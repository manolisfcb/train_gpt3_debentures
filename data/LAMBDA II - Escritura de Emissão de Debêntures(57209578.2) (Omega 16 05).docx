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749B" w14:textId="77777777" w:rsidR="00BF31B1" w:rsidRPr="003A25CF" w:rsidRDefault="00BF31B1" w:rsidP="002159AF">
      <w:pPr>
        <w:spacing w:line="276" w:lineRule="auto"/>
        <w:rPr>
          <w:sz w:val="24"/>
        </w:rPr>
      </w:pPr>
    </w:p>
    <w:p w14:paraId="41B3215F" w14:textId="77777777" w:rsidR="00BF31B1" w:rsidRPr="003A25CF" w:rsidRDefault="00BF31B1" w:rsidP="002159AF">
      <w:pPr>
        <w:pBdr>
          <w:top w:val="double" w:sz="4" w:space="1" w:color="auto"/>
        </w:pBdr>
        <w:spacing w:line="276" w:lineRule="auto"/>
        <w:rPr>
          <w:b/>
          <w:sz w:val="24"/>
        </w:rPr>
      </w:pPr>
    </w:p>
    <w:p w14:paraId="101402CB" w14:textId="5C845294" w:rsidR="00BF31B1" w:rsidRPr="003A25CF" w:rsidRDefault="00214E88" w:rsidP="002159AF">
      <w:pPr>
        <w:spacing w:line="276" w:lineRule="auto"/>
        <w:rPr>
          <w:b/>
          <w:sz w:val="24"/>
        </w:rPr>
      </w:pPr>
      <w:r w:rsidRPr="003A25CF">
        <w:rPr>
          <w:b/>
          <w:sz w:val="24"/>
        </w:rPr>
        <w:t xml:space="preserve">INSTRUMENTO PARTICULAR DE ESCRITURA </w:t>
      </w:r>
      <w:r w:rsidRPr="004A3083">
        <w:rPr>
          <w:b/>
          <w:sz w:val="24"/>
        </w:rPr>
        <w:t xml:space="preserve">DA </w:t>
      </w:r>
      <w:r w:rsidR="00A83257">
        <w:rPr>
          <w:b/>
          <w:sz w:val="24"/>
        </w:rPr>
        <w:t>2</w:t>
      </w:r>
      <w:r w:rsidRPr="00981C21">
        <w:rPr>
          <w:b/>
          <w:sz w:val="24"/>
        </w:rPr>
        <w:t xml:space="preserve">ª </w:t>
      </w:r>
      <w:r w:rsidR="00B3555E" w:rsidRPr="00981C21">
        <w:rPr>
          <w:b/>
          <w:sz w:val="24"/>
        </w:rPr>
        <w:t>(</w:t>
      </w:r>
      <w:r w:rsidR="00A83257">
        <w:rPr>
          <w:b/>
          <w:sz w:val="24"/>
        </w:rPr>
        <w:t>SEGUNDA</w:t>
      </w:r>
      <w:r w:rsidR="00B3555E" w:rsidRPr="00981C21">
        <w:rPr>
          <w:b/>
          <w:sz w:val="24"/>
        </w:rPr>
        <w:t>)</w:t>
      </w:r>
      <w:r w:rsidR="00B3555E" w:rsidRPr="004A3083">
        <w:rPr>
          <w:b/>
          <w:sz w:val="24"/>
        </w:rPr>
        <w:t xml:space="preserve"> </w:t>
      </w:r>
      <w:r w:rsidRPr="004A3083">
        <w:rPr>
          <w:b/>
          <w:sz w:val="24"/>
        </w:rPr>
        <w:t>EMISSÃO</w:t>
      </w:r>
      <w:r w:rsidRPr="003A25CF">
        <w:rPr>
          <w:b/>
          <w:sz w:val="24"/>
        </w:rPr>
        <w:t xml:space="preserve"> DE DEBÊNTURES SIMPLES, NÃO CONVERSÍVEIS EM AÇÕES, DA ESPÉCIE</w:t>
      </w:r>
      <w:r w:rsidR="00AE300F">
        <w:rPr>
          <w:b/>
          <w:sz w:val="24"/>
        </w:rPr>
        <w:t xml:space="preserve"> QUIROGRAFÁRIA, A SER CONVOLADA NA ESPÉCIE</w:t>
      </w:r>
      <w:r w:rsidRPr="003A25CF">
        <w:rPr>
          <w:b/>
          <w:sz w:val="24"/>
        </w:rPr>
        <w:t xml:space="preserve"> </w:t>
      </w:r>
      <w:r w:rsidR="005566B2" w:rsidRPr="003A25CF">
        <w:rPr>
          <w:b/>
          <w:sz w:val="24"/>
        </w:rPr>
        <w:t>COM GARANTIA REAL</w:t>
      </w:r>
      <w:r w:rsidRPr="003A25CF">
        <w:rPr>
          <w:b/>
          <w:sz w:val="24"/>
        </w:rPr>
        <w:t xml:space="preserve">, EM SÉRIE ÚNICA, PARA DISTRIBUIÇÃO PÚBLICA, COM ESFORÇOS RESTRITOS, DA </w:t>
      </w:r>
      <w:r w:rsidR="000E2AD8" w:rsidRPr="003A25CF">
        <w:rPr>
          <w:b/>
          <w:sz w:val="24"/>
        </w:rPr>
        <w:t xml:space="preserve">LAMBDA </w:t>
      </w:r>
      <w:r w:rsidR="00B3555E">
        <w:rPr>
          <w:b/>
          <w:sz w:val="24"/>
        </w:rPr>
        <w:t xml:space="preserve">II </w:t>
      </w:r>
      <w:r w:rsidR="000E2AD8" w:rsidRPr="003A25CF">
        <w:rPr>
          <w:b/>
          <w:sz w:val="24"/>
        </w:rPr>
        <w:t>ENERGIA</w:t>
      </w:r>
      <w:r w:rsidR="00B3555E">
        <w:rPr>
          <w:b/>
          <w:sz w:val="24"/>
        </w:rPr>
        <w:t xml:space="preserve"> </w:t>
      </w:r>
      <w:r w:rsidR="000E2AD8" w:rsidRPr="003A25CF">
        <w:rPr>
          <w:b/>
          <w:sz w:val="24"/>
        </w:rPr>
        <w:t>S.A.</w:t>
      </w:r>
    </w:p>
    <w:p w14:paraId="6ABBF1F2" w14:textId="77777777" w:rsidR="00BF31B1" w:rsidRPr="003A25CF" w:rsidRDefault="00BF31B1" w:rsidP="002159AF">
      <w:pPr>
        <w:spacing w:line="276" w:lineRule="auto"/>
        <w:jc w:val="center"/>
        <w:rPr>
          <w:sz w:val="24"/>
        </w:rPr>
      </w:pPr>
    </w:p>
    <w:p w14:paraId="473DC6B4" w14:textId="77777777" w:rsidR="00BF31B1" w:rsidRPr="003A25CF" w:rsidRDefault="00BF31B1" w:rsidP="002159AF">
      <w:pPr>
        <w:spacing w:line="276" w:lineRule="auto"/>
        <w:jc w:val="center"/>
        <w:rPr>
          <w:sz w:val="24"/>
        </w:rPr>
      </w:pPr>
    </w:p>
    <w:p w14:paraId="27FCAF8C" w14:textId="77777777" w:rsidR="000B2D60" w:rsidRDefault="000B2D60" w:rsidP="002159AF">
      <w:pPr>
        <w:spacing w:line="276" w:lineRule="auto"/>
        <w:jc w:val="center"/>
        <w:rPr>
          <w:sz w:val="24"/>
        </w:rPr>
      </w:pPr>
    </w:p>
    <w:p w14:paraId="23E764A1" w14:textId="77777777" w:rsidR="000B2D60" w:rsidRDefault="000B2D60" w:rsidP="002159AF">
      <w:pPr>
        <w:spacing w:line="276" w:lineRule="auto"/>
        <w:jc w:val="center"/>
        <w:rPr>
          <w:sz w:val="24"/>
        </w:rPr>
      </w:pPr>
    </w:p>
    <w:p w14:paraId="7F0C34FF" w14:textId="77777777" w:rsidR="00BF31B1" w:rsidRPr="003A25CF" w:rsidRDefault="00214E88" w:rsidP="002159AF">
      <w:pPr>
        <w:spacing w:line="276" w:lineRule="auto"/>
        <w:jc w:val="center"/>
        <w:rPr>
          <w:sz w:val="24"/>
        </w:rPr>
      </w:pPr>
      <w:r w:rsidRPr="003A25CF">
        <w:rPr>
          <w:sz w:val="24"/>
        </w:rPr>
        <w:t>celebrado entre</w:t>
      </w:r>
    </w:p>
    <w:p w14:paraId="125A29E7" w14:textId="77777777" w:rsidR="00BF31B1" w:rsidRPr="003A25CF" w:rsidRDefault="00BF31B1" w:rsidP="002159AF">
      <w:pPr>
        <w:spacing w:line="276" w:lineRule="auto"/>
        <w:jc w:val="center"/>
        <w:rPr>
          <w:sz w:val="24"/>
        </w:rPr>
      </w:pPr>
    </w:p>
    <w:p w14:paraId="280641C9" w14:textId="77777777" w:rsidR="00BF31B1" w:rsidRDefault="00BF31B1" w:rsidP="002159AF">
      <w:pPr>
        <w:spacing w:line="276" w:lineRule="auto"/>
        <w:jc w:val="center"/>
        <w:rPr>
          <w:sz w:val="24"/>
        </w:rPr>
      </w:pPr>
    </w:p>
    <w:p w14:paraId="13167EB5" w14:textId="77777777" w:rsidR="00260C69" w:rsidRDefault="00260C69" w:rsidP="002159AF">
      <w:pPr>
        <w:spacing w:line="276" w:lineRule="auto"/>
        <w:jc w:val="center"/>
        <w:rPr>
          <w:sz w:val="24"/>
        </w:rPr>
      </w:pPr>
    </w:p>
    <w:p w14:paraId="6107B28E" w14:textId="77777777" w:rsidR="005E3D1B" w:rsidRPr="003A25CF" w:rsidRDefault="005E3D1B" w:rsidP="002159AF">
      <w:pPr>
        <w:spacing w:line="276" w:lineRule="auto"/>
        <w:jc w:val="center"/>
        <w:rPr>
          <w:sz w:val="24"/>
        </w:rPr>
      </w:pPr>
    </w:p>
    <w:p w14:paraId="7F59D264" w14:textId="77777777" w:rsidR="000E2AD8" w:rsidRPr="003A25CF" w:rsidRDefault="000E2AD8" w:rsidP="003A25CF">
      <w:pPr>
        <w:spacing w:line="276" w:lineRule="auto"/>
        <w:jc w:val="center"/>
        <w:rPr>
          <w:b/>
          <w:sz w:val="24"/>
        </w:rPr>
      </w:pPr>
      <w:r w:rsidRPr="00570E64">
        <w:rPr>
          <w:b/>
          <w:sz w:val="24"/>
        </w:rPr>
        <w:t xml:space="preserve">LAMBDA </w:t>
      </w:r>
      <w:r w:rsidR="00B3555E">
        <w:rPr>
          <w:b/>
          <w:sz w:val="24"/>
        </w:rPr>
        <w:t xml:space="preserve">II </w:t>
      </w:r>
      <w:r w:rsidRPr="00570E64">
        <w:rPr>
          <w:b/>
          <w:sz w:val="24"/>
        </w:rPr>
        <w:t>ENERGIA S.A.</w:t>
      </w:r>
    </w:p>
    <w:p w14:paraId="33E93A3E" w14:textId="77777777" w:rsidR="00BF31B1" w:rsidRPr="003A25CF" w:rsidRDefault="00214E88" w:rsidP="002159AF">
      <w:pPr>
        <w:spacing w:line="276" w:lineRule="auto"/>
        <w:jc w:val="center"/>
        <w:rPr>
          <w:i/>
          <w:sz w:val="24"/>
        </w:rPr>
      </w:pPr>
      <w:r w:rsidRPr="003A25CF">
        <w:rPr>
          <w:i/>
          <w:sz w:val="24"/>
        </w:rPr>
        <w:t>como Emissora</w:t>
      </w:r>
    </w:p>
    <w:p w14:paraId="156C365E" w14:textId="77777777" w:rsidR="00BF31B1" w:rsidRDefault="00BF31B1" w:rsidP="002159AF">
      <w:pPr>
        <w:spacing w:line="276" w:lineRule="auto"/>
        <w:jc w:val="center"/>
        <w:rPr>
          <w:i/>
          <w:sz w:val="24"/>
        </w:rPr>
      </w:pPr>
    </w:p>
    <w:p w14:paraId="736E5F74" w14:textId="77777777" w:rsidR="00260C69" w:rsidRDefault="00260C69" w:rsidP="00260C69">
      <w:pPr>
        <w:spacing w:line="276" w:lineRule="auto"/>
        <w:jc w:val="center"/>
        <w:rPr>
          <w:sz w:val="24"/>
        </w:rPr>
      </w:pPr>
    </w:p>
    <w:p w14:paraId="6C50E4E4" w14:textId="77777777" w:rsidR="00260C69" w:rsidRDefault="00260C69" w:rsidP="00260C69">
      <w:pPr>
        <w:spacing w:line="276" w:lineRule="auto"/>
        <w:jc w:val="center"/>
        <w:rPr>
          <w:sz w:val="24"/>
        </w:rPr>
      </w:pPr>
      <w:r>
        <w:rPr>
          <w:sz w:val="24"/>
        </w:rPr>
        <w:t>e</w:t>
      </w:r>
    </w:p>
    <w:p w14:paraId="7669F37D" w14:textId="77777777" w:rsidR="005E3D1B" w:rsidRPr="003A25CF" w:rsidRDefault="005E3D1B" w:rsidP="002159AF">
      <w:pPr>
        <w:spacing w:line="276" w:lineRule="auto"/>
        <w:jc w:val="center"/>
        <w:rPr>
          <w:i/>
          <w:sz w:val="24"/>
        </w:rPr>
      </w:pPr>
    </w:p>
    <w:p w14:paraId="59AEFB91" w14:textId="77777777" w:rsidR="00BF31B1" w:rsidRDefault="00BF31B1" w:rsidP="002159AF">
      <w:pPr>
        <w:spacing w:line="276" w:lineRule="auto"/>
        <w:jc w:val="center"/>
        <w:rPr>
          <w:i/>
          <w:sz w:val="24"/>
        </w:rPr>
      </w:pPr>
    </w:p>
    <w:p w14:paraId="28F5DEF1" w14:textId="77777777" w:rsidR="00260C69" w:rsidRPr="00300369" w:rsidRDefault="00260C69" w:rsidP="002159AF">
      <w:pPr>
        <w:spacing w:line="276" w:lineRule="auto"/>
        <w:jc w:val="center"/>
        <w:rPr>
          <w:b/>
          <w:sz w:val="24"/>
        </w:rPr>
      </w:pPr>
    </w:p>
    <w:p w14:paraId="7B76814A" w14:textId="0BD5EAB9" w:rsidR="00BF31B1" w:rsidRPr="00300369" w:rsidRDefault="00300369" w:rsidP="003A25CF">
      <w:pPr>
        <w:spacing w:line="276" w:lineRule="auto"/>
        <w:jc w:val="center"/>
        <w:rPr>
          <w:b/>
          <w:sz w:val="24"/>
        </w:rPr>
      </w:pPr>
      <w:r>
        <w:rPr>
          <w:b/>
          <w:sz w:val="24"/>
        </w:rPr>
        <w:t>OLIVEIRA TRUST DISTRIBUIDORA DE TÍTULOS E VALORES MOBILIÁRIOS S.A.</w:t>
      </w:r>
      <w:r w:rsidR="00110063">
        <w:rPr>
          <w:b/>
          <w:sz w:val="24"/>
        </w:rPr>
        <w:t xml:space="preserve"> </w:t>
      </w:r>
    </w:p>
    <w:p w14:paraId="0C4AE780" w14:textId="77777777" w:rsidR="00BF31B1" w:rsidRPr="003A25CF" w:rsidRDefault="00214E88" w:rsidP="002159AF">
      <w:pPr>
        <w:spacing w:line="276" w:lineRule="auto"/>
        <w:jc w:val="center"/>
        <w:rPr>
          <w:i/>
          <w:sz w:val="24"/>
        </w:rPr>
      </w:pPr>
      <w:r w:rsidRPr="003A25CF">
        <w:rPr>
          <w:i/>
          <w:sz w:val="24"/>
        </w:rPr>
        <w:t xml:space="preserve">como </w:t>
      </w:r>
      <w:proofErr w:type="gramStart"/>
      <w:r w:rsidRPr="003A25CF">
        <w:rPr>
          <w:i/>
          <w:sz w:val="24"/>
        </w:rPr>
        <w:t>Agente</w:t>
      </w:r>
      <w:proofErr w:type="gramEnd"/>
      <w:r w:rsidRPr="003A25CF">
        <w:rPr>
          <w:i/>
          <w:sz w:val="24"/>
        </w:rPr>
        <w:t xml:space="preserve"> Fiduciário e </w:t>
      </w:r>
      <w:r w:rsidR="00300369">
        <w:rPr>
          <w:i/>
          <w:sz w:val="24"/>
        </w:rPr>
        <w:t>representante dos Debenturistas</w:t>
      </w:r>
    </w:p>
    <w:p w14:paraId="309FD778" w14:textId="77777777" w:rsidR="00BF31B1" w:rsidRPr="003A25CF" w:rsidRDefault="00BF31B1" w:rsidP="002159AF">
      <w:pPr>
        <w:spacing w:line="276" w:lineRule="auto"/>
        <w:jc w:val="center"/>
        <w:rPr>
          <w:sz w:val="24"/>
        </w:rPr>
      </w:pPr>
    </w:p>
    <w:p w14:paraId="7F19D262" w14:textId="77777777" w:rsidR="005E3D1B" w:rsidRDefault="005E3D1B" w:rsidP="003A25CF">
      <w:pPr>
        <w:autoSpaceDE w:val="0"/>
        <w:autoSpaceDN w:val="0"/>
        <w:adjustRightInd w:val="0"/>
        <w:spacing w:line="276" w:lineRule="auto"/>
        <w:contextualSpacing/>
        <w:jc w:val="center"/>
        <w:rPr>
          <w:b/>
          <w:sz w:val="24"/>
        </w:rPr>
      </w:pPr>
    </w:p>
    <w:p w14:paraId="1CA8F7DC" w14:textId="77777777" w:rsidR="005E3D1B" w:rsidRDefault="005E3D1B" w:rsidP="003A25CF">
      <w:pPr>
        <w:autoSpaceDE w:val="0"/>
        <w:autoSpaceDN w:val="0"/>
        <w:adjustRightInd w:val="0"/>
        <w:spacing w:line="276" w:lineRule="auto"/>
        <w:contextualSpacing/>
        <w:jc w:val="center"/>
        <w:rPr>
          <w:b/>
          <w:sz w:val="24"/>
        </w:rPr>
      </w:pPr>
    </w:p>
    <w:p w14:paraId="193968F3" w14:textId="77777777" w:rsidR="005E3D1B" w:rsidRDefault="005E3D1B" w:rsidP="003A25CF">
      <w:pPr>
        <w:autoSpaceDE w:val="0"/>
        <w:autoSpaceDN w:val="0"/>
        <w:adjustRightInd w:val="0"/>
        <w:spacing w:line="276" w:lineRule="auto"/>
        <w:contextualSpacing/>
        <w:jc w:val="center"/>
        <w:rPr>
          <w:b/>
          <w:sz w:val="24"/>
        </w:rPr>
      </w:pPr>
    </w:p>
    <w:p w14:paraId="4A7BE454" w14:textId="77777777" w:rsidR="005E3D1B" w:rsidRDefault="005E3D1B" w:rsidP="003A25CF">
      <w:pPr>
        <w:autoSpaceDE w:val="0"/>
        <w:autoSpaceDN w:val="0"/>
        <w:adjustRightInd w:val="0"/>
        <w:spacing w:line="276" w:lineRule="auto"/>
        <w:contextualSpacing/>
        <w:jc w:val="center"/>
        <w:rPr>
          <w:b/>
          <w:sz w:val="24"/>
        </w:rPr>
      </w:pPr>
    </w:p>
    <w:p w14:paraId="0DF3513F" w14:textId="77777777" w:rsidR="005E3D1B" w:rsidRDefault="005E3D1B" w:rsidP="003A25CF">
      <w:pPr>
        <w:autoSpaceDE w:val="0"/>
        <w:autoSpaceDN w:val="0"/>
        <w:adjustRightInd w:val="0"/>
        <w:spacing w:line="276" w:lineRule="auto"/>
        <w:contextualSpacing/>
        <w:jc w:val="center"/>
        <w:rPr>
          <w:b/>
          <w:sz w:val="24"/>
        </w:rPr>
      </w:pPr>
    </w:p>
    <w:p w14:paraId="4A80927C" w14:textId="77777777" w:rsidR="005E3D1B" w:rsidRDefault="005E3D1B" w:rsidP="003A25CF">
      <w:pPr>
        <w:autoSpaceDE w:val="0"/>
        <w:autoSpaceDN w:val="0"/>
        <w:adjustRightInd w:val="0"/>
        <w:spacing w:line="276" w:lineRule="auto"/>
        <w:contextualSpacing/>
        <w:jc w:val="center"/>
        <w:rPr>
          <w:b/>
          <w:sz w:val="24"/>
        </w:rPr>
      </w:pPr>
    </w:p>
    <w:p w14:paraId="41808C84" w14:textId="77777777" w:rsidR="005E3D1B" w:rsidRDefault="005E3D1B" w:rsidP="003A25CF">
      <w:pPr>
        <w:autoSpaceDE w:val="0"/>
        <w:autoSpaceDN w:val="0"/>
        <w:adjustRightInd w:val="0"/>
        <w:spacing w:line="276" w:lineRule="auto"/>
        <w:contextualSpacing/>
        <w:jc w:val="center"/>
        <w:rPr>
          <w:b/>
          <w:sz w:val="24"/>
        </w:rPr>
      </w:pPr>
    </w:p>
    <w:p w14:paraId="7B9B8C40" w14:textId="77777777" w:rsidR="005E3D1B" w:rsidRDefault="005E3D1B" w:rsidP="003A25CF">
      <w:pPr>
        <w:autoSpaceDE w:val="0"/>
        <w:autoSpaceDN w:val="0"/>
        <w:adjustRightInd w:val="0"/>
        <w:spacing w:line="276" w:lineRule="auto"/>
        <w:contextualSpacing/>
        <w:jc w:val="center"/>
        <w:rPr>
          <w:b/>
          <w:sz w:val="24"/>
        </w:rPr>
      </w:pPr>
    </w:p>
    <w:p w14:paraId="19606D76" w14:textId="77777777" w:rsidR="00BF31B1" w:rsidRPr="003A25CF" w:rsidRDefault="00BF31B1" w:rsidP="002159AF">
      <w:pPr>
        <w:spacing w:line="276" w:lineRule="auto"/>
        <w:jc w:val="center"/>
        <w:rPr>
          <w:sz w:val="24"/>
        </w:rPr>
      </w:pPr>
    </w:p>
    <w:p w14:paraId="2354053C" w14:textId="77777777" w:rsidR="00BF31B1" w:rsidRPr="003A25CF" w:rsidRDefault="00214E88" w:rsidP="002159AF">
      <w:pPr>
        <w:spacing w:line="276" w:lineRule="auto"/>
        <w:jc w:val="center"/>
        <w:rPr>
          <w:sz w:val="24"/>
        </w:rPr>
      </w:pPr>
      <w:r w:rsidRPr="003A25CF">
        <w:rPr>
          <w:sz w:val="24"/>
        </w:rPr>
        <w:t>___________________</w:t>
      </w:r>
    </w:p>
    <w:p w14:paraId="69599F91" w14:textId="77777777" w:rsidR="00BF31B1" w:rsidRPr="003A25CF" w:rsidRDefault="00BF31B1" w:rsidP="002159AF">
      <w:pPr>
        <w:spacing w:line="276" w:lineRule="auto"/>
        <w:jc w:val="center"/>
        <w:rPr>
          <w:sz w:val="24"/>
        </w:rPr>
      </w:pPr>
    </w:p>
    <w:p w14:paraId="2E4B7689" w14:textId="77777777" w:rsidR="00BF31B1" w:rsidRPr="003A25CF" w:rsidRDefault="00214E88" w:rsidP="002159AF">
      <w:pPr>
        <w:spacing w:line="276" w:lineRule="auto"/>
        <w:jc w:val="center"/>
        <w:rPr>
          <w:sz w:val="24"/>
        </w:rPr>
      </w:pPr>
      <w:r w:rsidRPr="003A25CF">
        <w:rPr>
          <w:sz w:val="24"/>
        </w:rPr>
        <w:t>Datado de</w:t>
      </w:r>
    </w:p>
    <w:p w14:paraId="200F3F16" w14:textId="38C1AD4B" w:rsidR="00BF31B1" w:rsidRPr="003A25CF" w:rsidRDefault="008D4652" w:rsidP="002159AF">
      <w:pPr>
        <w:spacing w:line="276" w:lineRule="auto"/>
        <w:jc w:val="center"/>
        <w:rPr>
          <w:sz w:val="24"/>
        </w:rPr>
      </w:pPr>
      <w:r>
        <w:rPr>
          <w:sz w:val="24"/>
        </w:rPr>
        <w:t>16</w:t>
      </w:r>
      <w:r w:rsidR="0091266B">
        <w:rPr>
          <w:sz w:val="24"/>
        </w:rPr>
        <w:t xml:space="preserve"> </w:t>
      </w:r>
      <w:r w:rsidR="005E3D1B">
        <w:rPr>
          <w:sz w:val="24"/>
        </w:rPr>
        <w:t xml:space="preserve">de </w:t>
      </w:r>
      <w:r>
        <w:rPr>
          <w:sz w:val="24"/>
        </w:rPr>
        <w:t>maio</w:t>
      </w:r>
      <w:r w:rsidR="0091266B">
        <w:rPr>
          <w:sz w:val="24"/>
        </w:rPr>
        <w:t xml:space="preserve"> </w:t>
      </w:r>
      <w:r w:rsidR="005E3D1B">
        <w:rPr>
          <w:sz w:val="24"/>
        </w:rPr>
        <w:t>de 20</w:t>
      </w:r>
      <w:r w:rsidR="0091266B">
        <w:rPr>
          <w:sz w:val="24"/>
        </w:rPr>
        <w:t>22</w:t>
      </w:r>
    </w:p>
    <w:p w14:paraId="03F3F641" w14:textId="77777777" w:rsidR="00BF31B1" w:rsidRPr="003A25CF" w:rsidRDefault="00214E88" w:rsidP="002159AF">
      <w:pPr>
        <w:spacing w:line="276" w:lineRule="auto"/>
        <w:jc w:val="center"/>
        <w:rPr>
          <w:sz w:val="24"/>
        </w:rPr>
      </w:pPr>
      <w:r w:rsidRPr="003A25CF">
        <w:rPr>
          <w:sz w:val="24"/>
        </w:rPr>
        <w:t>___________________</w:t>
      </w:r>
    </w:p>
    <w:p w14:paraId="413AC520" w14:textId="77777777" w:rsidR="00274DD3" w:rsidRPr="003A25CF" w:rsidRDefault="00274DD3" w:rsidP="003A25CF">
      <w:pPr>
        <w:spacing w:line="276" w:lineRule="auto"/>
        <w:jc w:val="center"/>
        <w:rPr>
          <w:sz w:val="24"/>
        </w:rPr>
      </w:pPr>
    </w:p>
    <w:p w14:paraId="06A9283B" w14:textId="77777777" w:rsidR="00BF31B1" w:rsidRPr="003A25CF" w:rsidRDefault="00BF31B1" w:rsidP="003A25CF">
      <w:pPr>
        <w:pBdr>
          <w:bottom w:val="double" w:sz="4" w:space="1" w:color="auto"/>
        </w:pBdr>
        <w:spacing w:line="276" w:lineRule="auto"/>
        <w:jc w:val="center"/>
        <w:rPr>
          <w:sz w:val="24"/>
        </w:rPr>
      </w:pPr>
    </w:p>
    <w:p w14:paraId="22791D7A" w14:textId="77777777" w:rsidR="000174B4" w:rsidRPr="003A25CF" w:rsidRDefault="000174B4" w:rsidP="003A25CF">
      <w:pPr>
        <w:spacing w:line="276" w:lineRule="auto"/>
        <w:rPr>
          <w:sz w:val="24"/>
        </w:rPr>
        <w:sectPr w:rsidR="000174B4" w:rsidRPr="003A25CF" w:rsidSect="00D14297">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418" w:left="1418" w:header="709" w:footer="0" w:gutter="0"/>
          <w:cols w:space="708"/>
          <w:docGrid w:linePitch="360"/>
        </w:sectPr>
      </w:pPr>
      <w:bookmarkStart w:id="0" w:name="_DV_M51"/>
      <w:bookmarkStart w:id="1" w:name="_DV_M243"/>
      <w:bookmarkStart w:id="2" w:name="_DV_M9"/>
      <w:bookmarkStart w:id="3" w:name="_DV_M10"/>
      <w:bookmarkStart w:id="4" w:name="_DV_M11"/>
      <w:bookmarkStart w:id="5" w:name="_DV_M13"/>
      <w:bookmarkStart w:id="6" w:name="_DV_M14"/>
      <w:bookmarkStart w:id="7" w:name="_DV_M15"/>
      <w:bookmarkStart w:id="8" w:name="_DV_M24"/>
      <w:bookmarkStart w:id="9" w:name="_DV_M25"/>
      <w:bookmarkStart w:id="10" w:name="_DV_M22"/>
      <w:bookmarkStart w:id="11" w:name="_DV_M33"/>
      <w:bookmarkStart w:id="12" w:name="_DV_M37"/>
      <w:bookmarkStart w:id="13" w:name="_DV_M36"/>
      <w:bookmarkStart w:id="14" w:name="_DV_M39"/>
      <w:bookmarkStart w:id="15" w:name="_DV_M40"/>
      <w:bookmarkStart w:id="16" w:name="_DV_M41"/>
      <w:bookmarkStart w:id="17" w:name="_DV_M43"/>
      <w:bookmarkStart w:id="18" w:name="_DV_M44"/>
      <w:bookmarkStart w:id="19" w:name="_DV_M46"/>
      <w:bookmarkStart w:id="20" w:name="_DV_M47"/>
      <w:bookmarkStart w:id="21" w:name="_DV_M48"/>
      <w:bookmarkStart w:id="22" w:name="_DV_M49"/>
      <w:bookmarkStart w:id="23" w:name="_DV_M50"/>
      <w:bookmarkStart w:id="24" w:name="_DV_M52"/>
      <w:bookmarkStart w:id="25" w:name="_DV_M53"/>
      <w:bookmarkStart w:id="26" w:name="_DV_M61"/>
      <w:bookmarkStart w:id="27" w:name="_DV_M67"/>
      <w:bookmarkStart w:id="28" w:name="_DV_M72"/>
      <w:bookmarkStart w:id="29" w:name="_DV_M79"/>
      <w:bookmarkStart w:id="30" w:name="_DV_M80"/>
      <w:bookmarkStart w:id="31" w:name="_DV_M82"/>
      <w:bookmarkStart w:id="32" w:name="_DV_M83"/>
      <w:bookmarkStart w:id="33" w:name="_DV_M84"/>
      <w:bookmarkStart w:id="34" w:name="_DV_M85"/>
      <w:bookmarkStart w:id="35" w:name="_DV_M92"/>
      <w:bookmarkStart w:id="36" w:name="_DV_M93"/>
      <w:bookmarkStart w:id="37" w:name="_DV_M98"/>
      <w:bookmarkStart w:id="38" w:name="_DV_M216"/>
      <w:bookmarkStart w:id="39" w:name="_DV_M224"/>
      <w:bookmarkStart w:id="40" w:name="_DV_M225"/>
      <w:bookmarkStart w:id="41" w:name="_DV_M194"/>
      <w:bookmarkStart w:id="42" w:name="_DV_M204"/>
      <w:bookmarkStart w:id="43" w:name="_DV_M205"/>
      <w:bookmarkStart w:id="44" w:name="_DV_M206"/>
      <w:bookmarkStart w:id="45" w:name="_DV_M207"/>
      <w:bookmarkStart w:id="46" w:name="_DV_M210"/>
      <w:bookmarkStart w:id="47" w:name="_DV_M212"/>
      <w:bookmarkStart w:id="48" w:name="_DV_M213"/>
      <w:bookmarkStart w:id="49" w:name="_DV_M214"/>
      <w:bookmarkStart w:id="50" w:name="_DV_M215"/>
      <w:bookmarkStart w:id="51" w:name="_DV_M226"/>
      <w:bookmarkStart w:id="52" w:name="_DV_M231"/>
      <w:bookmarkStart w:id="53" w:name="_DV_M227"/>
      <w:bookmarkStart w:id="54" w:name="_DV_M228"/>
      <w:bookmarkStart w:id="55" w:name="_DV_M229"/>
      <w:bookmarkStart w:id="56" w:name="_DV_M233"/>
      <w:bookmarkStart w:id="57" w:name="_DV_M235"/>
      <w:bookmarkStart w:id="58" w:name="_DV_M236"/>
      <w:bookmarkStart w:id="59" w:name="_DV_M238"/>
      <w:bookmarkStart w:id="60" w:name="_DV_M239"/>
      <w:bookmarkStart w:id="61" w:name="_DV_M241"/>
      <w:bookmarkStart w:id="62" w:name="_DV_M242"/>
      <w:bookmarkStart w:id="63" w:name="_DV_M254"/>
      <w:bookmarkStart w:id="64" w:name="_DV_M255"/>
      <w:bookmarkStart w:id="65" w:name="_DV_M256"/>
      <w:bookmarkStart w:id="66" w:name="_DV_M257"/>
      <w:bookmarkStart w:id="67" w:name="_DV_M258"/>
      <w:bookmarkStart w:id="68" w:name="_DV_M260"/>
      <w:bookmarkStart w:id="69" w:name="_DV_M261"/>
      <w:bookmarkStart w:id="70" w:name="_DV_M263"/>
      <w:bookmarkStart w:id="71" w:name="_DV_M266"/>
      <w:bookmarkStart w:id="72" w:name="_DV_M267"/>
      <w:bookmarkStart w:id="73" w:name="_DV_M269"/>
      <w:bookmarkStart w:id="74" w:name="_DV_M270"/>
      <w:bookmarkStart w:id="75" w:name="_DV_M271"/>
      <w:bookmarkStart w:id="76" w:name="_DV_M273"/>
      <w:bookmarkStart w:id="77" w:name="_DV_M275"/>
      <w:bookmarkStart w:id="78" w:name="_DV_M276"/>
      <w:bookmarkStart w:id="79" w:name="_DV_M277"/>
      <w:bookmarkStart w:id="80" w:name="_DV_M278"/>
      <w:bookmarkStart w:id="81" w:name="_DV_M279"/>
      <w:bookmarkStart w:id="82" w:name="_DV_M280"/>
      <w:bookmarkStart w:id="83" w:name="_DV_M284"/>
      <w:bookmarkStart w:id="84" w:name="_DV_M285"/>
      <w:bookmarkStart w:id="85" w:name="_DV_M436"/>
      <w:bookmarkStart w:id="86" w:name="_DV_M437"/>
      <w:bookmarkStart w:id="87" w:name="_DV_M441"/>
      <w:bookmarkStart w:id="88" w:name="_DV_M44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1B6C9415" w14:textId="157ADBBC" w:rsidR="00BF31B1" w:rsidRPr="003A25CF" w:rsidRDefault="00214E88" w:rsidP="002159AF">
      <w:pPr>
        <w:spacing w:line="276" w:lineRule="auto"/>
        <w:rPr>
          <w:b/>
          <w:sz w:val="24"/>
        </w:rPr>
      </w:pPr>
      <w:r w:rsidRPr="003A25CF">
        <w:rPr>
          <w:b/>
          <w:sz w:val="24"/>
        </w:rPr>
        <w:lastRenderedPageBreak/>
        <w:t xml:space="preserve">INSTRUMENTO PARTICULAR DE ESCRITURA </w:t>
      </w:r>
      <w:r w:rsidRPr="004A3083">
        <w:rPr>
          <w:b/>
          <w:sz w:val="24"/>
        </w:rPr>
        <w:t xml:space="preserve">DA </w:t>
      </w:r>
      <w:r w:rsidR="00A83257">
        <w:rPr>
          <w:b/>
          <w:sz w:val="24"/>
        </w:rPr>
        <w:t>2</w:t>
      </w:r>
      <w:r w:rsidRPr="00981C21">
        <w:rPr>
          <w:b/>
          <w:sz w:val="24"/>
        </w:rPr>
        <w:t>ª (</w:t>
      </w:r>
      <w:r w:rsidR="00A83257">
        <w:rPr>
          <w:b/>
          <w:sz w:val="24"/>
        </w:rPr>
        <w:t>SEGUNDA</w:t>
      </w:r>
      <w:r w:rsidRPr="00981C21">
        <w:rPr>
          <w:b/>
          <w:sz w:val="24"/>
        </w:rPr>
        <w:t>)</w:t>
      </w:r>
      <w:r w:rsidRPr="003A25CF">
        <w:rPr>
          <w:b/>
          <w:sz w:val="24"/>
        </w:rPr>
        <w:t xml:space="preserve"> EMISSÃO DE DEBÊNTURES SIMPLES, NÃO CONVERSÍVEIS EM AÇÕES, DA ESPÉCIE </w:t>
      </w:r>
      <w:r w:rsidR="00AE300F">
        <w:rPr>
          <w:b/>
          <w:sz w:val="24"/>
        </w:rPr>
        <w:t>QUIROGRAFÁRIA, A SER CONVOLADA NA ESPÉCIE</w:t>
      </w:r>
      <w:r w:rsidR="00AE300F" w:rsidRPr="003A25CF">
        <w:rPr>
          <w:b/>
          <w:sz w:val="24"/>
        </w:rPr>
        <w:t xml:space="preserve"> </w:t>
      </w:r>
      <w:r w:rsidRPr="003A25CF">
        <w:rPr>
          <w:b/>
          <w:sz w:val="24"/>
        </w:rPr>
        <w:t>COM GARANTIA REAL, EM SÉRIE ÚNICA, PARA DISTRIBUIÇÃO PÚBLICA, COM ESFORÇOS RESTRITOS, DA</w:t>
      </w:r>
      <w:r w:rsidR="000E2AD8" w:rsidRPr="002159AF">
        <w:rPr>
          <w:sz w:val="24"/>
        </w:rPr>
        <w:t xml:space="preserve"> </w:t>
      </w:r>
      <w:r w:rsidR="000E2AD8" w:rsidRPr="003A25CF">
        <w:rPr>
          <w:b/>
          <w:sz w:val="24"/>
        </w:rPr>
        <w:t xml:space="preserve">LAMBDA </w:t>
      </w:r>
      <w:r w:rsidR="00B3555E">
        <w:rPr>
          <w:b/>
          <w:sz w:val="24"/>
        </w:rPr>
        <w:t xml:space="preserve">II </w:t>
      </w:r>
      <w:r w:rsidR="000E2AD8" w:rsidRPr="003A25CF">
        <w:rPr>
          <w:b/>
          <w:sz w:val="24"/>
        </w:rPr>
        <w:t>ENERGIA S.A.</w:t>
      </w:r>
    </w:p>
    <w:p w14:paraId="2F79BD66" w14:textId="77777777" w:rsidR="00BF31B1" w:rsidRPr="003A25CF" w:rsidRDefault="00BF31B1" w:rsidP="002159AF">
      <w:pPr>
        <w:spacing w:line="276" w:lineRule="auto"/>
        <w:rPr>
          <w:sz w:val="24"/>
        </w:rPr>
      </w:pPr>
    </w:p>
    <w:p w14:paraId="6C63CEBD" w14:textId="77777777" w:rsidR="00BF31B1" w:rsidRPr="003A25CF" w:rsidRDefault="00214E88" w:rsidP="002159AF">
      <w:pPr>
        <w:spacing w:line="276" w:lineRule="auto"/>
        <w:rPr>
          <w:sz w:val="24"/>
        </w:rPr>
      </w:pPr>
      <w:r w:rsidRPr="003A25CF">
        <w:rPr>
          <w:sz w:val="24"/>
        </w:rPr>
        <w:t>Pelo presente instrumento particular,</w:t>
      </w:r>
    </w:p>
    <w:p w14:paraId="4BFF1CF3" w14:textId="77777777" w:rsidR="00BF31B1" w:rsidRPr="003A25CF" w:rsidRDefault="00BF31B1" w:rsidP="002159AF">
      <w:pPr>
        <w:spacing w:line="276" w:lineRule="auto"/>
        <w:rPr>
          <w:sz w:val="24"/>
        </w:rPr>
      </w:pPr>
    </w:p>
    <w:p w14:paraId="15066C86" w14:textId="77777777" w:rsidR="00BF31B1" w:rsidRPr="003A25CF" w:rsidRDefault="00214E88" w:rsidP="002159AF">
      <w:pPr>
        <w:tabs>
          <w:tab w:val="left" w:pos="709"/>
        </w:tabs>
        <w:spacing w:line="276" w:lineRule="auto"/>
        <w:rPr>
          <w:sz w:val="24"/>
        </w:rPr>
      </w:pPr>
      <w:r w:rsidRPr="003A25CF">
        <w:rPr>
          <w:sz w:val="24"/>
        </w:rPr>
        <w:t>I.</w:t>
      </w:r>
      <w:r w:rsidRPr="003A25CF">
        <w:rPr>
          <w:sz w:val="24"/>
        </w:rPr>
        <w:tab/>
        <w:t>de um lado, como emissora das Debêntures (conforme definido abaixo) (“</w:t>
      </w:r>
      <w:r w:rsidRPr="003A25CF">
        <w:rPr>
          <w:sz w:val="24"/>
          <w:u w:val="single"/>
        </w:rPr>
        <w:t>Companhia</w:t>
      </w:r>
      <w:r w:rsidRPr="003A25CF">
        <w:rPr>
          <w:sz w:val="24"/>
        </w:rPr>
        <w:t>” ou “</w:t>
      </w:r>
      <w:r w:rsidRPr="003A25CF">
        <w:rPr>
          <w:sz w:val="24"/>
          <w:u w:val="single"/>
        </w:rPr>
        <w:t>Emissora</w:t>
      </w:r>
      <w:r w:rsidRPr="003A25CF">
        <w:rPr>
          <w:sz w:val="24"/>
        </w:rPr>
        <w:t>”):</w:t>
      </w:r>
    </w:p>
    <w:p w14:paraId="327E06C7" w14:textId="77777777" w:rsidR="00BF31B1" w:rsidRPr="003A25CF" w:rsidRDefault="00BF31B1" w:rsidP="002159AF">
      <w:pPr>
        <w:spacing w:line="276" w:lineRule="auto"/>
        <w:rPr>
          <w:sz w:val="24"/>
        </w:rPr>
      </w:pPr>
    </w:p>
    <w:p w14:paraId="27D6DFAE" w14:textId="77777777" w:rsidR="00BF31B1" w:rsidRPr="003A25CF" w:rsidRDefault="008F5780" w:rsidP="002159AF">
      <w:pPr>
        <w:spacing w:line="276" w:lineRule="auto"/>
        <w:rPr>
          <w:sz w:val="24"/>
        </w:rPr>
      </w:pPr>
      <w:r w:rsidRPr="00981C21">
        <w:rPr>
          <w:b/>
          <w:sz w:val="24"/>
        </w:rPr>
        <w:t xml:space="preserve">LAMBDA </w:t>
      </w:r>
      <w:r w:rsidR="00B3555E">
        <w:rPr>
          <w:b/>
          <w:sz w:val="24"/>
        </w:rPr>
        <w:t xml:space="preserve">II </w:t>
      </w:r>
      <w:r w:rsidRPr="00981C21">
        <w:rPr>
          <w:b/>
          <w:sz w:val="24"/>
        </w:rPr>
        <w:t>ENERGIA</w:t>
      </w:r>
      <w:r w:rsidR="00B3555E">
        <w:rPr>
          <w:b/>
          <w:sz w:val="24"/>
        </w:rPr>
        <w:t xml:space="preserve"> </w:t>
      </w:r>
      <w:r w:rsidRPr="00981C21">
        <w:rPr>
          <w:b/>
          <w:sz w:val="24"/>
        </w:rPr>
        <w:t>S.A.</w:t>
      </w:r>
      <w:r w:rsidR="00214E88" w:rsidRPr="004A3083">
        <w:rPr>
          <w:sz w:val="24"/>
        </w:rPr>
        <w:t>,</w:t>
      </w:r>
      <w:r w:rsidR="00214E88" w:rsidRPr="003A25CF">
        <w:rPr>
          <w:sz w:val="24"/>
        </w:rPr>
        <w:t xml:space="preserve"> sociedade por ações sem registro de companhia aberta perante a Comissão de Valores Mobiliários (“</w:t>
      </w:r>
      <w:r w:rsidR="00214E88" w:rsidRPr="003A25CF">
        <w:rPr>
          <w:sz w:val="24"/>
          <w:u w:val="single"/>
        </w:rPr>
        <w:t>CVM</w:t>
      </w:r>
      <w:r w:rsidR="00214E88" w:rsidRPr="003A25CF">
        <w:rPr>
          <w:sz w:val="24"/>
        </w:rPr>
        <w:t xml:space="preserve">”), com sede na Cidade de </w:t>
      </w:r>
      <w:r w:rsidR="00CD1E0D" w:rsidRPr="003A25CF">
        <w:rPr>
          <w:sz w:val="24"/>
        </w:rPr>
        <w:t>Belo Horizonte, Estado de Minas Gerais, na Avenida Barbacena, nº 472, 4º andar, sala 406, parte, Barro Preto, CEP 30.190-130</w:t>
      </w:r>
      <w:r w:rsidR="00214E88" w:rsidRPr="003A25CF">
        <w:rPr>
          <w:sz w:val="24"/>
        </w:rPr>
        <w:t xml:space="preserve">, inscrita no Cadastro Nacional de Pessoas Jurídicas do Ministério da </w:t>
      </w:r>
      <w:r w:rsidR="005E3D1B">
        <w:rPr>
          <w:sz w:val="24"/>
        </w:rPr>
        <w:t>Economia</w:t>
      </w:r>
      <w:r w:rsidR="005E3D1B" w:rsidRPr="003A25CF">
        <w:rPr>
          <w:sz w:val="24"/>
        </w:rPr>
        <w:t xml:space="preserve"> </w:t>
      </w:r>
      <w:r w:rsidR="00214E88" w:rsidRPr="003A25CF">
        <w:rPr>
          <w:sz w:val="24"/>
        </w:rPr>
        <w:t>(“</w:t>
      </w:r>
      <w:r w:rsidR="00214E88" w:rsidRPr="003A25CF">
        <w:rPr>
          <w:rFonts w:cs="Tahoma"/>
          <w:sz w:val="24"/>
          <w:u w:val="single"/>
        </w:rPr>
        <w:t>CNPJ/M</w:t>
      </w:r>
      <w:r w:rsidR="005E3D1B">
        <w:rPr>
          <w:rFonts w:cs="Tahoma"/>
          <w:sz w:val="24"/>
          <w:u w:val="single"/>
        </w:rPr>
        <w:t>E</w:t>
      </w:r>
      <w:r w:rsidR="00214E88" w:rsidRPr="003A25CF">
        <w:rPr>
          <w:rFonts w:cs="Tahoma"/>
          <w:sz w:val="24"/>
        </w:rPr>
        <w:t>”) sob o n.º </w:t>
      </w:r>
      <w:r w:rsidR="00B3555E">
        <w:rPr>
          <w:sz w:val="24"/>
        </w:rPr>
        <w:t>34.216.487/0001-66</w:t>
      </w:r>
      <w:r w:rsidR="00214E88" w:rsidRPr="003A25CF">
        <w:rPr>
          <w:sz w:val="24"/>
        </w:rPr>
        <w:t xml:space="preserve"> e na Junta Comercial do Estado de </w:t>
      </w:r>
      <w:r w:rsidR="00CD1E0D" w:rsidRPr="003A25CF">
        <w:rPr>
          <w:sz w:val="24"/>
        </w:rPr>
        <w:t xml:space="preserve">Minas Gerais </w:t>
      </w:r>
      <w:r w:rsidR="00214E88" w:rsidRPr="003A25CF">
        <w:rPr>
          <w:sz w:val="24"/>
        </w:rPr>
        <w:t>(“</w:t>
      </w:r>
      <w:r w:rsidR="00AA682B">
        <w:rPr>
          <w:sz w:val="24"/>
          <w:u w:val="single"/>
        </w:rPr>
        <w:t>JUCEMG</w:t>
      </w:r>
      <w:r w:rsidR="00214E88" w:rsidRPr="003A25CF">
        <w:rPr>
          <w:sz w:val="24"/>
        </w:rPr>
        <w:t>”) sob o Número de Inscrição do Registro de Empresas – NIRE </w:t>
      </w:r>
      <w:r w:rsidR="00B3555E" w:rsidRPr="00756737">
        <w:rPr>
          <w:sz w:val="24"/>
        </w:rPr>
        <w:t>31</w:t>
      </w:r>
      <w:r w:rsidR="00B3555E">
        <w:rPr>
          <w:sz w:val="24"/>
        </w:rPr>
        <w:t>.3.</w:t>
      </w:r>
      <w:r w:rsidR="00B3555E" w:rsidRPr="00756737">
        <w:rPr>
          <w:sz w:val="24"/>
        </w:rPr>
        <w:t>0012614-5</w:t>
      </w:r>
      <w:r w:rsidR="00214E88" w:rsidRPr="003A25CF">
        <w:rPr>
          <w:sz w:val="24"/>
        </w:rPr>
        <w:t xml:space="preserve">, neste ato </w:t>
      </w:r>
      <w:r w:rsidR="002178E3" w:rsidRPr="003A25CF">
        <w:rPr>
          <w:sz w:val="24"/>
        </w:rPr>
        <w:t xml:space="preserve">devidamente </w:t>
      </w:r>
      <w:r w:rsidR="00214E88" w:rsidRPr="003A25CF">
        <w:rPr>
          <w:sz w:val="24"/>
        </w:rPr>
        <w:t xml:space="preserve">representada </w:t>
      </w:r>
      <w:r w:rsidR="002178E3" w:rsidRPr="003A25CF">
        <w:rPr>
          <w:sz w:val="24"/>
        </w:rPr>
        <w:t>na forma de seu estatuto social</w:t>
      </w:r>
      <w:r w:rsidR="00214E88" w:rsidRPr="003A25CF">
        <w:rPr>
          <w:sz w:val="24"/>
        </w:rPr>
        <w:t>;</w:t>
      </w:r>
      <w:r w:rsidR="00D12CDF">
        <w:rPr>
          <w:sz w:val="24"/>
        </w:rPr>
        <w:t xml:space="preserve"> e</w:t>
      </w:r>
    </w:p>
    <w:p w14:paraId="794FD273" w14:textId="77777777" w:rsidR="00BF31B1" w:rsidRPr="003A25CF" w:rsidRDefault="00BF31B1" w:rsidP="002159AF">
      <w:pPr>
        <w:spacing w:line="276" w:lineRule="auto"/>
        <w:rPr>
          <w:sz w:val="24"/>
        </w:rPr>
      </w:pPr>
    </w:p>
    <w:p w14:paraId="0649877B" w14:textId="3FA6CD27" w:rsidR="00BF31B1" w:rsidRPr="003A25CF" w:rsidRDefault="00214E88" w:rsidP="002159AF">
      <w:pPr>
        <w:tabs>
          <w:tab w:val="left" w:pos="709"/>
        </w:tabs>
        <w:spacing w:line="276" w:lineRule="auto"/>
        <w:rPr>
          <w:sz w:val="24"/>
        </w:rPr>
      </w:pPr>
      <w:r w:rsidRPr="003A25CF">
        <w:rPr>
          <w:sz w:val="24"/>
        </w:rPr>
        <w:t>II.</w:t>
      </w:r>
      <w:r w:rsidRPr="003A25CF">
        <w:rPr>
          <w:sz w:val="24"/>
        </w:rPr>
        <w:tab/>
        <w:t>de outro lado, como agente fiduciário, representando a comunhão de titulares das Debêntures (“</w:t>
      </w:r>
      <w:r w:rsidRPr="003A25CF">
        <w:rPr>
          <w:sz w:val="24"/>
          <w:u w:val="single"/>
        </w:rPr>
        <w:t>Debenturistas</w:t>
      </w:r>
      <w:r w:rsidRPr="003A25CF">
        <w:rPr>
          <w:sz w:val="24"/>
        </w:rPr>
        <w:t>” e “</w:t>
      </w:r>
      <w:r w:rsidRPr="003A25CF">
        <w:rPr>
          <w:sz w:val="24"/>
          <w:u w:val="single"/>
        </w:rPr>
        <w:t>Agente Fiduciário</w:t>
      </w:r>
      <w:r w:rsidRPr="003A25CF">
        <w:rPr>
          <w:sz w:val="24"/>
        </w:rPr>
        <w:t xml:space="preserve">” ou </w:t>
      </w:r>
      <w:r w:rsidR="00110063" w:rsidRPr="003A25CF">
        <w:rPr>
          <w:sz w:val="24"/>
        </w:rPr>
        <w:t>“</w:t>
      </w:r>
      <w:r w:rsidR="00300369">
        <w:rPr>
          <w:sz w:val="24"/>
          <w:u w:val="single"/>
        </w:rPr>
        <w:t>Oliveira Trust</w:t>
      </w:r>
      <w:r w:rsidR="00110063" w:rsidRPr="003A25CF">
        <w:rPr>
          <w:sz w:val="24"/>
        </w:rPr>
        <w:t xml:space="preserve">”, </w:t>
      </w:r>
      <w:r w:rsidRPr="003A25CF">
        <w:rPr>
          <w:sz w:val="24"/>
        </w:rPr>
        <w:t>respectivamente):</w:t>
      </w:r>
    </w:p>
    <w:p w14:paraId="4DDF3D58" w14:textId="77777777" w:rsidR="00BF31B1" w:rsidRPr="003A25CF" w:rsidRDefault="00BF31B1" w:rsidP="002159AF">
      <w:pPr>
        <w:spacing w:line="276" w:lineRule="auto"/>
        <w:rPr>
          <w:sz w:val="24"/>
          <w:u w:val="single"/>
        </w:rPr>
      </w:pPr>
    </w:p>
    <w:p w14:paraId="084133A3" w14:textId="681D13BE" w:rsidR="00BF31B1" w:rsidRPr="003A25CF" w:rsidRDefault="00300369" w:rsidP="002159AF">
      <w:pPr>
        <w:spacing w:line="276" w:lineRule="auto"/>
        <w:rPr>
          <w:sz w:val="24"/>
        </w:rPr>
      </w:pPr>
      <w:r>
        <w:rPr>
          <w:b/>
          <w:sz w:val="24"/>
        </w:rPr>
        <w:t>OLIVEIRA TRUST DISTRIBUIDORA DE TÍTULOS E VALORES MOBILIÁRIOS S.A.</w:t>
      </w:r>
      <w:r w:rsidRPr="003A25CF">
        <w:rPr>
          <w:sz w:val="24"/>
        </w:rPr>
        <w:t xml:space="preserve">, </w:t>
      </w:r>
      <w:r w:rsidRPr="00FA2D1E">
        <w:rPr>
          <w:sz w:val="24"/>
        </w:rPr>
        <w:t xml:space="preserve">instituição </w:t>
      </w:r>
      <w:r w:rsidRPr="00F7725D">
        <w:rPr>
          <w:sz w:val="24"/>
        </w:rPr>
        <w:t xml:space="preserve">financeira </w:t>
      </w:r>
      <w:r w:rsidRPr="00D15C00">
        <w:rPr>
          <w:sz w:val="24"/>
        </w:rPr>
        <w:t>com filial na cidade do São Paulo, estado do São Paulo, na Rua Joaquim Floriano, nº 1.052, 13º andar, Itaim Bibi, CEP 04534-004</w:t>
      </w:r>
      <w:r w:rsidRPr="00F7725D">
        <w:rPr>
          <w:sz w:val="24"/>
        </w:rPr>
        <w:t>, inscrita</w:t>
      </w:r>
      <w:r>
        <w:rPr>
          <w:sz w:val="24"/>
        </w:rPr>
        <w:t xml:space="preserve"> no CNPJ/ME</w:t>
      </w:r>
      <w:r w:rsidRPr="00FA2D1E">
        <w:rPr>
          <w:sz w:val="24"/>
        </w:rPr>
        <w:t xml:space="preserve"> sob </w:t>
      </w:r>
      <w:r w:rsidRPr="00884161">
        <w:rPr>
          <w:sz w:val="24"/>
        </w:rPr>
        <w:t xml:space="preserve">o nº 36.113.876/0004-34, neste ato devidamente representada na forma do seu </w:t>
      </w:r>
      <w:r w:rsidRPr="00981C21">
        <w:rPr>
          <w:sz w:val="24"/>
        </w:rPr>
        <w:t>estatuto social</w:t>
      </w:r>
      <w:r>
        <w:rPr>
          <w:sz w:val="24"/>
        </w:rPr>
        <w:t>;</w:t>
      </w:r>
      <w:r w:rsidR="00214E88" w:rsidRPr="003A25CF">
        <w:rPr>
          <w:sz w:val="24"/>
        </w:rPr>
        <w:t xml:space="preserve"> </w:t>
      </w:r>
    </w:p>
    <w:p w14:paraId="48669F73" w14:textId="77777777" w:rsidR="009B0F3C" w:rsidRPr="003A25CF" w:rsidRDefault="009B0F3C" w:rsidP="003A25CF">
      <w:pPr>
        <w:spacing w:line="276" w:lineRule="auto"/>
        <w:rPr>
          <w:sz w:val="24"/>
        </w:rPr>
      </w:pPr>
    </w:p>
    <w:p w14:paraId="23FFD133" w14:textId="77777777" w:rsidR="00BF31B1" w:rsidRDefault="00214E88" w:rsidP="002159AF">
      <w:pPr>
        <w:spacing w:line="276" w:lineRule="auto"/>
        <w:rPr>
          <w:sz w:val="24"/>
        </w:rPr>
      </w:pPr>
      <w:r w:rsidRPr="003A25CF">
        <w:rPr>
          <w:sz w:val="24"/>
        </w:rPr>
        <w:t>sendo a Emissora</w:t>
      </w:r>
      <w:r w:rsidR="00260C69">
        <w:rPr>
          <w:sz w:val="24"/>
        </w:rPr>
        <w:t xml:space="preserve"> e </w:t>
      </w:r>
      <w:r w:rsidRPr="003A25CF">
        <w:rPr>
          <w:sz w:val="24"/>
        </w:rPr>
        <w:t>o Agente Fiduciário doravante designados, em conjunto, como “</w:t>
      </w:r>
      <w:r w:rsidRPr="003A25CF">
        <w:rPr>
          <w:sz w:val="24"/>
          <w:u w:val="single"/>
        </w:rPr>
        <w:t>Partes</w:t>
      </w:r>
      <w:r w:rsidRPr="003A25CF">
        <w:rPr>
          <w:sz w:val="24"/>
        </w:rPr>
        <w:t>” e, individual e indistintamente, como “</w:t>
      </w:r>
      <w:r w:rsidRPr="003A25CF">
        <w:rPr>
          <w:sz w:val="24"/>
          <w:u w:val="single"/>
        </w:rPr>
        <w:t>Parte</w:t>
      </w:r>
      <w:r w:rsidRPr="003A25CF">
        <w:rPr>
          <w:sz w:val="24"/>
        </w:rPr>
        <w:t>”,</w:t>
      </w:r>
    </w:p>
    <w:p w14:paraId="280963E0" w14:textId="77777777" w:rsidR="00D81515" w:rsidRDefault="00D81515" w:rsidP="002159AF">
      <w:pPr>
        <w:spacing w:line="276" w:lineRule="auto"/>
        <w:rPr>
          <w:sz w:val="24"/>
        </w:rPr>
      </w:pPr>
    </w:p>
    <w:p w14:paraId="0B4953C2" w14:textId="6AE883B0" w:rsidR="00BF31B1" w:rsidRPr="003A25CF" w:rsidRDefault="00214E88" w:rsidP="002159AF">
      <w:pPr>
        <w:spacing w:line="276" w:lineRule="auto"/>
        <w:rPr>
          <w:sz w:val="24"/>
        </w:rPr>
      </w:pPr>
      <w:r w:rsidRPr="003A25CF">
        <w:rPr>
          <w:sz w:val="24"/>
        </w:rPr>
        <w:t>vêm, na melhor forma de direito, firmar o presente “</w:t>
      </w:r>
      <w:r w:rsidRPr="00487530">
        <w:rPr>
          <w:i/>
          <w:iCs/>
          <w:sz w:val="24"/>
        </w:rPr>
        <w:t xml:space="preserve">Instrumento Particular de Escritura da </w:t>
      </w:r>
      <w:r w:rsidR="00A83257">
        <w:rPr>
          <w:i/>
          <w:iCs/>
          <w:sz w:val="24"/>
        </w:rPr>
        <w:t>2</w:t>
      </w:r>
      <w:r w:rsidR="007A2803" w:rsidRPr="00487530">
        <w:rPr>
          <w:i/>
          <w:iCs/>
          <w:sz w:val="24"/>
        </w:rPr>
        <w:t xml:space="preserve">ª </w:t>
      </w:r>
      <w:r w:rsidRPr="00487530">
        <w:rPr>
          <w:i/>
          <w:iCs/>
          <w:sz w:val="24"/>
        </w:rPr>
        <w:t>(</w:t>
      </w:r>
      <w:r w:rsidR="00A83257">
        <w:rPr>
          <w:i/>
          <w:iCs/>
          <w:sz w:val="24"/>
        </w:rPr>
        <w:t>Segunda</w:t>
      </w:r>
      <w:r w:rsidRPr="00487530">
        <w:rPr>
          <w:i/>
          <w:iCs/>
          <w:sz w:val="24"/>
        </w:rPr>
        <w:t xml:space="preserve">) Emissão de Debêntures Simples, Não Conversíveis em Ações, da Espécie </w:t>
      </w:r>
      <w:r w:rsidR="00AE300F">
        <w:rPr>
          <w:i/>
          <w:iCs/>
          <w:sz w:val="24"/>
        </w:rPr>
        <w:t xml:space="preserve">Quirografária, a ser convolada na Espécie </w:t>
      </w:r>
      <w:r w:rsidRPr="00487530">
        <w:rPr>
          <w:i/>
          <w:iCs/>
          <w:sz w:val="24"/>
        </w:rPr>
        <w:t>com Garantia Real, em Série Única, para Distribuição Pública, com Esforços Restritos, da</w:t>
      </w:r>
      <w:r w:rsidR="000E2AD8" w:rsidRPr="00487530">
        <w:rPr>
          <w:i/>
          <w:iCs/>
          <w:sz w:val="24"/>
        </w:rPr>
        <w:t xml:space="preserve"> Lambda </w:t>
      </w:r>
      <w:r w:rsidR="00B3555E" w:rsidRPr="00487530">
        <w:rPr>
          <w:i/>
          <w:iCs/>
          <w:sz w:val="24"/>
        </w:rPr>
        <w:t xml:space="preserve">II </w:t>
      </w:r>
      <w:r w:rsidR="000E2AD8" w:rsidRPr="00487530">
        <w:rPr>
          <w:i/>
          <w:iCs/>
          <w:sz w:val="24"/>
        </w:rPr>
        <w:t>Energia S.A.</w:t>
      </w:r>
      <w:r w:rsidRPr="003A25CF">
        <w:rPr>
          <w:sz w:val="24"/>
        </w:rPr>
        <w:t>” (“</w:t>
      </w:r>
      <w:r w:rsidRPr="003A25CF">
        <w:rPr>
          <w:sz w:val="24"/>
          <w:u w:val="single"/>
        </w:rPr>
        <w:t>Escritura</w:t>
      </w:r>
      <w:r w:rsidRPr="003A25CF">
        <w:rPr>
          <w:sz w:val="24"/>
        </w:rPr>
        <w:t>”), mediante as cláusulas e condições a seguir.</w:t>
      </w:r>
    </w:p>
    <w:p w14:paraId="171EE29D" w14:textId="77777777" w:rsidR="00BF31B1" w:rsidRPr="003A25CF" w:rsidRDefault="00BF31B1" w:rsidP="002159AF">
      <w:pPr>
        <w:spacing w:line="276" w:lineRule="auto"/>
        <w:rPr>
          <w:sz w:val="24"/>
        </w:rPr>
      </w:pPr>
    </w:p>
    <w:p w14:paraId="16E8702A" w14:textId="77777777" w:rsidR="00BF31B1" w:rsidRPr="003A25CF" w:rsidRDefault="00214E88" w:rsidP="002159AF">
      <w:pPr>
        <w:spacing w:line="276" w:lineRule="auto"/>
        <w:rPr>
          <w:sz w:val="24"/>
        </w:rPr>
      </w:pPr>
      <w:r w:rsidRPr="003A25CF">
        <w:rPr>
          <w:sz w:val="24"/>
        </w:rPr>
        <w:t>Os termos aqui iniciados em letra maiúscula, estejam no singular ou no plural, terão o significado a eles atribuído nesta Escritura, ainda que posteriormente ao seu uso.</w:t>
      </w:r>
    </w:p>
    <w:p w14:paraId="6E23A78A" w14:textId="77777777" w:rsidR="00BF31B1" w:rsidRPr="002159AF" w:rsidRDefault="00BF31B1" w:rsidP="002159AF">
      <w:pPr>
        <w:spacing w:line="276" w:lineRule="auto"/>
        <w:jc w:val="left"/>
        <w:rPr>
          <w:rFonts w:eastAsia="MS Mincho"/>
          <w:b/>
          <w:sz w:val="24"/>
        </w:rPr>
      </w:pPr>
      <w:bookmarkStart w:id="89" w:name="_Toc309026143"/>
      <w:bookmarkStart w:id="90" w:name="_Toc314664627"/>
      <w:bookmarkStart w:id="91" w:name="_Toc315089422"/>
      <w:bookmarkStart w:id="92" w:name="_Toc341449473"/>
    </w:p>
    <w:p w14:paraId="68DF4062" w14:textId="77777777" w:rsidR="00BF31B1" w:rsidRPr="003A25CF" w:rsidRDefault="00214E88" w:rsidP="002159AF">
      <w:pPr>
        <w:pStyle w:val="SCBFTtulo1"/>
        <w:spacing w:line="276" w:lineRule="auto"/>
        <w:rPr>
          <w:rFonts w:ascii="Garamond" w:hAnsi="Garamond" w:cs="Garamond"/>
          <w:sz w:val="24"/>
          <w:szCs w:val="24"/>
        </w:rPr>
      </w:pPr>
      <w:bookmarkStart w:id="93" w:name="_Toc518641554"/>
      <w:bookmarkStart w:id="94" w:name="_Toc519883348"/>
      <w:r w:rsidRPr="003A25CF">
        <w:rPr>
          <w:rFonts w:ascii="Garamond" w:hAnsi="Garamond" w:cs="Garamond"/>
          <w:sz w:val="24"/>
          <w:szCs w:val="24"/>
        </w:rPr>
        <w:t>CLÁUSULA I</w:t>
      </w:r>
      <w:r w:rsidRPr="003A25CF">
        <w:rPr>
          <w:rFonts w:ascii="Garamond" w:hAnsi="Garamond" w:cs="Garamond"/>
          <w:sz w:val="24"/>
          <w:szCs w:val="24"/>
        </w:rPr>
        <w:br/>
        <w:t>AUTORIZAÇ</w:t>
      </w:r>
      <w:bookmarkEnd w:id="89"/>
      <w:bookmarkEnd w:id="90"/>
      <w:bookmarkEnd w:id="91"/>
      <w:r w:rsidRPr="003A25CF">
        <w:rPr>
          <w:rFonts w:ascii="Garamond" w:hAnsi="Garamond" w:cs="Garamond"/>
          <w:sz w:val="24"/>
          <w:szCs w:val="24"/>
        </w:rPr>
        <w:t>ÕES SOCIETÁRIAS</w:t>
      </w:r>
      <w:bookmarkEnd w:id="92"/>
      <w:bookmarkEnd w:id="93"/>
      <w:bookmarkEnd w:id="94"/>
    </w:p>
    <w:p w14:paraId="57B5D521" w14:textId="77777777" w:rsidR="00BF31B1" w:rsidRPr="003A25CF" w:rsidRDefault="00BF31B1" w:rsidP="002159AF">
      <w:pPr>
        <w:keepNext/>
        <w:keepLines/>
        <w:spacing w:line="276" w:lineRule="auto"/>
        <w:rPr>
          <w:sz w:val="24"/>
        </w:rPr>
      </w:pPr>
    </w:p>
    <w:p w14:paraId="75BE318B" w14:textId="77777777" w:rsidR="00BF31B1" w:rsidRPr="003A25CF" w:rsidRDefault="00214E88" w:rsidP="002159AF">
      <w:pPr>
        <w:pStyle w:val="SFTtulo2"/>
        <w:spacing w:line="276" w:lineRule="auto"/>
        <w:rPr>
          <w:sz w:val="24"/>
          <w:szCs w:val="24"/>
        </w:rPr>
      </w:pPr>
      <w:r w:rsidRPr="003A25CF">
        <w:rPr>
          <w:sz w:val="24"/>
          <w:szCs w:val="24"/>
        </w:rPr>
        <w:t>1.1.</w:t>
      </w:r>
      <w:r w:rsidRPr="003A25CF">
        <w:rPr>
          <w:sz w:val="24"/>
          <w:szCs w:val="24"/>
        </w:rPr>
        <w:tab/>
        <w:t>Autorizações</w:t>
      </w:r>
    </w:p>
    <w:p w14:paraId="1C7FAA8B" w14:textId="77777777" w:rsidR="00BF31B1" w:rsidRPr="003A25CF" w:rsidRDefault="00BF31B1" w:rsidP="002159AF">
      <w:pPr>
        <w:spacing w:line="276" w:lineRule="auto"/>
        <w:rPr>
          <w:sz w:val="24"/>
        </w:rPr>
      </w:pPr>
    </w:p>
    <w:p w14:paraId="68BE5283" w14:textId="67B820F5" w:rsidR="003E08EE" w:rsidRPr="003A25CF" w:rsidRDefault="00214E88" w:rsidP="002159AF">
      <w:pPr>
        <w:pStyle w:val="PargrafodaLista"/>
        <w:numPr>
          <w:ilvl w:val="2"/>
          <w:numId w:val="51"/>
        </w:numPr>
        <w:tabs>
          <w:tab w:val="left" w:pos="709"/>
        </w:tabs>
        <w:spacing w:line="276" w:lineRule="auto"/>
        <w:ind w:left="0" w:firstLine="0"/>
        <w:rPr>
          <w:sz w:val="24"/>
        </w:rPr>
      </w:pPr>
      <w:r w:rsidRPr="003A25CF">
        <w:rPr>
          <w:sz w:val="24"/>
        </w:rPr>
        <w:t xml:space="preserve">A presente Escritura é firmada com base nas deliberações da Assembleia Geral de Acionistas da Companhia realizada em </w:t>
      </w:r>
      <w:r w:rsidR="008D4652">
        <w:rPr>
          <w:bCs/>
          <w:sz w:val="24"/>
        </w:rPr>
        <w:t>16 de maio de 2022</w:t>
      </w:r>
      <w:r w:rsidR="00321415" w:rsidRPr="00487530">
        <w:rPr>
          <w:bCs/>
          <w:sz w:val="24"/>
        </w:rPr>
        <w:t xml:space="preserve"> </w:t>
      </w:r>
      <w:r w:rsidRPr="003A25CF">
        <w:rPr>
          <w:sz w:val="24"/>
        </w:rPr>
        <w:t>(“</w:t>
      </w:r>
      <w:r w:rsidR="00685BF6" w:rsidRPr="003A25CF">
        <w:rPr>
          <w:sz w:val="24"/>
          <w:u w:val="single"/>
        </w:rPr>
        <w:t>AGE</w:t>
      </w:r>
      <w:r w:rsidRPr="003A25CF">
        <w:rPr>
          <w:sz w:val="24"/>
          <w:u w:val="single"/>
        </w:rPr>
        <w:t xml:space="preserve"> da Emissão</w:t>
      </w:r>
      <w:r w:rsidRPr="003A25CF">
        <w:rPr>
          <w:sz w:val="24"/>
        </w:rPr>
        <w:t xml:space="preserve">”), na qual foram deliberadas: (i) a aprovação da Emissão e da Oferta Restrita, bem como de seus termos </w:t>
      </w:r>
      <w:r w:rsidRPr="003A25CF">
        <w:rPr>
          <w:sz w:val="24"/>
        </w:rPr>
        <w:lastRenderedPageBreak/>
        <w:t>e condições; (</w:t>
      </w:r>
      <w:proofErr w:type="spellStart"/>
      <w:r w:rsidRPr="003A25CF">
        <w:rPr>
          <w:sz w:val="24"/>
        </w:rPr>
        <w:t>ii</w:t>
      </w:r>
      <w:proofErr w:type="spellEnd"/>
      <w:r w:rsidRPr="003A25CF">
        <w:rPr>
          <w:sz w:val="24"/>
        </w:rPr>
        <w:t>)</w:t>
      </w:r>
      <w:r w:rsidR="00855869">
        <w:rPr>
          <w:sz w:val="24"/>
        </w:rPr>
        <w:t xml:space="preserve"> condicionado ao advento da titularidade das Ações (conforme abaixo definido) pela Emissora, </w:t>
      </w:r>
      <w:r w:rsidRPr="003A25CF">
        <w:rPr>
          <w:sz w:val="24"/>
        </w:rPr>
        <w:t>a</w:t>
      </w:r>
      <w:r w:rsidR="00855869">
        <w:rPr>
          <w:sz w:val="24"/>
        </w:rPr>
        <w:t>s futuras</w:t>
      </w:r>
      <w:r w:rsidRPr="003A25CF">
        <w:rPr>
          <w:sz w:val="24"/>
        </w:rPr>
        <w:t xml:space="preserve"> o</w:t>
      </w:r>
      <w:r w:rsidRPr="002A71D1">
        <w:rPr>
          <w:sz w:val="24"/>
        </w:rPr>
        <w:t>utorga</w:t>
      </w:r>
      <w:r w:rsidR="00855869">
        <w:rPr>
          <w:sz w:val="24"/>
        </w:rPr>
        <w:t xml:space="preserve"> e constituição</w:t>
      </w:r>
      <w:r w:rsidRPr="002A71D1">
        <w:rPr>
          <w:sz w:val="24"/>
        </w:rPr>
        <w:t xml:space="preserve"> da </w:t>
      </w:r>
      <w:r w:rsidR="00685BF6" w:rsidRPr="002A71D1">
        <w:rPr>
          <w:sz w:val="24"/>
        </w:rPr>
        <w:t>Alienaç</w:t>
      </w:r>
      <w:r w:rsidR="007272A1" w:rsidRPr="003B15CF">
        <w:rPr>
          <w:sz w:val="24"/>
        </w:rPr>
        <w:t>ão</w:t>
      </w:r>
      <w:r w:rsidR="00685BF6" w:rsidRPr="002A71D1">
        <w:rPr>
          <w:sz w:val="24"/>
        </w:rPr>
        <w:t xml:space="preserve"> </w:t>
      </w:r>
      <w:r w:rsidRPr="002A71D1">
        <w:rPr>
          <w:sz w:val="24"/>
        </w:rPr>
        <w:t xml:space="preserve">Fiduciária </w:t>
      </w:r>
      <w:r w:rsidR="00D22E3A" w:rsidRPr="002A71D1">
        <w:rPr>
          <w:sz w:val="24"/>
        </w:rPr>
        <w:t>de A</w:t>
      </w:r>
      <w:r w:rsidR="007272A1" w:rsidRPr="003B15CF">
        <w:rPr>
          <w:sz w:val="24"/>
        </w:rPr>
        <w:t xml:space="preserve">ções </w:t>
      </w:r>
      <w:r w:rsidR="005E3D1B" w:rsidRPr="002A71D1">
        <w:rPr>
          <w:sz w:val="24"/>
        </w:rPr>
        <w:t>(conforme definido abaixo)</w:t>
      </w:r>
      <w:r w:rsidRPr="002A71D1">
        <w:rPr>
          <w:sz w:val="24"/>
        </w:rPr>
        <w:t>;</w:t>
      </w:r>
      <w:r w:rsidRPr="003A25CF">
        <w:rPr>
          <w:sz w:val="24"/>
        </w:rPr>
        <w:t xml:space="preserve"> e (</w:t>
      </w:r>
      <w:proofErr w:type="spellStart"/>
      <w:r w:rsidRPr="003A25CF">
        <w:rPr>
          <w:sz w:val="24"/>
        </w:rPr>
        <w:t>iii</w:t>
      </w:r>
      <w:proofErr w:type="spellEnd"/>
      <w:r w:rsidRPr="003A25CF">
        <w:rPr>
          <w:sz w:val="24"/>
        </w:rPr>
        <w:t xml:space="preserve">) a autorização à </w:t>
      </w:r>
      <w:r w:rsidR="002C59A0" w:rsidRPr="003A25CF">
        <w:rPr>
          <w:sz w:val="24"/>
        </w:rPr>
        <w:t>d</w:t>
      </w:r>
      <w:r w:rsidRPr="003A25CF">
        <w:rPr>
          <w:sz w:val="24"/>
        </w:rPr>
        <w:t xml:space="preserve">iretoria da Companhia para praticar todos os atos necessários à efetivação das deliberações consubstanciadas </w:t>
      </w:r>
      <w:r w:rsidR="00685BF6" w:rsidRPr="003A25CF">
        <w:rPr>
          <w:sz w:val="24"/>
        </w:rPr>
        <w:t>na AGE</w:t>
      </w:r>
      <w:r w:rsidRPr="003A25CF">
        <w:rPr>
          <w:sz w:val="24"/>
        </w:rPr>
        <w:t xml:space="preserve"> da Emissão, incluindo, mas não se limitando </w:t>
      </w:r>
      <w:r w:rsidR="00685BF6" w:rsidRPr="003A25CF">
        <w:rPr>
          <w:sz w:val="24"/>
        </w:rPr>
        <w:t>à</w:t>
      </w:r>
      <w:r w:rsidRPr="003A25CF">
        <w:rPr>
          <w:sz w:val="24"/>
        </w:rPr>
        <w:t xml:space="preserve"> celebração de todos os documentos indispensáveis à concretização da Emissão e da Oferta Restrita e à constituição </w:t>
      </w:r>
      <w:r w:rsidR="00432448" w:rsidRPr="003A25CF">
        <w:rPr>
          <w:sz w:val="24"/>
        </w:rPr>
        <w:t>Alienação Fiduciária de Ações</w:t>
      </w:r>
      <w:r w:rsidR="00504DBA">
        <w:rPr>
          <w:sz w:val="24"/>
        </w:rPr>
        <w:t xml:space="preserve"> (conforme definido abaixo)</w:t>
      </w:r>
      <w:r w:rsidRPr="003A25CF">
        <w:rPr>
          <w:sz w:val="24"/>
        </w:rPr>
        <w:t>, conforme aplicável, em conformidade com o disposto no artigo 59 da Lei nº 6.404, de 15 de dezembro de 1976, conforme alterada (“</w:t>
      </w:r>
      <w:r w:rsidRPr="003A25CF">
        <w:rPr>
          <w:sz w:val="24"/>
          <w:u w:val="single"/>
        </w:rPr>
        <w:t>Lei das Sociedades por Ações</w:t>
      </w:r>
      <w:r w:rsidRPr="003A25CF">
        <w:rPr>
          <w:sz w:val="24"/>
        </w:rPr>
        <w:t>”).</w:t>
      </w:r>
      <w:r w:rsidR="00685BF6" w:rsidRPr="003A25CF">
        <w:rPr>
          <w:sz w:val="24"/>
        </w:rPr>
        <w:t xml:space="preserve"> </w:t>
      </w:r>
    </w:p>
    <w:p w14:paraId="68705862" w14:textId="77777777" w:rsidR="001057B2" w:rsidRPr="003A25CF" w:rsidRDefault="001057B2" w:rsidP="002159AF">
      <w:pPr>
        <w:pStyle w:val="PargrafodaLista"/>
        <w:tabs>
          <w:tab w:val="left" w:pos="709"/>
        </w:tabs>
        <w:spacing w:line="276" w:lineRule="auto"/>
        <w:ind w:left="0"/>
        <w:rPr>
          <w:sz w:val="24"/>
        </w:rPr>
      </w:pPr>
    </w:p>
    <w:p w14:paraId="38FB9DEA" w14:textId="416CB0AB" w:rsidR="00D542AF" w:rsidRPr="00033202" w:rsidRDefault="00685BF6" w:rsidP="00033202">
      <w:pPr>
        <w:pStyle w:val="PargrafodaLista"/>
        <w:tabs>
          <w:tab w:val="left" w:pos="709"/>
        </w:tabs>
        <w:spacing w:line="276" w:lineRule="auto"/>
        <w:ind w:left="0"/>
        <w:rPr>
          <w:b/>
          <w:sz w:val="24"/>
        </w:rPr>
      </w:pPr>
      <w:r w:rsidRPr="003A25CF">
        <w:rPr>
          <w:sz w:val="24"/>
        </w:rPr>
        <w:t>Adicionalmente, foi realizada</w:t>
      </w:r>
      <w:r w:rsidR="00504DBA">
        <w:rPr>
          <w:sz w:val="24"/>
        </w:rPr>
        <w:t xml:space="preserve"> </w:t>
      </w:r>
      <w:r w:rsidRPr="003A25CF">
        <w:rPr>
          <w:sz w:val="24"/>
        </w:rPr>
        <w:t>a Assembleia Geral de C</w:t>
      </w:r>
      <w:r w:rsidRPr="00260C69">
        <w:rPr>
          <w:sz w:val="24"/>
        </w:rPr>
        <w:t>otistas d</w:t>
      </w:r>
      <w:r w:rsidR="00B3555E">
        <w:rPr>
          <w:sz w:val="24"/>
        </w:rPr>
        <w:t>o</w:t>
      </w:r>
      <w:r w:rsidRPr="00260C69">
        <w:rPr>
          <w:sz w:val="24"/>
        </w:rPr>
        <w:t xml:space="preserve"> </w:t>
      </w:r>
      <w:r w:rsidR="00260C69" w:rsidRPr="003B15CF">
        <w:rPr>
          <w:sz w:val="24"/>
        </w:rPr>
        <w:t xml:space="preserve">Lambda 3 Fundo de Investimento em </w:t>
      </w:r>
      <w:r w:rsidR="008313D3" w:rsidRPr="00E67733">
        <w:rPr>
          <w:sz w:val="24"/>
        </w:rPr>
        <w:t>Ações no Exterior</w:t>
      </w:r>
      <w:r w:rsidR="00260C69" w:rsidRPr="00260C69">
        <w:rPr>
          <w:sz w:val="24"/>
        </w:rPr>
        <w:t xml:space="preserve">, </w:t>
      </w:r>
      <w:r w:rsidR="00260C69" w:rsidRPr="003A25CF">
        <w:rPr>
          <w:sz w:val="24"/>
        </w:rPr>
        <w:t xml:space="preserve">fundo de investimento em </w:t>
      </w:r>
      <w:r w:rsidR="008313D3" w:rsidRPr="00E67733">
        <w:rPr>
          <w:sz w:val="24"/>
        </w:rPr>
        <w:t>ações</w:t>
      </w:r>
      <w:r w:rsidR="008313D3">
        <w:rPr>
          <w:sz w:val="24"/>
        </w:rPr>
        <w:t xml:space="preserve"> </w:t>
      </w:r>
      <w:r w:rsidR="00260C69">
        <w:rPr>
          <w:sz w:val="24"/>
        </w:rPr>
        <w:t>devidamente inscrito no CNPJ/ME</w:t>
      </w:r>
      <w:r w:rsidR="00260C69" w:rsidRPr="003A25CF">
        <w:rPr>
          <w:sz w:val="24"/>
        </w:rPr>
        <w:t xml:space="preserve"> sob o nº 16.728.464/0001-59, neste ato, representado por s</w:t>
      </w:r>
      <w:r w:rsidR="00260C69">
        <w:rPr>
          <w:sz w:val="24"/>
        </w:rPr>
        <w:t>ua</w:t>
      </w:r>
      <w:r w:rsidR="00260C69" w:rsidRPr="003A25CF">
        <w:rPr>
          <w:sz w:val="24"/>
        </w:rPr>
        <w:t xml:space="preserve"> </w:t>
      </w:r>
      <w:r w:rsidR="00260C69" w:rsidRPr="00F7725D">
        <w:rPr>
          <w:sz w:val="24"/>
        </w:rPr>
        <w:t xml:space="preserve">gestora </w:t>
      </w:r>
      <w:r w:rsidR="00260C69" w:rsidRPr="003B15CF">
        <w:rPr>
          <w:sz w:val="24"/>
        </w:rPr>
        <w:t>Omega Gestora de Recursos Ltda.</w:t>
      </w:r>
      <w:r w:rsidR="00260C69" w:rsidRPr="00260C69">
        <w:rPr>
          <w:sz w:val="24"/>
        </w:rPr>
        <w:t>, sociedade</w:t>
      </w:r>
      <w:r w:rsidR="00260C69" w:rsidRPr="00D15C00">
        <w:rPr>
          <w:sz w:val="24"/>
        </w:rPr>
        <w:t xml:space="preserve"> devidamente autorizada pela CVM para o exercício profissional de administração de carteiras de títulos e valores mobiliários por meio do Ato Declaratório nº 13.396, de 12 de novembro de 2013, </w:t>
      </w:r>
      <w:r w:rsidR="00260C69" w:rsidRPr="00F7725D">
        <w:rPr>
          <w:sz w:val="24"/>
        </w:rPr>
        <w:t>com endereço comercial na Av. Presidente Juscelino Kubitschek, 1.830, Torre 2, 6º andar, Itaim Bibi, na Cidade de São Paulo, Estado de São Paulo, CEP 04543-900</w:t>
      </w:r>
      <w:r w:rsidR="00260C69" w:rsidRPr="00D15C00">
        <w:rPr>
          <w:sz w:val="24"/>
        </w:rPr>
        <w:t xml:space="preserve">, </w:t>
      </w:r>
      <w:r w:rsidR="00260C69">
        <w:rPr>
          <w:sz w:val="24"/>
        </w:rPr>
        <w:t>inscrita no CNPJ/ME</w:t>
      </w:r>
      <w:r w:rsidR="00260C69" w:rsidRPr="00D15C00">
        <w:rPr>
          <w:sz w:val="24"/>
        </w:rPr>
        <w:t xml:space="preserve"> sob o nº 14.797.432/0001-80</w:t>
      </w:r>
      <w:r w:rsidR="00260C69" w:rsidRPr="00F7725D">
        <w:rPr>
          <w:sz w:val="24"/>
        </w:rPr>
        <w:t>, neste ato</w:t>
      </w:r>
      <w:r w:rsidR="00260C69" w:rsidRPr="003A25CF">
        <w:rPr>
          <w:sz w:val="24"/>
        </w:rPr>
        <w:t xml:space="preserve"> devidamente representada na forma de seu estatuto social (“</w:t>
      </w:r>
      <w:r w:rsidR="00260C69">
        <w:rPr>
          <w:sz w:val="24"/>
          <w:u w:val="single"/>
        </w:rPr>
        <w:t>Gestora</w:t>
      </w:r>
      <w:r w:rsidR="00260C69" w:rsidRPr="003A25CF">
        <w:rPr>
          <w:sz w:val="24"/>
        </w:rPr>
        <w:t>” e “</w:t>
      </w:r>
      <w:r w:rsidR="003C47CB">
        <w:rPr>
          <w:sz w:val="24"/>
          <w:u w:val="single"/>
        </w:rPr>
        <w:t>FIA</w:t>
      </w:r>
      <w:r w:rsidR="00260C69" w:rsidRPr="003A25CF">
        <w:rPr>
          <w:sz w:val="24"/>
        </w:rPr>
        <w:t>”, respectivamente)</w:t>
      </w:r>
      <w:r w:rsidRPr="003A25CF">
        <w:rPr>
          <w:sz w:val="24"/>
        </w:rPr>
        <w:t>, em</w:t>
      </w:r>
      <w:r w:rsidR="00321415">
        <w:rPr>
          <w:sz w:val="24"/>
        </w:rPr>
        <w:t xml:space="preserve"> </w:t>
      </w:r>
      <w:r w:rsidR="008D4652">
        <w:rPr>
          <w:bCs/>
          <w:sz w:val="24"/>
        </w:rPr>
        <w:t>16 de maio de 2022</w:t>
      </w:r>
      <w:r w:rsidR="003E08EE" w:rsidRPr="003A25CF">
        <w:rPr>
          <w:sz w:val="24"/>
        </w:rPr>
        <w:t xml:space="preserve"> </w:t>
      </w:r>
      <w:r w:rsidRPr="003A25CF">
        <w:rPr>
          <w:sz w:val="24"/>
        </w:rPr>
        <w:t>(“</w:t>
      </w:r>
      <w:r w:rsidRPr="003A25CF">
        <w:rPr>
          <w:sz w:val="24"/>
          <w:u w:val="single"/>
        </w:rPr>
        <w:t xml:space="preserve">AGC </w:t>
      </w:r>
      <w:r w:rsidR="00E67733">
        <w:rPr>
          <w:sz w:val="24"/>
          <w:u w:val="single"/>
        </w:rPr>
        <w:t>FIA</w:t>
      </w:r>
      <w:r w:rsidRPr="003A25CF">
        <w:rPr>
          <w:sz w:val="24"/>
        </w:rPr>
        <w:t xml:space="preserve">”), na qual foram aprovadas: </w:t>
      </w:r>
      <w:r w:rsidR="00E85CBB">
        <w:rPr>
          <w:sz w:val="24"/>
        </w:rPr>
        <w:t>(i) a autorização para a constituição da Cessão Fiduciária (conforme definido abaixo)</w:t>
      </w:r>
      <w:r w:rsidR="00260C69">
        <w:rPr>
          <w:sz w:val="24"/>
        </w:rPr>
        <w:t>;</w:t>
      </w:r>
      <w:r w:rsidR="00033202">
        <w:rPr>
          <w:sz w:val="24"/>
        </w:rPr>
        <w:t xml:space="preserve"> (</w:t>
      </w:r>
      <w:proofErr w:type="spellStart"/>
      <w:r w:rsidR="00033202">
        <w:rPr>
          <w:sz w:val="24"/>
        </w:rPr>
        <w:t>ii</w:t>
      </w:r>
      <w:proofErr w:type="spellEnd"/>
      <w:r w:rsidR="00033202">
        <w:rPr>
          <w:sz w:val="24"/>
        </w:rPr>
        <w:t xml:space="preserve">) a autorização para a constituição da </w:t>
      </w:r>
      <w:r w:rsidR="00033202" w:rsidRPr="003A25CF">
        <w:rPr>
          <w:sz w:val="24"/>
        </w:rPr>
        <w:t>Alienação Fiduciária de Ações</w:t>
      </w:r>
      <w:r w:rsidR="00033202">
        <w:rPr>
          <w:sz w:val="24"/>
        </w:rPr>
        <w:t xml:space="preserve"> (conforme definido abaixo); </w:t>
      </w:r>
      <w:r w:rsidR="00432448" w:rsidRPr="003A25CF">
        <w:rPr>
          <w:sz w:val="24"/>
        </w:rPr>
        <w:t xml:space="preserve">e </w:t>
      </w:r>
      <w:r w:rsidR="00D22E3A" w:rsidRPr="003A25CF">
        <w:rPr>
          <w:sz w:val="24"/>
        </w:rPr>
        <w:t>(</w:t>
      </w:r>
      <w:proofErr w:type="spellStart"/>
      <w:r w:rsidR="00E85CBB">
        <w:rPr>
          <w:sz w:val="24"/>
        </w:rPr>
        <w:t>i</w:t>
      </w:r>
      <w:r w:rsidR="00033202">
        <w:rPr>
          <w:sz w:val="24"/>
        </w:rPr>
        <w:t>i</w:t>
      </w:r>
      <w:r w:rsidR="00D22E3A" w:rsidRPr="003A25CF">
        <w:rPr>
          <w:sz w:val="24"/>
        </w:rPr>
        <w:t>i</w:t>
      </w:r>
      <w:proofErr w:type="spellEnd"/>
      <w:r w:rsidR="00D22E3A" w:rsidRPr="003A25CF">
        <w:rPr>
          <w:sz w:val="24"/>
        </w:rPr>
        <w:t xml:space="preserve">) a </w:t>
      </w:r>
      <w:r w:rsidR="002C59A0" w:rsidRPr="003A25CF">
        <w:rPr>
          <w:sz w:val="24"/>
        </w:rPr>
        <w:t xml:space="preserve">autorização </w:t>
      </w:r>
      <w:r w:rsidR="000A79A7">
        <w:rPr>
          <w:sz w:val="24"/>
        </w:rPr>
        <w:t>à</w:t>
      </w:r>
      <w:r w:rsidR="002C59A0" w:rsidRPr="003A25CF">
        <w:rPr>
          <w:sz w:val="24"/>
        </w:rPr>
        <w:t xml:space="preserve"> </w:t>
      </w:r>
      <w:r w:rsidR="000A79A7">
        <w:rPr>
          <w:sz w:val="24"/>
        </w:rPr>
        <w:t>Gestora</w:t>
      </w:r>
      <w:r w:rsidR="000A79A7" w:rsidRPr="003A25CF">
        <w:rPr>
          <w:sz w:val="24"/>
        </w:rPr>
        <w:t xml:space="preserve"> </w:t>
      </w:r>
      <w:r w:rsidR="002C59A0" w:rsidRPr="003A25CF">
        <w:rPr>
          <w:sz w:val="24"/>
        </w:rPr>
        <w:t xml:space="preserve">do Fundo para praticar todos os atos necessários à efetivação das deliberações consubstanciadas na AGC </w:t>
      </w:r>
      <w:r w:rsidR="00E67733">
        <w:rPr>
          <w:sz w:val="24"/>
        </w:rPr>
        <w:t>FIA</w:t>
      </w:r>
      <w:r w:rsidR="002C59A0" w:rsidRPr="003A25CF">
        <w:rPr>
          <w:sz w:val="24"/>
        </w:rPr>
        <w:t>, incluindo, mas não se limitando à celebração desta Emissão, bem como eventuais aditamentos</w:t>
      </w:r>
      <w:r w:rsidR="00504DBA">
        <w:rPr>
          <w:sz w:val="24"/>
        </w:rPr>
        <w:t>.</w:t>
      </w:r>
    </w:p>
    <w:p w14:paraId="27E5EC95" w14:textId="7A0F8E60" w:rsidR="00BF31B1" w:rsidRDefault="00BF31B1" w:rsidP="002159AF">
      <w:pPr>
        <w:spacing w:line="276" w:lineRule="auto"/>
        <w:rPr>
          <w:sz w:val="24"/>
        </w:rPr>
      </w:pPr>
    </w:p>
    <w:p w14:paraId="41D5EA2B" w14:textId="71E0C233" w:rsidR="00E67733" w:rsidRDefault="00E67733" w:rsidP="002159AF">
      <w:pPr>
        <w:spacing w:line="276" w:lineRule="auto"/>
        <w:rPr>
          <w:sz w:val="24"/>
        </w:rPr>
      </w:pPr>
      <w:r w:rsidRPr="003A25CF">
        <w:rPr>
          <w:sz w:val="24"/>
        </w:rPr>
        <w:t>Adicionalmente, foi realizada</w:t>
      </w:r>
      <w:r>
        <w:rPr>
          <w:sz w:val="24"/>
        </w:rPr>
        <w:t xml:space="preserve"> </w:t>
      </w:r>
      <w:r w:rsidRPr="003A25CF">
        <w:rPr>
          <w:sz w:val="24"/>
        </w:rPr>
        <w:t>a Assembleia Geral de C</w:t>
      </w:r>
      <w:r w:rsidRPr="00260C69">
        <w:rPr>
          <w:sz w:val="24"/>
        </w:rPr>
        <w:t>otistas d</w:t>
      </w:r>
      <w:r>
        <w:rPr>
          <w:sz w:val="24"/>
        </w:rPr>
        <w:t>o</w:t>
      </w:r>
      <w:r w:rsidRPr="00260C69">
        <w:rPr>
          <w:sz w:val="24"/>
        </w:rPr>
        <w:t xml:space="preserve"> </w:t>
      </w:r>
      <w:r>
        <w:rPr>
          <w:sz w:val="24"/>
        </w:rPr>
        <w:t>PSI</w:t>
      </w:r>
      <w:r w:rsidRPr="003B15CF">
        <w:rPr>
          <w:sz w:val="24"/>
        </w:rPr>
        <w:t xml:space="preserve"> Fundo de Investimento em </w:t>
      </w:r>
      <w:r>
        <w:rPr>
          <w:sz w:val="24"/>
        </w:rPr>
        <w:t xml:space="preserve">Participações </w:t>
      </w:r>
      <w:proofErr w:type="spellStart"/>
      <w:r>
        <w:rPr>
          <w:sz w:val="24"/>
        </w:rPr>
        <w:t>Multiestratégia</w:t>
      </w:r>
      <w:proofErr w:type="spellEnd"/>
      <w:r w:rsidRPr="00260C69">
        <w:rPr>
          <w:sz w:val="24"/>
        </w:rPr>
        <w:t xml:space="preserve">, </w:t>
      </w:r>
      <w:r w:rsidRPr="003A25CF">
        <w:rPr>
          <w:sz w:val="24"/>
        </w:rPr>
        <w:t xml:space="preserve">fundo de investimento em </w:t>
      </w:r>
      <w:r>
        <w:rPr>
          <w:sz w:val="24"/>
        </w:rPr>
        <w:t>participações devidamente inscrito no CNPJ/ME</w:t>
      </w:r>
      <w:r w:rsidRPr="003A25CF">
        <w:rPr>
          <w:sz w:val="24"/>
        </w:rPr>
        <w:t xml:space="preserve"> sob o nº </w:t>
      </w:r>
      <w:r w:rsidRPr="00153350">
        <w:t>44.173.040/0001-00</w:t>
      </w:r>
      <w:r w:rsidRPr="003A25CF">
        <w:rPr>
          <w:sz w:val="24"/>
        </w:rPr>
        <w:t xml:space="preserve">, neste ato, representado </w:t>
      </w:r>
      <w:r>
        <w:rPr>
          <w:sz w:val="24"/>
        </w:rPr>
        <w:t>pela Gestora</w:t>
      </w:r>
      <w:r w:rsidRPr="003A25CF">
        <w:rPr>
          <w:sz w:val="24"/>
        </w:rPr>
        <w:t xml:space="preserve"> (“</w:t>
      </w:r>
      <w:r w:rsidR="003C47CB">
        <w:rPr>
          <w:sz w:val="24"/>
          <w:u w:val="single"/>
        </w:rPr>
        <w:t>FIP</w:t>
      </w:r>
      <w:r w:rsidRPr="003A25CF">
        <w:rPr>
          <w:sz w:val="24"/>
        </w:rPr>
        <w:t xml:space="preserve">”, </w:t>
      </w:r>
      <w:r w:rsidR="003C47CB">
        <w:rPr>
          <w:sz w:val="24"/>
        </w:rPr>
        <w:t>respectivamente, em conjunto com o FIA, os “</w:t>
      </w:r>
      <w:r w:rsidR="003C47CB">
        <w:rPr>
          <w:sz w:val="24"/>
          <w:u w:val="single"/>
        </w:rPr>
        <w:t>Fundos</w:t>
      </w:r>
      <w:r w:rsidR="003C47CB">
        <w:rPr>
          <w:sz w:val="24"/>
        </w:rPr>
        <w:t>”</w:t>
      </w:r>
      <w:r w:rsidRPr="003A25CF">
        <w:rPr>
          <w:sz w:val="24"/>
        </w:rPr>
        <w:t>), em</w:t>
      </w:r>
      <w:r>
        <w:rPr>
          <w:sz w:val="24"/>
        </w:rPr>
        <w:t xml:space="preserve"> </w:t>
      </w:r>
      <w:r w:rsidR="008D4652">
        <w:rPr>
          <w:bCs/>
          <w:sz w:val="24"/>
        </w:rPr>
        <w:t>16 de maio de 2022</w:t>
      </w:r>
      <w:r w:rsidRPr="003A25CF">
        <w:rPr>
          <w:sz w:val="24"/>
        </w:rPr>
        <w:t xml:space="preserve"> (“</w:t>
      </w:r>
      <w:r w:rsidRPr="003A25CF">
        <w:rPr>
          <w:sz w:val="24"/>
          <w:u w:val="single"/>
        </w:rPr>
        <w:t xml:space="preserve">AGC </w:t>
      </w:r>
      <w:r>
        <w:rPr>
          <w:sz w:val="24"/>
          <w:u w:val="single"/>
        </w:rPr>
        <w:t>FIP</w:t>
      </w:r>
      <w:r w:rsidRPr="003A25CF">
        <w:rPr>
          <w:sz w:val="24"/>
        </w:rPr>
        <w:t>”</w:t>
      </w:r>
      <w:r>
        <w:rPr>
          <w:sz w:val="24"/>
        </w:rPr>
        <w:t xml:space="preserve"> e, em conjunto com a AGC FIA, as “</w:t>
      </w:r>
      <w:r w:rsidRPr="00E67733">
        <w:rPr>
          <w:sz w:val="24"/>
          <w:u w:val="single"/>
        </w:rPr>
        <w:t>AGC Fundos</w:t>
      </w:r>
      <w:r w:rsidRPr="00E67733">
        <w:rPr>
          <w:sz w:val="24"/>
        </w:rPr>
        <w:t>”),</w:t>
      </w:r>
      <w:r w:rsidRPr="003A25CF">
        <w:rPr>
          <w:sz w:val="24"/>
        </w:rPr>
        <w:t xml:space="preserve"> na qual foram aprovadas: </w:t>
      </w:r>
      <w:r>
        <w:rPr>
          <w:sz w:val="24"/>
        </w:rPr>
        <w:t xml:space="preserve">(i) a autorização para a constituição da </w:t>
      </w:r>
      <w:r w:rsidRPr="003A25CF">
        <w:rPr>
          <w:sz w:val="24"/>
        </w:rPr>
        <w:t>Alienação Fiduciária de Ações</w:t>
      </w:r>
      <w:r>
        <w:rPr>
          <w:sz w:val="24"/>
        </w:rPr>
        <w:t xml:space="preserve"> (conforme definido abaixo); </w:t>
      </w:r>
      <w:r w:rsidRPr="003A25CF">
        <w:rPr>
          <w:sz w:val="24"/>
        </w:rPr>
        <w:t>e (</w:t>
      </w:r>
      <w:proofErr w:type="spellStart"/>
      <w:r>
        <w:rPr>
          <w:sz w:val="24"/>
        </w:rPr>
        <w:t>i</w:t>
      </w:r>
      <w:r w:rsidRPr="003A25CF">
        <w:rPr>
          <w:sz w:val="24"/>
        </w:rPr>
        <w:t>i</w:t>
      </w:r>
      <w:proofErr w:type="spellEnd"/>
      <w:r w:rsidRPr="003A25CF">
        <w:rPr>
          <w:sz w:val="24"/>
        </w:rPr>
        <w:t xml:space="preserve">) a autorização </w:t>
      </w:r>
      <w:r>
        <w:rPr>
          <w:sz w:val="24"/>
        </w:rPr>
        <w:t>à</w:t>
      </w:r>
      <w:r w:rsidRPr="003A25CF">
        <w:rPr>
          <w:sz w:val="24"/>
        </w:rPr>
        <w:t xml:space="preserve"> </w:t>
      </w:r>
      <w:r>
        <w:rPr>
          <w:sz w:val="24"/>
        </w:rPr>
        <w:t>Gestora</w:t>
      </w:r>
      <w:r w:rsidRPr="003A25CF">
        <w:rPr>
          <w:sz w:val="24"/>
        </w:rPr>
        <w:t xml:space="preserve"> do Fundo para praticar todos os atos necessários à efetivação das deliberações consubstanciadas na AGC </w:t>
      </w:r>
      <w:r>
        <w:rPr>
          <w:sz w:val="24"/>
        </w:rPr>
        <w:t>FIP</w:t>
      </w:r>
      <w:r w:rsidRPr="003A25CF">
        <w:rPr>
          <w:sz w:val="24"/>
        </w:rPr>
        <w:t>, incluindo, mas não se limitando à celebração desta Emissão, bem como eventuais aditamentos</w:t>
      </w:r>
      <w:r>
        <w:rPr>
          <w:sz w:val="24"/>
        </w:rPr>
        <w:t>.</w:t>
      </w:r>
    </w:p>
    <w:p w14:paraId="7EF17B3B" w14:textId="77777777" w:rsidR="00E67733" w:rsidRPr="003A25CF" w:rsidRDefault="00E67733" w:rsidP="002159AF">
      <w:pPr>
        <w:spacing w:line="276" w:lineRule="auto"/>
        <w:rPr>
          <w:sz w:val="24"/>
        </w:rPr>
      </w:pPr>
    </w:p>
    <w:p w14:paraId="3AB1CA0D" w14:textId="77777777" w:rsidR="00BF31B1" w:rsidRPr="003A25CF" w:rsidRDefault="00214E88" w:rsidP="002159AF">
      <w:pPr>
        <w:pStyle w:val="SCBFTtulo1"/>
        <w:spacing w:line="276" w:lineRule="auto"/>
        <w:rPr>
          <w:rFonts w:ascii="Garamond" w:hAnsi="Garamond" w:cs="Garamond"/>
          <w:sz w:val="24"/>
          <w:szCs w:val="24"/>
        </w:rPr>
      </w:pPr>
      <w:bookmarkStart w:id="95" w:name="_Toc314664628"/>
      <w:bookmarkStart w:id="96" w:name="_Toc315089423"/>
      <w:bookmarkStart w:id="97" w:name="_Toc341449474"/>
      <w:bookmarkStart w:id="98" w:name="_Toc518641555"/>
      <w:bookmarkStart w:id="99" w:name="_Toc519883349"/>
      <w:r w:rsidRPr="003A25CF">
        <w:rPr>
          <w:rFonts w:ascii="Garamond" w:hAnsi="Garamond" w:cs="Garamond"/>
          <w:sz w:val="24"/>
          <w:szCs w:val="24"/>
        </w:rPr>
        <w:t>CLÁUSULA II</w:t>
      </w:r>
      <w:r w:rsidRPr="003A25CF">
        <w:rPr>
          <w:rFonts w:ascii="Garamond" w:hAnsi="Garamond" w:cs="Garamond"/>
          <w:sz w:val="24"/>
          <w:szCs w:val="24"/>
        </w:rPr>
        <w:br/>
        <w:t>REQUISITOS</w:t>
      </w:r>
      <w:bookmarkEnd w:id="95"/>
      <w:bookmarkEnd w:id="96"/>
      <w:bookmarkEnd w:id="97"/>
      <w:bookmarkEnd w:id="98"/>
      <w:bookmarkEnd w:id="99"/>
    </w:p>
    <w:p w14:paraId="51A117DC" w14:textId="77777777" w:rsidR="00BF31B1" w:rsidRPr="003A25CF" w:rsidRDefault="00BF31B1" w:rsidP="002159AF">
      <w:pPr>
        <w:spacing w:line="276" w:lineRule="auto"/>
        <w:rPr>
          <w:sz w:val="24"/>
        </w:rPr>
      </w:pPr>
    </w:p>
    <w:p w14:paraId="2C1D232C" w14:textId="7B09B335" w:rsidR="00BF31B1" w:rsidRPr="003A25CF" w:rsidRDefault="00214E88" w:rsidP="002159AF">
      <w:pPr>
        <w:spacing w:line="276" w:lineRule="auto"/>
        <w:rPr>
          <w:sz w:val="24"/>
        </w:rPr>
      </w:pPr>
      <w:r w:rsidRPr="004A3083">
        <w:rPr>
          <w:sz w:val="24"/>
        </w:rPr>
        <w:t xml:space="preserve">A </w:t>
      </w:r>
      <w:r w:rsidR="00A83257">
        <w:rPr>
          <w:bCs/>
          <w:sz w:val="24"/>
        </w:rPr>
        <w:t>2</w:t>
      </w:r>
      <w:r w:rsidRPr="00981C21">
        <w:rPr>
          <w:sz w:val="24"/>
        </w:rPr>
        <w:t>ª (</w:t>
      </w:r>
      <w:r w:rsidR="00A83257">
        <w:rPr>
          <w:bCs/>
          <w:sz w:val="24"/>
        </w:rPr>
        <w:t>segunda</w:t>
      </w:r>
      <w:r w:rsidRPr="00981C21">
        <w:rPr>
          <w:sz w:val="24"/>
        </w:rPr>
        <w:t>)</w:t>
      </w:r>
      <w:r w:rsidRPr="004A3083">
        <w:rPr>
          <w:sz w:val="24"/>
        </w:rPr>
        <w:t xml:space="preserve"> emissão</w:t>
      </w:r>
      <w:r w:rsidRPr="003A25CF">
        <w:rPr>
          <w:sz w:val="24"/>
        </w:rPr>
        <w:t xml:space="preserve"> de debêntures simples, ou seja, não conversíveis em ações, da espécie </w:t>
      </w:r>
      <w:r w:rsidR="00AE300F">
        <w:rPr>
          <w:sz w:val="24"/>
        </w:rPr>
        <w:t xml:space="preserve">quirografária, a ser convolada na espécie </w:t>
      </w:r>
      <w:r w:rsidRPr="003A25CF">
        <w:rPr>
          <w:sz w:val="24"/>
        </w:rPr>
        <w:t>com garantia real, em série única (“</w:t>
      </w:r>
      <w:r w:rsidRPr="003A25CF">
        <w:rPr>
          <w:sz w:val="24"/>
          <w:u w:val="single"/>
        </w:rPr>
        <w:t>Emissão</w:t>
      </w:r>
      <w:r w:rsidRPr="003A25CF">
        <w:rPr>
          <w:sz w:val="24"/>
        </w:rPr>
        <w:t>” e “</w:t>
      </w:r>
      <w:r w:rsidRPr="003A25CF">
        <w:rPr>
          <w:sz w:val="24"/>
          <w:u w:val="single"/>
        </w:rPr>
        <w:t>Debêntures</w:t>
      </w:r>
      <w:r w:rsidRPr="003A25CF">
        <w:rPr>
          <w:sz w:val="24"/>
        </w:rPr>
        <w:t>”, respectivamente), para distribuição pública, com esforços restritos, pela Emissora (“</w:t>
      </w:r>
      <w:r w:rsidRPr="003A25CF">
        <w:rPr>
          <w:sz w:val="24"/>
          <w:u w:val="single"/>
        </w:rPr>
        <w:t>Oferta Restrita</w:t>
      </w:r>
      <w:r w:rsidRPr="003A25CF">
        <w:rPr>
          <w:sz w:val="24"/>
        </w:rPr>
        <w:t>”)</w:t>
      </w:r>
      <w:r w:rsidR="00432448" w:rsidRPr="003A25CF">
        <w:rPr>
          <w:sz w:val="24"/>
        </w:rPr>
        <w:t>,</w:t>
      </w:r>
      <w:r w:rsidRPr="003A25CF">
        <w:rPr>
          <w:sz w:val="24"/>
        </w:rPr>
        <w:t xml:space="preserve"> será realizada com observância aos seguintes requisitos:</w:t>
      </w:r>
    </w:p>
    <w:p w14:paraId="74DB1710" w14:textId="77777777" w:rsidR="00BF31B1" w:rsidRPr="003A25CF" w:rsidRDefault="00BF31B1" w:rsidP="002159AF">
      <w:pPr>
        <w:spacing w:line="276" w:lineRule="auto"/>
        <w:rPr>
          <w:sz w:val="24"/>
        </w:rPr>
      </w:pPr>
    </w:p>
    <w:p w14:paraId="1410B6FA" w14:textId="77777777" w:rsidR="00BF31B1" w:rsidRPr="003A25CF" w:rsidRDefault="00214E88" w:rsidP="002159AF">
      <w:pPr>
        <w:spacing w:line="276" w:lineRule="auto"/>
        <w:rPr>
          <w:b/>
          <w:sz w:val="24"/>
        </w:rPr>
      </w:pPr>
      <w:r w:rsidRPr="003A25CF">
        <w:rPr>
          <w:b/>
          <w:sz w:val="24"/>
        </w:rPr>
        <w:t>2.1.</w:t>
      </w:r>
      <w:r w:rsidRPr="003A25CF">
        <w:rPr>
          <w:b/>
          <w:sz w:val="24"/>
        </w:rPr>
        <w:tab/>
        <w:t>Dispensa de Registro na Comissão de Valores Mobiliários</w:t>
      </w:r>
    </w:p>
    <w:p w14:paraId="60485987" w14:textId="77777777" w:rsidR="00BF31B1" w:rsidRPr="003A25CF" w:rsidRDefault="00BF31B1" w:rsidP="002159AF">
      <w:pPr>
        <w:spacing w:line="276" w:lineRule="auto"/>
        <w:rPr>
          <w:sz w:val="24"/>
        </w:rPr>
      </w:pPr>
    </w:p>
    <w:p w14:paraId="529F7F89" w14:textId="77777777" w:rsidR="005E3D1B" w:rsidRDefault="00214E88" w:rsidP="002159AF">
      <w:pPr>
        <w:tabs>
          <w:tab w:val="left" w:pos="709"/>
        </w:tabs>
        <w:spacing w:line="276" w:lineRule="auto"/>
        <w:rPr>
          <w:sz w:val="24"/>
        </w:rPr>
      </w:pPr>
      <w:r w:rsidRPr="003A25CF">
        <w:rPr>
          <w:sz w:val="24"/>
        </w:rPr>
        <w:lastRenderedPageBreak/>
        <w:t>2.1.1.</w:t>
      </w:r>
      <w:r w:rsidRPr="003A25CF">
        <w:rPr>
          <w:sz w:val="24"/>
        </w:rPr>
        <w:tab/>
        <w:t>A Oferta Restrita será realizada nos termos da Instrução da CVM nº 476, de 16 de janeiro de 2009, conforme alterada (“</w:t>
      </w:r>
      <w:r w:rsidRPr="003A25CF">
        <w:rPr>
          <w:sz w:val="24"/>
          <w:u w:val="single"/>
        </w:rPr>
        <w:t>Instrução CVM 476</w:t>
      </w:r>
      <w:r w:rsidRPr="003A25CF">
        <w:rPr>
          <w:sz w:val="24"/>
        </w:rPr>
        <w:t>”)</w:t>
      </w:r>
      <w:r w:rsidR="005E3D1B">
        <w:rPr>
          <w:sz w:val="24"/>
        </w:rPr>
        <w:t xml:space="preserve">, </w:t>
      </w:r>
      <w:r w:rsidR="005E3D1B" w:rsidRPr="00AD204F">
        <w:rPr>
          <w:sz w:val="24"/>
        </w:rPr>
        <w:t>e está automaticamente dispensada de registro pela CVM, de que trata o artigo 19 da Lei 6.385, de 07 de dezembro de 1976, conforme alterada (“</w:t>
      </w:r>
      <w:r w:rsidR="005E3D1B" w:rsidRPr="00AD204F">
        <w:rPr>
          <w:sz w:val="24"/>
          <w:u w:val="single"/>
        </w:rPr>
        <w:t>Lei do Mercado de Valores Mobiliários</w:t>
      </w:r>
      <w:r w:rsidR="005E3D1B" w:rsidRPr="00AD204F">
        <w:rPr>
          <w:sz w:val="24"/>
        </w:rPr>
        <w:t>”), nos termos do artigo 6º da Instrução CVM 476, por se tratar de oferta pública de distribuição com esforços restritos, não sendo objeto de protocolo, registro ou arquivamento na CVM, exceto pelo envio à CVM da comunicação de início da Oferta, nos termos do artigo 7º-A da Instrução CVM 476 (“</w:t>
      </w:r>
      <w:r w:rsidR="005E3D1B" w:rsidRPr="00AD204F">
        <w:rPr>
          <w:sz w:val="24"/>
          <w:u w:val="single"/>
        </w:rPr>
        <w:t>Comunicação de Início</w:t>
      </w:r>
      <w:r w:rsidR="005E3D1B" w:rsidRPr="00AD204F">
        <w:rPr>
          <w:sz w:val="24"/>
        </w:rPr>
        <w:t>”), e da comunicação de encerramento da Oferta, nos termos do artigo 8º da Instrução CVM 476 (“</w:t>
      </w:r>
      <w:r w:rsidR="005E3D1B" w:rsidRPr="00AD204F">
        <w:rPr>
          <w:sz w:val="24"/>
          <w:u w:val="single"/>
        </w:rPr>
        <w:t>Comunicação de Encerramento</w:t>
      </w:r>
      <w:r w:rsidR="005E3D1B" w:rsidRPr="00AD204F">
        <w:rPr>
          <w:sz w:val="24"/>
        </w:rPr>
        <w:t xml:space="preserve">”). </w:t>
      </w:r>
    </w:p>
    <w:p w14:paraId="4BEC8F66" w14:textId="77777777" w:rsidR="00BF31B1" w:rsidRPr="003A25CF" w:rsidRDefault="00BF31B1" w:rsidP="002159AF">
      <w:pPr>
        <w:tabs>
          <w:tab w:val="left" w:pos="709"/>
        </w:tabs>
        <w:spacing w:line="276" w:lineRule="auto"/>
        <w:rPr>
          <w:sz w:val="24"/>
        </w:rPr>
      </w:pPr>
    </w:p>
    <w:p w14:paraId="4D4613B8" w14:textId="77777777" w:rsidR="00BF31B1" w:rsidRPr="003A25CF" w:rsidRDefault="00214E88" w:rsidP="002159AF">
      <w:pPr>
        <w:pStyle w:val="SFTtulo2"/>
        <w:spacing w:line="276" w:lineRule="auto"/>
        <w:rPr>
          <w:sz w:val="24"/>
          <w:szCs w:val="24"/>
        </w:rPr>
      </w:pPr>
      <w:r w:rsidRPr="003A25CF">
        <w:rPr>
          <w:sz w:val="24"/>
          <w:szCs w:val="24"/>
        </w:rPr>
        <w:t>2.2.</w:t>
      </w:r>
      <w:r w:rsidRPr="003A25CF">
        <w:rPr>
          <w:sz w:val="24"/>
          <w:szCs w:val="24"/>
        </w:rPr>
        <w:tab/>
        <w:t xml:space="preserve">Registro na </w:t>
      </w:r>
      <w:r w:rsidR="005E3D1B">
        <w:rPr>
          <w:sz w:val="24"/>
          <w:szCs w:val="24"/>
        </w:rPr>
        <w:t xml:space="preserve">ANBIMA - </w:t>
      </w:r>
      <w:r w:rsidRPr="003A25CF">
        <w:rPr>
          <w:sz w:val="24"/>
          <w:szCs w:val="24"/>
        </w:rPr>
        <w:t>Associação Brasileira das Entidades dos Mercados Financeiro e de Capitais</w:t>
      </w:r>
    </w:p>
    <w:p w14:paraId="146F679E" w14:textId="77777777" w:rsidR="00BF31B1" w:rsidRPr="003A25CF" w:rsidRDefault="00BF31B1" w:rsidP="002159AF">
      <w:pPr>
        <w:spacing w:line="276" w:lineRule="auto"/>
        <w:rPr>
          <w:sz w:val="24"/>
        </w:rPr>
      </w:pPr>
    </w:p>
    <w:p w14:paraId="10E6CFD9" w14:textId="608E2AE4" w:rsidR="00BF31B1" w:rsidRPr="003A25CF" w:rsidRDefault="00214E88" w:rsidP="002159AF">
      <w:pPr>
        <w:tabs>
          <w:tab w:val="left" w:pos="709"/>
        </w:tabs>
        <w:spacing w:line="276" w:lineRule="auto"/>
        <w:rPr>
          <w:sz w:val="24"/>
        </w:rPr>
      </w:pPr>
      <w:r w:rsidRPr="003A25CF">
        <w:rPr>
          <w:sz w:val="24"/>
        </w:rPr>
        <w:t>2.2.1.</w:t>
      </w:r>
      <w:r w:rsidRPr="003A25CF">
        <w:rPr>
          <w:sz w:val="24"/>
        </w:rPr>
        <w:tab/>
      </w:r>
      <w:r w:rsidR="005E3D1B" w:rsidRPr="00AD204F">
        <w:rPr>
          <w:sz w:val="24"/>
        </w:rPr>
        <w:t>Por se tratar de distribuição pública com esforços restritos, a Oferta Restrita será registrada na Associação Brasileira das Entidades dos Mercados Financeiros e de Capitais (“</w:t>
      </w:r>
      <w:r w:rsidR="005E3D1B" w:rsidRPr="00AD204F">
        <w:rPr>
          <w:sz w:val="24"/>
          <w:u w:val="single"/>
        </w:rPr>
        <w:t>ANBIMA</w:t>
      </w:r>
      <w:r w:rsidR="005E3D1B" w:rsidRPr="00AD204F">
        <w:rPr>
          <w:sz w:val="24"/>
        </w:rPr>
        <w:t>”), nos termos do “</w:t>
      </w:r>
      <w:r w:rsidR="009F6161" w:rsidRPr="000F55E2">
        <w:rPr>
          <w:i/>
          <w:iCs/>
          <w:sz w:val="24"/>
        </w:rPr>
        <w:t>Código ANBIMA para Ofertas Públicas</w:t>
      </w:r>
      <w:r w:rsidR="005E3D1B" w:rsidRPr="00AD204F">
        <w:rPr>
          <w:sz w:val="24"/>
        </w:rPr>
        <w:t>”</w:t>
      </w:r>
      <w:r w:rsidR="009F6161">
        <w:rPr>
          <w:sz w:val="24"/>
        </w:rPr>
        <w:t>, atualmente em vigor</w:t>
      </w:r>
      <w:r w:rsidR="005E3D1B" w:rsidRPr="00AD204F">
        <w:rPr>
          <w:sz w:val="24"/>
        </w:rPr>
        <w:t xml:space="preserve"> (“</w:t>
      </w:r>
      <w:r w:rsidR="005E3D1B" w:rsidRPr="00AD204F">
        <w:rPr>
          <w:sz w:val="24"/>
          <w:u w:val="single"/>
        </w:rPr>
        <w:t>Código ANBIMA</w:t>
      </w:r>
      <w:r w:rsidR="005E3D1B" w:rsidRPr="00AD204F">
        <w:rPr>
          <w:sz w:val="24"/>
        </w:rPr>
        <w:t>”), exclusivamente para fins de envio de informações para a base de dados da ANBIMA.</w:t>
      </w:r>
    </w:p>
    <w:p w14:paraId="01C07B32" w14:textId="77777777" w:rsidR="00BF31B1" w:rsidRPr="003A25CF" w:rsidRDefault="00BF31B1" w:rsidP="002159AF">
      <w:pPr>
        <w:tabs>
          <w:tab w:val="left" w:pos="709"/>
        </w:tabs>
        <w:spacing w:line="276" w:lineRule="auto"/>
        <w:ind w:left="675"/>
        <w:rPr>
          <w:sz w:val="24"/>
        </w:rPr>
      </w:pPr>
    </w:p>
    <w:p w14:paraId="5042EBF4" w14:textId="77777777" w:rsidR="00BF31B1" w:rsidRPr="003A25CF" w:rsidRDefault="00214E88" w:rsidP="002159AF">
      <w:pPr>
        <w:pStyle w:val="SFTtulo2"/>
        <w:tabs>
          <w:tab w:val="clear" w:pos="709"/>
          <w:tab w:val="clear" w:pos="2366"/>
        </w:tabs>
        <w:spacing w:line="276" w:lineRule="auto"/>
        <w:rPr>
          <w:sz w:val="24"/>
          <w:szCs w:val="24"/>
        </w:rPr>
      </w:pPr>
      <w:r w:rsidRPr="003A25CF">
        <w:rPr>
          <w:sz w:val="24"/>
          <w:szCs w:val="24"/>
        </w:rPr>
        <w:t>2.3.</w:t>
      </w:r>
      <w:r w:rsidRPr="003A25CF">
        <w:rPr>
          <w:sz w:val="24"/>
          <w:szCs w:val="24"/>
        </w:rPr>
        <w:tab/>
        <w:t xml:space="preserve">Arquivamento </w:t>
      </w:r>
      <w:r w:rsidR="002C59A0" w:rsidRPr="003A25CF">
        <w:rPr>
          <w:sz w:val="24"/>
          <w:szCs w:val="24"/>
        </w:rPr>
        <w:t xml:space="preserve">e Publicação </w:t>
      </w:r>
      <w:r w:rsidRPr="003A25CF">
        <w:rPr>
          <w:sz w:val="24"/>
          <w:szCs w:val="24"/>
        </w:rPr>
        <w:t>dos Atos Societários</w:t>
      </w:r>
    </w:p>
    <w:p w14:paraId="3262D1BA" w14:textId="77777777" w:rsidR="00BF31B1" w:rsidRPr="003A25CF" w:rsidRDefault="00BF31B1" w:rsidP="002159AF">
      <w:pPr>
        <w:spacing w:line="276" w:lineRule="auto"/>
        <w:rPr>
          <w:sz w:val="24"/>
        </w:rPr>
      </w:pPr>
    </w:p>
    <w:p w14:paraId="14148E23" w14:textId="3C817CBD" w:rsidR="008B5A69" w:rsidRPr="00487530" w:rsidRDefault="00214E88" w:rsidP="00E67733">
      <w:pPr>
        <w:pStyle w:val="Sumrio2"/>
        <w:rPr>
          <w:b/>
        </w:rPr>
      </w:pPr>
      <w:r w:rsidRPr="003A25CF">
        <w:t>2.3.1.</w:t>
      </w:r>
      <w:r w:rsidRPr="003A25CF">
        <w:tab/>
      </w:r>
      <w:r w:rsidR="00685BF6" w:rsidRPr="003A25CF">
        <w:t xml:space="preserve">A </w:t>
      </w:r>
      <w:r w:rsidR="006D38B5" w:rsidRPr="003A25CF">
        <w:t xml:space="preserve">ata da </w:t>
      </w:r>
      <w:r w:rsidR="00685BF6" w:rsidRPr="003A25CF">
        <w:t>AGE</w:t>
      </w:r>
      <w:r w:rsidRPr="003A25CF">
        <w:t xml:space="preserve"> da Emissão será </w:t>
      </w:r>
      <w:r w:rsidR="00685BF6" w:rsidRPr="003A25CF">
        <w:t xml:space="preserve">arquivada </w:t>
      </w:r>
      <w:r w:rsidRPr="003A25CF">
        <w:t xml:space="preserve">na </w:t>
      </w:r>
      <w:r w:rsidR="005536F5" w:rsidRPr="001A471B">
        <w:t>JUCEMG</w:t>
      </w:r>
      <w:r w:rsidR="005536F5">
        <w:t xml:space="preserve"> </w:t>
      </w:r>
      <w:r w:rsidRPr="003A25CF">
        <w:t xml:space="preserve">e </w:t>
      </w:r>
      <w:r w:rsidR="00685BF6" w:rsidRPr="003A25CF">
        <w:t xml:space="preserve">publicada </w:t>
      </w:r>
      <w:r w:rsidRPr="003A25CF">
        <w:t xml:space="preserve">no jornal </w:t>
      </w:r>
      <w:r w:rsidR="004A3083" w:rsidRPr="00E67733">
        <w:t>Diário do Comércio de Belo Horizonte</w:t>
      </w:r>
      <w:r w:rsidR="004A3083" w:rsidRPr="003A25CF">
        <w:t xml:space="preserve"> </w:t>
      </w:r>
      <w:r w:rsidRPr="003A25CF">
        <w:t>(“</w:t>
      </w:r>
      <w:r w:rsidRPr="003A25CF">
        <w:rPr>
          <w:u w:val="single"/>
        </w:rPr>
        <w:t>Jorna</w:t>
      </w:r>
      <w:r w:rsidR="00DB639A">
        <w:rPr>
          <w:u w:val="single"/>
        </w:rPr>
        <w:t>l</w:t>
      </w:r>
      <w:r w:rsidRPr="003A25CF">
        <w:rPr>
          <w:u w:val="single"/>
        </w:rPr>
        <w:t xml:space="preserve"> de Publicaçã</w:t>
      </w:r>
      <w:r w:rsidRPr="00F7725D">
        <w:rPr>
          <w:u w:val="single"/>
        </w:rPr>
        <w:t>o</w:t>
      </w:r>
      <w:r w:rsidRPr="00F7725D">
        <w:t>”), conforme disposto no inciso I do artigo 62 da Lei das Sociedades por Ações</w:t>
      </w:r>
      <w:r w:rsidR="008B5A69" w:rsidRPr="00F7725D">
        <w:t>.</w:t>
      </w:r>
      <w:r w:rsidR="00797A17">
        <w:t xml:space="preserve"> </w:t>
      </w:r>
    </w:p>
    <w:p w14:paraId="739D85B7" w14:textId="77777777" w:rsidR="008B5A69" w:rsidRPr="00F7725D" w:rsidRDefault="008B5A69" w:rsidP="00E67733">
      <w:pPr>
        <w:pStyle w:val="Sumrio2"/>
      </w:pPr>
    </w:p>
    <w:p w14:paraId="7D1FB5BD" w14:textId="4FA6AF28" w:rsidR="006D38B5" w:rsidRDefault="008B5A69" w:rsidP="00E67733">
      <w:pPr>
        <w:pStyle w:val="Sumrio2"/>
      </w:pPr>
      <w:r w:rsidRPr="00F7725D">
        <w:t>2.3.2.</w:t>
      </w:r>
      <w:r w:rsidRPr="00F7725D">
        <w:tab/>
      </w:r>
      <w:proofErr w:type="gramStart"/>
      <w:r w:rsidRPr="00F7725D">
        <w:t xml:space="preserve">A ata da AGC </w:t>
      </w:r>
      <w:r w:rsidR="005F0C78" w:rsidRPr="00F7725D">
        <w:t>Fundo</w:t>
      </w:r>
      <w:r w:rsidR="00E67733">
        <w:t>s</w:t>
      </w:r>
      <w:r w:rsidR="005F0C78" w:rsidRPr="00F7725D">
        <w:t xml:space="preserve"> </w:t>
      </w:r>
      <w:r w:rsidRPr="00F7725D">
        <w:t>ser</w:t>
      </w:r>
      <w:r w:rsidR="00E67733">
        <w:t>ão</w:t>
      </w:r>
      <w:proofErr w:type="gramEnd"/>
      <w:r w:rsidRPr="00F7725D">
        <w:t xml:space="preserve"> registrada</w:t>
      </w:r>
      <w:r w:rsidR="00E67733">
        <w:t>s</w:t>
      </w:r>
      <w:r w:rsidRPr="00F7725D">
        <w:t xml:space="preserve"> </w:t>
      </w:r>
      <w:r w:rsidR="001709CA" w:rsidRPr="00E67733">
        <w:t>na CVM</w:t>
      </w:r>
      <w:r w:rsidR="008E0877" w:rsidRPr="00F7725D">
        <w:t>.</w:t>
      </w:r>
      <w:r w:rsidR="005536F5">
        <w:t xml:space="preserve"> </w:t>
      </w:r>
    </w:p>
    <w:p w14:paraId="448C0208" w14:textId="77777777" w:rsidR="004B6F6A" w:rsidRPr="00F7725D" w:rsidRDefault="004B6F6A" w:rsidP="00D15C00"/>
    <w:p w14:paraId="4A36B5D0" w14:textId="7489428E" w:rsidR="00BF31B1" w:rsidRPr="003A25CF" w:rsidRDefault="006D38B5" w:rsidP="00E67733">
      <w:pPr>
        <w:pStyle w:val="Sumrio2"/>
      </w:pPr>
      <w:r w:rsidRPr="003A25CF">
        <w:t>2.3.3.</w:t>
      </w:r>
      <w:r w:rsidRPr="003A25CF">
        <w:tab/>
        <w:t xml:space="preserve">A Emissora deverá enviar ao Agente Fiduciário cópia eletrônica em formato </w:t>
      </w:r>
      <w:r w:rsidRPr="003A25CF">
        <w:rPr>
          <w:i/>
        </w:rPr>
        <w:t>.</w:t>
      </w:r>
      <w:proofErr w:type="spellStart"/>
      <w:proofErr w:type="gramStart"/>
      <w:r w:rsidRPr="003A25CF">
        <w:rPr>
          <w:i/>
        </w:rPr>
        <w:t>pdf</w:t>
      </w:r>
      <w:proofErr w:type="spellEnd"/>
      <w:r w:rsidRPr="003A25CF">
        <w:t xml:space="preserve"> :</w:t>
      </w:r>
      <w:proofErr w:type="gramEnd"/>
      <w:r w:rsidRPr="003A25CF">
        <w:t xml:space="preserve"> (i) da ata da AGE da Emissão e da</w:t>
      </w:r>
      <w:r w:rsidR="00E67733">
        <w:t>s</w:t>
      </w:r>
      <w:r w:rsidRPr="003A25CF">
        <w:t xml:space="preserve"> ata</w:t>
      </w:r>
      <w:r w:rsidR="00E67733">
        <w:t>s</w:t>
      </w:r>
      <w:r w:rsidRPr="003A25CF">
        <w:t xml:space="preserve"> da AGC </w:t>
      </w:r>
      <w:r w:rsidR="005F0C78">
        <w:t>Fundo</w:t>
      </w:r>
      <w:r w:rsidR="00E67733">
        <w:t>s</w:t>
      </w:r>
      <w:r w:rsidRPr="003A25CF">
        <w:t>, contemplando o arquivamento e o registro contemplados nas Cláusulas 2.3.1 e 2.3.2 acima, respectivamente; e (</w:t>
      </w:r>
      <w:proofErr w:type="spellStart"/>
      <w:r w:rsidRPr="003A25CF">
        <w:t>ii</w:t>
      </w:r>
      <w:proofErr w:type="spellEnd"/>
      <w:r w:rsidRPr="003A25CF">
        <w:t xml:space="preserve">) da publicação da ata da AGE </w:t>
      </w:r>
      <w:r w:rsidR="00AF222F" w:rsidRPr="003A25CF">
        <w:t xml:space="preserve">da </w:t>
      </w:r>
      <w:r w:rsidRPr="003A25CF">
        <w:t>Emissão prevista na Cláusula 2.3.1 acima</w:t>
      </w:r>
      <w:r w:rsidRPr="005961B7">
        <w:t xml:space="preserve">, em até </w:t>
      </w:r>
      <w:r w:rsidR="001D36E0" w:rsidRPr="007E67FA">
        <w:t xml:space="preserve">5 </w:t>
      </w:r>
      <w:r w:rsidRPr="007E67FA">
        <w:t>(</w:t>
      </w:r>
      <w:r w:rsidR="001D36E0" w:rsidRPr="007E67FA">
        <w:t>cinco</w:t>
      </w:r>
      <w:r w:rsidRPr="007E67FA">
        <w:t>)</w:t>
      </w:r>
      <w:r w:rsidRPr="007E67FA">
        <w:rPr>
          <w:rStyle w:val="Refdenotaderodap"/>
          <w:b/>
        </w:rPr>
        <w:t xml:space="preserve"> </w:t>
      </w:r>
      <w:r w:rsidRPr="007E67FA">
        <w:t>Dias Úteis</w:t>
      </w:r>
      <w:r w:rsidRPr="005961B7">
        <w:t xml:space="preserve">, contados </w:t>
      </w:r>
      <w:r w:rsidR="000B0780" w:rsidRPr="005961B7">
        <w:t xml:space="preserve">da ocorrência de </w:t>
      </w:r>
      <w:r w:rsidRPr="005961B7">
        <w:t xml:space="preserve">seus respectivos </w:t>
      </w:r>
      <w:r w:rsidR="00AF222F" w:rsidRPr="005961B7">
        <w:t>eventos</w:t>
      </w:r>
      <w:r w:rsidRPr="003A25CF">
        <w:t>.</w:t>
      </w:r>
      <w:r w:rsidR="00474F21">
        <w:t xml:space="preserve"> </w:t>
      </w:r>
    </w:p>
    <w:p w14:paraId="2FE9BC4A" w14:textId="77777777" w:rsidR="00EC7D02" w:rsidRPr="003A25CF" w:rsidRDefault="00EC7D02" w:rsidP="002159AF">
      <w:pPr>
        <w:spacing w:line="276" w:lineRule="auto"/>
        <w:rPr>
          <w:sz w:val="24"/>
        </w:rPr>
      </w:pPr>
    </w:p>
    <w:p w14:paraId="34E9208D" w14:textId="77777777" w:rsidR="00BF31B1" w:rsidRPr="003A25CF" w:rsidRDefault="00214E88" w:rsidP="002159AF">
      <w:pPr>
        <w:pStyle w:val="SFTtulo2"/>
        <w:spacing w:line="276" w:lineRule="auto"/>
        <w:rPr>
          <w:sz w:val="24"/>
          <w:szCs w:val="24"/>
        </w:rPr>
      </w:pPr>
      <w:r w:rsidRPr="003A25CF">
        <w:rPr>
          <w:sz w:val="24"/>
          <w:szCs w:val="24"/>
        </w:rPr>
        <w:t>2.4.</w:t>
      </w:r>
      <w:r w:rsidRPr="003A25CF">
        <w:rPr>
          <w:sz w:val="24"/>
          <w:szCs w:val="24"/>
        </w:rPr>
        <w:tab/>
        <w:t xml:space="preserve">Arquivamento da presente Escritura </w:t>
      </w:r>
      <w:r w:rsidR="00EF66F7" w:rsidRPr="003A25CF">
        <w:rPr>
          <w:sz w:val="24"/>
          <w:szCs w:val="24"/>
        </w:rPr>
        <w:t xml:space="preserve">e eventuais aditamentos </w:t>
      </w:r>
      <w:r w:rsidRPr="003A25CF">
        <w:rPr>
          <w:sz w:val="24"/>
          <w:szCs w:val="24"/>
        </w:rPr>
        <w:t xml:space="preserve">na </w:t>
      </w:r>
      <w:r w:rsidR="00AA682B">
        <w:rPr>
          <w:sz w:val="24"/>
          <w:szCs w:val="24"/>
        </w:rPr>
        <w:t>JUCEMG</w:t>
      </w:r>
      <w:r w:rsidRPr="003A25CF">
        <w:rPr>
          <w:sz w:val="24"/>
          <w:szCs w:val="24"/>
        </w:rPr>
        <w:t xml:space="preserve"> </w:t>
      </w:r>
    </w:p>
    <w:p w14:paraId="6E928781" w14:textId="77777777" w:rsidR="00BF31B1" w:rsidRPr="003A25CF" w:rsidRDefault="00BF31B1" w:rsidP="002159AF">
      <w:pPr>
        <w:spacing w:line="276" w:lineRule="auto"/>
        <w:rPr>
          <w:sz w:val="24"/>
        </w:rPr>
      </w:pPr>
    </w:p>
    <w:p w14:paraId="0665483E" w14:textId="77777777" w:rsidR="00BF31B1" w:rsidRPr="003A25CF" w:rsidRDefault="00214E88" w:rsidP="00E67733">
      <w:pPr>
        <w:pStyle w:val="Sumrio2"/>
      </w:pPr>
      <w:r w:rsidRPr="003A25CF">
        <w:t>2.4.1.</w:t>
      </w:r>
      <w:r w:rsidRPr="003A25CF">
        <w:tab/>
        <w:t xml:space="preserve">A Emissora deverá </w:t>
      </w:r>
      <w:r w:rsidR="003D4579" w:rsidRPr="003A25CF">
        <w:t xml:space="preserve">realizar o protocolo da Escritura e de seus eventuais aditamentos na </w:t>
      </w:r>
      <w:r w:rsidR="005536F5">
        <w:t>JUCEMG</w:t>
      </w:r>
      <w:r w:rsidR="003D4579" w:rsidRPr="003A25CF">
        <w:t xml:space="preserve"> </w:t>
      </w:r>
      <w:r w:rsidR="003D4579" w:rsidRPr="005961B7">
        <w:t xml:space="preserve">em até </w:t>
      </w:r>
      <w:r w:rsidR="00566850" w:rsidRPr="007E67FA">
        <w:t>5</w:t>
      </w:r>
      <w:r w:rsidR="003D4579" w:rsidRPr="007E67FA">
        <w:t xml:space="preserve"> (</w:t>
      </w:r>
      <w:r w:rsidR="00566850" w:rsidRPr="007E67FA">
        <w:t>cinco</w:t>
      </w:r>
      <w:r w:rsidR="003D4579" w:rsidRPr="007E67FA">
        <w:t>)</w:t>
      </w:r>
      <w:r w:rsidR="003D4579" w:rsidRPr="007E67FA">
        <w:rPr>
          <w:rStyle w:val="Refdenotaderodap"/>
        </w:rPr>
        <w:t xml:space="preserve"> </w:t>
      </w:r>
      <w:r w:rsidR="003D4579" w:rsidRPr="007E67FA">
        <w:t>Dias Úteis</w:t>
      </w:r>
      <w:r w:rsidR="006D38B5" w:rsidRPr="005961B7">
        <w:t>,</w:t>
      </w:r>
      <w:r w:rsidR="003D4579" w:rsidRPr="005961B7">
        <w:t xml:space="preserve"> </w:t>
      </w:r>
      <w:r w:rsidR="0044607A" w:rsidRPr="005961B7">
        <w:t>contados de sua celebração</w:t>
      </w:r>
      <w:r w:rsidR="003D4579" w:rsidRPr="005961B7">
        <w:t xml:space="preserve">, conforme disposto no inciso II e parágrafo 3º do artigo 62 da Lei das Sociedades por Ações, respectivamente, devendo a Emissora </w:t>
      </w:r>
      <w:r w:rsidR="007F4D0D" w:rsidRPr="005961B7">
        <w:t xml:space="preserve">enviar </w:t>
      </w:r>
      <w:r w:rsidR="003C31D1" w:rsidRPr="005961B7">
        <w:t xml:space="preserve">ao Agente Fiduciário: (i) cópia eletrônica em formato </w:t>
      </w:r>
      <w:r w:rsidR="003C31D1" w:rsidRPr="005961B7">
        <w:rPr>
          <w:i/>
        </w:rPr>
        <w:t>.</w:t>
      </w:r>
      <w:proofErr w:type="spellStart"/>
      <w:r w:rsidR="003C31D1" w:rsidRPr="005961B7">
        <w:rPr>
          <w:i/>
        </w:rPr>
        <w:t>pdf</w:t>
      </w:r>
      <w:proofErr w:type="spellEnd"/>
      <w:r w:rsidR="003C31D1" w:rsidRPr="005961B7">
        <w:t xml:space="preserve"> da Escritura, bem como de seus eventuais aditamentos, </w:t>
      </w:r>
      <w:r w:rsidR="007F4D0D" w:rsidRPr="005961B7">
        <w:t xml:space="preserve">contemplando o arquivamento </w:t>
      </w:r>
      <w:r w:rsidR="005536F5">
        <w:t xml:space="preserve">eletrônico </w:t>
      </w:r>
      <w:r w:rsidR="007F4D0D" w:rsidRPr="005961B7">
        <w:t xml:space="preserve">na </w:t>
      </w:r>
      <w:r w:rsidR="005536F5">
        <w:t>JUCEMG</w:t>
      </w:r>
      <w:r w:rsidR="007F4D0D" w:rsidRPr="005961B7">
        <w:t xml:space="preserve">, </w:t>
      </w:r>
      <w:r w:rsidR="003C31D1" w:rsidRPr="005961B7">
        <w:t xml:space="preserve">em até </w:t>
      </w:r>
      <w:r w:rsidR="00566850" w:rsidRPr="007E67FA">
        <w:t>5</w:t>
      </w:r>
      <w:r w:rsidR="003C31D1" w:rsidRPr="007E67FA">
        <w:t xml:space="preserve"> (</w:t>
      </w:r>
      <w:r w:rsidR="00566850" w:rsidRPr="007E67FA">
        <w:t>cinco</w:t>
      </w:r>
      <w:r w:rsidR="003C31D1" w:rsidRPr="007E67FA">
        <w:t>)</w:t>
      </w:r>
      <w:r w:rsidR="003C31D1" w:rsidRPr="007E67FA">
        <w:rPr>
          <w:rStyle w:val="Refdenotaderodap"/>
          <w:b/>
        </w:rPr>
        <w:t xml:space="preserve"> </w:t>
      </w:r>
      <w:r w:rsidR="003C31D1" w:rsidRPr="007E67FA">
        <w:t>Dias Úteis</w:t>
      </w:r>
      <w:r w:rsidR="003C31D1" w:rsidRPr="003A25CF">
        <w:t xml:space="preserve"> contados de seus respectivos arquivamentos na </w:t>
      </w:r>
      <w:r w:rsidR="005536F5">
        <w:t>JUCEMG</w:t>
      </w:r>
      <w:r w:rsidRPr="003A25CF">
        <w:t>.</w:t>
      </w:r>
      <w:r w:rsidR="00474F21">
        <w:t xml:space="preserve"> </w:t>
      </w:r>
    </w:p>
    <w:p w14:paraId="7691270C" w14:textId="77777777" w:rsidR="008E0877" w:rsidRPr="002159AF" w:rsidRDefault="008E0877" w:rsidP="002159AF">
      <w:pPr>
        <w:spacing w:line="276" w:lineRule="auto"/>
      </w:pPr>
    </w:p>
    <w:p w14:paraId="3993DDDD" w14:textId="77777777" w:rsidR="00BF31B1" w:rsidRPr="003A25CF" w:rsidRDefault="00214E88" w:rsidP="002159AF">
      <w:pPr>
        <w:pStyle w:val="SFTtulo2"/>
        <w:spacing w:line="276" w:lineRule="auto"/>
        <w:rPr>
          <w:sz w:val="24"/>
          <w:szCs w:val="24"/>
        </w:rPr>
      </w:pPr>
      <w:r w:rsidRPr="003A25CF">
        <w:rPr>
          <w:sz w:val="24"/>
          <w:szCs w:val="24"/>
        </w:rPr>
        <w:t>2.5.</w:t>
      </w:r>
      <w:r w:rsidRPr="003A25CF">
        <w:rPr>
          <w:sz w:val="24"/>
          <w:szCs w:val="24"/>
        </w:rPr>
        <w:tab/>
        <w:t xml:space="preserve">Depósito para Distribuição e Negociação </w:t>
      </w:r>
    </w:p>
    <w:p w14:paraId="78B32D57" w14:textId="77777777" w:rsidR="00BF31B1" w:rsidRPr="003A25CF" w:rsidRDefault="00BF31B1" w:rsidP="002159AF">
      <w:pPr>
        <w:spacing w:line="276" w:lineRule="auto"/>
        <w:rPr>
          <w:sz w:val="24"/>
        </w:rPr>
      </w:pPr>
    </w:p>
    <w:p w14:paraId="0CDF5C71" w14:textId="77777777" w:rsidR="00BF31B1" w:rsidRPr="003A25CF" w:rsidRDefault="00214E88" w:rsidP="00E67733">
      <w:pPr>
        <w:pStyle w:val="Sumrio2"/>
      </w:pPr>
      <w:r w:rsidRPr="003A25CF">
        <w:t xml:space="preserve">2.5.1. </w:t>
      </w:r>
      <w:r w:rsidRPr="003A25CF">
        <w:tab/>
        <w:t>As Debêntures serão devidamente depositadas para:</w:t>
      </w:r>
    </w:p>
    <w:p w14:paraId="6FEA1C03" w14:textId="77777777" w:rsidR="00BF31B1" w:rsidRPr="003A25CF" w:rsidRDefault="00BF31B1" w:rsidP="002159AF">
      <w:pPr>
        <w:spacing w:line="276" w:lineRule="auto"/>
        <w:rPr>
          <w:sz w:val="24"/>
        </w:rPr>
      </w:pPr>
    </w:p>
    <w:p w14:paraId="03418B71" w14:textId="562FD0B5" w:rsidR="00BF31B1" w:rsidRPr="003A25CF" w:rsidRDefault="00214E88" w:rsidP="002159AF">
      <w:pPr>
        <w:numPr>
          <w:ilvl w:val="1"/>
          <w:numId w:val="1"/>
        </w:numPr>
        <w:tabs>
          <w:tab w:val="left" w:pos="709"/>
        </w:tabs>
        <w:spacing w:line="276" w:lineRule="auto"/>
        <w:ind w:left="709" w:hanging="709"/>
        <w:rPr>
          <w:sz w:val="24"/>
        </w:rPr>
      </w:pPr>
      <w:r w:rsidRPr="003A25CF">
        <w:rPr>
          <w:sz w:val="24"/>
        </w:rPr>
        <w:lastRenderedPageBreak/>
        <w:t>distribuição no mercado primário por meio do MDA – Módulo de Distribuição de Ativos (“</w:t>
      </w:r>
      <w:r w:rsidRPr="003A25CF">
        <w:rPr>
          <w:sz w:val="24"/>
          <w:u w:val="single"/>
        </w:rPr>
        <w:t>MDA</w:t>
      </w:r>
      <w:r w:rsidRPr="003A25CF">
        <w:rPr>
          <w:sz w:val="24"/>
        </w:rPr>
        <w:t xml:space="preserve">”), administrado e operacionalizado pela B3 S.A. – Brasil, Bolsa, Balcão </w:t>
      </w:r>
      <w:r w:rsidRPr="003A25CF">
        <w:rPr>
          <w:iCs/>
          <w:sz w:val="24"/>
        </w:rPr>
        <w:t xml:space="preserve">– </w:t>
      </w:r>
      <w:r w:rsidR="00797A17">
        <w:rPr>
          <w:iCs/>
          <w:sz w:val="24"/>
        </w:rPr>
        <w:t>Balcão B3</w:t>
      </w:r>
      <w:r w:rsidRPr="003A25CF">
        <w:rPr>
          <w:sz w:val="24"/>
        </w:rPr>
        <w:t xml:space="preserve"> (“</w:t>
      </w:r>
      <w:r w:rsidRPr="003A25CF">
        <w:rPr>
          <w:sz w:val="24"/>
          <w:u w:val="single"/>
        </w:rPr>
        <w:t>B3</w:t>
      </w:r>
      <w:r w:rsidRPr="003A25CF">
        <w:rPr>
          <w:sz w:val="24"/>
        </w:rPr>
        <w:t>”), sendo a distribuição liquidada financeiramente por meio da B3; e</w:t>
      </w:r>
    </w:p>
    <w:p w14:paraId="048F1458" w14:textId="77777777" w:rsidR="00BF31B1" w:rsidRPr="003A25CF" w:rsidRDefault="00BF31B1" w:rsidP="002159AF">
      <w:pPr>
        <w:spacing w:line="276" w:lineRule="auto"/>
        <w:rPr>
          <w:sz w:val="24"/>
        </w:rPr>
      </w:pPr>
    </w:p>
    <w:p w14:paraId="000C207C" w14:textId="78906525" w:rsidR="00BF31B1" w:rsidRPr="003A25CF" w:rsidRDefault="00214E88" w:rsidP="002159AF">
      <w:pPr>
        <w:numPr>
          <w:ilvl w:val="1"/>
          <w:numId w:val="1"/>
        </w:numPr>
        <w:tabs>
          <w:tab w:val="left" w:pos="709"/>
        </w:tabs>
        <w:spacing w:line="276" w:lineRule="auto"/>
        <w:ind w:left="709" w:hanging="709"/>
        <w:rPr>
          <w:sz w:val="24"/>
        </w:rPr>
      </w:pPr>
      <w:r w:rsidRPr="003A25CF">
        <w:rPr>
          <w:sz w:val="24"/>
        </w:rPr>
        <w:t>negociação no mercado secundário por meio do CETIP21 – Títulos e Valores Mobiliários (“</w:t>
      </w:r>
      <w:r w:rsidRPr="003A25CF">
        <w:rPr>
          <w:sz w:val="24"/>
          <w:u w:val="single"/>
        </w:rPr>
        <w:t>CETIP21</w:t>
      </w:r>
      <w:r w:rsidRPr="003A25CF">
        <w:rPr>
          <w:sz w:val="24"/>
        </w:rPr>
        <w:t xml:space="preserve">”), administrado e operacionalizado pela B3, sendo as negociações liquidadas financeiramente e as Debêntures custodiadas eletronicamente na B3. </w:t>
      </w:r>
    </w:p>
    <w:p w14:paraId="6C46D51B" w14:textId="77777777" w:rsidR="00BF31B1" w:rsidRPr="003A25CF" w:rsidRDefault="00BF31B1" w:rsidP="00E67733">
      <w:pPr>
        <w:pStyle w:val="Sumrio2"/>
      </w:pPr>
    </w:p>
    <w:p w14:paraId="231D0BF1" w14:textId="34C8C4D7" w:rsidR="00BF31B1" w:rsidRDefault="005E3D1B" w:rsidP="00E67733">
      <w:pPr>
        <w:pStyle w:val="Sumrio2"/>
      </w:pPr>
      <w:r w:rsidRPr="003B15CF">
        <w:t>2.5.</w:t>
      </w:r>
      <w:r w:rsidR="00781217">
        <w:t>2</w:t>
      </w:r>
      <w:r w:rsidRPr="003B15CF">
        <w:t xml:space="preserve">. </w:t>
      </w:r>
      <w:r w:rsidRPr="005E3D1B">
        <w:t>Não</w:t>
      </w:r>
      <w:r w:rsidRPr="00AD204F">
        <w:t xml:space="preserve"> obstante o disposto na Cláusula </w:t>
      </w:r>
      <w:r>
        <w:t>2.5.</w:t>
      </w:r>
      <w:r w:rsidR="00781217">
        <w:t>1</w:t>
      </w:r>
      <w:r>
        <w:t xml:space="preserve">. </w:t>
      </w:r>
      <w:r w:rsidRPr="00AD204F">
        <w:t xml:space="preserve"> acima, o prazo de 90 (noventa) dias para restrição de negociação das Debêntures referido acima não será aplicável ao Coordenador L</w:t>
      </w:r>
      <w:r>
        <w:t>íder</w:t>
      </w:r>
      <w:r w:rsidRPr="00AD204F">
        <w:t xml:space="preserve"> para as Debêntures que tenham sido subscritas e integralizadas pelo Coordenador L</w:t>
      </w:r>
      <w:r>
        <w:t>íder</w:t>
      </w:r>
      <w:r w:rsidRPr="00AD204F">
        <w:t xml:space="preserve"> em razão do exercício de garantia firme de colocação, nos termos do Contrato de Distribuição e do inciso II do artigo 13 da Instrução CVM 476, </w:t>
      </w:r>
      <w:r w:rsidR="00D542AF">
        <w:t>sendo certo que</w:t>
      </w:r>
      <w:r w:rsidRPr="00AD204F">
        <w:t>: (i) o Investidor Profissional adquirente das Debêntures</w:t>
      </w:r>
      <w:r w:rsidR="00D542AF">
        <w:t xml:space="preserve"> deverá observar </w:t>
      </w:r>
      <w:r w:rsidRPr="00AD204F">
        <w:t>o prazo de 90 (noventa) dias de restrição de negociação</w:t>
      </w:r>
      <w:r w:rsidR="00D542AF">
        <w:t xml:space="preserve"> com Investidores Qualificados em mercados organizados,</w:t>
      </w:r>
      <w:r w:rsidRPr="00AD204F">
        <w:t xml:space="preserve"> contado da data do exercício da garantia firme pelo Coordenador L</w:t>
      </w:r>
      <w:r>
        <w:t>íder</w:t>
      </w:r>
      <w:r w:rsidRPr="00AD204F">
        <w:t>; (</w:t>
      </w:r>
      <w:proofErr w:type="spellStart"/>
      <w:r w:rsidRPr="00AD204F">
        <w:t>ii</w:t>
      </w:r>
      <w:proofErr w:type="spellEnd"/>
      <w:r w:rsidRPr="00AD204F">
        <w:t>)</w:t>
      </w:r>
      <w:r>
        <w:t xml:space="preserve"> o</w:t>
      </w:r>
      <w:r w:rsidRPr="00AD204F">
        <w:t xml:space="preserve"> Coordenador L</w:t>
      </w:r>
      <w:r>
        <w:t>íder</w:t>
      </w:r>
      <w:r w:rsidRPr="00AD204F">
        <w:t xml:space="preserve"> </w:t>
      </w:r>
      <w:r w:rsidR="00DC0391">
        <w:t>deverá verificar</w:t>
      </w:r>
      <w:r w:rsidR="00DC0391" w:rsidRPr="00AD204F">
        <w:t xml:space="preserve"> </w:t>
      </w:r>
      <w:r w:rsidRPr="00AD204F">
        <w:t>o cumprimento das regras previstas nos artigos 2º e 3º da Instrução CVM 476; e (</w:t>
      </w:r>
      <w:proofErr w:type="spellStart"/>
      <w:r w:rsidRPr="00AD204F">
        <w:t>iii</w:t>
      </w:r>
      <w:proofErr w:type="spellEnd"/>
      <w:r w:rsidRPr="00AD204F">
        <w:t>) a negociação das Debêntures deve ser realizada nas mesmas condições aplicáveis à Oferta</w:t>
      </w:r>
      <w:r w:rsidR="007B788E">
        <w:t xml:space="preserve"> (conforme definido abaixo)</w:t>
      </w:r>
      <w:r w:rsidR="007B151E">
        <w:t>.</w:t>
      </w:r>
    </w:p>
    <w:p w14:paraId="7AC2074F" w14:textId="400A9288" w:rsidR="00781217" w:rsidRDefault="00781217" w:rsidP="00781217"/>
    <w:p w14:paraId="70A44A1D" w14:textId="7A857259" w:rsidR="00781217" w:rsidRPr="00781217" w:rsidRDefault="00781217" w:rsidP="00487530">
      <w:r w:rsidRPr="00781217">
        <w:rPr>
          <w:rFonts w:cs="Calibri"/>
          <w:bCs/>
          <w:sz w:val="24"/>
        </w:rPr>
        <w:t>2.5.3. O prazo de 90 (noventa) dias para restrição de negociação das Debêntures referido acima não será aplicável ao Coordenador</w:t>
      </w:r>
      <w:r>
        <w:rPr>
          <w:rFonts w:cs="Calibri"/>
          <w:bCs/>
          <w:sz w:val="24"/>
        </w:rPr>
        <w:t xml:space="preserve"> Líder</w:t>
      </w:r>
      <w:r w:rsidR="006464E0">
        <w:rPr>
          <w:rFonts w:cs="Calibri"/>
          <w:bCs/>
          <w:sz w:val="24"/>
        </w:rPr>
        <w:t xml:space="preserve"> (conforme abaixo definido)</w:t>
      </w:r>
      <w:r w:rsidRPr="00781217">
        <w:rPr>
          <w:rFonts w:cs="Calibri"/>
          <w:bCs/>
          <w:sz w:val="24"/>
        </w:rPr>
        <w:t xml:space="preserve"> para as Debêntures que tenham sido subscritas e integralizadas em razão do exercício da garantia firme de colocação, nos termos do Contrato de Distribuição (conforme abaixo definido), observado o disposto no inciso II do artigo 13 da Instrução CVM 476, desde que sejam observados os requisitos estabelecidos no parágrafo único do artigo 13 da Instrução CVM 476</w:t>
      </w:r>
    </w:p>
    <w:p w14:paraId="2C5FD799" w14:textId="77777777" w:rsidR="00BF31B1" w:rsidRPr="003A25CF" w:rsidRDefault="00BF31B1" w:rsidP="002159AF">
      <w:pPr>
        <w:spacing w:line="276" w:lineRule="auto"/>
        <w:rPr>
          <w:sz w:val="24"/>
        </w:rPr>
      </w:pPr>
    </w:p>
    <w:p w14:paraId="73DEC126" w14:textId="77777777" w:rsidR="00BF31B1" w:rsidRPr="003A25CF" w:rsidRDefault="00214E88" w:rsidP="002159AF">
      <w:pPr>
        <w:pStyle w:val="SFTtulo2"/>
        <w:spacing w:line="276" w:lineRule="auto"/>
        <w:rPr>
          <w:sz w:val="24"/>
          <w:szCs w:val="24"/>
        </w:rPr>
      </w:pPr>
      <w:r w:rsidRPr="003A25CF">
        <w:rPr>
          <w:sz w:val="24"/>
          <w:szCs w:val="24"/>
        </w:rPr>
        <w:t>2.6.</w:t>
      </w:r>
      <w:r w:rsidRPr="003A25CF">
        <w:rPr>
          <w:sz w:val="24"/>
          <w:szCs w:val="24"/>
        </w:rPr>
        <w:tab/>
        <w:t xml:space="preserve">Registro das Garantias </w:t>
      </w:r>
    </w:p>
    <w:p w14:paraId="43A4D454" w14:textId="77777777" w:rsidR="00BF31B1" w:rsidRPr="003A25CF" w:rsidRDefault="00BF31B1" w:rsidP="002159AF">
      <w:pPr>
        <w:tabs>
          <w:tab w:val="left" w:pos="709"/>
        </w:tabs>
        <w:spacing w:line="276" w:lineRule="auto"/>
        <w:rPr>
          <w:sz w:val="24"/>
        </w:rPr>
      </w:pPr>
    </w:p>
    <w:p w14:paraId="2572685E" w14:textId="5A9F3135" w:rsidR="00BF31B1" w:rsidRPr="003A25CF" w:rsidRDefault="00214E88" w:rsidP="002159AF">
      <w:pPr>
        <w:tabs>
          <w:tab w:val="left" w:pos="709"/>
        </w:tabs>
        <w:spacing w:line="276" w:lineRule="auto"/>
        <w:rPr>
          <w:b/>
          <w:sz w:val="24"/>
        </w:rPr>
      </w:pPr>
      <w:r w:rsidRPr="003A25CF">
        <w:rPr>
          <w:sz w:val="24"/>
        </w:rPr>
        <w:t>2.6.</w:t>
      </w:r>
      <w:r w:rsidR="00FF791E">
        <w:rPr>
          <w:sz w:val="24"/>
        </w:rPr>
        <w:t>1</w:t>
      </w:r>
      <w:r w:rsidRPr="003A25CF">
        <w:rPr>
          <w:sz w:val="24"/>
        </w:rPr>
        <w:t>.</w:t>
      </w:r>
      <w:r w:rsidRPr="003A25CF">
        <w:rPr>
          <w:sz w:val="24"/>
        </w:rPr>
        <w:tab/>
        <w:t>O</w:t>
      </w:r>
      <w:r w:rsidR="005F0C78">
        <w:rPr>
          <w:sz w:val="24"/>
        </w:rPr>
        <w:t>s</w:t>
      </w:r>
      <w:r w:rsidRPr="003A25CF">
        <w:rPr>
          <w:sz w:val="24"/>
        </w:rPr>
        <w:t xml:space="preserve"> Contrato</w:t>
      </w:r>
      <w:r w:rsidR="005F0C78">
        <w:rPr>
          <w:sz w:val="24"/>
        </w:rPr>
        <w:t>s</w:t>
      </w:r>
      <w:r w:rsidRPr="003A25CF">
        <w:rPr>
          <w:sz w:val="24"/>
        </w:rPr>
        <w:t xml:space="preserve"> de </w:t>
      </w:r>
      <w:r w:rsidR="005F0C78">
        <w:rPr>
          <w:sz w:val="24"/>
        </w:rPr>
        <w:t>Garantia</w:t>
      </w:r>
      <w:r w:rsidR="009D5B21" w:rsidRPr="003A25CF">
        <w:rPr>
          <w:sz w:val="24"/>
        </w:rPr>
        <w:t xml:space="preserve"> </w:t>
      </w:r>
      <w:r w:rsidRPr="003A25CF">
        <w:rPr>
          <w:sz w:val="24"/>
        </w:rPr>
        <w:t xml:space="preserve">e seus eventuais aditamentos, conforme aplicável, </w:t>
      </w:r>
      <w:r w:rsidR="008B571C" w:rsidRPr="003A25CF">
        <w:rPr>
          <w:sz w:val="24"/>
        </w:rPr>
        <w:t>dever</w:t>
      </w:r>
      <w:r w:rsidR="009D5B21" w:rsidRPr="003A25CF">
        <w:rPr>
          <w:sz w:val="24"/>
        </w:rPr>
        <w:t>ão</w:t>
      </w:r>
      <w:r w:rsidR="008B571C" w:rsidRPr="003A25CF">
        <w:rPr>
          <w:sz w:val="24"/>
        </w:rPr>
        <w:t xml:space="preserve"> </w:t>
      </w:r>
      <w:r w:rsidRPr="003A25CF">
        <w:rPr>
          <w:sz w:val="24"/>
        </w:rPr>
        <w:t>ser, às expensas da Emissora, registrado</w:t>
      </w:r>
      <w:r w:rsidR="009D5B21" w:rsidRPr="003A25CF">
        <w:rPr>
          <w:sz w:val="24"/>
        </w:rPr>
        <w:t>s</w:t>
      </w:r>
      <w:r w:rsidRPr="003A25CF">
        <w:rPr>
          <w:sz w:val="24"/>
        </w:rPr>
        <w:t xml:space="preserve"> nos competentes </w:t>
      </w:r>
      <w:r w:rsidR="00983ECA" w:rsidRPr="003A25CF">
        <w:rPr>
          <w:sz w:val="24"/>
        </w:rPr>
        <w:t>C</w:t>
      </w:r>
      <w:r w:rsidRPr="003A25CF">
        <w:rPr>
          <w:sz w:val="24"/>
        </w:rPr>
        <w:t xml:space="preserve">artórios de Registro de Títulos e Documentos da </w:t>
      </w:r>
      <w:r w:rsidR="008B571C" w:rsidRPr="003A25CF">
        <w:rPr>
          <w:sz w:val="24"/>
        </w:rPr>
        <w:t xml:space="preserve">circunscrição territorial </w:t>
      </w:r>
      <w:r w:rsidRPr="003A25CF">
        <w:rPr>
          <w:sz w:val="24"/>
        </w:rPr>
        <w:t>da</w:t>
      </w:r>
      <w:r w:rsidR="008B571C" w:rsidRPr="003A25CF">
        <w:rPr>
          <w:sz w:val="24"/>
        </w:rPr>
        <w:t>s</w:t>
      </w:r>
      <w:r w:rsidRPr="003A25CF">
        <w:rPr>
          <w:sz w:val="24"/>
        </w:rPr>
        <w:t xml:space="preserve"> sedes das</w:t>
      </w:r>
      <w:r w:rsidR="009D5B21" w:rsidRPr="003A25CF">
        <w:rPr>
          <w:sz w:val="24"/>
        </w:rPr>
        <w:t xml:space="preserve"> respectivas</w:t>
      </w:r>
      <w:r w:rsidRPr="003A25CF">
        <w:rPr>
          <w:sz w:val="24"/>
        </w:rPr>
        <w:t xml:space="preserve"> partes, na forma e prazo </w:t>
      </w:r>
      <w:r w:rsidR="009D5B21" w:rsidRPr="003A25CF">
        <w:rPr>
          <w:sz w:val="24"/>
        </w:rPr>
        <w:t xml:space="preserve">nele </w:t>
      </w:r>
      <w:r w:rsidRPr="003A25CF">
        <w:rPr>
          <w:sz w:val="24"/>
        </w:rPr>
        <w:t>previstos, sendo certo que o</w:t>
      </w:r>
      <w:r w:rsidR="005F0C78">
        <w:rPr>
          <w:sz w:val="24"/>
        </w:rPr>
        <w:t>s</w:t>
      </w:r>
      <w:r w:rsidRPr="003A25CF">
        <w:rPr>
          <w:sz w:val="24"/>
        </w:rPr>
        <w:t xml:space="preserve"> Contrato</w:t>
      </w:r>
      <w:r w:rsidR="005F0C78">
        <w:rPr>
          <w:sz w:val="24"/>
        </w:rPr>
        <w:t>s</w:t>
      </w:r>
      <w:r w:rsidRPr="003A25CF">
        <w:rPr>
          <w:sz w:val="24"/>
        </w:rPr>
        <w:t xml:space="preserve"> de </w:t>
      </w:r>
      <w:r w:rsidR="005F0C78">
        <w:rPr>
          <w:sz w:val="24"/>
        </w:rPr>
        <w:t>Garantia</w:t>
      </w:r>
      <w:r w:rsidR="009D5B21" w:rsidRPr="003A25CF">
        <w:rPr>
          <w:sz w:val="24"/>
        </w:rPr>
        <w:t xml:space="preserve"> </w:t>
      </w:r>
      <w:r w:rsidRPr="003A25CF">
        <w:rPr>
          <w:sz w:val="24"/>
        </w:rPr>
        <w:t>dever</w:t>
      </w:r>
      <w:r w:rsidR="005F0C78">
        <w:rPr>
          <w:sz w:val="24"/>
        </w:rPr>
        <w:t>ão</w:t>
      </w:r>
      <w:r w:rsidRPr="003A25CF">
        <w:rPr>
          <w:sz w:val="24"/>
        </w:rPr>
        <w:t xml:space="preserve"> estar devidamente </w:t>
      </w:r>
      <w:r w:rsidR="001709CA" w:rsidRPr="001835A8">
        <w:rPr>
          <w:sz w:val="24"/>
        </w:rPr>
        <w:t>protocolados nos competentes Cartórios de Registro de Títulos e Documentos</w:t>
      </w:r>
      <w:r w:rsidR="001709CA" w:rsidRPr="001835A8" w:rsidDel="001709CA">
        <w:rPr>
          <w:sz w:val="24"/>
        </w:rPr>
        <w:t xml:space="preserve"> </w:t>
      </w:r>
      <w:r w:rsidRPr="003A25CF">
        <w:rPr>
          <w:sz w:val="24"/>
        </w:rPr>
        <w:t xml:space="preserve">até a </w:t>
      </w:r>
      <w:r w:rsidR="00EF66F7" w:rsidRPr="003A25CF">
        <w:rPr>
          <w:sz w:val="24"/>
        </w:rPr>
        <w:t xml:space="preserve">primeira </w:t>
      </w:r>
      <w:r w:rsidRPr="003A25CF">
        <w:rPr>
          <w:sz w:val="24"/>
        </w:rPr>
        <w:t xml:space="preserve">Data de Integralização. </w:t>
      </w:r>
    </w:p>
    <w:p w14:paraId="311AAD6C" w14:textId="77777777" w:rsidR="00BF31B1" w:rsidRPr="003A25CF" w:rsidRDefault="00BF31B1" w:rsidP="002159AF">
      <w:pPr>
        <w:tabs>
          <w:tab w:val="left" w:pos="709"/>
        </w:tabs>
        <w:spacing w:line="276" w:lineRule="auto"/>
        <w:rPr>
          <w:sz w:val="24"/>
        </w:rPr>
      </w:pPr>
    </w:p>
    <w:p w14:paraId="677BE8D1" w14:textId="07931FFE" w:rsidR="00BF31B1" w:rsidRPr="00B23371" w:rsidRDefault="00214E88" w:rsidP="002159AF">
      <w:pPr>
        <w:tabs>
          <w:tab w:val="left" w:pos="709"/>
        </w:tabs>
        <w:spacing w:line="276" w:lineRule="auto"/>
        <w:rPr>
          <w:sz w:val="24"/>
        </w:rPr>
      </w:pPr>
      <w:r w:rsidRPr="003A25CF">
        <w:rPr>
          <w:sz w:val="24"/>
        </w:rPr>
        <w:t>2.6.3.</w:t>
      </w:r>
      <w:r w:rsidRPr="003A25CF">
        <w:rPr>
          <w:sz w:val="24"/>
        </w:rPr>
        <w:tab/>
        <w:t>A Alienação Fiduciária de Ações será averbada no</w:t>
      </w:r>
      <w:r w:rsidR="00504DBA">
        <w:rPr>
          <w:sz w:val="24"/>
        </w:rPr>
        <w:t>s</w:t>
      </w:r>
      <w:r w:rsidRPr="003A25CF">
        <w:rPr>
          <w:sz w:val="24"/>
        </w:rPr>
        <w:t xml:space="preserve"> Livro</w:t>
      </w:r>
      <w:r w:rsidR="00504DBA">
        <w:rPr>
          <w:sz w:val="24"/>
        </w:rPr>
        <w:t>s</w:t>
      </w:r>
      <w:r w:rsidRPr="003A25CF">
        <w:rPr>
          <w:sz w:val="24"/>
        </w:rPr>
        <w:t xml:space="preserve"> de Registro de Ações Nominativas da</w:t>
      </w:r>
      <w:r w:rsidR="00504DBA">
        <w:rPr>
          <w:sz w:val="24"/>
        </w:rPr>
        <w:t xml:space="preserve"> Emissora e</w:t>
      </w:r>
      <w:r w:rsidR="00826861">
        <w:rPr>
          <w:sz w:val="24"/>
        </w:rPr>
        <w:t xml:space="preserve"> junto ao </w:t>
      </w:r>
      <w:proofErr w:type="spellStart"/>
      <w:r w:rsidR="00826861">
        <w:rPr>
          <w:sz w:val="24"/>
        </w:rPr>
        <w:t>escriturador</w:t>
      </w:r>
      <w:proofErr w:type="spellEnd"/>
      <w:r w:rsidR="00826861">
        <w:rPr>
          <w:sz w:val="24"/>
        </w:rPr>
        <w:t xml:space="preserve"> das ações</w:t>
      </w:r>
      <w:r w:rsidR="00504DBA">
        <w:rPr>
          <w:sz w:val="24"/>
        </w:rPr>
        <w:t xml:space="preserve"> da</w:t>
      </w:r>
      <w:r w:rsidRPr="003A25CF">
        <w:rPr>
          <w:sz w:val="24"/>
        </w:rPr>
        <w:t xml:space="preserve"> </w:t>
      </w:r>
      <w:r w:rsidR="000A79A7">
        <w:rPr>
          <w:sz w:val="24"/>
        </w:rPr>
        <w:t xml:space="preserve">Omega </w:t>
      </w:r>
      <w:r w:rsidR="00B23371">
        <w:rPr>
          <w:sz w:val="24"/>
        </w:rPr>
        <w:t xml:space="preserve">Energia </w:t>
      </w:r>
      <w:r w:rsidR="005536F5">
        <w:rPr>
          <w:sz w:val="24"/>
        </w:rPr>
        <w:t>(conforme abaixo definida)</w:t>
      </w:r>
      <w:r w:rsidRPr="003A25CF">
        <w:rPr>
          <w:sz w:val="24"/>
        </w:rPr>
        <w:t xml:space="preserve">, nos termos do artigo 39 da Lei das Sociedades por Ações, no prazo e forma previstos no Contrato de Alienação Fiduciária de Ações e, em todo caso, até a </w:t>
      </w:r>
      <w:r w:rsidR="00EF66F7" w:rsidRPr="003A25CF">
        <w:rPr>
          <w:sz w:val="24"/>
        </w:rPr>
        <w:t xml:space="preserve">primeira </w:t>
      </w:r>
      <w:r w:rsidRPr="003A25CF">
        <w:rPr>
          <w:sz w:val="24"/>
        </w:rPr>
        <w:t>Data de Integralização.</w:t>
      </w:r>
    </w:p>
    <w:p w14:paraId="179F78F0" w14:textId="77777777" w:rsidR="000B0780" w:rsidRPr="003A25CF" w:rsidRDefault="000B0780" w:rsidP="002159AF">
      <w:pPr>
        <w:spacing w:line="276" w:lineRule="auto"/>
        <w:rPr>
          <w:sz w:val="24"/>
        </w:rPr>
      </w:pPr>
    </w:p>
    <w:p w14:paraId="5BEF4EF3" w14:textId="77777777" w:rsidR="00BF31B1" w:rsidRPr="003A25CF" w:rsidRDefault="00214E88" w:rsidP="002159AF">
      <w:pPr>
        <w:pStyle w:val="SCBFTtulo1"/>
        <w:spacing w:line="276" w:lineRule="auto"/>
        <w:rPr>
          <w:rFonts w:ascii="Garamond" w:hAnsi="Garamond" w:cs="Garamond"/>
          <w:sz w:val="24"/>
          <w:szCs w:val="24"/>
        </w:rPr>
      </w:pPr>
      <w:bookmarkStart w:id="100" w:name="_Toc314664629"/>
      <w:bookmarkStart w:id="101" w:name="_Toc315089424"/>
      <w:bookmarkStart w:id="102" w:name="_Toc341449475"/>
      <w:bookmarkStart w:id="103" w:name="_Toc518641556"/>
      <w:bookmarkStart w:id="104" w:name="_Toc519883350"/>
      <w:r w:rsidRPr="003A25CF">
        <w:rPr>
          <w:rFonts w:ascii="Garamond" w:hAnsi="Garamond" w:cs="Garamond"/>
          <w:sz w:val="24"/>
          <w:szCs w:val="24"/>
        </w:rPr>
        <w:t>CLÁUSULA III</w:t>
      </w:r>
      <w:r w:rsidRPr="003A25CF">
        <w:rPr>
          <w:rFonts w:ascii="Garamond" w:hAnsi="Garamond" w:cs="Garamond"/>
          <w:sz w:val="24"/>
          <w:szCs w:val="24"/>
        </w:rPr>
        <w:br/>
        <w:t>CARACTERÍSTICAS DA EMISSÃO</w:t>
      </w:r>
      <w:bookmarkEnd w:id="100"/>
      <w:bookmarkEnd w:id="101"/>
      <w:bookmarkEnd w:id="102"/>
      <w:bookmarkEnd w:id="103"/>
      <w:bookmarkEnd w:id="104"/>
    </w:p>
    <w:p w14:paraId="06B4B039" w14:textId="77777777" w:rsidR="00BF31B1" w:rsidRPr="003A25CF" w:rsidRDefault="00BF31B1" w:rsidP="002159AF">
      <w:pPr>
        <w:spacing w:line="276" w:lineRule="auto"/>
        <w:rPr>
          <w:sz w:val="24"/>
        </w:rPr>
      </w:pPr>
    </w:p>
    <w:p w14:paraId="5CD93C6B" w14:textId="77777777" w:rsidR="00BF31B1" w:rsidRPr="003A25CF" w:rsidRDefault="00214E88" w:rsidP="002159AF">
      <w:pPr>
        <w:pStyle w:val="SFTtulo2"/>
        <w:spacing w:line="276" w:lineRule="auto"/>
        <w:rPr>
          <w:sz w:val="24"/>
          <w:szCs w:val="24"/>
        </w:rPr>
      </w:pPr>
      <w:r w:rsidRPr="003A25CF">
        <w:rPr>
          <w:sz w:val="24"/>
          <w:szCs w:val="24"/>
        </w:rPr>
        <w:lastRenderedPageBreak/>
        <w:t>3.1.</w:t>
      </w:r>
      <w:r w:rsidRPr="003A25CF">
        <w:rPr>
          <w:sz w:val="24"/>
          <w:szCs w:val="24"/>
        </w:rPr>
        <w:tab/>
        <w:t>Número da Emissão</w:t>
      </w:r>
    </w:p>
    <w:p w14:paraId="14EFBA2D" w14:textId="77777777" w:rsidR="00BF31B1" w:rsidRPr="003A25CF" w:rsidRDefault="00BF31B1" w:rsidP="002159AF">
      <w:pPr>
        <w:spacing w:line="276" w:lineRule="auto"/>
        <w:rPr>
          <w:sz w:val="24"/>
        </w:rPr>
      </w:pPr>
    </w:p>
    <w:p w14:paraId="4BC61A00" w14:textId="7AF4EBB5" w:rsidR="00BF31B1" w:rsidRPr="00566850" w:rsidRDefault="00214E88" w:rsidP="001A471B">
      <w:pPr>
        <w:tabs>
          <w:tab w:val="left" w:pos="709"/>
        </w:tabs>
        <w:spacing w:line="276" w:lineRule="auto"/>
        <w:rPr>
          <w:sz w:val="24"/>
        </w:rPr>
      </w:pPr>
      <w:r w:rsidRPr="003A25CF">
        <w:rPr>
          <w:sz w:val="24"/>
        </w:rPr>
        <w:t>3.1.1.</w:t>
      </w:r>
      <w:r w:rsidRPr="003A25CF">
        <w:rPr>
          <w:sz w:val="24"/>
        </w:rPr>
        <w:tab/>
        <w:t xml:space="preserve">A Emissão objeto da presente </w:t>
      </w:r>
      <w:r w:rsidRPr="00566850">
        <w:rPr>
          <w:sz w:val="24"/>
        </w:rPr>
        <w:t xml:space="preserve">Escritura constitui a </w:t>
      </w:r>
      <w:r w:rsidR="00A83257">
        <w:rPr>
          <w:bCs/>
          <w:sz w:val="24"/>
        </w:rPr>
        <w:t>2</w:t>
      </w:r>
      <w:r w:rsidR="009A3090">
        <w:rPr>
          <w:sz w:val="24"/>
        </w:rPr>
        <w:t>ª</w:t>
      </w:r>
      <w:r w:rsidRPr="00981C21">
        <w:rPr>
          <w:sz w:val="24"/>
        </w:rPr>
        <w:t xml:space="preserve"> (</w:t>
      </w:r>
      <w:r w:rsidR="00A83257">
        <w:rPr>
          <w:bCs/>
          <w:sz w:val="24"/>
        </w:rPr>
        <w:t>segunda</w:t>
      </w:r>
      <w:r w:rsidR="009A3090">
        <w:rPr>
          <w:sz w:val="24"/>
        </w:rPr>
        <w:t>)</w:t>
      </w:r>
      <w:r w:rsidRPr="00566850">
        <w:rPr>
          <w:sz w:val="24"/>
        </w:rPr>
        <w:t xml:space="preserve"> emissão de debêntures da Emissora. </w:t>
      </w:r>
    </w:p>
    <w:p w14:paraId="09E0610C" w14:textId="77777777" w:rsidR="001A471B" w:rsidRDefault="001A471B" w:rsidP="002159AF">
      <w:pPr>
        <w:keepNext/>
        <w:spacing w:line="276" w:lineRule="auto"/>
        <w:jc w:val="left"/>
        <w:rPr>
          <w:b/>
          <w:sz w:val="24"/>
        </w:rPr>
      </w:pPr>
    </w:p>
    <w:p w14:paraId="7FF7C42D" w14:textId="77777777" w:rsidR="00BF31B1" w:rsidRPr="00566850" w:rsidRDefault="00214E88" w:rsidP="002159AF">
      <w:pPr>
        <w:keepNext/>
        <w:spacing w:line="276" w:lineRule="auto"/>
        <w:jc w:val="left"/>
        <w:rPr>
          <w:sz w:val="24"/>
        </w:rPr>
      </w:pPr>
      <w:r w:rsidRPr="00566850">
        <w:rPr>
          <w:b/>
          <w:sz w:val="24"/>
        </w:rPr>
        <w:t>3.2.</w:t>
      </w:r>
      <w:r w:rsidRPr="00566850">
        <w:rPr>
          <w:b/>
          <w:sz w:val="24"/>
        </w:rPr>
        <w:tab/>
        <w:t>Valor Total da Emissão</w:t>
      </w:r>
      <w:r w:rsidRPr="00566850">
        <w:rPr>
          <w:sz w:val="24"/>
        </w:rPr>
        <w:t xml:space="preserve"> </w:t>
      </w:r>
    </w:p>
    <w:p w14:paraId="5F2DE2BD" w14:textId="77777777" w:rsidR="000B0780" w:rsidRPr="00566850" w:rsidRDefault="000B0780" w:rsidP="002159AF">
      <w:pPr>
        <w:spacing w:line="276" w:lineRule="auto"/>
        <w:jc w:val="left"/>
        <w:rPr>
          <w:sz w:val="24"/>
        </w:rPr>
      </w:pPr>
    </w:p>
    <w:p w14:paraId="7E60582E" w14:textId="35866CD2" w:rsidR="00BF31B1" w:rsidRPr="005E37D0" w:rsidRDefault="00214E88" w:rsidP="00C65F1F">
      <w:pPr>
        <w:spacing w:line="276" w:lineRule="auto"/>
        <w:rPr>
          <w:sz w:val="24"/>
        </w:rPr>
      </w:pPr>
      <w:r w:rsidRPr="00566850">
        <w:rPr>
          <w:sz w:val="24"/>
        </w:rPr>
        <w:t>3.2.1.</w:t>
      </w:r>
      <w:r w:rsidRPr="00566850">
        <w:rPr>
          <w:sz w:val="24"/>
        </w:rPr>
        <w:tab/>
        <w:t>O valor total da Emissão será de R$ </w:t>
      </w:r>
      <w:r w:rsidR="00C65F1F">
        <w:rPr>
          <w:bCs/>
          <w:sz w:val="24"/>
        </w:rPr>
        <w:t>218.500.000,00</w:t>
      </w:r>
      <w:r w:rsidR="00A40EBA">
        <w:rPr>
          <w:bCs/>
          <w:sz w:val="24"/>
        </w:rPr>
        <w:t xml:space="preserve"> </w:t>
      </w:r>
      <w:r w:rsidRPr="00981C21">
        <w:rPr>
          <w:sz w:val="24"/>
        </w:rPr>
        <w:t>(</w:t>
      </w:r>
      <w:r w:rsidR="00C65F1F">
        <w:rPr>
          <w:bCs/>
          <w:sz w:val="24"/>
        </w:rPr>
        <w:t>duzentos e dezoito milhões e quinhentos mil reais</w:t>
      </w:r>
      <w:r w:rsidRPr="00981C21">
        <w:rPr>
          <w:sz w:val="24"/>
        </w:rPr>
        <w:t>)</w:t>
      </w:r>
      <w:r w:rsidRPr="00566850">
        <w:rPr>
          <w:sz w:val="24"/>
        </w:rPr>
        <w:t xml:space="preserve"> na Data de Emissão. </w:t>
      </w:r>
    </w:p>
    <w:p w14:paraId="5123CFA6" w14:textId="77777777" w:rsidR="002159AF" w:rsidRPr="00566850" w:rsidRDefault="002159AF" w:rsidP="002159AF">
      <w:pPr>
        <w:spacing w:line="276" w:lineRule="auto"/>
        <w:jc w:val="left"/>
        <w:rPr>
          <w:rFonts w:eastAsia="MS Mincho"/>
          <w:b/>
          <w:sz w:val="24"/>
        </w:rPr>
      </w:pPr>
    </w:p>
    <w:p w14:paraId="65E205B8" w14:textId="77777777" w:rsidR="00BF31B1" w:rsidRPr="00566850" w:rsidRDefault="00214E88" w:rsidP="002159AF">
      <w:pPr>
        <w:pStyle w:val="SFTtulo2"/>
        <w:spacing w:line="276" w:lineRule="auto"/>
        <w:rPr>
          <w:sz w:val="24"/>
          <w:szCs w:val="24"/>
        </w:rPr>
      </w:pPr>
      <w:r w:rsidRPr="00566850">
        <w:rPr>
          <w:sz w:val="24"/>
          <w:szCs w:val="24"/>
        </w:rPr>
        <w:t>3.3.</w:t>
      </w:r>
      <w:r w:rsidRPr="00566850">
        <w:rPr>
          <w:sz w:val="24"/>
          <w:szCs w:val="24"/>
        </w:rPr>
        <w:tab/>
        <w:t>Número de Séries e Quantidade de Debêntures</w:t>
      </w:r>
    </w:p>
    <w:p w14:paraId="2B024BB2" w14:textId="77777777" w:rsidR="00BF31B1" w:rsidRPr="00566850" w:rsidRDefault="00BF31B1" w:rsidP="002159AF">
      <w:pPr>
        <w:spacing w:line="276" w:lineRule="auto"/>
        <w:rPr>
          <w:sz w:val="24"/>
        </w:rPr>
      </w:pPr>
    </w:p>
    <w:p w14:paraId="121EBC11" w14:textId="1BF60391" w:rsidR="00BF31B1" w:rsidRDefault="00214E88" w:rsidP="002159AF">
      <w:pPr>
        <w:tabs>
          <w:tab w:val="left" w:pos="709"/>
        </w:tabs>
        <w:spacing w:line="276" w:lineRule="auto"/>
        <w:rPr>
          <w:sz w:val="24"/>
        </w:rPr>
      </w:pPr>
      <w:r w:rsidRPr="00566850">
        <w:rPr>
          <w:sz w:val="24"/>
        </w:rPr>
        <w:t>3.3.1.</w:t>
      </w:r>
      <w:r w:rsidRPr="00566850">
        <w:rPr>
          <w:sz w:val="24"/>
        </w:rPr>
        <w:tab/>
        <w:t>Serão emitidas</w:t>
      </w:r>
      <w:r w:rsidR="0007254A">
        <w:rPr>
          <w:sz w:val="24"/>
        </w:rPr>
        <w:t xml:space="preserve"> </w:t>
      </w:r>
      <w:r w:rsidR="00C65F1F">
        <w:rPr>
          <w:bCs/>
          <w:sz w:val="24"/>
        </w:rPr>
        <w:t>218.500</w:t>
      </w:r>
      <w:r w:rsidR="00A40EBA">
        <w:rPr>
          <w:bCs/>
          <w:sz w:val="24"/>
        </w:rPr>
        <w:t xml:space="preserve"> </w:t>
      </w:r>
      <w:r w:rsidR="004F456F">
        <w:rPr>
          <w:sz w:val="24"/>
        </w:rPr>
        <w:t>(</w:t>
      </w:r>
      <w:r w:rsidR="00C65F1F">
        <w:rPr>
          <w:bCs/>
          <w:sz w:val="24"/>
        </w:rPr>
        <w:t>duzentas e dezoito mil e quinhentas</w:t>
      </w:r>
      <w:r w:rsidR="004F456F">
        <w:rPr>
          <w:sz w:val="24"/>
        </w:rPr>
        <w:t>) Debêntures</w:t>
      </w:r>
      <w:r w:rsidRPr="00566850">
        <w:rPr>
          <w:sz w:val="24"/>
        </w:rPr>
        <w:t>, em série</w:t>
      </w:r>
      <w:r w:rsidRPr="003A25CF">
        <w:rPr>
          <w:sz w:val="24"/>
        </w:rPr>
        <w:t xml:space="preserve"> única. </w:t>
      </w:r>
    </w:p>
    <w:p w14:paraId="402187D5" w14:textId="77777777" w:rsidR="001057B2" w:rsidRPr="003A25CF" w:rsidRDefault="001057B2" w:rsidP="002159AF">
      <w:pPr>
        <w:tabs>
          <w:tab w:val="left" w:pos="709"/>
        </w:tabs>
        <w:spacing w:line="276" w:lineRule="auto"/>
        <w:rPr>
          <w:sz w:val="24"/>
        </w:rPr>
      </w:pPr>
    </w:p>
    <w:p w14:paraId="6164BDEF" w14:textId="77777777" w:rsidR="00BF31B1" w:rsidRPr="003A25CF" w:rsidRDefault="00214E88" w:rsidP="002159AF">
      <w:pPr>
        <w:pStyle w:val="SFTtulo2"/>
        <w:spacing w:line="276" w:lineRule="auto"/>
        <w:rPr>
          <w:sz w:val="24"/>
          <w:szCs w:val="24"/>
        </w:rPr>
      </w:pPr>
      <w:r w:rsidRPr="00791FE4">
        <w:rPr>
          <w:sz w:val="24"/>
          <w:szCs w:val="24"/>
        </w:rPr>
        <w:t>3.4.</w:t>
      </w:r>
      <w:r w:rsidRPr="00791FE4">
        <w:rPr>
          <w:sz w:val="24"/>
          <w:szCs w:val="24"/>
        </w:rPr>
        <w:tab/>
        <w:t>Garantias</w:t>
      </w:r>
    </w:p>
    <w:p w14:paraId="70D76592" w14:textId="77777777" w:rsidR="00BF31B1" w:rsidRPr="003A25CF" w:rsidRDefault="00BF31B1" w:rsidP="002159AF">
      <w:pPr>
        <w:spacing w:line="276" w:lineRule="auto"/>
        <w:rPr>
          <w:sz w:val="24"/>
        </w:rPr>
      </w:pPr>
    </w:p>
    <w:p w14:paraId="12607386" w14:textId="4852E9D1" w:rsidR="0084232E" w:rsidRDefault="00214E88" w:rsidP="002159AF">
      <w:pPr>
        <w:spacing w:line="276" w:lineRule="auto"/>
        <w:rPr>
          <w:sz w:val="24"/>
        </w:rPr>
      </w:pPr>
      <w:r w:rsidRPr="007C7C7E">
        <w:rPr>
          <w:sz w:val="24"/>
        </w:rPr>
        <w:t>3.4.1.</w:t>
      </w:r>
      <w:r w:rsidRPr="007C7C7E">
        <w:rPr>
          <w:sz w:val="24"/>
        </w:rPr>
        <w:tab/>
      </w:r>
      <w:r w:rsidRPr="007C7C7E">
        <w:rPr>
          <w:i/>
          <w:sz w:val="24"/>
          <w:u w:val="single"/>
        </w:rPr>
        <w:t>Garantia</w:t>
      </w:r>
      <w:r w:rsidR="002C0DE7" w:rsidRPr="007C7C7E">
        <w:rPr>
          <w:i/>
          <w:sz w:val="24"/>
          <w:u w:val="single"/>
        </w:rPr>
        <w:t>s</w:t>
      </w:r>
      <w:r w:rsidRPr="007C7C7E">
        <w:rPr>
          <w:i/>
          <w:sz w:val="24"/>
          <w:u w:val="single"/>
        </w:rPr>
        <w:t xml:space="preserve"> </w:t>
      </w:r>
      <w:r w:rsidR="00B914B2" w:rsidRPr="007C7C7E">
        <w:rPr>
          <w:i/>
          <w:sz w:val="24"/>
          <w:u w:val="single"/>
        </w:rPr>
        <w:t>Rea</w:t>
      </w:r>
      <w:r w:rsidR="002C0DE7" w:rsidRPr="007C7C7E">
        <w:rPr>
          <w:i/>
          <w:sz w:val="24"/>
          <w:u w:val="single"/>
        </w:rPr>
        <w:t>is</w:t>
      </w:r>
      <w:r w:rsidRPr="007C7C7E">
        <w:rPr>
          <w:i/>
          <w:sz w:val="24"/>
          <w:u w:val="single"/>
        </w:rPr>
        <w:t>.</w:t>
      </w:r>
      <w:r w:rsidRPr="007C7C7E">
        <w:rPr>
          <w:sz w:val="24"/>
        </w:rPr>
        <w:t xml:space="preserve"> </w:t>
      </w:r>
      <w:r w:rsidR="000F55E2">
        <w:rPr>
          <w:sz w:val="24"/>
        </w:rPr>
        <w:t>Observada a Condição Suspensiva (conforme definido abaixo), e</w:t>
      </w:r>
      <w:r w:rsidRPr="007C7C7E">
        <w:rPr>
          <w:sz w:val="24"/>
        </w:rPr>
        <w:t>m garantia do fiel, integral e pontual cumprimento de todas as obrigações principais e acessórias assumidas ou que venham a ser assumidas pela Emissora relativas às Debêntures e demais obrigações assumidas no âmbito da Emissão, incluindo, mas não se limitando</w:t>
      </w:r>
      <w:r w:rsidR="00B914B2" w:rsidRPr="007C7C7E">
        <w:rPr>
          <w:sz w:val="24"/>
        </w:rPr>
        <w:t xml:space="preserve"> a</w:t>
      </w:r>
      <w:r w:rsidRPr="007C7C7E">
        <w:rPr>
          <w:sz w:val="24"/>
        </w:rPr>
        <w:t>: (a) a totalidade da dívida representada pelas Debêntures, considerando-se os valores devidos a título de principal e Juros Remuneratórios; (b) todos os Encargos Moratórios;</w:t>
      </w:r>
      <w:r w:rsidR="007B151E" w:rsidRPr="007C7C7E">
        <w:rPr>
          <w:sz w:val="24"/>
        </w:rPr>
        <w:t xml:space="preserve"> </w:t>
      </w:r>
      <w:r w:rsidRPr="007C7C7E">
        <w:rPr>
          <w:sz w:val="24"/>
        </w:rPr>
        <w:t xml:space="preserve">(c) eventuais despesas incorridas pelo Agente Fiduciário, na qualidade de representante dos Debenturistas, </w:t>
      </w:r>
      <w:r w:rsidR="00307646" w:rsidRPr="007C7C7E">
        <w:rPr>
          <w:sz w:val="24"/>
        </w:rPr>
        <w:t xml:space="preserve">pelo </w:t>
      </w:r>
      <w:r w:rsidR="00446070" w:rsidRPr="007C7C7E">
        <w:rPr>
          <w:sz w:val="24"/>
        </w:rPr>
        <w:t>Agente de Liquidação</w:t>
      </w:r>
      <w:r w:rsidRPr="007C7C7E">
        <w:rPr>
          <w:sz w:val="24"/>
        </w:rPr>
        <w:t xml:space="preserve"> e </w:t>
      </w:r>
      <w:r w:rsidR="00307646" w:rsidRPr="007C7C7E">
        <w:rPr>
          <w:sz w:val="24"/>
        </w:rPr>
        <w:t xml:space="preserve">pelo </w:t>
      </w:r>
      <w:proofErr w:type="spellStart"/>
      <w:r w:rsidRPr="007C7C7E">
        <w:rPr>
          <w:sz w:val="24"/>
        </w:rPr>
        <w:t>Escriturador</w:t>
      </w:r>
      <w:proofErr w:type="spellEnd"/>
      <w:r w:rsidRPr="007C7C7E">
        <w:rPr>
          <w:sz w:val="24"/>
        </w:rPr>
        <w:t>, incluindo suas remunerações, no exercício de suas funções relacionadas à Emissão; e (d) todos os tributos, despesas e custos devidos pela Emissora com relação às Debêntures, incluindo, mas não se limitando</w:t>
      </w:r>
      <w:r w:rsidR="00E967C7" w:rsidRPr="007C7C7E">
        <w:rPr>
          <w:sz w:val="24"/>
        </w:rPr>
        <w:t xml:space="preserve"> a</w:t>
      </w:r>
      <w:r w:rsidRPr="007C7C7E">
        <w:rPr>
          <w:sz w:val="24"/>
        </w:rPr>
        <w:t xml:space="preserve">, custas e taxas judiciais e extrajudiciais e o ressarcimento de toda e qualquer importância desembolsada por conta da constituição, do aperfeiçoamento e do exercício de direitos e prerrogativas decorrentes das Debêntures e da execução de garantias prestadas e quaisquer outros acréscimos devidos aos Debenturistas incluindo, mas não se limitando a honorários advocatícios incorridos na execução das garantias prestadas </w:t>
      </w:r>
      <w:r w:rsidR="00307646" w:rsidRPr="007C7C7E">
        <w:rPr>
          <w:sz w:val="24"/>
        </w:rPr>
        <w:t xml:space="preserve">no âmbito da presente Emissão </w:t>
      </w:r>
      <w:r w:rsidRPr="007C7C7E">
        <w:rPr>
          <w:sz w:val="24"/>
        </w:rPr>
        <w:t>(“</w:t>
      </w:r>
      <w:r w:rsidRPr="007C7C7E">
        <w:rPr>
          <w:sz w:val="24"/>
          <w:u w:val="single"/>
        </w:rPr>
        <w:t>Obrigações Garantidas</w:t>
      </w:r>
      <w:r w:rsidRPr="007C7C7E">
        <w:rPr>
          <w:sz w:val="24"/>
        </w:rPr>
        <w:t>”), ser</w:t>
      </w:r>
      <w:r w:rsidR="00D06F2C" w:rsidRPr="007C7C7E">
        <w:rPr>
          <w:sz w:val="24"/>
        </w:rPr>
        <w:t>á</w:t>
      </w:r>
      <w:r w:rsidRPr="007C7C7E">
        <w:rPr>
          <w:sz w:val="24"/>
        </w:rPr>
        <w:t xml:space="preserve"> constituída</w:t>
      </w:r>
      <w:r w:rsidR="0076387F" w:rsidRPr="007C7C7E">
        <w:rPr>
          <w:sz w:val="24"/>
        </w:rPr>
        <w:t xml:space="preserve"> (I) a alienação fiduciária </w:t>
      </w:r>
      <w:r w:rsidR="00504DBA" w:rsidRPr="007C7C7E">
        <w:rPr>
          <w:sz w:val="24"/>
        </w:rPr>
        <w:t xml:space="preserve">de </w:t>
      </w:r>
      <w:r w:rsidR="00504DBA" w:rsidRPr="00E67733">
        <w:rPr>
          <w:sz w:val="24"/>
        </w:rPr>
        <w:t>100% (cem por cento)</w:t>
      </w:r>
      <w:r w:rsidR="001709CA" w:rsidRPr="001709CA">
        <w:rPr>
          <w:rStyle w:val="Refdecomentrio"/>
        </w:rPr>
        <w:t xml:space="preserve"> </w:t>
      </w:r>
      <w:r w:rsidR="00504DBA" w:rsidRPr="007C7C7E">
        <w:rPr>
          <w:sz w:val="24"/>
        </w:rPr>
        <w:t xml:space="preserve"> </w:t>
      </w:r>
      <w:r w:rsidR="0076387F" w:rsidRPr="007C7C7E">
        <w:rPr>
          <w:sz w:val="24"/>
        </w:rPr>
        <w:t xml:space="preserve">das ações </w:t>
      </w:r>
      <w:r w:rsidR="001C6B93">
        <w:rPr>
          <w:sz w:val="24"/>
        </w:rPr>
        <w:t xml:space="preserve">de emissão </w:t>
      </w:r>
      <w:r w:rsidR="00504DBA" w:rsidRPr="007C7C7E">
        <w:rPr>
          <w:sz w:val="24"/>
        </w:rPr>
        <w:t xml:space="preserve">da Emissora, nos termos do </w:t>
      </w:r>
      <w:r w:rsidR="00504DBA" w:rsidRPr="007C7C7E">
        <w:rPr>
          <w:i/>
          <w:sz w:val="24"/>
        </w:rPr>
        <w:t>“Contrato de Alienação Fiduciária de Ações e Outras Avenças”</w:t>
      </w:r>
      <w:r w:rsidR="00504DBA" w:rsidRPr="007C7C7E">
        <w:rPr>
          <w:sz w:val="24"/>
        </w:rPr>
        <w:t>, a ser celebrado entre a Emissora</w:t>
      </w:r>
      <w:r w:rsidR="001C6B93">
        <w:rPr>
          <w:sz w:val="24"/>
        </w:rPr>
        <w:t>, o FIP, o FIA</w:t>
      </w:r>
      <w:r w:rsidR="00504DBA" w:rsidRPr="007C7C7E">
        <w:rPr>
          <w:sz w:val="24"/>
        </w:rPr>
        <w:t xml:space="preserve"> e o Agente Fiduciário, conforme aditado de tempos em tempos (“</w:t>
      </w:r>
      <w:r w:rsidR="00504DBA" w:rsidRPr="007C7C7E">
        <w:rPr>
          <w:sz w:val="24"/>
          <w:u w:val="single"/>
        </w:rPr>
        <w:t>Contrato de Alienação Fiduciária de Ações</w:t>
      </w:r>
      <w:r w:rsidR="00504DBA" w:rsidRPr="007C7C7E">
        <w:rPr>
          <w:sz w:val="24"/>
        </w:rPr>
        <w:t>”) (“</w:t>
      </w:r>
      <w:r w:rsidR="00504DBA" w:rsidRPr="007C7C7E">
        <w:rPr>
          <w:sz w:val="24"/>
          <w:u w:val="single"/>
        </w:rPr>
        <w:t>Alienação Fiduciária de Ações da Emissora</w:t>
      </w:r>
      <w:r w:rsidR="00504DBA" w:rsidRPr="007C7C7E">
        <w:rPr>
          <w:sz w:val="24"/>
        </w:rPr>
        <w:t>”);</w:t>
      </w:r>
      <w:r w:rsidRPr="007C7C7E">
        <w:rPr>
          <w:sz w:val="24"/>
        </w:rPr>
        <w:t xml:space="preserve"> </w:t>
      </w:r>
      <w:r w:rsidR="00AC7A2E" w:rsidRPr="007C7C7E">
        <w:rPr>
          <w:sz w:val="24"/>
        </w:rPr>
        <w:t>(</w:t>
      </w:r>
      <w:r w:rsidR="00504DBA" w:rsidRPr="007C7C7E">
        <w:rPr>
          <w:sz w:val="24"/>
        </w:rPr>
        <w:t>I</w:t>
      </w:r>
      <w:r w:rsidR="00AC7A2E" w:rsidRPr="007C7C7E">
        <w:rPr>
          <w:sz w:val="24"/>
        </w:rPr>
        <w:t xml:space="preserve">I) </w:t>
      </w:r>
      <w:r w:rsidR="00B914B2" w:rsidRPr="007C7C7E">
        <w:rPr>
          <w:sz w:val="24"/>
        </w:rPr>
        <w:t xml:space="preserve">a </w:t>
      </w:r>
      <w:r w:rsidRPr="007C7C7E">
        <w:rPr>
          <w:sz w:val="24"/>
        </w:rPr>
        <w:t>alienação fiduciária das ações de emissão da</w:t>
      </w:r>
      <w:r w:rsidR="00307646" w:rsidRPr="007C7C7E">
        <w:rPr>
          <w:sz w:val="24"/>
        </w:rPr>
        <w:t xml:space="preserve"> </w:t>
      </w:r>
      <w:r w:rsidR="00566850" w:rsidRPr="007C7C7E">
        <w:rPr>
          <w:sz w:val="24"/>
        </w:rPr>
        <w:t xml:space="preserve">Omega </w:t>
      </w:r>
      <w:r w:rsidR="00B23371">
        <w:rPr>
          <w:sz w:val="24"/>
        </w:rPr>
        <w:t>Energia</w:t>
      </w:r>
      <w:r w:rsidR="00B23371" w:rsidRPr="007C7C7E">
        <w:rPr>
          <w:sz w:val="24"/>
        </w:rPr>
        <w:t xml:space="preserve"> </w:t>
      </w:r>
      <w:r w:rsidR="00307646" w:rsidRPr="007C7C7E">
        <w:rPr>
          <w:sz w:val="24"/>
        </w:rPr>
        <w:t xml:space="preserve">S.A., </w:t>
      </w:r>
      <w:r w:rsidR="00307646" w:rsidRPr="007C7C7E">
        <w:rPr>
          <w:rFonts w:cs="Tahoma"/>
          <w:sz w:val="24"/>
        </w:rPr>
        <w:t>inscrita no CNPJ/M</w:t>
      </w:r>
      <w:r w:rsidR="00B10A84" w:rsidRPr="007C7C7E">
        <w:rPr>
          <w:rFonts w:cs="Tahoma"/>
          <w:sz w:val="24"/>
        </w:rPr>
        <w:t>E</w:t>
      </w:r>
      <w:r w:rsidR="00307646" w:rsidRPr="007C7C7E">
        <w:rPr>
          <w:rFonts w:cs="Tahoma"/>
          <w:sz w:val="24"/>
        </w:rPr>
        <w:t xml:space="preserve"> sob o n</w:t>
      </w:r>
      <w:r w:rsidR="00307646" w:rsidRPr="007C7C7E">
        <w:rPr>
          <w:sz w:val="24"/>
        </w:rPr>
        <w:t>º </w:t>
      </w:r>
      <w:r w:rsidR="00B23371" w:rsidRPr="00B23371">
        <w:rPr>
          <w:sz w:val="24"/>
        </w:rPr>
        <w:t>42.500.384/0001-51</w:t>
      </w:r>
      <w:r w:rsidR="00B23371" w:rsidRPr="00B23371" w:rsidDel="00B23371">
        <w:rPr>
          <w:sz w:val="24"/>
        </w:rPr>
        <w:t xml:space="preserve"> </w:t>
      </w:r>
      <w:r w:rsidR="00F3709C" w:rsidRPr="007C7C7E">
        <w:rPr>
          <w:sz w:val="24"/>
        </w:rPr>
        <w:t>(</w:t>
      </w:r>
      <w:r w:rsidR="000A79A7" w:rsidRPr="007C7C7E">
        <w:rPr>
          <w:sz w:val="24"/>
        </w:rPr>
        <w:t>“</w:t>
      </w:r>
      <w:r w:rsidR="000A79A7" w:rsidRPr="007C7C7E">
        <w:rPr>
          <w:sz w:val="24"/>
          <w:u w:val="single"/>
        </w:rPr>
        <w:t xml:space="preserve">Omega </w:t>
      </w:r>
      <w:r w:rsidR="00B23371">
        <w:rPr>
          <w:sz w:val="24"/>
          <w:u w:val="single"/>
        </w:rPr>
        <w:t>Energia</w:t>
      </w:r>
      <w:r w:rsidR="000A79A7" w:rsidRPr="007C7C7E">
        <w:rPr>
          <w:sz w:val="24"/>
        </w:rPr>
        <w:t>”</w:t>
      </w:r>
      <w:r w:rsidR="00F3709C" w:rsidRPr="007C7C7E">
        <w:rPr>
          <w:sz w:val="24"/>
        </w:rPr>
        <w:t>)</w:t>
      </w:r>
      <w:r w:rsidR="005536F5" w:rsidRPr="007C7C7E">
        <w:rPr>
          <w:sz w:val="24"/>
        </w:rPr>
        <w:t xml:space="preserve"> </w:t>
      </w:r>
      <w:r w:rsidR="00855869" w:rsidRPr="007C7C7E">
        <w:rPr>
          <w:sz w:val="24"/>
        </w:rPr>
        <w:t>que venham a ser de</w:t>
      </w:r>
      <w:r w:rsidR="005536F5" w:rsidRPr="007C7C7E">
        <w:rPr>
          <w:sz w:val="24"/>
        </w:rPr>
        <w:t xml:space="preserve"> titularidade da Emissora</w:t>
      </w:r>
      <w:r w:rsidR="001C6B93">
        <w:rPr>
          <w:sz w:val="24"/>
        </w:rPr>
        <w:t xml:space="preserve"> e/ou do FIA</w:t>
      </w:r>
      <w:r w:rsidRPr="007C7C7E">
        <w:rPr>
          <w:sz w:val="24"/>
        </w:rPr>
        <w:t>, representativas de</w:t>
      </w:r>
      <w:r w:rsidR="00FA1263" w:rsidRPr="007C7C7E">
        <w:rPr>
          <w:sz w:val="24"/>
        </w:rPr>
        <w:t xml:space="preserve"> </w:t>
      </w:r>
      <w:r w:rsidR="0076387F" w:rsidRPr="007C7C7E">
        <w:rPr>
          <w:sz w:val="24"/>
        </w:rPr>
        <w:t>1</w:t>
      </w:r>
      <w:r w:rsidR="005A24D7">
        <w:rPr>
          <w:sz w:val="24"/>
        </w:rPr>
        <w:t>5</w:t>
      </w:r>
      <w:r w:rsidR="00FF791E" w:rsidRPr="007C7C7E">
        <w:rPr>
          <w:sz w:val="24"/>
        </w:rPr>
        <w:t>0% (c</w:t>
      </w:r>
      <w:r w:rsidR="0076387F" w:rsidRPr="007C7C7E">
        <w:rPr>
          <w:sz w:val="24"/>
        </w:rPr>
        <w:t xml:space="preserve">ento e </w:t>
      </w:r>
      <w:r w:rsidR="005A24D7">
        <w:rPr>
          <w:sz w:val="24"/>
        </w:rPr>
        <w:t>cinquenta</w:t>
      </w:r>
      <w:r w:rsidR="005A24D7" w:rsidRPr="007C7C7E">
        <w:rPr>
          <w:sz w:val="24"/>
        </w:rPr>
        <w:t xml:space="preserve"> </w:t>
      </w:r>
      <w:r w:rsidR="00FF791E" w:rsidRPr="007C7C7E">
        <w:rPr>
          <w:sz w:val="24"/>
        </w:rPr>
        <w:t xml:space="preserve">por cento) do saldo devedor das Debêntures </w:t>
      </w:r>
      <w:r w:rsidRPr="007C7C7E">
        <w:rPr>
          <w:sz w:val="24"/>
        </w:rPr>
        <w:t>(</w:t>
      </w:r>
      <w:r w:rsidR="00504DBA" w:rsidRPr="007C7C7E">
        <w:rPr>
          <w:sz w:val="24"/>
        </w:rPr>
        <w:t>“</w:t>
      </w:r>
      <w:r w:rsidR="00504DBA" w:rsidRPr="007C7C7E">
        <w:rPr>
          <w:sz w:val="24"/>
          <w:u w:val="single"/>
        </w:rPr>
        <w:t>Alienação Fiduciária de Ações Omega</w:t>
      </w:r>
      <w:r w:rsidR="00504DBA" w:rsidRPr="007C7C7E">
        <w:rPr>
          <w:sz w:val="24"/>
        </w:rPr>
        <w:t xml:space="preserve">”, e em conjunto com a Alienação Fiduciária de Ações da Emissora, </w:t>
      </w:r>
      <w:r w:rsidRPr="007C7C7E">
        <w:rPr>
          <w:sz w:val="24"/>
        </w:rPr>
        <w:t>“</w:t>
      </w:r>
      <w:r w:rsidRPr="007C7C7E">
        <w:rPr>
          <w:sz w:val="24"/>
          <w:u w:val="single"/>
        </w:rPr>
        <w:t>Alienação Fiduciária de Ações</w:t>
      </w:r>
      <w:r w:rsidRPr="007C7C7E">
        <w:rPr>
          <w:sz w:val="24"/>
        </w:rPr>
        <w:t>”</w:t>
      </w:r>
      <w:r w:rsidR="00605D92" w:rsidRPr="007C7C7E">
        <w:rPr>
          <w:sz w:val="24"/>
        </w:rPr>
        <w:t xml:space="preserve"> e</w:t>
      </w:r>
      <w:r w:rsidR="00504DBA" w:rsidRPr="007C7C7E">
        <w:rPr>
          <w:sz w:val="24"/>
        </w:rPr>
        <w:t xml:space="preserve"> </w:t>
      </w:r>
      <w:r w:rsidR="006E1069" w:rsidRPr="007C7C7E">
        <w:rPr>
          <w:sz w:val="24"/>
        </w:rPr>
        <w:t>“</w:t>
      </w:r>
      <w:r w:rsidR="00605D92" w:rsidRPr="007C7C7E">
        <w:rPr>
          <w:sz w:val="24"/>
          <w:u w:val="single"/>
        </w:rPr>
        <w:t>Ações</w:t>
      </w:r>
      <w:r w:rsidR="00605D92" w:rsidRPr="007C7C7E">
        <w:rPr>
          <w:sz w:val="24"/>
        </w:rPr>
        <w:t>”</w:t>
      </w:r>
      <w:r w:rsidRPr="007C7C7E">
        <w:rPr>
          <w:sz w:val="24"/>
        </w:rPr>
        <w:t>)</w:t>
      </w:r>
      <w:r w:rsidR="005536F5" w:rsidRPr="007C7C7E">
        <w:rPr>
          <w:sz w:val="24"/>
        </w:rPr>
        <w:t xml:space="preserve">, cujo valor será calculado conforme o disposto </w:t>
      </w:r>
      <w:r w:rsidRPr="007C7C7E">
        <w:rPr>
          <w:sz w:val="24"/>
        </w:rPr>
        <w:t>no</w:t>
      </w:r>
      <w:r w:rsidR="00504DBA" w:rsidRPr="007C7C7E">
        <w:rPr>
          <w:sz w:val="24"/>
        </w:rPr>
        <w:t xml:space="preserve"> </w:t>
      </w:r>
      <w:r w:rsidRPr="007C7C7E">
        <w:rPr>
          <w:sz w:val="24"/>
        </w:rPr>
        <w:t>Contrato de Alienação Fiduciária de Ações</w:t>
      </w:r>
      <w:r w:rsidR="00E85CBB" w:rsidRPr="007C7C7E">
        <w:rPr>
          <w:sz w:val="24"/>
        </w:rPr>
        <w:t>; e (I</w:t>
      </w:r>
      <w:r w:rsidR="00504DBA" w:rsidRPr="007C7C7E">
        <w:rPr>
          <w:sz w:val="24"/>
        </w:rPr>
        <w:t>I</w:t>
      </w:r>
      <w:r w:rsidR="00E85CBB" w:rsidRPr="007C7C7E">
        <w:rPr>
          <w:sz w:val="24"/>
        </w:rPr>
        <w:t xml:space="preserve">I) a cessão fiduciária dos direitos de crédito, principais e acessórios, </w:t>
      </w:r>
      <w:r w:rsidR="000A79A7" w:rsidRPr="007C7C7E">
        <w:rPr>
          <w:sz w:val="24"/>
        </w:rPr>
        <w:t>detidos</w:t>
      </w:r>
      <w:r w:rsidR="003C47CB">
        <w:rPr>
          <w:sz w:val="24"/>
        </w:rPr>
        <w:t xml:space="preserve">, </w:t>
      </w:r>
      <w:r w:rsidR="001C6B93">
        <w:rPr>
          <w:sz w:val="24"/>
        </w:rPr>
        <w:t>re</w:t>
      </w:r>
      <w:r w:rsidR="003C47CB">
        <w:rPr>
          <w:sz w:val="24"/>
        </w:rPr>
        <w:t xml:space="preserve">spectivamente, pela Emissora e pelo </w:t>
      </w:r>
      <w:r w:rsidR="000A79A7" w:rsidRPr="007C7C7E">
        <w:rPr>
          <w:sz w:val="24"/>
        </w:rPr>
        <w:t xml:space="preserve"> </w:t>
      </w:r>
      <w:proofErr w:type="spellStart"/>
      <w:r w:rsidR="000A79A7" w:rsidRPr="007C7C7E">
        <w:rPr>
          <w:sz w:val="24"/>
        </w:rPr>
        <w:t>pelo</w:t>
      </w:r>
      <w:proofErr w:type="spellEnd"/>
      <w:r w:rsidR="000A79A7" w:rsidRPr="007C7C7E">
        <w:rPr>
          <w:sz w:val="24"/>
        </w:rPr>
        <w:t xml:space="preserve"> Fundo </w:t>
      </w:r>
      <w:r w:rsidR="007B5BA0">
        <w:rPr>
          <w:sz w:val="24"/>
        </w:rPr>
        <w:t xml:space="preserve">e pela Emissora </w:t>
      </w:r>
      <w:r w:rsidR="00E85CBB" w:rsidRPr="007C7C7E">
        <w:rPr>
          <w:sz w:val="24"/>
        </w:rPr>
        <w:t>decorrentes da</w:t>
      </w:r>
      <w:r w:rsidR="007B5BA0">
        <w:rPr>
          <w:sz w:val="24"/>
        </w:rPr>
        <w:t>s</w:t>
      </w:r>
      <w:r w:rsidR="00E85CBB" w:rsidRPr="007C7C7E">
        <w:rPr>
          <w:sz w:val="24"/>
        </w:rPr>
        <w:t xml:space="preserve"> </w:t>
      </w:r>
      <w:r w:rsidR="00694B18">
        <w:rPr>
          <w:sz w:val="24"/>
        </w:rPr>
        <w:t>conta</w:t>
      </w:r>
      <w:r w:rsidR="007B5BA0">
        <w:rPr>
          <w:sz w:val="24"/>
        </w:rPr>
        <w:t>s</w:t>
      </w:r>
      <w:r w:rsidR="00694B18">
        <w:rPr>
          <w:sz w:val="24"/>
        </w:rPr>
        <w:t xml:space="preserve"> vinculada</w:t>
      </w:r>
      <w:r w:rsidR="007B5BA0">
        <w:rPr>
          <w:sz w:val="24"/>
        </w:rPr>
        <w:t>s</w:t>
      </w:r>
      <w:r w:rsidR="00694B18">
        <w:rPr>
          <w:sz w:val="24"/>
        </w:rPr>
        <w:t xml:space="preserve"> nº </w:t>
      </w:r>
      <w:r w:rsidR="003C47CB">
        <w:rPr>
          <w:sz w:val="24"/>
        </w:rPr>
        <w:t xml:space="preserve">2216303 </w:t>
      </w:r>
      <w:r w:rsidR="007B5BA0">
        <w:rPr>
          <w:sz w:val="24"/>
        </w:rPr>
        <w:t xml:space="preserve">e </w:t>
      </w:r>
      <w:r w:rsidR="003C47CB">
        <w:rPr>
          <w:sz w:val="24"/>
        </w:rPr>
        <w:t xml:space="preserve">2805503, </w:t>
      </w:r>
      <w:r w:rsidR="00694B18">
        <w:rPr>
          <w:sz w:val="24"/>
        </w:rPr>
        <w:t xml:space="preserve">agência </w:t>
      </w:r>
      <w:r w:rsidR="003C47CB">
        <w:rPr>
          <w:sz w:val="24"/>
        </w:rPr>
        <w:t xml:space="preserve">001, </w:t>
      </w:r>
      <w:r w:rsidR="00694B18">
        <w:rPr>
          <w:sz w:val="24"/>
        </w:rPr>
        <w:t xml:space="preserve">do Banco </w:t>
      </w:r>
      <w:r w:rsidR="003C47CB">
        <w:rPr>
          <w:sz w:val="24"/>
        </w:rPr>
        <w:t>BTG Pactual S.A.</w:t>
      </w:r>
      <w:r w:rsidR="00756E3E">
        <w:rPr>
          <w:sz w:val="24"/>
        </w:rPr>
        <w:t xml:space="preserve"> (“</w:t>
      </w:r>
      <w:r w:rsidR="00756E3E">
        <w:rPr>
          <w:sz w:val="24"/>
          <w:u w:val="single"/>
        </w:rPr>
        <w:t>Conta</w:t>
      </w:r>
      <w:r w:rsidR="003C47CB">
        <w:rPr>
          <w:sz w:val="24"/>
          <w:u w:val="single"/>
        </w:rPr>
        <w:t>s</w:t>
      </w:r>
      <w:r w:rsidR="00756E3E">
        <w:rPr>
          <w:sz w:val="24"/>
          <w:u w:val="single"/>
        </w:rPr>
        <w:t xml:space="preserve"> Vinculada</w:t>
      </w:r>
      <w:r w:rsidR="003C47CB">
        <w:rPr>
          <w:sz w:val="24"/>
          <w:u w:val="single"/>
        </w:rPr>
        <w:t>s</w:t>
      </w:r>
      <w:r w:rsidR="00756E3E">
        <w:rPr>
          <w:sz w:val="24"/>
        </w:rPr>
        <w:t>”)</w:t>
      </w:r>
      <w:r w:rsidR="00694B18">
        <w:rPr>
          <w:sz w:val="24"/>
        </w:rPr>
        <w:t>,</w:t>
      </w:r>
      <w:r w:rsidR="00756E3E">
        <w:rPr>
          <w:sz w:val="24"/>
        </w:rPr>
        <w:t xml:space="preserve"> </w:t>
      </w:r>
      <w:r w:rsidR="007B5BA0">
        <w:rPr>
          <w:sz w:val="24"/>
        </w:rPr>
        <w:t xml:space="preserve">nas quais serão depositados recursos oriundos </w:t>
      </w:r>
      <w:r w:rsidR="005C0757">
        <w:rPr>
          <w:sz w:val="24"/>
        </w:rPr>
        <w:t xml:space="preserve">dos </w:t>
      </w:r>
      <w:r w:rsidR="00756E3E" w:rsidRPr="00756E3E">
        <w:rPr>
          <w:sz w:val="24"/>
        </w:rPr>
        <w:t>lucros,</w:t>
      </w:r>
      <w:r w:rsidR="00756E3E" w:rsidRPr="001C6B93">
        <w:rPr>
          <w:sz w:val="24"/>
        </w:rPr>
        <w:t xml:space="preserve"> dividendos</w:t>
      </w:r>
      <w:r w:rsidR="00756E3E" w:rsidRPr="00756E3E">
        <w:rPr>
          <w:sz w:val="24"/>
        </w:rPr>
        <w:t>, juros sobre capital,</w:t>
      </w:r>
      <w:r w:rsidR="00756E3E" w:rsidRPr="001C6B93">
        <w:rPr>
          <w:sz w:val="24"/>
        </w:rPr>
        <w:t xml:space="preserve"> e </w:t>
      </w:r>
      <w:r w:rsidR="00756E3E" w:rsidRPr="00756E3E">
        <w:rPr>
          <w:sz w:val="24"/>
        </w:rPr>
        <w:t xml:space="preserve">quaisquer outras distribuições </w:t>
      </w:r>
      <w:r w:rsidR="00A93E4D">
        <w:rPr>
          <w:sz w:val="24"/>
        </w:rPr>
        <w:t>à Emissora e/</w:t>
      </w:r>
      <w:r w:rsidR="00A93E4D" w:rsidRPr="001C6B93">
        <w:rPr>
          <w:sz w:val="24"/>
        </w:rPr>
        <w:t xml:space="preserve">ou </w:t>
      </w:r>
      <w:r w:rsidR="00A93E4D">
        <w:rPr>
          <w:sz w:val="24"/>
        </w:rPr>
        <w:t>ao Fundo</w:t>
      </w:r>
      <w:r w:rsidR="00756E3E" w:rsidRPr="00756E3E">
        <w:rPr>
          <w:sz w:val="24"/>
        </w:rPr>
        <w:t xml:space="preserve">, independentemente </w:t>
      </w:r>
      <w:r w:rsidR="00756E3E" w:rsidRPr="00756E3E">
        <w:rPr>
          <w:sz w:val="24"/>
        </w:rPr>
        <w:lastRenderedPageBreak/>
        <w:t>de sua natureza (incluindo recursos oriundos de reduções de capital, resgate de ações, dentre outros)</w:t>
      </w:r>
      <w:r w:rsidR="005C0757">
        <w:rPr>
          <w:sz w:val="24"/>
        </w:rPr>
        <w:t xml:space="preserve">, bem como, </w:t>
      </w:r>
      <w:r w:rsidR="005C0757" w:rsidRPr="00970FE3">
        <w:rPr>
          <w:sz w:val="24"/>
        </w:rPr>
        <w:t>todos e quaisquer ativos financeiros, direitos creditórios, valores mobiliários e recursos líquidos depositados e a serem depositados na Conta Vinculada</w:t>
      </w:r>
      <w:r w:rsidR="005C0757" w:rsidDel="005C0757">
        <w:rPr>
          <w:sz w:val="24"/>
        </w:rPr>
        <w:t xml:space="preserve"> </w:t>
      </w:r>
      <w:r w:rsidR="001112E7" w:rsidRPr="007C7C7E">
        <w:rPr>
          <w:sz w:val="24"/>
        </w:rPr>
        <w:t>(“</w:t>
      </w:r>
      <w:r w:rsidR="001112E7" w:rsidRPr="007C7C7E">
        <w:rPr>
          <w:sz w:val="24"/>
          <w:u w:val="single"/>
        </w:rPr>
        <w:t>Cessão Fiduciária</w:t>
      </w:r>
      <w:r w:rsidR="001112E7" w:rsidRPr="007C7C7E">
        <w:rPr>
          <w:sz w:val="24"/>
        </w:rPr>
        <w:t>”</w:t>
      </w:r>
      <w:r w:rsidR="005F0C78" w:rsidRPr="007C7C7E">
        <w:rPr>
          <w:sz w:val="24"/>
        </w:rPr>
        <w:t xml:space="preserve"> e, em conjunto com a Alienação Fiduciária de Ações, “</w:t>
      </w:r>
      <w:r w:rsidR="005F0C78" w:rsidRPr="007C7C7E">
        <w:rPr>
          <w:sz w:val="24"/>
          <w:u w:val="single"/>
        </w:rPr>
        <w:t>Garantias Reais</w:t>
      </w:r>
      <w:r w:rsidR="005F0C78" w:rsidRPr="007C7C7E">
        <w:rPr>
          <w:sz w:val="24"/>
        </w:rPr>
        <w:t>”</w:t>
      </w:r>
      <w:r w:rsidR="001112E7" w:rsidRPr="007C7C7E">
        <w:rPr>
          <w:sz w:val="24"/>
        </w:rPr>
        <w:t>), observados os termos e condições previstos no “</w:t>
      </w:r>
      <w:r w:rsidR="001112E7" w:rsidRPr="007C7C7E">
        <w:rPr>
          <w:i/>
          <w:sz w:val="24"/>
        </w:rPr>
        <w:t>Contrato de Cessão Fiduciária e Outras Avenças</w:t>
      </w:r>
      <w:r w:rsidR="001112E7" w:rsidRPr="007C7C7E">
        <w:rPr>
          <w:sz w:val="24"/>
        </w:rPr>
        <w:t>”, a ser celebrado entre o Fundo</w:t>
      </w:r>
      <w:r w:rsidR="007B5BA0">
        <w:rPr>
          <w:sz w:val="24"/>
        </w:rPr>
        <w:t>, a Emissora</w:t>
      </w:r>
      <w:r w:rsidR="001112E7" w:rsidRPr="007C7C7E">
        <w:rPr>
          <w:sz w:val="24"/>
        </w:rPr>
        <w:t xml:space="preserve"> e o Agente Fiduciário</w:t>
      </w:r>
      <w:r w:rsidR="00D730B0" w:rsidRPr="007C7C7E">
        <w:rPr>
          <w:sz w:val="24"/>
        </w:rPr>
        <w:t xml:space="preserve"> </w:t>
      </w:r>
      <w:r w:rsidR="001112E7" w:rsidRPr="007C7C7E">
        <w:rPr>
          <w:sz w:val="24"/>
        </w:rPr>
        <w:t>(“</w:t>
      </w:r>
      <w:r w:rsidR="005F0C78" w:rsidRPr="007C7C7E">
        <w:rPr>
          <w:sz w:val="24"/>
          <w:u w:val="single"/>
        </w:rPr>
        <w:t>Contrato de Cessão Fiduciária</w:t>
      </w:r>
      <w:r w:rsidR="005F0C78" w:rsidRPr="007C7C7E">
        <w:rPr>
          <w:sz w:val="24"/>
        </w:rPr>
        <w:t>” e, em conjunto com o Contrato de Alienação Fiduciária de Ações, “</w:t>
      </w:r>
      <w:r w:rsidR="005F0C78" w:rsidRPr="007C7C7E">
        <w:rPr>
          <w:sz w:val="24"/>
          <w:u w:val="single"/>
        </w:rPr>
        <w:t>Contratos de Garantia</w:t>
      </w:r>
      <w:r w:rsidR="005F0C78" w:rsidRPr="007C7C7E">
        <w:rPr>
          <w:sz w:val="24"/>
        </w:rPr>
        <w:t>”)</w:t>
      </w:r>
      <w:r w:rsidR="000740C8" w:rsidRPr="007C7C7E">
        <w:rPr>
          <w:sz w:val="24"/>
        </w:rPr>
        <w:t>.</w:t>
      </w:r>
      <w:r w:rsidR="007C7C7E">
        <w:rPr>
          <w:sz w:val="24"/>
        </w:rPr>
        <w:t xml:space="preserve"> </w:t>
      </w:r>
    </w:p>
    <w:p w14:paraId="0FED2511" w14:textId="432AF440" w:rsidR="0066585E" w:rsidRDefault="0066585E" w:rsidP="002159AF">
      <w:pPr>
        <w:spacing w:line="276" w:lineRule="auto"/>
        <w:rPr>
          <w:sz w:val="24"/>
        </w:rPr>
      </w:pPr>
    </w:p>
    <w:p w14:paraId="61E90C52" w14:textId="1736BE1D" w:rsidR="0066585E" w:rsidRDefault="0066585E" w:rsidP="002159AF">
      <w:pPr>
        <w:spacing w:line="276" w:lineRule="auto"/>
        <w:rPr>
          <w:sz w:val="24"/>
        </w:rPr>
      </w:pPr>
      <w:r>
        <w:rPr>
          <w:sz w:val="24"/>
        </w:rPr>
        <w:t>3.4.1.1.</w:t>
      </w:r>
      <w:r>
        <w:rPr>
          <w:sz w:val="24"/>
        </w:rPr>
        <w:tab/>
      </w:r>
      <w:r w:rsidRPr="0066585E">
        <w:rPr>
          <w:sz w:val="24"/>
        </w:rPr>
        <w:t>Nos termos do artigo 125 do Código Civil, as Garantias terão sua eficácia condicionada à plena quitação da</w:t>
      </w:r>
      <w:r w:rsidR="006112ED">
        <w:rPr>
          <w:sz w:val="24"/>
        </w:rPr>
        <w:t>s</w:t>
      </w:r>
      <w:r w:rsidRPr="0066585E">
        <w:rPr>
          <w:sz w:val="24"/>
        </w:rPr>
        <w:t xml:space="preserve"> </w:t>
      </w:r>
      <w:r w:rsidR="006112ED">
        <w:rPr>
          <w:sz w:val="24"/>
        </w:rPr>
        <w:t>Dívidas Existentes</w:t>
      </w:r>
      <w:r>
        <w:rPr>
          <w:sz w:val="24"/>
        </w:rPr>
        <w:t>, a</w:t>
      </w:r>
      <w:r w:rsidR="006112ED">
        <w:rPr>
          <w:sz w:val="24"/>
        </w:rPr>
        <w:t>s</w:t>
      </w:r>
      <w:r>
        <w:rPr>
          <w:sz w:val="24"/>
        </w:rPr>
        <w:t xml:space="preserve"> </w:t>
      </w:r>
      <w:r w:rsidR="006112ED">
        <w:rPr>
          <w:sz w:val="24"/>
        </w:rPr>
        <w:t xml:space="preserve">quais são </w:t>
      </w:r>
      <w:r>
        <w:rPr>
          <w:sz w:val="24"/>
        </w:rPr>
        <w:t>atualmente garantida</w:t>
      </w:r>
      <w:r w:rsidR="006112ED">
        <w:rPr>
          <w:sz w:val="24"/>
        </w:rPr>
        <w:t>s</w:t>
      </w:r>
      <w:r>
        <w:rPr>
          <w:sz w:val="24"/>
        </w:rPr>
        <w:t xml:space="preserve"> pelas Garantias Reais</w:t>
      </w:r>
      <w:r w:rsidRPr="0066585E">
        <w:rPr>
          <w:sz w:val="24"/>
        </w:rPr>
        <w:t xml:space="preserve">, e à liberação das garantias </w:t>
      </w:r>
      <w:r>
        <w:rPr>
          <w:sz w:val="24"/>
        </w:rPr>
        <w:t>atualmente existentes</w:t>
      </w:r>
      <w:r w:rsidRPr="0066585E">
        <w:rPr>
          <w:sz w:val="24"/>
        </w:rPr>
        <w:t xml:space="preserve"> (“</w:t>
      </w:r>
      <w:r w:rsidRPr="0066585E">
        <w:rPr>
          <w:sz w:val="24"/>
          <w:u w:val="single"/>
        </w:rPr>
        <w:t>Ônus Existente</w:t>
      </w:r>
      <w:r w:rsidRPr="0066585E">
        <w:rPr>
          <w:sz w:val="24"/>
        </w:rPr>
        <w:t xml:space="preserve">”), mediante (a) protocolo para averbação dos respectivos termos de liberação de cada um dos Ônus Existentes junto aos cartórios de títulos e documentos </w:t>
      </w:r>
      <w:r>
        <w:rPr>
          <w:sz w:val="24"/>
        </w:rPr>
        <w:t>competentes</w:t>
      </w:r>
      <w:r w:rsidRPr="0066585E">
        <w:rPr>
          <w:sz w:val="24"/>
        </w:rPr>
        <w:t xml:space="preserve">; e (b) </w:t>
      </w:r>
      <w:r w:rsidR="006112ED">
        <w:rPr>
          <w:sz w:val="24"/>
        </w:rPr>
        <w:t>averbação</w:t>
      </w:r>
      <w:r w:rsidR="006112ED" w:rsidRPr="0066585E">
        <w:rPr>
          <w:sz w:val="24"/>
        </w:rPr>
        <w:t xml:space="preserve"> </w:t>
      </w:r>
      <w:r w:rsidRPr="0066585E">
        <w:rPr>
          <w:sz w:val="24"/>
        </w:rPr>
        <w:t xml:space="preserve">da liberação das alienações fiduciárias existentes sobre as </w:t>
      </w:r>
      <w:r>
        <w:rPr>
          <w:sz w:val="24"/>
        </w:rPr>
        <w:t>Ações</w:t>
      </w:r>
      <w:r w:rsidRPr="0066585E">
        <w:rPr>
          <w:sz w:val="24"/>
        </w:rPr>
        <w:t xml:space="preserve"> </w:t>
      </w:r>
      <w:r w:rsidR="006112ED">
        <w:rPr>
          <w:sz w:val="24"/>
        </w:rPr>
        <w:t xml:space="preserve">nas instituições </w:t>
      </w:r>
      <w:proofErr w:type="spellStart"/>
      <w:r w:rsidR="006112ED">
        <w:rPr>
          <w:sz w:val="24"/>
        </w:rPr>
        <w:t>escrituradoras</w:t>
      </w:r>
      <w:proofErr w:type="spellEnd"/>
      <w:r w:rsidR="006112ED">
        <w:rPr>
          <w:sz w:val="24"/>
        </w:rPr>
        <w:t xml:space="preserve"> das Ações</w:t>
      </w:r>
      <w:r w:rsidRPr="0066585E">
        <w:rPr>
          <w:sz w:val="24"/>
        </w:rPr>
        <w:t xml:space="preserve"> (“</w:t>
      </w:r>
      <w:r w:rsidRPr="0066585E">
        <w:rPr>
          <w:sz w:val="24"/>
          <w:u w:val="single"/>
        </w:rPr>
        <w:t>Condição Suspensiva</w:t>
      </w:r>
      <w:r w:rsidRPr="0066585E">
        <w:rPr>
          <w:sz w:val="24"/>
        </w:rPr>
        <w:t>”).</w:t>
      </w:r>
    </w:p>
    <w:p w14:paraId="16FDB4DF" w14:textId="1EB1F7A7" w:rsidR="0066585E" w:rsidRDefault="0066585E" w:rsidP="002159AF">
      <w:pPr>
        <w:spacing w:line="276" w:lineRule="auto"/>
        <w:rPr>
          <w:sz w:val="24"/>
        </w:rPr>
      </w:pPr>
    </w:p>
    <w:p w14:paraId="2C76834F" w14:textId="28780F90" w:rsidR="0066585E" w:rsidRDefault="0066585E" w:rsidP="002159AF">
      <w:pPr>
        <w:spacing w:line="276" w:lineRule="auto"/>
        <w:rPr>
          <w:bCs/>
          <w:sz w:val="24"/>
        </w:rPr>
      </w:pPr>
      <w:r>
        <w:rPr>
          <w:sz w:val="24"/>
        </w:rPr>
        <w:t>3.4.1.2.</w:t>
      </w:r>
      <w:r>
        <w:rPr>
          <w:sz w:val="24"/>
        </w:rPr>
        <w:tab/>
      </w:r>
      <w:bookmarkStart w:id="105" w:name="_Ref65101044"/>
      <w:r w:rsidRPr="0066585E">
        <w:rPr>
          <w:bCs/>
          <w:sz w:val="24"/>
        </w:rPr>
        <w:t xml:space="preserve">As Partes ficam desde já autorizadas e obrigadas a celebrar aditamento à presente Escritura de Emissão, substancialmente na forma do </w:t>
      </w:r>
      <w:r w:rsidRPr="0066585E">
        <w:rPr>
          <w:sz w:val="24"/>
        </w:rPr>
        <w:t xml:space="preserve">Anexo </w:t>
      </w:r>
      <w:r w:rsidRPr="0066585E">
        <w:rPr>
          <w:bCs/>
          <w:sz w:val="24"/>
        </w:rPr>
        <w:t xml:space="preserve">I, para </w:t>
      </w:r>
      <w:r w:rsidRPr="0066585E">
        <w:rPr>
          <w:sz w:val="24"/>
        </w:rPr>
        <w:t>formalizar</w:t>
      </w:r>
      <w:r w:rsidRPr="0066585E">
        <w:rPr>
          <w:bCs/>
          <w:sz w:val="24"/>
        </w:rPr>
        <w:t xml:space="preserve"> a convolação da espécie da presente Emissão em “com Garantia Real”, sem a necessidade, para tanto, de nova aprovação societária da Emissora ou de realização de Assembleia Geral de Debenturistas, em até 5 (cinco) Dias Úteis contados da implementação da Condição Suspensiva.</w:t>
      </w:r>
      <w:bookmarkEnd w:id="105"/>
    </w:p>
    <w:p w14:paraId="20F9C6DB" w14:textId="61A6FC19" w:rsidR="0066585E" w:rsidRDefault="0066585E" w:rsidP="002159AF">
      <w:pPr>
        <w:spacing w:line="276" w:lineRule="auto"/>
        <w:rPr>
          <w:bCs/>
          <w:sz w:val="24"/>
        </w:rPr>
      </w:pPr>
    </w:p>
    <w:p w14:paraId="5E2229A4" w14:textId="47ED6BAD" w:rsidR="0066585E" w:rsidRPr="007C7C7E" w:rsidRDefault="0066585E" w:rsidP="002159AF">
      <w:pPr>
        <w:spacing w:line="276" w:lineRule="auto"/>
        <w:rPr>
          <w:sz w:val="24"/>
        </w:rPr>
      </w:pPr>
      <w:r>
        <w:rPr>
          <w:bCs/>
          <w:sz w:val="24"/>
        </w:rPr>
        <w:t>3.4.1.3.</w:t>
      </w:r>
      <w:r>
        <w:rPr>
          <w:bCs/>
          <w:sz w:val="24"/>
        </w:rPr>
        <w:tab/>
      </w:r>
      <w:r w:rsidRPr="0066585E">
        <w:rPr>
          <w:bCs/>
          <w:sz w:val="24"/>
        </w:rPr>
        <w:t xml:space="preserve">A Emissora deverá enviar uma cópia devidamente assinada </w:t>
      </w:r>
      <w:r w:rsidR="004A59B3">
        <w:rPr>
          <w:bCs/>
          <w:sz w:val="24"/>
        </w:rPr>
        <w:t xml:space="preserve">pelas Partes </w:t>
      </w:r>
      <w:r w:rsidRPr="0066585E">
        <w:rPr>
          <w:bCs/>
          <w:sz w:val="24"/>
        </w:rPr>
        <w:t>do aditamento à Escritura de Emissão referido na Cláusula 3.4.</w:t>
      </w:r>
      <w:r>
        <w:rPr>
          <w:bCs/>
          <w:sz w:val="24"/>
        </w:rPr>
        <w:t>1.2</w:t>
      </w:r>
      <w:r w:rsidRPr="0066585E">
        <w:rPr>
          <w:bCs/>
          <w:sz w:val="24"/>
        </w:rPr>
        <w:t xml:space="preserve"> acima deverá ser prontamente disponibilizada à B3.</w:t>
      </w:r>
    </w:p>
    <w:p w14:paraId="193C9B4C" w14:textId="77777777" w:rsidR="00BF31B1" w:rsidRPr="003A25CF" w:rsidRDefault="00BF31B1" w:rsidP="002159AF">
      <w:pPr>
        <w:spacing w:line="276" w:lineRule="auto"/>
        <w:rPr>
          <w:sz w:val="24"/>
        </w:rPr>
      </w:pPr>
    </w:p>
    <w:p w14:paraId="451E6E41" w14:textId="77777777" w:rsidR="00BF31B1" w:rsidRPr="003A25CF" w:rsidRDefault="00214E88" w:rsidP="002159AF">
      <w:pPr>
        <w:pStyle w:val="SFTtulo2"/>
        <w:spacing w:line="276" w:lineRule="auto"/>
        <w:rPr>
          <w:sz w:val="24"/>
          <w:szCs w:val="24"/>
        </w:rPr>
      </w:pPr>
      <w:r w:rsidRPr="003A25CF">
        <w:rPr>
          <w:sz w:val="24"/>
          <w:szCs w:val="24"/>
        </w:rPr>
        <w:t>3.5.</w:t>
      </w:r>
      <w:r w:rsidRPr="003A25CF">
        <w:rPr>
          <w:sz w:val="24"/>
          <w:szCs w:val="24"/>
        </w:rPr>
        <w:tab/>
        <w:t>Destinação dos Recursos</w:t>
      </w:r>
    </w:p>
    <w:p w14:paraId="3B787D91" w14:textId="77777777" w:rsidR="00BF31B1" w:rsidRPr="003A25CF" w:rsidRDefault="00BF31B1" w:rsidP="002159AF">
      <w:pPr>
        <w:keepNext/>
        <w:spacing w:line="276" w:lineRule="auto"/>
        <w:rPr>
          <w:sz w:val="24"/>
        </w:rPr>
      </w:pPr>
    </w:p>
    <w:p w14:paraId="1876083B" w14:textId="0A256C81" w:rsidR="00BF31B1" w:rsidRDefault="00214E88" w:rsidP="00033202">
      <w:pPr>
        <w:keepNext/>
        <w:tabs>
          <w:tab w:val="left" w:pos="709"/>
        </w:tabs>
        <w:spacing w:line="276" w:lineRule="auto"/>
        <w:rPr>
          <w:sz w:val="24"/>
        </w:rPr>
      </w:pPr>
      <w:r w:rsidRPr="00E01FD1">
        <w:rPr>
          <w:sz w:val="24"/>
        </w:rPr>
        <w:t>3.5.1.</w:t>
      </w:r>
      <w:r w:rsidRPr="00E01FD1">
        <w:rPr>
          <w:sz w:val="24"/>
        </w:rPr>
        <w:tab/>
      </w:r>
      <w:r w:rsidR="00AD2C23" w:rsidRPr="00AD2C23">
        <w:rPr>
          <w:iCs/>
          <w:sz w:val="24"/>
        </w:rPr>
        <w:t xml:space="preserve">Os recursos líquidos obtidos pela Emissora por meio da integralização das Debêntures serão destinados </w:t>
      </w:r>
      <w:r w:rsidR="00D83061">
        <w:rPr>
          <w:iCs/>
          <w:sz w:val="24"/>
        </w:rPr>
        <w:t>à liquidação</w:t>
      </w:r>
      <w:r w:rsidR="000F55E2">
        <w:rPr>
          <w:iCs/>
          <w:sz w:val="24"/>
        </w:rPr>
        <w:t xml:space="preserve"> das debêntures da 1ª (primeira) emissão da Emissora, bem como da Cédula de Crédito Bancário nº 740/21, emitida em 14 de dezembro de 2021 pela Emissora junto ao Banco BTG Pactual S.A.</w:t>
      </w:r>
      <w:r w:rsidR="006112ED">
        <w:rPr>
          <w:iCs/>
          <w:sz w:val="24"/>
        </w:rPr>
        <w:t>, conforme aditada de tempos em tempos (conjuntamente, as “</w:t>
      </w:r>
      <w:r w:rsidR="006112ED">
        <w:rPr>
          <w:iCs/>
          <w:sz w:val="24"/>
          <w:u w:val="single"/>
        </w:rPr>
        <w:t>Dívidas Existentes</w:t>
      </w:r>
      <w:r w:rsidR="006112ED">
        <w:rPr>
          <w:iCs/>
          <w:sz w:val="24"/>
        </w:rPr>
        <w:t>”)</w:t>
      </w:r>
      <w:r w:rsidR="00695C0A">
        <w:rPr>
          <w:iCs/>
          <w:sz w:val="24"/>
        </w:rPr>
        <w:t>.</w:t>
      </w:r>
      <w:r w:rsidR="00A40EBA">
        <w:rPr>
          <w:sz w:val="24"/>
        </w:rPr>
        <w:t xml:space="preserve"> </w:t>
      </w:r>
      <w:r w:rsidR="001835A8">
        <w:rPr>
          <w:sz w:val="24"/>
        </w:rPr>
        <w:t>O saldo remanescente, se houver, deverá ser utilizado para usos corporativos gerais da Emissora.</w:t>
      </w:r>
    </w:p>
    <w:p w14:paraId="3A9CD4CC" w14:textId="23979B3A" w:rsidR="004A59B3" w:rsidRDefault="004A59B3" w:rsidP="00033202">
      <w:pPr>
        <w:keepNext/>
        <w:tabs>
          <w:tab w:val="left" w:pos="709"/>
        </w:tabs>
        <w:spacing w:line="276" w:lineRule="auto"/>
        <w:rPr>
          <w:sz w:val="24"/>
        </w:rPr>
      </w:pPr>
    </w:p>
    <w:p w14:paraId="0A2AB499" w14:textId="15A008B3" w:rsidR="004A59B3" w:rsidRPr="00A40EBA" w:rsidRDefault="004A59B3" w:rsidP="00033202">
      <w:pPr>
        <w:keepNext/>
        <w:tabs>
          <w:tab w:val="left" w:pos="709"/>
        </w:tabs>
        <w:spacing w:line="276" w:lineRule="auto"/>
        <w:rPr>
          <w:sz w:val="24"/>
        </w:rPr>
      </w:pPr>
      <w:r>
        <w:rPr>
          <w:sz w:val="24"/>
        </w:rPr>
        <w:t>3.5.2.</w:t>
      </w:r>
      <w:r>
        <w:rPr>
          <w:sz w:val="24"/>
        </w:rPr>
        <w:tab/>
        <w:t>A Emissora deverá enviar ao Agente Fiduciário documento comprobatório do pagamento das Dívidas Existentes</w:t>
      </w:r>
      <w:r w:rsidR="001835A8">
        <w:rPr>
          <w:sz w:val="24"/>
        </w:rPr>
        <w:t>, bem como declaração atestando o uso dos recursos excedentes para seus propósitos corporativos gerais</w:t>
      </w:r>
      <w:r>
        <w:rPr>
          <w:sz w:val="24"/>
        </w:rPr>
        <w:t xml:space="preserve"> em até 10 (dez) Dias Úteis da efetiva quitação das Dívidas Existentes.</w:t>
      </w:r>
    </w:p>
    <w:p w14:paraId="03269023" w14:textId="77777777" w:rsidR="00504DBA" w:rsidRPr="003A25CF" w:rsidRDefault="00504DBA" w:rsidP="002159AF">
      <w:pPr>
        <w:spacing w:line="276" w:lineRule="auto"/>
        <w:rPr>
          <w:sz w:val="24"/>
        </w:rPr>
      </w:pPr>
    </w:p>
    <w:p w14:paraId="797433E0" w14:textId="77777777" w:rsidR="00BF31B1" w:rsidRPr="003A25CF" w:rsidRDefault="00214E88" w:rsidP="002159AF">
      <w:pPr>
        <w:pStyle w:val="SFTtulo2"/>
        <w:spacing w:line="276" w:lineRule="auto"/>
        <w:rPr>
          <w:sz w:val="24"/>
          <w:szCs w:val="24"/>
        </w:rPr>
      </w:pPr>
      <w:r w:rsidRPr="003A25CF">
        <w:rPr>
          <w:sz w:val="24"/>
          <w:szCs w:val="24"/>
        </w:rPr>
        <w:t>3.6.</w:t>
      </w:r>
      <w:r w:rsidRPr="003A25CF">
        <w:rPr>
          <w:sz w:val="24"/>
          <w:szCs w:val="24"/>
        </w:rPr>
        <w:tab/>
        <w:t>Colocação e Procedimento de Distribuição</w:t>
      </w:r>
    </w:p>
    <w:p w14:paraId="79F71C2C" w14:textId="77777777" w:rsidR="00BF31B1" w:rsidRPr="003A25CF" w:rsidRDefault="00BF31B1" w:rsidP="002159AF">
      <w:pPr>
        <w:spacing w:line="276" w:lineRule="auto"/>
        <w:rPr>
          <w:sz w:val="24"/>
        </w:rPr>
      </w:pPr>
    </w:p>
    <w:p w14:paraId="1800C83C" w14:textId="3C7F1656" w:rsidR="00BF31B1" w:rsidRPr="003A25CF" w:rsidRDefault="00214E88" w:rsidP="002159AF">
      <w:pPr>
        <w:tabs>
          <w:tab w:val="left" w:pos="709"/>
        </w:tabs>
        <w:spacing w:line="276" w:lineRule="auto"/>
        <w:rPr>
          <w:sz w:val="24"/>
        </w:rPr>
      </w:pPr>
      <w:r w:rsidRPr="003A25CF">
        <w:rPr>
          <w:sz w:val="24"/>
        </w:rPr>
        <w:t>3.6.1.</w:t>
      </w:r>
      <w:r w:rsidRPr="003A25CF">
        <w:rPr>
          <w:sz w:val="24"/>
        </w:rPr>
        <w:tab/>
        <w:t>As Debêntures serão objeto de distribuição pública, com esforços restritos, nos termos da Instrução CVM 476, sob o regime de garantia firme de colocação</w:t>
      </w:r>
      <w:r w:rsidR="00E04E25" w:rsidRPr="003A25CF">
        <w:rPr>
          <w:sz w:val="24"/>
        </w:rPr>
        <w:t xml:space="preserve"> com relação à totalidade das Debêntures</w:t>
      </w:r>
      <w:r w:rsidRPr="003A25CF">
        <w:rPr>
          <w:sz w:val="24"/>
        </w:rPr>
        <w:t xml:space="preserve">, com a intermediação do </w:t>
      </w:r>
      <w:r w:rsidR="00813174" w:rsidRPr="003A25CF">
        <w:rPr>
          <w:sz w:val="24"/>
        </w:rPr>
        <w:t xml:space="preserve">Banco </w:t>
      </w:r>
      <w:r w:rsidR="007272A1">
        <w:rPr>
          <w:sz w:val="24"/>
        </w:rPr>
        <w:t>BTG Pactual</w:t>
      </w:r>
      <w:r w:rsidR="00813174" w:rsidRPr="003A25CF">
        <w:rPr>
          <w:sz w:val="24"/>
        </w:rPr>
        <w:t xml:space="preserve"> S.A.</w:t>
      </w:r>
      <w:r w:rsidR="00197C5C" w:rsidRPr="003A25CF">
        <w:rPr>
          <w:sz w:val="24"/>
        </w:rPr>
        <w:t>, inscrito no CNPJ/M</w:t>
      </w:r>
      <w:r w:rsidR="00DF280A">
        <w:rPr>
          <w:sz w:val="24"/>
        </w:rPr>
        <w:t>E</w:t>
      </w:r>
      <w:r w:rsidR="00197C5C" w:rsidRPr="003A25CF">
        <w:rPr>
          <w:sz w:val="24"/>
        </w:rPr>
        <w:t xml:space="preserve"> sob </w:t>
      </w:r>
      <w:r w:rsidR="007C4C32" w:rsidRPr="003A25CF">
        <w:rPr>
          <w:sz w:val="24"/>
        </w:rPr>
        <w:lastRenderedPageBreak/>
        <w:t xml:space="preserve">o nº </w:t>
      </w:r>
      <w:r w:rsidR="00300369" w:rsidRPr="007E28AD">
        <w:rPr>
          <w:sz w:val="24"/>
        </w:rPr>
        <w:t>30.306.294/0002-26</w:t>
      </w:r>
      <w:r w:rsidRPr="00EB2AC9">
        <w:rPr>
          <w:sz w:val="24"/>
        </w:rPr>
        <w:t xml:space="preserve"> (“</w:t>
      </w:r>
      <w:r w:rsidRPr="00EB2AC9">
        <w:rPr>
          <w:sz w:val="24"/>
          <w:u w:val="single"/>
        </w:rPr>
        <w:t>Coordenador</w:t>
      </w:r>
      <w:r w:rsidR="00EF66F7" w:rsidRPr="00EB2AC9">
        <w:rPr>
          <w:sz w:val="24"/>
          <w:u w:val="single"/>
        </w:rPr>
        <w:t xml:space="preserve"> Líder</w:t>
      </w:r>
      <w:r w:rsidRPr="00EB2AC9">
        <w:rPr>
          <w:sz w:val="24"/>
        </w:rPr>
        <w:t>”), nos termos do “</w:t>
      </w:r>
      <w:r w:rsidRPr="00EB2AC9">
        <w:rPr>
          <w:i/>
          <w:sz w:val="24"/>
        </w:rPr>
        <w:t>Contrato de Coordenação, Colocação e Distribuição Pública, com Esforços Rest</w:t>
      </w:r>
      <w:r w:rsidRPr="005E37D0">
        <w:rPr>
          <w:i/>
          <w:sz w:val="24"/>
        </w:rPr>
        <w:t xml:space="preserve">ritos, sob o Regime de Garantia Firme de Subscrição, de Debêntures Simples, Não Conversíveis em Ações, da Espécie </w:t>
      </w:r>
      <w:r w:rsidR="00AE300F">
        <w:rPr>
          <w:i/>
          <w:iCs/>
          <w:sz w:val="24"/>
        </w:rPr>
        <w:t xml:space="preserve">Quirografária, a ser convolada na Espécie </w:t>
      </w:r>
      <w:r w:rsidRPr="005E37D0">
        <w:rPr>
          <w:i/>
          <w:sz w:val="24"/>
        </w:rPr>
        <w:t xml:space="preserve">com Garantia Real, em Série Única, da </w:t>
      </w:r>
      <w:r w:rsidR="00A83257">
        <w:rPr>
          <w:bCs/>
          <w:i/>
          <w:sz w:val="24"/>
        </w:rPr>
        <w:t>2</w:t>
      </w:r>
      <w:r w:rsidR="007272A1">
        <w:rPr>
          <w:i/>
          <w:sz w:val="24"/>
        </w:rPr>
        <w:t>ª</w:t>
      </w:r>
      <w:r w:rsidRPr="0086321D">
        <w:rPr>
          <w:i/>
          <w:sz w:val="24"/>
        </w:rPr>
        <w:t xml:space="preserve"> (</w:t>
      </w:r>
      <w:r w:rsidR="00A83257">
        <w:rPr>
          <w:bCs/>
          <w:i/>
          <w:iCs/>
          <w:sz w:val="24"/>
        </w:rPr>
        <w:t>Segunda</w:t>
      </w:r>
      <w:r w:rsidRPr="0086321D">
        <w:rPr>
          <w:i/>
          <w:sz w:val="24"/>
        </w:rPr>
        <w:t>)</w:t>
      </w:r>
      <w:r w:rsidRPr="00EB2AC9">
        <w:rPr>
          <w:i/>
          <w:sz w:val="24"/>
        </w:rPr>
        <w:t xml:space="preserve"> Emissão da </w:t>
      </w:r>
      <w:r w:rsidR="005F7422" w:rsidRPr="00EB2AC9">
        <w:rPr>
          <w:i/>
          <w:sz w:val="24"/>
        </w:rPr>
        <w:t xml:space="preserve">Lambda </w:t>
      </w:r>
      <w:r w:rsidR="009A3090">
        <w:rPr>
          <w:i/>
          <w:sz w:val="24"/>
        </w:rPr>
        <w:t xml:space="preserve">II </w:t>
      </w:r>
      <w:r w:rsidR="005F7422" w:rsidRPr="00EB2AC9">
        <w:rPr>
          <w:i/>
          <w:sz w:val="24"/>
        </w:rPr>
        <w:t>Energia</w:t>
      </w:r>
      <w:r w:rsidR="00D643B6">
        <w:rPr>
          <w:i/>
          <w:sz w:val="24"/>
        </w:rPr>
        <w:t xml:space="preserve"> </w:t>
      </w:r>
      <w:r w:rsidR="005F7422" w:rsidRPr="00EB2AC9">
        <w:rPr>
          <w:i/>
          <w:sz w:val="24"/>
        </w:rPr>
        <w:t>S.A.</w:t>
      </w:r>
      <w:r w:rsidRPr="00EB2AC9">
        <w:rPr>
          <w:sz w:val="24"/>
        </w:rPr>
        <w:t>”, a ser celebrado entre a Emissora e o Coordenador</w:t>
      </w:r>
      <w:r w:rsidR="00EF66F7" w:rsidRPr="00EB2AC9">
        <w:rPr>
          <w:sz w:val="24"/>
        </w:rPr>
        <w:t xml:space="preserve"> Líder</w:t>
      </w:r>
      <w:r w:rsidRPr="005E37D0">
        <w:rPr>
          <w:sz w:val="24"/>
        </w:rPr>
        <w:t xml:space="preserve"> (“</w:t>
      </w:r>
      <w:r w:rsidRPr="007B46CA">
        <w:rPr>
          <w:sz w:val="24"/>
          <w:u w:val="single"/>
        </w:rPr>
        <w:t>Contrato de</w:t>
      </w:r>
      <w:r w:rsidRPr="003A25CF">
        <w:rPr>
          <w:sz w:val="24"/>
          <w:u w:val="single"/>
        </w:rPr>
        <w:t xml:space="preserve"> Distribuição</w:t>
      </w:r>
      <w:r w:rsidRPr="003A25CF">
        <w:rPr>
          <w:sz w:val="24"/>
        </w:rPr>
        <w:t xml:space="preserve">”). </w:t>
      </w:r>
    </w:p>
    <w:p w14:paraId="710E7033" w14:textId="77777777" w:rsidR="00BF31B1" w:rsidRPr="003A25CF" w:rsidRDefault="00BF31B1" w:rsidP="002159AF">
      <w:pPr>
        <w:spacing w:line="276" w:lineRule="auto"/>
        <w:rPr>
          <w:sz w:val="24"/>
        </w:rPr>
      </w:pPr>
    </w:p>
    <w:p w14:paraId="51F33C87" w14:textId="77777777" w:rsidR="00BF31B1" w:rsidRPr="003A25CF" w:rsidRDefault="00214E88" w:rsidP="002159AF">
      <w:pPr>
        <w:tabs>
          <w:tab w:val="left" w:pos="709"/>
        </w:tabs>
        <w:spacing w:line="276" w:lineRule="auto"/>
        <w:rPr>
          <w:sz w:val="24"/>
        </w:rPr>
      </w:pPr>
      <w:r w:rsidRPr="003A25CF">
        <w:rPr>
          <w:sz w:val="24"/>
        </w:rPr>
        <w:t>3.6.2.</w:t>
      </w:r>
      <w:r w:rsidRPr="003A25CF">
        <w:rPr>
          <w:sz w:val="24"/>
        </w:rPr>
        <w:tab/>
        <w:t>O plano de distribuição seguirá o procedimento descrito na Instrução CVM 476, conforme previsto no Contrato de Distribuição. Para tanto, o Coordenador</w:t>
      </w:r>
      <w:r w:rsidR="00EF66F7" w:rsidRPr="003A25CF">
        <w:rPr>
          <w:sz w:val="24"/>
        </w:rPr>
        <w:t xml:space="preserve"> Líder</w:t>
      </w:r>
      <w:r w:rsidRPr="003A25CF">
        <w:rPr>
          <w:sz w:val="24"/>
        </w:rPr>
        <w:t xml:space="preserve"> poderá acessar no máximo 75 (setenta e cinco) Investidores Profissionais, sendo possível a subscrição ou aquisição por, no máximo, 50 (cinquenta) Investidores Profissionais. </w:t>
      </w:r>
    </w:p>
    <w:p w14:paraId="7B65E560" w14:textId="77777777" w:rsidR="00BF31B1" w:rsidRPr="003A25CF" w:rsidRDefault="00BF31B1" w:rsidP="002159AF">
      <w:pPr>
        <w:tabs>
          <w:tab w:val="left" w:pos="2366"/>
        </w:tabs>
        <w:spacing w:line="276" w:lineRule="auto"/>
        <w:rPr>
          <w:sz w:val="24"/>
        </w:rPr>
      </w:pPr>
    </w:p>
    <w:p w14:paraId="0F1D8804" w14:textId="0C64F1CA" w:rsidR="007272A1" w:rsidRDefault="00214E88" w:rsidP="007272A1">
      <w:pPr>
        <w:tabs>
          <w:tab w:val="left" w:pos="1560"/>
        </w:tabs>
        <w:spacing w:line="276" w:lineRule="auto"/>
        <w:rPr>
          <w:rFonts w:cs="Arial"/>
          <w:sz w:val="24"/>
        </w:rPr>
      </w:pPr>
      <w:r w:rsidRPr="003A25CF">
        <w:rPr>
          <w:sz w:val="24"/>
        </w:rPr>
        <w:t>3.6.2.1.</w:t>
      </w:r>
      <w:r w:rsidR="00781217">
        <w:rPr>
          <w:sz w:val="24"/>
        </w:rPr>
        <w:t xml:space="preserve"> </w:t>
      </w:r>
      <w:r w:rsidR="00781217" w:rsidRPr="00781217">
        <w:rPr>
          <w:sz w:val="24"/>
        </w:rPr>
        <w:t>Não obstante o descrito na Cláusula 2.5.1 acima, as Debêntures somente poderão ser negociadas nos mercados regulamentados de valores mobiliários, entre investidores qualificados, assim definidos nos termos do artigo 12 da Resolução da CVM nº 30, de 11 de maio de 2021 (“</w:t>
      </w:r>
      <w:r w:rsidR="00781217" w:rsidRPr="000F55E2">
        <w:rPr>
          <w:sz w:val="24"/>
          <w:u w:val="single"/>
        </w:rPr>
        <w:t>Investidores Qualificados</w:t>
      </w:r>
      <w:r w:rsidR="00781217" w:rsidRPr="00781217">
        <w:rPr>
          <w:sz w:val="24"/>
        </w:rPr>
        <w:t>” e “</w:t>
      </w:r>
      <w:r w:rsidR="00781217" w:rsidRPr="000F55E2">
        <w:rPr>
          <w:sz w:val="24"/>
          <w:u w:val="single"/>
        </w:rPr>
        <w:t>Resolução CVM 30</w:t>
      </w:r>
      <w:r w:rsidR="00781217" w:rsidRPr="00781217">
        <w:rPr>
          <w:sz w:val="24"/>
        </w:rPr>
        <w:t>”, respectivamente), depois de decorridos 90 (noventa) dias contados de cada subscrição ou aquisição por investidores profissionais, assim definidos nos termos do artigo 11 da Resolução CVM 30 (“</w:t>
      </w:r>
      <w:r w:rsidR="00781217" w:rsidRPr="000F55E2">
        <w:rPr>
          <w:sz w:val="24"/>
          <w:u w:val="single"/>
        </w:rPr>
        <w:t>Investidores Profissionais</w:t>
      </w:r>
      <w:r w:rsidR="00781217" w:rsidRPr="00781217">
        <w:rPr>
          <w:sz w:val="24"/>
        </w:rPr>
        <w:t>”), conforme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 A restrição à negociação entre Investidores Qualificados aqui prevista deixará de ser aplicável caso a Emissora venha a obter o registro de companhia aberta perante a CVM, nos termos do artigo 15, parágrafo 1º, da Instrução CVM 476</w:t>
      </w:r>
      <w:r w:rsidR="007272A1" w:rsidRPr="00AD204F">
        <w:rPr>
          <w:rFonts w:cs="Arial"/>
          <w:sz w:val="24"/>
        </w:rPr>
        <w:t>.</w:t>
      </w:r>
    </w:p>
    <w:p w14:paraId="7AF7C9E8" w14:textId="77777777" w:rsidR="00BF31B1" w:rsidRPr="003A25CF" w:rsidRDefault="00BF31B1" w:rsidP="002159AF">
      <w:pPr>
        <w:tabs>
          <w:tab w:val="left" w:pos="709"/>
          <w:tab w:val="left" w:pos="1134"/>
        </w:tabs>
        <w:spacing w:line="276" w:lineRule="auto"/>
        <w:rPr>
          <w:sz w:val="24"/>
          <w:lang w:val="pt-PT"/>
        </w:rPr>
      </w:pPr>
    </w:p>
    <w:p w14:paraId="0F09BBED" w14:textId="77777777" w:rsidR="00BF31B1" w:rsidRPr="003A25CF" w:rsidRDefault="00214E88" w:rsidP="002159AF">
      <w:pPr>
        <w:tabs>
          <w:tab w:val="left" w:pos="709"/>
          <w:tab w:val="left" w:pos="1134"/>
        </w:tabs>
        <w:spacing w:line="276" w:lineRule="auto"/>
        <w:rPr>
          <w:sz w:val="24"/>
        </w:rPr>
      </w:pPr>
      <w:r w:rsidRPr="003A25CF">
        <w:rPr>
          <w:sz w:val="24"/>
        </w:rPr>
        <w:t>3.6.2.3.</w:t>
      </w:r>
      <w:r w:rsidRPr="003A25CF">
        <w:rPr>
          <w:sz w:val="24"/>
        </w:rPr>
        <w:tab/>
        <w:t xml:space="preserve"> O investimento nas Debêntures não é adequado aos investidores que: (i) não tenham profundo conhecimento dos riscos envolvidos na operação ou que não tenham acesso à consultoria especializada; e (</w:t>
      </w:r>
      <w:proofErr w:type="spellStart"/>
      <w:r w:rsidRPr="003A25CF">
        <w:rPr>
          <w:sz w:val="24"/>
        </w:rPr>
        <w:t>ii</w:t>
      </w:r>
      <w:proofErr w:type="spellEnd"/>
      <w:r w:rsidRPr="003A25CF">
        <w:rPr>
          <w:sz w:val="24"/>
        </w:rPr>
        <w:t>) necessitem de liquidez considerável com relação aos títulos adquiridos, uma vez que a negociação de debêntures no mercado secundário é restrita.</w:t>
      </w:r>
    </w:p>
    <w:p w14:paraId="037B2348" w14:textId="77777777" w:rsidR="00BF31B1" w:rsidRPr="003A25CF" w:rsidRDefault="00BF31B1" w:rsidP="002159AF">
      <w:pPr>
        <w:tabs>
          <w:tab w:val="left" w:pos="1620"/>
          <w:tab w:val="left" w:pos="2366"/>
        </w:tabs>
        <w:spacing w:line="276" w:lineRule="auto"/>
        <w:rPr>
          <w:sz w:val="24"/>
        </w:rPr>
      </w:pPr>
    </w:p>
    <w:p w14:paraId="26052CC4" w14:textId="77777777" w:rsidR="00BF31B1" w:rsidRPr="003A25CF" w:rsidRDefault="00214E88" w:rsidP="002159AF">
      <w:pPr>
        <w:tabs>
          <w:tab w:val="left" w:pos="709"/>
        </w:tabs>
        <w:spacing w:line="276" w:lineRule="auto"/>
        <w:rPr>
          <w:sz w:val="24"/>
        </w:rPr>
      </w:pPr>
      <w:r w:rsidRPr="003A25CF">
        <w:rPr>
          <w:sz w:val="24"/>
        </w:rPr>
        <w:t>3.6.3.</w:t>
      </w:r>
      <w:r w:rsidRPr="003A25CF">
        <w:rPr>
          <w:sz w:val="24"/>
        </w:rPr>
        <w:tab/>
        <w:t>As Partes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F932A1B" w14:textId="77777777" w:rsidR="00BF31B1" w:rsidRPr="003A25CF" w:rsidRDefault="00BF31B1" w:rsidP="002159AF">
      <w:pPr>
        <w:tabs>
          <w:tab w:val="left" w:pos="709"/>
        </w:tabs>
        <w:spacing w:line="276" w:lineRule="auto"/>
        <w:rPr>
          <w:sz w:val="24"/>
        </w:rPr>
      </w:pPr>
    </w:p>
    <w:p w14:paraId="3BC30B8D" w14:textId="77777777" w:rsidR="00BF31B1" w:rsidRPr="003A25CF" w:rsidRDefault="00214E88" w:rsidP="002159AF">
      <w:pPr>
        <w:tabs>
          <w:tab w:val="left" w:pos="709"/>
        </w:tabs>
        <w:spacing w:line="276" w:lineRule="auto"/>
        <w:rPr>
          <w:sz w:val="24"/>
        </w:rPr>
      </w:pPr>
      <w:r w:rsidRPr="003A25CF">
        <w:rPr>
          <w:sz w:val="24"/>
        </w:rPr>
        <w:t>3.6.4.</w:t>
      </w:r>
      <w:r w:rsidRPr="003A25CF">
        <w:rPr>
          <w:sz w:val="24"/>
        </w:rPr>
        <w:tab/>
        <w:t>A Emissora obriga-se a: (a) não contatar ou fornecer informações acerca da Oferta Restrita a qualquer investidor, exceto se previamente acordado com o Coordenador</w:t>
      </w:r>
      <w:r w:rsidR="00EF66F7" w:rsidRPr="003A25CF">
        <w:rPr>
          <w:sz w:val="24"/>
        </w:rPr>
        <w:t xml:space="preserve"> Líder</w:t>
      </w:r>
      <w:r w:rsidRPr="003A25CF">
        <w:rPr>
          <w:sz w:val="24"/>
        </w:rPr>
        <w:t>; e (b) informar ao Coordenador</w:t>
      </w:r>
      <w:r w:rsidR="00EF66F7" w:rsidRPr="003A25CF">
        <w:rPr>
          <w:sz w:val="24"/>
        </w:rPr>
        <w:t xml:space="preserve"> Líder</w:t>
      </w:r>
      <w:r w:rsidRPr="003A25CF">
        <w:rPr>
          <w:sz w:val="24"/>
        </w:rPr>
        <w:t>, até o Dia Útil imediatamente subsequente, a ocorrência de contato que receba de potenciais investidores que venham a manifestar seu interesse na Oferta Restrita, comprometendo-se</w:t>
      </w:r>
      <w:r w:rsidR="007C4C32" w:rsidRPr="003A25CF">
        <w:rPr>
          <w:sz w:val="24"/>
        </w:rPr>
        <w:t>,</w:t>
      </w:r>
      <w:r w:rsidRPr="003A25CF">
        <w:rPr>
          <w:sz w:val="24"/>
        </w:rPr>
        <w:t xml:space="preserve"> desde já</w:t>
      </w:r>
      <w:r w:rsidR="007C4C32" w:rsidRPr="003A25CF">
        <w:rPr>
          <w:sz w:val="24"/>
        </w:rPr>
        <w:t>,</w:t>
      </w:r>
      <w:r w:rsidRPr="003A25CF">
        <w:rPr>
          <w:sz w:val="24"/>
        </w:rPr>
        <w:t xml:space="preserve"> a não tomar qualquer providência em relação aos referidos potenciais investidores neste período, exceto se previamente acordado com o Coordenador</w:t>
      </w:r>
      <w:r w:rsidR="00EF66F7" w:rsidRPr="003A25CF">
        <w:rPr>
          <w:sz w:val="24"/>
        </w:rPr>
        <w:t xml:space="preserve"> Líder</w:t>
      </w:r>
      <w:r w:rsidRPr="003A25CF">
        <w:rPr>
          <w:sz w:val="24"/>
        </w:rPr>
        <w:t xml:space="preserve">. </w:t>
      </w:r>
    </w:p>
    <w:p w14:paraId="449EED79" w14:textId="77777777" w:rsidR="00BF31B1" w:rsidRPr="003A25CF" w:rsidRDefault="00BF31B1" w:rsidP="002159AF">
      <w:pPr>
        <w:pStyle w:val="ColorfulList-Accent11"/>
        <w:spacing w:line="276" w:lineRule="auto"/>
        <w:ind w:left="0"/>
        <w:rPr>
          <w:rFonts w:ascii="Garamond" w:hAnsi="Garamond"/>
        </w:rPr>
      </w:pPr>
    </w:p>
    <w:p w14:paraId="20091F37" w14:textId="0F0DEB61" w:rsidR="00BF31B1" w:rsidRPr="003A25CF" w:rsidRDefault="00214E88" w:rsidP="002159AF">
      <w:pPr>
        <w:tabs>
          <w:tab w:val="left" w:pos="709"/>
        </w:tabs>
        <w:spacing w:line="276" w:lineRule="auto"/>
        <w:rPr>
          <w:sz w:val="24"/>
        </w:rPr>
      </w:pPr>
      <w:r w:rsidRPr="003A25CF">
        <w:rPr>
          <w:sz w:val="24"/>
        </w:rPr>
        <w:t>3.6.5.</w:t>
      </w:r>
      <w:r w:rsidRPr="003A25CF">
        <w:rPr>
          <w:sz w:val="24"/>
        </w:rPr>
        <w:tab/>
        <w:t>Não existirão reservas antecipadas, nem fixação de lotes mínimos ou máximos de subscrição das Debêntures, sendo que o Coordenador</w:t>
      </w:r>
      <w:r w:rsidR="00EF66F7" w:rsidRPr="003A25CF">
        <w:rPr>
          <w:sz w:val="24"/>
        </w:rPr>
        <w:t xml:space="preserve"> Líder</w:t>
      </w:r>
      <w:r w:rsidRPr="003A25CF">
        <w:rPr>
          <w:sz w:val="24"/>
        </w:rPr>
        <w:t xml:space="preserve">, com expressa e prévia anuência da Emissora, organizará o plano de distribuição nos termos da Instrução CVM 476, tendo como </w:t>
      </w:r>
      <w:r w:rsidR="00A905E8" w:rsidRPr="003A25CF">
        <w:rPr>
          <w:sz w:val="24"/>
        </w:rPr>
        <w:t>público-alvo</w:t>
      </w:r>
      <w:r w:rsidRPr="003A25CF">
        <w:rPr>
          <w:sz w:val="24"/>
        </w:rPr>
        <w:t xml:space="preserve"> Investidores Profissionais.</w:t>
      </w:r>
    </w:p>
    <w:p w14:paraId="18FF35CF" w14:textId="77777777" w:rsidR="00BF31B1" w:rsidRPr="003A25CF" w:rsidRDefault="00BF31B1" w:rsidP="002159AF">
      <w:pPr>
        <w:pStyle w:val="ColorfulList-Accent11"/>
        <w:spacing w:line="276" w:lineRule="auto"/>
        <w:ind w:left="0"/>
        <w:rPr>
          <w:rFonts w:ascii="Garamond" w:hAnsi="Garamond"/>
        </w:rPr>
      </w:pPr>
    </w:p>
    <w:p w14:paraId="11BFFBDA" w14:textId="77777777" w:rsidR="00BF31B1" w:rsidRPr="003A25CF" w:rsidRDefault="00214E88" w:rsidP="002159AF">
      <w:pPr>
        <w:tabs>
          <w:tab w:val="left" w:pos="709"/>
        </w:tabs>
        <w:spacing w:line="276" w:lineRule="auto"/>
        <w:rPr>
          <w:sz w:val="24"/>
        </w:rPr>
      </w:pPr>
      <w:r w:rsidRPr="003A25CF">
        <w:rPr>
          <w:sz w:val="24"/>
        </w:rPr>
        <w:t>3.6.6.</w:t>
      </w:r>
      <w:r w:rsidRPr="003A25CF">
        <w:rPr>
          <w:sz w:val="24"/>
        </w:rPr>
        <w:tab/>
        <w:t>No ato de subscrição e integralização das Debêntures, cada Investidor Profissional assinará declaração atestando, dentre outros: (i) possuir conhecimento sobre o mercado financeiro suficiente para que não lhe sejam aplicáveis um conjunto de proteções legais e regulamentares conferidas aos demais investidores; (</w:t>
      </w:r>
      <w:proofErr w:type="spellStart"/>
      <w:r w:rsidRPr="003A25CF">
        <w:rPr>
          <w:sz w:val="24"/>
        </w:rPr>
        <w:t>ii</w:t>
      </w:r>
      <w:proofErr w:type="spellEnd"/>
      <w:r w:rsidRPr="003A25CF">
        <w:rPr>
          <w:sz w:val="24"/>
        </w:rPr>
        <w:t>) ser capaz de entender e ponderar os riscos financeiros relacionados à aplicação de seus recursos em valores mobiliários que só podem ser adquiridos por Investidores Profissionais; (</w:t>
      </w:r>
      <w:proofErr w:type="spellStart"/>
      <w:r w:rsidRPr="003A25CF">
        <w:rPr>
          <w:sz w:val="24"/>
        </w:rPr>
        <w:t>iii</w:t>
      </w:r>
      <w:proofErr w:type="spellEnd"/>
      <w:r w:rsidRPr="003A25CF">
        <w:rPr>
          <w:sz w:val="24"/>
        </w:rPr>
        <w:t>) possuir investimentos financeiros em valor superior a R$ 10.000.000,00 (dez milhões de reais); (</w:t>
      </w:r>
      <w:proofErr w:type="spellStart"/>
      <w:r w:rsidRPr="003A25CF">
        <w:rPr>
          <w:sz w:val="24"/>
        </w:rPr>
        <w:t>iv</w:t>
      </w:r>
      <w:proofErr w:type="spellEnd"/>
      <w:r w:rsidRPr="003A25CF">
        <w:rPr>
          <w:sz w:val="24"/>
        </w:rPr>
        <w:t>) estar ciente de que a Oferta Restrita não foi registrada perante a CVM e que poderá ser registrada na ANBIMA exclusivamente para fins de envio de informações para a base de dados ANBIMA, nos termos da Cláusula 2.2 acima; (v) estar ciente de que as Debêntures estão sujeitas a restrições de negociação previstas na regulamentação aplicável e nesta Escritura; e (vi) estar integralmente de acordo com todos os termos e condições da Oferta Restrita.</w:t>
      </w:r>
    </w:p>
    <w:p w14:paraId="0D2D8FC6" w14:textId="77777777" w:rsidR="00BF31B1" w:rsidRPr="003A25CF" w:rsidRDefault="00BF31B1" w:rsidP="002159AF">
      <w:pPr>
        <w:tabs>
          <w:tab w:val="left" w:pos="709"/>
        </w:tabs>
        <w:spacing w:line="276" w:lineRule="auto"/>
        <w:rPr>
          <w:sz w:val="24"/>
        </w:rPr>
      </w:pPr>
    </w:p>
    <w:p w14:paraId="27F14D89" w14:textId="77777777" w:rsidR="00BF31B1" w:rsidRPr="003A25CF" w:rsidRDefault="00214E88" w:rsidP="002159AF">
      <w:pPr>
        <w:tabs>
          <w:tab w:val="left" w:pos="709"/>
        </w:tabs>
        <w:spacing w:line="276" w:lineRule="auto"/>
        <w:rPr>
          <w:sz w:val="24"/>
        </w:rPr>
      </w:pPr>
      <w:r w:rsidRPr="003A25CF">
        <w:rPr>
          <w:sz w:val="24"/>
        </w:rPr>
        <w:t>3.6.7.</w:t>
      </w:r>
      <w:r w:rsidRPr="003A25CF">
        <w:rPr>
          <w:sz w:val="24"/>
        </w:rPr>
        <w:tab/>
        <w:t xml:space="preserve">A Emissão e a Oferta Restrita não poderão ser aumentadas em nenhuma hipótese, e não será admitida a distribuição parcial das Debêntures. </w:t>
      </w:r>
    </w:p>
    <w:p w14:paraId="6F3859DB" w14:textId="77777777" w:rsidR="00BF31B1" w:rsidRPr="003A25CF" w:rsidRDefault="00BF31B1" w:rsidP="002159AF">
      <w:pPr>
        <w:tabs>
          <w:tab w:val="left" w:pos="709"/>
        </w:tabs>
        <w:spacing w:line="276" w:lineRule="auto"/>
        <w:rPr>
          <w:sz w:val="24"/>
        </w:rPr>
      </w:pPr>
    </w:p>
    <w:p w14:paraId="5FDC25A3" w14:textId="77777777" w:rsidR="00BF31B1" w:rsidRPr="003A25CF" w:rsidRDefault="00214E88" w:rsidP="002159AF">
      <w:pPr>
        <w:tabs>
          <w:tab w:val="left" w:pos="709"/>
        </w:tabs>
        <w:spacing w:line="276" w:lineRule="auto"/>
        <w:rPr>
          <w:sz w:val="24"/>
        </w:rPr>
      </w:pPr>
      <w:r w:rsidRPr="003A25CF">
        <w:rPr>
          <w:sz w:val="24"/>
        </w:rPr>
        <w:t>3.6.8.</w:t>
      </w:r>
      <w:r w:rsidRPr="003A25CF">
        <w:rPr>
          <w:sz w:val="24"/>
        </w:rPr>
        <w:tab/>
        <w:t>Não será concedido qualquer tipo de desconto pelo Coordenador</w:t>
      </w:r>
      <w:r w:rsidR="00EF66F7" w:rsidRPr="003A25CF">
        <w:rPr>
          <w:sz w:val="24"/>
        </w:rPr>
        <w:t xml:space="preserve"> Líder</w:t>
      </w:r>
      <w:r w:rsidRPr="003A25CF">
        <w:rPr>
          <w:sz w:val="24"/>
        </w:rPr>
        <w:t xml:space="preserve"> aos Investidores Profissionais interessados em adquirir as Debêntures.</w:t>
      </w:r>
    </w:p>
    <w:p w14:paraId="1B9CBA74" w14:textId="77777777" w:rsidR="00BF31B1" w:rsidRPr="003A25CF" w:rsidRDefault="00BF31B1" w:rsidP="002159AF">
      <w:pPr>
        <w:spacing w:line="276" w:lineRule="auto"/>
        <w:rPr>
          <w:sz w:val="24"/>
        </w:rPr>
      </w:pPr>
    </w:p>
    <w:p w14:paraId="66A9BE9E" w14:textId="77777777" w:rsidR="00BF31B1" w:rsidRPr="003A25CF" w:rsidRDefault="00446070" w:rsidP="002159AF">
      <w:pPr>
        <w:pStyle w:val="SFTtulo2"/>
        <w:numPr>
          <w:ilvl w:val="1"/>
          <w:numId w:val="8"/>
        </w:numPr>
        <w:spacing w:line="276" w:lineRule="auto"/>
        <w:rPr>
          <w:sz w:val="24"/>
          <w:szCs w:val="24"/>
        </w:rPr>
      </w:pPr>
      <w:r>
        <w:rPr>
          <w:sz w:val="24"/>
          <w:szCs w:val="24"/>
        </w:rPr>
        <w:t>Agente de Liquidação</w:t>
      </w:r>
      <w:r w:rsidR="00214E88" w:rsidRPr="003A25CF">
        <w:rPr>
          <w:sz w:val="24"/>
          <w:szCs w:val="24"/>
        </w:rPr>
        <w:t xml:space="preserve"> e </w:t>
      </w:r>
      <w:proofErr w:type="spellStart"/>
      <w:r w:rsidR="00214E88" w:rsidRPr="003A25CF">
        <w:rPr>
          <w:sz w:val="24"/>
          <w:szCs w:val="24"/>
        </w:rPr>
        <w:t>Escriturador</w:t>
      </w:r>
      <w:proofErr w:type="spellEnd"/>
      <w:r w:rsidR="00214E88" w:rsidRPr="003A25CF">
        <w:rPr>
          <w:sz w:val="24"/>
          <w:szCs w:val="24"/>
        </w:rPr>
        <w:t xml:space="preserve"> </w:t>
      </w:r>
    </w:p>
    <w:p w14:paraId="1902A25F" w14:textId="77777777" w:rsidR="00BF31B1" w:rsidRPr="003A25CF" w:rsidRDefault="00BF31B1" w:rsidP="002159AF">
      <w:pPr>
        <w:spacing w:line="276" w:lineRule="auto"/>
        <w:rPr>
          <w:sz w:val="24"/>
        </w:rPr>
      </w:pPr>
    </w:p>
    <w:p w14:paraId="151BCA5D" w14:textId="43579F7A" w:rsidR="00BF31B1" w:rsidRPr="003A25CF" w:rsidRDefault="00214E88" w:rsidP="002159AF">
      <w:pPr>
        <w:pStyle w:val="SFTtulo2"/>
        <w:keepNext w:val="0"/>
        <w:keepLines w:val="0"/>
        <w:spacing w:line="276" w:lineRule="auto"/>
        <w:rPr>
          <w:b w:val="0"/>
          <w:iCs/>
          <w:sz w:val="24"/>
          <w:szCs w:val="24"/>
        </w:rPr>
      </w:pPr>
      <w:r w:rsidRPr="003A25CF">
        <w:rPr>
          <w:b w:val="0"/>
          <w:iCs/>
          <w:sz w:val="24"/>
          <w:szCs w:val="24"/>
        </w:rPr>
        <w:t xml:space="preserve">3.7.1. </w:t>
      </w:r>
      <w:r w:rsidRPr="003A25CF">
        <w:rPr>
          <w:b w:val="0"/>
          <w:sz w:val="24"/>
          <w:szCs w:val="24"/>
        </w:rPr>
        <w:t xml:space="preserve">A instituição prestadora dos serviços de </w:t>
      </w:r>
      <w:r w:rsidR="00446070">
        <w:rPr>
          <w:b w:val="0"/>
          <w:sz w:val="24"/>
          <w:szCs w:val="24"/>
        </w:rPr>
        <w:t>agente de liquidação</w:t>
      </w:r>
      <w:r w:rsidRPr="003A25CF">
        <w:rPr>
          <w:b w:val="0"/>
          <w:sz w:val="24"/>
          <w:szCs w:val="24"/>
        </w:rPr>
        <w:t xml:space="preserve"> e dos serviços de escrituração das Debêntures será a </w:t>
      </w:r>
      <w:r w:rsidR="00300369" w:rsidRPr="0086321D">
        <w:rPr>
          <w:sz w:val="24"/>
        </w:rPr>
        <w:t>Oliveira Trust Distribuidora de Títulos e Valores M</w:t>
      </w:r>
      <w:r w:rsidR="00300369" w:rsidRPr="0086321D">
        <w:rPr>
          <w:iCs/>
          <w:sz w:val="24"/>
          <w:szCs w:val="24"/>
        </w:rPr>
        <w:t>obiliários S.A.</w:t>
      </w:r>
      <w:r w:rsidRPr="00884161">
        <w:rPr>
          <w:b w:val="0"/>
          <w:iCs/>
          <w:sz w:val="24"/>
          <w:szCs w:val="24"/>
        </w:rPr>
        <w:t xml:space="preserve">, </w:t>
      </w:r>
      <w:r w:rsidR="00FA2D1E" w:rsidRPr="0086321D">
        <w:rPr>
          <w:b w:val="0"/>
          <w:iCs/>
          <w:sz w:val="24"/>
          <w:szCs w:val="24"/>
        </w:rPr>
        <w:t xml:space="preserve">instituição financeira com </w:t>
      </w:r>
      <w:r w:rsidR="00435E50" w:rsidRPr="00435E50">
        <w:rPr>
          <w:b w:val="0"/>
          <w:iCs/>
          <w:sz w:val="24"/>
          <w:szCs w:val="24"/>
        </w:rPr>
        <w:t xml:space="preserve">sede </w:t>
      </w:r>
      <w:r w:rsidR="00300369" w:rsidRPr="00435E50">
        <w:rPr>
          <w:b w:val="0"/>
          <w:iCs/>
          <w:sz w:val="24"/>
          <w:szCs w:val="24"/>
        </w:rPr>
        <w:t>na cidade do Rio de Janeiro, estado do Rio de Janeiro, na Av. das Américas, nº 3.434, bloco 7, sala 201, Barra da Tijuca, CE</w:t>
      </w:r>
      <w:r w:rsidR="00300369">
        <w:rPr>
          <w:b w:val="0"/>
          <w:iCs/>
          <w:sz w:val="24"/>
          <w:szCs w:val="24"/>
        </w:rPr>
        <w:t>P 22640-102, inscrita no CNPJ/ME</w:t>
      </w:r>
      <w:r w:rsidR="00300369" w:rsidRPr="00435E50">
        <w:rPr>
          <w:b w:val="0"/>
          <w:iCs/>
          <w:sz w:val="24"/>
          <w:szCs w:val="24"/>
        </w:rPr>
        <w:t xml:space="preserve"> sob o nº 36.113.876/0001-91</w:t>
      </w:r>
      <w:r w:rsidR="00300369" w:rsidRPr="003A25CF">
        <w:rPr>
          <w:b w:val="0"/>
          <w:sz w:val="24"/>
          <w:szCs w:val="24"/>
        </w:rPr>
        <w:t xml:space="preserve"> </w:t>
      </w:r>
      <w:r w:rsidRPr="003A25CF">
        <w:rPr>
          <w:b w:val="0"/>
          <w:sz w:val="24"/>
          <w:szCs w:val="24"/>
        </w:rPr>
        <w:t>(“</w:t>
      </w:r>
      <w:r w:rsidR="00446070" w:rsidRPr="00987FEF">
        <w:rPr>
          <w:b w:val="0"/>
          <w:sz w:val="24"/>
          <w:szCs w:val="24"/>
          <w:u w:val="single"/>
        </w:rPr>
        <w:t>Agente de Liquidação</w:t>
      </w:r>
      <w:r w:rsidRPr="003A25CF">
        <w:rPr>
          <w:b w:val="0"/>
          <w:sz w:val="24"/>
          <w:szCs w:val="24"/>
        </w:rPr>
        <w:t>” e “</w:t>
      </w:r>
      <w:proofErr w:type="spellStart"/>
      <w:r w:rsidRPr="003A25CF">
        <w:rPr>
          <w:b w:val="0"/>
          <w:sz w:val="24"/>
          <w:szCs w:val="24"/>
          <w:u w:val="single"/>
        </w:rPr>
        <w:t>Escriturador</w:t>
      </w:r>
      <w:proofErr w:type="spellEnd"/>
      <w:r w:rsidRPr="003A25CF">
        <w:rPr>
          <w:b w:val="0"/>
          <w:sz w:val="24"/>
          <w:szCs w:val="24"/>
        </w:rPr>
        <w:t xml:space="preserve">”, </w:t>
      </w:r>
      <w:r w:rsidRPr="003A25CF">
        <w:rPr>
          <w:b w:val="0"/>
          <w:iCs/>
          <w:sz w:val="24"/>
          <w:szCs w:val="24"/>
        </w:rPr>
        <w:t xml:space="preserve">cujas definições incluem qualquer outra instituição que venha a suceder o </w:t>
      </w:r>
      <w:r w:rsidR="00446070">
        <w:rPr>
          <w:b w:val="0"/>
          <w:iCs/>
          <w:sz w:val="24"/>
          <w:szCs w:val="24"/>
        </w:rPr>
        <w:t>Agente de Liquidação</w:t>
      </w:r>
      <w:r w:rsidRPr="003A25CF">
        <w:rPr>
          <w:b w:val="0"/>
          <w:iCs/>
          <w:sz w:val="24"/>
          <w:szCs w:val="24"/>
        </w:rPr>
        <w:t xml:space="preserve"> ou o </w:t>
      </w:r>
      <w:proofErr w:type="spellStart"/>
      <w:r w:rsidRPr="003A25CF">
        <w:rPr>
          <w:b w:val="0"/>
          <w:iCs/>
          <w:sz w:val="24"/>
          <w:szCs w:val="24"/>
        </w:rPr>
        <w:t>Escriturador</w:t>
      </w:r>
      <w:proofErr w:type="spellEnd"/>
      <w:r w:rsidRPr="003A25CF">
        <w:rPr>
          <w:b w:val="0"/>
          <w:iCs/>
          <w:sz w:val="24"/>
          <w:szCs w:val="24"/>
        </w:rPr>
        <w:t xml:space="preserve"> na prestação dos serviços relativos à Emissão e às Debêntures</w:t>
      </w:r>
      <w:r w:rsidRPr="003A25CF">
        <w:rPr>
          <w:b w:val="0"/>
          <w:sz w:val="24"/>
          <w:szCs w:val="24"/>
        </w:rPr>
        <w:t xml:space="preserve">). </w:t>
      </w:r>
    </w:p>
    <w:p w14:paraId="662F1FEF" w14:textId="77777777" w:rsidR="00166FE1" w:rsidRPr="003A25CF" w:rsidRDefault="00166FE1" w:rsidP="002159AF">
      <w:pPr>
        <w:spacing w:line="276" w:lineRule="auto"/>
        <w:jc w:val="left"/>
        <w:rPr>
          <w:rFonts w:eastAsia="MS Mincho"/>
          <w:b/>
          <w:sz w:val="24"/>
        </w:rPr>
      </w:pPr>
    </w:p>
    <w:p w14:paraId="38E8FEF9" w14:textId="77777777" w:rsidR="00BF31B1" w:rsidRPr="003A25CF" w:rsidRDefault="00214E88" w:rsidP="002159AF">
      <w:pPr>
        <w:pStyle w:val="SFTtulo2"/>
        <w:spacing w:line="276" w:lineRule="auto"/>
        <w:rPr>
          <w:sz w:val="24"/>
          <w:szCs w:val="24"/>
        </w:rPr>
      </w:pPr>
      <w:r w:rsidRPr="003A25CF">
        <w:rPr>
          <w:sz w:val="24"/>
          <w:szCs w:val="24"/>
        </w:rPr>
        <w:t>3.8.</w:t>
      </w:r>
      <w:r w:rsidRPr="003A25CF">
        <w:rPr>
          <w:sz w:val="24"/>
          <w:szCs w:val="24"/>
        </w:rPr>
        <w:tab/>
        <w:t>Objeto Social da Emissora</w:t>
      </w:r>
    </w:p>
    <w:p w14:paraId="5D8A668E" w14:textId="77777777" w:rsidR="00BF31B1" w:rsidRPr="003A25CF" w:rsidRDefault="00BF31B1" w:rsidP="002159AF">
      <w:pPr>
        <w:spacing w:line="276" w:lineRule="auto"/>
        <w:rPr>
          <w:sz w:val="24"/>
        </w:rPr>
      </w:pPr>
    </w:p>
    <w:p w14:paraId="218D3619" w14:textId="568714D7" w:rsidR="00BF31B1" w:rsidRPr="00B4175B" w:rsidRDefault="00214E88" w:rsidP="002159AF">
      <w:pPr>
        <w:spacing w:line="276" w:lineRule="auto"/>
        <w:rPr>
          <w:sz w:val="24"/>
        </w:rPr>
      </w:pPr>
      <w:r w:rsidRPr="003A25CF">
        <w:rPr>
          <w:sz w:val="24"/>
        </w:rPr>
        <w:t>3.8.1.</w:t>
      </w:r>
      <w:r w:rsidRPr="003A25CF">
        <w:rPr>
          <w:sz w:val="24"/>
        </w:rPr>
        <w:tab/>
        <w:t>De acordo com o estatuto social da Emissora atualmente em vigor, o objeto social da Companhia compreen</w:t>
      </w:r>
      <w:r w:rsidRPr="00884161">
        <w:rPr>
          <w:sz w:val="24"/>
        </w:rPr>
        <w:t>de</w:t>
      </w:r>
      <w:r w:rsidR="00AE72AB" w:rsidRPr="00884161">
        <w:rPr>
          <w:sz w:val="24"/>
        </w:rPr>
        <w:t>:</w:t>
      </w:r>
      <w:r w:rsidRPr="00884161">
        <w:rPr>
          <w:sz w:val="24"/>
        </w:rPr>
        <w:t xml:space="preserve"> </w:t>
      </w:r>
      <w:r w:rsidR="00AE72AB" w:rsidRPr="0086321D">
        <w:rPr>
          <w:sz w:val="24"/>
        </w:rPr>
        <w:t>(a) a participação e desenvolvimento, diretamente ou por meio de</w:t>
      </w:r>
      <w:r w:rsidR="00AE72AB" w:rsidRPr="0086321D">
        <w:rPr>
          <w:sz w:val="24"/>
          <w:lang w:eastAsia="pt-PT"/>
        </w:rPr>
        <w:t xml:space="preserve"> joint</w:t>
      </w:r>
      <w:r w:rsidR="00AE72AB" w:rsidRPr="0086321D">
        <w:rPr>
          <w:sz w:val="24"/>
        </w:rPr>
        <w:t xml:space="preserve"> venture (parceria), consórcio ou qualquer outra sociedade em cujo capital social a Companhia tenha participação, de ativos de energia renovável, incluindo, mas não se limitando a, pequenas centrais hidrelétricas (PCH) e parques eólicos (CGE); (b) a participação em outras sociedades; (c) a comercialização de energia elétrica, bem como a prática de atividades acessórias à comercialização de energia; e (d) atividades acessórias necessárias ao cumprimento do objeto social da Companhia</w:t>
      </w:r>
      <w:r w:rsidRPr="00884161">
        <w:rPr>
          <w:rFonts w:eastAsia="MS Mincho"/>
          <w:iCs/>
          <w:sz w:val="24"/>
        </w:rPr>
        <w:t>.</w:t>
      </w:r>
      <w:r w:rsidRPr="003A25CF">
        <w:rPr>
          <w:sz w:val="24"/>
        </w:rPr>
        <w:t xml:space="preserve"> </w:t>
      </w:r>
    </w:p>
    <w:p w14:paraId="41610EC2" w14:textId="77777777" w:rsidR="00BF31B1" w:rsidRPr="003A25CF" w:rsidRDefault="00BF31B1" w:rsidP="002159AF">
      <w:pPr>
        <w:spacing w:line="276" w:lineRule="auto"/>
        <w:rPr>
          <w:sz w:val="24"/>
        </w:rPr>
      </w:pPr>
    </w:p>
    <w:p w14:paraId="438012BA" w14:textId="77777777" w:rsidR="00BF31B1" w:rsidRPr="003A25CF" w:rsidRDefault="00214E88" w:rsidP="002159AF">
      <w:pPr>
        <w:pStyle w:val="SCBFTtulo1"/>
        <w:spacing w:line="276" w:lineRule="auto"/>
        <w:rPr>
          <w:rFonts w:ascii="Garamond" w:hAnsi="Garamond" w:cs="Garamond"/>
          <w:sz w:val="24"/>
          <w:szCs w:val="24"/>
        </w:rPr>
      </w:pPr>
      <w:bookmarkStart w:id="106" w:name="_Toc314664630"/>
      <w:bookmarkStart w:id="107" w:name="_Toc315089425"/>
      <w:bookmarkStart w:id="108" w:name="_Toc341449476"/>
      <w:bookmarkStart w:id="109" w:name="_Toc518641557"/>
      <w:bookmarkStart w:id="110" w:name="_Toc519883351"/>
      <w:r w:rsidRPr="003A25CF">
        <w:rPr>
          <w:rFonts w:ascii="Garamond" w:hAnsi="Garamond" w:cs="Garamond"/>
          <w:sz w:val="24"/>
          <w:szCs w:val="24"/>
        </w:rPr>
        <w:lastRenderedPageBreak/>
        <w:t>CLÁUSULA IV</w:t>
      </w:r>
      <w:r w:rsidRPr="003A25CF">
        <w:rPr>
          <w:rFonts w:ascii="Garamond" w:hAnsi="Garamond" w:cs="Garamond"/>
          <w:sz w:val="24"/>
          <w:szCs w:val="24"/>
        </w:rPr>
        <w:br/>
        <w:t>CARACTERÍSTICAS DAS DEBÊNTURES</w:t>
      </w:r>
      <w:bookmarkEnd w:id="106"/>
      <w:bookmarkEnd w:id="107"/>
      <w:bookmarkEnd w:id="108"/>
      <w:bookmarkEnd w:id="109"/>
      <w:bookmarkEnd w:id="110"/>
    </w:p>
    <w:p w14:paraId="235B32C7" w14:textId="77777777" w:rsidR="00BF31B1" w:rsidRPr="003A25CF" w:rsidRDefault="00BF31B1" w:rsidP="002159AF">
      <w:pPr>
        <w:keepNext/>
        <w:spacing w:line="276" w:lineRule="auto"/>
        <w:rPr>
          <w:sz w:val="24"/>
        </w:rPr>
      </w:pPr>
    </w:p>
    <w:p w14:paraId="7CB7C186" w14:textId="77777777" w:rsidR="00BF31B1" w:rsidRPr="003A25CF" w:rsidRDefault="00214E88" w:rsidP="002159AF">
      <w:pPr>
        <w:pStyle w:val="SFTtulo2"/>
        <w:spacing w:line="276" w:lineRule="auto"/>
        <w:rPr>
          <w:sz w:val="24"/>
          <w:szCs w:val="24"/>
        </w:rPr>
      </w:pPr>
      <w:r w:rsidRPr="003A25CF">
        <w:rPr>
          <w:sz w:val="24"/>
          <w:szCs w:val="24"/>
        </w:rPr>
        <w:t>4.1.</w:t>
      </w:r>
      <w:r w:rsidRPr="003A25CF">
        <w:rPr>
          <w:sz w:val="24"/>
          <w:szCs w:val="24"/>
        </w:rPr>
        <w:tab/>
        <w:t>Características Básicas</w:t>
      </w:r>
    </w:p>
    <w:p w14:paraId="30882B97" w14:textId="77777777" w:rsidR="00BF31B1" w:rsidRPr="003A25CF" w:rsidRDefault="00BF31B1" w:rsidP="002159AF">
      <w:pPr>
        <w:keepNext/>
        <w:spacing w:line="276" w:lineRule="auto"/>
        <w:rPr>
          <w:sz w:val="24"/>
        </w:rPr>
      </w:pPr>
    </w:p>
    <w:p w14:paraId="72FD07B5" w14:textId="3502330C" w:rsidR="00BF31B1" w:rsidRPr="003A25CF" w:rsidRDefault="00214E88" w:rsidP="002159AF">
      <w:pPr>
        <w:keepNext/>
        <w:tabs>
          <w:tab w:val="left" w:pos="709"/>
        </w:tabs>
        <w:spacing w:line="276" w:lineRule="auto"/>
        <w:rPr>
          <w:sz w:val="24"/>
        </w:rPr>
      </w:pPr>
      <w:r w:rsidRPr="003A25CF">
        <w:rPr>
          <w:sz w:val="24"/>
        </w:rPr>
        <w:t>4.1.1.</w:t>
      </w:r>
      <w:r w:rsidRPr="003A25CF">
        <w:rPr>
          <w:sz w:val="24"/>
        </w:rPr>
        <w:tab/>
      </w:r>
      <w:r w:rsidRPr="003A25CF">
        <w:rPr>
          <w:b/>
          <w:sz w:val="24"/>
        </w:rPr>
        <w:t>Data de Emissão:</w:t>
      </w:r>
      <w:r w:rsidRPr="003A25CF">
        <w:rPr>
          <w:sz w:val="24"/>
        </w:rPr>
        <w:t xml:space="preserve"> Para todos os fins e efeitos, a data de emissão das Debêntures será o dia </w:t>
      </w:r>
      <w:r w:rsidR="00EF496C">
        <w:rPr>
          <w:sz w:val="24"/>
        </w:rPr>
        <w:t>19 de maio de 2022</w:t>
      </w:r>
      <w:r w:rsidRPr="003A25CF">
        <w:rPr>
          <w:sz w:val="24"/>
        </w:rPr>
        <w:t xml:space="preserve"> (“</w:t>
      </w:r>
      <w:r w:rsidRPr="003A25CF">
        <w:rPr>
          <w:sz w:val="24"/>
          <w:u w:val="single"/>
        </w:rPr>
        <w:t>Data de Emissão</w:t>
      </w:r>
      <w:r w:rsidRPr="003A25CF">
        <w:rPr>
          <w:sz w:val="24"/>
        </w:rPr>
        <w:t xml:space="preserve">”). </w:t>
      </w:r>
    </w:p>
    <w:p w14:paraId="701DB25F" w14:textId="77777777" w:rsidR="00BF31B1" w:rsidRPr="003A25CF" w:rsidRDefault="00BF31B1" w:rsidP="002159AF">
      <w:pPr>
        <w:spacing w:line="276" w:lineRule="auto"/>
        <w:rPr>
          <w:sz w:val="24"/>
        </w:rPr>
      </w:pPr>
    </w:p>
    <w:p w14:paraId="3E50DE06" w14:textId="77777777" w:rsidR="00BF31B1" w:rsidRPr="003A25CF" w:rsidRDefault="00214E88" w:rsidP="002159AF">
      <w:pPr>
        <w:tabs>
          <w:tab w:val="left" w:pos="709"/>
        </w:tabs>
        <w:spacing w:line="276" w:lineRule="auto"/>
        <w:rPr>
          <w:sz w:val="24"/>
        </w:rPr>
      </w:pPr>
      <w:r w:rsidRPr="003A25CF">
        <w:rPr>
          <w:sz w:val="24"/>
        </w:rPr>
        <w:t>4.1.2.</w:t>
      </w:r>
      <w:r w:rsidRPr="003A25CF">
        <w:rPr>
          <w:sz w:val="24"/>
        </w:rPr>
        <w:tab/>
      </w:r>
      <w:r w:rsidRPr="003A25CF">
        <w:rPr>
          <w:b/>
          <w:sz w:val="24"/>
        </w:rPr>
        <w:t xml:space="preserve">Conversibilidade e Permutabilidade: </w:t>
      </w:r>
      <w:r w:rsidRPr="003A25CF">
        <w:rPr>
          <w:sz w:val="24"/>
        </w:rPr>
        <w:t>As Debêntures serão simples, ou seja, não conversíveis em ações de emissão da Emissora e nem permutáveis por ações de outra sociedade.</w:t>
      </w:r>
    </w:p>
    <w:p w14:paraId="3F625B3B" w14:textId="77777777" w:rsidR="00BF31B1" w:rsidRPr="003A25CF" w:rsidRDefault="00BF31B1" w:rsidP="002159AF">
      <w:pPr>
        <w:spacing w:line="276" w:lineRule="auto"/>
        <w:rPr>
          <w:sz w:val="24"/>
        </w:rPr>
      </w:pPr>
    </w:p>
    <w:p w14:paraId="3B52B21D" w14:textId="4A2AF0A4" w:rsidR="00E967C7" w:rsidRPr="003A25CF" w:rsidRDefault="00214E88" w:rsidP="002159AF">
      <w:pPr>
        <w:tabs>
          <w:tab w:val="left" w:pos="709"/>
        </w:tabs>
        <w:spacing w:line="276" w:lineRule="auto"/>
        <w:rPr>
          <w:sz w:val="24"/>
        </w:rPr>
      </w:pPr>
      <w:bookmarkStart w:id="111" w:name="_Hlk102568995"/>
      <w:r w:rsidRPr="003A25CF">
        <w:rPr>
          <w:sz w:val="24"/>
        </w:rPr>
        <w:t>4.1.3.</w:t>
      </w:r>
      <w:r w:rsidRPr="003A25CF">
        <w:rPr>
          <w:sz w:val="24"/>
        </w:rPr>
        <w:tab/>
      </w:r>
      <w:r w:rsidRPr="003A25CF">
        <w:rPr>
          <w:b/>
          <w:sz w:val="24"/>
        </w:rPr>
        <w:t>Espécie:</w:t>
      </w:r>
      <w:r w:rsidRPr="003A25CF">
        <w:rPr>
          <w:sz w:val="24"/>
        </w:rPr>
        <w:t xml:space="preserve"> As Debêntures serão da espécie </w:t>
      </w:r>
      <w:r w:rsidR="00AE300F">
        <w:rPr>
          <w:sz w:val="24"/>
        </w:rPr>
        <w:t xml:space="preserve">quirografária, a ser convolada na espécie </w:t>
      </w:r>
      <w:r w:rsidRPr="003A25CF">
        <w:rPr>
          <w:sz w:val="24"/>
        </w:rPr>
        <w:t xml:space="preserve">com garantia real, nos termos do artigo 58, </w:t>
      </w:r>
      <w:r w:rsidRPr="003A25CF">
        <w:rPr>
          <w:i/>
          <w:sz w:val="24"/>
        </w:rPr>
        <w:t>caput</w:t>
      </w:r>
      <w:r w:rsidRPr="003A25CF">
        <w:rPr>
          <w:sz w:val="24"/>
        </w:rPr>
        <w:t>, da Lei das Sociedades por Ações.</w:t>
      </w:r>
      <w:r w:rsidR="009663F7" w:rsidRPr="003A25CF">
        <w:rPr>
          <w:sz w:val="24"/>
        </w:rPr>
        <w:t xml:space="preserve"> </w:t>
      </w:r>
      <w:bookmarkEnd w:id="111"/>
    </w:p>
    <w:p w14:paraId="6E87C78B" w14:textId="77777777" w:rsidR="00BF31B1" w:rsidRPr="003A25CF" w:rsidRDefault="00BF31B1" w:rsidP="002159AF">
      <w:pPr>
        <w:tabs>
          <w:tab w:val="left" w:pos="709"/>
        </w:tabs>
        <w:spacing w:line="276" w:lineRule="auto"/>
        <w:rPr>
          <w:sz w:val="24"/>
        </w:rPr>
      </w:pPr>
    </w:p>
    <w:p w14:paraId="69FF047F" w14:textId="77777777" w:rsidR="00BF31B1" w:rsidRPr="003A25CF" w:rsidRDefault="00214E88" w:rsidP="002159AF">
      <w:pPr>
        <w:tabs>
          <w:tab w:val="left" w:pos="709"/>
        </w:tabs>
        <w:spacing w:line="276" w:lineRule="auto"/>
        <w:rPr>
          <w:sz w:val="24"/>
        </w:rPr>
      </w:pPr>
      <w:r w:rsidRPr="003A25CF">
        <w:rPr>
          <w:sz w:val="24"/>
        </w:rPr>
        <w:t>4.1.4.</w:t>
      </w:r>
      <w:r w:rsidRPr="003A25CF">
        <w:rPr>
          <w:sz w:val="24"/>
        </w:rPr>
        <w:tab/>
      </w:r>
      <w:r w:rsidRPr="003A25CF">
        <w:rPr>
          <w:b/>
          <w:sz w:val="24"/>
        </w:rPr>
        <w:t>Tipo e Forma:</w:t>
      </w:r>
      <w:r w:rsidRPr="003A25CF">
        <w:rPr>
          <w:sz w:val="24"/>
        </w:rPr>
        <w:t xml:space="preserve"> As Debêntures serão nominativas e escriturais, sem a emissão de cautelas ou certificados.</w:t>
      </w:r>
    </w:p>
    <w:p w14:paraId="775C76A4" w14:textId="77777777" w:rsidR="00BF31B1" w:rsidRPr="003A25CF" w:rsidRDefault="00BF31B1" w:rsidP="002159AF">
      <w:pPr>
        <w:tabs>
          <w:tab w:val="left" w:pos="709"/>
        </w:tabs>
        <w:spacing w:line="276" w:lineRule="auto"/>
        <w:rPr>
          <w:sz w:val="24"/>
        </w:rPr>
      </w:pPr>
    </w:p>
    <w:p w14:paraId="3140711B" w14:textId="4AED06F1" w:rsidR="00BF31B1" w:rsidRPr="003A25CF" w:rsidRDefault="00214E88" w:rsidP="002159AF">
      <w:pPr>
        <w:tabs>
          <w:tab w:val="left" w:pos="709"/>
        </w:tabs>
        <w:spacing w:line="276" w:lineRule="auto"/>
        <w:rPr>
          <w:sz w:val="24"/>
        </w:rPr>
      </w:pPr>
      <w:r w:rsidRPr="003A25CF">
        <w:rPr>
          <w:sz w:val="24"/>
        </w:rPr>
        <w:t>4.1.5.</w:t>
      </w:r>
      <w:r w:rsidRPr="003A25CF">
        <w:rPr>
          <w:sz w:val="24"/>
        </w:rPr>
        <w:tab/>
      </w:r>
      <w:r w:rsidRPr="003A25CF">
        <w:rPr>
          <w:b/>
          <w:sz w:val="24"/>
        </w:rPr>
        <w:t xml:space="preserve">Valor </w:t>
      </w:r>
      <w:r w:rsidRPr="00EB2AC9">
        <w:rPr>
          <w:b/>
          <w:sz w:val="24"/>
        </w:rPr>
        <w:t>Nominal Unitário:</w:t>
      </w:r>
      <w:r w:rsidRPr="00EB2AC9">
        <w:rPr>
          <w:sz w:val="24"/>
        </w:rPr>
        <w:t xml:space="preserve"> O valor nominal unitário das Debêntures será de </w:t>
      </w:r>
      <w:r w:rsidRPr="0086321D">
        <w:rPr>
          <w:sz w:val="24"/>
        </w:rPr>
        <w:t>R$ </w:t>
      </w:r>
      <w:r w:rsidR="00504DBA">
        <w:rPr>
          <w:sz w:val="24"/>
        </w:rPr>
        <w:t xml:space="preserve">1.000,00 (mil reais) </w:t>
      </w:r>
      <w:r w:rsidRPr="00EB2AC9">
        <w:rPr>
          <w:sz w:val="24"/>
        </w:rPr>
        <w:t>na Data de Emissão (“</w:t>
      </w:r>
      <w:r w:rsidRPr="00EB2AC9">
        <w:rPr>
          <w:sz w:val="24"/>
          <w:u w:val="single"/>
        </w:rPr>
        <w:t>Valor Nominal</w:t>
      </w:r>
      <w:r w:rsidRPr="003A25CF">
        <w:rPr>
          <w:sz w:val="24"/>
          <w:u w:val="single"/>
        </w:rPr>
        <w:t xml:space="preserve"> Unitário</w:t>
      </w:r>
      <w:r w:rsidRPr="003A25CF">
        <w:rPr>
          <w:sz w:val="24"/>
        </w:rPr>
        <w:t>”).</w:t>
      </w:r>
    </w:p>
    <w:p w14:paraId="103FF8A5" w14:textId="77777777" w:rsidR="00BF31B1" w:rsidRPr="003A25CF" w:rsidRDefault="00BF31B1" w:rsidP="002159AF">
      <w:pPr>
        <w:tabs>
          <w:tab w:val="left" w:pos="709"/>
        </w:tabs>
        <w:spacing w:line="276" w:lineRule="auto"/>
        <w:rPr>
          <w:sz w:val="24"/>
        </w:rPr>
      </w:pPr>
    </w:p>
    <w:p w14:paraId="013291A2" w14:textId="3BFCDEE1" w:rsidR="00BF31B1" w:rsidRPr="003A25CF" w:rsidRDefault="00214E88" w:rsidP="002159AF">
      <w:pPr>
        <w:tabs>
          <w:tab w:val="left" w:pos="709"/>
        </w:tabs>
        <w:spacing w:line="276" w:lineRule="auto"/>
        <w:rPr>
          <w:sz w:val="24"/>
        </w:rPr>
      </w:pPr>
      <w:r w:rsidRPr="003A25CF">
        <w:rPr>
          <w:sz w:val="24"/>
        </w:rPr>
        <w:t>4.1.6.</w:t>
      </w:r>
      <w:r w:rsidRPr="003A25CF">
        <w:rPr>
          <w:sz w:val="24"/>
        </w:rPr>
        <w:tab/>
      </w:r>
      <w:r w:rsidRPr="003A25CF">
        <w:rPr>
          <w:b/>
          <w:sz w:val="24"/>
        </w:rPr>
        <w:t xml:space="preserve">Prazo e Data de </w:t>
      </w:r>
      <w:r w:rsidRPr="00EB2AC9">
        <w:rPr>
          <w:b/>
          <w:sz w:val="24"/>
        </w:rPr>
        <w:t xml:space="preserve">Vencimento: </w:t>
      </w:r>
      <w:r w:rsidRPr="00EB2AC9">
        <w:rPr>
          <w:sz w:val="24"/>
        </w:rPr>
        <w:t xml:space="preserve">As Debêntures terão prazo de vencimento de </w:t>
      </w:r>
      <w:r w:rsidR="00695C0A">
        <w:rPr>
          <w:sz w:val="24"/>
        </w:rPr>
        <w:t>11 (onze) meses e 7 (sete) dias</w:t>
      </w:r>
      <w:r w:rsidR="00926765" w:rsidRPr="00EB2AC9">
        <w:rPr>
          <w:sz w:val="24"/>
        </w:rPr>
        <w:t xml:space="preserve"> </w:t>
      </w:r>
      <w:r w:rsidRPr="00EB2AC9">
        <w:rPr>
          <w:sz w:val="24"/>
        </w:rPr>
        <w:t xml:space="preserve">contados da Data de Emissão vencendo, portanto, em </w:t>
      </w:r>
      <w:r w:rsidR="00695C0A">
        <w:rPr>
          <w:sz w:val="24"/>
        </w:rPr>
        <w:t>26 de abril de 2023</w:t>
      </w:r>
      <w:r w:rsidR="00695C0A" w:rsidRPr="003A25CF">
        <w:rPr>
          <w:sz w:val="24"/>
        </w:rPr>
        <w:t xml:space="preserve"> </w:t>
      </w:r>
      <w:r w:rsidRPr="00EB2AC9">
        <w:rPr>
          <w:sz w:val="24"/>
        </w:rPr>
        <w:t>(“</w:t>
      </w:r>
      <w:r w:rsidRPr="00EB2AC9">
        <w:rPr>
          <w:sz w:val="24"/>
          <w:u w:val="single"/>
        </w:rPr>
        <w:t>Data de Vencimento</w:t>
      </w:r>
      <w:r w:rsidRPr="00EB2AC9">
        <w:rPr>
          <w:sz w:val="24"/>
        </w:rPr>
        <w:t>”)</w:t>
      </w:r>
      <w:r w:rsidR="00686B0B" w:rsidRPr="00EB2AC9">
        <w:rPr>
          <w:sz w:val="24"/>
        </w:rPr>
        <w:t>, ressalvadas as hipóteses</w:t>
      </w:r>
      <w:r w:rsidR="00686B0B" w:rsidRPr="003A25CF">
        <w:rPr>
          <w:sz w:val="24"/>
        </w:rPr>
        <w:t xml:space="preserve"> de vencimento antecipado e de Resgate Antecipado Facultativo</w:t>
      </w:r>
      <w:r w:rsidRPr="003A25CF">
        <w:rPr>
          <w:sz w:val="24"/>
        </w:rPr>
        <w:t>.</w:t>
      </w:r>
      <w:r w:rsidR="00926765" w:rsidRPr="003A25CF">
        <w:rPr>
          <w:sz w:val="24"/>
        </w:rPr>
        <w:t xml:space="preserve"> </w:t>
      </w:r>
    </w:p>
    <w:p w14:paraId="0C09B677" w14:textId="77777777" w:rsidR="00BF31B1" w:rsidRPr="003A25CF" w:rsidRDefault="00BF31B1" w:rsidP="002159AF">
      <w:pPr>
        <w:pStyle w:val="PargrafodaLista"/>
        <w:spacing w:line="276" w:lineRule="auto"/>
        <w:ind w:left="0"/>
        <w:rPr>
          <w:sz w:val="24"/>
        </w:rPr>
      </w:pPr>
    </w:p>
    <w:p w14:paraId="6BA9B910" w14:textId="093E42DB" w:rsidR="00BF31B1" w:rsidRPr="003A25CF" w:rsidRDefault="00214E88" w:rsidP="002159AF">
      <w:pPr>
        <w:tabs>
          <w:tab w:val="left" w:pos="1560"/>
        </w:tabs>
        <w:spacing w:line="276" w:lineRule="auto"/>
        <w:rPr>
          <w:sz w:val="24"/>
        </w:rPr>
      </w:pPr>
      <w:r w:rsidRPr="003A25CF">
        <w:rPr>
          <w:sz w:val="24"/>
        </w:rPr>
        <w:t>4.1.6.1. Na Data de Vencimento, a Emissora se obriga a proceder à liquidação</w:t>
      </w:r>
      <w:r w:rsidR="004A59B3">
        <w:rPr>
          <w:sz w:val="24"/>
        </w:rPr>
        <w:t xml:space="preserve"> integral</w:t>
      </w:r>
      <w:r w:rsidRPr="003A25CF">
        <w:rPr>
          <w:sz w:val="24"/>
        </w:rPr>
        <w:t xml:space="preserve"> das Debêntures, mediante o pagamento do Valor Nominal Unitário, </w:t>
      </w:r>
      <w:r w:rsidR="000C22D6">
        <w:rPr>
          <w:sz w:val="24"/>
        </w:rPr>
        <w:t xml:space="preserve">ou saldo do Valor Nominal Unitário, conforme o caso, </w:t>
      </w:r>
      <w:r w:rsidRPr="003A25CF">
        <w:rPr>
          <w:sz w:val="24"/>
        </w:rPr>
        <w:t xml:space="preserve">acrescido dos Juros Remuneratórios calculados </w:t>
      </w:r>
      <w:r w:rsidRPr="003A25CF">
        <w:rPr>
          <w:i/>
          <w:sz w:val="24"/>
        </w:rPr>
        <w:t xml:space="preserve">pro rata </w:t>
      </w:r>
      <w:proofErr w:type="spellStart"/>
      <w:r w:rsidRPr="003A25CF">
        <w:rPr>
          <w:i/>
          <w:sz w:val="24"/>
        </w:rPr>
        <w:t>temporis</w:t>
      </w:r>
      <w:proofErr w:type="spellEnd"/>
      <w:r w:rsidRPr="003A25CF">
        <w:rPr>
          <w:sz w:val="24"/>
        </w:rPr>
        <w:t xml:space="preserve"> desde a </w:t>
      </w:r>
      <w:r w:rsidR="00E04E25" w:rsidRPr="003A25CF">
        <w:rPr>
          <w:sz w:val="24"/>
        </w:rPr>
        <w:t xml:space="preserve">primeira </w:t>
      </w:r>
      <w:r w:rsidRPr="003A25CF">
        <w:rPr>
          <w:sz w:val="24"/>
        </w:rPr>
        <w:t>Data de Integralização, até a Data de Vencimento</w:t>
      </w:r>
      <w:r w:rsidR="00FA7652" w:rsidRPr="003A25CF">
        <w:rPr>
          <w:sz w:val="24"/>
        </w:rPr>
        <w:t>, ressalvadas as hipóteses de vencimento antecipado ou de Resgate Antecipado Facultativo</w:t>
      </w:r>
      <w:r w:rsidRPr="003A25CF">
        <w:rPr>
          <w:sz w:val="24"/>
        </w:rPr>
        <w:t>.</w:t>
      </w:r>
    </w:p>
    <w:p w14:paraId="692D8B3D" w14:textId="77777777" w:rsidR="00BF31B1" w:rsidRPr="003A25CF" w:rsidRDefault="00BF31B1" w:rsidP="002159AF">
      <w:pPr>
        <w:spacing w:line="276" w:lineRule="auto"/>
        <w:rPr>
          <w:sz w:val="24"/>
        </w:rPr>
      </w:pPr>
    </w:p>
    <w:p w14:paraId="1343A577" w14:textId="77777777" w:rsidR="00BF31B1" w:rsidRPr="003A25CF" w:rsidRDefault="00214E88" w:rsidP="002159AF">
      <w:pPr>
        <w:pStyle w:val="SFTtulo2"/>
        <w:spacing w:line="276" w:lineRule="auto"/>
        <w:rPr>
          <w:sz w:val="24"/>
          <w:szCs w:val="24"/>
        </w:rPr>
      </w:pPr>
      <w:r w:rsidRPr="003A25CF">
        <w:rPr>
          <w:sz w:val="24"/>
          <w:szCs w:val="24"/>
        </w:rPr>
        <w:t>4.2.</w:t>
      </w:r>
      <w:r w:rsidRPr="003A25CF">
        <w:rPr>
          <w:sz w:val="24"/>
          <w:szCs w:val="24"/>
        </w:rPr>
        <w:tab/>
        <w:t>Remuneração das Debêntures</w:t>
      </w:r>
    </w:p>
    <w:p w14:paraId="252F74D6" w14:textId="77777777" w:rsidR="00BF31B1" w:rsidRPr="003A25CF" w:rsidRDefault="00BF31B1" w:rsidP="002159AF">
      <w:pPr>
        <w:keepNext/>
        <w:spacing w:line="276" w:lineRule="auto"/>
        <w:rPr>
          <w:sz w:val="24"/>
        </w:rPr>
      </w:pPr>
    </w:p>
    <w:p w14:paraId="28A20ED5" w14:textId="77777777" w:rsidR="00BF31B1" w:rsidRPr="003A25CF" w:rsidRDefault="00214E88" w:rsidP="002159AF">
      <w:pPr>
        <w:keepNext/>
        <w:tabs>
          <w:tab w:val="left" w:pos="709"/>
        </w:tabs>
        <w:spacing w:line="276" w:lineRule="auto"/>
        <w:rPr>
          <w:sz w:val="24"/>
        </w:rPr>
      </w:pPr>
      <w:r w:rsidRPr="003A25CF">
        <w:rPr>
          <w:sz w:val="24"/>
        </w:rPr>
        <w:t>4.2.1.</w:t>
      </w:r>
      <w:r w:rsidRPr="003A25CF">
        <w:rPr>
          <w:sz w:val="24"/>
        </w:rPr>
        <w:tab/>
      </w:r>
      <w:r w:rsidRPr="003A25CF">
        <w:rPr>
          <w:b/>
          <w:sz w:val="24"/>
        </w:rPr>
        <w:t>Atualização Monetária:</w:t>
      </w:r>
      <w:r w:rsidRPr="003A25CF">
        <w:rPr>
          <w:sz w:val="24"/>
        </w:rPr>
        <w:t xml:space="preserve"> O Valor Nominal Unitário das Debêntures não será atualizado monetariamente.</w:t>
      </w:r>
    </w:p>
    <w:p w14:paraId="6C1FDA17" w14:textId="77777777" w:rsidR="00BF31B1" w:rsidRPr="003A25CF" w:rsidRDefault="00BF31B1" w:rsidP="002159AF">
      <w:pPr>
        <w:tabs>
          <w:tab w:val="left" w:pos="709"/>
        </w:tabs>
        <w:spacing w:line="276" w:lineRule="auto"/>
        <w:rPr>
          <w:sz w:val="24"/>
        </w:rPr>
      </w:pPr>
    </w:p>
    <w:p w14:paraId="1CFEA6F5" w14:textId="27AE2245" w:rsidR="00BF31B1" w:rsidRPr="005A6C45" w:rsidRDefault="00214E88" w:rsidP="002159AF">
      <w:pPr>
        <w:tabs>
          <w:tab w:val="left" w:pos="709"/>
        </w:tabs>
        <w:spacing w:line="276" w:lineRule="auto"/>
        <w:rPr>
          <w:sz w:val="24"/>
        </w:rPr>
      </w:pPr>
      <w:r w:rsidRPr="003A25CF">
        <w:rPr>
          <w:sz w:val="24"/>
        </w:rPr>
        <w:t>4.2.2.</w:t>
      </w:r>
      <w:r w:rsidRPr="003A25CF">
        <w:rPr>
          <w:sz w:val="24"/>
        </w:rPr>
        <w:tab/>
      </w:r>
      <w:r w:rsidRPr="003A25CF">
        <w:rPr>
          <w:b/>
          <w:sz w:val="24"/>
        </w:rPr>
        <w:t>Juros Remuneratórios:</w:t>
      </w:r>
      <w:r w:rsidRPr="003A25CF">
        <w:rPr>
          <w:sz w:val="24"/>
        </w:rPr>
        <w:t xml:space="preserve"> Sobre o Valor Nominal Unitário das Debêntures</w:t>
      </w:r>
      <w:r w:rsidR="000C22D6" w:rsidRPr="000C22D6">
        <w:rPr>
          <w:sz w:val="24"/>
        </w:rPr>
        <w:t xml:space="preserve"> </w:t>
      </w:r>
      <w:r w:rsidR="000C22D6">
        <w:rPr>
          <w:sz w:val="24"/>
        </w:rPr>
        <w:t>ou saldo do Valor Nominal Unitário, conforme o caso,</w:t>
      </w:r>
      <w:r w:rsidRPr="003A25CF">
        <w:rPr>
          <w:sz w:val="24"/>
        </w:rPr>
        <w:t xml:space="preserve"> incidirão juros remuneratórios correspondentes a 100% (cem por cento) da variação acumulada das taxas médias diárias dos DI – Depósitos Interfinanceiros de um dia, </w:t>
      </w:r>
      <w:r w:rsidRPr="003A25CF">
        <w:rPr>
          <w:i/>
          <w:sz w:val="24"/>
        </w:rPr>
        <w:t>over</w:t>
      </w:r>
      <w:r w:rsidRPr="003A25CF">
        <w:rPr>
          <w:sz w:val="24"/>
        </w:rPr>
        <w:t xml:space="preserve"> </w:t>
      </w:r>
      <w:proofErr w:type="spellStart"/>
      <w:r w:rsidRPr="003A25CF">
        <w:rPr>
          <w:sz w:val="24"/>
        </w:rPr>
        <w:t>extra-grupo</w:t>
      </w:r>
      <w:proofErr w:type="spellEnd"/>
      <w:r w:rsidRPr="003A25CF">
        <w:rPr>
          <w:sz w:val="24"/>
        </w:rPr>
        <w:t xml:space="preserve">, calculadas e divulgadas diariamente pela B3, na forma percentual ao ano, </w:t>
      </w:r>
      <w:r w:rsidR="00C46A33" w:rsidRPr="003A25CF">
        <w:rPr>
          <w:sz w:val="24"/>
        </w:rPr>
        <w:t xml:space="preserve">com base em um ano de </w:t>
      </w:r>
      <w:r w:rsidRPr="003A25CF">
        <w:rPr>
          <w:sz w:val="24"/>
        </w:rPr>
        <w:t xml:space="preserve">252 (duzentos e cinquenta e dois) Dias Úteis, no informativo diário disponível em sua página na </w:t>
      </w:r>
      <w:r w:rsidR="00756A40" w:rsidRPr="003A25CF">
        <w:rPr>
          <w:sz w:val="24"/>
        </w:rPr>
        <w:t>i</w:t>
      </w:r>
      <w:r w:rsidRPr="003A25CF">
        <w:rPr>
          <w:sz w:val="24"/>
        </w:rPr>
        <w:t>nternet (</w:t>
      </w:r>
      <w:r w:rsidRPr="003A25CF">
        <w:rPr>
          <w:rStyle w:val="Hyperlink"/>
          <w:color w:val="auto"/>
          <w:sz w:val="24"/>
        </w:rPr>
        <w:t>http://www.</w:t>
      </w:r>
      <w:r w:rsidR="00756A40" w:rsidRPr="003A25CF">
        <w:rPr>
          <w:rStyle w:val="Hyperlink"/>
          <w:color w:val="auto"/>
          <w:sz w:val="24"/>
        </w:rPr>
        <w:t>b3</w:t>
      </w:r>
      <w:r w:rsidRPr="003A25CF">
        <w:rPr>
          <w:rStyle w:val="Hyperlink"/>
          <w:color w:val="auto"/>
          <w:sz w:val="24"/>
        </w:rPr>
        <w:t>.com.br</w:t>
      </w:r>
      <w:r w:rsidRPr="003A25CF">
        <w:rPr>
          <w:sz w:val="24"/>
        </w:rPr>
        <w:t>) (“</w:t>
      </w:r>
      <w:r w:rsidRPr="003A25CF">
        <w:rPr>
          <w:sz w:val="24"/>
          <w:u w:val="single"/>
        </w:rPr>
        <w:t xml:space="preserve">Taxa DI </w:t>
      </w:r>
      <w:r w:rsidRPr="003A25CF">
        <w:rPr>
          <w:i/>
          <w:sz w:val="24"/>
          <w:u w:val="single"/>
        </w:rPr>
        <w:t>Over</w:t>
      </w:r>
      <w:r w:rsidRPr="003A25CF">
        <w:rPr>
          <w:sz w:val="24"/>
        </w:rPr>
        <w:t xml:space="preserve">”), acrescida de uma sobretaxa equivalente a </w:t>
      </w:r>
      <w:r w:rsidR="00695C0A">
        <w:rPr>
          <w:sz w:val="24"/>
        </w:rPr>
        <w:t>3,44</w:t>
      </w:r>
      <w:r w:rsidR="00695C0A" w:rsidRPr="003A25CF">
        <w:rPr>
          <w:sz w:val="24"/>
        </w:rPr>
        <w:t>% (</w:t>
      </w:r>
      <w:r w:rsidR="00695C0A">
        <w:rPr>
          <w:sz w:val="24"/>
        </w:rPr>
        <w:t>três inteiros e quarenta e quatro centésimos</w:t>
      </w:r>
      <w:r w:rsidR="007B6A77">
        <w:rPr>
          <w:sz w:val="24"/>
        </w:rPr>
        <w:t xml:space="preserve"> por cento</w:t>
      </w:r>
      <w:r w:rsidR="00695C0A" w:rsidRPr="003A25CF">
        <w:rPr>
          <w:sz w:val="24"/>
        </w:rPr>
        <w:t xml:space="preserve">) </w:t>
      </w:r>
      <w:r w:rsidRPr="003A25CF">
        <w:rPr>
          <w:sz w:val="24"/>
        </w:rPr>
        <w:t xml:space="preserve">ao ano, </w:t>
      </w:r>
      <w:r w:rsidR="00C46A33" w:rsidRPr="003A25CF">
        <w:rPr>
          <w:sz w:val="24"/>
        </w:rPr>
        <w:t xml:space="preserve">com base em um ano de </w:t>
      </w:r>
      <w:r w:rsidRPr="003A25CF">
        <w:rPr>
          <w:sz w:val="24"/>
        </w:rPr>
        <w:t>252 (duzentos e cinquenta e dois) Dias Úteis (“</w:t>
      </w:r>
      <w:r w:rsidRPr="003A25CF">
        <w:rPr>
          <w:sz w:val="24"/>
          <w:u w:val="single"/>
        </w:rPr>
        <w:t>Juros Remuneratórios</w:t>
      </w:r>
      <w:r w:rsidRPr="003A25CF">
        <w:rPr>
          <w:sz w:val="24"/>
        </w:rPr>
        <w:t xml:space="preserve">”). </w:t>
      </w:r>
    </w:p>
    <w:p w14:paraId="7057CF8E" w14:textId="77777777" w:rsidR="00BF31B1" w:rsidRPr="003A25CF" w:rsidRDefault="00BF31B1" w:rsidP="002159AF">
      <w:pPr>
        <w:tabs>
          <w:tab w:val="left" w:pos="709"/>
        </w:tabs>
        <w:spacing w:line="276" w:lineRule="auto"/>
        <w:rPr>
          <w:sz w:val="24"/>
        </w:rPr>
      </w:pPr>
    </w:p>
    <w:p w14:paraId="73C27085" w14:textId="77777777" w:rsidR="00BF31B1" w:rsidRPr="003A25CF" w:rsidRDefault="00214E88" w:rsidP="002159AF">
      <w:pPr>
        <w:tabs>
          <w:tab w:val="left" w:pos="1560"/>
        </w:tabs>
        <w:spacing w:line="276" w:lineRule="auto"/>
        <w:rPr>
          <w:sz w:val="24"/>
        </w:rPr>
      </w:pPr>
      <w:r w:rsidRPr="003A25CF">
        <w:rPr>
          <w:sz w:val="24"/>
        </w:rPr>
        <w:lastRenderedPageBreak/>
        <w:t xml:space="preserve">4.2.2.1. Os Juros Remuneratórios serão calculados em regime de capitalização composta de forma </w:t>
      </w:r>
      <w:r w:rsidRPr="003A25CF">
        <w:rPr>
          <w:i/>
          <w:sz w:val="24"/>
        </w:rPr>
        <w:t xml:space="preserve">pro rata </w:t>
      </w:r>
      <w:proofErr w:type="spellStart"/>
      <w:r w:rsidRPr="003A25CF">
        <w:rPr>
          <w:i/>
          <w:sz w:val="24"/>
        </w:rPr>
        <w:t>temporis</w:t>
      </w:r>
      <w:proofErr w:type="spellEnd"/>
      <w:r w:rsidRPr="003A25CF">
        <w:rPr>
          <w:i/>
          <w:sz w:val="24"/>
        </w:rPr>
        <w:t xml:space="preserve"> </w:t>
      </w:r>
      <w:r w:rsidRPr="003A25CF">
        <w:rPr>
          <w:sz w:val="24"/>
        </w:rPr>
        <w:t xml:space="preserve">por Dias Úteis decorridos, desde a </w:t>
      </w:r>
      <w:r w:rsidR="00E04E25" w:rsidRPr="003A25CF">
        <w:rPr>
          <w:sz w:val="24"/>
        </w:rPr>
        <w:t xml:space="preserve">primeira </w:t>
      </w:r>
      <w:r w:rsidRPr="003A25CF">
        <w:rPr>
          <w:sz w:val="24"/>
        </w:rPr>
        <w:t xml:space="preserve">Data de Integralização, até a data de seu efetivo pagamento. </w:t>
      </w:r>
    </w:p>
    <w:p w14:paraId="05639AED" w14:textId="77777777" w:rsidR="00BF31B1" w:rsidRPr="003A25CF" w:rsidRDefault="00BF31B1" w:rsidP="002159AF">
      <w:pPr>
        <w:spacing w:line="276" w:lineRule="auto"/>
        <w:rPr>
          <w:sz w:val="24"/>
        </w:rPr>
      </w:pPr>
    </w:p>
    <w:p w14:paraId="593B2C45" w14:textId="77777777" w:rsidR="00BF31B1" w:rsidRPr="003A25CF" w:rsidRDefault="00214E88" w:rsidP="002159AF">
      <w:pPr>
        <w:tabs>
          <w:tab w:val="left" w:pos="1560"/>
        </w:tabs>
        <w:spacing w:line="276" w:lineRule="auto"/>
        <w:rPr>
          <w:sz w:val="24"/>
        </w:rPr>
      </w:pPr>
      <w:r w:rsidRPr="003A25CF">
        <w:rPr>
          <w:sz w:val="24"/>
        </w:rPr>
        <w:t>4.2.2.2. O cálculo dos Juros Remuneratórios obedecerá a seguinte fórmula:</w:t>
      </w:r>
      <w:r w:rsidR="00986169">
        <w:rPr>
          <w:sz w:val="24"/>
        </w:rPr>
        <w:t xml:space="preserve"> </w:t>
      </w:r>
    </w:p>
    <w:p w14:paraId="4E1E396B" w14:textId="77777777" w:rsidR="00BF31B1" w:rsidRPr="003A25CF" w:rsidRDefault="00BF31B1" w:rsidP="002159AF">
      <w:pPr>
        <w:keepNext/>
        <w:spacing w:line="276" w:lineRule="auto"/>
        <w:ind w:left="709"/>
        <w:rPr>
          <w:sz w:val="24"/>
        </w:rPr>
      </w:pPr>
    </w:p>
    <w:p w14:paraId="788D9C5A" w14:textId="77777777" w:rsidR="00BF31B1" w:rsidRPr="003A25CF" w:rsidRDefault="00214E88" w:rsidP="002159AF">
      <w:pPr>
        <w:keepNext/>
        <w:spacing w:line="276" w:lineRule="auto"/>
        <w:ind w:left="709"/>
        <w:jc w:val="center"/>
        <w:rPr>
          <w:sz w:val="24"/>
        </w:rPr>
      </w:pPr>
      <w:r w:rsidRPr="003A25CF">
        <w:rPr>
          <w:noProof/>
          <w:sz w:val="24"/>
        </w:rPr>
        <w:drawing>
          <wp:inline distT="0" distB="0" distL="0" distR="0" wp14:anchorId="29C8B9C5" wp14:editId="148B8DD1">
            <wp:extent cx="1819910" cy="20701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r="73453"/>
                    <a:stretch>
                      <a:fillRect/>
                    </a:stretch>
                  </pic:blipFill>
                  <pic:spPr bwMode="auto">
                    <a:xfrm>
                      <a:off x="0" y="0"/>
                      <a:ext cx="1819910" cy="207010"/>
                    </a:xfrm>
                    <a:prstGeom prst="rect">
                      <a:avLst/>
                    </a:prstGeom>
                    <a:noFill/>
                    <a:ln w="9525">
                      <a:noFill/>
                      <a:miter lim="800000"/>
                      <a:headEnd/>
                      <a:tailEnd/>
                    </a:ln>
                  </pic:spPr>
                </pic:pic>
              </a:graphicData>
            </a:graphic>
          </wp:inline>
        </w:drawing>
      </w:r>
    </w:p>
    <w:p w14:paraId="6BB42AC5" w14:textId="77777777" w:rsidR="00BF31B1" w:rsidRPr="003A25CF" w:rsidRDefault="00BF31B1" w:rsidP="002159AF">
      <w:pPr>
        <w:keepNext/>
        <w:spacing w:line="276" w:lineRule="auto"/>
        <w:ind w:left="709"/>
        <w:rPr>
          <w:sz w:val="24"/>
        </w:rPr>
      </w:pPr>
    </w:p>
    <w:p w14:paraId="79D9ADFD" w14:textId="77777777" w:rsidR="00BF31B1" w:rsidRPr="003A25CF" w:rsidRDefault="00214E88" w:rsidP="002159AF">
      <w:pPr>
        <w:keepNext/>
        <w:spacing w:line="276" w:lineRule="auto"/>
        <w:ind w:left="709"/>
        <w:rPr>
          <w:sz w:val="24"/>
        </w:rPr>
      </w:pPr>
      <w:r w:rsidRPr="003A25CF">
        <w:rPr>
          <w:sz w:val="24"/>
        </w:rPr>
        <w:t>onde:</w:t>
      </w:r>
    </w:p>
    <w:p w14:paraId="2EF4CECD" w14:textId="77777777" w:rsidR="00BF31B1" w:rsidRPr="003A25CF" w:rsidRDefault="00BF31B1" w:rsidP="002159AF">
      <w:pPr>
        <w:spacing w:line="276" w:lineRule="auto"/>
        <w:ind w:left="709"/>
        <w:rPr>
          <w:sz w:val="24"/>
        </w:rPr>
      </w:pPr>
    </w:p>
    <w:p w14:paraId="00AE6D1C" w14:textId="77777777" w:rsidR="00BF31B1" w:rsidRPr="003A25CF" w:rsidRDefault="00214E88" w:rsidP="002159AF">
      <w:pPr>
        <w:spacing w:line="276" w:lineRule="auto"/>
        <w:ind w:left="709"/>
        <w:rPr>
          <w:sz w:val="24"/>
        </w:rPr>
      </w:pPr>
      <w:r w:rsidRPr="003A25CF">
        <w:rPr>
          <w:sz w:val="24"/>
        </w:rPr>
        <w:t xml:space="preserve">J = valor </w:t>
      </w:r>
      <w:r w:rsidR="00E04E25" w:rsidRPr="003A25CF">
        <w:rPr>
          <w:sz w:val="24"/>
        </w:rPr>
        <w:t xml:space="preserve">unitário </w:t>
      </w:r>
      <w:r w:rsidRPr="003A25CF">
        <w:rPr>
          <w:sz w:val="24"/>
        </w:rPr>
        <w:t>dos Juros Remuneratórios devidos na respectiva data de pagamento, calculado com 8 (oito) casas decimais, sem arredondamento;</w:t>
      </w:r>
    </w:p>
    <w:p w14:paraId="3E9C8E75" w14:textId="77777777" w:rsidR="00BF31B1" w:rsidRPr="003A25CF" w:rsidRDefault="00BF31B1" w:rsidP="002159AF">
      <w:pPr>
        <w:spacing w:line="276" w:lineRule="auto"/>
        <w:ind w:left="709"/>
        <w:rPr>
          <w:sz w:val="24"/>
        </w:rPr>
      </w:pPr>
    </w:p>
    <w:p w14:paraId="1711FCB1" w14:textId="77777777" w:rsidR="00BF31B1" w:rsidRPr="003A25CF" w:rsidRDefault="00214E88" w:rsidP="002159AF">
      <w:pPr>
        <w:spacing w:line="276" w:lineRule="auto"/>
        <w:ind w:left="709"/>
        <w:rPr>
          <w:sz w:val="24"/>
        </w:rPr>
      </w:pPr>
      <w:proofErr w:type="spellStart"/>
      <w:r w:rsidRPr="003A25CF">
        <w:rPr>
          <w:sz w:val="24"/>
        </w:rPr>
        <w:t>VNe</w:t>
      </w:r>
      <w:proofErr w:type="spellEnd"/>
      <w:r w:rsidRPr="003A25CF">
        <w:rPr>
          <w:sz w:val="24"/>
        </w:rPr>
        <w:t xml:space="preserve"> = Valor Nominal Unitário das Debêntures, </w:t>
      </w:r>
      <w:r w:rsidR="000C22D6">
        <w:rPr>
          <w:sz w:val="24"/>
        </w:rPr>
        <w:t xml:space="preserve">ou saldo do Valor Nominal Unitário, conforme o caso, </w:t>
      </w:r>
      <w:r w:rsidRPr="003A25CF">
        <w:rPr>
          <w:sz w:val="24"/>
        </w:rPr>
        <w:t>informado/calculado com 8 (oito) casas decimais, sem arredondamento;</w:t>
      </w:r>
    </w:p>
    <w:p w14:paraId="2817DD9B" w14:textId="77777777" w:rsidR="00BF31B1" w:rsidRPr="003A25CF" w:rsidRDefault="00BF31B1" w:rsidP="002159AF">
      <w:pPr>
        <w:spacing w:line="276" w:lineRule="auto"/>
        <w:ind w:left="709"/>
        <w:rPr>
          <w:sz w:val="24"/>
        </w:rPr>
      </w:pPr>
    </w:p>
    <w:p w14:paraId="369D4BD7" w14:textId="77777777" w:rsidR="00BF31B1" w:rsidRPr="003A25CF" w:rsidRDefault="00214E88" w:rsidP="002159AF">
      <w:pPr>
        <w:spacing w:line="276" w:lineRule="auto"/>
        <w:ind w:left="709"/>
        <w:rPr>
          <w:sz w:val="24"/>
        </w:rPr>
      </w:pPr>
      <w:proofErr w:type="spellStart"/>
      <w:r w:rsidRPr="003A25CF">
        <w:rPr>
          <w:sz w:val="24"/>
        </w:rPr>
        <w:t>FatorJuros</w:t>
      </w:r>
      <w:proofErr w:type="spellEnd"/>
      <w:r w:rsidRPr="003A25CF">
        <w:rPr>
          <w:sz w:val="24"/>
        </w:rPr>
        <w:t xml:space="preserve"> = fator de juros, calculado com 9 (nove) casas decimais, com arredondamento, apurado de acordo com a seguinte fórmula:</w:t>
      </w:r>
    </w:p>
    <w:p w14:paraId="4B734A5A" w14:textId="77777777" w:rsidR="00BF31B1" w:rsidRPr="003A25CF" w:rsidRDefault="00BF31B1" w:rsidP="002159AF">
      <w:pPr>
        <w:spacing w:line="276" w:lineRule="auto"/>
        <w:ind w:left="709"/>
        <w:rPr>
          <w:sz w:val="24"/>
        </w:rPr>
      </w:pPr>
    </w:p>
    <w:p w14:paraId="20F830F8" w14:textId="77777777" w:rsidR="00BF31B1" w:rsidRPr="003A25CF" w:rsidRDefault="00214E88" w:rsidP="002159AF">
      <w:pPr>
        <w:spacing w:line="276" w:lineRule="auto"/>
        <w:ind w:left="709"/>
        <w:jc w:val="center"/>
        <w:rPr>
          <w:sz w:val="24"/>
        </w:rPr>
      </w:pPr>
      <w:r w:rsidRPr="003A25CF">
        <w:rPr>
          <w:noProof/>
          <w:sz w:val="24"/>
        </w:rPr>
        <w:drawing>
          <wp:inline distT="0" distB="0" distL="0" distR="0" wp14:anchorId="48CC36D5" wp14:editId="5D607426">
            <wp:extent cx="2752090" cy="21590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752090" cy="215900"/>
                    </a:xfrm>
                    <a:prstGeom prst="rect">
                      <a:avLst/>
                    </a:prstGeom>
                    <a:noFill/>
                    <a:ln w="9525">
                      <a:noFill/>
                      <a:miter lim="800000"/>
                      <a:headEnd/>
                      <a:tailEnd/>
                    </a:ln>
                  </pic:spPr>
                </pic:pic>
              </a:graphicData>
            </a:graphic>
          </wp:inline>
        </w:drawing>
      </w:r>
    </w:p>
    <w:p w14:paraId="6C7B5E80" w14:textId="77777777" w:rsidR="00BF31B1" w:rsidRPr="003A25CF" w:rsidRDefault="00BF31B1" w:rsidP="002159AF">
      <w:pPr>
        <w:spacing w:line="276" w:lineRule="auto"/>
        <w:ind w:left="709"/>
        <w:rPr>
          <w:sz w:val="24"/>
        </w:rPr>
      </w:pPr>
    </w:p>
    <w:p w14:paraId="53E54E7B" w14:textId="77777777" w:rsidR="00BF31B1" w:rsidRPr="003A25CF" w:rsidRDefault="00214E88" w:rsidP="002159AF">
      <w:pPr>
        <w:spacing w:line="276" w:lineRule="auto"/>
        <w:ind w:left="709"/>
        <w:rPr>
          <w:sz w:val="24"/>
        </w:rPr>
      </w:pPr>
      <w:r w:rsidRPr="003A25CF">
        <w:rPr>
          <w:sz w:val="24"/>
        </w:rPr>
        <w:t>onde:</w:t>
      </w:r>
    </w:p>
    <w:p w14:paraId="1F00B9CD" w14:textId="77777777" w:rsidR="00BF31B1" w:rsidRPr="003A25CF" w:rsidRDefault="00BF31B1" w:rsidP="002159AF">
      <w:pPr>
        <w:spacing w:line="276" w:lineRule="auto"/>
        <w:ind w:left="709"/>
        <w:rPr>
          <w:sz w:val="24"/>
        </w:rPr>
      </w:pPr>
    </w:p>
    <w:p w14:paraId="79E49D46" w14:textId="77777777" w:rsidR="00BF31B1" w:rsidRPr="003A25CF" w:rsidRDefault="00214E88" w:rsidP="002159AF">
      <w:pPr>
        <w:spacing w:line="276" w:lineRule="auto"/>
        <w:ind w:left="709"/>
        <w:rPr>
          <w:sz w:val="24"/>
        </w:rPr>
      </w:pPr>
      <w:proofErr w:type="spellStart"/>
      <w:r w:rsidRPr="003A25CF">
        <w:rPr>
          <w:sz w:val="24"/>
        </w:rPr>
        <w:t>FatorDI</w:t>
      </w:r>
      <w:proofErr w:type="spellEnd"/>
      <w:r w:rsidRPr="003A25CF">
        <w:rPr>
          <w:sz w:val="24"/>
        </w:rPr>
        <w:t xml:space="preserve"> = </w:t>
      </w:r>
      <w:proofErr w:type="spellStart"/>
      <w:r w:rsidRPr="003A25CF">
        <w:rPr>
          <w:sz w:val="24"/>
        </w:rPr>
        <w:t>produtório</w:t>
      </w:r>
      <w:proofErr w:type="spellEnd"/>
      <w:r w:rsidRPr="003A25CF">
        <w:rPr>
          <w:sz w:val="24"/>
        </w:rPr>
        <w:t xml:space="preserve"> das Taxas DI </w:t>
      </w:r>
      <w:r w:rsidRPr="003A25CF">
        <w:rPr>
          <w:i/>
          <w:sz w:val="24"/>
        </w:rPr>
        <w:t>Over</w:t>
      </w:r>
      <w:r w:rsidRPr="003A25CF">
        <w:rPr>
          <w:sz w:val="24"/>
        </w:rPr>
        <w:t xml:space="preserve">, desde a </w:t>
      </w:r>
      <w:r w:rsidR="00E04E25" w:rsidRPr="003A25CF">
        <w:rPr>
          <w:sz w:val="24"/>
        </w:rPr>
        <w:t xml:space="preserve">primeira </w:t>
      </w:r>
      <w:r w:rsidRPr="003A25CF">
        <w:rPr>
          <w:sz w:val="24"/>
        </w:rPr>
        <w:t>Data de Integralização, inclusive, até a respectiva data de pagamento, exclusive, calculado com 8 (oito) casas decimais, com arredondamento, apurado da seguinte forma:</w:t>
      </w:r>
    </w:p>
    <w:p w14:paraId="52728249" w14:textId="77777777" w:rsidR="00BF31B1" w:rsidRPr="003A25CF" w:rsidRDefault="00BF31B1" w:rsidP="002159AF">
      <w:pPr>
        <w:spacing w:line="276" w:lineRule="auto"/>
        <w:ind w:left="709"/>
        <w:rPr>
          <w:sz w:val="24"/>
        </w:rPr>
      </w:pPr>
    </w:p>
    <w:p w14:paraId="0DFD0E1A" w14:textId="77777777" w:rsidR="00BF31B1" w:rsidRPr="003A25CF" w:rsidRDefault="00214E88" w:rsidP="002159AF">
      <w:pPr>
        <w:spacing w:line="276" w:lineRule="auto"/>
        <w:ind w:left="709"/>
        <w:jc w:val="center"/>
        <w:rPr>
          <w:sz w:val="24"/>
        </w:rPr>
      </w:pPr>
      <w:r w:rsidRPr="003A25CF">
        <w:rPr>
          <w:noProof/>
          <w:sz w:val="24"/>
        </w:rPr>
        <w:drawing>
          <wp:inline distT="0" distB="0" distL="0" distR="0" wp14:anchorId="5854CFC9" wp14:editId="48B44722">
            <wp:extent cx="2122170" cy="5518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b="34506"/>
                    <a:stretch>
                      <a:fillRect/>
                    </a:stretch>
                  </pic:blipFill>
                  <pic:spPr bwMode="auto">
                    <a:xfrm>
                      <a:off x="0" y="0"/>
                      <a:ext cx="2122170" cy="551815"/>
                    </a:xfrm>
                    <a:prstGeom prst="rect">
                      <a:avLst/>
                    </a:prstGeom>
                    <a:noFill/>
                    <a:ln w="9525">
                      <a:noFill/>
                      <a:miter lim="800000"/>
                      <a:headEnd/>
                      <a:tailEnd/>
                    </a:ln>
                  </pic:spPr>
                </pic:pic>
              </a:graphicData>
            </a:graphic>
          </wp:inline>
        </w:drawing>
      </w:r>
    </w:p>
    <w:p w14:paraId="4012BE48" w14:textId="77777777" w:rsidR="00BF31B1" w:rsidRPr="003A25CF" w:rsidRDefault="00BF31B1" w:rsidP="002159AF">
      <w:pPr>
        <w:spacing w:line="276" w:lineRule="auto"/>
        <w:ind w:left="709"/>
        <w:rPr>
          <w:sz w:val="24"/>
        </w:rPr>
      </w:pPr>
    </w:p>
    <w:p w14:paraId="2A1AAAE5" w14:textId="77777777" w:rsidR="00BF31B1" w:rsidRPr="003A25CF" w:rsidRDefault="00214E88" w:rsidP="002159AF">
      <w:pPr>
        <w:spacing w:line="276" w:lineRule="auto"/>
        <w:ind w:left="709"/>
        <w:rPr>
          <w:sz w:val="24"/>
        </w:rPr>
      </w:pPr>
      <w:r w:rsidRPr="003A25CF">
        <w:rPr>
          <w:sz w:val="24"/>
        </w:rPr>
        <w:t>onde:</w:t>
      </w:r>
    </w:p>
    <w:p w14:paraId="5C1AEBC1" w14:textId="77777777" w:rsidR="00BF31B1" w:rsidRPr="003A25CF" w:rsidRDefault="00BF31B1" w:rsidP="002159AF">
      <w:pPr>
        <w:spacing w:line="276" w:lineRule="auto"/>
        <w:ind w:left="709"/>
        <w:rPr>
          <w:sz w:val="24"/>
        </w:rPr>
      </w:pPr>
    </w:p>
    <w:p w14:paraId="0FD33FC8" w14:textId="77777777" w:rsidR="00BF31B1" w:rsidRPr="003A25CF" w:rsidRDefault="00214E88" w:rsidP="002159AF">
      <w:pPr>
        <w:spacing w:line="276" w:lineRule="auto"/>
        <w:ind w:left="709"/>
        <w:rPr>
          <w:sz w:val="24"/>
        </w:rPr>
      </w:pPr>
      <w:r w:rsidRPr="003A25CF">
        <w:rPr>
          <w:sz w:val="24"/>
        </w:rPr>
        <w:t xml:space="preserve">k = número de ordens das Taxas DI </w:t>
      </w:r>
      <w:r w:rsidRPr="003A25CF">
        <w:rPr>
          <w:i/>
          <w:sz w:val="24"/>
        </w:rPr>
        <w:t>Over</w:t>
      </w:r>
      <w:r w:rsidRPr="003A25CF">
        <w:rPr>
          <w:sz w:val="24"/>
        </w:rPr>
        <w:t xml:space="preserve">, variando de 1 (um) até </w:t>
      </w:r>
      <w:proofErr w:type="spellStart"/>
      <w:r w:rsidRPr="003A25CF">
        <w:rPr>
          <w:sz w:val="24"/>
        </w:rPr>
        <w:t>nDI</w:t>
      </w:r>
      <w:proofErr w:type="spellEnd"/>
      <w:r w:rsidRPr="003A25CF">
        <w:rPr>
          <w:sz w:val="24"/>
        </w:rPr>
        <w:t>.</w:t>
      </w:r>
    </w:p>
    <w:p w14:paraId="36428804" w14:textId="77777777" w:rsidR="00BF31B1" w:rsidRPr="003A25CF" w:rsidRDefault="00BF31B1" w:rsidP="002159AF">
      <w:pPr>
        <w:spacing w:line="276" w:lineRule="auto"/>
        <w:ind w:left="709"/>
        <w:rPr>
          <w:sz w:val="24"/>
        </w:rPr>
      </w:pPr>
    </w:p>
    <w:p w14:paraId="3168C950" w14:textId="77777777" w:rsidR="00BF31B1" w:rsidRPr="003A25CF" w:rsidRDefault="00214E88" w:rsidP="002159AF">
      <w:pPr>
        <w:spacing w:line="276" w:lineRule="auto"/>
        <w:ind w:left="709"/>
        <w:rPr>
          <w:sz w:val="24"/>
        </w:rPr>
      </w:pPr>
      <w:proofErr w:type="spellStart"/>
      <w:r w:rsidRPr="003A25CF">
        <w:rPr>
          <w:sz w:val="24"/>
        </w:rPr>
        <w:t>nDI</w:t>
      </w:r>
      <w:proofErr w:type="spellEnd"/>
      <w:r w:rsidRPr="003A25CF">
        <w:rPr>
          <w:sz w:val="24"/>
        </w:rPr>
        <w:t xml:space="preserve"> = número total de Taxas DI </w:t>
      </w:r>
      <w:r w:rsidRPr="003A25CF">
        <w:rPr>
          <w:i/>
          <w:sz w:val="24"/>
        </w:rPr>
        <w:t>Over</w:t>
      </w:r>
      <w:r w:rsidRPr="003A25CF">
        <w:rPr>
          <w:sz w:val="24"/>
        </w:rPr>
        <w:t>, consideradas na apuração do “</w:t>
      </w:r>
      <w:proofErr w:type="spellStart"/>
      <w:r w:rsidRPr="003A25CF">
        <w:rPr>
          <w:sz w:val="24"/>
        </w:rPr>
        <w:t>FatorDI</w:t>
      </w:r>
      <w:proofErr w:type="spellEnd"/>
      <w:r w:rsidRPr="003A25CF">
        <w:rPr>
          <w:sz w:val="24"/>
        </w:rPr>
        <w:t>”, sendo “</w:t>
      </w:r>
      <w:proofErr w:type="spellStart"/>
      <w:r w:rsidRPr="003A25CF">
        <w:rPr>
          <w:sz w:val="24"/>
        </w:rPr>
        <w:t>nDI</w:t>
      </w:r>
      <w:proofErr w:type="spellEnd"/>
      <w:r w:rsidRPr="003A25CF">
        <w:rPr>
          <w:sz w:val="24"/>
        </w:rPr>
        <w:t>” um número inteiro; e</w:t>
      </w:r>
    </w:p>
    <w:p w14:paraId="1BFFBCF5" w14:textId="77777777" w:rsidR="00BF31B1" w:rsidRPr="003A25CF" w:rsidRDefault="00BF31B1" w:rsidP="002159AF">
      <w:pPr>
        <w:spacing w:line="276" w:lineRule="auto"/>
        <w:ind w:left="709"/>
        <w:rPr>
          <w:sz w:val="24"/>
        </w:rPr>
      </w:pPr>
    </w:p>
    <w:p w14:paraId="3D00D400" w14:textId="77777777" w:rsidR="00BF31B1" w:rsidRPr="003A25CF" w:rsidRDefault="00214E88" w:rsidP="002159AF">
      <w:pPr>
        <w:spacing w:line="276" w:lineRule="auto"/>
        <w:ind w:left="709"/>
        <w:rPr>
          <w:sz w:val="24"/>
        </w:rPr>
      </w:pPr>
      <w:proofErr w:type="spellStart"/>
      <w:r w:rsidRPr="003A25CF">
        <w:rPr>
          <w:sz w:val="24"/>
        </w:rPr>
        <w:t>TDIk</w:t>
      </w:r>
      <w:proofErr w:type="spellEnd"/>
      <w:r w:rsidRPr="003A25CF">
        <w:rPr>
          <w:sz w:val="24"/>
        </w:rPr>
        <w:t xml:space="preserve"> = Taxa DI </w:t>
      </w:r>
      <w:r w:rsidRPr="003A25CF">
        <w:rPr>
          <w:i/>
          <w:sz w:val="24"/>
        </w:rPr>
        <w:t>Over</w:t>
      </w:r>
      <w:r w:rsidRPr="003A25CF">
        <w:rPr>
          <w:sz w:val="24"/>
        </w:rPr>
        <w:t>, de ordem “k”, expressa ao dia, calculado com 8 (oito) casas decimais, com arredondamento, apurado da seguinte forma:</w:t>
      </w:r>
    </w:p>
    <w:p w14:paraId="63D1EB66" w14:textId="77777777" w:rsidR="00BF31B1" w:rsidRPr="003A25CF" w:rsidRDefault="00BF31B1" w:rsidP="002159AF">
      <w:pPr>
        <w:spacing w:line="276" w:lineRule="auto"/>
        <w:ind w:left="709"/>
        <w:rPr>
          <w:sz w:val="24"/>
        </w:rPr>
      </w:pPr>
    </w:p>
    <w:p w14:paraId="07409B60" w14:textId="77777777" w:rsidR="00BF31B1" w:rsidRPr="003A25CF" w:rsidRDefault="00214E88" w:rsidP="002159AF">
      <w:pPr>
        <w:spacing w:line="276" w:lineRule="auto"/>
        <w:ind w:left="709"/>
        <w:jc w:val="center"/>
        <w:rPr>
          <w:sz w:val="24"/>
        </w:rPr>
      </w:pPr>
      <w:r w:rsidRPr="003A25CF">
        <w:rPr>
          <w:noProof/>
          <w:sz w:val="24"/>
        </w:rPr>
        <w:drawing>
          <wp:inline distT="0" distB="0" distL="0" distR="0" wp14:anchorId="4719B985" wp14:editId="40EEF8CF">
            <wp:extent cx="1742440" cy="62103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b="29161"/>
                    <a:stretch>
                      <a:fillRect/>
                    </a:stretch>
                  </pic:blipFill>
                  <pic:spPr bwMode="auto">
                    <a:xfrm>
                      <a:off x="0" y="0"/>
                      <a:ext cx="1742440" cy="621030"/>
                    </a:xfrm>
                    <a:prstGeom prst="rect">
                      <a:avLst/>
                    </a:prstGeom>
                    <a:noFill/>
                    <a:ln w="9525">
                      <a:noFill/>
                      <a:miter lim="800000"/>
                      <a:headEnd/>
                      <a:tailEnd/>
                    </a:ln>
                  </pic:spPr>
                </pic:pic>
              </a:graphicData>
            </a:graphic>
          </wp:inline>
        </w:drawing>
      </w:r>
    </w:p>
    <w:p w14:paraId="549553E4" w14:textId="77777777" w:rsidR="00BF31B1" w:rsidRPr="003A25CF" w:rsidRDefault="00BF31B1" w:rsidP="002159AF">
      <w:pPr>
        <w:spacing w:line="276" w:lineRule="auto"/>
        <w:ind w:left="709"/>
        <w:rPr>
          <w:sz w:val="24"/>
        </w:rPr>
      </w:pPr>
    </w:p>
    <w:p w14:paraId="7FC03D7F" w14:textId="77777777" w:rsidR="00BF31B1" w:rsidRPr="003A25CF" w:rsidRDefault="00214E88" w:rsidP="002159AF">
      <w:pPr>
        <w:spacing w:line="276" w:lineRule="auto"/>
        <w:ind w:left="709"/>
        <w:rPr>
          <w:sz w:val="24"/>
        </w:rPr>
      </w:pPr>
      <w:r w:rsidRPr="003A25CF">
        <w:rPr>
          <w:sz w:val="24"/>
        </w:rPr>
        <w:lastRenderedPageBreak/>
        <w:t>onde:</w:t>
      </w:r>
    </w:p>
    <w:p w14:paraId="0D043204" w14:textId="77777777" w:rsidR="00BF31B1" w:rsidRPr="003A25CF" w:rsidRDefault="00BF31B1" w:rsidP="002159AF">
      <w:pPr>
        <w:spacing w:line="276" w:lineRule="auto"/>
        <w:ind w:left="709"/>
        <w:rPr>
          <w:sz w:val="24"/>
        </w:rPr>
      </w:pPr>
    </w:p>
    <w:p w14:paraId="74FF871C" w14:textId="0A837B18" w:rsidR="00BF31B1" w:rsidRPr="003A25CF" w:rsidRDefault="00214E88" w:rsidP="002159AF">
      <w:pPr>
        <w:spacing w:line="276" w:lineRule="auto"/>
        <w:ind w:left="709"/>
        <w:rPr>
          <w:sz w:val="24"/>
        </w:rPr>
      </w:pPr>
      <w:proofErr w:type="spellStart"/>
      <w:r w:rsidRPr="003A25CF">
        <w:rPr>
          <w:sz w:val="24"/>
        </w:rPr>
        <w:t>DI</w:t>
      </w:r>
      <w:r w:rsidRPr="003A25CF">
        <w:rPr>
          <w:sz w:val="24"/>
          <w:vertAlign w:val="subscript"/>
        </w:rPr>
        <w:t>k</w:t>
      </w:r>
      <w:proofErr w:type="spellEnd"/>
      <w:r w:rsidRPr="003A25CF">
        <w:rPr>
          <w:sz w:val="24"/>
        </w:rPr>
        <w:t xml:space="preserve"> = Taxa DI </w:t>
      </w:r>
      <w:r w:rsidRPr="003A25CF">
        <w:rPr>
          <w:i/>
          <w:sz w:val="24"/>
        </w:rPr>
        <w:t>Over</w:t>
      </w:r>
      <w:r w:rsidRPr="003A25CF">
        <w:rPr>
          <w:sz w:val="24"/>
        </w:rPr>
        <w:t xml:space="preserve"> de ordem k, divulgada pela</w:t>
      </w:r>
      <w:r w:rsidR="0006629B">
        <w:rPr>
          <w:sz w:val="24"/>
        </w:rPr>
        <w:t xml:space="preserve"> B3</w:t>
      </w:r>
      <w:r w:rsidRPr="003A25CF">
        <w:rPr>
          <w:sz w:val="24"/>
        </w:rPr>
        <w:t>, utilizada com 2 (duas) casas decimais;</w:t>
      </w:r>
    </w:p>
    <w:p w14:paraId="09EF3E34" w14:textId="77777777" w:rsidR="00BF31B1" w:rsidRPr="003A25CF" w:rsidRDefault="00BF31B1" w:rsidP="002159AF">
      <w:pPr>
        <w:spacing w:line="276" w:lineRule="auto"/>
        <w:ind w:left="709"/>
        <w:rPr>
          <w:sz w:val="24"/>
        </w:rPr>
      </w:pPr>
    </w:p>
    <w:p w14:paraId="3A31FC46" w14:textId="77777777" w:rsidR="00BF31B1" w:rsidRPr="003A25CF" w:rsidRDefault="00214E88" w:rsidP="002159AF">
      <w:pPr>
        <w:spacing w:line="276" w:lineRule="auto"/>
        <w:ind w:left="709"/>
        <w:rPr>
          <w:sz w:val="24"/>
        </w:rPr>
      </w:pPr>
      <w:r w:rsidRPr="003A25CF">
        <w:rPr>
          <w:sz w:val="24"/>
        </w:rPr>
        <w:t xml:space="preserve">Fator </w:t>
      </w:r>
      <w:r w:rsidRPr="003A25CF">
        <w:rPr>
          <w:i/>
          <w:sz w:val="24"/>
        </w:rPr>
        <w:t>Spread</w:t>
      </w:r>
      <w:r w:rsidRPr="003A25CF">
        <w:rPr>
          <w:sz w:val="24"/>
        </w:rPr>
        <w:t xml:space="preserve"> = Sobretaxa de juros fixos calculada com 9 (nove) casas decimais, com arredondamento, calculado conforme a seguinte fórmula:</w:t>
      </w:r>
    </w:p>
    <w:p w14:paraId="2AA7E9CA" w14:textId="77777777" w:rsidR="00BF31B1" w:rsidRPr="003A25CF" w:rsidRDefault="00BF31B1" w:rsidP="002159AF">
      <w:pPr>
        <w:spacing w:line="276" w:lineRule="auto"/>
        <w:ind w:left="709"/>
        <w:rPr>
          <w:sz w:val="24"/>
        </w:rPr>
      </w:pPr>
    </w:p>
    <w:p w14:paraId="06C0B47E" w14:textId="77777777" w:rsidR="00BF31B1" w:rsidRPr="003A25CF" w:rsidRDefault="00214E88" w:rsidP="002159AF">
      <w:pPr>
        <w:spacing w:line="276" w:lineRule="auto"/>
        <w:ind w:left="709"/>
        <w:jc w:val="center"/>
        <w:rPr>
          <w:sz w:val="24"/>
        </w:rPr>
      </w:pPr>
      <w:r w:rsidRPr="003A25CF">
        <w:rPr>
          <w:noProof/>
          <w:sz w:val="24"/>
        </w:rPr>
        <w:drawing>
          <wp:inline distT="0" distB="0" distL="0" distR="0" wp14:anchorId="2ACC00B5" wp14:editId="6F43DB9E">
            <wp:extent cx="1975485" cy="56959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1975485" cy="569595"/>
                    </a:xfrm>
                    <a:prstGeom prst="rect">
                      <a:avLst/>
                    </a:prstGeom>
                    <a:noFill/>
                    <a:ln w="9525">
                      <a:noFill/>
                      <a:miter lim="800000"/>
                      <a:headEnd/>
                      <a:tailEnd/>
                    </a:ln>
                  </pic:spPr>
                </pic:pic>
              </a:graphicData>
            </a:graphic>
          </wp:inline>
        </w:drawing>
      </w:r>
    </w:p>
    <w:p w14:paraId="29D8EB8A" w14:textId="77777777" w:rsidR="00BF31B1" w:rsidRPr="003A25CF" w:rsidRDefault="00214E88" w:rsidP="002159AF">
      <w:pPr>
        <w:spacing w:line="276" w:lineRule="auto"/>
        <w:ind w:left="709"/>
        <w:rPr>
          <w:sz w:val="24"/>
        </w:rPr>
      </w:pPr>
      <w:r w:rsidRPr="003A25CF">
        <w:rPr>
          <w:sz w:val="24"/>
        </w:rPr>
        <w:t>onde,</w:t>
      </w:r>
    </w:p>
    <w:p w14:paraId="01D0D598" w14:textId="77777777" w:rsidR="00BF31B1" w:rsidRPr="003A25CF" w:rsidRDefault="00BF31B1" w:rsidP="002159AF">
      <w:pPr>
        <w:spacing w:line="276" w:lineRule="auto"/>
        <w:ind w:left="709"/>
        <w:rPr>
          <w:sz w:val="24"/>
        </w:rPr>
      </w:pPr>
    </w:p>
    <w:p w14:paraId="439ECE22" w14:textId="26243A56" w:rsidR="00BF31B1" w:rsidRPr="003A25CF" w:rsidRDefault="00214E88" w:rsidP="002159AF">
      <w:pPr>
        <w:spacing w:line="276" w:lineRule="auto"/>
        <w:ind w:left="709"/>
        <w:rPr>
          <w:sz w:val="24"/>
        </w:rPr>
      </w:pPr>
      <w:r w:rsidRPr="003A25CF">
        <w:rPr>
          <w:i/>
          <w:sz w:val="24"/>
        </w:rPr>
        <w:t>spread</w:t>
      </w:r>
      <w:r w:rsidRPr="003A25CF">
        <w:rPr>
          <w:sz w:val="24"/>
        </w:rPr>
        <w:t xml:space="preserve"> = </w:t>
      </w:r>
      <w:r w:rsidR="00695C0A">
        <w:rPr>
          <w:sz w:val="24"/>
        </w:rPr>
        <w:t>3,4400</w:t>
      </w:r>
      <w:r w:rsidR="00695C0A" w:rsidRPr="003A25CF">
        <w:rPr>
          <w:sz w:val="24"/>
        </w:rPr>
        <w:t xml:space="preserve">; </w:t>
      </w:r>
      <w:r w:rsidRPr="003A25CF">
        <w:rPr>
          <w:sz w:val="24"/>
        </w:rPr>
        <w:t>e</w:t>
      </w:r>
    </w:p>
    <w:p w14:paraId="3E56C4BF" w14:textId="77777777" w:rsidR="00BF31B1" w:rsidRPr="003A25CF" w:rsidRDefault="00BF31B1" w:rsidP="002159AF">
      <w:pPr>
        <w:spacing w:line="276" w:lineRule="auto"/>
        <w:ind w:left="709"/>
        <w:rPr>
          <w:sz w:val="24"/>
        </w:rPr>
      </w:pPr>
    </w:p>
    <w:p w14:paraId="21C6AE6D" w14:textId="77777777" w:rsidR="00BF31B1" w:rsidRPr="003A25CF" w:rsidRDefault="00214E88" w:rsidP="002159AF">
      <w:pPr>
        <w:tabs>
          <w:tab w:val="left" w:pos="1560"/>
        </w:tabs>
        <w:spacing w:line="276" w:lineRule="auto"/>
        <w:ind w:left="720"/>
        <w:rPr>
          <w:sz w:val="24"/>
        </w:rPr>
      </w:pPr>
      <w:r w:rsidRPr="003A25CF">
        <w:rPr>
          <w:sz w:val="24"/>
        </w:rPr>
        <w:t xml:space="preserve">DP = número de Dias Úteis entre a </w:t>
      </w:r>
      <w:r w:rsidR="00E04E25" w:rsidRPr="003A25CF">
        <w:rPr>
          <w:sz w:val="24"/>
        </w:rPr>
        <w:t xml:space="preserve">primeira </w:t>
      </w:r>
      <w:r w:rsidRPr="003A25CF">
        <w:rPr>
          <w:sz w:val="24"/>
        </w:rPr>
        <w:t>Data de Integralização e a data atual, sendo “DP” um número inteiro.</w:t>
      </w:r>
    </w:p>
    <w:p w14:paraId="5E1E59AC" w14:textId="77777777" w:rsidR="00BF31B1" w:rsidRPr="003A25CF" w:rsidRDefault="00BF31B1" w:rsidP="002159AF">
      <w:pPr>
        <w:tabs>
          <w:tab w:val="left" w:pos="1560"/>
        </w:tabs>
        <w:spacing w:line="276" w:lineRule="auto"/>
        <w:ind w:left="720"/>
        <w:rPr>
          <w:sz w:val="24"/>
        </w:rPr>
      </w:pPr>
    </w:p>
    <w:p w14:paraId="4D62FFAA" w14:textId="77777777" w:rsidR="00BF31B1" w:rsidRPr="003A25CF" w:rsidRDefault="00214E88" w:rsidP="002159AF">
      <w:pPr>
        <w:tabs>
          <w:tab w:val="left" w:pos="1560"/>
        </w:tabs>
        <w:spacing w:line="276" w:lineRule="auto"/>
        <w:rPr>
          <w:sz w:val="24"/>
        </w:rPr>
      </w:pPr>
      <w:r w:rsidRPr="003A25CF">
        <w:rPr>
          <w:sz w:val="24"/>
        </w:rPr>
        <w:t>4.2.2.3. Observações:</w:t>
      </w:r>
    </w:p>
    <w:p w14:paraId="69F6F0FA" w14:textId="77777777" w:rsidR="00BF31B1" w:rsidRPr="003A25CF" w:rsidRDefault="00BF31B1" w:rsidP="002159AF">
      <w:pPr>
        <w:spacing w:line="276" w:lineRule="auto"/>
        <w:rPr>
          <w:sz w:val="24"/>
        </w:rPr>
      </w:pPr>
    </w:p>
    <w:p w14:paraId="418786F4" w14:textId="77777777" w:rsidR="00BF31B1" w:rsidRPr="003A25CF" w:rsidRDefault="00214E88" w:rsidP="002159AF">
      <w:pPr>
        <w:tabs>
          <w:tab w:val="left" w:pos="1560"/>
        </w:tabs>
        <w:spacing w:line="276" w:lineRule="auto"/>
        <w:ind w:left="1560" w:hanging="851"/>
        <w:rPr>
          <w:sz w:val="24"/>
        </w:rPr>
      </w:pPr>
      <w:r w:rsidRPr="003A25CF">
        <w:rPr>
          <w:sz w:val="24"/>
        </w:rPr>
        <w:t>(a)</w:t>
      </w:r>
      <w:r w:rsidRPr="003A25CF">
        <w:rPr>
          <w:sz w:val="24"/>
        </w:rPr>
        <w:tab/>
        <w:t xml:space="preserve">o fator resultante da expressão (1 + </w:t>
      </w:r>
      <w:proofErr w:type="spellStart"/>
      <w:r w:rsidRPr="003A25CF">
        <w:rPr>
          <w:sz w:val="24"/>
        </w:rPr>
        <w:t>TDI</w:t>
      </w:r>
      <w:r w:rsidRPr="003A25CF">
        <w:rPr>
          <w:sz w:val="24"/>
          <w:vertAlign w:val="subscript"/>
        </w:rPr>
        <w:t>k</w:t>
      </w:r>
      <w:proofErr w:type="spellEnd"/>
      <w:r w:rsidRPr="003A25CF">
        <w:rPr>
          <w:sz w:val="24"/>
        </w:rPr>
        <w:t>) é considerado com 16 (dezesseis) casas decimais, sem arredondamento;</w:t>
      </w:r>
    </w:p>
    <w:p w14:paraId="07511A35" w14:textId="77777777" w:rsidR="00BF31B1" w:rsidRPr="003A25CF" w:rsidRDefault="00BF31B1" w:rsidP="002159AF">
      <w:pPr>
        <w:tabs>
          <w:tab w:val="left" w:pos="1560"/>
        </w:tabs>
        <w:spacing w:line="276" w:lineRule="auto"/>
        <w:ind w:left="1560" w:hanging="851"/>
        <w:rPr>
          <w:sz w:val="24"/>
        </w:rPr>
      </w:pPr>
    </w:p>
    <w:p w14:paraId="4D671561" w14:textId="77777777" w:rsidR="00BF31B1" w:rsidRPr="003A25CF" w:rsidRDefault="00214E88" w:rsidP="002159AF">
      <w:pPr>
        <w:pStyle w:val="PargrafodaLista"/>
        <w:numPr>
          <w:ilvl w:val="0"/>
          <w:numId w:val="1"/>
        </w:numPr>
        <w:tabs>
          <w:tab w:val="left" w:pos="2127"/>
        </w:tabs>
        <w:spacing w:line="276" w:lineRule="auto"/>
        <w:ind w:left="1560" w:hanging="851"/>
        <w:rPr>
          <w:sz w:val="24"/>
        </w:rPr>
      </w:pPr>
      <w:r w:rsidRPr="003A25CF">
        <w:rPr>
          <w:sz w:val="24"/>
        </w:rPr>
        <w:t xml:space="preserve">efetua-se o </w:t>
      </w:r>
      <w:proofErr w:type="spellStart"/>
      <w:r w:rsidRPr="003A25CF">
        <w:rPr>
          <w:sz w:val="24"/>
        </w:rPr>
        <w:t>produtório</w:t>
      </w:r>
      <w:proofErr w:type="spellEnd"/>
      <w:r w:rsidRPr="003A25CF">
        <w:rPr>
          <w:sz w:val="24"/>
        </w:rPr>
        <w:t xml:space="preserve"> dos fatores diários (1 + </w:t>
      </w:r>
      <w:proofErr w:type="spellStart"/>
      <w:r w:rsidRPr="003A25CF">
        <w:rPr>
          <w:sz w:val="24"/>
        </w:rPr>
        <w:t>TDI</w:t>
      </w:r>
      <w:r w:rsidRPr="003A25CF">
        <w:rPr>
          <w:sz w:val="24"/>
          <w:vertAlign w:val="subscript"/>
        </w:rPr>
        <w:t>k</w:t>
      </w:r>
      <w:proofErr w:type="spellEnd"/>
      <w:r w:rsidRPr="003A25CF">
        <w:rPr>
          <w:sz w:val="24"/>
        </w:rPr>
        <w:t xml:space="preserve">), sendo que a cada fator diário acumulado, trunca-se o resultado com 16 (dezesseis) casas decimais, aplicando-se o próximo fator diário, e assim por diante até o último considerado; </w:t>
      </w:r>
    </w:p>
    <w:p w14:paraId="06AC17F0" w14:textId="77777777" w:rsidR="00BF31B1" w:rsidRPr="003A25CF" w:rsidRDefault="00BF31B1" w:rsidP="002159AF">
      <w:pPr>
        <w:pStyle w:val="PargrafodaLista"/>
        <w:tabs>
          <w:tab w:val="left" w:pos="2127"/>
        </w:tabs>
        <w:spacing w:line="276" w:lineRule="auto"/>
        <w:ind w:left="1560" w:hanging="851"/>
        <w:rPr>
          <w:sz w:val="24"/>
        </w:rPr>
      </w:pPr>
    </w:p>
    <w:p w14:paraId="131F02AB" w14:textId="77777777" w:rsidR="00BF31B1" w:rsidRPr="003A25CF" w:rsidRDefault="00214E88" w:rsidP="002159AF">
      <w:pPr>
        <w:pStyle w:val="PargrafodaLista"/>
        <w:numPr>
          <w:ilvl w:val="0"/>
          <w:numId w:val="1"/>
        </w:numPr>
        <w:tabs>
          <w:tab w:val="left" w:pos="2127"/>
        </w:tabs>
        <w:spacing w:line="276" w:lineRule="auto"/>
        <w:ind w:left="1560" w:hanging="851"/>
        <w:rPr>
          <w:sz w:val="24"/>
        </w:rPr>
      </w:pPr>
      <w:r w:rsidRPr="003A25CF">
        <w:rPr>
          <w:sz w:val="24"/>
        </w:rPr>
        <w:t>uma vez os fatores estando acumulados, considera-se o fator resultante “</w:t>
      </w:r>
      <w:proofErr w:type="spellStart"/>
      <w:r w:rsidRPr="003A25CF">
        <w:rPr>
          <w:sz w:val="24"/>
        </w:rPr>
        <w:t>FatorDI</w:t>
      </w:r>
      <w:proofErr w:type="spellEnd"/>
      <w:r w:rsidRPr="003A25CF">
        <w:rPr>
          <w:sz w:val="24"/>
        </w:rPr>
        <w:t>” com 8 (oito) casas decimais, com arredondamento;</w:t>
      </w:r>
    </w:p>
    <w:p w14:paraId="27B6219B" w14:textId="77777777" w:rsidR="00BF31B1" w:rsidRPr="003A25CF" w:rsidRDefault="00BF31B1" w:rsidP="002159AF">
      <w:pPr>
        <w:pStyle w:val="PargrafodaLista"/>
        <w:tabs>
          <w:tab w:val="left" w:pos="2127"/>
        </w:tabs>
        <w:spacing w:line="276" w:lineRule="auto"/>
        <w:ind w:left="1560" w:hanging="851"/>
        <w:rPr>
          <w:sz w:val="24"/>
        </w:rPr>
      </w:pPr>
    </w:p>
    <w:p w14:paraId="1133F5BA" w14:textId="77777777" w:rsidR="00BF31B1" w:rsidRPr="003A25CF" w:rsidRDefault="00214E88" w:rsidP="002159AF">
      <w:pPr>
        <w:pStyle w:val="PargrafodaLista"/>
        <w:numPr>
          <w:ilvl w:val="0"/>
          <w:numId w:val="1"/>
        </w:numPr>
        <w:tabs>
          <w:tab w:val="left" w:pos="2127"/>
        </w:tabs>
        <w:spacing w:line="276" w:lineRule="auto"/>
        <w:ind w:left="1560" w:hanging="851"/>
        <w:rPr>
          <w:sz w:val="24"/>
        </w:rPr>
      </w:pPr>
      <w:r w:rsidRPr="003A25CF">
        <w:rPr>
          <w:sz w:val="24"/>
        </w:rPr>
        <w:t>o fator resultante da expressão (</w:t>
      </w:r>
      <w:proofErr w:type="spellStart"/>
      <w:r w:rsidRPr="003A25CF">
        <w:rPr>
          <w:sz w:val="24"/>
        </w:rPr>
        <w:t>FatorDI</w:t>
      </w:r>
      <w:proofErr w:type="spellEnd"/>
      <w:r w:rsidRPr="003A25CF">
        <w:rPr>
          <w:sz w:val="24"/>
        </w:rPr>
        <w:t xml:space="preserve"> x </w:t>
      </w:r>
      <w:proofErr w:type="spellStart"/>
      <w:r w:rsidRPr="003A25CF">
        <w:rPr>
          <w:sz w:val="24"/>
        </w:rPr>
        <w:t>Fator</w:t>
      </w:r>
      <w:r w:rsidRPr="003A25CF">
        <w:rPr>
          <w:i/>
          <w:sz w:val="24"/>
        </w:rPr>
        <w:t>Spread</w:t>
      </w:r>
      <w:proofErr w:type="spellEnd"/>
      <w:r w:rsidRPr="003A25CF">
        <w:rPr>
          <w:sz w:val="24"/>
        </w:rPr>
        <w:t>) deve ser considerado com 9 (nove) casa decimais, com arredondamento; e</w:t>
      </w:r>
    </w:p>
    <w:p w14:paraId="11669FD0" w14:textId="77777777" w:rsidR="00BF31B1" w:rsidRPr="003A25CF" w:rsidRDefault="00BF31B1" w:rsidP="002159AF">
      <w:pPr>
        <w:tabs>
          <w:tab w:val="left" w:pos="2127"/>
        </w:tabs>
        <w:spacing w:line="276" w:lineRule="auto"/>
        <w:ind w:left="1560" w:hanging="851"/>
        <w:rPr>
          <w:sz w:val="24"/>
        </w:rPr>
      </w:pPr>
    </w:p>
    <w:p w14:paraId="290DADBB" w14:textId="7392FD2D" w:rsidR="00BF31B1" w:rsidRPr="003A25CF" w:rsidRDefault="00214E88" w:rsidP="002159AF">
      <w:pPr>
        <w:tabs>
          <w:tab w:val="left" w:pos="2127"/>
        </w:tabs>
        <w:spacing w:line="276" w:lineRule="auto"/>
        <w:ind w:left="1560" w:hanging="851"/>
        <w:rPr>
          <w:sz w:val="24"/>
        </w:rPr>
      </w:pPr>
      <w:r w:rsidRPr="003A25CF">
        <w:rPr>
          <w:sz w:val="24"/>
        </w:rPr>
        <w:t>(e)</w:t>
      </w:r>
      <w:r w:rsidRPr="003A25CF">
        <w:rPr>
          <w:sz w:val="24"/>
        </w:rPr>
        <w:tab/>
        <w:t xml:space="preserve">a Taxa DI </w:t>
      </w:r>
      <w:r w:rsidRPr="003A25CF">
        <w:rPr>
          <w:i/>
          <w:sz w:val="24"/>
        </w:rPr>
        <w:t>Over</w:t>
      </w:r>
      <w:r w:rsidRPr="003A25CF">
        <w:rPr>
          <w:sz w:val="24"/>
        </w:rPr>
        <w:t xml:space="preserve"> deverá ser utilizada considerando idêntico número de casas decimais divulgado pela B3, salvo quando expressamente indicado de outra forma.</w:t>
      </w:r>
    </w:p>
    <w:p w14:paraId="0CCE9722" w14:textId="77777777" w:rsidR="00BF31B1" w:rsidRPr="003A25CF" w:rsidRDefault="00BF31B1" w:rsidP="002159AF">
      <w:pPr>
        <w:spacing w:line="276" w:lineRule="auto"/>
        <w:rPr>
          <w:sz w:val="24"/>
        </w:rPr>
      </w:pPr>
    </w:p>
    <w:p w14:paraId="6C88AFAB" w14:textId="0A143749" w:rsidR="00BF31B1" w:rsidRPr="003A25CF" w:rsidRDefault="00214E88" w:rsidP="002159AF">
      <w:pPr>
        <w:tabs>
          <w:tab w:val="left" w:pos="1560"/>
        </w:tabs>
        <w:spacing w:line="276" w:lineRule="auto"/>
        <w:rPr>
          <w:sz w:val="24"/>
        </w:rPr>
      </w:pPr>
      <w:r w:rsidRPr="003A25CF">
        <w:rPr>
          <w:sz w:val="24"/>
        </w:rPr>
        <w:t xml:space="preserve">4.2.2.4. Se na data de vencimento de quaisquer obrigações pecuniárias da Emissora não houver divulgação da Taxa DI </w:t>
      </w:r>
      <w:r w:rsidRPr="003A25CF">
        <w:rPr>
          <w:i/>
          <w:sz w:val="24"/>
        </w:rPr>
        <w:t>Over</w:t>
      </w:r>
      <w:r w:rsidRPr="003A25CF">
        <w:rPr>
          <w:sz w:val="24"/>
        </w:rPr>
        <w:t xml:space="preserve"> pela B3, será aplicada na apuração de </w:t>
      </w:r>
      <w:proofErr w:type="spellStart"/>
      <w:r w:rsidRPr="003A25CF">
        <w:rPr>
          <w:sz w:val="24"/>
        </w:rPr>
        <w:t>TDI</w:t>
      </w:r>
      <w:r w:rsidRPr="003A25CF">
        <w:rPr>
          <w:sz w:val="24"/>
          <w:vertAlign w:val="subscript"/>
        </w:rPr>
        <w:t>k</w:t>
      </w:r>
      <w:proofErr w:type="spellEnd"/>
      <w:r w:rsidRPr="003A25CF">
        <w:rPr>
          <w:sz w:val="24"/>
        </w:rPr>
        <w:t xml:space="preserve"> a última Taxa DI </w:t>
      </w:r>
      <w:r w:rsidRPr="003A25CF">
        <w:rPr>
          <w:i/>
          <w:sz w:val="24"/>
        </w:rPr>
        <w:t>Over</w:t>
      </w:r>
      <w:r w:rsidRPr="003A25CF">
        <w:rPr>
          <w:sz w:val="24"/>
        </w:rPr>
        <w:t xml:space="preserve"> divulgada, não sendo devidas quaisquer compensações entre a Emissora e os Debenturistas quando da divulgação posterior da Taxa DI </w:t>
      </w:r>
      <w:r w:rsidRPr="003A25CF">
        <w:rPr>
          <w:i/>
          <w:sz w:val="24"/>
        </w:rPr>
        <w:t>Over</w:t>
      </w:r>
      <w:r w:rsidRPr="003A25CF">
        <w:rPr>
          <w:sz w:val="24"/>
        </w:rPr>
        <w:t xml:space="preserve"> que seria aplicável. Se a não divulgação da Taxa DI </w:t>
      </w:r>
      <w:r w:rsidRPr="003A25CF">
        <w:rPr>
          <w:i/>
          <w:sz w:val="24"/>
        </w:rPr>
        <w:t>Over</w:t>
      </w:r>
      <w:r w:rsidRPr="003A25CF">
        <w:rPr>
          <w:sz w:val="24"/>
        </w:rPr>
        <w:t xml:space="preserve"> for superior ao prazo de 10 (dez) dias consecutivos, aplicar-se-á o disposto nas Cláusulas 4.2.2.5, 4.2.2.6 e 4.2.2.7 abaixo. </w:t>
      </w:r>
      <w:r w:rsidR="00F95A3F">
        <w:rPr>
          <w:sz w:val="24"/>
        </w:rPr>
        <w:t xml:space="preserve"> </w:t>
      </w:r>
    </w:p>
    <w:p w14:paraId="52C8156D" w14:textId="77777777" w:rsidR="00BF31B1" w:rsidRPr="003A25CF" w:rsidRDefault="00BF31B1" w:rsidP="002159AF">
      <w:pPr>
        <w:tabs>
          <w:tab w:val="left" w:pos="1560"/>
        </w:tabs>
        <w:spacing w:line="276" w:lineRule="auto"/>
        <w:ind w:left="720"/>
        <w:rPr>
          <w:sz w:val="24"/>
        </w:rPr>
      </w:pPr>
    </w:p>
    <w:p w14:paraId="60EADC6C" w14:textId="0200CBF6" w:rsidR="00BF31B1" w:rsidRPr="003A25CF" w:rsidRDefault="00214E88" w:rsidP="002159AF">
      <w:pPr>
        <w:tabs>
          <w:tab w:val="left" w:pos="1560"/>
        </w:tabs>
        <w:spacing w:line="276" w:lineRule="auto"/>
        <w:rPr>
          <w:sz w:val="24"/>
        </w:rPr>
      </w:pPr>
      <w:r w:rsidRPr="003A25CF">
        <w:rPr>
          <w:sz w:val="24"/>
        </w:rPr>
        <w:t>4.2.2.5. No caso de (i) extinção, (</w:t>
      </w:r>
      <w:proofErr w:type="spellStart"/>
      <w:r w:rsidRPr="003A25CF">
        <w:rPr>
          <w:sz w:val="24"/>
        </w:rPr>
        <w:t>ii</w:t>
      </w:r>
      <w:proofErr w:type="spellEnd"/>
      <w:r w:rsidRPr="003A25CF">
        <w:rPr>
          <w:sz w:val="24"/>
        </w:rPr>
        <w:t>) ausência de apuração e/ou divulgação por mais de 10 (dez) dias consecutivos após a data esperada para sua apuração e/ou divulgação, ou (</w:t>
      </w:r>
      <w:proofErr w:type="spellStart"/>
      <w:r w:rsidRPr="003A25CF">
        <w:rPr>
          <w:sz w:val="24"/>
        </w:rPr>
        <w:t>iii</w:t>
      </w:r>
      <w:proofErr w:type="spellEnd"/>
      <w:r w:rsidRPr="003A25CF">
        <w:rPr>
          <w:sz w:val="24"/>
        </w:rPr>
        <w:t xml:space="preserve">) </w:t>
      </w:r>
      <w:r w:rsidRPr="003A25CF">
        <w:rPr>
          <w:sz w:val="24"/>
        </w:rPr>
        <w:lastRenderedPageBreak/>
        <w:t xml:space="preserve">impossibilidade legal ou por determinação judicial de aplicação às Debêntures da Taxa DI </w:t>
      </w:r>
      <w:r w:rsidRPr="003A25CF">
        <w:rPr>
          <w:i/>
          <w:sz w:val="24"/>
        </w:rPr>
        <w:t>Over</w:t>
      </w:r>
      <w:r w:rsidRPr="003A25CF">
        <w:rPr>
          <w:sz w:val="24"/>
        </w:rPr>
        <w:t xml:space="preserve">, adotar-se-á a última Taxa DI </w:t>
      </w:r>
      <w:r w:rsidRPr="003A25CF">
        <w:rPr>
          <w:i/>
          <w:sz w:val="24"/>
        </w:rPr>
        <w:t>Over</w:t>
      </w:r>
      <w:r w:rsidRPr="003A25CF">
        <w:rPr>
          <w:sz w:val="24"/>
        </w:rPr>
        <w:t xml:space="preserve"> disponível até que seja definida a taxa que vier a </w:t>
      </w:r>
      <w:r w:rsidR="0089713F" w:rsidRPr="003A25CF">
        <w:rPr>
          <w:sz w:val="24"/>
        </w:rPr>
        <w:t>substitui-la</w:t>
      </w:r>
      <w:r w:rsidRPr="003A25CF">
        <w:rPr>
          <w:sz w:val="24"/>
        </w:rPr>
        <w:t xml:space="preserve">. Na ausência de taxa substitutiva, o Agente Fiduciário deverá, no prazo máximo de 2 (dois) Dias Úteis a contar (i) da extinção ou da impossibilidade legal ou por determinação judicial de aplicação da Taxa DI </w:t>
      </w:r>
      <w:r w:rsidRPr="003A25CF">
        <w:rPr>
          <w:i/>
          <w:sz w:val="24"/>
        </w:rPr>
        <w:t>Over</w:t>
      </w:r>
      <w:r w:rsidRPr="003A25CF">
        <w:rPr>
          <w:sz w:val="24"/>
        </w:rPr>
        <w:t xml:space="preserve"> às Debêntures, ou (</w:t>
      </w:r>
      <w:proofErr w:type="spellStart"/>
      <w:r w:rsidRPr="003A25CF">
        <w:rPr>
          <w:sz w:val="24"/>
        </w:rPr>
        <w:t>ii</w:t>
      </w:r>
      <w:proofErr w:type="spellEnd"/>
      <w:r w:rsidRPr="003A25CF">
        <w:rPr>
          <w:sz w:val="24"/>
        </w:rPr>
        <w:t>) do fim do prazo de 10 (dez)</w:t>
      </w:r>
      <w:r w:rsidRPr="002159AF">
        <w:rPr>
          <w:rStyle w:val="Refdenotaderodap"/>
          <w:sz w:val="24"/>
        </w:rPr>
        <w:t xml:space="preserve"> </w:t>
      </w:r>
      <w:r w:rsidRPr="003A25CF">
        <w:rPr>
          <w:sz w:val="24"/>
        </w:rPr>
        <w:t xml:space="preserve">dias de ausência de apuração e/ou divulgação da Taxa DI </w:t>
      </w:r>
      <w:r w:rsidRPr="003A25CF">
        <w:rPr>
          <w:i/>
          <w:sz w:val="24"/>
        </w:rPr>
        <w:t>Over</w:t>
      </w:r>
      <w:r w:rsidRPr="003A25CF">
        <w:rPr>
          <w:sz w:val="24"/>
        </w:rPr>
        <w:t xml:space="preserve">, convocar Assembleia Geral de Debenturistas no modo e prazos estipulados na Cláusula </w:t>
      </w:r>
      <w:r w:rsidR="00BE27BB" w:rsidRPr="003A25CF">
        <w:rPr>
          <w:sz w:val="24"/>
        </w:rPr>
        <w:t>I</w:t>
      </w:r>
      <w:r w:rsidRPr="003A25CF">
        <w:rPr>
          <w:sz w:val="24"/>
        </w:rPr>
        <w:t>X desta Escritura e no artigo 124 da Lei das Sociedades por Ações, para a deliberação, de comum acordo com a Emissora, do novo parâmetro a ser utilizado para fins de cálculo dos Juros Remuneratórios que deverão ser aplicados de maneira a refletir, da melhor maneira possível, a variação acumulada das taxas médias diárias dos depósitos interbancários, observado o disposto na Cláusula 4.2.2.6 abaixo.</w:t>
      </w:r>
      <w:r w:rsidRPr="002159AF">
        <w:rPr>
          <w:rStyle w:val="Refdenotaderodap"/>
          <w:sz w:val="24"/>
        </w:rPr>
        <w:t xml:space="preserve"> </w:t>
      </w:r>
    </w:p>
    <w:p w14:paraId="2D1715AB" w14:textId="77777777" w:rsidR="00BF31B1" w:rsidRPr="003A25CF" w:rsidRDefault="00BF31B1" w:rsidP="002159AF">
      <w:pPr>
        <w:tabs>
          <w:tab w:val="left" w:pos="1560"/>
        </w:tabs>
        <w:spacing w:line="276" w:lineRule="auto"/>
        <w:ind w:left="720"/>
        <w:rPr>
          <w:sz w:val="24"/>
        </w:rPr>
      </w:pPr>
    </w:p>
    <w:p w14:paraId="69A71351" w14:textId="77777777" w:rsidR="00BF31B1" w:rsidRPr="002159AF" w:rsidRDefault="00214E88" w:rsidP="002159AF">
      <w:pPr>
        <w:autoSpaceDE w:val="0"/>
        <w:autoSpaceDN w:val="0"/>
        <w:adjustRightInd w:val="0"/>
        <w:spacing w:line="276" w:lineRule="auto"/>
        <w:rPr>
          <w:sz w:val="24"/>
        </w:rPr>
      </w:pPr>
      <w:r w:rsidRPr="003A25CF">
        <w:rPr>
          <w:sz w:val="24"/>
        </w:rPr>
        <w:t xml:space="preserve">4.2.2.6. </w:t>
      </w:r>
      <w:bookmarkStart w:id="112" w:name="_DV_C182"/>
      <w:r w:rsidRPr="003A25CF">
        <w:rPr>
          <w:sz w:val="24"/>
        </w:rPr>
        <w:t xml:space="preserve">Caso não haja acordo sobre o </w:t>
      </w:r>
      <w:r w:rsidRPr="00C17FC8">
        <w:rPr>
          <w:sz w:val="24"/>
        </w:rPr>
        <w:t xml:space="preserve">novo parâmetro a ser utilizado para fins de cálculo dos Juros Remuneratórios entre a Emissora e os Debenturistas representando, no mínimo, </w:t>
      </w:r>
      <w:r w:rsidR="00033202">
        <w:rPr>
          <w:sz w:val="24"/>
        </w:rPr>
        <w:t>50</w:t>
      </w:r>
      <w:r w:rsidR="00D542AF" w:rsidRPr="007E67FA">
        <w:rPr>
          <w:sz w:val="24"/>
        </w:rPr>
        <w:t>% (</w:t>
      </w:r>
      <w:r w:rsidR="00033202">
        <w:rPr>
          <w:sz w:val="24"/>
        </w:rPr>
        <w:t>cinquenta</w:t>
      </w:r>
      <w:r w:rsidR="00D542AF" w:rsidRPr="007E67FA">
        <w:rPr>
          <w:sz w:val="24"/>
        </w:rPr>
        <w:t xml:space="preserve"> por cento</w:t>
      </w:r>
      <w:r w:rsidR="00D542AF" w:rsidRPr="00924543">
        <w:rPr>
          <w:sz w:val="24"/>
        </w:rPr>
        <w:t>)</w:t>
      </w:r>
      <w:r w:rsidR="0074382E" w:rsidRPr="00924543">
        <w:rPr>
          <w:sz w:val="24"/>
        </w:rPr>
        <w:t xml:space="preserve"> </w:t>
      </w:r>
      <w:r w:rsidRPr="00C17FC8">
        <w:rPr>
          <w:sz w:val="24"/>
        </w:rPr>
        <w:t>das Debêntures</w:t>
      </w:r>
      <w:r w:rsidR="00967559" w:rsidRPr="00C17FC8">
        <w:rPr>
          <w:sz w:val="24"/>
        </w:rPr>
        <w:t xml:space="preserve"> em </w:t>
      </w:r>
      <w:r w:rsidR="00B920DE" w:rsidRPr="00C17FC8">
        <w:rPr>
          <w:sz w:val="24"/>
        </w:rPr>
        <w:t>C</w:t>
      </w:r>
      <w:r w:rsidR="00967559" w:rsidRPr="00C17FC8">
        <w:rPr>
          <w:sz w:val="24"/>
        </w:rPr>
        <w:t>irculação</w:t>
      </w:r>
      <w:r w:rsidRPr="00C17FC8">
        <w:rPr>
          <w:sz w:val="24"/>
        </w:rPr>
        <w:t>, nos termos da Assembleia Geral de Debenturistas convocada nos termos da Cláusula</w:t>
      </w:r>
      <w:r w:rsidRPr="00EB2AC9">
        <w:rPr>
          <w:sz w:val="24"/>
        </w:rPr>
        <w:t xml:space="preserve"> 4.2.2.5 acima, a</w:t>
      </w:r>
      <w:r w:rsidRPr="003A25CF">
        <w:rPr>
          <w:sz w:val="24"/>
        </w:rPr>
        <w:t xml:space="preserve"> Emissora deverá apresentar, na mesma Assembleia Geral de Debenturistas, proposta de cronograma de amortização da totalidade das Debêntures o qual não excederá a Data de Vencimento para avaliação dos Debenturistas. Durante o prazo de amortização das Debêntures pela Emissora, a periodicidade do pagamento dos Juros Remuneratórios continuará sendo aquela estabelecida nesta Escritura, observado que, até a amortização integral das Debêntures, será utilizada uma taxa de remuneração substituta a ser definida a exclusivo critério dos Debenturistas na mesma Assembleia Geral de Debenturistas, observado o quórum acima. Caso os Debenturistas não definam a taxa de remuneração substituta, ou caso a Emissora não concorde com a taxa de remuneração definida pelos Debenturistas, a Emissora deverá resgatar a totalidade das Debêntures, no prazo de até 30 (trinta) dias contados da data da realização da mesma Assembleia Geral de Debenturistas pelo Valor Nominal Unitário, </w:t>
      </w:r>
      <w:r w:rsidR="000C22D6">
        <w:rPr>
          <w:sz w:val="24"/>
        </w:rPr>
        <w:t xml:space="preserve">ou saldo do Valor Nominal Unitário, conforme o caso, </w:t>
      </w:r>
      <w:r w:rsidRPr="003A25CF">
        <w:rPr>
          <w:sz w:val="24"/>
        </w:rPr>
        <w:t xml:space="preserve">acrescido dos Juros Remuneratórios devidos até a data do efetivo resgate, calculados </w:t>
      </w:r>
      <w:r w:rsidRPr="003A25CF">
        <w:rPr>
          <w:i/>
          <w:sz w:val="24"/>
        </w:rPr>
        <w:t xml:space="preserve">pro rata </w:t>
      </w:r>
      <w:proofErr w:type="spellStart"/>
      <w:r w:rsidRPr="003A25CF">
        <w:rPr>
          <w:i/>
          <w:sz w:val="24"/>
        </w:rPr>
        <w:t>temporis</w:t>
      </w:r>
      <w:proofErr w:type="spellEnd"/>
      <w:r w:rsidRPr="003A25CF">
        <w:rPr>
          <w:sz w:val="24"/>
        </w:rPr>
        <w:t xml:space="preserve">, a partir da </w:t>
      </w:r>
      <w:r w:rsidR="00E04E25" w:rsidRPr="003A25CF">
        <w:rPr>
          <w:sz w:val="24"/>
        </w:rPr>
        <w:t xml:space="preserve">primeira </w:t>
      </w:r>
      <w:r w:rsidRPr="003A25CF">
        <w:rPr>
          <w:sz w:val="24"/>
        </w:rPr>
        <w:t xml:space="preserve">Data de Integralização até a data do efetivo pagamento. Nesta alternativa, para cálculo dos Juros Remuneratórios com relação às Debêntures a serem resgatadas, será utilizado para a apuração de </w:t>
      </w:r>
      <w:proofErr w:type="spellStart"/>
      <w:r w:rsidRPr="003A25CF">
        <w:rPr>
          <w:sz w:val="24"/>
        </w:rPr>
        <w:t>TDIk</w:t>
      </w:r>
      <w:proofErr w:type="spellEnd"/>
      <w:r w:rsidRPr="003A25CF">
        <w:rPr>
          <w:sz w:val="24"/>
        </w:rPr>
        <w:t xml:space="preserve"> o valor da última Taxa DI</w:t>
      </w:r>
      <w:r w:rsidR="00A362FB" w:rsidRPr="003A25CF">
        <w:rPr>
          <w:sz w:val="24"/>
        </w:rPr>
        <w:t xml:space="preserve"> </w:t>
      </w:r>
      <w:r w:rsidR="00A362FB" w:rsidRPr="003A25CF">
        <w:rPr>
          <w:i/>
          <w:sz w:val="24"/>
        </w:rPr>
        <w:t>Over</w:t>
      </w:r>
      <w:r w:rsidRPr="003A25CF">
        <w:rPr>
          <w:sz w:val="24"/>
        </w:rPr>
        <w:t xml:space="preserve"> divulgada oficialmente, observadas ainda as demais disposições previstas nesta Escritura para fins de cálculo dos Juros Remuneratórios.</w:t>
      </w:r>
      <w:r w:rsidR="005E4408" w:rsidRPr="003A25CF">
        <w:rPr>
          <w:sz w:val="24"/>
        </w:rPr>
        <w:t xml:space="preserve"> </w:t>
      </w:r>
    </w:p>
    <w:p w14:paraId="499CEE3B" w14:textId="77777777" w:rsidR="00BF31B1" w:rsidRPr="002159AF" w:rsidRDefault="00BF31B1" w:rsidP="002159AF">
      <w:pPr>
        <w:pStyle w:val="PargrafodaLista"/>
        <w:suppressAutoHyphens/>
        <w:spacing w:line="276" w:lineRule="auto"/>
        <w:ind w:left="0"/>
        <w:rPr>
          <w:sz w:val="24"/>
        </w:rPr>
      </w:pPr>
    </w:p>
    <w:p w14:paraId="246C252D" w14:textId="77777777" w:rsidR="00BF31B1" w:rsidRPr="003A25CF" w:rsidRDefault="00214E88" w:rsidP="002159AF">
      <w:pPr>
        <w:autoSpaceDE w:val="0"/>
        <w:autoSpaceDN w:val="0"/>
        <w:adjustRightInd w:val="0"/>
        <w:spacing w:line="276" w:lineRule="auto"/>
        <w:ind w:left="708"/>
        <w:rPr>
          <w:sz w:val="24"/>
        </w:rPr>
      </w:pPr>
      <w:r w:rsidRPr="003A25CF">
        <w:rPr>
          <w:sz w:val="24"/>
        </w:rPr>
        <w:t xml:space="preserve">4.2.2.6.1. A taxa de remuneração substituta disposta no item 4.2.2.6. acima, caso aprovada, deverá refletir </w:t>
      </w:r>
      <w:r w:rsidRPr="00EB2AC9">
        <w:rPr>
          <w:sz w:val="24"/>
        </w:rPr>
        <w:t xml:space="preserve">parâmetros utilizados em operações similares existentes à época e aprovada por Debenturistas </w:t>
      </w:r>
      <w:r w:rsidRPr="00BE32CC">
        <w:rPr>
          <w:sz w:val="24"/>
        </w:rPr>
        <w:t xml:space="preserve">representando, no </w:t>
      </w:r>
      <w:r w:rsidRPr="00C17FC8">
        <w:rPr>
          <w:sz w:val="24"/>
        </w:rPr>
        <w:t xml:space="preserve">mínimo, </w:t>
      </w:r>
      <w:r w:rsidR="00033202">
        <w:rPr>
          <w:sz w:val="24"/>
        </w:rPr>
        <w:t>50</w:t>
      </w:r>
      <w:r w:rsidR="00033202" w:rsidRPr="007E67FA">
        <w:rPr>
          <w:sz w:val="24"/>
        </w:rPr>
        <w:t>% (</w:t>
      </w:r>
      <w:r w:rsidR="00033202">
        <w:rPr>
          <w:sz w:val="24"/>
        </w:rPr>
        <w:t>cinquenta</w:t>
      </w:r>
      <w:r w:rsidR="00033202" w:rsidRPr="007E67FA">
        <w:rPr>
          <w:sz w:val="24"/>
        </w:rPr>
        <w:t xml:space="preserve"> por cento</w:t>
      </w:r>
      <w:r w:rsidR="00033202" w:rsidRPr="00924543">
        <w:rPr>
          <w:sz w:val="24"/>
        </w:rPr>
        <w:t xml:space="preserve">) </w:t>
      </w:r>
      <w:r w:rsidRPr="00C17FC8">
        <w:rPr>
          <w:sz w:val="24"/>
        </w:rPr>
        <w:t>das Debêntures em Circulação. Caso a respectiva taxa substituta dos Juros Remuneratórios seja referenciada em</w:t>
      </w:r>
      <w:r w:rsidRPr="00EB2AC9">
        <w:rPr>
          <w:sz w:val="24"/>
        </w:rPr>
        <w:t xml:space="preserve"> prazo diferent</w:t>
      </w:r>
      <w:r w:rsidRPr="005E37D0">
        <w:rPr>
          <w:sz w:val="24"/>
        </w:rPr>
        <w:t>e</w:t>
      </w:r>
      <w:r w:rsidRPr="003A25CF">
        <w:rPr>
          <w:sz w:val="24"/>
        </w:rPr>
        <w:t xml:space="preserve"> de 252 (duzentos e cinquenta e dois) Dias Úteis, essa taxa deverá ser ajustada de modo a refletir a base de 252 (duzentos e cinquenta e dois) Dias Úteis utilizada pela Taxa DI</w:t>
      </w:r>
      <w:r w:rsidR="00A362FB" w:rsidRPr="003A25CF">
        <w:rPr>
          <w:sz w:val="24"/>
        </w:rPr>
        <w:t xml:space="preserve"> </w:t>
      </w:r>
      <w:r w:rsidR="00A362FB" w:rsidRPr="003A25CF">
        <w:rPr>
          <w:i/>
          <w:sz w:val="24"/>
        </w:rPr>
        <w:t>Over</w:t>
      </w:r>
      <w:r w:rsidRPr="003A25CF">
        <w:rPr>
          <w:sz w:val="24"/>
        </w:rPr>
        <w:t>.</w:t>
      </w:r>
      <w:bookmarkEnd w:id="112"/>
      <w:r w:rsidR="00B04014">
        <w:rPr>
          <w:sz w:val="24"/>
        </w:rPr>
        <w:t xml:space="preserve"> </w:t>
      </w:r>
    </w:p>
    <w:p w14:paraId="63DAFDB9" w14:textId="77777777" w:rsidR="00BF31B1" w:rsidRPr="003A25CF" w:rsidRDefault="00BF31B1" w:rsidP="002159AF">
      <w:pPr>
        <w:tabs>
          <w:tab w:val="left" w:pos="1560"/>
        </w:tabs>
        <w:spacing w:line="276" w:lineRule="auto"/>
        <w:ind w:left="720"/>
        <w:rPr>
          <w:sz w:val="24"/>
        </w:rPr>
      </w:pPr>
    </w:p>
    <w:p w14:paraId="63447BE5" w14:textId="77777777" w:rsidR="00BF31B1" w:rsidRPr="003A25CF" w:rsidRDefault="00214E88" w:rsidP="002159AF">
      <w:pPr>
        <w:tabs>
          <w:tab w:val="left" w:pos="1560"/>
        </w:tabs>
        <w:spacing w:line="276" w:lineRule="auto"/>
        <w:rPr>
          <w:sz w:val="24"/>
        </w:rPr>
      </w:pPr>
      <w:r w:rsidRPr="003A25CF">
        <w:rPr>
          <w:sz w:val="24"/>
        </w:rPr>
        <w:t xml:space="preserve">4.2.2.7. Não obstante o disposto acima, caso a Taxa DI </w:t>
      </w:r>
      <w:r w:rsidRPr="003A25CF">
        <w:rPr>
          <w:i/>
          <w:sz w:val="24"/>
        </w:rPr>
        <w:t>Over</w:t>
      </w:r>
      <w:r w:rsidRPr="003A25CF">
        <w:rPr>
          <w:sz w:val="24"/>
        </w:rPr>
        <w:t xml:space="preserve"> venha a ser divulgada antes da realização da respectiva Assembleia Geral de Debenturistas, a referida Assembleia Geral não será mais realizada e a Taxa DI </w:t>
      </w:r>
      <w:r w:rsidRPr="003A25CF">
        <w:rPr>
          <w:i/>
          <w:sz w:val="24"/>
        </w:rPr>
        <w:t>Over</w:t>
      </w:r>
      <w:r w:rsidRPr="003A25CF">
        <w:rPr>
          <w:sz w:val="24"/>
        </w:rPr>
        <w:t xml:space="preserve"> então divulgada, a partir da respectiva data de referência, será utilizada para o cálculo dos Juros Remuneratórios.</w:t>
      </w:r>
    </w:p>
    <w:p w14:paraId="5551EA4A" w14:textId="77777777" w:rsidR="00BF31B1" w:rsidRPr="003A25CF" w:rsidRDefault="00BF31B1" w:rsidP="002159AF">
      <w:pPr>
        <w:tabs>
          <w:tab w:val="left" w:pos="1560"/>
        </w:tabs>
        <w:spacing w:line="276" w:lineRule="auto"/>
        <w:ind w:left="720"/>
        <w:rPr>
          <w:sz w:val="24"/>
        </w:rPr>
      </w:pPr>
      <w:bookmarkStart w:id="113" w:name="_DV_M66"/>
      <w:bookmarkStart w:id="114" w:name="_DV_M68"/>
      <w:bookmarkStart w:id="115" w:name="_DV_M69"/>
      <w:bookmarkStart w:id="116" w:name="_DV_M71"/>
      <w:bookmarkStart w:id="117" w:name="_DV_M74"/>
      <w:bookmarkStart w:id="118" w:name="_DV_M75"/>
      <w:bookmarkStart w:id="119" w:name="_DV_M76"/>
      <w:bookmarkStart w:id="120" w:name="_DV_M77"/>
      <w:bookmarkStart w:id="121" w:name="_DV_M78"/>
      <w:bookmarkStart w:id="122" w:name="_DV_M81"/>
      <w:bookmarkStart w:id="123" w:name="_DV_M195"/>
      <w:bookmarkEnd w:id="113"/>
      <w:bookmarkEnd w:id="114"/>
      <w:bookmarkEnd w:id="115"/>
      <w:bookmarkEnd w:id="116"/>
      <w:bookmarkEnd w:id="117"/>
      <w:bookmarkEnd w:id="118"/>
      <w:bookmarkEnd w:id="119"/>
      <w:bookmarkEnd w:id="120"/>
      <w:bookmarkEnd w:id="121"/>
      <w:bookmarkEnd w:id="122"/>
      <w:bookmarkEnd w:id="123"/>
    </w:p>
    <w:p w14:paraId="4295FA84" w14:textId="77777777" w:rsidR="00BF31B1" w:rsidRPr="003A25CF" w:rsidRDefault="00214E88" w:rsidP="002159AF">
      <w:pPr>
        <w:tabs>
          <w:tab w:val="left" w:pos="1560"/>
        </w:tabs>
        <w:spacing w:line="276" w:lineRule="auto"/>
        <w:rPr>
          <w:sz w:val="24"/>
        </w:rPr>
      </w:pPr>
      <w:r w:rsidRPr="003A25CF">
        <w:rPr>
          <w:sz w:val="24"/>
        </w:rPr>
        <w:lastRenderedPageBreak/>
        <w:t>4.2.2.8. Para fins da presente Escritura, a expressão “</w:t>
      </w:r>
      <w:r w:rsidRPr="003A25CF">
        <w:rPr>
          <w:sz w:val="24"/>
          <w:u w:val="single"/>
        </w:rPr>
        <w:t>Dia(s) Útil(eis)</w:t>
      </w:r>
      <w:r w:rsidRPr="003A25CF">
        <w:rPr>
          <w:sz w:val="24"/>
        </w:rPr>
        <w:t>” significa qualquer dia, exceção feita aos sábados, domingos e feriados declarados nacionais.</w:t>
      </w:r>
    </w:p>
    <w:p w14:paraId="0EB8676F" w14:textId="77777777" w:rsidR="00FF6111" w:rsidRPr="003A25CF" w:rsidRDefault="00FF6111" w:rsidP="002159AF">
      <w:pPr>
        <w:spacing w:line="276" w:lineRule="auto"/>
        <w:rPr>
          <w:sz w:val="24"/>
        </w:rPr>
      </w:pPr>
    </w:p>
    <w:p w14:paraId="5364B9C1" w14:textId="77777777" w:rsidR="00BF31B1" w:rsidRPr="003A25CF" w:rsidRDefault="00214E88" w:rsidP="002159AF">
      <w:pPr>
        <w:pStyle w:val="SFTtulo2"/>
        <w:numPr>
          <w:ilvl w:val="1"/>
          <w:numId w:val="9"/>
        </w:numPr>
        <w:spacing w:line="276" w:lineRule="auto"/>
        <w:rPr>
          <w:sz w:val="24"/>
          <w:szCs w:val="24"/>
        </w:rPr>
      </w:pPr>
      <w:bookmarkStart w:id="124" w:name="_DV_M175"/>
      <w:bookmarkStart w:id="125" w:name="_DV_M176"/>
      <w:bookmarkStart w:id="126" w:name="_DV_M179"/>
      <w:bookmarkStart w:id="127" w:name="_DV_M182"/>
      <w:bookmarkStart w:id="128" w:name="_DV_M184"/>
      <w:bookmarkStart w:id="129" w:name="_DV_M187"/>
      <w:bookmarkStart w:id="130" w:name="_DV_M192"/>
      <w:bookmarkEnd w:id="124"/>
      <w:bookmarkEnd w:id="125"/>
      <w:bookmarkEnd w:id="126"/>
      <w:bookmarkEnd w:id="127"/>
      <w:bookmarkEnd w:id="128"/>
      <w:bookmarkEnd w:id="129"/>
      <w:bookmarkEnd w:id="130"/>
      <w:r w:rsidRPr="003A25CF">
        <w:rPr>
          <w:sz w:val="24"/>
          <w:szCs w:val="24"/>
        </w:rPr>
        <w:t>Amortização do Valor Nominal Unitário</w:t>
      </w:r>
    </w:p>
    <w:p w14:paraId="5A37164D" w14:textId="77777777" w:rsidR="00BF31B1" w:rsidRPr="003A25CF" w:rsidRDefault="00BF31B1" w:rsidP="002159AF">
      <w:pPr>
        <w:spacing w:line="276" w:lineRule="auto"/>
        <w:rPr>
          <w:sz w:val="24"/>
        </w:rPr>
      </w:pPr>
    </w:p>
    <w:p w14:paraId="0E5F651D" w14:textId="10C95B4E" w:rsidR="00BF31B1" w:rsidRPr="003A25CF" w:rsidRDefault="00214E88" w:rsidP="003A25CF">
      <w:pPr>
        <w:spacing w:line="276" w:lineRule="auto"/>
        <w:rPr>
          <w:sz w:val="24"/>
        </w:rPr>
      </w:pPr>
      <w:r w:rsidRPr="003A25CF">
        <w:rPr>
          <w:sz w:val="24"/>
        </w:rPr>
        <w:t>4.3.1.</w:t>
      </w:r>
      <w:r w:rsidRPr="003A25CF">
        <w:rPr>
          <w:sz w:val="24"/>
        </w:rPr>
        <w:tab/>
        <w:t xml:space="preserve">O Valor Nominal Unitário das Debêntures será amortizado em </w:t>
      </w:r>
      <w:r w:rsidR="00A362FB" w:rsidRPr="005A24D7">
        <w:rPr>
          <w:sz w:val="24"/>
        </w:rPr>
        <w:t xml:space="preserve">uma única </w:t>
      </w:r>
      <w:r w:rsidRPr="005A24D7">
        <w:rPr>
          <w:sz w:val="24"/>
        </w:rPr>
        <w:t>parcela</w:t>
      </w:r>
      <w:r w:rsidR="00A362FB" w:rsidRPr="003A25CF">
        <w:rPr>
          <w:sz w:val="24"/>
        </w:rPr>
        <w:t>, na Data de Vencimento</w:t>
      </w:r>
      <w:r w:rsidR="000C22D6">
        <w:rPr>
          <w:sz w:val="24"/>
        </w:rPr>
        <w:t>, ressalvada a possibilidade de Amortização Extraordinária Facultativa (conforme abaixo definido)</w:t>
      </w:r>
      <w:r w:rsidR="00446070">
        <w:rPr>
          <w:sz w:val="24"/>
        </w:rPr>
        <w:t xml:space="preserve">, </w:t>
      </w:r>
      <w:r w:rsidR="00446070" w:rsidRPr="003A25CF">
        <w:rPr>
          <w:sz w:val="24"/>
        </w:rPr>
        <w:t>Resgate Antecipado Facultativo</w:t>
      </w:r>
      <w:r w:rsidR="00485677">
        <w:rPr>
          <w:sz w:val="24"/>
        </w:rPr>
        <w:t xml:space="preserve"> (conforme abaixo definido)</w:t>
      </w:r>
      <w:r w:rsidR="00446070">
        <w:rPr>
          <w:sz w:val="24"/>
        </w:rPr>
        <w:t xml:space="preserve"> e vencimento antecipado</w:t>
      </w:r>
      <w:r w:rsidR="00A362FB" w:rsidRPr="003A25CF">
        <w:rPr>
          <w:sz w:val="24"/>
        </w:rPr>
        <w:t xml:space="preserve">. </w:t>
      </w:r>
    </w:p>
    <w:p w14:paraId="7CB6B48A" w14:textId="77777777" w:rsidR="001057B2" w:rsidRPr="003A25CF" w:rsidRDefault="001057B2" w:rsidP="002159AF">
      <w:pPr>
        <w:spacing w:line="276" w:lineRule="auto"/>
        <w:rPr>
          <w:sz w:val="24"/>
        </w:rPr>
      </w:pPr>
    </w:p>
    <w:p w14:paraId="08391C61" w14:textId="77777777" w:rsidR="00BF31B1" w:rsidRPr="003A25CF" w:rsidRDefault="00214E88" w:rsidP="002159AF">
      <w:pPr>
        <w:pStyle w:val="SFTtulo2"/>
        <w:spacing w:line="276" w:lineRule="auto"/>
        <w:rPr>
          <w:sz w:val="24"/>
          <w:szCs w:val="24"/>
        </w:rPr>
      </w:pPr>
      <w:r w:rsidRPr="003A25CF">
        <w:rPr>
          <w:sz w:val="24"/>
          <w:szCs w:val="24"/>
        </w:rPr>
        <w:t>4.4.</w:t>
      </w:r>
      <w:r w:rsidRPr="003A25CF">
        <w:rPr>
          <w:sz w:val="24"/>
          <w:szCs w:val="24"/>
        </w:rPr>
        <w:tab/>
      </w:r>
      <w:r w:rsidRPr="003B2E06">
        <w:rPr>
          <w:sz w:val="24"/>
          <w:szCs w:val="24"/>
        </w:rPr>
        <w:t>Periodicidade de Pagamento dos Juros Remuneratórios</w:t>
      </w:r>
    </w:p>
    <w:p w14:paraId="12026DAA" w14:textId="77777777" w:rsidR="00BF31B1" w:rsidRPr="003A25CF" w:rsidRDefault="00BF31B1" w:rsidP="002159AF">
      <w:pPr>
        <w:spacing w:line="276" w:lineRule="auto"/>
        <w:rPr>
          <w:sz w:val="24"/>
        </w:rPr>
      </w:pPr>
    </w:p>
    <w:p w14:paraId="0235BD9F" w14:textId="04603796" w:rsidR="00BF31B1" w:rsidRPr="00AA3682" w:rsidRDefault="00214E88" w:rsidP="003A25CF">
      <w:pPr>
        <w:spacing w:line="276" w:lineRule="auto"/>
        <w:rPr>
          <w:sz w:val="24"/>
        </w:rPr>
      </w:pPr>
      <w:r w:rsidRPr="003A25CF">
        <w:rPr>
          <w:sz w:val="24"/>
        </w:rPr>
        <w:t>4.4.1.</w:t>
      </w:r>
      <w:r w:rsidRPr="003A25CF">
        <w:rPr>
          <w:sz w:val="24"/>
        </w:rPr>
        <w:tab/>
      </w:r>
      <w:r w:rsidRPr="00AA3682">
        <w:rPr>
          <w:sz w:val="24"/>
        </w:rPr>
        <w:t>Os Juros Remuneratórios serão pagos</w:t>
      </w:r>
      <w:r w:rsidR="005A24D7">
        <w:rPr>
          <w:sz w:val="24"/>
        </w:rPr>
        <w:t xml:space="preserve"> em uma única parcela, na Data de Vencimento</w:t>
      </w:r>
      <w:r w:rsidR="00AA3682" w:rsidRPr="00AA3682">
        <w:rPr>
          <w:sz w:val="24"/>
        </w:rPr>
        <w:t xml:space="preserve">, </w:t>
      </w:r>
      <w:r w:rsidR="00796C9F" w:rsidRPr="00AA3682">
        <w:rPr>
          <w:sz w:val="24"/>
        </w:rPr>
        <w:t>ressalvada a possibilidade de Amortização Extraordinária Facultativa (conforme abaixo definido),</w:t>
      </w:r>
      <w:r w:rsidR="0095198C">
        <w:rPr>
          <w:sz w:val="24"/>
        </w:rPr>
        <w:t xml:space="preserve"> Resgate Antecipado Facultativo Total (conforme definido abaixo) </w:t>
      </w:r>
      <w:r w:rsidR="0095198C" w:rsidRPr="00AA3682">
        <w:rPr>
          <w:sz w:val="24"/>
        </w:rPr>
        <w:t>nos termos da Cláusula 5</w:t>
      </w:r>
      <w:r w:rsidR="0095198C">
        <w:rPr>
          <w:sz w:val="24"/>
        </w:rPr>
        <w:t xml:space="preserve"> </w:t>
      </w:r>
      <w:r w:rsidR="0095198C" w:rsidRPr="00AA3682">
        <w:rPr>
          <w:sz w:val="24"/>
        </w:rPr>
        <w:t>abaixo</w:t>
      </w:r>
      <w:r w:rsidR="0095198C">
        <w:rPr>
          <w:sz w:val="24"/>
        </w:rPr>
        <w:t>, e/ou vencimento antecipado</w:t>
      </w:r>
      <w:r w:rsidR="00796C9F" w:rsidRPr="00AA3682">
        <w:rPr>
          <w:sz w:val="24"/>
        </w:rPr>
        <w:t xml:space="preserve"> </w:t>
      </w:r>
      <w:r w:rsidR="005000A5">
        <w:rPr>
          <w:sz w:val="24"/>
        </w:rPr>
        <w:t>(“</w:t>
      </w:r>
      <w:r w:rsidR="005000A5" w:rsidRPr="005000A5">
        <w:rPr>
          <w:sz w:val="24"/>
          <w:u w:val="single"/>
        </w:rPr>
        <w:t>Data de Pagamento dos Juros Remuneratórios</w:t>
      </w:r>
      <w:r w:rsidR="005000A5">
        <w:rPr>
          <w:sz w:val="24"/>
        </w:rPr>
        <w:t>”).</w:t>
      </w:r>
      <w:r w:rsidR="00DE6DDA">
        <w:rPr>
          <w:sz w:val="24"/>
        </w:rPr>
        <w:t xml:space="preserve"> </w:t>
      </w:r>
    </w:p>
    <w:p w14:paraId="62B82C57" w14:textId="77777777" w:rsidR="00BF31B1" w:rsidRPr="003A25CF" w:rsidRDefault="00BF31B1" w:rsidP="002159AF">
      <w:pPr>
        <w:spacing w:line="276" w:lineRule="auto"/>
        <w:rPr>
          <w:sz w:val="24"/>
        </w:rPr>
      </w:pPr>
    </w:p>
    <w:p w14:paraId="4E89EC8F" w14:textId="77777777" w:rsidR="00BF31B1" w:rsidRPr="003A25CF" w:rsidRDefault="00214E88" w:rsidP="002159AF">
      <w:pPr>
        <w:pStyle w:val="SFTtulo2"/>
        <w:spacing w:line="276" w:lineRule="auto"/>
        <w:rPr>
          <w:sz w:val="24"/>
          <w:szCs w:val="24"/>
        </w:rPr>
      </w:pPr>
      <w:r w:rsidRPr="003A25CF">
        <w:rPr>
          <w:sz w:val="24"/>
          <w:szCs w:val="24"/>
        </w:rPr>
        <w:t>4.5.</w:t>
      </w:r>
      <w:r w:rsidRPr="003A25CF">
        <w:rPr>
          <w:sz w:val="24"/>
          <w:szCs w:val="24"/>
        </w:rPr>
        <w:tab/>
        <w:t>Local de Pagamento</w:t>
      </w:r>
    </w:p>
    <w:p w14:paraId="1C450A76" w14:textId="77777777" w:rsidR="00BF31B1" w:rsidRPr="003A25CF" w:rsidRDefault="00BF31B1" w:rsidP="002159AF">
      <w:pPr>
        <w:spacing w:line="276" w:lineRule="auto"/>
        <w:rPr>
          <w:sz w:val="24"/>
        </w:rPr>
      </w:pPr>
    </w:p>
    <w:p w14:paraId="1FAF028C" w14:textId="34F64518" w:rsidR="00BF31B1" w:rsidRPr="003A25CF" w:rsidRDefault="00214E88" w:rsidP="002159AF">
      <w:pPr>
        <w:spacing w:line="276" w:lineRule="auto"/>
        <w:rPr>
          <w:sz w:val="24"/>
        </w:rPr>
      </w:pPr>
      <w:r w:rsidRPr="003A25CF">
        <w:rPr>
          <w:sz w:val="24"/>
        </w:rPr>
        <w:t>4.5.1.</w:t>
      </w:r>
      <w:r w:rsidRPr="003A25CF">
        <w:rPr>
          <w:sz w:val="24"/>
        </w:rPr>
        <w:tab/>
        <w:t xml:space="preserve">Os pagamentos a que fizerem jus as Debêntures serão efetuados pela Emissora no respectivo vencimento utilizando-se, conforme o caso: (a) os procedimentos adotados pela B3, para as Debêntures custodiadas eletronicamente na B3; e/ou (b) os procedimentos adotados pelo </w:t>
      </w:r>
      <w:proofErr w:type="spellStart"/>
      <w:r w:rsidRPr="003A25CF">
        <w:rPr>
          <w:sz w:val="24"/>
        </w:rPr>
        <w:t>Escriturador</w:t>
      </w:r>
      <w:proofErr w:type="spellEnd"/>
      <w:r w:rsidRPr="003A25CF">
        <w:rPr>
          <w:sz w:val="24"/>
        </w:rPr>
        <w:t>, para as Debêntures que não estejam custodiadas eletronicamente na B3.</w:t>
      </w:r>
    </w:p>
    <w:p w14:paraId="180178BF" w14:textId="77777777" w:rsidR="00BF31B1" w:rsidRPr="003A25CF" w:rsidRDefault="00BF31B1" w:rsidP="002159AF">
      <w:pPr>
        <w:spacing w:line="276" w:lineRule="auto"/>
        <w:rPr>
          <w:sz w:val="24"/>
        </w:rPr>
      </w:pPr>
    </w:p>
    <w:p w14:paraId="0B820098" w14:textId="77777777" w:rsidR="00BF31B1" w:rsidRPr="003A25CF" w:rsidRDefault="00214E88" w:rsidP="002159AF">
      <w:pPr>
        <w:pStyle w:val="SFTtulo2"/>
        <w:spacing w:line="276" w:lineRule="auto"/>
        <w:rPr>
          <w:sz w:val="24"/>
          <w:szCs w:val="24"/>
        </w:rPr>
      </w:pPr>
      <w:r w:rsidRPr="003A25CF">
        <w:rPr>
          <w:sz w:val="24"/>
          <w:szCs w:val="24"/>
        </w:rPr>
        <w:t>4.6.</w:t>
      </w:r>
      <w:r w:rsidRPr="003A25CF">
        <w:rPr>
          <w:sz w:val="24"/>
          <w:szCs w:val="24"/>
        </w:rPr>
        <w:tab/>
        <w:t xml:space="preserve">Prorrogação dos Prazos </w:t>
      </w:r>
    </w:p>
    <w:p w14:paraId="155D8C75" w14:textId="77777777" w:rsidR="00BF31B1" w:rsidRPr="003A25CF" w:rsidRDefault="00BF31B1" w:rsidP="002159AF">
      <w:pPr>
        <w:keepNext/>
        <w:spacing w:line="276" w:lineRule="auto"/>
        <w:rPr>
          <w:sz w:val="24"/>
        </w:rPr>
      </w:pPr>
    </w:p>
    <w:p w14:paraId="40E211B0" w14:textId="402E4DE2" w:rsidR="00BF31B1" w:rsidRPr="003A25CF" w:rsidRDefault="00214E88" w:rsidP="002159AF">
      <w:pPr>
        <w:keepNext/>
        <w:keepLines/>
        <w:spacing w:line="276" w:lineRule="auto"/>
        <w:rPr>
          <w:sz w:val="24"/>
        </w:rPr>
      </w:pPr>
      <w:r w:rsidRPr="003A25CF">
        <w:rPr>
          <w:sz w:val="24"/>
        </w:rPr>
        <w:t>4.6.1.</w:t>
      </w:r>
      <w:r w:rsidRPr="003A25CF">
        <w:rPr>
          <w:sz w:val="24"/>
        </w:rPr>
        <w:tab/>
        <w:t xml:space="preserve">Caso uma determinada data de vencimento coincida com dia em que não exista expediente comercial ou bancário no </w:t>
      </w:r>
      <w:r w:rsidR="00A362FB" w:rsidRPr="003A25CF">
        <w:rPr>
          <w:sz w:val="24"/>
        </w:rPr>
        <w:t>l</w:t>
      </w:r>
      <w:r w:rsidRPr="003A25CF">
        <w:rPr>
          <w:sz w:val="24"/>
        </w:rPr>
        <w:t xml:space="preserve">ocal de </w:t>
      </w:r>
      <w:r w:rsidR="00A362FB" w:rsidRPr="003A25CF">
        <w:rPr>
          <w:sz w:val="24"/>
        </w:rPr>
        <w:t>p</w:t>
      </w:r>
      <w:r w:rsidRPr="003A25CF">
        <w:rPr>
          <w:sz w:val="24"/>
        </w:rPr>
        <w:t>agamento</w:t>
      </w:r>
      <w:r w:rsidR="00A362FB" w:rsidRPr="003A25CF">
        <w:rPr>
          <w:sz w:val="24"/>
        </w:rPr>
        <w:t xml:space="preserve"> mencionado na Cláusula 4.5.1 acima</w:t>
      </w:r>
      <w:r w:rsidRPr="003A25CF">
        <w:rPr>
          <w:sz w:val="24"/>
        </w:rPr>
        <w:t>, considerar-se-ão prorrogados os prazos referentes ao pagamento de qualquer obrigação decorrente desta Escritura 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3BCD54B8" w14:textId="77777777" w:rsidR="00BF31B1" w:rsidRPr="003A25CF" w:rsidRDefault="00BF31B1" w:rsidP="002159AF">
      <w:pPr>
        <w:spacing w:line="276" w:lineRule="auto"/>
        <w:rPr>
          <w:sz w:val="24"/>
        </w:rPr>
      </w:pPr>
    </w:p>
    <w:p w14:paraId="4F37F122" w14:textId="77777777" w:rsidR="00BF31B1" w:rsidRPr="003A25CF" w:rsidRDefault="00214E88" w:rsidP="002159AF">
      <w:pPr>
        <w:pStyle w:val="SFTtulo2"/>
        <w:spacing w:line="276" w:lineRule="auto"/>
        <w:rPr>
          <w:sz w:val="24"/>
          <w:szCs w:val="24"/>
        </w:rPr>
      </w:pPr>
      <w:r w:rsidRPr="003A25CF">
        <w:rPr>
          <w:sz w:val="24"/>
          <w:szCs w:val="24"/>
        </w:rPr>
        <w:t>4.7.</w:t>
      </w:r>
      <w:r w:rsidRPr="003A25CF">
        <w:rPr>
          <w:sz w:val="24"/>
          <w:szCs w:val="24"/>
        </w:rPr>
        <w:tab/>
        <w:t>Encargos Moratórios</w:t>
      </w:r>
    </w:p>
    <w:p w14:paraId="302A7A79" w14:textId="77777777" w:rsidR="00BF31B1" w:rsidRPr="003A25CF" w:rsidRDefault="00BF31B1" w:rsidP="002159AF">
      <w:pPr>
        <w:spacing w:line="276" w:lineRule="auto"/>
        <w:rPr>
          <w:sz w:val="24"/>
        </w:rPr>
      </w:pPr>
    </w:p>
    <w:p w14:paraId="68A9349E" w14:textId="77777777" w:rsidR="00BF31B1" w:rsidRDefault="00214E88" w:rsidP="002159AF">
      <w:pPr>
        <w:spacing w:line="276" w:lineRule="auto"/>
        <w:rPr>
          <w:sz w:val="24"/>
        </w:rPr>
      </w:pPr>
      <w:r w:rsidRPr="003A25CF">
        <w:rPr>
          <w:sz w:val="24"/>
        </w:rPr>
        <w:t>4.7.1.</w:t>
      </w:r>
      <w:r w:rsidRPr="003A25CF">
        <w:rPr>
          <w:sz w:val="24"/>
        </w:rPr>
        <w:tab/>
      </w:r>
      <w:r w:rsidRPr="00AA3682">
        <w:rPr>
          <w:sz w:val="24"/>
        </w:rPr>
        <w:t>Sem prejuízo do disposto na Cláusula VI desta Escritura, caso</w:t>
      </w:r>
      <w:r w:rsidRPr="003A25CF">
        <w:rPr>
          <w:sz w:val="24"/>
        </w:rPr>
        <w:t xml:space="preserve"> a Emissora deixe de efetuar quaisquer pagamentos de quaisquer quantias devidas aos Debenturistas nas datas em que são devidos, tais pagamentos devidos e não pagos continuarão sujeitos à eventual remuneração incidente sobre os mesmos e ficarão sujeitos, ainda, a: (a) multa moratória convencional, irredutível e de natureza não compensatória, de 2% (dois por cento) sobre o valor devido e não pago; e (b) juros de mora não compensatórios calculados à taxa de 1% (um por cento) ao mês. Os encargos moratórios ora estabelecidos incidirão sobre o montante devido e não pago desde o efetivo descumprimento da obrigação respectiva até a data do seu </w:t>
      </w:r>
      <w:r w:rsidRPr="003A25CF">
        <w:rPr>
          <w:sz w:val="24"/>
        </w:rPr>
        <w:lastRenderedPageBreak/>
        <w:t>efetivo pagamento, independentemente de aviso, notificação ou interpelação judicial ou extrajudicial</w:t>
      </w:r>
      <w:r w:rsidR="00307646" w:rsidRPr="003A25CF">
        <w:rPr>
          <w:sz w:val="24"/>
        </w:rPr>
        <w:t xml:space="preserve"> (em conjunto, “</w:t>
      </w:r>
      <w:r w:rsidR="00307646" w:rsidRPr="003A25CF">
        <w:rPr>
          <w:sz w:val="24"/>
          <w:u w:val="single"/>
        </w:rPr>
        <w:t>Encargos Moratórios</w:t>
      </w:r>
      <w:r w:rsidR="00307646" w:rsidRPr="003A25CF">
        <w:rPr>
          <w:sz w:val="24"/>
        </w:rPr>
        <w:t>”)</w:t>
      </w:r>
      <w:r w:rsidRPr="003A25CF">
        <w:rPr>
          <w:sz w:val="24"/>
        </w:rPr>
        <w:t>.</w:t>
      </w:r>
    </w:p>
    <w:p w14:paraId="3E54883C" w14:textId="77777777" w:rsidR="00EB2AC9" w:rsidRPr="003A25CF" w:rsidRDefault="00EB2AC9" w:rsidP="002159AF">
      <w:pPr>
        <w:spacing w:line="276" w:lineRule="auto"/>
        <w:rPr>
          <w:sz w:val="24"/>
        </w:rPr>
      </w:pPr>
    </w:p>
    <w:p w14:paraId="4BFB42C8" w14:textId="77777777" w:rsidR="00BF31B1" w:rsidRPr="003A25CF" w:rsidRDefault="00214E88" w:rsidP="002159AF">
      <w:pPr>
        <w:keepNext/>
        <w:spacing w:line="276" w:lineRule="auto"/>
        <w:jc w:val="left"/>
        <w:rPr>
          <w:sz w:val="24"/>
        </w:rPr>
      </w:pPr>
      <w:r w:rsidRPr="003A25CF">
        <w:rPr>
          <w:b/>
          <w:sz w:val="24"/>
        </w:rPr>
        <w:t>4.</w:t>
      </w:r>
      <w:r w:rsidR="00446070">
        <w:rPr>
          <w:b/>
          <w:sz w:val="24"/>
        </w:rPr>
        <w:t>8</w:t>
      </w:r>
      <w:r w:rsidRPr="003A25CF">
        <w:rPr>
          <w:b/>
          <w:sz w:val="24"/>
        </w:rPr>
        <w:t>.</w:t>
      </w:r>
      <w:r w:rsidRPr="003A25CF">
        <w:rPr>
          <w:b/>
          <w:sz w:val="24"/>
        </w:rPr>
        <w:tab/>
        <w:t>Decadência dos Direitos aos Acréscimos</w:t>
      </w:r>
    </w:p>
    <w:p w14:paraId="013DDC76" w14:textId="77777777" w:rsidR="001057B2" w:rsidRPr="003A25CF" w:rsidRDefault="001057B2" w:rsidP="003A25CF">
      <w:pPr>
        <w:keepNext/>
        <w:keepLines/>
        <w:spacing w:line="276" w:lineRule="auto"/>
        <w:rPr>
          <w:sz w:val="24"/>
        </w:rPr>
      </w:pPr>
    </w:p>
    <w:p w14:paraId="3D3F3A43" w14:textId="77777777" w:rsidR="00BF31B1" w:rsidRPr="003A25CF" w:rsidRDefault="00214E88" w:rsidP="002159AF">
      <w:pPr>
        <w:keepNext/>
        <w:keepLines/>
        <w:spacing w:line="276" w:lineRule="auto"/>
        <w:rPr>
          <w:sz w:val="24"/>
        </w:rPr>
      </w:pPr>
      <w:r w:rsidRPr="003A25CF">
        <w:rPr>
          <w:sz w:val="24"/>
        </w:rPr>
        <w:t>4.</w:t>
      </w:r>
      <w:r w:rsidR="00446070">
        <w:rPr>
          <w:sz w:val="24"/>
        </w:rPr>
        <w:t>8</w:t>
      </w:r>
      <w:r w:rsidRPr="003A25CF">
        <w:rPr>
          <w:sz w:val="24"/>
        </w:rPr>
        <w:t>.1.</w:t>
      </w:r>
      <w:r w:rsidRPr="003A25CF">
        <w:rPr>
          <w:sz w:val="24"/>
        </w:rPr>
        <w:tab/>
        <w:t>O não comparecimento do Debenturista para receber o valor correspondente a quaisquer das obrigações pecuniárias devidas pela Emissora, nas datas previstas nesta Escritura, ou em comunicado publicado pela Emissora, não lhe dará direito ao recebimento de qualquer remuneração adicional e/ou encargos moratórios no período relativo ao atraso no recebimento, sendo-lhe, todavia, assegurados os direitos adquiridos até a data do respectivo vencimento.</w:t>
      </w:r>
    </w:p>
    <w:p w14:paraId="3DAAFA4D" w14:textId="77777777" w:rsidR="00BF31B1" w:rsidRPr="003A25CF" w:rsidRDefault="00BF31B1" w:rsidP="002159AF">
      <w:pPr>
        <w:spacing w:line="276" w:lineRule="auto"/>
        <w:rPr>
          <w:sz w:val="24"/>
        </w:rPr>
      </w:pPr>
    </w:p>
    <w:p w14:paraId="635138BB" w14:textId="77777777" w:rsidR="00BF31B1" w:rsidRPr="003A25CF" w:rsidRDefault="00214E88" w:rsidP="002159AF">
      <w:pPr>
        <w:pStyle w:val="SFTtulo2"/>
        <w:spacing w:line="276" w:lineRule="auto"/>
        <w:rPr>
          <w:sz w:val="24"/>
          <w:szCs w:val="24"/>
        </w:rPr>
      </w:pPr>
      <w:r w:rsidRPr="003A25CF">
        <w:rPr>
          <w:sz w:val="24"/>
          <w:szCs w:val="24"/>
        </w:rPr>
        <w:t>4.</w:t>
      </w:r>
      <w:r w:rsidR="00446070">
        <w:rPr>
          <w:sz w:val="24"/>
          <w:szCs w:val="24"/>
        </w:rPr>
        <w:t>9</w:t>
      </w:r>
      <w:r w:rsidRPr="003A25CF">
        <w:rPr>
          <w:sz w:val="24"/>
          <w:szCs w:val="24"/>
        </w:rPr>
        <w:t>.</w:t>
      </w:r>
      <w:r w:rsidRPr="003A25CF">
        <w:rPr>
          <w:sz w:val="24"/>
          <w:szCs w:val="24"/>
        </w:rPr>
        <w:tab/>
        <w:t>Preço de Subscrição</w:t>
      </w:r>
      <w:r w:rsidR="0058235A">
        <w:rPr>
          <w:sz w:val="24"/>
          <w:szCs w:val="24"/>
        </w:rPr>
        <w:t xml:space="preserve">, </w:t>
      </w:r>
      <w:r w:rsidR="0058235A" w:rsidRPr="003A25CF">
        <w:rPr>
          <w:sz w:val="24"/>
          <w:szCs w:val="24"/>
        </w:rPr>
        <w:t>Prazo e Forma de Subscrição e Integralização</w:t>
      </w:r>
    </w:p>
    <w:p w14:paraId="3DFA5931" w14:textId="77777777" w:rsidR="00BF31B1" w:rsidRPr="003A25CF" w:rsidRDefault="00BF31B1" w:rsidP="002159AF">
      <w:pPr>
        <w:keepNext/>
        <w:spacing w:line="276" w:lineRule="auto"/>
        <w:rPr>
          <w:sz w:val="24"/>
        </w:rPr>
      </w:pPr>
    </w:p>
    <w:p w14:paraId="483C7EEC" w14:textId="52DABA75" w:rsidR="00BF31B1" w:rsidRPr="003A25CF" w:rsidRDefault="00214E88" w:rsidP="002159AF">
      <w:pPr>
        <w:spacing w:line="276" w:lineRule="auto"/>
        <w:rPr>
          <w:sz w:val="24"/>
        </w:rPr>
      </w:pPr>
      <w:r w:rsidRPr="003A25CF">
        <w:rPr>
          <w:sz w:val="24"/>
        </w:rPr>
        <w:t>4.</w:t>
      </w:r>
      <w:r w:rsidR="00446070">
        <w:rPr>
          <w:sz w:val="24"/>
        </w:rPr>
        <w:t>9</w:t>
      </w:r>
      <w:r w:rsidRPr="003A25CF">
        <w:rPr>
          <w:sz w:val="24"/>
        </w:rPr>
        <w:t>.1.</w:t>
      </w:r>
      <w:r w:rsidRPr="003A25CF">
        <w:rPr>
          <w:sz w:val="24"/>
        </w:rPr>
        <w:tab/>
      </w:r>
      <w:r w:rsidR="004B2EDB" w:rsidRPr="00B77E98">
        <w:rPr>
          <w:sz w:val="24"/>
        </w:rPr>
        <w:t>As Debêntures serão subscritas e integralizadas</w:t>
      </w:r>
      <w:r w:rsidR="004B2EDB" w:rsidRPr="0058235A">
        <w:rPr>
          <w:sz w:val="24"/>
        </w:rPr>
        <w:t xml:space="preserve">, no mercado primário, </w:t>
      </w:r>
      <w:r w:rsidR="004B2EDB" w:rsidRPr="00EF0646">
        <w:rPr>
          <w:sz w:val="24"/>
        </w:rPr>
        <w:t>pelo seu Valor Nominal Unitário</w:t>
      </w:r>
      <w:r w:rsidR="00EF0646">
        <w:rPr>
          <w:sz w:val="24"/>
        </w:rPr>
        <w:t xml:space="preserve"> (“</w:t>
      </w:r>
      <w:r w:rsidR="00EF0646" w:rsidRPr="00B77E98">
        <w:rPr>
          <w:sz w:val="24"/>
          <w:u w:val="single"/>
        </w:rPr>
        <w:t>Preço de Subscrição</w:t>
      </w:r>
      <w:r w:rsidR="00EF0646">
        <w:rPr>
          <w:sz w:val="24"/>
        </w:rPr>
        <w:t>”)</w:t>
      </w:r>
      <w:r w:rsidR="004B2EDB" w:rsidRPr="00EF0646">
        <w:rPr>
          <w:sz w:val="24"/>
        </w:rPr>
        <w:t xml:space="preserve">, à vista, </w:t>
      </w:r>
      <w:r w:rsidR="0058235A" w:rsidRPr="00112C33">
        <w:rPr>
          <w:sz w:val="24"/>
        </w:rPr>
        <w:t>em moeda corrente nacional</w:t>
      </w:r>
      <w:r w:rsidR="0058235A">
        <w:rPr>
          <w:sz w:val="24"/>
        </w:rPr>
        <w:t xml:space="preserve">, </w:t>
      </w:r>
      <w:r w:rsidR="0058235A" w:rsidRPr="0058235A">
        <w:rPr>
          <w:sz w:val="24"/>
        </w:rPr>
        <w:t>no ato da subscrição,</w:t>
      </w:r>
      <w:r w:rsidR="0058235A" w:rsidRPr="00B77E98">
        <w:rPr>
          <w:sz w:val="24"/>
        </w:rPr>
        <w:t xml:space="preserve"> </w:t>
      </w:r>
      <w:r w:rsidR="0058235A" w:rsidRPr="0058235A">
        <w:rPr>
          <w:sz w:val="24"/>
        </w:rPr>
        <w:t>durante o prazo de distribuição das Debêntures na forma dos artigos 7º-A e 8º da Instrução CVM 476,</w:t>
      </w:r>
      <w:r w:rsidR="00EF0646">
        <w:rPr>
          <w:sz w:val="24"/>
        </w:rPr>
        <w:t xml:space="preserve"> </w:t>
      </w:r>
      <w:r w:rsidR="00EF0646" w:rsidRPr="00EF0646">
        <w:rPr>
          <w:sz w:val="24"/>
        </w:rPr>
        <w:t>de acordo com as normas de liquidação aplicáveis à B3</w:t>
      </w:r>
      <w:r w:rsidR="00F72D80" w:rsidRPr="00B77E98">
        <w:rPr>
          <w:sz w:val="24"/>
        </w:rPr>
        <w:t>. A integralização das Debêntures deverá ser feita</w:t>
      </w:r>
      <w:r w:rsidR="004B2EDB" w:rsidRPr="00B77E98">
        <w:rPr>
          <w:sz w:val="24"/>
        </w:rPr>
        <w:t xml:space="preserve"> </w:t>
      </w:r>
      <w:r w:rsidR="00F72D80" w:rsidRPr="00B77E98">
        <w:rPr>
          <w:sz w:val="24"/>
        </w:rPr>
        <w:t xml:space="preserve">e poderá ocorrer </w:t>
      </w:r>
      <w:r w:rsidR="004B2EDB" w:rsidRPr="00B77E98">
        <w:rPr>
          <w:sz w:val="24"/>
        </w:rPr>
        <w:t xml:space="preserve">em uma ou mais datas, sendo considerada </w:t>
      </w:r>
      <w:r w:rsidR="00F72D80" w:rsidRPr="00B77E98">
        <w:rPr>
          <w:sz w:val="24"/>
        </w:rPr>
        <w:t xml:space="preserve">uma </w:t>
      </w:r>
      <w:r w:rsidR="004B2EDB" w:rsidRPr="00B77E98">
        <w:rPr>
          <w:sz w:val="24"/>
        </w:rPr>
        <w:t>“</w:t>
      </w:r>
      <w:r w:rsidR="004B2EDB" w:rsidRPr="00B77E98">
        <w:rPr>
          <w:sz w:val="24"/>
          <w:u w:val="single"/>
        </w:rPr>
        <w:t>Data de Integralização</w:t>
      </w:r>
      <w:r w:rsidR="004B2EDB" w:rsidRPr="00B77E98">
        <w:rPr>
          <w:sz w:val="24"/>
        </w:rPr>
        <w:t xml:space="preserve">”, para fins da presente Escritura, </w:t>
      </w:r>
      <w:r w:rsidR="00F72D80" w:rsidRPr="00B77E98">
        <w:rPr>
          <w:sz w:val="24"/>
        </w:rPr>
        <w:t xml:space="preserve">qualquer </w:t>
      </w:r>
      <w:r w:rsidR="004B2EDB" w:rsidRPr="00B77E98">
        <w:rPr>
          <w:sz w:val="24"/>
        </w:rPr>
        <w:t xml:space="preserve">data </w:t>
      </w:r>
      <w:r w:rsidR="00F72D80" w:rsidRPr="00B77E98">
        <w:rPr>
          <w:sz w:val="24"/>
        </w:rPr>
        <w:t xml:space="preserve">em que haja </w:t>
      </w:r>
      <w:r w:rsidR="004B2EDB" w:rsidRPr="00B77E98">
        <w:rPr>
          <w:sz w:val="24"/>
        </w:rPr>
        <w:t xml:space="preserve">a </w:t>
      </w:r>
      <w:r w:rsidR="004248DA">
        <w:rPr>
          <w:sz w:val="24"/>
        </w:rPr>
        <w:t xml:space="preserve">subscrição e </w:t>
      </w:r>
      <w:r w:rsidR="004B2EDB" w:rsidRPr="00B77E98">
        <w:rPr>
          <w:sz w:val="24"/>
        </w:rPr>
        <w:t>integralização d</w:t>
      </w:r>
      <w:r w:rsidR="00F72D80" w:rsidRPr="00B77E98">
        <w:rPr>
          <w:sz w:val="24"/>
        </w:rPr>
        <w:t>e certa quantidade de</w:t>
      </w:r>
      <w:r w:rsidR="004B2EDB" w:rsidRPr="00B77E98">
        <w:rPr>
          <w:sz w:val="24"/>
        </w:rPr>
        <w:t xml:space="preserve"> Debêntures, de acordo com as normas de liquidação e procedimentos aplicáveis da B3</w:t>
      </w:r>
      <w:r w:rsidR="00F72D80" w:rsidRPr="00B77E98">
        <w:rPr>
          <w:sz w:val="24"/>
        </w:rPr>
        <w:t xml:space="preserve">. </w:t>
      </w:r>
      <w:r w:rsidRPr="00B77E98">
        <w:rPr>
          <w:sz w:val="24"/>
        </w:rPr>
        <w:t xml:space="preserve">Caso, por </w:t>
      </w:r>
      <w:r w:rsidR="00F64555" w:rsidRPr="00B77E98">
        <w:rPr>
          <w:sz w:val="24"/>
        </w:rPr>
        <w:t>qualquer motivo</w:t>
      </w:r>
      <w:r w:rsidRPr="00B77E98">
        <w:rPr>
          <w:sz w:val="24"/>
        </w:rPr>
        <w:t xml:space="preserve">, qualquer </w:t>
      </w:r>
      <w:r w:rsidR="004248DA">
        <w:rPr>
          <w:sz w:val="24"/>
        </w:rPr>
        <w:t xml:space="preserve">subscrição e </w:t>
      </w:r>
      <w:r w:rsidRPr="00B77E98">
        <w:rPr>
          <w:sz w:val="24"/>
        </w:rPr>
        <w:t xml:space="preserve">integralização das Debêntures não </w:t>
      </w:r>
      <w:r w:rsidR="00F64555" w:rsidRPr="00B77E98">
        <w:rPr>
          <w:sz w:val="24"/>
        </w:rPr>
        <w:t>seja</w:t>
      </w:r>
      <w:r w:rsidRPr="00B77E98">
        <w:rPr>
          <w:sz w:val="24"/>
        </w:rPr>
        <w:t xml:space="preserve"> realizada na</w:t>
      </w:r>
      <w:r w:rsidR="004B2EDB" w:rsidRPr="00B77E98">
        <w:rPr>
          <w:sz w:val="24"/>
        </w:rPr>
        <w:t xml:space="preserve"> primeira</w:t>
      </w:r>
      <w:r w:rsidRPr="00B77E98">
        <w:rPr>
          <w:sz w:val="24"/>
        </w:rPr>
        <w:t xml:space="preserve"> Data de Integralização, tal</w:t>
      </w:r>
      <w:r w:rsidR="00F64555" w:rsidRPr="00B77E98">
        <w:rPr>
          <w:sz w:val="24"/>
        </w:rPr>
        <w:t>(</w:t>
      </w:r>
      <w:proofErr w:type="spellStart"/>
      <w:r w:rsidR="00F64555" w:rsidRPr="00B77E98">
        <w:rPr>
          <w:sz w:val="24"/>
        </w:rPr>
        <w:t>is</w:t>
      </w:r>
      <w:proofErr w:type="spellEnd"/>
      <w:r w:rsidR="00F64555" w:rsidRPr="00B77E98">
        <w:rPr>
          <w:sz w:val="24"/>
        </w:rPr>
        <w:t>)</w:t>
      </w:r>
      <w:r w:rsidRPr="00B77E98">
        <w:rPr>
          <w:sz w:val="24"/>
        </w:rPr>
        <w:t xml:space="preserve"> integralização</w:t>
      </w:r>
      <w:r w:rsidR="00F64555" w:rsidRPr="00B77E98">
        <w:rPr>
          <w:sz w:val="24"/>
        </w:rPr>
        <w:t>(</w:t>
      </w:r>
      <w:proofErr w:type="spellStart"/>
      <w:r w:rsidR="00F64555" w:rsidRPr="00B77E98">
        <w:rPr>
          <w:sz w:val="24"/>
        </w:rPr>
        <w:t>ões</w:t>
      </w:r>
      <w:proofErr w:type="spellEnd"/>
      <w:r w:rsidR="00F64555" w:rsidRPr="00B77E98">
        <w:rPr>
          <w:sz w:val="24"/>
        </w:rPr>
        <w:t>)</w:t>
      </w:r>
      <w:r w:rsidR="004B2EDB" w:rsidRPr="00B77E98">
        <w:rPr>
          <w:sz w:val="24"/>
        </w:rPr>
        <w:t xml:space="preserve"> subsequente(s)</w:t>
      </w:r>
      <w:r w:rsidRPr="00B77E98">
        <w:rPr>
          <w:sz w:val="24"/>
        </w:rPr>
        <w:t xml:space="preserve"> deverá</w:t>
      </w:r>
      <w:r w:rsidR="00F64555" w:rsidRPr="00B77E98">
        <w:rPr>
          <w:sz w:val="24"/>
        </w:rPr>
        <w:t>(</w:t>
      </w:r>
      <w:proofErr w:type="spellStart"/>
      <w:r w:rsidR="00F64555" w:rsidRPr="00B77E98">
        <w:rPr>
          <w:sz w:val="24"/>
        </w:rPr>
        <w:t>ão</w:t>
      </w:r>
      <w:proofErr w:type="spellEnd"/>
      <w:r w:rsidR="00F64555" w:rsidRPr="00B77E98">
        <w:rPr>
          <w:sz w:val="24"/>
        </w:rPr>
        <w:t>)</w:t>
      </w:r>
      <w:r w:rsidRPr="00B77E98">
        <w:rPr>
          <w:sz w:val="24"/>
        </w:rPr>
        <w:t xml:space="preserve"> ser realizada</w:t>
      </w:r>
      <w:r w:rsidR="00F64555" w:rsidRPr="00B77E98">
        <w:rPr>
          <w:sz w:val="24"/>
        </w:rPr>
        <w:t>(s)</w:t>
      </w:r>
      <w:r w:rsidRPr="00B77E98">
        <w:rPr>
          <w:sz w:val="24"/>
        </w:rPr>
        <w:t xml:space="preserve"> pelo Preço de Subscrição, acrescido </w:t>
      </w:r>
      <w:r w:rsidR="004C2F53" w:rsidRPr="00B77E98">
        <w:rPr>
          <w:sz w:val="24"/>
        </w:rPr>
        <w:t xml:space="preserve">dos Juros Remuneratórios </w:t>
      </w:r>
      <w:r w:rsidRPr="00B77E98">
        <w:rPr>
          <w:sz w:val="24"/>
        </w:rPr>
        <w:t>calculad</w:t>
      </w:r>
      <w:r w:rsidR="000B0780" w:rsidRPr="00B77E98">
        <w:rPr>
          <w:sz w:val="24"/>
        </w:rPr>
        <w:t>o</w:t>
      </w:r>
      <w:r w:rsidR="004C2F53" w:rsidRPr="00B77E98">
        <w:rPr>
          <w:sz w:val="24"/>
        </w:rPr>
        <w:t>s</w:t>
      </w:r>
      <w:r w:rsidRPr="00B77E98">
        <w:rPr>
          <w:sz w:val="24"/>
        </w:rPr>
        <w:t xml:space="preserve"> </w:t>
      </w:r>
      <w:r w:rsidRPr="00B77E98">
        <w:rPr>
          <w:i/>
          <w:sz w:val="24"/>
        </w:rPr>
        <w:t xml:space="preserve">pro rata </w:t>
      </w:r>
      <w:proofErr w:type="spellStart"/>
      <w:r w:rsidRPr="00B77E98">
        <w:rPr>
          <w:i/>
          <w:sz w:val="24"/>
        </w:rPr>
        <w:t>temporis</w:t>
      </w:r>
      <w:proofErr w:type="spellEnd"/>
      <w:r w:rsidRPr="00B77E98">
        <w:rPr>
          <w:sz w:val="24"/>
        </w:rPr>
        <w:t xml:space="preserve"> desde a </w:t>
      </w:r>
      <w:r w:rsidR="00E04E25" w:rsidRPr="00B77E98">
        <w:rPr>
          <w:sz w:val="24"/>
        </w:rPr>
        <w:t xml:space="preserve">primeira </w:t>
      </w:r>
      <w:r w:rsidRPr="00B77E98">
        <w:rPr>
          <w:sz w:val="24"/>
        </w:rPr>
        <w:t>Data de Integralização até a data da</w:t>
      </w:r>
      <w:r w:rsidR="00F64555" w:rsidRPr="00B77E98">
        <w:rPr>
          <w:sz w:val="24"/>
        </w:rPr>
        <w:t>(s)</w:t>
      </w:r>
      <w:r w:rsidRPr="00B77E98">
        <w:rPr>
          <w:sz w:val="24"/>
        </w:rPr>
        <w:t xml:space="preserve"> efetiva</w:t>
      </w:r>
      <w:r w:rsidR="00F64555" w:rsidRPr="00B77E98">
        <w:rPr>
          <w:sz w:val="24"/>
        </w:rPr>
        <w:t>(s)</w:t>
      </w:r>
      <w:r w:rsidRPr="00B77E98">
        <w:rPr>
          <w:sz w:val="24"/>
        </w:rPr>
        <w:t xml:space="preserve"> integralização</w:t>
      </w:r>
      <w:r w:rsidR="00F64555" w:rsidRPr="00B77E98">
        <w:rPr>
          <w:sz w:val="24"/>
        </w:rPr>
        <w:t>(</w:t>
      </w:r>
      <w:proofErr w:type="spellStart"/>
      <w:r w:rsidR="00F64555" w:rsidRPr="00B77E98">
        <w:rPr>
          <w:sz w:val="24"/>
        </w:rPr>
        <w:t>ões</w:t>
      </w:r>
      <w:proofErr w:type="spellEnd"/>
      <w:r w:rsidR="00F64555" w:rsidRPr="00B77E98">
        <w:rPr>
          <w:sz w:val="24"/>
        </w:rPr>
        <w:t>)</w:t>
      </w:r>
      <w:r w:rsidRPr="00B77E98">
        <w:rPr>
          <w:sz w:val="24"/>
        </w:rPr>
        <w:t xml:space="preserve"> de tais Debêntures</w:t>
      </w:r>
      <w:r w:rsidR="00A362FB" w:rsidRPr="00B77E98">
        <w:rPr>
          <w:sz w:val="24"/>
        </w:rPr>
        <w:t>.</w:t>
      </w:r>
      <w:r w:rsidR="00FA6AFC" w:rsidRPr="00B77E98">
        <w:rPr>
          <w:sz w:val="24"/>
        </w:rPr>
        <w:t xml:space="preserve"> </w:t>
      </w:r>
      <w:r w:rsidR="00F72D80" w:rsidRPr="00B77E98">
        <w:rPr>
          <w:sz w:val="24"/>
        </w:rPr>
        <w:t xml:space="preserve">As Partes concordam que a subscrição e integralização das Debêntures deverá ocorrer no prazo máximo de </w:t>
      </w:r>
      <w:r w:rsidR="007B151E">
        <w:rPr>
          <w:sz w:val="24"/>
        </w:rPr>
        <w:t>12</w:t>
      </w:r>
      <w:r w:rsidR="00F72D80" w:rsidRPr="00B77E98">
        <w:rPr>
          <w:sz w:val="24"/>
        </w:rPr>
        <w:t xml:space="preserve"> (</w:t>
      </w:r>
      <w:r w:rsidR="007B151E">
        <w:rPr>
          <w:sz w:val="24"/>
        </w:rPr>
        <w:t>doze</w:t>
      </w:r>
      <w:r w:rsidR="00F72D80" w:rsidRPr="00B77E98">
        <w:rPr>
          <w:sz w:val="24"/>
        </w:rPr>
        <w:t xml:space="preserve">) meses contados da data de </w:t>
      </w:r>
      <w:r w:rsidR="004248DA">
        <w:rPr>
          <w:sz w:val="24"/>
        </w:rPr>
        <w:t>informada no</w:t>
      </w:r>
      <w:r w:rsidR="00F72D80" w:rsidRPr="00B77E98">
        <w:rPr>
          <w:sz w:val="24"/>
        </w:rPr>
        <w:t xml:space="preserve"> anúncio de início da Oferta Restrita.</w:t>
      </w:r>
      <w:r w:rsidR="002243E8" w:rsidRPr="00B77E98">
        <w:rPr>
          <w:sz w:val="24"/>
        </w:rPr>
        <w:t xml:space="preserve"> </w:t>
      </w:r>
    </w:p>
    <w:p w14:paraId="53DE0092" w14:textId="77777777" w:rsidR="00BF31B1" w:rsidRPr="003A25CF" w:rsidRDefault="00BF31B1" w:rsidP="002159AF">
      <w:pPr>
        <w:spacing w:line="276" w:lineRule="auto"/>
        <w:rPr>
          <w:sz w:val="24"/>
        </w:rPr>
      </w:pPr>
    </w:p>
    <w:p w14:paraId="06C8BCE8" w14:textId="77777777" w:rsidR="00BF31B1" w:rsidRPr="003A25CF" w:rsidRDefault="00214E88" w:rsidP="002159AF">
      <w:pPr>
        <w:pStyle w:val="SFTtulo2"/>
        <w:spacing w:line="276" w:lineRule="auto"/>
        <w:rPr>
          <w:sz w:val="24"/>
          <w:szCs w:val="24"/>
        </w:rPr>
      </w:pPr>
      <w:r w:rsidRPr="003A25CF">
        <w:rPr>
          <w:sz w:val="24"/>
          <w:szCs w:val="24"/>
        </w:rPr>
        <w:t>4.</w:t>
      </w:r>
      <w:r w:rsidR="00446070">
        <w:rPr>
          <w:sz w:val="24"/>
          <w:szCs w:val="24"/>
        </w:rPr>
        <w:t>10</w:t>
      </w:r>
      <w:r w:rsidRPr="003A25CF">
        <w:rPr>
          <w:sz w:val="24"/>
          <w:szCs w:val="24"/>
        </w:rPr>
        <w:t>.</w:t>
      </w:r>
      <w:r w:rsidRPr="003A25CF">
        <w:rPr>
          <w:sz w:val="24"/>
          <w:szCs w:val="24"/>
        </w:rPr>
        <w:tab/>
        <w:t>Repactuação</w:t>
      </w:r>
    </w:p>
    <w:p w14:paraId="5E03B7EB" w14:textId="77777777" w:rsidR="00BF31B1" w:rsidRPr="003A25CF" w:rsidRDefault="00BF31B1" w:rsidP="002159AF">
      <w:pPr>
        <w:spacing w:line="276" w:lineRule="auto"/>
        <w:rPr>
          <w:sz w:val="24"/>
        </w:rPr>
      </w:pPr>
    </w:p>
    <w:p w14:paraId="4FB38F95" w14:textId="77777777" w:rsidR="00BF31B1" w:rsidRPr="003A25CF" w:rsidRDefault="00214E88" w:rsidP="002159AF">
      <w:pPr>
        <w:spacing w:line="276" w:lineRule="auto"/>
        <w:rPr>
          <w:sz w:val="24"/>
        </w:rPr>
      </w:pPr>
      <w:r w:rsidRPr="003A25CF">
        <w:rPr>
          <w:sz w:val="24"/>
        </w:rPr>
        <w:t>4.</w:t>
      </w:r>
      <w:r w:rsidR="00446070">
        <w:rPr>
          <w:sz w:val="24"/>
        </w:rPr>
        <w:t>10</w:t>
      </w:r>
      <w:r w:rsidRPr="003A25CF">
        <w:rPr>
          <w:sz w:val="24"/>
        </w:rPr>
        <w:t>.1.</w:t>
      </w:r>
      <w:r w:rsidRPr="003A25CF">
        <w:rPr>
          <w:sz w:val="24"/>
        </w:rPr>
        <w:tab/>
        <w:t xml:space="preserve">As Debêntures não estarão sujeitas </w:t>
      </w:r>
      <w:r w:rsidR="00756A40" w:rsidRPr="003A25CF">
        <w:rPr>
          <w:sz w:val="24"/>
        </w:rPr>
        <w:t xml:space="preserve">a </w:t>
      </w:r>
      <w:r w:rsidRPr="003A25CF">
        <w:rPr>
          <w:sz w:val="24"/>
        </w:rPr>
        <w:t>repactuação programada.</w:t>
      </w:r>
    </w:p>
    <w:p w14:paraId="36981F78" w14:textId="77777777" w:rsidR="00BF31B1" w:rsidRPr="003A25CF" w:rsidRDefault="00BF31B1" w:rsidP="002159AF">
      <w:pPr>
        <w:spacing w:line="276" w:lineRule="auto"/>
        <w:jc w:val="left"/>
        <w:rPr>
          <w:sz w:val="24"/>
        </w:rPr>
      </w:pPr>
    </w:p>
    <w:p w14:paraId="04FC1E5B" w14:textId="77777777" w:rsidR="00BF31B1" w:rsidRPr="003A25CF" w:rsidRDefault="00214E88" w:rsidP="002159AF">
      <w:pPr>
        <w:pStyle w:val="SFTtulo2"/>
        <w:spacing w:line="276" w:lineRule="auto"/>
        <w:rPr>
          <w:sz w:val="24"/>
          <w:szCs w:val="24"/>
        </w:rPr>
      </w:pPr>
      <w:r w:rsidRPr="003A25CF">
        <w:rPr>
          <w:sz w:val="24"/>
          <w:szCs w:val="24"/>
        </w:rPr>
        <w:t>4.</w:t>
      </w:r>
      <w:r w:rsidR="00446070">
        <w:rPr>
          <w:sz w:val="24"/>
          <w:szCs w:val="24"/>
        </w:rPr>
        <w:t>11</w:t>
      </w:r>
      <w:r w:rsidRPr="003A25CF">
        <w:rPr>
          <w:sz w:val="24"/>
          <w:szCs w:val="24"/>
        </w:rPr>
        <w:t>.</w:t>
      </w:r>
      <w:r w:rsidRPr="003A25CF">
        <w:rPr>
          <w:sz w:val="24"/>
          <w:szCs w:val="24"/>
        </w:rPr>
        <w:tab/>
        <w:t>Publicidade</w:t>
      </w:r>
      <w:r w:rsidR="00F95A3F">
        <w:rPr>
          <w:sz w:val="24"/>
          <w:szCs w:val="24"/>
        </w:rPr>
        <w:t xml:space="preserve"> </w:t>
      </w:r>
    </w:p>
    <w:p w14:paraId="572541C7" w14:textId="77777777" w:rsidR="00BF31B1" w:rsidRPr="003A25CF" w:rsidRDefault="00BF31B1" w:rsidP="002159AF">
      <w:pPr>
        <w:spacing w:line="276" w:lineRule="auto"/>
        <w:rPr>
          <w:sz w:val="24"/>
        </w:rPr>
      </w:pPr>
    </w:p>
    <w:p w14:paraId="4B595C63" w14:textId="075E5151" w:rsidR="00F64555" w:rsidRPr="00C6316B" w:rsidRDefault="00214E88" w:rsidP="002159AF">
      <w:pPr>
        <w:spacing w:line="276" w:lineRule="auto"/>
        <w:rPr>
          <w:sz w:val="24"/>
        </w:rPr>
      </w:pPr>
      <w:r w:rsidRPr="003A25CF">
        <w:rPr>
          <w:sz w:val="24"/>
        </w:rPr>
        <w:t>4.</w:t>
      </w:r>
      <w:r w:rsidR="00446070">
        <w:rPr>
          <w:sz w:val="24"/>
        </w:rPr>
        <w:t>11</w:t>
      </w:r>
      <w:r w:rsidRPr="003A25CF">
        <w:rPr>
          <w:sz w:val="24"/>
        </w:rPr>
        <w:t>.1.</w:t>
      </w:r>
      <w:r w:rsidRPr="003A25CF">
        <w:rPr>
          <w:sz w:val="24"/>
        </w:rPr>
        <w:tab/>
        <w:t>Todos os atos e decisões a serem tomados decorrentes desta Emissão que, de qualquer forma, vierem a envolver interesses dos Debenturistas, deverão ser obrigatoriamente comunicados na forma de avisos (“</w:t>
      </w:r>
      <w:r w:rsidRPr="003A25CF">
        <w:rPr>
          <w:sz w:val="24"/>
          <w:u w:val="single"/>
        </w:rPr>
        <w:t>Avisos aos Debenturistas</w:t>
      </w:r>
      <w:r w:rsidRPr="003A25CF">
        <w:rPr>
          <w:sz w:val="24"/>
        </w:rPr>
        <w:t>”) e publicados no Jorna</w:t>
      </w:r>
      <w:r w:rsidR="00C6316B">
        <w:rPr>
          <w:sz w:val="24"/>
        </w:rPr>
        <w:t>l</w:t>
      </w:r>
      <w:r w:rsidRPr="003A25CF">
        <w:rPr>
          <w:sz w:val="24"/>
        </w:rPr>
        <w:t xml:space="preserve"> de Publicação, bem como divulgados na página da Emissora na rede mundial de computadores – Internet</w:t>
      </w:r>
      <w:r w:rsidRPr="002159AF">
        <w:rPr>
          <w:sz w:val="24"/>
        </w:rPr>
        <w:t xml:space="preserve"> </w:t>
      </w:r>
      <w:r w:rsidR="005925A7" w:rsidRPr="005925A7">
        <w:rPr>
          <w:sz w:val="24"/>
        </w:rPr>
        <w:t>http://www.riomegaenergia.com.br</w:t>
      </w:r>
      <w:r w:rsidR="00FF791E">
        <w:rPr>
          <w:sz w:val="24"/>
        </w:rPr>
        <w:t xml:space="preserve"> </w:t>
      </w:r>
      <w:r w:rsidRPr="003A25CF">
        <w:rPr>
          <w:sz w:val="24"/>
        </w:rPr>
        <w:t>observado o estabelecido no artigo 289 da Lei das Sociedades por Ações e as limitações impostas pela Instrução CVM 476 em relação à publicidade da Oferta Restrita e os prazos legais, devendo a Emissora comunicar o Agente Fiduciário a respeito de qualquer publicação na data da sua realização, sendo certo que, caso a Emissora altere seu jornal de publicação após a Data de Emissão, deverá enviar notificação ao Agente Fiduciário informando o novo veículo.</w:t>
      </w:r>
      <w:r w:rsidR="00121B28" w:rsidRPr="003A25CF">
        <w:rPr>
          <w:sz w:val="24"/>
        </w:rPr>
        <w:t xml:space="preserve"> </w:t>
      </w:r>
    </w:p>
    <w:p w14:paraId="3E3A2DC9" w14:textId="77777777" w:rsidR="0067755D" w:rsidRPr="003A25CF" w:rsidRDefault="0067755D" w:rsidP="002159AF">
      <w:pPr>
        <w:spacing w:line="276" w:lineRule="auto"/>
        <w:rPr>
          <w:sz w:val="24"/>
        </w:rPr>
      </w:pPr>
    </w:p>
    <w:p w14:paraId="58FB6078" w14:textId="77777777" w:rsidR="00BF31B1" w:rsidRPr="003A25CF" w:rsidRDefault="00214E88" w:rsidP="002159AF">
      <w:pPr>
        <w:pStyle w:val="SFTtulo2"/>
        <w:spacing w:line="276" w:lineRule="auto"/>
        <w:rPr>
          <w:sz w:val="24"/>
          <w:szCs w:val="24"/>
        </w:rPr>
      </w:pPr>
      <w:r w:rsidRPr="003A25CF">
        <w:rPr>
          <w:sz w:val="24"/>
          <w:szCs w:val="24"/>
        </w:rPr>
        <w:lastRenderedPageBreak/>
        <w:t>4.</w:t>
      </w:r>
      <w:r w:rsidR="00EF0646" w:rsidRPr="003A25CF">
        <w:rPr>
          <w:sz w:val="24"/>
          <w:szCs w:val="24"/>
        </w:rPr>
        <w:t>1</w:t>
      </w:r>
      <w:r w:rsidR="00446070">
        <w:rPr>
          <w:sz w:val="24"/>
          <w:szCs w:val="24"/>
        </w:rPr>
        <w:t>2</w:t>
      </w:r>
      <w:r w:rsidRPr="003A25CF">
        <w:rPr>
          <w:sz w:val="24"/>
          <w:szCs w:val="24"/>
        </w:rPr>
        <w:t>.</w:t>
      </w:r>
      <w:r w:rsidRPr="003A25CF">
        <w:rPr>
          <w:sz w:val="24"/>
          <w:szCs w:val="24"/>
        </w:rPr>
        <w:tab/>
        <w:t>Certificados de Debêntures e Comprovação de Titularidade</w:t>
      </w:r>
    </w:p>
    <w:p w14:paraId="3EB0BD60" w14:textId="77777777" w:rsidR="00BF31B1" w:rsidRPr="003A25CF" w:rsidRDefault="00BF31B1" w:rsidP="002159AF">
      <w:pPr>
        <w:keepNext/>
        <w:spacing w:line="276" w:lineRule="auto"/>
        <w:rPr>
          <w:sz w:val="24"/>
        </w:rPr>
      </w:pPr>
    </w:p>
    <w:p w14:paraId="1D5DE74A" w14:textId="03A080FC" w:rsidR="00BF31B1" w:rsidRPr="003A25CF" w:rsidRDefault="00214E88" w:rsidP="002159AF">
      <w:pPr>
        <w:keepNext/>
        <w:spacing w:line="276" w:lineRule="auto"/>
        <w:rPr>
          <w:sz w:val="24"/>
        </w:rPr>
      </w:pPr>
      <w:r w:rsidRPr="003A25CF">
        <w:rPr>
          <w:sz w:val="24"/>
        </w:rPr>
        <w:t>4.</w:t>
      </w:r>
      <w:r w:rsidR="00EF0646" w:rsidRPr="003A25CF">
        <w:rPr>
          <w:sz w:val="24"/>
        </w:rPr>
        <w:t>1</w:t>
      </w:r>
      <w:r w:rsidR="00446070">
        <w:rPr>
          <w:sz w:val="24"/>
        </w:rPr>
        <w:t>2</w:t>
      </w:r>
      <w:r w:rsidRPr="003A25CF">
        <w:rPr>
          <w:sz w:val="24"/>
        </w:rPr>
        <w:t>.1.</w:t>
      </w:r>
      <w:r w:rsidRPr="003A25CF">
        <w:rPr>
          <w:sz w:val="24"/>
        </w:rPr>
        <w:tab/>
        <w:t xml:space="preserve">A Emissora não emitirá certificados de Debêntures. Para todos os fins de direito, a titularidade das Debêntures será comprovada pelo extrato emitido pelo </w:t>
      </w:r>
      <w:proofErr w:type="spellStart"/>
      <w:r w:rsidRPr="003A25CF">
        <w:rPr>
          <w:iCs/>
          <w:sz w:val="24"/>
        </w:rPr>
        <w:t>Escriturador</w:t>
      </w:r>
      <w:proofErr w:type="spellEnd"/>
      <w:r w:rsidRPr="003A25CF">
        <w:rPr>
          <w:sz w:val="24"/>
        </w:rPr>
        <w:t>. Adicionalmente, será reconhecido como comprovante de titularidade das Debêntures o extrato, em nome do Debenturista, emitido pela B3, para as Debêntures custodiadas eletronicamente na B3.</w:t>
      </w:r>
    </w:p>
    <w:p w14:paraId="367ECC70" w14:textId="77777777" w:rsidR="00BF31B1" w:rsidRPr="003A25CF" w:rsidRDefault="00BF31B1" w:rsidP="002159AF">
      <w:pPr>
        <w:spacing w:line="276" w:lineRule="auto"/>
        <w:rPr>
          <w:sz w:val="24"/>
        </w:rPr>
      </w:pPr>
    </w:p>
    <w:p w14:paraId="3975B443" w14:textId="77777777"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3</w:t>
      </w:r>
      <w:r w:rsidRPr="003A25CF">
        <w:rPr>
          <w:sz w:val="24"/>
          <w:szCs w:val="24"/>
        </w:rPr>
        <w:t>.</w:t>
      </w:r>
      <w:r w:rsidRPr="003A25CF">
        <w:rPr>
          <w:sz w:val="24"/>
          <w:szCs w:val="24"/>
        </w:rPr>
        <w:tab/>
        <w:t>Liquidez e Estabilização</w:t>
      </w:r>
    </w:p>
    <w:p w14:paraId="7391446E" w14:textId="77777777" w:rsidR="00BF31B1" w:rsidRPr="003A25CF" w:rsidRDefault="00BF31B1" w:rsidP="002159AF">
      <w:pPr>
        <w:spacing w:line="276" w:lineRule="auto"/>
        <w:rPr>
          <w:sz w:val="24"/>
        </w:rPr>
      </w:pPr>
    </w:p>
    <w:p w14:paraId="26FB24DA" w14:textId="77777777" w:rsidR="00BF31B1" w:rsidRPr="003A25CF" w:rsidRDefault="00214E88" w:rsidP="002159AF">
      <w:pPr>
        <w:spacing w:line="276" w:lineRule="auto"/>
        <w:rPr>
          <w:sz w:val="24"/>
        </w:rPr>
      </w:pPr>
      <w:r w:rsidRPr="003A25CF">
        <w:rPr>
          <w:sz w:val="24"/>
        </w:rPr>
        <w:t>4.</w:t>
      </w:r>
      <w:r w:rsidR="00EF0646" w:rsidRPr="003A25CF">
        <w:rPr>
          <w:sz w:val="24"/>
        </w:rPr>
        <w:t>1</w:t>
      </w:r>
      <w:r w:rsidR="00446070">
        <w:rPr>
          <w:sz w:val="24"/>
        </w:rPr>
        <w:t>3</w:t>
      </w:r>
      <w:r w:rsidRPr="003A25CF">
        <w:rPr>
          <w:sz w:val="24"/>
        </w:rPr>
        <w:t>.1.</w:t>
      </w:r>
      <w:r w:rsidRPr="003A25CF">
        <w:rPr>
          <w:sz w:val="24"/>
        </w:rPr>
        <w:tab/>
        <w:t xml:space="preserve">Não será constituído fundo de manutenção de liquidez ou firmado contrato de garantia de liquidez ou estabilização de preço para as Debêntures. </w:t>
      </w:r>
    </w:p>
    <w:p w14:paraId="0BC18076" w14:textId="77777777" w:rsidR="00BF31B1" w:rsidRPr="003A25CF" w:rsidRDefault="00BF31B1" w:rsidP="002159AF">
      <w:pPr>
        <w:spacing w:line="276" w:lineRule="auto"/>
        <w:rPr>
          <w:sz w:val="24"/>
        </w:rPr>
      </w:pPr>
    </w:p>
    <w:p w14:paraId="1969EA5D" w14:textId="77777777" w:rsidR="00BF31B1" w:rsidRPr="003A25CF" w:rsidRDefault="00214E88" w:rsidP="002159AF">
      <w:pPr>
        <w:pStyle w:val="SFTtulo2"/>
        <w:keepNext w:val="0"/>
        <w:keepLines w:val="0"/>
        <w:spacing w:line="276" w:lineRule="auto"/>
        <w:rPr>
          <w:sz w:val="24"/>
          <w:szCs w:val="24"/>
        </w:rPr>
      </w:pPr>
      <w:r w:rsidRPr="003A25CF">
        <w:rPr>
          <w:sz w:val="24"/>
          <w:szCs w:val="24"/>
        </w:rPr>
        <w:t>4.</w:t>
      </w:r>
      <w:r w:rsidR="00EF0646" w:rsidRPr="003A25CF">
        <w:rPr>
          <w:sz w:val="24"/>
          <w:szCs w:val="24"/>
        </w:rPr>
        <w:t>1</w:t>
      </w:r>
      <w:r w:rsidR="00446070">
        <w:rPr>
          <w:sz w:val="24"/>
          <w:szCs w:val="24"/>
        </w:rPr>
        <w:t>4</w:t>
      </w:r>
      <w:r w:rsidRPr="003A25CF">
        <w:rPr>
          <w:sz w:val="24"/>
          <w:szCs w:val="24"/>
        </w:rPr>
        <w:t>.</w:t>
      </w:r>
      <w:r w:rsidRPr="003A25CF">
        <w:rPr>
          <w:sz w:val="24"/>
          <w:szCs w:val="24"/>
        </w:rPr>
        <w:tab/>
        <w:t>Imunidade ou Isenção Tributária de Debenturistas</w:t>
      </w:r>
    </w:p>
    <w:p w14:paraId="0F50ADCE" w14:textId="77777777" w:rsidR="00BF31B1" w:rsidRPr="003A25CF" w:rsidRDefault="00BF31B1" w:rsidP="002159AF">
      <w:pPr>
        <w:spacing w:line="276" w:lineRule="auto"/>
        <w:rPr>
          <w:sz w:val="24"/>
        </w:rPr>
      </w:pPr>
    </w:p>
    <w:p w14:paraId="25287E45" w14:textId="77777777" w:rsidR="00BF31B1" w:rsidRPr="003A25CF" w:rsidRDefault="00214E88" w:rsidP="002159AF">
      <w:pPr>
        <w:spacing w:line="276" w:lineRule="auto"/>
        <w:rPr>
          <w:sz w:val="24"/>
        </w:rPr>
      </w:pPr>
      <w:r w:rsidRPr="003A25CF">
        <w:rPr>
          <w:sz w:val="24"/>
        </w:rPr>
        <w:t>4.</w:t>
      </w:r>
      <w:r w:rsidR="00EF0646" w:rsidRPr="003A25CF">
        <w:rPr>
          <w:sz w:val="24"/>
        </w:rPr>
        <w:t>1</w:t>
      </w:r>
      <w:r w:rsidR="00446070">
        <w:rPr>
          <w:sz w:val="24"/>
        </w:rPr>
        <w:t>4</w:t>
      </w:r>
      <w:r w:rsidRPr="003A25CF">
        <w:rPr>
          <w:sz w:val="24"/>
        </w:rPr>
        <w:t>.1.</w:t>
      </w:r>
      <w:r w:rsidRPr="003A25CF">
        <w:rPr>
          <w:sz w:val="24"/>
        </w:rPr>
        <w:tab/>
        <w:t xml:space="preserve">Caso qualquer Debenturista goze de algum tipo de imunidade ou isenção tributária, este deverá encaminhar ao </w:t>
      </w:r>
      <w:r w:rsidR="004248DA" w:rsidRPr="004248DA">
        <w:rPr>
          <w:sz w:val="24"/>
        </w:rPr>
        <w:t>Agente de Liquidação</w:t>
      </w:r>
      <w:r w:rsidRPr="003A25CF">
        <w:rPr>
          <w:sz w:val="24"/>
        </w:rPr>
        <w:t xml:space="preserve">, no prazo mínimo de 10 (dez) Dias Úteis de antecedência em relação à data prevista para recebimento de valores relativos às Debêntures, documentação comprobatória dessa imunidade ou isenção tributária, sob pena de ter descontados de seus pagamentos os valores devidos nos termos da legislação tributária em vigor. </w:t>
      </w:r>
    </w:p>
    <w:p w14:paraId="1D80ED04" w14:textId="77777777" w:rsidR="00BF31B1" w:rsidRPr="003A25CF" w:rsidRDefault="00BF31B1" w:rsidP="002159AF">
      <w:pPr>
        <w:keepNext/>
        <w:keepLines/>
        <w:spacing w:line="276" w:lineRule="auto"/>
        <w:rPr>
          <w:sz w:val="24"/>
        </w:rPr>
      </w:pPr>
    </w:p>
    <w:p w14:paraId="76118505" w14:textId="77777777" w:rsidR="00BF31B1" w:rsidRPr="003A25CF" w:rsidRDefault="00214E88" w:rsidP="002159AF">
      <w:pPr>
        <w:keepNext/>
        <w:keepLines/>
        <w:spacing w:line="276" w:lineRule="auto"/>
        <w:rPr>
          <w:sz w:val="24"/>
        </w:rPr>
      </w:pPr>
      <w:r w:rsidRPr="003A25CF">
        <w:rPr>
          <w:sz w:val="24"/>
        </w:rPr>
        <w:t>4.</w:t>
      </w:r>
      <w:r w:rsidR="00EF0646" w:rsidRPr="003A25CF">
        <w:rPr>
          <w:sz w:val="24"/>
        </w:rPr>
        <w:t>1</w:t>
      </w:r>
      <w:r w:rsidR="00446070">
        <w:rPr>
          <w:sz w:val="24"/>
        </w:rPr>
        <w:t>4</w:t>
      </w:r>
      <w:r w:rsidRPr="003A25CF">
        <w:rPr>
          <w:sz w:val="24"/>
        </w:rPr>
        <w:t>.2.</w:t>
      </w:r>
      <w:r w:rsidRPr="003A25CF">
        <w:rPr>
          <w:sz w:val="24"/>
        </w:rPr>
        <w:tab/>
        <w:t xml:space="preserve">O Debenturista que tenha apresentado documentação comprobatória de sua condição de imunidade ou isenção tributária, nos termos da cláusula acima,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w:t>
      </w:r>
      <w:proofErr w:type="spellStart"/>
      <w:r w:rsidRPr="003A25CF">
        <w:rPr>
          <w:sz w:val="24"/>
        </w:rPr>
        <w:t>nesta</w:t>
      </w:r>
      <w:proofErr w:type="spellEnd"/>
      <w:r w:rsidRPr="003A25CF">
        <w:rPr>
          <w:sz w:val="24"/>
        </w:rPr>
        <w:t xml:space="preserve"> cláusula, deverá comunicar esse fato, de forma detalhada e por escrito, ao </w:t>
      </w:r>
      <w:r w:rsidR="004248DA" w:rsidRPr="004248DA">
        <w:rPr>
          <w:sz w:val="24"/>
        </w:rPr>
        <w:t>Agente de Liquidação</w:t>
      </w:r>
      <w:r w:rsidR="004248DA" w:rsidRPr="004248DA" w:rsidDel="004248DA">
        <w:rPr>
          <w:sz w:val="24"/>
        </w:rPr>
        <w:t xml:space="preserve"> </w:t>
      </w:r>
      <w:r w:rsidRPr="003A25CF">
        <w:rPr>
          <w:sz w:val="24"/>
        </w:rPr>
        <w:t xml:space="preserve">e ao </w:t>
      </w:r>
      <w:proofErr w:type="spellStart"/>
      <w:r w:rsidRPr="003A25CF">
        <w:rPr>
          <w:sz w:val="24"/>
        </w:rPr>
        <w:t>Escriturador</w:t>
      </w:r>
      <w:proofErr w:type="spellEnd"/>
      <w:r w:rsidRPr="003A25CF">
        <w:rPr>
          <w:sz w:val="24"/>
        </w:rPr>
        <w:t xml:space="preserve">, com cópia para a Emissora, bem como prestar qualquer informação adicional em relação ao tema que lhe seja solicitada pelo </w:t>
      </w:r>
      <w:r w:rsidR="004248DA" w:rsidRPr="004248DA">
        <w:rPr>
          <w:sz w:val="24"/>
        </w:rPr>
        <w:t>Agente de Liquidação</w:t>
      </w:r>
      <w:r w:rsidRPr="003A25CF">
        <w:rPr>
          <w:sz w:val="24"/>
        </w:rPr>
        <w:t xml:space="preserve">, pelo </w:t>
      </w:r>
      <w:proofErr w:type="spellStart"/>
      <w:r w:rsidRPr="003A25CF">
        <w:rPr>
          <w:sz w:val="24"/>
        </w:rPr>
        <w:t>Escriturador</w:t>
      </w:r>
      <w:proofErr w:type="spellEnd"/>
      <w:r w:rsidRPr="003A25CF">
        <w:rPr>
          <w:sz w:val="24"/>
        </w:rPr>
        <w:t xml:space="preserve"> ou pela Emissora.</w:t>
      </w:r>
    </w:p>
    <w:p w14:paraId="19291777" w14:textId="77777777" w:rsidR="00BF31B1" w:rsidRPr="003A25CF" w:rsidRDefault="00BF31B1" w:rsidP="002159AF">
      <w:pPr>
        <w:spacing w:line="276" w:lineRule="auto"/>
        <w:rPr>
          <w:sz w:val="24"/>
        </w:rPr>
      </w:pPr>
    </w:p>
    <w:p w14:paraId="5875F371" w14:textId="77777777"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5</w:t>
      </w:r>
      <w:r w:rsidRPr="003A25CF">
        <w:rPr>
          <w:sz w:val="24"/>
          <w:szCs w:val="24"/>
        </w:rPr>
        <w:t>.</w:t>
      </w:r>
      <w:r w:rsidRPr="003A25CF">
        <w:rPr>
          <w:sz w:val="24"/>
          <w:szCs w:val="24"/>
        </w:rPr>
        <w:tab/>
        <w:t>Fundo de Amortização</w:t>
      </w:r>
    </w:p>
    <w:p w14:paraId="40090D45" w14:textId="77777777" w:rsidR="00BF31B1" w:rsidRPr="003A25CF" w:rsidRDefault="00BF31B1" w:rsidP="002159AF">
      <w:pPr>
        <w:spacing w:line="276" w:lineRule="auto"/>
        <w:rPr>
          <w:sz w:val="24"/>
        </w:rPr>
      </w:pPr>
    </w:p>
    <w:p w14:paraId="364ED407" w14:textId="77777777" w:rsidR="00BF31B1" w:rsidRPr="003A25CF" w:rsidRDefault="00214E88" w:rsidP="002159AF">
      <w:pPr>
        <w:spacing w:line="276" w:lineRule="auto"/>
        <w:rPr>
          <w:sz w:val="24"/>
        </w:rPr>
      </w:pPr>
      <w:r w:rsidRPr="003A25CF">
        <w:rPr>
          <w:sz w:val="24"/>
        </w:rPr>
        <w:t>4.</w:t>
      </w:r>
      <w:r w:rsidR="00EF0646" w:rsidRPr="003A25CF">
        <w:rPr>
          <w:sz w:val="24"/>
        </w:rPr>
        <w:t>1</w:t>
      </w:r>
      <w:r w:rsidR="00446070">
        <w:rPr>
          <w:sz w:val="24"/>
        </w:rPr>
        <w:t>5</w:t>
      </w:r>
      <w:r w:rsidRPr="003A25CF">
        <w:rPr>
          <w:sz w:val="24"/>
        </w:rPr>
        <w:t>.1.</w:t>
      </w:r>
      <w:r w:rsidRPr="003A25CF">
        <w:rPr>
          <w:sz w:val="24"/>
        </w:rPr>
        <w:tab/>
        <w:t>Não será constituído fundo de amortização para a presente Emissão.</w:t>
      </w:r>
    </w:p>
    <w:p w14:paraId="0928E0B8" w14:textId="77777777" w:rsidR="00BF31B1" w:rsidRPr="003A25CF" w:rsidRDefault="00BF31B1" w:rsidP="002159AF">
      <w:pPr>
        <w:spacing w:line="276" w:lineRule="auto"/>
        <w:rPr>
          <w:sz w:val="24"/>
        </w:rPr>
      </w:pPr>
    </w:p>
    <w:p w14:paraId="0041B3F6" w14:textId="77777777"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6</w:t>
      </w:r>
      <w:r w:rsidRPr="003A25CF">
        <w:rPr>
          <w:sz w:val="24"/>
          <w:szCs w:val="24"/>
        </w:rPr>
        <w:t>.</w:t>
      </w:r>
      <w:r w:rsidRPr="003A25CF">
        <w:rPr>
          <w:sz w:val="24"/>
          <w:szCs w:val="24"/>
        </w:rPr>
        <w:tab/>
        <w:t>Direito de Preferência</w:t>
      </w:r>
    </w:p>
    <w:p w14:paraId="73A191EC" w14:textId="77777777" w:rsidR="00BF31B1" w:rsidRPr="003A25CF" w:rsidRDefault="00BF31B1" w:rsidP="002159AF">
      <w:pPr>
        <w:keepNext/>
        <w:spacing w:line="276" w:lineRule="auto"/>
        <w:rPr>
          <w:sz w:val="24"/>
        </w:rPr>
      </w:pPr>
    </w:p>
    <w:p w14:paraId="1867F55D" w14:textId="77777777" w:rsidR="00BF31B1" w:rsidRDefault="00214E88" w:rsidP="002159AF">
      <w:pPr>
        <w:keepNext/>
        <w:spacing w:line="276" w:lineRule="auto"/>
        <w:rPr>
          <w:sz w:val="24"/>
        </w:rPr>
      </w:pPr>
      <w:r w:rsidRPr="003A25CF">
        <w:rPr>
          <w:sz w:val="24"/>
        </w:rPr>
        <w:t>4.</w:t>
      </w:r>
      <w:r w:rsidR="00EF0646" w:rsidRPr="003A25CF">
        <w:rPr>
          <w:sz w:val="24"/>
        </w:rPr>
        <w:t>1</w:t>
      </w:r>
      <w:r w:rsidR="00446070">
        <w:rPr>
          <w:sz w:val="24"/>
        </w:rPr>
        <w:t>6</w:t>
      </w:r>
      <w:r w:rsidRPr="003A25CF">
        <w:rPr>
          <w:sz w:val="24"/>
        </w:rPr>
        <w:t>.1.</w:t>
      </w:r>
      <w:r w:rsidRPr="003A25CF">
        <w:rPr>
          <w:sz w:val="24"/>
        </w:rPr>
        <w:tab/>
        <w:t>Não haverá direito de preferência para subscrição das Debêntures pelos atuais acionistas da Emissora.</w:t>
      </w:r>
    </w:p>
    <w:p w14:paraId="673C9E90" w14:textId="77777777" w:rsidR="00BF31B1" w:rsidRPr="003A25CF" w:rsidRDefault="00BF31B1" w:rsidP="002159AF">
      <w:pPr>
        <w:spacing w:line="276" w:lineRule="auto"/>
        <w:rPr>
          <w:sz w:val="24"/>
        </w:rPr>
      </w:pPr>
    </w:p>
    <w:p w14:paraId="1B9BF9D8" w14:textId="77777777" w:rsidR="00BF31B1" w:rsidRPr="003A25CF" w:rsidRDefault="00214E88" w:rsidP="002159AF">
      <w:pPr>
        <w:spacing w:line="276" w:lineRule="auto"/>
        <w:jc w:val="left"/>
        <w:rPr>
          <w:sz w:val="24"/>
        </w:rPr>
      </w:pPr>
      <w:r w:rsidRPr="003A25CF">
        <w:rPr>
          <w:b/>
          <w:sz w:val="24"/>
        </w:rPr>
        <w:t>4.</w:t>
      </w:r>
      <w:r w:rsidR="00EF0646" w:rsidRPr="003A25CF">
        <w:rPr>
          <w:b/>
          <w:sz w:val="24"/>
        </w:rPr>
        <w:t>1</w:t>
      </w:r>
      <w:r w:rsidR="00446070">
        <w:rPr>
          <w:b/>
          <w:sz w:val="24"/>
        </w:rPr>
        <w:t>7</w:t>
      </w:r>
      <w:r w:rsidRPr="003A25CF">
        <w:rPr>
          <w:b/>
          <w:sz w:val="24"/>
        </w:rPr>
        <w:t>.</w:t>
      </w:r>
      <w:r w:rsidRPr="003A25CF">
        <w:rPr>
          <w:b/>
          <w:sz w:val="24"/>
        </w:rPr>
        <w:tab/>
        <w:t>Classificação de Risco</w:t>
      </w:r>
    </w:p>
    <w:p w14:paraId="49CC8CCA" w14:textId="77777777" w:rsidR="001057B2" w:rsidRPr="003A25CF" w:rsidRDefault="001057B2" w:rsidP="003A25CF">
      <w:pPr>
        <w:spacing w:line="276" w:lineRule="auto"/>
        <w:rPr>
          <w:sz w:val="24"/>
        </w:rPr>
      </w:pPr>
    </w:p>
    <w:p w14:paraId="4741F980" w14:textId="77777777" w:rsidR="00BF31B1" w:rsidRDefault="00214E88" w:rsidP="002159AF">
      <w:pPr>
        <w:spacing w:line="276" w:lineRule="auto"/>
        <w:rPr>
          <w:sz w:val="24"/>
        </w:rPr>
      </w:pPr>
      <w:r w:rsidRPr="003A25CF">
        <w:rPr>
          <w:sz w:val="24"/>
        </w:rPr>
        <w:t>4.</w:t>
      </w:r>
      <w:r w:rsidR="00EF0646" w:rsidRPr="003A25CF">
        <w:rPr>
          <w:sz w:val="24"/>
        </w:rPr>
        <w:t>1</w:t>
      </w:r>
      <w:r w:rsidR="00446070">
        <w:rPr>
          <w:sz w:val="24"/>
        </w:rPr>
        <w:t>7</w:t>
      </w:r>
      <w:r w:rsidRPr="003A25CF">
        <w:rPr>
          <w:sz w:val="24"/>
        </w:rPr>
        <w:t>.1.</w:t>
      </w:r>
      <w:r w:rsidRPr="003A25CF">
        <w:rPr>
          <w:sz w:val="24"/>
        </w:rPr>
        <w:tab/>
        <w:t xml:space="preserve">Não será contratada agência de classificação de risco para atribuir </w:t>
      </w:r>
      <w:r w:rsidRPr="003A25CF">
        <w:rPr>
          <w:i/>
          <w:sz w:val="24"/>
        </w:rPr>
        <w:t>rating</w:t>
      </w:r>
      <w:r w:rsidRPr="003A25CF">
        <w:rPr>
          <w:sz w:val="24"/>
        </w:rPr>
        <w:t xml:space="preserve"> às Debêntures. </w:t>
      </w:r>
    </w:p>
    <w:p w14:paraId="490D6E5A" w14:textId="77777777" w:rsidR="00F64555" w:rsidRPr="003A25CF" w:rsidRDefault="00F64555" w:rsidP="002159AF">
      <w:pPr>
        <w:spacing w:line="276" w:lineRule="auto"/>
        <w:rPr>
          <w:sz w:val="24"/>
        </w:rPr>
      </w:pPr>
    </w:p>
    <w:p w14:paraId="234F5E25" w14:textId="223A2D84" w:rsidR="00B04014" w:rsidRDefault="00214E88" w:rsidP="002159AF">
      <w:pPr>
        <w:pStyle w:val="SCBFTtulo1"/>
        <w:spacing w:line="276" w:lineRule="auto"/>
        <w:rPr>
          <w:rFonts w:ascii="Garamond" w:hAnsi="Garamond" w:cs="Garamond"/>
          <w:sz w:val="24"/>
          <w:szCs w:val="24"/>
        </w:rPr>
      </w:pPr>
      <w:bookmarkStart w:id="131" w:name="_Toc314664631"/>
      <w:bookmarkStart w:id="132" w:name="_Toc315089426"/>
      <w:bookmarkStart w:id="133" w:name="_Toc341449477"/>
      <w:bookmarkStart w:id="134" w:name="_Toc518641558"/>
      <w:bookmarkStart w:id="135" w:name="_Toc519883352"/>
      <w:r w:rsidRPr="003A25CF">
        <w:rPr>
          <w:rFonts w:ascii="Garamond" w:hAnsi="Garamond" w:cs="Garamond"/>
          <w:sz w:val="24"/>
          <w:szCs w:val="24"/>
        </w:rPr>
        <w:lastRenderedPageBreak/>
        <w:t>CLÁUSULA V</w:t>
      </w:r>
      <w:bookmarkStart w:id="136" w:name="_Toc314664632"/>
      <w:bookmarkStart w:id="137" w:name="_Toc315089427"/>
      <w:bookmarkStart w:id="138" w:name="_Toc341449478"/>
      <w:bookmarkStart w:id="139" w:name="_Toc518641559"/>
      <w:bookmarkStart w:id="140" w:name="_Toc519883353"/>
      <w:bookmarkEnd w:id="131"/>
      <w:bookmarkEnd w:id="132"/>
      <w:bookmarkEnd w:id="133"/>
      <w:bookmarkEnd w:id="134"/>
      <w:bookmarkEnd w:id="135"/>
      <w:r w:rsidRPr="003A25CF">
        <w:rPr>
          <w:rFonts w:ascii="Garamond" w:hAnsi="Garamond" w:cs="Garamond"/>
          <w:sz w:val="24"/>
          <w:szCs w:val="24"/>
        </w:rPr>
        <w:br/>
        <w:t>RESGATE ANTECIPADO FACULTATIVO TOTAL</w:t>
      </w:r>
      <w:r w:rsidR="00B04014">
        <w:rPr>
          <w:rFonts w:ascii="Garamond" w:hAnsi="Garamond" w:cs="Garamond"/>
          <w:sz w:val="24"/>
          <w:szCs w:val="24"/>
        </w:rPr>
        <w:t>,</w:t>
      </w:r>
      <w:r w:rsidRPr="003A25CF">
        <w:rPr>
          <w:rFonts w:ascii="Garamond" w:hAnsi="Garamond" w:cs="Garamond"/>
          <w:sz w:val="24"/>
          <w:szCs w:val="24"/>
        </w:rPr>
        <w:t xml:space="preserve"> </w:t>
      </w:r>
      <w:bookmarkEnd w:id="136"/>
      <w:bookmarkEnd w:id="137"/>
      <w:bookmarkEnd w:id="138"/>
      <w:bookmarkEnd w:id="139"/>
      <w:bookmarkEnd w:id="140"/>
      <w:r w:rsidR="00B04014">
        <w:rPr>
          <w:rFonts w:ascii="Garamond" w:hAnsi="Garamond" w:cs="Garamond"/>
          <w:sz w:val="24"/>
          <w:szCs w:val="24"/>
        </w:rPr>
        <w:t>AMORTIZAÇÃO EXTRAORDINÁRIA FACULTATIVA</w:t>
      </w:r>
      <w:r w:rsidR="00681CC7">
        <w:rPr>
          <w:rFonts w:ascii="Garamond" w:hAnsi="Garamond" w:cs="Garamond"/>
          <w:sz w:val="24"/>
          <w:szCs w:val="24"/>
        </w:rPr>
        <w:t xml:space="preserve"> </w:t>
      </w:r>
      <w:r w:rsidR="00B04014">
        <w:rPr>
          <w:rFonts w:ascii="Garamond" w:hAnsi="Garamond" w:cs="Garamond"/>
          <w:sz w:val="24"/>
          <w:szCs w:val="24"/>
        </w:rPr>
        <w:t xml:space="preserve">E </w:t>
      </w:r>
      <w:r w:rsidR="00B04014" w:rsidRPr="003A25CF">
        <w:rPr>
          <w:rFonts w:ascii="Garamond" w:hAnsi="Garamond" w:cs="Garamond"/>
          <w:sz w:val="24"/>
          <w:szCs w:val="24"/>
        </w:rPr>
        <w:t xml:space="preserve">AQUISIÇÃO FACULTATIVA </w:t>
      </w:r>
    </w:p>
    <w:p w14:paraId="36DB770D" w14:textId="77777777" w:rsidR="00BF31B1" w:rsidRPr="003A25CF" w:rsidRDefault="00BF31B1" w:rsidP="002159AF">
      <w:pPr>
        <w:keepNext/>
        <w:spacing w:line="276" w:lineRule="auto"/>
        <w:rPr>
          <w:sz w:val="24"/>
        </w:rPr>
      </w:pPr>
    </w:p>
    <w:p w14:paraId="1C72FDC0" w14:textId="77777777" w:rsidR="00BF31B1" w:rsidRPr="003A25CF" w:rsidRDefault="00B46D51" w:rsidP="002159AF">
      <w:pPr>
        <w:pStyle w:val="SFTtulo2"/>
        <w:spacing w:line="276" w:lineRule="auto"/>
        <w:rPr>
          <w:sz w:val="24"/>
          <w:szCs w:val="24"/>
        </w:rPr>
      </w:pPr>
      <w:r w:rsidRPr="003A25CF">
        <w:rPr>
          <w:sz w:val="24"/>
          <w:szCs w:val="24"/>
        </w:rPr>
        <w:t>5</w:t>
      </w:r>
      <w:r w:rsidR="00214E88" w:rsidRPr="003A25CF">
        <w:rPr>
          <w:sz w:val="24"/>
          <w:szCs w:val="24"/>
        </w:rPr>
        <w:t>.1.</w:t>
      </w:r>
      <w:r w:rsidR="00214E88" w:rsidRPr="003A25CF">
        <w:rPr>
          <w:sz w:val="24"/>
          <w:szCs w:val="24"/>
        </w:rPr>
        <w:tab/>
        <w:t>Resgate Antecipado Facultativo Total</w:t>
      </w:r>
      <w:r w:rsidR="00D510EA" w:rsidRPr="003A25CF">
        <w:rPr>
          <w:sz w:val="24"/>
          <w:szCs w:val="24"/>
        </w:rPr>
        <w:t xml:space="preserve"> </w:t>
      </w:r>
    </w:p>
    <w:p w14:paraId="027D61EE" w14:textId="77777777" w:rsidR="00BF31B1" w:rsidRPr="003A25CF" w:rsidRDefault="00BF31B1" w:rsidP="002159AF">
      <w:pPr>
        <w:spacing w:line="276" w:lineRule="auto"/>
        <w:rPr>
          <w:sz w:val="24"/>
        </w:rPr>
      </w:pPr>
    </w:p>
    <w:p w14:paraId="1F229D43" w14:textId="77777777" w:rsidR="00BF31B1" w:rsidRPr="003A25CF" w:rsidRDefault="00B46D51" w:rsidP="002159AF">
      <w:pPr>
        <w:spacing w:line="276" w:lineRule="auto"/>
        <w:rPr>
          <w:sz w:val="24"/>
        </w:rPr>
      </w:pPr>
      <w:r w:rsidRPr="003A25CF">
        <w:rPr>
          <w:sz w:val="24"/>
        </w:rPr>
        <w:t>5</w:t>
      </w:r>
      <w:r w:rsidR="00214E88" w:rsidRPr="003A25CF">
        <w:rPr>
          <w:sz w:val="24"/>
        </w:rPr>
        <w:t>.1.1.</w:t>
      </w:r>
      <w:r w:rsidR="00214E88" w:rsidRPr="003A25CF">
        <w:rPr>
          <w:sz w:val="24"/>
        </w:rPr>
        <w:tab/>
      </w:r>
      <w:r w:rsidR="00214E88" w:rsidRPr="003A25CF">
        <w:rPr>
          <w:bCs/>
          <w:sz w:val="24"/>
        </w:rPr>
        <w:t>A Emissora poderá, observados os termos e condições estabelecidos a seguir, a seu exclusivo critério, a qualquer momento a partir da Data de Emissão, independentemente da vontade dos Debenturistas</w:t>
      </w:r>
      <w:r w:rsidR="00214E88" w:rsidRPr="003A25CF">
        <w:rPr>
          <w:sz w:val="24"/>
        </w:rPr>
        <w:t xml:space="preserve">, </w:t>
      </w:r>
      <w:r w:rsidR="00214E88" w:rsidRPr="003A25CF">
        <w:rPr>
          <w:bCs/>
          <w:sz w:val="24"/>
        </w:rPr>
        <w:t>realizar o resgate antecipado da totalidade das Debêntures (“</w:t>
      </w:r>
      <w:r w:rsidR="00214E88" w:rsidRPr="003A25CF">
        <w:rPr>
          <w:bCs/>
          <w:sz w:val="24"/>
          <w:u w:val="single"/>
        </w:rPr>
        <w:t>Resgate Antecipado Facultativo Total</w:t>
      </w:r>
      <w:r w:rsidR="00214E88" w:rsidRPr="003A25CF">
        <w:rPr>
          <w:bCs/>
          <w:sz w:val="24"/>
        </w:rPr>
        <w:t xml:space="preserve">”). </w:t>
      </w:r>
    </w:p>
    <w:p w14:paraId="0DF7D6DB" w14:textId="77777777" w:rsidR="00BF31B1" w:rsidRPr="003A25CF" w:rsidRDefault="00BF31B1" w:rsidP="002159AF">
      <w:pPr>
        <w:spacing w:line="276" w:lineRule="auto"/>
        <w:rPr>
          <w:sz w:val="24"/>
        </w:rPr>
      </w:pPr>
    </w:p>
    <w:p w14:paraId="77FA4CEC" w14:textId="77777777" w:rsidR="00BF31B1" w:rsidRPr="003A25CF" w:rsidRDefault="00D510EA" w:rsidP="002159AF">
      <w:pPr>
        <w:widowControl w:val="0"/>
        <w:tabs>
          <w:tab w:val="left" w:pos="709"/>
        </w:tabs>
        <w:spacing w:line="276" w:lineRule="auto"/>
        <w:rPr>
          <w:bCs/>
          <w:sz w:val="24"/>
        </w:rPr>
      </w:pPr>
      <w:r w:rsidRPr="003A25CF">
        <w:rPr>
          <w:bCs/>
          <w:sz w:val="24"/>
        </w:rPr>
        <w:t>5</w:t>
      </w:r>
      <w:r w:rsidR="00214E88" w:rsidRPr="003A25CF">
        <w:rPr>
          <w:bCs/>
          <w:sz w:val="24"/>
        </w:rPr>
        <w:t>.1.1.1.</w:t>
      </w:r>
      <w:r w:rsidR="00214E88" w:rsidRPr="003A25CF">
        <w:rPr>
          <w:bCs/>
          <w:sz w:val="24"/>
        </w:rPr>
        <w:tab/>
      </w:r>
      <w:r w:rsidR="00214E88" w:rsidRPr="003A25CF">
        <w:rPr>
          <w:sz w:val="24"/>
        </w:rPr>
        <w:t xml:space="preserve">Não </w:t>
      </w:r>
      <w:r w:rsidR="00214E88" w:rsidRPr="003A25CF">
        <w:rPr>
          <w:bCs/>
          <w:sz w:val="24"/>
        </w:rPr>
        <w:t>será</w:t>
      </w:r>
      <w:r w:rsidR="00214E88" w:rsidRPr="003A25CF">
        <w:rPr>
          <w:sz w:val="24"/>
        </w:rPr>
        <w:t xml:space="preserve"> admitido o resgate antecipado facultativo parcial de Debêntures.</w:t>
      </w:r>
      <w:r w:rsidRPr="003A25CF">
        <w:rPr>
          <w:sz w:val="24"/>
        </w:rPr>
        <w:t xml:space="preserve"> </w:t>
      </w:r>
    </w:p>
    <w:p w14:paraId="5865F0DF" w14:textId="77777777" w:rsidR="00BF31B1" w:rsidRPr="003A25CF" w:rsidRDefault="00BF31B1" w:rsidP="002159AF">
      <w:pPr>
        <w:spacing w:line="276" w:lineRule="auto"/>
        <w:rPr>
          <w:sz w:val="24"/>
        </w:rPr>
      </w:pPr>
    </w:p>
    <w:p w14:paraId="59D66DA8" w14:textId="21458E29" w:rsidR="00BF31B1" w:rsidRPr="003A25CF" w:rsidRDefault="00B46D51" w:rsidP="002159AF">
      <w:pPr>
        <w:keepLines/>
        <w:widowControl w:val="0"/>
        <w:tabs>
          <w:tab w:val="left" w:pos="709"/>
        </w:tabs>
        <w:spacing w:line="276" w:lineRule="auto"/>
        <w:rPr>
          <w:b/>
          <w:bCs/>
          <w:sz w:val="24"/>
        </w:rPr>
      </w:pPr>
      <w:r w:rsidRPr="003A25CF">
        <w:rPr>
          <w:bCs/>
          <w:sz w:val="24"/>
        </w:rPr>
        <w:t>5</w:t>
      </w:r>
      <w:r w:rsidR="00214E88" w:rsidRPr="003A25CF">
        <w:rPr>
          <w:bCs/>
          <w:sz w:val="24"/>
        </w:rPr>
        <w:t>.1.2.</w:t>
      </w:r>
      <w:r w:rsidR="00214E88" w:rsidRPr="003A25CF">
        <w:rPr>
          <w:bCs/>
          <w:sz w:val="24"/>
        </w:rPr>
        <w:tab/>
        <w:t>O Resgate Antecipado Facultativo Total somente poderá ocorrer mediante o envio de comunicação dirigida a cada um dos Debenturistas, com cópia para o Agente Fiduciário e à B3, ou publicação no Jorna</w:t>
      </w:r>
      <w:r w:rsidR="00DB639A">
        <w:rPr>
          <w:bCs/>
          <w:sz w:val="24"/>
        </w:rPr>
        <w:t>l</w:t>
      </w:r>
      <w:r w:rsidR="00214E88" w:rsidRPr="003A25CF">
        <w:rPr>
          <w:bCs/>
          <w:sz w:val="24"/>
        </w:rPr>
        <w:t xml:space="preserve"> </w:t>
      </w:r>
      <w:r w:rsidR="00214E88" w:rsidRPr="00C17FC8">
        <w:rPr>
          <w:bCs/>
          <w:sz w:val="24"/>
        </w:rPr>
        <w:t>de Publicação (“</w:t>
      </w:r>
      <w:r w:rsidR="00214E88" w:rsidRPr="00C17FC8">
        <w:rPr>
          <w:bCs/>
          <w:sz w:val="24"/>
          <w:u w:val="single"/>
        </w:rPr>
        <w:t>Comunicação de Resgate Antecipado Facultativo Total</w:t>
      </w:r>
      <w:r w:rsidR="00214E88" w:rsidRPr="00C17FC8">
        <w:rPr>
          <w:bCs/>
          <w:sz w:val="24"/>
        </w:rPr>
        <w:t xml:space="preserve">”), com antecedência mínima de </w:t>
      </w:r>
      <w:r w:rsidR="00F64555" w:rsidRPr="007E67FA">
        <w:rPr>
          <w:sz w:val="24"/>
        </w:rPr>
        <w:t xml:space="preserve">3 </w:t>
      </w:r>
      <w:r w:rsidR="00214E88" w:rsidRPr="007E67FA">
        <w:rPr>
          <w:sz w:val="24"/>
        </w:rPr>
        <w:t>(</w:t>
      </w:r>
      <w:r w:rsidR="00F64555" w:rsidRPr="007E67FA">
        <w:rPr>
          <w:sz w:val="24"/>
        </w:rPr>
        <w:t>três</w:t>
      </w:r>
      <w:r w:rsidR="00214E88" w:rsidRPr="007E67FA">
        <w:rPr>
          <w:sz w:val="24"/>
        </w:rPr>
        <w:t>) Dias Úteis</w:t>
      </w:r>
      <w:r w:rsidR="00214E88" w:rsidRPr="00C17FC8">
        <w:rPr>
          <w:bCs/>
          <w:sz w:val="24"/>
        </w:rPr>
        <w:t xml:space="preserve"> da data prevista para realização do efetivo Resgate Antecipado</w:t>
      </w:r>
      <w:r w:rsidR="00214E88" w:rsidRPr="00F64555">
        <w:rPr>
          <w:bCs/>
          <w:sz w:val="24"/>
        </w:rPr>
        <w:t xml:space="preserve"> Facultat</w:t>
      </w:r>
      <w:r w:rsidR="00214E88" w:rsidRPr="003A25CF">
        <w:rPr>
          <w:bCs/>
          <w:sz w:val="24"/>
        </w:rPr>
        <w:t>ivo Total (“</w:t>
      </w:r>
      <w:r w:rsidR="00214E88" w:rsidRPr="003A25CF">
        <w:rPr>
          <w:bCs/>
          <w:sz w:val="24"/>
          <w:u w:val="single"/>
        </w:rPr>
        <w:t>Data do Resgate Antecipado Facultativo Total</w:t>
      </w:r>
      <w:r w:rsidR="00214E88" w:rsidRPr="003A25CF">
        <w:rPr>
          <w:bCs/>
          <w:sz w:val="24"/>
        </w:rPr>
        <w:t xml:space="preserve">”). </w:t>
      </w:r>
    </w:p>
    <w:p w14:paraId="1239AD49" w14:textId="77777777" w:rsidR="00BF31B1" w:rsidRPr="003A25CF" w:rsidRDefault="00BF31B1" w:rsidP="002159AF">
      <w:pPr>
        <w:widowControl w:val="0"/>
        <w:spacing w:line="276" w:lineRule="auto"/>
        <w:rPr>
          <w:bCs/>
          <w:sz w:val="24"/>
        </w:rPr>
      </w:pPr>
    </w:p>
    <w:p w14:paraId="49B98889" w14:textId="0A9279E1" w:rsidR="00BF31B1" w:rsidRPr="00660DB2" w:rsidRDefault="00B46D51" w:rsidP="002159AF">
      <w:pPr>
        <w:widowControl w:val="0"/>
        <w:tabs>
          <w:tab w:val="left" w:pos="709"/>
        </w:tabs>
        <w:spacing w:line="276" w:lineRule="auto"/>
        <w:rPr>
          <w:bCs/>
          <w:sz w:val="24"/>
        </w:rPr>
      </w:pPr>
      <w:r w:rsidRPr="003A25CF">
        <w:rPr>
          <w:bCs/>
          <w:sz w:val="24"/>
        </w:rPr>
        <w:t>5</w:t>
      </w:r>
      <w:r w:rsidR="00214E88" w:rsidRPr="003A25CF">
        <w:rPr>
          <w:bCs/>
          <w:sz w:val="24"/>
        </w:rPr>
        <w:t>.1.2.1.</w:t>
      </w:r>
      <w:r w:rsidR="00214E88" w:rsidRPr="003A25CF">
        <w:rPr>
          <w:bCs/>
          <w:sz w:val="24"/>
        </w:rPr>
        <w:tab/>
        <w:t>Por ocasião do Resgate Antecipado Facultativo Total, os Debenturistas farão jus ao pagamento do Valor Nominal Unitário</w:t>
      </w:r>
      <w:r w:rsidR="000C22D6">
        <w:rPr>
          <w:bCs/>
          <w:sz w:val="24"/>
        </w:rPr>
        <w:t xml:space="preserve"> </w:t>
      </w:r>
      <w:r w:rsidR="000C22D6">
        <w:rPr>
          <w:sz w:val="24"/>
        </w:rPr>
        <w:t>ou saldo do Valor Nominal Unitário, conforme o caso,</w:t>
      </w:r>
      <w:r w:rsidR="000D0CF2" w:rsidRPr="003A25CF">
        <w:rPr>
          <w:bCs/>
          <w:sz w:val="24"/>
        </w:rPr>
        <w:t xml:space="preserve"> acrescido dos</w:t>
      </w:r>
      <w:r w:rsidR="00214E88" w:rsidRPr="003A25CF">
        <w:rPr>
          <w:sz w:val="24"/>
        </w:rPr>
        <w:t xml:space="preserve"> Juros Remuneratório</w:t>
      </w:r>
      <w:r w:rsidR="004248DA">
        <w:rPr>
          <w:sz w:val="24"/>
        </w:rPr>
        <w:t>s</w:t>
      </w:r>
      <w:r w:rsidR="000D0CF2" w:rsidRPr="003A25CF">
        <w:rPr>
          <w:sz w:val="24"/>
        </w:rPr>
        <w:t>, calculado</w:t>
      </w:r>
      <w:r w:rsidR="00A7388D" w:rsidRPr="003A25CF">
        <w:rPr>
          <w:sz w:val="24"/>
        </w:rPr>
        <w:t>s</w:t>
      </w:r>
      <w:r w:rsidR="000D0CF2" w:rsidRPr="003A25CF">
        <w:rPr>
          <w:sz w:val="24"/>
        </w:rPr>
        <w:t xml:space="preserve"> </w:t>
      </w:r>
      <w:r w:rsidR="000D0CF2" w:rsidRPr="003A25CF">
        <w:rPr>
          <w:i/>
          <w:sz w:val="24"/>
        </w:rPr>
        <w:t xml:space="preserve">pro rata </w:t>
      </w:r>
      <w:proofErr w:type="spellStart"/>
      <w:r w:rsidR="000D0CF2" w:rsidRPr="003A25CF">
        <w:rPr>
          <w:i/>
          <w:sz w:val="24"/>
        </w:rPr>
        <w:t>temporis</w:t>
      </w:r>
      <w:proofErr w:type="spellEnd"/>
      <w:r w:rsidR="000D0CF2" w:rsidRPr="003A25CF">
        <w:rPr>
          <w:sz w:val="24"/>
        </w:rPr>
        <w:t>,</w:t>
      </w:r>
      <w:r w:rsidR="000D0CF2" w:rsidRPr="002159AF">
        <w:rPr>
          <w:i/>
          <w:sz w:val="24"/>
        </w:rPr>
        <w:t xml:space="preserve"> </w:t>
      </w:r>
      <w:r w:rsidR="000D0CF2" w:rsidRPr="003A25CF">
        <w:rPr>
          <w:sz w:val="24"/>
        </w:rPr>
        <w:t xml:space="preserve">desde a </w:t>
      </w:r>
      <w:r w:rsidR="00AC2A7F" w:rsidRPr="003A25CF">
        <w:rPr>
          <w:sz w:val="24"/>
        </w:rPr>
        <w:t xml:space="preserve">primeira </w:t>
      </w:r>
      <w:r w:rsidR="000D0CF2" w:rsidRPr="003A25CF">
        <w:rPr>
          <w:sz w:val="24"/>
        </w:rPr>
        <w:t>Data de Integralização</w:t>
      </w:r>
      <w:r w:rsidR="00214E88" w:rsidRPr="003A25CF">
        <w:rPr>
          <w:bCs/>
          <w:sz w:val="24"/>
        </w:rPr>
        <w:t xml:space="preserve"> até a Data do Resgate Antecipado Facultativo</w:t>
      </w:r>
      <w:r w:rsidR="000D0CF2" w:rsidRPr="003A25CF">
        <w:rPr>
          <w:bCs/>
          <w:sz w:val="24"/>
        </w:rPr>
        <w:t xml:space="preserve">, </w:t>
      </w:r>
      <w:r w:rsidR="00576116" w:rsidRPr="00033202">
        <w:rPr>
          <w:bCs/>
          <w:sz w:val="24"/>
        </w:rPr>
        <w:t xml:space="preserve">acrescido de prêmio </w:t>
      </w:r>
      <w:r w:rsidR="00576116" w:rsidRPr="00033202">
        <w:rPr>
          <w:bCs/>
          <w:i/>
          <w:sz w:val="24"/>
        </w:rPr>
        <w:t>flat</w:t>
      </w:r>
      <w:r w:rsidR="008965A9">
        <w:rPr>
          <w:bCs/>
          <w:sz w:val="24"/>
        </w:rPr>
        <w:t xml:space="preserve"> de </w:t>
      </w:r>
      <w:r w:rsidR="005A24D7">
        <w:rPr>
          <w:bCs/>
          <w:sz w:val="24"/>
        </w:rPr>
        <w:t>0,</w:t>
      </w:r>
      <w:r w:rsidR="00AD0803">
        <w:rPr>
          <w:bCs/>
          <w:sz w:val="24"/>
        </w:rPr>
        <w:t>30</w:t>
      </w:r>
      <w:r w:rsidR="005A24D7">
        <w:rPr>
          <w:bCs/>
          <w:sz w:val="24"/>
        </w:rPr>
        <w:t xml:space="preserve">% (trinta centésimos por cento) </w:t>
      </w:r>
      <w:r w:rsidR="002B2D0D">
        <w:rPr>
          <w:bCs/>
          <w:sz w:val="24"/>
        </w:rPr>
        <w:t>incidente sobre o valor total do resgate</w:t>
      </w:r>
      <w:r w:rsidR="005A24D7">
        <w:rPr>
          <w:bCs/>
          <w:sz w:val="24"/>
        </w:rPr>
        <w:t xml:space="preserve"> caso o Resgate Antecipado Facultativo Total seja realizado em até 9 (nove) meses contados da Data de Emissão (inclusive)</w:t>
      </w:r>
      <w:r w:rsidR="00300DC1">
        <w:rPr>
          <w:bCs/>
          <w:sz w:val="24"/>
        </w:rPr>
        <w:t>, ou seja, até 19 de fevereiro de 2023</w:t>
      </w:r>
      <w:r w:rsidR="005A24D7">
        <w:rPr>
          <w:bCs/>
          <w:sz w:val="24"/>
        </w:rPr>
        <w:t xml:space="preserve"> e, caso o Resgate Antecipado Facultativo Total seja realizado após tal data, não haverá incidência de prêmio</w:t>
      </w:r>
      <w:r w:rsidR="008965A9">
        <w:rPr>
          <w:bCs/>
          <w:sz w:val="24"/>
        </w:rPr>
        <w:t xml:space="preserve"> </w:t>
      </w:r>
      <w:r w:rsidR="00214E88" w:rsidRPr="003A25CF">
        <w:rPr>
          <w:bCs/>
          <w:sz w:val="24"/>
        </w:rPr>
        <w:t>(“</w:t>
      </w:r>
      <w:r w:rsidR="00214E88" w:rsidRPr="003A25CF">
        <w:rPr>
          <w:bCs/>
          <w:sz w:val="24"/>
          <w:u w:val="single"/>
        </w:rPr>
        <w:t>Valor do Resgate Antecipado Facultativo Total</w:t>
      </w:r>
      <w:r w:rsidR="00214E88" w:rsidRPr="003A25CF">
        <w:rPr>
          <w:bCs/>
          <w:sz w:val="24"/>
        </w:rPr>
        <w:t>”)</w:t>
      </w:r>
      <w:r w:rsidR="000D0CF2" w:rsidRPr="003A25CF">
        <w:rPr>
          <w:bCs/>
          <w:sz w:val="24"/>
        </w:rPr>
        <w:t>.</w:t>
      </w:r>
    </w:p>
    <w:p w14:paraId="6DB7C064" w14:textId="77777777" w:rsidR="00BF55DB" w:rsidRPr="003A25CF" w:rsidRDefault="00BF55DB" w:rsidP="002159AF">
      <w:pPr>
        <w:widowControl w:val="0"/>
        <w:tabs>
          <w:tab w:val="left" w:pos="709"/>
        </w:tabs>
        <w:spacing w:line="276" w:lineRule="auto"/>
        <w:rPr>
          <w:bCs/>
          <w:sz w:val="24"/>
        </w:rPr>
      </w:pPr>
    </w:p>
    <w:p w14:paraId="3D5CA740" w14:textId="77777777" w:rsidR="00BF31B1" w:rsidRPr="003A25CF" w:rsidRDefault="00B46D51" w:rsidP="002159AF">
      <w:pPr>
        <w:tabs>
          <w:tab w:val="left" w:pos="709"/>
        </w:tabs>
        <w:spacing w:line="276" w:lineRule="auto"/>
        <w:rPr>
          <w:bCs/>
          <w:sz w:val="24"/>
        </w:rPr>
      </w:pPr>
      <w:r w:rsidRPr="003A25CF">
        <w:rPr>
          <w:bCs/>
          <w:sz w:val="24"/>
        </w:rPr>
        <w:t>5</w:t>
      </w:r>
      <w:r w:rsidR="00214E88" w:rsidRPr="003A25CF">
        <w:rPr>
          <w:bCs/>
          <w:sz w:val="24"/>
        </w:rPr>
        <w:t>.1.2.2.</w:t>
      </w:r>
      <w:r w:rsidR="00214E88" w:rsidRPr="003A25CF">
        <w:rPr>
          <w:bCs/>
          <w:sz w:val="24"/>
        </w:rPr>
        <w:tab/>
        <w:t>Na Comunicação de Resgate Antecipado Facultativo Total deverá constar: (a) a Data do Resgate Antecipado Facultativo Total; (b) menção ao Valor do Resgate Antecipado Facultativo Total; e (c) quaisquer outras informações necessárias à operacionalização do Resgate Antecipado Facultativo Total.</w:t>
      </w:r>
    </w:p>
    <w:p w14:paraId="268923E2" w14:textId="77777777" w:rsidR="00BF31B1" w:rsidRPr="003A25CF" w:rsidRDefault="00BF31B1" w:rsidP="002159AF">
      <w:pPr>
        <w:widowControl w:val="0"/>
        <w:spacing w:line="276" w:lineRule="auto"/>
        <w:ind w:left="709"/>
        <w:rPr>
          <w:bCs/>
          <w:sz w:val="24"/>
        </w:rPr>
      </w:pPr>
    </w:p>
    <w:p w14:paraId="76326293" w14:textId="07E5D23F" w:rsidR="00BF31B1" w:rsidRPr="003A25CF" w:rsidRDefault="00B46D51" w:rsidP="002159AF">
      <w:pPr>
        <w:widowControl w:val="0"/>
        <w:tabs>
          <w:tab w:val="left" w:pos="709"/>
        </w:tabs>
        <w:spacing w:line="276" w:lineRule="auto"/>
        <w:rPr>
          <w:bCs/>
          <w:sz w:val="24"/>
        </w:rPr>
      </w:pPr>
      <w:r w:rsidRPr="003A25CF">
        <w:rPr>
          <w:bCs/>
          <w:sz w:val="24"/>
        </w:rPr>
        <w:t>5</w:t>
      </w:r>
      <w:r w:rsidR="00214E88" w:rsidRPr="003A25CF">
        <w:rPr>
          <w:bCs/>
          <w:sz w:val="24"/>
        </w:rPr>
        <w:t>.1.3.</w:t>
      </w:r>
      <w:r w:rsidR="00214E88" w:rsidRPr="003A25CF">
        <w:rPr>
          <w:bCs/>
          <w:sz w:val="24"/>
        </w:rPr>
        <w:tab/>
        <w:t xml:space="preserve">Caso ocorra o Resgate Antecipado Facultativo Total, </w:t>
      </w:r>
      <w:r w:rsidR="000D0CF2" w:rsidRPr="003A25CF">
        <w:rPr>
          <w:bCs/>
          <w:sz w:val="24"/>
        </w:rPr>
        <w:t>este</w:t>
      </w:r>
      <w:r w:rsidR="00214E88" w:rsidRPr="003A25CF">
        <w:rPr>
          <w:bCs/>
          <w:sz w:val="24"/>
        </w:rPr>
        <w:t xml:space="preserve"> </w:t>
      </w:r>
      <w:r w:rsidR="00C367BD" w:rsidRPr="003A25CF">
        <w:rPr>
          <w:bCs/>
          <w:sz w:val="24"/>
        </w:rPr>
        <w:t xml:space="preserve">ocorrerá em uma única data e seguirá: </w:t>
      </w:r>
      <w:r w:rsidR="00C367BD" w:rsidRPr="003A25CF">
        <w:rPr>
          <w:sz w:val="24"/>
        </w:rPr>
        <w:t xml:space="preserve">(a) os procedimentos adotados pela B3, para as Debêntures custodiadas eletronicamente na B3; e/ou (b) os procedimentos adotados pelo </w:t>
      </w:r>
      <w:proofErr w:type="spellStart"/>
      <w:r w:rsidR="00C367BD" w:rsidRPr="003A25CF">
        <w:rPr>
          <w:sz w:val="24"/>
        </w:rPr>
        <w:t>Escriturador</w:t>
      </w:r>
      <w:proofErr w:type="spellEnd"/>
      <w:r w:rsidR="00C367BD" w:rsidRPr="003A25CF">
        <w:rPr>
          <w:sz w:val="24"/>
        </w:rPr>
        <w:t>, para as Debêntures que não estejam custodiadas eletronicamente na B3</w:t>
      </w:r>
      <w:r w:rsidR="00214E88" w:rsidRPr="003A25CF">
        <w:rPr>
          <w:bCs/>
          <w:sz w:val="24"/>
        </w:rPr>
        <w:t>.</w:t>
      </w:r>
    </w:p>
    <w:p w14:paraId="05FC9A91" w14:textId="77777777" w:rsidR="00BF31B1" w:rsidRPr="003A25CF" w:rsidRDefault="00BF31B1" w:rsidP="002159AF">
      <w:pPr>
        <w:spacing w:line="276" w:lineRule="auto"/>
        <w:rPr>
          <w:sz w:val="24"/>
        </w:rPr>
      </w:pPr>
    </w:p>
    <w:p w14:paraId="46C25536" w14:textId="77777777" w:rsidR="00BF31B1" w:rsidRPr="003A25CF" w:rsidRDefault="00B46D51" w:rsidP="002159AF">
      <w:pPr>
        <w:widowControl w:val="0"/>
        <w:tabs>
          <w:tab w:val="left" w:pos="709"/>
        </w:tabs>
        <w:spacing w:line="276" w:lineRule="auto"/>
        <w:rPr>
          <w:bCs/>
          <w:sz w:val="24"/>
        </w:rPr>
      </w:pPr>
      <w:r w:rsidRPr="003A25CF">
        <w:rPr>
          <w:bCs/>
          <w:sz w:val="24"/>
        </w:rPr>
        <w:t>5</w:t>
      </w:r>
      <w:r w:rsidR="00214E88" w:rsidRPr="003A25CF">
        <w:rPr>
          <w:bCs/>
          <w:sz w:val="24"/>
        </w:rPr>
        <w:t>.1.4.</w:t>
      </w:r>
      <w:r w:rsidR="00214E88" w:rsidRPr="003A25CF">
        <w:rPr>
          <w:bCs/>
          <w:sz w:val="24"/>
        </w:rPr>
        <w:tab/>
        <w:t>As Debêntures objeto do Resgate Antecipado Facultativo Total serão obrigatoriamente canceladas.</w:t>
      </w:r>
    </w:p>
    <w:p w14:paraId="284BDCB9" w14:textId="77777777" w:rsidR="00BF31B1" w:rsidRPr="003A25CF" w:rsidRDefault="00BF31B1" w:rsidP="002159AF">
      <w:pPr>
        <w:widowControl w:val="0"/>
        <w:tabs>
          <w:tab w:val="left" w:pos="709"/>
        </w:tabs>
        <w:spacing w:line="276" w:lineRule="auto"/>
        <w:rPr>
          <w:bCs/>
          <w:sz w:val="24"/>
        </w:rPr>
      </w:pPr>
    </w:p>
    <w:p w14:paraId="015F7276" w14:textId="77777777" w:rsidR="00576116" w:rsidRDefault="00B46D51" w:rsidP="00033202">
      <w:pPr>
        <w:keepNext/>
        <w:spacing w:line="276" w:lineRule="auto"/>
        <w:rPr>
          <w:bCs/>
          <w:sz w:val="24"/>
        </w:rPr>
      </w:pPr>
      <w:r w:rsidRPr="003A25CF">
        <w:rPr>
          <w:bCs/>
          <w:sz w:val="24"/>
        </w:rPr>
        <w:t>5</w:t>
      </w:r>
      <w:r w:rsidR="00214E88" w:rsidRPr="003A25CF">
        <w:rPr>
          <w:bCs/>
          <w:sz w:val="24"/>
        </w:rPr>
        <w:t>.1.5.</w:t>
      </w:r>
      <w:r w:rsidR="00214E88" w:rsidRPr="003A25CF">
        <w:rPr>
          <w:bCs/>
          <w:sz w:val="24"/>
        </w:rPr>
        <w:tab/>
        <w:t>A data para realização do Resgate Antecipado Facultativo Total deverá, obrigatoriamente, ser um Dia Útil.</w:t>
      </w:r>
    </w:p>
    <w:p w14:paraId="45B6D6C2" w14:textId="77777777" w:rsidR="00BF31B1" w:rsidRPr="003A25CF" w:rsidRDefault="00BF31B1" w:rsidP="002159AF">
      <w:pPr>
        <w:widowControl w:val="0"/>
        <w:tabs>
          <w:tab w:val="left" w:pos="709"/>
        </w:tabs>
        <w:spacing w:line="276" w:lineRule="auto"/>
        <w:rPr>
          <w:b/>
          <w:sz w:val="24"/>
        </w:rPr>
      </w:pPr>
    </w:p>
    <w:p w14:paraId="1259ABAB" w14:textId="11F014A2" w:rsidR="00BF31B1" w:rsidRPr="003A25CF" w:rsidRDefault="00B46D51" w:rsidP="002159AF">
      <w:pPr>
        <w:keepNext/>
        <w:spacing w:line="276" w:lineRule="auto"/>
        <w:jc w:val="left"/>
        <w:rPr>
          <w:sz w:val="24"/>
        </w:rPr>
      </w:pPr>
      <w:r w:rsidRPr="00D80D9E">
        <w:rPr>
          <w:b/>
          <w:sz w:val="24"/>
        </w:rPr>
        <w:lastRenderedPageBreak/>
        <w:t>5</w:t>
      </w:r>
      <w:r w:rsidR="00214E88" w:rsidRPr="00D80D9E">
        <w:rPr>
          <w:b/>
          <w:sz w:val="24"/>
        </w:rPr>
        <w:t xml:space="preserve">.2. </w:t>
      </w:r>
      <w:r w:rsidR="0067755D" w:rsidRPr="00D80D9E">
        <w:rPr>
          <w:b/>
          <w:sz w:val="24"/>
        </w:rPr>
        <w:tab/>
      </w:r>
      <w:r w:rsidR="00214E88" w:rsidRPr="00D80D9E">
        <w:rPr>
          <w:b/>
          <w:sz w:val="24"/>
        </w:rPr>
        <w:t>Aquisição Facultativa</w:t>
      </w:r>
    </w:p>
    <w:p w14:paraId="151B803D" w14:textId="77777777" w:rsidR="00BF31B1" w:rsidRPr="003A25CF" w:rsidRDefault="00BF31B1" w:rsidP="002159AF">
      <w:pPr>
        <w:widowControl w:val="0"/>
        <w:tabs>
          <w:tab w:val="left" w:pos="720"/>
        </w:tabs>
        <w:spacing w:line="276" w:lineRule="auto"/>
        <w:rPr>
          <w:sz w:val="24"/>
        </w:rPr>
      </w:pPr>
    </w:p>
    <w:p w14:paraId="5B1351B7" w14:textId="0B5EF526" w:rsidR="00BF31B1" w:rsidRPr="003A25CF" w:rsidRDefault="00B46D51" w:rsidP="002159AF">
      <w:pPr>
        <w:widowControl w:val="0"/>
        <w:tabs>
          <w:tab w:val="left" w:pos="720"/>
        </w:tabs>
        <w:spacing w:line="276" w:lineRule="auto"/>
        <w:rPr>
          <w:sz w:val="24"/>
        </w:rPr>
      </w:pPr>
      <w:r w:rsidRPr="003A25CF">
        <w:rPr>
          <w:sz w:val="24"/>
        </w:rPr>
        <w:t>5</w:t>
      </w:r>
      <w:r w:rsidR="00214E88" w:rsidRPr="003A25CF">
        <w:rPr>
          <w:sz w:val="24"/>
        </w:rPr>
        <w:t>.2.1.</w:t>
      </w:r>
      <w:r w:rsidR="00214E88" w:rsidRPr="003A25CF">
        <w:rPr>
          <w:sz w:val="24"/>
        </w:rPr>
        <w:tab/>
      </w:r>
      <w:r w:rsidR="00D80D9E" w:rsidRPr="00D80D9E">
        <w:rPr>
          <w:sz w:val="24"/>
        </w:rPr>
        <w:t>Observadas as restrições de negociação e prazo previstos na Instrução CVM 476 e o disposto no parágrafo 3º do artigo 55 da Lei das Sociedades por Ações, a Emissora poderá</w:t>
      </w:r>
      <w:r w:rsidR="00D80D9E">
        <w:rPr>
          <w:sz w:val="24"/>
        </w:rPr>
        <w:t xml:space="preserve"> </w:t>
      </w:r>
      <w:r w:rsidR="00D80D9E" w:rsidRPr="00D80D9E">
        <w:rPr>
          <w:sz w:val="24"/>
        </w:rPr>
        <w:t>a qualquer tempo</w:t>
      </w:r>
      <w:r w:rsidR="00D80D9E">
        <w:rPr>
          <w:sz w:val="24"/>
        </w:rPr>
        <w:t xml:space="preserve">, </w:t>
      </w:r>
      <w:r w:rsidR="00D80D9E" w:rsidRPr="00D80D9E">
        <w:rPr>
          <w:sz w:val="24"/>
        </w:rPr>
        <w:t>adquirir Debêntures no mercado secundário, condicionado ao aceite do respectivo Debenturista vendedor e observado o disposto no artigo 55, parágrafo 3°, da Lei das Sociedades por Ações e na Resolução CVM nº 77, de 29 de março de 2022 (“</w:t>
      </w:r>
      <w:r w:rsidR="00D80D9E" w:rsidRPr="000F55E2">
        <w:rPr>
          <w:sz w:val="24"/>
          <w:u w:val="single"/>
        </w:rPr>
        <w:t>Resolução CVM 77</w:t>
      </w:r>
      <w:r w:rsidR="00D80D9E" w:rsidRPr="00D80D9E">
        <w:rPr>
          <w:sz w:val="24"/>
        </w:rPr>
        <w:t>”): (a) por valor igual ou inferior ao (i) saldo do Valor Nominal Unitário das Debêntures</w:t>
      </w:r>
      <w:r w:rsidR="00D80D9E">
        <w:rPr>
          <w:sz w:val="24"/>
        </w:rPr>
        <w:t xml:space="preserve">; </w:t>
      </w:r>
      <w:r w:rsidR="00D80D9E" w:rsidRPr="00D80D9E">
        <w:rPr>
          <w:sz w:val="24"/>
        </w:rPr>
        <w:t>ou (b) por valor superior ao (i) saldo do Valor Nominal Unitário das Debêntures, sendo certo que, neste caso, a aquisição facultativa deverá, necessariamente, observar o disposto na Cláusula 5.</w:t>
      </w:r>
      <w:r w:rsidR="00D80D9E">
        <w:rPr>
          <w:sz w:val="24"/>
        </w:rPr>
        <w:t>2</w:t>
      </w:r>
      <w:r w:rsidR="00D80D9E" w:rsidRPr="00D80D9E">
        <w:rPr>
          <w:sz w:val="24"/>
        </w:rPr>
        <w:t>.2 abaixo, devendo, em qualquer um dos casos dos subitens (a) e (b) acima, o fato constar do relatório da administração e das demonstrações financeiras da Emissora, observado o disposto no artigo 6º da Resolução CVM 77 (“</w:t>
      </w:r>
      <w:r w:rsidR="00D80D9E" w:rsidRPr="000F55E2">
        <w:rPr>
          <w:sz w:val="24"/>
          <w:u w:val="single"/>
        </w:rPr>
        <w:t>Aquisição Facultativa</w:t>
      </w:r>
      <w:r w:rsidR="00D80D9E" w:rsidRPr="00D80D9E">
        <w:rPr>
          <w:sz w:val="24"/>
        </w:rPr>
        <w:t>”)</w:t>
      </w:r>
      <w:r w:rsidR="00214E88" w:rsidRPr="003A25CF">
        <w:rPr>
          <w:sz w:val="24"/>
        </w:rPr>
        <w:t>.</w:t>
      </w:r>
    </w:p>
    <w:p w14:paraId="0F32C41B" w14:textId="77777777" w:rsidR="00BF31B1" w:rsidRPr="003A25CF" w:rsidRDefault="00BF31B1" w:rsidP="002159AF">
      <w:pPr>
        <w:tabs>
          <w:tab w:val="left" w:pos="720"/>
          <w:tab w:val="left" w:pos="2366"/>
        </w:tabs>
        <w:spacing w:line="276" w:lineRule="auto"/>
        <w:rPr>
          <w:sz w:val="24"/>
        </w:rPr>
      </w:pPr>
    </w:p>
    <w:p w14:paraId="299A057E" w14:textId="4D903519" w:rsidR="00BF31B1" w:rsidRDefault="00B46D51" w:rsidP="002159AF">
      <w:pPr>
        <w:tabs>
          <w:tab w:val="left" w:pos="720"/>
          <w:tab w:val="left" w:pos="2366"/>
        </w:tabs>
        <w:spacing w:line="276" w:lineRule="auto"/>
        <w:rPr>
          <w:sz w:val="24"/>
        </w:rPr>
      </w:pPr>
      <w:r w:rsidRPr="003A25CF">
        <w:rPr>
          <w:sz w:val="24"/>
        </w:rPr>
        <w:t>5</w:t>
      </w:r>
      <w:r w:rsidR="00214E88" w:rsidRPr="003A25CF">
        <w:rPr>
          <w:sz w:val="24"/>
        </w:rPr>
        <w:t>.2.2.</w:t>
      </w:r>
      <w:r w:rsidR="00214E88" w:rsidRPr="003A25CF">
        <w:rPr>
          <w:sz w:val="24"/>
        </w:rPr>
        <w:tab/>
      </w:r>
      <w:r w:rsidR="00D80D9E" w:rsidRPr="00D80D9E">
        <w:rPr>
          <w:sz w:val="24"/>
        </w:rPr>
        <w:t>Em atendimento ao disposto nos artigos 8º e 9º da Resolução CVM 77, a Emissora realizará a Aquisição Facultativa por meio de comunicação individual aos Debenturistas com cópia ao Agente Fiduciário, com ou por meio de publicação de aviso aos Debenturistas nos termos da Cláusula 4.</w:t>
      </w:r>
      <w:r w:rsidR="00D80D9E">
        <w:rPr>
          <w:sz w:val="24"/>
        </w:rPr>
        <w:t>11</w:t>
      </w:r>
      <w:r w:rsidR="00D80D9E" w:rsidRPr="00D80D9E">
        <w:rPr>
          <w:sz w:val="24"/>
        </w:rPr>
        <w:t xml:space="preserve"> acima, em ambos os casos com cópia ao Agente Fiduciário (“</w:t>
      </w:r>
      <w:r w:rsidR="00D80D9E" w:rsidRPr="000F55E2">
        <w:rPr>
          <w:sz w:val="24"/>
          <w:u w:val="single"/>
        </w:rPr>
        <w:t>Comunicação de Aquisição Facultativa</w:t>
      </w:r>
      <w:r w:rsidR="00D80D9E" w:rsidRPr="00D80D9E">
        <w:rPr>
          <w:sz w:val="24"/>
        </w:rPr>
        <w:t>”), o qual deverá descrever os termos e condições da Aquisição Facultativa, incluindo (a) a data pretendida para a Aquisição Facultativa; (b) a quantidade de Debêntures que pretende adquirir, observado o disposto no art. 9º, §1º, inciso III, da Resolução CVM 77, no que aplicável; (c) a data da liquidação da Aquisição Facultativa e eventuais condições a que a liquidação esteja sujeita; (d) destinação a ser data pela Emissora para as Debêntures que vierem a ser adquiridas; (e) o preço máximo pelo qual as Debêntures serão adquiridas, destacando-se as informações previstas no art. 9º, §1º, inciso VI, (a) a (c) da Resolução CVM 77, no que aplicável; (f) prazo para os Debenturistas manifestarem interesse de alienação das Debêntures à Emissora, o qual não poderá ser inferior a 15 (quinze) dias contados da data da Comunicação de Aquisição Facultativa; e (g) demais informações necessárias para tomada de decisão pelos Debenturistas e à operacionalização da Aquisição Facultativa</w:t>
      </w:r>
      <w:r w:rsidR="00214E88" w:rsidRPr="003A25CF">
        <w:rPr>
          <w:sz w:val="24"/>
        </w:rPr>
        <w:t>.</w:t>
      </w:r>
    </w:p>
    <w:p w14:paraId="74612FCF" w14:textId="54596531" w:rsidR="00D80D9E" w:rsidRDefault="00D80D9E" w:rsidP="002159AF">
      <w:pPr>
        <w:tabs>
          <w:tab w:val="left" w:pos="720"/>
          <w:tab w:val="left" w:pos="2366"/>
        </w:tabs>
        <w:spacing w:line="276" w:lineRule="auto"/>
        <w:rPr>
          <w:sz w:val="24"/>
        </w:rPr>
      </w:pPr>
    </w:p>
    <w:p w14:paraId="048BD921" w14:textId="273B8BD3" w:rsidR="00D80D9E" w:rsidRDefault="00D80D9E" w:rsidP="002159AF">
      <w:pPr>
        <w:tabs>
          <w:tab w:val="left" w:pos="720"/>
          <w:tab w:val="left" w:pos="2366"/>
        </w:tabs>
        <w:spacing w:line="276" w:lineRule="auto"/>
        <w:rPr>
          <w:sz w:val="24"/>
        </w:rPr>
      </w:pPr>
      <w:r>
        <w:rPr>
          <w:sz w:val="24"/>
        </w:rPr>
        <w:t>5.2.3.</w:t>
      </w:r>
      <w:r>
        <w:rPr>
          <w:sz w:val="24"/>
        </w:rPr>
        <w:tab/>
      </w:r>
      <w:r w:rsidRPr="00D80D9E">
        <w:rPr>
          <w:sz w:val="24"/>
        </w:rPr>
        <w:t>As Debêntures adquiridas pela Emissora poderão, a critério da Emissora (a) ser canceladas; (b) permanecer em tesouraria; ou (c) ser novamente colocadas no mercado. As Debêntures adquiridas pela Emissora para permanência em tesouraria nos termos desta Cláusula 5.</w:t>
      </w:r>
      <w:r w:rsidR="006058C1">
        <w:rPr>
          <w:sz w:val="24"/>
        </w:rPr>
        <w:t>2</w:t>
      </w:r>
      <w:r w:rsidRPr="00D80D9E">
        <w:rPr>
          <w:sz w:val="24"/>
        </w:rPr>
        <w:t xml:space="preserve">.3, se e quando recolocadas no mercado, farão jus </w:t>
      </w:r>
      <w:r w:rsidR="006A12E5">
        <w:rPr>
          <w:sz w:val="24"/>
        </w:rPr>
        <w:t>ao mesmo Juros Remuneratórios</w:t>
      </w:r>
      <w:r w:rsidRPr="00D80D9E">
        <w:rPr>
          <w:sz w:val="24"/>
        </w:rPr>
        <w:t xml:space="preserve"> da Debêntures aplicável às demais Debêntures</w:t>
      </w:r>
      <w:r>
        <w:rPr>
          <w:sz w:val="24"/>
        </w:rPr>
        <w:t>.</w:t>
      </w:r>
    </w:p>
    <w:p w14:paraId="14D189C5" w14:textId="77777777" w:rsidR="00884161" w:rsidRDefault="00884161" w:rsidP="002159AF">
      <w:pPr>
        <w:tabs>
          <w:tab w:val="left" w:pos="720"/>
          <w:tab w:val="left" w:pos="2366"/>
        </w:tabs>
        <w:spacing w:line="276" w:lineRule="auto"/>
        <w:rPr>
          <w:sz w:val="24"/>
        </w:rPr>
      </w:pPr>
    </w:p>
    <w:p w14:paraId="459EF99F" w14:textId="77777777" w:rsidR="000C22D6" w:rsidRPr="007E67FA" w:rsidRDefault="000C22D6" w:rsidP="000C22D6">
      <w:pPr>
        <w:tabs>
          <w:tab w:val="left" w:pos="720"/>
          <w:tab w:val="num" w:pos="1418"/>
          <w:tab w:val="left" w:pos="2366"/>
        </w:tabs>
        <w:spacing w:line="276" w:lineRule="auto"/>
        <w:rPr>
          <w:b/>
          <w:sz w:val="24"/>
        </w:rPr>
      </w:pPr>
      <w:r w:rsidRPr="007E67FA">
        <w:rPr>
          <w:b/>
          <w:sz w:val="24"/>
        </w:rPr>
        <w:t>5.3</w:t>
      </w:r>
      <w:r w:rsidRPr="007E67FA">
        <w:rPr>
          <w:b/>
          <w:sz w:val="24"/>
        </w:rPr>
        <w:tab/>
        <w:t>Amortização Extraordinária Facultativa:</w:t>
      </w:r>
      <w:r w:rsidR="00D542AF">
        <w:rPr>
          <w:b/>
          <w:sz w:val="24"/>
        </w:rPr>
        <w:t xml:space="preserve"> </w:t>
      </w:r>
    </w:p>
    <w:p w14:paraId="7EDB254B" w14:textId="77777777" w:rsidR="000C22D6" w:rsidRPr="007E67FA" w:rsidRDefault="000C22D6" w:rsidP="000C22D6">
      <w:pPr>
        <w:tabs>
          <w:tab w:val="left" w:pos="720"/>
          <w:tab w:val="num" w:pos="1418"/>
          <w:tab w:val="left" w:pos="2366"/>
        </w:tabs>
        <w:spacing w:line="276" w:lineRule="auto"/>
        <w:rPr>
          <w:sz w:val="24"/>
        </w:rPr>
      </w:pPr>
    </w:p>
    <w:p w14:paraId="3832BAF6" w14:textId="77777777" w:rsidR="000C22D6" w:rsidRPr="007E67FA" w:rsidRDefault="000C22D6" w:rsidP="000C22D6">
      <w:pPr>
        <w:tabs>
          <w:tab w:val="left" w:pos="720"/>
          <w:tab w:val="num" w:pos="1418"/>
          <w:tab w:val="left" w:pos="2366"/>
        </w:tabs>
        <w:spacing w:line="276" w:lineRule="auto"/>
        <w:rPr>
          <w:sz w:val="24"/>
        </w:rPr>
      </w:pPr>
      <w:r w:rsidRPr="007E67FA">
        <w:rPr>
          <w:sz w:val="24"/>
        </w:rPr>
        <w:t>5.3.1</w:t>
      </w:r>
      <w:r w:rsidRPr="007E67FA">
        <w:rPr>
          <w:sz w:val="24"/>
        </w:rPr>
        <w:tab/>
        <w:t>A Emissora poderá, a seu exclusivo critério, realizar a amortização extraordinária facultativa do Valor Nominal Unitário das Debêntures,</w:t>
      </w:r>
      <w:r w:rsidR="009B47DC" w:rsidRPr="007E67FA">
        <w:rPr>
          <w:sz w:val="24"/>
        </w:rPr>
        <w:t xml:space="preserve"> ou saldo do Valor Nominal Unitário, conforme o caso,</w:t>
      </w:r>
      <w:r w:rsidRPr="007E67FA">
        <w:rPr>
          <w:sz w:val="24"/>
        </w:rPr>
        <w:t xml:space="preserve"> observado o limite de 98% (noventa e oito por cento) do Valor Nominal Unitário, devendo a amortização extraordinária facultativa alcançar, proporcional e indistintamente todas as Debêntures (“</w:t>
      </w:r>
      <w:r w:rsidRPr="007E67FA">
        <w:rPr>
          <w:sz w:val="24"/>
          <w:u w:val="single"/>
        </w:rPr>
        <w:t>Amortização Extraordinária Facultativa</w:t>
      </w:r>
      <w:r w:rsidRPr="007E67FA">
        <w:rPr>
          <w:sz w:val="24"/>
        </w:rPr>
        <w:t xml:space="preserve">”). </w:t>
      </w:r>
    </w:p>
    <w:p w14:paraId="0D3B4E01" w14:textId="77777777" w:rsidR="000C22D6" w:rsidRPr="007E67FA" w:rsidRDefault="000C22D6" w:rsidP="000C22D6">
      <w:pPr>
        <w:tabs>
          <w:tab w:val="left" w:pos="720"/>
          <w:tab w:val="left" w:pos="2366"/>
        </w:tabs>
        <w:spacing w:line="276" w:lineRule="auto"/>
        <w:rPr>
          <w:sz w:val="24"/>
        </w:rPr>
      </w:pPr>
    </w:p>
    <w:p w14:paraId="372C3FA6" w14:textId="7B903FC6" w:rsidR="000C22D6" w:rsidRPr="007E67FA" w:rsidRDefault="000C22D6" w:rsidP="000C22D6">
      <w:pPr>
        <w:tabs>
          <w:tab w:val="left" w:pos="720"/>
          <w:tab w:val="num" w:pos="1985"/>
          <w:tab w:val="left" w:pos="2366"/>
        </w:tabs>
        <w:spacing w:line="276" w:lineRule="auto"/>
        <w:rPr>
          <w:sz w:val="24"/>
        </w:rPr>
      </w:pPr>
      <w:bookmarkStart w:id="141" w:name="_Ref419760588"/>
      <w:r w:rsidRPr="007E67FA">
        <w:rPr>
          <w:sz w:val="24"/>
        </w:rPr>
        <w:t>5.3.2</w:t>
      </w:r>
      <w:r w:rsidRPr="007E67FA">
        <w:rPr>
          <w:sz w:val="24"/>
        </w:rPr>
        <w:tab/>
      </w:r>
      <w:r w:rsidRPr="007E67FA">
        <w:rPr>
          <w:rFonts w:cs="Arial"/>
          <w:bCs/>
          <w:color w:val="000000"/>
          <w:sz w:val="24"/>
        </w:rPr>
        <w:t xml:space="preserve">A Amortização Extraordinária Facultativa somente poderá ocorrer mediante envio de comunicação </w:t>
      </w:r>
      <w:r w:rsidR="00435E50" w:rsidRPr="003A25CF">
        <w:rPr>
          <w:bCs/>
          <w:sz w:val="24"/>
        </w:rPr>
        <w:t xml:space="preserve">dirigida a cada um dos Debenturistas, com cópia </w:t>
      </w:r>
      <w:r w:rsidRPr="007E67FA">
        <w:rPr>
          <w:rFonts w:cs="Arial"/>
          <w:bCs/>
          <w:color w:val="000000"/>
          <w:sz w:val="24"/>
        </w:rPr>
        <w:t>ao Agente Fiduciário e à B3</w:t>
      </w:r>
      <w:r w:rsidR="00435E50">
        <w:rPr>
          <w:rFonts w:cs="Arial"/>
          <w:bCs/>
          <w:iCs/>
          <w:color w:val="000000"/>
          <w:sz w:val="24"/>
        </w:rPr>
        <w:t xml:space="preserve">, </w:t>
      </w:r>
      <w:r w:rsidR="00435E50" w:rsidRPr="003A25CF">
        <w:rPr>
          <w:bCs/>
          <w:sz w:val="24"/>
        </w:rPr>
        <w:lastRenderedPageBreak/>
        <w:t>ou publicação no Jorna</w:t>
      </w:r>
      <w:r w:rsidR="00DB639A">
        <w:rPr>
          <w:bCs/>
          <w:sz w:val="24"/>
        </w:rPr>
        <w:t>l</w:t>
      </w:r>
      <w:r w:rsidR="00435E50" w:rsidRPr="003A25CF">
        <w:rPr>
          <w:bCs/>
          <w:sz w:val="24"/>
        </w:rPr>
        <w:t xml:space="preserve"> de Publicação</w:t>
      </w:r>
      <w:r w:rsidRPr="007E67FA">
        <w:rPr>
          <w:rFonts w:cs="Arial"/>
          <w:bCs/>
          <w:color w:val="000000"/>
          <w:sz w:val="24"/>
        </w:rPr>
        <w:t xml:space="preserve"> (“</w:t>
      </w:r>
      <w:r w:rsidRPr="007E67FA">
        <w:rPr>
          <w:rFonts w:cs="Arial"/>
          <w:bCs/>
          <w:color w:val="000000"/>
          <w:sz w:val="24"/>
          <w:u w:val="single"/>
        </w:rPr>
        <w:t>Comunicação de Amortização Extraordinária Facultativa</w:t>
      </w:r>
      <w:r w:rsidRPr="007E67FA">
        <w:rPr>
          <w:rFonts w:cs="Arial"/>
          <w:bCs/>
          <w:color w:val="000000"/>
          <w:sz w:val="24"/>
        </w:rPr>
        <w:t>”) com antecedência mínima de 3 (três) Dias Úteis da data prevista para realização da efetiva Amortização Extraordinária Facultativa (“</w:t>
      </w:r>
      <w:r w:rsidRPr="007E67FA">
        <w:rPr>
          <w:rFonts w:cs="Arial"/>
          <w:bCs/>
          <w:color w:val="000000"/>
          <w:sz w:val="24"/>
          <w:u w:val="single"/>
        </w:rPr>
        <w:t>Data da Amortização Extraordinária Facultativa</w:t>
      </w:r>
      <w:r w:rsidRPr="007E67FA">
        <w:rPr>
          <w:rFonts w:cs="Arial"/>
          <w:bCs/>
          <w:color w:val="000000"/>
          <w:sz w:val="24"/>
        </w:rPr>
        <w:t>”).</w:t>
      </w:r>
    </w:p>
    <w:p w14:paraId="3792A17E" w14:textId="77777777" w:rsidR="000C22D6" w:rsidRPr="007E67FA" w:rsidRDefault="000C22D6" w:rsidP="000C22D6">
      <w:pPr>
        <w:tabs>
          <w:tab w:val="left" w:pos="720"/>
          <w:tab w:val="num" w:pos="1985"/>
          <w:tab w:val="left" w:pos="2366"/>
        </w:tabs>
        <w:spacing w:line="276" w:lineRule="auto"/>
        <w:rPr>
          <w:sz w:val="24"/>
        </w:rPr>
      </w:pPr>
    </w:p>
    <w:p w14:paraId="0F4A1E9E" w14:textId="77777777" w:rsidR="009B47DC" w:rsidRPr="007E67FA" w:rsidRDefault="000C22D6" w:rsidP="000C22D6">
      <w:pPr>
        <w:tabs>
          <w:tab w:val="left" w:pos="720"/>
          <w:tab w:val="num" w:pos="1985"/>
          <w:tab w:val="left" w:pos="2366"/>
        </w:tabs>
        <w:spacing w:line="276" w:lineRule="auto"/>
        <w:rPr>
          <w:bCs/>
          <w:color w:val="000000"/>
          <w:sz w:val="24"/>
        </w:rPr>
      </w:pPr>
      <w:r w:rsidRPr="007E67FA">
        <w:rPr>
          <w:bCs/>
          <w:color w:val="000000"/>
          <w:sz w:val="24"/>
        </w:rPr>
        <w:t>5.3.3</w:t>
      </w:r>
      <w:r w:rsidRPr="007E67FA">
        <w:rPr>
          <w:bCs/>
          <w:color w:val="000000"/>
          <w:sz w:val="24"/>
        </w:rPr>
        <w:tab/>
      </w:r>
      <w:r w:rsidR="009B47DC" w:rsidRPr="007E67FA">
        <w:rPr>
          <w:bCs/>
          <w:color w:val="000000"/>
          <w:sz w:val="24"/>
        </w:rPr>
        <w:t xml:space="preserve">Na Comunicação de Amortização </w:t>
      </w:r>
      <w:r w:rsidR="009B47DC" w:rsidRPr="007E67FA">
        <w:rPr>
          <w:bCs/>
          <w:sz w:val="24"/>
        </w:rPr>
        <w:t xml:space="preserve">Extraordinária </w:t>
      </w:r>
      <w:r w:rsidR="009B47DC" w:rsidRPr="007E67FA">
        <w:rPr>
          <w:bCs/>
          <w:color w:val="000000"/>
          <w:sz w:val="24"/>
        </w:rPr>
        <w:t xml:space="preserve">Facultativa deverá constar: (a) a Data da Amortização </w:t>
      </w:r>
      <w:r w:rsidR="009B47DC" w:rsidRPr="007E67FA">
        <w:rPr>
          <w:bCs/>
          <w:sz w:val="24"/>
        </w:rPr>
        <w:t xml:space="preserve">Extraordinária </w:t>
      </w:r>
      <w:r w:rsidR="009B47DC" w:rsidRPr="007E67FA">
        <w:rPr>
          <w:bCs/>
          <w:color w:val="000000"/>
          <w:sz w:val="24"/>
        </w:rPr>
        <w:t xml:space="preserve">Facultativa; (b) o percentual do </w:t>
      </w:r>
      <w:r w:rsidR="009B47DC" w:rsidRPr="007E67FA">
        <w:rPr>
          <w:bCs/>
          <w:sz w:val="24"/>
        </w:rPr>
        <w:t xml:space="preserve">Valor Nominal Unitário ou do saldo do Valor Nominal Unitário das Debêntures </w:t>
      </w:r>
      <w:r w:rsidR="009B47DC" w:rsidRPr="007E67FA">
        <w:rPr>
          <w:bCs/>
          <w:color w:val="000000"/>
          <w:sz w:val="24"/>
        </w:rPr>
        <w:t xml:space="preserve">que será amortizado nos termos desta Cláusula 5.3, a ser definido a exclusivo critério da Companhia, mas, em todo caso, limitado a 98% (noventa e oito por cento); (c) menção ao valor da Amortização </w:t>
      </w:r>
      <w:r w:rsidR="009B47DC" w:rsidRPr="007E67FA">
        <w:rPr>
          <w:bCs/>
          <w:sz w:val="24"/>
        </w:rPr>
        <w:t xml:space="preserve">Extraordinária </w:t>
      </w:r>
      <w:r w:rsidR="009B47DC" w:rsidRPr="007E67FA">
        <w:rPr>
          <w:bCs/>
          <w:color w:val="000000"/>
          <w:sz w:val="24"/>
        </w:rPr>
        <w:t xml:space="preserve">Facultativa; e (d) quaisquer outras informações necessárias à operacionalização da Amortização </w:t>
      </w:r>
      <w:r w:rsidR="009B47DC" w:rsidRPr="007E67FA">
        <w:rPr>
          <w:bCs/>
          <w:sz w:val="24"/>
        </w:rPr>
        <w:t xml:space="preserve">Extraordinária </w:t>
      </w:r>
      <w:r w:rsidR="009B47DC" w:rsidRPr="007E67FA">
        <w:rPr>
          <w:bCs/>
          <w:color w:val="000000"/>
          <w:sz w:val="24"/>
        </w:rPr>
        <w:t>Facultativa.</w:t>
      </w:r>
    </w:p>
    <w:p w14:paraId="29853D96" w14:textId="77777777" w:rsidR="009B47DC" w:rsidRPr="007E67FA" w:rsidRDefault="009B47DC" w:rsidP="000C22D6">
      <w:pPr>
        <w:tabs>
          <w:tab w:val="left" w:pos="720"/>
          <w:tab w:val="num" w:pos="1985"/>
          <w:tab w:val="left" w:pos="2366"/>
        </w:tabs>
        <w:spacing w:line="276" w:lineRule="auto"/>
        <w:rPr>
          <w:bCs/>
          <w:color w:val="000000"/>
          <w:sz w:val="24"/>
        </w:rPr>
      </w:pPr>
    </w:p>
    <w:p w14:paraId="77986115" w14:textId="77777777" w:rsidR="000C22D6" w:rsidRPr="007E67FA" w:rsidRDefault="009B47DC" w:rsidP="000C22D6">
      <w:pPr>
        <w:tabs>
          <w:tab w:val="left" w:pos="720"/>
          <w:tab w:val="num" w:pos="1985"/>
          <w:tab w:val="left" w:pos="2366"/>
        </w:tabs>
        <w:spacing w:line="276" w:lineRule="auto"/>
        <w:rPr>
          <w:sz w:val="24"/>
        </w:rPr>
      </w:pPr>
      <w:r w:rsidRPr="007E67FA">
        <w:rPr>
          <w:bCs/>
          <w:color w:val="000000"/>
          <w:sz w:val="24"/>
        </w:rPr>
        <w:t>5.3.4</w:t>
      </w:r>
      <w:r w:rsidRPr="007E67FA">
        <w:rPr>
          <w:bCs/>
          <w:color w:val="000000"/>
          <w:sz w:val="24"/>
        </w:rPr>
        <w:tab/>
      </w:r>
      <w:r w:rsidR="000C22D6" w:rsidRPr="007E67FA">
        <w:rPr>
          <w:bCs/>
          <w:color w:val="000000"/>
          <w:sz w:val="24"/>
        </w:rPr>
        <w:t>Por ocasião da Amortização Extraordinária Facultativa, os Debenturistas farão jus ao pagamento</w:t>
      </w:r>
      <w:r w:rsidR="006C1877">
        <w:rPr>
          <w:bCs/>
          <w:color w:val="000000"/>
          <w:sz w:val="24"/>
        </w:rPr>
        <w:t xml:space="preserve"> </w:t>
      </w:r>
      <w:r w:rsidR="000C22D6" w:rsidRPr="007E67FA">
        <w:rPr>
          <w:bCs/>
          <w:color w:val="000000"/>
          <w:sz w:val="24"/>
        </w:rPr>
        <w:t xml:space="preserve">de parcela do Valor Nominal Unitário (ou saldo do Valor Nominal Unitário, conforme o caso) das Debêntures a ser amortizada, acrescida </w:t>
      </w:r>
      <w:r w:rsidRPr="007E67FA">
        <w:rPr>
          <w:bCs/>
          <w:color w:val="000000"/>
          <w:sz w:val="24"/>
        </w:rPr>
        <w:t>dos Juros Remuneratórios</w:t>
      </w:r>
      <w:r w:rsidR="000C22D6" w:rsidRPr="007E67FA">
        <w:rPr>
          <w:bCs/>
          <w:color w:val="000000"/>
          <w:sz w:val="24"/>
        </w:rPr>
        <w:t>, calculad</w:t>
      </w:r>
      <w:r w:rsidRPr="007E67FA">
        <w:rPr>
          <w:bCs/>
          <w:color w:val="000000"/>
          <w:sz w:val="24"/>
        </w:rPr>
        <w:t>os</w:t>
      </w:r>
      <w:r w:rsidR="000C22D6" w:rsidRPr="007E67FA">
        <w:rPr>
          <w:bCs/>
          <w:color w:val="000000"/>
          <w:sz w:val="24"/>
        </w:rPr>
        <w:t xml:space="preserve"> </w:t>
      </w:r>
      <w:r w:rsidR="000C22D6" w:rsidRPr="007E67FA">
        <w:rPr>
          <w:bCs/>
          <w:i/>
          <w:color w:val="000000"/>
          <w:sz w:val="24"/>
        </w:rPr>
        <w:t xml:space="preserve">pro rata </w:t>
      </w:r>
      <w:proofErr w:type="spellStart"/>
      <w:r w:rsidR="000C22D6" w:rsidRPr="007E67FA">
        <w:rPr>
          <w:bCs/>
          <w:i/>
          <w:color w:val="000000"/>
          <w:sz w:val="24"/>
        </w:rPr>
        <w:t>temporis</w:t>
      </w:r>
      <w:proofErr w:type="spellEnd"/>
      <w:r w:rsidR="000C22D6" w:rsidRPr="007E67FA">
        <w:rPr>
          <w:bCs/>
          <w:i/>
          <w:color w:val="000000"/>
          <w:sz w:val="24"/>
        </w:rPr>
        <w:t xml:space="preserve"> </w:t>
      </w:r>
      <w:r w:rsidR="000C22D6" w:rsidRPr="007E67FA">
        <w:rPr>
          <w:bCs/>
          <w:color w:val="000000"/>
          <w:sz w:val="24"/>
        </w:rPr>
        <w:t>desde a primeira Data de Integralização até a Data da Amortização Extraordinária Facultativa</w:t>
      </w:r>
      <w:r w:rsidR="000C22D6" w:rsidRPr="007E67FA">
        <w:rPr>
          <w:sz w:val="24"/>
        </w:rPr>
        <w:t>, acrescido, ainda d</w:t>
      </w:r>
      <w:r w:rsidR="002E211F" w:rsidRPr="007E67FA">
        <w:rPr>
          <w:sz w:val="24"/>
        </w:rPr>
        <w:t>e</w:t>
      </w:r>
      <w:r w:rsidR="000C22D6" w:rsidRPr="007E67FA">
        <w:rPr>
          <w:sz w:val="24"/>
        </w:rPr>
        <w:t xml:space="preserve"> </w:t>
      </w:r>
      <w:r w:rsidRPr="007E67FA">
        <w:rPr>
          <w:sz w:val="24"/>
        </w:rPr>
        <w:t xml:space="preserve">eventuais </w:t>
      </w:r>
      <w:r w:rsidR="000C22D6" w:rsidRPr="007E67FA">
        <w:rPr>
          <w:sz w:val="24"/>
        </w:rPr>
        <w:t>encargos devidos nos termos desta Escritura e não pagos até a data do seu efetivo pagamento.</w:t>
      </w:r>
      <w:bookmarkEnd w:id="141"/>
      <w:r w:rsidR="000C22D6" w:rsidRPr="007E67FA">
        <w:rPr>
          <w:sz w:val="24"/>
        </w:rPr>
        <w:t xml:space="preserve"> </w:t>
      </w:r>
      <w:r w:rsidR="000C22D6" w:rsidRPr="007E67FA">
        <w:rPr>
          <w:b/>
          <w:sz w:val="24"/>
        </w:rPr>
        <w:t xml:space="preserve"> </w:t>
      </w:r>
    </w:p>
    <w:p w14:paraId="2BD1484F" w14:textId="77777777" w:rsidR="000C22D6" w:rsidRPr="007E67FA" w:rsidRDefault="000C22D6" w:rsidP="000C22D6">
      <w:pPr>
        <w:tabs>
          <w:tab w:val="left" w:pos="720"/>
          <w:tab w:val="left" w:pos="2366"/>
        </w:tabs>
        <w:spacing w:line="276" w:lineRule="auto"/>
        <w:rPr>
          <w:sz w:val="24"/>
        </w:rPr>
      </w:pPr>
    </w:p>
    <w:p w14:paraId="16CFC4E9" w14:textId="0E677F2B" w:rsidR="000C22D6" w:rsidRDefault="000C22D6" w:rsidP="000C22D6">
      <w:pPr>
        <w:tabs>
          <w:tab w:val="left" w:pos="720"/>
          <w:tab w:val="num" w:pos="1985"/>
          <w:tab w:val="left" w:pos="2366"/>
        </w:tabs>
        <w:spacing w:line="276" w:lineRule="auto"/>
        <w:rPr>
          <w:sz w:val="24"/>
        </w:rPr>
      </w:pPr>
      <w:r w:rsidRPr="007E67FA">
        <w:rPr>
          <w:sz w:val="24"/>
        </w:rPr>
        <w:t>5.3.</w:t>
      </w:r>
      <w:r w:rsidR="009B47DC" w:rsidRPr="007E67FA">
        <w:rPr>
          <w:sz w:val="24"/>
        </w:rPr>
        <w:t>5</w:t>
      </w:r>
      <w:r w:rsidRPr="007E67FA">
        <w:rPr>
          <w:sz w:val="24"/>
        </w:rPr>
        <w:tab/>
        <w:t xml:space="preserve">A liquidação financeira das Debêntures será feita por meio dos procedimentos adotados pela B3, para as Debêntures que estiverem custodiadas eletronicamente na B3. No caso das Debêntures que não estejam custodiadas eletronicamente na B3, o pagamento das Debêntures amortizadas antecipadamente será realizado pelo </w:t>
      </w:r>
      <w:proofErr w:type="spellStart"/>
      <w:r w:rsidRPr="007E67FA">
        <w:rPr>
          <w:sz w:val="24"/>
        </w:rPr>
        <w:t>Escriturador</w:t>
      </w:r>
      <w:proofErr w:type="spellEnd"/>
      <w:r w:rsidRPr="007E67FA">
        <w:rPr>
          <w:sz w:val="24"/>
        </w:rPr>
        <w:t>, mediante depósito em contas correntes a serem indicadas pelos Debenturistas.</w:t>
      </w:r>
    </w:p>
    <w:p w14:paraId="76A7BB80" w14:textId="77777777" w:rsidR="00BF31B1" w:rsidRPr="003A25CF" w:rsidRDefault="00BF31B1" w:rsidP="00454B1B">
      <w:pPr>
        <w:spacing w:line="276" w:lineRule="auto"/>
        <w:rPr>
          <w:sz w:val="24"/>
        </w:rPr>
      </w:pPr>
    </w:p>
    <w:p w14:paraId="1BD101D5" w14:textId="77777777" w:rsidR="00BF31B1" w:rsidRPr="003A25CF" w:rsidRDefault="00214E88" w:rsidP="002159AF">
      <w:pPr>
        <w:pStyle w:val="SCBFTtulo1"/>
        <w:spacing w:line="276" w:lineRule="auto"/>
        <w:rPr>
          <w:rFonts w:ascii="Garamond" w:hAnsi="Garamond" w:cs="Garamond"/>
          <w:sz w:val="24"/>
          <w:szCs w:val="24"/>
        </w:rPr>
      </w:pPr>
      <w:bookmarkStart w:id="142" w:name="_Toc314664633"/>
      <w:bookmarkStart w:id="143" w:name="_Toc315089428"/>
      <w:bookmarkStart w:id="144" w:name="_Toc341449479"/>
      <w:bookmarkStart w:id="145" w:name="_Toc518641560"/>
      <w:bookmarkStart w:id="146" w:name="_Toc519883354"/>
      <w:r w:rsidRPr="003A25CF">
        <w:rPr>
          <w:rFonts w:ascii="Garamond" w:hAnsi="Garamond" w:cs="Garamond"/>
          <w:sz w:val="24"/>
          <w:szCs w:val="24"/>
        </w:rPr>
        <w:t>CLÁUSULA VI</w:t>
      </w:r>
      <w:r w:rsidRPr="003A25CF">
        <w:rPr>
          <w:rFonts w:ascii="Garamond" w:hAnsi="Garamond" w:cs="Garamond"/>
          <w:sz w:val="24"/>
          <w:szCs w:val="24"/>
        </w:rPr>
        <w:br/>
        <w:t>VENCIMENTO ANTECIPADO</w:t>
      </w:r>
      <w:bookmarkEnd w:id="142"/>
      <w:bookmarkEnd w:id="143"/>
      <w:bookmarkEnd w:id="144"/>
      <w:bookmarkEnd w:id="145"/>
      <w:bookmarkEnd w:id="146"/>
      <w:r w:rsidRPr="003A25CF">
        <w:rPr>
          <w:rFonts w:ascii="Garamond" w:hAnsi="Garamond" w:cs="Garamond"/>
          <w:sz w:val="24"/>
          <w:szCs w:val="24"/>
        </w:rPr>
        <w:t xml:space="preserve"> </w:t>
      </w:r>
    </w:p>
    <w:p w14:paraId="3C40043F" w14:textId="77777777" w:rsidR="004276C0" w:rsidRPr="003A25CF" w:rsidRDefault="004276C0" w:rsidP="003A25CF">
      <w:pPr>
        <w:spacing w:line="276" w:lineRule="auto"/>
        <w:rPr>
          <w:sz w:val="24"/>
        </w:rPr>
      </w:pPr>
    </w:p>
    <w:p w14:paraId="7EEFC3BE" w14:textId="1D0B1168" w:rsidR="00BF31B1" w:rsidRPr="004D0CF1" w:rsidRDefault="00B46D51" w:rsidP="002159AF">
      <w:pPr>
        <w:spacing w:line="276" w:lineRule="auto"/>
        <w:rPr>
          <w:sz w:val="24"/>
        </w:rPr>
      </w:pPr>
      <w:r w:rsidRPr="003A25CF">
        <w:rPr>
          <w:sz w:val="24"/>
        </w:rPr>
        <w:t>6</w:t>
      </w:r>
      <w:r w:rsidR="00214E88" w:rsidRPr="003A25CF">
        <w:rPr>
          <w:sz w:val="24"/>
        </w:rPr>
        <w:t>.1.</w:t>
      </w:r>
      <w:r w:rsidR="00214E88" w:rsidRPr="003A25CF">
        <w:rPr>
          <w:sz w:val="24"/>
        </w:rPr>
        <w:tab/>
        <w:t xml:space="preserve">São considerados eventos de inadimplemento, acarretando o vencimento antecipado das Debêntures e, sujeito ao disposto nas Cláusulas </w:t>
      </w:r>
      <w:r w:rsidRPr="003A25CF">
        <w:rPr>
          <w:sz w:val="24"/>
        </w:rPr>
        <w:t>6</w:t>
      </w:r>
      <w:r w:rsidR="00214E88" w:rsidRPr="003A25CF">
        <w:rPr>
          <w:sz w:val="24"/>
        </w:rPr>
        <w:t xml:space="preserve">.2 a </w:t>
      </w:r>
      <w:r w:rsidRPr="003A25CF">
        <w:rPr>
          <w:sz w:val="24"/>
        </w:rPr>
        <w:t>6</w:t>
      </w:r>
      <w:r w:rsidR="00214E88" w:rsidRPr="003A25CF">
        <w:rPr>
          <w:sz w:val="24"/>
        </w:rPr>
        <w:t>.4 abaixo, a imediata exigibilidade do pagamento, pela Emissora, do Valor Nominal Unitário de cada Debênture</w:t>
      </w:r>
      <w:r w:rsidR="002E211F">
        <w:rPr>
          <w:sz w:val="24"/>
        </w:rPr>
        <w:t xml:space="preserve"> ou saldo do Valor Nominal Unitário, conforme o caso</w:t>
      </w:r>
      <w:r w:rsidR="00214E88" w:rsidRPr="003A25CF">
        <w:rPr>
          <w:sz w:val="24"/>
        </w:rPr>
        <w:t xml:space="preserve">, acrescido dos Juros Remuneratórios, calculados </w:t>
      </w:r>
      <w:r w:rsidR="00214E88" w:rsidRPr="003A25CF">
        <w:rPr>
          <w:i/>
          <w:sz w:val="24"/>
        </w:rPr>
        <w:t xml:space="preserve">pro rata </w:t>
      </w:r>
      <w:proofErr w:type="spellStart"/>
      <w:r w:rsidR="00214E88" w:rsidRPr="003A25CF">
        <w:rPr>
          <w:i/>
          <w:sz w:val="24"/>
        </w:rPr>
        <w:t>temporis</w:t>
      </w:r>
      <w:proofErr w:type="spellEnd"/>
      <w:r w:rsidR="00214E88" w:rsidRPr="003A25CF">
        <w:rPr>
          <w:sz w:val="24"/>
        </w:rPr>
        <w:t xml:space="preserve"> desde a </w:t>
      </w:r>
      <w:r w:rsidR="009134CE" w:rsidRPr="003A25CF">
        <w:rPr>
          <w:sz w:val="24"/>
        </w:rPr>
        <w:t>primeira</w:t>
      </w:r>
      <w:r w:rsidR="000D0CF2" w:rsidRPr="003A25CF">
        <w:rPr>
          <w:sz w:val="24"/>
        </w:rPr>
        <w:t xml:space="preserve"> </w:t>
      </w:r>
      <w:r w:rsidR="00214E88" w:rsidRPr="003A25CF">
        <w:rPr>
          <w:sz w:val="24"/>
        </w:rPr>
        <w:t xml:space="preserve">Data de Integralização, até a data do efetivo pagamento, conforme previsto na Cláusula 4.2.2.1 desta Escritura, além dos demais encargos devidos nos termos desta Escritura, independentemente de aviso, notificação ou interpelação judicial ou extrajudicial, quaisquer dos eventos descritos nas Cláusulas </w:t>
      </w:r>
      <w:r w:rsidRPr="003A25CF">
        <w:rPr>
          <w:sz w:val="24"/>
        </w:rPr>
        <w:t>6</w:t>
      </w:r>
      <w:r w:rsidR="00214E88" w:rsidRPr="003A25CF">
        <w:rPr>
          <w:sz w:val="24"/>
        </w:rPr>
        <w:t xml:space="preserve">.1.1 e </w:t>
      </w:r>
      <w:r w:rsidRPr="003A25CF">
        <w:rPr>
          <w:sz w:val="24"/>
        </w:rPr>
        <w:t>6</w:t>
      </w:r>
      <w:r w:rsidR="00214E88" w:rsidRPr="003A25CF">
        <w:rPr>
          <w:sz w:val="24"/>
        </w:rPr>
        <w:t>.1.2 abaixo (cada um deles, um “</w:t>
      </w:r>
      <w:r w:rsidR="00214E88" w:rsidRPr="003A25CF">
        <w:rPr>
          <w:sz w:val="24"/>
          <w:u w:val="single"/>
        </w:rPr>
        <w:t>Evento de Inadimplemento</w:t>
      </w:r>
      <w:r w:rsidR="00214E88" w:rsidRPr="003A25CF">
        <w:rPr>
          <w:sz w:val="24"/>
        </w:rPr>
        <w:t>”).</w:t>
      </w:r>
    </w:p>
    <w:p w14:paraId="4F354E94" w14:textId="77777777" w:rsidR="00BF31B1" w:rsidRPr="003A25CF" w:rsidRDefault="00BF31B1" w:rsidP="002159AF">
      <w:pPr>
        <w:spacing w:line="276" w:lineRule="auto"/>
        <w:rPr>
          <w:sz w:val="24"/>
        </w:rPr>
      </w:pPr>
    </w:p>
    <w:p w14:paraId="4B1455A9" w14:textId="77777777" w:rsidR="00BF31B1" w:rsidRPr="00FD390E" w:rsidRDefault="00B46D51" w:rsidP="002159AF">
      <w:pPr>
        <w:spacing w:line="276" w:lineRule="auto"/>
        <w:rPr>
          <w:sz w:val="24"/>
        </w:rPr>
      </w:pPr>
      <w:r w:rsidRPr="003A25CF">
        <w:rPr>
          <w:sz w:val="24"/>
        </w:rPr>
        <w:t>6</w:t>
      </w:r>
      <w:r w:rsidR="00214E88" w:rsidRPr="003A25CF">
        <w:rPr>
          <w:sz w:val="24"/>
        </w:rPr>
        <w:t>.1</w:t>
      </w:r>
      <w:r w:rsidR="00214E88" w:rsidRPr="00FD390E">
        <w:rPr>
          <w:sz w:val="24"/>
        </w:rPr>
        <w:t xml:space="preserve">.1. </w:t>
      </w:r>
      <w:bookmarkStart w:id="147" w:name="_Ref398913061"/>
      <w:bookmarkStart w:id="148" w:name="_Ref416256173"/>
      <w:r w:rsidR="00214E88" w:rsidRPr="00FD390E">
        <w:rPr>
          <w:sz w:val="24"/>
        </w:rPr>
        <w:t xml:space="preserve">Constituem Eventos de Inadimplemento que acarretam o vencimento automático das obrigações decorrentes desta Escritura, aplicando-se o disposto na Cláusula </w:t>
      </w:r>
      <w:r w:rsidRPr="00FD390E">
        <w:rPr>
          <w:sz w:val="24"/>
        </w:rPr>
        <w:t>6</w:t>
      </w:r>
      <w:r w:rsidR="00214E88" w:rsidRPr="00FD390E">
        <w:rPr>
          <w:sz w:val="24"/>
        </w:rPr>
        <w:t>.2 abaixo:</w:t>
      </w:r>
      <w:bookmarkEnd w:id="147"/>
      <w:bookmarkEnd w:id="148"/>
      <w:r w:rsidR="00214E88" w:rsidRPr="00FD390E">
        <w:rPr>
          <w:sz w:val="24"/>
        </w:rPr>
        <w:t xml:space="preserve"> </w:t>
      </w:r>
    </w:p>
    <w:p w14:paraId="662722B0" w14:textId="77777777" w:rsidR="00BF31B1" w:rsidRPr="00FD390E" w:rsidRDefault="00BF31B1" w:rsidP="002159AF">
      <w:pPr>
        <w:spacing w:line="276" w:lineRule="auto"/>
        <w:rPr>
          <w:sz w:val="24"/>
        </w:rPr>
      </w:pPr>
    </w:p>
    <w:p w14:paraId="066AA22B" w14:textId="0CD3E05D" w:rsidR="00D632E6" w:rsidRPr="00BC53A7" w:rsidRDefault="00D632E6" w:rsidP="002159AF">
      <w:pPr>
        <w:pStyle w:val="PargrafodaLista"/>
        <w:numPr>
          <w:ilvl w:val="0"/>
          <w:numId w:val="11"/>
        </w:numPr>
        <w:tabs>
          <w:tab w:val="left" w:pos="709"/>
        </w:tabs>
        <w:spacing w:line="276" w:lineRule="auto"/>
        <w:ind w:left="709" w:hanging="709"/>
        <w:rPr>
          <w:sz w:val="24"/>
        </w:rPr>
      </w:pPr>
      <w:r w:rsidRPr="00FD390E">
        <w:rPr>
          <w:sz w:val="24"/>
        </w:rPr>
        <w:t xml:space="preserve">não pagamento pela Emissora, nas respectivas datas de vencimento previstas nesta Escritura, das obrigações pecuniárias devidas aos Debenturistas, exceto se tal inadimplemento for sanado em até </w:t>
      </w:r>
      <w:r w:rsidR="00783A17" w:rsidRPr="00FD390E">
        <w:rPr>
          <w:sz w:val="24"/>
        </w:rPr>
        <w:t>2</w:t>
      </w:r>
      <w:r w:rsidRPr="00FD390E">
        <w:rPr>
          <w:sz w:val="24"/>
        </w:rPr>
        <w:t xml:space="preserve"> (</w:t>
      </w:r>
      <w:r w:rsidR="00783A17" w:rsidRPr="00FD390E">
        <w:rPr>
          <w:sz w:val="24"/>
        </w:rPr>
        <w:t>dois</w:t>
      </w:r>
      <w:r w:rsidRPr="00FD390E">
        <w:rPr>
          <w:sz w:val="24"/>
        </w:rPr>
        <w:t>) Dia</w:t>
      </w:r>
      <w:r w:rsidR="00FF791E" w:rsidRPr="00FD390E">
        <w:rPr>
          <w:sz w:val="24"/>
        </w:rPr>
        <w:t>s</w:t>
      </w:r>
      <w:r w:rsidRPr="00FD390E">
        <w:rPr>
          <w:sz w:val="24"/>
        </w:rPr>
        <w:t xml:space="preserve"> Ú</w:t>
      </w:r>
      <w:r w:rsidR="00EC12E4" w:rsidRPr="00FD390E">
        <w:rPr>
          <w:sz w:val="24"/>
        </w:rPr>
        <w:t>t</w:t>
      </w:r>
      <w:r w:rsidR="00FF791E" w:rsidRPr="00FD390E">
        <w:rPr>
          <w:sz w:val="24"/>
        </w:rPr>
        <w:t>eis</w:t>
      </w:r>
      <w:r w:rsidR="00AA3682" w:rsidRPr="00FD390E">
        <w:rPr>
          <w:sz w:val="24"/>
        </w:rPr>
        <w:t>, sem prejuízo de incidência de encargos moratórios, nos termos da Cláusula 4.7.1</w:t>
      </w:r>
      <w:r w:rsidR="00CA5912" w:rsidRPr="00FD390E">
        <w:rPr>
          <w:sz w:val="24"/>
        </w:rPr>
        <w:t>;</w:t>
      </w:r>
    </w:p>
    <w:p w14:paraId="3753177E" w14:textId="77777777" w:rsidR="00B81679" w:rsidRPr="00BC53A7" w:rsidRDefault="00B81679" w:rsidP="00BC53A7">
      <w:pPr>
        <w:pStyle w:val="PargrafodaLista"/>
        <w:tabs>
          <w:tab w:val="left" w:pos="709"/>
        </w:tabs>
        <w:spacing w:line="276" w:lineRule="auto"/>
        <w:ind w:left="709"/>
        <w:rPr>
          <w:sz w:val="24"/>
        </w:rPr>
      </w:pPr>
    </w:p>
    <w:p w14:paraId="580DCB16" w14:textId="5961001D" w:rsidR="00B81679" w:rsidRPr="00FD390E" w:rsidRDefault="00B81679" w:rsidP="002159AF">
      <w:pPr>
        <w:pStyle w:val="PargrafodaLista"/>
        <w:numPr>
          <w:ilvl w:val="0"/>
          <w:numId w:val="11"/>
        </w:numPr>
        <w:tabs>
          <w:tab w:val="left" w:pos="709"/>
        </w:tabs>
        <w:spacing w:line="276" w:lineRule="auto"/>
        <w:ind w:left="709" w:hanging="709"/>
        <w:rPr>
          <w:sz w:val="24"/>
        </w:rPr>
      </w:pPr>
      <w:r w:rsidRPr="00BC53A7">
        <w:rPr>
          <w:sz w:val="24"/>
        </w:rPr>
        <w:lastRenderedPageBreak/>
        <w:t>mora ou inadimplemento das obrigações pecuniárias ou vencimento antecipado de qualquer outro título ou instrumento emitido ou celebrado entre a Emi</w:t>
      </w:r>
      <w:r w:rsidR="00764F93">
        <w:rPr>
          <w:sz w:val="24"/>
        </w:rPr>
        <w:t>ssora</w:t>
      </w:r>
      <w:r w:rsidRPr="00BC53A7">
        <w:rPr>
          <w:sz w:val="24"/>
        </w:rPr>
        <w:t>,</w:t>
      </w:r>
      <w:r w:rsidR="00A92F65" w:rsidRPr="00BC53A7" w:rsidDel="00A92F65">
        <w:rPr>
          <w:sz w:val="24"/>
        </w:rPr>
        <w:t xml:space="preserve"> </w:t>
      </w:r>
      <w:r w:rsidRPr="00BC53A7">
        <w:rPr>
          <w:sz w:val="24"/>
        </w:rPr>
        <w:t>e qualquer instituição financeira, incluindo os instrumentos relacionados às garantias constituídas ou que venham a ser constituídas para o pagamento desta Escritura de Emissão;</w:t>
      </w:r>
      <w:r w:rsidR="00D970B7">
        <w:rPr>
          <w:sz w:val="24"/>
        </w:rPr>
        <w:t xml:space="preserve"> </w:t>
      </w:r>
    </w:p>
    <w:p w14:paraId="2AB0FD1D" w14:textId="77777777" w:rsidR="00B81679" w:rsidRPr="00FD390E" w:rsidRDefault="00B81679" w:rsidP="002243E8">
      <w:pPr>
        <w:pStyle w:val="PargrafodaLista"/>
        <w:tabs>
          <w:tab w:val="left" w:pos="709"/>
        </w:tabs>
        <w:spacing w:line="276" w:lineRule="auto"/>
        <w:ind w:left="709"/>
        <w:rPr>
          <w:sz w:val="24"/>
        </w:rPr>
      </w:pPr>
    </w:p>
    <w:p w14:paraId="67E4EA20" w14:textId="086D3C88" w:rsidR="00BF31B1" w:rsidRPr="00FD390E" w:rsidRDefault="00970FE7" w:rsidP="002159AF">
      <w:pPr>
        <w:pStyle w:val="PargrafodaLista"/>
        <w:numPr>
          <w:ilvl w:val="0"/>
          <w:numId w:val="11"/>
        </w:numPr>
        <w:tabs>
          <w:tab w:val="left" w:pos="709"/>
        </w:tabs>
        <w:spacing w:line="276" w:lineRule="auto"/>
        <w:ind w:left="709" w:hanging="709"/>
        <w:rPr>
          <w:sz w:val="24"/>
        </w:rPr>
      </w:pPr>
      <w:r w:rsidRPr="00FD390E">
        <w:rPr>
          <w:sz w:val="24"/>
        </w:rPr>
        <w:t>cessão, promessa de cessão ou transferência a terceiros, no todo ou em parte, pela Emissora, de quaisquer das obrigações assumidas nesta Escritura de Emissão</w:t>
      </w:r>
      <w:r w:rsidR="005925A7" w:rsidRPr="00A92F65">
        <w:rPr>
          <w:sz w:val="24"/>
        </w:rPr>
        <w:t>, exceto assunções decorrentes de reorganizações societárias aprovadas nos termos deste instrumento</w:t>
      </w:r>
      <w:r w:rsidR="00214E88" w:rsidRPr="00FD390E">
        <w:rPr>
          <w:sz w:val="24"/>
        </w:rPr>
        <w:t>;</w:t>
      </w:r>
    </w:p>
    <w:p w14:paraId="1CDD49F3" w14:textId="77777777" w:rsidR="003A727C" w:rsidRPr="00FD390E" w:rsidRDefault="003A727C" w:rsidP="006112ED">
      <w:pPr>
        <w:pStyle w:val="PargrafodaLista"/>
        <w:rPr>
          <w:sz w:val="24"/>
        </w:rPr>
      </w:pPr>
    </w:p>
    <w:p w14:paraId="6BDD1E38" w14:textId="3FEF77A8" w:rsidR="003A727C" w:rsidRPr="00FD390E" w:rsidRDefault="003A727C" w:rsidP="002159AF">
      <w:pPr>
        <w:pStyle w:val="PargrafodaLista"/>
        <w:numPr>
          <w:ilvl w:val="0"/>
          <w:numId w:val="11"/>
        </w:numPr>
        <w:tabs>
          <w:tab w:val="left" w:pos="709"/>
        </w:tabs>
        <w:spacing w:line="276" w:lineRule="auto"/>
        <w:ind w:left="709" w:hanging="709"/>
        <w:rPr>
          <w:sz w:val="24"/>
        </w:rPr>
      </w:pPr>
      <w:r w:rsidRPr="00FD390E">
        <w:rPr>
          <w:sz w:val="24"/>
        </w:rPr>
        <w:t>caso a Emissora ou qualquer de seus controladores promova qualquer medida com o propósito de fazer com que esta Escritura de Emissão, os Contratos de Garantia e/ou qualquer de suas disposições seja anulado, considerado nulo, inválido ou inexequível nos termos da legislação aplicável ou de decisão judicial, final, interlocutória ou liminar, administrativa ou arbitral;</w:t>
      </w:r>
    </w:p>
    <w:p w14:paraId="53F6BD6B" w14:textId="77777777" w:rsidR="00BF31B1" w:rsidRPr="00FD390E" w:rsidRDefault="00BF31B1" w:rsidP="002159AF">
      <w:pPr>
        <w:pStyle w:val="PargrafodaLista"/>
        <w:tabs>
          <w:tab w:val="left" w:pos="709"/>
        </w:tabs>
        <w:spacing w:line="276" w:lineRule="auto"/>
        <w:ind w:left="709"/>
        <w:rPr>
          <w:sz w:val="24"/>
        </w:rPr>
      </w:pPr>
    </w:p>
    <w:p w14:paraId="3BCD8C03" w14:textId="58F30CF1" w:rsidR="00BF31B1" w:rsidRPr="00FD390E" w:rsidRDefault="00970FE7" w:rsidP="002159AF">
      <w:pPr>
        <w:pStyle w:val="PargrafodaLista"/>
        <w:numPr>
          <w:ilvl w:val="0"/>
          <w:numId w:val="11"/>
        </w:numPr>
        <w:tabs>
          <w:tab w:val="left" w:pos="709"/>
        </w:tabs>
        <w:spacing w:line="276" w:lineRule="auto"/>
        <w:ind w:left="709" w:hanging="709"/>
        <w:rPr>
          <w:sz w:val="24"/>
        </w:rPr>
      </w:pPr>
      <w:r w:rsidRPr="00FD390E">
        <w:rPr>
          <w:sz w:val="24"/>
        </w:rPr>
        <w:t xml:space="preserve">ocorrência de: (i) decretação de falência e/ou insolvência da Emissora e/ou do </w:t>
      </w:r>
      <w:r w:rsidR="00921F70">
        <w:rPr>
          <w:sz w:val="24"/>
        </w:rPr>
        <w:t>FIA</w:t>
      </w:r>
      <w:r w:rsidR="003C47CB">
        <w:rPr>
          <w:sz w:val="24"/>
        </w:rPr>
        <w:t xml:space="preserve"> e/ou do FIP</w:t>
      </w:r>
      <w:r w:rsidRPr="00FD390E">
        <w:rPr>
          <w:sz w:val="24"/>
        </w:rPr>
        <w:t>; (</w:t>
      </w:r>
      <w:proofErr w:type="spellStart"/>
      <w:r w:rsidRPr="00FD390E">
        <w:rPr>
          <w:sz w:val="24"/>
        </w:rPr>
        <w:t>ii</w:t>
      </w:r>
      <w:proofErr w:type="spellEnd"/>
      <w:r w:rsidRPr="00FD390E">
        <w:rPr>
          <w:sz w:val="24"/>
        </w:rPr>
        <w:t xml:space="preserve">) extinção, encerramento, dissolução e/ou liquidação da Emissora e/ou do </w:t>
      </w:r>
      <w:r w:rsidR="00921F70">
        <w:rPr>
          <w:sz w:val="24"/>
        </w:rPr>
        <w:t>FIA</w:t>
      </w:r>
      <w:r w:rsidR="003C47CB">
        <w:rPr>
          <w:sz w:val="24"/>
        </w:rPr>
        <w:t xml:space="preserve"> e/ou do FIP</w:t>
      </w:r>
      <w:r w:rsidRPr="00FD390E">
        <w:rPr>
          <w:sz w:val="24"/>
        </w:rPr>
        <w:t>; (</w:t>
      </w:r>
      <w:proofErr w:type="spellStart"/>
      <w:r w:rsidRPr="00FD390E">
        <w:rPr>
          <w:sz w:val="24"/>
        </w:rPr>
        <w:t>iii</w:t>
      </w:r>
      <w:proofErr w:type="spellEnd"/>
      <w:r w:rsidRPr="00FD390E">
        <w:rPr>
          <w:sz w:val="24"/>
        </w:rPr>
        <w:t>) pedido de falência, ou insolvência, ou pedido de qualquer procedimento análogo que venha a ser criado por lei, da Emissora e/ou do FI</w:t>
      </w:r>
      <w:r w:rsidR="00E67733">
        <w:rPr>
          <w:sz w:val="24"/>
        </w:rPr>
        <w:t>A</w:t>
      </w:r>
      <w:r w:rsidR="003C47CB">
        <w:rPr>
          <w:sz w:val="24"/>
        </w:rPr>
        <w:t xml:space="preserve"> e/ou do FIP</w:t>
      </w:r>
      <w:r w:rsidRPr="00FD390E">
        <w:rPr>
          <w:sz w:val="24"/>
        </w:rPr>
        <w:t>, formulado por terceiros e não elidido por meio de depósito judicial e/ou contestada no prazo legal; ou (</w:t>
      </w:r>
      <w:proofErr w:type="spellStart"/>
      <w:r w:rsidRPr="00FD390E">
        <w:rPr>
          <w:sz w:val="24"/>
        </w:rPr>
        <w:t>iv</w:t>
      </w:r>
      <w:proofErr w:type="spellEnd"/>
      <w:r w:rsidRPr="00FD390E">
        <w:rPr>
          <w:sz w:val="24"/>
        </w:rPr>
        <w:t xml:space="preserve">) pedido de autofalência ou insolvência, conforme aplicável, formulado pela Emissora e/ou do </w:t>
      </w:r>
      <w:r w:rsidR="00921F70">
        <w:rPr>
          <w:sz w:val="24"/>
        </w:rPr>
        <w:t>FIA</w:t>
      </w:r>
      <w:r w:rsidR="003C47CB" w:rsidRPr="003C47CB">
        <w:rPr>
          <w:sz w:val="24"/>
        </w:rPr>
        <w:t xml:space="preserve"> </w:t>
      </w:r>
      <w:r w:rsidR="003C47CB">
        <w:rPr>
          <w:sz w:val="24"/>
        </w:rPr>
        <w:t>e/ou do FIP</w:t>
      </w:r>
      <w:r w:rsidR="00214E88" w:rsidRPr="00FD390E">
        <w:rPr>
          <w:sz w:val="24"/>
        </w:rPr>
        <w:t xml:space="preserve">; </w:t>
      </w:r>
    </w:p>
    <w:p w14:paraId="57811645" w14:textId="77777777" w:rsidR="00BF31B1" w:rsidRPr="00FD390E" w:rsidRDefault="00BF31B1" w:rsidP="002159AF">
      <w:pPr>
        <w:pStyle w:val="PargrafodaLista"/>
        <w:tabs>
          <w:tab w:val="left" w:pos="709"/>
        </w:tabs>
        <w:spacing w:line="276" w:lineRule="auto"/>
        <w:ind w:left="709"/>
        <w:rPr>
          <w:sz w:val="24"/>
        </w:rPr>
      </w:pPr>
    </w:p>
    <w:p w14:paraId="0E404457" w14:textId="6E2E53BD" w:rsidR="00BF31B1" w:rsidRPr="00FD390E" w:rsidRDefault="00970FE7" w:rsidP="002159AF">
      <w:pPr>
        <w:pStyle w:val="PargrafodaLista"/>
        <w:numPr>
          <w:ilvl w:val="0"/>
          <w:numId w:val="11"/>
        </w:numPr>
        <w:tabs>
          <w:tab w:val="left" w:pos="709"/>
        </w:tabs>
        <w:spacing w:line="276" w:lineRule="auto"/>
        <w:ind w:left="709" w:hanging="709"/>
        <w:rPr>
          <w:sz w:val="24"/>
        </w:rPr>
      </w:pPr>
      <w:r w:rsidRPr="00FD390E">
        <w:rPr>
          <w:sz w:val="24"/>
        </w:rPr>
        <w:t>pedido de recuperação judicial ou extrajudicial formulado pela Emissora e/ou suas controladoras, independentemente do deferimento do respectivo pedido</w:t>
      </w:r>
      <w:r w:rsidR="00783A17" w:rsidRPr="00FD390E">
        <w:rPr>
          <w:sz w:val="24"/>
        </w:rPr>
        <w:t>;</w:t>
      </w:r>
      <w:r w:rsidR="004D1908" w:rsidRPr="00FD390E">
        <w:rPr>
          <w:sz w:val="24"/>
        </w:rPr>
        <w:t xml:space="preserve"> </w:t>
      </w:r>
    </w:p>
    <w:p w14:paraId="528A66F7" w14:textId="77777777" w:rsidR="00584E44" w:rsidRPr="00FD390E" w:rsidRDefault="00584E44" w:rsidP="00033202">
      <w:pPr>
        <w:pStyle w:val="PargrafodaLista"/>
        <w:tabs>
          <w:tab w:val="left" w:pos="709"/>
        </w:tabs>
        <w:spacing w:line="276" w:lineRule="auto"/>
        <w:ind w:left="709"/>
        <w:rPr>
          <w:sz w:val="24"/>
        </w:rPr>
      </w:pPr>
    </w:p>
    <w:p w14:paraId="314F012C" w14:textId="1416E195" w:rsidR="00B81679" w:rsidRPr="00FD390E" w:rsidRDefault="00970FE7" w:rsidP="00C91405">
      <w:pPr>
        <w:pStyle w:val="PargrafodaLista"/>
        <w:numPr>
          <w:ilvl w:val="0"/>
          <w:numId w:val="11"/>
        </w:numPr>
        <w:tabs>
          <w:tab w:val="left" w:pos="709"/>
        </w:tabs>
        <w:spacing w:line="276" w:lineRule="auto"/>
        <w:ind w:left="709" w:hanging="709"/>
        <w:rPr>
          <w:sz w:val="24"/>
        </w:rPr>
      </w:pPr>
      <w:r w:rsidRPr="00FD390E">
        <w:rPr>
          <w:sz w:val="24"/>
        </w:rPr>
        <w:t>contratação pela Emissora, sem a prévia e expressa anuência do Debenturista, de novos endividamentos, inclusive por meio da emissão de valores mobiliários e/ou por meio de mútuos contratados junto a quaisquer terceiros, exceto caso tais novos endividamentos sejam utilizados para o pré-pagamento integral desta Escritura de Emissão</w:t>
      </w:r>
      <w:r w:rsidR="00783A17" w:rsidRPr="00FD390E">
        <w:rPr>
          <w:sz w:val="24"/>
        </w:rPr>
        <w:t>;</w:t>
      </w:r>
    </w:p>
    <w:p w14:paraId="5D28811A" w14:textId="77777777" w:rsidR="00BF31B1" w:rsidRPr="00FD390E" w:rsidRDefault="00BF31B1" w:rsidP="002159AF">
      <w:pPr>
        <w:pStyle w:val="PargrafodaLista"/>
        <w:tabs>
          <w:tab w:val="left" w:pos="709"/>
        </w:tabs>
        <w:spacing w:line="276" w:lineRule="auto"/>
        <w:ind w:left="709"/>
        <w:rPr>
          <w:sz w:val="24"/>
        </w:rPr>
      </w:pPr>
    </w:p>
    <w:p w14:paraId="5546DC8C" w14:textId="76C5AB27" w:rsidR="00BF31B1" w:rsidRPr="00FD390E" w:rsidRDefault="00FB3C93" w:rsidP="002159AF">
      <w:pPr>
        <w:pStyle w:val="PargrafodaLista"/>
        <w:numPr>
          <w:ilvl w:val="0"/>
          <w:numId w:val="11"/>
        </w:numPr>
        <w:tabs>
          <w:tab w:val="left" w:pos="709"/>
        </w:tabs>
        <w:spacing w:line="276" w:lineRule="auto"/>
        <w:ind w:left="709" w:hanging="709"/>
        <w:rPr>
          <w:sz w:val="24"/>
        </w:rPr>
      </w:pPr>
      <w:r w:rsidRPr="004A59B3">
        <w:rPr>
          <w:sz w:val="24"/>
        </w:rPr>
        <w:t xml:space="preserve">transferência do controle acionário indireto da Emissora e/ou indireto da Omega </w:t>
      </w:r>
      <w:r w:rsidR="002A63FA" w:rsidRPr="004A59B3">
        <w:rPr>
          <w:sz w:val="24"/>
        </w:rPr>
        <w:t xml:space="preserve">Energia </w:t>
      </w:r>
      <w:r w:rsidRPr="004A59B3">
        <w:rPr>
          <w:sz w:val="24"/>
        </w:rPr>
        <w:t>S.A. (conforme definição de controle prevista no artigo 116 da Lei das Sociedades por Ações)</w:t>
      </w:r>
      <w:r w:rsidR="004A59B3">
        <w:rPr>
          <w:sz w:val="24"/>
        </w:rPr>
        <w:t>, exceto se</w:t>
      </w:r>
      <w:r w:rsidRPr="004A59B3">
        <w:rPr>
          <w:sz w:val="24"/>
        </w:rPr>
        <w:t xml:space="preserve"> aprovado</w:t>
      </w:r>
      <w:r w:rsidRPr="00FD390E">
        <w:rPr>
          <w:sz w:val="24"/>
        </w:rPr>
        <w:t xml:space="preserve"> pelo</w:t>
      </w:r>
      <w:r w:rsidR="004A59B3">
        <w:rPr>
          <w:sz w:val="24"/>
        </w:rPr>
        <w:t>s</w:t>
      </w:r>
      <w:r w:rsidRPr="00FD390E">
        <w:rPr>
          <w:sz w:val="24"/>
        </w:rPr>
        <w:t xml:space="preserve"> Debenturista</w:t>
      </w:r>
      <w:r w:rsidR="004A59B3">
        <w:rPr>
          <w:sz w:val="24"/>
        </w:rPr>
        <w:t>s</w:t>
      </w:r>
      <w:r w:rsidR="00B24807" w:rsidRPr="00FD390E">
        <w:rPr>
          <w:sz w:val="24"/>
        </w:rPr>
        <w:t>;</w:t>
      </w:r>
      <w:r w:rsidR="001C33C1" w:rsidRPr="00FD390E">
        <w:rPr>
          <w:sz w:val="24"/>
        </w:rPr>
        <w:t xml:space="preserve"> </w:t>
      </w:r>
    </w:p>
    <w:p w14:paraId="1A87BBFB" w14:textId="77777777" w:rsidR="00BF31B1" w:rsidRPr="00FD390E" w:rsidRDefault="00BF31B1" w:rsidP="002159AF">
      <w:pPr>
        <w:pStyle w:val="PargrafodaLista"/>
        <w:tabs>
          <w:tab w:val="left" w:pos="709"/>
        </w:tabs>
        <w:spacing w:line="276" w:lineRule="auto"/>
        <w:ind w:left="709"/>
        <w:rPr>
          <w:sz w:val="24"/>
        </w:rPr>
      </w:pPr>
    </w:p>
    <w:p w14:paraId="64434CD8" w14:textId="4CE91A49" w:rsidR="00BF31B1" w:rsidRPr="00FD390E" w:rsidRDefault="00214E88" w:rsidP="002159AF">
      <w:pPr>
        <w:pStyle w:val="PargrafodaLista"/>
        <w:numPr>
          <w:ilvl w:val="0"/>
          <w:numId w:val="11"/>
        </w:numPr>
        <w:tabs>
          <w:tab w:val="left" w:pos="709"/>
        </w:tabs>
        <w:spacing w:line="276" w:lineRule="auto"/>
        <w:ind w:left="709" w:hanging="709"/>
        <w:rPr>
          <w:sz w:val="24"/>
        </w:rPr>
      </w:pPr>
      <w:r w:rsidRPr="00FD390E">
        <w:rPr>
          <w:sz w:val="24"/>
        </w:rPr>
        <w:t xml:space="preserve">disposição, transferência, cessão, alienação ou constituição de qualquer outro ônus sobre </w:t>
      </w:r>
      <w:r w:rsidR="00605D92" w:rsidRPr="00FD390E">
        <w:rPr>
          <w:sz w:val="24"/>
        </w:rPr>
        <w:t xml:space="preserve">as </w:t>
      </w:r>
      <w:r w:rsidR="00165455" w:rsidRPr="00FD390E">
        <w:rPr>
          <w:sz w:val="24"/>
        </w:rPr>
        <w:t>garantias constituídas em garantia das Debêntures</w:t>
      </w:r>
      <w:r w:rsidR="00605D92" w:rsidRPr="00FD390E">
        <w:rPr>
          <w:sz w:val="24"/>
        </w:rPr>
        <w:t>, exceto por disposição, transferência, cessão ou alienação de Ações, cujos</w:t>
      </w:r>
      <w:r w:rsidR="00C22E41" w:rsidRPr="00FD390E">
        <w:rPr>
          <w:sz w:val="24"/>
        </w:rPr>
        <w:t xml:space="preserve"> recursos</w:t>
      </w:r>
      <w:r w:rsidR="00605D92" w:rsidRPr="00FD390E">
        <w:rPr>
          <w:sz w:val="24"/>
        </w:rPr>
        <w:t xml:space="preserve"> provenientes de tal(</w:t>
      </w:r>
      <w:proofErr w:type="spellStart"/>
      <w:r w:rsidR="00605D92" w:rsidRPr="00FD390E">
        <w:rPr>
          <w:sz w:val="24"/>
        </w:rPr>
        <w:t>is</w:t>
      </w:r>
      <w:proofErr w:type="spellEnd"/>
      <w:r w:rsidR="00605D92" w:rsidRPr="00FD390E">
        <w:rPr>
          <w:sz w:val="24"/>
        </w:rPr>
        <w:t>) operação(</w:t>
      </w:r>
      <w:proofErr w:type="spellStart"/>
      <w:r w:rsidR="00605D92" w:rsidRPr="00FD390E">
        <w:rPr>
          <w:sz w:val="24"/>
        </w:rPr>
        <w:t>ões</w:t>
      </w:r>
      <w:proofErr w:type="spellEnd"/>
      <w:r w:rsidR="00605D92" w:rsidRPr="00FD390E">
        <w:rPr>
          <w:sz w:val="24"/>
        </w:rPr>
        <w:t>) sejam utilizados para a Amortização Extraordinária Facultativa ou para o Resgate Antecipado Facultativo Total das Debêntur</w:t>
      </w:r>
      <w:r w:rsidR="003A727C" w:rsidRPr="00FD390E">
        <w:rPr>
          <w:sz w:val="24"/>
        </w:rPr>
        <w:t>e</w:t>
      </w:r>
      <w:r w:rsidR="00605D92" w:rsidRPr="00FD390E">
        <w:rPr>
          <w:sz w:val="24"/>
        </w:rPr>
        <w:t>s</w:t>
      </w:r>
      <w:r w:rsidRPr="00FD390E">
        <w:rPr>
          <w:sz w:val="24"/>
        </w:rPr>
        <w:t>;</w:t>
      </w:r>
      <w:r w:rsidR="00605D92" w:rsidRPr="00FD390E">
        <w:rPr>
          <w:sz w:val="24"/>
        </w:rPr>
        <w:t xml:space="preserve"> </w:t>
      </w:r>
    </w:p>
    <w:p w14:paraId="04E7F14F" w14:textId="77777777" w:rsidR="00BF31B1" w:rsidRPr="00FD390E" w:rsidRDefault="00BF31B1" w:rsidP="002159AF">
      <w:pPr>
        <w:pStyle w:val="PargrafodaLista"/>
        <w:spacing w:line="276" w:lineRule="auto"/>
        <w:rPr>
          <w:sz w:val="24"/>
        </w:rPr>
      </w:pPr>
    </w:p>
    <w:p w14:paraId="51211A52" w14:textId="6371FB55" w:rsidR="00641972" w:rsidRPr="00FD390E" w:rsidRDefault="00751D94" w:rsidP="006112ED">
      <w:pPr>
        <w:pStyle w:val="PargrafodaLista"/>
        <w:numPr>
          <w:ilvl w:val="0"/>
          <w:numId w:val="11"/>
        </w:numPr>
        <w:tabs>
          <w:tab w:val="left" w:pos="709"/>
        </w:tabs>
        <w:spacing w:line="276" w:lineRule="auto"/>
        <w:ind w:left="709" w:hanging="709"/>
        <w:rPr>
          <w:sz w:val="24"/>
        </w:rPr>
      </w:pPr>
      <w:r w:rsidRPr="00FD390E">
        <w:rPr>
          <w:sz w:val="24"/>
        </w:rPr>
        <w:t>transformação do tipo societário da Emissora, nos termos dos artigos 220 a 222 da Lei das Sociedades por Ações</w:t>
      </w:r>
      <w:r w:rsidR="00214E88" w:rsidRPr="00FD390E">
        <w:rPr>
          <w:sz w:val="24"/>
        </w:rPr>
        <w:t>;</w:t>
      </w:r>
      <w:r w:rsidR="001E67AE" w:rsidRPr="00FD390E">
        <w:rPr>
          <w:sz w:val="24"/>
        </w:rPr>
        <w:t xml:space="preserve"> </w:t>
      </w:r>
    </w:p>
    <w:p w14:paraId="7DFBA596" w14:textId="77777777" w:rsidR="00641972" w:rsidRPr="00FD390E" w:rsidRDefault="00641972" w:rsidP="002243E8">
      <w:pPr>
        <w:pStyle w:val="PargrafodaLista"/>
        <w:tabs>
          <w:tab w:val="left" w:pos="709"/>
        </w:tabs>
        <w:spacing w:line="276" w:lineRule="auto"/>
        <w:ind w:left="709"/>
        <w:rPr>
          <w:sz w:val="24"/>
        </w:rPr>
      </w:pPr>
    </w:p>
    <w:p w14:paraId="3A0C579D" w14:textId="3F1736EF" w:rsidR="00FA2D1E" w:rsidRPr="00FD390E" w:rsidRDefault="001A4DCA" w:rsidP="002159AF">
      <w:pPr>
        <w:pStyle w:val="PargrafodaLista"/>
        <w:numPr>
          <w:ilvl w:val="0"/>
          <w:numId w:val="11"/>
        </w:numPr>
        <w:tabs>
          <w:tab w:val="left" w:pos="709"/>
        </w:tabs>
        <w:spacing w:line="276" w:lineRule="auto"/>
        <w:ind w:left="709" w:hanging="709"/>
        <w:rPr>
          <w:sz w:val="24"/>
        </w:rPr>
      </w:pPr>
      <w:r w:rsidRPr="00FD390E">
        <w:rPr>
          <w:sz w:val="24"/>
        </w:rPr>
        <w:lastRenderedPageBreak/>
        <w:t>utilização dos recursos líquidos provenientes da emissão das Debêntures em desacordo com o disposto na Cláusula 3.5 acim</w:t>
      </w:r>
      <w:r w:rsidR="00751D94" w:rsidRPr="00FD390E">
        <w:rPr>
          <w:sz w:val="24"/>
        </w:rPr>
        <w:t>a</w:t>
      </w:r>
      <w:r w:rsidRPr="00FD390E">
        <w:rPr>
          <w:sz w:val="24"/>
        </w:rPr>
        <w:t xml:space="preserve">; </w:t>
      </w:r>
    </w:p>
    <w:p w14:paraId="3C0F7B3B" w14:textId="77777777" w:rsidR="00D45646" w:rsidRPr="00FD390E" w:rsidRDefault="00D45646" w:rsidP="00D53939">
      <w:pPr>
        <w:pStyle w:val="PargrafodaLista"/>
        <w:rPr>
          <w:sz w:val="24"/>
        </w:rPr>
      </w:pPr>
    </w:p>
    <w:p w14:paraId="3DF0057E" w14:textId="4345A59E" w:rsidR="00D45646" w:rsidRPr="00FD390E" w:rsidRDefault="00D45646" w:rsidP="002159AF">
      <w:pPr>
        <w:pStyle w:val="PargrafodaLista"/>
        <w:numPr>
          <w:ilvl w:val="0"/>
          <w:numId w:val="11"/>
        </w:numPr>
        <w:tabs>
          <w:tab w:val="left" w:pos="709"/>
        </w:tabs>
        <w:spacing w:line="276" w:lineRule="auto"/>
        <w:ind w:left="709" w:hanging="709"/>
        <w:rPr>
          <w:sz w:val="24"/>
        </w:rPr>
      </w:pPr>
      <w:r w:rsidRPr="00FD390E">
        <w:rPr>
          <w:sz w:val="24"/>
        </w:rPr>
        <w:t>realização de redução de capital social da Emissora e/ou resgate de ações de emissão da Emissora sem que haja a anuência prévia do Debenturista, exceto para absorção de prejuízos nos termos da lei</w:t>
      </w:r>
      <w:r w:rsidR="00D53939" w:rsidRPr="00FD390E">
        <w:rPr>
          <w:sz w:val="24"/>
        </w:rPr>
        <w:t>;</w:t>
      </w:r>
    </w:p>
    <w:p w14:paraId="5AD4203D" w14:textId="77777777" w:rsidR="003D31DD" w:rsidRPr="00FD390E" w:rsidRDefault="003D31DD" w:rsidP="00D53939">
      <w:pPr>
        <w:pStyle w:val="PargrafodaLista"/>
        <w:rPr>
          <w:sz w:val="24"/>
        </w:rPr>
      </w:pPr>
    </w:p>
    <w:p w14:paraId="4662E410" w14:textId="54468825" w:rsidR="003D31DD" w:rsidRPr="00FD390E" w:rsidRDefault="003D31DD" w:rsidP="002159AF">
      <w:pPr>
        <w:pStyle w:val="PargrafodaLista"/>
        <w:numPr>
          <w:ilvl w:val="0"/>
          <w:numId w:val="11"/>
        </w:numPr>
        <w:tabs>
          <w:tab w:val="left" w:pos="709"/>
        </w:tabs>
        <w:spacing w:line="276" w:lineRule="auto"/>
        <w:ind w:left="709" w:hanging="709"/>
        <w:rPr>
          <w:sz w:val="24"/>
        </w:rPr>
      </w:pPr>
      <w:r w:rsidRPr="00FD390E">
        <w:rPr>
          <w:sz w:val="24"/>
        </w:rPr>
        <w:t>cisão, fusão, incorporação (inclusive incorporação de ações) ou qualquer outra forma de reorganização societária envolvendo a Emissora, salvo: (i) se aprovado previamente pelo Debenturista; (</w:t>
      </w:r>
      <w:proofErr w:type="spellStart"/>
      <w:r w:rsidRPr="00FD390E">
        <w:rPr>
          <w:sz w:val="24"/>
        </w:rPr>
        <w:t>ii</w:t>
      </w:r>
      <w:proofErr w:type="spellEnd"/>
      <w:r w:rsidRPr="00FD390E">
        <w:rPr>
          <w:sz w:val="24"/>
        </w:rPr>
        <w:t>) se observado o disposto no parágrafo primeiro do artigo 231 da Lei das Sociedades por Ações; ou (</w:t>
      </w:r>
      <w:proofErr w:type="spellStart"/>
      <w:r w:rsidRPr="00FD390E">
        <w:rPr>
          <w:sz w:val="24"/>
        </w:rPr>
        <w:t>iii</w:t>
      </w:r>
      <w:proofErr w:type="spellEnd"/>
      <w:r w:rsidRPr="00FD390E">
        <w:rPr>
          <w:sz w:val="24"/>
        </w:rPr>
        <w:t>) se no caso de incorporação de controladas pela Emissora</w:t>
      </w:r>
      <w:r w:rsidR="002A63FA" w:rsidRPr="003C47CB">
        <w:rPr>
          <w:sz w:val="24"/>
        </w:rPr>
        <w:t>; ou (</w:t>
      </w:r>
      <w:proofErr w:type="spellStart"/>
      <w:r w:rsidR="002A63FA" w:rsidRPr="003C47CB">
        <w:rPr>
          <w:sz w:val="24"/>
        </w:rPr>
        <w:t>iv</w:t>
      </w:r>
      <w:proofErr w:type="spellEnd"/>
      <w:r w:rsidR="002A63FA" w:rsidRPr="003C47CB">
        <w:rPr>
          <w:sz w:val="24"/>
        </w:rPr>
        <w:t xml:space="preserve">) </w:t>
      </w:r>
      <w:r w:rsidR="003C47CB" w:rsidRPr="00FD390E">
        <w:rPr>
          <w:sz w:val="24"/>
        </w:rPr>
        <w:t>fusão, incorporação (inclusive incorporação de ações) ou qualquer outra forma de reorganização societária</w:t>
      </w:r>
      <w:r w:rsidR="003C47CB" w:rsidRPr="003C47CB">
        <w:rPr>
          <w:sz w:val="24"/>
        </w:rPr>
        <w:t xml:space="preserve"> </w:t>
      </w:r>
      <w:r w:rsidR="003C47CB">
        <w:rPr>
          <w:sz w:val="24"/>
        </w:rPr>
        <w:t xml:space="preserve">(excetuadas as cisões) </w:t>
      </w:r>
      <w:r w:rsidR="002A63FA" w:rsidRPr="003C47CB">
        <w:rPr>
          <w:sz w:val="24"/>
        </w:rPr>
        <w:t>que não resulte em transferência do controle acionário indireto da Emissora e/ou direto da Omega Energia S.A</w:t>
      </w:r>
      <w:r w:rsidRPr="00FD390E">
        <w:rPr>
          <w:sz w:val="24"/>
        </w:rPr>
        <w:t>;</w:t>
      </w:r>
    </w:p>
    <w:p w14:paraId="068A0013" w14:textId="77777777" w:rsidR="00165455" w:rsidRPr="00FD390E" w:rsidRDefault="00165455" w:rsidP="00033202">
      <w:pPr>
        <w:pStyle w:val="PargrafodaLista"/>
        <w:tabs>
          <w:tab w:val="left" w:pos="709"/>
        </w:tabs>
        <w:spacing w:line="276" w:lineRule="auto"/>
        <w:ind w:left="709"/>
        <w:rPr>
          <w:sz w:val="24"/>
        </w:rPr>
      </w:pPr>
    </w:p>
    <w:p w14:paraId="77318ACD" w14:textId="4DD60319" w:rsidR="00165455" w:rsidRPr="00FD390E" w:rsidRDefault="00751D94" w:rsidP="002159AF">
      <w:pPr>
        <w:pStyle w:val="PargrafodaLista"/>
        <w:numPr>
          <w:ilvl w:val="0"/>
          <w:numId w:val="11"/>
        </w:numPr>
        <w:tabs>
          <w:tab w:val="left" w:pos="709"/>
        </w:tabs>
        <w:spacing w:line="276" w:lineRule="auto"/>
        <w:ind w:left="709" w:hanging="709"/>
        <w:rPr>
          <w:sz w:val="24"/>
        </w:rPr>
      </w:pPr>
      <w:r w:rsidRPr="00FD390E">
        <w:rPr>
          <w:sz w:val="24"/>
        </w:rPr>
        <w:t>distribuição de dividendos, pagamento de juros sobre o capital próprio ou a realização de quaisquer outros pagamentos a seus acionistas, caso a Emissora esteja em mora com qualquer de suas obrigações pecuniárias, observado o prazo de cura estabelecido no item (a) acima, ressalvado, entretanto, o pagamento do dividendo mínimo obrigatório previsto no artigo 202 da Lei das Sociedades por Ações</w:t>
      </w:r>
      <w:r w:rsidR="00165455" w:rsidRPr="00FD390E">
        <w:rPr>
          <w:sz w:val="24"/>
        </w:rPr>
        <w:t>;</w:t>
      </w:r>
    </w:p>
    <w:p w14:paraId="42A6D9A0" w14:textId="77777777" w:rsidR="00C17FC8" w:rsidRPr="00FD390E" w:rsidRDefault="00C17FC8" w:rsidP="007E67FA">
      <w:pPr>
        <w:pStyle w:val="PargrafodaLista"/>
        <w:rPr>
          <w:sz w:val="24"/>
        </w:rPr>
      </w:pPr>
    </w:p>
    <w:p w14:paraId="15F7B268" w14:textId="5D8C3DEA" w:rsidR="00C17FC8" w:rsidRPr="00FD390E" w:rsidRDefault="00214E88">
      <w:pPr>
        <w:pStyle w:val="PargrafodaLista"/>
        <w:numPr>
          <w:ilvl w:val="0"/>
          <w:numId w:val="11"/>
        </w:numPr>
        <w:tabs>
          <w:tab w:val="left" w:pos="709"/>
        </w:tabs>
        <w:spacing w:line="276" w:lineRule="auto"/>
        <w:ind w:left="709" w:hanging="709"/>
        <w:rPr>
          <w:sz w:val="24"/>
        </w:rPr>
      </w:pPr>
      <w:r w:rsidRPr="00FD390E">
        <w:rPr>
          <w:sz w:val="24"/>
        </w:rPr>
        <w:t xml:space="preserve">caso qualquer das Garantias: </w:t>
      </w:r>
      <w:r w:rsidR="0036472B" w:rsidRPr="00FD390E">
        <w:rPr>
          <w:sz w:val="24"/>
        </w:rPr>
        <w:t>(i) seja objeto de questionamento judicial, arbitral, ou administrativo pela Emissora ou por seus controladores; (</w:t>
      </w:r>
      <w:proofErr w:type="spellStart"/>
      <w:r w:rsidR="0036472B" w:rsidRPr="00FD390E">
        <w:rPr>
          <w:sz w:val="24"/>
        </w:rPr>
        <w:t>ii</w:t>
      </w:r>
      <w:proofErr w:type="spellEnd"/>
      <w:r w:rsidR="0036472B" w:rsidRPr="00FD390E">
        <w:rPr>
          <w:sz w:val="24"/>
        </w:rPr>
        <w:t>) seja declarada inválida ou se torne ineficaz em razão de decisão judicial, arbitral ou administrativa, ainda que não apresentem caráter definitivo, desde que os efeitos de referida decisão não tenham sido revogados ou suspensos no prazo de até 15 (quinze) Dias Úteis contados da sua ocorrência; (</w:t>
      </w:r>
      <w:proofErr w:type="spellStart"/>
      <w:r w:rsidR="0036472B" w:rsidRPr="00FD390E">
        <w:rPr>
          <w:sz w:val="24"/>
        </w:rPr>
        <w:t>iii</w:t>
      </w:r>
      <w:proofErr w:type="spellEnd"/>
      <w:r w:rsidR="0036472B" w:rsidRPr="00FD390E">
        <w:rPr>
          <w:sz w:val="24"/>
        </w:rPr>
        <w:t>) seja anulada; ou (</w:t>
      </w:r>
      <w:proofErr w:type="spellStart"/>
      <w:r w:rsidR="0036472B" w:rsidRPr="00FD390E">
        <w:rPr>
          <w:sz w:val="24"/>
        </w:rPr>
        <w:t>iv</w:t>
      </w:r>
      <w:proofErr w:type="spellEnd"/>
      <w:r w:rsidR="0036472B" w:rsidRPr="00FD390E">
        <w:rPr>
          <w:sz w:val="24"/>
        </w:rPr>
        <w:t>) de qualquer forma, deixe de existir; exceto se, nas hipóteses previstas nos itens (</w:t>
      </w:r>
      <w:proofErr w:type="spellStart"/>
      <w:r w:rsidR="0036472B" w:rsidRPr="00FD390E">
        <w:rPr>
          <w:sz w:val="24"/>
        </w:rPr>
        <w:t>ii</w:t>
      </w:r>
      <w:proofErr w:type="spellEnd"/>
      <w:r w:rsidR="0036472B" w:rsidRPr="00FD390E">
        <w:rPr>
          <w:sz w:val="24"/>
        </w:rPr>
        <w:t>), (</w:t>
      </w:r>
      <w:proofErr w:type="spellStart"/>
      <w:r w:rsidR="0036472B" w:rsidRPr="00FD390E">
        <w:rPr>
          <w:sz w:val="24"/>
        </w:rPr>
        <w:t>iii</w:t>
      </w:r>
      <w:proofErr w:type="spellEnd"/>
      <w:r w:rsidR="0036472B" w:rsidRPr="00FD390E">
        <w:rPr>
          <w:sz w:val="24"/>
        </w:rPr>
        <w:t>) e (</w:t>
      </w:r>
      <w:proofErr w:type="spellStart"/>
      <w:r w:rsidR="0036472B" w:rsidRPr="00FD390E">
        <w:rPr>
          <w:sz w:val="24"/>
        </w:rPr>
        <w:t>iv</w:t>
      </w:r>
      <w:proofErr w:type="spellEnd"/>
      <w:r w:rsidR="0036472B" w:rsidRPr="00FD390E">
        <w:rPr>
          <w:sz w:val="24"/>
        </w:rPr>
        <w:t>) desta alínea, a Emissora tenha apresentado novas garantias e estas tenham sido aprovadas pelo Debenturista</w:t>
      </w:r>
      <w:r w:rsidR="000D4BEA" w:rsidRPr="00FD390E">
        <w:rPr>
          <w:sz w:val="24"/>
        </w:rPr>
        <w:t>.</w:t>
      </w:r>
      <w:r w:rsidR="007D7464" w:rsidRPr="00FD390E" w:rsidDel="007D7464">
        <w:rPr>
          <w:sz w:val="24"/>
        </w:rPr>
        <w:t xml:space="preserve"> </w:t>
      </w:r>
    </w:p>
    <w:p w14:paraId="5A840D1B" w14:textId="77777777" w:rsidR="00BF31B1" w:rsidRPr="00FD390E" w:rsidRDefault="00BF31B1" w:rsidP="002159AF">
      <w:pPr>
        <w:pStyle w:val="PargrafodaLista"/>
        <w:tabs>
          <w:tab w:val="left" w:pos="709"/>
        </w:tabs>
        <w:spacing w:line="276" w:lineRule="auto"/>
        <w:ind w:left="709"/>
        <w:rPr>
          <w:sz w:val="24"/>
        </w:rPr>
      </w:pPr>
    </w:p>
    <w:p w14:paraId="16F7B009" w14:textId="77777777" w:rsidR="00BF31B1" w:rsidRPr="00FD390E" w:rsidRDefault="00B46D51" w:rsidP="007E67FA">
      <w:pPr>
        <w:tabs>
          <w:tab w:val="left" w:pos="709"/>
        </w:tabs>
        <w:spacing w:line="276" w:lineRule="auto"/>
        <w:rPr>
          <w:sz w:val="24"/>
        </w:rPr>
      </w:pPr>
      <w:r w:rsidRPr="00FD390E">
        <w:rPr>
          <w:sz w:val="24"/>
        </w:rPr>
        <w:t>6</w:t>
      </w:r>
      <w:r w:rsidR="00214E88" w:rsidRPr="00FD390E">
        <w:rPr>
          <w:sz w:val="24"/>
        </w:rPr>
        <w:t xml:space="preserve">.1.2. Constituem Eventos de Inadimplemento que acarretam o vencimento não automático das obrigações decorrentes desta Escritura, aplicando-se o disposto na Cláusula </w:t>
      </w:r>
      <w:r w:rsidRPr="00FD390E">
        <w:rPr>
          <w:sz w:val="24"/>
        </w:rPr>
        <w:t>6</w:t>
      </w:r>
      <w:r w:rsidR="00214E88" w:rsidRPr="00FD390E">
        <w:rPr>
          <w:sz w:val="24"/>
        </w:rPr>
        <w:t xml:space="preserve">.3 abaixo: </w:t>
      </w:r>
    </w:p>
    <w:p w14:paraId="3728F9F9" w14:textId="77777777" w:rsidR="00BF31B1" w:rsidRPr="00FD390E" w:rsidRDefault="00BF31B1" w:rsidP="002159AF">
      <w:pPr>
        <w:pStyle w:val="PargrafodaLista"/>
        <w:spacing w:line="276" w:lineRule="auto"/>
        <w:ind w:left="720"/>
        <w:rPr>
          <w:sz w:val="24"/>
        </w:rPr>
      </w:pPr>
    </w:p>
    <w:p w14:paraId="3A0AA1D8" w14:textId="09D8066E" w:rsidR="00C17FC8" w:rsidRPr="00FD390E" w:rsidRDefault="0099613F" w:rsidP="007E67FA">
      <w:pPr>
        <w:pStyle w:val="PargrafodaLista"/>
        <w:numPr>
          <w:ilvl w:val="0"/>
          <w:numId w:val="15"/>
        </w:numPr>
        <w:spacing w:line="276" w:lineRule="auto"/>
        <w:ind w:hanging="720"/>
        <w:rPr>
          <w:sz w:val="24"/>
        </w:rPr>
      </w:pPr>
      <w:r w:rsidRPr="00FD390E">
        <w:rPr>
          <w:sz w:val="24"/>
        </w:rPr>
        <w:t>a ocorrência de vencimento antecipado de quaisquer obrigações financeiras assumidas pela Emissora, por meio de quaisquer instrumentos ou títulos financeiros, cujo valor individual ou agregado seja superior a R$ 1.000.000,00 (um milhão de reais), não sanado pela Emissora no prazo de 10 (dez) Dias Úteis contados da data do respectivo vencimento</w:t>
      </w:r>
      <w:r w:rsidR="00556D61" w:rsidRPr="00FD390E">
        <w:rPr>
          <w:sz w:val="24"/>
        </w:rPr>
        <w:t>;</w:t>
      </w:r>
    </w:p>
    <w:p w14:paraId="44EFB3E2" w14:textId="77777777" w:rsidR="00BF31B1" w:rsidRPr="00FD390E" w:rsidRDefault="00BF31B1" w:rsidP="002159AF">
      <w:pPr>
        <w:pStyle w:val="PargrafodaLista"/>
        <w:spacing w:line="276" w:lineRule="auto"/>
        <w:ind w:left="720"/>
        <w:rPr>
          <w:sz w:val="24"/>
        </w:rPr>
      </w:pPr>
    </w:p>
    <w:p w14:paraId="3AD4CBD4" w14:textId="35ADE664" w:rsidR="00BF31B1" w:rsidRPr="00FD390E" w:rsidRDefault="00751D94" w:rsidP="002159AF">
      <w:pPr>
        <w:pStyle w:val="PargrafodaLista"/>
        <w:numPr>
          <w:ilvl w:val="0"/>
          <w:numId w:val="15"/>
        </w:numPr>
        <w:spacing w:line="276" w:lineRule="auto"/>
        <w:ind w:hanging="720"/>
        <w:rPr>
          <w:sz w:val="24"/>
        </w:rPr>
      </w:pPr>
      <w:r w:rsidRPr="00FD390E">
        <w:rPr>
          <w:sz w:val="24"/>
        </w:rPr>
        <w:t xml:space="preserve">descumprimento de qualquer obrigação não-pecuniária da Emissora prevista nesta Escritura de Emissão ou nos Contratos de Garantia, não sanado no prazo de </w:t>
      </w:r>
      <w:r w:rsidR="00B00E1E">
        <w:rPr>
          <w:sz w:val="24"/>
          <w:highlight w:val="cyan"/>
        </w:rPr>
        <w:t>15</w:t>
      </w:r>
      <w:r w:rsidRPr="00B00E1E">
        <w:rPr>
          <w:sz w:val="24"/>
          <w:highlight w:val="cyan"/>
        </w:rPr>
        <w:t xml:space="preserve"> (</w:t>
      </w:r>
      <w:r w:rsidR="00B00E1E">
        <w:rPr>
          <w:sz w:val="24"/>
          <w:highlight w:val="cyan"/>
        </w:rPr>
        <w:t>quinze</w:t>
      </w:r>
      <w:r w:rsidRPr="00B00E1E">
        <w:rPr>
          <w:sz w:val="24"/>
          <w:highlight w:val="cyan"/>
        </w:rPr>
        <w:t xml:space="preserve">) </w:t>
      </w:r>
      <w:r w:rsidR="002A63FA">
        <w:rPr>
          <w:sz w:val="24"/>
          <w:highlight w:val="cyan"/>
        </w:rPr>
        <w:t>d</w:t>
      </w:r>
      <w:r w:rsidRPr="00B00E1E">
        <w:rPr>
          <w:sz w:val="24"/>
          <w:highlight w:val="cyan"/>
        </w:rPr>
        <w:t xml:space="preserve">ias </w:t>
      </w:r>
      <w:r w:rsidRPr="00FD390E">
        <w:rPr>
          <w:sz w:val="24"/>
        </w:rPr>
        <w:t>contados da data do descumprimento</w:t>
      </w:r>
      <w:r w:rsidR="00214E88" w:rsidRPr="00FD390E">
        <w:rPr>
          <w:sz w:val="24"/>
        </w:rPr>
        <w:t>;</w:t>
      </w:r>
      <w:r w:rsidR="009347AE" w:rsidRPr="00FD390E">
        <w:rPr>
          <w:sz w:val="24"/>
        </w:rPr>
        <w:t xml:space="preserve"> </w:t>
      </w:r>
    </w:p>
    <w:p w14:paraId="109C5EFB" w14:textId="77777777" w:rsidR="00BF31B1" w:rsidRPr="00FD390E" w:rsidRDefault="00BF31B1" w:rsidP="002159AF">
      <w:pPr>
        <w:pStyle w:val="PargrafodaLista"/>
        <w:tabs>
          <w:tab w:val="left" w:pos="709"/>
        </w:tabs>
        <w:spacing w:line="276" w:lineRule="auto"/>
        <w:ind w:left="720"/>
        <w:rPr>
          <w:sz w:val="24"/>
        </w:rPr>
      </w:pPr>
    </w:p>
    <w:p w14:paraId="59F48A4A" w14:textId="2FD145F6" w:rsidR="00BF31B1" w:rsidRPr="00FD390E" w:rsidRDefault="00751D94" w:rsidP="002159AF">
      <w:pPr>
        <w:pStyle w:val="PargrafodaLista"/>
        <w:numPr>
          <w:ilvl w:val="0"/>
          <w:numId w:val="15"/>
        </w:numPr>
        <w:spacing w:line="276" w:lineRule="auto"/>
        <w:ind w:hanging="720"/>
        <w:rPr>
          <w:sz w:val="24"/>
        </w:rPr>
      </w:pPr>
      <w:r w:rsidRPr="00FD390E">
        <w:rPr>
          <w:sz w:val="24"/>
        </w:rPr>
        <w:t xml:space="preserve">protesto de títulos ou de obrigação dessa natureza ou negativação em quaisquer cadastros dos órgãos de proteção ao crédito, como SPC e SERASA, Cadastro de Emitentes de Cheques sem Fundo - CCF ou Sistema de Informações de Crédito do </w:t>
      </w:r>
      <w:r w:rsidRPr="00FD390E">
        <w:rPr>
          <w:sz w:val="24"/>
        </w:rPr>
        <w:lastRenderedPageBreak/>
        <w:t xml:space="preserve">Banco Central contra a </w:t>
      </w:r>
      <w:r w:rsidR="00F85D75" w:rsidRPr="00FD390E">
        <w:rPr>
          <w:sz w:val="24"/>
        </w:rPr>
        <w:t>Emissora</w:t>
      </w:r>
      <w:r w:rsidRPr="00FD390E">
        <w:rPr>
          <w:sz w:val="24"/>
        </w:rPr>
        <w:t xml:space="preserve"> cujo valor individual ou agregado seja superior a R$ 1.000.000,00 (um milhão de reais), exceto se for(em) devidamente sustado(s), levantado(s) ou tenha(m) seu(s) efeito(s) prático(s) suspenso(s) (inclusive no caso dessa sustação, levantamento ou suspensão dos efeitos do protesto ocorrer por conta de prestação de garantias em juízo ou quitação do valor supostamente devido), em qualquer dessas situações, por medida judicial ou extrajudicial proferida em até 20 (vinte) Dias Úteis contados da ciência do efetivo protesto ou negativação</w:t>
      </w:r>
      <w:r w:rsidR="00214E88" w:rsidRPr="00FD390E">
        <w:rPr>
          <w:sz w:val="24"/>
        </w:rPr>
        <w:t>;</w:t>
      </w:r>
      <w:r w:rsidR="00FD1F64" w:rsidRPr="00FD390E">
        <w:rPr>
          <w:sz w:val="24"/>
        </w:rPr>
        <w:t xml:space="preserve"> </w:t>
      </w:r>
    </w:p>
    <w:p w14:paraId="156A2130" w14:textId="77777777" w:rsidR="00BF31B1" w:rsidRPr="00FD390E" w:rsidRDefault="00BF31B1" w:rsidP="002159AF">
      <w:pPr>
        <w:pStyle w:val="PargrafodaLista"/>
        <w:spacing w:line="276" w:lineRule="auto"/>
        <w:ind w:left="720"/>
        <w:rPr>
          <w:sz w:val="24"/>
        </w:rPr>
      </w:pPr>
    </w:p>
    <w:p w14:paraId="2387DBEC" w14:textId="68E3B012" w:rsidR="00BF31B1" w:rsidRPr="00FD390E" w:rsidRDefault="00751D94" w:rsidP="002159AF">
      <w:pPr>
        <w:pStyle w:val="PargrafodaLista"/>
        <w:numPr>
          <w:ilvl w:val="0"/>
          <w:numId w:val="15"/>
        </w:numPr>
        <w:spacing w:line="276" w:lineRule="auto"/>
        <w:ind w:hanging="720"/>
        <w:rPr>
          <w:sz w:val="24"/>
        </w:rPr>
      </w:pPr>
      <w:r w:rsidRPr="00FD390E">
        <w:rPr>
          <w:sz w:val="24"/>
        </w:rPr>
        <w:t>existência de: (i) qualquer decisão judicial não sujeita a recurso com efeito suspensivo e/ou penhora de qualquer dos ativos da Emissora, em qualquer dessas situações, cujo valor individual ou agregado seja superior a R$ 1.000.000,00 (um milhão de reais); e/ou (</w:t>
      </w:r>
      <w:proofErr w:type="spellStart"/>
      <w:r w:rsidRPr="00FD390E">
        <w:rPr>
          <w:sz w:val="24"/>
        </w:rPr>
        <w:t>ii</w:t>
      </w:r>
      <w:proofErr w:type="spellEnd"/>
      <w:r w:rsidRPr="00FD390E">
        <w:rPr>
          <w:sz w:val="24"/>
        </w:rPr>
        <w:t>) qualquer decisão arbitral ou administrativa definitiva (neste último caso, desde que a Emissora não tenha adotado nenhuma medida judicial para buscar reverter a referida decisão administrativa definitiva em até 20 (vinte) Dias Úteis) contra a Emissora, cujo valor envolvido individual ou agregado seja superior a R$ 1.000.000,00 (um milhão de reais)</w:t>
      </w:r>
      <w:r w:rsidR="002066A4" w:rsidRPr="00FD390E">
        <w:rPr>
          <w:sz w:val="24"/>
        </w:rPr>
        <w:t>;</w:t>
      </w:r>
    </w:p>
    <w:p w14:paraId="2E0CAA07" w14:textId="77777777" w:rsidR="00BF31B1" w:rsidRPr="00FD390E" w:rsidRDefault="00BF31B1" w:rsidP="002159AF">
      <w:pPr>
        <w:pStyle w:val="PargrafodaLista"/>
        <w:spacing w:line="276" w:lineRule="auto"/>
        <w:ind w:left="720"/>
        <w:rPr>
          <w:sz w:val="24"/>
        </w:rPr>
      </w:pPr>
    </w:p>
    <w:p w14:paraId="36E39859" w14:textId="7DA07C94" w:rsidR="00BF31B1" w:rsidRPr="00FD390E" w:rsidRDefault="00751D94" w:rsidP="002159AF">
      <w:pPr>
        <w:pStyle w:val="PargrafodaLista"/>
        <w:numPr>
          <w:ilvl w:val="0"/>
          <w:numId w:val="15"/>
        </w:numPr>
        <w:spacing w:line="276" w:lineRule="auto"/>
        <w:ind w:hanging="720"/>
        <w:rPr>
          <w:sz w:val="24"/>
        </w:rPr>
      </w:pPr>
      <w:r w:rsidRPr="00FD390E">
        <w:rPr>
          <w:sz w:val="24"/>
        </w:rPr>
        <w:t>provarem-se falsas, incorretas ou enganosas as informações prestadas pela Emissora,</w:t>
      </w:r>
      <w:r w:rsidR="00524DAE">
        <w:rPr>
          <w:sz w:val="24"/>
        </w:rPr>
        <w:t xml:space="preserve"> </w:t>
      </w:r>
      <w:r w:rsidR="00524DAE" w:rsidRPr="00A92F65">
        <w:rPr>
          <w:sz w:val="24"/>
        </w:rPr>
        <w:t>na presente data,</w:t>
      </w:r>
      <w:r w:rsidRPr="00FD390E">
        <w:rPr>
          <w:sz w:val="24"/>
        </w:rPr>
        <w:t xml:space="preserve"> inclusive por meio de documento público ou particular de qualquer natureza, ou omissão de informações que, se fossem do conhecimento do Debenturista, poderiam alterar o julgamento do Debenturista a respeito das Garantias</w:t>
      </w:r>
      <w:r w:rsidR="00764F93">
        <w:rPr>
          <w:sz w:val="24"/>
        </w:rPr>
        <w:t xml:space="preserve"> ou do investimento constituído por esta Escritura de Emissão</w:t>
      </w:r>
      <w:r w:rsidR="00214E88" w:rsidRPr="00FD390E">
        <w:rPr>
          <w:sz w:val="24"/>
        </w:rPr>
        <w:t>;</w:t>
      </w:r>
      <w:r w:rsidR="006A5594" w:rsidRPr="00FD390E">
        <w:rPr>
          <w:sz w:val="24"/>
        </w:rPr>
        <w:t xml:space="preserve"> </w:t>
      </w:r>
    </w:p>
    <w:p w14:paraId="545864F3" w14:textId="77777777" w:rsidR="00BF31B1" w:rsidRPr="00FD390E" w:rsidRDefault="00BF31B1" w:rsidP="002159AF">
      <w:pPr>
        <w:pStyle w:val="PargrafodaLista"/>
        <w:spacing w:line="276" w:lineRule="auto"/>
        <w:rPr>
          <w:sz w:val="24"/>
        </w:rPr>
      </w:pPr>
    </w:p>
    <w:p w14:paraId="5E259737" w14:textId="11AB63F5" w:rsidR="00BF31B1" w:rsidRPr="00FD390E" w:rsidRDefault="00751D94" w:rsidP="002159AF">
      <w:pPr>
        <w:pStyle w:val="PargrafodaLista"/>
        <w:numPr>
          <w:ilvl w:val="0"/>
          <w:numId w:val="15"/>
        </w:numPr>
        <w:spacing w:line="276" w:lineRule="auto"/>
        <w:ind w:hanging="720"/>
        <w:rPr>
          <w:sz w:val="24"/>
        </w:rPr>
      </w:pPr>
      <w:r w:rsidRPr="00FD390E">
        <w:rPr>
          <w:sz w:val="24"/>
        </w:rPr>
        <w:t>alteração do objeto social da Emissora que modifique a sua atividade principal, exceto pelas alterações que não sejam materiais e/ou não comprometam a capacidade da Emissora de honrar com suas obrigações decorrentes desta Escritura de Emissão</w:t>
      </w:r>
      <w:r w:rsidR="00214E88" w:rsidRPr="00FD390E">
        <w:rPr>
          <w:sz w:val="24"/>
        </w:rPr>
        <w:t xml:space="preserve">; </w:t>
      </w:r>
    </w:p>
    <w:p w14:paraId="63270A1F" w14:textId="77777777" w:rsidR="00783A17" w:rsidRPr="00FD390E" w:rsidRDefault="00783A17" w:rsidP="00783A17">
      <w:pPr>
        <w:pStyle w:val="PargrafodaLista"/>
        <w:spacing w:line="276" w:lineRule="auto"/>
        <w:ind w:left="720"/>
        <w:rPr>
          <w:sz w:val="24"/>
        </w:rPr>
      </w:pPr>
    </w:p>
    <w:p w14:paraId="6BBC2BBD" w14:textId="0BCCAE14" w:rsidR="00783A17" w:rsidRPr="00FD390E" w:rsidRDefault="009A1F1D" w:rsidP="00783A17">
      <w:pPr>
        <w:pStyle w:val="PargrafodaLista"/>
        <w:numPr>
          <w:ilvl w:val="0"/>
          <w:numId w:val="15"/>
        </w:numPr>
        <w:spacing w:line="276" w:lineRule="auto"/>
        <w:ind w:hanging="720"/>
        <w:rPr>
          <w:sz w:val="24"/>
        </w:rPr>
      </w:pPr>
      <w:r w:rsidRPr="00EF496C">
        <w:rPr>
          <w:sz w:val="24"/>
        </w:rPr>
        <w:t xml:space="preserve">a existência de condenação judicial </w:t>
      </w:r>
      <w:r w:rsidR="00B00E1E" w:rsidRPr="00EF496C">
        <w:rPr>
          <w:sz w:val="24"/>
        </w:rPr>
        <w:t xml:space="preserve">ou decisão administrativa publicada em portal competente contra </w:t>
      </w:r>
      <w:r w:rsidRPr="00EF496C">
        <w:rPr>
          <w:sz w:val="24"/>
        </w:rPr>
        <w:t>a</w:t>
      </w:r>
      <w:r w:rsidR="00783A17" w:rsidRPr="00EF496C">
        <w:rPr>
          <w:iCs/>
          <w:sz w:val="24"/>
        </w:rPr>
        <w:t xml:space="preserve"> Emissora, qualquer de suas controladas ou ao </w:t>
      </w:r>
      <w:r w:rsidR="00921F70" w:rsidRPr="00EF496C">
        <w:rPr>
          <w:iCs/>
          <w:sz w:val="24"/>
        </w:rPr>
        <w:t>FIA</w:t>
      </w:r>
      <w:r w:rsidR="001C6B93" w:rsidRPr="00EF496C">
        <w:rPr>
          <w:iCs/>
          <w:sz w:val="24"/>
        </w:rPr>
        <w:t xml:space="preserve"> ou FIP</w:t>
      </w:r>
      <w:r w:rsidR="00921F70" w:rsidRPr="00EF496C">
        <w:rPr>
          <w:iCs/>
          <w:sz w:val="24"/>
        </w:rPr>
        <w:t xml:space="preserve"> </w:t>
      </w:r>
      <w:r w:rsidR="00783A17" w:rsidRPr="00EF496C">
        <w:rPr>
          <w:iCs/>
          <w:sz w:val="24"/>
        </w:rPr>
        <w:t xml:space="preserve">envolvendo a violação de qualquer dispositivo de qualquer lei ou regulamento contra a prática de </w:t>
      </w:r>
      <w:r w:rsidR="009B6214" w:rsidRPr="00EF496C">
        <w:rPr>
          <w:iCs/>
          <w:sz w:val="24"/>
        </w:rPr>
        <w:t xml:space="preserve">atos de corrupção e atos lesivos contra a administração pública, em especial, mas sem limitação, a Lei nº 12.846, de 1° de agosto de 2013, conforme alterada, o Decreto nº 8.420, de 18 de março de 2015, Decreto-Lei n.º 2.848, de 07 de dezembro de 1940, e, desde que aplicável, a U.S. </w:t>
      </w:r>
      <w:proofErr w:type="spellStart"/>
      <w:r w:rsidR="009B6214" w:rsidRPr="00EF496C">
        <w:rPr>
          <w:iCs/>
          <w:sz w:val="24"/>
        </w:rPr>
        <w:t>Foreign</w:t>
      </w:r>
      <w:proofErr w:type="spellEnd"/>
      <w:r w:rsidR="009B6214" w:rsidRPr="00EF496C">
        <w:rPr>
          <w:iCs/>
          <w:sz w:val="24"/>
        </w:rPr>
        <w:t xml:space="preserve"> </w:t>
      </w:r>
      <w:proofErr w:type="spellStart"/>
      <w:r w:rsidR="009B6214" w:rsidRPr="00EF496C">
        <w:rPr>
          <w:iCs/>
          <w:sz w:val="24"/>
        </w:rPr>
        <w:t>Corrupt</w:t>
      </w:r>
      <w:proofErr w:type="spellEnd"/>
      <w:r w:rsidR="009B6214" w:rsidRPr="00EF496C">
        <w:rPr>
          <w:iCs/>
          <w:sz w:val="24"/>
        </w:rPr>
        <w:t xml:space="preserve"> </w:t>
      </w:r>
      <w:proofErr w:type="spellStart"/>
      <w:r w:rsidR="009B6214" w:rsidRPr="00EF496C">
        <w:rPr>
          <w:iCs/>
          <w:sz w:val="24"/>
        </w:rPr>
        <w:t>Practices</w:t>
      </w:r>
      <w:proofErr w:type="spellEnd"/>
      <w:r w:rsidR="009B6214" w:rsidRPr="00EF496C">
        <w:rPr>
          <w:iCs/>
          <w:sz w:val="24"/>
        </w:rPr>
        <w:t xml:space="preserve"> </w:t>
      </w:r>
      <w:proofErr w:type="spellStart"/>
      <w:r w:rsidR="009B6214" w:rsidRPr="00EF496C">
        <w:rPr>
          <w:iCs/>
          <w:sz w:val="24"/>
        </w:rPr>
        <w:t>Act</w:t>
      </w:r>
      <w:proofErr w:type="spellEnd"/>
      <w:r w:rsidR="009B6214" w:rsidRPr="00EF496C">
        <w:rPr>
          <w:iCs/>
          <w:sz w:val="24"/>
        </w:rPr>
        <w:t xml:space="preserve"> </w:t>
      </w:r>
      <w:proofErr w:type="spellStart"/>
      <w:r w:rsidR="009B6214" w:rsidRPr="00EF496C">
        <w:rPr>
          <w:iCs/>
          <w:sz w:val="24"/>
        </w:rPr>
        <w:t>of</w:t>
      </w:r>
      <w:proofErr w:type="spellEnd"/>
      <w:r w:rsidR="009B6214" w:rsidRPr="00EF496C">
        <w:rPr>
          <w:iCs/>
          <w:sz w:val="24"/>
        </w:rPr>
        <w:t xml:space="preserve"> 1977 e o UK </w:t>
      </w:r>
      <w:proofErr w:type="spellStart"/>
      <w:r w:rsidR="009B6214" w:rsidRPr="00EF496C">
        <w:rPr>
          <w:iCs/>
          <w:sz w:val="24"/>
        </w:rPr>
        <w:t>Bribery</w:t>
      </w:r>
      <w:proofErr w:type="spellEnd"/>
      <w:r w:rsidR="009B6214" w:rsidRPr="00EF496C">
        <w:rPr>
          <w:iCs/>
          <w:sz w:val="24"/>
        </w:rPr>
        <w:t xml:space="preserve"> </w:t>
      </w:r>
      <w:proofErr w:type="spellStart"/>
      <w:r w:rsidR="009B6214" w:rsidRPr="00EF496C">
        <w:rPr>
          <w:iCs/>
          <w:sz w:val="24"/>
        </w:rPr>
        <w:t>Act</w:t>
      </w:r>
      <w:proofErr w:type="spellEnd"/>
      <w:r w:rsidR="009B6214" w:rsidRPr="00EF496C" w:rsidDel="009B6214">
        <w:rPr>
          <w:iCs/>
          <w:sz w:val="24"/>
        </w:rPr>
        <w:t xml:space="preserve"> </w:t>
      </w:r>
      <w:r w:rsidR="00783A17" w:rsidRPr="00EF496C">
        <w:rPr>
          <w:iCs/>
          <w:sz w:val="24"/>
        </w:rPr>
        <w:t>(em conjunto, as “</w:t>
      </w:r>
      <w:r w:rsidR="00783A17" w:rsidRPr="00EF496C">
        <w:rPr>
          <w:iCs/>
          <w:sz w:val="24"/>
          <w:u w:val="single"/>
        </w:rPr>
        <w:t>Leis Anticorrupção</w:t>
      </w:r>
      <w:r w:rsidR="00783A17" w:rsidRPr="00EF496C">
        <w:rPr>
          <w:iCs/>
          <w:sz w:val="24"/>
        </w:rPr>
        <w:t>”)</w:t>
      </w:r>
      <w:r w:rsidRPr="00EF496C">
        <w:rPr>
          <w:iCs/>
          <w:sz w:val="24"/>
        </w:rPr>
        <w:t xml:space="preserve">, </w:t>
      </w:r>
      <w:r w:rsidRPr="00EF496C">
        <w:rPr>
          <w:sz w:val="24"/>
        </w:rPr>
        <w:t>desde que não tenham seus efeitos sustados dentro do prazo legal pela Emissora</w:t>
      </w:r>
      <w:r w:rsidR="00783A17" w:rsidRPr="00FD390E">
        <w:rPr>
          <w:iCs/>
          <w:sz w:val="24"/>
        </w:rPr>
        <w:t>;</w:t>
      </w:r>
      <w:r w:rsidR="00783A17" w:rsidRPr="00FD390E">
        <w:rPr>
          <w:rFonts w:cs="Segoe UI"/>
          <w:iCs/>
          <w:color w:val="000000"/>
          <w:sz w:val="20"/>
          <w:szCs w:val="20"/>
        </w:rPr>
        <w:t xml:space="preserve"> </w:t>
      </w:r>
    </w:p>
    <w:p w14:paraId="10F22362" w14:textId="77777777" w:rsidR="008D4776" w:rsidRPr="00FD390E" w:rsidRDefault="008D4776" w:rsidP="000F55E2">
      <w:pPr>
        <w:pStyle w:val="PargrafodaLista"/>
        <w:rPr>
          <w:sz w:val="24"/>
        </w:rPr>
      </w:pPr>
    </w:p>
    <w:p w14:paraId="28EC8075" w14:textId="147399FC" w:rsidR="000812BF" w:rsidRPr="00FD390E" w:rsidRDefault="00751D94" w:rsidP="00783A17">
      <w:pPr>
        <w:pStyle w:val="PargrafodaLista"/>
        <w:numPr>
          <w:ilvl w:val="0"/>
          <w:numId w:val="15"/>
        </w:numPr>
        <w:spacing w:line="276" w:lineRule="auto"/>
        <w:ind w:hanging="720"/>
        <w:rPr>
          <w:sz w:val="24"/>
        </w:rPr>
      </w:pPr>
      <w:r w:rsidRPr="00FD390E">
        <w:rPr>
          <w:sz w:val="24"/>
        </w:rPr>
        <w:t>caso exista qualquer decisão judicial em primeira instância ou decisão em processo administrativo envolvendo a Emissora relacionada a violação das Obrigações Anticorrupção</w:t>
      </w:r>
      <w:r w:rsidR="00764F93">
        <w:rPr>
          <w:sz w:val="24"/>
        </w:rPr>
        <w:t xml:space="preserve"> (conforme definido abaixo)</w:t>
      </w:r>
      <w:r w:rsidRPr="00FD390E">
        <w:rPr>
          <w:sz w:val="24"/>
        </w:rPr>
        <w:t xml:space="preserve">, desde que não tenham seus efeitos sustados dentro do prazo legal pela </w:t>
      </w:r>
      <w:r w:rsidR="00F85D75" w:rsidRPr="00FD390E">
        <w:rPr>
          <w:sz w:val="24"/>
        </w:rPr>
        <w:t>Emissora</w:t>
      </w:r>
      <w:r w:rsidR="008D4776" w:rsidRPr="00FD390E">
        <w:rPr>
          <w:sz w:val="24"/>
        </w:rPr>
        <w:t xml:space="preserve">; </w:t>
      </w:r>
      <w:r w:rsidR="00386101">
        <w:rPr>
          <w:sz w:val="24"/>
        </w:rPr>
        <w:t>e</w:t>
      </w:r>
    </w:p>
    <w:p w14:paraId="2CE6E1C1" w14:textId="77777777" w:rsidR="00BF31B1" w:rsidRPr="00FD390E" w:rsidRDefault="00BF31B1" w:rsidP="002159AF">
      <w:pPr>
        <w:spacing w:line="276" w:lineRule="auto"/>
        <w:rPr>
          <w:sz w:val="24"/>
        </w:rPr>
      </w:pPr>
    </w:p>
    <w:p w14:paraId="77E8D652" w14:textId="47260644" w:rsidR="0099613F" w:rsidRPr="00FD390E" w:rsidRDefault="00214E88" w:rsidP="000E5484">
      <w:pPr>
        <w:pStyle w:val="PargrafodaLista"/>
        <w:numPr>
          <w:ilvl w:val="0"/>
          <w:numId w:val="15"/>
        </w:numPr>
        <w:spacing w:line="276" w:lineRule="auto"/>
        <w:ind w:hanging="720"/>
        <w:rPr>
          <w:sz w:val="24"/>
        </w:rPr>
      </w:pPr>
      <w:r w:rsidRPr="00FD390E">
        <w:rPr>
          <w:sz w:val="24"/>
        </w:rPr>
        <w:t>não arquivamento e/ou registro d</w:t>
      </w:r>
      <w:r w:rsidR="00764F93">
        <w:rPr>
          <w:sz w:val="24"/>
        </w:rPr>
        <w:t>as aprovações societárias vinculadas à Emissão, de</w:t>
      </w:r>
      <w:r w:rsidRPr="00FD390E">
        <w:rPr>
          <w:sz w:val="24"/>
        </w:rPr>
        <w:t xml:space="preserve"> eventuais aditamentos à presente Escritura e/ou </w:t>
      </w:r>
      <w:r w:rsidR="001112E7" w:rsidRPr="00FD390E">
        <w:rPr>
          <w:sz w:val="24"/>
        </w:rPr>
        <w:t>dos Contratos de Garantia</w:t>
      </w:r>
      <w:r w:rsidR="00B02EBB" w:rsidRPr="00FD390E">
        <w:rPr>
          <w:sz w:val="24"/>
        </w:rPr>
        <w:t xml:space="preserve"> </w:t>
      </w:r>
      <w:r w:rsidRPr="00FD390E">
        <w:rPr>
          <w:sz w:val="24"/>
        </w:rPr>
        <w:t xml:space="preserve">na </w:t>
      </w:r>
      <w:r w:rsidR="00524BE2" w:rsidRPr="00FD390E">
        <w:rPr>
          <w:sz w:val="24"/>
        </w:rPr>
        <w:t>JUCEMG</w:t>
      </w:r>
      <w:r w:rsidRPr="00FD390E">
        <w:rPr>
          <w:sz w:val="24"/>
        </w:rPr>
        <w:t xml:space="preserve"> e nos Registros de Títulos e Documentos competentes, conforme aplicável, em acordo com os termos </w:t>
      </w:r>
      <w:r w:rsidR="00F328AD" w:rsidRPr="00FD390E">
        <w:rPr>
          <w:sz w:val="24"/>
        </w:rPr>
        <w:t>e prazos previstos n</w:t>
      </w:r>
      <w:r w:rsidRPr="00FD390E">
        <w:rPr>
          <w:sz w:val="24"/>
        </w:rPr>
        <w:t>esta Escritura</w:t>
      </w:r>
      <w:r w:rsidR="00F328AD" w:rsidRPr="00FD390E">
        <w:rPr>
          <w:sz w:val="24"/>
        </w:rPr>
        <w:t xml:space="preserve"> e nos Contratos de Garantia</w:t>
      </w:r>
      <w:r w:rsidR="00386101">
        <w:rPr>
          <w:sz w:val="24"/>
        </w:rPr>
        <w:t>.</w:t>
      </w:r>
    </w:p>
    <w:p w14:paraId="3F78ADE7" w14:textId="77777777" w:rsidR="004C2F53" w:rsidRPr="003A25CF" w:rsidRDefault="004C2F53" w:rsidP="003A25CF">
      <w:pPr>
        <w:pStyle w:val="PargrafodaLista"/>
        <w:spacing w:line="276" w:lineRule="auto"/>
        <w:ind w:left="720"/>
        <w:rPr>
          <w:sz w:val="24"/>
        </w:rPr>
      </w:pPr>
    </w:p>
    <w:p w14:paraId="13B44153" w14:textId="77777777" w:rsidR="00BF31B1" w:rsidRPr="003A25CF" w:rsidRDefault="00B46D51" w:rsidP="002159AF">
      <w:pPr>
        <w:spacing w:line="276" w:lineRule="auto"/>
        <w:rPr>
          <w:sz w:val="24"/>
        </w:rPr>
      </w:pPr>
      <w:r w:rsidRPr="003A25CF">
        <w:rPr>
          <w:sz w:val="24"/>
        </w:rPr>
        <w:t>6</w:t>
      </w:r>
      <w:r w:rsidR="00214E88" w:rsidRPr="003A25CF">
        <w:rPr>
          <w:sz w:val="24"/>
        </w:rPr>
        <w:t>.2.</w:t>
      </w:r>
      <w:r w:rsidR="00214E88" w:rsidRPr="003A25CF">
        <w:rPr>
          <w:sz w:val="24"/>
        </w:rPr>
        <w:tab/>
      </w:r>
      <w:r w:rsidR="009750F2" w:rsidRPr="009750F2">
        <w:rPr>
          <w:sz w:val="24"/>
        </w:rPr>
        <w:t>Tão logo tome ciência pela Emissora ou por terceiros</w:t>
      </w:r>
      <w:r w:rsidR="009750F2">
        <w:rPr>
          <w:sz w:val="24"/>
        </w:rPr>
        <w:t xml:space="preserve"> de</w:t>
      </w:r>
      <w:r w:rsidR="00214E88" w:rsidRPr="003A25CF">
        <w:rPr>
          <w:sz w:val="24"/>
        </w:rPr>
        <w:t xml:space="preserve"> quaisquer dos Eventos de Inadimplemento previstos na Cláusula </w:t>
      </w:r>
      <w:r w:rsidRPr="003A25CF">
        <w:rPr>
          <w:sz w:val="24"/>
        </w:rPr>
        <w:t>6</w:t>
      </w:r>
      <w:r w:rsidR="00214E88" w:rsidRPr="003A25CF">
        <w:rPr>
          <w:sz w:val="24"/>
        </w:rPr>
        <w:t xml:space="preserve">.1.1 acima, </w:t>
      </w:r>
      <w:r w:rsidR="009750F2">
        <w:rPr>
          <w:sz w:val="24"/>
        </w:rPr>
        <w:t xml:space="preserve">o Agente Fiduciário deverá considerar </w:t>
      </w:r>
      <w:r w:rsidR="00214E88" w:rsidRPr="003A25CF">
        <w:rPr>
          <w:sz w:val="24"/>
        </w:rPr>
        <w:t xml:space="preserve">as Debêntures automaticamente vencidas, aplicando-se o disposto na Cláusula </w:t>
      </w:r>
      <w:r w:rsidRPr="003A25CF">
        <w:rPr>
          <w:sz w:val="24"/>
        </w:rPr>
        <w:t>6</w:t>
      </w:r>
      <w:r w:rsidR="00214E88" w:rsidRPr="003A25CF">
        <w:rPr>
          <w:sz w:val="24"/>
        </w:rPr>
        <w:t>.4 abaixo, independentemente de aviso ou notificação, judicial ou extrajudicial.</w:t>
      </w:r>
    </w:p>
    <w:p w14:paraId="053ACECB" w14:textId="77777777" w:rsidR="00BF31B1" w:rsidRPr="00D15C00" w:rsidRDefault="00BF31B1" w:rsidP="002159AF">
      <w:pPr>
        <w:spacing w:line="276" w:lineRule="auto"/>
        <w:rPr>
          <w:sz w:val="24"/>
        </w:rPr>
      </w:pPr>
    </w:p>
    <w:p w14:paraId="3C1BF9B8" w14:textId="6DDDA36F" w:rsidR="00BF31B1" w:rsidRPr="003A25CF" w:rsidRDefault="00B46D51" w:rsidP="002159AF">
      <w:pPr>
        <w:spacing w:line="276" w:lineRule="auto"/>
        <w:rPr>
          <w:sz w:val="24"/>
        </w:rPr>
      </w:pPr>
      <w:r w:rsidRPr="00D15C00">
        <w:rPr>
          <w:sz w:val="24"/>
        </w:rPr>
        <w:t>6</w:t>
      </w:r>
      <w:r w:rsidR="00214E88" w:rsidRPr="00D15C00">
        <w:rPr>
          <w:sz w:val="24"/>
        </w:rPr>
        <w:t>.3.</w:t>
      </w:r>
      <w:r w:rsidR="00214E88" w:rsidRPr="00D15C00">
        <w:rPr>
          <w:sz w:val="24"/>
        </w:rPr>
        <w:tab/>
      </w:r>
      <w:r w:rsidR="009750F2" w:rsidRPr="009750F2">
        <w:rPr>
          <w:sz w:val="24"/>
        </w:rPr>
        <w:t>Tão logo tome ciência pela Emissora ou por terceiros</w:t>
      </w:r>
      <w:r w:rsidR="00214E88" w:rsidRPr="00D15C00">
        <w:rPr>
          <w:sz w:val="24"/>
        </w:rPr>
        <w:t xml:space="preserve"> dos Eventos de Inadimplemento previstos na Cláusula </w:t>
      </w:r>
      <w:r w:rsidRPr="00D15C00">
        <w:rPr>
          <w:sz w:val="24"/>
        </w:rPr>
        <w:t>6</w:t>
      </w:r>
      <w:r w:rsidR="00214E88" w:rsidRPr="00D15C00">
        <w:rPr>
          <w:sz w:val="24"/>
        </w:rPr>
        <w:t>.1.2 acima, o Agente Fiduciário deverá</w:t>
      </w:r>
      <w:r w:rsidR="00583B27" w:rsidRPr="00D15C00">
        <w:rPr>
          <w:sz w:val="24"/>
        </w:rPr>
        <w:t xml:space="preserve">, dentro de até </w:t>
      </w:r>
      <w:r w:rsidR="004A59B3">
        <w:rPr>
          <w:sz w:val="24"/>
        </w:rPr>
        <w:t>3</w:t>
      </w:r>
      <w:r w:rsidR="00583B27" w:rsidRPr="00D15C00">
        <w:rPr>
          <w:sz w:val="24"/>
        </w:rPr>
        <w:t xml:space="preserve"> (</w:t>
      </w:r>
      <w:r w:rsidR="004A59B3">
        <w:rPr>
          <w:sz w:val="24"/>
        </w:rPr>
        <w:t>três</w:t>
      </w:r>
      <w:r w:rsidR="00583B27" w:rsidRPr="00D15C00">
        <w:rPr>
          <w:sz w:val="24"/>
        </w:rPr>
        <w:t>) Dias Úteis contados da data em que tomar ciência da ocorrência de qualquer dos referidos eventos:</w:t>
      </w:r>
      <w:r w:rsidR="00214E88" w:rsidRPr="00D15C00">
        <w:rPr>
          <w:sz w:val="24"/>
        </w:rPr>
        <w:t xml:space="preserve"> </w:t>
      </w:r>
      <w:r w:rsidR="00583B27" w:rsidRPr="00D15C00">
        <w:rPr>
          <w:sz w:val="24"/>
        </w:rPr>
        <w:t>(i) enviar à Emissora</w:t>
      </w:r>
      <w:r w:rsidR="009750F2">
        <w:rPr>
          <w:sz w:val="24"/>
        </w:rPr>
        <w:t>, caso esta não o faça,</w:t>
      </w:r>
      <w:r w:rsidR="00583B27" w:rsidRPr="00D15C00">
        <w:rPr>
          <w:sz w:val="24"/>
        </w:rPr>
        <w:t xml:space="preserve"> comunicação escrita informando a ocorrência do </w:t>
      </w:r>
      <w:r w:rsidR="004B6F6A">
        <w:rPr>
          <w:sz w:val="24"/>
        </w:rPr>
        <w:t>Evento de Inadimplemento</w:t>
      </w:r>
      <w:r w:rsidR="00583B27" w:rsidRPr="00D15C00">
        <w:rPr>
          <w:sz w:val="24"/>
        </w:rPr>
        <w:t>, bem como (</w:t>
      </w:r>
      <w:proofErr w:type="spellStart"/>
      <w:r w:rsidR="00583B27" w:rsidRPr="00D15C00">
        <w:rPr>
          <w:sz w:val="24"/>
        </w:rPr>
        <w:t>ii</w:t>
      </w:r>
      <w:proofErr w:type="spellEnd"/>
      <w:r w:rsidR="00583B27" w:rsidRPr="00D15C00">
        <w:rPr>
          <w:sz w:val="24"/>
        </w:rPr>
        <w:t xml:space="preserve">) </w:t>
      </w:r>
      <w:r w:rsidR="00214E88" w:rsidRPr="00D15C00">
        <w:rPr>
          <w:sz w:val="24"/>
        </w:rPr>
        <w:t>convocar Assembleia Geral de Debenturistas visando a delibera</w:t>
      </w:r>
      <w:r w:rsidR="005B1152">
        <w:rPr>
          <w:sz w:val="24"/>
        </w:rPr>
        <w:t>ção</w:t>
      </w:r>
      <w:r w:rsidR="00214E88" w:rsidRPr="00D15C00">
        <w:rPr>
          <w:sz w:val="24"/>
        </w:rPr>
        <w:t xml:space="preserve"> acerca da declaração de vencimento antecipado das Debêntures, observado o procedimento de convocação previsto na Cláusula </w:t>
      </w:r>
      <w:r w:rsidR="00B02EBB" w:rsidRPr="00D15C00">
        <w:rPr>
          <w:sz w:val="24"/>
        </w:rPr>
        <w:t>I</w:t>
      </w:r>
      <w:r w:rsidR="00214E88" w:rsidRPr="00D15C00">
        <w:rPr>
          <w:sz w:val="24"/>
        </w:rPr>
        <w:t xml:space="preserve">X desta Escritura e o quórum específico estabelecido na Cláusula </w:t>
      </w:r>
      <w:r w:rsidRPr="00D15C00">
        <w:rPr>
          <w:sz w:val="24"/>
        </w:rPr>
        <w:t>6</w:t>
      </w:r>
      <w:r w:rsidR="00214E88" w:rsidRPr="00D15C00">
        <w:rPr>
          <w:sz w:val="24"/>
        </w:rPr>
        <w:t xml:space="preserve">.3.2 abaixo. A Assembleia Geral aqui prevista poderá também ser convocada pela Emissora, na forma da Cláusula </w:t>
      </w:r>
      <w:r w:rsidR="00B02EBB" w:rsidRPr="00D15C00">
        <w:rPr>
          <w:sz w:val="24"/>
        </w:rPr>
        <w:t>9</w:t>
      </w:r>
      <w:r w:rsidR="00214E88" w:rsidRPr="00D15C00">
        <w:rPr>
          <w:sz w:val="24"/>
        </w:rPr>
        <w:t>.1 abaixo.</w:t>
      </w:r>
      <w:r w:rsidR="00583B27" w:rsidRPr="00C22E41">
        <w:rPr>
          <w:sz w:val="24"/>
        </w:rPr>
        <w:t xml:space="preserve"> </w:t>
      </w:r>
    </w:p>
    <w:p w14:paraId="1847D59F" w14:textId="77777777" w:rsidR="00BF31B1" w:rsidRPr="003A25CF" w:rsidRDefault="00BF31B1" w:rsidP="002159AF">
      <w:pPr>
        <w:spacing w:line="276" w:lineRule="auto"/>
        <w:rPr>
          <w:sz w:val="24"/>
        </w:rPr>
      </w:pPr>
    </w:p>
    <w:p w14:paraId="16DAFD12" w14:textId="2600734B" w:rsidR="00BF31B1" w:rsidRPr="003A25CF" w:rsidRDefault="00B46D51" w:rsidP="002159AF">
      <w:pPr>
        <w:spacing w:line="276" w:lineRule="auto"/>
        <w:rPr>
          <w:sz w:val="24"/>
        </w:rPr>
      </w:pPr>
      <w:r w:rsidRPr="003A25CF">
        <w:rPr>
          <w:sz w:val="24"/>
        </w:rPr>
        <w:t>6</w:t>
      </w:r>
      <w:r w:rsidR="00214E88" w:rsidRPr="003A25CF">
        <w:rPr>
          <w:sz w:val="24"/>
        </w:rPr>
        <w:t>.3.1.</w:t>
      </w:r>
      <w:r w:rsidR="00214E88" w:rsidRPr="003A25CF">
        <w:rPr>
          <w:sz w:val="24"/>
        </w:rPr>
        <w:tab/>
        <w:t xml:space="preserve">O Agente Fiduciário deverá enviar à Emissora, em até </w:t>
      </w:r>
      <w:r w:rsidR="002C6924">
        <w:rPr>
          <w:sz w:val="24"/>
        </w:rPr>
        <w:t>02</w:t>
      </w:r>
      <w:r w:rsidR="00214E88" w:rsidRPr="003A25CF">
        <w:rPr>
          <w:sz w:val="24"/>
        </w:rPr>
        <w:t xml:space="preserve"> (</w:t>
      </w:r>
      <w:r w:rsidR="002C6924">
        <w:rPr>
          <w:sz w:val="24"/>
        </w:rPr>
        <w:t>dois</w:t>
      </w:r>
      <w:r w:rsidR="00214E88" w:rsidRPr="003A25CF">
        <w:rPr>
          <w:sz w:val="24"/>
        </w:rPr>
        <w:t>) Dia</w:t>
      </w:r>
      <w:r w:rsidR="002C6924">
        <w:rPr>
          <w:sz w:val="24"/>
        </w:rPr>
        <w:t>s</w:t>
      </w:r>
      <w:r w:rsidR="00214E88" w:rsidRPr="003A25CF">
        <w:rPr>
          <w:sz w:val="24"/>
        </w:rPr>
        <w:t xml:space="preserve"> </w:t>
      </w:r>
      <w:r w:rsidR="004A59B3" w:rsidRPr="003A25CF">
        <w:rPr>
          <w:sz w:val="24"/>
        </w:rPr>
        <w:t>Úte</w:t>
      </w:r>
      <w:r w:rsidR="004A59B3">
        <w:rPr>
          <w:sz w:val="24"/>
        </w:rPr>
        <w:t>is</w:t>
      </w:r>
      <w:r w:rsidR="00214E88" w:rsidRPr="003A25CF">
        <w:rPr>
          <w:sz w:val="24"/>
        </w:rPr>
        <w:t xml:space="preserve"> contado da data em que for realizada a Assembleia Geral referida na Cláusula </w:t>
      </w:r>
      <w:r w:rsidRPr="003A25CF">
        <w:rPr>
          <w:sz w:val="24"/>
        </w:rPr>
        <w:t>6</w:t>
      </w:r>
      <w:r w:rsidR="00214E88" w:rsidRPr="003A25CF">
        <w:rPr>
          <w:sz w:val="24"/>
        </w:rPr>
        <w:t>.3 acima, comunicação escrita informando acerca das deliberações tomadas, caso a Emissora não esteja presente na Assembleia Geral.</w:t>
      </w:r>
    </w:p>
    <w:p w14:paraId="6A2B59E1" w14:textId="77777777" w:rsidR="00FF6111" w:rsidRPr="003A25CF" w:rsidRDefault="00FF6111" w:rsidP="002159AF">
      <w:pPr>
        <w:spacing w:line="276" w:lineRule="auto"/>
        <w:rPr>
          <w:sz w:val="24"/>
        </w:rPr>
      </w:pPr>
    </w:p>
    <w:p w14:paraId="1C23EB60" w14:textId="77777777" w:rsidR="0095593D" w:rsidRPr="003A25CF" w:rsidRDefault="00B46D51" w:rsidP="0095593D">
      <w:pPr>
        <w:keepNext/>
        <w:keepLines/>
        <w:spacing w:line="276" w:lineRule="auto"/>
        <w:rPr>
          <w:sz w:val="24"/>
        </w:rPr>
      </w:pPr>
      <w:r w:rsidRPr="003A25CF">
        <w:rPr>
          <w:sz w:val="24"/>
        </w:rPr>
        <w:t>6</w:t>
      </w:r>
      <w:r w:rsidR="00214E88" w:rsidRPr="003A25CF">
        <w:rPr>
          <w:sz w:val="24"/>
        </w:rPr>
        <w:t>.3.2.</w:t>
      </w:r>
      <w:r w:rsidR="00214E88" w:rsidRPr="003A25CF">
        <w:rPr>
          <w:sz w:val="24"/>
        </w:rPr>
        <w:tab/>
        <w:t xml:space="preserve">Se, na Assembleia Geral referida na </w:t>
      </w:r>
      <w:r w:rsidR="00214E88" w:rsidRPr="005E37D0">
        <w:rPr>
          <w:sz w:val="24"/>
        </w:rPr>
        <w:t xml:space="preserve">Cláusula </w:t>
      </w:r>
      <w:r w:rsidRPr="005E37D0">
        <w:rPr>
          <w:sz w:val="24"/>
        </w:rPr>
        <w:t>6</w:t>
      </w:r>
      <w:r w:rsidR="00214E88" w:rsidRPr="005E37D0">
        <w:rPr>
          <w:sz w:val="24"/>
        </w:rPr>
        <w:t xml:space="preserve">.3 acima, os Debenturistas detentores de, </w:t>
      </w:r>
      <w:r w:rsidR="00214E88" w:rsidRPr="00642EA3">
        <w:rPr>
          <w:sz w:val="24"/>
        </w:rPr>
        <w:t xml:space="preserve">no mínimo, </w:t>
      </w:r>
      <w:r w:rsidR="00D542AF">
        <w:rPr>
          <w:sz w:val="24"/>
        </w:rPr>
        <w:t>50</w:t>
      </w:r>
      <w:r w:rsidR="00214E88" w:rsidRPr="007E67FA">
        <w:rPr>
          <w:sz w:val="24"/>
        </w:rPr>
        <w:t>% (</w:t>
      </w:r>
      <w:r w:rsidR="00D542AF">
        <w:rPr>
          <w:sz w:val="24"/>
        </w:rPr>
        <w:t>cinquenta</w:t>
      </w:r>
      <w:r w:rsidR="00214E88" w:rsidRPr="007E67FA">
        <w:rPr>
          <w:sz w:val="24"/>
        </w:rPr>
        <w:t xml:space="preserve"> por cento)</w:t>
      </w:r>
      <w:r w:rsidR="00214E88" w:rsidRPr="00642EA3">
        <w:rPr>
          <w:sz w:val="24"/>
        </w:rPr>
        <w:t xml:space="preserve"> das</w:t>
      </w:r>
      <w:r w:rsidR="00214E88" w:rsidRPr="002243E8">
        <w:rPr>
          <w:sz w:val="24"/>
        </w:rPr>
        <w:t xml:space="preserve"> Debêntures em Circulação</w:t>
      </w:r>
      <w:r w:rsidR="00214E88" w:rsidRPr="005E37D0">
        <w:rPr>
          <w:sz w:val="24"/>
        </w:rPr>
        <w:t xml:space="preserve"> determinarem que o Agente Fiduciário declare o ve</w:t>
      </w:r>
      <w:r w:rsidR="00214E88" w:rsidRPr="003A25CF">
        <w:rPr>
          <w:sz w:val="24"/>
        </w:rPr>
        <w:t>ncimento antecipado das Debêntures, o Agente Fiduciário declarará o vencimento antecipado de tais Debêntures.</w:t>
      </w:r>
      <w:r w:rsidR="0095593D">
        <w:rPr>
          <w:sz w:val="24"/>
        </w:rPr>
        <w:t xml:space="preserve"> </w:t>
      </w:r>
    </w:p>
    <w:p w14:paraId="2909852A" w14:textId="77777777" w:rsidR="00BF31B1" w:rsidRPr="003A25CF" w:rsidRDefault="00BF31B1" w:rsidP="002159AF">
      <w:pPr>
        <w:spacing w:line="276" w:lineRule="auto"/>
        <w:rPr>
          <w:sz w:val="24"/>
        </w:rPr>
      </w:pPr>
    </w:p>
    <w:p w14:paraId="6D465414" w14:textId="7500C567" w:rsidR="00BF31B1" w:rsidRDefault="00B46D51" w:rsidP="001A471B">
      <w:pPr>
        <w:keepNext/>
        <w:keepLines/>
        <w:spacing w:line="276" w:lineRule="auto"/>
        <w:rPr>
          <w:sz w:val="24"/>
        </w:rPr>
      </w:pPr>
      <w:r w:rsidRPr="003A25CF">
        <w:rPr>
          <w:sz w:val="24"/>
        </w:rPr>
        <w:t>6</w:t>
      </w:r>
      <w:r w:rsidR="00214E88" w:rsidRPr="003A25CF">
        <w:rPr>
          <w:sz w:val="24"/>
        </w:rPr>
        <w:t>.3.3.</w:t>
      </w:r>
      <w:r w:rsidR="00214E88" w:rsidRPr="003A25CF">
        <w:rPr>
          <w:sz w:val="24"/>
        </w:rPr>
        <w:tab/>
        <w:t xml:space="preserve">Caso não haja deliberação </w:t>
      </w:r>
      <w:r w:rsidR="00214E88" w:rsidRPr="005E37D0">
        <w:rPr>
          <w:sz w:val="24"/>
        </w:rPr>
        <w:t>de Debenturistas detentores de</w:t>
      </w:r>
      <w:r w:rsidR="00214E88" w:rsidRPr="0095593D">
        <w:rPr>
          <w:sz w:val="24"/>
        </w:rPr>
        <w:t xml:space="preserve">, </w:t>
      </w:r>
      <w:r w:rsidR="00214E88" w:rsidRPr="002243E8">
        <w:rPr>
          <w:sz w:val="24"/>
        </w:rPr>
        <w:t xml:space="preserve">no mínimo, </w:t>
      </w:r>
      <w:r w:rsidR="005D00BF">
        <w:rPr>
          <w:sz w:val="24"/>
        </w:rPr>
        <w:t>50</w:t>
      </w:r>
      <w:r w:rsidR="00D542AF" w:rsidRPr="007E67FA">
        <w:rPr>
          <w:sz w:val="24"/>
        </w:rPr>
        <w:t>% (</w:t>
      </w:r>
      <w:r w:rsidR="005D00BF">
        <w:rPr>
          <w:sz w:val="24"/>
        </w:rPr>
        <w:t xml:space="preserve">cinquenta </w:t>
      </w:r>
      <w:r w:rsidR="00D542AF">
        <w:rPr>
          <w:sz w:val="24"/>
        </w:rPr>
        <w:t>por cento</w:t>
      </w:r>
      <w:r w:rsidR="00214E88" w:rsidRPr="007E67FA">
        <w:rPr>
          <w:sz w:val="24"/>
        </w:rPr>
        <w:t>)</w:t>
      </w:r>
      <w:r w:rsidR="00214E88" w:rsidRPr="00642EA3">
        <w:rPr>
          <w:sz w:val="24"/>
        </w:rPr>
        <w:t xml:space="preserve"> </w:t>
      </w:r>
      <w:r w:rsidR="002C6924">
        <w:rPr>
          <w:sz w:val="24"/>
        </w:rPr>
        <w:t xml:space="preserve">mais uma </w:t>
      </w:r>
      <w:r w:rsidR="00214E88" w:rsidRPr="00642EA3">
        <w:rPr>
          <w:sz w:val="24"/>
        </w:rPr>
        <w:t>das Debêntures</w:t>
      </w:r>
      <w:r w:rsidR="00214E88" w:rsidRPr="002243E8">
        <w:rPr>
          <w:sz w:val="24"/>
        </w:rPr>
        <w:t xml:space="preserve"> em Circulação</w:t>
      </w:r>
      <w:r w:rsidR="00214E88" w:rsidRPr="005E37D0">
        <w:rPr>
          <w:sz w:val="24"/>
        </w:rPr>
        <w:t>,</w:t>
      </w:r>
      <w:r w:rsidR="002C6924">
        <w:rPr>
          <w:sz w:val="24"/>
        </w:rPr>
        <w:t xml:space="preserve"> </w:t>
      </w:r>
      <w:r w:rsidR="002C6924" w:rsidRPr="002C6924">
        <w:rPr>
          <w:sz w:val="24"/>
        </w:rPr>
        <w:t>em primeira ou segunda convocação</w:t>
      </w:r>
      <w:r w:rsidR="002C6924">
        <w:rPr>
          <w:sz w:val="24"/>
        </w:rPr>
        <w:t>,</w:t>
      </w:r>
      <w:r w:rsidR="00214E88" w:rsidRPr="005E37D0">
        <w:rPr>
          <w:sz w:val="24"/>
        </w:rPr>
        <w:t xml:space="preserve"> determinando</w:t>
      </w:r>
      <w:r w:rsidR="00214E88" w:rsidRPr="003A25CF">
        <w:rPr>
          <w:sz w:val="24"/>
        </w:rPr>
        <w:t xml:space="preserve"> que o Agente Fiduciário declare o vencimento antecipado das Debêntures, inclusive na hipótese de não instalação da Assembleia Geral de Debenturistas, por falta de quórum na 2ª (segunda) convocação, o Agente Fiduciário </w:t>
      </w:r>
      <w:r w:rsidR="00F12D79">
        <w:rPr>
          <w:sz w:val="24"/>
        </w:rPr>
        <w:t xml:space="preserve">não </w:t>
      </w:r>
      <w:r w:rsidR="00214E88" w:rsidRPr="003A25CF">
        <w:rPr>
          <w:sz w:val="24"/>
        </w:rPr>
        <w:t xml:space="preserve">deverá declarar antecipadamente vencidas todas as obrigações decorrentes das </w:t>
      </w:r>
      <w:r w:rsidR="00214E88" w:rsidRPr="00642EA3">
        <w:rPr>
          <w:sz w:val="24"/>
        </w:rPr>
        <w:t>Debêntures</w:t>
      </w:r>
      <w:r w:rsidR="00F12D79">
        <w:rPr>
          <w:sz w:val="24"/>
        </w:rPr>
        <w:t xml:space="preserve">. </w:t>
      </w:r>
    </w:p>
    <w:p w14:paraId="3E146978" w14:textId="77777777" w:rsidR="001A471B" w:rsidRPr="003A25CF" w:rsidRDefault="001A471B" w:rsidP="001A471B">
      <w:pPr>
        <w:keepNext/>
        <w:keepLines/>
        <w:spacing w:line="276" w:lineRule="auto"/>
        <w:rPr>
          <w:sz w:val="24"/>
        </w:rPr>
      </w:pPr>
    </w:p>
    <w:p w14:paraId="301EF125" w14:textId="62DA98CC" w:rsidR="00BF31B1" w:rsidRPr="003A25CF" w:rsidRDefault="00B46D51" w:rsidP="002159AF">
      <w:pPr>
        <w:spacing w:line="276" w:lineRule="auto"/>
        <w:rPr>
          <w:sz w:val="24"/>
        </w:rPr>
      </w:pPr>
      <w:r w:rsidRPr="003A25CF">
        <w:rPr>
          <w:sz w:val="24"/>
        </w:rPr>
        <w:t>6</w:t>
      </w:r>
      <w:r w:rsidR="00214E88" w:rsidRPr="003A25CF">
        <w:rPr>
          <w:sz w:val="24"/>
        </w:rPr>
        <w:t>.4.</w:t>
      </w:r>
      <w:r w:rsidR="00214E88" w:rsidRPr="003A25CF">
        <w:rPr>
          <w:sz w:val="24"/>
        </w:rPr>
        <w:tab/>
        <w:t xml:space="preserve">Observado o disposto nesta Cláusula VI, em caso de vencimento antecipado das Debêntures, </w:t>
      </w:r>
      <w:r w:rsidR="00F12D79">
        <w:rPr>
          <w:sz w:val="24"/>
        </w:rPr>
        <w:t xml:space="preserve">o Agente Fiduciário deverá </w:t>
      </w:r>
      <w:r w:rsidR="00F12D79" w:rsidRPr="00645F77">
        <w:rPr>
          <w:sz w:val="24"/>
        </w:rPr>
        <w:t>enviar à Emissora, com cópia para a B3, comunicação escrita informando tal acontecimento, imediatamente após a declaração do vencimento antecipado das Debêntures</w:t>
      </w:r>
      <w:r w:rsidR="00F12D79">
        <w:rPr>
          <w:sz w:val="24"/>
        </w:rPr>
        <w:t>, devendo a</w:t>
      </w:r>
      <w:r w:rsidR="00F12D79" w:rsidRPr="003A25CF">
        <w:rPr>
          <w:sz w:val="24"/>
        </w:rPr>
        <w:t xml:space="preserve"> </w:t>
      </w:r>
      <w:r w:rsidR="00214E88" w:rsidRPr="003A25CF">
        <w:rPr>
          <w:sz w:val="24"/>
        </w:rPr>
        <w:t xml:space="preserve">Emissora resgatar a totalidade das Debêntures, com o seu consequente cancelamento, obrigando-se aos pagamentos previstos na Cláusula </w:t>
      </w:r>
      <w:r w:rsidRPr="003A25CF">
        <w:rPr>
          <w:sz w:val="24"/>
        </w:rPr>
        <w:t>6</w:t>
      </w:r>
      <w:r w:rsidR="00214E88" w:rsidRPr="003A25CF">
        <w:rPr>
          <w:sz w:val="24"/>
        </w:rPr>
        <w:t xml:space="preserve">.1 acima, além dos demais encargos devidos nos termos desta Escritura, em até 1 (um) Dia Útil contado do recebimento, pela Emissora, da comunicação escrita referida nas Cláusulas </w:t>
      </w:r>
      <w:r w:rsidR="00842869">
        <w:rPr>
          <w:sz w:val="24"/>
        </w:rPr>
        <w:t xml:space="preserve">6.2.1, </w:t>
      </w:r>
      <w:r w:rsidRPr="003A25CF">
        <w:rPr>
          <w:sz w:val="24"/>
        </w:rPr>
        <w:t>6</w:t>
      </w:r>
      <w:r w:rsidR="00214E88" w:rsidRPr="003A25CF">
        <w:rPr>
          <w:sz w:val="24"/>
        </w:rPr>
        <w:t>.</w:t>
      </w:r>
      <w:r w:rsidR="00583B27">
        <w:rPr>
          <w:sz w:val="24"/>
        </w:rPr>
        <w:t xml:space="preserve">3 </w:t>
      </w:r>
      <w:r w:rsidR="00F12D79">
        <w:rPr>
          <w:sz w:val="24"/>
        </w:rPr>
        <w:t>e</w:t>
      </w:r>
      <w:r w:rsidR="00214E88" w:rsidRPr="003A25CF">
        <w:rPr>
          <w:sz w:val="24"/>
        </w:rPr>
        <w:t xml:space="preserve"> </w:t>
      </w:r>
      <w:r w:rsidRPr="003A25CF">
        <w:rPr>
          <w:sz w:val="24"/>
        </w:rPr>
        <w:t>6</w:t>
      </w:r>
      <w:r w:rsidR="00214E88" w:rsidRPr="003A25CF">
        <w:rPr>
          <w:sz w:val="24"/>
        </w:rPr>
        <w:t>.3.1</w:t>
      </w:r>
      <w:r w:rsidR="00F12D79">
        <w:rPr>
          <w:sz w:val="24"/>
        </w:rPr>
        <w:t xml:space="preserve"> </w:t>
      </w:r>
      <w:r w:rsidR="00F12D79" w:rsidRPr="003A25CF">
        <w:rPr>
          <w:sz w:val="24"/>
        </w:rPr>
        <w:t>acima</w:t>
      </w:r>
      <w:r w:rsidR="00214E88" w:rsidRPr="003A25CF">
        <w:rPr>
          <w:sz w:val="24"/>
        </w:rPr>
        <w:t xml:space="preserve"> e </w:t>
      </w:r>
      <w:r w:rsidR="00F12D79">
        <w:rPr>
          <w:sz w:val="24"/>
        </w:rPr>
        <w:t xml:space="preserve">nesta Cláusula </w:t>
      </w:r>
      <w:r w:rsidRPr="003A25CF">
        <w:rPr>
          <w:sz w:val="24"/>
        </w:rPr>
        <w:t>6</w:t>
      </w:r>
      <w:r w:rsidR="00214E88" w:rsidRPr="003A25CF">
        <w:rPr>
          <w:sz w:val="24"/>
        </w:rPr>
        <w:t>.</w:t>
      </w:r>
      <w:r w:rsidR="00F12D79">
        <w:rPr>
          <w:sz w:val="24"/>
        </w:rPr>
        <w:t>4</w:t>
      </w:r>
      <w:r w:rsidR="00214E88" w:rsidRPr="003A25CF">
        <w:rPr>
          <w:sz w:val="24"/>
        </w:rPr>
        <w:t xml:space="preserve">, sendo certo que o pagamento das Debêntures </w:t>
      </w:r>
      <w:r w:rsidR="008311F1" w:rsidRPr="003A25CF">
        <w:rPr>
          <w:sz w:val="24"/>
        </w:rPr>
        <w:t>deverá ser realizado</w:t>
      </w:r>
      <w:r w:rsidR="00214E88" w:rsidRPr="003A25CF">
        <w:rPr>
          <w:sz w:val="24"/>
        </w:rPr>
        <w:t xml:space="preserve"> diretamente junto ao investidor, fora do âmbito da B3, de acordo com os procedimentos previstos no manual de operações da B3. </w:t>
      </w:r>
    </w:p>
    <w:p w14:paraId="2E15D609" w14:textId="77777777" w:rsidR="00BF31B1" w:rsidRPr="003A25CF" w:rsidRDefault="00BF31B1" w:rsidP="002159AF">
      <w:pPr>
        <w:spacing w:line="276" w:lineRule="auto"/>
        <w:rPr>
          <w:rFonts w:cs="Garamond"/>
          <w:sz w:val="24"/>
        </w:rPr>
      </w:pPr>
    </w:p>
    <w:p w14:paraId="16C0D696" w14:textId="77777777" w:rsidR="00BF31B1" w:rsidRPr="003A25CF" w:rsidRDefault="00214E88" w:rsidP="002159AF">
      <w:pPr>
        <w:pStyle w:val="SCBFTtulo1"/>
        <w:spacing w:line="276" w:lineRule="auto"/>
        <w:rPr>
          <w:rFonts w:ascii="Garamond" w:hAnsi="Garamond" w:cs="Garamond"/>
          <w:sz w:val="24"/>
          <w:szCs w:val="24"/>
        </w:rPr>
      </w:pPr>
      <w:bookmarkStart w:id="149" w:name="_Toc314664634"/>
      <w:bookmarkStart w:id="150" w:name="_Toc315089429"/>
      <w:bookmarkStart w:id="151" w:name="_Toc341449480"/>
      <w:bookmarkStart w:id="152" w:name="_Toc518641561"/>
      <w:bookmarkStart w:id="153" w:name="_Toc519883355"/>
      <w:r w:rsidRPr="003A25CF">
        <w:rPr>
          <w:rFonts w:ascii="Garamond" w:hAnsi="Garamond" w:cs="Garamond"/>
          <w:sz w:val="24"/>
          <w:szCs w:val="24"/>
        </w:rPr>
        <w:lastRenderedPageBreak/>
        <w:t>CLÁUSULA VII</w:t>
      </w:r>
      <w:r w:rsidRPr="003A25CF">
        <w:rPr>
          <w:rFonts w:ascii="Garamond" w:hAnsi="Garamond" w:cs="Garamond"/>
          <w:sz w:val="24"/>
          <w:szCs w:val="24"/>
        </w:rPr>
        <w:br/>
        <w:t>OBRIGAÇÕES ADICIONAIS DA EMISSORA</w:t>
      </w:r>
      <w:bookmarkEnd w:id="149"/>
      <w:bookmarkEnd w:id="150"/>
      <w:bookmarkEnd w:id="151"/>
      <w:bookmarkEnd w:id="152"/>
      <w:bookmarkEnd w:id="153"/>
      <w:r w:rsidRPr="003A25CF">
        <w:rPr>
          <w:rFonts w:ascii="Garamond" w:hAnsi="Garamond" w:cs="Garamond"/>
          <w:sz w:val="24"/>
          <w:szCs w:val="24"/>
        </w:rPr>
        <w:t xml:space="preserve"> </w:t>
      </w:r>
    </w:p>
    <w:p w14:paraId="7EF4FE9F" w14:textId="77777777" w:rsidR="00BF31B1" w:rsidRPr="003A25CF" w:rsidRDefault="00BF31B1" w:rsidP="002159AF">
      <w:pPr>
        <w:keepNext/>
        <w:spacing w:line="276" w:lineRule="auto"/>
        <w:rPr>
          <w:sz w:val="24"/>
        </w:rPr>
      </w:pPr>
    </w:p>
    <w:p w14:paraId="17D91A91" w14:textId="77777777" w:rsidR="00BF31B1" w:rsidRPr="003A25CF" w:rsidRDefault="00840075" w:rsidP="002159AF">
      <w:pPr>
        <w:keepNext/>
        <w:spacing w:line="276" w:lineRule="auto"/>
        <w:rPr>
          <w:sz w:val="24"/>
        </w:rPr>
      </w:pPr>
      <w:r w:rsidRPr="003A25CF">
        <w:rPr>
          <w:sz w:val="24"/>
        </w:rPr>
        <w:t>7</w:t>
      </w:r>
      <w:r w:rsidR="00214E88" w:rsidRPr="003A25CF">
        <w:rPr>
          <w:sz w:val="24"/>
        </w:rPr>
        <w:t>.1.</w:t>
      </w:r>
      <w:r w:rsidR="00214E88" w:rsidRPr="003A25CF">
        <w:rPr>
          <w:sz w:val="24"/>
        </w:rPr>
        <w:tab/>
        <w:t>Observadas as demais obrigações previstas nesta Escritura, enquanto o saldo devedor das Debêntures não for integralmente pago, a Emissora obriga-se, ainda, a:</w:t>
      </w:r>
      <w:r w:rsidR="00214E88" w:rsidRPr="003A25CF">
        <w:rPr>
          <w:rStyle w:val="Refdenotaderodap"/>
          <w:sz w:val="24"/>
        </w:rPr>
        <w:t xml:space="preserve"> </w:t>
      </w:r>
    </w:p>
    <w:p w14:paraId="7EDCE970" w14:textId="77777777" w:rsidR="00BF31B1" w:rsidRPr="003A25CF" w:rsidRDefault="00BF31B1" w:rsidP="002159AF">
      <w:pPr>
        <w:spacing w:line="276" w:lineRule="auto"/>
        <w:rPr>
          <w:sz w:val="24"/>
        </w:rPr>
      </w:pPr>
    </w:p>
    <w:p w14:paraId="7BF479CD" w14:textId="77777777" w:rsidR="00BF31B1" w:rsidRPr="003A25CF" w:rsidRDefault="00214E88" w:rsidP="002159AF">
      <w:pPr>
        <w:numPr>
          <w:ilvl w:val="0"/>
          <w:numId w:val="3"/>
        </w:numPr>
        <w:spacing w:line="276" w:lineRule="auto"/>
        <w:ind w:hanging="720"/>
        <w:rPr>
          <w:sz w:val="24"/>
        </w:rPr>
      </w:pPr>
      <w:proofErr w:type="spellStart"/>
      <w:r w:rsidRPr="003A25CF">
        <w:rPr>
          <w:sz w:val="24"/>
        </w:rPr>
        <w:t>fornecer</w:t>
      </w:r>
      <w:proofErr w:type="spellEnd"/>
      <w:r w:rsidRPr="003A25CF">
        <w:rPr>
          <w:sz w:val="24"/>
        </w:rPr>
        <w:t xml:space="preserve"> ao Agente Fiduciário: </w:t>
      </w:r>
    </w:p>
    <w:p w14:paraId="6CF1A116" w14:textId="77777777" w:rsidR="00BF31B1" w:rsidRPr="003A25CF" w:rsidRDefault="00214E88" w:rsidP="002159AF">
      <w:pPr>
        <w:numPr>
          <w:ilvl w:val="0"/>
          <w:numId w:val="4"/>
        </w:numPr>
        <w:tabs>
          <w:tab w:val="left" w:pos="1560"/>
        </w:tabs>
        <w:spacing w:line="276" w:lineRule="auto"/>
        <w:ind w:left="1560" w:hanging="851"/>
        <w:rPr>
          <w:sz w:val="24"/>
        </w:rPr>
      </w:pPr>
      <w:r w:rsidRPr="003A25CF">
        <w:rPr>
          <w:rFonts w:cs="Arial"/>
          <w:sz w:val="24"/>
        </w:rPr>
        <w:t>no prazo de até</w:t>
      </w:r>
      <w:r w:rsidR="00DC6B30">
        <w:rPr>
          <w:rFonts w:cs="Arial"/>
          <w:sz w:val="24"/>
        </w:rPr>
        <w:t xml:space="preserve"> </w:t>
      </w:r>
      <w:r w:rsidRPr="002231E0">
        <w:rPr>
          <w:sz w:val="24"/>
        </w:rPr>
        <w:t>5 (cinco) Dias Úteis</w:t>
      </w:r>
      <w:r w:rsidRPr="003A25CF">
        <w:rPr>
          <w:rFonts w:cs="Arial"/>
          <w:sz w:val="24"/>
        </w:rPr>
        <w:t xml:space="preserve"> contados de sua efetiva divulgação ou</w:t>
      </w:r>
      <w:r w:rsidRPr="003A25CF">
        <w:rPr>
          <w:sz w:val="24"/>
        </w:rPr>
        <w:t xml:space="preserve"> dentro de no máximo 90 (noventa) dias após o término de cada exercício social, o que ocorrer primeiro: (1) cópia de suas demonstrações financeiras consolidadas, acompanhadas de parecer dos auditores independentes, bem como cópia de qualquer comunicação feita pelos auditores independentes à Emissora, e respectivas respostas, com referência ao sistema de contabilidade, à gestão ou às contas da Emissora; (2) </w:t>
      </w:r>
      <w:r w:rsidR="00A1509E" w:rsidRPr="003A25CF">
        <w:rPr>
          <w:sz w:val="24"/>
        </w:rPr>
        <w:t>cópia do organograma societário atualizado da Emissora, até o nível de pessoa física</w:t>
      </w:r>
      <w:r w:rsidRPr="003A25CF">
        <w:rPr>
          <w:sz w:val="24"/>
        </w:rPr>
        <w:t>; e (</w:t>
      </w:r>
      <w:r w:rsidR="00CF55BD" w:rsidRPr="003A25CF">
        <w:rPr>
          <w:sz w:val="24"/>
        </w:rPr>
        <w:t>2</w:t>
      </w:r>
      <w:r w:rsidRPr="003A25CF">
        <w:rPr>
          <w:sz w:val="24"/>
        </w:rPr>
        <w:t>) declaração de representante legal da Emissora na forma do seu estatuto social, atestando: (a) que permanecem válidas as disposições contidas na Escritura; (b) a não ocorrência de qualquer Evento de Inadimplemento e a inexistência de descumprimento de obrigações da Emissora perante os Debenturistas; e (c) que não foram praticados atos em desacordo com seu estatuto social;</w:t>
      </w:r>
    </w:p>
    <w:p w14:paraId="0CBDAD53" w14:textId="77777777" w:rsidR="00BF31B1" w:rsidRPr="003A25CF" w:rsidRDefault="00BF31B1" w:rsidP="002159AF">
      <w:pPr>
        <w:tabs>
          <w:tab w:val="left" w:pos="1560"/>
        </w:tabs>
        <w:spacing w:line="276" w:lineRule="auto"/>
        <w:ind w:left="1560"/>
        <w:rPr>
          <w:sz w:val="24"/>
        </w:rPr>
      </w:pPr>
    </w:p>
    <w:p w14:paraId="63AF0505" w14:textId="77777777" w:rsidR="00BF31B1" w:rsidRPr="003A25CF" w:rsidRDefault="00214E88" w:rsidP="002159AF">
      <w:pPr>
        <w:numPr>
          <w:ilvl w:val="0"/>
          <w:numId w:val="4"/>
        </w:numPr>
        <w:tabs>
          <w:tab w:val="left" w:pos="1560"/>
        </w:tabs>
        <w:spacing w:line="276" w:lineRule="auto"/>
        <w:ind w:left="1560" w:hanging="851"/>
        <w:rPr>
          <w:sz w:val="24"/>
        </w:rPr>
      </w:pPr>
      <w:r w:rsidRPr="003A25CF">
        <w:rPr>
          <w:sz w:val="24"/>
        </w:rPr>
        <w:t>na data de sua publicação, notificação da convocação de qualquer Assembleia Geral de Debenturistas pela Emissora, informando, inclusive, a data e ordem do dia dessas Assembleias;</w:t>
      </w:r>
    </w:p>
    <w:p w14:paraId="4C606FAD" w14:textId="77777777" w:rsidR="00BF31B1" w:rsidRPr="003A25CF" w:rsidRDefault="00BF31B1" w:rsidP="002159AF">
      <w:pPr>
        <w:pStyle w:val="PargrafodaLista"/>
        <w:spacing w:line="276" w:lineRule="auto"/>
        <w:rPr>
          <w:sz w:val="24"/>
        </w:rPr>
      </w:pPr>
    </w:p>
    <w:p w14:paraId="2AA9180A" w14:textId="77777777" w:rsidR="00BF31B1" w:rsidRPr="003A25CF" w:rsidRDefault="00214E88" w:rsidP="002159AF">
      <w:pPr>
        <w:numPr>
          <w:ilvl w:val="0"/>
          <w:numId w:val="4"/>
        </w:numPr>
        <w:tabs>
          <w:tab w:val="left" w:pos="1560"/>
        </w:tabs>
        <w:spacing w:line="276" w:lineRule="auto"/>
        <w:ind w:left="1560" w:hanging="851"/>
        <w:rPr>
          <w:sz w:val="24"/>
        </w:rPr>
      </w:pPr>
      <w:r w:rsidRPr="003A25CF">
        <w:rPr>
          <w:sz w:val="24"/>
        </w:rPr>
        <w:t xml:space="preserve">em </w:t>
      </w:r>
      <w:r w:rsidR="00891EE8" w:rsidRPr="007E67FA">
        <w:rPr>
          <w:sz w:val="24"/>
        </w:rPr>
        <w:t>3</w:t>
      </w:r>
      <w:r w:rsidRPr="007E67FA">
        <w:rPr>
          <w:sz w:val="24"/>
        </w:rPr>
        <w:t xml:space="preserve"> (</w:t>
      </w:r>
      <w:r w:rsidR="00891EE8" w:rsidRPr="007E67FA">
        <w:rPr>
          <w:sz w:val="24"/>
        </w:rPr>
        <w:t>três</w:t>
      </w:r>
      <w:r w:rsidRPr="007E67FA">
        <w:rPr>
          <w:sz w:val="24"/>
        </w:rPr>
        <w:t>) Dia</w:t>
      </w:r>
      <w:r w:rsidR="00891EE8" w:rsidRPr="007E67FA">
        <w:rPr>
          <w:sz w:val="24"/>
        </w:rPr>
        <w:t>s</w:t>
      </w:r>
      <w:r w:rsidRPr="007E67FA">
        <w:rPr>
          <w:sz w:val="24"/>
        </w:rPr>
        <w:t xml:space="preserve"> Út</w:t>
      </w:r>
      <w:r w:rsidR="00891EE8" w:rsidRPr="007E67FA">
        <w:rPr>
          <w:sz w:val="24"/>
        </w:rPr>
        <w:t>eis</w:t>
      </w:r>
      <w:r w:rsidRPr="007E67FA">
        <w:rPr>
          <w:sz w:val="24"/>
        </w:rPr>
        <w:t xml:space="preserve"> contado</w:t>
      </w:r>
      <w:r w:rsidR="00992A6D" w:rsidRPr="007E67FA">
        <w:rPr>
          <w:sz w:val="24"/>
        </w:rPr>
        <w:t>s</w:t>
      </w:r>
      <w:r w:rsidRPr="00F12D79">
        <w:rPr>
          <w:sz w:val="24"/>
        </w:rPr>
        <w:t xml:space="preserve"> da</w:t>
      </w:r>
      <w:r w:rsidRPr="003A25CF">
        <w:rPr>
          <w:sz w:val="24"/>
        </w:rPr>
        <w:t xml:space="preserve"> ciência pela Emissora a respeito da sua ocorrência, informações sobre o descumprimento de qualquer cláusula, termo ou condição desta Escritura, </w:t>
      </w:r>
      <w:r w:rsidRPr="00F12D79">
        <w:rPr>
          <w:sz w:val="24"/>
        </w:rPr>
        <w:t xml:space="preserve">inclusive com relação a um Evento de Inadimplemento, nos termos das Cláusulas </w:t>
      </w:r>
      <w:r w:rsidR="00B46D51" w:rsidRPr="00F12D79">
        <w:rPr>
          <w:sz w:val="24"/>
        </w:rPr>
        <w:t>6</w:t>
      </w:r>
      <w:r w:rsidRPr="00F12D79">
        <w:rPr>
          <w:sz w:val="24"/>
        </w:rPr>
        <w:t xml:space="preserve">.1.1 e </w:t>
      </w:r>
      <w:r w:rsidR="00B46D51" w:rsidRPr="00F12D79">
        <w:rPr>
          <w:sz w:val="24"/>
        </w:rPr>
        <w:t>6</w:t>
      </w:r>
      <w:r w:rsidRPr="00F12D79">
        <w:rPr>
          <w:sz w:val="24"/>
        </w:rPr>
        <w:t>.1.2 acima</w:t>
      </w:r>
      <w:r w:rsidR="00897D73" w:rsidRPr="007E67FA">
        <w:rPr>
          <w:sz w:val="24"/>
        </w:rPr>
        <w:t xml:space="preserve">, </w:t>
      </w:r>
      <w:r w:rsidR="00970BAD" w:rsidRPr="007E67FA">
        <w:rPr>
          <w:sz w:val="24"/>
        </w:rPr>
        <w:t xml:space="preserve">bem como quaisquer eventos ou situações que sejam de seu conhecimento e que possam afetar negativamente </w:t>
      </w:r>
      <w:r w:rsidR="00583207" w:rsidRPr="007E67FA">
        <w:rPr>
          <w:sz w:val="24"/>
        </w:rPr>
        <w:t xml:space="preserve">de forma material </w:t>
      </w:r>
      <w:r w:rsidR="00970BAD" w:rsidRPr="007E67FA">
        <w:rPr>
          <w:sz w:val="24"/>
        </w:rPr>
        <w:t xml:space="preserve">a habilidade da Emissora de efetuar o pontual cumprimento das obrigações, no todo ou em parte, assumidas perante os titulares </w:t>
      </w:r>
      <w:r w:rsidR="00970BAD" w:rsidRPr="007E67FA">
        <w:rPr>
          <w:bCs/>
          <w:sz w:val="24"/>
        </w:rPr>
        <w:t>das Debêntures</w:t>
      </w:r>
      <w:r w:rsidRPr="00F12D79">
        <w:rPr>
          <w:sz w:val="24"/>
        </w:rPr>
        <w:t>;</w:t>
      </w:r>
      <w:r w:rsidR="00970BAD" w:rsidRPr="00F12D79">
        <w:rPr>
          <w:sz w:val="24"/>
        </w:rPr>
        <w:t xml:space="preserve"> </w:t>
      </w:r>
    </w:p>
    <w:p w14:paraId="340C0975" w14:textId="77777777" w:rsidR="00BF31B1" w:rsidRPr="003A25CF" w:rsidRDefault="00BF31B1" w:rsidP="002159AF">
      <w:pPr>
        <w:tabs>
          <w:tab w:val="left" w:pos="1560"/>
        </w:tabs>
        <w:spacing w:line="276" w:lineRule="auto"/>
        <w:ind w:left="1560" w:hanging="851"/>
        <w:rPr>
          <w:sz w:val="24"/>
        </w:rPr>
      </w:pPr>
    </w:p>
    <w:p w14:paraId="4CD38E77" w14:textId="77777777" w:rsidR="00BF31B1" w:rsidRPr="003A25CF" w:rsidRDefault="00214E88" w:rsidP="002159AF">
      <w:pPr>
        <w:numPr>
          <w:ilvl w:val="0"/>
          <w:numId w:val="4"/>
        </w:numPr>
        <w:tabs>
          <w:tab w:val="left" w:pos="1560"/>
        </w:tabs>
        <w:spacing w:line="276" w:lineRule="auto"/>
        <w:ind w:left="1560" w:hanging="851"/>
        <w:rPr>
          <w:sz w:val="24"/>
        </w:rPr>
      </w:pPr>
      <w:r w:rsidRPr="00F12D79">
        <w:rPr>
          <w:sz w:val="24"/>
        </w:rPr>
        <w:t xml:space="preserve">em até </w:t>
      </w:r>
      <w:r w:rsidR="00891EE8" w:rsidRPr="007E67FA">
        <w:rPr>
          <w:sz w:val="24"/>
        </w:rPr>
        <w:t>10</w:t>
      </w:r>
      <w:r w:rsidRPr="007E67FA">
        <w:rPr>
          <w:sz w:val="24"/>
        </w:rPr>
        <w:t xml:space="preserve"> (</w:t>
      </w:r>
      <w:r w:rsidR="00891EE8" w:rsidRPr="007E67FA">
        <w:rPr>
          <w:sz w:val="24"/>
        </w:rPr>
        <w:t>dez</w:t>
      </w:r>
      <w:r w:rsidRPr="007E67FA">
        <w:rPr>
          <w:sz w:val="24"/>
        </w:rPr>
        <w:t>) Dias Úteis</w:t>
      </w:r>
      <w:r w:rsidRPr="00F12D79">
        <w:rPr>
          <w:sz w:val="24"/>
        </w:rPr>
        <w:t xml:space="preserve"> após sua publicação, cópia dos Avisos aos Debenturistas, fatos relevantes, atas de Assembleias Gerais de Debenturistas e demais documentos relacionados à presente Emissão, bem como cópia das atas de reuniões da Assembleia Geral, do</w:t>
      </w:r>
      <w:r w:rsidRPr="003A25CF">
        <w:rPr>
          <w:sz w:val="24"/>
        </w:rPr>
        <w:t xml:space="preserve"> Conselho de Administração </w:t>
      </w:r>
      <w:r w:rsidR="00A13A2C" w:rsidRPr="003A25CF">
        <w:rPr>
          <w:sz w:val="24"/>
        </w:rPr>
        <w:t>(se aplicável)</w:t>
      </w:r>
      <w:r w:rsidR="00A13A2C">
        <w:rPr>
          <w:sz w:val="24"/>
        </w:rPr>
        <w:t xml:space="preserve"> </w:t>
      </w:r>
      <w:r w:rsidRPr="003A25CF">
        <w:rPr>
          <w:sz w:val="24"/>
        </w:rPr>
        <w:t>e do Conselho Fiscal da Emissora (se aplicável) cujas deliberações estejam relacionadas à presente Emissão;</w:t>
      </w:r>
      <w:r w:rsidR="00992A6D">
        <w:rPr>
          <w:sz w:val="24"/>
        </w:rPr>
        <w:t xml:space="preserve"> </w:t>
      </w:r>
    </w:p>
    <w:p w14:paraId="6B0D5793" w14:textId="77777777" w:rsidR="00BF31B1" w:rsidRPr="003A25CF" w:rsidRDefault="00BF31B1" w:rsidP="002159AF">
      <w:pPr>
        <w:tabs>
          <w:tab w:val="left" w:pos="1560"/>
        </w:tabs>
        <w:spacing w:line="276" w:lineRule="auto"/>
        <w:ind w:left="1560" w:hanging="851"/>
        <w:rPr>
          <w:sz w:val="24"/>
        </w:rPr>
      </w:pPr>
    </w:p>
    <w:p w14:paraId="79E59544" w14:textId="7E9E9EEF" w:rsidR="00BF31B1" w:rsidRPr="003A25CF" w:rsidRDefault="00214E88" w:rsidP="002159AF">
      <w:pPr>
        <w:numPr>
          <w:ilvl w:val="0"/>
          <w:numId w:val="4"/>
        </w:numPr>
        <w:tabs>
          <w:tab w:val="left" w:pos="1560"/>
        </w:tabs>
        <w:spacing w:line="276" w:lineRule="auto"/>
        <w:ind w:left="1560" w:hanging="851"/>
        <w:rPr>
          <w:sz w:val="24"/>
        </w:rPr>
      </w:pPr>
      <w:r w:rsidRPr="003A25CF">
        <w:rPr>
          <w:sz w:val="24"/>
        </w:rPr>
        <w:t xml:space="preserve">no </w:t>
      </w:r>
      <w:r w:rsidRPr="00F12D79">
        <w:rPr>
          <w:sz w:val="24"/>
        </w:rPr>
        <w:t xml:space="preserve">menor prazo possível, respeitado o prazo máximo de </w:t>
      </w:r>
      <w:r w:rsidR="00891EE8" w:rsidRPr="007E67FA">
        <w:rPr>
          <w:sz w:val="24"/>
        </w:rPr>
        <w:t>10</w:t>
      </w:r>
      <w:r w:rsidRPr="007E67FA">
        <w:rPr>
          <w:sz w:val="24"/>
        </w:rPr>
        <w:t xml:space="preserve"> (</w:t>
      </w:r>
      <w:r w:rsidR="00891EE8" w:rsidRPr="007E67FA">
        <w:rPr>
          <w:sz w:val="24"/>
        </w:rPr>
        <w:t>dez</w:t>
      </w:r>
      <w:r w:rsidRPr="007E67FA">
        <w:rPr>
          <w:sz w:val="24"/>
        </w:rPr>
        <w:t>) Dias Úteis</w:t>
      </w:r>
      <w:r w:rsidRPr="007E67FA">
        <w:rPr>
          <w:rFonts w:cs="Arial"/>
          <w:sz w:val="24"/>
        </w:rPr>
        <w:t xml:space="preserve"> </w:t>
      </w:r>
      <w:r w:rsidR="00891EE8" w:rsidRPr="007E67FA">
        <w:rPr>
          <w:rFonts w:cs="Arial"/>
          <w:sz w:val="24"/>
        </w:rPr>
        <w:t>ou outro prazo maior que venha a ser acordado com o Agente Fiduciário,</w:t>
      </w:r>
      <w:r w:rsidR="00891EE8" w:rsidRPr="00F12D79">
        <w:rPr>
          <w:rFonts w:cs="Arial"/>
          <w:sz w:val="24"/>
        </w:rPr>
        <w:t xml:space="preserve"> </w:t>
      </w:r>
      <w:r w:rsidRPr="00F12D79">
        <w:rPr>
          <w:sz w:val="24"/>
        </w:rPr>
        <w:t>contados do recebimento de solicitação, qualquer informação relevante com relação às Debêntures que lhe venha</w:t>
      </w:r>
      <w:r w:rsidRPr="003A25CF">
        <w:rPr>
          <w:sz w:val="24"/>
        </w:rPr>
        <w:t xml:space="preserve"> a ser solicitada, de maneira razoável, por escrito, pelo Agente Fiduciário, a fim de que este possa cumprir as suas </w:t>
      </w:r>
      <w:r w:rsidRPr="003A25CF">
        <w:rPr>
          <w:sz w:val="24"/>
        </w:rPr>
        <w:lastRenderedPageBreak/>
        <w:t xml:space="preserve">obrigações nos termos desta Escritura e da </w:t>
      </w:r>
      <w:r w:rsidR="002915FD">
        <w:rPr>
          <w:sz w:val="24"/>
        </w:rPr>
        <w:t>Resolução CVM nº 17</w:t>
      </w:r>
      <w:r w:rsidRPr="003A25CF">
        <w:rPr>
          <w:sz w:val="24"/>
        </w:rPr>
        <w:t xml:space="preserve">, de </w:t>
      </w:r>
      <w:r w:rsidR="002915FD">
        <w:rPr>
          <w:sz w:val="24"/>
        </w:rPr>
        <w:t>09</w:t>
      </w:r>
      <w:r w:rsidR="002915FD" w:rsidRPr="003A25CF">
        <w:rPr>
          <w:sz w:val="24"/>
        </w:rPr>
        <w:t xml:space="preserve"> </w:t>
      </w:r>
      <w:r w:rsidRPr="003A25CF">
        <w:rPr>
          <w:sz w:val="24"/>
        </w:rPr>
        <w:t xml:space="preserve">de </w:t>
      </w:r>
      <w:r w:rsidR="002915FD">
        <w:rPr>
          <w:sz w:val="24"/>
        </w:rPr>
        <w:t>fevereiro</w:t>
      </w:r>
      <w:r w:rsidR="002915FD" w:rsidRPr="003A25CF">
        <w:rPr>
          <w:sz w:val="24"/>
        </w:rPr>
        <w:t xml:space="preserve"> </w:t>
      </w:r>
      <w:r w:rsidRPr="003A25CF">
        <w:rPr>
          <w:sz w:val="24"/>
        </w:rPr>
        <w:t xml:space="preserve">de </w:t>
      </w:r>
      <w:r w:rsidR="002915FD">
        <w:rPr>
          <w:sz w:val="24"/>
        </w:rPr>
        <w:t>2021</w:t>
      </w:r>
      <w:r w:rsidRPr="003A25CF">
        <w:rPr>
          <w:sz w:val="24"/>
        </w:rPr>
        <w:t>, conforme alterada (“</w:t>
      </w:r>
      <w:r w:rsidR="002915FD">
        <w:rPr>
          <w:sz w:val="24"/>
          <w:u w:val="single"/>
        </w:rPr>
        <w:t>Resolução CVM 17</w:t>
      </w:r>
      <w:r w:rsidRPr="003A25CF">
        <w:rPr>
          <w:sz w:val="24"/>
        </w:rPr>
        <w:t>”);</w:t>
      </w:r>
      <w:r w:rsidR="00F20E03">
        <w:rPr>
          <w:sz w:val="24"/>
        </w:rPr>
        <w:t xml:space="preserve"> </w:t>
      </w:r>
    </w:p>
    <w:p w14:paraId="779C3D13" w14:textId="77777777" w:rsidR="00BF31B1" w:rsidRPr="003A25CF" w:rsidRDefault="00BF31B1" w:rsidP="002159AF">
      <w:pPr>
        <w:tabs>
          <w:tab w:val="left" w:pos="1560"/>
        </w:tabs>
        <w:spacing w:line="276" w:lineRule="auto"/>
        <w:ind w:left="1560" w:hanging="851"/>
        <w:rPr>
          <w:sz w:val="24"/>
        </w:rPr>
      </w:pPr>
    </w:p>
    <w:p w14:paraId="3FDFE6FB" w14:textId="77777777" w:rsidR="00BF31B1" w:rsidRPr="003A25CF" w:rsidRDefault="00214E88" w:rsidP="002159AF">
      <w:pPr>
        <w:numPr>
          <w:ilvl w:val="0"/>
          <w:numId w:val="4"/>
        </w:numPr>
        <w:tabs>
          <w:tab w:val="left" w:pos="1560"/>
        </w:tabs>
        <w:spacing w:line="276" w:lineRule="auto"/>
        <w:ind w:left="1560" w:hanging="851"/>
        <w:rPr>
          <w:sz w:val="24"/>
        </w:rPr>
      </w:pPr>
      <w:r w:rsidRPr="00F12D79">
        <w:rPr>
          <w:sz w:val="24"/>
        </w:rPr>
        <w:t xml:space="preserve">em até </w:t>
      </w:r>
      <w:r w:rsidR="00891EE8" w:rsidRPr="007E67FA">
        <w:rPr>
          <w:sz w:val="24"/>
        </w:rPr>
        <w:t>5</w:t>
      </w:r>
      <w:r w:rsidRPr="007E67FA">
        <w:rPr>
          <w:sz w:val="24"/>
        </w:rPr>
        <w:t xml:space="preserve"> (</w:t>
      </w:r>
      <w:r w:rsidR="00891EE8" w:rsidRPr="007E67FA">
        <w:rPr>
          <w:sz w:val="24"/>
        </w:rPr>
        <w:t>cinco</w:t>
      </w:r>
      <w:r w:rsidRPr="007E67FA">
        <w:rPr>
          <w:sz w:val="24"/>
        </w:rPr>
        <w:t>) Dias Úteis</w:t>
      </w:r>
      <w:r w:rsidRPr="00F12D79">
        <w:rPr>
          <w:sz w:val="24"/>
        </w:rPr>
        <w:t xml:space="preserve"> após o seu recebimento, cópia de qualquer correspondência ou notificação judicial ou extrajudicial</w:t>
      </w:r>
      <w:r w:rsidRPr="00891EE8">
        <w:rPr>
          <w:sz w:val="24"/>
        </w:rPr>
        <w:t xml:space="preserve"> recebida pela Emissora, relativa às Debêntures ou à presente</w:t>
      </w:r>
      <w:r w:rsidRPr="003A25CF">
        <w:rPr>
          <w:sz w:val="24"/>
        </w:rPr>
        <w:t xml:space="preserve"> Escritura;</w:t>
      </w:r>
      <w:r w:rsidR="00F20E03">
        <w:rPr>
          <w:sz w:val="24"/>
        </w:rPr>
        <w:t xml:space="preserve"> </w:t>
      </w:r>
    </w:p>
    <w:p w14:paraId="0BAD0660" w14:textId="77777777" w:rsidR="00BF31B1" w:rsidRPr="003A25CF" w:rsidRDefault="00BF31B1" w:rsidP="002159AF">
      <w:pPr>
        <w:tabs>
          <w:tab w:val="left" w:pos="1560"/>
        </w:tabs>
        <w:spacing w:line="276" w:lineRule="auto"/>
        <w:ind w:left="1560" w:hanging="851"/>
        <w:rPr>
          <w:sz w:val="24"/>
        </w:rPr>
      </w:pPr>
    </w:p>
    <w:p w14:paraId="07DA4687" w14:textId="77777777" w:rsidR="00BF31B1" w:rsidRPr="003A25CF" w:rsidRDefault="00214E88" w:rsidP="002159AF">
      <w:pPr>
        <w:numPr>
          <w:ilvl w:val="0"/>
          <w:numId w:val="4"/>
        </w:numPr>
        <w:tabs>
          <w:tab w:val="left" w:pos="1560"/>
        </w:tabs>
        <w:spacing w:line="276" w:lineRule="auto"/>
        <w:ind w:left="1560" w:hanging="851"/>
        <w:rPr>
          <w:sz w:val="24"/>
        </w:rPr>
      </w:pPr>
      <w:r w:rsidRPr="00F12D79">
        <w:rPr>
          <w:sz w:val="24"/>
        </w:rPr>
        <w:t xml:space="preserve">no prazo de até </w:t>
      </w:r>
      <w:r w:rsidR="00891EE8" w:rsidRPr="007E67FA">
        <w:rPr>
          <w:sz w:val="24"/>
        </w:rPr>
        <w:t>5</w:t>
      </w:r>
      <w:r w:rsidRPr="007E67FA">
        <w:rPr>
          <w:sz w:val="24"/>
        </w:rPr>
        <w:t xml:space="preserve"> (</w:t>
      </w:r>
      <w:r w:rsidR="00891EE8" w:rsidRPr="007E67FA">
        <w:rPr>
          <w:sz w:val="24"/>
        </w:rPr>
        <w:t>cinco</w:t>
      </w:r>
      <w:r w:rsidRPr="007E67FA">
        <w:rPr>
          <w:sz w:val="24"/>
        </w:rPr>
        <w:t>) Dias Úteis</w:t>
      </w:r>
      <w:r w:rsidR="00891EE8" w:rsidRPr="007E67FA">
        <w:rPr>
          <w:rFonts w:cs="Arial"/>
          <w:sz w:val="24"/>
        </w:rPr>
        <w:t xml:space="preserve"> ou outro prazo maior que venha a ser acordado com o Agente Fiduciário,</w:t>
      </w:r>
      <w:r w:rsidRPr="00F12D79">
        <w:rPr>
          <w:sz w:val="24"/>
        </w:rPr>
        <w:t xml:space="preserve"> contados de solicitação nesse sentido pelo Agente Fiduciário, os comprovantes de cumprimento de qualquer obrigação decorrente da Escritura; e </w:t>
      </w:r>
    </w:p>
    <w:p w14:paraId="5BD05E9E" w14:textId="77777777" w:rsidR="00BF31B1" w:rsidRPr="003A25CF" w:rsidRDefault="00BF31B1" w:rsidP="002159AF">
      <w:pPr>
        <w:tabs>
          <w:tab w:val="left" w:pos="1560"/>
        </w:tabs>
        <w:spacing w:line="276" w:lineRule="auto"/>
        <w:ind w:left="1560" w:hanging="851"/>
        <w:rPr>
          <w:sz w:val="24"/>
        </w:rPr>
      </w:pPr>
    </w:p>
    <w:p w14:paraId="63CAA85E" w14:textId="77777777" w:rsidR="00BF31B1" w:rsidRPr="003A25CF" w:rsidRDefault="00214E88" w:rsidP="002159AF">
      <w:pPr>
        <w:numPr>
          <w:ilvl w:val="0"/>
          <w:numId w:val="4"/>
        </w:numPr>
        <w:tabs>
          <w:tab w:val="left" w:pos="1560"/>
        </w:tabs>
        <w:spacing w:line="276" w:lineRule="auto"/>
        <w:ind w:left="1560" w:hanging="851"/>
        <w:rPr>
          <w:sz w:val="24"/>
        </w:rPr>
      </w:pPr>
      <w:r w:rsidRPr="003A25CF">
        <w:rPr>
          <w:sz w:val="24"/>
        </w:rPr>
        <w:t xml:space="preserve">para fins da elaboração do relatório anual de que trata a alínea “m” da Cláusula </w:t>
      </w:r>
      <w:r w:rsidR="00E84D7F" w:rsidRPr="003A25CF">
        <w:rPr>
          <w:sz w:val="24"/>
        </w:rPr>
        <w:t>8</w:t>
      </w:r>
      <w:r w:rsidRPr="003A25CF">
        <w:rPr>
          <w:sz w:val="24"/>
        </w:rPr>
        <w:t xml:space="preserve">.4.1 desta Escritura, informar e enviar o organograma, os dados financeiros e atos societários necessários à realização do relatório anual e que venham a ser solicitados pelo Agente Fiduciário, os quais deverão ser devidamente encaminhados pela Emissora em até 30 (trinta) dias antes do encerramento do prazo previsto na alínea “n” da Cláusula </w:t>
      </w:r>
      <w:r w:rsidR="00E84D7F" w:rsidRPr="003A25CF">
        <w:rPr>
          <w:sz w:val="24"/>
        </w:rPr>
        <w:t>8</w:t>
      </w:r>
      <w:r w:rsidRPr="003A25CF">
        <w:rPr>
          <w:sz w:val="24"/>
        </w:rPr>
        <w:t>.4.1 desta Escritura. O referido organograma do grupo societário da Emissora deverá conter, inclusive, os controladores, as controladas, as sociedades sob controle comum, as coligadas e os integrantes do bloco de controle, no encerramento de cada exercício social.</w:t>
      </w:r>
    </w:p>
    <w:p w14:paraId="70A9F73C" w14:textId="77777777" w:rsidR="00BF31B1" w:rsidRPr="003A25CF" w:rsidRDefault="00BF31B1" w:rsidP="002159AF">
      <w:pPr>
        <w:spacing w:line="276" w:lineRule="auto"/>
        <w:ind w:left="720"/>
        <w:rPr>
          <w:sz w:val="24"/>
        </w:rPr>
      </w:pPr>
    </w:p>
    <w:p w14:paraId="437EB7E0" w14:textId="6FA37321" w:rsidR="00BF31B1" w:rsidRPr="003A25CF" w:rsidRDefault="00214E88" w:rsidP="002159AF">
      <w:pPr>
        <w:numPr>
          <w:ilvl w:val="0"/>
          <w:numId w:val="3"/>
        </w:numPr>
        <w:spacing w:line="276" w:lineRule="auto"/>
        <w:ind w:hanging="720"/>
        <w:rPr>
          <w:sz w:val="24"/>
        </w:rPr>
      </w:pPr>
      <w:r w:rsidRPr="003A25CF">
        <w:rPr>
          <w:sz w:val="24"/>
        </w:rPr>
        <w:t xml:space="preserve">contratar e manter contratados, às suas expensas, os prestadores de serviços inerentes às obrigações previstas nos documentos da Oferta Restrita, incluindo o </w:t>
      </w:r>
      <w:r w:rsidR="004248DA">
        <w:rPr>
          <w:sz w:val="24"/>
        </w:rPr>
        <w:t>Agente de Liquidação</w:t>
      </w:r>
      <w:r w:rsidRPr="003A25CF">
        <w:rPr>
          <w:sz w:val="24"/>
        </w:rPr>
        <w:t xml:space="preserve">, o </w:t>
      </w:r>
      <w:proofErr w:type="spellStart"/>
      <w:r w:rsidRPr="003A25CF">
        <w:rPr>
          <w:sz w:val="24"/>
        </w:rPr>
        <w:t>Escriturador</w:t>
      </w:r>
      <w:proofErr w:type="spellEnd"/>
      <w:r w:rsidRPr="003A25CF">
        <w:rPr>
          <w:sz w:val="24"/>
        </w:rPr>
        <w:t xml:space="preserve">, o Agente Fiduciário, o banco depositário previsto no Contrato de Cessão Fiduciária, o sistema de distribuição das Debêntures no mercado primário (MDA) e o </w:t>
      </w:r>
      <w:r w:rsidR="008311F1" w:rsidRPr="003A25CF">
        <w:rPr>
          <w:sz w:val="24"/>
        </w:rPr>
        <w:t>ambiente</w:t>
      </w:r>
      <w:r w:rsidRPr="003A25CF">
        <w:rPr>
          <w:sz w:val="24"/>
        </w:rPr>
        <w:t xml:space="preserve"> de negociação no mercado secundário (CETIP21);</w:t>
      </w:r>
    </w:p>
    <w:p w14:paraId="6F60E89C" w14:textId="77777777" w:rsidR="00BF31B1" w:rsidRPr="003A25CF" w:rsidRDefault="00BF31B1" w:rsidP="002159AF">
      <w:pPr>
        <w:pStyle w:val="Default"/>
        <w:spacing w:line="276" w:lineRule="auto"/>
        <w:ind w:left="720" w:hanging="720"/>
        <w:jc w:val="both"/>
        <w:rPr>
          <w:rFonts w:ascii="Garamond" w:hAnsi="Garamond"/>
          <w:color w:val="auto"/>
        </w:rPr>
      </w:pPr>
    </w:p>
    <w:p w14:paraId="73C89983" w14:textId="77777777" w:rsidR="00BF31B1" w:rsidRPr="003A25CF" w:rsidRDefault="00214E88" w:rsidP="002159AF">
      <w:pPr>
        <w:numPr>
          <w:ilvl w:val="0"/>
          <w:numId w:val="3"/>
        </w:numPr>
        <w:spacing w:line="276" w:lineRule="auto"/>
        <w:ind w:hanging="720"/>
        <w:rPr>
          <w:sz w:val="24"/>
        </w:rPr>
      </w:pPr>
      <w:r w:rsidRPr="003A25CF">
        <w:rPr>
          <w:sz w:val="24"/>
        </w:rPr>
        <w:t xml:space="preserve">apresentar imediatamente ao público as decisões tomadas pela Emissora com relação a seus resultados operacionais, atividades comerciais e quaisquer outros fatos considerados relevantes nos termos da regulamentação expedida pela CVM; </w:t>
      </w:r>
    </w:p>
    <w:p w14:paraId="71B625B5" w14:textId="77777777" w:rsidR="00BF31B1" w:rsidRPr="003A25CF" w:rsidRDefault="00BF31B1" w:rsidP="002159AF">
      <w:pPr>
        <w:pStyle w:val="Default"/>
        <w:spacing w:line="276" w:lineRule="auto"/>
        <w:ind w:left="720" w:hanging="720"/>
        <w:jc w:val="both"/>
        <w:rPr>
          <w:rFonts w:ascii="Garamond" w:hAnsi="Garamond"/>
          <w:color w:val="auto"/>
        </w:rPr>
      </w:pPr>
    </w:p>
    <w:p w14:paraId="73D178FA" w14:textId="7A31F7B5" w:rsidR="00BF31B1" w:rsidRPr="003A25CF" w:rsidRDefault="00214E88" w:rsidP="002159AF">
      <w:pPr>
        <w:numPr>
          <w:ilvl w:val="0"/>
          <w:numId w:val="3"/>
        </w:numPr>
        <w:spacing w:line="276" w:lineRule="auto"/>
        <w:ind w:hanging="720"/>
        <w:rPr>
          <w:sz w:val="24"/>
        </w:rPr>
      </w:pPr>
      <w:r w:rsidRPr="003A25CF">
        <w:rPr>
          <w:sz w:val="24"/>
        </w:rPr>
        <w:t>comunicar em at</w:t>
      </w:r>
      <w:r w:rsidRPr="00891EE8">
        <w:rPr>
          <w:sz w:val="24"/>
        </w:rPr>
        <w:t xml:space="preserve">é </w:t>
      </w:r>
      <w:r w:rsidR="00891EE8" w:rsidRPr="007E67FA">
        <w:rPr>
          <w:sz w:val="24"/>
        </w:rPr>
        <w:t>5</w:t>
      </w:r>
      <w:r w:rsidRPr="007E67FA">
        <w:rPr>
          <w:sz w:val="24"/>
        </w:rPr>
        <w:t xml:space="preserve"> (</w:t>
      </w:r>
      <w:r w:rsidR="00891EE8" w:rsidRPr="007E67FA">
        <w:rPr>
          <w:sz w:val="24"/>
        </w:rPr>
        <w:t>cinco</w:t>
      </w:r>
      <w:r w:rsidRPr="007E67FA">
        <w:rPr>
          <w:sz w:val="24"/>
        </w:rPr>
        <w:t>) Dias Úteis</w:t>
      </w:r>
      <w:r w:rsidRPr="00F12D79">
        <w:rPr>
          <w:sz w:val="24"/>
        </w:rPr>
        <w:t xml:space="preserve"> ao Agente Fiduciário a ocorrência de quaisquer eventos ou situações que sejam de seu conhecimento e que possam afetar negativamente sua habilidade de efetuar o pontual</w:t>
      </w:r>
      <w:r w:rsidRPr="003A25CF">
        <w:rPr>
          <w:sz w:val="24"/>
        </w:rPr>
        <w:t xml:space="preserve"> cumprimento das obrigações, no todo ou em parte, assumidas no âmbito da Oferta Restrita</w:t>
      </w:r>
      <w:r w:rsidR="0069286C">
        <w:rPr>
          <w:sz w:val="24"/>
        </w:rPr>
        <w:t xml:space="preserve"> ou caso quaisquer declarações deixem de ser verdadeiras</w:t>
      </w:r>
      <w:r w:rsidRPr="003A25CF">
        <w:rPr>
          <w:sz w:val="24"/>
        </w:rPr>
        <w:t xml:space="preserve">; </w:t>
      </w:r>
    </w:p>
    <w:p w14:paraId="461B0223" w14:textId="77777777" w:rsidR="00BF31B1" w:rsidRPr="003A25CF" w:rsidRDefault="00BF31B1" w:rsidP="002159AF">
      <w:pPr>
        <w:pStyle w:val="PargrafodaLista"/>
        <w:spacing w:line="276" w:lineRule="auto"/>
        <w:ind w:left="720" w:hanging="720"/>
        <w:rPr>
          <w:sz w:val="24"/>
        </w:rPr>
      </w:pPr>
    </w:p>
    <w:p w14:paraId="152DC12C" w14:textId="77777777" w:rsidR="00BF31B1" w:rsidRPr="003A25CF" w:rsidRDefault="00214E88" w:rsidP="002159AF">
      <w:pPr>
        <w:numPr>
          <w:ilvl w:val="0"/>
          <w:numId w:val="3"/>
        </w:numPr>
        <w:spacing w:line="276" w:lineRule="auto"/>
        <w:ind w:hanging="720"/>
        <w:rPr>
          <w:sz w:val="24"/>
        </w:rPr>
      </w:pPr>
      <w:r w:rsidRPr="003A25CF">
        <w:rPr>
          <w:sz w:val="24"/>
        </w:rPr>
        <w:t xml:space="preserve">registrar e manter as Debêntures registradas para negociação no mercado secundário durante todo o prazo de vigência das Debêntures, arcando com os custos do referido registro; </w:t>
      </w:r>
    </w:p>
    <w:p w14:paraId="17588144" w14:textId="77777777" w:rsidR="00BF31B1" w:rsidRPr="003A25CF" w:rsidRDefault="00BF31B1" w:rsidP="002159AF">
      <w:pPr>
        <w:spacing w:line="276" w:lineRule="auto"/>
        <w:ind w:left="720"/>
        <w:rPr>
          <w:sz w:val="24"/>
        </w:rPr>
      </w:pPr>
    </w:p>
    <w:p w14:paraId="3963BDBC" w14:textId="217E315F" w:rsidR="00BF31B1" w:rsidRPr="003A25CF" w:rsidRDefault="00214E88" w:rsidP="002159AF">
      <w:pPr>
        <w:numPr>
          <w:ilvl w:val="0"/>
          <w:numId w:val="3"/>
        </w:numPr>
        <w:spacing w:line="276" w:lineRule="auto"/>
        <w:ind w:hanging="720"/>
        <w:rPr>
          <w:sz w:val="24"/>
        </w:rPr>
      </w:pPr>
      <w:r w:rsidRPr="003A25CF">
        <w:rPr>
          <w:sz w:val="24"/>
        </w:rPr>
        <w:t xml:space="preserve">cumprir todos os requisitos e obrigações estabelecidos nesta Escritura e na regulamentação em vigor pertinente à matéria, em especial as obrigações previstas no artigo 17 da Instrução CVM 476, conforme a seguir transcritas: (i) preparar demonstrações financeiras de encerramento de exercício e, se for o caso, </w:t>
      </w:r>
      <w:r w:rsidRPr="003A25CF">
        <w:rPr>
          <w:sz w:val="24"/>
        </w:rPr>
        <w:lastRenderedPageBreak/>
        <w:t>demonstrações consolidadas, em conformidade com a Lei das Sociedades por Ações e com a regulamentação da CVM; (</w:t>
      </w:r>
      <w:proofErr w:type="spellStart"/>
      <w:r w:rsidRPr="003A25CF">
        <w:rPr>
          <w:sz w:val="24"/>
        </w:rPr>
        <w:t>ii</w:t>
      </w:r>
      <w:proofErr w:type="spellEnd"/>
      <w:r w:rsidRPr="003A25CF">
        <w:rPr>
          <w:sz w:val="24"/>
        </w:rPr>
        <w:t>) submeter suas demonstrações financeiras a auditoria, por auditor registrado na CVM; (</w:t>
      </w:r>
      <w:proofErr w:type="spellStart"/>
      <w:r w:rsidRPr="003A25CF">
        <w:rPr>
          <w:sz w:val="24"/>
        </w:rPr>
        <w:t>iii</w:t>
      </w:r>
      <w:proofErr w:type="spellEnd"/>
      <w:r w:rsidRPr="003A25CF">
        <w:rPr>
          <w:sz w:val="24"/>
        </w:rPr>
        <w:t xml:space="preserve">) </w:t>
      </w:r>
      <w:r w:rsidR="001D6548" w:rsidRPr="003A25CF">
        <w:rPr>
          <w:sz w:val="24"/>
        </w:rPr>
        <w:t>divulgar, até o dia anterior ao início das negociações, suas demonstrações financeiras, acompanhadas de notas explicativas e do relatório dos auditores independentes, relativas aos 3 (três) últimos exercícios sociais encerrados</w:t>
      </w:r>
      <w:r w:rsidR="00F328AD">
        <w:rPr>
          <w:sz w:val="24"/>
        </w:rPr>
        <w:t xml:space="preserve"> (se aplicável)</w:t>
      </w:r>
      <w:r w:rsidR="00591FD8" w:rsidRPr="003A25CF">
        <w:rPr>
          <w:sz w:val="24"/>
        </w:rPr>
        <w:t xml:space="preserve"> em sua página na rede mundial de computadores</w:t>
      </w:r>
      <w:r w:rsidR="001D6548" w:rsidRPr="003A25CF">
        <w:rPr>
          <w:sz w:val="24"/>
        </w:rPr>
        <w:t>; (</w:t>
      </w:r>
      <w:proofErr w:type="spellStart"/>
      <w:r w:rsidR="001D6548" w:rsidRPr="003A25CF">
        <w:rPr>
          <w:sz w:val="24"/>
        </w:rPr>
        <w:t>iv</w:t>
      </w:r>
      <w:proofErr w:type="spellEnd"/>
      <w:r w:rsidR="001D6548" w:rsidRPr="003A25CF">
        <w:rPr>
          <w:sz w:val="24"/>
        </w:rPr>
        <w:t xml:space="preserve">) </w:t>
      </w:r>
      <w:r w:rsidRPr="003A25CF">
        <w:rPr>
          <w:sz w:val="24"/>
        </w:rPr>
        <w:t xml:space="preserve">divulgar suas demonstrações financeiras, acompanhadas de notas explicativas e parecer dos auditores independentes, em sua página </w:t>
      </w:r>
      <w:r w:rsidR="00606035">
        <w:rPr>
          <w:sz w:val="24"/>
        </w:rPr>
        <w:t xml:space="preserve">na rede mundial de computadores, </w:t>
      </w:r>
      <w:r w:rsidR="00D04F36">
        <w:rPr>
          <w:sz w:val="24"/>
        </w:rPr>
        <w:t>dentro d</w:t>
      </w:r>
      <w:r w:rsidR="00D04F36" w:rsidRPr="003A25CF">
        <w:rPr>
          <w:sz w:val="24"/>
        </w:rPr>
        <w:t>e 3 (três) meses contados do encerramento do exercício social</w:t>
      </w:r>
      <w:r w:rsidRPr="003A25CF">
        <w:rPr>
          <w:sz w:val="24"/>
        </w:rPr>
        <w:t xml:space="preserve">; (v) observar as disposições da </w:t>
      </w:r>
      <w:r w:rsidR="004A6EB9">
        <w:rPr>
          <w:sz w:val="24"/>
        </w:rPr>
        <w:t>Resolução CVM nº 44</w:t>
      </w:r>
      <w:r w:rsidRPr="003A25CF">
        <w:rPr>
          <w:sz w:val="24"/>
        </w:rPr>
        <w:t xml:space="preserve">, de </w:t>
      </w:r>
      <w:r w:rsidR="004A6EB9">
        <w:rPr>
          <w:sz w:val="24"/>
        </w:rPr>
        <w:t>23</w:t>
      </w:r>
      <w:r w:rsidR="004A6EB9" w:rsidRPr="003A25CF">
        <w:rPr>
          <w:sz w:val="24"/>
        </w:rPr>
        <w:t xml:space="preserve"> </w:t>
      </w:r>
      <w:r w:rsidRPr="003A25CF">
        <w:rPr>
          <w:sz w:val="24"/>
        </w:rPr>
        <w:t xml:space="preserve">de </w:t>
      </w:r>
      <w:r w:rsidR="004A6EB9">
        <w:rPr>
          <w:sz w:val="24"/>
        </w:rPr>
        <w:t>agosto</w:t>
      </w:r>
      <w:r w:rsidR="004A6EB9" w:rsidRPr="003A25CF">
        <w:rPr>
          <w:sz w:val="24"/>
        </w:rPr>
        <w:t xml:space="preserve"> </w:t>
      </w:r>
      <w:r w:rsidRPr="003A25CF">
        <w:rPr>
          <w:sz w:val="24"/>
        </w:rPr>
        <w:t>de 20</w:t>
      </w:r>
      <w:r w:rsidR="004A6EB9">
        <w:rPr>
          <w:sz w:val="24"/>
        </w:rPr>
        <w:t>21</w:t>
      </w:r>
      <w:r w:rsidRPr="003A25CF">
        <w:rPr>
          <w:sz w:val="24"/>
        </w:rPr>
        <w:t>, conforme alterada (“</w:t>
      </w:r>
      <w:r w:rsidR="004A6EB9">
        <w:rPr>
          <w:sz w:val="24"/>
          <w:u w:val="single"/>
        </w:rPr>
        <w:t>Resolução</w:t>
      </w:r>
      <w:r w:rsidR="004A6EB9" w:rsidRPr="003A25CF">
        <w:rPr>
          <w:sz w:val="24"/>
          <w:u w:val="single"/>
        </w:rPr>
        <w:t xml:space="preserve"> </w:t>
      </w:r>
      <w:r w:rsidRPr="003A25CF">
        <w:rPr>
          <w:sz w:val="24"/>
          <w:u w:val="single"/>
        </w:rPr>
        <w:t xml:space="preserve">CVM </w:t>
      </w:r>
      <w:r w:rsidR="004A6EB9">
        <w:rPr>
          <w:sz w:val="24"/>
          <w:u w:val="single"/>
        </w:rPr>
        <w:t>44</w:t>
      </w:r>
      <w:r w:rsidRPr="003A25CF">
        <w:rPr>
          <w:sz w:val="24"/>
        </w:rPr>
        <w:t xml:space="preserve">”), no tocante ao dever de sigilo e vedações à negociação; (vi) divulgar em sua página na rede mundial de computadores a ocorrência de fato relevante, conforme definido pelo </w:t>
      </w:r>
      <w:r w:rsidR="005D00BF">
        <w:rPr>
          <w:sz w:val="24"/>
        </w:rPr>
        <w:t xml:space="preserve">artigo 2º da </w:t>
      </w:r>
      <w:r w:rsidR="004A6EB9" w:rsidRPr="004A6EB9">
        <w:rPr>
          <w:sz w:val="24"/>
        </w:rPr>
        <w:t>Resolução CVM 44</w:t>
      </w:r>
      <w:r w:rsidRPr="003A25CF">
        <w:rPr>
          <w:sz w:val="24"/>
        </w:rPr>
        <w:t>; (</w:t>
      </w:r>
      <w:proofErr w:type="spellStart"/>
      <w:r w:rsidRPr="003A25CF">
        <w:rPr>
          <w:sz w:val="24"/>
        </w:rPr>
        <w:t>vii</w:t>
      </w:r>
      <w:proofErr w:type="spellEnd"/>
      <w:r w:rsidRPr="003A25CF">
        <w:rPr>
          <w:sz w:val="24"/>
        </w:rPr>
        <w:t>) fornecer as informações solicitadas pela CVM; (</w:t>
      </w:r>
      <w:proofErr w:type="spellStart"/>
      <w:r w:rsidRPr="003A25CF">
        <w:rPr>
          <w:sz w:val="24"/>
        </w:rPr>
        <w:t>viii</w:t>
      </w:r>
      <w:proofErr w:type="spellEnd"/>
      <w:r w:rsidRPr="003A25CF">
        <w:rPr>
          <w:sz w:val="24"/>
        </w:rPr>
        <w:t>) divulgar em sua página na rede mundial de computadores o relatório anual e demais comunicações enviadas pelo Agente Fiduciário na mesma data do seu recebimento;</w:t>
      </w:r>
      <w:r w:rsidR="001D6548" w:rsidRPr="003A25CF">
        <w:rPr>
          <w:sz w:val="24"/>
        </w:rPr>
        <w:t xml:space="preserve"> e (</w:t>
      </w:r>
      <w:proofErr w:type="spellStart"/>
      <w:r w:rsidR="001D6548" w:rsidRPr="003A25CF">
        <w:rPr>
          <w:sz w:val="24"/>
        </w:rPr>
        <w:t>ix</w:t>
      </w:r>
      <w:proofErr w:type="spellEnd"/>
      <w:r w:rsidR="001D6548" w:rsidRPr="003A25CF">
        <w:rPr>
          <w:sz w:val="24"/>
        </w:rPr>
        <w:t>) </w:t>
      </w:r>
      <w:r w:rsidR="00591FD8" w:rsidRPr="003A25CF">
        <w:rPr>
          <w:sz w:val="24"/>
        </w:rPr>
        <w:t>manter os documentos mencionados nos itens (</w:t>
      </w:r>
      <w:proofErr w:type="spellStart"/>
      <w:r w:rsidR="00591FD8" w:rsidRPr="003A25CF">
        <w:rPr>
          <w:sz w:val="24"/>
        </w:rPr>
        <w:t>iii</w:t>
      </w:r>
      <w:proofErr w:type="spellEnd"/>
      <w:r w:rsidR="00591FD8" w:rsidRPr="003A25CF">
        <w:rPr>
          <w:sz w:val="24"/>
        </w:rPr>
        <w:t>), (</w:t>
      </w:r>
      <w:proofErr w:type="spellStart"/>
      <w:r w:rsidR="00591FD8" w:rsidRPr="003A25CF">
        <w:rPr>
          <w:sz w:val="24"/>
        </w:rPr>
        <w:t>iv</w:t>
      </w:r>
      <w:proofErr w:type="spellEnd"/>
      <w:r w:rsidR="00591FD8" w:rsidRPr="003A25CF">
        <w:rPr>
          <w:sz w:val="24"/>
        </w:rPr>
        <w:t xml:space="preserve">) e (vi) anteriores em sua página na rede mundial de computadores, por um prazo de 3 (três) </w:t>
      </w:r>
      <w:r w:rsidR="000D4BEA">
        <w:rPr>
          <w:sz w:val="24"/>
        </w:rPr>
        <w:t xml:space="preserve">anos, </w:t>
      </w:r>
    </w:p>
    <w:p w14:paraId="42729955" w14:textId="77777777" w:rsidR="00BF31B1" w:rsidRPr="003A25CF" w:rsidRDefault="00BF31B1" w:rsidP="002159AF">
      <w:pPr>
        <w:spacing w:line="276" w:lineRule="auto"/>
        <w:ind w:left="720"/>
        <w:rPr>
          <w:sz w:val="24"/>
        </w:rPr>
      </w:pPr>
    </w:p>
    <w:p w14:paraId="41712905" w14:textId="555CC40F" w:rsidR="00BF31B1" w:rsidRPr="003A25CF" w:rsidRDefault="00214E88" w:rsidP="002159AF">
      <w:pPr>
        <w:numPr>
          <w:ilvl w:val="0"/>
          <w:numId w:val="3"/>
        </w:numPr>
        <w:spacing w:line="276" w:lineRule="auto"/>
        <w:ind w:hanging="720"/>
        <w:rPr>
          <w:sz w:val="24"/>
        </w:rPr>
      </w:pPr>
      <w:r w:rsidRPr="003A25CF">
        <w:rPr>
          <w:sz w:val="24"/>
        </w:rPr>
        <w:t>fornecer as informações solicitadas pela B3;</w:t>
      </w:r>
    </w:p>
    <w:p w14:paraId="2D3F882C" w14:textId="77777777" w:rsidR="0095084E" w:rsidRPr="00F12D79" w:rsidRDefault="0095084E" w:rsidP="002231E0">
      <w:pPr>
        <w:pStyle w:val="PargrafodaLista"/>
        <w:rPr>
          <w:sz w:val="24"/>
        </w:rPr>
      </w:pPr>
    </w:p>
    <w:p w14:paraId="7957D447" w14:textId="34F54D47" w:rsidR="00F12D79" w:rsidRPr="00F12D79" w:rsidRDefault="0095084E" w:rsidP="007E67FA">
      <w:pPr>
        <w:numPr>
          <w:ilvl w:val="0"/>
          <w:numId w:val="3"/>
        </w:numPr>
        <w:spacing w:line="276" w:lineRule="auto"/>
        <w:ind w:hanging="720"/>
        <w:rPr>
          <w:sz w:val="24"/>
        </w:rPr>
      </w:pPr>
      <w:r w:rsidRPr="007E67FA">
        <w:rPr>
          <w:sz w:val="24"/>
        </w:rPr>
        <w:t>manter sempre válidas, eficazes, em perfeita ordem e em pleno vigor todas as autorizações</w:t>
      </w:r>
      <w:r w:rsidR="007025D8">
        <w:rPr>
          <w:sz w:val="24"/>
        </w:rPr>
        <w:t xml:space="preserve">, </w:t>
      </w:r>
      <w:r w:rsidR="007025D8" w:rsidRPr="007025D8">
        <w:rPr>
          <w:sz w:val="24"/>
        </w:rPr>
        <w:t>licenças, subvenções, alvarás ou aprovações</w:t>
      </w:r>
      <w:r w:rsidRPr="007E67FA">
        <w:rPr>
          <w:sz w:val="24"/>
        </w:rPr>
        <w:t xml:space="preserve"> necessárias à assinatura desta Escritura e dos demais documentos relacionados à Emissão e à Oferta Restrita de que seja parte, conforme aplicável, e ao cumprimento de todas as obrigações aqui e ali previstas;</w:t>
      </w:r>
    </w:p>
    <w:p w14:paraId="39778EE5" w14:textId="77777777" w:rsidR="00BF31B1" w:rsidRPr="00583207" w:rsidRDefault="00BF31B1">
      <w:pPr>
        <w:spacing w:line="276" w:lineRule="auto"/>
        <w:ind w:left="720"/>
        <w:rPr>
          <w:sz w:val="24"/>
        </w:rPr>
      </w:pPr>
    </w:p>
    <w:p w14:paraId="3AB1BEA2" w14:textId="047EC80B" w:rsidR="00BF31B1" w:rsidRDefault="00214E88" w:rsidP="002159AF">
      <w:pPr>
        <w:numPr>
          <w:ilvl w:val="0"/>
          <w:numId w:val="3"/>
        </w:numPr>
        <w:spacing w:line="276" w:lineRule="auto"/>
        <w:ind w:hanging="720"/>
        <w:rPr>
          <w:sz w:val="24"/>
        </w:rPr>
      </w:pPr>
      <w:r w:rsidRPr="003A25CF">
        <w:rPr>
          <w:sz w:val="24"/>
        </w:rPr>
        <w:t>manter</w:t>
      </w:r>
      <w:r w:rsidR="007025D8">
        <w:rPr>
          <w:sz w:val="24"/>
        </w:rPr>
        <w:t xml:space="preserve">, </w:t>
      </w:r>
      <w:r w:rsidR="007025D8" w:rsidRPr="007025D8">
        <w:rPr>
          <w:sz w:val="24"/>
        </w:rPr>
        <w:t>bem como fazer com que suas controladas mantenham</w:t>
      </w:r>
      <w:r w:rsidR="007025D8">
        <w:rPr>
          <w:sz w:val="24"/>
        </w:rPr>
        <w:t>,</w:t>
      </w:r>
      <w:r w:rsidRPr="003A25CF">
        <w:rPr>
          <w:sz w:val="24"/>
        </w:rPr>
        <w:t xml:space="preserve"> em dia o pagamento de todas as suas obrigações e responsabilidades (natureza tributária, trabalhista e previdenciária), exceto </w:t>
      </w:r>
      <w:r w:rsidR="007025D8">
        <w:rPr>
          <w:sz w:val="24"/>
        </w:rPr>
        <w:t>aquelas (a)</w:t>
      </w:r>
      <w:r w:rsidR="007025D8" w:rsidRPr="003A25CF">
        <w:rPr>
          <w:sz w:val="24"/>
        </w:rPr>
        <w:t xml:space="preserve"> </w:t>
      </w:r>
      <w:r w:rsidRPr="003A25CF">
        <w:rPr>
          <w:sz w:val="24"/>
        </w:rPr>
        <w:t xml:space="preserve">que sejam </w:t>
      </w:r>
      <w:r w:rsidR="007025D8">
        <w:rPr>
          <w:sz w:val="24"/>
        </w:rPr>
        <w:t>contestadas</w:t>
      </w:r>
      <w:r w:rsidR="007025D8" w:rsidRPr="003A25CF">
        <w:rPr>
          <w:sz w:val="24"/>
        </w:rPr>
        <w:t xml:space="preserve"> </w:t>
      </w:r>
      <w:r w:rsidRPr="003A25CF">
        <w:rPr>
          <w:sz w:val="24"/>
        </w:rPr>
        <w:t>de boa-fé nas esferas judiciais ou administrativas</w:t>
      </w:r>
      <w:r w:rsidR="007025D8">
        <w:rPr>
          <w:sz w:val="24"/>
        </w:rPr>
        <w:t xml:space="preserve">, </w:t>
      </w:r>
      <w:r w:rsidR="007025D8" w:rsidRPr="007025D8">
        <w:rPr>
          <w:sz w:val="24"/>
        </w:rPr>
        <w:t>para os quais tenham sido obtidos efeitos suspensivos</w:t>
      </w:r>
      <w:r w:rsidR="007025D8">
        <w:rPr>
          <w:sz w:val="24"/>
        </w:rPr>
        <w:t>; e (</w:t>
      </w:r>
      <w:proofErr w:type="spellStart"/>
      <w:r w:rsidR="007025D8">
        <w:rPr>
          <w:sz w:val="24"/>
        </w:rPr>
        <w:t>ii</w:t>
      </w:r>
      <w:proofErr w:type="spellEnd"/>
      <w:r w:rsidR="007025D8">
        <w:rPr>
          <w:sz w:val="24"/>
        </w:rPr>
        <w:t>)</w:t>
      </w:r>
      <w:r w:rsidRPr="003A25CF">
        <w:rPr>
          <w:sz w:val="24"/>
        </w:rPr>
        <w:t xml:space="preserve"> cujo não </w:t>
      </w:r>
      <w:r w:rsidRPr="00C71FC6">
        <w:rPr>
          <w:sz w:val="24"/>
        </w:rPr>
        <w:t xml:space="preserve">pagamento </w:t>
      </w:r>
      <w:r w:rsidR="00BD0302" w:rsidRPr="00C71FC6">
        <w:rPr>
          <w:sz w:val="24"/>
        </w:rPr>
        <w:t xml:space="preserve">não </w:t>
      </w:r>
      <w:r w:rsidRPr="00C71FC6">
        <w:rPr>
          <w:sz w:val="24"/>
        </w:rPr>
        <w:t xml:space="preserve">resulte ou </w:t>
      </w:r>
      <w:r w:rsidR="00BD0302" w:rsidRPr="00C71FC6">
        <w:rPr>
          <w:sz w:val="24"/>
        </w:rPr>
        <w:t xml:space="preserve">não </w:t>
      </w:r>
      <w:r w:rsidRPr="00C71FC6">
        <w:rPr>
          <w:sz w:val="24"/>
        </w:rPr>
        <w:t>possa resultar</w:t>
      </w:r>
      <w:r w:rsidR="007025D8">
        <w:rPr>
          <w:sz w:val="24"/>
        </w:rPr>
        <w:t xml:space="preserve"> em Efeito Adverso Relevante</w:t>
      </w:r>
      <w:r w:rsidR="008D4652">
        <w:rPr>
          <w:sz w:val="24"/>
        </w:rPr>
        <w:t>. Para fins da presente Escritura de Emissão, “</w:t>
      </w:r>
      <w:r w:rsidR="008D4652">
        <w:rPr>
          <w:sz w:val="24"/>
          <w:u w:val="single"/>
        </w:rPr>
        <w:t>Efeito Adverso Relevante</w:t>
      </w:r>
      <w:r w:rsidR="008D4652">
        <w:rPr>
          <w:sz w:val="24"/>
        </w:rPr>
        <w:t xml:space="preserve">” significa </w:t>
      </w:r>
      <w:r w:rsidR="008D4652" w:rsidRPr="008D4652">
        <w:rPr>
          <w:sz w:val="24"/>
        </w:rPr>
        <w:t xml:space="preserve">qualquer ato ou fato, que (individual ou conjuntamente) necessariamente resulte um efeito adverso relevante sobre (a) a situação econômica e/ou financeira da Emissora </w:t>
      </w:r>
      <w:r w:rsidR="009E6533">
        <w:rPr>
          <w:sz w:val="24"/>
        </w:rPr>
        <w:t>sua</w:t>
      </w:r>
      <w:r w:rsidR="008D4652" w:rsidRPr="008D4652">
        <w:rPr>
          <w:sz w:val="24"/>
        </w:rPr>
        <w:t>, reputação, operações, ativos e/ou resultados de operações</w:t>
      </w:r>
      <w:r w:rsidR="009E6533">
        <w:rPr>
          <w:sz w:val="24"/>
        </w:rPr>
        <w:t xml:space="preserve"> que impactem</w:t>
      </w:r>
      <w:r w:rsidR="008D4652" w:rsidRPr="008D4652">
        <w:rPr>
          <w:sz w:val="24"/>
        </w:rPr>
        <w:t xml:space="preserve"> a capacidade da Emissora de cumprir as obrigações relacionadas às Debêntures, e/ou (</w:t>
      </w:r>
      <w:r w:rsidR="009E6533">
        <w:rPr>
          <w:sz w:val="24"/>
        </w:rPr>
        <w:t>b</w:t>
      </w:r>
      <w:r w:rsidR="008D4652" w:rsidRPr="008D4652">
        <w:rPr>
          <w:sz w:val="24"/>
        </w:rPr>
        <w:t>) a validade, eficácia e executoriedade dos Documentos da Emissão</w:t>
      </w:r>
      <w:r w:rsidRPr="003A25CF">
        <w:rPr>
          <w:sz w:val="24"/>
        </w:rPr>
        <w:t xml:space="preserve">; </w:t>
      </w:r>
    </w:p>
    <w:p w14:paraId="6A823A44" w14:textId="77777777" w:rsidR="00BF31B1" w:rsidRPr="003A25CF" w:rsidRDefault="00BF31B1" w:rsidP="002159AF">
      <w:pPr>
        <w:spacing w:line="276" w:lineRule="auto"/>
        <w:ind w:left="720"/>
        <w:rPr>
          <w:sz w:val="24"/>
        </w:rPr>
      </w:pPr>
    </w:p>
    <w:p w14:paraId="2102326C" w14:textId="1231B49B" w:rsidR="00BF31B1" w:rsidRDefault="00214E88" w:rsidP="002159AF">
      <w:pPr>
        <w:numPr>
          <w:ilvl w:val="0"/>
          <w:numId w:val="3"/>
        </w:numPr>
        <w:spacing w:line="276" w:lineRule="auto"/>
        <w:ind w:hanging="720"/>
        <w:rPr>
          <w:sz w:val="24"/>
        </w:rPr>
      </w:pPr>
      <w:r w:rsidRPr="003A25CF">
        <w:rPr>
          <w:sz w:val="24"/>
        </w:rPr>
        <w:t xml:space="preserve">convocar, nos termos da Cláusula </w:t>
      </w:r>
      <w:r w:rsidR="007A6A1E" w:rsidRPr="003A25CF">
        <w:rPr>
          <w:sz w:val="24"/>
        </w:rPr>
        <w:t>I</w:t>
      </w:r>
      <w:r w:rsidRPr="003A25CF">
        <w:rPr>
          <w:sz w:val="24"/>
        </w:rPr>
        <w:t>X desta Escritura, Assembleia Geral de Debenturistas para deliberar sobre qualquer das matérias que</w:t>
      </w:r>
      <w:r w:rsidR="00AB2EDE">
        <w:rPr>
          <w:sz w:val="24"/>
        </w:rPr>
        <w:t>, no entendimento exclusivo da Emissora, afete</w:t>
      </w:r>
      <w:r w:rsidRPr="003A25CF">
        <w:rPr>
          <w:sz w:val="24"/>
        </w:rPr>
        <w:t xml:space="preserve"> direta ou indiretamente </w:t>
      </w:r>
      <w:r w:rsidR="00AB2EDE" w:rsidRPr="00AB2EDE">
        <w:rPr>
          <w:sz w:val="24"/>
        </w:rPr>
        <w:t xml:space="preserve">os interesses dos </w:t>
      </w:r>
      <w:r w:rsidR="00AB2EDE">
        <w:rPr>
          <w:sz w:val="24"/>
        </w:rPr>
        <w:t>Debenturistas</w:t>
      </w:r>
      <w:r w:rsidRPr="003A25CF">
        <w:rPr>
          <w:sz w:val="24"/>
        </w:rPr>
        <w:t>;</w:t>
      </w:r>
    </w:p>
    <w:p w14:paraId="6C552C67" w14:textId="77777777" w:rsidR="00F7725D" w:rsidRPr="003A25CF" w:rsidRDefault="00F7725D" w:rsidP="00D15C00">
      <w:pPr>
        <w:spacing w:line="276" w:lineRule="auto"/>
        <w:ind w:left="720"/>
        <w:rPr>
          <w:sz w:val="24"/>
        </w:rPr>
      </w:pPr>
    </w:p>
    <w:p w14:paraId="1A955D16" w14:textId="1F2967FA" w:rsidR="00BF31B1" w:rsidRPr="003A25CF" w:rsidRDefault="00214E88" w:rsidP="002159AF">
      <w:pPr>
        <w:numPr>
          <w:ilvl w:val="0"/>
          <w:numId w:val="3"/>
        </w:numPr>
        <w:spacing w:line="276" w:lineRule="auto"/>
        <w:ind w:hanging="720"/>
        <w:rPr>
          <w:sz w:val="24"/>
        </w:rPr>
      </w:pPr>
      <w:r w:rsidRPr="003A25CF">
        <w:rPr>
          <w:sz w:val="24"/>
        </w:rPr>
        <w:t xml:space="preserve">comparecer a Assembleias Gerais </w:t>
      </w:r>
      <w:r w:rsidR="004A59B3">
        <w:rPr>
          <w:sz w:val="24"/>
        </w:rPr>
        <w:t xml:space="preserve">de Debenturistas </w:t>
      </w:r>
      <w:r w:rsidRPr="003A25CF">
        <w:rPr>
          <w:sz w:val="24"/>
        </w:rPr>
        <w:t xml:space="preserve">sempre que solicitado e convocado nos prazos </w:t>
      </w:r>
      <w:r w:rsidR="00CC0D7F">
        <w:rPr>
          <w:sz w:val="24"/>
        </w:rPr>
        <w:t xml:space="preserve">ora </w:t>
      </w:r>
      <w:r w:rsidRPr="003A25CF">
        <w:rPr>
          <w:sz w:val="24"/>
        </w:rPr>
        <w:t xml:space="preserve">previstos; </w:t>
      </w:r>
    </w:p>
    <w:p w14:paraId="6F20DD98" w14:textId="77777777" w:rsidR="00BF31B1" w:rsidRPr="003A25CF" w:rsidRDefault="00BF31B1" w:rsidP="002159AF">
      <w:pPr>
        <w:spacing w:line="276" w:lineRule="auto"/>
        <w:ind w:left="720"/>
        <w:rPr>
          <w:sz w:val="24"/>
        </w:rPr>
      </w:pPr>
    </w:p>
    <w:p w14:paraId="5AE210CB" w14:textId="77777777" w:rsidR="00BF31B1" w:rsidRPr="003A25CF" w:rsidRDefault="00214E88" w:rsidP="002159AF">
      <w:pPr>
        <w:numPr>
          <w:ilvl w:val="0"/>
          <w:numId w:val="3"/>
        </w:numPr>
        <w:spacing w:line="276" w:lineRule="auto"/>
        <w:ind w:hanging="720"/>
        <w:rPr>
          <w:sz w:val="24"/>
        </w:rPr>
      </w:pPr>
      <w:r w:rsidRPr="003A25CF">
        <w:rPr>
          <w:sz w:val="24"/>
        </w:rPr>
        <w:lastRenderedPageBreak/>
        <w:t xml:space="preserve">efetuar o pagamento de todas as </w:t>
      </w:r>
      <w:r w:rsidRPr="00583207">
        <w:rPr>
          <w:sz w:val="24"/>
        </w:rPr>
        <w:t xml:space="preserve">despesas </w:t>
      </w:r>
      <w:r w:rsidR="00A13A2C" w:rsidRPr="007E67FA">
        <w:rPr>
          <w:sz w:val="24"/>
        </w:rPr>
        <w:t>razoáveis</w:t>
      </w:r>
      <w:r w:rsidR="00A13A2C" w:rsidRPr="00583207">
        <w:rPr>
          <w:sz w:val="24"/>
        </w:rPr>
        <w:t xml:space="preserve"> </w:t>
      </w:r>
      <w:r w:rsidRPr="00583207">
        <w:rPr>
          <w:sz w:val="24"/>
        </w:rPr>
        <w:t>incorridas pelo</w:t>
      </w:r>
      <w:r w:rsidRPr="003A25CF">
        <w:rPr>
          <w:sz w:val="24"/>
        </w:rPr>
        <w:t xml:space="preserve">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desde que comprovadas e, sempre que possível, observados os termos da Cláusula </w:t>
      </w:r>
      <w:r w:rsidR="007A6A1E" w:rsidRPr="003A25CF">
        <w:rPr>
          <w:sz w:val="24"/>
        </w:rPr>
        <w:t>8</w:t>
      </w:r>
      <w:r w:rsidRPr="003A25CF">
        <w:rPr>
          <w:sz w:val="24"/>
        </w:rPr>
        <w:t xml:space="preserve">.7 abaixo, previamente aprovadas pela Emissora; </w:t>
      </w:r>
    </w:p>
    <w:p w14:paraId="2DAB3043" w14:textId="77777777" w:rsidR="00BF31B1" w:rsidRPr="003A25CF" w:rsidRDefault="00BF31B1" w:rsidP="002159AF">
      <w:pPr>
        <w:pStyle w:val="PargrafodaLista"/>
        <w:spacing w:line="276" w:lineRule="auto"/>
        <w:rPr>
          <w:sz w:val="24"/>
        </w:rPr>
      </w:pPr>
    </w:p>
    <w:p w14:paraId="1B673F20" w14:textId="7A2DE87F" w:rsidR="00BF31B1" w:rsidRDefault="00214E88" w:rsidP="002159AF">
      <w:pPr>
        <w:numPr>
          <w:ilvl w:val="0"/>
          <w:numId w:val="3"/>
        </w:numPr>
        <w:spacing w:line="276" w:lineRule="auto"/>
        <w:ind w:hanging="720"/>
        <w:rPr>
          <w:sz w:val="24"/>
        </w:rPr>
      </w:pPr>
      <w:r w:rsidRPr="003A25CF">
        <w:rPr>
          <w:sz w:val="24"/>
        </w:rPr>
        <w:t>cumprir todas as leis, regras, regulamentos e ordens aplicáveis, em qualquer jurisdição na qual realize negócios ou possua ativos, exceto no que se referir a leis, regras, regulamentos e ordens</w:t>
      </w:r>
      <w:r w:rsidR="00B66938">
        <w:rPr>
          <w:sz w:val="24"/>
        </w:rPr>
        <w:t xml:space="preserve"> (a)</w:t>
      </w:r>
      <w:r w:rsidRPr="003A25CF">
        <w:rPr>
          <w:sz w:val="24"/>
        </w:rPr>
        <w:t xml:space="preserve"> que estejam sendo discutidos judicialmente de boa-fé pela Emissora</w:t>
      </w:r>
      <w:r w:rsidRPr="003A25CF">
        <w:rPr>
          <w:i/>
          <w:iCs/>
          <w:sz w:val="24"/>
        </w:rPr>
        <w:t>,</w:t>
      </w:r>
      <w:r w:rsidRPr="003A25CF">
        <w:rPr>
          <w:b/>
          <w:bCs/>
          <w:i/>
          <w:iCs/>
          <w:sz w:val="24"/>
        </w:rPr>
        <w:t xml:space="preserve"> </w:t>
      </w:r>
      <w:r w:rsidRPr="003A25CF">
        <w:rPr>
          <w:sz w:val="24"/>
        </w:rPr>
        <w:t>para os quais tenham sido</w:t>
      </w:r>
      <w:r w:rsidRPr="003A25CF">
        <w:rPr>
          <w:b/>
          <w:bCs/>
          <w:i/>
          <w:iCs/>
          <w:sz w:val="24"/>
        </w:rPr>
        <w:t xml:space="preserve"> </w:t>
      </w:r>
      <w:r w:rsidRPr="003A25CF">
        <w:rPr>
          <w:sz w:val="24"/>
        </w:rPr>
        <w:t>obtidos efeitos suspensivos ou, até o momento em questão, tenham sido pleiteados;</w:t>
      </w:r>
      <w:r w:rsidR="00B66938">
        <w:rPr>
          <w:sz w:val="24"/>
        </w:rPr>
        <w:t xml:space="preserve"> e (b) </w:t>
      </w:r>
      <w:r w:rsidR="00B66938" w:rsidRPr="00B66938">
        <w:rPr>
          <w:sz w:val="24"/>
        </w:rPr>
        <w:t>cujo descumprimento não resulte ou não possa resultar em Efeito Adverso Relevante para suas atividades</w:t>
      </w:r>
      <w:r w:rsidR="00B66938">
        <w:rPr>
          <w:sz w:val="24"/>
        </w:rPr>
        <w:t>;</w:t>
      </w:r>
      <w:r w:rsidRPr="003A25CF">
        <w:rPr>
          <w:sz w:val="24"/>
        </w:rPr>
        <w:t xml:space="preserve"> </w:t>
      </w:r>
    </w:p>
    <w:p w14:paraId="62ED7EB9" w14:textId="77777777" w:rsidR="00BF31B1" w:rsidRPr="003A25CF" w:rsidRDefault="00BF31B1" w:rsidP="002159AF">
      <w:pPr>
        <w:spacing w:line="276" w:lineRule="auto"/>
        <w:ind w:left="720"/>
        <w:rPr>
          <w:sz w:val="24"/>
        </w:rPr>
      </w:pPr>
    </w:p>
    <w:p w14:paraId="4C235FB7" w14:textId="77AA1684" w:rsidR="00BF31B1" w:rsidRPr="003A25CF" w:rsidRDefault="00630A66" w:rsidP="00D15C00">
      <w:pPr>
        <w:numPr>
          <w:ilvl w:val="0"/>
          <w:numId w:val="3"/>
        </w:numPr>
        <w:spacing w:line="276" w:lineRule="auto"/>
        <w:ind w:left="709" w:hanging="709"/>
        <w:rPr>
          <w:sz w:val="24"/>
        </w:rPr>
      </w:pPr>
      <w:r w:rsidRPr="00630A66">
        <w:rPr>
          <w:sz w:val="24"/>
        </w:rPr>
        <w:t>observar, e cumprir por si, controladas, bem como seus administradores as</w:t>
      </w:r>
      <w:r>
        <w:rPr>
          <w:sz w:val="24"/>
        </w:rPr>
        <w:t xml:space="preserve"> Leis Anticorrupção, </w:t>
      </w:r>
      <w:r w:rsidRPr="00630A66">
        <w:rPr>
          <w:sz w:val="24"/>
        </w:rPr>
        <w:t>bem como abster-se de praticar qualquer pagamento de propina, abatimento ilícito, remuneração ilícita, suborno, tráfico de influência, “caixinha” ou outro pagamento ilegal (em conjunto, “</w:t>
      </w:r>
      <w:r w:rsidRPr="00487530">
        <w:rPr>
          <w:sz w:val="24"/>
          <w:u w:val="single"/>
        </w:rPr>
        <w:t>Condutas Indevidas</w:t>
      </w:r>
      <w:r w:rsidRPr="00630A66">
        <w:rPr>
          <w:sz w:val="24"/>
        </w:rPr>
        <w:t>”), devendo: (i) manter políticas e procedimentos internos que busquem assegurar integral cumprimento das Leis Anticorrupção; (</w:t>
      </w:r>
      <w:proofErr w:type="spellStart"/>
      <w:r w:rsidRPr="00630A66">
        <w:rPr>
          <w:sz w:val="24"/>
        </w:rPr>
        <w:t>ii</w:t>
      </w:r>
      <w:proofErr w:type="spellEnd"/>
      <w:r w:rsidRPr="00630A66">
        <w:rPr>
          <w:sz w:val="24"/>
        </w:rPr>
        <w:t>) dar conhecimento pleno de tais normas a todos os seus profissionais e/ou os demais prestadores de serviços, previamente ao início de sua atuação no âmbito da Oferta; (</w:t>
      </w:r>
      <w:proofErr w:type="spellStart"/>
      <w:r w:rsidRPr="00630A66">
        <w:rPr>
          <w:sz w:val="24"/>
        </w:rPr>
        <w:t>iii</w:t>
      </w:r>
      <w:proofErr w:type="spellEnd"/>
      <w:r w:rsidRPr="00630A66">
        <w:rPr>
          <w:sz w:val="24"/>
        </w:rPr>
        <w:t>) abster-se de praticar atos de corrupção e de agir de forma lesiva à administração pública, nacional ou estrangeira; (</w:t>
      </w:r>
      <w:proofErr w:type="spellStart"/>
      <w:r w:rsidRPr="00630A66">
        <w:rPr>
          <w:sz w:val="24"/>
        </w:rPr>
        <w:t>iv</w:t>
      </w:r>
      <w:proofErr w:type="spellEnd"/>
      <w:r w:rsidRPr="00630A66">
        <w:rPr>
          <w:sz w:val="24"/>
        </w:rPr>
        <w:t xml:space="preserve">) deixar claro em todas as suas transações em seu nome que a outra parte exige cumprimento às Leis Anticorrupção; e (v) caso tenha conhecimento de qualquer ato ou fato que viole aludidas normas, comunicar em até 5 (cinco) Dias Úteis os </w:t>
      </w:r>
      <w:r>
        <w:rPr>
          <w:sz w:val="24"/>
        </w:rPr>
        <w:t>Debenturistas</w:t>
      </w:r>
      <w:r w:rsidRPr="00630A66">
        <w:rPr>
          <w:sz w:val="24"/>
        </w:rPr>
        <w:t>, que poderão tomar todas as providências que entender necessárias</w:t>
      </w:r>
      <w:r w:rsidR="00214E88" w:rsidRPr="00215B44">
        <w:rPr>
          <w:sz w:val="24"/>
        </w:rPr>
        <w:t>;</w:t>
      </w:r>
    </w:p>
    <w:p w14:paraId="041BC786" w14:textId="77777777" w:rsidR="00BF31B1" w:rsidRPr="003A25CF" w:rsidRDefault="00BF31B1" w:rsidP="002159AF">
      <w:pPr>
        <w:spacing w:line="276" w:lineRule="auto"/>
        <w:ind w:left="720"/>
        <w:rPr>
          <w:sz w:val="24"/>
        </w:rPr>
      </w:pPr>
    </w:p>
    <w:p w14:paraId="38C22391" w14:textId="6A41F9F4" w:rsidR="00BF31B1" w:rsidRPr="006941A8" w:rsidRDefault="005F6F17" w:rsidP="009E6279">
      <w:pPr>
        <w:numPr>
          <w:ilvl w:val="0"/>
          <w:numId w:val="3"/>
        </w:numPr>
        <w:spacing w:line="276" w:lineRule="auto"/>
        <w:rPr>
          <w:sz w:val="24"/>
        </w:rPr>
      </w:pPr>
      <w:r w:rsidRPr="00764F93">
        <w:rPr>
          <w:sz w:val="24"/>
        </w:rPr>
        <w:t xml:space="preserve">cumprir </w:t>
      </w:r>
      <w:r w:rsidR="00764F93">
        <w:rPr>
          <w:sz w:val="24"/>
        </w:rPr>
        <w:t xml:space="preserve">e </w:t>
      </w:r>
      <w:r w:rsidR="00764F93" w:rsidRPr="00764F93">
        <w:rPr>
          <w:sz w:val="24"/>
        </w:rPr>
        <w:t xml:space="preserve">fazer com que suas controladas, diretores, membros de conselho </w:t>
      </w:r>
      <w:r w:rsidR="00764F93" w:rsidRPr="006941A8">
        <w:rPr>
          <w:sz w:val="24"/>
        </w:rPr>
        <w:t xml:space="preserve">de administração e funcionários </w:t>
      </w:r>
      <w:r w:rsidR="009E6279">
        <w:rPr>
          <w:sz w:val="24"/>
        </w:rPr>
        <w:t xml:space="preserve">(desde que atuando em nome da Emissora) </w:t>
      </w:r>
      <w:r w:rsidR="00764F93" w:rsidRPr="006941A8">
        <w:rPr>
          <w:sz w:val="24"/>
        </w:rPr>
        <w:t>cumpram, bem como envidar seus melhores esforços para que</w:t>
      </w:r>
      <w:r w:rsidR="00A25C1F">
        <w:rPr>
          <w:sz w:val="24"/>
        </w:rPr>
        <w:t xml:space="preserve"> suas afiliadas,</w:t>
      </w:r>
      <w:r w:rsidR="00764F93" w:rsidRPr="006941A8">
        <w:rPr>
          <w:sz w:val="24"/>
        </w:rPr>
        <w:t xml:space="preserve"> seus representantes, contratados, prestadores de serviço que atuem</w:t>
      </w:r>
      <w:r w:rsidR="00764F93">
        <w:rPr>
          <w:sz w:val="24"/>
        </w:rPr>
        <w:t xml:space="preserve"> </w:t>
      </w:r>
      <w:r w:rsidR="00764F93" w:rsidRPr="00764F93">
        <w:rPr>
          <w:sz w:val="24"/>
        </w:rPr>
        <w:t xml:space="preserve">a mando ou em favor da Emissora, sob qualquer forma, cumpram </w:t>
      </w:r>
      <w:r w:rsidRPr="00764F93">
        <w:rPr>
          <w:sz w:val="24"/>
        </w:rPr>
        <w:t>até a integral quita</w:t>
      </w:r>
      <w:r w:rsidRPr="006941A8">
        <w:rPr>
          <w:sz w:val="24"/>
        </w:rPr>
        <w:t xml:space="preserve">ção das obrigações oriundas das Debêntures: (a) o disposto na legislação, regulamentações e demais normas ambientais, inclusive legislação em vigor pertinente à Política Nacional do Meio Ambiente e às </w:t>
      </w:r>
      <w:r w:rsidRPr="00EF496C">
        <w:rPr>
          <w:sz w:val="24"/>
        </w:rPr>
        <w:t>Resoluções do CONAMA - Conselho Nacional do Meio Ambiente, adotando as medidas e ações preventivas ou reparatórias, destinadas a evitar e corrigir eventuais danos ambientais, exceto no que se referir a leis, regras, regulamentos e ordens cujo descumprimento não (a) resulte ou possa resultar em Efeito Adverso Relevante</w:t>
      </w:r>
      <w:r w:rsidR="00793189" w:rsidRPr="00EF496C">
        <w:rPr>
          <w:sz w:val="24"/>
        </w:rPr>
        <w:t>;</w:t>
      </w:r>
      <w:r w:rsidRPr="00EF496C">
        <w:rPr>
          <w:sz w:val="24"/>
        </w:rPr>
        <w:t xml:space="preserve"> (b) a legislação e regulamentação trabalhista, especialmente aquelas relativas a saúde e segurança ocupacional, exceto no que se referir a leis, regras, regulamentos e ordens cujo descumprimento não resulte ou possa resultar em Efeito Adverso Relevante</w:t>
      </w:r>
      <w:r w:rsidR="00793189" w:rsidRPr="00EF496C">
        <w:rPr>
          <w:sz w:val="24"/>
        </w:rPr>
        <w:t>;</w:t>
      </w:r>
      <w:r w:rsidRPr="00EF496C">
        <w:rPr>
          <w:sz w:val="24"/>
        </w:rPr>
        <w:t xml:space="preserve"> e (c) a legislação no que se refere ao incentivo à prostituição</w:t>
      </w:r>
      <w:r w:rsidRPr="006941A8">
        <w:rPr>
          <w:sz w:val="24"/>
        </w:rPr>
        <w:t xml:space="preserve">, mão-de-obra infantil e/ou em condição análoga à de escravo ou que de qualquer forma infrinjam direitos dos silvícolas, em especial, mas não se limitando, ao direito sobre as áreas de </w:t>
      </w:r>
      <w:r w:rsidRPr="006941A8">
        <w:rPr>
          <w:sz w:val="24"/>
        </w:rPr>
        <w:lastRenderedPageBreak/>
        <w:t>ocupação indígena, assim declaradas pela autoridade competente (“</w:t>
      </w:r>
      <w:r w:rsidRPr="006941A8">
        <w:rPr>
          <w:sz w:val="24"/>
          <w:u w:val="single"/>
        </w:rPr>
        <w:t>Legislação Socioambiental</w:t>
      </w:r>
      <w:r w:rsidRPr="006941A8">
        <w:rPr>
          <w:sz w:val="24"/>
        </w:rPr>
        <w:t>”)</w:t>
      </w:r>
      <w:r w:rsidR="00214E88" w:rsidRPr="006941A8">
        <w:rPr>
          <w:sz w:val="24"/>
        </w:rPr>
        <w:t>;</w:t>
      </w:r>
    </w:p>
    <w:p w14:paraId="0ADB3AE2" w14:textId="77777777" w:rsidR="00BF31B1" w:rsidRPr="003A25CF" w:rsidRDefault="00BF31B1" w:rsidP="002159AF">
      <w:pPr>
        <w:spacing w:line="276" w:lineRule="auto"/>
        <w:ind w:left="720"/>
        <w:rPr>
          <w:sz w:val="24"/>
        </w:rPr>
      </w:pPr>
    </w:p>
    <w:p w14:paraId="176EB557" w14:textId="183B4E7B" w:rsidR="000E5484" w:rsidRDefault="00214E88" w:rsidP="002159AF">
      <w:pPr>
        <w:numPr>
          <w:ilvl w:val="0"/>
          <w:numId w:val="3"/>
        </w:numPr>
        <w:spacing w:line="276" w:lineRule="auto"/>
        <w:ind w:hanging="720"/>
        <w:rPr>
          <w:sz w:val="24"/>
        </w:rPr>
      </w:pPr>
      <w:r w:rsidRPr="003A25CF">
        <w:rPr>
          <w:sz w:val="24"/>
        </w:rPr>
        <w:t xml:space="preserve">monitorar suas atividades a fim de identificar e mitigar eventuais impactos ambientais ou violação às Leis Anticorrupção durante toda a vigência desta </w:t>
      </w:r>
      <w:r w:rsidRPr="00215B44">
        <w:rPr>
          <w:sz w:val="24"/>
        </w:rPr>
        <w:t>Escritura;</w:t>
      </w:r>
    </w:p>
    <w:p w14:paraId="0D2F77CA" w14:textId="77777777" w:rsidR="000E5484" w:rsidRDefault="000E5484" w:rsidP="00033202">
      <w:pPr>
        <w:pStyle w:val="PargrafodaLista"/>
        <w:spacing w:line="276" w:lineRule="auto"/>
        <w:ind w:left="720"/>
        <w:rPr>
          <w:sz w:val="24"/>
        </w:rPr>
      </w:pPr>
    </w:p>
    <w:p w14:paraId="71134829" w14:textId="562FCA50" w:rsidR="000E5484" w:rsidRDefault="0095084E" w:rsidP="00033202">
      <w:pPr>
        <w:pStyle w:val="PargrafodaLista"/>
        <w:numPr>
          <w:ilvl w:val="0"/>
          <w:numId w:val="3"/>
        </w:numPr>
        <w:spacing w:line="276" w:lineRule="auto"/>
        <w:ind w:hanging="720"/>
        <w:rPr>
          <w:sz w:val="24"/>
        </w:rPr>
      </w:pPr>
      <w:r w:rsidRPr="00033202">
        <w:rPr>
          <w:sz w:val="24"/>
        </w:rPr>
        <w:t xml:space="preserve">não praticar qualquer ato em desacordo </w:t>
      </w:r>
      <w:r w:rsidR="00CA2776">
        <w:rPr>
          <w:sz w:val="24"/>
        </w:rPr>
        <w:t xml:space="preserve">(i) </w:t>
      </w:r>
      <w:r w:rsidRPr="00CA2776">
        <w:rPr>
          <w:sz w:val="24"/>
        </w:rPr>
        <w:t>com seu estatuto social</w:t>
      </w:r>
      <w:r w:rsidR="00CA2776" w:rsidRPr="00B612EA">
        <w:rPr>
          <w:sz w:val="24"/>
        </w:rPr>
        <w:t xml:space="preserve"> em relação a convocações e deliberações relacionadas à Emissão</w:t>
      </w:r>
      <w:r w:rsidRPr="00CA2776">
        <w:rPr>
          <w:sz w:val="24"/>
        </w:rPr>
        <w:t xml:space="preserve"> ou</w:t>
      </w:r>
      <w:r w:rsidRPr="00033202">
        <w:rPr>
          <w:sz w:val="24"/>
        </w:rPr>
        <w:t xml:space="preserve"> </w:t>
      </w:r>
      <w:r w:rsidR="00CA2776">
        <w:rPr>
          <w:sz w:val="24"/>
        </w:rPr>
        <w:t>(</w:t>
      </w:r>
      <w:proofErr w:type="spellStart"/>
      <w:r w:rsidR="00CA2776">
        <w:rPr>
          <w:sz w:val="24"/>
        </w:rPr>
        <w:t>ii</w:t>
      </w:r>
      <w:proofErr w:type="spellEnd"/>
      <w:r w:rsidR="00CA2776">
        <w:rPr>
          <w:sz w:val="24"/>
        </w:rPr>
        <w:t xml:space="preserve">) </w:t>
      </w:r>
      <w:r w:rsidRPr="00033202">
        <w:rPr>
          <w:sz w:val="24"/>
        </w:rPr>
        <w:t>com esta Escritura, em especial atos que possam, direta ou indiretamente, comprometer o pontual e integral cumprimento das obrigações assumidas perante os Debenturistas, nos termos desta Escritura</w:t>
      </w:r>
      <w:r w:rsidR="00350119">
        <w:rPr>
          <w:sz w:val="24"/>
        </w:rPr>
        <w:t>;</w:t>
      </w:r>
    </w:p>
    <w:p w14:paraId="0BC44D8D" w14:textId="77777777" w:rsidR="000E5484" w:rsidRDefault="000E5484" w:rsidP="00033202">
      <w:pPr>
        <w:spacing w:line="276" w:lineRule="auto"/>
        <w:ind w:left="720"/>
        <w:rPr>
          <w:sz w:val="24"/>
        </w:rPr>
      </w:pPr>
    </w:p>
    <w:p w14:paraId="23453844" w14:textId="0081E7E9" w:rsidR="00350119" w:rsidRPr="00FD432A" w:rsidRDefault="000E5484" w:rsidP="00FD432A">
      <w:pPr>
        <w:pStyle w:val="PargrafodaLista"/>
        <w:numPr>
          <w:ilvl w:val="0"/>
          <w:numId w:val="3"/>
        </w:numPr>
        <w:spacing w:line="276" w:lineRule="auto"/>
        <w:ind w:hanging="720"/>
        <w:rPr>
          <w:sz w:val="24"/>
        </w:rPr>
      </w:pPr>
      <w:r w:rsidRPr="00FD432A">
        <w:rPr>
          <w:sz w:val="24"/>
        </w:rPr>
        <w:t>enviar, em até</w:t>
      </w:r>
      <w:r w:rsidR="00AD2C23" w:rsidRPr="00FD432A">
        <w:rPr>
          <w:sz w:val="24"/>
        </w:rPr>
        <w:t xml:space="preserve"> 5 (cinco) Dias Úteis contados da data do desembolso</w:t>
      </w:r>
      <w:r w:rsidRPr="00FD432A">
        <w:rPr>
          <w:sz w:val="24"/>
        </w:rPr>
        <w:t>, a destinação de recursos nos termos da Cláusula 3.5</w:t>
      </w:r>
      <w:r w:rsidR="00AD2C23" w:rsidRPr="00FD432A">
        <w:rPr>
          <w:sz w:val="24"/>
        </w:rPr>
        <w:t>.1.</w:t>
      </w:r>
      <w:r w:rsidRPr="00FD432A">
        <w:rPr>
          <w:sz w:val="24"/>
        </w:rPr>
        <w:t xml:space="preserve"> acima</w:t>
      </w:r>
      <w:r w:rsidR="00350119" w:rsidRPr="00FD432A">
        <w:rPr>
          <w:sz w:val="24"/>
        </w:rPr>
        <w:t>;</w:t>
      </w:r>
    </w:p>
    <w:p w14:paraId="47A6FE67" w14:textId="77777777" w:rsidR="00350119" w:rsidRPr="00FD432A" w:rsidRDefault="00350119" w:rsidP="00FD432A">
      <w:pPr>
        <w:pStyle w:val="PargrafodaLista"/>
        <w:rPr>
          <w:sz w:val="24"/>
        </w:rPr>
      </w:pPr>
    </w:p>
    <w:p w14:paraId="783E9E91" w14:textId="0BC5EB31" w:rsidR="00350119" w:rsidRDefault="00350119" w:rsidP="00350119">
      <w:pPr>
        <w:pStyle w:val="PargrafodaLista"/>
        <w:numPr>
          <w:ilvl w:val="0"/>
          <w:numId w:val="3"/>
        </w:numPr>
        <w:spacing w:line="276" w:lineRule="auto"/>
        <w:ind w:hanging="720"/>
        <w:rPr>
          <w:sz w:val="24"/>
        </w:rPr>
      </w:pPr>
      <w:r>
        <w:rPr>
          <w:sz w:val="24"/>
        </w:rPr>
        <w:t>a Emissora</w:t>
      </w:r>
      <w:r w:rsidRPr="00350119">
        <w:rPr>
          <w:sz w:val="24"/>
        </w:rPr>
        <w:t xml:space="preserve">, bem como seus conselheiros, sócios, diretores, empregados e terceiros, todos os mencionados desde que agindo em nome da </w:t>
      </w:r>
      <w:r>
        <w:rPr>
          <w:sz w:val="24"/>
        </w:rPr>
        <w:t>Emissora</w:t>
      </w:r>
      <w:r w:rsidRPr="00350119">
        <w:rPr>
          <w:sz w:val="24"/>
        </w:rPr>
        <w:t xml:space="preserve"> e/ou suas controladas não podem</w:t>
      </w:r>
      <w:r>
        <w:rPr>
          <w:sz w:val="24"/>
        </w:rPr>
        <w:t>: (a)</w:t>
      </w:r>
      <w:r w:rsidRPr="00350119">
        <w:t xml:space="preserve"> </w:t>
      </w:r>
      <w:r w:rsidRPr="00350119">
        <w:rPr>
          <w:sz w:val="24"/>
        </w:rPr>
        <w:t>ter utilizado ou utilizar recursos para o pagamento de contribuições, presentes ou atividades de entretenimento ilegais ou qualquer outra despesa ilegal relativa a atividade política</w:t>
      </w:r>
      <w:r>
        <w:rPr>
          <w:sz w:val="24"/>
        </w:rPr>
        <w:t xml:space="preserve">; </w:t>
      </w:r>
      <w:r w:rsidRPr="00350119">
        <w:rPr>
          <w:sz w:val="24"/>
        </w:rPr>
        <w:t>(b)</w:t>
      </w:r>
      <w:r w:rsidR="00B612EA">
        <w:rPr>
          <w:sz w:val="24"/>
        </w:rPr>
        <w:t xml:space="preserve"> </w:t>
      </w:r>
      <w:r w:rsidRPr="00350119">
        <w:rPr>
          <w:sz w:val="24"/>
        </w:rPr>
        <w:t>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w:t>
      </w:r>
      <w:r>
        <w:rPr>
          <w:sz w:val="24"/>
        </w:rPr>
        <w:t xml:space="preserve">; (c) </w:t>
      </w:r>
      <w:r w:rsidRPr="00350119">
        <w:rPr>
          <w:sz w:val="24"/>
        </w:rPr>
        <w:t xml:space="preserve">oferecer, dar 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desta </w:t>
      </w:r>
      <w:r w:rsidR="00F85D75">
        <w:rPr>
          <w:sz w:val="24"/>
        </w:rPr>
        <w:t>Escritura de Emissão</w:t>
      </w:r>
      <w:r w:rsidRPr="00350119">
        <w:rPr>
          <w:sz w:val="24"/>
        </w:rPr>
        <w:t>, ou de outra forma a ele não relacionada;</w:t>
      </w:r>
      <w:r>
        <w:rPr>
          <w:sz w:val="24"/>
        </w:rPr>
        <w:t xml:space="preserve"> e (d) </w:t>
      </w:r>
      <w:r w:rsidRPr="00350119">
        <w:rPr>
          <w:sz w:val="24"/>
        </w:rPr>
        <w:t xml:space="preserve">de qualquer maneira fraudar as disposições desta </w:t>
      </w:r>
      <w:r w:rsidR="00F85D75">
        <w:rPr>
          <w:sz w:val="24"/>
        </w:rPr>
        <w:t>Escritura de Emissão</w:t>
      </w:r>
      <w:r w:rsidRPr="00350119">
        <w:rPr>
          <w:sz w:val="24"/>
        </w:rPr>
        <w:t>; assim como realizar quaisquer ações ou omissões que constituam prática ilegal ou de corrupção, que viole qualquer lei aplicável</w:t>
      </w:r>
      <w:r>
        <w:rPr>
          <w:sz w:val="24"/>
        </w:rPr>
        <w:t xml:space="preserve"> (“</w:t>
      </w:r>
      <w:r>
        <w:rPr>
          <w:sz w:val="24"/>
          <w:u w:val="single"/>
        </w:rPr>
        <w:t>Obrigações Anticorrupção</w:t>
      </w:r>
      <w:r>
        <w:rPr>
          <w:sz w:val="24"/>
        </w:rPr>
        <w:t xml:space="preserve">”); </w:t>
      </w:r>
    </w:p>
    <w:p w14:paraId="7B725176" w14:textId="4B31030E" w:rsidR="00350119" w:rsidRDefault="00350119" w:rsidP="00FD432A">
      <w:pPr>
        <w:pStyle w:val="PargrafodaLista"/>
        <w:spacing w:line="276" w:lineRule="auto"/>
        <w:ind w:left="720"/>
        <w:rPr>
          <w:sz w:val="24"/>
        </w:rPr>
      </w:pPr>
    </w:p>
    <w:p w14:paraId="4CB0998C" w14:textId="0A8F0A05" w:rsidR="00350119" w:rsidRDefault="00350119" w:rsidP="00350119">
      <w:pPr>
        <w:pStyle w:val="PargrafodaLista"/>
        <w:numPr>
          <w:ilvl w:val="0"/>
          <w:numId w:val="3"/>
        </w:numPr>
        <w:spacing w:line="276" w:lineRule="auto"/>
        <w:ind w:hanging="720"/>
        <w:rPr>
          <w:sz w:val="24"/>
        </w:rPr>
      </w:pPr>
      <w:r w:rsidRPr="00350119">
        <w:rPr>
          <w:sz w:val="24"/>
        </w:rPr>
        <w:t xml:space="preserve">A </w:t>
      </w:r>
      <w:r>
        <w:rPr>
          <w:sz w:val="24"/>
        </w:rPr>
        <w:t>Emissora</w:t>
      </w:r>
      <w:r w:rsidRPr="00350119">
        <w:rPr>
          <w:sz w:val="24"/>
        </w:rPr>
        <w:t xml:space="preserve"> deve ter conduzido seus negócios em conformidade com a legislação anticorrupção aplicável às quais ele pode estar sujeito, bem como ter instituído e mantido, bem como continuar a manter políticas e procedimentos elaborados para garantir a contínua conformidade com referidas normas e por meio do compromisso e da garantia das Obrigações Anticorrupção</w:t>
      </w:r>
      <w:r>
        <w:rPr>
          <w:sz w:val="24"/>
        </w:rPr>
        <w:t>;</w:t>
      </w:r>
    </w:p>
    <w:p w14:paraId="4819D74A" w14:textId="77777777" w:rsidR="00350119" w:rsidRPr="00FD432A" w:rsidRDefault="00350119" w:rsidP="00FD432A">
      <w:pPr>
        <w:pStyle w:val="PargrafodaLista"/>
        <w:rPr>
          <w:sz w:val="24"/>
        </w:rPr>
      </w:pPr>
    </w:p>
    <w:p w14:paraId="2C801106" w14:textId="09ED1A95" w:rsidR="00350119" w:rsidRDefault="00350119" w:rsidP="00350119">
      <w:pPr>
        <w:pStyle w:val="PargrafodaLista"/>
        <w:numPr>
          <w:ilvl w:val="0"/>
          <w:numId w:val="3"/>
        </w:numPr>
        <w:spacing w:line="276" w:lineRule="auto"/>
        <w:ind w:hanging="720"/>
        <w:rPr>
          <w:sz w:val="24"/>
        </w:rPr>
      </w:pPr>
      <w:r w:rsidRPr="00350119">
        <w:rPr>
          <w:sz w:val="24"/>
        </w:rPr>
        <w:t xml:space="preserve">A </w:t>
      </w:r>
      <w:r>
        <w:rPr>
          <w:sz w:val="24"/>
        </w:rPr>
        <w:t>Emissora</w:t>
      </w:r>
      <w:r w:rsidRPr="00350119">
        <w:rPr>
          <w:sz w:val="24"/>
        </w:rPr>
        <w:t xml:space="preserve"> deverá informar imediatamente, por escrito, ao </w:t>
      </w:r>
      <w:r>
        <w:rPr>
          <w:sz w:val="24"/>
        </w:rPr>
        <w:t>Debenturista</w:t>
      </w:r>
      <w:r w:rsidRPr="00350119">
        <w:rPr>
          <w:sz w:val="24"/>
        </w:rPr>
        <w:t xml:space="preserve"> detalhes de qualquer violação relativa às Obrigações Anticorrupção que eventualmente venha a ocorrer. Esta é uma obrigação permanente e deverá perdurar até o término do presente instrumento</w:t>
      </w:r>
      <w:r>
        <w:rPr>
          <w:sz w:val="24"/>
        </w:rPr>
        <w:t>;</w:t>
      </w:r>
      <w:r w:rsidR="002269B6">
        <w:rPr>
          <w:sz w:val="24"/>
        </w:rPr>
        <w:t xml:space="preserve"> e</w:t>
      </w:r>
    </w:p>
    <w:p w14:paraId="7FA9A01C" w14:textId="77777777" w:rsidR="00350119" w:rsidRPr="00FD432A" w:rsidRDefault="00350119" w:rsidP="00FD432A">
      <w:pPr>
        <w:pStyle w:val="PargrafodaLista"/>
        <w:rPr>
          <w:sz w:val="24"/>
        </w:rPr>
      </w:pPr>
    </w:p>
    <w:p w14:paraId="32D710BB" w14:textId="1E26031B" w:rsidR="00350119" w:rsidRDefault="00350119" w:rsidP="00350119">
      <w:pPr>
        <w:pStyle w:val="PargrafodaLista"/>
        <w:numPr>
          <w:ilvl w:val="0"/>
          <w:numId w:val="3"/>
        </w:numPr>
        <w:spacing w:line="276" w:lineRule="auto"/>
        <w:ind w:hanging="720"/>
        <w:rPr>
          <w:sz w:val="24"/>
        </w:rPr>
      </w:pPr>
      <w:r w:rsidRPr="00350119">
        <w:rPr>
          <w:sz w:val="24"/>
        </w:rPr>
        <w:t xml:space="preserve">A </w:t>
      </w:r>
      <w:r>
        <w:rPr>
          <w:sz w:val="24"/>
        </w:rPr>
        <w:t>Emissora</w:t>
      </w:r>
      <w:r w:rsidRPr="00350119">
        <w:rPr>
          <w:sz w:val="24"/>
        </w:rPr>
        <w:t xml:space="preserve"> deve: (a) sempre cumprir estritamente as Obrigações Anticorrupção; (b) </w:t>
      </w:r>
      <w:r w:rsidRPr="00F85D75">
        <w:rPr>
          <w:sz w:val="24"/>
        </w:rPr>
        <w:t xml:space="preserve">monitorar seus conselheiros, sócios, diretores, empregados, e terceiros, todos os mencionados desde que estejam agindo por sua conta, em seu nome, ou em nome do </w:t>
      </w:r>
      <w:r w:rsidR="00F85D75" w:rsidRPr="00FD432A">
        <w:rPr>
          <w:sz w:val="24"/>
        </w:rPr>
        <w:t xml:space="preserve">Debenturista </w:t>
      </w:r>
      <w:r w:rsidRPr="00F85D75">
        <w:rPr>
          <w:sz w:val="24"/>
        </w:rPr>
        <w:t>para garantir</w:t>
      </w:r>
      <w:r w:rsidRPr="00350119">
        <w:rPr>
          <w:sz w:val="24"/>
        </w:rPr>
        <w:t xml:space="preserve"> o cumprimento das Obrigações Anticorrupção; e (c) deixar claro em todas as suas transações em nome do </w:t>
      </w:r>
      <w:r>
        <w:rPr>
          <w:sz w:val="24"/>
        </w:rPr>
        <w:t>Debenturista</w:t>
      </w:r>
      <w:r w:rsidRPr="00350119">
        <w:rPr>
          <w:sz w:val="24"/>
        </w:rPr>
        <w:t xml:space="preserve">, que o </w:t>
      </w:r>
      <w:r>
        <w:rPr>
          <w:sz w:val="24"/>
        </w:rPr>
        <w:t>Debenturista</w:t>
      </w:r>
      <w:r w:rsidRPr="00350119">
        <w:rPr>
          <w:sz w:val="24"/>
        </w:rPr>
        <w:t xml:space="preserve"> exige cumprimento às Obrigações Anticorrupção</w:t>
      </w:r>
      <w:r w:rsidR="002269B6">
        <w:rPr>
          <w:sz w:val="24"/>
        </w:rPr>
        <w:t>.</w:t>
      </w:r>
    </w:p>
    <w:p w14:paraId="62B1EDA7" w14:textId="77777777" w:rsidR="00350119" w:rsidRPr="00FD432A" w:rsidRDefault="00350119" w:rsidP="00FD432A">
      <w:pPr>
        <w:pStyle w:val="PargrafodaLista"/>
        <w:rPr>
          <w:sz w:val="24"/>
        </w:rPr>
      </w:pPr>
    </w:p>
    <w:p w14:paraId="26E99033" w14:textId="42EAD0C1" w:rsidR="00BF31B1" w:rsidRPr="003A25CF" w:rsidRDefault="00E84D7F" w:rsidP="002159AF">
      <w:pPr>
        <w:spacing w:line="276" w:lineRule="auto"/>
        <w:rPr>
          <w:sz w:val="24"/>
        </w:rPr>
      </w:pPr>
      <w:r w:rsidRPr="003A25CF">
        <w:rPr>
          <w:sz w:val="24"/>
        </w:rPr>
        <w:t>7</w:t>
      </w:r>
      <w:r w:rsidR="00214E88" w:rsidRPr="003A25CF">
        <w:rPr>
          <w:sz w:val="24"/>
        </w:rPr>
        <w:t>.2.</w:t>
      </w:r>
      <w:r w:rsidR="00214E88" w:rsidRPr="003A25CF">
        <w:rPr>
          <w:sz w:val="24"/>
        </w:rPr>
        <w:tab/>
        <w:t xml:space="preserve">A Emissora obriga-se, neste ato, em caráter irrevogável e irretratável, a cuidar para que as operações que venha a praticar no </w:t>
      </w:r>
      <w:r w:rsidR="008311F1" w:rsidRPr="003A25CF">
        <w:rPr>
          <w:sz w:val="24"/>
        </w:rPr>
        <w:t>âmbito da</w:t>
      </w:r>
      <w:r w:rsidR="00214E88" w:rsidRPr="003A25CF">
        <w:rPr>
          <w:sz w:val="24"/>
        </w:rPr>
        <w:t xml:space="preserve">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14:paraId="694DAB86" w14:textId="77777777" w:rsidR="00BF31B1" w:rsidRDefault="00BF31B1" w:rsidP="002159AF">
      <w:pPr>
        <w:spacing w:line="276" w:lineRule="auto"/>
        <w:jc w:val="left"/>
        <w:rPr>
          <w:rFonts w:eastAsia="MS Mincho" w:cs="Garamond"/>
          <w:b/>
          <w:bCs/>
          <w:sz w:val="24"/>
        </w:rPr>
      </w:pPr>
      <w:bookmarkStart w:id="154" w:name="_Toc314664635"/>
      <w:bookmarkStart w:id="155" w:name="_Toc315089430"/>
      <w:bookmarkStart w:id="156" w:name="_Toc341449481"/>
    </w:p>
    <w:p w14:paraId="63BA19F4" w14:textId="77777777" w:rsidR="00783A17" w:rsidRPr="003A25CF" w:rsidRDefault="00783A17" w:rsidP="002159AF">
      <w:pPr>
        <w:spacing w:line="276" w:lineRule="auto"/>
        <w:jc w:val="left"/>
        <w:rPr>
          <w:rFonts w:eastAsia="MS Mincho" w:cs="Garamond"/>
          <w:b/>
          <w:bCs/>
          <w:sz w:val="24"/>
        </w:rPr>
      </w:pPr>
    </w:p>
    <w:p w14:paraId="7582A384" w14:textId="2FEF2737" w:rsidR="00BF31B1" w:rsidRDefault="00214E88" w:rsidP="001A471B">
      <w:pPr>
        <w:pStyle w:val="SCBFTtulo1"/>
        <w:spacing w:line="276" w:lineRule="auto"/>
        <w:rPr>
          <w:rFonts w:ascii="Garamond" w:hAnsi="Garamond" w:cs="Garamond"/>
          <w:sz w:val="24"/>
          <w:szCs w:val="24"/>
        </w:rPr>
      </w:pPr>
      <w:bookmarkStart w:id="157" w:name="_Toc518641562"/>
      <w:bookmarkStart w:id="158" w:name="_Toc519883356"/>
      <w:r w:rsidRPr="003A25CF">
        <w:rPr>
          <w:rFonts w:ascii="Garamond" w:hAnsi="Garamond" w:cs="Garamond"/>
          <w:sz w:val="24"/>
          <w:szCs w:val="24"/>
        </w:rPr>
        <w:t xml:space="preserve">CLÁUSULA </w:t>
      </w:r>
      <w:r w:rsidR="00E84D7F" w:rsidRPr="003A25CF">
        <w:rPr>
          <w:rFonts w:ascii="Garamond" w:hAnsi="Garamond" w:cs="Garamond"/>
          <w:sz w:val="24"/>
          <w:szCs w:val="24"/>
        </w:rPr>
        <w:t>VIII</w:t>
      </w:r>
      <w:r w:rsidRPr="003A25CF">
        <w:rPr>
          <w:rFonts w:ascii="Garamond" w:hAnsi="Garamond" w:cs="Garamond"/>
          <w:sz w:val="24"/>
          <w:szCs w:val="24"/>
        </w:rPr>
        <w:br/>
        <w:t>AGENTE FIDUCIÁRIO</w:t>
      </w:r>
      <w:bookmarkEnd w:id="154"/>
      <w:bookmarkEnd w:id="155"/>
      <w:bookmarkEnd w:id="156"/>
      <w:bookmarkEnd w:id="157"/>
      <w:bookmarkEnd w:id="158"/>
      <w:r w:rsidR="001057B2" w:rsidRPr="003A25CF">
        <w:rPr>
          <w:rFonts w:ascii="Garamond" w:hAnsi="Garamond" w:cs="Garamond"/>
          <w:sz w:val="24"/>
          <w:szCs w:val="24"/>
        </w:rPr>
        <w:t xml:space="preserve"> </w:t>
      </w:r>
    </w:p>
    <w:p w14:paraId="06121691" w14:textId="7504A486" w:rsidR="00DE66FC" w:rsidRPr="00487530" w:rsidRDefault="00DE66FC" w:rsidP="00487530">
      <w:pPr>
        <w:pStyle w:val="SCBFTtulo1"/>
        <w:spacing w:line="276" w:lineRule="auto"/>
        <w:jc w:val="both"/>
        <w:rPr>
          <w:rFonts w:ascii="Garamond" w:hAnsi="Garamond"/>
          <w:b w:val="0"/>
          <w:bCs w:val="0"/>
        </w:rPr>
      </w:pPr>
    </w:p>
    <w:p w14:paraId="2FC80527" w14:textId="77777777" w:rsidR="00BF31B1" w:rsidRPr="003A25CF" w:rsidRDefault="00E84D7F" w:rsidP="002159AF">
      <w:pPr>
        <w:pStyle w:val="SFTtulo2"/>
        <w:spacing w:line="276" w:lineRule="auto"/>
        <w:rPr>
          <w:sz w:val="24"/>
          <w:szCs w:val="24"/>
        </w:rPr>
      </w:pPr>
      <w:r w:rsidRPr="003A25CF">
        <w:rPr>
          <w:sz w:val="24"/>
          <w:szCs w:val="24"/>
        </w:rPr>
        <w:t>8</w:t>
      </w:r>
      <w:r w:rsidR="00214E88" w:rsidRPr="003A25CF">
        <w:rPr>
          <w:sz w:val="24"/>
          <w:szCs w:val="24"/>
        </w:rPr>
        <w:t>.1.</w:t>
      </w:r>
      <w:r w:rsidR="00214E88" w:rsidRPr="003A25CF">
        <w:rPr>
          <w:sz w:val="24"/>
          <w:szCs w:val="24"/>
        </w:rPr>
        <w:tab/>
        <w:t xml:space="preserve">Nomeação </w:t>
      </w:r>
    </w:p>
    <w:p w14:paraId="277A68EF" w14:textId="77777777" w:rsidR="00BF31B1" w:rsidRPr="003A25CF" w:rsidRDefault="00BF31B1" w:rsidP="002159AF">
      <w:pPr>
        <w:pStyle w:val="Default"/>
        <w:spacing w:line="276" w:lineRule="auto"/>
        <w:jc w:val="both"/>
        <w:rPr>
          <w:rFonts w:ascii="Garamond" w:hAnsi="Garamond"/>
          <w:color w:val="auto"/>
        </w:rPr>
      </w:pPr>
    </w:p>
    <w:p w14:paraId="1E186268" w14:textId="5C8BAC91" w:rsidR="00BF31B1" w:rsidRPr="003A25CF" w:rsidRDefault="00E84D7F" w:rsidP="002159AF">
      <w:pPr>
        <w:pStyle w:val="Recuodecorpodetexto"/>
        <w:numPr>
          <w:ilvl w:val="12"/>
          <w:numId w:val="0"/>
        </w:numPr>
        <w:spacing w:after="0" w:line="276" w:lineRule="auto"/>
        <w:rPr>
          <w:rFonts w:ascii="Garamond" w:hAnsi="Garamond"/>
          <w:w w:val="0"/>
        </w:rPr>
      </w:pPr>
      <w:r w:rsidRPr="003A25CF">
        <w:rPr>
          <w:rFonts w:ascii="Garamond" w:hAnsi="Garamond"/>
          <w:w w:val="0"/>
        </w:rPr>
        <w:t>8</w:t>
      </w:r>
      <w:r w:rsidR="00214E88" w:rsidRPr="003A25CF">
        <w:rPr>
          <w:rFonts w:ascii="Garamond" w:hAnsi="Garamond"/>
          <w:w w:val="0"/>
        </w:rPr>
        <w:t>.1.1.</w:t>
      </w:r>
      <w:r w:rsidR="00214E88" w:rsidRPr="003A25CF">
        <w:rPr>
          <w:rFonts w:ascii="Garamond" w:hAnsi="Garamond"/>
          <w:w w:val="0"/>
        </w:rPr>
        <w:tab/>
        <w:t xml:space="preserve">A Emissora constitui e nomeia </w:t>
      </w:r>
      <w:r w:rsidR="00214E88" w:rsidRPr="002231E0">
        <w:rPr>
          <w:rFonts w:ascii="Garamond" w:hAnsi="Garamond"/>
          <w:w w:val="0"/>
        </w:rPr>
        <w:t xml:space="preserve">a </w:t>
      </w:r>
      <w:r w:rsidR="00300369" w:rsidRPr="002231E0">
        <w:rPr>
          <w:rFonts w:ascii="Garamond" w:hAnsi="Garamond"/>
          <w:w w:val="0"/>
        </w:rPr>
        <w:t>Oliveira Trust Distribuidora de Títulos e Valores Mobiliários S.A.</w:t>
      </w:r>
      <w:r w:rsidR="00A93305">
        <w:rPr>
          <w:rFonts w:ascii="Garamond" w:hAnsi="Garamond"/>
          <w:w w:val="0"/>
        </w:rPr>
        <w:t xml:space="preserve">, </w:t>
      </w:r>
      <w:r w:rsidR="00214E88" w:rsidRPr="003A25CF">
        <w:rPr>
          <w:rFonts w:ascii="Garamond" w:hAnsi="Garamond"/>
          <w:w w:val="0"/>
        </w:rPr>
        <w:t>qualificada no preâmbulo desta Escritura, como Agente Fiduciário, representando os Debenturistas, a qual, neste ato e pela melhor forma de direito, aceita a nomeação para, nos termos da lei e da presente Escritura, representar perante a Emissora a comunhão dos Debenturistas.</w:t>
      </w:r>
    </w:p>
    <w:p w14:paraId="2883F17F" w14:textId="77777777" w:rsidR="00BF31B1" w:rsidRPr="003A25CF" w:rsidRDefault="00BF31B1" w:rsidP="002159AF">
      <w:pPr>
        <w:pStyle w:val="Recuodecorpodetexto"/>
        <w:numPr>
          <w:ilvl w:val="12"/>
          <w:numId w:val="0"/>
        </w:numPr>
        <w:spacing w:after="0" w:line="276" w:lineRule="auto"/>
        <w:rPr>
          <w:rFonts w:ascii="Garamond" w:hAnsi="Garamond"/>
          <w:w w:val="0"/>
        </w:rPr>
      </w:pPr>
    </w:p>
    <w:p w14:paraId="68D45413" w14:textId="77777777" w:rsidR="00BF31B1" w:rsidRPr="003A25CF" w:rsidRDefault="00E84D7F" w:rsidP="002159AF">
      <w:pPr>
        <w:keepNext/>
        <w:numPr>
          <w:ilvl w:val="12"/>
          <w:numId w:val="0"/>
        </w:numPr>
        <w:spacing w:line="276" w:lineRule="auto"/>
        <w:rPr>
          <w:b/>
          <w:w w:val="0"/>
          <w:sz w:val="24"/>
        </w:rPr>
      </w:pPr>
      <w:bookmarkStart w:id="159" w:name="_DV_M302"/>
      <w:bookmarkEnd w:id="159"/>
      <w:r w:rsidRPr="003A25CF">
        <w:rPr>
          <w:b/>
          <w:w w:val="0"/>
          <w:sz w:val="24"/>
        </w:rPr>
        <w:t>8</w:t>
      </w:r>
      <w:r w:rsidR="00214E88" w:rsidRPr="003A25CF">
        <w:rPr>
          <w:b/>
          <w:w w:val="0"/>
          <w:sz w:val="24"/>
        </w:rPr>
        <w:t>.2.</w:t>
      </w:r>
      <w:r w:rsidR="00214E88" w:rsidRPr="003A25CF">
        <w:rPr>
          <w:b/>
          <w:w w:val="0"/>
          <w:sz w:val="24"/>
        </w:rPr>
        <w:tab/>
        <w:t>Declaração</w:t>
      </w:r>
    </w:p>
    <w:p w14:paraId="34AA4CEC" w14:textId="77777777" w:rsidR="00BF31B1" w:rsidRPr="003A25CF" w:rsidRDefault="00BF31B1" w:rsidP="002159AF">
      <w:pPr>
        <w:pStyle w:val="Recuodecorpodetexto"/>
        <w:numPr>
          <w:ilvl w:val="12"/>
          <w:numId w:val="0"/>
        </w:numPr>
        <w:spacing w:after="0" w:line="276" w:lineRule="auto"/>
        <w:rPr>
          <w:rFonts w:ascii="Garamond" w:hAnsi="Garamond"/>
          <w:w w:val="0"/>
        </w:rPr>
      </w:pPr>
    </w:p>
    <w:p w14:paraId="0455C26B" w14:textId="77777777" w:rsidR="00BF31B1" w:rsidRPr="003A25CF" w:rsidRDefault="00E84D7F" w:rsidP="002159AF">
      <w:pPr>
        <w:spacing w:line="276" w:lineRule="auto"/>
        <w:rPr>
          <w:w w:val="0"/>
          <w:sz w:val="24"/>
        </w:rPr>
      </w:pPr>
      <w:bookmarkStart w:id="160" w:name="_DV_M303"/>
      <w:bookmarkEnd w:id="160"/>
      <w:r w:rsidRPr="003A25CF">
        <w:rPr>
          <w:w w:val="0"/>
          <w:sz w:val="24"/>
        </w:rPr>
        <w:t>8</w:t>
      </w:r>
      <w:r w:rsidR="00214E88" w:rsidRPr="003A25CF">
        <w:rPr>
          <w:w w:val="0"/>
          <w:sz w:val="24"/>
        </w:rPr>
        <w:t>.2.1.</w:t>
      </w:r>
      <w:r w:rsidR="00214E88" w:rsidRPr="003A25CF">
        <w:rPr>
          <w:w w:val="0"/>
          <w:sz w:val="24"/>
        </w:rPr>
        <w:tab/>
        <w:t>O Agente Fiduciário declara, neste ato, sob as penas da lei:</w:t>
      </w:r>
    </w:p>
    <w:p w14:paraId="69103DB0" w14:textId="77777777" w:rsidR="00BF31B1" w:rsidRPr="003A25CF" w:rsidRDefault="00BF31B1" w:rsidP="002159AF">
      <w:pPr>
        <w:spacing w:line="276" w:lineRule="auto"/>
        <w:rPr>
          <w:w w:val="0"/>
          <w:sz w:val="24"/>
        </w:rPr>
      </w:pPr>
    </w:p>
    <w:p w14:paraId="2F1B7955" w14:textId="7CE36D49" w:rsidR="00BF31B1" w:rsidRPr="003A25CF" w:rsidRDefault="00214E88" w:rsidP="002159AF">
      <w:pPr>
        <w:spacing w:line="276" w:lineRule="auto"/>
        <w:ind w:left="720" w:hanging="720"/>
        <w:rPr>
          <w:w w:val="0"/>
          <w:sz w:val="24"/>
        </w:rPr>
      </w:pPr>
      <w:bookmarkStart w:id="161" w:name="_DV_M304"/>
      <w:bookmarkEnd w:id="161"/>
      <w:r w:rsidRPr="003A25CF">
        <w:rPr>
          <w:w w:val="0"/>
          <w:sz w:val="24"/>
        </w:rPr>
        <w:t>(a)</w:t>
      </w:r>
      <w:r w:rsidRPr="003A25CF">
        <w:rPr>
          <w:w w:val="0"/>
          <w:sz w:val="24"/>
        </w:rPr>
        <w:tab/>
        <w:t xml:space="preserve">não ter qualquer impedimento legal, conforme artigo 66, parágrafo 3º da Lei das Sociedades por Ações, a </w:t>
      </w:r>
      <w:r w:rsidR="002915FD" w:rsidRPr="002915FD">
        <w:rPr>
          <w:w w:val="0"/>
          <w:sz w:val="24"/>
        </w:rPr>
        <w:t>Resolução CVM 17</w:t>
      </w:r>
      <w:r w:rsidRPr="003A25CF">
        <w:rPr>
          <w:w w:val="0"/>
          <w:sz w:val="24"/>
        </w:rPr>
        <w:t>, e demais normas aplicáveis, para exercer a função que lhe é conferida;</w:t>
      </w:r>
    </w:p>
    <w:p w14:paraId="4C0A770A" w14:textId="77777777" w:rsidR="00BF31B1" w:rsidRPr="003A25CF" w:rsidRDefault="00BF31B1" w:rsidP="002159AF">
      <w:pPr>
        <w:spacing w:line="276" w:lineRule="auto"/>
        <w:ind w:left="720" w:hanging="720"/>
        <w:rPr>
          <w:w w:val="0"/>
          <w:sz w:val="24"/>
        </w:rPr>
      </w:pPr>
    </w:p>
    <w:p w14:paraId="48858736" w14:textId="77777777" w:rsidR="00BF31B1" w:rsidRPr="003A25CF" w:rsidRDefault="00214E88" w:rsidP="002159AF">
      <w:pPr>
        <w:spacing w:line="276" w:lineRule="auto"/>
        <w:ind w:left="720" w:hanging="720"/>
        <w:rPr>
          <w:w w:val="0"/>
          <w:sz w:val="24"/>
        </w:rPr>
      </w:pPr>
      <w:bookmarkStart w:id="162" w:name="_DV_M305"/>
      <w:bookmarkEnd w:id="162"/>
      <w:r w:rsidRPr="003A25CF">
        <w:rPr>
          <w:w w:val="0"/>
          <w:sz w:val="24"/>
        </w:rPr>
        <w:t>(b)</w:t>
      </w:r>
      <w:r w:rsidRPr="003A25CF">
        <w:rPr>
          <w:w w:val="0"/>
          <w:sz w:val="24"/>
        </w:rPr>
        <w:tab/>
        <w:t>aceitar a função que lhe é conferida, assumindo integralmente os deveres e atribuições previstos na legislação específica e nesta Escritura;</w:t>
      </w:r>
    </w:p>
    <w:p w14:paraId="45A0EE85" w14:textId="77777777" w:rsidR="00BF31B1" w:rsidRPr="003A25CF" w:rsidRDefault="00BF31B1" w:rsidP="002159AF">
      <w:pPr>
        <w:spacing w:line="276" w:lineRule="auto"/>
        <w:ind w:left="720" w:hanging="720"/>
        <w:rPr>
          <w:w w:val="0"/>
          <w:sz w:val="24"/>
        </w:rPr>
      </w:pPr>
    </w:p>
    <w:p w14:paraId="49EB3E3B" w14:textId="77777777" w:rsidR="00BF31B1" w:rsidRPr="003A25CF" w:rsidRDefault="00214E88" w:rsidP="002159AF">
      <w:pPr>
        <w:autoSpaceDE w:val="0"/>
        <w:autoSpaceDN w:val="0"/>
        <w:adjustRightInd w:val="0"/>
        <w:spacing w:line="276" w:lineRule="auto"/>
        <w:rPr>
          <w:w w:val="0"/>
          <w:sz w:val="24"/>
        </w:rPr>
      </w:pPr>
      <w:bookmarkStart w:id="163" w:name="_DV_M306"/>
      <w:bookmarkEnd w:id="163"/>
      <w:r w:rsidRPr="003A25CF">
        <w:rPr>
          <w:w w:val="0"/>
          <w:sz w:val="24"/>
        </w:rPr>
        <w:t>(c)</w:t>
      </w:r>
      <w:r w:rsidRPr="003A25CF">
        <w:rPr>
          <w:w w:val="0"/>
          <w:sz w:val="24"/>
        </w:rPr>
        <w:tab/>
        <w:t>conhecer e aceitar integralmente a presente Escritura, todas as suas cláusulas e condições;</w:t>
      </w:r>
    </w:p>
    <w:p w14:paraId="60BF3612" w14:textId="77777777" w:rsidR="00BF31B1" w:rsidRPr="003A25CF" w:rsidRDefault="00BF31B1" w:rsidP="002159AF">
      <w:pPr>
        <w:spacing w:line="276" w:lineRule="auto"/>
        <w:ind w:left="720" w:hanging="720"/>
        <w:rPr>
          <w:w w:val="0"/>
          <w:sz w:val="24"/>
        </w:rPr>
      </w:pPr>
    </w:p>
    <w:p w14:paraId="228A4C2C" w14:textId="77777777" w:rsidR="00BF31B1" w:rsidRPr="003A25CF" w:rsidRDefault="00214E88" w:rsidP="002159AF">
      <w:pPr>
        <w:spacing w:line="276" w:lineRule="auto"/>
        <w:ind w:left="720" w:hanging="720"/>
        <w:rPr>
          <w:w w:val="0"/>
          <w:sz w:val="24"/>
        </w:rPr>
      </w:pPr>
      <w:bookmarkStart w:id="164" w:name="_DV_M307"/>
      <w:bookmarkEnd w:id="164"/>
      <w:r w:rsidRPr="003A25CF">
        <w:rPr>
          <w:w w:val="0"/>
          <w:sz w:val="24"/>
        </w:rPr>
        <w:t>(d)</w:t>
      </w:r>
      <w:r w:rsidRPr="003A25CF">
        <w:rPr>
          <w:w w:val="0"/>
          <w:sz w:val="24"/>
        </w:rPr>
        <w:tab/>
        <w:t>não ter qualquer ligação com a Emissora que o impeça de exercer suas funções;</w:t>
      </w:r>
    </w:p>
    <w:p w14:paraId="2E990296" w14:textId="77777777" w:rsidR="00BF31B1" w:rsidRPr="003A25CF" w:rsidRDefault="00BF31B1" w:rsidP="002159AF">
      <w:pPr>
        <w:spacing w:line="276" w:lineRule="auto"/>
        <w:ind w:left="720" w:hanging="720"/>
        <w:rPr>
          <w:w w:val="0"/>
          <w:sz w:val="24"/>
        </w:rPr>
      </w:pPr>
    </w:p>
    <w:p w14:paraId="3F04FCB9" w14:textId="77777777" w:rsidR="00BF31B1" w:rsidRPr="003A25CF" w:rsidRDefault="00214E88" w:rsidP="002159AF">
      <w:pPr>
        <w:spacing w:line="276" w:lineRule="auto"/>
        <w:ind w:left="720" w:hanging="720"/>
        <w:rPr>
          <w:w w:val="0"/>
          <w:sz w:val="24"/>
        </w:rPr>
      </w:pPr>
      <w:bookmarkStart w:id="165" w:name="_DV_M308"/>
      <w:bookmarkEnd w:id="165"/>
      <w:r w:rsidRPr="003A25CF">
        <w:rPr>
          <w:w w:val="0"/>
          <w:sz w:val="24"/>
        </w:rPr>
        <w:t>(e)</w:t>
      </w:r>
      <w:r w:rsidRPr="003A25CF">
        <w:rPr>
          <w:w w:val="0"/>
          <w:sz w:val="24"/>
        </w:rPr>
        <w:tab/>
        <w:t xml:space="preserve">estar ciente da </w:t>
      </w:r>
      <w:r w:rsidRPr="003A25CF">
        <w:rPr>
          <w:sz w:val="24"/>
        </w:rPr>
        <w:t>regulamentação aplicável emanada do Banco Central do Brasil e da CVM, incluindo a</w:t>
      </w:r>
      <w:r w:rsidRPr="003A25CF">
        <w:rPr>
          <w:w w:val="0"/>
          <w:sz w:val="24"/>
        </w:rPr>
        <w:t xml:space="preserve"> Circular do Banco Central do Brasil nº 1.832, de 31 de outubro de 1990;</w:t>
      </w:r>
    </w:p>
    <w:p w14:paraId="3D6022F1" w14:textId="77777777" w:rsidR="00BF31B1" w:rsidRPr="003A25CF" w:rsidRDefault="00BF31B1" w:rsidP="002159AF">
      <w:pPr>
        <w:spacing w:line="276" w:lineRule="auto"/>
        <w:ind w:left="720" w:hanging="720"/>
        <w:rPr>
          <w:w w:val="0"/>
          <w:sz w:val="24"/>
        </w:rPr>
      </w:pPr>
    </w:p>
    <w:p w14:paraId="2C295A4F" w14:textId="77777777" w:rsidR="00BF31B1" w:rsidRPr="003A25CF" w:rsidRDefault="00214E88" w:rsidP="002159AF">
      <w:pPr>
        <w:spacing w:line="276" w:lineRule="auto"/>
        <w:ind w:left="720" w:hanging="720"/>
        <w:rPr>
          <w:w w:val="0"/>
          <w:sz w:val="24"/>
        </w:rPr>
      </w:pPr>
      <w:bookmarkStart w:id="166" w:name="_DV_M309"/>
      <w:bookmarkEnd w:id="166"/>
      <w:r w:rsidRPr="003A25CF">
        <w:rPr>
          <w:w w:val="0"/>
          <w:sz w:val="24"/>
        </w:rPr>
        <w:t>(f)</w:t>
      </w:r>
      <w:r w:rsidRPr="003A25CF">
        <w:rPr>
          <w:w w:val="0"/>
          <w:sz w:val="24"/>
        </w:rPr>
        <w:tab/>
        <w:t>estar devidamente autorizado a celebrar esta Escritura e a cumprir com suas obrigações aqui previstas, tendo sido satisfeitos todos os requisitos legais e societários necessários para tanto;</w:t>
      </w:r>
    </w:p>
    <w:p w14:paraId="497A4B9C" w14:textId="77777777" w:rsidR="00BF31B1" w:rsidRPr="003A25CF" w:rsidRDefault="00BF31B1" w:rsidP="002159AF">
      <w:pPr>
        <w:spacing w:line="276" w:lineRule="auto"/>
        <w:ind w:left="720" w:hanging="720"/>
        <w:rPr>
          <w:w w:val="0"/>
          <w:sz w:val="24"/>
        </w:rPr>
      </w:pPr>
    </w:p>
    <w:p w14:paraId="73B38160" w14:textId="5EAB2756" w:rsidR="00BF31B1" w:rsidRPr="003A25CF" w:rsidRDefault="00214E88" w:rsidP="002159AF">
      <w:pPr>
        <w:spacing w:line="276" w:lineRule="auto"/>
        <w:ind w:left="720" w:hanging="720"/>
        <w:rPr>
          <w:w w:val="0"/>
          <w:sz w:val="24"/>
        </w:rPr>
      </w:pPr>
      <w:bookmarkStart w:id="167" w:name="_DV_C421"/>
      <w:r w:rsidRPr="003A25CF">
        <w:rPr>
          <w:w w:val="0"/>
          <w:sz w:val="24"/>
        </w:rPr>
        <w:t>(g)</w:t>
      </w:r>
      <w:bookmarkStart w:id="168" w:name="_DV_X471"/>
      <w:bookmarkStart w:id="169" w:name="_DV_C422"/>
      <w:bookmarkEnd w:id="167"/>
      <w:r w:rsidRPr="003A25CF">
        <w:rPr>
          <w:w w:val="0"/>
          <w:sz w:val="24"/>
        </w:rPr>
        <w:tab/>
        <w:t xml:space="preserve">não se </w:t>
      </w:r>
      <w:r w:rsidRPr="003A25CF">
        <w:rPr>
          <w:sz w:val="24"/>
        </w:rPr>
        <w:t xml:space="preserve">encontrar em nenhuma das situações de conflito de interesse previstas no artigo 6º da </w:t>
      </w:r>
      <w:r w:rsidR="00465A66" w:rsidRPr="002915FD">
        <w:rPr>
          <w:w w:val="0"/>
          <w:sz w:val="24"/>
        </w:rPr>
        <w:t>Resolução CVM 17</w:t>
      </w:r>
      <w:r w:rsidRPr="003A25CF">
        <w:rPr>
          <w:sz w:val="24"/>
        </w:rPr>
        <w:t>;</w:t>
      </w:r>
      <w:bookmarkEnd w:id="168"/>
      <w:bookmarkEnd w:id="169"/>
    </w:p>
    <w:p w14:paraId="48773AAF" w14:textId="77777777" w:rsidR="00BF31B1" w:rsidRPr="003A25CF" w:rsidRDefault="00BF31B1" w:rsidP="002159AF">
      <w:pPr>
        <w:spacing w:line="276" w:lineRule="auto"/>
        <w:ind w:left="720" w:hanging="720"/>
        <w:rPr>
          <w:w w:val="0"/>
          <w:sz w:val="24"/>
        </w:rPr>
      </w:pPr>
    </w:p>
    <w:p w14:paraId="21131A53" w14:textId="77777777" w:rsidR="00BF31B1" w:rsidRPr="003A25CF" w:rsidRDefault="00214E88" w:rsidP="002159AF">
      <w:pPr>
        <w:spacing w:line="276" w:lineRule="auto"/>
        <w:ind w:left="720" w:hanging="720"/>
        <w:rPr>
          <w:sz w:val="24"/>
        </w:rPr>
      </w:pPr>
      <w:bookmarkStart w:id="170" w:name="_DV_C423"/>
      <w:r w:rsidRPr="003A25CF">
        <w:rPr>
          <w:sz w:val="24"/>
        </w:rPr>
        <w:t>(h)</w:t>
      </w:r>
      <w:r w:rsidRPr="003A25CF">
        <w:rPr>
          <w:sz w:val="24"/>
        </w:rPr>
        <w:tab/>
        <w:t>estar devidamente qualificado a exercer as atividades de agente fiduciário, nos termos da regulamentação aplicável vigente;</w:t>
      </w:r>
      <w:bookmarkEnd w:id="170"/>
    </w:p>
    <w:p w14:paraId="74E5B851" w14:textId="77777777" w:rsidR="00BF31B1" w:rsidRPr="003A25CF" w:rsidRDefault="00BF31B1" w:rsidP="002159AF">
      <w:pPr>
        <w:spacing w:line="276" w:lineRule="auto"/>
        <w:ind w:left="720" w:hanging="720"/>
        <w:rPr>
          <w:sz w:val="24"/>
        </w:rPr>
      </w:pPr>
    </w:p>
    <w:p w14:paraId="2BDCF749" w14:textId="77777777" w:rsidR="00BF31B1" w:rsidRPr="003A25CF" w:rsidRDefault="00214E88" w:rsidP="002159AF">
      <w:pPr>
        <w:spacing w:line="276" w:lineRule="auto"/>
        <w:ind w:left="720" w:hanging="720"/>
        <w:rPr>
          <w:w w:val="0"/>
          <w:sz w:val="24"/>
        </w:rPr>
      </w:pPr>
      <w:r w:rsidRPr="003A25CF">
        <w:rPr>
          <w:sz w:val="24"/>
        </w:rPr>
        <w:t>(i)</w:t>
      </w:r>
      <w:r w:rsidRPr="003A25CF">
        <w:rPr>
          <w:sz w:val="24"/>
        </w:rPr>
        <w:tab/>
        <w:t>ser instituição financeira, estando devidamente organizado, constituído e existente de acordo com as leis brasileiras;</w:t>
      </w:r>
    </w:p>
    <w:p w14:paraId="570768BC" w14:textId="77777777" w:rsidR="00BF31B1" w:rsidRPr="003A25CF" w:rsidRDefault="00BF31B1" w:rsidP="002159AF">
      <w:pPr>
        <w:spacing w:line="276" w:lineRule="auto"/>
        <w:ind w:left="720" w:hanging="720"/>
        <w:rPr>
          <w:w w:val="0"/>
          <w:sz w:val="24"/>
        </w:rPr>
      </w:pPr>
    </w:p>
    <w:p w14:paraId="5249DD7F" w14:textId="77777777" w:rsidR="00BF31B1" w:rsidRPr="003A25CF" w:rsidRDefault="00214E88" w:rsidP="002159AF">
      <w:pPr>
        <w:spacing w:line="276" w:lineRule="auto"/>
        <w:ind w:left="720" w:hanging="720"/>
        <w:rPr>
          <w:sz w:val="24"/>
        </w:rPr>
      </w:pPr>
      <w:bookmarkStart w:id="171" w:name="_DV_C424"/>
      <w:r w:rsidRPr="003A25CF">
        <w:rPr>
          <w:sz w:val="24"/>
        </w:rPr>
        <w:t>(j)</w:t>
      </w:r>
      <w:r w:rsidRPr="003A25CF">
        <w:rPr>
          <w:sz w:val="24"/>
        </w:rPr>
        <w:tab/>
        <w:t xml:space="preserve">que </w:t>
      </w:r>
      <w:bookmarkStart w:id="172" w:name="_DV_X465"/>
      <w:bookmarkStart w:id="173" w:name="_DV_C425"/>
      <w:bookmarkEnd w:id="171"/>
      <w:proofErr w:type="spellStart"/>
      <w:r w:rsidRPr="003A25CF">
        <w:rPr>
          <w:sz w:val="24"/>
        </w:rPr>
        <w:t>esta</w:t>
      </w:r>
      <w:proofErr w:type="spellEnd"/>
      <w:r w:rsidRPr="003A25CF">
        <w:rPr>
          <w:sz w:val="24"/>
        </w:rPr>
        <w:t xml:space="preserve"> Escritura constitui uma obrigação legal, válida</w:t>
      </w:r>
      <w:bookmarkStart w:id="174" w:name="_DV_C426"/>
      <w:bookmarkEnd w:id="172"/>
      <w:bookmarkEnd w:id="173"/>
      <w:r w:rsidRPr="003A25CF">
        <w:rPr>
          <w:sz w:val="24"/>
        </w:rPr>
        <w:t>, vinculativa e eficaz</w:t>
      </w:r>
      <w:bookmarkStart w:id="175" w:name="_DV_X467"/>
      <w:bookmarkStart w:id="176" w:name="_DV_C427"/>
      <w:bookmarkEnd w:id="174"/>
      <w:r w:rsidRPr="003A25CF">
        <w:rPr>
          <w:sz w:val="24"/>
        </w:rPr>
        <w:t xml:space="preserve"> do Agente Fiduciário, exequível de acordo com os seus termos e condições;</w:t>
      </w:r>
      <w:bookmarkEnd w:id="175"/>
      <w:bookmarkEnd w:id="176"/>
    </w:p>
    <w:p w14:paraId="76C32BDF" w14:textId="77777777" w:rsidR="00BF31B1" w:rsidRPr="003A25CF" w:rsidRDefault="00BF31B1" w:rsidP="002159AF">
      <w:pPr>
        <w:spacing w:line="276" w:lineRule="auto"/>
        <w:ind w:left="720" w:hanging="720"/>
        <w:rPr>
          <w:w w:val="0"/>
          <w:sz w:val="24"/>
        </w:rPr>
      </w:pPr>
    </w:p>
    <w:p w14:paraId="387708F1" w14:textId="77777777" w:rsidR="00BF31B1" w:rsidRPr="003A25CF" w:rsidRDefault="00214E88" w:rsidP="002159AF">
      <w:pPr>
        <w:spacing w:line="276" w:lineRule="auto"/>
        <w:ind w:left="720" w:hanging="720"/>
        <w:rPr>
          <w:w w:val="0"/>
          <w:sz w:val="24"/>
        </w:rPr>
      </w:pPr>
      <w:bookmarkStart w:id="177" w:name="_DV_C429"/>
      <w:r w:rsidRPr="003A25CF">
        <w:rPr>
          <w:sz w:val="24"/>
        </w:rPr>
        <w:t>(k</w:t>
      </w:r>
      <w:bookmarkStart w:id="178" w:name="_DV_M310"/>
      <w:bookmarkEnd w:id="177"/>
      <w:bookmarkEnd w:id="178"/>
      <w:r w:rsidRPr="003A25CF">
        <w:rPr>
          <w:w w:val="0"/>
          <w:sz w:val="24"/>
        </w:rPr>
        <w:t>)</w:t>
      </w:r>
      <w:r w:rsidRPr="003A25CF">
        <w:rPr>
          <w:w w:val="0"/>
          <w:sz w:val="24"/>
        </w:rPr>
        <w:tab/>
        <w:t>que a celebração desta Escritura e o cumprimento de suas obrigações aqui previstas não infringem qualquer obrigação anteriormente assumida pelo Agente Fiduciário;</w:t>
      </w:r>
    </w:p>
    <w:p w14:paraId="499ED400" w14:textId="77777777" w:rsidR="00BF31B1" w:rsidRPr="003A25CF" w:rsidRDefault="00BF31B1" w:rsidP="002159AF">
      <w:pPr>
        <w:spacing w:line="276" w:lineRule="auto"/>
        <w:ind w:left="720" w:hanging="720"/>
        <w:rPr>
          <w:rFonts w:cs="Tahoma"/>
          <w:sz w:val="24"/>
        </w:rPr>
      </w:pPr>
    </w:p>
    <w:p w14:paraId="6D37E4A8" w14:textId="53EBEDA7" w:rsidR="00BF31B1" w:rsidRPr="003A25CF" w:rsidRDefault="00214E88" w:rsidP="002159AF">
      <w:pPr>
        <w:tabs>
          <w:tab w:val="num" w:pos="1276"/>
        </w:tabs>
        <w:spacing w:line="276" w:lineRule="auto"/>
        <w:ind w:left="720" w:hanging="720"/>
        <w:rPr>
          <w:w w:val="0"/>
          <w:sz w:val="24"/>
        </w:rPr>
      </w:pPr>
      <w:r w:rsidRPr="003A25CF">
        <w:rPr>
          <w:w w:val="0"/>
          <w:sz w:val="24"/>
        </w:rPr>
        <w:t>(l)</w:t>
      </w:r>
      <w:r w:rsidRPr="003A25CF">
        <w:rPr>
          <w:w w:val="0"/>
          <w:sz w:val="24"/>
        </w:rPr>
        <w:tab/>
        <w:t>na data de assinatura da presente Escritura, conforme organograma encaminhado pela Emissora, o Agente Fiduciário presta serviços de agente fiduciário em emissões de valores mobiliários, públicas ou privadas, realizadas pela própria Emissora, por sociedade coligada, controlada, controladora ou integrante do mesmo grupo da Emissora</w:t>
      </w:r>
      <w:r w:rsidR="00592492">
        <w:rPr>
          <w:w w:val="0"/>
          <w:sz w:val="24"/>
        </w:rPr>
        <w:t xml:space="preserve">, conforme dados que constam no </w:t>
      </w:r>
      <w:r w:rsidR="00592492" w:rsidRPr="00592492">
        <w:rPr>
          <w:w w:val="0"/>
          <w:sz w:val="24"/>
          <w:u w:val="single"/>
        </w:rPr>
        <w:t xml:space="preserve">Anexo </w:t>
      </w:r>
      <w:r w:rsidR="0066585E">
        <w:rPr>
          <w:w w:val="0"/>
          <w:sz w:val="24"/>
          <w:u w:val="single"/>
        </w:rPr>
        <w:t>I</w:t>
      </w:r>
      <w:r w:rsidR="00592492" w:rsidRPr="00592492">
        <w:rPr>
          <w:w w:val="0"/>
          <w:sz w:val="24"/>
          <w:u w:val="single"/>
        </w:rPr>
        <w:t>I</w:t>
      </w:r>
      <w:r w:rsidR="00592492">
        <w:rPr>
          <w:w w:val="0"/>
          <w:sz w:val="24"/>
        </w:rPr>
        <w:t xml:space="preserve"> abaixo</w:t>
      </w:r>
      <w:r w:rsidRPr="003A25CF">
        <w:rPr>
          <w:w w:val="0"/>
          <w:sz w:val="24"/>
        </w:rPr>
        <w:t xml:space="preserve">; </w:t>
      </w:r>
    </w:p>
    <w:p w14:paraId="144BE703" w14:textId="77777777" w:rsidR="00BF31B1" w:rsidRPr="003A25CF" w:rsidRDefault="00BF31B1" w:rsidP="002159AF">
      <w:pPr>
        <w:tabs>
          <w:tab w:val="num" w:pos="1276"/>
        </w:tabs>
        <w:spacing w:line="276" w:lineRule="auto"/>
        <w:ind w:left="720" w:hanging="720"/>
        <w:rPr>
          <w:w w:val="0"/>
          <w:sz w:val="24"/>
        </w:rPr>
      </w:pPr>
    </w:p>
    <w:p w14:paraId="3EEA19CF" w14:textId="77777777" w:rsidR="00BF31B1" w:rsidRPr="003A25CF" w:rsidRDefault="00214E88" w:rsidP="002159AF">
      <w:pPr>
        <w:tabs>
          <w:tab w:val="num" w:pos="1276"/>
        </w:tabs>
        <w:spacing w:line="276" w:lineRule="auto"/>
        <w:ind w:left="720" w:hanging="720"/>
        <w:rPr>
          <w:rFonts w:cs="Tahoma"/>
          <w:sz w:val="24"/>
        </w:rPr>
      </w:pPr>
      <w:r w:rsidRPr="003A25CF">
        <w:rPr>
          <w:w w:val="0"/>
          <w:sz w:val="24"/>
        </w:rPr>
        <w:t>(m)</w:t>
      </w:r>
      <w:r w:rsidRPr="003A25CF">
        <w:rPr>
          <w:w w:val="0"/>
          <w:sz w:val="24"/>
        </w:rPr>
        <w:tab/>
        <w:t>que a verificação, pelo Agente Fiduciário, a respeito da veracidade das declarações e informações prestadas pela Emissora, se deu por meio das informações fornecidas pela Emissora.</w:t>
      </w:r>
    </w:p>
    <w:p w14:paraId="35ECEB1F" w14:textId="77777777" w:rsidR="00BF31B1" w:rsidRPr="003A25CF" w:rsidRDefault="00BF31B1" w:rsidP="002159AF">
      <w:pPr>
        <w:spacing w:line="276" w:lineRule="auto"/>
        <w:ind w:left="710"/>
        <w:rPr>
          <w:rFonts w:cs="Tahoma"/>
          <w:sz w:val="24"/>
        </w:rPr>
      </w:pPr>
    </w:p>
    <w:p w14:paraId="5D04E4B1" w14:textId="77777777" w:rsidR="00BF31B1" w:rsidRPr="003A25CF" w:rsidRDefault="00E84D7F" w:rsidP="002159AF">
      <w:pPr>
        <w:spacing w:line="276" w:lineRule="auto"/>
        <w:rPr>
          <w:w w:val="0"/>
          <w:sz w:val="24"/>
        </w:rPr>
      </w:pPr>
      <w:bookmarkStart w:id="179" w:name="_DV_M313"/>
      <w:bookmarkStart w:id="180" w:name="_DV_M314"/>
      <w:bookmarkEnd w:id="179"/>
      <w:bookmarkEnd w:id="180"/>
      <w:r w:rsidRPr="003A25CF">
        <w:rPr>
          <w:w w:val="0"/>
          <w:sz w:val="24"/>
        </w:rPr>
        <w:t>8</w:t>
      </w:r>
      <w:r w:rsidR="00214E88" w:rsidRPr="003A25CF">
        <w:rPr>
          <w:w w:val="0"/>
          <w:sz w:val="24"/>
        </w:rPr>
        <w:t>.2.2.</w:t>
      </w:r>
      <w:r w:rsidR="00214E88" w:rsidRPr="003A25CF">
        <w:rPr>
          <w:w w:val="0"/>
          <w:sz w:val="24"/>
        </w:rPr>
        <w:tab/>
        <w:t xml:space="preserve">O Agente Fiduciário exercerá suas funções a partir da data de assinatura desta Escritura ou de eventual aditamento relativo à sua substituição, devendo permanecer no exercício de suas funções até a Data de Vencimento ou, </w:t>
      </w:r>
      <w:r w:rsidR="00214E88" w:rsidRPr="003A25CF">
        <w:rPr>
          <w:sz w:val="24"/>
        </w:rPr>
        <w:t xml:space="preserve">caso ainda restem obrigações da Emissora nos termos desta Escritura inadimplidas após a Data de Vencimento, até que todas as obrigações da Emissora nos termos desta Escritura sejam integralmente cumpridas, ou, ainda, </w:t>
      </w:r>
      <w:r w:rsidR="00214E88" w:rsidRPr="003A25CF">
        <w:rPr>
          <w:w w:val="0"/>
          <w:sz w:val="24"/>
        </w:rPr>
        <w:t xml:space="preserve">até sua efetiva substituição, conforme </w:t>
      </w:r>
      <w:r w:rsidR="00214E88" w:rsidRPr="003A25CF">
        <w:rPr>
          <w:sz w:val="24"/>
        </w:rPr>
        <w:t xml:space="preserve">Cláusula </w:t>
      </w:r>
      <w:r w:rsidRPr="003A25CF">
        <w:rPr>
          <w:w w:val="0"/>
          <w:sz w:val="24"/>
        </w:rPr>
        <w:t>8</w:t>
      </w:r>
      <w:r w:rsidR="00214E88" w:rsidRPr="003A25CF">
        <w:rPr>
          <w:w w:val="0"/>
          <w:sz w:val="24"/>
        </w:rPr>
        <w:t xml:space="preserve">.3 abaixo. </w:t>
      </w:r>
    </w:p>
    <w:p w14:paraId="1FC651BD" w14:textId="77777777" w:rsidR="00BF31B1" w:rsidRPr="003A25CF" w:rsidRDefault="00BF31B1" w:rsidP="002159AF">
      <w:pPr>
        <w:spacing w:line="276" w:lineRule="auto"/>
        <w:rPr>
          <w:w w:val="0"/>
          <w:sz w:val="24"/>
        </w:rPr>
      </w:pPr>
    </w:p>
    <w:p w14:paraId="163A87AB" w14:textId="244F7852" w:rsidR="00BF31B1" w:rsidRPr="003A25CF" w:rsidRDefault="00E84D7F" w:rsidP="002159AF">
      <w:pPr>
        <w:spacing w:line="276" w:lineRule="auto"/>
        <w:rPr>
          <w:sz w:val="24"/>
        </w:rPr>
      </w:pPr>
      <w:r w:rsidRPr="003A25CF">
        <w:rPr>
          <w:sz w:val="24"/>
        </w:rPr>
        <w:t>8</w:t>
      </w:r>
      <w:r w:rsidR="00214E88" w:rsidRPr="003A25CF">
        <w:rPr>
          <w:sz w:val="24"/>
        </w:rPr>
        <w:t>.2.3.</w:t>
      </w:r>
      <w:r w:rsidR="00214E88" w:rsidRPr="003A25CF">
        <w:rPr>
          <w:sz w:val="24"/>
        </w:rPr>
        <w:tab/>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e reproduzidas perante a Emissora, independentemente de eventuais prejuízos que venham a ser causados em decorrência disto aos Debenturistas e/ou à Emissora. A atuação do Agente Fiduciário limita-se ao escopo da </w:t>
      </w:r>
      <w:r w:rsidR="002915FD" w:rsidRPr="002915FD">
        <w:rPr>
          <w:w w:val="0"/>
          <w:sz w:val="24"/>
        </w:rPr>
        <w:t>Resolução CVM 17</w:t>
      </w:r>
      <w:r w:rsidR="00214E88" w:rsidRPr="003A25CF">
        <w:rPr>
          <w:sz w:val="24"/>
        </w:rPr>
        <w:t xml:space="preserve">, e dos artigos aplicáveis da Lei das Sociedades por Ações, estando este isento, sob qualquer forma </w:t>
      </w:r>
      <w:r w:rsidR="00214E88" w:rsidRPr="003A25CF">
        <w:rPr>
          <w:sz w:val="24"/>
        </w:rPr>
        <w:lastRenderedPageBreak/>
        <w:t>ou pretexto, de qualquer responsabilidade adicional que não tenha decorrido da legislação aplicável.</w:t>
      </w:r>
    </w:p>
    <w:p w14:paraId="5E7373F3" w14:textId="77777777" w:rsidR="00BF31B1" w:rsidRPr="003A25CF" w:rsidRDefault="00BF31B1" w:rsidP="002159AF">
      <w:pPr>
        <w:spacing w:line="276" w:lineRule="auto"/>
        <w:rPr>
          <w:sz w:val="24"/>
        </w:rPr>
      </w:pPr>
    </w:p>
    <w:p w14:paraId="0E342066" w14:textId="77777777" w:rsidR="00BF31B1" w:rsidRPr="003A25CF" w:rsidRDefault="00E84D7F" w:rsidP="002159AF">
      <w:pPr>
        <w:spacing w:line="276" w:lineRule="auto"/>
        <w:rPr>
          <w:sz w:val="24"/>
        </w:rPr>
      </w:pPr>
      <w:r w:rsidRPr="003A25CF">
        <w:rPr>
          <w:sz w:val="24"/>
        </w:rPr>
        <w:t>8</w:t>
      </w:r>
      <w:r w:rsidR="00214E88" w:rsidRPr="003A25CF">
        <w:rPr>
          <w:sz w:val="24"/>
        </w:rPr>
        <w:t>.2.4.</w:t>
      </w:r>
      <w:r w:rsidR="00214E88" w:rsidRPr="003A25CF">
        <w:rPr>
          <w:sz w:val="24"/>
        </w:rPr>
        <w:tab/>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os quais permanecerão sob obrigação legal e regulamentar da Emissora, nos termos da legislação aplicável.</w:t>
      </w:r>
    </w:p>
    <w:p w14:paraId="00CBAAD9" w14:textId="77777777" w:rsidR="00BF31B1" w:rsidRPr="003A25CF" w:rsidRDefault="00BF31B1" w:rsidP="002159AF">
      <w:pPr>
        <w:spacing w:line="276" w:lineRule="auto"/>
        <w:rPr>
          <w:sz w:val="24"/>
        </w:rPr>
      </w:pPr>
    </w:p>
    <w:p w14:paraId="2065E661" w14:textId="77777777" w:rsidR="00BF31B1" w:rsidRPr="003A25CF" w:rsidRDefault="00E84D7F" w:rsidP="002159AF">
      <w:pPr>
        <w:spacing w:line="276" w:lineRule="auto"/>
        <w:rPr>
          <w:sz w:val="24"/>
        </w:rPr>
      </w:pPr>
      <w:r w:rsidRPr="003A25CF">
        <w:rPr>
          <w:sz w:val="24"/>
        </w:rPr>
        <w:t>8</w:t>
      </w:r>
      <w:r w:rsidR="00214E88" w:rsidRPr="003A25CF">
        <w:rPr>
          <w:sz w:val="24"/>
        </w:rPr>
        <w:t>.2.5.</w:t>
      </w:r>
      <w:r w:rsidR="00214E88" w:rsidRPr="003A25CF">
        <w:rPr>
          <w:sz w:val="24"/>
        </w:rPr>
        <w:tab/>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0043DCC7" w14:textId="77777777" w:rsidR="00BF31B1" w:rsidRPr="003A25CF" w:rsidRDefault="00BF31B1" w:rsidP="002159AF">
      <w:pPr>
        <w:spacing w:line="276" w:lineRule="auto"/>
        <w:rPr>
          <w:sz w:val="24"/>
        </w:rPr>
      </w:pPr>
    </w:p>
    <w:p w14:paraId="46796C7C" w14:textId="77777777" w:rsidR="00BF31B1" w:rsidRPr="003A25CF" w:rsidRDefault="00E84D7F" w:rsidP="002159AF">
      <w:pPr>
        <w:pStyle w:val="sub"/>
        <w:keepNext/>
        <w:widowControl/>
        <w:numPr>
          <w:ilvl w:val="12"/>
          <w:numId w:val="0"/>
        </w:numPr>
        <w:tabs>
          <w:tab w:val="clear" w:pos="0"/>
          <w:tab w:val="clear" w:pos="1440"/>
          <w:tab w:val="clear" w:pos="2880"/>
          <w:tab w:val="clear" w:pos="4320"/>
        </w:tabs>
        <w:spacing w:before="0" w:after="0" w:line="276" w:lineRule="auto"/>
        <w:rPr>
          <w:rFonts w:ascii="Garamond" w:hAnsi="Garamond"/>
          <w:b/>
          <w:w w:val="0"/>
          <w:sz w:val="24"/>
          <w:szCs w:val="24"/>
        </w:rPr>
      </w:pPr>
      <w:bookmarkStart w:id="181" w:name="_DV_M315"/>
      <w:bookmarkEnd w:id="181"/>
      <w:r w:rsidRPr="003A25CF">
        <w:rPr>
          <w:rFonts w:ascii="Garamond" w:hAnsi="Garamond"/>
          <w:b/>
          <w:w w:val="0"/>
          <w:sz w:val="24"/>
          <w:szCs w:val="24"/>
        </w:rPr>
        <w:t>8</w:t>
      </w:r>
      <w:r w:rsidR="00214E88" w:rsidRPr="003A25CF">
        <w:rPr>
          <w:rFonts w:ascii="Garamond" w:hAnsi="Garamond"/>
          <w:b/>
          <w:w w:val="0"/>
          <w:sz w:val="24"/>
          <w:szCs w:val="24"/>
        </w:rPr>
        <w:t>.3.</w:t>
      </w:r>
      <w:r w:rsidR="00214E88" w:rsidRPr="003A25CF">
        <w:rPr>
          <w:rFonts w:ascii="Garamond" w:hAnsi="Garamond"/>
          <w:b/>
          <w:w w:val="0"/>
          <w:sz w:val="24"/>
          <w:szCs w:val="24"/>
        </w:rPr>
        <w:tab/>
        <w:t xml:space="preserve">Substituição </w:t>
      </w:r>
    </w:p>
    <w:p w14:paraId="3B43BD5C" w14:textId="77777777" w:rsidR="00BF31B1" w:rsidRPr="003A25CF" w:rsidRDefault="00BF31B1" w:rsidP="002159AF">
      <w:pPr>
        <w:pStyle w:val="sub"/>
        <w:keepNext/>
        <w:widowControl/>
        <w:numPr>
          <w:ilvl w:val="12"/>
          <w:numId w:val="0"/>
        </w:numPr>
        <w:tabs>
          <w:tab w:val="clear" w:pos="0"/>
          <w:tab w:val="clear" w:pos="1440"/>
          <w:tab w:val="clear" w:pos="2880"/>
          <w:tab w:val="clear" w:pos="4320"/>
        </w:tabs>
        <w:spacing w:before="0" w:after="0" w:line="276" w:lineRule="auto"/>
        <w:rPr>
          <w:rFonts w:ascii="Garamond" w:hAnsi="Garamond"/>
          <w:w w:val="0"/>
          <w:sz w:val="24"/>
          <w:szCs w:val="24"/>
        </w:rPr>
      </w:pPr>
    </w:p>
    <w:p w14:paraId="30C4369C" w14:textId="77777777" w:rsidR="00BF31B1" w:rsidRPr="003A25CF" w:rsidRDefault="00E84D7F" w:rsidP="002159AF">
      <w:pPr>
        <w:keepNext/>
        <w:spacing w:line="276" w:lineRule="auto"/>
        <w:rPr>
          <w:w w:val="0"/>
          <w:sz w:val="24"/>
        </w:rPr>
      </w:pPr>
      <w:bookmarkStart w:id="182" w:name="_DV_M316"/>
      <w:bookmarkEnd w:id="182"/>
      <w:r w:rsidRPr="003A25CF">
        <w:rPr>
          <w:w w:val="0"/>
          <w:sz w:val="24"/>
        </w:rPr>
        <w:t>8</w:t>
      </w:r>
      <w:r w:rsidR="00214E88" w:rsidRPr="003A25CF">
        <w:rPr>
          <w:w w:val="0"/>
          <w:sz w:val="24"/>
        </w:rPr>
        <w:t>.3.1.</w:t>
      </w:r>
      <w:r w:rsidR="00214E88" w:rsidRPr="003A25CF">
        <w:rPr>
          <w:w w:val="0"/>
          <w:sz w:val="24"/>
        </w:rPr>
        <w:tab/>
        <w:t xml:space="preserve">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w:t>
      </w:r>
      <w:proofErr w:type="gramStart"/>
      <w:r w:rsidR="00214E88" w:rsidRPr="003A25CF">
        <w:rPr>
          <w:w w:val="0"/>
          <w:sz w:val="24"/>
        </w:rPr>
        <w:t>da</w:t>
      </w:r>
      <w:proofErr w:type="gramEnd"/>
      <w:r w:rsidR="00214E88" w:rsidRPr="003A25CF">
        <w:rPr>
          <w:w w:val="0"/>
          <w:sz w:val="24"/>
        </w:rPr>
        <w:t xml:space="preserve"> convocação não ocorrer em até 15 (quinze) dias antes do término do prazo acima citado, caberá à Emissora efetuá-la, observado o prazo de 8 (oito) dias para a primeira convocação e 5 (cinco) dias para a segunda convocação, sendo certo que a CVM poderá </w:t>
      </w:r>
      <w:r w:rsidR="00214E88" w:rsidRPr="003A25CF">
        <w:rPr>
          <w:sz w:val="24"/>
        </w:rPr>
        <w:t xml:space="preserve">proceder à convocação da Assembleia Geral de Debenturistas ou </w:t>
      </w:r>
      <w:r w:rsidR="00214E88" w:rsidRPr="003A25CF">
        <w:rPr>
          <w:w w:val="0"/>
          <w:sz w:val="24"/>
        </w:rPr>
        <w:t xml:space="preserve">nomear substituto provisório enquanto não se consumar o processo de escolha do novo agente fiduciário. A remuneração do novo agente fiduciário será a mesma que a do Agente Fiduciário, observado o disposto na Cláusula </w:t>
      </w:r>
      <w:r w:rsidRPr="003A25CF">
        <w:rPr>
          <w:w w:val="0"/>
          <w:sz w:val="24"/>
        </w:rPr>
        <w:t>8</w:t>
      </w:r>
      <w:r w:rsidR="00214E88" w:rsidRPr="003A25CF">
        <w:rPr>
          <w:w w:val="0"/>
          <w:sz w:val="24"/>
        </w:rPr>
        <w:t>.3.6 abaixo.</w:t>
      </w:r>
    </w:p>
    <w:p w14:paraId="726FBD62" w14:textId="77777777" w:rsidR="00BF31B1" w:rsidRPr="003A25CF" w:rsidRDefault="00BF31B1" w:rsidP="002159AF">
      <w:pPr>
        <w:spacing w:line="276" w:lineRule="auto"/>
        <w:rPr>
          <w:w w:val="0"/>
          <w:sz w:val="24"/>
        </w:rPr>
      </w:pPr>
    </w:p>
    <w:p w14:paraId="43C15A14" w14:textId="77777777" w:rsidR="00BF31B1" w:rsidRPr="003A25CF" w:rsidRDefault="00E84D7F" w:rsidP="002159AF">
      <w:pPr>
        <w:spacing w:line="276" w:lineRule="auto"/>
        <w:rPr>
          <w:w w:val="0"/>
          <w:sz w:val="24"/>
        </w:rPr>
      </w:pPr>
      <w:bookmarkStart w:id="183" w:name="_DV_M317"/>
      <w:bookmarkEnd w:id="183"/>
      <w:r w:rsidRPr="003A25CF">
        <w:rPr>
          <w:w w:val="0"/>
          <w:sz w:val="24"/>
        </w:rPr>
        <w:t>8</w:t>
      </w:r>
      <w:r w:rsidR="00214E88" w:rsidRPr="003A25CF">
        <w:rPr>
          <w:w w:val="0"/>
          <w:sz w:val="24"/>
        </w:rPr>
        <w:t>.3.2.</w:t>
      </w:r>
      <w:r w:rsidR="00214E88" w:rsidRPr="003A25CF">
        <w:rPr>
          <w:w w:val="0"/>
          <w:sz w:val="24"/>
        </w:rPr>
        <w:tab/>
        <w:t xml:space="preserve">Na hipótese de não poder o Agente Fiduciário continuar a exercer as suas funções por circunstâncias supervenientes a esta Escritura, deverá comunicar imediatamente o fato aos Debenturistas e à Emissora, mediante convocação de Assembleia Geral de Debenturistas, solicitando sua substituição. </w:t>
      </w:r>
    </w:p>
    <w:p w14:paraId="6BA9864F" w14:textId="77777777" w:rsidR="00BF31B1" w:rsidRPr="003A25CF" w:rsidRDefault="00BF31B1" w:rsidP="002159AF">
      <w:pPr>
        <w:tabs>
          <w:tab w:val="num" w:pos="851"/>
        </w:tabs>
        <w:spacing w:line="276" w:lineRule="auto"/>
        <w:rPr>
          <w:w w:val="0"/>
          <w:sz w:val="24"/>
        </w:rPr>
      </w:pPr>
    </w:p>
    <w:p w14:paraId="619264C1" w14:textId="77777777" w:rsidR="00BF31B1" w:rsidRPr="003A25CF" w:rsidRDefault="00E84D7F" w:rsidP="002159AF">
      <w:pPr>
        <w:spacing w:line="276" w:lineRule="auto"/>
        <w:rPr>
          <w:w w:val="0"/>
          <w:sz w:val="24"/>
        </w:rPr>
      </w:pPr>
      <w:bookmarkStart w:id="184" w:name="_DV_M318"/>
      <w:bookmarkEnd w:id="184"/>
      <w:r w:rsidRPr="003A25CF">
        <w:rPr>
          <w:w w:val="0"/>
          <w:sz w:val="24"/>
        </w:rPr>
        <w:t>8</w:t>
      </w:r>
      <w:r w:rsidR="00214E88" w:rsidRPr="003A25CF">
        <w:rPr>
          <w:w w:val="0"/>
          <w:sz w:val="24"/>
        </w:rPr>
        <w:t>.3.3.</w:t>
      </w:r>
      <w:r w:rsidR="00214E88" w:rsidRPr="003A25CF">
        <w:rPr>
          <w:w w:val="0"/>
          <w:sz w:val="24"/>
        </w:rPr>
        <w:tab/>
        <w:t xml:space="preserve">É facultado aos Debenturistas, após o encerramento do prazo para a distribuição das Debêntures, proceder à substituição do Agente Fiduciário e à indicação de seu substituto, em Assembleia Geral de Debenturistas especialmente convocada para esse fim. A substituição, em caráter permanente, do Agente Fiduciário está sujeita (a) à comunicação prévia à CVM no prazo de até 7 (sete) Dias Úteis contados do registro previsto na Cláusula </w:t>
      </w:r>
      <w:r w:rsidRPr="003A25CF">
        <w:rPr>
          <w:w w:val="0"/>
          <w:sz w:val="24"/>
        </w:rPr>
        <w:t>8</w:t>
      </w:r>
      <w:r w:rsidR="00214E88" w:rsidRPr="003A25CF">
        <w:rPr>
          <w:w w:val="0"/>
          <w:sz w:val="24"/>
        </w:rPr>
        <w:t>.3.4 abaixo; e (b) a eventuais normas posteriores.</w:t>
      </w:r>
    </w:p>
    <w:p w14:paraId="48303B38" w14:textId="77777777" w:rsidR="00BF31B1" w:rsidRPr="003A25CF" w:rsidRDefault="00BF31B1" w:rsidP="002159AF">
      <w:pPr>
        <w:tabs>
          <w:tab w:val="num" w:pos="851"/>
        </w:tabs>
        <w:spacing w:line="276" w:lineRule="auto"/>
        <w:rPr>
          <w:w w:val="0"/>
          <w:sz w:val="24"/>
        </w:rPr>
      </w:pPr>
    </w:p>
    <w:p w14:paraId="7D5CBDE3" w14:textId="77777777" w:rsidR="00BF31B1" w:rsidRPr="003A25CF" w:rsidRDefault="00E84D7F" w:rsidP="002159AF">
      <w:pPr>
        <w:widowControl w:val="0"/>
        <w:tabs>
          <w:tab w:val="left" w:pos="709"/>
        </w:tabs>
        <w:spacing w:line="276" w:lineRule="auto"/>
        <w:rPr>
          <w:w w:val="0"/>
          <w:sz w:val="24"/>
        </w:rPr>
      </w:pPr>
      <w:bookmarkStart w:id="185" w:name="_DV_M319"/>
      <w:bookmarkEnd w:id="185"/>
      <w:r w:rsidRPr="003A25CF">
        <w:rPr>
          <w:w w:val="0"/>
          <w:sz w:val="24"/>
        </w:rPr>
        <w:t>8</w:t>
      </w:r>
      <w:r w:rsidR="00214E88" w:rsidRPr="003A25CF">
        <w:rPr>
          <w:w w:val="0"/>
          <w:sz w:val="24"/>
        </w:rPr>
        <w:t>.3.4</w:t>
      </w:r>
      <w:r w:rsidR="00214E88" w:rsidRPr="003A25CF">
        <w:rPr>
          <w:w w:val="0"/>
          <w:sz w:val="24"/>
        </w:rPr>
        <w:tab/>
        <w:t xml:space="preserve">A substituição do Agente Fiduciário deverá ser objeto de aditamento a esta Escritura, que deverá ser arquivado na </w:t>
      </w:r>
      <w:r w:rsidR="00524BE2">
        <w:rPr>
          <w:w w:val="0"/>
          <w:sz w:val="24"/>
        </w:rPr>
        <w:t>JUCEMG</w:t>
      </w:r>
      <w:r w:rsidR="00214E88" w:rsidRPr="003A25CF">
        <w:rPr>
          <w:w w:val="0"/>
          <w:sz w:val="24"/>
        </w:rPr>
        <w:t xml:space="preserve">, nos termos da Cláusula </w:t>
      </w:r>
      <w:r w:rsidR="00E31A62" w:rsidRPr="003A25CF">
        <w:rPr>
          <w:w w:val="0"/>
          <w:sz w:val="24"/>
        </w:rPr>
        <w:t>2.4.1</w:t>
      </w:r>
      <w:r w:rsidR="00214E88" w:rsidRPr="003A25CF">
        <w:rPr>
          <w:w w:val="0"/>
          <w:sz w:val="24"/>
        </w:rPr>
        <w:t xml:space="preserve"> acima.</w:t>
      </w:r>
      <w:bookmarkStart w:id="186" w:name="_DV_M320"/>
      <w:bookmarkStart w:id="187" w:name="_DV_M321"/>
      <w:bookmarkStart w:id="188" w:name="_DV_M322"/>
      <w:bookmarkEnd w:id="186"/>
      <w:bookmarkEnd w:id="187"/>
      <w:bookmarkEnd w:id="188"/>
    </w:p>
    <w:p w14:paraId="69EDB8E7" w14:textId="77777777" w:rsidR="00BF31B1" w:rsidRPr="003A25CF" w:rsidRDefault="00BF31B1" w:rsidP="002159AF">
      <w:pPr>
        <w:widowControl w:val="0"/>
        <w:tabs>
          <w:tab w:val="left" w:pos="709"/>
        </w:tabs>
        <w:spacing w:line="276" w:lineRule="auto"/>
        <w:rPr>
          <w:sz w:val="24"/>
        </w:rPr>
      </w:pPr>
    </w:p>
    <w:p w14:paraId="5FDB7778" w14:textId="77777777" w:rsidR="00BF31B1" w:rsidRPr="003A25CF" w:rsidRDefault="00E84D7F" w:rsidP="002159AF">
      <w:pPr>
        <w:spacing w:line="276" w:lineRule="auto"/>
        <w:rPr>
          <w:w w:val="0"/>
          <w:sz w:val="24"/>
        </w:rPr>
      </w:pPr>
      <w:r w:rsidRPr="003A25CF">
        <w:rPr>
          <w:w w:val="0"/>
          <w:sz w:val="24"/>
        </w:rPr>
        <w:lastRenderedPageBreak/>
        <w:t>8</w:t>
      </w:r>
      <w:r w:rsidR="00214E88" w:rsidRPr="003A25CF">
        <w:rPr>
          <w:w w:val="0"/>
          <w:sz w:val="24"/>
        </w:rPr>
        <w:t>.3.5.</w:t>
      </w:r>
      <w:r w:rsidR="00214E88" w:rsidRPr="003A25CF">
        <w:rPr>
          <w:w w:val="0"/>
          <w:sz w:val="24"/>
        </w:rPr>
        <w:tab/>
        <w:t>O Agente Fiduciário iniciará o exercício de suas funções na data de assinatura da presente Escritura (ou de eventual aditamento relativo à substituição, no caso de agente fiduciário substituto), devendo permanecer no exercício de suas funções até a Data de Vencimento das Debêntures ou até sua efetiva substituição.</w:t>
      </w:r>
    </w:p>
    <w:p w14:paraId="0183129C" w14:textId="77777777" w:rsidR="00BF31B1" w:rsidRPr="003A25CF" w:rsidRDefault="00BF31B1" w:rsidP="002159AF">
      <w:pPr>
        <w:spacing w:line="276" w:lineRule="auto"/>
        <w:rPr>
          <w:w w:val="0"/>
          <w:sz w:val="24"/>
        </w:rPr>
      </w:pPr>
    </w:p>
    <w:p w14:paraId="1C6DA040" w14:textId="77777777" w:rsidR="00BF31B1" w:rsidRPr="003A25CF" w:rsidRDefault="00E84D7F" w:rsidP="002159AF">
      <w:pPr>
        <w:spacing w:line="276" w:lineRule="auto"/>
        <w:rPr>
          <w:w w:val="0"/>
          <w:sz w:val="24"/>
        </w:rPr>
      </w:pPr>
      <w:r w:rsidRPr="003A25CF">
        <w:rPr>
          <w:w w:val="0"/>
          <w:sz w:val="24"/>
        </w:rPr>
        <w:t>8</w:t>
      </w:r>
      <w:r w:rsidR="00214E88" w:rsidRPr="003A25CF">
        <w:rPr>
          <w:w w:val="0"/>
          <w:sz w:val="24"/>
        </w:rPr>
        <w:t>.3.6.</w:t>
      </w:r>
      <w:r w:rsidR="00214E88" w:rsidRPr="003A25CF">
        <w:rPr>
          <w:w w:val="0"/>
          <w:sz w:val="24"/>
        </w:rPr>
        <w:tab/>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00214E88" w:rsidRPr="003A25CF">
        <w:rPr>
          <w:i/>
          <w:w w:val="0"/>
          <w:sz w:val="24"/>
        </w:rPr>
        <w:t xml:space="preserve">pro rata </w:t>
      </w:r>
      <w:proofErr w:type="spellStart"/>
      <w:r w:rsidR="00214E88" w:rsidRPr="003A25CF">
        <w:rPr>
          <w:i/>
          <w:w w:val="0"/>
          <w:sz w:val="24"/>
        </w:rPr>
        <w:t>temporis</w:t>
      </w:r>
      <w:proofErr w:type="spellEnd"/>
      <w:r w:rsidR="00214E88" w:rsidRPr="003A25CF">
        <w:rPr>
          <w:w w:val="0"/>
          <w:sz w:val="24"/>
        </w:rPr>
        <w:t>, a partir da data de início do exercício de sua função com agente fiduciário. Esta remuneração poderá ser alterada de comum acordo entre a Emissora e o agente fiduciário substituto, desde que previamente aprovada pela Assembleia Geral de Debenturistas.</w:t>
      </w:r>
    </w:p>
    <w:p w14:paraId="34A965DC" w14:textId="77777777" w:rsidR="00BF31B1" w:rsidRPr="003A25CF" w:rsidRDefault="00BF31B1" w:rsidP="002159AF">
      <w:pPr>
        <w:spacing w:line="276" w:lineRule="auto"/>
        <w:rPr>
          <w:w w:val="0"/>
          <w:sz w:val="24"/>
        </w:rPr>
      </w:pPr>
    </w:p>
    <w:p w14:paraId="61B56726" w14:textId="77777777" w:rsidR="00BF31B1" w:rsidRDefault="00E84D7F" w:rsidP="002159AF">
      <w:pPr>
        <w:spacing w:line="276" w:lineRule="auto"/>
        <w:rPr>
          <w:w w:val="0"/>
          <w:sz w:val="24"/>
        </w:rPr>
      </w:pPr>
      <w:r w:rsidRPr="003A25CF">
        <w:rPr>
          <w:w w:val="0"/>
          <w:sz w:val="24"/>
        </w:rPr>
        <w:t>8</w:t>
      </w:r>
      <w:r w:rsidR="00214E88" w:rsidRPr="003A25CF">
        <w:rPr>
          <w:w w:val="0"/>
          <w:sz w:val="24"/>
        </w:rPr>
        <w:t>.3.7.</w:t>
      </w:r>
      <w:r w:rsidR="00214E88" w:rsidRPr="003A25CF">
        <w:rPr>
          <w:w w:val="0"/>
          <w:sz w:val="24"/>
        </w:rPr>
        <w:tab/>
        <w:t>Aplicam-se às hipóteses de substituição do Agente Fiduciário as normas e preceitos a respeito emanados da CVM.</w:t>
      </w:r>
    </w:p>
    <w:p w14:paraId="0743042C" w14:textId="77777777" w:rsidR="00A93305" w:rsidRPr="003A25CF" w:rsidRDefault="00A93305" w:rsidP="002159AF">
      <w:pPr>
        <w:spacing w:line="276" w:lineRule="auto"/>
        <w:rPr>
          <w:w w:val="0"/>
          <w:sz w:val="24"/>
        </w:rPr>
      </w:pPr>
    </w:p>
    <w:p w14:paraId="783F3EC0" w14:textId="77777777" w:rsidR="00BF31B1" w:rsidRPr="003A25CF" w:rsidRDefault="00E84D7F" w:rsidP="002159AF">
      <w:pPr>
        <w:keepNext/>
        <w:keepLines/>
        <w:spacing w:line="276" w:lineRule="auto"/>
        <w:rPr>
          <w:b/>
          <w:w w:val="0"/>
          <w:sz w:val="24"/>
        </w:rPr>
      </w:pPr>
      <w:bookmarkStart w:id="189" w:name="_DV_M323"/>
      <w:bookmarkEnd w:id="189"/>
      <w:r w:rsidRPr="003A25CF">
        <w:rPr>
          <w:b/>
          <w:w w:val="0"/>
          <w:sz w:val="24"/>
        </w:rPr>
        <w:t>8</w:t>
      </w:r>
      <w:r w:rsidR="00214E88" w:rsidRPr="003A25CF">
        <w:rPr>
          <w:b/>
          <w:w w:val="0"/>
          <w:sz w:val="24"/>
        </w:rPr>
        <w:t>.4.</w:t>
      </w:r>
      <w:r w:rsidR="00214E88" w:rsidRPr="003A25CF">
        <w:rPr>
          <w:b/>
          <w:w w:val="0"/>
          <w:sz w:val="24"/>
        </w:rPr>
        <w:tab/>
        <w:t>Deveres</w:t>
      </w:r>
    </w:p>
    <w:p w14:paraId="2D574C7A" w14:textId="77777777" w:rsidR="00BF31B1" w:rsidRPr="003A25CF" w:rsidRDefault="00BF31B1" w:rsidP="002159AF">
      <w:pPr>
        <w:tabs>
          <w:tab w:val="num" w:pos="851"/>
        </w:tabs>
        <w:spacing w:line="276" w:lineRule="auto"/>
        <w:rPr>
          <w:w w:val="0"/>
          <w:sz w:val="24"/>
        </w:rPr>
      </w:pPr>
    </w:p>
    <w:p w14:paraId="091DC090" w14:textId="01F4EA7C" w:rsidR="00BF31B1" w:rsidRPr="003A25CF" w:rsidRDefault="00E84D7F" w:rsidP="002159AF">
      <w:pPr>
        <w:pStyle w:val="Recuodecorpodetexto"/>
        <w:keepNext/>
        <w:keepLines/>
        <w:tabs>
          <w:tab w:val="left" w:pos="720"/>
        </w:tabs>
        <w:spacing w:after="0" w:line="276" w:lineRule="auto"/>
        <w:ind w:left="0"/>
        <w:rPr>
          <w:rFonts w:ascii="Garamond" w:hAnsi="Garamond"/>
          <w:w w:val="0"/>
        </w:rPr>
      </w:pPr>
      <w:bookmarkStart w:id="190" w:name="_DV_M324"/>
      <w:bookmarkEnd w:id="190"/>
      <w:r w:rsidRPr="003A25CF">
        <w:rPr>
          <w:rFonts w:ascii="Garamond" w:hAnsi="Garamond"/>
          <w:w w:val="0"/>
        </w:rPr>
        <w:t>8</w:t>
      </w:r>
      <w:r w:rsidR="00214E88" w:rsidRPr="003A25CF">
        <w:rPr>
          <w:rFonts w:ascii="Garamond" w:hAnsi="Garamond"/>
          <w:w w:val="0"/>
        </w:rPr>
        <w:t>.4.1.</w:t>
      </w:r>
      <w:r w:rsidR="00214E88" w:rsidRPr="003A25CF">
        <w:rPr>
          <w:rFonts w:ascii="Garamond" w:hAnsi="Garamond"/>
          <w:w w:val="0"/>
        </w:rPr>
        <w:tab/>
        <w:t>Além de outros previstos em lei, em ato normativo da CVM</w:t>
      </w:r>
      <w:r w:rsidR="00F328AD">
        <w:rPr>
          <w:rFonts w:ascii="Garamond" w:hAnsi="Garamond"/>
          <w:w w:val="0"/>
        </w:rPr>
        <w:t xml:space="preserve">, incluindo, mas não se limitando, a </w:t>
      </w:r>
      <w:r w:rsidR="002915FD" w:rsidRPr="002915FD">
        <w:rPr>
          <w:rFonts w:ascii="Garamond" w:hAnsi="Garamond"/>
          <w:w w:val="0"/>
        </w:rPr>
        <w:t>Resolução CVM 17</w:t>
      </w:r>
      <w:r w:rsidR="00F328AD">
        <w:rPr>
          <w:rFonts w:ascii="Garamond" w:hAnsi="Garamond"/>
          <w:w w:val="0"/>
        </w:rPr>
        <w:t>,</w:t>
      </w:r>
      <w:r w:rsidR="00214E88" w:rsidRPr="003A25CF">
        <w:rPr>
          <w:rFonts w:ascii="Garamond" w:hAnsi="Garamond"/>
          <w:w w:val="0"/>
        </w:rPr>
        <w:t xml:space="preserve"> e nesta Escritura, constituem deveres e atribuições do Agente Fiduciário:</w:t>
      </w:r>
    </w:p>
    <w:p w14:paraId="5570F86D" w14:textId="77777777" w:rsidR="00BF31B1" w:rsidRPr="003A25CF" w:rsidRDefault="00BF31B1" w:rsidP="002159AF">
      <w:pPr>
        <w:pStyle w:val="Recuodecorpodetexto"/>
        <w:spacing w:after="0" w:line="276" w:lineRule="auto"/>
        <w:rPr>
          <w:rFonts w:ascii="Garamond" w:hAnsi="Garamond"/>
          <w:w w:val="0"/>
        </w:rPr>
      </w:pPr>
    </w:p>
    <w:p w14:paraId="69F75C90"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1" w:name="_DV_M325"/>
      <w:bookmarkEnd w:id="191"/>
      <w:r w:rsidRPr="003A25CF">
        <w:rPr>
          <w:sz w:val="24"/>
        </w:rPr>
        <w:t>responsabilizar-se integralmente pelos serviços contratados, nos termos da legislação vigente;</w:t>
      </w:r>
    </w:p>
    <w:p w14:paraId="51A700E4" w14:textId="77777777" w:rsidR="00BF31B1" w:rsidRPr="003A25CF" w:rsidRDefault="00BF31B1" w:rsidP="002159AF">
      <w:pPr>
        <w:tabs>
          <w:tab w:val="num" w:pos="720"/>
        </w:tabs>
        <w:spacing w:line="276" w:lineRule="auto"/>
        <w:ind w:left="720" w:hanging="720"/>
        <w:rPr>
          <w:w w:val="0"/>
          <w:sz w:val="24"/>
        </w:rPr>
      </w:pPr>
    </w:p>
    <w:p w14:paraId="0ED9F8FB"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proteger os direitos e interesses dos Debenturistas, empregando no exercício da função o cuidado e a diligência com que todo homem ativo e probo emprega na administração de seus próprios bens e negócios;</w:t>
      </w:r>
    </w:p>
    <w:p w14:paraId="5B3179F7" w14:textId="77777777" w:rsidR="00BF31B1" w:rsidRPr="003A25CF" w:rsidRDefault="00BF31B1" w:rsidP="002159AF">
      <w:pPr>
        <w:tabs>
          <w:tab w:val="num" w:pos="720"/>
        </w:tabs>
        <w:spacing w:line="276" w:lineRule="auto"/>
        <w:ind w:left="720" w:hanging="720"/>
        <w:rPr>
          <w:w w:val="0"/>
          <w:sz w:val="24"/>
        </w:rPr>
      </w:pPr>
    </w:p>
    <w:p w14:paraId="1420EF32" w14:textId="737ED6A6" w:rsidR="00BF31B1" w:rsidRPr="003A25CF" w:rsidRDefault="00214E88" w:rsidP="002159AF">
      <w:pPr>
        <w:numPr>
          <w:ilvl w:val="0"/>
          <w:numId w:val="12"/>
        </w:numPr>
        <w:tabs>
          <w:tab w:val="clear" w:pos="360"/>
        </w:tabs>
        <w:autoSpaceDE w:val="0"/>
        <w:autoSpaceDN w:val="0"/>
        <w:adjustRightInd w:val="0"/>
        <w:spacing w:line="276" w:lineRule="auto"/>
        <w:ind w:left="709" w:hanging="709"/>
        <w:rPr>
          <w:w w:val="0"/>
          <w:sz w:val="24"/>
        </w:rPr>
      </w:pPr>
      <w:bookmarkStart w:id="192" w:name="_DV_M326"/>
      <w:bookmarkEnd w:id="192"/>
      <w:r w:rsidRPr="003A25CF">
        <w:rPr>
          <w:w w:val="0"/>
          <w:sz w:val="24"/>
        </w:rPr>
        <w:t xml:space="preserve">renunciar à função, na hipótese de superveniência de conflitos de interesses ou de qualquer outra modalidade de inaptidão e realizar imediata convocação da Assembleia Geral de Debenturistas prevista no artigo 7º da </w:t>
      </w:r>
      <w:r w:rsidR="00465A66" w:rsidRPr="00465A66">
        <w:rPr>
          <w:w w:val="0"/>
          <w:sz w:val="24"/>
        </w:rPr>
        <w:t>Resolução CVM 17</w:t>
      </w:r>
      <w:r w:rsidRPr="003A25CF">
        <w:rPr>
          <w:w w:val="0"/>
          <w:sz w:val="24"/>
        </w:rPr>
        <w:t>;</w:t>
      </w:r>
    </w:p>
    <w:p w14:paraId="4E850B4F" w14:textId="77777777" w:rsidR="00BF31B1" w:rsidRPr="003A25CF" w:rsidRDefault="00BF31B1" w:rsidP="002159AF">
      <w:pPr>
        <w:tabs>
          <w:tab w:val="num" w:pos="720"/>
        </w:tabs>
        <w:spacing w:line="276" w:lineRule="auto"/>
        <w:ind w:left="720" w:hanging="720"/>
        <w:rPr>
          <w:w w:val="0"/>
          <w:sz w:val="24"/>
        </w:rPr>
      </w:pPr>
    </w:p>
    <w:p w14:paraId="610FADBD"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3" w:name="_DV_M327"/>
      <w:bookmarkEnd w:id="193"/>
      <w:r w:rsidRPr="003A25CF">
        <w:rPr>
          <w:w w:val="0"/>
          <w:sz w:val="24"/>
        </w:rPr>
        <w:t>conservar em boa guarda toda a documentação relativa ao exercício de suas funções;</w:t>
      </w:r>
    </w:p>
    <w:p w14:paraId="318915E9" w14:textId="77777777" w:rsidR="00BF31B1" w:rsidRPr="003A25CF" w:rsidRDefault="00BF31B1" w:rsidP="002159AF">
      <w:pPr>
        <w:tabs>
          <w:tab w:val="num" w:pos="720"/>
        </w:tabs>
        <w:spacing w:line="276" w:lineRule="auto"/>
        <w:ind w:left="720" w:hanging="720"/>
        <w:rPr>
          <w:w w:val="0"/>
          <w:sz w:val="24"/>
        </w:rPr>
      </w:pPr>
    </w:p>
    <w:p w14:paraId="731A54D9"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4" w:name="_DV_M328"/>
      <w:bookmarkEnd w:id="194"/>
      <w:r w:rsidRPr="003A25CF">
        <w:rPr>
          <w:w w:val="0"/>
          <w:sz w:val="24"/>
        </w:rPr>
        <w:t xml:space="preserve">verificar, no momento de aceitar a função, a veracidade das informações </w:t>
      </w:r>
      <w:r w:rsidRPr="003A25CF">
        <w:rPr>
          <w:sz w:val="24"/>
        </w:rPr>
        <w:t>relativas à</w:t>
      </w:r>
      <w:r w:rsidR="001112E7">
        <w:rPr>
          <w:sz w:val="24"/>
        </w:rPr>
        <w:t>s</w:t>
      </w:r>
      <w:r w:rsidRPr="003A25CF">
        <w:rPr>
          <w:sz w:val="24"/>
        </w:rPr>
        <w:t xml:space="preserve"> </w:t>
      </w:r>
      <w:r w:rsidR="001112E7">
        <w:rPr>
          <w:sz w:val="24"/>
        </w:rPr>
        <w:t>Garantias Reais</w:t>
      </w:r>
      <w:r w:rsidRPr="003A25CF">
        <w:rPr>
          <w:sz w:val="24"/>
        </w:rPr>
        <w:t xml:space="preserve"> e a consistência das demais informações </w:t>
      </w:r>
      <w:r w:rsidRPr="003A25CF">
        <w:rPr>
          <w:w w:val="0"/>
          <w:sz w:val="24"/>
        </w:rPr>
        <w:t xml:space="preserve">contidas </w:t>
      </w:r>
      <w:proofErr w:type="spellStart"/>
      <w:r w:rsidRPr="003A25CF">
        <w:rPr>
          <w:w w:val="0"/>
          <w:sz w:val="24"/>
        </w:rPr>
        <w:t>nesta</w:t>
      </w:r>
      <w:proofErr w:type="spellEnd"/>
      <w:r w:rsidRPr="003A25CF">
        <w:rPr>
          <w:w w:val="0"/>
          <w:sz w:val="24"/>
        </w:rPr>
        <w:t xml:space="preserve"> Escritura, diligenciando para que sejam sanadas as omissões, falhas ou defeitos de que tenha conhecimento;</w:t>
      </w:r>
    </w:p>
    <w:p w14:paraId="5435F46E" w14:textId="77777777" w:rsidR="00BF31B1" w:rsidRPr="003A25CF" w:rsidRDefault="00BF31B1" w:rsidP="002159AF">
      <w:pPr>
        <w:tabs>
          <w:tab w:val="num" w:pos="720"/>
        </w:tabs>
        <w:spacing w:line="276" w:lineRule="auto"/>
        <w:ind w:left="720" w:hanging="720"/>
        <w:rPr>
          <w:w w:val="0"/>
          <w:sz w:val="24"/>
        </w:rPr>
      </w:pPr>
    </w:p>
    <w:p w14:paraId="34EEF382"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5" w:name="_DV_M329"/>
      <w:bookmarkEnd w:id="195"/>
      <w:r w:rsidRPr="003A25CF">
        <w:rPr>
          <w:sz w:val="24"/>
        </w:rPr>
        <w:t xml:space="preserve">diligenciar junto à Emissora para que </w:t>
      </w:r>
      <w:proofErr w:type="gramStart"/>
      <w:r w:rsidRPr="003A25CF">
        <w:rPr>
          <w:sz w:val="24"/>
        </w:rPr>
        <w:t>esta Escritura, bem como seus aditamentos, sejam</w:t>
      </w:r>
      <w:proofErr w:type="gramEnd"/>
      <w:r w:rsidRPr="003A25CF">
        <w:rPr>
          <w:sz w:val="24"/>
        </w:rPr>
        <w:t xml:space="preserve"> registrados na </w:t>
      </w:r>
      <w:r w:rsidR="00524BE2">
        <w:rPr>
          <w:sz w:val="24"/>
        </w:rPr>
        <w:t>JUCEMG</w:t>
      </w:r>
      <w:r w:rsidRPr="003A25CF">
        <w:rPr>
          <w:sz w:val="24"/>
        </w:rPr>
        <w:t>, adotando, no caso de omissão da Emissora, as medidas eventualmente previstas em lei</w:t>
      </w:r>
      <w:r w:rsidRPr="003A25CF">
        <w:rPr>
          <w:w w:val="0"/>
          <w:sz w:val="24"/>
        </w:rPr>
        <w:t xml:space="preserve">; </w:t>
      </w:r>
    </w:p>
    <w:p w14:paraId="4E008A02" w14:textId="77777777" w:rsidR="00BF31B1" w:rsidRPr="003A25CF" w:rsidRDefault="00BF31B1" w:rsidP="002159AF">
      <w:pPr>
        <w:tabs>
          <w:tab w:val="num" w:pos="720"/>
        </w:tabs>
        <w:spacing w:line="276" w:lineRule="auto"/>
        <w:ind w:left="720" w:hanging="720"/>
        <w:rPr>
          <w:w w:val="0"/>
          <w:sz w:val="24"/>
        </w:rPr>
      </w:pPr>
    </w:p>
    <w:p w14:paraId="05BB4905" w14:textId="77777777" w:rsidR="00BF31B1" w:rsidRPr="003A25CF" w:rsidRDefault="00214E88" w:rsidP="002159AF">
      <w:pPr>
        <w:numPr>
          <w:ilvl w:val="0"/>
          <w:numId w:val="12"/>
        </w:numPr>
        <w:tabs>
          <w:tab w:val="clear" w:pos="360"/>
          <w:tab w:val="num" w:pos="709"/>
        </w:tabs>
        <w:autoSpaceDE w:val="0"/>
        <w:autoSpaceDN w:val="0"/>
        <w:adjustRightInd w:val="0"/>
        <w:spacing w:line="276" w:lineRule="auto"/>
        <w:ind w:left="709" w:hanging="709"/>
        <w:rPr>
          <w:w w:val="0"/>
          <w:sz w:val="24"/>
        </w:rPr>
      </w:pPr>
      <w:bookmarkStart w:id="196" w:name="_DV_M330"/>
      <w:bookmarkEnd w:id="196"/>
      <w:r w:rsidRPr="003A25CF">
        <w:rPr>
          <w:w w:val="0"/>
          <w:sz w:val="24"/>
        </w:rPr>
        <w:t>acompanhar a prestação das informações periódicas da Emissora, alertando os Debenturistas no relatório anual de que trata a alínea (m) abaixo acerca de eventuais inconsistências ou omissões de que tenha conhecimento;</w:t>
      </w:r>
    </w:p>
    <w:p w14:paraId="7CECF391" w14:textId="77777777" w:rsidR="00BF31B1" w:rsidRPr="003A25CF" w:rsidRDefault="00BF31B1" w:rsidP="002159AF">
      <w:pPr>
        <w:tabs>
          <w:tab w:val="num" w:pos="720"/>
        </w:tabs>
        <w:spacing w:line="276" w:lineRule="auto"/>
        <w:ind w:left="720" w:hanging="720"/>
        <w:rPr>
          <w:w w:val="0"/>
          <w:sz w:val="24"/>
        </w:rPr>
      </w:pPr>
    </w:p>
    <w:p w14:paraId="29490F11"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7" w:name="_DV_M331"/>
      <w:bookmarkEnd w:id="197"/>
      <w:r w:rsidRPr="003A25CF">
        <w:rPr>
          <w:w w:val="0"/>
          <w:sz w:val="24"/>
        </w:rPr>
        <w:lastRenderedPageBreak/>
        <w:t>opinar sobre a suficiência das informações prestadas nas propostas de modificações nas condições das Debêntures;</w:t>
      </w:r>
    </w:p>
    <w:p w14:paraId="72D3CFB9" w14:textId="77777777" w:rsidR="00BF31B1" w:rsidRPr="003A25CF" w:rsidRDefault="00BF31B1" w:rsidP="002159AF">
      <w:pPr>
        <w:tabs>
          <w:tab w:val="num" w:pos="720"/>
        </w:tabs>
        <w:spacing w:line="276" w:lineRule="auto"/>
        <w:ind w:left="720" w:hanging="720"/>
        <w:rPr>
          <w:w w:val="0"/>
          <w:sz w:val="24"/>
        </w:rPr>
      </w:pPr>
    </w:p>
    <w:p w14:paraId="42D4D029" w14:textId="77777777" w:rsidR="00BF31B1" w:rsidRPr="00524BE2"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8" w:name="_DV_M332"/>
      <w:bookmarkEnd w:id="198"/>
      <w:r w:rsidRPr="003A25CF">
        <w:rPr>
          <w:w w:val="0"/>
          <w:sz w:val="24"/>
        </w:rPr>
        <w:t xml:space="preserve">solicitar, às expensas da Emissora, quando julgar </w:t>
      </w:r>
      <w:r w:rsidRPr="00524BE2">
        <w:rPr>
          <w:w w:val="0"/>
          <w:sz w:val="24"/>
        </w:rPr>
        <w:t xml:space="preserve">necessário </w:t>
      </w:r>
      <w:r w:rsidR="00A249E5" w:rsidRPr="001A471B">
        <w:rPr>
          <w:w w:val="0"/>
          <w:sz w:val="24"/>
        </w:rPr>
        <w:t>e desde que razoável</w:t>
      </w:r>
      <w:r w:rsidR="00A249E5" w:rsidRPr="00524BE2">
        <w:rPr>
          <w:w w:val="0"/>
          <w:sz w:val="24"/>
        </w:rPr>
        <w:t xml:space="preserve"> </w:t>
      </w:r>
      <w:r w:rsidRPr="00524BE2">
        <w:rPr>
          <w:w w:val="0"/>
          <w:sz w:val="24"/>
        </w:rPr>
        <w:t>para o fiel desempenho de suas funções, certidões atualizadas, necessárias e pertinentes dos distribuidores cíveis, das varas de Fazenda Pública, cartórios de protesto, varas da Justiça do Trabalho, varas da Justiça Federal e da Procuradoria da Fazenda Pública do foro da sede da Emissora</w:t>
      </w:r>
      <w:r w:rsidR="00260C69">
        <w:rPr>
          <w:w w:val="0"/>
          <w:sz w:val="24"/>
        </w:rPr>
        <w:t>;</w:t>
      </w:r>
    </w:p>
    <w:p w14:paraId="79429AB8" w14:textId="77777777" w:rsidR="00BF31B1" w:rsidRPr="00524BE2" w:rsidRDefault="00BF31B1" w:rsidP="002159AF">
      <w:pPr>
        <w:tabs>
          <w:tab w:val="num" w:pos="720"/>
        </w:tabs>
        <w:spacing w:line="276" w:lineRule="auto"/>
        <w:ind w:left="720" w:hanging="720"/>
        <w:rPr>
          <w:w w:val="0"/>
          <w:sz w:val="24"/>
        </w:rPr>
      </w:pPr>
    </w:p>
    <w:p w14:paraId="0B367F48" w14:textId="77777777" w:rsidR="00BF31B1" w:rsidRPr="00524BE2"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9" w:name="_DV_M333"/>
      <w:bookmarkEnd w:id="199"/>
      <w:r w:rsidRPr="00524BE2">
        <w:rPr>
          <w:w w:val="0"/>
          <w:sz w:val="24"/>
        </w:rPr>
        <w:t xml:space="preserve">solicitar, </w:t>
      </w:r>
      <w:r w:rsidR="00524BE2" w:rsidRPr="00524BE2">
        <w:rPr>
          <w:w w:val="0"/>
          <w:sz w:val="24"/>
        </w:rPr>
        <w:t xml:space="preserve">às expensas da Emissora, </w:t>
      </w:r>
      <w:r w:rsidRPr="00524BE2">
        <w:rPr>
          <w:w w:val="0"/>
          <w:sz w:val="24"/>
        </w:rPr>
        <w:t>quando considerar necessário</w:t>
      </w:r>
      <w:r w:rsidR="00A249E5" w:rsidRPr="00524BE2">
        <w:rPr>
          <w:w w:val="0"/>
          <w:sz w:val="24"/>
        </w:rPr>
        <w:t xml:space="preserve"> </w:t>
      </w:r>
      <w:r w:rsidR="00A249E5" w:rsidRPr="001A471B">
        <w:rPr>
          <w:w w:val="0"/>
          <w:sz w:val="24"/>
        </w:rPr>
        <w:t>e desde que razoável</w:t>
      </w:r>
      <w:r w:rsidRPr="00524BE2">
        <w:rPr>
          <w:w w:val="0"/>
          <w:sz w:val="24"/>
        </w:rPr>
        <w:t>, auditoria externa na Emissora, às expensas desta;</w:t>
      </w:r>
      <w:r w:rsidR="00343961" w:rsidRPr="00524BE2">
        <w:rPr>
          <w:w w:val="0"/>
          <w:sz w:val="24"/>
        </w:rPr>
        <w:t xml:space="preserve"> </w:t>
      </w:r>
    </w:p>
    <w:p w14:paraId="44BD9924" w14:textId="77777777" w:rsidR="00BF31B1" w:rsidRPr="003A25CF" w:rsidRDefault="00BF31B1" w:rsidP="002159AF">
      <w:pPr>
        <w:tabs>
          <w:tab w:val="num" w:pos="720"/>
        </w:tabs>
        <w:spacing w:line="276" w:lineRule="auto"/>
        <w:ind w:left="720" w:hanging="720"/>
        <w:rPr>
          <w:w w:val="0"/>
          <w:sz w:val="24"/>
        </w:rPr>
      </w:pPr>
    </w:p>
    <w:p w14:paraId="38A8C575" w14:textId="66F9FA5B"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00" w:name="_DV_M334"/>
      <w:bookmarkEnd w:id="200"/>
      <w:r w:rsidRPr="003A25CF">
        <w:rPr>
          <w:w w:val="0"/>
          <w:sz w:val="24"/>
        </w:rPr>
        <w:t>convocar, quando necessário, a Assembleia Geral de Debenturistas, por meio de anúncio publicado, pelo menos por três vezes, no Jorna</w:t>
      </w:r>
      <w:r w:rsidR="00DB639A">
        <w:rPr>
          <w:w w:val="0"/>
          <w:sz w:val="24"/>
        </w:rPr>
        <w:t>l</w:t>
      </w:r>
      <w:r w:rsidRPr="003A25CF">
        <w:rPr>
          <w:w w:val="0"/>
          <w:sz w:val="24"/>
        </w:rPr>
        <w:t xml:space="preserve"> de Publicação;</w:t>
      </w:r>
    </w:p>
    <w:p w14:paraId="3DABE901" w14:textId="77777777" w:rsidR="00BF31B1" w:rsidRPr="003A25CF" w:rsidRDefault="00BF31B1" w:rsidP="002159AF">
      <w:pPr>
        <w:tabs>
          <w:tab w:val="num" w:pos="720"/>
        </w:tabs>
        <w:spacing w:line="276" w:lineRule="auto"/>
        <w:ind w:left="720" w:hanging="720"/>
        <w:rPr>
          <w:w w:val="0"/>
          <w:sz w:val="24"/>
        </w:rPr>
      </w:pPr>
    </w:p>
    <w:p w14:paraId="07169A7E"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01" w:name="_DV_M335"/>
      <w:bookmarkEnd w:id="201"/>
      <w:r w:rsidRPr="003A25CF">
        <w:rPr>
          <w:w w:val="0"/>
          <w:sz w:val="24"/>
        </w:rPr>
        <w:t xml:space="preserve">comparecer às Assembleias Gerais de Debenturistas a fim de prestar as informações que lhe forem solicitadas; </w:t>
      </w:r>
    </w:p>
    <w:p w14:paraId="0931800F" w14:textId="77777777" w:rsidR="00BF31B1" w:rsidRPr="003A25CF" w:rsidRDefault="00BF31B1" w:rsidP="002159AF">
      <w:pPr>
        <w:tabs>
          <w:tab w:val="num" w:pos="720"/>
        </w:tabs>
        <w:spacing w:line="276" w:lineRule="auto"/>
        <w:ind w:left="720" w:hanging="720"/>
        <w:rPr>
          <w:w w:val="0"/>
          <w:sz w:val="24"/>
        </w:rPr>
      </w:pPr>
    </w:p>
    <w:p w14:paraId="4B0A8056" w14:textId="2F809B3E"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02" w:name="_DV_M336"/>
      <w:bookmarkEnd w:id="202"/>
      <w:r w:rsidRPr="003A25CF">
        <w:rPr>
          <w:w w:val="0"/>
          <w:sz w:val="24"/>
        </w:rPr>
        <w:t xml:space="preserve">elaborar relatório anual destinado aos Debenturistas, nos termos do artigo 68, parágrafo 1º, alínea (b), da Lei das Sociedades por Ações e do artigo 15 da </w:t>
      </w:r>
      <w:r w:rsidR="00465A66" w:rsidRPr="002915FD">
        <w:rPr>
          <w:w w:val="0"/>
          <w:sz w:val="24"/>
        </w:rPr>
        <w:t>Resolução CVM 17</w:t>
      </w:r>
      <w:r w:rsidRPr="003A25CF">
        <w:rPr>
          <w:w w:val="0"/>
          <w:sz w:val="24"/>
        </w:rPr>
        <w:t>, o qual deverá conter, ao menos, as seguintes informações:</w:t>
      </w:r>
    </w:p>
    <w:p w14:paraId="6CEA489E" w14:textId="77777777" w:rsidR="00BF31B1" w:rsidRPr="003A25CF" w:rsidRDefault="00BF31B1" w:rsidP="002159AF">
      <w:pPr>
        <w:tabs>
          <w:tab w:val="num" w:pos="1276"/>
        </w:tabs>
        <w:spacing w:line="276" w:lineRule="auto"/>
        <w:ind w:left="1276" w:hanging="567"/>
        <w:rPr>
          <w:w w:val="0"/>
          <w:sz w:val="24"/>
        </w:rPr>
      </w:pPr>
    </w:p>
    <w:p w14:paraId="72F0CC62" w14:textId="77777777" w:rsidR="00BF31B1" w:rsidRPr="003A25CF" w:rsidRDefault="00214E88" w:rsidP="002159AF">
      <w:pPr>
        <w:tabs>
          <w:tab w:val="num" w:pos="1530"/>
        </w:tabs>
        <w:spacing w:line="276" w:lineRule="auto"/>
        <w:ind w:left="1530" w:hanging="810"/>
        <w:rPr>
          <w:w w:val="0"/>
          <w:sz w:val="24"/>
        </w:rPr>
      </w:pPr>
      <w:bookmarkStart w:id="203" w:name="_DV_M337"/>
      <w:bookmarkEnd w:id="203"/>
      <w:r w:rsidRPr="003A25CF">
        <w:rPr>
          <w:w w:val="0"/>
          <w:sz w:val="24"/>
        </w:rPr>
        <w:t>(i)</w:t>
      </w:r>
      <w:r w:rsidRPr="003A25CF">
        <w:rPr>
          <w:w w:val="0"/>
          <w:sz w:val="24"/>
        </w:rPr>
        <w:tab/>
      </w:r>
      <w:r w:rsidRPr="003A25CF">
        <w:rPr>
          <w:sz w:val="24"/>
        </w:rPr>
        <w:t>cumprimento pela Emissora das suas obrigações de prestação de informações periódicas, indicando as inconsistências ou omissões de que tenha conhecimento</w:t>
      </w:r>
      <w:r w:rsidRPr="003A25CF">
        <w:rPr>
          <w:w w:val="0"/>
          <w:sz w:val="24"/>
        </w:rPr>
        <w:t>;</w:t>
      </w:r>
    </w:p>
    <w:p w14:paraId="1ADDB687" w14:textId="77777777" w:rsidR="00BF31B1" w:rsidRPr="003A25CF" w:rsidRDefault="00BF31B1" w:rsidP="002159AF">
      <w:pPr>
        <w:tabs>
          <w:tab w:val="num" w:pos="1530"/>
        </w:tabs>
        <w:spacing w:line="276" w:lineRule="auto"/>
        <w:ind w:left="1530" w:hanging="810"/>
        <w:rPr>
          <w:w w:val="0"/>
          <w:sz w:val="24"/>
        </w:rPr>
      </w:pPr>
    </w:p>
    <w:p w14:paraId="46B01450" w14:textId="77777777" w:rsidR="00BF31B1" w:rsidRPr="003A25CF" w:rsidRDefault="00214E88" w:rsidP="002159AF">
      <w:pPr>
        <w:tabs>
          <w:tab w:val="num" w:pos="1530"/>
        </w:tabs>
        <w:spacing w:line="276" w:lineRule="auto"/>
        <w:ind w:left="1530" w:hanging="810"/>
        <w:rPr>
          <w:w w:val="0"/>
          <w:sz w:val="24"/>
        </w:rPr>
      </w:pPr>
      <w:bookmarkStart w:id="204" w:name="_DV_M338"/>
      <w:bookmarkEnd w:id="204"/>
      <w:r w:rsidRPr="003A25CF">
        <w:rPr>
          <w:w w:val="0"/>
          <w:sz w:val="24"/>
        </w:rPr>
        <w:t>(</w:t>
      </w:r>
      <w:proofErr w:type="spellStart"/>
      <w:r w:rsidRPr="003A25CF">
        <w:rPr>
          <w:w w:val="0"/>
          <w:sz w:val="24"/>
        </w:rPr>
        <w:t>ii</w:t>
      </w:r>
      <w:proofErr w:type="spellEnd"/>
      <w:r w:rsidRPr="003A25CF">
        <w:rPr>
          <w:w w:val="0"/>
          <w:sz w:val="24"/>
        </w:rPr>
        <w:t>)</w:t>
      </w:r>
      <w:r w:rsidRPr="003A25CF">
        <w:rPr>
          <w:w w:val="0"/>
          <w:sz w:val="24"/>
        </w:rPr>
        <w:tab/>
        <w:t xml:space="preserve">alterações estatutárias da Emissora ocorridas no </w:t>
      </w:r>
      <w:r w:rsidRPr="003A25CF">
        <w:rPr>
          <w:sz w:val="24"/>
        </w:rPr>
        <w:t>exercício social com efeitos relevantes para os Debenturistas</w:t>
      </w:r>
      <w:r w:rsidRPr="003A25CF">
        <w:rPr>
          <w:w w:val="0"/>
          <w:sz w:val="24"/>
        </w:rPr>
        <w:t>;</w:t>
      </w:r>
    </w:p>
    <w:p w14:paraId="6C080E89" w14:textId="77777777" w:rsidR="00BF31B1" w:rsidRPr="003A25CF" w:rsidRDefault="00BF31B1" w:rsidP="002159AF">
      <w:pPr>
        <w:tabs>
          <w:tab w:val="num" w:pos="1530"/>
        </w:tabs>
        <w:spacing w:line="276" w:lineRule="auto"/>
        <w:ind w:left="1530" w:hanging="810"/>
        <w:rPr>
          <w:w w:val="0"/>
          <w:sz w:val="24"/>
        </w:rPr>
      </w:pPr>
    </w:p>
    <w:p w14:paraId="0C2296EF" w14:textId="77777777" w:rsidR="00BF31B1" w:rsidRPr="003A25CF" w:rsidRDefault="00214E88" w:rsidP="002159AF">
      <w:pPr>
        <w:tabs>
          <w:tab w:val="num" w:pos="1530"/>
        </w:tabs>
        <w:spacing w:line="276" w:lineRule="auto"/>
        <w:ind w:left="1530" w:hanging="810"/>
        <w:rPr>
          <w:w w:val="0"/>
          <w:sz w:val="24"/>
        </w:rPr>
      </w:pPr>
      <w:bookmarkStart w:id="205" w:name="_DV_M339"/>
      <w:bookmarkEnd w:id="205"/>
      <w:r w:rsidRPr="003A25CF">
        <w:rPr>
          <w:w w:val="0"/>
          <w:sz w:val="24"/>
        </w:rPr>
        <w:t>(</w:t>
      </w:r>
      <w:proofErr w:type="spellStart"/>
      <w:r w:rsidRPr="003A25CF">
        <w:rPr>
          <w:w w:val="0"/>
          <w:sz w:val="24"/>
        </w:rPr>
        <w:t>iii</w:t>
      </w:r>
      <w:proofErr w:type="spellEnd"/>
      <w:r w:rsidRPr="003A25CF">
        <w:rPr>
          <w:w w:val="0"/>
          <w:sz w:val="24"/>
        </w:rPr>
        <w:t>)</w:t>
      </w:r>
      <w:r w:rsidRPr="003A25CF">
        <w:rPr>
          <w:w w:val="0"/>
          <w:sz w:val="24"/>
        </w:rPr>
        <w:tab/>
      </w:r>
      <w:r w:rsidRPr="003A25CF">
        <w:rPr>
          <w:sz w:val="24"/>
        </w:rPr>
        <w:t xml:space="preserve">comentários sobre </w:t>
      </w:r>
      <w:r w:rsidRPr="003A25CF">
        <w:rPr>
          <w:bCs/>
          <w:sz w:val="24"/>
        </w:rPr>
        <w:t xml:space="preserve">indicadores econômicos, financeiros e de estrutura de capital da Emissora relacionados a </w:t>
      </w:r>
      <w:r w:rsidRPr="003A25CF">
        <w:rPr>
          <w:bCs/>
          <w:iCs/>
          <w:sz w:val="24"/>
        </w:rPr>
        <w:t>cláusulas contratuais destinadas a proteger o interesse dos Debenturistas e que estabelecem condições que não devem ser descumpridas pela Companhia</w:t>
      </w:r>
      <w:r w:rsidRPr="003A25CF">
        <w:rPr>
          <w:w w:val="0"/>
          <w:sz w:val="24"/>
        </w:rPr>
        <w:t>;</w:t>
      </w:r>
    </w:p>
    <w:p w14:paraId="2604F75D" w14:textId="77777777" w:rsidR="00BF31B1" w:rsidRPr="003A25CF" w:rsidRDefault="00BF31B1" w:rsidP="002159AF">
      <w:pPr>
        <w:tabs>
          <w:tab w:val="num" w:pos="1530"/>
        </w:tabs>
        <w:spacing w:line="276" w:lineRule="auto"/>
        <w:ind w:left="1530" w:hanging="810"/>
        <w:rPr>
          <w:w w:val="0"/>
          <w:sz w:val="24"/>
        </w:rPr>
      </w:pPr>
    </w:p>
    <w:p w14:paraId="27926887" w14:textId="77777777" w:rsidR="00BF31B1" w:rsidRPr="003A25CF" w:rsidRDefault="00214E88" w:rsidP="002159AF">
      <w:pPr>
        <w:tabs>
          <w:tab w:val="num" w:pos="1530"/>
        </w:tabs>
        <w:spacing w:line="276" w:lineRule="auto"/>
        <w:ind w:left="1530" w:hanging="810"/>
        <w:rPr>
          <w:w w:val="0"/>
          <w:sz w:val="24"/>
        </w:rPr>
      </w:pPr>
      <w:bookmarkStart w:id="206" w:name="_DV_M340"/>
      <w:bookmarkEnd w:id="206"/>
      <w:r w:rsidRPr="003A25CF">
        <w:rPr>
          <w:w w:val="0"/>
          <w:sz w:val="24"/>
        </w:rPr>
        <w:t>(</w:t>
      </w:r>
      <w:proofErr w:type="spellStart"/>
      <w:r w:rsidRPr="003A25CF">
        <w:rPr>
          <w:w w:val="0"/>
          <w:sz w:val="24"/>
        </w:rPr>
        <w:t>iv</w:t>
      </w:r>
      <w:proofErr w:type="spellEnd"/>
      <w:r w:rsidRPr="003A25CF">
        <w:rPr>
          <w:w w:val="0"/>
          <w:sz w:val="24"/>
        </w:rPr>
        <w:t>)</w:t>
      </w:r>
      <w:r w:rsidRPr="003A25CF">
        <w:rPr>
          <w:w w:val="0"/>
          <w:sz w:val="24"/>
        </w:rPr>
        <w:tab/>
      </w:r>
      <w:r w:rsidRPr="003A25CF">
        <w:rPr>
          <w:sz w:val="24"/>
        </w:rPr>
        <w:t>quantidade de Debêntures emitidas, quantidade de Debêntures em Circulação e saldo cancelado no período</w:t>
      </w:r>
      <w:r w:rsidRPr="003A25CF">
        <w:rPr>
          <w:w w:val="0"/>
          <w:sz w:val="24"/>
        </w:rPr>
        <w:t>;</w:t>
      </w:r>
    </w:p>
    <w:p w14:paraId="36C0D04C" w14:textId="77777777" w:rsidR="00BF31B1" w:rsidRPr="003A25CF" w:rsidRDefault="00BF31B1" w:rsidP="002159AF">
      <w:pPr>
        <w:tabs>
          <w:tab w:val="num" w:pos="1530"/>
        </w:tabs>
        <w:spacing w:line="276" w:lineRule="auto"/>
        <w:ind w:left="1530" w:hanging="810"/>
        <w:rPr>
          <w:w w:val="0"/>
          <w:sz w:val="24"/>
        </w:rPr>
      </w:pPr>
    </w:p>
    <w:p w14:paraId="1E03B181" w14:textId="77777777" w:rsidR="00BF31B1" w:rsidRPr="003A25CF" w:rsidRDefault="00214E88" w:rsidP="002159AF">
      <w:pPr>
        <w:tabs>
          <w:tab w:val="num" w:pos="1530"/>
        </w:tabs>
        <w:spacing w:line="276" w:lineRule="auto"/>
        <w:ind w:left="1530" w:hanging="810"/>
        <w:rPr>
          <w:w w:val="0"/>
          <w:sz w:val="24"/>
        </w:rPr>
      </w:pPr>
      <w:r w:rsidRPr="003A25CF">
        <w:rPr>
          <w:w w:val="0"/>
          <w:sz w:val="24"/>
        </w:rPr>
        <w:t>(v)</w:t>
      </w:r>
      <w:r w:rsidRPr="003A25CF">
        <w:rPr>
          <w:w w:val="0"/>
          <w:sz w:val="24"/>
        </w:rPr>
        <w:tab/>
        <w:t>resgate, amortização, conversão, repactuação e pagamentos realizados no período;</w:t>
      </w:r>
    </w:p>
    <w:p w14:paraId="0EBD56B1" w14:textId="77777777" w:rsidR="00BF31B1" w:rsidRPr="003A25CF" w:rsidRDefault="00BF31B1" w:rsidP="002159AF">
      <w:pPr>
        <w:tabs>
          <w:tab w:val="num" w:pos="1530"/>
        </w:tabs>
        <w:spacing w:line="276" w:lineRule="auto"/>
        <w:ind w:left="1530" w:hanging="810"/>
        <w:rPr>
          <w:w w:val="0"/>
          <w:sz w:val="24"/>
        </w:rPr>
      </w:pPr>
    </w:p>
    <w:p w14:paraId="10B379F4" w14:textId="77777777" w:rsidR="00BF31B1" w:rsidRPr="003A25CF" w:rsidRDefault="00214E88" w:rsidP="002159AF">
      <w:pPr>
        <w:tabs>
          <w:tab w:val="num" w:pos="1530"/>
        </w:tabs>
        <w:spacing w:line="276" w:lineRule="auto"/>
        <w:ind w:left="1530" w:hanging="810"/>
        <w:rPr>
          <w:w w:val="0"/>
          <w:sz w:val="24"/>
        </w:rPr>
      </w:pPr>
      <w:r w:rsidRPr="003A25CF">
        <w:rPr>
          <w:w w:val="0"/>
          <w:sz w:val="24"/>
        </w:rPr>
        <w:t>(vi)</w:t>
      </w:r>
      <w:r w:rsidRPr="003A25CF">
        <w:rPr>
          <w:w w:val="0"/>
          <w:sz w:val="24"/>
        </w:rPr>
        <w:tab/>
        <w:t>constituição e aplicações em fundo de amortização ou outros tipos de fundos, quando houver;</w:t>
      </w:r>
    </w:p>
    <w:p w14:paraId="505A3B37" w14:textId="77777777" w:rsidR="00BF31B1" w:rsidRPr="003A25CF" w:rsidRDefault="00BF31B1" w:rsidP="002159AF">
      <w:pPr>
        <w:tabs>
          <w:tab w:val="num" w:pos="1530"/>
        </w:tabs>
        <w:spacing w:line="276" w:lineRule="auto"/>
        <w:ind w:left="1530" w:hanging="810"/>
        <w:rPr>
          <w:w w:val="0"/>
          <w:sz w:val="24"/>
        </w:rPr>
      </w:pPr>
    </w:p>
    <w:p w14:paraId="309E81F3" w14:textId="77777777" w:rsidR="00BF31B1" w:rsidRPr="003A25CF" w:rsidRDefault="00214E88" w:rsidP="002159AF">
      <w:pPr>
        <w:tabs>
          <w:tab w:val="num" w:pos="1530"/>
        </w:tabs>
        <w:spacing w:line="276" w:lineRule="auto"/>
        <w:ind w:left="1530" w:hanging="810"/>
        <w:rPr>
          <w:w w:val="0"/>
          <w:sz w:val="24"/>
        </w:rPr>
      </w:pPr>
      <w:bookmarkStart w:id="207" w:name="_DV_M341"/>
      <w:bookmarkEnd w:id="207"/>
      <w:r w:rsidRPr="003A25CF">
        <w:rPr>
          <w:w w:val="0"/>
          <w:sz w:val="24"/>
        </w:rPr>
        <w:t>(</w:t>
      </w:r>
      <w:proofErr w:type="spellStart"/>
      <w:r w:rsidRPr="003A25CF">
        <w:rPr>
          <w:w w:val="0"/>
          <w:sz w:val="24"/>
        </w:rPr>
        <w:t>vii</w:t>
      </w:r>
      <w:proofErr w:type="spellEnd"/>
      <w:r w:rsidRPr="003A25CF">
        <w:rPr>
          <w:w w:val="0"/>
          <w:sz w:val="24"/>
        </w:rPr>
        <w:t>)</w:t>
      </w:r>
      <w:r w:rsidRPr="003A25CF">
        <w:rPr>
          <w:w w:val="0"/>
          <w:sz w:val="24"/>
        </w:rPr>
        <w:tab/>
        <w:t>acompanhamento da destinação dos recursos captados por meio das Debêntures, de acordo com os dados obtidos com a Emissora;</w:t>
      </w:r>
    </w:p>
    <w:p w14:paraId="4BEC205E" w14:textId="77777777" w:rsidR="00BF31B1" w:rsidRPr="003A25CF" w:rsidRDefault="00BF31B1" w:rsidP="002159AF">
      <w:pPr>
        <w:tabs>
          <w:tab w:val="num" w:pos="284"/>
          <w:tab w:val="num" w:pos="1530"/>
        </w:tabs>
        <w:spacing w:line="276" w:lineRule="auto"/>
        <w:ind w:left="1530" w:hanging="810"/>
        <w:rPr>
          <w:w w:val="0"/>
          <w:sz w:val="24"/>
        </w:rPr>
      </w:pPr>
    </w:p>
    <w:p w14:paraId="3CA28EDD" w14:textId="77777777" w:rsidR="00BF31B1" w:rsidRPr="003A25CF" w:rsidRDefault="00214E88" w:rsidP="002159AF">
      <w:pPr>
        <w:tabs>
          <w:tab w:val="num" w:pos="1530"/>
        </w:tabs>
        <w:spacing w:line="276" w:lineRule="auto"/>
        <w:ind w:left="1530" w:hanging="810"/>
        <w:rPr>
          <w:w w:val="0"/>
          <w:sz w:val="24"/>
        </w:rPr>
      </w:pPr>
      <w:bookmarkStart w:id="208" w:name="_DV_M342"/>
      <w:bookmarkEnd w:id="208"/>
      <w:r w:rsidRPr="003A25CF">
        <w:rPr>
          <w:w w:val="0"/>
          <w:sz w:val="24"/>
        </w:rPr>
        <w:lastRenderedPageBreak/>
        <w:t>(</w:t>
      </w:r>
      <w:proofErr w:type="spellStart"/>
      <w:r w:rsidRPr="003A25CF">
        <w:rPr>
          <w:w w:val="0"/>
          <w:sz w:val="24"/>
        </w:rPr>
        <w:t>viii</w:t>
      </w:r>
      <w:proofErr w:type="spellEnd"/>
      <w:r w:rsidRPr="003A25CF">
        <w:rPr>
          <w:w w:val="0"/>
          <w:sz w:val="24"/>
        </w:rPr>
        <w:t>)</w:t>
      </w:r>
      <w:r w:rsidRPr="003A25CF">
        <w:rPr>
          <w:w w:val="0"/>
          <w:sz w:val="24"/>
        </w:rPr>
        <w:tab/>
        <w:t>cumprimento de outras obrigações assumidas pela Emissora nesta Escritura e no</w:t>
      </w:r>
      <w:r w:rsidR="001112E7">
        <w:rPr>
          <w:w w:val="0"/>
          <w:sz w:val="24"/>
        </w:rPr>
        <w:t>s</w:t>
      </w:r>
      <w:r w:rsidR="00D2312F" w:rsidRPr="003A25CF">
        <w:rPr>
          <w:w w:val="0"/>
          <w:sz w:val="24"/>
        </w:rPr>
        <w:t xml:space="preserve"> Contrato</w:t>
      </w:r>
      <w:r w:rsidR="001112E7">
        <w:rPr>
          <w:w w:val="0"/>
          <w:sz w:val="24"/>
        </w:rPr>
        <w:t>s</w:t>
      </w:r>
      <w:r w:rsidR="00D2312F" w:rsidRPr="003A25CF">
        <w:rPr>
          <w:w w:val="0"/>
          <w:sz w:val="24"/>
        </w:rPr>
        <w:t xml:space="preserve"> de </w:t>
      </w:r>
      <w:r w:rsidR="001112E7">
        <w:rPr>
          <w:w w:val="0"/>
          <w:sz w:val="24"/>
        </w:rPr>
        <w:t>Garantia</w:t>
      </w:r>
      <w:r w:rsidRPr="003A25CF">
        <w:rPr>
          <w:w w:val="0"/>
          <w:sz w:val="24"/>
        </w:rPr>
        <w:t>;</w:t>
      </w:r>
    </w:p>
    <w:p w14:paraId="434F9086" w14:textId="77777777" w:rsidR="00BF31B1" w:rsidRPr="003A25CF" w:rsidRDefault="00BF31B1" w:rsidP="002159AF">
      <w:pPr>
        <w:tabs>
          <w:tab w:val="num" w:pos="1530"/>
        </w:tabs>
        <w:spacing w:line="276" w:lineRule="auto"/>
        <w:ind w:left="1530" w:hanging="810"/>
        <w:rPr>
          <w:w w:val="0"/>
          <w:sz w:val="24"/>
        </w:rPr>
      </w:pPr>
    </w:p>
    <w:p w14:paraId="5E682F28" w14:textId="77777777" w:rsidR="00BF31B1" w:rsidRPr="003A25CF" w:rsidRDefault="00214E88" w:rsidP="002159AF">
      <w:pPr>
        <w:tabs>
          <w:tab w:val="num" w:pos="1530"/>
        </w:tabs>
        <w:spacing w:line="276" w:lineRule="auto"/>
        <w:ind w:left="1530" w:hanging="810"/>
        <w:rPr>
          <w:w w:val="0"/>
          <w:sz w:val="24"/>
        </w:rPr>
      </w:pPr>
      <w:r w:rsidRPr="003A25CF">
        <w:rPr>
          <w:w w:val="0"/>
          <w:sz w:val="24"/>
        </w:rPr>
        <w:t>(</w:t>
      </w:r>
      <w:proofErr w:type="spellStart"/>
      <w:r w:rsidRPr="003A25CF">
        <w:rPr>
          <w:w w:val="0"/>
          <w:sz w:val="24"/>
        </w:rPr>
        <w:t>ix</w:t>
      </w:r>
      <w:proofErr w:type="spellEnd"/>
      <w:r w:rsidRPr="003A25CF">
        <w:rPr>
          <w:w w:val="0"/>
          <w:sz w:val="24"/>
        </w:rPr>
        <w:t>)</w:t>
      </w:r>
      <w:r w:rsidRPr="003A25CF">
        <w:rPr>
          <w:w w:val="0"/>
          <w:sz w:val="24"/>
        </w:rPr>
        <w:tab/>
      </w:r>
      <w:r w:rsidRPr="003A25CF">
        <w:rPr>
          <w:sz w:val="24"/>
        </w:rPr>
        <w:t>manutenção da suficiência e exequibilidade das Garantias</w:t>
      </w:r>
      <w:r w:rsidRPr="003A25CF">
        <w:rPr>
          <w:w w:val="0"/>
          <w:sz w:val="24"/>
        </w:rPr>
        <w:t>;</w:t>
      </w:r>
    </w:p>
    <w:p w14:paraId="5DE60080" w14:textId="77777777" w:rsidR="00BF31B1" w:rsidRPr="003A25CF" w:rsidRDefault="00BF31B1" w:rsidP="002159AF">
      <w:pPr>
        <w:tabs>
          <w:tab w:val="num" w:pos="1530"/>
        </w:tabs>
        <w:spacing w:line="276" w:lineRule="auto"/>
        <w:ind w:left="1530" w:hanging="810"/>
        <w:rPr>
          <w:w w:val="0"/>
          <w:sz w:val="24"/>
        </w:rPr>
      </w:pPr>
    </w:p>
    <w:p w14:paraId="5BAE08B6" w14:textId="77777777" w:rsidR="00BF31B1" w:rsidRPr="003A25CF" w:rsidRDefault="00214E88" w:rsidP="002159AF">
      <w:pPr>
        <w:tabs>
          <w:tab w:val="num" w:pos="1530"/>
        </w:tabs>
        <w:spacing w:line="276" w:lineRule="auto"/>
        <w:ind w:left="1530" w:hanging="810"/>
        <w:rPr>
          <w:w w:val="0"/>
          <w:sz w:val="24"/>
        </w:rPr>
      </w:pPr>
      <w:bookmarkStart w:id="209" w:name="_DV_M343"/>
      <w:bookmarkEnd w:id="209"/>
      <w:r w:rsidRPr="003A25CF">
        <w:rPr>
          <w:w w:val="0"/>
          <w:sz w:val="24"/>
        </w:rPr>
        <w:t>(x)</w:t>
      </w:r>
      <w:r w:rsidRPr="003A25CF">
        <w:rPr>
          <w:w w:val="0"/>
          <w:sz w:val="24"/>
        </w:rPr>
        <w:tab/>
        <w:t xml:space="preserve">declaração sobre a não existência de situação de conflito de interesses que impeça o Agente Fiduciário a continuar exercendo sua função de Agente Fiduciário; </w:t>
      </w:r>
    </w:p>
    <w:p w14:paraId="3E9122A2" w14:textId="77777777" w:rsidR="00BF31B1" w:rsidRPr="003A25CF" w:rsidRDefault="00BF31B1" w:rsidP="002159AF">
      <w:pPr>
        <w:tabs>
          <w:tab w:val="num" w:pos="1530"/>
        </w:tabs>
        <w:spacing w:line="276" w:lineRule="auto"/>
        <w:ind w:left="1530" w:hanging="810"/>
        <w:rPr>
          <w:w w:val="0"/>
          <w:sz w:val="24"/>
        </w:rPr>
      </w:pPr>
      <w:bookmarkStart w:id="210" w:name="_DV_M344"/>
      <w:bookmarkEnd w:id="210"/>
    </w:p>
    <w:p w14:paraId="60EA65A2" w14:textId="77777777" w:rsidR="00BF31B1" w:rsidRPr="003A25CF" w:rsidRDefault="00214E88" w:rsidP="002159AF">
      <w:pPr>
        <w:tabs>
          <w:tab w:val="num" w:pos="1530"/>
        </w:tabs>
        <w:suppressAutoHyphens/>
        <w:spacing w:line="276" w:lineRule="auto"/>
        <w:ind w:left="1530" w:hanging="810"/>
        <w:rPr>
          <w:w w:val="0"/>
          <w:sz w:val="24"/>
        </w:rPr>
      </w:pPr>
      <w:r w:rsidRPr="003A25CF">
        <w:rPr>
          <w:w w:val="0"/>
          <w:sz w:val="24"/>
        </w:rPr>
        <w:t>(</w:t>
      </w:r>
      <w:proofErr w:type="spellStart"/>
      <w:r w:rsidRPr="003A25CF">
        <w:rPr>
          <w:w w:val="0"/>
          <w:sz w:val="24"/>
        </w:rPr>
        <w:t>xii</w:t>
      </w:r>
      <w:proofErr w:type="spellEnd"/>
      <w:r w:rsidRPr="003A25CF">
        <w:rPr>
          <w:w w:val="0"/>
          <w:sz w:val="24"/>
        </w:rPr>
        <w:t>)</w:t>
      </w:r>
      <w:r w:rsidRPr="003A25CF">
        <w:rPr>
          <w:w w:val="0"/>
          <w:sz w:val="24"/>
        </w:rPr>
        <w:tab/>
        <w:t>relação dos bens e valores eventualmente entregues à sua administração; e</w:t>
      </w:r>
    </w:p>
    <w:p w14:paraId="1B49EE51" w14:textId="77777777" w:rsidR="00BF31B1" w:rsidRPr="003A25CF" w:rsidRDefault="00BF31B1" w:rsidP="002159AF">
      <w:pPr>
        <w:tabs>
          <w:tab w:val="num" w:pos="1530"/>
        </w:tabs>
        <w:suppressAutoHyphens/>
        <w:spacing w:line="276" w:lineRule="auto"/>
        <w:ind w:left="1530" w:hanging="810"/>
        <w:rPr>
          <w:w w:val="0"/>
          <w:sz w:val="24"/>
        </w:rPr>
      </w:pPr>
    </w:p>
    <w:p w14:paraId="7E485391" w14:textId="09D6A0C2" w:rsidR="00BF31B1" w:rsidRPr="003A25CF" w:rsidRDefault="00214E88" w:rsidP="002159AF">
      <w:pPr>
        <w:tabs>
          <w:tab w:val="num" w:pos="1530"/>
        </w:tabs>
        <w:suppressAutoHyphens/>
        <w:spacing w:line="276" w:lineRule="auto"/>
        <w:ind w:left="1530" w:hanging="810"/>
        <w:rPr>
          <w:w w:val="0"/>
          <w:sz w:val="24"/>
        </w:rPr>
      </w:pPr>
      <w:r w:rsidRPr="003A25CF">
        <w:rPr>
          <w:w w:val="0"/>
          <w:sz w:val="24"/>
        </w:rPr>
        <w:t>(</w:t>
      </w:r>
      <w:proofErr w:type="spellStart"/>
      <w:r w:rsidRPr="003A25CF">
        <w:rPr>
          <w:w w:val="0"/>
          <w:sz w:val="24"/>
        </w:rPr>
        <w:t>xiii</w:t>
      </w:r>
      <w:proofErr w:type="spellEnd"/>
      <w:r w:rsidRPr="003A25CF">
        <w:rPr>
          <w:w w:val="0"/>
          <w:sz w:val="24"/>
        </w:rPr>
        <w:t>)</w:t>
      </w:r>
      <w:r w:rsidRPr="003A25CF">
        <w:rPr>
          <w:w w:val="0"/>
          <w:sz w:val="24"/>
        </w:rPr>
        <w:tab/>
        <w:t>existência de outras emissões de valores mobiliários, públicas ou privadas, realizadas pela própria Emissora, por sociedade coligada, controlada, controladora ou integrante do mesmo grupo da Emissora em que tenha atuado como agente fiduciário no período, bem como os dados sobre tais emissões</w:t>
      </w:r>
      <w:r w:rsidR="00DE42EA">
        <w:rPr>
          <w:w w:val="0"/>
          <w:sz w:val="24"/>
        </w:rPr>
        <w:t>,</w:t>
      </w:r>
      <w:r w:rsidRPr="003A25CF">
        <w:rPr>
          <w:w w:val="0"/>
          <w:sz w:val="24"/>
        </w:rPr>
        <w:t xml:space="preserve"> previstos </w:t>
      </w:r>
      <w:r w:rsidR="00465A66">
        <w:rPr>
          <w:w w:val="0"/>
          <w:sz w:val="24"/>
        </w:rPr>
        <w:t xml:space="preserve">na </w:t>
      </w:r>
      <w:r w:rsidR="00465A66" w:rsidRPr="002915FD">
        <w:rPr>
          <w:w w:val="0"/>
          <w:sz w:val="24"/>
        </w:rPr>
        <w:t>Resolução CVM 17</w:t>
      </w:r>
      <w:r w:rsidRPr="003A25CF">
        <w:rPr>
          <w:w w:val="0"/>
          <w:sz w:val="24"/>
        </w:rPr>
        <w:t>.</w:t>
      </w:r>
    </w:p>
    <w:p w14:paraId="37BAE015" w14:textId="77777777" w:rsidR="00BF31B1" w:rsidRPr="003A25CF" w:rsidRDefault="00BF31B1" w:rsidP="002159AF">
      <w:pPr>
        <w:tabs>
          <w:tab w:val="num" w:pos="1276"/>
        </w:tabs>
        <w:spacing w:line="276" w:lineRule="auto"/>
        <w:ind w:left="1276" w:hanging="567"/>
        <w:rPr>
          <w:w w:val="0"/>
          <w:sz w:val="24"/>
        </w:rPr>
      </w:pPr>
    </w:p>
    <w:p w14:paraId="17334997" w14:textId="7E12DC7D"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11" w:name="_DV_M345"/>
      <w:bookmarkEnd w:id="211"/>
      <w:r w:rsidRPr="003A25CF">
        <w:rPr>
          <w:sz w:val="24"/>
        </w:rPr>
        <w:t>divulgar, em sua página n</w:t>
      </w:r>
      <w:r w:rsidR="00592492">
        <w:rPr>
          <w:sz w:val="24"/>
        </w:rPr>
        <w:t>a rede mundial de computadores (www.oliveiratrust.com.br</w:t>
      </w:r>
      <w:r w:rsidRPr="003A25CF">
        <w:rPr>
          <w:sz w:val="24"/>
        </w:rPr>
        <w:t>),</w:t>
      </w:r>
      <w:r w:rsidRPr="003A25CF">
        <w:rPr>
          <w:w w:val="0"/>
          <w:sz w:val="24"/>
        </w:rPr>
        <w:t xml:space="preserve"> o relatório de que trata a alínea “m” acima aos Debenturistas no prazo máximo de 4 (quatro) meses a contar do encerramento do exercício social da Emissora</w:t>
      </w:r>
      <w:r w:rsidRPr="003A25CF">
        <w:rPr>
          <w:sz w:val="24"/>
        </w:rPr>
        <w:t>, sendo certo que o relatório anual deve ser mantido disponível para consulta pública na página na rede mundial de computadores do Agente Fiduciário pelo prazo de 3 (três) anos;</w:t>
      </w:r>
    </w:p>
    <w:p w14:paraId="259AF608" w14:textId="77777777" w:rsidR="00BF31B1" w:rsidRPr="003A25CF" w:rsidRDefault="00BF31B1" w:rsidP="002159AF">
      <w:pPr>
        <w:tabs>
          <w:tab w:val="num" w:pos="720"/>
        </w:tabs>
        <w:spacing w:line="276" w:lineRule="auto"/>
        <w:ind w:left="720" w:hanging="720"/>
        <w:rPr>
          <w:w w:val="0"/>
          <w:sz w:val="24"/>
        </w:rPr>
      </w:pPr>
      <w:bookmarkStart w:id="212" w:name="_DV_M346"/>
      <w:bookmarkStart w:id="213" w:name="_DV_M347"/>
      <w:bookmarkStart w:id="214" w:name="_DV_M348"/>
      <w:bookmarkStart w:id="215" w:name="_DV_M349"/>
      <w:bookmarkStart w:id="216" w:name="_DV_M350"/>
      <w:bookmarkStart w:id="217" w:name="_DV_M351"/>
      <w:bookmarkEnd w:id="212"/>
      <w:bookmarkEnd w:id="213"/>
      <w:bookmarkEnd w:id="214"/>
      <w:bookmarkEnd w:id="215"/>
      <w:bookmarkEnd w:id="216"/>
      <w:bookmarkEnd w:id="217"/>
    </w:p>
    <w:p w14:paraId="44DD5205" w14:textId="32E607C6"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18" w:name="_DV_M352"/>
      <w:bookmarkEnd w:id="218"/>
      <w:r w:rsidRPr="003A25CF">
        <w:rPr>
          <w:w w:val="0"/>
          <w:sz w:val="24"/>
        </w:rPr>
        <w:t xml:space="preserve">manter atualizada a relação dos Debenturistas e seus endereços, mediante, inclusive, gestões perante a Emissora, o </w:t>
      </w:r>
      <w:r w:rsidR="004248DA" w:rsidRPr="004248DA">
        <w:rPr>
          <w:sz w:val="24"/>
        </w:rPr>
        <w:t>Agente de Liquidação</w:t>
      </w:r>
      <w:r w:rsidRPr="003A25CF">
        <w:rPr>
          <w:w w:val="0"/>
          <w:sz w:val="24"/>
        </w:rPr>
        <w:t xml:space="preserve">, o </w:t>
      </w:r>
      <w:proofErr w:type="spellStart"/>
      <w:r w:rsidRPr="003A25CF">
        <w:rPr>
          <w:w w:val="0"/>
          <w:sz w:val="24"/>
        </w:rPr>
        <w:t>Escriturador</w:t>
      </w:r>
      <w:proofErr w:type="spellEnd"/>
      <w:r w:rsidRPr="003A25CF">
        <w:rPr>
          <w:w w:val="0"/>
          <w:sz w:val="24"/>
        </w:rPr>
        <w:t xml:space="preserve"> e a B3</w:t>
      </w:r>
      <w:r w:rsidRPr="003A25CF">
        <w:rPr>
          <w:sz w:val="24"/>
        </w:rPr>
        <w:t>, sendo que, para fins de atendimento ao disposto nesta alínea, a Emissora e os Debenturistas, assim que subscrever</w:t>
      </w:r>
      <w:r w:rsidR="00D2312F" w:rsidRPr="003A25CF">
        <w:rPr>
          <w:sz w:val="24"/>
        </w:rPr>
        <w:t>em</w:t>
      </w:r>
      <w:r w:rsidRPr="003A25CF">
        <w:rPr>
          <w:sz w:val="24"/>
        </w:rPr>
        <w:t>, integralizar</w:t>
      </w:r>
      <w:r w:rsidR="00D2312F" w:rsidRPr="003A25CF">
        <w:rPr>
          <w:sz w:val="24"/>
        </w:rPr>
        <w:t>em</w:t>
      </w:r>
      <w:r w:rsidRPr="003A25CF">
        <w:rPr>
          <w:sz w:val="24"/>
        </w:rPr>
        <w:t xml:space="preserve"> ou adquirir</w:t>
      </w:r>
      <w:r w:rsidR="00D2312F" w:rsidRPr="003A25CF">
        <w:rPr>
          <w:sz w:val="24"/>
        </w:rPr>
        <w:t>em</w:t>
      </w:r>
      <w:r w:rsidRPr="003A25CF">
        <w:rPr>
          <w:sz w:val="24"/>
        </w:rPr>
        <w:t xml:space="preserve"> as Debêntures, expressamente autorizam, desde já, o </w:t>
      </w:r>
      <w:r w:rsidR="004248DA" w:rsidRPr="004248DA">
        <w:rPr>
          <w:sz w:val="24"/>
        </w:rPr>
        <w:t>Agente de Liquidação</w:t>
      </w:r>
      <w:r w:rsidRPr="003A25CF">
        <w:rPr>
          <w:sz w:val="24"/>
        </w:rPr>
        <w:t>,</w:t>
      </w:r>
      <w:r w:rsidRPr="003A25CF">
        <w:rPr>
          <w:w w:val="0"/>
          <w:sz w:val="24"/>
        </w:rPr>
        <w:t xml:space="preserve"> o </w:t>
      </w:r>
      <w:proofErr w:type="spellStart"/>
      <w:r w:rsidRPr="003A25CF">
        <w:rPr>
          <w:w w:val="0"/>
          <w:sz w:val="24"/>
        </w:rPr>
        <w:t>Escriturador</w:t>
      </w:r>
      <w:proofErr w:type="spellEnd"/>
      <w:r w:rsidRPr="003A25CF">
        <w:rPr>
          <w:w w:val="0"/>
          <w:sz w:val="24"/>
        </w:rPr>
        <w:t xml:space="preserve"> </w:t>
      </w:r>
      <w:r w:rsidRPr="003A25CF">
        <w:rPr>
          <w:sz w:val="24"/>
        </w:rPr>
        <w:t xml:space="preserve">e a B3 a atenderem </w:t>
      </w:r>
      <w:r w:rsidR="00B914B2" w:rsidRPr="003A25CF">
        <w:rPr>
          <w:sz w:val="24"/>
        </w:rPr>
        <w:t xml:space="preserve">a </w:t>
      </w:r>
      <w:r w:rsidRPr="003A25CF">
        <w:rPr>
          <w:sz w:val="24"/>
        </w:rPr>
        <w:t>quaisquer solicitações feitas pelo Agente Fiduciário, inclusive referentes à divulgação, a qualquer momento, da posição de Debêntures, e seus respectivos Debenturistas</w:t>
      </w:r>
      <w:r w:rsidRPr="003A25CF">
        <w:rPr>
          <w:w w:val="0"/>
          <w:sz w:val="24"/>
        </w:rPr>
        <w:t>;</w:t>
      </w:r>
    </w:p>
    <w:p w14:paraId="79A05DBC" w14:textId="77777777" w:rsidR="00BF31B1" w:rsidRPr="003A25CF" w:rsidRDefault="00BF31B1" w:rsidP="002159AF">
      <w:pPr>
        <w:tabs>
          <w:tab w:val="num" w:pos="720"/>
        </w:tabs>
        <w:spacing w:line="276" w:lineRule="auto"/>
        <w:ind w:left="720" w:hanging="720"/>
        <w:rPr>
          <w:w w:val="0"/>
          <w:sz w:val="24"/>
        </w:rPr>
      </w:pPr>
    </w:p>
    <w:p w14:paraId="1838DFEC"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observar os procedimentos necessários para a realização do vencimento antecipado das obrigações decorrentes das Debêntures, nos casos previstos nesta Escritura;</w:t>
      </w:r>
    </w:p>
    <w:p w14:paraId="58F3267E" w14:textId="77777777" w:rsidR="00BF31B1" w:rsidRPr="003A25CF" w:rsidRDefault="00BF31B1" w:rsidP="002159AF">
      <w:pPr>
        <w:tabs>
          <w:tab w:val="num" w:pos="720"/>
        </w:tabs>
        <w:spacing w:line="276" w:lineRule="auto"/>
        <w:ind w:left="720" w:hanging="720"/>
        <w:rPr>
          <w:w w:val="0"/>
          <w:sz w:val="24"/>
        </w:rPr>
      </w:pPr>
      <w:bookmarkStart w:id="219" w:name="_DV_M353"/>
      <w:bookmarkEnd w:id="219"/>
    </w:p>
    <w:p w14:paraId="03188DBD"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20" w:name="_DV_M354"/>
      <w:bookmarkEnd w:id="220"/>
      <w:r w:rsidRPr="003A25CF">
        <w:rPr>
          <w:w w:val="0"/>
          <w:sz w:val="24"/>
        </w:rPr>
        <w:t xml:space="preserve">fiscalizar o cumprimento das cláusulas constantes desta Escritura, inclusive daquelas impositivas de obrigações de fazer e de não fazer; </w:t>
      </w:r>
    </w:p>
    <w:p w14:paraId="60023698" w14:textId="77777777" w:rsidR="00BF31B1" w:rsidRPr="003A25CF" w:rsidRDefault="00BF31B1" w:rsidP="002159AF">
      <w:pPr>
        <w:tabs>
          <w:tab w:val="num" w:pos="720"/>
        </w:tabs>
        <w:spacing w:line="276" w:lineRule="auto"/>
        <w:ind w:left="720" w:hanging="720"/>
        <w:rPr>
          <w:w w:val="0"/>
          <w:sz w:val="24"/>
        </w:rPr>
      </w:pPr>
    </w:p>
    <w:p w14:paraId="4FF54222"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21" w:name="_DV_M355"/>
      <w:bookmarkEnd w:id="221"/>
      <w:r w:rsidRPr="003A25CF">
        <w:rPr>
          <w:sz w:val="24"/>
        </w:rPr>
        <w:t>comunicar aos Debenturistas qualquer inadimplemento, pela Emissora, de obrigações financeiras assumidas na presente Escritura,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Pr="003A25CF">
        <w:rPr>
          <w:w w:val="0"/>
          <w:sz w:val="24"/>
        </w:rPr>
        <w:t xml:space="preserve">; </w:t>
      </w:r>
    </w:p>
    <w:p w14:paraId="0EF6E5D3" w14:textId="77777777" w:rsidR="00BF31B1" w:rsidRPr="003A25CF" w:rsidRDefault="00BF31B1" w:rsidP="002159AF">
      <w:pPr>
        <w:pStyle w:val="PargrafodaLista"/>
        <w:tabs>
          <w:tab w:val="num" w:pos="720"/>
        </w:tabs>
        <w:spacing w:line="276" w:lineRule="auto"/>
        <w:ind w:left="720" w:hanging="720"/>
        <w:rPr>
          <w:w w:val="0"/>
          <w:sz w:val="24"/>
        </w:rPr>
      </w:pPr>
    </w:p>
    <w:p w14:paraId="30DB9077"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lastRenderedPageBreak/>
        <w:t xml:space="preserve">acompanhar </w:t>
      </w:r>
      <w:r w:rsidR="00524BE2">
        <w:rPr>
          <w:w w:val="0"/>
          <w:sz w:val="24"/>
        </w:rPr>
        <w:t>preço unitário das Debêntures</w:t>
      </w:r>
      <w:r w:rsidRPr="003A25CF">
        <w:rPr>
          <w:w w:val="0"/>
          <w:sz w:val="24"/>
        </w:rPr>
        <w:t xml:space="preserve">, a ser calculado pela Emissora, e divulgá-los aos investidores e aos demais participantes do mercado, por meio de sua central de atendimento e/ou de seu </w:t>
      </w:r>
      <w:r w:rsidRPr="003A25CF">
        <w:rPr>
          <w:i/>
          <w:w w:val="0"/>
          <w:sz w:val="24"/>
        </w:rPr>
        <w:t>website</w:t>
      </w:r>
      <w:r w:rsidRPr="003A25CF">
        <w:rPr>
          <w:w w:val="0"/>
          <w:sz w:val="24"/>
        </w:rPr>
        <w:t>;</w:t>
      </w:r>
    </w:p>
    <w:p w14:paraId="724203A3" w14:textId="77777777" w:rsidR="00BF31B1" w:rsidRPr="003A25CF" w:rsidRDefault="00BF31B1" w:rsidP="002159AF">
      <w:pPr>
        <w:pStyle w:val="PargrafodaLista"/>
        <w:spacing w:line="276" w:lineRule="auto"/>
        <w:rPr>
          <w:w w:val="0"/>
          <w:sz w:val="24"/>
        </w:rPr>
      </w:pPr>
    </w:p>
    <w:p w14:paraId="69927F52"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sz w:val="24"/>
        </w:rPr>
        <w:t>exercer suas atividades com boa fé, transparência e lealdade para com os Debenturistas;</w:t>
      </w:r>
    </w:p>
    <w:p w14:paraId="342B576A" w14:textId="77777777" w:rsidR="00BF31B1" w:rsidRPr="003A25CF" w:rsidRDefault="00BF31B1" w:rsidP="002159AF">
      <w:pPr>
        <w:pStyle w:val="PargrafodaLista"/>
        <w:spacing w:line="276" w:lineRule="auto"/>
        <w:rPr>
          <w:w w:val="0"/>
          <w:sz w:val="24"/>
        </w:rPr>
      </w:pPr>
    </w:p>
    <w:p w14:paraId="7DC54330"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verificar a regularidade da constituição das Garantias, bem como o valor dos bens dados em garantia, observando a manutenção de sua suficiência e exequibilidade nos termos das disposições estabelecidas nesta Escritura e no</w:t>
      </w:r>
      <w:r w:rsidR="001112E7">
        <w:rPr>
          <w:w w:val="0"/>
          <w:sz w:val="24"/>
        </w:rPr>
        <w:t>s</w:t>
      </w:r>
      <w:r w:rsidR="00843DD5" w:rsidRPr="003A25CF">
        <w:rPr>
          <w:w w:val="0"/>
          <w:sz w:val="24"/>
        </w:rPr>
        <w:t xml:space="preserve"> Contrato</w:t>
      </w:r>
      <w:r w:rsidR="001112E7">
        <w:rPr>
          <w:w w:val="0"/>
          <w:sz w:val="24"/>
        </w:rPr>
        <w:t>s</w:t>
      </w:r>
      <w:r w:rsidR="00843DD5" w:rsidRPr="003A25CF">
        <w:rPr>
          <w:w w:val="0"/>
          <w:sz w:val="24"/>
        </w:rPr>
        <w:t xml:space="preserve"> de </w:t>
      </w:r>
      <w:r w:rsidR="001112E7">
        <w:rPr>
          <w:w w:val="0"/>
          <w:sz w:val="24"/>
        </w:rPr>
        <w:t>Garantia</w:t>
      </w:r>
      <w:r w:rsidRPr="003A25CF">
        <w:rPr>
          <w:w w:val="0"/>
          <w:sz w:val="24"/>
        </w:rPr>
        <w:t>;</w:t>
      </w:r>
    </w:p>
    <w:p w14:paraId="13AF85CC" w14:textId="77777777" w:rsidR="00BF31B1" w:rsidRPr="003A25CF" w:rsidRDefault="00BF31B1" w:rsidP="002159AF">
      <w:pPr>
        <w:pStyle w:val="PargrafodaLista"/>
        <w:spacing w:line="276" w:lineRule="auto"/>
        <w:rPr>
          <w:w w:val="0"/>
          <w:sz w:val="24"/>
        </w:rPr>
      </w:pPr>
    </w:p>
    <w:p w14:paraId="4FAC923D"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sz w:val="24"/>
        </w:rPr>
        <w:t>examinar proposta de substituição de bens dados em garantia, manifestando sua opinião a respeito do assunto de forma justificada; e</w:t>
      </w:r>
    </w:p>
    <w:p w14:paraId="2A7311AB" w14:textId="77777777" w:rsidR="00BF31B1" w:rsidRPr="003A25CF" w:rsidRDefault="00BF31B1" w:rsidP="002159AF">
      <w:pPr>
        <w:pStyle w:val="PargrafodaLista"/>
        <w:spacing w:line="276" w:lineRule="auto"/>
        <w:rPr>
          <w:w w:val="0"/>
          <w:sz w:val="24"/>
        </w:rPr>
      </w:pPr>
    </w:p>
    <w:p w14:paraId="1B7988FE"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sz w:val="24"/>
        </w:rPr>
        <w:t>intimar, conforme o caso, a Emissora a reforçar a garantia dada, na hipótese de sua deterioração ou depreciação</w:t>
      </w:r>
      <w:r w:rsidRPr="003A25CF">
        <w:rPr>
          <w:w w:val="0"/>
          <w:sz w:val="24"/>
        </w:rPr>
        <w:t xml:space="preserve">. </w:t>
      </w:r>
    </w:p>
    <w:p w14:paraId="208930C6" w14:textId="77777777" w:rsidR="00BF31B1" w:rsidRPr="003A25CF" w:rsidRDefault="00BF31B1" w:rsidP="002159AF">
      <w:pPr>
        <w:spacing w:line="276" w:lineRule="auto"/>
        <w:contextualSpacing/>
        <w:jc w:val="left"/>
        <w:rPr>
          <w:b/>
          <w:w w:val="0"/>
          <w:sz w:val="24"/>
        </w:rPr>
      </w:pPr>
      <w:bookmarkStart w:id="222" w:name="_DV_M358"/>
      <w:bookmarkEnd w:id="222"/>
    </w:p>
    <w:p w14:paraId="4A20CDC2" w14:textId="77777777" w:rsidR="00BF31B1" w:rsidRPr="003A25CF" w:rsidRDefault="00E84D7F" w:rsidP="002159AF">
      <w:pPr>
        <w:keepNext/>
        <w:spacing w:line="276" w:lineRule="auto"/>
        <w:contextualSpacing/>
        <w:jc w:val="left"/>
        <w:rPr>
          <w:b/>
          <w:w w:val="0"/>
          <w:sz w:val="24"/>
        </w:rPr>
      </w:pPr>
      <w:r w:rsidRPr="003A25CF">
        <w:rPr>
          <w:b/>
          <w:w w:val="0"/>
          <w:sz w:val="24"/>
        </w:rPr>
        <w:t>8</w:t>
      </w:r>
      <w:r w:rsidR="00214E88" w:rsidRPr="003A25CF">
        <w:rPr>
          <w:b/>
          <w:w w:val="0"/>
          <w:sz w:val="24"/>
        </w:rPr>
        <w:t>.5.</w:t>
      </w:r>
      <w:r w:rsidR="00214E88" w:rsidRPr="003A25CF">
        <w:rPr>
          <w:b/>
          <w:w w:val="0"/>
          <w:sz w:val="24"/>
        </w:rPr>
        <w:tab/>
        <w:t>Atribuições Específicas</w:t>
      </w:r>
    </w:p>
    <w:p w14:paraId="67825D4C" w14:textId="77777777" w:rsidR="00BF31B1" w:rsidRPr="003A25CF" w:rsidRDefault="00BF31B1" w:rsidP="002159AF">
      <w:pPr>
        <w:keepNext/>
        <w:tabs>
          <w:tab w:val="num" w:pos="1276"/>
        </w:tabs>
        <w:spacing w:line="276" w:lineRule="auto"/>
        <w:ind w:left="1276" w:hanging="567"/>
        <w:rPr>
          <w:w w:val="0"/>
          <w:sz w:val="24"/>
        </w:rPr>
      </w:pPr>
    </w:p>
    <w:p w14:paraId="0F4213F0" w14:textId="150D1355" w:rsidR="00BF31B1" w:rsidRPr="003A25CF" w:rsidRDefault="00E84D7F" w:rsidP="002159AF">
      <w:pPr>
        <w:keepNext/>
        <w:keepLines/>
        <w:spacing w:line="276" w:lineRule="auto"/>
        <w:rPr>
          <w:w w:val="0"/>
          <w:sz w:val="24"/>
        </w:rPr>
      </w:pPr>
      <w:bookmarkStart w:id="223" w:name="_DV_M359"/>
      <w:bookmarkEnd w:id="223"/>
      <w:r w:rsidRPr="003A25CF">
        <w:rPr>
          <w:w w:val="0"/>
          <w:sz w:val="24"/>
        </w:rPr>
        <w:t>8</w:t>
      </w:r>
      <w:r w:rsidR="00214E88" w:rsidRPr="003A25CF">
        <w:rPr>
          <w:w w:val="0"/>
          <w:sz w:val="24"/>
        </w:rPr>
        <w:t>.5.1.</w:t>
      </w:r>
      <w:r w:rsidR="00214E88" w:rsidRPr="003A25CF">
        <w:rPr>
          <w:w w:val="0"/>
          <w:sz w:val="24"/>
        </w:rPr>
        <w:tab/>
        <w:t xml:space="preserve">No caso de inadimplemento de quaisquer condições da Emissão, o Agente Fiduciário utilizará quaisquer procedimentos judiciais ou extrajudiciais contra a Emissora para a proteção e defesa dos interesses da comunhão dos Debenturistas e da realização de seus créditos, na forma do artigo 12 da </w:t>
      </w:r>
      <w:r w:rsidR="00465A66" w:rsidRPr="002915FD">
        <w:rPr>
          <w:w w:val="0"/>
          <w:sz w:val="24"/>
        </w:rPr>
        <w:t>Resolução CVM 17</w:t>
      </w:r>
      <w:r w:rsidR="00214E88" w:rsidRPr="003A25CF">
        <w:rPr>
          <w:w w:val="0"/>
          <w:sz w:val="24"/>
        </w:rPr>
        <w:t>.</w:t>
      </w:r>
      <w:bookmarkStart w:id="224" w:name="_DV_M360"/>
      <w:bookmarkStart w:id="225" w:name="_DV_M361"/>
      <w:bookmarkStart w:id="226" w:name="_DV_M362"/>
      <w:bookmarkStart w:id="227" w:name="_DV_M363"/>
      <w:bookmarkStart w:id="228" w:name="_DV_M364"/>
      <w:bookmarkEnd w:id="224"/>
      <w:bookmarkEnd w:id="225"/>
      <w:bookmarkEnd w:id="226"/>
      <w:bookmarkEnd w:id="227"/>
      <w:bookmarkEnd w:id="228"/>
    </w:p>
    <w:p w14:paraId="7503A42B" w14:textId="77777777" w:rsidR="00BF31B1" w:rsidRPr="003A25CF" w:rsidRDefault="00BF31B1" w:rsidP="002159AF">
      <w:pPr>
        <w:keepNext/>
        <w:spacing w:line="276" w:lineRule="auto"/>
        <w:contextualSpacing/>
        <w:jc w:val="left"/>
        <w:rPr>
          <w:b/>
          <w:w w:val="0"/>
          <w:sz w:val="24"/>
        </w:rPr>
      </w:pPr>
      <w:bookmarkStart w:id="229" w:name="_DV_M365"/>
      <w:bookmarkEnd w:id="229"/>
    </w:p>
    <w:p w14:paraId="27BDF87D" w14:textId="77777777" w:rsidR="00BF31B1" w:rsidRPr="003A25CF" w:rsidRDefault="00E84D7F" w:rsidP="002159AF">
      <w:pPr>
        <w:keepNext/>
        <w:spacing w:line="276" w:lineRule="auto"/>
        <w:contextualSpacing/>
        <w:jc w:val="left"/>
        <w:rPr>
          <w:b/>
          <w:w w:val="0"/>
          <w:sz w:val="24"/>
        </w:rPr>
      </w:pPr>
      <w:r w:rsidRPr="003A25CF">
        <w:rPr>
          <w:b/>
          <w:w w:val="0"/>
          <w:sz w:val="24"/>
        </w:rPr>
        <w:t>8</w:t>
      </w:r>
      <w:r w:rsidR="00214E88" w:rsidRPr="003A25CF">
        <w:rPr>
          <w:b/>
          <w:w w:val="0"/>
          <w:sz w:val="24"/>
        </w:rPr>
        <w:t>.6.</w:t>
      </w:r>
      <w:r w:rsidR="00214E88" w:rsidRPr="003A25CF">
        <w:rPr>
          <w:b/>
          <w:w w:val="0"/>
          <w:sz w:val="24"/>
        </w:rPr>
        <w:tab/>
        <w:t xml:space="preserve">Remuneração do Agente Fiduciário </w:t>
      </w:r>
    </w:p>
    <w:p w14:paraId="3DF2986B" w14:textId="77777777" w:rsidR="00D2312F" w:rsidRPr="003A25CF" w:rsidRDefault="00D2312F" w:rsidP="002159AF">
      <w:pPr>
        <w:keepNext/>
        <w:spacing w:line="276" w:lineRule="auto"/>
        <w:contextualSpacing/>
        <w:jc w:val="left"/>
        <w:rPr>
          <w:b/>
          <w:w w:val="0"/>
          <w:sz w:val="24"/>
        </w:rPr>
      </w:pPr>
    </w:p>
    <w:p w14:paraId="1ECE25E0" w14:textId="240B18A7" w:rsidR="00BF31B1" w:rsidRPr="003A25CF" w:rsidRDefault="00E84D7F" w:rsidP="002159AF">
      <w:pPr>
        <w:keepNext/>
        <w:keepLines/>
        <w:spacing w:line="276" w:lineRule="auto"/>
        <w:rPr>
          <w:w w:val="0"/>
          <w:sz w:val="24"/>
        </w:rPr>
      </w:pPr>
      <w:bookmarkStart w:id="230" w:name="_DV_M366"/>
      <w:bookmarkEnd w:id="230"/>
      <w:r w:rsidRPr="003A25CF">
        <w:rPr>
          <w:w w:val="0"/>
          <w:sz w:val="24"/>
        </w:rPr>
        <w:t>8</w:t>
      </w:r>
      <w:r w:rsidR="00214E88" w:rsidRPr="003A25CF">
        <w:rPr>
          <w:w w:val="0"/>
          <w:sz w:val="24"/>
        </w:rPr>
        <w:t>.6.1.</w:t>
      </w:r>
      <w:r w:rsidR="00214E88" w:rsidRPr="003A25CF">
        <w:rPr>
          <w:w w:val="0"/>
          <w:sz w:val="24"/>
        </w:rPr>
        <w:tab/>
        <w:t xml:space="preserve">A título de remuneração pelos serviços prestados pelo Agente Fiduciário serão devidas parcelas </w:t>
      </w:r>
      <w:del w:id="231" w:author="Agatha Abade" w:date="2022-05-16T15:41:00Z">
        <w:r w:rsidR="007B46CA" w:rsidDel="003D0D4A">
          <w:rPr>
            <w:w w:val="0"/>
            <w:sz w:val="24"/>
          </w:rPr>
          <w:delText>trimestrais</w:delText>
        </w:r>
        <w:r w:rsidR="007B46CA" w:rsidRPr="003A25CF" w:rsidDel="003D0D4A">
          <w:rPr>
            <w:w w:val="0"/>
            <w:sz w:val="24"/>
          </w:rPr>
          <w:delText xml:space="preserve"> </w:delText>
        </w:r>
      </w:del>
      <w:ins w:id="232" w:author="Agatha Abade" w:date="2022-05-16T15:41:00Z">
        <w:r w:rsidR="003D0D4A">
          <w:rPr>
            <w:w w:val="0"/>
            <w:sz w:val="24"/>
          </w:rPr>
          <w:t>anuais</w:t>
        </w:r>
        <w:r w:rsidR="003D0D4A" w:rsidRPr="003A25CF">
          <w:rPr>
            <w:w w:val="0"/>
            <w:sz w:val="24"/>
          </w:rPr>
          <w:t xml:space="preserve"> </w:t>
        </w:r>
      </w:ins>
      <w:r w:rsidR="00214E88" w:rsidRPr="003A25CF">
        <w:rPr>
          <w:w w:val="0"/>
          <w:sz w:val="24"/>
        </w:rPr>
        <w:t xml:space="preserve">de </w:t>
      </w:r>
      <w:r w:rsidR="004A59B3">
        <w:rPr>
          <w:w w:val="0"/>
          <w:sz w:val="24"/>
        </w:rPr>
        <w:t>R$1</w:t>
      </w:r>
      <w:ins w:id="233" w:author="Henrique Leite" w:date="2022-05-16T17:50:00Z">
        <w:r w:rsidR="002A1C97">
          <w:rPr>
            <w:w w:val="0"/>
            <w:sz w:val="24"/>
          </w:rPr>
          <w:t>3</w:t>
        </w:r>
      </w:ins>
      <w:ins w:id="234" w:author="Agatha Abade" w:date="2022-05-16T15:41:00Z">
        <w:del w:id="235" w:author="Henrique Leite" w:date="2022-05-16T17:50:00Z">
          <w:r w:rsidR="003D0D4A" w:rsidDel="002A1C97">
            <w:rPr>
              <w:w w:val="0"/>
              <w:sz w:val="24"/>
            </w:rPr>
            <w:delText>2</w:delText>
          </w:r>
        </w:del>
      </w:ins>
      <w:del w:id="236" w:author="Agatha Abade" w:date="2022-05-16T15:41:00Z">
        <w:r w:rsidR="004A59B3" w:rsidDel="003D0D4A">
          <w:rPr>
            <w:w w:val="0"/>
            <w:sz w:val="24"/>
          </w:rPr>
          <w:delText>3</w:delText>
        </w:r>
      </w:del>
      <w:r w:rsidR="004A59B3">
        <w:rPr>
          <w:w w:val="0"/>
          <w:sz w:val="24"/>
        </w:rPr>
        <w:t>.000,00 (</w:t>
      </w:r>
      <w:del w:id="237" w:author="Agatha Abade" w:date="2022-05-16T15:41:00Z">
        <w:r w:rsidR="004A59B3" w:rsidDel="003D0D4A">
          <w:rPr>
            <w:w w:val="0"/>
            <w:sz w:val="24"/>
          </w:rPr>
          <w:delText>treze</w:delText>
        </w:r>
      </w:del>
      <w:ins w:id="238" w:author="Agatha Abade" w:date="2022-05-16T15:41:00Z">
        <w:del w:id="239" w:author="Henrique Leite" w:date="2022-05-16T17:51:00Z">
          <w:r w:rsidR="003D0D4A" w:rsidDel="002A1C97">
            <w:rPr>
              <w:w w:val="0"/>
              <w:sz w:val="24"/>
            </w:rPr>
            <w:delText>doze</w:delText>
          </w:r>
        </w:del>
      </w:ins>
      <w:ins w:id="240" w:author="Henrique Leite" w:date="2022-05-16T17:51:00Z">
        <w:r w:rsidR="002A1C97">
          <w:rPr>
            <w:w w:val="0"/>
            <w:sz w:val="24"/>
          </w:rPr>
          <w:t>treze</w:t>
        </w:r>
      </w:ins>
      <w:r w:rsidR="004A59B3">
        <w:rPr>
          <w:w w:val="0"/>
          <w:sz w:val="24"/>
        </w:rPr>
        <w:t xml:space="preserve"> mil reais),</w:t>
      </w:r>
      <w:r w:rsidR="004A59B3" w:rsidRPr="003A25CF">
        <w:rPr>
          <w:w w:val="0"/>
          <w:sz w:val="24"/>
        </w:rPr>
        <w:t xml:space="preserve"> </w:t>
      </w:r>
      <w:r w:rsidR="00214E88" w:rsidRPr="003A25CF">
        <w:rPr>
          <w:w w:val="0"/>
          <w:sz w:val="24"/>
        </w:rPr>
        <w:t xml:space="preserve">sendo que o primeiro pagamento deverá ser realizado em até </w:t>
      </w:r>
      <w:del w:id="241" w:author="Agatha Abade" w:date="2022-05-16T15:44:00Z">
        <w:r w:rsidR="00214E88" w:rsidRPr="003A25CF" w:rsidDel="004F0C47">
          <w:rPr>
            <w:w w:val="0"/>
            <w:sz w:val="24"/>
          </w:rPr>
          <w:delText>0</w:delText>
        </w:r>
      </w:del>
      <w:ins w:id="242" w:author="Agatha Abade" w:date="2022-05-16T15:44:00Z">
        <w:r w:rsidR="004F0C47">
          <w:rPr>
            <w:w w:val="0"/>
            <w:sz w:val="24"/>
          </w:rPr>
          <w:t>20</w:t>
        </w:r>
      </w:ins>
      <w:del w:id="243" w:author="Agatha Abade" w:date="2022-05-16T15:44:00Z">
        <w:r w:rsidR="00214E88" w:rsidRPr="003A25CF" w:rsidDel="004F0C47">
          <w:rPr>
            <w:w w:val="0"/>
            <w:sz w:val="24"/>
          </w:rPr>
          <w:delText>5</w:delText>
        </w:r>
      </w:del>
      <w:r w:rsidR="00214E88" w:rsidRPr="003A25CF">
        <w:rPr>
          <w:w w:val="0"/>
          <w:sz w:val="24"/>
        </w:rPr>
        <w:t xml:space="preserve"> (</w:t>
      </w:r>
      <w:del w:id="244" w:author="Agatha Abade" w:date="2022-05-16T15:44:00Z">
        <w:r w:rsidR="00214E88" w:rsidRPr="003A25CF" w:rsidDel="004F0C47">
          <w:rPr>
            <w:w w:val="0"/>
            <w:sz w:val="24"/>
          </w:rPr>
          <w:delText>cinco</w:delText>
        </w:r>
      </w:del>
      <w:ins w:id="245" w:author="Agatha Abade" w:date="2022-05-16T15:44:00Z">
        <w:r w:rsidR="004F0C47">
          <w:rPr>
            <w:w w:val="0"/>
            <w:sz w:val="24"/>
          </w:rPr>
          <w:t>vinte</w:t>
        </w:r>
      </w:ins>
      <w:r w:rsidR="00214E88" w:rsidRPr="003A25CF">
        <w:rPr>
          <w:w w:val="0"/>
          <w:sz w:val="24"/>
        </w:rPr>
        <w:t xml:space="preserve">) dias da </w:t>
      </w:r>
      <w:r w:rsidR="007B46CA">
        <w:rPr>
          <w:w w:val="0"/>
          <w:sz w:val="24"/>
        </w:rPr>
        <w:t>Data de Integralização</w:t>
      </w:r>
      <w:r w:rsidR="00214E88" w:rsidRPr="003A25CF">
        <w:rPr>
          <w:w w:val="0"/>
          <w:sz w:val="24"/>
        </w:rPr>
        <w:t>, e as demais parcelas serão devidas nas mesmas datas dos anos subsequentes. Tais pagamentos serão devidos até a liquidação integral das Debêntures, caso estas não sejam quitadas na data de seu vencimento.</w:t>
      </w:r>
    </w:p>
    <w:p w14:paraId="658FD684" w14:textId="77777777" w:rsidR="00BF31B1" w:rsidRPr="003A25CF" w:rsidRDefault="00BF31B1" w:rsidP="002159AF">
      <w:pPr>
        <w:spacing w:line="276" w:lineRule="auto"/>
        <w:rPr>
          <w:w w:val="0"/>
          <w:sz w:val="24"/>
        </w:rPr>
      </w:pPr>
    </w:p>
    <w:p w14:paraId="5A25857B" w14:textId="2448EE13" w:rsidR="00BF31B1" w:rsidRPr="003A25CF" w:rsidRDefault="00E84D7F" w:rsidP="002159AF">
      <w:pPr>
        <w:spacing w:line="276" w:lineRule="auto"/>
        <w:rPr>
          <w:w w:val="0"/>
          <w:sz w:val="24"/>
        </w:rPr>
      </w:pPr>
      <w:r w:rsidRPr="003A25CF">
        <w:rPr>
          <w:w w:val="0"/>
          <w:sz w:val="24"/>
        </w:rPr>
        <w:t>8</w:t>
      </w:r>
      <w:r w:rsidR="00214E88" w:rsidRPr="003A25CF">
        <w:rPr>
          <w:w w:val="0"/>
          <w:sz w:val="24"/>
        </w:rPr>
        <w:t>.6.2.</w:t>
      </w:r>
      <w:r w:rsidR="00214E88" w:rsidRPr="003A25CF">
        <w:rPr>
          <w:w w:val="0"/>
          <w:sz w:val="24"/>
        </w:rPr>
        <w:tab/>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007B46CA">
        <w:rPr>
          <w:w w:val="0"/>
          <w:sz w:val="24"/>
        </w:rPr>
        <w:t xml:space="preserve">R$ </w:t>
      </w:r>
      <w:r w:rsidR="004A59B3">
        <w:rPr>
          <w:w w:val="0"/>
          <w:sz w:val="24"/>
        </w:rPr>
        <w:t>500,00 (quinhentos reais</w:t>
      </w:r>
      <w:r w:rsidR="004A59B3" w:rsidRPr="003A25CF">
        <w:rPr>
          <w:w w:val="0"/>
          <w:sz w:val="24"/>
        </w:rPr>
        <w:t xml:space="preserve">) </w:t>
      </w:r>
      <w:r w:rsidR="00214E88" w:rsidRPr="003A25CF">
        <w:rPr>
          <w:w w:val="0"/>
          <w:sz w:val="24"/>
        </w:rPr>
        <w:t>por hora-homem de trabalho dedicado a tais fatos bem como à (i) comentários aos documentos da Emissão durante a estruturação da mesma, caso a operação não venha a se efetivar; (</w:t>
      </w:r>
      <w:proofErr w:type="spellStart"/>
      <w:r w:rsidR="00214E88" w:rsidRPr="003A25CF">
        <w:rPr>
          <w:w w:val="0"/>
          <w:sz w:val="24"/>
        </w:rPr>
        <w:t>ii</w:t>
      </w:r>
      <w:proofErr w:type="spellEnd"/>
      <w:r w:rsidR="00214E88" w:rsidRPr="003A25CF">
        <w:rPr>
          <w:w w:val="0"/>
          <w:sz w:val="24"/>
        </w:rPr>
        <w:t>) execução das garantia, conforme caso; (</w:t>
      </w:r>
      <w:proofErr w:type="spellStart"/>
      <w:r w:rsidR="00214E88" w:rsidRPr="003A25CF">
        <w:rPr>
          <w:w w:val="0"/>
          <w:sz w:val="24"/>
        </w:rPr>
        <w:t>iii</w:t>
      </w:r>
      <w:proofErr w:type="spellEnd"/>
      <w:r w:rsidR="00214E88" w:rsidRPr="003A25CF">
        <w:rPr>
          <w:w w:val="0"/>
          <w:sz w:val="24"/>
        </w:rPr>
        <w:t>) participação em reuniões formais ou virtuais com a Emissora e/ou com Debenturistas; e (</w:t>
      </w:r>
      <w:proofErr w:type="spellStart"/>
      <w:r w:rsidR="00214E88" w:rsidRPr="003A25CF">
        <w:rPr>
          <w:w w:val="0"/>
          <w:sz w:val="24"/>
        </w:rPr>
        <w:t>iv</w:t>
      </w:r>
      <w:proofErr w:type="spellEnd"/>
      <w:r w:rsidR="00214E88" w:rsidRPr="003A25CF">
        <w:rPr>
          <w:w w:val="0"/>
          <w:sz w:val="24"/>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w:t>
      </w:r>
      <w:proofErr w:type="spellStart"/>
      <w:r w:rsidR="00214E88" w:rsidRPr="003A25CF">
        <w:rPr>
          <w:w w:val="0"/>
          <w:sz w:val="24"/>
        </w:rPr>
        <w:t>ii</w:t>
      </w:r>
      <w:proofErr w:type="spellEnd"/>
      <w:r w:rsidR="00214E88" w:rsidRPr="003A25CF">
        <w:rPr>
          <w:w w:val="0"/>
          <w:sz w:val="24"/>
        </w:rPr>
        <w:t>) prazos de pagamento e (</w:t>
      </w:r>
      <w:proofErr w:type="spellStart"/>
      <w:r w:rsidR="00214E88" w:rsidRPr="003A25CF">
        <w:rPr>
          <w:w w:val="0"/>
          <w:sz w:val="24"/>
        </w:rPr>
        <w:t>iii</w:t>
      </w:r>
      <w:proofErr w:type="spellEnd"/>
      <w:r w:rsidR="00214E88" w:rsidRPr="003A25CF">
        <w:rPr>
          <w:w w:val="0"/>
          <w:sz w:val="24"/>
        </w:rPr>
        <w:t>) condições relacionadas ao vencimento antecipado.</w:t>
      </w:r>
      <w:r w:rsidR="00524BE2">
        <w:rPr>
          <w:w w:val="0"/>
          <w:sz w:val="24"/>
        </w:rPr>
        <w:t xml:space="preserve"> </w:t>
      </w:r>
      <w:r w:rsidR="00524BE2" w:rsidRPr="00436D9D">
        <w:rPr>
          <w:w w:val="0"/>
          <w:sz w:val="24"/>
        </w:rPr>
        <w:t>Os eventos relacionados a amortização das Debêntures não são considerados reestruturação das Debêntures</w:t>
      </w:r>
      <w:r w:rsidR="00524BE2">
        <w:rPr>
          <w:w w:val="0"/>
          <w:sz w:val="24"/>
        </w:rPr>
        <w:t>.</w:t>
      </w:r>
    </w:p>
    <w:p w14:paraId="6C7E9F5D" w14:textId="77777777" w:rsidR="00BF31B1" w:rsidRPr="003A25CF" w:rsidRDefault="00BF31B1" w:rsidP="002159AF">
      <w:pPr>
        <w:spacing w:line="276" w:lineRule="auto"/>
        <w:rPr>
          <w:w w:val="0"/>
          <w:sz w:val="24"/>
        </w:rPr>
      </w:pPr>
    </w:p>
    <w:p w14:paraId="50B4B143" w14:textId="06FD287C" w:rsidR="00BF31B1" w:rsidRPr="003A25CF" w:rsidRDefault="00E84D7F" w:rsidP="002159AF">
      <w:pPr>
        <w:spacing w:line="276" w:lineRule="auto"/>
        <w:rPr>
          <w:w w:val="0"/>
          <w:sz w:val="24"/>
        </w:rPr>
      </w:pPr>
      <w:r w:rsidRPr="003A25CF">
        <w:rPr>
          <w:w w:val="0"/>
          <w:sz w:val="24"/>
        </w:rPr>
        <w:t>8</w:t>
      </w:r>
      <w:r w:rsidR="00214E88" w:rsidRPr="003A25CF">
        <w:rPr>
          <w:w w:val="0"/>
          <w:sz w:val="24"/>
        </w:rPr>
        <w:t>.6.3.</w:t>
      </w:r>
      <w:r w:rsidR="00214E88" w:rsidRPr="003A25CF">
        <w:rPr>
          <w:w w:val="0"/>
          <w:sz w:val="24"/>
        </w:rPr>
        <w:tab/>
        <w:t xml:space="preserve">No caso de celebração de aditamentos ao instrumento de emissão bem como nas horas externas ao escritório do Agente Fiduciário, serão cobradas, adicionalmente, o valor de </w:t>
      </w:r>
      <w:r w:rsidR="00592492">
        <w:rPr>
          <w:w w:val="0"/>
          <w:sz w:val="24"/>
        </w:rPr>
        <w:t xml:space="preserve">R$ </w:t>
      </w:r>
      <w:r w:rsidR="004A59B3">
        <w:rPr>
          <w:w w:val="0"/>
          <w:sz w:val="24"/>
        </w:rPr>
        <w:t>500,00</w:t>
      </w:r>
      <w:del w:id="246" w:author="Agatha Abade" w:date="2022-05-16T15:41:00Z">
        <w:r w:rsidR="004A59B3" w:rsidDel="003D0D4A">
          <w:rPr>
            <w:w w:val="0"/>
            <w:sz w:val="24"/>
          </w:rPr>
          <w:delText xml:space="preserve"> </w:delText>
        </w:r>
      </w:del>
      <w:r w:rsidR="00592492">
        <w:rPr>
          <w:w w:val="0"/>
          <w:sz w:val="24"/>
        </w:rPr>
        <w:t xml:space="preserve"> </w:t>
      </w:r>
      <w:r w:rsidR="004A59B3">
        <w:rPr>
          <w:w w:val="0"/>
          <w:sz w:val="24"/>
        </w:rPr>
        <w:t>(quinhentos reais</w:t>
      </w:r>
      <w:r w:rsidR="004A59B3" w:rsidRPr="003A25CF">
        <w:rPr>
          <w:w w:val="0"/>
          <w:sz w:val="24"/>
        </w:rPr>
        <w:t xml:space="preserve">) </w:t>
      </w:r>
      <w:r w:rsidR="00214E88" w:rsidRPr="003A25CF">
        <w:rPr>
          <w:w w:val="0"/>
          <w:sz w:val="24"/>
        </w:rPr>
        <w:t>por hora-homem de trabalho dedicado a tais alterações/serviços.</w:t>
      </w:r>
    </w:p>
    <w:p w14:paraId="3F01488F" w14:textId="77777777" w:rsidR="00BF31B1" w:rsidRPr="003A25CF" w:rsidRDefault="00BF31B1" w:rsidP="002159AF">
      <w:pPr>
        <w:spacing w:line="276" w:lineRule="auto"/>
        <w:rPr>
          <w:w w:val="0"/>
          <w:sz w:val="24"/>
        </w:rPr>
      </w:pPr>
    </w:p>
    <w:p w14:paraId="2F495B09" w14:textId="1CC0CD05" w:rsidR="00BF31B1" w:rsidRPr="003A25CF" w:rsidRDefault="00E84D7F" w:rsidP="002159AF">
      <w:pPr>
        <w:spacing w:line="276" w:lineRule="auto"/>
        <w:rPr>
          <w:w w:val="0"/>
          <w:sz w:val="24"/>
        </w:rPr>
      </w:pPr>
      <w:r w:rsidRPr="003A25CF">
        <w:rPr>
          <w:w w:val="0"/>
          <w:sz w:val="24"/>
        </w:rPr>
        <w:t>8</w:t>
      </w:r>
      <w:r w:rsidR="00214E88" w:rsidRPr="003A25CF">
        <w:rPr>
          <w:w w:val="0"/>
          <w:sz w:val="24"/>
        </w:rPr>
        <w:t>.6.4.</w:t>
      </w:r>
      <w:r w:rsidR="00214E88" w:rsidRPr="003A25CF">
        <w:rPr>
          <w:w w:val="0"/>
          <w:sz w:val="24"/>
        </w:rPr>
        <w:tab/>
        <w:t xml:space="preserve">Os impostos incidentes sobre a remuneração serão acrescidos às parcelas mencionadas acima nas datas de pagamento. Além disso, todos os valores mencionados acima serão atualizados pelo </w:t>
      </w:r>
      <w:r w:rsidR="004A59B3">
        <w:rPr>
          <w:w w:val="0"/>
          <w:sz w:val="24"/>
        </w:rPr>
        <w:t>IPCA</w:t>
      </w:r>
      <w:r w:rsidR="00214E88" w:rsidRPr="003A25CF">
        <w:rPr>
          <w:w w:val="0"/>
          <w:sz w:val="24"/>
        </w:rPr>
        <w:t xml:space="preserve">, sempre na menor periodicidade permitida em lei, a partir da data de assinatura </w:t>
      </w:r>
      <w:r w:rsidR="00524BE2">
        <w:rPr>
          <w:w w:val="0"/>
          <w:sz w:val="24"/>
        </w:rPr>
        <w:t>desta Escritura de</w:t>
      </w:r>
      <w:r w:rsidR="00214E88" w:rsidRPr="003A25CF">
        <w:rPr>
          <w:w w:val="0"/>
          <w:sz w:val="24"/>
        </w:rPr>
        <w:t xml:space="preserve"> </w:t>
      </w:r>
      <w:r w:rsidR="00524BE2">
        <w:rPr>
          <w:w w:val="0"/>
          <w:sz w:val="24"/>
        </w:rPr>
        <w:t>E</w:t>
      </w:r>
      <w:r w:rsidR="00214E88" w:rsidRPr="003A25CF">
        <w:rPr>
          <w:w w:val="0"/>
          <w:sz w:val="24"/>
        </w:rPr>
        <w:t>missão.</w:t>
      </w:r>
    </w:p>
    <w:p w14:paraId="2C362DE1" w14:textId="77777777" w:rsidR="00BF31B1" w:rsidRPr="003A25CF" w:rsidRDefault="00BF31B1" w:rsidP="002159AF">
      <w:pPr>
        <w:spacing w:line="276" w:lineRule="auto"/>
        <w:rPr>
          <w:w w:val="0"/>
          <w:sz w:val="24"/>
        </w:rPr>
      </w:pPr>
    </w:p>
    <w:p w14:paraId="358AE0C3" w14:textId="77777777" w:rsidR="00BF31B1" w:rsidRPr="003A25CF" w:rsidRDefault="00E84D7F" w:rsidP="002159AF">
      <w:pPr>
        <w:spacing w:line="276" w:lineRule="auto"/>
        <w:rPr>
          <w:w w:val="0"/>
          <w:sz w:val="24"/>
        </w:rPr>
      </w:pPr>
      <w:r w:rsidRPr="003A25CF">
        <w:rPr>
          <w:w w:val="0"/>
          <w:sz w:val="24"/>
        </w:rPr>
        <w:t>8</w:t>
      </w:r>
      <w:r w:rsidR="00214E88" w:rsidRPr="003A25CF">
        <w:rPr>
          <w:w w:val="0"/>
          <w:sz w:val="24"/>
        </w:rPr>
        <w:t>.6.5.</w:t>
      </w:r>
      <w:r w:rsidR="00214E88" w:rsidRPr="003A25CF">
        <w:rPr>
          <w:w w:val="0"/>
          <w:sz w:val="24"/>
        </w:rPr>
        <w:tab/>
        <w:t>Em caso de mora no pagamento de qualquer quantia devida em decorrência da remuneração acima, os débitos em atraso ficarão sujeitos a juros de mora de 1% (um por cento) ao mês e multa não compensatória de 2% (dois por cento) sobre o valor devido.</w:t>
      </w:r>
    </w:p>
    <w:p w14:paraId="2BDD7261" w14:textId="77777777" w:rsidR="00BF31B1" w:rsidRPr="003A25CF" w:rsidRDefault="00BF31B1" w:rsidP="002159AF">
      <w:pPr>
        <w:spacing w:line="276" w:lineRule="auto"/>
        <w:rPr>
          <w:w w:val="0"/>
          <w:sz w:val="24"/>
        </w:rPr>
      </w:pPr>
    </w:p>
    <w:p w14:paraId="6979CF66" w14:textId="77777777" w:rsidR="00BF31B1" w:rsidRDefault="00E84D7F" w:rsidP="002159AF">
      <w:pPr>
        <w:spacing w:line="276" w:lineRule="auto"/>
        <w:rPr>
          <w:w w:val="0"/>
          <w:sz w:val="24"/>
        </w:rPr>
      </w:pPr>
      <w:r w:rsidRPr="003A25CF">
        <w:rPr>
          <w:w w:val="0"/>
          <w:sz w:val="24"/>
        </w:rPr>
        <w:t>8</w:t>
      </w:r>
      <w:r w:rsidR="00214E88" w:rsidRPr="003A25CF">
        <w:rPr>
          <w:w w:val="0"/>
          <w:sz w:val="24"/>
        </w:rPr>
        <w:t>.6.6.</w:t>
      </w:r>
      <w:r w:rsidR="00214E88" w:rsidRPr="003A25CF">
        <w:rPr>
          <w:w w:val="0"/>
          <w:sz w:val="24"/>
        </w:rPr>
        <w:tab/>
        <w:t xml:space="preserve">A remuneração será devida mesmo após o vencimento final das Debêntures, caso o Agente Fiduciário ainda esteja exercendo atividades inerentes a sua função em relação à Emissão, remuneração essa que será calculada </w:t>
      </w:r>
      <w:r w:rsidR="00214E88" w:rsidRPr="003A25CF">
        <w:rPr>
          <w:i/>
          <w:w w:val="0"/>
          <w:sz w:val="24"/>
        </w:rPr>
        <w:t>pro rata die</w:t>
      </w:r>
      <w:r w:rsidR="00214E88" w:rsidRPr="003A25CF">
        <w:rPr>
          <w:w w:val="0"/>
          <w:sz w:val="24"/>
        </w:rPr>
        <w:t>.</w:t>
      </w:r>
    </w:p>
    <w:p w14:paraId="011665EF" w14:textId="77777777" w:rsidR="00524BE2" w:rsidRDefault="00524BE2" w:rsidP="002159AF">
      <w:pPr>
        <w:spacing w:line="276" w:lineRule="auto"/>
        <w:rPr>
          <w:w w:val="0"/>
          <w:sz w:val="24"/>
        </w:rPr>
      </w:pPr>
    </w:p>
    <w:p w14:paraId="53512830" w14:textId="513A6866" w:rsidR="00524BE2" w:rsidRPr="00D15C00" w:rsidRDefault="00524BE2" w:rsidP="00524BE2">
      <w:pPr>
        <w:spacing w:line="276" w:lineRule="auto"/>
        <w:rPr>
          <w:w w:val="0"/>
          <w:sz w:val="24"/>
        </w:rPr>
      </w:pPr>
      <w:r w:rsidRPr="00D15C00">
        <w:rPr>
          <w:w w:val="0"/>
          <w:sz w:val="24"/>
        </w:rPr>
        <w:t>8.6.7.</w:t>
      </w:r>
      <w:r w:rsidRPr="00D15C00">
        <w:rPr>
          <w:w w:val="0"/>
          <w:sz w:val="24"/>
        </w:rPr>
        <w:tab/>
        <w:t xml:space="preserve">Os serviços previstos nesta Escritura de Emissão são aqueles descritos na </w:t>
      </w:r>
      <w:r w:rsidR="002915FD" w:rsidRPr="002915FD">
        <w:rPr>
          <w:w w:val="0"/>
          <w:sz w:val="24"/>
        </w:rPr>
        <w:t>Resolução CVM 17</w:t>
      </w:r>
      <w:r w:rsidRPr="00D15C00">
        <w:rPr>
          <w:w w:val="0"/>
          <w:sz w:val="24"/>
        </w:rPr>
        <w:t xml:space="preserve"> e na Lei 6.404/76.</w:t>
      </w:r>
    </w:p>
    <w:p w14:paraId="6B7F9346" w14:textId="77777777" w:rsidR="00524BE2" w:rsidRPr="00D15C00" w:rsidRDefault="00524BE2" w:rsidP="00524BE2">
      <w:pPr>
        <w:spacing w:line="276" w:lineRule="auto"/>
        <w:rPr>
          <w:w w:val="0"/>
          <w:sz w:val="24"/>
        </w:rPr>
      </w:pPr>
    </w:p>
    <w:p w14:paraId="1841E7EE" w14:textId="77777777" w:rsidR="00592492" w:rsidRDefault="00524BE2" w:rsidP="00524BE2">
      <w:pPr>
        <w:spacing w:line="276" w:lineRule="auto"/>
        <w:rPr>
          <w:w w:val="0"/>
          <w:sz w:val="24"/>
        </w:rPr>
      </w:pPr>
      <w:r w:rsidRPr="00D15C00">
        <w:rPr>
          <w:w w:val="0"/>
          <w:sz w:val="24"/>
        </w:rPr>
        <w:t>8.6.8.</w:t>
      </w:r>
      <w:r w:rsidRPr="00D15C00">
        <w:rPr>
          <w:w w:val="0"/>
          <w:sz w:val="24"/>
        </w:rPr>
        <w:tab/>
        <w:t>Eventuais obrigações adicionais atribuídas ao Agente Fiduciário, ou alterações nas características ordinárias da Emissão facultarão ao Agente Fiduciário a revisão dos honorários ora propostos, incluindo o direito de retirada.</w:t>
      </w:r>
    </w:p>
    <w:p w14:paraId="336B66E9" w14:textId="77777777" w:rsidR="001F6667" w:rsidRDefault="001F6667" w:rsidP="00524BE2">
      <w:pPr>
        <w:spacing w:line="276" w:lineRule="auto"/>
        <w:rPr>
          <w:w w:val="0"/>
          <w:sz w:val="24"/>
        </w:rPr>
      </w:pPr>
    </w:p>
    <w:p w14:paraId="3A57BD21" w14:textId="42669D5D" w:rsidR="001F6667" w:rsidRPr="001F6667" w:rsidRDefault="001F6667" w:rsidP="001F6667">
      <w:pPr>
        <w:rPr>
          <w:w w:val="0"/>
          <w:sz w:val="24"/>
        </w:rPr>
      </w:pPr>
      <w:r>
        <w:rPr>
          <w:w w:val="0"/>
          <w:sz w:val="24"/>
        </w:rPr>
        <w:t>8.6.9.</w:t>
      </w:r>
      <w:r>
        <w:rPr>
          <w:w w:val="0"/>
          <w:sz w:val="24"/>
        </w:rPr>
        <w:tab/>
      </w:r>
      <w:r w:rsidRPr="001D03F0">
        <w:rPr>
          <w:w w:val="0"/>
          <w:sz w:val="24"/>
        </w:rPr>
        <w:t>Em atendimento ao Ofício-Circular CVM/SRE Nº 0</w:t>
      </w:r>
      <w:r w:rsidR="004A59B3">
        <w:rPr>
          <w:w w:val="0"/>
          <w:sz w:val="24"/>
        </w:rPr>
        <w:t>1</w:t>
      </w:r>
      <w:r w:rsidRPr="001D03F0">
        <w:rPr>
          <w:w w:val="0"/>
          <w:sz w:val="24"/>
        </w:rPr>
        <w:t>/</w:t>
      </w:r>
      <w:r w:rsidR="004A59B3">
        <w:rPr>
          <w:w w:val="0"/>
          <w:sz w:val="24"/>
        </w:rPr>
        <w:t>21</w:t>
      </w:r>
      <w:r>
        <w:rPr>
          <w:w w:val="0"/>
          <w:sz w:val="24"/>
        </w:rPr>
        <w:t xml:space="preserve">, o Agente Fiduciário </w:t>
      </w:r>
      <w:proofErr w:type="gramStart"/>
      <w:r>
        <w:rPr>
          <w:w w:val="0"/>
          <w:sz w:val="24"/>
        </w:rPr>
        <w:t xml:space="preserve">poderá, </w:t>
      </w:r>
      <w:r w:rsidRPr="001D03F0">
        <w:rPr>
          <w:w w:val="0"/>
          <w:sz w:val="24"/>
        </w:rPr>
        <w:t>contratar</w:t>
      </w:r>
      <w:proofErr w:type="gramEnd"/>
      <w:r w:rsidRPr="001D03F0">
        <w:rPr>
          <w:w w:val="0"/>
          <w:sz w:val="24"/>
        </w:rPr>
        <w:t xml:space="preserve"> terceiro especializado para avaliar ou reavaliar, o valor das garantias prestadas, conforme o caso, bem como solicitar informações e comprovações que entender necessárias, na forma prevista no referido Ofício</w:t>
      </w:r>
      <w:r>
        <w:rPr>
          <w:w w:val="0"/>
          <w:sz w:val="24"/>
        </w:rPr>
        <w:t>.</w:t>
      </w:r>
      <w:r w:rsidRPr="001F6667">
        <w:rPr>
          <w:w w:val="0"/>
          <w:sz w:val="24"/>
        </w:rPr>
        <w:t xml:space="preserve"> A Emissora arcará com os honorários do terceiro especializado referido nesta cláusula desde que tal terceiro tenha sido escolhido pelo Agente Fiduciário dentre lista tríplice sugerida previamente pela Emissora.</w:t>
      </w:r>
    </w:p>
    <w:p w14:paraId="52FF7593" w14:textId="77777777" w:rsidR="00592492" w:rsidRDefault="00592492" w:rsidP="00592492">
      <w:pPr>
        <w:spacing w:line="276" w:lineRule="auto"/>
        <w:rPr>
          <w:w w:val="0"/>
          <w:sz w:val="24"/>
        </w:rPr>
      </w:pPr>
    </w:p>
    <w:p w14:paraId="2D4E7965" w14:textId="77777777" w:rsidR="00592492" w:rsidRPr="003A25CF" w:rsidRDefault="001F6667" w:rsidP="00592492">
      <w:pPr>
        <w:spacing w:line="276" w:lineRule="auto"/>
        <w:rPr>
          <w:w w:val="0"/>
          <w:sz w:val="24"/>
        </w:rPr>
      </w:pPr>
      <w:r>
        <w:rPr>
          <w:w w:val="0"/>
          <w:sz w:val="24"/>
        </w:rPr>
        <w:t>8.6.10</w:t>
      </w:r>
      <w:r w:rsidR="00592492">
        <w:rPr>
          <w:w w:val="0"/>
          <w:sz w:val="24"/>
        </w:rPr>
        <w:t>.</w:t>
      </w:r>
      <w:r w:rsidR="00592492">
        <w:rPr>
          <w:w w:val="0"/>
          <w:sz w:val="24"/>
        </w:rPr>
        <w:tab/>
      </w:r>
      <w:r w:rsidR="00592492" w:rsidRPr="001D03F0">
        <w:rPr>
          <w:w w:val="0"/>
          <w:sz w:val="24"/>
        </w:rPr>
        <w:t>Não haverá devolução de valores já recebidos pel</w:t>
      </w:r>
      <w:r w:rsidR="00592492">
        <w:rPr>
          <w:w w:val="0"/>
          <w:sz w:val="24"/>
        </w:rPr>
        <w:t>o</w:t>
      </w:r>
      <w:r w:rsidR="00592492" w:rsidRPr="001D03F0">
        <w:rPr>
          <w:w w:val="0"/>
          <w:sz w:val="24"/>
        </w:rPr>
        <w:t xml:space="preserve"> </w:t>
      </w:r>
      <w:r w:rsidR="00592492">
        <w:rPr>
          <w:w w:val="0"/>
          <w:sz w:val="24"/>
        </w:rPr>
        <w:t>Agente Fiduciário</w:t>
      </w:r>
      <w:r w:rsidR="00592492" w:rsidRPr="001D03F0">
        <w:rPr>
          <w:w w:val="0"/>
          <w:sz w:val="24"/>
        </w:rPr>
        <w:t xml:space="preserve"> a título da prestação de serviços, exceto se o valor tiver sido pago incorretamente</w:t>
      </w:r>
      <w:r w:rsidR="00592492">
        <w:rPr>
          <w:w w:val="0"/>
          <w:sz w:val="24"/>
        </w:rPr>
        <w:t>.</w:t>
      </w:r>
    </w:p>
    <w:p w14:paraId="3693EE3C" w14:textId="77777777" w:rsidR="00BF31B1" w:rsidRPr="003A25CF" w:rsidRDefault="00BF31B1" w:rsidP="002159AF">
      <w:pPr>
        <w:spacing w:line="276" w:lineRule="auto"/>
        <w:rPr>
          <w:w w:val="0"/>
          <w:sz w:val="24"/>
        </w:rPr>
      </w:pPr>
    </w:p>
    <w:p w14:paraId="642745C4" w14:textId="77777777" w:rsidR="00BF31B1" w:rsidRPr="003A25CF" w:rsidRDefault="00E84D7F" w:rsidP="002159AF">
      <w:pPr>
        <w:spacing w:line="276" w:lineRule="auto"/>
        <w:jc w:val="left"/>
        <w:rPr>
          <w:b/>
          <w:w w:val="0"/>
          <w:sz w:val="24"/>
        </w:rPr>
      </w:pPr>
      <w:bookmarkStart w:id="247" w:name="_DV_M367"/>
      <w:bookmarkStart w:id="248" w:name="_DV_M373"/>
      <w:bookmarkEnd w:id="247"/>
      <w:bookmarkEnd w:id="248"/>
      <w:r w:rsidRPr="003A25CF">
        <w:rPr>
          <w:b/>
          <w:w w:val="0"/>
          <w:sz w:val="24"/>
        </w:rPr>
        <w:t>8</w:t>
      </w:r>
      <w:r w:rsidR="00214E88" w:rsidRPr="003A25CF">
        <w:rPr>
          <w:b/>
          <w:w w:val="0"/>
          <w:sz w:val="24"/>
        </w:rPr>
        <w:t>.7.</w:t>
      </w:r>
      <w:r w:rsidR="00214E88" w:rsidRPr="003A25CF">
        <w:rPr>
          <w:b/>
          <w:w w:val="0"/>
          <w:sz w:val="24"/>
        </w:rPr>
        <w:tab/>
        <w:t>Despesas</w:t>
      </w:r>
    </w:p>
    <w:p w14:paraId="51AC6577" w14:textId="77777777" w:rsidR="004C2F53" w:rsidRPr="003A25CF" w:rsidRDefault="004C2F53" w:rsidP="003A25CF">
      <w:pPr>
        <w:spacing w:line="276" w:lineRule="auto"/>
        <w:jc w:val="left"/>
        <w:rPr>
          <w:b/>
          <w:w w:val="0"/>
          <w:sz w:val="24"/>
        </w:rPr>
      </w:pPr>
    </w:p>
    <w:p w14:paraId="5DBD6A55" w14:textId="77777777" w:rsidR="00BF31B1" w:rsidRPr="003A25CF" w:rsidRDefault="00E84D7F" w:rsidP="002159AF">
      <w:pPr>
        <w:widowControl w:val="0"/>
        <w:spacing w:line="276" w:lineRule="auto"/>
        <w:rPr>
          <w:sz w:val="24"/>
        </w:rPr>
      </w:pPr>
      <w:bookmarkStart w:id="249" w:name="_DV_M374"/>
      <w:bookmarkEnd w:id="249"/>
      <w:r w:rsidRPr="003A25CF">
        <w:rPr>
          <w:sz w:val="24"/>
        </w:rPr>
        <w:t>8</w:t>
      </w:r>
      <w:r w:rsidR="00214E88" w:rsidRPr="003A25CF">
        <w:rPr>
          <w:sz w:val="24"/>
        </w:rPr>
        <w:t>.7.1.</w:t>
      </w:r>
      <w:r w:rsidR="00214E88" w:rsidRPr="003A25CF">
        <w:rPr>
          <w:sz w:val="24"/>
        </w:rPr>
        <w:tab/>
        <w:t>A remuneração não inclui as despesas com viagens, estadias, transporte e publicação necessárias ao exercício da função</w:t>
      </w:r>
      <w:r w:rsidR="00524BE2">
        <w:rPr>
          <w:sz w:val="24"/>
        </w:rPr>
        <w:t xml:space="preserve"> do Agente Fiduciário</w:t>
      </w:r>
      <w:r w:rsidR="00214E88" w:rsidRPr="003A25CF">
        <w:rPr>
          <w:sz w:val="24"/>
        </w:rPr>
        <w:t>, durante ou após a implantação do serviço, a serem cobertas pela Emissora, após prévia aprovação. Não estão incluídas igualmente, e serão arcadas pela Emissora, despesas com especialistas, tais como auditoria nas garantias concedidas</w:t>
      </w:r>
      <w:r w:rsidR="00425C4A" w:rsidRPr="003A25CF">
        <w:rPr>
          <w:sz w:val="24"/>
        </w:rPr>
        <w:t xml:space="preserve"> na Escritura</w:t>
      </w:r>
      <w:r w:rsidR="00214E88" w:rsidRPr="003A25CF">
        <w:rPr>
          <w:sz w:val="24"/>
        </w:rPr>
        <w:t xml:space="preserve"> e assessoria legal ao Agente Fiduciário em caso de inadimplemento </w:t>
      </w:r>
      <w:r w:rsidR="00425C4A" w:rsidRPr="003A25CF">
        <w:rPr>
          <w:sz w:val="24"/>
        </w:rPr>
        <w:t xml:space="preserve">das </w:t>
      </w:r>
      <w:r w:rsidR="00524BE2">
        <w:rPr>
          <w:sz w:val="24"/>
        </w:rPr>
        <w:t>Debêntures</w:t>
      </w:r>
      <w:r w:rsidR="000D4BEA">
        <w:rPr>
          <w:sz w:val="24"/>
        </w:rPr>
        <w:t>.</w:t>
      </w:r>
      <w:r w:rsidR="00214E88" w:rsidRPr="003A25CF">
        <w:rPr>
          <w:sz w:val="24"/>
        </w:rPr>
        <w:t xml:space="preserve"> As eventuais despesas, depósitos, custas judiciais, sucumbências, bem como indenizações, decorrentes de ações intentadas contra o Agente Fiduciário decorrente do exercício de sua função ou da sua atuação em defesa da estrutura da operação, desde que devidamente comprovadas,</w:t>
      </w:r>
      <w:r w:rsidR="000D4BEA">
        <w:rPr>
          <w:sz w:val="24"/>
        </w:rPr>
        <w:t xml:space="preserve"> e razoáveis,</w:t>
      </w:r>
      <w:r w:rsidR="00811D60">
        <w:rPr>
          <w:sz w:val="24"/>
        </w:rPr>
        <w:t xml:space="preserve"> </w:t>
      </w:r>
      <w:r w:rsidR="00214E88" w:rsidRPr="003A25CF">
        <w:rPr>
          <w:sz w:val="24"/>
        </w:rPr>
        <w:t xml:space="preserve">serão igualmente suportadas pelos Debenturistas. Tais despesas incluem honorários advocatícios para defesa do Agente </w:t>
      </w:r>
      <w:r w:rsidR="00214E88" w:rsidRPr="003A25CF">
        <w:rPr>
          <w:sz w:val="24"/>
        </w:rPr>
        <w:lastRenderedPageBreak/>
        <w:t xml:space="preserve">Fiduciário e deverão ser igualmente adiantadas pelos Debenturistas e ressarcidas pela Emissora. </w:t>
      </w:r>
    </w:p>
    <w:p w14:paraId="46A5327E" w14:textId="77777777" w:rsidR="00BF31B1" w:rsidRPr="003A25CF" w:rsidRDefault="00BF31B1" w:rsidP="002159AF">
      <w:pPr>
        <w:widowControl w:val="0"/>
        <w:spacing w:line="276" w:lineRule="auto"/>
        <w:rPr>
          <w:sz w:val="24"/>
        </w:rPr>
      </w:pPr>
    </w:p>
    <w:p w14:paraId="4A8EF007" w14:textId="77777777" w:rsidR="00BF31B1" w:rsidRPr="003A25CF" w:rsidRDefault="00E84D7F" w:rsidP="002159AF">
      <w:pPr>
        <w:widowControl w:val="0"/>
        <w:spacing w:line="276" w:lineRule="auto"/>
        <w:rPr>
          <w:sz w:val="24"/>
        </w:rPr>
      </w:pPr>
      <w:r w:rsidRPr="003A25CF">
        <w:rPr>
          <w:sz w:val="24"/>
        </w:rPr>
        <w:t>8</w:t>
      </w:r>
      <w:r w:rsidR="00214E88" w:rsidRPr="003A25CF">
        <w:rPr>
          <w:sz w:val="24"/>
        </w:rPr>
        <w:t>.7.2.</w:t>
      </w:r>
      <w:r w:rsidR="00214E88" w:rsidRPr="003A25CF">
        <w:rPr>
          <w:sz w:val="24"/>
        </w:rPr>
        <w:tab/>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14:paraId="689B17BB" w14:textId="77777777" w:rsidR="00F328AD" w:rsidRPr="003A25CF" w:rsidRDefault="00F328AD" w:rsidP="002159AF">
      <w:pPr>
        <w:spacing w:line="276" w:lineRule="auto"/>
        <w:rPr>
          <w:sz w:val="24"/>
        </w:rPr>
      </w:pPr>
    </w:p>
    <w:p w14:paraId="20EA3CF3" w14:textId="77777777" w:rsidR="00882C97" w:rsidRPr="003A25CF" w:rsidRDefault="00214E88" w:rsidP="002159AF">
      <w:pPr>
        <w:pStyle w:val="SCBFTtulo1"/>
        <w:spacing w:line="276" w:lineRule="auto"/>
        <w:rPr>
          <w:rFonts w:ascii="Garamond" w:hAnsi="Garamond" w:cs="Garamond"/>
          <w:sz w:val="24"/>
          <w:szCs w:val="24"/>
        </w:rPr>
      </w:pPr>
      <w:bookmarkStart w:id="250" w:name="_Toc314664636"/>
      <w:bookmarkStart w:id="251" w:name="_Toc315089431"/>
      <w:bookmarkStart w:id="252" w:name="_Toc341449482"/>
      <w:bookmarkStart w:id="253" w:name="_Toc518641563"/>
      <w:bookmarkStart w:id="254" w:name="_Toc519883357"/>
      <w:r w:rsidRPr="003A25CF">
        <w:rPr>
          <w:rFonts w:ascii="Garamond" w:hAnsi="Garamond" w:cs="Garamond"/>
          <w:sz w:val="24"/>
          <w:szCs w:val="24"/>
        </w:rPr>
        <w:t xml:space="preserve">CLÁUSULA </w:t>
      </w:r>
      <w:r w:rsidR="00882C97" w:rsidRPr="003A25CF">
        <w:rPr>
          <w:rFonts w:ascii="Garamond" w:hAnsi="Garamond" w:cs="Garamond"/>
          <w:sz w:val="24"/>
          <w:szCs w:val="24"/>
        </w:rPr>
        <w:t>I</w:t>
      </w:r>
      <w:r w:rsidRPr="003A25CF">
        <w:rPr>
          <w:rFonts w:ascii="Garamond" w:hAnsi="Garamond" w:cs="Garamond"/>
          <w:sz w:val="24"/>
          <w:szCs w:val="24"/>
        </w:rPr>
        <w:t>X</w:t>
      </w:r>
      <w:r w:rsidRPr="003A25CF">
        <w:rPr>
          <w:rFonts w:ascii="Garamond" w:hAnsi="Garamond" w:cs="Garamond"/>
          <w:sz w:val="24"/>
          <w:szCs w:val="24"/>
        </w:rPr>
        <w:br/>
        <w:t>ASSEMBLEIA GERAL DE DEBENTURISTAS</w:t>
      </w:r>
      <w:bookmarkEnd w:id="250"/>
      <w:bookmarkEnd w:id="251"/>
      <w:bookmarkEnd w:id="252"/>
      <w:bookmarkEnd w:id="253"/>
      <w:bookmarkEnd w:id="254"/>
    </w:p>
    <w:p w14:paraId="5530EBDA" w14:textId="77777777" w:rsidR="00BF31B1" w:rsidRPr="003A25CF" w:rsidRDefault="00BF31B1" w:rsidP="002159AF">
      <w:pPr>
        <w:spacing w:line="276" w:lineRule="auto"/>
        <w:rPr>
          <w:sz w:val="24"/>
        </w:rPr>
      </w:pPr>
    </w:p>
    <w:p w14:paraId="50D4DF2A" w14:textId="77777777" w:rsidR="00BF31B1" w:rsidRPr="003A25CF" w:rsidRDefault="00214E88" w:rsidP="002159AF">
      <w:pPr>
        <w:spacing w:line="276" w:lineRule="auto"/>
        <w:rPr>
          <w:sz w:val="24"/>
        </w:rPr>
      </w:pPr>
      <w:r w:rsidRPr="003A25CF">
        <w:rPr>
          <w:sz w:val="24"/>
        </w:rPr>
        <w:t>Às assembleias gerais de Debenturistas (“</w:t>
      </w:r>
      <w:r w:rsidRPr="003A25CF">
        <w:rPr>
          <w:sz w:val="24"/>
          <w:u w:val="single"/>
        </w:rPr>
        <w:t>Assembleias Gerais de Debenturistas</w:t>
      </w:r>
      <w:r w:rsidRPr="003A25CF">
        <w:rPr>
          <w:sz w:val="24"/>
        </w:rPr>
        <w:t>”, “</w:t>
      </w:r>
      <w:r w:rsidRPr="003A25CF">
        <w:rPr>
          <w:sz w:val="24"/>
          <w:u w:val="single"/>
        </w:rPr>
        <w:t>Assembleias Gerais</w:t>
      </w:r>
      <w:r w:rsidRPr="003A25CF">
        <w:rPr>
          <w:sz w:val="24"/>
        </w:rPr>
        <w:t>” ou “</w:t>
      </w:r>
      <w:r w:rsidRPr="003A25CF">
        <w:rPr>
          <w:sz w:val="24"/>
          <w:u w:val="single"/>
        </w:rPr>
        <w:t>Assembleias</w:t>
      </w:r>
      <w:r w:rsidRPr="003A25CF">
        <w:rPr>
          <w:sz w:val="24"/>
        </w:rPr>
        <w:t>”) aplicar-se-á ao disposto no artigo 71 da Lei das Sociedades por Ações.</w:t>
      </w:r>
    </w:p>
    <w:p w14:paraId="1182275A" w14:textId="77777777" w:rsidR="00BF31B1" w:rsidRPr="003A25CF" w:rsidRDefault="00BF31B1" w:rsidP="002159AF">
      <w:pPr>
        <w:spacing w:line="276" w:lineRule="auto"/>
        <w:rPr>
          <w:sz w:val="24"/>
        </w:rPr>
      </w:pPr>
    </w:p>
    <w:p w14:paraId="492C5A0C" w14:textId="77777777" w:rsidR="00BF31B1" w:rsidRPr="003A25CF" w:rsidRDefault="00425C4A" w:rsidP="002159AF">
      <w:pPr>
        <w:spacing w:line="276" w:lineRule="auto"/>
        <w:rPr>
          <w:b/>
          <w:sz w:val="24"/>
        </w:rPr>
      </w:pPr>
      <w:r w:rsidRPr="003A25CF">
        <w:rPr>
          <w:b/>
          <w:sz w:val="24"/>
        </w:rPr>
        <w:t>9</w:t>
      </w:r>
      <w:r w:rsidR="00214E88" w:rsidRPr="003A25CF">
        <w:rPr>
          <w:b/>
          <w:sz w:val="24"/>
        </w:rPr>
        <w:t>.1.</w:t>
      </w:r>
      <w:r w:rsidR="00214E88" w:rsidRPr="003A25CF">
        <w:rPr>
          <w:b/>
          <w:sz w:val="24"/>
        </w:rPr>
        <w:tab/>
        <w:t xml:space="preserve">Convocação </w:t>
      </w:r>
    </w:p>
    <w:p w14:paraId="45875A99" w14:textId="77777777" w:rsidR="00BF31B1" w:rsidRPr="003A25CF" w:rsidRDefault="00BF31B1" w:rsidP="002159AF">
      <w:pPr>
        <w:spacing w:line="276" w:lineRule="auto"/>
        <w:rPr>
          <w:sz w:val="24"/>
        </w:rPr>
      </w:pPr>
      <w:bookmarkStart w:id="255" w:name="_DV_M387"/>
      <w:bookmarkEnd w:id="255"/>
    </w:p>
    <w:p w14:paraId="74AB6A0F" w14:textId="77777777" w:rsidR="00BF31B1" w:rsidRPr="003A25CF" w:rsidRDefault="00425C4A" w:rsidP="002159AF">
      <w:pPr>
        <w:spacing w:line="276" w:lineRule="auto"/>
        <w:rPr>
          <w:sz w:val="24"/>
        </w:rPr>
      </w:pPr>
      <w:bookmarkStart w:id="256" w:name="_DV_M388"/>
      <w:bookmarkEnd w:id="256"/>
      <w:r w:rsidRPr="003A25CF">
        <w:rPr>
          <w:sz w:val="24"/>
        </w:rPr>
        <w:t>9</w:t>
      </w:r>
      <w:r w:rsidR="00214E88" w:rsidRPr="003A25CF">
        <w:rPr>
          <w:sz w:val="24"/>
        </w:rPr>
        <w:t>.1.1.</w:t>
      </w:r>
      <w:r w:rsidR="00214E88" w:rsidRPr="003A25CF">
        <w:rPr>
          <w:sz w:val="24"/>
        </w:rPr>
        <w:tab/>
        <w:t xml:space="preserve">As Assembleias Gerais podem ser convocadas pelo Agente Fiduciário, pela Emissora, pela CVM ou por Debenturistas que representem, no mínimo, 10% (dez por cento) das Debêntures em Circulação. </w:t>
      </w:r>
    </w:p>
    <w:p w14:paraId="6F10B06A" w14:textId="77777777" w:rsidR="00BF31B1" w:rsidRPr="003A25CF" w:rsidRDefault="00BF31B1" w:rsidP="002159AF">
      <w:pPr>
        <w:spacing w:line="276" w:lineRule="auto"/>
        <w:rPr>
          <w:sz w:val="24"/>
        </w:rPr>
      </w:pPr>
    </w:p>
    <w:p w14:paraId="6E4CD328" w14:textId="52B69057" w:rsidR="00BF31B1" w:rsidRPr="003A25CF" w:rsidRDefault="00425C4A" w:rsidP="002159AF">
      <w:pPr>
        <w:spacing w:line="276" w:lineRule="auto"/>
        <w:rPr>
          <w:sz w:val="24"/>
        </w:rPr>
      </w:pPr>
      <w:r w:rsidRPr="003A25CF">
        <w:rPr>
          <w:sz w:val="24"/>
        </w:rPr>
        <w:t>9</w:t>
      </w:r>
      <w:r w:rsidR="00214E88" w:rsidRPr="003A25CF">
        <w:rPr>
          <w:sz w:val="24"/>
        </w:rPr>
        <w:t>.1.2.</w:t>
      </w:r>
      <w:r w:rsidR="00214E88" w:rsidRPr="003A25CF">
        <w:rPr>
          <w:sz w:val="24"/>
        </w:rPr>
        <w:tab/>
        <w:t>A convocação de Assembleias Gerais de Debenturistas se dará mediante anúncio publicado pelo menos 3 (três) vezes no Jorna</w:t>
      </w:r>
      <w:r w:rsidR="00DB639A">
        <w:rPr>
          <w:sz w:val="24"/>
        </w:rPr>
        <w:t>l</w:t>
      </w:r>
      <w:r w:rsidR="00214E88" w:rsidRPr="003A25CF">
        <w:rPr>
          <w:sz w:val="24"/>
        </w:rPr>
        <w:t xml:space="preserve"> de Publicação, respeitadas outras regras relacionadas à publicação de anúncio de convocação de assembleias gerais constantes da Lei das Sociedades por Ações, da regulamentação aplicável e desta Escritura.</w:t>
      </w:r>
    </w:p>
    <w:p w14:paraId="144DA117" w14:textId="77777777" w:rsidR="00BF31B1" w:rsidRPr="003A25CF" w:rsidRDefault="00BF31B1" w:rsidP="002159AF">
      <w:pPr>
        <w:spacing w:line="276" w:lineRule="auto"/>
        <w:rPr>
          <w:sz w:val="24"/>
        </w:rPr>
      </w:pPr>
    </w:p>
    <w:p w14:paraId="0129B711" w14:textId="77777777" w:rsidR="00BF31B1" w:rsidRPr="003A25CF" w:rsidRDefault="00425C4A" w:rsidP="002159AF">
      <w:pPr>
        <w:spacing w:line="276" w:lineRule="auto"/>
        <w:rPr>
          <w:sz w:val="24"/>
        </w:rPr>
      </w:pPr>
      <w:r w:rsidRPr="003A25CF">
        <w:rPr>
          <w:sz w:val="24"/>
        </w:rPr>
        <w:t>9</w:t>
      </w:r>
      <w:r w:rsidR="00214E88" w:rsidRPr="003A25CF">
        <w:rPr>
          <w:sz w:val="24"/>
        </w:rPr>
        <w:t>.1.3.</w:t>
      </w:r>
      <w:r w:rsidR="00214E88" w:rsidRPr="003A25CF">
        <w:rPr>
          <w:sz w:val="24"/>
        </w:rPr>
        <w:tab/>
        <w:t>As Assembleias Gerais de Debenturistas serão convocadas com antecedência mínima de 8 (oito) dias, em primeira convocação. A Assembleia Geral de Debenturistas em segunda convocação somente poderá ser realizada em, no mínimo, 5 (cinco) dias após a data da publicação do edital de segunda convocação.</w:t>
      </w:r>
    </w:p>
    <w:p w14:paraId="3860B422" w14:textId="77777777" w:rsidR="00BF31B1" w:rsidRPr="003A25CF" w:rsidRDefault="00BF31B1" w:rsidP="002159AF">
      <w:pPr>
        <w:spacing w:line="276" w:lineRule="auto"/>
        <w:rPr>
          <w:sz w:val="24"/>
        </w:rPr>
      </w:pPr>
    </w:p>
    <w:p w14:paraId="70EB5597" w14:textId="77777777" w:rsidR="00BF31B1" w:rsidRPr="003A25CF" w:rsidRDefault="00425C4A" w:rsidP="002159AF">
      <w:pPr>
        <w:spacing w:line="276" w:lineRule="auto"/>
        <w:rPr>
          <w:sz w:val="24"/>
        </w:rPr>
      </w:pPr>
      <w:r w:rsidRPr="003A25CF">
        <w:rPr>
          <w:sz w:val="24"/>
        </w:rPr>
        <w:t>9</w:t>
      </w:r>
      <w:r w:rsidR="00214E88" w:rsidRPr="003A25CF">
        <w:rPr>
          <w:sz w:val="24"/>
        </w:rPr>
        <w:t>.1.4.</w:t>
      </w:r>
      <w:r w:rsidR="00214E88" w:rsidRPr="003A25CF">
        <w:rPr>
          <w:sz w:val="24"/>
        </w:rPr>
        <w:tab/>
        <w:t xml:space="preserve">Será considerada regular a Assembleia Geral de Debenturistas a que comparecerem os titulares de todas as Debêntures em Circulação, independentemente de publicações e/ou avisos. </w:t>
      </w:r>
    </w:p>
    <w:p w14:paraId="0F3F73F9" w14:textId="77777777" w:rsidR="00BF31B1" w:rsidRPr="003A25CF" w:rsidRDefault="00BF31B1" w:rsidP="002159AF">
      <w:pPr>
        <w:spacing w:line="276" w:lineRule="auto"/>
        <w:rPr>
          <w:sz w:val="24"/>
        </w:rPr>
      </w:pPr>
    </w:p>
    <w:p w14:paraId="289F01AA" w14:textId="35383FCB" w:rsidR="00AA13CA" w:rsidRDefault="00425C4A" w:rsidP="001A471B">
      <w:pPr>
        <w:spacing w:line="276" w:lineRule="auto"/>
        <w:rPr>
          <w:sz w:val="24"/>
        </w:rPr>
      </w:pPr>
      <w:r w:rsidRPr="003A25CF">
        <w:rPr>
          <w:sz w:val="24"/>
        </w:rPr>
        <w:t>9</w:t>
      </w:r>
      <w:r w:rsidR="00214E88" w:rsidRPr="003A25CF">
        <w:rPr>
          <w:sz w:val="24"/>
        </w:rPr>
        <w:t>.1.5.</w:t>
      </w:r>
      <w:r w:rsidR="00214E88" w:rsidRPr="003A25CF">
        <w:rPr>
          <w:sz w:val="24"/>
        </w:rPr>
        <w:tab/>
        <w:t>As deliberações tomadas pelos Debenturistas no âmbito de sua competência legal, observados os quóruns estabelecidos nesta Escritura, serão existentes, válidas e eficazes perante a Emissora e obrigarão a todos os titulares das Debêntures em Circulação, independentemente de terem comparecido às Assembleias Gerais respectivas ou do voto proferido nessas Assembleias Gerais</w:t>
      </w:r>
      <w:r w:rsidR="00F65B82">
        <w:rPr>
          <w:sz w:val="24"/>
        </w:rPr>
        <w:t>.</w:t>
      </w:r>
    </w:p>
    <w:p w14:paraId="7D5D1C1D" w14:textId="77777777" w:rsidR="00AA13CA" w:rsidRDefault="00AA13CA" w:rsidP="001A471B">
      <w:pPr>
        <w:spacing w:line="276" w:lineRule="auto"/>
        <w:rPr>
          <w:sz w:val="24"/>
        </w:rPr>
      </w:pPr>
    </w:p>
    <w:p w14:paraId="780C8CAD" w14:textId="77777777" w:rsidR="00BF31B1" w:rsidRDefault="00425C4A" w:rsidP="001A471B">
      <w:pPr>
        <w:spacing w:line="276" w:lineRule="auto"/>
        <w:rPr>
          <w:b/>
          <w:sz w:val="24"/>
        </w:rPr>
      </w:pPr>
      <w:r w:rsidRPr="001A471B">
        <w:rPr>
          <w:b/>
          <w:sz w:val="24"/>
        </w:rPr>
        <w:lastRenderedPageBreak/>
        <w:t>9</w:t>
      </w:r>
      <w:r w:rsidR="00214E88" w:rsidRPr="001A471B">
        <w:rPr>
          <w:b/>
          <w:sz w:val="24"/>
        </w:rPr>
        <w:t>.2.</w:t>
      </w:r>
      <w:r w:rsidR="00214E88" w:rsidRPr="001A471B">
        <w:rPr>
          <w:b/>
          <w:sz w:val="24"/>
        </w:rPr>
        <w:tab/>
        <w:t>Quórum de Instalação</w:t>
      </w:r>
    </w:p>
    <w:p w14:paraId="147DCAB4" w14:textId="77777777" w:rsidR="00B62664" w:rsidRPr="001A471B" w:rsidRDefault="00B62664" w:rsidP="001A471B">
      <w:pPr>
        <w:spacing w:line="276" w:lineRule="auto"/>
        <w:rPr>
          <w:b/>
          <w:sz w:val="24"/>
        </w:rPr>
      </w:pPr>
    </w:p>
    <w:p w14:paraId="38D606A0" w14:textId="77777777" w:rsidR="00BF31B1" w:rsidRPr="003A25CF" w:rsidRDefault="00425C4A" w:rsidP="002159AF">
      <w:pPr>
        <w:keepNext/>
        <w:spacing w:line="276" w:lineRule="auto"/>
        <w:rPr>
          <w:sz w:val="24"/>
        </w:rPr>
      </w:pPr>
      <w:bookmarkStart w:id="257" w:name="_DV_M390"/>
      <w:bookmarkEnd w:id="257"/>
      <w:r w:rsidRPr="003A25CF">
        <w:rPr>
          <w:sz w:val="24"/>
        </w:rPr>
        <w:t>9</w:t>
      </w:r>
      <w:r w:rsidR="00214E88" w:rsidRPr="003A25CF">
        <w:rPr>
          <w:sz w:val="24"/>
        </w:rPr>
        <w:t>.2.1.</w:t>
      </w:r>
      <w:r w:rsidR="00214E88" w:rsidRPr="003A25CF">
        <w:rPr>
          <w:sz w:val="24"/>
        </w:rPr>
        <w:tab/>
        <w:t>A(s) Assembleia(s) Geral(</w:t>
      </w:r>
      <w:proofErr w:type="spellStart"/>
      <w:r w:rsidR="00214E88" w:rsidRPr="003A25CF">
        <w:rPr>
          <w:sz w:val="24"/>
        </w:rPr>
        <w:t>is</w:t>
      </w:r>
      <w:proofErr w:type="spellEnd"/>
      <w:r w:rsidR="00214E88" w:rsidRPr="003A25CF">
        <w:rPr>
          <w:sz w:val="24"/>
        </w:rPr>
        <w:t>) se instalará(</w:t>
      </w:r>
      <w:proofErr w:type="spellStart"/>
      <w:r w:rsidR="00214E88" w:rsidRPr="003A25CF">
        <w:rPr>
          <w:sz w:val="24"/>
        </w:rPr>
        <w:t>ão</w:t>
      </w:r>
      <w:proofErr w:type="spellEnd"/>
      <w:r w:rsidR="00214E88" w:rsidRPr="003A25CF">
        <w:rPr>
          <w:sz w:val="24"/>
        </w:rPr>
        <w:t xml:space="preserve">), em primeira convocação, com a presença de Debenturistas que </w:t>
      </w:r>
      <w:r w:rsidR="00214E88" w:rsidRPr="009F750D">
        <w:rPr>
          <w:sz w:val="24"/>
        </w:rPr>
        <w:t>representem</w:t>
      </w:r>
      <w:r w:rsidR="00214E88" w:rsidRPr="00D70DDA">
        <w:rPr>
          <w:sz w:val="24"/>
        </w:rPr>
        <w:t xml:space="preserve">, </w:t>
      </w:r>
      <w:r w:rsidR="00214E88" w:rsidRPr="002231E0">
        <w:rPr>
          <w:sz w:val="24"/>
        </w:rPr>
        <w:t xml:space="preserve">no </w:t>
      </w:r>
      <w:r w:rsidR="00214E88" w:rsidRPr="00BB5005">
        <w:rPr>
          <w:sz w:val="24"/>
        </w:rPr>
        <w:t xml:space="preserve">mínimo, </w:t>
      </w:r>
      <w:r w:rsidR="007C0808">
        <w:rPr>
          <w:sz w:val="24"/>
        </w:rPr>
        <w:t>50</w:t>
      </w:r>
      <w:r w:rsidR="00D542AF" w:rsidRPr="007E67FA">
        <w:rPr>
          <w:sz w:val="24"/>
        </w:rPr>
        <w:t>% (</w:t>
      </w:r>
      <w:r w:rsidR="007C0808">
        <w:rPr>
          <w:sz w:val="24"/>
        </w:rPr>
        <w:t>cinquenta</w:t>
      </w:r>
      <w:r w:rsidR="00D542AF" w:rsidRPr="007E67FA">
        <w:rPr>
          <w:sz w:val="24"/>
        </w:rPr>
        <w:t xml:space="preserve"> por cento)</w:t>
      </w:r>
      <w:r w:rsidR="00D542AF" w:rsidRPr="00642EA3">
        <w:rPr>
          <w:sz w:val="24"/>
        </w:rPr>
        <w:t xml:space="preserve"> </w:t>
      </w:r>
      <w:r w:rsidR="00214E88" w:rsidRPr="00BB5005">
        <w:rPr>
          <w:sz w:val="24"/>
        </w:rPr>
        <w:t>das Debêntures em Circulação, e, em segunda convocação</w:t>
      </w:r>
      <w:r w:rsidR="00214E88" w:rsidRPr="003A25CF">
        <w:rPr>
          <w:sz w:val="24"/>
        </w:rPr>
        <w:t>, com qualquer quórum.</w:t>
      </w:r>
      <w:r w:rsidR="00343961">
        <w:rPr>
          <w:sz w:val="24"/>
        </w:rPr>
        <w:t xml:space="preserve"> </w:t>
      </w:r>
    </w:p>
    <w:p w14:paraId="05C8FA8D" w14:textId="77777777" w:rsidR="00BF31B1" w:rsidRPr="003A25CF" w:rsidRDefault="00BF31B1" w:rsidP="002159AF">
      <w:pPr>
        <w:spacing w:line="276" w:lineRule="auto"/>
        <w:rPr>
          <w:sz w:val="24"/>
        </w:rPr>
      </w:pPr>
    </w:p>
    <w:p w14:paraId="0A409F36" w14:textId="77777777" w:rsidR="00BF31B1" w:rsidRPr="003A25CF" w:rsidRDefault="00425C4A" w:rsidP="002159AF">
      <w:pPr>
        <w:spacing w:line="276" w:lineRule="auto"/>
        <w:rPr>
          <w:sz w:val="24"/>
        </w:rPr>
      </w:pPr>
      <w:r w:rsidRPr="003A25CF">
        <w:rPr>
          <w:sz w:val="24"/>
        </w:rPr>
        <w:t>9</w:t>
      </w:r>
      <w:r w:rsidR="00214E88" w:rsidRPr="003A25CF">
        <w:rPr>
          <w:sz w:val="24"/>
        </w:rPr>
        <w:t>.2.2.</w:t>
      </w:r>
      <w:r w:rsidR="00214E88" w:rsidRPr="003A25CF">
        <w:rPr>
          <w:sz w:val="24"/>
        </w:rPr>
        <w:tab/>
        <w:t>Para efeito da constituição de todos os quóruns de instalação e/ou deliberação de qualquer Assembleia Geral de Debenturistas previstos nesta Escritura, consideram-se, “</w:t>
      </w:r>
      <w:r w:rsidR="00214E88" w:rsidRPr="003A25CF">
        <w:rPr>
          <w:sz w:val="24"/>
          <w:u w:val="single"/>
        </w:rPr>
        <w:t>Debêntures em Circulação</w:t>
      </w:r>
      <w:r w:rsidR="00214E88" w:rsidRPr="003A25CF">
        <w:rPr>
          <w:sz w:val="24"/>
        </w:rPr>
        <w:t>” todas as Debêntures subscritas e não resgatadas, excluídas aquelas Debêntures: (i) mantidas em tesouraria pela Emissora; ou (</w:t>
      </w:r>
      <w:proofErr w:type="spellStart"/>
      <w:r w:rsidR="00214E88" w:rsidRPr="003A25CF">
        <w:rPr>
          <w:sz w:val="24"/>
        </w:rPr>
        <w:t>ii</w:t>
      </w:r>
      <w:proofErr w:type="spellEnd"/>
      <w:r w:rsidR="00214E88" w:rsidRPr="003A25CF">
        <w:rPr>
          <w:sz w:val="24"/>
        </w:rPr>
        <w:t>) de titularidade de: (a) sociedades controladas pela Emissora (diretas ou indiretas), (b) controladoras (ou grupo de controle) da Emissora; e (c) administradores da Emissora, incluindo, mas não se limitando a cônjuges, companheiros, ascendentes, descendentes e colaterais de qualquer das pessoas anteriormente mencionadas.</w:t>
      </w:r>
    </w:p>
    <w:p w14:paraId="6C287FA1" w14:textId="77777777" w:rsidR="00BF31B1" w:rsidRPr="003A25CF" w:rsidRDefault="00BF31B1" w:rsidP="002159AF">
      <w:pPr>
        <w:spacing w:line="276" w:lineRule="auto"/>
        <w:rPr>
          <w:sz w:val="24"/>
        </w:rPr>
      </w:pPr>
    </w:p>
    <w:p w14:paraId="68B53959" w14:textId="77777777" w:rsidR="00BF31B1" w:rsidRPr="003A25CF" w:rsidRDefault="00425C4A" w:rsidP="002159AF">
      <w:pPr>
        <w:spacing w:line="276" w:lineRule="auto"/>
        <w:jc w:val="left"/>
        <w:rPr>
          <w:b/>
          <w:sz w:val="24"/>
        </w:rPr>
      </w:pPr>
      <w:r w:rsidRPr="003A25CF">
        <w:rPr>
          <w:b/>
          <w:sz w:val="24"/>
        </w:rPr>
        <w:t>9</w:t>
      </w:r>
      <w:r w:rsidR="00214E88" w:rsidRPr="003A25CF">
        <w:rPr>
          <w:b/>
          <w:sz w:val="24"/>
        </w:rPr>
        <w:t>.3.</w:t>
      </w:r>
      <w:r w:rsidR="00214E88" w:rsidRPr="003A25CF">
        <w:rPr>
          <w:b/>
          <w:sz w:val="24"/>
        </w:rPr>
        <w:tab/>
      </w:r>
      <w:bookmarkStart w:id="258" w:name="_DV_M391"/>
      <w:bookmarkEnd w:id="258"/>
      <w:r w:rsidR="00214E88" w:rsidRPr="003A25CF">
        <w:rPr>
          <w:b/>
          <w:sz w:val="24"/>
        </w:rPr>
        <w:t>Mesa Diretora</w:t>
      </w:r>
    </w:p>
    <w:p w14:paraId="0B6600E6" w14:textId="77777777" w:rsidR="003A25CF" w:rsidRPr="003A25CF" w:rsidRDefault="003A25CF" w:rsidP="003A25CF">
      <w:pPr>
        <w:keepNext/>
        <w:keepLines/>
        <w:spacing w:line="276" w:lineRule="auto"/>
        <w:rPr>
          <w:sz w:val="24"/>
        </w:rPr>
      </w:pPr>
      <w:bookmarkStart w:id="259" w:name="_DV_M392"/>
      <w:bookmarkEnd w:id="259"/>
    </w:p>
    <w:p w14:paraId="633D2ACE" w14:textId="77777777" w:rsidR="00BF31B1" w:rsidRPr="003A25CF" w:rsidRDefault="00425C4A" w:rsidP="002159AF">
      <w:pPr>
        <w:keepNext/>
        <w:keepLines/>
        <w:spacing w:line="276" w:lineRule="auto"/>
        <w:rPr>
          <w:sz w:val="24"/>
        </w:rPr>
      </w:pPr>
      <w:r w:rsidRPr="003A25CF">
        <w:rPr>
          <w:sz w:val="24"/>
        </w:rPr>
        <w:t>9</w:t>
      </w:r>
      <w:r w:rsidR="00214E88" w:rsidRPr="003A25CF">
        <w:rPr>
          <w:sz w:val="24"/>
        </w:rPr>
        <w:t>.3.1.</w:t>
      </w:r>
      <w:r w:rsidR="00214E88" w:rsidRPr="003A25CF">
        <w:rPr>
          <w:sz w:val="24"/>
        </w:rPr>
        <w:tab/>
        <w:t>A presidência de cada Assembleia Geral caberá à pessoa eleita pela maioria dos titulares das Debêntures, ou àquele que for designado pela CVM.</w:t>
      </w:r>
    </w:p>
    <w:p w14:paraId="3CA003F7" w14:textId="77777777" w:rsidR="00BF31B1" w:rsidRPr="003A25CF" w:rsidRDefault="00BF31B1" w:rsidP="002159AF">
      <w:pPr>
        <w:spacing w:line="276" w:lineRule="auto"/>
        <w:rPr>
          <w:sz w:val="24"/>
        </w:rPr>
      </w:pPr>
    </w:p>
    <w:p w14:paraId="61C5007B" w14:textId="4E2894CD" w:rsidR="00BF31B1" w:rsidRPr="00487530" w:rsidRDefault="00425C4A" w:rsidP="002159AF">
      <w:pPr>
        <w:spacing w:line="276" w:lineRule="auto"/>
        <w:rPr>
          <w:bCs/>
          <w:sz w:val="24"/>
        </w:rPr>
      </w:pPr>
      <w:r w:rsidRPr="003A25CF">
        <w:rPr>
          <w:b/>
          <w:sz w:val="24"/>
        </w:rPr>
        <w:t>9</w:t>
      </w:r>
      <w:r w:rsidR="00214E88" w:rsidRPr="003A25CF">
        <w:rPr>
          <w:b/>
          <w:sz w:val="24"/>
        </w:rPr>
        <w:t>.4.</w:t>
      </w:r>
      <w:r w:rsidR="00214E88" w:rsidRPr="003A25CF">
        <w:rPr>
          <w:b/>
          <w:sz w:val="24"/>
        </w:rPr>
        <w:tab/>
      </w:r>
      <w:bookmarkStart w:id="260" w:name="_DV_M393"/>
      <w:bookmarkEnd w:id="260"/>
      <w:r w:rsidR="00214E88" w:rsidRPr="003A25CF">
        <w:rPr>
          <w:b/>
          <w:sz w:val="24"/>
        </w:rPr>
        <w:t xml:space="preserve">Quórum de Deliberação </w:t>
      </w:r>
    </w:p>
    <w:p w14:paraId="5DB06226" w14:textId="77777777" w:rsidR="00BF31B1" w:rsidRPr="003A25CF" w:rsidRDefault="00BF31B1" w:rsidP="002159AF">
      <w:pPr>
        <w:spacing w:line="276" w:lineRule="auto"/>
        <w:rPr>
          <w:sz w:val="24"/>
        </w:rPr>
      </w:pPr>
    </w:p>
    <w:p w14:paraId="52B2221F" w14:textId="1BA3F685" w:rsidR="00BF31B1" w:rsidRPr="003A25CF" w:rsidRDefault="00425C4A" w:rsidP="002159AF">
      <w:pPr>
        <w:spacing w:line="276" w:lineRule="auto"/>
        <w:rPr>
          <w:sz w:val="24"/>
        </w:rPr>
      </w:pPr>
      <w:bookmarkStart w:id="261" w:name="_DV_C435"/>
      <w:r w:rsidRPr="003A25CF">
        <w:rPr>
          <w:sz w:val="24"/>
        </w:rPr>
        <w:t>9</w:t>
      </w:r>
      <w:r w:rsidR="00214E88" w:rsidRPr="003A25CF">
        <w:rPr>
          <w:sz w:val="24"/>
        </w:rPr>
        <w:t>.4.1.</w:t>
      </w:r>
      <w:bookmarkStart w:id="262" w:name="_DV_M394"/>
      <w:bookmarkEnd w:id="261"/>
      <w:bookmarkEnd w:id="262"/>
      <w:r w:rsidR="00214E88" w:rsidRPr="003A25CF">
        <w:rPr>
          <w:sz w:val="24"/>
        </w:rPr>
        <w:tab/>
      </w:r>
      <w:bookmarkStart w:id="263" w:name="_Ref130286717"/>
      <w:r w:rsidR="00214E88" w:rsidRPr="003A25CF">
        <w:rPr>
          <w:sz w:val="24"/>
        </w:rPr>
        <w:t xml:space="preserve">Nas deliberações das Assembleias Gerais, a cada Debênture em Circulação caberá um voto, admitida a constituição de mandatário, </w:t>
      </w:r>
      <w:proofErr w:type="gramStart"/>
      <w:r w:rsidR="00214E88" w:rsidRPr="003A25CF">
        <w:rPr>
          <w:sz w:val="24"/>
        </w:rPr>
        <w:t>Debenturista</w:t>
      </w:r>
      <w:proofErr w:type="gramEnd"/>
      <w:r w:rsidR="00214E88" w:rsidRPr="003A25CF">
        <w:rPr>
          <w:sz w:val="24"/>
        </w:rPr>
        <w:t xml:space="preserve"> ou não. Exceto pelo disposto na Cláusula </w:t>
      </w:r>
      <w:r w:rsidR="00BE27BB" w:rsidRPr="003A25CF">
        <w:rPr>
          <w:sz w:val="24"/>
        </w:rPr>
        <w:t>9</w:t>
      </w:r>
      <w:r w:rsidR="00214E88" w:rsidRPr="003A25CF">
        <w:rPr>
          <w:sz w:val="24"/>
        </w:rPr>
        <w:t xml:space="preserve">.4.2 abaixo, todas as deliberações a serem tomadas em Assembleia Geral de Debenturistas dependerão de </w:t>
      </w:r>
      <w:r w:rsidR="00214E88" w:rsidRPr="00BB5005">
        <w:rPr>
          <w:sz w:val="24"/>
        </w:rPr>
        <w:t>aprovação</w:t>
      </w:r>
      <w:r w:rsidR="00B052F7" w:rsidRPr="007E67FA">
        <w:rPr>
          <w:sz w:val="24"/>
        </w:rPr>
        <w:t xml:space="preserve">, </w:t>
      </w:r>
      <w:r w:rsidR="00B052F7" w:rsidRPr="001F7157">
        <w:rPr>
          <w:sz w:val="24"/>
        </w:rPr>
        <w:t>em primeira convocação,</w:t>
      </w:r>
      <w:r w:rsidR="00214E88" w:rsidRPr="001F7157">
        <w:rPr>
          <w:sz w:val="24"/>
        </w:rPr>
        <w:t xml:space="preserve"> de Debenturistas representando, no mínimo, </w:t>
      </w:r>
      <w:r w:rsidR="00B62664" w:rsidRPr="001F7157">
        <w:rPr>
          <w:sz w:val="24"/>
        </w:rPr>
        <w:t>50</w:t>
      </w:r>
      <w:r w:rsidR="00D542AF" w:rsidRPr="001F7157">
        <w:rPr>
          <w:sz w:val="24"/>
        </w:rPr>
        <w:t>% (</w:t>
      </w:r>
      <w:r w:rsidR="00B62664" w:rsidRPr="001F7157">
        <w:rPr>
          <w:sz w:val="24"/>
        </w:rPr>
        <w:t>cinquenta</w:t>
      </w:r>
      <w:r w:rsidR="00D542AF" w:rsidRPr="001F7157">
        <w:rPr>
          <w:sz w:val="24"/>
        </w:rPr>
        <w:t xml:space="preserve"> por cento)</w:t>
      </w:r>
      <w:r w:rsidR="00DD3013" w:rsidRPr="001F7157">
        <w:rPr>
          <w:sz w:val="24"/>
        </w:rPr>
        <w:t xml:space="preserve"> </w:t>
      </w:r>
      <w:r w:rsidR="00214E88" w:rsidRPr="001F7157">
        <w:rPr>
          <w:sz w:val="24"/>
        </w:rPr>
        <w:t>das Debêntures em Circulação</w:t>
      </w:r>
      <w:r w:rsidR="00B052F7" w:rsidRPr="001F7157">
        <w:rPr>
          <w:sz w:val="24"/>
        </w:rPr>
        <w:t xml:space="preserve"> e, em segunda convocação, de Debentur</w:t>
      </w:r>
      <w:r w:rsidR="00B62664" w:rsidRPr="001F7157">
        <w:rPr>
          <w:sz w:val="24"/>
        </w:rPr>
        <w:t xml:space="preserve">istas representando, no mínimo, 50% (cinquenta por cento) </w:t>
      </w:r>
      <w:r w:rsidR="00B052F7" w:rsidRPr="001F7157">
        <w:rPr>
          <w:sz w:val="24"/>
        </w:rPr>
        <w:t>d</w:t>
      </w:r>
      <w:r w:rsidR="00A249E5" w:rsidRPr="001F7157">
        <w:rPr>
          <w:sz w:val="24"/>
        </w:rPr>
        <w:t>os titulares d</w:t>
      </w:r>
      <w:r w:rsidR="00B052F7" w:rsidRPr="001F7157">
        <w:rPr>
          <w:sz w:val="24"/>
        </w:rPr>
        <w:t>as Debêntures presentes</w:t>
      </w:r>
      <w:r w:rsidR="00214E88" w:rsidRPr="001F7157">
        <w:rPr>
          <w:sz w:val="24"/>
        </w:rPr>
        <w:t>.</w:t>
      </w:r>
      <w:bookmarkEnd w:id="263"/>
      <w:r w:rsidR="0088701A" w:rsidRPr="00BB5005">
        <w:rPr>
          <w:sz w:val="24"/>
        </w:rPr>
        <w:t xml:space="preserve"> </w:t>
      </w:r>
    </w:p>
    <w:p w14:paraId="16D3E2B2" w14:textId="77777777" w:rsidR="00BF31B1" w:rsidRPr="003A25CF" w:rsidRDefault="00BF31B1" w:rsidP="002159AF">
      <w:pPr>
        <w:spacing w:line="276" w:lineRule="auto"/>
        <w:rPr>
          <w:sz w:val="24"/>
        </w:rPr>
      </w:pPr>
    </w:p>
    <w:p w14:paraId="59AC7B90" w14:textId="77777777" w:rsidR="00BF31B1" w:rsidRPr="003A25CF" w:rsidRDefault="00BE27BB" w:rsidP="002159AF">
      <w:pPr>
        <w:spacing w:line="276" w:lineRule="auto"/>
        <w:rPr>
          <w:sz w:val="24"/>
        </w:rPr>
      </w:pPr>
      <w:r w:rsidRPr="003A25CF">
        <w:rPr>
          <w:sz w:val="24"/>
        </w:rPr>
        <w:t>9</w:t>
      </w:r>
      <w:r w:rsidR="00214E88" w:rsidRPr="003A25CF">
        <w:rPr>
          <w:sz w:val="24"/>
        </w:rPr>
        <w:t>.4.2.</w:t>
      </w:r>
      <w:r w:rsidR="00214E88" w:rsidRPr="003A25CF">
        <w:rPr>
          <w:sz w:val="24"/>
        </w:rPr>
        <w:tab/>
        <w:t xml:space="preserve">Não estão incluídos nos quóruns mencionados na Cláusula </w:t>
      </w:r>
      <w:r w:rsidRPr="003A25CF">
        <w:rPr>
          <w:sz w:val="24"/>
        </w:rPr>
        <w:t>9</w:t>
      </w:r>
      <w:r w:rsidR="00214E88" w:rsidRPr="003A25CF">
        <w:rPr>
          <w:sz w:val="24"/>
        </w:rPr>
        <w:t>.4.1 acima:</w:t>
      </w:r>
    </w:p>
    <w:p w14:paraId="490D264B" w14:textId="77777777" w:rsidR="00BF31B1" w:rsidRPr="003A25CF" w:rsidRDefault="00BF31B1" w:rsidP="002159AF">
      <w:pPr>
        <w:spacing w:line="276" w:lineRule="auto"/>
        <w:rPr>
          <w:sz w:val="24"/>
        </w:rPr>
      </w:pPr>
    </w:p>
    <w:p w14:paraId="1882E311" w14:textId="77777777" w:rsidR="00BF31B1" w:rsidRPr="003A25CF" w:rsidRDefault="00214E88" w:rsidP="002159AF">
      <w:pPr>
        <w:numPr>
          <w:ilvl w:val="0"/>
          <w:numId w:val="2"/>
        </w:numPr>
        <w:spacing w:line="276" w:lineRule="auto"/>
        <w:ind w:hanging="720"/>
        <w:rPr>
          <w:sz w:val="24"/>
        </w:rPr>
      </w:pPr>
      <w:r w:rsidRPr="003A25CF">
        <w:rPr>
          <w:sz w:val="24"/>
        </w:rPr>
        <w:t>os quóruns expressamente previstos em outras cláusulas desta Escritura; e</w:t>
      </w:r>
    </w:p>
    <w:p w14:paraId="704DB227" w14:textId="77777777" w:rsidR="00BF31B1" w:rsidRPr="003A25CF" w:rsidRDefault="00BF31B1" w:rsidP="002159AF">
      <w:pPr>
        <w:spacing w:line="276" w:lineRule="auto"/>
        <w:ind w:hanging="720"/>
        <w:rPr>
          <w:sz w:val="24"/>
        </w:rPr>
      </w:pPr>
    </w:p>
    <w:p w14:paraId="6FB87E19" w14:textId="1B1A3FD5" w:rsidR="003B15CF" w:rsidRPr="00B62664" w:rsidRDefault="00214E88" w:rsidP="00C505B4">
      <w:pPr>
        <w:numPr>
          <w:ilvl w:val="0"/>
          <w:numId w:val="2"/>
        </w:numPr>
        <w:spacing w:line="276" w:lineRule="auto"/>
        <w:ind w:hanging="720"/>
        <w:rPr>
          <w:sz w:val="24"/>
        </w:rPr>
      </w:pPr>
      <w:r w:rsidRPr="003A25CF">
        <w:rPr>
          <w:sz w:val="24"/>
        </w:rPr>
        <w:t>as alterações relativas: (i) a qualquer das condições de remuneração das Debêntures, conforme previsto na Cláusulas 4.2 desta Escritura; (</w:t>
      </w:r>
      <w:proofErr w:type="spellStart"/>
      <w:r w:rsidRPr="003A25CF">
        <w:rPr>
          <w:sz w:val="24"/>
        </w:rPr>
        <w:t>ii</w:t>
      </w:r>
      <w:proofErr w:type="spellEnd"/>
      <w:r w:rsidRPr="003A25CF">
        <w:rPr>
          <w:sz w:val="24"/>
        </w:rPr>
        <w:t>) às datas de pagamento de quaisquer valores devidos aos Debenturistas, conforme previsto nesta Escritura; (</w:t>
      </w:r>
      <w:proofErr w:type="spellStart"/>
      <w:r w:rsidRPr="003A25CF">
        <w:rPr>
          <w:sz w:val="24"/>
        </w:rPr>
        <w:t>iii</w:t>
      </w:r>
      <w:proofErr w:type="spellEnd"/>
      <w:r w:rsidRPr="003A25CF">
        <w:rPr>
          <w:sz w:val="24"/>
        </w:rPr>
        <w:t>) à espécie das Debêntures; (</w:t>
      </w:r>
      <w:proofErr w:type="spellStart"/>
      <w:r w:rsidRPr="003A25CF">
        <w:rPr>
          <w:sz w:val="24"/>
        </w:rPr>
        <w:t>iv</w:t>
      </w:r>
      <w:proofErr w:type="spellEnd"/>
      <w:r w:rsidRPr="003A25CF">
        <w:rPr>
          <w:sz w:val="24"/>
        </w:rPr>
        <w:t>) às Garantias; (v) aos dispositivos sobre quóru</w:t>
      </w:r>
      <w:r w:rsidR="00BE27BB" w:rsidRPr="003A25CF">
        <w:rPr>
          <w:sz w:val="24"/>
        </w:rPr>
        <w:t>ns</w:t>
      </w:r>
      <w:r w:rsidRPr="003A25CF">
        <w:rPr>
          <w:sz w:val="24"/>
        </w:rPr>
        <w:t xml:space="preserve"> previstos nesta Escritura; (vi) às disposições e/ou aos quóruns estabelecidos nesta Cláusula </w:t>
      </w:r>
      <w:r w:rsidR="00BE27BB" w:rsidRPr="003A25CF">
        <w:rPr>
          <w:sz w:val="24"/>
        </w:rPr>
        <w:t>I</w:t>
      </w:r>
      <w:r w:rsidRPr="003A25CF">
        <w:rPr>
          <w:sz w:val="24"/>
        </w:rPr>
        <w:t>X e/ou (</w:t>
      </w:r>
      <w:proofErr w:type="spellStart"/>
      <w:r w:rsidRPr="003A25CF">
        <w:rPr>
          <w:sz w:val="24"/>
        </w:rPr>
        <w:t>vii</w:t>
      </w:r>
      <w:proofErr w:type="spellEnd"/>
      <w:r w:rsidRPr="003A25CF">
        <w:rPr>
          <w:sz w:val="24"/>
        </w:rPr>
        <w:t>) à Cláusula VI desta Escritura</w:t>
      </w:r>
      <w:r w:rsidRPr="007E67FA">
        <w:rPr>
          <w:sz w:val="24"/>
        </w:rPr>
        <w:t>, inclusive no caso de renúncia ou perdão temporário,</w:t>
      </w:r>
      <w:r w:rsidRPr="00215B44">
        <w:rPr>
          <w:sz w:val="24"/>
        </w:rPr>
        <w:t xml:space="preserve"> devendo qualquer alteração com relação</w:t>
      </w:r>
      <w:r w:rsidRPr="003A25CF">
        <w:rPr>
          <w:sz w:val="24"/>
        </w:rPr>
        <w:t xml:space="preserve"> às matérias mencionadas </w:t>
      </w:r>
      <w:proofErr w:type="spellStart"/>
      <w:r w:rsidRPr="003A25CF">
        <w:rPr>
          <w:sz w:val="24"/>
        </w:rPr>
        <w:t>nesta</w:t>
      </w:r>
      <w:proofErr w:type="spellEnd"/>
      <w:r w:rsidRPr="003A25CF">
        <w:rPr>
          <w:sz w:val="24"/>
        </w:rPr>
        <w:t xml:space="preserve"> alínea ser aprovada, </w:t>
      </w:r>
      <w:r w:rsidRPr="001F7157">
        <w:rPr>
          <w:sz w:val="24"/>
        </w:rPr>
        <w:t xml:space="preserve">em primeira convocação, por Debenturistas representando, no mínimo, </w:t>
      </w:r>
      <w:r w:rsidR="00B62664" w:rsidRPr="001F7157">
        <w:rPr>
          <w:sz w:val="24"/>
        </w:rPr>
        <w:t xml:space="preserve">50% (cinquenta por cento) </w:t>
      </w:r>
      <w:r w:rsidRPr="001F7157">
        <w:rPr>
          <w:sz w:val="24"/>
        </w:rPr>
        <w:t>das Debêntures em Circulação</w:t>
      </w:r>
      <w:r w:rsidR="00B052F7" w:rsidRPr="001F7157">
        <w:rPr>
          <w:sz w:val="24"/>
        </w:rPr>
        <w:t xml:space="preserve"> e, em segunda convocação, por Debenturistas representando, no mínimo, </w:t>
      </w:r>
      <w:r w:rsidR="00B62664" w:rsidRPr="001F7157">
        <w:rPr>
          <w:sz w:val="24"/>
        </w:rPr>
        <w:t xml:space="preserve">50% (cinquenta por cento) </w:t>
      </w:r>
      <w:r w:rsidR="00B052F7" w:rsidRPr="001F7157">
        <w:rPr>
          <w:sz w:val="24"/>
        </w:rPr>
        <w:t>d</w:t>
      </w:r>
      <w:r w:rsidR="00A249E5" w:rsidRPr="001F7157">
        <w:rPr>
          <w:sz w:val="24"/>
        </w:rPr>
        <w:t>os titulares d</w:t>
      </w:r>
      <w:r w:rsidR="00B052F7" w:rsidRPr="001F7157">
        <w:rPr>
          <w:sz w:val="24"/>
        </w:rPr>
        <w:t>as Debêntures presentes</w:t>
      </w:r>
      <w:r w:rsidR="00DB5811" w:rsidRPr="00215B44">
        <w:rPr>
          <w:sz w:val="24"/>
        </w:rPr>
        <w:t>, sendo certo</w:t>
      </w:r>
      <w:r w:rsidR="00DB5811" w:rsidRPr="00F315B9">
        <w:rPr>
          <w:sz w:val="24"/>
        </w:rPr>
        <w:t xml:space="preserve"> que quaisquer alterações nas Debêntures também dependerão</w:t>
      </w:r>
      <w:r w:rsidR="00DB5811" w:rsidRPr="003A25CF">
        <w:rPr>
          <w:sz w:val="24"/>
        </w:rPr>
        <w:t xml:space="preserve"> de aprovação pela Emissora</w:t>
      </w:r>
      <w:r w:rsidRPr="003A25CF">
        <w:rPr>
          <w:sz w:val="24"/>
        </w:rPr>
        <w:t>.</w:t>
      </w:r>
      <w:r w:rsidR="0088701A" w:rsidRPr="0088701A">
        <w:rPr>
          <w:b/>
          <w:sz w:val="24"/>
          <w:highlight w:val="yellow"/>
        </w:rPr>
        <w:t xml:space="preserve"> </w:t>
      </w:r>
    </w:p>
    <w:p w14:paraId="13CA6FB5" w14:textId="77777777" w:rsidR="00BF31B1" w:rsidRPr="003A25CF" w:rsidRDefault="00BF31B1" w:rsidP="002159AF">
      <w:pPr>
        <w:spacing w:line="276" w:lineRule="auto"/>
        <w:rPr>
          <w:sz w:val="24"/>
        </w:rPr>
      </w:pPr>
      <w:bookmarkStart w:id="264" w:name="_DV_M396"/>
      <w:bookmarkStart w:id="265" w:name="_DV_M397"/>
      <w:bookmarkStart w:id="266" w:name="_DV_M398"/>
      <w:bookmarkStart w:id="267" w:name="_DV_M399"/>
      <w:bookmarkStart w:id="268" w:name="_DV_M401"/>
      <w:bookmarkStart w:id="269" w:name="_DV_M402"/>
      <w:bookmarkEnd w:id="264"/>
      <w:bookmarkEnd w:id="265"/>
      <w:bookmarkEnd w:id="266"/>
      <w:bookmarkEnd w:id="267"/>
      <w:bookmarkEnd w:id="268"/>
      <w:bookmarkEnd w:id="269"/>
    </w:p>
    <w:p w14:paraId="582C3883" w14:textId="77777777" w:rsidR="00BF31B1" w:rsidRPr="003A25CF" w:rsidRDefault="00BE27BB" w:rsidP="002159AF">
      <w:pPr>
        <w:spacing w:line="276" w:lineRule="auto"/>
        <w:rPr>
          <w:b/>
          <w:sz w:val="24"/>
        </w:rPr>
      </w:pPr>
      <w:bookmarkStart w:id="270" w:name="_DV_M403"/>
      <w:bookmarkStart w:id="271" w:name="_DV_M404"/>
      <w:bookmarkEnd w:id="270"/>
      <w:bookmarkEnd w:id="271"/>
      <w:r w:rsidRPr="003A25CF">
        <w:rPr>
          <w:b/>
          <w:sz w:val="24"/>
        </w:rPr>
        <w:lastRenderedPageBreak/>
        <w:t>9</w:t>
      </w:r>
      <w:r w:rsidR="00214E88" w:rsidRPr="003A25CF">
        <w:rPr>
          <w:b/>
          <w:sz w:val="24"/>
        </w:rPr>
        <w:t>.5.</w:t>
      </w:r>
      <w:r w:rsidR="00214E88" w:rsidRPr="003A25CF">
        <w:rPr>
          <w:b/>
          <w:sz w:val="24"/>
        </w:rPr>
        <w:tab/>
        <w:t xml:space="preserve">Outras disposições à Assembleia Geral de Debenturistas </w:t>
      </w:r>
    </w:p>
    <w:p w14:paraId="3380D78D" w14:textId="77777777" w:rsidR="00BF31B1" w:rsidRPr="003A25CF" w:rsidRDefault="00BF31B1" w:rsidP="002159AF">
      <w:pPr>
        <w:spacing w:line="276" w:lineRule="auto"/>
        <w:rPr>
          <w:sz w:val="24"/>
        </w:rPr>
      </w:pPr>
    </w:p>
    <w:p w14:paraId="70DA0D84" w14:textId="7EEEF72A" w:rsidR="00BF31B1" w:rsidRPr="003A25CF" w:rsidRDefault="00BE27BB" w:rsidP="002159AF">
      <w:pPr>
        <w:spacing w:line="276" w:lineRule="auto"/>
        <w:rPr>
          <w:sz w:val="24"/>
        </w:rPr>
      </w:pPr>
      <w:r w:rsidRPr="003A25CF">
        <w:rPr>
          <w:sz w:val="24"/>
        </w:rPr>
        <w:t>9</w:t>
      </w:r>
      <w:r w:rsidR="00214E88" w:rsidRPr="003A25CF">
        <w:rPr>
          <w:sz w:val="24"/>
        </w:rPr>
        <w:t>.5.1.</w:t>
      </w:r>
      <w:r w:rsidR="00214E88" w:rsidRPr="003A25CF">
        <w:rPr>
          <w:sz w:val="24"/>
        </w:rPr>
        <w:tab/>
        <w:t xml:space="preserve">Será obrigatória a presença dos representantes legais da Emissora nas Assembleias Gerais de Debenturistas convocadas pela Emissora, </w:t>
      </w:r>
      <w:proofErr w:type="gramStart"/>
      <w:r w:rsidR="00214E88" w:rsidRPr="003A25CF">
        <w:rPr>
          <w:sz w:val="24"/>
        </w:rPr>
        <w:t>enquant</w:t>
      </w:r>
      <w:r w:rsidR="00185B50">
        <w:rPr>
          <w:sz w:val="24"/>
        </w:rPr>
        <w:t xml:space="preserve">o </w:t>
      </w:r>
      <w:r w:rsidR="00214E88" w:rsidRPr="003A25CF">
        <w:rPr>
          <w:sz w:val="24"/>
        </w:rPr>
        <w:t>que</w:t>
      </w:r>
      <w:proofErr w:type="gramEnd"/>
      <w:r w:rsidR="00214E88" w:rsidRPr="003A25CF">
        <w:rPr>
          <w:sz w:val="24"/>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 </w:t>
      </w:r>
    </w:p>
    <w:p w14:paraId="78458439" w14:textId="77777777" w:rsidR="00BF31B1" w:rsidRPr="003A25CF" w:rsidRDefault="00BF31B1" w:rsidP="002159AF">
      <w:pPr>
        <w:spacing w:line="276" w:lineRule="auto"/>
        <w:rPr>
          <w:sz w:val="24"/>
        </w:rPr>
      </w:pPr>
    </w:p>
    <w:p w14:paraId="1DEE87E7" w14:textId="77777777" w:rsidR="00BF31B1" w:rsidRPr="003A25CF" w:rsidRDefault="00BE27BB" w:rsidP="002159AF">
      <w:pPr>
        <w:spacing w:line="276" w:lineRule="auto"/>
        <w:rPr>
          <w:sz w:val="24"/>
        </w:rPr>
      </w:pPr>
      <w:r w:rsidRPr="003A25CF">
        <w:rPr>
          <w:sz w:val="24"/>
        </w:rPr>
        <w:t>9</w:t>
      </w:r>
      <w:r w:rsidR="00214E88" w:rsidRPr="003A25CF">
        <w:rPr>
          <w:sz w:val="24"/>
        </w:rPr>
        <w:t>.5.2.</w:t>
      </w:r>
      <w:r w:rsidR="00214E88" w:rsidRPr="003A25CF">
        <w:rPr>
          <w:sz w:val="24"/>
        </w:rPr>
        <w:tab/>
        <w:t>O Agente Fiduciário deverá comparecer a todas as Assembleias Gerais e prestar aos Debenturistas as informações que lhe forem solicitadas.</w:t>
      </w:r>
    </w:p>
    <w:p w14:paraId="62E072DF" w14:textId="77777777" w:rsidR="00BF31B1" w:rsidRPr="003A25CF" w:rsidRDefault="00BF31B1" w:rsidP="002159AF">
      <w:pPr>
        <w:spacing w:line="276" w:lineRule="auto"/>
        <w:rPr>
          <w:sz w:val="24"/>
        </w:rPr>
      </w:pPr>
    </w:p>
    <w:p w14:paraId="57A3B990" w14:textId="77777777" w:rsidR="00BF31B1" w:rsidRPr="003A25CF" w:rsidRDefault="00BE27BB" w:rsidP="002159AF">
      <w:pPr>
        <w:spacing w:line="276" w:lineRule="auto"/>
        <w:rPr>
          <w:sz w:val="24"/>
        </w:rPr>
      </w:pPr>
      <w:r w:rsidRPr="003A25CF">
        <w:rPr>
          <w:sz w:val="24"/>
        </w:rPr>
        <w:t>9</w:t>
      </w:r>
      <w:r w:rsidR="00214E88" w:rsidRPr="003A25CF">
        <w:rPr>
          <w:sz w:val="24"/>
        </w:rPr>
        <w:t>.5.3.</w:t>
      </w:r>
      <w:r w:rsidR="00214E88" w:rsidRPr="003A25CF">
        <w:rPr>
          <w:sz w:val="24"/>
        </w:rPr>
        <w:tab/>
        <w:t xml:space="preserve"> Aplicar-se-á às Assembleias Gerais, no que couber, o disposto na Lei das Sociedades por Ações sobre a assembleia geral de acionistas.</w:t>
      </w:r>
    </w:p>
    <w:p w14:paraId="3F12C060" w14:textId="77777777" w:rsidR="00BF31B1" w:rsidRPr="003A25CF" w:rsidRDefault="00BF31B1" w:rsidP="002159AF">
      <w:pPr>
        <w:spacing w:line="276" w:lineRule="auto"/>
        <w:jc w:val="left"/>
        <w:rPr>
          <w:sz w:val="24"/>
        </w:rPr>
      </w:pPr>
    </w:p>
    <w:p w14:paraId="4D6AEE67" w14:textId="77777777" w:rsidR="00BF31B1" w:rsidRPr="003A25CF" w:rsidRDefault="00214E88" w:rsidP="002159AF">
      <w:pPr>
        <w:pStyle w:val="SCBFTtulo1"/>
        <w:spacing w:line="276" w:lineRule="auto"/>
        <w:rPr>
          <w:rFonts w:ascii="Garamond" w:hAnsi="Garamond" w:cs="Garamond"/>
          <w:sz w:val="24"/>
          <w:szCs w:val="24"/>
        </w:rPr>
      </w:pPr>
      <w:bookmarkStart w:id="272" w:name="_Toc314664637"/>
      <w:bookmarkStart w:id="273" w:name="_Toc315089432"/>
      <w:bookmarkStart w:id="274" w:name="_Toc341449483"/>
      <w:bookmarkStart w:id="275" w:name="_Toc518641564"/>
      <w:bookmarkStart w:id="276" w:name="_Toc519883358"/>
      <w:r w:rsidRPr="003A25CF">
        <w:rPr>
          <w:rFonts w:ascii="Garamond" w:hAnsi="Garamond" w:cs="Garamond"/>
          <w:sz w:val="24"/>
          <w:szCs w:val="24"/>
        </w:rPr>
        <w:t>CLÁUSULA X</w:t>
      </w:r>
      <w:r w:rsidRPr="003A25CF">
        <w:rPr>
          <w:rFonts w:ascii="Garamond" w:hAnsi="Garamond" w:cs="Garamond"/>
          <w:sz w:val="24"/>
          <w:szCs w:val="24"/>
        </w:rPr>
        <w:br/>
        <w:t>DECLARAÇÕES E GARANTIAS DA EMISSORA</w:t>
      </w:r>
      <w:bookmarkEnd w:id="272"/>
      <w:bookmarkEnd w:id="273"/>
      <w:bookmarkEnd w:id="274"/>
      <w:bookmarkEnd w:id="275"/>
      <w:bookmarkEnd w:id="276"/>
      <w:r w:rsidRPr="003A25CF">
        <w:rPr>
          <w:rFonts w:ascii="Garamond" w:hAnsi="Garamond" w:cs="Garamond"/>
          <w:sz w:val="24"/>
          <w:szCs w:val="24"/>
        </w:rPr>
        <w:t xml:space="preserve"> </w:t>
      </w:r>
    </w:p>
    <w:p w14:paraId="1A48C2DB" w14:textId="77777777" w:rsidR="00BF31B1" w:rsidRPr="003A25CF" w:rsidRDefault="00BF31B1" w:rsidP="002159AF">
      <w:pPr>
        <w:spacing w:line="276" w:lineRule="auto"/>
        <w:rPr>
          <w:sz w:val="24"/>
        </w:rPr>
      </w:pPr>
    </w:p>
    <w:p w14:paraId="74681270" w14:textId="77777777" w:rsidR="00BF31B1" w:rsidRPr="003A25CF" w:rsidRDefault="00BE27BB" w:rsidP="002159AF">
      <w:pPr>
        <w:spacing w:line="276" w:lineRule="auto"/>
        <w:rPr>
          <w:sz w:val="24"/>
        </w:rPr>
      </w:pPr>
      <w:r w:rsidRPr="003A25CF">
        <w:rPr>
          <w:sz w:val="24"/>
        </w:rPr>
        <w:t>10</w:t>
      </w:r>
      <w:r w:rsidR="00214E88" w:rsidRPr="003A25CF">
        <w:rPr>
          <w:sz w:val="24"/>
        </w:rPr>
        <w:t>.1.</w:t>
      </w:r>
      <w:r w:rsidR="00214E88" w:rsidRPr="003A25CF">
        <w:rPr>
          <w:sz w:val="24"/>
        </w:rPr>
        <w:tab/>
        <w:t>A Emissora</w:t>
      </w:r>
      <w:r w:rsidR="00260C69">
        <w:rPr>
          <w:sz w:val="24"/>
        </w:rPr>
        <w:t xml:space="preserve"> </w:t>
      </w:r>
      <w:r w:rsidR="00214E88" w:rsidRPr="003A25CF">
        <w:rPr>
          <w:sz w:val="24"/>
        </w:rPr>
        <w:t>declara e garante</w:t>
      </w:r>
      <w:r w:rsidR="009E7DC8">
        <w:rPr>
          <w:sz w:val="24"/>
        </w:rPr>
        <w:t>, conforme aplicável,</w:t>
      </w:r>
      <w:r w:rsidR="00214E88" w:rsidRPr="003A25CF">
        <w:rPr>
          <w:sz w:val="24"/>
        </w:rPr>
        <w:t xml:space="preserve"> ao Agente Fiduciário, na data da assinatura desta Escritura, que:</w:t>
      </w:r>
    </w:p>
    <w:p w14:paraId="57984C72" w14:textId="77777777" w:rsidR="00BF31B1" w:rsidRPr="003A25CF" w:rsidRDefault="00BF31B1" w:rsidP="002159AF">
      <w:pPr>
        <w:spacing w:line="276" w:lineRule="auto"/>
        <w:rPr>
          <w:sz w:val="24"/>
        </w:rPr>
      </w:pPr>
    </w:p>
    <w:p w14:paraId="08B991B3" w14:textId="77777777" w:rsidR="00BF31B1" w:rsidRPr="003A25CF" w:rsidRDefault="000D4BEA" w:rsidP="002159AF">
      <w:pPr>
        <w:pStyle w:val="PargrafodaLista"/>
        <w:numPr>
          <w:ilvl w:val="0"/>
          <w:numId w:val="13"/>
        </w:numPr>
        <w:tabs>
          <w:tab w:val="left" w:pos="720"/>
        </w:tabs>
        <w:spacing w:line="276" w:lineRule="auto"/>
        <w:ind w:left="720"/>
        <w:rPr>
          <w:sz w:val="24"/>
        </w:rPr>
      </w:pPr>
      <w:proofErr w:type="spellStart"/>
      <w:r>
        <w:rPr>
          <w:sz w:val="24"/>
        </w:rPr>
        <w:t>é</w:t>
      </w:r>
      <w:proofErr w:type="spellEnd"/>
      <w:r>
        <w:rPr>
          <w:sz w:val="24"/>
        </w:rPr>
        <w:t xml:space="preserve"> </w:t>
      </w:r>
      <w:r w:rsidR="00214E88" w:rsidRPr="003A25CF">
        <w:rPr>
          <w:sz w:val="24"/>
        </w:rPr>
        <w:t>plenamente capaz, t</w:t>
      </w:r>
      <w:r>
        <w:rPr>
          <w:sz w:val="24"/>
        </w:rPr>
        <w:t>e</w:t>
      </w:r>
      <w:r w:rsidR="00214E88" w:rsidRPr="003A25CF">
        <w:rPr>
          <w:sz w:val="24"/>
        </w:rPr>
        <w:t>m autoridade para conduzir seus negócios e para a celebração desta Escritura, assim como para assumir, cumprir e observar as obrigações nela contidas;</w:t>
      </w:r>
    </w:p>
    <w:p w14:paraId="5217432A" w14:textId="77777777" w:rsidR="00BF31B1" w:rsidRPr="003A25CF" w:rsidRDefault="00BF31B1" w:rsidP="002159AF">
      <w:pPr>
        <w:pStyle w:val="PargrafodaLista"/>
        <w:tabs>
          <w:tab w:val="left" w:pos="720"/>
        </w:tabs>
        <w:spacing w:line="276" w:lineRule="auto"/>
        <w:ind w:left="720" w:hanging="720"/>
        <w:rPr>
          <w:sz w:val="24"/>
        </w:rPr>
      </w:pPr>
    </w:p>
    <w:p w14:paraId="61787281" w14:textId="77777777" w:rsidR="00BF31B1" w:rsidRPr="003A25CF" w:rsidRDefault="00DC6B30" w:rsidP="002159AF">
      <w:pPr>
        <w:pStyle w:val="PargrafodaLista"/>
        <w:numPr>
          <w:ilvl w:val="0"/>
          <w:numId w:val="13"/>
        </w:numPr>
        <w:tabs>
          <w:tab w:val="left" w:pos="720"/>
        </w:tabs>
        <w:spacing w:line="276" w:lineRule="auto"/>
        <w:ind w:left="720"/>
        <w:rPr>
          <w:sz w:val="24"/>
        </w:rPr>
      </w:pPr>
      <w:r>
        <w:rPr>
          <w:sz w:val="24"/>
        </w:rPr>
        <w:t>possu</w:t>
      </w:r>
      <w:r w:rsidR="000D4BEA">
        <w:rPr>
          <w:sz w:val="24"/>
        </w:rPr>
        <w:t>i</w:t>
      </w:r>
      <w:r>
        <w:rPr>
          <w:sz w:val="24"/>
        </w:rPr>
        <w:t xml:space="preserve"> </w:t>
      </w:r>
      <w:r w:rsidR="00214E88" w:rsidRPr="003A25CF">
        <w:rPr>
          <w:sz w:val="24"/>
        </w:rPr>
        <w:t xml:space="preserve">patrimônio suficiente para adimplir com todas as obrigações assumidas nos termos desta Escritura; </w:t>
      </w:r>
    </w:p>
    <w:p w14:paraId="64CDAD4E" w14:textId="77777777" w:rsidR="00BF31B1" w:rsidRPr="003A25CF" w:rsidRDefault="00BF31B1" w:rsidP="002159AF">
      <w:pPr>
        <w:pStyle w:val="PargrafodaLista"/>
        <w:tabs>
          <w:tab w:val="left" w:pos="720"/>
        </w:tabs>
        <w:spacing w:line="276" w:lineRule="auto"/>
        <w:ind w:left="720" w:hanging="720"/>
        <w:rPr>
          <w:sz w:val="24"/>
        </w:rPr>
      </w:pPr>
    </w:p>
    <w:p w14:paraId="417E7F80" w14:textId="77777777" w:rsidR="00BF31B1" w:rsidRPr="003A25CF" w:rsidRDefault="00214E88" w:rsidP="002159AF">
      <w:pPr>
        <w:pStyle w:val="PargrafodaLista"/>
        <w:numPr>
          <w:ilvl w:val="0"/>
          <w:numId w:val="13"/>
        </w:numPr>
        <w:tabs>
          <w:tab w:val="left" w:pos="720"/>
        </w:tabs>
        <w:spacing w:line="276" w:lineRule="auto"/>
        <w:ind w:left="720"/>
        <w:rPr>
          <w:sz w:val="24"/>
        </w:rPr>
      </w:pPr>
      <w:proofErr w:type="spellStart"/>
      <w:r w:rsidRPr="003A25CF">
        <w:rPr>
          <w:sz w:val="24"/>
        </w:rPr>
        <w:t>é</w:t>
      </w:r>
      <w:proofErr w:type="spellEnd"/>
      <w:r w:rsidRPr="003A25CF">
        <w:rPr>
          <w:sz w:val="24"/>
        </w:rPr>
        <w:t xml:space="preserve"> sociedade devidamente organizada, constituída e existente sob a forma de sociedade por ações de capital fechado, de acordo com as leis brasileiras; </w:t>
      </w:r>
    </w:p>
    <w:p w14:paraId="2CEE1623" w14:textId="77777777" w:rsidR="00DC6B30" w:rsidRPr="002159AF" w:rsidRDefault="00DC6B30" w:rsidP="002159AF">
      <w:pPr>
        <w:pStyle w:val="PargrafodaLista"/>
        <w:rPr>
          <w:sz w:val="24"/>
        </w:rPr>
      </w:pPr>
    </w:p>
    <w:p w14:paraId="44D3FEE0" w14:textId="77777777" w:rsidR="00D772A9" w:rsidRPr="003A25CF" w:rsidRDefault="00DC6B30" w:rsidP="002159AF">
      <w:pPr>
        <w:pStyle w:val="PargrafodaLista"/>
        <w:numPr>
          <w:ilvl w:val="0"/>
          <w:numId w:val="13"/>
        </w:numPr>
        <w:tabs>
          <w:tab w:val="left" w:pos="720"/>
        </w:tabs>
        <w:spacing w:line="276" w:lineRule="auto"/>
        <w:ind w:left="720"/>
        <w:rPr>
          <w:sz w:val="24"/>
        </w:rPr>
      </w:pPr>
      <w:r>
        <w:rPr>
          <w:sz w:val="24"/>
        </w:rPr>
        <w:t>est</w:t>
      </w:r>
      <w:r w:rsidR="000D4BEA">
        <w:rPr>
          <w:sz w:val="24"/>
        </w:rPr>
        <w:t>á</w:t>
      </w:r>
      <w:r>
        <w:rPr>
          <w:sz w:val="24"/>
        </w:rPr>
        <w:t xml:space="preserve"> </w:t>
      </w:r>
      <w:r w:rsidR="00214E88" w:rsidRPr="003A25CF">
        <w:rPr>
          <w:sz w:val="24"/>
        </w:rPr>
        <w:t>devidamente autorizad</w:t>
      </w:r>
      <w:r w:rsidR="000D4BEA">
        <w:rPr>
          <w:sz w:val="24"/>
        </w:rPr>
        <w:t>a</w:t>
      </w:r>
      <w:r w:rsidR="00214E88" w:rsidRPr="003A25CF">
        <w:rPr>
          <w:sz w:val="24"/>
        </w:rPr>
        <w:t xml:space="preserve"> e obt</w:t>
      </w:r>
      <w:r w:rsidR="000D4BEA">
        <w:rPr>
          <w:sz w:val="24"/>
        </w:rPr>
        <w:t>eve</w:t>
      </w:r>
      <w:r w:rsidR="00214E88" w:rsidRPr="003A25CF">
        <w:rPr>
          <w:sz w:val="24"/>
        </w:rPr>
        <w:t xml:space="preserve">, conforme aplicável, todas as autorizações, inclusive societárias, regulatórias e de terceiros, </w:t>
      </w:r>
      <w:r w:rsidR="009E7DC8">
        <w:rPr>
          <w:sz w:val="24"/>
        </w:rPr>
        <w:t xml:space="preserve">conforme aplicável, </w:t>
      </w:r>
      <w:r w:rsidR="00214E88" w:rsidRPr="003A25CF">
        <w:rPr>
          <w:sz w:val="24"/>
        </w:rPr>
        <w:t xml:space="preserve">necessárias à celebração </w:t>
      </w:r>
      <w:r w:rsidR="00214E88" w:rsidRPr="00BB5005">
        <w:rPr>
          <w:sz w:val="24"/>
        </w:rPr>
        <w:t>desta Escritura</w:t>
      </w:r>
      <w:r w:rsidR="00260C69">
        <w:rPr>
          <w:sz w:val="24"/>
        </w:rPr>
        <w:t xml:space="preserve"> </w:t>
      </w:r>
      <w:r w:rsidR="00942CA5" w:rsidRPr="007E67FA">
        <w:rPr>
          <w:sz w:val="24"/>
        </w:rPr>
        <w:t>e à constituição da</w:t>
      </w:r>
      <w:r w:rsidR="005F0C78">
        <w:rPr>
          <w:sz w:val="24"/>
        </w:rPr>
        <w:t>s</w:t>
      </w:r>
      <w:r w:rsidR="00942CA5" w:rsidRPr="007E67FA">
        <w:rPr>
          <w:sz w:val="24"/>
        </w:rPr>
        <w:t xml:space="preserve"> </w:t>
      </w:r>
      <w:r w:rsidR="005F0C78">
        <w:rPr>
          <w:sz w:val="24"/>
        </w:rPr>
        <w:t>Garantias Reais</w:t>
      </w:r>
      <w:r w:rsidR="00942CA5" w:rsidRPr="00BB5005">
        <w:rPr>
          <w:sz w:val="24"/>
        </w:rPr>
        <w:t xml:space="preserve"> </w:t>
      </w:r>
      <w:r w:rsidR="00214E88" w:rsidRPr="00BB5005">
        <w:rPr>
          <w:sz w:val="24"/>
        </w:rPr>
        <w:t>bem como</w:t>
      </w:r>
      <w:r w:rsidR="00214E88" w:rsidRPr="003A25CF">
        <w:rPr>
          <w:sz w:val="24"/>
        </w:rPr>
        <w:t xml:space="preserve"> à celebração dos demais documentos da Oferta Restrita de que </w:t>
      </w:r>
      <w:r w:rsidR="000D4BEA">
        <w:rPr>
          <w:sz w:val="24"/>
        </w:rPr>
        <w:t>é</w:t>
      </w:r>
      <w:r>
        <w:rPr>
          <w:sz w:val="24"/>
        </w:rPr>
        <w:t xml:space="preserve"> </w:t>
      </w:r>
      <w:r w:rsidR="00214E88" w:rsidRPr="003A25CF">
        <w:rPr>
          <w:sz w:val="24"/>
        </w:rPr>
        <w:t xml:space="preserve">parte e ao cumprimento de todas as obrigações previstas em tais instrumentos, tendo sido plenamente satisfeitos todos os requisitos legais e societários necessários para tanto; </w:t>
      </w:r>
    </w:p>
    <w:p w14:paraId="13E5C021" w14:textId="77777777" w:rsidR="00BF31B1" w:rsidRPr="003A25CF" w:rsidRDefault="00BF31B1" w:rsidP="002159AF">
      <w:pPr>
        <w:pStyle w:val="PargrafodaLista"/>
        <w:tabs>
          <w:tab w:val="left" w:pos="720"/>
        </w:tabs>
        <w:spacing w:line="276" w:lineRule="auto"/>
        <w:ind w:left="720" w:hanging="720"/>
        <w:rPr>
          <w:sz w:val="24"/>
        </w:rPr>
      </w:pPr>
    </w:p>
    <w:p w14:paraId="700862EA" w14:textId="77777777" w:rsidR="00BF31B1" w:rsidRPr="003A25CF" w:rsidRDefault="00DC6B30" w:rsidP="002159AF">
      <w:pPr>
        <w:pStyle w:val="PargrafodaLista"/>
        <w:numPr>
          <w:ilvl w:val="0"/>
          <w:numId w:val="13"/>
        </w:numPr>
        <w:tabs>
          <w:tab w:val="left" w:pos="720"/>
        </w:tabs>
        <w:spacing w:line="276" w:lineRule="auto"/>
        <w:ind w:left="720"/>
        <w:rPr>
          <w:sz w:val="24"/>
        </w:rPr>
      </w:pPr>
      <w:r>
        <w:rPr>
          <w:sz w:val="24"/>
        </w:rPr>
        <w:t xml:space="preserve">seus respectivos </w:t>
      </w:r>
      <w:r w:rsidR="00214E88" w:rsidRPr="003A25CF">
        <w:rPr>
          <w:sz w:val="24"/>
        </w:rPr>
        <w:t xml:space="preserve">representantes legais que assinam esta Escritura, </w:t>
      </w:r>
      <w:r w:rsidR="008803FD" w:rsidRPr="003A25CF">
        <w:rPr>
          <w:sz w:val="24"/>
        </w:rPr>
        <w:t>o</w:t>
      </w:r>
      <w:r w:rsidR="005F0C78">
        <w:rPr>
          <w:sz w:val="24"/>
        </w:rPr>
        <w:t>s</w:t>
      </w:r>
      <w:r w:rsidR="008803FD" w:rsidRPr="003A25CF">
        <w:rPr>
          <w:sz w:val="24"/>
        </w:rPr>
        <w:t xml:space="preserve"> Contrato</w:t>
      </w:r>
      <w:r w:rsidR="005F0C78">
        <w:rPr>
          <w:sz w:val="24"/>
        </w:rPr>
        <w:t>s</w:t>
      </w:r>
      <w:r w:rsidR="008803FD" w:rsidRPr="003A25CF">
        <w:rPr>
          <w:sz w:val="24"/>
        </w:rPr>
        <w:t xml:space="preserve"> de </w:t>
      </w:r>
      <w:r w:rsidR="005F0C78">
        <w:rPr>
          <w:sz w:val="24"/>
        </w:rPr>
        <w:t>Garantia</w:t>
      </w:r>
      <w:r w:rsidR="00214E88" w:rsidRPr="003A25CF">
        <w:rPr>
          <w:sz w:val="24"/>
        </w:rPr>
        <w:t xml:space="preserve"> e os demais documentos da Oferta Restrita</w:t>
      </w:r>
      <w:r w:rsidR="009E7DC8">
        <w:rPr>
          <w:sz w:val="24"/>
        </w:rPr>
        <w:t>, conforme aplicável,</w:t>
      </w:r>
      <w:r w:rsidR="00214E88" w:rsidRPr="003A25CF">
        <w:rPr>
          <w:sz w:val="24"/>
        </w:rPr>
        <w:t xml:space="preserve"> de que </w:t>
      </w:r>
      <w:r>
        <w:rPr>
          <w:sz w:val="24"/>
        </w:rPr>
        <w:t xml:space="preserve">são </w:t>
      </w:r>
      <w:r w:rsidR="00214E88" w:rsidRPr="003A25CF">
        <w:rPr>
          <w:sz w:val="24"/>
        </w:rPr>
        <w:t>parte</w:t>
      </w:r>
      <w:r w:rsidR="003719DE">
        <w:rPr>
          <w:sz w:val="24"/>
        </w:rPr>
        <w:t>s</w:t>
      </w:r>
      <w:r w:rsidR="00214E88" w:rsidRPr="003A25CF">
        <w:rPr>
          <w:sz w:val="24"/>
        </w:rPr>
        <w:t xml:space="preserve"> têm, conforme o caso, poderes societários e/ou delegados para assumir, em seu nome, as obrigações previstas em tais instrumentos e, sendo mandatários, tiveram os poderes legitimamente outorgados, estando os respectivos mandatos em pleno vigor; </w:t>
      </w:r>
    </w:p>
    <w:p w14:paraId="0CC79C4E" w14:textId="77777777" w:rsidR="00BF31B1" w:rsidRPr="003A25CF" w:rsidRDefault="00BF31B1" w:rsidP="002159AF">
      <w:pPr>
        <w:pStyle w:val="PargrafodaLista"/>
        <w:tabs>
          <w:tab w:val="left" w:pos="720"/>
        </w:tabs>
        <w:spacing w:line="276" w:lineRule="auto"/>
        <w:ind w:left="720" w:hanging="720"/>
        <w:rPr>
          <w:sz w:val="24"/>
        </w:rPr>
      </w:pPr>
    </w:p>
    <w:p w14:paraId="60C40206" w14:textId="77777777"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observado o disposto na Cláusula 3.4 acima, esta Escritura, o</w:t>
      </w:r>
      <w:r w:rsidR="00BE27BB" w:rsidRPr="003A25CF">
        <w:rPr>
          <w:sz w:val="24"/>
        </w:rPr>
        <w:t xml:space="preserve"> Contrato</w:t>
      </w:r>
      <w:r w:rsidR="005F0C78">
        <w:rPr>
          <w:sz w:val="24"/>
        </w:rPr>
        <w:t>s</w:t>
      </w:r>
      <w:r w:rsidR="00BE27BB" w:rsidRPr="003A25CF">
        <w:rPr>
          <w:sz w:val="24"/>
        </w:rPr>
        <w:t xml:space="preserve"> de </w:t>
      </w:r>
      <w:r w:rsidR="005F0C78">
        <w:rPr>
          <w:sz w:val="24"/>
        </w:rPr>
        <w:t>Garantia</w:t>
      </w:r>
      <w:r w:rsidRPr="003A25CF">
        <w:rPr>
          <w:sz w:val="24"/>
        </w:rPr>
        <w:t xml:space="preserve"> e os demais documentos da Oferta Restrita de que é parte, assim como as obrigações previstas em tais instrumentos, constituem obrigações lícitas, válidas, vinculantes e eficazes da Emissora, exequíveis de acordo com os seus termos e condições; </w:t>
      </w:r>
    </w:p>
    <w:p w14:paraId="5A8E8807" w14:textId="77777777" w:rsidR="009E7DC8" w:rsidRPr="002159AF" w:rsidRDefault="00214E88" w:rsidP="00033202">
      <w:pPr>
        <w:pStyle w:val="PargrafodaLista"/>
        <w:tabs>
          <w:tab w:val="left" w:pos="720"/>
        </w:tabs>
        <w:spacing w:line="276" w:lineRule="auto"/>
        <w:ind w:left="720" w:hanging="720"/>
        <w:rPr>
          <w:sz w:val="24"/>
        </w:rPr>
      </w:pPr>
      <w:r w:rsidRPr="003A25CF">
        <w:rPr>
          <w:sz w:val="24"/>
        </w:rPr>
        <w:lastRenderedPageBreak/>
        <w:t xml:space="preserve"> </w:t>
      </w:r>
    </w:p>
    <w:p w14:paraId="29056B4E" w14:textId="5D7DE8C1" w:rsidR="006964E3" w:rsidRPr="00B77E98" w:rsidRDefault="001233BC" w:rsidP="002159AF">
      <w:pPr>
        <w:pStyle w:val="PargrafodaLista"/>
        <w:numPr>
          <w:ilvl w:val="0"/>
          <w:numId w:val="13"/>
        </w:numPr>
        <w:tabs>
          <w:tab w:val="left" w:pos="720"/>
        </w:tabs>
        <w:spacing w:line="276" w:lineRule="auto"/>
        <w:ind w:left="720"/>
        <w:rPr>
          <w:sz w:val="24"/>
        </w:rPr>
      </w:pPr>
      <w:r>
        <w:rPr>
          <w:sz w:val="24"/>
        </w:rPr>
        <w:t xml:space="preserve">a Emissão das Debêntures, </w:t>
      </w:r>
      <w:r w:rsidR="00214E88" w:rsidRPr="00B77E98">
        <w:rPr>
          <w:sz w:val="24"/>
        </w:rPr>
        <w:t xml:space="preserve">a celebração desta Escritura, </w:t>
      </w:r>
      <w:r w:rsidR="00BE27BB" w:rsidRPr="00B77E98">
        <w:rPr>
          <w:sz w:val="24"/>
        </w:rPr>
        <w:t>do</w:t>
      </w:r>
      <w:r w:rsidR="005F0C78">
        <w:rPr>
          <w:sz w:val="24"/>
        </w:rPr>
        <w:t>s</w:t>
      </w:r>
      <w:r w:rsidR="00BE27BB" w:rsidRPr="00B77E98">
        <w:rPr>
          <w:sz w:val="24"/>
        </w:rPr>
        <w:t xml:space="preserve"> Contrato</w:t>
      </w:r>
      <w:r w:rsidR="005F0C78">
        <w:rPr>
          <w:sz w:val="24"/>
        </w:rPr>
        <w:t>s</w:t>
      </w:r>
      <w:r w:rsidR="00BE27BB" w:rsidRPr="00B77E98">
        <w:rPr>
          <w:sz w:val="24"/>
        </w:rPr>
        <w:t xml:space="preserve"> de </w:t>
      </w:r>
      <w:r w:rsidR="005F0C78">
        <w:rPr>
          <w:sz w:val="24"/>
        </w:rPr>
        <w:t>Garantia</w:t>
      </w:r>
      <w:r w:rsidR="00214E88" w:rsidRPr="00B77E98">
        <w:rPr>
          <w:sz w:val="24"/>
        </w:rPr>
        <w:t xml:space="preserve"> e dos demais documentos da Oferta Restrita, </w:t>
      </w:r>
      <w:r w:rsidR="009E7DC8" w:rsidRPr="00B77E98">
        <w:rPr>
          <w:sz w:val="24"/>
        </w:rPr>
        <w:t xml:space="preserve">conforme aplicável, </w:t>
      </w:r>
      <w:r w:rsidR="00214E88" w:rsidRPr="00B77E98">
        <w:rPr>
          <w:sz w:val="24"/>
        </w:rPr>
        <w:t>assim como a assunção e o cumprimento das obrigações previstas em tais documentos: (i) não infringem seu estatuto social; (</w:t>
      </w:r>
      <w:proofErr w:type="spellStart"/>
      <w:r w:rsidR="00214E88" w:rsidRPr="00B77E98">
        <w:rPr>
          <w:sz w:val="24"/>
        </w:rPr>
        <w:t>ii</w:t>
      </w:r>
      <w:proofErr w:type="spellEnd"/>
      <w:r w:rsidR="00214E88" w:rsidRPr="00B77E98">
        <w:rPr>
          <w:sz w:val="24"/>
        </w:rPr>
        <w:t xml:space="preserve">) não infringem qualquer contrato ou instrumento de que </w:t>
      </w:r>
      <w:r w:rsidR="009D4715" w:rsidRPr="00B77E98">
        <w:rPr>
          <w:sz w:val="24"/>
        </w:rPr>
        <w:t xml:space="preserve">sejam </w:t>
      </w:r>
      <w:r w:rsidR="00214E88" w:rsidRPr="00B77E98">
        <w:rPr>
          <w:sz w:val="24"/>
        </w:rPr>
        <w:t>parte ou ao qual qualquer de seus ativos esteja sujeito; (</w:t>
      </w:r>
      <w:proofErr w:type="spellStart"/>
      <w:r w:rsidR="00214E88" w:rsidRPr="00B77E98">
        <w:rPr>
          <w:sz w:val="24"/>
        </w:rPr>
        <w:t>iii</w:t>
      </w:r>
      <w:proofErr w:type="spellEnd"/>
      <w:r w:rsidR="00214E88" w:rsidRPr="00B77E98">
        <w:rPr>
          <w:sz w:val="24"/>
        </w:rPr>
        <w:t>) não resultarão em (</w:t>
      </w:r>
      <w:r w:rsidR="00214E88" w:rsidRPr="00B77E98">
        <w:rPr>
          <w:i/>
          <w:sz w:val="24"/>
        </w:rPr>
        <w:t>x</w:t>
      </w:r>
      <w:r w:rsidR="00214E88" w:rsidRPr="00B77E98">
        <w:rPr>
          <w:sz w:val="24"/>
        </w:rPr>
        <w:t xml:space="preserve">) vencimento antecipado de qualquer obrigação estabelecida em qualquer contrato ou instrumento de que </w:t>
      </w:r>
      <w:r w:rsidR="009D4715" w:rsidRPr="00B77E98">
        <w:rPr>
          <w:sz w:val="24"/>
        </w:rPr>
        <w:t xml:space="preserve">sejam </w:t>
      </w:r>
      <w:r w:rsidR="00214E88" w:rsidRPr="00B77E98">
        <w:rPr>
          <w:sz w:val="24"/>
        </w:rPr>
        <w:t>parte ou pelo qual qualquer de seus ativos esteja sujeito nem em (</w:t>
      </w:r>
      <w:r w:rsidR="00214E88" w:rsidRPr="00B77E98">
        <w:rPr>
          <w:i/>
          <w:sz w:val="24"/>
        </w:rPr>
        <w:t>y</w:t>
      </w:r>
      <w:r w:rsidR="00214E88" w:rsidRPr="00B77E98">
        <w:rPr>
          <w:sz w:val="24"/>
        </w:rPr>
        <w:t>) rescisão de qualquer desses contratos ou instrumentos; (</w:t>
      </w:r>
      <w:proofErr w:type="spellStart"/>
      <w:r w:rsidR="00214E88" w:rsidRPr="00B77E98">
        <w:rPr>
          <w:sz w:val="24"/>
        </w:rPr>
        <w:t>iv</w:t>
      </w:r>
      <w:proofErr w:type="spellEnd"/>
      <w:r w:rsidR="00214E88" w:rsidRPr="00B77E98">
        <w:rPr>
          <w:sz w:val="24"/>
        </w:rPr>
        <w:t xml:space="preserve">) não infringem qualquer disposição legal ou regulamentar a que </w:t>
      </w:r>
      <w:r w:rsidR="003719DE" w:rsidRPr="00B77E98">
        <w:rPr>
          <w:sz w:val="24"/>
        </w:rPr>
        <w:t xml:space="preserve">a Emissora </w:t>
      </w:r>
      <w:r w:rsidR="00214E88" w:rsidRPr="00B77E98">
        <w:rPr>
          <w:sz w:val="24"/>
        </w:rPr>
        <w:t>ou qualquer de seus ativos estejam sujeitos; e (v) não infringem qualquer ordem, decisão ou sentença administrativa, judicial ou arbitral que afete a Emissora</w:t>
      </w:r>
      <w:r w:rsidR="009E7DC8" w:rsidRPr="00B77E98">
        <w:rPr>
          <w:sz w:val="24"/>
        </w:rPr>
        <w:t xml:space="preserve"> </w:t>
      </w:r>
      <w:r w:rsidR="00214E88" w:rsidRPr="00B77E98">
        <w:rPr>
          <w:sz w:val="24"/>
        </w:rPr>
        <w:t xml:space="preserve"> ou qualquer de seus respectivos ativos; </w:t>
      </w:r>
    </w:p>
    <w:p w14:paraId="4FF2655A" w14:textId="77777777" w:rsidR="00BF31B1" w:rsidRPr="003A25CF" w:rsidRDefault="00BF31B1" w:rsidP="002159AF">
      <w:pPr>
        <w:pStyle w:val="PargrafodaLista"/>
        <w:tabs>
          <w:tab w:val="left" w:pos="720"/>
        </w:tabs>
        <w:spacing w:line="276" w:lineRule="auto"/>
        <w:ind w:left="720" w:hanging="720"/>
        <w:rPr>
          <w:sz w:val="24"/>
        </w:rPr>
      </w:pPr>
    </w:p>
    <w:p w14:paraId="21271B9E" w14:textId="77777777" w:rsidR="00BF31B1" w:rsidRPr="003A25CF" w:rsidRDefault="003719DE" w:rsidP="002159AF">
      <w:pPr>
        <w:pStyle w:val="PargrafodaLista"/>
        <w:numPr>
          <w:ilvl w:val="0"/>
          <w:numId w:val="13"/>
        </w:numPr>
        <w:tabs>
          <w:tab w:val="left" w:pos="720"/>
        </w:tabs>
        <w:spacing w:line="276" w:lineRule="auto"/>
        <w:ind w:left="720"/>
        <w:rPr>
          <w:sz w:val="24"/>
        </w:rPr>
      </w:pPr>
      <w:r>
        <w:rPr>
          <w:sz w:val="24"/>
        </w:rPr>
        <w:t>est</w:t>
      </w:r>
      <w:r w:rsidR="000D4BEA">
        <w:rPr>
          <w:sz w:val="24"/>
        </w:rPr>
        <w:t>á</w:t>
      </w:r>
      <w:r>
        <w:rPr>
          <w:sz w:val="24"/>
        </w:rPr>
        <w:t xml:space="preserve"> </w:t>
      </w:r>
      <w:r w:rsidR="00214E88" w:rsidRPr="003A25CF">
        <w:rPr>
          <w:sz w:val="24"/>
        </w:rPr>
        <w:t xml:space="preserve">adimplente com o cumprimento das obrigações constantes desta Escritura, </w:t>
      </w:r>
      <w:r w:rsidR="008803FD" w:rsidRPr="003A25CF">
        <w:rPr>
          <w:sz w:val="24"/>
        </w:rPr>
        <w:t>do</w:t>
      </w:r>
      <w:r w:rsidR="005F0C78">
        <w:rPr>
          <w:sz w:val="24"/>
        </w:rPr>
        <w:t>s</w:t>
      </w:r>
      <w:r w:rsidR="008803FD" w:rsidRPr="003A25CF">
        <w:rPr>
          <w:sz w:val="24"/>
        </w:rPr>
        <w:t xml:space="preserve"> Contrato</w:t>
      </w:r>
      <w:r w:rsidR="005F0C78">
        <w:rPr>
          <w:sz w:val="24"/>
        </w:rPr>
        <w:t>s</w:t>
      </w:r>
      <w:r w:rsidR="008803FD" w:rsidRPr="003A25CF">
        <w:rPr>
          <w:sz w:val="24"/>
        </w:rPr>
        <w:t xml:space="preserve"> de </w:t>
      </w:r>
      <w:r w:rsidR="005F0C78">
        <w:rPr>
          <w:sz w:val="24"/>
        </w:rPr>
        <w:t>Garantia</w:t>
      </w:r>
      <w:r w:rsidR="00214E88" w:rsidRPr="003A25CF">
        <w:rPr>
          <w:sz w:val="24"/>
        </w:rPr>
        <w:t xml:space="preserve"> e dos demais documentos da Oferta Restrita de que </w:t>
      </w:r>
      <w:r w:rsidR="000D4BEA">
        <w:rPr>
          <w:sz w:val="24"/>
        </w:rPr>
        <w:t>é</w:t>
      </w:r>
      <w:r>
        <w:rPr>
          <w:sz w:val="24"/>
        </w:rPr>
        <w:t xml:space="preserve"> </w:t>
      </w:r>
      <w:r w:rsidR="00214E88" w:rsidRPr="003A25CF">
        <w:rPr>
          <w:sz w:val="24"/>
        </w:rPr>
        <w:t>parte, e não ocorreu qualquer Evento de Inadimplemento;</w:t>
      </w:r>
    </w:p>
    <w:p w14:paraId="745B41C7" w14:textId="77777777" w:rsidR="00BF31B1" w:rsidRPr="003A25CF" w:rsidRDefault="00BF31B1" w:rsidP="002159AF">
      <w:pPr>
        <w:pStyle w:val="PargrafodaLista"/>
        <w:tabs>
          <w:tab w:val="left" w:pos="720"/>
        </w:tabs>
        <w:spacing w:line="276" w:lineRule="auto"/>
        <w:ind w:left="720" w:hanging="720"/>
        <w:rPr>
          <w:sz w:val="24"/>
        </w:rPr>
      </w:pPr>
    </w:p>
    <w:p w14:paraId="6BF77723" w14:textId="77777777" w:rsidR="00BF31B1" w:rsidRPr="003A25CF" w:rsidRDefault="003719DE" w:rsidP="002159AF">
      <w:pPr>
        <w:pStyle w:val="PargrafodaLista"/>
        <w:numPr>
          <w:ilvl w:val="0"/>
          <w:numId w:val="13"/>
        </w:numPr>
        <w:tabs>
          <w:tab w:val="left" w:pos="720"/>
        </w:tabs>
        <w:spacing w:line="276" w:lineRule="auto"/>
        <w:ind w:left="720"/>
        <w:rPr>
          <w:sz w:val="24"/>
        </w:rPr>
      </w:pPr>
      <w:bookmarkStart w:id="277" w:name="_Ref174366598"/>
      <w:r>
        <w:rPr>
          <w:sz w:val="24"/>
        </w:rPr>
        <w:t>t</w:t>
      </w:r>
      <w:r w:rsidR="000D4BEA">
        <w:rPr>
          <w:sz w:val="24"/>
        </w:rPr>
        <w:t>e</w:t>
      </w:r>
      <w:r>
        <w:rPr>
          <w:sz w:val="24"/>
        </w:rPr>
        <w:t xml:space="preserve">m </w:t>
      </w:r>
      <w:r w:rsidR="00214E88" w:rsidRPr="003A25CF">
        <w:rPr>
          <w:sz w:val="24"/>
        </w:rPr>
        <w:t>plena ciência e concorda</w:t>
      </w:r>
      <w:r w:rsidR="000D4BEA">
        <w:rPr>
          <w:sz w:val="24"/>
        </w:rPr>
        <w:t xml:space="preserve"> </w:t>
      </w:r>
      <w:r w:rsidR="00214E88" w:rsidRPr="003A25CF">
        <w:rPr>
          <w:sz w:val="24"/>
        </w:rPr>
        <w:t xml:space="preserve">integralmente com a forma de divulgação e apuração da Taxa DI </w:t>
      </w:r>
      <w:r w:rsidR="00214E88" w:rsidRPr="003A25CF">
        <w:rPr>
          <w:i/>
          <w:sz w:val="24"/>
        </w:rPr>
        <w:t>Over</w:t>
      </w:r>
      <w:r w:rsidR="00214E88" w:rsidRPr="003A25CF">
        <w:rPr>
          <w:sz w:val="24"/>
        </w:rPr>
        <w:t xml:space="preserve">, e a forma de cálculo dos Juros Remuneratórios foi acordada por livre vontade da Emissora, em observância ao princípio da boa-fé; </w:t>
      </w:r>
    </w:p>
    <w:p w14:paraId="0FA25FB2" w14:textId="77777777" w:rsidR="00BF31B1" w:rsidRPr="003A25CF" w:rsidRDefault="00BF31B1" w:rsidP="002159AF">
      <w:pPr>
        <w:pStyle w:val="PargrafodaLista"/>
        <w:tabs>
          <w:tab w:val="left" w:pos="720"/>
        </w:tabs>
        <w:spacing w:line="276" w:lineRule="auto"/>
        <w:ind w:left="720" w:hanging="720"/>
        <w:rPr>
          <w:sz w:val="24"/>
        </w:rPr>
      </w:pPr>
    </w:p>
    <w:p w14:paraId="633DEB61" w14:textId="77777777"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todas as informações escritas fornecidas aos Debenturistas até a Data de Emissão para fins da Oferta Restrita, não contêm qualquer informação falsa ou incorreta ou deixam de informar qualquer fato relevante necessário para fazer com que as informações neles contidas, em vista das circunstâncias em que foram prestadas, não sejam enganosas</w:t>
      </w:r>
      <w:bookmarkEnd w:id="277"/>
      <w:r w:rsidRPr="003A25CF">
        <w:rPr>
          <w:sz w:val="24"/>
        </w:rPr>
        <w:t xml:space="preserve">; </w:t>
      </w:r>
    </w:p>
    <w:p w14:paraId="597BDF86" w14:textId="77777777" w:rsidR="006C6882" w:rsidRDefault="006C6882" w:rsidP="006C6882">
      <w:pPr>
        <w:pStyle w:val="PargrafodaLista"/>
        <w:tabs>
          <w:tab w:val="left" w:pos="720"/>
        </w:tabs>
        <w:spacing w:line="276" w:lineRule="auto"/>
        <w:ind w:left="720"/>
        <w:rPr>
          <w:sz w:val="24"/>
        </w:rPr>
      </w:pPr>
    </w:p>
    <w:p w14:paraId="003AF81E" w14:textId="77777777"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as informações prestadas e fornecidas pela Emissora são verdadeiras, consistentes, corretas e suficientes, permitindo aos Investidores Profissionais uma tomada de decisão fundamentada a respeito da Oferta Restrita;</w:t>
      </w:r>
    </w:p>
    <w:p w14:paraId="714D419B" w14:textId="77777777" w:rsidR="00BF31B1" w:rsidRPr="003A25CF" w:rsidRDefault="00BF31B1" w:rsidP="002159AF">
      <w:pPr>
        <w:pStyle w:val="PargrafodaLista"/>
        <w:tabs>
          <w:tab w:val="left" w:pos="720"/>
        </w:tabs>
        <w:spacing w:line="276" w:lineRule="auto"/>
        <w:ind w:left="720" w:hanging="720"/>
        <w:rPr>
          <w:sz w:val="24"/>
        </w:rPr>
      </w:pPr>
    </w:p>
    <w:p w14:paraId="3BDAC5AE" w14:textId="1AB28DA3"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nenhum registro, consentimento, autorização, aprovação, licença, ordem de, ou qualificação perante qualq</w:t>
      </w:r>
      <w:r w:rsidRPr="00BB5005">
        <w:rPr>
          <w:sz w:val="24"/>
        </w:rPr>
        <w:t xml:space="preserve">uer autoridade governamental ou órgão regulatório, é exigido para o cumprimento de suas obrigações nos termos desta Escritura, </w:t>
      </w:r>
      <w:r w:rsidR="002A34D8" w:rsidRPr="00BB5005">
        <w:rPr>
          <w:sz w:val="24"/>
        </w:rPr>
        <w:t>do</w:t>
      </w:r>
      <w:r w:rsidR="005F0C78">
        <w:rPr>
          <w:sz w:val="24"/>
        </w:rPr>
        <w:t>s</w:t>
      </w:r>
      <w:r w:rsidR="002A34D8" w:rsidRPr="00BB5005">
        <w:rPr>
          <w:sz w:val="24"/>
        </w:rPr>
        <w:t xml:space="preserve"> Contrato</w:t>
      </w:r>
      <w:r w:rsidR="00E92853">
        <w:rPr>
          <w:sz w:val="24"/>
        </w:rPr>
        <w:t>s</w:t>
      </w:r>
      <w:r w:rsidR="002A34D8" w:rsidRPr="00BB5005">
        <w:rPr>
          <w:sz w:val="24"/>
        </w:rPr>
        <w:t xml:space="preserve"> de </w:t>
      </w:r>
      <w:r w:rsidR="005F0C78">
        <w:rPr>
          <w:sz w:val="24"/>
        </w:rPr>
        <w:t>Garantia</w:t>
      </w:r>
      <w:r w:rsidRPr="00BB5005">
        <w:rPr>
          <w:sz w:val="24"/>
        </w:rPr>
        <w:t xml:space="preserve"> e dos demais documentos da Oferta Restrita, ou, ainda, para a realização da Emissão,</w:t>
      </w:r>
      <w:r w:rsidR="006B55B6" w:rsidRPr="00BB5005">
        <w:rPr>
          <w:sz w:val="24"/>
        </w:rPr>
        <w:t xml:space="preserve"> </w:t>
      </w:r>
      <w:r w:rsidR="006B55B6" w:rsidRPr="007E67FA">
        <w:rPr>
          <w:sz w:val="24"/>
        </w:rPr>
        <w:t>constituição da</w:t>
      </w:r>
      <w:r w:rsidR="005F0C78">
        <w:rPr>
          <w:sz w:val="24"/>
        </w:rPr>
        <w:t>s</w:t>
      </w:r>
      <w:r w:rsidR="006B55B6" w:rsidRPr="007E67FA">
        <w:rPr>
          <w:sz w:val="24"/>
        </w:rPr>
        <w:t xml:space="preserve"> </w:t>
      </w:r>
      <w:r w:rsidR="005F0C78">
        <w:rPr>
          <w:sz w:val="24"/>
        </w:rPr>
        <w:t>Garantias Reais</w:t>
      </w:r>
      <w:r w:rsidRPr="003A25CF">
        <w:rPr>
          <w:sz w:val="24"/>
        </w:rPr>
        <w:t xml:space="preserve"> exceto </w:t>
      </w:r>
      <w:r w:rsidR="006B55B6">
        <w:rPr>
          <w:sz w:val="24"/>
        </w:rPr>
        <w:t>pel</w:t>
      </w:r>
      <w:r w:rsidRPr="003A25CF">
        <w:rPr>
          <w:sz w:val="24"/>
        </w:rPr>
        <w:t xml:space="preserve">o arquivamento </w:t>
      </w:r>
      <w:r w:rsidR="00685BF6" w:rsidRPr="003A25CF">
        <w:rPr>
          <w:sz w:val="24"/>
        </w:rPr>
        <w:t>da AGE</w:t>
      </w:r>
      <w:r w:rsidRPr="003A25CF">
        <w:rPr>
          <w:sz w:val="24"/>
        </w:rPr>
        <w:t xml:space="preserve"> da Emissão e desta Escritura na </w:t>
      </w:r>
      <w:r w:rsidR="00524BE2">
        <w:rPr>
          <w:sz w:val="24"/>
        </w:rPr>
        <w:t>JUCEMG</w:t>
      </w:r>
      <w:r w:rsidRPr="003A25CF">
        <w:rPr>
          <w:sz w:val="24"/>
        </w:rPr>
        <w:t xml:space="preserve">, a publicação </w:t>
      </w:r>
      <w:r w:rsidR="00685BF6" w:rsidRPr="003A25CF">
        <w:rPr>
          <w:sz w:val="24"/>
        </w:rPr>
        <w:t>da AGE</w:t>
      </w:r>
      <w:r w:rsidRPr="003A25CF">
        <w:rPr>
          <w:sz w:val="24"/>
        </w:rPr>
        <w:t xml:space="preserve"> da Emissão no Jorna</w:t>
      </w:r>
      <w:r w:rsidR="00DB639A">
        <w:rPr>
          <w:sz w:val="24"/>
        </w:rPr>
        <w:t>l</w:t>
      </w:r>
      <w:r w:rsidRPr="003A25CF">
        <w:rPr>
          <w:sz w:val="24"/>
        </w:rPr>
        <w:t xml:space="preserve"> de Publicação, do </w:t>
      </w:r>
      <w:r w:rsidR="008311F1" w:rsidRPr="003A25CF">
        <w:rPr>
          <w:sz w:val="24"/>
        </w:rPr>
        <w:t>depósito</w:t>
      </w:r>
      <w:r w:rsidRPr="003A25CF">
        <w:rPr>
          <w:sz w:val="24"/>
        </w:rPr>
        <w:t xml:space="preserve"> das Debêntures na B3</w:t>
      </w:r>
      <w:r w:rsidRPr="003A25CF">
        <w:rPr>
          <w:iCs/>
          <w:sz w:val="24"/>
        </w:rPr>
        <w:t>,</w:t>
      </w:r>
      <w:r w:rsidRPr="003A25CF">
        <w:rPr>
          <w:sz w:val="24"/>
        </w:rPr>
        <w:t xml:space="preserve"> do registro do</w:t>
      </w:r>
      <w:r w:rsidR="005F0C78">
        <w:rPr>
          <w:sz w:val="24"/>
        </w:rPr>
        <w:t>s</w:t>
      </w:r>
      <w:r w:rsidR="002A34D8" w:rsidRPr="003A25CF">
        <w:rPr>
          <w:sz w:val="24"/>
        </w:rPr>
        <w:t xml:space="preserve"> Contrato</w:t>
      </w:r>
      <w:r w:rsidR="005F0C78">
        <w:rPr>
          <w:sz w:val="24"/>
        </w:rPr>
        <w:t>s</w:t>
      </w:r>
      <w:r w:rsidR="002A34D8" w:rsidRPr="003A25CF">
        <w:rPr>
          <w:sz w:val="24"/>
        </w:rPr>
        <w:t xml:space="preserve"> de </w:t>
      </w:r>
      <w:r w:rsidR="005F0C78">
        <w:rPr>
          <w:sz w:val="24"/>
        </w:rPr>
        <w:t>Garantia</w:t>
      </w:r>
      <w:r w:rsidR="002A34D8" w:rsidRPr="003A25CF">
        <w:rPr>
          <w:sz w:val="24"/>
        </w:rPr>
        <w:t xml:space="preserve"> </w:t>
      </w:r>
      <w:r w:rsidRPr="003A25CF">
        <w:rPr>
          <w:sz w:val="24"/>
        </w:rPr>
        <w:t>nos cartórios competentes e a averbação da Alienação Fiduciária de Ações no livro de registro de ações da Emissora</w:t>
      </w:r>
      <w:r w:rsidR="00B10A84">
        <w:rPr>
          <w:sz w:val="24"/>
        </w:rPr>
        <w:t>;</w:t>
      </w:r>
    </w:p>
    <w:p w14:paraId="52DE7B80" w14:textId="77777777" w:rsidR="00BF31B1" w:rsidRPr="003A25CF" w:rsidRDefault="00BF31B1" w:rsidP="002159AF">
      <w:pPr>
        <w:pStyle w:val="PargrafodaLista"/>
        <w:tabs>
          <w:tab w:val="left" w:pos="720"/>
        </w:tabs>
        <w:spacing w:line="276" w:lineRule="auto"/>
        <w:ind w:left="720" w:hanging="720"/>
        <w:rPr>
          <w:sz w:val="24"/>
        </w:rPr>
      </w:pPr>
    </w:p>
    <w:p w14:paraId="3C34CECB" w14:textId="47657A5F" w:rsidR="00BF31B1" w:rsidRDefault="00214E88" w:rsidP="002159AF">
      <w:pPr>
        <w:pStyle w:val="PargrafodaLista"/>
        <w:numPr>
          <w:ilvl w:val="0"/>
          <w:numId w:val="13"/>
        </w:numPr>
        <w:tabs>
          <w:tab w:val="left" w:pos="720"/>
        </w:tabs>
        <w:spacing w:line="276" w:lineRule="auto"/>
        <w:ind w:left="720"/>
        <w:rPr>
          <w:sz w:val="24"/>
        </w:rPr>
      </w:pPr>
      <w:r w:rsidRPr="00BB5005">
        <w:rPr>
          <w:sz w:val="24"/>
        </w:rPr>
        <w:t>não há, nesta data, qualquer ação judicial, processo administrativo ou arbitral, inquérito, em relação ao qual a Emissora</w:t>
      </w:r>
      <w:r w:rsidR="001233BC">
        <w:rPr>
          <w:sz w:val="24"/>
        </w:rPr>
        <w:t xml:space="preserve">, </w:t>
      </w:r>
      <w:r w:rsidR="001233BC" w:rsidRPr="00D43103">
        <w:rPr>
          <w:sz w:val="24"/>
        </w:rPr>
        <w:t>ou qualquer de suas controladas</w:t>
      </w:r>
      <w:r w:rsidR="001233BC">
        <w:rPr>
          <w:sz w:val="24"/>
        </w:rPr>
        <w:t xml:space="preserve">, </w:t>
      </w:r>
      <w:r w:rsidRPr="00BB5005">
        <w:rPr>
          <w:sz w:val="24"/>
        </w:rPr>
        <w:t>tenha sido citad</w:t>
      </w:r>
      <w:r w:rsidR="00260C69">
        <w:rPr>
          <w:sz w:val="24"/>
        </w:rPr>
        <w:t>a</w:t>
      </w:r>
      <w:r w:rsidRPr="00BB5005">
        <w:rPr>
          <w:sz w:val="24"/>
        </w:rPr>
        <w:t xml:space="preserve"> ou notificad</w:t>
      </w:r>
      <w:r w:rsidR="00260C69">
        <w:rPr>
          <w:sz w:val="24"/>
        </w:rPr>
        <w:t>a</w:t>
      </w:r>
      <w:r w:rsidRPr="00BB5005">
        <w:rPr>
          <w:sz w:val="24"/>
        </w:rPr>
        <w:t>,</w:t>
      </w:r>
      <w:r w:rsidR="001233BC">
        <w:rPr>
          <w:sz w:val="24"/>
        </w:rPr>
        <w:t xml:space="preserve"> </w:t>
      </w:r>
      <w:r w:rsidR="001233BC" w:rsidRPr="001233BC">
        <w:rPr>
          <w:sz w:val="24"/>
        </w:rPr>
        <w:t>ou, no melhor do seu conhecimento, qualquer outro tipo de investigação governamental</w:t>
      </w:r>
      <w:r w:rsidR="001233BC">
        <w:rPr>
          <w:sz w:val="24"/>
        </w:rPr>
        <w:t>,</w:t>
      </w:r>
      <w:r w:rsidRPr="00BB5005">
        <w:rPr>
          <w:sz w:val="24"/>
        </w:rPr>
        <w:t xml:space="preserve"> nos termos da legislação e regulamentação aplicáveis, que </w:t>
      </w:r>
      <w:r w:rsidR="00EB3B63" w:rsidRPr="00EB3B63">
        <w:rPr>
          <w:sz w:val="24"/>
        </w:rPr>
        <w:t>cause um Efeito Adverso Relevante</w:t>
      </w:r>
      <w:r w:rsidR="002D1433" w:rsidRPr="007E67FA">
        <w:rPr>
          <w:sz w:val="24"/>
        </w:rPr>
        <w:t xml:space="preserve">, ou, ainda, que vise a anular, invalidar, questionar </w:t>
      </w:r>
      <w:r w:rsidR="002D1433" w:rsidRPr="007E67FA">
        <w:rPr>
          <w:sz w:val="24"/>
        </w:rPr>
        <w:lastRenderedPageBreak/>
        <w:t xml:space="preserve">ou de qualquer forma afetar esta Escritura, </w:t>
      </w:r>
      <w:r w:rsidR="005F0C78">
        <w:rPr>
          <w:sz w:val="24"/>
        </w:rPr>
        <w:t xml:space="preserve">os </w:t>
      </w:r>
      <w:r w:rsidR="002D1433" w:rsidRPr="007E67FA">
        <w:rPr>
          <w:sz w:val="24"/>
        </w:rPr>
        <w:t>Contrato</w:t>
      </w:r>
      <w:r w:rsidR="005F0C78">
        <w:rPr>
          <w:sz w:val="24"/>
        </w:rPr>
        <w:t>s</w:t>
      </w:r>
      <w:r w:rsidR="002D1433" w:rsidRPr="007E67FA">
        <w:rPr>
          <w:sz w:val="24"/>
        </w:rPr>
        <w:t xml:space="preserve"> de </w:t>
      </w:r>
      <w:r w:rsidR="005F0C78">
        <w:rPr>
          <w:sz w:val="24"/>
        </w:rPr>
        <w:t>Garantia</w:t>
      </w:r>
      <w:r w:rsidR="002D1433" w:rsidRPr="007E67FA">
        <w:rPr>
          <w:sz w:val="24"/>
        </w:rPr>
        <w:t xml:space="preserve"> de Ações</w:t>
      </w:r>
      <w:r w:rsidR="00EB3B63">
        <w:rPr>
          <w:sz w:val="24"/>
        </w:rPr>
        <w:t xml:space="preserve">, </w:t>
      </w:r>
      <w:r w:rsidR="002D1433" w:rsidRPr="007E67FA">
        <w:rPr>
          <w:sz w:val="24"/>
        </w:rPr>
        <w:t>as Debêntures</w:t>
      </w:r>
      <w:r w:rsidR="00EB3B63">
        <w:rPr>
          <w:sz w:val="24"/>
        </w:rPr>
        <w:t xml:space="preserve"> </w:t>
      </w:r>
      <w:r w:rsidR="00EB3B63" w:rsidRPr="00EB3B63">
        <w:rPr>
          <w:sz w:val="24"/>
        </w:rPr>
        <w:t xml:space="preserve">e quaisquer dos demais documentos da Oferta, com exceção daqueles que foram devidamente descritos no Formulário de </w:t>
      </w:r>
      <w:r w:rsidR="00EB3B63" w:rsidRPr="00AB4A19">
        <w:rPr>
          <w:sz w:val="24"/>
        </w:rPr>
        <w:t>Referência ou nas demonstrações financeiras da Omega Geração S.A. ou Omega Energia</w:t>
      </w:r>
      <w:r w:rsidR="00EB3B63" w:rsidRPr="00EB3B63">
        <w:rPr>
          <w:sz w:val="24"/>
        </w:rPr>
        <w:t>, conforme o caso</w:t>
      </w:r>
      <w:r w:rsidRPr="00BB5005">
        <w:rPr>
          <w:sz w:val="24"/>
        </w:rPr>
        <w:t xml:space="preserve">; </w:t>
      </w:r>
    </w:p>
    <w:p w14:paraId="50EE0DCC" w14:textId="77777777" w:rsidR="009018BB" w:rsidRPr="001A471B" w:rsidRDefault="009018BB" w:rsidP="001A471B">
      <w:pPr>
        <w:pStyle w:val="PargrafodaLista"/>
        <w:rPr>
          <w:sz w:val="24"/>
        </w:rPr>
      </w:pPr>
    </w:p>
    <w:p w14:paraId="579432F5" w14:textId="6DEF8AD6" w:rsidR="009018BB" w:rsidRPr="00BB5005" w:rsidRDefault="009018BB" w:rsidP="009018BB">
      <w:pPr>
        <w:pStyle w:val="PargrafodaLista"/>
        <w:numPr>
          <w:ilvl w:val="0"/>
          <w:numId w:val="13"/>
        </w:numPr>
        <w:tabs>
          <w:tab w:val="left" w:pos="720"/>
        </w:tabs>
        <w:spacing w:line="276" w:lineRule="auto"/>
        <w:ind w:left="720"/>
        <w:rPr>
          <w:sz w:val="24"/>
        </w:rPr>
      </w:pPr>
      <w:r w:rsidRPr="003A25CF">
        <w:rPr>
          <w:sz w:val="24"/>
        </w:rPr>
        <w:t>está cumprindo as leis, regulamentos, normas administrativas e determinações dos órgãos governamentais, autarquias ou tribunais aplicáveis à condução de seus negócios, exceto aqueles que estejam sendo discutidos judicialmente de boa-fé pela Emissora</w:t>
      </w:r>
      <w:r w:rsidR="001506FD">
        <w:rPr>
          <w:sz w:val="24"/>
        </w:rPr>
        <w:t xml:space="preserve"> </w:t>
      </w:r>
      <w:r w:rsidR="001506FD" w:rsidRPr="001C6B93">
        <w:rPr>
          <w:sz w:val="24"/>
        </w:rPr>
        <w:t xml:space="preserve">ou que não </w:t>
      </w:r>
      <w:r w:rsidR="00B612EA" w:rsidRPr="001C6B93">
        <w:rPr>
          <w:sz w:val="24"/>
        </w:rPr>
        <w:t>cause</w:t>
      </w:r>
      <w:r w:rsidR="00B612EA">
        <w:rPr>
          <w:sz w:val="24"/>
        </w:rPr>
        <w:t xml:space="preserve"> um Efeito Adverso Relevante</w:t>
      </w:r>
      <w:r>
        <w:rPr>
          <w:sz w:val="24"/>
        </w:rPr>
        <w:t>;</w:t>
      </w:r>
    </w:p>
    <w:p w14:paraId="6B73D7C3" w14:textId="77777777" w:rsidR="00BF31B1" w:rsidRPr="003A25CF" w:rsidRDefault="00BF31B1" w:rsidP="002159AF">
      <w:pPr>
        <w:tabs>
          <w:tab w:val="left" w:pos="0"/>
          <w:tab w:val="left" w:pos="720"/>
        </w:tabs>
        <w:spacing w:line="276" w:lineRule="auto"/>
        <w:ind w:left="720"/>
        <w:rPr>
          <w:sz w:val="24"/>
        </w:rPr>
      </w:pPr>
    </w:p>
    <w:p w14:paraId="56295038" w14:textId="078DB0BF" w:rsidR="009E7DC8" w:rsidRDefault="00BC6B34" w:rsidP="002159AF">
      <w:pPr>
        <w:numPr>
          <w:ilvl w:val="0"/>
          <w:numId w:val="13"/>
        </w:numPr>
        <w:tabs>
          <w:tab w:val="left" w:pos="0"/>
          <w:tab w:val="left" w:pos="720"/>
        </w:tabs>
        <w:spacing w:line="276" w:lineRule="auto"/>
        <w:ind w:left="720"/>
        <w:rPr>
          <w:sz w:val="24"/>
        </w:rPr>
      </w:pPr>
      <w:r w:rsidRPr="00BC6B34">
        <w:rPr>
          <w:sz w:val="24"/>
        </w:rPr>
        <w:t>observa, bem como faz com que suas controladas, seus administradores,  conselheiros, diretores e funcionários agindo em nome da Emissora, observem, toda e qualquer obrigação decorrente das Leis Anticorrupção ou qualquer outra lei anticorrupção aplicável, bem como se abstém de praticar quaisquer atos de corrupção e de agir de forma lesiva à administração pública, nacional e estrangeira, no seu interesse ou para seu benefício, exclusivo ou não, na medida em que: (i) mantém políticas e procedimentos internos que busquem assegurar integral cumprimento das Leis Anticorrupção; (</w:t>
      </w:r>
      <w:proofErr w:type="spellStart"/>
      <w:r w:rsidRPr="00BC6B34">
        <w:rPr>
          <w:sz w:val="24"/>
        </w:rPr>
        <w:t>ii</w:t>
      </w:r>
      <w:proofErr w:type="spellEnd"/>
      <w:r w:rsidRPr="00BC6B34">
        <w:rPr>
          <w:sz w:val="24"/>
        </w:rPr>
        <w:t>) dá conhecimento pleno de tais normas a todos os seus profissionais e/ou os demais prestadores de serviços, previamente ao início de sua atuação no âmbito da Oferta; (</w:t>
      </w:r>
      <w:proofErr w:type="spellStart"/>
      <w:r w:rsidRPr="00BC6B34">
        <w:rPr>
          <w:sz w:val="24"/>
        </w:rPr>
        <w:t>iii</w:t>
      </w:r>
      <w:proofErr w:type="spellEnd"/>
      <w:r w:rsidRPr="00BC6B34">
        <w:rPr>
          <w:sz w:val="24"/>
        </w:rPr>
        <w:t>) abstém-se de praticar atos de corrupção e de agir de forma lesiva à administração pública, nacional ou estrangeira; (</w:t>
      </w:r>
      <w:proofErr w:type="spellStart"/>
      <w:r w:rsidRPr="00BC6B34">
        <w:rPr>
          <w:sz w:val="24"/>
        </w:rPr>
        <w:t>iv</w:t>
      </w:r>
      <w:proofErr w:type="spellEnd"/>
      <w:r w:rsidRPr="00BC6B34">
        <w:rPr>
          <w:sz w:val="24"/>
        </w:rPr>
        <w:t>) deixa claro em todas as suas transações em seu nome que a outra parte exige cumprimento às Leis Anticorrupção; e (</w:t>
      </w:r>
      <w:proofErr w:type="spellStart"/>
      <w:r w:rsidRPr="00BC6B34">
        <w:rPr>
          <w:sz w:val="24"/>
        </w:rPr>
        <w:t>iv</w:t>
      </w:r>
      <w:proofErr w:type="spellEnd"/>
      <w:r w:rsidRPr="00BC6B34">
        <w:rPr>
          <w:sz w:val="24"/>
        </w:rPr>
        <w:t xml:space="preserve">) caso tenha conhecimento de qualquer ato ou fato que viole aludidas normas e que se refira à relação jurídica mantida por meio deste contrato, comunicará em até 5 (cinco) Dias Úteis os </w:t>
      </w:r>
      <w:r>
        <w:rPr>
          <w:sz w:val="24"/>
        </w:rPr>
        <w:t>Debenturistas;</w:t>
      </w:r>
    </w:p>
    <w:p w14:paraId="16002E10" w14:textId="77777777" w:rsidR="00856570" w:rsidRDefault="00856570" w:rsidP="00487530">
      <w:pPr>
        <w:tabs>
          <w:tab w:val="left" w:pos="0"/>
          <w:tab w:val="left" w:pos="720"/>
        </w:tabs>
        <w:spacing w:line="276" w:lineRule="auto"/>
        <w:ind w:left="720"/>
        <w:rPr>
          <w:sz w:val="24"/>
        </w:rPr>
      </w:pPr>
    </w:p>
    <w:p w14:paraId="1413522A" w14:textId="70A2BD9D" w:rsidR="00856570" w:rsidRDefault="00856570" w:rsidP="002159AF">
      <w:pPr>
        <w:numPr>
          <w:ilvl w:val="0"/>
          <w:numId w:val="13"/>
        </w:numPr>
        <w:tabs>
          <w:tab w:val="left" w:pos="0"/>
          <w:tab w:val="left" w:pos="720"/>
        </w:tabs>
        <w:spacing w:line="276" w:lineRule="auto"/>
        <w:ind w:left="720"/>
        <w:rPr>
          <w:sz w:val="24"/>
        </w:rPr>
      </w:pPr>
      <w:r w:rsidRPr="00856570">
        <w:rPr>
          <w:sz w:val="24"/>
        </w:rPr>
        <w:t>não (a) ter utilizado ou utilizar recursos da Companhia, ou de suas respectivas controladas para o pagamento de contribuições, presentes ou atividades de entretenimento ilegais ou qualquer outra despesa ilegal relativa a atividade política; (b)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(c) ter realizado ou realizar qualquer pagamento ou tomar qualquer ação que viole qualquer lei aplicável; e (d) ter realizado ou realizar um ato de corrupção, pago propina ou qualquer outro valor ilegal, bem como influenciado o pagamento de qualquer valor indevido</w:t>
      </w:r>
      <w:r>
        <w:rPr>
          <w:sz w:val="24"/>
        </w:rPr>
        <w:t>;</w:t>
      </w:r>
    </w:p>
    <w:p w14:paraId="09F76244" w14:textId="77777777" w:rsidR="00AB4160" w:rsidRPr="00BB5005" w:rsidRDefault="00AB4160" w:rsidP="002231E0">
      <w:pPr>
        <w:pStyle w:val="PargrafodaLista"/>
        <w:rPr>
          <w:sz w:val="24"/>
        </w:rPr>
      </w:pPr>
    </w:p>
    <w:p w14:paraId="72819015" w14:textId="76833149" w:rsidR="00AB4160" w:rsidRDefault="00AB4160" w:rsidP="002159AF">
      <w:pPr>
        <w:numPr>
          <w:ilvl w:val="0"/>
          <w:numId w:val="13"/>
        </w:numPr>
        <w:tabs>
          <w:tab w:val="left" w:pos="0"/>
          <w:tab w:val="left" w:pos="720"/>
        </w:tabs>
        <w:spacing w:line="276" w:lineRule="auto"/>
        <w:ind w:left="720"/>
        <w:rPr>
          <w:sz w:val="24"/>
        </w:rPr>
      </w:pPr>
      <w:r w:rsidRPr="007F11CF">
        <w:rPr>
          <w:sz w:val="24"/>
        </w:rPr>
        <w:t xml:space="preserve">inexiste contra si, e suas respectivas </w:t>
      </w:r>
      <w:r w:rsidR="00D751A4">
        <w:rPr>
          <w:sz w:val="24"/>
        </w:rPr>
        <w:t>a</w:t>
      </w:r>
      <w:r w:rsidRPr="007F11CF">
        <w:rPr>
          <w:sz w:val="24"/>
        </w:rPr>
        <w:t>filiadas</w:t>
      </w:r>
      <w:r w:rsidR="00BD64D3">
        <w:rPr>
          <w:sz w:val="24"/>
        </w:rPr>
        <w:t>, controladas</w:t>
      </w:r>
      <w:r w:rsidR="009018BB" w:rsidRPr="007F11CF">
        <w:rPr>
          <w:sz w:val="24"/>
        </w:rPr>
        <w:t xml:space="preserve"> </w:t>
      </w:r>
      <w:r w:rsidR="009018BB" w:rsidRPr="00D15C00">
        <w:rPr>
          <w:sz w:val="24"/>
        </w:rPr>
        <w:t>e respectivos administradores</w:t>
      </w:r>
      <w:r w:rsidRPr="007E67FA">
        <w:rPr>
          <w:sz w:val="24"/>
        </w:rPr>
        <w:t xml:space="preserve">, inquérito ou procedimento administrativo ou judicial relacionado a práticas contrárias às </w:t>
      </w:r>
      <w:r w:rsidR="00BD64D3" w:rsidRPr="00BD64D3">
        <w:rPr>
          <w:sz w:val="24"/>
        </w:rPr>
        <w:t>Leis Anticorrupção de que tenha sido intimada e que no melhor de seu conhecimento desconhecem a existência de investigações relacionadas às Leis Anticorrupção</w:t>
      </w:r>
      <w:r w:rsidRPr="00BB5005">
        <w:rPr>
          <w:sz w:val="24"/>
        </w:rPr>
        <w:t>;</w:t>
      </w:r>
      <w:r w:rsidR="00A81686" w:rsidRPr="00BB5005">
        <w:rPr>
          <w:sz w:val="24"/>
        </w:rPr>
        <w:t xml:space="preserve"> </w:t>
      </w:r>
    </w:p>
    <w:p w14:paraId="6F817D79" w14:textId="77777777" w:rsidR="009018BB" w:rsidRDefault="009018BB" w:rsidP="001A471B">
      <w:pPr>
        <w:pStyle w:val="PargrafodaLista"/>
        <w:rPr>
          <w:sz w:val="24"/>
        </w:rPr>
      </w:pPr>
    </w:p>
    <w:p w14:paraId="55B770EF" w14:textId="15ED9367" w:rsidR="009018BB" w:rsidRPr="00BB5005" w:rsidRDefault="009018BB" w:rsidP="002159AF">
      <w:pPr>
        <w:numPr>
          <w:ilvl w:val="0"/>
          <w:numId w:val="13"/>
        </w:numPr>
        <w:tabs>
          <w:tab w:val="left" w:pos="0"/>
          <w:tab w:val="left" w:pos="720"/>
        </w:tabs>
        <w:spacing w:line="276" w:lineRule="auto"/>
        <w:ind w:left="720"/>
        <w:rPr>
          <w:sz w:val="24"/>
        </w:rPr>
      </w:pPr>
      <w:r w:rsidRPr="00D772A9">
        <w:rPr>
          <w:sz w:val="24"/>
        </w:rPr>
        <w:lastRenderedPageBreak/>
        <w:t>a Emissora 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w:t>
      </w:r>
      <w:r w:rsidR="00BD64D3">
        <w:rPr>
          <w:sz w:val="24"/>
        </w:rPr>
        <w:t xml:space="preserve">, </w:t>
      </w:r>
      <w:r w:rsidR="00BD64D3" w:rsidRPr="00BD64D3">
        <w:rPr>
          <w:sz w:val="24"/>
        </w:rPr>
        <w:t>ressalvado o disposto na Deliberação CVM nº 864, de 28 de julho de 2020</w:t>
      </w:r>
      <w:r>
        <w:rPr>
          <w:sz w:val="24"/>
        </w:rPr>
        <w:t>;</w:t>
      </w:r>
    </w:p>
    <w:p w14:paraId="797462E7" w14:textId="77777777" w:rsidR="002D1433" w:rsidRPr="00BB5005" w:rsidRDefault="002D1433" w:rsidP="002231E0">
      <w:pPr>
        <w:pStyle w:val="PargrafodaLista"/>
        <w:rPr>
          <w:sz w:val="24"/>
        </w:rPr>
      </w:pPr>
    </w:p>
    <w:p w14:paraId="692A3E79" w14:textId="77777777" w:rsidR="00107AEF" w:rsidRDefault="002D1433" w:rsidP="002159AF">
      <w:pPr>
        <w:numPr>
          <w:ilvl w:val="0"/>
          <w:numId w:val="13"/>
        </w:numPr>
        <w:tabs>
          <w:tab w:val="left" w:pos="0"/>
          <w:tab w:val="left" w:pos="720"/>
        </w:tabs>
        <w:spacing w:line="276" w:lineRule="auto"/>
        <w:ind w:left="720"/>
        <w:rPr>
          <w:sz w:val="24"/>
        </w:rPr>
      </w:pPr>
      <w:r w:rsidRPr="007E67FA">
        <w:rPr>
          <w:sz w:val="24"/>
        </w:rPr>
        <w:t xml:space="preserve">não ocorreu e não </w:t>
      </w:r>
      <w:r w:rsidR="00BD64D3">
        <w:rPr>
          <w:sz w:val="24"/>
        </w:rPr>
        <w:t>está em curso</w:t>
      </w:r>
      <w:r w:rsidR="00BD64D3" w:rsidRPr="007E67FA">
        <w:rPr>
          <w:sz w:val="24"/>
        </w:rPr>
        <w:t xml:space="preserve"> </w:t>
      </w:r>
      <w:r w:rsidRPr="007E67FA">
        <w:rPr>
          <w:sz w:val="24"/>
        </w:rPr>
        <w:t xml:space="preserve">qualquer Evento de </w:t>
      </w:r>
      <w:r w:rsidR="00BD64D3">
        <w:rPr>
          <w:sz w:val="24"/>
        </w:rPr>
        <w:t>Inadimplemento</w:t>
      </w:r>
      <w:r w:rsidR="00107AEF">
        <w:rPr>
          <w:sz w:val="24"/>
        </w:rPr>
        <w:t>;</w:t>
      </w:r>
    </w:p>
    <w:p w14:paraId="14AB9176" w14:textId="77777777" w:rsidR="00107AEF" w:rsidRDefault="00107AEF" w:rsidP="00FD432A">
      <w:pPr>
        <w:pStyle w:val="PargrafodaLista"/>
        <w:rPr>
          <w:sz w:val="24"/>
        </w:rPr>
      </w:pPr>
    </w:p>
    <w:p w14:paraId="3B310542" w14:textId="6AF7864F" w:rsidR="00107AEF" w:rsidRDefault="001506FD" w:rsidP="002159AF">
      <w:pPr>
        <w:numPr>
          <w:ilvl w:val="0"/>
          <w:numId w:val="13"/>
        </w:numPr>
        <w:tabs>
          <w:tab w:val="left" w:pos="0"/>
          <w:tab w:val="left" w:pos="720"/>
        </w:tabs>
        <w:spacing w:line="276" w:lineRule="auto"/>
        <w:ind w:left="720"/>
        <w:rPr>
          <w:sz w:val="24"/>
        </w:rPr>
      </w:pPr>
      <w:r w:rsidRPr="00A92F65">
        <w:rPr>
          <w:sz w:val="24"/>
          <w:highlight w:val="cyan"/>
        </w:rPr>
        <w:t>no seu melhor conhecimento,</w:t>
      </w:r>
      <w:r>
        <w:rPr>
          <w:sz w:val="24"/>
        </w:rPr>
        <w:t xml:space="preserve"> </w:t>
      </w:r>
      <w:r w:rsidR="00107AEF" w:rsidRPr="00107AEF">
        <w:rPr>
          <w:sz w:val="24"/>
        </w:rPr>
        <w:t>estão de acordo, em todos os aspectos, com as leis, regulamentos e licenças ambientais em vigor</w:t>
      </w:r>
      <w:r w:rsidR="00107AEF">
        <w:rPr>
          <w:sz w:val="24"/>
        </w:rPr>
        <w:t>;</w:t>
      </w:r>
    </w:p>
    <w:p w14:paraId="62A38F0A" w14:textId="77777777" w:rsidR="00107AEF" w:rsidRDefault="00107AEF" w:rsidP="00FD432A">
      <w:pPr>
        <w:pStyle w:val="PargrafodaLista"/>
        <w:rPr>
          <w:sz w:val="24"/>
        </w:rPr>
      </w:pPr>
    </w:p>
    <w:p w14:paraId="70051FBF" w14:textId="77777777" w:rsidR="00107AEF" w:rsidRDefault="00107AEF" w:rsidP="002159AF">
      <w:pPr>
        <w:numPr>
          <w:ilvl w:val="0"/>
          <w:numId w:val="13"/>
        </w:numPr>
        <w:tabs>
          <w:tab w:val="left" w:pos="0"/>
          <w:tab w:val="left" w:pos="720"/>
        </w:tabs>
        <w:spacing w:line="276" w:lineRule="auto"/>
        <w:ind w:left="720"/>
        <w:rPr>
          <w:sz w:val="24"/>
        </w:rPr>
      </w:pPr>
      <w:r w:rsidRPr="00107AEF">
        <w:rPr>
          <w:sz w:val="24"/>
        </w:rPr>
        <w:t xml:space="preserve">a assinatura eletrônica da presente </w:t>
      </w:r>
      <w:r>
        <w:rPr>
          <w:sz w:val="24"/>
        </w:rPr>
        <w:t>Escritura de Emissão</w:t>
      </w:r>
      <w:r w:rsidRPr="00107AEF">
        <w:rPr>
          <w:sz w:val="24"/>
        </w:rPr>
        <w:t xml:space="preserve"> é </w:t>
      </w:r>
      <w:proofErr w:type="gramStart"/>
      <w:r w:rsidRPr="00107AEF">
        <w:rPr>
          <w:sz w:val="24"/>
        </w:rPr>
        <w:t>meio válido e eficaz</w:t>
      </w:r>
      <w:proofErr w:type="gramEnd"/>
      <w:r w:rsidRPr="00107AEF">
        <w:rPr>
          <w:sz w:val="24"/>
        </w:rPr>
        <w:t xml:space="preserve"> entre as Partes, sendo suficiente para sua vinculação e comprovação de autoria e integridade nos termos do artigo 10, §2º, da Medida Provisória nº. 2.200-02, de 24 de agosto de 2001, ainda que realizada com a utilização de processo de certificação diferente do disponibilizado pela </w:t>
      </w:r>
      <w:proofErr w:type="spellStart"/>
      <w:proofErr w:type="gramStart"/>
      <w:r w:rsidRPr="00107AEF">
        <w:rPr>
          <w:sz w:val="24"/>
        </w:rPr>
        <w:t>Infra-Estrutura</w:t>
      </w:r>
      <w:proofErr w:type="spellEnd"/>
      <w:proofErr w:type="gramEnd"/>
      <w:r w:rsidRPr="00107AEF">
        <w:rPr>
          <w:sz w:val="24"/>
        </w:rPr>
        <w:t xml:space="preserve"> de Chaves Públicas Brasileira - ICP-Brasil</w:t>
      </w:r>
      <w:r>
        <w:rPr>
          <w:sz w:val="24"/>
        </w:rPr>
        <w:t>;</w:t>
      </w:r>
    </w:p>
    <w:p w14:paraId="61D7F207" w14:textId="77777777" w:rsidR="00107AEF" w:rsidRDefault="00107AEF" w:rsidP="00FD432A">
      <w:pPr>
        <w:pStyle w:val="PargrafodaLista"/>
        <w:rPr>
          <w:sz w:val="24"/>
        </w:rPr>
      </w:pPr>
    </w:p>
    <w:p w14:paraId="45DDD52D" w14:textId="77777777" w:rsidR="00107AEF" w:rsidRDefault="00107AEF" w:rsidP="002159AF">
      <w:pPr>
        <w:numPr>
          <w:ilvl w:val="0"/>
          <w:numId w:val="13"/>
        </w:numPr>
        <w:tabs>
          <w:tab w:val="left" w:pos="0"/>
          <w:tab w:val="left" w:pos="720"/>
        </w:tabs>
        <w:spacing w:line="276" w:lineRule="auto"/>
        <w:ind w:left="720"/>
        <w:rPr>
          <w:sz w:val="24"/>
        </w:rPr>
      </w:pPr>
      <w:r w:rsidRPr="00107AEF">
        <w:rPr>
          <w:sz w:val="24"/>
        </w:rPr>
        <w:t>respeita a legislação e regulamentação relacionadas ao meio ambiente, além de saúde e segurança do trabalho, bem como declara que suas atividades não utilizam a mão-de-obra infantil e/ou em condição análoga à de escravo, assim declaradas pela autoridade competente</w:t>
      </w:r>
      <w:r>
        <w:rPr>
          <w:sz w:val="24"/>
        </w:rPr>
        <w:t>;</w:t>
      </w:r>
    </w:p>
    <w:p w14:paraId="6A47E661" w14:textId="77777777" w:rsidR="00107AEF" w:rsidRDefault="00107AEF" w:rsidP="00FD432A">
      <w:pPr>
        <w:pStyle w:val="PargrafodaLista"/>
        <w:rPr>
          <w:sz w:val="24"/>
        </w:rPr>
      </w:pPr>
    </w:p>
    <w:p w14:paraId="12B0FE9A" w14:textId="17DB2A57" w:rsidR="00107AEF" w:rsidRDefault="00107AEF" w:rsidP="002159AF">
      <w:pPr>
        <w:numPr>
          <w:ilvl w:val="0"/>
          <w:numId w:val="13"/>
        </w:numPr>
        <w:tabs>
          <w:tab w:val="left" w:pos="0"/>
          <w:tab w:val="left" w:pos="720"/>
        </w:tabs>
        <w:spacing w:line="276" w:lineRule="auto"/>
        <w:ind w:left="720"/>
        <w:rPr>
          <w:sz w:val="24"/>
        </w:rPr>
      </w:pPr>
      <w:r w:rsidRPr="00107AEF">
        <w:rPr>
          <w:sz w:val="24"/>
        </w:rPr>
        <w:t xml:space="preserve">a utilização dos valores objeto desta </w:t>
      </w:r>
      <w:r>
        <w:rPr>
          <w:sz w:val="24"/>
        </w:rPr>
        <w:t>Escritura de Emissão</w:t>
      </w:r>
      <w:r w:rsidRPr="00107AEF">
        <w:rPr>
          <w:sz w:val="24"/>
        </w:rPr>
        <w:t xml:space="preserve"> não implicará violação da legislação socioambiental</w:t>
      </w:r>
      <w:r>
        <w:rPr>
          <w:sz w:val="24"/>
        </w:rPr>
        <w:t>;</w:t>
      </w:r>
    </w:p>
    <w:p w14:paraId="2B24283F" w14:textId="77777777" w:rsidR="00107AEF" w:rsidRDefault="00107AEF" w:rsidP="00FD432A">
      <w:pPr>
        <w:pStyle w:val="PargrafodaLista"/>
        <w:rPr>
          <w:sz w:val="24"/>
        </w:rPr>
      </w:pPr>
    </w:p>
    <w:p w14:paraId="05B0ACC7"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não incentiva ou se envolve com a prostituição, além de respeitar e apoiar a proteção dos direitos humanos reconhecidos internacionalmente e assegura a sua não participação na violação destes direitos;</w:t>
      </w:r>
    </w:p>
    <w:p w14:paraId="65E0F7BA" w14:textId="77777777" w:rsidR="00107AEF" w:rsidRPr="00107AEF" w:rsidRDefault="00107AEF" w:rsidP="00FD432A">
      <w:pPr>
        <w:tabs>
          <w:tab w:val="left" w:pos="0"/>
          <w:tab w:val="left" w:pos="720"/>
        </w:tabs>
        <w:spacing w:line="276" w:lineRule="auto"/>
        <w:ind w:left="1146"/>
        <w:rPr>
          <w:sz w:val="24"/>
        </w:rPr>
      </w:pPr>
    </w:p>
    <w:p w14:paraId="028C8592"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não esteve envolvido ou se envolve em casos relacionados a pornografia, bem como racismo ou mídias antidemocráticas (conforme definidos pela Lei Federal 7.170/1983);</w:t>
      </w:r>
    </w:p>
    <w:p w14:paraId="63ECF433" w14:textId="77777777" w:rsidR="00107AEF" w:rsidRPr="00107AEF" w:rsidRDefault="00107AEF" w:rsidP="00FD432A">
      <w:pPr>
        <w:tabs>
          <w:tab w:val="left" w:pos="0"/>
          <w:tab w:val="left" w:pos="720"/>
        </w:tabs>
        <w:spacing w:line="276" w:lineRule="auto"/>
        <w:ind w:left="1146"/>
        <w:rPr>
          <w:sz w:val="24"/>
        </w:rPr>
      </w:pPr>
    </w:p>
    <w:p w14:paraId="14613148"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não esteve envolvido ou se envolve em casos relacionados à destruição de áreas de alto valor de conservação, entendidas como habitats naturais onde esses valores são considerados de significância excepcional ou importância crítica. Para fins desta cláusula, destruição significa a (i) eliminação ou diminuição severa da integridade de uma área causada por uma grande mudança de longo prazo no uso da terra ou da água; ou (</w:t>
      </w:r>
      <w:proofErr w:type="spellStart"/>
      <w:r w:rsidRPr="00107AEF">
        <w:rPr>
          <w:sz w:val="24"/>
        </w:rPr>
        <w:t>ii</w:t>
      </w:r>
      <w:proofErr w:type="spellEnd"/>
      <w:r w:rsidRPr="00107AEF">
        <w:rPr>
          <w:sz w:val="24"/>
        </w:rPr>
        <w:t>) modificação de um habitat de tal forma que a capacidade da área de manter seu papel está perdido;</w:t>
      </w:r>
    </w:p>
    <w:p w14:paraId="6FAC5F16" w14:textId="77777777" w:rsidR="00107AEF" w:rsidRPr="00107AEF" w:rsidRDefault="00107AEF" w:rsidP="00FD432A">
      <w:pPr>
        <w:tabs>
          <w:tab w:val="left" w:pos="0"/>
          <w:tab w:val="left" w:pos="720"/>
        </w:tabs>
        <w:spacing w:line="276" w:lineRule="auto"/>
        <w:ind w:left="1146"/>
        <w:rPr>
          <w:sz w:val="24"/>
        </w:rPr>
      </w:pPr>
    </w:p>
    <w:p w14:paraId="42C8B738"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 xml:space="preserve">não desenvolveu ou desenvolve atividades ou faz uso de materiais considerados como ilegais de acordo com a legislação local. Entende-se como legislação local (i) a Norma Interministerial 19/1981 e o Decreto Federal Brasileiro 5472/2005, que se relacionam com substâncias que destroem a camada de ozônio, </w:t>
      </w:r>
      <w:proofErr w:type="spellStart"/>
      <w:r w:rsidRPr="00107AEF">
        <w:rPr>
          <w:sz w:val="24"/>
        </w:rPr>
        <w:t>PCBs</w:t>
      </w:r>
      <w:proofErr w:type="spellEnd"/>
      <w:r w:rsidRPr="00107AEF">
        <w:rPr>
          <w:sz w:val="24"/>
        </w:rPr>
        <w:t xml:space="preserve"> (</w:t>
      </w:r>
      <w:proofErr w:type="spellStart"/>
      <w:r w:rsidRPr="00107AEF">
        <w:rPr>
          <w:sz w:val="24"/>
        </w:rPr>
        <w:t>Bifenilos</w:t>
      </w:r>
      <w:proofErr w:type="spellEnd"/>
      <w:r w:rsidRPr="00107AEF">
        <w:rPr>
          <w:sz w:val="24"/>
        </w:rPr>
        <w:t xml:space="preserve"> </w:t>
      </w:r>
      <w:proofErr w:type="spellStart"/>
      <w:r w:rsidRPr="00107AEF">
        <w:rPr>
          <w:sz w:val="24"/>
        </w:rPr>
        <w:t>Policlorados</w:t>
      </w:r>
      <w:proofErr w:type="spellEnd"/>
      <w:r w:rsidRPr="00107AEF">
        <w:rPr>
          <w:sz w:val="24"/>
        </w:rPr>
        <w:t>) e outros produtos farmacêuticos perigosos, pesticidas / herbicidas ou produtos químicos específicos; (</w:t>
      </w:r>
      <w:proofErr w:type="spellStart"/>
      <w:r w:rsidRPr="00107AEF">
        <w:rPr>
          <w:sz w:val="24"/>
        </w:rPr>
        <w:t>ii</w:t>
      </w:r>
      <w:proofErr w:type="spellEnd"/>
      <w:r w:rsidRPr="00107AEF">
        <w:rPr>
          <w:sz w:val="24"/>
        </w:rPr>
        <w:t xml:space="preserve">) a Convenção que trata do Comércio Internacional das </w:t>
      </w:r>
      <w:r w:rsidRPr="00107AEF">
        <w:rPr>
          <w:sz w:val="24"/>
        </w:rPr>
        <w:lastRenderedPageBreak/>
        <w:t>Espécies da Flora e da Fauna Selvagens em Perigo de Extinção, ratificado em 1975, que se relaciona com a fauna bravia ou produtos regulamentados pela Convenção sobre o Comércio Internacional de Espécies Ameaçadas de Extinção ou Fauna e Flora Selvagens (CITES);  (</w:t>
      </w:r>
      <w:proofErr w:type="spellStart"/>
      <w:r w:rsidRPr="00107AEF">
        <w:rPr>
          <w:sz w:val="24"/>
        </w:rPr>
        <w:t>iii</w:t>
      </w:r>
      <w:proofErr w:type="spellEnd"/>
      <w:r w:rsidRPr="00107AEF">
        <w:rPr>
          <w:sz w:val="24"/>
        </w:rPr>
        <w:t>) a Lei Federal 11959/2009 e Normas Interministeriais 11/2012 e 12/2012, que tratam dos métodos de pesca não sustentáveis; e (</w:t>
      </w:r>
      <w:proofErr w:type="spellStart"/>
      <w:r w:rsidRPr="00107AEF">
        <w:rPr>
          <w:sz w:val="24"/>
        </w:rPr>
        <w:t>iv</w:t>
      </w:r>
      <w:proofErr w:type="spellEnd"/>
      <w:r w:rsidRPr="00107AEF">
        <w:rPr>
          <w:sz w:val="24"/>
        </w:rPr>
        <w:t>) o Decreto Federal 875/2013 que retificou a Convenção de Basileia e que trata do comércio transfronteiriço de resíduos perigosos;</w:t>
      </w:r>
    </w:p>
    <w:p w14:paraId="2929AC4C" w14:textId="77777777" w:rsidR="00107AEF" w:rsidRPr="00107AEF" w:rsidRDefault="00107AEF" w:rsidP="00FD432A">
      <w:pPr>
        <w:tabs>
          <w:tab w:val="left" w:pos="0"/>
          <w:tab w:val="left" w:pos="720"/>
        </w:tabs>
        <w:spacing w:line="276" w:lineRule="auto"/>
        <w:ind w:left="1146"/>
        <w:rPr>
          <w:sz w:val="24"/>
        </w:rPr>
      </w:pPr>
    </w:p>
    <w:p w14:paraId="3EC3A7FE"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não utilizou ou utiliza materiais radioativos e fibras de amianto;</w:t>
      </w:r>
    </w:p>
    <w:p w14:paraId="73108094" w14:textId="77777777" w:rsidR="00107AEF" w:rsidRPr="00107AEF" w:rsidRDefault="00107AEF" w:rsidP="00FD432A">
      <w:pPr>
        <w:tabs>
          <w:tab w:val="left" w:pos="0"/>
          <w:tab w:val="left" w:pos="720"/>
        </w:tabs>
        <w:spacing w:line="276" w:lineRule="auto"/>
        <w:ind w:left="1146"/>
        <w:rPr>
          <w:sz w:val="24"/>
        </w:rPr>
      </w:pPr>
    </w:p>
    <w:p w14:paraId="5B21AEA4"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monitora suas atividades de forma a identificar e mitigar os impactos ambientais não antevistos no momento da contratação de crédito;</w:t>
      </w:r>
    </w:p>
    <w:p w14:paraId="3635B39A" w14:textId="77777777" w:rsidR="00107AEF" w:rsidRPr="00107AEF" w:rsidRDefault="00107AEF" w:rsidP="00FD432A">
      <w:pPr>
        <w:tabs>
          <w:tab w:val="left" w:pos="0"/>
          <w:tab w:val="left" w:pos="720"/>
        </w:tabs>
        <w:spacing w:line="276" w:lineRule="auto"/>
        <w:ind w:left="1146"/>
        <w:rPr>
          <w:sz w:val="24"/>
        </w:rPr>
      </w:pPr>
    </w:p>
    <w:p w14:paraId="4537F59C" w14:textId="234428F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 xml:space="preserve">no caso de descumprimento de obrigação ambiental ou existência de trabalho análogo ao escravo ou infantil por parte de fornecedor direto e relevante, a </w:t>
      </w:r>
      <w:r>
        <w:rPr>
          <w:sz w:val="24"/>
        </w:rPr>
        <w:t>Emissora</w:t>
      </w:r>
      <w:r w:rsidRPr="00107AEF">
        <w:rPr>
          <w:sz w:val="24"/>
        </w:rPr>
        <w:t xml:space="preserve"> deverá avisar ao </w:t>
      </w:r>
      <w:r>
        <w:rPr>
          <w:sz w:val="24"/>
        </w:rPr>
        <w:t>Debenturista</w:t>
      </w:r>
      <w:r w:rsidRPr="00107AEF">
        <w:rPr>
          <w:sz w:val="24"/>
        </w:rPr>
        <w:t>, em até 5 (cinco) dias úteis deste descumprimento, assim como se compromete a indicar as medidas adotadas para endereçamento deste assunto; e</w:t>
      </w:r>
    </w:p>
    <w:p w14:paraId="0ED63346" w14:textId="77777777" w:rsidR="00107AEF" w:rsidRPr="00107AEF" w:rsidRDefault="00107AEF" w:rsidP="00FD432A">
      <w:pPr>
        <w:tabs>
          <w:tab w:val="left" w:pos="0"/>
          <w:tab w:val="left" w:pos="720"/>
        </w:tabs>
        <w:spacing w:line="276" w:lineRule="auto"/>
        <w:ind w:left="1146"/>
        <w:rPr>
          <w:sz w:val="24"/>
        </w:rPr>
      </w:pPr>
    </w:p>
    <w:p w14:paraId="01032F35" w14:textId="509D062B" w:rsidR="00D772A9" w:rsidRDefault="00107AEF" w:rsidP="00FD432A">
      <w:pPr>
        <w:numPr>
          <w:ilvl w:val="0"/>
          <w:numId w:val="13"/>
        </w:numPr>
        <w:tabs>
          <w:tab w:val="left" w:pos="0"/>
          <w:tab w:val="left" w:pos="720"/>
        </w:tabs>
        <w:spacing w:line="276" w:lineRule="auto"/>
        <w:ind w:left="720"/>
        <w:rPr>
          <w:sz w:val="24"/>
        </w:rPr>
      </w:pPr>
      <w:r w:rsidRPr="00107AEF">
        <w:rPr>
          <w:sz w:val="24"/>
        </w:rPr>
        <w:t>realiza o engajamento com comunidades locais e suas decisões são baseadas no interesse de todas as partes interessadas e/ou envolvidas na sua atividade empresarial, buscando mitigar riscos de conflito e abarcar os interesses diversos da comunidade em que atua</w:t>
      </w:r>
      <w:r>
        <w:rPr>
          <w:sz w:val="24"/>
        </w:rPr>
        <w:t>.</w:t>
      </w:r>
    </w:p>
    <w:p w14:paraId="7236BE52" w14:textId="77777777" w:rsidR="00BF31B1" w:rsidRPr="003A25CF" w:rsidRDefault="00BF31B1" w:rsidP="002159AF">
      <w:pPr>
        <w:spacing w:line="276" w:lineRule="auto"/>
        <w:rPr>
          <w:sz w:val="24"/>
        </w:rPr>
      </w:pPr>
    </w:p>
    <w:p w14:paraId="3930473A" w14:textId="77777777" w:rsidR="00BF31B1" w:rsidRPr="003A25CF" w:rsidRDefault="00214E88" w:rsidP="002159AF">
      <w:pPr>
        <w:pStyle w:val="SCBFTtulo1"/>
        <w:spacing w:line="276" w:lineRule="auto"/>
        <w:rPr>
          <w:rFonts w:ascii="Garamond" w:hAnsi="Garamond" w:cs="Garamond"/>
          <w:sz w:val="24"/>
          <w:szCs w:val="24"/>
        </w:rPr>
      </w:pPr>
      <w:bookmarkStart w:id="278" w:name="_Toc314664638"/>
      <w:bookmarkStart w:id="279" w:name="_Toc315089433"/>
      <w:bookmarkStart w:id="280" w:name="_Toc341449484"/>
      <w:bookmarkStart w:id="281" w:name="_Toc518641565"/>
      <w:bookmarkStart w:id="282" w:name="_Toc519883359"/>
      <w:r w:rsidRPr="003A25CF">
        <w:rPr>
          <w:rFonts w:ascii="Garamond" w:hAnsi="Garamond" w:cs="Garamond"/>
          <w:sz w:val="24"/>
          <w:szCs w:val="24"/>
        </w:rPr>
        <w:t>CLÁUSULA XI</w:t>
      </w:r>
      <w:r w:rsidRPr="003A25CF">
        <w:rPr>
          <w:rFonts w:ascii="Garamond" w:hAnsi="Garamond" w:cs="Garamond"/>
          <w:sz w:val="24"/>
          <w:szCs w:val="24"/>
        </w:rPr>
        <w:br/>
        <w:t>DISPOSIÇÕES GERAIS</w:t>
      </w:r>
      <w:bookmarkEnd w:id="278"/>
      <w:bookmarkEnd w:id="279"/>
      <w:bookmarkEnd w:id="280"/>
      <w:bookmarkEnd w:id="281"/>
      <w:bookmarkEnd w:id="282"/>
    </w:p>
    <w:p w14:paraId="0C294F9E" w14:textId="77777777" w:rsidR="00BF31B1" w:rsidRPr="003A25CF" w:rsidRDefault="00BF31B1" w:rsidP="002159AF">
      <w:pPr>
        <w:keepNext/>
        <w:spacing w:line="276" w:lineRule="auto"/>
        <w:rPr>
          <w:sz w:val="24"/>
        </w:rPr>
      </w:pPr>
    </w:p>
    <w:p w14:paraId="27E0282E" w14:textId="77777777" w:rsidR="00BF31B1" w:rsidRPr="003A25CF" w:rsidRDefault="003A25CF" w:rsidP="002159AF">
      <w:pPr>
        <w:pStyle w:val="SFTtulo2"/>
        <w:spacing w:line="276" w:lineRule="auto"/>
        <w:rPr>
          <w:sz w:val="24"/>
          <w:szCs w:val="24"/>
        </w:rPr>
      </w:pPr>
      <w:r w:rsidRPr="003A25CF">
        <w:rPr>
          <w:sz w:val="24"/>
          <w:szCs w:val="24"/>
        </w:rPr>
        <w:t>1</w:t>
      </w:r>
      <w:r w:rsidR="002A34D8" w:rsidRPr="003A25CF">
        <w:rPr>
          <w:sz w:val="24"/>
          <w:szCs w:val="24"/>
        </w:rPr>
        <w:t>1</w:t>
      </w:r>
      <w:r w:rsidR="00214E88" w:rsidRPr="003A25CF">
        <w:rPr>
          <w:sz w:val="24"/>
          <w:szCs w:val="24"/>
        </w:rPr>
        <w:t>.1.</w:t>
      </w:r>
      <w:r w:rsidR="00214E88" w:rsidRPr="003A25CF">
        <w:rPr>
          <w:sz w:val="24"/>
          <w:szCs w:val="24"/>
        </w:rPr>
        <w:tab/>
        <w:t>Comunicações</w:t>
      </w:r>
    </w:p>
    <w:p w14:paraId="5D724700" w14:textId="77777777" w:rsidR="00BF31B1" w:rsidRPr="003A25CF" w:rsidRDefault="00BF31B1" w:rsidP="002159AF">
      <w:pPr>
        <w:spacing w:line="276" w:lineRule="auto"/>
        <w:rPr>
          <w:sz w:val="24"/>
        </w:rPr>
      </w:pPr>
    </w:p>
    <w:p w14:paraId="041AA01F" w14:textId="77777777" w:rsidR="00BF31B1" w:rsidRPr="003A25CF" w:rsidRDefault="002A34D8" w:rsidP="002159AF">
      <w:pPr>
        <w:spacing w:line="276" w:lineRule="auto"/>
        <w:rPr>
          <w:sz w:val="24"/>
        </w:rPr>
      </w:pPr>
      <w:r w:rsidRPr="003A25CF">
        <w:rPr>
          <w:sz w:val="24"/>
        </w:rPr>
        <w:t>11</w:t>
      </w:r>
      <w:r w:rsidR="00214E88" w:rsidRPr="003A25CF">
        <w:rPr>
          <w:sz w:val="24"/>
        </w:rPr>
        <w:t>.1.1.</w:t>
      </w:r>
      <w:r w:rsidR="00214E88" w:rsidRPr="003A25CF">
        <w:rPr>
          <w:sz w:val="24"/>
        </w:rPr>
        <w:tab/>
        <w:t>As comunicações a serem enviadas por qualquer das Partes nos termos desta Escritura deverão ser encaminhadas para os seguintes endereços:</w:t>
      </w:r>
    </w:p>
    <w:p w14:paraId="0C7D85EE" w14:textId="77777777" w:rsidR="003A25CF" w:rsidRPr="003A25CF" w:rsidRDefault="003A25CF" w:rsidP="002159AF">
      <w:pPr>
        <w:spacing w:line="276" w:lineRule="auto"/>
        <w:rPr>
          <w:sz w:val="24"/>
        </w:rPr>
      </w:pPr>
    </w:p>
    <w:p w14:paraId="4687A592" w14:textId="590F7EDB" w:rsidR="00BF31B1" w:rsidRPr="00487530" w:rsidRDefault="00214E88" w:rsidP="002159AF">
      <w:pPr>
        <w:spacing w:line="276" w:lineRule="auto"/>
        <w:rPr>
          <w:bCs/>
          <w:sz w:val="24"/>
        </w:rPr>
      </w:pPr>
      <w:r w:rsidRPr="003A25CF">
        <w:rPr>
          <w:b/>
          <w:sz w:val="24"/>
        </w:rPr>
        <w:t xml:space="preserve">Para a Emissora: </w:t>
      </w:r>
    </w:p>
    <w:p w14:paraId="5CE7AF06" w14:textId="77777777" w:rsidR="00BF31B1" w:rsidRPr="003A25CF" w:rsidRDefault="002A34D8" w:rsidP="003A25CF">
      <w:pPr>
        <w:spacing w:line="276" w:lineRule="auto"/>
        <w:rPr>
          <w:b/>
          <w:bCs/>
          <w:sz w:val="24"/>
        </w:rPr>
      </w:pPr>
      <w:r w:rsidRPr="003A25CF">
        <w:rPr>
          <w:b/>
          <w:bCs/>
          <w:sz w:val="24"/>
        </w:rPr>
        <w:t xml:space="preserve">Lambda </w:t>
      </w:r>
      <w:r w:rsidR="000D4BEA">
        <w:rPr>
          <w:b/>
          <w:bCs/>
          <w:sz w:val="24"/>
        </w:rPr>
        <w:t xml:space="preserve">II </w:t>
      </w:r>
      <w:r w:rsidRPr="003A25CF">
        <w:rPr>
          <w:b/>
          <w:bCs/>
          <w:sz w:val="24"/>
        </w:rPr>
        <w:t>Energia</w:t>
      </w:r>
      <w:r w:rsidR="00D643B6">
        <w:rPr>
          <w:b/>
          <w:bCs/>
          <w:sz w:val="24"/>
        </w:rPr>
        <w:t xml:space="preserve"> </w:t>
      </w:r>
      <w:r w:rsidRPr="003A25CF">
        <w:rPr>
          <w:b/>
          <w:bCs/>
          <w:sz w:val="24"/>
        </w:rPr>
        <w:t>S.A.</w:t>
      </w:r>
    </w:p>
    <w:p w14:paraId="179DA764" w14:textId="77777777" w:rsidR="0010394F" w:rsidRDefault="00F315B9" w:rsidP="003A25CF">
      <w:pPr>
        <w:pStyle w:val="PargrafodaLista"/>
        <w:spacing w:line="276" w:lineRule="auto"/>
        <w:ind w:left="0"/>
        <w:rPr>
          <w:sz w:val="24"/>
        </w:rPr>
      </w:pPr>
      <w:r>
        <w:rPr>
          <w:sz w:val="24"/>
        </w:rPr>
        <w:t>Av. Pres</w:t>
      </w:r>
      <w:r w:rsidR="006836CB">
        <w:rPr>
          <w:sz w:val="24"/>
        </w:rPr>
        <w:t>idente</w:t>
      </w:r>
      <w:r>
        <w:rPr>
          <w:sz w:val="24"/>
        </w:rPr>
        <w:t xml:space="preserve"> Juscelino Kubitschek, 1.830, Torre 2, 6º andar</w:t>
      </w:r>
    </w:p>
    <w:p w14:paraId="3F3262FB" w14:textId="1E3F4F89" w:rsidR="00BF31B1" w:rsidRPr="003A25CF" w:rsidRDefault="00F315B9" w:rsidP="003A25CF">
      <w:pPr>
        <w:pStyle w:val="PargrafodaLista"/>
        <w:spacing w:line="276" w:lineRule="auto"/>
        <w:ind w:left="0"/>
        <w:rPr>
          <w:sz w:val="24"/>
          <w:highlight w:val="yellow"/>
        </w:rPr>
      </w:pPr>
      <w:r>
        <w:rPr>
          <w:sz w:val="24"/>
        </w:rPr>
        <w:t>CEP 04</w:t>
      </w:r>
      <w:r w:rsidR="003263BD">
        <w:rPr>
          <w:sz w:val="24"/>
        </w:rPr>
        <w:t>.</w:t>
      </w:r>
      <w:r>
        <w:rPr>
          <w:sz w:val="24"/>
        </w:rPr>
        <w:t>543-900, São Paulo / SP</w:t>
      </w:r>
    </w:p>
    <w:p w14:paraId="0B0BFCF2" w14:textId="77777777" w:rsidR="00BF31B1" w:rsidRPr="002159AF" w:rsidRDefault="00214E88" w:rsidP="002159AF">
      <w:pPr>
        <w:spacing w:line="276" w:lineRule="auto"/>
        <w:rPr>
          <w:sz w:val="24"/>
          <w:highlight w:val="yellow"/>
        </w:rPr>
      </w:pPr>
      <w:r w:rsidRPr="002159AF">
        <w:rPr>
          <w:sz w:val="24"/>
        </w:rPr>
        <w:t xml:space="preserve">At.: </w:t>
      </w:r>
      <w:r w:rsidR="000D4BEA">
        <w:rPr>
          <w:sz w:val="24"/>
        </w:rPr>
        <w:t>João Cunha</w:t>
      </w:r>
      <w:r w:rsidR="00112818" w:rsidRPr="002231E0">
        <w:rPr>
          <w:sz w:val="24"/>
        </w:rPr>
        <w:t>/ Lívia Mariz</w:t>
      </w:r>
    </w:p>
    <w:p w14:paraId="65F38782" w14:textId="77777777" w:rsidR="00BF31B1" w:rsidRPr="002159AF" w:rsidRDefault="00214E88" w:rsidP="002159AF">
      <w:pPr>
        <w:keepNext/>
        <w:keepLines/>
        <w:spacing w:line="276" w:lineRule="auto"/>
        <w:rPr>
          <w:sz w:val="24"/>
        </w:rPr>
      </w:pPr>
      <w:r w:rsidRPr="002159AF">
        <w:rPr>
          <w:sz w:val="24"/>
        </w:rPr>
        <w:t xml:space="preserve">Tel./Fax: </w:t>
      </w:r>
      <w:r w:rsidR="00F315B9">
        <w:rPr>
          <w:sz w:val="24"/>
        </w:rPr>
        <w:t>(11) 3</w:t>
      </w:r>
      <w:r w:rsidR="00B052F7">
        <w:rPr>
          <w:sz w:val="24"/>
        </w:rPr>
        <w:t>254 981</w:t>
      </w:r>
      <w:r w:rsidR="000D4BEA">
        <w:rPr>
          <w:sz w:val="24"/>
        </w:rPr>
        <w:t>7</w:t>
      </w:r>
    </w:p>
    <w:p w14:paraId="4AA27DE3" w14:textId="77777777" w:rsidR="00BF31B1" w:rsidRPr="002159AF" w:rsidRDefault="00214E88" w:rsidP="002159AF">
      <w:pPr>
        <w:spacing w:line="276" w:lineRule="auto"/>
        <w:rPr>
          <w:sz w:val="24"/>
        </w:rPr>
      </w:pPr>
      <w:r w:rsidRPr="002159AF">
        <w:rPr>
          <w:sz w:val="24"/>
        </w:rPr>
        <w:t xml:space="preserve">E-mail: </w:t>
      </w:r>
      <w:r w:rsidR="000D4BEA">
        <w:rPr>
          <w:sz w:val="24"/>
        </w:rPr>
        <w:t>joao.cunha@omegaenergia.com.br</w:t>
      </w:r>
      <w:r w:rsidR="00112818">
        <w:rPr>
          <w:sz w:val="24"/>
        </w:rPr>
        <w:t>/ jurídico@omegaenergia.com.br</w:t>
      </w:r>
    </w:p>
    <w:p w14:paraId="56C44A60" w14:textId="77777777" w:rsidR="00BF31B1" w:rsidRPr="002159AF" w:rsidRDefault="00BF31B1" w:rsidP="002159AF">
      <w:pPr>
        <w:spacing w:line="276" w:lineRule="auto"/>
        <w:rPr>
          <w:sz w:val="24"/>
        </w:rPr>
      </w:pPr>
    </w:p>
    <w:p w14:paraId="436627B5" w14:textId="42828567" w:rsidR="00BF31B1" w:rsidRPr="003A25CF" w:rsidRDefault="00214E88" w:rsidP="002159AF">
      <w:pPr>
        <w:keepNext/>
        <w:keepLines/>
        <w:spacing w:line="276" w:lineRule="auto"/>
        <w:rPr>
          <w:b/>
          <w:sz w:val="24"/>
        </w:rPr>
      </w:pPr>
      <w:r w:rsidRPr="003A25CF">
        <w:rPr>
          <w:b/>
          <w:sz w:val="24"/>
        </w:rPr>
        <w:t>Para o Agente Fiduciário</w:t>
      </w:r>
      <w:r w:rsidR="00592492">
        <w:rPr>
          <w:b/>
          <w:sz w:val="24"/>
        </w:rPr>
        <w:t>:</w:t>
      </w:r>
      <w:r w:rsidR="00185B50">
        <w:rPr>
          <w:b/>
          <w:sz w:val="24"/>
        </w:rPr>
        <w:t xml:space="preserve"> </w:t>
      </w:r>
    </w:p>
    <w:p w14:paraId="410E14A2" w14:textId="2D6464E4" w:rsidR="00300369" w:rsidRPr="003A25CF" w:rsidRDefault="00300369" w:rsidP="00300369">
      <w:pPr>
        <w:keepNext/>
        <w:keepLines/>
        <w:spacing w:line="276" w:lineRule="auto"/>
        <w:rPr>
          <w:b/>
          <w:sz w:val="24"/>
        </w:rPr>
      </w:pPr>
      <w:r>
        <w:rPr>
          <w:b/>
          <w:sz w:val="24"/>
        </w:rPr>
        <w:t>Oliveira Trust Distribuidora de Títulos e Valores Mobiliários S.A.</w:t>
      </w:r>
      <w:r w:rsidRPr="003A25CF" w:rsidDel="00F315B9">
        <w:rPr>
          <w:b/>
          <w:sz w:val="24"/>
        </w:rPr>
        <w:t xml:space="preserve"> </w:t>
      </w:r>
    </w:p>
    <w:p w14:paraId="543A6870" w14:textId="16236116" w:rsidR="00300369" w:rsidRDefault="00300369" w:rsidP="00300369">
      <w:pPr>
        <w:pStyle w:val="PargrafodaLista"/>
        <w:spacing w:line="276" w:lineRule="auto"/>
        <w:ind w:left="0"/>
        <w:rPr>
          <w:sz w:val="24"/>
        </w:rPr>
      </w:pPr>
      <w:r>
        <w:rPr>
          <w:sz w:val="24"/>
        </w:rPr>
        <w:t xml:space="preserve">Av. das Américas, 3434, bloco 7, sala 201, Centro Empresarial Mario Henrique Simonsen, Barra da Tijuca  </w:t>
      </w:r>
    </w:p>
    <w:p w14:paraId="5FC56581" w14:textId="7CA9B713" w:rsidR="00300369" w:rsidRDefault="00300369" w:rsidP="00300369">
      <w:pPr>
        <w:pStyle w:val="PargrafodaLista"/>
        <w:spacing w:line="276" w:lineRule="auto"/>
        <w:ind w:left="0"/>
        <w:rPr>
          <w:sz w:val="24"/>
        </w:rPr>
      </w:pPr>
      <w:r>
        <w:rPr>
          <w:sz w:val="24"/>
        </w:rPr>
        <w:t>CEP 22</w:t>
      </w:r>
      <w:r w:rsidR="00987FEF">
        <w:rPr>
          <w:sz w:val="24"/>
        </w:rPr>
        <w:t>.</w:t>
      </w:r>
      <w:r>
        <w:rPr>
          <w:sz w:val="24"/>
        </w:rPr>
        <w:t>640-102, Rio de Janeiro</w:t>
      </w:r>
      <w:r w:rsidR="00987FEF">
        <w:rPr>
          <w:sz w:val="24"/>
        </w:rPr>
        <w:t xml:space="preserve">, </w:t>
      </w:r>
      <w:r>
        <w:rPr>
          <w:sz w:val="24"/>
        </w:rPr>
        <w:t>RJ</w:t>
      </w:r>
    </w:p>
    <w:p w14:paraId="32D3F761" w14:textId="391B4A3A" w:rsidR="00300369" w:rsidRPr="003A25CF" w:rsidRDefault="00300369" w:rsidP="00300369">
      <w:pPr>
        <w:pStyle w:val="PargrafodaLista"/>
        <w:spacing w:line="276" w:lineRule="auto"/>
        <w:ind w:left="0"/>
        <w:rPr>
          <w:sz w:val="24"/>
        </w:rPr>
      </w:pPr>
      <w:r w:rsidRPr="003A25CF">
        <w:rPr>
          <w:sz w:val="24"/>
        </w:rPr>
        <w:t xml:space="preserve">At.: </w:t>
      </w:r>
      <w:r>
        <w:rPr>
          <w:sz w:val="24"/>
        </w:rPr>
        <w:t>Antonio Amaro / Maria Carolin</w:t>
      </w:r>
      <w:r w:rsidR="00592492">
        <w:rPr>
          <w:sz w:val="24"/>
        </w:rPr>
        <w:t>a Abrantes Lodi de Oliveira</w:t>
      </w:r>
    </w:p>
    <w:p w14:paraId="08C62533" w14:textId="18D281AD" w:rsidR="00300369" w:rsidRPr="003A25CF" w:rsidRDefault="00300369" w:rsidP="00300369">
      <w:pPr>
        <w:pStyle w:val="PargrafodaLista"/>
        <w:spacing w:line="276" w:lineRule="auto"/>
        <w:ind w:left="0"/>
        <w:rPr>
          <w:sz w:val="24"/>
        </w:rPr>
      </w:pPr>
      <w:r w:rsidRPr="003A25CF">
        <w:rPr>
          <w:sz w:val="24"/>
        </w:rPr>
        <w:t xml:space="preserve">Tel./Fax: </w:t>
      </w:r>
      <w:r>
        <w:rPr>
          <w:sz w:val="24"/>
        </w:rPr>
        <w:t>21 3514-0000 / 21 3514-0099</w:t>
      </w:r>
    </w:p>
    <w:p w14:paraId="348DCAA7" w14:textId="5385B13D" w:rsidR="00300369" w:rsidRDefault="00300369" w:rsidP="00300369">
      <w:pPr>
        <w:spacing w:line="276" w:lineRule="auto"/>
        <w:rPr>
          <w:sz w:val="24"/>
        </w:rPr>
      </w:pPr>
      <w:r w:rsidRPr="003A25CF">
        <w:rPr>
          <w:sz w:val="24"/>
        </w:rPr>
        <w:t xml:space="preserve">E-mail: </w:t>
      </w:r>
      <w:hyperlink r:id="rId25" w:history="1">
        <w:r w:rsidR="004A59B3" w:rsidRPr="00655237">
          <w:rPr>
            <w:rStyle w:val="Hyperlink"/>
            <w:sz w:val="24"/>
          </w:rPr>
          <w:t>af.controles@oliveiratrust.com.br</w:t>
        </w:r>
      </w:hyperlink>
    </w:p>
    <w:p w14:paraId="3EA43A31" w14:textId="77777777" w:rsidR="00592492" w:rsidRDefault="00592492" w:rsidP="00300369">
      <w:pPr>
        <w:spacing w:line="276" w:lineRule="auto"/>
        <w:rPr>
          <w:sz w:val="24"/>
        </w:rPr>
      </w:pPr>
    </w:p>
    <w:p w14:paraId="3D593541" w14:textId="2444A533" w:rsidR="00592492" w:rsidRPr="003A25CF" w:rsidRDefault="00592492" w:rsidP="00592492">
      <w:pPr>
        <w:keepNext/>
        <w:keepLines/>
        <w:spacing w:line="276" w:lineRule="auto"/>
        <w:rPr>
          <w:b/>
          <w:sz w:val="24"/>
        </w:rPr>
      </w:pPr>
      <w:r w:rsidRPr="003A25CF">
        <w:rPr>
          <w:b/>
          <w:sz w:val="24"/>
        </w:rPr>
        <w:t xml:space="preserve">Para o </w:t>
      </w:r>
      <w:r>
        <w:rPr>
          <w:b/>
          <w:sz w:val="24"/>
        </w:rPr>
        <w:t xml:space="preserve">Agente de Liquidação / </w:t>
      </w:r>
      <w:proofErr w:type="spellStart"/>
      <w:r>
        <w:rPr>
          <w:b/>
          <w:sz w:val="24"/>
        </w:rPr>
        <w:t>Escriturador</w:t>
      </w:r>
      <w:proofErr w:type="spellEnd"/>
      <w:r w:rsidRPr="003A25CF">
        <w:rPr>
          <w:b/>
          <w:sz w:val="24"/>
        </w:rPr>
        <w:t xml:space="preserve">: </w:t>
      </w:r>
    </w:p>
    <w:p w14:paraId="225CD515" w14:textId="47E42740" w:rsidR="00592492" w:rsidRPr="003A25CF" w:rsidRDefault="00592492" w:rsidP="00592492">
      <w:pPr>
        <w:keepNext/>
        <w:keepLines/>
        <w:spacing w:line="276" w:lineRule="auto"/>
        <w:rPr>
          <w:b/>
          <w:sz w:val="24"/>
        </w:rPr>
      </w:pPr>
      <w:r>
        <w:rPr>
          <w:b/>
          <w:sz w:val="24"/>
        </w:rPr>
        <w:t>Oliveira Trust Distribuidora de Títulos e Valores Mobiliários S.A.</w:t>
      </w:r>
      <w:r w:rsidRPr="003A25CF">
        <w:rPr>
          <w:b/>
          <w:sz w:val="24"/>
        </w:rPr>
        <w:t xml:space="preserve"> </w:t>
      </w:r>
    </w:p>
    <w:p w14:paraId="5E6751A1" w14:textId="44C81A8F" w:rsidR="00592492" w:rsidRDefault="00592492" w:rsidP="00592492">
      <w:pPr>
        <w:pStyle w:val="PargrafodaLista"/>
        <w:spacing w:line="276" w:lineRule="auto"/>
        <w:ind w:left="0"/>
        <w:rPr>
          <w:sz w:val="24"/>
        </w:rPr>
      </w:pPr>
      <w:r>
        <w:rPr>
          <w:sz w:val="24"/>
        </w:rPr>
        <w:t xml:space="preserve">Av. das Américas, 3434, bloco 7, sala 201, Centro Empresarial Mario Henrique Simonsen, Barra da Tijuca  </w:t>
      </w:r>
    </w:p>
    <w:p w14:paraId="3CB386DF" w14:textId="12F2989B" w:rsidR="00592492" w:rsidRDefault="00592492" w:rsidP="00592492">
      <w:pPr>
        <w:pStyle w:val="PargrafodaLista"/>
        <w:spacing w:line="276" w:lineRule="auto"/>
        <w:ind w:left="0"/>
        <w:rPr>
          <w:sz w:val="24"/>
        </w:rPr>
      </w:pPr>
      <w:r>
        <w:rPr>
          <w:sz w:val="24"/>
        </w:rPr>
        <w:t>CEP 22</w:t>
      </w:r>
      <w:r w:rsidR="00987FEF">
        <w:rPr>
          <w:sz w:val="24"/>
        </w:rPr>
        <w:t>.</w:t>
      </w:r>
      <w:r>
        <w:rPr>
          <w:sz w:val="24"/>
        </w:rPr>
        <w:t>640-102, Rio de Janeiro</w:t>
      </w:r>
      <w:r w:rsidR="00987FEF">
        <w:rPr>
          <w:sz w:val="24"/>
        </w:rPr>
        <w:t>,</w:t>
      </w:r>
      <w:r>
        <w:rPr>
          <w:sz w:val="24"/>
        </w:rPr>
        <w:t xml:space="preserve"> RJ</w:t>
      </w:r>
    </w:p>
    <w:p w14:paraId="4E49FCBE" w14:textId="3F0E9022" w:rsidR="00592492" w:rsidRPr="003A25CF" w:rsidRDefault="00592492" w:rsidP="00592492">
      <w:pPr>
        <w:pStyle w:val="PargrafodaLista"/>
        <w:spacing w:line="276" w:lineRule="auto"/>
        <w:ind w:left="0"/>
        <w:rPr>
          <w:sz w:val="24"/>
        </w:rPr>
      </w:pPr>
      <w:r w:rsidRPr="003A25CF">
        <w:rPr>
          <w:sz w:val="24"/>
        </w:rPr>
        <w:t xml:space="preserve">At.: </w:t>
      </w:r>
      <w:r>
        <w:rPr>
          <w:sz w:val="24"/>
        </w:rPr>
        <w:t>Alexandre Lodi / João Bezerra</w:t>
      </w:r>
    </w:p>
    <w:p w14:paraId="0771D5CD" w14:textId="7D95CAD2" w:rsidR="00592492" w:rsidRPr="003A25CF" w:rsidRDefault="00592492" w:rsidP="00592492">
      <w:pPr>
        <w:pStyle w:val="PargrafodaLista"/>
        <w:spacing w:line="276" w:lineRule="auto"/>
        <w:ind w:left="0"/>
        <w:rPr>
          <w:sz w:val="24"/>
        </w:rPr>
      </w:pPr>
      <w:r w:rsidRPr="003A25CF">
        <w:rPr>
          <w:sz w:val="24"/>
        </w:rPr>
        <w:t xml:space="preserve">Tel./Fax: </w:t>
      </w:r>
      <w:r>
        <w:rPr>
          <w:sz w:val="24"/>
        </w:rPr>
        <w:t>21 3514-0000 / 21 3514-0099</w:t>
      </w:r>
    </w:p>
    <w:p w14:paraId="3523C59B" w14:textId="343960BD" w:rsidR="00592492" w:rsidRPr="003A25CF" w:rsidRDefault="00592492" w:rsidP="00592492">
      <w:pPr>
        <w:spacing w:line="276" w:lineRule="auto"/>
        <w:rPr>
          <w:b/>
          <w:sz w:val="24"/>
        </w:rPr>
      </w:pPr>
      <w:r w:rsidRPr="003A25CF">
        <w:rPr>
          <w:sz w:val="24"/>
        </w:rPr>
        <w:t xml:space="preserve">E-mail: </w:t>
      </w:r>
      <w:hyperlink r:id="rId26" w:history="1">
        <w:r w:rsidR="004A59B3" w:rsidRPr="00F34B5A">
          <w:rPr>
            <w:rStyle w:val="Hyperlink"/>
            <w:sz w:val="24"/>
          </w:rPr>
          <w:t>sqescrituracao@oliveiratrust.com.br</w:t>
        </w:r>
      </w:hyperlink>
    </w:p>
    <w:p w14:paraId="3860A4A0" w14:textId="77777777" w:rsidR="003A25CF" w:rsidRPr="002159AF" w:rsidRDefault="003A25CF" w:rsidP="002159AF">
      <w:pPr>
        <w:spacing w:line="276" w:lineRule="auto"/>
        <w:rPr>
          <w:b/>
          <w:sz w:val="24"/>
        </w:rPr>
      </w:pPr>
    </w:p>
    <w:p w14:paraId="6E985561" w14:textId="33D1D04F" w:rsidR="008311F1" w:rsidRPr="0010394F" w:rsidRDefault="008311F1" w:rsidP="002159AF">
      <w:pPr>
        <w:keepNext/>
        <w:keepLines/>
        <w:spacing w:line="276" w:lineRule="auto"/>
        <w:rPr>
          <w:b/>
          <w:bCs/>
          <w:sz w:val="24"/>
        </w:rPr>
      </w:pPr>
      <w:r w:rsidRPr="003A25CF">
        <w:rPr>
          <w:b/>
          <w:bCs/>
          <w:sz w:val="24"/>
        </w:rPr>
        <w:t>Para a B3</w:t>
      </w:r>
      <w:r w:rsidRPr="0010394F">
        <w:rPr>
          <w:b/>
          <w:bCs/>
          <w:sz w:val="24"/>
        </w:rPr>
        <w:t>:</w:t>
      </w:r>
    </w:p>
    <w:p w14:paraId="5432F2A3" w14:textId="016A6DFC" w:rsidR="0010394F" w:rsidRPr="000F55E2" w:rsidRDefault="008311F1" w:rsidP="003A25CF">
      <w:pPr>
        <w:pStyle w:val="PargrafodaLista"/>
        <w:spacing w:line="276" w:lineRule="auto"/>
        <w:ind w:left="0"/>
        <w:rPr>
          <w:sz w:val="24"/>
        </w:rPr>
      </w:pPr>
      <w:r w:rsidRPr="0010394F">
        <w:rPr>
          <w:sz w:val="24"/>
        </w:rPr>
        <w:t>Praça Antônio Prado, nº 48, 4º andar</w:t>
      </w:r>
    </w:p>
    <w:p w14:paraId="230D48E2" w14:textId="27A80195" w:rsidR="008311F1" w:rsidRDefault="003A25CF" w:rsidP="003A25CF">
      <w:pPr>
        <w:pStyle w:val="PargrafodaLista"/>
        <w:spacing w:line="276" w:lineRule="auto"/>
        <w:ind w:left="0"/>
        <w:rPr>
          <w:sz w:val="24"/>
        </w:rPr>
      </w:pPr>
      <w:r w:rsidRPr="0010394F">
        <w:rPr>
          <w:sz w:val="24"/>
        </w:rPr>
        <w:t xml:space="preserve">CEP </w:t>
      </w:r>
      <w:r w:rsidR="008311F1" w:rsidRPr="0010394F">
        <w:rPr>
          <w:sz w:val="24"/>
        </w:rPr>
        <w:t>01</w:t>
      </w:r>
      <w:r w:rsidR="0010394F" w:rsidRPr="000F55E2">
        <w:rPr>
          <w:sz w:val="24"/>
        </w:rPr>
        <w:t>.</w:t>
      </w:r>
      <w:r w:rsidR="008311F1" w:rsidRPr="0010394F">
        <w:rPr>
          <w:sz w:val="24"/>
        </w:rPr>
        <w:t>010-901</w:t>
      </w:r>
      <w:r w:rsidR="0010394F" w:rsidRPr="000F55E2">
        <w:rPr>
          <w:sz w:val="24"/>
        </w:rPr>
        <w:t xml:space="preserve">, </w:t>
      </w:r>
      <w:r w:rsidR="008311F1" w:rsidRPr="0010394F">
        <w:rPr>
          <w:sz w:val="24"/>
        </w:rPr>
        <w:t>São Paulo</w:t>
      </w:r>
      <w:r w:rsidR="0010394F" w:rsidRPr="000F55E2">
        <w:rPr>
          <w:sz w:val="24"/>
        </w:rPr>
        <w:t xml:space="preserve">, </w:t>
      </w:r>
      <w:r w:rsidR="008311F1" w:rsidRPr="0010394F">
        <w:rPr>
          <w:sz w:val="24"/>
        </w:rPr>
        <w:t>SP</w:t>
      </w:r>
    </w:p>
    <w:p w14:paraId="6A65E8C2" w14:textId="77777777" w:rsidR="0010394F" w:rsidRPr="0010394F" w:rsidRDefault="0010394F" w:rsidP="0010394F">
      <w:pPr>
        <w:pStyle w:val="PargrafodaLista"/>
        <w:spacing w:line="276" w:lineRule="auto"/>
        <w:ind w:left="0"/>
        <w:rPr>
          <w:sz w:val="24"/>
        </w:rPr>
      </w:pPr>
      <w:r w:rsidRPr="0010394F">
        <w:rPr>
          <w:sz w:val="24"/>
        </w:rPr>
        <w:t>At.: Superintendência de Ofertas de Títulos Corporativos e Fundos - SCF</w:t>
      </w:r>
    </w:p>
    <w:p w14:paraId="4FB1C09F" w14:textId="00FE6D2B" w:rsidR="008311F1" w:rsidRPr="0010394F" w:rsidRDefault="008311F1" w:rsidP="002159AF">
      <w:pPr>
        <w:pStyle w:val="PargrafodaLista"/>
        <w:spacing w:line="276" w:lineRule="auto"/>
        <w:ind w:left="0"/>
        <w:rPr>
          <w:sz w:val="24"/>
        </w:rPr>
      </w:pPr>
      <w:r w:rsidRPr="0010394F">
        <w:rPr>
          <w:sz w:val="24"/>
        </w:rPr>
        <w:t xml:space="preserve">Tel.: </w:t>
      </w:r>
      <w:r w:rsidR="0010394F" w:rsidRPr="0010394F">
        <w:rPr>
          <w:sz w:val="24"/>
        </w:rPr>
        <w:t>+55 (11) 2565-5061</w:t>
      </w:r>
    </w:p>
    <w:p w14:paraId="71376847" w14:textId="77777777" w:rsidR="008311F1" w:rsidRPr="003A25CF" w:rsidRDefault="008311F1" w:rsidP="002159AF">
      <w:pPr>
        <w:pStyle w:val="PargrafodaLista"/>
        <w:spacing w:line="276" w:lineRule="auto"/>
        <w:ind w:left="0"/>
        <w:rPr>
          <w:sz w:val="24"/>
        </w:rPr>
      </w:pPr>
      <w:r w:rsidRPr="0010394F">
        <w:rPr>
          <w:sz w:val="24"/>
        </w:rPr>
        <w:t xml:space="preserve">E-mail: </w:t>
      </w:r>
      <w:hyperlink r:id="rId27" w:history="1">
        <w:r w:rsidR="001A471B" w:rsidRPr="0010394F">
          <w:rPr>
            <w:rStyle w:val="Hyperlink"/>
            <w:sz w:val="24"/>
          </w:rPr>
          <w:t>valores.mobiliarios@b3.com.br</w:t>
        </w:r>
      </w:hyperlink>
      <w:r w:rsidR="001A471B">
        <w:rPr>
          <w:sz w:val="24"/>
        </w:rPr>
        <w:t xml:space="preserve"> </w:t>
      </w:r>
    </w:p>
    <w:p w14:paraId="75A867CC" w14:textId="77777777" w:rsidR="00BF31B1" w:rsidRPr="003A25CF" w:rsidRDefault="00BF31B1" w:rsidP="002159AF">
      <w:pPr>
        <w:spacing w:line="276" w:lineRule="auto"/>
        <w:rPr>
          <w:sz w:val="24"/>
        </w:rPr>
      </w:pPr>
    </w:p>
    <w:p w14:paraId="58A2EEA0" w14:textId="77777777" w:rsidR="00BF31B1" w:rsidRPr="003A25CF" w:rsidRDefault="008822BF" w:rsidP="002159AF">
      <w:pPr>
        <w:spacing w:line="276" w:lineRule="auto"/>
        <w:rPr>
          <w:sz w:val="24"/>
        </w:rPr>
      </w:pPr>
      <w:r w:rsidRPr="003A25CF">
        <w:rPr>
          <w:sz w:val="24"/>
        </w:rPr>
        <w:t>11</w:t>
      </w:r>
      <w:r w:rsidR="00214E88" w:rsidRPr="003A25CF">
        <w:rPr>
          <w:sz w:val="24"/>
        </w:rPr>
        <w:t>.1.2.</w:t>
      </w:r>
      <w:r w:rsidR="00214E88" w:rsidRPr="003A25CF">
        <w:rPr>
          <w:sz w:val="24"/>
        </w:rPr>
        <w:tab/>
        <w:t>As comunicações referentes a esta Escritura serão consideradas entregues quando recebidas sob protocolo ou com “aviso de recebimento” expedido pela Empresa Brasileira de Correios e Telégrafos, ou por telegrama nos endereços acima. As comunicações feitas por correio eletrônico serão consideradas recebidas na data de seu envio, desde que seu recebimento seja confirmado por meio de recibo emitido pela máquina utilizada pelo remetente. A mudança de qualquer dos endereços acima deverá ser comunicada imediatamente pela Parte que tiver seu endereço alterado.</w:t>
      </w:r>
    </w:p>
    <w:p w14:paraId="7DA95127" w14:textId="77777777" w:rsidR="00BF31B1" w:rsidRPr="003A25CF" w:rsidRDefault="00BF31B1" w:rsidP="002159AF">
      <w:pPr>
        <w:spacing w:line="276" w:lineRule="auto"/>
        <w:rPr>
          <w:sz w:val="24"/>
        </w:rPr>
      </w:pPr>
    </w:p>
    <w:p w14:paraId="639B4DFC" w14:textId="77777777" w:rsidR="00BF31B1" w:rsidRPr="003A25CF" w:rsidRDefault="008822BF" w:rsidP="002159AF">
      <w:pPr>
        <w:spacing w:line="276" w:lineRule="auto"/>
        <w:contextualSpacing/>
        <w:jc w:val="left"/>
        <w:rPr>
          <w:sz w:val="24"/>
        </w:rPr>
      </w:pPr>
      <w:r w:rsidRPr="003A25CF">
        <w:rPr>
          <w:b/>
          <w:sz w:val="24"/>
        </w:rPr>
        <w:t>11</w:t>
      </w:r>
      <w:r w:rsidR="00214E88" w:rsidRPr="003A25CF">
        <w:rPr>
          <w:b/>
          <w:sz w:val="24"/>
        </w:rPr>
        <w:t>.2.</w:t>
      </w:r>
      <w:r w:rsidR="00214E88" w:rsidRPr="003A25CF">
        <w:rPr>
          <w:b/>
          <w:sz w:val="24"/>
        </w:rPr>
        <w:tab/>
        <w:t>Renúncia</w:t>
      </w:r>
    </w:p>
    <w:p w14:paraId="580BB076" w14:textId="77777777" w:rsidR="00BF31B1" w:rsidRPr="003A25CF" w:rsidRDefault="00BF31B1" w:rsidP="002159AF">
      <w:pPr>
        <w:spacing w:line="276" w:lineRule="auto"/>
        <w:contextualSpacing/>
        <w:jc w:val="left"/>
        <w:rPr>
          <w:sz w:val="24"/>
        </w:rPr>
      </w:pPr>
    </w:p>
    <w:p w14:paraId="537D78A1" w14:textId="77777777" w:rsidR="00BF31B1" w:rsidRPr="003A25CF" w:rsidRDefault="008822BF" w:rsidP="002159AF">
      <w:pPr>
        <w:spacing w:line="276" w:lineRule="auto"/>
        <w:contextualSpacing/>
        <w:rPr>
          <w:sz w:val="24"/>
        </w:rPr>
      </w:pPr>
      <w:r w:rsidRPr="003A25CF">
        <w:rPr>
          <w:sz w:val="24"/>
        </w:rPr>
        <w:t>11</w:t>
      </w:r>
      <w:r w:rsidR="00214E88" w:rsidRPr="003A25CF">
        <w:rPr>
          <w:sz w:val="24"/>
        </w:rPr>
        <w:t>.2.1.</w:t>
      </w:r>
      <w:r w:rsidR="00214E88" w:rsidRPr="003A25CF">
        <w:rPr>
          <w:sz w:val="24"/>
        </w:rPr>
        <w:tab/>
        <w:t xml:space="preserve">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das obrigações da Emissora previstas nesta Escritura,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 </w:t>
      </w:r>
    </w:p>
    <w:p w14:paraId="0F89A98F" w14:textId="77777777" w:rsidR="00BF31B1" w:rsidRPr="003A25CF" w:rsidRDefault="00BF31B1" w:rsidP="002159AF">
      <w:pPr>
        <w:spacing w:line="276" w:lineRule="auto"/>
        <w:rPr>
          <w:sz w:val="24"/>
        </w:rPr>
      </w:pPr>
    </w:p>
    <w:p w14:paraId="2F3A8A19"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.3.</w:t>
      </w:r>
      <w:r w:rsidR="00214E88" w:rsidRPr="003A25CF">
        <w:rPr>
          <w:sz w:val="24"/>
          <w:szCs w:val="24"/>
        </w:rPr>
        <w:tab/>
        <w:t>Lei Aplicável</w:t>
      </w:r>
    </w:p>
    <w:p w14:paraId="73D0AEEE" w14:textId="77777777" w:rsidR="00BF31B1" w:rsidRPr="003A25CF" w:rsidRDefault="00BF31B1" w:rsidP="002159AF">
      <w:pPr>
        <w:spacing w:line="276" w:lineRule="auto"/>
        <w:rPr>
          <w:sz w:val="24"/>
        </w:rPr>
      </w:pPr>
    </w:p>
    <w:p w14:paraId="27D3D61A" w14:textId="77777777" w:rsidR="00BF31B1" w:rsidRPr="003A25CF" w:rsidRDefault="008822BF" w:rsidP="002159AF">
      <w:pPr>
        <w:spacing w:line="276" w:lineRule="auto"/>
        <w:rPr>
          <w:sz w:val="24"/>
        </w:rPr>
      </w:pPr>
      <w:r w:rsidRPr="003A25CF">
        <w:rPr>
          <w:sz w:val="24"/>
        </w:rPr>
        <w:t>11</w:t>
      </w:r>
      <w:r w:rsidR="00214E88" w:rsidRPr="003A25CF">
        <w:rPr>
          <w:sz w:val="24"/>
        </w:rPr>
        <w:t>.3.1.</w:t>
      </w:r>
      <w:r w:rsidR="00214E88" w:rsidRPr="003A25CF">
        <w:rPr>
          <w:sz w:val="24"/>
        </w:rPr>
        <w:tab/>
        <w:t>Esta Escritura é regida pelas Leis da República Federativa do Brasil.</w:t>
      </w:r>
    </w:p>
    <w:p w14:paraId="04C95DD2" w14:textId="77777777" w:rsidR="00BF31B1" w:rsidRPr="003A25CF" w:rsidRDefault="00BF31B1" w:rsidP="002159AF">
      <w:pPr>
        <w:spacing w:line="276" w:lineRule="auto"/>
        <w:rPr>
          <w:sz w:val="24"/>
        </w:rPr>
      </w:pPr>
    </w:p>
    <w:p w14:paraId="3C20E182"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.4.</w:t>
      </w:r>
      <w:r w:rsidR="00214E88" w:rsidRPr="003A25CF">
        <w:rPr>
          <w:sz w:val="24"/>
          <w:szCs w:val="24"/>
        </w:rPr>
        <w:tab/>
        <w:t>Título Executivo Extrajudicial e Execução Específica</w:t>
      </w:r>
    </w:p>
    <w:p w14:paraId="5478161C" w14:textId="77777777" w:rsidR="00BF31B1" w:rsidRPr="003A25CF" w:rsidRDefault="00BF31B1" w:rsidP="002159AF">
      <w:pPr>
        <w:spacing w:line="276" w:lineRule="auto"/>
        <w:rPr>
          <w:sz w:val="24"/>
        </w:rPr>
      </w:pPr>
    </w:p>
    <w:p w14:paraId="1DF520DE" w14:textId="77777777" w:rsidR="00BF31B1" w:rsidRPr="003A25CF" w:rsidRDefault="008822BF" w:rsidP="002159AF">
      <w:pPr>
        <w:spacing w:line="276" w:lineRule="auto"/>
        <w:rPr>
          <w:sz w:val="24"/>
        </w:rPr>
      </w:pPr>
      <w:r w:rsidRPr="003A25CF">
        <w:rPr>
          <w:sz w:val="24"/>
        </w:rPr>
        <w:t>11</w:t>
      </w:r>
      <w:r w:rsidR="00214E88" w:rsidRPr="003A25CF">
        <w:rPr>
          <w:sz w:val="24"/>
        </w:rPr>
        <w:t>.4.1.</w:t>
      </w:r>
      <w:r w:rsidR="00214E88" w:rsidRPr="003A25CF">
        <w:rPr>
          <w:sz w:val="24"/>
        </w:rPr>
        <w:tab/>
        <w:t xml:space="preserve">Esta Escritura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comportam execução específica, submetendo-se às disposições dos </w:t>
      </w:r>
      <w:r w:rsidR="00214E88" w:rsidRPr="003A25CF">
        <w:rPr>
          <w:sz w:val="24"/>
        </w:rPr>
        <w:lastRenderedPageBreak/>
        <w:t>artigos 497, 815 e seguintes do Código de Processo Civil, sem prejuízo do direito de declarar o vencimento antecipado das Debêntures nos termos desta Escritura.</w:t>
      </w:r>
    </w:p>
    <w:p w14:paraId="5FFA9F51" w14:textId="77777777" w:rsidR="003A25CF" w:rsidRDefault="003A25CF" w:rsidP="002159AF">
      <w:pPr>
        <w:spacing w:line="276" w:lineRule="auto"/>
        <w:rPr>
          <w:sz w:val="24"/>
        </w:rPr>
      </w:pPr>
    </w:p>
    <w:p w14:paraId="2CBEC8E2"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.5.</w:t>
      </w:r>
      <w:r w:rsidR="00214E88" w:rsidRPr="003A25CF">
        <w:rPr>
          <w:sz w:val="24"/>
          <w:szCs w:val="24"/>
        </w:rPr>
        <w:tab/>
        <w:t xml:space="preserve">Irrevogabilidade; </w:t>
      </w:r>
      <w:proofErr w:type="gramStart"/>
      <w:r w:rsidR="00214E88" w:rsidRPr="003A25CF">
        <w:rPr>
          <w:sz w:val="24"/>
          <w:szCs w:val="24"/>
        </w:rPr>
        <w:t>Sucessores</w:t>
      </w:r>
      <w:proofErr w:type="gramEnd"/>
    </w:p>
    <w:p w14:paraId="2E2D5381" w14:textId="77777777" w:rsidR="00BF31B1" w:rsidRPr="003A25CF" w:rsidRDefault="00BF31B1" w:rsidP="002159AF">
      <w:pPr>
        <w:spacing w:line="276" w:lineRule="auto"/>
        <w:rPr>
          <w:sz w:val="24"/>
        </w:rPr>
      </w:pPr>
    </w:p>
    <w:p w14:paraId="1BE947B1" w14:textId="77777777" w:rsidR="00BF31B1" w:rsidRPr="003A25CF" w:rsidRDefault="008822BF" w:rsidP="002159AF">
      <w:pPr>
        <w:keepNext/>
        <w:keepLines/>
        <w:spacing w:line="276" w:lineRule="auto"/>
        <w:rPr>
          <w:sz w:val="24"/>
        </w:rPr>
      </w:pPr>
      <w:r w:rsidRPr="003A25CF">
        <w:rPr>
          <w:sz w:val="24"/>
        </w:rPr>
        <w:t>11</w:t>
      </w:r>
      <w:r w:rsidR="00214E88" w:rsidRPr="003A25CF">
        <w:rPr>
          <w:sz w:val="24"/>
        </w:rPr>
        <w:t>.5.1.</w:t>
      </w:r>
      <w:r w:rsidR="00214E88" w:rsidRPr="003A25CF">
        <w:rPr>
          <w:sz w:val="24"/>
        </w:rPr>
        <w:tab/>
        <w:t>A presente Escritura é firmada em caráter irrevogável e irretratável, salvo na hipótese de não preenchimento dos requisitos relacionados na Cláusula II acima, obrigando as Partes por si e seus sucessores.</w:t>
      </w:r>
    </w:p>
    <w:p w14:paraId="5F70243F" w14:textId="77777777" w:rsidR="00BF31B1" w:rsidRPr="003A25CF" w:rsidRDefault="00BF31B1" w:rsidP="002159AF">
      <w:pPr>
        <w:spacing w:line="276" w:lineRule="auto"/>
        <w:rPr>
          <w:sz w:val="24"/>
        </w:rPr>
      </w:pPr>
    </w:p>
    <w:p w14:paraId="6C2B61A5"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.6.</w:t>
      </w:r>
      <w:r w:rsidR="00214E88" w:rsidRPr="003A25CF">
        <w:rPr>
          <w:sz w:val="24"/>
          <w:szCs w:val="24"/>
        </w:rPr>
        <w:tab/>
        <w:t>Independência das Disposições da Escritura</w:t>
      </w:r>
    </w:p>
    <w:p w14:paraId="574DF233" w14:textId="77777777" w:rsidR="00BF31B1" w:rsidRPr="003A25CF" w:rsidRDefault="00BF31B1" w:rsidP="002159AF">
      <w:pPr>
        <w:spacing w:line="276" w:lineRule="auto"/>
        <w:rPr>
          <w:sz w:val="24"/>
        </w:rPr>
      </w:pPr>
    </w:p>
    <w:p w14:paraId="645160B9" w14:textId="77777777" w:rsidR="00BF31B1" w:rsidRPr="003A25CF" w:rsidRDefault="008822BF" w:rsidP="002159AF">
      <w:pPr>
        <w:spacing w:line="276" w:lineRule="auto"/>
        <w:rPr>
          <w:sz w:val="24"/>
        </w:rPr>
      </w:pPr>
      <w:r w:rsidRPr="003A25CF">
        <w:rPr>
          <w:sz w:val="24"/>
        </w:rPr>
        <w:t>11</w:t>
      </w:r>
      <w:r w:rsidR="00214E88" w:rsidRPr="003A25CF">
        <w:rPr>
          <w:sz w:val="24"/>
        </w:rPr>
        <w:t>.6.1.</w:t>
      </w:r>
      <w:r w:rsidR="00214E88" w:rsidRPr="003A25CF">
        <w:rPr>
          <w:sz w:val="24"/>
        </w:rPr>
        <w:tab/>
        <w:t>Caso qualquer das disposições desta Escritura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0F87D04" w14:textId="77777777" w:rsidR="00BF31B1" w:rsidRPr="003A25CF" w:rsidRDefault="00BF31B1" w:rsidP="002159AF">
      <w:pPr>
        <w:spacing w:line="276" w:lineRule="auto"/>
        <w:rPr>
          <w:sz w:val="24"/>
        </w:rPr>
      </w:pPr>
    </w:p>
    <w:p w14:paraId="77E0B3D4" w14:textId="715E9DC4" w:rsidR="00BF31B1" w:rsidRPr="003A25CF" w:rsidRDefault="008822BF" w:rsidP="002159AF">
      <w:pPr>
        <w:spacing w:line="276" w:lineRule="auto"/>
        <w:rPr>
          <w:sz w:val="24"/>
        </w:rPr>
      </w:pPr>
      <w:r w:rsidRPr="003A25CF">
        <w:rPr>
          <w:sz w:val="24"/>
        </w:rPr>
        <w:t>11</w:t>
      </w:r>
      <w:r w:rsidR="00214E88" w:rsidRPr="003A25CF">
        <w:rPr>
          <w:sz w:val="24"/>
        </w:rPr>
        <w:t>.6.2.</w:t>
      </w:r>
      <w:r w:rsidR="00214E88" w:rsidRPr="003A25CF">
        <w:rPr>
          <w:sz w:val="24"/>
        </w:rPr>
        <w:tab/>
        <w:t>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ou da B3; (</w:t>
      </w:r>
      <w:proofErr w:type="spellStart"/>
      <w:r w:rsidR="00214E88" w:rsidRPr="003A25CF">
        <w:rPr>
          <w:sz w:val="24"/>
        </w:rPr>
        <w:t>ii</w:t>
      </w:r>
      <w:proofErr w:type="spellEnd"/>
      <w:r w:rsidR="00214E88" w:rsidRPr="003A25CF">
        <w:rPr>
          <w:sz w:val="24"/>
        </w:rPr>
        <w:t>) quando verificado erro material, seja ele um erro grosseiro, de digitação ou aritmético; (</w:t>
      </w:r>
      <w:proofErr w:type="spellStart"/>
      <w:r w:rsidR="00214E88" w:rsidRPr="003A25CF">
        <w:rPr>
          <w:sz w:val="24"/>
        </w:rPr>
        <w:t>iii</w:t>
      </w:r>
      <w:proofErr w:type="spellEnd"/>
      <w:r w:rsidR="00214E88" w:rsidRPr="003A25CF">
        <w:rPr>
          <w:sz w:val="24"/>
        </w:rPr>
        <w:t>) em virtude da atualização dos dados cadastrais das Partes, tais como alteração na razão social, endereço e telefone, entre outros, desde que não haja qualquer custo ou despesa adicional para os Debenturistas; ou ainda (</w:t>
      </w:r>
      <w:proofErr w:type="spellStart"/>
      <w:r w:rsidR="00214E88" w:rsidRPr="003A25CF">
        <w:rPr>
          <w:sz w:val="24"/>
        </w:rPr>
        <w:t>iv</w:t>
      </w:r>
      <w:proofErr w:type="spellEnd"/>
      <w:r w:rsidR="00214E88" w:rsidRPr="003A25CF">
        <w:rPr>
          <w:sz w:val="24"/>
        </w:rPr>
        <w:t xml:space="preserve">) nas demais hipóteses previstas expressamente nesta Escritura. </w:t>
      </w:r>
    </w:p>
    <w:p w14:paraId="025FC0C2" w14:textId="77777777" w:rsidR="00BF31B1" w:rsidRPr="003A25CF" w:rsidRDefault="00BF31B1" w:rsidP="002159AF">
      <w:pPr>
        <w:spacing w:line="276" w:lineRule="auto"/>
        <w:rPr>
          <w:sz w:val="24"/>
        </w:rPr>
      </w:pPr>
    </w:p>
    <w:p w14:paraId="2E7285F4"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.7.</w:t>
      </w:r>
      <w:r w:rsidR="00214E88" w:rsidRPr="003A25CF">
        <w:rPr>
          <w:sz w:val="24"/>
          <w:szCs w:val="24"/>
        </w:rPr>
        <w:tab/>
        <w:t>Despesas</w:t>
      </w:r>
    </w:p>
    <w:p w14:paraId="7A89B350" w14:textId="77777777" w:rsidR="00BF31B1" w:rsidRPr="003A25CF" w:rsidRDefault="00BF31B1" w:rsidP="002159AF">
      <w:pPr>
        <w:spacing w:line="276" w:lineRule="auto"/>
        <w:rPr>
          <w:sz w:val="24"/>
        </w:rPr>
      </w:pPr>
    </w:p>
    <w:p w14:paraId="0FB0F475" w14:textId="77777777" w:rsidR="00BF31B1" w:rsidRPr="003A25CF" w:rsidRDefault="008822BF" w:rsidP="002159AF">
      <w:pPr>
        <w:spacing w:line="276" w:lineRule="auto"/>
        <w:rPr>
          <w:sz w:val="24"/>
        </w:rPr>
      </w:pPr>
      <w:r w:rsidRPr="003A25CF">
        <w:rPr>
          <w:sz w:val="24"/>
        </w:rPr>
        <w:t>11</w:t>
      </w:r>
      <w:r w:rsidR="00214E88" w:rsidRPr="003A25CF">
        <w:rPr>
          <w:sz w:val="24"/>
        </w:rPr>
        <w:t>.7.1.</w:t>
      </w:r>
      <w:r w:rsidR="00214E88" w:rsidRPr="003A25CF">
        <w:rPr>
          <w:sz w:val="24"/>
        </w:rPr>
        <w:tab/>
        <w:t>A Emissora arcará com todos os custos:</w:t>
      </w:r>
    </w:p>
    <w:p w14:paraId="129EF1AA" w14:textId="77777777" w:rsidR="00BF31B1" w:rsidRPr="003A25CF" w:rsidRDefault="00BF31B1" w:rsidP="002159AF">
      <w:pPr>
        <w:spacing w:line="276" w:lineRule="auto"/>
        <w:rPr>
          <w:sz w:val="24"/>
        </w:rPr>
      </w:pPr>
    </w:p>
    <w:p w14:paraId="76A9D355" w14:textId="7FDBEA74"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decorrentes da colocação pública das Debêntures, incluindo todos os custos relativos ao seu </w:t>
      </w:r>
      <w:r w:rsidR="008311F1" w:rsidRPr="003A25CF">
        <w:rPr>
          <w:sz w:val="24"/>
        </w:rPr>
        <w:t>depósito</w:t>
      </w:r>
      <w:r w:rsidRPr="003A25CF">
        <w:rPr>
          <w:sz w:val="24"/>
        </w:rPr>
        <w:t xml:space="preserve"> na B3;</w:t>
      </w:r>
    </w:p>
    <w:p w14:paraId="6C1D5624" w14:textId="77777777" w:rsidR="00BF31B1" w:rsidRPr="003A25CF" w:rsidRDefault="00BF31B1" w:rsidP="002159AF">
      <w:pPr>
        <w:tabs>
          <w:tab w:val="left" w:pos="709"/>
        </w:tabs>
        <w:spacing w:line="276" w:lineRule="auto"/>
        <w:ind w:left="709" w:hanging="709"/>
        <w:rPr>
          <w:sz w:val="24"/>
        </w:rPr>
      </w:pPr>
    </w:p>
    <w:p w14:paraId="3C7EA36E" w14:textId="77777777"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das taxas de registro aplicáveis, inclusive </w:t>
      </w:r>
      <w:proofErr w:type="gramStart"/>
      <w:r w:rsidRPr="003A25CF">
        <w:rPr>
          <w:sz w:val="24"/>
        </w:rPr>
        <w:t>aquelas referentes</w:t>
      </w:r>
      <w:proofErr w:type="gramEnd"/>
      <w:r w:rsidRPr="003A25CF">
        <w:rPr>
          <w:sz w:val="24"/>
        </w:rPr>
        <w:t xml:space="preserve"> (i) ao arquivamento desta Escritura e seus aditamentos na </w:t>
      </w:r>
      <w:r w:rsidR="00524BE2">
        <w:rPr>
          <w:sz w:val="24"/>
        </w:rPr>
        <w:t>JUCEMG</w:t>
      </w:r>
      <w:r w:rsidRPr="003A25CF">
        <w:rPr>
          <w:sz w:val="24"/>
        </w:rPr>
        <w:t>; e (</w:t>
      </w:r>
      <w:proofErr w:type="spellStart"/>
      <w:r w:rsidRPr="003A25CF">
        <w:rPr>
          <w:sz w:val="24"/>
        </w:rPr>
        <w:t>ii</w:t>
      </w:r>
      <w:proofErr w:type="spellEnd"/>
      <w:r w:rsidRPr="003A25CF">
        <w:rPr>
          <w:sz w:val="24"/>
        </w:rPr>
        <w:t>) ao registro do</w:t>
      </w:r>
      <w:r w:rsidR="005F0C78">
        <w:rPr>
          <w:sz w:val="24"/>
        </w:rPr>
        <w:t>s</w:t>
      </w:r>
      <w:r w:rsidR="008822BF" w:rsidRPr="003A25CF">
        <w:rPr>
          <w:sz w:val="24"/>
        </w:rPr>
        <w:t xml:space="preserve"> Contrato</w:t>
      </w:r>
      <w:r w:rsidR="000D4BEA">
        <w:rPr>
          <w:sz w:val="24"/>
        </w:rPr>
        <w:t>s</w:t>
      </w:r>
      <w:r w:rsidR="008822BF" w:rsidRPr="003A25CF">
        <w:rPr>
          <w:sz w:val="24"/>
        </w:rPr>
        <w:t xml:space="preserve"> de </w:t>
      </w:r>
      <w:r w:rsidR="005F0C78">
        <w:rPr>
          <w:sz w:val="24"/>
        </w:rPr>
        <w:t>Garantia</w:t>
      </w:r>
      <w:r w:rsidRPr="003A25CF">
        <w:rPr>
          <w:sz w:val="24"/>
        </w:rPr>
        <w:t xml:space="preserve"> nos Registros de Títulos e Documentos competentes;</w:t>
      </w:r>
    </w:p>
    <w:p w14:paraId="615092A5" w14:textId="77777777" w:rsidR="00BF31B1" w:rsidRPr="003A25CF" w:rsidRDefault="00BF31B1" w:rsidP="002159AF">
      <w:pPr>
        <w:tabs>
          <w:tab w:val="left" w:pos="709"/>
        </w:tabs>
        <w:spacing w:line="276" w:lineRule="auto"/>
        <w:ind w:left="709" w:hanging="709"/>
        <w:rPr>
          <w:sz w:val="24"/>
        </w:rPr>
      </w:pPr>
    </w:p>
    <w:p w14:paraId="6B169C0E" w14:textId="77777777"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de registro e de publicação de todos os atos necessários à Emissão, tais como </w:t>
      </w:r>
      <w:r w:rsidR="00685BF6" w:rsidRPr="003A25CF">
        <w:rPr>
          <w:sz w:val="24"/>
        </w:rPr>
        <w:t>a AGE</w:t>
      </w:r>
      <w:r w:rsidRPr="003A25CF">
        <w:rPr>
          <w:sz w:val="24"/>
        </w:rPr>
        <w:t xml:space="preserve"> da Emissão; e</w:t>
      </w:r>
    </w:p>
    <w:p w14:paraId="5D6DB64D" w14:textId="77777777" w:rsidR="00BF31B1" w:rsidRPr="003A25CF" w:rsidRDefault="00BF31B1" w:rsidP="002159AF">
      <w:pPr>
        <w:tabs>
          <w:tab w:val="left" w:pos="709"/>
        </w:tabs>
        <w:spacing w:line="276" w:lineRule="auto"/>
        <w:ind w:left="709" w:hanging="709"/>
        <w:rPr>
          <w:sz w:val="24"/>
        </w:rPr>
      </w:pPr>
    </w:p>
    <w:p w14:paraId="54F7937E" w14:textId="77777777"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pelos honorários e despesas com a contratação de Agente Fiduciário, </w:t>
      </w:r>
      <w:r w:rsidR="004248DA" w:rsidRPr="004248DA">
        <w:rPr>
          <w:sz w:val="24"/>
        </w:rPr>
        <w:t>Agente de Liquidação</w:t>
      </w:r>
      <w:r w:rsidR="004248DA" w:rsidRPr="004248DA" w:rsidDel="004248DA">
        <w:rPr>
          <w:sz w:val="24"/>
        </w:rPr>
        <w:t xml:space="preserve"> </w:t>
      </w:r>
      <w:r w:rsidRPr="003A25CF">
        <w:rPr>
          <w:sz w:val="24"/>
        </w:rPr>
        <w:t xml:space="preserve">e </w:t>
      </w:r>
      <w:proofErr w:type="spellStart"/>
      <w:r w:rsidRPr="003A25CF">
        <w:rPr>
          <w:iCs/>
          <w:sz w:val="24"/>
        </w:rPr>
        <w:t>Escriturador</w:t>
      </w:r>
      <w:proofErr w:type="spellEnd"/>
      <w:r w:rsidRPr="003A25CF">
        <w:rPr>
          <w:sz w:val="24"/>
        </w:rPr>
        <w:t xml:space="preserve">, bem como com o sistema de distribuição e </w:t>
      </w:r>
      <w:r w:rsidR="008311F1" w:rsidRPr="003A25CF">
        <w:rPr>
          <w:sz w:val="24"/>
        </w:rPr>
        <w:t xml:space="preserve">o ambiente de </w:t>
      </w:r>
      <w:r w:rsidRPr="003A25CF">
        <w:rPr>
          <w:sz w:val="24"/>
        </w:rPr>
        <w:t>negociação das Debêntures nos mercados primário e secundário.</w:t>
      </w:r>
    </w:p>
    <w:p w14:paraId="38E23BB7" w14:textId="77777777" w:rsidR="00BF31B1" w:rsidRPr="003A25CF" w:rsidRDefault="00BF31B1" w:rsidP="002159AF">
      <w:pPr>
        <w:tabs>
          <w:tab w:val="left" w:pos="709"/>
        </w:tabs>
        <w:spacing w:line="276" w:lineRule="auto"/>
        <w:ind w:left="709" w:hanging="709"/>
        <w:rPr>
          <w:sz w:val="24"/>
        </w:rPr>
      </w:pPr>
    </w:p>
    <w:p w14:paraId="5A19A762" w14:textId="77777777" w:rsidR="00BF31B1" w:rsidRPr="003A25CF" w:rsidRDefault="008822BF" w:rsidP="002159AF">
      <w:pPr>
        <w:pStyle w:val="SFTtulo2"/>
        <w:spacing w:line="276" w:lineRule="auto"/>
        <w:rPr>
          <w:sz w:val="24"/>
          <w:szCs w:val="24"/>
        </w:rPr>
      </w:pPr>
      <w:r w:rsidRPr="003A25CF">
        <w:rPr>
          <w:sz w:val="24"/>
          <w:szCs w:val="24"/>
        </w:rPr>
        <w:lastRenderedPageBreak/>
        <w:t>11</w:t>
      </w:r>
      <w:r w:rsidR="00214E88" w:rsidRPr="003A25CF">
        <w:rPr>
          <w:sz w:val="24"/>
          <w:szCs w:val="24"/>
        </w:rPr>
        <w:t>.8.</w:t>
      </w:r>
      <w:r w:rsidR="00214E88" w:rsidRPr="003A25CF">
        <w:rPr>
          <w:sz w:val="24"/>
          <w:szCs w:val="24"/>
        </w:rPr>
        <w:tab/>
        <w:t>Substituição de Prestadores de Serviços</w:t>
      </w:r>
    </w:p>
    <w:p w14:paraId="25373484" w14:textId="77777777" w:rsidR="00BF31B1" w:rsidRPr="003A25CF" w:rsidRDefault="00BF31B1" w:rsidP="002159AF">
      <w:pPr>
        <w:keepNext/>
        <w:tabs>
          <w:tab w:val="left" w:pos="709"/>
        </w:tabs>
        <w:spacing w:line="276" w:lineRule="auto"/>
        <w:ind w:left="709" w:hanging="709"/>
        <w:rPr>
          <w:sz w:val="24"/>
        </w:rPr>
      </w:pPr>
    </w:p>
    <w:p w14:paraId="51E68498" w14:textId="77777777" w:rsidR="00BF31B1" w:rsidRPr="003A25CF" w:rsidRDefault="008822BF" w:rsidP="002159AF">
      <w:pPr>
        <w:keepNext/>
        <w:keepLines/>
        <w:spacing w:line="276" w:lineRule="auto"/>
        <w:rPr>
          <w:sz w:val="24"/>
        </w:rPr>
      </w:pPr>
      <w:r w:rsidRPr="003A25CF">
        <w:rPr>
          <w:sz w:val="24"/>
        </w:rPr>
        <w:t>11</w:t>
      </w:r>
      <w:r w:rsidR="00214E88" w:rsidRPr="003A25CF">
        <w:rPr>
          <w:sz w:val="24"/>
        </w:rPr>
        <w:t>.8.1.</w:t>
      </w:r>
      <w:r w:rsidR="00214E88" w:rsidRPr="003A25CF">
        <w:rPr>
          <w:sz w:val="24"/>
        </w:rPr>
        <w:tab/>
        <w:t xml:space="preserve">É facultado aos Debenturistas, após o encerramento do prazo para a distribuição das Debêntures no mercado, proceder à substituição do Agente Fiduciário, do </w:t>
      </w:r>
      <w:r w:rsidR="004248DA" w:rsidRPr="004248DA">
        <w:rPr>
          <w:sz w:val="24"/>
        </w:rPr>
        <w:t>Agente de Liquidação</w:t>
      </w:r>
      <w:r w:rsidR="004248DA" w:rsidRPr="004248DA" w:rsidDel="004248DA">
        <w:rPr>
          <w:sz w:val="24"/>
        </w:rPr>
        <w:t xml:space="preserve"> </w:t>
      </w:r>
      <w:r w:rsidR="00214E88" w:rsidRPr="003A25CF">
        <w:rPr>
          <w:sz w:val="24"/>
        </w:rPr>
        <w:t xml:space="preserve">e do </w:t>
      </w:r>
      <w:proofErr w:type="spellStart"/>
      <w:r w:rsidR="00214E88" w:rsidRPr="003A25CF">
        <w:rPr>
          <w:iCs/>
          <w:sz w:val="24"/>
        </w:rPr>
        <w:t>Escriturador</w:t>
      </w:r>
      <w:proofErr w:type="spellEnd"/>
      <w:r w:rsidR="00214E88" w:rsidRPr="003A25CF">
        <w:rPr>
          <w:sz w:val="24"/>
        </w:rPr>
        <w:t xml:space="preserve">. A substituição do Agente Fiduciário, do </w:t>
      </w:r>
      <w:r w:rsidR="004248DA" w:rsidRPr="004248DA">
        <w:rPr>
          <w:sz w:val="24"/>
        </w:rPr>
        <w:t>Agente de Liquidação</w:t>
      </w:r>
      <w:r w:rsidR="004248DA" w:rsidRPr="004248DA" w:rsidDel="004248DA">
        <w:rPr>
          <w:sz w:val="24"/>
        </w:rPr>
        <w:t xml:space="preserve"> </w:t>
      </w:r>
      <w:r w:rsidR="00214E88" w:rsidRPr="003A25CF">
        <w:rPr>
          <w:sz w:val="24"/>
        </w:rPr>
        <w:t xml:space="preserve">e do </w:t>
      </w:r>
      <w:proofErr w:type="spellStart"/>
      <w:r w:rsidR="00214E88" w:rsidRPr="003A25CF">
        <w:rPr>
          <w:iCs/>
          <w:sz w:val="24"/>
        </w:rPr>
        <w:t>Escriturador</w:t>
      </w:r>
      <w:proofErr w:type="spellEnd"/>
      <w:r w:rsidR="00214E88" w:rsidRPr="003A25CF">
        <w:rPr>
          <w:sz w:val="24"/>
        </w:rPr>
        <w:t xml:space="preserve">, bem como a </w:t>
      </w:r>
      <w:r w:rsidR="00214E88" w:rsidRPr="0079187F">
        <w:rPr>
          <w:sz w:val="24"/>
        </w:rPr>
        <w:t xml:space="preserve">indicação de seu(s) substituto(s), deverá ser aprovada em Assembleia Geral de Debenturistas especialmente convocada para esse fim, cujo quórum para aprovação deverá ser o de </w:t>
      </w:r>
      <w:r w:rsidR="007C0808">
        <w:rPr>
          <w:sz w:val="24"/>
        </w:rPr>
        <w:t>50</w:t>
      </w:r>
      <w:r w:rsidR="00D542AF" w:rsidRPr="007E67FA">
        <w:rPr>
          <w:sz w:val="24"/>
        </w:rPr>
        <w:t>% (</w:t>
      </w:r>
      <w:r w:rsidR="007C0808">
        <w:rPr>
          <w:sz w:val="24"/>
        </w:rPr>
        <w:t>cinquenta</w:t>
      </w:r>
      <w:r w:rsidR="00D542AF" w:rsidRPr="007E67FA">
        <w:rPr>
          <w:sz w:val="24"/>
        </w:rPr>
        <w:t xml:space="preserve"> por cento)</w:t>
      </w:r>
      <w:r w:rsidR="007C0808">
        <w:rPr>
          <w:sz w:val="24"/>
        </w:rPr>
        <w:t xml:space="preserve"> </w:t>
      </w:r>
      <w:r w:rsidR="00214E88" w:rsidRPr="0047746C">
        <w:rPr>
          <w:sz w:val="24"/>
        </w:rPr>
        <w:t>dos titulares</w:t>
      </w:r>
      <w:r w:rsidR="00214E88" w:rsidRPr="002231E0">
        <w:rPr>
          <w:sz w:val="24"/>
        </w:rPr>
        <w:t xml:space="preserve"> das Debêntures</w:t>
      </w:r>
      <w:r w:rsidR="00214E88" w:rsidRPr="0079187F">
        <w:rPr>
          <w:sz w:val="24"/>
        </w:rPr>
        <w:t xml:space="preserve"> presentes à referida Assembleia</w:t>
      </w:r>
      <w:r w:rsidR="00214E88" w:rsidRPr="003A25CF">
        <w:rPr>
          <w:sz w:val="24"/>
        </w:rPr>
        <w:t xml:space="preserve"> Geral.</w:t>
      </w:r>
      <w:r w:rsidR="0088701A">
        <w:rPr>
          <w:sz w:val="24"/>
        </w:rPr>
        <w:t xml:space="preserve"> </w:t>
      </w:r>
    </w:p>
    <w:p w14:paraId="1379907D" w14:textId="77777777" w:rsidR="00BF31B1" w:rsidRPr="003A25CF" w:rsidRDefault="00BF31B1" w:rsidP="002159AF">
      <w:pPr>
        <w:spacing w:line="276" w:lineRule="auto"/>
        <w:rPr>
          <w:sz w:val="24"/>
        </w:rPr>
      </w:pPr>
    </w:p>
    <w:p w14:paraId="39A8DA03" w14:textId="77777777" w:rsidR="00BF31B1" w:rsidRPr="003A25CF" w:rsidRDefault="008822BF" w:rsidP="002159AF">
      <w:pPr>
        <w:spacing w:line="276" w:lineRule="auto"/>
        <w:rPr>
          <w:sz w:val="24"/>
        </w:rPr>
      </w:pPr>
      <w:r w:rsidRPr="003A25CF">
        <w:rPr>
          <w:sz w:val="24"/>
        </w:rPr>
        <w:t>11</w:t>
      </w:r>
      <w:r w:rsidR="00214E88" w:rsidRPr="003A25CF">
        <w:rPr>
          <w:sz w:val="24"/>
        </w:rPr>
        <w:t>.8.2.</w:t>
      </w:r>
      <w:r w:rsidR="00214E88" w:rsidRPr="003A25CF">
        <w:rPr>
          <w:sz w:val="24"/>
        </w:rPr>
        <w:tab/>
        <w:t xml:space="preserve">A remuneração dos prestadores de serviços substitutos indicados na Cláusula </w:t>
      </w:r>
      <w:r w:rsidR="002A34D8" w:rsidRPr="003A25CF">
        <w:rPr>
          <w:sz w:val="24"/>
        </w:rPr>
        <w:t>11</w:t>
      </w:r>
      <w:r w:rsidR="00214E88" w:rsidRPr="003A25CF">
        <w:rPr>
          <w:sz w:val="24"/>
        </w:rPr>
        <w:t>.8.1 acima deverá ser a mesma paga pela Emissora para os atuais prestadores de serviço, salvo se outra for negociada com a Emissora, desde que prévia e expressamente aprovada pela Assembleia Geral de Debenturistas.</w:t>
      </w:r>
    </w:p>
    <w:p w14:paraId="1DC06D53" w14:textId="77777777" w:rsidR="00BF31B1" w:rsidRPr="003A25CF" w:rsidRDefault="00BF31B1" w:rsidP="002159AF">
      <w:pPr>
        <w:spacing w:line="276" w:lineRule="auto"/>
        <w:rPr>
          <w:sz w:val="24"/>
        </w:rPr>
      </w:pPr>
    </w:p>
    <w:p w14:paraId="7A2EC085" w14:textId="77777777" w:rsidR="00BF31B1" w:rsidRPr="003A25CF" w:rsidRDefault="008822BF" w:rsidP="002159AF">
      <w:pPr>
        <w:spacing w:line="276" w:lineRule="auto"/>
        <w:rPr>
          <w:b/>
          <w:sz w:val="24"/>
        </w:rPr>
      </w:pPr>
      <w:r w:rsidRPr="003A25CF">
        <w:rPr>
          <w:b/>
          <w:sz w:val="24"/>
        </w:rPr>
        <w:t>11</w:t>
      </w:r>
      <w:r w:rsidR="00214E88" w:rsidRPr="003A25CF">
        <w:rPr>
          <w:b/>
          <w:sz w:val="24"/>
        </w:rPr>
        <w:t>.9.</w:t>
      </w:r>
      <w:r w:rsidR="00214E88" w:rsidRPr="003A25CF">
        <w:rPr>
          <w:b/>
          <w:sz w:val="24"/>
        </w:rPr>
        <w:tab/>
        <w:t>Cômputo dos Prazos</w:t>
      </w:r>
    </w:p>
    <w:p w14:paraId="6E9CB76F" w14:textId="77777777" w:rsidR="00BF31B1" w:rsidRPr="003A25CF" w:rsidRDefault="00BF31B1" w:rsidP="002159AF">
      <w:pPr>
        <w:spacing w:line="276" w:lineRule="auto"/>
        <w:rPr>
          <w:sz w:val="24"/>
        </w:rPr>
      </w:pPr>
    </w:p>
    <w:p w14:paraId="0D3606C0" w14:textId="77777777" w:rsidR="00BF31B1" w:rsidRPr="003A25CF" w:rsidRDefault="008822BF" w:rsidP="002159AF">
      <w:pPr>
        <w:spacing w:line="276" w:lineRule="auto"/>
        <w:rPr>
          <w:sz w:val="24"/>
        </w:rPr>
      </w:pPr>
      <w:r w:rsidRPr="003A25CF">
        <w:rPr>
          <w:sz w:val="24"/>
        </w:rPr>
        <w:t>11</w:t>
      </w:r>
      <w:r w:rsidR="00214E88" w:rsidRPr="003A25CF">
        <w:rPr>
          <w:sz w:val="24"/>
        </w:rPr>
        <w:t>.9.1.</w:t>
      </w:r>
      <w:r w:rsidR="00214E88" w:rsidRPr="003A25CF">
        <w:rPr>
          <w:sz w:val="24"/>
        </w:rPr>
        <w:tab/>
        <w:t>Exceto se de outra forma especificamente disposto nesta Escritura, os prazos estabelecidos na presente Escritura serão computados de acordo com a regra prescrita no artigo 132 do Código Civil, sendo excluído o dia do começo e incluído o do vencimento.</w:t>
      </w:r>
    </w:p>
    <w:p w14:paraId="6CADBD1A" w14:textId="77777777" w:rsidR="00BF31B1" w:rsidRDefault="00BF31B1" w:rsidP="002159AF">
      <w:pPr>
        <w:spacing w:line="276" w:lineRule="auto"/>
        <w:jc w:val="left"/>
        <w:rPr>
          <w:sz w:val="24"/>
        </w:rPr>
      </w:pPr>
    </w:p>
    <w:p w14:paraId="18A4A695" w14:textId="77777777" w:rsidR="00BF31B1" w:rsidRPr="003A25CF" w:rsidRDefault="008822BF" w:rsidP="002159AF">
      <w:pPr>
        <w:pStyle w:val="SFTtulo2"/>
        <w:spacing w:line="276" w:lineRule="auto"/>
        <w:rPr>
          <w:sz w:val="24"/>
          <w:szCs w:val="24"/>
        </w:rPr>
      </w:pPr>
      <w:r w:rsidRPr="003A25CF">
        <w:rPr>
          <w:rFonts w:eastAsia="Times New Roman"/>
          <w:sz w:val="24"/>
          <w:szCs w:val="24"/>
        </w:rPr>
        <w:t>11</w:t>
      </w:r>
      <w:r w:rsidR="00214E88" w:rsidRPr="003A25CF">
        <w:rPr>
          <w:rFonts w:eastAsia="Times New Roman"/>
          <w:sz w:val="24"/>
          <w:szCs w:val="24"/>
        </w:rPr>
        <w:t>.10.</w:t>
      </w:r>
      <w:r w:rsidR="00214E88" w:rsidRPr="003A25CF">
        <w:rPr>
          <w:rFonts w:eastAsia="Times New Roman"/>
          <w:sz w:val="24"/>
          <w:szCs w:val="24"/>
        </w:rPr>
        <w:tab/>
      </w:r>
      <w:r w:rsidR="00214E88" w:rsidRPr="003A25CF">
        <w:rPr>
          <w:sz w:val="24"/>
          <w:szCs w:val="24"/>
        </w:rPr>
        <w:t>Foro</w:t>
      </w:r>
    </w:p>
    <w:p w14:paraId="7F974EDC" w14:textId="77777777" w:rsidR="00BF31B1" w:rsidRPr="003A25CF" w:rsidRDefault="00BF31B1" w:rsidP="002159AF">
      <w:pPr>
        <w:spacing w:line="276" w:lineRule="auto"/>
        <w:rPr>
          <w:sz w:val="24"/>
        </w:rPr>
      </w:pPr>
    </w:p>
    <w:p w14:paraId="6AB9389E" w14:textId="77777777" w:rsidR="00BF31B1" w:rsidRPr="003A25CF" w:rsidRDefault="005E727F" w:rsidP="002159AF">
      <w:pPr>
        <w:spacing w:line="276" w:lineRule="auto"/>
        <w:rPr>
          <w:sz w:val="24"/>
        </w:rPr>
      </w:pPr>
      <w:r w:rsidRPr="003A25CF">
        <w:rPr>
          <w:sz w:val="24"/>
        </w:rPr>
        <w:t>11</w:t>
      </w:r>
      <w:r w:rsidR="00214E88" w:rsidRPr="003A25CF">
        <w:rPr>
          <w:sz w:val="24"/>
        </w:rPr>
        <w:t xml:space="preserve">.10.1. Fica eleito o foro da Cidade de </w:t>
      </w:r>
      <w:r w:rsidR="00112818">
        <w:rPr>
          <w:sz w:val="24"/>
        </w:rPr>
        <w:t>São Paulo</w:t>
      </w:r>
      <w:r w:rsidR="00214E88" w:rsidRPr="003A25CF">
        <w:rPr>
          <w:sz w:val="24"/>
        </w:rPr>
        <w:t xml:space="preserve">, Estado de </w:t>
      </w:r>
      <w:r w:rsidR="00112818">
        <w:rPr>
          <w:sz w:val="24"/>
        </w:rPr>
        <w:t>São Paulo</w:t>
      </w:r>
      <w:r w:rsidR="00214E88" w:rsidRPr="003A25CF">
        <w:rPr>
          <w:sz w:val="24"/>
        </w:rPr>
        <w:t>, para dirimir quaisquer dúvidas ou controvérsias oriundas desta Escritura, com renúncia a qualquer outro, por mais privilegiado que seja.</w:t>
      </w:r>
    </w:p>
    <w:p w14:paraId="5EBDF869" w14:textId="77777777" w:rsidR="00BF31B1" w:rsidRPr="003A25CF" w:rsidRDefault="00BF31B1" w:rsidP="002159AF">
      <w:pPr>
        <w:spacing w:line="276" w:lineRule="auto"/>
        <w:rPr>
          <w:sz w:val="24"/>
        </w:rPr>
      </w:pPr>
    </w:p>
    <w:p w14:paraId="38EFCD61" w14:textId="09D614E7" w:rsidR="00BF31B1" w:rsidRPr="003A25CF" w:rsidRDefault="003263BD" w:rsidP="002159AF">
      <w:pPr>
        <w:spacing w:line="276" w:lineRule="auto"/>
        <w:rPr>
          <w:sz w:val="24"/>
        </w:rPr>
      </w:pPr>
      <w:r w:rsidRPr="003263BD">
        <w:rPr>
          <w:sz w:val="24"/>
        </w:rPr>
        <w:t xml:space="preserve">Estando assim certas e ajustadas, as Partes firmam digitalmente esta Escritura de Emissão, juntamente com 2 (duas) testemunhas, que também a </w:t>
      </w:r>
      <w:proofErr w:type="gramStart"/>
      <w:r w:rsidRPr="003263BD">
        <w:rPr>
          <w:sz w:val="24"/>
        </w:rPr>
        <w:t>assinam</w:t>
      </w:r>
      <w:r w:rsidRPr="00487530" w:rsidDel="003263BD">
        <w:rPr>
          <w:sz w:val="24"/>
        </w:rPr>
        <w:t xml:space="preserve"> </w:t>
      </w:r>
      <w:r w:rsidR="00214E88" w:rsidRPr="003263BD">
        <w:rPr>
          <w:sz w:val="24"/>
        </w:rPr>
        <w:t>.</w:t>
      </w:r>
      <w:proofErr w:type="gramEnd"/>
    </w:p>
    <w:p w14:paraId="62A6D808" w14:textId="77777777" w:rsidR="00BF31B1" w:rsidRPr="003A25CF" w:rsidRDefault="00BF31B1" w:rsidP="002159AF">
      <w:pPr>
        <w:spacing w:line="276" w:lineRule="auto"/>
        <w:rPr>
          <w:sz w:val="24"/>
        </w:rPr>
      </w:pPr>
    </w:p>
    <w:p w14:paraId="35BA83EC" w14:textId="6BAAC952" w:rsidR="00BF31B1" w:rsidRDefault="0079187F" w:rsidP="003A25CF">
      <w:pPr>
        <w:spacing w:line="276" w:lineRule="auto"/>
        <w:jc w:val="center"/>
        <w:rPr>
          <w:sz w:val="24"/>
        </w:rPr>
      </w:pPr>
      <w:r>
        <w:rPr>
          <w:sz w:val="24"/>
        </w:rPr>
        <w:t>São Paulo</w:t>
      </w:r>
      <w:r w:rsidR="00214E88" w:rsidRPr="003A25CF">
        <w:rPr>
          <w:sz w:val="24"/>
        </w:rPr>
        <w:t xml:space="preserve">, </w:t>
      </w:r>
      <w:r w:rsidR="001F7157">
        <w:rPr>
          <w:sz w:val="24"/>
        </w:rPr>
        <w:t>16</w:t>
      </w:r>
      <w:r w:rsidR="00AC4B9A">
        <w:rPr>
          <w:sz w:val="24"/>
        </w:rPr>
        <w:t xml:space="preserve"> </w:t>
      </w:r>
      <w:r w:rsidR="0092204D">
        <w:rPr>
          <w:sz w:val="24"/>
        </w:rPr>
        <w:t xml:space="preserve">de </w:t>
      </w:r>
      <w:r w:rsidR="001F7157">
        <w:rPr>
          <w:sz w:val="24"/>
        </w:rPr>
        <w:t>maio</w:t>
      </w:r>
      <w:r w:rsidR="00AC4B9A">
        <w:rPr>
          <w:sz w:val="24"/>
        </w:rPr>
        <w:t xml:space="preserve"> </w:t>
      </w:r>
      <w:r>
        <w:rPr>
          <w:sz w:val="24"/>
        </w:rPr>
        <w:t>de 20</w:t>
      </w:r>
      <w:r w:rsidR="00AC4B9A">
        <w:rPr>
          <w:sz w:val="24"/>
        </w:rPr>
        <w:t>22</w:t>
      </w:r>
    </w:p>
    <w:p w14:paraId="2879FDE9" w14:textId="77777777" w:rsidR="003263BD" w:rsidRDefault="003263BD" w:rsidP="003A25CF">
      <w:pPr>
        <w:spacing w:line="276" w:lineRule="auto"/>
        <w:jc w:val="center"/>
        <w:rPr>
          <w:sz w:val="24"/>
        </w:rPr>
      </w:pPr>
    </w:p>
    <w:p w14:paraId="4F63C67B" w14:textId="41540805" w:rsidR="00E6318D" w:rsidRPr="00487530" w:rsidRDefault="003263BD" w:rsidP="000F55E2">
      <w:pPr>
        <w:spacing w:line="276" w:lineRule="auto"/>
        <w:jc w:val="center"/>
        <w:rPr>
          <w:bCs/>
          <w:i/>
          <w:iCs/>
          <w:sz w:val="24"/>
        </w:rPr>
      </w:pPr>
      <w:r w:rsidRPr="00487530">
        <w:rPr>
          <w:bCs/>
          <w:i/>
          <w:iCs/>
          <w:sz w:val="24"/>
        </w:rPr>
        <w:t>(As assinaturas seguem nas páginas seguintes.)</w:t>
      </w:r>
    </w:p>
    <w:p w14:paraId="4FC48D32" w14:textId="2F1C7510" w:rsidR="003263BD" w:rsidRDefault="003263BD">
      <w:pPr>
        <w:spacing w:after="200" w:line="276" w:lineRule="auto"/>
        <w:jc w:val="left"/>
        <w:rPr>
          <w:b/>
          <w:sz w:val="24"/>
        </w:rPr>
      </w:pPr>
      <w:r>
        <w:rPr>
          <w:b/>
          <w:sz w:val="24"/>
        </w:rPr>
        <w:br w:type="page"/>
      </w:r>
    </w:p>
    <w:p w14:paraId="71C3BC9A" w14:textId="6E40AB9D" w:rsidR="003263BD" w:rsidRPr="00487530" w:rsidRDefault="003263BD" w:rsidP="003263BD">
      <w:pPr>
        <w:spacing w:line="276" w:lineRule="auto"/>
        <w:rPr>
          <w:bCs/>
          <w:sz w:val="24"/>
        </w:rPr>
      </w:pPr>
      <w:r w:rsidRPr="00487530">
        <w:rPr>
          <w:bCs/>
          <w:sz w:val="24"/>
        </w:rPr>
        <w:lastRenderedPageBreak/>
        <w:t>(Página de assinaturas do “</w:t>
      </w:r>
      <w:r w:rsidR="0002133B" w:rsidRPr="00DC01CD">
        <w:rPr>
          <w:i/>
          <w:iCs/>
          <w:sz w:val="24"/>
        </w:rPr>
        <w:t xml:space="preserve">Instrumento Particular de Escritura da </w:t>
      </w:r>
      <w:r w:rsidR="00A83257">
        <w:rPr>
          <w:i/>
          <w:iCs/>
          <w:sz w:val="24"/>
        </w:rPr>
        <w:t>2</w:t>
      </w:r>
      <w:r w:rsidR="0002133B" w:rsidRPr="00DC01CD">
        <w:rPr>
          <w:i/>
          <w:iCs/>
          <w:sz w:val="24"/>
        </w:rPr>
        <w:t>ª (</w:t>
      </w:r>
      <w:r w:rsidR="00A83257">
        <w:rPr>
          <w:i/>
          <w:iCs/>
          <w:sz w:val="24"/>
        </w:rPr>
        <w:t>Segunda</w:t>
      </w:r>
      <w:r w:rsidR="0002133B" w:rsidRPr="00DC01CD">
        <w:rPr>
          <w:i/>
          <w:iCs/>
          <w:sz w:val="24"/>
        </w:rPr>
        <w:t>) Emissão de Debêntures Simples, Não Conversíveis em Ações, da Espécie</w:t>
      </w:r>
      <w:r w:rsidR="00911116">
        <w:rPr>
          <w:i/>
          <w:iCs/>
          <w:sz w:val="24"/>
        </w:rPr>
        <w:t xml:space="preserve"> Quirografária, a ser convolada na Espécie</w:t>
      </w:r>
      <w:r w:rsidR="0002133B" w:rsidRPr="00DC01CD">
        <w:rPr>
          <w:i/>
          <w:iCs/>
          <w:sz w:val="24"/>
        </w:rPr>
        <w:t xml:space="preserve"> com Garantia Real, em Série Única, para Distribuição Pública, com Esforços Restritos, da Lambda II Energia S.A.</w:t>
      </w:r>
      <w:r w:rsidRPr="00487530">
        <w:rPr>
          <w:bCs/>
          <w:sz w:val="24"/>
        </w:rPr>
        <w:t xml:space="preserve">” celebrada em </w:t>
      </w:r>
      <w:r w:rsidR="001F7157">
        <w:rPr>
          <w:bCs/>
          <w:sz w:val="24"/>
        </w:rPr>
        <w:t>16</w:t>
      </w:r>
      <w:r w:rsidRPr="00487530">
        <w:rPr>
          <w:bCs/>
          <w:sz w:val="24"/>
        </w:rPr>
        <w:t xml:space="preserve"> de </w:t>
      </w:r>
      <w:r w:rsidR="001F7157">
        <w:rPr>
          <w:bCs/>
          <w:sz w:val="24"/>
        </w:rPr>
        <w:t>maio</w:t>
      </w:r>
      <w:r w:rsidR="00987B7F" w:rsidRPr="00DC01CD">
        <w:rPr>
          <w:bCs/>
          <w:sz w:val="24"/>
        </w:rPr>
        <w:t xml:space="preserve"> </w:t>
      </w:r>
      <w:r w:rsidRPr="00487530">
        <w:rPr>
          <w:bCs/>
          <w:sz w:val="24"/>
        </w:rPr>
        <w:t>de 2022)</w:t>
      </w:r>
    </w:p>
    <w:p w14:paraId="4CE07874" w14:textId="77777777" w:rsidR="003263BD" w:rsidRPr="00E6318D" w:rsidRDefault="003263BD" w:rsidP="00487530">
      <w:pPr>
        <w:spacing w:line="276" w:lineRule="auto"/>
        <w:rPr>
          <w:b/>
          <w:sz w:val="24"/>
        </w:rPr>
      </w:pPr>
    </w:p>
    <w:p w14:paraId="19E279B6" w14:textId="782B4E3D" w:rsidR="0002133B" w:rsidRPr="00487530" w:rsidRDefault="0002133B" w:rsidP="0002133B">
      <w:pPr>
        <w:spacing w:line="300" w:lineRule="exact"/>
        <w:jc w:val="center"/>
        <w:rPr>
          <w:b/>
          <w:caps/>
          <w:sz w:val="24"/>
        </w:rPr>
      </w:pPr>
      <w:r w:rsidRPr="00487530">
        <w:rPr>
          <w:b/>
          <w:bCs/>
          <w:caps/>
          <w:sz w:val="24"/>
        </w:rPr>
        <w:t>Lambda II Energia S.A.</w:t>
      </w:r>
    </w:p>
    <w:p w14:paraId="2063EC7F" w14:textId="77777777" w:rsidR="0002133B" w:rsidRPr="00487530" w:rsidRDefault="0002133B" w:rsidP="0002133B">
      <w:pPr>
        <w:spacing w:line="300" w:lineRule="exact"/>
        <w:rPr>
          <w:sz w:val="24"/>
        </w:rPr>
      </w:pPr>
    </w:p>
    <w:p w14:paraId="34749283" w14:textId="77777777" w:rsidR="0002133B" w:rsidRPr="00487530" w:rsidRDefault="0002133B" w:rsidP="0002133B">
      <w:pPr>
        <w:spacing w:line="300" w:lineRule="exact"/>
        <w:rPr>
          <w:sz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2133B" w:rsidRPr="0002133B" w14:paraId="355607CA" w14:textId="77777777" w:rsidTr="00A92F65">
        <w:trPr>
          <w:cantSplit/>
          <w:trHeight w:val="830"/>
        </w:trPr>
        <w:tc>
          <w:tcPr>
            <w:tcW w:w="4253" w:type="dxa"/>
            <w:tcBorders>
              <w:top w:val="single" w:sz="6" w:space="0" w:color="000000"/>
              <w:left w:val="nil"/>
              <w:bottom w:val="nil"/>
              <w:right w:val="nil"/>
            </w:tcBorders>
            <w:vAlign w:val="center"/>
          </w:tcPr>
          <w:p w14:paraId="77258547" w14:textId="77777777" w:rsidR="0002133B" w:rsidRPr="00487530" w:rsidRDefault="0002133B" w:rsidP="00AD0803">
            <w:pPr>
              <w:pStyle w:val="Body"/>
              <w:widowControl w:val="0"/>
              <w:spacing w:after="0" w:line="320" w:lineRule="exact"/>
              <w:rPr>
                <w:rFonts w:ascii="Garamond" w:hAnsi="Garamond" w:cs="Tahoma"/>
                <w:sz w:val="24"/>
                <w:szCs w:val="24"/>
              </w:rPr>
            </w:pPr>
            <w:r w:rsidRPr="00487530">
              <w:rPr>
                <w:rFonts w:ascii="Garamond" w:hAnsi="Garamond" w:cs="Tahoma"/>
                <w:sz w:val="24"/>
                <w:szCs w:val="24"/>
              </w:rPr>
              <w:t>Nome:</w:t>
            </w:r>
            <w:r w:rsidRPr="00487530">
              <w:rPr>
                <w:rFonts w:ascii="Garamond" w:hAnsi="Garamond"/>
                <w:sz w:val="24"/>
                <w:szCs w:val="24"/>
              </w:rPr>
              <w:t xml:space="preserve"> </w:t>
            </w:r>
            <w:r w:rsidRPr="00487530">
              <w:rPr>
                <w:rFonts w:ascii="Garamond" w:hAnsi="Garamond" w:cs="Tahoma"/>
                <w:sz w:val="24"/>
                <w:szCs w:val="24"/>
              </w:rPr>
              <w:br/>
              <w:t xml:space="preserve">Cargo: </w:t>
            </w:r>
          </w:p>
          <w:p w14:paraId="7576DEE3" w14:textId="654DAFAC" w:rsidR="0002133B" w:rsidRPr="00487530" w:rsidRDefault="0002133B" w:rsidP="00AD0803">
            <w:pPr>
              <w:pStyle w:val="Body"/>
              <w:widowControl w:val="0"/>
              <w:spacing w:after="0" w:line="320" w:lineRule="exact"/>
              <w:rPr>
                <w:rFonts w:ascii="Garamond" w:hAnsi="Garamond"/>
                <w:sz w:val="24"/>
                <w:szCs w:val="24"/>
              </w:rPr>
            </w:pPr>
          </w:p>
        </w:tc>
        <w:tc>
          <w:tcPr>
            <w:tcW w:w="567" w:type="dxa"/>
            <w:tcBorders>
              <w:top w:val="nil"/>
              <w:left w:val="nil"/>
              <w:bottom w:val="nil"/>
              <w:right w:val="nil"/>
            </w:tcBorders>
            <w:vAlign w:val="center"/>
          </w:tcPr>
          <w:p w14:paraId="6C51B275" w14:textId="77777777" w:rsidR="0002133B" w:rsidRPr="00487530" w:rsidRDefault="0002133B" w:rsidP="00AD0803">
            <w:pPr>
              <w:spacing w:line="300" w:lineRule="exact"/>
              <w:rPr>
                <w:sz w:val="24"/>
              </w:rPr>
            </w:pPr>
          </w:p>
        </w:tc>
        <w:tc>
          <w:tcPr>
            <w:tcW w:w="4253" w:type="dxa"/>
            <w:tcBorders>
              <w:top w:val="single" w:sz="6" w:space="0" w:color="000000"/>
              <w:left w:val="nil"/>
              <w:bottom w:val="nil"/>
              <w:right w:val="nil"/>
            </w:tcBorders>
            <w:vAlign w:val="center"/>
          </w:tcPr>
          <w:p w14:paraId="1538266C" w14:textId="77777777" w:rsidR="0002133B" w:rsidRPr="00487530" w:rsidRDefault="0002133B" w:rsidP="00AD0803">
            <w:pPr>
              <w:pStyle w:val="Body"/>
              <w:widowControl w:val="0"/>
              <w:spacing w:after="0" w:line="320" w:lineRule="exact"/>
              <w:rPr>
                <w:rFonts w:ascii="Garamond" w:hAnsi="Garamond" w:cs="Tahoma"/>
                <w:sz w:val="24"/>
                <w:szCs w:val="24"/>
              </w:rPr>
            </w:pPr>
            <w:r w:rsidRPr="00487530">
              <w:rPr>
                <w:rFonts w:ascii="Garamond" w:hAnsi="Garamond" w:cs="Tahoma"/>
                <w:sz w:val="24"/>
                <w:szCs w:val="24"/>
              </w:rPr>
              <w:t>Nome</w:t>
            </w:r>
            <w:r w:rsidRPr="00487530" w:rsidDel="00702B72">
              <w:rPr>
                <w:rFonts w:ascii="Garamond" w:hAnsi="Garamond" w:cs="Tahoma"/>
                <w:sz w:val="24"/>
                <w:szCs w:val="24"/>
              </w:rPr>
              <w:t xml:space="preserve"> </w:t>
            </w:r>
            <w:r w:rsidRPr="00487530">
              <w:rPr>
                <w:rFonts w:ascii="Garamond" w:hAnsi="Garamond" w:cs="Tahoma"/>
                <w:sz w:val="24"/>
                <w:szCs w:val="24"/>
              </w:rPr>
              <w:br/>
              <w:t xml:space="preserve">Cargo: </w:t>
            </w:r>
          </w:p>
          <w:p w14:paraId="2626B0B6" w14:textId="4207F7B0" w:rsidR="0002133B" w:rsidRPr="00487530" w:rsidRDefault="0002133B" w:rsidP="00AD0803">
            <w:pPr>
              <w:spacing w:line="300" w:lineRule="exact"/>
              <w:jc w:val="left"/>
              <w:rPr>
                <w:sz w:val="24"/>
              </w:rPr>
            </w:pPr>
            <w:r w:rsidRPr="00487530">
              <w:rPr>
                <w:rFonts w:cs="Tahoma"/>
                <w:sz w:val="24"/>
              </w:rPr>
              <w:t xml:space="preserve"> </w:t>
            </w:r>
          </w:p>
        </w:tc>
      </w:tr>
    </w:tbl>
    <w:p w14:paraId="7B3379FF" w14:textId="2867BC9C" w:rsidR="000A0F89" w:rsidRDefault="000A0F89" w:rsidP="00047343">
      <w:pPr>
        <w:spacing w:line="276" w:lineRule="auto"/>
        <w:rPr>
          <w:b/>
          <w:sz w:val="24"/>
        </w:rPr>
      </w:pPr>
    </w:p>
    <w:p w14:paraId="5E7CF219" w14:textId="77777777" w:rsidR="000A0F89" w:rsidRPr="00E6318D" w:rsidRDefault="000A0F89" w:rsidP="000A0F89">
      <w:pPr>
        <w:spacing w:line="276" w:lineRule="auto"/>
        <w:rPr>
          <w:b/>
          <w:sz w:val="24"/>
        </w:rPr>
      </w:pPr>
    </w:p>
    <w:p w14:paraId="7A60A323" w14:textId="0F149A7D" w:rsidR="000A0F89" w:rsidRPr="00DC01CD" w:rsidRDefault="001162E2" w:rsidP="000A0F89">
      <w:pPr>
        <w:spacing w:line="300" w:lineRule="exact"/>
        <w:jc w:val="center"/>
        <w:rPr>
          <w:b/>
          <w:sz w:val="24"/>
        </w:rPr>
      </w:pPr>
      <w:r>
        <w:rPr>
          <w:b/>
          <w:sz w:val="24"/>
        </w:rPr>
        <w:t>OLIVEIRA TRUST DISTRIBUIDORA DE TÍTULOS E VALORES MOBILIÁRIOS S.A.</w:t>
      </w:r>
    </w:p>
    <w:p w14:paraId="685F71CB" w14:textId="77777777" w:rsidR="000A0F89" w:rsidRPr="00DC01CD" w:rsidRDefault="000A0F89" w:rsidP="000A0F89">
      <w:pPr>
        <w:spacing w:line="300" w:lineRule="exact"/>
        <w:rPr>
          <w:sz w:val="24"/>
        </w:rPr>
      </w:pPr>
    </w:p>
    <w:p w14:paraId="309D7128" w14:textId="77777777" w:rsidR="000A0F89" w:rsidRPr="00DC01CD" w:rsidRDefault="000A0F89" w:rsidP="000A0F89">
      <w:pPr>
        <w:spacing w:line="300" w:lineRule="exact"/>
        <w:rPr>
          <w:sz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A0F89" w:rsidRPr="00DC01CD" w14:paraId="574A37E9" w14:textId="77777777" w:rsidTr="00A92F65">
        <w:trPr>
          <w:cantSplit/>
          <w:trHeight w:val="830"/>
        </w:trPr>
        <w:tc>
          <w:tcPr>
            <w:tcW w:w="4253" w:type="dxa"/>
            <w:tcBorders>
              <w:top w:val="single" w:sz="6" w:space="0" w:color="000000"/>
              <w:left w:val="nil"/>
              <w:bottom w:val="nil"/>
              <w:right w:val="nil"/>
            </w:tcBorders>
            <w:vAlign w:val="center"/>
          </w:tcPr>
          <w:p w14:paraId="230AE167" w14:textId="77777777" w:rsidR="000A0F89" w:rsidRPr="00DC01CD" w:rsidRDefault="000A0F89" w:rsidP="00AD0803">
            <w:pPr>
              <w:pStyle w:val="Body"/>
              <w:widowControl w:val="0"/>
              <w:spacing w:after="0" w:line="320" w:lineRule="exact"/>
              <w:rPr>
                <w:rFonts w:ascii="Garamond" w:hAnsi="Garamond" w:cs="Tahoma"/>
                <w:sz w:val="24"/>
                <w:szCs w:val="24"/>
              </w:rPr>
            </w:pPr>
            <w:r w:rsidRPr="00DC01CD">
              <w:rPr>
                <w:rFonts w:ascii="Garamond" w:hAnsi="Garamond" w:cs="Tahoma"/>
                <w:sz w:val="24"/>
                <w:szCs w:val="24"/>
              </w:rPr>
              <w:t>Nome:</w:t>
            </w:r>
            <w:r w:rsidRPr="00DC01CD">
              <w:rPr>
                <w:rFonts w:ascii="Garamond" w:hAnsi="Garamond"/>
                <w:sz w:val="24"/>
                <w:szCs w:val="24"/>
              </w:rPr>
              <w:t xml:space="preserve"> </w:t>
            </w:r>
            <w:r w:rsidRPr="00DC01CD">
              <w:rPr>
                <w:rFonts w:ascii="Garamond" w:hAnsi="Garamond" w:cs="Tahoma"/>
                <w:sz w:val="24"/>
                <w:szCs w:val="24"/>
              </w:rPr>
              <w:br/>
              <w:t xml:space="preserve">Cargo: </w:t>
            </w:r>
          </w:p>
          <w:p w14:paraId="7375E609" w14:textId="77777777" w:rsidR="000A0F89" w:rsidRPr="00DC01CD" w:rsidRDefault="000A0F89" w:rsidP="00AD0803">
            <w:pPr>
              <w:pStyle w:val="Body"/>
              <w:widowControl w:val="0"/>
              <w:spacing w:after="0" w:line="320" w:lineRule="exact"/>
              <w:rPr>
                <w:rFonts w:ascii="Garamond" w:hAnsi="Garamond"/>
                <w:sz w:val="24"/>
                <w:szCs w:val="24"/>
              </w:rPr>
            </w:pPr>
          </w:p>
        </w:tc>
        <w:tc>
          <w:tcPr>
            <w:tcW w:w="567" w:type="dxa"/>
            <w:tcBorders>
              <w:top w:val="nil"/>
              <w:left w:val="nil"/>
              <w:bottom w:val="nil"/>
              <w:right w:val="nil"/>
            </w:tcBorders>
            <w:vAlign w:val="center"/>
          </w:tcPr>
          <w:p w14:paraId="0D06DB43" w14:textId="77777777" w:rsidR="000A0F89" w:rsidRPr="00DC01CD" w:rsidRDefault="000A0F89" w:rsidP="00AD0803">
            <w:pPr>
              <w:spacing w:line="300" w:lineRule="exact"/>
              <w:rPr>
                <w:sz w:val="24"/>
              </w:rPr>
            </w:pPr>
          </w:p>
        </w:tc>
        <w:tc>
          <w:tcPr>
            <w:tcW w:w="4253" w:type="dxa"/>
            <w:tcBorders>
              <w:top w:val="single" w:sz="6" w:space="0" w:color="000000"/>
              <w:left w:val="nil"/>
              <w:bottom w:val="nil"/>
              <w:right w:val="nil"/>
            </w:tcBorders>
            <w:vAlign w:val="center"/>
          </w:tcPr>
          <w:p w14:paraId="5B1653B5" w14:textId="77777777" w:rsidR="000A0F89" w:rsidRPr="00DC01CD" w:rsidRDefault="000A0F89" w:rsidP="00AD0803">
            <w:pPr>
              <w:pStyle w:val="Body"/>
              <w:widowControl w:val="0"/>
              <w:spacing w:after="0" w:line="320" w:lineRule="exact"/>
              <w:rPr>
                <w:rFonts w:ascii="Garamond" w:hAnsi="Garamond" w:cs="Tahoma"/>
                <w:sz w:val="24"/>
                <w:szCs w:val="24"/>
              </w:rPr>
            </w:pPr>
            <w:r w:rsidRPr="00DC01CD">
              <w:rPr>
                <w:rFonts w:ascii="Garamond" w:hAnsi="Garamond" w:cs="Tahoma"/>
                <w:sz w:val="24"/>
                <w:szCs w:val="24"/>
              </w:rPr>
              <w:t>Nome</w:t>
            </w:r>
            <w:r w:rsidRPr="00DC01CD" w:rsidDel="00702B72">
              <w:rPr>
                <w:rFonts w:ascii="Garamond" w:hAnsi="Garamond" w:cs="Tahoma"/>
                <w:sz w:val="24"/>
                <w:szCs w:val="24"/>
              </w:rPr>
              <w:t xml:space="preserve"> </w:t>
            </w:r>
            <w:r w:rsidRPr="00DC01CD">
              <w:rPr>
                <w:rFonts w:ascii="Garamond" w:hAnsi="Garamond" w:cs="Tahoma"/>
                <w:sz w:val="24"/>
                <w:szCs w:val="24"/>
              </w:rPr>
              <w:br/>
              <w:t xml:space="preserve">Cargo: </w:t>
            </w:r>
          </w:p>
          <w:p w14:paraId="029633B4" w14:textId="77777777" w:rsidR="000A0F89" w:rsidRPr="00DC01CD" w:rsidRDefault="000A0F89" w:rsidP="00AD0803">
            <w:pPr>
              <w:spacing w:line="300" w:lineRule="exact"/>
              <w:jc w:val="left"/>
              <w:rPr>
                <w:sz w:val="24"/>
              </w:rPr>
            </w:pPr>
            <w:r w:rsidRPr="00DC01CD">
              <w:rPr>
                <w:rFonts w:cs="Tahoma"/>
                <w:sz w:val="24"/>
              </w:rPr>
              <w:t xml:space="preserve"> </w:t>
            </w:r>
          </w:p>
        </w:tc>
      </w:tr>
    </w:tbl>
    <w:p w14:paraId="6905C4B5" w14:textId="77777777" w:rsidR="00BF31B1" w:rsidRDefault="00BF31B1" w:rsidP="002159AF">
      <w:pPr>
        <w:spacing w:line="276" w:lineRule="auto"/>
        <w:jc w:val="left"/>
        <w:rPr>
          <w:sz w:val="24"/>
        </w:rPr>
      </w:pPr>
    </w:p>
    <w:p w14:paraId="09211E7C" w14:textId="77777777" w:rsidR="000A0F89" w:rsidRPr="00E6318D" w:rsidRDefault="000A0F89" w:rsidP="000A0F89">
      <w:pPr>
        <w:spacing w:line="276" w:lineRule="auto"/>
        <w:rPr>
          <w:b/>
          <w:sz w:val="24"/>
        </w:rPr>
      </w:pPr>
    </w:p>
    <w:p w14:paraId="569B2C46" w14:textId="3B2885A8" w:rsidR="000A0F89" w:rsidRPr="00DC01CD" w:rsidRDefault="000A0F89" w:rsidP="00487530">
      <w:pPr>
        <w:spacing w:line="300" w:lineRule="exact"/>
        <w:jc w:val="left"/>
        <w:rPr>
          <w:b/>
          <w:sz w:val="24"/>
        </w:rPr>
      </w:pPr>
      <w:r>
        <w:rPr>
          <w:b/>
          <w:bCs/>
          <w:sz w:val="24"/>
        </w:rPr>
        <w:t>Testemunhas:</w:t>
      </w:r>
    </w:p>
    <w:p w14:paraId="19FE603C" w14:textId="77777777" w:rsidR="000A0F89" w:rsidRPr="00DC01CD" w:rsidRDefault="000A0F89" w:rsidP="000A0F89">
      <w:pPr>
        <w:spacing w:line="300" w:lineRule="exact"/>
        <w:rPr>
          <w:sz w:val="24"/>
        </w:rPr>
      </w:pPr>
    </w:p>
    <w:p w14:paraId="4EBE995D" w14:textId="77777777" w:rsidR="000A0F89" w:rsidRPr="00DC01CD" w:rsidRDefault="000A0F89" w:rsidP="000A0F89">
      <w:pPr>
        <w:spacing w:line="300" w:lineRule="exact"/>
        <w:rPr>
          <w:sz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A0F89" w:rsidRPr="00DC01CD" w14:paraId="7FCFA6F0" w14:textId="77777777" w:rsidTr="00A92F65">
        <w:trPr>
          <w:cantSplit/>
          <w:trHeight w:val="830"/>
        </w:trPr>
        <w:tc>
          <w:tcPr>
            <w:tcW w:w="4253" w:type="dxa"/>
            <w:tcBorders>
              <w:top w:val="single" w:sz="6" w:space="0" w:color="000000"/>
              <w:left w:val="nil"/>
              <w:bottom w:val="nil"/>
              <w:right w:val="nil"/>
            </w:tcBorders>
            <w:vAlign w:val="center"/>
          </w:tcPr>
          <w:p w14:paraId="010E6E23" w14:textId="627B1128" w:rsidR="000A0F89" w:rsidRPr="00DC01CD" w:rsidRDefault="000A0F89" w:rsidP="00AD0803">
            <w:pPr>
              <w:pStyle w:val="Body"/>
              <w:widowControl w:val="0"/>
              <w:spacing w:after="0" w:line="320" w:lineRule="exact"/>
              <w:rPr>
                <w:rFonts w:ascii="Garamond" w:hAnsi="Garamond" w:cs="Tahoma"/>
                <w:sz w:val="24"/>
                <w:szCs w:val="24"/>
              </w:rPr>
            </w:pPr>
            <w:r w:rsidRPr="00DC01CD">
              <w:rPr>
                <w:rFonts w:ascii="Garamond" w:hAnsi="Garamond" w:cs="Tahoma"/>
                <w:sz w:val="24"/>
                <w:szCs w:val="24"/>
              </w:rPr>
              <w:t>Nome:</w:t>
            </w:r>
            <w:r w:rsidRPr="00DC01CD">
              <w:rPr>
                <w:rFonts w:ascii="Garamond" w:hAnsi="Garamond"/>
                <w:sz w:val="24"/>
                <w:szCs w:val="24"/>
              </w:rPr>
              <w:t xml:space="preserve"> </w:t>
            </w:r>
            <w:r w:rsidRPr="00DC01CD">
              <w:rPr>
                <w:rFonts w:ascii="Garamond" w:hAnsi="Garamond" w:cs="Tahoma"/>
                <w:sz w:val="24"/>
                <w:szCs w:val="24"/>
              </w:rPr>
              <w:br/>
            </w:r>
            <w:r>
              <w:rPr>
                <w:rFonts w:ascii="Garamond" w:hAnsi="Garamond" w:cs="Tahoma"/>
                <w:sz w:val="24"/>
                <w:szCs w:val="24"/>
              </w:rPr>
              <w:t>CPF/ME</w:t>
            </w:r>
            <w:r w:rsidRPr="00DC01CD">
              <w:rPr>
                <w:rFonts w:ascii="Garamond" w:hAnsi="Garamond" w:cs="Tahoma"/>
                <w:sz w:val="24"/>
                <w:szCs w:val="24"/>
              </w:rPr>
              <w:t xml:space="preserve">: </w:t>
            </w:r>
          </w:p>
          <w:p w14:paraId="21A3F707" w14:textId="77777777" w:rsidR="000A0F89" w:rsidRPr="00DC01CD" w:rsidRDefault="000A0F89" w:rsidP="00AD0803">
            <w:pPr>
              <w:pStyle w:val="Body"/>
              <w:widowControl w:val="0"/>
              <w:spacing w:after="0" w:line="320" w:lineRule="exact"/>
              <w:rPr>
                <w:rFonts w:ascii="Garamond" w:hAnsi="Garamond"/>
                <w:sz w:val="24"/>
                <w:szCs w:val="24"/>
              </w:rPr>
            </w:pPr>
          </w:p>
        </w:tc>
        <w:tc>
          <w:tcPr>
            <w:tcW w:w="567" w:type="dxa"/>
            <w:tcBorders>
              <w:top w:val="nil"/>
              <w:left w:val="nil"/>
              <w:bottom w:val="nil"/>
              <w:right w:val="nil"/>
            </w:tcBorders>
            <w:vAlign w:val="center"/>
          </w:tcPr>
          <w:p w14:paraId="2A4897DE" w14:textId="77777777" w:rsidR="000A0F89" w:rsidRPr="00DC01CD" w:rsidRDefault="000A0F89" w:rsidP="00AD0803">
            <w:pPr>
              <w:spacing w:line="300" w:lineRule="exact"/>
              <w:rPr>
                <w:sz w:val="24"/>
              </w:rPr>
            </w:pPr>
          </w:p>
        </w:tc>
        <w:tc>
          <w:tcPr>
            <w:tcW w:w="4253" w:type="dxa"/>
            <w:tcBorders>
              <w:top w:val="single" w:sz="6" w:space="0" w:color="000000"/>
              <w:left w:val="nil"/>
              <w:bottom w:val="nil"/>
              <w:right w:val="nil"/>
            </w:tcBorders>
            <w:vAlign w:val="center"/>
          </w:tcPr>
          <w:p w14:paraId="3DF6FA33" w14:textId="276C8018" w:rsidR="000A0F89" w:rsidRPr="00DC01CD" w:rsidRDefault="000A0F89" w:rsidP="00AD0803">
            <w:pPr>
              <w:pStyle w:val="Body"/>
              <w:widowControl w:val="0"/>
              <w:spacing w:after="0" w:line="320" w:lineRule="exact"/>
              <w:rPr>
                <w:rFonts w:ascii="Garamond" w:hAnsi="Garamond" w:cs="Tahoma"/>
                <w:sz w:val="24"/>
                <w:szCs w:val="24"/>
              </w:rPr>
            </w:pPr>
            <w:r w:rsidRPr="00DC01CD">
              <w:rPr>
                <w:rFonts w:ascii="Garamond" w:hAnsi="Garamond" w:cs="Tahoma"/>
                <w:sz w:val="24"/>
                <w:szCs w:val="24"/>
              </w:rPr>
              <w:t>Nome</w:t>
            </w:r>
            <w:r w:rsidRPr="00DC01CD" w:rsidDel="00702B72">
              <w:rPr>
                <w:rFonts w:ascii="Garamond" w:hAnsi="Garamond" w:cs="Tahoma"/>
                <w:sz w:val="24"/>
                <w:szCs w:val="24"/>
              </w:rPr>
              <w:t xml:space="preserve"> </w:t>
            </w:r>
            <w:r w:rsidRPr="00DC01CD">
              <w:rPr>
                <w:rFonts w:ascii="Garamond" w:hAnsi="Garamond" w:cs="Tahoma"/>
                <w:sz w:val="24"/>
                <w:szCs w:val="24"/>
              </w:rPr>
              <w:br/>
            </w:r>
            <w:r>
              <w:rPr>
                <w:rFonts w:ascii="Garamond" w:hAnsi="Garamond" w:cs="Tahoma"/>
                <w:sz w:val="24"/>
                <w:szCs w:val="24"/>
              </w:rPr>
              <w:t>CPF/ME</w:t>
            </w:r>
            <w:r w:rsidRPr="00DC01CD">
              <w:rPr>
                <w:rFonts w:ascii="Garamond" w:hAnsi="Garamond" w:cs="Tahoma"/>
                <w:sz w:val="24"/>
                <w:szCs w:val="24"/>
              </w:rPr>
              <w:t xml:space="preserve">: </w:t>
            </w:r>
          </w:p>
          <w:p w14:paraId="46E950DA" w14:textId="77777777" w:rsidR="000A0F89" w:rsidRPr="00DC01CD" w:rsidRDefault="000A0F89" w:rsidP="00AD0803">
            <w:pPr>
              <w:spacing w:line="300" w:lineRule="exact"/>
              <w:jc w:val="left"/>
              <w:rPr>
                <w:sz w:val="24"/>
              </w:rPr>
            </w:pPr>
            <w:r w:rsidRPr="00DC01CD">
              <w:rPr>
                <w:rFonts w:cs="Tahoma"/>
                <w:sz w:val="24"/>
              </w:rPr>
              <w:t xml:space="preserve"> </w:t>
            </w:r>
          </w:p>
        </w:tc>
      </w:tr>
    </w:tbl>
    <w:p w14:paraId="1D58371C" w14:textId="77777777" w:rsidR="00E6318D" w:rsidRDefault="00E6318D" w:rsidP="002159AF">
      <w:pPr>
        <w:spacing w:line="276" w:lineRule="auto"/>
        <w:rPr>
          <w:sz w:val="24"/>
        </w:rPr>
      </w:pPr>
    </w:p>
    <w:p w14:paraId="5C470177" w14:textId="39B08876" w:rsidR="00AC4B9A" w:rsidRDefault="00AC4B9A">
      <w:pPr>
        <w:spacing w:after="200" w:line="276" w:lineRule="auto"/>
        <w:jc w:val="left"/>
        <w:rPr>
          <w:b/>
          <w:sz w:val="24"/>
        </w:rPr>
      </w:pPr>
      <w:r>
        <w:rPr>
          <w:b/>
          <w:sz w:val="24"/>
        </w:rPr>
        <w:br w:type="page"/>
      </w:r>
    </w:p>
    <w:p w14:paraId="5D0498CC" w14:textId="28D9C29B" w:rsidR="0066585E" w:rsidRPr="00487530" w:rsidRDefault="0066585E" w:rsidP="0066585E">
      <w:pPr>
        <w:spacing w:line="276" w:lineRule="auto"/>
        <w:jc w:val="center"/>
        <w:rPr>
          <w:b/>
          <w:bCs/>
          <w:sz w:val="24"/>
          <w:u w:val="single"/>
          <w:lang w:eastAsia="en-US"/>
        </w:rPr>
      </w:pPr>
      <w:r w:rsidRPr="00487530">
        <w:rPr>
          <w:b/>
          <w:bCs/>
          <w:sz w:val="24"/>
          <w:u w:val="single"/>
          <w:lang w:eastAsia="en-US"/>
        </w:rPr>
        <w:lastRenderedPageBreak/>
        <w:t xml:space="preserve">ANEXO </w:t>
      </w:r>
      <w:r>
        <w:rPr>
          <w:b/>
          <w:bCs/>
          <w:sz w:val="24"/>
          <w:u w:val="single"/>
          <w:lang w:eastAsia="en-US"/>
        </w:rPr>
        <w:t>I</w:t>
      </w:r>
    </w:p>
    <w:p w14:paraId="1466A526" w14:textId="77777777" w:rsidR="0066585E" w:rsidRDefault="0066585E" w:rsidP="0066585E">
      <w:pPr>
        <w:spacing w:line="276" w:lineRule="auto"/>
        <w:rPr>
          <w:b/>
          <w:bCs/>
          <w:sz w:val="24"/>
          <w:lang w:eastAsia="en-US"/>
        </w:rPr>
      </w:pPr>
    </w:p>
    <w:p w14:paraId="40DA70E1" w14:textId="2D14EA9D" w:rsidR="0066585E" w:rsidRDefault="0066585E" w:rsidP="0066585E">
      <w:pPr>
        <w:spacing w:line="276" w:lineRule="auto"/>
        <w:rPr>
          <w:b/>
          <w:bCs/>
          <w:sz w:val="24"/>
          <w:lang w:eastAsia="en-US"/>
        </w:rPr>
      </w:pPr>
      <w:r>
        <w:rPr>
          <w:b/>
          <w:bCs/>
          <w:sz w:val="24"/>
          <w:lang w:eastAsia="en-US"/>
        </w:rPr>
        <w:t>MODELO DE ADITAMENTO À ESCRITURA DE EMISSÃO PARA CONVOLAÇÃO</w:t>
      </w:r>
    </w:p>
    <w:p w14:paraId="167946DB" w14:textId="5D43706A" w:rsidR="0066585E" w:rsidRDefault="0066585E" w:rsidP="0066585E">
      <w:pPr>
        <w:spacing w:line="276" w:lineRule="auto"/>
        <w:rPr>
          <w:b/>
          <w:bCs/>
          <w:sz w:val="24"/>
          <w:lang w:eastAsia="en-US"/>
        </w:rPr>
      </w:pPr>
    </w:p>
    <w:p w14:paraId="3B5FA7D0" w14:textId="68E81D3C" w:rsidR="0066585E" w:rsidRPr="003A25CF" w:rsidRDefault="0066585E" w:rsidP="0066585E">
      <w:pPr>
        <w:spacing w:line="276" w:lineRule="auto"/>
        <w:rPr>
          <w:b/>
          <w:sz w:val="24"/>
        </w:rPr>
      </w:pPr>
      <w:r>
        <w:rPr>
          <w:b/>
          <w:sz w:val="24"/>
        </w:rPr>
        <w:t>[</w:t>
      </w:r>
      <w:proofErr w:type="gramStart"/>
      <w:r>
        <w:rPr>
          <w:b/>
          <w:sz w:val="24"/>
        </w:rPr>
        <w:t>=[</w:t>
      </w:r>
      <w:proofErr w:type="gramEnd"/>
      <w:r>
        <w:rPr>
          <w:b/>
          <w:sz w:val="24"/>
        </w:rPr>
        <w:t xml:space="preserve">º ADITAMENTO AO </w:t>
      </w:r>
      <w:r w:rsidRPr="003A25CF">
        <w:rPr>
          <w:b/>
          <w:sz w:val="24"/>
        </w:rPr>
        <w:t xml:space="preserve">INSTRUMENTO PARTICULAR DE ESCRITURA </w:t>
      </w:r>
      <w:r w:rsidRPr="004A3083">
        <w:rPr>
          <w:b/>
          <w:sz w:val="24"/>
        </w:rPr>
        <w:t xml:space="preserve">DA </w:t>
      </w:r>
      <w:r>
        <w:rPr>
          <w:b/>
          <w:sz w:val="24"/>
        </w:rPr>
        <w:t>2</w:t>
      </w:r>
      <w:r w:rsidRPr="00981C21">
        <w:rPr>
          <w:b/>
          <w:sz w:val="24"/>
        </w:rPr>
        <w:t>ª (</w:t>
      </w:r>
      <w:r>
        <w:rPr>
          <w:b/>
          <w:sz w:val="24"/>
        </w:rPr>
        <w:t>SEGUNDA</w:t>
      </w:r>
      <w:r w:rsidRPr="00981C21">
        <w:rPr>
          <w:b/>
          <w:sz w:val="24"/>
        </w:rPr>
        <w:t>)</w:t>
      </w:r>
      <w:r w:rsidRPr="003A25CF">
        <w:rPr>
          <w:b/>
          <w:sz w:val="24"/>
        </w:rPr>
        <w:t xml:space="preserve"> EMISSÃO DE DEBÊNTURES SIMPLES, NÃO CONVERSÍVEIS EM AÇÕES, DA ESPÉCIE </w:t>
      </w:r>
      <w:r>
        <w:rPr>
          <w:b/>
          <w:sz w:val="24"/>
        </w:rPr>
        <w:t>QUIROGRAFÁRIA, A SER CONVOLADA NA ESPÉCIE</w:t>
      </w:r>
      <w:r w:rsidRPr="003A25CF">
        <w:rPr>
          <w:b/>
          <w:sz w:val="24"/>
        </w:rPr>
        <w:t xml:space="preserve"> COM GARANTIA REAL, EM SÉRIE ÚNICA, PARA DISTRIBUIÇÃO PÚBLICA, COM ESFORÇOS RESTRITOS, DA</w:t>
      </w:r>
      <w:r w:rsidRPr="002159AF">
        <w:rPr>
          <w:sz w:val="24"/>
        </w:rPr>
        <w:t xml:space="preserve"> </w:t>
      </w:r>
      <w:r w:rsidRPr="003A25CF">
        <w:rPr>
          <w:b/>
          <w:sz w:val="24"/>
        </w:rPr>
        <w:t xml:space="preserve">LAMBDA </w:t>
      </w:r>
      <w:r>
        <w:rPr>
          <w:b/>
          <w:sz w:val="24"/>
        </w:rPr>
        <w:t xml:space="preserve">II </w:t>
      </w:r>
      <w:r w:rsidRPr="003A25CF">
        <w:rPr>
          <w:b/>
          <w:sz w:val="24"/>
        </w:rPr>
        <w:t>ENERGIA S.A.</w:t>
      </w:r>
    </w:p>
    <w:p w14:paraId="5FB5A503" w14:textId="77777777" w:rsidR="0066585E" w:rsidRPr="003A25CF" w:rsidRDefault="0066585E" w:rsidP="0066585E">
      <w:pPr>
        <w:spacing w:line="276" w:lineRule="auto"/>
        <w:rPr>
          <w:sz w:val="24"/>
        </w:rPr>
      </w:pPr>
    </w:p>
    <w:p w14:paraId="568844BF" w14:textId="77777777" w:rsidR="0066585E" w:rsidRPr="003A25CF" w:rsidRDefault="0066585E" w:rsidP="0066585E">
      <w:pPr>
        <w:spacing w:line="276" w:lineRule="auto"/>
        <w:rPr>
          <w:sz w:val="24"/>
        </w:rPr>
      </w:pPr>
      <w:r w:rsidRPr="003A25CF">
        <w:rPr>
          <w:sz w:val="24"/>
        </w:rPr>
        <w:t>Pelo presente instrumento particular,</w:t>
      </w:r>
    </w:p>
    <w:p w14:paraId="44C2395D" w14:textId="77777777" w:rsidR="0066585E" w:rsidRPr="003A25CF" w:rsidRDefault="0066585E" w:rsidP="0066585E">
      <w:pPr>
        <w:spacing w:line="276" w:lineRule="auto"/>
        <w:rPr>
          <w:sz w:val="24"/>
        </w:rPr>
      </w:pPr>
    </w:p>
    <w:p w14:paraId="6A1F86CA" w14:textId="77777777" w:rsidR="0066585E" w:rsidRPr="003A25CF" w:rsidRDefault="0066585E" w:rsidP="0066585E">
      <w:pPr>
        <w:tabs>
          <w:tab w:val="left" w:pos="709"/>
        </w:tabs>
        <w:spacing w:line="276" w:lineRule="auto"/>
        <w:rPr>
          <w:sz w:val="24"/>
        </w:rPr>
      </w:pPr>
      <w:r w:rsidRPr="003A25CF">
        <w:rPr>
          <w:sz w:val="24"/>
        </w:rPr>
        <w:t>I.</w:t>
      </w:r>
      <w:r w:rsidRPr="003A25CF">
        <w:rPr>
          <w:sz w:val="24"/>
        </w:rPr>
        <w:tab/>
        <w:t>de um lado, como emissora das Debêntures (conforme definido abaixo) (“</w:t>
      </w:r>
      <w:r w:rsidRPr="003A25CF">
        <w:rPr>
          <w:sz w:val="24"/>
          <w:u w:val="single"/>
        </w:rPr>
        <w:t>Companhia</w:t>
      </w:r>
      <w:r w:rsidRPr="003A25CF">
        <w:rPr>
          <w:sz w:val="24"/>
        </w:rPr>
        <w:t>” ou “</w:t>
      </w:r>
      <w:r w:rsidRPr="003A25CF">
        <w:rPr>
          <w:sz w:val="24"/>
          <w:u w:val="single"/>
        </w:rPr>
        <w:t>Emissora</w:t>
      </w:r>
      <w:r w:rsidRPr="003A25CF">
        <w:rPr>
          <w:sz w:val="24"/>
        </w:rPr>
        <w:t>”):</w:t>
      </w:r>
    </w:p>
    <w:p w14:paraId="5682E3B3" w14:textId="77777777" w:rsidR="0066585E" w:rsidRPr="003A25CF" w:rsidRDefault="0066585E" w:rsidP="0066585E">
      <w:pPr>
        <w:spacing w:line="276" w:lineRule="auto"/>
        <w:rPr>
          <w:sz w:val="24"/>
        </w:rPr>
      </w:pPr>
    </w:p>
    <w:p w14:paraId="76662E94" w14:textId="77777777" w:rsidR="0066585E" w:rsidRPr="003A25CF" w:rsidRDefault="0066585E" w:rsidP="0066585E">
      <w:pPr>
        <w:spacing w:line="276" w:lineRule="auto"/>
        <w:rPr>
          <w:sz w:val="24"/>
        </w:rPr>
      </w:pPr>
      <w:r w:rsidRPr="00981C21">
        <w:rPr>
          <w:b/>
          <w:sz w:val="24"/>
        </w:rPr>
        <w:t xml:space="preserve">LAMBDA </w:t>
      </w:r>
      <w:r>
        <w:rPr>
          <w:b/>
          <w:sz w:val="24"/>
        </w:rPr>
        <w:t xml:space="preserve">II </w:t>
      </w:r>
      <w:r w:rsidRPr="00981C21">
        <w:rPr>
          <w:b/>
          <w:sz w:val="24"/>
        </w:rPr>
        <w:t>ENERGIA</w:t>
      </w:r>
      <w:r>
        <w:rPr>
          <w:b/>
          <w:sz w:val="24"/>
        </w:rPr>
        <w:t xml:space="preserve"> </w:t>
      </w:r>
      <w:r w:rsidRPr="00981C21">
        <w:rPr>
          <w:b/>
          <w:sz w:val="24"/>
        </w:rPr>
        <w:t>S.A.</w:t>
      </w:r>
      <w:r w:rsidRPr="004A3083">
        <w:rPr>
          <w:sz w:val="24"/>
        </w:rPr>
        <w:t>,</w:t>
      </w:r>
      <w:r w:rsidRPr="003A25CF">
        <w:rPr>
          <w:sz w:val="24"/>
        </w:rPr>
        <w:t xml:space="preserve"> sociedade por ações sem registro de companhia aberta perante a Comissão de Valores Mobiliários (“</w:t>
      </w:r>
      <w:r w:rsidRPr="003A25CF">
        <w:rPr>
          <w:sz w:val="24"/>
          <w:u w:val="single"/>
        </w:rPr>
        <w:t>CVM</w:t>
      </w:r>
      <w:r w:rsidRPr="003A25CF">
        <w:rPr>
          <w:sz w:val="24"/>
        </w:rPr>
        <w:t xml:space="preserve">”), com sede na Cidade de Belo Horizonte, Estado de Minas Gerais, na Avenida Barbacena, nº 472, 4º andar, sala 406, parte, Barro Preto, CEP 30.190-130, inscrita no Cadastro Nacional de Pessoas Jurídicas do Ministério da </w:t>
      </w:r>
      <w:r>
        <w:rPr>
          <w:sz w:val="24"/>
        </w:rPr>
        <w:t>Economia</w:t>
      </w:r>
      <w:r w:rsidRPr="003A25CF">
        <w:rPr>
          <w:sz w:val="24"/>
        </w:rPr>
        <w:t xml:space="preserve"> (“</w:t>
      </w:r>
      <w:r w:rsidRPr="003A25CF">
        <w:rPr>
          <w:rFonts w:cs="Tahoma"/>
          <w:sz w:val="24"/>
          <w:u w:val="single"/>
        </w:rPr>
        <w:t>CNPJ/M</w:t>
      </w:r>
      <w:r>
        <w:rPr>
          <w:rFonts w:cs="Tahoma"/>
          <w:sz w:val="24"/>
          <w:u w:val="single"/>
        </w:rPr>
        <w:t>E</w:t>
      </w:r>
      <w:r w:rsidRPr="003A25CF">
        <w:rPr>
          <w:rFonts w:cs="Tahoma"/>
          <w:sz w:val="24"/>
        </w:rPr>
        <w:t>”) sob o n.º </w:t>
      </w:r>
      <w:r>
        <w:rPr>
          <w:sz w:val="24"/>
        </w:rPr>
        <w:t>34.216.487/0001-66</w:t>
      </w:r>
      <w:r w:rsidRPr="003A25CF">
        <w:rPr>
          <w:sz w:val="24"/>
        </w:rPr>
        <w:t xml:space="preserve"> e na Junta Comercial do Estado de Minas Gerais (“</w:t>
      </w:r>
      <w:r>
        <w:rPr>
          <w:sz w:val="24"/>
          <w:u w:val="single"/>
        </w:rPr>
        <w:t>JUCEMG</w:t>
      </w:r>
      <w:r w:rsidRPr="003A25CF">
        <w:rPr>
          <w:sz w:val="24"/>
        </w:rPr>
        <w:t>”) sob o Número de Inscrição do Registro de Empresas – NIRE </w:t>
      </w:r>
      <w:r w:rsidRPr="00756737">
        <w:rPr>
          <w:sz w:val="24"/>
        </w:rPr>
        <w:t>31</w:t>
      </w:r>
      <w:r>
        <w:rPr>
          <w:sz w:val="24"/>
        </w:rPr>
        <w:t>.3.</w:t>
      </w:r>
      <w:r w:rsidRPr="00756737">
        <w:rPr>
          <w:sz w:val="24"/>
        </w:rPr>
        <w:t>0012614-5</w:t>
      </w:r>
      <w:r w:rsidRPr="003A25CF">
        <w:rPr>
          <w:sz w:val="24"/>
        </w:rPr>
        <w:t>, neste ato devidamente representada na forma de seu estatuto social;</w:t>
      </w:r>
      <w:r>
        <w:rPr>
          <w:sz w:val="24"/>
        </w:rPr>
        <w:t xml:space="preserve"> e</w:t>
      </w:r>
    </w:p>
    <w:p w14:paraId="4915DAD4" w14:textId="77777777" w:rsidR="0066585E" w:rsidRPr="003A25CF" w:rsidRDefault="0066585E" w:rsidP="0066585E">
      <w:pPr>
        <w:spacing w:line="276" w:lineRule="auto"/>
        <w:rPr>
          <w:sz w:val="24"/>
        </w:rPr>
      </w:pPr>
    </w:p>
    <w:p w14:paraId="6678C29E" w14:textId="77777777" w:rsidR="0066585E" w:rsidRPr="003A25CF" w:rsidRDefault="0066585E" w:rsidP="0066585E">
      <w:pPr>
        <w:tabs>
          <w:tab w:val="left" w:pos="709"/>
        </w:tabs>
        <w:spacing w:line="276" w:lineRule="auto"/>
        <w:rPr>
          <w:sz w:val="24"/>
        </w:rPr>
      </w:pPr>
      <w:r w:rsidRPr="003A25CF">
        <w:rPr>
          <w:sz w:val="24"/>
        </w:rPr>
        <w:t>II.</w:t>
      </w:r>
      <w:r w:rsidRPr="003A25CF">
        <w:rPr>
          <w:sz w:val="24"/>
        </w:rPr>
        <w:tab/>
        <w:t>de outro lado, como agente fiduciário, representando a comunhão de titulares das Debêntures (“</w:t>
      </w:r>
      <w:r w:rsidRPr="003A25CF">
        <w:rPr>
          <w:sz w:val="24"/>
          <w:u w:val="single"/>
        </w:rPr>
        <w:t>Debenturistas</w:t>
      </w:r>
      <w:r w:rsidRPr="003A25CF">
        <w:rPr>
          <w:sz w:val="24"/>
        </w:rPr>
        <w:t>” e “</w:t>
      </w:r>
      <w:r w:rsidRPr="003A25CF">
        <w:rPr>
          <w:sz w:val="24"/>
          <w:u w:val="single"/>
        </w:rPr>
        <w:t>Agente Fiduciário</w:t>
      </w:r>
      <w:r w:rsidRPr="003A25CF">
        <w:rPr>
          <w:sz w:val="24"/>
        </w:rPr>
        <w:t>” ou “</w:t>
      </w:r>
      <w:r>
        <w:rPr>
          <w:sz w:val="24"/>
          <w:u w:val="single"/>
        </w:rPr>
        <w:t>Oliveira Trust</w:t>
      </w:r>
      <w:r w:rsidRPr="003A25CF">
        <w:rPr>
          <w:sz w:val="24"/>
        </w:rPr>
        <w:t>”, respectivamente):</w:t>
      </w:r>
    </w:p>
    <w:p w14:paraId="41CF0BCD" w14:textId="77777777" w:rsidR="0066585E" w:rsidRPr="003A25CF" w:rsidRDefault="0066585E" w:rsidP="0066585E">
      <w:pPr>
        <w:spacing w:line="276" w:lineRule="auto"/>
        <w:rPr>
          <w:sz w:val="24"/>
          <w:u w:val="single"/>
        </w:rPr>
      </w:pPr>
    </w:p>
    <w:p w14:paraId="3F04A099" w14:textId="77777777" w:rsidR="0066585E" w:rsidRPr="003A25CF" w:rsidRDefault="0066585E" w:rsidP="0066585E">
      <w:pPr>
        <w:spacing w:line="276" w:lineRule="auto"/>
        <w:rPr>
          <w:sz w:val="24"/>
        </w:rPr>
      </w:pPr>
      <w:r>
        <w:rPr>
          <w:b/>
          <w:sz w:val="24"/>
        </w:rPr>
        <w:t>OLIVEIRA TRUST DISTRIBUIDORA DE TÍTULOS E VALORES MOBILIÁRIOS S.A.</w:t>
      </w:r>
      <w:r w:rsidRPr="003A25CF">
        <w:rPr>
          <w:sz w:val="24"/>
        </w:rPr>
        <w:t xml:space="preserve">, </w:t>
      </w:r>
      <w:r w:rsidRPr="00FA2D1E">
        <w:rPr>
          <w:sz w:val="24"/>
        </w:rPr>
        <w:t xml:space="preserve">instituição </w:t>
      </w:r>
      <w:r w:rsidRPr="00F7725D">
        <w:rPr>
          <w:sz w:val="24"/>
        </w:rPr>
        <w:t xml:space="preserve">financeira </w:t>
      </w:r>
      <w:r w:rsidRPr="00D15C00">
        <w:rPr>
          <w:sz w:val="24"/>
        </w:rPr>
        <w:t>com filial na cidade do São Paulo, estado do São Paulo, na Rua Joaquim Floriano, nº 1.052, 13º andar, Itaim Bibi, CEP 04534-004</w:t>
      </w:r>
      <w:r w:rsidRPr="00F7725D">
        <w:rPr>
          <w:sz w:val="24"/>
        </w:rPr>
        <w:t>, inscrita</w:t>
      </w:r>
      <w:r>
        <w:rPr>
          <w:sz w:val="24"/>
        </w:rPr>
        <w:t xml:space="preserve"> no CNPJ/ME</w:t>
      </w:r>
      <w:r w:rsidRPr="00FA2D1E">
        <w:rPr>
          <w:sz w:val="24"/>
        </w:rPr>
        <w:t xml:space="preserve"> sob </w:t>
      </w:r>
      <w:r w:rsidRPr="00884161">
        <w:rPr>
          <w:sz w:val="24"/>
        </w:rPr>
        <w:t xml:space="preserve">o nº 36.113.876/0004-34, neste ato devidamente representada na forma do seu </w:t>
      </w:r>
      <w:r w:rsidRPr="00981C21">
        <w:rPr>
          <w:sz w:val="24"/>
        </w:rPr>
        <w:t>estatuto social</w:t>
      </w:r>
      <w:r>
        <w:rPr>
          <w:sz w:val="24"/>
        </w:rPr>
        <w:t>;</w:t>
      </w:r>
      <w:r w:rsidRPr="003A25CF">
        <w:rPr>
          <w:sz w:val="24"/>
        </w:rPr>
        <w:t xml:space="preserve"> </w:t>
      </w:r>
    </w:p>
    <w:p w14:paraId="2F91E15A" w14:textId="77777777" w:rsidR="0066585E" w:rsidRPr="003A25CF" w:rsidRDefault="0066585E" w:rsidP="0066585E">
      <w:pPr>
        <w:spacing w:line="276" w:lineRule="auto"/>
        <w:rPr>
          <w:sz w:val="24"/>
        </w:rPr>
      </w:pPr>
    </w:p>
    <w:p w14:paraId="0A7F1663" w14:textId="77777777" w:rsidR="0066585E" w:rsidRDefault="0066585E" w:rsidP="0066585E">
      <w:pPr>
        <w:spacing w:line="276" w:lineRule="auto"/>
        <w:rPr>
          <w:sz w:val="24"/>
        </w:rPr>
      </w:pPr>
      <w:r w:rsidRPr="003A25CF">
        <w:rPr>
          <w:sz w:val="24"/>
        </w:rPr>
        <w:t>sendo a Emissora</w:t>
      </w:r>
      <w:r>
        <w:rPr>
          <w:sz w:val="24"/>
        </w:rPr>
        <w:t xml:space="preserve"> e </w:t>
      </w:r>
      <w:r w:rsidRPr="003A25CF">
        <w:rPr>
          <w:sz w:val="24"/>
        </w:rPr>
        <w:t>o Agente Fiduciário doravante designados, em conjunto, como “</w:t>
      </w:r>
      <w:r w:rsidRPr="003A25CF">
        <w:rPr>
          <w:sz w:val="24"/>
          <w:u w:val="single"/>
        </w:rPr>
        <w:t>Partes</w:t>
      </w:r>
      <w:r w:rsidRPr="003A25CF">
        <w:rPr>
          <w:sz w:val="24"/>
        </w:rPr>
        <w:t>” e, individual e indistintamente, como “</w:t>
      </w:r>
      <w:r w:rsidRPr="003A25CF">
        <w:rPr>
          <w:sz w:val="24"/>
          <w:u w:val="single"/>
        </w:rPr>
        <w:t>Parte</w:t>
      </w:r>
      <w:r w:rsidRPr="003A25CF">
        <w:rPr>
          <w:sz w:val="24"/>
        </w:rPr>
        <w:t>”,</w:t>
      </w:r>
    </w:p>
    <w:p w14:paraId="7F3C7110" w14:textId="6E17B7BE" w:rsidR="0066585E" w:rsidRDefault="0066585E" w:rsidP="0066585E">
      <w:pPr>
        <w:spacing w:line="276" w:lineRule="auto"/>
        <w:rPr>
          <w:sz w:val="24"/>
          <w:lang w:eastAsia="en-US"/>
        </w:rPr>
      </w:pPr>
    </w:p>
    <w:p w14:paraId="58D76CC6" w14:textId="58F32AE5" w:rsidR="0066585E" w:rsidRPr="0066585E" w:rsidRDefault="0066585E" w:rsidP="0066585E">
      <w:pPr>
        <w:spacing w:line="276" w:lineRule="auto"/>
        <w:rPr>
          <w:sz w:val="24"/>
          <w:lang w:eastAsia="en-US"/>
        </w:rPr>
      </w:pPr>
      <w:r w:rsidRPr="0066585E">
        <w:rPr>
          <w:sz w:val="24"/>
          <w:lang w:eastAsia="en-US"/>
        </w:rPr>
        <w:t>vêm, por meio desta e na melhor forma de direito, firmar o presente “</w:t>
      </w:r>
      <w:r w:rsidRPr="0066585E">
        <w:rPr>
          <w:i/>
          <w:iCs/>
          <w:sz w:val="24"/>
          <w:lang w:eastAsia="en-US"/>
        </w:rPr>
        <w:t>[</w:t>
      </w:r>
      <w:proofErr w:type="gramStart"/>
      <w:r w:rsidRPr="0066585E">
        <w:rPr>
          <w:i/>
          <w:iCs/>
          <w:sz w:val="24"/>
          <w:lang w:eastAsia="en-US"/>
        </w:rPr>
        <w:t>=]º</w:t>
      </w:r>
      <w:proofErr w:type="gramEnd"/>
      <w:r w:rsidRPr="0066585E">
        <w:rPr>
          <w:i/>
          <w:iCs/>
          <w:sz w:val="24"/>
          <w:lang w:eastAsia="en-US"/>
        </w:rPr>
        <w:t xml:space="preserve"> Aditamento ao </w:t>
      </w:r>
      <w:r w:rsidRPr="00487530">
        <w:rPr>
          <w:i/>
          <w:iCs/>
          <w:sz w:val="24"/>
        </w:rPr>
        <w:t xml:space="preserve">Instrumento Particular de Escritura da </w:t>
      </w:r>
      <w:r>
        <w:rPr>
          <w:i/>
          <w:iCs/>
          <w:sz w:val="24"/>
        </w:rPr>
        <w:t>2</w:t>
      </w:r>
      <w:r w:rsidRPr="00487530">
        <w:rPr>
          <w:i/>
          <w:iCs/>
          <w:sz w:val="24"/>
        </w:rPr>
        <w:t>ª (</w:t>
      </w:r>
      <w:r>
        <w:rPr>
          <w:i/>
          <w:iCs/>
          <w:sz w:val="24"/>
        </w:rPr>
        <w:t>Segunda</w:t>
      </w:r>
      <w:r w:rsidRPr="00487530">
        <w:rPr>
          <w:i/>
          <w:iCs/>
          <w:sz w:val="24"/>
        </w:rPr>
        <w:t xml:space="preserve">) Emissão de Debêntures Simples, Não Conversíveis em Ações, da Espécie </w:t>
      </w:r>
      <w:r>
        <w:rPr>
          <w:i/>
          <w:iCs/>
          <w:sz w:val="24"/>
        </w:rPr>
        <w:t xml:space="preserve">Quirografária, a ser convolada na Espécie </w:t>
      </w:r>
      <w:r w:rsidRPr="00487530">
        <w:rPr>
          <w:i/>
          <w:iCs/>
          <w:sz w:val="24"/>
        </w:rPr>
        <w:t>com Garantia Real, em Série Única, para Distribuição Pública, com Esforços Restritos, da Lambda II Energia S.A.</w:t>
      </w:r>
      <w:r w:rsidRPr="0066585E">
        <w:rPr>
          <w:i/>
          <w:sz w:val="24"/>
          <w:lang w:eastAsia="en-US"/>
        </w:rPr>
        <w:t>”</w:t>
      </w:r>
      <w:r w:rsidRPr="0066585E">
        <w:rPr>
          <w:sz w:val="24"/>
          <w:lang w:eastAsia="en-US"/>
        </w:rPr>
        <w:t xml:space="preserve"> (“</w:t>
      </w:r>
      <w:r w:rsidRPr="0066585E">
        <w:rPr>
          <w:sz w:val="24"/>
          <w:u w:val="single"/>
          <w:lang w:eastAsia="en-US"/>
        </w:rPr>
        <w:t>Aditamento</w:t>
      </w:r>
      <w:r w:rsidRPr="0066585E">
        <w:rPr>
          <w:sz w:val="24"/>
          <w:lang w:eastAsia="en-US"/>
        </w:rPr>
        <w:t>”), mediante as seguintes cláusulas e condições:</w:t>
      </w:r>
    </w:p>
    <w:p w14:paraId="1EF0DA74" w14:textId="23979065" w:rsidR="0066585E" w:rsidRDefault="0066585E" w:rsidP="0066585E">
      <w:pPr>
        <w:spacing w:line="276" w:lineRule="auto"/>
        <w:rPr>
          <w:sz w:val="24"/>
          <w:lang w:eastAsia="en-US"/>
        </w:rPr>
      </w:pPr>
    </w:p>
    <w:p w14:paraId="6C1C5EA4" w14:textId="77777777" w:rsidR="0066585E" w:rsidRPr="0066585E" w:rsidRDefault="0066585E" w:rsidP="0066585E">
      <w:pPr>
        <w:spacing w:line="276" w:lineRule="auto"/>
        <w:rPr>
          <w:b/>
          <w:bCs/>
          <w:sz w:val="24"/>
          <w:u w:val="single"/>
          <w:lang w:eastAsia="en-US"/>
        </w:rPr>
      </w:pPr>
      <w:r w:rsidRPr="0066585E">
        <w:rPr>
          <w:b/>
          <w:bCs/>
          <w:sz w:val="24"/>
          <w:u w:val="single"/>
          <w:lang w:eastAsia="en-US"/>
        </w:rPr>
        <w:t>CONSIDERANDOS</w:t>
      </w:r>
    </w:p>
    <w:p w14:paraId="1767A075" w14:textId="77777777" w:rsidR="0066585E" w:rsidRPr="0066585E" w:rsidRDefault="0066585E" w:rsidP="0066585E">
      <w:pPr>
        <w:spacing w:line="276" w:lineRule="auto"/>
        <w:rPr>
          <w:b/>
          <w:bCs/>
          <w:sz w:val="24"/>
          <w:u w:val="single"/>
          <w:lang w:eastAsia="en-US"/>
        </w:rPr>
      </w:pPr>
    </w:p>
    <w:p w14:paraId="7D836B1D" w14:textId="19732659" w:rsidR="0066585E" w:rsidRPr="0066585E" w:rsidRDefault="0066585E" w:rsidP="0066585E">
      <w:pPr>
        <w:spacing w:line="276" w:lineRule="auto"/>
        <w:rPr>
          <w:iCs/>
          <w:sz w:val="24"/>
          <w:lang w:eastAsia="en-US"/>
        </w:rPr>
      </w:pPr>
      <w:r w:rsidRPr="0066585E">
        <w:rPr>
          <w:b/>
          <w:bCs/>
          <w:sz w:val="24"/>
          <w:lang w:eastAsia="en-US"/>
        </w:rPr>
        <w:t>Considerando que</w:t>
      </w:r>
      <w:r w:rsidRPr="0066585E">
        <w:rPr>
          <w:sz w:val="24"/>
          <w:lang w:eastAsia="en-US"/>
        </w:rPr>
        <w:t xml:space="preserve"> as Partes firmaram, em </w:t>
      </w:r>
      <w:r w:rsidR="001F7157">
        <w:rPr>
          <w:bCs/>
          <w:sz w:val="24"/>
          <w:lang w:eastAsia="en-US"/>
        </w:rPr>
        <w:t>16 de maio de 2022</w:t>
      </w:r>
      <w:r w:rsidRPr="0066585E">
        <w:rPr>
          <w:sz w:val="24"/>
          <w:lang w:eastAsia="en-US"/>
        </w:rPr>
        <w:t>, o “</w:t>
      </w:r>
      <w:r w:rsidRPr="00487530">
        <w:rPr>
          <w:i/>
          <w:iCs/>
          <w:sz w:val="24"/>
        </w:rPr>
        <w:t xml:space="preserve">Instrumento Particular de Escritura da </w:t>
      </w:r>
      <w:r>
        <w:rPr>
          <w:i/>
          <w:iCs/>
          <w:sz w:val="24"/>
        </w:rPr>
        <w:t>2</w:t>
      </w:r>
      <w:r w:rsidRPr="00487530">
        <w:rPr>
          <w:i/>
          <w:iCs/>
          <w:sz w:val="24"/>
        </w:rPr>
        <w:t>ª (</w:t>
      </w:r>
      <w:r>
        <w:rPr>
          <w:i/>
          <w:iCs/>
          <w:sz w:val="24"/>
        </w:rPr>
        <w:t>Segunda</w:t>
      </w:r>
      <w:r w:rsidRPr="00487530">
        <w:rPr>
          <w:i/>
          <w:iCs/>
          <w:sz w:val="24"/>
        </w:rPr>
        <w:t xml:space="preserve">) Emissão de Debêntures Simples, Não Conversíveis em Ações, da Espécie </w:t>
      </w:r>
      <w:r>
        <w:rPr>
          <w:i/>
          <w:iCs/>
          <w:sz w:val="24"/>
        </w:rPr>
        <w:t xml:space="preserve">Quirografária, a ser convolada na Espécie </w:t>
      </w:r>
      <w:r w:rsidRPr="00487530">
        <w:rPr>
          <w:i/>
          <w:iCs/>
          <w:sz w:val="24"/>
        </w:rPr>
        <w:t xml:space="preserve">com Garantia Real, em Série Única, para Distribuição Pública, </w:t>
      </w:r>
      <w:r w:rsidRPr="00487530">
        <w:rPr>
          <w:i/>
          <w:iCs/>
          <w:sz w:val="24"/>
        </w:rPr>
        <w:lastRenderedPageBreak/>
        <w:t>com Esforços Restritos, da Lambda II Energia S.A.</w:t>
      </w:r>
      <w:r w:rsidRPr="0066585E">
        <w:rPr>
          <w:i/>
          <w:sz w:val="24"/>
          <w:lang w:eastAsia="en-US"/>
        </w:rPr>
        <w:t>”</w:t>
      </w:r>
      <w:r w:rsidRPr="0066585E">
        <w:rPr>
          <w:iCs/>
          <w:sz w:val="24"/>
          <w:lang w:eastAsia="en-US"/>
        </w:rPr>
        <w:t xml:space="preserve"> (“</w:t>
      </w:r>
      <w:r w:rsidRPr="0066585E">
        <w:rPr>
          <w:iCs/>
          <w:sz w:val="24"/>
          <w:u w:val="single"/>
          <w:lang w:eastAsia="en-US"/>
        </w:rPr>
        <w:t>Debêntures</w:t>
      </w:r>
      <w:r w:rsidRPr="0066585E">
        <w:rPr>
          <w:iCs/>
          <w:sz w:val="24"/>
          <w:lang w:eastAsia="en-US"/>
        </w:rPr>
        <w:t>” e “</w:t>
      </w:r>
      <w:r w:rsidRPr="0066585E">
        <w:rPr>
          <w:iCs/>
          <w:sz w:val="24"/>
          <w:u w:val="single"/>
          <w:lang w:eastAsia="en-US"/>
        </w:rPr>
        <w:t>Escritura de Emissão</w:t>
      </w:r>
      <w:r w:rsidRPr="0066585E">
        <w:rPr>
          <w:iCs/>
          <w:sz w:val="24"/>
          <w:lang w:eastAsia="en-US"/>
        </w:rPr>
        <w:t>”, respectivamente);</w:t>
      </w:r>
    </w:p>
    <w:p w14:paraId="35B123BC" w14:textId="77777777" w:rsidR="0066585E" w:rsidRPr="0066585E" w:rsidRDefault="0066585E" w:rsidP="0066585E">
      <w:pPr>
        <w:spacing w:line="276" w:lineRule="auto"/>
        <w:rPr>
          <w:iCs/>
          <w:sz w:val="24"/>
          <w:lang w:eastAsia="en-US"/>
        </w:rPr>
      </w:pPr>
    </w:p>
    <w:p w14:paraId="67B4A1DC" w14:textId="25F86F54" w:rsidR="0066585E" w:rsidRPr="0066585E" w:rsidRDefault="0066585E" w:rsidP="0066585E">
      <w:pPr>
        <w:spacing w:line="276" w:lineRule="auto"/>
        <w:rPr>
          <w:sz w:val="24"/>
          <w:lang w:eastAsia="en-US"/>
        </w:rPr>
      </w:pPr>
      <w:r w:rsidRPr="0066585E">
        <w:rPr>
          <w:b/>
          <w:sz w:val="24"/>
          <w:lang w:eastAsia="en-US"/>
        </w:rPr>
        <w:t>Considerando que</w:t>
      </w:r>
      <w:r w:rsidRPr="0066585E">
        <w:rPr>
          <w:sz w:val="24"/>
          <w:lang w:eastAsia="en-US"/>
        </w:rPr>
        <w:t xml:space="preserve"> a Condição Suspensiva foi verificada, de modo que, na forma da Cláusula 3.4.</w:t>
      </w:r>
      <w:r>
        <w:rPr>
          <w:sz w:val="24"/>
          <w:lang w:eastAsia="en-US"/>
        </w:rPr>
        <w:t>1.1</w:t>
      </w:r>
      <w:r w:rsidRPr="0066585E">
        <w:rPr>
          <w:sz w:val="24"/>
          <w:lang w:eastAsia="en-US"/>
        </w:rPr>
        <w:t xml:space="preserve"> da Escritura de Emissão, as Partes desejam celebrar o presente Aditamento para formalizar a convolação da espécie da Escritura de Emissão na espécie com garantia real.</w:t>
      </w:r>
    </w:p>
    <w:p w14:paraId="17B26877" w14:textId="77777777" w:rsidR="0066585E" w:rsidRPr="0066585E" w:rsidRDefault="0066585E" w:rsidP="0066585E">
      <w:pPr>
        <w:spacing w:line="276" w:lineRule="auto"/>
        <w:rPr>
          <w:sz w:val="24"/>
          <w:lang w:eastAsia="en-US"/>
        </w:rPr>
      </w:pPr>
    </w:p>
    <w:p w14:paraId="325E5427" w14:textId="77777777" w:rsidR="0066585E" w:rsidRPr="0066585E" w:rsidRDefault="0066585E" w:rsidP="0066585E">
      <w:pPr>
        <w:spacing w:line="276" w:lineRule="auto"/>
        <w:rPr>
          <w:iCs/>
          <w:sz w:val="24"/>
          <w:lang w:eastAsia="en-US"/>
        </w:rPr>
      </w:pPr>
      <w:r w:rsidRPr="0066585E">
        <w:rPr>
          <w:b/>
          <w:iCs/>
          <w:sz w:val="24"/>
          <w:lang w:eastAsia="en-US"/>
        </w:rPr>
        <w:t>Isto Posto</w:t>
      </w:r>
      <w:r w:rsidRPr="0066585E">
        <w:rPr>
          <w:iCs/>
          <w:sz w:val="24"/>
          <w:lang w:eastAsia="en-US"/>
        </w:rPr>
        <w:t>, resolvem as Partes celebrar este Aditamento de acordo com os seguintes termos e condições:</w:t>
      </w:r>
    </w:p>
    <w:p w14:paraId="67CF3B7A" w14:textId="77777777" w:rsidR="0066585E" w:rsidRPr="0066585E" w:rsidRDefault="0066585E" w:rsidP="0066585E">
      <w:pPr>
        <w:spacing w:line="276" w:lineRule="auto"/>
        <w:rPr>
          <w:iCs/>
          <w:sz w:val="24"/>
          <w:lang w:eastAsia="en-US"/>
        </w:rPr>
      </w:pPr>
    </w:p>
    <w:p w14:paraId="142992F6" w14:textId="77777777" w:rsidR="0066585E" w:rsidRPr="0066585E" w:rsidRDefault="0066585E" w:rsidP="0066585E">
      <w:pPr>
        <w:spacing w:line="276" w:lineRule="auto"/>
        <w:rPr>
          <w:iCs/>
          <w:sz w:val="24"/>
          <w:lang w:eastAsia="en-US"/>
        </w:rPr>
      </w:pPr>
      <w:r w:rsidRPr="0066585E">
        <w:rPr>
          <w:iCs/>
          <w:sz w:val="24"/>
          <w:lang w:eastAsia="en-US"/>
        </w:rPr>
        <w:t>Os termos aqui iniciados em letra maiúscula, estejam no singular ou no plural, terão o significado a eles atribuído na Escritura de Emissão, ainda que posteriormente ao seu uso.</w:t>
      </w:r>
    </w:p>
    <w:p w14:paraId="19F7A077" w14:textId="77777777" w:rsidR="0066585E" w:rsidRPr="0066585E" w:rsidRDefault="0066585E" w:rsidP="0066585E">
      <w:pPr>
        <w:spacing w:line="276" w:lineRule="auto"/>
        <w:rPr>
          <w:iCs/>
          <w:sz w:val="24"/>
          <w:lang w:eastAsia="en-US"/>
        </w:rPr>
      </w:pPr>
    </w:p>
    <w:p w14:paraId="4BD3B871" w14:textId="77777777" w:rsidR="0066585E" w:rsidRPr="0066585E" w:rsidRDefault="0066585E" w:rsidP="0066585E">
      <w:pPr>
        <w:numPr>
          <w:ilvl w:val="0"/>
          <w:numId w:val="54"/>
        </w:numPr>
        <w:spacing w:line="276" w:lineRule="auto"/>
        <w:rPr>
          <w:b/>
          <w:iCs/>
          <w:sz w:val="24"/>
          <w:u w:val="single"/>
          <w:lang w:eastAsia="en-US"/>
        </w:rPr>
      </w:pPr>
      <w:r w:rsidRPr="0066585E">
        <w:rPr>
          <w:b/>
          <w:iCs/>
          <w:sz w:val="24"/>
          <w:u w:val="single"/>
          <w:lang w:eastAsia="en-US"/>
        </w:rPr>
        <w:t>Autorização</w:t>
      </w:r>
    </w:p>
    <w:p w14:paraId="14579E45" w14:textId="77777777" w:rsidR="0066585E" w:rsidRPr="0066585E" w:rsidRDefault="0066585E" w:rsidP="0066585E">
      <w:pPr>
        <w:spacing w:line="276" w:lineRule="auto"/>
        <w:rPr>
          <w:b/>
          <w:iCs/>
          <w:sz w:val="24"/>
          <w:lang w:eastAsia="en-US"/>
        </w:rPr>
      </w:pPr>
    </w:p>
    <w:p w14:paraId="005F8108" w14:textId="3A9572B2" w:rsidR="0066585E" w:rsidRPr="0066585E" w:rsidRDefault="0066585E" w:rsidP="0066585E">
      <w:pPr>
        <w:numPr>
          <w:ilvl w:val="1"/>
          <w:numId w:val="54"/>
        </w:numPr>
        <w:spacing w:line="276" w:lineRule="auto"/>
        <w:rPr>
          <w:iCs/>
          <w:sz w:val="24"/>
          <w:lang w:eastAsia="en-US"/>
        </w:rPr>
      </w:pPr>
      <w:r w:rsidRPr="0066585E">
        <w:rPr>
          <w:iCs/>
          <w:sz w:val="24"/>
          <w:lang w:eastAsia="en-US"/>
        </w:rPr>
        <w:t>O presente Aditamento é celebrado com base na Cláusula 3.4.</w:t>
      </w:r>
      <w:r>
        <w:rPr>
          <w:iCs/>
          <w:sz w:val="24"/>
          <w:lang w:eastAsia="en-US"/>
        </w:rPr>
        <w:t>1.1</w:t>
      </w:r>
      <w:r w:rsidRPr="0066585E">
        <w:rPr>
          <w:iCs/>
          <w:sz w:val="24"/>
          <w:lang w:eastAsia="en-US"/>
        </w:rPr>
        <w:t xml:space="preserve"> da Escritura de Emissão, não sendo necessária qualquer aprovação adicional para sua realização.</w:t>
      </w:r>
    </w:p>
    <w:p w14:paraId="6AE5B9B7" w14:textId="77777777" w:rsidR="0066585E" w:rsidRPr="0066585E" w:rsidRDefault="0066585E" w:rsidP="0066585E">
      <w:pPr>
        <w:spacing w:line="276" w:lineRule="auto"/>
        <w:rPr>
          <w:iCs/>
          <w:sz w:val="24"/>
          <w:lang w:eastAsia="en-US"/>
        </w:rPr>
      </w:pPr>
    </w:p>
    <w:p w14:paraId="0A1288F6" w14:textId="77777777" w:rsidR="0066585E" w:rsidRPr="0066585E" w:rsidRDefault="0066585E" w:rsidP="0066585E">
      <w:pPr>
        <w:numPr>
          <w:ilvl w:val="0"/>
          <w:numId w:val="54"/>
        </w:numPr>
        <w:spacing w:line="276" w:lineRule="auto"/>
        <w:rPr>
          <w:b/>
          <w:iCs/>
          <w:sz w:val="24"/>
          <w:lang w:eastAsia="en-US"/>
        </w:rPr>
      </w:pPr>
      <w:r w:rsidRPr="0066585E">
        <w:rPr>
          <w:b/>
          <w:iCs/>
          <w:sz w:val="24"/>
          <w:u w:val="single"/>
          <w:lang w:eastAsia="en-US"/>
        </w:rPr>
        <w:t>Arquivamento do Aditamento</w:t>
      </w:r>
    </w:p>
    <w:p w14:paraId="041D0164" w14:textId="77777777" w:rsidR="0066585E" w:rsidRPr="0066585E" w:rsidRDefault="0066585E" w:rsidP="0066585E">
      <w:pPr>
        <w:spacing w:line="276" w:lineRule="auto"/>
        <w:rPr>
          <w:iCs/>
          <w:sz w:val="24"/>
          <w:lang w:eastAsia="en-US"/>
        </w:rPr>
      </w:pPr>
    </w:p>
    <w:p w14:paraId="67CAF965" w14:textId="0671F105" w:rsidR="0066585E" w:rsidRPr="0066585E" w:rsidRDefault="0066585E" w:rsidP="0066585E">
      <w:pPr>
        <w:numPr>
          <w:ilvl w:val="1"/>
          <w:numId w:val="54"/>
        </w:numPr>
        <w:spacing w:line="276" w:lineRule="auto"/>
        <w:rPr>
          <w:iCs/>
          <w:sz w:val="24"/>
          <w:lang w:eastAsia="en-US"/>
        </w:rPr>
      </w:pPr>
      <w:r w:rsidRPr="0066585E">
        <w:rPr>
          <w:iCs/>
          <w:sz w:val="24"/>
          <w:lang w:eastAsia="en-US"/>
        </w:rPr>
        <w:t xml:space="preserve">Este Aditamento será protocolado para arquivamento na </w:t>
      </w:r>
      <w:r w:rsidR="00FD2E22">
        <w:rPr>
          <w:iCs/>
          <w:sz w:val="24"/>
          <w:lang w:eastAsia="en-US"/>
        </w:rPr>
        <w:t>JUCEMG</w:t>
      </w:r>
      <w:r w:rsidRPr="0066585E">
        <w:rPr>
          <w:iCs/>
          <w:sz w:val="24"/>
          <w:lang w:eastAsia="en-US"/>
        </w:rPr>
        <w:t>, nos termos do artigo 62, §3º, da Lei das Sociedades por Ações</w:t>
      </w:r>
      <w:r w:rsidRPr="0066585E">
        <w:rPr>
          <w:sz w:val="24"/>
          <w:lang w:eastAsia="en-US"/>
        </w:rPr>
        <w:t>, no prazo de até 5 (cinco) Dias Úteis contados da respectiva data de assinatura.</w:t>
      </w:r>
    </w:p>
    <w:p w14:paraId="70CE8E00" w14:textId="77777777" w:rsidR="0066585E" w:rsidRPr="0066585E" w:rsidRDefault="0066585E" w:rsidP="0066585E">
      <w:pPr>
        <w:spacing w:line="276" w:lineRule="auto"/>
        <w:rPr>
          <w:iCs/>
          <w:sz w:val="24"/>
          <w:lang w:eastAsia="en-US"/>
        </w:rPr>
      </w:pPr>
    </w:p>
    <w:p w14:paraId="3F2A8EEF" w14:textId="77777777" w:rsidR="0066585E" w:rsidRPr="0066585E" w:rsidRDefault="0066585E" w:rsidP="0066585E">
      <w:pPr>
        <w:numPr>
          <w:ilvl w:val="0"/>
          <w:numId w:val="54"/>
        </w:numPr>
        <w:spacing w:line="276" w:lineRule="auto"/>
        <w:rPr>
          <w:b/>
          <w:iCs/>
          <w:sz w:val="24"/>
          <w:lang w:eastAsia="en-US"/>
        </w:rPr>
      </w:pPr>
      <w:r w:rsidRPr="0066585E">
        <w:rPr>
          <w:b/>
          <w:iCs/>
          <w:sz w:val="24"/>
          <w:u w:val="single"/>
          <w:lang w:eastAsia="en-US"/>
        </w:rPr>
        <w:t>Alterações</w:t>
      </w:r>
    </w:p>
    <w:p w14:paraId="5EBA4741" w14:textId="77777777" w:rsidR="0066585E" w:rsidRPr="0066585E" w:rsidRDefault="0066585E" w:rsidP="0066585E">
      <w:pPr>
        <w:spacing w:line="276" w:lineRule="auto"/>
        <w:rPr>
          <w:iCs/>
          <w:sz w:val="24"/>
          <w:lang w:eastAsia="en-US"/>
        </w:rPr>
      </w:pPr>
    </w:p>
    <w:p w14:paraId="2B4C800D" w14:textId="0908D7C8" w:rsidR="0066585E" w:rsidRPr="0066585E" w:rsidRDefault="0066585E" w:rsidP="0066585E">
      <w:pPr>
        <w:numPr>
          <w:ilvl w:val="1"/>
          <w:numId w:val="54"/>
        </w:numPr>
        <w:spacing w:line="276" w:lineRule="auto"/>
        <w:rPr>
          <w:iCs/>
          <w:sz w:val="24"/>
          <w:lang w:eastAsia="en-US"/>
        </w:rPr>
      </w:pPr>
      <w:r w:rsidRPr="0066585E">
        <w:rPr>
          <w:iCs/>
          <w:sz w:val="24"/>
          <w:lang w:eastAsia="en-US"/>
        </w:rPr>
        <w:t xml:space="preserve">Em razão da convolação da espécie da Emissão para a espécie “com garantia real”, as Partes resolvem (i) alterar o nome da Escritura de Emissão para </w:t>
      </w:r>
      <w:r w:rsidRPr="0066585E">
        <w:rPr>
          <w:sz w:val="24"/>
          <w:lang w:eastAsia="en-US"/>
        </w:rPr>
        <w:t>“</w:t>
      </w:r>
      <w:r w:rsidR="00FD2E22" w:rsidRPr="00487530">
        <w:rPr>
          <w:i/>
          <w:iCs/>
          <w:sz w:val="24"/>
        </w:rPr>
        <w:t xml:space="preserve">Instrumento Particular de Escritura da </w:t>
      </w:r>
      <w:r w:rsidR="00FD2E22">
        <w:rPr>
          <w:i/>
          <w:iCs/>
          <w:sz w:val="24"/>
        </w:rPr>
        <w:t>2</w:t>
      </w:r>
      <w:r w:rsidR="00FD2E22" w:rsidRPr="00487530">
        <w:rPr>
          <w:i/>
          <w:iCs/>
          <w:sz w:val="24"/>
        </w:rPr>
        <w:t>ª (</w:t>
      </w:r>
      <w:r w:rsidR="00FD2E22">
        <w:rPr>
          <w:i/>
          <w:iCs/>
          <w:sz w:val="24"/>
        </w:rPr>
        <w:t>Segunda</w:t>
      </w:r>
      <w:r w:rsidR="00FD2E22" w:rsidRPr="00487530">
        <w:rPr>
          <w:i/>
          <w:iCs/>
          <w:sz w:val="24"/>
        </w:rPr>
        <w:t>) Emissão de Debêntures Simples, Não Conversíveis em Ações, da Espécie com Garantia Real, em Série Única, para Distribuição Pública, com Esforços Restritos, da Lambda II Energia S.A.</w:t>
      </w:r>
      <w:r w:rsidRPr="0066585E">
        <w:rPr>
          <w:i/>
          <w:sz w:val="24"/>
          <w:lang w:eastAsia="en-US"/>
        </w:rPr>
        <w:t>”</w:t>
      </w:r>
      <w:r w:rsidRPr="0066585E">
        <w:rPr>
          <w:iCs/>
          <w:sz w:val="24"/>
          <w:lang w:eastAsia="en-US"/>
        </w:rPr>
        <w:t>; (</w:t>
      </w:r>
      <w:proofErr w:type="spellStart"/>
      <w:r w:rsidRPr="0066585E">
        <w:rPr>
          <w:iCs/>
          <w:sz w:val="24"/>
          <w:lang w:eastAsia="en-US"/>
        </w:rPr>
        <w:t>ii</w:t>
      </w:r>
      <w:proofErr w:type="spellEnd"/>
      <w:r w:rsidRPr="0066585E">
        <w:rPr>
          <w:iCs/>
          <w:sz w:val="24"/>
          <w:lang w:eastAsia="en-US"/>
        </w:rPr>
        <w:t>) aditar</w:t>
      </w:r>
      <w:r w:rsidR="00FD2E22">
        <w:rPr>
          <w:iCs/>
          <w:sz w:val="24"/>
          <w:lang w:eastAsia="en-US"/>
        </w:rPr>
        <w:t xml:space="preserve"> o caput da Cláusula II e</w:t>
      </w:r>
      <w:r w:rsidRPr="0066585E">
        <w:rPr>
          <w:iCs/>
          <w:sz w:val="24"/>
          <w:lang w:eastAsia="en-US"/>
        </w:rPr>
        <w:t xml:space="preserve"> a Cláusula 4.1</w:t>
      </w:r>
      <w:r w:rsidR="00FD2E22">
        <w:rPr>
          <w:iCs/>
          <w:sz w:val="24"/>
          <w:lang w:eastAsia="en-US"/>
        </w:rPr>
        <w:t>.</w:t>
      </w:r>
      <w:r w:rsidRPr="0066585E">
        <w:rPr>
          <w:iCs/>
          <w:sz w:val="24"/>
          <w:lang w:eastAsia="en-US"/>
        </w:rPr>
        <w:t>3; e (</w:t>
      </w:r>
      <w:proofErr w:type="spellStart"/>
      <w:r w:rsidRPr="0066585E">
        <w:rPr>
          <w:iCs/>
          <w:sz w:val="24"/>
          <w:lang w:eastAsia="en-US"/>
        </w:rPr>
        <w:t>iii</w:t>
      </w:r>
      <w:proofErr w:type="spellEnd"/>
      <w:r w:rsidRPr="0066585E">
        <w:rPr>
          <w:iCs/>
          <w:sz w:val="24"/>
          <w:lang w:eastAsia="en-US"/>
        </w:rPr>
        <w:t>) excluir as Cláusulas 3.4.</w:t>
      </w:r>
      <w:r w:rsidR="00FD2E22">
        <w:rPr>
          <w:iCs/>
          <w:sz w:val="24"/>
          <w:lang w:eastAsia="en-US"/>
        </w:rPr>
        <w:t>1.1</w:t>
      </w:r>
      <w:r w:rsidRPr="0066585E">
        <w:rPr>
          <w:iCs/>
          <w:sz w:val="24"/>
          <w:lang w:eastAsia="en-US"/>
        </w:rPr>
        <w:t xml:space="preserve"> </w:t>
      </w:r>
      <w:r w:rsidR="00FD2E22">
        <w:rPr>
          <w:iCs/>
          <w:sz w:val="24"/>
          <w:lang w:eastAsia="en-US"/>
        </w:rPr>
        <w:t>a</w:t>
      </w:r>
      <w:r w:rsidRPr="0066585E">
        <w:rPr>
          <w:iCs/>
          <w:sz w:val="24"/>
          <w:lang w:eastAsia="en-US"/>
        </w:rPr>
        <w:t xml:space="preserve"> 3.4.</w:t>
      </w:r>
      <w:r w:rsidR="00FD2E22">
        <w:rPr>
          <w:iCs/>
          <w:sz w:val="24"/>
          <w:lang w:eastAsia="en-US"/>
        </w:rPr>
        <w:t>1.3</w:t>
      </w:r>
      <w:r w:rsidRPr="0066585E">
        <w:rPr>
          <w:iCs/>
          <w:sz w:val="24"/>
          <w:lang w:eastAsia="en-US"/>
        </w:rPr>
        <w:t xml:space="preserve"> da Escritura de Emissão, sendo certo que os itens alterados passam a vigorar com as seguintes redações:</w:t>
      </w:r>
    </w:p>
    <w:p w14:paraId="30D93ABB" w14:textId="77777777" w:rsidR="0066585E" w:rsidRPr="0066585E" w:rsidRDefault="0066585E" w:rsidP="0066585E">
      <w:pPr>
        <w:spacing w:line="276" w:lineRule="auto"/>
        <w:rPr>
          <w:iCs/>
          <w:sz w:val="24"/>
          <w:lang w:eastAsia="en-US"/>
        </w:rPr>
      </w:pPr>
    </w:p>
    <w:p w14:paraId="100C4CFC" w14:textId="77777777" w:rsidR="00FD2E22" w:rsidRPr="00FD2E22" w:rsidRDefault="0066585E" w:rsidP="00FD2E22">
      <w:pPr>
        <w:pStyle w:val="SCBFTtulo1"/>
        <w:spacing w:line="276" w:lineRule="auto"/>
        <w:rPr>
          <w:rFonts w:ascii="Garamond" w:hAnsi="Garamond" w:cs="Garamond"/>
          <w:i/>
          <w:iCs/>
          <w:sz w:val="24"/>
          <w:szCs w:val="24"/>
        </w:rPr>
      </w:pPr>
      <w:r w:rsidRPr="0066585E">
        <w:rPr>
          <w:i/>
          <w:iCs/>
          <w:sz w:val="24"/>
          <w:lang w:eastAsia="en-US"/>
        </w:rPr>
        <w:t>“</w:t>
      </w:r>
      <w:r w:rsidR="00FD2E22" w:rsidRPr="00FD2E22">
        <w:rPr>
          <w:rFonts w:ascii="Garamond" w:hAnsi="Garamond" w:cs="Garamond"/>
          <w:i/>
          <w:iCs/>
          <w:sz w:val="24"/>
          <w:szCs w:val="24"/>
        </w:rPr>
        <w:t>CLÁUSULA II</w:t>
      </w:r>
      <w:r w:rsidR="00FD2E22" w:rsidRPr="00FD2E22">
        <w:rPr>
          <w:rFonts w:ascii="Garamond" w:hAnsi="Garamond" w:cs="Garamond"/>
          <w:i/>
          <w:iCs/>
          <w:sz w:val="24"/>
          <w:szCs w:val="24"/>
        </w:rPr>
        <w:br/>
        <w:t>REQUISITOS</w:t>
      </w:r>
    </w:p>
    <w:p w14:paraId="42F222C2" w14:textId="77777777" w:rsidR="00FD2E22" w:rsidRPr="00FD2E22" w:rsidRDefault="00FD2E22" w:rsidP="00FD2E22">
      <w:pPr>
        <w:spacing w:line="276" w:lineRule="auto"/>
        <w:rPr>
          <w:i/>
          <w:iCs/>
          <w:sz w:val="24"/>
        </w:rPr>
      </w:pPr>
    </w:p>
    <w:p w14:paraId="18AEE0C4" w14:textId="569679DF" w:rsidR="0066585E" w:rsidRPr="00FD2E22" w:rsidRDefault="00FD2E22" w:rsidP="0066585E">
      <w:pPr>
        <w:spacing w:line="276" w:lineRule="auto"/>
        <w:rPr>
          <w:sz w:val="24"/>
        </w:rPr>
      </w:pPr>
      <w:r w:rsidRPr="00FD2E22">
        <w:rPr>
          <w:i/>
          <w:iCs/>
          <w:sz w:val="24"/>
        </w:rPr>
        <w:t xml:space="preserve">A </w:t>
      </w:r>
      <w:r w:rsidRPr="00FD2E22">
        <w:rPr>
          <w:bCs/>
          <w:i/>
          <w:iCs/>
          <w:sz w:val="24"/>
        </w:rPr>
        <w:t>2</w:t>
      </w:r>
      <w:r w:rsidRPr="00FD2E22">
        <w:rPr>
          <w:i/>
          <w:iCs/>
          <w:sz w:val="24"/>
        </w:rPr>
        <w:t>ª (</w:t>
      </w:r>
      <w:r w:rsidRPr="00FD2E22">
        <w:rPr>
          <w:bCs/>
          <w:i/>
          <w:iCs/>
          <w:sz w:val="24"/>
        </w:rPr>
        <w:t>segunda</w:t>
      </w:r>
      <w:r w:rsidRPr="00FD2E22">
        <w:rPr>
          <w:i/>
          <w:iCs/>
          <w:sz w:val="24"/>
        </w:rPr>
        <w:t>) emissão de debêntures simples, ou seja, não conversíveis em ações, da espécie com garantia real, em série única (“</w:t>
      </w:r>
      <w:r w:rsidRPr="00FD2E22">
        <w:rPr>
          <w:i/>
          <w:iCs/>
          <w:sz w:val="24"/>
          <w:u w:val="single"/>
        </w:rPr>
        <w:t>Emissão</w:t>
      </w:r>
      <w:r w:rsidRPr="00FD2E22">
        <w:rPr>
          <w:i/>
          <w:iCs/>
          <w:sz w:val="24"/>
        </w:rPr>
        <w:t>” e “</w:t>
      </w:r>
      <w:r w:rsidRPr="00FD2E22">
        <w:rPr>
          <w:i/>
          <w:iCs/>
          <w:sz w:val="24"/>
          <w:u w:val="single"/>
        </w:rPr>
        <w:t>Debêntures</w:t>
      </w:r>
      <w:r w:rsidRPr="00FD2E22">
        <w:rPr>
          <w:i/>
          <w:iCs/>
          <w:sz w:val="24"/>
        </w:rPr>
        <w:t>”, respectivamente), para distribuição pública, com esforços restritos, pela Emissora (“</w:t>
      </w:r>
      <w:r w:rsidRPr="00FD2E22">
        <w:rPr>
          <w:i/>
          <w:iCs/>
          <w:sz w:val="24"/>
          <w:u w:val="single"/>
        </w:rPr>
        <w:t>Oferta Restrita</w:t>
      </w:r>
      <w:r w:rsidRPr="00FD2E22">
        <w:rPr>
          <w:i/>
          <w:iCs/>
          <w:sz w:val="24"/>
        </w:rPr>
        <w:t>”), será realizada com observância aos seguintes requisitos:</w:t>
      </w:r>
      <w:r w:rsidR="0066585E" w:rsidRPr="0066585E">
        <w:rPr>
          <w:i/>
          <w:iCs/>
          <w:sz w:val="24"/>
          <w:lang w:eastAsia="en-US"/>
        </w:rPr>
        <w:t>”</w:t>
      </w:r>
    </w:p>
    <w:p w14:paraId="07F187F6" w14:textId="77777777" w:rsidR="0066585E" w:rsidRPr="0066585E" w:rsidRDefault="0066585E" w:rsidP="0066585E">
      <w:pPr>
        <w:spacing w:line="276" w:lineRule="auto"/>
        <w:rPr>
          <w:iCs/>
          <w:sz w:val="24"/>
          <w:lang w:eastAsia="en-US"/>
        </w:rPr>
      </w:pPr>
    </w:p>
    <w:p w14:paraId="57F9AA27" w14:textId="2AAC0F13" w:rsidR="0066585E" w:rsidRPr="00A92F65" w:rsidRDefault="0066585E" w:rsidP="0066585E">
      <w:pPr>
        <w:spacing w:line="276" w:lineRule="auto"/>
        <w:rPr>
          <w:sz w:val="24"/>
        </w:rPr>
      </w:pPr>
      <w:r w:rsidRPr="0066585E">
        <w:rPr>
          <w:iCs/>
          <w:sz w:val="24"/>
          <w:lang w:eastAsia="en-US"/>
        </w:rPr>
        <w:t>“</w:t>
      </w:r>
      <w:r w:rsidR="00FD2E22" w:rsidRPr="00FD2E22">
        <w:rPr>
          <w:i/>
          <w:iCs/>
          <w:sz w:val="24"/>
          <w:lang w:eastAsia="en-US"/>
        </w:rPr>
        <w:t>4.1.3.</w:t>
      </w:r>
      <w:r w:rsidR="00FD2E22" w:rsidRPr="00FD2E22">
        <w:rPr>
          <w:i/>
          <w:iCs/>
          <w:sz w:val="24"/>
          <w:lang w:eastAsia="en-US"/>
        </w:rPr>
        <w:tab/>
      </w:r>
      <w:r w:rsidR="00FD2E22" w:rsidRPr="00FD2E22">
        <w:rPr>
          <w:b/>
          <w:i/>
          <w:iCs/>
          <w:sz w:val="24"/>
          <w:lang w:eastAsia="en-US"/>
        </w:rPr>
        <w:t>Espécie:</w:t>
      </w:r>
      <w:r w:rsidR="00FD2E22" w:rsidRPr="00FD2E22">
        <w:rPr>
          <w:i/>
          <w:iCs/>
          <w:sz w:val="24"/>
          <w:lang w:eastAsia="en-US"/>
        </w:rPr>
        <w:t xml:space="preserve"> As Debêntures serão da espécie com garantia real, nos termos do artigo 58, caput, da Lei das Sociedades por Ações.</w:t>
      </w:r>
      <w:r w:rsidRPr="0066585E">
        <w:rPr>
          <w:iCs/>
          <w:sz w:val="24"/>
          <w:lang w:eastAsia="en-US"/>
        </w:rPr>
        <w:t>”</w:t>
      </w:r>
    </w:p>
    <w:p w14:paraId="25CB0A2B" w14:textId="7951EB49" w:rsidR="00386F47" w:rsidRDefault="00386F47" w:rsidP="0066585E">
      <w:pPr>
        <w:spacing w:line="276" w:lineRule="auto"/>
        <w:rPr>
          <w:iCs/>
          <w:sz w:val="24"/>
          <w:lang w:eastAsia="en-US"/>
        </w:rPr>
      </w:pPr>
    </w:p>
    <w:p w14:paraId="0E881DC5" w14:textId="006F2219" w:rsidR="00386F47" w:rsidRPr="0066585E" w:rsidRDefault="00386F47" w:rsidP="00386F47">
      <w:pPr>
        <w:numPr>
          <w:ilvl w:val="1"/>
          <w:numId w:val="54"/>
        </w:numPr>
        <w:spacing w:line="276" w:lineRule="auto"/>
        <w:rPr>
          <w:iCs/>
          <w:sz w:val="24"/>
          <w:lang w:eastAsia="en-US"/>
        </w:rPr>
      </w:pPr>
      <w:r>
        <w:rPr>
          <w:iCs/>
          <w:sz w:val="24"/>
          <w:lang w:eastAsia="en-US"/>
        </w:rPr>
        <w:t>Todas as demais referências à “</w:t>
      </w:r>
      <w:r w:rsidRPr="00BC53A7">
        <w:rPr>
          <w:i/>
          <w:sz w:val="24"/>
          <w:lang w:eastAsia="en-US"/>
        </w:rPr>
        <w:t>espécie quirografária, a ser convolada em espécie com garantia real</w:t>
      </w:r>
      <w:r>
        <w:rPr>
          <w:iCs/>
          <w:sz w:val="24"/>
          <w:lang w:eastAsia="en-US"/>
        </w:rPr>
        <w:t>” que não tenham sido expressamente alteradas neste Aditamento, passarão automaticamente a ser lidas como “</w:t>
      </w:r>
      <w:r w:rsidRPr="00BC53A7">
        <w:rPr>
          <w:i/>
          <w:sz w:val="24"/>
          <w:lang w:eastAsia="en-US"/>
        </w:rPr>
        <w:t>espécie com garantia real</w:t>
      </w:r>
      <w:r>
        <w:rPr>
          <w:iCs/>
          <w:sz w:val="24"/>
          <w:lang w:eastAsia="en-US"/>
        </w:rPr>
        <w:t>” para todos os fins de direito.</w:t>
      </w:r>
    </w:p>
    <w:p w14:paraId="20018671" w14:textId="77777777" w:rsidR="0066585E" w:rsidRPr="0066585E" w:rsidRDefault="0066585E" w:rsidP="0066585E">
      <w:pPr>
        <w:spacing w:line="276" w:lineRule="auto"/>
        <w:rPr>
          <w:iCs/>
          <w:sz w:val="24"/>
          <w:lang w:eastAsia="en-US"/>
        </w:rPr>
      </w:pPr>
    </w:p>
    <w:p w14:paraId="758F6295" w14:textId="77777777" w:rsidR="0066585E" w:rsidRPr="0066585E" w:rsidRDefault="0066585E" w:rsidP="0066585E">
      <w:pPr>
        <w:numPr>
          <w:ilvl w:val="0"/>
          <w:numId w:val="54"/>
        </w:numPr>
        <w:spacing w:line="276" w:lineRule="auto"/>
        <w:rPr>
          <w:iCs/>
          <w:sz w:val="24"/>
          <w:lang w:eastAsia="en-US"/>
        </w:rPr>
      </w:pPr>
      <w:r w:rsidRPr="0066585E">
        <w:rPr>
          <w:b/>
          <w:bCs/>
          <w:iCs/>
          <w:sz w:val="24"/>
          <w:lang w:eastAsia="en-US"/>
        </w:rPr>
        <w:t>DISPOSIÇÕES GERAIS</w:t>
      </w:r>
    </w:p>
    <w:p w14:paraId="18C5DD8D" w14:textId="77777777" w:rsidR="0066585E" w:rsidRPr="0066585E" w:rsidRDefault="0066585E" w:rsidP="0066585E">
      <w:pPr>
        <w:spacing w:line="276" w:lineRule="auto"/>
        <w:rPr>
          <w:iCs/>
          <w:sz w:val="24"/>
          <w:lang w:eastAsia="en-US"/>
        </w:rPr>
      </w:pPr>
    </w:p>
    <w:p w14:paraId="79D12197" w14:textId="77777777" w:rsidR="0066585E" w:rsidRPr="0066585E" w:rsidRDefault="0066585E" w:rsidP="0066585E">
      <w:pPr>
        <w:numPr>
          <w:ilvl w:val="1"/>
          <w:numId w:val="54"/>
        </w:numPr>
        <w:spacing w:line="276" w:lineRule="auto"/>
        <w:rPr>
          <w:sz w:val="24"/>
          <w:lang w:eastAsia="en-US"/>
        </w:rPr>
      </w:pPr>
      <w:r w:rsidRPr="0066585E">
        <w:rPr>
          <w:sz w:val="24"/>
          <w:lang w:eastAsia="en-US"/>
        </w:rPr>
        <w:t>As obrigações assumidas neste Aditamento têm caráter irrevogável e irretratável, obrigando as partes e seus sucessores, a qualquer título, ao seu integral cumprimento.</w:t>
      </w:r>
    </w:p>
    <w:p w14:paraId="6702A6F9" w14:textId="77777777" w:rsidR="0066585E" w:rsidRPr="0066585E" w:rsidRDefault="0066585E" w:rsidP="0066585E">
      <w:pPr>
        <w:spacing w:line="276" w:lineRule="auto"/>
        <w:rPr>
          <w:sz w:val="24"/>
          <w:lang w:eastAsia="en-US"/>
        </w:rPr>
      </w:pPr>
    </w:p>
    <w:p w14:paraId="6BCC87E1" w14:textId="77777777" w:rsidR="0066585E" w:rsidRPr="0066585E" w:rsidRDefault="0066585E" w:rsidP="0066585E">
      <w:pPr>
        <w:numPr>
          <w:ilvl w:val="1"/>
          <w:numId w:val="54"/>
        </w:numPr>
        <w:spacing w:line="276" w:lineRule="auto"/>
        <w:rPr>
          <w:sz w:val="24"/>
          <w:lang w:eastAsia="en-US"/>
        </w:rPr>
      </w:pPr>
      <w:r w:rsidRPr="0066585E">
        <w:rPr>
          <w:sz w:val="24"/>
          <w:lang w:eastAsia="en-US"/>
        </w:rPr>
        <w:t xml:space="preserve">Todas as disposições da Escritura de Emissão que não foram expressamente aditadas ou modificadas por meio do presente Aditamento permanecerão em vigor de acordo com os termos da Escritura de Emissão. Dessa forma, a Escritura de Emissão consolidada passa a vigorar conforme disposto no </w:t>
      </w:r>
      <w:r w:rsidRPr="0066585E">
        <w:rPr>
          <w:sz w:val="24"/>
          <w:u w:val="single"/>
          <w:lang w:eastAsia="en-US"/>
        </w:rPr>
        <w:t>Anexo A</w:t>
      </w:r>
      <w:r w:rsidRPr="0066585E">
        <w:rPr>
          <w:sz w:val="24"/>
          <w:lang w:eastAsia="en-US"/>
        </w:rPr>
        <w:t>.</w:t>
      </w:r>
    </w:p>
    <w:p w14:paraId="2085B262" w14:textId="77777777" w:rsidR="0066585E" w:rsidRPr="0066585E" w:rsidRDefault="0066585E" w:rsidP="0066585E">
      <w:pPr>
        <w:spacing w:line="276" w:lineRule="auto"/>
        <w:rPr>
          <w:sz w:val="24"/>
          <w:lang w:eastAsia="en-US"/>
        </w:rPr>
      </w:pPr>
    </w:p>
    <w:p w14:paraId="441925F4" w14:textId="77777777" w:rsidR="0066585E" w:rsidRPr="0066585E" w:rsidRDefault="0066585E" w:rsidP="0066585E">
      <w:pPr>
        <w:numPr>
          <w:ilvl w:val="1"/>
          <w:numId w:val="54"/>
        </w:numPr>
        <w:spacing w:line="276" w:lineRule="auto"/>
        <w:rPr>
          <w:sz w:val="24"/>
          <w:lang w:eastAsia="en-US"/>
        </w:rPr>
      </w:pPr>
      <w:r w:rsidRPr="0066585E">
        <w:rPr>
          <w:sz w:val="24"/>
          <w:lang w:eastAsia="en-US"/>
        </w:rPr>
        <w:t>A invalidade ou nulidade, no todo ou em parte, de quaisquer das Cláusulas deste Aditamento não afetará as demais, que permanecerão válidas e eficazes até o cumprimento, pelas partes, de todas as suas obrigações aqui previstas. Ocorrendo a declaração de invalidade ou nulidade de qualquer Cláusula deste Aditamento, as partes se obrigam a negociar, no menor prazo possível, em substituição à Cláusula declarada inválida ou nula, a inclusão, neste Aditamento, de termos e condições válidos que reflitam os termos e condições da Cláusula invalidada ou nula, observados a intenção e o objetivo das partes quando da negociação da Cláusula invalidada ou nula e o contexto em que se insere.</w:t>
      </w:r>
    </w:p>
    <w:p w14:paraId="13D1DF01" w14:textId="77777777" w:rsidR="0066585E" w:rsidRPr="0066585E" w:rsidRDefault="0066585E" w:rsidP="0066585E">
      <w:pPr>
        <w:spacing w:line="276" w:lineRule="auto"/>
        <w:rPr>
          <w:sz w:val="24"/>
          <w:lang w:eastAsia="en-US"/>
        </w:rPr>
      </w:pPr>
    </w:p>
    <w:p w14:paraId="7564E946" w14:textId="77777777" w:rsidR="0066585E" w:rsidRPr="0066585E" w:rsidRDefault="0066585E" w:rsidP="0066585E">
      <w:pPr>
        <w:numPr>
          <w:ilvl w:val="1"/>
          <w:numId w:val="54"/>
        </w:numPr>
        <w:spacing w:line="276" w:lineRule="auto"/>
        <w:rPr>
          <w:sz w:val="24"/>
          <w:lang w:eastAsia="en-US"/>
        </w:rPr>
      </w:pPr>
      <w:r w:rsidRPr="0066585E">
        <w:rPr>
          <w:sz w:val="24"/>
          <w:lang w:eastAsia="en-US"/>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B56204F" w14:textId="77777777" w:rsidR="0066585E" w:rsidRPr="0066585E" w:rsidRDefault="0066585E" w:rsidP="0066585E">
      <w:pPr>
        <w:spacing w:line="276" w:lineRule="auto"/>
        <w:rPr>
          <w:sz w:val="24"/>
          <w:lang w:eastAsia="en-US"/>
        </w:rPr>
      </w:pPr>
    </w:p>
    <w:p w14:paraId="72225688" w14:textId="77777777" w:rsidR="0066585E" w:rsidRPr="0066585E" w:rsidRDefault="0066585E" w:rsidP="0066585E">
      <w:pPr>
        <w:numPr>
          <w:ilvl w:val="1"/>
          <w:numId w:val="54"/>
        </w:numPr>
        <w:spacing w:line="276" w:lineRule="auto"/>
        <w:rPr>
          <w:sz w:val="24"/>
          <w:lang w:eastAsia="en-US"/>
        </w:rPr>
      </w:pPr>
      <w:r w:rsidRPr="0066585E">
        <w:rPr>
          <w:sz w:val="24"/>
          <w:lang w:eastAsia="en-US"/>
        </w:rPr>
        <w:t>As partes reconhecem este Aditamento e as Debêntures como títulos executivos extrajudiciais nos termos do artigo 784, incisos I e III do Código de Processo Civil.</w:t>
      </w:r>
    </w:p>
    <w:p w14:paraId="2A5E8576" w14:textId="77777777" w:rsidR="0066585E" w:rsidRPr="0066585E" w:rsidRDefault="0066585E" w:rsidP="0066585E">
      <w:pPr>
        <w:spacing w:line="276" w:lineRule="auto"/>
        <w:rPr>
          <w:sz w:val="24"/>
          <w:lang w:eastAsia="en-US"/>
        </w:rPr>
      </w:pPr>
    </w:p>
    <w:p w14:paraId="0732C2A2" w14:textId="77777777" w:rsidR="0066585E" w:rsidRPr="0066585E" w:rsidRDefault="0066585E" w:rsidP="0066585E">
      <w:pPr>
        <w:numPr>
          <w:ilvl w:val="1"/>
          <w:numId w:val="54"/>
        </w:numPr>
        <w:spacing w:line="276" w:lineRule="auto"/>
        <w:rPr>
          <w:sz w:val="24"/>
          <w:lang w:eastAsia="en-US"/>
        </w:rPr>
      </w:pPr>
      <w:r w:rsidRPr="0066585E">
        <w:rPr>
          <w:sz w:val="24"/>
          <w:lang w:eastAsia="en-US"/>
        </w:rPr>
        <w:t>Para os fins deste Aditamento, as Partes poderão, a seu critério exclusivo, requerer a execução específica das obrigações aqui assumidas, nos termos dos artigos 815 e seguintes do Código de Processo Civil, sem prejuízo do direito de declarar o vencimento antecipado das Debêntures nos termos desta Escritura de Emissão.</w:t>
      </w:r>
    </w:p>
    <w:p w14:paraId="41616E42" w14:textId="77777777" w:rsidR="0066585E" w:rsidRPr="0066585E" w:rsidRDefault="0066585E" w:rsidP="0066585E">
      <w:pPr>
        <w:spacing w:line="276" w:lineRule="auto"/>
        <w:rPr>
          <w:sz w:val="24"/>
          <w:lang w:eastAsia="en-US"/>
        </w:rPr>
      </w:pPr>
    </w:p>
    <w:p w14:paraId="51CFB6A9" w14:textId="77777777" w:rsidR="0066585E" w:rsidRPr="0066585E" w:rsidRDefault="0066585E" w:rsidP="0066585E">
      <w:pPr>
        <w:numPr>
          <w:ilvl w:val="1"/>
          <w:numId w:val="54"/>
        </w:numPr>
        <w:spacing w:line="276" w:lineRule="auto"/>
        <w:rPr>
          <w:sz w:val="24"/>
          <w:lang w:eastAsia="en-US"/>
        </w:rPr>
      </w:pPr>
      <w:r w:rsidRPr="0066585E">
        <w:rPr>
          <w:sz w:val="24"/>
          <w:lang w:eastAsia="en-US"/>
        </w:rPr>
        <w:t>Fica eleito o foro da comarca da cidade de São Paulo, Estado de São Paulo, com exclusão de qualquer outro, por mais privilegiado que seja, para dirimir as questões porventura resultantes deste Aditamento.</w:t>
      </w:r>
    </w:p>
    <w:p w14:paraId="289F65AF" w14:textId="77777777" w:rsidR="0066585E" w:rsidRPr="0066585E" w:rsidRDefault="0066585E" w:rsidP="0066585E">
      <w:pPr>
        <w:spacing w:line="276" w:lineRule="auto"/>
        <w:rPr>
          <w:sz w:val="24"/>
          <w:lang w:eastAsia="en-US"/>
        </w:rPr>
      </w:pPr>
    </w:p>
    <w:p w14:paraId="060CC0D2" w14:textId="77777777" w:rsidR="0066585E" w:rsidRPr="0066585E" w:rsidRDefault="0066585E" w:rsidP="0066585E">
      <w:pPr>
        <w:numPr>
          <w:ilvl w:val="1"/>
          <w:numId w:val="54"/>
        </w:numPr>
        <w:spacing w:line="276" w:lineRule="auto"/>
        <w:rPr>
          <w:sz w:val="24"/>
          <w:lang w:eastAsia="en-US"/>
        </w:rPr>
      </w:pPr>
      <w:r w:rsidRPr="0066585E">
        <w:rPr>
          <w:sz w:val="24"/>
          <w:lang w:eastAsia="en-US"/>
        </w:rPr>
        <w:t>Caso o presente Aditamento venha a ser celebrada de forma digital, as Partes (a) reconhecem que as declarações de vontade das Partes contratantes, mediante assinatura digital, presumem-se verdadeiras em relação aos signatários quando é utilizado o processo de certificação disponibilizado pela Infraestrutura de Chaves Públicas Brasileira – ICP-Brasil, constituindo título executivo extrajudicial para todos os fins de direito, e (b) renunciam ao direito de impugnação de que trata o artigo 225 do Código Civil Brasileiro. Observado o disposto nesta Cláusula, o presente Aditamento pode ser assinado digitalmente por meio eletrônico.</w:t>
      </w:r>
    </w:p>
    <w:p w14:paraId="72BF2B59" w14:textId="77777777" w:rsidR="0066585E" w:rsidRPr="0066585E" w:rsidRDefault="0066585E" w:rsidP="0066585E">
      <w:pPr>
        <w:spacing w:line="276" w:lineRule="auto"/>
        <w:rPr>
          <w:sz w:val="24"/>
          <w:lang w:eastAsia="en-US"/>
        </w:rPr>
      </w:pPr>
    </w:p>
    <w:p w14:paraId="2AEED7F0" w14:textId="77777777" w:rsidR="0066585E" w:rsidRPr="0066585E" w:rsidRDefault="0066585E" w:rsidP="0066585E">
      <w:pPr>
        <w:spacing w:line="276" w:lineRule="auto"/>
        <w:rPr>
          <w:sz w:val="24"/>
          <w:lang w:eastAsia="en-US"/>
        </w:rPr>
      </w:pPr>
      <w:r w:rsidRPr="0066585E">
        <w:rPr>
          <w:sz w:val="24"/>
          <w:lang w:eastAsia="en-US"/>
        </w:rPr>
        <w:lastRenderedPageBreak/>
        <w:t>São Paulo, [●] de [●] de [●].</w:t>
      </w:r>
    </w:p>
    <w:p w14:paraId="5E86D865" w14:textId="6BF4D1DA" w:rsidR="0066585E" w:rsidRDefault="0066585E" w:rsidP="00FD2E22">
      <w:pPr>
        <w:spacing w:line="276" w:lineRule="auto"/>
        <w:rPr>
          <w:b/>
          <w:bCs/>
          <w:sz w:val="24"/>
          <w:u w:val="single"/>
          <w:lang w:eastAsia="en-US"/>
        </w:rPr>
      </w:pPr>
      <w:r w:rsidRPr="0066585E">
        <w:rPr>
          <w:i/>
          <w:sz w:val="24"/>
          <w:lang w:eastAsia="en-US"/>
        </w:rPr>
        <w:t>(Restante da página intencionalmente deixado em branco. Seguem as páginas de assinatura.)</w:t>
      </w:r>
      <w:r>
        <w:rPr>
          <w:b/>
          <w:bCs/>
          <w:sz w:val="24"/>
          <w:u w:val="single"/>
          <w:lang w:eastAsia="en-US"/>
        </w:rPr>
        <w:br w:type="page"/>
      </w:r>
    </w:p>
    <w:p w14:paraId="7579B495" w14:textId="276811FD" w:rsidR="003263BD" w:rsidRPr="00487530" w:rsidRDefault="00855869" w:rsidP="000F55E2">
      <w:pPr>
        <w:spacing w:line="276" w:lineRule="auto"/>
        <w:jc w:val="center"/>
        <w:rPr>
          <w:b/>
          <w:bCs/>
          <w:sz w:val="24"/>
          <w:u w:val="single"/>
          <w:lang w:eastAsia="en-US"/>
        </w:rPr>
      </w:pPr>
      <w:r w:rsidRPr="00487530">
        <w:rPr>
          <w:b/>
          <w:bCs/>
          <w:sz w:val="24"/>
          <w:u w:val="single"/>
          <w:lang w:eastAsia="en-US"/>
        </w:rPr>
        <w:lastRenderedPageBreak/>
        <w:t>ANEXO I</w:t>
      </w:r>
      <w:r w:rsidR="0066585E">
        <w:rPr>
          <w:b/>
          <w:bCs/>
          <w:sz w:val="24"/>
          <w:u w:val="single"/>
          <w:lang w:eastAsia="en-US"/>
        </w:rPr>
        <w:t>I</w:t>
      </w:r>
    </w:p>
    <w:p w14:paraId="39C3D189" w14:textId="77777777" w:rsidR="003263BD" w:rsidRDefault="003263BD" w:rsidP="00855869">
      <w:pPr>
        <w:spacing w:line="276" w:lineRule="auto"/>
        <w:rPr>
          <w:b/>
          <w:bCs/>
          <w:sz w:val="24"/>
          <w:lang w:eastAsia="en-US"/>
        </w:rPr>
      </w:pPr>
    </w:p>
    <w:p w14:paraId="225A9B60" w14:textId="39A1B9B1" w:rsidR="00855869" w:rsidRPr="00E74C22" w:rsidRDefault="00855869" w:rsidP="00855869">
      <w:pPr>
        <w:spacing w:line="276" w:lineRule="auto"/>
        <w:rPr>
          <w:sz w:val="24"/>
          <w:lang w:eastAsia="en-US"/>
        </w:rPr>
      </w:pPr>
      <w:r w:rsidRPr="00E74C22">
        <w:rPr>
          <w:b/>
          <w:bCs/>
          <w:sz w:val="24"/>
          <w:lang w:eastAsia="en-US"/>
        </w:rPr>
        <w:t>DECLARAÇÃO ACERCA DA EXISTÊNCIA DE OUTRAS EMISSÕES DE VALORES MOBILIÁRIOS, PÚBLICOS OU PRIVADOS, FEITAS PELO EMISSOR, POR SOCIEDADE COLIGADA, CONTROLADA, CONTROLADORA OU INTEGRANTE DO MESMO GRUPO DA EMISSORA EM QUE TENHA ATUADO COMO AGENTE FIDUCIÁRIO NO PERÍODO</w:t>
      </w:r>
    </w:p>
    <w:p w14:paraId="26BC8861" w14:textId="7357459F" w:rsidR="00592492" w:rsidRDefault="00592492" w:rsidP="00592492">
      <w:pPr>
        <w:spacing w:line="276" w:lineRule="auto"/>
        <w:jc w:val="center"/>
        <w:rPr>
          <w:b/>
          <w:sz w:val="24"/>
          <w:u w:val="single"/>
        </w:rPr>
      </w:pPr>
    </w:p>
    <w:p w14:paraId="074DBBDD" w14:textId="77777777" w:rsidR="004A59B3" w:rsidRPr="00487530" w:rsidRDefault="004A59B3" w:rsidP="004A59B3">
      <w:pPr>
        <w:spacing w:line="276" w:lineRule="auto"/>
        <w:jc w:val="center"/>
        <w:rPr>
          <w:b/>
          <w:sz w:val="24"/>
        </w:rPr>
      </w:pPr>
    </w:p>
    <w:tbl>
      <w:tblPr>
        <w:tblW w:w="0" w:type="auto"/>
        <w:shd w:val="clear" w:color="auto" w:fill="FFFFFF"/>
        <w:tblCellMar>
          <w:left w:w="0" w:type="dxa"/>
          <w:right w:w="0" w:type="dxa"/>
        </w:tblCellMar>
        <w:tblLook w:val="04A0" w:firstRow="1" w:lastRow="0" w:firstColumn="1" w:lastColumn="0" w:noHBand="0" w:noVBand="1"/>
      </w:tblPr>
      <w:tblGrid>
        <w:gridCol w:w="4311"/>
        <w:gridCol w:w="4289"/>
      </w:tblGrid>
      <w:tr w:rsidR="004A59B3" w14:paraId="6B19F3F3"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2CBB4A"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Emissora: </w:t>
            </w:r>
            <w:r>
              <w:rPr>
                <w:color w:val="222222"/>
                <w:sz w:val="18"/>
                <w:szCs w:val="18"/>
                <w:lang w:eastAsia="en-US"/>
              </w:rPr>
              <w:t>OMEGA GERAÇÃO S.A.</w:t>
            </w:r>
          </w:p>
        </w:tc>
      </w:tr>
      <w:tr w:rsidR="004A59B3" w14:paraId="5D9B789B"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B0AAF6"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4A59B3" w14:paraId="69348003"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6EB8F6"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Série: </w:t>
            </w:r>
            <w:r>
              <w:rPr>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BA895D"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1</w:t>
            </w:r>
          </w:p>
        </w:tc>
      </w:tr>
      <w:tr w:rsidR="004A59B3" w14:paraId="7E5FED2F"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1FDB05"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R$ 308.600.000,00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21FFD2"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308.600</w:t>
            </w:r>
          </w:p>
        </w:tc>
      </w:tr>
      <w:tr w:rsidR="004A59B3" w14:paraId="469C8860"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1B125E"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Espécie: </w:t>
            </w:r>
            <w:r>
              <w:rPr>
                <w:iCs/>
                <w:color w:val="222222"/>
                <w:sz w:val="18"/>
                <w:szCs w:val="18"/>
                <w:lang w:eastAsia="en-US"/>
              </w:rPr>
              <w:t>QUIROGRAFÁRIA</w:t>
            </w:r>
          </w:p>
        </w:tc>
      </w:tr>
      <w:tr w:rsidR="004A59B3" w14:paraId="76528886"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2897BF"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15/05/2024</w:t>
            </w:r>
          </w:p>
        </w:tc>
      </w:tr>
      <w:tr w:rsidR="004A59B3" w14:paraId="29ED180B"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4C6C8C" w14:textId="77777777" w:rsidR="004A59B3" w:rsidRDefault="004A59B3" w:rsidP="00153350">
            <w:pPr>
              <w:spacing w:line="276" w:lineRule="auto"/>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100% do CDI + 1,2% a.a. na base 252 no período de 24/05/2019 até 15/05/2024.</w:t>
            </w:r>
          </w:p>
        </w:tc>
      </w:tr>
      <w:tr w:rsidR="004A59B3" w14:paraId="71CC59B3"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7C02807" w14:textId="77777777" w:rsidR="004A59B3" w:rsidRDefault="004A59B3" w:rsidP="00153350">
            <w:pPr>
              <w:spacing w:line="276" w:lineRule="auto"/>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4A59B3" w14:paraId="7E096824" w14:textId="77777777" w:rsidTr="001533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9A1AF8" w14:textId="77777777" w:rsidR="004A59B3" w:rsidRDefault="004A59B3" w:rsidP="00153350">
            <w:pPr>
              <w:spacing w:line="276" w:lineRule="auto"/>
              <w:rPr>
                <w:b/>
                <w:iCs/>
                <w:color w:val="222222"/>
                <w:sz w:val="18"/>
                <w:szCs w:val="18"/>
                <w:lang w:eastAsia="en-US"/>
              </w:rPr>
            </w:pPr>
            <w:r>
              <w:rPr>
                <w:b/>
                <w:sz w:val="18"/>
                <w:szCs w:val="18"/>
                <w:lang w:eastAsia="en-US"/>
              </w:rPr>
              <w:t xml:space="preserve">Status: </w:t>
            </w:r>
            <w:r>
              <w:rPr>
                <w:iCs/>
                <w:color w:val="222222"/>
                <w:sz w:val="18"/>
                <w:szCs w:val="18"/>
                <w:lang w:eastAsia="en-US"/>
              </w:rPr>
              <w:t>ATIVO</w:t>
            </w:r>
          </w:p>
        </w:tc>
      </w:tr>
    </w:tbl>
    <w:p w14:paraId="49ED3B4B" w14:textId="77777777" w:rsidR="004A59B3" w:rsidRDefault="004A59B3" w:rsidP="004A59B3">
      <w:pPr>
        <w:spacing w:line="276" w:lineRule="auto"/>
        <w:jc w:val="center"/>
        <w:rPr>
          <w:b/>
          <w:sz w:val="24"/>
        </w:rPr>
      </w:pPr>
    </w:p>
    <w:tbl>
      <w:tblPr>
        <w:tblW w:w="0" w:type="auto"/>
        <w:shd w:val="clear" w:color="auto" w:fill="FFFFFF"/>
        <w:tblCellMar>
          <w:left w:w="0" w:type="dxa"/>
          <w:right w:w="0" w:type="dxa"/>
        </w:tblCellMar>
        <w:tblLook w:val="04A0" w:firstRow="1" w:lastRow="0" w:firstColumn="1" w:lastColumn="0" w:noHBand="0" w:noVBand="1"/>
      </w:tblPr>
      <w:tblGrid>
        <w:gridCol w:w="4311"/>
        <w:gridCol w:w="4289"/>
      </w:tblGrid>
      <w:tr w:rsidR="004A59B3" w14:paraId="39A85BB3"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087CCC"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Emissora: </w:t>
            </w:r>
            <w:r>
              <w:rPr>
                <w:color w:val="222222"/>
                <w:sz w:val="18"/>
                <w:szCs w:val="18"/>
                <w:lang w:eastAsia="en-US"/>
              </w:rPr>
              <w:t>OMEGA GERAÇÃO S.A.</w:t>
            </w:r>
          </w:p>
        </w:tc>
      </w:tr>
      <w:tr w:rsidR="004A59B3" w14:paraId="534430E3"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D2C7B5"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4A59B3" w14:paraId="11FAED65"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144EE6"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Série: </w:t>
            </w:r>
            <w:r>
              <w:rPr>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23D6F8"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2</w:t>
            </w:r>
          </w:p>
        </w:tc>
      </w:tr>
      <w:tr w:rsidR="004A59B3" w14:paraId="0ABEDCC4"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71F48F"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R$ 110.000.000,00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C00CFB"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110.000</w:t>
            </w:r>
          </w:p>
        </w:tc>
      </w:tr>
      <w:tr w:rsidR="004A59B3" w14:paraId="36AF705F"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280E0A"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Espécie: </w:t>
            </w:r>
            <w:r>
              <w:rPr>
                <w:iCs/>
                <w:color w:val="222222"/>
                <w:sz w:val="18"/>
                <w:szCs w:val="18"/>
                <w:lang w:eastAsia="en-US"/>
              </w:rPr>
              <w:t>QUIROGRAFÁRIA</w:t>
            </w:r>
          </w:p>
        </w:tc>
      </w:tr>
      <w:tr w:rsidR="004A59B3" w14:paraId="7E735E90"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76C515"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15/09/2028</w:t>
            </w:r>
          </w:p>
        </w:tc>
      </w:tr>
      <w:tr w:rsidR="004A59B3" w14:paraId="2E9217EA"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AFFB366" w14:textId="77777777" w:rsidR="004A59B3" w:rsidRDefault="004A59B3" w:rsidP="00153350">
            <w:pPr>
              <w:spacing w:line="276" w:lineRule="auto"/>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IPCA + 4,3671% a.a. na base 252 no período de 15/09/2020 até 15/09/2028.</w:t>
            </w:r>
          </w:p>
        </w:tc>
      </w:tr>
      <w:tr w:rsidR="004A59B3" w14:paraId="285D3CEB"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5AC26E7" w14:textId="77777777" w:rsidR="004A59B3" w:rsidRDefault="004A59B3" w:rsidP="00153350">
            <w:pPr>
              <w:spacing w:line="276" w:lineRule="auto"/>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IPCA no </w:t>
            </w:r>
            <w:proofErr w:type="spellStart"/>
            <w:r>
              <w:rPr>
                <w:iCs/>
                <w:color w:val="222222"/>
                <w:sz w:val="18"/>
                <w:szCs w:val="18"/>
                <w:lang w:eastAsia="en-US"/>
              </w:rPr>
              <w:t>periodo</w:t>
            </w:r>
            <w:proofErr w:type="spellEnd"/>
            <w:r>
              <w:rPr>
                <w:iCs/>
                <w:color w:val="222222"/>
                <w:sz w:val="18"/>
                <w:szCs w:val="18"/>
                <w:lang w:eastAsia="en-US"/>
              </w:rPr>
              <w:t xml:space="preserve"> de 15/09/2020 até 15/09/2028.</w:t>
            </w:r>
          </w:p>
        </w:tc>
      </w:tr>
      <w:tr w:rsidR="004A59B3" w14:paraId="64D9BD18" w14:textId="77777777" w:rsidTr="001533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F6C469" w14:textId="77777777" w:rsidR="004A59B3" w:rsidRDefault="004A59B3" w:rsidP="00153350">
            <w:pPr>
              <w:spacing w:line="276" w:lineRule="auto"/>
              <w:rPr>
                <w:b/>
                <w:iCs/>
                <w:color w:val="222222"/>
                <w:sz w:val="18"/>
                <w:szCs w:val="18"/>
                <w:lang w:eastAsia="en-US"/>
              </w:rPr>
            </w:pPr>
            <w:r>
              <w:rPr>
                <w:b/>
                <w:sz w:val="18"/>
                <w:szCs w:val="18"/>
                <w:lang w:eastAsia="en-US"/>
              </w:rPr>
              <w:t xml:space="preserve">Status: </w:t>
            </w:r>
            <w:r>
              <w:rPr>
                <w:iCs/>
                <w:color w:val="222222"/>
                <w:sz w:val="18"/>
                <w:szCs w:val="18"/>
                <w:lang w:eastAsia="en-US"/>
              </w:rPr>
              <w:t>ATIVO</w:t>
            </w:r>
          </w:p>
        </w:tc>
      </w:tr>
    </w:tbl>
    <w:p w14:paraId="10383077" w14:textId="77777777" w:rsidR="004A59B3" w:rsidRDefault="004A59B3" w:rsidP="004A59B3">
      <w:pPr>
        <w:spacing w:line="276" w:lineRule="auto"/>
        <w:jc w:val="center"/>
        <w:rPr>
          <w:b/>
          <w:sz w:val="24"/>
        </w:rPr>
      </w:pPr>
    </w:p>
    <w:tbl>
      <w:tblPr>
        <w:tblW w:w="0" w:type="auto"/>
        <w:shd w:val="clear" w:color="auto" w:fill="FFFFFF"/>
        <w:tblCellMar>
          <w:left w:w="0" w:type="dxa"/>
          <w:right w:w="0" w:type="dxa"/>
        </w:tblCellMar>
        <w:tblLook w:val="04A0" w:firstRow="1" w:lastRow="0" w:firstColumn="1" w:lastColumn="0" w:noHBand="0" w:noVBand="1"/>
      </w:tblPr>
      <w:tblGrid>
        <w:gridCol w:w="4298"/>
        <w:gridCol w:w="4302"/>
      </w:tblGrid>
      <w:tr w:rsidR="004A59B3" w14:paraId="07A92AA6"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A80A8A"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Emissora: </w:t>
            </w:r>
            <w:r>
              <w:rPr>
                <w:color w:val="222222"/>
                <w:sz w:val="18"/>
                <w:szCs w:val="18"/>
                <w:lang w:eastAsia="en-US"/>
              </w:rPr>
              <w:t>OMEGA GERAÇÃO S.A.</w:t>
            </w:r>
          </w:p>
        </w:tc>
      </w:tr>
      <w:tr w:rsidR="004A59B3" w14:paraId="4BE40F65"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D5E5F6"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4A59B3" w14:paraId="582DDA76"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2F6771"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Série: </w:t>
            </w:r>
            <w:r>
              <w:rPr>
                <w:iCs/>
                <w:color w:val="222222"/>
                <w:sz w:val="18"/>
                <w:szCs w:val="18"/>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A0140C"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3</w:t>
            </w:r>
          </w:p>
        </w:tc>
      </w:tr>
      <w:tr w:rsidR="004A59B3" w14:paraId="2579DC18"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22D35B"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R$ 1.050.000,00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338E1"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1.050.000</w:t>
            </w:r>
          </w:p>
        </w:tc>
      </w:tr>
      <w:tr w:rsidR="004A59B3" w14:paraId="63E8C1C1"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FD3BB7"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Espécie: </w:t>
            </w:r>
            <w:r>
              <w:rPr>
                <w:iCs/>
                <w:color w:val="222222"/>
                <w:sz w:val="18"/>
                <w:szCs w:val="18"/>
                <w:lang w:eastAsia="en-US"/>
              </w:rPr>
              <w:t>QUIROGRAFÁRIA</w:t>
            </w:r>
          </w:p>
        </w:tc>
      </w:tr>
      <w:tr w:rsidR="004A59B3" w14:paraId="793F1E1B"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5E06FD"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15/03/2029</w:t>
            </w:r>
          </w:p>
        </w:tc>
      </w:tr>
      <w:tr w:rsidR="004A59B3" w14:paraId="21D2DBD8"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572D7F1" w14:textId="77777777" w:rsidR="004A59B3" w:rsidRDefault="004A59B3" w:rsidP="00153350">
            <w:pPr>
              <w:spacing w:line="276" w:lineRule="auto"/>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100% do CDI + 1,99% a.a. na base 252 no período de 15/03/2021 até 15/03/2029.</w:t>
            </w:r>
          </w:p>
        </w:tc>
      </w:tr>
      <w:tr w:rsidR="004A59B3" w14:paraId="4D80B0FC"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148B627" w14:textId="77777777" w:rsidR="004A59B3" w:rsidRDefault="004A59B3" w:rsidP="00153350">
            <w:pPr>
              <w:spacing w:line="276" w:lineRule="auto"/>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4A59B3" w14:paraId="2F2819B6" w14:textId="77777777" w:rsidTr="001533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12A3F0" w14:textId="77777777" w:rsidR="004A59B3" w:rsidRDefault="004A59B3" w:rsidP="00153350">
            <w:pPr>
              <w:spacing w:line="276" w:lineRule="auto"/>
              <w:rPr>
                <w:b/>
                <w:iCs/>
                <w:color w:val="222222"/>
                <w:sz w:val="18"/>
                <w:szCs w:val="18"/>
                <w:lang w:eastAsia="en-US"/>
              </w:rPr>
            </w:pPr>
            <w:r>
              <w:rPr>
                <w:b/>
                <w:sz w:val="18"/>
                <w:szCs w:val="18"/>
                <w:lang w:eastAsia="en-US"/>
              </w:rPr>
              <w:t xml:space="preserve">Status: </w:t>
            </w:r>
            <w:r>
              <w:rPr>
                <w:iCs/>
                <w:color w:val="222222"/>
                <w:sz w:val="18"/>
                <w:szCs w:val="18"/>
                <w:lang w:eastAsia="en-US"/>
              </w:rPr>
              <w:t>ATIVO</w:t>
            </w:r>
          </w:p>
        </w:tc>
      </w:tr>
    </w:tbl>
    <w:p w14:paraId="306F27B2" w14:textId="77777777" w:rsidR="004A59B3" w:rsidRDefault="004A59B3" w:rsidP="004A59B3">
      <w:pPr>
        <w:spacing w:line="276" w:lineRule="auto"/>
        <w:jc w:val="center"/>
        <w:rPr>
          <w:b/>
          <w:sz w:val="24"/>
        </w:rPr>
      </w:pPr>
    </w:p>
    <w:tbl>
      <w:tblPr>
        <w:tblW w:w="0" w:type="auto"/>
        <w:shd w:val="clear" w:color="auto" w:fill="FFFFFF"/>
        <w:tblCellMar>
          <w:left w:w="0" w:type="dxa"/>
          <w:right w:w="0" w:type="dxa"/>
        </w:tblCellMar>
        <w:tblLook w:val="04A0" w:firstRow="1" w:lastRow="0" w:firstColumn="1" w:lastColumn="0" w:noHBand="0" w:noVBand="1"/>
      </w:tblPr>
      <w:tblGrid>
        <w:gridCol w:w="4311"/>
        <w:gridCol w:w="4289"/>
      </w:tblGrid>
      <w:tr w:rsidR="004A59B3" w14:paraId="0459CB98"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52A391"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Emissora: </w:t>
            </w:r>
            <w:r>
              <w:rPr>
                <w:color w:val="222222"/>
                <w:sz w:val="18"/>
                <w:szCs w:val="18"/>
                <w:lang w:eastAsia="en-US"/>
              </w:rPr>
              <w:t>OMEGA GERAÇÃO S.A.</w:t>
            </w:r>
          </w:p>
        </w:tc>
      </w:tr>
      <w:tr w:rsidR="004A59B3" w14:paraId="65583567"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E43880"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4A59B3" w14:paraId="7610911C"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05A563"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Série: </w:t>
            </w:r>
            <w:r>
              <w:rPr>
                <w:iCs/>
                <w:color w:val="222222"/>
                <w:sz w:val="18"/>
                <w:szCs w:val="18"/>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A668D5"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1</w:t>
            </w:r>
          </w:p>
        </w:tc>
      </w:tr>
      <w:tr w:rsidR="004A59B3" w14:paraId="4381C80E"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9BE84A"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R$ 168.000.000,00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2B484F"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168.000</w:t>
            </w:r>
          </w:p>
        </w:tc>
      </w:tr>
      <w:tr w:rsidR="004A59B3" w14:paraId="30187348"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E49441"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Espécie: </w:t>
            </w:r>
            <w:r>
              <w:rPr>
                <w:iCs/>
                <w:color w:val="222222"/>
                <w:sz w:val="18"/>
                <w:szCs w:val="18"/>
                <w:lang w:eastAsia="en-US"/>
              </w:rPr>
              <w:t>QUIROGRAFÁRIA</w:t>
            </w:r>
          </w:p>
        </w:tc>
      </w:tr>
      <w:tr w:rsidR="004A59B3" w14:paraId="0F7C8830"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0B59B0"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15/05/2026</w:t>
            </w:r>
          </w:p>
        </w:tc>
      </w:tr>
      <w:tr w:rsidR="004A59B3" w14:paraId="754E2BBD"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7814559" w14:textId="77777777" w:rsidR="004A59B3" w:rsidRDefault="004A59B3" w:rsidP="00153350">
            <w:pPr>
              <w:spacing w:line="276" w:lineRule="auto"/>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100% do CDI + 1,3% a.a. na base 252 no período de 24/05/2019 até 15/05/2026.</w:t>
            </w:r>
          </w:p>
        </w:tc>
      </w:tr>
      <w:tr w:rsidR="004A59B3" w14:paraId="7F8CE7B0"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F0EBA5" w14:textId="77777777" w:rsidR="004A59B3" w:rsidRDefault="004A59B3" w:rsidP="00153350">
            <w:pPr>
              <w:spacing w:line="276" w:lineRule="auto"/>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4A59B3" w14:paraId="553F9C3C" w14:textId="77777777" w:rsidTr="001533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A14778" w14:textId="77777777" w:rsidR="004A59B3" w:rsidRDefault="004A59B3" w:rsidP="00153350">
            <w:pPr>
              <w:spacing w:line="276" w:lineRule="auto"/>
              <w:rPr>
                <w:b/>
                <w:iCs/>
                <w:color w:val="222222"/>
                <w:sz w:val="18"/>
                <w:szCs w:val="18"/>
                <w:lang w:eastAsia="en-US"/>
              </w:rPr>
            </w:pPr>
            <w:r>
              <w:rPr>
                <w:b/>
                <w:sz w:val="18"/>
                <w:szCs w:val="18"/>
                <w:lang w:eastAsia="en-US"/>
              </w:rPr>
              <w:t xml:space="preserve">Status: </w:t>
            </w:r>
            <w:r>
              <w:rPr>
                <w:iCs/>
                <w:color w:val="222222"/>
                <w:sz w:val="18"/>
                <w:szCs w:val="18"/>
                <w:lang w:eastAsia="en-US"/>
              </w:rPr>
              <w:t>ATIVO</w:t>
            </w:r>
          </w:p>
        </w:tc>
      </w:tr>
    </w:tbl>
    <w:p w14:paraId="04599B3E" w14:textId="77777777" w:rsidR="004A59B3" w:rsidRDefault="004A59B3" w:rsidP="004A59B3">
      <w:pPr>
        <w:spacing w:line="276" w:lineRule="auto"/>
        <w:jc w:val="center"/>
        <w:rPr>
          <w:b/>
          <w:sz w:val="24"/>
        </w:rPr>
      </w:pPr>
    </w:p>
    <w:tbl>
      <w:tblPr>
        <w:tblW w:w="0" w:type="auto"/>
        <w:shd w:val="clear" w:color="auto" w:fill="FFFFFF"/>
        <w:tblCellMar>
          <w:left w:w="0" w:type="dxa"/>
          <w:right w:w="0" w:type="dxa"/>
        </w:tblCellMar>
        <w:tblLook w:val="04A0" w:firstRow="1" w:lastRow="0" w:firstColumn="1" w:lastColumn="0" w:noHBand="0" w:noVBand="1"/>
      </w:tblPr>
      <w:tblGrid>
        <w:gridCol w:w="4305"/>
        <w:gridCol w:w="4295"/>
      </w:tblGrid>
      <w:tr w:rsidR="004A59B3" w14:paraId="6C8D8A69"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A54D25"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Emissora: </w:t>
            </w:r>
            <w:r>
              <w:rPr>
                <w:color w:val="222222"/>
                <w:sz w:val="18"/>
                <w:szCs w:val="18"/>
                <w:lang w:eastAsia="en-US"/>
              </w:rPr>
              <w:t>OMEGA GERAÇÃO S.A.</w:t>
            </w:r>
          </w:p>
        </w:tc>
      </w:tr>
      <w:tr w:rsidR="004A59B3" w14:paraId="67285D14"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03D5A9"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4A59B3" w14:paraId="20FD5DC2"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87BA4F"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Série: </w:t>
            </w:r>
            <w:r>
              <w:rPr>
                <w:iCs/>
                <w:color w:val="222222"/>
                <w:sz w:val="18"/>
                <w:szCs w:val="18"/>
                <w:lang w:eastAsia="en-US"/>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032DB4"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2</w:t>
            </w:r>
          </w:p>
        </w:tc>
      </w:tr>
      <w:tr w:rsidR="004A59B3" w14:paraId="025946C9"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02AF9F"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183FEE"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50.000</w:t>
            </w:r>
          </w:p>
        </w:tc>
      </w:tr>
      <w:tr w:rsidR="004A59B3" w14:paraId="4F5DFCC9"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FD3EC6"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Espécie: </w:t>
            </w:r>
            <w:r>
              <w:rPr>
                <w:iCs/>
                <w:color w:val="222222"/>
                <w:sz w:val="18"/>
                <w:szCs w:val="18"/>
                <w:lang w:eastAsia="en-US"/>
              </w:rPr>
              <w:t>QUIROGRAFÁRIA</w:t>
            </w:r>
          </w:p>
        </w:tc>
      </w:tr>
      <w:tr w:rsidR="004A59B3" w14:paraId="12C6F9B8"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B7871B" w14:textId="77777777" w:rsidR="004A59B3" w:rsidRDefault="004A59B3" w:rsidP="00153350">
            <w:pPr>
              <w:spacing w:line="276" w:lineRule="auto"/>
              <w:rPr>
                <w:b/>
                <w:color w:val="222222"/>
                <w:sz w:val="18"/>
                <w:szCs w:val="18"/>
                <w:lang w:eastAsia="en-US"/>
              </w:rPr>
            </w:pPr>
            <w:r>
              <w:rPr>
                <w:b/>
                <w:iCs/>
                <w:color w:val="222222"/>
                <w:sz w:val="18"/>
                <w:szCs w:val="18"/>
                <w:lang w:eastAsia="en-US"/>
              </w:rPr>
              <w:lastRenderedPageBreak/>
              <w:t xml:space="preserve">Data de Vencimento: </w:t>
            </w:r>
            <w:r>
              <w:rPr>
                <w:iCs/>
                <w:color w:val="222222"/>
                <w:sz w:val="18"/>
                <w:szCs w:val="18"/>
                <w:lang w:eastAsia="en-US"/>
              </w:rPr>
              <w:t>15/09/2028</w:t>
            </w:r>
          </w:p>
        </w:tc>
      </w:tr>
      <w:tr w:rsidR="004A59B3" w14:paraId="5CD419FB"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666B253" w14:textId="77777777" w:rsidR="004A59B3" w:rsidRDefault="004A59B3" w:rsidP="00153350">
            <w:pPr>
              <w:spacing w:line="276" w:lineRule="auto"/>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IPCA + 4,3671% a.a. na base 252 no período de 15/09/2020 até 15/09/2028.</w:t>
            </w:r>
          </w:p>
        </w:tc>
      </w:tr>
      <w:tr w:rsidR="004A59B3" w14:paraId="195D1B9D"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FF58787" w14:textId="77777777" w:rsidR="004A59B3" w:rsidRDefault="004A59B3" w:rsidP="00153350">
            <w:pPr>
              <w:spacing w:line="276" w:lineRule="auto"/>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IPCA no </w:t>
            </w:r>
            <w:proofErr w:type="spellStart"/>
            <w:r>
              <w:rPr>
                <w:iCs/>
                <w:color w:val="222222"/>
                <w:sz w:val="18"/>
                <w:szCs w:val="18"/>
                <w:lang w:eastAsia="en-US"/>
              </w:rPr>
              <w:t>periodo</w:t>
            </w:r>
            <w:proofErr w:type="spellEnd"/>
            <w:r>
              <w:rPr>
                <w:iCs/>
                <w:color w:val="222222"/>
                <w:sz w:val="18"/>
                <w:szCs w:val="18"/>
                <w:lang w:eastAsia="en-US"/>
              </w:rPr>
              <w:t xml:space="preserve"> de 15/09/2020 até 15/09/2028.</w:t>
            </w:r>
          </w:p>
        </w:tc>
      </w:tr>
      <w:tr w:rsidR="004A59B3" w14:paraId="266CDB8E" w14:textId="77777777" w:rsidTr="001533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F91A26" w14:textId="77777777" w:rsidR="004A59B3" w:rsidRDefault="004A59B3" w:rsidP="00153350">
            <w:pPr>
              <w:spacing w:line="276" w:lineRule="auto"/>
              <w:rPr>
                <w:b/>
                <w:iCs/>
                <w:color w:val="222222"/>
                <w:sz w:val="18"/>
                <w:szCs w:val="18"/>
                <w:lang w:eastAsia="en-US"/>
              </w:rPr>
            </w:pPr>
            <w:r>
              <w:rPr>
                <w:b/>
                <w:sz w:val="18"/>
                <w:szCs w:val="18"/>
                <w:lang w:eastAsia="en-US"/>
              </w:rPr>
              <w:t xml:space="preserve">Status: </w:t>
            </w:r>
            <w:r>
              <w:rPr>
                <w:iCs/>
                <w:color w:val="222222"/>
                <w:sz w:val="18"/>
                <w:szCs w:val="18"/>
                <w:lang w:eastAsia="en-US"/>
              </w:rPr>
              <w:t>ATIVO</w:t>
            </w:r>
          </w:p>
        </w:tc>
      </w:tr>
    </w:tbl>
    <w:p w14:paraId="392F8F75" w14:textId="77777777" w:rsidR="004A59B3" w:rsidRDefault="004A59B3" w:rsidP="004A59B3">
      <w:pPr>
        <w:spacing w:line="276" w:lineRule="auto"/>
        <w:jc w:val="center"/>
        <w:rPr>
          <w:b/>
          <w:sz w:val="24"/>
        </w:rPr>
      </w:pPr>
    </w:p>
    <w:tbl>
      <w:tblPr>
        <w:tblW w:w="0" w:type="auto"/>
        <w:shd w:val="clear" w:color="auto" w:fill="FFFFFF"/>
        <w:tblCellMar>
          <w:left w:w="0" w:type="dxa"/>
          <w:right w:w="0" w:type="dxa"/>
        </w:tblCellMar>
        <w:tblLook w:val="04A0" w:firstRow="1" w:lastRow="0" w:firstColumn="1" w:lastColumn="0" w:noHBand="0" w:noVBand="1"/>
      </w:tblPr>
      <w:tblGrid>
        <w:gridCol w:w="4311"/>
        <w:gridCol w:w="4289"/>
      </w:tblGrid>
      <w:tr w:rsidR="004A59B3" w14:paraId="2AD38B91"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9F502C"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Emissora: </w:t>
            </w:r>
            <w:r>
              <w:rPr>
                <w:color w:val="222222"/>
                <w:sz w:val="18"/>
                <w:szCs w:val="18"/>
                <w:lang w:eastAsia="en-US"/>
              </w:rPr>
              <w:t>OMEGA GERAÇÃO S.A.</w:t>
            </w:r>
          </w:p>
        </w:tc>
      </w:tr>
      <w:tr w:rsidR="004A59B3" w14:paraId="17EFE834"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9DFC97"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4A59B3" w14:paraId="717AEA8C"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ABC0F8"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Série: </w:t>
            </w:r>
            <w:r>
              <w:rPr>
                <w:iCs/>
                <w:color w:val="222222"/>
                <w:sz w:val="18"/>
                <w:szCs w:val="18"/>
                <w:lang w:eastAsia="en-US"/>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16DF21"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1</w:t>
            </w:r>
          </w:p>
        </w:tc>
      </w:tr>
      <w:tr w:rsidR="004A59B3" w14:paraId="1A7A1A87"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84FCEA"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R$ 183.400.000,00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E760D1"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183.400</w:t>
            </w:r>
          </w:p>
        </w:tc>
      </w:tr>
      <w:tr w:rsidR="004A59B3" w14:paraId="31C2FA3A"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587666"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Espécie: </w:t>
            </w:r>
            <w:r>
              <w:rPr>
                <w:iCs/>
                <w:color w:val="222222"/>
                <w:sz w:val="18"/>
                <w:szCs w:val="18"/>
                <w:lang w:eastAsia="en-US"/>
              </w:rPr>
              <w:t>QUIROGRAFÁRIA</w:t>
            </w:r>
          </w:p>
        </w:tc>
      </w:tr>
      <w:tr w:rsidR="004A59B3" w14:paraId="2CF98168"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064E60"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15/05/2026</w:t>
            </w:r>
          </w:p>
        </w:tc>
      </w:tr>
      <w:tr w:rsidR="004A59B3" w14:paraId="6F194CD0"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AE64606" w14:textId="77777777" w:rsidR="004A59B3" w:rsidRDefault="004A59B3" w:rsidP="00153350">
            <w:pPr>
              <w:spacing w:line="276" w:lineRule="auto"/>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IPCA + 5,6% a.a. na base 252 no período de 24/05/2019 até 15/05/2026.</w:t>
            </w:r>
          </w:p>
        </w:tc>
      </w:tr>
      <w:tr w:rsidR="004A59B3" w14:paraId="216020AE"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8A4B27C" w14:textId="77777777" w:rsidR="004A59B3" w:rsidRDefault="004A59B3" w:rsidP="00153350">
            <w:pPr>
              <w:spacing w:line="276" w:lineRule="auto"/>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4A59B3" w14:paraId="499FB2BC" w14:textId="77777777" w:rsidTr="001533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D280AF" w14:textId="77777777" w:rsidR="004A59B3" w:rsidRDefault="004A59B3" w:rsidP="00153350">
            <w:pPr>
              <w:spacing w:line="276" w:lineRule="auto"/>
              <w:rPr>
                <w:b/>
                <w:iCs/>
                <w:color w:val="222222"/>
                <w:sz w:val="18"/>
                <w:szCs w:val="18"/>
                <w:lang w:eastAsia="en-US"/>
              </w:rPr>
            </w:pPr>
            <w:r>
              <w:rPr>
                <w:b/>
                <w:sz w:val="18"/>
                <w:szCs w:val="18"/>
                <w:lang w:eastAsia="en-US"/>
              </w:rPr>
              <w:t xml:space="preserve">Status: </w:t>
            </w:r>
            <w:r>
              <w:rPr>
                <w:iCs/>
                <w:color w:val="222222"/>
                <w:sz w:val="18"/>
                <w:szCs w:val="18"/>
                <w:lang w:eastAsia="en-US"/>
              </w:rPr>
              <w:t>ATIVO</w:t>
            </w:r>
          </w:p>
        </w:tc>
      </w:tr>
    </w:tbl>
    <w:p w14:paraId="0E98A533" w14:textId="77777777" w:rsidR="004A59B3" w:rsidRDefault="004A59B3" w:rsidP="004A59B3">
      <w:pPr>
        <w:spacing w:line="276" w:lineRule="auto"/>
        <w:jc w:val="center"/>
        <w:rPr>
          <w:b/>
          <w:sz w:val="24"/>
        </w:rPr>
      </w:pPr>
    </w:p>
    <w:tbl>
      <w:tblPr>
        <w:tblW w:w="0" w:type="auto"/>
        <w:shd w:val="clear" w:color="auto" w:fill="FFFFFF"/>
        <w:tblCellMar>
          <w:left w:w="0" w:type="dxa"/>
          <w:right w:w="0" w:type="dxa"/>
        </w:tblCellMar>
        <w:tblLook w:val="04A0" w:firstRow="1" w:lastRow="0" w:firstColumn="1" w:lastColumn="0" w:noHBand="0" w:noVBand="1"/>
      </w:tblPr>
      <w:tblGrid>
        <w:gridCol w:w="4311"/>
        <w:gridCol w:w="4289"/>
      </w:tblGrid>
      <w:tr w:rsidR="004A59B3" w14:paraId="3AB54B51"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065345"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Emissora: </w:t>
            </w:r>
            <w:r>
              <w:rPr>
                <w:color w:val="222222"/>
                <w:sz w:val="18"/>
                <w:szCs w:val="18"/>
                <w:lang w:eastAsia="en-US"/>
              </w:rPr>
              <w:t>OMEGA GERAÇÃO S.A.</w:t>
            </w:r>
          </w:p>
        </w:tc>
      </w:tr>
      <w:tr w:rsidR="004A59B3" w14:paraId="0FFF5C67" w14:textId="77777777" w:rsidTr="00153350">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1746AE"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4A59B3" w14:paraId="0860CE82"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889111"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Série: </w:t>
            </w:r>
            <w:r>
              <w:rPr>
                <w:iCs/>
                <w:color w:val="222222"/>
                <w:sz w:val="18"/>
                <w:szCs w:val="18"/>
                <w:lang w:eastAsia="en-US"/>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32151D"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Emissão: </w:t>
            </w:r>
            <w:r>
              <w:rPr>
                <w:iCs/>
                <w:color w:val="222222"/>
                <w:sz w:val="18"/>
                <w:szCs w:val="18"/>
                <w:lang w:eastAsia="en-US"/>
              </w:rPr>
              <w:t>1</w:t>
            </w:r>
          </w:p>
        </w:tc>
      </w:tr>
      <w:tr w:rsidR="004A59B3" w14:paraId="06F3FF4D" w14:textId="77777777" w:rsidTr="00153350">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DF03F5"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A7805A"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150.000</w:t>
            </w:r>
          </w:p>
        </w:tc>
      </w:tr>
      <w:tr w:rsidR="004A59B3" w14:paraId="638607D4"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95D129"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Espécie: </w:t>
            </w:r>
            <w:r>
              <w:rPr>
                <w:iCs/>
                <w:color w:val="222222"/>
                <w:sz w:val="18"/>
                <w:szCs w:val="18"/>
                <w:lang w:eastAsia="en-US"/>
              </w:rPr>
              <w:t>QUIROGRAFÁRIA</w:t>
            </w:r>
          </w:p>
        </w:tc>
      </w:tr>
      <w:tr w:rsidR="004A59B3" w14:paraId="6F6D8C7B" w14:textId="77777777" w:rsidTr="00153350">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E74C79"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15/05/2027</w:t>
            </w:r>
          </w:p>
        </w:tc>
      </w:tr>
      <w:tr w:rsidR="004A59B3" w14:paraId="6D9DE2A1"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8B3324F" w14:textId="77777777" w:rsidR="004A59B3" w:rsidRDefault="004A59B3" w:rsidP="00153350">
            <w:pPr>
              <w:spacing w:line="276" w:lineRule="auto"/>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IPCA + 5% a.a. na base 252 no período de 24/05/2019 até 15/05/2027.</w:t>
            </w:r>
          </w:p>
        </w:tc>
      </w:tr>
      <w:tr w:rsidR="004A59B3" w14:paraId="35C7B191" w14:textId="77777777" w:rsidTr="00153350">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0C23D6" w14:textId="77777777" w:rsidR="004A59B3" w:rsidRDefault="004A59B3" w:rsidP="00153350">
            <w:pPr>
              <w:spacing w:line="276" w:lineRule="auto"/>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 </w:t>
            </w:r>
          </w:p>
        </w:tc>
      </w:tr>
      <w:tr w:rsidR="004A59B3" w14:paraId="4FC8EEFE" w14:textId="77777777" w:rsidTr="00153350">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F3E5EF" w14:textId="77777777" w:rsidR="004A59B3" w:rsidRDefault="004A59B3" w:rsidP="00153350">
            <w:pPr>
              <w:spacing w:line="276" w:lineRule="auto"/>
              <w:rPr>
                <w:b/>
                <w:iCs/>
                <w:color w:val="222222"/>
                <w:sz w:val="18"/>
                <w:szCs w:val="18"/>
                <w:lang w:eastAsia="en-US"/>
              </w:rPr>
            </w:pPr>
            <w:r>
              <w:rPr>
                <w:b/>
                <w:sz w:val="18"/>
                <w:szCs w:val="18"/>
                <w:lang w:eastAsia="en-US"/>
              </w:rPr>
              <w:t xml:space="preserve">Status: </w:t>
            </w:r>
            <w:r>
              <w:rPr>
                <w:iCs/>
                <w:color w:val="222222"/>
                <w:sz w:val="18"/>
                <w:szCs w:val="18"/>
                <w:lang w:eastAsia="en-US"/>
              </w:rPr>
              <w:t>ATIVO</w:t>
            </w:r>
          </w:p>
        </w:tc>
      </w:tr>
    </w:tbl>
    <w:p w14:paraId="6A857910" w14:textId="77777777" w:rsidR="004A59B3" w:rsidRDefault="004A59B3" w:rsidP="004A59B3">
      <w:pPr>
        <w:spacing w:line="276" w:lineRule="auto"/>
        <w:jc w:val="center"/>
        <w:rPr>
          <w:b/>
          <w:sz w:val="24"/>
        </w:rPr>
      </w:pPr>
    </w:p>
    <w:tbl>
      <w:tblPr>
        <w:tblW w:w="0" w:type="auto"/>
        <w:shd w:val="clear" w:color="auto" w:fill="FFFFFF"/>
        <w:tblCellMar>
          <w:left w:w="0" w:type="dxa"/>
          <w:right w:w="0" w:type="dxa"/>
        </w:tblCellMar>
        <w:tblLook w:val="04A0" w:firstRow="1" w:lastRow="0" w:firstColumn="1" w:lastColumn="0" w:noHBand="0" w:noVBand="1"/>
      </w:tblPr>
      <w:tblGrid>
        <w:gridCol w:w="4313"/>
        <w:gridCol w:w="4287"/>
      </w:tblGrid>
      <w:tr w:rsidR="004A59B3" w14:paraId="28BD2A3C" w14:textId="77777777" w:rsidTr="00153350">
        <w:tc>
          <w:tcPr>
            <w:tcW w:w="961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823F25"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Emissora: </w:t>
            </w:r>
            <w:r>
              <w:rPr>
                <w:color w:val="222222"/>
                <w:sz w:val="18"/>
                <w:szCs w:val="18"/>
                <w:lang w:eastAsia="en-US"/>
              </w:rPr>
              <w:t>LAMBDA II ENERGIA S.A.</w:t>
            </w:r>
          </w:p>
        </w:tc>
      </w:tr>
      <w:tr w:rsidR="004A59B3" w14:paraId="2A3B9740" w14:textId="77777777" w:rsidTr="00153350">
        <w:tc>
          <w:tcPr>
            <w:tcW w:w="961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0A17AF" w14:textId="77777777" w:rsidR="004A59B3" w:rsidRDefault="004A59B3" w:rsidP="00153350">
            <w:pPr>
              <w:spacing w:line="276" w:lineRule="auto"/>
              <w:rPr>
                <w:color w:val="222222"/>
                <w:sz w:val="18"/>
                <w:szCs w:val="18"/>
                <w:lang w:eastAsia="en-US"/>
              </w:rPr>
            </w:pPr>
            <w:r>
              <w:rPr>
                <w:b/>
                <w:iCs/>
                <w:color w:val="222222"/>
                <w:sz w:val="18"/>
                <w:szCs w:val="18"/>
                <w:lang w:eastAsia="en-US"/>
              </w:rPr>
              <w:t xml:space="preserve">Ativo: </w:t>
            </w:r>
            <w:r>
              <w:rPr>
                <w:color w:val="222222"/>
                <w:sz w:val="18"/>
                <w:szCs w:val="18"/>
                <w:lang w:eastAsia="en-US"/>
              </w:rPr>
              <w:t>Debênture</w:t>
            </w:r>
          </w:p>
        </w:tc>
      </w:tr>
      <w:tr w:rsidR="004A59B3" w14:paraId="166DF22E" w14:textId="77777777" w:rsidTr="00153350">
        <w:tc>
          <w:tcPr>
            <w:tcW w:w="48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2643B2"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Série: </w:t>
            </w:r>
            <w:r w:rsidRPr="00A26BEE">
              <w:rPr>
                <w:bCs/>
                <w:iCs/>
                <w:color w:val="222222"/>
                <w:sz w:val="18"/>
                <w:szCs w:val="18"/>
                <w:lang w:eastAsia="en-US"/>
              </w:rPr>
              <w:t>1</w:t>
            </w:r>
          </w:p>
        </w:tc>
        <w:tc>
          <w:tcPr>
            <w:tcW w:w="48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FFEE84"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Emissão: </w:t>
            </w:r>
            <w:r w:rsidRPr="00A26BEE">
              <w:rPr>
                <w:bCs/>
                <w:iCs/>
                <w:color w:val="222222"/>
                <w:sz w:val="18"/>
                <w:szCs w:val="18"/>
                <w:lang w:eastAsia="en-US"/>
              </w:rPr>
              <w:t>1</w:t>
            </w:r>
          </w:p>
        </w:tc>
      </w:tr>
      <w:tr w:rsidR="004A59B3" w14:paraId="719604C6" w14:textId="77777777" w:rsidTr="00153350">
        <w:tc>
          <w:tcPr>
            <w:tcW w:w="481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F09958"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Volume na Data de Emissão: </w:t>
            </w:r>
            <w:r>
              <w:rPr>
                <w:iCs/>
                <w:color w:val="222222"/>
                <w:sz w:val="18"/>
                <w:szCs w:val="18"/>
                <w:lang w:eastAsia="en-US"/>
              </w:rPr>
              <w:t>R$ 100.000.000,00</w:t>
            </w:r>
          </w:p>
        </w:tc>
        <w:tc>
          <w:tcPr>
            <w:tcW w:w="48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377526"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Quantidade de ativos: </w:t>
            </w:r>
            <w:r>
              <w:rPr>
                <w:iCs/>
                <w:color w:val="222222"/>
                <w:sz w:val="18"/>
                <w:szCs w:val="18"/>
                <w:lang w:eastAsia="en-US"/>
              </w:rPr>
              <w:t>1.000</w:t>
            </w:r>
          </w:p>
        </w:tc>
      </w:tr>
      <w:tr w:rsidR="004A59B3" w14:paraId="3933DCFB" w14:textId="77777777" w:rsidTr="00153350">
        <w:tc>
          <w:tcPr>
            <w:tcW w:w="961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421532"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Espécie: </w:t>
            </w:r>
            <w:r>
              <w:rPr>
                <w:iCs/>
                <w:color w:val="222222"/>
                <w:sz w:val="18"/>
                <w:szCs w:val="18"/>
                <w:lang w:eastAsia="en-US"/>
              </w:rPr>
              <w:t>Garantia Real</w:t>
            </w:r>
          </w:p>
        </w:tc>
      </w:tr>
      <w:tr w:rsidR="004A59B3" w14:paraId="5059188D" w14:textId="77777777" w:rsidTr="00153350">
        <w:tc>
          <w:tcPr>
            <w:tcW w:w="961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15D68" w14:textId="77777777" w:rsidR="004A59B3" w:rsidRDefault="004A59B3" w:rsidP="00153350">
            <w:pPr>
              <w:spacing w:line="276" w:lineRule="auto"/>
              <w:rPr>
                <w:b/>
                <w:color w:val="222222"/>
                <w:sz w:val="18"/>
                <w:szCs w:val="18"/>
                <w:lang w:eastAsia="en-US"/>
              </w:rPr>
            </w:pPr>
            <w:r>
              <w:rPr>
                <w:b/>
                <w:iCs/>
                <w:color w:val="222222"/>
                <w:sz w:val="18"/>
                <w:szCs w:val="18"/>
                <w:lang w:eastAsia="en-US"/>
              </w:rPr>
              <w:t xml:space="preserve">Data de Vencimento: </w:t>
            </w:r>
            <w:r>
              <w:rPr>
                <w:iCs/>
                <w:color w:val="222222"/>
                <w:sz w:val="18"/>
                <w:szCs w:val="18"/>
                <w:lang w:eastAsia="en-US"/>
              </w:rPr>
              <w:t>28/04/2022</w:t>
            </w:r>
          </w:p>
        </w:tc>
      </w:tr>
      <w:tr w:rsidR="004A59B3" w14:paraId="46975B83" w14:textId="77777777" w:rsidTr="00153350">
        <w:tc>
          <w:tcPr>
            <w:tcW w:w="961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50FB4CA" w14:textId="77777777" w:rsidR="004A59B3" w:rsidRDefault="004A59B3" w:rsidP="00153350">
            <w:pPr>
              <w:spacing w:line="276" w:lineRule="auto"/>
              <w:rPr>
                <w:b/>
                <w:color w:val="222222"/>
                <w:sz w:val="18"/>
                <w:szCs w:val="18"/>
                <w:lang w:eastAsia="en-US"/>
              </w:rPr>
            </w:pPr>
            <w:r>
              <w:rPr>
                <w:b/>
                <w:iCs/>
                <w:color w:val="222222"/>
                <w:sz w:val="18"/>
                <w:szCs w:val="18"/>
                <w:lang w:eastAsia="en-US"/>
              </w:rPr>
              <w:t>Taxa de Juros:</w:t>
            </w:r>
            <w:r>
              <w:rPr>
                <w:iCs/>
                <w:color w:val="222222"/>
                <w:sz w:val="18"/>
                <w:szCs w:val="18"/>
                <w:lang w:eastAsia="en-US"/>
              </w:rPr>
              <w:t xml:space="preserve"> (i) 100% do CDI + 3,20% a.a. na base 252 no período de 03/10/2019 até 18/06/2020 e (</w:t>
            </w:r>
            <w:proofErr w:type="spellStart"/>
            <w:r>
              <w:rPr>
                <w:iCs/>
                <w:color w:val="222222"/>
                <w:sz w:val="18"/>
                <w:szCs w:val="18"/>
                <w:lang w:eastAsia="en-US"/>
              </w:rPr>
              <w:t>ii</w:t>
            </w:r>
            <w:proofErr w:type="spellEnd"/>
            <w:r>
              <w:rPr>
                <w:iCs/>
                <w:color w:val="222222"/>
                <w:sz w:val="18"/>
                <w:szCs w:val="18"/>
                <w:lang w:eastAsia="en-US"/>
              </w:rPr>
              <w:t>) 100% do CDI + 4,60% a.a. na base 252 no período de 19/06/2020 até vencimento.</w:t>
            </w:r>
          </w:p>
        </w:tc>
      </w:tr>
      <w:tr w:rsidR="004A59B3" w14:paraId="556B6F93" w14:textId="77777777" w:rsidTr="00153350">
        <w:tc>
          <w:tcPr>
            <w:tcW w:w="961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79E77EC" w14:textId="77777777" w:rsidR="004A59B3" w:rsidRDefault="004A59B3" w:rsidP="00153350">
            <w:pPr>
              <w:spacing w:line="276" w:lineRule="auto"/>
              <w:rPr>
                <w:b/>
                <w:color w:val="222222"/>
                <w:sz w:val="18"/>
                <w:szCs w:val="18"/>
                <w:lang w:eastAsia="en-US"/>
              </w:rPr>
            </w:pPr>
            <w:r>
              <w:rPr>
                <w:b/>
                <w:iCs/>
                <w:color w:val="222222"/>
                <w:sz w:val="18"/>
                <w:szCs w:val="18"/>
                <w:lang w:eastAsia="en-US"/>
              </w:rPr>
              <w:t>Atualização Monetária:</w:t>
            </w:r>
            <w:r>
              <w:rPr>
                <w:iCs/>
                <w:color w:val="222222"/>
                <w:sz w:val="18"/>
                <w:szCs w:val="18"/>
                <w:lang w:eastAsia="en-US"/>
              </w:rPr>
              <w:t xml:space="preserve"> Não há.</w:t>
            </w:r>
          </w:p>
        </w:tc>
      </w:tr>
      <w:tr w:rsidR="004A59B3" w14:paraId="5A747DAA" w14:textId="77777777" w:rsidTr="00153350">
        <w:tc>
          <w:tcPr>
            <w:tcW w:w="961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A44840" w14:textId="77777777" w:rsidR="004A59B3" w:rsidRDefault="004A59B3" w:rsidP="00153350">
            <w:pPr>
              <w:spacing w:line="276" w:lineRule="auto"/>
              <w:rPr>
                <w:b/>
                <w:iCs/>
                <w:color w:val="222222"/>
                <w:sz w:val="18"/>
                <w:szCs w:val="18"/>
                <w:lang w:eastAsia="en-US"/>
              </w:rPr>
            </w:pPr>
            <w:r>
              <w:rPr>
                <w:b/>
                <w:sz w:val="18"/>
                <w:szCs w:val="18"/>
                <w:lang w:eastAsia="en-US"/>
              </w:rPr>
              <w:t xml:space="preserve">Status: </w:t>
            </w:r>
            <w:r>
              <w:rPr>
                <w:iCs/>
                <w:color w:val="222222"/>
                <w:sz w:val="18"/>
                <w:szCs w:val="18"/>
                <w:lang w:eastAsia="en-US"/>
              </w:rPr>
              <w:t>ATIVO</w:t>
            </w:r>
          </w:p>
        </w:tc>
      </w:tr>
    </w:tbl>
    <w:p w14:paraId="7616DB72" w14:textId="54818164" w:rsidR="007A466B" w:rsidRPr="00487530" w:rsidRDefault="007A466B" w:rsidP="004A59B3">
      <w:pPr>
        <w:spacing w:line="276" w:lineRule="auto"/>
        <w:jc w:val="center"/>
        <w:rPr>
          <w:b/>
          <w:sz w:val="24"/>
        </w:rPr>
      </w:pPr>
    </w:p>
    <w:sectPr w:rsidR="007A466B" w:rsidRPr="00487530" w:rsidSect="001A471B">
      <w:footerReference w:type="default" r:id="rId28"/>
      <w:pgSz w:w="11900" w:h="16840"/>
      <w:pgMar w:top="1600" w:right="1600" w:bottom="280" w:left="1680" w:header="720"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4113" w14:textId="77777777" w:rsidR="00CD4CE8" w:rsidRDefault="00CD4CE8">
      <w:pPr>
        <w:spacing w:line="240" w:lineRule="auto"/>
      </w:pPr>
      <w:r>
        <w:separator/>
      </w:r>
    </w:p>
    <w:p w14:paraId="48224626" w14:textId="77777777" w:rsidR="00CD4CE8" w:rsidRDefault="00CD4CE8"/>
    <w:p w14:paraId="65EA0E3F" w14:textId="77777777" w:rsidR="00CD4CE8" w:rsidRDefault="00CD4CE8"/>
  </w:endnote>
  <w:endnote w:type="continuationSeparator" w:id="0">
    <w:p w14:paraId="0897205C" w14:textId="77777777" w:rsidR="00CD4CE8" w:rsidRDefault="00CD4CE8">
      <w:pPr>
        <w:spacing w:line="240" w:lineRule="auto"/>
      </w:pPr>
      <w:r>
        <w:continuationSeparator/>
      </w:r>
    </w:p>
    <w:p w14:paraId="28C12B96" w14:textId="77777777" w:rsidR="00CD4CE8" w:rsidRDefault="00CD4CE8"/>
    <w:p w14:paraId="15B1DBE2" w14:textId="77777777" w:rsidR="00CD4CE8" w:rsidRDefault="00CD4CE8"/>
  </w:endnote>
  <w:endnote w:type="continuationNotice" w:id="1">
    <w:p w14:paraId="2085E3D6" w14:textId="77777777" w:rsidR="00CD4CE8" w:rsidRDefault="00CD4CE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C4E5D" w14:textId="77777777" w:rsidR="007B6A77" w:rsidRDefault="007B6A7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D72A1D" w14:textId="77777777" w:rsidR="007B6A77" w:rsidRDefault="007B6A77">
    <w:pPr>
      <w:pStyle w:val="Rodap"/>
      <w:ind w:right="360"/>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6A32" w14:textId="43788871" w:rsidR="007B6A77" w:rsidRPr="00D14297" w:rsidRDefault="007B6A77" w:rsidP="00D14297">
    <w:pPr>
      <w:pStyle w:val="Rodap"/>
      <w:jc w:val="lef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33B0" w14:textId="77777777" w:rsidR="007B6A77" w:rsidRDefault="007B6A77">
    <w:pPr>
      <w:pStyle w:val="Rodap"/>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B8A6B" w14:textId="7E247D94" w:rsidR="007B6A77" w:rsidRPr="003B2E06" w:rsidRDefault="002A1C97">
    <w:pPr>
      <w:pStyle w:val="Rodap"/>
      <w:jc w:val="right"/>
      <w:rPr>
        <w:rFonts w:ascii="Garamond" w:hAnsi="Garamond"/>
      </w:rPr>
    </w:pPr>
    <w:sdt>
      <w:sdtPr>
        <w:id w:val="-623541852"/>
        <w:docPartObj>
          <w:docPartGallery w:val="Page Numbers (Bottom of Page)"/>
          <w:docPartUnique/>
        </w:docPartObj>
      </w:sdtPr>
      <w:sdtEndPr>
        <w:rPr>
          <w:rFonts w:ascii="Garamond" w:hAnsi="Garamond"/>
        </w:rPr>
      </w:sdtEndPr>
      <w:sdtContent>
        <w:r w:rsidR="007B6A77" w:rsidRPr="003B2E06">
          <w:rPr>
            <w:rFonts w:ascii="Garamond" w:hAnsi="Garamond"/>
          </w:rPr>
          <w:fldChar w:fldCharType="begin"/>
        </w:r>
        <w:r w:rsidR="007B6A77" w:rsidRPr="003B2E06">
          <w:rPr>
            <w:rFonts w:ascii="Garamond" w:hAnsi="Garamond"/>
          </w:rPr>
          <w:instrText>PAGE   \* MERGEFORMAT</w:instrText>
        </w:r>
        <w:r w:rsidR="007B6A77" w:rsidRPr="003B2E06">
          <w:rPr>
            <w:rFonts w:ascii="Garamond" w:hAnsi="Garamond"/>
          </w:rPr>
          <w:fldChar w:fldCharType="separate"/>
        </w:r>
        <w:r w:rsidR="007B6A77">
          <w:rPr>
            <w:rFonts w:ascii="Garamond" w:hAnsi="Garamond"/>
            <w:noProof/>
          </w:rPr>
          <w:t>4</w:t>
        </w:r>
        <w:r w:rsidR="007B6A77" w:rsidRPr="003B2E06">
          <w:rPr>
            <w:rFonts w:ascii="Garamond" w:hAnsi="Garamond"/>
          </w:rPr>
          <w:fldChar w:fldCharType="end"/>
        </w:r>
      </w:sdtContent>
    </w:sdt>
  </w:p>
  <w:p w14:paraId="0349E578" w14:textId="77777777" w:rsidR="007B6A77" w:rsidRPr="001A471B" w:rsidRDefault="007B6A77" w:rsidP="001A471B">
    <w:pPr>
      <w:pStyle w:val="Rodap"/>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C3921" w14:textId="77777777" w:rsidR="00CD4CE8" w:rsidRDefault="00CD4CE8">
      <w:pPr>
        <w:spacing w:line="240" w:lineRule="auto"/>
      </w:pPr>
      <w:r>
        <w:separator/>
      </w:r>
    </w:p>
    <w:p w14:paraId="2F886BEC" w14:textId="77777777" w:rsidR="00CD4CE8" w:rsidRDefault="00CD4CE8"/>
    <w:p w14:paraId="1FA11AC6" w14:textId="77777777" w:rsidR="00CD4CE8" w:rsidRDefault="00CD4CE8"/>
  </w:footnote>
  <w:footnote w:type="continuationSeparator" w:id="0">
    <w:p w14:paraId="6F0DF72B" w14:textId="77777777" w:rsidR="00CD4CE8" w:rsidRDefault="00CD4CE8">
      <w:pPr>
        <w:spacing w:line="240" w:lineRule="auto"/>
      </w:pPr>
      <w:r>
        <w:continuationSeparator/>
      </w:r>
    </w:p>
    <w:p w14:paraId="05D00FD5" w14:textId="77777777" w:rsidR="00CD4CE8" w:rsidRDefault="00CD4CE8"/>
    <w:p w14:paraId="19FC1574" w14:textId="77777777" w:rsidR="00CD4CE8" w:rsidRDefault="00CD4CE8"/>
  </w:footnote>
  <w:footnote w:type="continuationNotice" w:id="1">
    <w:p w14:paraId="1C861B94" w14:textId="77777777" w:rsidR="00CD4CE8" w:rsidRDefault="00CD4CE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9BA4" w14:textId="77777777" w:rsidR="003D0D4A" w:rsidRDefault="003D0D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9869" w14:textId="77777777" w:rsidR="007B6A77" w:rsidRDefault="007B6A77" w:rsidP="00033202">
    <w:pPr>
      <w:pStyle w:val="Cabealho"/>
      <w:jc w:val="left"/>
      <w:rPr>
        <w:rFonts w:ascii="Garamond" w:hAnsi="Garamond"/>
        <w:i/>
      </w:rPr>
    </w:pPr>
    <w:r w:rsidRPr="00007D38">
      <w:rPr>
        <w:noProof/>
      </w:rPr>
      <w:drawing>
        <wp:inline distT="0" distB="0" distL="0" distR="0" wp14:anchorId="4500F59B" wp14:editId="50DB08B6">
          <wp:extent cx="609600" cy="3524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l="70654" t="32298" r="12312" b="37578"/>
                  <a:stretch>
                    <a:fillRect/>
                  </a:stretch>
                </pic:blipFill>
                <pic:spPr bwMode="auto">
                  <a:xfrm>
                    <a:off x="0" y="0"/>
                    <a:ext cx="609600" cy="3524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47FC" w14:textId="77777777" w:rsidR="007B6A77" w:rsidRDefault="007B6A77">
    <w:pPr>
      <w:pStyle w:val="Cabealho"/>
      <w:jc w:val="right"/>
      <w:rPr>
        <w:i/>
        <w:szCs w:val="22"/>
      </w:rPr>
    </w:pPr>
    <w:r>
      <w:rPr>
        <w:i/>
        <w:szCs w:val="22"/>
      </w:rPr>
      <w:t>Minuta SCBF</w:t>
    </w:r>
  </w:p>
  <w:p w14:paraId="7D6A5307" w14:textId="77777777" w:rsidR="007B6A77" w:rsidRDefault="007B6A77">
    <w:pPr>
      <w:pStyle w:val="Cabealho"/>
      <w:jc w:val="right"/>
      <w:rPr>
        <w:i/>
        <w:szCs w:val="22"/>
      </w:rPr>
    </w:pPr>
    <w:r>
      <w:rPr>
        <w:i/>
        <w:szCs w:val="22"/>
      </w:rPr>
      <w:t>23/12/2011</w:t>
    </w:r>
  </w:p>
  <w:p w14:paraId="7300347E" w14:textId="77777777" w:rsidR="007B6A77" w:rsidRDefault="007B6A77">
    <w:pPr>
      <w:pStyle w:val="Cabealho"/>
      <w:jc w:val="right"/>
      <w:rPr>
        <w: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4D84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3" w15:restartNumberingAfterBreak="0">
    <w:nsid w:val="059F4EA2"/>
    <w:multiLevelType w:val="hybridMultilevel"/>
    <w:tmpl w:val="96522E76"/>
    <w:lvl w:ilvl="0" w:tplc="25C69A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506B95"/>
    <w:multiLevelType w:val="hybridMultilevel"/>
    <w:tmpl w:val="F12A9DB0"/>
    <w:lvl w:ilvl="0" w:tplc="10087098">
      <w:start w:val="23"/>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729CF"/>
    <w:multiLevelType w:val="hybridMultilevel"/>
    <w:tmpl w:val="1BFCE572"/>
    <w:lvl w:ilvl="0" w:tplc="5FCEC92C">
      <w:start w:val="1"/>
      <w:numFmt w:val="lowerRoman"/>
      <w:lvlText w:val="(%1)"/>
      <w:lvlJc w:val="left"/>
      <w:pPr>
        <w:ind w:left="720" w:hanging="360"/>
      </w:pPr>
      <w:rPr>
        <w:rFonts w:cs="Times New Roman" w:hint="default"/>
      </w:rPr>
    </w:lvl>
    <w:lvl w:ilvl="1" w:tplc="506227C8">
      <w:start w:val="1"/>
      <w:numFmt w:val="lowerLetter"/>
      <w:lvlText w:val="(%2)"/>
      <w:lvlJc w:val="left"/>
      <w:pPr>
        <w:ind w:left="1440" w:hanging="360"/>
      </w:pPr>
      <w:rPr>
        <w:rFonts w:cs="Times New Roman" w:hint="default"/>
        <w:b w:val="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0B0A21A0"/>
    <w:multiLevelType w:val="hybridMultilevel"/>
    <w:tmpl w:val="5E10045C"/>
    <w:lvl w:ilvl="0" w:tplc="8BBE65F6">
      <w:start w:val="1"/>
      <w:numFmt w:val="lowerRoman"/>
      <w:lvlText w:val="(%1)"/>
      <w:lvlJc w:val="left"/>
      <w:pPr>
        <w:ind w:left="115" w:hanging="682"/>
      </w:pPr>
      <w:rPr>
        <w:rFonts w:ascii="Times New Roman" w:eastAsia="Times New Roman" w:hAnsi="Times New Roman" w:hint="default"/>
        <w:spacing w:val="-1"/>
        <w:w w:val="99"/>
        <w:sz w:val="24"/>
        <w:szCs w:val="24"/>
      </w:rPr>
    </w:lvl>
    <w:lvl w:ilvl="1" w:tplc="F60AA56A">
      <w:start w:val="1"/>
      <w:numFmt w:val="bullet"/>
      <w:lvlText w:val="•"/>
      <w:lvlJc w:val="left"/>
      <w:pPr>
        <w:ind w:left="971" w:hanging="682"/>
      </w:pPr>
      <w:rPr>
        <w:rFonts w:hint="default"/>
      </w:rPr>
    </w:lvl>
    <w:lvl w:ilvl="2" w:tplc="617AFEA8">
      <w:start w:val="1"/>
      <w:numFmt w:val="bullet"/>
      <w:lvlText w:val="•"/>
      <w:lvlJc w:val="left"/>
      <w:pPr>
        <w:ind w:left="1828" w:hanging="682"/>
      </w:pPr>
      <w:rPr>
        <w:rFonts w:hint="default"/>
      </w:rPr>
    </w:lvl>
    <w:lvl w:ilvl="3" w:tplc="3598977E">
      <w:start w:val="1"/>
      <w:numFmt w:val="bullet"/>
      <w:lvlText w:val="•"/>
      <w:lvlJc w:val="left"/>
      <w:pPr>
        <w:ind w:left="2684" w:hanging="682"/>
      </w:pPr>
      <w:rPr>
        <w:rFonts w:hint="default"/>
      </w:rPr>
    </w:lvl>
    <w:lvl w:ilvl="4" w:tplc="279CCE80">
      <w:start w:val="1"/>
      <w:numFmt w:val="bullet"/>
      <w:lvlText w:val="•"/>
      <w:lvlJc w:val="left"/>
      <w:pPr>
        <w:ind w:left="3541" w:hanging="682"/>
      </w:pPr>
      <w:rPr>
        <w:rFonts w:hint="default"/>
      </w:rPr>
    </w:lvl>
    <w:lvl w:ilvl="5" w:tplc="BF8E2B88">
      <w:start w:val="1"/>
      <w:numFmt w:val="bullet"/>
      <w:lvlText w:val="•"/>
      <w:lvlJc w:val="left"/>
      <w:pPr>
        <w:ind w:left="4397" w:hanging="682"/>
      </w:pPr>
      <w:rPr>
        <w:rFonts w:hint="default"/>
      </w:rPr>
    </w:lvl>
    <w:lvl w:ilvl="6" w:tplc="61EAEBC4">
      <w:start w:val="1"/>
      <w:numFmt w:val="bullet"/>
      <w:lvlText w:val="•"/>
      <w:lvlJc w:val="left"/>
      <w:pPr>
        <w:ind w:left="5254" w:hanging="682"/>
      </w:pPr>
      <w:rPr>
        <w:rFonts w:hint="default"/>
      </w:rPr>
    </w:lvl>
    <w:lvl w:ilvl="7" w:tplc="430466B6">
      <w:start w:val="1"/>
      <w:numFmt w:val="bullet"/>
      <w:lvlText w:val="•"/>
      <w:lvlJc w:val="left"/>
      <w:pPr>
        <w:ind w:left="6110" w:hanging="682"/>
      </w:pPr>
      <w:rPr>
        <w:rFonts w:hint="default"/>
      </w:rPr>
    </w:lvl>
    <w:lvl w:ilvl="8" w:tplc="CEAC2E98">
      <w:start w:val="1"/>
      <w:numFmt w:val="bullet"/>
      <w:lvlText w:val="•"/>
      <w:lvlJc w:val="left"/>
      <w:pPr>
        <w:ind w:left="6967" w:hanging="682"/>
      </w:pPr>
      <w:rPr>
        <w:rFonts w:hint="default"/>
      </w:rPr>
    </w:lvl>
  </w:abstractNum>
  <w:abstractNum w:abstractNumId="7" w15:restartNumberingAfterBreak="0">
    <w:nsid w:val="0B155744"/>
    <w:multiLevelType w:val="hybridMultilevel"/>
    <w:tmpl w:val="15B8B786"/>
    <w:lvl w:ilvl="0" w:tplc="EDBE2B5E">
      <w:start w:val="1"/>
      <w:numFmt w:val="decimal"/>
      <w:lvlText w:val="2.4.%1."/>
      <w:lvlJc w:val="left"/>
      <w:pPr>
        <w:ind w:left="502" w:hanging="360"/>
      </w:pPr>
      <w:rPr>
        <w:rFonts w:ascii="Times New Roman" w:hAnsi="Times New Roman" w:cs="Times New Roman" w:hint="default"/>
      </w:rPr>
    </w:lvl>
    <w:lvl w:ilvl="1" w:tplc="1730F440">
      <w:start w:val="1"/>
      <w:numFmt w:val="lowerLetter"/>
      <w:lvlText w:val="(%2)"/>
      <w:lvlJc w:val="left"/>
      <w:pPr>
        <w:ind w:left="1567" w:hanging="705"/>
      </w:pPr>
      <w:rPr>
        <w:rFonts w:ascii="Garamond" w:hAnsi="Garamond" w:cs="Times New Roman" w:hint="default"/>
      </w:rPr>
    </w:lvl>
    <w:lvl w:ilvl="2" w:tplc="A1DAA798">
      <w:start w:val="20"/>
      <w:numFmt w:val="upperLetter"/>
      <w:lvlText w:val="(%3)"/>
      <w:lvlJc w:val="left"/>
      <w:pPr>
        <w:ind w:left="2122" w:hanging="360"/>
      </w:pPr>
      <w:rPr>
        <w:rFonts w:ascii="Times New Roman" w:hAnsi="Times New Roman" w:cs="Times New Roman" w:hint="default"/>
      </w:rPr>
    </w:lvl>
    <w:lvl w:ilvl="3" w:tplc="0409000F">
      <w:start w:val="1"/>
      <w:numFmt w:val="decimal"/>
      <w:lvlText w:val="%4."/>
      <w:lvlJc w:val="left"/>
      <w:pPr>
        <w:ind w:left="2662" w:hanging="360"/>
      </w:pPr>
      <w:rPr>
        <w:rFonts w:ascii="Times New Roman" w:hAnsi="Times New Roman" w:cs="Times New Roman"/>
      </w:rPr>
    </w:lvl>
    <w:lvl w:ilvl="4" w:tplc="04090019">
      <w:start w:val="1"/>
      <w:numFmt w:val="lowerLetter"/>
      <w:lvlText w:val="%5."/>
      <w:lvlJc w:val="left"/>
      <w:pPr>
        <w:ind w:left="3382" w:hanging="360"/>
      </w:pPr>
      <w:rPr>
        <w:rFonts w:ascii="Times New Roman" w:hAnsi="Times New Roman" w:cs="Times New Roman"/>
      </w:rPr>
    </w:lvl>
    <w:lvl w:ilvl="5" w:tplc="0409001B">
      <w:start w:val="1"/>
      <w:numFmt w:val="lowerRoman"/>
      <w:lvlText w:val="%6."/>
      <w:lvlJc w:val="right"/>
      <w:pPr>
        <w:ind w:left="4102" w:hanging="180"/>
      </w:pPr>
      <w:rPr>
        <w:rFonts w:ascii="Times New Roman" w:hAnsi="Times New Roman" w:cs="Times New Roman"/>
      </w:rPr>
    </w:lvl>
    <w:lvl w:ilvl="6" w:tplc="0409000F">
      <w:start w:val="1"/>
      <w:numFmt w:val="decimal"/>
      <w:lvlText w:val="%7."/>
      <w:lvlJc w:val="left"/>
      <w:pPr>
        <w:ind w:left="4822" w:hanging="360"/>
      </w:pPr>
      <w:rPr>
        <w:rFonts w:ascii="Times New Roman" w:hAnsi="Times New Roman" w:cs="Times New Roman"/>
      </w:rPr>
    </w:lvl>
    <w:lvl w:ilvl="7" w:tplc="04090019">
      <w:start w:val="1"/>
      <w:numFmt w:val="lowerLetter"/>
      <w:lvlText w:val="%8."/>
      <w:lvlJc w:val="left"/>
      <w:pPr>
        <w:ind w:left="5542" w:hanging="360"/>
      </w:pPr>
      <w:rPr>
        <w:rFonts w:ascii="Times New Roman" w:hAnsi="Times New Roman" w:cs="Times New Roman"/>
      </w:rPr>
    </w:lvl>
    <w:lvl w:ilvl="8" w:tplc="0409001B">
      <w:start w:val="1"/>
      <w:numFmt w:val="lowerRoman"/>
      <w:lvlText w:val="%9."/>
      <w:lvlJc w:val="right"/>
      <w:pPr>
        <w:ind w:left="6262" w:hanging="180"/>
      </w:pPr>
      <w:rPr>
        <w:rFonts w:ascii="Times New Roman" w:hAnsi="Times New Roman" w:cs="Times New Roman"/>
      </w:rPr>
    </w:lvl>
  </w:abstractNum>
  <w:abstractNum w:abstractNumId="8" w15:restartNumberingAfterBreak="0">
    <w:nsid w:val="0CCB67A8"/>
    <w:multiLevelType w:val="multilevel"/>
    <w:tmpl w:val="CAC6A56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4E7DD5"/>
    <w:multiLevelType w:val="hybridMultilevel"/>
    <w:tmpl w:val="3948FB8A"/>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E5CE0"/>
    <w:multiLevelType w:val="multilevel"/>
    <w:tmpl w:val="C144DBEC"/>
    <w:lvl w:ilvl="0">
      <w:start w:val="1"/>
      <w:numFmt w:val="decimal"/>
      <w:lvlText w:val="%1."/>
      <w:lvlJc w:val="left"/>
      <w:pPr>
        <w:ind w:left="595" w:hanging="480"/>
      </w:pPr>
      <w:rPr>
        <w:rFonts w:ascii="Palatino Linotype" w:eastAsia="Palatino Linotype" w:hAnsi="Palatino Linotype" w:hint="default"/>
        <w:w w:val="99"/>
        <w:sz w:val="24"/>
        <w:szCs w:val="24"/>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1.%2.%3"/>
      <w:lvlJc w:val="left"/>
      <w:pPr>
        <w:ind w:left="115" w:hanging="555"/>
      </w:pPr>
      <w:rPr>
        <w:rFonts w:ascii="Palatino Linotype" w:eastAsia="Palatino Linotype" w:hAnsi="Palatino Linotype" w:hint="default"/>
        <w:sz w:val="22"/>
        <w:szCs w:val="22"/>
      </w:rPr>
    </w:lvl>
    <w:lvl w:ilvl="3">
      <w:start w:val="1"/>
      <w:numFmt w:val="bullet"/>
      <w:lvlText w:val="•"/>
      <w:lvlJc w:val="left"/>
      <w:pPr>
        <w:ind w:left="115" w:hanging="555"/>
      </w:pPr>
      <w:rPr>
        <w:rFonts w:hint="default"/>
      </w:rPr>
    </w:lvl>
    <w:lvl w:ilvl="4">
      <w:start w:val="1"/>
      <w:numFmt w:val="bullet"/>
      <w:lvlText w:val="•"/>
      <w:lvlJc w:val="left"/>
      <w:pPr>
        <w:ind w:left="115" w:hanging="555"/>
      </w:pPr>
      <w:rPr>
        <w:rFonts w:hint="default"/>
      </w:rPr>
    </w:lvl>
    <w:lvl w:ilvl="5">
      <w:start w:val="1"/>
      <w:numFmt w:val="bullet"/>
      <w:lvlText w:val="•"/>
      <w:lvlJc w:val="left"/>
      <w:pPr>
        <w:ind w:left="595" w:hanging="555"/>
      </w:pPr>
      <w:rPr>
        <w:rFonts w:hint="default"/>
      </w:rPr>
    </w:lvl>
    <w:lvl w:ilvl="6">
      <w:start w:val="1"/>
      <w:numFmt w:val="bullet"/>
      <w:lvlText w:val="•"/>
      <w:lvlJc w:val="left"/>
      <w:pPr>
        <w:ind w:left="2212" w:hanging="555"/>
      </w:pPr>
      <w:rPr>
        <w:rFonts w:hint="default"/>
      </w:rPr>
    </w:lvl>
    <w:lvl w:ilvl="7">
      <w:start w:val="1"/>
      <w:numFmt w:val="bullet"/>
      <w:lvlText w:val="•"/>
      <w:lvlJc w:val="left"/>
      <w:pPr>
        <w:ind w:left="3829" w:hanging="555"/>
      </w:pPr>
      <w:rPr>
        <w:rFonts w:hint="default"/>
      </w:rPr>
    </w:lvl>
    <w:lvl w:ilvl="8">
      <w:start w:val="1"/>
      <w:numFmt w:val="bullet"/>
      <w:lvlText w:val="•"/>
      <w:lvlJc w:val="left"/>
      <w:pPr>
        <w:ind w:left="5446" w:hanging="555"/>
      </w:pPr>
      <w:rPr>
        <w:rFonts w:hint="default"/>
      </w:rPr>
    </w:lvl>
  </w:abstractNum>
  <w:abstractNum w:abstractNumId="11" w15:restartNumberingAfterBreak="0">
    <w:nsid w:val="12D3678C"/>
    <w:multiLevelType w:val="hybridMultilevel"/>
    <w:tmpl w:val="7668F724"/>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0266E"/>
    <w:multiLevelType w:val="hybridMultilevel"/>
    <w:tmpl w:val="9B3CC11E"/>
    <w:lvl w:ilvl="0" w:tplc="56E28F54">
      <w:start w:val="1"/>
      <w:numFmt w:val="low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705486B"/>
    <w:multiLevelType w:val="hybridMultilevel"/>
    <w:tmpl w:val="69DED828"/>
    <w:lvl w:ilvl="0" w:tplc="7F4AD384">
      <w:start w:val="1"/>
      <w:numFmt w:val="lowerLetter"/>
      <w:lvlText w:val="(%1)"/>
      <w:lvlJc w:val="left"/>
      <w:pPr>
        <w:ind w:left="720" w:hanging="360"/>
      </w:pPr>
      <w:rPr>
        <w:rFonts w:hint="default"/>
      </w:rPr>
    </w:lvl>
    <w:lvl w:ilvl="1" w:tplc="7F4AD384">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376307A"/>
    <w:multiLevelType w:val="hybridMultilevel"/>
    <w:tmpl w:val="85023344"/>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5B66B65"/>
    <w:multiLevelType w:val="hybridMultilevel"/>
    <w:tmpl w:val="2474E6CA"/>
    <w:lvl w:ilvl="0" w:tplc="77FECFB0">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E71060"/>
    <w:multiLevelType w:val="multilevel"/>
    <w:tmpl w:val="2586C8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84D5A24"/>
    <w:multiLevelType w:val="hybridMultilevel"/>
    <w:tmpl w:val="CD3AC07E"/>
    <w:lvl w:ilvl="0" w:tplc="18EEB3A6">
      <w:start w:val="1"/>
      <w:numFmt w:val="lowerRoman"/>
      <w:lvlText w:val="(%1)"/>
      <w:lvlJc w:val="left"/>
      <w:pPr>
        <w:ind w:left="542" w:hanging="281"/>
      </w:pPr>
      <w:rPr>
        <w:rFonts w:ascii="Palatino Linotype" w:eastAsia="Palatino Linotype" w:hAnsi="Palatino Linotype" w:hint="default"/>
        <w:sz w:val="22"/>
        <w:szCs w:val="22"/>
      </w:rPr>
    </w:lvl>
    <w:lvl w:ilvl="1" w:tplc="7E7CE99C">
      <w:start w:val="1"/>
      <w:numFmt w:val="bullet"/>
      <w:lvlText w:val="•"/>
      <w:lvlJc w:val="left"/>
      <w:pPr>
        <w:ind w:left="1356" w:hanging="281"/>
      </w:pPr>
      <w:rPr>
        <w:rFonts w:hint="default"/>
      </w:rPr>
    </w:lvl>
    <w:lvl w:ilvl="2" w:tplc="C4522E56">
      <w:start w:val="1"/>
      <w:numFmt w:val="bullet"/>
      <w:lvlText w:val="•"/>
      <w:lvlJc w:val="left"/>
      <w:pPr>
        <w:ind w:left="2169" w:hanging="281"/>
      </w:pPr>
      <w:rPr>
        <w:rFonts w:hint="default"/>
      </w:rPr>
    </w:lvl>
    <w:lvl w:ilvl="3" w:tplc="1EF61046">
      <w:start w:val="1"/>
      <w:numFmt w:val="bullet"/>
      <w:lvlText w:val="•"/>
      <w:lvlJc w:val="left"/>
      <w:pPr>
        <w:ind w:left="2983" w:hanging="281"/>
      </w:pPr>
      <w:rPr>
        <w:rFonts w:hint="default"/>
      </w:rPr>
    </w:lvl>
    <w:lvl w:ilvl="4" w:tplc="8BB4FB18">
      <w:start w:val="1"/>
      <w:numFmt w:val="bullet"/>
      <w:lvlText w:val="•"/>
      <w:lvlJc w:val="left"/>
      <w:pPr>
        <w:ind w:left="3797" w:hanging="281"/>
      </w:pPr>
      <w:rPr>
        <w:rFonts w:hint="default"/>
      </w:rPr>
    </w:lvl>
    <w:lvl w:ilvl="5" w:tplc="8D8A8FFA">
      <w:start w:val="1"/>
      <w:numFmt w:val="bullet"/>
      <w:lvlText w:val="•"/>
      <w:lvlJc w:val="left"/>
      <w:pPr>
        <w:ind w:left="4611" w:hanging="281"/>
      </w:pPr>
      <w:rPr>
        <w:rFonts w:hint="default"/>
      </w:rPr>
    </w:lvl>
    <w:lvl w:ilvl="6" w:tplc="D9401F64">
      <w:start w:val="1"/>
      <w:numFmt w:val="bullet"/>
      <w:lvlText w:val="•"/>
      <w:lvlJc w:val="left"/>
      <w:pPr>
        <w:ind w:left="5424" w:hanging="281"/>
      </w:pPr>
      <w:rPr>
        <w:rFonts w:hint="default"/>
      </w:rPr>
    </w:lvl>
    <w:lvl w:ilvl="7" w:tplc="C79E7816">
      <w:start w:val="1"/>
      <w:numFmt w:val="bullet"/>
      <w:lvlText w:val="•"/>
      <w:lvlJc w:val="left"/>
      <w:pPr>
        <w:ind w:left="6238" w:hanging="281"/>
      </w:pPr>
      <w:rPr>
        <w:rFonts w:hint="default"/>
      </w:rPr>
    </w:lvl>
    <w:lvl w:ilvl="8" w:tplc="529CB298">
      <w:start w:val="1"/>
      <w:numFmt w:val="bullet"/>
      <w:lvlText w:val="•"/>
      <w:lvlJc w:val="left"/>
      <w:pPr>
        <w:ind w:left="7052" w:hanging="281"/>
      </w:pPr>
      <w:rPr>
        <w:rFonts w:hint="default"/>
      </w:rPr>
    </w:lvl>
  </w:abstractNum>
  <w:abstractNum w:abstractNumId="18" w15:restartNumberingAfterBreak="0">
    <w:nsid w:val="29AB4826"/>
    <w:multiLevelType w:val="multilevel"/>
    <w:tmpl w:val="5F70D85A"/>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9C34E30"/>
    <w:multiLevelType w:val="multilevel"/>
    <w:tmpl w:val="A88C70DE"/>
    <w:lvl w:ilvl="0">
      <w:start w:val="3"/>
      <w:numFmt w:val="decimal"/>
      <w:lvlText w:val="%1"/>
      <w:lvlJc w:val="left"/>
      <w:pPr>
        <w:ind w:left="115" w:hanging="574"/>
      </w:pPr>
      <w:rPr>
        <w:rFonts w:hint="default"/>
      </w:rPr>
    </w:lvl>
    <w:lvl w:ilvl="1">
      <w:start w:val="3"/>
      <w:numFmt w:val="decimal"/>
      <w:lvlText w:val="%1.%2"/>
      <w:lvlJc w:val="left"/>
      <w:pPr>
        <w:ind w:left="115" w:hanging="574"/>
      </w:pPr>
      <w:rPr>
        <w:rFonts w:hint="default"/>
      </w:rPr>
    </w:lvl>
    <w:lvl w:ilvl="2">
      <w:start w:val="1"/>
      <w:numFmt w:val="decimal"/>
      <w:lvlText w:val="%1.%2.%3."/>
      <w:lvlJc w:val="left"/>
      <w:pPr>
        <w:ind w:left="115" w:hanging="574"/>
        <w:jc w:val="right"/>
      </w:pPr>
      <w:rPr>
        <w:rFonts w:ascii="Palatino Linotype" w:eastAsia="Palatino Linotype" w:hAnsi="Palatino Linotype" w:hint="default"/>
        <w:sz w:val="22"/>
        <w:szCs w:val="22"/>
      </w:rPr>
    </w:lvl>
    <w:lvl w:ilvl="3">
      <w:start w:val="1"/>
      <w:numFmt w:val="bullet"/>
      <w:lvlText w:val="•"/>
      <w:lvlJc w:val="left"/>
      <w:pPr>
        <w:ind w:left="2684" w:hanging="574"/>
      </w:pPr>
      <w:rPr>
        <w:rFonts w:hint="default"/>
      </w:rPr>
    </w:lvl>
    <w:lvl w:ilvl="4">
      <w:start w:val="1"/>
      <w:numFmt w:val="bullet"/>
      <w:lvlText w:val="•"/>
      <w:lvlJc w:val="left"/>
      <w:pPr>
        <w:ind w:left="3541" w:hanging="574"/>
      </w:pPr>
      <w:rPr>
        <w:rFonts w:hint="default"/>
      </w:rPr>
    </w:lvl>
    <w:lvl w:ilvl="5">
      <w:start w:val="1"/>
      <w:numFmt w:val="bullet"/>
      <w:lvlText w:val="•"/>
      <w:lvlJc w:val="left"/>
      <w:pPr>
        <w:ind w:left="4397" w:hanging="574"/>
      </w:pPr>
      <w:rPr>
        <w:rFonts w:hint="default"/>
      </w:rPr>
    </w:lvl>
    <w:lvl w:ilvl="6">
      <w:start w:val="1"/>
      <w:numFmt w:val="bullet"/>
      <w:lvlText w:val="•"/>
      <w:lvlJc w:val="left"/>
      <w:pPr>
        <w:ind w:left="5254" w:hanging="574"/>
      </w:pPr>
      <w:rPr>
        <w:rFonts w:hint="default"/>
      </w:rPr>
    </w:lvl>
    <w:lvl w:ilvl="7">
      <w:start w:val="1"/>
      <w:numFmt w:val="bullet"/>
      <w:lvlText w:val="•"/>
      <w:lvlJc w:val="left"/>
      <w:pPr>
        <w:ind w:left="6110" w:hanging="574"/>
      </w:pPr>
      <w:rPr>
        <w:rFonts w:hint="default"/>
      </w:rPr>
    </w:lvl>
    <w:lvl w:ilvl="8">
      <w:start w:val="1"/>
      <w:numFmt w:val="bullet"/>
      <w:lvlText w:val="•"/>
      <w:lvlJc w:val="left"/>
      <w:pPr>
        <w:ind w:left="6967" w:hanging="574"/>
      </w:pPr>
      <w:rPr>
        <w:rFonts w:hint="default"/>
      </w:rPr>
    </w:lvl>
  </w:abstractNum>
  <w:abstractNum w:abstractNumId="20" w15:restartNumberingAfterBreak="0">
    <w:nsid w:val="2E7172C3"/>
    <w:multiLevelType w:val="hybridMultilevel"/>
    <w:tmpl w:val="F8C07E58"/>
    <w:lvl w:ilvl="0" w:tplc="329E3366">
      <w:start w:val="4"/>
      <w:numFmt w:val="lowerRoman"/>
      <w:lvlText w:val="%1."/>
      <w:lvlJc w:val="righ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0BF3B53"/>
    <w:multiLevelType w:val="hybridMultilevel"/>
    <w:tmpl w:val="95F0BA62"/>
    <w:lvl w:ilvl="0" w:tplc="94B2FE7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342F31CF"/>
    <w:multiLevelType w:val="multilevel"/>
    <w:tmpl w:val="323EFA1C"/>
    <w:lvl w:ilvl="0">
      <w:start w:val="1"/>
      <w:numFmt w:val="upperRoman"/>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3" w15:restartNumberingAfterBreak="0">
    <w:nsid w:val="34BE2B1D"/>
    <w:multiLevelType w:val="hybridMultilevel"/>
    <w:tmpl w:val="702A5394"/>
    <w:lvl w:ilvl="0" w:tplc="D8CCC8BC">
      <w:start w:val="13"/>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8CE7238"/>
    <w:multiLevelType w:val="hybridMultilevel"/>
    <w:tmpl w:val="5A0E3B3E"/>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E0C0787"/>
    <w:multiLevelType w:val="hybridMultilevel"/>
    <w:tmpl w:val="FA32D55E"/>
    <w:lvl w:ilvl="0" w:tplc="6B8C733A">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E434234"/>
    <w:multiLevelType w:val="multilevel"/>
    <w:tmpl w:val="601EB6BC"/>
    <w:lvl w:ilvl="0">
      <w:start w:val="5"/>
      <w:numFmt w:val="decimal"/>
      <w:lvlText w:val="%1"/>
      <w:lvlJc w:val="left"/>
      <w:pPr>
        <w:ind w:left="115" w:hanging="749"/>
      </w:pPr>
      <w:rPr>
        <w:rFonts w:hint="default"/>
      </w:rPr>
    </w:lvl>
    <w:lvl w:ilvl="1">
      <w:start w:val="3"/>
      <w:numFmt w:val="decimal"/>
      <w:lvlText w:val="%1.%2"/>
      <w:lvlJc w:val="left"/>
      <w:pPr>
        <w:ind w:left="115" w:hanging="749"/>
      </w:pPr>
      <w:rPr>
        <w:rFonts w:hint="default"/>
      </w:rPr>
    </w:lvl>
    <w:lvl w:ilvl="2">
      <w:start w:val="1"/>
      <w:numFmt w:val="decimal"/>
      <w:lvlText w:val="%1.%2.%3."/>
      <w:lvlJc w:val="left"/>
      <w:pPr>
        <w:ind w:left="115" w:hanging="749"/>
      </w:pPr>
      <w:rPr>
        <w:rFonts w:ascii="Palatino Linotype" w:eastAsia="Palatino Linotype" w:hAnsi="Palatino Linotype" w:hint="default"/>
        <w:sz w:val="22"/>
        <w:szCs w:val="22"/>
      </w:rPr>
    </w:lvl>
    <w:lvl w:ilvl="3">
      <w:start w:val="1"/>
      <w:numFmt w:val="bullet"/>
      <w:lvlText w:val="•"/>
      <w:lvlJc w:val="left"/>
      <w:pPr>
        <w:ind w:left="2684" w:hanging="749"/>
      </w:pPr>
      <w:rPr>
        <w:rFonts w:hint="default"/>
      </w:rPr>
    </w:lvl>
    <w:lvl w:ilvl="4">
      <w:start w:val="1"/>
      <w:numFmt w:val="bullet"/>
      <w:lvlText w:val="•"/>
      <w:lvlJc w:val="left"/>
      <w:pPr>
        <w:ind w:left="3541" w:hanging="749"/>
      </w:pPr>
      <w:rPr>
        <w:rFonts w:hint="default"/>
      </w:rPr>
    </w:lvl>
    <w:lvl w:ilvl="5">
      <w:start w:val="1"/>
      <w:numFmt w:val="bullet"/>
      <w:lvlText w:val="•"/>
      <w:lvlJc w:val="left"/>
      <w:pPr>
        <w:ind w:left="4397" w:hanging="749"/>
      </w:pPr>
      <w:rPr>
        <w:rFonts w:hint="default"/>
      </w:rPr>
    </w:lvl>
    <w:lvl w:ilvl="6">
      <w:start w:val="1"/>
      <w:numFmt w:val="bullet"/>
      <w:lvlText w:val="•"/>
      <w:lvlJc w:val="left"/>
      <w:pPr>
        <w:ind w:left="5254" w:hanging="749"/>
      </w:pPr>
      <w:rPr>
        <w:rFonts w:hint="default"/>
      </w:rPr>
    </w:lvl>
    <w:lvl w:ilvl="7">
      <w:start w:val="1"/>
      <w:numFmt w:val="bullet"/>
      <w:lvlText w:val="•"/>
      <w:lvlJc w:val="left"/>
      <w:pPr>
        <w:ind w:left="6110" w:hanging="749"/>
      </w:pPr>
      <w:rPr>
        <w:rFonts w:hint="default"/>
      </w:rPr>
    </w:lvl>
    <w:lvl w:ilvl="8">
      <w:start w:val="1"/>
      <w:numFmt w:val="bullet"/>
      <w:lvlText w:val="•"/>
      <w:lvlJc w:val="left"/>
      <w:pPr>
        <w:ind w:left="6967" w:hanging="749"/>
      </w:pPr>
      <w:rPr>
        <w:rFonts w:hint="default"/>
      </w:rPr>
    </w:lvl>
  </w:abstractNum>
  <w:abstractNum w:abstractNumId="27" w15:restartNumberingAfterBreak="0">
    <w:nsid w:val="3ED35943"/>
    <w:multiLevelType w:val="hybridMultilevel"/>
    <w:tmpl w:val="3CC48260"/>
    <w:lvl w:ilvl="0" w:tplc="368E4A74">
      <w:start w:val="1"/>
      <w:numFmt w:val="lowerLetter"/>
      <w:lvlText w:val="(%1)"/>
      <w:lvlJc w:val="left"/>
      <w:pPr>
        <w:ind w:left="542" w:hanging="339"/>
        <w:jc w:val="right"/>
      </w:pPr>
      <w:rPr>
        <w:rFonts w:ascii="Palatino Linotype" w:eastAsia="Palatino Linotype" w:hAnsi="Palatino Linotype" w:hint="default"/>
        <w:sz w:val="22"/>
        <w:szCs w:val="22"/>
      </w:rPr>
    </w:lvl>
    <w:lvl w:ilvl="1" w:tplc="A27AA708">
      <w:start w:val="1"/>
      <w:numFmt w:val="bullet"/>
      <w:lvlText w:val="•"/>
      <w:lvlJc w:val="left"/>
      <w:pPr>
        <w:ind w:left="1356" w:hanging="339"/>
      </w:pPr>
      <w:rPr>
        <w:rFonts w:hint="default"/>
      </w:rPr>
    </w:lvl>
    <w:lvl w:ilvl="2" w:tplc="717C4518">
      <w:start w:val="1"/>
      <w:numFmt w:val="bullet"/>
      <w:lvlText w:val="•"/>
      <w:lvlJc w:val="left"/>
      <w:pPr>
        <w:ind w:left="2169" w:hanging="339"/>
      </w:pPr>
      <w:rPr>
        <w:rFonts w:hint="default"/>
      </w:rPr>
    </w:lvl>
    <w:lvl w:ilvl="3" w:tplc="10025E44">
      <w:start w:val="1"/>
      <w:numFmt w:val="bullet"/>
      <w:lvlText w:val="•"/>
      <w:lvlJc w:val="left"/>
      <w:pPr>
        <w:ind w:left="2983" w:hanging="339"/>
      </w:pPr>
      <w:rPr>
        <w:rFonts w:hint="default"/>
      </w:rPr>
    </w:lvl>
    <w:lvl w:ilvl="4" w:tplc="E648E402">
      <w:start w:val="1"/>
      <w:numFmt w:val="bullet"/>
      <w:lvlText w:val="•"/>
      <w:lvlJc w:val="left"/>
      <w:pPr>
        <w:ind w:left="3797" w:hanging="339"/>
      </w:pPr>
      <w:rPr>
        <w:rFonts w:hint="default"/>
      </w:rPr>
    </w:lvl>
    <w:lvl w:ilvl="5" w:tplc="BF1E5A92">
      <w:start w:val="1"/>
      <w:numFmt w:val="bullet"/>
      <w:lvlText w:val="•"/>
      <w:lvlJc w:val="left"/>
      <w:pPr>
        <w:ind w:left="4611" w:hanging="339"/>
      </w:pPr>
      <w:rPr>
        <w:rFonts w:hint="default"/>
      </w:rPr>
    </w:lvl>
    <w:lvl w:ilvl="6" w:tplc="06D450F0">
      <w:start w:val="1"/>
      <w:numFmt w:val="bullet"/>
      <w:lvlText w:val="•"/>
      <w:lvlJc w:val="left"/>
      <w:pPr>
        <w:ind w:left="5424" w:hanging="339"/>
      </w:pPr>
      <w:rPr>
        <w:rFonts w:hint="default"/>
      </w:rPr>
    </w:lvl>
    <w:lvl w:ilvl="7" w:tplc="5AACEC3C">
      <w:start w:val="1"/>
      <w:numFmt w:val="bullet"/>
      <w:lvlText w:val="•"/>
      <w:lvlJc w:val="left"/>
      <w:pPr>
        <w:ind w:left="6238" w:hanging="339"/>
      </w:pPr>
      <w:rPr>
        <w:rFonts w:hint="default"/>
      </w:rPr>
    </w:lvl>
    <w:lvl w:ilvl="8" w:tplc="6D247E50">
      <w:start w:val="1"/>
      <w:numFmt w:val="bullet"/>
      <w:lvlText w:val="•"/>
      <w:lvlJc w:val="left"/>
      <w:pPr>
        <w:ind w:left="7052" w:hanging="339"/>
      </w:pPr>
      <w:rPr>
        <w:rFonts w:hint="default"/>
      </w:rPr>
    </w:lvl>
  </w:abstractNum>
  <w:abstractNum w:abstractNumId="28" w15:restartNumberingAfterBreak="0">
    <w:nsid w:val="3F4755D7"/>
    <w:multiLevelType w:val="multilevel"/>
    <w:tmpl w:val="F002130E"/>
    <w:lvl w:ilvl="0">
      <w:start w:val="7"/>
      <w:numFmt w:val="decimal"/>
      <w:lvlText w:val="%1"/>
      <w:lvlJc w:val="left"/>
      <w:pPr>
        <w:ind w:left="115" w:hanging="708"/>
      </w:pPr>
      <w:rPr>
        <w:rFonts w:hint="default"/>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3."/>
      <w:lvlJc w:val="left"/>
      <w:pPr>
        <w:ind w:left="575" w:hanging="360"/>
        <w:jc w:val="right"/>
      </w:pPr>
      <w:rPr>
        <w:rFonts w:ascii="Palatino Linotype" w:eastAsia="Palatino Linotype" w:hAnsi="Palatino Linotype" w:hint="default"/>
        <w:sz w:val="22"/>
        <w:szCs w:val="22"/>
      </w:rPr>
    </w:lvl>
    <w:lvl w:ilvl="3">
      <w:start w:val="1"/>
      <w:numFmt w:val="decimal"/>
      <w:lvlText w:val="%3.%4."/>
      <w:lvlJc w:val="left"/>
      <w:pPr>
        <w:ind w:left="907" w:hanging="432"/>
      </w:pPr>
      <w:rPr>
        <w:rFonts w:ascii="Palatino Linotype" w:eastAsia="Palatino Linotype" w:hAnsi="Palatino Linotype" w:hint="default"/>
        <w:sz w:val="22"/>
        <w:szCs w:val="22"/>
      </w:rPr>
    </w:lvl>
    <w:lvl w:ilvl="4">
      <w:start w:val="1"/>
      <w:numFmt w:val="bullet"/>
      <w:lvlText w:val="•"/>
      <w:lvlJc w:val="left"/>
      <w:pPr>
        <w:ind w:left="2850" w:hanging="432"/>
      </w:pPr>
      <w:rPr>
        <w:rFonts w:hint="default"/>
      </w:rPr>
    </w:lvl>
    <w:lvl w:ilvl="5">
      <w:start w:val="1"/>
      <w:numFmt w:val="bullet"/>
      <w:lvlText w:val="•"/>
      <w:lvlJc w:val="left"/>
      <w:pPr>
        <w:ind w:left="3822" w:hanging="432"/>
      </w:pPr>
      <w:rPr>
        <w:rFonts w:hint="default"/>
      </w:rPr>
    </w:lvl>
    <w:lvl w:ilvl="6">
      <w:start w:val="1"/>
      <w:numFmt w:val="bullet"/>
      <w:lvlText w:val="•"/>
      <w:lvlJc w:val="left"/>
      <w:pPr>
        <w:ind w:left="4793" w:hanging="432"/>
      </w:pPr>
      <w:rPr>
        <w:rFonts w:hint="default"/>
      </w:rPr>
    </w:lvl>
    <w:lvl w:ilvl="7">
      <w:start w:val="1"/>
      <w:numFmt w:val="bullet"/>
      <w:lvlText w:val="•"/>
      <w:lvlJc w:val="left"/>
      <w:pPr>
        <w:ind w:left="5765" w:hanging="432"/>
      </w:pPr>
      <w:rPr>
        <w:rFonts w:hint="default"/>
      </w:rPr>
    </w:lvl>
    <w:lvl w:ilvl="8">
      <w:start w:val="1"/>
      <w:numFmt w:val="bullet"/>
      <w:lvlText w:val="•"/>
      <w:lvlJc w:val="left"/>
      <w:pPr>
        <w:ind w:left="6736" w:hanging="432"/>
      </w:pPr>
      <w:rPr>
        <w:rFonts w:hint="default"/>
      </w:rPr>
    </w:lvl>
  </w:abstractNum>
  <w:abstractNum w:abstractNumId="29" w15:restartNumberingAfterBreak="0">
    <w:nsid w:val="4084577B"/>
    <w:multiLevelType w:val="multilevel"/>
    <w:tmpl w:val="5CDCB962"/>
    <w:lvl w:ilvl="0">
      <w:start w:val="4"/>
      <w:numFmt w:val="decimal"/>
      <w:lvlText w:val="%1"/>
      <w:lvlJc w:val="left"/>
      <w:pPr>
        <w:ind w:left="482" w:hanging="989"/>
      </w:pPr>
      <w:rPr>
        <w:rFonts w:hint="default"/>
      </w:rPr>
    </w:lvl>
    <w:lvl w:ilvl="1">
      <w:start w:val="1"/>
      <w:numFmt w:val="decimal"/>
      <w:lvlText w:val="%1.%2"/>
      <w:lvlJc w:val="left"/>
      <w:pPr>
        <w:ind w:left="482" w:hanging="989"/>
      </w:pPr>
      <w:rPr>
        <w:rFonts w:hint="default"/>
      </w:rPr>
    </w:lvl>
    <w:lvl w:ilvl="2">
      <w:start w:val="1"/>
      <w:numFmt w:val="decimal"/>
      <w:lvlText w:val="%1.%2.%3."/>
      <w:lvlJc w:val="left"/>
      <w:pPr>
        <w:ind w:left="482" w:hanging="989"/>
      </w:pPr>
      <w:rPr>
        <w:rFonts w:ascii="Palatino Linotype" w:eastAsia="Palatino Linotype" w:hAnsi="Palatino Linotype" w:hint="default"/>
        <w:sz w:val="22"/>
        <w:szCs w:val="22"/>
      </w:rPr>
    </w:lvl>
    <w:lvl w:ilvl="3">
      <w:start w:val="1"/>
      <w:numFmt w:val="bullet"/>
      <w:lvlText w:val="•"/>
      <w:lvlJc w:val="left"/>
      <w:pPr>
        <w:ind w:left="2923" w:hanging="989"/>
      </w:pPr>
      <w:rPr>
        <w:rFonts w:hint="default"/>
      </w:rPr>
    </w:lvl>
    <w:lvl w:ilvl="4">
      <w:start w:val="1"/>
      <w:numFmt w:val="bullet"/>
      <w:lvlText w:val="•"/>
      <w:lvlJc w:val="left"/>
      <w:pPr>
        <w:ind w:left="3737" w:hanging="989"/>
      </w:pPr>
      <w:rPr>
        <w:rFonts w:hint="default"/>
      </w:rPr>
    </w:lvl>
    <w:lvl w:ilvl="5">
      <w:start w:val="1"/>
      <w:numFmt w:val="bullet"/>
      <w:lvlText w:val="•"/>
      <w:lvlJc w:val="left"/>
      <w:pPr>
        <w:ind w:left="4551" w:hanging="989"/>
      </w:pPr>
      <w:rPr>
        <w:rFonts w:hint="default"/>
      </w:rPr>
    </w:lvl>
    <w:lvl w:ilvl="6">
      <w:start w:val="1"/>
      <w:numFmt w:val="bullet"/>
      <w:lvlText w:val="•"/>
      <w:lvlJc w:val="left"/>
      <w:pPr>
        <w:ind w:left="5364" w:hanging="989"/>
      </w:pPr>
      <w:rPr>
        <w:rFonts w:hint="default"/>
      </w:rPr>
    </w:lvl>
    <w:lvl w:ilvl="7">
      <w:start w:val="1"/>
      <w:numFmt w:val="bullet"/>
      <w:lvlText w:val="•"/>
      <w:lvlJc w:val="left"/>
      <w:pPr>
        <w:ind w:left="6178" w:hanging="989"/>
      </w:pPr>
      <w:rPr>
        <w:rFonts w:hint="default"/>
      </w:rPr>
    </w:lvl>
    <w:lvl w:ilvl="8">
      <w:start w:val="1"/>
      <w:numFmt w:val="bullet"/>
      <w:lvlText w:val="•"/>
      <w:lvlJc w:val="left"/>
      <w:pPr>
        <w:ind w:left="6992" w:hanging="989"/>
      </w:pPr>
      <w:rPr>
        <w:rFonts w:hint="default"/>
      </w:rPr>
    </w:lvl>
  </w:abstractNum>
  <w:abstractNum w:abstractNumId="30" w15:restartNumberingAfterBreak="0">
    <w:nsid w:val="41395E97"/>
    <w:multiLevelType w:val="hybridMultilevel"/>
    <w:tmpl w:val="6AACD528"/>
    <w:lvl w:ilvl="0" w:tplc="D0807086">
      <w:start w:val="1"/>
      <w:numFmt w:val="lowerRoman"/>
      <w:lvlText w:val="(%1)"/>
      <w:lvlJc w:val="left"/>
      <w:pPr>
        <w:ind w:left="720" w:hanging="360"/>
      </w:pPr>
      <w:rPr>
        <w:rFonts w:hint="default"/>
        <w:spacing w:val="-1"/>
        <w:w w:val="100"/>
        <w:u w:val="none"/>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7F25013"/>
    <w:multiLevelType w:val="hybridMultilevel"/>
    <w:tmpl w:val="81844014"/>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8233C06"/>
    <w:multiLevelType w:val="hybridMultilevel"/>
    <w:tmpl w:val="FB4C15C6"/>
    <w:lvl w:ilvl="0" w:tplc="149C141E">
      <w:start w:val="1"/>
      <w:numFmt w:val="lowerLetter"/>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A903D6E"/>
    <w:multiLevelType w:val="multilevel"/>
    <w:tmpl w:val="A8E4B4E6"/>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D3650DB"/>
    <w:multiLevelType w:val="hybridMultilevel"/>
    <w:tmpl w:val="AC884E96"/>
    <w:lvl w:ilvl="0" w:tplc="7F4AD384">
      <w:start w:val="1"/>
      <w:numFmt w:val="lowerLetter"/>
      <w:lvlText w:val="(%1)"/>
      <w:lvlJc w:val="left"/>
      <w:pPr>
        <w:ind w:left="1146"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06C0568"/>
    <w:multiLevelType w:val="hybridMultilevel"/>
    <w:tmpl w:val="7EA60DFE"/>
    <w:lvl w:ilvl="0" w:tplc="CD42014A">
      <w:start w:val="23"/>
      <w:numFmt w:val="lowerLetter"/>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39D02B5"/>
    <w:multiLevelType w:val="hybridMultilevel"/>
    <w:tmpl w:val="1CAC531C"/>
    <w:lvl w:ilvl="0" w:tplc="C30091F2">
      <w:start w:val="1"/>
      <w:numFmt w:val="lowerRoman"/>
      <w:lvlText w:val="(%1)"/>
      <w:lvlJc w:val="left"/>
      <w:pPr>
        <w:ind w:left="720" w:hanging="360"/>
      </w:pPr>
      <w:rPr>
        <w:rFonts w:ascii="Garamond" w:hAnsi="Garamond" w:cs="Times New Roman" w:hint="default"/>
        <w:spacing w:val="0"/>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97F234E"/>
    <w:multiLevelType w:val="hybridMultilevel"/>
    <w:tmpl w:val="9B3CC11E"/>
    <w:lvl w:ilvl="0" w:tplc="56E28F54">
      <w:start w:val="1"/>
      <w:numFmt w:val="low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CCF3899"/>
    <w:multiLevelType w:val="hybridMultilevel"/>
    <w:tmpl w:val="C51671E0"/>
    <w:lvl w:ilvl="0" w:tplc="C30091F2">
      <w:start w:val="1"/>
      <w:numFmt w:val="lowerRoman"/>
      <w:lvlText w:val="(%1)"/>
      <w:lvlJc w:val="left"/>
      <w:pPr>
        <w:ind w:left="1637" w:hanging="360"/>
      </w:pPr>
      <w:rPr>
        <w:rFonts w:ascii="Garamond" w:hAnsi="Garamond" w:cs="Times New Roman" w:hint="default"/>
        <w:spacing w:val="0"/>
        <w:sz w:val="24"/>
        <w:szCs w:val="24"/>
      </w:rPr>
    </w:lvl>
    <w:lvl w:ilvl="1" w:tplc="04160019">
      <w:start w:val="1"/>
      <w:numFmt w:val="lowerLetter"/>
      <w:lvlText w:val="%2."/>
      <w:lvlJc w:val="left"/>
      <w:pPr>
        <w:ind w:left="2880" w:hanging="360"/>
      </w:pPr>
    </w:lvl>
    <w:lvl w:ilvl="2" w:tplc="0416001B">
      <w:start w:val="1"/>
      <w:numFmt w:val="lowerRoman"/>
      <w:lvlText w:val="%3."/>
      <w:lvlJc w:val="right"/>
      <w:pPr>
        <w:ind w:left="3600" w:hanging="180"/>
      </w:pPr>
    </w:lvl>
    <w:lvl w:ilvl="3" w:tplc="0416000F">
      <w:start w:val="1"/>
      <w:numFmt w:val="decimal"/>
      <w:lvlText w:val="%4."/>
      <w:lvlJc w:val="left"/>
      <w:pPr>
        <w:ind w:left="4320" w:hanging="360"/>
      </w:pPr>
    </w:lvl>
    <w:lvl w:ilvl="4" w:tplc="04160019">
      <w:start w:val="1"/>
      <w:numFmt w:val="lowerLetter"/>
      <w:lvlText w:val="%5."/>
      <w:lvlJc w:val="left"/>
      <w:pPr>
        <w:ind w:left="5040" w:hanging="360"/>
      </w:pPr>
    </w:lvl>
    <w:lvl w:ilvl="5" w:tplc="0416001B">
      <w:start w:val="1"/>
      <w:numFmt w:val="lowerRoman"/>
      <w:lvlText w:val="%6."/>
      <w:lvlJc w:val="right"/>
      <w:pPr>
        <w:ind w:left="5760" w:hanging="180"/>
      </w:pPr>
    </w:lvl>
    <w:lvl w:ilvl="6" w:tplc="0416000F">
      <w:start w:val="1"/>
      <w:numFmt w:val="decimal"/>
      <w:lvlText w:val="%7."/>
      <w:lvlJc w:val="left"/>
      <w:pPr>
        <w:ind w:left="6480" w:hanging="360"/>
      </w:pPr>
    </w:lvl>
    <w:lvl w:ilvl="7" w:tplc="04160019">
      <w:start w:val="1"/>
      <w:numFmt w:val="lowerLetter"/>
      <w:lvlText w:val="%8."/>
      <w:lvlJc w:val="left"/>
      <w:pPr>
        <w:ind w:left="7200" w:hanging="360"/>
      </w:pPr>
    </w:lvl>
    <w:lvl w:ilvl="8" w:tplc="0416001B">
      <w:start w:val="1"/>
      <w:numFmt w:val="lowerRoman"/>
      <w:lvlText w:val="%9."/>
      <w:lvlJc w:val="right"/>
      <w:pPr>
        <w:ind w:left="7920" w:hanging="180"/>
      </w:pPr>
    </w:lvl>
  </w:abstractNum>
  <w:abstractNum w:abstractNumId="39" w15:restartNumberingAfterBreak="0">
    <w:nsid w:val="6373109F"/>
    <w:multiLevelType w:val="hybridMultilevel"/>
    <w:tmpl w:val="AC9A3076"/>
    <w:lvl w:ilvl="0" w:tplc="E0940F3C">
      <w:start w:val="1"/>
      <w:numFmt w:val="lowerLetter"/>
      <w:lvlText w:val="(%1)"/>
      <w:lvlJc w:val="left"/>
      <w:pPr>
        <w:ind w:left="1428" w:hanging="360"/>
      </w:pPr>
      <w:rPr>
        <w:rFonts w:hint="default"/>
        <w:sz w:val="24"/>
        <w:szCs w:val="24"/>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0" w15:restartNumberingAfterBreak="0">
    <w:nsid w:val="63DC2843"/>
    <w:multiLevelType w:val="hybridMultilevel"/>
    <w:tmpl w:val="989C237C"/>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48F137F"/>
    <w:multiLevelType w:val="hybridMultilevel"/>
    <w:tmpl w:val="04D22B4E"/>
    <w:lvl w:ilvl="0" w:tplc="2FDA2A38">
      <w:start w:val="1"/>
      <w:numFmt w:val="lowerRoman"/>
      <w:lvlText w:val="(%1)"/>
      <w:lvlJc w:val="left"/>
      <w:pPr>
        <w:ind w:left="786" w:hanging="360"/>
      </w:pPr>
      <w:rPr>
        <w:rFonts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51B17CF"/>
    <w:multiLevelType w:val="hybridMultilevel"/>
    <w:tmpl w:val="4650F190"/>
    <w:lvl w:ilvl="0" w:tplc="5ACEFC26">
      <w:start w:val="12"/>
      <w:numFmt w:val="lowerLetter"/>
      <w:lvlText w:val="(%1)"/>
      <w:lvlJc w:val="left"/>
      <w:pPr>
        <w:tabs>
          <w:tab w:val="num" w:pos="1070"/>
        </w:tabs>
        <w:ind w:left="107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68BD643E"/>
    <w:multiLevelType w:val="hybridMultilevel"/>
    <w:tmpl w:val="B7642226"/>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DF7BBF"/>
    <w:multiLevelType w:val="multilevel"/>
    <w:tmpl w:val="5D20201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B9F758E"/>
    <w:multiLevelType w:val="hybridMultilevel"/>
    <w:tmpl w:val="3822C6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0AE0E8F"/>
    <w:multiLevelType w:val="multilevel"/>
    <w:tmpl w:val="9CA60648"/>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i w:val="0"/>
        <w:sz w:val="20"/>
        <w:szCs w:val="20"/>
      </w:rPr>
    </w:lvl>
    <w:lvl w:ilvl="2">
      <w:start w:val="1"/>
      <w:numFmt w:val="decimal"/>
      <w:lvlText w:val="%1.%2.%3."/>
      <w:lvlJc w:val="left"/>
      <w:pPr>
        <w:ind w:left="3765" w:hanging="504"/>
      </w:pPr>
      <w:rPr>
        <w:b w:val="0"/>
        <w:bCs w:val="0"/>
        <w:i w:val="0"/>
      </w:rPr>
    </w:lvl>
    <w:lvl w:ilvl="3">
      <w:start w:val="1"/>
      <w:numFmt w:val="decimal"/>
      <w:lvlText w:val="%1.%2.%3.%4."/>
      <w:lvlJc w:val="left"/>
      <w:pPr>
        <w:ind w:left="2633"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707145E"/>
    <w:multiLevelType w:val="multilevel"/>
    <w:tmpl w:val="8C4818AE"/>
    <w:lvl w:ilvl="0">
      <w:start w:val="3"/>
      <w:numFmt w:val="decimal"/>
      <w:lvlText w:val="%1"/>
      <w:lvlJc w:val="left"/>
      <w:pPr>
        <w:ind w:left="115" w:hanging="773"/>
      </w:pPr>
      <w:rPr>
        <w:rFonts w:hint="default"/>
      </w:rPr>
    </w:lvl>
    <w:lvl w:ilvl="1">
      <w:start w:val="3"/>
      <w:numFmt w:val="decimal"/>
      <w:lvlText w:val="%1.%2"/>
      <w:lvlJc w:val="left"/>
      <w:pPr>
        <w:ind w:left="115" w:hanging="773"/>
      </w:pPr>
      <w:rPr>
        <w:rFonts w:hint="default"/>
      </w:rPr>
    </w:lvl>
    <w:lvl w:ilvl="2">
      <w:start w:val="4"/>
      <w:numFmt w:val="decimal"/>
      <w:lvlText w:val="%1.%2.%3"/>
      <w:lvlJc w:val="left"/>
      <w:pPr>
        <w:ind w:left="115" w:hanging="773"/>
      </w:pPr>
      <w:rPr>
        <w:rFonts w:hint="default"/>
      </w:rPr>
    </w:lvl>
    <w:lvl w:ilvl="3">
      <w:start w:val="1"/>
      <w:numFmt w:val="decimal"/>
      <w:lvlText w:val="%1.%2.%3.%4."/>
      <w:lvlJc w:val="left"/>
      <w:pPr>
        <w:ind w:left="115" w:hanging="773"/>
      </w:pPr>
      <w:rPr>
        <w:rFonts w:ascii="Palatino Linotype" w:eastAsia="Palatino Linotype" w:hAnsi="Palatino Linotype" w:hint="default"/>
        <w:sz w:val="22"/>
        <w:szCs w:val="22"/>
      </w:rPr>
    </w:lvl>
    <w:lvl w:ilvl="4">
      <w:start w:val="1"/>
      <w:numFmt w:val="bullet"/>
      <w:lvlText w:val="•"/>
      <w:lvlJc w:val="left"/>
      <w:pPr>
        <w:ind w:left="3541" w:hanging="773"/>
      </w:pPr>
      <w:rPr>
        <w:rFonts w:hint="default"/>
      </w:rPr>
    </w:lvl>
    <w:lvl w:ilvl="5">
      <w:start w:val="1"/>
      <w:numFmt w:val="bullet"/>
      <w:lvlText w:val="•"/>
      <w:lvlJc w:val="left"/>
      <w:pPr>
        <w:ind w:left="4397" w:hanging="773"/>
      </w:pPr>
      <w:rPr>
        <w:rFonts w:hint="default"/>
      </w:rPr>
    </w:lvl>
    <w:lvl w:ilvl="6">
      <w:start w:val="1"/>
      <w:numFmt w:val="bullet"/>
      <w:lvlText w:val="•"/>
      <w:lvlJc w:val="left"/>
      <w:pPr>
        <w:ind w:left="5254" w:hanging="773"/>
      </w:pPr>
      <w:rPr>
        <w:rFonts w:hint="default"/>
      </w:rPr>
    </w:lvl>
    <w:lvl w:ilvl="7">
      <w:start w:val="1"/>
      <w:numFmt w:val="bullet"/>
      <w:lvlText w:val="•"/>
      <w:lvlJc w:val="left"/>
      <w:pPr>
        <w:ind w:left="6110" w:hanging="773"/>
      </w:pPr>
      <w:rPr>
        <w:rFonts w:hint="default"/>
      </w:rPr>
    </w:lvl>
    <w:lvl w:ilvl="8">
      <w:start w:val="1"/>
      <w:numFmt w:val="bullet"/>
      <w:lvlText w:val="•"/>
      <w:lvlJc w:val="left"/>
      <w:pPr>
        <w:ind w:left="6967" w:hanging="773"/>
      </w:pPr>
      <w:rPr>
        <w:rFonts w:hint="default"/>
      </w:rPr>
    </w:lvl>
  </w:abstractNum>
  <w:abstractNum w:abstractNumId="49" w15:restartNumberingAfterBreak="0">
    <w:nsid w:val="78453BF7"/>
    <w:multiLevelType w:val="multilevel"/>
    <w:tmpl w:val="3998088C"/>
    <w:lvl w:ilvl="0">
      <w:start w:val="5"/>
      <w:numFmt w:val="decimal"/>
      <w:lvlText w:val="%1"/>
      <w:lvlJc w:val="left"/>
      <w:pPr>
        <w:ind w:left="115" w:hanging="708"/>
      </w:pPr>
      <w:rPr>
        <w:rFonts w:hint="default"/>
      </w:rPr>
    </w:lvl>
    <w:lvl w:ilvl="1">
      <w:start w:val="4"/>
      <w:numFmt w:val="decimal"/>
      <w:lvlText w:val="%1.%2"/>
      <w:lvlJc w:val="left"/>
      <w:pPr>
        <w:ind w:left="115" w:hanging="708"/>
      </w:pPr>
      <w:rPr>
        <w:rFonts w:hint="default"/>
      </w:rPr>
    </w:lvl>
    <w:lvl w:ilvl="2">
      <w:start w:val="1"/>
      <w:numFmt w:val="decimal"/>
      <w:lvlText w:val="%1.%2.%3."/>
      <w:lvlJc w:val="left"/>
      <w:pPr>
        <w:ind w:left="115" w:hanging="708"/>
      </w:pPr>
      <w:rPr>
        <w:rFonts w:ascii="Palatino Linotype" w:eastAsia="Palatino Linotype" w:hAnsi="Palatino Linotype" w:hint="default"/>
        <w:sz w:val="22"/>
        <w:szCs w:val="22"/>
      </w:rPr>
    </w:lvl>
    <w:lvl w:ilvl="3">
      <w:start w:val="1"/>
      <w:numFmt w:val="decimal"/>
      <w:lvlText w:val="%1.%2.%3.%4."/>
      <w:lvlJc w:val="left"/>
      <w:pPr>
        <w:ind w:left="115" w:hanging="723"/>
      </w:pPr>
      <w:rPr>
        <w:rFonts w:ascii="Palatino Linotype" w:eastAsia="Palatino Linotype" w:hAnsi="Palatino Linotype" w:hint="default"/>
        <w:sz w:val="22"/>
        <w:szCs w:val="22"/>
      </w:rPr>
    </w:lvl>
    <w:lvl w:ilvl="4">
      <w:start w:val="1"/>
      <w:numFmt w:val="bullet"/>
      <w:lvlText w:val="•"/>
      <w:lvlJc w:val="left"/>
      <w:pPr>
        <w:ind w:left="2970" w:hanging="723"/>
      </w:pPr>
      <w:rPr>
        <w:rFonts w:hint="default"/>
      </w:rPr>
    </w:lvl>
    <w:lvl w:ilvl="5">
      <w:start w:val="1"/>
      <w:numFmt w:val="bullet"/>
      <w:lvlText w:val="•"/>
      <w:lvlJc w:val="left"/>
      <w:pPr>
        <w:ind w:left="3921" w:hanging="723"/>
      </w:pPr>
      <w:rPr>
        <w:rFonts w:hint="default"/>
      </w:rPr>
    </w:lvl>
    <w:lvl w:ilvl="6">
      <w:start w:val="1"/>
      <w:numFmt w:val="bullet"/>
      <w:lvlText w:val="•"/>
      <w:lvlJc w:val="left"/>
      <w:pPr>
        <w:ind w:left="4873" w:hanging="723"/>
      </w:pPr>
      <w:rPr>
        <w:rFonts w:hint="default"/>
      </w:rPr>
    </w:lvl>
    <w:lvl w:ilvl="7">
      <w:start w:val="1"/>
      <w:numFmt w:val="bullet"/>
      <w:lvlText w:val="•"/>
      <w:lvlJc w:val="left"/>
      <w:pPr>
        <w:ind w:left="5825" w:hanging="723"/>
      </w:pPr>
      <w:rPr>
        <w:rFonts w:hint="default"/>
      </w:rPr>
    </w:lvl>
    <w:lvl w:ilvl="8">
      <w:start w:val="1"/>
      <w:numFmt w:val="bullet"/>
      <w:lvlText w:val="•"/>
      <w:lvlJc w:val="left"/>
      <w:pPr>
        <w:ind w:left="6776" w:hanging="723"/>
      </w:pPr>
      <w:rPr>
        <w:rFonts w:hint="default"/>
      </w:rPr>
    </w:lvl>
  </w:abstractNum>
  <w:abstractNum w:abstractNumId="50" w15:restartNumberingAfterBreak="0">
    <w:nsid w:val="79B55DAF"/>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51" w15:restartNumberingAfterBreak="0">
    <w:nsid w:val="79C55F81"/>
    <w:multiLevelType w:val="multilevel"/>
    <w:tmpl w:val="86168386"/>
    <w:lvl w:ilvl="0">
      <w:start w:val="1"/>
      <w:numFmt w:val="decimal"/>
      <w:lvlText w:val="%1."/>
      <w:lvlJc w:val="left"/>
      <w:pPr>
        <w:ind w:left="0" w:firstLine="0"/>
      </w:pPr>
      <w:rPr>
        <w:rFonts w:hint="default"/>
        <w:b/>
        <w:bCs/>
        <w:i w:val="0"/>
        <w:iCs w:val="0"/>
        <w:sz w:val="24"/>
        <w:szCs w:val="24"/>
      </w:rPr>
    </w:lvl>
    <w:lvl w:ilvl="1">
      <w:start w:val="1"/>
      <w:numFmt w:val="decimal"/>
      <w:lvlText w:val="%1.%2."/>
      <w:lvlJc w:val="left"/>
      <w:pPr>
        <w:ind w:left="0" w:firstLine="0"/>
      </w:pPr>
      <w:rPr>
        <w:rFonts w:hint="default"/>
        <w:b w:val="0"/>
        <w:bCs w:val="0"/>
        <w:i w:val="0"/>
        <w:iCs w:val="0"/>
        <w:sz w:val="24"/>
        <w:szCs w:val="24"/>
      </w:rPr>
    </w:lvl>
    <w:lvl w:ilvl="2">
      <w:start w:val="1"/>
      <w:numFmt w:val="decimal"/>
      <w:lvlText w:val="%1.%2.%3."/>
      <w:lvlJc w:val="left"/>
      <w:pPr>
        <w:ind w:left="0" w:firstLine="0"/>
      </w:pPr>
      <w:rPr>
        <w:rFonts w:hint="default"/>
        <w:b w:val="0"/>
        <w:bCs w:val="0"/>
        <w:i w:val="0"/>
        <w:iCs w:val="0"/>
        <w:strike w:val="0"/>
        <w:sz w:val="20"/>
        <w:szCs w:val="20"/>
      </w:rPr>
    </w:lvl>
    <w:lvl w:ilvl="3">
      <w:start w:val="1"/>
      <w:numFmt w:val="decimal"/>
      <w:lvlText w:val="%1.%2.%3.%4."/>
      <w:lvlJc w:val="left"/>
      <w:pPr>
        <w:ind w:left="0" w:firstLine="0"/>
      </w:pPr>
      <w:rPr>
        <w:rFonts w:hint="default"/>
        <w:b w:val="0"/>
        <w:bCs w:val="0"/>
        <w:i w:val="0"/>
        <w:iCs w:val="0"/>
        <w:sz w:val="20"/>
        <w:szCs w:val="20"/>
      </w:rPr>
    </w:lvl>
    <w:lvl w:ilvl="4">
      <w:start w:val="1"/>
      <w:numFmt w:val="decimal"/>
      <w:lvlText w:val="%1.%2.%3.%4.%5."/>
      <w:lvlJc w:val="left"/>
      <w:pPr>
        <w:ind w:left="0" w:firstLine="0"/>
      </w:pPr>
      <w:rPr>
        <w:rFonts w:hint="default"/>
        <w:b w:val="0"/>
        <w:bCs w:val="0"/>
        <w:i w:val="0"/>
        <w:iCs w:val="0"/>
        <w:sz w:val="20"/>
        <w:szCs w:val="20"/>
      </w:rPr>
    </w:lvl>
    <w:lvl w:ilvl="5">
      <w:start w:val="1"/>
      <w:numFmt w:val="none"/>
      <w:lvlText w:val="6.20.1"/>
      <w:lvlJc w:val="left"/>
      <w:pPr>
        <w:ind w:left="0" w:firstLine="0"/>
      </w:pPr>
      <w:rPr>
        <w:rFonts w:hint="default"/>
        <w:b w:val="0"/>
        <w:bCs w:val="0"/>
        <w:i w:val="0"/>
        <w:iCs w:val="0"/>
        <w:sz w:val="20"/>
        <w:szCs w:val="20"/>
      </w:rPr>
    </w:lvl>
    <w:lvl w:ilvl="6">
      <w:start w:val="1"/>
      <w:numFmt w:val="decimal"/>
      <w:lvlText w:val="%1.%2.%3"/>
      <w:lvlJc w:val="left"/>
      <w:pPr>
        <w:ind w:left="0" w:firstLine="0"/>
      </w:pPr>
      <w:rPr>
        <w:rFonts w:hint="default"/>
        <w:b w:val="0"/>
        <w:bCs w:val="0"/>
        <w:i w:val="0"/>
        <w:iCs w:val="0"/>
        <w:sz w:val="20"/>
        <w:szCs w:val="20"/>
      </w:rPr>
    </w:lvl>
    <w:lvl w:ilvl="7">
      <w:start w:val="1"/>
      <w:numFmt w:val="decimal"/>
      <w:lvlText w:val="%1.%2.%3.%4.%5.%6.%7.%8."/>
      <w:lvlJc w:val="left"/>
      <w:pPr>
        <w:ind w:left="0" w:firstLine="0"/>
      </w:pPr>
      <w:rPr>
        <w:rFonts w:hint="default"/>
        <w:b w:val="0"/>
        <w:bCs w:val="0"/>
        <w:i w:val="0"/>
        <w:iCs w:val="0"/>
        <w:sz w:val="20"/>
        <w:szCs w:val="20"/>
      </w:rPr>
    </w:lvl>
    <w:lvl w:ilvl="8">
      <w:start w:val="1"/>
      <w:numFmt w:val="decimal"/>
      <w:lvlText w:val="%1.%2.%3.%4.%5.%6.%7.%8.%9."/>
      <w:lvlJc w:val="left"/>
      <w:pPr>
        <w:ind w:left="0" w:firstLine="0"/>
      </w:pPr>
      <w:rPr>
        <w:rFonts w:hint="default"/>
        <w:b w:val="0"/>
        <w:bCs w:val="0"/>
        <w:i w:val="0"/>
        <w:iCs w:val="0"/>
        <w:sz w:val="26"/>
        <w:szCs w:val="26"/>
      </w:rPr>
    </w:lvl>
  </w:abstractNum>
  <w:abstractNum w:abstractNumId="52" w15:restartNumberingAfterBreak="0">
    <w:nsid w:val="7F070A91"/>
    <w:multiLevelType w:val="hybridMultilevel"/>
    <w:tmpl w:val="443ACBDA"/>
    <w:lvl w:ilvl="0" w:tplc="188884AC">
      <w:start w:val="1"/>
      <w:numFmt w:val="lowerLetter"/>
      <w:lvlText w:val="(%1)"/>
      <w:lvlJc w:val="left"/>
      <w:pPr>
        <w:ind w:left="681" w:hanging="766"/>
        <w:jc w:val="right"/>
      </w:pPr>
      <w:rPr>
        <w:rFonts w:ascii="Garamond" w:eastAsia="Times New Roman" w:hAnsi="Garamond" w:hint="default"/>
        <w:spacing w:val="-1"/>
        <w:w w:val="99"/>
        <w:sz w:val="24"/>
        <w:szCs w:val="24"/>
      </w:rPr>
    </w:lvl>
    <w:lvl w:ilvl="1" w:tplc="2222F656">
      <w:start w:val="1"/>
      <w:numFmt w:val="decimal"/>
      <w:lvlText w:val="(%2)"/>
      <w:lvlJc w:val="left"/>
      <w:pPr>
        <w:ind w:left="1180" w:hanging="360"/>
        <w:jc w:val="right"/>
      </w:pPr>
      <w:rPr>
        <w:rFonts w:ascii="Garamond" w:eastAsia="Palatino Linotype" w:hAnsi="Garamond" w:hint="default"/>
        <w:sz w:val="22"/>
        <w:szCs w:val="22"/>
      </w:rPr>
    </w:lvl>
    <w:lvl w:ilvl="2" w:tplc="BD86639E">
      <w:start w:val="1"/>
      <w:numFmt w:val="bullet"/>
      <w:lvlText w:val="•"/>
      <w:lvlJc w:val="left"/>
      <w:pPr>
        <w:ind w:left="2014" w:hanging="360"/>
      </w:pPr>
      <w:rPr>
        <w:rFonts w:hint="default"/>
      </w:rPr>
    </w:lvl>
    <w:lvl w:ilvl="3" w:tplc="3DFEBC38">
      <w:start w:val="1"/>
      <w:numFmt w:val="bullet"/>
      <w:lvlText w:val="•"/>
      <w:lvlJc w:val="left"/>
      <w:pPr>
        <w:ind w:left="2847" w:hanging="360"/>
      </w:pPr>
      <w:rPr>
        <w:rFonts w:hint="default"/>
      </w:rPr>
    </w:lvl>
    <w:lvl w:ilvl="4" w:tplc="432EA2A8">
      <w:start w:val="1"/>
      <w:numFmt w:val="bullet"/>
      <w:lvlText w:val="•"/>
      <w:lvlJc w:val="left"/>
      <w:pPr>
        <w:ind w:left="3680" w:hanging="360"/>
      </w:pPr>
      <w:rPr>
        <w:rFonts w:hint="default"/>
      </w:rPr>
    </w:lvl>
    <w:lvl w:ilvl="5" w:tplc="B5EED900">
      <w:start w:val="1"/>
      <w:numFmt w:val="bullet"/>
      <w:lvlText w:val="•"/>
      <w:lvlJc w:val="left"/>
      <w:pPr>
        <w:ind w:left="4513" w:hanging="360"/>
      </w:pPr>
      <w:rPr>
        <w:rFonts w:hint="default"/>
      </w:rPr>
    </w:lvl>
    <w:lvl w:ilvl="6" w:tplc="7696DDC4">
      <w:start w:val="1"/>
      <w:numFmt w:val="bullet"/>
      <w:lvlText w:val="•"/>
      <w:lvlJc w:val="left"/>
      <w:pPr>
        <w:ind w:left="5347" w:hanging="360"/>
      </w:pPr>
      <w:rPr>
        <w:rFonts w:hint="default"/>
      </w:rPr>
    </w:lvl>
    <w:lvl w:ilvl="7" w:tplc="61C88BE0">
      <w:start w:val="1"/>
      <w:numFmt w:val="bullet"/>
      <w:lvlText w:val="•"/>
      <w:lvlJc w:val="left"/>
      <w:pPr>
        <w:ind w:left="6180" w:hanging="360"/>
      </w:pPr>
      <w:rPr>
        <w:rFonts w:hint="default"/>
      </w:rPr>
    </w:lvl>
    <w:lvl w:ilvl="8" w:tplc="7F4C1DFA">
      <w:start w:val="1"/>
      <w:numFmt w:val="bullet"/>
      <w:lvlText w:val="•"/>
      <w:lvlJc w:val="left"/>
      <w:pPr>
        <w:ind w:left="7013" w:hanging="360"/>
      </w:pPr>
      <w:rPr>
        <w:rFonts w:hint="default"/>
      </w:rPr>
    </w:lvl>
  </w:abstractNum>
  <w:abstractNum w:abstractNumId="53" w15:restartNumberingAfterBreak="0">
    <w:nsid w:val="7FE7192A"/>
    <w:multiLevelType w:val="hybridMultilevel"/>
    <w:tmpl w:val="2F6C9674"/>
    <w:lvl w:ilvl="0" w:tplc="741612A2">
      <w:start w:val="1"/>
      <w:numFmt w:val="lowerRoman"/>
      <w:lvlText w:val="(%1)"/>
      <w:lvlJc w:val="left"/>
      <w:pPr>
        <w:ind w:left="482" w:hanging="281"/>
      </w:pPr>
      <w:rPr>
        <w:rFonts w:ascii="Palatino Linotype" w:eastAsia="Palatino Linotype" w:hAnsi="Palatino Linotype" w:hint="default"/>
        <w:sz w:val="22"/>
        <w:szCs w:val="22"/>
      </w:rPr>
    </w:lvl>
    <w:lvl w:ilvl="1" w:tplc="1B52641E">
      <w:start w:val="1"/>
      <w:numFmt w:val="bullet"/>
      <w:lvlText w:val="•"/>
      <w:lvlJc w:val="left"/>
      <w:pPr>
        <w:ind w:left="1296" w:hanging="281"/>
      </w:pPr>
      <w:rPr>
        <w:rFonts w:hint="default"/>
      </w:rPr>
    </w:lvl>
    <w:lvl w:ilvl="2" w:tplc="5312393E">
      <w:start w:val="1"/>
      <w:numFmt w:val="bullet"/>
      <w:lvlText w:val="•"/>
      <w:lvlJc w:val="left"/>
      <w:pPr>
        <w:ind w:left="2109" w:hanging="281"/>
      </w:pPr>
      <w:rPr>
        <w:rFonts w:hint="default"/>
      </w:rPr>
    </w:lvl>
    <w:lvl w:ilvl="3" w:tplc="705628A0">
      <w:start w:val="1"/>
      <w:numFmt w:val="bullet"/>
      <w:lvlText w:val="•"/>
      <w:lvlJc w:val="left"/>
      <w:pPr>
        <w:ind w:left="2923" w:hanging="281"/>
      </w:pPr>
      <w:rPr>
        <w:rFonts w:hint="default"/>
      </w:rPr>
    </w:lvl>
    <w:lvl w:ilvl="4" w:tplc="E760CBF4">
      <w:start w:val="1"/>
      <w:numFmt w:val="bullet"/>
      <w:lvlText w:val="•"/>
      <w:lvlJc w:val="left"/>
      <w:pPr>
        <w:ind w:left="3737" w:hanging="281"/>
      </w:pPr>
      <w:rPr>
        <w:rFonts w:hint="default"/>
      </w:rPr>
    </w:lvl>
    <w:lvl w:ilvl="5" w:tplc="EE386070">
      <w:start w:val="1"/>
      <w:numFmt w:val="bullet"/>
      <w:lvlText w:val="•"/>
      <w:lvlJc w:val="left"/>
      <w:pPr>
        <w:ind w:left="4551" w:hanging="281"/>
      </w:pPr>
      <w:rPr>
        <w:rFonts w:hint="default"/>
      </w:rPr>
    </w:lvl>
    <w:lvl w:ilvl="6" w:tplc="0B22628A">
      <w:start w:val="1"/>
      <w:numFmt w:val="bullet"/>
      <w:lvlText w:val="•"/>
      <w:lvlJc w:val="left"/>
      <w:pPr>
        <w:ind w:left="5364" w:hanging="281"/>
      </w:pPr>
      <w:rPr>
        <w:rFonts w:hint="default"/>
      </w:rPr>
    </w:lvl>
    <w:lvl w:ilvl="7" w:tplc="9C143624">
      <w:start w:val="1"/>
      <w:numFmt w:val="bullet"/>
      <w:lvlText w:val="•"/>
      <w:lvlJc w:val="left"/>
      <w:pPr>
        <w:ind w:left="6178" w:hanging="281"/>
      </w:pPr>
      <w:rPr>
        <w:rFonts w:hint="default"/>
      </w:rPr>
    </w:lvl>
    <w:lvl w:ilvl="8" w:tplc="91AE540A">
      <w:start w:val="1"/>
      <w:numFmt w:val="bullet"/>
      <w:lvlText w:val="•"/>
      <w:lvlJc w:val="left"/>
      <w:pPr>
        <w:ind w:left="6992" w:hanging="281"/>
      </w:pPr>
      <w:rPr>
        <w:rFonts w:hint="default"/>
      </w:rPr>
    </w:lvl>
  </w:abstractNum>
  <w:num w:numId="1" w16cid:durableId="1957443730">
    <w:abstractNumId w:val="13"/>
  </w:num>
  <w:num w:numId="2" w16cid:durableId="233248720">
    <w:abstractNumId w:val="14"/>
  </w:num>
  <w:num w:numId="3" w16cid:durableId="787310945">
    <w:abstractNumId w:val="3"/>
  </w:num>
  <w:num w:numId="4" w16cid:durableId="642664409">
    <w:abstractNumId w:val="36"/>
  </w:num>
  <w:num w:numId="5" w16cid:durableId="349376899">
    <w:abstractNumId w:val="24"/>
  </w:num>
  <w:num w:numId="6" w16cid:durableId="504443877">
    <w:abstractNumId w:val="0"/>
  </w:num>
  <w:num w:numId="7" w16cid:durableId="696808637">
    <w:abstractNumId w:val="43"/>
  </w:num>
  <w:num w:numId="8" w16cid:durableId="501359813">
    <w:abstractNumId w:val="18"/>
  </w:num>
  <w:num w:numId="9" w16cid:durableId="470681456">
    <w:abstractNumId w:val="33"/>
  </w:num>
  <w:num w:numId="10" w16cid:durableId="250049208">
    <w:abstractNumId w:val="7"/>
  </w:num>
  <w:num w:numId="11" w16cid:durableId="1031958497">
    <w:abstractNumId w:val="32"/>
  </w:num>
  <w:num w:numId="12" w16cid:durableId="862596104">
    <w:abstractNumId w:val="2"/>
  </w:num>
  <w:num w:numId="13" w16cid:durableId="1471051380">
    <w:abstractNumId w:val="34"/>
  </w:num>
  <w:num w:numId="14" w16cid:durableId="446974359">
    <w:abstractNumId w:val="30"/>
  </w:num>
  <w:num w:numId="15" w16cid:durableId="1532109728">
    <w:abstractNumId w:val="12"/>
  </w:num>
  <w:num w:numId="16" w16cid:durableId="1957366355">
    <w:abstractNumId w:val="50"/>
  </w:num>
  <w:num w:numId="17" w16cid:durableId="220753520">
    <w:abstractNumId w:val="31"/>
  </w:num>
  <w:num w:numId="18" w16cid:durableId="697657355">
    <w:abstractNumId w:val="42"/>
  </w:num>
  <w:num w:numId="19" w16cid:durableId="892736396">
    <w:abstractNumId w:val="21"/>
  </w:num>
  <w:num w:numId="20" w16cid:durableId="626476821">
    <w:abstractNumId w:val="23"/>
  </w:num>
  <w:num w:numId="21" w16cid:durableId="2048556711">
    <w:abstractNumId w:val="41"/>
  </w:num>
  <w:num w:numId="22" w16cid:durableId="135027073">
    <w:abstractNumId w:val="1"/>
  </w:num>
  <w:num w:numId="23" w16cid:durableId="544946887">
    <w:abstractNumId w:val="5"/>
  </w:num>
  <w:num w:numId="24" w16cid:durableId="10330721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9911786">
    <w:abstractNumId w:val="35"/>
  </w:num>
  <w:num w:numId="26" w16cid:durableId="447893487">
    <w:abstractNumId w:val="20"/>
  </w:num>
  <w:num w:numId="27" w16cid:durableId="387805902">
    <w:abstractNumId w:val="4"/>
  </w:num>
  <w:num w:numId="28" w16cid:durableId="1828283420">
    <w:abstractNumId w:val="44"/>
  </w:num>
  <w:num w:numId="29" w16cid:durableId="1948193663">
    <w:abstractNumId w:val="11"/>
  </w:num>
  <w:num w:numId="30" w16cid:durableId="1296646211">
    <w:abstractNumId w:val="9"/>
  </w:num>
  <w:num w:numId="31" w16cid:durableId="2124684605">
    <w:abstractNumId w:val="8"/>
  </w:num>
  <w:num w:numId="32" w16cid:durableId="1901398904">
    <w:abstractNumId w:val="16"/>
  </w:num>
  <w:num w:numId="33" w16cid:durableId="190532800">
    <w:abstractNumId w:val="15"/>
  </w:num>
  <w:num w:numId="34" w16cid:durableId="1678194009">
    <w:abstractNumId w:val="38"/>
  </w:num>
  <w:num w:numId="35" w16cid:durableId="799036562">
    <w:abstractNumId w:val="40"/>
  </w:num>
  <w:num w:numId="36" w16cid:durableId="1262379331">
    <w:abstractNumId w:val="39"/>
  </w:num>
  <w:num w:numId="37" w16cid:durableId="1997758767">
    <w:abstractNumId w:val="28"/>
  </w:num>
  <w:num w:numId="38" w16cid:durableId="81148487">
    <w:abstractNumId w:val="49"/>
  </w:num>
  <w:num w:numId="39" w16cid:durableId="990868837">
    <w:abstractNumId w:val="26"/>
  </w:num>
  <w:num w:numId="40" w16cid:durableId="2135902303">
    <w:abstractNumId w:val="6"/>
  </w:num>
  <w:num w:numId="41" w16cid:durableId="1608270154">
    <w:abstractNumId w:val="53"/>
  </w:num>
  <w:num w:numId="42" w16cid:durableId="400759880">
    <w:abstractNumId w:val="29"/>
  </w:num>
  <w:num w:numId="43" w16cid:durableId="1148403311">
    <w:abstractNumId w:val="27"/>
  </w:num>
  <w:num w:numId="44" w16cid:durableId="2075738681">
    <w:abstractNumId w:val="17"/>
  </w:num>
  <w:num w:numId="45" w16cid:durableId="193857265">
    <w:abstractNumId w:val="48"/>
  </w:num>
  <w:num w:numId="46" w16cid:durableId="1493712531">
    <w:abstractNumId w:val="52"/>
  </w:num>
  <w:num w:numId="47" w16cid:durableId="664086046">
    <w:abstractNumId w:val="19"/>
  </w:num>
  <w:num w:numId="48" w16cid:durableId="1571191726">
    <w:abstractNumId w:val="10"/>
  </w:num>
  <w:num w:numId="49" w16cid:durableId="1021123667">
    <w:abstractNumId w:val="46"/>
  </w:num>
  <w:num w:numId="50" w16cid:durableId="398987">
    <w:abstractNumId w:val="25"/>
  </w:num>
  <w:num w:numId="51" w16cid:durableId="1645770890">
    <w:abstractNumId w:val="45"/>
  </w:num>
  <w:num w:numId="52" w16cid:durableId="518814560">
    <w:abstractNumId w:val="37"/>
  </w:num>
  <w:num w:numId="53" w16cid:durableId="1925525832">
    <w:abstractNumId w:val="47"/>
  </w:num>
  <w:num w:numId="54" w16cid:durableId="2074154126">
    <w:abstractNumId w:val="5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ha Abade">
    <w15:presenceInfo w15:providerId="AD" w15:userId="S::agatha.abade@omegaenergia.com.br::daeb2c5a-835a-4dec-886e-98eade29d5c2"/>
  </w15:person>
  <w15:person w15:author="Henrique Leite">
    <w15:presenceInfo w15:providerId="AD" w15:userId="S::henrique.leite@omegaenergia.com.br::55be41b4-3ceb-412f-9ecc-00de84d8de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pt-BR" w:vendorID="64" w:dllVersion="0" w:nlCheck="1" w:checkStyle="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ateTime" w:val="-1"/>
    <w:docVar w:name="#DNDocDBase" w:val="-1"/>
    <w:docVar w:name="#DNDocID" w:val="SAMCURRENT 100427290.1 26-jul-18 19:16"/>
    <w:docVar w:name="#DNDocMatterNo" w:val="0"/>
    <w:docVar w:name="#DNDocVer" w:val="-1"/>
    <w:docVar w:name="#DNFOpts" w:val="optFooter0"/>
    <w:docVar w:name="#DNLine2Chk" w:val="0"/>
    <w:docVar w:name="#DNPlacement" w:val="optAllPages"/>
    <w:docVar w:name="didIDFlag" w:val="26/07/2018 19:16:54"/>
  </w:docVars>
  <w:rsids>
    <w:rsidRoot w:val="00BF31B1"/>
    <w:rsid w:val="00014596"/>
    <w:rsid w:val="000174B4"/>
    <w:rsid w:val="0002083D"/>
    <w:rsid w:val="0002133B"/>
    <w:rsid w:val="00030839"/>
    <w:rsid w:val="00032884"/>
    <w:rsid w:val="00033202"/>
    <w:rsid w:val="000451B8"/>
    <w:rsid w:val="00045985"/>
    <w:rsid w:val="00047343"/>
    <w:rsid w:val="0005275E"/>
    <w:rsid w:val="0006391E"/>
    <w:rsid w:val="0006565E"/>
    <w:rsid w:val="0006629B"/>
    <w:rsid w:val="00066A8A"/>
    <w:rsid w:val="0007254A"/>
    <w:rsid w:val="00073BCF"/>
    <w:rsid w:val="000740C8"/>
    <w:rsid w:val="000812BF"/>
    <w:rsid w:val="00085C47"/>
    <w:rsid w:val="00086429"/>
    <w:rsid w:val="00090DA0"/>
    <w:rsid w:val="000A0F89"/>
    <w:rsid w:val="000A79A7"/>
    <w:rsid w:val="000B0780"/>
    <w:rsid w:val="000B16BA"/>
    <w:rsid w:val="000B2D60"/>
    <w:rsid w:val="000B6297"/>
    <w:rsid w:val="000B6AA0"/>
    <w:rsid w:val="000C22D6"/>
    <w:rsid w:val="000D0CF2"/>
    <w:rsid w:val="000D104D"/>
    <w:rsid w:val="000D2B77"/>
    <w:rsid w:val="000D4BEA"/>
    <w:rsid w:val="000E2AD8"/>
    <w:rsid w:val="000E3D1B"/>
    <w:rsid w:val="000E5484"/>
    <w:rsid w:val="000E6805"/>
    <w:rsid w:val="000F043A"/>
    <w:rsid w:val="000F2D2C"/>
    <w:rsid w:val="000F55E2"/>
    <w:rsid w:val="0010394F"/>
    <w:rsid w:val="001057B2"/>
    <w:rsid w:val="00107AEF"/>
    <w:rsid w:val="00110063"/>
    <w:rsid w:val="001112E7"/>
    <w:rsid w:val="00112818"/>
    <w:rsid w:val="00113D53"/>
    <w:rsid w:val="00115094"/>
    <w:rsid w:val="00115286"/>
    <w:rsid w:val="001158A7"/>
    <w:rsid w:val="001162E2"/>
    <w:rsid w:val="0012138C"/>
    <w:rsid w:val="00121B28"/>
    <w:rsid w:val="0012293A"/>
    <w:rsid w:val="001232F9"/>
    <w:rsid w:val="001233BC"/>
    <w:rsid w:val="00132192"/>
    <w:rsid w:val="00133EC0"/>
    <w:rsid w:val="001506FD"/>
    <w:rsid w:val="001524D3"/>
    <w:rsid w:val="0015424E"/>
    <w:rsid w:val="00165455"/>
    <w:rsid w:val="00166FE1"/>
    <w:rsid w:val="001709CA"/>
    <w:rsid w:val="001835A8"/>
    <w:rsid w:val="001840F7"/>
    <w:rsid w:val="00185B50"/>
    <w:rsid w:val="00197C5C"/>
    <w:rsid w:val="001A3E50"/>
    <w:rsid w:val="001A471B"/>
    <w:rsid w:val="001A4DCA"/>
    <w:rsid w:val="001A6F3C"/>
    <w:rsid w:val="001C303E"/>
    <w:rsid w:val="001C33C1"/>
    <w:rsid w:val="001C6232"/>
    <w:rsid w:val="001C6B93"/>
    <w:rsid w:val="001C6FB5"/>
    <w:rsid w:val="001D36E0"/>
    <w:rsid w:val="001D6548"/>
    <w:rsid w:val="001E67AE"/>
    <w:rsid w:val="001E6B03"/>
    <w:rsid w:val="001F0B6A"/>
    <w:rsid w:val="001F5F73"/>
    <w:rsid w:val="001F6667"/>
    <w:rsid w:val="001F674D"/>
    <w:rsid w:val="001F7157"/>
    <w:rsid w:val="00201DE2"/>
    <w:rsid w:val="00202378"/>
    <w:rsid w:val="002066A4"/>
    <w:rsid w:val="00210DC4"/>
    <w:rsid w:val="00212C8A"/>
    <w:rsid w:val="0021353E"/>
    <w:rsid w:val="002135C1"/>
    <w:rsid w:val="00214E88"/>
    <w:rsid w:val="002159AF"/>
    <w:rsid w:val="00215B44"/>
    <w:rsid w:val="00216D7F"/>
    <w:rsid w:val="002178E3"/>
    <w:rsid w:val="002231E0"/>
    <w:rsid w:val="002243E8"/>
    <w:rsid w:val="002269B6"/>
    <w:rsid w:val="00244D4A"/>
    <w:rsid w:val="002468FF"/>
    <w:rsid w:val="0025498C"/>
    <w:rsid w:val="00260C69"/>
    <w:rsid w:val="002652B0"/>
    <w:rsid w:val="00270182"/>
    <w:rsid w:val="00274DD3"/>
    <w:rsid w:val="00281165"/>
    <w:rsid w:val="002816FC"/>
    <w:rsid w:val="00283402"/>
    <w:rsid w:val="002853C7"/>
    <w:rsid w:val="002915FD"/>
    <w:rsid w:val="0029363C"/>
    <w:rsid w:val="00297949"/>
    <w:rsid w:val="002A1C97"/>
    <w:rsid w:val="002A20A0"/>
    <w:rsid w:val="002A31F0"/>
    <w:rsid w:val="002A34D8"/>
    <w:rsid w:val="002A63FA"/>
    <w:rsid w:val="002A6771"/>
    <w:rsid w:val="002A71D1"/>
    <w:rsid w:val="002B01B6"/>
    <w:rsid w:val="002B1873"/>
    <w:rsid w:val="002B2D0D"/>
    <w:rsid w:val="002B7887"/>
    <w:rsid w:val="002C0DE7"/>
    <w:rsid w:val="002C59A0"/>
    <w:rsid w:val="002C6924"/>
    <w:rsid w:val="002D1433"/>
    <w:rsid w:val="002D1860"/>
    <w:rsid w:val="002D1CD1"/>
    <w:rsid w:val="002D3040"/>
    <w:rsid w:val="002D651A"/>
    <w:rsid w:val="002E211F"/>
    <w:rsid w:val="002E48C3"/>
    <w:rsid w:val="002E6CBA"/>
    <w:rsid w:val="002F639F"/>
    <w:rsid w:val="00300369"/>
    <w:rsid w:val="00300DC1"/>
    <w:rsid w:val="003028C4"/>
    <w:rsid w:val="00306C83"/>
    <w:rsid w:val="00307646"/>
    <w:rsid w:val="003079CA"/>
    <w:rsid w:val="00315D7D"/>
    <w:rsid w:val="00321415"/>
    <w:rsid w:val="003263BD"/>
    <w:rsid w:val="00343961"/>
    <w:rsid w:val="00350119"/>
    <w:rsid w:val="00356BFE"/>
    <w:rsid w:val="00357F4D"/>
    <w:rsid w:val="00363F61"/>
    <w:rsid w:val="0036472B"/>
    <w:rsid w:val="003719DE"/>
    <w:rsid w:val="00376702"/>
    <w:rsid w:val="00381E22"/>
    <w:rsid w:val="00382439"/>
    <w:rsid w:val="00382D67"/>
    <w:rsid w:val="00386101"/>
    <w:rsid w:val="0038635F"/>
    <w:rsid w:val="00386F47"/>
    <w:rsid w:val="003A25CF"/>
    <w:rsid w:val="003A2D51"/>
    <w:rsid w:val="003A727C"/>
    <w:rsid w:val="003A7295"/>
    <w:rsid w:val="003B15CF"/>
    <w:rsid w:val="003B2E06"/>
    <w:rsid w:val="003B325F"/>
    <w:rsid w:val="003B34FD"/>
    <w:rsid w:val="003B6A65"/>
    <w:rsid w:val="003C31D1"/>
    <w:rsid w:val="003C47CB"/>
    <w:rsid w:val="003C7C65"/>
    <w:rsid w:val="003D0D4A"/>
    <w:rsid w:val="003D31DD"/>
    <w:rsid w:val="003D4579"/>
    <w:rsid w:val="003E08EE"/>
    <w:rsid w:val="003E22AE"/>
    <w:rsid w:val="003E4E5A"/>
    <w:rsid w:val="003F09DD"/>
    <w:rsid w:val="003F0D7D"/>
    <w:rsid w:val="00401E8C"/>
    <w:rsid w:val="00411193"/>
    <w:rsid w:val="0042081F"/>
    <w:rsid w:val="00424436"/>
    <w:rsid w:val="004248DA"/>
    <w:rsid w:val="00425C4A"/>
    <w:rsid w:val="00426966"/>
    <w:rsid w:val="004276C0"/>
    <w:rsid w:val="00432448"/>
    <w:rsid w:val="00435E50"/>
    <w:rsid w:val="00437918"/>
    <w:rsid w:val="00440038"/>
    <w:rsid w:val="00446070"/>
    <w:rsid w:val="0044607A"/>
    <w:rsid w:val="00447244"/>
    <w:rsid w:val="004500CE"/>
    <w:rsid w:val="004535FC"/>
    <w:rsid w:val="00454B1B"/>
    <w:rsid w:val="004565B5"/>
    <w:rsid w:val="0046463C"/>
    <w:rsid w:val="00464D82"/>
    <w:rsid w:val="00465A66"/>
    <w:rsid w:val="004665D0"/>
    <w:rsid w:val="004724A0"/>
    <w:rsid w:val="00474F21"/>
    <w:rsid w:val="00476118"/>
    <w:rsid w:val="0047746C"/>
    <w:rsid w:val="00484A84"/>
    <w:rsid w:val="00485677"/>
    <w:rsid w:val="00487530"/>
    <w:rsid w:val="00492221"/>
    <w:rsid w:val="004A3083"/>
    <w:rsid w:val="004A59B3"/>
    <w:rsid w:val="004A6EB9"/>
    <w:rsid w:val="004B1CD0"/>
    <w:rsid w:val="004B2EDB"/>
    <w:rsid w:val="004B6F6A"/>
    <w:rsid w:val="004C2F53"/>
    <w:rsid w:val="004D0CF1"/>
    <w:rsid w:val="004D1908"/>
    <w:rsid w:val="004D1C5F"/>
    <w:rsid w:val="004D2522"/>
    <w:rsid w:val="004E3E78"/>
    <w:rsid w:val="004E7120"/>
    <w:rsid w:val="004F002C"/>
    <w:rsid w:val="004F0C47"/>
    <w:rsid w:val="004F456F"/>
    <w:rsid w:val="004F5F91"/>
    <w:rsid w:val="005000A5"/>
    <w:rsid w:val="00504BC6"/>
    <w:rsid w:val="00504DBA"/>
    <w:rsid w:val="0050786F"/>
    <w:rsid w:val="005138F1"/>
    <w:rsid w:val="005201ED"/>
    <w:rsid w:val="00524BE2"/>
    <w:rsid w:val="00524DAE"/>
    <w:rsid w:val="005324B6"/>
    <w:rsid w:val="005477BF"/>
    <w:rsid w:val="005521E4"/>
    <w:rsid w:val="005536F5"/>
    <w:rsid w:val="005566B2"/>
    <w:rsid w:val="00556D61"/>
    <w:rsid w:val="00563043"/>
    <w:rsid w:val="00566850"/>
    <w:rsid w:val="00570E64"/>
    <w:rsid w:val="00571214"/>
    <w:rsid w:val="00576116"/>
    <w:rsid w:val="005800C1"/>
    <w:rsid w:val="00581C5A"/>
    <w:rsid w:val="0058235A"/>
    <w:rsid w:val="00583207"/>
    <w:rsid w:val="0058364C"/>
    <w:rsid w:val="00583B27"/>
    <w:rsid w:val="00584E44"/>
    <w:rsid w:val="00587D60"/>
    <w:rsid w:val="005908F6"/>
    <w:rsid w:val="00590E5C"/>
    <w:rsid w:val="0059123E"/>
    <w:rsid w:val="00591FD8"/>
    <w:rsid w:val="00592492"/>
    <w:rsid w:val="005925A7"/>
    <w:rsid w:val="005947A2"/>
    <w:rsid w:val="00595FA4"/>
    <w:rsid w:val="005961B7"/>
    <w:rsid w:val="005A05ED"/>
    <w:rsid w:val="005A15D1"/>
    <w:rsid w:val="005A24D7"/>
    <w:rsid w:val="005A3230"/>
    <w:rsid w:val="005A5991"/>
    <w:rsid w:val="005A6C45"/>
    <w:rsid w:val="005A746A"/>
    <w:rsid w:val="005B0C44"/>
    <w:rsid w:val="005B1152"/>
    <w:rsid w:val="005C0111"/>
    <w:rsid w:val="005C0757"/>
    <w:rsid w:val="005C0910"/>
    <w:rsid w:val="005C091B"/>
    <w:rsid w:val="005D00BF"/>
    <w:rsid w:val="005D1AE3"/>
    <w:rsid w:val="005D6914"/>
    <w:rsid w:val="005E37D0"/>
    <w:rsid w:val="005E3D1B"/>
    <w:rsid w:val="005E4408"/>
    <w:rsid w:val="005E727F"/>
    <w:rsid w:val="005F0C78"/>
    <w:rsid w:val="005F3226"/>
    <w:rsid w:val="005F6F17"/>
    <w:rsid w:val="005F7422"/>
    <w:rsid w:val="0060272E"/>
    <w:rsid w:val="006058C1"/>
    <w:rsid w:val="00605D92"/>
    <w:rsid w:val="00606035"/>
    <w:rsid w:val="006112ED"/>
    <w:rsid w:val="00612818"/>
    <w:rsid w:val="00612ED7"/>
    <w:rsid w:val="0061370B"/>
    <w:rsid w:val="006208B0"/>
    <w:rsid w:val="00630A66"/>
    <w:rsid w:val="00632198"/>
    <w:rsid w:val="00635734"/>
    <w:rsid w:val="00641972"/>
    <w:rsid w:val="00642EA3"/>
    <w:rsid w:val="006440E3"/>
    <w:rsid w:val="006454C0"/>
    <w:rsid w:val="006464E0"/>
    <w:rsid w:val="00660DB2"/>
    <w:rsid w:val="0066585E"/>
    <w:rsid w:val="00671CDF"/>
    <w:rsid w:val="0067755D"/>
    <w:rsid w:val="00681CC7"/>
    <w:rsid w:val="006836CB"/>
    <w:rsid w:val="00685BF6"/>
    <w:rsid w:val="00686B0B"/>
    <w:rsid w:val="0069286C"/>
    <w:rsid w:val="0069377C"/>
    <w:rsid w:val="006941A8"/>
    <w:rsid w:val="00694B18"/>
    <w:rsid w:val="00695C0A"/>
    <w:rsid w:val="006964E3"/>
    <w:rsid w:val="006A118F"/>
    <w:rsid w:val="006A12E5"/>
    <w:rsid w:val="006A5594"/>
    <w:rsid w:val="006B0350"/>
    <w:rsid w:val="006B0C3E"/>
    <w:rsid w:val="006B551F"/>
    <w:rsid w:val="006B55B6"/>
    <w:rsid w:val="006B5C46"/>
    <w:rsid w:val="006C1877"/>
    <w:rsid w:val="006C1E2F"/>
    <w:rsid w:val="006C1FBB"/>
    <w:rsid w:val="006C6719"/>
    <w:rsid w:val="006C6882"/>
    <w:rsid w:val="006C7597"/>
    <w:rsid w:val="006D38B5"/>
    <w:rsid w:val="006E1069"/>
    <w:rsid w:val="006F23A9"/>
    <w:rsid w:val="006F6E0E"/>
    <w:rsid w:val="006F7383"/>
    <w:rsid w:val="00701EAA"/>
    <w:rsid w:val="0070216E"/>
    <w:rsid w:val="007025D8"/>
    <w:rsid w:val="00710883"/>
    <w:rsid w:val="007155EA"/>
    <w:rsid w:val="007170E1"/>
    <w:rsid w:val="007272A1"/>
    <w:rsid w:val="00730E33"/>
    <w:rsid w:val="00741B9B"/>
    <w:rsid w:val="0074382E"/>
    <w:rsid w:val="00743ED6"/>
    <w:rsid w:val="007443A4"/>
    <w:rsid w:val="00747E36"/>
    <w:rsid w:val="00751D94"/>
    <w:rsid w:val="00756A40"/>
    <w:rsid w:val="00756E3E"/>
    <w:rsid w:val="00763154"/>
    <w:rsid w:val="0076387F"/>
    <w:rsid w:val="00764F93"/>
    <w:rsid w:val="007746BF"/>
    <w:rsid w:val="00781217"/>
    <w:rsid w:val="0078378C"/>
    <w:rsid w:val="00783A17"/>
    <w:rsid w:val="0079039F"/>
    <w:rsid w:val="007906A7"/>
    <w:rsid w:val="0079187F"/>
    <w:rsid w:val="00791FE4"/>
    <w:rsid w:val="00792C20"/>
    <w:rsid w:val="00793189"/>
    <w:rsid w:val="00796C9F"/>
    <w:rsid w:val="00797A17"/>
    <w:rsid w:val="007A19B1"/>
    <w:rsid w:val="007A2803"/>
    <w:rsid w:val="007A379B"/>
    <w:rsid w:val="007A466B"/>
    <w:rsid w:val="007A6A1E"/>
    <w:rsid w:val="007B151E"/>
    <w:rsid w:val="007B3721"/>
    <w:rsid w:val="007B46CA"/>
    <w:rsid w:val="007B5BA0"/>
    <w:rsid w:val="007B6A77"/>
    <w:rsid w:val="007B788E"/>
    <w:rsid w:val="007B7AFB"/>
    <w:rsid w:val="007C0808"/>
    <w:rsid w:val="007C333F"/>
    <w:rsid w:val="007C3F18"/>
    <w:rsid w:val="007C4C32"/>
    <w:rsid w:val="007C4C5A"/>
    <w:rsid w:val="007C7C7E"/>
    <w:rsid w:val="007D5423"/>
    <w:rsid w:val="007D5E7E"/>
    <w:rsid w:val="007D6DA6"/>
    <w:rsid w:val="007D7464"/>
    <w:rsid w:val="007D7DF9"/>
    <w:rsid w:val="007E67FA"/>
    <w:rsid w:val="007F11CF"/>
    <w:rsid w:val="007F4D0D"/>
    <w:rsid w:val="007F7C4E"/>
    <w:rsid w:val="00801C52"/>
    <w:rsid w:val="00801FAB"/>
    <w:rsid w:val="00802A65"/>
    <w:rsid w:val="00803984"/>
    <w:rsid w:val="00811635"/>
    <w:rsid w:val="00811D60"/>
    <w:rsid w:val="00812096"/>
    <w:rsid w:val="00812DE5"/>
    <w:rsid w:val="00813174"/>
    <w:rsid w:val="00817922"/>
    <w:rsid w:val="00823A20"/>
    <w:rsid w:val="00823ADF"/>
    <w:rsid w:val="00826861"/>
    <w:rsid w:val="008311F1"/>
    <w:rsid w:val="008313D3"/>
    <w:rsid w:val="0083236A"/>
    <w:rsid w:val="00834E3B"/>
    <w:rsid w:val="008377C1"/>
    <w:rsid w:val="00837B43"/>
    <w:rsid w:val="00840075"/>
    <w:rsid w:val="0084232E"/>
    <w:rsid w:val="00842869"/>
    <w:rsid w:val="00843BF6"/>
    <w:rsid w:val="00843DD5"/>
    <w:rsid w:val="00855869"/>
    <w:rsid w:val="00856109"/>
    <w:rsid w:val="00856570"/>
    <w:rsid w:val="0086321D"/>
    <w:rsid w:val="00873D91"/>
    <w:rsid w:val="008803FD"/>
    <w:rsid w:val="008822BF"/>
    <w:rsid w:val="0088269C"/>
    <w:rsid w:val="00882C97"/>
    <w:rsid w:val="00884161"/>
    <w:rsid w:val="0088701A"/>
    <w:rsid w:val="008901F6"/>
    <w:rsid w:val="00891EE8"/>
    <w:rsid w:val="008951C7"/>
    <w:rsid w:val="0089644D"/>
    <w:rsid w:val="008965A9"/>
    <w:rsid w:val="0089713F"/>
    <w:rsid w:val="00897D73"/>
    <w:rsid w:val="008A2A0B"/>
    <w:rsid w:val="008A54EC"/>
    <w:rsid w:val="008B571C"/>
    <w:rsid w:val="008B5A69"/>
    <w:rsid w:val="008C5EF2"/>
    <w:rsid w:val="008C7878"/>
    <w:rsid w:val="008D15C2"/>
    <w:rsid w:val="008D2AB1"/>
    <w:rsid w:val="008D373E"/>
    <w:rsid w:val="008D4652"/>
    <w:rsid w:val="008D4776"/>
    <w:rsid w:val="008E0877"/>
    <w:rsid w:val="008E6BA5"/>
    <w:rsid w:val="008E7472"/>
    <w:rsid w:val="008F3249"/>
    <w:rsid w:val="008F5780"/>
    <w:rsid w:val="009018BB"/>
    <w:rsid w:val="00911116"/>
    <w:rsid w:val="0091266B"/>
    <w:rsid w:val="009134CE"/>
    <w:rsid w:val="0091507C"/>
    <w:rsid w:val="00915E8A"/>
    <w:rsid w:val="00916066"/>
    <w:rsid w:val="0092149D"/>
    <w:rsid w:val="00921F70"/>
    <w:rsid w:val="0092204D"/>
    <w:rsid w:val="00924543"/>
    <w:rsid w:val="00926765"/>
    <w:rsid w:val="009271C7"/>
    <w:rsid w:val="00927F47"/>
    <w:rsid w:val="009340B1"/>
    <w:rsid w:val="009347AE"/>
    <w:rsid w:val="00942CA5"/>
    <w:rsid w:val="00944463"/>
    <w:rsid w:val="0095084E"/>
    <w:rsid w:val="0095198C"/>
    <w:rsid w:val="0095593D"/>
    <w:rsid w:val="009577D9"/>
    <w:rsid w:val="00957B8B"/>
    <w:rsid w:val="009663F7"/>
    <w:rsid w:val="00967559"/>
    <w:rsid w:val="00970BAD"/>
    <w:rsid w:val="00970FE3"/>
    <w:rsid w:val="00970FE7"/>
    <w:rsid w:val="00974D01"/>
    <w:rsid w:val="009750F2"/>
    <w:rsid w:val="00980A30"/>
    <w:rsid w:val="00981C21"/>
    <w:rsid w:val="00983DE1"/>
    <w:rsid w:val="00983ECA"/>
    <w:rsid w:val="00984F0B"/>
    <w:rsid w:val="00985A80"/>
    <w:rsid w:val="00986169"/>
    <w:rsid w:val="00987B7F"/>
    <w:rsid w:val="00987FEF"/>
    <w:rsid w:val="00990B4D"/>
    <w:rsid w:val="00992A6D"/>
    <w:rsid w:val="00992AD5"/>
    <w:rsid w:val="0099613F"/>
    <w:rsid w:val="009A08DC"/>
    <w:rsid w:val="009A1F1D"/>
    <w:rsid w:val="009A3090"/>
    <w:rsid w:val="009A5403"/>
    <w:rsid w:val="009B0F3C"/>
    <w:rsid w:val="009B355E"/>
    <w:rsid w:val="009B47DC"/>
    <w:rsid w:val="009B6214"/>
    <w:rsid w:val="009B65EF"/>
    <w:rsid w:val="009C15A5"/>
    <w:rsid w:val="009D10C0"/>
    <w:rsid w:val="009D2A95"/>
    <w:rsid w:val="009D4715"/>
    <w:rsid w:val="009D5B21"/>
    <w:rsid w:val="009E00C6"/>
    <w:rsid w:val="009E47B5"/>
    <w:rsid w:val="009E6279"/>
    <w:rsid w:val="009E6533"/>
    <w:rsid w:val="009E7DC8"/>
    <w:rsid w:val="009F3204"/>
    <w:rsid w:val="009F5FCD"/>
    <w:rsid w:val="009F6161"/>
    <w:rsid w:val="009F695D"/>
    <w:rsid w:val="009F750D"/>
    <w:rsid w:val="00A040A8"/>
    <w:rsid w:val="00A124F7"/>
    <w:rsid w:val="00A13A2C"/>
    <w:rsid w:val="00A1509E"/>
    <w:rsid w:val="00A23061"/>
    <w:rsid w:val="00A249E5"/>
    <w:rsid w:val="00A25C1F"/>
    <w:rsid w:val="00A27483"/>
    <w:rsid w:val="00A362FB"/>
    <w:rsid w:val="00A40EBA"/>
    <w:rsid w:val="00A42B54"/>
    <w:rsid w:val="00A42E49"/>
    <w:rsid w:val="00A43C4B"/>
    <w:rsid w:val="00A47FFC"/>
    <w:rsid w:val="00A507AE"/>
    <w:rsid w:val="00A53A0F"/>
    <w:rsid w:val="00A55041"/>
    <w:rsid w:val="00A6700A"/>
    <w:rsid w:val="00A704E6"/>
    <w:rsid w:val="00A7388D"/>
    <w:rsid w:val="00A7570D"/>
    <w:rsid w:val="00A81686"/>
    <w:rsid w:val="00A83257"/>
    <w:rsid w:val="00A905E8"/>
    <w:rsid w:val="00A92661"/>
    <w:rsid w:val="00A92F65"/>
    <w:rsid w:val="00A93305"/>
    <w:rsid w:val="00A93E4D"/>
    <w:rsid w:val="00A94F4B"/>
    <w:rsid w:val="00A95A0E"/>
    <w:rsid w:val="00AA13CA"/>
    <w:rsid w:val="00AA3682"/>
    <w:rsid w:val="00AA682B"/>
    <w:rsid w:val="00AB2644"/>
    <w:rsid w:val="00AB2EDE"/>
    <w:rsid w:val="00AB4160"/>
    <w:rsid w:val="00AB4A19"/>
    <w:rsid w:val="00AC14DC"/>
    <w:rsid w:val="00AC294F"/>
    <w:rsid w:val="00AC2A7F"/>
    <w:rsid w:val="00AC4B9A"/>
    <w:rsid w:val="00AC7A2E"/>
    <w:rsid w:val="00AD0803"/>
    <w:rsid w:val="00AD2C23"/>
    <w:rsid w:val="00AD54BB"/>
    <w:rsid w:val="00AD75FE"/>
    <w:rsid w:val="00AE2269"/>
    <w:rsid w:val="00AE2828"/>
    <w:rsid w:val="00AE300F"/>
    <w:rsid w:val="00AE3E6C"/>
    <w:rsid w:val="00AE72AB"/>
    <w:rsid w:val="00AF222F"/>
    <w:rsid w:val="00AF4D2A"/>
    <w:rsid w:val="00AF60C9"/>
    <w:rsid w:val="00B00E1E"/>
    <w:rsid w:val="00B02EBB"/>
    <w:rsid w:val="00B032E2"/>
    <w:rsid w:val="00B04014"/>
    <w:rsid w:val="00B052F7"/>
    <w:rsid w:val="00B10A84"/>
    <w:rsid w:val="00B110E7"/>
    <w:rsid w:val="00B1198C"/>
    <w:rsid w:val="00B11BEC"/>
    <w:rsid w:val="00B15C7A"/>
    <w:rsid w:val="00B23371"/>
    <w:rsid w:val="00B24807"/>
    <w:rsid w:val="00B266DA"/>
    <w:rsid w:val="00B32532"/>
    <w:rsid w:val="00B346DD"/>
    <w:rsid w:val="00B3555E"/>
    <w:rsid w:val="00B36E46"/>
    <w:rsid w:val="00B40C6C"/>
    <w:rsid w:val="00B4175B"/>
    <w:rsid w:val="00B417E9"/>
    <w:rsid w:val="00B418DA"/>
    <w:rsid w:val="00B46D51"/>
    <w:rsid w:val="00B5068E"/>
    <w:rsid w:val="00B52DDB"/>
    <w:rsid w:val="00B5507F"/>
    <w:rsid w:val="00B553E4"/>
    <w:rsid w:val="00B55910"/>
    <w:rsid w:val="00B56C50"/>
    <w:rsid w:val="00B60ECB"/>
    <w:rsid w:val="00B612EA"/>
    <w:rsid w:val="00B62525"/>
    <w:rsid w:val="00B62664"/>
    <w:rsid w:val="00B66938"/>
    <w:rsid w:val="00B7700C"/>
    <w:rsid w:val="00B77E98"/>
    <w:rsid w:val="00B81279"/>
    <w:rsid w:val="00B81679"/>
    <w:rsid w:val="00B81CE8"/>
    <w:rsid w:val="00B85794"/>
    <w:rsid w:val="00B85E8B"/>
    <w:rsid w:val="00B914B2"/>
    <w:rsid w:val="00B920DE"/>
    <w:rsid w:val="00B9471C"/>
    <w:rsid w:val="00B96BE2"/>
    <w:rsid w:val="00BA4D0F"/>
    <w:rsid w:val="00BA7BE2"/>
    <w:rsid w:val="00BB191B"/>
    <w:rsid w:val="00BB4A36"/>
    <w:rsid w:val="00BB5005"/>
    <w:rsid w:val="00BB6628"/>
    <w:rsid w:val="00BC53A7"/>
    <w:rsid w:val="00BC6A11"/>
    <w:rsid w:val="00BC6B34"/>
    <w:rsid w:val="00BC7FA4"/>
    <w:rsid w:val="00BD0302"/>
    <w:rsid w:val="00BD64D3"/>
    <w:rsid w:val="00BE27BB"/>
    <w:rsid w:val="00BE32CC"/>
    <w:rsid w:val="00BE3C55"/>
    <w:rsid w:val="00BE4F6D"/>
    <w:rsid w:val="00BE59A9"/>
    <w:rsid w:val="00BE5B17"/>
    <w:rsid w:val="00BF06E2"/>
    <w:rsid w:val="00BF30A5"/>
    <w:rsid w:val="00BF31B1"/>
    <w:rsid w:val="00BF55DB"/>
    <w:rsid w:val="00C0586C"/>
    <w:rsid w:val="00C13A1B"/>
    <w:rsid w:val="00C17FC8"/>
    <w:rsid w:val="00C22E41"/>
    <w:rsid w:val="00C367BD"/>
    <w:rsid w:val="00C44057"/>
    <w:rsid w:val="00C46A33"/>
    <w:rsid w:val="00C505B4"/>
    <w:rsid w:val="00C535B4"/>
    <w:rsid w:val="00C53999"/>
    <w:rsid w:val="00C6316B"/>
    <w:rsid w:val="00C65219"/>
    <w:rsid w:val="00C65F1F"/>
    <w:rsid w:val="00C71FC6"/>
    <w:rsid w:val="00C735C5"/>
    <w:rsid w:val="00C77513"/>
    <w:rsid w:val="00C7779E"/>
    <w:rsid w:val="00C80D93"/>
    <w:rsid w:val="00C83367"/>
    <w:rsid w:val="00C91405"/>
    <w:rsid w:val="00C9422C"/>
    <w:rsid w:val="00CA0076"/>
    <w:rsid w:val="00CA2776"/>
    <w:rsid w:val="00CA5912"/>
    <w:rsid w:val="00CB0BE5"/>
    <w:rsid w:val="00CC0D7F"/>
    <w:rsid w:val="00CC316D"/>
    <w:rsid w:val="00CC3A15"/>
    <w:rsid w:val="00CC5E05"/>
    <w:rsid w:val="00CD1E0D"/>
    <w:rsid w:val="00CD4CE8"/>
    <w:rsid w:val="00CE5C27"/>
    <w:rsid w:val="00CF55BD"/>
    <w:rsid w:val="00D03F84"/>
    <w:rsid w:val="00D04F36"/>
    <w:rsid w:val="00D06C86"/>
    <w:rsid w:val="00D06F2C"/>
    <w:rsid w:val="00D12CDF"/>
    <w:rsid w:val="00D13921"/>
    <w:rsid w:val="00D14297"/>
    <w:rsid w:val="00D15152"/>
    <w:rsid w:val="00D15422"/>
    <w:rsid w:val="00D15C00"/>
    <w:rsid w:val="00D17B05"/>
    <w:rsid w:val="00D17D7B"/>
    <w:rsid w:val="00D22E3A"/>
    <w:rsid w:val="00D2312F"/>
    <w:rsid w:val="00D43103"/>
    <w:rsid w:val="00D4375A"/>
    <w:rsid w:val="00D45646"/>
    <w:rsid w:val="00D50913"/>
    <w:rsid w:val="00D510EA"/>
    <w:rsid w:val="00D53939"/>
    <w:rsid w:val="00D542AF"/>
    <w:rsid w:val="00D548C2"/>
    <w:rsid w:val="00D554E8"/>
    <w:rsid w:val="00D573B5"/>
    <w:rsid w:val="00D632E6"/>
    <w:rsid w:val="00D638C2"/>
    <w:rsid w:val="00D643B6"/>
    <w:rsid w:val="00D65681"/>
    <w:rsid w:val="00D70BAF"/>
    <w:rsid w:val="00D70DDA"/>
    <w:rsid w:val="00D71911"/>
    <w:rsid w:val="00D730B0"/>
    <w:rsid w:val="00D751A4"/>
    <w:rsid w:val="00D771BA"/>
    <w:rsid w:val="00D772A9"/>
    <w:rsid w:val="00D80D9E"/>
    <w:rsid w:val="00D81515"/>
    <w:rsid w:val="00D81E50"/>
    <w:rsid w:val="00D83061"/>
    <w:rsid w:val="00D95361"/>
    <w:rsid w:val="00D970B7"/>
    <w:rsid w:val="00DA1CF6"/>
    <w:rsid w:val="00DA1D11"/>
    <w:rsid w:val="00DA2869"/>
    <w:rsid w:val="00DB5811"/>
    <w:rsid w:val="00DB639A"/>
    <w:rsid w:val="00DC0391"/>
    <w:rsid w:val="00DC0F02"/>
    <w:rsid w:val="00DC1C28"/>
    <w:rsid w:val="00DC356D"/>
    <w:rsid w:val="00DC6B30"/>
    <w:rsid w:val="00DD1CA2"/>
    <w:rsid w:val="00DD3013"/>
    <w:rsid w:val="00DD310E"/>
    <w:rsid w:val="00DD38FB"/>
    <w:rsid w:val="00DD6C9E"/>
    <w:rsid w:val="00DE1DFB"/>
    <w:rsid w:val="00DE3DD2"/>
    <w:rsid w:val="00DE42EA"/>
    <w:rsid w:val="00DE66FC"/>
    <w:rsid w:val="00DE6DDA"/>
    <w:rsid w:val="00DF280A"/>
    <w:rsid w:val="00E01684"/>
    <w:rsid w:val="00E01FD1"/>
    <w:rsid w:val="00E02D3F"/>
    <w:rsid w:val="00E032C5"/>
    <w:rsid w:val="00E0447B"/>
    <w:rsid w:val="00E04E25"/>
    <w:rsid w:val="00E20A76"/>
    <w:rsid w:val="00E20C20"/>
    <w:rsid w:val="00E31A62"/>
    <w:rsid w:val="00E351B9"/>
    <w:rsid w:val="00E36AE3"/>
    <w:rsid w:val="00E5400E"/>
    <w:rsid w:val="00E6318D"/>
    <w:rsid w:val="00E64F0B"/>
    <w:rsid w:val="00E67733"/>
    <w:rsid w:val="00E72B5B"/>
    <w:rsid w:val="00E73D29"/>
    <w:rsid w:val="00E74C22"/>
    <w:rsid w:val="00E74F52"/>
    <w:rsid w:val="00E84D7F"/>
    <w:rsid w:val="00E85CBB"/>
    <w:rsid w:val="00E867A4"/>
    <w:rsid w:val="00E90529"/>
    <w:rsid w:val="00E92853"/>
    <w:rsid w:val="00E94893"/>
    <w:rsid w:val="00E949B6"/>
    <w:rsid w:val="00E950C6"/>
    <w:rsid w:val="00E967C7"/>
    <w:rsid w:val="00E97196"/>
    <w:rsid w:val="00EA0575"/>
    <w:rsid w:val="00EA5B5B"/>
    <w:rsid w:val="00EB1E82"/>
    <w:rsid w:val="00EB296A"/>
    <w:rsid w:val="00EB2AC9"/>
    <w:rsid w:val="00EB3B63"/>
    <w:rsid w:val="00EC12E4"/>
    <w:rsid w:val="00EC2D8A"/>
    <w:rsid w:val="00EC434A"/>
    <w:rsid w:val="00EC6F46"/>
    <w:rsid w:val="00EC7D02"/>
    <w:rsid w:val="00ED0D59"/>
    <w:rsid w:val="00EE44BD"/>
    <w:rsid w:val="00EF0646"/>
    <w:rsid w:val="00EF496C"/>
    <w:rsid w:val="00EF66F7"/>
    <w:rsid w:val="00F018EE"/>
    <w:rsid w:val="00F0476E"/>
    <w:rsid w:val="00F12D79"/>
    <w:rsid w:val="00F167AD"/>
    <w:rsid w:val="00F20E03"/>
    <w:rsid w:val="00F22FFC"/>
    <w:rsid w:val="00F24DB0"/>
    <w:rsid w:val="00F315B9"/>
    <w:rsid w:val="00F328AD"/>
    <w:rsid w:val="00F33C4D"/>
    <w:rsid w:val="00F33EFB"/>
    <w:rsid w:val="00F3709C"/>
    <w:rsid w:val="00F408B6"/>
    <w:rsid w:val="00F470F2"/>
    <w:rsid w:val="00F5072B"/>
    <w:rsid w:val="00F60BC0"/>
    <w:rsid w:val="00F64085"/>
    <w:rsid w:val="00F64555"/>
    <w:rsid w:val="00F65B82"/>
    <w:rsid w:val="00F70EF1"/>
    <w:rsid w:val="00F72D80"/>
    <w:rsid w:val="00F769D3"/>
    <w:rsid w:val="00F7725D"/>
    <w:rsid w:val="00F85D75"/>
    <w:rsid w:val="00F95A3F"/>
    <w:rsid w:val="00F967DB"/>
    <w:rsid w:val="00FA1263"/>
    <w:rsid w:val="00FA2D1E"/>
    <w:rsid w:val="00FA6AFC"/>
    <w:rsid w:val="00FA7652"/>
    <w:rsid w:val="00FB3C93"/>
    <w:rsid w:val="00FD1F64"/>
    <w:rsid w:val="00FD2E22"/>
    <w:rsid w:val="00FD2FB7"/>
    <w:rsid w:val="00FD38B8"/>
    <w:rsid w:val="00FD390E"/>
    <w:rsid w:val="00FD432A"/>
    <w:rsid w:val="00FF0EA0"/>
    <w:rsid w:val="00FF59BE"/>
    <w:rsid w:val="00FF6111"/>
    <w:rsid w:val="00FF79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DE5813"/>
  <w15:docId w15:val="{BFBF8B05-11F6-47FC-8AA6-E8E62414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0" w:lineRule="atLeast"/>
      <w:jc w:val="both"/>
    </w:pPr>
    <w:rPr>
      <w:rFonts w:ascii="Garamond" w:eastAsia="Times New Roman" w:hAnsi="Garamond" w:cs="Times New Roman"/>
      <w:szCs w:val="24"/>
      <w:lang w:eastAsia="pt-BR"/>
    </w:rPr>
  </w:style>
  <w:style w:type="paragraph" w:styleId="Ttulo1">
    <w:name w:val="heading 1"/>
    <w:basedOn w:val="Normal"/>
    <w:next w:val="Normal"/>
    <w:link w:val="Ttulo1Char"/>
    <w:qFormat/>
    <w:pPr>
      <w:keepNext/>
      <w:spacing w:before="240" w:after="60"/>
      <w:outlineLvl w:val="0"/>
    </w:pPr>
    <w:rPr>
      <w:rFonts w:ascii="Arial" w:hAnsi="Arial"/>
      <w:b/>
      <w:bCs/>
      <w:kern w:val="32"/>
      <w:sz w:val="32"/>
      <w:szCs w:val="32"/>
    </w:rPr>
  </w:style>
  <w:style w:type="paragraph" w:styleId="Ttulo2">
    <w:name w:val="heading 2"/>
    <w:basedOn w:val="Normal"/>
    <w:next w:val="Normal"/>
    <w:link w:val="Ttulo2Char"/>
    <w:qFormat/>
    <w:pPr>
      <w:keepNext/>
      <w:spacing w:before="240" w:after="60"/>
      <w:outlineLvl w:val="1"/>
    </w:pPr>
    <w:rPr>
      <w:rFonts w:ascii="Cambria" w:hAnsi="Cambria"/>
      <w:b/>
      <w:bCs/>
      <w:i/>
      <w:iCs/>
      <w:sz w:val="28"/>
      <w:szCs w:val="28"/>
    </w:rPr>
  </w:style>
  <w:style w:type="paragraph" w:styleId="Ttulo3">
    <w:name w:val="heading 3"/>
    <w:basedOn w:val="Normal"/>
    <w:next w:val="Normal"/>
    <w:link w:val="Ttulo3Char"/>
    <w:qFormat/>
    <w:pPr>
      <w:keepNext/>
      <w:jc w:val="center"/>
      <w:outlineLvl w:val="2"/>
    </w:pPr>
    <w:rPr>
      <w:rFonts w:ascii="Times New Roman" w:hAnsi="Times New Roman"/>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Arial" w:eastAsia="Times New Roman" w:hAnsi="Arial" w:cs="Times New Roman"/>
      <w:b/>
      <w:bCs/>
      <w:kern w:val="32"/>
      <w:sz w:val="32"/>
      <w:szCs w:val="32"/>
      <w:lang w:eastAsia="pt-BR"/>
    </w:rPr>
  </w:style>
  <w:style w:type="character" w:customStyle="1" w:styleId="Ttulo2Char">
    <w:name w:val="Título 2 Char"/>
    <w:basedOn w:val="Fontepargpadro"/>
    <w:link w:val="Ttulo2"/>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rPr>
      <w:rFonts w:ascii="Times New Roman" w:eastAsia="Times New Roman" w:hAnsi="Times New Roman" w:cs="Times New Roman"/>
      <w:b/>
      <w:color w:val="000000"/>
      <w:sz w:val="20"/>
      <w:szCs w:val="24"/>
      <w:lang w:eastAsia="pt-BR"/>
    </w:rPr>
  </w:style>
  <w:style w:type="paragraph" w:styleId="Corpodetexto2">
    <w:name w:val="Body Text 2"/>
    <w:aliases w:val="bt2"/>
    <w:basedOn w:val="Normal"/>
    <w:link w:val="Corpodetexto2Char"/>
    <w:pPr>
      <w:autoSpaceDE w:val="0"/>
      <w:autoSpaceDN w:val="0"/>
      <w:adjustRightInd w:val="0"/>
    </w:pPr>
    <w:rPr>
      <w:rFonts w:ascii="Times New Roman" w:hAnsi="Times New Roman"/>
      <w:sz w:val="24"/>
    </w:rPr>
  </w:style>
  <w:style w:type="character" w:customStyle="1" w:styleId="Corpodetexto2Char">
    <w:name w:val="Corpo de texto 2 Char"/>
    <w:aliases w:val="bt2 Char"/>
    <w:basedOn w:val="Fontepargpadro"/>
    <w:link w:val="Corpodetexto2"/>
    <w:rPr>
      <w:rFonts w:ascii="Times New Roman" w:eastAsia="Times New Roman" w:hAnsi="Times New Roman" w:cs="Times New Roman"/>
      <w:sz w:val="24"/>
      <w:szCs w:val="24"/>
      <w:lang w:eastAsia="pt-BR"/>
    </w:rPr>
  </w:style>
  <w:style w:type="paragraph" w:customStyle="1" w:styleId="DeltaViewTableBody">
    <w:name w:val="DeltaView Table Body"/>
    <w:basedOn w:val="Normal"/>
    <w:pPr>
      <w:autoSpaceDE w:val="0"/>
      <w:autoSpaceDN w:val="0"/>
      <w:adjustRightInd w:val="0"/>
    </w:pPr>
    <w:rPr>
      <w:rFonts w:ascii="Arial" w:hAnsi="Arial"/>
      <w:lang w:val="en-US"/>
    </w:rPr>
  </w:style>
  <w:style w:type="paragraph" w:customStyle="1" w:styleId="c3">
    <w:name w:val="c3"/>
    <w:basedOn w:val="Normal"/>
    <w:pPr>
      <w:spacing w:line="240" w:lineRule="atLeast"/>
      <w:jc w:val="center"/>
    </w:pPr>
    <w:rPr>
      <w:rFonts w:ascii="Times" w:hAnsi="Times"/>
    </w:rPr>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eastAsia="en-US"/>
    </w:rPr>
  </w:style>
  <w:style w:type="paragraph" w:styleId="Cabealho">
    <w:name w:val="header"/>
    <w:basedOn w:val="Normal"/>
    <w:link w:val="CabealhoChar"/>
    <w:pPr>
      <w:tabs>
        <w:tab w:val="center" w:pos="4252"/>
        <w:tab w:val="right" w:pos="8504"/>
      </w:tabs>
    </w:pPr>
    <w:rPr>
      <w:rFonts w:ascii="Times New Roman" w:hAnsi="Times New Roman"/>
      <w:sz w:val="24"/>
    </w:rPr>
  </w:style>
  <w:style w:type="character" w:customStyle="1" w:styleId="CabealhoChar">
    <w:name w:val="Cabeçalho Char"/>
    <w:basedOn w:val="Fontepargpadro"/>
    <w:link w:val="Cabealho"/>
    <w:rPr>
      <w:rFonts w:ascii="Times New Roman" w:eastAsia="Times New Roman" w:hAnsi="Times New Roman" w:cs="Times New Roman"/>
      <w:sz w:val="24"/>
      <w:szCs w:val="24"/>
      <w:lang w:eastAsia="pt-BR"/>
    </w:rPr>
  </w:style>
  <w:style w:type="paragraph" w:styleId="Rodap">
    <w:name w:val="footer"/>
    <w:basedOn w:val="Normal"/>
    <w:link w:val="RodapChar"/>
    <w:uiPriority w:val="99"/>
    <w:pPr>
      <w:tabs>
        <w:tab w:val="center" w:pos="4252"/>
        <w:tab w:val="right" w:pos="8504"/>
      </w:tabs>
    </w:pPr>
    <w:rPr>
      <w:rFonts w:ascii="Times New Roman" w:hAnsi="Times New Roman"/>
      <w:sz w:val="24"/>
    </w:rPr>
  </w:style>
  <w:style w:type="character" w:customStyle="1" w:styleId="RodapChar">
    <w:name w:val="Rodapé Char"/>
    <w:basedOn w:val="Fontepargpadro"/>
    <w:link w:val="Rodap"/>
    <w:uiPriority w:val="99"/>
    <w:rPr>
      <w:rFonts w:ascii="Times New Roman" w:eastAsia="Times New Roman" w:hAnsi="Times New Roman" w:cs="Times New Roman"/>
      <w:sz w:val="24"/>
      <w:szCs w:val="24"/>
      <w:lang w:eastAsia="pt-BR"/>
    </w:rPr>
  </w:style>
  <w:style w:type="paragraph" w:customStyle="1" w:styleId="para">
    <w:name w:val="para"/>
    <w:basedOn w:val="Normal"/>
    <w:autoRedefine/>
    <w:pPr>
      <w:widowControl w:val="0"/>
      <w:tabs>
        <w:tab w:val="left" w:pos="2552"/>
      </w:tabs>
      <w:autoSpaceDE w:val="0"/>
      <w:autoSpaceDN w:val="0"/>
      <w:adjustRightInd w:val="0"/>
    </w:pPr>
    <w:rPr>
      <w:rFonts w:ascii="Arial" w:hAnsi="Arial" w:cs="Arial"/>
      <w:b/>
      <w:bCs/>
      <w:color w:val="000000"/>
      <w:szCs w:val="22"/>
      <w:lang w:eastAsia="en-US"/>
    </w:rPr>
  </w:style>
  <w:style w:type="character" w:customStyle="1" w:styleId="TextodenotaderodapChar">
    <w:name w:val="Texto de nota de rodapé Char"/>
    <w:basedOn w:val="Fontepargpadro"/>
    <w:link w:val="Textodenotaderodap"/>
    <w:uiPriority w:val="99"/>
    <w:semiHidden/>
    <w:rPr>
      <w:rFonts w:ascii="Garamond" w:eastAsia="Times New Roman" w:hAnsi="Garamond" w:cs="Times New Roman"/>
      <w:sz w:val="20"/>
      <w:szCs w:val="20"/>
      <w:lang w:eastAsia="pt-BR"/>
    </w:rPr>
  </w:style>
  <w:style w:type="paragraph" w:styleId="Textodenotaderodap">
    <w:name w:val="footnote text"/>
    <w:basedOn w:val="Normal"/>
    <w:link w:val="TextodenotaderodapChar"/>
    <w:uiPriority w:val="99"/>
    <w:semiHidden/>
    <w:rPr>
      <w:sz w:val="20"/>
      <w:szCs w:val="20"/>
    </w:rPr>
  </w:style>
  <w:style w:type="character" w:styleId="Nmerodepgina">
    <w:name w:val="page number"/>
    <w:basedOn w:val="Fontepargpadro"/>
  </w:style>
  <w:style w:type="character" w:customStyle="1" w:styleId="TextodebaloChar">
    <w:name w:val="Texto de balão Char"/>
    <w:basedOn w:val="Fontepargpadro"/>
    <w:link w:val="Textodebalo"/>
    <w:semiHidden/>
    <w:rPr>
      <w:rFonts w:ascii="Tahoma" w:eastAsia="Times New Roman" w:hAnsi="Tahoma" w:cs="Times New Roman"/>
      <w:sz w:val="16"/>
      <w:szCs w:val="16"/>
      <w:lang w:eastAsia="pt-BR"/>
    </w:rPr>
  </w:style>
  <w:style w:type="paragraph" w:styleId="Textodebalo">
    <w:name w:val="Balloon Text"/>
    <w:basedOn w:val="Normal"/>
    <w:link w:val="TextodebaloChar"/>
    <w:semiHidden/>
    <w:rPr>
      <w:rFonts w:ascii="Tahoma" w:hAnsi="Tahoma"/>
      <w:sz w:val="16"/>
      <w:szCs w:val="16"/>
    </w:rPr>
  </w:style>
  <w:style w:type="paragraph" w:customStyle="1" w:styleId="BodyText21">
    <w:name w:val="Body Text 21"/>
    <w:basedOn w:val="Normal"/>
    <w:pPr>
      <w:widowControl w:val="0"/>
    </w:pPr>
    <w:rPr>
      <w:rFonts w:ascii="Arial" w:hAnsi="Arial"/>
      <w:szCs w:val="20"/>
      <w:lang w:eastAsia="en-US"/>
    </w:rPr>
  </w:style>
  <w:style w:type="character" w:styleId="Hyperlink">
    <w:name w:val="Hyperlink"/>
    <w:uiPriority w:val="99"/>
    <w:rPr>
      <w:color w:val="0000FF"/>
      <w:u w:val="single"/>
    </w:rPr>
  </w:style>
  <w:style w:type="paragraph" w:styleId="Recuodecorpodetexto2">
    <w:name w:val="Body Text Indent 2"/>
    <w:basedOn w:val="Normal"/>
    <w:link w:val="Recuodecorpodetexto2Char"/>
    <w:pPr>
      <w:spacing w:after="120" w:line="480" w:lineRule="auto"/>
      <w:ind w:left="360"/>
    </w:pPr>
    <w:rPr>
      <w:rFonts w:ascii="Times New Roman" w:hAnsi="Times New Roman"/>
      <w:sz w:val="24"/>
    </w:rPr>
  </w:style>
  <w:style w:type="character" w:customStyle="1" w:styleId="Recuodecorpodetexto2Char">
    <w:name w:val="Recuo de corpo de texto 2 Char"/>
    <w:basedOn w:val="Fontepargpadro"/>
    <w:link w:val="Recuodecorpodetexto2"/>
    <w:rPr>
      <w:rFonts w:ascii="Times New Roman" w:eastAsia="Times New Roman" w:hAnsi="Times New Roman" w:cs="Times New Roman"/>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pPr>
      <w:spacing w:after="160" w:line="240" w:lineRule="exact"/>
    </w:pPr>
    <w:rPr>
      <w:rFonts w:ascii="Verdana" w:hAnsi="Verdana"/>
      <w:sz w:val="20"/>
      <w:szCs w:val="20"/>
      <w:lang w:val="en-US" w:eastAsia="en-US"/>
    </w:rPr>
  </w:style>
  <w:style w:type="paragraph" w:customStyle="1" w:styleId="Char">
    <w:name w:val="Char"/>
    <w:basedOn w:val="Normal"/>
    <w:pPr>
      <w:spacing w:after="160" w:line="240" w:lineRule="exact"/>
    </w:pPr>
    <w:rPr>
      <w:rFonts w:ascii="Verdana" w:hAnsi="Verdana"/>
      <w:sz w:val="20"/>
      <w:szCs w:val="20"/>
      <w:lang w:val="en-US" w:eastAsia="en-US"/>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style>
  <w:style w:type="paragraph" w:styleId="Corpodetexto">
    <w:name w:val="Body Text"/>
    <w:basedOn w:val="Normal"/>
    <w:link w:val="CorpodetextoChar"/>
    <w:uiPriority w:val="1"/>
    <w:qFormat/>
    <w:pPr>
      <w:spacing w:after="120"/>
    </w:pPr>
    <w:rPr>
      <w:rFonts w:ascii="Times New Roman" w:hAnsi="Times New Roman"/>
      <w:sz w:val="24"/>
    </w:rPr>
  </w:style>
  <w:style w:type="character" w:customStyle="1" w:styleId="CorpodetextoChar">
    <w:name w:val="Corpo de texto Char"/>
    <w:basedOn w:val="Fontepargpadro"/>
    <w:link w:val="Corpodetexto"/>
    <w:uiPriority w:val="1"/>
    <w:rPr>
      <w:rFonts w:ascii="Times New Roman" w:eastAsia="Times New Roman" w:hAnsi="Times New Roman" w:cs="Times New Roman"/>
      <w:sz w:val="24"/>
      <w:szCs w:val="24"/>
      <w:lang w:eastAsia="pt-BR"/>
    </w:rPr>
  </w:style>
  <w:style w:type="paragraph" w:customStyle="1" w:styleId="p0">
    <w:name w:val="p0"/>
    <w:basedOn w:val="Normal"/>
    <w:pPr>
      <w:widowControl w:val="0"/>
      <w:tabs>
        <w:tab w:val="left" w:pos="720"/>
      </w:tabs>
      <w:spacing w:line="240" w:lineRule="atLeast"/>
    </w:pPr>
    <w:rPr>
      <w:rFonts w:ascii="Times" w:hAnsi="Times"/>
      <w:snapToGrid w:val="0"/>
      <w:szCs w:val="20"/>
    </w:rPr>
  </w:style>
  <w:style w:type="paragraph" w:styleId="Recuodecorpodetexto">
    <w:name w:val="Body Text Indent"/>
    <w:basedOn w:val="Normal"/>
    <w:link w:val="RecuodecorpodetextoChar"/>
    <w:pPr>
      <w:spacing w:after="120"/>
      <w:ind w:left="283"/>
    </w:pPr>
    <w:rPr>
      <w:rFonts w:ascii="Times New Roman" w:hAnsi="Times New Roman"/>
      <w:sz w:val="24"/>
    </w:rPr>
  </w:style>
  <w:style w:type="character" w:customStyle="1" w:styleId="RecuodecorpodetextoChar">
    <w:name w:val="Recuo de corpo de texto Char"/>
    <w:basedOn w:val="Fontepargpadro"/>
    <w:link w:val="Recuodecorpodetexto"/>
    <w:rPr>
      <w:rFonts w:ascii="Times New Roman" w:eastAsia="Times New Roman" w:hAnsi="Times New Roman" w:cs="Times New Roman"/>
      <w:sz w:val="24"/>
      <w:szCs w:val="24"/>
      <w:lang w:eastAsia="pt-BR"/>
    </w:rPr>
  </w:style>
  <w:style w:type="paragraph" w:customStyle="1" w:styleId="PargrafodaLista1">
    <w:name w:val="Parágrafo da Lista1"/>
    <w:basedOn w:val="Normal"/>
    <w:uiPriority w:val="34"/>
    <w:qFormat/>
    <w:pPr>
      <w:ind w:left="720"/>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customStyle="1" w:styleId="Default">
    <w:name w:val="Default"/>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 w:val="20"/>
      <w:szCs w:val="20"/>
      <w:lang w:val="en-US" w:eastAsia="en-US"/>
    </w:rPr>
  </w:style>
  <w:style w:type="paragraph" w:styleId="Corpodetexto3">
    <w:name w:val="Body Text 3"/>
    <w:basedOn w:val="Normal"/>
    <w:link w:val="Corpodetexto3Char"/>
    <w:pPr>
      <w:spacing w:after="120"/>
    </w:pPr>
    <w:rPr>
      <w:rFonts w:ascii="Times New Roman" w:hAnsi="Times New Roman"/>
      <w:sz w:val="16"/>
      <w:szCs w:val="16"/>
    </w:rPr>
  </w:style>
  <w:style w:type="character" w:customStyle="1" w:styleId="Corpodetexto3Char">
    <w:name w:val="Corpo de texto 3 Char"/>
    <w:basedOn w:val="Fontepargpadro"/>
    <w:link w:val="Corpodetexto3"/>
    <w:rPr>
      <w:rFonts w:ascii="Times New Roman" w:eastAsia="Times New Roman" w:hAnsi="Times New Roman" w:cs="Times New Roman"/>
      <w:sz w:val="16"/>
      <w:szCs w:val="16"/>
      <w:lang w:eastAsia="pt-BR"/>
    </w:rPr>
  </w:style>
  <w:style w:type="character" w:customStyle="1" w:styleId="deltaviewinsertion0">
    <w:name w:val="deltaviewinsertion"/>
    <w:basedOn w:val="Fontepargpadro"/>
  </w:style>
  <w:style w:type="paragraph" w:customStyle="1" w:styleId="p3">
    <w:name w:val="p3"/>
    <w:basedOn w:val="Normal"/>
    <w:pPr>
      <w:tabs>
        <w:tab w:val="left" w:pos="720"/>
      </w:tabs>
      <w:spacing w:line="240" w:lineRule="atLeast"/>
    </w:pPr>
    <w:rPr>
      <w:rFonts w:ascii="Times" w:hAnsi="Times"/>
      <w:szCs w:val="20"/>
      <w:lang w:eastAsia="en-US"/>
    </w:rPr>
  </w:style>
  <w:style w:type="paragraph" w:styleId="Saudao">
    <w:name w:val="Salutation"/>
    <w:basedOn w:val="Normal"/>
    <w:next w:val="Normal"/>
    <w:link w:val="SaudaoChar"/>
    <w:pPr>
      <w:autoSpaceDE w:val="0"/>
      <w:autoSpaceDN w:val="0"/>
      <w:adjustRightInd w:val="0"/>
      <w:ind w:firstLine="1440"/>
    </w:pPr>
    <w:rPr>
      <w:rFonts w:ascii="Times New Roman" w:eastAsia="MS Mincho" w:hAnsi="Times New Roman"/>
      <w:sz w:val="24"/>
    </w:rPr>
  </w:style>
  <w:style w:type="character" w:customStyle="1" w:styleId="SaudaoChar">
    <w:name w:val="Saudação Char"/>
    <w:basedOn w:val="Fontepargpadro"/>
    <w:link w:val="Saudao"/>
    <w:rPr>
      <w:rFonts w:ascii="Times New Roman" w:eastAsia="MS Mincho" w:hAnsi="Times New Roman" w:cs="Times New Roman"/>
      <w:sz w:val="24"/>
      <w:szCs w:val="24"/>
      <w:lang w:eastAsia="pt-BR"/>
    </w:rPr>
  </w:style>
  <w:style w:type="paragraph" w:customStyle="1" w:styleId="SFTtulo1">
    <w:name w:val="SF_Título1"/>
    <w:basedOn w:val="Normal"/>
    <w:link w:val="SFTtulo1Char"/>
    <w:qFormat/>
    <w:pPr>
      <w:keepNext/>
      <w:keepLines/>
      <w:tabs>
        <w:tab w:val="left" w:pos="2366"/>
      </w:tabs>
      <w:jc w:val="center"/>
    </w:pPr>
    <w:rPr>
      <w:rFonts w:eastAsia="MS Mincho"/>
      <w:b/>
      <w:szCs w:val="22"/>
    </w:rPr>
  </w:style>
  <w:style w:type="character" w:customStyle="1" w:styleId="SFTtulo1Char">
    <w:name w:val="SF_Título1 Char"/>
    <w:link w:val="SFTtulo1"/>
    <w:rPr>
      <w:rFonts w:ascii="Garamond" w:eastAsia="MS Mincho" w:hAnsi="Garamond" w:cs="Times New Roman"/>
      <w:b/>
      <w:lang w:eastAsia="pt-BR"/>
    </w:rPr>
  </w:style>
  <w:style w:type="paragraph" w:styleId="CabealhodoSumrio">
    <w:name w:val="TOC Heading"/>
    <w:basedOn w:val="Ttulo1"/>
    <w:next w:val="Normal"/>
    <w:uiPriority w:val="39"/>
    <w:qFormat/>
    <w:pPr>
      <w:keepLines/>
      <w:spacing w:before="480" w:after="0" w:line="276" w:lineRule="auto"/>
      <w:outlineLvl w:val="9"/>
    </w:pPr>
    <w:rPr>
      <w:rFonts w:ascii="Cambria" w:hAnsi="Cambria"/>
      <w:color w:val="365F91"/>
      <w:kern w:val="0"/>
      <w:sz w:val="28"/>
      <w:szCs w:val="28"/>
    </w:rPr>
  </w:style>
  <w:style w:type="paragraph" w:styleId="PargrafodaLista">
    <w:name w:val="List Paragraph"/>
    <w:basedOn w:val="Normal"/>
    <w:uiPriority w:val="34"/>
    <w:qFormat/>
    <w:pPr>
      <w:ind w:left="708"/>
    </w:pPr>
  </w:style>
  <w:style w:type="paragraph" w:styleId="Sumrio2">
    <w:name w:val="toc 2"/>
    <w:basedOn w:val="Normal"/>
    <w:next w:val="Normal"/>
    <w:autoRedefine/>
    <w:rsid w:val="00E67733"/>
    <w:pPr>
      <w:spacing w:line="276" w:lineRule="auto"/>
    </w:pPr>
    <w:rPr>
      <w:rFonts w:cs="Calibri"/>
      <w:bCs/>
      <w:sz w:val="24"/>
    </w:rPr>
  </w:style>
  <w:style w:type="paragraph" w:styleId="Sumrio3">
    <w:name w:val="toc 3"/>
    <w:basedOn w:val="Normal"/>
    <w:next w:val="Normal"/>
    <w:autoRedefine/>
    <w:pPr>
      <w:ind w:left="240"/>
    </w:pPr>
    <w:rPr>
      <w:rFonts w:ascii="Calibri" w:hAnsi="Calibri" w:cs="Calibri"/>
      <w:sz w:val="20"/>
      <w:szCs w:val="20"/>
    </w:rPr>
  </w:style>
  <w:style w:type="paragraph" w:styleId="Sumrio4">
    <w:name w:val="toc 4"/>
    <w:basedOn w:val="Normal"/>
    <w:next w:val="Normal"/>
    <w:autoRedefine/>
    <w:pPr>
      <w:ind w:left="480"/>
    </w:pPr>
    <w:rPr>
      <w:rFonts w:ascii="Calibri" w:hAnsi="Calibri" w:cs="Calibri"/>
      <w:sz w:val="20"/>
      <w:szCs w:val="20"/>
    </w:rPr>
  </w:style>
  <w:style w:type="paragraph" w:styleId="Sumrio5">
    <w:name w:val="toc 5"/>
    <w:basedOn w:val="Normal"/>
    <w:next w:val="Normal"/>
    <w:autoRedefine/>
    <w:pPr>
      <w:ind w:left="720"/>
    </w:pPr>
    <w:rPr>
      <w:rFonts w:ascii="Calibri" w:hAnsi="Calibri" w:cs="Calibri"/>
      <w:sz w:val="20"/>
      <w:szCs w:val="20"/>
    </w:rPr>
  </w:style>
  <w:style w:type="paragraph" w:styleId="Sumrio6">
    <w:name w:val="toc 6"/>
    <w:basedOn w:val="Normal"/>
    <w:next w:val="Normal"/>
    <w:autoRedefine/>
    <w:pPr>
      <w:ind w:left="960"/>
    </w:pPr>
    <w:rPr>
      <w:rFonts w:ascii="Calibri" w:hAnsi="Calibri" w:cs="Calibri"/>
      <w:sz w:val="20"/>
      <w:szCs w:val="20"/>
    </w:rPr>
  </w:style>
  <w:style w:type="paragraph" w:styleId="Sumrio7">
    <w:name w:val="toc 7"/>
    <w:basedOn w:val="Normal"/>
    <w:next w:val="Normal"/>
    <w:autoRedefine/>
    <w:pPr>
      <w:ind w:left="1200"/>
    </w:pPr>
    <w:rPr>
      <w:rFonts w:ascii="Calibri" w:hAnsi="Calibri" w:cs="Calibri"/>
      <w:sz w:val="20"/>
      <w:szCs w:val="20"/>
    </w:rPr>
  </w:style>
  <w:style w:type="paragraph" w:styleId="Sumrio8">
    <w:name w:val="toc 8"/>
    <w:basedOn w:val="Normal"/>
    <w:next w:val="Normal"/>
    <w:autoRedefine/>
    <w:pPr>
      <w:ind w:left="1440"/>
    </w:pPr>
    <w:rPr>
      <w:rFonts w:ascii="Calibri" w:hAnsi="Calibri" w:cs="Calibri"/>
      <w:sz w:val="20"/>
      <w:szCs w:val="20"/>
    </w:rPr>
  </w:style>
  <w:style w:type="paragraph" w:styleId="Sumrio9">
    <w:name w:val="toc 9"/>
    <w:basedOn w:val="Normal"/>
    <w:next w:val="Normal"/>
    <w:autoRedefine/>
    <w:pPr>
      <w:ind w:left="1680"/>
    </w:pPr>
    <w:rPr>
      <w:rFonts w:ascii="Calibri" w:hAnsi="Calibri" w:cs="Calibri"/>
      <w:sz w:val="20"/>
      <w:szCs w:val="20"/>
    </w:rPr>
  </w:style>
  <w:style w:type="paragraph" w:customStyle="1" w:styleId="CorpodetextobtBT">
    <w:name w:val="Corpo de texto.bt.BT"/>
    <w:basedOn w:val="Normal"/>
    <w:rPr>
      <w:rFonts w:ascii="Arial" w:hAnsi="Arial"/>
      <w:snapToGrid w:val="0"/>
      <w:szCs w:val="20"/>
    </w:rPr>
  </w:style>
  <w:style w:type="paragraph" w:styleId="Sumrio1">
    <w:name w:val="toc 1"/>
    <w:basedOn w:val="Normal"/>
    <w:next w:val="Normal"/>
    <w:autoRedefine/>
    <w:uiPriority w:val="39"/>
  </w:style>
  <w:style w:type="paragraph" w:customStyle="1" w:styleId="SFTtulo2">
    <w:name w:val="SF_Título 2"/>
    <w:basedOn w:val="SFTtulo1"/>
    <w:link w:val="SFTtulo2Char"/>
    <w:qFormat/>
    <w:pPr>
      <w:tabs>
        <w:tab w:val="left" w:pos="709"/>
      </w:tabs>
      <w:jc w:val="both"/>
    </w:pPr>
  </w:style>
  <w:style w:type="character" w:customStyle="1" w:styleId="SFTtulo2Char">
    <w:name w:val="SF_Título 2 Char"/>
    <w:link w:val="SFTtulo2"/>
    <w:rPr>
      <w:rFonts w:ascii="Garamond" w:eastAsia="MS Mincho" w:hAnsi="Garamond" w:cs="Times New Roman"/>
      <w:b/>
      <w:lang w:eastAsia="pt-BR"/>
    </w:rPr>
  </w:style>
  <w:style w:type="paragraph" w:customStyle="1" w:styleId="ColorfulList-Accent11">
    <w:name w:val="Colorful List - Accent 11"/>
    <w:basedOn w:val="Normal"/>
    <w:uiPriority w:val="34"/>
    <w:qFormat/>
    <w:pPr>
      <w:spacing w:line="240" w:lineRule="auto"/>
      <w:ind w:left="708"/>
      <w:jc w:val="left"/>
    </w:pPr>
    <w:rPr>
      <w:rFonts w:ascii="Times New Roman" w:eastAsia="MS Mincho" w:hAnsi="Times New Roman"/>
      <w:sz w:val="24"/>
    </w:rPr>
  </w:style>
  <w:style w:type="table" w:styleId="Tabelacomgrade">
    <w:name w:val="Table Grid"/>
    <w:basedOn w:val="Tabelanormal"/>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pPr>
      <w:numPr>
        <w:numId w:val="6"/>
      </w:numPr>
      <w:contextualSpacing/>
    </w:pPr>
  </w:style>
  <w:style w:type="paragraph" w:styleId="Reviso">
    <w:name w:val="Revision"/>
    <w:hidden/>
    <w:uiPriority w:val="99"/>
    <w:semiHidden/>
    <w:pPr>
      <w:spacing w:after="0" w:line="240" w:lineRule="auto"/>
    </w:pPr>
    <w:rPr>
      <w:rFonts w:ascii="Garamond" w:eastAsia="Times New Roman" w:hAnsi="Garamond" w:cs="Times New Roman"/>
      <w:szCs w:val="24"/>
      <w:lang w:eastAsia="pt-BR"/>
    </w:rPr>
  </w:style>
  <w:style w:type="paragraph" w:customStyle="1" w:styleId="SCBFTtulo1">
    <w:name w:val="SCBF_Título1"/>
    <w:basedOn w:val="Normal"/>
    <w:uiPriority w:val="99"/>
    <w:pPr>
      <w:keepNext/>
      <w:keepLines/>
      <w:tabs>
        <w:tab w:val="left" w:pos="2366"/>
      </w:tabs>
      <w:spacing w:line="280" w:lineRule="atLeast"/>
      <w:jc w:val="center"/>
    </w:pPr>
    <w:rPr>
      <w:rFonts w:ascii="Times New Roman" w:eastAsia="MS Mincho" w:hAnsi="Times New Roman"/>
      <w:b/>
      <w:bCs/>
      <w:szCs w:val="22"/>
    </w:rPr>
  </w:style>
  <w:style w:type="paragraph" w:customStyle="1" w:styleId="Texto">
    <w:name w:val="Texto"/>
    <w:basedOn w:val="Normal"/>
    <w:link w:val="TextoChar"/>
    <w:autoRedefine/>
    <w:pPr>
      <w:spacing w:line="240" w:lineRule="auto"/>
    </w:pPr>
    <w:rPr>
      <w:iCs/>
      <w:sz w:val="24"/>
    </w:rPr>
  </w:style>
  <w:style w:type="character" w:customStyle="1" w:styleId="TextoChar">
    <w:name w:val="Texto Char"/>
    <w:link w:val="Texto"/>
    <w:rPr>
      <w:rFonts w:ascii="Garamond" w:eastAsia="Times New Roman" w:hAnsi="Garamond" w:cs="Times New Roman"/>
      <w:iCs/>
      <w:sz w:val="24"/>
      <w:szCs w:val="24"/>
    </w:rPr>
  </w:style>
  <w:style w:type="paragraph" w:customStyle="1" w:styleId="STDTextoDois-Quatro">
    <w:name w:val="STD Texto Dois-Quatro"/>
    <w:basedOn w:val="Normal"/>
    <w:pPr>
      <w:autoSpaceDE w:val="0"/>
      <w:autoSpaceDN w:val="0"/>
      <w:adjustRightInd w:val="0"/>
      <w:spacing w:before="240" w:line="240" w:lineRule="exact"/>
      <w:ind w:left="471"/>
    </w:pPr>
    <w:rPr>
      <w:rFonts w:ascii="Arial" w:hAnsi="Arial"/>
      <w:sz w:val="20"/>
    </w:rPr>
  </w:style>
  <w:style w:type="table" w:customStyle="1" w:styleId="TableNormal1">
    <w:name w:val="Table Normal1"/>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widowControl w:val="0"/>
      <w:spacing w:line="240" w:lineRule="auto"/>
      <w:jc w:val="left"/>
    </w:pPr>
    <w:rPr>
      <w:rFonts w:asciiTheme="minorHAnsi" w:eastAsiaTheme="minorHAnsi" w:hAnsiTheme="minorHAnsi" w:cstheme="minorBidi"/>
      <w:szCs w:val="22"/>
      <w:lang w:val="en-US" w:eastAsia="en-US"/>
    </w:rPr>
  </w:style>
  <w:style w:type="character" w:styleId="Refdenotaderodap">
    <w:name w:val="footnote reference"/>
    <w:basedOn w:val="Fontepargpadro"/>
    <w:semiHidden/>
    <w:unhideWhenUsed/>
    <w:rPr>
      <w:vertAlign w:val="superscript"/>
    </w:rPr>
  </w:style>
  <w:style w:type="character" w:styleId="HiperlinkVisitado">
    <w:name w:val="FollowedHyperlink"/>
    <w:basedOn w:val="Fontepargpadro"/>
    <w:uiPriority w:val="99"/>
    <w:semiHidden/>
    <w:unhideWhenUsed/>
    <w:rPr>
      <w:color w:val="800080" w:themeColor="followedHyperlink"/>
      <w:u w:val="single"/>
    </w:r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Garamond" w:eastAsia="Times New Roman" w:hAnsi="Garamond"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Garamond" w:eastAsia="Times New Roman" w:hAnsi="Garamond" w:cs="Times New Roman"/>
      <w:b/>
      <w:bCs/>
      <w:sz w:val="20"/>
      <w:szCs w:val="20"/>
      <w:lang w:eastAsia="pt-BR"/>
    </w:rPr>
  </w:style>
  <w:style w:type="table" w:customStyle="1" w:styleId="TableNormal2">
    <w:name w:val="Table Normal2"/>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121B28"/>
    <w:rPr>
      <w:color w:val="605E5C"/>
      <w:shd w:val="clear" w:color="auto" w:fill="E1DFDD"/>
    </w:rPr>
  </w:style>
  <w:style w:type="character" w:customStyle="1" w:styleId="MenoPendente2">
    <w:name w:val="Menção Pendente2"/>
    <w:basedOn w:val="Fontepargpadro"/>
    <w:uiPriority w:val="99"/>
    <w:semiHidden/>
    <w:unhideWhenUsed/>
    <w:rsid w:val="00F315B9"/>
    <w:rPr>
      <w:color w:val="605E5C"/>
      <w:shd w:val="clear" w:color="auto" w:fill="E1DFDD"/>
    </w:rPr>
  </w:style>
  <w:style w:type="character" w:customStyle="1" w:styleId="BodyChar">
    <w:name w:val="Body Char"/>
    <w:link w:val="Body"/>
    <w:locked/>
    <w:rsid w:val="0002133B"/>
    <w:rPr>
      <w:rFonts w:ascii="Arial" w:eastAsia="Times New Roman" w:hAnsi="Arial" w:cs="Arial"/>
      <w:sz w:val="20"/>
      <w:szCs w:val="20"/>
    </w:rPr>
  </w:style>
  <w:style w:type="paragraph" w:customStyle="1" w:styleId="Body">
    <w:name w:val="Body"/>
    <w:aliases w:val="by,by + 8.5 pt,Left,Before:  3 pt,After:  3 pt,Line spacing:  Multiple ...,b,boby"/>
    <w:basedOn w:val="Normal"/>
    <w:link w:val="BodyChar"/>
    <w:qFormat/>
    <w:rsid w:val="0002133B"/>
    <w:pPr>
      <w:autoSpaceDE w:val="0"/>
      <w:autoSpaceDN w:val="0"/>
      <w:adjustRightInd w:val="0"/>
      <w:spacing w:after="140" w:line="288" w:lineRule="auto"/>
    </w:pPr>
    <w:rPr>
      <w:rFonts w:ascii="Arial" w:hAnsi="Arial" w:cs="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975">
      <w:bodyDiv w:val="1"/>
      <w:marLeft w:val="0"/>
      <w:marRight w:val="0"/>
      <w:marTop w:val="0"/>
      <w:marBottom w:val="0"/>
      <w:divBdr>
        <w:top w:val="none" w:sz="0" w:space="0" w:color="auto"/>
        <w:left w:val="none" w:sz="0" w:space="0" w:color="auto"/>
        <w:bottom w:val="none" w:sz="0" w:space="0" w:color="auto"/>
        <w:right w:val="none" w:sz="0" w:space="0" w:color="auto"/>
      </w:divBdr>
    </w:div>
    <w:div w:id="115107824">
      <w:bodyDiv w:val="1"/>
      <w:marLeft w:val="0"/>
      <w:marRight w:val="0"/>
      <w:marTop w:val="0"/>
      <w:marBottom w:val="0"/>
      <w:divBdr>
        <w:top w:val="none" w:sz="0" w:space="0" w:color="auto"/>
        <w:left w:val="none" w:sz="0" w:space="0" w:color="auto"/>
        <w:bottom w:val="none" w:sz="0" w:space="0" w:color="auto"/>
        <w:right w:val="none" w:sz="0" w:space="0" w:color="auto"/>
      </w:divBdr>
    </w:div>
    <w:div w:id="391199784">
      <w:bodyDiv w:val="1"/>
      <w:marLeft w:val="0"/>
      <w:marRight w:val="0"/>
      <w:marTop w:val="0"/>
      <w:marBottom w:val="0"/>
      <w:divBdr>
        <w:top w:val="none" w:sz="0" w:space="0" w:color="auto"/>
        <w:left w:val="none" w:sz="0" w:space="0" w:color="auto"/>
        <w:bottom w:val="none" w:sz="0" w:space="0" w:color="auto"/>
        <w:right w:val="none" w:sz="0" w:space="0" w:color="auto"/>
      </w:divBdr>
    </w:div>
    <w:div w:id="492645329">
      <w:bodyDiv w:val="1"/>
      <w:marLeft w:val="0"/>
      <w:marRight w:val="0"/>
      <w:marTop w:val="0"/>
      <w:marBottom w:val="0"/>
      <w:divBdr>
        <w:top w:val="none" w:sz="0" w:space="0" w:color="auto"/>
        <w:left w:val="none" w:sz="0" w:space="0" w:color="auto"/>
        <w:bottom w:val="none" w:sz="0" w:space="0" w:color="auto"/>
        <w:right w:val="none" w:sz="0" w:space="0" w:color="auto"/>
      </w:divBdr>
    </w:div>
    <w:div w:id="546528149">
      <w:bodyDiv w:val="1"/>
      <w:marLeft w:val="0"/>
      <w:marRight w:val="0"/>
      <w:marTop w:val="0"/>
      <w:marBottom w:val="0"/>
      <w:divBdr>
        <w:top w:val="none" w:sz="0" w:space="0" w:color="auto"/>
        <w:left w:val="none" w:sz="0" w:space="0" w:color="auto"/>
        <w:bottom w:val="none" w:sz="0" w:space="0" w:color="auto"/>
        <w:right w:val="none" w:sz="0" w:space="0" w:color="auto"/>
      </w:divBdr>
    </w:div>
    <w:div w:id="592083929">
      <w:bodyDiv w:val="1"/>
      <w:marLeft w:val="0"/>
      <w:marRight w:val="0"/>
      <w:marTop w:val="0"/>
      <w:marBottom w:val="0"/>
      <w:divBdr>
        <w:top w:val="none" w:sz="0" w:space="0" w:color="auto"/>
        <w:left w:val="none" w:sz="0" w:space="0" w:color="auto"/>
        <w:bottom w:val="none" w:sz="0" w:space="0" w:color="auto"/>
        <w:right w:val="none" w:sz="0" w:space="0" w:color="auto"/>
      </w:divBdr>
    </w:div>
    <w:div w:id="662663739">
      <w:bodyDiv w:val="1"/>
      <w:marLeft w:val="0"/>
      <w:marRight w:val="0"/>
      <w:marTop w:val="0"/>
      <w:marBottom w:val="0"/>
      <w:divBdr>
        <w:top w:val="none" w:sz="0" w:space="0" w:color="auto"/>
        <w:left w:val="none" w:sz="0" w:space="0" w:color="auto"/>
        <w:bottom w:val="none" w:sz="0" w:space="0" w:color="auto"/>
        <w:right w:val="none" w:sz="0" w:space="0" w:color="auto"/>
      </w:divBdr>
    </w:div>
    <w:div w:id="795757777">
      <w:bodyDiv w:val="1"/>
      <w:marLeft w:val="0"/>
      <w:marRight w:val="0"/>
      <w:marTop w:val="0"/>
      <w:marBottom w:val="0"/>
      <w:divBdr>
        <w:top w:val="none" w:sz="0" w:space="0" w:color="auto"/>
        <w:left w:val="none" w:sz="0" w:space="0" w:color="auto"/>
        <w:bottom w:val="none" w:sz="0" w:space="0" w:color="auto"/>
        <w:right w:val="none" w:sz="0" w:space="0" w:color="auto"/>
      </w:divBdr>
    </w:div>
    <w:div w:id="843934317">
      <w:bodyDiv w:val="1"/>
      <w:marLeft w:val="0"/>
      <w:marRight w:val="0"/>
      <w:marTop w:val="0"/>
      <w:marBottom w:val="0"/>
      <w:divBdr>
        <w:top w:val="none" w:sz="0" w:space="0" w:color="auto"/>
        <w:left w:val="none" w:sz="0" w:space="0" w:color="auto"/>
        <w:bottom w:val="none" w:sz="0" w:space="0" w:color="auto"/>
        <w:right w:val="none" w:sz="0" w:space="0" w:color="auto"/>
      </w:divBdr>
    </w:div>
    <w:div w:id="888034797">
      <w:bodyDiv w:val="1"/>
      <w:marLeft w:val="0"/>
      <w:marRight w:val="0"/>
      <w:marTop w:val="0"/>
      <w:marBottom w:val="0"/>
      <w:divBdr>
        <w:top w:val="none" w:sz="0" w:space="0" w:color="auto"/>
        <w:left w:val="none" w:sz="0" w:space="0" w:color="auto"/>
        <w:bottom w:val="none" w:sz="0" w:space="0" w:color="auto"/>
        <w:right w:val="none" w:sz="0" w:space="0" w:color="auto"/>
      </w:divBdr>
    </w:div>
    <w:div w:id="1225917302">
      <w:bodyDiv w:val="1"/>
      <w:marLeft w:val="0"/>
      <w:marRight w:val="0"/>
      <w:marTop w:val="0"/>
      <w:marBottom w:val="0"/>
      <w:divBdr>
        <w:top w:val="none" w:sz="0" w:space="0" w:color="auto"/>
        <w:left w:val="none" w:sz="0" w:space="0" w:color="auto"/>
        <w:bottom w:val="none" w:sz="0" w:space="0" w:color="auto"/>
        <w:right w:val="none" w:sz="0" w:space="0" w:color="auto"/>
      </w:divBdr>
    </w:div>
    <w:div w:id="1508909751">
      <w:bodyDiv w:val="1"/>
      <w:marLeft w:val="0"/>
      <w:marRight w:val="0"/>
      <w:marTop w:val="0"/>
      <w:marBottom w:val="0"/>
      <w:divBdr>
        <w:top w:val="none" w:sz="0" w:space="0" w:color="auto"/>
        <w:left w:val="none" w:sz="0" w:space="0" w:color="auto"/>
        <w:bottom w:val="none" w:sz="0" w:space="0" w:color="auto"/>
        <w:right w:val="none" w:sz="0" w:space="0" w:color="auto"/>
      </w:divBdr>
    </w:div>
    <w:div w:id="1541939675">
      <w:bodyDiv w:val="1"/>
      <w:marLeft w:val="0"/>
      <w:marRight w:val="0"/>
      <w:marTop w:val="0"/>
      <w:marBottom w:val="0"/>
      <w:divBdr>
        <w:top w:val="none" w:sz="0" w:space="0" w:color="auto"/>
        <w:left w:val="none" w:sz="0" w:space="0" w:color="auto"/>
        <w:bottom w:val="none" w:sz="0" w:space="0" w:color="auto"/>
        <w:right w:val="none" w:sz="0" w:space="0" w:color="auto"/>
      </w:divBdr>
    </w:div>
    <w:div w:id="2098285062">
      <w:bodyDiv w:val="1"/>
      <w:marLeft w:val="0"/>
      <w:marRight w:val="0"/>
      <w:marTop w:val="0"/>
      <w:marBottom w:val="0"/>
      <w:divBdr>
        <w:top w:val="none" w:sz="0" w:space="0" w:color="auto"/>
        <w:left w:val="none" w:sz="0" w:space="0" w:color="auto"/>
        <w:bottom w:val="none" w:sz="0" w:space="0" w:color="auto"/>
        <w:right w:val="none" w:sz="0" w:space="0" w:color="auto"/>
      </w:divBdr>
    </w:div>
    <w:div w:id="21149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yperlink" Target="mailto:sqescrituracao@oliveiratrust.com.br" TargetMode="Externa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mailto:af.controles@oliveiratrust.com.br"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6.emf"/><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hyperlink" Target="mailto:valores.mobiliarios@b3.com.br" TargetMode="External"/><Relationship Id="rId30" Type="http://schemas.microsoft.com/office/2011/relationships/people" Target="people.xml"/><Relationship Id="rId32"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E4B8B29FEE02B47AC2B1F75FCBCC237" ma:contentTypeVersion="0" ma:contentTypeDescription="Create a new document." ma:contentTypeScope="" ma:versionID="8510a2b7388ae18d78af039011ee240c">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57ZY53RMA37K-54-132414</_dlc_DocId>
    <_dlc_DocIdUrl xmlns="9bd4b9cc-8746-41d1-b5cc-e8920a0bba5d">
      <Url>http://intranet/restrictedarea/Legal/brasil/_layouts/15/DocIdRedir.aspx?ID=57ZY53RMA37K-54-132414</Url>
      <Description>57ZY53RMA37K-54-132414</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ocumento" ma:contentTypeID="0x0101002252FC0A442AEB499F3A532FDD147654" ma:contentTypeVersion="13" ma:contentTypeDescription="Crie um novo documento." ma:contentTypeScope="" ma:versionID="d9d8328649311f4455d8eb352e5d7fbb">
  <xsd:schema xmlns:xsd="http://www.w3.org/2001/XMLSchema" xmlns:xs="http://www.w3.org/2001/XMLSchema" xmlns:p="http://schemas.microsoft.com/office/2006/metadata/properties" xmlns:ns2="eef92e01-a2d5-4f9f-ac26-fe7e098ea25b" xmlns:ns3="dbb6a479-0668-4c69-a438-aa511315dc09" targetNamespace="http://schemas.microsoft.com/office/2006/metadata/properties" ma:root="true" ma:fieldsID="4e3c23030c41d95ed923416a40b89258" ns2:_="" ns3:_="">
    <xsd:import namespace="eef92e01-a2d5-4f9f-ac26-fe7e098ea25b"/>
    <xsd:import namespace="dbb6a479-0668-4c69-a438-aa511315dc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92e01-a2d5-4f9f-ac26-fe7e098ea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b6a479-0668-4c69-a438-aa511315dc09"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1 6 " ? > < p r o p e r t i e s   x m l n s = " h t t p : / / w w w . i m a n a g e . c o m / w o r k / x m l s c h e m a " >  
     < d o c u m e n t i d > T E X T ! 5 7 2 0 9 5 7 8 . 2 < / d o c u m e n t i d >  
     < s e n d e r i d > A M E < / s e n d e r i d >  
     < s e n d e r e m a i l > A G O I S @ M A C H A D O M E Y E R . C O M . B R < / s e n d e r e m a i l >  
     < l a s t m o d i f i e d > 2 0 2 2 - 0 5 - 1 6 T 1 5 : 2 8 : 0 0 . 0 0 0 0 0 0 0 - 0 3 : 0 0 < / l a s t m o d i f i e d >  
     < d a t a b a s e > T E X T < / d a t a b a s e >  
 < / p r o p e r t i e s > 
</file>

<file path=customXml/itemProps1.xml><?xml version="1.0" encoding="utf-8"?>
<ds:datastoreItem xmlns:ds="http://schemas.openxmlformats.org/officeDocument/2006/customXml" ds:itemID="{B042174E-7A71-478F-9E33-422528896EAB}">
  <ds:schemaRefs>
    <ds:schemaRef ds:uri="http://schemas.openxmlformats.org/officeDocument/2006/bibliography"/>
  </ds:schemaRefs>
</ds:datastoreItem>
</file>

<file path=customXml/itemProps2.xml><?xml version="1.0" encoding="utf-8"?>
<ds:datastoreItem xmlns:ds="http://schemas.openxmlformats.org/officeDocument/2006/customXml" ds:itemID="{988DA259-B30C-4943-A897-F71562538CC0}">
  <ds:schemaRefs>
    <ds:schemaRef ds:uri="http://schemas.microsoft.com/sharepoint/events"/>
  </ds:schemaRefs>
</ds:datastoreItem>
</file>

<file path=customXml/itemProps3.xml><?xml version="1.0" encoding="utf-8"?>
<ds:datastoreItem xmlns:ds="http://schemas.openxmlformats.org/officeDocument/2006/customXml" ds:itemID="{F9E96911-210D-4E99-9FD9-D7A23E5C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446AD5-B0A4-488F-9AD8-33548AB90CEB}">
  <ds:schemaRefs>
    <ds:schemaRef ds:uri="http://schemas.microsoft.com/sharepoint/v3/contenttype/forms"/>
  </ds:schemaRefs>
</ds:datastoreItem>
</file>

<file path=customXml/itemProps5.xml><?xml version="1.0" encoding="utf-8"?>
<ds:datastoreItem xmlns:ds="http://schemas.openxmlformats.org/officeDocument/2006/customXml" ds:itemID="{987486F4-B46A-420E-9A14-9532E6FEF940}">
  <ds:schemaRefs>
    <ds:schemaRef ds:uri="http://schemas.microsoft.com/office/2006/metadata/properties"/>
    <ds:schemaRef ds:uri="http://schemas.microsoft.com/office/infopath/2007/PartnerControls"/>
    <ds:schemaRef ds:uri="9bd4b9cc-8746-41d1-b5cc-e8920a0bba5d"/>
  </ds:schemaRefs>
</ds:datastoreItem>
</file>

<file path=customXml/itemProps6.xml><?xml version="1.0" encoding="utf-8"?>
<ds:datastoreItem xmlns:ds="http://schemas.openxmlformats.org/officeDocument/2006/customXml" ds:itemID="{E9E5BB60-5567-4FA7-91AC-4A6EFDE21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92e01-a2d5-4f9f-ac26-fe7e098ea25b"/>
    <ds:schemaRef ds:uri="dbb6a479-0668-4c69-a438-aa511315d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E38840A-10FA-4A43-8CE2-5E95F65597E3}">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21252</Words>
  <Characters>114767</Characters>
  <Application>Microsoft Office Word</Application>
  <DocSecurity>4</DocSecurity>
  <Lines>956</Lines>
  <Paragraphs>271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SF</Company>
  <LinksUpToDate>false</LinksUpToDate>
  <CharactersWithSpaces>135748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Henrique Leite</cp:lastModifiedBy>
  <cp:revision>2</cp:revision>
  <cp:lastPrinted>2018-09-19T14:43:00Z</cp:lastPrinted>
  <dcterms:created xsi:type="dcterms:W3CDTF">2022-05-16T20:51:00Z</dcterms:created>
  <dcterms:modified xsi:type="dcterms:W3CDTF">2022-05-16T20:51:00Z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_x000d_2615387v11 / 1059-73 </vt:lpwstr>
  </property>
  <property fmtid="{D5CDD505-2E9C-101B-9397-08002B2CF9AE}" pid="3" name="MAIL_MSG_ID1">
    <vt:lpwstr>IFAAKeQuXmhmKsoE0nXCM3Nh9FRr4qWcf1QlNCXshmo7n4jRkMBIrqk21Oz+qR9yBUKhEx7wuK4D7lKZ
R3bIUh9VXqJbqviFEkg7PVHIls1XKDaKd4pWRoJFVZ9dlJlD3whlFYIwsx7Jch2ZR3bIUh9VXqJb
qviFEkg7PVHIls1XKDaKd4pWRoJFVbvkrUxL64iXqS+eeDi6A1Ob89UXBphVxJa2F6CGkH93a4LZ
9Tqn/J6kOvj2ptlBK</vt:lpwstr>
  </property>
  <property fmtid="{D5CDD505-2E9C-101B-9397-08002B2CF9AE}" pid="4" name="MAIL_MSG_ID2">
    <vt:lpwstr>E9a0n1tjETix2XuyjOOzxovGy1j2QNk+fJAX3tVV3Ej2wWO1ZGXM41aBben
Aft8rG+o9hOSD3gc</vt:lpwstr>
  </property>
  <property fmtid="{D5CDD505-2E9C-101B-9397-08002B2CF9AE}" pid="5" name="RESPONSE_SENDER_NAME">
    <vt:lpwstr>sAAA2RgG6J6jCJ1neln6ah+ZpfwXgFJ63LLghSuDxw19law=</vt:lpwstr>
  </property>
  <property fmtid="{D5CDD505-2E9C-101B-9397-08002B2CF9AE}" pid="6" name="EMAIL_OWNER_ADDRESS">
    <vt:lpwstr>ABAAMV6B7YzPbaKaZx5GoMl/2GuV19l3uweegGfRnl4thpLMyQRt4Eozr6Zdh3pg96qo</vt:lpwstr>
  </property>
  <property fmtid="{D5CDD505-2E9C-101B-9397-08002B2CF9AE}" pid="7" name="ContentTypeId">
    <vt:lpwstr>0x0101009E4B8B29FEE02B47AC2B1F75FCBCC237</vt:lpwstr>
  </property>
  <property fmtid="{D5CDD505-2E9C-101B-9397-08002B2CF9AE}" pid="8" name="MSIP_Label_38dfde47-f100-441b-b584-049a7fefba8a_Enabled">
    <vt:lpwstr>true</vt:lpwstr>
  </property>
  <property fmtid="{D5CDD505-2E9C-101B-9397-08002B2CF9AE}" pid="9" name="MSIP_Label_38dfde47-f100-441b-b584-049a7fefba8a_SetDate">
    <vt:lpwstr>2022-05-09T12:37:49Z</vt:lpwstr>
  </property>
  <property fmtid="{D5CDD505-2E9C-101B-9397-08002B2CF9AE}" pid="10" name="MSIP_Label_38dfde47-f100-441b-b584-049a7fefba8a_Method">
    <vt:lpwstr>Standard</vt:lpwstr>
  </property>
  <property fmtid="{D5CDD505-2E9C-101B-9397-08002B2CF9AE}" pid="11" name="MSIP_Label_38dfde47-f100-441b-b584-049a7fefba8a_Name">
    <vt:lpwstr>38dfde47-f100-441b-b584-049a7fefba8a</vt:lpwstr>
  </property>
  <property fmtid="{D5CDD505-2E9C-101B-9397-08002B2CF9AE}" pid="12" name="MSIP_Label_38dfde47-f100-441b-b584-049a7fefba8a_SiteId">
    <vt:lpwstr>16e7cf3f-6af4-4e76-941e-aecafb9704e9</vt:lpwstr>
  </property>
  <property fmtid="{D5CDD505-2E9C-101B-9397-08002B2CF9AE}" pid="13" name="MSIP_Label_38dfde47-f100-441b-b584-049a7fefba8a_ActionId">
    <vt:lpwstr>b0e07343-f6dc-446b-b304-68b9881839a3</vt:lpwstr>
  </property>
  <property fmtid="{D5CDD505-2E9C-101B-9397-08002B2CF9AE}" pid="14" name="MSIP_Label_38dfde47-f100-441b-b584-049a7fefba8a_ContentBits">
    <vt:lpwstr>2</vt:lpwstr>
  </property>
  <property fmtid="{D5CDD505-2E9C-101B-9397-08002B2CF9AE}" pid="15" name="_dlc_DocIdItemGuid">
    <vt:lpwstr>54d2cfaf-f853-4ada-881a-968b4828c3d1</vt:lpwstr>
  </property>
</Properties>
</file>
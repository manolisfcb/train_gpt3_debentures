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569" w:rsidRPr="00594869" w:rsidRDefault="005B6D7F" w:rsidP="001C5BD6">
      <w:pPr>
        <w:pStyle w:val="NormalWeb0"/>
        <w:widowControl/>
        <w:spacing w:before="0" w:beforeAutospacing="0" w:after="0" w:afterAutospacing="0"/>
        <w:jc w:val="both"/>
        <w:rPr>
          <w:rFonts w:ascii="Verdana" w:hAnsi="Verdana" w:cs="Verdana"/>
          <w:b/>
          <w:smallCaps/>
          <w:color w:val="000000" w:themeColor="text1"/>
          <w:sz w:val="20"/>
          <w:szCs w:val="20"/>
        </w:rPr>
      </w:pPr>
      <w:r w:rsidRPr="00594869">
        <w:rPr>
          <w:rFonts w:ascii="Verdana" w:eastAsia="Times New Roman" w:hAnsi="Verdana" w:cs="Verdana"/>
          <w:b/>
          <w:smallCaps/>
          <w:color w:val="000000" w:themeColor="text1"/>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TIBAGI ENERGIA SPE S.A. </w:t>
      </w:r>
    </w:p>
    <w:p w:rsidR="00DD7569" w:rsidRPr="00594869" w:rsidRDefault="00DD7569" w:rsidP="001C5BD6">
      <w:pPr>
        <w:jc w:val="both"/>
        <w:rPr>
          <w:rFonts w:ascii="Verdana" w:hAnsi="Verdana" w:cs="Arial"/>
          <w:sz w:val="20"/>
          <w:szCs w:val="20"/>
        </w:rPr>
      </w:pPr>
    </w:p>
    <w:p w:rsidR="00DD7569" w:rsidRPr="00594869" w:rsidRDefault="00DD7569" w:rsidP="001C5BD6">
      <w:pPr>
        <w:pStyle w:val="Corpodetexto"/>
        <w:tabs>
          <w:tab w:val="left" w:pos="4740"/>
        </w:tabs>
        <w:jc w:val="both"/>
        <w:rPr>
          <w:rFonts w:ascii="Verdana" w:hAnsi="Verdana" w:cs="Arial"/>
          <w:sz w:val="20"/>
          <w:szCs w:val="20"/>
        </w:rPr>
      </w:pPr>
      <w:bookmarkStart w:id="0" w:name="_DV_M28"/>
      <w:bookmarkEnd w:id="0"/>
      <w:r w:rsidRPr="00594869">
        <w:rPr>
          <w:rFonts w:ascii="Verdana" w:hAnsi="Verdana" w:cs="Arial"/>
          <w:sz w:val="20"/>
          <w:szCs w:val="20"/>
        </w:rPr>
        <w:t>Pelo presente instrumento,</w:t>
      </w:r>
    </w:p>
    <w:p w:rsidR="00DD7569" w:rsidRPr="00594869" w:rsidRDefault="00DD7569" w:rsidP="001C5BD6">
      <w:pPr>
        <w:pStyle w:val="Corpodetexto"/>
        <w:tabs>
          <w:tab w:val="left" w:pos="3299"/>
        </w:tabs>
        <w:jc w:val="both"/>
        <w:rPr>
          <w:rFonts w:ascii="Verdana" w:hAnsi="Verdana" w:cs="Arial"/>
          <w:sz w:val="20"/>
          <w:szCs w:val="20"/>
        </w:rPr>
      </w:pPr>
    </w:p>
    <w:p w:rsidR="00DD7569" w:rsidRPr="00594869" w:rsidRDefault="00F1070E" w:rsidP="001C5BD6">
      <w:pPr>
        <w:pStyle w:val="Corpodetexto"/>
        <w:jc w:val="both"/>
        <w:rPr>
          <w:rFonts w:ascii="Verdana" w:hAnsi="Verdana" w:cs="Arial"/>
          <w:sz w:val="20"/>
          <w:szCs w:val="20"/>
        </w:rPr>
      </w:pPr>
      <w:bookmarkStart w:id="1" w:name="_DV_M29"/>
      <w:bookmarkEnd w:id="1"/>
      <w:r w:rsidRPr="00594869">
        <w:rPr>
          <w:rFonts w:ascii="Verdana" w:hAnsi="Verdana" w:cs="Arial"/>
          <w:b/>
          <w:sz w:val="20"/>
          <w:szCs w:val="20"/>
        </w:rPr>
        <w:t>TIBAGI ENERGIA SPE</w:t>
      </w:r>
      <w:r w:rsidR="00DD7569" w:rsidRPr="00594869">
        <w:rPr>
          <w:rFonts w:ascii="Verdana" w:hAnsi="Verdana" w:cs="Arial"/>
          <w:b/>
          <w:sz w:val="20"/>
          <w:szCs w:val="20"/>
        </w:rPr>
        <w:t xml:space="preserve"> S.A.</w:t>
      </w:r>
      <w:r w:rsidR="00DD7569" w:rsidRPr="00594869">
        <w:rPr>
          <w:rFonts w:ascii="Verdana" w:hAnsi="Verdana"/>
          <w:sz w:val="20"/>
          <w:szCs w:val="20"/>
        </w:rPr>
        <w:t xml:space="preserve">, </w:t>
      </w:r>
      <w:r w:rsidR="00DD7569" w:rsidRPr="00594869">
        <w:rPr>
          <w:rFonts w:ascii="Verdana" w:hAnsi="Verdana" w:cs="Arial"/>
          <w:sz w:val="20"/>
          <w:szCs w:val="20"/>
        </w:rPr>
        <w:t xml:space="preserve">sociedade por ações de capital fechado, com sede na Cidade de </w:t>
      </w:r>
      <w:r w:rsidR="008624E6" w:rsidRPr="00594869">
        <w:rPr>
          <w:rFonts w:ascii="Verdana" w:hAnsi="Verdana" w:cs="Arial"/>
          <w:sz w:val="20"/>
          <w:szCs w:val="20"/>
        </w:rPr>
        <w:t>Belo Horizonte</w:t>
      </w:r>
      <w:r w:rsidR="00DD7569" w:rsidRPr="00594869">
        <w:rPr>
          <w:rFonts w:ascii="Verdana" w:hAnsi="Verdana" w:cs="Arial"/>
          <w:sz w:val="20"/>
          <w:szCs w:val="20"/>
        </w:rPr>
        <w:t xml:space="preserve">,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na </w:t>
      </w:r>
      <w:r w:rsidR="008624E6" w:rsidRPr="00594869">
        <w:rPr>
          <w:rFonts w:ascii="Verdana" w:hAnsi="Verdana" w:cs="Arial"/>
          <w:sz w:val="20"/>
          <w:szCs w:val="20"/>
        </w:rPr>
        <w:t>Avenida Get</w:t>
      </w:r>
      <w:r w:rsidR="005D2EC5" w:rsidRPr="00594869">
        <w:rPr>
          <w:rFonts w:ascii="Verdana" w:hAnsi="Verdana" w:cs="Arial"/>
          <w:sz w:val="20"/>
          <w:szCs w:val="20"/>
        </w:rPr>
        <w:t>ú</w:t>
      </w:r>
      <w:r w:rsidR="008624E6" w:rsidRPr="00594869">
        <w:rPr>
          <w:rFonts w:ascii="Verdana" w:hAnsi="Verdana" w:cs="Arial"/>
          <w:sz w:val="20"/>
          <w:szCs w:val="20"/>
        </w:rPr>
        <w:t xml:space="preserve">lio Vargas, nº 874, 10º andar, Sala </w:t>
      </w:r>
      <w:r w:rsidR="008624E6" w:rsidRPr="00EE3FD7">
        <w:rPr>
          <w:rFonts w:ascii="Verdana" w:hAnsi="Verdana" w:cs="Arial"/>
          <w:sz w:val="20"/>
          <w:szCs w:val="20"/>
        </w:rPr>
        <w:t>10</w:t>
      </w:r>
      <w:r w:rsidR="005C6B43" w:rsidRPr="00EE3FD7">
        <w:rPr>
          <w:rFonts w:ascii="Verdana" w:hAnsi="Verdana" w:cs="Arial"/>
          <w:sz w:val="20"/>
          <w:szCs w:val="20"/>
        </w:rPr>
        <w:t>06</w:t>
      </w:r>
      <w:r w:rsidR="00DD7569" w:rsidRPr="00594869">
        <w:rPr>
          <w:rFonts w:ascii="Verdana" w:hAnsi="Verdana" w:cs="Arial"/>
          <w:sz w:val="20"/>
          <w:szCs w:val="20"/>
        </w:rPr>
        <w:t xml:space="preserve">, inscrita no Cadastro Nacional de Pessoa Jurídica do Ministério da </w:t>
      </w:r>
      <w:r w:rsidR="005C6B43" w:rsidRPr="00594869">
        <w:rPr>
          <w:rFonts w:ascii="Verdana" w:hAnsi="Verdana" w:cs="Arial"/>
          <w:sz w:val="20"/>
          <w:szCs w:val="20"/>
        </w:rPr>
        <w:t xml:space="preserve">Economia </w:t>
      </w:r>
      <w:r w:rsidR="00DD7569" w:rsidRPr="00594869">
        <w:rPr>
          <w:rFonts w:ascii="Verdana" w:hAnsi="Verdana" w:cs="Arial"/>
          <w:sz w:val="20"/>
          <w:szCs w:val="20"/>
        </w:rPr>
        <w:t>(“</w:t>
      </w:r>
      <w:r w:rsidR="00DD7569" w:rsidRPr="00594869">
        <w:rPr>
          <w:rFonts w:ascii="Verdana" w:hAnsi="Verdana" w:cs="Arial"/>
          <w:sz w:val="20"/>
          <w:szCs w:val="20"/>
          <w:u w:val="single"/>
        </w:rPr>
        <w:t>CNPJ</w:t>
      </w:r>
      <w:r w:rsidR="00DD7569" w:rsidRPr="00594869">
        <w:rPr>
          <w:rFonts w:ascii="Verdana" w:hAnsi="Verdana" w:cs="Arial"/>
          <w:sz w:val="20"/>
          <w:szCs w:val="20"/>
        </w:rPr>
        <w:t xml:space="preserve">”) sob o nº </w:t>
      </w:r>
      <w:r w:rsidR="008624E6" w:rsidRPr="00594869">
        <w:rPr>
          <w:rFonts w:ascii="Verdana" w:hAnsi="Verdana" w:cs="Arial"/>
          <w:sz w:val="20"/>
          <w:szCs w:val="20"/>
        </w:rPr>
        <w:t>23.080.281/0001-35</w:t>
      </w:r>
      <w:r w:rsidR="00DD7569" w:rsidRPr="00594869">
        <w:rPr>
          <w:rFonts w:ascii="Verdana" w:hAnsi="Verdana" w:cs="Arial"/>
          <w:sz w:val="20"/>
          <w:szCs w:val="20"/>
        </w:rPr>
        <w:t xml:space="preserve"> e na Junta Comercial do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w:t>
      </w:r>
      <w:r w:rsidR="00DD7569" w:rsidRPr="00594869">
        <w:rPr>
          <w:rFonts w:ascii="Verdana" w:hAnsi="Verdana" w:cs="Arial"/>
          <w:sz w:val="20"/>
          <w:szCs w:val="20"/>
          <w:u w:val="single"/>
        </w:rPr>
        <w:t>JUCE</w:t>
      </w:r>
      <w:r w:rsidR="008624E6" w:rsidRPr="00594869">
        <w:rPr>
          <w:rFonts w:ascii="Verdana" w:hAnsi="Verdana" w:cs="Arial"/>
          <w:sz w:val="20"/>
          <w:szCs w:val="20"/>
          <w:u w:val="single"/>
        </w:rPr>
        <w:t>MG</w:t>
      </w:r>
      <w:r w:rsidR="00DD7569" w:rsidRPr="00594869">
        <w:rPr>
          <w:rFonts w:ascii="Verdana" w:hAnsi="Verdana" w:cs="Arial"/>
          <w:sz w:val="20"/>
          <w:szCs w:val="20"/>
        </w:rPr>
        <w:t xml:space="preserve">”) sob o NIRE nº </w:t>
      </w:r>
      <w:r>
        <w:rPr>
          <w:rFonts w:ascii="Verdana" w:hAnsi="Verdana" w:cs="Arial"/>
          <w:sz w:val="20"/>
          <w:szCs w:val="20"/>
        </w:rPr>
        <w:t>31.3.00112209</w:t>
      </w:r>
      <w:r>
        <w:rPr>
          <w:rFonts w:ascii="Verdana" w:hAnsi="Verdana" w:cs="Tahoma"/>
          <w:sz w:val="20"/>
          <w:szCs w:val="20"/>
        </w:rPr>
        <w:t>,</w:t>
      </w:r>
      <w:r w:rsidR="007C420B">
        <w:rPr>
          <w:rFonts w:ascii="Verdana" w:hAnsi="Verdana" w:cs="Tahoma"/>
          <w:sz w:val="20"/>
          <w:szCs w:val="20"/>
        </w:rPr>
        <w:t xml:space="preserve"> </w:t>
      </w:r>
      <w:r w:rsidR="00DD7569" w:rsidRPr="00594869">
        <w:rPr>
          <w:rFonts w:ascii="Verdana" w:hAnsi="Verdana" w:cs="Arial"/>
          <w:sz w:val="20"/>
          <w:szCs w:val="20"/>
        </w:rPr>
        <w:t xml:space="preserve">neste ato representada por </w:t>
      </w:r>
      <w:r w:rsidR="00DD7569" w:rsidRPr="00594869">
        <w:rPr>
          <w:rFonts w:ascii="Verdana" w:hAnsi="Verdana" w:cs="Tahoma"/>
          <w:sz w:val="20"/>
          <w:szCs w:val="20"/>
        </w:rPr>
        <w:t>seu(s) representante(s) legal(</w:t>
      </w:r>
      <w:proofErr w:type="spellStart"/>
      <w:r w:rsidR="00DD7569" w:rsidRPr="00594869">
        <w:rPr>
          <w:rFonts w:ascii="Verdana" w:hAnsi="Verdana" w:cs="Tahoma"/>
          <w:sz w:val="20"/>
          <w:szCs w:val="20"/>
        </w:rPr>
        <w:t>is</w:t>
      </w:r>
      <w:proofErr w:type="spellEnd"/>
      <w:r w:rsidR="00DD7569" w:rsidRPr="00594869">
        <w:rPr>
          <w:rFonts w:ascii="Verdana" w:hAnsi="Verdana" w:cs="Tahoma"/>
          <w:sz w:val="20"/>
          <w:szCs w:val="20"/>
        </w:rPr>
        <w:t>)</w:t>
      </w:r>
      <w:r w:rsidR="00DD7569" w:rsidRPr="00594869">
        <w:rPr>
          <w:rFonts w:ascii="Verdana" w:hAnsi="Verdana" w:cs="Arial"/>
          <w:sz w:val="20"/>
          <w:szCs w:val="20"/>
        </w:rPr>
        <w:t xml:space="preserve"> devidamente autorizado(s) e identificado(s) </w:t>
      </w:r>
      <w:r w:rsidR="00DD7569" w:rsidRPr="00594869">
        <w:rPr>
          <w:rFonts w:ascii="Verdana" w:hAnsi="Verdana" w:cs="Tahoma"/>
          <w:sz w:val="20"/>
          <w:szCs w:val="20"/>
        </w:rPr>
        <w:t>nas páginas de assinaturas do presente instrumento</w:t>
      </w:r>
      <w:r w:rsidR="00DD7569" w:rsidRPr="00594869">
        <w:rPr>
          <w:rFonts w:ascii="Verdana" w:hAnsi="Verdana" w:cs="Arial"/>
          <w:sz w:val="20"/>
          <w:szCs w:val="20"/>
        </w:rPr>
        <w:t xml:space="preserve"> (“</w:t>
      </w:r>
      <w:r w:rsidR="00DD7569" w:rsidRPr="00594869">
        <w:rPr>
          <w:rFonts w:ascii="Verdana" w:hAnsi="Verdana" w:cs="Arial"/>
          <w:sz w:val="20"/>
          <w:szCs w:val="20"/>
          <w:u w:val="single"/>
        </w:rPr>
        <w:t>Emissora</w:t>
      </w:r>
      <w:r w:rsidR="00DD7569" w:rsidRPr="00594869">
        <w:rPr>
          <w:rFonts w:ascii="Verdana" w:hAnsi="Verdana" w:cs="Arial"/>
          <w:sz w:val="20"/>
          <w:szCs w:val="20"/>
        </w:rPr>
        <w:t>” ou “</w:t>
      </w:r>
      <w:r w:rsidR="00DD7569" w:rsidRPr="00594869">
        <w:rPr>
          <w:rFonts w:ascii="Verdana" w:hAnsi="Verdana" w:cs="Arial"/>
          <w:sz w:val="20"/>
          <w:szCs w:val="20"/>
          <w:u w:val="single"/>
        </w:rPr>
        <w:t>Companhia</w:t>
      </w:r>
      <w:r w:rsidR="00DD7569" w:rsidRPr="00594869">
        <w:rPr>
          <w:rFonts w:ascii="Verdana" w:hAnsi="Verdana" w:cs="Arial"/>
          <w:sz w:val="20"/>
          <w:szCs w:val="20"/>
        </w:rPr>
        <w:t>”);</w:t>
      </w:r>
      <w:r w:rsidR="00335D93" w:rsidRPr="00594869">
        <w:rPr>
          <w:rFonts w:ascii="Verdana" w:hAnsi="Verdana" w:cs="Arial"/>
          <w:sz w:val="20"/>
          <w:szCs w:val="20"/>
        </w:rPr>
        <w:t xml:space="preserve"> e</w:t>
      </w:r>
    </w:p>
    <w:p w:rsidR="00DD7569" w:rsidRPr="00594869" w:rsidRDefault="00DD7569" w:rsidP="001C5BD6">
      <w:pPr>
        <w:jc w:val="both"/>
        <w:rPr>
          <w:rFonts w:ascii="Verdana" w:hAnsi="Verdana" w:cs="Arial"/>
          <w:b/>
          <w:sz w:val="20"/>
          <w:szCs w:val="20"/>
        </w:rPr>
      </w:pPr>
      <w:bookmarkStart w:id="2" w:name="_DV_M30"/>
      <w:bookmarkEnd w:id="2"/>
    </w:p>
    <w:p w:rsidR="00C822CC" w:rsidRPr="00A753D3" w:rsidRDefault="00CE29AD" w:rsidP="001C5BD6">
      <w:pPr>
        <w:jc w:val="both"/>
        <w:rPr>
          <w:rFonts w:ascii="Verdana" w:hAnsi="Verdana"/>
          <w:b/>
          <w:sz w:val="20"/>
        </w:rPr>
      </w:pPr>
      <w:r w:rsidRPr="00CE29AD">
        <w:rPr>
          <w:rFonts w:ascii="Verdana" w:hAnsi="Verdana"/>
          <w:b/>
          <w:bCs/>
          <w:smallCaps/>
          <w:sz w:val="20"/>
          <w:szCs w:val="20"/>
        </w:rPr>
        <w:t>OLIVEIRA TRUST D</w:t>
      </w:r>
      <w:r w:rsidR="009E7735">
        <w:rPr>
          <w:rFonts w:ascii="Verdana" w:hAnsi="Verdana"/>
          <w:b/>
          <w:bCs/>
          <w:smallCaps/>
          <w:sz w:val="20"/>
          <w:szCs w:val="20"/>
        </w:rPr>
        <w:t xml:space="preserve">ISTRIBUIDORA DE </w:t>
      </w:r>
      <w:r w:rsidRPr="00CE29AD">
        <w:rPr>
          <w:rFonts w:ascii="Verdana" w:hAnsi="Verdana"/>
          <w:b/>
          <w:bCs/>
          <w:smallCaps/>
          <w:sz w:val="20"/>
          <w:szCs w:val="20"/>
        </w:rPr>
        <w:t>T</w:t>
      </w:r>
      <w:r w:rsidR="009E7735">
        <w:rPr>
          <w:rFonts w:ascii="Verdana" w:hAnsi="Verdana"/>
          <w:b/>
          <w:bCs/>
          <w:smallCaps/>
          <w:sz w:val="20"/>
          <w:szCs w:val="20"/>
        </w:rPr>
        <w:t xml:space="preserve">ÍTULOS E </w:t>
      </w:r>
      <w:r w:rsidRPr="00CE29AD">
        <w:rPr>
          <w:rFonts w:ascii="Verdana" w:hAnsi="Verdana"/>
          <w:b/>
          <w:bCs/>
          <w:smallCaps/>
          <w:sz w:val="20"/>
          <w:szCs w:val="20"/>
        </w:rPr>
        <w:t>V</w:t>
      </w:r>
      <w:r w:rsidR="009E7735">
        <w:rPr>
          <w:rFonts w:ascii="Verdana" w:hAnsi="Verdana"/>
          <w:b/>
          <w:bCs/>
          <w:smallCaps/>
          <w:sz w:val="20"/>
          <w:szCs w:val="20"/>
        </w:rPr>
        <w:t xml:space="preserve">ALORES </w:t>
      </w:r>
      <w:r w:rsidRPr="00CE29AD">
        <w:rPr>
          <w:rFonts w:ascii="Verdana" w:hAnsi="Verdana"/>
          <w:b/>
          <w:bCs/>
          <w:smallCaps/>
          <w:sz w:val="20"/>
          <w:szCs w:val="20"/>
        </w:rPr>
        <w:t>M</w:t>
      </w:r>
      <w:r w:rsidR="009E7735">
        <w:rPr>
          <w:rFonts w:ascii="Verdana" w:hAnsi="Verdana"/>
          <w:b/>
          <w:bCs/>
          <w:smallCaps/>
          <w:sz w:val="20"/>
          <w:szCs w:val="20"/>
        </w:rPr>
        <w:t>OBILIÁRIOS</w:t>
      </w:r>
      <w:r w:rsidRPr="00CE29AD">
        <w:rPr>
          <w:rFonts w:ascii="Verdana" w:hAnsi="Verdana"/>
          <w:b/>
          <w:bCs/>
          <w:smallCaps/>
          <w:sz w:val="20"/>
          <w:szCs w:val="20"/>
        </w:rPr>
        <w:t xml:space="preserve"> S.A.</w:t>
      </w:r>
      <w:r w:rsidRPr="00961C20">
        <w:rPr>
          <w:rFonts w:ascii="Verdana" w:hAnsi="Verdana" w:cs="Tahoma"/>
          <w:sz w:val="20"/>
          <w:szCs w:val="20"/>
        </w:rPr>
        <w:t xml:space="preserve">, instituição financeira autorizada a exercer as funções de agente fiduciário, com </w:t>
      </w:r>
      <w:r>
        <w:rPr>
          <w:rFonts w:ascii="Verdana" w:hAnsi="Verdana" w:cs="Tahoma"/>
          <w:sz w:val="20"/>
          <w:szCs w:val="20"/>
        </w:rPr>
        <w:t>escritório domiciliado</w:t>
      </w:r>
      <w:r w:rsidRPr="00961C20">
        <w:rPr>
          <w:rFonts w:ascii="Verdana" w:hAnsi="Verdana" w:cs="Tahoma"/>
          <w:sz w:val="20"/>
          <w:szCs w:val="20"/>
        </w:rPr>
        <w:t xml:space="preserve"> na Cidade e Estado </w:t>
      </w:r>
      <w:r>
        <w:rPr>
          <w:rFonts w:ascii="Verdana" w:hAnsi="Verdana" w:cs="Tahoma"/>
          <w:sz w:val="20"/>
          <w:szCs w:val="20"/>
        </w:rPr>
        <w:t xml:space="preserve">de São Paulo, </w:t>
      </w:r>
      <w:del w:id="3" w:author="Nathalia Esteves" w:date="2019-07-29T18:01:00Z">
        <w:r w:rsidDel="008821C9">
          <w:rPr>
            <w:rFonts w:ascii="Verdana" w:hAnsi="Verdana" w:cs="Tahoma"/>
            <w:sz w:val="20"/>
            <w:szCs w:val="20"/>
          </w:rPr>
          <w:delText>[</w:delText>
        </w:r>
        <w:r w:rsidDel="008821C9">
          <w:rPr>
            <w:rFonts w:ascii="Verdana" w:hAnsi="Verdana" w:cs="Tahoma"/>
            <w:sz w:val="20"/>
            <w:szCs w:val="20"/>
            <w:highlight w:val="yellow"/>
          </w:rPr>
          <w:delText>endereço OT SP</w:delText>
        </w:r>
        <w:r w:rsidDel="008821C9">
          <w:rPr>
            <w:rFonts w:ascii="Verdana" w:hAnsi="Verdana" w:cs="Tahoma"/>
            <w:sz w:val="20"/>
            <w:szCs w:val="20"/>
          </w:rPr>
          <w:delText>]</w:delText>
        </w:r>
      </w:del>
      <w:ins w:id="4" w:author="Nathalia Esteves" w:date="2019-07-29T18:01:00Z">
        <w:r w:rsidR="008821C9">
          <w:rPr>
            <w:rFonts w:ascii="Verdana" w:hAnsi="Verdana" w:cs="Tahoma"/>
            <w:sz w:val="20"/>
            <w:szCs w:val="20"/>
          </w:rPr>
          <w:t xml:space="preserve">Rua Joaquim Floriano, </w:t>
        </w:r>
      </w:ins>
      <w:ins w:id="5" w:author="Nathalia Esteves" w:date="2019-07-29T18:02:00Z">
        <w:r w:rsidR="008821C9">
          <w:rPr>
            <w:rFonts w:ascii="Verdana" w:hAnsi="Verdana" w:cs="Tahoma"/>
            <w:sz w:val="20"/>
            <w:szCs w:val="20"/>
          </w:rPr>
          <w:t>nº 1052, 13º andar, Itaim Bibi</w:t>
        </w:r>
      </w:ins>
      <w:r>
        <w:rPr>
          <w:rFonts w:ascii="Verdana" w:hAnsi="Verdana" w:cs="Tahoma"/>
          <w:sz w:val="20"/>
          <w:szCs w:val="20"/>
        </w:rPr>
        <w:t>,</w:t>
      </w:r>
      <w:r w:rsidRPr="00961C20">
        <w:rPr>
          <w:rFonts w:ascii="Verdana" w:hAnsi="Verdana" w:cs="Tahoma"/>
          <w:sz w:val="20"/>
          <w:szCs w:val="20"/>
        </w:rPr>
        <w:t xml:space="preserve"> inscrita no CNPJ sob o nº 36.113.876/000</w:t>
      </w:r>
      <w:del w:id="6" w:author="Nathalia Esteves" w:date="2019-07-29T18:02:00Z">
        <w:r w:rsidRPr="00961C20" w:rsidDel="008821C9">
          <w:rPr>
            <w:rFonts w:ascii="Verdana" w:hAnsi="Verdana" w:cs="Tahoma"/>
            <w:sz w:val="20"/>
            <w:szCs w:val="20"/>
          </w:rPr>
          <w:delText>1</w:delText>
        </w:r>
      </w:del>
      <w:ins w:id="7" w:author="Nathalia Esteves" w:date="2019-07-29T18:02:00Z">
        <w:r w:rsidR="008821C9">
          <w:rPr>
            <w:rFonts w:ascii="Verdana" w:hAnsi="Verdana" w:cs="Tahoma"/>
            <w:sz w:val="20"/>
            <w:szCs w:val="20"/>
          </w:rPr>
          <w:t>4</w:t>
        </w:r>
      </w:ins>
      <w:r w:rsidRPr="00961C20">
        <w:rPr>
          <w:rFonts w:ascii="Verdana" w:hAnsi="Verdana" w:cs="Tahoma"/>
          <w:sz w:val="20"/>
          <w:szCs w:val="20"/>
        </w:rPr>
        <w:t>-</w:t>
      </w:r>
      <w:del w:id="8" w:author="Nathalia Esteves" w:date="2019-07-29T18:02:00Z">
        <w:r w:rsidRPr="00961C20" w:rsidDel="008821C9">
          <w:rPr>
            <w:rFonts w:ascii="Verdana" w:hAnsi="Verdana" w:cs="Tahoma"/>
            <w:sz w:val="20"/>
            <w:szCs w:val="20"/>
          </w:rPr>
          <w:delText>91</w:delText>
        </w:r>
      </w:del>
      <w:ins w:id="9" w:author="Nathalia Esteves" w:date="2019-07-29T18:02:00Z">
        <w:r w:rsidR="008821C9">
          <w:rPr>
            <w:rFonts w:ascii="Verdana" w:hAnsi="Verdana" w:cs="Tahoma"/>
            <w:sz w:val="20"/>
            <w:szCs w:val="20"/>
          </w:rPr>
          <w:t>34</w:t>
        </w:r>
      </w:ins>
      <w:r w:rsidR="00DD7569" w:rsidRPr="00961C20">
        <w:rPr>
          <w:rFonts w:ascii="Verdana" w:hAnsi="Verdana" w:cs="Tahoma"/>
          <w:sz w:val="20"/>
          <w:szCs w:val="20"/>
        </w:rPr>
        <w:t>, neste ato representada por seu(s) representante(s) legal(</w:t>
      </w:r>
      <w:proofErr w:type="spellStart"/>
      <w:r w:rsidR="00DD7569" w:rsidRPr="00961C20">
        <w:rPr>
          <w:rFonts w:ascii="Verdana" w:hAnsi="Verdana" w:cs="Tahoma"/>
          <w:sz w:val="20"/>
          <w:szCs w:val="20"/>
        </w:rPr>
        <w:t>is</w:t>
      </w:r>
      <w:proofErr w:type="spellEnd"/>
      <w:r w:rsidR="00DD7569" w:rsidRPr="00961C20">
        <w:rPr>
          <w:rFonts w:ascii="Verdana" w:hAnsi="Verdana" w:cs="Tahoma"/>
          <w:sz w:val="20"/>
          <w:szCs w:val="20"/>
        </w:rPr>
        <w:t>) devidamente autorizado(s) e</w:t>
      </w:r>
      <w:r w:rsidR="00DD7569" w:rsidRPr="00594869">
        <w:rPr>
          <w:rFonts w:ascii="Verdana" w:hAnsi="Verdana" w:cs="Tahoma"/>
          <w:sz w:val="20"/>
          <w:szCs w:val="20"/>
        </w:rPr>
        <w:t xml:space="preserve"> identificado(s) nas páginas</w:t>
      </w:r>
      <w:r w:rsidR="00DD7569" w:rsidRPr="00594869">
        <w:rPr>
          <w:rFonts w:ascii="Verdana" w:hAnsi="Verdana" w:cs="Arial"/>
          <w:sz w:val="20"/>
          <w:szCs w:val="20"/>
        </w:rPr>
        <w:t xml:space="preserve"> de </w:t>
      </w:r>
      <w:r w:rsidR="00DD7569" w:rsidRPr="00594869">
        <w:rPr>
          <w:rFonts w:ascii="Verdana" w:hAnsi="Verdana" w:cs="Tahoma"/>
          <w:sz w:val="20"/>
          <w:szCs w:val="20"/>
        </w:rPr>
        <w:t>assinaturas do presente instrumento (“</w:t>
      </w:r>
      <w:r w:rsidR="00DD7569" w:rsidRPr="00594869">
        <w:rPr>
          <w:rFonts w:ascii="Verdana" w:hAnsi="Verdana" w:cs="Tahoma"/>
          <w:sz w:val="20"/>
          <w:szCs w:val="20"/>
          <w:u w:val="single"/>
        </w:rPr>
        <w:t>Agente Fiduciário</w:t>
      </w:r>
      <w:r w:rsidR="00DD7569" w:rsidRPr="00594869">
        <w:rPr>
          <w:rFonts w:ascii="Verdana" w:hAnsi="Verdana" w:cs="Tahoma"/>
          <w:sz w:val="20"/>
          <w:szCs w:val="20"/>
        </w:rPr>
        <w:t>”), representando a</w:t>
      </w:r>
      <w:r w:rsidR="00DD7569" w:rsidRPr="00594869">
        <w:rPr>
          <w:rFonts w:ascii="Verdana" w:hAnsi="Verdana" w:cs="Arial"/>
          <w:sz w:val="20"/>
          <w:szCs w:val="20"/>
        </w:rPr>
        <w:t xml:space="preserve"> comunhão dos </w:t>
      </w:r>
      <w:r w:rsidR="00DD7569" w:rsidRPr="00594869">
        <w:rPr>
          <w:rFonts w:ascii="Verdana" w:hAnsi="Verdana" w:cs="Tahoma"/>
          <w:sz w:val="20"/>
          <w:szCs w:val="20"/>
        </w:rPr>
        <w:t>titulares das debêntures desta emissão</w:t>
      </w:r>
      <w:r w:rsidR="00C822CC">
        <w:rPr>
          <w:rFonts w:ascii="Verdana" w:hAnsi="Verdana" w:cs="Tahoma"/>
          <w:sz w:val="20"/>
          <w:szCs w:val="20"/>
        </w:rPr>
        <w:t xml:space="preserve"> </w:t>
      </w:r>
      <w:r w:rsidR="00DD7569" w:rsidRPr="00594869">
        <w:rPr>
          <w:rFonts w:ascii="Verdana" w:hAnsi="Verdana" w:cs="Tahoma"/>
          <w:sz w:val="20"/>
          <w:szCs w:val="20"/>
        </w:rPr>
        <w:t>(“</w:t>
      </w:r>
      <w:r w:rsidR="00DD7569" w:rsidRPr="00594869">
        <w:rPr>
          <w:rFonts w:ascii="Verdana" w:hAnsi="Verdana"/>
          <w:sz w:val="20"/>
          <w:szCs w:val="20"/>
          <w:u w:val="single"/>
        </w:rPr>
        <w:t>Debenturistas</w:t>
      </w:r>
      <w:r w:rsidR="00DD7569" w:rsidRPr="00594869">
        <w:rPr>
          <w:rFonts w:ascii="Verdana" w:hAnsi="Verdana"/>
          <w:sz w:val="20"/>
          <w:szCs w:val="20"/>
        </w:rPr>
        <w:t>” e, individualmente, “</w:t>
      </w:r>
      <w:r w:rsidR="00DD7569" w:rsidRPr="00594869">
        <w:rPr>
          <w:rFonts w:ascii="Verdana" w:hAnsi="Verdana"/>
          <w:sz w:val="20"/>
          <w:szCs w:val="20"/>
          <w:u w:val="single"/>
        </w:rPr>
        <w:t>Debenturista</w:t>
      </w:r>
      <w:r w:rsidR="00DD7569" w:rsidRPr="00594869">
        <w:rPr>
          <w:rFonts w:ascii="Verdana" w:hAnsi="Verdana"/>
          <w:sz w:val="20"/>
          <w:szCs w:val="20"/>
        </w:rPr>
        <w:t>”)</w:t>
      </w:r>
      <w:r w:rsidR="00C80FD0">
        <w:rPr>
          <w:rFonts w:ascii="Verdana" w:hAnsi="Verdana" w:cs="Arial"/>
          <w:sz w:val="20"/>
          <w:szCs w:val="20"/>
        </w:rPr>
        <w:t>,</w:t>
      </w:r>
    </w:p>
    <w:p w:rsidR="00C822CC" w:rsidRPr="00A753D3" w:rsidRDefault="00C822CC" w:rsidP="00A753D3">
      <w:pPr>
        <w:pStyle w:val="Corpodetexto"/>
        <w:jc w:val="both"/>
        <w:rPr>
          <w:rFonts w:ascii="Verdana" w:hAnsi="Verdana"/>
          <w:sz w:val="20"/>
        </w:rPr>
      </w:pPr>
      <w:bookmarkStart w:id="10" w:name="_DV_M31"/>
      <w:bookmarkStart w:id="11" w:name="_DV_M32"/>
      <w:bookmarkStart w:id="12" w:name="_DV_M33"/>
      <w:bookmarkStart w:id="13" w:name="_DV_M35"/>
      <w:bookmarkEnd w:id="10"/>
      <w:bookmarkEnd w:id="11"/>
      <w:bookmarkEnd w:id="12"/>
      <w:bookmarkEnd w:id="13"/>
    </w:p>
    <w:p w:rsidR="00DD7569" w:rsidRPr="00594869" w:rsidRDefault="00C80FD0" w:rsidP="0031735D">
      <w:pPr>
        <w:pStyle w:val="Corpodetexto"/>
        <w:jc w:val="both"/>
        <w:rPr>
          <w:rFonts w:ascii="Verdana" w:hAnsi="Verdana" w:cs="Arial"/>
          <w:sz w:val="20"/>
          <w:szCs w:val="20"/>
        </w:rPr>
      </w:pPr>
      <w:r>
        <w:rPr>
          <w:rFonts w:ascii="Verdana" w:hAnsi="Verdana" w:cs="Arial"/>
          <w:sz w:val="20"/>
          <w:szCs w:val="20"/>
        </w:rPr>
        <w:t xml:space="preserve">sendo </w:t>
      </w:r>
      <w:r w:rsidR="00DD7569" w:rsidRPr="00594869">
        <w:rPr>
          <w:rFonts w:ascii="Verdana" w:hAnsi="Verdana" w:cs="Arial"/>
          <w:sz w:val="20"/>
          <w:szCs w:val="20"/>
        </w:rPr>
        <w:t>a Emissora</w:t>
      </w:r>
      <w:r w:rsidR="00840882" w:rsidRPr="00594869">
        <w:rPr>
          <w:rFonts w:ascii="Verdana" w:hAnsi="Verdana" w:cs="Arial"/>
          <w:sz w:val="20"/>
          <w:szCs w:val="20"/>
        </w:rPr>
        <w:t xml:space="preserve"> e </w:t>
      </w:r>
      <w:r w:rsidR="00DD7569" w:rsidRPr="00594869">
        <w:rPr>
          <w:rFonts w:ascii="Verdana" w:hAnsi="Verdana" w:cs="Arial"/>
          <w:sz w:val="20"/>
          <w:szCs w:val="20"/>
        </w:rPr>
        <w:t>o Agente Fiduciário designados, em conjunto, como “</w:t>
      </w:r>
      <w:r w:rsidR="00DD7569" w:rsidRPr="00594869">
        <w:rPr>
          <w:rFonts w:ascii="Verdana" w:hAnsi="Verdana" w:cs="Arial"/>
          <w:sz w:val="20"/>
          <w:szCs w:val="20"/>
          <w:u w:val="single"/>
        </w:rPr>
        <w:t>Partes</w:t>
      </w:r>
      <w:r w:rsidR="00DD7569" w:rsidRPr="00594869">
        <w:rPr>
          <w:rFonts w:ascii="Verdana" w:hAnsi="Verdana" w:cs="Arial"/>
          <w:sz w:val="20"/>
          <w:szCs w:val="20"/>
        </w:rPr>
        <w:t>” e, individual e indistintamente, como “</w:t>
      </w:r>
      <w:r w:rsidR="00DD7569" w:rsidRPr="00594869">
        <w:rPr>
          <w:rFonts w:ascii="Verdana" w:hAnsi="Verdana" w:cs="Arial"/>
          <w:sz w:val="20"/>
          <w:szCs w:val="20"/>
          <w:u w:val="single"/>
        </w:rPr>
        <w:t>Parte</w:t>
      </w:r>
      <w:r w:rsidR="00DD7569" w:rsidRPr="00594869">
        <w:rPr>
          <w:rFonts w:ascii="Verdana" w:hAnsi="Verdana" w:cs="Arial"/>
          <w:sz w:val="20"/>
          <w:szCs w:val="20"/>
        </w:rPr>
        <w:t>”</w:t>
      </w:r>
      <w:r>
        <w:rPr>
          <w:rFonts w:ascii="Verdana" w:hAnsi="Verdana" w:cs="Arial"/>
          <w:sz w:val="20"/>
          <w:szCs w:val="20"/>
        </w:rPr>
        <w:t>,</w:t>
      </w:r>
    </w:p>
    <w:p w:rsidR="00DD7569" w:rsidRPr="00594869" w:rsidRDefault="00DD7569" w:rsidP="0031735D">
      <w:pPr>
        <w:pStyle w:val="Lista2"/>
        <w:ind w:left="0" w:firstLine="0"/>
        <w:rPr>
          <w:rFonts w:ascii="Verdana" w:hAnsi="Verdana"/>
          <w:sz w:val="20"/>
          <w:szCs w:val="20"/>
        </w:rPr>
      </w:pPr>
    </w:p>
    <w:p w:rsidR="00DD7569" w:rsidRPr="00594869" w:rsidRDefault="00DD7569" w:rsidP="0031735D">
      <w:pPr>
        <w:pStyle w:val="Corpodetexto"/>
        <w:jc w:val="both"/>
        <w:rPr>
          <w:rFonts w:ascii="Verdana" w:hAnsi="Verdana"/>
          <w:sz w:val="20"/>
          <w:szCs w:val="20"/>
        </w:rPr>
      </w:pPr>
      <w:bookmarkStart w:id="14" w:name="_DV_M36"/>
      <w:bookmarkEnd w:id="14"/>
      <w:r w:rsidRPr="00594869">
        <w:rPr>
          <w:rFonts w:ascii="Verdana" w:hAnsi="Verdana"/>
          <w:sz w:val="20"/>
          <w:szCs w:val="20"/>
        </w:rPr>
        <w:t>vêm</w:t>
      </w:r>
      <w:r w:rsidR="00C80FD0">
        <w:rPr>
          <w:rFonts w:ascii="Verdana" w:hAnsi="Verdana"/>
          <w:sz w:val="20"/>
          <w:szCs w:val="20"/>
        </w:rPr>
        <w:t>,</w:t>
      </w:r>
      <w:r w:rsidRPr="00594869">
        <w:rPr>
          <w:rFonts w:ascii="Verdana" w:hAnsi="Verdana"/>
          <w:sz w:val="20"/>
          <w:szCs w:val="20"/>
        </w:rPr>
        <w:t xml:space="preserve"> por esta e na melhor forma de direito</w:t>
      </w:r>
      <w:r w:rsidR="00C80FD0">
        <w:rPr>
          <w:rFonts w:ascii="Verdana" w:hAnsi="Verdana"/>
          <w:sz w:val="20"/>
          <w:szCs w:val="20"/>
        </w:rPr>
        <w:t>,</w:t>
      </w:r>
      <w:r w:rsidRPr="00594869">
        <w:rPr>
          <w:rFonts w:ascii="Verdana" w:hAnsi="Verdana"/>
          <w:sz w:val="20"/>
          <w:szCs w:val="20"/>
        </w:rPr>
        <w:t xml:space="preserve"> firmar o presente “</w:t>
      </w:r>
      <w:r w:rsidRPr="00594869">
        <w:rPr>
          <w:rFonts w:ascii="Verdana" w:hAnsi="Verdana"/>
          <w:i/>
          <w:sz w:val="20"/>
          <w:szCs w:val="20"/>
        </w:rPr>
        <w:t xml:space="preserve">Instrumento Particular de Escritura da </w:t>
      </w:r>
      <w:r w:rsidR="00840882" w:rsidRPr="00594869">
        <w:rPr>
          <w:rFonts w:ascii="Verdana" w:hAnsi="Verdana" w:cs="Arial"/>
          <w:i/>
          <w:sz w:val="20"/>
          <w:szCs w:val="20"/>
        </w:rPr>
        <w:t>1</w:t>
      </w:r>
      <w:r w:rsidRPr="00594869">
        <w:rPr>
          <w:rFonts w:ascii="Verdana" w:hAnsi="Verdana" w:cs="Arial"/>
          <w:i/>
          <w:sz w:val="20"/>
          <w:szCs w:val="20"/>
        </w:rPr>
        <w:t>ª (</w:t>
      </w:r>
      <w:r w:rsidR="00840882" w:rsidRPr="00594869">
        <w:rPr>
          <w:rFonts w:ascii="Verdana" w:hAnsi="Verdana" w:cs="Arial"/>
          <w:i/>
          <w:sz w:val="20"/>
          <w:szCs w:val="20"/>
        </w:rPr>
        <w:t>Primeira</w:t>
      </w:r>
      <w:r w:rsidRPr="00594869">
        <w:rPr>
          <w:rFonts w:ascii="Verdana" w:hAnsi="Verdana"/>
          <w:i/>
          <w:sz w:val="20"/>
          <w:szCs w:val="20"/>
        </w:rPr>
        <w:t xml:space="preserve">) Emissão de Debêntures Simples, Não Conversíveis em Ações, </w:t>
      </w:r>
      <w:r w:rsidRPr="00594869">
        <w:rPr>
          <w:rStyle w:val="DeltaViewInsertion"/>
          <w:rFonts w:ascii="Verdana" w:hAnsi="Verdana"/>
          <w:i/>
          <w:color w:val="auto"/>
          <w:sz w:val="20"/>
          <w:szCs w:val="20"/>
          <w:u w:val="none"/>
        </w:rPr>
        <w:t xml:space="preserve">da Espécie com Garantia Real, com Garantia Adicional Fidejussória, </w:t>
      </w:r>
      <w:r w:rsidRPr="00594869">
        <w:rPr>
          <w:rFonts w:ascii="Verdana" w:hAnsi="Verdana"/>
          <w:i/>
          <w:sz w:val="20"/>
          <w:szCs w:val="20"/>
        </w:rPr>
        <w:t xml:space="preserve">em Série Única, para Distribuição Pública com Esforços Restritos, </w:t>
      </w:r>
      <w:r w:rsidRPr="00594869">
        <w:rPr>
          <w:rFonts w:ascii="Verdana" w:hAnsi="Verdana" w:cs="Arial"/>
          <w:i/>
          <w:sz w:val="20"/>
          <w:szCs w:val="20"/>
        </w:rPr>
        <w:t xml:space="preserve">da </w:t>
      </w:r>
      <w:r w:rsidR="00840882" w:rsidRPr="00594869">
        <w:rPr>
          <w:rFonts w:ascii="Verdana" w:hAnsi="Verdana" w:cs="Arial"/>
          <w:i/>
          <w:sz w:val="20"/>
          <w:szCs w:val="20"/>
        </w:rPr>
        <w:t>Tibagi Energia SPE</w:t>
      </w:r>
      <w:r w:rsidRPr="00594869">
        <w:rPr>
          <w:rFonts w:ascii="Verdana" w:hAnsi="Verdana" w:cs="Arial"/>
          <w:i/>
          <w:sz w:val="20"/>
          <w:szCs w:val="20"/>
        </w:rPr>
        <w:t xml:space="preserve"> S.A.</w:t>
      </w:r>
      <w:r w:rsidR="000513FC" w:rsidRPr="00594869">
        <w:rPr>
          <w:rFonts w:ascii="Verdana" w:hAnsi="Verdana" w:cs="Arial"/>
          <w:sz w:val="20"/>
          <w:szCs w:val="20"/>
        </w:rPr>
        <w:t>”</w:t>
      </w:r>
      <w:r w:rsidRPr="00594869">
        <w:rPr>
          <w:rFonts w:ascii="Verdana" w:hAnsi="Verdana"/>
          <w:sz w:val="20"/>
          <w:szCs w:val="20"/>
        </w:rPr>
        <w:t xml:space="preserve"> (“</w:t>
      </w:r>
      <w:r w:rsidRPr="00594869">
        <w:rPr>
          <w:rFonts w:ascii="Verdana" w:hAnsi="Verdana"/>
          <w:sz w:val="20"/>
          <w:szCs w:val="20"/>
          <w:u w:val="single"/>
        </w:rPr>
        <w:t>Escritura de Emissão</w:t>
      </w:r>
      <w:r w:rsidRPr="00594869">
        <w:rPr>
          <w:rFonts w:ascii="Verdana" w:hAnsi="Verdana"/>
          <w:sz w:val="20"/>
          <w:szCs w:val="20"/>
        </w:rPr>
        <w:t>”), mediante as cláusulas e condições a seguir.</w:t>
      </w:r>
    </w:p>
    <w:p w:rsidR="00DD7569" w:rsidRPr="00594869" w:rsidRDefault="00DD7569" w:rsidP="0031735D">
      <w:pPr>
        <w:pStyle w:val="Corpodetexto"/>
        <w:jc w:val="both"/>
        <w:rPr>
          <w:rFonts w:ascii="Verdana" w:hAnsi="Verdana" w:cs="Arial"/>
          <w:sz w:val="20"/>
          <w:szCs w:val="20"/>
        </w:rPr>
      </w:pPr>
    </w:p>
    <w:p w:rsidR="00A827D5" w:rsidRPr="00594869" w:rsidRDefault="00A827D5" w:rsidP="00EE3FD7">
      <w:pPr>
        <w:pStyle w:val="Corpodetexto"/>
        <w:jc w:val="both"/>
        <w:rPr>
          <w:rFonts w:ascii="Verdana" w:hAnsi="Verdana" w:cs="Arial"/>
          <w:sz w:val="20"/>
          <w:szCs w:val="20"/>
        </w:rPr>
      </w:pPr>
      <w:bookmarkStart w:id="15" w:name="_DV_M37"/>
      <w:bookmarkEnd w:id="15"/>
    </w:p>
    <w:p w:rsidR="00DD7569" w:rsidRPr="00594869" w:rsidRDefault="00DD7569" w:rsidP="00FE2805">
      <w:pPr>
        <w:pStyle w:val="Ttulo1"/>
      </w:pPr>
      <w:bookmarkStart w:id="16" w:name="_DV_M38"/>
      <w:bookmarkStart w:id="17" w:name="_Toc499990313"/>
      <w:bookmarkStart w:id="18" w:name="_Toc280370534"/>
      <w:bookmarkStart w:id="19" w:name="_Toc349040590"/>
      <w:bookmarkStart w:id="20" w:name="_Toc351469175"/>
      <w:bookmarkStart w:id="21" w:name="_Toc352767477"/>
      <w:bookmarkStart w:id="22" w:name="_Toc355626564"/>
      <w:bookmarkEnd w:id="16"/>
      <w:r w:rsidRPr="00594869">
        <w:t>CLÁUSULA I</w:t>
      </w:r>
      <w:r w:rsidRPr="00594869">
        <w:br/>
        <w:t>AUTORIZAÇÕES</w:t>
      </w:r>
      <w:bookmarkEnd w:id="17"/>
      <w:bookmarkEnd w:id="18"/>
      <w:bookmarkEnd w:id="19"/>
      <w:bookmarkEnd w:id="20"/>
      <w:bookmarkEnd w:id="21"/>
      <w:bookmarkEnd w:id="22"/>
    </w:p>
    <w:p w:rsidR="00DD7569" w:rsidRPr="00594869" w:rsidRDefault="00DD7569" w:rsidP="00EE3FD7">
      <w:pPr>
        <w:keepNext/>
        <w:rPr>
          <w:rFonts w:ascii="Verdana" w:hAnsi="Verdana" w:cs="Arial"/>
          <w:sz w:val="20"/>
          <w:szCs w:val="20"/>
        </w:rPr>
      </w:pPr>
    </w:p>
    <w:p w:rsidR="00DD7569" w:rsidRPr="00594869" w:rsidRDefault="00DD7569" w:rsidP="0056060F">
      <w:pPr>
        <w:pStyle w:val="PargrafodaLista"/>
        <w:keepNext/>
        <w:numPr>
          <w:ilvl w:val="1"/>
          <w:numId w:val="58"/>
        </w:numPr>
        <w:ind w:left="0" w:firstLine="0"/>
        <w:jc w:val="both"/>
        <w:rPr>
          <w:rFonts w:ascii="Verdana" w:hAnsi="Verdana"/>
          <w:b/>
          <w:smallCaps/>
          <w:color w:val="000000" w:themeColor="text1"/>
          <w:sz w:val="20"/>
          <w:szCs w:val="20"/>
        </w:rPr>
      </w:pPr>
      <w:bookmarkStart w:id="23" w:name="_DV_M39"/>
      <w:bookmarkEnd w:id="23"/>
      <w:r w:rsidRPr="00594869">
        <w:rPr>
          <w:rFonts w:ascii="Verdana" w:hAnsi="Verdana"/>
          <w:b/>
          <w:smallCaps/>
          <w:color w:val="000000" w:themeColor="text1"/>
          <w:sz w:val="20"/>
          <w:szCs w:val="20"/>
        </w:rPr>
        <w:t xml:space="preserve">Autorização da Emissão e da Constituição das Garantias pela Emissora </w:t>
      </w:r>
    </w:p>
    <w:p w:rsidR="00DD7569" w:rsidRPr="00594869" w:rsidRDefault="00DD7569" w:rsidP="00EE3FD7">
      <w:pPr>
        <w:keepNext/>
        <w:jc w:val="both"/>
        <w:rPr>
          <w:rFonts w:ascii="Verdana" w:hAnsi="Verdana"/>
          <w:b/>
          <w:sz w:val="20"/>
          <w:szCs w:val="20"/>
        </w:rPr>
      </w:pPr>
    </w:p>
    <w:p w:rsidR="00DD7569" w:rsidRPr="00594869" w:rsidRDefault="00DD7569" w:rsidP="0056060F">
      <w:pPr>
        <w:pStyle w:val="PargrafodaLista"/>
        <w:numPr>
          <w:ilvl w:val="2"/>
          <w:numId w:val="16"/>
        </w:numPr>
        <w:ind w:left="0" w:firstLine="0"/>
        <w:jc w:val="both"/>
        <w:rPr>
          <w:rFonts w:ascii="Verdana" w:hAnsi="Verdana"/>
          <w:sz w:val="20"/>
          <w:szCs w:val="20"/>
        </w:rPr>
      </w:pPr>
      <w:bookmarkStart w:id="24" w:name="_DV_M40"/>
      <w:bookmarkEnd w:id="24"/>
      <w:r w:rsidRPr="00594869">
        <w:rPr>
          <w:rFonts w:ascii="Verdana" w:hAnsi="Verdana"/>
          <w:sz w:val="20"/>
          <w:szCs w:val="20"/>
        </w:rPr>
        <w:t xml:space="preserve">A presente Escritura de Emissão </w:t>
      </w:r>
      <w:r w:rsidR="00C80FD0">
        <w:rPr>
          <w:rFonts w:ascii="Verdana" w:hAnsi="Verdana"/>
          <w:sz w:val="20"/>
          <w:szCs w:val="20"/>
        </w:rPr>
        <w:t xml:space="preserve">e os </w:t>
      </w:r>
      <w:r w:rsidR="00C80FD0" w:rsidRPr="00594869">
        <w:rPr>
          <w:rFonts w:ascii="Verdana" w:hAnsi="Verdana"/>
          <w:sz w:val="20"/>
          <w:szCs w:val="20"/>
        </w:rPr>
        <w:t>Contratos de Garantia (conforme definido na Cláusula 4.15.1 abaixo)</w:t>
      </w:r>
      <w:r w:rsidR="00C80FD0">
        <w:rPr>
          <w:rFonts w:ascii="Verdana" w:hAnsi="Verdana"/>
          <w:sz w:val="20"/>
          <w:szCs w:val="20"/>
        </w:rPr>
        <w:t xml:space="preserve"> são firmados </w:t>
      </w:r>
      <w:r w:rsidR="00224BE1">
        <w:rPr>
          <w:rFonts w:ascii="Verdana" w:hAnsi="Verdana"/>
          <w:sz w:val="20"/>
          <w:szCs w:val="20"/>
        </w:rPr>
        <w:t xml:space="preserve">pela Emissora </w:t>
      </w:r>
      <w:r w:rsidRPr="00594869">
        <w:rPr>
          <w:rFonts w:ascii="Verdana" w:hAnsi="Verdana"/>
          <w:sz w:val="20"/>
          <w:szCs w:val="20"/>
        </w:rPr>
        <w:t xml:space="preserve">com base nas deliberações </w:t>
      </w:r>
      <w:r w:rsidR="006854CC" w:rsidRPr="00594869">
        <w:rPr>
          <w:rFonts w:ascii="Verdana" w:hAnsi="Verdana"/>
          <w:sz w:val="20"/>
          <w:szCs w:val="20"/>
        </w:rPr>
        <w:t>(i) </w:t>
      </w:r>
      <w:r w:rsidRPr="00594869">
        <w:rPr>
          <w:rFonts w:ascii="Verdana" w:hAnsi="Verdana"/>
          <w:sz w:val="20"/>
          <w:szCs w:val="20"/>
        </w:rPr>
        <w:t xml:space="preserve">da Assembleia Geral Extraordinária de acionistas da Emissora, realizada em </w:t>
      </w:r>
      <w:bookmarkStart w:id="25" w:name="_DV_M41"/>
      <w:bookmarkStart w:id="26" w:name="_DV_M42"/>
      <w:bookmarkEnd w:id="25"/>
      <w:bookmarkEnd w:id="26"/>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7C420B">
        <w:rPr>
          <w:rFonts w:ascii="Verdana" w:hAnsi="Verdana" w:cs="Arial"/>
          <w:sz w:val="20"/>
          <w:szCs w:val="20"/>
        </w:rPr>
        <w:t xml:space="preserve"> </w:t>
      </w:r>
      <w:r w:rsidR="0051398F" w:rsidRPr="00594869">
        <w:rPr>
          <w:rFonts w:ascii="Verdana" w:hAnsi="Verdana"/>
          <w:sz w:val="20"/>
          <w:szCs w:val="20"/>
        </w:rPr>
        <w:t xml:space="preserve">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51398F" w:rsidRPr="00594869">
        <w:rPr>
          <w:rFonts w:ascii="Verdana" w:hAnsi="Verdana"/>
          <w:sz w:val="20"/>
          <w:szCs w:val="20"/>
        </w:rPr>
        <w:t>de 201</w:t>
      </w:r>
      <w:r w:rsidR="005D2864" w:rsidRPr="00594869">
        <w:rPr>
          <w:rFonts w:ascii="Verdana" w:hAnsi="Verdana"/>
          <w:sz w:val="20"/>
          <w:szCs w:val="20"/>
        </w:rPr>
        <w:t>9</w:t>
      </w:r>
      <w:r w:rsidRPr="00594869">
        <w:rPr>
          <w:rFonts w:ascii="Verdana" w:hAnsi="Verdana"/>
          <w:sz w:val="20"/>
          <w:szCs w:val="20"/>
        </w:rPr>
        <w:t xml:space="preserve"> (“</w:t>
      </w:r>
      <w:r w:rsidRPr="00594869">
        <w:rPr>
          <w:rFonts w:ascii="Verdana" w:hAnsi="Verdana"/>
          <w:sz w:val="20"/>
          <w:szCs w:val="20"/>
          <w:u w:val="single"/>
        </w:rPr>
        <w:t>AGE da Emissor</w:t>
      </w:r>
      <w:r w:rsidRPr="00EE3FD7">
        <w:rPr>
          <w:rFonts w:ascii="Verdana" w:hAnsi="Verdana"/>
          <w:sz w:val="20"/>
          <w:szCs w:val="20"/>
        </w:rPr>
        <w:t>a</w:t>
      </w:r>
      <w:r w:rsidRPr="00594869">
        <w:rPr>
          <w:rFonts w:ascii="Verdana" w:hAnsi="Verdana"/>
          <w:sz w:val="20"/>
          <w:szCs w:val="20"/>
        </w:rPr>
        <w:t>”)</w:t>
      </w:r>
      <w:r w:rsidR="006854CC" w:rsidRPr="00594869">
        <w:rPr>
          <w:rFonts w:ascii="Verdana" w:hAnsi="Verdana"/>
          <w:sz w:val="20"/>
          <w:szCs w:val="20"/>
        </w:rPr>
        <w:t xml:space="preserve"> e (</w:t>
      </w:r>
      <w:proofErr w:type="spellStart"/>
      <w:r w:rsidR="006854CC" w:rsidRPr="00594869">
        <w:rPr>
          <w:rFonts w:ascii="Verdana" w:hAnsi="Verdana"/>
          <w:sz w:val="20"/>
          <w:szCs w:val="20"/>
        </w:rPr>
        <w:t>ii</w:t>
      </w:r>
      <w:proofErr w:type="spellEnd"/>
      <w:r w:rsidR="006854CC" w:rsidRPr="00594869">
        <w:rPr>
          <w:rFonts w:ascii="Verdana" w:hAnsi="Verdana"/>
          <w:sz w:val="20"/>
          <w:szCs w:val="20"/>
        </w:rPr>
        <w:t xml:space="preserve">) na Reunião do Conselho de Administração da Emissora, realizada em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6854CC" w:rsidRPr="00594869">
        <w:rPr>
          <w:rFonts w:ascii="Verdana" w:hAnsi="Verdana"/>
          <w:sz w:val="20"/>
          <w:szCs w:val="20"/>
        </w:rPr>
        <w:t xml:space="preserve"> 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6854CC" w:rsidRPr="00594869">
        <w:rPr>
          <w:rFonts w:ascii="Verdana" w:hAnsi="Verdana"/>
          <w:sz w:val="20"/>
          <w:szCs w:val="20"/>
        </w:rPr>
        <w:t xml:space="preserve"> de 2019 (“</w:t>
      </w:r>
      <w:r w:rsidR="006854CC" w:rsidRPr="00594869">
        <w:rPr>
          <w:rFonts w:ascii="Verdana" w:hAnsi="Verdana"/>
          <w:sz w:val="20"/>
          <w:szCs w:val="20"/>
          <w:u w:val="single"/>
        </w:rPr>
        <w:t>RCA da Emissor</w:t>
      </w:r>
      <w:r w:rsidR="006854CC" w:rsidRPr="002B2398">
        <w:rPr>
          <w:rFonts w:ascii="Verdana" w:hAnsi="Verdana"/>
          <w:sz w:val="20"/>
          <w:szCs w:val="20"/>
          <w:u w:val="single"/>
        </w:rPr>
        <w:t>a</w:t>
      </w:r>
      <w:r w:rsidR="006854CC" w:rsidRPr="00594869">
        <w:rPr>
          <w:rFonts w:ascii="Verdana" w:hAnsi="Verdana"/>
          <w:sz w:val="20"/>
          <w:szCs w:val="20"/>
        </w:rPr>
        <w:t>” e, em conjunto com a AGE da Emissora, as “</w:t>
      </w:r>
      <w:r w:rsidR="006854CC" w:rsidRPr="00594869">
        <w:rPr>
          <w:rFonts w:ascii="Verdana" w:hAnsi="Verdana"/>
          <w:sz w:val="20"/>
          <w:szCs w:val="20"/>
          <w:u w:val="single"/>
        </w:rPr>
        <w:t>Aprovações da Emissora</w:t>
      </w:r>
      <w:r w:rsidR="006854CC" w:rsidRPr="00594869">
        <w:rPr>
          <w:rFonts w:ascii="Verdana" w:hAnsi="Verdana"/>
          <w:sz w:val="20"/>
          <w:szCs w:val="20"/>
        </w:rPr>
        <w:t>”)</w:t>
      </w:r>
      <w:r w:rsidRPr="00594869">
        <w:rPr>
          <w:rFonts w:ascii="Verdana" w:hAnsi="Verdana"/>
          <w:sz w:val="20"/>
          <w:szCs w:val="20"/>
        </w:rPr>
        <w:t>, na</w:t>
      </w:r>
      <w:r w:rsidR="006854CC" w:rsidRPr="00594869">
        <w:rPr>
          <w:rFonts w:ascii="Verdana" w:hAnsi="Verdana"/>
          <w:sz w:val="20"/>
          <w:szCs w:val="20"/>
        </w:rPr>
        <w:t>s</w:t>
      </w:r>
      <w:r w:rsidRPr="00594869">
        <w:rPr>
          <w:rFonts w:ascii="Verdana" w:hAnsi="Verdana"/>
          <w:sz w:val="20"/>
          <w:szCs w:val="20"/>
        </w:rPr>
        <w:t xml:space="preserve"> qua</w:t>
      </w:r>
      <w:r w:rsidR="006854CC" w:rsidRPr="00594869">
        <w:rPr>
          <w:rFonts w:ascii="Verdana" w:hAnsi="Verdana"/>
          <w:sz w:val="20"/>
          <w:szCs w:val="20"/>
        </w:rPr>
        <w:t>is</w:t>
      </w:r>
      <w:r w:rsidRPr="00594869">
        <w:rPr>
          <w:rFonts w:ascii="Verdana" w:hAnsi="Verdana"/>
          <w:sz w:val="20"/>
          <w:szCs w:val="20"/>
        </w:rPr>
        <w:t xml:space="preserve"> foram deliberadas: (a)</w:t>
      </w:r>
      <w:r w:rsidR="00A44A30" w:rsidRPr="00594869">
        <w:rPr>
          <w:rFonts w:ascii="Verdana" w:hAnsi="Verdana"/>
          <w:sz w:val="20"/>
          <w:szCs w:val="20"/>
        </w:rPr>
        <w:t> </w:t>
      </w:r>
      <w:r w:rsidRPr="00594869">
        <w:rPr>
          <w:rFonts w:ascii="Verdana" w:hAnsi="Verdana"/>
          <w:sz w:val="20"/>
          <w:szCs w:val="20"/>
        </w:rPr>
        <w:t>a aprovação da Emissão e da Oferta Restrita (conforme definidos na Cláusula II abaixo), bem como seus termos e condições; (b)</w:t>
      </w:r>
      <w:r w:rsidR="00A44A30" w:rsidRPr="00594869">
        <w:rPr>
          <w:rFonts w:ascii="Verdana" w:hAnsi="Verdana"/>
          <w:sz w:val="20"/>
          <w:szCs w:val="20"/>
        </w:rPr>
        <w:t> </w:t>
      </w:r>
      <w:r w:rsidRPr="00594869">
        <w:rPr>
          <w:rFonts w:ascii="Verdana" w:hAnsi="Verdana"/>
          <w:sz w:val="20"/>
          <w:szCs w:val="20"/>
        </w:rPr>
        <w:t>a outorga das garantias a serem constituídas por meio do Contrato de Cessão Fiduciária (conforme definido na Cláusula 4.15.1, item (</w:t>
      </w:r>
      <w:proofErr w:type="spellStart"/>
      <w:r w:rsidRPr="00594869">
        <w:rPr>
          <w:rFonts w:ascii="Verdana" w:hAnsi="Verdana"/>
          <w:sz w:val="20"/>
          <w:szCs w:val="20"/>
        </w:rPr>
        <w:t>i</w:t>
      </w:r>
      <w:r w:rsidR="00C7504F" w:rsidRPr="00594869">
        <w:rPr>
          <w:rFonts w:ascii="Verdana" w:hAnsi="Verdana"/>
          <w:sz w:val="20"/>
          <w:szCs w:val="20"/>
        </w:rPr>
        <w:t>i</w:t>
      </w:r>
      <w:proofErr w:type="spellEnd"/>
      <w:r w:rsidRPr="00594869">
        <w:rPr>
          <w:rFonts w:ascii="Verdana" w:hAnsi="Verdana"/>
          <w:sz w:val="20"/>
          <w:szCs w:val="20"/>
        </w:rPr>
        <w:t>) abaixo)</w:t>
      </w:r>
      <w:r w:rsidR="00C80FD0">
        <w:rPr>
          <w:rFonts w:ascii="Verdana" w:hAnsi="Verdana"/>
          <w:sz w:val="20"/>
          <w:szCs w:val="20"/>
        </w:rPr>
        <w:t>, bem como a celebração deste</w:t>
      </w:r>
      <w:r w:rsidR="009909D0">
        <w:rPr>
          <w:rFonts w:ascii="Verdana" w:hAnsi="Verdana"/>
          <w:sz w:val="20"/>
          <w:szCs w:val="20"/>
        </w:rPr>
        <w:t xml:space="preserve"> último</w:t>
      </w:r>
      <w:r w:rsidR="00C80FD0">
        <w:rPr>
          <w:rFonts w:ascii="Verdana" w:hAnsi="Verdana"/>
          <w:sz w:val="20"/>
          <w:szCs w:val="20"/>
        </w:rPr>
        <w:t xml:space="preserve"> instrumento e </w:t>
      </w:r>
      <w:r w:rsidR="00C80FD0" w:rsidRPr="00594869">
        <w:rPr>
          <w:rFonts w:ascii="Verdana" w:hAnsi="Verdana"/>
          <w:sz w:val="20"/>
          <w:szCs w:val="20"/>
        </w:rPr>
        <w:t>do Contrato de Alienação Fiduciária (conforme definido na Cl</w:t>
      </w:r>
      <w:r w:rsidR="00C80FD0">
        <w:rPr>
          <w:rFonts w:ascii="Verdana" w:hAnsi="Verdana"/>
          <w:sz w:val="20"/>
          <w:szCs w:val="20"/>
        </w:rPr>
        <w:t>áusula 4.15.1, item (i) abaixo)</w:t>
      </w:r>
      <w:r w:rsidRPr="00594869">
        <w:rPr>
          <w:rFonts w:ascii="Verdana" w:hAnsi="Verdana"/>
          <w:sz w:val="20"/>
          <w:szCs w:val="20"/>
        </w:rPr>
        <w:t>; (c)</w:t>
      </w:r>
      <w:r w:rsidR="00A44A30" w:rsidRPr="00594869">
        <w:rPr>
          <w:rFonts w:ascii="Verdana" w:hAnsi="Verdana"/>
          <w:sz w:val="20"/>
          <w:szCs w:val="20"/>
        </w:rPr>
        <w:t> </w:t>
      </w:r>
      <w:r w:rsidRPr="00594869">
        <w:rPr>
          <w:rFonts w:ascii="Verdana" w:hAnsi="Verdana"/>
          <w:sz w:val="20"/>
          <w:szCs w:val="20"/>
        </w:rPr>
        <w:t>a contratação das Fianças Bancárias (conforme definidas na Cláusula 4.1</w:t>
      </w:r>
      <w:r w:rsidR="00EB10B3">
        <w:rPr>
          <w:rFonts w:ascii="Verdana" w:hAnsi="Verdana"/>
          <w:sz w:val="20"/>
          <w:szCs w:val="20"/>
        </w:rPr>
        <w:t>6</w:t>
      </w:r>
      <w:r w:rsidRPr="00594869">
        <w:rPr>
          <w:rFonts w:ascii="Verdana" w:hAnsi="Verdana"/>
          <w:sz w:val="20"/>
          <w:szCs w:val="20"/>
        </w:rPr>
        <w:t>.2 abaixo)</w:t>
      </w:r>
      <w:r w:rsidR="005B6D7F" w:rsidRPr="00594869">
        <w:rPr>
          <w:rFonts w:ascii="Verdana" w:hAnsi="Verdana"/>
          <w:sz w:val="20"/>
          <w:szCs w:val="20"/>
        </w:rPr>
        <w:t>;</w:t>
      </w:r>
      <w:r w:rsidRPr="00594869">
        <w:rPr>
          <w:rFonts w:ascii="Verdana" w:hAnsi="Verdana"/>
          <w:sz w:val="20"/>
          <w:szCs w:val="20"/>
        </w:rPr>
        <w:t xml:space="preserve"> e (d)</w:t>
      </w:r>
      <w:r w:rsidR="00A44A30" w:rsidRPr="00594869">
        <w:rPr>
          <w:rFonts w:ascii="Verdana" w:hAnsi="Verdana"/>
          <w:sz w:val="20"/>
          <w:szCs w:val="20"/>
        </w:rPr>
        <w:t> </w:t>
      </w:r>
      <w:r w:rsidRPr="00594869">
        <w:rPr>
          <w:rFonts w:ascii="Verdana" w:hAnsi="Verdana"/>
          <w:sz w:val="20"/>
          <w:szCs w:val="20"/>
        </w:rPr>
        <w:t xml:space="preserve">a autorização à </w:t>
      </w:r>
      <w:r w:rsidR="009A3E1F" w:rsidRPr="00594869">
        <w:rPr>
          <w:rFonts w:ascii="Verdana" w:hAnsi="Verdana"/>
          <w:sz w:val="20"/>
          <w:szCs w:val="20"/>
        </w:rPr>
        <w:t>d</w:t>
      </w:r>
      <w:r w:rsidRPr="00594869">
        <w:rPr>
          <w:rFonts w:ascii="Verdana" w:hAnsi="Verdana"/>
          <w:sz w:val="20"/>
          <w:szCs w:val="20"/>
        </w:rPr>
        <w:t>iretoria da Emissora para praticar todos e quaisquer atos e assinar todos e quaisquer documentos necessários à implementação e formalização das deliberações da</w:t>
      </w:r>
      <w:r w:rsidR="006854CC" w:rsidRPr="00594869">
        <w:rPr>
          <w:rFonts w:ascii="Verdana" w:hAnsi="Verdana"/>
          <w:sz w:val="20"/>
          <w:szCs w:val="20"/>
        </w:rPr>
        <w:t>s</w:t>
      </w:r>
      <w:r w:rsidR="005F448A">
        <w:rPr>
          <w:rFonts w:ascii="Verdana" w:hAnsi="Verdana"/>
          <w:sz w:val="20"/>
          <w:szCs w:val="20"/>
        </w:rPr>
        <w:t xml:space="preserve"> </w:t>
      </w:r>
      <w:r w:rsidR="006854CC" w:rsidRPr="00594869">
        <w:rPr>
          <w:rFonts w:ascii="Verdana" w:hAnsi="Verdana"/>
          <w:sz w:val="20"/>
          <w:szCs w:val="20"/>
        </w:rPr>
        <w:t xml:space="preserve">Aprovações </w:t>
      </w:r>
      <w:r w:rsidRPr="00594869">
        <w:rPr>
          <w:rFonts w:ascii="Verdana" w:hAnsi="Verdana"/>
          <w:sz w:val="20"/>
          <w:szCs w:val="20"/>
        </w:rPr>
        <w:t xml:space="preserve">da Emissora, especialmente para realização da Oferta Restrita e da Emissão, incluindo esta Escritura de Emissão e seus aditamentos, bem como ratificação de todos e quaisquer atos até então </w:t>
      </w:r>
      <w:r w:rsidRPr="00594869">
        <w:rPr>
          <w:rFonts w:ascii="Verdana" w:hAnsi="Verdana"/>
          <w:sz w:val="20"/>
          <w:szCs w:val="20"/>
        </w:rPr>
        <w:lastRenderedPageBreak/>
        <w:t xml:space="preserve">praticados e todos e quaisquer documentos até então assinados pela </w:t>
      </w:r>
      <w:r w:rsidR="009A3E1F" w:rsidRPr="00594869">
        <w:rPr>
          <w:rFonts w:ascii="Verdana" w:hAnsi="Verdana"/>
          <w:sz w:val="20"/>
          <w:szCs w:val="20"/>
        </w:rPr>
        <w:t>d</w:t>
      </w:r>
      <w:r w:rsidRPr="00594869">
        <w:rPr>
          <w:rFonts w:ascii="Verdana" w:hAnsi="Verdana"/>
          <w:sz w:val="20"/>
          <w:szCs w:val="20"/>
        </w:rPr>
        <w:t>iretoria da Emissora para a implementação da Oferta Restrita, da Emissão e da constituição das garantias necessárias.</w:t>
      </w:r>
    </w:p>
    <w:p w:rsidR="00DD7569" w:rsidRPr="00594869" w:rsidRDefault="00DD7569" w:rsidP="001C5BD6">
      <w:pPr>
        <w:jc w:val="both"/>
        <w:rPr>
          <w:rFonts w:ascii="Verdana" w:hAnsi="Verdana" w:cs="Arial"/>
          <w:sz w:val="20"/>
          <w:szCs w:val="20"/>
        </w:rPr>
      </w:pPr>
    </w:p>
    <w:p w:rsidR="00C80FD0" w:rsidRPr="00594869" w:rsidRDefault="00C80FD0" w:rsidP="0056060F">
      <w:pPr>
        <w:pStyle w:val="PargrafodaLista"/>
        <w:keepNext/>
        <w:numPr>
          <w:ilvl w:val="1"/>
          <w:numId w:val="58"/>
        </w:numPr>
        <w:ind w:left="0" w:firstLine="0"/>
        <w:jc w:val="both"/>
        <w:rPr>
          <w:rFonts w:ascii="Verdana" w:hAnsi="Verdana"/>
          <w:b/>
          <w:smallCaps/>
          <w:color w:val="000000" w:themeColor="text1"/>
          <w:sz w:val="20"/>
          <w:szCs w:val="20"/>
        </w:rPr>
      </w:pPr>
      <w:r w:rsidRPr="00594869">
        <w:rPr>
          <w:rFonts w:ascii="Verdana" w:hAnsi="Verdana"/>
          <w:b/>
          <w:smallCaps/>
          <w:color w:val="000000" w:themeColor="text1"/>
          <w:sz w:val="20"/>
          <w:szCs w:val="20"/>
        </w:rPr>
        <w:t xml:space="preserve">Autorização da Constituição das Garantias </w:t>
      </w:r>
      <w:r>
        <w:rPr>
          <w:rFonts w:ascii="Verdana" w:hAnsi="Verdana"/>
          <w:b/>
          <w:smallCaps/>
          <w:color w:val="000000" w:themeColor="text1"/>
          <w:sz w:val="20"/>
          <w:szCs w:val="20"/>
        </w:rPr>
        <w:t>pelas Acionistas</w:t>
      </w:r>
    </w:p>
    <w:p w:rsidR="00C80FD0" w:rsidRPr="00594869" w:rsidRDefault="00C80FD0" w:rsidP="00C80FD0">
      <w:pPr>
        <w:keepNext/>
        <w:jc w:val="both"/>
        <w:rPr>
          <w:rFonts w:ascii="Verdana" w:hAnsi="Verdana"/>
          <w:b/>
          <w:sz w:val="20"/>
          <w:szCs w:val="20"/>
        </w:rPr>
      </w:pPr>
    </w:p>
    <w:p w:rsidR="00CA614D" w:rsidRPr="00594869" w:rsidRDefault="00C80FD0" w:rsidP="0056060F">
      <w:pPr>
        <w:pStyle w:val="PargrafodaLista"/>
        <w:numPr>
          <w:ilvl w:val="2"/>
          <w:numId w:val="16"/>
        </w:numPr>
        <w:ind w:left="0" w:firstLine="0"/>
        <w:jc w:val="both"/>
        <w:rPr>
          <w:rFonts w:ascii="Verdana" w:hAnsi="Verdana" w:cs="Arial"/>
          <w:sz w:val="20"/>
          <w:szCs w:val="20"/>
        </w:rPr>
      </w:pPr>
      <w:r>
        <w:rPr>
          <w:rFonts w:ascii="Verdana" w:hAnsi="Verdana"/>
          <w:sz w:val="20"/>
          <w:szCs w:val="20"/>
        </w:rPr>
        <w:t xml:space="preserve">O Contrato de </w:t>
      </w:r>
      <w:r w:rsidRPr="00594869">
        <w:rPr>
          <w:rFonts w:ascii="Verdana" w:hAnsi="Verdana"/>
          <w:sz w:val="20"/>
          <w:szCs w:val="20"/>
        </w:rPr>
        <w:t>Alienação Fiduciária (conforme definido na Cl</w:t>
      </w:r>
      <w:r>
        <w:rPr>
          <w:rFonts w:ascii="Verdana" w:hAnsi="Verdana"/>
          <w:sz w:val="20"/>
          <w:szCs w:val="20"/>
        </w:rPr>
        <w:t xml:space="preserve">áusula 4.15.1, item (i) abaixo) é firmado </w:t>
      </w:r>
      <w:r w:rsidR="00834F07">
        <w:rPr>
          <w:rFonts w:ascii="Verdana" w:hAnsi="Verdana"/>
          <w:sz w:val="20"/>
          <w:szCs w:val="20"/>
        </w:rPr>
        <w:t xml:space="preserve">pela </w:t>
      </w:r>
      <w:proofErr w:type="spellStart"/>
      <w:r w:rsidR="00834F07">
        <w:rPr>
          <w:rFonts w:ascii="Verdana" w:hAnsi="Verdana"/>
          <w:sz w:val="20"/>
          <w:szCs w:val="20"/>
        </w:rPr>
        <w:t>Guartela</w:t>
      </w:r>
      <w:proofErr w:type="spellEnd"/>
      <w:r w:rsidR="00834F07">
        <w:rPr>
          <w:rFonts w:ascii="Verdana" w:hAnsi="Verdana"/>
          <w:sz w:val="20"/>
          <w:szCs w:val="20"/>
        </w:rPr>
        <w:t xml:space="preserve"> Energia SPE S.A.</w:t>
      </w:r>
      <w:r w:rsidR="00987EB3">
        <w:rPr>
          <w:rFonts w:ascii="Verdana" w:hAnsi="Verdana"/>
          <w:sz w:val="20"/>
          <w:szCs w:val="20"/>
        </w:rPr>
        <w:t xml:space="preserve"> (“</w:t>
      </w:r>
      <w:proofErr w:type="spellStart"/>
      <w:r w:rsidR="00987EB3" w:rsidRPr="00BD28BE">
        <w:rPr>
          <w:rFonts w:ascii="Verdana" w:hAnsi="Verdana"/>
          <w:sz w:val="20"/>
          <w:szCs w:val="20"/>
          <w:u w:val="single"/>
        </w:rPr>
        <w:t>Guartela</w:t>
      </w:r>
      <w:proofErr w:type="spellEnd"/>
      <w:r w:rsidR="00987EB3">
        <w:rPr>
          <w:rFonts w:ascii="Verdana" w:hAnsi="Verdana"/>
          <w:sz w:val="20"/>
          <w:szCs w:val="20"/>
        </w:rPr>
        <w:t>”)</w:t>
      </w:r>
      <w:r w:rsidR="00834F07">
        <w:rPr>
          <w:rFonts w:ascii="Verdana" w:hAnsi="Verdana"/>
          <w:sz w:val="20"/>
          <w:szCs w:val="20"/>
        </w:rPr>
        <w:t xml:space="preserve">, pela </w:t>
      </w:r>
      <w:r w:rsidR="00987EB3">
        <w:rPr>
          <w:rFonts w:ascii="Verdana" w:hAnsi="Verdana"/>
          <w:sz w:val="20"/>
          <w:szCs w:val="20"/>
        </w:rPr>
        <w:t>Tibagi Participações e Investimentos S.A. (“</w:t>
      </w:r>
      <w:r w:rsidR="00987EB3" w:rsidRPr="00BD28BE">
        <w:rPr>
          <w:rFonts w:ascii="Verdana" w:hAnsi="Verdana"/>
          <w:sz w:val="20"/>
          <w:szCs w:val="20"/>
          <w:u w:val="single"/>
        </w:rPr>
        <w:t>Tibagi Participações</w:t>
      </w:r>
      <w:r w:rsidR="00987EB3">
        <w:rPr>
          <w:rFonts w:ascii="Verdana" w:hAnsi="Verdana"/>
          <w:sz w:val="20"/>
          <w:szCs w:val="20"/>
        </w:rPr>
        <w:t xml:space="preserve">”) e </w:t>
      </w:r>
      <w:r w:rsidR="00171AC4">
        <w:rPr>
          <w:rFonts w:ascii="Verdana" w:hAnsi="Verdana"/>
          <w:sz w:val="20"/>
          <w:szCs w:val="20"/>
        </w:rPr>
        <w:t xml:space="preserve">pela </w:t>
      </w:r>
      <w:proofErr w:type="spellStart"/>
      <w:r>
        <w:rPr>
          <w:rFonts w:ascii="Verdana" w:hAnsi="Verdana"/>
          <w:sz w:val="20"/>
        </w:rPr>
        <w:t>Parh</w:t>
      </w:r>
      <w:proofErr w:type="spellEnd"/>
      <w:r>
        <w:rPr>
          <w:rFonts w:ascii="Verdana" w:hAnsi="Verdana"/>
          <w:sz w:val="20"/>
        </w:rPr>
        <w:t xml:space="preserve"> Participações em Hidrelétricas Ltda.</w:t>
      </w:r>
      <w:r w:rsidR="00987EB3">
        <w:rPr>
          <w:rFonts w:ascii="Verdana" w:hAnsi="Verdana"/>
          <w:sz w:val="20"/>
          <w:szCs w:val="20"/>
        </w:rPr>
        <w:t xml:space="preserve"> (“</w:t>
      </w:r>
      <w:r w:rsidR="00171AC4">
        <w:rPr>
          <w:rFonts w:ascii="Verdana" w:hAnsi="Verdana"/>
          <w:sz w:val="20"/>
          <w:szCs w:val="20"/>
          <w:u w:val="single"/>
        </w:rPr>
        <w:t>Ho</w:t>
      </w:r>
      <w:r w:rsidR="00A103B1">
        <w:rPr>
          <w:rFonts w:ascii="Verdana" w:hAnsi="Verdana"/>
          <w:sz w:val="20"/>
          <w:szCs w:val="20"/>
          <w:u w:val="single"/>
        </w:rPr>
        <w:t xml:space="preserve">lding </w:t>
      </w:r>
      <w:r w:rsidR="00171AC4">
        <w:rPr>
          <w:rFonts w:ascii="Verdana" w:hAnsi="Verdana"/>
          <w:sz w:val="20"/>
          <w:szCs w:val="20"/>
          <w:u w:val="single"/>
        </w:rPr>
        <w:t>Exe</w:t>
      </w:r>
      <w:r w:rsidR="00A103B1">
        <w:rPr>
          <w:rFonts w:ascii="Verdana" w:hAnsi="Verdana"/>
          <w:sz w:val="20"/>
          <w:szCs w:val="20"/>
          <w:u w:val="single"/>
        </w:rPr>
        <w:t>cutivos</w:t>
      </w:r>
      <w:r w:rsidR="00987EB3">
        <w:rPr>
          <w:rFonts w:ascii="Verdana" w:hAnsi="Verdana"/>
          <w:sz w:val="20"/>
          <w:szCs w:val="20"/>
        </w:rPr>
        <w:t xml:space="preserve">” e, em conjunto com </w:t>
      </w:r>
      <w:proofErr w:type="spellStart"/>
      <w:r w:rsidR="00987EB3">
        <w:rPr>
          <w:rFonts w:ascii="Verdana" w:hAnsi="Verdana"/>
          <w:sz w:val="20"/>
          <w:szCs w:val="20"/>
        </w:rPr>
        <w:t>Guartela</w:t>
      </w:r>
      <w:proofErr w:type="spellEnd"/>
      <w:r w:rsidR="005F448A">
        <w:rPr>
          <w:rFonts w:ascii="Verdana" w:hAnsi="Verdana"/>
          <w:sz w:val="20"/>
          <w:szCs w:val="20"/>
        </w:rPr>
        <w:t xml:space="preserve"> </w:t>
      </w:r>
      <w:r w:rsidR="00B56769">
        <w:rPr>
          <w:rFonts w:ascii="Verdana" w:hAnsi="Verdana"/>
          <w:sz w:val="20"/>
          <w:szCs w:val="20"/>
        </w:rPr>
        <w:t>e</w:t>
      </w:r>
      <w:r w:rsidR="00987EB3">
        <w:rPr>
          <w:rFonts w:ascii="Verdana" w:hAnsi="Verdana"/>
          <w:sz w:val="20"/>
          <w:szCs w:val="20"/>
        </w:rPr>
        <w:t xml:space="preserve"> Tibagi Participações, as “</w:t>
      </w:r>
      <w:r w:rsidR="00224BE1" w:rsidRPr="00BD28BE">
        <w:rPr>
          <w:rFonts w:ascii="Verdana" w:hAnsi="Verdana"/>
          <w:sz w:val="20"/>
          <w:szCs w:val="20"/>
          <w:u w:val="single"/>
        </w:rPr>
        <w:t>Acionistas</w:t>
      </w:r>
      <w:r w:rsidR="00987EB3">
        <w:rPr>
          <w:rFonts w:ascii="Verdana" w:hAnsi="Verdana"/>
          <w:sz w:val="20"/>
          <w:szCs w:val="20"/>
        </w:rPr>
        <w:t>”</w:t>
      </w:r>
      <w:proofErr w:type="gramStart"/>
      <w:r w:rsidR="00987EB3">
        <w:rPr>
          <w:rFonts w:ascii="Verdana" w:hAnsi="Verdana"/>
          <w:sz w:val="20"/>
          <w:szCs w:val="20"/>
        </w:rPr>
        <w:t>),</w:t>
      </w:r>
      <w:r w:rsidRPr="00594869">
        <w:rPr>
          <w:rFonts w:ascii="Verdana" w:hAnsi="Verdana"/>
          <w:sz w:val="20"/>
          <w:szCs w:val="20"/>
        </w:rPr>
        <w:t>com</w:t>
      </w:r>
      <w:proofErr w:type="gramEnd"/>
      <w:r w:rsidRPr="00594869">
        <w:rPr>
          <w:rFonts w:ascii="Verdana" w:hAnsi="Verdana"/>
          <w:sz w:val="20"/>
          <w:szCs w:val="20"/>
        </w:rPr>
        <w:t xml:space="preserve"> base nas deliberações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Pr>
          <w:rFonts w:ascii="Verdana" w:hAnsi="Verdana"/>
          <w:sz w:val="20"/>
          <w:szCs w:val="20"/>
        </w:rPr>
        <w:t>.</w:t>
      </w:r>
    </w:p>
    <w:p w:rsidR="00CA614D" w:rsidRDefault="00CA614D" w:rsidP="001C5BD6">
      <w:pPr>
        <w:jc w:val="both"/>
        <w:rPr>
          <w:rFonts w:ascii="Verdana" w:hAnsi="Verdana" w:cs="Arial"/>
          <w:sz w:val="20"/>
          <w:szCs w:val="20"/>
        </w:rPr>
      </w:pPr>
    </w:p>
    <w:p w:rsidR="007A3A4C" w:rsidRPr="00594869" w:rsidRDefault="007A3A4C" w:rsidP="001C5BD6">
      <w:pPr>
        <w:jc w:val="both"/>
        <w:rPr>
          <w:rFonts w:ascii="Verdana" w:hAnsi="Verdana" w:cs="Arial"/>
          <w:sz w:val="20"/>
          <w:szCs w:val="20"/>
        </w:rPr>
      </w:pPr>
    </w:p>
    <w:p w:rsidR="00DD7569" w:rsidRPr="00594869" w:rsidRDefault="00DD7569" w:rsidP="00FE2805">
      <w:pPr>
        <w:pStyle w:val="Ttulo1"/>
      </w:pPr>
      <w:bookmarkStart w:id="27" w:name="_DV_M45"/>
      <w:bookmarkStart w:id="28" w:name="_Toc499990314"/>
      <w:bookmarkStart w:id="29" w:name="_Toc280370535"/>
      <w:bookmarkStart w:id="30" w:name="_Toc349040591"/>
      <w:bookmarkStart w:id="31" w:name="_Toc351469176"/>
      <w:bookmarkStart w:id="32" w:name="_Toc352767478"/>
      <w:bookmarkStart w:id="33" w:name="_Toc355626565"/>
      <w:bookmarkEnd w:id="27"/>
      <w:r w:rsidRPr="00594869">
        <w:t>CLÁUSULA II</w:t>
      </w:r>
      <w:r w:rsidRPr="00594869">
        <w:br/>
        <w:t>REQUISITOS</w:t>
      </w:r>
      <w:bookmarkEnd w:id="28"/>
      <w:bookmarkEnd w:id="29"/>
      <w:bookmarkEnd w:id="30"/>
      <w:bookmarkEnd w:id="31"/>
      <w:bookmarkEnd w:id="32"/>
      <w:bookmarkEnd w:id="33"/>
    </w:p>
    <w:p w:rsidR="00DD7569" w:rsidRPr="00594869" w:rsidRDefault="00DD7569" w:rsidP="00EE3FD7">
      <w:pPr>
        <w:keepNext/>
        <w:rPr>
          <w:rFonts w:ascii="Verdana" w:hAnsi="Verdana" w:cs="Arial"/>
          <w:sz w:val="20"/>
          <w:szCs w:val="20"/>
        </w:rPr>
      </w:pPr>
    </w:p>
    <w:p w:rsidR="00DD7569" w:rsidRPr="00594869" w:rsidRDefault="00DD7569" w:rsidP="0056060F">
      <w:pPr>
        <w:pStyle w:val="PargrafodaLista"/>
        <w:keepNext/>
        <w:numPr>
          <w:ilvl w:val="1"/>
          <w:numId w:val="59"/>
        </w:numPr>
        <w:ind w:left="0" w:firstLine="0"/>
        <w:jc w:val="both"/>
        <w:rPr>
          <w:rFonts w:ascii="Verdana" w:hAnsi="Verdana" w:cs="Arial"/>
          <w:sz w:val="20"/>
          <w:szCs w:val="20"/>
        </w:rPr>
      </w:pPr>
      <w:bookmarkStart w:id="34" w:name="_DV_M46"/>
      <w:bookmarkEnd w:id="34"/>
      <w:r w:rsidRPr="00594869">
        <w:rPr>
          <w:rFonts w:ascii="Verdana" w:hAnsi="Verdana" w:cs="Arial"/>
          <w:sz w:val="20"/>
          <w:szCs w:val="20"/>
        </w:rPr>
        <w:t xml:space="preserve">A </w:t>
      </w:r>
      <w:r w:rsidR="00224BE1">
        <w:rPr>
          <w:rFonts w:ascii="Verdana" w:hAnsi="Verdana" w:cs="Arial"/>
          <w:sz w:val="20"/>
          <w:szCs w:val="20"/>
        </w:rPr>
        <w:t xml:space="preserve">presente </w:t>
      </w:r>
      <w:r w:rsidR="003217AC" w:rsidRPr="00594869">
        <w:rPr>
          <w:rFonts w:ascii="Verdana" w:hAnsi="Verdana" w:cs="Arial"/>
          <w:sz w:val="20"/>
          <w:szCs w:val="20"/>
        </w:rPr>
        <w:t>1</w:t>
      </w:r>
      <w:r w:rsidRPr="00594869">
        <w:rPr>
          <w:rFonts w:ascii="Verdana" w:hAnsi="Verdana" w:cs="Arial"/>
          <w:sz w:val="20"/>
          <w:szCs w:val="20"/>
        </w:rPr>
        <w:t>ª (</w:t>
      </w:r>
      <w:r w:rsidR="003217AC" w:rsidRPr="00594869">
        <w:rPr>
          <w:rFonts w:ascii="Verdana" w:hAnsi="Verdana" w:cs="Arial"/>
          <w:sz w:val="20"/>
          <w:szCs w:val="20"/>
        </w:rPr>
        <w:t>primeira</w:t>
      </w:r>
      <w:r w:rsidRPr="00594869">
        <w:rPr>
          <w:rFonts w:ascii="Verdana" w:hAnsi="Verdana" w:cs="Arial"/>
          <w:sz w:val="20"/>
          <w:szCs w:val="20"/>
        </w:rPr>
        <w:t xml:space="preserve">) emissão </w:t>
      </w:r>
      <w:r w:rsidRPr="00594869">
        <w:rPr>
          <w:rStyle w:val="DeltaViewInsertion"/>
          <w:rFonts w:ascii="Verdana" w:hAnsi="Verdana" w:cs="Arial"/>
          <w:color w:val="auto"/>
          <w:sz w:val="20"/>
          <w:szCs w:val="20"/>
          <w:u w:val="none"/>
        </w:rPr>
        <w:t xml:space="preserve">de debêntures simples, não conversíveis em ações de emissão da Emissora, da espécie </w:t>
      </w:r>
      <w:r w:rsidRPr="00594869">
        <w:rPr>
          <w:rFonts w:ascii="Verdana" w:hAnsi="Verdana" w:cs="Arial"/>
          <w:sz w:val="20"/>
          <w:szCs w:val="20"/>
        </w:rPr>
        <w:t xml:space="preserve">com garantia real, com garantia adicional fidejussória, </w:t>
      </w:r>
      <w:r w:rsidRPr="00594869">
        <w:rPr>
          <w:rStyle w:val="DeltaViewInsertion"/>
          <w:rFonts w:ascii="Verdana" w:hAnsi="Verdana" w:cs="Arial"/>
          <w:color w:val="auto"/>
          <w:sz w:val="20"/>
          <w:szCs w:val="20"/>
          <w:u w:val="none"/>
        </w:rPr>
        <w:t>em série única (“</w:t>
      </w:r>
      <w:r w:rsidRPr="00594869">
        <w:rPr>
          <w:rStyle w:val="DeltaViewInsertion"/>
          <w:rFonts w:ascii="Verdana" w:hAnsi="Verdana" w:cs="Arial"/>
          <w:color w:val="auto"/>
          <w:sz w:val="20"/>
          <w:szCs w:val="20"/>
          <w:u w:val="single"/>
        </w:rPr>
        <w:t>Emissão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Debêntures</w:t>
      </w:r>
      <w:r w:rsidRPr="00594869">
        <w:rPr>
          <w:rStyle w:val="DeltaViewInsertion"/>
          <w:rFonts w:ascii="Verdana" w:hAnsi="Verdana" w:cs="Arial"/>
          <w:color w:val="auto"/>
          <w:sz w:val="20"/>
          <w:szCs w:val="20"/>
          <w:u w:val="none"/>
        </w:rPr>
        <w:t xml:space="preserve">”, respectivamente), </w:t>
      </w:r>
      <w:r w:rsidRPr="00594869">
        <w:rPr>
          <w:rFonts w:ascii="Verdana" w:hAnsi="Verdana" w:cs="Arial"/>
          <w:sz w:val="20"/>
          <w:szCs w:val="20"/>
        </w:rPr>
        <w:t xml:space="preserve">para distribuição pública com esforços restritos, </w:t>
      </w:r>
      <w:r w:rsidRPr="00594869">
        <w:rPr>
          <w:rStyle w:val="DeltaViewInsertion"/>
          <w:rFonts w:ascii="Verdana" w:hAnsi="Verdana" w:cs="Arial"/>
          <w:color w:val="auto"/>
          <w:sz w:val="20"/>
          <w:szCs w:val="20"/>
          <w:u w:val="none"/>
        </w:rPr>
        <w:t xml:space="preserve">nos termos da </w:t>
      </w:r>
      <w:r w:rsidRPr="00594869">
        <w:rPr>
          <w:rFonts w:ascii="Verdana" w:hAnsi="Verdana" w:cs="Arial"/>
          <w:sz w:val="20"/>
          <w:szCs w:val="20"/>
        </w:rPr>
        <w:t>Instrução da Comissão de Valores Mobiliários (“</w:t>
      </w:r>
      <w:r w:rsidRPr="00594869">
        <w:rPr>
          <w:rFonts w:ascii="Verdana" w:hAnsi="Verdana" w:cs="Arial"/>
          <w:sz w:val="20"/>
          <w:szCs w:val="20"/>
          <w:u w:val="single"/>
        </w:rPr>
        <w:t>CVM</w:t>
      </w:r>
      <w:r w:rsidRPr="00594869">
        <w:rPr>
          <w:rFonts w:ascii="Verdana" w:hAnsi="Verdana" w:cs="Arial"/>
          <w:sz w:val="20"/>
          <w:szCs w:val="20"/>
        </w:rPr>
        <w:t>”) nº 476, de 16 de janeiro de 2009, conforme alterada (“</w:t>
      </w:r>
      <w:r w:rsidRPr="00594869">
        <w:rPr>
          <w:rFonts w:ascii="Verdana" w:hAnsi="Verdana" w:cs="Arial"/>
          <w:sz w:val="20"/>
          <w:szCs w:val="20"/>
          <w:u w:val="single"/>
        </w:rPr>
        <w:t>Instrução CVM 476</w:t>
      </w:r>
      <w:r w:rsidRPr="00594869">
        <w:rPr>
          <w:rFonts w:ascii="Verdana" w:hAnsi="Verdana" w:cs="Arial"/>
          <w:sz w:val="20"/>
          <w:szCs w:val="20"/>
        </w:rPr>
        <w:t>”), das demais disposições legais aplicáveis e desta Escritura de Emissão (“</w:t>
      </w:r>
      <w:r w:rsidRPr="00594869">
        <w:rPr>
          <w:rStyle w:val="DeltaViewInsertion"/>
          <w:rFonts w:ascii="Verdana" w:hAnsi="Verdana" w:cs="Arial"/>
          <w:color w:val="auto"/>
          <w:sz w:val="20"/>
          <w:szCs w:val="20"/>
          <w:u w:val="single"/>
        </w:rPr>
        <w:t>Oferta Restrita</w:t>
      </w:r>
      <w:r w:rsidRPr="00594869">
        <w:rPr>
          <w:rStyle w:val="DeltaViewInsertion"/>
          <w:rFonts w:ascii="Verdana" w:hAnsi="Verdana" w:cs="Arial"/>
          <w:color w:val="auto"/>
          <w:sz w:val="20"/>
          <w:szCs w:val="20"/>
          <w:u w:val="none"/>
        </w:rPr>
        <w:t>”),</w:t>
      </w:r>
      <w:r w:rsidRPr="00594869">
        <w:rPr>
          <w:rFonts w:ascii="Verdana" w:hAnsi="Verdana" w:cs="Arial"/>
          <w:sz w:val="20"/>
          <w:szCs w:val="20"/>
        </w:rPr>
        <w:t xml:space="preserve"> deverá observar os seguintes requisitos: </w:t>
      </w:r>
    </w:p>
    <w:p w:rsidR="00DD7569" w:rsidRPr="00594869" w:rsidRDefault="00DD7569" w:rsidP="001C5BD6">
      <w:pPr>
        <w:jc w:val="both"/>
        <w:rPr>
          <w:rFonts w:ascii="Verdana" w:hAnsi="Verdana" w:cs="Arial"/>
          <w:sz w:val="20"/>
          <w:szCs w:val="20"/>
        </w:rPr>
      </w:pPr>
    </w:p>
    <w:p w:rsidR="00DD7569" w:rsidRPr="00594869" w:rsidRDefault="00DD7569" w:rsidP="0056060F">
      <w:pPr>
        <w:pStyle w:val="PargrafodaLista"/>
        <w:keepNext/>
        <w:numPr>
          <w:ilvl w:val="1"/>
          <w:numId w:val="59"/>
        </w:numPr>
        <w:jc w:val="both"/>
        <w:rPr>
          <w:rFonts w:ascii="Verdana" w:hAnsi="Verdana" w:cs="Arial"/>
          <w:b/>
          <w:smallCaps/>
          <w:sz w:val="20"/>
          <w:szCs w:val="20"/>
        </w:rPr>
      </w:pPr>
      <w:bookmarkStart w:id="35" w:name="_DV_M47"/>
      <w:bookmarkStart w:id="36" w:name="_Toc499990315"/>
      <w:bookmarkEnd w:id="35"/>
      <w:r w:rsidRPr="00594869">
        <w:rPr>
          <w:rFonts w:ascii="Verdana" w:hAnsi="Verdana" w:cs="Arial"/>
          <w:b/>
          <w:smallCaps/>
          <w:sz w:val="20"/>
          <w:szCs w:val="20"/>
        </w:rPr>
        <w:t>Arquivamento na Junta Comercial e Publicação da</w:t>
      </w:r>
      <w:r w:rsidR="006854CC" w:rsidRPr="00594869">
        <w:rPr>
          <w:rFonts w:ascii="Verdana" w:hAnsi="Verdana" w:cs="Arial"/>
          <w:b/>
          <w:smallCaps/>
          <w:sz w:val="20"/>
          <w:szCs w:val="20"/>
        </w:rPr>
        <w:t>s Aprovações</w:t>
      </w:r>
      <w:bookmarkEnd w:id="36"/>
      <w:r w:rsidRPr="00594869">
        <w:rPr>
          <w:rFonts w:ascii="Verdana" w:hAnsi="Verdana" w:cs="Arial"/>
          <w:b/>
          <w:smallCaps/>
          <w:sz w:val="20"/>
          <w:szCs w:val="20"/>
        </w:rPr>
        <w:t xml:space="preserve"> da Emissora </w:t>
      </w:r>
    </w:p>
    <w:p w:rsidR="00DD7569" w:rsidRPr="00594869" w:rsidRDefault="00DD7569" w:rsidP="0031735D">
      <w:pPr>
        <w:keepNext/>
        <w:jc w:val="both"/>
        <w:rPr>
          <w:rFonts w:ascii="Verdana" w:hAnsi="Verdana" w:cs="Arial"/>
          <w:sz w:val="20"/>
          <w:szCs w:val="20"/>
        </w:rPr>
      </w:pPr>
    </w:p>
    <w:p w:rsidR="00DD7569" w:rsidRPr="00594869" w:rsidRDefault="00DD7569" w:rsidP="0056060F">
      <w:pPr>
        <w:pStyle w:val="PargrafodaLista"/>
        <w:numPr>
          <w:ilvl w:val="2"/>
          <w:numId w:val="59"/>
        </w:numPr>
        <w:ind w:left="0" w:firstLine="0"/>
        <w:jc w:val="both"/>
        <w:rPr>
          <w:rFonts w:ascii="Verdana" w:hAnsi="Verdana"/>
          <w:sz w:val="20"/>
          <w:szCs w:val="20"/>
        </w:rPr>
      </w:pPr>
      <w:bookmarkStart w:id="37" w:name="_DV_M48"/>
      <w:bookmarkEnd w:id="37"/>
      <w:r w:rsidRPr="00594869">
        <w:rPr>
          <w:rFonts w:ascii="Verdana" w:hAnsi="Verdana"/>
          <w:sz w:val="20"/>
          <w:szCs w:val="20"/>
        </w:rPr>
        <w:t xml:space="preserve">Nos </w:t>
      </w:r>
      <w:r w:rsidRPr="00EE3FD7">
        <w:rPr>
          <w:rFonts w:ascii="Verdana" w:hAnsi="Verdana" w:cs="Arial"/>
          <w:sz w:val="20"/>
          <w:szCs w:val="20"/>
        </w:rPr>
        <w:t>termos</w:t>
      </w:r>
      <w:r w:rsidRPr="00594869">
        <w:rPr>
          <w:rFonts w:ascii="Verdana" w:hAnsi="Verdana"/>
          <w:sz w:val="20"/>
          <w:szCs w:val="20"/>
        </w:rPr>
        <w:t xml:space="preserve"> dos artigos 62, inciso I, e 289 da Lei nº 6.404, de 15 de dezembro de </w:t>
      </w:r>
      <w:r w:rsidRPr="002B2398">
        <w:rPr>
          <w:rFonts w:ascii="Verdana" w:hAnsi="Verdana"/>
          <w:sz w:val="20"/>
          <w:szCs w:val="20"/>
        </w:rPr>
        <w:t>1976, conforme alterada (“</w:t>
      </w:r>
      <w:r w:rsidRPr="002B2398">
        <w:rPr>
          <w:rFonts w:ascii="Verdana" w:hAnsi="Verdana"/>
          <w:sz w:val="20"/>
          <w:szCs w:val="20"/>
          <w:u w:val="single"/>
        </w:rPr>
        <w:t>Lei das Sociedades por Ações</w:t>
      </w:r>
      <w:r w:rsidRPr="002B2398">
        <w:rPr>
          <w:rFonts w:ascii="Verdana" w:hAnsi="Verdana"/>
          <w:sz w:val="20"/>
          <w:szCs w:val="20"/>
        </w:rPr>
        <w:t xml:space="preserve">”), </w:t>
      </w:r>
      <w:r w:rsidR="006854CC" w:rsidRPr="002B2398">
        <w:rPr>
          <w:rFonts w:ascii="Verdana" w:hAnsi="Verdana"/>
          <w:sz w:val="20"/>
          <w:szCs w:val="20"/>
        </w:rPr>
        <w:t>(i) </w:t>
      </w:r>
      <w:r w:rsidRPr="002B2398">
        <w:rPr>
          <w:rFonts w:ascii="Verdana" w:hAnsi="Verdana"/>
          <w:sz w:val="20"/>
          <w:szCs w:val="20"/>
        </w:rPr>
        <w:t xml:space="preserve">a ata da AGE da Emissora </w:t>
      </w:r>
      <w:r w:rsidR="006854CC" w:rsidRPr="002B2398">
        <w:rPr>
          <w:rFonts w:ascii="Verdana" w:hAnsi="Verdana"/>
          <w:sz w:val="20"/>
          <w:szCs w:val="20"/>
        </w:rPr>
        <w:t>[</w:t>
      </w:r>
      <w:r w:rsidR="00F21A88" w:rsidRPr="002B2398">
        <w:rPr>
          <w:rFonts w:ascii="Verdana" w:hAnsi="Verdana"/>
          <w:sz w:val="20"/>
          <w:szCs w:val="20"/>
          <w:highlight w:val="yellow"/>
        </w:rPr>
        <w:t xml:space="preserve">será </w:t>
      </w:r>
      <w:r w:rsidRPr="002B2398">
        <w:rPr>
          <w:rFonts w:ascii="Verdana" w:hAnsi="Verdana"/>
          <w:sz w:val="20"/>
          <w:szCs w:val="20"/>
          <w:highlight w:val="yellow"/>
        </w:rPr>
        <w:t xml:space="preserve">arquivada na </w:t>
      </w:r>
      <w:r w:rsidR="00B115F3" w:rsidRPr="002B2398">
        <w:rPr>
          <w:rFonts w:ascii="Verdana" w:hAnsi="Verdana"/>
          <w:sz w:val="20"/>
          <w:szCs w:val="20"/>
          <w:highlight w:val="yellow"/>
        </w:rPr>
        <w:t xml:space="preserve">JUCEMG </w:t>
      </w:r>
      <w:r w:rsidR="006854CC" w:rsidRPr="002B2398">
        <w:rPr>
          <w:rFonts w:ascii="Verdana" w:hAnsi="Verdana"/>
          <w:sz w:val="20"/>
          <w:szCs w:val="20"/>
          <w:highlight w:val="yellow"/>
        </w:rPr>
        <w:t>e será publicada no Diário Oficial do Estado de Minas Gerais e no jornal [•] (“</w:t>
      </w:r>
      <w:r w:rsidR="006854CC" w:rsidRPr="002B2398">
        <w:rPr>
          <w:rFonts w:ascii="Verdana" w:hAnsi="Verdana"/>
          <w:sz w:val="20"/>
          <w:szCs w:val="20"/>
          <w:highlight w:val="yellow"/>
          <w:u w:val="single"/>
        </w:rPr>
        <w:t>Jornais de Publicação</w:t>
      </w:r>
      <w:r w:rsidR="006854CC" w:rsidRPr="002B2398">
        <w:rPr>
          <w:rFonts w:ascii="Verdana" w:hAnsi="Verdana"/>
          <w:sz w:val="20"/>
          <w:szCs w:val="20"/>
          <w:highlight w:val="yellow"/>
        </w:rPr>
        <w:t xml:space="preserve">”) // foi arquivada na JUCEMG </w:t>
      </w:r>
      <w:r w:rsidR="00AF73D0" w:rsidRPr="002B2398">
        <w:rPr>
          <w:rFonts w:ascii="Verdana" w:hAnsi="Verdana"/>
          <w:sz w:val="20"/>
          <w:szCs w:val="20"/>
          <w:highlight w:val="yellow"/>
        </w:rPr>
        <w:t xml:space="preserve">em </w:t>
      </w:r>
      <w:r w:rsidR="00EB45FA" w:rsidRPr="002B2398">
        <w:rPr>
          <w:rFonts w:ascii="Verdana" w:hAnsi="Verdana"/>
          <w:sz w:val="20"/>
          <w:szCs w:val="20"/>
          <w:highlight w:val="yellow"/>
        </w:rPr>
        <w:t xml:space="preserve">[•] </w:t>
      </w:r>
      <w:r w:rsidR="00AF73D0" w:rsidRPr="002B2398">
        <w:rPr>
          <w:rFonts w:ascii="Verdana" w:hAnsi="Verdana"/>
          <w:sz w:val="20"/>
          <w:szCs w:val="20"/>
          <w:highlight w:val="yellow"/>
        </w:rPr>
        <w:t xml:space="preserve">de </w:t>
      </w:r>
      <w:r w:rsidR="00A827D5" w:rsidRPr="002B2398">
        <w:rPr>
          <w:rFonts w:ascii="Verdana" w:hAnsi="Verdana"/>
          <w:sz w:val="20"/>
          <w:szCs w:val="20"/>
          <w:highlight w:val="yellow"/>
        </w:rPr>
        <w:t>[•]</w:t>
      </w:r>
      <w:r w:rsidR="00AF73D0" w:rsidRPr="002B2398">
        <w:rPr>
          <w:rFonts w:ascii="Verdana" w:hAnsi="Verdana"/>
          <w:sz w:val="20"/>
          <w:szCs w:val="20"/>
          <w:highlight w:val="yellow"/>
        </w:rPr>
        <w:t>de 201</w:t>
      </w:r>
      <w:r w:rsidR="00EB45FA" w:rsidRPr="002B2398">
        <w:rPr>
          <w:rFonts w:ascii="Verdana" w:hAnsi="Verdana"/>
          <w:sz w:val="20"/>
          <w:szCs w:val="20"/>
          <w:highlight w:val="yellow"/>
        </w:rPr>
        <w:t>9</w:t>
      </w:r>
      <w:r w:rsidR="00AF73D0" w:rsidRPr="002B2398">
        <w:rPr>
          <w:rFonts w:ascii="Verdana" w:hAnsi="Verdana"/>
          <w:sz w:val="20"/>
          <w:szCs w:val="20"/>
          <w:highlight w:val="yellow"/>
        </w:rPr>
        <w:t xml:space="preserve"> sob o nº </w:t>
      </w:r>
      <w:r w:rsidR="00EB45FA" w:rsidRPr="002B2398">
        <w:rPr>
          <w:rFonts w:ascii="Verdana" w:hAnsi="Verdana"/>
          <w:sz w:val="20"/>
          <w:szCs w:val="20"/>
          <w:highlight w:val="yellow"/>
        </w:rPr>
        <w:t xml:space="preserve">[•] </w:t>
      </w:r>
      <w:r w:rsidRPr="002B2398">
        <w:rPr>
          <w:rFonts w:ascii="Verdana" w:hAnsi="Verdana"/>
          <w:sz w:val="20"/>
          <w:szCs w:val="20"/>
          <w:highlight w:val="yellow"/>
        </w:rPr>
        <w:t xml:space="preserve">e publicada no Diário Oficial do Estado de </w:t>
      </w:r>
      <w:r w:rsidR="00A827D5" w:rsidRPr="002B2398">
        <w:rPr>
          <w:rFonts w:ascii="Verdana" w:hAnsi="Verdana"/>
          <w:sz w:val="20"/>
          <w:szCs w:val="20"/>
          <w:highlight w:val="yellow"/>
        </w:rPr>
        <w:t>Minas Gerais</w:t>
      </w:r>
      <w:r w:rsidR="005F448A">
        <w:rPr>
          <w:rFonts w:ascii="Verdana" w:hAnsi="Verdana"/>
          <w:sz w:val="20"/>
          <w:szCs w:val="20"/>
          <w:highlight w:val="yellow"/>
        </w:rPr>
        <w:t xml:space="preserve"> </w:t>
      </w:r>
      <w:r w:rsidRPr="002B2398">
        <w:rPr>
          <w:rFonts w:ascii="Verdana" w:hAnsi="Verdana"/>
          <w:sz w:val="20"/>
          <w:szCs w:val="20"/>
          <w:highlight w:val="yellow"/>
        </w:rPr>
        <w:t xml:space="preserve">e no jornal </w:t>
      </w:r>
      <w:r w:rsidR="00CF484C" w:rsidRPr="002B2398">
        <w:rPr>
          <w:rFonts w:ascii="Verdana" w:hAnsi="Verdana"/>
          <w:sz w:val="20"/>
          <w:szCs w:val="20"/>
          <w:highlight w:val="yellow"/>
        </w:rPr>
        <w:t>Diário do Comércio - Belo Horizonte</w:t>
      </w:r>
      <w:r w:rsidRPr="002B2398">
        <w:rPr>
          <w:rFonts w:ascii="Verdana" w:hAnsi="Verdana"/>
          <w:sz w:val="20"/>
          <w:szCs w:val="20"/>
          <w:highlight w:val="yellow"/>
        </w:rPr>
        <w:t>(“</w:t>
      </w:r>
      <w:r w:rsidRPr="002B2398">
        <w:rPr>
          <w:rFonts w:ascii="Verdana" w:hAnsi="Verdana"/>
          <w:sz w:val="20"/>
          <w:szCs w:val="20"/>
          <w:highlight w:val="yellow"/>
          <w:u w:val="single"/>
        </w:rPr>
        <w:t>Jornais de Publicação</w:t>
      </w:r>
      <w:r w:rsidRPr="002B2398">
        <w:rPr>
          <w:rFonts w:ascii="Verdana" w:hAnsi="Verdana"/>
          <w:sz w:val="20"/>
          <w:szCs w:val="20"/>
          <w:highlight w:val="yellow"/>
        </w:rPr>
        <w:t>”)</w:t>
      </w:r>
      <w:r w:rsidR="006854CC" w:rsidRPr="002B2398">
        <w:rPr>
          <w:rFonts w:ascii="Verdana" w:hAnsi="Verdana"/>
          <w:sz w:val="20"/>
          <w:szCs w:val="20"/>
          <w:highlight w:val="yellow"/>
        </w:rPr>
        <w:t xml:space="preserve"> em [•] de [•] de 2019</w:t>
      </w:r>
      <w:r w:rsidR="006854CC" w:rsidRPr="002B2398">
        <w:rPr>
          <w:rFonts w:ascii="Verdana" w:hAnsi="Verdana"/>
          <w:sz w:val="20"/>
          <w:szCs w:val="20"/>
        </w:rPr>
        <w:t>]; e (</w:t>
      </w:r>
      <w:proofErr w:type="spellStart"/>
      <w:r w:rsidR="006854CC" w:rsidRPr="002B2398">
        <w:rPr>
          <w:rFonts w:ascii="Verdana" w:hAnsi="Verdana"/>
          <w:sz w:val="20"/>
          <w:szCs w:val="20"/>
        </w:rPr>
        <w:t>ii</w:t>
      </w:r>
      <w:proofErr w:type="spellEnd"/>
      <w:r w:rsidR="006854CC" w:rsidRPr="002B2398">
        <w:rPr>
          <w:rFonts w:ascii="Verdana" w:hAnsi="Verdana"/>
          <w:sz w:val="20"/>
          <w:szCs w:val="20"/>
        </w:rPr>
        <w:t xml:space="preserve">) a ata da </w:t>
      </w:r>
      <w:r w:rsidR="005113F2">
        <w:rPr>
          <w:rFonts w:ascii="Verdana" w:hAnsi="Verdana"/>
          <w:sz w:val="20"/>
          <w:szCs w:val="20"/>
        </w:rPr>
        <w:t>RCA</w:t>
      </w:r>
      <w:r w:rsidR="005F448A">
        <w:rPr>
          <w:rFonts w:ascii="Verdana" w:hAnsi="Verdana"/>
          <w:sz w:val="20"/>
          <w:szCs w:val="20"/>
        </w:rPr>
        <w:t xml:space="preserve"> </w:t>
      </w:r>
      <w:r w:rsidR="006854CC" w:rsidRPr="002B2398">
        <w:rPr>
          <w:rFonts w:ascii="Verdana" w:hAnsi="Verdana"/>
          <w:sz w:val="20"/>
          <w:szCs w:val="20"/>
        </w:rPr>
        <w:t>da Emissora [</w:t>
      </w:r>
      <w:r w:rsidR="006854CC" w:rsidRPr="002B2398">
        <w:rPr>
          <w:rFonts w:ascii="Verdana" w:hAnsi="Verdana"/>
          <w:sz w:val="20"/>
          <w:szCs w:val="20"/>
          <w:highlight w:val="yellow"/>
        </w:rPr>
        <w:t>será arquivada na JUCEMG e será publicada nos Jornais de Publicação // foi arquivada na JUCEMG em [•] de [•] de 2019 sob o nº [•] e publicada nos Jornais de Publicação em [•] de [•] de 2019</w:t>
      </w:r>
      <w:r w:rsidR="006854CC" w:rsidRPr="002B2398">
        <w:rPr>
          <w:rFonts w:ascii="Verdana" w:hAnsi="Verdana"/>
          <w:sz w:val="20"/>
          <w:szCs w:val="20"/>
        </w:rPr>
        <w:t>]</w:t>
      </w:r>
      <w:r w:rsidRPr="002B2398">
        <w:rPr>
          <w:rFonts w:ascii="Verdana" w:hAnsi="Verdana"/>
          <w:sz w:val="20"/>
          <w:szCs w:val="20"/>
        </w:rPr>
        <w:t>.</w:t>
      </w:r>
    </w:p>
    <w:p w:rsidR="00DD7569" w:rsidRPr="00594869" w:rsidRDefault="00DD7569" w:rsidP="0031735D">
      <w:pPr>
        <w:jc w:val="both"/>
        <w:rPr>
          <w:rFonts w:ascii="Verdana" w:hAnsi="Verdana" w:cs="Arial"/>
          <w:sz w:val="20"/>
          <w:szCs w:val="20"/>
        </w:rPr>
      </w:pPr>
    </w:p>
    <w:p w:rsidR="00DD7569" w:rsidRPr="00594869" w:rsidRDefault="00DD7569" w:rsidP="0056060F">
      <w:pPr>
        <w:pStyle w:val="PargrafodaLista"/>
        <w:numPr>
          <w:ilvl w:val="2"/>
          <w:numId w:val="59"/>
        </w:numPr>
        <w:ind w:left="0" w:firstLine="0"/>
        <w:jc w:val="both"/>
        <w:rPr>
          <w:rFonts w:ascii="Verdana" w:hAnsi="Verdana" w:cs="Arial"/>
          <w:sz w:val="20"/>
          <w:szCs w:val="20"/>
        </w:rPr>
      </w:pPr>
      <w:bookmarkStart w:id="38" w:name="_DV_M49"/>
      <w:bookmarkEnd w:id="38"/>
      <w:r w:rsidRPr="00594869">
        <w:rPr>
          <w:rFonts w:ascii="Verdana" w:hAnsi="Verdana" w:cs="Arial"/>
          <w:sz w:val="20"/>
          <w:szCs w:val="20"/>
        </w:rPr>
        <w:t>Os atos societários da Emissora que</w:t>
      </w:r>
      <w:r w:rsidR="004215FF" w:rsidRPr="00594869">
        <w:rPr>
          <w:rFonts w:ascii="Verdana" w:hAnsi="Verdana" w:cs="Arial"/>
          <w:sz w:val="20"/>
          <w:szCs w:val="20"/>
        </w:rPr>
        <w:t>,</w:t>
      </w:r>
      <w:r w:rsidRPr="00594869">
        <w:rPr>
          <w:rFonts w:ascii="Verdana" w:hAnsi="Verdana" w:cs="Arial"/>
          <w:sz w:val="20"/>
          <w:szCs w:val="20"/>
        </w:rPr>
        <w:t xml:space="preserve"> pela </w:t>
      </w:r>
      <w:r w:rsidR="005113F2">
        <w:rPr>
          <w:rFonts w:ascii="Verdana" w:hAnsi="Verdana" w:cs="Arial"/>
          <w:sz w:val="20"/>
          <w:szCs w:val="20"/>
        </w:rPr>
        <w:t>Lei das Sociedades por Ações</w:t>
      </w:r>
      <w:r w:rsidR="004215FF" w:rsidRPr="00594869">
        <w:rPr>
          <w:rFonts w:ascii="Verdana" w:hAnsi="Verdana" w:cs="Arial"/>
          <w:sz w:val="20"/>
          <w:szCs w:val="20"/>
        </w:rPr>
        <w:t>,</w:t>
      </w:r>
      <w:r w:rsidRPr="00594869">
        <w:rPr>
          <w:rFonts w:ascii="Verdana" w:hAnsi="Verdana" w:cs="Arial"/>
          <w:sz w:val="20"/>
          <w:szCs w:val="20"/>
        </w:rPr>
        <w:t xml:space="preserve"> são passíveis de serem arquivados e publicados e que, eventualmente, venham a ser realizados após o registro da presente Escritura de Emissão também serão arquivados na </w:t>
      </w:r>
      <w:r w:rsidR="00B115F3" w:rsidRPr="00594869">
        <w:rPr>
          <w:rFonts w:ascii="Verdana" w:hAnsi="Verdana" w:cs="Arial"/>
          <w:sz w:val="20"/>
          <w:szCs w:val="20"/>
        </w:rPr>
        <w:t>JUCEMG</w:t>
      </w:r>
      <w:r w:rsidRPr="00594869">
        <w:rPr>
          <w:rFonts w:ascii="Verdana" w:hAnsi="Verdana" w:cs="Arial"/>
          <w:sz w:val="20"/>
          <w:szCs w:val="20"/>
        </w:rPr>
        <w:t>, bem como serão publicadas nos Jornais de Publicação</w:t>
      </w:r>
      <w:r w:rsidR="007B390B">
        <w:rPr>
          <w:rFonts w:ascii="Verdana" w:hAnsi="Verdana" w:cs="Arial"/>
          <w:sz w:val="20"/>
          <w:szCs w:val="20"/>
        </w:rPr>
        <w:t>, observado o disposto na Cláusula 4.12 abaixo</w:t>
      </w:r>
      <w:r w:rsidR="00B115F3" w:rsidRPr="00594869">
        <w:rPr>
          <w:rFonts w:ascii="Verdana" w:hAnsi="Verdana" w:cs="Arial"/>
          <w:sz w:val="20"/>
          <w:szCs w:val="20"/>
        </w:rPr>
        <w:t>.</w:t>
      </w:r>
    </w:p>
    <w:p w:rsidR="00DD7569" w:rsidRPr="00594869" w:rsidRDefault="00DD7569" w:rsidP="0031735D">
      <w:pPr>
        <w:jc w:val="both"/>
        <w:rPr>
          <w:rFonts w:ascii="Verdana" w:hAnsi="Verdana" w:cs="Arial"/>
          <w:sz w:val="20"/>
          <w:szCs w:val="20"/>
        </w:rPr>
      </w:pPr>
    </w:p>
    <w:p w:rsidR="00517543" w:rsidRPr="00594869" w:rsidRDefault="00517543" w:rsidP="0056060F">
      <w:pPr>
        <w:pStyle w:val="PargrafodaLista"/>
        <w:keepNext/>
        <w:numPr>
          <w:ilvl w:val="1"/>
          <w:numId w:val="59"/>
        </w:numPr>
        <w:ind w:left="0" w:firstLine="0"/>
        <w:jc w:val="both"/>
        <w:rPr>
          <w:rFonts w:ascii="Verdana" w:hAnsi="Verdana" w:cs="Arial"/>
          <w:b/>
          <w:smallCaps/>
          <w:sz w:val="20"/>
          <w:szCs w:val="20"/>
        </w:rPr>
      </w:pPr>
      <w:r w:rsidRPr="00594869">
        <w:rPr>
          <w:rFonts w:ascii="Verdana" w:hAnsi="Verdana" w:cs="Arial"/>
          <w:b/>
          <w:smallCaps/>
          <w:sz w:val="20"/>
          <w:szCs w:val="20"/>
        </w:rPr>
        <w:t xml:space="preserve"> Publicação das Aprovações </w:t>
      </w:r>
      <w:r>
        <w:rPr>
          <w:rFonts w:ascii="Verdana" w:hAnsi="Verdana" w:cs="Arial"/>
          <w:b/>
          <w:smallCaps/>
          <w:sz w:val="20"/>
          <w:szCs w:val="20"/>
        </w:rPr>
        <w:t xml:space="preserve">das </w:t>
      </w:r>
      <w:r w:rsidRPr="00987EB3">
        <w:rPr>
          <w:rFonts w:ascii="Verdana" w:hAnsi="Verdana" w:cs="Arial"/>
          <w:b/>
          <w:smallCaps/>
          <w:sz w:val="20"/>
          <w:szCs w:val="20"/>
        </w:rPr>
        <w:t>Acionistas</w:t>
      </w:r>
    </w:p>
    <w:p w:rsidR="00517543" w:rsidRPr="00594869" w:rsidRDefault="00517543" w:rsidP="00517543">
      <w:pPr>
        <w:keepNext/>
        <w:jc w:val="both"/>
        <w:rPr>
          <w:rFonts w:ascii="Verdana" w:hAnsi="Verdana" w:cs="Arial"/>
          <w:sz w:val="20"/>
          <w:szCs w:val="20"/>
        </w:rPr>
      </w:pPr>
    </w:p>
    <w:p w:rsidR="00CA614D" w:rsidRDefault="00517543" w:rsidP="0031735D">
      <w:pPr>
        <w:pStyle w:val="PargrafodaLista"/>
        <w:numPr>
          <w:ilvl w:val="2"/>
          <w:numId w:val="59"/>
        </w:numPr>
        <w:ind w:left="0" w:firstLine="0"/>
        <w:jc w:val="both"/>
        <w:rPr>
          <w:rFonts w:ascii="Verdana" w:hAnsi="Verdana"/>
          <w:sz w:val="20"/>
          <w:szCs w:val="20"/>
        </w:rPr>
      </w:pPr>
      <w:r w:rsidRPr="00594869">
        <w:rPr>
          <w:rFonts w:ascii="Verdana" w:hAnsi="Verdana"/>
          <w:sz w:val="20"/>
          <w:szCs w:val="20"/>
        </w:rPr>
        <w:t>[</w:t>
      </w:r>
      <w:r w:rsidR="00562A61" w:rsidRPr="00BD28BE">
        <w:rPr>
          <w:rFonts w:ascii="Verdana" w:hAnsi="Verdana"/>
          <w:i/>
          <w:sz w:val="20"/>
          <w:szCs w:val="20"/>
          <w:highlight w:val="yellow"/>
        </w:rPr>
        <w:t xml:space="preserve">A ser inserido conforme estrutura societária à época da assinatura da </w:t>
      </w:r>
      <w:proofErr w:type="gramStart"/>
      <w:r w:rsidR="00562A61" w:rsidRPr="00BD28BE">
        <w:rPr>
          <w:rFonts w:ascii="Verdana" w:hAnsi="Verdana"/>
          <w:i/>
          <w:sz w:val="20"/>
          <w:szCs w:val="20"/>
          <w:highlight w:val="yellow"/>
        </w:rPr>
        <w:t>escritura</w:t>
      </w:r>
      <w:r w:rsidRPr="00594869">
        <w:rPr>
          <w:rFonts w:ascii="Verdana" w:hAnsi="Verdana"/>
          <w:sz w:val="20"/>
          <w:szCs w:val="20"/>
        </w:rPr>
        <w:t>]</w:t>
      </w:r>
      <w:r w:rsidR="004428DC">
        <w:rPr>
          <w:rFonts w:ascii="Verdana" w:hAnsi="Verdana"/>
          <w:sz w:val="20"/>
          <w:szCs w:val="20"/>
        </w:rPr>
        <w:t>[</w:t>
      </w:r>
      <w:proofErr w:type="gramEnd"/>
      <w:r w:rsidR="004428DC" w:rsidRPr="004428DC">
        <w:rPr>
          <w:rFonts w:ascii="Verdana" w:hAnsi="Verdana"/>
          <w:b/>
          <w:sz w:val="20"/>
          <w:szCs w:val="20"/>
          <w:highlight w:val="yellow"/>
        </w:rPr>
        <w:t>Nota SAN</w:t>
      </w:r>
      <w:r w:rsidR="004428DC" w:rsidRPr="004428DC">
        <w:rPr>
          <w:rFonts w:ascii="Verdana" w:hAnsi="Verdana"/>
          <w:sz w:val="20"/>
          <w:szCs w:val="20"/>
          <w:highlight w:val="yellow"/>
        </w:rPr>
        <w:t>: Atualizar conforme estrutura final.</w:t>
      </w:r>
      <w:r w:rsidR="004428DC">
        <w:rPr>
          <w:rFonts w:ascii="Verdana" w:hAnsi="Verdana"/>
          <w:sz w:val="20"/>
          <w:szCs w:val="20"/>
        </w:rPr>
        <w:t>]</w:t>
      </w:r>
    </w:p>
    <w:p w:rsidR="004428DC" w:rsidRPr="004428DC" w:rsidRDefault="004428DC" w:rsidP="004428DC">
      <w:pPr>
        <w:pStyle w:val="PargrafodaLista"/>
        <w:ind w:left="0"/>
        <w:jc w:val="both"/>
        <w:rPr>
          <w:rFonts w:ascii="Verdana" w:hAnsi="Verdana"/>
          <w:sz w:val="20"/>
          <w:szCs w:val="20"/>
        </w:rPr>
      </w:pPr>
    </w:p>
    <w:p w:rsidR="00DD7569" w:rsidRPr="00594869" w:rsidRDefault="005C34BF" w:rsidP="0056060F">
      <w:pPr>
        <w:pStyle w:val="PargrafodaLista"/>
        <w:keepNext/>
        <w:numPr>
          <w:ilvl w:val="1"/>
          <w:numId w:val="59"/>
        </w:numPr>
        <w:ind w:left="0" w:firstLine="0"/>
        <w:jc w:val="both"/>
        <w:rPr>
          <w:rFonts w:ascii="Verdana" w:hAnsi="Verdana" w:cs="Arial"/>
          <w:b/>
          <w:smallCaps/>
          <w:sz w:val="20"/>
          <w:szCs w:val="20"/>
        </w:rPr>
      </w:pPr>
      <w:bookmarkStart w:id="39" w:name="_DV_M50"/>
      <w:bookmarkEnd w:id="39"/>
      <w:r w:rsidRPr="00594869">
        <w:rPr>
          <w:rFonts w:ascii="Verdana" w:hAnsi="Verdana" w:cs="Arial"/>
          <w:b/>
          <w:smallCaps/>
          <w:sz w:val="20"/>
          <w:szCs w:val="20"/>
        </w:rPr>
        <w:t xml:space="preserve">Arquivamento </w:t>
      </w:r>
      <w:r w:rsidR="00DD7569" w:rsidRPr="00594869">
        <w:rPr>
          <w:rFonts w:ascii="Verdana" w:hAnsi="Verdana" w:cs="Arial"/>
          <w:b/>
          <w:smallCaps/>
          <w:sz w:val="20"/>
          <w:szCs w:val="20"/>
        </w:rPr>
        <w:t>da Escritura de Emissão e averbação de seus eventuais aditamentos na Junta Comercial</w:t>
      </w:r>
    </w:p>
    <w:p w:rsidR="00DD7569" w:rsidRPr="00594869" w:rsidRDefault="00DD7569" w:rsidP="0031735D">
      <w:pPr>
        <w:keepNext/>
        <w:tabs>
          <w:tab w:val="left" w:pos="720"/>
        </w:tabs>
        <w:jc w:val="both"/>
        <w:rPr>
          <w:rFonts w:ascii="Verdana" w:hAnsi="Verdana" w:cs="Arial"/>
          <w:sz w:val="20"/>
          <w:szCs w:val="20"/>
        </w:rPr>
      </w:pPr>
    </w:p>
    <w:p w:rsidR="005277C6" w:rsidRPr="00594869" w:rsidRDefault="00DD7569" w:rsidP="0056060F">
      <w:pPr>
        <w:pStyle w:val="PargrafodaLista"/>
        <w:numPr>
          <w:ilvl w:val="2"/>
          <w:numId w:val="59"/>
        </w:numPr>
        <w:ind w:left="0" w:firstLine="0"/>
        <w:jc w:val="both"/>
        <w:rPr>
          <w:rFonts w:ascii="Verdana" w:hAnsi="Verdana"/>
          <w:sz w:val="20"/>
          <w:szCs w:val="20"/>
        </w:rPr>
      </w:pPr>
      <w:bookmarkStart w:id="40" w:name="_DV_M51"/>
      <w:bookmarkEnd w:id="40"/>
      <w:r w:rsidRPr="00594869">
        <w:rPr>
          <w:rFonts w:ascii="Verdana" w:hAnsi="Verdana"/>
          <w:sz w:val="20"/>
          <w:szCs w:val="20"/>
        </w:rPr>
        <w:t xml:space="preserve">Esta Escritura de Emissão será </w:t>
      </w:r>
      <w:r w:rsidR="005C34BF" w:rsidRPr="00594869">
        <w:rPr>
          <w:rFonts w:ascii="Verdana" w:hAnsi="Verdana"/>
          <w:sz w:val="20"/>
          <w:szCs w:val="20"/>
        </w:rPr>
        <w:t xml:space="preserve">arquivada </w:t>
      </w:r>
      <w:r w:rsidRPr="00594869">
        <w:rPr>
          <w:rFonts w:ascii="Verdana" w:hAnsi="Verdana"/>
          <w:sz w:val="20"/>
          <w:szCs w:val="20"/>
        </w:rPr>
        <w:t>e seus eventuais aditamentos serão averbados na JUCE</w:t>
      </w:r>
      <w:r w:rsidR="00C57BA1" w:rsidRPr="00594869">
        <w:rPr>
          <w:rFonts w:ascii="Verdana" w:hAnsi="Verdana"/>
          <w:sz w:val="20"/>
          <w:szCs w:val="20"/>
        </w:rPr>
        <w:t>MG</w:t>
      </w:r>
      <w:r w:rsidRPr="00594869">
        <w:rPr>
          <w:rFonts w:ascii="Verdana" w:hAnsi="Verdana"/>
          <w:sz w:val="20"/>
          <w:szCs w:val="20"/>
        </w:rPr>
        <w:t xml:space="preserve">, conforme disposto no artigo 62, inciso II e parágrafo 3º, da Lei das Sociedades por Ações. A Emissora entregará ao Agente Fiduciário 1 (uma) via original desta Escritura de Emissão e de eventuais aditamentos arquivados na </w:t>
      </w:r>
      <w:r w:rsidR="00C57BA1" w:rsidRPr="00594869">
        <w:rPr>
          <w:rFonts w:ascii="Verdana" w:hAnsi="Verdana"/>
          <w:sz w:val="20"/>
          <w:szCs w:val="20"/>
        </w:rPr>
        <w:t xml:space="preserve">JUCEMG </w:t>
      </w:r>
      <w:r w:rsidRPr="00594869">
        <w:rPr>
          <w:rFonts w:ascii="Verdana" w:hAnsi="Verdana"/>
          <w:sz w:val="20"/>
          <w:szCs w:val="20"/>
        </w:rPr>
        <w:t xml:space="preserve">em até 5 (cinco) Dias Úteis após </w:t>
      </w:r>
      <w:r w:rsidR="005C34BF" w:rsidRPr="00594869">
        <w:rPr>
          <w:rFonts w:ascii="Verdana" w:hAnsi="Verdana"/>
          <w:sz w:val="20"/>
          <w:szCs w:val="20"/>
        </w:rPr>
        <w:t>o</w:t>
      </w:r>
      <w:r w:rsidRPr="00594869">
        <w:rPr>
          <w:rFonts w:ascii="Verdana" w:hAnsi="Verdana"/>
          <w:sz w:val="20"/>
          <w:szCs w:val="20"/>
        </w:rPr>
        <w:t xml:space="preserve"> respectiv</w:t>
      </w:r>
      <w:r w:rsidR="005C34BF" w:rsidRPr="00594869">
        <w:rPr>
          <w:rFonts w:ascii="Verdana" w:hAnsi="Verdana"/>
          <w:sz w:val="20"/>
          <w:szCs w:val="20"/>
        </w:rPr>
        <w:t>o</w:t>
      </w:r>
      <w:r w:rsidR="005F448A">
        <w:rPr>
          <w:rFonts w:ascii="Verdana" w:hAnsi="Verdana"/>
          <w:sz w:val="20"/>
          <w:szCs w:val="20"/>
        </w:rPr>
        <w:t xml:space="preserve"> </w:t>
      </w:r>
      <w:r w:rsidR="005C34BF" w:rsidRPr="00594869">
        <w:rPr>
          <w:rFonts w:ascii="Verdana" w:hAnsi="Verdana"/>
          <w:sz w:val="20"/>
          <w:szCs w:val="20"/>
        </w:rPr>
        <w:t>arquivamento</w:t>
      </w:r>
      <w:r w:rsidRPr="00594869">
        <w:rPr>
          <w:rFonts w:ascii="Verdana" w:hAnsi="Verdana"/>
          <w:sz w:val="20"/>
          <w:szCs w:val="20"/>
        </w:rPr>
        <w:t>.</w:t>
      </w:r>
    </w:p>
    <w:p w:rsidR="00DD7569" w:rsidRPr="00594869" w:rsidRDefault="00DD7569">
      <w:pPr>
        <w:tabs>
          <w:tab w:val="left" w:pos="720"/>
        </w:tabs>
        <w:jc w:val="both"/>
        <w:rPr>
          <w:rFonts w:ascii="Verdana" w:hAnsi="Verdana" w:cs="Arial"/>
          <w:sz w:val="20"/>
          <w:szCs w:val="20"/>
        </w:rPr>
      </w:pPr>
    </w:p>
    <w:p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41" w:name="_DV_M52"/>
      <w:bookmarkEnd w:id="41"/>
      <w:r w:rsidRPr="00594869">
        <w:rPr>
          <w:rFonts w:ascii="Verdana" w:hAnsi="Verdana" w:cs="Arial"/>
          <w:b/>
          <w:smallCaps/>
          <w:sz w:val="20"/>
          <w:szCs w:val="20"/>
        </w:rPr>
        <w:lastRenderedPageBreak/>
        <w:t>Dispensa de Registro na CVM e Registro na ANBIMA – Associação Brasileira das Entidades dos Mercados Financeiro e de Capitais</w:t>
      </w:r>
    </w:p>
    <w:p w:rsidR="00DD7569" w:rsidRPr="00594869" w:rsidRDefault="00DD7569">
      <w:pPr>
        <w:pStyle w:val="CorpodetextobtBT"/>
        <w:keepNext/>
        <w:tabs>
          <w:tab w:val="left" w:pos="720"/>
        </w:tabs>
        <w:rPr>
          <w:rFonts w:ascii="Verdana" w:hAnsi="Verdana" w:cs="Arial"/>
          <w:sz w:val="20"/>
        </w:rPr>
      </w:pPr>
    </w:p>
    <w:p w:rsidR="005277C6" w:rsidRPr="00594869" w:rsidRDefault="00DD7569" w:rsidP="0056060F">
      <w:pPr>
        <w:pStyle w:val="PargrafodaLista"/>
        <w:numPr>
          <w:ilvl w:val="2"/>
          <w:numId w:val="59"/>
        </w:numPr>
        <w:ind w:left="0" w:firstLine="0"/>
        <w:jc w:val="both"/>
        <w:rPr>
          <w:rFonts w:ascii="Verdana" w:hAnsi="Verdana"/>
          <w:sz w:val="20"/>
          <w:szCs w:val="20"/>
        </w:rPr>
      </w:pPr>
      <w:bookmarkStart w:id="42" w:name="_DV_M53"/>
      <w:bookmarkEnd w:id="42"/>
      <w:r w:rsidRPr="00594869">
        <w:rPr>
          <w:rFonts w:ascii="Verdana" w:hAnsi="Verdana"/>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w:t>
      </w:r>
      <w:r w:rsidRPr="00594869">
        <w:rPr>
          <w:rFonts w:ascii="Verdana" w:hAnsi="Verdana"/>
          <w:sz w:val="20"/>
          <w:szCs w:val="20"/>
          <w:u w:val="single"/>
        </w:rPr>
        <w:t>Lei do Mercado de Valores Mobiliários</w:t>
      </w:r>
      <w:r w:rsidRPr="00594869">
        <w:rPr>
          <w:rFonts w:ascii="Verdana" w:hAnsi="Verdana"/>
          <w:sz w:val="20"/>
          <w:szCs w:val="20"/>
        </w:rPr>
        <w:t>”), por se tratar de oferta pública de valores mobiliários, com esforços restritos, não sendo objeto de protocolo, registro e</w:t>
      </w:r>
      <w:r w:rsidR="005D2EC5" w:rsidRPr="00594869">
        <w:rPr>
          <w:rFonts w:ascii="Verdana" w:hAnsi="Verdana"/>
          <w:sz w:val="20"/>
          <w:szCs w:val="20"/>
        </w:rPr>
        <w:t>/ou</w:t>
      </w:r>
      <w:r w:rsidRPr="00594869">
        <w:rPr>
          <w:rFonts w:ascii="Verdana" w:hAnsi="Verdana"/>
          <w:sz w:val="20"/>
          <w:szCs w:val="20"/>
        </w:rPr>
        <w:t xml:space="preserve"> arquivamento perante a CVM, exceto pelo envio da comunicação sobre o início da Oferta Restrita e a comunicação de seu encerramento à CVM, nos termos dos artigos 7º-A e 8º, respectivamente, da Instrução CVM 476.</w:t>
      </w:r>
    </w:p>
    <w:p w:rsidR="00DD7569" w:rsidRPr="00594869" w:rsidRDefault="00DD7569">
      <w:pPr>
        <w:pStyle w:val="PargrafodaLista"/>
        <w:ind w:left="0"/>
        <w:rPr>
          <w:rFonts w:ascii="Verdana" w:hAnsi="Verdana" w:cs="Arial"/>
          <w:sz w:val="20"/>
          <w:szCs w:val="20"/>
        </w:rPr>
      </w:pPr>
      <w:bookmarkStart w:id="43" w:name="_DV_M54"/>
      <w:bookmarkStart w:id="44" w:name="_DV_M56"/>
      <w:bookmarkEnd w:id="43"/>
      <w:bookmarkEnd w:id="44"/>
    </w:p>
    <w:p w:rsidR="005277C6" w:rsidRPr="00594869" w:rsidRDefault="00F56AFA" w:rsidP="0056060F">
      <w:pPr>
        <w:pStyle w:val="PargrafodaLista"/>
        <w:numPr>
          <w:ilvl w:val="2"/>
          <w:numId w:val="59"/>
        </w:numPr>
        <w:ind w:left="0" w:firstLine="0"/>
        <w:jc w:val="both"/>
        <w:rPr>
          <w:rFonts w:ascii="Verdana" w:hAnsi="Verdana"/>
          <w:sz w:val="20"/>
          <w:szCs w:val="20"/>
        </w:rPr>
      </w:pPr>
      <w:r w:rsidRPr="00F56AFA">
        <w:rPr>
          <w:rFonts w:ascii="Verdana" w:hAnsi="Verdana"/>
          <w:sz w:val="20"/>
          <w:szCs w:val="20"/>
        </w:rPr>
        <w:t xml:space="preserve">Por se tratar de distribuição pública, com esforços restritos, a Oferta </w:t>
      </w:r>
      <w:r>
        <w:rPr>
          <w:rFonts w:ascii="Verdana" w:hAnsi="Verdana"/>
          <w:sz w:val="20"/>
          <w:szCs w:val="20"/>
        </w:rPr>
        <w:t xml:space="preserve">Restrita </w:t>
      </w:r>
      <w:r w:rsidRPr="00F56AFA">
        <w:rPr>
          <w:rFonts w:ascii="Verdana" w:hAnsi="Verdana"/>
          <w:sz w:val="20"/>
          <w:szCs w:val="20"/>
        </w:rPr>
        <w:t>será registrada na Associação Brasileira das Entidades dos Mercados Financeiros e de Capitais (“</w:t>
      </w:r>
      <w:r w:rsidRPr="00F56AFA">
        <w:rPr>
          <w:rFonts w:ascii="Verdana" w:hAnsi="Verdana"/>
          <w:sz w:val="20"/>
          <w:szCs w:val="20"/>
          <w:u w:val="single"/>
        </w:rPr>
        <w:t>ANBIMA</w:t>
      </w:r>
      <w:r w:rsidRPr="00F56AFA">
        <w:rPr>
          <w:rFonts w:ascii="Verdana" w:hAnsi="Verdana"/>
          <w:sz w:val="20"/>
          <w:szCs w:val="20"/>
        </w:rPr>
        <w:t>”), nos termos do artigo 16, inciso II, do “Código ANBIMA de Regulação e Melhores Práticas para Estruturação, Coordenação e Distribuição de Ofertas Públicas de Valores Mobiliários e Ofertas Públicas de Aquisição de Valores Mobiliários” (“</w:t>
      </w:r>
      <w:r w:rsidRPr="00F56AFA">
        <w:rPr>
          <w:rFonts w:ascii="Verdana" w:hAnsi="Verdana"/>
          <w:sz w:val="20"/>
          <w:szCs w:val="20"/>
          <w:u w:val="single"/>
        </w:rPr>
        <w:t>Código ANBIMA</w:t>
      </w:r>
      <w:r w:rsidRPr="00F56AFA">
        <w:rPr>
          <w:rFonts w:ascii="Verdana" w:hAnsi="Verdana"/>
          <w:sz w:val="20"/>
          <w:szCs w:val="20"/>
        </w:rPr>
        <w:t>”), em até 15 (quinze) dias contados da Comunicação de Encerramento.</w:t>
      </w:r>
    </w:p>
    <w:p w:rsidR="00DD7569" w:rsidRPr="00594869" w:rsidRDefault="00DD7569">
      <w:pPr>
        <w:tabs>
          <w:tab w:val="left" w:pos="720"/>
        </w:tabs>
        <w:jc w:val="both"/>
        <w:rPr>
          <w:rFonts w:ascii="Verdana" w:hAnsi="Verdana" w:cs="Arial"/>
          <w:sz w:val="20"/>
          <w:szCs w:val="20"/>
        </w:rPr>
      </w:pPr>
    </w:p>
    <w:p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 xml:space="preserve">Registro das Garantias </w:t>
      </w:r>
    </w:p>
    <w:p w:rsidR="00DD7569" w:rsidRPr="00594869" w:rsidRDefault="00DD7569">
      <w:pPr>
        <w:keepNext/>
        <w:tabs>
          <w:tab w:val="left" w:pos="720"/>
        </w:tabs>
        <w:jc w:val="both"/>
        <w:rPr>
          <w:rFonts w:ascii="Verdana" w:hAnsi="Verdana" w:cs="Arial"/>
          <w:sz w:val="20"/>
          <w:szCs w:val="20"/>
        </w:rPr>
      </w:pPr>
    </w:p>
    <w:p w:rsidR="005277C6" w:rsidRPr="00562A61"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Os Contratos de Garantia (conforme definido na Cláusula 4.15.1 abaixo), assim como quaisquer aditamentos subsequentes a estes contratos, serão celebrados e levados a registro nos competentes Cartórios de Registro de Títulos e Documentos, conforme indicado nos respectivos instrumentos, sendo certo que os Contratos de Garantia, incluindo respectivos aditamentos deverão ser apresentados para registro no prazo determinado no respectivo instrumento, devendo ser fornecida ao Agente Fiduciário, dentro de até 5 (cinco) </w:t>
      </w:r>
      <w:r w:rsidRPr="002D38D0">
        <w:rPr>
          <w:rFonts w:ascii="Verdana" w:hAnsi="Verdana"/>
          <w:sz w:val="20"/>
          <w:szCs w:val="20"/>
        </w:rPr>
        <w:t>Dias Úteis contados d</w:t>
      </w:r>
      <w:r w:rsidR="005D3DDD" w:rsidRPr="00562A61">
        <w:rPr>
          <w:rFonts w:ascii="Verdana" w:hAnsi="Verdana"/>
          <w:sz w:val="20"/>
          <w:szCs w:val="20"/>
        </w:rPr>
        <w:t>a data do respectiv</w:t>
      </w:r>
      <w:r w:rsidRPr="00562A61">
        <w:rPr>
          <w:rFonts w:ascii="Verdana" w:hAnsi="Verdana"/>
          <w:sz w:val="20"/>
          <w:szCs w:val="20"/>
        </w:rPr>
        <w:t>o registro, 1 (uma) via original do respectivo instrumento devidamente registrado</w:t>
      </w:r>
      <w:r w:rsidR="002812D0" w:rsidRPr="00562A61">
        <w:rPr>
          <w:rFonts w:ascii="Verdana" w:hAnsi="Verdana"/>
          <w:sz w:val="20"/>
          <w:szCs w:val="20"/>
        </w:rPr>
        <w:t>.</w:t>
      </w:r>
    </w:p>
    <w:p w:rsidR="00DD7569" w:rsidRPr="00562A61" w:rsidRDefault="00DD7569">
      <w:pPr>
        <w:tabs>
          <w:tab w:val="left" w:pos="720"/>
        </w:tabs>
        <w:jc w:val="both"/>
        <w:rPr>
          <w:rFonts w:ascii="Verdana" w:hAnsi="Verdana"/>
          <w:sz w:val="20"/>
          <w:szCs w:val="20"/>
        </w:rPr>
      </w:pPr>
    </w:p>
    <w:p w:rsidR="00232D75" w:rsidRDefault="00976E4A" w:rsidP="0056060F">
      <w:pPr>
        <w:pStyle w:val="PargrafodaLista"/>
        <w:numPr>
          <w:ilvl w:val="2"/>
          <w:numId w:val="59"/>
        </w:numPr>
        <w:ind w:left="0" w:firstLine="0"/>
        <w:jc w:val="both"/>
        <w:rPr>
          <w:rFonts w:ascii="Verdana" w:hAnsi="Verdana"/>
          <w:sz w:val="20"/>
          <w:szCs w:val="20"/>
        </w:rPr>
      </w:pPr>
      <w:r w:rsidRPr="00562A61">
        <w:rPr>
          <w:rFonts w:ascii="Verdana" w:hAnsi="Verdana"/>
          <w:sz w:val="20"/>
          <w:szCs w:val="20"/>
        </w:rPr>
        <w:t>A alienação fiduciária</w:t>
      </w:r>
      <w:r w:rsidR="00DD7569" w:rsidRPr="00562A61">
        <w:rPr>
          <w:rFonts w:ascii="Verdana" w:hAnsi="Verdana"/>
          <w:sz w:val="20"/>
          <w:szCs w:val="20"/>
        </w:rPr>
        <w:t xml:space="preserve"> de ações </w:t>
      </w:r>
      <w:r w:rsidR="005113F2" w:rsidRPr="00562A61">
        <w:rPr>
          <w:rFonts w:ascii="Verdana" w:hAnsi="Verdana"/>
          <w:sz w:val="20"/>
          <w:szCs w:val="20"/>
        </w:rPr>
        <w:t xml:space="preserve">descrita </w:t>
      </w:r>
      <w:r w:rsidR="00DB104F">
        <w:rPr>
          <w:rFonts w:ascii="Verdana" w:hAnsi="Verdana"/>
          <w:sz w:val="20"/>
          <w:szCs w:val="20"/>
        </w:rPr>
        <w:t>no item (i) da</w:t>
      </w:r>
      <w:r w:rsidR="005F448A">
        <w:rPr>
          <w:rFonts w:ascii="Verdana" w:hAnsi="Verdana"/>
          <w:sz w:val="20"/>
          <w:szCs w:val="20"/>
        </w:rPr>
        <w:t xml:space="preserve"> </w:t>
      </w:r>
      <w:r w:rsidR="00DD7569" w:rsidRPr="00562A61">
        <w:rPr>
          <w:rFonts w:ascii="Verdana" w:hAnsi="Verdana"/>
          <w:sz w:val="20"/>
          <w:szCs w:val="20"/>
        </w:rPr>
        <w:t>Cláusula 4.15.1</w:t>
      </w:r>
      <w:r w:rsidR="00AA55E0" w:rsidRPr="00562A61">
        <w:rPr>
          <w:rFonts w:ascii="Verdana" w:hAnsi="Verdana"/>
          <w:sz w:val="20"/>
          <w:szCs w:val="20"/>
        </w:rPr>
        <w:t xml:space="preserve"> será</w:t>
      </w:r>
      <w:r w:rsidR="00DD7569" w:rsidRPr="00562A61">
        <w:rPr>
          <w:rFonts w:ascii="Verdana" w:hAnsi="Verdana"/>
          <w:sz w:val="20"/>
          <w:szCs w:val="20"/>
        </w:rPr>
        <w:t xml:space="preserve"> averbad</w:t>
      </w:r>
      <w:r w:rsidR="00AA55E0" w:rsidRPr="00562A61">
        <w:rPr>
          <w:rFonts w:ascii="Verdana" w:hAnsi="Verdana"/>
          <w:sz w:val="20"/>
          <w:szCs w:val="20"/>
        </w:rPr>
        <w:t>a</w:t>
      </w:r>
      <w:r w:rsidR="00DD7569" w:rsidRPr="00562A61">
        <w:rPr>
          <w:rFonts w:ascii="Verdana" w:hAnsi="Verdana"/>
          <w:sz w:val="20"/>
          <w:szCs w:val="20"/>
        </w:rPr>
        <w:t xml:space="preserve"> no livro de registro de ações nominativas da Emissora e/ou no respectivo livro e/ou sistemas da instituição financeira responsável pela prestação de serviços de escrituração das ações da Emissora, caso as ações da Emissora venham a se tornar escriturais, devendo ser anotados no extrato da conta de depósito fornecido às respectivas acionistas, nos termos do artigo 39, e de seu §1°, da Lei das Sociedades por Ações, em até 5 (cinco) Dias Úteis contados da data de assinatura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5113F2" w:rsidRPr="00562A61">
        <w:rPr>
          <w:rFonts w:ascii="Verdana" w:hAnsi="Verdana"/>
          <w:sz w:val="20"/>
          <w:szCs w:val="20"/>
        </w:rPr>
        <w:t xml:space="preserve"> (conforme definido na Cláusula 4.15.1, item (i) abaixo)</w:t>
      </w:r>
      <w:r w:rsidR="00DD7569" w:rsidRPr="00562A61">
        <w:rPr>
          <w:rFonts w:ascii="Verdana" w:hAnsi="Verdana"/>
          <w:sz w:val="20"/>
          <w:szCs w:val="20"/>
        </w:rPr>
        <w:t>.</w:t>
      </w:r>
    </w:p>
    <w:p w:rsidR="00232D75" w:rsidRPr="0056060F" w:rsidRDefault="00232D75" w:rsidP="0056060F">
      <w:pPr>
        <w:pStyle w:val="PargrafodaLista"/>
        <w:rPr>
          <w:rFonts w:ascii="Verdana" w:hAnsi="Verdana"/>
          <w:sz w:val="20"/>
          <w:szCs w:val="20"/>
        </w:rPr>
      </w:pPr>
    </w:p>
    <w:p w:rsidR="005277C6" w:rsidRPr="00562A61" w:rsidRDefault="00232D75" w:rsidP="0056060F">
      <w:pPr>
        <w:pStyle w:val="PargrafodaLista"/>
        <w:numPr>
          <w:ilvl w:val="3"/>
          <w:numId w:val="59"/>
        </w:numPr>
        <w:jc w:val="both"/>
        <w:rPr>
          <w:rFonts w:ascii="Verdana" w:hAnsi="Verdana"/>
          <w:sz w:val="20"/>
          <w:szCs w:val="20"/>
        </w:rPr>
      </w:pPr>
      <w:r>
        <w:rPr>
          <w:rFonts w:ascii="Verdana" w:hAnsi="Verdana"/>
          <w:sz w:val="20"/>
          <w:szCs w:val="20"/>
        </w:rPr>
        <w:t>Em</w:t>
      </w:r>
      <w:r w:rsidR="00DD7569" w:rsidRPr="00562A61">
        <w:rPr>
          <w:rFonts w:ascii="Verdana" w:hAnsi="Verdana"/>
          <w:sz w:val="20"/>
          <w:szCs w:val="20"/>
        </w:rPr>
        <w:t xml:space="preserve"> até 5 (cinco) Dias Úteis após as respectivas averbações, a Emissora </w:t>
      </w:r>
      <w:r w:rsidR="00AA55E0" w:rsidRPr="00562A61">
        <w:rPr>
          <w:rFonts w:ascii="Verdana" w:hAnsi="Verdana"/>
          <w:sz w:val="20"/>
          <w:szCs w:val="20"/>
        </w:rPr>
        <w:t xml:space="preserve">entregará </w:t>
      </w:r>
      <w:r w:rsidR="00DD7569" w:rsidRPr="00562A61">
        <w:rPr>
          <w:rFonts w:ascii="Verdana" w:hAnsi="Verdana"/>
          <w:sz w:val="20"/>
          <w:szCs w:val="20"/>
        </w:rPr>
        <w:t xml:space="preserve">ao Agente Fiduciário </w:t>
      </w:r>
      <w:r w:rsidR="00175451" w:rsidRPr="00562A61">
        <w:rPr>
          <w:rFonts w:ascii="Verdana" w:hAnsi="Verdana"/>
          <w:sz w:val="20"/>
          <w:szCs w:val="20"/>
        </w:rPr>
        <w:t>(i) </w:t>
      </w:r>
      <w:r w:rsidR="00DD7569" w:rsidRPr="00562A61">
        <w:rPr>
          <w:rFonts w:ascii="Verdana" w:hAnsi="Verdana"/>
          <w:sz w:val="20"/>
          <w:szCs w:val="20"/>
        </w:rPr>
        <w:t>cópia integra</w:t>
      </w:r>
      <w:r w:rsidR="00AA55E0" w:rsidRPr="00562A61">
        <w:rPr>
          <w:rFonts w:ascii="Verdana" w:hAnsi="Verdana"/>
          <w:sz w:val="20"/>
          <w:szCs w:val="20"/>
        </w:rPr>
        <w:t>l</w:t>
      </w:r>
      <w:r w:rsidR="00DD7569" w:rsidRPr="00562A61">
        <w:rPr>
          <w:rFonts w:ascii="Verdana" w:hAnsi="Verdana"/>
          <w:sz w:val="20"/>
          <w:szCs w:val="20"/>
        </w:rPr>
        <w:t xml:space="preserve"> e autenticada do livro de registro de ações nominativas da Emissora, ou (</w:t>
      </w:r>
      <w:proofErr w:type="spellStart"/>
      <w:r w:rsidR="00DD7569" w:rsidRPr="00562A61">
        <w:rPr>
          <w:rFonts w:ascii="Verdana" w:hAnsi="Verdana"/>
          <w:sz w:val="20"/>
          <w:szCs w:val="20"/>
        </w:rPr>
        <w:t>ii</w:t>
      </w:r>
      <w:proofErr w:type="spellEnd"/>
      <w:r w:rsidR="00DD7569" w:rsidRPr="00562A61">
        <w:rPr>
          <w:rFonts w:ascii="Verdana" w:hAnsi="Verdana"/>
          <w:sz w:val="20"/>
          <w:szCs w:val="20"/>
        </w:rPr>
        <w:t>)</w:t>
      </w:r>
      <w:r w:rsidR="005D3DDD" w:rsidRPr="00562A61">
        <w:rPr>
          <w:rFonts w:ascii="Verdana" w:hAnsi="Verdana"/>
          <w:sz w:val="20"/>
          <w:szCs w:val="20"/>
        </w:rPr>
        <w:t> </w:t>
      </w:r>
      <w:r w:rsidR="00DD7569" w:rsidRPr="00562A61">
        <w:rPr>
          <w:rFonts w:ascii="Verdana" w:hAnsi="Verdana"/>
          <w:sz w:val="20"/>
          <w:szCs w:val="20"/>
        </w:rPr>
        <w:t>caso as ações da Emissora venham a se tornar escriturais</w:t>
      </w:r>
      <w:r w:rsidR="00175451" w:rsidRPr="00562A61">
        <w:rPr>
          <w:rFonts w:ascii="Verdana" w:hAnsi="Verdana"/>
          <w:sz w:val="20"/>
          <w:szCs w:val="20"/>
        </w:rPr>
        <w:t>,</w:t>
      </w:r>
      <w:r w:rsidR="00DD7569" w:rsidRPr="00562A61">
        <w:rPr>
          <w:rFonts w:ascii="Verdana" w:hAnsi="Verdana"/>
          <w:sz w:val="20"/>
          <w:szCs w:val="20"/>
        </w:rPr>
        <w:t xml:space="preserve"> (</w:t>
      </w:r>
      <w:proofErr w:type="spellStart"/>
      <w:r w:rsidR="00DD7569" w:rsidRPr="00562A61">
        <w:rPr>
          <w:rFonts w:ascii="Verdana" w:hAnsi="Verdana"/>
          <w:sz w:val="20"/>
          <w:szCs w:val="20"/>
        </w:rPr>
        <w:t>ii-a</w:t>
      </w:r>
      <w:proofErr w:type="spellEnd"/>
      <w:r w:rsidR="00DD7569" w:rsidRPr="00562A61">
        <w:rPr>
          <w:rFonts w:ascii="Verdana" w:hAnsi="Verdana"/>
          <w:sz w:val="20"/>
          <w:szCs w:val="20"/>
        </w:rPr>
        <w:t>) </w:t>
      </w:r>
      <w:r w:rsidR="00175451" w:rsidRPr="00562A61">
        <w:rPr>
          <w:rFonts w:ascii="Verdana" w:hAnsi="Verdana"/>
          <w:sz w:val="20"/>
          <w:szCs w:val="20"/>
        </w:rPr>
        <w:t xml:space="preserve">cópia </w:t>
      </w:r>
      <w:r w:rsidR="00B30600">
        <w:rPr>
          <w:rFonts w:ascii="Verdana" w:hAnsi="Verdana"/>
          <w:sz w:val="20"/>
          <w:szCs w:val="20"/>
        </w:rPr>
        <w:t xml:space="preserve">autenticada </w:t>
      </w:r>
      <w:r w:rsidR="00DD7569" w:rsidRPr="00562A61">
        <w:rPr>
          <w:rFonts w:ascii="Verdana" w:hAnsi="Verdana"/>
          <w:sz w:val="20"/>
          <w:szCs w:val="20"/>
        </w:rPr>
        <w:t xml:space="preserve">do livro e/ou </w:t>
      </w:r>
      <w:r w:rsidR="00F8145A">
        <w:rPr>
          <w:rFonts w:ascii="Verdana" w:hAnsi="Verdana"/>
          <w:sz w:val="20"/>
          <w:szCs w:val="20"/>
        </w:rPr>
        <w:t xml:space="preserve">cópia simples dos </w:t>
      </w:r>
      <w:r w:rsidR="00DD7569" w:rsidRPr="00562A61">
        <w:rPr>
          <w:rFonts w:ascii="Verdana" w:hAnsi="Verdana"/>
          <w:sz w:val="20"/>
          <w:szCs w:val="20"/>
        </w:rPr>
        <w:t xml:space="preserve">sistemas da instituição financeira responsável pela prestação de serviços de escrituração das ações da Emissora ou </w:t>
      </w:r>
      <w:r w:rsidR="00B30600">
        <w:rPr>
          <w:rFonts w:ascii="Verdana" w:hAnsi="Verdana"/>
          <w:sz w:val="20"/>
          <w:szCs w:val="20"/>
        </w:rPr>
        <w:t xml:space="preserve">cópia </w:t>
      </w:r>
      <w:r w:rsidR="00DD7569" w:rsidRPr="00562A61">
        <w:rPr>
          <w:rFonts w:ascii="Verdana" w:hAnsi="Verdana"/>
          <w:sz w:val="20"/>
          <w:szCs w:val="20"/>
        </w:rPr>
        <w:t>do extrato da conta de depósito fornecido às respectivas acionistas e (</w:t>
      </w:r>
      <w:proofErr w:type="spellStart"/>
      <w:r w:rsidR="00DD7569" w:rsidRPr="00562A61">
        <w:rPr>
          <w:rFonts w:ascii="Verdana" w:hAnsi="Verdana"/>
          <w:sz w:val="20"/>
          <w:szCs w:val="20"/>
        </w:rPr>
        <w:t>ii</w:t>
      </w:r>
      <w:proofErr w:type="spellEnd"/>
      <w:r w:rsidR="00DD7569" w:rsidRPr="00562A61">
        <w:rPr>
          <w:rFonts w:ascii="Verdana" w:hAnsi="Verdana"/>
          <w:sz w:val="20"/>
          <w:szCs w:val="20"/>
        </w:rPr>
        <w:t>-b)</w:t>
      </w:r>
      <w:r w:rsidR="005D3DDD" w:rsidRPr="00562A61">
        <w:rPr>
          <w:rFonts w:ascii="Verdana" w:hAnsi="Verdana"/>
          <w:sz w:val="20"/>
          <w:szCs w:val="20"/>
        </w:rPr>
        <w:t> </w:t>
      </w:r>
      <w:r w:rsidR="00175451" w:rsidRPr="00562A61">
        <w:rPr>
          <w:rFonts w:ascii="Verdana" w:hAnsi="Verdana"/>
          <w:sz w:val="20"/>
          <w:szCs w:val="20"/>
        </w:rPr>
        <w:t xml:space="preserve">original </w:t>
      </w:r>
      <w:r w:rsidR="00DD7569" w:rsidRPr="00562A61">
        <w:rPr>
          <w:rFonts w:ascii="Verdana" w:hAnsi="Verdana"/>
          <w:sz w:val="20"/>
          <w:szCs w:val="20"/>
        </w:rPr>
        <w:t>de declaração da instituição financeira responsável pela prestação de serviços de escrituração das ações da Emissora, evidenciando a anotação d</w:t>
      </w:r>
      <w:r w:rsidR="00D24411" w:rsidRPr="00562A61">
        <w:rPr>
          <w:rFonts w:ascii="Verdana" w:hAnsi="Verdana"/>
          <w:sz w:val="20"/>
          <w:szCs w:val="20"/>
        </w:rPr>
        <w:t>a garantia</w:t>
      </w:r>
      <w:r w:rsidR="00DD7569" w:rsidRPr="00562A61">
        <w:rPr>
          <w:rFonts w:ascii="Verdana" w:hAnsi="Verdana"/>
          <w:sz w:val="20"/>
          <w:szCs w:val="20"/>
        </w:rPr>
        <w:t xml:space="preserve"> constituíd</w:t>
      </w:r>
      <w:r w:rsidR="00D24411" w:rsidRPr="00562A61">
        <w:rPr>
          <w:rFonts w:ascii="Verdana" w:hAnsi="Verdana"/>
          <w:sz w:val="20"/>
          <w:szCs w:val="20"/>
        </w:rPr>
        <w:t>a</w:t>
      </w:r>
      <w:r w:rsidR="00DD7569" w:rsidRPr="00562A61">
        <w:rPr>
          <w:rFonts w:ascii="Verdana" w:hAnsi="Verdana"/>
          <w:sz w:val="20"/>
          <w:szCs w:val="20"/>
        </w:rPr>
        <w:t xml:space="preserve"> por meio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D24411" w:rsidRPr="00562A61">
        <w:rPr>
          <w:rFonts w:ascii="Verdana" w:hAnsi="Verdana"/>
          <w:sz w:val="20"/>
          <w:szCs w:val="20"/>
        </w:rPr>
        <w:t>, podendo, para fins deste item (</w:t>
      </w:r>
      <w:proofErr w:type="spellStart"/>
      <w:r w:rsidR="00D24411" w:rsidRPr="00562A61">
        <w:rPr>
          <w:rFonts w:ascii="Verdana" w:hAnsi="Verdana"/>
          <w:sz w:val="20"/>
          <w:szCs w:val="20"/>
        </w:rPr>
        <w:t>ii</w:t>
      </w:r>
      <w:proofErr w:type="spellEnd"/>
      <w:r w:rsidR="00D24411" w:rsidRPr="00562A61">
        <w:rPr>
          <w:rFonts w:ascii="Verdana" w:hAnsi="Verdana"/>
          <w:sz w:val="20"/>
          <w:szCs w:val="20"/>
        </w:rPr>
        <w:t xml:space="preserve">-b) ser apresentado </w:t>
      </w:r>
      <w:r w:rsidR="00175451" w:rsidRPr="00562A61">
        <w:rPr>
          <w:rFonts w:ascii="Verdana" w:hAnsi="Verdana"/>
          <w:sz w:val="20"/>
          <w:szCs w:val="20"/>
        </w:rPr>
        <w:t xml:space="preserve">cópia </w:t>
      </w:r>
      <w:r w:rsidR="00F8145A">
        <w:rPr>
          <w:rFonts w:ascii="Verdana" w:hAnsi="Verdana"/>
          <w:sz w:val="20"/>
          <w:szCs w:val="20"/>
        </w:rPr>
        <w:t xml:space="preserve">simples </w:t>
      </w:r>
      <w:r w:rsidR="00175451" w:rsidRPr="00562A61">
        <w:rPr>
          <w:rFonts w:ascii="Verdana" w:hAnsi="Verdana"/>
          <w:sz w:val="20"/>
          <w:szCs w:val="20"/>
        </w:rPr>
        <w:t xml:space="preserve">do </w:t>
      </w:r>
      <w:r w:rsidR="00D24411" w:rsidRPr="00562A61">
        <w:rPr>
          <w:rFonts w:ascii="Verdana" w:hAnsi="Verdana"/>
          <w:sz w:val="20"/>
          <w:szCs w:val="20"/>
        </w:rPr>
        <w:t>extrato que contenha anotação da garantia que afeta tais ações</w:t>
      </w:r>
      <w:r w:rsidR="00DD7569" w:rsidRPr="00562A61">
        <w:rPr>
          <w:rFonts w:ascii="Verdana" w:hAnsi="Verdana"/>
          <w:sz w:val="20"/>
          <w:szCs w:val="20"/>
        </w:rPr>
        <w:t>.</w:t>
      </w:r>
    </w:p>
    <w:p w:rsidR="00DD7569" w:rsidRPr="00594869" w:rsidRDefault="00DD7569">
      <w:pPr>
        <w:pStyle w:val="PargrafodaLista"/>
        <w:ind w:left="0"/>
        <w:jc w:val="both"/>
        <w:rPr>
          <w:rFonts w:ascii="Verdana" w:hAnsi="Verdana"/>
          <w:sz w:val="20"/>
          <w:szCs w:val="20"/>
        </w:rPr>
      </w:pPr>
    </w:p>
    <w:p w:rsidR="005277C6" w:rsidRPr="00594869"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As Fianças Bancárias, assim como quaisquer aditamentos subsequentes a tais documentos, serão registradas, às expensas da Emissora, nos competentes Cartórios de Registro de Títulos e Documentos do domicílio das instituições financeiras emissoras das Fianças Bancárias e do Agente Fiduciário, na qualidade de representante dos </w:t>
      </w:r>
      <w:r w:rsidRPr="00594869">
        <w:rPr>
          <w:rFonts w:ascii="Verdana" w:hAnsi="Verdana"/>
          <w:sz w:val="20"/>
          <w:szCs w:val="20"/>
        </w:rPr>
        <w:lastRenderedPageBreak/>
        <w:t>Debenturistas, no prazo de até 20 (vinte) dias contados da data de emissão das Fianças Bancárias. A Emissora entregará ao Agente Fiduciário 1 (uma) via original das Fianças Bancárias em até 5 (cinco) Dias Úteis após os respectivos registros.</w:t>
      </w:r>
    </w:p>
    <w:p w:rsidR="00DD7569" w:rsidRPr="00594869" w:rsidRDefault="00DD7569">
      <w:pPr>
        <w:tabs>
          <w:tab w:val="left" w:pos="720"/>
        </w:tabs>
        <w:jc w:val="both"/>
        <w:rPr>
          <w:rFonts w:ascii="Verdana" w:hAnsi="Verdana" w:cs="Arial"/>
          <w:sz w:val="20"/>
          <w:szCs w:val="20"/>
        </w:rPr>
      </w:pPr>
    </w:p>
    <w:p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45" w:name="_DV_M57"/>
      <w:bookmarkEnd w:id="45"/>
      <w:r w:rsidRPr="00594869">
        <w:rPr>
          <w:rFonts w:ascii="Verdana" w:hAnsi="Verdana" w:cs="Arial"/>
          <w:b/>
          <w:smallCaps/>
          <w:sz w:val="20"/>
          <w:szCs w:val="20"/>
        </w:rPr>
        <w:t xml:space="preserve">Depósito para </w:t>
      </w:r>
      <w:r w:rsidRPr="00594869">
        <w:rPr>
          <w:rFonts w:ascii="Verdana" w:hAnsi="Verdana"/>
          <w:b/>
          <w:smallCaps/>
          <w:sz w:val="20"/>
          <w:szCs w:val="20"/>
        </w:rPr>
        <w:t xml:space="preserve">Distribuição, </w:t>
      </w:r>
      <w:r w:rsidRPr="00594869">
        <w:rPr>
          <w:rFonts w:ascii="Verdana" w:hAnsi="Verdana" w:cs="Arial"/>
          <w:b/>
          <w:smallCaps/>
          <w:sz w:val="20"/>
          <w:szCs w:val="20"/>
        </w:rPr>
        <w:t>Negociação, Custódia Eletrônica e Liquidação Financeira</w:t>
      </w:r>
    </w:p>
    <w:p w:rsidR="00DD7569" w:rsidRPr="00DC2859" w:rsidRDefault="00DD7569" w:rsidP="00DC2859">
      <w:bookmarkStart w:id="46" w:name="_Toc499990318"/>
    </w:p>
    <w:p w:rsidR="005277C6" w:rsidRPr="00594869" w:rsidRDefault="00DD7569" w:rsidP="0056060F">
      <w:pPr>
        <w:pStyle w:val="PargrafodaLista"/>
        <w:keepNext/>
        <w:numPr>
          <w:ilvl w:val="2"/>
          <w:numId w:val="59"/>
        </w:numPr>
        <w:ind w:left="0" w:firstLine="0"/>
        <w:jc w:val="both"/>
        <w:rPr>
          <w:rFonts w:ascii="Verdana" w:hAnsi="Verdana"/>
          <w:sz w:val="20"/>
          <w:szCs w:val="20"/>
        </w:rPr>
      </w:pPr>
      <w:bookmarkStart w:id="47" w:name="_DV_M58"/>
      <w:bookmarkEnd w:id="47"/>
      <w:r w:rsidRPr="00594869">
        <w:rPr>
          <w:rFonts w:ascii="Verdana" w:hAnsi="Verdana"/>
          <w:sz w:val="20"/>
          <w:szCs w:val="20"/>
        </w:rPr>
        <w:t>As Debêntures serão depositadas para:</w:t>
      </w:r>
    </w:p>
    <w:p w:rsidR="00DD7569" w:rsidRPr="00DC2859" w:rsidRDefault="00DD7569" w:rsidP="00DC2859"/>
    <w:p w:rsidR="00DD7569" w:rsidRPr="00594869" w:rsidRDefault="00DD7569" w:rsidP="00EE3FD7">
      <w:pPr>
        <w:keepLines/>
        <w:numPr>
          <w:ilvl w:val="0"/>
          <w:numId w:val="18"/>
        </w:numPr>
        <w:tabs>
          <w:tab w:val="clear" w:pos="750"/>
        </w:tabs>
        <w:ind w:left="426"/>
        <w:jc w:val="both"/>
        <w:rPr>
          <w:rFonts w:ascii="Verdana" w:hAnsi="Verdana" w:cs="Arial"/>
          <w:sz w:val="20"/>
          <w:szCs w:val="20"/>
        </w:rPr>
      </w:pPr>
      <w:bookmarkStart w:id="48" w:name="_DV_M59"/>
      <w:bookmarkEnd w:id="48"/>
      <w:r w:rsidRPr="00594869">
        <w:rPr>
          <w:rFonts w:ascii="Verdana" w:hAnsi="Verdana" w:cs="Arial"/>
          <w:sz w:val="20"/>
          <w:szCs w:val="20"/>
        </w:rPr>
        <w:t>distribuição no mercado primário por meio do MDA – Módulo de Distribuição de Ativos, administrado e operacionalizado pela B3</w:t>
      </w:r>
      <w:r w:rsidR="00E04CC4" w:rsidRPr="00323254">
        <w:rPr>
          <w:rFonts w:ascii="Verdana" w:hAnsi="Verdana" w:cs="Arial"/>
          <w:sz w:val="20"/>
          <w:szCs w:val="20"/>
        </w:rPr>
        <w:t xml:space="preserve">S.A. – Brasil, Bolsa, Balcão </w:t>
      </w:r>
      <w:r w:rsidR="00B116A6" w:rsidRPr="00323254">
        <w:rPr>
          <w:rFonts w:ascii="Verdana" w:hAnsi="Verdana" w:cs="Arial"/>
          <w:sz w:val="20"/>
          <w:szCs w:val="20"/>
        </w:rPr>
        <w:t>(“</w:t>
      </w:r>
      <w:r w:rsidR="00B116A6" w:rsidRPr="00323254">
        <w:rPr>
          <w:rFonts w:ascii="Verdana" w:hAnsi="Verdana" w:cs="Arial"/>
          <w:sz w:val="20"/>
          <w:szCs w:val="20"/>
          <w:u w:val="single"/>
        </w:rPr>
        <w:t>B3</w:t>
      </w:r>
      <w:proofErr w:type="gramStart"/>
      <w:r w:rsidR="00B116A6" w:rsidRPr="00323254">
        <w:rPr>
          <w:rFonts w:ascii="Verdana" w:hAnsi="Verdana" w:cs="Arial"/>
          <w:sz w:val="20"/>
          <w:szCs w:val="20"/>
        </w:rPr>
        <w:t>”)</w:t>
      </w:r>
      <w:r w:rsidR="00E04CC4" w:rsidRPr="00323254">
        <w:rPr>
          <w:rFonts w:ascii="Verdana" w:hAnsi="Verdana" w:cs="Arial"/>
          <w:sz w:val="20"/>
          <w:szCs w:val="20"/>
        </w:rPr>
        <w:t>–</w:t>
      </w:r>
      <w:proofErr w:type="gramEnd"/>
      <w:r w:rsidR="00E04CC4" w:rsidRPr="00323254">
        <w:rPr>
          <w:rFonts w:ascii="Verdana" w:hAnsi="Verdana" w:cs="Arial"/>
          <w:sz w:val="20"/>
          <w:szCs w:val="20"/>
        </w:rPr>
        <w:t xml:space="preserve"> Segmento </w:t>
      </w:r>
      <w:proofErr w:type="spellStart"/>
      <w:r w:rsidR="00E04CC4" w:rsidRPr="00323254">
        <w:rPr>
          <w:rFonts w:ascii="Verdana" w:hAnsi="Verdana" w:cs="Arial"/>
          <w:sz w:val="20"/>
          <w:szCs w:val="20"/>
        </w:rPr>
        <w:t>Cetip</w:t>
      </w:r>
      <w:proofErr w:type="spellEnd"/>
      <w:r w:rsidR="00E04CC4" w:rsidRPr="00323254">
        <w:rPr>
          <w:rFonts w:ascii="Verdana" w:hAnsi="Verdana" w:cs="Arial"/>
          <w:sz w:val="20"/>
          <w:szCs w:val="20"/>
        </w:rPr>
        <w:t xml:space="preserve"> UTVM</w:t>
      </w:r>
      <w:r w:rsidRPr="00594869">
        <w:rPr>
          <w:rFonts w:ascii="Verdana" w:hAnsi="Verdana" w:cs="Arial"/>
          <w:sz w:val="20"/>
          <w:szCs w:val="20"/>
        </w:rPr>
        <w:t xml:space="preserve">, sendo a distribuição liquidada financeiramente por meio da </w:t>
      </w:r>
      <w:r w:rsidR="00CB2E32" w:rsidRPr="00594869">
        <w:rPr>
          <w:rFonts w:ascii="Verdana" w:hAnsi="Verdana" w:cs="Arial"/>
          <w:sz w:val="20"/>
          <w:szCs w:val="20"/>
        </w:rPr>
        <w:t>B3</w:t>
      </w:r>
      <w:r w:rsidRPr="00594869">
        <w:rPr>
          <w:rFonts w:ascii="Verdana" w:hAnsi="Verdana" w:cs="Arial"/>
          <w:sz w:val="20"/>
          <w:szCs w:val="20"/>
        </w:rPr>
        <w:t xml:space="preserve">; e </w:t>
      </w:r>
    </w:p>
    <w:p w:rsidR="00DD7569" w:rsidRPr="00594869" w:rsidRDefault="00DD7569" w:rsidP="001C5BD6">
      <w:pPr>
        <w:tabs>
          <w:tab w:val="left" w:pos="720"/>
          <w:tab w:val="left" w:pos="900"/>
        </w:tabs>
        <w:jc w:val="both"/>
        <w:rPr>
          <w:rFonts w:ascii="Verdana" w:hAnsi="Verdana" w:cs="Arial"/>
          <w:sz w:val="20"/>
          <w:szCs w:val="20"/>
        </w:rPr>
      </w:pPr>
    </w:p>
    <w:p w:rsidR="00DD7569" w:rsidRPr="00594869" w:rsidRDefault="00DD7569" w:rsidP="00EE3FD7">
      <w:pPr>
        <w:keepLines/>
        <w:numPr>
          <w:ilvl w:val="0"/>
          <w:numId w:val="18"/>
        </w:numPr>
        <w:tabs>
          <w:tab w:val="clear" w:pos="750"/>
        </w:tabs>
        <w:ind w:left="426"/>
        <w:jc w:val="both"/>
        <w:rPr>
          <w:rFonts w:ascii="Verdana" w:hAnsi="Verdana" w:cs="Arial"/>
          <w:sz w:val="20"/>
          <w:szCs w:val="20"/>
        </w:rPr>
      </w:pPr>
      <w:bookmarkStart w:id="49" w:name="_DV_M60"/>
      <w:bookmarkEnd w:id="49"/>
      <w:r w:rsidRPr="00594869">
        <w:rPr>
          <w:rFonts w:ascii="Verdana" w:hAnsi="Verdana" w:cs="Arial"/>
          <w:sz w:val="20"/>
          <w:szCs w:val="20"/>
        </w:rPr>
        <w:t>negociação no mercado secundário por meio do CETIP21 – Títulos e Valores Mobiliários</w:t>
      </w:r>
      <w:r w:rsidR="0018187F">
        <w:rPr>
          <w:rFonts w:ascii="Verdana" w:hAnsi="Verdana" w:cs="Arial"/>
          <w:sz w:val="20"/>
          <w:szCs w:val="20"/>
        </w:rPr>
        <w:t xml:space="preserve"> (“</w:t>
      </w:r>
      <w:r w:rsidR="0018187F" w:rsidRPr="00BD28BE">
        <w:rPr>
          <w:rFonts w:ascii="Verdana" w:hAnsi="Verdana" w:cs="Arial"/>
          <w:sz w:val="20"/>
          <w:szCs w:val="20"/>
          <w:u w:val="single"/>
        </w:rPr>
        <w:t>CETIP21</w:t>
      </w:r>
      <w:r w:rsidR="0018187F">
        <w:rPr>
          <w:rFonts w:ascii="Verdana" w:hAnsi="Verdana" w:cs="Arial"/>
          <w:sz w:val="20"/>
          <w:szCs w:val="20"/>
        </w:rPr>
        <w:t>”)</w:t>
      </w:r>
      <w:r w:rsidRPr="00594869">
        <w:rPr>
          <w:rFonts w:ascii="Verdana" w:hAnsi="Verdana" w:cs="Arial"/>
          <w:sz w:val="20"/>
          <w:szCs w:val="20"/>
        </w:rPr>
        <w:t xml:space="preserve">, administrado e operacionalizado pela </w:t>
      </w:r>
      <w:r w:rsidR="00CB2E32" w:rsidRPr="00594869">
        <w:rPr>
          <w:rFonts w:ascii="Verdana" w:hAnsi="Verdana" w:cs="Arial"/>
          <w:sz w:val="20"/>
          <w:szCs w:val="20"/>
        </w:rPr>
        <w:t>B3</w:t>
      </w:r>
      <w:r w:rsidRPr="00594869">
        <w:rPr>
          <w:rFonts w:ascii="Verdana" w:hAnsi="Verdana" w:cs="Arial"/>
          <w:sz w:val="20"/>
          <w:szCs w:val="20"/>
        </w:rPr>
        <w:t xml:space="preserve">, sendo as negociações liquidadas financeiramente e as Debêntures custodiadas eletronicamente na </w:t>
      </w:r>
      <w:r w:rsidR="00CB2E32" w:rsidRPr="00594869">
        <w:rPr>
          <w:rFonts w:ascii="Verdana" w:hAnsi="Verdana" w:cs="Arial"/>
          <w:sz w:val="20"/>
          <w:szCs w:val="20"/>
        </w:rPr>
        <w:t>B3</w:t>
      </w:r>
      <w:r w:rsidRPr="00594869">
        <w:rPr>
          <w:rFonts w:ascii="Verdana" w:hAnsi="Verdana" w:cs="Arial"/>
          <w:sz w:val="20"/>
          <w:szCs w:val="20"/>
        </w:rPr>
        <w:t>.</w:t>
      </w:r>
    </w:p>
    <w:p w:rsidR="00DD7569" w:rsidRPr="00594869" w:rsidRDefault="00DD7569" w:rsidP="001C5BD6">
      <w:pPr>
        <w:tabs>
          <w:tab w:val="left" w:pos="720"/>
          <w:tab w:val="left" w:pos="900"/>
        </w:tabs>
        <w:jc w:val="both"/>
        <w:rPr>
          <w:rFonts w:ascii="Verdana" w:hAnsi="Verdana" w:cs="Arial"/>
          <w:sz w:val="20"/>
          <w:szCs w:val="20"/>
        </w:rPr>
      </w:pPr>
    </w:p>
    <w:p w:rsidR="008476F0" w:rsidRPr="00594869" w:rsidRDefault="00516E02" w:rsidP="0056060F">
      <w:pPr>
        <w:pStyle w:val="PargrafodaLista"/>
        <w:numPr>
          <w:ilvl w:val="2"/>
          <w:numId w:val="59"/>
        </w:numPr>
        <w:ind w:left="0" w:firstLine="0"/>
        <w:jc w:val="both"/>
        <w:rPr>
          <w:rFonts w:ascii="Verdana" w:hAnsi="Verdana"/>
          <w:sz w:val="20"/>
          <w:szCs w:val="20"/>
        </w:rPr>
      </w:pPr>
      <w:bookmarkStart w:id="50" w:name="_DV_M61"/>
      <w:bookmarkEnd w:id="50"/>
      <w:r w:rsidRPr="00594869">
        <w:rPr>
          <w:rFonts w:ascii="Verdana" w:hAnsi="Verdana"/>
          <w:sz w:val="20"/>
          <w:szCs w:val="20"/>
        </w:rPr>
        <w:t>A</w:t>
      </w:r>
      <w:r w:rsidR="00DD7569" w:rsidRPr="00594869">
        <w:rPr>
          <w:rFonts w:ascii="Verdana" w:hAnsi="Verdana"/>
          <w:sz w:val="20"/>
          <w:szCs w:val="20"/>
        </w:rPr>
        <w:t>s Debêntures somente poderão ser negociadas entre Investidores Qualificados (conforme definido abaixo) nos mercados regulamentados de valores mobiliários depois de decorridos 90 (noventa) dias, contados a partir da data de cada subscrição ou aquisição pelos investidores</w:t>
      </w:r>
      <w:r w:rsidR="00B6563E">
        <w:rPr>
          <w:rFonts w:ascii="Verdana" w:hAnsi="Verdana"/>
          <w:sz w:val="20"/>
          <w:szCs w:val="20"/>
        </w:rPr>
        <w:t xml:space="preserve"> profissionais</w:t>
      </w:r>
      <w:r w:rsidR="00DD7569" w:rsidRPr="00594869">
        <w:rPr>
          <w:rFonts w:ascii="Verdana" w:hAnsi="Verdana"/>
          <w:sz w:val="20"/>
          <w:szCs w:val="20"/>
        </w:rPr>
        <w:t>, conforme disposto nos artigos 13 e 15 da Instrução CVM 476, observado o cumprimento pela Emissora do artigo 17 da Instrução CVM 476, sendo que a negociação das Debêntures deverá sempre respeitar as disposições legais e regulamentares aplicáveis.</w:t>
      </w:r>
    </w:p>
    <w:p w:rsidR="00004A7C" w:rsidRPr="00594869" w:rsidRDefault="00004A7C" w:rsidP="0031735D">
      <w:pPr>
        <w:tabs>
          <w:tab w:val="left" w:pos="720"/>
        </w:tabs>
        <w:jc w:val="both"/>
        <w:rPr>
          <w:rFonts w:ascii="Verdana" w:hAnsi="Verdana" w:cs="Arial"/>
          <w:sz w:val="20"/>
          <w:szCs w:val="20"/>
        </w:rPr>
      </w:pPr>
    </w:p>
    <w:p w:rsidR="00DD7569" w:rsidRPr="00594869" w:rsidRDefault="00DD7569" w:rsidP="0056060F">
      <w:pPr>
        <w:pStyle w:val="PargrafodaLista"/>
        <w:keepNext/>
        <w:numPr>
          <w:ilvl w:val="1"/>
          <w:numId w:val="59"/>
        </w:numPr>
        <w:tabs>
          <w:tab w:val="left" w:pos="720"/>
        </w:tabs>
        <w:ind w:left="0" w:firstLine="0"/>
        <w:jc w:val="both"/>
        <w:rPr>
          <w:rFonts w:ascii="Verdana" w:hAnsi="Verdana" w:cs="Arial"/>
          <w:smallCaps/>
          <w:sz w:val="20"/>
          <w:szCs w:val="20"/>
        </w:rPr>
      </w:pPr>
      <w:bookmarkStart w:id="51" w:name="_DV_M62"/>
      <w:bookmarkEnd w:id="51"/>
      <w:r w:rsidRPr="00594869">
        <w:rPr>
          <w:rFonts w:ascii="Verdana" w:hAnsi="Verdana" w:cs="Arial"/>
          <w:b/>
          <w:smallCaps/>
          <w:sz w:val="20"/>
          <w:szCs w:val="20"/>
        </w:rPr>
        <w:t>Enquadramento do Projeto</w:t>
      </w:r>
    </w:p>
    <w:p w:rsidR="00DD7569" w:rsidRPr="00DC2859" w:rsidRDefault="00DD7569" w:rsidP="00DC2859"/>
    <w:p w:rsidR="001866B5" w:rsidRPr="00594869" w:rsidRDefault="00DD7569" w:rsidP="0056060F">
      <w:pPr>
        <w:pStyle w:val="PargrafodaLista"/>
        <w:numPr>
          <w:ilvl w:val="2"/>
          <w:numId w:val="59"/>
        </w:numPr>
        <w:ind w:left="0" w:firstLine="0"/>
        <w:jc w:val="both"/>
        <w:rPr>
          <w:rFonts w:ascii="Verdana" w:hAnsi="Verdana"/>
          <w:sz w:val="20"/>
          <w:szCs w:val="20"/>
        </w:rPr>
      </w:pPr>
      <w:bookmarkStart w:id="52" w:name="_DV_M63"/>
      <w:bookmarkEnd w:id="52"/>
      <w:r w:rsidRPr="00594869">
        <w:rPr>
          <w:rFonts w:ascii="Verdana" w:hAnsi="Verdana"/>
          <w:sz w:val="20"/>
          <w:szCs w:val="20"/>
        </w:rPr>
        <w:t>A Emissão será realizada na forma do artigo 2º da Lei nº 12.431, de 24 de junho de 2011, conforme alterada (“</w:t>
      </w:r>
      <w:r w:rsidRPr="00594869">
        <w:rPr>
          <w:rFonts w:ascii="Verdana" w:hAnsi="Verdana"/>
          <w:sz w:val="20"/>
          <w:szCs w:val="20"/>
          <w:u w:val="single"/>
        </w:rPr>
        <w:t>Lei 12.431</w:t>
      </w:r>
      <w:r w:rsidRPr="00594869">
        <w:rPr>
          <w:rFonts w:ascii="Verdana" w:hAnsi="Verdana"/>
          <w:sz w:val="20"/>
          <w:szCs w:val="20"/>
        </w:rPr>
        <w:t>”) e do Decreto nº 8.874, de 11 de outubro de 2016 (“</w:t>
      </w:r>
      <w:r w:rsidRPr="00594869">
        <w:rPr>
          <w:rFonts w:ascii="Verdana" w:hAnsi="Verdana"/>
          <w:sz w:val="20"/>
          <w:szCs w:val="20"/>
          <w:u w:val="single"/>
        </w:rPr>
        <w:t>Decreto 8.874</w:t>
      </w:r>
      <w:r w:rsidRPr="00594869">
        <w:rPr>
          <w:rFonts w:ascii="Verdana" w:hAnsi="Verdana"/>
          <w:sz w:val="20"/>
          <w:szCs w:val="20"/>
        </w:rPr>
        <w:t xml:space="preserve">”), </w:t>
      </w:r>
      <w:r w:rsidR="001D7D4D" w:rsidRPr="00594869">
        <w:rPr>
          <w:rFonts w:ascii="Verdana" w:hAnsi="Verdana"/>
          <w:sz w:val="20"/>
          <w:szCs w:val="20"/>
        </w:rPr>
        <w:t>da Resolução</w:t>
      </w:r>
      <w:r w:rsidR="00010FB5" w:rsidRPr="00594869">
        <w:rPr>
          <w:rFonts w:ascii="Verdana" w:hAnsi="Verdana" w:cs="Arial"/>
          <w:sz w:val="20"/>
          <w:szCs w:val="20"/>
        </w:rPr>
        <w:t xml:space="preserve"> do Conselho Monetário Nacional (“</w:t>
      </w:r>
      <w:r w:rsidR="00010FB5" w:rsidRPr="00594869">
        <w:rPr>
          <w:rFonts w:ascii="Verdana" w:hAnsi="Verdana" w:cs="Arial"/>
          <w:sz w:val="20"/>
          <w:szCs w:val="20"/>
          <w:u w:val="single"/>
        </w:rPr>
        <w:t>CMN</w:t>
      </w:r>
      <w:r w:rsidR="00010FB5" w:rsidRPr="00594869">
        <w:rPr>
          <w:rFonts w:ascii="Verdana" w:hAnsi="Verdana" w:cs="Arial"/>
          <w:sz w:val="20"/>
          <w:szCs w:val="20"/>
        </w:rPr>
        <w:t>”)</w:t>
      </w:r>
      <w:r w:rsidR="001D7D4D" w:rsidRPr="00594869">
        <w:rPr>
          <w:rFonts w:ascii="Verdana" w:hAnsi="Verdana"/>
          <w:sz w:val="20"/>
          <w:szCs w:val="20"/>
        </w:rPr>
        <w:t xml:space="preserve"> n° 3.947, de 27 de janeiro de 2011, conforme alterada</w:t>
      </w:r>
      <w:r w:rsidR="00010FB5" w:rsidRPr="00594869">
        <w:rPr>
          <w:rFonts w:ascii="Verdana" w:hAnsi="Verdana" w:cs="Arial"/>
          <w:sz w:val="20"/>
          <w:szCs w:val="20"/>
        </w:rPr>
        <w:t>(“</w:t>
      </w:r>
      <w:r w:rsidR="00010FB5" w:rsidRPr="00594869">
        <w:rPr>
          <w:rFonts w:ascii="Verdana" w:hAnsi="Verdana" w:cs="Arial"/>
          <w:sz w:val="20"/>
          <w:szCs w:val="20"/>
          <w:u w:val="single"/>
        </w:rPr>
        <w:t>Resolução CMN 3.947</w:t>
      </w:r>
      <w:r w:rsidR="00010FB5" w:rsidRPr="00594869">
        <w:rPr>
          <w:rFonts w:ascii="Verdana" w:hAnsi="Verdana" w:cs="Arial"/>
          <w:sz w:val="20"/>
          <w:szCs w:val="20"/>
        </w:rPr>
        <w:t>”)</w:t>
      </w:r>
      <w:r w:rsidR="001D7D4D" w:rsidRPr="00594869">
        <w:rPr>
          <w:rFonts w:ascii="Verdana" w:hAnsi="Verdana"/>
          <w:sz w:val="20"/>
          <w:szCs w:val="20"/>
        </w:rPr>
        <w:t xml:space="preserve">, </w:t>
      </w:r>
      <w:r w:rsidR="00DF7BC9" w:rsidRPr="00594869">
        <w:rPr>
          <w:rFonts w:ascii="Verdana" w:hAnsi="Verdana" w:cs="Verdana"/>
          <w:color w:val="000000" w:themeColor="text1"/>
          <w:sz w:val="20"/>
          <w:szCs w:val="20"/>
        </w:rPr>
        <w:t>ou de normas posteriores que as alterem, substituam ou complementem,</w:t>
      </w:r>
      <w:r w:rsidR="006D2680">
        <w:rPr>
          <w:rFonts w:ascii="Verdana" w:hAnsi="Verdana" w:cs="Verdana"/>
          <w:color w:val="000000" w:themeColor="text1"/>
          <w:sz w:val="20"/>
          <w:szCs w:val="20"/>
        </w:rPr>
        <w:t xml:space="preserve"> </w:t>
      </w:r>
      <w:r w:rsidRPr="00594869">
        <w:rPr>
          <w:rFonts w:ascii="Verdana" w:hAnsi="Verdana"/>
          <w:sz w:val="20"/>
          <w:szCs w:val="20"/>
        </w:rPr>
        <w:t>tendo em vista o enquadramento do Projeto (conforme definido abaixo) como prioritário pelo Ministério de Minas e Energia (“</w:t>
      </w:r>
      <w:r w:rsidRPr="00594869">
        <w:rPr>
          <w:rFonts w:ascii="Verdana" w:hAnsi="Verdana"/>
          <w:sz w:val="20"/>
          <w:szCs w:val="20"/>
          <w:u w:val="single"/>
        </w:rPr>
        <w:t>MME</w:t>
      </w:r>
      <w:r w:rsidRPr="00594869">
        <w:rPr>
          <w:rFonts w:ascii="Verdana" w:hAnsi="Verdana"/>
          <w:sz w:val="20"/>
          <w:szCs w:val="20"/>
        </w:rPr>
        <w:t xml:space="preserve">”), por meio da Portaria do MME: nº </w:t>
      </w:r>
      <w:r w:rsidR="00A65F49" w:rsidRPr="00594869">
        <w:rPr>
          <w:rFonts w:ascii="Verdana" w:hAnsi="Verdana"/>
          <w:sz w:val="20"/>
          <w:szCs w:val="20"/>
        </w:rPr>
        <w:t>257</w:t>
      </w:r>
      <w:r w:rsidRPr="00594869">
        <w:rPr>
          <w:rFonts w:ascii="Verdana" w:hAnsi="Verdana"/>
          <w:sz w:val="20"/>
          <w:szCs w:val="20"/>
        </w:rPr>
        <w:t>, de</w:t>
      </w:r>
      <w:r w:rsidR="00A65F49" w:rsidRPr="00594869">
        <w:rPr>
          <w:rFonts w:ascii="Verdana" w:hAnsi="Verdana"/>
          <w:sz w:val="20"/>
          <w:szCs w:val="20"/>
        </w:rPr>
        <w:t xml:space="preserve"> 11</w:t>
      </w:r>
      <w:r w:rsidRPr="00594869">
        <w:rPr>
          <w:rFonts w:ascii="Verdana" w:hAnsi="Verdana"/>
          <w:sz w:val="20"/>
          <w:szCs w:val="20"/>
        </w:rPr>
        <w:t xml:space="preserve"> de </w:t>
      </w:r>
      <w:r w:rsidR="00A65F49" w:rsidRPr="00594869">
        <w:rPr>
          <w:rFonts w:ascii="Verdana" w:hAnsi="Verdana"/>
          <w:sz w:val="20"/>
          <w:szCs w:val="20"/>
        </w:rPr>
        <w:t xml:space="preserve">setembro </w:t>
      </w:r>
      <w:r w:rsidRPr="00594869">
        <w:rPr>
          <w:rFonts w:ascii="Verdana" w:hAnsi="Verdana"/>
          <w:sz w:val="20"/>
          <w:szCs w:val="20"/>
        </w:rPr>
        <w:t>de 201</w:t>
      </w:r>
      <w:r w:rsidR="00A65F49" w:rsidRPr="00594869">
        <w:rPr>
          <w:rFonts w:ascii="Verdana" w:hAnsi="Verdana"/>
          <w:sz w:val="20"/>
          <w:szCs w:val="20"/>
        </w:rPr>
        <w:t>7</w:t>
      </w:r>
      <w:r w:rsidRPr="00594869">
        <w:rPr>
          <w:rFonts w:ascii="Verdana" w:hAnsi="Verdana"/>
          <w:sz w:val="20"/>
          <w:szCs w:val="20"/>
        </w:rPr>
        <w:t xml:space="preserve">, publicada no Diário Oficial da União em </w:t>
      </w:r>
      <w:r w:rsidR="00DF7BC9" w:rsidRPr="00594869">
        <w:rPr>
          <w:rFonts w:ascii="Verdana" w:hAnsi="Verdana"/>
          <w:sz w:val="20"/>
          <w:szCs w:val="20"/>
        </w:rPr>
        <w:t>14</w:t>
      </w:r>
      <w:r w:rsidR="005F448A">
        <w:rPr>
          <w:rFonts w:ascii="Verdana" w:hAnsi="Verdana"/>
          <w:sz w:val="20"/>
          <w:szCs w:val="20"/>
        </w:rPr>
        <w:t xml:space="preserve"> </w:t>
      </w:r>
      <w:r w:rsidRPr="00594869">
        <w:rPr>
          <w:rFonts w:ascii="Verdana" w:hAnsi="Verdana"/>
          <w:sz w:val="20"/>
          <w:szCs w:val="20"/>
        </w:rPr>
        <w:t xml:space="preserve">de </w:t>
      </w:r>
      <w:r w:rsidR="00DF7BC9" w:rsidRPr="00594869">
        <w:rPr>
          <w:rFonts w:ascii="Verdana" w:hAnsi="Verdana"/>
          <w:sz w:val="20"/>
          <w:szCs w:val="20"/>
        </w:rPr>
        <w:t>setembro</w:t>
      </w:r>
      <w:r w:rsidR="005F448A">
        <w:rPr>
          <w:rFonts w:ascii="Verdana" w:hAnsi="Verdana"/>
          <w:sz w:val="20"/>
          <w:szCs w:val="20"/>
        </w:rPr>
        <w:t xml:space="preserve"> </w:t>
      </w:r>
      <w:r w:rsidRPr="00594869">
        <w:rPr>
          <w:rFonts w:ascii="Verdana" w:hAnsi="Verdana"/>
          <w:sz w:val="20"/>
          <w:szCs w:val="20"/>
        </w:rPr>
        <w:t>de 20</w:t>
      </w:r>
      <w:r w:rsidR="00BC1180" w:rsidRPr="00594869">
        <w:rPr>
          <w:rFonts w:ascii="Verdana" w:hAnsi="Verdana"/>
          <w:sz w:val="20"/>
          <w:szCs w:val="20"/>
        </w:rPr>
        <w:t>17</w:t>
      </w:r>
      <w:r w:rsidR="00A65F49" w:rsidRPr="00594869">
        <w:rPr>
          <w:rFonts w:ascii="Verdana" w:hAnsi="Verdana"/>
          <w:sz w:val="20"/>
          <w:szCs w:val="20"/>
        </w:rPr>
        <w:t>(</w:t>
      </w:r>
      <w:r w:rsidRPr="00594869">
        <w:rPr>
          <w:rFonts w:ascii="Verdana" w:hAnsi="Verdana"/>
          <w:sz w:val="20"/>
          <w:szCs w:val="20"/>
        </w:rPr>
        <w:t>“</w:t>
      </w:r>
      <w:r w:rsidRPr="00594869">
        <w:rPr>
          <w:rFonts w:ascii="Verdana" w:hAnsi="Verdana"/>
          <w:sz w:val="20"/>
          <w:szCs w:val="20"/>
          <w:u w:val="single"/>
        </w:rPr>
        <w:t>Portaria</w:t>
      </w:r>
      <w:r w:rsidR="002D2C48" w:rsidRPr="00594869">
        <w:rPr>
          <w:rFonts w:ascii="Verdana" w:hAnsi="Verdana"/>
          <w:sz w:val="20"/>
          <w:szCs w:val="20"/>
          <w:u w:val="single"/>
        </w:rPr>
        <w:t xml:space="preserve"> de Enquadramento</w:t>
      </w:r>
      <w:r w:rsidRPr="00594869">
        <w:rPr>
          <w:rFonts w:ascii="Verdana" w:hAnsi="Verdana"/>
          <w:sz w:val="20"/>
          <w:szCs w:val="20"/>
        </w:rPr>
        <w:t>”).</w:t>
      </w:r>
    </w:p>
    <w:p w:rsidR="001866B5" w:rsidRPr="00594869" w:rsidRDefault="001866B5" w:rsidP="001C5BD6">
      <w:pPr>
        <w:pStyle w:val="PargrafodaLista"/>
        <w:ind w:left="0"/>
        <w:jc w:val="both"/>
        <w:rPr>
          <w:rFonts w:ascii="Verdana" w:hAnsi="Verdana"/>
          <w:sz w:val="20"/>
          <w:szCs w:val="20"/>
        </w:rPr>
      </w:pPr>
    </w:p>
    <w:p w:rsidR="001866B5" w:rsidRPr="00594869" w:rsidRDefault="001866B5" w:rsidP="0031735D">
      <w:pPr>
        <w:pStyle w:val="PargrafodaLista"/>
        <w:ind w:left="0"/>
        <w:jc w:val="both"/>
        <w:rPr>
          <w:rFonts w:ascii="Verdana" w:hAnsi="Verdana"/>
          <w:sz w:val="20"/>
          <w:szCs w:val="20"/>
        </w:rPr>
      </w:pPr>
    </w:p>
    <w:p w:rsidR="00DD7569" w:rsidRPr="00EE3FD7" w:rsidRDefault="00DD7569" w:rsidP="00EE3FD7">
      <w:pPr>
        <w:keepNext/>
        <w:jc w:val="center"/>
        <w:rPr>
          <w:rFonts w:ascii="Verdana" w:hAnsi="Verdana"/>
          <w:sz w:val="20"/>
          <w:szCs w:val="20"/>
        </w:rPr>
      </w:pPr>
      <w:bookmarkStart w:id="53" w:name="_DV_M64"/>
      <w:bookmarkStart w:id="54" w:name="_Toc280370536"/>
      <w:bookmarkStart w:id="55" w:name="_Toc349040592"/>
      <w:bookmarkStart w:id="56" w:name="_Toc351469177"/>
      <w:bookmarkStart w:id="57" w:name="_Toc352767479"/>
      <w:bookmarkStart w:id="58" w:name="_Toc355626566"/>
      <w:bookmarkEnd w:id="53"/>
      <w:r w:rsidRPr="00594869">
        <w:rPr>
          <w:rFonts w:ascii="Verdana" w:hAnsi="Verdana" w:cs="Arial"/>
          <w:b/>
          <w:smallCaps/>
          <w:sz w:val="20"/>
          <w:szCs w:val="20"/>
        </w:rPr>
        <w:t>CLÁUSULA III</w:t>
      </w:r>
      <w:r w:rsidRPr="00594869">
        <w:rPr>
          <w:rFonts w:ascii="Verdana" w:hAnsi="Verdana" w:cs="Arial"/>
          <w:b/>
          <w:smallCaps/>
          <w:sz w:val="20"/>
          <w:szCs w:val="20"/>
        </w:rPr>
        <w:br/>
        <w:t>OBJETO SOCIAL DA EMISSORA E CARACTERÍSTICAS DA EMISSÃO</w:t>
      </w:r>
      <w:bookmarkEnd w:id="46"/>
      <w:bookmarkEnd w:id="54"/>
      <w:bookmarkEnd w:id="55"/>
      <w:bookmarkEnd w:id="56"/>
      <w:bookmarkEnd w:id="57"/>
      <w:bookmarkEnd w:id="58"/>
    </w:p>
    <w:p w:rsidR="00DD7569" w:rsidRPr="00DC2859" w:rsidRDefault="00DD7569" w:rsidP="00DC2859"/>
    <w:p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bookmarkStart w:id="59" w:name="_DV_M65"/>
      <w:bookmarkEnd w:id="59"/>
      <w:r w:rsidRPr="00594869">
        <w:rPr>
          <w:rFonts w:ascii="Verdana" w:hAnsi="Verdana" w:cs="Arial"/>
          <w:b/>
          <w:smallCaps/>
          <w:sz w:val="20"/>
          <w:szCs w:val="20"/>
        </w:rPr>
        <w:t>Objeto Social da Emissora</w:t>
      </w:r>
    </w:p>
    <w:p w:rsidR="00DD7569" w:rsidRPr="00DC2859" w:rsidRDefault="00DD7569" w:rsidP="00DC2859"/>
    <w:p w:rsidR="00DD7569" w:rsidRPr="00594869" w:rsidRDefault="005D2EC5" w:rsidP="00EE3FD7">
      <w:pPr>
        <w:pStyle w:val="PargrafodaLista"/>
        <w:numPr>
          <w:ilvl w:val="2"/>
          <w:numId w:val="20"/>
        </w:numPr>
        <w:ind w:left="0" w:firstLine="0"/>
        <w:jc w:val="both"/>
        <w:rPr>
          <w:rFonts w:ascii="Verdana" w:hAnsi="Verdana" w:cs="Arial"/>
          <w:sz w:val="20"/>
          <w:szCs w:val="20"/>
        </w:rPr>
      </w:pPr>
      <w:bookmarkStart w:id="60" w:name="_DV_M66"/>
      <w:bookmarkEnd w:id="60"/>
      <w:r w:rsidRPr="00594869">
        <w:rPr>
          <w:rFonts w:ascii="Verdana" w:hAnsi="Verdana" w:cs="Arial"/>
          <w:sz w:val="20"/>
          <w:szCs w:val="20"/>
        </w:rPr>
        <w:t>A Emissora tem por objeto social específico o desenvolvimento, construção, operação</w:t>
      </w:r>
      <w:r w:rsidR="00B116A6">
        <w:rPr>
          <w:rFonts w:ascii="Verdana" w:hAnsi="Verdana" w:cs="Arial"/>
          <w:sz w:val="20"/>
          <w:szCs w:val="20"/>
        </w:rPr>
        <w:t xml:space="preserve"> e</w:t>
      </w:r>
      <w:r w:rsidRPr="00594869">
        <w:rPr>
          <w:rFonts w:ascii="Verdana" w:hAnsi="Verdana" w:cs="Arial"/>
          <w:sz w:val="20"/>
          <w:szCs w:val="20"/>
        </w:rPr>
        <w:t xml:space="preserve"> manutenção de uma Central Hidrelétrica no Rio Tibagi, </w:t>
      </w:r>
      <w:r w:rsidR="00B116A6">
        <w:rPr>
          <w:rFonts w:ascii="Verdana" w:hAnsi="Verdana" w:cs="Arial"/>
          <w:sz w:val="20"/>
          <w:szCs w:val="20"/>
        </w:rPr>
        <w:t xml:space="preserve">localizado na </w:t>
      </w:r>
      <w:r w:rsidRPr="00594869">
        <w:rPr>
          <w:rFonts w:ascii="Verdana" w:hAnsi="Verdana" w:cs="Arial"/>
          <w:sz w:val="20"/>
          <w:szCs w:val="20"/>
        </w:rPr>
        <w:t xml:space="preserve">Bacia </w:t>
      </w:r>
      <w:r w:rsidR="00B116A6">
        <w:rPr>
          <w:rFonts w:ascii="Verdana" w:hAnsi="Verdana" w:cs="Arial"/>
          <w:sz w:val="20"/>
          <w:szCs w:val="20"/>
        </w:rPr>
        <w:t xml:space="preserve">do </w:t>
      </w:r>
      <w:r w:rsidRPr="00594869">
        <w:rPr>
          <w:rFonts w:ascii="Verdana" w:hAnsi="Verdana" w:cs="Arial"/>
          <w:sz w:val="20"/>
          <w:szCs w:val="20"/>
        </w:rPr>
        <w:t>Paraná, Município de Tibagi, Estado do Paraná, bem como a geração e comercialização de energia elétrica nela gerada</w:t>
      </w:r>
      <w:r w:rsidR="00B116A6">
        <w:rPr>
          <w:rFonts w:ascii="Verdana" w:hAnsi="Verdana" w:cs="Arial"/>
          <w:sz w:val="20"/>
          <w:szCs w:val="20"/>
        </w:rPr>
        <w:t>.</w:t>
      </w:r>
    </w:p>
    <w:p w:rsidR="00DD7569" w:rsidRPr="00594869" w:rsidRDefault="00DD7569" w:rsidP="0031735D">
      <w:pPr>
        <w:tabs>
          <w:tab w:val="left" w:pos="720"/>
        </w:tabs>
        <w:jc w:val="both"/>
        <w:rPr>
          <w:rFonts w:ascii="Verdana" w:hAnsi="Verdana" w:cs="Arial"/>
          <w:sz w:val="20"/>
          <w:szCs w:val="20"/>
        </w:rPr>
      </w:pPr>
    </w:p>
    <w:p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61" w:name="_DV_M67"/>
      <w:bookmarkEnd w:id="61"/>
      <w:r w:rsidRPr="00594869">
        <w:rPr>
          <w:rFonts w:ascii="Verdana" w:hAnsi="Verdana" w:cs="Arial"/>
          <w:b/>
          <w:smallCaps/>
          <w:sz w:val="20"/>
          <w:szCs w:val="20"/>
        </w:rPr>
        <w:t>Número da Emissão</w:t>
      </w:r>
    </w:p>
    <w:p w:rsidR="00DD7569" w:rsidRPr="00DC2859" w:rsidRDefault="00DD7569" w:rsidP="00DC2859"/>
    <w:p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62" w:name="_DV_M68"/>
      <w:bookmarkEnd w:id="62"/>
      <w:r w:rsidRPr="00594869">
        <w:rPr>
          <w:rFonts w:ascii="Verdana" w:hAnsi="Verdana" w:cs="Arial"/>
          <w:sz w:val="20"/>
          <w:szCs w:val="20"/>
        </w:rPr>
        <w:t xml:space="preserve">A presente Escritura de Emissão constitui a </w:t>
      </w:r>
      <w:r w:rsidR="00E7326E" w:rsidRPr="00594869">
        <w:rPr>
          <w:rFonts w:ascii="Verdana" w:hAnsi="Verdana" w:cs="Arial"/>
          <w:sz w:val="20"/>
          <w:szCs w:val="20"/>
        </w:rPr>
        <w:t>1</w:t>
      </w:r>
      <w:r w:rsidRPr="00594869">
        <w:rPr>
          <w:rFonts w:ascii="Verdana" w:hAnsi="Verdana" w:cs="Arial"/>
          <w:sz w:val="20"/>
          <w:szCs w:val="20"/>
        </w:rPr>
        <w:t>ª (</w:t>
      </w:r>
      <w:r w:rsidR="00E7326E" w:rsidRPr="00594869">
        <w:rPr>
          <w:rFonts w:ascii="Verdana" w:hAnsi="Verdana" w:cs="Arial"/>
          <w:sz w:val="20"/>
          <w:szCs w:val="20"/>
        </w:rPr>
        <w:t>primeira</w:t>
      </w:r>
      <w:r w:rsidRPr="00594869">
        <w:rPr>
          <w:rFonts w:ascii="Verdana" w:hAnsi="Verdana" w:cs="Arial"/>
          <w:sz w:val="20"/>
          <w:szCs w:val="20"/>
        </w:rPr>
        <w:t>) emissão de debêntures da Emissora.</w:t>
      </w:r>
    </w:p>
    <w:p w:rsidR="00DD7569" w:rsidRPr="00594869" w:rsidRDefault="00DD7569" w:rsidP="001C5BD6">
      <w:pPr>
        <w:pStyle w:val="Corpodetexto3"/>
        <w:tabs>
          <w:tab w:val="left" w:pos="720"/>
        </w:tabs>
        <w:rPr>
          <w:rFonts w:ascii="Verdana" w:hAnsi="Verdana" w:cs="Arial"/>
          <w:sz w:val="20"/>
          <w:szCs w:val="20"/>
        </w:rPr>
      </w:pPr>
    </w:p>
    <w:p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63" w:name="_DV_M69"/>
      <w:bookmarkStart w:id="64" w:name="_DV_M70"/>
      <w:bookmarkStart w:id="65" w:name="_DV_M72"/>
      <w:bookmarkEnd w:id="63"/>
      <w:bookmarkEnd w:id="64"/>
      <w:bookmarkEnd w:id="65"/>
      <w:r w:rsidRPr="00594869">
        <w:rPr>
          <w:rFonts w:ascii="Verdana" w:hAnsi="Verdana" w:cs="Arial"/>
          <w:b/>
          <w:smallCaps/>
          <w:sz w:val="20"/>
          <w:szCs w:val="20"/>
        </w:rPr>
        <w:t>Data de Emissão</w:t>
      </w:r>
    </w:p>
    <w:p w:rsidR="00DD7569" w:rsidRPr="00DC2859" w:rsidRDefault="00DD7569" w:rsidP="00DC2859"/>
    <w:p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lastRenderedPageBreak/>
        <w:t xml:space="preserve">Para todos os fins e efeitos, a data de emissão das Debêntures é o dia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7C420B">
        <w:rPr>
          <w:rFonts w:ascii="Verdana" w:hAnsi="Verdana" w:cs="Arial"/>
          <w:sz w:val="20"/>
          <w:szCs w:val="20"/>
        </w:rPr>
        <w:t xml:space="preserve"> </w:t>
      </w:r>
      <w:r w:rsidR="001D3FE5" w:rsidRPr="00594869">
        <w:rPr>
          <w:rFonts w:ascii="Verdana" w:hAnsi="Verdana" w:cs="Arial"/>
          <w:sz w:val="20"/>
          <w:szCs w:val="20"/>
        </w:rPr>
        <w:t xml:space="preserve">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Pr="00594869">
        <w:rPr>
          <w:rFonts w:ascii="Verdana" w:hAnsi="Verdana" w:cs="Arial"/>
          <w:sz w:val="20"/>
          <w:szCs w:val="20"/>
        </w:rPr>
        <w:t>de 201</w:t>
      </w:r>
      <w:r w:rsidR="00E7326E" w:rsidRPr="00594869">
        <w:rPr>
          <w:rFonts w:ascii="Verdana" w:hAnsi="Verdana" w:cs="Arial"/>
          <w:sz w:val="20"/>
          <w:szCs w:val="20"/>
        </w:rPr>
        <w:t>9</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 xml:space="preserve">”). </w:t>
      </w:r>
    </w:p>
    <w:p w:rsidR="00DD7569" w:rsidRPr="00594869" w:rsidRDefault="00DD7569" w:rsidP="0031735D">
      <w:pPr>
        <w:pStyle w:val="Corpodetexto3"/>
        <w:tabs>
          <w:tab w:val="left" w:pos="720"/>
        </w:tabs>
        <w:rPr>
          <w:rFonts w:ascii="Verdana" w:hAnsi="Verdana"/>
          <w:b/>
          <w:sz w:val="20"/>
          <w:szCs w:val="20"/>
        </w:rPr>
      </w:pPr>
    </w:p>
    <w:p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Número de Séries</w:t>
      </w:r>
    </w:p>
    <w:p w:rsidR="00DD7569" w:rsidRPr="00DC2859" w:rsidRDefault="00DD7569" w:rsidP="00DC2859"/>
    <w:p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66" w:name="_DV_M73"/>
      <w:bookmarkStart w:id="67" w:name="_Toc367387544"/>
      <w:bookmarkEnd w:id="66"/>
      <w:r w:rsidRPr="00594869">
        <w:rPr>
          <w:rFonts w:ascii="Verdana" w:hAnsi="Verdana" w:cs="Arial"/>
          <w:sz w:val="20"/>
          <w:szCs w:val="20"/>
        </w:rPr>
        <w:t>A Emissão será realizada em série única</w:t>
      </w:r>
      <w:bookmarkStart w:id="68" w:name="_Toc367218052"/>
      <w:bookmarkStart w:id="69" w:name="_Ref367358330"/>
      <w:bookmarkStart w:id="70" w:name="_Ref367358548"/>
      <w:bookmarkStart w:id="71" w:name="_Ref367358588"/>
      <w:bookmarkStart w:id="72" w:name="_Ref367358602"/>
      <w:bookmarkStart w:id="73" w:name="_Ref367358744"/>
      <w:bookmarkStart w:id="74" w:name="_Toc367387545"/>
      <w:bookmarkEnd w:id="67"/>
      <w:r w:rsidRPr="00594869">
        <w:rPr>
          <w:rFonts w:ascii="Verdana" w:hAnsi="Verdana" w:cs="Arial"/>
          <w:sz w:val="20"/>
          <w:szCs w:val="20"/>
        </w:rPr>
        <w:t>.</w:t>
      </w:r>
      <w:bookmarkEnd w:id="68"/>
      <w:bookmarkEnd w:id="69"/>
      <w:bookmarkEnd w:id="70"/>
      <w:bookmarkEnd w:id="71"/>
      <w:bookmarkEnd w:id="72"/>
      <w:bookmarkEnd w:id="73"/>
      <w:bookmarkEnd w:id="74"/>
    </w:p>
    <w:p w:rsidR="00DD7569" w:rsidRPr="00594869" w:rsidRDefault="00DD7569" w:rsidP="001C5BD6">
      <w:pPr>
        <w:autoSpaceDE/>
        <w:autoSpaceDN/>
        <w:adjustRightInd/>
        <w:rPr>
          <w:rFonts w:ascii="Verdana" w:hAnsi="Verdana"/>
          <w:b/>
          <w:sz w:val="20"/>
          <w:szCs w:val="20"/>
        </w:rPr>
      </w:pPr>
    </w:p>
    <w:p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Valor Total da Emissão</w:t>
      </w:r>
    </w:p>
    <w:p w:rsidR="00DD7569" w:rsidRPr="00DC2859" w:rsidRDefault="00DD7569" w:rsidP="00DC2859"/>
    <w:p w:rsidR="00DD7569" w:rsidRPr="00594869" w:rsidRDefault="00DD7569" w:rsidP="00EE3FD7">
      <w:pPr>
        <w:pStyle w:val="Corpodetexto3"/>
        <w:keepLines/>
        <w:numPr>
          <w:ilvl w:val="2"/>
          <w:numId w:val="20"/>
        </w:numPr>
        <w:tabs>
          <w:tab w:val="left" w:pos="720"/>
        </w:tabs>
        <w:ind w:left="0" w:firstLine="0"/>
        <w:rPr>
          <w:rFonts w:ascii="Verdana" w:hAnsi="Verdana" w:cs="Arial"/>
          <w:sz w:val="20"/>
          <w:szCs w:val="20"/>
        </w:rPr>
      </w:pPr>
      <w:r w:rsidRPr="00594869">
        <w:rPr>
          <w:rFonts w:ascii="Verdana" w:hAnsi="Verdana" w:cs="Arial"/>
          <w:sz w:val="20"/>
          <w:szCs w:val="20"/>
        </w:rPr>
        <w:t xml:space="preserve">O valor total da Emissão </w:t>
      </w:r>
      <w:r w:rsidR="00DE3B21" w:rsidRPr="00594869">
        <w:rPr>
          <w:rFonts w:ascii="Verdana" w:hAnsi="Verdana" w:cs="Arial"/>
          <w:sz w:val="20"/>
          <w:szCs w:val="20"/>
        </w:rPr>
        <w:t>será</w:t>
      </w:r>
      <w:r w:rsidRPr="00594869">
        <w:rPr>
          <w:rFonts w:ascii="Verdana" w:hAnsi="Verdana" w:cs="Arial"/>
          <w:sz w:val="20"/>
          <w:szCs w:val="20"/>
        </w:rPr>
        <w:t xml:space="preserve"> de </w:t>
      </w:r>
      <w:r w:rsidRPr="009E5561">
        <w:rPr>
          <w:rFonts w:ascii="Verdana" w:hAnsi="Verdana" w:cs="Arial"/>
          <w:sz w:val="20"/>
          <w:szCs w:val="20"/>
        </w:rPr>
        <w:t>R$</w:t>
      </w:r>
      <w:r w:rsidR="009E5561" w:rsidRPr="009E5561">
        <w:rPr>
          <w:rFonts w:ascii="Verdana" w:hAnsi="Verdana" w:cs="Arial"/>
          <w:sz w:val="20"/>
          <w:szCs w:val="20"/>
        </w:rPr>
        <w:t xml:space="preserve"> </w:t>
      </w:r>
      <w:r w:rsidRPr="009E5561">
        <w:rPr>
          <w:rFonts w:ascii="Verdana" w:hAnsi="Verdana"/>
          <w:sz w:val="20"/>
          <w:szCs w:val="20"/>
        </w:rPr>
        <w:t>2</w:t>
      </w:r>
      <w:r w:rsidR="009E5561" w:rsidRPr="009E5561">
        <w:rPr>
          <w:rFonts w:ascii="Verdana" w:hAnsi="Verdana"/>
          <w:sz w:val="20"/>
          <w:szCs w:val="20"/>
        </w:rPr>
        <w:t>1</w:t>
      </w:r>
      <w:r w:rsidRPr="009E5561">
        <w:rPr>
          <w:rFonts w:ascii="Verdana" w:hAnsi="Verdana"/>
          <w:sz w:val="20"/>
          <w:szCs w:val="20"/>
        </w:rPr>
        <w:t>0</w:t>
      </w:r>
      <w:r w:rsidRPr="00A753D3">
        <w:rPr>
          <w:rFonts w:ascii="Verdana" w:hAnsi="Verdana"/>
          <w:sz w:val="20"/>
        </w:rPr>
        <w:t xml:space="preserve">.000,000,00 (duzentos e </w:t>
      </w:r>
      <w:r w:rsidR="009E5561" w:rsidRPr="009E5561">
        <w:rPr>
          <w:rFonts w:ascii="Verdana" w:hAnsi="Verdana"/>
          <w:sz w:val="20"/>
          <w:szCs w:val="20"/>
        </w:rPr>
        <w:t>dez</w:t>
      </w:r>
      <w:r w:rsidR="009E5561" w:rsidRPr="00A753D3">
        <w:rPr>
          <w:rFonts w:ascii="Verdana" w:hAnsi="Verdana"/>
          <w:sz w:val="20"/>
        </w:rPr>
        <w:t xml:space="preserve"> </w:t>
      </w:r>
      <w:r w:rsidRPr="00A753D3">
        <w:rPr>
          <w:rFonts w:ascii="Verdana" w:hAnsi="Verdana"/>
          <w:sz w:val="20"/>
        </w:rPr>
        <w:t>milhões de reais</w:t>
      </w:r>
      <w:r w:rsidRPr="009E5561">
        <w:rPr>
          <w:rFonts w:ascii="Verdana" w:hAnsi="Verdana" w:cs="Arial"/>
          <w:sz w:val="20"/>
          <w:szCs w:val="20"/>
        </w:rPr>
        <w:t>)</w:t>
      </w:r>
      <w:r w:rsidRPr="00594869">
        <w:rPr>
          <w:rFonts w:ascii="Verdana" w:hAnsi="Verdana" w:cs="Arial"/>
          <w:sz w:val="20"/>
          <w:szCs w:val="20"/>
        </w:rPr>
        <w:t>, na Data de Emissão (“</w:t>
      </w:r>
      <w:r w:rsidRPr="00594869">
        <w:rPr>
          <w:rFonts w:ascii="Verdana" w:hAnsi="Verdana" w:cs="Arial"/>
          <w:sz w:val="20"/>
          <w:szCs w:val="20"/>
          <w:u w:val="single"/>
        </w:rPr>
        <w:t>Valor Total da Emissão</w:t>
      </w:r>
      <w:r w:rsidRPr="00594869">
        <w:rPr>
          <w:rFonts w:ascii="Verdana" w:hAnsi="Verdana" w:cs="Arial"/>
          <w:sz w:val="20"/>
          <w:szCs w:val="20"/>
        </w:rPr>
        <w:t>”)</w:t>
      </w:r>
      <w:r w:rsidR="00017F06" w:rsidRPr="00594869">
        <w:rPr>
          <w:rFonts w:ascii="Verdana" w:hAnsi="Verdana" w:cs="Arial"/>
          <w:sz w:val="20"/>
          <w:szCs w:val="20"/>
        </w:rPr>
        <w:t>.</w:t>
      </w:r>
    </w:p>
    <w:p w:rsidR="00F21A88" w:rsidRPr="00DC2859" w:rsidRDefault="00F21A88" w:rsidP="00DC2859"/>
    <w:p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u w:val="single"/>
        </w:rPr>
      </w:pPr>
      <w:bookmarkStart w:id="75" w:name="_DV_M74"/>
      <w:bookmarkEnd w:id="75"/>
      <w:r w:rsidRPr="00594869">
        <w:rPr>
          <w:rFonts w:ascii="Verdana" w:hAnsi="Verdana" w:cs="Arial"/>
          <w:b/>
          <w:smallCaps/>
          <w:sz w:val="20"/>
          <w:szCs w:val="20"/>
        </w:rPr>
        <w:t>Colocação e Procedimento de Distribuição</w:t>
      </w:r>
    </w:p>
    <w:p w:rsidR="00DD7569" w:rsidRPr="00594869" w:rsidRDefault="00DD7569" w:rsidP="00EE3FD7">
      <w:pPr>
        <w:keepNext/>
        <w:tabs>
          <w:tab w:val="left" w:pos="720"/>
        </w:tabs>
        <w:jc w:val="both"/>
        <w:rPr>
          <w:rFonts w:ascii="Verdana" w:hAnsi="Verdana" w:cs="Arial"/>
          <w:sz w:val="20"/>
          <w:szCs w:val="20"/>
        </w:rPr>
      </w:pPr>
    </w:p>
    <w:p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76" w:name="_DV_M75"/>
      <w:bookmarkEnd w:id="76"/>
      <w:r w:rsidRPr="00594869">
        <w:rPr>
          <w:rFonts w:ascii="Verdana" w:hAnsi="Verdana" w:cs="Arial"/>
          <w:sz w:val="20"/>
          <w:szCs w:val="20"/>
        </w:rPr>
        <w:t xml:space="preserve">As Debêntures serão objeto de distribuição pública com esforços restritos, em regime </w:t>
      </w:r>
      <w:bookmarkStart w:id="77" w:name="_DV_M76"/>
      <w:bookmarkEnd w:id="77"/>
      <w:r w:rsidRPr="00594869">
        <w:rPr>
          <w:rFonts w:ascii="Verdana" w:hAnsi="Verdana" w:cs="Arial"/>
          <w:sz w:val="20"/>
          <w:szCs w:val="20"/>
        </w:rPr>
        <w:t>de garantia firme</w:t>
      </w:r>
      <w:r w:rsidR="00B6563E">
        <w:rPr>
          <w:rFonts w:ascii="Verdana" w:hAnsi="Verdana" w:cs="Arial"/>
          <w:sz w:val="20"/>
          <w:szCs w:val="20"/>
        </w:rPr>
        <w:t xml:space="preserve"> com relação à totalidade das Debêntures,</w:t>
      </w:r>
      <w:r w:rsidRPr="00594869">
        <w:rPr>
          <w:rFonts w:ascii="Verdana" w:hAnsi="Verdana" w:cs="Arial"/>
          <w:sz w:val="20"/>
          <w:szCs w:val="20"/>
        </w:rPr>
        <w:t xml:space="preserve"> com a intermediação </w:t>
      </w:r>
      <w:bookmarkStart w:id="78" w:name="_DV_M78"/>
      <w:bookmarkEnd w:id="78"/>
      <w:r w:rsidR="00E7326E" w:rsidRPr="00594869">
        <w:rPr>
          <w:rFonts w:ascii="Verdana" w:hAnsi="Verdana" w:cs="Arial"/>
          <w:sz w:val="20"/>
          <w:szCs w:val="20"/>
        </w:rPr>
        <w:t>do Banco Santander (Brasil) S.A</w:t>
      </w:r>
      <w:r w:rsidRPr="00594869">
        <w:rPr>
          <w:rFonts w:ascii="Verdana" w:hAnsi="Verdana" w:cs="Arial"/>
          <w:sz w:val="20"/>
          <w:szCs w:val="20"/>
        </w:rPr>
        <w:t>., na qualidade de instituição financeira intermediária líder da Oferta Restrita (“</w:t>
      </w:r>
      <w:r w:rsidRPr="00594869">
        <w:rPr>
          <w:rFonts w:ascii="Verdana" w:hAnsi="Verdana" w:cs="Arial"/>
          <w:sz w:val="20"/>
          <w:szCs w:val="20"/>
          <w:u w:val="single"/>
        </w:rPr>
        <w:t>Coordenador Líder</w:t>
      </w:r>
      <w:r w:rsidRPr="00594869">
        <w:rPr>
          <w:rFonts w:ascii="Verdana" w:hAnsi="Verdana" w:cs="Arial"/>
          <w:sz w:val="20"/>
          <w:szCs w:val="20"/>
        </w:rPr>
        <w:t>”), nos termos do “</w:t>
      </w:r>
      <w:r w:rsidRPr="00594869">
        <w:rPr>
          <w:rFonts w:ascii="Verdana" w:hAnsi="Verdana" w:cs="Arial"/>
          <w:i/>
          <w:sz w:val="20"/>
          <w:szCs w:val="20"/>
        </w:rPr>
        <w:t xml:space="preserve">Contrato de Distribuição Pública, com Esforços Restritos, de Debêntures Simples, Não Conversíveis em Ações, da Espécie com Garantia Real, com Garantia Adicional Fidejussória, em Série Única, em Regime de Garantia Firme, das Debêntures da </w:t>
      </w:r>
      <w:r w:rsidR="00D30C8D" w:rsidRPr="00594869">
        <w:rPr>
          <w:rFonts w:ascii="Verdana" w:hAnsi="Verdana" w:cs="Arial"/>
          <w:i/>
          <w:sz w:val="20"/>
          <w:szCs w:val="20"/>
        </w:rPr>
        <w:t>1</w:t>
      </w:r>
      <w:r w:rsidRPr="00594869">
        <w:rPr>
          <w:rFonts w:ascii="Verdana" w:hAnsi="Verdana" w:cs="Arial"/>
          <w:i/>
          <w:sz w:val="20"/>
          <w:szCs w:val="20"/>
        </w:rPr>
        <w:t>ª (</w:t>
      </w:r>
      <w:r w:rsidR="00D30C8D" w:rsidRPr="00594869">
        <w:rPr>
          <w:rFonts w:ascii="Verdana" w:hAnsi="Verdana" w:cs="Arial"/>
          <w:i/>
          <w:sz w:val="20"/>
          <w:szCs w:val="20"/>
        </w:rPr>
        <w:t>Primeira</w:t>
      </w:r>
      <w:r w:rsidRPr="00594869">
        <w:rPr>
          <w:rFonts w:ascii="Verdana" w:hAnsi="Verdana" w:cs="Arial"/>
          <w:i/>
          <w:sz w:val="20"/>
          <w:szCs w:val="20"/>
        </w:rPr>
        <w:t xml:space="preserve">) Emissão da </w:t>
      </w:r>
      <w:r w:rsidR="00D30C8D" w:rsidRPr="00594869">
        <w:rPr>
          <w:rFonts w:ascii="Verdana" w:hAnsi="Verdana" w:cs="Arial"/>
          <w:i/>
          <w:sz w:val="20"/>
          <w:szCs w:val="20"/>
        </w:rPr>
        <w:t xml:space="preserve">Tibagi Energia SPE </w:t>
      </w:r>
      <w:r w:rsidRPr="00594869">
        <w:rPr>
          <w:rFonts w:ascii="Verdana" w:hAnsi="Verdana" w:cs="Arial"/>
          <w:i/>
          <w:sz w:val="20"/>
          <w:szCs w:val="20"/>
        </w:rPr>
        <w:t>S.A.</w:t>
      </w:r>
      <w:r w:rsidRPr="00594869">
        <w:rPr>
          <w:rFonts w:ascii="Verdana" w:hAnsi="Verdana" w:cs="Arial"/>
          <w:sz w:val="20"/>
          <w:szCs w:val="20"/>
        </w:rPr>
        <w:t xml:space="preserve">”, celebrado entre a Emissora e </w:t>
      </w:r>
      <w:r w:rsidR="00A57DBF" w:rsidRPr="00594869">
        <w:rPr>
          <w:rFonts w:ascii="Verdana" w:hAnsi="Verdana" w:cs="Arial"/>
          <w:sz w:val="20"/>
          <w:szCs w:val="20"/>
        </w:rPr>
        <w:t>o Coordenador Líder</w:t>
      </w:r>
      <w:r w:rsidRPr="00594869">
        <w:rPr>
          <w:rFonts w:ascii="Verdana" w:hAnsi="Verdana" w:cs="Arial"/>
          <w:sz w:val="20"/>
          <w:szCs w:val="20"/>
        </w:rPr>
        <w:t xml:space="preserve"> (“</w:t>
      </w:r>
      <w:r w:rsidRPr="00594869">
        <w:rPr>
          <w:rFonts w:ascii="Verdana" w:hAnsi="Verdana" w:cs="Arial"/>
          <w:sz w:val="20"/>
          <w:szCs w:val="20"/>
          <w:u w:val="single"/>
        </w:rPr>
        <w:t>Contrato de Distribuição</w:t>
      </w:r>
      <w:r w:rsidRPr="00594869">
        <w:rPr>
          <w:rFonts w:ascii="Verdana" w:hAnsi="Verdana" w:cs="Arial"/>
          <w:sz w:val="20"/>
          <w:szCs w:val="20"/>
        </w:rPr>
        <w:t>”).</w:t>
      </w:r>
    </w:p>
    <w:p w:rsidR="00DD7569" w:rsidRPr="00594869" w:rsidRDefault="00DD7569" w:rsidP="001C5BD6">
      <w:pPr>
        <w:pStyle w:val="Corpodetexto3"/>
        <w:tabs>
          <w:tab w:val="left" w:pos="720"/>
        </w:tabs>
        <w:rPr>
          <w:rFonts w:ascii="Verdana" w:hAnsi="Verdana" w:cs="Arial"/>
          <w:sz w:val="20"/>
          <w:szCs w:val="20"/>
        </w:rPr>
      </w:pPr>
    </w:p>
    <w:p w:rsidR="00DD7569" w:rsidRPr="00594869" w:rsidRDefault="00DD7569" w:rsidP="00EE3FD7">
      <w:pPr>
        <w:pStyle w:val="PargrafodaLista"/>
        <w:numPr>
          <w:ilvl w:val="2"/>
          <w:numId w:val="20"/>
        </w:numPr>
        <w:ind w:left="0" w:firstLine="0"/>
        <w:jc w:val="both"/>
        <w:rPr>
          <w:rFonts w:ascii="Verdana" w:hAnsi="Verdana" w:cs="Arial"/>
          <w:sz w:val="20"/>
          <w:szCs w:val="20"/>
        </w:rPr>
      </w:pPr>
      <w:bookmarkStart w:id="79" w:name="_DV_M79"/>
      <w:bookmarkEnd w:id="79"/>
      <w:r w:rsidRPr="00594869">
        <w:rPr>
          <w:rFonts w:ascii="Verdana" w:hAnsi="Verdana" w:cs="Arial"/>
          <w:sz w:val="20"/>
          <w:szCs w:val="20"/>
        </w:rPr>
        <w:t xml:space="preserve">O plano de distribuição das Debêntures seguirá o procedimento descrito na Instrução CVM 476, conforme previsto no Contrato de Distribuição. Para tanto, o Coordenador </w:t>
      </w:r>
      <w:r w:rsidR="00F21A88" w:rsidRPr="00594869">
        <w:rPr>
          <w:rFonts w:ascii="Verdana" w:hAnsi="Verdana" w:cs="Arial"/>
          <w:sz w:val="20"/>
          <w:szCs w:val="20"/>
        </w:rPr>
        <w:t xml:space="preserve">Líder </w:t>
      </w:r>
      <w:r w:rsidRPr="00594869">
        <w:rPr>
          <w:rFonts w:ascii="Verdana" w:hAnsi="Verdana" w:cs="Arial"/>
          <w:sz w:val="20"/>
          <w:szCs w:val="20"/>
        </w:rPr>
        <w:t>poder</w:t>
      </w:r>
      <w:r w:rsidR="00F21A88" w:rsidRPr="00594869">
        <w:rPr>
          <w:rFonts w:ascii="Verdana" w:hAnsi="Verdana" w:cs="Arial"/>
          <w:sz w:val="20"/>
          <w:szCs w:val="20"/>
        </w:rPr>
        <w:t>á</w:t>
      </w:r>
      <w:r w:rsidRPr="00594869">
        <w:rPr>
          <w:rFonts w:ascii="Verdana" w:hAnsi="Verdana" w:cs="Arial"/>
          <w:sz w:val="20"/>
          <w:szCs w:val="20"/>
        </w:rPr>
        <w:t xml:space="preserve"> acessar, no máximo, 75 (setenta e cinco) Investidores Profissionais</w:t>
      </w:r>
      <w:r w:rsidR="00B116A6">
        <w:rPr>
          <w:rFonts w:ascii="Verdana" w:hAnsi="Verdana" w:cs="Arial"/>
          <w:sz w:val="20"/>
          <w:szCs w:val="20"/>
        </w:rPr>
        <w:t xml:space="preserve"> (conforme definido abaixo)</w:t>
      </w:r>
      <w:r w:rsidRPr="00594869">
        <w:rPr>
          <w:rFonts w:ascii="Verdana" w:hAnsi="Verdana" w:cs="Arial"/>
          <w:sz w:val="20"/>
          <w:szCs w:val="20"/>
        </w:rPr>
        <w:t xml:space="preserve">, sendo possível a subscrição </w:t>
      </w:r>
      <w:r w:rsidR="00E20252" w:rsidRPr="00594869">
        <w:rPr>
          <w:rFonts w:ascii="Verdana" w:hAnsi="Verdana" w:cs="Arial"/>
          <w:sz w:val="20"/>
          <w:szCs w:val="20"/>
        </w:rPr>
        <w:t xml:space="preserve">ou aquisição </w:t>
      </w:r>
      <w:r w:rsidRPr="00594869">
        <w:rPr>
          <w:rFonts w:ascii="Verdana" w:hAnsi="Verdana" w:cs="Arial"/>
          <w:sz w:val="20"/>
          <w:szCs w:val="20"/>
        </w:rPr>
        <w:t xml:space="preserve">por, no máximo, 50 (cinquenta) Investidores Profissionais, em conformidade com o artigo 3º da Instrução CVM 476, sendo certo que fundos de investimento e carteiras administradas de valores mobiliários </w:t>
      </w:r>
      <w:r w:rsidRPr="00EE3FD7">
        <w:rPr>
          <w:rFonts w:ascii="Verdana" w:hAnsi="Verdana"/>
          <w:sz w:val="20"/>
          <w:szCs w:val="20"/>
        </w:rPr>
        <w:t>cujas decisões de investimento sejam tomadas pelo mesmo gestor serão considerados como um único investidor para os fins dos limites acima</w:t>
      </w:r>
      <w:r w:rsidRPr="00594869">
        <w:rPr>
          <w:rFonts w:ascii="Verdana" w:hAnsi="Verdana" w:cs="Arial"/>
          <w:sz w:val="20"/>
          <w:szCs w:val="20"/>
        </w:rPr>
        <w:t>.</w:t>
      </w:r>
    </w:p>
    <w:p w:rsidR="00A57DBF" w:rsidRPr="00594869" w:rsidRDefault="00A57DBF" w:rsidP="00EE3FD7">
      <w:pPr>
        <w:pStyle w:val="PargrafodaLista"/>
        <w:ind w:left="0"/>
        <w:jc w:val="both"/>
        <w:rPr>
          <w:rFonts w:ascii="Verdana" w:hAnsi="Verdana" w:cs="Arial"/>
          <w:sz w:val="20"/>
          <w:szCs w:val="20"/>
        </w:rPr>
      </w:pPr>
    </w:p>
    <w:p w:rsidR="00A57DBF" w:rsidRPr="00594869" w:rsidRDefault="00A57DBF" w:rsidP="00EE3FD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w:t>
      </w:r>
      <w:r w:rsidRPr="00594869">
        <w:rPr>
          <w:rFonts w:ascii="Verdana" w:hAnsi="Verdana" w:cs="Verdana"/>
          <w:sz w:val="20"/>
          <w:szCs w:val="20"/>
        </w:rPr>
        <w:t xml:space="preserve">será constituído fundo de manutenção de liquidez e não será firmado contrato de estabilização de preços com </w:t>
      </w:r>
      <w:r w:rsidRPr="00594869">
        <w:rPr>
          <w:rFonts w:ascii="Verdana" w:hAnsi="Verdana" w:cs="Tahoma"/>
          <w:color w:val="000000"/>
          <w:sz w:val="20"/>
          <w:szCs w:val="20"/>
        </w:rPr>
        <w:t>relação</w:t>
      </w:r>
      <w:r w:rsidRPr="00594869">
        <w:rPr>
          <w:rFonts w:ascii="Verdana" w:hAnsi="Verdana" w:cs="Verdana"/>
          <w:sz w:val="20"/>
          <w:szCs w:val="20"/>
        </w:rPr>
        <w:t xml:space="preserve"> às Debêntures</w:t>
      </w:r>
      <w:r w:rsidR="00303F7D" w:rsidRPr="00594869">
        <w:rPr>
          <w:rFonts w:ascii="Verdana" w:hAnsi="Verdana" w:cs="Verdana"/>
          <w:sz w:val="20"/>
          <w:szCs w:val="20"/>
        </w:rPr>
        <w:t>.</w:t>
      </w:r>
    </w:p>
    <w:p w:rsidR="00DD7569" w:rsidRPr="00594869" w:rsidRDefault="00DD7569" w:rsidP="00EE3FD7">
      <w:pPr>
        <w:jc w:val="both"/>
        <w:rPr>
          <w:rFonts w:ascii="Verdana" w:hAnsi="Verdana" w:cs="Arial"/>
          <w:sz w:val="20"/>
          <w:szCs w:val="20"/>
        </w:rPr>
      </w:pPr>
    </w:p>
    <w:p w:rsidR="00247A07" w:rsidRPr="00594869" w:rsidRDefault="00DD7569" w:rsidP="00EE3FD7">
      <w:pPr>
        <w:pStyle w:val="PargrafodaLista"/>
        <w:keepNext/>
        <w:numPr>
          <w:ilvl w:val="2"/>
          <w:numId w:val="20"/>
        </w:numPr>
        <w:ind w:left="0" w:firstLine="0"/>
        <w:jc w:val="both"/>
        <w:rPr>
          <w:rFonts w:ascii="Verdana" w:hAnsi="Verdana" w:cs="Arial"/>
          <w:sz w:val="20"/>
          <w:szCs w:val="20"/>
        </w:rPr>
      </w:pPr>
      <w:bookmarkStart w:id="80" w:name="_DV_M80"/>
      <w:bookmarkEnd w:id="80"/>
      <w:r w:rsidRPr="00594869">
        <w:rPr>
          <w:rFonts w:ascii="Verdana" w:hAnsi="Verdana" w:cs="Arial"/>
          <w:sz w:val="20"/>
          <w:szCs w:val="20"/>
        </w:rPr>
        <w:t>Nos termos da Instrução da CVM nº 539, de 13 de novembro de 2013, conforme alterada (“</w:t>
      </w:r>
      <w:r w:rsidRPr="00594869">
        <w:rPr>
          <w:rFonts w:ascii="Verdana" w:hAnsi="Verdana" w:cs="Arial"/>
          <w:sz w:val="20"/>
          <w:szCs w:val="20"/>
          <w:u w:val="single"/>
        </w:rPr>
        <w:t>Instrução CVM 539</w:t>
      </w:r>
      <w:r w:rsidRPr="00594869">
        <w:rPr>
          <w:rFonts w:ascii="Verdana" w:hAnsi="Verdana" w:cs="Arial"/>
          <w:sz w:val="20"/>
          <w:szCs w:val="20"/>
        </w:rPr>
        <w:t>”), e para fins da Oferta Restrita, são considerados:</w:t>
      </w:r>
    </w:p>
    <w:p w:rsidR="00247A07" w:rsidRPr="00594869" w:rsidRDefault="00247A07" w:rsidP="00EE3FD7">
      <w:pPr>
        <w:pStyle w:val="PargrafodaLista"/>
        <w:keepNext/>
        <w:ind w:left="0"/>
        <w:rPr>
          <w:rFonts w:ascii="Verdana" w:hAnsi="Verdana" w:cs="Arial"/>
          <w:sz w:val="20"/>
          <w:szCs w:val="20"/>
        </w:rPr>
      </w:pPr>
    </w:p>
    <w:p w:rsidR="00DD7569" w:rsidRPr="00594869" w:rsidRDefault="00DD7569" w:rsidP="00EE3FD7">
      <w:pPr>
        <w:numPr>
          <w:ilvl w:val="0"/>
          <w:numId w:val="19"/>
        </w:numPr>
        <w:tabs>
          <w:tab w:val="clear" w:pos="750"/>
        </w:tabs>
        <w:ind w:left="673" w:hanging="673"/>
        <w:jc w:val="both"/>
        <w:rPr>
          <w:rFonts w:ascii="Verdana" w:hAnsi="Verdana" w:cs="Arial"/>
          <w:sz w:val="20"/>
          <w:szCs w:val="20"/>
        </w:rPr>
      </w:pPr>
      <w:r w:rsidRPr="00594869">
        <w:rPr>
          <w:rFonts w:ascii="Verdana" w:hAnsi="Verdana" w:cs="Arial"/>
          <w:sz w:val="20"/>
          <w:szCs w:val="20"/>
        </w:rPr>
        <w:t>“</w:t>
      </w:r>
      <w:r w:rsidRPr="00594869">
        <w:rPr>
          <w:rFonts w:ascii="Verdana" w:hAnsi="Verdana" w:cs="Arial"/>
          <w:sz w:val="20"/>
          <w:szCs w:val="20"/>
          <w:u w:val="single"/>
        </w:rPr>
        <w:t>Investidores Profissionais</w:t>
      </w:r>
      <w:r w:rsidRPr="00594869">
        <w:rPr>
          <w:rFonts w:ascii="Verdana" w:hAnsi="Verdana" w:cs="Arial"/>
          <w:sz w:val="20"/>
          <w:szCs w:val="20"/>
        </w:rPr>
        <w:t>”: (i)</w:t>
      </w:r>
      <w:r w:rsidR="00C00708" w:rsidRPr="00594869">
        <w:rPr>
          <w:rFonts w:ascii="Verdana" w:hAnsi="Verdana" w:cs="Arial"/>
          <w:sz w:val="20"/>
          <w:szCs w:val="20"/>
        </w:rPr>
        <w:t> </w:t>
      </w:r>
      <w:r w:rsidRPr="00594869">
        <w:rPr>
          <w:rFonts w:ascii="Verdana" w:hAnsi="Verdana" w:cs="Arial"/>
          <w:sz w:val="20"/>
          <w:szCs w:val="20"/>
        </w:rPr>
        <w:t>instituições financeiras e demais instituições autorizadas a funcionar pelo Banco Central do Brasil;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companhias seguradoras e sociedades de capitalização;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entidades abertas e fechadas de previdência complementar;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w:t>
      </w:r>
      <w:r w:rsidR="00C00708" w:rsidRPr="00594869">
        <w:rPr>
          <w:rFonts w:ascii="Verdana" w:hAnsi="Verdana" w:cs="Arial"/>
          <w:sz w:val="20"/>
          <w:szCs w:val="20"/>
        </w:rPr>
        <w:t> </w:t>
      </w:r>
      <w:r w:rsidRPr="00594869">
        <w:rPr>
          <w:rFonts w:ascii="Verdana" w:hAnsi="Verdana" w:cs="Arial"/>
          <w:sz w:val="20"/>
          <w:szCs w:val="20"/>
        </w:rPr>
        <w:t>fundos de investimento; (vi)</w:t>
      </w:r>
      <w:r w:rsidR="00C00708" w:rsidRPr="00594869">
        <w:rPr>
          <w:rFonts w:ascii="Verdana" w:hAnsi="Verdana" w:cs="Arial"/>
          <w:sz w:val="20"/>
          <w:szCs w:val="20"/>
        </w:rPr>
        <w:t> </w:t>
      </w:r>
      <w:r w:rsidRPr="00594869">
        <w:rPr>
          <w:rFonts w:ascii="Verdana" w:hAnsi="Verdana" w:cs="Arial"/>
          <w:sz w:val="20"/>
          <w:szCs w:val="20"/>
        </w:rPr>
        <w:t>clubes de investimento, desde que tenham a carteira gerida por administrador de carteira de valores mobiliários autorizado pela CVM; (</w:t>
      </w:r>
      <w:proofErr w:type="spellStart"/>
      <w:r w:rsidRPr="00594869">
        <w:rPr>
          <w:rFonts w:ascii="Verdana" w:hAnsi="Verdana" w:cs="Arial"/>
          <w:sz w:val="20"/>
          <w:szCs w:val="20"/>
        </w:rPr>
        <w:t>vii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agentes autônomos de investimento, administradores de carteira, analistas e consultores de valores mobiliários autorizados pela CVM, em relação a seus recursos próprios; e (</w:t>
      </w:r>
      <w:proofErr w:type="spellStart"/>
      <w:r w:rsidRPr="00594869">
        <w:rPr>
          <w:rFonts w:ascii="Verdana" w:hAnsi="Verdana" w:cs="Arial"/>
          <w:sz w:val="20"/>
          <w:szCs w:val="20"/>
        </w:rPr>
        <w:t>viii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investidores não residentes; e</w:t>
      </w:r>
    </w:p>
    <w:p w:rsidR="00DD7569" w:rsidRPr="00594869" w:rsidRDefault="00DD7569" w:rsidP="00EE3FD7">
      <w:pPr>
        <w:keepLines/>
        <w:ind w:left="709" w:hanging="673"/>
        <w:jc w:val="both"/>
        <w:rPr>
          <w:rFonts w:ascii="Verdana" w:hAnsi="Verdana" w:cs="Arial"/>
          <w:sz w:val="20"/>
          <w:szCs w:val="20"/>
        </w:rPr>
      </w:pPr>
    </w:p>
    <w:p w:rsidR="00DD7569" w:rsidRPr="00594869" w:rsidRDefault="00DD7569" w:rsidP="00EE3FD7">
      <w:pPr>
        <w:keepLines/>
        <w:numPr>
          <w:ilvl w:val="0"/>
          <w:numId w:val="19"/>
        </w:numPr>
        <w:tabs>
          <w:tab w:val="clear" w:pos="750"/>
        </w:tabs>
        <w:ind w:left="709" w:hanging="673"/>
        <w:jc w:val="both"/>
        <w:rPr>
          <w:rFonts w:ascii="Verdana" w:hAnsi="Verdana" w:cs="Arial"/>
          <w:sz w:val="20"/>
          <w:szCs w:val="20"/>
        </w:rPr>
      </w:pPr>
      <w:r w:rsidRPr="00594869">
        <w:rPr>
          <w:rFonts w:ascii="Verdana" w:hAnsi="Verdana" w:cs="Arial"/>
          <w:sz w:val="20"/>
          <w:szCs w:val="20"/>
        </w:rPr>
        <w:lastRenderedPageBreak/>
        <w:t>“</w:t>
      </w:r>
      <w:r w:rsidRPr="00594869">
        <w:rPr>
          <w:rFonts w:ascii="Verdana" w:hAnsi="Verdana" w:cs="Arial"/>
          <w:sz w:val="20"/>
          <w:szCs w:val="20"/>
          <w:u w:val="single"/>
        </w:rPr>
        <w:t>Investidores Qualificados</w:t>
      </w:r>
      <w:r w:rsidRPr="00594869">
        <w:rPr>
          <w:rFonts w:ascii="Verdana" w:hAnsi="Verdana" w:cs="Arial"/>
          <w:sz w:val="20"/>
          <w:szCs w:val="20"/>
        </w:rPr>
        <w:t>”: (i)</w:t>
      </w:r>
      <w:r w:rsidR="0043419C" w:rsidRPr="00594869">
        <w:rPr>
          <w:rFonts w:ascii="Verdana" w:hAnsi="Verdana" w:cs="Arial"/>
          <w:sz w:val="20"/>
          <w:szCs w:val="20"/>
        </w:rPr>
        <w:t> </w:t>
      </w:r>
      <w:r w:rsidRPr="00594869">
        <w:rPr>
          <w:rFonts w:ascii="Verdana" w:hAnsi="Verdana" w:cs="Arial"/>
          <w:sz w:val="20"/>
          <w:szCs w:val="20"/>
        </w:rPr>
        <w:t>Investidores Profissionais;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w:t>
      </w:r>
      <w:r w:rsidR="0043419C" w:rsidRPr="00594869">
        <w:rPr>
          <w:rFonts w:ascii="Verdana" w:hAnsi="Verdana" w:cs="Arial"/>
          <w:sz w:val="20"/>
          <w:szCs w:val="20"/>
        </w:rPr>
        <w:t> </w:t>
      </w:r>
      <w:r w:rsidRPr="00594869">
        <w:rPr>
          <w:rFonts w:ascii="Verdana" w:hAnsi="Verdana" w:cs="Arial"/>
          <w:sz w:val="20"/>
          <w:szCs w:val="20"/>
        </w:rPr>
        <w:t>1.000.000,00 (um milhão de reais) e que, adicionalmente, atestem por escrito sua condição de investidor qualificado mediante termo próprio, de acordo com o Anexo 9-B da Instrução CVM 539;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clubes de investimento, desde que tenham a carteira gerida por um ou mais cotistas, que sejam investidores qualificados.</w:t>
      </w:r>
    </w:p>
    <w:p w:rsidR="00DD7569" w:rsidRPr="00594869" w:rsidRDefault="00DD7569" w:rsidP="001C5BD6">
      <w:pPr>
        <w:pStyle w:val="Corpodetexto3"/>
        <w:tabs>
          <w:tab w:val="left" w:pos="720"/>
        </w:tabs>
        <w:rPr>
          <w:rFonts w:ascii="Verdana" w:hAnsi="Verdana" w:cs="Tahoma"/>
          <w:sz w:val="20"/>
          <w:szCs w:val="20"/>
        </w:rPr>
      </w:pPr>
    </w:p>
    <w:p w:rsidR="00DD7569" w:rsidRPr="00594869" w:rsidRDefault="00DD7569" w:rsidP="001C5BD6">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rsidR="00DD7569" w:rsidRPr="00594869" w:rsidRDefault="00DD7569" w:rsidP="001C5BD6">
      <w:pPr>
        <w:pStyle w:val="PargrafodaLista"/>
        <w:ind w:left="0"/>
        <w:jc w:val="both"/>
        <w:rPr>
          <w:rFonts w:ascii="Verdana" w:hAnsi="Verdana" w:cs="Arial"/>
          <w:sz w:val="20"/>
          <w:szCs w:val="20"/>
        </w:rPr>
      </w:pPr>
    </w:p>
    <w:p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81" w:name="_DV_M81"/>
      <w:bookmarkEnd w:id="81"/>
      <w:r w:rsidRPr="00594869">
        <w:rPr>
          <w:rFonts w:ascii="Verdana" w:hAnsi="Verdana" w:cs="Arial"/>
          <w:sz w:val="20"/>
          <w:szCs w:val="20"/>
        </w:rPr>
        <w:t>No ato de subscrição e integralização das Debêntures, cada Investidor Profissional assinará declaração atestando</w:t>
      </w:r>
      <w:bookmarkStart w:id="82" w:name="_DV_C31"/>
      <w:r w:rsidRPr="00594869">
        <w:rPr>
          <w:rFonts w:ascii="Verdana" w:hAnsi="Verdana" w:cs="Arial"/>
          <w:sz w:val="20"/>
          <w:szCs w:val="20"/>
        </w:rPr>
        <w:t>, nos termos do artigo 7° da Instrução CVM 476 e do anexo 9-A da Instrução CVM 539, conforme aplicável, a respectiva condição de Investidor Profissional e que está ciente e declara, dentre outros e conforme aplicável: (i)</w:t>
      </w:r>
      <w:r w:rsidR="00F648A9" w:rsidRPr="00594869">
        <w:rPr>
          <w:rFonts w:ascii="Verdana" w:hAnsi="Verdana" w:cs="Arial"/>
          <w:sz w:val="20"/>
          <w:szCs w:val="20"/>
        </w:rPr>
        <w:t> </w:t>
      </w:r>
      <w:r w:rsidRPr="00594869">
        <w:rPr>
          <w:rFonts w:ascii="Verdana" w:hAnsi="Verdana" w:cs="Arial"/>
          <w:sz w:val="20"/>
          <w:szCs w:val="20"/>
        </w:rPr>
        <w:t>possuir conhecimento sobre o mercado financeiro suficiente para que não lhe sejam aplicáveis um conjunto de proteções legais e regulamentares conferidas aos demais investidores;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ser capaz de entender e ponderar os riscos financeiros relacionados à aplicação de seus recursos em valores mobiliários que só podem ser adquiridos por Investidores Profissionais;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possuir investimentos financeiros em valor superior a R$ 10.000.000,00 (dez milhões de reais);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que a Oferta Restrita não foi registrada perante a CVM; (v)</w:t>
      </w:r>
      <w:r w:rsidR="00F648A9" w:rsidRPr="00594869">
        <w:rPr>
          <w:rFonts w:ascii="Verdana" w:hAnsi="Verdana" w:cs="Arial"/>
          <w:sz w:val="20"/>
          <w:szCs w:val="20"/>
        </w:rPr>
        <w:t> </w:t>
      </w:r>
      <w:r w:rsidRPr="00594869">
        <w:rPr>
          <w:rFonts w:ascii="Verdana" w:hAnsi="Verdana" w:cs="Arial"/>
          <w:sz w:val="20"/>
          <w:szCs w:val="20"/>
        </w:rPr>
        <w:t>que as Debêntures estão sujeitas a restrições de negociação previstas na Instrução CVM 476 e nesta Escritura de Emissão; e (vi)</w:t>
      </w:r>
      <w:r w:rsidR="00F648A9" w:rsidRPr="00594869">
        <w:rPr>
          <w:rFonts w:ascii="Verdana" w:hAnsi="Verdana" w:cs="Arial"/>
          <w:sz w:val="20"/>
          <w:szCs w:val="20"/>
        </w:rPr>
        <w:t> </w:t>
      </w:r>
      <w:r w:rsidRPr="00594869">
        <w:rPr>
          <w:rFonts w:ascii="Verdana" w:hAnsi="Verdana" w:cs="Arial"/>
          <w:sz w:val="20"/>
          <w:szCs w:val="20"/>
        </w:rPr>
        <w:t>efetuou sua própria análise com relação à capacidade de pagamento da Emissora e sobre a constituição, suficiência e exequibilidade das Garantias (conforme definido abaixo)</w:t>
      </w:r>
      <w:bookmarkStart w:id="83" w:name="_DV_M82"/>
      <w:bookmarkStart w:id="84" w:name="_DV_M83"/>
      <w:bookmarkEnd w:id="82"/>
      <w:bookmarkEnd w:id="83"/>
      <w:bookmarkEnd w:id="84"/>
      <w:r w:rsidRPr="00594869">
        <w:rPr>
          <w:rFonts w:ascii="Verdana" w:hAnsi="Verdana" w:cs="Arial"/>
          <w:sz w:val="20"/>
          <w:szCs w:val="20"/>
        </w:rPr>
        <w:t>.</w:t>
      </w:r>
    </w:p>
    <w:p w:rsidR="00DD7569" w:rsidRPr="00594869" w:rsidRDefault="00DD7569" w:rsidP="0031735D">
      <w:pPr>
        <w:pStyle w:val="PargrafodaLista"/>
        <w:ind w:left="0"/>
        <w:jc w:val="both"/>
        <w:rPr>
          <w:rFonts w:ascii="Verdana" w:hAnsi="Verdana" w:cs="Arial"/>
          <w:sz w:val="20"/>
          <w:szCs w:val="20"/>
        </w:rPr>
      </w:pPr>
    </w:p>
    <w:p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85" w:name="_Toc367218064"/>
      <w:bookmarkStart w:id="86" w:name="_Toc367387559"/>
      <w:r w:rsidRPr="00594869">
        <w:rPr>
          <w:rFonts w:ascii="Verdana" w:hAnsi="Verdana" w:cs="Arial"/>
          <w:sz w:val="20"/>
          <w:szCs w:val="20"/>
        </w:rPr>
        <w:t>Não será concedido qualquer tipo de desconto pelo Coordenador</w:t>
      </w:r>
      <w:r w:rsidR="00F21A88" w:rsidRPr="00594869">
        <w:rPr>
          <w:rFonts w:ascii="Verdana" w:hAnsi="Verdana" w:cs="Arial"/>
          <w:sz w:val="20"/>
          <w:szCs w:val="20"/>
        </w:rPr>
        <w:t xml:space="preserve"> Líder</w:t>
      </w:r>
      <w:r w:rsidRPr="00594869">
        <w:rPr>
          <w:rFonts w:ascii="Verdana" w:hAnsi="Verdana" w:cs="Arial"/>
          <w:sz w:val="20"/>
          <w:szCs w:val="20"/>
        </w:rPr>
        <w:t xml:space="preserve"> aos Investidores Profissionais interessados em adquirir as Debêntures.</w:t>
      </w:r>
      <w:bookmarkEnd w:id="85"/>
      <w:bookmarkEnd w:id="86"/>
    </w:p>
    <w:p w:rsidR="00DD7569" w:rsidRPr="00594869" w:rsidRDefault="00DD7569" w:rsidP="0031735D">
      <w:pPr>
        <w:pStyle w:val="Corpodetexto3"/>
        <w:tabs>
          <w:tab w:val="left" w:pos="720"/>
        </w:tabs>
        <w:jc w:val="left"/>
        <w:rPr>
          <w:rFonts w:ascii="Verdana" w:hAnsi="Verdana" w:cs="Arial"/>
          <w:sz w:val="20"/>
          <w:szCs w:val="20"/>
        </w:rPr>
      </w:pPr>
    </w:p>
    <w:p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A distribuição das Debêntures será realizada de acordo com os procedimentos da </w:t>
      </w:r>
      <w:r w:rsidR="00CB2E32" w:rsidRPr="00594869">
        <w:rPr>
          <w:rFonts w:ascii="Verdana" w:hAnsi="Verdana" w:cs="Arial"/>
          <w:sz w:val="20"/>
          <w:szCs w:val="20"/>
        </w:rPr>
        <w:t>B3</w:t>
      </w:r>
      <w:r w:rsidRPr="00594869">
        <w:rPr>
          <w:rFonts w:ascii="Verdana" w:hAnsi="Verdana" w:cs="Arial"/>
          <w:sz w:val="20"/>
          <w:szCs w:val="20"/>
        </w:rPr>
        <w:t xml:space="preserve"> e com o plano de distribuição descrito no Contrato de Distribuição e nesta Escritura de Emissão.</w:t>
      </w:r>
    </w:p>
    <w:p w:rsidR="00DD7569" w:rsidRPr="00594869" w:rsidRDefault="00DD7569" w:rsidP="0031735D">
      <w:pPr>
        <w:pStyle w:val="PargrafodaLista"/>
        <w:ind w:left="0"/>
        <w:jc w:val="both"/>
        <w:rPr>
          <w:rFonts w:ascii="Verdana" w:hAnsi="Verdana" w:cs="Arial"/>
          <w:sz w:val="20"/>
          <w:szCs w:val="20"/>
        </w:rPr>
      </w:pPr>
    </w:p>
    <w:p w:rsidR="00DD7569" w:rsidRPr="00594869" w:rsidRDefault="00DD7569" w:rsidP="00A901B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existirão reservas antecipadas, nem fixação de lotes mínimos ou máximos para a Oferta Restrita, sendo que o Coordenador Líder, com expressa e prévia anuência da Emissora, </w:t>
      </w:r>
      <w:r w:rsidRPr="00EE3FD7">
        <w:rPr>
          <w:rFonts w:ascii="Verdana" w:hAnsi="Verdana"/>
          <w:sz w:val="20"/>
          <w:szCs w:val="20"/>
        </w:rPr>
        <w:t>organizará plano de distribuição nos termos da Instrução CVM 476 e do Contrato de Distribuição</w:t>
      </w:r>
      <w:r w:rsidRPr="00594869">
        <w:rPr>
          <w:rFonts w:ascii="Verdana" w:hAnsi="Verdana" w:cs="Arial"/>
          <w:sz w:val="20"/>
          <w:szCs w:val="20"/>
        </w:rPr>
        <w:t>.</w:t>
      </w:r>
    </w:p>
    <w:p w:rsidR="00DD7569" w:rsidRPr="00594869" w:rsidRDefault="00DD7569">
      <w:pPr>
        <w:pStyle w:val="PargrafodaLista"/>
        <w:ind w:left="0"/>
        <w:jc w:val="both"/>
        <w:rPr>
          <w:rFonts w:ascii="Verdana" w:hAnsi="Verdana" w:cs="Arial"/>
          <w:sz w:val="20"/>
          <w:szCs w:val="20"/>
        </w:rPr>
      </w:pPr>
    </w:p>
    <w:p w:rsidR="00755E7C" w:rsidRPr="00594869" w:rsidRDefault="00DD7569" w:rsidP="000F66FC">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A Emissora obriga-se a: (a) não contatar ou fornecer informações acerca da Oferta Restrita a qualquer investidor, exceto se previamente acordado com o Coordenador Líder; e (b) informar ao Coordenador Líder,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rsidR="00755E7C" w:rsidRPr="00594869" w:rsidRDefault="00755E7C" w:rsidP="00EE3FD7">
      <w:pPr>
        <w:pStyle w:val="PargrafodaLista"/>
        <w:ind w:left="0"/>
        <w:rPr>
          <w:rFonts w:ascii="Verdana" w:hAnsi="Verdana" w:cs="Arial"/>
          <w:sz w:val="20"/>
          <w:szCs w:val="20"/>
        </w:rPr>
      </w:pPr>
    </w:p>
    <w:p w:rsidR="00DD7569" w:rsidRPr="00594869" w:rsidRDefault="0030459B"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7" w:name="_DV_M84"/>
      <w:bookmarkStart w:id="88" w:name="_DV_M85"/>
      <w:bookmarkStart w:id="89" w:name="_DV_M87"/>
      <w:bookmarkStart w:id="90" w:name="_DV_M91"/>
      <w:bookmarkStart w:id="91" w:name="_DV_M93"/>
      <w:bookmarkStart w:id="92" w:name="_DV_M94"/>
      <w:bookmarkStart w:id="93" w:name="_DV_M95"/>
      <w:bookmarkEnd w:id="87"/>
      <w:bookmarkEnd w:id="88"/>
      <w:bookmarkEnd w:id="89"/>
      <w:bookmarkEnd w:id="90"/>
      <w:bookmarkEnd w:id="91"/>
      <w:bookmarkEnd w:id="92"/>
      <w:bookmarkEnd w:id="93"/>
      <w:r>
        <w:rPr>
          <w:rFonts w:ascii="Verdana" w:hAnsi="Verdana" w:cs="Arial"/>
          <w:b/>
          <w:smallCaps/>
          <w:sz w:val="20"/>
          <w:szCs w:val="20"/>
        </w:rPr>
        <w:t>Agente</w:t>
      </w:r>
      <w:r w:rsidR="005F448A">
        <w:rPr>
          <w:rFonts w:ascii="Verdana" w:hAnsi="Verdana" w:cs="Arial"/>
          <w:b/>
          <w:smallCaps/>
          <w:sz w:val="20"/>
          <w:szCs w:val="20"/>
        </w:rPr>
        <w:t xml:space="preserve"> </w:t>
      </w:r>
      <w:r w:rsidR="00DD7569" w:rsidRPr="00594869">
        <w:rPr>
          <w:rFonts w:ascii="Verdana" w:hAnsi="Verdana" w:cs="Arial"/>
          <w:b/>
          <w:smallCaps/>
          <w:sz w:val="20"/>
          <w:szCs w:val="20"/>
        </w:rPr>
        <w:t xml:space="preserve">Liquidante e </w:t>
      </w:r>
      <w:proofErr w:type="spellStart"/>
      <w:r w:rsidR="00DD7569" w:rsidRPr="00594869">
        <w:rPr>
          <w:rFonts w:ascii="Verdana" w:hAnsi="Verdana" w:cs="Arial"/>
          <w:b/>
          <w:smallCaps/>
          <w:sz w:val="20"/>
          <w:szCs w:val="20"/>
        </w:rPr>
        <w:t>Escriturador</w:t>
      </w:r>
      <w:proofErr w:type="spellEnd"/>
    </w:p>
    <w:p w:rsidR="00DD7569" w:rsidRPr="00594869" w:rsidRDefault="00DD7569" w:rsidP="00EE3FD7">
      <w:pPr>
        <w:keepNext/>
        <w:tabs>
          <w:tab w:val="left" w:pos="1275"/>
        </w:tabs>
        <w:jc w:val="both"/>
        <w:rPr>
          <w:rFonts w:ascii="Verdana" w:hAnsi="Verdana" w:cs="Arial"/>
          <w:sz w:val="20"/>
          <w:szCs w:val="20"/>
        </w:rPr>
      </w:pPr>
    </w:p>
    <w:p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94" w:name="_DV_M96"/>
      <w:bookmarkEnd w:id="94"/>
      <w:r w:rsidRPr="00594869">
        <w:rPr>
          <w:rFonts w:ascii="Verdana" w:hAnsi="Verdana" w:cs="Arial"/>
          <w:sz w:val="20"/>
          <w:szCs w:val="20"/>
        </w:rPr>
        <w:t xml:space="preserve">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da Emissão será </w:t>
      </w:r>
      <w:r w:rsidR="00A54FF2">
        <w:rPr>
          <w:rFonts w:ascii="Verdana" w:hAnsi="Verdana" w:cs="Arial"/>
          <w:sz w:val="20"/>
          <w:szCs w:val="20"/>
        </w:rPr>
        <w:t xml:space="preserve">a Oliveira </w:t>
      </w:r>
      <w:proofErr w:type="spellStart"/>
      <w:r w:rsidR="00A54FF2">
        <w:rPr>
          <w:rFonts w:ascii="Verdana" w:hAnsi="Verdana" w:cs="Arial"/>
          <w:sz w:val="20"/>
          <w:szCs w:val="20"/>
        </w:rPr>
        <w:t>Trust</w:t>
      </w:r>
      <w:proofErr w:type="spellEnd"/>
      <w:r w:rsidR="00A54FF2">
        <w:rPr>
          <w:rFonts w:ascii="Verdana" w:hAnsi="Verdana" w:cs="Arial"/>
          <w:sz w:val="20"/>
          <w:szCs w:val="20"/>
        </w:rPr>
        <w:t xml:space="preserve"> D</w:t>
      </w:r>
      <w:r w:rsidR="009E7735">
        <w:rPr>
          <w:rFonts w:ascii="Verdana" w:hAnsi="Verdana" w:cs="Arial"/>
          <w:sz w:val="20"/>
          <w:szCs w:val="20"/>
        </w:rPr>
        <w:t xml:space="preserve">istribuidora de </w:t>
      </w:r>
      <w:r w:rsidR="00A54FF2">
        <w:rPr>
          <w:rFonts w:ascii="Verdana" w:hAnsi="Verdana" w:cs="Arial"/>
          <w:sz w:val="20"/>
          <w:szCs w:val="20"/>
        </w:rPr>
        <w:t>T</w:t>
      </w:r>
      <w:r w:rsidR="009E7735">
        <w:rPr>
          <w:rFonts w:ascii="Verdana" w:hAnsi="Verdana" w:cs="Arial"/>
          <w:sz w:val="20"/>
          <w:szCs w:val="20"/>
        </w:rPr>
        <w:t xml:space="preserve">ítulos e </w:t>
      </w:r>
      <w:r w:rsidR="00A54FF2">
        <w:rPr>
          <w:rFonts w:ascii="Verdana" w:hAnsi="Verdana" w:cs="Arial"/>
          <w:sz w:val="20"/>
          <w:szCs w:val="20"/>
        </w:rPr>
        <w:t>V</w:t>
      </w:r>
      <w:r w:rsidR="009E7735">
        <w:rPr>
          <w:rFonts w:ascii="Verdana" w:hAnsi="Verdana" w:cs="Arial"/>
          <w:sz w:val="20"/>
          <w:szCs w:val="20"/>
        </w:rPr>
        <w:t xml:space="preserve">alores </w:t>
      </w:r>
      <w:r w:rsidR="00A54FF2">
        <w:rPr>
          <w:rFonts w:ascii="Verdana" w:hAnsi="Verdana" w:cs="Arial"/>
          <w:sz w:val="20"/>
          <w:szCs w:val="20"/>
        </w:rPr>
        <w:t>M</w:t>
      </w:r>
      <w:r w:rsidR="009E7735">
        <w:rPr>
          <w:rFonts w:ascii="Verdana" w:hAnsi="Verdana" w:cs="Arial"/>
          <w:sz w:val="20"/>
          <w:szCs w:val="20"/>
        </w:rPr>
        <w:t>obiliários</w:t>
      </w:r>
      <w:r w:rsidR="00A54FF2">
        <w:rPr>
          <w:rFonts w:ascii="Verdana" w:hAnsi="Verdana" w:cs="Arial"/>
          <w:sz w:val="20"/>
          <w:szCs w:val="20"/>
        </w:rPr>
        <w:t xml:space="preserve"> S.A., acima qualificada no preâmbulo</w:t>
      </w:r>
      <w:r w:rsidRPr="00594869">
        <w:rPr>
          <w:rFonts w:ascii="Verdana" w:hAnsi="Verdana" w:cs="Arial"/>
          <w:sz w:val="20"/>
          <w:szCs w:val="20"/>
        </w:rPr>
        <w:t xml:space="preserve"> (“</w:t>
      </w:r>
      <w:r w:rsidR="0030459B">
        <w:rPr>
          <w:rFonts w:ascii="Verdana" w:hAnsi="Verdana" w:cs="Arial"/>
          <w:sz w:val="20"/>
          <w:szCs w:val="20"/>
          <w:u w:val="single"/>
        </w:rPr>
        <w:t>Agente</w:t>
      </w:r>
      <w:r w:rsidR="005F448A">
        <w:rPr>
          <w:rFonts w:ascii="Verdana" w:hAnsi="Verdana" w:cs="Arial"/>
          <w:sz w:val="20"/>
          <w:szCs w:val="20"/>
          <w:u w:val="single"/>
        </w:rPr>
        <w:t xml:space="preserve"> </w:t>
      </w:r>
      <w:r w:rsidRPr="00594869">
        <w:rPr>
          <w:rFonts w:ascii="Verdana" w:hAnsi="Verdana" w:cs="Arial"/>
          <w:sz w:val="20"/>
          <w:szCs w:val="20"/>
          <w:u w:val="single"/>
        </w:rPr>
        <w:t xml:space="preserve">Liquidante e </w:t>
      </w:r>
      <w:proofErr w:type="spellStart"/>
      <w:r w:rsidRPr="00594869">
        <w:rPr>
          <w:rFonts w:ascii="Verdana" w:hAnsi="Verdana" w:cs="Arial"/>
          <w:sz w:val="20"/>
          <w:szCs w:val="20"/>
          <w:u w:val="single"/>
        </w:rPr>
        <w:t>Escriturador</w:t>
      </w:r>
      <w:proofErr w:type="spellEnd"/>
      <w:r w:rsidRPr="00594869">
        <w:rPr>
          <w:rFonts w:ascii="Verdana" w:hAnsi="Verdana" w:cs="Arial"/>
          <w:sz w:val="20"/>
          <w:szCs w:val="20"/>
        </w:rPr>
        <w:t xml:space="preserve">”).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será responsável por realizar a escrituração das Debêntures entre outras responsabilidades definidas nas normas editadas </w:t>
      </w:r>
      <w:r w:rsidRPr="00594869">
        <w:rPr>
          <w:rFonts w:ascii="Verdana" w:hAnsi="Verdana" w:cs="Arial"/>
          <w:sz w:val="20"/>
          <w:szCs w:val="20"/>
        </w:rPr>
        <w:lastRenderedPageBreak/>
        <w:t xml:space="preserve">pela </w:t>
      </w:r>
      <w:r w:rsidR="00CB2E32" w:rsidRPr="00594869">
        <w:rPr>
          <w:rFonts w:ascii="Verdana" w:hAnsi="Verdana" w:cs="Arial"/>
          <w:sz w:val="20"/>
          <w:szCs w:val="20"/>
        </w:rPr>
        <w:t>B3</w:t>
      </w:r>
      <w:r w:rsidRPr="00594869">
        <w:rPr>
          <w:rFonts w:ascii="Verdana" w:hAnsi="Verdana" w:cs="Arial"/>
          <w:sz w:val="20"/>
          <w:szCs w:val="20"/>
        </w:rPr>
        <w:t xml:space="preserve"> e instruções editadas pela CVM.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poder</w:t>
      </w:r>
      <w:r w:rsidR="00CF484C" w:rsidRPr="00594869">
        <w:rPr>
          <w:rFonts w:ascii="Verdana" w:hAnsi="Verdana" w:cs="Arial"/>
          <w:sz w:val="20"/>
          <w:szCs w:val="20"/>
        </w:rPr>
        <w:t>á</w:t>
      </w:r>
      <w:r w:rsidRPr="00594869">
        <w:rPr>
          <w:rFonts w:ascii="Verdana" w:hAnsi="Verdana" w:cs="Arial"/>
          <w:sz w:val="20"/>
          <w:szCs w:val="20"/>
        </w:rPr>
        <w:t xml:space="preserve"> ser </w:t>
      </w:r>
      <w:r w:rsidR="006D2680" w:rsidRPr="00594869">
        <w:rPr>
          <w:rFonts w:ascii="Verdana" w:hAnsi="Verdana" w:cs="Arial"/>
          <w:sz w:val="20"/>
          <w:szCs w:val="20"/>
        </w:rPr>
        <w:t>substituído</w:t>
      </w:r>
      <w:r w:rsidRPr="00594869">
        <w:rPr>
          <w:rFonts w:ascii="Verdana" w:hAnsi="Verdana" w:cs="Arial"/>
          <w:sz w:val="20"/>
          <w:szCs w:val="20"/>
        </w:rPr>
        <w:t xml:space="preserve"> a qualquer tempo, mediante aprovação pelos Debenturistas reunidos em Assembleia Geral de Debenturistas, (conforme definido na Cláusula 8.1.1 abaixo)</w:t>
      </w:r>
      <w:r w:rsidR="0098470C" w:rsidRPr="00594869">
        <w:rPr>
          <w:rFonts w:ascii="Verdana" w:hAnsi="Verdana" w:cs="Arial"/>
          <w:sz w:val="20"/>
          <w:szCs w:val="20"/>
        </w:rPr>
        <w:t xml:space="preserve">, sendo que em caso de </w:t>
      </w:r>
      <w:r w:rsidR="00314A2C" w:rsidRPr="00594869">
        <w:rPr>
          <w:rFonts w:ascii="Verdana" w:hAnsi="Verdana" w:cs="Arial"/>
          <w:sz w:val="20"/>
          <w:szCs w:val="20"/>
        </w:rPr>
        <w:t xml:space="preserve">renúncia do </w:t>
      </w:r>
      <w:r w:rsidR="0030459B">
        <w:rPr>
          <w:rFonts w:ascii="Verdana" w:hAnsi="Verdana" w:cs="Arial"/>
          <w:sz w:val="20"/>
          <w:szCs w:val="20"/>
        </w:rPr>
        <w:t>Agente</w:t>
      </w:r>
      <w:r w:rsidR="005F448A">
        <w:rPr>
          <w:rFonts w:ascii="Verdana" w:hAnsi="Verdana" w:cs="Arial"/>
          <w:sz w:val="20"/>
          <w:szCs w:val="20"/>
        </w:rPr>
        <w:t xml:space="preserve"> </w:t>
      </w:r>
      <w:r w:rsidR="0098470C" w:rsidRPr="00594869">
        <w:rPr>
          <w:rFonts w:ascii="Verdana" w:hAnsi="Verdana" w:cs="Arial"/>
          <w:sz w:val="20"/>
          <w:szCs w:val="20"/>
        </w:rPr>
        <w:t>Liquidante</w:t>
      </w:r>
      <w:r w:rsidR="005F448A">
        <w:rPr>
          <w:rFonts w:ascii="Verdana" w:hAnsi="Verdana" w:cs="Arial"/>
          <w:sz w:val="20"/>
          <w:szCs w:val="20"/>
        </w:rPr>
        <w:t xml:space="preserve"> </w:t>
      </w:r>
      <w:r w:rsidR="00CF484C" w:rsidRPr="00594869">
        <w:rPr>
          <w:rFonts w:ascii="Verdana" w:hAnsi="Verdana" w:cs="Arial"/>
          <w:sz w:val="20"/>
          <w:szCs w:val="20"/>
        </w:rPr>
        <w:t xml:space="preserve">e </w:t>
      </w:r>
      <w:proofErr w:type="spellStart"/>
      <w:r w:rsidR="00CF484C" w:rsidRPr="00594869">
        <w:rPr>
          <w:rFonts w:ascii="Verdana" w:hAnsi="Verdana" w:cs="Arial"/>
          <w:sz w:val="20"/>
          <w:szCs w:val="20"/>
        </w:rPr>
        <w:t>Escriturador</w:t>
      </w:r>
      <w:proofErr w:type="spellEnd"/>
      <w:r w:rsidR="00CF484C" w:rsidRPr="00594869">
        <w:rPr>
          <w:rFonts w:ascii="Verdana" w:hAnsi="Verdana" w:cs="Arial"/>
          <w:sz w:val="20"/>
          <w:szCs w:val="20"/>
        </w:rPr>
        <w:t xml:space="preserve"> </w:t>
      </w:r>
      <w:r w:rsidR="00314A2C" w:rsidRPr="00594869">
        <w:rPr>
          <w:rFonts w:ascii="Verdana" w:hAnsi="Verdana" w:cs="Arial"/>
          <w:sz w:val="20"/>
          <w:szCs w:val="20"/>
        </w:rPr>
        <w:t>ou impedimento do exercício de suas atividades</w:t>
      </w:r>
      <w:r w:rsidR="0098470C" w:rsidRPr="00594869">
        <w:rPr>
          <w:rFonts w:ascii="Verdana" w:hAnsi="Verdana" w:cs="Arial"/>
          <w:sz w:val="20"/>
          <w:szCs w:val="20"/>
        </w:rPr>
        <w:t xml:space="preserve">, </w:t>
      </w:r>
      <w:r w:rsidR="00314A2C" w:rsidRPr="00594869">
        <w:rPr>
          <w:rFonts w:ascii="Verdana" w:hAnsi="Verdana" w:cs="Arial"/>
          <w:sz w:val="20"/>
          <w:szCs w:val="20"/>
        </w:rPr>
        <w:t>a Emissora poderá substituí-lo</w:t>
      </w:r>
      <w:r w:rsidR="00CD3623" w:rsidRPr="00594869">
        <w:rPr>
          <w:rFonts w:ascii="Verdana" w:hAnsi="Verdana" w:cs="Arial"/>
          <w:sz w:val="20"/>
          <w:szCs w:val="20"/>
        </w:rPr>
        <w:t xml:space="preserve"> sem </w:t>
      </w:r>
      <w:r w:rsidR="00314A2C" w:rsidRPr="00594869">
        <w:rPr>
          <w:rFonts w:ascii="Verdana" w:hAnsi="Verdana" w:cs="Arial"/>
          <w:sz w:val="20"/>
          <w:szCs w:val="20"/>
        </w:rPr>
        <w:t xml:space="preserve">necessidade de </w:t>
      </w:r>
      <w:r w:rsidR="00CD3623" w:rsidRPr="00594869">
        <w:rPr>
          <w:rFonts w:ascii="Verdana" w:hAnsi="Verdana" w:cs="Arial"/>
          <w:sz w:val="20"/>
          <w:szCs w:val="20"/>
        </w:rPr>
        <w:t xml:space="preserve">aprovação dos </w:t>
      </w:r>
      <w:r w:rsidR="00314A2C" w:rsidRPr="00594869">
        <w:rPr>
          <w:rFonts w:ascii="Verdana" w:hAnsi="Verdana" w:cs="Arial"/>
          <w:sz w:val="20"/>
          <w:szCs w:val="20"/>
        </w:rPr>
        <w:t>Debenturistas.</w:t>
      </w:r>
    </w:p>
    <w:p w:rsidR="002305B6" w:rsidRPr="00594869" w:rsidRDefault="002305B6" w:rsidP="00EE3FD7">
      <w:pPr>
        <w:tabs>
          <w:tab w:val="left" w:pos="720"/>
        </w:tabs>
        <w:jc w:val="both"/>
        <w:rPr>
          <w:rFonts w:ascii="Verdana" w:hAnsi="Verdana" w:cs="Arial"/>
          <w:sz w:val="20"/>
          <w:szCs w:val="20"/>
        </w:rPr>
      </w:pPr>
    </w:p>
    <w:p w:rsidR="00DD7569" w:rsidRPr="00594869" w:rsidRDefault="00DD7569"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95" w:name="_DV_M97"/>
      <w:bookmarkEnd w:id="95"/>
      <w:r w:rsidRPr="00594869">
        <w:rPr>
          <w:rFonts w:ascii="Verdana" w:hAnsi="Verdana" w:cs="Arial"/>
          <w:b/>
          <w:smallCaps/>
          <w:sz w:val="20"/>
          <w:szCs w:val="20"/>
        </w:rPr>
        <w:t>Destinação dos Recursos</w:t>
      </w:r>
    </w:p>
    <w:p w:rsidR="00DD7569" w:rsidRPr="00594869" w:rsidRDefault="00DD7569" w:rsidP="00EE3FD7">
      <w:pPr>
        <w:keepNext/>
        <w:jc w:val="both"/>
        <w:rPr>
          <w:rFonts w:ascii="Verdana" w:hAnsi="Verdana" w:cs="Arial"/>
          <w:sz w:val="20"/>
          <w:szCs w:val="20"/>
        </w:rPr>
      </w:pPr>
    </w:p>
    <w:p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96" w:name="_DV_M98"/>
      <w:bookmarkEnd w:id="96"/>
      <w:r w:rsidRPr="00594869">
        <w:rPr>
          <w:rFonts w:ascii="Verdana" w:hAnsi="Verdana" w:cs="Arial"/>
          <w:sz w:val="20"/>
          <w:szCs w:val="20"/>
        </w:rPr>
        <w:t xml:space="preserve">Nos termos do artigo 2º, parágrafos 1º e 1º-B, da Lei 12.431, do Decreto 8.874, e da Resolução </w:t>
      </w:r>
      <w:r w:rsidR="00010FB5" w:rsidRPr="00594869">
        <w:rPr>
          <w:rFonts w:ascii="Verdana" w:hAnsi="Verdana" w:cs="Arial"/>
          <w:sz w:val="20"/>
          <w:szCs w:val="20"/>
        </w:rPr>
        <w:t>CMN</w:t>
      </w:r>
      <w:r w:rsidRPr="00594869">
        <w:rPr>
          <w:rFonts w:ascii="Verdana" w:hAnsi="Verdana" w:cs="Arial"/>
          <w:sz w:val="20"/>
          <w:szCs w:val="20"/>
        </w:rPr>
        <w:t xml:space="preserve"> 3.947, os recursos líquidos captados pela Emissora</w:t>
      </w:r>
      <w:bookmarkStart w:id="97" w:name="_DV_C50"/>
      <w:r w:rsidRPr="00594869">
        <w:rPr>
          <w:rFonts w:ascii="Verdana" w:hAnsi="Verdana" w:cs="Arial"/>
          <w:sz w:val="20"/>
          <w:szCs w:val="20"/>
        </w:rPr>
        <w:t xml:space="preserve"> por meio </w:t>
      </w:r>
      <w:bookmarkEnd w:id="97"/>
      <w:r w:rsidRPr="00594869">
        <w:rPr>
          <w:rFonts w:ascii="Verdana" w:hAnsi="Verdana" w:cs="Arial"/>
          <w:sz w:val="20"/>
          <w:szCs w:val="20"/>
        </w:rPr>
        <w:t>da Emissão das Debêntures</w:t>
      </w:r>
      <w:bookmarkStart w:id="98" w:name="_DV_C55"/>
      <w:r w:rsidRPr="00594869">
        <w:rPr>
          <w:rFonts w:ascii="Verdana" w:hAnsi="Verdana" w:cs="Arial"/>
          <w:sz w:val="20"/>
          <w:szCs w:val="20"/>
        </w:rPr>
        <w:t xml:space="preserve"> serão utilizados</w:t>
      </w:r>
      <w:bookmarkEnd w:id="98"/>
      <w:r w:rsidRPr="00594869">
        <w:rPr>
          <w:rFonts w:ascii="Verdana" w:hAnsi="Verdana" w:cs="Arial"/>
          <w:sz w:val="20"/>
          <w:szCs w:val="20"/>
        </w:rPr>
        <w:t xml:space="preserve">, nos termos </w:t>
      </w:r>
      <w:r w:rsidR="00B4426A" w:rsidRPr="00594869">
        <w:rPr>
          <w:rFonts w:ascii="Verdana" w:hAnsi="Verdana" w:cs="Arial"/>
          <w:sz w:val="20"/>
          <w:szCs w:val="20"/>
        </w:rPr>
        <w:t xml:space="preserve">do quadro </w:t>
      </w:r>
      <w:r w:rsidRPr="00594869">
        <w:rPr>
          <w:rFonts w:ascii="Verdana" w:hAnsi="Verdana" w:cs="Arial"/>
          <w:sz w:val="20"/>
          <w:szCs w:val="20"/>
        </w:rPr>
        <w:t>abaixo:</w:t>
      </w:r>
    </w:p>
    <w:p w:rsidR="00CF713B" w:rsidRPr="00594869" w:rsidRDefault="00CF713B" w:rsidP="00EE3FD7">
      <w:pPr>
        <w:tabs>
          <w:tab w:val="left" w:pos="0"/>
        </w:tabs>
        <w:jc w:val="both"/>
        <w:rPr>
          <w:rFonts w:ascii="Verdana" w:hAnsi="Verdana" w:cs="Arial"/>
          <w:sz w:val="20"/>
          <w:szCs w:val="20"/>
          <w:highlight w:val="green"/>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6176"/>
      </w:tblGrid>
      <w:tr w:rsidR="00DD7569" w:rsidRPr="00594869" w:rsidTr="00DC2859">
        <w:trPr>
          <w:trHeight w:val="17"/>
          <w:jc w:val="right"/>
        </w:trPr>
        <w:tc>
          <w:tcPr>
            <w:tcW w:w="1592" w:type="pct"/>
            <w:shd w:val="clear" w:color="auto" w:fill="auto"/>
          </w:tcPr>
          <w:p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Objetivo do Projeto</w:t>
            </w:r>
          </w:p>
        </w:tc>
        <w:tc>
          <w:tcPr>
            <w:tcW w:w="3408" w:type="pct"/>
          </w:tcPr>
          <w:p w:rsidR="00303F7D" w:rsidRPr="00594869" w:rsidRDefault="00375B00" w:rsidP="00EE3FD7">
            <w:pPr>
              <w:pStyle w:val="BNDES"/>
              <w:keepLines/>
              <w:rPr>
                <w:rFonts w:ascii="Verdana" w:hAnsi="Verdana" w:cs="Arial"/>
                <w:sz w:val="20"/>
              </w:rPr>
            </w:pPr>
            <w:r w:rsidRPr="00594869">
              <w:rPr>
                <w:rFonts w:ascii="Verdana" w:hAnsi="Verdana" w:cs="Arial"/>
                <w:sz w:val="20"/>
              </w:rPr>
              <w:t>Implantação da Usina Hidrelétrica Tibagi Montante</w:t>
            </w:r>
            <w:r w:rsidR="00343398" w:rsidRPr="00594869">
              <w:rPr>
                <w:rFonts w:ascii="Verdana" w:hAnsi="Verdana" w:cs="Arial"/>
                <w:sz w:val="20"/>
              </w:rPr>
              <w:t xml:space="preserve">, autorizada pela Portaria </w:t>
            </w:r>
            <w:r w:rsidR="00C85FD3" w:rsidRPr="00594869">
              <w:rPr>
                <w:rFonts w:ascii="Verdana" w:hAnsi="Verdana" w:cs="Arial"/>
                <w:sz w:val="20"/>
              </w:rPr>
              <w:t>do</w:t>
            </w:r>
            <w:r w:rsidR="00D24411" w:rsidRPr="00594869">
              <w:rPr>
                <w:rFonts w:ascii="Verdana" w:hAnsi="Verdana" w:cs="Arial"/>
                <w:sz w:val="20"/>
              </w:rPr>
              <w:t xml:space="preserve"> MME </w:t>
            </w:r>
            <w:r w:rsidR="00343398" w:rsidRPr="00594869">
              <w:rPr>
                <w:rFonts w:ascii="Verdana" w:hAnsi="Verdana" w:cs="Arial"/>
                <w:sz w:val="20"/>
              </w:rPr>
              <w:t>nº 486, de 20 de outubro de 2015, posteriormente alterada pelo Despacho</w:t>
            </w:r>
            <w:r w:rsidR="00B10031" w:rsidRPr="00594869">
              <w:rPr>
                <w:rFonts w:ascii="Verdana" w:hAnsi="Verdana" w:cs="Arial"/>
                <w:sz w:val="20"/>
              </w:rPr>
              <w:t xml:space="preserve"> da Agência Nacional de Energia Elétrica (“</w:t>
            </w:r>
            <w:r w:rsidR="00B10031" w:rsidRPr="00594869">
              <w:rPr>
                <w:rFonts w:ascii="Verdana" w:hAnsi="Verdana" w:cs="Arial"/>
                <w:sz w:val="20"/>
                <w:u w:val="single"/>
              </w:rPr>
              <w:t>ANEEL</w:t>
            </w:r>
            <w:r w:rsidR="00B10031" w:rsidRPr="00594869">
              <w:rPr>
                <w:rFonts w:ascii="Verdana" w:hAnsi="Verdana" w:cs="Arial"/>
                <w:sz w:val="20"/>
              </w:rPr>
              <w:t xml:space="preserve">”) </w:t>
            </w:r>
            <w:r w:rsidR="00343398" w:rsidRPr="00594869">
              <w:rPr>
                <w:rFonts w:ascii="Verdana" w:hAnsi="Verdana" w:cs="Arial"/>
                <w:sz w:val="20"/>
              </w:rPr>
              <w:t>nº 3.662, de 30 de outubro de 2017</w:t>
            </w:r>
            <w:r w:rsidR="003C1153" w:rsidRPr="00594869">
              <w:rPr>
                <w:rFonts w:ascii="Verdana" w:hAnsi="Verdana" w:cs="Arial"/>
                <w:sz w:val="20"/>
              </w:rPr>
              <w:t xml:space="preserve"> (</w:t>
            </w:r>
            <w:r w:rsidR="00C85FD3" w:rsidRPr="00594869">
              <w:rPr>
                <w:rFonts w:ascii="Verdana" w:hAnsi="Verdana" w:cs="Arial"/>
                <w:sz w:val="20"/>
              </w:rPr>
              <w:t>e</w:t>
            </w:r>
            <w:r w:rsidR="00594869" w:rsidRPr="00594869">
              <w:rPr>
                <w:rFonts w:ascii="Verdana" w:hAnsi="Verdana" w:cs="Arial"/>
                <w:sz w:val="20"/>
              </w:rPr>
              <w:t>m conjunto,</w:t>
            </w:r>
            <w:r w:rsidR="00C85FD3" w:rsidRPr="00594869">
              <w:rPr>
                <w:rFonts w:ascii="Verdana" w:hAnsi="Verdana" w:cs="Arial"/>
                <w:sz w:val="20"/>
              </w:rPr>
              <w:t xml:space="preserve"> “</w:t>
            </w:r>
            <w:r w:rsidR="00C85FD3" w:rsidRPr="00594869">
              <w:rPr>
                <w:rFonts w:ascii="Verdana" w:hAnsi="Verdana" w:cs="Arial"/>
                <w:sz w:val="20"/>
                <w:u w:val="single"/>
              </w:rPr>
              <w:t>Aprovações Regulatórias</w:t>
            </w:r>
            <w:r w:rsidR="00C85FD3" w:rsidRPr="00594869">
              <w:rPr>
                <w:rFonts w:ascii="Verdana" w:hAnsi="Verdana" w:cs="Arial"/>
                <w:sz w:val="20"/>
              </w:rPr>
              <w:t>”</w:t>
            </w:r>
            <w:r w:rsidR="003C1153" w:rsidRPr="00594869">
              <w:rPr>
                <w:rFonts w:ascii="Verdana" w:hAnsi="Verdana" w:cs="Arial"/>
                <w:sz w:val="20"/>
              </w:rPr>
              <w:t>)</w:t>
            </w:r>
            <w:r w:rsidR="00594869" w:rsidRPr="00594869">
              <w:rPr>
                <w:rFonts w:ascii="Verdana" w:hAnsi="Verdana" w:cs="Arial"/>
                <w:sz w:val="20"/>
              </w:rPr>
              <w:t xml:space="preserve"> (“</w:t>
            </w:r>
            <w:r w:rsidR="00594869" w:rsidRPr="00594869">
              <w:rPr>
                <w:rFonts w:ascii="Verdana" w:hAnsi="Verdana" w:cs="Arial"/>
                <w:sz w:val="20"/>
                <w:u w:val="single"/>
              </w:rPr>
              <w:t>Projeto</w:t>
            </w:r>
            <w:r w:rsidR="00594869" w:rsidRPr="00594869">
              <w:rPr>
                <w:rFonts w:ascii="Verdana" w:hAnsi="Verdana" w:cs="Arial"/>
                <w:sz w:val="20"/>
              </w:rPr>
              <w:t>”)</w:t>
            </w:r>
            <w:r w:rsidRPr="00594869">
              <w:rPr>
                <w:rFonts w:ascii="Verdana" w:hAnsi="Verdana" w:cs="Arial"/>
                <w:sz w:val="20"/>
              </w:rPr>
              <w:t>.</w:t>
            </w:r>
          </w:p>
          <w:p w:rsidR="00DD7569" w:rsidRPr="00594869" w:rsidRDefault="00DD7569" w:rsidP="00EE3FD7">
            <w:pPr>
              <w:pStyle w:val="BNDES"/>
              <w:keepLines/>
              <w:spacing w:after="0"/>
              <w:rPr>
                <w:rFonts w:ascii="Verdana" w:hAnsi="Verdana"/>
                <w:sz w:val="20"/>
              </w:rPr>
            </w:pPr>
          </w:p>
        </w:tc>
      </w:tr>
      <w:tr w:rsidR="00DD7569" w:rsidRPr="00594869" w:rsidTr="00DC2859">
        <w:trPr>
          <w:trHeight w:val="17"/>
          <w:jc w:val="right"/>
        </w:trPr>
        <w:tc>
          <w:tcPr>
            <w:tcW w:w="1592" w:type="pct"/>
            <w:shd w:val="clear" w:color="auto" w:fill="auto"/>
          </w:tcPr>
          <w:p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Fase atual do Projeto</w:t>
            </w:r>
          </w:p>
        </w:tc>
        <w:tc>
          <w:tcPr>
            <w:tcW w:w="3408" w:type="pct"/>
          </w:tcPr>
          <w:p w:rsidR="00303F7D" w:rsidRPr="00594869" w:rsidRDefault="00594869" w:rsidP="00EE3FD7">
            <w:pPr>
              <w:pStyle w:val="BNDES"/>
              <w:keepLines/>
              <w:spacing w:after="0"/>
              <w:rPr>
                <w:rFonts w:ascii="Verdana" w:hAnsi="Verdana"/>
                <w:sz w:val="20"/>
              </w:rPr>
            </w:pPr>
            <w:r w:rsidRPr="00594869">
              <w:rPr>
                <w:rFonts w:ascii="Verdana" w:hAnsi="Verdana"/>
                <w:sz w:val="20"/>
              </w:rPr>
              <w:t>Em construção</w:t>
            </w:r>
            <w:r w:rsidR="00E04CC4">
              <w:rPr>
                <w:rFonts w:ascii="Verdana" w:hAnsi="Verdana"/>
                <w:sz w:val="20"/>
              </w:rPr>
              <w:t>.</w:t>
            </w:r>
          </w:p>
          <w:p w:rsidR="00DD7569" w:rsidRPr="00594869" w:rsidRDefault="00DD7569" w:rsidP="00EE3FD7">
            <w:pPr>
              <w:pStyle w:val="BNDES"/>
              <w:keepLines/>
              <w:spacing w:after="0"/>
              <w:rPr>
                <w:rFonts w:ascii="Verdana" w:hAnsi="Verdana"/>
                <w:sz w:val="20"/>
              </w:rPr>
            </w:pPr>
          </w:p>
        </w:tc>
      </w:tr>
      <w:tr w:rsidR="00303F7D" w:rsidRPr="00594869" w:rsidTr="00DC2859">
        <w:trPr>
          <w:trHeight w:val="17"/>
          <w:jc w:val="right"/>
        </w:trPr>
        <w:tc>
          <w:tcPr>
            <w:tcW w:w="1592" w:type="pct"/>
            <w:shd w:val="clear" w:color="auto" w:fill="auto"/>
          </w:tcPr>
          <w:p w:rsidR="00303F7D" w:rsidRPr="00594869" w:rsidRDefault="00303F7D" w:rsidP="00EE3FD7">
            <w:pPr>
              <w:pStyle w:val="BNDES"/>
              <w:keepLines/>
              <w:spacing w:after="0"/>
              <w:jc w:val="left"/>
              <w:rPr>
                <w:rFonts w:ascii="Verdana" w:hAnsi="Verdana"/>
                <w:b/>
                <w:sz w:val="20"/>
              </w:rPr>
            </w:pPr>
            <w:r w:rsidRPr="00594869">
              <w:rPr>
                <w:rFonts w:ascii="Verdana" w:hAnsi="Verdana"/>
                <w:b/>
                <w:sz w:val="20"/>
              </w:rPr>
              <w:t xml:space="preserve">Encerramento estimado </w:t>
            </w:r>
            <w:r w:rsidR="00961845">
              <w:rPr>
                <w:rFonts w:ascii="Verdana" w:hAnsi="Verdana"/>
                <w:b/>
                <w:sz w:val="20"/>
              </w:rPr>
              <w:t>da construção</w:t>
            </w:r>
          </w:p>
          <w:p w:rsidR="00303F7D" w:rsidRPr="00594869" w:rsidRDefault="00303F7D" w:rsidP="00EE3FD7">
            <w:pPr>
              <w:pStyle w:val="BNDES"/>
              <w:keepLines/>
              <w:spacing w:after="0"/>
              <w:jc w:val="left"/>
              <w:rPr>
                <w:rFonts w:ascii="Verdana" w:hAnsi="Verdana"/>
                <w:b/>
                <w:sz w:val="20"/>
              </w:rPr>
            </w:pPr>
          </w:p>
        </w:tc>
        <w:tc>
          <w:tcPr>
            <w:tcW w:w="3408" w:type="pct"/>
          </w:tcPr>
          <w:p w:rsidR="00303F7D" w:rsidRPr="00594869" w:rsidRDefault="00594869" w:rsidP="00EE3FD7">
            <w:pPr>
              <w:pStyle w:val="BNDES"/>
              <w:keepLines/>
              <w:spacing w:after="0"/>
              <w:rPr>
                <w:rFonts w:ascii="Verdana" w:hAnsi="Verdana"/>
                <w:sz w:val="20"/>
              </w:rPr>
            </w:pPr>
            <w:r w:rsidRPr="00594869">
              <w:rPr>
                <w:rFonts w:ascii="Verdana" w:hAnsi="Verdana"/>
                <w:sz w:val="20"/>
              </w:rPr>
              <w:t>31 de dezembro de 2019, conforme disposto nas Aprovações Regulatórias</w:t>
            </w:r>
            <w:r w:rsidR="00E04CC4">
              <w:rPr>
                <w:rFonts w:ascii="Verdana" w:hAnsi="Verdana"/>
                <w:sz w:val="20"/>
              </w:rPr>
              <w:t>.</w:t>
            </w:r>
          </w:p>
        </w:tc>
      </w:tr>
      <w:tr w:rsidR="00DD7569" w:rsidRPr="00594869" w:rsidTr="00DC2859">
        <w:trPr>
          <w:trHeight w:val="17"/>
          <w:jc w:val="right"/>
        </w:trPr>
        <w:tc>
          <w:tcPr>
            <w:tcW w:w="1592" w:type="pct"/>
            <w:shd w:val="clear" w:color="auto" w:fill="auto"/>
          </w:tcPr>
          <w:p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Volume estimado de recursos financeiros necessários para a </w:t>
            </w:r>
            <w:r w:rsidR="00961845">
              <w:rPr>
                <w:rFonts w:ascii="Verdana" w:hAnsi="Verdana"/>
                <w:b/>
                <w:sz w:val="20"/>
              </w:rPr>
              <w:t>implantação</w:t>
            </w:r>
            <w:r w:rsidR="005F448A">
              <w:rPr>
                <w:rFonts w:ascii="Verdana" w:hAnsi="Verdana"/>
                <w:b/>
                <w:sz w:val="20"/>
              </w:rPr>
              <w:t xml:space="preserve"> </w:t>
            </w:r>
            <w:r w:rsidRPr="00594869">
              <w:rPr>
                <w:rFonts w:ascii="Verdana" w:hAnsi="Verdana"/>
                <w:b/>
                <w:sz w:val="20"/>
              </w:rPr>
              <w:t>do Projeto</w:t>
            </w:r>
          </w:p>
          <w:p w:rsidR="00303F7D" w:rsidRPr="00594869" w:rsidRDefault="00303F7D" w:rsidP="00EE3FD7">
            <w:pPr>
              <w:pStyle w:val="BNDES"/>
              <w:keepLines/>
              <w:spacing w:after="0"/>
              <w:jc w:val="left"/>
              <w:rPr>
                <w:rFonts w:ascii="Verdana" w:hAnsi="Verdana"/>
                <w:b/>
                <w:sz w:val="20"/>
              </w:rPr>
            </w:pPr>
          </w:p>
        </w:tc>
        <w:tc>
          <w:tcPr>
            <w:tcW w:w="3408" w:type="pct"/>
          </w:tcPr>
          <w:p w:rsidR="00DD7569" w:rsidRPr="00594869" w:rsidRDefault="00DD7569" w:rsidP="00EE3FD7">
            <w:pPr>
              <w:pStyle w:val="BNDES"/>
              <w:keepLines/>
              <w:spacing w:after="0"/>
              <w:rPr>
                <w:rFonts w:ascii="Verdana" w:hAnsi="Verdana"/>
                <w:sz w:val="20"/>
              </w:rPr>
            </w:pPr>
            <w:r w:rsidRPr="00323805">
              <w:rPr>
                <w:rFonts w:ascii="Verdana" w:hAnsi="Verdana"/>
                <w:sz w:val="20"/>
              </w:rPr>
              <w:t xml:space="preserve">Os custos totais de investimento no Projeto estão estimados em aproximadamente </w:t>
            </w:r>
            <w:r w:rsidRPr="00E92416">
              <w:rPr>
                <w:rFonts w:ascii="Verdana" w:hAnsi="Verdana"/>
                <w:sz w:val="20"/>
              </w:rPr>
              <w:t>R$</w:t>
            </w:r>
            <w:r>
              <w:rPr>
                <w:rFonts w:ascii="Verdana" w:hAnsi="Verdana"/>
                <w:sz w:val="20"/>
              </w:rPr>
              <w:t> </w:t>
            </w:r>
            <w:r>
              <w:rPr>
                <w:rFonts w:ascii="Verdana" w:hAnsi="Verdana"/>
                <w:sz w:val="20"/>
                <w:highlight w:val="yellow"/>
              </w:rPr>
              <w:t>[•]</w:t>
            </w:r>
            <w:r>
              <w:rPr>
                <w:rFonts w:ascii="Verdana" w:hAnsi="Verdana"/>
                <w:sz w:val="20"/>
              </w:rPr>
              <w:t>.000.000,00 (</w:t>
            </w:r>
            <w:r>
              <w:rPr>
                <w:rFonts w:ascii="Verdana" w:hAnsi="Verdana"/>
                <w:sz w:val="20"/>
                <w:highlight w:val="yellow"/>
              </w:rPr>
              <w:t>[•]</w:t>
            </w:r>
            <w:r w:rsidR="00323805" w:rsidRPr="00E92416">
              <w:rPr>
                <w:rFonts w:ascii="Verdana" w:hAnsi="Verdana"/>
                <w:sz w:val="20"/>
              </w:rPr>
              <w:t xml:space="preserve"> </w:t>
            </w:r>
            <w:r w:rsidR="00E56F2A" w:rsidRPr="00E92416">
              <w:rPr>
                <w:rFonts w:ascii="Verdana" w:hAnsi="Verdana"/>
                <w:sz w:val="20"/>
              </w:rPr>
              <w:t xml:space="preserve">milhões de </w:t>
            </w:r>
            <w:r w:rsidRPr="00E92416">
              <w:rPr>
                <w:rFonts w:ascii="Verdana" w:hAnsi="Verdana"/>
                <w:sz w:val="20"/>
              </w:rPr>
              <w:t>reais</w:t>
            </w:r>
            <w:r w:rsidRPr="008B74CC">
              <w:rPr>
                <w:rFonts w:ascii="Verdana" w:hAnsi="Verdana"/>
                <w:sz w:val="20"/>
              </w:rPr>
              <w:t>)</w:t>
            </w:r>
            <w:r w:rsidRPr="00323805">
              <w:rPr>
                <w:rFonts w:ascii="Verdana" w:hAnsi="Verdana"/>
                <w:sz w:val="20"/>
              </w:rPr>
              <w:t>.</w:t>
            </w:r>
            <w:r w:rsidR="004428DC">
              <w:rPr>
                <w:rFonts w:ascii="Verdana" w:hAnsi="Verdana"/>
                <w:sz w:val="20"/>
              </w:rPr>
              <w:t xml:space="preserve"> </w:t>
            </w:r>
            <w:r w:rsidR="004428DC" w:rsidRPr="004428DC">
              <w:rPr>
                <w:rFonts w:ascii="Verdana" w:hAnsi="Verdana"/>
                <w:sz w:val="20"/>
              </w:rPr>
              <w:t>[</w:t>
            </w:r>
            <w:r w:rsidR="004428DC" w:rsidRPr="004428DC">
              <w:rPr>
                <w:rFonts w:ascii="Verdana" w:hAnsi="Verdana"/>
                <w:b/>
                <w:sz w:val="20"/>
                <w:highlight w:val="yellow"/>
              </w:rPr>
              <w:t>Nota SAN</w:t>
            </w:r>
            <w:r w:rsidR="004428DC" w:rsidRPr="004428DC">
              <w:rPr>
                <w:rFonts w:ascii="Verdana" w:hAnsi="Verdana"/>
                <w:sz w:val="20"/>
                <w:highlight w:val="yellow"/>
              </w:rPr>
              <w:t>: O orçamento deve incluir todos os investimentos necessários incluindo custos financeiros e contingências finais. Incluiremos na versão para assinatura.</w:t>
            </w:r>
            <w:r w:rsidR="004428DC" w:rsidRPr="004428DC">
              <w:rPr>
                <w:rFonts w:ascii="Verdana" w:hAnsi="Verdana"/>
                <w:sz w:val="20"/>
              </w:rPr>
              <w:t>]</w:t>
            </w:r>
          </w:p>
        </w:tc>
      </w:tr>
      <w:tr w:rsidR="00DD7569" w:rsidRPr="00594869" w:rsidTr="00A753D3">
        <w:trPr>
          <w:trHeight w:val="46"/>
          <w:jc w:val="right"/>
        </w:trPr>
        <w:tc>
          <w:tcPr>
            <w:tcW w:w="1592" w:type="pct"/>
            <w:shd w:val="clear" w:color="auto" w:fill="auto"/>
          </w:tcPr>
          <w:p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Valor das Debêntures</w:t>
            </w:r>
          </w:p>
          <w:p w:rsidR="00303F7D" w:rsidRPr="00594869" w:rsidRDefault="00303F7D" w:rsidP="00EE3FD7">
            <w:pPr>
              <w:pStyle w:val="BNDES"/>
              <w:keepLines/>
              <w:spacing w:after="0"/>
              <w:jc w:val="left"/>
              <w:rPr>
                <w:rFonts w:ascii="Verdana" w:hAnsi="Verdana"/>
                <w:b/>
                <w:sz w:val="20"/>
              </w:rPr>
            </w:pPr>
          </w:p>
        </w:tc>
        <w:tc>
          <w:tcPr>
            <w:tcW w:w="3408" w:type="pct"/>
          </w:tcPr>
          <w:p w:rsidR="00C82182" w:rsidRPr="009E5561" w:rsidRDefault="00FA1155" w:rsidP="009E5561">
            <w:pPr>
              <w:pStyle w:val="BNDES"/>
              <w:keepLines/>
              <w:spacing w:after="0"/>
              <w:rPr>
                <w:rFonts w:ascii="Verdana" w:hAnsi="Verdana"/>
                <w:sz w:val="20"/>
              </w:rPr>
            </w:pPr>
            <w:r w:rsidRPr="00A753D3">
              <w:rPr>
                <w:rFonts w:ascii="Verdana" w:hAnsi="Verdana"/>
                <w:sz w:val="20"/>
              </w:rPr>
              <w:t>R$ </w:t>
            </w:r>
            <w:r w:rsidRPr="009E5561">
              <w:rPr>
                <w:rFonts w:ascii="Verdana" w:hAnsi="Verdana"/>
                <w:sz w:val="20"/>
              </w:rPr>
              <w:t>2</w:t>
            </w:r>
            <w:r w:rsidR="009E5561" w:rsidRPr="009E5561">
              <w:rPr>
                <w:rFonts w:ascii="Verdana" w:hAnsi="Verdana"/>
                <w:sz w:val="20"/>
              </w:rPr>
              <w:t>1</w:t>
            </w:r>
            <w:r w:rsidR="00DD7569" w:rsidRPr="009E5561">
              <w:rPr>
                <w:rFonts w:ascii="Verdana" w:hAnsi="Verdana"/>
                <w:sz w:val="20"/>
              </w:rPr>
              <w:t>0</w:t>
            </w:r>
            <w:r w:rsidR="00DD7569" w:rsidRPr="00A753D3">
              <w:rPr>
                <w:rFonts w:ascii="Verdana" w:hAnsi="Verdana"/>
                <w:sz w:val="20"/>
              </w:rPr>
              <w:t xml:space="preserve">.000.000,00 (duzentos e </w:t>
            </w:r>
            <w:r w:rsidR="009E5561" w:rsidRPr="009E5561">
              <w:rPr>
                <w:rFonts w:ascii="Verdana" w:hAnsi="Verdana"/>
                <w:sz w:val="20"/>
              </w:rPr>
              <w:t>dez</w:t>
            </w:r>
            <w:r w:rsidR="00FF54BD" w:rsidRPr="00A753D3">
              <w:rPr>
                <w:rFonts w:ascii="Verdana" w:hAnsi="Verdana"/>
                <w:sz w:val="20"/>
              </w:rPr>
              <w:t xml:space="preserve"> </w:t>
            </w:r>
            <w:r w:rsidR="00DD7569" w:rsidRPr="00A753D3">
              <w:rPr>
                <w:rFonts w:ascii="Verdana" w:hAnsi="Verdana"/>
                <w:sz w:val="20"/>
              </w:rPr>
              <w:t>milhões de reais</w:t>
            </w:r>
            <w:r w:rsidR="00DD7569" w:rsidRPr="009E5561">
              <w:rPr>
                <w:rFonts w:ascii="Verdana" w:hAnsi="Verdana"/>
                <w:sz w:val="20"/>
              </w:rPr>
              <w:t>)</w:t>
            </w:r>
            <w:r w:rsidR="00D034F7" w:rsidRPr="009E5561">
              <w:rPr>
                <w:rFonts w:ascii="Verdana" w:hAnsi="Verdana"/>
                <w:sz w:val="20"/>
              </w:rPr>
              <w:t>, conforme Cláusula 3.5.1 desta Escritura de Emissão</w:t>
            </w:r>
            <w:r w:rsidR="00DD7569" w:rsidRPr="009E5561">
              <w:rPr>
                <w:rFonts w:ascii="Verdana" w:hAnsi="Verdana"/>
                <w:sz w:val="20"/>
              </w:rPr>
              <w:t>.</w:t>
            </w:r>
          </w:p>
        </w:tc>
      </w:tr>
      <w:tr w:rsidR="00DD7569" w:rsidRPr="00594869" w:rsidTr="00DC2859">
        <w:trPr>
          <w:trHeight w:val="17"/>
          <w:jc w:val="right"/>
        </w:trPr>
        <w:tc>
          <w:tcPr>
            <w:tcW w:w="1592" w:type="pct"/>
            <w:shd w:val="clear" w:color="auto" w:fill="auto"/>
          </w:tcPr>
          <w:p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Alocação dos recursos a serem captados por meio das Debêntures </w:t>
            </w:r>
          </w:p>
          <w:p w:rsidR="00303F7D" w:rsidRPr="00594869" w:rsidRDefault="00303F7D" w:rsidP="00EE3FD7">
            <w:pPr>
              <w:pStyle w:val="BNDES"/>
              <w:keepLines/>
              <w:spacing w:after="0"/>
              <w:jc w:val="left"/>
              <w:rPr>
                <w:rFonts w:ascii="Verdana" w:hAnsi="Verdana"/>
                <w:b/>
                <w:sz w:val="20"/>
              </w:rPr>
            </w:pPr>
          </w:p>
        </w:tc>
        <w:tc>
          <w:tcPr>
            <w:tcW w:w="3408" w:type="pct"/>
          </w:tcPr>
          <w:p w:rsidR="00DD7569" w:rsidRPr="009E5561" w:rsidRDefault="00591F4A" w:rsidP="00EE3FD7">
            <w:pPr>
              <w:pStyle w:val="BNDES"/>
              <w:keepLines/>
              <w:spacing w:after="0"/>
              <w:rPr>
                <w:rFonts w:ascii="Verdana" w:hAnsi="Verdana"/>
                <w:sz w:val="20"/>
              </w:rPr>
            </w:pPr>
            <w:r w:rsidRPr="009E5561">
              <w:rPr>
                <w:rFonts w:ascii="Verdana" w:hAnsi="Verdana"/>
                <w:sz w:val="20"/>
              </w:rPr>
              <w:t xml:space="preserve">Os recursos </w:t>
            </w:r>
            <w:r w:rsidR="00961845" w:rsidRPr="009E5561">
              <w:rPr>
                <w:rFonts w:ascii="Verdana" w:hAnsi="Verdana"/>
                <w:sz w:val="20"/>
              </w:rPr>
              <w:t xml:space="preserve">líquidos </w:t>
            </w:r>
            <w:r w:rsidRPr="009E5561">
              <w:rPr>
                <w:rFonts w:ascii="Verdana" w:hAnsi="Verdana"/>
                <w:sz w:val="20"/>
              </w:rPr>
              <w:t>a serem captados pelas Debêntures deverão ser utilizados exclusivamente para i</w:t>
            </w:r>
            <w:r w:rsidR="00594869" w:rsidRPr="009E5561">
              <w:rPr>
                <w:rFonts w:ascii="Verdana" w:hAnsi="Verdana"/>
                <w:sz w:val="20"/>
              </w:rPr>
              <w:t>mplantação do Projeto, incluindo o reembolso aos acionistas dos recursos já aportados seja a título de integralização de capital, AFAC ou mútuos.</w:t>
            </w:r>
          </w:p>
        </w:tc>
      </w:tr>
      <w:tr w:rsidR="00DD7569" w:rsidRPr="00594869" w:rsidTr="00DC2859">
        <w:trPr>
          <w:trHeight w:val="1170"/>
          <w:jc w:val="right"/>
        </w:trPr>
        <w:tc>
          <w:tcPr>
            <w:tcW w:w="1592" w:type="pct"/>
            <w:shd w:val="clear" w:color="auto" w:fill="auto"/>
          </w:tcPr>
          <w:p w:rsidR="00AA55E0"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Percentual dos recursos financeiros necessários ao </w:t>
            </w:r>
            <w:r w:rsidR="00961845">
              <w:rPr>
                <w:rFonts w:ascii="Verdana" w:hAnsi="Verdana"/>
                <w:b/>
                <w:sz w:val="20"/>
              </w:rPr>
              <w:t>Projeto</w:t>
            </w:r>
            <w:r w:rsidR="005F448A">
              <w:rPr>
                <w:rFonts w:ascii="Verdana" w:hAnsi="Verdana"/>
                <w:b/>
                <w:sz w:val="20"/>
              </w:rPr>
              <w:t xml:space="preserve"> </w:t>
            </w:r>
            <w:r w:rsidRPr="00594869">
              <w:rPr>
                <w:rFonts w:ascii="Verdana" w:hAnsi="Verdana"/>
                <w:b/>
                <w:sz w:val="20"/>
              </w:rPr>
              <w:t>provenientes das Debêntures</w:t>
            </w:r>
          </w:p>
          <w:p w:rsidR="00DD7569" w:rsidRPr="00594869" w:rsidRDefault="00DD7569" w:rsidP="00EE3FD7">
            <w:pPr>
              <w:pStyle w:val="BNDES"/>
              <w:keepLines/>
              <w:spacing w:after="0"/>
              <w:jc w:val="left"/>
              <w:rPr>
                <w:rFonts w:ascii="Verdana" w:hAnsi="Verdana"/>
                <w:b/>
                <w:sz w:val="20"/>
              </w:rPr>
            </w:pPr>
          </w:p>
        </w:tc>
        <w:tc>
          <w:tcPr>
            <w:tcW w:w="3408" w:type="pct"/>
          </w:tcPr>
          <w:p w:rsidR="00DD7569" w:rsidRPr="00E92416" w:rsidRDefault="00DD7569" w:rsidP="00E92416">
            <w:pPr>
              <w:keepLines/>
              <w:jc w:val="both"/>
            </w:pPr>
            <w:r w:rsidRPr="00594869">
              <w:rPr>
                <w:rFonts w:ascii="Verdana" w:hAnsi="Verdana"/>
                <w:sz w:val="20"/>
                <w:szCs w:val="20"/>
              </w:rPr>
              <w:t xml:space="preserve">As Debêntures representarão </w:t>
            </w:r>
            <w:r w:rsidR="00A42A3B" w:rsidRPr="00594869">
              <w:rPr>
                <w:rFonts w:ascii="Verdana" w:hAnsi="Verdana"/>
                <w:sz w:val="20"/>
                <w:szCs w:val="20"/>
              </w:rPr>
              <w:t>até</w:t>
            </w:r>
            <w:r w:rsidR="000167F6">
              <w:rPr>
                <w:rFonts w:ascii="Verdana" w:hAnsi="Verdana"/>
                <w:sz w:val="20"/>
                <w:szCs w:val="20"/>
              </w:rPr>
              <w:t xml:space="preserve"> </w:t>
            </w:r>
            <w:r w:rsidR="00375B00" w:rsidRPr="0056060F">
              <w:rPr>
                <w:rFonts w:ascii="Verdana" w:hAnsi="Verdana"/>
                <w:sz w:val="20"/>
                <w:szCs w:val="20"/>
                <w:highlight w:val="yellow"/>
              </w:rPr>
              <w:t>[</w:t>
            </w:r>
            <w:proofErr w:type="gramStart"/>
            <w:r w:rsidR="00375B00" w:rsidRPr="005C3281">
              <w:rPr>
                <w:rFonts w:ascii="Verdana" w:hAnsi="Verdana"/>
                <w:sz w:val="20"/>
                <w:szCs w:val="20"/>
                <w:highlight w:val="yellow"/>
              </w:rPr>
              <w:t>•</w:t>
            </w:r>
            <w:r w:rsidR="00375B00" w:rsidRPr="0056060F">
              <w:rPr>
                <w:rFonts w:ascii="Verdana" w:hAnsi="Verdana"/>
                <w:sz w:val="20"/>
                <w:szCs w:val="20"/>
                <w:highlight w:val="yellow"/>
              </w:rPr>
              <w:t>]</w:t>
            </w:r>
            <w:r w:rsidRPr="00594869">
              <w:rPr>
                <w:rFonts w:ascii="Verdana" w:hAnsi="Verdana"/>
                <w:sz w:val="20"/>
                <w:szCs w:val="20"/>
              </w:rPr>
              <w:t>%</w:t>
            </w:r>
            <w:proofErr w:type="gramEnd"/>
            <w:r w:rsidRPr="00594869">
              <w:rPr>
                <w:rFonts w:ascii="Verdana" w:hAnsi="Verdana"/>
                <w:sz w:val="20"/>
                <w:szCs w:val="20"/>
              </w:rPr>
              <w:t xml:space="preserve"> (</w:t>
            </w:r>
            <w:r w:rsidR="005C3281" w:rsidRPr="000F4448">
              <w:rPr>
                <w:rFonts w:ascii="Verdana" w:hAnsi="Verdana" w:cs="Arial"/>
                <w:sz w:val="20"/>
                <w:szCs w:val="20"/>
                <w:highlight w:val="yellow"/>
              </w:rPr>
              <w:t>[</w:t>
            </w:r>
            <w:r w:rsidR="005C3281" w:rsidRPr="00A103B1">
              <w:rPr>
                <w:rFonts w:ascii="Verdana" w:hAnsi="Verdana" w:cs="Arial"/>
                <w:sz w:val="20"/>
                <w:szCs w:val="20"/>
                <w:highlight w:val="yellow"/>
              </w:rPr>
              <w:t>•</w:t>
            </w:r>
            <w:r w:rsidR="005C3281" w:rsidRPr="000F4448">
              <w:rPr>
                <w:rFonts w:ascii="Verdana" w:hAnsi="Verdana" w:cs="Arial"/>
                <w:sz w:val="20"/>
                <w:szCs w:val="20"/>
                <w:highlight w:val="yellow"/>
              </w:rPr>
              <w:t>]</w:t>
            </w:r>
            <w:r w:rsidRPr="00594869">
              <w:rPr>
                <w:rFonts w:ascii="Verdana" w:hAnsi="Verdana"/>
                <w:sz w:val="20"/>
                <w:szCs w:val="20"/>
              </w:rPr>
              <w:t xml:space="preserve"> por cento) dos usos totais estimados do Projeto. </w:t>
            </w:r>
            <w:r w:rsidR="004428DC" w:rsidRPr="004428DC">
              <w:rPr>
                <w:rFonts w:ascii="Verdana" w:hAnsi="Verdana"/>
                <w:sz w:val="20"/>
                <w:szCs w:val="20"/>
              </w:rPr>
              <w:t>[</w:t>
            </w:r>
            <w:r w:rsidR="004428DC" w:rsidRPr="004428DC">
              <w:rPr>
                <w:rFonts w:ascii="Verdana" w:hAnsi="Verdana"/>
                <w:b/>
                <w:sz w:val="20"/>
                <w:szCs w:val="20"/>
                <w:highlight w:val="yellow"/>
              </w:rPr>
              <w:t>Nota SAN</w:t>
            </w:r>
            <w:r w:rsidR="004428DC">
              <w:rPr>
                <w:rFonts w:ascii="Verdana" w:hAnsi="Verdana"/>
                <w:sz w:val="20"/>
                <w:szCs w:val="20"/>
                <w:highlight w:val="yellow"/>
              </w:rPr>
              <w:t>: Calculado após definição do custo total.</w:t>
            </w:r>
            <w:r w:rsidR="004428DC" w:rsidRPr="004428DC">
              <w:rPr>
                <w:rFonts w:ascii="Verdana" w:hAnsi="Verdana"/>
                <w:sz w:val="20"/>
                <w:szCs w:val="20"/>
              </w:rPr>
              <w:t>]</w:t>
            </w:r>
          </w:p>
        </w:tc>
      </w:tr>
    </w:tbl>
    <w:p w:rsidR="00C31029" w:rsidRDefault="00C31029" w:rsidP="001C5BD6">
      <w:pPr>
        <w:jc w:val="both"/>
        <w:rPr>
          <w:rFonts w:ascii="Verdana" w:hAnsi="Verdana"/>
          <w:smallCaps/>
          <w:sz w:val="20"/>
          <w:szCs w:val="20"/>
        </w:rPr>
      </w:pPr>
      <w:bookmarkStart w:id="99" w:name="_DV_M106"/>
      <w:bookmarkStart w:id="100" w:name="_DV_M113"/>
      <w:bookmarkStart w:id="101" w:name="_Toc499990325"/>
      <w:bookmarkStart w:id="102" w:name="_Toc280370537"/>
      <w:bookmarkStart w:id="103" w:name="_Toc349040593"/>
      <w:bookmarkStart w:id="104" w:name="_Toc351469178"/>
      <w:bookmarkStart w:id="105" w:name="_Toc352767480"/>
      <w:bookmarkStart w:id="106" w:name="_Toc355626567"/>
      <w:bookmarkEnd w:id="99"/>
      <w:bookmarkEnd w:id="100"/>
    </w:p>
    <w:p w:rsidR="007A3A4C" w:rsidRPr="00594869" w:rsidRDefault="007A3A4C" w:rsidP="001C5BD6">
      <w:pPr>
        <w:jc w:val="both"/>
        <w:rPr>
          <w:rFonts w:ascii="Verdana" w:hAnsi="Verdana"/>
          <w:smallCaps/>
          <w:sz w:val="20"/>
          <w:szCs w:val="20"/>
        </w:rPr>
      </w:pPr>
    </w:p>
    <w:p w:rsidR="00DD7569" w:rsidRPr="00594869" w:rsidRDefault="00DD7569" w:rsidP="00FE2805">
      <w:pPr>
        <w:pStyle w:val="Ttulo1"/>
      </w:pPr>
      <w:r w:rsidRPr="00594869">
        <w:t>CLÁUSULA IV</w:t>
      </w:r>
      <w:r w:rsidRPr="00594869">
        <w:br/>
        <w:t>CARACTERÍSTICAS DAS DEBÊNTURES</w:t>
      </w:r>
      <w:bookmarkEnd w:id="101"/>
      <w:bookmarkEnd w:id="102"/>
      <w:bookmarkEnd w:id="103"/>
      <w:bookmarkEnd w:id="104"/>
      <w:bookmarkEnd w:id="105"/>
      <w:bookmarkEnd w:id="106"/>
    </w:p>
    <w:p w:rsidR="00DD7569" w:rsidRPr="00594869" w:rsidRDefault="00DD7569" w:rsidP="0031735D">
      <w:pPr>
        <w:keepNext/>
        <w:tabs>
          <w:tab w:val="left" w:pos="0"/>
        </w:tabs>
        <w:jc w:val="both"/>
        <w:rPr>
          <w:rFonts w:ascii="Verdana" w:hAnsi="Verdana" w:cs="Arial"/>
          <w:sz w:val="20"/>
          <w:szCs w:val="20"/>
        </w:rPr>
      </w:pPr>
      <w:bookmarkStart w:id="107" w:name="_Toc499990326"/>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08" w:name="_DV_M114"/>
      <w:bookmarkEnd w:id="108"/>
      <w:r w:rsidRPr="00594869">
        <w:rPr>
          <w:rFonts w:ascii="Verdana" w:hAnsi="Verdana" w:cs="Arial"/>
          <w:b/>
          <w:smallCaps/>
          <w:sz w:val="20"/>
          <w:szCs w:val="20"/>
        </w:rPr>
        <w:t>Características Básicas</w:t>
      </w:r>
    </w:p>
    <w:p w:rsidR="00DD7569" w:rsidRPr="00594869" w:rsidRDefault="00DD7569" w:rsidP="001C5BD6">
      <w:pPr>
        <w:keepNext/>
        <w:tabs>
          <w:tab w:val="left" w:pos="0"/>
        </w:tabs>
        <w:jc w:val="both"/>
        <w:rPr>
          <w:rFonts w:ascii="Verdana" w:hAnsi="Verdana" w:cs="Arial"/>
          <w:sz w:val="20"/>
          <w:szCs w:val="20"/>
        </w:rPr>
      </w:pPr>
    </w:p>
    <w:p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09" w:name="_DV_M115"/>
      <w:bookmarkEnd w:id="109"/>
      <w:r w:rsidRPr="00594869">
        <w:rPr>
          <w:rFonts w:ascii="Verdana" w:hAnsi="Verdana" w:cs="Arial"/>
          <w:b/>
          <w:sz w:val="20"/>
          <w:szCs w:val="20"/>
        </w:rPr>
        <w:t>Valor Nominal Unitário:</w:t>
      </w:r>
      <w:r w:rsidRPr="00594869">
        <w:rPr>
          <w:rFonts w:ascii="Verdana" w:hAnsi="Verdana" w:cs="Arial"/>
          <w:sz w:val="20"/>
          <w:szCs w:val="20"/>
        </w:rPr>
        <w:t xml:space="preserve"> O valor nominal unitário das Debêntures será de R$ </w:t>
      </w:r>
      <w:r w:rsidR="00CF484C" w:rsidRPr="00594869">
        <w:rPr>
          <w:rFonts w:ascii="Verdana" w:hAnsi="Verdana" w:cs="Arial"/>
          <w:sz w:val="20"/>
          <w:szCs w:val="20"/>
        </w:rPr>
        <w:t>1.000,00</w:t>
      </w:r>
      <w:r w:rsidR="005F448A">
        <w:rPr>
          <w:rFonts w:ascii="Verdana" w:hAnsi="Verdana" w:cs="Arial"/>
          <w:sz w:val="20"/>
          <w:szCs w:val="20"/>
        </w:rPr>
        <w:t xml:space="preserve"> </w:t>
      </w:r>
      <w:r w:rsidR="00CF484C" w:rsidRPr="00594869">
        <w:rPr>
          <w:rFonts w:ascii="Verdana" w:hAnsi="Verdana" w:cs="Arial"/>
          <w:sz w:val="20"/>
          <w:szCs w:val="20"/>
        </w:rPr>
        <w:t>(mil</w:t>
      </w:r>
      <w:r w:rsidR="005F448A">
        <w:rPr>
          <w:rFonts w:ascii="Verdana" w:hAnsi="Verdana" w:cs="Arial"/>
          <w:sz w:val="20"/>
          <w:szCs w:val="20"/>
        </w:rPr>
        <w:t xml:space="preserve"> </w:t>
      </w:r>
      <w:r w:rsidRPr="00594869">
        <w:rPr>
          <w:rFonts w:ascii="Verdana" w:hAnsi="Verdana" w:cs="Arial"/>
          <w:sz w:val="20"/>
          <w:szCs w:val="20"/>
        </w:rPr>
        <w:t>reais), na Data de Emissão (“</w:t>
      </w:r>
      <w:r w:rsidRPr="00594869">
        <w:rPr>
          <w:rFonts w:ascii="Verdana" w:hAnsi="Verdana" w:cs="Arial"/>
          <w:sz w:val="20"/>
          <w:szCs w:val="20"/>
          <w:u w:val="single"/>
        </w:rPr>
        <w:t>Valor Nominal Unitário</w:t>
      </w:r>
      <w:r w:rsidRPr="00594869">
        <w:rPr>
          <w:rFonts w:ascii="Verdana" w:hAnsi="Verdana" w:cs="Arial"/>
          <w:sz w:val="20"/>
          <w:szCs w:val="20"/>
        </w:rPr>
        <w:t>”).</w:t>
      </w:r>
    </w:p>
    <w:p w:rsidR="00DD7569" w:rsidRPr="00594869" w:rsidRDefault="00DD7569" w:rsidP="00EE3FD7">
      <w:pPr>
        <w:pStyle w:val="sub"/>
        <w:widowControl/>
        <w:tabs>
          <w:tab w:val="clear" w:pos="0"/>
          <w:tab w:val="clear" w:pos="1440"/>
          <w:tab w:val="clear" w:pos="2880"/>
          <w:tab w:val="clear" w:pos="4320"/>
          <w:tab w:val="left" w:pos="720"/>
        </w:tabs>
        <w:spacing w:before="0" w:after="0" w:line="240" w:lineRule="auto"/>
        <w:rPr>
          <w:rFonts w:ascii="Verdana" w:hAnsi="Verdana" w:cs="Arial"/>
          <w:sz w:val="20"/>
          <w:szCs w:val="20"/>
        </w:rPr>
      </w:pPr>
    </w:p>
    <w:p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10" w:name="_DV_M117"/>
      <w:bookmarkEnd w:id="110"/>
      <w:r w:rsidRPr="00594869">
        <w:rPr>
          <w:rFonts w:ascii="Verdana" w:hAnsi="Verdana"/>
          <w:b/>
          <w:sz w:val="20"/>
          <w:szCs w:val="20"/>
        </w:rPr>
        <w:lastRenderedPageBreak/>
        <w:t xml:space="preserve">Conversibilidade, Tipo </w:t>
      </w:r>
      <w:r w:rsidRPr="00594869">
        <w:rPr>
          <w:rFonts w:ascii="Verdana" w:hAnsi="Verdana" w:cs="Arial"/>
          <w:b/>
          <w:sz w:val="20"/>
          <w:szCs w:val="20"/>
        </w:rPr>
        <w:t>e Forma:</w:t>
      </w:r>
      <w:r w:rsidRPr="00594869">
        <w:rPr>
          <w:rFonts w:ascii="Verdana" w:hAnsi="Verdana" w:cs="Arial"/>
          <w:sz w:val="20"/>
          <w:szCs w:val="20"/>
        </w:rPr>
        <w:t xml:space="preserve"> As Debêntures serão simples, ou seja, não conversíveis em ações de emissão da Emissora. As Debêntures serão escriturais e nominativas, sem emissão de cautelas ou certificados.</w:t>
      </w:r>
    </w:p>
    <w:p w:rsidR="00DD7569" w:rsidRPr="00594869" w:rsidRDefault="00DD7569" w:rsidP="001C5BD6">
      <w:pPr>
        <w:pStyle w:val="PargrafodaLista"/>
        <w:ind w:left="0"/>
        <w:jc w:val="both"/>
        <w:rPr>
          <w:rFonts w:ascii="Verdana" w:hAnsi="Verdana" w:cs="Arial"/>
          <w:sz w:val="20"/>
          <w:szCs w:val="20"/>
        </w:rPr>
      </w:pPr>
    </w:p>
    <w:p w:rsidR="00DD7569" w:rsidRPr="00594869" w:rsidRDefault="00DD7569" w:rsidP="00EE3FD7">
      <w:pPr>
        <w:pStyle w:val="PargrafodaLista"/>
        <w:numPr>
          <w:ilvl w:val="2"/>
          <w:numId w:val="22"/>
        </w:numPr>
        <w:ind w:left="0" w:firstLine="0"/>
        <w:jc w:val="both"/>
        <w:rPr>
          <w:rFonts w:ascii="Verdana" w:hAnsi="Verdana" w:cs="Arial"/>
          <w:sz w:val="20"/>
          <w:szCs w:val="20"/>
        </w:rPr>
      </w:pPr>
      <w:bookmarkStart w:id="111" w:name="_DV_M118"/>
      <w:bookmarkEnd w:id="111"/>
      <w:r w:rsidRPr="00594869">
        <w:rPr>
          <w:rFonts w:ascii="Verdana" w:hAnsi="Verdana" w:cs="Arial"/>
          <w:b/>
          <w:sz w:val="20"/>
          <w:szCs w:val="20"/>
        </w:rPr>
        <w:t>Espécie:</w:t>
      </w:r>
      <w:r w:rsidRPr="00594869">
        <w:rPr>
          <w:rFonts w:ascii="Verdana" w:hAnsi="Verdana" w:cs="Arial"/>
          <w:sz w:val="20"/>
          <w:szCs w:val="20"/>
        </w:rPr>
        <w:t xml:space="preserve"> As Debêntures serão da espécie com garantia real, com garantia adicional fidejussória</w:t>
      </w:r>
      <w:r w:rsidR="005D2EC5" w:rsidRPr="00594869">
        <w:rPr>
          <w:rFonts w:ascii="Verdana" w:hAnsi="Verdana" w:cs="Arial"/>
          <w:sz w:val="20"/>
          <w:szCs w:val="20"/>
        </w:rPr>
        <w:t>, nos termos do artigo 58 da Lei das Sociedades por Ações</w:t>
      </w:r>
      <w:r w:rsidRPr="00594869">
        <w:rPr>
          <w:rFonts w:ascii="Verdana" w:hAnsi="Verdana" w:cs="Arial"/>
          <w:sz w:val="20"/>
          <w:szCs w:val="20"/>
        </w:rPr>
        <w:t>.</w:t>
      </w:r>
    </w:p>
    <w:p w:rsidR="00DD7569" w:rsidRPr="00594869" w:rsidRDefault="00DD7569" w:rsidP="0031735D">
      <w:pPr>
        <w:pStyle w:val="PargrafodaLista"/>
        <w:ind w:left="0"/>
        <w:jc w:val="both"/>
        <w:rPr>
          <w:rFonts w:ascii="Verdana" w:hAnsi="Verdana" w:cs="Arial"/>
          <w:sz w:val="20"/>
          <w:szCs w:val="20"/>
        </w:rPr>
      </w:pPr>
    </w:p>
    <w:p w:rsidR="00911C75" w:rsidRPr="00EA7F4F" w:rsidRDefault="00DD7569" w:rsidP="0031735D">
      <w:pPr>
        <w:pStyle w:val="PargrafodaLista"/>
        <w:numPr>
          <w:ilvl w:val="2"/>
          <w:numId w:val="22"/>
        </w:numPr>
        <w:ind w:left="0" w:firstLine="0"/>
        <w:jc w:val="both"/>
        <w:rPr>
          <w:rFonts w:ascii="Verdana" w:hAnsi="Verdana"/>
          <w:sz w:val="20"/>
        </w:rPr>
      </w:pPr>
      <w:bookmarkStart w:id="112" w:name="_DV_M119"/>
      <w:bookmarkStart w:id="113" w:name="_Toc367387463"/>
      <w:bookmarkStart w:id="114" w:name="_Toc367387576"/>
      <w:bookmarkStart w:id="115" w:name="_Toc367389043"/>
      <w:bookmarkStart w:id="116" w:name="_Toc375090252"/>
      <w:bookmarkStart w:id="117" w:name="_Toc368667902"/>
      <w:bookmarkStart w:id="118" w:name="_Toc367387577"/>
      <w:bookmarkEnd w:id="112"/>
      <w:r w:rsidRPr="00594869">
        <w:rPr>
          <w:rFonts w:ascii="Verdana" w:hAnsi="Verdana"/>
          <w:b/>
          <w:sz w:val="20"/>
          <w:szCs w:val="20"/>
        </w:rPr>
        <w:t>Forma de Subscrição e Integralização</w:t>
      </w:r>
      <w:bookmarkEnd w:id="113"/>
      <w:bookmarkEnd w:id="114"/>
      <w:bookmarkEnd w:id="115"/>
      <w:bookmarkEnd w:id="116"/>
      <w:bookmarkEnd w:id="117"/>
      <w:r w:rsidRPr="00594869">
        <w:rPr>
          <w:rFonts w:ascii="Verdana" w:hAnsi="Verdana"/>
          <w:sz w:val="20"/>
          <w:szCs w:val="20"/>
        </w:rPr>
        <w:t xml:space="preserve">: </w:t>
      </w:r>
      <w:r w:rsidRPr="00594869">
        <w:rPr>
          <w:rFonts w:ascii="Verdana" w:hAnsi="Verdana" w:cs="Arial"/>
          <w:sz w:val="20"/>
          <w:szCs w:val="20"/>
        </w:rPr>
        <w:t>As Debêntures serão subscritas e integralizadas à vista, em moeda corrente nacional, no ato da subscrição, pelo Valor Nominal Unitário, sendo considerada “</w:t>
      </w:r>
      <w:r w:rsidRPr="00594869">
        <w:rPr>
          <w:rFonts w:ascii="Verdana" w:hAnsi="Verdana" w:cs="Arial"/>
          <w:sz w:val="20"/>
          <w:szCs w:val="20"/>
          <w:u w:val="single"/>
        </w:rPr>
        <w:t>Primeira Data de Integralização</w:t>
      </w:r>
      <w:r w:rsidRPr="00594869">
        <w:rPr>
          <w:rFonts w:ascii="Verdana" w:hAnsi="Verdana" w:cs="Arial"/>
          <w:sz w:val="20"/>
          <w:szCs w:val="20"/>
        </w:rPr>
        <w:t>”, para fins da presente Escritura de Emissão, a data da primeira subscrição e integralização das Debêntures. Caso</w:t>
      </w:r>
      <w:r w:rsidR="00CF484C" w:rsidRPr="00594869">
        <w:rPr>
          <w:rFonts w:ascii="Verdana" w:hAnsi="Verdana" w:cs="Arial"/>
          <w:sz w:val="20"/>
          <w:szCs w:val="20"/>
        </w:rPr>
        <w:t xml:space="preserve">, </w:t>
      </w:r>
      <w:r w:rsidR="00010FB5" w:rsidRPr="00594869">
        <w:rPr>
          <w:rFonts w:ascii="Verdana" w:hAnsi="Verdana" w:cs="Arial"/>
          <w:sz w:val="20"/>
          <w:szCs w:val="20"/>
        </w:rPr>
        <w:t>devido a algum erro operacional</w:t>
      </w:r>
      <w:r w:rsidR="00CF484C" w:rsidRPr="00594869">
        <w:rPr>
          <w:rFonts w:ascii="Verdana" w:hAnsi="Verdana" w:cs="Arial"/>
          <w:sz w:val="20"/>
          <w:szCs w:val="20"/>
        </w:rPr>
        <w:t>,</w:t>
      </w:r>
      <w:r w:rsidRPr="00594869">
        <w:rPr>
          <w:rFonts w:ascii="Verdana" w:hAnsi="Verdana" w:cs="Arial"/>
          <w:sz w:val="20"/>
          <w:szCs w:val="20"/>
        </w:rPr>
        <w:t xml:space="preserve"> ocorra a integralização das Debêntures em </w:t>
      </w:r>
      <w:r w:rsidR="006515BC" w:rsidRPr="006B0CFB">
        <w:rPr>
          <w:rFonts w:ascii="Verdana" w:hAnsi="Verdana" w:cs="Arial"/>
          <w:sz w:val="20"/>
          <w:szCs w:val="20"/>
        </w:rPr>
        <w:t>Dia Útil posterior à Primeira Data de Integralização</w:t>
      </w:r>
      <w:r w:rsidRPr="00594869">
        <w:rPr>
          <w:rFonts w:ascii="Verdana" w:hAnsi="Verdana" w:cs="Arial"/>
          <w:sz w:val="20"/>
          <w:szCs w:val="20"/>
        </w:rPr>
        <w:t>, o preço de subscrição para as Debêntures que for</w:t>
      </w:r>
      <w:r w:rsidR="006515BC" w:rsidRPr="00594869">
        <w:rPr>
          <w:rFonts w:ascii="Verdana" w:hAnsi="Verdana" w:cs="Arial"/>
          <w:sz w:val="20"/>
          <w:szCs w:val="20"/>
        </w:rPr>
        <w:t>e</w:t>
      </w:r>
      <w:r w:rsidRPr="00594869">
        <w:rPr>
          <w:rFonts w:ascii="Verdana" w:hAnsi="Verdana" w:cs="Arial"/>
          <w:sz w:val="20"/>
          <w:szCs w:val="20"/>
        </w:rPr>
        <w:t xml:space="preserve">m integralizadas após a </w:t>
      </w:r>
      <w:r w:rsidR="00CB2E32" w:rsidRPr="00594869">
        <w:rPr>
          <w:rFonts w:ascii="Verdana" w:hAnsi="Verdana" w:cs="Arial"/>
          <w:sz w:val="20"/>
          <w:szCs w:val="20"/>
        </w:rPr>
        <w:t>Primeira Data de Integralização</w:t>
      </w:r>
      <w:r w:rsidRPr="00594869">
        <w:rPr>
          <w:rFonts w:ascii="Verdana" w:hAnsi="Verdana" w:cs="Arial"/>
          <w:sz w:val="20"/>
          <w:szCs w:val="20"/>
        </w:rPr>
        <w:t xml:space="preserve"> será o Valor Nominal Unitário Atualizado (conforme definido na Cláusula 4.2.1 abaixo) das Debêntures, acrescido dos Juros Remuneratórios,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xml:space="preserve"> desde a Primeira Data de Integralização até a data de sua efetiva integralização.</w:t>
      </w:r>
      <w:bookmarkEnd w:id="118"/>
    </w:p>
    <w:p w:rsidR="00911C75" w:rsidRPr="00594869" w:rsidRDefault="00911C75" w:rsidP="0031735D">
      <w:pPr>
        <w:pStyle w:val="PargrafodaLista"/>
        <w:rPr>
          <w:rFonts w:ascii="Verdana" w:hAnsi="Verdana" w:cs="Arial"/>
          <w:sz w:val="20"/>
          <w:szCs w:val="20"/>
        </w:rPr>
      </w:pPr>
    </w:p>
    <w:p w:rsidR="00DD7569" w:rsidRPr="00594869" w:rsidRDefault="00911C75" w:rsidP="0031735D">
      <w:pPr>
        <w:pStyle w:val="PargrafodaLista"/>
        <w:numPr>
          <w:ilvl w:val="3"/>
          <w:numId w:val="22"/>
        </w:numPr>
        <w:ind w:left="851" w:hanging="851"/>
        <w:jc w:val="both"/>
        <w:rPr>
          <w:rFonts w:ascii="Verdana" w:hAnsi="Verdana" w:cs="Arial"/>
          <w:b/>
          <w:bCs/>
          <w:i/>
          <w:iCs/>
          <w:sz w:val="20"/>
          <w:szCs w:val="20"/>
        </w:rPr>
      </w:pPr>
      <w:r w:rsidRPr="00594869">
        <w:rPr>
          <w:rFonts w:ascii="Verdana" w:hAnsi="Verdana" w:cs="Verdana"/>
          <w:sz w:val="20"/>
          <w:szCs w:val="20"/>
        </w:rPr>
        <w:t>As Debêntures poderão ser colocadas com ágio ou deságio, a ser definido pelo Coordenador</w:t>
      </w:r>
      <w:r w:rsidR="00010FB5" w:rsidRPr="00594869">
        <w:rPr>
          <w:rFonts w:ascii="Verdana" w:hAnsi="Verdana" w:cs="Verdana"/>
          <w:sz w:val="20"/>
          <w:szCs w:val="20"/>
        </w:rPr>
        <w:t xml:space="preserve"> Líder</w:t>
      </w:r>
      <w:r w:rsidRPr="00594869">
        <w:rPr>
          <w:rFonts w:ascii="Verdana" w:hAnsi="Verdana" w:cs="Verdana"/>
          <w:sz w:val="20"/>
          <w:szCs w:val="20"/>
        </w:rPr>
        <w:t>, se for o caso, no ato de subscrição das Debêntures, desde que referido ágio ou deságio seja aplicado à totalidade das Debêntures</w:t>
      </w:r>
      <w:r w:rsidR="00C351A0">
        <w:rPr>
          <w:rFonts w:ascii="Verdana" w:hAnsi="Verdana" w:cs="Verdana"/>
          <w:sz w:val="20"/>
          <w:szCs w:val="20"/>
        </w:rPr>
        <w:t xml:space="preserve"> em cada data de integralização</w:t>
      </w:r>
      <w:r w:rsidRPr="00594869">
        <w:rPr>
          <w:rFonts w:ascii="Verdana" w:hAnsi="Verdana" w:cs="Verdana"/>
          <w:sz w:val="20"/>
          <w:szCs w:val="20"/>
        </w:rPr>
        <w:t>.</w:t>
      </w:r>
    </w:p>
    <w:p w:rsidR="00DD7569" w:rsidRPr="001D0076" w:rsidRDefault="00DD7569" w:rsidP="0031735D">
      <w:pPr>
        <w:jc w:val="both"/>
        <w:rPr>
          <w:rStyle w:val="DeltaViewInsertion"/>
          <w:rFonts w:ascii="Verdana" w:hAnsi="Verdana" w:cs="Arial"/>
          <w:bCs/>
          <w:iCs/>
          <w:color w:val="auto"/>
          <w:sz w:val="20"/>
          <w:szCs w:val="20"/>
          <w:u w:val="none"/>
        </w:rPr>
      </w:pPr>
      <w:bookmarkStart w:id="119" w:name="_Toc367387464"/>
      <w:bookmarkStart w:id="120" w:name="_Toc367387578"/>
      <w:bookmarkStart w:id="121" w:name="_Toc367389044"/>
      <w:bookmarkStart w:id="122" w:name="_Toc375090253"/>
      <w:bookmarkStart w:id="123" w:name="_Toc368667903"/>
    </w:p>
    <w:p w:rsidR="00DD7569" w:rsidRPr="00594869" w:rsidRDefault="00DD7569" w:rsidP="00870118">
      <w:pPr>
        <w:pStyle w:val="PargrafodaLista"/>
        <w:numPr>
          <w:ilvl w:val="2"/>
          <w:numId w:val="22"/>
        </w:numPr>
        <w:ind w:left="0" w:firstLine="0"/>
        <w:jc w:val="both"/>
        <w:rPr>
          <w:rFonts w:ascii="Verdana" w:hAnsi="Verdana"/>
          <w:sz w:val="20"/>
          <w:szCs w:val="20"/>
        </w:rPr>
      </w:pPr>
      <w:r w:rsidRPr="001D0076">
        <w:rPr>
          <w:rFonts w:ascii="Verdana" w:hAnsi="Verdana"/>
          <w:b/>
          <w:sz w:val="20"/>
          <w:szCs w:val="20"/>
        </w:rPr>
        <w:t>Prazo</w:t>
      </w:r>
      <w:r w:rsidRPr="00EE3FD7">
        <w:rPr>
          <w:rFonts w:ascii="Verdana" w:hAnsi="Verdana"/>
          <w:b/>
          <w:sz w:val="20"/>
          <w:szCs w:val="20"/>
        </w:rPr>
        <w:t xml:space="preserve"> e Data de Vencimento</w:t>
      </w:r>
      <w:bookmarkStart w:id="124" w:name="_Toc367387579"/>
      <w:bookmarkEnd w:id="119"/>
      <w:bookmarkEnd w:id="120"/>
      <w:bookmarkEnd w:id="121"/>
      <w:bookmarkEnd w:id="122"/>
      <w:bookmarkEnd w:id="123"/>
      <w:r w:rsidR="00AA55E0" w:rsidRPr="00594869">
        <w:rPr>
          <w:rFonts w:ascii="Verdana" w:hAnsi="Verdana"/>
          <w:sz w:val="20"/>
          <w:szCs w:val="20"/>
        </w:rPr>
        <w:t>.</w:t>
      </w:r>
      <w:r w:rsidRPr="00594869">
        <w:rPr>
          <w:rFonts w:ascii="Verdana" w:hAnsi="Verdana"/>
          <w:sz w:val="20"/>
          <w:szCs w:val="20"/>
        </w:rPr>
        <w:t xml:space="preserve"> Ressalvadas as hipóteses de vencimento antecipado</w:t>
      </w:r>
      <w:r w:rsidR="00D123F2">
        <w:rPr>
          <w:rFonts w:ascii="Verdana" w:hAnsi="Verdana"/>
          <w:sz w:val="20"/>
          <w:szCs w:val="20"/>
        </w:rPr>
        <w:t xml:space="preserve">, </w:t>
      </w:r>
      <w:r w:rsidR="00B0596D">
        <w:rPr>
          <w:rFonts w:ascii="Verdana" w:hAnsi="Verdana"/>
          <w:sz w:val="20"/>
          <w:szCs w:val="20"/>
        </w:rPr>
        <w:t xml:space="preserve">resgate antecipado (nos termos da Cláusula </w:t>
      </w:r>
      <w:r w:rsidR="00057F9E">
        <w:rPr>
          <w:rFonts w:ascii="Verdana" w:hAnsi="Verdana"/>
          <w:sz w:val="20"/>
          <w:szCs w:val="20"/>
        </w:rPr>
        <w:t>4.10.1</w:t>
      </w:r>
      <w:r w:rsidR="00B0596D">
        <w:rPr>
          <w:rFonts w:ascii="Verdana" w:hAnsi="Verdana"/>
          <w:sz w:val="20"/>
          <w:szCs w:val="20"/>
        </w:rPr>
        <w:t xml:space="preserve"> a seguir, </w:t>
      </w:r>
      <w:r w:rsidRPr="00594869">
        <w:rPr>
          <w:rFonts w:ascii="Verdana" w:hAnsi="Verdana"/>
          <w:sz w:val="20"/>
          <w:szCs w:val="20"/>
        </w:rPr>
        <w:t xml:space="preserve">Oferta de Resgate Antecipado (conforme </w:t>
      </w:r>
      <w:r w:rsidR="00B0596D">
        <w:rPr>
          <w:rFonts w:ascii="Verdana" w:hAnsi="Verdana"/>
          <w:sz w:val="20"/>
          <w:szCs w:val="20"/>
        </w:rPr>
        <w:t>definido</w:t>
      </w:r>
      <w:r w:rsidR="005F448A">
        <w:rPr>
          <w:rFonts w:ascii="Verdana" w:hAnsi="Verdana"/>
          <w:sz w:val="20"/>
          <w:szCs w:val="20"/>
        </w:rPr>
        <w:t xml:space="preserve"> </w:t>
      </w:r>
      <w:r w:rsidRPr="00594869">
        <w:rPr>
          <w:rFonts w:ascii="Verdana" w:hAnsi="Verdana"/>
          <w:sz w:val="20"/>
          <w:szCs w:val="20"/>
        </w:rPr>
        <w:t xml:space="preserve">abaixo), ocasiões em que a Emissora obriga-se a proceder ao pagamento das Debêntures </w:t>
      </w:r>
      <w:r w:rsidR="006515BC" w:rsidRPr="00594869">
        <w:rPr>
          <w:rFonts w:ascii="Verdana" w:hAnsi="Verdana"/>
          <w:sz w:val="20"/>
          <w:szCs w:val="20"/>
        </w:rPr>
        <w:t>de acordo com os termos descritos nesta Escritura de E</w:t>
      </w:r>
      <w:r w:rsidR="006515BC" w:rsidRPr="00EE3FD7">
        <w:rPr>
          <w:rFonts w:ascii="Verdana" w:hAnsi="Verdana" w:cs="Arial"/>
          <w:sz w:val="20"/>
          <w:szCs w:val="20"/>
        </w:rPr>
        <w:t>missão</w:t>
      </w:r>
      <w:r w:rsidR="005F448A">
        <w:rPr>
          <w:rFonts w:ascii="Verdana" w:hAnsi="Verdana" w:cs="Arial"/>
          <w:sz w:val="20"/>
          <w:szCs w:val="20"/>
        </w:rPr>
        <w:t xml:space="preserve"> </w:t>
      </w:r>
      <w:r w:rsidRPr="00594869">
        <w:rPr>
          <w:rFonts w:ascii="Verdana" w:hAnsi="Verdana"/>
          <w:sz w:val="20"/>
          <w:szCs w:val="20"/>
        </w:rPr>
        <w:t>e eventuais encargos moratórios, conforme o caso, e em observância à regulamentação aplicável, inclusive o arti</w:t>
      </w:r>
      <w:r w:rsidR="002E4A88" w:rsidRPr="00594869">
        <w:rPr>
          <w:rFonts w:ascii="Verdana" w:hAnsi="Verdana"/>
          <w:sz w:val="20"/>
          <w:szCs w:val="20"/>
        </w:rPr>
        <w:t xml:space="preserve">go 1º da Resolução CMN 3.947, </w:t>
      </w:r>
      <w:r w:rsidR="007C7B08" w:rsidRPr="00594869">
        <w:rPr>
          <w:rFonts w:ascii="Verdana" w:hAnsi="Verdana"/>
          <w:sz w:val="20"/>
          <w:szCs w:val="20"/>
        </w:rPr>
        <w:t xml:space="preserve">as Debêntures terão prazo de 16 (dezesseis) anos, </w:t>
      </w:r>
      <w:r w:rsidR="000B0E37" w:rsidRPr="00594869">
        <w:rPr>
          <w:rFonts w:ascii="Verdana" w:hAnsi="Verdana"/>
          <w:sz w:val="20"/>
          <w:szCs w:val="20"/>
        </w:rPr>
        <w:t>venc</w:t>
      </w:r>
      <w:r w:rsidR="007C7B08" w:rsidRPr="00594869">
        <w:rPr>
          <w:rFonts w:ascii="Verdana" w:hAnsi="Verdana"/>
          <w:sz w:val="20"/>
          <w:szCs w:val="20"/>
        </w:rPr>
        <w:t>endo-se, portanto, em</w:t>
      </w:r>
      <w:r w:rsidR="007C420B">
        <w:rPr>
          <w:rFonts w:ascii="Verdana" w:hAnsi="Verdana"/>
          <w:sz w:val="20"/>
          <w:szCs w:val="20"/>
        </w:rPr>
        <w:t xml:space="preserve"> </w:t>
      </w:r>
      <w:r w:rsidR="000067D6" w:rsidRPr="006941A8">
        <w:rPr>
          <w:rFonts w:ascii="Verdana" w:hAnsi="Verdana" w:cs="Arial"/>
          <w:sz w:val="20"/>
          <w:szCs w:val="20"/>
        </w:rPr>
        <w:t>15 de Julho de 2035</w:t>
      </w:r>
      <w:r w:rsidR="00774FD8">
        <w:rPr>
          <w:rFonts w:ascii="Verdana" w:hAnsi="Verdana" w:cs="Arial"/>
          <w:sz w:val="20"/>
          <w:szCs w:val="20"/>
        </w:rPr>
        <w:t xml:space="preserve"> </w:t>
      </w:r>
      <w:r w:rsidRPr="00594869">
        <w:rPr>
          <w:rFonts w:ascii="Verdana" w:hAnsi="Verdana"/>
          <w:sz w:val="20"/>
          <w:szCs w:val="20"/>
        </w:rPr>
        <w:t>(“</w:t>
      </w:r>
      <w:r w:rsidRPr="00594869">
        <w:rPr>
          <w:rFonts w:ascii="Verdana" w:hAnsi="Verdana"/>
          <w:sz w:val="20"/>
          <w:szCs w:val="20"/>
          <w:u w:val="single"/>
        </w:rPr>
        <w:t>Data de Vencimento</w:t>
      </w:r>
      <w:bookmarkEnd w:id="124"/>
      <w:r w:rsidRPr="00594869">
        <w:rPr>
          <w:rFonts w:ascii="Verdana" w:hAnsi="Verdana"/>
          <w:sz w:val="20"/>
          <w:szCs w:val="20"/>
        </w:rPr>
        <w:t>”)</w:t>
      </w:r>
      <w:r w:rsidR="001C5EE1" w:rsidRPr="00594869">
        <w:rPr>
          <w:rFonts w:ascii="Verdana" w:hAnsi="Verdana"/>
          <w:sz w:val="20"/>
          <w:szCs w:val="20"/>
        </w:rPr>
        <w:t>.</w:t>
      </w:r>
    </w:p>
    <w:p w:rsidR="00DD7569" w:rsidRPr="00594869" w:rsidRDefault="00DD7569">
      <w:pPr>
        <w:jc w:val="both"/>
        <w:rPr>
          <w:rFonts w:ascii="Verdana" w:hAnsi="Verdana" w:cs="Arial"/>
          <w:sz w:val="20"/>
          <w:szCs w:val="20"/>
        </w:rPr>
      </w:pPr>
      <w:bookmarkStart w:id="125" w:name="_DV_M121"/>
      <w:bookmarkEnd w:id="125"/>
    </w:p>
    <w:p w:rsidR="00DD7569" w:rsidRPr="00594869" w:rsidRDefault="00DD7569" w:rsidP="00A901B7">
      <w:pPr>
        <w:pStyle w:val="PargrafodaLista"/>
        <w:numPr>
          <w:ilvl w:val="2"/>
          <w:numId w:val="22"/>
        </w:numPr>
        <w:ind w:left="0" w:firstLine="0"/>
        <w:jc w:val="both"/>
        <w:rPr>
          <w:rFonts w:ascii="Verdana" w:hAnsi="Verdana"/>
          <w:sz w:val="20"/>
          <w:szCs w:val="20"/>
        </w:rPr>
      </w:pPr>
      <w:bookmarkStart w:id="126" w:name="_DV_M122"/>
      <w:bookmarkEnd w:id="126"/>
      <w:r w:rsidRPr="00594869">
        <w:rPr>
          <w:rFonts w:ascii="Verdana" w:hAnsi="Verdana"/>
          <w:b/>
          <w:sz w:val="20"/>
          <w:szCs w:val="20"/>
        </w:rPr>
        <w:t>Quantidade de Debêntures</w:t>
      </w:r>
      <w:r w:rsidR="006E6DCB" w:rsidRPr="00594869">
        <w:rPr>
          <w:rFonts w:ascii="Verdana" w:hAnsi="Verdana"/>
          <w:sz w:val="20"/>
          <w:szCs w:val="20"/>
        </w:rPr>
        <w:t xml:space="preserve">. </w:t>
      </w:r>
      <w:r w:rsidRPr="00594869">
        <w:rPr>
          <w:rFonts w:ascii="Verdana" w:hAnsi="Verdana"/>
          <w:sz w:val="20"/>
          <w:szCs w:val="20"/>
        </w:rPr>
        <w:t xml:space="preserve">Serão emitidas </w:t>
      </w:r>
      <w:bookmarkStart w:id="127" w:name="_DV_C66"/>
      <w:r w:rsidR="00376BFB">
        <w:rPr>
          <w:rFonts w:ascii="Verdana" w:hAnsi="Verdana" w:cs="Arial"/>
          <w:sz w:val="20"/>
          <w:szCs w:val="20"/>
        </w:rPr>
        <w:t>210.000</w:t>
      </w:r>
      <w:r w:rsidR="00376BFB" w:rsidRPr="00594869">
        <w:rPr>
          <w:rFonts w:ascii="Verdana" w:hAnsi="Verdana"/>
          <w:sz w:val="20"/>
          <w:szCs w:val="20"/>
        </w:rPr>
        <w:t xml:space="preserve"> (</w:t>
      </w:r>
      <w:r w:rsidR="00376BFB">
        <w:rPr>
          <w:rFonts w:ascii="Verdana" w:hAnsi="Verdana" w:cs="Arial"/>
          <w:sz w:val="20"/>
          <w:szCs w:val="20"/>
        </w:rPr>
        <w:t xml:space="preserve">duzentas e dez </w:t>
      </w:r>
      <w:r w:rsidRPr="00594869">
        <w:rPr>
          <w:rFonts w:ascii="Verdana" w:hAnsi="Verdana"/>
          <w:sz w:val="20"/>
          <w:szCs w:val="20"/>
        </w:rPr>
        <w:t>mil)</w:t>
      </w:r>
      <w:bookmarkStart w:id="128" w:name="_DV_M123"/>
      <w:bookmarkStart w:id="129" w:name="_DV_M124"/>
      <w:bookmarkEnd w:id="127"/>
      <w:bookmarkEnd w:id="128"/>
      <w:bookmarkEnd w:id="129"/>
      <w:r w:rsidR="006E37FC">
        <w:rPr>
          <w:rFonts w:ascii="Verdana" w:hAnsi="Verdana"/>
          <w:sz w:val="20"/>
          <w:szCs w:val="20"/>
        </w:rPr>
        <w:t xml:space="preserve"> </w:t>
      </w:r>
      <w:r w:rsidR="0059768E" w:rsidRPr="00594869">
        <w:rPr>
          <w:rFonts w:ascii="Verdana" w:hAnsi="Verdana"/>
          <w:sz w:val="20"/>
          <w:szCs w:val="20"/>
        </w:rPr>
        <w:t>Debêntures</w:t>
      </w:r>
      <w:r w:rsidR="00AF5BCA">
        <w:rPr>
          <w:rFonts w:ascii="Verdana" w:hAnsi="Verdana"/>
          <w:sz w:val="20"/>
          <w:szCs w:val="20"/>
        </w:rPr>
        <w:t xml:space="preserve"> </w:t>
      </w:r>
      <w:r w:rsidRPr="00594869">
        <w:rPr>
          <w:rFonts w:ascii="Verdana" w:hAnsi="Verdana"/>
          <w:sz w:val="20"/>
          <w:szCs w:val="20"/>
        </w:rPr>
        <w:t>(“</w:t>
      </w:r>
      <w:r w:rsidRPr="00594869">
        <w:rPr>
          <w:rFonts w:ascii="Verdana" w:hAnsi="Verdana"/>
          <w:sz w:val="20"/>
          <w:szCs w:val="20"/>
          <w:u w:val="single"/>
        </w:rPr>
        <w:t>Quantidade de Debêntures</w:t>
      </w:r>
      <w:r w:rsidRPr="00594869">
        <w:rPr>
          <w:rFonts w:ascii="Verdana" w:hAnsi="Verdana"/>
          <w:sz w:val="20"/>
          <w:szCs w:val="20"/>
        </w:rPr>
        <w:t>”)</w:t>
      </w:r>
      <w:r w:rsidR="003C1319" w:rsidRPr="00594869">
        <w:rPr>
          <w:rFonts w:ascii="Verdana" w:hAnsi="Verdana"/>
          <w:sz w:val="20"/>
          <w:szCs w:val="20"/>
        </w:rPr>
        <w:t>.</w:t>
      </w:r>
      <w:r w:rsidR="00E51C60">
        <w:rPr>
          <w:rFonts w:ascii="Verdana" w:hAnsi="Verdana"/>
          <w:sz w:val="20"/>
          <w:szCs w:val="20"/>
        </w:rPr>
        <w:t xml:space="preserve"> </w:t>
      </w:r>
    </w:p>
    <w:p w:rsidR="003C1319" w:rsidRPr="00594869" w:rsidRDefault="003C1319">
      <w:pPr>
        <w:jc w:val="both"/>
        <w:rPr>
          <w:rFonts w:ascii="Verdana" w:hAnsi="Verdana" w:cs="Arial"/>
          <w:sz w:val="20"/>
          <w:szCs w:val="20"/>
        </w:rPr>
      </w:pPr>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30" w:name="_DV_M125"/>
      <w:bookmarkStart w:id="131" w:name="_Toc499990343"/>
      <w:bookmarkEnd w:id="107"/>
      <w:bookmarkEnd w:id="130"/>
      <w:r w:rsidRPr="00594869">
        <w:rPr>
          <w:rFonts w:ascii="Verdana" w:hAnsi="Verdana" w:cs="Arial"/>
          <w:b/>
          <w:smallCaps/>
          <w:sz w:val="20"/>
          <w:szCs w:val="20"/>
        </w:rPr>
        <w:t xml:space="preserve">Atualização Monetária e Juros Remuneratórios </w:t>
      </w:r>
      <w:bookmarkStart w:id="132" w:name="_DV_M126"/>
      <w:bookmarkEnd w:id="132"/>
    </w:p>
    <w:p w:rsidR="00597855" w:rsidRPr="00594869" w:rsidRDefault="00597855" w:rsidP="00EE3FD7">
      <w:pPr>
        <w:pStyle w:val="PargrafodaLista"/>
        <w:keepNext/>
        <w:ind w:left="0"/>
        <w:jc w:val="both"/>
        <w:rPr>
          <w:rFonts w:ascii="Verdana" w:hAnsi="Verdana"/>
          <w:sz w:val="20"/>
          <w:szCs w:val="20"/>
        </w:rPr>
      </w:pPr>
    </w:p>
    <w:p w:rsidR="00DD7569" w:rsidRPr="00594869" w:rsidRDefault="00DD7569" w:rsidP="00EE3FD7">
      <w:pPr>
        <w:pStyle w:val="PargrafodaLista"/>
        <w:numPr>
          <w:ilvl w:val="2"/>
          <w:numId w:val="21"/>
        </w:numPr>
        <w:ind w:left="0" w:hanging="12"/>
        <w:jc w:val="both"/>
        <w:rPr>
          <w:rFonts w:ascii="Verdana" w:hAnsi="Verdana"/>
          <w:sz w:val="20"/>
          <w:szCs w:val="20"/>
        </w:rPr>
      </w:pPr>
      <w:bookmarkStart w:id="133" w:name="_DV_M127"/>
      <w:bookmarkStart w:id="134" w:name="_Ref367359153"/>
      <w:bookmarkStart w:id="135" w:name="_Toc367387582"/>
      <w:bookmarkEnd w:id="133"/>
      <w:r w:rsidRPr="00594869">
        <w:rPr>
          <w:rFonts w:ascii="Verdana" w:hAnsi="Verdana"/>
          <w:b/>
          <w:sz w:val="20"/>
          <w:szCs w:val="20"/>
        </w:rPr>
        <w:t>Atualização Monetária das Debêntures</w:t>
      </w:r>
      <w:r w:rsidR="00597855" w:rsidRPr="00594869">
        <w:rPr>
          <w:rFonts w:ascii="Verdana" w:hAnsi="Verdana" w:cs="Arial"/>
          <w:sz w:val="20"/>
          <w:szCs w:val="20"/>
        </w:rPr>
        <w:t xml:space="preserve">. </w:t>
      </w:r>
      <w:r w:rsidRPr="00594869">
        <w:rPr>
          <w:rFonts w:ascii="Verdana" w:hAnsi="Verdana" w:cs="Arial"/>
          <w:sz w:val="20"/>
          <w:szCs w:val="20"/>
        </w:rPr>
        <w:t>O Valor Nominal Unitário ou o Saldo do Valor Nominal Unitário (conforme abaixo definido), conforme aplicável, das Debêntures será atualizado monetariamente pela variação acumulada do Índice Nacional de Preços</w:t>
      </w:r>
      <w:r w:rsidRPr="00594869">
        <w:rPr>
          <w:rFonts w:ascii="Verdana" w:hAnsi="Verdana"/>
          <w:sz w:val="20"/>
          <w:szCs w:val="20"/>
        </w:rPr>
        <w:t xml:space="preserve"> ao Consumidor Amplo (“</w:t>
      </w:r>
      <w:r w:rsidRPr="00594869">
        <w:rPr>
          <w:rFonts w:ascii="Verdana" w:hAnsi="Verdana"/>
          <w:sz w:val="20"/>
          <w:szCs w:val="20"/>
          <w:u w:val="single"/>
        </w:rPr>
        <w:t>IPCA</w:t>
      </w:r>
      <w:r w:rsidRPr="00594869">
        <w:rPr>
          <w:rFonts w:ascii="Verdana" w:hAnsi="Verdana"/>
          <w:sz w:val="20"/>
          <w:szCs w:val="20"/>
        </w:rPr>
        <w:t>”), apurado e divulgado mensalmente pelo Instituto Brasileiro de Geografia e Estatística (“</w:t>
      </w:r>
      <w:r w:rsidRPr="00594869">
        <w:rPr>
          <w:rFonts w:ascii="Verdana" w:hAnsi="Verdana"/>
          <w:sz w:val="20"/>
          <w:szCs w:val="20"/>
          <w:u w:val="single"/>
        </w:rPr>
        <w:t>IBGE</w:t>
      </w:r>
      <w:r w:rsidRPr="00594869">
        <w:rPr>
          <w:rFonts w:ascii="Verdana" w:hAnsi="Verdana"/>
          <w:sz w:val="20"/>
          <w:szCs w:val="20"/>
        </w:rPr>
        <w:t>”), desde a Primeira Data de Integralização até a data do efetivo pagamento (“</w:t>
      </w:r>
      <w:r w:rsidRPr="00594869">
        <w:rPr>
          <w:rFonts w:ascii="Verdana" w:hAnsi="Verdana"/>
          <w:sz w:val="20"/>
          <w:szCs w:val="20"/>
          <w:u w:val="single"/>
        </w:rPr>
        <w:t>Atualização Monetária</w:t>
      </w:r>
      <w:r w:rsidRPr="00594869">
        <w:rPr>
          <w:rFonts w:ascii="Verdana" w:hAnsi="Verdana"/>
          <w:sz w:val="20"/>
          <w:szCs w:val="20"/>
        </w:rPr>
        <w:t>”), sendo o produto da Atualização Monetária automaticamente incorporado ao Valor Nominal Unitário das Debêntures ou, se for o caso, ao saldo do Valor Nominal Unitário das Debêntures, conforme aplicável (“</w:t>
      </w:r>
      <w:r w:rsidRPr="00594869">
        <w:rPr>
          <w:rFonts w:ascii="Verdana" w:hAnsi="Verdana"/>
          <w:sz w:val="20"/>
          <w:szCs w:val="20"/>
          <w:u w:val="single"/>
        </w:rPr>
        <w:t>Valor Nominal Unitário Atualizado</w:t>
      </w:r>
      <w:r w:rsidRPr="00594869">
        <w:rPr>
          <w:rFonts w:ascii="Verdana" w:hAnsi="Verdana"/>
          <w:sz w:val="20"/>
          <w:szCs w:val="20"/>
        </w:rPr>
        <w:t>”), calculado de forma</w:t>
      </w:r>
      <w:r w:rsidR="006515BC" w:rsidRPr="00594869">
        <w:rPr>
          <w:rFonts w:ascii="Verdana" w:hAnsi="Verdana"/>
          <w:sz w:val="20"/>
          <w:szCs w:val="20"/>
        </w:rPr>
        <w:t xml:space="preserve"> exponencial e cumulativa</w:t>
      </w:r>
      <w:r w:rsidR="005F448A">
        <w:rPr>
          <w:rFonts w:ascii="Verdana" w:hAnsi="Verdana"/>
          <w:sz w:val="20"/>
          <w:szCs w:val="20"/>
        </w:rPr>
        <w:t xml:space="preserve">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conforme fórmula abaixo:</w:t>
      </w:r>
      <w:bookmarkEnd w:id="134"/>
      <w:bookmarkEnd w:id="135"/>
    </w:p>
    <w:p w:rsidR="00DD7569" w:rsidRPr="00594869" w:rsidRDefault="00DD7569" w:rsidP="001C5BD6">
      <w:pPr>
        <w:ind w:right="-1"/>
        <w:jc w:val="both"/>
        <w:rPr>
          <w:rStyle w:val="DeltaViewInsertion"/>
          <w:rFonts w:ascii="Verdana" w:hAnsi="Verdana" w:cs="Arial"/>
          <w:color w:val="auto"/>
          <w:sz w:val="20"/>
          <w:szCs w:val="20"/>
          <w:u w:val="none"/>
        </w:rPr>
      </w:pPr>
    </w:p>
    <w:p w:rsidR="00DD7569" w:rsidRPr="00EE3FD7" w:rsidRDefault="00DD7569" w:rsidP="00EE3FD7">
      <w:pPr>
        <w:keepNext/>
        <w:jc w:val="center"/>
        <w:rPr>
          <w:rStyle w:val="DeltaViewInsertion"/>
          <w:rFonts w:ascii="Verdana" w:eastAsia="Arial Unicode MS" w:hAnsi="Verdana"/>
          <w:b/>
          <w:smallCaps/>
          <w:color w:val="auto"/>
          <w:sz w:val="20"/>
          <w:szCs w:val="20"/>
          <w:u w:val="none"/>
        </w:rPr>
      </w:pPr>
      <m:oMathPara>
        <m:oMath>
          <m:r>
            <w:rPr>
              <w:rFonts w:ascii="Cambria Math" w:hAnsi="Cambria Math" w:cs="Andalus"/>
              <w:sz w:val="20"/>
              <w:szCs w:val="20"/>
            </w:rPr>
            <m:t>VNa</m:t>
          </m:r>
          <m:r>
            <m:rPr>
              <m:sty m:val="p"/>
            </m:rPr>
            <w:rPr>
              <w:rFonts w:ascii="Cambria Math" w:hAnsi="Cambria Math" w:cs="Andalus"/>
              <w:sz w:val="20"/>
              <w:szCs w:val="20"/>
            </w:rPr>
            <m:t>=</m:t>
          </m:r>
          <m:r>
            <w:rPr>
              <w:rFonts w:ascii="Cambria Math" w:hAnsi="Cambria Math" w:cs="Andalus"/>
              <w:sz w:val="20"/>
              <w:szCs w:val="20"/>
            </w:rPr>
            <m:t>VNe</m:t>
          </m:r>
          <m:r>
            <m:rPr>
              <m:sty m:val="p"/>
            </m:rPr>
            <w:rPr>
              <w:rFonts w:ascii="Cambria Math" w:hAnsi="Cambria Math" w:cs="Andalus"/>
              <w:sz w:val="20"/>
              <w:szCs w:val="20"/>
            </w:rPr>
            <m:t>×</m:t>
          </m:r>
          <m:r>
            <w:rPr>
              <w:rFonts w:ascii="Cambria Math" w:hAnsi="Cambria Math" w:cs="Andalus"/>
              <w:sz w:val="20"/>
              <w:szCs w:val="20"/>
            </w:rPr>
            <m:t>C</m:t>
          </m:r>
        </m:oMath>
      </m:oMathPara>
    </w:p>
    <w:p w:rsidR="00DD7569" w:rsidRPr="00EE3FD7" w:rsidRDefault="00DD7569" w:rsidP="00EE3FD7">
      <w:pPr>
        <w:keepNext/>
        <w:jc w:val="both"/>
        <w:rPr>
          <w:rStyle w:val="DeltaViewInsertion"/>
          <w:rFonts w:ascii="Verdana" w:eastAsia="Arial Unicode MS" w:hAnsi="Verdana"/>
          <w:b/>
          <w:smallCaps/>
          <w:color w:val="auto"/>
          <w:sz w:val="20"/>
          <w:szCs w:val="20"/>
          <w:u w:val="none"/>
        </w:rPr>
      </w:pPr>
      <w:r w:rsidRPr="00594869">
        <w:rPr>
          <w:rStyle w:val="DeltaViewInsertion"/>
          <w:rFonts w:ascii="Verdana" w:hAnsi="Verdana" w:cs="Arial"/>
          <w:color w:val="auto"/>
          <w:sz w:val="20"/>
          <w:szCs w:val="20"/>
          <w:u w:val="none"/>
        </w:rPr>
        <w:t>Onde:</w:t>
      </w:r>
    </w:p>
    <w:p w:rsidR="00DD7569" w:rsidRPr="00EE3FD7" w:rsidRDefault="00DD7569" w:rsidP="00EE3FD7">
      <w:pPr>
        <w:keepNext/>
        <w:jc w:val="both"/>
        <w:rPr>
          <w:rStyle w:val="DeltaViewInsertion"/>
          <w:rFonts w:ascii="Verdana" w:eastAsia="Arial Unicode MS" w:hAnsi="Verdana"/>
          <w:b/>
          <w:smallCaps/>
          <w:color w:val="auto"/>
          <w:sz w:val="20"/>
          <w:szCs w:val="20"/>
          <w:u w:val="none"/>
        </w:rPr>
      </w:pPr>
    </w:p>
    <w:p w:rsidR="00DD7569" w:rsidRPr="00594869" w:rsidRDefault="00DD7569" w:rsidP="001C5BD6">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VNa</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w:t>
      </w:r>
      <w:r w:rsidRPr="00594869">
        <w:rPr>
          <w:rFonts w:ascii="Verdana" w:hAnsi="Verdana" w:cs="Arial"/>
          <w:sz w:val="20"/>
          <w:szCs w:val="20"/>
        </w:rPr>
        <w:t>Unitário</w:t>
      </w:r>
      <w:r w:rsidRPr="00594869">
        <w:rPr>
          <w:rStyle w:val="DeltaViewInsertion"/>
          <w:rFonts w:ascii="Verdana" w:hAnsi="Verdana" w:cs="Arial"/>
          <w:color w:val="auto"/>
          <w:sz w:val="20"/>
          <w:szCs w:val="20"/>
          <w:u w:val="none"/>
        </w:rPr>
        <w:t xml:space="preserve"> Atualizado calculado com 8 (oito) casas decimais, sem arredondamento; </w:t>
      </w:r>
    </w:p>
    <w:p w:rsidR="00DD7569" w:rsidRPr="00594869" w:rsidRDefault="00DD7569" w:rsidP="001C5BD6">
      <w:pPr>
        <w:ind w:right="-1"/>
        <w:jc w:val="both"/>
        <w:rPr>
          <w:rStyle w:val="DeltaViewInsertion"/>
          <w:rFonts w:ascii="Verdana" w:hAnsi="Verdana" w:cs="Arial"/>
          <w:color w:val="auto"/>
          <w:sz w:val="20"/>
          <w:szCs w:val="20"/>
          <w:u w:val="none"/>
        </w:rPr>
      </w:pPr>
    </w:p>
    <w:p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VNe</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Unitário das Debêntures ou Saldo do Valor Nominal Unitário das Debêntures (valor nominal </w:t>
      </w:r>
      <w:r w:rsidR="00E20252" w:rsidRPr="00594869">
        <w:rPr>
          <w:rStyle w:val="DeltaViewInsertion"/>
          <w:rFonts w:ascii="Verdana" w:hAnsi="Verdana" w:cs="Arial"/>
          <w:color w:val="auto"/>
          <w:sz w:val="20"/>
          <w:szCs w:val="20"/>
          <w:u w:val="none"/>
        </w:rPr>
        <w:t xml:space="preserve">unitário </w:t>
      </w:r>
      <w:r w:rsidRPr="00594869">
        <w:rPr>
          <w:rStyle w:val="DeltaViewInsertion"/>
          <w:rFonts w:ascii="Verdana" w:hAnsi="Verdana" w:cs="Arial"/>
          <w:color w:val="auto"/>
          <w:sz w:val="20"/>
          <w:szCs w:val="20"/>
          <w:u w:val="none"/>
        </w:rPr>
        <w:t xml:space="preserve">remanescente após amortização de principal, </w:t>
      </w:r>
      <w:r w:rsidRPr="00594869">
        <w:rPr>
          <w:rStyle w:val="DeltaViewInsertion"/>
          <w:rFonts w:ascii="Verdana" w:hAnsi="Verdana" w:cs="Arial"/>
          <w:color w:val="auto"/>
          <w:sz w:val="20"/>
          <w:szCs w:val="20"/>
          <w:u w:val="none"/>
        </w:rPr>
        <w:lastRenderedPageBreak/>
        <w:t xml:space="preserve">incorporação e atualização monetária a cada período), </w:t>
      </w:r>
      <w:r w:rsidR="00B6563E">
        <w:rPr>
          <w:rStyle w:val="DeltaViewInsertion"/>
          <w:rFonts w:ascii="Verdana" w:hAnsi="Verdana" w:cs="Arial"/>
          <w:color w:val="auto"/>
          <w:sz w:val="20"/>
          <w:szCs w:val="20"/>
          <w:u w:val="none"/>
        </w:rPr>
        <w:t xml:space="preserve">conforme o caso, </w:t>
      </w:r>
      <w:r w:rsidRPr="00594869">
        <w:rPr>
          <w:rStyle w:val="DeltaViewInsertion"/>
          <w:rFonts w:ascii="Verdana" w:hAnsi="Verdana" w:cs="Arial"/>
          <w:color w:val="auto"/>
          <w:sz w:val="20"/>
          <w:szCs w:val="20"/>
          <w:u w:val="none"/>
        </w:rPr>
        <w:t xml:space="preserve">calculado com 8 (oito) casas decimais, sem arredondamento. </w:t>
      </w:r>
    </w:p>
    <w:p w:rsidR="00DD7569" w:rsidRPr="00594869" w:rsidRDefault="00DD7569" w:rsidP="0031735D">
      <w:pPr>
        <w:ind w:right="-1"/>
        <w:jc w:val="both"/>
        <w:rPr>
          <w:rStyle w:val="DeltaViewInsertion"/>
          <w:rFonts w:ascii="Verdana" w:hAnsi="Verdana" w:cs="Arial"/>
          <w:color w:val="auto"/>
          <w:sz w:val="20"/>
          <w:szCs w:val="20"/>
          <w:u w:val="none"/>
        </w:rPr>
      </w:pPr>
    </w:p>
    <w:p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C = Fator acumulado das variações mensais do </w:t>
      </w:r>
      <w:r w:rsidR="007C7B08" w:rsidRPr="00594869">
        <w:rPr>
          <w:rStyle w:val="DeltaViewInsertion"/>
          <w:rFonts w:ascii="Verdana" w:hAnsi="Verdana" w:cs="Arial"/>
          <w:color w:val="auto"/>
          <w:sz w:val="20"/>
          <w:szCs w:val="20"/>
          <w:u w:val="none"/>
        </w:rPr>
        <w:t>IPCA</w:t>
      </w:r>
      <w:r w:rsidRPr="00594869">
        <w:rPr>
          <w:rStyle w:val="DeltaViewInsertion"/>
          <w:rFonts w:ascii="Verdana" w:hAnsi="Verdana" w:cs="Arial"/>
          <w:color w:val="auto"/>
          <w:sz w:val="20"/>
          <w:szCs w:val="20"/>
          <w:u w:val="none"/>
        </w:rPr>
        <w:t xml:space="preserve"> calculado com 8 (oito) casas decimais, sem arredondamento, apurado da seguinte forma:</w:t>
      </w:r>
    </w:p>
    <w:p w:rsidR="00DD7569" w:rsidRPr="00594869" w:rsidRDefault="00DD7569" w:rsidP="0031735D">
      <w:pPr>
        <w:ind w:right="-1"/>
        <w:jc w:val="both"/>
        <w:rPr>
          <w:rStyle w:val="DeltaViewInsertion"/>
          <w:rFonts w:ascii="Verdana" w:hAnsi="Verdana" w:cs="Arial"/>
          <w:color w:val="auto"/>
          <w:sz w:val="20"/>
          <w:szCs w:val="20"/>
          <w:u w:val="none"/>
        </w:rPr>
      </w:pPr>
    </w:p>
    <w:p w:rsidR="00DD7569" w:rsidRPr="00594869" w:rsidRDefault="00DD7569" w:rsidP="00EE3FD7">
      <w:pPr>
        <w:keepNext/>
        <w:jc w:val="center"/>
        <w:rPr>
          <w:rFonts w:ascii="Verdana" w:hAnsi="Verdana"/>
          <w:sz w:val="20"/>
          <w:szCs w:val="20"/>
        </w:rPr>
      </w:pPr>
      <m:oMathPara>
        <m:oMath>
          <m: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k=1</m:t>
              </m:r>
            </m:sub>
            <m:sup>
              <m: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w:rPr>
                              <w:rFonts w:ascii="Cambria Math" w:eastAsia="Calibri" w:hAnsi="Cambria Math"/>
                              <w:sz w:val="20"/>
                              <w:szCs w:val="20"/>
                              <w:lang w:eastAsia="en-US"/>
                            </w:rPr>
                            <m:t>dup</m:t>
                          </m:r>
                        </m:num>
                        <m:den>
                          <m:r>
                            <w:rPr>
                              <w:rFonts w:ascii="Cambria Math" w:eastAsia="Calibri" w:hAnsi="Cambria Math"/>
                              <w:sz w:val="20"/>
                              <w:szCs w:val="20"/>
                              <w:lang w:eastAsia="en-US"/>
                            </w:rPr>
                            <m:t>dut</m:t>
                          </m:r>
                        </m:den>
                      </m:f>
                    </m:sup>
                  </m:sSup>
                </m:e>
              </m:d>
            </m:e>
          </m:nary>
        </m:oMath>
      </m:oMathPara>
    </w:p>
    <w:p w:rsidR="00DD7569" w:rsidRPr="00594869" w:rsidRDefault="00437A2C" w:rsidP="00EE3FD7">
      <w:pPr>
        <w:keepNext/>
        <w:jc w:val="center"/>
        <w:rPr>
          <w:rFonts w:ascii="Verdana" w:hAnsi="Verdana"/>
          <w:sz w:val="20"/>
          <w:szCs w:val="20"/>
        </w:rPr>
      </w:pPr>
      <w:r w:rsidRPr="00EE3FD7">
        <w:rPr>
          <w:rFonts w:ascii="Verdana" w:hAnsi="Verdana"/>
          <w:sz w:val="20"/>
          <w:szCs w:val="20"/>
        </w:rPr>
        <w:fldChar w:fldCharType="begin"/>
      </w:r>
      <w:r w:rsidR="00DD7569" w:rsidRPr="00594869">
        <w:rPr>
          <w:rFonts w:ascii="Verdana" w:hAnsi="Verdana"/>
          <w:sz w:val="20"/>
          <w:szCs w:val="20"/>
        </w:rPr>
        <w:instrText xml:space="preserve"> QUOTE </w:instrText>
      </w:r>
      <m:oMath>
        <m:r>
          <m:rPr>
            <m:sty m:val="p"/>
          </m:rP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m:rPr>
                <m:sty m:val="p"/>
              </m:rPr>
              <w:rPr>
                <w:rFonts w:ascii="Cambria Math" w:eastAsia="Calibri" w:hAnsi="Cambria Math"/>
                <w:sz w:val="20"/>
                <w:szCs w:val="20"/>
                <w:lang w:eastAsia="en-US"/>
              </w:rPr>
              <m:t>k=1</m:t>
            </m:r>
          </m:sub>
          <m:sup>
            <m:r>
              <m:rPr>
                <m:sty m:val="p"/>
              </m:rP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m:rPr>
                            <m:sty m:val="p"/>
                          </m:rPr>
                          <w:rPr>
                            <w:rFonts w:ascii="Cambria Math" w:eastAsia="Calibri" w:hAnsi="Cambria Math"/>
                            <w:sz w:val="20"/>
                            <w:szCs w:val="20"/>
                            <w:lang w:eastAsia="en-US"/>
                          </w:rPr>
                          <m:t>dup</m:t>
                        </m:r>
                      </m:num>
                      <m:den>
                        <m:r>
                          <m:rPr>
                            <m:sty m:val="p"/>
                          </m:rPr>
                          <w:rPr>
                            <w:rFonts w:ascii="Cambria Math" w:eastAsia="Calibri" w:hAnsi="Cambria Math"/>
                            <w:sz w:val="20"/>
                            <w:szCs w:val="20"/>
                            <w:lang w:eastAsia="en-US"/>
                          </w:rPr>
                          <m:t>dut</m:t>
                        </m:r>
                      </m:den>
                    </m:f>
                  </m:sup>
                </m:sSup>
              </m:e>
            </m:d>
          </m:e>
        </m:nary>
      </m:oMath>
      <w:r w:rsidRPr="00EE3FD7">
        <w:rPr>
          <w:rFonts w:ascii="Verdana" w:hAnsi="Verdana"/>
          <w:sz w:val="20"/>
          <w:szCs w:val="20"/>
        </w:rPr>
        <w:fldChar w:fldCharType="end"/>
      </w:r>
    </w:p>
    <w:p w:rsidR="00DD7569" w:rsidRPr="00594869" w:rsidRDefault="00DD7569" w:rsidP="00EE3FD7">
      <w:pPr>
        <w:keepNext/>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rsidR="00DD7569" w:rsidRPr="00594869" w:rsidRDefault="00DD7569" w:rsidP="00EE3FD7">
      <w:pPr>
        <w:keepNext/>
        <w:jc w:val="both"/>
        <w:rPr>
          <w:rStyle w:val="DeltaViewInsertion"/>
          <w:rFonts w:ascii="Verdana" w:hAnsi="Verdana" w:cs="Arial"/>
          <w:color w:val="auto"/>
          <w:sz w:val="20"/>
          <w:szCs w:val="20"/>
          <w:u w:val="none"/>
        </w:rPr>
      </w:pPr>
    </w:p>
    <w:p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n = número total de índices utilizados na Atualização Monetária das Debêntures, sendo “n” um número inteiro;</w:t>
      </w:r>
    </w:p>
    <w:p w:rsidR="00DD7569" w:rsidRPr="00594869" w:rsidRDefault="00DD7569" w:rsidP="001C5BD6">
      <w:pPr>
        <w:ind w:right="-1"/>
        <w:jc w:val="both"/>
        <w:rPr>
          <w:rStyle w:val="DeltaViewInsertion"/>
          <w:rFonts w:ascii="Verdana" w:hAnsi="Verdana" w:cs="Arial"/>
          <w:color w:val="auto"/>
          <w:sz w:val="20"/>
          <w:szCs w:val="20"/>
          <w:u w:val="none"/>
        </w:rPr>
      </w:pPr>
    </w:p>
    <w:p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 número de Dias Úteis entre a Primeira Data de Integralização ou a última Data de Aniversário (conforme abaixo definido) das Debêntures e a data de cálculo, limitado ao número total de Dias Úteis de vigência do índice utilizado, sendo “</w:t>
      </w: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um número inteiro; </w:t>
      </w:r>
    </w:p>
    <w:p w:rsidR="00DD7569" w:rsidRPr="00594869" w:rsidRDefault="00DD7569" w:rsidP="0031735D">
      <w:pPr>
        <w:ind w:right="-1"/>
        <w:jc w:val="both"/>
        <w:rPr>
          <w:rStyle w:val="DeltaViewInsertion"/>
          <w:rFonts w:ascii="Verdana" w:hAnsi="Verdana" w:cs="Arial"/>
          <w:color w:val="auto"/>
          <w:sz w:val="20"/>
          <w:szCs w:val="20"/>
          <w:u w:val="none"/>
        </w:rPr>
      </w:pPr>
    </w:p>
    <w:p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xml:space="preserve"> = número de Dias Úteis entre a última e a próxima Data de Aniversário das Debêntures, sendo “</w:t>
      </w: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um número inteiro;</w:t>
      </w:r>
    </w:p>
    <w:p w:rsidR="00DD7569" w:rsidRPr="00594869" w:rsidRDefault="00DD7569" w:rsidP="0031735D">
      <w:pPr>
        <w:ind w:right="-1"/>
        <w:jc w:val="both"/>
        <w:rPr>
          <w:rStyle w:val="DeltaViewInsertion"/>
          <w:rFonts w:ascii="Verdana" w:hAnsi="Verdana" w:cs="Arial"/>
          <w:color w:val="auto"/>
          <w:sz w:val="20"/>
          <w:szCs w:val="20"/>
          <w:u w:val="none"/>
        </w:rPr>
      </w:pPr>
    </w:p>
    <w:p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 valor do número-índice do mês anterior ao mês de atualização, caso a atualização seja em data anterior ou na própria Data de Aniversário das Debêntures. Após a Data de Aniversário, </w:t>
      </w:r>
      <w:r w:rsidR="006515BC" w:rsidRPr="00594869">
        <w:rPr>
          <w:rStyle w:val="DeltaViewInsertion"/>
          <w:rFonts w:ascii="Verdana" w:hAnsi="Verdana" w:cs="Arial"/>
          <w:color w:val="auto"/>
          <w:sz w:val="20"/>
          <w:szCs w:val="20"/>
          <w:u w:val="none"/>
        </w:rPr>
        <w:t xml:space="preserve">o valor do </w:t>
      </w:r>
      <w:proofErr w:type="spellStart"/>
      <w:r w:rsidR="006515BC" w:rsidRPr="00594869">
        <w:rPr>
          <w:rStyle w:val="DeltaViewInsertion"/>
          <w:rFonts w:ascii="Verdana" w:hAnsi="Verdana" w:cs="Arial"/>
          <w:color w:val="auto"/>
          <w:sz w:val="20"/>
          <w:szCs w:val="20"/>
          <w:u w:val="none"/>
        </w:rPr>
        <w:t>NIk</w:t>
      </w:r>
      <w:proofErr w:type="spellEnd"/>
      <w:r w:rsidR="006515BC" w:rsidRPr="00594869">
        <w:rPr>
          <w:rStyle w:val="DeltaViewInsertion"/>
          <w:rFonts w:ascii="Verdana" w:hAnsi="Verdana" w:cs="Arial"/>
          <w:color w:val="auto"/>
          <w:sz w:val="20"/>
          <w:szCs w:val="20"/>
          <w:u w:val="none"/>
        </w:rPr>
        <w:t xml:space="preserve"> corresponderá ao</w:t>
      </w:r>
      <w:r w:rsidR="005F448A">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valor do número-índice do mês de atualização;</w:t>
      </w:r>
    </w:p>
    <w:p w:rsidR="00DD7569" w:rsidRPr="00594869" w:rsidRDefault="00DD7569" w:rsidP="0031735D">
      <w:pPr>
        <w:ind w:right="-1"/>
        <w:jc w:val="both"/>
        <w:rPr>
          <w:rStyle w:val="DeltaViewInsertion"/>
          <w:rFonts w:ascii="Verdana" w:hAnsi="Verdana" w:cs="Arial"/>
          <w:color w:val="auto"/>
          <w:sz w:val="20"/>
          <w:szCs w:val="20"/>
          <w:u w:val="none"/>
        </w:rPr>
      </w:pPr>
    </w:p>
    <w:p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NIk-1 = valor do número-índice </w:t>
      </w:r>
      <w:r w:rsidR="007C7B08" w:rsidRPr="00594869">
        <w:rPr>
          <w:rStyle w:val="DeltaViewInsertion"/>
          <w:rFonts w:ascii="Verdana" w:hAnsi="Verdana" w:cs="Arial"/>
          <w:color w:val="auto"/>
          <w:sz w:val="20"/>
          <w:szCs w:val="20"/>
          <w:u w:val="none"/>
        </w:rPr>
        <w:t xml:space="preserve">do IPCA </w:t>
      </w:r>
      <w:r w:rsidRPr="00594869">
        <w:rPr>
          <w:rStyle w:val="DeltaViewInsertion"/>
          <w:rFonts w:ascii="Verdana" w:hAnsi="Verdana" w:cs="Arial"/>
          <w:color w:val="auto"/>
          <w:sz w:val="20"/>
          <w:szCs w:val="20"/>
          <w:u w:val="none"/>
        </w:rPr>
        <w:t>do mês anterior ao mês “k”.</w:t>
      </w:r>
    </w:p>
    <w:p w:rsidR="00DD7569" w:rsidRPr="00594869" w:rsidRDefault="00DD7569">
      <w:pPr>
        <w:ind w:right="-1"/>
        <w:jc w:val="both"/>
        <w:rPr>
          <w:rStyle w:val="DeltaViewInsertion"/>
          <w:rFonts w:ascii="Verdana" w:hAnsi="Verdana" w:cs="Arial"/>
          <w:color w:val="auto"/>
          <w:sz w:val="20"/>
          <w:szCs w:val="20"/>
          <w:u w:val="none"/>
        </w:rPr>
      </w:pPr>
    </w:p>
    <w:p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fator resultante da expressão abaixo descrita é considerado com 8 (oito) casas decimais, sem arredondamento:</w:t>
      </w:r>
    </w:p>
    <w:p w:rsidR="00DD7569" w:rsidRPr="00594869" w:rsidRDefault="00DD7569">
      <w:pPr>
        <w:ind w:right="-1"/>
        <w:jc w:val="both"/>
        <w:rPr>
          <w:rStyle w:val="DeltaViewInsertion"/>
          <w:rFonts w:ascii="Verdana" w:hAnsi="Verdana" w:cs="Arial"/>
          <w:color w:val="auto"/>
          <w:sz w:val="20"/>
          <w:szCs w:val="20"/>
          <w:u w:val="none"/>
        </w:rPr>
      </w:pPr>
    </w:p>
    <w:p w:rsidR="00DD7569" w:rsidRPr="00594869" w:rsidRDefault="008821C9" w:rsidP="00EE3FD7">
      <w:pPr>
        <w:keepNext/>
        <w:jc w:val="center"/>
        <w:rPr>
          <w:rFonts w:ascii="Verdana" w:hAnsi="Verdana" w:cs="Arial"/>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den>
                  </m:f>
                </m:e>
              </m:d>
            </m:e>
            <m:sup>
              <m:f>
                <m:fPr>
                  <m:ctrlPr>
                    <w:rPr>
                      <w:rFonts w:ascii="Cambria Math" w:hAnsi="Cambria Math"/>
                      <w:i/>
                      <w:sz w:val="20"/>
                      <w:szCs w:val="20"/>
                    </w:rPr>
                  </m:ctrlPr>
                </m:fPr>
                <m:num>
                  <m:r>
                    <w:rPr>
                      <w:rFonts w:ascii="Cambria Math" w:hAnsi="Cambria Math"/>
                      <w:sz w:val="20"/>
                      <w:szCs w:val="20"/>
                    </w:rPr>
                    <m:t>dup</m:t>
                  </m:r>
                </m:num>
                <m:den>
                  <m:r>
                    <w:rPr>
                      <w:rFonts w:ascii="Cambria Math" w:hAnsi="Cambria Math"/>
                      <w:sz w:val="20"/>
                      <w:szCs w:val="20"/>
                    </w:rPr>
                    <m:t>dut</m:t>
                  </m:r>
                </m:den>
              </m:f>
            </m:sup>
          </m:sSup>
        </m:oMath>
      </m:oMathPara>
    </w:p>
    <w:p w:rsidR="00DD7569" w:rsidRPr="00594869" w:rsidRDefault="00DD7569" w:rsidP="00EE3FD7">
      <w:pPr>
        <w:keepNext/>
        <w:jc w:val="center"/>
        <w:rPr>
          <w:rStyle w:val="DeltaViewInsertion"/>
          <w:rFonts w:ascii="Verdana" w:hAnsi="Verdana" w:cs="Arial"/>
          <w:color w:val="auto"/>
          <w:sz w:val="20"/>
          <w:szCs w:val="20"/>
          <w:u w:val="none"/>
        </w:rPr>
      </w:pPr>
    </w:p>
    <w:p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O </w:t>
      </w:r>
      <w:proofErr w:type="spellStart"/>
      <w:r w:rsidRPr="00594869">
        <w:rPr>
          <w:rStyle w:val="DeltaViewInsertion"/>
          <w:rFonts w:ascii="Verdana" w:hAnsi="Verdana" w:cs="Arial"/>
          <w:color w:val="auto"/>
          <w:sz w:val="20"/>
          <w:szCs w:val="20"/>
          <w:u w:val="none"/>
        </w:rPr>
        <w:t>produtório</w:t>
      </w:r>
      <w:proofErr w:type="spellEnd"/>
      <w:r w:rsidRPr="00594869">
        <w:rPr>
          <w:rStyle w:val="DeltaViewInsertion"/>
          <w:rFonts w:ascii="Verdana" w:hAnsi="Verdana" w:cs="Arial"/>
          <w:color w:val="auto"/>
          <w:sz w:val="20"/>
          <w:szCs w:val="20"/>
          <w:u w:val="none"/>
        </w:rPr>
        <w:t xml:space="preserve"> é executado a partir do fator mais recente, acrescentando-se, em seguida, os mais remotos. Os resultados intermediários são calculados com 16 (dezesseis) casas decimais, sem arredondamento.</w:t>
      </w:r>
    </w:p>
    <w:p w:rsidR="00DD7569" w:rsidRPr="00594869" w:rsidRDefault="00DD7569" w:rsidP="001C5BD6">
      <w:pPr>
        <w:ind w:right="-1"/>
        <w:jc w:val="both"/>
        <w:rPr>
          <w:rStyle w:val="DeltaViewInsertion"/>
          <w:rFonts w:ascii="Verdana" w:hAnsi="Verdana" w:cs="Arial"/>
          <w:color w:val="auto"/>
          <w:sz w:val="20"/>
          <w:szCs w:val="20"/>
          <w:u w:val="none"/>
        </w:rPr>
      </w:pPr>
    </w:p>
    <w:p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A aplicação do IPCA incidirá no menor período permitido pela legislação em vigor, sem necessidade de ajuste à Escritura de Emissão ou qualquer outra formalidade.</w:t>
      </w:r>
    </w:p>
    <w:p w:rsidR="00DD7569" w:rsidRPr="00594869" w:rsidRDefault="00DD7569" w:rsidP="0031735D">
      <w:pPr>
        <w:ind w:right="-1"/>
        <w:jc w:val="both"/>
        <w:rPr>
          <w:rStyle w:val="DeltaViewInsertion"/>
          <w:rFonts w:ascii="Verdana" w:hAnsi="Verdana" w:cs="Arial"/>
          <w:color w:val="auto"/>
          <w:sz w:val="20"/>
          <w:szCs w:val="20"/>
          <w:u w:val="none"/>
        </w:rPr>
      </w:pPr>
    </w:p>
    <w:p w:rsidR="00DD7569" w:rsidRPr="00594869" w:rsidRDefault="00DD7569" w:rsidP="0031735D">
      <w:pPr>
        <w:ind w:right="-1"/>
        <w:jc w:val="both"/>
        <w:rPr>
          <w:rStyle w:val="DeltaViewInsertion"/>
          <w:rFonts w:ascii="Verdana" w:hAnsi="Verdana" w:cs="Tahoma"/>
          <w:color w:val="auto"/>
          <w:sz w:val="20"/>
          <w:szCs w:val="20"/>
          <w:u w:val="none"/>
        </w:rPr>
      </w:pPr>
      <w:r w:rsidRPr="00594869">
        <w:rPr>
          <w:rStyle w:val="DeltaViewInsertion"/>
          <w:rFonts w:ascii="Verdana" w:hAnsi="Verdana" w:cs="Tahoma"/>
          <w:color w:val="auto"/>
          <w:sz w:val="20"/>
          <w:szCs w:val="20"/>
          <w:u w:val="none"/>
        </w:rPr>
        <w:t>O IPCA deverá ser utilizado considerando idêntico número de casas decimais divulgado pelo IBGE.</w:t>
      </w:r>
    </w:p>
    <w:p w:rsidR="00DD7569" w:rsidRPr="00594869" w:rsidRDefault="00DD7569" w:rsidP="0031735D">
      <w:pPr>
        <w:ind w:right="-1"/>
        <w:jc w:val="both"/>
        <w:rPr>
          <w:rStyle w:val="DeltaViewInsertion"/>
          <w:rFonts w:ascii="Verdana" w:hAnsi="Verdana" w:cs="Arial"/>
          <w:color w:val="auto"/>
          <w:sz w:val="20"/>
          <w:szCs w:val="20"/>
          <w:u w:val="none"/>
        </w:rPr>
      </w:pPr>
    </w:p>
    <w:p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w:t>
      </w:r>
      <w:r w:rsidRPr="00594869">
        <w:rPr>
          <w:rStyle w:val="DeltaViewInsertion"/>
          <w:rFonts w:ascii="Verdana" w:hAnsi="Verdana" w:cs="Arial"/>
          <w:color w:val="auto"/>
          <w:sz w:val="20"/>
          <w:szCs w:val="20"/>
          <w:u w:val="single"/>
        </w:rPr>
        <w:t>Data de Aniversário</w:t>
      </w:r>
      <w:r w:rsidRPr="00594869">
        <w:rPr>
          <w:rStyle w:val="DeltaViewInsertion"/>
          <w:rFonts w:ascii="Verdana" w:hAnsi="Verdana" w:cs="Arial"/>
          <w:color w:val="auto"/>
          <w:sz w:val="20"/>
          <w:szCs w:val="20"/>
          <w:u w:val="none"/>
        </w:rPr>
        <w:t xml:space="preserve">” todo dia </w:t>
      </w:r>
      <w:r w:rsidR="006515BC" w:rsidRPr="00594869">
        <w:rPr>
          <w:rFonts w:ascii="Verdana" w:hAnsi="Verdana" w:cs="Arial"/>
          <w:sz w:val="20"/>
          <w:szCs w:val="20"/>
        </w:rPr>
        <w:t>15 (quinze</w:t>
      </w:r>
      <w:r w:rsidRPr="00594869">
        <w:rPr>
          <w:rStyle w:val="DeltaViewInsertion"/>
          <w:rFonts w:ascii="Verdana" w:hAnsi="Verdana" w:cs="Arial"/>
          <w:color w:val="auto"/>
          <w:sz w:val="20"/>
          <w:szCs w:val="20"/>
          <w:u w:val="none"/>
        </w:rPr>
        <w:t xml:space="preserve">) de cada mês, e caso referida data não seja Dia Útil, o primeiro Dia Útil subsequente. </w:t>
      </w:r>
    </w:p>
    <w:p w:rsidR="00DD7569" w:rsidRPr="00594869" w:rsidRDefault="00DD7569" w:rsidP="0031735D">
      <w:pPr>
        <w:ind w:right="-1"/>
        <w:jc w:val="both"/>
        <w:rPr>
          <w:rStyle w:val="DeltaViewInsertion"/>
          <w:rFonts w:ascii="Verdana" w:hAnsi="Verdana" w:cs="Arial"/>
          <w:color w:val="auto"/>
          <w:sz w:val="20"/>
          <w:szCs w:val="20"/>
          <w:u w:val="none"/>
        </w:rPr>
      </w:pPr>
    </w:p>
    <w:p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como mês de atualização o período mensal compreendido entre duas Datas de Aniversários consecutivas das Debêntures.</w:t>
      </w:r>
    </w:p>
    <w:p w:rsidR="00DD7569" w:rsidRPr="00594869" w:rsidRDefault="00DD7569">
      <w:pPr>
        <w:ind w:right="-1"/>
        <w:jc w:val="both"/>
        <w:rPr>
          <w:rStyle w:val="DeltaViewInsertion"/>
          <w:rFonts w:ascii="Verdana" w:hAnsi="Verdana" w:cs="Arial"/>
          <w:color w:val="auto"/>
          <w:sz w:val="20"/>
          <w:szCs w:val="20"/>
          <w:u w:val="none"/>
        </w:rPr>
      </w:pPr>
    </w:p>
    <w:p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Se até a Data de Aniversário das Debêntures o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não houver sido divulgado, deverá ser utilizado em substituição a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na apuração do Fator “C” um número- índice projetado calculado com base na última projeção disponível divulgada pela ANBIMA (“</w:t>
      </w:r>
      <w:r w:rsidRPr="00594869">
        <w:rPr>
          <w:rStyle w:val="DeltaViewInsertion"/>
          <w:rFonts w:ascii="Verdana" w:hAnsi="Verdana" w:cs="Arial"/>
          <w:color w:val="auto"/>
          <w:sz w:val="20"/>
          <w:szCs w:val="20"/>
          <w:u w:val="single"/>
        </w:rPr>
        <w:t>Número Índice Projetado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Projeção</w:t>
      </w:r>
      <w:r w:rsidRPr="00594869">
        <w:rPr>
          <w:rStyle w:val="DeltaViewInsertion"/>
          <w:rFonts w:ascii="Verdana" w:hAnsi="Verdana" w:cs="Arial"/>
          <w:color w:val="auto"/>
          <w:sz w:val="20"/>
          <w:szCs w:val="20"/>
          <w:u w:val="none"/>
        </w:rPr>
        <w:t>”, respectivamente) da variação percentual do IPCA, conforme fórmula a seguir:</w:t>
      </w:r>
    </w:p>
    <w:p w:rsidR="00DD7569" w:rsidRPr="00594869" w:rsidRDefault="00DD7569">
      <w:pPr>
        <w:ind w:right="-1"/>
        <w:jc w:val="both"/>
        <w:rPr>
          <w:rStyle w:val="DeltaViewInsertion"/>
          <w:rFonts w:ascii="Verdana" w:hAnsi="Verdana" w:cs="Arial"/>
          <w:color w:val="auto"/>
          <w:sz w:val="20"/>
          <w:szCs w:val="20"/>
          <w:u w:val="none"/>
        </w:rPr>
      </w:pPr>
    </w:p>
    <w:p w:rsidR="00DD7569" w:rsidRPr="00594869" w:rsidRDefault="008821C9" w:rsidP="00EE3FD7">
      <w:pPr>
        <w:keepNext/>
        <w:jc w:val="center"/>
        <w:rPr>
          <w:rStyle w:val="DeltaViewInsertion"/>
          <w:rFonts w:ascii="Verdana" w:hAnsi="Verdana" w:cs="Arial"/>
          <w:color w:val="auto"/>
          <w:sz w:val="20"/>
          <w:szCs w:val="20"/>
          <w:u w:val="none"/>
        </w:rPr>
      </w:pPr>
      <m:oMathPara>
        <m:oMath>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1+Projeção</m:t>
              </m:r>
            </m:e>
          </m:d>
        </m:oMath>
      </m:oMathPara>
    </w:p>
    <w:p w:rsidR="00DD7569" w:rsidRPr="00594869" w:rsidRDefault="00DD7569" w:rsidP="00EE3FD7">
      <w:pPr>
        <w:keepNext/>
        <w:jc w:val="center"/>
        <w:rPr>
          <w:rStyle w:val="DeltaViewInsertion"/>
          <w:rFonts w:ascii="Verdana" w:hAnsi="Verdana" w:cs="Arial"/>
          <w:color w:val="auto"/>
          <w:sz w:val="20"/>
          <w:szCs w:val="20"/>
          <w:u w:val="none"/>
        </w:rPr>
      </w:pPr>
    </w:p>
    <w:p w:rsidR="00DD7569" w:rsidRPr="00594869" w:rsidRDefault="00DD7569" w:rsidP="00EE3FD7">
      <w:pPr>
        <w:keepNext/>
        <w:jc w:val="both"/>
        <w:rPr>
          <w:rStyle w:val="DeltaViewInsertion"/>
          <w:rFonts w:ascii="Verdana" w:hAnsi="Verdana" w:cs="Arial"/>
          <w:color w:val="auto"/>
          <w:sz w:val="20"/>
          <w:szCs w:val="20"/>
          <w:u w:val="none"/>
        </w:rPr>
      </w:pPr>
    </w:p>
    <w:p w:rsidR="00DD7569" w:rsidRPr="00594869" w:rsidRDefault="00DD7569" w:rsidP="00EE3FD7">
      <w:pPr>
        <w:keepNext/>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rsidR="00DD7569" w:rsidRPr="00594869" w:rsidRDefault="00DD7569" w:rsidP="00EE3FD7">
      <w:pPr>
        <w:keepNext/>
        <w:jc w:val="both"/>
        <w:rPr>
          <w:rStyle w:val="DeltaViewInsertion"/>
          <w:rFonts w:ascii="Verdana" w:hAnsi="Verdana" w:cs="Arial"/>
          <w:color w:val="auto"/>
          <w:sz w:val="20"/>
          <w:szCs w:val="20"/>
          <w:u w:val="none"/>
        </w:rPr>
      </w:pPr>
    </w:p>
    <w:p w:rsidR="00DD7569" w:rsidRPr="00594869" w:rsidRDefault="00DD7569" w:rsidP="00EE3FD7">
      <w:pPr>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NIkp</w:t>
      </w:r>
      <w:proofErr w:type="spellEnd"/>
      <w:r w:rsidRPr="00594869">
        <w:rPr>
          <w:rStyle w:val="DeltaViewInsertion"/>
          <w:rFonts w:ascii="Verdana" w:hAnsi="Verdana" w:cs="Arial"/>
          <w:color w:val="auto"/>
          <w:sz w:val="20"/>
          <w:szCs w:val="20"/>
          <w:u w:val="none"/>
        </w:rPr>
        <w:t xml:space="preserve"> = Número Índice Projetado do IPCA para o mês de atualização, calculado com 2 (duas) casas decimais, com arredondamento;</w:t>
      </w:r>
    </w:p>
    <w:p w:rsidR="00DD7569" w:rsidRPr="00594869" w:rsidRDefault="00DD7569" w:rsidP="001C5BD6">
      <w:pPr>
        <w:ind w:right="-1"/>
        <w:jc w:val="both"/>
        <w:rPr>
          <w:rStyle w:val="DeltaViewInsertion"/>
          <w:rFonts w:ascii="Verdana" w:hAnsi="Verdana" w:cs="Arial"/>
          <w:color w:val="auto"/>
          <w:sz w:val="20"/>
          <w:szCs w:val="20"/>
          <w:u w:val="none"/>
        </w:rPr>
      </w:pPr>
    </w:p>
    <w:p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Projeção = variação percentual projetada pela ANBIMA referente ao mês de atualização;</w:t>
      </w:r>
    </w:p>
    <w:p w:rsidR="00DD7569" w:rsidRPr="00594869" w:rsidRDefault="00DD7569" w:rsidP="0031735D">
      <w:pPr>
        <w:ind w:right="-1"/>
        <w:jc w:val="both"/>
        <w:rPr>
          <w:rStyle w:val="DeltaViewInsertion"/>
          <w:rFonts w:ascii="Verdana" w:hAnsi="Verdana" w:cs="Arial"/>
          <w:color w:val="auto"/>
          <w:sz w:val="20"/>
          <w:szCs w:val="20"/>
          <w:u w:val="none"/>
        </w:rPr>
      </w:pPr>
    </w:p>
    <w:p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rsidR="00DD7569" w:rsidRPr="00594869" w:rsidRDefault="00DD7569" w:rsidP="0031735D">
      <w:pPr>
        <w:ind w:right="-1"/>
        <w:jc w:val="both"/>
        <w:rPr>
          <w:rStyle w:val="DeltaViewInsertion"/>
          <w:rFonts w:ascii="Verdana" w:hAnsi="Verdana" w:cs="Arial"/>
          <w:color w:val="auto"/>
          <w:sz w:val="20"/>
          <w:szCs w:val="20"/>
          <w:u w:val="none"/>
        </w:rPr>
      </w:pPr>
    </w:p>
    <w:p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O número </w:t>
      </w:r>
      <w:proofErr w:type="gramStart"/>
      <w:r w:rsidRPr="00594869">
        <w:rPr>
          <w:rStyle w:val="DeltaViewInsertion"/>
          <w:rFonts w:ascii="Verdana" w:hAnsi="Verdana" w:cs="Arial"/>
          <w:color w:val="auto"/>
          <w:sz w:val="20"/>
          <w:szCs w:val="20"/>
          <w:u w:val="none"/>
        </w:rPr>
        <w:t>índice do IPCA, bem como as projeções de sua variação, deverão</w:t>
      </w:r>
      <w:proofErr w:type="gramEnd"/>
      <w:r w:rsidRPr="00594869">
        <w:rPr>
          <w:rStyle w:val="DeltaViewInsertion"/>
          <w:rFonts w:ascii="Verdana" w:hAnsi="Verdana" w:cs="Arial"/>
          <w:color w:val="auto"/>
          <w:sz w:val="20"/>
          <w:szCs w:val="20"/>
          <w:u w:val="none"/>
        </w:rPr>
        <w:t xml:space="preserve"> ser utilizados considerando idêntico o número de casas decimais divulgado pelo órgão responsável por seu cálculo/apuração.</w:t>
      </w:r>
    </w:p>
    <w:p w:rsidR="00DD7569" w:rsidRPr="00594869" w:rsidRDefault="00DD7569" w:rsidP="0031735D">
      <w:pPr>
        <w:ind w:right="-1"/>
        <w:jc w:val="both"/>
        <w:rPr>
          <w:rStyle w:val="DeltaViewInsertion"/>
          <w:rFonts w:ascii="Verdana" w:hAnsi="Verdana" w:cs="Arial"/>
          <w:color w:val="auto"/>
          <w:sz w:val="20"/>
          <w:szCs w:val="20"/>
          <w:u w:val="none"/>
        </w:rPr>
      </w:pPr>
    </w:p>
    <w:p w:rsidR="00343C15" w:rsidRPr="0059486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36" w:name="_Ref367359435"/>
      <w:bookmarkStart w:id="137" w:name="_Toc367387583"/>
      <w:r w:rsidRPr="00594869">
        <w:rPr>
          <w:rStyle w:val="DeltaViewInsertion"/>
          <w:rFonts w:ascii="Verdana" w:hAnsi="Verdana" w:cs="Arial"/>
          <w:color w:val="auto"/>
          <w:sz w:val="20"/>
          <w:szCs w:val="20"/>
          <w:u w:val="none"/>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594869">
        <w:rPr>
          <w:rStyle w:val="DeltaViewInsertion"/>
          <w:rFonts w:ascii="Verdana" w:hAnsi="Verdana" w:cs="Arial"/>
          <w:color w:val="auto"/>
          <w:sz w:val="20"/>
          <w:szCs w:val="20"/>
          <w:u w:val="single"/>
        </w:rPr>
        <w:t>Período de Ausência do IPCA</w:t>
      </w:r>
      <w:r w:rsidRPr="00594869">
        <w:rPr>
          <w:rStyle w:val="DeltaViewInsertion"/>
          <w:rFonts w:ascii="Verdana" w:hAnsi="Verdana" w:cs="Arial"/>
          <w:color w:val="auto"/>
          <w:sz w:val="20"/>
          <w:szCs w:val="20"/>
          <w:u w:val="none"/>
        </w:rPr>
        <w:t>”), o IPCA deverá ser substituído pelo devido substituto legal ou, no caso de inexistir substituto legal para o IPCA, o Agente Fiduciário deverá, no prazo de até 2 (dois) Dias Úteis a contar do fim do Período de Ausência do IPCA, convocar Assembleia Geral de Debenturistas para definir, de comum acordo com a Emissora, observados a boa</w:t>
      </w:r>
      <w:r w:rsidR="00A22A3B" w:rsidRPr="00594869">
        <w:rPr>
          <w:rStyle w:val="DeltaViewInsertion"/>
          <w:rFonts w:ascii="Verdana" w:hAnsi="Verdana" w:cs="Arial"/>
          <w:color w:val="auto"/>
          <w:sz w:val="20"/>
          <w:szCs w:val="20"/>
          <w:u w:val="none"/>
        </w:rPr>
        <w:t>-</w:t>
      </w:r>
      <w:r w:rsidRPr="00594869">
        <w:rPr>
          <w:rStyle w:val="DeltaViewInsertion"/>
          <w:rFonts w:ascii="Verdana" w:hAnsi="Verdana" w:cs="Arial"/>
          <w:color w:val="auto"/>
          <w:sz w:val="20"/>
          <w:szCs w:val="20"/>
          <w:u w:val="none"/>
        </w:rPr>
        <w:t>fé, a regulamentação aplicável e os requisitos da Lei 12.431, o novo parâmetro a ser aplicado, o qual deverá refletir parâmetros utilizados em operações similares existentes à época (“</w:t>
      </w:r>
      <w:r w:rsidRPr="00594869">
        <w:rPr>
          <w:rStyle w:val="DeltaViewInsertion"/>
          <w:rFonts w:ascii="Verdana" w:hAnsi="Verdana" w:cs="Arial"/>
          <w:color w:val="auto"/>
          <w:sz w:val="20"/>
          <w:szCs w:val="20"/>
          <w:u w:val="single"/>
        </w:rPr>
        <w:t>Taxa Substitutiva</w:t>
      </w:r>
      <w:r w:rsidRPr="00594869">
        <w:rPr>
          <w:rStyle w:val="DeltaViewInsertion"/>
          <w:rFonts w:ascii="Verdana" w:hAnsi="Verdana" w:cs="Arial"/>
          <w:color w:val="auto"/>
          <w:sz w:val="20"/>
          <w:szCs w:val="20"/>
          <w:u w:val="none"/>
        </w:rPr>
        <w:t>”). Até a deliberação desse parâmetro, será utilizada para o cálculo do valor de quaisquer obrigações pecuniárias previstas nesta Escritura de Emissão, a mesma variação produzida pelo último IPCA divulgado, não sendo devidas quaisquer compensações entre a Emissora e os Debenturistas.</w:t>
      </w:r>
      <w:bookmarkEnd w:id="136"/>
      <w:bookmarkEnd w:id="137"/>
    </w:p>
    <w:p w:rsidR="00343C15" w:rsidRPr="00594869" w:rsidRDefault="00343C15" w:rsidP="00EE3FD7">
      <w:pPr>
        <w:pStyle w:val="PargrafodaLista"/>
        <w:ind w:left="851" w:right="-1"/>
        <w:jc w:val="both"/>
        <w:rPr>
          <w:rStyle w:val="DeltaViewInsertion"/>
          <w:rFonts w:ascii="Verdana" w:hAnsi="Verdana" w:cs="Arial"/>
          <w:color w:val="auto"/>
          <w:sz w:val="20"/>
          <w:szCs w:val="20"/>
          <w:u w:val="none"/>
        </w:rPr>
      </w:pPr>
    </w:p>
    <w:p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38" w:name="_Toc367387584"/>
      <w:r w:rsidRPr="00594869">
        <w:rPr>
          <w:rStyle w:val="DeltaViewInsertion"/>
          <w:rFonts w:ascii="Verdana" w:hAnsi="Verdana" w:cs="Arial"/>
          <w:color w:val="auto"/>
          <w:sz w:val="20"/>
          <w:szCs w:val="20"/>
          <w:u w:val="none"/>
        </w:rPr>
        <w:t xml:space="preserve">Caso o </w:t>
      </w:r>
      <w:r w:rsidRPr="00D90629">
        <w:rPr>
          <w:rStyle w:val="DeltaViewInsertion"/>
          <w:rFonts w:ascii="Verdana" w:hAnsi="Verdana" w:cs="Arial"/>
          <w:color w:val="auto"/>
          <w:sz w:val="20"/>
          <w:szCs w:val="20"/>
          <w:u w:val="none"/>
        </w:rPr>
        <w:t>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138"/>
    </w:p>
    <w:p w:rsidR="00DD7569" w:rsidRPr="00D90629" w:rsidRDefault="00DD7569" w:rsidP="001C5BD6">
      <w:pPr>
        <w:ind w:right="-1"/>
        <w:jc w:val="both"/>
        <w:rPr>
          <w:rStyle w:val="DeltaViewInsertion"/>
          <w:rFonts w:ascii="Verdana" w:hAnsi="Verdana" w:cs="Arial"/>
          <w:color w:val="auto"/>
          <w:sz w:val="20"/>
          <w:szCs w:val="20"/>
          <w:u w:val="none"/>
        </w:rPr>
      </w:pPr>
    </w:p>
    <w:p w:rsidR="00DD7569" w:rsidRPr="00171AC4" w:rsidRDefault="006515BC" w:rsidP="00EE3FD7">
      <w:pPr>
        <w:pStyle w:val="PargrafodaLista"/>
        <w:numPr>
          <w:ilvl w:val="3"/>
          <w:numId w:val="21"/>
        </w:numPr>
        <w:ind w:left="851" w:right="-1" w:hanging="797"/>
        <w:jc w:val="both"/>
        <w:rPr>
          <w:rFonts w:ascii="Verdana" w:hAnsi="Verdana"/>
          <w:sz w:val="20"/>
          <w:szCs w:val="20"/>
        </w:rPr>
      </w:pPr>
      <w:bookmarkStart w:id="139" w:name="_Toc367387585"/>
      <w:r w:rsidRPr="00E637F1">
        <w:rPr>
          <w:rStyle w:val="DeltaViewInsertion"/>
          <w:rFonts w:ascii="Verdana" w:hAnsi="Verdana" w:cs="Arial"/>
          <w:color w:val="auto"/>
          <w:sz w:val="20"/>
          <w:szCs w:val="20"/>
          <w:u w:val="none"/>
        </w:rPr>
        <w:t>Caso a Taxa Substitutiva venha a acarretar a perda do benefício gerado pelo tratamento tributário previsto na Lei 12.431</w:t>
      </w:r>
      <w:r w:rsidRPr="00EE3D5B">
        <w:rPr>
          <w:rStyle w:val="DeltaViewInsertion"/>
          <w:rFonts w:ascii="Verdana" w:hAnsi="Verdana" w:cs="Arial"/>
          <w:color w:val="auto"/>
          <w:sz w:val="20"/>
          <w:szCs w:val="20"/>
          <w:u w:val="none"/>
        </w:rPr>
        <w:t>, ou caso</w:t>
      </w:r>
      <w:r w:rsidR="005F448A">
        <w:rPr>
          <w:rStyle w:val="DeltaViewInsertion"/>
          <w:rFonts w:ascii="Verdana" w:hAnsi="Verdana" w:cs="Arial"/>
          <w:color w:val="auto"/>
          <w:sz w:val="20"/>
          <w:szCs w:val="20"/>
          <w:u w:val="none"/>
        </w:rPr>
        <w:t xml:space="preserve"> </w:t>
      </w:r>
      <w:r w:rsidRPr="00171AC4">
        <w:rPr>
          <w:rStyle w:val="DeltaViewInsertion"/>
          <w:rFonts w:ascii="Verdana" w:hAnsi="Verdana" w:cs="Arial"/>
          <w:color w:val="auto"/>
          <w:sz w:val="20"/>
          <w:szCs w:val="20"/>
          <w:u w:val="none"/>
        </w:rPr>
        <w:t xml:space="preserve">não haja acordo sobre a Taxa Substitutiva entre os Debenturistas e a Emissora, em deliberação realizada em Assembleia Geral de Debenturistas, de acordo com o quórum estabelecido nesta Escritura de Emissão </w:t>
      </w:r>
      <w:r w:rsidRPr="006D0A6A">
        <w:rPr>
          <w:rStyle w:val="DeltaViewInsertion"/>
          <w:rFonts w:ascii="Verdana" w:hAnsi="Verdana"/>
          <w:color w:val="auto"/>
          <w:sz w:val="20"/>
          <w:szCs w:val="20"/>
          <w:u w:val="none"/>
        </w:rPr>
        <w:t xml:space="preserve">ou </w:t>
      </w:r>
      <w:r w:rsidRPr="006D0A6A">
        <w:rPr>
          <w:rFonts w:ascii="Verdana" w:hAnsi="Verdana"/>
          <w:sz w:val="20"/>
          <w:szCs w:val="20"/>
        </w:rPr>
        <w:t xml:space="preserve">no caso de não instalação da referida </w:t>
      </w:r>
      <w:r w:rsidRPr="006D0A6A">
        <w:rPr>
          <w:rStyle w:val="DeltaViewInsertion"/>
          <w:rFonts w:ascii="Verdana" w:hAnsi="Verdana"/>
          <w:color w:val="auto"/>
          <w:sz w:val="20"/>
          <w:szCs w:val="20"/>
          <w:u w:val="none"/>
        </w:rPr>
        <w:t>Assembleia Geral de Debenturistas</w:t>
      </w:r>
      <w:r w:rsidRPr="00E637F1">
        <w:rPr>
          <w:rFonts w:ascii="Verdana" w:hAnsi="Verdana"/>
          <w:sz w:val="20"/>
          <w:szCs w:val="20"/>
        </w:rPr>
        <w:t>, em segunda convocação observado o disposto na Lei 12.431, nas regras expedidas pelo CMN e</w:t>
      </w:r>
      <w:r w:rsidRPr="00E637F1">
        <w:rPr>
          <w:rFonts w:ascii="Verdana" w:hAnsi="Verdana" w:cs="Tahoma"/>
          <w:sz w:val="20"/>
          <w:szCs w:val="20"/>
        </w:rPr>
        <w:t xml:space="preserve"> na regulamentação aplicável e caso permitido pela regulamentação aplicável, a Companhia poderá </w:t>
      </w:r>
      <w:r w:rsidR="0085774A" w:rsidRPr="00E637F1">
        <w:rPr>
          <w:rFonts w:ascii="Verdana" w:hAnsi="Verdana" w:cs="Tahoma"/>
          <w:sz w:val="20"/>
          <w:szCs w:val="20"/>
        </w:rPr>
        <w:t xml:space="preserve">realizar </w:t>
      </w:r>
      <w:r w:rsidR="00E637F1" w:rsidRPr="00E637F1">
        <w:rPr>
          <w:rFonts w:ascii="Verdana" w:hAnsi="Verdana" w:cs="Tahoma"/>
          <w:sz w:val="20"/>
          <w:szCs w:val="20"/>
        </w:rPr>
        <w:t xml:space="preserve">o </w:t>
      </w:r>
      <w:r w:rsidR="0085774A" w:rsidRPr="00E637F1">
        <w:rPr>
          <w:rFonts w:ascii="Verdana" w:hAnsi="Verdana" w:cs="Tahoma"/>
          <w:sz w:val="20"/>
          <w:szCs w:val="20"/>
        </w:rPr>
        <w:t>Resgate Antecipado</w:t>
      </w:r>
      <w:r w:rsidR="00E637F1" w:rsidRPr="00E637F1">
        <w:rPr>
          <w:rFonts w:ascii="Verdana" w:hAnsi="Verdana" w:cs="Tahoma"/>
          <w:sz w:val="20"/>
          <w:szCs w:val="20"/>
        </w:rPr>
        <w:t xml:space="preserve"> Facultativo</w:t>
      </w:r>
      <w:r w:rsidR="004120D6" w:rsidRPr="00E637F1">
        <w:rPr>
          <w:rFonts w:ascii="Verdana" w:hAnsi="Verdana" w:cs="Tahoma"/>
          <w:sz w:val="20"/>
          <w:szCs w:val="20"/>
        </w:rPr>
        <w:t>, nos termos da Cláusula 4.10.</w:t>
      </w:r>
      <w:r w:rsidR="00E637F1" w:rsidRPr="00E637F1">
        <w:rPr>
          <w:rFonts w:ascii="Verdana" w:hAnsi="Verdana" w:cs="Tahoma"/>
          <w:sz w:val="20"/>
          <w:szCs w:val="20"/>
        </w:rPr>
        <w:t>1</w:t>
      </w:r>
      <w:r w:rsidR="004120D6" w:rsidRPr="00E637F1">
        <w:rPr>
          <w:rFonts w:ascii="Verdana" w:hAnsi="Verdana" w:cs="Tahoma"/>
          <w:sz w:val="20"/>
          <w:szCs w:val="20"/>
        </w:rPr>
        <w:t xml:space="preserve"> abaixo</w:t>
      </w:r>
      <w:r w:rsidRPr="00E637F1">
        <w:rPr>
          <w:rFonts w:ascii="Verdana" w:hAnsi="Verdana" w:cs="Tahoma"/>
          <w:sz w:val="20"/>
          <w:szCs w:val="20"/>
        </w:rPr>
        <w:t>. Caso</w:t>
      </w:r>
      <w:r w:rsidR="005F448A">
        <w:rPr>
          <w:rFonts w:ascii="Verdana" w:hAnsi="Verdana" w:cs="Tahoma"/>
          <w:sz w:val="20"/>
          <w:szCs w:val="20"/>
        </w:rPr>
        <w:t xml:space="preserve"> </w:t>
      </w:r>
      <w:r w:rsidR="00E637F1" w:rsidRPr="00E637F1">
        <w:rPr>
          <w:rFonts w:ascii="Verdana" w:hAnsi="Verdana" w:cs="Tahoma"/>
          <w:sz w:val="20"/>
          <w:szCs w:val="20"/>
        </w:rPr>
        <w:t>o</w:t>
      </w:r>
      <w:r w:rsidR="0085774A" w:rsidRPr="00E637F1">
        <w:rPr>
          <w:rFonts w:ascii="Verdana" w:hAnsi="Verdana" w:cs="Tahoma"/>
          <w:sz w:val="20"/>
          <w:szCs w:val="20"/>
        </w:rPr>
        <w:t xml:space="preserve"> Resgate Antecipado</w:t>
      </w:r>
      <w:r w:rsidR="005F448A">
        <w:rPr>
          <w:rFonts w:ascii="Verdana" w:hAnsi="Verdana" w:cs="Tahoma"/>
          <w:sz w:val="20"/>
          <w:szCs w:val="20"/>
        </w:rPr>
        <w:t xml:space="preserve"> </w:t>
      </w:r>
      <w:r w:rsidR="00E637F1" w:rsidRPr="00E637F1">
        <w:rPr>
          <w:rFonts w:ascii="Verdana" w:hAnsi="Verdana" w:cs="Tahoma"/>
          <w:sz w:val="20"/>
          <w:szCs w:val="20"/>
        </w:rPr>
        <w:t xml:space="preserve">Facultativo </w:t>
      </w:r>
      <w:r w:rsidR="004120D6" w:rsidRPr="00E637F1">
        <w:rPr>
          <w:rFonts w:ascii="Verdana" w:hAnsi="Verdana" w:cs="Tahoma"/>
          <w:sz w:val="20"/>
          <w:szCs w:val="20"/>
        </w:rPr>
        <w:t xml:space="preserve">não </w:t>
      </w:r>
      <w:r w:rsidR="00E637F1" w:rsidRPr="00E637F1">
        <w:rPr>
          <w:rFonts w:ascii="Verdana" w:hAnsi="Verdana" w:cs="Tahoma"/>
          <w:sz w:val="20"/>
          <w:szCs w:val="20"/>
        </w:rPr>
        <w:t xml:space="preserve">seja concretizado pela Emissora em até </w:t>
      </w:r>
      <w:r w:rsidR="00E637F1">
        <w:rPr>
          <w:rFonts w:ascii="Verdana" w:hAnsi="Verdana" w:cs="Tahoma"/>
          <w:sz w:val="20"/>
          <w:szCs w:val="20"/>
        </w:rPr>
        <w:t>1 (um) mês</w:t>
      </w:r>
      <w:r w:rsidR="00E637F1" w:rsidRPr="00E637F1">
        <w:rPr>
          <w:rFonts w:ascii="Verdana" w:hAnsi="Verdana" w:cs="Tahoma"/>
          <w:sz w:val="20"/>
          <w:szCs w:val="20"/>
        </w:rPr>
        <w:t xml:space="preserve"> contado </w:t>
      </w:r>
      <w:r w:rsidR="00E637F1">
        <w:rPr>
          <w:rFonts w:ascii="Verdana" w:hAnsi="Verdana" w:cs="Tahoma"/>
          <w:sz w:val="20"/>
          <w:szCs w:val="20"/>
        </w:rPr>
        <w:t>do término</w:t>
      </w:r>
      <w:r w:rsidR="00E637F1" w:rsidRPr="00E637F1">
        <w:rPr>
          <w:rFonts w:ascii="Verdana" w:hAnsi="Verdana" w:cs="Tahoma"/>
          <w:sz w:val="20"/>
          <w:szCs w:val="20"/>
        </w:rPr>
        <w:t xml:space="preserve"> da Assembleia Geral de Debenturistas ora prevista</w:t>
      </w:r>
      <w:r w:rsidRPr="00E637F1">
        <w:rPr>
          <w:rFonts w:ascii="Verdana" w:hAnsi="Verdana" w:cs="Tahoma"/>
          <w:sz w:val="20"/>
          <w:szCs w:val="20"/>
        </w:rPr>
        <w:t xml:space="preserve">, </w:t>
      </w:r>
      <w:r w:rsidRPr="00E637F1">
        <w:rPr>
          <w:rFonts w:ascii="Verdana" w:hAnsi="Verdana"/>
          <w:sz w:val="20"/>
          <w:szCs w:val="20"/>
        </w:rPr>
        <w:t>a totalidade das Debêntures deverá ser declarada antecipada e automaticamente vencida nos termos desta Escritura de Emissão</w:t>
      </w:r>
      <w:r w:rsidRPr="00E637F1">
        <w:rPr>
          <w:rFonts w:ascii="Verdana" w:hAnsi="Verdana" w:cs="Tahoma"/>
          <w:sz w:val="20"/>
          <w:szCs w:val="20"/>
        </w:rPr>
        <w:t xml:space="preserve">. Nesta alternativa, para cálculo da </w:t>
      </w:r>
      <w:r w:rsidRPr="00E637F1">
        <w:rPr>
          <w:rFonts w:ascii="Verdana" w:hAnsi="Verdana" w:cs="Tahoma"/>
          <w:sz w:val="20"/>
          <w:szCs w:val="20"/>
        </w:rPr>
        <w:lastRenderedPageBreak/>
        <w:t>Atualização Monetária será utilizada para cálculo do fator “C” a última projeção disponível divulgada pela ANBIMA da variação percentual do IPC</w:t>
      </w:r>
      <w:r w:rsidRPr="00EE3D5B">
        <w:rPr>
          <w:rFonts w:ascii="Verdana" w:hAnsi="Verdana" w:cs="Tahoma"/>
          <w:sz w:val="20"/>
          <w:szCs w:val="20"/>
        </w:rPr>
        <w:t>A.</w:t>
      </w:r>
      <w:bookmarkEnd w:id="139"/>
    </w:p>
    <w:p w:rsidR="00DD7569" w:rsidRPr="00D90629" w:rsidRDefault="00DD7569" w:rsidP="001C5BD6">
      <w:pPr>
        <w:ind w:right="-1"/>
        <w:jc w:val="both"/>
        <w:rPr>
          <w:rFonts w:ascii="Verdana" w:hAnsi="Verdana"/>
          <w:sz w:val="20"/>
          <w:szCs w:val="20"/>
        </w:rPr>
      </w:pPr>
    </w:p>
    <w:p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r w:rsidRPr="00D90629">
        <w:rPr>
          <w:rStyle w:val="DeltaViewInsertion"/>
          <w:rFonts w:ascii="Verdana" w:hAnsi="Verdana" w:cs="Arial"/>
          <w:color w:val="auto"/>
          <w:sz w:val="20"/>
          <w:szCs w:val="20"/>
          <w:u w:val="none"/>
        </w:rPr>
        <w:t xml:space="preserve">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w:t>
      </w:r>
      <w:r w:rsidR="0023092F">
        <w:rPr>
          <w:rStyle w:val="DeltaViewInsertion"/>
          <w:rFonts w:ascii="Verdana" w:hAnsi="Verdana" w:cs="Arial"/>
          <w:color w:val="auto"/>
          <w:sz w:val="20"/>
          <w:szCs w:val="20"/>
          <w:u w:val="none"/>
        </w:rPr>
        <w:t xml:space="preserve">incidindo retroativamente, </w:t>
      </w:r>
      <w:r w:rsidR="003B65CB">
        <w:rPr>
          <w:rStyle w:val="DeltaViewInsertion"/>
          <w:rFonts w:ascii="Verdana" w:hAnsi="Verdana" w:cs="Arial"/>
          <w:color w:val="auto"/>
          <w:sz w:val="20"/>
          <w:szCs w:val="20"/>
          <w:u w:val="none"/>
        </w:rPr>
        <w:t>à Data de Aniversário do mês imediatamente anterior à sua divulgação</w:t>
      </w:r>
      <w:r w:rsidR="0023092F">
        <w:rPr>
          <w:rStyle w:val="DeltaViewInsertion"/>
          <w:rFonts w:ascii="Verdana" w:hAnsi="Verdana" w:cs="Arial"/>
          <w:color w:val="auto"/>
          <w:sz w:val="20"/>
          <w:szCs w:val="20"/>
          <w:u w:val="none"/>
        </w:rPr>
        <w:t>, devendo as partes compensarem</w:t>
      </w:r>
      <w:r w:rsidR="00566E6A">
        <w:rPr>
          <w:rStyle w:val="DeltaViewInsertion"/>
          <w:rFonts w:ascii="Verdana" w:hAnsi="Verdana" w:cs="Arial"/>
          <w:color w:val="auto"/>
          <w:sz w:val="20"/>
          <w:szCs w:val="20"/>
          <w:u w:val="none"/>
        </w:rPr>
        <w:t xml:space="preserve"> entre si quaisquer diferenças decorrentes da aplicaç</w:t>
      </w:r>
      <w:r w:rsidR="006D2680">
        <w:rPr>
          <w:rStyle w:val="DeltaViewInsertion"/>
          <w:rFonts w:ascii="Verdana" w:hAnsi="Verdana" w:cs="Arial"/>
          <w:color w:val="auto"/>
          <w:sz w:val="20"/>
          <w:szCs w:val="20"/>
          <w:u w:val="none"/>
        </w:rPr>
        <w:t>ão retroati</w:t>
      </w:r>
      <w:r w:rsidR="00566E6A">
        <w:rPr>
          <w:rStyle w:val="DeltaViewInsertion"/>
          <w:rFonts w:ascii="Verdana" w:hAnsi="Verdana" w:cs="Arial"/>
          <w:color w:val="auto"/>
          <w:sz w:val="20"/>
          <w:szCs w:val="20"/>
          <w:u w:val="none"/>
        </w:rPr>
        <w:t>va do IPCA ou seu substituto legal</w:t>
      </w:r>
      <w:r w:rsidRPr="00D90629">
        <w:rPr>
          <w:rStyle w:val="DeltaViewInsertion"/>
          <w:rFonts w:ascii="Verdana" w:hAnsi="Verdana" w:cs="Arial"/>
          <w:color w:val="auto"/>
          <w:sz w:val="20"/>
          <w:szCs w:val="20"/>
          <w:u w:val="none"/>
        </w:rPr>
        <w:t>, sendo, portanto, dispensada a realização da Assembleia Geral de Debenturistas para deliberar sobre este assunto.</w:t>
      </w:r>
    </w:p>
    <w:p w:rsidR="00343C15" w:rsidRPr="00594869" w:rsidRDefault="00343C15" w:rsidP="001C5BD6">
      <w:pPr>
        <w:jc w:val="both"/>
        <w:rPr>
          <w:rStyle w:val="DeltaViewInsertion"/>
          <w:rFonts w:ascii="Verdana" w:hAnsi="Verdana" w:cs="Arial"/>
          <w:smallCaps/>
          <w:color w:val="auto"/>
          <w:sz w:val="20"/>
          <w:szCs w:val="20"/>
          <w:u w:val="none"/>
        </w:rPr>
      </w:pPr>
    </w:p>
    <w:p w:rsidR="00DD7569" w:rsidRPr="00594869" w:rsidRDefault="00DD7569" w:rsidP="00EE3FD7">
      <w:pPr>
        <w:pStyle w:val="PargrafodaLista"/>
        <w:numPr>
          <w:ilvl w:val="2"/>
          <w:numId w:val="21"/>
        </w:numPr>
        <w:ind w:left="0" w:hanging="12"/>
        <w:jc w:val="both"/>
        <w:rPr>
          <w:rFonts w:ascii="Verdana" w:hAnsi="Verdana"/>
          <w:sz w:val="20"/>
          <w:szCs w:val="20"/>
        </w:rPr>
      </w:pPr>
      <w:r w:rsidRPr="00EE3FD7">
        <w:rPr>
          <w:rFonts w:ascii="Verdana" w:hAnsi="Verdana"/>
          <w:b/>
          <w:sz w:val="20"/>
          <w:szCs w:val="20"/>
        </w:rPr>
        <w:t>Juros Remuneratórios das Debêntures</w:t>
      </w:r>
      <w:r w:rsidR="00597855" w:rsidRPr="00594869">
        <w:rPr>
          <w:rFonts w:ascii="Verdana" w:hAnsi="Verdana"/>
          <w:b/>
          <w:sz w:val="20"/>
          <w:szCs w:val="20"/>
        </w:rPr>
        <w:t>.</w:t>
      </w:r>
      <w:r w:rsidR="006D2680">
        <w:rPr>
          <w:rFonts w:ascii="Verdana" w:hAnsi="Verdana"/>
          <w:b/>
          <w:sz w:val="20"/>
          <w:szCs w:val="20"/>
        </w:rPr>
        <w:t xml:space="preserve"> </w:t>
      </w:r>
      <w:r w:rsidRPr="00594869">
        <w:rPr>
          <w:rFonts w:ascii="Verdana" w:hAnsi="Verdana"/>
          <w:sz w:val="20"/>
          <w:szCs w:val="20"/>
        </w:rPr>
        <w:t xml:space="preserve">Sobre o Valor Nominal Unitário Atualizado das Debêntures incidirão juros remuneratórios correspondentes a </w:t>
      </w:r>
      <w:r w:rsidR="00B2676F" w:rsidRPr="00594869">
        <w:rPr>
          <w:rFonts w:ascii="Verdana" w:hAnsi="Verdana"/>
          <w:sz w:val="20"/>
          <w:szCs w:val="20"/>
        </w:rPr>
        <w:t>um</w:t>
      </w:r>
      <w:r w:rsidRPr="00594869">
        <w:rPr>
          <w:rFonts w:ascii="Verdana" w:hAnsi="Verdana"/>
          <w:sz w:val="20"/>
          <w:szCs w:val="20"/>
        </w:rPr>
        <w:t xml:space="preserve"> percentual </w:t>
      </w:r>
      <w:r w:rsidR="00B2676F" w:rsidRPr="00594869">
        <w:rPr>
          <w:rFonts w:ascii="Verdana" w:hAnsi="Verdana"/>
          <w:sz w:val="20"/>
          <w:szCs w:val="20"/>
        </w:rPr>
        <w:t>da</w:t>
      </w:r>
      <w:r w:rsidRPr="00594869">
        <w:rPr>
          <w:rFonts w:ascii="Verdana" w:hAnsi="Verdana"/>
          <w:sz w:val="20"/>
          <w:szCs w:val="20"/>
        </w:rPr>
        <w:t xml:space="preserve"> taxa interna de retorno do Título Público Tesouro IPCA+ com Juros Semestrais, com vencimento em </w:t>
      </w:r>
      <w:r w:rsidR="00343C15" w:rsidRPr="00594869">
        <w:rPr>
          <w:rFonts w:ascii="Verdana" w:hAnsi="Verdana"/>
          <w:sz w:val="20"/>
          <w:szCs w:val="20"/>
        </w:rPr>
        <w:t xml:space="preserve">2028 </w:t>
      </w:r>
      <w:r w:rsidRPr="00594869">
        <w:rPr>
          <w:rFonts w:ascii="Verdana" w:hAnsi="Verdana"/>
          <w:sz w:val="20"/>
          <w:szCs w:val="20"/>
        </w:rPr>
        <w:t>(“</w:t>
      </w:r>
      <w:r w:rsidRPr="00594869">
        <w:rPr>
          <w:rFonts w:ascii="Verdana" w:hAnsi="Verdana"/>
          <w:sz w:val="20"/>
          <w:szCs w:val="20"/>
          <w:u w:val="single"/>
        </w:rPr>
        <w:t xml:space="preserve">Tesouro IPCA+ </w:t>
      </w:r>
      <w:r w:rsidR="00343C15" w:rsidRPr="00594869">
        <w:rPr>
          <w:rFonts w:ascii="Verdana" w:hAnsi="Verdana"/>
          <w:sz w:val="20"/>
          <w:szCs w:val="20"/>
          <w:u w:val="single"/>
        </w:rPr>
        <w:t>2028</w:t>
      </w:r>
      <w:r w:rsidRPr="00594869">
        <w:rPr>
          <w:rFonts w:ascii="Verdana" w:hAnsi="Verdana"/>
          <w:sz w:val="20"/>
          <w:szCs w:val="20"/>
        </w:rPr>
        <w:t xml:space="preserve">”), a ser verificada no </w:t>
      </w:r>
      <w:r w:rsidR="00B41C6B">
        <w:rPr>
          <w:rFonts w:ascii="Verdana" w:hAnsi="Verdana"/>
          <w:sz w:val="20"/>
          <w:szCs w:val="20"/>
        </w:rPr>
        <w:t>D</w:t>
      </w:r>
      <w:r w:rsidRPr="00594869">
        <w:rPr>
          <w:rFonts w:ascii="Verdana" w:hAnsi="Verdana"/>
          <w:sz w:val="20"/>
          <w:szCs w:val="20"/>
        </w:rPr>
        <w:t>ia</w:t>
      </w:r>
      <w:r w:rsidR="00B41C6B">
        <w:rPr>
          <w:rFonts w:ascii="Verdana" w:hAnsi="Verdana"/>
          <w:sz w:val="20"/>
          <w:szCs w:val="20"/>
        </w:rPr>
        <w:t xml:space="preserve"> Útil do início</w:t>
      </w:r>
      <w:r w:rsidRPr="00594869">
        <w:rPr>
          <w:rFonts w:ascii="Verdana" w:hAnsi="Verdana"/>
          <w:sz w:val="20"/>
          <w:szCs w:val="20"/>
        </w:rPr>
        <w:t xml:space="preserve"> </w:t>
      </w:r>
      <w:r w:rsidR="0030459B">
        <w:rPr>
          <w:rFonts w:ascii="Verdana" w:hAnsi="Verdana"/>
          <w:sz w:val="20"/>
          <w:szCs w:val="20"/>
        </w:rPr>
        <w:t>do</w:t>
      </w:r>
      <w:r w:rsidR="005F448A">
        <w:rPr>
          <w:rFonts w:ascii="Verdana" w:hAnsi="Verdana"/>
          <w:sz w:val="20"/>
          <w:szCs w:val="20"/>
        </w:rPr>
        <w:t xml:space="preserve"> </w:t>
      </w:r>
      <w:r w:rsidR="00DC7CA2" w:rsidRPr="00594869">
        <w:rPr>
          <w:rFonts w:ascii="Verdana" w:hAnsi="Verdana"/>
          <w:sz w:val="20"/>
          <w:szCs w:val="20"/>
        </w:rPr>
        <w:t>processo de coleta de intenções de investimento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w:t>
      </w:r>
      <w:r w:rsidR="00241979" w:rsidRPr="00EE3FD7">
        <w:rPr>
          <w:rFonts w:ascii="Verdana" w:hAnsi="Verdana"/>
          <w:sz w:val="20"/>
          <w:szCs w:val="20"/>
          <w:u w:val="single"/>
        </w:rPr>
        <w:t xml:space="preserve">Procedimento </w:t>
      </w:r>
      <w:r w:rsidR="00DC7CA2" w:rsidRPr="00594869">
        <w:rPr>
          <w:rFonts w:ascii="Verdana" w:hAnsi="Verdana"/>
          <w:sz w:val="20"/>
          <w:szCs w:val="20"/>
          <w:u w:val="single"/>
        </w:rPr>
        <w:t>d</w:t>
      </w:r>
      <w:r w:rsidR="007A374F">
        <w:rPr>
          <w:rFonts w:ascii="Verdana" w:hAnsi="Verdana"/>
          <w:sz w:val="20"/>
          <w:szCs w:val="20"/>
          <w:u w:val="single"/>
        </w:rPr>
        <w:t>e</w:t>
      </w:r>
      <w:r w:rsidR="005F448A">
        <w:rPr>
          <w:rFonts w:ascii="Verdana" w:hAnsi="Verdana"/>
          <w:sz w:val="20"/>
          <w:szCs w:val="20"/>
          <w:u w:val="single"/>
        </w:rPr>
        <w:t xml:space="preserve"> </w:t>
      </w:r>
      <w:proofErr w:type="spellStart"/>
      <w:r w:rsidR="00DC7CA2" w:rsidRPr="00EE3FD7">
        <w:rPr>
          <w:rFonts w:ascii="Verdana" w:hAnsi="Verdana"/>
          <w:i/>
          <w:sz w:val="20"/>
          <w:szCs w:val="20"/>
          <w:u w:val="single"/>
        </w:rPr>
        <w:t>Bookbuilding</w:t>
      </w:r>
      <w:proofErr w:type="spellEnd"/>
      <w:r w:rsidR="00DC7CA2" w:rsidRPr="00594869">
        <w:rPr>
          <w:rFonts w:ascii="Verdana" w:hAnsi="Verdana"/>
          <w:sz w:val="20"/>
          <w:szCs w:val="20"/>
        </w:rPr>
        <w:t>”)</w:t>
      </w:r>
      <w:r w:rsidR="00241979" w:rsidRPr="00594869">
        <w:rPr>
          <w:rFonts w:ascii="Verdana" w:hAnsi="Verdana"/>
          <w:sz w:val="20"/>
          <w:szCs w:val="20"/>
        </w:rPr>
        <w:t xml:space="preserve">, </w:t>
      </w:r>
      <w:r w:rsidRPr="00594869">
        <w:rPr>
          <w:rFonts w:ascii="Verdana" w:hAnsi="Verdana"/>
          <w:sz w:val="20"/>
          <w:szCs w:val="20"/>
        </w:rPr>
        <w:t>conforme as taxas indicativas divulgadas pela ANBIMA em sua página na internet (</w:t>
      </w:r>
      <w:hyperlink r:id="rId9" w:history="1">
        <w:r w:rsidRPr="00594869">
          <w:rPr>
            <w:rFonts w:ascii="Verdana" w:hAnsi="Verdana"/>
            <w:sz w:val="20"/>
            <w:szCs w:val="20"/>
          </w:rPr>
          <w:t>http://www.anbima.com.br</w:t>
        </w:r>
      </w:hyperlink>
      <w:r w:rsidRPr="00594869">
        <w:rPr>
          <w:rFonts w:ascii="Verdana" w:hAnsi="Verdana"/>
          <w:sz w:val="20"/>
          <w:szCs w:val="20"/>
        </w:rPr>
        <w:t xml:space="preserve">), </w:t>
      </w:r>
      <w:r w:rsidR="00B2676F" w:rsidRPr="00594869">
        <w:rPr>
          <w:rFonts w:ascii="Verdana" w:hAnsi="Verdana"/>
          <w:sz w:val="20"/>
          <w:szCs w:val="20"/>
        </w:rPr>
        <w:t>acrescida exponencialmente</w:t>
      </w:r>
      <w:r w:rsidRPr="00594869">
        <w:rPr>
          <w:rFonts w:ascii="Verdana" w:hAnsi="Verdana"/>
          <w:sz w:val="20"/>
          <w:szCs w:val="20"/>
        </w:rPr>
        <w:t xml:space="preserve"> de uma sobretaxa equivalente </w:t>
      </w:r>
      <w:r w:rsidR="0075583D" w:rsidRPr="00594869">
        <w:rPr>
          <w:rFonts w:ascii="Verdana" w:hAnsi="Verdana"/>
          <w:sz w:val="20"/>
          <w:szCs w:val="20"/>
        </w:rPr>
        <w:t xml:space="preserve">a </w:t>
      </w:r>
      <w:r w:rsidR="005C2603" w:rsidRPr="00594869">
        <w:rPr>
          <w:rFonts w:ascii="Verdana" w:hAnsi="Verdana"/>
          <w:sz w:val="20"/>
          <w:szCs w:val="20"/>
        </w:rPr>
        <w:t xml:space="preserve">até </w:t>
      </w:r>
      <w:r w:rsidR="0075583D" w:rsidRPr="00594869">
        <w:rPr>
          <w:rFonts w:ascii="Verdana" w:hAnsi="Verdana"/>
          <w:sz w:val="20"/>
          <w:szCs w:val="20"/>
        </w:rPr>
        <w:t>1,</w:t>
      </w:r>
      <w:r w:rsidR="005C2603" w:rsidRPr="00594869">
        <w:rPr>
          <w:rFonts w:ascii="Verdana" w:hAnsi="Verdana"/>
          <w:sz w:val="20"/>
          <w:szCs w:val="20"/>
        </w:rPr>
        <w:t>85</w:t>
      </w:r>
      <w:r w:rsidR="0075583D" w:rsidRPr="00594869">
        <w:rPr>
          <w:rFonts w:ascii="Verdana" w:hAnsi="Verdana"/>
          <w:sz w:val="20"/>
          <w:szCs w:val="20"/>
        </w:rPr>
        <w:t>% (um inteiro</w:t>
      </w:r>
      <w:r w:rsidR="00586DCA" w:rsidRPr="00594869">
        <w:rPr>
          <w:rFonts w:ascii="Verdana" w:hAnsi="Verdana"/>
          <w:sz w:val="20"/>
          <w:szCs w:val="20"/>
        </w:rPr>
        <w:t xml:space="preserve"> e </w:t>
      </w:r>
      <w:r w:rsidR="005C2603" w:rsidRPr="00594869">
        <w:rPr>
          <w:rFonts w:ascii="Verdana" w:hAnsi="Verdana"/>
          <w:sz w:val="20"/>
          <w:szCs w:val="20"/>
        </w:rPr>
        <w:t xml:space="preserve">oitenta </w:t>
      </w:r>
      <w:r w:rsidR="00586DCA" w:rsidRPr="00594869">
        <w:rPr>
          <w:rFonts w:ascii="Verdana" w:hAnsi="Verdana"/>
          <w:sz w:val="20"/>
          <w:szCs w:val="20"/>
        </w:rPr>
        <w:t xml:space="preserve">e cinco </w:t>
      </w:r>
      <w:r w:rsidR="005C2603" w:rsidRPr="00594869">
        <w:rPr>
          <w:rFonts w:ascii="Verdana" w:hAnsi="Verdana"/>
          <w:sz w:val="20"/>
          <w:szCs w:val="20"/>
        </w:rPr>
        <w:t xml:space="preserve">centésimos </w:t>
      </w:r>
      <w:r w:rsidR="00586DCA" w:rsidRPr="00594869">
        <w:rPr>
          <w:rFonts w:ascii="Verdana" w:hAnsi="Verdana"/>
          <w:sz w:val="20"/>
          <w:szCs w:val="20"/>
        </w:rPr>
        <w:t>por cento)</w:t>
      </w:r>
      <w:r w:rsidRPr="00594869">
        <w:rPr>
          <w:rFonts w:ascii="Verdana" w:hAnsi="Verdana"/>
          <w:sz w:val="20"/>
          <w:szCs w:val="20"/>
        </w:rPr>
        <w:t xml:space="preserve">, base 252 (duzentos e cinquenta e dois) Dias Úteis, a ser definido conforme Procedimento de </w:t>
      </w:r>
      <w:proofErr w:type="spellStart"/>
      <w:r w:rsidRPr="00EE3FD7">
        <w:rPr>
          <w:rFonts w:ascii="Verdana" w:hAnsi="Verdana"/>
          <w:i/>
          <w:sz w:val="20"/>
          <w:szCs w:val="20"/>
        </w:rPr>
        <w:t>Bookbuilding</w:t>
      </w:r>
      <w:proofErr w:type="spellEnd"/>
      <w:r w:rsidRPr="00594869">
        <w:rPr>
          <w:rFonts w:ascii="Verdana" w:hAnsi="Verdana"/>
          <w:sz w:val="20"/>
          <w:szCs w:val="20"/>
        </w:rPr>
        <w:t xml:space="preserve"> (“</w:t>
      </w:r>
      <w:r w:rsidRPr="00594869">
        <w:rPr>
          <w:rFonts w:ascii="Verdana" w:hAnsi="Verdana"/>
          <w:sz w:val="20"/>
          <w:szCs w:val="20"/>
          <w:u w:val="single"/>
        </w:rPr>
        <w:t>Juros Remuneratórios</w:t>
      </w:r>
      <w:r w:rsidRPr="00594869">
        <w:rPr>
          <w:rFonts w:ascii="Verdana" w:hAnsi="Verdana"/>
          <w:sz w:val="20"/>
          <w:szCs w:val="20"/>
        </w:rPr>
        <w:t>”).</w:t>
      </w:r>
    </w:p>
    <w:p w:rsidR="00DD7569" w:rsidRPr="00594869" w:rsidRDefault="00DD7569" w:rsidP="001C5BD6">
      <w:pPr>
        <w:jc w:val="both"/>
        <w:rPr>
          <w:rStyle w:val="DeltaViewInsertion"/>
          <w:rFonts w:ascii="Verdana" w:hAnsi="Verdana"/>
          <w:color w:val="auto"/>
          <w:sz w:val="20"/>
          <w:szCs w:val="20"/>
          <w:u w:val="none"/>
        </w:rPr>
      </w:pPr>
    </w:p>
    <w:p w:rsidR="00DD7569" w:rsidRPr="00594869" w:rsidRDefault="00DD7569" w:rsidP="00EE3FD7">
      <w:pPr>
        <w:pStyle w:val="PargrafodaLista"/>
        <w:numPr>
          <w:ilvl w:val="3"/>
          <w:numId w:val="21"/>
        </w:numPr>
        <w:ind w:left="851" w:right="-1" w:hanging="797"/>
        <w:jc w:val="both"/>
        <w:rPr>
          <w:rFonts w:ascii="Verdana" w:hAnsi="Verdana"/>
          <w:sz w:val="20"/>
          <w:szCs w:val="20"/>
        </w:rPr>
      </w:pPr>
      <w:r w:rsidRPr="00EE3FD7">
        <w:rPr>
          <w:rFonts w:ascii="Verdana" w:hAnsi="Verdana"/>
          <w:sz w:val="20"/>
          <w:szCs w:val="20"/>
        </w:rPr>
        <w:t>Os Juros Remuneratórios serão incidentes sobre o Valor Nominal Unitário Atualizado das Debêntures a partir da Primeira Data de Integralização ou da Data de Pagamento dos Juros Remuneratórios (conforme definido na Cláusula 4.2.</w:t>
      </w:r>
      <w:r w:rsidR="00EB10B3">
        <w:rPr>
          <w:rFonts w:ascii="Verdana" w:hAnsi="Verdana"/>
          <w:sz w:val="20"/>
          <w:szCs w:val="20"/>
        </w:rPr>
        <w:t>4</w:t>
      </w:r>
      <w:r w:rsidRPr="00EE3FD7">
        <w:rPr>
          <w:rFonts w:ascii="Verdana" w:hAnsi="Verdana"/>
          <w:sz w:val="20"/>
          <w:szCs w:val="20"/>
        </w:rPr>
        <w:t xml:space="preserve"> abaixo) imediatamente anterior, conforme o caso, e pagos, conforme aplicável, ao final de cada Período de Capitalização (conforme definido abaixo), calculado em regime de capitalização composta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de acordo com a fórmula abaixo:</w:t>
      </w:r>
    </w:p>
    <w:p w:rsidR="00DD7569" w:rsidRPr="00594869" w:rsidRDefault="00DD7569" w:rsidP="001C5BD6">
      <w:pPr>
        <w:rPr>
          <w:rFonts w:ascii="Verdana" w:hAnsi="Verdana"/>
          <w:i/>
          <w:sz w:val="20"/>
          <w:szCs w:val="20"/>
        </w:rPr>
      </w:pPr>
    </w:p>
    <w:p w:rsidR="00DD7569" w:rsidRPr="00594869" w:rsidRDefault="00DD7569" w:rsidP="00EE3FD7">
      <w:pPr>
        <w:keepNext/>
        <w:ind w:hanging="709"/>
        <w:jc w:val="center"/>
        <w:rPr>
          <w:rStyle w:val="DeltaViewInsertion"/>
          <w:rFonts w:ascii="Verdana" w:hAnsi="Verdana" w:cs="Arial"/>
          <w:i/>
          <w:color w:val="auto"/>
          <w:sz w:val="20"/>
          <w:szCs w:val="20"/>
          <w:u w:val="none"/>
        </w:rPr>
      </w:pPr>
      <w:r w:rsidRPr="00594869">
        <w:rPr>
          <w:rStyle w:val="DeltaViewInsertion"/>
          <w:rFonts w:ascii="Verdana" w:hAnsi="Verdana" w:cs="Arial"/>
          <w:i/>
          <w:color w:val="auto"/>
          <w:sz w:val="20"/>
          <w:szCs w:val="20"/>
          <w:u w:val="none"/>
        </w:rPr>
        <w:t xml:space="preserve">J = </w:t>
      </w:r>
      <w:proofErr w:type="spellStart"/>
      <w:r w:rsidRPr="00594869">
        <w:rPr>
          <w:rStyle w:val="DeltaViewInsertion"/>
          <w:rFonts w:ascii="Verdana" w:hAnsi="Verdana" w:cs="Arial"/>
          <w:i/>
          <w:color w:val="auto"/>
          <w:sz w:val="20"/>
          <w:szCs w:val="20"/>
          <w:u w:val="none"/>
        </w:rPr>
        <w:t>VNa</w:t>
      </w:r>
      <w:proofErr w:type="spellEnd"/>
      <w:r w:rsidRPr="00594869">
        <w:rPr>
          <w:rStyle w:val="DeltaViewInsertion"/>
          <w:rFonts w:ascii="Verdana" w:hAnsi="Verdana" w:cs="Arial"/>
          <w:i/>
          <w:color w:val="auto"/>
          <w:sz w:val="20"/>
          <w:szCs w:val="20"/>
          <w:u w:val="none"/>
        </w:rPr>
        <w:t xml:space="preserve"> x (Fator Juros – 1)</w:t>
      </w:r>
    </w:p>
    <w:p w:rsidR="00DD7569" w:rsidRPr="00594869" w:rsidRDefault="00DD7569" w:rsidP="00EE3FD7">
      <w:pPr>
        <w:keepNext/>
        <w:rPr>
          <w:rFonts w:ascii="Verdana" w:hAnsi="Verdana"/>
          <w:sz w:val="20"/>
          <w:szCs w:val="20"/>
        </w:rPr>
      </w:pPr>
    </w:p>
    <w:p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rsidR="00DD7569" w:rsidRPr="00594869" w:rsidRDefault="00DD7569" w:rsidP="00EE3FD7">
      <w:pPr>
        <w:keepNext/>
        <w:jc w:val="both"/>
        <w:rPr>
          <w:rFonts w:ascii="Verdana" w:hAnsi="Verdana" w:cs="Arial"/>
          <w:sz w:val="20"/>
          <w:szCs w:val="20"/>
        </w:rPr>
      </w:pPr>
    </w:p>
    <w:p w:rsidR="00DD7569" w:rsidRPr="00594869" w:rsidRDefault="00DD7569" w:rsidP="001C5BD6">
      <w:pPr>
        <w:jc w:val="both"/>
        <w:rPr>
          <w:rFonts w:ascii="Verdana" w:hAnsi="Verdana" w:cs="Arial"/>
          <w:sz w:val="20"/>
          <w:szCs w:val="20"/>
        </w:rPr>
      </w:pPr>
      <w:r w:rsidRPr="00594869">
        <w:rPr>
          <w:rFonts w:ascii="Verdana" w:hAnsi="Verdana" w:cs="Arial"/>
          <w:sz w:val="20"/>
          <w:szCs w:val="20"/>
        </w:rPr>
        <w:t>J = valor unitário dos Juros Remuneratórios devidos no final de cada Período de Capitalização, calculado com 8 (oito) casas decimais sem arredondamento;</w:t>
      </w:r>
    </w:p>
    <w:p w:rsidR="00DD7569" w:rsidRPr="00594869" w:rsidRDefault="00DD7569" w:rsidP="001C5BD6">
      <w:pPr>
        <w:jc w:val="both"/>
        <w:rPr>
          <w:rFonts w:ascii="Verdana" w:hAnsi="Verdana" w:cs="Arial"/>
          <w:sz w:val="20"/>
          <w:szCs w:val="20"/>
        </w:rPr>
      </w:pPr>
    </w:p>
    <w:p w:rsidR="00DD7569" w:rsidRPr="00594869" w:rsidRDefault="00DD7569" w:rsidP="0031735D">
      <w:pPr>
        <w:jc w:val="both"/>
        <w:rPr>
          <w:rFonts w:ascii="Verdana" w:hAnsi="Verdana" w:cs="Arial"/>
          <w:sz w:val="20"/>
          <w:szCs w:val="20"/>
        </w:rPr>
      </w:pPr>
      <w:proofErr w:type="spellStart"/>
      <w:r w:rsidRPr="00594869">
        <w:rPr>
          <w:rFonts w:ascii="Verdana" w:hAnsi="Verdana" w:cs="Arial"/>
          <w:sz w:val="20"/>
          <w:szCs w:val="20"/>
        </w:rPr>
        <w:t>VNa</w:t>
      </w:r>
      <w:proofErr w:type="spellEnd"/>
      <w:r w:rsidRPr="00594869">
        <w:rPr>
          <w:rFonts w:ascii="Verdana" w:hAnsi="Verdana" w:cs="Arial"/>
          <w:sz w:val="20"/>
          <w:szCs w:val="20"/>
        </w:rPr>
        <w:t xml:space="preserve"> = Valor Nominal Unitário Atualizado calculado com 8 (oito) casas decimais, sem arredondamento;</w:t>
      </w:r>
    </w:p>
    <w:p w:rsidR="00DD7569" w:rsidRPr="00594869" w:rsidRDefault="00DD7569" w:rsidP="0031735D">
      <w:pPr>
        <w:jc w:val="both"/>
        <w:rPr>
          <w:rFonts w:ascii="Verdana" w:hAnsi="Verdana" w:cs="Arial"/>
          <w:sz w:val="20"/>
          <w:szCs w:val="20"/>
        </w:rPr>
      </w:pPr>
    </w:p>
    <w:p w:rsidR="00DD7569" w:rsidRPr="00594869" w:rsidRDefault="00DD7569" w:rsidP="0031735D">
      <w:pPr>
        <w:jc w:val="both"/>
        <w:rPr>
          <w:rFonts w:ascii="Verdana" w:hAnsi="Verdana" w:cs="Arial"/>
          <w:sz w:val="20"/>
          <w:szCs w:val="20"/>
        </w:rPr>
      </w:pPr>
      <w:r w:rsidRPr="00594869">
        <w:rPr>
          <w:rFonts w:ascii="Verdana" w:hAnsi="Verdana" w:cs="Arial"/>
          <w:sz w:val="20"/>
          <w:szCs w:val="20"/>
        </w:rPr>
        <w:t>Fator Juros = fator de juros fixos calculado com 9 (nove) casas decimais, com arredondamento, apurado da seguinte forma:</w:t>
      </w:r>
    </w:p>
    <w:p w:rsidR="00DD7569" w:rsidRPr="00594869" w:rsidRDefault="00DD7569" w:rsidP="0031735D">
      <w:pPr>
        <w:jc w:val="both"/>
        <w:rPr>
          <w:rFonts w:ascii="Verdana" w:hAnsi="Verdana" w:cs="Arial"/>
          <w:sz w:val="20"/>
          <w:szCs w:val="20"/>
        </w:rPr>
      </w:pPr>
    </w:p>
    <w:p w:rsidR="00DD7569" w:rsidRPr="00594869" w:rsidRDefault="00DD7569" w:rsidP="0031735D">
      <w:pPr>
        <w:jc w:val="both"/>
        <w:rPr>
          <w:rFonts w:ascii="Verdana" w:hAnsi="Verdana" w:cs="Arial"/>
          <w:sz w:val="20"/>
          <w:szCs w:val="20"/>
        </w:rPr>
      </w:pPr>
    </w:p>
    <w:p w:rsidR="00DD7569" w:rsidRPr="00594869" w:rsidRDefault="00DD7569" w:rsidP="00EE3FD7">
      <w:pPr>
        <w:keepNext/>
        <w:jc w:val="center"/>
        <w:rPr>
          <w:rFonts w:ascii="Verdana" w:hAnsi="Verdana"/>
          <w:i/>
          <w:sz w:val="20"/>
          <w:szCs w:val="20"/>
        </w:rPr>
      </w:pPr>
      <m:oMathPara>
        <m:oMath>
          <m:r>
            <w:rPr>
              <w:rFonts w:ascii="Cambria Math" w:hAnsi="Cambria Math"/>
              <w:sz w:val="20"/>
              <w:szCs w:val="20"/>
            </w:rPr>
            <m:t xml:space="preserve">Fator Juros= </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Taxa</m:t>
                          </m:r>
                        </m:num>
                        <m:den>
                          <m:r>
                            <w:rPr>
                              <w:rFonts w:ascii="Cambria Math" w:hAnsi="Cambria Math"/>
                              <w:sz w:val="20"/>
                              <w:szCs w:val="20"/>
                            </w:rPr>
                            <m:t>100</m:t>
                          </m:r>
                        </m:den>
                      </m:f>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rsidR="00DD7569" w:rsidRPr="00594869" w:rsidRDefault="00DD7569" w:rsidP="00EE3FD7">
      <w:pPr>
        <w:keepNext/>
        <w:jc w:val="center"/>
        <w:rPr>
          <w:rFonts w:ascii="Verdana" w:hAnsi="Verdana"/>
          <w:sz w:val="20"/>
          <w:szCs w:val="20"/>
        </w:rPr>
      </w:pPr>
    </w:p>
    <w:p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rsidR="00DD7569" w:rsidRPr="00594869" w:rsidRDefault="00DD7569" w:rsidP="00EE3FD7">
      <w:pPr>
        <w:keepNext/>
        <w:jc w:val="both"/>
        <w:rPr>
          <w:rFonts w:ascii="Verdana" w:hAnsi="Verdana" w:cs="Arial"/>
          <w:sz w:val="20"/>
          <w:szCs w:val="20"/>
        </w:rPr>
      </w:pPr>
    </w:p>
    <w:p w:rsidR="00DD7569" w:rsidRPr="00594869" w:rsidRDefault="00DD7569" w:rsidP="001C5BD6">
      <w:pPr>
        <w:jc w:val="both"/>
        <w:rPr>
          <w:rFonts w:ascii="Verdana" w:hAnsi="Verdana" w:cs="Arial"/>
          <w:sz w:val="20"/>
          <w:szCs w:val="20"/>
        </w:rPr>
      </w:pPr>
      <w:r w:rsidRPr="00594869">
        <w:rPr>
          <w:rFonts w:ascii="Verdana" w:hAnsi="Verdana" w:cs="Arial"/>
          <w:sz w:val="20"/>
          <w:szCs w:val="20"/>
        </w:rPr>
        <w:t xml:space="preserve">Taxa = taxa </w:t>
      </w:r>
      <w:r w:rsidR="00B2676F" w:rsidRPr="00594869">
        <w:rPr>
          <w:rFonts w:ascii="Verdana" w:hAnsi="Verdana" w:cs="Arial"/>
          <w:sz w:val="20"/>
          <w:szCs w:val="20"/>
        </w:rPr>
        <w:t xml:space="preserve">de juros fixa </w:t>
      </w:r>
      <w:r w:rsidRPr="00594869">
        <w:rPr>
          <w:rFonts w:ascii="Verdana" w:hAnsi="Verdana" w:cs="Arial"/>
          <w:sz w:val="20"/>
          <w:szCs w:val="20"/>
        </w:rPr>
        <w:t xml:space="preserve">a ser </w:t>
      </w:r>
      <w:r w:rsidRPr="00594869">
        <w:rPr>
          <w:rFonts w:ascii="Verdana" w:hAnsi="Verdana" w:cs="Arial"/>
          <w:bCs/>
          <w:sz w:val="20"/>
          <w:szCs w:val="20"/>
        </w:rPr>
        <w:t xml:space="preserve">informada com 4 (quatro) casas decimais, a ser apurada conforme o resultado do Procedimento de </w:t>
      </w:r>
      <w:proofErr w:type="spellStart"/>
      <w:r w:rsidRPr="00EE3FD7">
        <w:rPr>
          <w:rFonts w:ascii="Verdana" w:hAnsi="Verdana"/>
          <w:i/>
          <w:sz w:val="20"/>
          <w:szCs w:val="20"/>
        </w:rPr>
        <w:t>Bookbuilding</w:t>
      </w:r>
      <w:proofErr w:type="spellEnd"/>
      <w:r w:rsidR="005F448A">
        <w:rPr>
          <w:rFonts w:ascii="Verdana" w:hAnsi="Verdana"/>
          <w:i/>
          <w:sz w:val="20"/>
          <w:szCs w:val="20"/>
        </w:rPr>
        <w:t xml:space="preserve"> </w:t>
      </w:r>
      <w:r w:rsidRPr="00594869">
        <w:rPr>
          <w:rFonts w:ascii="Verdana" w:hAnsi="Verdana" w:cs="Arial"/>
          <w:bCs/>
          <w:sz w:val="20"/>
          <w:szCs w:val="20"/>
        </w:rPr>
        <w:t>e definida por meio de aditamento à presente Escritura de Emissão</w:t>
      </w:r>
      <w:r w:rsidRPr="00594869">
        <w:rPr>
          <w:rFonts w:ascii="Verdana" w:hAnsi="Verdana" w:cs="Arial"/>
          <w:sz w:val="20"/>
          <w:szCs w:val="20"/>
        </w:rPr>
        <w:t>;</w:t>
      </w:r>
    </w:p>
    <w:p w:rsidR="00DD7569" w:rsidRPr="00594869" w:rsidRDefault="00DD7569" w:rsidP="001C5BD6">
      <w:pPr>
        <w:jc w:val="both"/>
        <w:rPr>
          <w:rFonts w:ascii="Verdana" w:hAnsi="Verdana" w:cs="Arial"/>
          <w:sz w:val="20"/>
          <w:szCs w:val="20"/>
        </w:rPr>
      </w:pPr>
    </w:p>
    <w:p w:rsidR="00DD7569" w:rsidRPr="00594869" w:rsidRDefault="00DD7569" w:rsidP="0031735D">
      <w:pPr>
        <w:jc w:val="both"/>
        <w:rPr>
          <w:rFonts w:ascii="Verdana" w:hAnsi="Verdana" w:cs="Arial"/>
          <w:sz w:val="20"/>
          <w:szCs w:val="20"/>
        </w:rPr>
      </w:pPr>
      <w:r w:rsidRPr="00594869">
        <w:rPr>
          <w:rFonts w:ascii="Verdana" w:hAnsi="Verdana" w:cs="Arial"/>
          <w:sz w:val="20"/>
          <w:szCs w:val="20"/>
        </w:rPr>
        <w:lastRenderedPageBreak/>
        <w:t>DP = número de Dias Úteis entre a Primeira Data de Integralização ou a Data de Pagamento dos Juros Remuneratórios imediatamente anterior</w:t>
      </w:r>
      <w:r w:rsidRPr="00594869">
        <w:rPr>
          <w:rFonts w:ascii="Verdana" w:hAnsi="Verdana"/>
          <w:sz w:val="20"/>
          <w:szCs w:val="20"/>
        </w:rPr>
        <w:t>, conforme o caso</w:t>
      </w:r>
      <w:r w:rsidRPr="00594869">
        <w:rPr>
          <w:rFonts w:ascii="Verdana" w:hAnsi="Verdana" w:cs="Arial"/>
          <w:sz w:val="20"/>
          <w:szCs w:val="20"/>
        </w:rPr>
        <w:t>, e a data atual, sendo “DP” um número inteiro.</w:t>
      </w:r>
    </w:p>
    <w:p w:rsidR="00DD7569" w:rsidRPr="00594869" w:rsidRDefault="00DD7569" w:rsidP="0031735D">
      <w:pPr>
        <w:jc w:val="both"/>
        <w:rPr>
          <w:rFonts w:ascii="Verdana" w:hAnsi="Verdana" w:cs="Arial"/>
          <w:sz w:val="20"/>
          <w:szCs w:val="20"/>
        </w:rPr>
      </w:pPr>
    </w:p>
    <w:p w:rsidR="00DD7569" w:rsidRPr="00594869" w:rsidRDefault="00DD7569" w:rsidP="00EE3FD7">
      <w:pPr>
        <w:pStyle w:val="PargrafodaLista"/>
        <w:numPr>
          <w:ilvl w:val="3"/>
          <w:numId w:val="21"/>
        </w:numPr>
        <w:ind w:left="851" w:right="-1" w:hanging="797"/>
        <w:jc w:val="both"/>
        <w:rPr>
          <w:rFonts w:ascii="Verdana" w:hAnsi="Verdana"/>
          <w:sz w:val="20"/>
          <w:szCs w:val="20"/>
        </w:rPr>
      </w:pPr>
      <w:r w:rsidRPr="00594869">
        <w:rPr>
          <w:rFonts w:ascii="Verdana" w:hAnsi="Verdana"/>
          <w:sz w:val="20"/>
          <w:szCs w:val="20"/>
        </w:rPr>
        <w:t>A</w:t>
      </w:r>
      <w:r w:rsidR="00DC7CA2" w:rsidRPr="00594869">
        <w:rPr>
          <w:rFonts w:ascii="Verdana" w:hAnsi="Verdana"/>
          <w:sz w:val="20"/>
          <w:szCs w:val="20"/>
        </w:rPr>
        <w:t xml:space="preserve">pós a realização do Procedimento de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a</w:t>
      </w:r>
      <w:r w:rsidRPr="00594869">
        <w:rPr>
          <w:rFonts w:ascii="Verdana" w:hAnsi="Verdana"/>
          <w:sz w:val="20"/>
          <w:szCs w:val="20"/>
        </w:rPr>
        <w:t xml:space="preserve"> presente Escritura de Emissão será aditada para refletir a taxa final consolidada dos Juros Remuneratórios, sendo dispensada a realização de novo ato societário da</w:t>
      </w:r>
      <w:r w:rsidR="006515BC" w:rsidRPr="00594869">
        <w:rPr>
          <w:rFonts w:ascii="Verdana" w:hAnsi="Verdana"/>
          <w:sz w:val="20"/>
          <w:szCs w:val="20"/>
        </w:rPr>
        <w:t xml:space="preserve"> Emissora</w:t>
      </w:r>
      <w:r w:rsidRPr="00594869">
        <w:rPr>
          <w:rFonts w:ascii="Verdana" w:hAnsi="Verdana"/>
          <w:sz w:val="20"/>
          <w:szCs w:val="20"/>
        </w:rPr>
        <w:t xml:space="preserve"> para tanto e sem necessidade de prévia Assembleia Geral de Debenturistas (conforme abaixo definido).</w:t>
      </w:r>
      <w:bookmarkStart w:id="140" w:name="_DV_M146"/>
      <w:bookmarkStart w:id="141" w:name="_DV_M158"/>
      <w:bookmarkStart w:id="142" w:name="_DV_M160"/>
      <w:bookmarkStart w:id="143" w:name="_DV_M161"/>
      <w:bookmarkStart w:id="144" w:name="_DV_C87"/>
      <w:bookmarkStart w:id="145" w:name="_Ref263874908"/>
      <w:bookmarkStart w:id="146" w:name="_Ref297575384"/>
      <w:bookmarkStart w:id="147" w:name="_Ref297645315"/>
      <w:bookmarkStart w:id="148" w:name="_Ref331092039"/>
      <w:bookmarkStart w:id="149" w:name="_Ref332120930"/>
      <w:bookmarkStart w:id="150" w:name="_Ref332139437"/>
      <w:bookmarkStart w:id="151" w:name="_Ref333827088"/>
      <w:bookmarkStart w:id="152" w:name="_Ref333231006"/>
      <w:bookmarkEnd w:id="140"/>
      <w:bookmarkEnd w:id="141"/>
      <w:bookmarkEnd w:id="142"/>
      <w:bookmarkEnd w:id="143"/>
    </w:p>
    <w:p w:rsidR="00DD7569" w:rsidRPr="00594869" w:rsidRDefault="00DD7569" w:rsidP="001C5BD6">
      <w:pPr>
        <w:jc w:val="both"/>
        <w:rPr>
          <w:rFonts w:ascii="Verdana" w:hAnsi="Verdana" w:cs="Arial"/>
          <w:sz w:val="20"/>
          <w:szCs w:val="20"/>
        </w:rPr>
      </w:pPr>
    </w:p>
    <w:p w:rsidR="00DD7569" w:rsidRPr="00594869" w:rsidRDefault="00DD7569" w:rsidP="00EE3FD7">
      <w:pPr>
        <w:pStyle w:val="PargrafodaLista"/>
        <w:numPr>
          <w:ilvl w:val="2"/>
          <w:numId w:val="21"/>
        </w:numPr>
        <w:ind w:left="0" w:hanging="12"/>
        <w:jc w:val="both"/>
        <w:rPr>
          <w:rFonts w:ascii="Verdana" w:hAnsi="Verdana"/>
          <w:sz w:val="20"/>
          <w:szCs w:val="20"/>
        </w:rPr>
      </w:pPr>
      <w:bookmarkStart w:id="153" w:name="_Toc375090256"/>
      <w:bookmarkStart w:id="154" w:name="_Toc375090257"/>
      <w:bookmarkStart w:id="155" w:name="_Toc375090258"/>
      <w:bookmarkStart w:id="156" w:name="_Toc367387467"/>
      <w:bookmarkStart w:id="157" w:name="_Toc367387592"/>
      <w:bookmarkStart w:id="158" w:name="_Toc367389047"/>
      <w:bookmarkStart w:id="159" w:name="_Toc375090259"/>
      <w:bookmarkEnd w:id="153"/>
      <w:bookmarkEnd w:id="154"/>
      <w:bookmarkEnd w:id="155"/>
      <w:r w:rsidRPr="00594869">
        <w:rPr>
          <w:rFonts w:ascii="Verdana" w:hAnsi="Verdana"/>
          <w:b/>
          <w:sz w:val="20"/>
          <w:szCs w:val="20"/>
        </w:rPr>
        <w:t>Períod</w:t>
      </w:r>
      <w:bookmarkEnd w:id="156"/>
      <w:bookmarkEnd w:id="157"/>
      <w:bookmarkEnd w:id="158"/>
      <w:r w:rsidRPr="00594869">
        <w:rPr>
          <w:rFonts w:ascii="Verdana" w:hAnsi="Verdana"/>
          <w:b/>
          <w:sz w:val="20"/>
          <w:szCs w:val="20"/>
        </w:rPr>
        <w:t>o de Capitalização</w:t>
      </w:r>
      <w:bookmarkEnd w:id="159"/>
      <w:r w:rsidR="00203093" w:rsidRPr="00594869">
        <w:rPr>
          <w:rFonts w:ascii="Verdana" w:hAnsi="Verdana"/>
          <w:b/>
          <w:sz w:val="20"/>
          <w:szCs w:val="20"/>
        </w:rPr>
        <w:t xml:space="preserve">. </w:t>
      </w:r>
      <w:bookmarkStart w:id="160" w:name="_Toc367387593"/>
      <w:r w:rsidRPr="00594869">
        <w:rPr>
          <w:rFonts w:ascii="Verdana" w:hAnsi="Verdana"/>
          <w:sz w:val="20"/>
          <w:szCs w:val="20"/>
        </w:rPr>
        <w:t>Define-se “</w:t>
      </w:r>
      <w:r w:rsidRPr="00594869">
        <w:rPr>
          <w:rFonts w:ascii="Verdana" w:hAnsi="Verdana"/>
          <w:sz w:val="20"/>
          <w:szCs w:val="20"/>
          <w:u w:val="single"/>
        </w:rPr>
        <w:t>Período de Capitalização</w:t>
      </w:r>
      <w:r w:rsidRPr="00594869">
        <w:rPr>
          <w:rFonts w:ascii="Verdana" w:hAnsi="Verdana"/>
          <w:sz w:val="20"/>
          <w:szCs w:val="20"/>
        </w:rPr>
        <w:t xml:space="preserve">” como sendo o intervalo de tempo que se inicia na </w:t>
      </w:r>
      <w:r w:rsidR="00B6563E">
        <w:rPr>
          <w:rFonts w:ascii="Verdana" w:hAnsi="Verdana"/>
          <w:sz w:val="20"/>
          <w:szCs w:val="20"/>
        </w:rPr>
        <w:t xml:space="preserve">Primeira </w:t>
      </w:r>
      <w:r w:rsidRPr="00594869">
        <w:rPr>
          <w:rFonts w:ascii="Verdana" w:hAnsi="Verdana"/>
          <w:sz w:val="20"/>
          <w:szCs w:val="20"/>
        </w:rPr>
        <w:t>Data de Integralização</w:t>
      </w:r>
      <w:r w:rsidR="00B6563E">
        <w:rPr>
          <w:rFonts w:ascii="Verdana" w:hAnsi="Verdana"/>
          <w:sz w:val="20"/>
          <w:szCs w:val="20"/>
        </w:rPr>
        <w:t xml:space="preserve"> (inclusive)</w:t>
      </w:r>
      <w:r w:rsidRPr="00594869">
        <w:rPr>
          <w:rFonts w:ascii="Verdana" w:hAnsi="Verdana"/>
          <w:sz w:val="20"/>
          <w:szCs w:val="20"/>
        </w:rPr>
        <w:t>, no caso do primeiro Período de Capitalização, ou na Data de Pagamento de Juros Remuneratórios imediatamente anterior</w:t>
      </w:r>
      <w:r w:rsidR="00B6563E">
        <w:rPr>
          <w:rFonts w:ascii="Verdana" w:hAnsi="Verdana"/>
          <w:sz w:val="20"/>
          <w:szCs w:val="20"/>
        </w:rPr>
        <w:t xml:space="preserve"> (inclusive)</w:t>
      </w:r>
      <w:r w:rsidRPr="00594869">
        <w:rPr>
          <w:rFonts w:ascii="Verdana" w:hAnsi="Verdana"/>
          <w:sz w:val="20"/>
          <w:szCs w:val="20"/>
        </w:rPr>
        <w:t>, no caso dos demais Períodos de Capitalização, e termina na Data de Pagamento de Juros Remuneratórios correspondente ao período em questão</w:t>
      </w:r>
      <w:r w:rsidR="00B6563E">
        <w:rPr>
          <w:rFonts w:ascii="Verdana" w:hAnsi="Verdana"/>
          <w:sz w:val="20"/>
          <w:szCs w:val="20"/>
        </w:rPr>
        <w:t xml:space="preserve"> (exclusive)</w:t>
      </w:r>
      <w:r w:rsidRPr="00594869">
        <w:rPr>
          <w:rFonts w:ascii="Verdana" w:hAnsi="Verdana"/>
          <w:sz w:val="20"/>
          <w:szCs w:val="20"/>
        </w:rPr>
        <w:t>. Cada Período de Capitalização sucede o anterior sem solução de continuidade até a Data de Vencimento.</w:t>
      </w:r>
    </w:p>
    <w:p w:rsidR="00DD7569" w:rsidRPr="00594869" w:rsidRDefault="00DD7569" w:rsidP="00EE3FD7">
      <w:pPr>
        <w:pStyle w:val="PargrafodaLista"/>
        <w:ind w:left="0"/>
        <w:jc w:val="both"/>
        <w:rPr>
          <w:rFonts w:ascii="Verdana" w:hAnsi="Verdana"/>
          <w:sz w:val="20"/>
          <w:szCs w:val="20"/>
        </w:rPr>
      </w:pPr>
    </w:p>
    <w:bookmarkEnd w:id="160"/>
    <w:p w:rsidR="00DD7569" w:rsidRPr="00EE3FD7" w:rsidRDefault="006515BC" w:rsidP="00EE3FD7">
      <w:pPr>
        <w:pStyle w:val="PargrafodaLista"/>
        <w:numPr>
          <w:ilvl w:val="2"/>
          <w:numId w:val="21"/>
        </w:numPr>
        <w:ind w:left="0" w:hanging="12"/>
        <w:jc w:val="both"/>
        <w:rPr>
          <w:rFonts w:ascii="Verdana" w:hAnsi="Verdana"/>
          <w:b/>
          <w:sz w:val="20"/>
          <w:szCs w:val="20"/>
        </w:rPr>
      </w:pPr>
      <w:r w:rsidRPr="00EE3FD7">
        <w:rPr>
          <w:rFonts w:ascii="Verdana" w:hAnsi="Verdana"/>
          <w:b/>
          <w:sz w:val="20"/>
          <w:szCs w:val="20"/>
        </w:rPr>
        <w:t>Pagamento dos Juros Remuneratórios.</w:t>
      </w:r>
      <w:r w:rsidRPr="00594869">
        <w:rPr>
          <w:rFonts w:ascii="Verdana" w:hAnsi="Verdana"/>
          <w:sz w:val="20"/>
          <w:szCs w:val="20"/>
        </w:rPr>
        <w:t xml:space="preserve"> Sem prejuízo dos pagamentos em decorrência do vencimento antecipado</w:t>
      </w:r>
      <w:r w:rsidR="00DC3231">
        <w:rPr>
          <w:rFonts w:ascii="Verdana" w:hAnsi="Verdana"/>
          <w:sz w:val="20"/>
          <w:szCs w:val="20"/>
        </w:rPr>
        <w:t xml:space="preserve">, </w:t>
      </w:r>
      <w:r w:rsidR="00A1778C">
        <w:rPr>
          <w:rFonts w:ascii="Verdana" w:hAnsi="Verdana"/>
          <w:sz w:val="20"/>
          <w:szCs w:val="20"/>
        </w:rPr>
        <w:t xml:space="preserve">resgate antecipado (nos termos da Cláusula </w:t>
      </w:r>
      <w:r w:rsidR="00057F9E">
        <w:rPr>
          <w:rFonts w:ascii="Verdana" w:hAnsi="Verdana"/>
          <w:sz w:val="20"/>
          <w:szCs w:val="20"/>
        </w:rPr>
        <w:t>4.10.1</w:t>
      </w:r>
      <w:r w:rsidR="00A1778C">
        <w:rPr>
          <w:rFonts w:ascii="Verdana" w:hAnsi="Verdana"/>
          <w:sz w:val="20"/>
          <w:szCs w:val="20"/>
        </w:rPr>
        <w:t xml:space="preserve"> a seguir, </w:t>
      </w:r>
      <w:r w:rsidRPr="00594869">
        <w:rPr>
          <w:rFonts w:ascii="Verdana" w:hAnsi="Verdana"/>
          <w:sz w:val="20"/>
          <w:szCs w:val="20"/>
        </w:rPr>
        <w:t xml:space="preserve">Oferta de Resgate Antecipado e </w:t>
      </w:r>
      <w:r w:rsidRPr="009962BA">
        <w:rPr>
          <w:rFonts w:ascii="Verdana" w:hAnsi="Verdana"/>
          <w:sz w:val="20"/>
          <w:szCs w:val="20"/>
        </w:rPr>
        <w:t>aquisição facultativa</w:t>
      </w:r>
      <w:r w:rsidRPr="00594869">
        <w:rPr>
          <w:rFonts w:ascii="Verdana" w:hAnsi="Verdana"/>
          <w:sz w:val="20"/>
          <w:szCs w:val="20"/>
        </w:rPr>
        <w:t>, os</w:t>
      </w:r>
      <w:r w:rsidR="00DD7569" w:rsidRPr="00594869">
        <w:rPr>
          <w:rFonts w:ascii="Verdana" w:hAnsi="Verdana"/>
          <w:sz w:val="20"/>
          <w:szCs w:val="20"/>
        </w:rPr>
        <w:t xml:space="preserve"> Juros Remuneratórios serão pagos semestralmente, sempre no dia </w:t>
      </w:r>
      <w:r w:rsidRPr="00594869">
        <w:rPr>
          <w:rFonts w:ascii="Verdana" w:hAnsi="Verdana" w:cs="Arial"/>
          <w:sz w:val="20"/>
          <w:szCs w:val="20"/>
        </w:rPr>
        <w:t>15 (quinze)</w:t>
      </w:r>
      <w:r w:rsidR="00DD7569" w:rsidRPr="00594869">
        <w:rPr>
          <w:rFonts w:ascii="Verdana" w:hAnsi="Verdana"/>
          <w:sz w:val="20"/>
          <w:szCs w:val="20"/>
        </w:rPr>
        <w:t xml:space="preserve"> dos meses de </w:t>
      </w:r>
      <w:r w:rsidR="00566E6A">
        <w:rPr>
          <w:rFonts w:ascii="Verdana" w:hAnsi="Verdana" w:cs="Arial"/>
          <w:sz w:val="20"/>
          <w:szCs w:val="20"/>
        </w:rPr>
        <w:t>julho e</w:t>
      </w:r>
      <w:r w:rsidR="00566E6A" w:rsidRPr="00594869">
        <w:rPr>
          <w:rFonts w:ascii="Verdana" w:hAnsi="Verdana"/>
          <w:sz w:val="20"/>
          <w:szCs w:val="20"/>
        </w:rPr>
        <w:t xml:space="preserve"> </w:t>
      </w:r>
      <w:r w:rsidR="0030459B">
        <w:rPr>
          <w:rFonts w:ascii="Verdana" w:hAnsi="Verdana" w:cs="Arial"/>
          <w:sz w:val="20"/>
          <w:szCs w:val="20"/>
        </w:rPr>
        <w:t>janeiro</w:t>
      </w:r>
      <w:r w:rsidR="005F448A">
        <w:rPr>
          <w:rFonts w:ascii="Verdana" w:hAnsi="Verdana" w:cs="Arial"/>
          <w:sz w:val="20"/>
          <w:szCs w:val="20"/>
        </w:rPr>
        <w:t xml:space="preserve"> </w:t>
      </w:r>
      <w:r w:rsidR="00DD7569" w:rsidRPr="00594869">
        <w:rPr>
          <w:rFonts w:ascii="Verdana" w:hAnsi="Verdana"/>
          <w:sz w:val="20"/>
          <w:szCs w:val="20"/>
        </w:rPr>
        <w:t xml:space="preserve">de cada ano, sendo certo que o primeiro pagamento de Juros Remuneratórios será realizado em </w:t>
      </w:r>
      <w:r w:rsidR="0030459B">
        <w:rPr>
          <w:rFonts w:ascii="Verdana" w:hAnsi="Verdana" w:cs="Arial"/>
          <w:sz w:val="20"/>
          <w:szCs w:val="20"/>
        </w:rPr>
        <w:t>15</w:t>
      </w:r>
      <w:r w:rsidR="009E7735">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julho</w:t>
      </w:r>
      <w:r w:rsidR="005F448A">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2020</w:t>
      </w:r>
      <w:r w:rsidR="009E7735">
        <w:rPr>
          <w:rFonts w:ascii="Verdana" w:hAnsi="Verdana" w:cs="Arial"/>
          <w:sz w:val="20"/>
          <w:szCs w:val="20"/>
        </w:rPr>
        <w:t xml:space="preserve"> </w:t>
      </w:r>
      <w:r w:rsidR="00DD7569" w:rsidRPr="00594869">
        <w:rPr>
          <w:rFonts w:ascii="Verdana" w:hAnsi="Verdana"/>
          <w:sz w:val="20"/>
          <w:szCs w:val="20"/>
        </w:rPr>
        <w:t>e os demais pagamentos de Juros Remuneratórios ocorrerão sucessivamente até o último pagamento realizado na Data de Vencimento (cada uma dessas datas uma “</w:t>
      </w:r>
      <w:r w:rsidR="00DD7569" w:rsidRPr="00594869">
        <w:rPr>
          <w:rFonts w:ascii="Verdana" w:hAnsi="Verdana"/>
          <w:sz w:val="20"/>
          <w:szCs w:val="20"/>
          <w:u w:val="single"/>
        </w:rPr>
        <w:t>Data de Pagamento dos Juros Remuneratórios</w:t>
      </w:r>
      <w:r w:rsidR="00DD7569" w:rsidRPr="00594869">
        <w:rPr>
          <w:rFonts w:ascii="Verdana" w:hAnsi="Verdana"/>
          <w:sz w:val="20"/>
          <w:szCs w:val="20"/>
        </w:rPr>
        <w:t>”).</w:t>
      </w:r>
    </w:p>
    <w:p w:rsidR="006515BC" w:rsidRPr="00EE3FD7" w:rsidRDefault="006515BC" w:rsidP="00EE3FD7">
      <w:pPr>
        <w:pStyle w:val="PargrafodaLista"/>
        <w:rPr>
          <w:rFonts w:ascii="Verdana" w:hAnsi="Verdana"/>
          <w:b/>
          <w:sz w:val="20"/>
          <w:szCs w:val="20"/>
        </w:rPr>
      </w:pPr>
    </w:p>
    <w:p w:rsidR="006515BC" w:rsidRPr="00EE3FD7" w:rsidRDefault="006515BC" w:rsidP="00EE3FD7">
      <w:pPr>
        <w:pStyle w:val="PargrafodaLista"/>
        <w:numPr>
          <w:ilvl w:val="2"/>
          <w:numId w:val="21"/>
        </w:numPr>
        <w:ind w:left="0" w:hanging="12"/>
        <w:jc w:val="both"/>
        <w:rPr>
          <w:rFonts w:ascii="Verdana" w:hAnsi="Verdana"/>
          <w:sz w:val="20"/>
          <w:szCs w:val="20"/>
        </w:rPr>
      </w:pPr>
      <w:r w:rsidRPr="00EE3FD7">
        <w:rPr>
          <w:rFonts w:ascii="Verdana" w:hAnsi="Verdana"/>
          <w:sz w:val="20"/>
          <w:szCs w:val="20"/>
        </w:rPr>
        <w:t xml:space="preserve">Farão jus ao recebimento dos </w:t>
      </w:r>
      <w:r w:rsidR="00870118">
        <w:rPr>
          <w:rFonts w:ascii="Verdana" w:hAnsi="Verdana"/>
          <w:sz w:val="20"/>
          <w:szCs w:val="20"/>
        </w:rPr>
        <w:t>Juros Remuneratórios</w:t>
      </w:r>
      <w:r w:rsidRPr="00EE3FD7">
        <w:rPr>
          <w:rFonts w:ascii="Verdana" w:hAnsi="Verdana"/>
          <w:sz w:val="20"/>
          <w:szCs w:val="20"/>
        </w:rPr>
        <w:t xml:space="preserve"> aqueles que forem titulares de Debêntures </w:t>
      </w:r>
      <w:r w:rsidR="00B6563E">
        <w:rPr>
          <w:rFonts w:ascii="Verdana" w:hAnsi="Verdana"/>
          <w:sz w:val="20"/>
          <w:szCs w:val="20"/>
        </w:rPr>
        <w:t>no encerramento</w:t>
      </w:r>
      <w:r w:rsidRPr="00EE3FD7">
        <w:rPr>
          <w:rFonts w:ascii="Verdana" w:hAnsi="Verdana"/>
          <w:sz w:val="20"/>
          <w:szCs w:val="20"/>
        </w:rPr>
        <w:t xml:space="preserve"> do Dia Útil imediatamente anterior </w:t>
      </w:r>
      <w:r w:rsidR="00B6563E">
        <w:rPr>
          <w:rFonts w:ascii="Verdana" w:hAnsi="Verdana"/>
          <w:sz w:val="20"/>
          <w:szCs w:val="20"/>
        </w:rPr>
        <w:t>à respectiva data de pagamento</w:t>
      </w:r>
      <w:r w:rsidRPr="00EE3FD7">
        <w:rPr>
          <w:rFonts w:ascii="Verdana" w:hAnsi="Verdana"/>
          <w:sz w:val="20"/>
          <w:szCs w:val="20"/>
        </w:rPr>
        <w:t xml:space="preserve">. O pagamento dos Juros Remuneratórios será feito pela Emissora aos Debenturistas, de acordo com as normas e procedimentos da B3, caso as Debêntures estejam custodiadas eletronicamente na B3, ou através dos procedimentos do </w:t>
      </w:r>
      <w:proofErr w:type="spellStart"/>
      <w:r w:rsidRPr="00EE3FD7">
        <w:rPr>
          <w:rFonts w:ascii="Verdana" w:hAnsi="Verdana"/>
          <w:sz w:val="20"/>
          <w:szCs w:val="20"/>
        </w:rPr>
        <w:t>Escriturador</w:t>
      </w:r>
      <w:proofErr w:type="spellEnd"/>
      <w:r w:rsidRPr="00EE3FD7">
        <w:rPr>
          <w:rFonts w:ascii="Verdana" w:hAnsi="Verdana"/>
          <w:sz w:val="20"/>
          <w:szCs w:val="20"/>
        </w:rPr>
        <w:t xml:space="preserve"> para as Debêntures que não estejam custodiadas eletronicamente na B3.</w:t>
      </w:r>
    </w:p>
    <w:p w:rsidR="00DD7569" w:rsidRPr="00594869" w:rsidRDefault="00DD7569" w:rsidP="001C5BD6">
      <w:pPr>
        <w:rPr>
          <w:rFonts w:ascii="Verdana" w:hAnsi="Verdana"/>
          <w:b/>
          <w:sz w:val="20"/>
          <w:szCs w:val="20"/>
        </w:rPr>
      </w:pPr>
    </w:p>
    <w:p w:rsidR="005277C6"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1" w:name="_DV_M159"/>
      <w:bookmarkStart w:id="162" w:name="_DV_M162"/>
      <w:bookmarkStart w:id="163" w:name="_DV_M163"/>
      <w:bookmarkStart w:id="164" w:name="_DV_M168"/>
      <w:bookmarkStart w:id="165" w:name="_DV_M184"/>
      <w:bookmarkEnd w:id="144"/>
      <w:bookmarkEnd w:id="145"/>
      <w:bookmarkEnd w:id="146"/>
      <w:bookmarkEnd w:id="147"/>
      <w:bookmarkEnd w:id="148"/>
      <w:bookmarkEnd w:id="149"/>
      <w:bookmarkEnd w:id="150"/>
      <w:bookmarkEnd w:id="151"/>
      <w:bookmarkEnd w:id="152"/>
      <w:bookmarkEnd w:id="161"/>
      <w:bookmarkEnd w:id="162"/>
      <w:bookmarkEnd w:id="163"/>
      <w:bookmarkEnd w:id="164"/>
      <w:bookmarkEnd w:id="165"/>
      <w:r w:rsidRPr="00594869">
        <w:rPr>
          <w:rFonts w:ascii="Verdana" w:hAnsi="Verdana" w:cs="Arial"/>
          <w:b/>
          <w:smallCaps/>
          <w:sz w:val="20"/>
          <w:szCs w:val="20"/>
        </w:rPr>
        <w:t xml:space="preserve">Amortização do Valor Nominal Unitário Atualizado </w:t>
      </w:r>
    </w:p>
    <w:p w:rsidR="00C4365B" w:rsidRPr="00594869" w:rsidRDefault="00C4365B" w:rsidP="001C5BD6">
      <w:pPr>
        <w:keepNext/>
        <w:tabs>
          <w:tab w:val="left" w:pos="720"/>
        </w:tabs>
        <w:jc w:val="both"/>
        <w:rPr>
          <w:rFonts w:ascii="Verdana" w:hAnsi="Verdana"/>
          <w:sz w:val="20"/>
          <w:szCs w:val="20"/>
        </w:rPr>
      </w:pPr>
    </w:p>
    <w:p w:rsidR="00DD7569" w:rsidRPr="00FD284D" w:rsidRDefault="006515BC" w:rsidP="00EE3FD7">
      <w:pPr>
        <w:pStyle w:val="PargrafodaLista"/>
        <w:numPr>
          <w:ilvl w:val="2"/>
          <w:numId w:val="21"/>
        </w:numPr>
        <w:ind w:left="0" w:hanging="12"/>
        <w:jc w:val="both"/>
        <w:rPr>
          <w:rFonts w:ascii="Verdana" w:hAnsi="Verdana"/>
          <w:sz w:val="20"/>
          <w:szCs w:val="20"/>
        </w:rPr>
      </w:pPr>
      <w:bookmarkStart w:id="166" w:name="_DV_M185"/>
      <w:bookmarkEnd w:id="166"/>
      <w:r w:rsidRPr="00FD284D">
        <w:rPr>
          <w:rFonts w:ascii="Verdana" w:hAnsi="Verdana"/>
          <w:sz w:val="20"/>
          <w:szCs w:val="20"/>
        </w:rPr>
        <w:t>Sem prejuízo dos pagamentos em decorrência do vencimento antecipado</w:t>
      </w:r>
      <w:r w:rsidR="00D123F2" w:rsidRPr="00FD284D">
        <w:rPr>
          <w:rFonts w:ascii="Verdana" w:hAnsi="Verdana"/>
          <w:sz w:val="20"/>
          <w:szCs w:val="20"/>
        </w:rPr>
        <w:t xml:space="preserve">, </w:t>
      </w:r>
      <w:r w:rsidR="00301AE2" w:rsidRPr="00FD284D">
        <w:rPr>
          <w:rFonts w:ascii="Verdana" w:hAnsi="Verdana"/>
          <w:sz w:val="20"/>
          <w:szCs w:val="20"/>
        </w:rPr>
        <w:t xml:space="preserve">resgate antecipado (nos termos da Cláusula </w:t>
      </w:r>
      <w:r w:rsidR="00057F9E" w:rsidRPr="00FD284D">
        <w:rPr>
          <w:rFonts w:ascii="Verdana" w:hAnsi="Verdana"/>
          <w:sz w:val="20"/>
          <w:szCs w:val="20"/>
        </w:rPr>
        <w:t>4.10.1</w:t>
      </w:r>
      <w:r w:rsidR="00301AE2" w:rsidRPr="00FD284D">
        <w:rPr>
          <w:rFonts w:ascii="Verdana" w:hAnsi="Verdana"/>
          <w:sz w:val="20"/>
          <w:szCs w:val="20"/>
        </w:rPr>
        <w:t xml:space="preserve"> a seguir</w:t>
      </w:r>
      <w:r w:rsidR="003B65CB" w:rsidRPr="00FD284D">
        <w:rPr>
          <w:rFonts w:ascii="Verdana" w:hAnsi="Verdana"/>
          <w:sz w:val="20"/>
          <w:szCs w:val="20"/>
        </w:rPr>
        <w:t>)</w:t>
      </w:r>
      <w:r w:rsidR="00301AE2" w:rsidRPr="00FD284D">
        <w:rPr>
          <w:rFonts w:ascii="Verdana" w:hAnsi="Verdana"/>
          <w:sz w:val="20"/>
          <w:szCs w:val="20"/>
        </w:rPr>
        <w:t xml:space="preserve">, </w:t>
      </w:r>
      <w:r w:rsidRPr="00FD284D">
        <w:rPr>
          <w:rFonts w:ascii="Verdana" w:hAnsi="Verdana"/>
          <w:sz w:val="20"/>
          <w:szCs w:val="20"/>
        </w:rPr>
        <w:t>Oferta de Resgate Antecipado e aquisição facultativa, o</w:t>
      </w:r>
      <w:r w:rsidR="00DD7569" w:rsidRPr="00FD284D">
        <w:rPr>
          <w:rFonts w:ascii="Verdana" w:hAnsi="Verdana"/>
          <w:sz w:val="20"/>
          <w:szCs w:val="20"/>
        </w:rPr>
        <w:t xml:space="preserve"> Valor Nominal Unitário Atualizado das Debêntures será amortizado em </w:t>
      </w:r>
      <w:r w:rsidR="0030459B" w:rsidRPr="00FD284D">
        <w:rPr>
          <w:rFonts w:ascii="Verdana" w:hAnsi="Verdana" w:cs="Arial"/>
          <w:sz w:val="20"/>
          <w:szCs w:val="20"/>
        </w:rPr>
        <w:t>30</w:t>
      </w:r>
      <w:r w:rsidR="009E7735" w:rsidRPr="00FD284D">
        <w:rPr>
          <w:rFonts w:ascii="Verdana" w:hAnsi="Verdana" w:cs="Arial"/>
          <w:sz w:val="20"/>
          <w:szCs w:val="20"/>
        </w:rPr>
        <w:t xml:space="preserve"> </w:t>
      </w:r>
      <w:r w:rsidR="0030459B" w:rsidRPr="00FD284D">
        <w:rPr>
          <w:rFonts w:ascii="Verdana" w:hAnsi="Verdana"/>
          <w:sz w:val="20"/>
          <w:szCs w:val="20"/>
        </w:rPr>
        <w:t>(</w:t>
      </w:r>
      <w:r w:rsidR="0030459B" w:rsidRPr="00FD284D">
        <w:rPr>
          <w:rFonts w:ascii="Verdana" w:hAnsi="Verdana" w:cs="Arial"/>
          <w:sz w:val="20"/>
          <w:szCs w:val="20"/>
        </w:rPr>
        <w:t>trinta</w:t>
      </w:r>
      <w:r w:rsidR="0030459B" w:rsidRPr="00FD284D">
        <w:rPr>
          <w:rFonts w:ascii="Verdana" w:hAnsi="Verdana"/>
          <w:sz w:val="20"/>
          <w:szCs w:val="20"/>
        </w:rPr>
        <w:t xml:space="preserve">) </w:t>
      </w:r>
      <w:r w:rsidR="00DD7569" w:rsidRPr="00FD284D">
        <w:rPr>
          <w:rFonts w:ascii="Verdana" w:hAnsi="Verdana"/>
          <w:sz w:val="20"/>
          <w:szCs w:val="20"/>
        </w:rPr>
        <w:t xml:space="preserve">parcelas semestrais e consecutivas, nas respectivas datas de amortização, sendo a primeira parcela devida em </w:t>
      </w:r>
      <w:r w:rsidR="0030459B" w:rsidRPr="00FD284D">
        <w:rPr>
          <w:rFonts w:ascii="Verdana" w:hAnsi="Verdana" w:cs="Arial"/>
          <w:sz w:val="20"/>
          <w:szCs w:val="20"/>
        </w:rPr>
        <w:t>15</w:t>
      </w:r>
      <w:r w:rsidR="008369AA" w:rsidRPr="00FD284D">
        <w:rPr>
          <w:rFonts w:ascii="Verdana" w:hAnsi="Verdana" w:cs="Arial"/>
          <w:sz w:val="20"/>
          <w:szCs w:val="20"/>
        </w:rPr>
        <w:t xml:space="preserve"> </w:t>
      </w:r>
      <w:r w:rsidR="00DD7569" w:rsidRPr="00FD284D">
        <w:rPr>
          <w:rFonts w:ascii="Verdana" w:hAnsi="Verdana"/>
          <w:sz w:val="20"/>
          <w:szCs w:val="20"/>
        </w:rPr>
        <w:t xml:space="preserve">de </w:t>
      </w:r>
      <w:r w:rsidR="0030459B" w:rsidRPr="00FD284D">
        <w:rPr>
          <w:rFonts w:ascii="Verdana" w:hAnsi="Verdana" w:cs="Arial"/>
          <w:sz w:val="20"/>
          <w:szCs w:val="20"/>
        </w:rPr>
        <w:t xml:space="preserve">julho </w:t>
      </w:r>
      <w:r w:rsidR="00DD7569" w:rsidRPr="00FD284D">
        <w:rPr>
          <w:rFonts w:ascii="Verdana" w:hAnsi="Verdana"/>
          <w:sz w:val="20"/>
          <w:szCs w:val="20"/>
        </w:rPr>
        <w:t xml:space="preserve">de </w:t>
      </w:r>
      <w:r w:rsidR="0030459B" w:rsidRPr="00FD284D">
        <w:rPr>
          <w:rFonts w:ascii="Verdana" w:hAnsi="Verdana" w:cs="Arial"/>
          <w:sz w:val="20"/>
          <w:szCs w:val="20"/>
        </w:rPr>
        <w:t>2020</w:t>
      </w:r>
      <w:r w:rsidR="008369AA" w:rsidRPr="00FD284D">
        <w:rPr>
          <w:rFonts w:ascii="Verdana" w:hAnsi="Verdana" w:cs="Arial"/>
          <w:sz w:val="20"/>
          <w:szCs w:val="20"/>
        </w:rPr>
        <w:t xml:space="preserve"> </w:t>
      </w:r>
      <w:r w:rsidR="00DD7569" w:rsidRPr="00FD284D">
        <w:rPr>
          <w:rFonts w:ascii="Verdana" w:hAnsi="Verdana"/>
          <w:sz w:val="20"/>
          <w:szCs w:val="20"/>
        </w:rPr>
        <w:t>e a última na Data de Vencimento, conforme cronograma descrito na 1ª (primeira) coluna da tabela a seguir (“</w:t>
      </w:r>
      <w:r w:rsidR="00DD7569" w:rsidRPr="00FD284D">
        <w:rPr>
          <w:rFonts w:ascii="Verdana" w:hAnsi="Verdana"/>
          <w:sz w:val="20"/>
          <w:szCs w:val="20"/>
          <w:u w:val="single"/>
        </w:rPr>
        <w:t>Datas de Amortização das Debêntures</w:t>
      </w:r>
      <w:r w:rsidR="00DD7569" w:rsidRPr="00FD284D">
        <w:rPr>
          <w:rFonts w:ascii="Verdana" w:hAnsi="Verdana"/>
          <w:sz w:val="20"/>
          <w:szCs w:val="20"/>
        </w:rPr>
        <w:t>”) e percentuais dispostos na 3ª (terceira) coluna da tabela a seguir (“</w:t>
      </w:r>
      <w:r w:rsidR="00DD7569" w:rsidRPr="00FD284D">
        <w:rPr>
          <w:rFonts w:ascii="Verdana" w:hAnsi="Verdana"/>
          <w:sz w:val="20"/>
          <w:szCs w:val="20"/>
          <w:u w:val="single"/>
        </w:rPr>
        <w:t xml:space="preserve">Percentual do Valor Nominal </w:t>
      </w:r>
      <w:r w:rsidRPr="00FD284D">
        <w:rPr>
          <w:rFonts w:ascii="Verdana" w:hAnsi="Verdana"/>
          <w:sz w:val="20"/>
          <w:szCs w:val="20"/>
          <w:u w:val="single"/>
        </w:rPr>
        <w:t xml:space="preserve">Unitário </w:t>
      </w:r>
      <w:r w:rsidR="00DD7569" w:rsidRPr="00FD284D">
        <w:rPr>
          <w:rFonts w:ascii="Verdana" w:hAnsi="Verdana"/>
          <w:sz w:val="20"/>
          <w:szCs w:val="20"/>
          <w:u w:val="single"/>
        </w:rPr>
        <w:t>Atualizado a ser Amortizado</w:t>
      </w:r>
      <w:r w:rsidR="00DD7569" w:rsidRPr="00FD284D">
        <w:rPr>
          <w:rFonts w:ascii="Verdana" w:hAnsi="Verdana"/>
          <w:sz w:val="20"/>
          <w:szCs w:val="20"/>
        </w:rPr>
        <w:t>”), sendo os percentuais descritos na 2ª (segunda) coluna da tabela a seguir (“</w:t>
      </w:r>
      <w:r w:rsidR="00DD7569" w:rsidRPr="00FD284D">
        <w:rPr>
          <w:rFonts w:ascii="Verdana" w:hAnsi="Verdana"/>
          <w:sz w:val="20"/>
          <w:szCs w:val="20"/>
          <w:u w:val="single"/>
        </w:rPr>
        <w:t>Proporção do Valor Nominal Unitário a ser Amortizado</w:t>
      </w:r>
      <w:r w:rsidR="00DD7569" w:rsidRPr="00FD284D">
        <w:rPr>
          <w:rFonts w:ascii="Verdana" w:hAnsi="Verdana"/>
          <w:sz w:val="20"/>
          <w:szCs w:val="20"/>
        </w:rPr>
        <w:t>”) meramente referenciais, calculados de acordo com a proporção do Valor Nominal Unitário, na Data de Emissão, a ser amortizado na respectiva data de amortização, conforme descrito na 3ª (terceira) coluna:</w:t>
      </w:r>
    </w:p>
    <w:p w:rsidR="00DD7569" w:rsidRPr="00594869" w:rsidRDefault="00DD7569" w:rsidP="001C5BD6">
      <w:pPr>
        <w:jc w:val="both"/>
        <w:rPr>
          <w:rFonts w:ascii="Verdana" w:hAnsi="Verdana" w:cs="Arial"/>
          <w:sz w:val="20"/>
          <w:szCs w:val="20"/>
        </w:rPr>
      </w:pPr>
    </w:p>
    <w:tbl>
      <w:tblPr>
        <w:tblW w:w="4891" w:type="pct"/>
        <w:tblCellMar>
          <w:left w:w="70" w:type="dxa"/>
          <w:right w:w="70" w:type="dxa"/>
        </w:tblCellMar>
        <w:tblLook w:val="04A0" w:firstRow="1" w:lastRow="0" w:firstColumn="1" w:lastColumn="0" w:noHBand="0" w:noVBand="1"/>
      </w:tblPr>
      <w:tblGrid>
        <w:gridCol w:w="2122"/>
        <w:gridCol w:w="3260"/>
        <w:gridCol w:w="3481"/>
      </w:tblGrid>
      <w:tr w:rsidR="006F5802" w:rsidRPr="006F5802" w:rsidTr="006941A8">
        <w:trPr>
          <w:trHeight w:val="510"/>
        </w:trPr>
        <w:tc>
          <w:tcPr>
            <w:tcW w:w="119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Data de Amortização</w:t>
            </w:r>
          </w:p>
        </w:tc>
        <w:tc>
          <w:tcPr>
            <w:tcW w:w="1839" w:type="pct"/>
            <w:tcBorders>
              <w:top w:val="single" w:sz="4" w:space="0" w:color="auto"/>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 xml:space="preserve">Proporção do Valor Nominal Unitário a </w:t>
            </w:r>
            <w:proofErr w:type="gramStart"/>
            <w:r w:rsidRPr="006F5802">
              <w:rPr>
                <w:rFonts w:ascii="Verdana" w:hAnsi="Verdana" w:cs="Calibri"/>
                <w:b/>
                <w:bCs/>
                <w:color w:val="000000"/>
                <w:sz w:val="20"/>
                <w:szCs w:val="20"/>
              </w:rPr>
              <w:t>ser Amortizado</w:t>
            </w:r>
            <w:proofErr w:type="gramEnd"/>
            <w:r w:rsidRPr="006F5802">
              <w:rPr>
                <w:rFonts w:ascii="Verdana" w:hAnsi="Verdana" w:cs="Calibri"/>
                <w:b/>
                <w:bCs/>
                <w:color w:val="000000"/>
                <w:sz w:val="20"/>
                <w:szCs w:val="20"/>
              </w:rPr>
              <w:t>*</w:t>
            </w:r>
          </w:p>
        </w:tc>
        <w:tc>
          <w:tcPr>
            <w:tcW w:w="1964" w:type="pct"/>
            <w:tcBorders>
              <w:top w:val="single" w:sz="4" w:space="0" w:color="auto"/>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 xml:space="preserve">Percentual do Valor Nominal Unitário Atualizado a </w:t>
            </w:r>
            <w:proofErr w:type="gramStart"/>
            <w:r w:rsidRPr="006F5802">
              <w:rPr>
                <w:rFonts w:ascii="Verdana" w:hAnsi="Verdana" w:cs="Calibri"/>
                <w:b/>
                <w:bCs/>
                <w:color w:val="000000"/>
                <w:sz w:val="20"/>
                <w:szCs w:val="20"/>
              </w:rPr>
              <w:t>ser Amortizado</w:t>
            </w:r>
            <w:proofErr w:type="gramEnd"/>
            <w:r w:rsidRPr="006F5802">
              <w:rPr>
                <w:rFonts w:ascii="Verdana" w:hAnsi="Verdana" w:cs="Calibri"/>
                <w:b/>
                <w:bCs/>
                <w:color w:val="000000"/>
                <w:sz w:val="20"/>
                <w:szCs w:val="20"/>
              </w:rPr>
              <w:t>**</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15/07/2020</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1,3800%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1,3800%</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15/01/2021</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1,8500%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1,8759%</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15/07/2021</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1,8500%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1,9117%</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lastRenderedPageBreak/>
              <w:t>15/01/2022</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2,0000%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2,1070%</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15/07/2022</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2,1800%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2,3461%</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15/01/2023</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2,2000%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2,4245%</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15/07/2023</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2,3000%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2,5977%</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15/01/2024</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2,1000%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2,4351%</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15/07/2024</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2,2500%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2,6741%</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15/01/2025</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2,3500%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2,8697%</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15/07/2025</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2,4200%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3,0425%</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15/01/2026</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2,4500%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3,1769%</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15/07/2026</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2,7900%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3,7364%</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15/01/2027</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2,7800%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3,8676%</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15/07/2027</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2,9000%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4,1968%</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15/01/2028</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3,1000%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4,6828%</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15/07/2028</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3,1500%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4,9921%</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15/01/2029</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3,3100%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5,5213%</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15/07/2029</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3,3000%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5,8263%</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15/01/2030</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3,5000%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6,5617%</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15/07/2030</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3,5900%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7,2030%</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15/01/2031</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3,9500%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8,5405%</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15/07/2031</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4,0600%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9,5981%</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15/01/2032</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4,2200%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11,0356%</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15/07/2032</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4,3100%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12,6690%</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15/01/2033</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4,5100%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15,1801%</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15/07/2033</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4,5700%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18,1349%</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15/01/2034</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4,8300%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23,4125%</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15/07/2034</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4,8300%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30,5696%</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15/01/2035</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5,4600%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49,7721%</w:t>
            </w:r>
          </w:p>
        </w:tc>
      </w:tr>
      <w:tr w:rsidR="006F5802" w:rsidRPr="006F5802"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15/07/2035</w:t>
            </w:r>
          </w:p>
        </w:tc>
        <w:tc>
          <w:tcPr>
            <w:tcW w:w="1839"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5,5100%</w:t>
            </w:r>
          </w:p>
        </w:tc>
        <w:tc>
          <w:tcPr>
            <w:tcW w:w="1964" w:type="pct"/>
            <w:tcBorders>
              <w:top w:val="nil"/>
              <w:left w:val="nil"/>
              <w:bottom w:val="single" w:sz="4" w:space="0" w:color="auto"/>
              <w:right w:val="single" w:sz="4" w:space="0" w:color="auto"/>
            </w:tcBorders>
            <w:shd w:val="clear" w:color="auto" w:fill="auto"/>
            <w:vAlign w:val="center"/>
            <w:hideMark/>
          </w:tcPr>
          <w:p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100,0000%</w:t>
            </w:r>
          </w:p>
        </w:tc>
      </w:tr>
    </w:tbl>
    <w:p w:rsidR="006F5802" w:rsidRDefault="006F5802" w:rsidP="001C5BD6">
      <w:pPr>
        <w:ind w:left="284" w:right="424"/>
        <w:rPr>
          <w:rFonts w:ascii="Verdana" w:hAnsi="Verdana" w:cs="Arial"/>
          <w:sz w:val="20"/>
          <w:szCs w:val="20"/>
        </w:rPr>
      </w:pPr>
    </w:p>
    <w:p w:rsidR="00DD7569" w:rsidRPr="00EE3FD7" w:rsidRDefault="00DD7569" w:rsidP="001C5BD6">
      <w:pPr>
        <w:ind w:left="284" w:right="424"/>
        <w:rPr>
          <w:rFonts w:ascii="Verdana" w:hAnsi="Verdana" w:cs="Arial"/>
          <w:i/>
          <w:sz w:val="20"/>
          <w:szCs w:val="20"/>
        </w:rPr>
      </w:pPr>
      <w:r w:rsidRPr="00EE3FD7">
        <w:rPr>
          <w:rFonts w:ascii="Verdana" w:hAnsi="Verdana" w:cs="Arial"/>
          <w:sz w:val="20"/>
          <w:szCs w:val="20"/>
        </w:rPr>
        <w:t>*</w:t>
      </w:r>
      <w:r w:rsidRPr="00EE3FD7">
        <w:rPr>
          <w:rFonts w:ascii="Verdana" w:hAnsi="Verdana" w:cs="Arial"/>
          <w:i/>
          <w:sz w:val="20"/>
          <w:szCs w:val="20"/>
        </w:rPr>
        <w:t>Percentuais destinados a fins meramente referenciais.</w:t>
      </w:r>
    </w:p>
    <w:p w:rsidR="00DD7569" w:rsidRPr="00EE3FD7" w:rsidRDefault="00DD7569" w:rsidP="00EE3FD7">
      <w:pPr>
        <w:keepLines/>
        <w:ind w:left="284" w:right="424"/>
        <w:jc w:val="both"/>
        <w:rPr>
          <w:rFonts w:ascii="Verdana" w:hAnsi="Verdana"/>
          <w:sz w:val="20"/>
          <w:szCs w:val="20"/>
        </w:rPr>
      </w:pPr>
      <w:r w:rsidRPr="00EE3FD7">
        <w:rPr>
          <w:rFonts w:ascii="Verdana" w:hAnsi="Verdana" w:cs="Arial"/>
          <w:sz w:val="20"/>
          <w:szCs w:val="20"/>
        </w:rPr>
        <w:t>**</w:t>
      </w:r>
      <w:r w:rsidRPr="00EE3FD7">
        <w:rPr>
          <w:rFonts w:ascii="Verdana" w:hAnsi="Verdana" w:cs="Arial"/>
          <w:i/>
          <w:sz w:val="20"/>
          <w:szCs w:val="20"/>
        </w:rPr>
        <w:t xml:space="preserve">Percentuais destinados ao cálculo da amortização do Valor Nominal </w:t>
      </w:r>
      <w:r w:rsidR="006637FA" w:rsidRPr="00EE3FD7">
        <w:rPr>
          <w:rFonts w:ascii="Verdana" w:hAnsi="Verdana" w:cs="Arial"/>
          <w:i/>
          <w:sz w:val="20"/>
          <w:szCs w:val="20"/>
        </w:rPr>
        <w:t xml:space="preserve">Unitário </w:t>
      </w:r>
      <w:r w:rsidRPr="00EE3FD7">
        <w:rPr>
          <w:rFonts w:ascii="Verdana" w:hAnsi="Verdana" w:cs="Arial"/>
          <w:i/>
          <w:sz w:val="20"/>
          <w:szCs w:val="20"/>
        </w:rPr>
        <w:t xml:space="preserve">Atualizado das Debêntures a serem informados com 4 (quatro) casas decimais, sem arredondamentos. </w:t>
      </w:r>
    </w:p>
    <w:p w:rsidR="00DD7569" w:rsidRPr="00594869" w:rsidRDefault="00DD7569" w:rsidP="001C5BD6">
      <w:pPr>
        <w:jc w:val="both"/>
        <w:rPr>
          <w:rFonts w:ascii="Verdana" w:hAnsi="Verdana" w:cs="Arial"/>
          <w:sz w:val="20"/>
          <w:szCs w:val="20"/>
        </w:rPr>
      </w:pPr>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7" w:name="_DV_M186"/>
      <w:bookmarkStart w:id="168" w:name="_Toc499990356"/>
      <w:bookmarkEnd w:id="131"/>
      <w:bookmarkEnd w:id="167"/>
      <w:r w:rsidRPr="00594869">
        <w:rPr>
          <w:rFonts w:ascii="Verdana" w:hAnsi="Verdana" w:cs="Arial"/>
          <w:b/>
          <w:smallCaps/>
          <w:sz w:val="20"/>
          <w:szCs w:val="20"/>
        </w:rPr>
        <w:t>Local de Pagamento</w:t>
      </w:r>
      <w:bookmarkEnd w:id="168"/>
    </w:p>
    <w:p w:rsidR="00DD7569" w:rsidRPr="00594869" w:rsidRDefault="00DD7569" w:rsidP="0031735D">
      <w:pPr>
        <w:keepNext/>
        <w:jc w:val="both"/>
        <w:rPr>
          <w:rFonts w:ascii="Verdana" w:hAnsi="Verdana" w:cs="Arial"/>
          <w:sz w:val="20"/>
          <w:szCs w:val="20"/>
        </w:rPr>
      </w:pPr>
    </w:p>
    <w:p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69" w:name="_DV_M187"/>
      <w:bookmarkEnd w:id="169"/>
      <w:r w:rsidRPr="00594869">
        <w:rPr>
          <w:rFonts w:ascii="Verdana" w:hAnsi="Verdana" w:cs="Arial"/>
          <w:sz w:val="20"/>
          <w:szCs w:val="20"/>
        </w:rPr>
        <w:t>Os pagamentos a que fizerem jus as Debêntures serão efetuados pela Emissora utilizando-se, conforme o caso: (a)</w:t>
      </w:r>
      <w:r w:rsidR="001C5BD6" w:rsidRPr="00594869">
        <w:rPr>
          <w:rFonts w:ascii="Verdana" w:hAnsi="Verdana" w:cs="Arial"/>
          <w:sz w:val="20"/>
          <w:szCs w:val="20"/>
        </w:rPr>
        <w:t> </w:t>
      </w:r>
      <w:r w:rsidRPr="00594869">
        <w:rPr>
          <w:rFonts w:ascii="Verdana" w:hAnsi="Verdana" w:cs="Arial"/>
          <w:sz w:val="20"/>
          <w:szCs w:val="20"/>
        </w:rPr>
        <w:t xml:space="preserve">os procedimentos adotados pela </w:t>
      </w:r>
      <w:r w:rsidR="00CB2E32" w:rsidRPr="00594869">
        <w:rPr>
          <w:rFonts w:ascii="Verdana" w:hAnsi="Verdana" w:cs="Arial"/>
          <w:sz w:val="20"/>
          <w:szCs w:val="20"/>
        </w:rPr>
        <w:t>B3</w:t>
      </w:r>
      <w:r w:rsidRPr="00594869">
        <w:rPr>
          <w:rFonts w:ascii="Verdana" w:hAnsi="Verdana" w:cs="Arial"/>
          <w:sz w:val="20"/>
          <w:szCs w:val="20"/>
        </w:rPr>
        <w:t xml:space="preserve">, para as Debêntures custodiadas eletronicamente na </w:t>
      </w:r>
      <w:r w:rsidR="00CB2E32" w:rsidRPr="00594869">
        <w:rPr>
          <w:rFonts w:ascii="Verdana" w:hAnsi="Verdana" w:cs="Arial"/>
          <w:sz w:val="20"/>
          <w:szCs w:val="20"/>
        </w:rPr>
        <w:t>B3</w:t>
      </w:r>
      <w:r w:rsidRPr="00594869">
        <w:rPr>
          <w:rFonts w:ascii="Verdana" w:hAnsi="Verdana" w:cs="Arial"/>
          <w:sz w:val="20"/>
          <w:szCs w:val="20"/>
        </w:rPr>
        <w:t>; ou (b)</w:t>
      </w:r>
      <w:r w:rsidR="00DC0EF0" w:rsidRPr="00594869">
        <w:rPr>
          <w:rFonts w:ascii="Verdana" w:hAnsi="Verdana" w:cs="Arial"/>
          <w:sz w:val="20"/>
          <w:szCs w:val="20"/>
        </w:rPr>
        <w:t> </w:t>
      </w:r>
      <w:r w:rsidRPr="00594869">
        <w:rPr>
          <w:rFonts w:ascii="Verdana" w:hAnsi="Verdana" w:cs="Arial"/>
          <w:sz w:val="20"/>
          <w:szCs w:val="20"/>
        </w:rPr>
        <w:t xml:space="preserve">os procedimentos adotados pelo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para as Debêntures que eventualmente não estejam custodiadas eletronicamente na </w:t>
      </w:r>
      <w:r w:rsidR="00CB2E32" w:rsidRPr="00594869">
        <w:rPr>
          <w:rFonts w:ascii="Verdana" w:hAnsi="Verdana" w:cs="Arial"/>
          <w:sz w:val="20"/>
          <w:szCs w:val="20"/>
        </w:rPr>
        <w:t>B3</w:t>
      </w:r>
      <w:r w:rsidRPr="00594869">
        <w:rPr>
          <w:rFonts w:ascii="Verdana" w:hAnsi="Verdana" w:cs="Arial"/>
          <w:sz w:val="20"/>
          <w:szCs w:val="20"/>
        </w:rPr>
        <w:t>.</w:t>
      </w:r>
    </w:p>
    <w:p w:rsidR="00DD7569" w:rsidRPr="00594869" w:rsidRDefault="00DD7569" w:rsidP="001C5BD6">
      <w:pPr>
        <w:jc w:val="both"/>
        <w:rPr>
          <w:rFonts w:ascii="Verdana" w:hAnsi="Verdana" w:cs="Arial"/>
          <w:sz w:val="20"/>
          <w:szCs w:val="20"/>
        </w:rPr>
      </w:pPr>
      <w:bookmarkStart w:id="170" w:name="_Toc499990357"/>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71" w:name="_DV_M188"/>
      <w:bookmarkEnd w:id="171"/>
      <w:r w:rsidRPr="00594869">
        <w:rPr>
          <w:rFonts w:ascii="Verdana" w:hAnsi="Verdana" w:cs="Arial"/>
          <w:b/>
          <w:smallCaps/>
          <w:sz w:val="20"/>
          <w:szCs w:val="20"/>
        </w:rPr>
        <w:t>Prorrogação dos Prazos</w:t>
      </w:r>
      <w:bookmarkStart w:id="172" w:name="_DV_M189"/>
      <w:bookmarkEnd w:id="170"/>
      <w:bookmarkEnd w:id="172"/>
    </w:p>
    <w:p w:rsidR="00DD7569" w:rsidRPr="00594869" w:rsidRDefault="00DD7569" w:rsidP="00EE3FD7">
      <w:pPr>
        <w:keepNext/>
        <w:jc w:val="both"/>
        <w:rPr>
          <w:rFonts w:ascii="Verdana" w:hAnsi="Verdana" w:cs="Arial"/>
          <w:sz w:val="20"/>
          <w:szCs w:val="20"/>
        </w:rPr>
      </w:pPr>
    </w:p>
    <w:p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73" w:name="_DV_M190"/>
      <w:bookmarkEnd w:id="173"/>
      <w:r w:rsidRPr="00594869">
        <w:rPr>
          <w:rFonts w:ascii="Verdana" w:hAnsi="Verdana" w:cs="Arial"/>
          <w:sz w:val="20"/>
          <w:szCs w:val="20"/>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74" w:name="_DV_M191"/>
      <w:bookmarkEnd w:id="174"/>
      <w:r w:rsidRPr="00594869">
        <w:rPr>
          <w:rFonts w:ascii="Verdana" w:hAnsi="Verdana" w:cs="Arial"/>
          <w:sz w:val="20"/>
          <w:szCs w:val="20"/>
        </w:rPr>
        <w:t xml:space="preserve">pagamentos </w:t>
      </w:r>
      <w:r w:rsidR="00DC0EF0" w:rsidRPr="00594869">
        <w:rPr>
          <w:rFonts w:ascii="Verdana" w:hAnsi="Verdana" w:cs="Arial"/>
          <w:sz w:val="20"/>
          <w:szCs w:val="20"/>
        </w:rPr>
        <w:t>não seja um Dia Útil</w:t>
      </w:r>
      <w:r w:rsidRPr="00594869">
        <w:rPr>
          <w:rFonts w:ascii="Verdana" w:hAnsi="Verdana" w:cs="Arial"/>
          <w:sz w:val="20"/>
          <w:szCs w:val="20"/>
        </w:rPr>
        <w:t>.</w:t>
      </w:r>
    </w:p>
    <w:p w:rsidR="00CA614D" w:rsidRPr="00594869" w:rsidRDefault="00CA614D" w:rsidP="00EE3FD7">
      <w:pPr>
        <w:pStyle w:val="PargrafodaLista"/>
        <w:ind w:left="0"/>
        <w:jc w:val="both"/>
        <w:rPr>
          <w:rFonts w:ascii="Verdana" w:hAnsi="Verdana" w:cs="Arial"/>
          <w:sz w:val="20"/>
          <w:szCs w:val="20"/>
        </w:rPr>
      </w:pPr>
    </w:p>
    <w:p w:rsidR="00CA614D" w:rsidRPr="00594869" w:rsidRDefault="00CA614D"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Para os fins desta Escritura de Emissão, considera-se “</w:t>
      </w:r>
      <w:r w:rsidRPr="00594869">
        <w:rPr>
          <w:rFonts w:ascii="Verdana" w:hAnsi="Verdana" w:cs="Arial"/>
          <w:sz w:val="20"/>
          <w:szCs w:val="20"/>
          <w:u w:val="single"/>
        </w:rPr>
        <w:t>Dia(s) Útil(eis)</w:t>
      </w:r>
      <w:r w:rsidRPr="00594869">
        <w:rPr>
          <w:rFonts w:ascii="Verdana" w:hAnsi="Verdana" w:cs="Arial"/>
          <w:sz w:val="20"/>
          <w:szCs w:val="20"/>
        </w:rPr>
        <w:t>” (i) com relação a qualquer obrigação pecuniária (inclusive para fins de cálculos nos termos desta Escritura de Emissão) realizada por meio da B3, qualquer dia que não seja sábado, domingo ou feriado declarado nacional; (</w:t>
      </w:r>
      <w:proofErr w:type="spellStart"/>
      <w:r w:rsidRPr="00594869">
        <w:rPr>
          <w:rFonts w:ascii="Verdana" w:hAnsi="Verdana" w:cs="Arial"/>
          <w:sz w:val="20"/>
          <w:szCs w:val="20"/>
        </w:rPr>
        <w:t>ii</w:t>
      </w:r>
      <w:proofErr w:type="spellEnd"/>
      <w:r w:rsidRPr="00594869">
        <w:rPr>
          <w:rFonts w:ascii="Verdana" w:hAnsi="Verdana" w:cs="Arial"/>
          <w:sz w:val="20"/>
          <w:szCs w:val="20"/>
        </w:rPr>
        <w:t xml:space="preserve">) com relação a qualquer obrigação pecuniária que não seja realizada por meio da B3, qualquer dia no qual, concomitantemente, haja expediente </w:t>
      </w:r>
      <w:r w:rsidR="00301AE2">
        <w:rPr>
          <w:rFonts w:ascii="Verdana" w:hAnsi="Verdana" w:cs="Arial"/>
          <w:sz w:val="20"/>
          <w:szCs w:val="20"/>
        </w:rPr>
        <w:t xml:space="preserve">nas instituições financeiras </w:t>
      </w:r>
      <w:r w:rsidRPr="00594869">
        <w:rPr>
          <w:rFonts w:ascii="Verdana" w:hAnsi="Verdana" w:cs="Arial"/>
          <w:sz w:val="20"/>
          <w:szCs w:val="20"/>
        </w:rPr>
        <w:t>na Cidade de Belo Horizonte, Estado de Minas Gerais e na Cidade de São Paulo, Estado de São Paulo e que não seja sábado, domingo ou feriado declarado nacional.</w:t>
      </w:r>
    </w:p>
    <w:p w:rsidR="00DD7569" w:rsidRPr="00594869" w:rsidRDefault="00DD7569" w:rsidP="001C5BD6">
      <w:pPr>
        <w:jc w:val="both"/>
        <w:rPr>
          <w:rFonts w:ascii="Verdana" w:hAnsi="Verdana" w:cs="Arial"/>
          <w:sz w:val="20"/>
          <w:szCs w:val="20"/>
        </w:rPr>
      </w:pPr>
      <w:bookmarkStart w:id="175" w:name="_Toc499990358"/>
    </w:p>
    <w:p w:rsidR="005F7FB0"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bookmarkStart w:id="176" w:name="_DV_M192"/>
      <w:bookmarkEnd w:id="176"/>
      <w:r w:rsidRPr="00594869">
        <w:rPr>
          <w:rFonts w:ascii="Verdana" w:hAnsi="Verdana" w:cs="Arial"/>
          <w:b/>
          <w:smallCaps/>
          <w:sz w:val="20"/>
          <w:szCs w:val="20"/>
        </w:rPr>
        <w:t>Encargos Moratórios</w:t>
      </w:r>
      <w:bookmarkEnd w:id="175"/>
    </w:p>
    <w:p w:rsidR="005F7FB0" w:rsidRPr="00EE3FD7" w:rsidRDefault="005F7FB0" w:rsidP="00EE3FD7">
      <w:pPr>
        <w:pStyle w:val="PargrafodaLista"/>
        <w:keepNext/>
        <w:tabs>
          <w:tab w:val="left" w:pos="720"/>
        </w:tabs>
        <w:ind w:left="0"/>
        <w:jc w:val="both"/>
        <w:rPr>
          <w:rFonts w:ascii="Verdana" w:hAnsi="Verdana"/>
          <w:sz w:val="20"/>
          <w:szCs w:val="20"/>
        </w:rPr>
      </w:pPr>
      <w:bookmarkStart w:id="177" w:name="_DV_M193"/>
      <w:bookmarkEnd w:id="177"/>
    </w:p>
    <w:p w:rsidR="00DD7569" w:rsidRPr="00594869" w:rsidRDefault="00DD7569"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Sem prejuízo da Atualização Monetária e dos Juros Remuneratórios, ocorrendo impontualidade no pagamento de qualquer quantia devida e não paga aos Debenturistas, os débitos em atraso ficarão sujeitos, desde a data do inadimplemento até a data do efetivo pagamento, independentemente de aviso ou notificação ou interpelação judicial ou extrajudicial, a: (a)</w:t>
      </w:r>
      <w:r w:rsidR="00DC0EF0" w:rsidRPr="00594869">
        <w:rPr>
          <w:rFonts w:ascii="Verdana" w:hAnsi="Verdana" w:cs="Arial"/>
          <w:sz w:val="20"/>
          <w:szCs w:val="20"/>
        </w:rPr>
        <w:t> </w:t>
      </w:r>
      <w:r w:rsidRPr="00594869">
        <w:rPr>
          <w:rFonts w:ascii="Verdana" w:hAnsi="Verdana" w:cs="Arial"/>
          <w:sz w:val="20"/>
          <w:szCs w:val="20"/>
        </w:rPr>
        <w:t>juros moratórios à razão de 1%</w:t>
      </w:r>
      <w:r w:rsidR="00DC0EF0" w:rsidRPr="00594869">
        <w:rPr>
          <w:rFonts w:ascii="Verdana" w:hAnsi="Verdana" w:cs="Arial"/>
          <w:sz w:val="20"/>
          <w:szCs w:val="20"/>
        </w:rPr>
        <w:t> </w:t>
      </w:r>
      <w:r w:rsidRPr="00594869">
        <w:rPr>
          <w:rFonts w:ascii="Verdana" w:hAnsi="Verdana" w:cs="Arial"/>
          <w:sz w:val="20"/>
          <w:szCs w:val="20"/>
        </w:rPr>
        <w:t xml:space="preserve">(um por cento) ao mês sobre o montante devido,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e (b)</w:t>
      </w:r>
      <w:r w:rsidR="00DC0EF0" w:rsidRPr="00594869">
        <w:rPr>
          <w:rFonts w:ascii="Verdana" w:hAnsi="Verdana" w:cs="Arial"/>
          <w:sz w:val="20"/>
          <w:szCs w:val="20"/>
        </w:rPr>
        <w:t> </w:t>
      </w:r>
      <w:r w:rsidRPr="00594869">
        <w:rPr>
          <w:rFonts w:ascii="Verdana" w:hAnsi="Verdana" w:cs="Arial"/>
          <w:sz w:val="20"/>
          <w:szCs w:val="20"/>
        </w:rPr>
        <w:t>multa convencional, irredutível e de natureza não compensatória, de 2% (dois por cento) sobre o valor devido e não pago (“</w:t>
      </w:r>
      <w:r w:rsidRPr="00594869">
        <w:rPr>
          <w:rFonts w:ascii="Verdana" w:hAnsi="Verdana" w:cs="Arial"/>
          <w:sz w:val="20"/>
          <w:szCs w:val="20"/>
          <w:u w:val="single"/>
        </w:rPr>
        <w:t>Encargos Moratórios</w:t>
      </w:r>
      <w:r w:rsidRPr="00594869">
        <w:rPr>
          <w:rFonts w:ascii="Verdana" w:hAnsi="Verdana" w:cs="Arial"/>
          <w:sz w:val="20"/>
          <w:szCs w:val="20"/>
        </w:rPr>
        <w:t xml:space="preserve">”). </w:t>
      </w:r>
    </w:p>
    <w:p w:rsidR="00DD7569" w:rsidRPr="00594869" w:rsidRDefault="00DD7569" w:rsidP="001C5BD6">
      <w:pPr>
        <w:jc w:val="both"/>
        <w:rPr>
          <w:rFonts w:ascii="Verdana" w:hAnsi="Verdana" w:cs="Arial"/>
          <w:sz w:val="20"/>
          <w:szCs w:val="20"/>
        </w:rPr>
      </w:pPr>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78" w:name="_DV_M194"/>
      <w:bookmarkStart w:id="179" w:name="_Toc499990359"/>
      <w:bookmarkEnd w:id="178"/>
      <w:r w:rsidRPr="00594869">
        <w:rPr>
          <w:rFonts w:ascii="Verdana" w:hAnsi="Verdana" w:cs="Arial"/>
          <w:b/>
          <w:smallCaps/>
          <w:sz w:val="20"/>
          <w:szCs w:val="20"/>
        </w:rPr>
        <w:t>Decadência dos Direitos aos Acréscimos</w:t>
      </w:r>
      <w:bookmarkEnd w:id="179"/>
    </w:p>
    <w:p w:rsidR="00DD7569" w:rsidRPr="00594869" w:rsidRDefault="00DD7569" w:rsidP="00EE3FD7">
      <w:pPr>
        <w:keepNext/>
        <w:jc w:val="both"/>
        <w:rPr>
          <w:rFonts w:ascii="Verdana" w:hAnsi="Verdana" w:cs="Arial"/>
          <w:sz w:val="20"/>
          <w:szCs w:val="20"/>
        </w:rPr>
      </w:pPr>
    </w:p>
    <w:p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80" w:name="_DV_M195"/>
      <w:bookmarkEnd w:id="180"/>
      <w:r w:rsidRPr="00594869">
        <w:rPr>
          <w:rFonts w:ascii="Verdana" w:hAnsi="Verdana" w:cs="Arial"/>
          <w:sz w:val="20"/>
          <w:szCs w:val="20"/>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rsidR="00DD7569" w:rsidRPr="00594869" w:rsidRDefault="00DD7569" w:rsidP="001C5BD6">
      <w:pPr>
        <w:jc w:val="both"/>
        <w:rPr>
          <w:rFonts w:ascii="Verdana" w:hAnsi="Verdana" w:cs="Arial"/>
          <w:sz w:val="20"/>
          <w:szCs w:val="20"/>
        </w:rPr>
      </w:pPr>
      <w:bookmarkStart w:id="181" w:name="_DV_M196"/>
      <w:bookmarkStart w:id="182" w:name="_DV_M197"/>
      <w:bookmarkStart w:id="183" w:name="_DV_M198"/>
      <w:bookmarkStart w:id="184" w:name="_DV_M199"/>
      <w:bookmarkStart w:id="185" w:name="_DV_M202"/>
      <w:bookmarkStart w:id="186" w:name="_DV_M203"/>
      <w:bookmarkStart w:id="187" w:name="_DV_M204"/>
      <w:bookmarkStart w:id="188" w:name="_DV_M205"/>
      <w:bookmarkStart w:id="189" w:name="_DV_M206"/>
      <w:bookmarkStart w:id="190" w:name="_DV_M207"/>
      <w:bookmarkStart w:id="191" w:name="_DV_M208"/>
      <w:bookmarkStart w:id="192" w:name="_DV_M209"/>
      <w:bookmarkEnd w:id="181"/>
      <w:bookmarkEnd w:id="182"/>
      <w:bookmarkEnd w:id="183"/>
      <w:bookmarkEnd w:id="184"/>
      <w:bookmarkEnd w:id="185"/>
      <w:bookmarkEnd w:id="186"/>
      <w:bookmarkEnd w:id="187"/>
      <w:bookmarkEnd w:id="188"/>
      <w:bookmarkEnd w:id="189"/>
      <w:bookmarkEnd w:id="190"/>
      <w:bookmarkEnd w:id="191"/>
      <w:bookmarkEnd w:id="192"/>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3" w:name="_DV_M210"/>
      <w:bookmarkEnd w:id="193"/>
      <w:r w:rsidRPr="00594869">
        <w:rPr>
          <w:rFonts w:ascii="Verdana" w:hAnsi="Verdana" w:cs="Arial"/>
          <w:b/>
          <w:smallCaps/>
          <w:sz w:val="20"/>
          <w:szCs w:val="20"/>
        </w:rPr>
        <w:t>Repactuação Programada</w:t>
      </w:r>
    </w:p>
    <w:p w:rsidR="00DD7569" w:rsidRPr="00594869" w:rsidRDefault="00DD7569" w:rsidP="0031735D">
      <w:pPr>
        <w:keepNext/>
        <w:jc w:val="both"/>
        <w:rPr>
          <w:rFonts w:ascii="Verdana" w:hAnsi="Verdana" w:cs="Arial"/>
          <w:sz w:val="20"/>
          <w:szCs w:val="20"/>
        </w:rPr>
      </w:pPr>
    </w:p>
    <w:p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94" w:name="_DV_M211"/>
      <w:bookmarkEnd w:id="194"/>
      <w:r w:rsidRPr="00594869">
        <w:rPr>
          <w:rFonts w:ascii="Verdana" w:hAnsi="Verdana" w:cs="Arial"/>
          <w:sz w:val="20"/>
          <w:szCs w:val="20"/>
        </w:rPr>
        <w:t>Não haverá repactuação programada das Debêntures.</w:t>
      </w:r>
    </w:p>
    <w:p w:rsidR="004C36AF" w:rsidRPr="00594869" w:rsidRDefault="004C36AF" w:rsidP="00EE3FD7">
      <w:pPr>
        <w:jc w:val="both"/>
        <w:rPr>
          <w:rFonts w:ascii="Verdana" w:hAnsi="Verdana" w:cs="Arial"/>
          <w:sz w:val="20"/>
          <w:szCs w:val="20"/>
        </w:rPr>
      </w:pPr>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Amortização Extraordinária</w:t>
      </w:r>
    </w:p>
    <w:p w:rsidR="004F2237" w:rsidRPr="00594869" w:rsidRDefault="004F2237" w:rsidP="0031735D">
      <w:pPr>
        <w:keepNext/>
        <w:jc w:val="both"/>
        <w:rPr>
          <w:rFonts w:ascii="Verdana" w:eastAsia="Arial Unicode MS" w:hAnsi="Verdana" w:cs="Arial"/>
          <w:sz w:val="20"/>
          <w:szCs w:val="20"/>
        </w:rPr>
      </w:pPr>
    </w:p>
    <w:p w:rsidR="00DD7569" w:rsidRPr="00594869" w:rsidRDefault="00DD7569" w:rsidP="001C5BD6">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As Debêntures não estarão sujeitas a amortização extraordinária pela Emissora.</w:t>
      </w:r>
    </w:p>
    <w:p w:rsidR="00C269EA" w:rsidRPr="00594869" w:rsidRDefault="00C269EA" w:rsidP="00EE3FD7">
      <w:pPr>
        <w:jc w:val="both"/>
        <w:rPr>
          <w:rFonts w:ascii="Verdana" w:hAnsi="Verdana" w:cs="Arial"/>
          <w:sz w:val="20"/>
          <w:szCs w:val="20"/>
        </w:rPr>
      </w:pPr>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r w:rsidRPr="00594869">
        <w:rPr>
          <w:rFonts w:ascii="Verdana" w:hAnsi="Verdana" w:cs="Arial"/>
          <w:b/>
          <w:smallCaps/>
          <w:sz w:val="20"/>
          <w:szCs w:val="20"/>
        </w:rPr>
        <w:t>Resgate Antecipado Facultativo e Oferta de Resgate Antecipado</w:t>
      </w:r>
    </w:p>
    <w:p w:rsidR="00DD7569" w:rsidRPr="00594869" w:rsidRDefault="00DD7569" w:rsidP="00EE3FD7">
      <w:pPr>
        <w:keepNext/>
        <w:rPr>
          <w:rFonts w:ascii="Verdana" w:eastAsia="Arial Unicode MS" w:hAnsi="Verdana" w:cs="Arial"/>
          <w:sz w:val="20"/>
          <w:szCs w:val="20"/>
        </w:rPr>
      </w:pPr>
    </w:p>
    <w:p w:rsidR="006456BA" w:rsidRPr="00BD28BE" w:rsidRDefault="00DD7569" w:rsidP="0056060F">
      <w:pPr>
        <w:pStyle w:val="PargrafodaLista"/>
        <w:numPr>
          <w:ilvl w:val="2"/>
          <w:numId w:val="21"/>
        </w:numPr>
        <w:tabs>
          <w:tab w:val="left" w:pos="720"/>
        </w:tabs>
        <w:ind w:left="0" w:firstLine="0"/>
        <w:jc w:val="both"/>
        <w:rPr>
          <w:rFonts w:ascii="Verdana" w:hAnsi="Verdana" w:cs="Arial"/>
          <w:sz w:val="20"/>
          <w:szCs w:val="20"/>
        </w:rPr>
      </w:pPr>
      <w:r w:rsidRPr="00D123F2">
        <w:rPr>
          <w:rFonts w:ascii="Verdana" w:eastAsia="Arial Unicode MS" w:hAnsi="Verdana" w:cs="Arial"/>
          <w:b/>
          <w:sz w:val="20"/>
          <w:szCs w:val="20"/>
        </w:rPr>
        <w:t>Resgate Antecipado Facultativo</w:t>
      </w:r>
      <w:r w:rsidRPr="00D123F2">
        <w:rPr>
          <w:rFonts w:ascii="Verdana" w:eastAsia="Arial Unicode MS" w:hAnsi="Verdana" w:cs="Arial"/>
          <w:i/>
          <w:sz w:val="20"/>
          <w:szCs w:val="20"/>
        </w:rPr>
        <w:t>.</w:t>
      </w:r>
      <w:r w:rsidR="006D2680">
        <w:rPr>
          <w:rFonts w:ascii="Verdana" w:eastAsia="Arial Unicode MS" w:hAnsi="Verdana" w:cs="Arial"/>
          <w:i/>
          <w:sz w:val="20"/>
          <w:szCs w:val="20"/>
        </w:rPr>
        <w:t xml:space="preserve"> </w:t>
      </w:r>
      <w:r w:rsidRPr="00594869">
        <w:rPr>
          <w:rFonts w:ascii="Verdana" w:hAnsi="Verdana" w:cs="Arial"/>
          <w:sz w:val="20"/>
          <w:szCs w:val="20"/>
        </w:rPr>
        <w:t>As Debêntures não estarão sujeitas a resgate antecipado facultativo pela Emissora, total ou parcial</w:t>
      </w:r>
      <w:r w:rsidR="00783D05" w:rsidRPr="00594869">
        <w:rPr>
          <w:rFonts w:ascii="Verdana" w:hAnsi="Verdana" w:cs="Arial"/>
          <w:sz w:val="20"/>
          <w:szCs w:val="20"/>
        </w:rPr>
        <w:t xml:space="preserve">, </w:t>
      </w:r>
      <w:r w:rsidR="0028599C">
        <w:rPr>
          <w:rFonts w:ascii="Verdana" w:hAnsi="Verdana" w:cs="Arial"/>
          <w:sz w:val="20"/>
          <w:szCs w:val="20"/>
        </w:rPr>
        <w:t xml:space="preserve">salvo </w:t>
      </w:r>
      <w:r w:rsidR="0028599C">
        <w:rPr>
          <w:rFonts w:ascii="Verdana" w:eastAsia="Arial Unicode MS" w:hAnsi="Verdana" w:cs="Arial"/>
          <w:sz w:val="20"/>
          <w:szCs w:val="20"/>
        </w:rPr>
        <w:t>caso</w:t>
      </w:r>
      <w:r w:rsidR="0028599C" w:rsidRPr="00D90629">
        <w:rPr>
          <w:rFonts w:ascii="Verdana" w:eastAsia="Arial Unicode MS" w:hAnsi="Verdana" w:cs="Arial"/>
          <w:sz w:val="20"/>
          <w:szCs w:val="20"/>
        </w:rPr>
        <w:t xml:space="preserve"> as Debêntures deixem de gozar do tratamento tributário previsto na Lei 12.431</w:t>
      </w:r>
      <w:r w:rsidR="0028599C">
        <w:rPr>
          <w:rFonts w:ascii="Verdana" w:eastAsia="Arial Unicode MS" w:hAnsi="Verdana" w:cs="Arial"/>
          <w:sz w:val="20"/>
          <w:szCs w:val="20"/>
        </w:rPr>
        <w:t xml:space="preserve"> por motivo não imputável à Emissora (</w:t>
      </w:r>
      <w:r w:rsidR="0028599C" w:rsidRPr="00BD28BE">
        <w:rPr>
          <w:rFonts w:ascii="Verdana" w:eastAsia="Arial Unicode MS" w:hAnsi="Verdana" w:cs="Arial"/>
          <w:i/>
          <w:sz w:val="20"/>
          <w:szCs w:val="20"/>
        </w:rPr>
        <w:t>e.g.</w:t>
      </w:r>
      <w:r w:rsidR="0028599C">
        <w:rPr>
          <w:rFonts w:ascii="Verdana" w:eastAsia="Arial Unicode MS" w:hAnsi="Verdana" w:cs="Arial"/>
          <w:sz w:val="20"/>
          <w:szCs w:val="20"/>
        </w:rPr>
        <w:t xml:space="preserve"> revogação legal do benefício ou acréscimo de alíquota</w:t>
      </w:r>
      <w:r w:rsidR="005F448A">
        <w:rPr>
          <w:rFonts w:ascii="Verdana" w:eastAsia="Arial Unicode MS" w:hAnsi="Verdana" w:cs="Arial"/>
          <w:sz w:val="20"/>
          <w:szCs w:val="20"/>
        </w:rPr>
        <w:t xml:space="preserve"> </w:t>
      </w:r>
      <w:r w:rsidR="00DB104F">
        <w:rPr>
          <w:rFonts w:ascii="Verdana" w:eastAsia="Arial Unicode MS" w:hAnsi="Verdana" w:cs="Arial"/>
          <w:sz w:val="20"/>
          <w:szCs w:val="20"/>
        </w:rPr>
        <w:t>ou aplicação de Taxa Substituta que não atenda aos requisitos da Lei 12.431</w:t>
      </w:r>
      <w:r w:rsidR="0028599C">
        <w:rPr>
          <w:rFonts w:ascii="Verdana" w:eastAsia="Arial Unicode MS" w:hAnsi="Verdana" w:cs="Arial"/>
          <w:sz w:val="20"/>
          <w:szCs w:val="20"/>
        </w:rPr>
        <w:t xml:space="preserve">), conforme </w:t>
      </w:r>
      <w:r w:rsidR="00A83283">
        <w:rPr>
          <w:rFonts w:ascii="Verdana" w:hAnsi="Verdana" w:cs="Arial"/>
          <w:sz w:val="20"/>
          <w:szCs w:val="20"/>
        </w:rPr>
        <w:t xml:space="preserve">disposto na Cláusula </w:t>
      </w:r>
      <w:r w:rsidR="004235AF">
        <w:rPr>
          <w:rFonts w:ascii="Verdana" w:hAnsi="Verdana"/>
          <w:sz w:val="20"/>
          <w:szCs w:val="20"/>
        </w:rPr>
        <w:t xml:space="preserve">4.14.6 a seguir, </w:t>
      </w:r>
      <w:r w:rsidR="0028599C">
        <w:rPr>
          <w:rFonts w:ascii="Verdana" w:hAnsi="Verdana"/>
          <w:sz w:val="20"/>
          <w:szCs w:val="20"/>
        </w:rPr>
        <w:t>hipótese em que</w:t>
      </w:r>
      <w:r w:rsidR="005F448A">
        <w:rPr>
          <w:rFonts w:ascii="Verdana" w:hAnsi="Verdana"/>
          <w:sz w:val="20"/>
          <w:szCs w:val="20"/>
        </w:rPr>
        <w:t xml:space="preserve"> </w:t>
      </w:r>
      <w:r w:rsidR="00611C90">
        <w:rPr>
          <w:rFonts w:ascii="Verdana" w:hAnsi="Verdana"/>
          <w:sz w:val="20"/>
          <w:szCs w:val="20"/>
        </w:rPr>
        <w:t>a Emissora, c</w:t>
      </w:r>
      <w:r w:rsidR="00611C90">
        <w:rPr>
          <w:rFonts w:ascii="Verdana" w:eastAsia="Arial Unicode MS" w:hAnsi="Verdana" w:cs="Arial"/>
          <w:sz w:val="20"/>
          <w:szCs w:val="20"/>
        </w:rPr>
        <w:t>onforme</w:t>
      </w:r>
      <w:r w:rsidR="00611C90" w:rsidRPr="00EE3FD7">
        <w:rPr>
          <w:rFonts w:ascii="Verdana" w:hAnsi="Verdana" w:cs="Tahoma"/>
          <w:sz w:val="20"/>
          <w:szCs w:val="20"/>
        </w:rPr>
        <w:t xml:space="preserve"> venha a ser permitido pelas regras expedidas pelo CMN e pela legislação e regulamentação aplicável</w:t>
      </w:r>
      <w:r w:rsidR="00611C90">
        <w:rPr>
          <w:rFonts w:ascii="Verdana" w:hAnsi="Verdana" w:cs="Tahoma"/>
          <w:sz w:val="20"/>
          <w:szCs w:val="20"/>
        </w:rPr>
        <w:t>,</w:t>
      </w:r>
      <w:r w:rsidR="00346D68">
        <w:rPr>
          <w:rFonts w:ascii="Verdana" w:hAnsi="Verdana" w:cs="Tahoma"/>
          <w:sz w:val="20"/>
          <w:szCs w:val="20"/>
        </w:rPr>
        <w:t xml:space="preserve"> </w:t>
      </w:r>
      <w:r w:rsidR="006456BA" w:rsidRPr="00BD28BE">
        <w:rPr>
          <w:rFonts w:ascii="Verdana" w:hAnsi="Verdana" w:cs="Arial"/>
          <w:sz w:val="20"/>
          <w:szCs w:val="20"/>
        </w:rPr>
        <w:t xml:space="preserve">poderá realizar, a seu exclusivo critério, em </w:t>
      </w:r>
      <w:r w:rsidR="006456BA" w:rsidRPr="00BD28BE">
        <w:rPr>
          <w:rFonts w:ascii="Verdana" w:eastAsia="Arial Unicode MS" w:hAnsi="Verdana" w:cs="Arial"/>
          <w:sz w:val="20"/>
          <w:szCs w:val="20"/>
        </w:rPr>
        <w:t>qualquer</w:t>
      </w:r>
      <w:r w:rsidR="006456BA" w:rsidRPr="00BD28BE">
        <w:rPr>
          <w:rFonts w:ascii="Verdana" w:hAnsi="Verdana" w:cs="Arial"/>
          <w:sz w:val="20"/>
          <w:szCs w:val="20"/>
        </w:rPr>
        <w:t xml:space="preserve"> dia 15 (quinze) de cada mês a partir da Data de Emissão (exclusive), o resgate antecipado facultativo da totalidade das Debêntures (sendo vedado o resgate antecipado facultativo parcial), com o consequente cancelamento das Debêntures (“</w:t>
      </w:r>
      <w:r w:rsidR="006456BA" w:rsidRPr="00BD28BE">
        <w:rPr>
          <w:rFonts w:ascii="Verdana" w:hAnsi="Verdana" w:cs="Arial"/>
          <w:sz w:val="20"/>
          <w:szCs w:val="20"/>
          <w:u w:val="single"/>
        </w:rPr>
        <w:t>Resgate Antecipado Facultativo</w:t>
      </w:r>
      <w:r w:rsidR="006456BA" w:rsidRPr="00BD28BE">
        <w:rPr>
          <w:rFonts w:ascii="Verdana" w:hAnsi="Verdana" w:cs="Arial"/>
          <w:sz w:val="20"/>
          <w:szCs w:val="20"/>
        </w:rPr>
        <w:t>”).</w:t>
      </w:r>
    </w:p>
    <w:p w:rsidR="006456BA" w:rsidRPr="00BD28BE" w:rsidRDefault="006456BA" w:rsidP="006456BA">
      <w:pPr>
        <w:pStyle w:val="PargrafodaLista"/>
        <w:tabs>
          <w:tab w:val="left" w:pos="720"/>
        </w:tabs>
        <w:jc w:val="both"/>
        <w:rPr>
          <w:rFonts w:ascii="Verdana" w:hAnsi="Verdana" w:cs="Arial"/>
          <w:sz w:val="20"/>
          <w:szCs w:val="20"/>
        </w:rPr>
      </w:pPr>
    </w:p>
    <w:p w:rsidR="006456BA" w:rsidRPr="00291047"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 xml:space="preserve">A Emissora deverá comunicar os </w:t>
      </w:r>
      <w:r w:rsidR="001B5E39">
        <w:rPr>
          <w:rFonts w:ascii="Verdana" w:hAnsi="Verdana" w:cs="Arial"/>
          <w:sz w:val="20"/>
          <w:szCs w:val="20"/>
        </w:rPr>
        <w:t>Debenturistas</w:t>
      </w:r>
      <w:r w:rsidRPr="00BD28BE">
        <w:rPr>
          <w:rFonts w:ascii="Verdana" w:hAnsi="Verdana" w:cs="Arial"/>
          <w:sz w:val="20"/>
          <w:szCs w:val="20"/>
        </w:rPr>
        <w:t xml:space="preserve"> por meio de publicação de comunicação dirigida aos </w:t>
      </w:r>
      <w:r w:rsidR="001B5E39">
        <w:rPr>
          <w:rFonts w:ascii="Verdana" w:hAnsi="Verdana" w:cs="Arial"/>
          <w:sz w:val="20"/>
          <w:szCs w:val="20"/>
        </w:rPr>
        <w:t>Debenturistas</w:t>
      </w:r>
      <w:r w:rsidRPr="00BD28BE">
        <w:rPr>
          <w:rFonts w:ascii="Verdana" w:hAnsi="Verdana" w:cs="Arial"/>
          <w:sz w:val="20"/>
          <w:szCs w:val="20"/>
        </w:rPr>
        <w:t xml:space="preserve">, a ser amplamente divulgada nos termos da Cláusula </w:t>
      </w:r>
      <w:r w:rsidR="00A809C1" w:rsidRPr="00BD28BE">
        <w:rPr>
          <w:rFonts w:ascii="Verdana" w:hAnsi="Verdana" w:cs="Arial"/>
          <w:sz w:val="20"/>
          <w:szCs w:val="20"/>
        </w:rPr>
        <w:t>4.12</w:t>
      </w:r>
      <w:r w:rsidRPr="00BD28BE">
        <w:rPr>
          <w:rFonts w:ascii="Verdana" w:hAnsi="Verdana" w:cs="Arial"/>
          <w:sz w:val="20"/>
          <w:szCs w:val="20"/>
        </w:rPr>
        <w:t xml:space="preserve">, ou por meio de comunicado individual a ser encaminhado pela Emissora a cada um dos </w:t>
      </w:r>
      <w:r w:rsidR="001B5E39">
        <w:rPr>
          <w:rFonts w:ascii="Verdana" w:hAnsi="Verdana" w:cs="Arial"/>
          <w:sz w:val="20"/>
          <w:szCs w:val="20"/>
        </w:rPr>
        <w:t>Debenturistas</w:t>
      </w:r>
      <w:r w:rsidRPr="00BD28BE">
        <w:rPr>
          <w:rFonts w:ascii="Verdana" w:hAnsi="Verdana" w:cs="Arial"/>
          <w:sz w:val="20"/>
          <w:szCs w:val="20"/>
        </w:rPr>
        <w:t xml:space="preserve">, com cópia para o Agente Fiduciário, a </w:t>
      </w:r>
      <w:r w:rsidRPr="00BD28BE">
        <w:rPr>
          <w:rFonts w:ascii="Verdana" w:hAnsi="Verdana" w:cs="Arial"/>
          <w:sz w:val="20"/>
          <w:szCs w:val="20"/>
        </w:rPr>
        <w:lastRenderedPageBreak/>
        <w:t>B3</w:t>
      </w:r>
      <w:r w:rsidR="0037491C" w:rsidRPr="00BD28BE">
        <w:rPr>
          <w:rFonts w:ascii="Verdana" w:hAnsi="Verdana" w:cs="Arial"/>
          <w:sz w:val="20"/>
          <w:szCs w:val="20"/>
        </w:rPr>
        <w:t xml:space="preserve"> e </w:t>
      </w:r>
      <w:r w:rsidRPr="00BD28BE">
        <w:rPr>
          <w:rFonts w:ascii="Verdana" w:hAnsi="Verdana" w:cs="Arial"/>
          <w:sz w:val="20"/>
          <w:szCs w:val="20"/>
        </w:rPr>
        <w:t xml:space="preserve">o </w:t>
      </w:r>
      <w:r w:rsidR="0037491C" w:rsidRPr="00BD28BE">
        <w:rPr>
          <w:rFonts w:ascii="Verdana" w:hAnsi="Verdana" w:cs="Arial"/>
          <w:sz w:val="20"/>
          <w:szCs w:val="20"/>
        </w:rPr>
        <w:t xml:space="preserve">Agente </w:t>
      </w:r>
      <w:r w:rsidRPr="00BD28BE">
        <w:rPr>
          <w:rFonts w:ascii="Verdana" w:hAnsi="Verdana" w:cs="Arial"/>
          <w:sz w:val="20"/>
          <w:szCs w:val="20"/>
        </w:rPr>
        <w:t xml:space="preserve">Liquidante e </w:t>
      </w:r>
      <w:proofErr w:type="spellStart"/>
      <w:r w:rsidRPr="00BD28BE">
        <w:rPr>
          <w:rFonts w:ascii="Verdana" w:hAnsi="Verdana" w:cs="Arial"/>
          <w:sz w:val="20"/>
          <w:szCs w:val="20"/>
        </w:rPr>
        <w:t>Escriturador</w:t>
      </w:r>
      <w:proofErr w:type="spellEnd"/>
      <w:r w:rsidRPr="00BD28BE">
        <w:rPr>
          <w:rFonts w:ascii="Verdana" w:hAnsi="Verdana" w:cs="Arial"/>
          <w:sz w:val="20"/>
          <w:szCs w:val="20"/>
        </w:rPr>
        <w:t>, com, no mínimo, 5 (cinco) Dias Úteis de antecedência da data do evento, que deverá descrever os termos e condições do Resgate Antecipado Facultativo</w:t>
      </w:r>
      <w:r w:rsidR="0037491C" w:rsidRPr="00BD28BE">
        <w:rPr>
          <w:rFonts w:ascii="Verdana" w:hAnsi="Verdana" w:cs="Arial"/>
          <w:sz w:val="20"/>
          <w:szCs w:val="20"/>
        </w:rPr>
        <w:t>, incluindo: (i) </w:t>
      </w:r>
      <w:r w:rsidRPr="00BD28BE">
        <w:rPr>
          <w:rFonts w:ascii="Verdana" w:hAnsi="Verdana" w:cs="Arial"/>
          <w:sz w:val="20"/>
          <w:szCs w:val="20"/>
        </w:rPr>
        <w:t>d</w:t>
      </w:r>
      <w:r w:rsidRPr="00291047">
        <w:rPr>
          <w:rFonts w:ascii="Verdana" w:hAnsi="Verdana" w:cs="Arial"/>
          <w:sz w:val="20"/>
          <w:szCs w:val="20"/>
        </w:rPr>
        <w:t>ata efetiva para o Resgate Antecipado Facultativo, que coincidirá com a data do pagamento do Valor do Resgate Antecipado Facultativo</w:t>
      </w:r>
      <w:r w:rsidR="0037491C" w:rsidRPr="00291047">
        <w:rPr>
          <w:rFonts w:ascii="Verdana" w:hAnsi="Verdana" w:cs="Arial"/>
          <w:sz w:val="20"/>
          <w:szCs w:val="20"/>
        </w:rPr>
        <w:t>(conforme definido abaixo); (</w:t>
      </w:r>
      <w:proofErr w:type="spellStart"/>
      <w:r w:rsidR="0037491C" w:rsidRPr="00291047">
        <w:rPr>
          <w:rFonts w:ascii="Verdana" w:hAnsi="Verdana" w:cs="Arial"/>
          <w:sz w:val="20"/>
          <w:szCs w:val="20"/>
        </w:rPr>
        <w:t>ii</w:t>
      </w:r>
      <w:proofErr w:type="spellEnd"/>
      <w:r w:rsidR="0037491C" w:rsidRPr="00291047">
        <w:rPr>
          <w:rFonts w:ascii="Verdana" w:hAnsi="Verdana" w:cs="Arial"/>
          <w:sz w:val="20"/>
          <w:szCs w:val="20"/>
        </w:rPr>
        <w:t>) </w:t>
      </w:r>
      <w:r w:rsidRPr="00291047">
        <w:rPr>
          <w:rFonts w:ascii="Verdana" w:hAnsi="Verdana" w:cs="Arial"/>
          <w:sz w:val="20"/>
          <w:szCs w:val="20"/>
        </w:rPr>
        <w:t>o Valor do Resgate Antecipado Facultativo, confor</w:t>
      </w:r>
      <w:r w:rsidR="0037491C" w:rsidRPr="00291047">
        <w:rPr>
          <w:rFonts w:ascii="Verdana" w:hAnsi="Verdana" w:cs="Arial"/>
          <w:sz w:val="20"/>
          <w:szCs w:val="20"/>
        </w:rPr>
        <w:t>me estabelecido abaixo; e (</w:t>
      </w:r>
      <w:proofErr w:type="spellStart"/>
      <w:r w:rsidR="0037491C" w:rsidRPr="00291047">
        <w:rPr>
          <w:rFonts w:ascii="Verdana" w:hAnsi="Verdana" w:cs="Arial"/>
          <w:sz w:val="20"/>
          <w:szCs w:val="20"/>
        </w:rPr>
        <w:t>iii</w:t>
      </w:r>
      <w:proofErr w:type="spellEnd"/>
      <w:r w:rsidR="0037491C" w:rsidRPr="00291047">
        <w:rPr>
          <w:rFonts w:ascii="Verdana" w:hAnsi="Verdana" w:cs="Arial"/>
          <w:sz w:val="20"/>
          <w:szCs w:val="20"/>
        </w:rPr>
        <w:t>) </w:t>
      </w:r>
      <w:r w:rsidRPr="00291047">
        <w:rPr>
          <w:rFonts w:ascii="Verdana" w:hAnsi="Verdana" w:cs="Arial"/>
          <w:sz w:val="20"/>
          <w:szCs w:val="20"/>
        </w:rPr>
        <w:t>demais informações necessárias à operacionalização do Resgate Antecipado Facultativo.</w:t>
      </w:r>
    </w:p>
    <w:p w:rsidR="0037491C" w:rsidRPr="00291047" w:rsidRDefault="0037491C" w:rsidP="006456BA">
      <w:pPr>
        <w:pStyle w:val="PargrafodaLista"/>
        <w:tabs>
          <w:tab w:val="left" w:pos="720"/>
        </w:tabs>
        <w:jc w:val="both"/>
        <w:rPr>
          <w:rFonts w:ascii="Verdana" w:hAnsi="Verdana" w:cs="Arial"/>
          <w:sz w:val="20"/>
          <w:szCs w:val="20"/>
        </w:rPr>
      </w:pPr>
    </w:p>
    <w:p w:rsidR="00291047" w:rsidRPr="00DC2859" w:rsidRDefault="006456BA" w:rsidP="00D6287C">
      <w:pPr>
        <w:pStyle w:val="PargrafodaLista"/>
        <w:numPr>
          <w:ilvl w:val="3"/>
          <w:numId w:val="21"/>
        </w:numPr>
        <w:ind w:left="993" w:hanging="993"/>
        <w:jc w:val="both"/>
        <w:rPr>
          <w:rFonts w:ascii="Verdana" w:eastAsia="Arial Unicode MS" w:hAnsi="Verdana"/>
          <w:sz w:val="20"/>
        </w:rPr>
      </w:pPr>
      <w:r w:rsidRPr="00512F82">
        <w:rPr>
          <w:rFonts w:ascii="Verdana" w:hAnsi="Verdana" w:cs="Arial"/>
          <w:sz w:val="20"/>
          <w:szCs w:val="20"/>
        </w:rPr>
        <w:t xml:space="preserve">O valor a ser pago em relação a cada uma das Debêntures objeto do Resgate Antecipado Facultativo será </w:t>
      </w:r>
      <w:r w:rsidR="00512F82">
        <w:rPr>
          <w:rFonts w:ascii="Verdana" w:eastAsia="Arial Unicode MS" w:hAnsi="Verdana" w:cs="Arial"/>
          <w:sz w:val="20"/>
          <w:szCs w:val="20"/>
        </w:rPr>
        <w:t>o</w:t>
      </w:r>
      <w:r w:rsidR="00291047" w:rsidRPr="00DC2859">
        <w:rPr>
          <w:rFonts w:ascii="Verdana" w:eastAsia="Arial Unicode MS" w:hAnsi="Verdana"/>
          <w:sz w:val="20"/>
        </w:rPr>
        <w:t xml:space="preserve"> maior entre</w:t>
      </w:r>
      <w:r w:rsidR="00512F82">
        <w:rPr>
          <w:rFonts w:ascii="Verdana" w:eastAsia="Arial Unicode MS" w:hAnsi="Verdana" w:cs="Arial"/>
          <w:sz w:val="20"/>
          <w:szCs w:val="20"/>
        </w:rPr>
        <w:t xml:space="preserve"> </w:t>
      </w:r>
      <w:r w:rsidR="00291047" w:rsidRPr="00512F82">
        <w:rPr>
          <w:rFonts w:ascii="Verdana" w:hAnsi="Verdana" w:cs="Arial"/>
          <w:sz w:val="20"/>
          <w:szCs w:val="20"/>
        </w:rPr>
        <w:t>(“</w:t>
      </w:r>
      <w:r w:rsidR="00291047" w:rsidRPr="00512F82">
        <w:rPr>
          <w:rFonts w:ascii="Verdana" w:hAnsi="Verdana" w:cs="Arial"/>
          <w:sz w:val="20"/>
          <w:szCs w:val="20"/>
          <w:u w:val="single"/>
        </w:rPr>
        <w:t>Valor do Resgate Antecipado Facultativo</w:t>
      </w:r>
      <w:r w:rsidR="00291047" w:rsidRPr="00512F82">
        <w:rPr>
          <w:rFonts w:ascii="Verdana" w:hAnsi="Verdana" w:cs="Arial"/>
          <w:sz w:val="20"/>
          <w:szCs w:val="20"/>
        </w:rPr>
        <w:t>”)</w:t>
      </w:r>
      <w:r w:rsidR="00291047" w:rsidRPr="00512F82">
        <w:rPr>
          <w:rFonts w:ascii="Verdana" w:eastAsia="Arial Unicode MS" w:hAnsi="Verdana" w:cs="Arial"/>
          <w:sz w:val="20"/>
          <w:szCs w:val="20"/>
        </w:rPr>
        <w:t xml:space="preserve">: (i) o Valor Nominal Unitário Atualizado acrescido (a) dos Juros Remuneratórios, calculada, </w:t>
      </w:r>
      <w:r w:rsidR="00291047" w:rsidRPr="00512F82">
        <w:rPr>
          <w:rFonts w:ascii="Verdana" w:eastAsia="Arial Unicode MS" w:hAnsi="Verdana" w:cs="Arial"/>
          <w:i/>
          <w:iCs/>
          <w:sz w:val="20"/>
          <w:szCs w:val="20"/>
        </w:rPr>
        <w:t xml:space="preserve">pro rata </w:t>
      </w:r>
      <w:proofErr w:type="spellStart"/>
      <w:r w:rsidR="00291047" w:rsidRPr="00512F82">
        <w:rPr>
          <w:rFonts w:ascii="Verdana" w:eastAsia="Arial Unicode MS" w:hAnsi="Verdana" w:cs="Arial"/>
          <w:i/>
          <w:iCs/>
          <w:sz w:val="20"/>
          <w:szCs w:val="20"/>
        </w:rPr>
        <w:t>temporis</w:t>
      </w:r>
      <w:proofErr w:type="spellEnd"/>
      <w:r w:rsidR="00291047" w:rsidRPr="00512F82">
        <w:rPr>
          <w:rFonts w:ascii="Verdana" w:eastAsia="Arial Unicode MS" w:hAnsi="Verdana" w:cs="Arial"/>
          <w:sz w:val="20"/>
          <w:szCs w:val="20"/>
        </w:rPr>
        <w:t>, desde a Primeira Data de Integralização ou a Data de Pagamento dos Juros Remuneratórios imediatamente anterior, conforme o caso, até a data do efetivo resgate (exclusive); (b) dos Encargos Moratórios, se houver; e (c) de quaisquer obrigações pecuniárias e outros acréscimos referentes às Debêntures; [</w:t>
      </w:r>
      <w:r w:rsidR="00291047" w:rsidRPr="00DC2859">
        <w:rPr>
          <w:rFonts w:ascii="Verdana" w:eastAsia="Arial Unicode MS" w:hAnsi="Verdana"/>
          <w:sz w:val="20"/>
        </w:rPr>
        <w:t>ou (</w:t>
      </w:r>
      <w:proofErr w:type="spellStart"/>
      <w:r w:rsidR="00291047" w:rsidRPr="00DC2859">
        <w:rPr>
          <w:rFonts w:ascii="Verdana" w:eastAsia="Arial Unicode MS" w:hAnsi="Verdana"/>
          <w:sz w:val="20"/>
        </w:rPr>
        <w:t>ii</w:t>
      </w:r>
      <w:proofErr w:type="spellEnd"/>
      <w:r w:rsidR="00291047" w:rsidRPr="00DC2859">
        <w:rPr>
          <w:rFonts w:ascii="Verdana" w:eastAsia="Arial Unicode MS" w:hAnsi="Verdana"/>
          <w:sz w:val="20"/>
        </w:rPr>
        <w:t>) o valor presente das parcelas remanescentes de pagamento de amortização do Valor Nominal Unitário Atualizado e dos Juros Remuneratórios, utilizando como taxa de desconto a taxa interna de retorno do Tesouro IPCA+ com Juros Semestrais (NTN-B), calculado conforme abaixo, e somado aos Encargos Moratórios, se houver, a quaisquer obrigações pecuniárias e a outros acréscimos referentes às Debêntures.</w:t>
      </w:r>
    </w:p>
    <w:p w:rsidR="00291047" w:rsidRPr="002B2398" w:rsidRDefault="00291047" w:rsidP="00291047">
      <w:pPr>
        <w:pStyle w:val="PargrafodaLista"/>
        <w:widowControl w:val="0"/>
        <w:tabs>
          <w:tab w:val="left" w:pos="720"/>
        </w:tabs>
        <w:ind w:left="0"/>
        <w:jc w:val="both"/>
        <w:rPr>
          <w:rFonts w:ascii="Verdana" w:eastAsia="Arial Unicode MS" w:hAnsi="Verdana"/>
          <w:sz w:val="20"/>
          <w:highlight w:val="yellow"/>
        </w:rPr>
      </w:pPr>
    </w:p>
    <w:p w:rsidR="00291047" w:rsidRPr="002B2398" w:rsidRDefault="00291047" w:rsidP="00D6287C">
      <w:pPr>
        <w:pStyle w:val="PargrafodaLista"/>
        <w:numPr>
          <w:ilvl w:val="3"/>
          <w:numId w:val="21"/>
        </w:numPr>
        <w:ind w:left="993" w:hanging="993"/>
        <w:jc w:val="both"/>
        <w:rPr>
          <w:rFonts w:ascii="Verdana" w:eastAsia="Arial Unicode MS" w:hAnsi="Verdana"/>
          <w:sz w:val="20"/>
        </w:rPr>
      </w:pPr>
      <w:r w:rsidRPr="00D6287C">
        <w:rPr>
          <w:rFonts w:ascii="Verdana" w:eastAsia="Arial Unicode MS" w:hAnsi="Verdana"/>
          <w:sz w:val="20"/>
        </w:rPr>
        <w:t xml:space="preserve">Para </w:t>
      </w:r>
      <w:r w:rsidRPr="00D6287C">
        <w:rPr>
          <w:rFonts w:ascii="Verdana" w:hAnsi="Verdana" w:cs="Arial"/>
          <w:sz w:val="20"/>
          <w:szCs w:val="20"/>
        </w:rPr>
        <w:t>fins</w:t>
      </w:r>
      <w:r w:rsidRPr="00D6287C">
        <w:rPr>
          <w:rFonts w:ascii="Verdana" w:eastAsia="Arial Unicode MS" w:hAnsi="Verdana"/>
          <w:sz w:val="20"/>
        </w:rPr>
        <w:t xml:space="preserve"> do disposto no item “(</w:t>
      </w:r>
      <w:proofErr w:type="spellStart"/>
      <w:r w:rsidRPr="00D6287C">
        <w:rPr>
          <w:rFonts w:ascii="Verdana" w:eastAsia="Arial Unicode MS" w:hAnsi="Verdana"/>
          <w:sz w:val="20"/>
        </w:rPr>
        <w:t>ii</w:t>
      </w:r>
      <w:proofErr w:type="spellEnd"/>
      <w:r w:rsidRPr="00D6287C">
        <w:rPr>
          <w:rFonts w:ascii="Verdana" w:eastAsia="Arial Unicode MS" w:hAnsi="Verdana"/>
          <w:sz w:val="20"/>
        </w:rPr>
        <w:t>)” da Cláusula 4.10.1.2. acima, deverá ser observada a seguinte fórmula</w:t>
      </w:r>
      <w:r w:rsidRPr="002B2398">
        <w:rPr>
          <w:rFonts w:ascii="Verdana" w:eastAsia="Arial Unicode MS" w:hAnsi="Verdana"/>
          <w:sz w:val="20"/>
        </w:rPr>
        <w:t>:</w:t>
      </w:r>
    </w:p>
    <w:p w:rsidR="00291047" w:rsidRPr="002B2398" w:rsidRDefault="00291047" w:rsidP="00291047">
      <w:pPr>
        <w:pStyle w:val="PargrafodaLista"/>
        <w:widowControl w:val="0"/>
        <w:ind w:left="0"/>
        <w:jc w:val="both"/>
        <w:rPr>
          <w:rFonts w:ascii="Verdana" w:eastAsia="Arial Unicode MS" w:hAnsi="Verdana"/>
          <w:sz w:val="20"/>
        </w:rPr>
      </w:pPr>
    </w:p>
    <w:p w:rsidR="00291047" w:rsidRPr="002B2398" w:rsidRDefault="00291047" w:rsidP="00291047">
      <w:pPr>
        <w:pStyle w:val="Level4"/>
        <w:shd w:val="clear" w:color="auto" w:fill="FFFFFF"/>
        <w:tabs>
          <w:tab w:val="clear" w:pos="2722"/>
          <w:tab w:val="left" w:pos="708"/>
        </w:tabs>
        <w:ind w:left="360" w:firstLine="0"/>
        <w:rPr>
          <w:rFonts w:ascii="Verdana" w:hAnsi="Verdana"/>
        </w:rPr>
      </w:pPr>
      <m:oMathPara>
        <m:oMath>
          <m:r>
            <w:rPr>
              <w:rFonts w:ascii="Cambria Math" w:hAnsi="Cambria Math"/>
              <w:lang w:val="en-US"/>
            </w:rPr>
            <m:t>VP=</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VNEk</m:t>
                      </m:r>
                    </m:num>
                    <m:den>
                      <m:r>
                        <w:rPr>
                          <w:rFonts w:ascii="Cambria Math" w:hAnsi="Cambria Math"/>
                          <w:lang w:val="en-US"/>
                        </w:rPr>
                        <m:t>FVPk</m:t>
                      </m:r>
                    </m:den>
                  </m:f>
                  <m:r>
                    <w:rPr>
                      <w:rFonts w:ascii="Cambria Math" w:hAnsi="Cambria Math"/>
                      <w:lang w:val="en-US"/>
                    </w:rPr>
                    <m:t xml:space="preserve"> ×C</m:t>
                  </m:r>
                </m:e>
              </m:d>
            </m:e>
          </m:nary>
        </m:oMath>
      </m:oMathPara>
    </w:p>
    <w:p w:rsidR="00291047" w:rsidRPr="002B2398" w:rsidRDefault="00291047" w:rsidP="00291047">
      <w:pPr>
        <w:pStyle w:val="PargrafodaLista"/>
        <w:widowControl w:val="0"/>
        <w:ind w:left="0"/>
        <w:jc w:val="both"/>
        <w:rPr>
          <w:rFonts w:ascii="Verdana" w:eastAsia="Arial Unicode MS" w:hAnsi="Verdana"/>
          <w:sz w:val="20"/>
        </w:rPr>
      </w:pPr>
    </w:p>
    <w:p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Onde:</w:t>
      </w:r>
    </w:p>
    <w:p w:rsidR="00291047" w:rsidRPr="002B2398" w:rsidRDefault="00291047" w:rsidP="00291047">
      <w:pPr>
        <w:pStyle w:val="PargrafodaLista"/>
        <w:widowControl w:val="0"/>
        <w:ind w:left="0"/>
        <w:jc w:val="both"/>
        <w:rPr>
          <w:rFonts w:ascii="Verdana" w:eastAsia="Arial Unicode MS" w:hAnsi="Verdana"/>
          <w:sz w:val="20"/>
        </w:rPr>
      </w:pPr>
    </w:p>
    <w:p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VP = somatório do valor presente das parcelas de pagamento das Debêntures;</w:t>
      </w:r>
    </w:p>
    <w:p w:rsidR="00870118" w:rsidRPr="002B2398" w:rsidRDefault="00870118" w:rsidP="00870118">
      <w:pPr>
        <w:pStyle w:val="PargrafodaLista"/>
        <w:widowControl w:val="0"/>
        <w:ind w:left="0"/>
        <w:jc w:val="both"/>
        <w:rPr>
          <w:rFonts w:ascii="Verdana" w:eastAsia="Arial Unicode MS" w:hAnsi="Verdana"/>
          <w:sz w:val="20"/>
        </w:rPr>
      </w:pPr>
    </w:p>
    <w:p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 xml:space="preserve">C = conforme definido na Cláusula 4.2.1 acima; </w:t>
      </w:r>
    </w:p>
    <w:p w:rsidR="00291047" w:rsidRPr="002B2398" w:rsidRDefault="00291047" w:rsidP="00291047">
      <w:pPr>
        <w:pStyle w:val="PargrafodaLista"/>
        <w:widowControl w:val="0"/>
        <w:ind w:left="0"/>
        <w:jc w:val="both"/>
        <w:rPr>
          <w:rFonts w:ascii="Verdana" w:eastAsia="Arial Unicode MS" w:hAnsi="Verdana"/>
          <w:sz w:val="20"/>
        </w:rPr>
      </w:pPr>
    </w:p>
    <w:p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VNEk</w:t>
      </w:r>
      <w:proofErr w:type="spellEnd"/>
      <w:r w:rsidRPr="002B2398">
        <w:rPr>
          <w:rFonts w:ascii="Verdana" w:eastAsia="Arial Unicode MS" w:hAnsi="Verdana"/>
          <w:sz w:val="20"/>
        </w:rPr>
        <w:t xml:space="preserve"> = valor unitário de cada um dos “k” valores devidos das Debêntures, sendo o valor de cada parcela “k” equivalente ao pagamento dos Juros Remuneratórios das Debêntures e/ou à amortização do Valor Nominal Unitário Atualizado, conforme o caso;</w:t>
      </w:r>
    </w:p>
    <w:p w:rsidR="00291047" w:rsidRPr="002B2398" w:rsidRDefault="00291047" w:rsidP="00291047">
      <w:pPr>
        <w:pStyle w:val="PargrafodaLista"/>
        <w:widowControl w:val="0"/>
        <w:ind w:left="0"/>
        <w:jc w:val="both"/>
        <w:rPr>
          <w:rFonts w:ascii="Verdana" w:eastAsia="Arial Unicode MS" w:hAnsi="Verdana"/>
          <w:sz w:val="20"/>
        </w:rPr>
      </w:pPr>
    </w:p>
    <w:p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n = número total de eventos de pagamento a serem realizados das Debêntures, sendo “n” um número inteiro;</w:t>
      </w:r>
    </w:p>
    <w:p w:rsidR="00291047" w:rsidRPr="002B2398" w:rsidRDefault="00291047" w:rsidP="00291047">
      <w:pPr>
        <w:pStyle w:val="PargrafodaLista"/>
        <w:widowControl w:val="0"/>
        <w:ind w:left="0"/>
        <w:jc w:val="both"/>
        <w:rPr>
          <w:rFonts w:ascii="Verdana" w:eastAsia="Arial Unicode MS" w:hAnsi="Verdana"/>
          <w:sz w:val="20"/>
        </w:rPr>
      </w:pPr>
    </w:p>
    <w:p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nk</w:t>
      </w:r>
      <w:proofErr w:type="spellEnd"/>
      <w:r w:rsidRPr="002B2398">
        <w:rPr>
          <w:rFonts w:ascii="Verdana" w:eastAsia="Arial Unicode MS" w:hAnsi="Verdana"/>
          <w:sz w:val="20"/>
        </w:rPr>
        <w:t xml:space="preserve"> = número de Dias Úteis entre a data do resgate das Debêntures em virtude da decretação de vencimento antecipado e a data de vencimento programada de cada parcela “k” vincenda;</w:t>
      </w:r>
    </w:p>
    <w:p w:rsidR="00291047" w:rsidRPr="002B2398" w:rsidRDefault="00291047" w:rsidP="00291047">
      <w:pPr>
        <w:pStyle w:val="PargrafodaLista"/>
        <w:widowControl w:val="0"/>
        <w:ind w:left="0"/>
        <w:jc w:val="both"/>
        <w:rPr>
          <w:rFonts w:ascii="Verdana" w:eastAsia="Arial Unicode MS" w:hAnsi="Verdana"/>
          <w:sz w:val="20"/>
        </w:rPr>
      </w:pPr>
    </w:p>
    <w:p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FVPk</w:t>
      </w:r>
      <w:proofErr w:type="spellEnd"/>
      <w:r w:rsidRPr="002B2398">
        <w:rPr>
          <w:rFonts w:ascii="Verdana" w:eastAsia="Arial Unicode MS" w:hAnsi="Verdana"/>
          <w:sz w:val="20"/>
        </w:rPr>
        <w:t xml:space="preserve"> = fator de valor presente, apurado conforme fórmula a seguir, calculado com 9 (nove) casas decimais, com arredondamento:</w:t>
      </w:r>
    </w:p>
    <w:p w:rsidR="00291047" w:rsidRPr="002B2398" w:rsidRDefault="00291047" w:rsidP="00291047">
      <w:pPr>
        <w:pStyle w:val="PargrafodaLista"/>
        <w:widowControl w:val="0"/>
        <w:ind w:left="0"/>
        <w:jc w:val="both"/>
        <w:rPr>
          <w:rFonts w:ascii="Verdana" w:eastAsia="Arial Unicode MS" w:hAnsi="Verdana"/>
          <w:sz w:val="20"/>
        </w:rPr>
      </w:pPr>
    </w:p>
    <w:p w:rsidR="00291047" w:rsidRPr="002B2398" w:rsidRDefault="00291047" w:rsidP="00291047">
      <w:pPr>
        <w:pStyle w:val="Nivel4"/>
        <w:jc w:val="center"/>
        <w:rPr>
          <w:rFonts w:ascii="Verdana" w:hAnsi="Verdana"/>
          <w:sz w:val="20"/>
        </w:rPr>
      </w:pPr>
      <m:oMathPara>
        <m:oMath>
          <m:r>
            <w:rPr>
              <w:rFonts w:ascii="Cambria Math" w:hAnsi="Cambria Math"/>
              <w:sz w:val="20"/>
              <w:lang w:val="en-US"/>
            </w:rPr>
            <m:t>FVPk=</m:t>
          </m:r>
          <m:sSup>
            <m:sSupPr>
              <m:ctrlPr>
                <w:rPr>
                  <w:rFonts w:ascii="Cambria Math" w:hAnsi="Cambria Math"/>
                  <w:i/>
                  <w:lang w:val="en-US"/>
                </w:rPr>
              </m:ctrlPr>
            </m:sSupPr>
            <m:e>
              <m:r>
                <w:rPr>
                  <w:rFonts w:ascii="Cambria Math" w:hAnsi="Cambria Math"/>
                  <w:sz w:val="20"/>
                  <w:lang w:val="en-US"/>
                </w:rPr>
                <m:t>{[</m:t>
              </m:r>
              <m:d>
                <m:dPr>
                  <m:ctrlPr>
                    <w:rPr>
                      <w:rFonts w:ascii="Cambria Math" w:hAnsi="Cambria Math"/>
                      <w:i/>
                      <w:lang w:val="en-US"/>
                    </w:rPr>
                  </m:ctrlPr>
                </m:dPr>
                <m:e>
                  <m:r>
                    <w:rPr>
                      <w:rFonts w:ascii="Cambria Math" w:hAnsi="Cambria Math"/>
                      <w:sz w:val="20"/>
                      <w:lang w:val="en-US"/>
                    </w:rPr>
                    <m:t>1+TESOUROIPCA</m:t>
                  </m:r>
                </m:e>
              </m:d>
            </m:e>
            <m:sup>
              <m:f>
                <m:fPr>
                  <m:ctrlPr>
                    <w:rPr>
                      <w:rFonts w:ascii="Cambria Math" w:hAnsi="Cambria Math"/>
                      <w:i/>
                      <w:lang w:val="en-US"/>
                    </w:rPr>
                  </m:ctrlPr>
                </m:fPr>
                <m:num>
                  <m:r>
                    <w:rPr>
                      <w:rFonts w:ascii="Cambria Math" w:hAnsi="Cambria Math"/>
                      <w:sz w:val="20"/>
                      <w:lang w:val="en-US"/>
                    </w:rPr>
                    <m:t>nk</m:t>
                  </m:r>
                </m:num>
                <m:den>
                  <m:r>
                    <w:rPr>
                      <w:rFonts w:ascii="Cambria Math" w:hAnsi="Cambria Math"/>
                      <w:sz w:val="20"/>
                      <w:lang w:val="en-US"/>
                    </w:rPr>
                    <m:t>252</m:t>
                  </m:r>
                </m:den>
              </m:f>
            </m:sup>
          </m:sSup>
          <m:r>
            <w:rPr>
              <w:rFonts w:ascii="Cambria Math" w:hAnsi="Cambria Math"/>
              <w:sz w:val="20"/>
            </w:rPr>
            <m:t>]}</m:t>
          </m:r>
        </m:oMath>
      </m:oMathPara>
    </w:p>
    <w:p w:rsidR="00291047" w:rsidRPr="002B2398" w:rsidRDefault="00291047" w:rsidP="00291047">
      <w:pPr>
        <w:pStyle w:val="PargrafodaLista"/>
        <w:widowControl w:val="0"/>
        <w:ind w:left="0"/>
        <w:jc w:val="both"/>
        <w:rPr>
          <w:rFonts w:ascii="Verdana" w:eastAsia="Arial Unicode MS" w:hAnsi="Verdana"/>
          <w:sz w:val="20"/>
        </w:rPr>
      </w:pPr>
    </w:p>
    <w:p w:rsidR="006456BA" w:rsidRPr="00D6287C" w:rsidRDefault="00291047" w:rsidP="00D6287C">
      <w:pPr>
        <w:jc w:val="both"/>
        <w:rPr>
          <w:rFonts w:ascii="Verdana" w:hAnsi="Verdana" w:cs="Arial"/>
          <w:sz w:val="20"/>
          <w:szCs w:val="20"/>
        </w:rPr>
      </w:pPr>
      <w:r w:rsidRPr="00D6287C">
        <w:rPr>
          <w:rFonts w:ascii="Verdana" w:hAnsi="Verdana"/>
          <w:sz w:val="20"/>
        </w:rPr>
        <w:t>TESOUROIPCA = Respectivamente para cada um dos “k” valores devidos das Debêntures, taxa expressa ao ano, equivalente a 100% do cupom da Nota do Tesouro Nacional Série B (“</w:t>
      </w:r>
      <w:r w:rsidRPr="00D6287C">
        <w:rPr>
          <w:rFonts w:ascii="Verdana" w:hAnsi="Verdana"/>
          <w:sz w:val="20"/>
          <w:u w:val="single"/>
        </w:rPr>
        <w:t>NTN-B</w:t>
      </w:r>
      <w:r w:rsidRPr="00D6287C">
        <w:rPr>
          <w:rFonts w:ascii="Verdana" w:hAnsi="Verdana"/>
          <w:sz w:val="20"/>
        </w:rPr>
        <w:t xml:space="preserve">”), de prazo de vencimento equivalente ao prazo de cada uma das parcelas </w:t>
      </w:r>
      <w:r w:rsidRPr="00D6287C">
        <w:rPr>
          <w:rFonts w:ascii="Verdana" w:hAnsi="Verdana"/>
          <w:sz w:val="20"/>
        </w:rPr>
        <w:lastRenderedPageBreak/>
        <w:t xml:space="preserve">remanescentes de Juros Remuneratórios das Debêntures e/ou amortização das Debêntures. Caso não haja NTN-B de prazo de vencimento equivalente ao prazo de Juros Remuneratórios e/ou amortização das Debêntures de cada parcela remanescente, será utilizada a NTN-B com vencimento </w:t>
      </w:r>
      <w:r w:rsidR="00896975">
        <w:rPr>
          <w:rFonts w:ascii="Verdana" w:hAnsi="Verdana"/>
          <w:sz w:val="20"/>
        </w:rPr>
        <w:t xml:space="preserve">imediatamente anterior ou posterior </w:t>
      </w:r>
      <w:r w:rsidRPr="00D6287C">
        <w:rPr>
          <w:rFonts w:ascii="Verdana" w:hAnsi="Verdana"/>
          <w:sz w:val="20"/>
        </w:rPr>
        <w:t>a respectiva data de pagamento da parcela de Juros Remuneratórios das Debêntures e/ou amortização das Debêntures, sendo dentre elas a que tiver o menor cupom]</w:t>
      </w:r>
      <w:r w:rsidRPr="00D6287C">
        <w:rPr>
          <w:rFonts w:ascii="Verdana" w:hAnsi="Verdana"/>
          <w:sz w:val="20"/>
          <w:szCs w:val="20"/>
        </w:rPr>
        <w:t xml:space="preserve">. </w:t>
      </w:r>
    </w:p>
    <w:p w:rsidR="006456BA" w:rsidRDefault="006456BA" w:rsidP="00BD28BE">
      <w:pPr>
        <w:tabs>
          <w:tab w:val="left" w:pos="720"/>
        </w:tabs>
        <w:jc w:val="both"/>
        <w:rPr>
          <w:rFonts w:ascii="Verdana" w:hAnsi="Verdana" w:cs="Arial"/>
          <w:sz w:val="20"/>
          <w:szCs w:val="20"/>
          <w:u w:val="single"/>
        </w:rPr>
      </w:pPr>
    </w:p>
    <w:p w:rsidR="00DD7569"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O pagamento das Debêntures serem resgatadas antecipadamente, por meio do Resgate Antecipado Facultativo, s</w:t>
      </w:r>
      <w:r w:rsidR="0037491C" w:rsidRPr="00BD28BE">
        <w:rPr>
          <w:rFonts w:ascii="Verdana" w:hAnsi="Verdana" w:cs="Arial"/>
          <w:sz w:val="20"/>
          <w:szCs w:val="20"/>
        </w:rPr>
        <w:t>erá realizado pela Emissora (i) </w:t>
      </w:r>
      <w:r w:rsidRPr="00BD28BE">
        <w:rPr>
          <w:rFonts w:ascii="Verdana" w:hAnsi="Verdana" w:cs="Arial"/>
          <w:sz w:val="20"/>
          <w:szCs w:val="20"/>
        </w:rPr>
        <w:t xml:space="preserve">por meio dos procedimentos </w:t>
      </w:r>
      <w:r w:rsidRPr="00BD28BE">
        <w:rPr>
          <w:rFonts w:ascii="Verdana" w:eastAsia="Arial Unicode MS" w:hAnsi="Verdana" w:cs="Arial"/>
          <w:sz w:val="20"/>
          <w:szCs w:val="20"/>
        </w:rPr>
        <w:t>adotados</w:t>
      </w:r>
      <w:r w:rsidRPr="00BD28BE">
        <w:rPr>
          <w:rFonts w:ascii="Verdana" w:hAnsi="Verdana" w:cs="Arial"/>
          <w:sz w:val="20"/>
          <w:szCs w:val="20"/>
        </w:rPr>
        <w:t xml:space="preserve"> pela B3 no caso das Debêntures que estejam custodiada</w:t>
      </w:r>
      <w:r w:rsidR="0037491C" w:rsidRPr="00BD28BE">
        <w:rPr>
          <w:rFonts w:ascii="Verdana" w:hAnsi="Verdana" w:cs="Arial"/>
          <w:sz w:val="20"/>
          <w:szCs w:val="20"/>
        </w:rPr>
        <w:t>s eletronicamente na B3 ou (</w:t>
      </w:r>
      <w:proofErr w:type="spellStart"/>
      <w:r w:rsidR="0037491C" w:rsidRPr="00BD28BE">
        <w:rPr>
          <w:rFonts w:ascii="Verdana" w:hAnsi="Verdana" w:cs="Arial"/>
          <w:sz w:val="20"/>
          <w:szCs w:val="20"/>
        </w:rPr>
        <w:t>ii</w:t>
      </w:r>
      <w:proofErr w:type="spellEnd"/>
      <w:r w:rsidR="0037491C" w:rsidRPr="00BD28BE">
        <w:rPr>
          <w:rFonts w:ascii="Verdana" w:hAnsi="Verdana" w:cs="Arial"/>
          <w:sz w:val="20"/>
          <w:szCs w:val="20"/>
        </w:rPr>
        <w:t>) </w:t>
      </w:r>
      <w:r w:rsidRPr="00BD28BE">
        <w:rPr>
          <w:rFonts w:ascii="Verdana" w:hAnsi="Verdana" w:cs="Arial"/>
          <w:sz w:val="20"/>
          <w:szCs w:val="20"/>
        </w:rPr>
        <w:t xml:space="preserve">mediante depósito em contas correntes indicadas pelos </w:t>
      </w:r>
      <w:r w:rsidR="001B5E39">
        <w:rPr>
          <w:rFonts w:ascii="Verdana" w:hAnsi="Verdana" w:cs="Arial"/>
          <w:sz w:val="20"/>
          <w:szCs w:val="20"/>
        </w:rPr>
        <w:t>Debenturistas</w:t>
      </w:r>
      <w:r w:rsidRPr="00BD28BE">
        <w:rPr>
          <w:rFonts w:ascii="Verdana" w:hAnsi="Verdana" w:cs="Arial"/>
          <w:sz w:val="20"/>
          <w:szCs w:val="20"/>
        </w:rPr>
        <w:t xml:space="preserve">, a ser realizado de acordo com os procedimentos adotados pelo </w:t>
      </w:r>
      <w:r w:rsidR="0037491C" w:rsidRPr="00BD28BE">
        <w:rPr>
          <w:rFonts w:ascii="Verdana" w:hAnsi="Verdana" w:cs="Arial"/>
          <w:sz w:val="20"/>
          <w:szCs w:val="20"/>
        </w:rPr>
        <w:t xml:space="preserve">Agente Liquidante e </w:t>
      </w:r>
      <w:proofErr w:type="spellStart"/>
      <w:r w:rsidR="0037491C" w:rsidRPr="00BD28BE">
        <w:rPr>
          <w:rFonts w:ascii="Verdana" w:hAnsi="Verdana" w:cs="Arial"/>
          <w:sz w:val="20"/>
          <w:szCs w:val="20"/>
        </w:rPr>
        <w:t>Escriturador</w:t>
      </w:r>
      <w:proofErr w:type="spellEnd"/>
      <w:r w:rsidRPr="00BD28BE">
        <w:rPr>
          <w:rFonts w:ascii="Verdana" w:hAnsi="Verdana" w:cs="Arial"/>
          <w:sz w:val="20"/>
          <w:szCs w:val="20"/>
        </w:rPr>
        <w:t>, no caso das Debêntures que não estejam custodiadas conforme o item (i) acima.</w:t>
      </w:r>
    </w:p>
    <w:p w:rsidR="00A649C3" w:rsidRPr="00DC2859" w:rsidRDefault="00A649C3" w:rsidP="00DC2859">
      <w:pPr>
        <w:pStyle w:val="PargrafodaLista"/>
        <w:ind w:left="993"/>
        <w:jc w:val="both"/>
        <w:rPr>
          <w:rFonts w:ascii="Verdana" w:hAnsi="Verdana"/>
          <w:sz w:val="20"/>
        </w:rPr>
      </w:pPr>
    </w:p>
    <w:p w:rsidR="00A649C3" w:rsidRPr="00954BAB" w:rsidRDefault="00954BAB" w:rsidP="00BD28BE">
      <w:pPr>
        <w:pStyle w:val="PargrafodaLista"/>
        <w:numPr>
          <w:ilvl w:val="3"/>
          <w:numId w:val="21"/>
        </w:numPr>
        <w:ind w:left="993" w:hanging="993"/>
        <w:jc w:val="both"/>
        <w:rPr>
          <w:rFonts w:ascii="Verdana" w:hAnsi="Verdana" w:cs="Arial"/>
          <w:sz w:val="20"/>
          <w:szCs w:val="20"/>
        </w:rPr>
      </w:pPr>
      <w:r>
        <w:rPr>
          <w:rFonts w:ascii="Verdana" w:hAnsi="Verdana" w:cs="Arial"/>
          <w:sz w:val="20"/>
          <w:szCs w:val="20"/>
        </w:rPr>
        <w:t>As partes desde já reconhecem e aceitam que, para todos os fins e efeitos,</w:t>
      </w:r>
      <w:r w:rsidR="00A649C3" w:rsidRPr="00954BAB">
        <w:rPr>
          <w:rFonts w:ascii="Verdana" w:hAnsi="Verdana" w:cs="Arial"/>
          <w:sz w:val="20"/>
          <w:szCs w:val="20"/>
        </w:rPr>
        <w:t xml:space="preserve"> </w:t>
      </w:r>
      <w:r>
        <w:rPr>
          <w:rFonts w:ascii="Verdana" w:hAnsi="Verdana" w:cs="Arial"/>
          <w:sz w:val="20"/>
          <w:szCs w:val="20"/>
        </w:rPr>
        <w:t>todo</w:t>
      </w:r>
      <w:r w:rsidR="00A649C3" w:rsidRPr="00954BAB">
        <w:rPr>
          <w:rFonts w:ascii="Verdana" w:hAnsi="Verdana" w:cs="Arial"/>
          <w:sz w:val="20"/>
          <w:szCs w:val="20"/>
        </w:rPr>
        <w:t xml:space="preserve"> cálculo </w:t>
      </w:r>
      <w:r>
        <w:rPr>
          <w:rFonts w:ascii="Verdana" w:hAnsi="Verdana" w:cs="Arial"/>
          <w:sz w:val="20"/>
          <w:szCs w:val="20"/>
        </w:rPr>
        <w:t>a ser realizado</w:t>
      </w:r>
      <w:r w:rsidR="00A649C3" w:rsidRPr="00954BAB">
        <w:rPr>
          <w:rFonts w:ascii="Verdana" w:hAnsi="Verdana" w:cs="Arial"/>
          <w:sz w:val="20"/>
          <w:szCs w:val="20"/>
        </w:rPr>
        <w:t xml:space="preserve"> com o propósito de apurar </w:t>
      </w:r>
      <w:r w:rsidRPr="00954BAB">
        <w:rPr>
          <w:rFonts w:ascii="Verdana" w:hAnsi="Verdana" w:cs="Arial"/>
          <w:sz w:val="20"/>
          <w:szCs w:val="20"/>
        </w:rPr>
        <w:t>o valor a ser pago em relação a cada uma das Debêntures objeto do Resgate Antecipado Facultativo, nos termos das Cláusulas 4.10.1.2 e 4</w:t>
      </w:r>
      <w:r w:rsidR="004C17C0">
        <w:rPr>
          <w:rFonts w:ascii="Verdana" w:hAnsi="Verdana" w:cs="Arial"/>
          <w:sz w:val="20"/>
          <w:szCs w:val="20"/>
        </w:rPr>
        <w:t>.</w:t>
      </w:r>
      <w:r w:rsidRPr="00954BAB">
        <w:rPr>
          <w:rFonts w:ascii="Verdana" w:hAnsi="Verdana" w:cs="Arial"/>
          <w:sz w:val="20"/>
          <w:szCs w:val="20"/>
        </w:rPr>
        <w:t>10.1.3 acima</w:t>
      </w:r>
      <w:r>
        <w:rPr>
          <w:rFonts w:ascii="Verdana" w:hAnsi="Verdana" w:cs="Arial"/>
          <w:sz w:val="20"/>
          <w:szCs w:val="20"/>
        </w:rPr>
        <w:t>,</w:t>
      </w:r>
      <w:r w:rsidRPr="00954BAB">
        <w:rPr>
          <w:rFonts w:ascii="Verdana" w:hAnsi="Verdana" w:cs="Arial"/>
          <w:sz w:val="20"/>
          <w:szCs w:val="20"/>
        </w:rPr>
        <w:t xml:space="preserve"> não deverá considerar qualquer acréscimo </w:t>
      </w:r>
      <w:r>
        <w:rPr>
          <w:rFonts w:ascii="Verdana" w:hAnsi="Verdana" w:cs="Arial"/>
          <w:sz w:val="20"/>
          <w:szCs w:val="20"/>
        </w:rPr>
        <w:t xml:space="preserve">relativo aos </w:t>
      </w:r>
      <w:r w:rsidRPr="00594869">
        <w:rPr>
          <w:rFonts w:ascii="Verdana" w:eastAsia="Arial Unicode MS" w:hAnsi="Verdana" w:cs="Arial"/>
          <w:sz w:val="20"/>
          <w:szCs w:val="20"/>
        </w:rPr>
        <w:t>tributos que venham a ser devidos pelos Debenturistas</w:t>
      </w:r>
      <w:r>
        <w:rPr>
          <w:rFonts w:ascii="Verdana" w:eastAsia="Arial Unicode MS" w:hAnsi="Verdana" w:cs="Arial"/>
          <w:sz w:val="20"/>
          <w:szCs w:val="20"/>
        </w:rPr>
        <w:t xml:space="preserve"> em razão da perda do benefício fiscal conforme previsto na Cláusula 4.</w:t>
      </w:r>
      <w:r w:rsidR="00197F75">
        <w:rPr>
          <w:rFonts w:ascii="Verdana" w:eastAsia="Arial Unicode MS" w:hAnsi="Verdana" w:cs="Arial"/>
          <w:sz w:val="20"/>
          <w:szCs w:val="20"/>
        </w:rPr>
        <w:t>14</w:t>
      </w:r>
      <w:r>
        <w:rPr>
          <w:rFonts w:ascii="Verdana" w:eastAsia="Arial Unicode MS" w:hAnsi="Verdana" w:cs="Arial"/>
          <w:sz w:val="20"/>
          <w:szCs w:val="20"/>
        </w:rPr>
        <w:t>.5 abaixo.</w:t>
      </w:r>
    </w:p>
    <w:p w:rsidR="00343C15" w:rsidRPr="00594869" w:rsidRDefault="00343C15" w:rsidP="00EE3FD7">
      <w:pPr>
        <w:pStyle w:val="PargrafodaLista"/>
        <w:tabs>
          <w:tab w:val="left" w:pos="720"/>
        </w:tabs>
        <w:ind w:left="0"/>
        <w:jc w:val="both"/>
        <w:rPr>
          <w:rFonts w:ascii="Verdana" w:hAnsi="Verdana" w:cs="Arial"/>
          <w:b/>
          <w:smallCaps/>
          <w:sz w:val="20"/>
          <w:szCs w:val="20"/>
          <w:u w:val="single"/>
        </w:rPr>
      </w:pPr>
    </w:p>
    <w:p w:rsidR="00DD7569" w:rsidRPr="00CB22AF"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Oferta de Resgate Antecipado</w:t>
      </w:r>
      <w:r w:rsidRPr="00594869">
        <w:rPr>
          <w:rFonts w:ascii="Verdana" w:eastAsia="Arial Unicode MS" w:hAnsi="Verdana" w:cs="Arial"/>
          <w:sz w:val="20"/>
          <w:szCs w:val="20"/>
        </w:rPr>
        <w:t xml:space="preserve">. </w:t>
      </w:r>
      <w:r w:rsidR="00E43B24">
        <w:rPr>
          <w:rFonts w:ascii="Verdana" w:eastAsia="Arial Unicode MS" w:hAnsi="Verdana" w:cs="Arial"/>
          <w:sz w:val="20"/>
          <w:szCs w:val="20"/>
        </w:rPr>
        <w:t>Conforme</w:t>
      </w:r>
      <w:r w:rsidR="00B2676F" w:rsidRPr="00EE3FD7">
        <w:rPr>
          <w:rFonts w:ascii="Verdana" w:hAnsi="Verdana" w:cs="Tahoma"/>
          <w:sz w:val="20"/>
          <w:szCs w:val="20"/>
        </w:rPr>
        <w:t xml:space="preserve"> venha a ser permitido pelas regras expedidas pelo CMN e pela legislação e regulamentação aplicável</w:t>
      </w:r>
      <w:r w:rsidRPr="00594869">
        <w:rPr>
          <w:rFonts w:ascii="Verdana" w:eastAsia="Arial Unicode MS" w:hAnsi="Verdana" w:cs="Arial"/>
          <w:sz w:val="20"/>
          <w:szCs w:val="20"/>
        </w:rPr>
        <w:t xml:space="preserve">, a Emissora poderá </w:t>
      </w:r>
      <w:r w:rsidRPr="00CB22AF">
        <w:rPr>
          <w:rFonts w:ascii="Verdana" w:eastAsia="Arial Unicode MS" w:hAnsi="Verdana" w:cs="Arial"/>
          <w:sz w:val="20"/>
          <w:szCs w:val="20"/>
        </w:rPr>
        <w:t>realizar, a seu exclusivo critério, oferta de resgate antecipado das Debêntures, com o consequente cancelamento das Debêntures resgatadas (“</w:t>
      </w:r>
      <w:r w:rsidRPr="00CB22AF">
        <w:rPr>
          <w:rFonts w:ascii="Verdana" w:eastAsia="Arial Unicode MS" w:hAnsi="Verdana" w:cs="Arial"/>
          <w:sz w:val="20"/>
          <w:szCs w:val="20"/>
          <w:u w:val="single"/>
        </w:rPr>
        <w:t>Oferta de Resgate Antecipado</w:t>
      </w:r>
      <w:r w:rsidRPr="00CB22AF">
        <w:rPr>
          <w:rFonts w:ascii="Verdana" w:eastAsia="Arial Unicode MS" w:hAnsi="Verdana" w:cs="Arial"/>
          <w:sz w:val="20"/>
          <w:szCs w:val="20"/>
        </w:rPr>
        <w:t>”). A Oferta de Resgate Antecipado será endereçada a todos os Debenturistas, sem distinção, assegurada a igualdade de condições a todos os Debenturistas para aceitar o resgate antecipado das Debêntures de que forem titulares, de acordo com os termos e condições previstos nas cláusulas abaixo.</w:t>
      </w:r>
    </w:p>
    <w:p w:rsidR="00DD7569" w:rsidRPr="00CB22AF" w:rsidRDefault="00DD7569" w:rsidP="001C5BD6">
      <w:pPr>
        <w:pStyle w:val="PargrafodaLista"/>
        <w:ind w:left="0"/>
        <w:jc w:val="both"/>
        <w:rPr>
          <w:rFonts w:ascii="Verdana" w:eastAsia="Arial Unicode MS" w:hAnsi="Verdana" w:cs="Arial"/>
          <w:sz w:val="20"/>
          <w:szCs w:val="20"/>
        </w:rPr>
      </w:pPr>
    </w:p>
    <w:p w:rsidR="009F12B0" w:rsidRPr="00CB22AF" w:rsidRDefault="00DD7569" w:rsidP="00684A4C">
      <w:pPr>
        <w:pStyle w:val="PargrafodaLista"/>
        <w:numPr>
          <w:ilvl w:val="3"/>
          <w:numId w:val="21"/>
        </w:numPr>
        <w:ind w:left="993" w:hanging="993"/>
        <w:jc w:val="both"/>
        <w:rPr>
          <w:rFonts w:ascii="Verdana" w:eastAsia="Arial Unicode MS" w:hAnsi="Verdana" w:cs="Arial"/>
          <w:sz w:val="20"/>
          <w:szCs w:val="20"/>
        </w:rPr>
      </w:pPr>
      <w:r w:rsidRPr="00CB22AF">
        <w:rPr>
          <w:rFonts w:ascii="Verdana" w:eastAsia="Arial Unicode MS" w:hAnsi="Verdana" w:cs="Arial"/>
          <w:sz w:val="20"/>
          <w:szCs w:val="20"/>
        </w:rPr>
        <w:t xml:space="preserve">A Emissora realizará a Oferta de Resgate Antecipado por meio </w:t>
      </w:r>
      <w:r w:rsidR="009E7735" w:rsidRPr="00CB22AF">
        <w:rPr>
          <w:rFonts w:ascii="Verdana" w:hAnsi="Verdana" w:cs="Arial"/>
          <w:sz w:val="20"/>
          <w:szCs w:val="20"/>
        </w:rPr>
        <w:t xml:space="preserve">de publicação de comunicação dirigida aos </w:t>
      </w:r>
      <w:r w:rsidR="001B5E39" w:rsidRPr="00CB22AF">
        <w:rPr>
          <w:rFonts w:ascii="Verdana" w:hAnsi="Verdana" w:cs="Arial"/>
          <w:sz w:val="20"/>
          <w:szCs w:val="20"/>
        </w:rPr>
        <w:t>Debenturistas</w:t>
      </w:r>
      <w:r w:rsidR="009E7735" w:rsidRPr="00CB22AF">
        <w:rPr>
          <w:rFonts w:ascii="Verdana" w:hAnsi="Verdana" w:cs="Arial"/>
          <w:sz w:val="20"/>
          <w:szCs w:val="20"/>
        </w:rPr>
        <w:t xml:space="preserve">, a ser amplamente divulgada nos termos da Cláusula 4.12, ou por meio de comunicado individual a ser encaminhado pela Emissora a cada um dos </w:t>
      </w:r>
      <w:r w:rsidR="001B5E39" w:rsidRPr="00CB22AF">
        <w:rPr>
          <w:rFonts w:ascii="Verdana" w:hAnsi="Verdana" w:cs="Arial"/>
          <w:sz w:val="20"/>
          <w:szCs w:val="20"/>
        </w:rPr>
        <w:t>Debenturistas</w:t>
      </w:r>
      <w:r w:rsidR="009E7735" w:rsidRPr="00CB22AF">
        <w:rPr>
          <w:rFonts w:ascii="Verdana" w:hAnsi="Verdana" w:cs="Arial"/>
          <w:sz w:val="20"/>
          <w:szCs w:val="20"/>
        </w:rPr>
        <w:t>, com cópia para</w:t>
      </w:r>
      <w:r w:rsidR="00182A3C" w:rsidRPr="00CB22AF">
        <w:rPr>
          <w:rFonts w:ascii="Verdana" w:hAnsi="Verdana" w:cs="Arial"/>
          <w:sz w:val="20"/>
          <w:szCs w:val="20"/>
        </w:rPr>
        <w:t xml:space="preserve"> o Agente Fiduciário</w:t>
      </w:r>
      <w:r w:rsidR="009E7735" w:rsidRPr="00CB22AF">
        <w:rPr>
          <w:rFonts w:ascii="Verdana" w:eastAsia="Arial Unicode MS" w:hAnsi="Verdana" w:cs="Arial"/>
          <w:sz w:val="20"/>
          <w:szCs w:val="20"/>
        </w:rPr>
        <w:t xml:space="preserve"> </w:t>
      </w:r>
      <w:r w:rsidRPr="00CB22AF">
        <w:rPr>
          <w:rFonts w:ascii="Verdana" w:eastAsia="Arial Unicode MS" w:hAnsi="Verdana" w:cs="Arial"/>
          <w:sz w:val="20"/>
          <w:szCs w:val="20"/>
        </w:rPr>
        <w:t>(“</w:t>
      </w:r>
      <w:r w:rsidRPr="00CB22AF">
        <w:rPr>
          <w:rFonts w:ascii="Verdana" w:eastAsia="Arial Unicode MS" w:hAnsi="Verdana" w:cs="Arial"/>
          <w:sz w:val="20"/>
          <w:szCs w:val="20"/>
          <w:u w:val="single"/>
        </w:rPr>
        <w:t>Edital de Oferta de Resgate Antecipado</w:t>
      </w:r>
      <w:r w:rsidRPr="00CB22AF">
        <w:rPr>
          <w:rFonts w:ascii="Verdana" w:eastAsia="Arial Unicode MS" w:hAnsi="Verdana" w:cs="Arial"/>
          <w:sz w:val="20"/>
          <w:szCs w:val="20"/>
        </w:rPr>
        <w:t>”), no qual deverá descrever os termos e condições da Oferta de Resgate Antecipado, incluindo: (i)</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valor do prêmio de resgate antecipado a ser oferecido pela Emissora, se houver, e que não poderá ser negativo; (</w:t>
      </w:r>
      <w:proofErr w:type="spellStart"/>
      <w:r w:rsidRPr="00CB22AF">
        <w:rPr>
          <w:rFonts w:ascii="Verdana" w:eastAsia="Arial Unicode MS" w:hAnsi="Verdana" w:cs="Arial"/>
          <w:sz w:val="20"/>
          <w:szCs w:val="20"/>
        </w:rPr>
        <w:t>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prazo e a forma para manifestação à Emissora dos Debenturistas que optarem pela adesão à Oferta de Resgate Antecipado, observado o disposto na Cláusula 4.10.2.2 abaixo; (</w:t>
      </w:r>
      <w:proofErr w:type="spellStart"/>
      <w:r w:rsidRPr="00CB22AF">
        <w:rPr>
          <w:rFonts w:ascii="Verdana" w:eastAsia="Arial Unicode MS" w:hAnsi="Verdana" w:cs="Arial"/>
          <w:sz w:val="20"/>
          <w:szCs w:val="20"/>
        </w:rPr>
        <w:t>iii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a data efetiva para o resgate antecipado das Debêntures e o pagamento das quantias devidas aos Debenturistas nos termos da Cláusula 4.10.2.</w:t>
      </w:r>
      <w:r w:rsidR="008369AA" w:rsidRPr="00CB22AF">
        <w:rPr>
          <w:rFonts w:ascii="Verdana" w:eastAsia="Arial Unicode MS" w:hAnsi="Verdana" w:cs="Arial"/>
          <w:sz w:val="20"/>
          <w:szCs w:val="20"/>
        </w:rPr>
        <w:t>5</w:t>
      </w:r>
      <w:r w:rsidRPr="00CB22AF">
        <w:rPr>
          <w:rFonts w:ascii="Verdana" w:eastAsia="Arial Unicode MS" w:hAnsi="Verdana" w:cs="Arial"/>
          <w:sz w:val="20"/>
          <w:szCs w:val="20"/>
        </w:rPr>
        <w:t xml:space="preserve"> abaixo; e (</w:t>
      </w:r>
      <w:proofErr w:type="spellStart"/>
      <w:r w:rsidRPr="00CB22AF">
        <w:rPr>
          <w:rFonts w:ascii="Verdana" w:eastAsia="Arial Unicode MS" w:hAnsi="Verdana" w:cs="Arial"/>
          <w:sz w:val="20"/>
          <w:szCs w:val="20"/>
        </w:rPr>
        <w:t>iv</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 xml:space="preserve">as demais informações necessárias para a tomada de decisão pelos Debenturistas e para a operacionalização da Oferta de Resgate Antecipado. </w:t>
      </w:r>
    </w:p>
    <w:p w:rsidR="00DD7569" w:rsidRPr="00594869" w:rsidRDefault="00DD7569" w:rsidP="0031735D">
      <w:pPr>
        <w:pStyle w:val="PargrafodaLista"/>
        <w:ind w:left="0"/>
        <w:jc w:val="both"/>
        <w:rPr>
          <w:rFonts w:ascii="Verdana" w:eastAsia="Arial Unicode MS" w:hAnsi="Verdana" w:cs="Arial"/>
          <w:sz w:val="20"/>
          <w:szCs w:val="20"/>
        </w:rPr>
      </w:pPr>
    </w:p>
    <w:p w:rsidR="009F12B0" w:rsidRPr="00594869" w:rsidRDefault="00DD7569" w:rsidP="0031735D">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Após a comunicação aos Debenturistas ou publicação do Edital de Oferta de Resgate Antecipado, os Debenturistas que optarem pela adesão à Oferta de Resgate Antecipado terão o prazo de 10 (dez) Dias Úteis para se manifestarem formalmente perante a Emissora, com cópia ao Agente Fiduciário e em conformidade com o Edital de Oferta de Resgate Antecipado.</w:t>
      </w:r>
    </w:p>
    <w:p w:rsidR="00DD7569" w:rsidRPr="00594869" w:rsidRDefault="00DD7569" w:rsidP="0031735D">
      <w:pPr>
        <w:pStyle w:val="PargrafodaLista"/>
        <w:ind w:left="0"/>
        <w:jc w:val="both"/>
        <w:rPr>
          <w:rFonts w:ascii="Verdana" w:eastAsia="Arial Unicode MS" w:hAnsi="Verdana" w:cs="Arial"/>
          <w:sz w:val="20"/>
          <w:szCs w:val="20"/>
        </w:rPr>
      </w:pPr>
    </w:p>
    <w:p w:rsidR="002B44D7" w:rsidRPr="00A753D3" w:rsidRDefault="002B44D7" w:rsidP="00A753D3">
      <w:pPr>
        <w:pStyle w:val="PargrafodaLista"/>
        <w:rPr>
          <w:rFonts w:ascii="Verdana" w:eastAsia="Arial Unicode MS" w:hAnsi="Verdana" w:cs="Arial"/>
          <w:sz w:val="20"/>
          <w:szCs w:val="20"/>
        </w:rPr>
      </w:pPr>
    </w:p>
    <w:p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lastRenderedPageBreak/>
        <w:t>Caso o resgate antecipado das Debêntures seja efetivado, ele deverá ocorrer em uma única data para todas as Debêntures, na data prevista na comunicação aos Debenturistas ou no Edital de Oferta de Resgate Antecipado.</w:t>
      </w:r>
    </w:p>
    <w:p w:rsidR="00DD7569" w:rsidRPr="00594869" w:rsidRDefault="00DD7569">
      <w:pPr>
        <w:pStyle w:val="PargrafodaLista"/>
        <w:ind w:left="0"/>
        <w:jc w:val="both"/>
        <w:rPr>
          <w:rFonts w:ascii="Verdana" w:eastAsia="Arial Unicode MS" w:hAnsi="Verdana" w:cs="Arial"/>
          <w:sz w:val="20"/>
          <w:szCs w:val="20"/>
        </w:rPr>
      </w:pPr>
    </w:p>
    <w:p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 Emissora deverá: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na data de término do prazo de adesão à Oferta de Resgate Antecipado, confirmar ao Agente Fiduciário</w:t>
      </w:r>
      <w:r w:rsidR="009F2B37" w:rsidRPr="00594869">
        <w:rPr>
          <w:rFonts w:ascii="Verdana" w:eastAsia="Arial Unicode MS" w:hAnsi="Verdana" w:cs="Arial"/>
          <w:sz w:val="20"/>
          <w:szCs w:val="20"/>
        </w:rPr>
        <w:t xml:space="preserve">, que deverá informar </w:t>
      </w:r>
      <w:r w:rsidR="00783D05" w:rsidRPr="00594869">
        <w:rPr>
          <w:rFonts w:ascii="Verdana" w:eastAsia="Arial Unicode MS" w:hAnsi="Verdana" w:cs="Arial"/>
          <w:sz w:val="20"/>
          <w:szCs w:val="20"/>
        </w:rPr>
        <w:t>os Debenturistas</w:t>
      </w:r>
      <w:r w:rsidR="009F2B37" w:rsidRPr="00594869">
        <w:rPr>
          <w:rFonts w:ascii="Verdana" w:eastAsia="Arial Unicode MS" w:hAnsi="Verdana" w:cs="Arial"/>
          <w:sz w:val="20"/>
          <w:szCs w:val="20"/>
        </w:rPr>
        <w:t>,</w:t>
      </w:r>
      <w:r w:rsidR="006D2680">
        <w:rPr>
          <w:rFonts w:ascii="Verdana" w:eastAsia="Arial Unicode MS" w:hAnsi="Verdana" w:cs="Arial"/>
          <w:sz w:val="20"/>
          <w:szCs w:val="20"/>
        </w:rPr>
        <w:t xml:space="preserve"> </w:t>
      </w:r>
      <w:r w:rsidRPr="00594869">
        <w:rPr>
          <w:rFonts w:ascii="Verdana" w:eastAsia="Arial Unicode MS" w:hAnsi="Verdana" w:cs="Arial"/>
          <w:sz w:val="20"/>
          <w:szCs w:val="20"/>
        </w:rPr>
        <w:t>se o resgate antecipado das Debêntures será efetivamente realizado;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com antecedência mínima de 3</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(três) Dias Úteis da data do resgate antecipado, comunicar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 à B3 a data do resgate antecipado.</w:t>
      </w:r>
    </w:p>
    <w:p w:rsidR="00DD7569" w:rsidRPr="00594869" w:rsidRDefault="00DD7569">
      <w:pPr>
        <w:pStyle w:val="PargrafodaLista"/>
        <w:ind w:left="0"/>
        <w:jc w:val="both"/>
        <w:rPr>
          <w:rFonts w:ascii="Verdana" w:eastAsia="Arial Unicode MS" w:hAnsi="Verdana" w:cs="Arial"/>
          <w:sz w:val="20"/>
          <w:szCs w:val="20"/>
        </w:rPr>
      </w:pPr>
    </w:p>
    <w:p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valor a ser pago em relação a cada uma das Debêntures será equivalente ao Valor Nominal Unitário Atualizado acrescido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dos Juros Remuneratórios devidos até a data do efetivo resgate, calculados </w:t>
      </w:r>
      <w:r w:rsidRPr="00594869">
        <w:rPr>
          <w:rFonts w:ascii="Verdana" w:eastAsia="Arial Unicode MS" w:hAnsi="Verdana" w:cs="Arial"/>
          <w:i/>
          <w:sz w:val="20"/>
          <w:szCs w:val="20"/>
        </w:rPr>
        <w:t xml:space="preserve">pro rata </w:t>
      </w:r>
      <w:proofErr w:type="spellStart"/>
      <w:r w:rsidRPr="00594869">
        <w:rPr>
          <w:rFonts w:ascii="Verdana" w:eastAsia="Arial Unicode MS" w:hAnsi="Verdana" w:cs="Arial"/>
          <w:i/>
          <w:sz w:val="20"/>
          <w:szCs w:val="20"/>
        </w:rPr>
        <w:t>temporis</w:t>
      </w:r>
      <w:proofErr w:type="spellEnd"/>
      <w:r w:rsidRPr="00594869">
        <w:rPr>
          <w:rFonts w:ascii="Verdana" w:eastAsia="Arial Unicode MS" w:hAnsi="Verdana" w:cs="Arial"/>
          <w:sz w:val="20"/>
          <w:szCs w:val="20"/>
        </w:rPr>
        <w:t>, a partir da Primeira Data de Integralização ou da Data de Pagamento dos Juros Remuneratórios imediatamente anterior;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se for o caso, do prêmio de resgate indicado no Edital da Oferta de Resgate Antecipado</w:t>
      </w:r>
      <w:r w:rsidR="006637FA" w:rsidRPr="00594869">
        <w:rPr>
          <w:rFonts w:ascii="Verdana" w:eastAsia="Arial Unicode MS" w:hAnsi="Verdana" w:cs="Arial"/>
          <w:sz w:val="20"/>
          <w:szCs w:val="20"/>
        </w:rPr>
        <w:t>, que caso exista não poderá ser negativo</w:t>
      </w:r>
      <w:r w:rsidRPr="00594869">
        <w:rPr>
          <w:rFonts w:ascii="Verdana" w:eastAsia="Arial Unicode MS" w:hAnsi="Verdana" w:cs="Arial"/>
          <w:sz w:val="20"/>
          <w:szCs w:val="20"/>
        </w:rPr>
        <w:t xml:space="preserve">. </w:t>
      </w:r>
    </w:p>
    <w:p w:rsidR="00DD7569" w:rsidRPr="00594869" w:rsidRDefault="00DD7569">
      <w:pPr>
        <w:pStyle w:val="PargrafodaLista"/>
        <w:ind w:left="0"/>
        <w:jc w:val="both"/>
        <w:rPr>
          <w:rFonts w:ascii="Verdana" w:eastAsia="Arial Unicode MS" w:hAnsi="Verdana" w:cs="Arial"/>
          <w:sz w:val="20"/>
          <w:szCs w:val="20"/>
        </w:rPr>
      </w:pPr>
    </w:p>
    <w:p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As Debêntures resgatadas no âmbito da Oferta de Resgate Antecipado serão obrigatoriamente canceladas.</w:t>
      </w:r>
    </w:p>
    <w:p w:rsidR="00DD7569" w:rsidRPr="00594869" w:rsidRDefault="00DD7569">
      <w:pPr>
        <w:pStyle w:val="PargrafodaLista"/>
        <w:ind w:left="0"/>
        <w:jc w:val="both"/>
        <w:rPr>
          <w:rFonts w:ascii="Verdana" w:eastAsia="Arial Unicode MS" w:hAnsi="Verdana" w:cs="Arial"/>
          <w:sz w:val="20"/>
          <w:szCs w:val="20"/>
        </w:rPr>
      </w:pPr>
    </w:p>
    <w:p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resgate antecipado ocorrerá, conforme o caso, de acordo com: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estabelecidos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para as Debêntures que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81A7A"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adotados pelo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para as Debêntures que não estiverem </w:t>
      </w:r>
      <w:r w:rsidR="006637FA" w:rsidRPr="00594869">
        <w:rPr>
          <w:rFonts w:ascii="Verdana" w:eastAsia="Arial Unicode MS" w:hAnsi="Verdana" w:cs="Arial"/>
          <w:sz w:val="20"/>
          <w:szCs w:val="20"/>
        </w:rPr>
        <w:t xml:space="preserve">custodiadas </w:t>
      </w:r>
      <w:r w:rsidRPr="00594869">
        <w:rPr>
          <w:rFonts w:ascii="Verdana" w:eastAsia="Arial Unicode MS" w:hAnsi="Verdana" w:cs="Arial"/>
          <w:sz w:val="20"/>
          <w:szCs w:val="20"/>
        </w:rPr>
        <w:t xml:space="preserve">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w:t>
      </w:r>
    </w:p>
    <w:p w:rsidR="00DD7569" w:rsidRPr="00594869" w:rsidRDefault="00DD7569" w:rsidP="00EE3FD7">
      <w:pPr>
        <w:pStyle w:val="PargrafodaLista"/>
        <w:tabs>
          <w:tab w:val="left" w:pos="720"/>
        </w:tabs>
        <w:ind w:left="0"/>
        <w:jc w:val="both"/>
        <w:rPr>
          <w:rFonts w:ascii="Verdana" w:hAnsi="Verdana" w:cs="Arial"/>
          <w:b/>
          <w:smallCaps/>
          <w:sz w:val="20"/>
          <w:szCs w:val="20"/>
          <w:u w:val="single"/>
        </w:rPr>
      </w:pPr>
    </w:p>
    <w:p w:rsidR="00DD7569" w:rsidRPr="00594869" w:rsidRDefault="00DD7569" w:rsidP="00EE3FD7">
      <w:pPr>
        <w:pStyle w:val="PargrafodaLista"/>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Aquisição Facultativa</w:t>
      </w:r>
    </w:p>
    <w:p w:rsidR="00DD7569" w:rsidRPr="00594869" w:rsidRDefault="00DD7569" w:rsidP="00EE3FD7">
      <w:pPr>
        <w:jc w:val="both"/>
        <w:rPr>
          <w:rFonts w:ascii="Verdana" w:eastAsia="Arial Unicode MS" w:hAnsi="Verdana" w:cs="Arial"/>
          <w:sz w:val="20"/>
          <w:szCs w:val="20"/>
        </w:rPr>
      </w:pPr>
    </w:p>
    <w:p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Após decorridos 2 (dois) anos contados da Data de Emissão, observado o disposto na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devendo o fato constar do relatório da administração e das demonstrações financeiras, ou por valor superior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desde que observe as regras expedidas pela CVM. As Debêntures que venham a ser adquiridas nos termos desta Cláusula poderão: (i) ser canceladas, observado o disposto na Lei 12.431, nas regras expedidas pelo CMN e na regulamentação aplicável;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permanecer na tesouraria da Emissora;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ser novamente colocadas no mercado. As Debêntures adquiridas pela Emissora para permanência em tesouraria nos termos desta Cláusula, se e quando recolocadas no mercado, farão jus aos mesmos valores de Atualização Monetária e Juros Remuneratórios das demais Debêntures. Na hipótese de cancelamento das Debêntures, esta Escritura de Emissão deverá ser aditada para refletir tal cancelamento. </w:t>
      </w:r>
    </w:p>
    <w:p w:rsidR="00DD7569" w:rsidRPr="00594869" w:rsidRDefault="00DD7569" w:rsidP="001C5BD6">
      <w:pPr>
        <w:jc w:val="both"/>
        <w:rPr>
          <w:rFonts w:ascii="Verdana" w:hAnsi="Verdana" w:cs="Arial"/>
          <w:sz w:val="20"/>
          <w:szCs w:val="20"/>
        </w:rPr>
      </w:pPr>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bookmarkStart w:id="195" w:name="_DV_M212"/>
      <w:bookmarkEnd w:id="195"/>
      <w:r w:rsidRPr="00594869">
        <w:rPr>
          <w:rFonts w:ascii="Verdana" w:hAnsi="Verdana" w:cs="Arial"/>
          <w:b/>
          <w:smallCaps/>
          <w:sz w:val="20"/>
          <w:szCs w:val="20"/>
        </w:rPr>
        <w:t>Publicidade</w:t>
      </w:r>
    </w:p>
    <w:p w:rsidR="00DD7569" w:rsidRPr="00594869" w:rsidRDefault="00DD7569" w:rsidP="00EE3FD7">
      <w:pPr>
        <w:keepNext/>
        <w:jc w:val="both"/>
        <w:rPr>
          <w:rFonts w:ascii="Verdana" w:hAnsi="Verdana" w:cs="Arial"/>
          <w:sz w:val="20"/>
          <w:szCs w:val="20"/>
        </w:rPr>
      </w:pPr>
    </w:p>
    <w:p w:rsidR="00DD7569" w:rsidRPr="00594869" w:rsidRDefault="00DD7569" w:rsidP="00CF484C">
      <w:pPr>
        <w:pStyle w:val="PargrafodaLista"/>
        <w:numPr>
          <w:ilvl w:val="2"/>
          <w:numId w:val="21"/>
        </w:numPr>
        <w:ind w:left="0" w:firstLine="0"/>
        <w:jc w:val="both"/>
        <w:rPr>
          <w:rFonts w:ascii="Verdana" w:eastAsia="Arial Unicode MS" w:hAnsi="Verdana" w:cs="Arial"/>
          <w:sz w:val="20"/>
          <w:szCs w:val="20"/>
        </w:rPr>
      </w:pPr>
      <w:bookmarkStart w:id="196" w:name="_DV_M213"/>
      <w:bookmarkEnd w:id="196"/>
      <w:r w:rsidRPr="00594869">
        <w:rPr>
          <w:rFonts w:ascii="Verdana" w:eastAsia="Arial Unicode MS" w:hAnsi="Verdana" w:cs="Arial"/>
          <w:sz w:val="20"/>
          <w:szCs w:val="20"/>
        </w:rPr>
        <w:t>Todos os atos e decisões a serem tomados decorrentes desta Emissão que, de qualquer forma, vierem a envolver interesses dos Debenturistas, deverão ser obrigatoriamente comunicados na forma de avisos, nos Jornais de Publicação ou outro jornal que venha a ser designado para tanto pela assembleia geral de acionistas da Emissora, bem como na página da Emissora na rede mundial de computadores</w:t>
      </w:r>
      <w:r w:rsidR="009F53F8" w:rsidRPr="00594869">
        <w:rPr>
          <w:rFonts w:ascii="Verdana" w:eastAsia="Arial Unicode MS" w:hAnsi="Verdana" w:cs="Arial"/>
          <w:sz w:val="20"/>
          <w:szCs w:val="20"/>
        </w:rPr>
        <w:t xml:space="preserve"> (</w:t>
      </w:r>
      <w:hyperlink r:id="rId10" w:history="1">
        <w:r w:rsidR="0001098C" w:rsidRPr="00594869">
          <w:rPr>
            <w:rStyle w:val="Hyperlink"/>
            <w:rFonts w:ascii="Verdana" w:eastAsia="Arial Unicode MS" w:hAnsi="Verdana" w:cs="Arial"/>
            <w:sz w:val="20"/>
            <w:szCs w:val="20"/>
          </w:rPr>
          <w:t>www.tibagienergia.com.br</w:t>
        </w:r>
      </w:hyperlink>
      <w:r w:rsidR="009F53F8" w:rsidRPr="00594869">
        <w:rPr>
          <w:rFonts w:ascii="Verdana" w:eastAsia="Arial Unicode MS" w:hAnsi="Verdana" w:cs="Arial"/>
          <w:sz w:val="20"/>
          <w:szCs w:val="20"/>
        </w:rPr>
        <w:t>)</w:t>
      </w:r>
      <w:r w:rsidRPr="00594869">
        <w:rPr>
          <w:rFonts w:ascii="Verdana" w:eastAsia="Arial Unicode MS" w:hAnsi="Verdana" w:cs="Arial"/>
          <w:sz w:val="20"/>
          <w:szCs w:val="20"/>
        </w:rPr>
        <w:t>, observado o estabelecido no artigo 289 da Lei das Sociedades por Ações e as limitações impostas pela Instrução CVM 476 em relação à publicidade da Oferta Restrita e os prazos legais</w:t>
      </w:r>
      <w:r w:rsidR="009F53F8" w:rsidRPr="00594869">
        <w:rPr>
          <w:rFonts w:ascii="Verdana" w:eastAsia="Arial Unicode MS" w:hAnsi="Verdana" w:cs="Arial"/>
          <w:sz w:val="20"/>
          <w:szCs w:val="20"/>
        </w:rPr>
        <w:t xml:space="preserve">, sendo que qualquer desses avisos publicados deverão </w:t>
      </w:r>
      <w:r w:rsidR="009F53F8" w:rsidRPr="00594869">
        <w:rPr>
          <w:rFonts w:ascii="Verdana" w:eastAsia="Arial Unicode MS" w:hAnsi="Verdana" w:cs="Arial"/>
          <w:sz w:val="20"/>
          <w:szCs w:val="20"/>
        </w:rPr>
        <w:lastRenderedPageBreak/>
        <w:t>ser enviados ao Agente Fiduciário</w:t>
      </w:r>
      <w:r w:rsidRPr="00594869">
        <w:rPr>
          <w:rFonts w:ascii="Verdana" w:eastAsia="Arial Unicode MS" w:hAnsi="Verdana" w:cs="Arial"/>
          <w:sz w:val="20"/>
          <w:szCs w:val="20"/>
        </w:rPr>
        <w:t>. Caso a Emissora altere seu jornal de publicação após a Data de Emissão, deverá enviar notificação ao Agente Fiduciário informando o novo veículo e publicar, nos jornais anteriormente utilizados, aviso aos Debenturistas informando o novo veículo.</w:t>
      </w:r>
    </w:p>
    <w:p w:rsidR="00DD7569" w:rsidRPr="00594869" w:rsidRDefault="00DD7569" w:rsidP="001C5BD6">
      <w:pPr>
        <w:autoSpaceDE/>
        <w:autoSpaceDN/>
        <w:adjustRightInd/>
        <w:rPr>
          <w:rFonts w:ascii="Verdana" w:hAnsi="Verdana" w:cs="Arial"/>
          <w:b/>
          <w:sz w:val="20"/>
          <w:szCs w:val="20"/>
        </w:rPr>
      </w:pPr>
      <w:bookmarkStart w:id="197" w:name="_DV_M215"/>
      <w:bookmarkEnd w:id="197"/>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Comprovação de Titularidade das Debêntures</w:t>
      </w:r>
    </w:p>
    <w:p w:rsidR="00DD7569" w:rsidRPr="00594869" w:rsidRDefault="00DD7569" w:rsidP="0031735D">
      <w:pPr>
        <w:pStyle w:val="Corpodetexto3"/>
        <w:keepNext/>
        <w:rPr>
          <w:rFonts w:ascii="Verdana" w:hAnsi="Verdana" w:cs="Arial"/>
          <w:sz w:val="20"/>
          <w:szCs w:val="20"/>
        </w:rPr>
      </w:pPr>
    </w:p>
    <w:p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198" w:name="_DV_M216"/>
      <w:bookmarkEnd w:id="198"/>
      <w:r w:rsidRPr="00594869">
        <w:rPr>
          <w:rFonts w:ascii="Verdana" w:eastAsia="Arial Unicode MS" w:hAnsi="Verdana" w:cs="Arial"/>
          <w:sz w:val="20"/>
          <w:szCs w:val="20"/>
        </w:rPr>
        <w:t xml:space="preserve">A Emissora não emitirá certificados de Debêntures. Para todos os fins de direito, a titularidade das Debêntures será comprovada pelo extrato emitido pelo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onde serão inscritos os nomes dos respectivos Debenturistas. Adicionalmente, será reconhecido, como comprovante de titularidade das Debêntures, o extrato emitido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em nome do Debenturista, quando as Debêntures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w:t>
      </w:r>
    </w:p>
    <w:p w:rsidR="00DD7569" w:rsidRPr="00594869" w:rsidRDefault="00DD7569" w:rsidP="001C5BD6">
      <w:pPr>
        <w:jc w:val="both"/>
        <w:rPr>
          <w:rFonts w:ascii="Verdana" w:hAnsi="Verdana" w:cs="Arial"/>
          <w:sz w:val="20"/>
          <w:szCs w:val="20"/>
        </w:rPr>
      </w:pPr>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9" w:name="_DV_M217"/>
      <w:bookmarkEnd w:id="199"/>
      <w:r w:rsidRPr="00594869">
        <w:rPr>
          <w:rFonts w:ascii="Verdana" w:hAnsi="Verdana" w:cs="Arial"/>
          <w:b/>
          <w:smallCaps/>
          <w:sz w:val="20"/>
          <w:szCs w:val="20"/>
        </w:rPr>
        <w:t>Tratamento Tributário</w:t>
      </w:r>
    </w:p>
    <w:p w:rsidR="00DD7569" w:rsidRPr="00594869" w:rsidRDefault="00DD7569" w:rsidP="00EE3FD7">
      <w:pPr>
        <w:keepNext/>
        <w:tabs>
          <w:tab w:val="left" w:pos="720"/>
        </w:tabs>
        <w:jc w:val="both"/>
        <w:rPr>
          <w:rFonts w:ascii="Verdana" w:hAnsi="Verdana" w:cs="Arial"/>
          <w:b/>
          <w:sz w:val="20"/>
          <w:szCs w:val="20"/>
        </w:rPr>
      </w:pPr>
    </w:p>
    <w:p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200" w:name="_DV_M218"/>
      <w:bookmarkEnd w:id="200"/>
      <w:r w:rsidRPr="00594869">
        <w:rPr>
          <w:rFonts w:ascii="Verdana" w:eastAsia="Arial Unicode MS" w:hAnsi="Verdana" w:cs="Arial"/>
          <w:sz w:val="20"/>
          <w:szCs w:val="20"/>
        </w:rPr>
        <w:t>As Debêntures gozam do tratamento tributário previsto nos artigos 1º e 2º da Lei 12.431.</w:t>
      </w:r>
      <w:bookmarkStart w:id="201" w:name="_Ref379570729"/>
    </w:p>
    <w:p w:rsidR="00DD7569" w:rsidRPr="00594869" w:rsidRDefault="00DD7569" w:rsidP="0031735D">
      <w:pPr>
        <w:pStyle w:val="PargrafodaLista"/>
        <w:ind w:left="0"/>
        <w:jc w:val="both"/>
        <w:rPr>
          <w:rFonts w:ascii="Verdana" w:hAnsi="Verdana" w:cs="Arial"/>
          <w:sz w:val="20"/>
          <w:szCs w:val="20"/>
        </w:rPr>
      </w:pPr>
    </w:p>
    <w:p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qualquer Debenturista goze de algum tipo de imunidade ou isenção tributária, diferente daquelas previstas na Lei 12.431, este deverá encaminhar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no prazo </w:t>
      </w:r>
      <w:r w:rsidR="00E82B3A" w:rsidRPr="00594869">
        <w:rPr>
          <w:rFonts w:ascii="Verdana" w:eastAsia="Arial Unicode MS" w:hAnsi="Verdana" w:cs="Arial"/>
          <w:sz w:val="20"/>
          <w:szCs w:val="20"/>
        </w:rPr>
        <w:t>de até</w:t>
      </w:r>
      <w:r w:rsidRPr="00594869">
        <w:rPr>
          <w:rFonts w:ascii="Verdana" w:eastAsia="Arial Unicode MS" w:hAnsi="Verdana" w:cs="Arial"/>
          <w:sz w:val="20"/>
          <w:szCs w:val="20"/>
        </w:rPr>
        <w:t xml:space="preserv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201"/>
    </w:p>
    <w:p w:rsidR="00DD7569" w:rsidRPr="00594869" w:rsidRDefault="00DD7569" w:rsidP="0031735D">
      <w:pPr>
        <w:pStyle w:val="PargrafodaLista"/>
        <w:ind w:left="0"/>
        <w:jc w:val="both"/>
        <w:rPr>
          <w:rFonts w:ascii="Verdana" w:hAnsi="Verdana" w:cs="Arial"/>
          <w:sz w:val="20"/>
          <w:szCs w:val="20"/>
        </w:rPr>
      </w:pPr>
    </w:p>
    <w:p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O Debenturista que tenha apresentado documentação comprobatória de sua condição de imunidade ou isenção tributária, nos termos da Cláusula 4.14.2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bem como prestar qualquer informação adicional em relação ao tema que lhe seja solicitada pelo </w:t>
      </w:r>
      <w:r w:rsidR="0030459B">
        <w:rPr>
          <w:rFonts w:ascii="Verdana" w:eastAsia="Arial Unicode MS" w:hAnsi="Verdana" w:cs="Arial"/>
          <w:sz w:val="20"/>
          <w:szCs w:val="20"/>
        </w:rPr>
        <w:t>A</w:t>
      </w:r>
      <w:r w:rsidR="00DC5E6B">
        <w:rPr>
          <w:rFonts w:ascii="Verdana" w:eastAsia="Arial Unicode MS" w:hAnsi="Verdana" w:cs="Arial"/>
          <w:sz w:val="20"/>
          <w:szCs w:val="20"/>
        </w:rPr>
        <w:t>g</w:t>
      </w:r>
      <w:r w:rsidR="0030459B">
        <w:rPr>
          <w:rFonts w:ascii="Verdana" w:eastAsia="Arial Unicode MS" w:hAnsi="Verdana" w:cs="Arial"/>
          <w:sz w:val="20"/>
          <w:szCs w:val="20"/>
        </w:rPr>
        <w:t>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e/ou pela Emissora.</w:t>
      </w:r>
      <w:bookmarkStart w:id="202" w:name="_Ref380141300"/>
      <w:bookmarkStart w:id="203" w:name="_Toc367387613"/>
    </w:p>
    <w:p w:rsidR="00DD7569" w:rsidRPr="00594869" w:rsidRDefault="00DD7569" w:rsidP="0031735D">
      <w:pPr>
        <w:pStyle w:val="PargrafodaLista"/>
        <w:ind w:left="0"/>
        <w:jc w:val="both"/>
        <w:rPr>
          <w:rFonts w:ascii="Verdana" w:hAnsi="Verdana" w:cs="Arial"/>
          <w:sz w:val="20"/>
          <w:szCs w:val="20"/>
        </w:rPr>
      </w:pPr>
    </w:p>
    <w:p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a Emissora não utilize os recursos na forma prevista na Cláusula 3.8 acima, esta será responsável pelo pagamento de multa equivalente a 20% (vinte por cento) do valor da Emissão não alocado no Projeto, </w:t>
      </w:r>
      <w:r w:rsidR="007B390B">
        <w:rPr>
          <w:rFonts w:ascii="Verdana" w:eastAsia="Arial Unicode MS" w:hAnsi="Verdana" w:cs="Arial"/>
          <w:sz w:val="20"/>
          <w:szCs w:val="20"/>
        </w:rPr>
        <w:t xml:space="preserve">a ser aplicada pela secretaria da Receita Federal do Brasil do Ministério da Economia, </w:t>
      </w:r>
      <w:r w:rsidRPr="00594869">
        <w:rPr>
          <w:rFonts w:ascii="Verdana" w:eastAsia="Arial Unicode MS" w:hAnsi="Verdana" w:cs="Arial"/>
          <w:sz w:val="20"/>
          <w:szCs w:val="20"/>
        </w:rPr>
        <w:t>observado os termos do artigo 2º parágrafos 5º, 6º e 7º da Lei 12.431.</w:t>
      </w:r>
      <w:bookmarkEnd w:id="202"/>
      <w:bookmarkEnd w:id="203"/>
    </w:p>
    <w:p w:rsidR="00DD7569" w:rsidRPr="00594869" w:rsidRDefault="00DD7569">
      <w:pPr>
        <w:pStyle w:val="PargrafodaLista"/>
        <w:ind w:left="0"/>
        <w:jc w:val="both"/>
        <w:rPr>
          <w:rFonts w:ascii="Verdana" w:hAnsi="Verdana" w:cs="Arial"/>
          <w:sz w:val="20"/>
          <w:szCs w:val="20"/>
        </w:rPr>
      </w:pPr>
    </w:p>
    <w:p w:rsidR="009B35DF" w:rsidRPr="00594869" w:rsidRDefault="00DD7569" w:rsidP="00A901B7">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Sem prejuízo do disposto nas Cláusulas 4.2.1.4 e 4.14.4 acima, caso, a qualquer momento durante a vigência da presente Emissão e até a Data de Vencimento, as Debêntures deixem de gozar do tratamento tributário previsto na Lei 12.431 ou haja qualquer retenção de tributos sobre os rendimentos das Debêntures</w:t>
      </w:r>
      <w:r w:rsidR="009B35DF" w:rsidRPr="00594869">
        <w:rPr>
          <w:rFonts w:ascii="Verdana" w:eastAsia="Arial Unicode MS" w:hAnsi="Verdana" w:cs="Arial"/>
          <w:sz w:val="20"/>
          <w:szCs w:val="20"/>
        </w:rPr>
        <w:t xml:space="preserve">, </w:t>
      </w:r>
      <w:r w:rsidR="00241979" w:rsidRPr="00594869">
        <w:rPr>
          <w:rFonts w:ascii="Verdana" w:eastAsia="Arial Unicode MS" w:hAnsi="Verdana" w:cs="Arial"/>
          <w:sz w:val="20"/>
          <w:szCs w:val="20"/>
        </w:rPr>
        <w:t xml:space="preserve">a Emissora </w:t>
      </w:r>
      <w:r w:rsidR="009B35DF" w:rsidRPr="00594869">
        <w:rPr>
          <w:rFonts w:ascii="Verdana" w:eastAsia="Arial Unicode MS" w:hAnsi="Verdana" w:cs="Arial"/>
          <w:sz w:val="20"/>
          <w:szCs w:val="20"/>
        </w:rPr>
        <w:t>deverá</w:t>
      </w:r>
      <w:r w:rsidR="005F448A">
        <w:rPr>
          <w:rFonts w:ascii="Verdana" w:eastAsia="Arial Unicode MS" w:hAnsi="Verdana" w:cs="Arial"/>
          <w:sz w:val="20"/>
          <w:szCs w:val="20"/>
        </w:rPr>
        <w:t xml:space="preserve"> </w:t>
      </w:r>
      <w:r w:rsidR="009B35DF" w:rsidRPr="00594869">
        <w:rPr>
          <w:rFonts w:ascii="Verdana" w:eastAsia="Arial Unicode MS" w:hAnsi="Verdana" w:cs="Arial"/>
          <w:sz w:val="20"/>
          <w:szCs w:val="20"/>
        </w:rPr>
        <w:t>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r w:rsidR="006A7C9A" w:rsidRPr="00594869">
        <w:rPr>
          <w:rFonts w:ascii="Verdana" w:eastAsia="Arial Unicode MS" w:hAnsi="Verdana" w:cs="Arial"/>
          <w:sz w:val="20"/>
          <w:szCs w:val="20"/>
        </w:rPr>
        <w:t>.</w:t>
      </w:r>
    </w:p>
    <w:p w:rsidR="00DD7569" w:rsidRPr="00594869" w:rsidRDefault="00DD7569">
      <w:pPr>
        <w:pStyle w:val="PargrafodaLista"/>
        <w:ind w:left="0"/>
        <w:jc w:val="both"/>
        <w:rPr>
          <w:rFonts w:ascii="Verdana" w:hAnsi="Verdana" w:cs="Arial"/>
          <w:sz w:val="20"/>
          <w:szCs w:val="20"/>
        </w:rPr>
      </w:pPr>
      <w:bookmarkStart w:id="204" w:name="_Toc499990364"/>
    </w:p>
    <w:p w:rsidR="00241979" w:rsidRPr="00D90629" w:rsidRDefault="00DD7569" w:rsidP="00EE3FD7">
      <w:pPr>
        <w:pStyle w:val="PargrafodaLista"/>
        <w:numPr>
          <w:ilvl w:val="3"/>
          <w:numId w:val="21"/>
        </w:numPr>
        <w:ind w:left="993" w:hanging="993"/>
        <w:jc w:val="both"/>
        <w:rPr>
          <w:rFonts w:ascii="Verdana" w:hAnsi="Verdana" w:cs="Arial"/>
          <w:sz w:val="20"/>
          <w:szCs w:val="20"/>
        </w:rPr>
      </w:pPr>
      <w:r w:rsidRPr="00D90629">
        <w:rPr>
          <w:rFonts w:ascii="Verdana" w:eastAsia="Arial Unicode MS" w:hAnsi="Verdana" w:cs="Arial"/>
          <w:sz w:val="20"/>
          <w:szCs w:val="20"/>
        </w:rPr>
        <w:t xml:space="preserve">O pagamento de valores adicionais devidos pela Emissora nas hipóteses previstas </w:t>
      </w:r>
      <w:r w:rsidR="006A7C9A" w:rsidRPr="00D90629">
        <w:rPr>
          <w:rFonts w:ascii="Verdana" w:eastAsia="Arial Unicode MS" w:hAnsi="Verdana" w:cs="Arial"/>
          <w:sz w:val="20"/>
          <w:szCs w:val="20"/>
        </w:rPr>
        <w:t>n</w:t>
      </w:r>
      <w:r w:rsidRPr="00D90629">
        <w:rPr>
          <w:rFonts w:ascii="Verdana" w:eastAsia="Arial Unicode MS" w:hAnsi="Verdana" w:cs="Arial"/>
          <w:sz w:val="20"/>
          <w:szCs w:val="20"/>
        </w:rPr>
        <w:t xml:space="preserve">a Cláusula 4.14.5. acima será realizado fora do ambiente da </w:t>
      </w:r>
      <w:r w:rsidR="00CB2E32" w:rsidRPr="00D90629">
        <w:rPr>
          <w:rFonts w:ascii="Verdana" w:eastAsia="Arial Unicode MS" w:hAnsi="Verdana" w:cs="Arial"/>
          <w:sz w:val="20"/>
          <w:szCs w:val="20"/>
        </w:rPr>
        <w:t>B3</w:t>
      </w:r>
      <w:r w:rsidRPr="00D90629">
        <w:rPr>
          <w:rFonts w:ascii="Verdana" w:eastAsia="Arial Unicode MS" w:hAnsi="Verdana" w:cs="Arial"/>
          <w:sz w:val="20"/>
          <w:szCs w:val="20"/>
        </w:rPr>
        <w:t xml:space="preserve"> e não deverá ser tratado, em qualquer hipótese, como Juros Remuneratórios, Atualização Monetária ou qualquer forma de remuneração das Debêntures</w:t>
      </w:r>
      <w:r w:rsidR="00346D68">
        <w:rPr>
          <w:rFonts w:ascii="Verdana" w:eastAsia="Arial Unicode MS" w:hAnsi="Verdana" w:cs="Arial"/>
          <w:sz w:val="20"/>
          <w:szCs w:val="20"/>
        </w:rPr>
        <w:t>.</w:t>
      </w:r>
    </w:p>
    <w:p w:rsidR="006515BC" w:rsidRPr="00D90629" w:rsidRDefault="006515BC" w:rsidP="00A901B7">
      <w:pPr>
        <w:pStyle w:val="PargrafodaLista"/>
        <w:rPr>
          <w:rFonts w:ascii="Verdana" w:eastAsia="Arial Unicode MS" w:hAnsi="Verdana" w:cs="Arial"/>
          <w:sz w:val="20"/>
          <w:szCs w:val="20"/>
        </w:rPr>
      </w:pPr>
    </w:p>
    <w:p w:rsidR="00DD7569" w:rsidRPr="00D90629" w:rsidRDefault="00241979" w:rsidP="007A374F">
      <w:pPr>
        <w:pStyle w:val="PargrafodaLista"/>
        <w:numPr>
          <w:ilvl w:val="2"/>
          <w:numId w:val="21"/>
        </w:numPr>
        <w:ind w:left="0" w:firstLine="0"/>
        <w:jc w:val="both"/>
        <w:rPr>
          <w:rFonts w:ascii="Verdana" w:hAnsi="Verdana" w:cs="Arial"/>
          <w:sz w:val="20"/>
          <w:szCs w:val="20"/>
        </w:rPr>
      </w:pPr>
      <w:r w:rsidRPr="00D90629">
        <w:rPr>
          <w:rFonts w:ascii="Verdana" w:eastAsia="Arial Unicode MS" w:hAnsi="Verdana" w:cs="Arial"/>
          <w:sz w:val="20"/>
          <w:szCs w:val="20"/>
        </w:rPr>
        <w:lastRenderedPageBreak/>
        <w:t xml:space="preserve">Na hipótese descrita na Cláusula 4.14.5, </w:t>
      </w:r>
      <w:r w:rsidR="004235AF">
        <w:rPr>
          <w:rFonts w:ascii="Verdana" w:eastAsia="Arial Unicode MS" w:hAnsi="Verdana" w:cs="Arial"/>
          <w:sz w:val="20"/>
          <w:szCs w:val="20"/>
        </w:rPr>
        <w:t>caso</w:t>
      </w:r>
      <w:r w:rsidRPr="00D90629">
        <w:rPr>
          <w:rFonts w:ascii="Verdana" w:eastAsia="Arial Unicode MS" w:hAnsi="Verdana" w:cs="Arial"/>
          <w:sz w:val="20"/>
          <w:szCs w:val="20"/>
        </w:rPr>
        <w:t xml:space="preserve"> as Debêntures deixem de gozar do tratamento tributário previsto na Lei 12.431</w:t>
      </w:r>
      <w:r w:rsidR="004235AF">
        <w:rPr>
          <w:rFonts w:ascii="Verdana" w:eastAsia="Arial Unicode MS" w:hAnsi="Verdana" w:cs="Arial"/>
          <w:sz w:val="20"/>
          <w:szCs w:val="20"/>
        </w:rPr>
        <w:t xml:space="preserve"> por motivo não imputável à Emissora (</w:t>
      </w:r>
      <w:r w:rsidR="004235AF" w:rsidRPr="00BD28BE">
        <w:rPr>
          <w:rFonts w:ascii="Verdana" w:eastAsia="Arial Unicode MS" w:hAnsi="Verdana" w:cs="Arial"/>
          <w:i/>
          <w:sz w:val="20"/>
          <w:szCs w:val="20"/>
        </w:rPr>
        <w:t>e.g.</w:t>
      </w:r>
      <w:r w:rsidR="004235AF">
        <w:rPr>
          <w:rFonts w:ascii="Verdana" w:eastAsia="Arial Unicode MS" w:hAnsi="Verdana" w:cs="Arial"/>
          <w:sz w:val="20"/>
          <w:szCs w:val="20"/>
        </w:rPr>
        <w:t xml:space="preserve"> revogação legal do benefício</w:t>
      </w:r>
      <w:r w:rsidR="00DB104F">
        <w:rPr>
          <w:rFonts w:ascii="Verdana" w:eastAsia="Arial Unicode MS" w:hAnsi="Verdana" w:cs="Arial"/>
          <w:sz w:val="20"/>
          <w:szCs w:val="20"/>
        </w:rPr>
        <w:t>,</w:t>
      </w:r>
      <w:r w:rsidR="004235AF">
        <w:rPr>
          <w:rFonts w:ascii="Verdana" w:eastAsia="Arial Unicode MS" w:hAnsi="Verdana" w:cs="Arial"/>
          <w:sz w:val="20"/>
          <w:szCs w:val="20"/>
        </w:rPr>
        <w:t xml:space="preserve"> acréscimo de alíquota</w:t>
      </w:r>
      <w:r w:rsidR="00DB104F">
        <w:rPr>
          <w:rFonts w:ascii="Verdana" w:eastAsia="Arial Unicode MS" w:hAnsi="Verdana" w:cs="Arial"/>
          <w:sz w:val="20"/>
          <w:szCs w:val="20"/>
        </w:rPr>
        <w:t xml:space="preserve"> ou aplicação de Taxa Substituta que não atenda aos requisitos da Lei 12.431</w:t>
      </w:r>
      <w:r w:rsidR="004235AF">
        <w:rPr>
          <w:rFonts w:ascii="Verdana" w:eastAsia="Arial Unicode MS" w:hAnsi="Verdana" w:cs="Arial"/>
          <w:sz w:val="20"/>
          <w:szCs w:val="20"/>
        </w:rPr>
        <w:t>), esta</w:t>
      </w:r>
      <w:r w:rsidRPr="00D90629">
        <w:rPr>
          <w:rFonts w:ascii="Verdana" w:eastAsia="Arial Unicode MS" w:hAnsi="Verdana" w:cs="Arial"/>
          <w:sz w:val="20"/>
          <w:szCs w:val="20"/>
        </w:rPr>
        <w:t xml:space="preserve"> estará autorizada, independentemente de qualquer procedimento ou aprovação, a realizar </w:t>
      </w:r>
      <w:r w:rsidR="00611C90">
        <w:rPr>
          <w:rFonts w:ascii="Verdana" w:eastAsia="Arial Unicode MS" w:hAnsi="Verdana" w:cs="Arial"/>
          <w:sz w:val="20"/>
          <w:szCs w:val="20"/>
        </w:rPr>
        <w:t xml:space="preserve">o </w:t>
      </w:r>
      <w:r w:rsidR="008728F5">
        <w:rPr>
          <w:rFonts w:ascii="Verdana" w:eastAsia="Arial Unicode MS" w:hAnsi="Verdana" w:cs="Arial"/>
          <w:sz w:val="20"/>
          <w:szCs w:val="20"/>
        </w:rPr>
        <w:t xml:space="preserve">Resgate Antecipado Facultativo </w:t>
      </w:r>
      <w:r w:rsidR="00611C90">
        <w:rPr>
          <w:rFonts w:ascii="Verdana" w:eastAsia="Arial Unicode MS" w:hAnsi="Verdana" w:cs="Arial"/>
          <w:sz w:val="20"/>
          <w:szCs w:val="20"/>
        </w:rPr>
        <w:t>da totalidade das Debêntures em conformidade com os termos e condições previstos na Cláusula 4.10.1 acima.</w:t>
      </w:r>
    </w:p>
    <w:p w:rsidR="00DD7569" w:rsidRPr="00594869" w:rsidRDefault="00DD7569" w:rsidP="0031735D">
      <w:pPr>
        <w:pStyle w:val="NormalWeb"/>
        <w:tabs>
          <w:tab w:val="left" w:pos="0"/>
        </w:tabs>
        <w:spacing w:before="0" w:beforeAutospacing="0" w:after="0" w:afterAutospacing="0"/>
        <w:jc w:val="both"/>
        <w:rPr>
          <w:rFonts w:ascii="Verdana" w:hAnsi="Verdana" w:cs="Arial"/>
          <w:sz w:val="20"/>
          <w:szCs w:val="20"/>
        </w:rPr>
      </w:pPr>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205" w:name="_DV_M222"/>
      <w:bookmarkStart w:id="206" w:name="_Ref370460269"/>
      <w:bookmarkEnd w:id="205"/>
      <w:r w:rsidRPr="00594869">
        <w:rPr>
          <w:rFonts w:ascii="Verdana" w:hAnsi="Verdana" w:cs="Arial"/>
          <w:b/>
          <w:smallCaps/>
          <w:sz w:val="20"/>
          <w:szCs w:val="20"/>
        </w:rPr>
        <w:t>Garantias Reais</w:t>
      </w:r>
      <w:bookmarkEnd w:id="206"/>
    </w:p>
    <w:p w:rsidR="00DD7569" w:rsidRPr="00594869" w:rsidRDefault="00DD7569" w:rsidP="00EE3FD7">
      <w:pPr>
        <w:keepNext/>
        <w:jc w:val="both"/>
        <w:rPr>
          <w:rFonts w:ascii="Verdana" w:eastAsia="Arial Unicode MS" w:hAnsi="Verdana" w:cs="Arial"/>
          <w:sz w:val="20"/>
          <w:szCs w:val="20"/>
        </w:rPr>
      </w:pPr>
    </w:p>
    <w:p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207" w:name="_DV_M223"/>
      <w:bookmarkEnd w:id="207"/>
      <w:r w:rsidRPr="00594869">
        <w:rPr>
          <w:rFonts w:ascii="Verdana" w:eastAsia="Arial Unicode MS" w:hAnsi="Verdana" w:cs="Arial"/>
          <w:sz w:val="20"/>
          <w:szCs w:val="20"/>
        </w:rPr>
        <w:t xml:space="preserve">Como condição precedente à subscrição e integralização das Debêntures pelos investidores, o Contrato de </w:t>
      </w:r>
      <w:r w:rsidR="0052799B"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e o Contrato de Cessão Fiduciária serão celebrados e registrados nos competentes Cartórios de Títulos e Documentos, conforme indicado nos respectivos instrumentos (“</w:t>
      </w:r>
      <w:r w:rsidRPr="00594869">
        <w:rPr>
          <w:rFonts w:ascii="Verdana" w:eastAsia="Arial Unicode MS" w:hAnsi="Verdana" w:cs="Arial"/>
          <w:sz w:val="20"/>
          <w:szCs w:val="20"/>
          <w:u w:val="single"/>
        </w:rPr>
        <w:t>Garantias Reais</w:t>
      </w:r>
      <w:r w:rsidRPr="00594869">
        <w:rPr>
          <w:rFonts w:ascii="Verdana" w:eastAsia="Arial Unicode MS" w:hAnsi="Verdana" w:cs="Arial"/>
          <w:sz w:val="20"/>
          <w:szCs w:val="20"/>
        </w:rPr>
        <w:t>”), para assegurar o fiel, pontual e integral pagamento do</w:t>
      </w:r>
      <w:r w:rsidR="006515BC" w:rsidRPr="00594869">
        <w:rPr>
          <w:rFonts w:ascii="Verdana" w:eastAsia="Arial Unicode MS" w:hAnsi="Verdana" w:cs="Arial"/>
          <w:sz w:val="20"/>
          <w:szCs w:val="20"/>
        </w:rPr>
        <w:t xml:space="preserve">s valores </w:t>
      </w:r>
      <w:r w:rsidRPr="00594869">
        <w:rPr>
          <w:rFonts w:ascii="Verdana" w:eastAsia="Arial Unicode MS" w:hAnsi="Verdana" w:cs="Arial"/>
          <w:sz w:val="20"/>
          <w:szCs w:val="20"/>
        </w:rPr>
        <w:t>nos termos d</w:t>
      </w:r>
      <w:r w:rsidR="006515BC" w:rsidRPr="00594869">
        <w:rPr>
          <w:rFonts w:ascii="Verdana" w:eastAsia="Arial Unicode MS" w:hAnsi="Verdana" w:cs="Arial"/>
          <w:sz w:val="20"/>
          <w:szCs w:val="20"/>
        </w:rPr>
        <w:t>escritos n</w:t>
      </w:r>
      <w:r w:rsidRPr="00594869">
        <w:rPr>
          <w:rFonts w:ascii="Verdana" w:eastAsia="Arial Unicode MS" w:hAnsi="Verdana" w:cs="Arial"/>
          <w:sz w:val="20"/>
          <w:szCs w:val="20"/>
        </w:rPr>
        <w:t>esta Escritura de Emissão e dos Encargos Moratórios, bem como das demais obrigações pecuniárias previstas nesta Escritura de Emissão, inclusive honorários do Agente Fiduciário e despesas judiciais e extrajudiciais comprovadamente incorridas pelo Agente Fiduciário ou Debenturista na constituição, formalização, excussão e/ou execução das garantias previstas na presente Escritura de Emissão (“</w:t>
      </w:r>
      <w:r w:rsidRPr="00594869">
        <w:rPr>
          <w:rFonts w:ascii="Verdana" w:eastAsia="Arial Unicode MS" w:hAnsi="Verdana" w:cs="Arial"/>
          <w:sz w:val="20"/>
          <w:szCs w:val="20"/>
          <w:u w:val="single"/>
        </w:rPr>
        <w:t>Valor Garantido</w:t>
      </w:r>
      <w:r w:rsidRPr="00594869">
        <w:rPr>
          <w:rFonts w:ascii="Verdana" w:eastAsia="Arial Unicode MS" w:hAnsi="Verdana" w:cs="Arial"/>
          <w:sz w:val="20"/>
          <w:szCs w:val="20"/>
        </w:rPr>
        <w:t>”):</w:t>
      </w:r>
    </w:p>
    <w:p w:rsidR="00DD7569" w:rsidRPr="00594869" w:rsidRDefault="00DD7569" w:rsidP="001C5BD6">
      <w:pPr>
        <w:jc w:val="both"/>
        <w:rPr>
          <w:rFonts w:ascii="Verdana" w:eastAsia="Arial Unicode MS" w:hAnsi="Verdana" w:cs="Arial"/>
          <w:sz w:val="20"/>
          <w:szCs w:val="20"/>
        </w:rPr>
      </w:pPr>
    </w:p>
    <w:p w:rsidR="00DD7569" w:rsidRPr="00594869" w:rsidRDefault="00F06FE2" w:rsidP="001C5BD6">
      <w:pPr>
        <w:numPr>
          <w:ilvl w:val="0"/>
          <w:numId w:val="23"/>
        </w:numPr>
        <w:ind w:left="709" w:hanging="709"/>
        <w:jc w:val="both"/>
        <w:rPr>
          <w:rFonts w:ascii="Verdana" w:eastAsia="Arial Unicode MS" w:hAnsi="Verdana" w:cs="Arial"/>
          <w:bCs/>
          <w:sz w:val="20"/>
          <w:szCs w:val="20"/>
        </w:rPr>
      </w:pPr>
      <w:bookmarkStart w:id="208" w:name="_DV_M20"/>
      <w:bookmarkStart w:id="209" w:name="_DV_M21"/>
      <w:bookmarkStart w:id="210" w:name="_DV_M22"/>
      <w:bookmarkStart w:id="211" w:name="_DV_M23"/>
      <w:bookmarkEnd w:id="208"/>
      <w:bookmarkEnd w:id="209"/>
      <w:bookmarkEnd w:id="210"/>
      <w:bookmarkEnd w:id="211"/>
      <w:r w:rsidRPr="00594869">
        <w:rPr>
          <w:rFonts w:ascii="Verdana" w:eastAsia="Arial Unicode MS" w:hAnsi="Verdana"/>
          <w:sz w:val="20"/>
          <w:szCs w:val="20"/>
        </w:rPr>
        <w:t>alienação</w:t>
      </w:r>
      <w:r w:rsidR="004E6883" w:rsidRPr="00594869">
        <w:rPr>
          <w:rFonts w:ascii="Verdana" w:eastAsia="Arial Unicode MS" w:hAnsi="Verdana"/>
          <w:sz w:val="20"/>
          <w:szCs w:val="20"/>
        </w:rPr>
        <w:t xml:space="preserve"> fiduciária</w:t>
      </w:r>
      <w:r w:rsidR="00DD7569" w:rsidRPr="00594869">
        <w:rPr>
          <w:rFonts w:ascii="Verdana" w:eastAsia="Arial Unicode MS" w:hAnsi="Verdana"/>
          <w:sz w:val="20"/>
          <w:szCs w:val="20"/>
        </w:rPr>
        <w:t>,</w:t>
      </w:r>
      <w:r w:rsidR="009909D0">
        <w:rPr>
          <w:rFonts w:ascii="Verdana" w:eastAsia="Arial Unicode MS" w:hAnsi="Verdana"/>
          <w:sz w:val="20"/>
          <w:szCs w:val="20"/>
        </w:rPr>
        <w:t xml:space="preserve"> pelas Acionistas</w:t>
      </w:r>
      <w:r w:rsidR="00DD7569" w:rsidRPr="00594869">
        <w:rPr>
          <w:rFonts w:ascii="Verdana" w:eastAsia="Arial Unicode MS" w:hAnsi="Verdana"/>
          <w:sz w:val="20"/>
          <w:szCs w:val="20"/>
        </w:rPr>
        <w:t xml:space="preserve"> da totalidade das ações representativas do capital social da Emissor</w:t>
      </w:r>
      <w:r w:rsidRPr="00594869">
        <w:rPr>
          <w:rFonts w:ascii="Verdana" w:eastAsia="Arial Unicode MS" w:hAnsi="Verdana"/>
          <w:sz w:val="20"/>
          <w:szCs w:val="20"/>
        </w:rPr>
        <w:t>a</w:t>
      </w:r>
      <w:r w:rsidR="00DD7569" w:rsidRPr="00594869">
        <w:rPr>
          <w:rFonts w:ascii="Verdana" w:hAnsi="Verdana" w:cs="Arial"/>
          <w:sz w:val="20"/>
          <w:szCs w:val="20"/>
        </w:rPr>
        <w:t>, que venham a ser subscritas</w:t>
      </w:r>
      <w:r w:rsidR="002035AC">
        <w:rPr>
          <w:rFonts w:ascii="Verdana" w:hAnsi="Verdana" w:cs="Arial"/>
          <w:sz w:val="20"/>
          <w:szCs w:val="20"/>
        </w:rPr>
        <w:t xml:space="preserve"> ou de qualquer forma</w:t>
      </w:r>
      <w:r w:rsidR="00DD7569" w:rsidRPr="00594869">
        <w:rPr>
          <w:rFonts w:ascii="Verdana" w:hAnsi="Verdana" w:cs="Arial"/>
          <w:sz w:val="20"/>
          <w:szCs w:val="20"/>
        </w:rPr>
        <w:t xml:space="preserve"> adquiridas </w:t>
      </w:r>
      <w:r w:rsidR="002035AC">
        <w:rPr>
          <w:rFonts w:ascii="Verdana" w:hAnsi="Verdana" w:cs="Arial"/>
          <w:sz w:val="20"/>
          <w:szCs w:val="20"/>
        </w:rPr>
        <w:t>por qualquer das Acionistas</w:t>
      </w:r>
      <w:r w:rsidR="00DD7569" w:rsidRPr="00594869">
        <w:rPr>
          <w:rFonts w:ascii="Verdana" w:hAnsi="Verdana" w:cs="Arial"/>
          <w:sz w:val="20"/>
          <w:szCs w:val="20"/>
        </w:rPr>
        <w:t xml:space="preserve">, seja na forma dos artigos 166, 167, 169 e 170 da Lei das Sociedades por Ações, seja por força de desmembramentos ou grupamentos das ações, seja por consolidação, fusão, permuta de ações, divisão de ações, reorganização societária ou sob qualquer outra forma, quer substituam ou não as ações originalmente </w:t>
      </w:r>
      <w:r w:rsidRPr="00594869">
        <w:rPr>
          <w:rFonts w:ascii="Verdana" w:hAnsi="Verdana" w:cs="Arial"/>
          <w:sz w:val="20"/>
          <w:szCs w:val="20"/>
        </w:rPr>
        <w:t>alienadas</w:t>
      </w:r>
      <w:r w:rsidR="00DD7569" w:rsidRPr="00594869">
        <w:rPr>
          <w:rFonts w:ascii="Verdana" w:hAnsi="Verdana" w:cs="Arial"/>
          <w:sz w:val="20"/>
          <w:szCs w:val="20"/>
        </w:rPr>
        <w:t>, abrangendo também (</w:t>
      </w:r>
      <w:r w:rsidR="006A7C9A" w:rsidRPr="00594869">
        <w:rPr>
          <w:rFonts w:ascii="Verdana" w:hAnsi="Verdana" w:cs="Arial"/>
          <w:sz w:val="20"/>
          <w:szCs w:val="20"/>
        </w:rPr>
        <w:t>a</w:t>
      </w:r>
      <w:r w:rsidR="00DD7569" w:rsidRPr="00594869">
        <w:rPr>
          <w:rFonts w:ascii="Verdana" w:hAnsi="Verdana" w:cs="Arial"/>
          <w:sz w:val="20"/>
          <w:szCs w:val="20"/>
        </w:rPr>
        <w:t>)</w:t>
      </w:r>
      <w:r w:rsidR="00CE6B6E" w:rsidRPr="00594869">
        <w:rPr>
          <w:rFonts w:ascii="Verdana" w:hAnsi="Verdana" w:cs="Arial"/>
          <w:sz w:val="20"/>
          <w:szCs w:val="20"/>
        </w:rPr>
        <w:t> </w:t>
      </w:r>
      <w:r w:rsidR="00DD7569" w:rsidRPr="00594869">
        <w:rPr>
          <w:rFonts w:ascii="Verdana" w:hAnsi="Verdana" w:cs="Arial"/>
          <w:sz w:val="20"/>
          <w:szCs w:val="20"/>
        </w:rPr>
        <w:t>todos os frutos, lucros, rendimentos, bonificações, distribuições e demais direitos, inclusive dividendos</w:t>
      </w:r>
      <w:r w:rsidR="008420A2" w:rsidRPr="00594869">
        <w:rPr>
          <w:rFonts w:ascii="Verdana" w:hAnsi="Verdana" w:cs="Arial"/>
          <w:sz w:val="20"/>
          <w:szCs w:val="20"/>
        </w:rPr>
        <w:t>, reduções de capital</w:t>
      </w:r>
      <w:r w:rsidR="00DD7569" w:rsidRPr="00594869">
        <w:rPr>
          <w:rFonts w:ascii="Verdana" w:hAnsi="Verdana" w:cs="Arial"/>
          <w:sz w:val="20"/>
          <w:szCs w:val="20"/>
        </w:rPr>
        <w:t xml:space="preserve"> e juros sobre o capital próprio, em dinheiro ou mediante distribuição de novas ações que venham a ser apurados, declarados e ainda não pagos, creditados ou pagos pela Emissora, bem como debêntures conversíveis, partes beneficiárias ou outros valores mobiliários conversíveis em ações, além de direitos de preferência e opções, que venham a ser por elas subscritos ou adquiridos até a liquidação das obrigações garantidas; (</w:t>
      </w:r>
      <w:r w:rsidR="006A7C9A" w:rsidRPr="00594869">
        <w:rPr>
          <w:rFonts w:ascii="Verdana" w:hAnsi="Verdana" w:cs="Arial"/>
          <w:sz w:val="20"/>
          <w:szCs w:val="20"/>
        </w:rPr>
        <w:t>b</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valores e bens recebidos ou, de qualquer outra forma, distribuídos à </w:t>
      </w:r>
      <w:r w:rsidRPr="00594869">
        <w:rPr>
          <w:rFonts w:ascii="Verdana" w:hAnsi="Verdana" w:cs="Arial"/>
          <w:sz w:val="20"/>
          <w:szCs w:val="20"/>
        </w:rPr>
        <w:t xml:space="preserve">Emissora </w:t>
      </w:r>
      <w:r w:rsidR="00DD7569" w:rsidRPr="00594869">
        <w:rPr>
          <w:rFonts w:ascii="Verdana" w:hAnsi="Verdana" w:cs="Arial"/>
          <w:sz w:val="20"/>
          <w:szCs w:val="20"/>
        </w:rPr>
        <w:t xml:space="preserve">a título de qualquer cobrança, permuta, venda ou qualquer outra forma de disposição de qualquer das ações, de quaisquer bens ou títulos nos quais as ações tenham sido convertidas e de quaisquer outros bens ou títulos sujeitos </w:t>
      </w:r>
      <w:r w:rsidR="009909D0">
        <w:rPr>
          <w:rFonts w:ascii="Verdana" w:hAnsi="Verdana" w:cs="Arial"/>
          <w:sz w:val="20"/>
          <w:szCs w:val="20"/>
        </w:rPr>
        <w:t>à</w:t>
      </w:r>
      <w:r w:rsidR="005F448A">
        <w:rPr>
          <w:rFonts w:ascii="Verdana" w:hAnsi="Verdana" w:cs="Arial"/>
          <w:sz w:val="20"/>
          <w:szCs w:val="20"/>
        </w:rPr>
        <w:t xml:space="preserve"> </w:t>
      </w:r>
      <w:r w:rsidRPr="00594869">
        <w:rPr>
          <w:rFonts w:ascii="Verdana" w:hAnsi="Verdana" w:cs="Arial"/>
          <w:sz w:val="20"/>
          <w:szCs w:val="20"/>
        </w:rPr>
        <w:t>alienação</w:t>
      </w:r>
      <w:r w:rsidR="006A7C9A" w:rsidRPr="00594869">
        <w:rPr>
          <w:rFonts w:ascii="Verdana" w:hAnsi="Verdana" w:cs="Arial"/>
          <w:sz w:val="20"/>
          <w:szCs w:val="20"/>
        </w:rPr>
        <w:t xml:space="preserve"> fiduciária ora referida</w:t>
      </w:r>
      <w:r w:rsidR="00DD7569" w:rsidRPr="00594869">
        <w:rPr>
          <w:rFonts w:ascii="Verdana" w:hAnsi="Verdana" w:cs="Arial"/>
          <w:sz w:val="20"/>
          <w:szCs w:val="20"/>
        </w:rPr>
        <w:t>, incluindo qualquer depósito, valor mobiliário ou título negociável; e (</w:t>
      </w:r>
      <w:r w:rsidR="006A7C9A" w:rsidRPr="00594869">
        <w:rPr>
          <w:rFonts w:ascii="Verdana" w:hAnsi="Verdana" w:cs="Arial"/>
          <w:sz w:val="20"/>
          <w:szCs w:val="20"/>
        </w:rPr>
        <w:t>c</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títulos, valores mobiliários, respectivos rendimentos e quaisquer outros bens ou direitos eventualmente adquiridos pela </w:t>
      </w:r>
      <w:r w:rsidRPr="00594869">
        <w:rPr>
          <w:rFonts w:ascii="Verdana" w:hAnsi="Verdana" w:cs="Arial"/>
          <w:sz w:val="20"/>
          <w:szCs w:val="20"/>
        </w:rPr>
        <w:t xml:space="preserve">Emissora </w:t>
      </w:r>
      <w:r w:rsidR="00DD7569" w:rsidRPr="00594869">
        <w:rPr>
          <w:rFonts w:ascii="Verdana" w:hAnsi="Verdana" w:cs="Arial"/>
          <w:sz w:val="20"/>
          <w:szCs w:val="20"/>
        </w:rPr>
        <w:t>com o produto da realização dos bens objeto da garantia mencionada nos itens (</w:t>
      </w:r>
      <w:r w:rsidR="003F6A1A" w:rsidRPr="00594869">
        <w:rPr>
          <w:rFonts w:ascii="Verdana" w:hAnsi="Verdana" w:cs="Arial"/>
          <w:sz w:val="20"/>
          <w:szCs w:val="20"/>
        </w:rPr>
        <w:t>a</w:t>
      </w:r>
      <w:r w:rsidR="00DD7569" w:rsidRPr="00594869">
        <w:rPr>
          <w:rFonts w:ascii="Verdana" w:hAnsi="Verdana" w:cs="Arial"/>
          <w:sz w:val="20"/>
          <w:szCs w:val="20"/>
        </w:rPr>
        <w:t>) e (</w:t>
      </w:r>
      <w:r w:rsidR="003F6A1A" w:rsidRPr="00594869">
        <w:rPr>
          <w:rFonts w:ascii="Verdana" w:hAnsi="Verdana" w:cs="Arial"/>
          <w:sz w:val="20"/>
          <w:szCs w:val="20"/>
        </w:rPr>
        <w:t>b</w:t>
      </w:r>
      <w:r w:rsidR="00DD7569" w:rsidRPr="00594869">
        <w:rPr>
          <w:rFonts w:ascii="Verdana" w:hAnsi="Verdana" w:cs="Arial"/>
          <w:sz w:val="20"/>
          <w:szCs w:val="20"/>
        </w:rPr>
        <w:t xml:space="preserve">) acima, </w:t>
      </w:r>
      <w:r w:rsidR="00DD7569" w:rsidRPr="00594869">
        <w:rPr>
          <w:rFonts w:ascii="Verdana" w:eastAsia="Arial Unicode MS" w:hAnsi="Verdana"/>
          <w:sz w:val="20"/>
          <w:szCs w:val="20"/>
        </w:rPr>
        <w:t xml:space="preserve">tudo nos termos previstos em contrato de </w:t>
      </w:r>
      <w:r w:rsidRPr="00594869">
        <w:rPr>
          <w:rFonts w:ascii="Verdana" w:eastAsia="Arial Unicode MS" w:hAnsi="Verdana"/>
          <w:sz w:val="20"/>
          <w:szCs w:val="20"/>
        </w:rPr>
        <w:t>alienação fiduciária de ações</w:t>
      </w:r>
      <w:r w:rsidR="00DD7569" w:rsidRPr="00594869">
        <w:rPr>
          <w:rFonts w:ascii="Verdana" w:eastAsia="Arial Unicode MS" w:hAnsi="Verdana"/>
          <w:sz w:val="20"/>
          <w:szCs w:val="20"/>
        </w:rPr>
        <w:t xml:space="preserve"> a ser celebrado entre </w:t>
      </w:r>
      <w:r w:rsidR="00782A5F">
        <w:rPr>
          <w:rFonts w:ascii="Verdana" w:eastAsia="Arial Unicode MS" w:hAnsi="Verdana"/>
          <w:sz w:val="20"/>
          <w:szCs w:val="20"/>
        </w:rPr>
        <w:t xml:space="preserve">os Acionistas, </w:t>
      </w:r>
      <w:r w:rsidR="00DD7569" w:rsidRPr="00594869">
        <w:rPr>
          <w:rFonts w:ascii="Verdana" w:eastAsia="Arial Unicode MS" w:hAnsi="Verdana"/>
          <w:sz w:val="20"/>
          <w:szCs w:val="20"/>
        </w:rPr>
        <w:t xml:space="preserve">a </w:t>
      </w:r>
      <w:r w:rsidRPr="00594869">
        <w:rPr>
          <w:rFonts w:ascii="Verdana" w:eastAsia="Arial Unicode MS" w:hAnsi="Verdana"/>
          <w:sz w:val="20"/>
          <w:szCs w:val="20"/>
        </w:rPr>
        <w:t>Emissora</w:t>
      </w:r>
      <w:r w:rsidR="00782A5F">
        <w:rPr>
          <w:rFonts w:ascii="Verdana" w:eastAsia="Arial Unicode MS" w:hAnsi="Verdana"/>
          <w:sz w:val="20"/>
          <w:szCs w:val="20"/>
        </w:rPr>
        <w:t>, na qualidade de interveniente anuente</w:t>
      </w:r>
      <w:r w:rsidR="004C17C0">
        <w:rPr>
          <w:rFonts w:ascii="Verdana" w:eastAsia="Arial Unicode MS" w:hAnsi="Verdana"/>
          <w:sz w:val="20"/>
          <w:szCs w:val="20"/>
        </w:rPr>
        <w:t>,</w:t>
      </w:r>
      <w:r w:rsidRPr="00594869">
        <w:rPr>
          <w:rFonts w:ascii="Verdana" w:eastAsia="Arial Unicode MS" w:hAnsi="Verdana"/>
          <w:sz w:val="20"/>
          <w:szCs w:val="20"/>
        </w:rPr>
        <w:t xml:space="preserve"> e </w:t>
      </w:r>
      <w:r w:rsidR="00DD7569" w:rsidRPr="00594869">
        <w:rPr>
          <w:rFonts w:ascii="Verdana" w:eastAsia="Arial Unicode MS" w:hAnsi="Verdana"/>
          <w:sz w:val="20"/>
          <w:szCs w:val="20"/>
        </w:rPr>
        <w:t>o Agente Fiduciário (</w:t>
      </w:r>
      <w:r w:rsidR="00DD7569" w:rsidRPr="00594869">
        <w:rPr>
          <w:rFonts w:ascii="Verdana" w:eastAsia="Arial Unicode MS" w:hAnsi="Verdana" w:cs="Arial"/>
          <w:sz w:val="20"/>
          <w:szCs w:val="20"/>
        </w:rPr>
        <w:t>“</w:t>
      </w:r>
      <w:r w:rsidR="00DD7569" w:rsidRPr="00594869">
        <w:rPr>
          <w:rFonts w:ascii="Verdana" w:eastAsia="Arial Unicode MS" w:hAnsi="Verdana" w:cs="Arial"/>
          <w:sz w:val="20"/>
          <w:szCs w:val="20"/>
          <w:u w:val="single"/>
        </w:rPr>
        <w:t xml:space="preserve">Contrato de </w:t>
      </w:r>
      <w:r w:rsidRPr="00594869">
        <w:rPr>
          <w:rFonts w:ascii="Verdana" w:eastAsia="Arial Unicode MS" w:hAnsi="Verdana" w:cs="Arial"/>
          <w:sz w:val="20"/>
          <w:szCs w:val="20"/>
          <w:u w:val="single"/>
        </w:rPr>
        <w:t>Alienação Fiduciária de</w:t>
      </w:r>
      <w:r w:rsidR="00DD7569" w:rsidRPr="00594869">
        <w:rPr>
          <w:rFonts w:ascii="Verdana" w:eastAsia="Arial Unicode MS" w:hAnsi="Verdana" w:cs="Arial"/>
          <w:sz w:val="20"/>
          <w:szCs w:val="20"/>
          <w:u w:val="single"/>
        </w:rPr>
        <w:t xml:space="preserve"> Ações</w:t>
      </w:r>
      <w:r w:rsidR="00DD7569" w:rsidRPr="00594869">
        <w:rPr>
          <w:rFonts w:ascii="Verdana" w:eastAsia="Arial Unicode MS" w:hAnsi="Verdana" w:cs="Arial"/>
          <w:sz w:val="20"/>
          <w:szCs w:val="20"/>
        </w:rPr>
        <w:t>”</w:t>
      </w:r>
      <w:r w:rsidR="00DD7569" w:rsidRPr="00594869">
        <w:rPr>
          <w:rFonts w:ascii="Verdana" w:eastAsia="Arial Unicode MS" w:hAnsi="Verdana" w:cs="Arial"/>
          <w:bCs/>
          <w:sz w:val="20"/>
          <w:szCs w:val="20"/>
        </w:rPr>
        <w:t>);</w:t>
      </w:r>
      <w:r w:rsidR="00AF158F">
        <w:rPr>
          <w:rFonts w:ascii="Verdana" w:eastAsia="Arial Unicode MS" w:hAnsi="Verdana" w:cs="Arial"/>
          <w:bCs/>
          <w:sz w:val="20"/>
          <w:szCs w:val="20"/>
        </w:rPr>
        <w:t xml:space="preserve"> </w:t>
      </w:r>
    </w:p>
    <w:p w:rsidR="00DD7569" w:rsidRPr="00594869" w:rsidRDefault="00DD7569" w:rsidP="0031735D">
      <w:pPr>
        <w:pStyle w:val="PargrafodaLista"/>
        <w:ind w:left="0" w:hanging="142"/>
        <w:rPr>
          <w:rFonts w:ascii="Verdana" w:eastAsia="Arial Unicode MS" w:hAnsi="Verdana" w:cs="Arial"/>
          <w:sz w:val="20"/>
          <w:szCs w:val="20"/>
        </w:rPr>
      </w:pPr>
    </w:p>
    <w:p w:rsidR="0073536C" w:rsidRDefault="00DD7569" w:rsidP="0031735D">
      <w:pPr>
        <w:numPr>
          <w:ilvl w:val="0"/>
          <w:numId w:val="23"/>
        </w:numPr>
        <w:ind w:left="709" w:hanging="709"/>
        <w:jc w:val="both"/>
        <w:rPr>
          <w:rFonts w:ascii="Verdana" w:eastAsia="Arial Unicode MS" w:hAnsi="Verdana" w:cs="Arial"/>
          <w:sz w:val="20"/>
          <w:szCs w:val="20"/>
        </w:rPr>
      </w:pPr>
      <w:r w:rsidRPr="00594869">
        <w:rPr>
          <w:rFonts w:ascii="Verdana" w:eastAsia="Arial Unicode MS" w:hAnsi="Verdana" w:cs="Arial"/>
          <w:sz w:val="20"/>
          <w:szCs w:val="20"/>
        </w:rPr>
        <w:t>cessão fiduciária, pela</w:t>
      </w:r>
      <w:r w:rsidR="006A7C9A" w:rsidRPr="00594869">
        <w:rPr>
          <w:rFonts w:ascii="Verdana" w:eastAsia="Arial Unicode MS" w:hAnsi="Verdana" w:cs="Arial"/>
          <w:sz w:val="20"/>
          <w:szCs w:val="20"/>
        </w:rPr>
        <w:t xml:space="preserve"> Emissora</w:t>
      </w:r>
      <w:r w:rsidRPr="00594869">
        <w:rPr>
          <w:rFonts w:ascii="Verdana" w:eastAsia="Arial Unicode MS" w:hAnsi="Verdana" w:cs="Arial"/>
          <w:sz w:val="20"/>
          <w:szCs w:val="20"/>
        </w:rPr>
        <w:t xml:space="preserve">, </w:t>
      </w:r>
      <w:r w:rsidRPr="00594869">
        <w:rPr>
          <w:rFonts w:ascii="Verdana" w:hAnsi="Verdana" w:cs="Tahoma"/>
          <w:sz w:val="20"/>
          <w:szCs w:val="20"/>
        </w:rPr>
        <w:t>nos termos do parágrafo 3º do artigo 66-B da Lei n.º 4.728, de 14 de julho de 1965, conforme alterada,</w:t>
      </w:r>
      <w:r w:rsidRPr="00594869">
        <w:rPr>
          <w:rFonts w:ascii="Verdana" w:eastAsia="Arial Unicode MS" w:hAnsi="Verdana" w:cs="Arial"/>
          <w:sz w:val="20"/>
          <w:szCs w:val="20"/>
        </w:rPr>
        <w:t xml:space="preserve"> dos seguintes direitos creditórios de sua titularidade, nos termos do contrato de </w:t>
      </w:r>
      <w:r w:rsidRPr="00594869">
        <w:rPr>
          <w:rFonts w:ascii="Verdana" w:eastAsia="Arial Unicode MS" w:hAnsi="Verdana"/>
          <w:sz w:val="20"/>
          <w:szCs w:val="20"/>
        </w:rPr>
        <w:t>cessão fiduciária de direitos a ser celebrado entre a Emissora</w:t>
      </w:r>
      <w:r w:rsidR="009909D0">
        <w:rPr>
          <w:rFonts w:ascii="Verdana" w:eastAsia="Arial Unicode MS" w:hAnsi="Verdana"/>
          <w:sz w:val="20"/>
          <w:szCs w:val="20"/>
        </w:rPr>
        <w:t xml:space="preserve"> e</w:t>
      </w:r>
      <w:r w:rsidR="006A7C9A" w:rsidRPr="00594869">
        <w:rPr>
          <w:rFonts w:ascii="Verdana" w:eastAsia="Arial Unicode MS" w:hAnsi="Verdana"/>
          <w:sz w:val="20"/>
          <w:szCs w:val="20"/>
        </w:rPr>
        <w:t xml:space="preserve"> o Agente Fiduciário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 de Cessão Fiduciária</w:t>
      </w:r>
      <w:r w:rsidRPr="00594869">
        <w:rPr>
          <w:rFonts w:ascii="Verdana" w:eastAsia="Arial Unicode MS" w:hAnsi="Verdana" w:cs="Arial"/>
          <w:sz w:val="20"/>
          <w:szCs w:val="20"/>
        </w:rPr>
        <w:t xml:space="preserve">” e, em conjunto com o Contrato de </w:t>
      </w:r>
      <w:r w:rsidR="006A7C9A"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 xml:space="preserve">de Ações, </w:t>
      </w:r>
      <w:r w:rsidR="006A7C9A" w:rsidRPr="00594869">
        <w:rPr>
          <w:rFonts w:ascii="Verdana" w:eastAsia="Arial Unicode MS" w:hAnsi="Verdana" w:cs="Arial"/>
          <w:sz w:val="20"/>
          <w:szCs w:val="20"/>
        </w:rPr>
        <w:t xml:space="preserve">os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Contratos de Garantia</w:t>
      </w:r>
      <w:r w:rsidRPr="00594869">
        <w:rPr>
          <w:rFonts w:ascii="Verdana" w:eastAsia="Arial Unicode MS" w:hAnsi="Verdana" w:cs="Arial"/>
          <w:sz w:val="20"/>
          <w:szCs w:val="20"/>
        </w:rPr>
        <w:t>”):</w:t>
      </w:r>
    </w:p>
    <w:p w:rsidR="0073536C" w:rsidRDefault="0073536C" w:rsidP="001E468D">
      <w:pPr>
        <w:pStyle w:val="PargrafodaLista"/>
        <w:rPr>
          <w:rFonts w:ascii="Verdana" w:eastAsia="Arial Unicode MS" w:hAnsi="Verdana" w:cs="Arial"/>
          <w:sz w:val="20"/>
          <w:szCs w:val="20"/>
        </w:rPr>
      </w:pPr>
    </w:p>
    <w:p w:rsidR="0073536C" w:rsidRPr="001E468D" w:rsidRDefault="0052588F" w:rsidP="0073536C">
      <w:pPr>
        <w:numPr>
          <w:ilvl w:val="1"/>
          <w:numId w:val="23"/>
        </w:numPr>
        <w:ind w:left="1276" w:hanging="567"/>
        <w:jc w:val="both"/>
        <w:rPr>
          <w:rFonts w:ascii="Verdana" w:eastAsia="Arial Unicode MS" w:hAnsi="Verdana" w:cs="Arial"/>
          <w:sz w:val="20"/>
          <w:szCs w:val="20"/>
        </w:rPr>
      </w:pPr>
      <w:r w:rsidRPr="005A32E3">
        <w:rPr>
          <w:rFonts w:ascii="Verdana" w:hAnsi="Verdana"/>
          <w:sz w:val="20"/>
        </w:rPr>
        <w:t>os direitos creditórios provenientes de Contratos de Comercialização de Energia no Ambiente de Contratação Regulado (“</w:t>
      </w:r>
      <w:r w:rsidRPr="005A32E3">
        <w:rPr>
          <w:rFonts w:ascii="Verdana" w:hAnsi="Verdana"/>
          <w:sz w:val="20"/>
          <w:u w:val="single"/>
        </w:rPr>
        <w:t>ACR</w:t>
      </w:r>
      <w:r w:rsidRPr="005A32E3">
        <w:rPr>
          <w:rFonts w:ascii="Verdana" w:hAnsi="Verdana"/>
          <w:sz w:val="20"/>
        </w:rPr>
        <w:t xml:space="preserve">”) celebrados entre a </w:t>
      </w:r>
      <w:r w:rsidRPr="005A32E3">
        <w:rPr>
          <w:rFonts w:ascii="Verdana" w:hAnsi="Verdana"/>
          <w:sz w:val="20"/>
        </w:rPr>
        <w:lastRenderedPageBreak/>
        <w:t>Emissora e distribuidoras</w:t>
      </w:r>
      <w:r w:rsidRPr="00F9174A">
        <w:rPr>
          <w:rFonts w:ascii="Verdana" w:hAnsi="Verdana" w:cs="Arial"/>
          <w:sz w:val="20"/>
          <w:szCs w:val="20"/>
        </w:rPr>
        <w:t xml:space="preserve"> (“</w:t>
      </w:r>
      <w:proofErr w:type="spellStart"/>
      <w:r w:rsidRPr="00F9174A">
        <w:rPr>
          <w:rFonts w:ascii="Verdana" w:hAnsi="Verdana" w:cs="Arial"/>
          <w:sz w:val="20"/>
          <w:szCs w:val="20"/>
          <w:u w:val="single"/>
        </w:rPr>
        <w:t>CCEARs</w:t>
      </w:r>
      <w:proofErr w:type="spellEnd"/>
      <w:r w:rsidRPr="00F9174A">
        <w:rPr>
          <w:rFonts w:ascii="Verdana" w:hAnsi="Verdana" w:cs="Arial"/>
          <w:sz w:val="20"/>
          <w:szCs w:val="20"/>
        </w:rPr>
        <w:t>”),</w:t>
      </w:r>
      <w:r w:rsidRPr="005A32E3">
        <w:rPr>
          <w:rFonts w:ascii="Verdana" w:hAnsi="Verdana"/>
          <w:sz w:val="20"/>
        </w:rPr>
        <w:t xml:space="preserve"> bem como os direitos creditórios provenientes </w:t>
      </w:r>
      <w:r w:rsidRPr="00F9174A">
        <w:rPr>
          <w:rFonts w:ascii="Verdana" w:hAnsi="Verdana"/>
          <w:sz w:val="20"/>
        </w:rPr>
        <w:t>de quaisquer outros contratos de venda de energia que venham a ser celebrados pela Emissora no ACR</w:t>
      </w:r>
      <w:r w:rsidRPr="00F9174A">
        <w:rPr>
          <w:rFonts w:ascii="Verdana" w:hAnsi="Verdana" w:cs="Arial"/>
          <w:sz w:val="20"/>
          <w:szCs w:val="20"/>
        </w:rPr>
        <w:t>, inclusive, porém não somente, contratos de energia de reserva celebrados com a Câmara de Comercialização de Energia Elétrica (“</w:t>
      </w:r>
      <w:r w:rsidRPr="00F9174A">
        <w:rPr>
          <w:rFonts w:ascii="Verdana" w:hAnsi="Verdana" w:cs="Arial"/>
          <w:sz w:val="20"/>
          <w:szCs w:val="20"/>
          <w:u w:val="single"/>
        </w:rPr>
        <w:t>CCEE</w:t>
      </w:r>
      <w:r w:rsidRPr="00F9174A">
        <w:rPr>
          <w:rFonts w:ascii="Verdana" w:hAnsi="Verdana" w:cs="Arial"/>
          <w:sz w:val="20"/>
          <w:szCs w:val="20"/>
        </w:rPr>
        <w:t>” e</w:t>
      </w:r>
      <w:r w:rsidRPr="00F9174A" w:rsidDel="005A32E3">
        <w:rPr>
          <w:rFonts w:ascii="Verdana" w:hAnsi="Verdana" w:cs="Arial"/>
          <w:sz w:val="20"/>
          <w:szCs w:val="20"/>
        </w:rPr>
        <w:t xml:space="preserve"> </w:t>
      </w:r>
      <w:r w:rsidRPr="005A32E3">
        <w:rPr>
          <w:rFonts w:ascii="Verdana" w:hAnsi="Verdana"/>
          <w:sz w:val="20"/>
        </w:rPr>
        <w:t>“</w:t>
      </w:r>
      <w:proofErr w:type="spellStart"/>
      <w:r w:rsidRPr="005A32E3">
        <w:rPr>
          <w:rFonts w:ascii="Verdana" w:hAnsi="Verdana"/>
          <w:sz w:val="20"/>
          <w:u w:val="single"/>
        </w:rPr>
        <w:t>CCVEs</w:t>
      </w:r>
      <w:proofErr w:type="spellEnd"/>
      <w:r w:rsidRPr="005A32E3">
        <w:rPr>
          <w:rFonts w:ascii="Verdana" w:hAnsi="Verdana"/>
          <w:sz w:val="20"/>
        </w:rPr>
        <w:t>”</w:t>
      </w:r>
      <w:r w:rsidRPr="00F9174A">
        <w:rPr>
          <w:rFonts w:ascii="Verdana" w:hAnsi="Verdana"/>
          <w:sz w:val="20"/>
        </w:rPr>
        <w:t>, respectivamente</w:t>
      </w:r>
      <w:r w:rsidRPr="005A32E3">
        <w:rPr>
          <w:rFonts w:ascii="Verdana" w:hAnsi="Verdana"/>
          <w:sz w:val="20"/>
        </w:rPr>
        <w:t>), conforme disposto no Contrato de Cessão Fiduciária;</w:t>
      </w:r>
    </w:p>
    <w:p w:rsidR="0073536C" w:rsidRPr="001E468D" w:rsidRDefault="0073536C" w:rsidP="001E468D">
      <w:pPr>
        <w:rPr>
          <w:rFonts w:eastAsia="Arial Unicode MS"/>
        </w:rPr>
      </w:pPr>
    </w:p>
    <w:p w:rsidR="0073536C" w:rsidRPr="001E468D" w:rsidRDefault="00DD7569" w:rsidP="00393B7A">
      <w:pPr>
        <w:numPr>
          <w:ilvl w:val="1"/>
          <w:numId w:val="23"/>
        </w:numPr>
        <w:ind w:left="1276" w:hanging="567"/>
        <w:jc w:val="both"/>
        <w:rPr>
          <w:rFonts w:ascii="Verdana" w:eastAsia="Arial Unicode MS" w:hAnsi="Verdana" w:cs="Arial"/>
          <w:sz w:val="20"/>
          <w:szCs w:val="20"/>
        </w:rPr>
      </w:pPr>
      <w:r w:rsidRPr="00393B7A">
        <w:rPr>
          <w:rFonts w:ascii="Verdana" w:hAnsi="Verdana"/>
          <w:sz w:val="20"/>
          <w:szCs w:val="20"/>
        </w:rPr>
        <w:t xml:space="preserve">os direitos creditórios provenientes </w:t>
      </w:r>
      <w:r w:rsidR="007B6571">
        <w:rPr>
          <w:rFonts w:ascii="Verdana" w:hAnsi="Verdana"/>
          <w:sz w:val="20"/>
          <w:szCs w:val="20"/>
        </w:rPr>
        <w:t>de</w:t>
      </w:r>
      <w:r w:rsidR="005F448A">
        <w:rPr>
          <w:rFonts w:ascii="Verdana" w:hAnsi="Verdana"/>
          <w:sz w:val="20"/>
          <w:szCs w:val="20"/>
        </w:rPr>
        <w:t xml:space="preserve"> </w:t>
      </w:r>
      <w:r w:rsidRPr="00393B7A">
        <w:rPr>
          <w:rFonts w:ascii="Verdana" w:hAnsi="Verdana"/>
          <w:sz w:val="20"/>
          <w:szCs w:val="20"/>
        </w:rPr>
        <w:t>contratos de venda de energia no Ambiente de Contratação Livre (</w:t>
      </w:r>
      <w:r w:rsidR="00734290" w:rsidRPr="00393B7A">
        <w:rPr>
          <w:rFonts w:ascii="Verdana" w:hAnsi="Verdana"/>
          <w:sz w:val="20"/>
          <w:szCs w:val="20"/>
        </w:rPr>
        <w:t>“</w:t>
      </w:r>
      <w:r w:rsidR="0063445A">
        <w:rPr>
          <w:rFonts w:ascii="Verdana" w:hAnsi="Verdana"/>
          <w:sz w:val="20"/>
          <w:szCs w:val="20"/>
          <w:u w:val="single"/>
        </w:rPr>
        <w:t>ACL</w:t>
      </w:r>
      <w:r w:rsidRPr="00393B7A">
        <w:rPr>
          <w:rFonts w:ascii="Verdana" w:hAnsi="Verdana"/>
          <w:sz w:val="20"/>
          <w:szCs w:val="20"/>
        </w:rPr>
        <w:t>”)</w:t>
      </w:r>
      <w:r w:rsidR="007B5BFE">
        <w:rPr>
          <w:rFonts w:ascii="Verdana" w:hAnsi="Verdana"/>
          <w:sz w:val="20"/>
          <w:szCs w:val="20"/>
        </w:rPr>
        <w:t xml:space="preserve"> </w:t>
      </w:r>
      <w:r w:rsidR="009909D0" w:rsidRPr="00393B7A">
        <w:rPr>
          <w:rFonts w:ascii="Verdana" w:hAnsi="Verdana"/>
          <w:sz w:val="20"/>
          <w:szCs w:val="20"/>
        </w:rPr>
        <w:t xml:space="preserve">celebrados pela Emissora </w:t>
      </w:r>
      <w:r w:rsidR="009909D0">
        <w:rPr>
          <w:rFonts w:ascii="Verdana" w:hAnsi="Verdana" w:cs="Arial"/>
          <w:sz w:val="20"/>
          <w:szCs w:val="20"/>
        </w:rPr>
        <w:t xml:space="preserve">no </w:t>
      </w:r>
      <w:r w:rsidR="0063445A">
        <w:rPr>
          <w:rFonts w:ascii="Verdana" w:hAnsi="Verdana" w:cs="Arial"/>
          <w:sz w:val="20"/>
          <w:szCs w:val="20"/>
        </w:rPr>
        <w:t>ACL (“</w:t>
      </w:r>
      <w:r w:rsidR="0063445A" w:rsidRPr="00BD28BE">
        <w:rPr>
          <w:rFonts w:ascii="Verdana" w:hAnsi="Verdana" w:cs="Arial"/>
          <w:sz w:val="20"/>
          <w:szCs w:val="20"/>
          <w:u w:val="single"/>
        </w:rPr>
        <w:t>CCEAL</w:t>
      </w:r>
      <w:r w:rsidR="0063445A">
        <w:rPr>
          <w:rFonts w:ascii="Verdana" w:hAnsi="Verdana" w:cs="Arial"/>
          <w:sz w:val="20"/>
          <w:szCs w:val="20"/>
        </w:rPr>
        <w:t>”)</w:t>
      </w:r>
      <w:r w:rsidR="007B6571">
        <w:rPr>
          <w:rFonts w:ascii="Verdana" w:hAnsi="Verdana" w:cs="Arial"/>
          <w:sz w:val="20"/>
          <w:szCs w:val="20"/>
        </w:rPr>
        <w:t>, conforme disposto no Contrato de Cessão Fiduciária</w:t>
      </w:r>
      <w:r w:rsidRPr="00393B7A">
        <w:rPr>
          <w:rFonts w:ascii="Verdana" w:hAnsi="Verdana" w:cs="Arial"/>
          <w:sz w:val="20"/>
          <w:szCs w:val="20"/>
        </w:rPr>
        <w:t>;</w:t>
      </w:r>
    </w:p>
    <w:p w:rsidR="0073536C" w:rsidRDefault="0073536C" w:rsidP="001E468D">
      <w:pPr>
        <w:pStyle w:val="PargrafodaLista"/>
        <w:rPr>
          <w:rFonts w:ascii="Verdana" w:hAnsi="Verdana" w:cs="Arial"/>
          <w:sz w:val="20"/>
          <w:szCs w:val="20"/>
        </w:rPr>
      </w:pPr>
    </w:p>
    <w:p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quaisquer outros direitos e/ou receitas decorrentes </w:t>
      </w:r>
      <w:r w:rsidR="007B6571">
        <w:rPr>
          <w:rFonts w:ascii="Verdana" w:hAnsi="Verdana" w:cs="Arial"/>
          <w:sz w:val="20"/>
          <w:szCs w:val="20"/>
        </w:rPr>
        <w:t xml:space="preserve">de </w:t>
      </w:r>
      <w:r w:rsidR="007B6571" w:rsidRPr="00594869">
        <w:rPr>
          <w:rFonts w:ascii="Verdana" w:hAnsi="Verdana" w:cs="Arial"/>
          <w:sz w:val="20"/>
          <w:szCs w:val="20"/>
        </w:rPr>
        <w:t xml:space="preserve">operações no mercado de curto prazo e/ou de operação em teste </w:t>
      </w:r>
      <w:r w:rsidRPr="00594869">
        <w:rPr>
          <w:rFonts w:ascii="Verdana" w:hAnsi="Verdana" w:cs="Arial"/>
          <w:sz w:val="20"/>
          <w:szCs w:val="20"/>
        </w:rPr>
        <w:t>do Projeto</w:t>
      </w:r>
      <w:r w:rsidR="007B6571">
        <w:rPr>
          <w:rFonts w:ascii="Verdana" w:hAnsi="Verdana" w:cs="Arial"/>
          <w:sz w:val="20"/>
          <w:szCs w:val="20"/>
        </w:rPr>
        <w:t>, conforme disposto no Contrato de Cessão Fiduciária</w:t>
      </w:r>
      <w:r w:rsidRPr="00594869">
        <w:rPr>
          <w:rFonts w:ascii="Verdana" w:hAnsi="Verdana" w:cs="Arial"/>
          <w:sz w:val="20"/>
          <w:szCs w:val="20"/>
        </w:rPr>
        <w:t>;</w:t>
      </w:r>
    </w:p>
    <w:p w:rsidR="0073536C" w:rsidRDefault="0073536C" w:rsidP="001E468D">
      <w:pPr>
        <w:pStyle w:val="PargrafodaLista"/>
        <w:rPr>
          <w:rFonts w:ascii="Verdana" w:hAnsi="Verdana" w:cs="Arial"/>
          <w:sz w:val="20"/>
          <w:szCs w:val="20"/>
        </w:rPr>
      </w:pPr>
    </w:p>
    <w:p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recursos depositados</w:t>
      </w:r>
      <w:r w:rsidR="00361BB4" w:rsidRPr="00594869">
        <w:rPr>
          <w:rFonts w:ascii="Verdana" w:hAnsi="Verdana" w:cs="Arial"/>
          <w:sz w:val="20"/>
          <w:szCs w:val="20"/>
        </w:rPr>
        <w:t xml:space="preserve"> na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7B5BFE">
        <w:rPr>
          <w:rFonts w:ascii="Verdana" w:hAnsi="Verdana" w:cs="Arial"/>
          <w:sz w:val="20"/>
          <w:szCs w:val="20"/>
        </w:rPr>
        <w:t xml:space="preserve"> </w:t>
      </w:r>
      <w:r w:rsidR="00F72084" w:rsidRPr="000D2E22">
        <w:rPr>
          <w:rFonts w:ascii="Verdana" w:hAnsi="Verdana"/>
          <w:sz w:val="20"/>
        </w:rPr>
        <w:t>Conta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F72084">
        <w:rPr>
          <w:rFonts w:ascii="Verdana" w:hAnsi="Verdana" w:cs="Arial"/>
          <w:sz w:val="20"/>
          <w:szCs w:val="20"/>
        </w:rPr>
        <w:t xml:space="preserve"> Vinculada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 (</w:t>
      </w:r>
      <w:r w:rsidR="0063445A">
        <w:rPr>
          <w:rFonts w:ascii="Verdana" w:hAnsi="Verdana" w:cs="Arial"/>
          <w:sz w:val="20"/>
          <w:szCs w:val="20"/>
        </w:rPr>
        <w:t xml:space="preserve">conforme </w:t>
      </w:r>
      <w:r w:rsidR="00A5155F">
        <w:rPr>
          <w:rFonts w:ascii="Verdana" w:hAnsi="Verdana" w:cs="Arial"/>
          <w:sz w:val="20"/>
          <w:szCs w:val="20"/>
        </w:rPr>
        <w:t>definidas</w:t>
      </w:r>
      <w:r w:rsidR="0063445A">
        <w:rPr>
          <w:rFonts w:ascii="Verdana" w:hAnsi="Verdana" w:cs="Arial"/>
          <w:sz w:val="20"/>
          <w:szCs w:val="20"/>
        </w:rPr>
        <w:t xml:space="preserve"> e reguladas</w:t>
      </w:r>
      <w:r w:rsidR="00A5155F">
        <w:rPr>
          <w:rFonts w:ascii="Verdana" w:hAnsi="Verdana" w:cs="Arial"/>
          <w:sz w:val="20"/>
          <w:szCs w:val="20"/>
        </w:rPr>
        <w:t xml:space="preserve"> no Contrato</w:t>
      </w:r>
      <w:r w:rsidR="00A5155F" w:rsidRPr="000D2E22">
        <w:rPr>
          <w:rFonts w:ascii="Verdana" w:hAnsi="Verdana"/>
          <w:sz w:val="20"/>
        </w:rPr>
        <w:t xml:space="preserve"> de </w:t>
      </w:r>
      <w:r w:rsidR="00A5155F">
        <w:rPr>
          <w:rFonts w:ascii="Verdana" w:hAnsi="Verdana" w:cs="Arial"/>
          <w:sz w:val="20"/>
          <w:szCs w:val="20"/>
        </w:rPr>
        <w:t>Cessão Fiduciária)</w:t>
      </w:r>
      <w:r w:rsidRPr="00594869">
        <w:rPr>
          <w:rFonts w:ascii="Verdana" w:hAnsi="Verdana" w:cs="Arial"/>
          <w:sz w:val="20"/>
          <w:szCs w:val="20"/>
        </w:rPr>
        <w:t>;</w:t>
      </w:r>
    </w:p>
    <w:p w:rsidR="0073536C" w:rsidRDefault="0073536C" w:rsidP="001E468D">
      <w:pPr>
        <w:pStyle w:val="PargrafodaLista"/>
        <w:rPr>
          <w:rFonts w:ascii="Verdana" w:hAnsi="Verdana" w:cs="Arial"/>
          <w:sz w:val="20"/>
          <w:szCs w:val="20"/>
        </w:rPr>
      </w:pPr>
    </w:p>
    <w:p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os direitos emergentes das </w:t>
      </w:r>
      <w:r w:rsidR="00497838" w:rsidRPr="00594869">
        <w:rPr>
          <w:rFonts w:ascii="Verdana" w:hAnsi="Verdana" w:cs="Arial"/>
          <w:sz w:val="20"/>
          <w:szCs w:val="20"/>
        </w:rPr>
        <w:t>Aprovações Regulatórias</w:t>
      </w:r>
      <w:r w:rsidRPr="00594869">
        <w:rPr>
          <w:rFonts w:ascii="Verdana" w:hAnsi="Verdana" w:cs="Arial"/>
          <w:sz w:val="20"/>
          <w:szCs w:val="20"/>
        </w:rPr>
        <w:t xml:space="preserve">, bem como suas subsequentes alterações, expedidas pela </w:t>
      </w:r>
      <w:r w:rsidRPr="00EE3FD7">
        <w:rPr>
          <w:rFonts w:ascii="Verdana" w:hAnsi="Verdana"/>
          <w:sz w:val="20"/>
          <w:szCs w:val="20"/>
        </w:rPr>
        <w:t>ANEEL</w:t>
      </w:r>
      <w:r w:rsidRPr="00594869">
        <w:rPr>
          <w:rFonts w:ascii="Verdana" w:hAnsi="Verdana" w:cs="Arial"/>
          <w:sz w:val="20"/>
          <w:szCs w:val="20"/>
        </w:rPr>
        <w:t>, bem como eventuais resoluções e/ou despachos do MME que venham a ser emitidos, incluindo as suas subsequentes alterações</w:t>
      </w:r>
      <w:r w:rsidR="007B6571">
        <w:rPr>
          <w:rFonts w:ascii="Verdana" w:hAnsi="Verdana" w:cs="Arial"/>
          <w:sz w:val="20"/>
          <w:szCs w:val="20"/>
        </w:rPr>
        <w:t>, conforme disposto no Contrato de Cessão Fiduciária</w:t>
      </w:r>
      <w:r w:rsidRPr="00594869">
        <w:rPr>
          <w:rFonts w:ascii="Verdana" w:hAnsi="Verdana" w:cs="Arial"/>
          <w:sz w:val="20"/>
          <w:szCs w:val="20"/>
        </w:rPr>
        <w:t>;</w:t>
      </w:r>
    </w:p>
    <w:p w:rsidR="0073536C" w:rsidRDefault="0073536C" w:rsidP="001E468D">
      <w:pPr>
        <w:pStyle w:val="PargrafodaLista"/>
        <w:rPr>
          <w:rFonts w:ascii="Verdana" w:hAnsi="Verdana" w:cs="Arial"/>
          <w:sz w:val="20"/>
          <w:szCs w:val="20"/>
        </w:rPr>
      </w:pPr>
    </w:p>
    <w:p w:rsidR="0073536C" w:rsidRPr="001E468D" w:rsidRDefault="00497838"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direitos emergentes dos contratos celebrados com o objetivo de implantação do Projeto, relacionados no Anexo II (“</w:t>
      </w:r>
      <w:r w:rsidRPr="00594869">
        <w:rPr>
          <w:rFonts w:ascii="Verdana" w:hAnsi="Verdana" w:cs="Arial"/>
          <w:sz w:val="20"/>
          <w:szCs w:val="20"/>
          <w:u w:val="single"/>
        </w:rPr>
        <w:t>Contratos do Projeto</w:t>
      </w:r>
      <w:r w:rsidRPr="00594869">
        <w:rPr>
          <w:rFonts w:ascii="Verdana" w:hAnsi="Verdana" w:cs="Arial"/>
          <w:sz w:val="20"/>
          <w:szCs w:val="20"/>
        </w:rPr>
        <w:t>”)</w:t>
      </w:r>
      <w:r w:rsidR="007B6571">
        <w:rPr>
          <w:rFonts w:ascii="Verdana" w:hAnsi="Verdana" w:cs="Arial"/>
          <w:sz w:val="20"/>
          <w:szCs w:val="20"/>
        </w:rPr>
        <w:t>, conforme disposto no Contrato de Cessão Fiduciária</w:t>
      </w:r>
      <w:r w:rsidRPr="00594869">
        <w:rPr>
          <w:rFonts w:ascii="Verdana" w:hAnsi="Verdana" w:cs="Arial"/>
          <w:sz w:val="20"/>
          <w:szCs w:val="20"/>
        </w:rPr>
        <w:t>;</w:t>
      </w:r>
    </w:p>
    <w:p w:rsidR="0073536C" w:rsidRDefault="0073536C" w:rsidP="001E468D">
      <w:pPr>
        <w:pStyle w:val="PargrafodaLista"/>
        <w:rPr>
          <w:rFonts w:ascii="Verdana" w:hAnsi="Verdana" w:cs="Arial"/>
          <w:sz w:val="20"/>
          <w:szCs w:val="20"/>
        </w:rPr>
      </w:pPr>
    </w:p>
    <w:p w:rsidR="00EE3CBC" w:rsidRPr="001E468D" w:rsidRDefault="00C75985" w:rsidP="0073536C">
      <w:pPr>
        <w:numPr>
          <w:ilvl w:val="1"/>
          <w:numId w:val="23"/>
        </w:numPr>
        <w:ind w:left="1276" w:hanging="567"/>
        <w:jc w:val="both"/>
        <w:rPr>
          <w:rFonts w:ascii="Verdana" w:eastAsia="Arial Unicode MS" w:hAnsi="Verdana" w:cs="Arial"/>
          <w:sz w:val="20"/>
          <w:szCs w:val="20"/>
        </w:rPr>
      </w:pPr>
      <w:r>
        <w:rPr>
          <w:rFonts w:ascii="Verdana" w:hAnsi="Verdana" w:cs="Arial"/>
          <w:sz w:val="20"/>
          <w:szCs w:val="20"/>
        </w:rPr>
        <w:t>os direitos creditórios</w:t>
      </w:r>
      <w:r w:rsidR="00B337E8" w:rsidRPr="00594869">
        <w:rPr>
          <w:rFonts w:ascii="Verdana" w:hAnsi="Verdana" w:cs="Arial"/>
          <w:sz w:val="20"/>
          <w:szCs w:val="20"/>
        </w:rPr>
        <w:t xml:space="preserve"> decorrentes de </w:t>
      </w:r>
      <w:r w:rsidR="00B337E8" w:rsidRPr="00594869">
        <w:rPr>
          <w:rFonts w:ascii="Verdana" w:eastAsia="Arial Unicode MS" w:hAnsi="Verdana" w:cs="Arial"/>
          <w:bCs/>
          <w:sz w:val="20"/>
          <w:szCs w:val="20"/>
        </w:rPr>
        <w:t xml:space="preserve">apólices de seguro </w:t>
      </w:r>
      <w:r w:rsidR="00C729E9">
        <w:rPr>
          <w:rFonts w:ascii="Verdana" w:eastAsia="Arial Unicode MS" w:hAnsi="Verdana" w:cs="Arial"/>
          <w:bCs/>
          <w:sz w:val="20"/>
          <w:szCs w:val="20"/>
        </w:rPr>
        <w:t>listadas nos termos Contrato de Cessão Fiduciária</w:t>
      </w:r>
      <w:r w:rsidR="00B337E8" w:rsidRPr="00594869">
        <w:rPr>
          <w:rFonts w:ascii="Verdana" w:eastAsia="Arial Unicode MS" w:hAnsi="Verdana" w:cs="Arial"/>
          <w:bCs/>
          <w:sz w:val="20"/>
          <w:szCs w:val="20"/>
        </w:rPr>
        <w:t>, inclusive seguros-garantia</w:t>
      </w:r>
      <w:r w:rsidR="0033680F">
        <w:rPr>
          <w:rFonts w:ascii="Verdana" w:eastAsia="Arial Unicode MS" w:hAnsi="Verdana" w:cs="Arial"/>
          <w:bCs/>
          <w:sz w:val="20"/>
          <w:szCs w:val="20"/>
        </w:rPr>
        <w:t xml:space="preserve"> (“</w:t>
      </w:r>
      <w:r w:rsidR="0033680F" w:rsidRPr="0056060F">
        <w:rPr>
          <w:rFonts w:ascii="Verdana" w:eastAsia="Arial Unicode MS" w:hAnsi="Verdana" w:cs="Arial"/>
          <w:bCs/>
          <w:sz w:val="20"/>
          <w:szCs w:val="20"/>
          <w:u w:val="single"/>
        </w:rPr>
        <w:t>Apólices de Seguro</w:t>
      </w:r>
      <w:r w:rsidR="0033680F">
        <w:rPr>
          <w:rFonts w:ascii="Verdana" w:eastAsia="Arial Unicode MS" w:hAnsi="Verdana" w:cs="Arial"/>
          <w:bCs/>
          <w:sz w:val="20"/>
          <w:szCs w:val="20"/>
        </w:rPr>
        <w:t>”)</w:t>
      </w:r>
      <w:r w:rsidR="00B337E8" w:rsidRPr="00594869">
        <w:rPr>
          <w:rFonts w:ascii="Verdana" w:eastAsia="Arial Unicode MS" w:hAnsi="Verdana" w:cs="Arial"/>
          <w:bCs/>
          <w:sz w:val="20"/>
          <w:szCs w:val="20"/>
        </w:rPr>
        <w:t>;</w:t>
      </w:r>
      <w:r w:rsidR="00346D68">
        <w:rPr>
          <w:rFonts w:ascii="Verdana" w:eastAsia="Arial Unicode MS" w:hAnsi="Verdana" w:cs="Arial"/>
          <w:bCs/>
          <w:sz w:val="20"/>
          <w:szCs w:val="20"/>
        </w:rPr>
        <w:t xml:space="preserve"> </w:t>
      </w:r>
      <w:r w:rsidR="003138EC" w:rsidRPr="00594869">
        <w:rPr>
          <w:rFonts w:ascii="Verdana" w:hAnsi="Verdana" w:cs="Arial"/>
          <w:sz w:val="20"/>
          <w:szCs w:val="20"/>
        </w:rPr>
        <w:t xml:space="preserve">e </w:t>
      </w:r>
    </w:p>
    <w:p w:rsidR="00EE3CBC" w:rsidRDefault="00EE3CBC" w:rsidP="001E468D">
      <w:pPr>
        <w:pStyle w:val="PargrafodaLista"/>
        <w:rPr>
          <w:rFonts w:ascii="Verdana" w:hAnsi="Verdana" w:cs="Arial"/>
          <w:sz w:val="20"/>
          <w:szCs w:val="20"/>
        </w:rPr>
      </w:pPr>
    </w:p>
    <w:p w:rsidR="00DD7569" w:rsidRPr="00594869" w:rsidRDefault="00DD7569" w:rsidP="000D2E22">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todos os rendimentos provenientes das aplicações autorizadas nos termos do Contrato de Cessão Fiduciária e que venham a ser realizados com os recursos depositados na</w:t>
      </w:r>
      <w:r w:rsidR="00A5155F">
        <w:rPr>
          <w:rFonts w:ascii="Verdana" w:hAnsi="Verdana" w:cs="Arial"/>
          <w:sz w:val="20"/>
          <w:szCs w:val="20"/>
        </w:rPr>
        <w:t xml:space="preserve">(s) </w:t>
      </w:r>
      <w:r w:rsidR="00A5155F" w:rsidRPr="000D2E22">
        <w:rPr>
          <w:rFonts w:ascii="Verdana" w:hAnsi="Verdana"/>
          <w:sz w:val="20"/>
        </w:rPr>
        <w:t>Conta</w:t>
      </w:r>
      <w:r w:rsidR="00A5155F">
        <w:rPr>
          <w:rFonts w:ascii="Verdana" w:hAnsi="Verdana" w:cs="Arial"/>
          <w:sz w:val="20"/>
          <w:szCs w:val="20"/>
        </w:rPr>
        <w:t>(s) Vinculada(s)</w:t>
      </w:r>
      <w:r w:rsidR="003138EC" w:rsidRPr="00594869">
        <w:rPr>
          <w:rFonts w:ascii="Verdana" w:hAnsi="Verdana" w:cs="Arial"/>
          <w:sz w:val="20"/>
          <w:szCs w:val="20"/>
        </w:rPr>
        <w:t>.</w:t>
      </w:r>
    </w:p>
    <w:p w:rsidR="00DD7569" w:rsidRPr="00594869" w:rsidRDefault="00DD7569" w:rsidP="0031735D">
      <w:pPr>
        <w:tabs>
          <w:tab w:val="left" w:pos="1276"/>
        </w:tabs>
        <w:jc w:val="both"/>
        <w:rPr>
          <w:rFonts w:ascii="Verdana" w:eastAsia="Arial Unicode MS" w:hAnsi="Verdana"/>
          <w:sz w:val="20"/>
          <w:szCs w:val="20"/>
        </w:rPr>
      </w:pPr>
      <w:bookmarkStart w:id="212" w:name="_DV_M224"/>
      <w:bookmarkStart w:id="213" w:name="_DV_M225"/>
      <w:bookmarkStart w:id="214" w:name="_DV_M226"/>
      <w:bookmarkStart w:id="215" w:name="_DV_M227"/>
      <w:bookmarkStart w:id="216" w:name="_DV_M228"/>
      <w:bookmarkStart w:id="217" w:name="_DV_M229"/>
      <w:bookmarkEnd w:id="212"/>
      <w:bookmarkEnd w:id="213"/>
      <w:bookmarkEnd w:id="214"/>
      <w:bookmarkEnd w:id="215"/>
      <w:bookmarkEnd w:id="216"/>
      <w:bookmarkEnd w:id="217"/>
    </w:p>
    <w:p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 Agente Fiduciário deverá verificar a regularidade da constituição das Garantias (conforme definido abaixo), incluindo os devidos registros e averbações nos competentes Cartórios de Registro de Títulos e Documentos e nos livros de registro de ações nominativas da Emissora ou nos livros e/ou sistemas da instituição financeira responsável pela prestação de serviços de escrituração das ações da Emissora ou no extrato da conta de depósito fornecido às respectivas acionistas, conforme termos previstos na presente Escritura de Emissão e nos referidos Contratos de Garantia, e a comprovação da ciência por parte dos devedores dos direitos cedidos fiduciariamente, conforme o caso. </w:t>
      </w:r>
      <w:bookmarkStart w:id="218" w:name="_DV_M230"/>
      <w:bookmarkEnd w:id="218"/>
      <w:r w:rsidRPr="00594869">
        <w:rPr>
          <w:rFonts w:ascii="Verdana" w:eastAsia="Arial Unicode MS" w:hAnsi="Verdana" w:cs="Arial"/>
          <w:sz w:val="20"/>
          <w:szCs w:val="20"/>
        </w:rPr>
        <w:t>Para tanto, a Emissora entregará ao Agente Fiduciário, nos termos da Cláusula 2.</w:t>
      </w:r>
      <w:r w:rsidR="0001689C">
        <w:rPr>
          <w:rFonts w:ascii="Verdana" w:eastAsia="Arial Unicode MS" w:hAnsi="Verdana" w:cs="Arial"/>
          <w:sz w:val="20"/>
          <w:szCs w:val="20"/>
        </w:rPr>
        <w:t>4</w:t>
      </w:r>
      <w:r w:rsidRPr="00594869">
        <w:rPr>
          <w:rFonts w:ascii="Verdana" w:eastAsia="Arial Unicode MS" w:hAnsi="Verdana" w:cs="Arial"/>
          <w:sz w:val="20"/>
          <w:szCs w:val="20"/>
        </w:rPr>
        <w:t xml:space="preserve"> acima: (i)</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1 (uma) via original dos Contratos de Garantia, desta Escritura de Emissão e da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Fiança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Bancária</w:t>
      </w:r>
      <w:r w:rsidR="00B303AA" w:rsidRPr="00594869">
        <w:rPr>
          <w:rFonts w:ascii="Verdana" w:eastAsia="Arial Unicode MS" w:hAnsi="Verdana" w:cs="Arial"/>
          <w:sz w:val="20"/>
          <w:szCs w:val="20"/>
        </w:rPr>
        <w:t>s</w:t>
      </w:r>
      <w:r w:rsidR="003F62E4">
        <w:rPr>
          <w:rFonts w:ascii="Verdana" w:eastAsia="Arial Unicode MS" w:hAnsi="Verdana" w:cs="Arial"/>
          <w:sz w:val="20"/>
          <w:szCs w:val="20"/>
        </w:rPr>
        <w:t xml:space="preserve"> </w:t>
      </w:r>
      <w:r w:rsidR="00BD4143">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devidamente registrados;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 xml:space="preserve">cópia autenticada integral dos livros de registro de ações nominativas </w:t>
      </w:r>
      <w:r w:rsidR="00600350" w:rsidRPr="00594869">
        <w:rPr>
          <w:rFonts w:ascii="Verdana" w:eastAsia="Arial Unicode MS" w:hAnsi="Verdana" w:cs="Arial"/>
          <w:sz w:val="20"/>
          <w:szCs w:val="20"/>
        </w:rPr>
        <w:t xml:space="preserve">ou </w:t>
      </w:r>
      <w:r w:rsidR="00C75985">
        <w:rPr>
          <w:rFonts w:ascii="Verdana" w:eastAsia="Arial Unicode MS" w:hAnsi="Verdana" w:cs="Arial"/>
          <w:sz w:val="20"/>
          <w:szCs w:val="20"/>
        </w:rPr>
        <w:t xml:space="preserve">cópias dos </w:t>
      </w:r>
      <w:r w:rsidR="00600350" w:rsidRPr="00594869">
        <w:rPr>
          <w:rFonts w:ascii="Verdana" w:eastAsia="Arial Unicode MS" w:hAnsi="Verdana" w:cs="Arial"/>
          <w:sz w:val="20"/>
          <w:szCs w:val="20"/>
        </w:rPr>
        <w:t>extratos de ações escriturais, conforme o caso e de acordo com o disposto no Contrato de Alienação Fiduciária de Ações</w:t>
      </w:r>
      <w:r w:rsidRPr="00594869">
        <w:rPr>
          <w:rFonts w:ascii="Verdana" w:eastAsia="Arial Unicode MS" w:hAnsi="Verdana" w:cs="Arial"/>
          <w:sz w:val="20"/>
          <w:szCs w:val="20"/>
        </w:rPr>
        <w:t>;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600350" w:rsidRPr="00594869">
        <w:rPr>
          <w:rFonts w:ascii="Verdana" w:eastAsia="Arial Unicode MS" w:hAnsi="Verdana" w:cs="Arial"/>
          <w:sz w:val="20"/>
          <w:szCs w:val="20"/>
        </w:rPr>
        <w:t> </w:t>
      </w:r>
      <w:r w:rsidRPr="00594869">
        <w:rPr>
          <w:rFonts w:ascii="Verdana" w:eastAsia="Arial Unicode MS" w:hAnsi="Verdana" w:cs="Arial"/>
          <w:sz w:val="20"/>
          <w:szCs w:val="20"/>
        </w:rPr>
        <w:t>a comprovação da ciência por parte dos devedores dos direitos cedidos fiduciariamente</w:t>
      </w:r>
      <w:r w:rsidRPr="00594869">
        <w:rPr>
          <w:rFonts w:ascii="Verdana" w:hAnsi="Verdana" w:cs="Arial"/>
          <w:sz w:val="20"/>
          <w:szCs w:val="20"/>
        </w:rPr>
        <w:t>, conforme o caso, nos termos informados n</w:t>
      </w:r>
      <w:r w:rsidR="00600350" w:rsidRPr="00594869">
        <w:rPr>
          <w:rFonts w:ascii="Verdana" w:hAnsi="Verdana" w:cs="Arial"/>
          <w:sz w:val="20"/>
          <w:szCs w:val="20"/>
        </w:rPr>
        <w:t xml:space="preserve">o Contrato de </w:t>
      </w:r>
      <w:r w:rsidR="00600350" w:rsidRPr="00594869">
        <w:rPr>
          <w:rFonts w:ascii="Verdana" w:eastAsia="Arial Unicode MS" w:hAnsi="Verdana" w:cs="Arial"/>
          <w:sz w:val="20"/>
          <w:szCs w:val="20"/>
        </w:rPr>
        <w:t>Cessão Fiduciária</w:t>
      </w:r>
      <w:r w:rsidRPr="00594869">
        <w:rPr>
          <w:rFonts w:ascii="Verdana" w:eastAsia="Arial Unicode MS" w:hAnsi="Verdana" w:cs="Arial"/>
          <w:sz w:val="20"/>
          <w:szCs w:val="20"/>
        </w:rPr>
        <w:t xml:space="preserve">. </w:t>
      </w:r>
    </w:p>
    <w:p w:rsidR="00DD7569" w:rsidRPr="00594869" w:rsidRDefault="00DD7569">
      <w:pPr>
        <w:pStyle w:val="PargrafodaLista1"/>
        <w:numPr>
          <w:ilvl w:val="0"/>
          <w:numId w:val="0"/>
        </w:numPr>
        <w:tabs>
          <w:tab w:val="left" w:pos="0"/>
        </w:tabs>
        <w:jc w:val="both"/>
        <w:rPr>
          <w:rFonts w:ascii="Verdana" w:eastAsia="Arial Unicode MS" w:hAnsi="Verdana" w:cs="Arial"/>
          <w:sz w:val="20"/>
          <w:szCs w:val="20"/>
        </w:rPr>
      </w:pPr>
    </w:p>
    <w:p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Todas as despesas com o registro dos Contratos de Garantia, conforme previsto nos respectivos instrumentos, serão de responsabilidade da Emissora.</w:t>
      </w:r>
    </w:p>
    <w:p w:rsidR="00DD7569" w:rsidRPr="00594869" w:rsidRDefault="00DD7569">
      <w:pPr>
        <w:pStyle w:val="PargrafodaLista"/>
        <w:ind w:left="0"/>
        <w:jc w:val="both"/>
        <w:rPr>
          <w:rFonts w:ascii="Verdana" w:eastAsia="Arial Unicode MS" w:hAnsi="Verdana" w:cs="Arial"/>
          <w:sz w:val="20"/>
          <w:szCs w:val="20"/>
        </w:rPr>
      </w:pPr>
    </w:p>
    <w:p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Fica, desde já, certo e ajustado que a inobservância dos prazos para </w:t>
      </w:r>
      <w:r w:rsidR="00B002BD">
        <w:rPr>
          <w:rFonts w:ascii="Verdana" w:eastAsia="Arial Unicode MS" w:hAnsi="Verdana" w:cs="Arial"/>
          <w:sz w:val="20"/>
          <w:szCs w:val="20"/>
        </w:rPr>
        <w:t>formalização</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de quaisquer Garantias Reais constituídas em favor dos Debenturistas não ensejará, sob hipótese nenhuma, perda de qualquer direito ou faculdade aqui prevista.</w:t>
      </w:r>
    </w:p>
    <w:p w:rsidR="00DD7569" w:rsidRPr="00594869" w:rsidRDefault="00DD7569">
      <w:pPr>
        <w:pStyle w:val="PargrafodaLista"/>
        <w:ind w:left="0"/>
        <w:jc w:val="both"/>
        <w:rPr>
          <w:rFonts w:ascii="Verdana" w:eastAsia="Arial Unicode MS" w:hAnsi="Verdana" w:cs="Arial"/>
          <w:sz w:val="20"/>
          <w:szCs w:val="20"/>
        </w:rPr>
      </w:pPr>
    </w:p>
    <w:p w:rsidR="00DD7569" w:rsidRPr="00594869" w:rsidRDefault="00DD7569" w:rsidP="00D90629">
      <w:pPr>
        <w:pStyle w:val="PargrafodaLista"/>
        <w:numPr>
          <w:ilvl w:val="3"/>
          <w:numId w:val="21"/>
        </w:numPr>
        <w:ind w:left="1134"/>
        <w:jc w:val="both"/>
        <w:rPr>
          <w:rFonts w:ascii="Verdana" w:eastAsia="Arial Unicode MS" w:hAnsi="Verdana" w:cs="Arial"/>
          <w:sz w:val="20"/>
          <w:szCs w:val="20"/>
        </w:rPr>
      </w:pPr>
      <w:r w:rsidRPr="00594869">
        <w:rPr>
          <w:rFonts w:ascii="Verdana" w:eastAsia="Arial Unicode MS" w:hAnsi="Verdana" w:cs="Arial"/>
          <w:sz w:val="20"/>
          <w:szCs w:val="20"/>
        </w:rPr>
        <w:t>Observado o disposto nesta Escritura de Emissão e nos Contratos de Garantia, o Agente Fiduciário</w:t>
      </w:r>
      <w:r w:rsidR="007B5BFE">
        <w:rPr>
          <w:rFonts w:ascii="Verdana" w:eastAsia="Arial Unicode MS" w:hAnsi="Verdana" w:cs="Arial"/>
          <w:sz w:val="20"/>
          <w:szCs w:val="20"/>
        </w:rPr>
        <w:t xml:space="preserve">, a critério dos </w:t>
      </w:r>
      <w:proofErr w:type="spellStart"/>
      <w:r w:rsidR="007B5BFE">
        <w:rPr>
          <w:rFonts w:ascii="Verdana" w:eastAsia="Arial Unicode MS" w:hAnsi="Verdana" w:cs="Arial"/>
          <w:sz w:val="20"/>
          <w:szCs w:val="20"/>
        </w:rPr>
        <w:t>Debenturitas</w:t>
      </w:r>
      <w:proofErr w:type="spellEnd"/>
      <w:r w:rsidR="007B5BFE">
        <w:rPr>
          <w:rFonts w:ascii="Verdana" w:eastAsia="Arial Unicode MS" w:hAnsi="Verdana" w:cs="Arial"/>
          <w:sz w:val="20"/>
          <w:szCs w:val="20"/>
        </w:rPr>
        <w:t>,</w:t>
      </w:r>
      <w:r w:rsidRPr="00594869">
        <w:rPr>
          <w:rFonts w:ascii="Verdana" w:eastAsia="Arial Unicode MS" w:hAnsi="Verdana" w:cs="Arial"/>
          <w:sz w:val="20"/>
          <w:szCs w:val="20"/>
        </w:rPr>
        <w:t xml:space="preserve"> e/ou os Debenturistas poderão executar as Garantias Reais, simultaneamente ou em qualquer ordem, sem que com isso prejudique qualquer direito ou possibilidade de exercê-lo no futuro, até a quitação integral do Valor Garantido. </w:t>
      </w:r>
    </w:p>
    <w:p w:rsidR="00DD7569" w:rsidRPr="00594869" w:rsidRDefault="00DD7569">
      <w:pPr>
        <w:pStyle w:val="PargrafodaLista"/>
        <w:ind w:left="0"/>
        <w:jc w:val="both"/>
        <w:rPr>
          <w:rFonts w:ascii="Verdana" w:eastAsia="Arial Unicode MS" w:hAnsi="Verdana" w:cs="Arial"/>
          <w:sz w:val="20"/>
          <w:szCs w:val="20"/>
        </w:rPr>
      </w:pPr>
    </w:p>
    <w:p w:rsidR="00CF713B"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Garantias Reais referidas acima serão outorgadas em caráter irrevogável e irretratável pela Emissora, vigendo até a integral liquidação do Valor Garantido, nos termos dos Contratos de Garantia</w:t>
      </w:r>
      <w:r w:rsidR="00C75985">
        <w:rPr>
          <w:rFonts w:ascii="Verdana" w:eastAsia="Arial Unicode MS" w:hAnsi="Verdana" w:cs="Arial"/>
          <w:sz w:val="20"/>
          <w:szCs w:val="20"/>
        </w:rPr>
        <w:t xml:space="preserve"> e</w:t>
      </w:r>
      <w:r w:rsidRPr="00594869">
        <w:rPr>
          <w:rFonts w:ascii="Verdana" w:eastAsia="Arial Unicode MS" w:hAnsi="Verdana" w:cs="Arial"/>
          <w:sz w:val="20"/>
          <w:szCs w:val="20"/>
        </w:rPr>
        <w:t xml:space="preserve"> da presente Escritura de Emissão.</w:t>
      </w:r>
      <w:bookmarkStart w:id="219" w:name="_DV_M325"/>
      <w:bookmarkStart w:id="220" w:name="_DV_M326"/>
      <w:bookmarkStart w:id="221" w:name="_DV_M333"/>
      <w:bookmarkEnd w:id="219"/>
      <w:bookmarkEnd w:id="220"/>
      <w:bookmarkEnd w:id="221"/>
    </w:p>
    <w:p w:rsidR="00DD7569" w:rsidRPr="00594869" w:rsidRDefault="00DD7569">
      <w:pPr>
        <w:tabs>
          <w:tab w:val="left" w:pos="720"/>
        </w:tabs>
        <w:jc w:val="both"/>
        <w:rPr>
          <w:rFonts w:ascii="Verdana" w:hAnsi="Verdana" w:cs="Arial"/>
          <w:b/>
          <w:sz w:val="20"/>
          <w:szCs w:val="20"/>
        </w:rPr>
      </w:pPr>
    </w:p>
    <w:p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Garantias Fidejussórias</w:t>
      </w:r>
    </w:p>
    <w:p w:rsidR="00DD7569" w:rsidRPr="00594869" w:rsidRDefault="00DD7569" w:rsidP="0031735D">
      <w:pPr>
        <w:keepNext/>
        <w:jc w:val="both"/>
        <w:rPr>
          <w:rFonts w:ascii="Verdana" w:eastAsia="Arial Unicode MS" w:hAnsi="Verdana" w:cs="Arial"/>
          <w:sz w:val="20"/>
          <w:szCs w:val="20"/>
        </w:rPr>
      </w:pPr>
    </w:p>
    <w:p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Fianças Bancárias</w:t>
      </w:r>
      <w:r w:rsidRPr="00594869">
        <w:rPr>
          <w:rFonts w:ascii="Verdana" w:eastAsia="Arial Unicode MS" w:hAnsi="Verdana" w:cs="Arial"/>
          <w:sz w:val="20"/>
          <w:szCs w:val="20"/>
        </w:rPr>
        <w:t xml:space="preserve">. Sem prejuízo das demais garantias constituídas ou a serem constituídas no âmbito da Emissão em favor dos Debenturistas, a Emissora contratará, como condição prévia à subscrição e integralização das Debêntures, fianças bancárias em favor dos Debenturistas, representados pelo Agente Fiduciário, junto a instituições </w:t>
      </w:r>
      <w:r w:rsidRPr="00845581">
        <w:rPr>
          <w:rFonts w:ascii="Verdana" w:eastAsia="Arial Unicode MS" w:hAnsi="Verdana" w:cs="Arial"/>
          <w:sz w:val="20"/>
          <w:szCs w:val="20"/>
        </w:rPr>
        <w:t xml:space="preserve">financeiras 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729E9">
        <w:rPr>
          <w:rFonts w:ascii="Verdana" w:eastAsia="Arial Unicode MS" w:hAnsi="Verdana"/>
          <w:sz w:val="20"/>
          <w:szCs w:val="20"/>
        </w:rPr>
        <w:t xml:space="preserve">AA </w:t>
      </w:r>
      <w:r w:rsidRPr="00594869">
        <w:rPr>
          <w:rFonts w:ascii="Verdana" w:eastAsia="Arial Unicode MS" w:hAnsi="Verdana" w:cs="Arial"/>
          <w:sz w:val="20"/>
          <w:szCs w:val="20"/>
        </w:rPr>
        <w:t xml:space="preserve">ou equivalente em escala local, pela S&amp;P, Moody’s ou Fitch, sendo certo que, para as instituições financeiras que sejam filiais de instituições estrangeiras e não possuam avaliação de risco de crédito no Brasil, deverá ser considerado o </w:t>
      </w:r>
      <w:r w:rsidRPr="00EE3FD7">
        <w:rPr>
          <w:rFonts w:ascii="Verdana" w:eastAsia="Arial Unicode MS" w:hAnsi="Verdana"/>
          <w:i/>
          <w:sz w:val="20"/>
          <w:szCs w:val="20"/>
        </w:rPr>
        <w:t>rating</w:t>
      </w:r>
      <w:r w:rsidRPr="00594869">
        <w:rPr>
          <w:rFonts w:ascii="Verdana" w:eastAsia="Arial Unicode MS" w:hAnsi="Verdana" w:cs="Arial"/>
          <w:sz w:val="20"/>
          <w:szCs w:val="20"/>
        </w:rPr>
        <w:t xml:space="preserve"> em escala global de sua matriz</w:t>
      </w:r>
      <w:r w:rsidR="008369AA">
        <w:rPr>
          <w:rFonts w:ascii="Verdana" w:eastAsia="Arial Unicode MS" w:hAnsi="Verdana" w:cs="Arial"/>
          <w:sz w:val="20"/>
          <w:szCs w:val="20"/>
        </w:rPr>
        <w:t xml:space="preserve">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Fianças Bancárias</w:t>
      </w:r>
      <w:r w:rsidRPr="00594869">
        <w:rPr>
          <w:rFonts w:ascii="Verdana" w:eastAsia="Arial Unicode MS" w:hAnsi="Verdana" w:cs="Arial"/>
          <w:sz w:val="20"/>
          <w:szCs w:val="20"/>
        </w:rPr>
        <w:t>”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conjunto com as Garantias Reais, “</w:t>
      </w:r>
      <w:r w:rsidRPr="00594869">
        <w:rPr>
          <w:rFonts w:ascii="Verdana" w:eastAsia="Arial Unicode MS" w:hAnsi="Verdana" w:cs="Arial"/>
          <w:sz w:val="20"/>
          <w:szCs w:val="20"/>
          <w:u w:val="single"/>
        </w:rPr>
        <w:t>Garantias</w:t>
      </w:r>
      <w:r w:rsidRPr="00594869">
        <w:rPr>
          <w:rFonts w:ascii="Verdana" w:eastAsia="Arial Unicode MS" w:hAnsi="Verdana" w:cs="Arial"/>
          <w:sz w:val="20"/>
          <w:szCs w:val="20"/>
        </w:rPr>
        <w:t>”), para o fim de, em conjunto, nos termos da Cláusula 4.1</w:t>
      </w:r>
      <w:r w:rsidR="0001689C">
        <w:rPr>
          <w:rFonts w:ascii="Verdana" w:eastAsia="Arial Unicode MS" w:hAnsi="Verdana" w:cs="Arial"/>
          <w:sz w:val="20"/>
          <w:szCs w:val="20"/>
        </w:rPr>
        <w:t>6</w:t>
      </w:r>
      <w:r w:rsidRPr="00594869">
        <w:rPr>
          <w:rFonts w:ascii="Verdana" w:eastAsia="Arial Unicode MS" w:hAnsi="Verdana" w:cs="Arial"/>
          <w:sz w:val="20"/>
          <w:szCs w:val="20"/>
        </w:rPr>
        <w:t xml:space="preserve">.2 abaixo, garantir o pontual e integral pagamento </w:t>
      </w:r>
      <w:r w:rsidR="00BD4143">
        <w:rPr>
          <w:rFonts w:ascii="Verdana" w:eastAsia="Arial Unicode MS" w:hAnsi="Verdana" w:cs="Arial"/>
          <w:sz w:val="20"/>
          <w:szCs w:val="20"/>
        </w:rPr>
        <w:t>do Valor Garantido</w:t>
      </w:r>
      <w:r w:rsidR="0046473E">
        <w:rPr>
          <w:rFonts w:ascii="Verdana" w:eastAsia="Arial Unicode MS" w:hAnsi="Verdana" w:cs="Arial"/>
          <w:sz w:val="20"/>
          <w:szCs w:val="20"/>
        </w:rPr>
        <w:t>.</w:t>
      </w:r>
    </w:p>
    <w:p w:rsidR="00DD7569" w:rsidRPr="00594869" w:rsidRDefault="00DD7569" w:rsidP="00EE3FD7">
      <w:pPr>
        <w:pStyle w:val="PargrafodaLista"/>
        <w:ind w:left="0"/>
        <w:jc w:val="both"/>
        <w:rPr>
          <w:rFonts w:ascii="Verdana" w:eastAsia="Arial Unicode MS" w:hAnsi="Verdana" w:cs="Arial"/>
          <w:sz w:val="20"/>
          <w:szCs w:val="20"/>
        </w:rPr>
      </w:pPr>
    </w:p>
    <w:p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serão firmadas por meio de uma ou mais cartas de fiança, nos termos constantes do Anexo </w:t>
      </w:r>
      <w:r w:rsidR="00D32E64" w:rsidRPr="00594869">
        <w:rPr>
          <w:rFonts w:ascii="Verdana" w:eastAsia="Arial Unicode MS" w:hAnsi="Verdana" w:cs="Arial"/>
          <w:sz w:val="20"/>
          <w:szCs w:val="20"/>
        </w:rPr>
        <w:t>I</w:t>
      </w:r>
      <w:r w:rsidR="004710B4" w:rsidRPr="00594869">
        <w:rPr>
          <w:rFonts w:ascii="Verdana" w:eastAsia="Arial Unicode MS" w:hAnsi="Verdana" w:cs="Arial"/>
          <w:sz w:val="20"/>
          <w:szCs w:val="20"/>
        </w:rPr>
        <w:t>II</w:t>
      </w:r>
      <w:r w:rsidRPr="00594869">
        <w:rPr>
          <w:rFonts w:ascii="Verdana" w:eastAsia="Arial Unicode MS" w:hAnsi="Verdana" w:cs="Arial"/>
          <w:sz w:val="20"/>
          <w:szCs w:val="20"/>
        </w:rPr>
        <w:t xml:space="preserve"> a esta Escritura de Emissão, que deverão, somados os percentuais </w:t>
      </w:r>
      <w:r w:rsidR="00BD4143">
        <w:rPr>
          <w:rFonts w:ascii="Verdana" w:eastAsia="Arial Unicode MS" w:hAnsi="Verdana" w:cs="Arial"/>
          <w:sz w:val="20"/>
          <w:szCs w:val="20"/>
        </w:rPr>
        <w:t>do Valor Garantido conforme objeto de</w:t>
      </w:r>
      <w:r w:rsidRPr="00594869">
        <w:rPr>
          <w:rFonts w:ascii="Verdana" w:eastAsia="Arial Unicode MS" w:hAnsi="Verdana" w:cs="Arial"/>
          <w:sz w:val="20"/>
          <w:szCs w:val="20"/>
        </w:rPr>
        <w:t xml:space="preserve"> cada carta de fiança, garantir o percentual de 100% (cem por cento)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 xml:space="preserve">, devendo as instituições financeiras prestadoras das Fianças Bancárias se responsabilizarem na qualidade de devedoras solidárias com a Emissora (e não entre si) e principais pagadoras, </w:t>
      </w:r>
      <w:r w:rsidRPr="003C67A0">
        <w:rPr>
          <w:rFonts w:ascii="Verdana" w:eastAsia="Arial Unicode MS" w:hAnsi="Verdana" w:cs="Arial"/>
          <w:sz w:val="20"/>
          <w:szCs w:val="20"/>
        </w:rPr>
        <w:t>respeitados os limites indicados nas respectivas cartas de fiança, com renúncia aos benefícios dos artigos 366, 827</w:t>
      </w:r>
      <w:r w:rsidR="002A5EA1" w:rsidRPr="003C67A0">
        <w:rPr>
          <w:rFonts w:ascii="Verdana" w:eastAsia="Arial Unicode MS" w:hAnsi="Verdana" w:cs="Arial"/>
          <w:sz w:val="20"/>
          <w:szCs w:val="20"/>
        </w:rPr>
        <w:t>, 837</w:t>
      </w:r>
      <w:r w:rsidRPr="003C67A0">
        <w:rPr>
          <w:rFonts w:ascii="Verdana" w:eastAsia="Arial Unicode MS" w:hAnsi="Verdana" w:cs="Arial"/>
          <w:sz w:val="20"/>
          <w:szCs w:val="20"/>
        </w:rPr>
        <w:t xml:space="preserve"> e 838 do</w:t>
      </w:r>
      <w:r w:rsidRPr="00594869">
        <w:rPr>
          <w:rFonts w:ascii="Verdana" w:eastAsia="Arial Unicode MS" w:hAnsi="Verdana" w:cs="Arial"/>
          <w:sz w:val="20"/>
          <w:szCs w:val="20"/>
        </w:rPr>
        <w:t xml:space="preserve"> Código Civil, pelo fiel, exato e integral cumprimento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w:t>
      </w:r>
    </w:p>
    <w:p w:rsidR="00DD7569" w:rsidRPr="00594869" w:rsidRDefault="00DD7569" w:rsidP="001C5BD6">
      <w:pPr>
        <w:pStyle w:val="PargrafodaLista1"/>
        <w:numPr>
          <w:ilvl w:val="0"/>
          <w:numId w:val="0"/>
        </w:numPr>
        <w:jc w:val="both"/>
        <w:rPr>
          <w:rFonts w:ascii="Verdana" w:eastAsia="Arial Unicode MS" w:hAnsi="Verdana" w:cs="Arial"/>
          <w:sz w:val="20"/>
          <w:szCs w:val="20"/>
        </w:rPr>
      </w:pPr>
    </w:p>
    <w:p w:rsidR="00A5331C" w:rsidRPr="00594869" w:rsidRDefault="00DD7569" w:rsidP="0031735D">
      <w:pPr>
        <w:pStyle w:val="PargrafodaLista"/>
        <w:widowControl w:val="0"/>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Fianças Bancárias serão integralmente exoneradas pelo Agente Fiduciário</w:t>
      </w:r>
      <w:r w:rsidR="005F448A">
        <w:rPr>
          <w:rFonts w:ascii="Verdana" w:eastAsia="Arial Unicode MS" w:hAnsi="Verdana" w:cs="Arial"/>
          <w:sz w:val="20"/>
          <w:szCs w:val="20"/>
        </w:rPr>
        <w:t xml:space="preserve"> </w:t>
      </w:r>
      <w:r w:rsidR="00E14219">
        <w:rPr>
          <w:rFonts w:ascii="Verdana" w:eastAsia="Arial Unicode MS" w:hAnsi="Verdana" w:cs="Arial"/>
          <w:sz w:val="20"/>
          <w:szCs w:val="20"/>
        </w:rPr>
        <w:t>mediante cumprimento de</w:t>
      </w:r>
      <w:r w:rsidR="0081342B">
        <w:rPr>
          <w:rFonts w:ascii="Verdana" w:eastAsia="Arial Unicode MS" w:hAnsi="Verdana" w:cs="Arial"/>
          <w:sz w:val="20"/>
          <w:szCs w:val="20"/>
        </w:rPr>
        <w:t xml:space="preserve"> </w:t>
      </w:r>
      <w:r w:rsidR="004A3F5F" w:rsidRPr="00594869">
        <w:rPr>
          <w:rFonts w:ascii="Verdana" w:eastAsia="Arial Unicode MS" w:hAnsi="Verdana" w:cs="Arial"/>
          <w:sz w:val="20"/>
          <w:szCs w:val="20"/>
        </w:rPr>
        <w:t>tod</w:t>
      </w:r>
      <w:r w:rsidR="004F140D" w:rsidRPr="00594869">
        <w:rPr>
          <w:rFonts w:ascii="Verdana" w:eastAsia="Arial Unicode MS" w:hAnsi="Verdana" w:cs="Arial"/>
          <w:sz w:val="20"/>
          <w:szCs w:val="20"/>
        </w:rPr>
        <w:t xml:space="preserve">as </w:t>
      </w:r>
      <w:r w:rsidR="004A3F5F" w:rsidRPr="00594869">
        <w:rPr>
          <w:rFonts w:ascii="Verdana" w:eastAsia="Arial Unicode MS" w:hAnsi="Verdana" w:cs="Arial"/>
          <w:sz w:val="20"/>
          <w:szCs w:val="20"/>
        </w:rPr>
        <w:t xml:space="preserve">as </w:t>
      </w:r>
      <w:r w:rsidR="004F140D" w:rsidRPr="00594869">
        <w:rPr>
          <w:rFonts w:ascii="Verdana" w:eastAsia="Arial Unicode MS" w:hAnsi="Verdana" w:cs="Arial"/>
          <w:sz w:val="20"/>
          <w:szCs w:val="20"/>
        </w:rPr>
        <w:t>condições</w:t>
      </w:r>
      <w:r w:rsidR="004A3F5F" w:rsidRPr="00594869">
        <w:rPr>
          <w:rFonts w:ascii="Verdana" w:eastAsia="Arial Unicode MS" w:hAnsi="Verdana" w:cs="Arial"/>
          <w:sz w:val="20"/>
          <w:szCs w:val="20"/>
        </w:rPr>
        <w:t xml:space="preserve"> para Conclusão do Projeto, conforme dispostas na Cláusula 4.1</w:t>
      </w:r>
      <w:r w:rsidR="0001689C">
        <w:rPr>
          <w:rFonts w:ascii="Verdana" w:eastAsia="Arial Unicode MS" w:hAnsi="Verdana" w:cs="Arial"/>
          <w:sz w:val="20"/>
          <w:szCs w:val="20"/>
        </w:rPr>
        <w:t>7</w:t>
      </w:r>
      <w:r w:rsidR="004A3F5F" w:rsidRPr="00594869">
        <w:rPr>
          <w:rFonts w:ascii="Verdana" w:eastAsia="Arial Unicode MS" w:hAnsi="Verdana" w:cs="Arial"/>
          <w:sz w:val="20"/>
          <w:szCs w:val="20"/>
        </w:rPr>
        <w:t>.</w:t>
      </w:r>
      <w:r w:rsidR="007B5BFE">
        <w:rPr>
          <w:rFonts w:ascii="Verdana" w:eastAsia="Arial Unicode MS" w:hAnsi="Verdana" w:cs="Arial"/>
          <w:sz w:val="20"/>
          <w:szCs w:val="20"/>
        </w:rPr>
        <w:t xml:space="preserve"> </w:t>
      </w:r>
      <w:r w:rsidR="00E14219">
        <w:rPr>
          <w:rFonts w:ascii="Verdana" w:eastAsia="Arial Unicode MS" w:hAnsi="Verdana" w:cs="Arial"/>
          <w:sz w:val="20"/>
          <w:szCs w:val="20"/>
        </w:rPr>
        <w:t xml:space="preserve">O processo de </w:t>
      </w:r>
      <w:r w:rsidR="00E96A6D">
        <w:rPr>
          <w:rFonts w:ascii="Verdana" w:eastAsia="Arial Unicode MS" w:hAnsi="Verdana" w:cs="Arial"/>
          <w:sz w:val="20"/>
          <w:szCs w:val="20"/>
        </w:rPr>
        <w:t xml:space="preserve">liberação das Fianças Bancárias deverá ser </w:t>
      </w:r>
      <w:r w:rsidR="00E14219">
        <w:rPr>
          <w:rFonts w:ascii="Verdana" w:eastAsia="Arial Unicode MS" w:hAnsi="Verdana" w:cs="Arial"/>
          <w:sz w:val="20"/>
          <w:szCs w:val="20"/>
        </w:rPr>
        <w:t xml:space="preserve">iniciado pela Emissora por meio do envio, ao Agente Fiduciário, de </w:t>
      </w:r>
      <w:r w:rsidR="00E14219" w:rsidRPr="00ED7121">
        <w:rPr>
          <w:rFonts w:ascii="Verdana" w:eastAsia="Arial Unicode MS" w:hAnsi="Verdana" w:cs="Tahoma"/>
          <w:sz w:val="20"/>
          <w:szCs w:val="20"/>
        </w:rPr>
        <w:t xml:space="preserve">declaração </w:t>
      </w:r>
      <w:r w:rsidR="00E14219">
        <w:rPr>
          <w:rFonts w:ascii="Verdana" w:eastAsia="Arial Unicode MS" w:hAnsi="Verdana" w:cs="Tahoma"/>
          <w:sz w:val="20"/>
          <w:szCs w:val="20"/>
        </w:rPr>
        <w:t>nos moldes do Anexo V a esta Escritura de Emissão (“</w:t>
      </w:r>
      <w:r w:rsidR="00E14219" w:rsidRPr="00BD28BE">
        <w:rPr>
          <w:rFonts w:ascii="Verdana" w:eastAsia="Arial Unicode MS" w:hAnsi="Verdana" w:cs="Tahoma"/>
          <w:sz w:val="20"/>
          <w:szCs w:val="20"/>
          <w:u w:val="single"/>
        </w:rPr>
        <w:t xml:space="preserve">Declaração de Cumprimento da Conclusão do </w:t>
      </w:r>
      <w:r w:rsidR="00E14219" w:rsidRPr="00980486">
        <w:rPr>
          <w:rFonts w:ascii="Verdana" w:eastAsia="Arial Unicode MS" w:hAnsi="Verdana" w:cs="Tahoma"/>
          <w:sz w:val="20"/>
          <w:szCs w:val="20"/>
          <w:u w:val="single"/>
        </w:rPr>
        <w:t>Projeto</w:t>
      </w:r>
      <w:r w:rsidR="00E14219" w:rsidRPr="00980486">
        <w:rPr>
          <w:rFonts w:ascii="Verdana" w:eastAsia="Arial Unicode MS" w:hAnsi="Verdana" w:cs="Tahoma"/>
          <w:sz w:val="20"/>
          <w:szCs w:val="20"/>
        </w:rPr>
        <w:t xml:space="preserve">”). O Agente Fiduciário, em </w:t>
      </w:r>
      <w:r w:rsidR="0052194E" w:rsidRPr="00FE2805">
        <w:rPr>
          <w:rFonts w:ascii="Verdana" w:eastAsia="Arial Unicode MS" w:hAnsi="Verdana" w:cs="Tahoma"/>
          <w:sz w:val="20"/>
          <w:szCs w:val="20"/>
        </w:rPr>
        <w:t>10</w:t>
      </w:r>
      <w:r w:rsidR="00C25A20" w:rsidRPr="00FE2805">
        <w:rPr>
          <w:rFonts w:ascii="Verdana" w:eastAsia="Arial Unicode MS" w:hAnsi="Verdana" w:cs="Tahoma"/>
          <w:sz w:val="20"/>
          <w:szCs w:val="20"/>
        </w:rPr>
        <w:t xml:space="preserve"> </w:t>
      </w:r>
      <w:r w:rsidR="00E14219" w:rsidRPr="00FE2805">
        <w:rPr>
          <w:rFonts w:ascii="Verdana" w:eastAsia="Arial Unicode MS" w:hAnsi="Verdana" w:cs="Tahoma"/>
          <w:sz w:val="20"/>
          <w:szCs w:val="20"/>
        </w:rPr>
        <w:t>(</w:t>
      </w:r>
      <w:r w:rsidR="0052194E" w:rsidRPr="00FE2805">
        <w:rPr>
          <w:rFonts w:ascii="Verdana" w:eastAsia="Arial Unicode MS" w:hAnsi="Verdana" w:cs="Tahoma"/>
          <w:sz w:val="20"/>
          <w:szCs w:val="20"/>
        </w:rPr>
        <w:t>dez</w:t>
      </w:r>
      <w:r w:rsidR="00E14219" w:rsidRPr="00FE2805">
        <w:rPr>
          <w:rFonts w:ascii="Verdana" w:eastAsia="Arial Unicode MS" w:hAnsi="Verdana" w:cs="Tahoma"/>
          <w:sz w:val="20"/>
          <w:szCs w:val="20"/>
        </w:rPr>
        <w:t>)</w:t>
      </w:r>
      <w:r w:rsidR="00E14219" w:rsidRPr="00980486">
        <w:rPr>
          <w:rFonts w:ascii="Verdana" w:eastAsia="Arial Unicode MS" w:hAnsi="Verdana" w:cs="Tahoma"/>
          <w:sz w:val="20"/>
          <w:szCs w:val="20"/>
        </w:rPr>
        <w:t xml:space="preserve"> Dias Úteis contados do recebimento da</w:t>
      </w:r>
      <w:r w:rsidR="00E14219">
        <w:rPr>
          <w:rFonts w:ascii="Verdana" w:eastAsia="Arial Unicode MS" w:hAnsi="Verdana" w:cs="Tahoma"/>
          <w:sz w:val="20"/>
          <w:szCs w:val="20"/>
        </w:rPr>
        <w:t xml:space="preserve"> Declaração de Cumprimento da Conclusão do Projeto, deverá proceder à avaliação acerca do atendimento das condições de Conclusão do Projeto e, caso confirmado o atendimento de tais requisitos,</w:t>
      </w:r>
      <w:r w:rsidR="00E14219">
        <w:rPr>
          <w:rFonts w:ascii="Verdana" w:eastAsia="Arial Unicode MS" w:hAnsi="Verdana" w:cs="Arial"/>
          <w:sz w:val="20"/>
          <w:szCs w:val="20"/>
        </w:rPr>
        <w:t xml:space="preserve"> formalizará a liberação integral das Fianças Bancárias através da entrega, à Emissora, </w:t>
      </w:r>
      <w:r w:rsidR="00DA4400">
        <w:rPr>
          <w:rFonts w:ascii="Verdana" w:eastAsia="Arial Unicode MS" w:hAnsi="Verdana" w:cs="Arial"/>
          <w:sz w:val="20"/>
          <w:szCs w:val="20"/>
        </w:rPr>
        <w:t>das</w:t>
      </w:r>
      <w:r w:rsidR="007B5BFE">
        <w:rPr>
          <w:rFonts w:ascii="Verdana" w:eastAsia="Arial Unicode MS" w:hAnsi="Verdana" w:cs="Arial"/>
          <w:sz w:val="20"/>
          <w:szCs w:val="20"/>
        </w:rPr>
        <w:t xml:space="preserve"> vias originais das</w:t>
      </w:r>
      <w:r w:rsidR="00DA4400">
        <w:rPr>
          <w:rFonts w:ascii="Verdana" w:eastAsia="Arial Unicode MS" w:hAnsi="Verdana" w:cs="Arial"/>
          <w:sz w:val="20"/>
          <w:szCs w:val="20"/>
        </w:rPr>
        <w:t xml:space="preserve"> respectivas cartas de fiança</w:t>
      </w:r>
      <w:r w:rsidR="00E96A6D">
        <w:rPr>
          <w:rFonts w:ascii="Verdana" w:eastAsia="Arial Unicode MS" w:hAnsi="Verdana" w:cs="Arial"/>
          <w:sz w:val="20"/>
          <w:szCs w:val="20"/>
        </w:rPr>
        <w:t>.</w:t>
      </w:r>
      <w:r w:rsidR="00C25A20">
        <w:rPr>
          <w:rFonts w:ascii="Verdana" w:eastAsia="Arial Unicode MS" w:hAnsi="Verdana" w:cs="Arial"/>
          <w:sz w:val="20"/>
          <w:szCs w:val="20"/>
        </w:rPr>
        <w:t xml:space="preserve"> </w:t>
      </w:r>
    </w:p>
    <w:p w:rsidR="00DD7569" w:rsidRPr="00594869" w:rsidRDefault="00DD7569" w:rsidP="00EE3FD7">
      <w:pPr>
        <w:pStyle w:val="PargrafodaLista1"/>
        <w:numPr>
          <w:ilvl w:val="0"/>
          <w:numId w:val="0"/>
        </w:numPr>
        <w:ind w:left="709" w:hanging="709"/>
        <w:jc w:val="both"/>
        <w:rPr>
          <w:rFonts w:ascii="Verdana" w:eastAsia="Arial Unicode MS" w:hAnsi="Verdana" w:cs="Arial"/>
          <w:sz w:val="20"/>
          <w:szCs w:val="20"/>
        </w:rPr>
      </w:pPr>
    </w:p>
    <w:p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qualquer circunstância, o Agente Fiduciário somente deverá proceder com a liberação das Fianças Bancárias caso não tenha conhecimento acerca da ocorrência de um Evento de Inadimplemento </w:t>
      </w:r>
      <w:r w:rsidR="00B046AF" w:rsidRPr="00594869">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ou, caso tenha notificado a Emissora previamente à liberação das Fianças Bancárias acerca da ocorrência de um Evento de Inadimplemento, este Evento de Inadimplemento já tenha sido resolvido nos termos desta Escritura de Emissão.</w:t>
      </w:r>
    </w:p>
    <w:p w:rsidR="00DD7569" w:rsidRPr="00594869" w:rsidRDefault="00DD7569" w:rsidP="001C5BD6">
      <w:pPr>
        <w:pStyle w:val="PargrafodaLista1"/>
        <w:numPr>
          <w:ilvl w:val="0"/>
          <w:numId w:val="0"/>
        </w:numPr>
        <w:jc w:val="both"/>
        <w:rPr>
          <w:rFonts w:ascii="Verdana" w:eastAsia="Arial Unicode MS" w:hAnsi="Verdana" w:cs="Arial"/>
          <w:sz w:val="20"/>
          <w:szCs w:val="20"/>
        </w:rPr>
      </w:pPr>
    </w:p>
    <w:p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As Fianças Bancárias deverão ser emitidas com validade mínima de </w:t>
      </w:r>
      <w:r w:rsidR="00244F12" w:rsidRPr="00594869">
        <w:rPr>
          <w:rFonts w:ascii="Verdana" w:eastAsia="Arial Unicode MS" w:hAnsi="Verdana"/>
          <w:sz w:val="20"/>
          <w:szCs w:val="20"/>
        </w:rPr>
        <w:t>24</w:t>
      </w:r>
      <w:r w:rsidR="00C25A20">
        <w:rPr>
          <w:rFonts w:ascii="Verdana" w:eastAsia="Arial Unicode MS" w:hAnsi="Verdana"/>
          <w:sz w:val="20"/>
          <w:szCs w:val="20"/>
        </w:rPr>
        <w:t xml:space="preserve"> </w:t>
      </w:r>
      <w:r w:rsidR="006D34E0" w:rsidRPr="00594869">
        <w:rPr>
          <w:rFonts w:ascii="Verdana" w:eastAsia="Arial Unicode MS" w:hAnsi="Verdana" w:cs="Arial"/>
          <w:sz w:val="20"/>
          <w:szCs w:val="20"/>
        </w:rPr>
        <w:t>(</w:t>
      </w:r>
      <w:r w:rsidR="006D34E0" w:rsidRPr="00594869">
        <w:rPr>
          <w:rFonts w:ascii="Verdana" w:eastAsia="Arial Unicode MS" w:hAnsi="Verdana"/>
          <w:sz w:val="20"/>
          <w:szCs w:val="20"/>
        </w:rPr>
        <w:t>vinte e quatro</w:t>
      </w:r>
      <w:r w:rsidR="006D34E0"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meses a contar da data de sua emissão. </w:t>
      </w:r>
    </w:p>
    <w:p w:rsidR="00DD7569" w:rsidRPr="00594869" w:rsidRDefault="00DD7569" w:rsidP="001C5BD6">
      <w:pPr>
        <w:pStyle w:val="PargrafodaLista1"/>
        <w:numPr>
          <w:ilvl w:val="0"/>
          <w:numId w:val="0"/>
        </w:numPr>
        <w:jc w:val="both"/>
        <w:rPr>
          <w:rFonts w:ascii="Verdana" w:eastAsia="Arial Unicode MS" w:hAnsi="Verdana" w:cs="Arial"/>
          <w:sz w:val="20"/>
          <w:szCs w:val="20"/>
        </w:rPr>
      </w:pPr>
    </w:p>
    <w:p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Na hipótese de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046AAD">
        <w:rPr>
          <w:rFonts w:ascii="Verdana" w:eastAsia="Arial Unicode MS" w:hAnsi="Verdana" w:cs="Arial"/>
          <w:sz w:val="20"/>
          <w:szCs w:val="20"/>
        </w:rPr>
        <w:t>3</w:t>
      </w:r>
      <w:r w:rsidRPr="00594869">
        <w:rPr>
          <w:rFonts w:ascii="Verdana" w:eastAsia="Arial Unicode MS" w:hAnsi="Verdana" w:cs="Arial"/>
          <w:sz w:val="20"/>
          <w:szCs w:val="20"/>
        </w:rPr>
        <w:t xml:space="preserve"> acima, ou a quitação integral das Debêntures não ocorrerem em até </w:t>
      </w:r>
      <w:r w:rsidR="00244F12" w:rsidRPr="00594869">
        <w:rPr>
          <w:rFonts w:ascii="Verdana" w:eastAsia="Arial Unicode MS" w:hAnsi="Verdana"/>
          <w:sz w:val="20"/>
          <w:szCs w:val="20"/>
        </w:rPr>
        <w:t>90</w:t>
      </w:r>
      <w:r w:rsidR="00C25A20">
        <w:rPr>
          <w:rFonts w:ascii="Verdana" w:eastAsia="Arial Unicode MS" w:hAnsi="Verdana"/>
          <w:sz w:val="20"/>
          <w:szCs w:val="20"/>
        </w:rPr>
        <w:t xml:space="preserve"> </w:t>
      </w:r>
      <w:r w:rsidR="0095764E" w:rsidRPr="00594869">
        <w:rPr>
          <w:rFonts w:ascii="Verdana" w:eastAsia="Arial Unicode MS" w:hAnsi="Verdana" w:cs="Arial"/>
          <w:sz w:val="20"/>
          <w:szCs w:val="20"/>
        </w:rPr>
        <w:t>(</w:t>
      </w:r>
      <w:r w:rsidR="0095764E" w:rsidRPr="00594869">
        <w:rPr>
          <w:rFonts w:ascii="Verdana" w:eastAsia="Arial Unicode MS" w:hAnsi="Verdana"/>
          <w:sz w:val="20"/>
          <w:szCs w:val="20"/>
        </w:rPr>
        <w:t>noventa</w:t>
      </w:r>
      <w:r w:rsidR="0095764E"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dias antes da data de vencimento das Fianças Bancárias, a Emissora deverá renová-las ou substituí-las por novas Fianças Bancárias, em até </w:t>
      </w:r>
      <w:r w:rsidR="00397ADF" w:rsidRPr="00EE3FD7">
        <w:rPr>
          <w:rFonts w:ascii="Verdana" w:eastAsia="Arial Unicode MS" w:hAnsi="Verdana"/>
          <w:sz w:val="20"/>
          <w:szCs w:val="20"/>
        </w:rPr>
        <w:t>90</w:t>
      </w:r>
      <w:r w:rsidR="00346D68">
        <w:rPr>
          <w:rFonts w:ascii="Verdana" w:eastAsia="Arial Unicode MS" w:hAnsi="Verdana"/>
          <w:sz w:val="20"/>
          <w:szCs w:val="20"/>
        </w:rPr>
        <w:t xml:space="preserve"> </w:t>
      </w:r>
      <w:r w:rsidR="00397ADF" w:rsidRPr="00EE3FD7">
        <w:rPr>
          <w:rFonts w:ascii="Verdana" w:eastAsia="Arial Unicode MS" w:hAnsi="Verdana" w:cs="Arial"/>
          <w:sz w:val="20"/>
          <w:szCs w:val="20"/>
        </w:rPr>
        <w:t>(</w:t>
      </w:r>
      <w:r w:rsidR="00397ADF" w:rsidRPr="00EE3FD7">
        <w:rPr>
          <w:rFonts w:ascii="Verdana" w:eastAsia="Arial Unicode MS" w:hAnsi="Verdana"/>
          <w:sz w:val="20"/>
          <w:szCs w:val="20"/>
        </w:rPr>
        <w:t>noventa</w:t>
      </w:r>
      <w:r w:rsidR="00397ADF" w:rsidRPr="00EE3FD7">
        <w:rPr>
          <w:rFonts w:ascii="Verdana" w:eastAsia="Arial Unicode MS" w:hAnsi="Verdana" w:cs="Arial"/>
          <w:sz w:val="20"/>
          <w:szCs w:val="20"/>
        </w:rPr>
        <w:t>)</w:t>
      </w:r>
      <w:r w:rsidR="0081342B">
        <w:rPr>
          <w:rFonts w:ascii="Verdana" w:eastAsia="Arial Unicode MS" w:hAnsi="Verdana" w:cs="Arial"/>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de sua data de vencimento, </w:t>
      </w:r>
      <w:r w:rsidR="005E1308" w:rsidRPr="00594869">
        <w:rPr>
          <w:rFonts w:ascii="Verdana" w:eastAsia="Arial Unicode MS" w:hAnsi="Verdana" w:cs="Arial"/>
          <w:sz w:val="20"/>
          <w:szCs w:val="20"/>
        </w:rPr>
        <w:t>n</w:t>
      </w:r>
      <w:r w:rsidRPr="00594869">
        <w:rPr>
          <w:rFonts w:ascii="Verdana" w:eastAsia="Arial Unicode MS" w:hAnsi="Verdana" w:cs="Arial"/>
          <w:sz w:val="20"/>
          <w:szCs w:val="20"/>
        </w:rPr>
        <w:t xml:space="preserve">os mesmos termos e condições </w:t>
      </w:r>
      <w:r w:rsidR="005E1308" w:rsidRPr="00594869">
        <w:rPr>
          <w:rFonts w:ascii="Verdana" w:eastAsia="Arial Unicode MS" w:hAnsi="Verdana" w:cs="Arial"/>
          <w:sz w:val="20"/>
          <w:szCs w:val="20"/>
        </w:rPr>
        <w:t xml:space="preserve">previstos </w:t>
      </w:r>
      <w:r w:rsidR="005C7D38" w:rsidRPr="00594869">
        <w:rPr>
          <w:rFonts w:ascii="Verdana" w:eastAsia="Arial Unicode MS" w:hAnsi="Verdana" w:cs="Arial"/>
          <w:sz w:val="20"/>
          <w:szCs w:val="20"/>
        </w:rPr>
        <w:t>n</w:t>
      </w:r>
      <w:r w:rsidR="005C7D38">
        <w:rPr>
          <w:rFonts w:ascii="Verdana" w:eastAsia="Arial Unicode MS" w:hAnsi="Verdana" w:cs="Arial"/>
          <w:sz w:val="20"/>
          <w:szCs w:val="20"/>
        </w:rPr>
        <w:t>esta</w:t>
      </w:r>
      <w:r w:rsidR="0081342B">
        <w:rPr>
          <w:rFonts w:ascii="Verdana" w:eastAsia="Arial Unicode MS" w:hAnsi="Verdana" w:cs="Arial"/>
          <w:sz w:val="20"/>
          <w:szCs w:val="20"/>
        </w:rPr>
        <w:t xml:space="preserve"> </w:t>
      </w:r>
      <w:r w:rsidR="005E1308" w:rsidRPr="00594869">
        <w:rPr>
          <w:rFonts w:ascii="Verdana" w:eastAsia="Arial Unicode MS" w:hAnsi="Verdana" w:cs="Arial"/>
          <w:sz w:val="20"/>
          <w:szCs w:val="20"/>
        </w:rPr>
        <w:t>Escritura</w:t>
      </w:r>
      <w:r w:rsidR="005C7D38">
        <w:rPr>
          <w:rFonts w:ascii="Verdana" w:eastAsia="Arial Unicode MS" w:hAnsi="Verdana" w:cs="Arial"/>
          <w:sz w:val="20"/>
          <w:szCs w:val="20"/>
        </w:rPr>
        <w:t xml:space="preserve"> de Emissão</w:t>
      </w:r>
      <w:r w:rsidRPr="00594869">
        <w:rPr>
          <w:rFonts w:ascii="Verdana" w:eastAsia="Arial Unicode MS" w:hAnsi="Verdana" w:cs="Arial"/>
          <w:sz w:val="20"/>
          <w:szCs w:val="20"/>
        </w:rPr>
        <w:t xml:space="preserve">, por um prazo mínimo de </w:t>
      </w:r>
      <w:r w:rsidR="005E1308" w:rsidRPr="00594869">
        <w:rPr>
          <w:rFonts w:ascii="Verdana" w:eastAsia="Arial Unicode MS" w:hAnsi="Verdana" w:cs="Arial"/>
          <w:sz w:val="20"/>
          <w:szCs w:val="20"/>
        </w:rPr>
        <w:t xml:space="preserve">validade de </w:t>
      </w:r>
      <w:r w:rsidR="009F6BB7" w:rsidRPr="00594869">
        <w:rPr>
          <w:rFonts w:ascii="Verdana" w:eastAsia="Arial Unicode MS" w:hAnsi="Verdana" w:cs="Arial"/>
          <w:sz w:val="20"/>
          <w:szCs w:val="20"/>
        </w:rPr>
        <w:t xml:space="preserve">pelo menos </w:t>
      </w:r>
      <w:r w:rsidR="005E1308" w:rsidRPr="00594869">
        <w:rPr>
          <w:rFonts w:ascii="Verdana" w:eastAsia="Arial Unicode MS" w:hAnsi="Verdana" w:cs="Arial"/>
          <w:sz w:val="20"/>
          <w:szCs w:val="20"/>
        </w:rPr>
        <w:t>12 (doze)</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junto a </w:t>
      </w:r>
      <w:r w:rsidRPr="00845581">
        <w:rPr>
          <w:rFonts w:ascii="Verdana" w:eastAsia="Arial Unicode MS" w:hAnsi="Verdana" w:cs="Arial"/>
          <w:sz w:val="20"/>
          <w:szCs w:val="20"/>
        </w:rPr>
        <w:t xml:space="preserve">quaisquer das instituições financeiras </w:t>
      </w:r>
      <w:r w:rsidRPr="00845581">
        <w:rPr>
          <w:rFonts w:ascii="Verdana" w:eastAsia="Arial Unicode MS" w:hAnsi="Verdana"/>
          <w:sz w:val="20"/>
          <w:szCs w:val="20"/>
        </w:rPr>
        <w:t xml:space="preserve">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37AE6">
        <w:rPr>
          <w:rFonts w:ascii="Verdana" w:eastAsia="Arial Unicode MS" w:hAnsi="Verdana"/>
          <w:sz w:val="20"/>
          <w:szCs w:val="20"/>
        </w:rPr>
        <w:t>AA</w:t>
      </w:r>
      <w:r w:rsidRPr="0056060F">
        <w:rPr>
          <w:rFonts w:ascii="Verdana" w:eastAsia="Arial Unicode MS" w:hAnsi="Verdana"/>
          <w:sz w:val="20"/>
          <w:szCs w:val="20"/>
        </w:rPr>
        <w:t xml:space="preserve"> ou equivalente em escala </w:t>
      </w:r>
      <w:r w:rsidRPr="00845581">
        <w:rPr>
          <w:rFonts w:ascii="Verdana" w:eastAsia="Arial Unicode MS" w:hAnsi="Verdana" w:cs="Arial"/>
          <w:sz w:val="20"/>
          <w:szCs w:val="20"/>
        </w:rPr>
        <w:t>local, pela S&amp;P, Moody’s</w:t>
      </w:r>
      <w:r w:rsidRPr="00594869">
        <w:rPr>
          <w:rFonts w:ascii="Verdana" w:eastAsia="Arial Unicode MS" w:hAnsi="Verdana" w:cs="Arial"/>
          <w:sz w:val="20"/>
          <w:szCs w:val="20"/>
        </w:rPr>
        <w:t xml:space="preserve"> ou Fitch</w:t>
      </w:r>
      <w:r w:rsidRPr="00594869">
        <w:rPr>
          <w:rFonts w:ascii="Verdana" w:hAnsi="Verdana" w:cs="Tahoma"/>
          <w:sz w:val="20"/>
          <w:szCs w:val="20"/>
        </w:rPr>
        <w:t>, na data da emissão da carta de fiança</w:t>
      </w:r>
      <w:r w:rsidRPr="00594869">
        <w:rPr>
          <w:rFonts w:ascii="Verdana" w:eastAsia="Arial Unicode MS" w:hAnsi="Verdana" w:cs="Arial"/>
          <w:sz w:val="20"/>
          <w:szCs w:val="20"/>
        </w:rPr>
        <w:t xml:space="preserve">. Referida renovação ou substituição deverá ser feita quantas vezes necessário, por um prazo mínimo, em cada renovação, de </w:t>
      </w:r>
      <w:r w:rsidR="005E1308" w:rsidRPr="00594869">
        <w:rPr>
          <w:rFonts w:ascii="Verdana" w:eastAsia="Arial Unicode MS" w:hAnsi="Verdana" w:cs="Arial"/>
          <w:sz w:val="20"/>
          <w:szCs w:val="20"/>
        </w:rPr>
        <w:t>1</w:t>
      </w:r>
      <w:r w:rsidR="005E1308" w:rsidRPr="00594869">
        <w:rPr>
          <w:rFonts w:ascii="Verdana" w:eastAsia="Arial Unicode MS" w:hAnsi="Verdana"/>
          <w:sz w:val="20"/>
          <w:szCs w:val="20"/>
        </w:rPr>
        <w:t>2</w:t>
      </w:r>
      <w:r w:rsidR="00C25A20">
        <w:rPr>
          <w:rFonts w:ascii="Verdana" w:eastAsia="Arial Unicode MS" w:hAnsi="Verdana"/>
          <w:sz w:val="20"/>
          <w:szCs w:val="20"/>
        </w:rPr>
        <w:t xml:space="preserve"> </w:t>
      </w:r>
      <w:r w:rsidR="005E1308" w:rsidRPr="00594869">
        <w:rPr>
          <w:rFonts w:ascii="Verdana" w:eastAsia="Arial Unicode MS" w:hAnsi="Verdana" w:cs="Arial"/>
          <w:sz w:val="20"/>
          <w:szCs w:val="20"/>
        </w:rPr>
        <w:t>(</w:t>
      </w:r>
      <w:r w:rsidR="005E1308" w:rsidRPr="00594869">
        <w:rPr>
          <w:rFonts w:ascii="Verdana" w:eastAsia="Arial Unicode MS" w:hAnsi="Verdana"/>
          <w:sz w:val="20"/>
          <w:szCs w:val="20"/>
        </w:rPr>
        <w:t>doze</w:t>
      </w:r>
      <w:r w:rsidR="005E1308" w:rsidRPr="00594869">
        <w:rPr>
          <w:rFonts w:ascii="Verdana" w:eastAsia="Arial Unicode MS" w:hAnsi="Verdana" w:cs="Arial"/>
          <w:sz w:val="20"/>
          <w:szCs w:val="20"/>
        </w:rPr>
        <w:t xml:space="preserve">) </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e sempre em até </w:t>
      </w:r>
      <w:r w:rsidR="005E1308" w:rsidRPr="00EE3FD7">
        <w:rPr>
          <w:rFonts w:ascii="Verdana" w:eastAsia="Arial Unicode MS" w:hAnsi="Verdana"/>
          <w:sz w:val="20"/>
          <w:szCs w:val="20"/>
        </w:rPr>
        <w:t>90</w:t>
      </w:r>
      <w:r w:rsidR="00C25A20">
        <w:rPr>
          <w:rFonts w:ascii="Verdana" w:eastAsia="Arial Unicode MS" w:hAnsi="Verdana"/>
          <w:sz w:val="20"/>
          <w:szCs w:val="20"/>
        </w:rPr>
        <w:t xml:space="preserve"> </w:t>
      </w:r>
      <w:r w:rsidR="005E1308" w:rsidRPr="00EE3FD7">
        <w:rPr>
          <w:rFonts w:ascii="Verdana" w:eastAsia="Arial Unicode MS" w:hAnsi="Verdana"/>
          <w:sz w:val="20"/>
          <w:szCs w:val="20"/>
        </w:rPr>
        <w:t>(noventa)</w:t>
      </w:r>
      <w:r w:rsidR="0052588F">
        <w:rPr>
          <w:rFonts w:ascii="Verdana" w:eastAsia="Arial Unicode MS" w:hAnsi="Verdana"/>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da data de vencimento das Fianças Bancárias, para que as Debêntures permaneçam garantidas até que ocorram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4F140D" w:rsidRPr="00594869">
        <w:rPr>
          <w:rFonts w:ascii="Verdana" w:eastAsia="Arial Unicode MS" w:hAnsi="Verdana" w:cs="Arial"/>
          <w:sz w:val="20"/>
          <w:szCs w:val="20"/>
        </w:rPr>
        <w:t>3</w:t>
      </w:r>
      <w:r w:rsidRPr="00594869">
        <w:rPr>
          <w:rFonts w:ascii="Verdana" w:eastAsia="Arial Unicode MS" w:hAnsi="Verdana" w:cs="Arial"/>
          <w:sz w:val="20"/>
          <w:szCs w:val="20"/>
        </w:rPr>
        <w:t xml:space="preserve"> acima, ou até a quitação integral das Debêntures, o que ocorrer primeiro e conforme aplicável.</w:t>
      </w:r>
    </w:p>
    <w:p w:rsidR="00DD7569" w:rsidRPr="00594869" w:rsidRDefault="00DD7569" w:rsidP="001C5BD6">
      <w:pPr>
        <w:pStyle w:val="PargrafodaLista1"/>
        <w:numPr>
          <w:ilvl w:val="0"/>
          <w:numId w:val="0"/>
        </w:numPr>
        <w:jc w:val="both"/>
        <w:rPr>
          <w:rFonts w:ascii="Verdana" w:eastAsia="Arial Unicode MS" w:hAnsi="Verdana" w:cs="Arial"/>
          <w:sz w:val="20"/>
          <w:szCs w:val="20"/>
        </w:rPr>
      </w:pPr>
    </w:p>
    <w:p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Caberá ao Agente Fiduciário requerer a execução, judicial ou extrajudicial, das Fianças Bancárias, quantas vezes forem necessárias até a integral e efetiva liquidação do saldo devedor </w:t>
      </w:r>
      <w:r w:rsidR="00617B04" w:rsidRPr="00594869">
        <w:rPr>
          <w:rFonts w:ascii="Verdana" w:eastAsia="Arial Unicode MS" w:hAnsi="Verdana" w:cs="Arial"/>
          <w:sz w:val="20"/>
          <w:szCs w:val="20"/>
        </w:rPr>
        <w:t>do Valor Garantido</w:t>
      </w:r>
      <w:r w:rsidRPr="00594869">
        <w:rPr>
          <w:rFonts w:ascii="Verdana" w:eastAsia="Arial Unicode MS" w:hAnsi="Verdana" w:cs="Arial"/>
          <w:sz w:val="20"/>
          <w:szCs w:val="20"/>
        </w:rPr>
        <w:t>, em caso de inadimplemento de obrigações pecuniárias, vencimento antecipado das Debêntures, ou ainda, em caso de não pagamento das Debêntures na Data de Vencimento, nos termos desta Escritura de Emissão.</w:t>
      </w:r>
    </w:p>
    <w:p w:rsidR="00DD7569" w:rsidRPr="00594869" w:rsidRDefault="00DD7569" w:rsidP="001C5BD6">
      <w:pPr>
        <w:pStyle w:val="PargrafodaLista1"/>
        <w:numPr>
          <w:ilvl w:val="0"/>
          <w:numId w:val="0"/>
        </w:numPr>
        <w:jc w:val="both"/>
        <w:rPr>
          <w:rFonts w:ascii="Verdana" w:eastAsia="Arial Unicode MS" w:hAnsi="Verdana" w:cs="Arial"/>
          <w:sz w:val="20"/>
          <w:szCs w:val="20"/>
        </w:rPr>
      </w:pPr>
    </w:p>
    <w:p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concordam, desde já, que todos e quaisquer custos incorridos na prestação das Fianças Bancárias em favor dos Debenturistas deverão ser arcados pela Emissora.</w:t>
      </w:r>
    </w:p>
    <w:p w:rsidR="00DD7569" w:rsidRPr="00594869" w:rsidRDefault="00DD7569" w:rsidP="00EE3FD7">
      <w:pPr>
        <w:pStyle w:val="PargrafodaLista"/>
        <w:ind w:left="0"/>
        <w:jc w:val="both"/>
        <w:rPr>
          <w:rFonts w:ascii="Verdana" w:eastAsia="Arial Unicode MS" w:hAnsi="Verdana" w:cs="Arial"/>
          <w:sz w:val="20"/>
          <w:szCs w:val="20"/>
        </w:rPr>
      </w:pPr>
    </w:p>
    <w:p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há preferência quanto à execução das Fianças Bancárias ou das Garantias Reais. As Fianças Bancárias e qualquer das Garantias Reais são garantias diversas e autônomas e respondem individualmente pelo Valor Garantido, conforme aplicável, nos termos desta Escritura de Emissão, das Fianças Bancárias</w:t>
      </w:r>
      <w:r w:rsidR="00E55EFD" w:rsidRPr="00594869">
        <w:rPr>
          <w:rFonts w:ascii="Verdana" w:eastAsia="Arial Unicode MS" w:hAnsi="Verdana" w:cs="Arial"/>
          <w:sz w:val="20"/>
          <w:szCs w:val="20"/>
        </w:rPr>
        <w:t xml:space="preserve"> e</w:t>
      </w:r>
      <w:r w:rsidRPr="00594869">
        <w:rPr>
          <w:rFonts w:ascii="Verdana" w:eastAsia="Arial Unicode MS" w:hAnsi="Verdana" w:cs="Arial"/>
          <w:sz w:val="20"/>
          <w:szCs w:val="20"/>
        </w:rPr>
        <w:t xml:space="preserve"> dos Contratos de Garantia, e poderão ser excutidas na ordem em que os Debenturistas e o Agente Fiduciário acharem mais apropriada.</w:t>
      </w:r>
    </w:p>
    <w:p w:rsidR="00DD7569" w:rsidRPr="00594869" w:rsidRDefault="00DD7569" w:rsidP="00EE3FD7">
      <w:pPr>
        <w:pStyle w:val="PargrafodaLista"/>
        <w:ind w:left="0"/>
        <w:jc w:val="both"/>
        <w:rPr>
          <w:rFonts w:ascii="Verdana" w:eastAsia="Arial Unicode MS" w:hAnsi="Verdana" w:cs="Arial"/>
          <w:sz w:val="20"/>
          <w:szCs w:val="20"/>
        </w:rPr>
      </w:pPr>
    </w:p>
    <w:p w:rsidR="006D0A6A" w:rsidRDefault="00DD7569" w:rsidP="0056060F">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desde já concordam que dependerá de anuência prévia por escrito de todas as instituições financeiras prestadoras das Fianças Bancárias qualquer modificação relativa às características das Debêntures que implique alteração: (i)</w:t>
      </w:r>
      <w:r w:rsidR="00397ADF"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da Data de Vencimento e da vigência das Debêntures.</w:t>
      </w:r>
    </w:p>
    <w:p w:rsidR="006D0A6A" w:rsidRPr="006D0A6A" w:rsidRDefault="006D0A6A" w:rsidP="006D0A6A">
      <w:pPr>
        <w:pStyle w:val="PargrafodaLista"/>
        <w:rPr>
          <w:rFonts w:ascii="Verdana" w:eastAsia="Arial Unicode MS" w:hAnsi="Verdana" w:cs="Arial"/>
          <w:sz w:val="20"/>
          <w:szCs w:val="20"/>
        </w:rPr>
      </w:pPr>
    </w:p>
    <w:p w:rsidR="006D0A6A" w:rsidRPr="006D0A6A" w:rsidRDefault="00DD7569" w:rsidP="006D0A6A">
      <w:pPr>
        <w:pStyle w:val="PargrafodaLista"/>
        <w:numPr>
          <w:ilvl w:val="2"/>
          <w:numId w:val="21"/>
        </w:numPr>
        <w:ind w:left="0" w:firstLine="0"/>
        <w:jc w:val="both"/>
        <w:rPr>
          <w:rFonts w:ascii="Verdana" w:eastAsia="Arial Unicode MS" w:hAnsi="Verdana" w:cs="Arial"/>
          <w:sz w:val="20"/>
          <w:szCs w:val="20"/>
        </w:rPr>
      </w:pPr>
      <w:r w:rsidRPr="006D0A6A">
        <w:rPr>
          <w:rFonts w:ascii="Verdana" w:eastAsia="Arial Unicode MS" w:hAnsi="Verdana" w:cs="Arial"/>
          <w:sz w:val="20"/>
          <w:szCs w:val="20"/>
        </w:rPr>
        <w:t>Observados os termos da Cláusula 4.1</w:t>
      </w:r>
      <w:r w:rsidR="0001689C" w:rsidRPr="006D0A6A">
        <w:rPr>
          <w:rFonts w:ascii="Verdana" w:eastAsia="Arial Unicode MS" w:hAnsi="Verdana" w:cs="Arial"/>
          <w:sz w:val="20"/>
          <w:szCs w:val="20"/>
        </w:rPr>
        <w:t>6</w:t>
      </w:r>
      <w:r w:rsidRPr="006D0A6A">
        <w:rPr>
          <w:rFonts w:ascii="Verdana" w:eastAsia="Arial Unicode MS" w:hAnsi="Verdana" w:cs="Arial"/>
          <w:sz w:val="20"/>
          <w:szCs w:val="20"/>
        </w:rPr>
        <w:t xml:space="preserve">.2 acima, caso as Fianças Bancárias sejam emitidas por instituições financeiras que sejam filiais de instituições estrangeiras e que não possuam avaliação de risco de crédito no Brasil, a Emissora deverá apresentar ao Agente Fiduciário, conjuntamente com as Fianças Bancárias, uma opinião legal emitida por escritório de advocacia de primeira linha devidamente ranqueado nas publicações anuais especializadas, escolhido pela Emissora, confirmando os poderes dos representantes da instituição financeira estrangeira emissora das Fianças Bancárias e a exequibilidade das Fianças Bancárias, sendo certo que deverá ser considerado, para verificação do risco de crédito, o </w:t>
      </w:r>
      <w:r w:rsidRPr="0056060F">
        <w:rPr>
          <w:rFonts w:ascii="Verdana" w:eastAsia="Arial Unicode MS" w:hAnsi="Verdana" w:cs="Arial"/>
          <w:i/>
          <w:sz w:val="20"/>
          <w:szCs w:val="20"/>
        </w:rPr>
        <w:t>rating</w:t>
      </w:r>
      <w:r w:rsidRPr="0056060F">
        <w:rPr>
          <w:rFonts w:ascii="Verdana" w:eastAsia="Arial Unicode MS" w:hAnsi="Verdana" w:cs="Arial"/>
          <w:sz w:val="20"/>
          <w:szCs w:val="20"/>
        </w:rPr>
        <w:t xml:space="preserve"> em escala global da matriz da instituição financeira fiadora, </w:t>
      </w:r>
      <w:r w:rsidRPr="0056060F">
        <w:rPr>
          <w:rFonts w:ascii="Verdana" w:hAnsi="Verdana" w:cs="Tahoma"/>
          <w:sz w:val="20"/>
          <w:szCs w:val="20"/>
        </w:rPr>
        <w:t>que deverá ser de no</w:t>
      </w:r>
      <w:r w:rsidRPr="0056060F">
        <w:rPr>
          <w:rFonts w:ascii="Verdana" w:eastAsia="Arial Unicode MS" w:hAnsi="Verdana" w:cs="Arial"/>
          <w:sz w:val="20"/>
          <w:szCs w:val="20"/>
        </w:rPr>
        <w:t xml:space="preserve"> mínimo </w:t>
      </w:r>
      <w:r w:rsidR="00C25A20">
        <w:rPr>
          <w:rFonts w:ascii="Verdana" w:eastAsia="Arial Unicode MS" w:hAnsi="Verdana" w:cs="Arial"/>
          <w:sz w:val="20"/>
          <w:szCs w:val="20"/>
        </w:rPr>
        <w:t>AA</w:t>
      </w:r>
      <w:r w:rsidRPr="0056060F">
        <w:rPr>
          <w:rFonts w:ascii="Verdana" w:eastAsia="Arial Unicode MS" w:hAnsi="Verdana" w:cs="Arial"/>
          <w:sz w:val="20"/>
          <w:szCs w:val="20"/>
        </w:rPr>
        <w:t xml:space="preserve"> ou equivalente em escala </w:t>
      </w:r>
      <w:r w:rsidR="00C25A20">
        <w:rPr>
          <w:rFonts w:ascii="Verdana" w:eastAsia="Arial Unicode MS" w:hAnsi="Verdana" w:cs="Arial"/>
          <w:sz w:val="20"/>
          <w:szCs w:val="20"/>
        </w:rPr>
        <w:t>local</w:t>
      </w:r>
      <w:r w:rsidRPr="0056060F">
        <w:rPr>
          <w:rFonts w:ascii="Verdana" w:eastAsia="Arial Unicode MS" w:hAnsi="Verdana" w:cs="Arial"/>
          <w:sz w:val="20"/>
          <w:szCs w:val="20"/>
        </w:rPr>
        <w:t>, pela S&amp;P, Moody’s ou Fitch.</w:t>
      </w:r>
    </w:p>
    <w:p w:rsidR="00A526C5" w:rsidRPr="00845581" w:rsidRDefault="00A526C5" w:rsidP="0056060F">
      <w:pPr>
        <w:pStyle w:val="PargrafodaLista"/>
        <w:ind w:left="0" w:hanging="705"/>
        <w:jc w:val="both"/>
        <w:rPr>
          <w:rFonts w:ascii="Verdana" w:eastAsia="Arial Unicode MS" w:hAnsi="Verdana" w:cs="Arial"/>
          <w:sz w:val="20"/>
          <w:szCs w:val="20"/>
        </w:rPr>
      </w:pPr>
    </w:p>
    <w:p w:rsidR="00DD7569" w:rsidRPr="00DC2859" w:rsidRDefault="00C37AE6" w:rsidP="00DC2859">
      <w:pPr>
        <w:pStyle w:val="PargrafodaLista"/>
        <w:keepNext/>
        <w:numPr>
          <w:ilvl w:val="1"/>
          <w:numId w:val="21"/>
        </w:numPr>
        <w:tabs>
          <w:tab w:val="left" w:pos="720"/>
        </w:tabs>
        <w:ind w:left="0" w:firstLine="0"/>
        <w:jc w:val="both"/>
        <w:rPr>
          <w:rFonts w:ascii="Verdana" w:hAnsi="Verdana"/>
          <w:b/>
          <w:smallCaps/>
          <w:sz w:val="20"/>
        </w:rPr>
      </w:pPr>
      <w:r w:rsidRPr="00FE2805">
        <w:rPr>
          <w:rFonts w:ascii="Verdana" w:hAnsi="Verdana" w:cs="Arial"/>
          <w:b/>
          <w:smallCaps/>
          <w:sz w:val="20"/>
          <w:szCs w:val="20"/>
        </w:rPr>
        <w:lastRenderedPageBreak/>
        <w:t>Conclusão</w:t>
      </w:r>
      <w:r w:rsidR="006D2680" w:rsidRPr="00FE2805">
        <w:rPr>
          <w:rFonts w:ascii="Verdana" w:hAnsi="Verdana" w:cs="Arial"/>
          <w:b/>
          <w:smallCaps/>
          <w:sz w:val="20"/>
          <w:szCs w:val="20"/>
        </w:rPr>
        <w:t xml:space="preserve"> </w:t>
      </w:r>
      <w:r w:rsidR="00DD7569" w:rsidRPr="00FE2805">
        <w:rPr>
          <w:rFonts w:ascii="Verdana" w:hAnsi="Verdana" w:cs="Arial"/>
          <w:b/>
          <w:smallCaps/>
          <w:sz w:val="20"/>
          <w:szCs w:val="20"/>
        </w:rPr>
        <w:t>do</w:t>
      </w:r>
      <w:r w:rsidR="00DD7569" w:rsidRPr="00DC2859">
        <w:rPr>
          <w:rFonts w:ascii="Verdana" w:hAnsi="Verdana"/>
          <w:b/>
          <w:smallCaps/>
          <w:sz w:val="20"/>
        </w:rPr>
        <w:t xml:space="preserve"> Projeto</w:t>
      </w:r>
    </w:p>
    <w:p w:rsidR="00DD7569" w:rsidRPr="00594869" w:rsidRDefault="00DD7569" w:rsidP="00DC2859">
      <w:pPr>
        <w:keepNext/>
        <w:keepLines/>
        <w:jc w:val="both"/>
        <w:rPr>
          <w:rFonts w:ascii="Verdana" w:eastAsia="Arial Unicode MS" w:hAnsi="Verdana" w:cs="Arial"/>
          <w:sz w:val="20"/>
          <w:szCs w:val="20"/>
        </w:rPr>
      </w:pPr>
    </w:p>
    <w:p w:rsidR="00DD7569" w:rsidRPr="00594869" w:rsidRDefault="00976E4A" w:rsidP="00EE3FD7">
      <w:pPr>
        <w:pStyle w:val="PargrafodaLista"/>
        <w:numPr>
          <w:ilvl w:val="2"/>
          <w:numId w:val="21"/>
        </w:numPr>
        <w:ind w:left="0" w:firstLine="0"/>
        <w:jc w:val="both"/>
        <w:rPr>
          <w:rFonts w:ascii="Verdana" w:hAnsi="Verdana"/>
          <w:sz w:val="20"/>
          <w:szCs w:val="20"/>
        </w:rPr>
      </w:pPr>
      <w:r w:rsidRPr="00594869">
        <w:rPr>
          <w:rFonts w:ascii="Verdana" w:eastAsia="Arial Unicode MS" w:hAnsi="Verdana" w:cs="Arial"/>
          <w:sz w:val="20"/>
          <w:szCs w:val="20"/>
        </w:rPr>
        <w:t>P</w:t>
      </w:r>
      <w:r w:rsidR="00DD7569" w:rsidRPr="00594869">
        <w:rPr>
          <w:rFonts w:ascii="Verdana" w:eastAsia="Arial Unicode MS" w:hAnsi="Verdana" w:cs="Arial"/>
          <w:sz w:val="20"/>
          <w:szCs w:val="20"/>
        </w:rPr>
        <w:t>ara fins e efeitos da presente Escritura de Emissão,</w:t>
      </w:r>
      <w:r w:rsidR="006D2680">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a </w:t>
      </w:r>
      <w:r w:rsidRPr="00594869">
        <w:rPr>
          <w:rFonts w:ascii="Verdana" w:eastAsia="Arial Unicode MS" w:hAnsi="Verdana" w:cs="Arial"/>
          <w:sz w:val="20"/>
          <w:szCs w:val="20"/>
        </w:rPr>
        <w:t xml:space="preserve">conclusão </w:t>
      </w:r>
      <w:r w:rsidR="00DD7569" w:rsidRPr="00594869">
        <w:rPr>
          <w:rFonts w:ascii="Verdana" w:eastAsia="Arial Unicode MS" w:hAnsi="Verdana" w:cs="Arial"/>
          <w:sz w:val="20"/>
          <w:szCs w:val="20"/>
        </w:rPr>
        <w:t xml:space="preserve">do </w:t>
      </w:r>
      <w:r w:rsidRPr="00594869">
        <w:rPr>
          <w:rFonts w:ascii="Verdana" w:eastAsia="Arial Unicode MS" w:hAnsi="Verdana" w:cs="Arial"/>
          <w:sz w:val="20"/>
          <w:szCs w:val="20"/>
        </w:rPr>
        <w:t xml:space="preserve">projeto </w:t>
      </w:r>
      <w:r w:rsidR="00DD7569" w:rsidRPr="00594869">
        <w:rPr>
          <w:rFonts w:ascii="Verdana" w:hAnsi="Verdana" w:cs="Arial"/>
          <w:sz w:val="20"/>
          <w:szCs w:val="20"/>
        </w:rPr>
        <w:t xml:space="preserve">ocorrerá por meio </w:t>
      </w:r>
      <w:r w:rsidR="00132D41" w:rsidRPr="00594869">
        <w:rPr>
          <w:rFonts w:ascii="Verdana" w:hAnsi="Verdana" w:cs="Arial"/>
          <w:sz w:val="20"/>
          <w:szCs w:val="20"/>
        </w:rPr>
        <w:t xml:space="preserve">da </w:t>
      </w:r>
      <w:r w:rsidR="00881A6B" w:rsidRPr="00594869">
        <w:rPr>
          <w:rFonts w:ascii="Verdana" w:hAnsi="Verdana" w:cs="Arial"/>
          <w:sz w:val="20"/>
          <w:szCs w:val="20"/>
        </w:rPr>
        <w:t xml:space="preserve">verificação cumulativa </w:t>
      </w:r>
      <w:r w:rsidR="00DD7569" w:rsidRPr="00594869">
        <w:rPr>
          <w:rFonts w:ascii="Verdana" w:hAnsi="Verdana" w:cs="Arial"/>
          <w:sz w:val="20"/>
          <w:szCs w:val="20"/>
        </w:rPr>
        <w:t>das seguintes condições</w:t>
      </w:r>
      <w:r w:rsidR="00C348E5">
        <w:rPr>
          <w:rFonts w:ascii="Verdana" w:hAnsi="Verdana" w:cs="Arial"/>
          <w:sz w:val="20"/>
          <w:szCs w:val="20"/>
        </w:rPr>
        <w:t xml:space="preserve">, </w:t>
      </w:r>
      <w:ins w:id="222" w:author="Nathalia Esteves" w:date="2019-07-29T18:04:00Z">
        <w:r w:rsidR="008821C9">
          <w:rPr>
            <w:rFonts w:ascii="Verdana" w:hAnsi="Verdana" w:cs="Arial"/>
            <w:sz w:val="20"/>
            <w:szCs w:val="20"/>
          </w:rPr>
          <w:t xml:space="preserve">conforme </w:t>
        </w:r>
      </w:ins>
      <w:ins w:id="223" w:author="Nathalia Esteves" w:date="2019-07-29T18:05:00Z">
        <w:r w:rsidR="008821C9">
          <w:rPr>
            <w:rFonts w:ascii="Verdana" w:hAnsi="Verdana" w:cs="Arial"/>
            <w:sz w:val="20"/>
            <w:szCs w:val="20"/>
          </w:rPr>
          <w:t>comprovado</w:t>
        </w:r>
      </w:ins>
      <w:ins w:id="224" w:author="Nathalia Esteves" w:date="2019-07-29T18:04:00Z">
        <w:r w:rsidR="008821C9">
          <w:rPr>
            <w:rFonts w:ascii="Verdana" w:hAnsi="Verdana" w:cs="Arial"/>
            <w:sz w:val="20"/>
            <w:szCs w:val="20"/>
          </w:rPr>
          <w:t xml:space="preserve"> </w:t>
        </w:r>
      </w:ins>
      <w:r w:rsidR="00C348E5">
        <w:rPr>
          <w:rFonts w:ascii="Verdana" w:hAnsi="Verdana" w:cs="Arial"/>
          <w:sz w:val="20"/>
          <w:szCs w:val="20"/>
        </w:rPr>
        <w:t>pel</w:t>
      </w:r>
      <w:ins w:id="225" w:author="Nathalia Esteves" w:date="2019-07-29T18:04:00Z">
        <w:r w:rsidR="008821C9">
          <w:rPr>
            <w:rFonts w:ascii="Verdana" w:hAnsi="Verdana" w:cs="Arial"/>
            <w:sz w:val="20"/>
            <w:szCs w:val="20"/>
          </w:rPr>
          <w:t>a Emissora a</w:t>
        </w:r>
      </w:ins>
      <w:r w:rsidR="00C348E5">
        <w:rPr>
          <w:rFonts w:ascii="Verdana" w:hAnsi="Verdana" w:cs="Arial"/>
          <w:sz w:val="20"/>
          <w:szCs w:val="20"/>
        </w:rPr>
        <w:t>o Agente Fiduciário,</w:t>
      </w:r>
      <w:r w:rsidR="00566060" w:rsidRPr="00594869">
        <w:rPr>
          <w:rFonts w:ascii="Verdana" w:hAnsi="Verdana" w:cs="Arial"/>
          <w:sz w:val="20"/>
          <w:szCs w:val="20"/>
        </w:rPr>
        <w:t xml:space="preserve"> com relação à Emissora</w:t>
      </w:r>
      <w:r w:rsidR="00346D68">
        <w:rPr>
          <w:rFonts w:ascii="Verdana" w:hAnsi="Verdana" w:cs="Arial"/>
          <w:sz w:val="20"/>
          <w:szCs w:val="20"/>
        </w:rPr>
        <w:t xml:space="preserve"> </w:t>
      </w:r>
      <w:r w:rsidR="00026A0D" w:rsidRPr="00594869">
        <w:rPr>
          <w:rFonts w:ascii="Verdana" w:eastAsia="Arial Unicode MS" w:hAnsi="Verdana" w:cs="Arial"/>
          <w:sz w:val="20"/>
          <w:szCs w:val="20"/>
        </w:rPr>
        <w:t>(“</w:t>
      </w:r>
      <w:r w:rsidR="00026A0D" w:rsidRPr="00594869">
        <w:rPr>
          <w:rFonts w:ascii="Verdana" w:eastAsia="Arial Unicode MS" w:hAnsi="Verdana" w:cs="Arial"/>
          <w:sz w:val="20"/>
          <w:szCs w:val="20"/>
          <w:u w:val="single"/>
        </w:rPr>
        <w:t>Conclusão do Projeto</w:t>
      </w:r>
      <w:r w:rsidR="00026A0D" w:rsidRPr="00594869">
        <w:rPr>
          <w:rFonts w:ascii="Verdana" w:eastAsia="Arial Unicode MS" w:hAnsi="Verdana" w:cs="Arial"/>
          <w:sz w:val="20"/>
          <w:szCs w:val="20"/>
        </w:rPr>
        <w:t>”)</w:t>
      </w:r>
      <w:r w:rsidR="00DD7569" w:rsidRPr="00594869">
        <w:rPr>
          <w:rFonts w:ascii="Verdana" w:hAnsi="Verdana" w:cs="Arial"/>
          <w:sz w:val="20"/>
          <w:szCs w:val="20"/>
        </w:rPr>
        <w:t>:</w:t>
      </w:r>
    </w:p>
    <w:p w:rsidR="00881A6B" w:rsidRPr="00594869" w:rsidRDefault="00881A6B" w:rsidP="001C5BD6">
      <w:pPr>
        <w:pStyle w:val="BNDES"/>
        <w:spacing w:after="0"/>
        <w:rPr>
          <w:rFonts w:ascii="Verdana" w:hAnsi="Verdana" w:cs="Arial"/>
          <w:color w:val="000000"/>
          <w:sz w:val="20"/>
        </w:rPr>
      </w:pPr>
    </w:p>
    <w:p w:rsidR="004A3F5F" w:rsidRPr="00594869" w:rsidRDefault="004A3F5F" w:rsidP="00EE3FD7">
      <w:pPr>
        <w:pStyle w:val="PargrafodaLista"/>
        <w:numPr>
          <w:ilvl w:val="0"/>
          <w:numId w:val="53"/>
        </w:numPr>
        <w:ind w:left="709" w:hanging="709"/>
        <w:jc w:val="both"/>
        <w:rPr>
          <w:rFonts w:ascii="Verdana" w:eastAsia="Arial Unicode MS" w:hAnsi="Verdana" w:cs="Arial"/>
          <w:iCs/>
          <w:sz w:val="20"/>
          <w:szCs w:val="20"/>
        </w:rPr>
      </w:pPr>
      <w:r w:rsidRPr="00594869">
        <w:rPr>
          <w:rFonts w:ascii="Verdana" w:eastAsia="Arial Unicode MS" w:hAnsi="Verdana" w:cs="Arial"/>
          <w:sz w:val="20"/>
          <w:szCs w:val="20"/>
        </w:rPr>
        <w:t xml:space="preserve">apresentação </w:t>
      </w:r>
      <w:r w:rsidRPr="00594869">
        <w:rPr>
          <w:rFonts w:ascii="Verdana" w:eastAsia="Arial Unicode MS" w:hAnsi="Verdana" w:cs="Arial"/>
          <w:iCs/>
          <w:sz w:val="20"/>
          <w:szCs w:val="20"/>
        </w:rPr>
        <w:t>de despacho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da ANEEL ou ato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equivalente</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que autorize</w:t>
      </w:r>
      <w:r w:rsidR="000A20D7">
        <w:rPr>
          <w:rFonts w:ascii="Verdana" w:eastAsia="Arial Unicode MS" w:hAnsi="Verdana" w:cs="Arial"/>
          <w:iCs/>
          <w:sz w:val="20"/>
          <w:szCs w:val="20"/>
        </w:rPr>
        <w:t>(m)</w:t>
      </w:r>
      <w:r w:rsidRPr="00594869">
        <w:rPr>
          <w:rFonts w:ascii="Verdana" w:eastAsia="Arial Unicode MS" w:hAnsi="Verdana" w:cs="Arial"/>
          <w:iCs/>
          <w:sz w:val="20"/>
          <w:szCs w:val="20"/>
        </w:rPr>
        <w:t xml:space="preserve"> a entrada em operação comercial </w:t>
      </w:r>
      <w:r w:rsidR="000A20D7">
        <w:rPr>
          <w:rFonts w:ascii="Verdana" w:eastAsia="Arial Unicode MS" w:hAnsi="Verdana" w:cs="Arial"/>
          <w:iCs/>
          <w:sz w:val="20"/>
          <w:szCs w:val="20"/>
        </w:rPr>
        <w:t xml:space="preserve">das 3 (três) </w:t>
      </w:r>
      <w:r w:rsidR="001F76EC">
        <w:rPr>
          <w:rFonts w:ascii="Verdana" w:eastAsia="Arial Unicode MS" w:hAnsi="Verdana" w:cs="Arial"/>
          <w:iCs/>
          <w:sz w:val="20"/>
          <w:szCs w:val="20"/>
        </w:rPr>
        <w:t>unidades geradoras</w:t>
      </w:r>
      <w:r w:rsidR="000A20D7">
        <w:rPr>
          <w:rFonts w:ascii="Verdana" w:eastAsia="Arial Unicode MS" w:hAnsi="Verdana" w:cs="Arial"/>
          <w:iCs/>
          <w:sz w:val="20"/>
          <w:szCs w:val="20"/>
        </w:rPr>
        <w:t xml:space="preserve"> do Projeto</w:t>
      </w:r>
      <w:r w:rsidRPr="00594869">
        <w:rPr>
          <w:rFonts w:ascii="Verdana" w:eastAsia="Arial Unicode MS" w:hAnsi="Verdana" w:cs="Arial"/>
          <w:iCs/>
          <w:sz w:val="20"/>
          <w:szCs w:val="20"/>
        </w:rPr>
        <w:t>;</w:t>
      </w:r>
    </w:p>
    <w:p w:rsidR="004A3F5F" w:rsidRPr="00594869" w:rsidRDefault="004A3F5F" w:rsidP="00EE3FD7">
      <w:pPr>
        <w:pStyle w:val="PargrafodaLista"/>
        <w:ind w:left="709" w:hanging="709"/>
        <w:jc w:val="both"/>
        <w:rPr>
          <w:rFonts w:ascii="Verdana" w:eastAsia="Arial Unicode MS" w:hAnsi="Verdana" w:cs="Arial"/>
          <w:sz w:val="20"/>
          <w:szCs w:val="20"/>
        </w:rPr>
      </w:pPr>
    </w:p>
    <w:p w:rsidR="004A3F5F" w:rsidRPr="00EE3FD7" w:rsidRDefault="0031735D"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sz w:val="20"/>
          <w:szCs w:val="20"/>
        </w:rPr>
        <w:t xml:space="preserve">verificação de 12 (doze) meses completos de </w:t>
      </w:r>
      <w:r w:rsidRPr="000D2E22">
        <w:rPr>
          <w:rFonts w:ascii="Verdana" w:eastAsia="Arial Unicode MS" w:hAnsi="Verdana"/>
          <w:sz w:val="20"/>
          <w:szCs w:val="20"/>
        </w:rPr>
        <w:t>operação comercial</w:t>
      </w:r>
      <w:r w:rsidRPr="00594869">
        <w:rPr>
          <w:rFonts w:ascii="Verdana" w:eastAsia="Arial Unicode MS" w:hAnsi="Verdana"/>
          <w:sz w:val="20"/>
          <w:szCs w:val="20"/>
        </w:rPr>
        <w:t xml:space="preserve"> da</w:t>
      </w:r>
      <w:r w:rsidR="00120CF3">
        <w:rPr>
          <w:rFonts w:ascii="Verdana" w:eastAsia="Arial Unicode MS" w:hAnsi="Verdana"/>
          <w:sz w:val="20"/>
          <w:szCs w:val="20"/>
        </w:rPr>
        <w:t>s</w:t>
      </w:r>
      <w:r w:rsidR="0041316A">
        <w:rPr>
          <w:rFonts w:ascii="Verdana" w:eastAsia="Arial Unicode MS" w:hAnsi="Verdana"/>
          <w:sz w:val="20"/>
          <w:szCs w:val="20"/>
        </w:rPr>
        <w:t xml:space="preserve"> </w:t>
      </w:r>
      <w:r w:rsidR="001F76EC">
        <w:rPr>
          <w:rFonts w:ascii="Verdana" w:eastAsia="Arial Unicode MS" w:hAnsi="Verdana"/>
          <w:sz w:val="20"/>
          <w:szCs w:val="20"/>
        </w:rPr>
        <w:t xml:space="preserve">3 (três) </w:t>
      </w:r>
      <w:r w:rsidRPr="00594869">
        <w:rPr>
          <w:rFonts w:ascii="Verdana" w:eastAsia="Arial Unicode MS" w:hAnsi="Verdana"/>
          <w:sz w:val="20"/>
          <w:szCs w:val="20"/>
        </w:rPr>
        <w:t>unidade</w:t>
      </w:r>
      <w:r w:rsidR="001F76EC">
        <w:rPr>
          <w:rFonts w:ascii="Verdana" w:eastAsia="Arial Unicode MS" w:hAnsi="Verdana"/>
          <w:sz w:val="20"/>
          <w:szCs w:val="20"/>
        </w:rPr>
        <w:t>s</w:t>
      </w:r>
      <w:r w:rsidRPr="00594869">
        <w:rPr>
          <w:rFonts w:ascii="Verdana" w:eastAsia="Arial Unicode MS" w:hAnsi="Verdana"/>
          <w:sz w:val="20"/>
          <w:szCs w:val="20"/>
        </w:rPr>
        <w:t xml:space="preserve"> geradora</w:t>
      </w:r>
      <w:r w:rsidR="001F76EC">
        <w:rPr>
          <w:rFonts w:ascii="Verdana" w:eastAsia="Arial Unicode MS" w:hAnsi="Verdana"/>
          <w:sz w:val="20"/>
          <w:szCs w:val="20"/>
        </w:rPr>
        <w:t>s</w:t>
      </w:r>
      <w:r w:rsidRPr="00594869">
        <w:rPr>
          <w:rFonts w:ascii="Verdana" w:eastAsia="Arial Unicode MS" w:hAnsi="Verdana"/>
          <w:sz w:val="20"/>
          <w:szCs w:val="20"/>
        </w:rPr>
        <w:t xml:space="preserve"> d</w:t>
      </w:r>
      <w:r w:rsidR="00594869" w:rsidRPr="00594869">
        <w:rPr>
          <w:rFonts w:ascii="Verdana" w:eastAsia="Arial Unicode MS" w:hAnsi="Verdana"/>
          <w:sz w:val="20"/>
          <w:szCs w:val="20"/>
        </w:rPr>
        <w:t>o Projeto</w:t>
      </w:r>
      <w:r w:rsidRPr="00594869">
        <w:rPr>
          <w:rFonts w:ascii="Verdana" w:eastAsia="Arial Unicode MS" w:hAnsi="Verdana"/>
          <w:sz w:val="20"/>
          <w:szCs w:val="20"/>
        </w:rPr>
        <w:t>;</w:t>
      </w:r>
    </w:p>
    <w:p w:rsidR="004A3F5F" w:rsidRPr="00594869" w:rsidRDefault="004A3F5F" w:rsidP="00EE3FD7">
      <w:pPr>
        <w:pStyle w:val="PargrafodaLista"/>
        <w:ind w:left="709" w:hanging="709"/>
        <w:jc w:val="both"/>
        <w:rPr>
          <w:rFonts w:ascii="Verdana" w:eastAsia="Arial Unicode MS" w:hAnsi="Verdana" w:cs="Arial"/>
          <w:sz w:val="20"/>
          <w:szCs w:val="20"/>
        </w:rPr>
      </w:pPr>
    </w:p>
    <w:p w:rsidR="004A3F5F" w:rsidRPr="00664F5A" w:rsidRDefault="005E1308"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sz w:val="20"/>
          <w:szCs w:val="20"/>
        </w:rPr>
        <w:t>comprovação,</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 xml:space="preserve">mediante a apresentação dos respectivos extratos bancários, da devida constituição e preenchimento dos saldos mínimos da </w:t>
      </w:r>
      <w:r w:rsidR="00164C1B" w:rsidRPr="00000098">
        <w:rPr>
          <w:rFonts w:ascii="Verdana" w:eastAsia="Arial Unicode MS" w:hAnsi="Verdana" w:cs="Arial"/>
          <w:sz w:val="20"/>
          <w:szCs w:val="20"/>
        </w:rPr>
        <w:t>[</w:t>
      </w:r>
      <w:r w:rsidRPr="00A44AB7">
        <w:rPr>
          <w:rFonts w:ascii="Verdana" w:eastAsia="Arial Unicode MS" w:hAnsi="Verdana"/>
          <w:sz w:val="20"/>
          <w:highlight w:val="yellow"/>
        </w:rPr>
        <w:t>Conta Reserva</w:t>
      </w:r>
      <w:r w:rsidR="00164C1B" w:rsidRPr="00000098">
        <w:rPr>
          <w:rFonts w:ascii="Verdana" w:eastAsia="Arial Unicode MS" w:hAnsi="Verdana"/>
          <w:sz w:val="20"/>
        </w:rPr>
        <w:t>]</w:t>
      </w:r>
      <w:r w:rsidR="00954BAB">
        <w:rPr>
          <w:rFonts w:ascii="Verdana" w:eastAsia="Arial Unicode MS" w:hAnsi="Verdana"/>
          <w:sz w:val="20"/>
        </w:rPr>
        <w:t xml:space="preserve"> </w:t>
      </w:r>
      <w:r w:rsidR="00845581">
        <w:rPr>
          <w:rFonts w:ascii="Verdana" w:eastAsia="Arial Unicode MS" w:hAnsi="Verdana" w:cs="Arial"/>
          <w:sz w:val="20"/>
          <w:szCs w:val="20"/>
        </w:rPr>
        <w:t xml:space="preserve">conforme definida e regulada no </w:t>
      </w:r>
      <w:r w:rsidRPr="00664F5A">
        <w:rPr>
          <w:rFonts w:ascii="Verdana" w:eastAsia="Arial Unicode MS" w:hAnsi="Verdana" w:cs="Arial"/>
          <w:sz w:val="20"/>
          <w:szCs w:val="20"/>
        </w:rPr>
        <w:t>Contrato de Cessão Fiduciária;</w:t>
      </w:r>
      <w:r w:rsidR="00000098">
        <w:rPr>
          <w:rFonts w:ascii="Verdana" w:eastAsia="Arial Unicode MS" w:hAnsi="Verdana" w:cs="Arial"/>
          <w:sz w:val="20"/>
          <w:szCs w:val="20"/>
        </w:rPr>
        <w:t xml:space="preserve"> </w:t>
      </w:r>
    </w:p>
    <w:p w:rsidR="004A3F5F" w:rsidRPr="00594869" w:rsidRDefault="004A3F5F" w:rsidP="00EE3FD7">
      <w:pPr>
        <w:pStyle w:val="PargrafodaLista"/>
        <w:ind w:left="709" w:hanging="709"/>
        <w:jc w:val="both"/>
        <w:rPr>
          <w:rFonts w:ascii="Verdana" w:eastAsia="Arial Unicode MS" w:hAnsi="Verdana" w:cs="Arial"/>
          <w:sz w:val="20"/>
          <w:szCs w:val="20"/>
        </w:rPr>
      </w:pPr>
    </w:p>
    <w:p w:rsidR="00CC4824" w:rsidRPr="00CC4824" w:rsidRDefault="004A3F5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 xml:space="preserve">apresentação de todas as licenças ambientais e regulatórias </w:t>
      </w:r>
      <w:r w:rsidR="00C37AE6">
        <w:rPr>
          <w:rFonts w:ascii="Verdana" w:eastAsia="Arial Unicode MS" w:hAnsi="Verdana" w:cs="Arial"/>
          <w:sz w:val="20"/>
          <w:szCs w:val="20"/>
        </w:rPr>
        <w:t xml:space="preserve">de responsabilidade da Emissora e </w:t>
      </w:r>
      <w:r w:rsidRPr="007A374F">
        <w:rPr>
          <w:rFonts w:ascii="Verdana" w:eastAsia="Arial Unicode MS" w:hAnsi="Verdana" w:cs="Arial"/>
          <w:sz w:val="20"/>
          <w:szCs w:val="20"/>
        </w:rPr>
        <w:t xml:space="preserve">necessárias para </w:t>
      </w:r>
      <w:r w:rsidRPr="006D0A6A">
        <w:rPr>
          <w:rFonts w:ascii="Verdana" w:eastAsia="Arial Unicode MS" w:hAnsi="Verdana" w:cs="Arial"/>
          <w:sz w:val="20"/>
          <w:szCs w:val="20"/>
        </w:rPr>
        <w:t xml:space="preserve">geração </w:t>
      </w:r>
      <w:r w:rsidR="00B444B9" w:rsidRPr="006D0A6A">
        <w:rPr>
          <w:rFonts w:ascii="Verdana" w:eastAsia="Arial Unicode MS" w:hAnsi="Verdana" w:cs="Arial"/>
          <w:sz w:val="20"/>
          <w:szCs w:val="20"/>
        </w:rPr>
        <w:t>e tra</w:t>
      </w:r>
      <w:r w:rsidR="004135E3" w:rsidRPr="006D0A6A">
        <w:rPr>
          <w:rFonts w:ascii="Verdana" w:eastAsia="Arial Unicode MS" w:hAnsi="Verdana" w:cs="Arial"/>
          <w:sz w:val="20"/>
          <w:szCs w:val="20"/>
        </w:rPr>
        <w:t xml:space="preserve">nsmissão </w:t>
      </w:r>
      <w:r w:rsidRPr="006D0A6A">
        <w:rPr>
          <w:rFonts w:ascii="Verdana" w:eastAsia="Arial Unicode MS" w:hAnsi="Verdana" w:cs="Arial"/>
          <w:sz w:val="20"/>
          <w:szCs w:val="20"/>
        </w:rPr>
        <w:t>de energia</w:t>
      </w:r>
      <w:r w:rsidR="0081342B">
        <w:rPr>
          <w:rFonts w:ascii="Verdana" w:eastAsia="Arial Unicode MS" w:hAnsi="Verdana" w:cs="Arial"/>
          <w:sz w:val="20"/>
          <w:szCs w:val="20"/>
        </w:rPr>
        <w:t xml:space="preserve"> </w:t>
      </w:r>
      <w:r w:rsidRPr="006D0A6A">
        <w:rPr>
          <w:rFonts w:ascii="Verdana" w:eastAsia="Arial Unicode MS" w:hAnsi="Verdana" w:cs="Arial"/>
          <w:sz w:val="20"/>
          <w:szCs w:val="20"/>
        </w:rPr>
        <w:t>pela Emissora incluindo,</w:t>
      </w:r>
      <w:r w:rsidRPr="007A374F">
        <w:rPr>
          <w:rFonts w:ascii="Verdana" w:eastAsia="Arial Unicode MS" w:hAnsi="Verdana" w:cs="Arial"/>
          <w:sz w:val="20"/>
          <w:szCs w:val="20"/>
        </w:rPr>
        <w:t xml:space="preserve"> sem limitação, licença de operação necessária à exploração d</w:t>
      </w:r>
      <w:r w:rsidR="00594869" w:rsidRPr="007A374F">
        <w:rPr>
          <w:rFonts w:ascii="Verdana" w:eastAsia="Arial Unicode MS" w:hAnsi="Verdana" w:cs="Arial"/>
          <w:sz w:val="20"/>
          <w:szCs w:val="20"/>
        </w:rPr>
        <w:t>o Projeto</w:t>
      </w:r>
      <w:r w:rsidRPr="007A374F">
        <w:rPr>
          <w:rFonts w:ascii="Verdana" w:eastAsia="Arial Unicode MS" w:hAnsi="Verdana" w:cs="Arial"/>
          <w:sz w:val="20"/>
          <w:szCs w:val="20"/>
        </w:rPr>
        <w:t>, oficialmente publicada, vigente e devidamente expedida pelo órgão ambiental competente</w:t>
      </w:r>
      <w:r w:rsidR="00CC4824">
        <w:rPr>
          <w:rFonts w:ascii="Verdana" w:eastAsia="Arial Unicode MS" w:hAnsi="Verdana" w:cs="Arial"/>
          <w:sz w:val="20"/>
          <w:szCs w:val="20"/>
        </w:rPr>
        <w:t>;</w:t>
      </w:r>
    </w:p>
    <w:p w:rsidR="00CC4824" w:rsidRPr="001E468D" w:rsidRDefault="00CC4824" w:rsidP="001E468D">
      <w:pPr>
        <w:pStyle w:val="PargrafodaLista"/>
        <w:rPr>
          <w:rFonts w:ascii="Verdana" w:eastAsia="Arial Unicode MS" w:hAnsi="Verdana" w:cs="Arial"/>
          <w:sz w:val="20"/>
          <w:szCs w:val="20"/>
        </w:rPr>
      </w:pPr>
    </w:p>
    <w:p w:rsidR="004A3F5F" w:rsidRPr="007A374F" w:rsidRDefault="007A374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apresentação de laudo técnico subscrito por consultor independente</w:t>
      </w:r>
      <w:r w:rsidR="0081342B">
        <w:rPr>
          <w:rFonts w:ascii="Verdana" w:eastAsia="Arial Unicode MS" w:hAnsi="Verdana" w:cs="Arial"/>
          <w:sz w:val="20"/>
          <w:szCs w:val="20"/>
        </w:rPr>
        <w:t xml:space="preserve"> </w:t>
      </w:r>
      <w:r w:rsidR="00713CC1">
        <w:rPr>
          <w:rFonts w:ascii="Verdana" w:eastAsia="Arial Unicode MS" w:hAnsi="Verdana" w:cs="Arial"/>
          <w:sz w:val="20"/>
          <w:szCs w:val="20"/>
        </w:rPr>
        <w:t xml:space="preserve">escolhido pela Emissora, </w:t>
      </w:r>
      <w:r w:rsidR="00713CC1" w:rsidRPr="00594869">
        <w:rPr>
          <w:rFonts w:ascii="Verdana" w:eastAsia="Arial Unicode MS" w:hAnsi="Verdana" w:cs="Arial"/>
          <w:sz w:val="20"/>
          <w:szCs w:val="20"/>
        </w:rPr>
        <w:t>a seu exclusivo critério</w:t>
      </w:r>
      <w:r w:rsidR="0081342B">
        <w:rPr>
          <w:rFonts w:ascii="Verdana" w:eastAsia="Arial Unicode MS" w:hAnsi="Verdana" w:cs="Arial"/>
          <w:sz w:val="20"/>
          <w:szCs w:val="20"/>
        </w:rPr>
        <w:t xml:space="preserve"> </w:t>
      </w:r>
      <w:r w:rsidR="00C96BC3">
        <w:rPr>
          <w:rFonts w:ascii="Verdana" w:eastAsia="Arial Unicode MS" w:hAnsi="Verdana" w:cs="Arial"/>
          <w:iCs/>
          <w:sz w:val="20"/>
          <w:szCs w:val="20"/>
        </w:rPr>
        <w:t xml:space="preserve">e de comprovada </w:t>
      </w:r>
      <w:r w:rsidR="00C96BC3" w:rsidRPr="000D2E22">
        <w:rPr>
          <w:rFonts w:ascii="Verdana" w:eastAsia="Arial Unicode MS" w:hAnsi="Verdana" w:cs="Arial"/>
          <w:i/>
          <w:iCs/>
          <w:sz w:val="20"/>
          <w:szCs w:val="20"/>
        </w:rPr>
        <w:t>expertise</w:t>
      </w:r>
      <w:r w:rsidR="00C96BC3">
        <w:rPr>
          <w:rFonts w:ascii="Verdana" w:eastAsia="Arial Unicode MS" w:hAnsi="Verdana" w:cs="Arial"/>
          <w:iCs/>
          <w:sz w:val="20"/>
          <w:szCs w:val="20"/>
        </w:rPr>
        <w:t xml:space="preserve"> no segmento</w:t>
      </w:r>
      <w:r w:rsidR="00713CC1">
        <w:rPr>
          <w:rFonts w:ascii="Verdana" w:eastAsia="Arial Unicode MS" w:hAnsi="Verdana" w:cs="Arial"/>
          <w:sz w:val="20"/>
          <w:szCs w:val="20"/>
        </w:rPr>
        <w:t>,</w:t>
      </w:r>
      <w:r w:rsidRPr="007A374F">
        <w:rPr>
          <w:rFonts w:ascii="Verdana" w:eastAsia="Arial Unicode MS" w:hAnsi="Verdana" w:cs="Arial"/>
          <w:sz w:val="20"/>
          <w:szCs w:val="20"/>
        </w:rPr>
        <w:t xml:space="preserve"> atestando a regularidade quanto ao cumprimento das condicionantes ambientais impostas</w:t>
      </w:r>
      <w:r w:rsidR="00CC4824">
        <w:rPr>
          <w:rFonts w:ascii="Verdana" w:eastAsia="Arial Unicode MS" w:hAnsi="Verdana" w:cs="Arial"/>
          <w:sz w:val="20"/>
          <w:szCs w:val="20"/>
        </w:rPr>
        <w:t xml:space="preserve"> e exigíveis até que verificados os 12 </w:t>
      </w:r>
      <w:r w:rsidR="009E5771">
        <w:rPr>
          <w:rFonts w:ascii="Verdana" w:eastAsia="Arial Unicode MS" w:hAnsi="Verdana" w:cs="Arial"/>
          <w:sz w:val="20"/>
          <w:szCs w:val="20"/>
        </w:rPr>
        <w:t xml:space="preserve">(doze) </w:t>
      </w:r>
      <w:r w:rsidR="00CC4824">
        <w:rPr>
          <w:rFonts w:ascii="Verdana" w:eastAsia="Arial Unicode MS" w:hAnsi="Verdana" w:cs="Arial"/>
          <w:sz w:val="20"/>
          <w:szCs w:val="20"/>
        </w:rPr>
        <w:t xml:space="preserve">meses de operação comercial das 3 </w:t>
      </w:r>
      <w:r w:rsidR="009E5771">
        <w:rPr>
          <w:rFonts w:ascii="Verdana" w:eastAsia="Arial Unicode MS" w:hAnsi="Verdana" w:cs="Arial"/>
          <w:sz w:val="20"/>
          <w:szCs w:val="20"/>
        </w:rPr>
        <w:t xml:space="preserve">(três) </w:t>
      </w:r>
      <w:r w:rsidR="00CC4824">
        <w:rPr>
          <w:rFonts w:ascii="Verdana" w:eastAsia="Arial Unicode MS" w:hAnsi="Verdana" w:cs="Arial"/>
          <w:sz w:val="20"/>
          <w:szCs w:val="20"/>
        </w:rPr>
        <w:t>unidades geradoras</w:t>
      </w:r>
      <w:r w:rsidR="004A3F5F" w:rsidRPr="007A374F">
        <w:rPr>
          <w:rFonts w:ascii="Verdana" w:eastAsia="Arial Unicode MS" w:hAnsi="Verdana" w:cs="Arial"/>
          <w:sz w:val="20"/>
          <w:szCs w:val="20"/>
        </w:rPr>
        <w:t>;</w:t>
      </w:r>
    </w:p>
    <w:p w:rsidR="004A3F5F" w:rsidRPr="00594869" w:rsidRDefault="004A3F5F" w:rsidP="00EE3FD7">
      <w:pPr>
        <w:pStyle w:val="PargrafodaLista"/>
        <w:ind w:left="709" w:hanging="709"/>
        <w:jc w:val="both"/>
        <w:rPr>
          <w:rFonts w:ascii="Verdana" w:eastAsia="Arial Unicode MS" w:hAnsi="Verdana" w:cs="Arial"/>
          <w:sz w:val="20"/>
          <w:szCs w:val="20"/>
        </w:rPr>
      </w:pPr>
    </w:p>
    <w:p w:rsidR="004A3F5F" w:rsidRPr="00EE3FD7" w:rsidRDefault="00171637" w:rsidP="00EE3FD7">
      <w:pPr>
        <w:pStyle w:val="PargrafodaLista"/>
        <w:numPr>
          <w:ilvl w:val="0"/>
          <w:numId w:val="53"/>
        </w:numPr>
        <w:ind w:left="709" w:hanging="709"/>
        <w:jc w:val="both"/>
        <w:rPr>
          <w:rFonts w:ascii="Verdana" w:eastAsia="Arial Unicode MS" w:hAnsi="Verdana"/>
          <w:sz w:val="20"/>
          <w:szCs w:val="20"/>
        </w:rPr>
      </w:pPr>
      <w:r>
        <w:rPr>
          <w:rFonts w:ascii="Verdana" w:eastAsia="Arial Unicode MS" w:hAnsi="Verdana" w:cs="Arial"/>
          <w:sz w:val="20"/>
          <w:szCs w:val="20"/>
        </w:rPr>
        <w:t>a</w:t>
      </w:r>
      <w:r w:rsidR="00E801CA">
        <w:rPr>
          <w:rFonts w:ascii="Verdana" w:eastAsia="Arial Unicode MS" w:hAnsi="Verdana" w:cs="Arial"/>
          <w:sz w:val="20"/>
          <w:szCs w:val="20"/>
        </w:rPr>
        <w:t>presenta</w:t>
      </w:r>
      <w:r>
        <w:rPr>
          <w:rFonts w:ascii="Verdana" w:eastAsia="Arial Unicode MS" w:hAnsi="Verdana" w:cs="Arial"/>
          <w:sz w:val="20"/>
          <w:szCs w:val="20"/>
        </w:rPr>
        <w:t xml:space="preserve">ção </w:t>
      </w:r>
      <w:r w:rsidR="00845581">
        <w:rPr>
          <w:rFonts w:ascii="Verdana" w:eastAsia="Arial Unicode MS" w:hAnsi="Verdana" w:cs="Arial"/>
          <w:sz w:val="20"/>
          <w:szCs w:val="20"/>
        </w:rPr>
        <w:t>das Apólices de Seguro</w:t>
      </w:r>
      <w:r w:rsidR="0081342B">
        <w:rPr>
          <w:rFonts w:ascii="Verdana" w:eastAsia="Arial Unicode MS" w:hAnsi="Verdana" w:cs="Arial"/>
          <w:sz w:val="20"/>
          <w:szCs w:val="20"/>
        </w:rPr>
        <w:t xml:space="preserve"> </w:t>
      </w:r>
      <w:r w:rsidR="009728F6">
        <w:rPr>
          <w:rFonts w:ascii="Verdana" w:eastAsia="Arial Unicode MS" w:hAnsi="Verdana" w:cs="Arial"/>
          <w:sz w:val="20"/>
          <w:szCs w:val="20"/>
        </w:rPr>
        <w:t>válidas</w:t>
      </w:r>
      <w:r w:rsidR="00F8145A">
        <w:rPr>
          <w:rFonts w:ascii="Verdana" w:eastAsia="Arial Unicode MS" w:hAnsi="Verdana" w:cs="Arial"/>
          <w:sz w:val="20"/>
          <w:szCs w:val="20"/>
        </w:rPr>
        <w:t>,</w:t>
      </w:r>
      <w:r w:rsidR="009728F6">
        <w:rPr>
          <w:rFonts w:ascii="Verdana" w:eastAsia="Arial Unicode MS" w:hAnsi="Verdana" w:cs="Arial"/>
          <w:sz w:val="20"/>
          <w:szCs w:val="20"/>
        </w:rPr>
        <w:t xml:space="preserve"> vigentes</w:t>
      </w:r>
      <w:r w:rsidR="00F8145A">
        <w:rPr>
          <w:rFonts w:ascii="Verdana" w:eastAsia="Arial Unicode MS" w:hAnsi="Verdana" w:cs="Arial"/>
          <w:sz w:val="20"/>
          <w:szCs w:val="20"/>
        </w:rPr>
        <w:t xml:space="preserve"> e aplicáveis conforme a etapa de implantação do Projeto então verificada, todas</w:t>
      </w:r>
      <w:r w:rsidR="009728F6">
        <w:rPr>
          <w:rFonts w:ascii="Verdana" w:eastAsia="Arial Unicode MS" w:hAnsi="Verdana" w:cs="Arial"/>
          <w:sz w:val="20"/>
          <w:szCs w:val="20"/>
        </w:rPr>
        <w:t xml:space="preserve"> </w:t>
      </w:r>
      <w:r w:rsidR="00946487">
        <w:rPr>
          <w:rFonts w:ascii="Verdana" w:eastAsia="Arial Unicode MS" w:hAnsi="Verdana" w:cs="Arial"/>
          <w:sz w:val="20"/>
          <w:szCs w:val="20"/>
        </w:rPr>
        <w:t xml:space="preserve">devidamente acompanhadas dos respectivos </w:t>
      </w:r>
      <w:r w:rsidR="004A3F5F" w:rsidRPr="00594869">
        <w:rPr>
          <w:rFonts w:ascii="Verdana" w:eastAsia="Arial Unicode MS" w:hAnsi="Verdana" w:cs="Arial"/>
          <w:sz w:val="20"/>
          <w:szCs w:val="20"/>
        </w:rPr>
        <w:t>documento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comprobatório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da quitação do prêmio</w:t>
      </w:r>
      <w:r w:rsidR="0033680F">
        <w:rPr>
          <w:rFonts w:ascii="Verdana" w:eastAsia="Arial Unicode MS" w:hAnsi="Verdana" w:cs="Arial"/>
          <w:sz w:val="20"/>
          <w:szCs w:val="20"/>
        </w:rPr>
        <w:t xml:space="preserve"> devido</w:t>
      </w:r>
      <w:r w:rsidR="0083734C" w:rsidRPr="00594869">
        <w:rPr>
          <w:rFonts w:ascii="Verdana" w:eastAsia="Arial Unicode MS" w:hAnsi="Verdana" w:cs="Arial"/>
          <w:sz w:val="20"/>
          <w:szCs w:val="20"/>
        </w:rPr>
        <w:t>;</w:t>
      </w:r>
    </w:p>
    <w:p w:rsidR="004A3F5F" w:rsidRPr="00594869" w:rsidRDefault="004A3F5F" w:rsidP="00EE3FD7">
      <w:pPr>
        <w:pStyle w:val="PargrafodaLista"/>
        <w:ind w:left="709" w:hanging="709"/>
        <w:jc w:val="both"/>
        <w:rPr>
          <w:rFonts w:ascii="Verdana" w:eastAsia="Arial Unicode MS" w:hAnsi="Verdana" w:cs="Arial"/>
          <w:sz w:val="20"/>
          <w:szCs w:val="20"/>
        </w:rPr>
      </w:pPr>
    </w:p>
    <w:p w:rsidR="004A3F5F" w:rsidRPr="00C15405" w:rsidRDefault="00713CC1" w:rsidP="00D80B79">
      <w:pPr>
        <w:pStyle w:val="PargrafodaLista"/>
        <w:numPr>
          <w:ilvl w:val="0"/>
          <w:numId w:val="53"/>
        </w:numPr>
        <w:ind w:left="709" w:hanging="709"/>
        <w:jc w:val="both"/>
        <w:rPr>
          <w:rFonts w:ascii="Verdana" w:eastAsia="Arial Unicode MS" w:hAnsi="Verdana" w:cs="Arial"/>
          <w:iCs/>
          <w:sz w:val="20"/>
          <w:szCs w:val="20"/>
        </w:rPr>
      </w:pPr>
      <w:r w:rsidRPr="00C15405">
        <w:rPr>
          <w:rFonts w:ascii="Verdana" w:eastAsia="Arial Unicode MS" w:hAnsi="Verdana" w:cs="Arial"/>
          <w:iCs/>
          <w:sz w:val="20"/>
          <w:szCs w:val="20"/>
        </w:rPr>
        <w:t>apresentação de</w:t>
      </w:r>
      <w:r w:rsidR="006D2680" w:rsidRPr="00C15405">
        <w:rPr>
          <w:rFonts w:ascii="Verdana" w:eastAsia="Arial Unicode MS" w:hAnsi="Verdana" w:cs="Arial"/>
          <w:iCs/>
          <w:sz w:val="20"/>
          <w:szCs w:val="20"/>
        </w:rPr>
        <w:t xml:space="preserve"> </w:t>
      </w:r>
      <w:r w:rsidR="00DC5FB7" w:rsidRPr="00C15405">
        <w:rPr>
          <w:rFonts w:ascii="Verdana" w:eastAsia="Arial Unicode MS" w:hAnsi="Verdana" w:cs="Arial"/>
          <w:b/>
          <w:bCs/>
          <w:iCs/>
          <w:sz w:val="20"/>
          <w:szCs w:val="20"/>
        </w:rPr>
        <w:t>(</w:t>
      </w:r>
      <w:r w:rsidR="00C05083" w:rsidRPr="00C15405">
        <w:rPr>
          <w:rFonts w:ascii="Verdana" w:eastAsia="Arial Unicode MS" w:hAnsi="Verdana" w:cs="Arial"/>
          <w:b/>
          <w:bCs/>
          <w:iCs/>
          <w:sz w:val="20"/>
          <w:szCs w:val="20"/>
        </w:rPr>
        <w:t>a</w:t>
      </w:r>
      <w:r w:rsidR="00DC5FB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r w:rsidR="0082043B" w:rsidRPr="00C15405">
        <w:rPr>
          <w:rFonts w:ascii="Verdana" w:eastAsia="Arial Unicode MS" w:hAnsi="Verdana" w:cs="Arial"/>
          <w:iCs/>
          <w:sz w:val="20"/>
          <w:szCs w:val="20"/>
        </w:rPr>
        <w:t>parecer</w:t>
      </w:r>
      <w:r w:rsidR="0081342B" w:rsidRPr="00C15405">
        <w:rPr>
          <w:rFonts w:ascii="Verdana" w:eastAsia="Arial Unicode MS" w:hAnsi="Verdana" w:cs="Arial"/>
          <w:iCs/>
          <w:sz w:val="20"/>
          <w:szCs w:val="20"/>
        </w:rPr>
        <w:t xml:space="preserve"> </w:t>
      </w:r>
      <w:r w:rsidR="0082043B" w:rsidRPr="00C15405">
        <w:rPr>
          <w:rFonts w:ascii="Verdana" w:eastAsia="Arial Unicode MS" w:hAnsi="Verdana" w:cs="Arial"/>
          <w:iCs/>
          <w:sz w:val="20"/>
          <w:szCs w:val="20"/>
        </w:rPr>
        <w:t>d</w:t>
      </w:r>
      <w:r w:rsidR="00774FD8" w:rsidRPr="00C15405">
        <w:rPr>
          <w:rFonts w:ascii="Verdana" w:eastAsia="Arial Unicode MS" w:hAnsi="Verdana" w:cs="Arial"/>
          <w:iCs/>
          <w:sz w:val="20"/>
          <w:szCs w:val="20"/>
        </w:rPr>
        <w:t>a</w:t>
      </w:r>
      <w:r w:rsidR="0082043B" w:rsidRPr="00C15405">
        <w:rPr>
          <w:rFonts w:ascii="Verdana" w:eastAsia="Arial Unicode MS" w:hAnsi="Verdana" w:cs="Arial"/>
          <w:iCs/>
          <w:sz w:val="20"/>
          <w:szCs w:val="20"/>
        </w:rPr>
        <w:t xml:space="preserve"> Deloitte </w:t>
      </w:r>
      <w:proofErr w:type="spellStart"/>
      <w:r w:rsidR="0082043B" w:rsidRPr="00C15405">
        <w:rPr>
          <w:rFonts w:ascii="Verdana" w:eastAsia="Arial Unicode MS" w:hAnsi="Verdana" w:cs="Arial"/>
          <w:iCs/>
          <w:sz w:val="20"/>
          <w:szCs w:val="20"/>
        </w:rPr>
        <w:t>Touche</w:t>
      </w:r>
      <w:proofErr w:type="spellEnd"/>
      <w:r w:rsidR="0082043B" w:rsidRPr="00C15405">
        <w:rPr>
          <w:rFonts w:ascii="Verdana" w:eastAsia="Arial Unicode MS" w:hAnsi="Verdana" w:cs="Arial"/>
          <w:iCs/>
          <w:sz w:val="20"/>
          <w:szCs w:val="20"/>
        </w:rPr>
        <w:t xml:space="preserve"> </w:t>
      </w:r>
      <w:proofErr w:type="spellStart"/>
      <w:r w:rsidR="0082043B" w:rsidRPr="00C15405">
        <w:rPr>
          <w:rFonts w:ascii="Verdana" w:eastAsia="Arial Unicode MS" w:hAnsi="Verdana" w:cs="Arial"/>
          <w:iCs/>
          <w:sz w:val="20"/>
          <w:szCs w:val="20"/>
        </w:rPr>
        <w:t>Tohmatshu</w:t>
      </w:r>
      <w:proofErr w:type="spellEnd"/>
      <w:r w:rsidR="0082043B" w:rsidRPr="00C15405">
        <w:rPr>
          <w:rFonts w:ascii="Verdana" w:eastAsia="Arial Unicode MS" w:hAnsi="Verdana" w:cs="Arial"/>
          <w:iCs/>
          <w:sz w:val="20"/>
          <w:szCs w:val="20"/>
        </w:rPr>
        <w:t xml:space="preserve"> Consultores Ltda.,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Ernest &amp; Young Auditores Independentes S/S,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KPMG Auditores Independentes ou </w:t>
      </w:r>
      <w:r w:rsidR="00FA0D03" w:rsidRPr="00C15405">
        <w:rPr>
          <w:rFonts w:ascii="Verdana" w:eastAsia="Arial Unicode MS" w:hAnsi="Verdana" w:cs="Arial"/>
          <w:iCs/>
          <w:sz w:val="20"/>
          <w:szCs w:val="20"/>
        </w:rPr>
        <w:t xml:space="preserve">da </w:t>
      </w:r>
      <w:proofErr w:type="spellStart"/>
      <w:r w:rsidR="0082043B" w:rsidRPr="00C15405">
        <w:rPr>
          <w:rFonts w:ascii="Verdana" w:eastAsia="Arial Unicode MS" w:hAnsi="Verdana" w:cs="Arial"/>
          <w:iCs/>
          <w:sz w:val="20"/>
          <w:szCs w:val="20"/>
        </w:rPr>
        <w:t>PricewaterhouseCoopers</w:t>
      </w:r>
      <w:proofErr w:type="spellEnd"/>
      <w:r w:rsidR="0082043B" w:rsidRPr="00C15405">
        <w:rPr>
          <w:rFonts w:ascii="Verdana" w:eastAsia="Arial Unicode MS" w:hAnsi="Verdana" w:cs="Arial"/>
          <w:iCs/>
          <w:sz w:val="20"/>
          <w:szCs w:val="20"/>
        </w:rPr>
        <w:t xml:space="preserve"> Auditores Independentes</w:t>
      </w:r>
      <w:r w:rsidR="007D27D3" w:rsidRPr="00C15405">
        <w:rPr>
          <w:rFonts w:ascii="Verdana" w:eastAsia="Arial Unicode MS" w:hAnsi="Verdana" w:cs="Arial"/>
          <w:iCs/>
          <w:sz w:val="20"/>
          <w:szCs w:val="20"/>
        </w:rPr>
        <w:t xml:space="preserve"> apontando</w:t>
      </w:r>
      <w:r w:rsid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para os contratos </w:t>
      </w:r>
      <w:r w:rsidR="00DD5530" w:rsidRPr="00D80B79">
        <w:rPr>
          <w:rFonts w:ascii="Verdana" w:eastAsia="Arial Unicode MS" w:hAnsi="Verdana" w:cs="Arial"/>
          <w:sz w:val="20"/>
          <w:szCs w:val="20"/>
        </w:rPr>
        <w:t>firmados</w:t>
      </w:r>
      <w:r w:rsidR="00DD5530" w:rsidRPr="00C15405">
        <w:rPr>
          <w:rFonts w:ascii="Verdana" w:eastAsia="Arial Unicode MS" w:hAnsi="Verdana" w:cs="Arial"/>
          <w:iCs/>
          <w:sz w:val="20"/>
          <w:szCs w:val="20"/>
        </w:rPr>
        <w:t xml:space="preserve"> co</w:t>
      </w:r>
      <w:r w:rsidR="00DD5530" w:rsidRPr="00DA46CF">
        <w:rPr>
          <w:rFonts w:ascii="Verdana" w:eastAsia="Arial Unicode MS" w:hAnsi="Verdana" w:cs="Arial"/>
          <w:iCs/>
          <w:sz w:val="20"/>
          <w:szCs w:val="20"/>
        </w:rPr>
        <w:t>m GE Energias Renováveis Ltda. (“</w:t>
      </w:r>
      <w:r w:rsidR="00DD5530" w:rsidRPr="00DA46CF">
        <w:rPr>
          <w:rFonts w:ascii="Verdana" w:eastAsia="Arial Unicode MS" w:hAnsi="Verdana" w:cs="Arial"/>
          <w:iCs/>
          <w:sz w:val="20"/>
          <w:szCs w:val="20"/>
          <w:u w:val="single"/>
        </w:rPr>
        <w:t>GE</w:t>
      </w:r>
      <w:r w:rsidR="00DD5530" w:rsidRPr="00DA46CF">
        <w:rPr>
          <w:rFonts w:ascii="Verdana" w:eastAsia="Arial Unicode MS" w:hAnsi="Verdana" w:cs="Arial"/>
          <w:iCs/>
          <w:sz w:val="20"/>
          <w:szCs w:val="20"/>
        </w:rPr>
        <w:t>”), Co</w:t>
      </w:r>
      <w:r w:rsidR="00DD5530" w:rsidRPr="00154303">
        <w:rPr>
          <w:rFonts w:ascii="Verdana" w:eastAsia="Arial Unicode MS" w:hAnsi="Verdana" w:cs="Arial"/>
          <w:iCs/>
          <w:sz w:val="20"/>
          <w:szCs w:val="20"/>
        </w:rPr>
        <w:t>ncretizar Engenharia de Obras Ltda. (“</w:t>
      </w:r>
      <w:r w:rsidR="00DD5530" w:rsidRPr="00154303">
        <w:rPr>
          <w:rFonts w:ascii="Verdana" w:eastAsia="Arial Unicode MS" w:hAnsi="Verdana" w:cs="Arial"/>
          <w:iCs/>
          <w:sz w:val="20"/>
          <w:szCs w:val="20"/>
          <w:u w:val="single"/>
        </w:rPr>
        <w:t>Concretizar</w:t>
      </w:r>
      <w:r w:rsidR="00DD5530" w:rsidRPr="00C15405">
        <w:rPr>
          <w:rFonts w:ascii="Verdana" w:eastAsia="Arial Unicode MS" w:hAnsi="Verdana" w:cs="Arial"/>
          <w:iCs/>
          <w:sz w:val="20"/>
          <w:szCs w:val="20"/>
        </w:rPr>
        <w:t xml:space="preserve">”), </w:t>
      </w:r>
      <w:proofErr w:type="spellStart"/>
      <w:r w:rsidR="00DD5530" w:rsidRPr="00C15405">
        <w:rPr>
          <w:rFonts w:ascii="Verdana" w:eastAsia="Arial Unicode MS" w:hAnsi="Verdana" w:cs="Arial"/>
          <w:iCs/>
          <w:sz w:val="20"/>
          <w:szCs w:val="20"/>
        </w:rPr>
        <w:t>Montago</w:t>
      </w:r>
      <w:proofErr w:type="spellEnd"/>
      <w:r w:rsidR="00DD5530" w:rsidRPr="00C15405">
        <w:rPr>
          <w:rFonts w:ascii="Verdana" w:eastAsia="Arial Unicode MS" w:hAnsi="Verdana" w:cs="Arial"/>
          <w:iCs/>
          <w:sz w:val="20"/>
          <w:szCs w:val="20"/>
        </w:rPr>
        <w:t xml:space="preserve"> Construtora EIRELI (“</w:t>
      </w:r>
      <w:proofErr w:type="spellStart"/>
      <w:r w:rsidR="00DD5530" w:rsidRPr="00C15405">
        <w:rPr>
          <w:rFonts w:ascii="Verdana" w:eastAsia="Arial Unicode MS" w:hAnsi="Verdana" w:cs="Arial"/>
          <w:iCs/>
          <w:sz w:val="20"/>
          <w:szCs w:val="20"/>
          <w:u w:val="single"/>
        </w:rPr>
        <w:t>Montago</w:t>
      </w:r>
      <w:proofErr w:type="spellEnd"/>
      <w:r w:rsidR="00DD5530" w:rsidRPr="00C15405">
        <w:rPr>
          <w:rFonts w:ascii="Verdana" w:eastAsia="Arial Unicode MS" w:hAnsi="Verdana" w:cs="Arial"/>
          <w:iCs/>
          <w:sz w:val="20"/>
          <w:szCs w:val="20"/>
        </w:rPr>
        <w:t xml:space="preserve">”) e </w:t>
      </w:r>
      <w:proofErr w:type="spellStart"/>
      <w:r w:rsidR="00DD5530" w:rsidRPr="00C15405">
        <w:rPr>
          <w:rFonts w:ascii="Verdana" w:eastAsia="Arial Unicode MS" w:hAnsi="Verdana" w:cs="Arial"/>
          <w:iCs/>
          <w:sz w:val="20"/>
          <w:szCs w:val="20"/>
        </w:rPr>
        <w:t>Wiecheteck</w:t>
      </w:r>
      <w:proofErr w:type="spellEnd"/>
      <w:r w:rsidR="00DD5530" w:rsidRPr="00C15405">
        <w:rPr>
          <w:rFonts w:ascii="Verdana" w:eastAsia="Arial Unicode MS" w:hAnsi="Verdana" w:cs="Arial"/>
          <w:iCs/>
          <w:sz w:val="20"/>
          <w:szCs w:val="20"/>
        </w:rPr>
        <w:t xml:space="preserve"> Engenharia Elétrica Ltda. (“</w:t>
      </w:r>
      <w:proofErr w:type="spellStart"/>
      <w:r w:rsidR="00DD5530" w:rsidRPr="00C15405">
        <w:rPr>
          <w:rFonts w:ascii="Verdana" w:eastAsia="Arial Unicode MS" w:hAnsi="Verdana" w:cs="Arial"/>
          <w:iCs/>
          <w:sz w:val="20"/>
          <w:szCs w:val="20"/>
          <w:u w:val="single"/>
        </w:rPr>
        <w:t>Wiecheteck</w:t>
      </w:r>
      <w:proofErr w:type="spellEnd"/>
      <w:r w:rsidR="00DD5530" w:rsidRPr="00C15405">
        <w:rPr>
          <w:rFonts w:ascii="Verdana" w:eastAsia="Arial Unicode MS" w:hAnsi="Verdana" w:cs="Arial"/>
          <w:iCs/>
          <w:sz w:val="20"/>
          <w:szCs w:val="20"/>
        </w:rPr>
        <w:t>”)</w:t>
      </w:r>
      <w:r w:rsidR="00C532B0" w:rsidRP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 xml:space="preserve">(i) </w:t>
      </w:r>
      <w:r w:rsidR="00346018" w:rsidRPr="00C15405">
        <w:rPr>
          <w:rFonts w:ascii="Verdana" w:eastAsia="Arial Unicode MS" w:hAnsi="Verdana" w:cs="Arial"/>
          <w:iCs/>
          <w:sz w:val="20"/>
          <w:szCs w:val="20"/>
        </w:rPr>
        <w:t>o</w:t>
      </w:r>
      <w:r w:rsidR="0047101C" w:rsidRPr="00C15405">
        <w:rPr>
          <w:rFonts w:ascii="Verdana" w:eastAsia="Arial Unicode MS" w:hAnsi="Verdana" w:cs="Arial"/>
          <w:iCs/>
          <w:sz w:val="20"/>
          <w:szCs w:val="20"/>
        </w:rPr>
        <w:t xml:space="preserve"> valor total </w:t>
      </w:r>
      <w:r w:rsidR="0047101C" w:rsidRPr="00383178">
        <w:rPr>
          <w:rFonts w:ascii="Verdana" w:eastAsia="Arial Unicode MS" w:hAnsi="Verdana" w:cs="Arial"/>
          <w:iCs/>
          <w:sz w:val="20"/>
          <w:szCs w:val="20"/>
        </w:rPr>
        <w:t>dos</w:t>
      </w:r>
      <w:r w:rsidR="00346018" w:rsidRPr="00383178">
        <w:rPr>
          <w:rFonts w:ascii="Verdana" w:eastAsia="Arial Unicode MS" w:hAnsi="Verdana" w:cs="Arial"/>
          <w:iCs/>
          <w:sz w:val="20"/>
          <w:szCs w:val="20"/>
        </w:rPr>
        <w:t xml:space="preserve"> pagamentos</w:t>
      </w:r>
      <w:r w:rsidR="006D2680" w:rsidRPr="00383178">
        <w:rPr>
          <w:rFonts w:ascii="Verdana" w:eastAsia="Arial Unicode MS" w:hAnsi="Verdana" w:cs="Arial"/>
          <w:iCs/>
          <w:sz w:val="20"/>
          <w:szCs w:val="20"/>
        </w:rPr>
        <w:t xml:space="preserve"> </w:t>
      </w:r>
      <w:r w:rsidR="00DC5FB7" w:rsidRPr="00383178">
        <w:rPr>
          <w:rFonts w:ascii="Verdana" w:eastAsia="Arial Unicode MS" w:hAnsi="Verdana" w:cs="Arial"/>
          <w:iCs/>
          <w:sz w:val="20"/>
          <w:szCs w:val="20"/>
        </w:rPr>
        <w:t>realizados</w:t>
      </w:r>
      <w:r w:rsidR="00C05083" w:rsidRPr="00383178">
        <w:rPr>
          <w:rFonts w:ascii="Verdana" w:eastAsia="Arial Unicode MS" w:hAnsi="Verdana" w:cs="Arial"/>
          <w:iCs/>
          <w:sz w:val="20"/>
          <w:szCs w:val="20"/>
        </w:rPr>
        <w:t xml:space="preserve"> </w:t>
      </w:r>
      <w:r w:rsidR="0047101C" w:rsidRPr="00383178">
        <w:rPr>
          <w:rFonts w:ascii="Verdana" w:eastAsia="Arial Unicode MS" w:hAnsi="Verdana" w:cs="Arial"/>
          <w:iCs/>
          <w:sz w:val="20"/>
          <w:szCs w:val="20"/>
        </w:rPr>
        <w:t xml:space="preserve">pela Emissora </w:t>
      </w:r>
      <w:r w:rsidR="00C05083" w:rsidRPr="00383178">
        <w:rPr>
          <w:rFonts w:ascii="Verdana" w:eastAsia="Arial Unicode MS" w:hAnsi="Verdana" w:cs="Arial"/>
          <w:iCs/>
          <w:sz w:val="20"/>
          <w:szCs w:val="20"/>
        </w:rPr>
        <w:t>até 1</w:t>
      </w:r>
      <w:r w:rsidR="00C532B0" w:rsidRPr="00383178">
        <w:rPr>
          <w:rFonts w:ascii="Verdana" w:eastAsia="Arial Unicode MS" w:hAnsi="Verdana" w:cs="Arial"/>
          <w:iCs/>
          <w:sz w:val="20"/>
          <w:szCs w:val="20"/>
        </w:rPr>
        <w:t>0 (dez)</w:t>
      </w:r>
      <w:r w:rsidR="00C05083" w:rsidRPr="00383178">
        <w:rPr>
          <w:rFonts w:ascii="Verdana" w:eastAsia="Arial Unicode MS" w:hAnsi="Verdana" w:cs="Arial"/>
          <w:iCs/>
          <w:sz w:val="20"/>
          <w:szCs w:val="20"/>
        </w:rPr>
        <w:t xml:space="preserve"> dias antes da data de emissão do respectivo parecer</w:t>
      </w:r>
      <w:r w:rsidR="00C15405" w:rsidRPr="00383178">
        <w:rPr>
          <w:rFonts w:ascii="Verdana" w:eastAsia="Arial Unicode MS" w:hAnsi="Verdana" w:cs="Arial"/>
          <w:iCs/>
          <w:sz w:val="20"/>
          <w:szCs w:val="20"/>
        </w:rPr>
        <w:t xml:space="preserve">; </w:t>
      </w:r>
      <w:r w:rsidR="00C05083" w:rsidRPr="00383178">
        <w:rPr>
          <w:rFonts w:ascii="Verdana" w:eastAsia="Arial Unicode MS" w:hAnsi="Verdana" w:cs="Arial"/>
          <w:iCs/>
          <w:sz w:val="20"/>
          <w:szCs w:val="20"/>
        </w:rPr>
        <w:t>(</w:t>
      </w:r>
      <w:proofErr w:type="spellStart"/>
      <w:r w:rsidR="00C05083" w:rsidRPr="00383178">
        <w:rPr>
          <w:rFonts w:ascii="Verdana" w:eastAsia="Arial Unicode MS" w:hAnsi="Verdana" w:cs="Arial"/>
          <w:iCs/>
          <w:sz w:val="20"/>
          <w:szCs w:val="20"/>
        </w:rPr>
        <w:t>ii</w:t>
      </w:r>
      <w:proofErr w:type="spellEnd"/>
      <w:r w:rsidR="00C05083" w:rsidRPr="00383178">
        <w:rPr>
          <w:rFonts w:ascii="Verdana" w:eastAsia="Arial Unicode MS" w:hAnsi="Verdana" w:cs="Arial"/>
          <w:iCs/>
          <w:sz w:val="20"/>
          <w:szCs w:val="20"/>
        </w:rPr>
        <w:t xml:space="preserve">) </w:t>
      </w:r>
      <w:r w:rsidR="00346018" w:rsidRPr="00383178">
        <w:rPr>
          <w:rFonts w:ascii="Verdana" w:eastAsia="Arial Unicode MS" w:hAnsi="Verdana" w:cs="Arial"/>
          <w:iCs/>
          <w:sz w:val="20"/>
          <w:szCs w:val="20"/>
        </w:rPr>
        <w:t>o</w:t>
      </w:r>
      <w:r w:rsidR="00DD5530" w:rsidRPr="00383178">
        <w:rPr>
          <w:rFonts w:ascii="Verdana" w:eastAsia="Arial Unicode MS" w:hAnsi="Verdana" w:cs="Arial"/>
          <w:iCs/>
          <w:sz w:val="20"/>
          <w:szCs w:val="20"/>
        </w:rPr>
        <w:t xml:space="preserve"> saldo devedor d</w:t>
      </w:r>
      <w:r w:rsidR="00EA12D0">
        <w:rPr>
          <w:rFonts w:ascii="Verdana" w:eastAsia="Arial Unicode MS" w:hAnsi="Verdana" w:cs="Arial"/>
          <w:iCs/>
          <w:sz w:val="20"/>
          <w:szCs w:val="20"/>
        </w:rPr>
        <w:t>e</w:t>
      </w:r>
      <w:r w:rsidR="00DD5530" w:rsidRPr="00383178">
        <w:rPr>
          <w:rFonts w:ascii="Verdana" w:eastAsia="Arial Unicode MS" w:hAnsi="Verdana" w:cs="Arial"/>
          <w:iCs/>
          <w:sz w:val="20"/>
          <w:szCs w:val="20"/>
        </w:rPr>
        <w:t xml:space="preserve"> </w:t>
      </w:r>
      <w:r w:rsidR="00EA12D0">
        <w:rPr>
          <w:rFonts w:ascii="Verdana" w:eastAsia="Arial Unicode MS" w:hAnsi="Verdana" w:cs="Arial"/>
          <w:iCs/>
          <w:sz w:val="20"/>
          <w:szCs w:val="20"/>
        </w:rPr>
        <w:t xml:space="preserve">cada um </w:t>
      </w:r>
      <w:r w:rsidR="00383178" w:rsidRPr="00383178">
        <w:rPr>
          <w:rFonts w:ascii="Verdana" w:eastAsia="Arial Unicode MS" w:hAnsi="Verdana" w:cs="Arial"/>
          <w:iCs/>
          <w:sz w:val="20"/>
          <w:szCs w:val="20"/>
        </w:rPr>
        <w:t>dos contratos</w:t>
      </w:r>
      <w:r w:rsidR="00EA12D0">
        <w:rPr>
          <w:rFonts w:ascii="Verdana" w:eastAsia="Arial Unicode MS" w:hAnsi="Verdana" w:cs="Arial"/>
          <w:iCs/>
          <w:sz w:val="20"/>
          <w:szCs w:val="20"/>
        </w:rPr>
        <w:t xml:space="preserve"> </w:t>
      </w:r>
      <w:r w:rsidR="00EA12D0" w:rsidRPr="00383178">
        <w:rPr>
          <w:rFonts w:ascii="Verdana" w:eastAsia="Arial Unicode MS" w:hAnsi="Verdana" w:cs="Arial"/>
          <w:iCs/>
          <w:sz w:val="20"/>
          <w:szCs w:val="20"/>
        </w:rPr>
        <w:t>(necessariamente em montante inferior a 20% (vinte por cento)</w:t>
      </w:r>
      <w:r w:rsidR="00EA12D0">
        <w:rPr>
          <w:rFonts w:ascii="Verdana" w:eastAsia="Arial Unicode MS" w:hAnsi="Verdana" w:cs="Arial"/>
          <w:iCs/>
          <w:sz w:val="20"/>
          <w:szCs w:val="20"/>
        </w:rPr>
        <w:t xml:space="preserve"> do valor total de cada </w:t>
      </w:r>
      <w:r w:rsidR="002969C2">
        <w:rPr>
          <w:rFonts w:ascii="Verdana" w:eastAsia="Arial Unicode MS" w:hAnsi="Verdana" w:cs="Arial"/>
          <w:iCs/>
          <w:sz w:val="20"/>
          <w:szCs w:val="20"/>
        </w:rPr>
        <w:t xml:space="preserve">um dos </w:t>
      </w:r>
      <w:r w:rsidR="00EA12D0">
        <w:rPr>
          <w:rFonts w:ascii="Verdana" w:eastAsia="Arial Unicode MS" w:hAnsi="Verdana" w:cs="Arial"/>
          <w:iCs/>
          <w:sz w:val="20"/>
          <w:szCs w:val="20"/>
        </w:rPr>
        <w:t>contrato</w:t>
      </w:r>
      <w:r w:rsidR="002969C2">
        <w:rPr>
          <w:rFonts w:ascii="Verdana" w:eastAsia="Arial Unicode MS" w:hAnsi="Verdana" w:cs="Arial"/>
          <w:iCs/>
          <w:sz w:val="20"/>
          <w:szCs w:val="20"/>
        </w:rPr>
        <w:t>s</w:t>
      </w:r>
      <w:r w:rsidR="00EA12D0">
        <w:rPr>
          <w:rFonts w:ascii="Verdana" w:eastAsia="Arial Unicode MS" w:hAnsi="Verdana" w:cs="Arial"/>
          <w:iCs/>
          <w:sz w:val="20"/>
          <w:szCs w:val="20"/>
        </w:rPr>
        <w:t>)</w:t>
      </w:r>
      <w:r w:rsidR="00DD5530" w:rsidRPr="00383178">
        <w:rPr>
          <w:rFonts w:ascii="Verdana" w:eastAsia="Arial Unicode MS" w:hAnsi="Verdana" w:cs="Arial"/>
          <w:iCs/>
          <w:sz w:val="20"/>
          <w:szCs w:val="20"/>
        </w:rPr>
        <w:t>, incluindo o(s) valor</w:t>
      </w:r>
      <w:r w:rsidR="00346018" w:rsidRPr="00383178">
        <w:rPr>
          <w:rFonts w:ascii="Verdana" w:eastAsia="Arial Unicode MS" w:hAnsi="Verdana" w:cs="Arial"/>
          <w:iCs/>
          <w:sz w:val="20"/>
          <w:szCs w:val="20"/>
        </w:rPr>
        <w:t>(</w:t>
      </w:r>
      <w:r w:rsidR="00DD5530" w:rsidRPr="00383178">
        <w:rPr>
          <w:rFonts w:ascii="Verdana" w:eastAsia="Arial Unicode MS" w:hAnsi="Verdana" w:cs="Arial"/>
          <w:iCs/>
          <w:sz w:val="20"/>
          <w:szCs w:val="20"/>
        </w:rPr>
        <w:t>e</w:t>
      </w:r>
      <w:r w:rsidR="00346018" w:rsidRPr="00383178">
        <w:rPr>
          <w:rFonts w:ascii="Verdana" w:eastAsia="Arial Unicode MS" w:hAnsi="Verdana" w:cs="Arial"/>
          <w:iCs/>
          <w:sz w:val="20"/>
          <w:szCs w:val="20"/>
        </w:rPr>
        <w:t xml:space="preserve">s) </w:t>
      </w:r>
      <w:r w:rsidR="004943C7" w:rsidRPr="00383178">
        <w:rPr>
          <w:rFonts w:ascii="Verdana" w:eastAsia="Arial Unicode MS" w:hAnsi="Verdana" w:cs="Arial"/>
          <w:iCs/>
          <w:sz w:val="20"/>
          <w:szCs w:val="20"/>
        </w:rPr>
        <w:t xml:space="preserve">que estejam à época retidos, conforme previsto nos respectivos contratos, e/ou </w:t>
      </w:r>
      <w:r w:rsidR="00346018" w:rsidRPr="00383178">
        <w:rPr>
          <w:rFonts w:ascii="Verdana" w:eastAsia="Arial Unicode MS" w:hAnsi="Verdana" w:cs="Arial"/>
          <w:iCs/>
          <w:sz w:val="20"/>
          <w:szCs w:val="20"/>
        </w:rPr>
        <w:t>sendo discutido(s) de boa-fé entre as contratantes</w:t>
      </w:r>
      <w:r w:rsidR="00C15405" w:rsidRPr="00C15405">
        <w:rPr>
          <w:rFonts w:ascii="Verdana" w:eastAsia="Arial Unicode MS" w:hAnsi="Verdana" w:cs="Arial"/>
          <w:iCs/>
          <w:sz w:val="20"/>
          <w:szCs w:val="20"/>
        </w:rPr>
        <w:t>;</w:t>
      </w:r>
      <w:r w:rsidR="00C5313B" w:rsidRPr="00C15405">
        <w:rPr>
          <w:rFonts w:ascii="Verdana" w:eastAsia="Arial Unicode MS" w:hAnsi="Verdana" w:cs="Arial"/>
          <w:iCs/>
          <w:sz w:val="20"/>
          <w:szCs w:val="20"/>
        </w:rPr>
        <w:t xml:space="preserve"> e</w:t>
      </w:r>
      <w:r w:rsidR="00C05083" w:rsidRPr="00C15405">
        <w:rPr>
          <w:rFonts w:ascii="Verdana" w:eastAsia="Arial Unicode MS" w:hAnsi="Verdana" w:cs="Arial"/>
          <w:iCs/>
          <w:sz w:val="20"/>
          <w:szCs w:val="20"/>
        </w:rPr>
        <w:t xml:space="preserve"> (</w:t>
      </w:r>
      <w:proofErr w:type="spellStart"/>
      <w:r w:rsidR="00C05083" w:rsidRPr="00C15405">
        <w:rPr>
          <w:rFonts w:ascii="Verdana" w:eastAsia="Arial Unicode MS" w:hAnsi="Verdana" w:cs="Arial"/>
          <w:iCs/>
          <w:sz w:val="20"/>
          <w:szCs w:val="20"/>
        </w:rPr>
        <w:t>iii</w:t>
      </w:r>
      <w:proofErr w:type="spellEnd"/>
      <w:r w:rsidR="00C05083" w:rsidRPr="00C15405">
        <w:rPr>
          <w:rFonts w:ascii="Verdana" w:eastAsia="Arial Unicode MS" w:hAnsi="Verdana" w:cs="Arial"/>
          <w:iCs/>
          <w:sz w:val="20"/>
          <w:szCs w:val="20"/>
        </w:rPr>
        <w:t>) os montantes</w:t>
      </w:r>
      <w:r w:rsidR="00C5313B"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provisionados e disponíveis no caixa da Emissora</w:t>
      </w:r>
      <w:r w:rsidR="00C15405" w:rsidRPr="00C15405">
        <w:rPr>
          <w:rFonts w:ascii="Verdana" w:eastAsia="Arial Unicode MS" w:hAnsi="Verdana" w:cs="Arial"/>
          <w:iCs/>
          <w:sz w:val="20"/>
          <w:szCs w:val="20"/>
        </w:rPr>
        <w:t>,</w:t>
      </w:r>
      <w:r w:rsidR="00C05083" w:rsidRPr="00C15405">
        <w:rPr>
          <w:rFonts w:ascii="Verdana" w:eastAsia="Arial Unicode MS" w:hAnsi="Verdana" w:cs="Arial"/>
          <w:iCs/>
          <w:sz w:val="20"/>
          <w:szCs w:val="20"/>
        </w:rPr>
        <w:t xml:space="preserve"> </w:t>
      </w:r>
      <w:r w:rsidR="00C15405" w:rsidRPr="00C15405">
        <w:rPr>
          <w:rFonts w:ascii="Verdana" w:eastAsia="Arial Unicode MS" w:hAnsi="Verdana" w:cs="Arial"/>
          <w:iCs/>
          <w:sz w:val="20"/>
          <w:szCs w:val="20"/>
        </w:rPr>
        <w:t xml:space="preserve">necessariamente </w:t>
      </w:r>
      <w:r w:rsidR="00C05083" w:rsidRPr="00C15405">
        <w:rPr>
          <w:rFonts w:ascii="Verdana" w:eastAsia="Arial Unicode MS" w:hAnsi="Verdana" w:cs="Arial"/>
          <w:iCs/>
          <w:sz w:val="20"/>
          <w:szCs w:val="20"/>
        </w:rPr>
        <w:t>em valores iguais ou superiores a</w:t>
      </w:r>
      <w:r w:rsidR="00F267C4" w:rsidRPr="00C15405">
        <w:rPr>
          <w:rFonts w:ascii="Verdana" w:eastAsia="Arial Unicode MS" w:hAnsi="Verdana" w:cs="Arial"/>
          <w:iCs/>
          <w:sz w:val="20"/>
          <w:szCs w:val="20"/>
        </w:rPr>
        <w:t xml:space="preserve">o </w:t>
      </w:r>
      <w:r w:rsidR="00C15405" w:rsidRPr="00C15405">
        <w:rPr>
          <w:rFonts w:ascii="Verdana" w:eastAsia="Arial Unicode MS" w:hAnsi="Verdana" w:cs="Arial"/>
          <w:iCs/>
          <w:sz w:val="20"/>
          <w:szCs w:val="20"/>
        </w:rPr>
        <w:t>somatório dos saldos devedores apurados</w:t>
      </w:r>
      <w:r w:rsidR="00C532B0" w:rsidRPr="00C15405">
        <w:rPr>
          <w:rFonts w:ascii="Verdana" w:eastAsia="Arial Unicode MS" w:hAnsi="Verdana" w:cs="Arial"/>
          <w:iCs/>
          <w:sz w:val="20"/>
          <w:szCs w:val="20"/>
        </w:rPr>
        <w:t xml:space="preserve">; ou </w:t>
      </w:r>
      <w:r w:rsidR="004943C7" w:rsidRPr="00C15405">
        <w:rPr>
          <w:rFonts w:ascii="Verdana" w:eastAsia="Arial Unicode MS" w:hAnsi="Verdana" w:cs="Arial"/>
          <w:b/>
          <w:bCs/>
          <w:iCs/>
          <w:sz w:val="20"/>
          <w:szCs w:val="20"/>
        </w:rPr>
        <w:t>(</w:t>
      </w:r>
      <w:r w:rsidR="00C532B0" w:rsidRPr="00C15405">
        <w:rPr>
          <w:rFonts w:ascii="Verdana" w:eastAsia="Arial Unicode MS" w:hAnsi="Verdana" w:cs="Arial"/>
          <w:b/>
          <w:bCs/>
          <w:iCs/>
          <w:sz w:val="20"/>
          <w:szCs w:val="20"/>
        </w:rPr>
        <w:t>b</w:t>
      </w:r>
      <w:r w:rsidR="004943C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r w:rsidR="004943C7" w:rsidRPr="00C15405">
        <w:rPr>
          <w:rFonts w:ascii="Verdana" w:eastAsia="Arial Unicode MS" w:hAnsi="Verdana" w:cs="Arial"/>
          <w:iCs/>
          <w:sz w:val="20"/>
          <w:szCs w:val="20"/>
        </w:rPr>
        <w:t xml:space="preserve">declaração da </w:t>
      </w:r>
      <w:r w:rsidR="00C9376E" w:rsidRPr="00C15405">
        <w:rPr>
          <w:rFonts w:ascii="Verdana" w:eastAsia="Arial Unicode MS" w:hAnsi="Verdana" w:cs="Arial"/>
          <w:iCs/>
          <w:sz w:val="20"/>
          <w:szCs w:val="20"/>
        </w:rPr>
        <w:t xml:space="preserve">GE, </w:t>
      </w:r>
      <w:r w:rsidR="004943C7" w:rsidRPr="00C15405">
        <w:rPr>
          <w:rFonts w:ascii="Verdana" w:eastAsia="Arial Unicode MS" w:hAnsi="Verdana" w:cs="Arial"/>
          <w:iCs/>
          <w:sz w:val="20"/>
          <w:szCs w:val="20"/>
        </w:rPr>
        <w:t xml:space="preserve">Concretizar, </w:t>
      </w:r>
      <w:proofErr w:type="spellStart"/>
      <w:r w:rsidR="004943C7" w:rsidRPr="00C15405">
        <w:rPr>
          <w:rFonts w:ascii="Verdana" w:eastAsia="Arial Unicode MS" w:hAnsi="Verdana" w:cs="Arial"/>
          <w:iCs/>
          <w:sz w:val="20"/>
          <w:szCs w:val="20"/>
        </w:rPr>
        <w:t>Montago</w:t>
      </w:r>
      <w:proofErr w:type="spellEnd"/>
      <w:r w:rsidR="004943C7" w:rsidRPr="00C15405">
        <w:rPr>
          <w:rFonts w:ascii="Verdana" w:eastAsia="Arial Unicode MS" w:hAnsi="Verdana" w:cs="Arial"/>
          <w:iCs/>
          <w:sz w:val="20"/>
          <w:szCs w:val="20"/>
        </w:rPr>
        <w:t xml:space="preserve"> e </w:t>
      </w:r>
      <w:proofErr w:type="spellStart"/>
      <w:r w:rsidR="004943C7" w:rsidRPr="00C15405">
        <w:rPr>
          <w:rFonts w:ascii="Verdana" w:eastAsia="Arial Unicode MS" w:hAnsi="Verdana" w:cs="Arial"/>
          <w:iCs/>
          <w:sz w:val="20"/>
          <w:szCs w:val="20"/>
        </w:rPr>
        <w:t>Wiechteck</w:t>
      </w:r>
      <w:proofErr w:type="spellEnd"/>
      <w:r w:rsidR="004943C7" w:rsidRPr="00C15405">
        <w:rPr>
          <w:rFonts w:ascii="Verdana" w:eastAsia="Arial Unicode MS" w:hAnsi="Verdana" w:cs="Arial"/>
          <w:iCs/>
          <w:sz w:val="20"/>
          <w:szCs w:val="20"/>
        </w:rPr>
        <w:t xml:space="preserve"> atestando o integral pagamento dos valores que lhe</w:t>
      </w:r>
      <w:r w:rsidR="00C15405" w:rsidRPr="00C15405">
        <w:rPr>
          <w:rFonts w:ascii="Verdana" w:eastAsia="Arial Unicode MS" w:hAnsi="Verdana" w:cs="Arial"/>
          <w:iCs/>
          <w:sz w:val="20"/>
          <w:szCs w:val="20"/>
        </w:rPr>
        <w:t>s</w:t>
      </w:r>
      <w:r w:rsidR="004943C7" w:rsidRPr="00C15405">
        <w:rPr>
          <w:rFonts w:ascii="Verdana" w:eastAsia="Arial Unicode MS" w:hAnsi="Verdana" w:cs="Arial"/>
          <w:iCs/>
          <w:sz w:val="20"/>
          <w:szCs w:val="20"/>
        </w:rPr>
        <w:t xml:space="preserve"> eram devidos em face da implantação do Projeto;</w:t>
      </w:r>
    </w:p>
    <w:p w:rsidR="004A3F5F" w:rsidRPr="00594869" w:rsidRDefault="004A3F5F" w:rsidP="00A753D3">
      <w:pPr>
        <w:pStyle w:val="PargrafodaLista"/>
        <w:ind w:left="709" w:hanging="709"/>
        <w:jc w:val="both"/>
        <w:rPr>
          <w:rFonts w:ascii="Verdana" w:eastAsia="Arial Unicode MS" w:hAnsi="Verdana" w:cs="Arial"/>
          <w:iCs/>
          <w:sz w:val="20"/>
          <w:szCs w:val="20"/>
        </w:rPr>
      </w:pPr>
    </w:p>
    <w:p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t xml:space="preserve">ausência de falhas técnicas </w:t>
      </w:r>
      <w:r w:rsidR="0083734C" w:rsidRPr="00594869">
        <w:rPr>
          <w:rFonts w:ascii="Verdana" w:eastAsia="Arial Unicode MS" w:hAnsi="Verdana"/>
          <w:sz w:val="20"/>
          <w:szCs w:val="20"/>
        </w:rPr>
        <w:t>que coloquem em risco a integridade d</w:t>
      </w:r>
      <w:r w:rsidRPr="00594869">
        <w:rPr>
          <w:rFonts w:ascii="Verdana" w:eastAsia="Arial Unicode MS" w:hAnsi="Verdana" w:cs="Arial"/>
          <w:iCs/>
          <w:sz w:val="20"/>
          <w:szCs w:val="20"/>
        </w:rPr>
        <w:t xml:space="preserve">a estrutura civil da barragem, </w:t>
      </w:r>
      <w:r w:rsidR="0083734C" w:rsidRPr="00594869">
        <w:rPr>
          <w:rFonts w:ascii="Verdana" w:eastAsia="Arial Unicode MS" w:hAnsi="Verdana"/>
          <w:sz w:val="20"/>
          <w:szCs w:val="20"/>
        </w:rPr>
        <w:t xml:space="preserve">ou impeçam a operação </w:t>
      </w:r>
      <w:r w:rsidRPr="00594869">
        <w:rPr>
          <w:rFonts w:ascii="Verdana" w:eastAsia="Arial Unicode MS" w:hAnsi="Verdana" w:cs="Arial"/>
          <w:iCs/>
          <w:sz w:val="20"/>
          <w:szCs w:val="20"/>
        </w:rPr>
        <w:t xml:space="preserve">das turbinas e/ou demais equipamentos eletromecânicos que integram </w:t>
      </w:r>
      <w:r w:rsidR="00594869" w:rsidRPr="00594869">
        <w:rPr>
          <w:rFonts w:ascii="Verdana" w:eastAsia="Arial Unicode MS" w:hAnsi="Verdana" w:cs="Arial"/>
          <w:iCs/>
          <w:sz w:val="20"/>
          <w:szCs w:val="20"/>
        </w:rPr>
        <w:t>o Projeto</w:t>
      </w:r>
      <w:r w:rsidRPr="00594869">
        <w:rPr>
          <w:rFonts w:ascii="Verdana" w:eastAsia="Arial Unicode MS" w:hAnsi="Verdana" w:cs="Arial"/>
          <w:iCs/>
          <w:sz w:val="20"/>
          <w:szCs w:val="20"/>
        </w:rPr>
        <w:t>, comprovada mediante parecer elaborado por engenheiro independente</w:t>
      </w:r>
      <w:r w:rsidR="006F0F57">
        <w:rPr>
          <w:rFonts w:ascii="Verdana" w:eastAsia="Arial Unicode MS" w:hAnsi="Verdana" w:cs="Arial"/>
          <w:iCs/>
          <w:sz w:val="20"/>
          <w:szCs w:val="20"/>
        </w:rPr>
        <w:t>,</w:t>
      </w:r>
      <w:r w:rsidR="00346D68">
        <w:rPr>
          <w:rFonts w:ascii="Verdana" w:eastAsia="Arial Unicode MS" w:hAnsi="Verdana" w:cs="Arial"/>
          <w:iCs/>
          <w:sz w:val="20"/>
          <w:szCs w:val="20"/>
        </w:rPr>
        <w:t xml:space="preserve"> </w:t>
      </w:r>
      <w:r w:rsidR="0084588D">
        <w:rPr>
          <w:rFonts w:ascii="Verdana" w:eastAsia="Arial Unicode MS" w:hAnsi="Verdana" w:cs="Arial"/>
          <w:iCs/>
          <w:sz w:val="20"/>
          <w:szCs w:val="20"/>
        </w:rPr>
        <w:t xml:space="preserve">selecionado a </w:t>
      </w:r>
      <w:r w:rsidR="00396C37">
        <w:rPr>
          <w:rFonts w:ascii="Verdana" w:eastAsia="Arial Unicode MS" w:hAnsi="Verdana" w:cs="Arial"/>
          <w:iCs/>
          <w:sz w:val="20"/>
          <w:szCs w:val="20"/>
        </w:rPr>
        <w:t xml:space="preserve">exclusivo </w:t>
      </w:r>
      <w:r w:rsidR="0084588D">
        <w:rPr>
          <w:rFonts w:ascii="Verdana" w:eastAsia="Arial Unicode MS" w:hAnsi="Verdana" w:cs="Arial"/>
          <w:iCs/>
          <w:sz w:val="20"/>
          <w:szCs w:val="20"/>
        </w:rPr>
        <w:t>critério da Emissora</w:t>
      </w:r>
      <w:r w:rsidR="0017415D">
        <w:rPr>
          <w:rFonts w:ascii="Verdana" w:eastAsia="Arial Unicode MS" w:hAnsi="Verdana" w:cs="Arial"/>
          <w:iCs/>
          <w:sz w:val="20"/>
          <w:szCs w:val="20"/>
        </w:rPr>
        <w:t xml:space="preserve"> e de comprovada </w:t>
      </w:r>
      <w:r w:rsidR="0017415D" w:rsidRPr="000D2E22">
        <w:rPr>
          <w:rFonts w:ascii="Verdana" w:eastAsia="Arial Unicode MS" w:hAnsi="Verdana" w:cs="Arial"/>
          <w:i/>
          <w:iCs/>
          <w:sz w:val="20"/>
          <w:szCs w:val="20"/>
        </w:rPr>
        <w:t>expertise</w:t>
      </w:r>
      <w:r w:rsidR="0017415D">
        <w:rPr>
          <w:rFonts w:ascii="Verdana" w:eastAsia="Arial Unicode MS" w:hAnsi="Verdana" w:cs="Arial"/>
          <w:iCs/>
          <w:sz w:val="20"/>
          <w:szCs w:val="20"/>
        </w:rPr>
        <w:t xml:space="preserve"> no segmento da Emissora</w:t>
      </w:r>
      <w:r w:rsidRPr="00594869">
        <w:rPr>
          <w:rFonts w:ascii="Verdana" w:eastAsia="Arial Unicode MS" w:hAnsi="Verdana" w:cs="Arial"/>
          <w:iCs/>
          <w:sz w:val="20"/>
          <w:szCs w:val="20"/>
        </w:rPr>
        <w:t>;</w:t>
      </w:r>
    </w:p>
    <w:p w:rsidR="004A3F5F" w:rsidRPr="00594869" w:rsidRDefault="004A3F5F" w:rsidP="00EE3FD7">
      <w:pPr>
        <w:pStyle w:val="PargrafodaLista"/>
        <w:ind w:left="709" w:hanging="709"/>
        <w:jc w:val="both"/>
        <w:rPr>
          <w:rFonts w:ascii="Verdana" w:eastAsia="Arial Unicode MS" w:hAnsi="Verdana" w:cs="Arial"/>
          <w:iCs/>
          <w:sz w:val="20"/>
          <w:szCs w:val="20"/>
        </w:rPr>
      </w:pPr>
    </w:p>
    <w:p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lastRenderedPageBreak/>
        <w:t>comprovação</w:t>
      </w:r>
      <w:r w:rsidR="00713CC1">
        <w:rPr>
          <w:rFonts w:ascii="Verdana" w:eastAsia="Arial Unicode MS" w:hAnsi="Verdana" w:cs="Arial"/>
          <w:iCs/>
          <w:sz w:val="20"/>
          <w:szCs w:val="20"/>
        </w:rPr>
        <w:t xml:space="preserve">, por meio de </w:t>
      </w:r>
      <w:r w:rsidR="00713CC1" w:rsidRPr="00594869">
        <w:rPr>
          <w:rFonts w:ascii="Verdana" w:eastAsia="Arial Unicode MS" w:hAnsi="Verdana" w:cs="Arial"/>
          <w:sz w:val="20"/>
          <w:szCs w:val="20"/>
        </w:rPr>
        <w:t>opinião legal emitida por escritório de advocacia de primeira linha</w:t>
      </w:r>
      <w:r w:rsidR="00713CC1">
        <w:rPr>
          <w:rFonts w:ascii="Verdana" w:eastAsia="Arial Unicode MS" w:hAnsi="Verdana" w:cs="Arial"/>
          <w:sz w:val="20"/>
          <w:szCs w:val="20"/>
        </w:rPr>
        <w:t>,</w:t>
      </w:r>
      <w:r w:rsidRPr="00594869">
        <w:rPr>
          <w:rFonts w:ascii="Verdana" w:eastAsia="Arial Unicode MS" w:hAnsi="Verdana" w:cs="Arial"/>
          <w:iCs/>
          <w:sz w:val="20"/>
          <w:szCs w:val="20"/>
        </w:rPr>
        <w:t xml:space="preserve"> d</w:t>
      </w:r>
      <w:r w:rsidR="00346018">
        <w:rPr>
          <w:rFonts w:ascii="Verdana" w:eastAsia="Arial Unicode MS" w:hAnsi="Verdana" w:cs="Arial"/>
          <w:iCs/>
          <w:sz w:val="20"/>
          <w:szCs w:val="20"/>
        </w:rPr>
        <w:t>o</w:t>
      </w:r>
      <w:r w:rsidR="0081342B">
        <w:rPr>
          <w:rFonts w:ascii="Verdana" w:eastAsia="Arial Unicode MS" w:hAnsi="Verdana" w:cs="Arial"/>
          <w:iCs/>
          <w:sz w:val="20"/>
          <w:szCs w:val="20"/>
        </w:rPr>
        <w:t xml:space="preserve"> </w:t>
      </w:r>
      <w:r w:rsidR="00B35EAB" w:rsidRPr="00594869">
        <w:rPr>
          <w:rFonts w:ascii="Verdana" w:eastAsia="Arial Unicode MS" w:hAnsi="Verdana" w:cs="Arial"/>
          <w:iCs/>
          <w:sz w:val="20"/>
          <w:szCs w:val="20"/>
        </w:rPr>
        <w:t xml:space="preserve">aperfeiçoamento </w:t>
      </w:r>
      <w:r w:rsidR="00346018">
        <w:rPr>
          <w:rFonts w:ascii="Verdana" w:eastAsia="Arial Unicode MS" w:hAnsi="Verdana" w:cs="Arial"/>
          <w:iCs/>
          <w:sz w:val="20"/>
          <w:szCs w:val="20"/>
        </w:rPr>
        <w:t xml:space="preserve">e validade </w:t>
      </w:r>
      <w:r w:rsidRPr="00594869">
        <w:rPr>
          <w:rFonts w:ascii="Verdana" w:eastAsia="Arial Unicode MS" w:hAnsi="Verdana" w:cs="Arial"/>
          <w:iCs/>
          <w:sz w:val="20"/>
          <w:szCs w:val="20"/>
        </w:rPr>
        <w:t>das Garantias Reais;</w:t>
      </w:r>
    </w:p>
    <w:p w:rsidR="004A3F5F" w:rsidRPr="00594869" w:rsidRDefault="004A3F5F" w:rsidP="00EE3FD7">
      <w:pPr>
        <w:pStyle w:val="PargrafodaLista"/>
        <w:ind w:left="709" w:hanging="709"/>
        <w:jc w:val="both"/>
        <w:rPr>
          <w:rFonts w:ascii="Verdana" w:eastAsia="Arial Unicode MS" w:hAnsi="Verdana" w:cs="Arial"/>
          <w:iCs/>
          <w:sz w:val="20"/>
          <w:szCs w:val="20"/>
        </w:rPr>
      </w:pPr>
    </w:p>
    <w:p w:rsidR="004A3F5F" w:rsidRPr="00C75B41" w:rsidRDefault="00893BFA" w:rsidP="00EE3FD7">
      <w:pPr>
        <w:pStyle w:val="PargrafodaLista"/>
        <w:numPr>
          <w:ilvl w:val="0"/>
          <w:numId w:val="53"/>
        </w:numPr>
        <w:ind w:left="709" w:hanging="709"/>
        <w:jc w:val="both"/>
        <w:rPr>
          <w:rFonts w:ascii="Verdana" w:eastAsia="Arial Unicode MS" w:hAnsi="Verdana"/>
          <w:sz w:val="20"/>
          <w:szCs w:val="20"/>
        </w:rPr>
      </w:pPr>
      <w:r w:rsidRPr="00D90629">
        <w:rPr>
          <w:rFonts w:ascii="Verdana" w:eastAsia="Arial Unicode MS" w:hAnsi="Verdana" w:cs="Arial"/>
          <w:iCs/>
          <w:sz w:val="20"/>
          <w:szCs w:val="20"/>
        </w:rPr>
        <w:t>apresentação de declaração pela</w:t>
      </w:r>
      <w:r w:rsidR="0081342B">
        <w:rPr>
          <w:rFonts w:ascii="Verdana" w:eastAsia="Arial Unicode MS" w:hAnsi="Verdana" w:cs="Arial"/>
          <w:iCs/>
          <w:sz w:val="20"/>
          <w:szCs w:val="20"/>
        </w:rPr>
        <w:t xml:space="preserve"> </w:t>
      </w:r>
      <w:r w:rsidRPr="00D90629">
        <w:rPr>
          <w:rFonts w:ascii="Verdana" w:eastAsia="Arial Unicode MS" w:hAnsi="Verdana" w:cs="Arial"/>
          <w:iCs/>
          <w:sz w:val="20"/>
          <w:szCs w:val="20"/>
        </w:rPr>
        <w:t>Emissora</w:t>
      </w:r>
      <w:r w:rsidR="00C9376E">
        <w:rPr>
          <w:rFonts w:ascii="Verdana" w:eastAsia="Arial Unicode MS" w:hAnsi="Verdana" w:cs="Arial"/>
          <w:iCs/>
          <w:sz w:val="20"/>
          <w:szCs w:val="20"/>
        </w:rPr>
        <w:t xml:space="preserve">, </w:t>
      </w:r>
      <w:r w:rsidR="00E60438" w:rsidRPr="00594869">
        <w:rPr>
          <w:rFonts w:ascii="Verdana" w:eastAsia="Arial Unicode MS" w:hAnsi="Verdana" w:cs="Arial"/>
          <w:sz w:val="20"/>
          <w:szCs w:val="20"/>
        </w:rPr>
        <w:t>nos termos constantes do</w:t>
      </w:r>
      <w:r w:rsidR="0081342B">
        <w:rPr>
          <w:rFonts w:ascii="Verdana" w:eastAsia="Arial Unicode MS" w:hAnsi="Verdana" w:cs="Arial"/>
          <w:sz w:val="20"/>
          <w:szCs w:val="20"/>
        </w:rPr>
        <w:t xml:space="preserve"> </w:t>
      </w:r>
      <w:r w:rsidR="00C9376E">
        <w:rPr>
          <w:rFonts w:ascii="Verdana" w:eastAsia="Arial Unicode MS" w:hAnsi="Verdana" w:cs="Arial"/>
          <w:iCs/>
          <w:sz w:val="20"/>
          <w:szCs w:val="20"/>
        </w:rPr>
        <w:t xml:space="preserve">Anexo </w:t>
      </w:r>
      <w:r w:rsidR="00FA706C">
        <w:rPr>
          <w:rFonts w:ascii="Verdana" w:eastAsia="Arial Unicode MS" w:hAnsi="Verdana" w:cs="Arial"/>
          <w:iCs/>
          <w:sz w:val="20"/>
          <w:szCs w:val="20"/>
        </w:rPr>
        <w:t>V</w:t>
      </w:r>
      <w:r w:rsidR="00C9376E">
        <w:rPr>
          <w:rFonts w:ascii="Verdana" w:eastAsia="Arial Unicode MS" w:hAnsi="Verdana" w:cs="Arial"/>
          <w:iCs/>
          <w:sz w:val="20"/>
          <w:szCs w:val="20"/>
        </w:rPr>
        <w:t>,</w:t>
      </w:r>
      <w:r w:rsidRPr="00D90629">
        <w:rPr>
          <w:rFonts w:ascii="Verdana" w:eastAsia="Arial Unicode MS" w:hAnsi="Verdana" w:cs="Arial"/>
          <w:iCs/>
          <w:sz w:val="20"/>
          <w:szCs w:val="20"/>
        </w:rPr>
        <w:t xml:space="preserve"> </w:t>
      </w:r>
      <w:r w:rsidR="00182A3C">
        <w:rPr>
          <w:rFonts w:ascii="Verdana" w:eastAsia="Arial Unicode MS" w:hAnsi="Verdana" w:cs="Arial"/>
          <w:iCs/>
          <w:sz w:val="20"/>
          <w:szCs w:val="20"/>
        </w:rPr>
        <w:t xml:space="preserve">informando o Agente Fiduciário sobre a Conclusão do Projeto e </w:t>
      </w:r>
      <w:r w:rsidRPr="00D90629">
        <w:rPr>
          <w:rFonts w:ascii="Verdana" w:eastAsia="Arial Unicode MS" w:hAnsi="Verdana" w:cs="Arial"/>
          <w:iCs/>
          <w:sz w:val="20"/>
          <w:szCs w:val="20"/>
        </w:rPr>
        <w:t xml:space="preserve">atestando a </w:t>
      </w:r>
      <w:r w:rsidR="004A3F5F" w:rsidRPr="00D90629">
        <w:rPr>
          <w:rFonts w:ascii="Verdana" w:eastAsia="Arial Unicode MS" w:hAnsi="Verdana" w:cs="Arial"/>
          <w:iCs/>
          <w:sz w:val="20"/>
          <w:szCs w:val="20"/>
        </w:rPr>
        <w:t>adimplência da Emissora em relação às suas obrigações contratuais decorrentes da presente Escritura de Emissão e instrumentos das Garantias;</w:t>
      </w:r>
    </w:p>
    <w:p w:rsidR="00B35EAB" w:rsidRPr="00D90629" w:rsidRDefault="00B35EAB" w:rsidP="00EE3FD7">
      <w:pPr>
        <w:pStyle w:val="PargrafodaLista"/>
        <w:rPr>
          <w:rFonts w:ascii="Verdana" w:eastAsia="Arial Unicode MS" w:hAnsi="Verdana"/>
          <w:sz w:val="20"/>
          <w:szCs w:val="20"/>
        </w:rPr>
      </w:pPr>
    </w:p>
    <w:p w:rsidR="00C75B41" w:rsidRDefault="00177E06" w:rsidP="00A753D3">
      <w:pPr>
        <w:pStyle w:val="PargrafodaLista"/>
        <w:numPr>
          <w:ilvl w:val="0"/>
          <w:numId w:val="53"/>
        </w:numPr>
        <w:ind w:left="709" w:hanging="709"/>
        <w:jc w:val="both"/>
        <w:rPr>
          <w:rFonts w:ascii="Verdana" w:eastAsia="Arial Unicode MS" w:hAnsi="Verdana" w:cs="Arial"/>
          <w:iCs/>
          <w:sz w:val="20"/>
          <w:szCs w:val="20"/>
        </w:rPr>
      </w:pPr>
      <w:r w:rsidRPr="00C75B41">
        <w:rPr>
          <w:rFonts w:ascii="Verdana" w:eastAsia="Arial Unicode MS" w:hAnsi="Verdana" w:cs="Arial"/>
          <w:iCs/>
          <w:sz w:val="20"/>
          <w:szCs w:val="20"/>
        </w:rPr>
        <w:t xml:space="preserve">comprovação da </w:t>
      </w:r>
      <w:r w:rsidR="004049E9" w:rsidRPr="00C75B41">
        <w:rPr>
          <w:rFonts w:ascii="Verdana" w:eastAsia="Arial Unicode MS" w:hAnsi="Verdana" w:cs="Arial"/>
          <w:iCs/>
          <w:sz w:val="20"/>
          <w:szCs w:val="20"/>
        </w:rPr>
        <w:t>repactuação do risco hidrológico</w:t>
      </w:r>
      <w:r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por meio de despacho da ANEEL acompanhado do termo de repactuação do risco hidrológico-ACR indicando a contratação de </w:t>
      </w:r>
      <w:r w:rsidRPr="00C75B41">
        <w:rPr>
          <w:rFonts w:ascii="Verdana" w:eastAsia="Arial Unicode MS" w:hAnsi="Verdana" w:cs="Arial"/>
          <w:iCs/>
          <w:sz w:val="20"/>
          <w:szCs w:val="20"/>
        </w:rPr>
        <w:t>produto classe "SP100"</w:t>
      </w:r>
      <w:r w:rsidR="00C15405">
        <w:rPr>
          <w:rFonts w:ascii="Verdana" w:eastAsia="Arial Unicode MS" w:hAnsi="Verdana" w:cs="Arial"/>
          <w:iCs/>
          <w:sz w:val="20"/>
          <w:szCs w:val="20"/>
        </w:rPr>
        <w:t xml:space="preserve"> ou</w:t>
      </w:r>
      <w:r w:rsidR="00C15405" w:rsidRPr="00C75B41">
        <w:rPr>
          <w:rFonts w:ascii="Verdana" w:eastAsia="Arial Unicode MS" w:hAnsi="Verdana" w:cs="Arial"/>
          <w:iCs/>
          <w:sz w:val="20"/>
          <w:szCs w:val="20"/>
        </w:rPr>
        <w:t xml:space="preserve"> </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SPR100</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 nos termos da Lei 13.203/2015 e Resolução Normativa ANEEL 684/2015</w:t>
      </w:r>
      <w:r w:rsidR="00556839"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para a totalidade dos lotes comercializados no </w:t>
      </w:r>
      <w:r w:rsidR="00B47D80">
        <w:rPr>
          <w:rFonts w:ascii="Verdana" w:eastAsia="Arial Unicode MS" w:hAnsi="Verdana" w:cs="Arial"/>
          <w:iCs/>
          <w:sz w:val="20"/>
          <w:szCs w:val="20"/>
        </w:rPr>
        <w:t>Leilão de Energia Nova ("</w:t>
      </w:r>
      <w:r w:rsidR="00EC079B" w:rsidRPr="009E160B">
        <w:rPr>
          <w:rFonts w:ascii="Verdana" w:eastAsia="Arial Unicode MS" w:hAnsi="Verdana"/>
          <w:sz w:val="20"/>
          <w:u w:val="single"/>
        </w:rPr>
        <w:t>LEN A-5/2015</w:t>
      </w:r>
      <w:r w:rsidR="00B47D80">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556839" w:rsidRPr="00C75B41">
        <w:rPr>
          <w:rFonts w:ascii="Verdana" w:eastAsia="Arial Unicode MS" w:hAnsi="Verdana" w:cs="Arial"/>
          <w:iCs/>
          <w:sz w:val="20"/>
          <w:szCs w:val="20"/>
        </w:rPr>
        <w:t>ou</w:t>
      </w:r>
      <w:r w:rsidR="00346D68" w:rsidRPr="00C75B41">
        <w:rPr>
          <w:rFonts w:ascii="Verdana" w:eastAsia="Arial Unicode MS" w:hAnsi="Verdana" w:cs="Arial"/>
          <w:iCs/>
          <w:sz w:val="20"/>
          <w:szCs w:val="20"/>
        </w:rPr>
        <w:t xml:space="preserve"> </w:t>
      </w:r>
      <w:r w:rsidR="00021314" w:rsidRPr="00C75B41">
        <w:rPr>
          <w:rFonts w:ascii="Verdana" w:eastAsia="Arial Unicode MS" w:hAnsi="Verdana" w:cs="Arial"/>
          <w:iCs/>
          <w:sz w:val="20"/>
          <w:szCs w:val="20"/>
        </w:rPr>
        <w:t>apresentação</w:t>
      </w:r>
      <w:r w:rsidR="003B47ED" w:rsidRPr="00C75B41">
        <w:rPr>
          <w:rFonts w:ascii="Verdana" w:eastAsia="Arial Unicode MS" w:hAnsi="Verdana" w:cs="Arial"/>
          <w:iCs/>
          <w:sz w:val="20"/>
          <w:szCs w:val="20"/>
        </w:rPr>
        <w:t xml:space="preserve"> de declaração da Emissora</w:t>
      </w:r>
      <w:r w:rsidR="001E7490" w:rsidRPr="00C75B41">
        <w:rPr>
          <w:rFonts w:ascii="Verdana" w:eastAsia="Arial Unicode MS" w:hAnsi="Verdana" w:cs="Arial"/>
          <w:iCs/>
          <w:sz w:val="20"/>
          <w:szCs w:val="20"/>
        </w:rPr>
        <w:t xml:space="preserve"> e/ou relatórios da CCEE</w:t>
      </w:r>
      <w:r w:rsidR="003B47ED" w:rsidRPr="00C75B41">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6C41E3" w:rsidRPr="00C75B41">
        <w:rPr>
          <w:rFonts w:ascii="Verdana" w:eastAsia="Arial Unicode MS" w:hAnsi="Verdana" w:cs="Arial"/>
          <w:iCs/>
          <w:sz w:val="20"/>
          <w:szCs w:val="20"/>
        </w:rPr>
        <w:t xml:space="preserve">documentando </w:t>
      </w:r>
      <w:r w:rsidR="003449CD" w:rsidRPr="00C75B41">
        <w:rPr>
          <w:rFonts w:ascii="Verdana" w:eastAsia="Arial Unicode MS" w:hAnsi="Verdana" w:cs="Arial"/>
          <w:iCs/>
          <w:sz w:val="20"/>
          <w:szCs w:val="20"/>
        </w:rPr>
        <w:t>a manutenção de</w:t>
      </w:r>
      <w:r w:rsidR="00B47D80">
        <w:rPr>
          <w:rFonts w:ascii="Verdana" w:eastAsia="Arial Unicode MS" w:hAnsi="Verdana" w:cs="Arial"/>
          <w:iCs/>
          <w:sz w:val="20"/>
          <w:szCs w:val="20"/>
        </w:rPr>
        <w:t xml:space="preserve"> montante de energia equivalente a</w:t>
      </w:r>
      <w:r w:rsidR="00A759B8" w:rsidRPr="00C75B41">
        <w:rPr>
          <w:rFonts w:ascii="Verdana" w:eastAsia="Arial Unicode MS" w:hAnsi="Verdana" w:cs="Arial"/>
          <w:iCs/>
          <w:sz w:val="20"/>
          <w:szCs w:val="20"/>
        </w:rPr>
        <w:t>,</w:t>
      </w:r>
      <w:r w:rsidR="00565356" w:rsidRPr="00C75B41">
        <w:rPr>
          <w:rFonts w:ascii="Verdana" w:eastAsia="Arial Unicode MS" w:hAnsi="Verdana" w:cs="Arial"/>
          <w:iCs/>
          <w:sz w:val="20"/>
          <w:szCs w:val="20"/>
        </w:rPr>
        <w:t xml:space="preserve"> no mínimo</w:t>
      </w:r>
      <w:r w:rsidR="00A759B8" w:rsidRPr="00C75B41">
        <w:rPr>
          <w:rFonts w:ascii="Verdana" w:eastAsia="Arial Unicode MS" w:hAnsi="Verdana" w:cs="Arial"/>
          <w:iCs/>
          <w:sz w:val="20"/>
          <w:szCs w:val="20"/>
        </w:rPr>
        <w:t>,</w:t>
      </w:r>
      <w:r w:rsidR="00327A49" w:rsidRPr="00C75B41">
        <w:rPr>
          <w:rFonts w:ascii="Verdana" w:eastAsia="Arial Unicode MS" w:hAnsi="Verdana" w:cs="Arial"/>
          <w:iCs/>
          <w:sz w:val="20"/>
          <w:szCs w:val="20"/>
        </w:rPr>
        <w:t xml:space="preserve"> </w:t>
      </w:r>
      <w:r w:rsidR="005530D6" w:rsidRPr="00C75B41">
        <w:rPr>
          <w:rFonts w:ascii="Verdana" w:eastAsia="Arial Unicode MS" w:hAnsi="Verdana" w:cs="Arial"/>
          <w:iCs/>
          <w:sz w:val="20"/>
          <w:szCs w:val="20"/>
        </w:rPr>
        <w:t xml:space="preserve">9,5% (nove </w:t>
      </w:r>
      <w:r w:rsidR="00C9376E" w:rsidRPr="00C75B41">
        <w:rPr>
          <w:rFonts w:ascii="Verdana" w:eastAsia="Arial Unicode MS" w:hAnsi="Verdana" w:cs="Arial"/>
          <w:iCs/>
          <w:sz w:val="20"/>
          <w:szCs w:val="20"/>
        </w:rPr>
        <w:t xml:space="preserve">inteiros e </w:t>
      </w:r>
      <w:r w:rsidR="005530D6" w:rsidRPr="00C75B41">
        <w:rPr>
          <w:rFonts w:ascii="Verdana" w:eastAsia="Arial Unicode MS" w:hAnsi="Verdana" w:cs="Arial"/>
          <w:iCs/>
          <w:sz w:val="20"/>
          <w:szCs w:val="20"/>
        </w:rPr>
        <w:t xml:space="preserve">cinco </w:t>
      </w:r>
      <w:r w:rsidR="00C9376E" w:rsidRPr="00C75B41">
        <w:rPr>
          <w:rFonts w:ascii="Verdana" w:eastAsia="Arial Unicode MS" w:hAnsi="Verdana" w:cs="Arial"/>
          <w:iCs/>
          <w:sz w:val="20"/>
          <w:szCs w:val="20"/>
        </w:rPr>
        <w:t xml:space="preserve">décimos </w:t>
      </w:r>
      <w:r w:rsidR="005530D6" w:rsidRPr="00C75B41">
        <w:rPr>
          <w:rFonts w:ascii="Verdana" w:eastAsia="Arial Unicode MS" w:hAnsi="Verdana" w:cs="Arial"/>
          <w:iCs/>
          <w:sz w:val="20"/>
          <w:szCs w:val="20"/>
        </w:rPr>
        <w:t xml:space="preserve">por cento) </w:t>
      </w:r>
      <w:r w:rsidR="00893BFA" w:rsidRPr="00C75B41">
        <w:rPr>
          <w:rFonts w:ascii="Verdana" w:eastAsia="Arial Unicode MS" w:hAnsi="Verdana" w:cs="Arial"/>
          <w:iCs/>
          <w:sz w:val="20"/>
          <w:szCs w:val="20"/>
        </w:rPr>
        <w:t xml:space="preserve">da Garantia Física </w:t>
      </w:r>
      <w:r w:rsidR="005530D6" w:rsidRPr="00C75B41">
        <w:rPr>
          <w:rFonts w:ascii="Verdana" w:eastAsia="Arial Unicode MS" w:hAnsi="Verdana" w:cs="Arial"/>
          <w:iCs/>
          <w:sz w:val="20"/>
          <w:szCs w:val="20"/>
        </w:rPr>
        <w:t xml:space="preserve">vigente </w:t>
      </w:r>
      <w:r w:rsidR="00893BFA" w:rsidRPr="00C75B41">
        <w:rPr>
          <w:rFonts w:ascii="Verdana" w:eastAsia="Arial Unicode MS" w:hAnsi="Verdana" w:cs="Arial"/>
          <w:iCs/>
          <w:sz w:val="20"/>
          <w:szCs w:val="20"/>
        </w:rPr>
        <w:t>do Projeto</w:t>
      </w:r>
      <w:r w:rsidR="007E5F89" w:rsidRPr="00C75B41">
        <w:rPr>
          <w:rFonts w:ascii="Verdana" w:eastAsia="Arial Unicode MS" w:hAnsi="Verdana" w:cs="Arial"/>
          <w:iCs/>
          <w:sz w:val="20"/>
          <w:szCs w:val="20"/>
        </w:rPr>
        <w:t xml:space="preserve"> </w:t>
      </w:r>
      <w:r w:rsidR="00B47D80" w:rsidRPr="00C75B41">
        <w:rPr>
          <w:rFonts w:ascii="Verdana" w:eastAsia="Arial Unicode MS" w:hAnsi="Verdana" w:cs="Arial"/>
          <w:iCs/>
          <w:sz w:val="20"/>
          <w:szCs w:val="20"/>
        </w:rPr>
        <w:t>descontratad</w:t>
      </w:r>
      <w:r w:rsidR="00B47D80">
        <w:rPr>
          <w:rFonts w:ascii="Verdana" w:eastAsia="Arial Unicode MS" w:hAnsi="Verdana" w:cs="Arial"/>
          <w:iCs/>
          <w:sz w:val="20"/>
          <w:szCs w:val="20"/>
        </w:rPr>
        <w:t>o</w:t>
      </w:r>
      <w:r w:rsidR="00C75B41" w:rsidRPr="00C75B41">
        <w:rPr>
          <w:rFonts w:ascii="Verdana" w:eastAsia="Arial Unicode MS" w:hAnsi="Verdana" w:cs="Arial"/>
          <w:iCs/>
          <w:sz w:val="20"/>
          <w:szCs w:val="20"/>
        </w:rPr>
        <w:t xml:space="preserve">, sendo certo que para a composição do referido percentual não deverão ser consideradas </w:t>
      </w:r>
      <w:r w:rsidR="00B47D80">
        <w:rPr>
          <w:rFonts w:ascii="Verdana" w:eastAsia="Arial Unicode MS" w:hAnsi="Verdana" w:cs="Arial"/>
          <w:iCs/>
          <w:sz w:val="20"/>
          <w:szCs w:val="20"/>
        </w:rPr>
        <w:t xml:space="preserve">as </w:t>
      </w:r>
      <w:r w:rsidR="00C75B41" w:rsidRPr="00C75B41">
        <w:rPr>
          <w:rFonts w:ascii="Verdana" w:eastAsia="Arial Unicode MS" w:hAnsi="Verdana" w:cs="Arial"/>
          <w:iCs/>
          <w:sz w:val="20"/>
          <w:szCs w:val="20"/>
        </w:rPr>
        <w:t>operações</w:t>
      </w:r>
      <w:r w:rsidR="00C75B41">
        <w:rPr>
          <w:rFonts w:ascii="Verdana" w:eastAsia="Arial Unicode MS" w:hAnsi="Verdana" w:cs="Arial"/>
          <w:iCs/>
          <w:sz w:val="20"/>
          <w:szCs w:val="20"/>
        </w:rPr>
        <w:t xml:space="preserve"> de venda de energia </w:t>
      </w:r>
      <w:proofErr w:type="spellStart"/>
      <w:r w:rsidR="00C75B41" w:rsidRPr="00A753D3">
        <w:rPr>
          <w:rFonts w:ascii="Verdana" w:eastAsia="Arial Unicode MS" w:hAnsi="Verdana" w:cs="Arial"/>
          <w:i/>
          <w:iCs/>
          <w:sz w:val="20"/>
          <w:szCs w:val="20"/>
        </w:rPr>
        <w:t>ex-post</w:t>
      </w:r>
      <w:proofErr w:type="spellEnd"/>
      <w:r w:rsidR="00E25F5E">
        <w:rPr>
          <w:rFonts w:ascii="Verdana" w:eastAsia="Arial Unicode MS" w:hAnsi="Verdana" w:cs="Arial"/>
          <w:i/>
          <w:iCs/>
          <w:sz w:val="20"/>
          <w:szCs w:val="20"/>
        </w:rPr>
        <w:t xml:space="preserve"> </w:t>
      </w:r>
      <w:r w:rsidR="00E25F5E" w:rsidRPr="00E25F5E">
        <w:rPr>
          <w:rFonts w:ascii="Verdana" w:eastAsia="Arial Unicode MS" w:hAnsi="Verdana" w:cs="Arial"/>
          <w:iCs/>
          <w:sz w:val="20"/>
          <w:szCs w:val="20"/>
        </w:rPr>
        <w:t>(contrato com data de início de suprimento de energia anterior à data de celebração do referido contrato</w:t>
      </w:r>
      <w:r w:rsidR="00E25F5E">
        <w:rPr>
          <w:rFonts w:ascii="Verdana" w:eastAsia="Arial Unicode MS" w:hAnsi="Verdana" w:cs="Arial"/>
          <w:iCs/>
          <w:sz w:val="20"/>
          <w:szCs w:val="20"/>
        </w:rPr>
        <w:t>)</w:t>
      </w:r>
      <w:r w:rsidR="00C75B41" w:rsidRPr="00A753D3">
        <w:rPr>
          <w:rFonts w:ascii="Verdana" w:eastAsia="Arial Unicode MS" w:hAnsi="Verdana" w:cs="Arial"/>
          <w:iCs/>
          <w:sz w:val="20"/>
          <w:szCs w:val="20"/>
        </w:rPr>
        <w:t>, podendo, portanto,</w:t>
      </w:r>
      <w:r w:rsidR="0031132C">
        <w:rPr>
          <w:rFonts w:ascii="Verdana" w:eastAsia="Arial Unicode MS" w:hAnsi="Verdana" w:cs="Arial"/>
          <w:iCs/>
          <w:sz w:val="20"/>
          <w:szCs w:val="20"/>
        </w:rPr>
        <w:t xml:space="preserve"> a Emissora</w:t>
      </w:r>
      <w:r w:rsidR="00C75B41" w:rsidRPr="00A753D3">
        <w:rPr>
          <w:rFonts w:ascii="Verdana" w:eastAsia="Arial Unicode MS" w:hAnsi="Verdana" w:cs="Arial"/>
          <w:iCs/>
          <w:sz w:val="20"/>
          <w:szCs w:val="20"/>
        </w:rPr>
        <w:t xml:space="preserve"> </w:t>
      </w:r>
      <w:r w:rsidR="00C75B41" w:rsidRPr="00C75B41">
        <w:rPr>
          <w:rFonts w:ascii="Verdana" w:eastAsia="Arial Unicode MS" w:hAnsi="Verdana" w:cs="Arial"/>
          <w:iCs/>
          <w:sz w:val="20"/>
          <w:szCs w:val="20"/>
        </w:rPr>
        <w:t xml:space="preserve">negociar o referido excedente em eventuais contratações </w:t>
      </w:r>
      <w:proofErr w:type="spellStart"/>
      <w:r w:rsidR="00C75B41" w:rsidRPr="0031132C">
        <w:rPr>
          <w:rFonts w:ascii="Verdana" w:eastAsia="Arial Unicode MS" w:hAnsi="Verdana" w:cs="Arial"/>
          <w:i/>
          <w:iCs/>
          <w:sz w:val="20"/>
          <w:szCs w:val="20"/>
        </w:rPr>
        <w:t>ex-post</w:t>
      </w:r>
      <w:proofErr w:type="spellEnd"/>
      <w:r w:rsidR="00C75B41" w:rsidRPr="00C75B41">
        <w:rPr>
          <w:rFonts w:ascii="Verdana" w:eastAsia="Arial Unicode MS" w:hAnsi="Verdana" w:cs="Arial"/>
          <w:iCs/>
          <w:sz w:val="20"/>
          <w:szCs w:val="20"/>
        </w:rPr>
        <w:t xml:space="preserve"> no âmbito da CCEE</w:t>
      </w:r>
      <w:r w:rsidR="003449CD" w:rsidRPr="00C75B41">
        <w:rPr>
          <w:rFonts w:ascii="Verdana" w:eastAsia="Arial Unicode MS" w:hAnsi="Verdana" w:cs="Arial"/>
          <w:iCs/>
          <w:sz w:val="20"/>
          <w:szCs w:val="20"/>
        </w:rPr>
        <w:t>;</w:t>
      </w:r>
      <w:r w:rsidR="003E2D11" w:rsidRPr="00C75B41">
        <w:rPr>
          <w:rFonts w:ascii="Verdana" w:eastAsia="Arial Unicode MS" w:hAnsi="Verdana" w:cs="Arial"/>
          <w:iCs/>
          <w:sz w:val="20"/>
          <w:szCs w:val="20"/>
        </w:rPr>
        <w:t xml:space="preserve"> e</w:t>
      </w:r>
    </w:p>
    <w:p w:rsidR="004A3F5F" w:rsidRPr="00D90629" w:rsidRDefault="004A3F5F" w:rsidP="00A901B7">
      <w:pPr>
        <w:pStyle w:val="PargrafodaLista"/>
        <w:rPr>
          <w:rFonts w:ascii="Verdana" w:eastAsia="Arial Unicode MS" w:hAnsi="Verdana" w:cs="Arial"/>
          <w:iCs/>
          <w:sz w:val="20"/>
          <w:szCs w:val="20"/>
        </w:rPr>
      </w:pPr>
    </w:p>
    <w:p w:rsidR="004A3F5F" w:rsidRPr="00980486" w:rsidRDefault="003908D6" w:rsidP="00EE3FD7">
      <w:pPr>
        <w:pStyle w:val="PargrafodaLista"/>
        <w:numPr>
          <w:ilvl w:val="0"/>
          <w:numId w:val="53"/>
        </w:numPr>
        <w:ind w:left="709" w:hanging="709"/>
        <w:jc w:val="both"/>
        <w:rPr>
          <w:rFonts w:ascii="Verdana" w:eastAsia="Arial Unicode MS" w:hAnsi="Verdana"/>
          <w:sz w:val="20"/>
          <w:szCs w:val="20"/>
        </w:rPr>
      </w:pPr>
      <w:r w:rsidRPr="00DC2859">
        <w:rPr>
          <w:rFonts w:ascii="Verdana" w:eastAsia="Arial Unicode MS" w:hAnsi="Verdana"/>
          <w:sz w:val="20"/>
        </w:rPr>
        <w:t>apresentação</w:t>
      </w:r>
      <w:r w:rsidR="003B47ED" w:rsidRPr="00DC2859">
        <w:rPr>
          <w:rFonts w:ascii="Verdana" w:eastAsia="Arial Unicode MS" w:hAnsi="Verdana"/>
          <w:sz w:val="20"/>
        </w:rPr>
        <w:t xml:space="preserve"> de declaração da Emissora,</w:t>
      </w:r>
      <w:r w:rsidR="00346D68" w:rsidRPr="00FE2805">
        <w:rPr>
          <w:rFonts w:ascii="Verdana" w:eastAsia="Arial Unicode MS" w:hAnsi="Verdana"/>
          <w:sz w:val="20"/>
          <w:szCs w:val="20"/>
        </w:rPr>
        <w:t xml:space="preserve"> </w:t>
      </w:r>
      <w:r w:rsidR="00FE1948" w:rsidRPr="00DC2859">
        <w:rPr>
          <w:rFonts w:ascii="Verdana" w:eastAsia="Arial Unicode MS" w:hAnsi="Verdana"/>
          <w:sz w:val="20"/>
        </w:rPr>
        <w:t xml:space="preserve">acerca </w:t>
      </w:r>
      <w:r w:rsidR="00FE1948" w:rsidRPr="00DC2859">
        <w:rPr>
          <w:rFonts w:ascii="Verdana" w:hAnsi="Verdana"/>
          <w:color w:val="000000"/>
          <w:sz w:val="20"/>
        </w:rPr>
        <w:t xml:space="preserve">da </w:t>
      </w:r>
      <w:r w:rsidR="004A3F5F" w:rsidRPr="00DC2859">
        <w:rPr>
          <w:rFonts w:ascii="Verdana" w:hAnsi="Verdana"/>
          <w:color w:val="000000"/>
          <w:sz w:val="20"/>
        </w:rPr>
        <w:t xml:space="preserve">inexistência de mútuos de qualquer </w:t>
      </w:r>
      <w:r w:rsidR="004A3F5F" w:rsidRPr="00A753D3">
        <w:rPr>
          <w:rFonts w:ascii="Verdana" w:eastAsia="Arial Unicode MS" w:hAnsi="Verdana"/>
          <w:sz w:val="20"/>
        </w:rPr>
        <w:t>natureza</w:t>
      </w:r>
      <w:r w:rsidR="004A3F5F" w:rsidRPr="00DC2859">
        <w:rPr>
          <w:rFonts w:ascii="Verdana" w:hAnsi="Verdana"/>
          <w:color w:val="000000"/>
          <w:sz w:val="20"/>
        </w:rPr>
        <w:t xml:space="preserve">, de AFAC ou de qualquer outra operação de crédito entre a Emissora e seus acionistas ou pessoas físicas e jurídicas integrantes do </w:t>
      </w:r>
      <w:r w:rsidR="004A3F5F" w:rsidRPr="00DC2859">
        <w:rPr>
          <w:rFonts w:ascii="Verdana" w:hAnsi="Verdana"/>
          <w:sz w:val="20"/>
        </w:rPr>
        <w:t>mesmo</w:t>
      </w:r>
      <w:r w:rsidR="004A3F5F" w:rsidRPr="00DC2859">
        <w:rPr>
          <w:rFonts w:ascii="Verdana" w:hAnsi="Verdana"/>
          <w:color w:val="000000"/>
          <w:sz w:val="20"/>
        </w:rPr>
        <w:t xml:space="preserve"> grupo econômico e/ou junto a instituições financeiras, exceto pelas Debêntures</w:t>
      </w:r>
      <w:r w:rsidR="00893BFA" w:rsidRPr="00DC2859">
        <w:rPr>
          <w:rFonts w:ascii="Verdana" w:hAnsi="Verdana"/>
          <w:color w:val="000000"/>
          <w:sz w:val="20"/>
        </w:rPr>
        <w:t xml:space="preserve"> ou por aquelas permitidas no âmbito da presente Escritura</w:t>
      </w:r>
      <w:r w:rsidR="004A3F5F" w:rsidRPr="00980486">
        <w:rPr>
          <w:rFonts w:ascii="Verdana" w:hAnsi="Verdana" w:cs="Arial"/>
          <w:color w:val="000000"/>
          <w:sz w:val="20"/>
          <w:szCs w:val="20"/>
        </w:rPr>
        <w:t>.</w:t>
      </w:r>
    </w:p>
    <w:p w:rsidR="00EE2768" w:rsidRPr="00594869" w:rsidRDefault="00EE2768">
      <w:pPr>
        <w:pStyle w:val="PargrafodaLista"/>
        <w:ind w:left="0"/>
        <w:rPr>
          <w:rFonts w:ascii="Verdana" w:hAnsi="Verdana" w:cs="Arial"/>
          <w:color w:val="000000"/>
          <w:sz w:val="20"/>
          <w:szCs w:val="20"/>
        </w:rPr>
      </w:pPr>
    </w:p>
    <w:p w:rsidR="000753E5" w:rsidRPr="00594869" w:rsidRDefault="000753E5">
      <w:pPr>
        <w:pStyle w:val="PargrafodaLista"/>
        <w:ind w:left="0"/>
        <w:rPr>
          <w:rFonts w:ascii="Verdana" w:hAnsi="Verdana" w:cs="Arial"/>
          <w:color w:val="000000"/>
          <w:sz w:val="20"/>
          <w:szCs w:val="20"/>
        </w:rPr>
      </w:pPr>
    </w:p>
    <w:p w:rsidR="00DD7569" w:rsidRPr="00594869" w:rsidRDefault="00DD7569" w:rsidP="00DC2859">
      <w:pPr>
        <w:pStyle w:val="Ttulo1"/>
      </w:pPr>
      <w:bookmarkStart w:id="226" w:name="_DV_M232"/>
      <w:bookmarkStart w:id="227" w:name="_DV_M233"/>
      <w:bookmarkStart w:id="228" w:name="_DV_M234"/>
      <w:bookmarkStart w:id="229" w:name="_DV_M236"/>
      <w:bookmarkStart w:id="230" w:name="_DV_M237"/>
      <w:bookmarkStart w:id="231" w:name="_DV_M238"/>
      <w:bookmarkStart w:id="232" w:name="_DV_M239"/>
      <w:bookmarkStart w:id="233" w:name="_DV_M240"/>
      <w:bookmarkStart w:id="234" w:name="_DV_M241"/>
      <w:bookmarkStart w:id="235" w:name="_DV_M242"/>
      <w:bookmarkStart w:id="236" w:name="_DV_M243"/>
      <w:bookmarkStart w:id="237" w:name="_DV_M244"/>
      <w:bookmarkStart w:id="238" w:name="_Toc499990365"/>
      <w:bookmarkStart w:id="239" w:name="_Toc280370540"/>
      <w:bookmarkStart w:id="240" w:name="_Toc349040596"/>
      <w:bookmarkStart w:id="241" w:name="_Toc351469181"/>
      <w:bookmarkStart w:id="242" w:name="_Toc352767483"/>
      <w:bookmarkStart w:id="243" w:name="_Toc355626570"/>
      <w:bookmarkEnd w:id="204"/>
      <w:bookmarkEnd w:id="226"/>
      <w:bookmarkEnd w:id="227"/>
      <w:bookmarkEnd w:id="228"/>
      <w:bookmarkEnd w:id="229"/>
      <w:bookmarkEnd w:id="230"/>
      <w:bookmarkEnd w:id="231"/>
      <w:bookmarkEnd w:id="232"/>
      <w:bookmarkEnd w:id="233"/>
      <w:bookmarkEnd w:id="234"/>
      <w:bookmarkEnd w:id="235"/>
      <w:bookmarkEnd w:id="236"/>
      <w:bookmarkEnd w:id="237"/>
      <w:r w:rsidRPr="00594869">
        <w:t>CLÁUSULA V</w:t>
      </w:r>
      <w:r w:rsidRPr="00594869">
        <w:br/>
        <w:t>VENCIMENTO ANTECIPADO</w:t>
      </w:r>
      <w:bookmarkEnd w:id="238"/>
      <w:bookmarkEnd w:id="239"/>
      <w:bookmarkEnd w:id="240"/>
      <w:bookmarkEnd w:id="241"/>
      <w:bookmarkEnd w:id="242"/>
      <w:bookmarkEnd w:id="243"/>
    </w:p>
    <w:p w:rsidR="003B2E66" w:rsidRPr="00594869" w:rsidRDefault="003B2E66" w:rsidP="00DC2859">
      <w:pPr>
        <w:keepNext/>
        <w:rPr>
          <w:rFonts w:ascii="Verdana" w:eastAsia="Arial Unicode MS" w:hAnsi="Verdana" w:cs="Arial"/>
          <w:sz w:val="20"/>
          <w:szCs w:val="20"/>
        </w:rPr>
      </w:pPr>
    </w:p>
    <w:p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4" w:name="_DV_M245"/>
      <w:bookmarkEnd w:id="244"/>
      <w:r w:rsidRPr="00594869">
        <w:rPr>
          <w:rStyle w:val="DeltaViewInsertion"/>
          <w:rFonts w:ascii="Verdana" w:eastAsia="Arial Unicode MS" w:hAnsi="Verdana" w:cs="Arial"/>
          <w:color w:val="auto"/>
          <w:sz w:val="20"/>
          <w:szCs w:val="20"/>
          <w:u w:val="none"/>
        </w:rPr>
        <w:t>Observado o disposto nas Cláusulas 5.2 a 5.</w:t>
      </w:r>
      <w:r w:rsidR="0001689C">
        <w:rPr>
          <w:rStyle w:val="DeltaViewInsertion"/>
          <w:rFonts w:ascii="Verdana" w:eastAsia="Arial Unicode MS" w:hAnsi="Verdana" w:cs="Arial"/>
          <w:color w:val="auto"/>
          <w:sz w:val="20"/>
          <w:szCs w:val="20"/>
          <w:u w:val="none"/>
        </w:rPr>
        <w:t>7</w:t>
      </w:r>
      <w:r w:rsidRPr="00594869">
        <w:rPr>
          <w:rStyle w:val="DeltaViewInsertion"/>
          <w:rFonts w:ascii="Verdana" w:eastAsia="Arial Unicode MS" w:hAnsi="Verdana" w:cs="Arial"/>
          <w:color w:val="auto"/>
          <w:sz w:val="20"/>
          <w:szCs w:val="20"/>
          <w:u w:val="none"/>
        </w:rPr>
        <w:t xml:space="preserve"> abaixo, o Agente Fiduciário poderá declarar antecipadamente vencidas todas as obrigações decorrentes das Debêntures e exigir o imediato pagamento pela Emissora do </w:t>
      </w:r>
      <w:bookmarkStart w:id="245" w:name="_DV_M246"/>
      <w:bookmarkEnd w:id="245"/>
      <w:r w:rsidR="00B046AF" w:rsidRPr="00594869">
        <w:rPr>
          <w:rStyle w:val="DeltaViewInsertion"/>
          <w:rFonts w:ascii="Verdana" w:eastAsia="Arial Unicode MS" w:hAnsi="Verdana" w:cs="Arial"/>
          <w:color w:val="auto"/>
          <w:sz w:val="20"/>
          <w:szCs w:val="20"/>
          <w:u w:val="none"/>
        </w:rPr>
        <w:t>valor previsto na Cláusula 5.7 abaixo</w:t>
      </w:r>
      <w:bookmarkStart w:id="246" w:name="_DV_C170"/>
      <w:r w:rsidR="0081342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e dos Encargos Moratórios e multas, se houver,</w:t>
      </w:r>
      <w:bookmarkStart w:id="247" w:name="_DV_M248"/>
      <w:bookmarkEnd w:id="246"/>
      <w:bookmarkEnd w:id="247"/>
      <w:r w:rsidRPr="00594869">
        <w:rPr>
          <w:rStyle w:val="DeltaViewInsertion"/>
          <w:rFonts w:ascii="Verdana" w:eastAsia="Arial Unicode MS" w:hAnsi="Verdana" w:cs="Arial"/>
          <w:color w:val="auto"/>
          <w:sz w:val="20"/>
          <w:szCs w:val="20"/>
          <w:u w:val="none"/>
        </w:rPr>
        <w:t xml:space="preserve"> incidentes até a data do seu efetivo pagamento,</w:t>
      </w:r>
      <w:r w:rsidRPr="00594869">
        <w:rPr>
          <w:rFonts w:ascii="Verdana" w:hAnsi="Verdana" w:cs="Arial"/>
          <w:sz w:val="20"/>
          <w:szCs w:val="20"/>
        </w:rPr>
        <w:t xml:space="preserve"> n</w:t>
      </w:r>
      <w:r w:rsidRPr="00594869">
        <w:rPr>
          <w:rFonts w:ascii="Verdana" w:eastAsia="Arial Unicode MS" w:hAnsi="Verdana" w:cs="Arial"/>
          <w:sz w:val="20"/>
          <w:szCs w:val="20"/>
        </w:rPr>
        <w:t>a ocorrência de quaisquer das situações previstas nesta Cláusula, respeitados os respectivos prazos de cura</w:t>
      </w:r>
      <w:r w:rsidRPr="00594869">
        <w:rPr>
          <w:rStyle w:val="DeltaViewInsertion"/>
          <w:rFonts w:ascii="Verdana" w:eastAsia="Arial Unicode MS" w:hAnsi="Verdana" w:cs="Arial"/>
          <w:color w:val="auto"/>
          <w:sz w:val="20"/>
          <w:szCs w:val="20"/>
          <w:u w:val="none"/>
        </w:rPr>
        <w:t xml:space="preserve"> (cada um desses eventos, um “</w:t>
      </w:r>
      <w:r w:rsidRPr="00594869">
        <w:rPr>
          <w:rStyle w:val="DeltaViewInsertion"/>
          <w:rFonts w:ascii="Verdana" w:eastAsia="Arial Unicode MS" w:hAnsi="Verdana" w:cs="Arial"/>
          <w:color w:val="auto"/>
          <w:sz w:val="20"/>
          <w:szCs w:val="20"/>
          <w:u w:val="single"/>
        </w:rPr>
        <w:t>Evento de Inadimplemento</w:t>
      </w:r>
      <w:r w:rsidRPr="00594869">
        <w:rPr>
          <w:rStyle w:val="DeltaViewInsertion"/>
          <w:rFonts w:ascii="Verdana" w:eastAsia="Arial Unicode MS" w:hAnsi="Verdana" w:cs="Arial"/>
          <w:color w:val="auto"/>
          <w:sz w:val="20"/>
          <w:szCs w:val="20"/>
          <w:u w:val="none"/>
        </w:rPr>
        <w:t>”):</w:t>
      </w:r>
    </w:p>
    <w:p w:rsidR="00DD7569" w:rsidRPr="00594869" w:rsidRDefault="00DD7569" w:rsidP="001C5BD6">
      <w:pPr>
        <w:tabs>
          <w:tab w:val="left" w:pos="4962"/>
        </w:tabs>
        <w:jc w:val="both"/>
        <w:rPr>
          <w:rFonts w:ascii="Verdana" w:eastAsia="Arial Unicode MS" w:hAnsi="Verdana" w:cs="Arial"/>
          <w:color w:val="000000" w:themeColor="text1"/>
          <w:sz w:val="20"/>
          <w:szCs w:val="20"/>
        </w:rPr>
      </w:pPr>
    </w:p>
    <w:p w:rsidR="00DD7569" w:rsidRPr="00594869" w:rsidRDefault="00DD7569" w:rsidP="001C5BD6">
      <w:pPr>
        <w:numPr>
          <w:ilvl w:val="0"/>
          <w:numId w:val="2"/>
        </w:numPr>
        <w:tabs>
          <w:tab w:val="num" w:pos="709"/>
          <w:tab w:val="left" w:pos="4962"/>
        </w:tabs>
        <w:ind w:left="0" w:firstLine="0"/>
        <w:jc w:val="both"/>
        <w:rPr>
          <w:rFonts w:ascii="Verdana" w:eastAsia="Arial Unicode MS" w:hAnsi="Verdana" w:cs="Arial"/>
          <w:sz w:val="20"/>
          <w:szCs w:val="20"/>
        </w:rPr>
      </w:pPr>
      <w:bookmarkStart w:id="248" w:name="_Ref374561026"/>
      <w:r w:rsidRPr="00594869">
        <w:rPr>
          <w:rFonts w:ascii="Verdana" w:eastAsia="Arial Unicode MS" w:hAnsi="Verdana" w:cs="Arial"/>
          <w:sz w:val="20"/>
          <w:szCs w:val="20"/>
        </w:rPr>
        <w:t>não pagamento, pela Emissora, nas datas de vencimento previstas nesta Escritura de Emissão, do Valor Nominal Unitário Atualizado, dos Juros Remuneratórios ou de quaisquer outras obrigações pecuniárias devidas aos Debenturistas, sem que tal descumprimento seja sanado pela Emissora no prazo de até 2 (dois) Dias Úteis contados do respectivo vencimento;</w:t>
      </w:r>
      <w:bookmarkEnd w:id="248"/>
    </w:p>
    <w:p w:rsidR="00DD7569" w:rsidRPr="00594869" w:rsidRDefault="00DD7569" w:rsidP="0031735D">
      <w:pPr>
        <w:tabs>
          <w:tab w:val="left" w:pos="4962"/>
        </w:tabs>
        <w:jc w:val="both"/>
        <w:rPr>
          <w:rFonts w:ascii="Verdana" w:eastAsia="Arial Unicode MS" w:hAnsi="Verdana" w:cs="Arial"/>
          <w:sz w:val="20"/>
          <w:szCs w:val="20"/>
        </w:rPr>
      </w:pPr>
    </w:p>
    <w:p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bookmarkStart w:id="249" w:name="_Ref374561067"/>
      <w:r w:rsidRPr="00594869">
        <w:rPr>
          <w:rFonts w:ascii="Verdana" w:eastAsia="Arial Unicode MS" w:hAnsi="Verdana" w:cs="Arial"/>
          <w:sz w:val="20"/>
          <w:szCs w:val="20"/>
        </w:rPr>
        <w:t>extinção, encerramento das atividades, intervenção, liquidação, dissolução, ou a decretação de falência da Emissora, bem como o requerimento de autofalência formulado pela Emissora, ou pedido de falência relativo à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formulado por terceiros que não tenha sido elidido no prazo legal</w:t>
      </w:r>
      <w:r w:rsidR="00F77767" w:rsidRPr="00594869">
        <w:rPr>
          <w:rFonts w:ascii="Verdana" w:eastAsia="Arial Unicode MS" w:hAnsi="Verdana" w:cs="Arial"/>
          <w:sz w:val="20"/>
          <w:szCs w:val="20"/>
        </w:rPr>
        <w:t>;</w:t>
      </w:r>
      <w:bookmarkEnd w:id="249"/>
    </w:p>
    <w:p w:rsidR="00DD7569" w:rsidRPr="00594869" w:rsidRDefault="00DD7569" w:rsidP="0031735D">
      <w:pPr>
        <w:tabs>
          <w:tab w:val="num" w:pos="709"/>
          <w:tab w:val="left" w:pos="4962"/>
        </w:tabs>
        <w:jc w:val="both"/>
        <w:rPr>
          <w:rFonts w:ascii="Verdana" w:eastAsia="Arial Unicode MS" w:hAnsi="Verdana" w:cs="Arial"/>
          <w:sz w:val="20"/>
          <w:szCs w:val="20"/>
        </w:rPr>
      </w:pPr>
    </w:p>
    <w:p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transformação da Emissora em outro tipo societário;</w:t>
      </w:r>
    </w:p>
    <w:p w:rsidR="00DD7569" w:rsidRPr="00594869" w:rsidRDefault="00DD7569">
      <w:pPr>
        <w:tabs>
          <w:tab w:val="num" w:pos="709"/>
          <w:tab w:val="left" w:pos="4962"/>
        </w:tabs>
        <w:jc w:val="both"/>
        <w:rPr>
          <w:rFonts w:ascii="Verdana" w:eastAsia="Arial Unicode MS" w:hAnsi="Verdana" w:cs="Arial"/>
          <w:sz w:val="20"/>
          <w:szCs w:val="20"/>
        </w:rPr>
      </w:pPr>
    </w:p>
    <w:p w:rsidR="00E91546"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renovação, não obtenção, cancelamento, revogação, intervenção, suspensão ou extinção</w:t>
      </w:r>
      <w:r w:rsidR="009941B7"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007D27D3">
        <w:rPr>
          <w:rFonts w:ascii="Verdana" w:eastAsia="Arial Unicode MS" w:hAnsi="Verdana" w:cs="Arial"/>
          <w:sz w:val="20"/>
          <w:szCs w:val="20"/>
        </w:rPr>
        <w:t xml:space="preserve">em qualquer caso </w:t>
      </w:r>
      <w:r w:rsidR="009941B7" w:rsidRPr="00EE3FD7">
        <w:rPr>
          <w:rFonts w:ascii="Verdana" w:eastAsia="Arial Unicode MS" w:hAnsi="Verdana" w:cs="Arial"/>
          <w:sz w:val="20"/>
          <w:szCs w:val="20"/>
        </w:rPr>
        <w:t xml:space="preserve">por prazo superior a </w:t>
      </w:r>
      <w:r w:rsidR="003B2E66" w:rsidRPr="00D90629">
        <w:rPr>
          <w:rFonts w:ascii="Verdana" w:eastAsia="Arial Unicode MS" w:hAnsi="Verdana" w:cs="Arial"/>
          <w:sz w:val="20"/>
          <w:szCs w:val="20"/>
        </w:rPr>
        <w:t>3</w:t>
      </w:r>
      <w:r w:rsidR="009941B7" w:rsidRPr="00D90629">
        <w:rPr>
          <w:rFonts w:ascii="Verdana" w:eastAsia="Arial Unicode MS" w:hAnsi="Verdana" w:cs="Arial"/>
          <w:sz w:val="20"/>
          <w:szCs w:val="20"/>
        </w:rPr>
        <w:t>0 (</w:t>
      </w:r>
      <w:r w:rsidR="003B2E66" w:rsidRPr="00D90629">
        <w:rPr>
          <w:rFonts w:ascii="Verdana" w:eastAsia="Arial Unicode MS" w:hAnsi="Verdana" w:cs="Arial"/>
          <w:sz w:val="20"/>
          <w:szCs w:val="20"/>
        </w:rPr>
        <w:t>trinta</w:t>
      </w:r>
      <w:r w:rsidR="009941B7" w:rsidRPr="00D90629">
        <w:rPr>
          <w:rFonts w:ascii="Verdana" w:eastAsia="Arial Unicode MS" w:hAnsi="Verdana" w:cs="Arial"/>
          <w:sz w:val="20"/>
          <w:szCs w:val="20"/>
        </w:rPr>
        <w:t>) dias</w:t>
      </w:r>
      <w:r w:rsidR="009941B7" w:rsidRPr="00A60231">
        <w:rPr>
          <w:rFonts w:ascii="Verdana" w:eastAsia="Arial Unicode MS" w:hAnsi="Verdana" w:cs="Arial"/>
          <w:sz w:val="20"/>
          <w:szCs w:val="20"/>
        </w:rPr>
        <w:t xml:space="preserve">, </w:t>
      </w:r>
      <w:r w:rsidRPr="00A60231">
        <w:rPr>
          <w:rFonts w:ascii="Verdana" w:eastAsia="Arial Unicode MS" w:hAnsi="Verdana" w:cs="Arial"/>
          <w:sz w:val="20"/>
          <w:szCs w:val="20"/>
        </w:rPr>
        <w:t xml:space="preserve">de </w:t>
      </w:r>
      <w:r w:rsidR="00602742">
        <w:rPr>
          <w:rFonts w:ascii="Verdana" w:eastAsia="Arial Unicode MS" w:hAnsi="Verdana" w:cs="Arial"/>
          <w:sz w:val="20"/>
          <w:szCs w:val="20"/>
        </w:rPr>
        <w:t>autorizações</w:t>
      </w:r>
      <w:r w:rsidRPr="00A60231">
        <w:rPr>
          <w:rFonts w:ascii="Verdana" w:eastAsia="Arial Unicode MS" w:hAnsi="Verdana" w:cs="Arial"/>
          <w:sz w:val="20"/>
          <w:szCs w:val="20"/>
        </w:rPr>
        <w:t xml:space="preserve">, inclusive as concedidas pelo MME e pela ANEEL, </w:t>
      </w:r>
      <w:r w:rsidR="00295872" w:rsidRPr="00A60231">
        <w:rPr>
          <w:rFonts w:ascii="Verdana" w:eastAsia="Arial Unicode MS" w:hAnsi="Verdana" w:cs="Arial"/>
          <w:sz w:val="20"/>
          <w:szCs w:val="20"/>
        </w:rPr>
        <w:t xml:space="preserve">conforme aplicável, </w:t>
      </w:r>
      <w:r w:rsidRPr="00A60231">
        <w:rPr>
          <w:rFonts w:ascii="Verdana" w:eastAsia="Arial Unicode MS" w:hAnsi="Verdana" w:cs="Arial"/>
          <w:sz w:val="20"/>
          <w:szCs w:val="20"/>
        </w:rPr>
        <w:t>necessárias para a construção, operação e manutenção do Projeto (observado o respectivo estágio do Projeto)</w:t>
      </w:r>
      <w:r w:rsidR="00E91546">
        <w:rPr>
          <w:rFonts w:ascii="Verdana" w:eastAsia="Arial Unicode MS" w:hAnsi="Verdana" w:cs="Arial"/>
          <w:sz w:val="20"/>
          <w:szCs w:val="20"/>
        </w:rPr>
        <w:t>;</w:t>
      </w:r>
    </w:p>
    <w:p w:rsidR="00FE60BE" w:rsidRDefault="00FE60BE" w:rsidP="00D6287C">
      <w:pPr>
        <w:pStyle w:val="PargrafodaLista"/>
        <w:rPr>
          <w:rFonts w:ascii="Verdana" w:eastAsia="Arial Unicode MS" w:hAnsi="Verdana" w:cs="Arial"/>
          <w:sz w:val="20"/>
          <w:szCs w:val="20"/>
        </w:rPr>
      </w:pPr>
    </w:p>
    <w:p w:rsidR="00FE60BE" w:rsidRDefault="00FE60BE" w:rsidP="00D6287C">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renovação, não obtenção, cancelamento, revogação, intervenção, suspensão ou extinção, </w:t>
      </w:r>
      <w:r w:rsidR="007D27D3">
        <w:rPr>
          <w:rFonts w:ascii="Verdana" w:eastAsia="Arial Unicode MS" w:hAnsi="Verdana" w:cs="Arial"/>
          <w:sz w:val="20"/>
          <w:szCs w:val="20"/>
        </w:rPr>
        <w:t xml:space="preserve">em qualquer caso </w:t>
      </w:r>
      <w:r w:rsidRPr="00EE3FD7">
        <w:rPr>
          <w:rFonts w:ascii="Verdana" w:eastAsia="Arial Unicode MS" w:hAnsi="Verdana" w:cs="Arial"/>
          <w:sz w:val="20"/>
          <w:szCs w:val="20"/>
        </w:rPr>
        <w:t xml:space="preserve">por prazo superior a </w:t>
      </w:r>
      <w:r w:rsidRPr="00D90629">
        <w:rPr>
          <w:rFonts w:ascii="Verdana" w:eastAsia="Arial Unicode MS" w:hAnsi="Verdana" w:cs="Arial"/>
          <w:sz w:val="20"/>
          <w:szCs w:val="20"/>
        </w:rPr>
        <w:t>30 (trinta) dias</w:t>
      </w:r>
      <w:r w:rsidRPr="00A60231">
        <w:rPr>
          <w:rFonts w:ascii="Verdana" w:eastAsia="Arial Unicode MS" w:hAnsi="Verdana" w:cs="Arial"/>
          <w:sz w:val="20"/>
          <w:szCs w:val="20"/>
        </w:rPr>
        <w:t xml:space="preserve">, de </w:t>
      </w:r>
      <w:r>
        <w:rPr>
          <w:rFonts w:ascii="Verdana" w:eastAsia="Arial Unicode MS" w:hAnsi="Verdana" w:cs="Arial"/>
          <w:sz w:val="20"/>
          <w:szCs w:val="20"/>
        </w:rPr>
        <w:t xml:space="preserve">autorizações, </w:t>
      </w:r>
      <w:r w:rsidRPr="00A60231">
        <w:rPr>
          <w:rFonts w:ascii="Verdana" w:eastAsia="Arial Unicode MS" w:hAnsi="Verdana" w:cs="Arial"/>
          <w:sz w:val="20"/>
          <w:szCs w:val="20"/>
        </w:rPr>
        <w:t xml:space="preserve">alvarás ou licenças, inclusive as concedidas pelo MME e pela ANEEL, conforme aplicável, </w:t>
      </w:r>
      <w:r w:rsidRPr="00FE60BE">
        <w:rPr>
          <w:rFonts w:ascii="Verdana" w:eastAsia="Arial Unicode MS" w:hAnsi="Verdana" w:cs="Arial"/>
          <w:sz w:val="20"/>
          <w:szCs w:val="20"/>
        </w:rPr>
        <w:t>necessárias e relevantes ao regular exercício das respectivas atividades</w:t>
      </w:r>
      <w:r w:rsidR="00346D68">
        <w:rPr>
          <w:rFonts w:ascii="Verdana" w:eastAsia="Arial Unicode MS" w:hAnsi="Verdana" w:cs="Arial"/>
          <w:sz w:val="20"/>
          <w:szCs w:val="20"/>
        </w:rPr>
        <w:t xml:space="preserve"> </w:t>
      </w:r>
      <w:r>
        <w:rPr>
          <w:rFonts w:ascii="Verdana" w:eastAsia="Arial Unicode MS" w:hAnsi="Verdana" w:cs="Arial"/>
          <w:sz w:val="20"/>
          <w:szCs w:val="20"/>
        </w:rPr>
        <w:t>da Emissora</w:t>
      </w:r>
      <w:r w:rsidRPr="00A60231">
        <w:rPr>
          <w:rFonts w:ascii="Verdana" w:eastAsia="Arial Unicode MS" w:hAnsi="Verdana" w:cs="Arial"/>
          <w:sz w:val="20"/>
          <w:szCs w:val="20"/>
        </w:rPr>
        <w:t xml:space="preserve"> (observado o respectivo estágio do Projeto)</w:t>
      </w:r>
      <w:r>
        <w:rPr>
          <w:rFonts w:ascii="Verdana" w:eastAsia="Arial Unicode MS" w:hAnsi="Verdana" w:cs="Arial"/>
          <w:sz w:val="20"/>
          <w:szCs w:val="20"/>
        </w:rPr>
        <w:t>, exceto se estiver em processo obtenção e/ou de renovação de tais documentos nos prazos;</w:t>
      </w:r>
    </w:p>
    <w:p w:rsidR="00E91546" w:rsidRDefault="00E91546" w:rsidP="00D90629">
      <w:pPr>
        <w:pStyle w:val="PargrafodaLista"/>
        <w:rPr>
          <w:rFonts w:ascii="Verdana" w:eastAsia="Arial Unicode MS" w:hAnsi="Verdana" w:cs="Arial"/>
          <w:sz w:val="20"/>
          <w:szCs w:val="20"/>
        </w:rPr>
      </w:pPr>
    </w:p>
    <w:p w:rsidR="00DD7569" w:rsidRPr="00594869" w:rsidRDefault="006546F4" w:rsidP="00CB22AF">
      <w:pPr>
        <w:numPr>
          <w:ilvl w:val="0"/>
          <w:numId w:val="2"/>
        </w:numPr>
        <w:tabs>
          <w:tab w:val="num" w:pos="709"/>
          <w:tab w:val="left" w:pos="4962"/>
        </w:tabs>
        <w:ind w:left="0" w:firstLine="0"/>
        <w:jc w:val="both"/>
        <w:rPr>
          <w:rFonts w:ascii="Verdana" w:eastAsia="Arial Unicode MS" w:hAnsi="Verdana" w:cs="Arial"/>
          <w:sz w:val="20"/>
          <w:szCs w:val="20"/>
        </w:rPr>
      </w:pPr>
      <w:r w:rsidRPr="00CB22AF">
        <w:rPr>
          <w:rFonts w:ascii="Verdana" w:eastAsia="Arial Unicode MS" w:hAnsi="Verdana" w:cs="Arial"/>
          <w:sz w:val="20"/>
          <w:szCs w:val="20"/>
        </w:rPr>
        <w:t xml:space="preserve">ocorrer </w:t>
      </w:r>
      <w:r w:rsidR="00DD7569" w:rsidRPr="00CB22AF">
        <w:rPr>
          <w:rFonts w:ascii="Verdana" w:eastAsia="Arial Unicode MS" w:hAnsi="Verdana" w:cs="Arial"/>
          <w:sz w:val="20"/>
          <w:szCs w:val="20"/>
        </w:rPr>
        <w:t>alteração</w:t>
      </w:r>
      <w:r w:rsidR="00401419" w:rsidRPr="00CB22AF">
        <w:rPr>
          <w:rFonts w:ascii="Verdana" w:eastAsia="Arial Unicode MS" w:hAnsi="Verdana" w:cs="Arial"/>
          <w:sz w:val="20"/>
          <w:szCs w:val="20"/>
        </w:rPr>
        <w:t xml:space="preserve">, </w:t>
      </w:r>
      <w:r w:rsidR="007232A8" w:rsidRPr="00CB22AF">
        <w:rPr>
          <w:rFonts w:ascii="Verdana" w:eastAsia="Arial Unicode MS" w:hAnsi="Verdana" w:cs="Arial"/>
          <w:sz w:val="20"/>
          <w:szCs w:val="20"/>
        </w:rPr>
        <w:t>vencimento antecipado</w:t>
      </w:r>
      <w:r w:rsidR="00B3288D" w:rsidRPr="00CB22AF">
        <w:rPr>
          <w:rFonts w:ascii="Verdana" w:eastAsia="Arial Unicode MS" w:hAnsi="Verdana" w:cs="Arial"/>
          <w:sz w:val="20"/>
          <w:szCs w:val="20"/>
        </w:rPr>
        <w:t xml:space="preserve"> ou</w:t>
      </w:r>
      <w:r w:rsidR="0081342B" w:rsidRPr="00CB22AF">
        <w:rPr>
          <w:rFonts w:ascii="Verdana" w:eastAsia="Arial Unicode MS" w:hAnsi="Verdana" w:cs="Arial"/>
          <w:sz w:val="20"/>
          <w:szCs w:val="20"/>
        </w:rPr>
        <w:t xml:space="preserve"> </w:t>
      </w:r>
      <w:r w:rsidR="00DD7569" w:rsidRPr="00CB22AF">
        <w:rPr>
          <w:rFonts w:ascii="Verdana" w:eastAsia="Arial Unicode MS" w:hAnsi="Verdana" w:cs="Arial"/>
          <w:sz w:val="20"/>
          <w:szCs w:val="20"/>
        </w:rPr>
        <w:t xml:space="preserve">rescisão </w:t>
      </w:r>
      <w:r w:rsidR="009E7786" w:rsidRPr="00CB22AF">
        <w:rPr>
          <w:rFonts w:ascii="Verdana" w:eastAsia="Arial Unicode MS" w:hAnsi="Verdana" w:cs="Arial"/>
          <w:sz w:val="20"/>
          <w:szCs w:val="20"/>
        </w:rPr>
        <w:t xml:space="preserve">antecipada </w:t>
      </w:r>
      <w:r w:rsidR="00E62C49" w:rsidRPr="00CB22AF">
        <w:rPr>
          <w:rFonts w:ascii="Verdana" w:eastAsia="Arial Unicode MS" w:hAnsi="Verdana" w:cs="Arial"/>
          <w:sz w:val="20"/>
          <w:szCs w:val="20"/>
        </w:rPr>
        <w:t xml:space="preserve">de </w:t>
      </w:r>
      <w:r w:rsidR="00E62C49">
        <w:rPr>
          <w:rFonts w:ascii="Verdana" w:eastAsia="Arial Unicode MS" w:hAnsi="Verdana" w:cs="Arial"/>
          <w:sz w:val="20"/>
          <w:szCs w:val="20"/>
        </w:rPr>
        <w:t xml:space="preserve">(i) </w:t>
      </w:r>
      <w:r w:rsidR="007D5A1E" w:rsidRPr="00CB22AF">
        <w:rPr>
          <w:rFonts w:ascii="Verdana" w:eastAsia="Arial Unicode MS" w:hAnsi="Verdana" w:cs="Arial"/>
          <w:sz w:val="20"/>
          <w:szCs w:val="20"/>
        </w:rPr>
        <w:t>qualquer um dos</w:t>
      </w:r>
      <w:r w:rsidR="00E62C49" w:rsidRPr="00CB22AF">
        <w:rPr>
          <w:rFonts w:ascii="Verdana" w:eastAsia="Arial Unicode MS" w:hAnsi="Verdana" w:cs="Arial"/>
          <w:sz w:val="20"/>
          <w:szCs w:val="20"/>
        </w:rPr>
        <w:t xml:space="preserve"> </w:t>
      </w:r>
      <w:proofErr w:type="spellStart"/>
      <w:r w:rsidR="00E62C49" w:rsidRPr="00CB22AF">
        <w:rPr>
          <w:rFonts w:ascii="Verdana" w:eastAsia="Arial Unicode MS" w:hAnsi="Verdana" w:cs="Arial"/>
          <w:sz w:val="20"/>
          <w:szCs w:val="20"/>
        </w:rPr>
        <w:t>CCVEs</w:t>
      </w:r>
      <w:proofErr w:type="spellEnd"/>
      <w:r w:rsidR="00E62C49" w:rsidRPr="00CB22AF">
        <w:rPr>
          <w:rFonts w:ascii="Verdana" w:eastAsia="Arial Unicode MS" w:hAnsi="Verdana" w:cs="Arial"/>
          <w:sz w:val="20"/>
          <w:szCs w:val="20"/>
        </w:rPr>
        <w:t xml:space="preserve"> (excetuados os </w:t>
      </w:r>
      <w:r w:rsidR="00073122" w:rsidRPr="00CB22AF">
        <w:rPr>
          <w:rFonts w:ascii="Verdana" w:eastAsia="Arial Unicode MS" w:hAnsi="Verdana" w:cs="Arial"/>
          <w:sz w:val="20"/>
          <w:szCs w:val="20"/>
        </w:rPr>
        <w:t>casos de rescisão antecipada</w:t>
      </w:r>
      <w:r w:rsidR="002A7A7F" w:rsidRPr="00CB22AF">
        <w:rPr>
          <w:rFonts w:ascii="Verdana" w:eastAsia="Arial Unicode MS" w:hAnsi="Verdana" w:cs="Arial"/>
          <w:sz w:val="20"/>
          <w:szCs w:val="20"/>
        </w:rPr>
        <w:t xml:space="preserve"> dos</w:t>
      </w:r>
      <w:r w:rsidR="00E12BFF" w:rsidRPr="00CB22AF">
        <w:rPr>
          <w:rFonts w:ascii="Verdana" w:eastAsia="Arial Unicode MS" w:hAnsi="Verdana" w:cs="Arial"/>
          <w:sz w:val="20"/>
          <w:szCs w:val="20"/>
        </w:rPr>
        <w:t xml:space="preserve"> </w:t>
      </w:r>
      <w:proofErr w:type="spellStart"/>
      <w:r w:rsidR="00E12BFF" w:rsidRPr="00CB22AF">
        <w:rPr>
          <w:rFonts w:ascii="Verdana" w:eastAsia="Arial Unicode MS" w:hAnsi="Verdana" w:cs="Arial"/>
          <w:sz w:val="20"/>
          <w:szCs w:val="20"/>
        </w:rPr>
        <w:t>CCEALs</w:t>
      </w:r>
      <w:proofErr w:type="spellEnd"/>
      <w:r w:rsidR="00121DE5">
        <w:rPr>
          <w:rFonts w:ascii="Verdana" w:eastAsia="Arial Unicode MS" w:hAnsi="Verdana" w:cs="Arial"/>
          <w:sz w:val="20"/>
          <w:szCs w:val="20"/>
        </w:rPr>
        <w:t xml:space="preserve"> </w:t>
      </w:r>
      <w:r w:rsidR="00A75F73">
        <w:rPr>
          <w:rFonts w:ascii="Verdana" w:eastAsia="Arial Unicode MS" w:hAnsi="Verdana" w:cs="Arial"/>
          <w:sz w:val="20"/>
          <w:szCs w:val="20"/>
        </w:rPr>
        <w:t>de forma voluntária pela Emissora</w:t>
      </w:r>
      <w:r w:rsidR="00E62C49" w:rsidRPr="00CB22AF">
        <w:rPr>
          <w:rFonts w:ascii="Verdana" w:eastAsia="Arial Unicode MS" w:hAnsi="Verdana" w:cs="Arial"/>
          <w:sz w:val="20"/>
          <w:szCs w:val="20"/>
        </w:rPr>
        <w:t>)</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dos Contratos do Projeto</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ou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 xml:space="preserve">das </w:t>
      </w:r>
      <w:r w:rsidR="00171AC4" w:rsidRPr="00CB22AF">
        <w:rPr>
          <w:rFonts w:ascii="Verdana" w:eastAsia="Arial Unicode MS" w:hAnsi="Verdana" w:cs="Arial"/>
          <w:sz w:val="20"/>
          <w:szCs w:val="20"/>
        </w:rPr>
        <w:t>Apólices de Seguro</w:t>
      </w:r>
      <w:r w:rsidR="00E62C49">
        <w:rPr>
          <w:rFonts w:ascii="Verdana" w:eastAsia="Arial Unicode MS" w:hAnsi="Verdana" w:cs="Arial"/>
          <w:sz w:val="20"/>
          <w:szCs w:val="20"/>
        </w:rPr>
        <w:t>;</w:t>
      </w:r>
      <w:r w:rsidR="00E62C49" w:rsidRPr="00E62C49">
        <w:rPr>
          <w:rFonts w:ascii="Verdana" w:eastAsia="Arial Unicode MS" w:hAnsi="Verdana" w:cs="Arial"/>
          <w:sz w:val="20"/>
          <w:szCs w:val="20"/>
        </w:rPr>
        <w:t xml:space="preserve"> </w:t>
      </w:r>
      <w:r w:rsidR="00ED4A21">
        <w:rPr>
          <w:rFonts w:ascii="Verdana" w:eastAsia="Arial Unicode MS" w:hAnsi="Verdana" w:cs="Arial"/>
          <w:sz w:val="20"/>
          <w:szCs w:val="20"/>
        </w:rPr>
        <w:t xml:space="preserve">em todos os casos, </w:t>
      </w:r>
      <w:r w:rsidR="00DD7569" w:rsidRPr="00594869">
        <w:rPr>
          <w:rFonts w:ascii="Verdana" w:eastAsia="Arial Unicode MS" w:hAnsi="Verdana" w:cs="Arial"/>
          <w:sz w:val="20"/>
          <w:szCs w:val="20"/>
        </w:rPr>
        <w:t>desde que tal alteração</w:t>
      </w:r>
      <w:r w:rsidR="00D075B8">
        <w:rPr>
          <w:rFonts w:ascii="Verdana" w:eastAsia="Arial Unicode MS" w:hAnsi="Verdana" w:cs="Arial"/>
          <w:sz w:val="20"/>
          <w:szCs w:val="20"/>
        </w:rPr>
        <w:t>, vencimento antecipado</w:t>
      </w:r>
      <w:r w:rsidR="00DD7569" w:rsidRPr="00594869">
        <w:rPr>
          <w:rFonts w:ascii="Verdana" w:eastAsia="Arial Unicode MS" w:hAnsi="Verdana" w:cs="Arial"/>
          <w:sz w:val="20"/>
          <w:szCs w:val="20"/>
        </w:rPr>
        <w:t xml:space="preserve"> ou rescisão</w:t>
      </w:r>
      <w:r w:rsidR="009E7786">
        <w:rPr>
          <w:rFonts w:ascii="Verdana" w:eastAsia="Arial Unicode MS" w:hAnsi="Verdana" w:cs="Arial"/>
          <w:sz w:val="20"/>
          <w:szCs w:val="20"/>
        </w:rPr>
        <w:t xml:space="preserve"> antecipada</w:t>
      </w:r>
      <w:r w:rsidR="007232A8">
        <w:rPr>
          <w:rFonts w:ascii="Verdana" w:eastAsia="Arial Unicode MS" w:hAnsi="Verdana" w:cs="Arial"/>
          <w:sz w:val="20"/>
          <w:szCs w:val="20"/>
        </w:rPr>
        <w:t>,</w:t>
      </w:r>
      <w:r w:rsidR="00295872" w:rsidRPr="00584E61">
        <w:rPr>
          <w:rFonts w:ascii="Verdana" w:eastAsia="Arial Unicode MS" w:hAnsi="Verdana" w:cs="Arial"/>
          <w:sz w:val="20"/>
          <w:szCs w:val="20"/>
        </w:rPr>
        <w:t> </w:t>
      </w:r>
      <w:r w:rsidR="00DD7569" w:rsidRPr="00584E61">
        <w:rPr>
          <w:rFonts w:ascii="Verdana" w:eastAsia="Arial Unicode MS" w:hAnsi="Verdana" w:cs="Arial"/>
          <w:sz w:val="20"/>
          <w:szCs w:val="20"/>
        </w:rPr>
        <w:t>individualmente ou em conjunto</w:t>
      </w:r>
      <w:r w:rsidR="00DD7569" w:rsidRPr="00594869">
        <w:rPr>
          <w:rFonts w:ascii="Verdana" w:eastAsia="Arial Unicode MS" w:hAnsi="Verdana" w:cs="Arial"/>
          <w:sz w:val="20"/>
          <w:szCs w:val="20"/>
        </w:rPr>
        <w:t xml:space="preserve"> com outros instrumentos, </w:t>
      </w:r>
      <w:r w:rsidR="00DD7569" w:rsidRPr="007865ED">
        <w:rPr>
          <w:rFonts w:ascii="Verdana" w:eastAsia="Arial Unicode MS" w:hAnsi="Verdana" w:cs="Arial"/>
          <w:sz w:val="20"/>
          <w:szCs w:val="20"/>
        </w:rPr>
        <w:t>afetem</w:t>
      </w:r>
      <w:r w:rsidR="0081342B" w:rsidRPr="007865ED">
        <w:rPr>
          <w:rFonts w:ascii="Verdana" w:eastAsia="Arial Unicode MS" w:hAnsi="Verdana" w:cs="Arial"/>
          <w:sz w:val="20"/>
          <w:szCs w:val="20"/>
        </w:rPr>
        <w:t xml:space="preserve"> </w:t>
      </w:r>
      <w:r w:rsidR="00DD7569" w:rsidRPr="007865ED">
        <w:rPr>
          <w:rFonts w:ascii="Verdana" w:eastAsia="Arial Unicode MS" w:hAnsi="Verdana" w:cs="Arial"/>
          <w:sz w:val="20"/>
          <w:szCs w:val="20"/>
        </w:rPr>
        <w:t>de modo adverso e relevante (</w:t>
      </w:r>
      <w:r w:rsidR="007B0F68">
        <w:rPr>
          <w:rFonts w:ascii="Verdana" w:eastAsia="Arial Unicode MS" w:hAnsi="Verdana" w:cs="Arial"/>
          <w:sz w:val="20"/>
          <w:szCs w:val="20"/>
        </w:rPr>
        <w:t>a</w:t>
      </w:r>
      <w:r w:rsidR="00DD7569" w:rsidRPr="007865ED">
        <w:rPr>
          <w:rFonts w:ascii="Verdana" w:eastAsia="Arial Unicode MS" w:hAnsi="Verdana" w:cs="Arial"/>
          <w:sz w:val="20"/>
          <w:szCs w:val="20"/>
        </w:rPr>
        <w:t xml:space="preserve">) o Projeto, os negócios, as </w:t>
      </w:r>
      <w:r w:rsidR="00DD7569" w:rsidRPr="007B0F68">
        <w:rPr>
          <w:rFonts w:ascii="Verdana" w:eastAsia="Arial Unicode MS" w:hAnsi="Verdana" w:cs="Arial"/>
          <w:sz w:val="20"/>
          <w:szCs w:val="20"/>
        </w:rPr>
        <w:t>operações ou os resultados da</w:t>
      </w:r>
      <w:r w:rsidR="00E7215B" w:rsidRPr="007B0F68">
        <w:rPr>
          <w:rFonts w:ascii="Verdana" w:eastAsia="Arial Unicode MS" w:hAnsi="Verdana" w:cs="Arial"/>
          <w:sz w:val="20"/>
          <w:szCs w:val="20"/>
        </w:rPr>
        <w:t xml:space="preserve"> Emissora</w:t>
      </w:r>
      <w:r w:rsidR="00DD7569" w:rsidRPr="007B0F68">
        <w:rPr>
          <w:rFonts w:ascii="Verdana" w:eastAsia="Arial Unicode MS" w:hAnsi="Verdana" w:cs="Arial"/>
          <w:sz w:val="20"/>
          <w:szCs w:val="20"/>
        </w:rPr>
        <w:t>, (</w:t>
      </w:r>
      <w:r w:rsidR="007B0F68">
        <w:rPr>
          <w:rFonts w:ascii="Verdana" w:eastAsia="Arial Unicode MS" w:hAnsi="Verdana" w:cs="Arial"/>
          <w:sz w:val="20"/>
          <w:szCs w:val="20"/>
        </w:rPr>
        <w:t>b</w:t>
      </w:r>
      <w:r w:rsidR="00DD7569" w:rsidRPr="007B0F68">
        <w:rPr>
          <w:rFonts w:ascii="Verdana" w:eastAsia="Arial Unicode MS" w:hAnsi="Verdana" w:cs="Arial"/>
          <w:sz w:val="20"/>
          <w:szCs w:val="20"/>
        </w:rPr>
        <w:t>) a validade ou exequibilidade dos documentos relacionados às Debêntures, inclusive os Contratos de Garantia; ou (</w:t>
      </w:r>
      <w:r w:rsidR="007B0F68">
        <w:rPr>
          <w:rFonts w:ascii="Verdana" w:eastAsia="Arial Unicode MS" w:hAnsi="Verdana" w:cs="Arial"/>
          <w:sz w:val="20"/>
          <w:szCs w:val="20"/>
        </w:rPr>
        <w:t>c</w:t>
      </w:r>
      <w:r w:rsidR="00DD7569" w:rsidRPr="007B0F68">
        <w:rPr>
          <w:rFonts w:ascii="Verdana" w:eastAsia="Arial Unicode MS" w:hAnsi="Verdana" w:cs="Arial"/>
          <w:sz w:val="20"/>
          <w:szCs w:val="20"/>
        </w:rPr>
        <w:t xml:space="preserve">) a capacidade da Emissora, em cumprir pontualmente suas obrigações financeiras </w:t>
      </w:r>
      <w:r w:rsidR="00E91546" w:rsidRPr="007B0F68">
        <w:rPr>
          <w:rFonts w:ascii="Verdana" w:eastAsia="Arial Unicode MS" w:hAnsi="Verdana" w:cs="Arial"/>
          <w:sz w:val="20"/>
          <w:szCs w:val="20"/>
        </w:rPr>
        <w:t>(“</w:t>
      </w:r>
      <w:r w:rsidR="00E91546" w:rsidRPr="00121DE5">
        <w:rPr>
          <w:rFonts w:ascii="Verdana" w:eastAsia="Arial Unicode MS" w:hAnsi="Verdana" w:cs="Arial"/>
          <w:sz w:val="20"/>
          <w:szCs w:val="20"/>
          <w:u w:val="single"/>
        </w:rPr>
        <w:t>Efeito Adverso Relevante</w:t>
      </w:r>
      <w:r w:rsidR="00E91546" w:rsidRPr="007865ED">
        <w:rPr>
          <w:rFonts w:ascii="Verdana" w:eastAsia="Arial Unicode MS" w:hAnsi="Verdana" w:cs="Arial"/>
          <w:sz w:val="20"/>
          <w:szCs w:val="20"/>
        </w:rPr>
        <w:t>”)</w:t>
      </w:r>
      <w:r w:rsidR="003A0EA7" w:rsidRPr="007865ED">
        <w:rPr>
          <w:rFonts w:ascii="Verdana" w:eastAsia="Arial Unicode MS" w:hAnsi="Verdana" w:cs="Arial"/>
          <w:sz w:val="20"/>
          <w:szCs w:val="20"/>
        </w:rPr>
        <w:t xml:space="preserve">, salvo se a Emissora, no prazo de 30 (trinta) dias contados da data da alteração, </w:t>
      </w:r>
      <w:r w:rsidR="004C4C8D">
        <w:rPr>
          <w:rFonts w:ascii="Verdana" w:eastAsia="Arial Unicode MS" w:hAnsi="Verdana" w:cs="Arial"/>
          <w:sz w:val="20"/>
          <w:szCs w:val="20"/>
        </w:rPr>
        <w:t>d</w:t>
      </w:r>
      <w:r w:rsidR="00073122" w:rsidRPr="004C4C8D">
        <w:rPr>
          <w:rFonts w:ascii="Verdana" w:eastAsia="Arial Unicode MS" w:hAnsi="Verdana" w:cs="Arial"/>
          <w:sz w:val="20"/>
          <w:szCs w:val="20"/>
        </w:rPr>
        <w:t xml:space="preserve">o </w:t>
      </w:r>
      <w:r w:rsidR="003A0EA7" w:rsidRPr="004C4C8D">
        <w:rPr>
          <w:rFonts w:ascii="Verdana" w:eastAsia="Arial Unicode MS" w:hAnsi="Verdana" w:cs="Arial"/>
          <w:sz w:val="20"/>
          <w:szCs w:val="20"/>
        </w:rPr>
        <w:t>vencimento antecipado ou rescisão antecipada ora mencionad</w:t>
      </w:r>
      <w:r w:rsidR="00073122" w:rsidRPr="004C4C8D">
        <w:rPr>
          <w:rFonts w:ascii="Verdana" w:eastAsia="Arial Unicode MS" w:hAnsi="Verdana" w:cs="Arial"/>
          <w:sz w:val="20"/>
          <w:szCs w:val="20"/>
        </w:rPr>
        <w:t>o</w:t>
      </w:r>
      <w:r w:rsidR="003A0EA7" w:rsidRPr="004C4C8D">
        <w:rPr>
          <w:rFonts w:ascii="Verdana" w:eastAsia="Arial Unicode MS" w:hAnsi="Verdana" w:cs="Arial"/>
          <w:sz w:val="20"/>
          <w:szCs w:val="20"/>
        </w:rPr>
        <w:t>s, não curar respectivo Efeito Adverso Relevante por meio da celebração de um novo contrato</w:t>
      </w:r>
      <w:r w:rsidR="003A0EA7" w:rsidRPr="00573C87">
        <w:rPr>
          <w:rFonts w:ascii="Verdana" w:eastAsia="Arial Unicode MS" w:hAnsi="Verdana" w:cs="Arial"/>
          <w:sz w:val="20"/>
          <w:szCs w:val="20"/>
        </w:rPr>
        <w:t xml:space="preserve"> de escopo e condições semelhantes ou qualquer outra forma viável</w:t>
      </w:r>
      <w:r w:rsidR="00DD7569" w:rsidRPr="00573C87">
        <w:rPr>
          <w:rFonts w:ascii="Verdana" w:eastAsia="Arial Unicode MS" w:hAnsi="Verdana" w:cs="Arial"/>
          <w:sz w:val="20"/>
          <w:szCs w:val="20"/>
        </w:rPr>
        <w:t>;</w:t>
      </w:r>
      <w:r w:rsidR="00E62C49" w:rsidRPr="00573C87">
        <w:rPr>
          <w:rFonts w:ascii="Verdana" w:eastAsia="Arial Unicode MS" w:hAnsi="Verdana" w:cs="Arial"/>
          <w:sz w:val="20"/>
          <w:szCs w:val="20"/>
        </w:rPr>
        <w:t xml:space="preserve"> </w:t>
      </w:r>
    </w:p>
    <w:p w:rsidR="00DD7569" w:rsidRPr="00594869" w:rsidRDefault="00DD7569">
      <w:pPr>
        <w:pStyle w:val="CorpodetextobtBT"/>
        <w:rPr>
          <w:rFonts w:ascii="Verdana" w:eastAsia="Arial Unicode MS" w:hAnsi="Verdana"/>
          <w:sz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pedido de recuperação judicial ou extrajudicial formulado pela Emissora</w:t>
      </w:r>
      <w:r w:rsidR="00AD0D74">
        <w:rPr>
          <w:rFonts w:ascii="Verdana" w:eastAsia="Arial Unicode MS" w:hAnsi="Verdana" w:cs="Arial"/>
          <w:sz w:val="20"/>
          <w:szCs w:val="20"/>
        </w:rPr>
        <w:t>, independentemente de seu deferimento</w:t>
      </w:r>
      <w:r w:rsidRPr="00594869">
        <w:rPr>
          <w:rFonts w:ascii="Verdana" w:eastAsia="Arial Unicode MS" w:hAnsi="Verdana" w:cs="Arial"/>
          <w:sz w:val="20"/>
          <w:szCs w:val="20"/>
        </w:rPr>
        <w:t xml:space="preserve">; </w:t>
      </w:r>
    </w:p>
    <w:p w:rsidR="00DD7569" w:rsidRPr="00594869" w:rsidRDefault="00DD7569">
      <w:pPr>
        <w:pStyle w:val="PargrafodaLista"/>
        <w:ind w:left="0"/>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cs="Arial"/>
          <w:sz w:val="20"/>
          <w:szCs w:val="20"/>
        </w:rPr>
        <w:t>existência de sentença condenatória</w:t>
      </w:r>
      <w:r w:rsidR="001942DD"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razão da prática de atos, pela Emissora e/ou por seus respectivos administradores, no exercício de suas funções</w:t>
      </w:r>
      <w:r w:rsidR="002035AC">
        <w:rPr>
          <w:rFonts w:ascii="Verdana" w:eastAsia="Arial Unicode MS" w:hAnsi="Verdana" w:cs="Arial"/>
          <w:sz w:val="20"/>
          <w:szCs w:val="20"/>
        </w:rPr>
        <w:t xml:space="preserve"> e agindo em benefício e nome da Emissora</w:t>
      </w:r>
      <w:r w:rsidRPr="00594869">
        <w:rPr>
          <w:rFonts w:ascii="Verdana" w:eastAsia="Arial Unicode MS" w:hAnsi="Verdana" w:cs="Arial"/>
          <w:sz w:val="20"/>
          <w:szCs w:val="20"/>
        </w:rPr>
        <w:t xml:space="preserve">, que importem em discriminação de raça ou gênero, trabalho infantil, trabalho escravo, ou crime contra o meio ambiente, sendo certo que a declaração de vencimento antecipado com base no estipulado nesta alínea não ocorrerá se </w:t>
      </w:r>
      <w:r w:rsidR="0043228F">
        <w:rPr>
          <w:rFonts w:ascii="Verdana" w:eastAsia="Arial Unicode MS" w:hAnsi="Verdana" w:cs="Arial"/>
          <w:sz w:val="20"/>
          <w:szCs w:val="20"/>
        </w:rPr>
        <w:t>a Emissora estiver efetuando ou cumprindo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a reparação </w:t>
      </w:r>
      <w:r w:rsidR="0043228F">
        <w:rPr>
          <w:rFonts w:ascii="Verdana" w:eastAsia="Arial Unicode MS" w:hAnsi="Verdana" w:cs="Arial"/>
          <w:sz w:val="20"/>
          <w:szCs w:val="20"/>
        </w:rPr>
        <w:t xml:space="preserve">ou pena que for </w:t>
      </w:r>
      <w:r w:rsidRPr="00594869">
        <w:rPr>
          <w:rFonts w:ascii="Verdana" w:eastAsia="Arial Unicode MS" w:hAnsi="Verdana" w:cs="Arial"/>
          <w:sz w:val="20"/>
          <w:szCs w:val="20"/>
        </w:rPr>
        <w:t xml:space="preserve">imposta, observado o devido processo legal; </w:t>
      </w:r>
    </w:p>
    <w:p w:rsidR="00DD7569" w:rsidRPr="00594869" w:rsidRDefault="00DD7569">
      <w:pPr>
        <w:pStyle w:val="PargrafodaLista"/>
        <w:ind w:left="0"/>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inscrição </w:t>
      </w:r>
      <w:r w:rsidR="00BA02AA" w:rsidRPr="00594869">
        <w:rPr>
          <w:rFonts w:ascii="Verdana" w:eastAsia="Arial Unicode MS" w:hAnsi="Verdana" w:cs="Arial"/>
          <w:sz w:val="20"/>
          <w:szCs w:val="20"/>
        </w:rPr>
        <w:t>da Emissora</w:t>
      </w:r>
      <w:r w:rsidRPr="00594869">
        <w:rPr>
          <w:rFonts w:ascii="Verdana" w:eastAsia="Arial Unicode MS" w:hAnsi="Verdana" w:cs="Arial"/>
          <w:sz w:val="20"/>
          <w:szCs w:val="20"/>
        </w:rPr>
        <w:t xml:space="preserve"> no cadastro de empregadores que tenham mantido trabalhadores em condições análogas à de escravo, </w:t>
      </w:r>
      <w:r w:rsidR="001D06A7">
        <w:rPr>
          <w:rFonts w:ascii="Verdana" w:hAnsi="Verdana" w:cs="Tahoma"/>
          <w:sz w:val="20"/>
          <w:szCs w:val="20"/>
        </w:rPr>
        <w:t>nos termos da</w:t>
      </w:r>
      <w:r w:rsidR="0081342B">
        <w:rPr>
          <w:rFonts w:ascii="Verdana" w:hAnsi="Verdana" w:cs="Tahoma"/>
          <w:sz w:val="20"/>
          <w:szCs w:val="20"/>
        </w:rPr>
        <w:t xml:space="preserve"> </w:t>
      </w:r>
      <w:r w:rsidRPr="00594869">
        <w:rPr>
          <w:rFonts w:ascii="Verdana" w:hAnsi="Verdana" w:cs="Tahoma"/>
          <w:sz w:val="20"/>
          <w:szCs w:val="20"/>
        </w:rPr>
        <w:t xml:space="preserve">Portaria Interministerial n.º 4, de 11 de maio de 2016 (ou outra que a substitua), do Ministério do Trabalho e Previdência Social e do Ministério das Mulheres, da Igualdade Racial, da Juventude e dos Direitos Humanos, ou outro cadastro oficial que venha a substituí-lo; </w:t>
      </w:r>
    </w:p>
    <w:p w:rsidR="00C82182" w:rsidRPr="00594869" w:rsidRDefault="00C82182">
      <w:pPr>
        <w:pStyle w:val="PargrafodaLista"/>
        <w:ind w:left="0"/>
        <w:rPr>
          <w:rFonts w:ascii="Verdana" w:eastAsia="Arial Unicode MS" w:hAnsi="Verdana" w:cs="Arial"/>
          <w:sz w:val="20"/>
          <w:szCs w:val="20"/>
        </w:rPr>
      </w:pPr>
    </w:p>
    <w:p w:rsidR="001942DD" w:rsidRPr="00A60231" w:rsidRDefault="00223879" w:rsidP="00A901B7">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eastAsia="Arial Unicode MS" w:hAnsi="Verdana" w:cs="Tahoma"/>
          <w:sz w:val="20"/>
          <w:szCs w:val="20"/>
        </w:rPr>
        <w:t xml:space="preserve">existência </w:t>
      </w:r>
      <w:r w:rsidR="00FE1948" w:rsidRPr="00FE1948">
        <w:rPr>
          <w:rFonts w:ascii="Verdana" w:eastAsia="Arial Unicode MS" w:hAnsi="Verdana" w:cs="Tahoma"/>
          <w:sz w:val="20"/>
          <w:szCs w:val="20"/>
        </w:rPr>
        <w:t>de decisão condenatória administrativa ou judicial, apta a produzir efeitos, em razão da prática, pela Emissora, pela Minas PCH S.A. (“</w:t>
      </w:r>
      <w:r w:rsidR="00FE1948" w:rsidRPr="00961C20">
        <w:rPr>
          <w:rFonts w:ascii="Verdana" w:eastAsia="Arial Unicode MS" w:hAnsi="Verdana" w:cs="Tahoma"/>
          <w:sz w:val="20"/>
          <w:szCs w:val="20"/>
          <w:u w:val="single"/>
        </w:rPr>
        <w:t>Minas PCH</w:t>
      </w:r>
      <w:r w:rsidR="00FE1948" w:rsidRPr="00FE1948">
        <w:rPr>
          <w:rFonts w:ascii="Verdana" w:eastAsia="Arial Unicode MS" w:hAnsi="Verdana" w:cs="Tahoma"/>
          <w:sz w:val="20"/>
          <w:szCs w:val="20"/>
        </w:rPr>
        <w:t>”), pela Valor Holding S.A. (“</w:t>
      </w:r>
      <w:r w:rsidR="00FE1948" w:rsidRPr="00961C20">
        <w:rPr>
          <w:rFonts w:ascii="Verdana" w:eastAsia="Arial Unicode MS" w:hAnsi="Verdana" w:cs="Tahoma"/>
          <w:sz w:val="20"/>
          <w:szCs w:val="20"/>
          <w:u w:val="single"/>
        </w:rPr>
        <w:t>Valor</w:t>
      </w:r>
      <w:r w:rsidR="00FE1948" w:rsidRPr="00FE1948">
        <w:rPr>
          <w:rFonts w:ascii="Verdana" w:eastAsia="Arial Unicode MS" w:hAnsi="Verdana" w:cs="Tahoma"/>
          <w:sz w:val="20"/>
          <w:szCs w:val="20"/>
        </w:rPr>
        <w:t>”) ou pela Tibagi Participações e Investimentos S.A. (“</w:t>
      </w:r>
      <w:r w:rsidR="00FE1948" w:rsidRPr="00961C20">
        <w:rPr>
          <w:rFonts w:ascii="Verdana" w:eastAsia="Arial Unicode MS" w:hAnsi="Verdana" w:cs="Tahoma"/>
          <w:sz w:val="20"/>
          <w:szCs w:val="20"/>
          <w:u w:val="single"/>
        </w:rPr>
        <w:t>Tibagi Participações</w:t>
      </w:r>
      <w:r w:rsidR="00FE1948" w:rsidRPr="00FE1948">
        <w:rPr>
          <w:rFonts w:ascii="Verdana" w:eastAsia="Arial Unicode MS" w:hAnsi="Verdana" w:cs="Tahoma"/>
          <w:sz w:val="20"/>
          <w:szCs w:val="20"/>
        </w:rPr>
        <w:t>”), de atos lesivos contra a administração pública nacional ou estrangeira, nos termos da Lei 12.846/13, ou crimes contra a ordem econômica ou tributária, o sistema financeiro, o mercado de capitais, de “lavagem” ou ocultação de bens, direitos e valores, terrorismo ou financiamento ao terrorismo, conforme previstos na legislação nacional e/ou estrangeira à qual as empresas aqui listadas estejam sujeitas, desde que tal decisão não tenha seus efeitos suspensos no prazo de 15 (quinze) dias corridos contados da data de sua respectiva intimação ou publicação, sendo certo, no entanto, que uma vez restituídos os efeitos de tal decisão após a referida suspensão, aplicar-se-á a presente cláusula sem qualquer ressalva</w:t>
      </w:r>
      <w:r w:rsidRPr="00A60231">
        <w:rPr>
          <w:rFonts w:ascii="Verdana" w:eastAsia="Arial Unicode MS" w:hAnsi="Verdana" w:cs="Tahoma"/>
          <w:sz w:val="20"/>
          <w:szCs w:val="20"/>
        </w:rPr>
        <w:t>;</w:t>
      </w:r>
    </w:p>
    <w:p w:rsidR="00DD7569" w:rsidRPr="00594869" w:rsidRDefault="00DD7569">
      <w:pPr>
        <w:tabs>
          <w:tab w:val="num" w:pos="709"/>
          <w:tab w:val="left" w:pos="4962"/>
        </w:tabs>
        <w:jc w:val="both"/>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AC2C1E">
        <w:rPr>
          <w:rFonts w:ascii="Verdana" w:eastAsia="Arial Unicode MS" w:hAnsi="Verdana" w:cs="Arial"/>
          <w:sz w:val="20"/>
          <w:szCs w:val="20"/>
        </w:rPr>
        <w:t>,</w:t>
      </w:r>
      <w:r w:rsidRPr="00594869">
        <w:rPr>
          <w:rFonts w:ascii="Verdana" w:eastAsia="Arial Unicode MS" w:hAnsi="Verdana" w:cs="Arial"/>
          <w:sz w:val="20"/>
          <w:szCs w:val="20"/>
        </w:rPr>
        <w:t xml:space="preserve"> sem a prévia aprovação de Debenturistas reunidos em Assembleia Geral de Debenturistas representando, no mínimo, </w:t>
      </w:r>
      <w:r w:rsidR="00267A0E">
        <w:rPr>
          <w:rFonts w:ascii="Verdana" w:eastAsia="Arial Unicode MS" w:hAnsi="Verdana" w:cs="Arial"/>
          <w:sz w:val="20"/>
          <w:szCs w:val="20"/>
        </w:rPr>
        <w:t>2/3 (dois terços) das</w:t>
      </w:r>
      <w:r w:rsidRPr="00594869">
        <w:rPr>
          <w:rFonts w:ascii="Verdana" w:eastAsia="Arial Unicode MS" w:hAnsi="Verdana" w:cs="Arial"/>
          <w:sz w:val="20"/>
          <w:szCs w:val="20"/>
        </w:rPr>
        <w:t xml:space="preserve"> Debêntures em Circulação (conforme definido na Cláusula 8.3.2 abaixo),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 xml:space="preserve">o, de penhor ou qualquer </w:t>
      </w:r>
      <w:r w:rsidRPr="00594869">
        <w:rPr>
          <w:rFonts w:ascii="Verdana" w:eastAsia="Arial Unicode MS" w:hAnsi="Verdana" w:cs="Arial"/>
          <w:sz w:val="20"/>
          <w:szCs w:val="20"/>
        </w:rPr>
        <w:lastRenderedPageBreak/>
        <w:t>outro gravame ou ônus sobre os direitos dados em garantia às obrigações oriundas das Debêntures, ou qualquer outra espécie de cessão ou vinculação sobre os mesmos direitos a terceiros que não os Debenturistas;</w:t>
      </w:r>
    </w:p>
    <w:p w:rsidR="00DD7569" w:rsidRPr="00594869" w:rsidRDefault="00DD7569">
      <w:pPr>
        <w:pStyle w:val="PargrafodaLista"/>
        <w:ind w:left="0"/>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descumprimento: (i) pela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de qualquer obrigação não pecuniária prevista nesta Escritura de Emissão, não </w:t>
      </w:r>
      <w:r w:rsidRPr="002969C2">
        <w:rPr>
          <w:rFonts w:ascii="Verdana" w:eastAsia="Arial Unicode MS" w:hAnsi="Verdana" w:cs="Arial"/>
          <w:sz w:val="20"/>
          <w:szCs w:val="20"/>
        </w:rPr>
        <w:t xml:space="preserve">sanada em até </w:t>
      </w:r>
      <w:r w:rsidR="00267A0E" w:rsidRPr="000C7FA6">
        <w:rPr>
          <w:rFonts w:ascii="Verdana" w:eastAsia="Arial Unicode MS" w:hAnsi="Verdana"/>
          <w:sz w:val="20"/>
        </w:rPr>
        <w:t xml:space="preserve">20 </w:t>
      </w:r>
      <w:r w:rsidR="00AC2C1E" w:rsidRPr="000C7FA6">
        <w:rPr>
          <w:rFonts w:ascii="Verdana" w:eastAsia="Arial Unicode MS" w:hAnsi="Verdana"/>
          <w:sz w:val="20"/>
        </w:rPr>
        <w:t>(</w:t>
      </w:r>
      <w:r w:rsidR="00267A0E" w:rsidRPr="000C7FA6">
        <w:rPr>
          <w:rFonts w:ascii="Verdana" w:eastAsia="Arial Unicode MS" w:hAnsi="Verdana"/>
          <w:sz w:val="20"/>
        </w:rPr>
        <w:t>vinte</w:t>
      </w:r>
      <w:r w:rsidR="00AC2C1E"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 d</w:t>
      </w:r>
      <w:r w:rsidR="00BC7BAA" w:rsidRPr="002969C2">
        <w:rPr>
          <w:rFonts w:ascii="Verdana" w:eastAsia="Arial Unicode MS" w:hAnsi="Verdana" w:cs="Arial"/>
          <w:sz w:val="20"/>
          <w:szCs w:val="20"/>
        </w:rPr>
        <w:t>o descumprimento</w:t>
      </w:r>
      <w:r w:rsidRPr="002969C2">
        <w:rPr>
          <w:rFonts w:ascii="Verdana" w:eastAsia="Arial Unicode MS" w:hAnsi="Verdana" w:cs="Arial"/>
          <w:sz w:val="20"/>
          <w:szCs w:val="20"/>
        </w:rPr>
        <w:t>, ou em prazo de cura específico previsto nesta Escritura de Emissão; ou (</w:t>
      </w:r>
      <w:proofErr w:type="spellStart"/>
      <w:r w:rsidRPr="002969C2">
        <w:rPr>
          <w:rFonts w:ascii="Verdana" w:eastAsia="Arial Unicode MS" w:hAnsi="Verdana" w:cs="Arial"/>
          <w:sz w:val="20"/>
          <w:szCs w:val="20"/>
        </w:rPr>
        <w:t>ii</w:t>
      </w:r>
      <w:proofErr w:type="spellEnd"/>
      <w:r w:rsidRPr="002969C2">
        <w:rPr>
          <w:rFonts w:ascii="Verdana" w:eastAsia="Arial Unicode MS" w:hAnsi="Verdana" w:cs="Arial"/>
          <w:sz w:val="20"/>
          <w:szCs w:val="20"/>
        </w:rPr>
        <w:t xml:space="preserve">) pela Emissora de quaisquer obrigações </w:t>
      </w:r>
      <w:r w:rsidR="0059087B" w:rsidRPr="002969C2">
        <w:rPr>
          <w:rFonts w:ascii="Verdana" w:eastAsia="Arial Unicode MS" w:hAnsi="Verdana" w:cs="Arial"/>
          <w:sz w:val="20"/>
          <w:szCs w:val="20"/>
        </w:rPr>
        <w:t xml:space="preserve">não pecuniárias </w:t>
      </w:r>
      <w:r w:rsidRPr="002969C2">
        <w:rPr>
          <w:rFonts w:ascii="Verdana" w:eastAsia="Arial Unicode MS" w:hAnsi="Verdana" w:cs="Arial"/>
          <w:sz w:val="20"/>
          <w:szCs w:val="20"/>
        </w:rPr>
        <w:t xml:space="preserve">assumidas nos Contratos de Garantia e demais documentos da Emissão dos quais fazem parte, observados os prazos de cura referidos em tais instrumentos, ou, em caso de não haver prazo de cura específico nos referidos instrumentos, em até </w:t>
      </w:r>
      <w:r w:rsidR="00267A0E" w:rsidRPr="000C7FA6">
        <w:rPr>
          <w:rFonts w:ascii="Verdana" w:eastAsia="Arial Unicode MS" w:hAnsi="Verdana"/>
          <w:sz w:val="20"/>
        </w:rPr>
        <w:t xml:space="preserve">20 </w:t>
      </w:r>
      <w:r w:rsidR="00F20223" w:rsidRPr="000C7FA6">
        <w:rPr>
          <w:rFonts w:ascii="Verdana" w:eastAsia="Arial Unicode MS" w:hAnsi="Verdana"/>
          <w:sz w:val="20"/>
        </w:rPr>
        <w:t>(</w:t>
      </w:r>
      <w:r w:rsidR="00267A0E" w:rsidRPr="000C7FA6">
        <w:rPr>
          <w:rFonts w:ascii="Verdana" w:eastAsia="Arial Unicode MS" w:hAnsi="Verdana"/>
          <w:sz w:val="20"/>
        </w:rPr>
        <w:t>vinte</w:t>
      </w:r>
      <w:r w:rsidR="00F20223"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w:t>
      </w:r>
      <w:r w:rsidRPr="00594869">
        <w:rPr>
          <w:rFonts w:ascii="Verdana" w:eastAsia="Arial Unicode MS" w:hAnsi="Verdana" w:cs="Arial"/>
          <w:sz w:val="20"/>
          <w:szCs w:val="20"/>
        </w:rPr>
        <w:t xml:space="preserve"> d</w:t>
      </w:r>
      <w:r w:rsidR="00BC7BAA">
        <w:rPr>
          <w:rFonts w:ascii="Verdana" w:eastAsia="Arial Unicode MS" w:hAnsi="Verdana" w:cs="Arial"/>
          <w:sz w:val="20"/>
          <w:szCs w:val="20"/>
        </w:rPr>
        <w:t xml:space="preserve">o </w:t>
      </w:r>
      <w:r w:rsidR="009F3E7E">
        <w:rPr>
          <w:rFonts w:ascii="Verdana" w:eastAsia="Arial Unicode MS" w:hAnsi="Verdana" w:cs="Arial"/>
          <w:sz w:val="20"/>
          <w:szCs w:val="20"/>
        </w:rPr>
        <w:t>descumprimento</w:t>
      </w:r>
      <w:r w:rsidRPr="00594869">
        <w:rPr>
          <w:rFonts w:ascii="Verdana" w:eastAsia="Arial Unicode MS" w:hAnsi="Verdana" w:cs="Arial"/>
          <w:sz w:val="20"/>
          <w:szCs w:val="20"/>
        </w:rPr>
        <w:t>;</w:t>
      </w:r>
    </w:p>
    <w:p w:rsidR="00DD7569" w:rsidRPr="00594869" w:rsidRDefault="00DD7569">
      <w:pPr>
        <w:pStyle w:val="PargrafodaLista"/>
        <w:ind w:left="0"/>
        <w:rPr>
          <w:rFonts w:ascii="Verdana" w:eastAsia="Arial Unicode MS" w:hAnsi="Verdana" w:cs="Arial"/>
          <w:sz w:val="20"/>
          <w:szCs w:val="20"/>
        </w:rPr>
      </w:pPr>
    </w:p>
    <w:p w:rsidR="00C2447D" w:rsidRDefault="00DD7569" w:rsidP="001568E1">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concessão de preferência a outros créditos ou assunção de novas dívidas</w:t>
      </w:r>
      <w:r w:rsidR="00D075B8">
        <w:rPr>
          <w:rFonts w:ascii="Verdana" w:eastAsia="Arial Unicode MS" w:hAnsi="Verdana"/>
          <w:sz w:val="20"/>
          <w:szCs w:val="20"/>
        </w:rPr>
        <w:t xml:space="preserve">, inclusive </w:t>
      </w:r>
      <w:r w:rsidR="00D075B8" w:rsidRPr="00594869">
        <w:rPr>
          <w:rFonts w:ascii="Verdana" w:eastAsia="Arial Unicode MS" w:hAnsi="Verdana" w:cs="Arial"/>
          <w:sz w:val="20"/>
          <w:szCs w:val="20"/>
        </w:rPr>
        <w:t>emissão de debêntures, partes beneficiárias ou qualquer outro valor mobiliário pela Emissora</w:t>
      </w:r>
      <w:r w:rsidR="00F20223">
        <w:rPr>
          <w:rFonts w:ascii="Verdana" w:eastAsia="Arial Unicode MS" w:hAnsi="Verdana"/>
          <w:sz w:val="20"/>
          <w:szCs w:val="20"/>
        </w:rPr>
        <w:t>,</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sem a prévia aprovação de </w:t>
      </w:r>
      <w:r w:rsidRPr="00594869">
        <w:rPr>
          <w:rFonts w:ascii="Verdana" w:eastAsia="Arial Unicode MS" w:hAnsi="Verdana" w:cs="Arial"/>
          <w:sz w:val="20"/>
          <w:szCs w:val="20"/>
        </w:rPr>
        <w:t xml:space="preserve">Debenturistas reunidos em Assembleia Geral de Debenturistas representando, no mínimo, </w:t>
      </w:r>
      <w:r w:rsidR="00D075B8">
        <w:rPr>
          <w:rFonts w:ascii="Verdana" w:eastAsia="Arial Unicode MS" w:hAnsi="Verdana" w:cs="Arial"/>
          <w:sz w:val="20"/>
          <w:szCs w:val="20"/>
        </w:rPr>
        <w:t xml:space="preserve">2/3 (dois terços) </w:t>
      </w:r>
      <w:r w:rsidRPr="00594869">
        <w:rPr>
          <w:rFonts w:ascii="Verdana" w:eastAsia="Arial Unicode MS" w:hAnsi="Verdana"/>
          <w:sz w:val="20"/>
          <w:szCs w:val="20"/>
        </w:rPr>
        <w:t xml:space="preserve">das Debêntures em Circulação, </w:t>
      </w:r>
      <w:r w:rsidRPr="00594869">
        <w:rPr>
          <w:rFonts w:ascii="Verdana" w:eastAsia="Arial Unicode MS" w:hAnsi="Verdana" w:cs="Arial"/>
          <w:sz w:val="20"/>
          <w:szCs w:val="20"/>
        </w:rPr>
        <w:t>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disposto na Cláusula 8.1 e seguintes desta Escritura de Emissão</w:t>
      </w:r>
      <w:r w:rsidR="0047594C" w:rsidRPr="00EE3FD7">
        <w:rPr>
          <w:rFonts w:ascii="Verdana" w:eastAsia="Arial Unicode MS" w:hAnsi="Verdana" w:cs="Arial"/>
          <w:sz w:val="20"/>
          <w:szCs w:val="20"/>
        </w:rPr>
        <w:t xml:space="preserve">, ressalvadas </w:t>
      </w:r>
      <w:r w:rsidR="00B105D4" w:rsidRPr="00EE3FD7">
        <w:rPr>
          <w:rFonts w:ascii="Verdana" w:eastAsia="Arial Unicode MS" w:hAnsi="Verdana"/>
          <w:sz w:val="20"/>
          <w:szCs w:val="20"/>
        </w:rPr>
        <w:t>aquelas eventualmente existentes em função de obrigações regulatórias regulares junto à ANEEL, ao Operador Nacional do Sistema (“</w:t>
      </w:r>
      <w:r w:rsidR="00B105D4" w:rsidRPr="00EE3FD7">
        <w:rPr>
          <w:rFonts w:ascii="Verdana" w:eastAsia="Arial Unicode MS" w:hAnsi="Verdana"/>
          <w:sz w:val="20"/>
          <w:szCs w:val="20"/>
          <w:u w:val="single"/>
        </w:rPr>
        <w:t>ONS</w:t>
      </w:r>
      <w:r w:rsidR="00B105D4" w:rsidRPr="00EE3FD7">
        <w:rPr>
          <w:rFonts w:ascii="Verdana" w:eastAsia="Arial Unicode MS" w:hAnsi="Verdana"/>
          <w:sz w:val="20"/>
          <w:szCs w:val="20"/>
        </w:rPr>
        <w:t>”)</w:t>
      </w:r>
      <w:r w:rsidR="00E76510">
        <w:rPr>
          <w:rFonts w:ascii="Verdana" w:eastAsia="Arial Unicode MS" w:hAnsi="Verdana"/>
          <w:sz w:val="20"/>
          <w:szCs w:val="20"/>
        </w:rPr>
        <w:t>, o MME</w:t>
      </w:r>
      <w:r w:rsidR="008646C6">
        <w:rPr>
          <w:rFonts w:ascii="Verdana" w:eastAsia="Arial Unicode MS" w:hAnsi="Verdana"/>
          <w:sz w:val="20"/>
          <w:szCs w:val="20"/>
        </w:rPr>
        <w:t xml:space="preserve"> </w:t>
      </w:r>
      <w:r w:rsidR="00B105D4" w:rsidRPr="00EE3FD7">
        <w:rPr>
          <w:rFonts w:ascii="Verdana" w:eastAsia="Arial Unicode MS" w:hAnsi="Verdana"/>
          <w:sz w:val="20"/>
          <w:szCs w:val="20"/>
        </w:rPr>
        <w:t>e/ou à CCEE</w:t>
      </w:r>
      <w:r w:rsidR="00B105D4">
        <w:rPr>
          <w:rFonts w:ascii="Verdana" w:eastAsia="Arial Unicode MS" w:hAnsi="Verdana"/>
          <w:sz w:val="20"/>
          <w:szCs w:val="20"/>
        </w:rPr>
        <w:t>;</w:t>
      </w:r>
    </w:p>
    <w:p w:rsidR="00DD7569" w:rsidRPr="00FE2805" w:rsidRDefault="00DD7569" w:rsidP="00DC2859">
      <w:pPr>
        <w:pStyle w:val="STDTextoDois-Quatro"/>
        <w:spacing w:before="0" w:line="240" w:lineRule="auto"/>
        <w:ind w:left="0"/>
        <w:rPr>
          <w:rFonts w:ascii="Verdana" w:eastAsia="MS Mincho" w:hAnsi="Verdana"/>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cs="Arial"/>
          <w:sz w:val="20"/>
          <w:szCs w:val="20"/>
        </w:rPr>
        <w:t xml:space="preserve">celebração de </w:t>
      </w:r>
      <w:r>
        <w:rPr>
          <w:rFonts w:ascii="Verdana" w:eastAsia="Arial Unicode MS" w:hAnsi="Verdana" w:cs="Arial"/>
          <w:sz w:val="20"/>
          <w:szCs w:val="20"/>
        </w:rPr>
        <w:t xml:space="preserve">novos </w:t>
      </w:r>
      <w:r w:rsidRPr="00594869">
        <w:rPr>
          <w:rFonts w:ascii="Verdana" w:eastAsia="Arial Unicode MS" w:hAnsi="Verdana" w:cs="Arial"/>
          <w:sz w:val="20"/>
          <w:szCs w:val="20"/>
        </w:rPr>
        <w:t>contratos de mútuo ou de AFAC, pela Emissora</w:t>
      </w:r>
      <w:r w:rsidR="00B105D4">
        <w:rPr>
          <w:rFonts w:ascii="Verdana" w:eastAsia="Arial Unicode MS" w:hAnsi="Verdana" w:cs="Arial"/>
          <w:sz w:val="20"/>
          <w:szCs w:val="20"/>
        </w:rPr>
        <w:t xml:space="preserve"> junto a</w:t>
      </w:r>
      <w:r w:rsidRPr="00594869">
        <w:rPr>
          <w:rFonts w:ascii="Verdana" w:eastAsia="Arial Unicode MS" w:hAnsi="Verdana" w:cs="Arial"/>
          <w:sz w:val="20"/>
          <w:szCs w:val="20"/>
        </w:rPr>
        <w:t xml:space="preserve"> seus acionistas, diretos ou indiretos, e/ou com pessoas físicas ou jurídicas componentes do grupo econômico a que pertença a Emissora, sem a prévia aprovação de Debenturistas reunidos em Assembleia Geral de Debenturistas representando, no mínimo, </w:t>
      </w:r>
      <w:r w:rsidR="006D1DF8">
        <w:rPr>
          <w:rFonts w:ascii="Verdana" w:eastAsia="Arial Unicode MS" w:hAnsi="Verdana" w:cs="Arial"/>
          <w:sz w:val="20"/>
          <w:szCs w:val="20"/>
        </w:rPr>
        <w:t xml:space="preserve">2/3 (dois terços) </w:t>
      </w:r>
      <w:r w:rsidRPr="00594869">
        <w:rPr>
          <w:rFonts w:ascii="Verdana" w:eastAsia="Arial Unicode MS" w:hAnsi="Verdana" w:cs="Arial"/>
          <w:sz w:val="20"/>
          <w:szCs w:val="20"/>
        </w:rPr>
        <w:t>das Debêntures em Circulação, 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 xml:space="preserve">disposto na Cláusula 8.1 e seguintes desta Escritura de Emissão, </w:t>
      </w:r>
      <w:r w:rsidR="00007817">
        <w:rPr>
          <w:rFonts w:ascii="Verdana" w:hAnsi="Verdana" w:cs="Arial"/>
          <w:sz w:val="20"/>
          <w:szCs w:val="20"/>
        </w:rPr>
        <w:t xml:space="preserve">e </w:t>
      </w:r>
      <w:r w:rsidR="00B105D4">
        <w:rPr>
          <w:rFonts w:ascii="Verdana" w:hAnsi="Verdana" w:cs="Arial"/>
          <w:sz w:val="20"/>
          <w:szCs w:val="20"/>
        </w:rPr>
        <w:t xml:space="preserve">desde que </w:t>
      </w:r>
      <w:r w:rsidR="006D1DF8">
        <w:rPr>
          <w:rFonts w:ascii="Verdana" w:hAnsi="Verdana" w:cs="Arial"/>
          <w:sz w:val="20"/>
          <w:szCs w:val="20"/>
        </w:rPr>
        <w:t>observado o item “m” da presente cláusula</w:t>
      </w:r>
      <w:r w:rsidRPr="00594869">
        <w:rPr>
          <w:rFonts w:ascii="Verdana" w:hAnsi="Verdana" w:cs="Arial"/>
          <w:sz w:val="20"/>
          <w:szCs w:val="20"/>
        </w:rPr>
        <w:t>;</w:t>
      </w:r>
    </w:p>
    <w:p w:rsidR="00DD7569" w:rsidRPr="00594869" w:rsidRDefault="00DD7569">
      <w:pPr>
        <w:pStyle w:val="STDTextoDois-Quatro"/>
        <w:tabs>
          <w:tab w:val="num" w:pos="709"/>
        </w:tabs>
        <w:spacing w:before="0" w:line="240" w:lineRule="auto"/>
        <w:ind w:left="0"/>
        <w:rPr>
          <w:rFonts w:ascii="Verdana" w:eastAsia="Arial Unicode MS" w:hAnsi="Verdana" w:cs="Arial"/>
          <w:szCs w:val="20"/>
        </w:rPr>
      </w:pPr>
    </w:p>
    <w:p w:rsidR="0047771C" w:rsidRPr="003C67A0"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realização de </w:t>
      </w:r>
      <w:r w:rsidRPr="00594869">
        <w:rPr>
          <w:rFonts w:ascii="Verdana" w:eastAsia="Arial Unicode MS" w:hAnsi="Verdana" w:cs="Arial"/>
          <w:sz w:val="20"/>
          <w:szCs w:val="20"/>
        </w:rPr>
        <w:t>resgate, recompra, amortização, conversão de ações ou bonificação de ações de emissão da Emissora</w:t>
      </w:r>
      <w:r w:rsidR="009B3D01">
        <w:rPr>
          <w:rFonts w:ascii="Verdana" w:eastAsia="Arial Unicode MS" w:hAnsi="Verdana" w:cs="Arial"/>
          <w:sz w:val="20"/>
          <w:szCs w:val="20"/>
        </w:rPr>
        <w:t>;</w:t>
      </w:r>
    </w:p>
    <w:p w:rsidR="0047771C" w:rsidRDefault="0047771C" w:rsidP="002B2398">
      <w:pPr>
        <w:pStyle w:val="PargrafodaLista"/>
        <w:rPr>
          <w:rFonts w:ascii="Verdana" w:eastAsia="Arial Unicode MS" w:hAnsi="Verdana"/>
          <w:sz w:val="20"/>
          <w:szCs w:val="20"/>
        </w:rPr>
      </w:pPr>
    </w:p>
    <w:p w:rsidR="0047771C" w:rsidRDefault="00DD7569" w:rsidP="00D6287C">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distribuição, pela Emissora, de dividendos, resgate de reserva de capital, </w:t>
      </w:r>
      <w:r w:rsidR="00CC7850">
        <w:rPr>
          <w:rFonts w:ascii="Verdana" w:eastAsia="Arial Unicode MS" w:hAnsi="Verdana"/>
          <w:sz w:val="20"/>
          <w:szCs w:val="20"/>
        </w:rPr>
        <w:t xml:space="preserve">juros sobre capital próprio, </w:t>
      </w:r>
      <w:r w:rsidR="00991E71">
        <w:rPr>
          <w:rFonts w:ascii="Verdana" w:eastAsia="Arial Unicode MS" w:hAnsi="Verdana"/>
          <w:sz w:val="20"/>
          <w:szCs w:val="20"/>
        </w:rPr>
        <w:t xml:space="preserve">redução de capital </w:t>
      </w:r>
      <w:r w:rsidRPr="00594869">
        <w:rPr>
          <w:rFonts w:ascii="Verdana" w:eastAsia="Arial Unicode MS" w:hAnsi="Verdana"/>
          <w:sz w:val="20"/>
          <w:szCs w:val="20"/>
        </w:rPr>
        <w:t xml:space="preserve">ou qualquer outra participação no lucro estatutariamente prevista, </w:t>
      </w:r>
      <w:r w:rsidRPr="00594869">
        <w:rPr>
          <w:rFonts w:ascii="Verdana" w:eastAsia="Arial Unicode MS" w:hAnsi="Verdana" w:cs="Arial"/>
          <w:sz w:val="20"/>
          <w:szCs w:val="20"/>
        </w:rPr>
        <w:t>ou a realização de quaisquer outros pagamentos aos seus acionistas diretos ou indiretos</w:t>
      </w:r>
      <w:r w:rsidR="00CF58D2">
        <w:rPr>
          <w:rFonts w:ascii="Verdana" w:eastAsia="Arial Unicode MS" w:hAnsi="Verdana" w:cs="Arial"/>
          <w:sz w:val="20"/>
          <w:szCs w:val="20"/>
        </w:rPr>
        <w:t xml:space="preserve"> (ressalvada qualquer hipótese prevista na alínea (“</w:t>
      </w:r>
      <w:r w:rsidR="00EF2D17">
        <w:rPr>
          <w:rFonts w:ascii="Verdana" w:eastAsia="Arial Unicode MS" w:hAnsi="Verdana" w:cs="Arial"/>
          <w:sz w:val="20"/>
          <w:szCs w:val="20"/>
          <w:u w:val="single"/>
        </w:rPr>
        <w:t>q</w:t>
      </w:r>
      <w:r w:rsidR="00CF58D2">
        <w:rPr>
          <w:rFonts w:ascii="Verdana" w:eastAsia="Arial Unicode MS" w:hAnsi="Verdana" w:cs="Arial"/>
          <w:sz w:val="20"/>
          <w:szCs w:val="20"/>
        </w:rPr>
        <w:t xml:space="preserve">”) abaixo) cujo </w:t>
      </w:r>
      <w:r w:rsidRPr="00594869">
        <w:rPr>
          <w:rFonts w:ascii="Verdana" w:eastAsia="Arial Unicode MS" w:hAnsi="Verdana"/>
          <w:sz w:val="20"/>
          <w:szCs w:val="20"/>
        </w:rPr>
        <w:t>valor</w:t>
      </w:r>
      <w:r w:rsidR="00A51430">
        <w:rPr>
          <w:rFonts w:ascii="Verdana" w:eastAsia="Arial Unicode MS" w:hAnsi="Verdana"/>
          <w:sz w:val="20"/>
          <w:szCs w:val="20"/>
        </w:rPr>
        <w:t xml:space="preserve"> total a ser distribuído</w:t>
      </w:r>
      <w:r w:rsidRPr="00594869">
        <w:rPr>
          <w:rFonts w:ascii="Verdana" w:eastAsia="Arial Unicode MS" w:hAnsi="Verdana"/>
          <w:sz w:val="20"/>
          <w:szCs w:val="20"/>
        </w:rPr>
        <w:t xml:space="preserve">, isoladamente ou em conjunto, </w:t>
      </w:r>
      <w:r w:rsidR="00A51430">
        <w:rPr>
          <w:rFonts w:ascii="Verdana" w:eastAsia="Arial Unicode MS" w:hAnsi="Verdana"/>
          <w:sz w:val="20"/>
          <w:szCs w:val="20"/>
        </w:rPr>
        <w:t xml:space="preserve">em relação a cada exercício social, </w:t>
      </w:r>
      <w:r w:rsidR="00CF58D2">
        <w:rPr>
          <w:rFonts w:ascii="Verdana" w:eastAsia="Arial Unicode MS" w:hAnsi="Verdana"/>
          <w:sz w:val="20"/>
          <w:szCs w:val="20"/>
        </w:rPr>
        <w:t xml:space="preserve">supere </w:t>
      </w:r>
      <w:r w:rsidR="00F81D38">
        <w:rPr>
          <w:rFonts w:ascii="Verdana" w:eastAsia="Arial Unicode MS" w:hAnsi="Verdana"/>
          <w:sz w:val="20"/>
          <w:szCs w:val="20"/>
        </w:rPr>
        <w:t>25% (vinte e cinco por cento)</w:t>
      </w:r>
      <w:r w:rsidR="009728F6">
        <w:rPr>
          <w:rFonts w:ascii="Verdana" w:eastAsia="Arial Unicode MS" w:hAnsi="Verdana"/>
          <w:sz w:val="20"/>
          <w:szCs w:val="20"/>
        </w:rPr>
        <w:t>, conforme</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disposto no artigo 202 da Lei das Sociedades por </w:t>
      </w:r>
      <w:r w:rsidRPr="00D6287C">
        <w:rPr>
          <w:rFonts w:ascii="Verdana" w:eastAsia="Arial Unicode MS" w:hAnsi="Verdana"/>
          <w:sz w:val="20"/>
          <w:szCs w:val="20"/>
        </w:rPr>
        <w:t>Ações,</w:t>
      </w:r>
      <w:r w:rsidR="00CF58D2">
        <w:rPr>
          <w:rFonts w:ascii="Verdana" w:eastAsia="Arial Unicode MS" w:hAnsi="Verdana"/>
          <w:sz w:val="20"/>
          <w:szCs w:val="20"/>
        </w:rPr>
        <w:t xml:space="preserve"> salvo se a Emissora </w:t>
      </w:r>
      <w:r w:rsidR="00CF58D2" w:rsidRPr="00E92416">
        <w:rPr>
          <w:rFonts w:ascii="Verdana" w:eastAsia="Arial Unicode MS" w:hAnsi="Verdana"/>
          <w:b/>
          <w:sz w:val="20"/>
        </w:rPr>
        <w:t>(i)</w:t>
      </w:r>
      <w:r w:rsidR="00CF58D2">
        <w:rPr>
          <w:rFonts w:ascii="Verdana" w:eastAsia="Arial Unicode MS" w:hAnsi="Verdana"/>
          <w:sz w:val="20"/>
          <w:szCs w:val="20"/>
        </w:rPr>
        <w:t xml:space="preserve"> estiver </w:t>
      </w:r>
      <w:r w:rsidR="00907DBF">
        <w:rPr>
          <w:rFonts w:ascii="Verdana" w:eastAsia="Arial Unicode MS" w:hAnsi="Verdana"/>
          <w:sz w:val="20"/>
          <w:szCs w:val="20"/>
        </w:rPr>
        <w:t xml:space="preserve">observando </w:t>
      </w:r>
      <w:r w:rsidR="00DB4940">
        <w:rPr>
          <w:rFonts w:ascii="Verdana" w:eastAsia="Arial Unicode MS" w:hAnsi="Verdana"/>
          <w:sz w:val="20"/>
          <w:szCs w:val="20"/>
        </w:rPr>
        <w:t>a</w:t>
      </w:r>
      <w:r w:rsidR="00A51430">
        <w:rPr>
          <w:rFonts w:ascii="Verdana" w:eastAsia="Arial Unicode MS" w:hAnsi="Verdana"/>
          <w:sz w:val="20"/>
          <w:szCs w:val="20"/>
        </w:rPr>
        <w:t xml:space="preserve"> </w:t>
      </w:r>
      <w:r w:rsidR="00AA2708" w:rsidRPr="00D6287C">
        <w:rPr>
          <w:rFonts w:ascii="Verdana" w:eastAsia="Arial Unicode MS" w:hAnsi="Verdana"/>
          <w:sz w:val="20"/>
          <w:szCs w:val="20"/>
        </w:rPr>
        <w:t xml:space="preserve">manutenção do </w:t>
      </w:r>
      <w:r w:rsidR="00E73494" w:rsidRPr="00D6287C">
        <w:rPr>
          <w:rFonts w:ascii="Verdana" w:eastAsia="Arial Unicode MS" w:hAnsi="Verdana"/>
          <w:sz w:val="20"/>
          <w:szCs w:val="20"/>
        </w:rPr>
        <w:t>ICSD</w:t>
      </w:r>
      <w:r w:rsidR="00BF1DF1">
        <w:rPr>
          <w:rFonts w:ascii="Verdana" w:eastAsia="Arial Unicode MS" w:hAnsi="Verdana"/>
          <w:sz w:val="20"/>
          <w:szCs w:val="20"/>
        </w:rPr>
        <w:t xml:space="preserve"> </w:t>
      </w:r>
      <w:r w:rsidR="00E73494" w:rsidRPr="00D6287C">
        <w:rPr>
          <w:rFonts w:ascii="Verdana" w:eastAsia="Arial Unicode MS" w:hAnsi="Verdana"/>
          <w:sz w:val="20"/>
          <w:szCs w:val="20"/>
        </w:rPr>
        <w:t xml:space="preserve">(conforme </w:t>
      </w:r>
      <w:r w:rsidR="00FC176A">
        <w:rPr>
          <w:rFonts w:ascii="Verdana" w:hAnsi="Verdana" w:cs="Arial"/>
          <w:color w:val="000000"/>
          <w:sz w:val="20"/>
          <w:szCs w:val="20"/>
        </w:rPr>
        <w:t xml:space="preserve">previsto </w:t>
      </w:r>
      <w:r w:rsidR="00CF58D2">
        <w:rPr>
          <w:rFonts w:ascii="Verdana" w:hAnsi="Verdana" w:cs="Arial"/>
          <w:color w:val="000000"/>
          <w:sz w:val="20"/>
          <w:szCs w:val="20"/>
        </w:rPr>
        <w:t>na alínea</w:t>
      </w:r>
      <w:r w:rsidR="00FC176A">
        <w:rPr>
          <w:rFonts w:ascii="Verdana" w:hAnsi="Verdana" w:cs="Arial"/>
          <w:color w:val="000000"/>
          <w:sz w:val="20"/>
          <w:szCs w:val="20"/>
        </w:rPr>
        <w:t xml:space="preserve"> </w:t>
      </w:r>
      <w:r w:rsidR="00FC043F" w:rsidRPr="00D6287C">
        <w:rPr>
          <w:rFonts w:ascii="Verdana" w:hAnsi="Verdana" w:cs="Arial"/>
          <w:color w:val="000000"/>
          <w:sz w:val="20"/>
          <w:szCs w:val="20"/>
        </w:rPr>
        <w:t>“(</w:t>
      </w:r>
      <w:proofErr w:type="spellStart"/>
      <w:r w:rsidR="00FC043F" w:rsidRPr="00D6287C">
        <w:rPr>
          <w:rFonts w:ascii="Verdana" w:hAnsi="Verdana" w:cs="Arial"/>
          <w:color w:val="000000"/>
          <w:sz w:val="20"/>
          <w:szCs w:val="20"/>
        </w:rPr>
        <w:t>vv</w:t>
      </w:r>
      <w:proofErr w:type="spellEnd"/>
      <w:r w:rsidR="00FC043F" w:rsidRPr="00D6287C">
        <w:rPr>
          <w:rFonts w:ascii="Verdana" w:hAnsi="Verdana" w:cs="Arial"/>
          <w:color w:val="000000"/>
          <w:sz w:val="20"/>
          <w:szCs w:val="20"/>
        </w:rPr>
        <w:t>)</w:t>
      </w:r>
      <w:r w:rsidR="00FA28FA">
        <w:rPr>
          <w:rFonts w:ascii="Verdana" w:hAnsi="Verdana" w:cs="Arial"/>
          <w:color w:val="000000"/>
          <w:sz w:val="20"/>
          <w:szCs w:val="20"/>
        </w:rPr>
        <w:t xml:space="preserve">” </w:t>
      </w:r>
      <w:r w:rsidR="00FC043F" w:rsidRPr="00D6287C">
        <w:rPr>
          <w:rFonts w:ascii="Verdana" w:hAnsi="Verdana" w:cs="Arial"/>
          <w:color w:val="000000"/>
          <w:sz w:val="20"/>
          <w:szCs w:val="20"/>
        </w:rPr>
        <w:t>da Cláusula 6.1</w:t>
      </w:r>
      <w:r w:rsidR="006941A8">
        <w:rPr>
          <w:rFonts w:ascii="Verdana" w:hAnsi="Verdana" w:cs="Arial"/>
          <w:color w:val="000000"/>
          <w:sz w:val="20"/>
          <w:szCs w:val="20"/>
        </w:rPr>
        <w:t>)</w:t>
      </w:r>
      <w:r w:rsidR="00277A9D">
        <w:rPr>
          <w:rFonts w:ascii="Verdana" w:hAnsi="Verdana" w:cs="Arial"/>
          <w:color w:val="000000"/>
          <w:sz w:val="20"/>
          <w:szCs w:val="20"/>
        </w:rPr>
        <w:t xml:space="preserve"> e </w:t>
      </w:r>
      <w:r w:rsidR="00DB4940" w:rsidRPr="00E92416">
        <w:rPr>
          <w:rFonts w:ascii="Verdana" w:hAnsi="Verdana"/>
          <w:b/>
          <w:color w:val="000000"/>
          <w:sz w:val="20"/>
        </w:rPr>
        <w:t>(</w:t>
      </w:r>
      <w:proofErr w:type="spellStart"/>
      <w:r w:rsidR="00DB4940" w:rsidRPr="00E92416">
        <w:rPr>
          <w:rFonts w:ascii="Verdana" w:hAnsi="Verdana"/>
          <w:b/>
          <w:color w:val="000000"/>
          <w:sz w:val="20"/>
        </w:rPr>
        <w:t>ii</w:t>
      </w:r>
      <w:proofErr w:type="spellEnd"/>
      <w:r w:rsidR="00DB4940" w:rsidRPr="00E92416">
        <w:rPr>
          <w:rFonts w:ascii="Verdana" w:hAnsi="Verdana"/>
          <w:b/>
          <w:color w:val="000000"/>
          <w:sz w:val="20"/>
        </w:rPr>
        <w:t>)</w:t>
      </w:r>
      <w:r w:rsidR="00277A9D" w:rsidRPr="00277A9D">
        <w:rPr>
          <w:rFonts w:ascii="Verdana" w:hAnsi="Verdana" w:cs="Arial"/>
          <w:color w:val="000000"/>
          <w:sz w:val="20"/>
          <w:szCs w:val="20"/>
        </w:rPr>
        <w:t xml:space="preserve"> </w:t>
      </w:r>
      <w:r w:rsidR="00CF58D2">
        <w:rPr>
          <w:rFonts w:ascii="Verdana" w:hAnsi="Verdana" w:cs="Arial"/>
          <w:color w:val="000000"/>
          <w:sz w:val="20"/>
          <w:szCs w:val="20"/>
        </w:rPr>
        <w:t>est</w:t>
      </w:r>
      <w:r w:rsidR="00383317">
        <w:rPr>
          <w:rFonts w:ascii="Verdana" w:hAnsi="Verdana" w:cs="Arial"/>
          <w:color w:val="000000"/>
          <w:sz w:val="20"/>
          <w:szCs w:val="20"/>
        </w:rPr>
        <w:t>iver</w:t>
      </w:r>
      <w:r w:rsidR="00CF58D2">
        <w:rPr>
          <w:rFonts w:ascii="Verdana" w:hAnsi="Verdana" w:cs="Arial"/>
          <w:color w:val="000000"/>
          <w:sz w:val="20"/>
          <w:szCs w:val="20"/>
        </w:rPr>
        <w:t xml:space="preserve"> devidamente adimplente </w:t>
      </w:r>
      <w:r w:rsidR="00277A9D" w:rsidRPr="00277A9D">
        <w:rPr>
          <w:rFonts w:ascii="Verdana" w:hAnsi="Verdana" w:cs="Arial"/>
          <w:color w:val="000000"/>
          <w:sz w:val="20"/>
          <w:szCs w:val="20"/>
        </w:rPr>
        <w:t>com qualquer obrigação pecuniária prevista nesta Escritura de Emissão ou nos Contratos de Garantia</w:t>
      </w:r>
      <w:r w:rsidR="009B3D01" w:rsidRPr="00D6287C">
        <w:rPr>
          <w:rFonts w:ascii="Verdana" w:eastAsia="Arial Unicode MS" w:hAnsi="Verdana"/>
          <w:sz w:val="20"/>
          <w:szCs w:val="20"/>
        </w:rPr>
        <w:t>;</w:t>
      </w:r>
    </w:p>
    <w:p w:rsidR="00DD7569" w:rsidRPr="00594869" w:rsidRDefault="00DD7569">
      <w:pPr>
        <w:tabs>
          <w:tab w:val="left" w:pos="4962"/>
        </w:tabs>
        <w:jc w:val="both"/>
        <w:rPr>
          <w:rFonts w:ascii="Verdana" w:eastAsia="Arial Unicode MS" w:hAnsi="Verdana" w:cs="Arial"/>
          <w:sz w:val="20"/>
          <w:szCs w:val="20"/>
        </w:rPr>
      </w:pPr>
    </w:p>
    <w:p w:rsidR="0047594C" w:rsidRPr="003B751B" w:rsidRDefault="006D143C" w:rsidP="00A753D3">
      <w:pPr>
        <w:numPr>
          <w:ilvl w:val="0"/>
          <w:numId w:val="2"/>
        </w:numPr>
        <w:tabs>
          <w:tab w:val="num" w:pos="709"/>
          <w:tab w:val="left" w:pos="4962"/>
        </w:tabs>
        <w:ind w:left="0" w:firstLine="0"/>
        <w:jc w:val="both"/>
        <w:rPr>
          <w:rFonts w:ascii="Verdana" w:eastAsia="Arial Unicode MS" w:hAnsi="Verdana" w:cs="Arial"/>
          <w:sz w:val="20"/>
          <w:szCs w:val="20"/>
        </w:rPr>
      </w:pPr>
      <w:bookmarkStart w:id="250" w:name="_DV_M1483"/>
      <w:bookmarkStart w:id="251" w:name="_DV_M1484"/>
      <w:bookmarkEnd w:id="250"/>
      <w:bookmarkEnd w:id="251"/>
      <w:r>
        <w:rPr>
          <w:rFonts w:ascii="Verdana" w:eastAsia="Arial Unicode MS" w:hAnsi="Verdana" w:cs="Arial"/>
          <w:sz w:val="20"/>
          <w:szCs w:val="20"/>
        </w:rPr>
        <w:t>r</w:t>
      </w:r>
      <w:r w:rsidR="00DD7569" w:rsidRPr="00164C1B">
        <w:rPr>
          <w:rFonts w:ascii="Verdana" w:eastAsia="Arial Unicode MS" w:hAnsi="Verdana" w:cs="Arial"/>
          <w:sz w:val="20"/>
          <w:szCs w:val="20"/>
        </w:rPr>
        <w:t xml:space="preserve">edução de capital social </w:t>
      </w:r>
      <w:r w:rsidR="00D82455" w:rsidRPr="00164C1B">
        <w:rPr>
          <w:rFonts w:ascii="Verdana" w:eastAsia="Arial Unicode MS" w:hAnsi="Verdana"/>
          <w:sz w:val="20"/>
          <w:szCs w:val="20"/>
        </w:rPr>
        <w:t>da Emissora</w:t>
      </w:r>
      <w:r w:rsidR="00DD7569" w:rsidRPr="00164C1B">
        <w:rPr>
          <w:rFonts w:ascii="Verdana" w:eastAsia="Arial Unicode MS" w:hAnsi="Verdana"/>
          <w:sz w:val="20"/>
          <w:szCs w:val="20"/>
        </w:rPr>
        <w:t xml:space="preserve">, independentemente da distribuição de recursos aos seus acionistas </w:t>
      </w:r>
      <w:r w:rsidR="00DD7569" w:rsidRPr="00A75F73">
        <w:rPr>
          <w:rFonts w:ascii="Verdana" w:eastAsia="Arial Unicode MS" w:hAnsi="Verdana"/>
          <w:sz w:val="20"/>
          <w:szCs w:val="20"/>
        </w:rPr>
        <w:t xml:space="preserve">diretos ou indiretos, </w:t>
      </w:r>
      <w:r w:rsidR="00343D32" w:rsidRPr="00A75F73">
        <w:rPr>
          <w:rFonts w:ascii="Verdana" w:eastAsia="Arial Unicode MS" w:hAnsi="Verdana"/>
          <w:sz w:val="20"/>
          <w:szCs w:val="20"/>
        </w:rPr>
        <w:t xml:space="preserve">inclusive sob a forma de cancelamento de </w:t>
      </w:r>
      <w:proofErr w:type="spellStart"/>
      <w:r w:rsidR="00343D32" w:rsidRPr="00A75F73">
        <w:rPr>
          <w:rFonts w:ascii="Verdana" w:eastAsia="Arial Unicode MS" w:hAnsi="Verdana"/>
          <w:sz w:val="20"/>
          <w:szCs w:val="20"/>
        </w:rPr>
        <w:t>AFACs</w:t>
      </w:r>
      <w:proofErr w:type="spellEnd"/>
      <w:r w:rsidR="00343D32" w:rsidRPr="00A75F73">
        <w:rPr>
          <w:rFonts w:ascii="Verdana" w:eastAsia="Arial Unicode MS" w:hAnsi="Verdana"/>
          <w:sz w:val="20"/>
          <w:szCs w:val="20"/>
        </w:rPr>
        <w:t xml:space="preserve">, </w:t>
      </w:r>
      <w:r w:rsidR="00DD7569" w:rsidRPr="00E25913">
        <w:rPr>
          <w:rFonts w:ascii="Verdana" w:eastAsia="Arial Unicode MS" w:hAnsi="Verdana"/>
          <w:sz w:val="20"/>
          <w:szCs w:val="20"/>
        </w:rPr>
        <w:t>ressalvada</w:t>
      </w:r>
      <w:r w:rsidR="00603411" w:rsidRPr="00E25913">
        <w:rPr>
          <w:rFonts w:ascii="Verdana" w:eastAsia="Arial Unicode MS" w:hAnsi="Verdana"/>
          <w:sz w:val="20"/>
          <w:szCs w:val="20"/>
        </w:rPr>
        <w:t>s</w:t>
      </w:r>
      <w:r w:rsidR="00DD7569" w:rsidRPr="00A75F73">
        <w:rPr>
          <w:rFonts w:ascii="Verdana" w:eastAsia="Arial Unicode MS" w:hAnsi="Verdana"/>
          <w:sz w:val="20"/>
          <w:szCs w:val="20"/>
        </w:rPr>
        <w:t xml:space="preserve"> a</w:t>
      </w:r>
      <w:r w:rsidR="00603411" w:rsidRPr="00A75F73">
        <w:rPr>
          <w:rFonts w:ascii="Verdana" w:eastAsia="Arial Unicode MS" w:hAnsi="Verdana"/>
          <w:sz w:val="20"/>
          <w:szCs w:val="20"/>
        </w:rPr>
        <w:t>s</w:t>
      </w:r>
      <w:r w:rsidR="00DD7569" w:rsidRPr="00A75F73">
        <w:rPr>
          <w:rFonts w:ascii="Verdana" w:eastAsia="Arial Unicode MS" w:hAnsi="Verdana"/>
          <w:sz w:val="20"/>
          <w:szCs w:val="20"/>
        </w:rPr>
        <w:t xml:space="preserve"> reduç</w:t>
      </w:r>
      <w:r w:rsidR="00603411" w:rsidRPr="00A75F73">
        <w:rPr>
          <w:rFonts w:ascii="Verdana" w:eastAsia="Arial Unicode MS" w:hAnsi="Verdana"/>
          <w:sz w:val="20"/>
          <w:szCs w:val="20"/>
        </w:rPr>
        <w:t xml:space="preserve">ões </w:t>
      </w:r>
      <w:r w:rsidR="00DD7569" w:rsidRPr="00A75F73">
        <w:rPr>
          <w:rFonts w:ascii="Verdana" w:eastAsia="Arial Unicode MS" w:hAnsi="Verdana"/>
          <w:sz w:val="20"/>
          <w:szCs w:val="20"/>
        </w:rPr>
        <w:t xml:space="preserve">do capital </w:t>
      </w:r>
      <w:r w:rsidR="00D82455" w:rsidRPr="00A75F73">
        <w:rPr>
          <w:rFonts w:ascii="Verdana" w:eastAsia="Arial Unicode MS" w:hAnsi="Verdana"/>
          <w:sz w:val="20"/>
          <w:szCs w:val="20"/>
        </w:rPr>
        <w:t>da Emissora</w:t>
      </w:r>
      <w:r w:rsidR="0081342B" w:rsidRPr="00A75F73">
        <w:rPr>
          <w:rFonts w:ascii="Verdana" w:eastAsia="Arial Unicode MS" w:hAnsi="Verdana"/>
          <w:sz w:val="20"/>
          <w:szCs w:val="20"/>
        </w:rPr>
        <w:t xml:space="preserve"> </w:t>
      </w:r>
      <w:r w:rsidRPr="00A75F73">
        <w:rPr>
          <w:rFonts w:ascii="Verdana" w:eastAsia="Arial Unicode MS" w:hAnsi="Verdana"/>
          <w:sz w:val="20"/>
          <w:szCs w:val="20"/>
        </w:rPr>
        <w:t>que</w:t>
      </w:r>
      <w:r w:rsidR="00573C87" w:rsidRPr="00A75F73">
        <w:rPr>
          <w:rFonts w:ascii="Verdana" w:eastAsia="Arial Unicode MS" w:hAnsi="Verdana"/>
          <w:sz w:val="20"/>
          <w:szCs w:val="20"/>
        </w:rPr>
        <w:t>:</w:t>
      </w:r>
      <w:r w:rsidRPr="00A75F73">
        <w:rPr>
          <w:rFonts w:ascii="Verdana" w:eastAsia="Arial Unicode MS" w:hAnsi="Verdana"/>
          <w:sz w:val="20"/>
          <w:szCs w:val="20"/>
        </w:rPr>
        <w:t xml:space="preserve"> </w:t>
      </w:r>
      <w:r w:rsidR="003B751B" w:rsidRPr="00A75F73">
        <w:rPr>
          <w:rFonts w:ascii="Verdana" w:eastAsia="Arial Unicode MS" w:hAnsi="Verdana"/>
          <w:sz w:val="20"/>
          <w:szCs w:val="20"/>
        </w:rPr>
        <w:t>(</w:t>
      </w:r>
      <w:r w:rsidR="00664254">
        <w:rPr>
          <w:rFonts w:ascii="Verdana" w:eastAsia="Arial Unicode MS" w:hAnsi="Verdana"/>
          <w:b/>
          <w:sz w:val="20"/>
          <w:szCs w:val="20"/>
        </w:rPr>
        <w:t>i</w:t>
      </w:r>
      <w:r w:rsidR="003B751B" w:rsidRPr="00A75F73">
        <w:rPr>
          <w:rFonts w:ascii="Verdana" w:eastAsia="Arial Unicode MS" w:hAnsi="Verdana"/>
          <w:sz w:val="20"/>
          <w:szCs w:val="20"/>
        </w:rPr>
        <w:t>)</w:t>
      </w:r>
      <w:r w:rsidR="00AE3F77" w:rsidRPr="00A75F73">
        <w:rPr>
          <w:rFonts w:ascii="Verdana" w:eastAsia="Arial Unicode MS" w:hAnsi="Verdana"/>
          <w:sz w:val="20"/>
          <w:szCs w:val="20"/>
        </w:rPr>
        <w:t> </w:t>
      </w:r>
      <w:r w:rsidRPr="00A75F73">
        <w:rPr>
          <w:rFonts w:ascii="Verdana" w:eastAsia="Arial Unicode MS" w:hAnsi="Verdana"/>
          <w:sz w:val="20"/>
          <w:szCs w:val="20"/>
        </w:rPr>
        <w:t xml:space="preserve">ocorram anteriormente à Conclusão do Projeto </w:t>
      </w:r>
      <w:r w:rsidR="00603411" w:rsidRPr="00A75F73">
        <w:rPr>
          <w:rFonts w:ascii="Verdana" w:eastAsia="Arial Unicode MS" w:hAnsi="Verdana"/>
          <w:sz w:val="20"/>
          <w:szCs w:val="20"/>
        </w:rPr>
        <w:t>e</w:t>
      </w:r>
      <w:r w:rsidR="0081342B" w:rsidRPr="00A75F73">
        <w:rPr>
          <w:rFonts w:ascii="Verdana" w:eastAsia="Arial Unicode MS" w:hAnsi="Verdana"/>
          <w:sz w:val="20"/>
          <w:szCs w:val="20"/>
        </w:rPr>
        <w:t xml:space="preserve"> </w:t>
      </w:r>
      <w:r w:rsidR="00603411" w:rsidRPr="00A75F73">
        <w:rPr>
          <w:rFonts w:ascii="Verdana" w:eastAsia="Arial Unicode MS" w:hAnsi="Verdana"/>
          <w:sz w:val="20"/>
          <w:szCs w:val="20"/>
        </w:rPr>
        <w:t>que</w:t>
      </w:r>
      <w:r w:rsidR="00EF57D8" w:rsidRPr="00A75F73">
        <w:rPr>
          <w:rFonts w:ascii="Verdana" w:eastAsia="Arial Unicode MS" w:hAnsi="Verdana"/>
          <w:sz w:val="20"/>
          <w:szCs w:val="20"/>
        </w:rPr>
        <w:t>,</w:t>
      </w:r>
      <w:r w:rsidR="00603411" w:rsidRPr="00A75F73">
        <w:rPr>
          <w:rFonts w:ascii="Verdana" w:eastAsia="Arial Unicode MS" w:hAnsi="Verdana"/>
          <w:sz w:val="20"/>
          <w:szCs w:val="20"/>
        </w:rPr>
        <w:t xml:space="preserve"> comprovadamente</w:t>
      </w:r>
      <w:r w:rsidR="003B751B" w:rsidRPr="00A75F73">
        <w:rPr>
          <w:rFonts w:ascii="Verdana" w:eastAsia="Arial Unicode MS" w:hAnsi="Verdana"/>
          <w:sz w:val="20"/>
          <w:szCs w:val="20"/>
        </w:rPr>
        <w:t>,</w:t>
      </w:r>
      <w:r w:rsidR="00B72A87" w:rsidRPr="00A75F73">
        <w:rPr>
          <w:rFonts w:ascii="Verdana" w:eastAsia="Arial Unicode MS" w:hAnsi="Verdana"/>
          <w:sz w:val="20"/>
          <w:szCs w:val="20"/>
        </w:rPr>
        <w:t xml:space="preserve"> (</w:t>
      </w:r>
      <w:r w:rsidR="00664254">
        <w:rPr>
          <w:rFonts w:ascii="Verdana" w:eastAsia="Arial Unicode MS" w:hAnsi="Verdana"/>
          <w:sz w:val="20"/>
          <w:szCs w:val="20"/>
        </w:rPr>
        <w:t>a</w:t>
      </w:r>
      <w:r w:rsidR="00B72A87" w:rsidRPr="00A75F73">
        <w:rPr>
          <w:rFonts w:ascii="Verdana" w:eastAsia="Arial Unicode MS" w:hAnsi="Verdana"/>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w:t>
      </w:r>
      <w:r w:rsidR="00573C87" w:rsidRPr="00A75F73">
        <w:rPr>
          <w:rFonts w:ascii="Verdana" w:eastAsia="Arial Unicode MS" w:hAnsi="Verdana" w:cs="Arial"/>
          <w:sz w:val="20"/>
          <w:szCs w:val="20"/>
        </w:rPr>
        <w:t xml:space="preserve">destinada à </w:t>
      </w:r>
      <w:r w:rsidR="00135EE0" w:rsidRPr="00A75F73">
        <w:rPr>
          <w:rFonts w:ascii="Verdana" w:eastAsia="Arial Unicode MS" w:hAnsi="Verdana" w:cs="Arial"/>
          <w:sz w:val="20"/>
          <w:szCs w:val="20"/>
        </w:rPr>
        <w:t>absorção de prejuízos acumulados</w:t>
      </w:r>
      <w:r w:rsidR="00573C87" w:rsidRPr="00A75F73">
        <w:rPr>
          <w:rFonts w:ascii="Verdana" w:eastAsia="Arial Unicode MS" w:hAnsi="Verdana" w:cs="Arial"/>
          <w:sz w:val="20"/>
          <w:szCs w:val="20"/>
        </w:rPr>
        <w:t xml:space="preserve"> e </w:t>
      </w:r>
      <w:r w:rsidR="00135EE0" w:rsidRPr="00A75F73">
        <w:rPr>
          <w:rFonts w:ascii="Verdana" w:eastAsia="Arial Unicode MS" w:hAnsi="Verdana" w:cs="Arial"/>
          <w:sz w:val="20"/>
          <w:szCs w:val="20"/>
        </w:rPr>
        <w:t xml:space="preserve">não </w:t>
      </w:r>
      <w:r w:rsidR="00573C87" w:rsidRPr="00E25913">
        <w:rPr>
          <w:rFonts w:ascii="Verdana" w:eastAsia="Arial Unicode MS" w:hAnsi="Verdana" w:cs="Arial"/>
          <w:sz w:val="20"/>
          <w:szCs w:val="20"/>
        </w:rPr>
        <w:t>resulte em</w:t>
      </w:r>
      <w:r w:rsidR="00135EE0" w:rsidRPr="00E25913">
        <w:rPr>
          <w:rFonts w:ascii="Verdana" w:eastAsia="Arial Unicode MS" w:hAnsi="Verdana" w:cs="Arial"/>
          <w:sz w:val="20"/>
          <w:szCs w:val="20"/>
        </w:rPr>
        <w:t xml:space="preserve"> </w:t>
      </w:r>
      <w:r w:rsidR="00573C87" w:rsidRPr="00E25913">
        <w:rPr>
          <w:rFonts w:ascii="Verdana" w:eastAsia="Arial Unicode MS" w:hAnsi="Verdana" w:cs="Arial"/>
          <w:sz w:val="20"/>
          <w:szCs w:val="20"/>
        </w:rPr>
        <w:t>remessa</w:t>
      </w:r>
      <w:r w:rsidR="00135EE0" w:rsidRPr="00A75F73">
        <w:rPr>
          <w:rFonts w:ascii="Verdana" w:eastAsia="Arial Unicode MS" w:hAnsi="Verdana" w:cs="Arial"/>
          <w:sz w:val="20"/>
          <w:szCs w:val="20"/>
        </w:rPr>
        <w:t xml:space="preserve"> de recursos aos acionistas</w:t>
      </w:r>
      <w:r w:rsidR="00B72A87" w:rsidRPr="00A75F73">
        <w:rPr>
          <w:rFonts w:ascii="Verdana" w:eastAsia="Arial Unicode MS" w:hAnsi="Verdana" w:cs="Arial"/>
          <w:sz w:val="20"/>
          <w:szCs w:val="20"/>
        </w:rPr>
        <w:t xml:space="preserve">, </w:t>
      </w:r>
      <w:r w:rsidR="00A65C25" w:rsidRPr="00A75F73">
        <w:rPr>
          <w:rFonts w:ascii="Verdana" w:eastAsia="Arial Unicode MS" w:hAnsi="Verdana" w:cs="Arial"/>
          <w:sz w:val="20"/>
          <w:szCs w:val="20"/>
        </w:rPr>
        <w:t xml:space="preserve">ou </w:t>
      </w:r>
      <w:r w:rsidR="00C862E7" w:rsidRPr="00A75F73">
        <w:rPr>
          <w:rFonts w:ascii="Verdana" w:eastAsia="Arial Unicode MS" w:hAnsi="Verdana" w:cs="Arial"/>
          <w:sz w:val="20"/>
          <w:szCs w:val="20"/>
        </w:rPr>
        <w:t>(</w:t>
      </w:r>
      <w:r w:rsidR="00664254">
        <w:rPr>
          <w:rFonts w:ascii="Verdana" w:eastAsia="Arial Unicode MS" w:hAnsi="Verdana" w:cs="Arial"/>
          <w:sz w:val="20"/>
          <w:szCs w:val="20"/>
        </w:rPr>
        <w:t>b</w:t>
      </w:r>
      <w:r w:rsidR="00B72A87" w:rsidRPr="00A75F73">
        <w:rPr>
          <w:rFonts w:ascii="Verdana" w:eastAsia="Arial Unicode MS" w:hAnsi="Verdana" w:cs="Arial"/>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no valor de até </w:t>
      </w:r>
      <w:r w:rsidR="00573C87" w:rsidRPr="00A75F73">
        <w:rPr>
          <w:rFonts w:ascii="Verdana" w:hAnsi="Verdana" w:cs="Arial"/>
          <w:sz w:val="20"/>
          <w:szCs w:val="20"/>
        </w:rPr>
        <w:t>R$ 25.000.000,00 (vinte e cinco milh</w:t>
      </w:r>
      <w:r w:rsidR="00573C87" w:rsidRPr="00CB22AF">
        <w:rPr>
          <w:rFonts w:ascii="Verdana" w:hAnsi="Verdana" w:cs="Arial"/>
          <w:sz w:val="20"/>
          <w:szCs w:val="20"/>
        </w:rPr>
        <w:t>õ</w:t>
      </w:r>
      <w:r w:rsidR="00573C87" w:rsidRPr="00A75F73">
        <w:rPr>
          <w:rFonts w:ascii="Verdana" w:hAnsi="Verdana" w:cs="Arial"/>
          <w:sz w:val="20"/>
          <w:szCs w:val="20"/>
        </w:rPr>
        <w:t>es de reais),</w:t>
      </w:r>
      <w:r w:rsidR="00573C87">
        <w:rPr>
          <w:rFonts w:ascii="Verdana" w:hAnsi="Verdana" w:cs="Arial"/>
          <w:sz w:val="20"/>
          <w:szCs w:val="20"/>
        </w:rPr>
        <w:t xml:space="preserve"> </w:t>
      </w:r>
      <w:r w:rsidR="00135EE0">
        <w:rPr>
          <w:rFonts w:ascii="Verdana" w:eastAsia="Arial Unicode MS" w:hAnsi="Verdana" w:cs="Arial"/>
          <w:sz w:val="20"/>
          <w:szCs w:val="20"/>
        </w:rPr>
        <w:t xml:space="preserve">referente ao reembolso à </w:t>
      </w:r>
      <w:r w:rsidR="00135EE0" w:rsidRPr="003B751B">
        <w:rPr>
          <w:rFonts w:ascii="Verdana" w:eastAsia="Arial Unicode MS" w:hAnsi="Verdana" w:cs="Arial"/>
          <w:sz w:val="20"/>
          <w:szCs w:val="20"/>
        </w:rPr>
        <w:t xml:space="preserve">Emissora, pela </w:t>
      </w:r>
      <w:r w:rsidR="00E42B25">
        <w:rPr>
          <w:rFonts w:ascii="Verdana" w:eastAsia="Arial Unicode MS" w:hAnsi="Verdana"/>
          <w:sz w:val="20"/>
        </w:rPr>
        <w:t xml:space="preserve">Companhia Paranaense de Energia </w:t>
      </w:r>
      <w:r w:rsidR="00604670">
        <w:rPr>
          <w:rFonts w:ascii="Verdana" w:eastAsia="Arial Unicode MS" w:hAnsi="Verdana"/>
          <w:sz w:val="20"/>
        </w:rPr>
        <w:t>- COPEL</w:t>
      </w:r>
      <w:r w:rsidR="00135EE0" w:rsidRPr="003B751B">
        <w:rPr>
          <w:rFonts w:ascii="Verdana" w:eastAsia="Arial Unicode MS" w:hAnsi="Verdana" w:cs="Arial"/>
          <w:sz w:val="20"/>
          <w:szCs w:val="20"/>
        </w:rPr>
        <w:t>, devido às obras necessárias para a implantação da SE Tibagi 138 kV (Implantação 1), SE Telêmaco Borba 138 kV (Ampliação 13) e LD 138 kV Telêmaco Borba – Tibagi (Implantação 1) – trechos Tibagi e Telêmaco Borba</w:t>
      </w:r>
      <w:r w:rsidR="007E0643">
        <w:rPr>
          <w:rFonts w:ascii="Verdana" w:eastAsia="Arial Unicode MS" w:hAnsi="Verdana" w:cs="Arial"/>
          <w:sz w:val="20"/>
          <w:szCs w:val="20"/>
        </w:rPr>
        <w:t>; ou (</w:t>
      </w:r>
      <w:proofErr w:type="spellStart"/>
      <w:r w:rsidR="00664254">
        <w:rPr>
          <w:rFonts w:ascii="Verdana" w:eastAsia="Arial Unicode MS" w:hAnsi="Verdana" w:cs="Arial"/>
          <w:b/>
          <w:sz w:val="20"/>
          <w:szCs w:val="20"/>
        </w:rPr>
        <w:t>ii</w:t>
      </w:r>
      <w:proofErr w:type="spellEnd"/>
      <w:r w:rsidR="007E0643">
        <w:rPr>
          <w:rFonts w:ascii="Verdana" w:eastAsia="Arial Unicode MS" w:hAnsi="Verdana" w:cs="Arial"/>
          <w:sz w:val="20"/>
          <w:szCs w:val="20"/>
        </w:rPr>
        <w:t>)</w:t>
      </w:r>
      <w:r w:rsidR="00AE3F77">
        <w:rPr>
          <w:rFonts w:ascii="Verdana" w:eastAsia="Arial Unicode MS" w:hAnsi="Verdana" w:cs="Arial"/>
          <w:sz w:val="20"/>
          <w:szCs w:val="20"/>
        </w:rPr>
        <w:t> </w:t>
      </w:r>
      <w:r w:rsidR="00AD2D69">
        <w:rPr>
          <w:rFonts w:ascii="Verdana" w:eastAsia="Arial Unicode MS" w:hAnsi="Verdana" w:cs="Arial"/>
          <w:sz w:val="20"/>
          <w:szCs w:val="20"/>
        </w:rPr>
        <w:t xml:space="preserve">ocorra posteriormente à Conclusão do Projeto e que, comprovadamente, mantenha o capital social mínimo da Emissora </w:t>
      </w:r>
      <w:r w:rsidR="005D2BCE">
        <w:rPr>
          <w:rFonts w:ascii="Verdana" w:eastAsia="Arial Unicode MS" w:hAnsi="Verdana" w:cs="Arial"/>
          <w:sz w:val="20"/>
          <w:szCs w:val="20"/>
        </w:rPr>
        <w:t>em</w:t>
      </w:r>
      <w:r w:rsidR="00AD2D69">
        <w:rPr>
          <w:rFonts w:ascii="Verdana" w:eastAsia="Arial Unicode MS" w:hAnsi="Verdana" w:cs="Arial"/>
          <w:sz w:val="20"/>
          <w:szCs w:val="20"/>
        </w:rPr>
        <w:t xml:space="preserve"> R$</w:t>
      </w:r>
      <w:r w:rsidR="00AE3F77">
        <w:rPr>
          <w:rFonts w:ascii="Verdana" w:eastAsia="Arial Unicode MS" w:hAnsi="Verdana" w:cs="Arial"/>
          <w:sz w:val="20"/>
          <w:szCs w:val="20"/>
        </w:rPr>
        <w:t> </w:t>
      </w:r>
      <w:r w:rsidR="00AD2D69">
        <w:rPr>
          <w:rFonts w:ascii="Verdana" w:eastAsia="Arial Unicode MS" w:hAnsi="Verdana" w:cs="Arial"/>
          <w:sz w:val="20"/>
          <w:szCs w:val="20"/>
        </w:rPr>
        <w:t>4.000.000,00 (quatro milhões de reais)</w:t>
      </w:r>
      <w:r w:rsidR="00E1007A" w:rsidRPr="003B751B">
        <w:rPr>
          <w:rFonts w:ascii="Verdana" w:eastAsia="Arial Unicode MS" w:hAnsi="Verdana" w:cs="Arial"/>
          <w:sz w:val="20"/>
          <w:szCs w:val="20"/>
        </w:rPr>
        <w:t>. Para todos os fins e efeitos, fica desde já</w:t>
      </w:r>
      <w:r w:rsidR="00112067" w:rsidRPr="003B751B">
        <w:rPr>
          <w:rFonts w:ascii="Verdana" w:eastAsia="Arial Unicode MS" w:hAnsi="Verdana" w:cs="Arial"/>
          <w:sz w:val="20"/>
          <w:szCs w:val="20"/>
        </w:rPr>
        <w:t xml:space="preserve"> expressamente aprovado pelos Debenturistas toda e qualquer redução de capital que seja realizada dentro dos limites previstos</w:t>
      </w:r>
      <w:r w:rsidR="00AD2114" w:rsidRPr="003B751B">
        <w:rPr>
          <w:rFonts w:ascii="Verdana" w:eastAsia="Arial Unicode MS" w:hAnsi="Verdana" w:cs="Arial"/>
          <w:sz w:val="20"/>
          <w:szCs w:val="20"/>
        </w:rPr>
        <w:t xml:space="preserve"> </w:t>
      </w:r>
      <w:r w:rsidR="00E1007A" w:rsidRPr="003B751B">
        <w:rPr>
          <w:rFonts w:ascii="Verdana" w:eastAsia="Arial Unicode MS" w:hAnsi="Verdana" w:cs="Arial"/>
          <w:sz w:val="20"/>
          <w:szCs w:val="20"/>
        </w:rPr>
        <w:t>nesta Cláusula</w:t>
      </w:r>
      <w:r w:rsidR="00AD2114" w:rsidRPr="003B751B">
        <w:rPr>
          <w:rFonts w:ascii="Verdana" w:eastAsia="Arial Unicode MS" w:hAnsi="Verdana" w:cs="Arial"/>
          <w:sz w:val="20"/>
          <w:szCs w:val="20"/>
        </w:rPr>
        <w:t>, dispensando inclusive a necessidade de realização de Assembleia Geral de Debenturistas</w:t>
      </w:r>
      <w:r w:rsidR="0092101B" w:rsidRPr="003B751B">
        <w:rPr>
          <w:rFonts w:ascii="Verdana" w:eastAsia="Arial Unicode MS" w:hAnsi="Verdana" w:cs="Arial"/>
          <w:sz w:val="20"/>
          <w:szCs w:val="20"/>
        </w:rPr>
        <w:t>;</w:t>
      </w:r>
    </w:p>
    <w:p w:rsidR="00DD7569" w:rsidRPr="00594869" w:rsidRDefault="00DD7569">
      <w:pPr>
        <w:tabs>
          <w:tab w:val="left" w:pos="4962"/>
        </w:tabs>
        <w:jc w:val="both"/>
        <w:rPr>
          <w:rFonts w:ascii="Verdana" w:eastAsia="Arial Unicode MS" w:hAnsi="Verdana" w:cs="Arial"/>
          <w:sz w:val="20"/>
          <w:szCs w:val="20"/>
        </w:rPr>
      </w:pPr>
    </w:p>
    <w:p w:rsidR="005277C6" w:rsidRPr="00594869" w:rsidRDefault="00092F24"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inadimplemento </w:t>
      </w:r>
      <w:r w:rsidR="009728F6">
        <w:rPr>
          <w:rFonts w:ascii="Verdana" w:eastAsia="Arial Unicode MS" w:hAnsi="Verdana" w:cs="Arial"/>
          <w:sz w:val="20"/>
          <w:szCs w:val="20"/>
        </w:rPr>
        <w:t>e/ou</w:t>
      </w:r>
      <w:r w:rsidR="001568E1">
        <w:rPr>
          <w:rFonts w:ascii="Verdana" w:eastAsia="Arial Unicode MS" w:hAnsi="Verdana" w:cs="Arial"/>
          <w:sz w:val="20"/>
          <w:szCs w:val="20"/>
        </w:rPr>
        <w:t xml:space="preserve"> </w:t>
      </w:r>
      <w:r w:rsidR="00DD7569" w:rsidRPr="00594869">
        <w:rPr>
          <w:rFonts w:ascii="Verdana" w:eastAsia="Arial Unicode MS" w:hAnsi="Verdana" w:cs="Arial"/>
          <w:sz w:val="20"/>
          <w:szCs w:val="20"/>
        </w:rPr>
        <w:t>declaração de vencimento antecipado de qualquer obrigação financeira assumida pela Emissora</w:t>
      </w:r>
      <w:r w:rsidR="0081342B">
        <w:rPr>
          <w:rFonts w:ascii="Verdana" w:eastAsia="Arial Unicode MS" w:hAnsi="Verdana" w:cs="Arial"/>
          <w:sz w:val="20"/>
          <w:szCs w:val="20"/>
        </w:rPr>
        <w:t xml:space="preserve"> </w:t>
      </w:r>
      <w:r w:rsidR="0017255C">
        <w:rPr>
          <w:rFonts w:ascii="Verdana" w:eastAsia="Arial Unicode MS" w:hAnsi="Verdana" w:cs="Arial"/>
          <w:sz w:val="20"/>
          <w:szCs w:val="20"/>
        </w:rPr>
        <w:t xml:space="preserve">(i) </w:t>
      </w:r>
      <w:r w:rsidR="00DD7569" w:rsidRPr="00594869">
        <w:rPr>
          <w:rFonts w:ascii="Verdana" w:eastAsia="Arial Unicode MS" w:hAnsi="Verdana" w:cs="Arial"/>
          <w:sz w:val="20"/>
          <w:szCs w:val="20"/>
        </w:rPr>
        <w:t>junto a</w:t>
      </w:r>
      <w:r w:rsidR="0017255C">
        <w:rPr>
          <w:rFonts w:ascii="Verdana" w:eastAsia="Arial Unicode MS" w:hAnsi="Verdana" w:cs="Arial"/>
          <w:sz w:val="20"/>
          <w:szCs w:val="20"/>
        </w:rPr>
        <w:t>os Debenturistas; ou (</w:t>
      </w:r>
      <w:proofErr w:type="spellStart"/>
      <w:r w:rsidR="0017255C">
        <w:rPr>
          <w:rFonts w:ascii="Verdana" w:eastAsia="Arial Unicode MS" w:hAnsi="Verdana" w:cs="Arial"/>
          <w:sz w:val="20"/>
          <w:szCs w:val="20"/>
        </w:rPr>
        <w:t>ii</w:t>
      </w:r>
      <w:proofErr w:type="spellEnd"/>
      <w:r w:rsidR="0017255C">
        <w:rPr>
          <w:rFonts w:ascii="Verdana" w:eastAsia="Arial Unicode MS" w:hAnsi="Verdana" w:cs="Arial"/>
          <w:sz w:val="20"/>
          <w:szCs w:val="20"/>
        </w:rPr>
        <w:t>)</w:t>
      </w:r>
      <w:r w:rsidR="00DD7569" w:rsidRPr="00594869">
        <w:rPr>
          <w:rFonts w:ascii="Verdana" w:eastAsia="Arial Unicode MS" w:hAnsi="Verdana" w:cs="Arial"/>
          <w:sz w:val="20"/>
          <w:szCs w:val="20"/>
        </w:rPr>
        <w:t xml:space="preserve"> quaisquer instituições financeiras, </w:t>
      </w:r>
      <w:r w:rsidR="0017255C">
        <w:rPr>
          <w:rFonts w:ascii="Verdana" w:eastAsia="Arial Unicode MS" w:hAnsi="Verdana" w:cs="Arial"/>
          <w:sz w:val="20"/>
          <w:szCs w:val="20"/>
        </w:rPr>
        <w:t xml:space="preserve">sendo </w:t>
      </w:r>
      <w:r w:rsidR="0017255C" w:rsidRPr="00E73494">
        <w:rPr>
          <w:rFonts w:ascii="Verdana" w:eastAsia="Arial Unicode MS" w:hAnsi="Verdana" w:cs="Arial"/>
          <w:sz w:val="20"/>
          <w:szCs w:val="20"/>
        </w:rPr>
        <w:t>que</w:t>
      </w:r>
      <w:r w:rsidR="00CE6F9B" w:rsidRPr="00AA03BC">
        <w:rPr>
          <w:rFonts w:ascii="Verdana" w:eastAsia="Arial Unicode MS" w:hAnsi="Verdana" w:cs="Arial"/>
          <w:sz w:val="20"/>
          <w:szCs w:val="20"/>
        </w:rPr>
        <w:t>,</w:t>
      </w:r>
      <w:r w:rsidR="0017255C" w:rsidRPr="00EE3D5B">
        <w:rPr>
          <w:rFonts w:ascii="Verdana" w:eastAsia="Arial Unicode MS" w:hAnsi="Verdana" w:cs="Arial"/>
          <w:sz w:val="20"/>
          <w:szCs w:val="20"/>
        </w:rPr>
        <w:t xml:space="preserve"> neste último caso, </w:t>
      </w:r>
      <w:r w:rsidR="00DD7569" w:rsidRPr="00EE3D5B">
        <w:rPr>
          <w:rFonts w:ascii="Verdana" w:eastAsia="Arial Unicode MS" w:hAnsi="Verdana" w:cs="Tahoma"/>
          <w:sz w:val="20"/>
          <w:szCs w:val="20"/>
        </w:rPr>
        <w:t xml:space="preserve">no valor individual ou agregado superior a </w:t>
      </w:r>
      <w:r w:rsidR="00DD7569" w:rsidRPr="0056060F">
        <w:rPr>
          <w:rFonts w:ascii="Verdana" w:hAnsi="Verdana" w:cs="Arial"/>
          <w:sz w:val="20"/>
          <w:szCs w:val="20"/>
        </w:rPr>
        <w:t>R$ 5.000.000,00 (cinco milhões de reais)</w:t>
      </w:r>
      <w:r w:rsidR="00DD7569" w:rsidRPr="0056060F">
        <w:rPr>
          <w:rFonts w:ascii="Verdana" w:eastAsia="Arial Unicode MS" w:hAnsi="Verdana" w:cs="Tahoma"/>
          <w:sz w:val="20"/>
          <w:szCs w:val="20"/>
        </w:rPr>
        <w:t>, ou se</w:t>
      </w:r>
      <w:r w:rsidR="007C20E5" w:rsidRPr="0056060F">
        <w:rPr>
          <w:rFonts w:ascii="Verdana" w:eastAsia="Arial Unicode MS" w:hAnsi="Verdana" w:cs="Tahoma"/>
          <w:sz w:val="20"/>
          <w:szCs w:val="20"/>
        </w:rPr>
        <w:t>u equivalente em outras moedas</w:t>
      </w:r>
      <w:r w:rsidR="007C20E5" w:rsidRPr="00AA03BC">
        <w:rPr>
          <w:rFonts w:ascii="Verdana" w:eastAsia="Arial Unicode MS" w:hAnsi="Verdana" w:cs="Tahoma"/>
          <w:sz w:val="20"/>
          <w:szCs w:val="20"/>
        </w:rPr>
        <w:t>,</w:t>
      </w:r>
      <w:r w:rsidR="00DD7569" w:rsidRPr="00EE3D5B">
        <w:rPr>
          <w:rFonts w:ascii="Verdana" w:eastAsia="Arial Unicode MS" w:hAnsi="Verdana" w:cs="Arial"/>
          <w:sz w:val="20"/>
          <w:szCs w:val="20"/>
        </w:rPr>
        <w:t xml:space="preserve"> valores estes a serem</w:t>
      </w:r>
      <w:r w:rsidR="00DD7569" w:rsidRPr="00594869">
        <w:rPr>
          <w:rFonts w:ascii="Verdana" w:eastAsia="Arial Unicode MS" w:hAnsi="Verdana" w:cs="Arial"/>
          <w:sz w:val="20"/>
          <w:szCs w:val="20"/>
        </w:rPr>
        <w:t xml:space="preserve"> devidamente corrigidos anualmente pelo IPCA a partir da Data de Emissão</w:t>
      </w:r>
      <w:r w:rsidR="00A852B9"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até o respectivo vencimento antecipado ou descumprimento, respeitados os respectivos prazos de cura previstos em tais documento</w:t>
      </w:r>
      <w:r w:rsidR="003D79F8" w:rsidRPr="00594869">
        <w:rPr>
          <w:rFonts w:ascii="Verdana" w:eastAsia="Arial Unicode MS" w:hAnsi="Verdana" w:cs="Arial"/>
          <w:sz w:val="20"/>
          <w:szCs w:val="20"/>
        </w:rPr>
        <w:t>s</w:t>
      </w:r>
      <w:r w:rsidR="00DD7569" w:rsidRPr="00594869">
        <w:rPr>
          <w:rFonts w:ascii="Verdana" w:eastAsia="Arial Unicode MS" w:hAnsi="Verdana" w:cs="Arial"/>
          <w:sz w:val="20"/>
          <w:szCs w:val="20"/>
        </w:rPr>
        <w:t>;</w:t>
      </w:r>
    </w:p>
    <w:p w:rsidR="00DD7569" w:rsidRPr="00594869" w:rsidRDefault="00DD7569">
      <w:pPr>
        <w:pStyle w:val="PargrafodaLista"/>
        <w:ind w:left="0"/>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protesto de títulos contra a Emissora</w:t>
      </w:r>
      <w:r w:rsidR="0081342B">
        <w:rPr>
          <w:rFonts w:ascii="Verdana" w:eastAsia="Arial Unicode MS" w:hAnsi="Verdana" w:cs="Arial"/>
          <w:sz w:val="20"/>
          <w:szCs w:val="20"/>
        </w:rPr>
        <w:t xml:space="preserve"> </w:t>
      </w:r>
      <w:r w:rsidRPr="00594869">
        <w:rPr>
          <w:rFonts w:ascii="Verdana" w:eastAsia="Arial Unicode MS" w:hAnsi="Verdana" w:cs="Tahoma"/>
          <w:sz w:val="20"/>
          <w:szCs w:val="20"/>
        </w:rPr>
        <w:t xml:space="preserve">no valor individual ou agregado superior a </w:t>
      </w:r>
      <w:r w:rsidRPr="00594869">
        <w:rPr>
          <w:rFonts w:ascii="Verdana" w:hAnsi="Verdana" w:cs="Arial"/>
          <w:sz w:val="20"/>
          <w:szCs w:val="20"/>
        </w:rPr>
        <w:t>R$ </w:t>
      </w:r>
      <w:r w:rsidR="0047594C" w:rsidRPr="00594869">
        <w:rPr>
          <w:rFonts w:ascii="Verdana" w:hAnsi="Verdana" w:cs="Arial"/>
          <w:sz w:val="20"/>
          <w:szCs w:val="20"/>
        </w:rPr>
        <w:t xml:space="preserve">5.000.000,00 </w:t>
      </w:r>
      <w:r w:rsidR="0047594C" w:rsidRPr="00594869">
        <w:rPr>
          <w:rFonts w:ascii="Verdana" w:eastAsia="Arial Unicode MS" w:hAnsi="Verdana" w:cs="Tahoma"/>
          <w:sz w:val="20"/>
          <w:szCs w:val="20"/>
        </w:rPr>
        <w:t>(cinco milhões de reais),</w:t>
      </w:r>
      <w:r w:rsidRPr="00594869">
        <w:rPr>
          <w:rFonts w:ascii="Verdana" w:eastAsia="Arial Unicode MS" w:hAnsi="Verdana" w:cs="Tahoma"/>
          <w:sz w:val="20"/>
          <w:szCs w:val="20"/>
        </w:rPr>
        <w:t xml:space="preserve"> ou seu equivalente em outras moedas, </w:t>
      </w:r>
      <w:r w:rsidR="00ED41F8">
        <w:rPr>
          <w:rFonts w:ascii="Verdana" w:eastAsia="Arial Unicode MS" w:hAnsi="Verdana" w:cs="Arial"/>
          <w:sz w:val="20"/>
          <w:szCs w:val="20"/>
        </w:rPr>
        <w:t>valor este sujeito à atualização</w:t>
      </w:r>
      <w:r w:rsidRPr="00594869">
        <w:rPr>
          <w:rFonts w:ascii="Verdana" w:eastAsia="Arial Unicode MS" w:hAnsi="Verdana" w:cs="Arial"/>
          <w:sz w:val="20"/>
          <w:szCs w:val="20"/>
        </w:rPr>
        <w:t xml:space="preserve"> pelo IPCA desde a Data de </w:t>
      </w:r>
      <w:r w:rsidR="00ED41F8">
        <w:rPr>
          <w:rFonts w:ascii="Verdana" w:eastAsia="Arial Unicode MS" w:hAnsi="Verdana" w:cs="Arial"/>
          <w:sz w:val="20"/>
          <w:szCs w:val="20"/>
        </w:rPr>
        <w:t>Emissão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até o respectivo protesto, salvo se for validamente comprovado ao Agente Fiduciário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pela Emissora, </w:t>
      </w:r>
      <w:r w:rsidR="006D54AA" w:rsidRPr="00594869">
        <w:rPr>
          <w:rFonts w:ascii="Verdana" w:eastAsia="Arial Unicode MS" w:hAnsi="Verdana" w:cs="Arial"/>
          <w:sz w:val="20"/>
          <w:szCs w:val="20"/>
        </w:rPr>
        <w:t xml:space="preserve">dentro do prazo legal, </w:t>
      </w:r>
      <w:r w:rsidRPr="00594869">
        <w:rPr>
          <w:rFonts w:ascii="Verdana" w:eastAsia="Arial Unicode MS" w:hAnsi="Verdana" w:cs="Arial"/>
          <w:sz w:val="20"/>
          <w:szCs w:val="20"/>
        </w:rPr>
        <w:t xml:space="preserve">contados da data do efetivo protesto, que </w:t>
      </w:r>
      <w:r w:rsidRPr="00594869">
        <w:rPr>
          <w:rFonts w:ascii="Verdana" w:eastAsia="Arial Unicode MS" w:hAnsi="Verdana"/>
          <w:w w:val="0"/>
          <w:sz w:val="20"/>
          <w:szCs w:val="20"/>
        </w:rPr>
        <w:t>(</w:t>
      </w:r>
      <w:r w:rsidRPr="00594869">
        <w:rPr>
          <w:rFonts w:ascii="Verdana" w:eastAsia="Arial Unicode MS" w:hAnsi="Verdana" w:cs="Calibri"/>
          <w:w w:val="0"/>
          <w:sz w:val="20"/>
          <w:szCs w:val="20"/>
        </w:rPr>
        <w:t>a) foi obtida decisão judicial para a anu</w:t>
      </w:r>
      <w:r w:rsidRPr="00594869">
        <w:rPr>
          <w:rFonts w:ascii="Verdana" w:eastAsia="Arial Unicode MS" w:hAnsi="Verdana" w:cs="Arial"/>
          <w:w w:val="0"/>
          <w:sz w:val="20"/>
          <w:szCs w:val="20"/>
        </w:rPr>
        <w:t>l</w:t>
      </w:r>
      <w:r w:rsidRPr="00594869">
        <w:rPr>
          <w:rFonts w:ascii="Verdana" w:eastAsia="Arial Unicode MS" w:hAnsi="Verdana" w:cs="Calibri"/>
          <w:w w:val="0"/>
          <w:sz w:val="20"/>
          <w:szCs w:val="20"/>
        </w:rPr>
        <w:t xml:space="preserve">ação ou sustação de seus efeitos; (b) o protesto foi cancelado; (c) o valor do(s) título(s) protestado(s) foi depositado em juízo; </w:t>
      </w:r>
      <w:r w:rsidRPr="00594869">
        <w:rPr>
          <w:rFonts w:ascii="Verdana" w:hAnsi="Verdana" w:cs="Arial"/>
          <w:sz w:val="20"/>
          <w:szCs w:val="20"/>
        </w:rPr>
        <w:t>ou (d)</w:t>
      </w:r>
      <w:r w:rsidR="008541E1" w:rsidRPr="00594869">
        <w:rPr>
          <w:rFonts w:ascii="Verdana" w:hAnsi="Verdana" w:cs="Arial"/>
          <w:sz w:val="20"/>
          <w:szCs w:val="20"/>
        </w:rPr>
        <w:t> </w:t>
      </w:r>
      <w:r w:rsidRPr="00594869">
        <w:rPr>
          <w:rFonts w:ascii="Verdana" w:hAnsi="Verdana" w:cs="Arial"/>
          <w:sz w:val="20"/>
          <w:szCs w:val="20"/>
        </w:rPr>
        <w:t xml:space="preserve">a exclusivo critério dos </w:t>
      </w:r>
      <w:r w:rsidRPr="00594869">
        <w:rPr>
          <w:rFonts w:ascii="Verdana" w:eastAsia="Arial Unicode MS" w:hAnsi="Verdana" w:cs="Arial"/>
          <w:sz w:val="20"/>
          <w:szCs w:val="20"/>
        </w:rPr>
        <w:t xml:space="preserve">Debenturistas reunidos em Assembleia Geral de Debenturistas representando, no mínimo, </w:t>
      </w:r>
      <w:r w:rsidR="00092F24">
        <w:rPr>
          <w:rFonts w:ascii="Verdana" w:eastAsia="Arial Unicode MS" w:hAnsi="Verdana" w:cs="Arial"/>
          <w:sz w:val="20"/>
          <w:szCs w:val="20"/>
        </w:rPr>
        <w:t>2/3 (dois terços)</w:t>
      </w:r>
      <w:r w:rsidRPr="00594869">
        <w:rPr>
          <w:rFonts w:ascii="Verdana" w:eastAsia="Arial Unicode MS" w:hAnsi="Verdana"/>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594869">
        <w:rPr>
          <w:rFonts w:ascii="Verdana" w:hAnsi="Verdana" w:cs="Arial"/>
          <w:sz w:val="20"/>
          <w:szCs w:val="20"/>
        </w:rPr>
        <w:t>, foi comprovado satisfatoriamente a estes que o referido protesto foi indevidamente efetuado nos termos da legislação aplicável</w:t>
      </w:r>
      <w:r w:rsidR="00436F0A" w:rsidRPr="00594869">
        <w:rPr>
          <w:rFonts w:ascii="Verdana" w:eastAsia="Arial Unicode MS" w:hAnsi="Verdana" w:cs="Arial"/>
          <w:sz w:val="20"/>
          <w:szCs w:val="20"/>
        </w:rPr>
        <w:t>;</w:t>
      </w:r>
    </w:p>
    <w:p w:rsidR="00DD7569" w:rsidRPr="00594869" w:rsidRDefault="00DD7569">
      <w:pPr>
        <w:pStyle w:val="PargrafodaLista"/>
        <w:ind w:left="0"/>
        <w:rPr>
          <w:rFonts w:ascii="Verdana" w:eastAsia="Arial Unicode MS" w:hAnsi="Verdana"/>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sz w:val="20"/>
          <w:szCs w:val="20"/>
        </w:rPr>
        <w:t xml:space="preserve">a Emissora deixar de ter suas demonstrações financeiras auditadas por auditor independente registrado na CVM; </w:t>
      </w:r>
    </w:p>
    <w:p w:rsidR="00DD7569" w:rsidRPr="00594869" w:rsidRDefault="00DD7569">
      <w:pPr>
        <w:tabs>
          <w:tab w:val="left" w:pos="4962"/>
        </w:tabs>
        <w:jc w:val="both"/>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sz w:val="20"/>
          <w:szCs w:val="20"/>
        </w:rPr>
        <w:t xml:space="preserve">se, após a respectiva formalização nos termos previstos nesta Escritura de Emissão, </w:t>
      </w:r>
      <w:r w:rsidRPr="00594869">
        <w:rPr>
          <w:rFonts w:ascii="Verdana" w:eastAsia="Arial Unicode MS" w:hAnsi="Verdana" w:cs="Arial"/>
          <w:sz w:val="20"/>
          <w:szCs w:val="20"/>
        </w:rPr>
        <w:t>quaisquer das</w:t>
      </w:r>
      <w:r w:rsidRPr="00594869">
        <w:rPr>
          <w:rFonts w:ascii="Verdana" w:eastAsia="Arial Unicode MS" w:hAnsi="Verdana"/>
          <w:sz w:val="20"/>
          <w:szCs w:val="20"/>
        </w:rPr>
        <w:t xml:space="preserve"> Garantias tornarem-se ineficazes, inexequíveis, inválidas, nulas ou insuficientes</w:t>
      </w:r>
      <w:r w:rsidR="00112067">
        <w:rPr>
          <w:rFonts w:ascii="Verdana" w:eastAsia="Arial Unicode MS" w:hAnsi="Verdana"/>
          <w:sz w:val="20"/>
          <w:szCs w:val="20"/>
        </w:rPr>
        <w:t xml:space="preserve">, desde </w:t>
      </w:r>
      <w:r w:rsidR="00452260">
        <w:rPr>
          <w:rFonts w:ascii="Verdana" w:eastAsia="Arial Unicode MS" w:hAnsi="Verdana"/>
          <w:sz w:val="20"/>
          <w:szCs w:val="20"/>
        </w:rPr>
        <w:t xml:space="preserve">que </w:t>
      </w:r>
      <w:r w:rsidR="00112067">
        <w:rPr>
          <w:rFonts w:ascii="Verdana" w:eastAsia="Arial Unicode MS" w:hAnsi="Verdana"/>
          <w:sz w:val="20"/>
          <w:szCs w:val="20"/>
        </w:rPr>
        <w:t>a Emissora, caso intimada pelo Agente Fiduciário nos termos da alínea (</w:t>
      </w:r>
      <w:proofErr w:type="spellStart"/>
      <w:r w:rsidR="00112067">
        <w:rPr>
          <w:rFonts w:ascii="Verdana" w:eastAsia="Arial Unicode MS" w:hAnsi="Verdana"/>
          <w:sz w:val="20"/>
          <w:szCs w:val="20"/>
        </w:rPr>
        <w:t>xii</w:t>
      </w:r>
      <w:proofErr w:type="spellEnd"/>
      <w:r w:rsidR="00112067">
        <w:rPr>
          <w:rFonts w:ascii="Verdana" w:eastAsia="Arial Unicode MS" w:hAnsi="Verdana"/>
          <w:sz w:val="20"/>
          <w:szCs w:val="20"/>
        </w:rPr>
        <w:t>) da Cláusula 7.3 abaixo, tenha se negado a substituir ou reforçar a respectiva Garantia</w:t>
      </w:r>
      <w:r w:rsidRPr="00594869">
        <w:rPr>
          <w:rFonts w:ascii="Verdana" w:eastAsia="Arial Unicode MS" w:hAnsi="Verdana" w:cs="Arial"/>
          <w:sz w:val="20"/>
          <w:szCs w:val="20"/>
        </w:rPr>
        <w:t>;</w:t>
      </w:r>
    </w:p>
    <w:p w:rsidR="00DD7569" w:rsidRPr="00594869" w:rsidRDefault="00DD7569">
      <w:pPr>
        <w:pStyle w:val="PargrafodaLista"/>
        <w:ind w:left="0"/>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transferência ou qualquer forma de cessão ou promessa de cessão a terceiros,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das obrigações assumidas nesta Escritura de Emissão e/ou nos Contratos de Garantia, conforme aplicável, sem prévia autorização dos Debenturistas </w:t>
      </w:r>
      <w:r w:rsidRPr="00594869">
        <w:rPr>
          <w:rStyle w:val="DeltaViewInsertion"/>
          <w:rFonts w:ascii="Verdana" w:eastAsia="Arial Unicode MS" w:hAnsi="Verdana" w:cs="Arial"/>
          <w:color w:val="auto"/>
          <w:sz w:val="20"/>
          <w:szCs w:val="20"/>
          <w:u w:val="none"/>
        </w:rPr>
        <w:t xml:space="preserve">que representem no mínimo </w:t>
      </w:r>
      <w:r w:rsidR="00112067">
        <w:rPr>
          <w:rFonts w:ascii="Verdana" w:eastAsia="Arial Unicode MS" w:hAnsi="Verdana" w:cs="Arial"/>
          <w:sz w:val="20"/>
          <w:szCs w:val="20"/>
        </w:rPr>
        <w:t xml:space="preserve">a </w:t>
      </w:r>
      <w:r w:rsidR="00092F24">
        <w:rPr>
          <w:rFonts w:ascii="Verdana" w:eastAsia="Arial Unicode MS" w:hAnsi="Verdana" w:cs="Arial"/>
          <w:sz w:val="20"/>
          <w:szCs w:val="20"/>
        </w:rPr>
        <w:t>2/3 (dois terços)</w:t>
      </w:r>
      <w:r w:rsidR="00112067">
        <w:rPr>
          <w:rFonts w:ascii="Verdana" w:eastAsia="Arial Unicode MS" w:hAnsi="Verdana" w:cs="Arial"/>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EE3FD7">
        <w:rPr>
          <w:rFonts w:ascii="Verdana" w:hAnsi="Verdana"/>
          <w:sz w:val="20"/>
          <w:szCs w:val="20"/>
        </w:rPr>
        <w:t>;</w:t>
      </w:r>
    </w:p>
    <w:p w:rsidR="00DD7569" w:rsidRPr="00594869" w:rsidRDefault="00DD7569">
      <w:pPr>
        <w:tabs>
          <w:tab w:val="left" w:pos="4962"/>
        </w:tabs>
        <w:jc w:val="both"/>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a qualquer tempo, </w:t>
      </w:r>
      <w:r w:rsidR="009728F6">
        <w:rPr>
          <w:rFonts w:ascii="Verdana" w:eastAsia="Arial Unicode MS" w:hAnsi="Verdana" w:cs="Arial"/>
          <w:sz w:val="20"/>
          <w:szCs w:val="20"/>
        </w:rPr>
        <w:t xml:space="preserve">ainda que sob condição suspensiva, </w:t>
      </w:r>
      <w:r w:rsidRPr="00594869">
        <w:rPr>
          <w:rFonts w:ascii="Verdana" w:eastAsia="Arial Unicode MS" w:hAnsi="Verdana" w:cs="Arial"/>
          <w:sz w:val="20"/>
          <w:szCs w:val="20"/>
        </w:rPr>
        <w:t xml:space="preserve">de quaisquer garantias reais em favor de terceiros sobre quaisquer </w:t>
      </w:r>
      <w:r w:rsidR="004A1C75">
        <w:rPr>
          <w:rFonts w:ascii="Verdana" w:eastAsia="Arial Unicode MS" w:hAnsi="Verdana" w:cs="Arial"/>
          <w:sz w:val="20"/>
          <w:szCs w:val="20"/>
        </w:rPr>
        <w:t>bens, direitos ou receita da Emissora</w:t>
      </w:r>
      <w:r w:rsidRPr="00594869">
        <w:rPr>
          <w:rFonts w:ascii="Verdana" w:eastAsia="Arial Unicode MS" w:hAnsi="Verdana" w:cs="Arial"/>
          <w:sz w:val="20"/>
          <w:szCs w:val="20"/>
        </w:rPr>
        <w:t>,</w:t>
      </w:r>
      <w:r w:rsidR="003157A3">
        <w:rPr>
          <w:rFonts w:ascii="Verdana" w:eastAsia="Arial Unicode MS" w:hAnsi="Verdana" w:cs="Arial"/>
          <w:sz w:val="20"/>
          <w:szCs w:val="20"/>
        </w:rPr>
        <w:t xml:space="preserve"> inclusive àqueles objeto das Garantias Reais</w:t>
      </w:r>
      <w:r w:rsidRPr="00594869">
        <w:rPr>
          <w:rFonts w:ascii="Verdana" w:eastAsia="Arial Unicode MS" w:hAnsi="Verdana" w:cs="Arial"/>
          <w:sz w:val="20"/>
          <w:szCs w:val="20"/>
        </w:rPr>
        <w:t xml:space="preserve"> ou, ainda, </w:t>
      </w:r>
      <w:r w:rsidR="003157A3">
        <w:rPr>
          <w:rFonts w:ascii="Verdana" w:eastAsia="Arial Unicode MS" w:hAnsi="Verdana" w:cs="Arial"/>
          <w:sz w:val="20"/>
          <w:szCs w:val="20"/>
        </w:rPr>
        <w:t xml:space="preserve">a outorga de </w:t>
      </w:r>
      <w:r w:rsidRPr="00594869">
        <w:rPr>
          <w:rFonts w:ascii="Verdana" w:eastAsia="Arial Unicode MS" w:hAnsi="Verdana" w:cs="Arial"/>
          <w:sz w:val="20"/>
          <w:szCs w:val="20"/>
        </w:rPr>
        <w:t>garantias fidejussórias</w:t>
      </w:r>
      <w:r w:rsidR="003157A3">
        <w:rPr>
          <w:rFonts w:ascii="Verdana" w:eastAsia="Arial Unicode MS" w:hAnsi="Verdana" w:cs="Arial"/>
          <w:sz w:val="20"/>
          <w:szCs w:val="20"/>
        </w:rPr>
        <w:t>, pela Emissora</w:t>
      </w:r>
      <w:r w:rsidRPr="00594869">
        <w:rPr>
          <w:rFonts w:ascii="Verdana" w:eastAsia="Arial Unicode MS" w:hAnsi="Verdana" w:cs="Arial"/>
          <w:sz w:val="20"/>
          <w:szCs w:val="20"/>
        </w:rPr>
        <w:t xml:space="preserve">, salvo (i) mediante autorização prévia </w:t>
      </w:r>
      <w:r w:rsidR="00112067">
        <w:rPr>
          <w:rFonts w:ascii="Verdana" w:eastAsia="Arial Unicode MS" w:hAnsi="Verdana" w:cs="Arial"/>
          <w:sz w:val="20"/>
          <w:szCs w:val="20"/>
        </w:rPr>
        <w:t>d</w:t>
      </w:r>
      <w:r w:rsidR="00092F24">
        <w:rPr>
          <w:rFonts w:ascii="Verdana" w:eastAsia="Arial Unicode MS" w:hAnsi="Verdana" w:cs="Arial"/>
          <w:sz w:val="20"/>
          <w:szCs w:val="20"/>
        </w:rPr>
        <w:t>e</w:t>
      </w:r>
      <w:r w:rsidR="0081342B">
        <w:rPr>
          <w:rFonts w:ascii="Verdana" w:eastAsia="Arial Unicode MS" w:hAnsi="Verdana" w:cs="Arial"/>
          <w:sz w:val="20"/>
          <w:szCs w:val="20"/>
        </w:rPr>
        <w:t xml:space="preserve"> </w:t>
      </w:r>
      <w:r w:rsidR="00092F24">
        <w:rPr>
          <w:rFonts w:ascii="Verdana" w:eastAsia="Arial Unicode MS" w:hAnsi="Verdana" w:cs="Arial"/>
          <w:sz w:val="20"/>
          <w:szCs w:val="20"/>
        </w:rPr>
        <w:t xml:space="preserve">2/3 (dois terços) </w:t>
      </w:r>
      <w:r w:rsidR="00112067">
        <w:rPr>
          <w:rFonts w:ascii="Verdana" w:eastAsia="Arial Unicode MS" w:hAnsi="Verdana" w:cs="Arial"/>
          <w:sz w:val="20"/>
          <w:szCs w:val="20"/>
        </w:rPr>
        <w:t>das Debêntures em Circulação</w:t>
      </w:r>
      <w:r w:rsidRPr="00594869">
        <w:rPr>
          <w:rFonts w:ascii="Verdana" w:eastAsia="Arial Unicode MS" w:hAnsi="Verdana" w:cs="Arial"/>
          <w:sz w:val="20"/>
          <w:szCs w:val="20"/>
        </w:rPr>
        <w:t>,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conforme permitido por esta Escritura de Emissão, inclusive com relação à celebração dos Contratos de Garantia; e (</w:t>
      </w:r>
      <w:proofErr w:type="spellStart"/>
      <w:r w:rsidR="00FF4271">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aquelas expressamente requeridas em função de obrigações regulatórias regulares junto </w:t>
      </w:r>
      <w:r w:rsidR="00986ED6" w:rsidRPr="00594869">
        <w:rPr>
          <w:rFonts w:ascii="Verdana" w:eastAsia="Arial Unicode MS" w:hAnsi="Verdana" w:cs="Arial"/>
          <w:sz w:val="20"/>
          <w:szCs w:val="20"/>
        </w:rPr>
        <w:t xml:space="preserve">ao MME, </w:t>
      </w:r>
      <w:r w:rsidRPr="00594869">
        <w:rPr>
          <w:rFonts w:ascii="Verdana" w:eastAsia="Arial Unicode MS" w:hAnsi="Verdana" w:cs="Arial"/>
          <w:sz w:val="20"/>
          <w:szCs w:val="20"/>
        </w:rPr>
        <w:t>à ANEEL e/ou à CCEE e/ou ao ONS;</w:t>
      </w:r>
    </w:p>
    <w:p w:rsidR="00DD7569" w:rsidRPr="00594869" w:rsidRDefault="00DD7569">
      <w:pPr>
        <w:tabs>
          <w:tab w:val="left" w:pos="4962"/>
        </w:tabs>
        <w:jc w:val="both"/>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aplicação</w:t>
      </w:r>
      <w:r w:rsidR="00531315">
        <w:rPr>
          <w:rFonts w:ascii="Verdana" w:eastAsia="Arial Unicode MS" w:hAnsi="Verdana" w:cs="Arial"/>
          <w:sz w:val="20"/>
          <w:szCs w:val="20"/>
        </w:rPr>
        <w:t>, pela Emissora,</w:t>
      </w:r>
      <w:r w:rsidRPr="00594869">
        <w:rPr>
          <w:rFonts w:ascii="Verdana" w:eastAsia="Arial Unicode MS" w:hAnsi="Verdana" w:cs="Arial"/>
          <w:sz w:val="20"/>
          <w:szCs w:val="20"/>
        </w:rPr>
        <w:t xml:space="preserve"> dos recursos oriundos da Emissão em destinação diversa da descrita na Cláusula 3.8 desta Escritura de Emissão</w:t>
      </w:r>
      <w:r w:rsidR="00F056E2" w:rsidRPr="00594869">
        <w:rPr>
          <w:rFonts w:ascii="Verdana" w:eastAsia="Arial Unicode MS" w:hAnsi="Verdana" w:cs="Arial"/>
          <w:sz w:val="20"/>
          <w:szCs w:val="20"/>
        </w:rPr>
        <w:t xml:space="preserve"> ou em atividades relativas ao Projeto para as quais não possua a licença ambiental, válida e vigente, exigida pela Legislação Socioambiental</w:t>
      </w:r>
      <w:r w:rsidR="007E0167" w:rsidRPr="00594869">
        <w:rPr>
          <w:rFonts w:ascii="Verdana" w:eastAsia="Arial Unicode MS" w:hAnsi="Verdana" w:cs="Arial"/>
          <w:sz w:val="20"/>
          <w:szCs w:val="20"/>
        </w:rPr>
        <w:t xml:space="preserve"> (conforme definido abaixo)</w:t>
      </w:r>
      <w:r w:rsidRPr="00594869">
        <w:rPr>
          <w:rFonts w:ascii="Verdana" w:eastAsia="Arial Unicode MS" w:hAnsi="Verdana" w:cs="Arial"/>
          <w:sz w:val="20"/>
          <w:szCs w:val="20"/>
        </w:rPr>
        <w:t xml:space="preserve">; </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alteração do escopo e da finalidade do Projeto sem a prévia aprovação de Debenturistas reunidos em Assembleia Geral de Debenturistas representando, no mínimo, </w:t>
      </w:r>
      <w:r w:rsidR="001706FB">
        <w:rPr>
          <w:rFonts w:ascii="Verdana" w:eastAsia="Arial Unicode MS" w:hAnsi="Verdana" w:cs="Arial"/>
          <w:sz w:val="20"/>
          <w:szCs w:val="20"/>
        </w:rPr>
        <w:t>2/3 (dois terços)</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das Debêntures em Circulação,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p>
    <w:p w:rsidR="00DD7569" w:rsidRPr="00594869" w:rsidRDefault="00DD7569">
      <w:pPr>
        <w:tabs>
          <w:tab w:val="left" w:pos="4962"/>
        </w:tabs>
        <w:jc w:val="both"/>
        <w:rPr>
          <w:rFonts w:ascii="Verdana" w:eastAsia="Arial Unicode MS" w:hAnsi="Verdana" w:cs="Arial"/>
          <w:sz w:val="20"/>
          <w:szCs w:val="20"/>
        </w:rPr>
      </w:pPr>
    </w:p>
    <w:p w:rsidR="005277C6" w:rsidRPr="00171AC4"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realização de outros investimentos pela Emissora, conforme o caso, que não os relacionados ao Projeto, ressalvados os investimentos permitidos pelas </w:t>
      </w:r>
      <w:r w:rsidR="000F66FC" w:rsidRPr="00EF57D8">
        <w:rPr>
          <w:rFonts w:ascii="Verdana" w:eastAsia="Arial Unicode MS" w:hAnsi="Verdana" w:cs="Arial"/>
          <w:sz w:val="20"/>
          <w:szCs w:val="20"/>
        </w:rPr>
        <w:t xml:space="preserve">Aprovações </w:t>
      </w:r>
      <w:r w:rsidR="005776E5" w:rsidRPr="00EF57D8">
        <w:rPr>
          <w:rFonts w:ascii="Verdana" w:eastAsia="Arial Unicode MS" w:hAnsi="Verdana" w:cs="Arial"/>
          <w:sz w:val="20"/>
          <w:szCs w:val="20"/>
        </w:rPr>
        <w:t>Regulatórias</w:t>
      </w:r>
      <w:r w:rsidR="003157A3">
        <w:rPr>
          <w:rFonts w:ascii="Verdana" w:eastAsia="Arial Unicode MS" w:hAnsi="Verdana" w:cs="Arial"/>
          <w:sz w:val="20"/>
          <w:szCs w:val="20"/>
        </w:rPr>
        <w:t xml:space="preserve">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aqueles vinculados com infraestrutura social da região</w:t>
      </w:r>
      <w:r w:rsidR="00220F62">
        <w:rPr>
          <w:rFonts w:ascii="Verdana" w:eastAsia="Arial Unicode MS" w:hAnsi="Verdana" w:cs="Arial"/>
          <w:sz w:val="20"/>
          <w:szCs w:val="20"/>
        </w:rPr>
        <w:t xml:space="preserve"> de implantação do Projeto</w:t>
      </w:r>
      <w:r w:rsidR="00346D68">
        <w:rPr>
          <w:rFonts w:ascii="Verdana" w:eastAsia="Arial Unicode MS" w:hAnsi="Verdana" w:cs="Arial"/>
          <w:sz w:val="20"/>
          <w:szCs w:val="20"/>
        </w:rPr>
        <w:t xml:space="preserve"> </w:t>
      </w:r>
      <w:r w:rsidRPr="00594869">
        <w:rPr>
          <w:rFonts w:ascii="Verdana" w:hAnsi="Verdana"/>
          <w:sz w:val="20"/>
          <w:szCs w:val="20"/>
        </w:rPr>
        <w:t xml:space="preserve">em valor, individual ou agregado, igual ou </w:t>
      </w:r>
      <w:r w:rsidRPr="00AA03BC">
        <w:rPr>
          <w:rFonts w:ascii="Verdana" w:hAnsi="Verdana"/>
          <w:sz w:val="20"/>
          <w:szCs w:val="20"/>
        </w:rPr>
        <w:t xml:space="preserve">inferior a </w:t>
      </w:r>
      <w:r w:rsidRPr="0056060F">
        <w:rPr>
          <w:rFonts w:ascii="Verdana" w:hAnsi="Verdana"/>
          <w:sz w:val="20"/>
          <w:szCs w:val="20"/>
        </w:rPr>
        <w:t>R$ </w:t>
      </w:r>
      <w:r w:rsidR="00D811EA" w:rsidRPr="0056060F">
        <w:rPr>
          <w:rFonts w:ascii="Verdana" w:hAnsi="Verdana"/>
          <w:sz w:val="20"/>
          <w:szCs w:val="20"/>
        </w:rPr>
        <w:t>1</w:t>
      </w:r>
      <w:r w:rsidRPr="0056060F">
        <w:rPr>
          <w:rFonts w:ascii="Verdana" w:hAnsi="Verdana"/>
          <w:sz w:val="20"/>
          <w:szCs w:val="20"/>
        </w:rPr>
        <w:t>.000.000,00 (</w:t>
      </w:r>
      <w:r w:rsidR="00D811EA" w:rsidRPr="0056060F">
        <w:rPr>
          <w:rFonts w:ascii="Verdana" w:hAnsi="Verdana"/>
          <w:sz w:val="20"/>
          <w:szCs w:val="20"/>
        </w:rPr>
        <w:t xml:space="preserve">um milhão </w:t>
      </w:r>
      <w:r w:rsidRPr="0056060F">
        <w:rPr>
          <w:rFonts w:ascii="Verdana" w:hAnsi="Verdana"/>
          <w:sz w:val="20"/>
          <w:szCs w:val="20"/>
        </w:rPr>
        <w:t>de reais)</w:t>
      </w:r>
      <w:r w:rsidRPr="00AA03BC">
        <w:rPr>
          <w:rFonts w:ascii="Verdana" w:hAnsi="Verdana"/>
          <w:sz w:val="20"/>
          <w:szCs w:val="20"/>
        </w:rPr>
        <w:t xml:space="preserve"> e</w:t>
      </w:r>
      <w:r w:rsidR="00220F62" w:rsidRPr="00AA03BC">
        <w:rPr>
          <w:rFonts w:ascii="Verdana" w:hAnsi="Verdana"/>
          <w:sz w:val="20"/>
          <w:szCs w:val="20"/>
        </w:rPr>
        <w:t>,</w:t>
      </w:r>
      <w:r w:rsidR="00346D68">
        <w:rPr>
          <w:rFonts w:ascii="Verdana" w:hAnsi="Verdana"/>
          <w:sz w:val="20"/>
          <w:szCs w:val="20"/>
        </w:rPr>
        <w:t xml:space="preserve"> </w:t>
      </w:r>
      <w:r w:rsidR="00CD31A4" w:rsidRPr="00AA03BC">
        <w:rPr>
          <w:rFonts w:ascii="Verdana" w:hAnsi="Verdana"/>
          <w:sz w:val="20"/>
          <w:szCs w:val="20"/>
        </w:rPr>
        <w:t xml:space="preserve">neste </w:t>
      </w:r>
      <w:r w:rsidR="00AD2114" w:rsidRPr="00AA03BC">
        <w:rPr>
          <w:rFonts w:ascii="Verdana" w:hAnsi="Verdana"/>
          <w:sz w:val="20"/>
          <w:szCs w:val="20"/>
        </w:rPr>
        <w:t>último</w:t>
      </w:r>
      <w:r w:rsidR="00CD31A4" w:rsidRPr="00AA03BC">
        <w:rPr>
          <w:rFonts w:ascii="Verdana" w:hAnsi="Verdana"/>
          <w:sz w:val="20"/>
          <w:szCs w:val="20"/>
        </w:rPr>
        <w:t xml:space="preserve"> caso, </w:t>
      </w:r>
      <w:r w:rsidRPr="00AA03BC">
        <w:rPr>
          <w:rFonts w:ascii="Verdana" w:hAnsi="Verdana"/>
          <w:sz w:val="20"/>
          <w:szCs w:val="20"/>
        </w:rPr>
        <w:t>desde que</w:t>
      </w:r>
      <w:r w:rsidR="00346D68">
        <w:rPr>
          <w:rFonts w:ascii="Verdana" w:hAnsi="Verdana"/>
          <w:sz w:val="20"/>
          <w:szCs w:val="20"/>
        </w:rPr>
        <w:t xml:space="preserve"> </w:t>
      </w:r>
      <w:r w:rsidR="00220F62" w:rsidRPr="00EE3D5B">
        <w:rPr>
          <w:rFonts w:ascii="Verdana" w:hAnsi="Verdana"/>
          <w:sz w:val="20"/>
          <w:szCs w:val="20"/>
        </w:rPr>
        <w:t>fazendo uso exclusivamente de</w:t>
      </w:r>
      <w:r w:rsidR="00531315" w:rsidRPr="00EE3D5B">
        <w:rPr>
          <w:rFonts w:ascii="Verdana" w:hAnsi="Verdana"/>
          <w:sz w:val="20"/>
          <w:szCs w:val="20"/>
        </w:rPr>
        <w:t xml:space="preserve"> recursos próprios</w:t>
      </w:r>
      <w:r w:rsidRPr="00171AC4">
        <w:rPr>
          <w:rFonts w:ascii="Verdana" w:eastAsia="Arial Unicode MS" w:hAnsi="Verdana" w:cs="Arial"/>
          <w:sz w:val="20"/>
          <w:szCs w:val="20"/>
        </w:rPr>
        <w:t>;</w:t>
      </w:r>
    </w:p>
    <w:p w:rsidR="00DD7569" w:rsidRPr="006D0A6A" w:rsidRDefault="00DD7569">
      <w:pPr>
        <w:tabs>
          <w:tab w:val="left" w:pos="4962"/>
        </w:tabs>
        <w:jc w:val="both"/>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6D0A6A">
        <w:rPr>
          <w:rFonts w:ascii="Verdana" w:hAnsi="Verdana" w:cs="Arial"/>
          <w:sz w:val="20"/>
          <w:szCs w:val="20"/>
        </w:rPr>
        <w:t>alteração do objeto social da Emissora, de forma</w:t>
      </w:r>
      <w:r w:rsidRPr="006D0A6A">
        <w:rPr>
          <w:rFonts w:ascii="Verdana" w:hAnsi="Verdana" w:cs="Tahoma"/>
          <w:sz w:val="20"/>
          <w:szCs w:val="20"/>
        </w:rPr>
        <w:t xml:space="preserve"> que a atividade da Emissora deixe de ser a descrita na Cláusula 3.1.1 acima, </w:t>
      </w:r>
      <w:r w:rsidRPr="006D0A6A">
        <w:rPr>
          <w:rFonts w:ascii="Verdana" w:hAnsi="Verdana" w:cs="Arial"/>
          <w:sz w:val="20"/>
          <w:szCs w:val="20"/>
        </w:rPr>
        <w:t>bem como alteração do percentual de dividendos obrigatórios previsto no estatuto social vigente nesta data</w:t>
      </w:r>
      <w:r w:rsidR="00531315" w:rsidRPr="006D0A6A">
        <w:rPr>
          <w:rFonts w:ascii="Verdana" w:hAnsi="Verdana" w:cs="Arial"/>
          <w:sz w:val="20"/>
          <w:szCs w:val="20"/>
        </w:rPr>
        <w:t>, ressalvado em qualquer caso o pagamento do dividendo mínimo legal</w:t>
      </w:r>
      <w:r w:rsidR="009728F6">
        <w:rPr>
          <w:rFonts w:ascii="Verdana" w:hAnsi="Verdana" w:cs="Arial"/>
          <w:sz w:val="20"/>
          <w:szCs w:val="20"/>
        </w:rPr>
        <w:t>, conforme descrito no item “p” acima</w:t>
      </w:r>
      <w:r w:rsidRPr="00AA03BC">
        <w:rPr>
          <w:rFonts w:ascii="Verdana" w:eastAsia="Arial Unicode MS" w:hAnsi="Verdana" w:cs="Arial"/>
          <w:sz w:val="20"/>
          <w:szCs w:val="20"/>
        </w:rPr>
        <w:t>;</w:t>
      </w:r>
    </w:p>
    <w:p w:rsidR="00DD7569" w:rsidRPr="00594869" w:rsidRDefault="00DD7569">
      <w:pPr>
        <w:tabs>
          <w:tab w:val="left" w:pos="4962"/>
        </w:tabs>
        <w:jc w:val="both"/>
        <w:rPr>
          <w:rFonts w:ascii="Verdana" w:eastAsia="Arial Unicode MS" w:hAnsi="Verdana" w:cs="Arial"/>
          <w:sz w:val="20"/>
          <w:szCs w:val="20"/>
        </w:rPr>
      </w:pPr>
    </w:p>
    <w:p w:rsidR="005277C6" w:rsidRPr="00E25F5E" w:rsidRDefault="0022062B" w:rsidP="00E25F5E">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transferência</w:t>
      </w:r>
      <w:r w:rsidR="00243FA1"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do controle acionário (conforme definição de controle prevista no artigo 116 da Lei das Sociedades por Ações) direto ou indireto da Emissora, por qualquer meio, </w:t>
      </w:r>
      <w:r w:rsidR="00705E0B" w:rsidRPr="000C7FA6">
        <w:rPr>
          <w:rFonts w:ascii="Verdana" w:eastAsia="Arial Unicode MS" w:hAnsi="Verdana" w:cs="Arial"/>
          <w:sz w:val="20"/>
          <w:szCs w:val="20"/>
        </w:rPr>
        <w:t xml:space="preserve">sem prévia autorização de </w:t>
      </w:r>
      <w:r w:rsidR="00DD7569" w:rsidRPr="000C7FA6">
        <w:rPr>
          <w:rFonts w:ascii="Verdana" w:eastAsia="Arial Unicode MS" w:hAnsi="Verdana" w:cs="Arial"/>
          <w:sz w:val="20"/>
          <w:szCs w:val="20"/>
        </w:rPr>
        <w:t xml:space="preserve">Debenturistas que representem, no mínimo, </w:t>
      </w:r>
      <w:r w:rsidR="00B6376D" w:rsidRPr="00E92416">
        <w:rPr>
          <w:rFonts w:ascii="Verdana" w:eastAsia="Arial Unicode MS" w:hAnsi="Verdana"/>
          <w:sz w:val="20"/>
        </w:rPr>
        <w:t>maioria absoluta</w:t>
      </w:r>
      <w:r w:rsidR="001706FB" w:rsidRPr="000C7FA6">
        <w:rPr>
          <w:rFonts w:ascii="Verdana" w:eastAsia="Arial Unicode MS" w:hAnsi="Verdana" w:cs="Arial"/>
          <w:sz w:val="20"/>
          <w:szCs w:val="20"/>
        </w:rPr>
        <w:t xml:space="preserve"> </w:t>
      </w:r>
      <w:r w:rsidR="00DD7569" w:rsidRPr="000C7FA6">
        <w:rPr>
          <w:rFonts w:ascii="Verdana" w:eastAsia="Arial Unicode MS" w:hAnsi="Verdana" w:cs="Arial"/>
          <w:sz w:val="20"/>
          <w:szCs w:val="20"/>
        </w:rPr>
        <w:t>das</w:t>
      </w:r>
      <w:r w:rsidR="00DD7569" w:rsidRPr="00594869">
        <w:rPr>
          <w:rFonts w:ascii="Verdana" w:eastAsia="Arial Unicode MS" w:hAnsi="Verdana" w:cs="Arial"/>
          <w:sz w:val="20"/>
          <w:szCs w:val="20"/>
        </w:rPr>
        <w:t xml:space="preserve"> Debêntures em Circulação, reunidos em Assembleia Geral de Debenturistas, conforme previsto na Cláusula 8.1 e seguintes desta Escritura de Emiss</w:t>
      </w:r>
      <w:r w:rsidR="00DD7569" w:rsidRPr="00594869">
        <w:rPr>
          <w:rFonts w:ascii="Verdana" w:eastAsia="Arial Unicode MS" w:hAnsi="Verdana" w:cs="Optimum"/>
          <w:sz w:val="20"/>
          <w:szCs w:val="20"/>
        </w:rPr>
        <w:t>ã</w:t>
      </w:r>
      <w:r w:rsidR="00DD7569" w:rsidRPr="00594869">
        <w:rPr>
          <w:rFonts w:ascii="Verdana" w:eastAsia="Arial Unicode MS" w:hAnsi="Verdana" w:cs="Arial"/>
          <w:sz w:val="20"/>
          <w:szCs w:val="20"/>
        </w:rPr>
        <w:t>o</w:t>
      </w:r>
      <w:r w:rsidR="00CF58D2">
        <w:rPr>
          <w:rFonts w:ascii="Verdana" w:eastAsia="Arial Unicode MS" w:hAnsi="Verdana" w:cs="Arial"/>
          <w:sz w:val="20"/>
          <w:szCs w:val="20"/>
        </w:rPr>
        <w:t>, ressalvada qualquer reorganização societária em que a CS Energia S.A. venha ao final deter o controle societário direto ou indireto da Emissora</w:t>
      </w:r>
      <w:r w:rsidR="00DD7569" w:rsidRPr="00594869">
        <w:rPr>
          <w:rFonts w:ascii="Verdana" w:hAnsi="Verdana" w:cs="Arial"/>
          <w:sz w:val="20"/>
          <w:szCs w:val="20"/>
        </w:rPr>
        <w:t>;</w:t>
      </w:r>
      <w:r w:rsidR="00BD6705">
        <w:rPr>
          <w:rFonts w:ascii="Verdana" w:hAnsi="Verdana" w:cs="Arial"/>
          <w:sz w:val="20"/>
          <w:szCs w:val="20"/>
        </w:rPr>
        <w:t xml:space="preserve"> </w:t>
      </w:r>
    </w:p>
    <w:p w:rsidR="00DD7569" w:rsidRPr="00594869" w:rsidRDefault="00DD7569">
      <w:pPr>
        <w:tabs>
          <w:tab w:val="left" w:pos="4962"/>
        </w:tabs>
        <w:jc w:val="both"/>
        <w:rPr>
          <w:rFonts w:ascii="Verdana" w:eastAsia="Arial Unicode MS" w:hAnsi="Verdana"/>
          <w:sz w:val="20"/>
          <w:szCs w:val="20"/>
          <w:highlight w:val="cyan"/>
        </w:rPr>
      </w:pPr>
    </w:p>
    <w:p w:rsidR="005277C6" w:rsidRPr="00594869" w:rsidRDefault="00DD7569" w:rsidP="00986ED6">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hAnsi="Verdana"/>
          <w:sz w:val="20"/>
          <w:szCs w:val="20"/>
        </w:rPr>
        <w:t xml:space="preserve">sem prejuízo do disposto na </w:t>
      </w:r>
      <w:r w:rsidRPr="003157A3">
        <w:rPr>
          <w:rFonts w:ascii="Verdana" w:hAnsi="Verdana"/>
          <w:sz w:val="20"/>
          <w:szCs w:val="20"/>
        </w:rPr>
        <w:t>alínea (</w:t>
      </w:r>
      <w:proofErr w:type="spellStart"/>
      <w:r w:rsidR="00531315">
        <w:rPr>
          <w:rFonts w:ascii="Verdana" w:hAnsi="Verdana"/>
          <w:sz w:val="20"/>
          <w:szCs w:val="20"/>
        </w:rPr>
        <w:t>bb</w:t>
      </w:r>
      <w:proofErr w:type="spellEnd"/>
      <w:r w:rsidRPr="003157A3">
        <w:rPr>
          <w:rFonts w:ascii="Verdana" w:hAnsi="Verdana"/>
          <w:sz w:val="20"/>
          <w:szCs w:val="20"/>
        </w:rPr>
        <w:t>) acima</w:t>
      </w:r>
      <w:r w:rsidRPr="00A60231">
        <w:rPr>
          <w:rFonts w:ascii="Verdana" w:hAnsi="Verdana"/>
          <w:sz w:val="20"/>
          <w:szCs w:val="20"/>
        </w:rPr>
        <w:t>, dissolução, cisão, fusão ou incorporação, inclusive incorporação de ações, da Emissora, bem como a criação de subsidiárias ou, ainda, qualquer outra forma de reorganização societária envolvendo a Emissora, incluindo a entrada de novos acionistas</w:t>
      </w:r>
      <w:r w:rsidR="00166DD7" w:rsidRPr="00A60231">
        <w:rPr>
          <w:rFonts w:ascii="Verdana" w:hAnsi="Verdana"/>
          <w:sz w:val="20"/>
          <w:szCs w:val="20"/>
        </w:rPr>
        <w:t xml:space="preserve"> diretos na Emissora</w:t>
      </w:r>
      <w:r w:rsidRPr="00A60231">
        <w:rPr>
          <w:rFonts w:ascii="Verdana" w:hAnsi="Verdana"/>
          <w:sz w:val="20"/>
          <w:szCs w:val="20"/>
        </w:rPr>
        <w:t xml:space="preserve">, seja esta reorganização estritamente societária ou realizada mediante disposição de ativos relevantes, </w:t>
      </w:r>
      <w:r w:rsidRPr="00A60231">
        <w:rPr>
          <w:rFonts w:ascii="Verdana" w:hAnsi="Verdana" w:cs="Arial"/>
          <w:sz w:val="20"/>
          <w:szCs w:val="20"/>
        </w:rPr>
        <w:t xml:space="preserve">que não tenham sido previamente aprovadas </w:t>
      </w:r>
      <w:r w:rsidR="00531315">
        <w:rPr>
          <w:rFonts w:ascii="Verdana" w:hAnsi="Verdana" w:cs="Arial"/>
          <w:sz w:val="20"/>
          <w:szCs w:val="20"/>
        </w:rPr>
        <w:t>por maioria absoluta das Debêntures em Circulação</w:t>
      </w:r>
      <w:r w:rsidR="00A60231">
        <w:rPr>
          <w:rFonts w:ascii="Verdana" w:hAnsi="Verdana" w:cs="Arial"/>
          <w:sz w:val="20"/>
          <w:szCs w:val="20"/>
        </w:rPr>
        <w:t>,</w:t>
      </w:r>
      <w:r w:rsidR="00A60231" w:rsidRPr="00EE3FD7">
        <w:rPr>
          <w:rFonts w:ascii="Verdana" w:hAnsi="Verdana" w:cs="Arial"/>
          <w:sz w:val="20"/>
          <w:szCs w:val="20"/>
        </w:rPr>
        <w:t xml:space="preserve"> ressalvada qualquer reorganização societária </w:t>
      </w:r>
      <w:r w:rsidR="003157A3">
        <w:rPr>
          <w:rFonts w:ascii="Verdana" w:hAnsi="Verdana" w:cs="Arial"/>
          <w:sz w:val="20"/>
          <w:szCs w:val="20"/>
        </w:rPr>
        <w:t xml:space="preserve">em </w:t>
      </w:r>
      <w:r w:rsidR="00A60231" w:rsidRPr="00EE3FD7">
        <w:rPr>
          <w:rFonts w:ascii="Verdana" w:hAnsi="Verdana" w:cs="Arial"/>
          <w:sz w:val="20"/>
          <w:szCs w:val="20"/>
        </w:rPr>
        <w:t xml:space="preserve">que </w:t>
      </w:r>
      <w:r w:rsidR="003157A3">
        <w:rPr>
          <w:rFonts w:ascii="Verdana" w:hAnsi="Verdana" w:cs="Arial"/>
          <w:sz w:val="20"/>
          <w:szCs w:val="20"/>
        </w:rPr>
        <w:t xml:space="preserve">a CS Energia S.A. </w:t>
      </w:r>
      <w:r w:rsidR="00D018FB">
        <w:rPr>
          <w:rFonts w:ascii="Verdana" w:hAnsi="Verdana" w:cs="Arial"/>
          <w:sz w:val="20"/>
          <w:szCs w:val="20"/>
        </w:rPr>
        <w:t>de</w:t>
      </w:r>
      <w:r w:rsidR="00D018FB" w:rsidRPr="00EE3FD7">
        <w:rPr>
          <w:rFonts w:ascii="Verdana" w:hAnsi="Verdana" w:cs="Arial"/>
          <w:sz w:val="20"/>
          <w:szCs w:val="20"/>
        </w:rPr>
        <w:t xml:space="preserve">tenha </w:t>
      </w:r>
      <w:r w:rsidR="000656ED">
        <w:rPr>
          <w:rFonts w:ascii="Verdana" w:hAnsi="Verdana" w:cs="Arial"/>
          <w:sz w:val="20"/>
          <w:szCs w:val="20"/>
        </w:rPr>
        <w:t xml:space="preserve">ao final </w:t>
      </w:r>
      <w:r w:rsidR="00A60231" w:rsidRPr="00EE3FD7">
        <w:rPr>
          <w:rFonts w:ascii="Verdana" w:hAnsi="Verdana" w:cs="Arial"/>
          <w:sz w:val="20"/>
          <w:szCs w:val="20"/>
        </w:rPr>
        <w:t xml:space="preserve">o controle societário </w:t>
      </w:r>
      <w:r w:rsidR="00531315">
        <w:rPr>
          <w:rFonts w:ascii="Verdana" w:hAnsi="Verdana" w:cs="Arial"/>
          <w:sz w:val="20"/>
          <w:szCs w:val="20"/>
        </w:rPr>
        <w:t xml:space="preserve">direto ou </w:t>
      </w:r>
      <w:r w:rsidR="00A60231" w:rsidRPr="00EE3FD7">
        <w:rPr>
          <w:rFonts w:ascii="Verdana" w:hAnsi="Verdana" w:cs="Arial"/>
          <w:sz w:val="20"/>
          <w:szCs w:val="20"/>
        </w:rPr>
        <w:t>indireto da Emissora</w:t>
      </w:r>
      <w:r w:rsidR="0022062B">
        <w:rPr>
          <w:rFonts w:ascii="Verdana" w:hAnsi="Verdana"/>
          <w:sz w:val="20"/>
        </w:rPr>
        <w:t xml:space="preserve"> </w:t>
      </w:r>
    </w:p>
    <w:p w:rsidR="00DD7569" w:rsidRPr="00594869" w:rsidRDefault="00DD7569">
      <w:pPr>
        <w:tabs>
          <w:tab w:val="left" w:pos="4962"/>
        </w:tabs>
        <w:jc w:val="both"/>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hAnsi="Verdana" w:cs="Arial"/>
          <w:sz w:val="20"/>
          <w:szCs w:val="20"/>
        </w:rPr>
        <w:t>incorreção material</w:t>
      </w:r>
      <w:r w:rsidR="001706FB">
        <w:rPr>
          <w:rFonts w:ascii="Verdana" w:hAnsi="Verdana" w:cs="Arial"/>
          <w:sz w:val="20"/>
          <w:szCs w:val="20"/>
        </w:rPr>
        <w:t>, falsidade</w:t>
      </w:r>
      <w:r w:rsidRPr="00594869">
        <w:rPr>
          <w:rFonts w:ascii="Verdana" w:hAnsi="Verdana" w:cs="Arial"/>
          <w:sz w:val="20"/>
          <w:szCs w:val="20"/>
        </w:rPr>
        <w:t xml:space="preserve"> ou omissão de fato material imputável à Emissora em qualquer declaração, informação ou documento que houver sido firmado, prestado ou entregue pela Emissora</w:t>
      </w:r>
      <w:r w:rsidR="0081342B">
        <w:rPr>
          <w:rFonts w:ascii="Verdana" w:hAnsi="Verdana" w:cs="Arial"/>
          <w:sz w:val="20"/>
          <w:szCs w:val="20"/>
        </w:rPr>
        <w:t xml:space="preserve"> </w:t>
      </w:r>
      <w:r w:rsidR="00245F99">
        <w:rPr>
          <w:rFonts w:ascii="Verdana" w:hAnsi="Verdana" w:cs="Arial"/>
          <w:sz w:val="20"/>
          <w:szCs w:val="20"/>
        </w:rPr>
        <w:t>no âmbito da Oferta Restrita</w:t>
      </w:r>
      <w:r w:rsidRPr="00594869">
        <w:rPr>
          <w:rFonts w:ascii="Verdana" w:hAnsi="Verdana" w:cs="Arial"/>
          <w:sz w:val="20"/>
          <w:szCs w:val="20"/>
        </w:rPr>
        <w:t xml:space="preserve">, desde que, exclusivamente no caso de incorreção material, tal incorreção não seja sanada no prazo de até </w:t>
      </w:r>
      <w:r w:rsidR="00986ED6" w:rsidRPr="00594869">
        <w:rPr>
          <w:rFonts w:ascii="Verdana" w:hAnsi="Verdana" w:cs="Arial"/>
          <w:sz w:val="20"/>
          <w:szCs w:val="20"/>
        </w:rPr>
        <w:t>5 (cinco</w:t>
      </w:r>
      <w:r w:rsidR="00487783" w:rsidRPr="00594869">
        <w:rPr>
          <w:rFonts w:ascii="Verdana" w:hAnsi="Verdana" w:cs="Arial"/>
          <w:sz w:val="20"/>
          <w:szCs w:val="20"/>
        </w:rPr>
        <w:t>) Dias Úteis</w:t>
      </w:r>
      <w:r w:rsidRPr="00594869">
        <w:rPr>
          <w:rFonts w:ascii="Verdana" w:hAnsi="Verdana" w:cs="Arial"/>
          <w:sz w:val="20"/>
          <w:szCs w:val="20"/>
        </w:rPr>
        <w:t xml:space="preserve"> contados de sua verificação</w:t>
      </w:r>
      <w:r w:rsidRPr="00594869">
        <w:rPr>
          <w:rFonts w:ascii="Verdana" w:eastAsia="Arial Unicode MS" w:hAnsi="Verdana" w:cs="Arial"/>
          <w:sz w:val="20"/>
          <w:szCs w:val="20"/>
        </w:rPr>
        <w:t>;</w:t>
      </w:r>
    </w:p>
    <w:p w:rsidR="00DD7569" w:rsidRPr="00594869" w:rsidRDefault="00DD7569">
      <w:pPr>
        <w:tabs>
          <w:tab w:val="left" w:pos="4962"/>
        </w:tabs>
        <w:jc w:val="both"/>
        <w:rPr>
          <w:rFonts w:ascii="Verdana" w:eastAsia="Arial Unicode MS" w:hAnsi="Verdana" w:cs="Arial"/>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nulidade, revogação ou declaração judicial de invalidade ou ineficácia total ou parcial desta Escritura de Emissão ou dos Contratos de Garantia;</w:t>
      </w:r>
    </w:p>
    <w:p w:rsidR="00DD7569" w:rsidRPr="00594869" w:rsidRDefault="00DD7569">
      <w:pPr>
        <w:pStyle w:val="PargrafodaLista"/>
        <w:ind w:left="0"/>
        <w:rPr>
          <w:rFonts w:ascii="Verdana" w:eastAsia="Arial Unicode MS" w:hAnsi="Verdana" w:cs="Arial"/>
          <w:sz w:val="20"/>
          <w:szCs w:val="20"/>
        </w:rPr>
      </w:pPr>
    </w:p>
    <w:p w:rsidR="00743F12" w:rsidRPr="00394CC4" w:rsidRDefault="00DD7569" w:rsidP="002C0152">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 xml:space="preserve">paralisação </w:t>
      </w:r>
      <w:r w:rsidR="001043E0">
        <w:rPr>
          <w:rFonts w:ascii="Verdana" w:eastAsia="Arial Unicode MS" w:hAnsi="Verdana" w:cs="Tahoma"/>
          <w:sz w:val="20"/>
          <w:szCs w:val="20"/>
        </w:rPr>
        <w:t>das obras de implantação do</w:t>
      </w:r>
      <w:r w:rsidRPr="00594869">
        <w:rPr>
          <w:rFonts w:ascii="Verdana" w:eastAsia="Arial Unicode MS" w:hAnsi="Verdana" w:cs="Tahoma"/>
          <w:sz w:val="20"/>
          <w:szCs w:val="20"/>
        </w:rPr>
        <w:t xml:space="preserve"> Projeto</w:t>
      </w:r>
      <w:r w:rsidR="005328D9">
        <w:rPr>
          <w:rFonts w:ascii="Verdana" w:eastAsia="Arial Unicode MS" w:hAnsi="Verdana" w:cs="Tahoma"/>
          <w:sz w:val="20"/>
          <w:szCs w:val="20"/>
        </w:rPr>
        <w:t xml:space="preserve"> em prazo superior </w:t>
      </w:r>
      <w:r w:rsidR="003A63B2">
        <w:rPr>
          <w:rFonts w:ascii="Verdana" w:eastAsia="Arial Unicode MS" w:hAnsi="Verdana" w:cs="Tahoma"/>
          <w:sz w:val="20"/>
          <w:szCs w:val="20"/>
        </w:rPr>
        <w:t xml:space="preserve">a </w:t>
      </w:r>
      <w:r w:rsidR="00900F41">
        <w:rPr>
          <w:rFonts w:ascii="Verdana" w:eastAsia="Arial Unicode MS" w:hAnsi="Verdana" w:cs="Tahoma"/>
          <w:sz w:val="20"/>
          <w:szCs w:val="20"/>
        </w:rPr>
        <w:t xml:space="preserve">60 </w:t>
      </w:r>
      <w:r w:rsidR="005328D9">
        <w:rPr>
          <w:rFonts w:ascii="Verdana" w:eastAsia="Arial Unicode MS" w:hAnsi="Verdana" w:cs="Tahoma"/>
          <w:sz w:val="20"/>
          <w:szCs w:val="20"/>
        </w:rPr>
        <w:t>(</w:t>
      </w:r>
      <w:r w:rsidR="00900F41">
        <w:rPr>
          <w:rFonts w:ascii="Verdana" w:eastAsia="Arial Unicode MS" w:hAnsi="Verdana" w:cs="Tahoma"/>
          <w:sz w:val="20"/>
          <w:szCs w:val="20"/>
        </w:rPr>
        <w:t>sessenta</w:t>
      </w:r>
      <w:r w:rsidR="005328D9" w:rsidRPr="00DC2859">
        <w:rPr>
          <w:rFonts w:ascii="Verdana" w:eastAsia="Arial Unicode MS" w:hAnsi="Verdana"/>
          <w:sz w:val="20"/>
        </w:rPr>
        <w:t>) dias</w:t>
      </w:r>
      <w:r w:rsidR="00900F41">
        <w:rPr>
          <w:rFonts w:ascii="Verdana" w:eastAsia="Arial Unicode MS" w:hAnsi="Verdana" w:cs="Tahoma"/>
          <w:sz w:val="20"/>
          <w:szCs w:val="20"/>
        </w:rPr>
        <w:t>;</w:t>
      </w:r>
      <w:r w:rsidR="00E25F5E">
        <w:rPr>
          <w:rFonts w:ascii="Verdana" w:eastAsia="Arial Unicode MS" w:hAnsi="Verdana" w:cs="Tahoma"/>
          <w:sz w:val="20"/>
          <w:szCs w:val="20"/>
        </w:rPr>
        <w:t xml:space="preserve"> </w:t>
      </w:r>
    </w:p>
    <w:p w:rsidR="00900F41" w:rsidRDefault="00900F41" w:rsidP="00394CC4">
      <w:pPr>
        <w:pStyle w:val="PargrafodaLista"/>
        <w:rPr>
          <w:rFonts w:ascii="Verdana" w:eastAsia="Arial Unicode MS" w:hAnsi="Verdana" w:cs="Arial"/>
          <w:sz w:val="20"/>
          <w:szCs w:val="20"/>
        </w:rPr>
      </w:pPr>
    </w:p>
    <w:p w:rsidR="00900F41" w:rsidRPr="003A63B2" w:rsidRDefault="0022062B"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Tahoma"/>
          <w:sz w:val="20"/>
          <w:szCs w:val="20"/>
        </w:rPr>
        <w:t>desistência da implantação</w:t>
      </w:r>
      <w:r w:rsidR="00900F41" w:rsidRPr="00594869">
        <w:rPr>
          <w:rFonts w:ascii="Verdana" w:eastAsia="Arial Unicode MS" w:hAnsi="Verdana" w:cs="Tahoma"/>
          <w:sz w:val="20"/>
          <w:szCs w:val="20"/>
        </w:rPr>
        <w:t xml:space="preserve"> </w:t>
      </w:r>
      <w:r w:rsidRPr="00594869">
        <w:rPr>
          <w:rFonts w:ascii="Verdana" w:eastAsia="Arial Unicode MS" w:hAnsi="Verdana" w:cs="Tahoma"/>
          <w:sz w:val="20"/>
          <w:szCs w:val="20"/>
        </w:rPr>
        <w:t xml:space="preserve">e/ou </w:t>
      </w:r>
      <w:r w:rsidR="00900F41" w:rsidRPr="00594869">
        <w:rPr>
          <w:rFonts w:ascii="Verdana" w:eastAsia="Arial Unicode MS" w:hAnsi="Verdana" w:cs="Tahoma"/>
          <w:sz w:val="20"/>
          <w:szCs w:val="20"/>
        </w:rPr>
        <w:t xml:space="preserve">abandono total ou parcial </w:t>
      </w:r>
      <w:r w:rsidR="00900F41">
        <w:rPr>
          <w:rFonts w:ascii="Verdana" w:eastAsia="Arial Unicode MS" w:hAnsi="Verdana" w:cs="Tahoma"/>
          <w:sz w:val="20"/>
          <w:szCs w:val="20"/>
        </w:rPr>
        <w:t>das obras de implantação do</w:t>
      </w:r>
      <w:r w:rsidR="00900F41" w:rsidRPr="00594869">
        <w:rPr>
          <w:rFonts w:ascii="Verdana" w:eastAsia="Arial Unicode MS" w:hAnsi="Verdana" w:cs="Tahoma"/>
          <w:sz w:val="20"/>
          <w:szCs w:val="20"/>
        </w:rPr>
        <w:t xml:space="preserve"> Projeto</w:t>
      </w:r>
      <w:r w:rsidR="00900F41">
        <w:rPr>
          <w:rFonts w:ascii="Verdana" w:eastAsia="Arial Unicode MS" w:hAnsi="Verdana" w:cs="Tahoma"/>
          <w:sz w:val="20"/>
          <w:szCs w:val="20"/>
        </w:rPr>
        <w:t xml:space="preserve"> </w:t>
      </w:r>
      <w:r w:rsidR="00D43A86">
        <w:rPr>
          <w:rFonts w:ascii="Verdana" w:eastAsia="Arial Unicode MS" w:hAnsi="Verdana" w:cs="Tahoma"/>
          <w:sz w:val="20"/>
          <w:szCs w:val="20"/>
        </w:rPr>
        <w:t xml:space="preserve">pela Emissora </w:t>
      </w:r>
      <w:r w:rsidR="00900F41">
        <w:rPr>
          <w:rFonts w:ascii="Verdana" w:eastAsia="Arial Unicode MS" w:hAnsi="Verdana" w:cs="Tahoma"/>
          <w:sz w:val="20"/>
          <w:szCs w:val="20"/>
        </w:rPr>
        <w:t xml:space="preserve">em prazo superior </w:t>
      </w:r>
      <w:r w:rsidR="003A63B2">
        <w:rPr>
          <w:rFonts w:ascii="Verdana" w:eastAsia="Arial Unicode MS" w:hAnsi="Verdana" w:cs="Tahoma"/>
          <w:sz w:val="20"/>
          <w:szCs w:val="20"/>
        </w:rPr>
        <w:t xml:space="preserve">a </w:t>
      </w:r>
      <w:r>
        <w:rPr>
          <w:rFonts w:ascii="Verdana" w:eastAsia="Arial Unicode MS" w:hAnsi="Verdana" w:cs="Tahoma"/>
          <w:sz w:val="20"/>
          <w:szCs w:val="20"/>
        </w:rPr>
        <w:t>30</w:t>
      </w:r>
      <w:r w:rsidR="00900F41">
        <w:rPr>
          <w:rFonts w:ascii="Verdana" w:eastAsia="Arial Unicode MS" w:hAnsi="Verdana" w:cs="Tahoma"/>
          <w:sz w:val="20"/>
          <w:szCs w:val="20"/>
        </w:rPr>
        <w:t xml:space="preserve"> (</w:t>
      </w:r>
      <w:r>
        <w:rPr>
          <w:rFonts w:ascii="Verdana" w:eastAsia="Arial Unicode MS" w:hAnsi="Verdana" w:cs="Tahoma"/>
          <w:sz w:val="20"/>
          <w:szCs w:val="20"/>
        </w:rPr>
        <w:t>trinta</w:t>
      </w:r>
      <w:r w:rsidR="00900F41" w:rsidRPr="00DC2859">
        <w:rPr>
          <w:rFonts w:ascii="Verdana" w:eastAsia="Arial Unicode MS" w:hAnsi="Verdana"/>
          <w:sz w:val="20"/>
        </w:rPr>
        <w:t>) dias</w:t>
      </w:r>
      <w:r w:rsidR="003A63B2">
        <w:rPr>
          <w:rFonts w:ascii="Verdana" w:eastAsia="Arial Unicode MS" w:hAnsi="Verdana"/>
          <w:sz w:val="20"/>
        </w:rPr>
        <w:t xml:space="preserve">, desde que o período de </w:t>
      </w:r>
      <w:r w:rsidR="003A63B2">
        <w:rPr>
          <w:rFonts w:ascii="Verdana" w:eastAsia="Arial Unicode MS" w:hAnsi="Verdana" w:cs="Tahoma"/>
          <w:sz w:val="20"/>
          <w:szCs w:val="20"/>
        </w:rPr>
        <w:t>desistência da implantação</w:t>
      </w:r>
      <w:r w:rsidR="003A63B2" w:rsidRPr="00594869">
        <w:rPr>
          <w:rFonts w:ascii="Verdana" w:eastAsia="Arial Unicode MS" w:hAnsi="Verdana" w:cs="Tahoma"/>
          <w:sz w:val="20"/>
          <w:szCs w:val="20"/>
        </w:rPr>
        <w:t xml:space="preserve"> e/ou abandono total ou parcial </w:t>
      </w:r>
      <w:r w:rsidR="003A63B2">
        <w:rPr>
          <w:rFonts w:ascii="Verdana" w:eastAsia="Arial Unicode MS" w:hAnsi="Verdana" w:cs="Tahoma"/>
          <w:sz w:val="20"/>
          <w:szCs w:val="20"/>
        </w:rPr>
        <w:t>das obras</w:t>
      </w:r>
      <w:r w:rsidR="003A63B2">
        <w:rPr>
          <w:rFonts w:ascii="Verdana" w:eastAsia="Arial Unicode MS" w:hAnsi="Verdana"/>
          <w:sz w:val="20"/>
        </w:rPr>
        <w:t xml:space="preserve"> não supere</w:t>
      </w:r>
      <w:r w:rsidR="003A63B2" w:rsidRPr="00A753D3">
        <w:rPr>
          <w:rFonts w:ascii="Verdana" w:eastAsia="Arial Unicode MS" w:hAnsi="Verdana"/>
          <w:sz w:val="20"/>
        </w:rPr>
        <w:t xml:space="preserve"> o prazo de </w:t>
      </w:r>
      <w:r w:rsidR="003A63B2">
        <w:rPr>
          <w:rFonts w:ascii="Verdana" w:eastAsia="Arial Unicode MS" w:hAnsi="Verdana"/>
          <w:sz w:val="20"/>
        </w:rPr>
        <w:t>início do suprimento da CCEAR referente ao LEN A-5</w:t>
      </w:r>
      <w:r w:rsidR="003A63B2" w:rsidRPr="00A753D3">
        <w:rPr>
          <w:rFonts w:ascii="Verdana" w:eastAsia="Arial Unicode MS" w:hAnsi="Verdana"/>
          <w:sz w:val="20"/>
        </w:rPr>
        <w:t xml:space="preserve"> de </w:t>
      </w:r>
      <w:r w:rsidR="003A63B2">
        <w:rPr>
          <w:rFonts w:ascii="Verdana" w:eastAsia="Arial Unicode MS" w:hAnsi="Verdana"/>
          <w:sz w:val="20"/>
        </w:rPr>
        <w:t>2015, ou seja, 01</w:t>
      </w:r>
      <w:r w:rsidR="003A63B2" w:rsidRPr="00A753D3">
        <w:rPr>
          <w:rFonts w:ascii="Verdana" w:eastAsia="Arial Unicode MS" w:hAnsi="Verdana"/>
          <w:sz w:val="20"/>
        </w:rPr>
        <w:t xml:space="preserve"> de </w:t>
      </w:r>
      <w:r w:rsidR="003A63B2">
        <w:rPr>
          <w:rFonts w:ascii="Verdana" w:eastAsia="Arial Unicode MS" w:hAnsi="Verdana"/>
          <w:sz w:val="20"/>
        </w:rPr>
        <w:t>janeiro</w:t>
      </w:r>
      <w:r w:rsidR="003A63B2" w:rsidRPr="00A753D3">
        <w:rPr>
          <w:rFonts w:ascii="Verdana" w:eastAsia="Arial Unicode MS" w:hAnsi="Verdana"/>
          <w:sz w:val="20"/>
        </w:rPr>
        <w:t xml:space="preserve"> de </w:t>
      </w:r>
      <w:r w:rsidR="003A63B2">
        <w:rPr>
          <w:rFonts w:ascii="Verdana" w:eastAsia="Arial Unicode MS" w:hAnsi="Verdana"/>
          <w:sz w:val="20"/>
        </w:rPr>
        <w:t>2020</w:t>
      </w:r>
      <w:r w:rsidR="00385AF0">
        <w:rPr>
          <w:rFonts w:ascii="Verdana" w:eastAsia="Arial Unicode MS" w:hAnsi="Verdana"/>
          <w:sz w:val="20"/>
        </w:rPr>
        <w:t>;</w:t>
      </w:r>
    </w:p>
    <w:p w:rsidR="003A63B2" w:rsidRDefault="003A63B2" w:rsidP="003A63B2">
      <w:pPr>
        <w:pStyle w:val="PargrafodaLista"/>
        <w:rPr>
          <w:rFonts w:ascii="Verdana" w:eastAsia="Arial Unicode MS" w:hAnsi="Verdana" w:cs="Arial"/>
          <w:sz w:val="20"/>
          <w:szCs w:val="20"/>
        </w:rPr>
      </w:pPr>
    </w:p>
    <w:p w:rsidR="005277C6" w:rsidRPr="00594869" w:rsidRDefault="00743F12"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retirada da operação comercial pela ANEEL</w:t>
      </w:r>
      <w:r w:rsidR="00DD7569" w:rsidRPr="00594869">
        <w:rPr>
          <w:rFonts w:ascii="Verdana" w:eastAsia="Arial Unicode MS" w:hAnsi="Verdana" w:cs="Tahoma"/>
          <w:sz w:val="20"/>
          <w:szCs w:val="20"/>
        </w:rPr>
        <w:t xml:space="preserve"> do Projeto </w:t>
      </w:r>
      <w:r w:rsidR="00D01BE0" w:rsidRPr="00594869">
        <w:rPr>
          <w:rFonts w:ascii="Verdana" w:eastAsia="Arial Unicode MS" w:hAnsi="Verdana" w:cs="Tahoma"/>
          <w:sz w:val="20"/>
          <w:szCs w:val="20"/>
        </w:rPr>
        <w:t xml:space="preserve">não revertida no prazo de 180 </w:t>
      </w:r>
      <w:r w:rsidR="00986ED6" w:rsidRPr="00594869">
        <w:rPr>
          <w:rFonts w:ascii="Verdana" w:eastAsia="Arial Unicode MS" w:hAnsi="Verdana" w:cs="Tahoma"/>
          <w:sz w:val="20"/>
          <w:szCs w:val="20"/>
        </w:rPr>
        <w:t xml:space="preserve">(cento e </w:t>
      </w:r>
      <w:r w:rsidR="00D01BE0" w:rsidRPr="00594869">
        <w:rPr>
          <w:rFonts w:ascii="Verdana" w:eastAsia="Arial Unicode MS" w:hAnsi="Verdana" w:cs="Tahoma"/>
          <w:sz w:val="20"/>
          <w:szCs w:val="20"/>
        </w:rPr>
        <w:t>oitenta</w:t>
      </w:r>
      <w:r w:rsidR="00986ED6" w:rsidRPr="00594869">
        <w:rPr>
          <w:rFonts w:ascii="Verdana" w:eastAsia="Arial Unicode MS" w:hAnsi="Verdana" w:cs="Tahoma"/>
          <w:sz w:val="20"/>
          <w:szCs w:val="20"/>
        </w:rPr>
        <w:t>)</w:t>
      </w:r>
      <w:r w:rsidR="00DD7569" w:rsidRPr="00EE3FD7">
        <w:rPr>
          <w:rFonts w:ascii="Verdana" w:eastAsia="Arial Unicode MS" w:hAnsi="Verdana"/>
          <w:sz w:val="20"/>
          <w:szCs w:val="20"/>
        </w:rPr>
        <w:t xml:space="preserve"> dias</w:t>
      </w:r>
      <w:r w:rsidR="00DD7569" w:rsidRPr="00594869">
        <w:rPr>
          <w:rFonts w:ascii="Verdana" w:eastAsia="Arial Unicode MS" w:hAnsi="Verdana" w:cs="Tahoma"/>
          <w:sz w:val="20"/>
          <w:szCs w:val="20"/>
        </w:rPr>
        <w:t>, conforme aplicável;</w:t>
      </w:r>
    </w:p>
    <w:p w:rsidR="00DD7569" w:rsidRPr="00594869" w:rsidRDefault="00DD7569">
      <w:pPr>
        <w:pStyle w:val="PargrafodaLista"/>
        <w:ind w:left="0"/>
        <w:jc w:val="both"/>
        <w:rPr>
          <w:rFonts w:ascii="Verdana" w:eastAsia="Arial Unicode MS" w:hAnsi="Verdana" w:cs="Arial"/>
          <w:sz w:val="20"/>
          <w:szCs w:val="20"/>
        </w:rPr>
      </w:pPr>
    </w:p>
    <w:p w:rsidR="005277C6" w:rsidRPr="00594869" w:rsidRDefault="00DD7569" w:rsidP="00A901B7">
      <w:pPr>
        <w:numPr>
          <w:ilvl w:val="0"/>
          <w:numId w:val="2"/>
        </w:numPr>
        <w:tabs>
          <w:tab w:val="clear" w:pos="644"/>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medida de autoridade governamental com o objetivo de sequestrar, expropriar, nacionalizar, desapropriar ou de qualquer modo adquirir, compulsoriamente, a totalidade ou parte subs</w:t>
      </w:r>
      <w:r w:rsidR="002D614A">
        <w:rPr>
          <w:rFonts w:ascii="Verdana" w:eastAsia="Arial Unicode MS" w:hAnsi="Verdana" w:cs="Arial"/>
          <w:sz w:val="20"/>
          <w:szCs w:val="20"/>
        </w:rPr>
        <w:t>tancial dos ativos da Emissora;</w:t>
      </w:r>
    </w:p>
    <w:p w:rsidR="00DD7569" w:rsidRPr="00594869" w:rsidRDefault="00DD7569">
      <w:pPr>
        <w:pStyle w:val="PargrafodaLista"/>
        <w:ind w:left="0"/>
        <w:jc w:val="both"/>
        <w:rPr>
          <w:rFonts w:ascii="Verdana" w:eastAsia="Arial Unicode MS" w:hAnsi="Verdana"/>
          <w:sz w:val="20"/>
          <w:szCs w:val="20"/>
        </w:rPr>
      </w:pPr>
    </w:p>
    <w:p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hAnsi="Verdana" w:cs="Arial"/>
          <w:sz w:val="20"/>
          <w:szCs w:val="20"/>
        </w:rPr>
        <w:t xml:space="preserve">não cumprimento </w:t>
      </w:r>
      <w:r w:rsidRPr="00594869">
        <w:rPr>
          <w:rFonts w:ascii="Verdana" w:eastAsia="Arial Unicode MS" w:hAnsi="Verdana" w:cs="Arial"/>
          <w:sz w:val="20"/>
          <w:szCs w:val="20"/>
        </w:rPr>
        <w:t>de decisão judicial, administrativa ou arbitral, de natureza condenatória</w:t>
      </w:r>
      <w:r w:rsidR="00820B93">
        <w:rPr>
          <w:rFonts w:ascii="Verdana" w:eastAsia="Arial Unicode MS" w:hAnsi="Verdana" w:cs="Arial"/>
          <w:sz w:val="20"/>
          <w:szCs w:val="20"/>
        </w:rPr>
        <w:t xml:space="preserve"> e apta a produzir efeitos</w:t>
      </w:r>
      <w:r w:rsidRPr="00594869">
        <w:rPr>
          <w:rFonts w:ascii="Verdana" w:eastAsia="Arial Unicode MS" w:hAnsi="Verdana" w:cs="Arial"/>
          <w:sz w:val="20"/>
          <w:szCs w:val="20"/>
        </w:rPr>
        <w:t xml:space="preserve">, </w:t>
      </w:r>
      <w:r w:rsidRPr="00594869">
        <w:rPr>
          <w:rFonts w:ascii="Verdana" w:eastAsia="Arial Unicode MS" w:hAnsi="Verdana" w:cs="Tahoma"/>
          <w:sz w:val="20"/>
          <w:szCs w:val="20"/>
        </w:rPr>
        <w:t xml:space="preserve">contra a Emissora, no valor individual superior a </w:t>
      </w:r>
      <w:r w:rsidR="00436F0A" w:rsidRPr="00594869">
        <w:rPr>
          <w:rFonts w:ascii="Verdana" w:eastAsia="Arial Unicode MS" w:hAnsi="Verdana" w:cs="Arial"/>
          <w:sz w:val="20"/>
          <w:szCs w:val="20"/>
        </w:rPr>
        <w:t>R$ </w:t>
      </w:r>
      <w:r w:rsidR="00986ED6" w:rsidRPr="00594869">
        <w:rPr>
          <w:rFonts w:ascii="Verdana" w:eastAsia="Arial Unicode MS" w:hAnsi="Verdana" w:cs="Arial"/>
          <w:sz w:val="20"/>
          <w:szCs w:val="20"/>
        </w:rPr>
        <w:t>5.000.000,00 (cinco milhões de reais)</w:t>
      </w:r>
      <w:r w:rsidRPr="00594869">
        <w:rPr>
          <w:rFonts w:ascii="Verdana" w:hAnsi="Verdana" w:cs="Tahoma"/>
          <w:sz w:val="20"/>
          <w:szCs w:val="20"/>
        </w:rPr>
        <w:t xml:space="preserve">, </w:t>
      </w:r>
      <w:r w:rsidRPr="00594869">
        <w:rPr>
          <w:rFonts w:ascii="Verdana" w:eastAsia="Arial Unicode MS" w:hAnsi="Verdana" w:cs="Tahoma"/>
          <w:sz w:val="20"/>
          <w:szCs w:val="20"/>
        </w:rPr>
        <w:t xml:space="preserve">ou seu equivalente em outras moedas, valores </w:t>
      </w:r>
      <w:r w:rsidRPr="00594869">
        <w:rPr>
          <w:rFonts w:ascii="Verdana" w:eastAsia="Arial Unicode MS" w:hAnsi="Verdana" w:cs="Tahoma"/>
          <w:sz w:val="20"/>
          <w:szCs w:val="20"/>
        </w:rPr>
        <w:lastRenderedPageBreak/>
        <w:t xml:space="preserve">estes a serem anualmente corrigidos pelo IPCA a partir da Data de Emissão, ou, independentemente do valor, que impeça a continuidade e/ou a </w:t>
      </w:r>
      <w:r w:rsidR="00D811EA" w:rsidRPr="00594869">
        <w:rPr>
          <w:rFonts w:ascii="Verdana" w:eastAsia="Arial Unicode MS" w:hAnsi="Verdana" w:cs="Tahoma"/>
          <w:sz w:val="20"/>
          <w:szCs w:val="20"/>
        </w:rPr>
        <w:t xml:space="preserve">Conclusão </w:t>
      </w:r>
      <w:r w:rsidRPr="00594869">
        <w:rPr>
          <w:rFonts w:ascii="Verdana" w:eastAsia="Arial Unicode MS" w:hAnsi="Verdana" w:cs="Tahoma"/>
          <w:sz w:val="20"/>
          <w:szCs w:val="20"/>
        </w:rPr>
        <w:t>do Projeto</w:t>
      </w:r>
      <w:r w:rsidR="00B45973" w:rsidRPr="00594869">
        <w:rPr>
          <w:rFonts w:ascii="Verdana" w:eastAsia="Arial Unicode MS" w:hAnsi="Verdana" w:cs="Tahoma"/>
          <w:sz w:val="20"/>
          <w:szCs w:val="20"/>
        </w:rPr>
        <w:t>;</w:t>
      </w:r>
    </w:p>
    <w:p w:rsidR="00DD7569" w:rsidRPr="00594869" w:rsidRDefault="00DD7569">
      <w:pPr>
        <w:pStyle w:val="PargrafodaLista"/>
        <w:ind w:left="0"/>
        <w:jc w:val="both"/>
        <w:rPr>
          <w:rFonts w:ascii="Verdana" w:eastAsia="Arial Unicode MS" w:hAnsi="Verdana"/>
          <w:sz w:val="20"/>
          <w:szCs w:val="20"/>
        </w:rPr>
      </w:pPr>
    </w:p>
    <w:p w:rsidR="001706FB" w:rsidRDefault="00DD7569" w:rsidP="00A901B7">
      <w:pPr>
        <w:numPr>
          <w:ilvl w:val="0"/>
          <w:numId w:val="2"/>
        </w:numPr>
        <w:tabs>
          <w:tab w:val="clear" w:pos="644"/>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proferimento de decisão </w:t>
      </w:r>
      <w:r w:rsidRPr="00D6287C">
        <w:rPr>
          <w:rFonts w:ascii="Verdana" w:eastAsia="Arial Unicode MS" w:hAnsi="Verdana"/>
          <w:sz w:val="20"/>
          <w:szCs w:val="20"/>
        </w:rPr>
        <w:t>judicial</w:t>
      </w:r>
      <w:r w:rsidR="00FF4271" w:rsidRPr="00D6287C">
        <w:rPr>
          <w:rFonts w:ascii="Verdana" w:eastAsia="Arial Unicode MS" w:hAnsi="Verdana"/>
          <w:sz w:val="20"/>
          <w:szCs w:val="20"/>
        </w:rPr>
        <w:t xml:space="preserve"> de natureza condenatória</w:t>
      </w:r>
      <w:r w:rsidRPr="00D6287C">
        <w:rPr>
          <w:rFonts w:ascii="Verdana" w:eastAsia="Arial Unicode MS" w:hAnsi="Verdana"/>
          <w:sz w:val="20"/>
          <w:szCs w:val="20"/>
        </w:rPr>
        <w:t xml:space="preserve">, administrativa ou arbitral, </w:t>
      </w:r>
      <w:r w:rsidRPr="00D6287C">
        <w:rPr>
          <w:rFonts w:ascii="Verdana" w:eastAsia="Arial Unicode MS" w:hAnsi="Verdana" w:cs="Tahoma"/>
          <w:sz w:val="20"/>
          <w:szCs w:val="20"/>
        </w:rPr>
        <w:t xml:space="preserve">cujos efeitos não tenham sido suspensos ou revertidos no prazo de até </w:t>
      </w:r>
      <w:r w:rsidR="001706FB" w:rsidRPr="00D6287C">
        <w:rPr>
          <w:rFonts w:ascii="Verdana" w:eastAsia="Arial Unicode MS" w:hAnsi="Verdana" w:cs="Tahoma"/>
          <w:sz w:val="20"/>
          <w:szCs w:val="20"/>
        </w:rPr>
        <w:t xml:space="preserve">45 </w:t>
      </w:r>
      <w:r w:rsidRPr="00D6287C">
        <w:rPr>
          <w:rFonts w:ascii="Verdana" w:eastAsia="Arial Unicode MS" w:hAnsi="Verdana" w:cs="Tahoma"/>
          <w:sz w:val="20"/>
          <w:szCs w:val="20"/>
        </w:rPr>
        <w:t>(</w:t>
      </w:r>
      <w:r w:rsidR="001706FB" w:rsidRPr="00D6287C">
        <w:rPr>
          <w:rFonts w:ascii="Verdana" w:eastAsia="Arial Unicode MS" w:hAnsi="Verdana" w:cs="Tahoma"/>
          <w:sz w:val="20"/>
          <w:szCs w:val="20"/>
        </w:rPr>
        <w:t>quarenta e cinco</w:t>
      </w:r>
      <w:r w:rsidRPr="00D6287C">
        <w:rPr>
          <w:rFonts w:ascii="Verdana" w:eastAsia="Arial Unicode MS" w:hAnsi="Verdana" w:cs="Tahoma"/>
          <w:sz w:val="20"/>
          <w:szCs w:val="20"/>
        </w:rPr>
        <w:t>) dias contados</w:t>
      </w:r>
      <w:r w:rsidRPr="00594869">
        <w:rPr>
          <w:rFonts w:ascii="Verdana" w:eastAsia="Arial Unicode MS" w:hAnsi="Verdana" w:cs="Tahoma"/>
          <w:sz w:val="20"/>
          <w:szCs w:val="20"/>
        </w:rPr>
        <w:t xml:space="preserve"> da referida decisão</w:t>
      </w:r>
      <w:r w:rsidRPr="00594869">
        <w:rPr>
          <w:rFonts w:ascii="Verdana" w:eastAsia="Arial Unicode MS" w:hAnsi="Verdana"/>
          <w:sz w:val="20"/>
          <w:szCs w:val="20"/>
        </w:rPr>
        <w:t xml:space="preserve"> contra a Emissora, que impeça</w:t>
      </w:r>
      <w:r w:rsidR="0081342B">
        <w:rPr>
          <w:rFonts w:ascii="Verdana" w:eastAsia="Arial Unicode MS" w:hAnsi="Verdana"/>
          <w:sz w:val="20"/>
          <w:szCs w:val="20"/>
        </w:rPr>
        <w:t xml:space="preserve"> </w:t>
      </w:r>
      <w:r w:rsidRPr="00594869">
        <w:rPr>
          <w:rFonts w:ascii="Verdana" w:eastAsia="Arial Unicode MS" w:hAnsi="Verdana"/>
          <w:sz w:val="20"/>
          <w:szCs w:val="20"/>
        </w:rPr>
        <w:t xml:space="preserve">a </w:t>
      </w:r>
      <w:r w:rsidR="00436F0A" w:rsidRPr="00594869">
        <w:rPr>
          <w:rFonts w:ascii="Verdana" w:eastAsia="Arial Unicode MS" w:hAnsi="Verdana"/>
          <w:sz w:val="20"/>
          <w:szCs w:val="20"/>
        </w:rPr>
        <w:t>C</w:t>
      </w:r>
      <w:r w:rsidRPr="00594869">
        <w:rPr>
          <w:rFonts w:ascii="Verdana" w:eastAsia="Arial Unicode MS" w:hAnsi="Verdana"/>
          <w:sz w:val="20"/>
          <w:szCs w:val="20"/>
        </w:rPr>
        <w:t xml:space="preserve">onclusão </w:t>
      </w:r>
      <w:r w:rsidR="00436F0A" w:rsidRPr="00594869">
        <w:rPr>
          <w:rFonts w:ascii="Verdana" w:eastAsia="Arial Unicode MS" w:hAnsi="Verdana"/>
          <w:sz w:val="20"/>
          <w:szCs w:val="20"/>
        </w:rPr>
        <w:t>do Projeto</w:t>
      </w:r>
      <w:r w:rsidRPr="00594869">
        <w:rPr>
          <w:rFonts w:ascii="Verdana" w:eastAsia="Arial Unicode MS" w:hAnsi="Verdana"/>
          <w:sz w:val="20"/>
          <w:szCs w:val="20"/>
        </w:rPr>
        <w:t xml:space="preserve">, </w:t>
      </w:r>
      <w:r w:rsidRPr="00594869">
        <w:rPr>
          <w:rFonts w:ascii="Verdana" w:eastAsia="Arial Unicode MS" w:hAnsi="Verdana" w:cs="Tahoma"/>
          <w:sz w:val="20"/>
          <w:szCs w:val="20"/>
        </w:rPr>
        <w:t>ou, ainda, afete a capacidade de honrar as obrigações assumidas pela Emissora nesta Escritura de Emissão ou Contratos de Garantia</w:t>
      </w:r>
      <w:r w:rsidRPr="00594869">
        <w:rPr>
          <w:rFonts w:ascii="Verdana" w:eastAsia="Arial Unicode MS" w:hAnsi="Verdana"/>
          <w:sz w:val="20"/>
          <w:szCs w:val="20"/>
        </w:rPr>
        <w:t>;</w:t>
      </w:r>
    </w:p>
    <w:p w:rsidR="001706FB" w:rsidRDefault="001706FB" w:rsidP="00D6287C">
      <w:pPr>
        <w:pStyle w:val="PargrafodaLista"/>
        <w:rPr>
          <w:rFonts w:ascii="Verdana" w:eastAsia="Arial Unicode MS" w:hAnsi="Verdana"/>
          <w:sz w:val="20"/>
          <w:szCs w:val="20"/>
        </w:rPr>
      </w:pPr>
    </w:p>
    <w:p w:rsidR="007A748E" w:rsidRDefault="00E35954" w:rsidP="00D6287C">
      <w:pPr>
        <w:numPr>
          <w:ilvl w:val="0"/>
          <w:numId w:val="2"/>
        </w:numPr>
        <w:tabs>
          <w:tab w:val="clear" w:pos="644"/>
        </w:tabs>
        <w:ind w:left="0" w:firstLine="0"/>
        <w:jc w:val="both"/>
        <w:rPr>
          <w:rFonts w:ascii="Verdana" w:eastAsia="Arial Unicode MS" w:hAnsi="Verdana"/>
          <w:sz w:val="20"/>
          <w:szCs w:val="20"/>
        </w:rPr>
      </w:pPr>
      <w:r>
        <w:rPr>
          <w:rFonts w:ascii="Verdana" w:eastAsia="Arial Unicode MS" w:hAnsi="Verdana"/>
          <w:sz w:val="20"/>
          <w:szCs w:val="20"/>
        </w:rPr>
        <w:t xml:space="preserve">não </w:t>
      </w:r>
      <w:r w:rsidRPr="00394CC4">
        <w:rPr>
          <w:rFonts w:ascii="Verdana" w:eastAsia="Arial Unicode MS" w:hAnsi="Verdana"/>
          <w:sz w:val="20"/>
          <w:szCs w:val="20"/>
        </w:rPr>
        <w:t xml:space="preserve">cumprimento de qualquer das obrigações pecuniárias </w:t>
      </w:r>
      <w:r w:rsidR="00237302">
        <w:rPr>
          <w:rFonts w:ascii="Verdana" w:eastAsia="Arial Unicode MS" w:hAnsi="Verdana"/>
          <w:sz w:val="20"/>
          <w:szCs w:val="20"/>
        </w:rPr>
        <w:t>que sejam</w:t>
      </w:r>
      <w:r w:rsidRPr="00394CC4">
        <w:rPr>
          <w:rFonts w:ascii="Verdana" w:eastAsia="Arial Unicode MS" w:hAnsi="Verdana"/>
          <w:sz w:val="20"/>
          <w:szCs w:val="20"/>
        </w:rPr>
        <w:t xml:space="preserve"> devidas e que não tenham sido cumpridas conforme previstas nos Contratos do Projeto </w:t>
      </w:r>
      <w:r w:rsidR="00237302">
        <w:rPr>
          <w:rFonts w:ascii="Verdana" w:eastAsia="Arial Unicode MS" w:hAnsi="Verdana"/>
          <w:sz w:val="20"/>
          <w:szCs w:val="20"/>
        </w:rPr>
        <w:t xml:space="preserve">e </w:t>
      </w:r>
      <w:r w:rsidRPr="00394CC4">
        <w:rPr>
          <w:rFonts w:ascii="Verdana" w:eastAsia="Arial Unicode MS" w:hAnsi="Verdana"/>
          <w:sz w:val="20"/>
          <w:szCs w:val="20"/>
        </w:rPr>
        <w:t>que causem um Efeito Adverso Relevante, desde que o descumprimento não seja sanado: (a) no caso de obrigação</w:t>
      </w:r>
      <w:r>
        <w:rPr>
          <w:rFonts w:ascii="Verdana" w:eastAsia="Arial Unicode MS" w:hAnsi="Verdana"/>
          <w:sz w:val="20"/>
          <w:szCs w:val="20"/>
        </w:rPr>
        <w:t xml:space="preserve"> pecuniária</w:t>
      </w:r>
      <w:r w:rsidR="00237302">
        <w:rPr>
          <w:rFonts w:ascii="Verdana" w:eastAsia="Arial Unicode MS" w:hAnsi="Verdana"/>
          <w:sz w:val="20"/>
          <w:szCs w:val="20"/>
        </w:rPr>
        <w:t xml:space="preserve"> incontroversa (</w:t>
      </w:r>
      <w:r w:rsidR="00237302" w:rsidRPr="00A753D3">
        <w:rPr>
          <w:rFonts w:ascii="Verdana" w:eastAsia="Arial Unicode MS" w:hAnsi="Verdana"/>
          <w:i/>
          <w:sz w:val="20"/>
        </w:rPr>
        <w:t>i.e.</w:t>
      </w:r>
      <w:r w:rsidR="00237302">
        <w:rPr>
          <w:rFonts w:ascii="Verdana" w:eastAsia="Arial Unicode MS" w:hAnsi="Verdana"/>
          <w:sz w:val="20"/>
          <w:szCs w:val="20"/>
        </w:rPr>
        <w:t xml:space="preserve"> que não esteja sendo questionada por qualquer das partes dos Contratos do Projeto)</w:t>
      </w:r>
      <w:r>
        <w:rPr>
          <w:rFonts w:ascii="Verdana" w:eastAsia="Arial Unicode MS" w:hAnsi="Verdana"/>
          <w:sz w:val="20"/>
          <w:szCs w:val="20"/>
        </w:rPr>
        <w:t>, no prazo de cura aplicável à referida obrigação no instrumento de que esta decorre ou, não havendo tal prazo de cura, 3 (três) Dias Úteis contado</w:t>
      </w:r>
      <w:r w:rsidR="002901F5">
        <w:rPr>
          <w:rFonts w:ascii="Verdana" w:eastAsia="Arial Unicode MS" w:hAnsi="Verdana"/>
          <w:sz w:val="20"/>
          <w:szCs w:val="20"/>
        </w:rPr>
        <w:t>s</w:t>
      </w:r>
      <w:r>
        <w:rPr>
          <w:rFonts w:ascii="Verdana" w:eastAsia="Arial Unicode MS" w:hAnsi="Verdana"/>
          <w:sz w:val="20"/>
          <w:szCs w:val="20"/>
        </w:rPr>
        <w:t xml:space="preserve"> da data de vencimento da obrigação ou na data em que o credor iniciar procedimentos judiciais ou extrajudiciais de cobrança, o que ocorrer primeiro; ou (b) no caso de descumprimento de obrigação pecuniária</w:t>
      </w:r>
      <w:r w:rsidR="00237302">
        <w:rPr>
          <w:rFonts w:ascii="Verdana" w:eastAsia="Arial Unicode MS" w:hAnsi="Verdana"/>
          <w:sz w:val="20"/>
          <w:szCs w:val="20"/>
        </w:rPr>
        <w:t xml:space="preserve"> controversa (</w:t>
      </w:r>
      <w:proofErr w:type="spellStart"/>
      <w:r w:rsidR="00237302" w:rsidRPr="00A753D3">
        <w:rPr>
          <w:rFonts w:ascii="Verdana" w:eastAsia="Arial Unicode MS" w:hAnsi="Verdana"/>
          <w:i/>
          <w:sz w:val="20"/>
        </w:rPr>
        <w:t>i.g</w:t>
      </w:r>
      <w:proofErr w:type="spellEnd"/>
      <w:r w:rsidR="00237302" w:rsidRPr="00A753D3">
        <w:rPr>
          <w:rFonts w:ascii="Verdana" w:eastAsia="Arial Unicode MS" w:hAnsi="Verdana"/>
          <w:i/>
          <w:sz w:val="20"/>
        </w:rPr>
        <w:t>.</w:t>
      </w:r>
      <w:r w:rsidR="00237302">
        <w:rPr>
          <w:rFonts w:ascii="Verdana" w:eastAsia="Arial Unicode MS" w:hAnsi="Verdana"/>
          <w:sz w:val="20"/>
          <w:szCs w:val="20"/>
        </w:rPr>
        <w:t xml:space="preserve"> que esteja sendo questionada por qualquer das partes dos Contratos do Projeto)</w:t>
      </w:r>
      <w:r>
        <w:rPr>
          <w:rFonts w:ascii="Verdana" w:eastAsia="Arial Unicode MS" w:hAnsi="Verdana"/>
          <w:sz w:val="20"/>
          <w:szCs w:val="20"/>
        </w:rPr>
        <w:t>, no prazo de 10 (dez) dias contados</w:t>
      </w:r>
      <w:r w:rsidR="0017497E">
        <w:rPr>
          <w:rFonts w:ascii="Verdana" w:eastAsia="Arial Unicode MS" w:hAnsi="Verdana"/>
          <w:sz w:val="20"/>
          <w:szCs w:val="20"/>
        </w:rPr>
        <w:t xml:space="preserve"> da data em que a Emissora for intimada da decisão de efeito imediato e que não tenha sido obtido efeito suspensivo que, na forma da solução de conflito ajustada nos Contratos do Projeto, vier a condenar a Tibagi ao pagamento de quaisquer valores ou no prazo exigido pela própria decisão, o que ocorrer primeiro</w:t>
      </w:r>
      <w:r>
        <w:rPr>
          <w:rFonts w:ascii="Verdana" w:eastAsia="Arial Unicode MS" w:hAnsi="Verdana"/>
          <w:sz w:val="20"/>
          <w:szCs w:val="20"/>
        </w:rPr>
        <w:t>;</w:t>
      </w:r>
    </w:p>
    <w:p w:rsidR="00DD7569" w:rsidRPr="00594869" w:rsidRDefault="00DD7569">
      <w:pPr>
        <w:pStyle w:val="PargrafodaLista"/>
        <w:ind w:left="0"/>
        <w:rPr>
          <w:rFonts w:ascii="Verdana" w:eastAsia="Arial Unicode MS" w:hAnsi="Verdana" w:cs="Arial"/>
          <w:sz w:val="20"/>
          <w:szCs w:val="20"/>
        </w:rPr>
      </w:pPr>
    </w:p>
    <w:p w:rsidR="007017C5" w:rsidRDefault="007D7717" w:rsidP="00A753D3">
      <w:pPr>
        <w:numPr>
          <w:ilvl w:val="0"/>
          <w:numId w:val="2"/>
        </w:numPr>
        <w:tabs>
          <w:tab w:val="clear" w:pos="644"/>
        </w:tabs>
        <w:ind w:left="0" w:firstLine="0"/>
        <w:jc w:val="both"/>
        <w:rPr>
          <w:rFonts w:ascii="Verdana" w:eastAsia="Arial Unicode MS" w:hAnsi="Verdana" w:cs="Arial"/>
          <w:sz w:val="20"/>
          <w:szCs w:val="20"/>
        </w:rPr>
      </w:pPr>
      <w:r w:rsidRPr="007D7717">
        <w:rPr>
          <w:rFonts w:ascii="Verdana" w:eastAsia="Arial Unicode MS" w:hAnsi="Verdana" w:cs="Arial"/>
          <w:sz w:val="20"/>
          <w:szCs w:val="20"/>
        </w:rPr>
        <w:t xml:space="preserve">celebração de contratos de venda de energia pela Emissora com obrigação de suprimento em quantidade definida </w:t>
      </w:r>
      <w:proofErr w:type="spellStart"/>
      <w:r w:rsidRPr="007E127E">
        <w:rPr>
          <w:rFonts w:ascii="Verdana" w:eastAsia="Arial Unicode MS" w:hAnsi="Verdana" w:cs="Arial"/>
          <w:i/>
          <w:sz w:val="20"/>
          <w:szCs w:val="20"/>
        </w:rPr>
        <w:t>ex-ante</w:t>
      </w:r>
      <w:proofErr w:type="spellEnd"/>
      <w:r w:rsidRPr="00320C2B">
        <w:rPr>
          <w:rFonts w:ascii="Verdana" w:eastAsia="Arial Unicode MS" w:hAnsi="Verdana"/>
          <w:i/>
          <w:sz w:val="20"/>
        </w:rPr>
        <w:t xml:space="preserve"> </w:t>
      </w:r>
      <w:r w:rsidRPr="007D7717">
        <w:rPr>
          <w:rFonts w:ascii="Verdana" w:eastAsia="Arial Unicode MS" w:hAnsi="Verdana" w:cs="Arial"/>
          <w:sz w:val="20"/>
          <w:szCs w:val="20"/>
        </w:rPr>
        <w:t>(com data de início de suprimento de energia igual ou posterior à data de celebração do referido contrato)</w:t>
      </w:r>
      <w:r w:rsidRPr="00320C2B">
        <w:rPr>
          <w:rFonts w:ascii="Verdana" w:eastAsia="Arial Unicode MS" w:hAnsi="Verdana"/>
          <w:i/>
          <w:sz w:val="20"/>
        </w:rPr>
        <w:t xml:space="preserve"> </w:t>
      </w:r>
      <w:r w:rsidRPr="007D7717">
        <w:rPr>
          <w:rFonts w:ascii="Verdana" w:eastAsia="Arial Unicode MS" w:hAnsi="Verdana" w:cs="Arial"/>
          <w:sz w:val="20"/>
          <w:szCs w:val="20"/>
        </w:rPr>
        <w:t>no período compreendido entre a data de assinatura desta escritura e 31.12.2019 (inclusive</w:t>
      </w:r>
      <w:r w:rsidR="0098262F">
        <w:rPr>
          <w:rFonts w:ascii="Verdana" w:eastAsia="Arial Unicode MS" w:hAnsi="Verdana" w:cs="Arial"/>
          <w:iCs/>
          <w:sz w:val="20"/>
          <w:szCs w:val="20"/>
        </w:rPr>
        <w:t>)</w:t>
      </w:r>
      <w:r w:rsidR="0038126E">
        <w:rPr>
          <w:rFonts w:ascii="Verdana" w:eastAsia="Arial Unicode MS" w:hAnsi="Verdana" w:cs="Arial"/>
          <w:iCs/>
          <w:sz w:val="20"/>
          <w:szCs w:val="20"/>
        </w:rPr>
        <w:t>;</w:t>
      </w:r>
    </w:p>
    <w:p w:rsidR="007D7717" w:rsidRPr="00394FCF" w:rsidRDefault="007D7717" w:rsidP="00D90629">
      <w:pPr>
        <w:pStyle w:val="PargrafodaLista"/>
        <w:rPr>
          <w:rFonts w:ascii="Verdana" w:eastAsia="Arial Unicode MS" w:hAnsi="Verdana" w:cs="Arial"/>
          <w:sz w:val="20"/>
          <w:szCs w:val="20"/>
        </w:rPr>
      </w:pPr>
    </w:p>
    <w:p w:rsidR="00394FCF" w:rsidRPr="00C81185" w:rsidRDefault="00394FCF" w:rsidP="009E160B">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t>em caso de</w:t>
      </w:r>
      <w:r w:rsidRPr="00A753D3">
        <w:rPr>
          <w:rFonts w:ascii="Verdana" w:eastAsia="Arial Unicode MS" w:hAnsi="Verdana"/>
          <w:sz w:val="20"/>
        </w:rPr>
        <w:t xml:space="preserve"> não </w:t>
      </w:r>
      <w:r w:rsidR="004049E9">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C81185">
        <w:rPr>
          <w:rFonts w:ascii="Verdana" w:eastAsia="Arial Unicode MS" w:hAnsi="Verdana" w:cs="Arial"/>
          <w:sz w:val="20"/>
          <w:szCs w:val="20"/>
        </w:rPr>
        <w:t xml:space="preserve">ocorrer a não manutenção de </w:t>
      </w:r>
      <w:r w:rsidR="002901F5">
        <w:rPr>
          <w:rFonts w:ascii="Verdana" w:eastAsia="Arial Unicode MS" w:hAnsi="Verdana" w:cs="Arial"/>
          <w:sz w:val="20"/>
          <w:szCs w:val="20"/>
        </w:rPr>
        <w:t xml:space="preserve">volume </w:t>
      </w:r>
      <w:r w:rsidR="006C64BA">
        <w:rPr>
          <w:rFonts w:ascii="Verdana" w:eastAsia="Arial Unicode MS" w:hAnsi="Verdana" w:cs="Arial"/>
          <w:sz w:val="20"/>
          <w:szCs w:val="20"/>
        </w:rPr>
        <w:t xml:space="preserve">descontratado </w:t>
      </w:r>
      <w:r w:rsidR="002901F5">
        <w:rPr>
          <w:rFonts w:ascii="Verdana" w:eastAsia="Arial Unicode MS" w:hAnsi="Verdana" w:cs="Arial"/>
          <w:sz w:val="20"/>
          <w:szCs w:val="20"/>
        </w:rPr>
        <w:t xml:space="preserve">de energia equivalente a </w:t>
      </w:r>
      <w:r w:rsidR="00C81185" w:rsidRPr="006E3770">
        <w:rPr>
          <w:rFonts w:ascii="Verdana" w:eastAsia="Arial Unicode MS" w:hAnsi="Verdana" w:cs="Arial"/>
          <w:iCs/>
          <w:sz w:val="20"/>
          <w:szCs w:val="20"/>
        </w:rPr>
        <w:t>9,5% (nove inteiros e cinco décimos por cento) da Garantia Física do Projeto</w:t>
      </w:r>
      <w:r w:rsidR="004253A2">
        <w:rPr>
          <w:rFonts w:ascii="Verdana" w:eastAsia="Arial Unicode MS" w:hAnsi="Verdana" w:cs="Arial"/>
          <w:iCs/>
          <w:sz w:val="20"/>
          <w:szCs w:val="20"/>
        </w:rPr>
        <w:t>,</w:t>
      </w:r>
      <w:r w:rsidR="00C81185">
        <w:rPr>
          <w:rFonts w:ascii="Verdana" w:eastAsia="Arial Unicode MS" w:hAnsi="Verdana" w:cs="Arial"/>
          <w:iCs/>
          <w:sz w:val="20"/>
          <w:szCs w:val="20"/>
        </w:rPr>
        <w:t xml:space="preserve"> </w:t>
      </w:r>
      <w:r w:rsidR="00C81185" w:rsidRPr="006E3770">
        <w:rPr>
          <w:rFonts w:ascii="Verdana" w:eastAsia="Arial Unicode MS" w:hAnsi="Verdana" w:cs="Arial"/>
          <w:iCs/>
          <w:sz w:val="20"/>
          <w:szCs w:val="20"/>
        </w:rPr>
        <w:t>vigente</w:t>
      </w:r>
      <w:r w:rsidR="00C81185">
        <w:rPr>
          <w:rFonts w:ascii="Verdana" w:eastAsia="Arial Unicode MS" w:hAnsi="Verdana" w:cs="Arial"/>
          <w:iCs/>
          <w:sz w:val="20"/>
          <w:szCs w:val="20"/>
        </w:rPr>
        <w:t xml:space="preserve"> à época</w:t>
      </w:r>
      <w:r w:rsidR="00EF49BA">
        <w:rPr>
          <w:rFonts w:ascii="Verdana" w:eastAsia="Arial Unicode MS" w:hAnsi="Verdana" w:cs="Arial"/>
          <w:iCs/>
          <w:sz w:val="20"/>
          <w:szCs w:val="20"/>
        </w:rPr>
        <w:t>. S</w:t>
      </w:r>
      <w:r w:rsidR="00EF49BA" w:rsidRPr="00EF49BA">
        <w:rPr>
          <w:rFonts w:ascii="Verdana" w:eastAsia="Arial Unicode MS" w:hAnsi="Verdana" w:cs="Arial"/>
          <w:iCs/>
          <w:sz w:val="20"/>
          <w:szCs w:val="20"/>
        </w:rPr>
        <w:t xml:space="preserve">endo certo que para a composição do referido percentual não deverão ser consideradas as operações de venda de energia </w:t>
      </w:r>
      <w:proofErr w:type="spellStart"/>
      <w:r w:rsidR="00EF49BA" w:rsidRPr="00E92416">
        <w:rPr>
          <w:rFonts w:ascii="Verdana" w:eastAsia="Arial Unicode MS" w:hAnsi="Verdana"/>
          <w:i/>
          <w:sz w:val="20"/>
        </w:rPr>
        <w:t>ex-post</w:t>
      </w:r>
      <w:proofErr w:type="spellEnd"/>
      <w:r w:rsidR="0098262F">
        <w:rPr>
          <w:rFonts w:ascii="Verdana" w:eastAsia="Arial Unicode MS" w:hAnsi="Verdana" w:cs="Arial"/>
          <w:iCs/>
          <w:sz w:val="20"/>
          <w:szCs w:val="20"/>
        </w:rPr>
        <w:t xml:space="preserve"> (</w:t>
      </w:r>
      <w:r w:rsidR="0098262F" w:rsidRPr="0098262F">
        <w:rPr>
          <w:rFonts w:ascii="Verdana" w:eastAsia="Arial Unicode MS" w:hAnsi="Verdana" w:cs="Arial"/>
          <w:iCs/>
          <w:sz w:val="20"/>
          <w:szCs w:val="20"/>
        </w:rPr>
        <w:t>contrato com data de início de suprimento de energia anterior à data de celebração do referido contrato.</w:t>
      </w:r>
      <w:r w:rsidR="0098262F">
        <w:rPr>
          <w:rFonts w:ascii="Verdana" w:eastAsia="Arial Unicode MS" w:hAnsi="Verdana" w:cs="Arial"/>
          <w:iCs/>
          <w:sz w:val="20"/>
          <w:szCs w:val="20"/>
        </w:rPr>
        <w:t>)</w:t>
      </w:r>
      <w:r w:rsidR="00EF49BA" w:rsidRPr="00EF49BA">
        <w:rPr>
          <w:rFonts w:ascii="Verdana" w:eastAsia="Arial Unicode MS" w:hAnsi="Verdana" w:cs="Arial"/>
          <w:iCs/>
          <w:sz w:val="20"/>
          <w:szCs w:val="20"/>
        </w:rPr>
        <w:t xml:space="preserve">, podendo, portanto, a Emissora negociar o referido excedente em eventuais contratações </w:t>
      </w:r>
      <w:proofErr w:type="spellStart"/>
      <w:r w:rsidR="00EF49BA" w:rsidRPr="00EF49BA">
        <w:rPr>
          <w:rFonts w:ascii="Verdana" w:eastAsia="Arial Unicode MS" w:hAnsi="Verdana" w:cs="Arial"/>
          <w:iCs/>
          <w:sz w:val="20"/>
          <w:szCs w:val="20"/>
        </w:rPr>
        <w:t>ex-post</w:t>
      </w:r>
      <w:proofErr w:type="spellEnd"/>
      <w:r w:rsidR="00EF49BA" w:rsidRPr="00EF49BA">
        <w:rPr>
          <w:rFonts w:ascii="Verdana" w:eastAsia="Arial Unicode MS" w:hAnsi="Verdana" w:cs="Arial"/>
          <w:iCs/>
          <w:sz w:val="20"/>
          <w:szCs w:val="20"/>
        </w:rPr>
        <w:t xml:space="preserve"> no âmbito da CCEE</w:t>
      </w:r>
      <w:r w:rsidR="0098262F">
        <w:rPr>
          <w:rFonts w:ascii="Verdana" w:eastAsia="Arial Unicode MS" w:hAnsi="Verdana" w:cs="Arial"/>
          <w:iCs/>
          <w:sz w:val="20"/>
          <w:szCs w:val="20"/>
        </w:rPr>
        <w:t>;</w:t>
      </w:r>
    </w:p>
    <w:p w:rsidR="00C81185" w:rsidRDefault="00C81185" w:rsidP="00C81185">
      <w:pPr>
        <w:pStyle w:val="PargrafodaLista"/>
        <w:rPr>
          <w:rFonts w:ascii="Verdana" w:eastAsia="Arial Unicode MS" w:hAnsi="Verdana" w:cs="Arial"/>
          <w:sz w:val="20"/>
          <w:szCs w:val="20"/>
        </w:rPr>
      </w:pPr>
    </w:p>
    <w:p w:rsidR="00C81185" w:rsidRDefault="00C81185" w:rsidP="000C7FA6">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em caso de </w:t>
      </w:r>
      <w:r w:rsidR="0098262F">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4253A2" w:rsidRPr="00E92416">
        <w:rPr>
          <w:rFonts w:ascii="Verdana" w:eastAsia="Arial Unicode MS" w:hAnsi="Verdana"/>
          <w:b/>
          <w:sz w:val="20"/>
        </w:rPr>
        <w:t>(i)</w:t>
      </w:r>
      <w:r w:rsidR="004253A2">
        <w:rPr>
          <w:rFonts w:ascii="Verdana" w:eastAsia="Arial Unicode MS" w:hAnsi="Verdana" w:cs="Arial"/>
          <w:sz w:val="20"/>
          <w:szCs w:val="20"/>
        </w:rPr>
        <w:t xml:space="preserve"> a Emissora comercializar energia em quaisquer leilões de energia no ambiente de contratação regulad</w:t>
      </w:r>
      <w:r w:rsidR="002901F5">
        <w:rPr>
          <w:rFonts w:ascii="Verdana" w:eastAsia="Arial Unicode MS" w:hAnsi="Verdana" w:cs="Arial"/>
          <w:sz w:val="20"/>
          <w:szCs w:val="20"/>
        </w:rPr>
        <w:t>a</w:t>
      </w:r>
      <w:r w:rsidR="004253A2">
        <w:rPr>
          <w:rFonts w:ascii="Verdana" w:eastAsia="Arial Unicode MS" w:hAnsi="Verdana" w:cs="Arial"/>
          <w:sz w:val="20"/>
          <w:szCs w:val="20"/>
        </w:rPr>
        <w:t xml:space="preserve">, </w:t>
      </w:r>
      <w:r w:rsidR="0038126E">
        <w:rPr>
          <w:rFonts w:ascii="Verdana" w:eastAsia="Arial Unicode MS" w:hAnsi="Verdana" w:cs="Arial"/>
          <w:sz w:val="20"/>
          <w:szCs w:val="20"/>
        </w:rPr>
        <w:t>ressalvada</w:t>
      </w:r>
      <w:r w:rsidR="00C856F1">
        <w:rPr>
          <w:rFonts w:ascii="Verdana" w:eastAsia="Arial Unicode MS" w:hAnsi="Verdana" w:cs="Arial"/>
          <w:sz w:val="20"/>
          <w:szCs w:val="20"/>
        </w:rPr>
        <w:t>s</w:t>
      </w:r>
      <w:r w:rsidR="0038126E">
        <w:rPr>
          <w:rFonts w:ascii="Verdana" w:eastAsia="Arial Unicode MS" w:hAnsi="Verdana" w:cs="Arial"/>
          <w:sz w:val="20"/>
          <w:szCs w:val="20"/>
        </w:rPr>
        <w:t xml:space="preserve"> a</w:t>
      </w:r>
      <w:r w:rsidR="00C856F1">
        <w:rPr>
          <w:rFonts w:ascii="Verdana" w:eastAsia="Arial Unicode MS" w:hAnsi="Verdana" w:cs="Arial"/>
          <w:sz w:val="20"/>
          <w:szCs w:val="20"/>
        </w:rPr>
        <w:t>s</w:t>
      </w:r>
      <w:r w:rsidR="005D2BCE">
        <w:rPr>
          <w:rFonts w:ascii="Verdana" w:eastAsia="Arial Unicode MS" w:hAnsi="Verdana" w:cs="Arial"/>
          <w:sz w:val="20"/>
          <w:szCs w:val="20"/>
        </w:rPr>
        <w:t xml:space="preserve"> </w:t>
      </w:r>
      <w:r w:rsidR="004253A2">
        <w:rPr>
          <w:rFonts w:ascii="Verdana" w:eastAsia="Arial Unicode MS" w:hAnsi="Verdana" w:cs="Arial"/>
          <w:sz w:val="20"/>
          <w:szCs w:val="20"/>
        </w:rPr>
        <w:t>comercializaç</w:t>
      </w:r>
      <w:r w:rsidR="00C856F1">
        <w:rPr>
          <w:rFonts w:ascii="Verdana" w:eastAsia="Arial Unicode MS" w:hAnsi="Verdana" w:cs="Arial"/>
          <w:sz w:val="20"/>
          <w:szCs w:val="20"/>
        </w:rPr>
        <w:t>ões</w:t>
      </w:r>
      <w:r w:rsidR="004253A2">
        <w:rPr>
          <w:rFonts w:ascii="Verdana" w:eastAsia="Arial Unicode MS" w:hAnsi="Verdana" w:cs="Arial"/>
          <w:sz w:val="20"/>
          <w:szCs w:val="20"/>
        </w:rPr>
        <w:t xml:space="preserve"> </w:t>
      </w:r>
      <w:r w:rsidR="008434E1">
        <w:rPr>
          <w:rFonts w:ascii="Verdana" w:eastAsia="Arial Unicode MS" w:hAnsi="Verdana" w:cs="Arial"/>
          <w:sz w:val="20"/>
          <w:szCs w:val="20"/>
        </w:rPr>
        <w:t>(a)</w:t>
      </w:r>
      <w:r w:rsidR="0098262F">
        <w:rPr>
          <w:rFonts w:ascii="Verdana" w:eastAsia="Arial Unicode MS" w:hAnsi="Verdana" w:cs="Arial"/>
          <w:sz w:val="20"/>
          <w:szCs w:val="20"/>
        </w:rPr>
        <w:t xml:space="preserve"> </w:t>
      </w:r>
      <w:r w:rsidR="005B139C">
        <w:rPr>
          <w:rFonts w:ascii="Verdana" w:eastAsia="Arial Unicode MS" w:hAnsi="Verdana" w:cs="Arial"/>
          <w:iCs/>
          <w:sz w:val="20"/>
          <w:szCs w:val="20"/>
        </w:rPr>
        <w:t xml:space="preserve">em montante, individual ou agregado, </w:t>
      </w:r>
      <w:r w:rsidR="003E73AD">
        <w:rPr>
          <w:rFonts w:ascii="Verdana" w:eastAsia="Arial Unicode MS" w:hAnsi="Verdana" w:cs="Arial"/>
          <w:iCs/>
          <w:sz w:val="20"/>
          <w:szCs w:val="20"/>
        </w:rPr>
        <w:t xml:space="preserve">equivalente a 90,5% da Garantia Física </w:t>
      </w:r>
      <w:r>
        <w:rPr>
          <w:rFonts w:ascii="Verdana" w:eastAsia="Arial Unicode MS" w:hAnsi="Verdana" w:cs="Arial"/>
          <w:iCs/>
          <w:sz w:val="20"/>
          <w:szCs w:val="20"/>
        </w:rPr>
        <w:t>disponível</w:t>
      </w:r>
      <w:r w:rsidR="003E73AD">
        <w:rPr>
          <w:rFonts w:ascii="Verdana" w:eastAsia="Arial Unicode MS" w:hAnsi="Verdana" w:cs="Arial"/>
          <w:iCs/>
          <w:sz w:val="20"/>
          <w:szCs w:val="20"/>
        </w:rPr>
        <w:t xml:space="preserve"> para venda, para fins de referência, </w:t>
      </w:r>
      <w:r w:rsidR="005B139C">
        <w:rPr>
          <w:rFonts w:ascii="Verdana" w:eastAsia="Arial Unicode MS" w:hAnsi="Verdana" w:cs="Arial"/>
          <w:iCs/>
          <w:sz w:val="20"/>
          <w:szCs w:val="20"/>
        </w:rPr>
        <w:t xml:space="preserve">1,81 </w:t>
      </w:r>
      <w:proofErr w:type="spellStart"/>
      <w:r w:rsidR="005B139C">
        <w:rPr>
          <w:rFonts w:ascii="Verdana" w:eastAsia="Arial Unicode MS" w:hAnsi="Verdana" w:cs="Arial"/>
          <w:iCs/>
          <w:sz w:val="20"/>
          <w:szCs w:val="20"/>
        </w:rPr>
        <w:t>MWm</w:t>
      </w:r>
      <w:proofErr w:type="spellEnd"/>
      <w:r w:rsidR="003E73AD">
        <w:rPr>
          <w:rFonts w:ascii="Verdana" w:eastAsia="Arial Unicode MS" w:hAnsi="Verdana" w:cs="Arial"/>
          <w:iCs/>
          <w:sz w:val="20"/>
          <w:szCs w:val="20"/>
        </w:rPr>
        <w:t xml:space="preserve"> nesta data</w:t>
      </w:r>
      <w:r>
        <w:rPr>
          <w:rFonts w:ascii="Verdana" w:eastAsia="Arial Unicode MS" w:hAnsi="Verdana" w:cs="Arial"/>
          <w:iCs/>
          <w:sz w:val="20"/>
          <w:szCs w:val="20"/>
        </w:rPr>
        <w:t xml:space="preserve"> </w:t>
      </w:r>
      <w:r>
        <w:rPr>
          <w:rFonts w:ascii="Verdana" w:hAnsi="Verdana"/>
          <w:color w:val="000000"/>
          <w:sz w:val="20"/>
          <w:szCs w:val="20"/>
        </w:rPr>
        <w:t>ou valor equivalente ao referido percentil, caso a garantia física do Projeto venha a ser alterada</w:t>
      </w:r>
      <w:r w:rsidR="005B139C">
        <w:rPr>
          <w:rFonts w:ascii="Verdana" w:eastAsia="Arial Unicode MS" w:hAnsi="Verdana" w:cs="Arial"/>
          <w:iCs/>
          <w:sz w:val="20"/>
          <w:szCs w:val="20"/>
        </w:rPr>
        <w:t>, ou (b)</w:t>
      </w:r>
      <w:r w:rsidR="005B139C">
        <w:rPr>
          <w:rFonts w:ascii="Verdana" w:eastAsia="Arial Unicode MS" w:hAnsi="Verdana" w:cs="Arial"/>
          <w:sz w:val="20"/>
          <w:szCs w:val="20"/>
        </w:rPr>
        <w:t xml:space="preserve"> </w:t>
      </w:r>
      <w:r w:rsidR="004D2BD9">
        <w:rPr>
          <w:rFonts w:ascii="Verdana" w:eastAsia="Arial Unicode MS" w:hAnsi="Verdana" w:cs="Arial"/>
          <w:sz w:val="20"/>
          <w:szCs w:val="20"/>
        </w:rPr>
        <w:t xml:space="preserve">sem restrição de volume </w:t>
      </w:r>
      <w:r w:rsidR="001C4D06">
        <w:rPr>
          <w:rFonts w:ascii="Verdana" w:eastAsia="Arial Unicode MS" w:hAnsi="Verdana" w:cs="Arial"/>
          <w:sz w:val="20"/>
          <w:szCs w:val="20"/>
        </w:rPr>
        <w:t xml:space="preserve">com </w:t>
      </w:r>
      <w:r w:rsidR="005B139C">
        <w:rPr>
          <w:rFonts w:ascii="Verdana" w:eastAsia="Arial Unicode MS" w:hAnsi="Verdana" w:cs="Arial"/>
          <w:sz w:val="20"/>
          <w:szCs w:val="20"/>
        </w:rPr>
        <w:t xml:space="preserve">a </w:t>
      </w:r>
      <w:r w:rsidR="001C4D06">
        <w:rPr>
          <w:rFonts w:ascii="Verdana" w:eastAsia="Arial Unicode MS" w:hAnsi="Verdana" w:cs="Arial"/>
          <w:sz w:val="20"/>
          <w:szCs w:val="20"/>
        </w:rPr>
        <w:t xml:space="preserve">subsequente </w:t>
      </w:r>
      <w:r w:rsidR="002901F5">
        <w:rPr>
          <w:rFonts w:ascii="Verdana" w:eastAsia="Arial Unicode MS" w:hAnsi="Verdana" w:cs="Arial"/>
          <w:sz w:val="20"/>
          <w:szCs w:val="20"/>
        </w:rPr>
        <w:t>repactuação d</w:t>
      </w:r>
      <w:r w:rsidR="005D2BCE">
        <w:rPr>
          <w:rFonts w:ascii="Verdana" w:eastAsia="Arial Unicode MS" w:hAnsi="Verdana" w:cs="Arial"/>
          <w:sz w:val="20"/>
          <w:szCs w:val="20"/>
        </w:rPr>
        <w:t xml:space="preserve">o risco hidrológico </w:t>
      </w:r>
      <w:r w:rsidR="002901F5">
        <w:rPr>
          <w:rFonts w:ascii="Verdana" w:eastAsia="Arial Unicode MS" w:hAnsi="Verdana" w:cs="Arial"/>
          <w:sz w:val="20"/>
          <w:szCs w:val="20"/>
        </w:rPr>
        <w:t xml:space="preserve">nos </w:t>
      </w:r>
      <w:r w:rsidR="005D2BCE">
        <w:rPr>
          <w:rFonts w:ascii="Verdana" w:eastAsia="Arial Unicode MS" w:hAnsi="Verdana" w:cs="Arial"/>
          <w:sz w:val="20"/>
          <w:szCs w:val="20"/>
        </w:rPr>
        <w:t>produtos classes “SP100” ou “SPR100”</w:t>
      </w:r>
      <w:r w:rsidR="005D2BCE" w:rsidRPr="00394FCF">
        <w:rPr>
          <w:rFonts w:ascii="Verdana" w:eastAsia="Arial Unicode MS" w:hAnsi="Verdana" w:cs="Arial"/>
          <w:iCs/>
          <w:sz w:val="20"/>
          <w:szCs w:val="20"/>
        </w:rPr>
        <w:t>, nos termos da Lei 13.203/2015 e Resolução Normativa ANEEL 684/2015</w:t>
      </w:r>
      <w:r w:rsidR="005D2BCE">
        <w:rPr>
          <w:rFonts w:ascii="Verdana" w:eastAsia="Arial Unicode MS" w:hAnsi="Verdana" w:cs="Arial"/>
          <w:iCs/>
          <w:sz w:val="20"/>
          <w:szCs w:val="20"/>
        </w:rPr>
        <w:t xml:space="preserve">, ou produtos equivalentes disponíveis à época </w:t>
      </w:r>
      <w:r w:rsidR="004253A2">
        <w:rPr>
          <w:rFonts w:ascii="Verdana" w:eastAsia="Arial Unicode MS" w:hAnsi="Verdana" w:cs="Arial"/>
          <w:iCs/>
          <w:sz w:val="20"/>
          <w:szCs w:val="20"/>
        </w:rPr>
        <w:t xml:space="preserve">do início do suprimento dos </w:t>
      </w:r>
      <w:proofErr w:type="spellStart"/>
      <w:r w:rsidR="004253A2">
        <w:rPr>
          <w:rFonts w:ascii="Verdana" w:eastAsia="Arial Unicode MS" w:hAnsi="Verdana" w:cs="Arial"/>
          <w:iCs/>
          <w:sz w:val="20"/>
          <w:szCs w:val="20"/>
        </w:rPr>
        <w:t>CCEARs</w:t>
      </w:r>
      <w:proofErr w:type="spellEnd"/>
      <w:r w:rsidR="005D2BCE">
        <w:rPr>
          <w:rFonts w:ascii="Verdana" w:eastAsia="Arial Unicode MS" w:hAnsi="Verdana" w:cs="Arial"/>
          <w:iCs/>
          <w:sz w:val="20"/>
          <w:szCs w:val="20"/>
        </w:rPr>
        <w:t xml:space="preserve">; ou </w:t>
      </w:r>
      <w:r w:rsidR="005D2BCE" w:rsidRPr="00E92416">
        <w:rPr>
          <w:rFonts w:ascii="Verdana" w:eastAsia="Arial Unicode MS" w:hAnsi="Verdana"/>
          <w:b/>
          <w:sz w:val="20"/>
        </w:rPr>
        <w:t>(</w:t>
      </w:r>
      <w:proofErr w:type="spellStart"/>
      <w:r w:rsidR="005D2BCE" w:rsidRPr="00E92416">
        <w:rPr>
          <w:rFonts w:ascii="Verdana" w:eastAsia="Arial Unicode MS" w:hAnsi="Verdana"/>
          <w:b/>
          <w:sz w:val="20"/>
        </w:rPr>
        <w:t>ii</w:t>
      </w:r>
      <w:proofErr w:type="spellEnd"/>
      <w:r w:rsidR="005D2BCE" w:rsidRPr="00E92416">
        <w:rPr>
          <w:rFonts w:ascii="Verdana" w:eastAsia="Arial Unicode MS" w:hAnsi="Verdana"/>
          <w:b/>
          <w:sz w:val="20"/>
        </w:rPr>
        <w:t>)</w:t>
      </w:r>
      <w:r w:rsidR="005D2BCE">
        <w:rPr>
          <w:rFonts w:ascii="Verdana" w:eastAsia="Arial Unicode MS" w:hAnsi="Verdana" w:cs="Arial"/>
          <w:iCs/>
          <w:sz w:val="20"/>
          <w:szCs w:val="20"/>
        </w:rPr>
        <w:t xml:space="preserve"> </w:t>
      </w:r>
      <w:r w:rsidR="0038126E">
        <w:rPr>
          <w:rFonts w:ascii="Verdana" w:eastAsia="Arial Unicode MS" w:hAnsi="Verdana" w:cs="Arial"/>
          <w:iCs/>
          <w:sz w:val="20"/>
          <w:szCs w:val="20"/>
        </w:rPr>
        <w:t xml:space="preserve">sem a prévia anuência dos debenturistas, venha a celebrar </w:t>
      </w:r>
      <w:proofErr w:type="spellStart"/>
      <w:r w:rsidR="005D2BCE">
        <w:rPr>
          <w:rFonts w:ascii="Verdana" w:eastAsia="Arial Unicode MS" w:hAnsi="Verdana" w:cs="Arial"/>
          <w:iCs/>
          <w:sz w:val="20"/>
          <w:szCs w:val="20"/>
        </w:rPr>
        <w:t>CCEALs</w:t>
      </w:r>
      <w:proofErr w:type="spellEnd"/>
      <w:r w:rsidR="005D2BCE">
        <w:rPr>
          <w:rFonts w:ascii="Verdana" w:eastAsia="Arial Unicode MS" w:hAnsi="Verdana" w:cs="Arial"/>
          <w:iCs/>
          <w:sz w:val="20"/>
          <w:szCs w:val="20"/>
        </w:rPr>
        <w:t xml:space="preserve"> </w:t>
      </w:r>
      <w:r w:rsidR="006A4965">
        <w:rPr>
          <w:rFonts w:ascii="Verdana" w:eastAsia="Arial Unicode MS" w:hAnsi="Verdana" w:cs="Arial"/>
          <w:iCs/>
          <w:sz w:val="20"/>
          <w:szCs w:val="20"/>
        </w:rPr>
        <w:t xml:space="preserve">com </w:t>
      </w:r>
      <w:r w:rsidR="00BF1A63">
        <w:rPr>
          <w:rFonts w:ascii="Verdana" w:eastAsia="Arial Unicode MS" w:hAnsi="Verdana" w:cs="Arial"/>
          <w:iCs/>
          <w:sz w:val="20"/>
          <w:szCs w:val="20"/>
        </w:rPr>
        <w:t xml:space="preserve">compromisso de venda por </w:t>
      </w:r>
      <w:r w:rsidR="006A4965">
        <w:rPr>
          <w:rFonts w:ascii="Verdana" w:eastAsia="Arial Unicode MS" w:hAnsi="Verdana" w:cs="Arial"/>
          <w:iCs/>
          <w:sz w:val="20"/>
          <w:szCs w:val="20"/>
        </w:rPr>
        <w:t>prazo superior a 5 (cinco) anos</w:t>
      </w:r>
      <w:r w:rsidR="004253A2">
        <w:rPr>
          <w:rFonts w:ascii="Verdana" w:eastAsia="Arial Unicode MS" w:hAnsi="Verdana" w:cs="Arial"/>
          <w:sz w:val="20"/>
          <w:szCs w:val="20"/>
        </w:rPr>
        <w:t>; e</w:t>
      </w:r>
    </w:p>
    <w:p w:rsidR="004253A2" w:rsidRDefault="004253A2" w:rsidP="004253A2">
      <w:pPr>
        <w:pStyle w:val="PargrafodaLista"/>
        <w:rPr>
          <w:rFonts w:ascii="Verdana" w:eastAsia="Arial Unicode MS" w:hAnsi="Verdana" w:cs="Arial"/>
          <w:sz w:val="20"/>
          <w:szCs w:val="20"/>
        </w:rPr>
      </w:pPr>
    </w:p>
    <w:p w:rsidR="004253A2" w:rsidRPr="009E160B" w:rsidRDefault="002969C2" w:rsidP="004253A2">
      <w:pPr>
        <w:numPr>
          <w:ilvl w:val="0"/>
          <w:numId w:val="2"/>
        </w:numPr>
        <w:tabs>
          <w:tab w:val="num" w:pos="709"/>
          <w:tab w:val="left" w:pos="4962"/>
        </w:tabs>
        <w:ind w:left="0" w:firstLine="0"/>
        <w:jc w:val="both"/>
        <w:rPr>
          <w:rFonts w:ascii="Verdana" w:eastAsia="Arial Unicode MS" w:hAnsi="Verdana"/>
          <w:sz w:val="20"/>
        </w:rPr>
      </w:pPr>
      <w:r w:rsidRPr="002055EB">
        <w:rPr>
          <w:rFonts w:ascii="Verdana" w:eastAsia="Arial Unicode MS" w:hAnsi="Verdana"/>
          <w:sz w:val="20"/>
        </w:rPr>
        <w:t xml:space="preserve">seja celebrado </w:t>
      </w:r>
      <w:proofErr w:type="spellStart"/>
      <w:r w:rsidRPr="002055EB">
        <w:rPr>
          <w:rFonts w:ascii="Verdana" w:eastAsia="Arial Unicode MS" w:hAnsi="Verdana"/>
          <w:sz w:val="20"/>
        </w:rPr>
        <w:t>CCVEs</w:t>
      </w:r>
      <w:proofErr w:type="spellEnd"/>
      <w:r w:rsidRPr="002055EB">
        <w:rPr>
          <w:rFonts w:ascii="Verdana" w:eastAsia="Arial Unicode MS" w:hAnsi="Verdana"/>
          <w:sz w:val="20"/>
        </w:rPr>
        <w:t xml:space="preserve"> com prazos superiores a 6 (seis) meses de vigência e/ou que superem o valor individual ou agregado de, no mínimo, 9,5% (nove inteiros e cinco décimos por cento) da receita operacional bruta total da Emissora no respectivo exercício social que não se tornem garantias do Contrato de Cessão Fiduciária, nos termos e condições estipulados no Contrato de Cessão Fiduciária</w:t>
      </w:r>
      <w:r w:rsidR="002055EB">
        <w:rPr>
          <w:rFonts w:ascii="Verdana" w:eastAsia="Arial Unicode MS" w:hAnsi="Verdana" w:cs="Arial"/>
          <w:sz w:val="20"/>
          <w:szCs w:val="20"/>
        </w:rPr>
        <w:t>.</w:t>
      </w:r>
    </w:p>
    <w:p w:rsidR="0035389D" w:rsidRPr="00394FCF" w:rsidRDefault="0035389D" w:rsidP="00D90629">
      <w:pPr>
        <w:pStyle w:val="Default"/>
        <w:rPr>
          <w:rFonts w:eastAsia="Arial Unicode MS" w:cs="Arial"/>
          <w:sz w:val="20"/>
          <w:szCs w:val="20"/>
        </w:rPr>
      </w:pPr>
    </w:p>
    <w:p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52" w:name="_Ref367360072"/>
      <w:bookmarkStart w:id="253" w:name="_Toc367387635"/>
      <w:r w:rsidRPr="00394FCF">
        <w:rPr>
          <w:rStyle w:val="DeltaViewInsertion"/>
          <w:rFonts w:ascii="Verdana" w:eastAsia="Arial Unicode MS" w:hAnsi="Verdana" w:cs="Arial"/>
          <w:color w:val="auto"/>
          <w:sz w:val="20"/>
          <w:szCs w:val="20"/>
          <w:u w:val="none"/>
        </w:rPr>
        <w:t>A ocorrência de qualquer dos eventos acima descritos deverá ser prontamente comunicada ao Agente Fiduciário pela Emissora</w:t>
      </w:r>
      <w:r w:rsidRPr="00394FCF">
        <w:rPr>
          <w:rFonts w:ascii="Verdana" w:eastAsia="Arial Unicode MS" w:hAnsi="Verdana" w:cs="Arial"/>
          <w:sz w:val="20"/>
          <w:szCs w:val="20"/>
        </w:rPr>
        <w:t xml:space="preserve"> nos termos desta Escritura de Emissão </w:t>
      </w:r>
      <w:r w:rsidRPr="00394FCF">
        <w:rPr>
          <w:rFonts w:ascii="Verdana" w:eastAsia="Arial Unicode MS" w:hAnsi="Verdana" w:cs="Arial"/>
          <w:sz w:val="20"/>
          <w:szCs w:val="20"/>
        </w:rPr>
        <w:lastRenderedPageBreak/>
        <w:t>e/ou dos respectivos Contratos</w:t>
      </w:r>
      <w:r w:rsidRPr="00594869">
        <w:rPr>
          <w:rFonts w:ascii="Verdana" w:eastAsia="Arial Unicode MS" w:hAnsi="Verdana" w:cs="Arial"/>
          <w:sz w:val="20"/>
          <w:szCs w:val="20"/>
        </w:rPr>
        <w:t xml:space="preserve"> de Garantia</w:t>
      </w:r>
      <w:r w:rsidRPr="00594869">
        <w:rPr>
          <w:rStyle w:val="DeltaViewInsertion"/>
          <w:rFonts w:ascii="Verdana" w:eastAsia="Arial Unicode MS" w:hAnsi="Verdana" w:cs="Arial"/>
          <w:color w:val="auto"/>
          <w:sz w:val="20"/>
          <w:szCs w:val="20"/>
          <w:u w:val="none"/>
        </w:rPr>
        <w:t>, em até 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 xml:space="preserve">Dias Úteis da </w:t>
      </w:r>
      <w:r w:rsidR="00986ED6" w:rsidRPr="00594869">
        <w:rPr>
          <w:rStyle w:val="DeltaViewInsertion"/>
          <w:rFonts w:ascii="Verdana" w:eastAsia="Arial Unicode MS" w:hAnsi="Verdana" w:cs="Arial"/>
          <w:color w:val="auto"/>
          <w:sz w:val="20"/>
          <w:szCs w:val="20"/>
          <w:u w:val="none"/>
        </w:rPr>
        <w:t xml:space="preserve">verificação de </w:t>
      </w:r>
      <w:r w:rsidRPr="00594869">
        <w:rPr>
          <w:rStyle w:val="DeltaViewInsertion"/>
          <w:rFonts w:ascii="Verdana" w:eastAsia="Arial Unicode MS" w:hAnsi="Verdana" w:cs="Arial"/>
          <w:color w:val="auto"/>
          <w:sz w:val="20"/>
          <w:szCs w:val="20"/>
          <w:u w:val="none"/>
        </w:rPr>
        <w:t>sua ocorrência. O descumprimento deste dever pela Emissora não impedirá o Agente Fiduciário e/ou os Debenturistas de, a seu critério, exercer seus poderes, faculdades e pretensões previstos nesta Escritura de Emissão e nos demais documentos da Emissão, inclusive o de declarar o vencimento antecipado das Debêntures.</w:t>
      </w:r>
      <w:bookmarkEnd w:id="252"/>
      <w:bookmarkEnd w:id="253"/>
    </w:p>
    <w:p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54" w:name="_Ref367286365"/>
      <w:bookmarkStart w:id="255" w:name="_Toc367387638"/>
      <w:r w:rsidRPr="00594869">
        <w:rPr>
          <w:rStyle w:val="DeltaViewInsertion"/>
          <w:rFonts w:ascii="Verdana" w:eastAsia="Arial Unicode MS" w:hAnsi="Verdana" w:cs="Tahoma"/>
          <w:color w:val="auto"/>
          <w:sz w:val="20"/>
          <w:szCs w:val="20"/>
          <w:u w:val="none"/>
        </w:rPr>
        <w:t>A ocorrência de quaisquer dos Eventos de Inadimplemento indicados nas alíneas</w:t>
      </w:r>
      <w:r w:rsidR="0095243D" w:rsidRPr="00594869">
        <w:rPr>
          <w:rStyle w:val="DeltaViewInsertion"/>
          <w:rFonts w:ascii="Verdana" w:eastAsia="Arial Unicode MS" w:hAnsi="Verdana" w:cs="Tahoma"/>
          <w:color w:val="auto"/>
          <w:sz w:val="20"/>
          <w:szCs w:val="20"/>
          <w:u w:val="none"/>
        </w:rPr>
        <w:t xml:space="preserve"> (a), (b), (c)</w:t>
      </w:r>
      <w:r w:rsidR="0001689C">
        <w:rPr>
          <w:rStyle w:val="DeltaViewInsertion"/>
          <w:rFonts w:ascii="Verdana" w:eastAsia="Arial Unicode MS" w:hAnsi="Verdana" w:cs="Tahoma"/>
          <w:color w:val="auto"/>
          <w:sz w:val="20"/>
          <w:szCs w:val="20"/>
          <w:u w:val="none"/>
        </w:rPr>
        <w:t xml:space="preserve"> e</w:t>
      </w:r>
      <w:r w:rsidR="0095243D" w:rsidRPr="00594869">
        <w:rPr>
          <w:rStyle w:val="DeltaViewInsertion"/>
          <w:rFonts w:ascii="Verdana" w:eastAsia="Arial Unicode MS" w:hAnsi="Verdana" w:cs="Tahoma"/>
          <w:color w:val="auto"/>
          <w:sz w:val="20"/>
          <w:szCs w:val="20"/>
          <w:u w:val="none"/>
        </w:rPr>
        <w:t xml:space="preserve"> (d)</w:t>
      </w:r>
      <w:r w:rsidR="0052588F">
        <w:rPr>
          <w:rStyle w:val="DeltaViewInsertion"/>
          <w:rFonts w:ascii="Verdana" w:eastAsia="Arial Unicode MS" w:hAnsi="Verdana" w:cs="Tahoma"/>
          <w:color w:val="auto"/>
          <w:sz w:val="20"/>
          <w:szCs w:val="20"/>
          <w:u w:val="none"/>
        </w:rPr>
        <w:t xml:space="preserve"> </w:t>
      </w:r>
      <w:r w:rsidRPr="00594869">
        <w:rPr>
          <w:rStyle w:val="DeltaViewInsertion"/>
          <w:rFonts w:ascii="Verdana" w:eastAsia="Arial Unicode MS" w:hAnsi="Verdana" w:cs="Tahoma"/>
          <w:color w:val="auto"/>
          <w:sz w:val="20"/>
          <w:szCs w:val="20"/>
          <w:u w:val="none"/>
        </w:rPr>
        <w:t>da Cláusula 5.1 acima acarretará o vencimento antecipado automático das obrigações decorrentes das Debêntures,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w:t>
      </w:r>
      <w:r w:rsidR="007535C1">
        <w:rPr>
          <w:rStyle w:val="DeltaViewInsertion"/>
          <w:rFonts w:ascii="Verdana" w:eastAsia="Arial Unicode MS" w:hAnsi="Verdana" w:cs="Tahoma"/>
          <w:color w:val="auto"/>
          <w:sz w:val="20"/>
          <w:szCs w:val="20"/>
          <w:u w:val="none"/>
        </w:rPr>
        <w:t>, observados, contudo, os prazos de cura estabelecidos nas alíneas acima indicadas</w:t>
      </w:r>
      <w:r w:rsidRPr="00594869">
        <w:rPr>
          <w:rStyle w:val="DeltaViewInsertion"/>
          <w:rFonts w:ascii="Verdana" w:eastAsia="Arial Unicode MS" w:hAnsi="Verdana" w:cs="Tahoma"/>
          <w:color w:val="auto"/>
          <w:sz w:val="20"/>
          <w:szCs w:val="20"/>
          <w:u w:val="none"/>
        </w:rPr>
        <w:t>.</w:t>
      </w:r>
    </w:p>
    <w:p w:rsidR="00DD7569" w:rsidRPr="00EE3FD7" w:rsidRDefault="00DD7569" w:rsidP="001C5BD6">
      <w:pPr>
        <w:pStyle w:val="CorpodetextobtBT"/>
        <w:rPr>
          <w:rStyle w:val="DeltaViewInsertion"/>
          <w:rFonts w:ascii="Verdana" w:eastAsia="Arial Unicode MS" w:hAnsi="Verdana" w:cs="Tahoma"/>
          <w:color w:val="auto"/>
          <w:sz w:val="20"/>
          <w:u w:val="none"/>
        </w:rPr>
      </w:pPr>
    </w:p>
    <w:p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r w:rsidRPr="00594869">
        <w:rPr>
          <w:rStyle w:val="DeltaViewInsertion"/>
          <w:rFonts w:ascii="Verdana" w:eastAsia="Arial Unicode MS" w:hAnsi="Verdana" w:cs="Arial"/>
          <w:color w:val="auto"/>
          <w:sz w:val="20"/>
          <w:szCs w:val="20"/>
          <w:u w:val="none"/>
        </w:rPr>
        <w:t xml:space="preserve">Na ocorrência de quaisquer dos demais Eventos </w:t>
      </w:r>
      <w:r w:rsidRPr="00594869">
        <w:rPr>
          <w:rStyle w:val="DeltaViewInsertion"/>
          <w:rFonts w:ascii="Verdana" w:eastAsia="Arial Unicode MS" w:hAnsi="Verdana" w:cs="Tahoma"/>
          <w:color w:val="auto"/>
          <w:sz w:val="20"/>
          <w:szCs w:val="20"/>
          <w:u w:val="none"/>
        </w:rPr>
        <w:t>que não sejam aqueles indicados na Cláusula 5.3 acima</w:t>
      </w:r>
      <w:r w:rsidRPr="00594869">
        <w:rPr>
          <w:rStyle w:val="DeltaViewInsertion"/>
          <w:rFonts w:ascii="Verdana" w:eastAsia="Arial Unicode MS" w:hAnsi="Verdana" w:cs="Arial"/>
          <w:color w:val="auto"/>
          <w:sz w:val="20"/>
          <w:szCs w:val="20"/>
          <w:u w:val="none"/>
        </w:rPr>
        <w:t>, o Agente Fiduciário deverá convocar, em até 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Dias Úteis contados da data em que tomar ciência do evento, Assembleia Geral de Debenturistas para deliberar sobre a eventual declaração do vencimento antecipado das obrigações decorrentes das Debêntures.</w:t>
      </w:r>
      <w:bookmarkEnd w:id="254"/>
      <w:bookmarkEnd w:id="255"/>
    </w:p>
    <w:p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56" w:name="_Ref367286552"/>
      <w:bookmarkStart w:id="257" w:name="_Toc367387639"/>
      <w:r w:rsidRPr="00594869">
        <w:rPr>
          <w:rStyle w:val="DeltaViewInsertion"/>
          <w:rFonts w:ascii="Verdana" w:eastAsia="Arial Unicode MS" w:hAnsi="Verdana" w:cs="Arial"/>
          <w:color w:val="auto"/>
          <w:sz w:val="20"/>
          <w:szCs w:val="20"/>
          <w:u w:val="none"/>
        </w:rPr>
        <w:t>Na Assembleia Geral de Debenturistas mencionada na Cláusula 5.4 acima, que será instalada de acordo com os procedimentos e quóruns previstos na Cláusula 8.</w:t>
      </w:r>
      <w:r w:rsidR="00335384" w:rsidRPr="00594869">
        <w:rPr>
          <w:rStyle w:val="DeltaViewInsertion"/>
          <w:rFonts w:ascii="Verdana" w:eastAsia="Arial Unicode MS" w:hAnsi="Verdana" w:cs="Arial"/>
          <w:color w:val="auto"/>
          <w:sz w:val="20"/>
          <w:szCs w:val="20"/>
          <w:u w:val="none"/>
        </w:rPr>
        <w:t>4</w:t>
      </w:r>
      <w:r w:rsidRPr="00594869">
        <w:rPr>
          <w:rStyle w:val="DeltaViewInsertion"/>
          <w:rFonts w:ascii="Verdana" w:eastAsia="Arial Unicode MS" w:hAnsi="Verdana" w:cs="Arial"/>
          <w:color w:val="auto"/>
          <w:sz w:val="20"/>
          <w:szCs w:val="20"/>
          <w:u w:val="none"/>
        </w:rPr>
        <w:t xml:space="preserve"> e seguintes desta Escritura de Emissão, os Debenturistas poderão optar por declarar antecipadamente vencidas as obrigações decorrentes das Debêntures, caso aprovado por deliberação de Debenturistas que representem, no mínimo, 2/3 (dois terços) das Debêntures em Circulação em primeira ou segunda convocação, sendo que, nesse caso, o Agente Fiduciário deverá declarar o vencimento antecipado de todas as obrigações </w:t>
      </w:r>
      <w:r w:rsidRPr="00594869">
        <w:rPr>
          <w:rFonts w:ascii="Verdana" w:hAnsi="Verdana"/>
          <w:sz w:val="20"/>
          <w:szCs w:val="20"/>
        </w:rPr>
        <w:t>decorrentes das Debêntures</w:t>
      </w:r>
      <w:bookmarkEnd w:id="256"/>
      <w:bookmarkEnd w:id="257"/>
      <w:r w:rsidRPr="00594869">
        <w:rPr>
          <w:rFonts w:ascii="Verdana" w:hAnsi="Verdana"/>
          <w:sz w:val="20"/>
          <w:szCs w:val="20"/>
        </w:rPr>
        <w:t>.</w:t>
      </w:r>
    </w:p>
    <w:p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58" w:name="_Ref367360082"/>
      <w:bookmarkStart w:id="259" w:name="_Toc367387640"/>
      <w:r w:rsidRPr="00594869">
        <w:rPr>
          <w:rStyle w:val="DeltaViewInsertion"/>
          <w:rFonts w:ascii="Verdana" w:eastAsia="Arial Unicode MS" w:hAnsi="Verdana" w:cs="Arial"/>
          <w:color w:val="auto"/>
          <w:sz w:val="20"/>
          <w:szCs w:val="20"/>
          <w:u w:val="none"/>
        </w:rPr>
        <w:t>Observado o disposto na Cláusula 8.3 abaixo, na hipótese: (i) de não instalação em segunda convocação da Assembleia Geral de Debenturistas mencionada na Cláusula 5.3 acima por falta de quórum; (</w:t>
      </w:r>
      <w:proofErr w:type="spellStart"/>
      <w:r w:rsidRPr="00594869">
        <w:rPr>
          <w:rStyle w:val="DeltaViewInsertion"/>
          <w:rFonts w:ascii="Verdana" w:eastAsia="Arial Unicode MS" w:hAnsi="Verdana" w:cs="Arial"/>
          <w:color w:val="auto"/>
          <w:sz w:val="20"/>
          <w:szCs w:val="20"/>
          <w:u w:val="none"/>
        </w:rPr>
        <w:t>ii</w:t>
      </w:r>
      <w:proofErr w:type="spellEnd"/>
      <w:r w:rsidRPr="00594869">
        <w:rPr>
          <w:rStyle w:val="DeltaViewInsertion"/>
          <w:rFonts w:ascii="Verdana" w:eastAsia="Arial Unicode MS" w:hAnsi="Verdana" w:cs="Arial"/>
          <w:color w:val="auto"/>
          <w:sz w:val="20"/>
          <w:szCs w:val="20"/>
          <w:u w:val="none"/>
        </w:rPr>
        <w:t>) de não ser aprovado o exercício da faculdade prevista na Cláusula 5.4 acima por deliberação de Debenturistas que representem, no mínimo, 2/3 (dois terços) das Debêntures em Circulação; ou (</w:t>
      </w:r>
      <w:proofErr w:type="spellStart"/>
      <w:r w:rsidRPr="00594869">
        <w:rPr>
          <w:rStyle w:val="DeltaViewInsertion"/>
          <w:rFonts w:ascii="Verdana" w:eastAsia="Arial Unicode MS" w:hAnsi="Verdana" w:cs="Arial"/>
          <w:color w:val="auto"/>
          <w:sz w:val="20"/>
          <w:szCs w:val="20"/>
          <w:u w:val="none"/>
        </w:rPr>
        <w:t>iii</w:t>
      </w:r>
      <w:proofErr w:type="spellEnd"/>
      <w:r w:rsidRPr="00594869">
        <w:rPr>
          <w:rStyle w:val="DeltaViewInsertion"/>
          <w:rFonts w:ascii="Verdana" w:eastAsia="Arial Unicode MS" w:hAnsi="Verdana" w:cs="Arial"/>
          <w:color w:val="auto"/>
          <w:sz w:val="20"/>
          <w:szCs w:val="20"/>
          <w:u w:val="none"/>
        </w:rPr>
        <w:t xml:space="preserve">) em caso de suspensão dos trabalhos para deliberação em data posterior, o Agente </w:t>
      </w:r>
      <w:r w:rsidRPr="00327DCC">
        <w:rPr>
          <w:rStyle w:val="DeltaViewInsertion"/>
          <w:rFonts w:ascii="Verdana" w:eastAsia="Arial Unicode MS" w:hAnsi="Verdana" w:cs="Arial"/>
          <w:color w:val="auto"/>
          <w:sz w:val="20"/>
          <w:szCs w:val="20"/>
          <w:u w:val="none"/>
        </w:rPr>
        <w:t xml:space="preserve">Fiduciário </w:t>
      </w:r>
      <w:r w:rsidR="006F587A" w:rsidRPr="00A753D3">
        <w:rPr>
          <w:rStyle w:val="DeltaViewInsertion"/>
          <w:rFonts w:ascii="Verdana" w:eastAsia="Arial Unicode MS" w:hAnsi="Verdana"/>
          <w:color w:val="auto"/>
          <w:sz w:val="20"/>
          <w:u w:val="none"/>
        </w:rPr>
        <w:t>não</w:t>
      </w:r>
      <w:r w:rsidR="006F587A" w:rsidRPr="00327DCC">
        <w:rPr>
          <w:rStyle w:val="DeltaViewInsertion"/>
          <w:rFonts w:ascii="Verdana" w:eastAsia="Arial Unicode MS" w:hAnsi="Verdana" w:cs="Arial"/>
          <w:color w:val="auto"/>
          <w:sz w:val="20"/>
          <w:szCs w:val="20"/>
          <w:u w:val="none"/>
        </w:rPr>
        <w:t xml:space="preserve"> </w:t>
      </w:r>
      <w:r w:rsidRPr="00327DCC">
        <w:rPr>
          <w:rStyle w:val="DeltaViewInsertion"/>
          <w:rFonts w:ascii="Verdana" w:eastAsia="Arial Unicode MS" w:hAnsi="Verdana" w:cs="Arial"/>
          <w:color w:val="auto"/>
          <w:sz w:val="20"/>
          <w:szCs w:val="20"/>
          <w:u w:val="none"/>
        </w:rPr>
        <w:t>deverá</w:t>
      </w:r>
      <w:r w:rsidRPr="00594869">
        <w:rPr>
          <w:rStyle w:val="DeltaViewInsertion"/>
          <w:rFonts w:ascii="Verdana" w:eastAsia="Arial Unicode MS" w:hAnsi="Verdana" w:cs="Arial"/>
          <w:color w:val="auto"/>
          <w:sz w:val="20"/>
          <w:szCs w:val="20"/>
          <w:u w:val="none"/>
        </w:rPr>
        <w:t xml:space="preserve"> declarar o vencimento antecipado das obrigações decorrentes das Debêntures</w:t>
      </w:r>
      <w:r w:rsidRPr="00594869">
        <w:rPr>
          <w:rStyle w:val="DeltaViewInsertion"/>
          <w:rFonts w:ascii="Verdana" w:eastAsia="Arial Unicode MS" w:hAnsi="Verdana" w:cs="Tahoma"/>
          <w:color w:val="auto"/>
          <w:sz w:val="20"/>
          <w:szCs w:val="20"/>
          <w:u w:val="none"/>
        </w:rPr>
        <w:t>, não obstante a possibilidade de os Debenturistas convocarem novas Assembleias Gerais de Debenturistas com o mesmo objeto, caso os Eventos de Inadimplemento referidos na Cláusula 5.1 perdurem</w:t>
      </w:r>
      <w:bookmarkEnd w:id="258"/>
      <w:bookmarkEnd w:id="259"/>
      <w:r w:rsidR="009E5561">
        <w:rPr>
          <w:rStyle w:val="DeltaViewInsertion"/>
          <w:rFonts w:ascii="Verdana" w:eastAsia="Arial Unicode MS" w:hAnsi="Verdana" w:cs="Arial"/>
          <w:color w:val="auto"/>
          <w:sz w:val="20"/>
          <w:szCs w:val="20"/>
          <w:u w:val="none"/>
        </w:rPr>
        <w:t>.</w:t>
      </w:r>
      <w:r w:rsidR="006F587A">
        <w:rPr>
          <w:rStyle w:val="DeltaViewInsertion"/>
          <w:rFonts w:ascii="Verdana" w:eastAsia="Arial Unicode MS" w:hAnsi="Verdana" w:cs="Arial"/>
          <w:color w:val="auto"/>
          <w:sz w:val="20"/>
          <w:szCs w:val="20"/>
          <w:u w:val="none"/>
        </w:rPr>
        <w:t xml:space="preserve"> </w:t>
      </w:r>
    </w:p>
    <w:p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rsidR="000726AA" w:rsidRDefault="00DD7569" w:rsidP="00FE2805">
      <w:pPr>
        <w:pStyle w:val="PargrafodaLista"/>
        <w:widowControl w:val="0"/>
        <w:numPr>
          <w:ilvl w:val="1"/>
          <w:numId w:val="25"/>
        </w:numPr>
        <w:tabs>
          <w:tab w:val="left" w:pos="720"/>
        </w:tabs>
        <w:ind w:left="0" w:firstLine="0"/>
        <w:jc w:val="both"/>
        <w:rPr>
          <w:rFonts w:ascii="Verdana" w:eastAsia="Arial Unicode MS" w:hAnsi="Verdana" w:cs="Arial"/>
          <w:sz w:val="20"/>
          <w:szCs w:val="20"/>
        </w:rPr>
      </w:pPr>
      <w:bookmarkStart w:id="260" w:name="_Ref8826243"/>
      <w:bookmarkStart w:id="261" w:name="_Ref367386615"/>
      <w:bookmarkStart w:id="262" w:name="_Toc367387641"/>
      <w:r w:rsidRPr="00594869">
        <w:rPr>
          <w:rStyle w:val="DeltaViewInsertion"/>
          <w:rFonts w:ascii="Verdana" w:eastAsia="Arial Unicode MS" w:hAnsi="Verdana" w:cs="Arial"/>
          <w:color w:val="auto"/>
          <w:sz w:val="20"/>
          <w:szCs w:val="20"/>
          <w:u w:val="none"/>
        </w:rPr>
        <w:t xml:space="preserve">Em caso de </w:t>
      </w:r>
      <w:r w:rsidRPr="00EF2D17">
        <w:rPr>
          <w:rStyle w:val="DeltaViewInsertion"/>
          <w:rFonts w:ascii="Verdana" w:eastAsia="Arial Unicode MS" w:hAnsi="Verdana" w:cs="Arial"/>
          <w:color w:val="auto"/>
          <w:sz w:val="20"/>
          <w:szCs w:val="20"/>
          <w:u w:val="none"/>
        </w:rPr>
        <w:t xml:space="preserve">declaração do vencimento antecipado das obrigações decorrentes das Debêntures, o Agente Fiduciário </w:t>
      </w:r>
      <w:r w:rsidRPr="00EF2D17">
        <w:rPr>
          <w:rFonts w:ascii="Verdana" w:eastAsia="Arial Unicode MS" w:hAnsi="Verdana" w:cs="Arial"/>
          <w:sz w:val="20"/>
          <w:szCs w:val="20"/>
        </w:rPr>
        <w:t xml:space="preserve">deverá enviar, em até </w:t>
      </w:r>
      <w:r w:rsidRPr="000C7FA6">
        <w:rPr>
          <w:rFonts w:ascii="Verdana" w:eastAsia="Arial Unicode MS" w:hAnsi="Verdana"/>
          <w:sz w:val="20"/>
        </w:rPr>
        <w:t>1 (um) Dia Útil</w:t>
      </w:r>
      <w:r w:rsidRPr="00EF2D17">
        <w:rPr>
          <w:rFonts w:ascii="Verdana" w:eastAsia="Arial Unicode MS" w:hAnsi="Verdana" w:cs="Arial"/>
          <w:sz w:val="20"/>
          <w:szCs w:val="20"/>
        </w:rPr>
        <w:t>, notificação com aviso de recebimento à Emissora (“</w:t>
      </w:r>
      <w:r w:rsidRPr="00EF2D17">
        <w:rPr>
          <w:rFonts w:ascii="Verdana" w:eastAsia="Arial Unicode MS" w:hAnsi="Verdana" w:cs="Arial"/>
          <w:sz w:val="20"/>
          <w:szCs w:val="20"/>
          <w:u w:val="single"/>
        </w:rPr>
        <w:t>Notificação de Vencimento Antecipado</w:t>
      </w:r>
      <w:r w:rsidRPr="00EF2D17">
        <w:rPr>
          <w:rFonts w:ascii="Verdana" w:eastAsia="Arial Unicode MS" w:hAnsi="Verdana" w:cs="Arial"/>
          <w:sz w:val="20"/>
          <w:szCs w:val="20"/>
        </w:rPr>
        <w:t xml:space="preserve">”), com cópia para o </w:t>
      </w:r>
      <w:r w:rsidR="0030459B" w:rsidRPr="00EF2D17">
        <w:rPr>
          <w:rFonts w:ascii="Verdana" w:eastAsia="Arial Unicode MS" w:hAnsi="Verdana" w:cs="Arial"/>
          <w:sz w:val="20"/>
          <w:szCs w:val="20"/>
        </w:rPr>
        <w:t>Agente</w:t>
      </w:r>
      <w:r w:rsidR="0081342B" w:rsidRPr="00EF2D17">
        <w:rPr>
          <w:rFonts w:ascii="Verdana" w:eastAsia="Arial Unicode MS" w:hAnsi="Verdana" w:cs="Arial"/>
          <w:sz w:val="20"/>
          <w:szCs w:val="20"/>
        </w:rPr>
        <w:t xml:space="preserve"> </w:t>
      </w:r>
      <w:r w:rsidRPr="00EF2D17">
        <w:rPr>
          <w:rFonts w:ascii="Verdana" w:eastAsia="Arial Unicode MS" w:hAnsi="Verdana" w:cs="Arial"/>
          <w:sz w:val="20"/>
          <w:szCs w:val="20"/>
        </w:rPr>
        <w:t>Liquidante</w:t>
      </w:r>
      <w:r w:rsidR="00715870">
        <w:rPr>
          <w:rFonts w:ascii="Verdana" w:eastAsia="Arial Unicode MS" w:hAnsi="Verdana" w:cs="Arial"/>
          <w:sz w:val="20"/>
          <w:szCs w:val="20"/>
        </w:rPr>
        <w:t>,</w:t>
      </w:r>
      <w:r w:rsidRPr="00EF2D17">
        <w:rPr>
          <w:rFonts w:ascii="Verdana" w:eastAsia="Arial Unicode MS" w:hAnsi="Verdana" w:cs="Arial"/>
          <w:sz w:val="20"/>
          <w:szCs w:val="20"/>
        </w:rPr>
        <w:t xml:space="preserve"> </w:t>
      </w:r>
      <w:proofErr w:type="spellStart"/>
      <w:r w:rsidRPr="00EF2D17">
        <w:rPr>
          <w:rFonts w:ascii="Verdana" w:eastAsia="Arial Unicode MS" w:hAnsi="Verdana" w:cs="Arial"/>
          <w:sz w:val="20"/>
          <w:szCs w:val="20"/>
        </w:rPr>
        <w:t>Escriturador</w:t>
      </w:r>
      <w:proofErr w:type="spellEnd"/>
      <w:r w:rsidR="00715870">
        <w:rPr>
          <w:rFonts w:ascii="Verdana" w:eastAsia="Arial Unicode MS" w:hAnsi="Verdana" w:cs="Arial"/>
          <w:sz w:val="20"/>
          <w:szCs w:val="20"/>
        </w:rPr>
        <w:t xml:space="preserve"> e B3 (caso o pagamento seja efetuado por meio da B3)</w:t>
      </w:r>
      <w:r w:rsidRPr="00EF2D17">
        <w:rPr>
          <w:rFonts w:ascii="Verdana" w:eastAsia="Arial Unicode MS" w:hAnsi="Verdana" w:cs="Arial"/>
          <w:sz w:val="20"/>
          <w:szCs w:val="20"/>
        </w:rPr>
        <w:t xml:space="preserve">, informando tal evento. A Emissora, no prazo de até </w:t>
      </w:r>
      <w:r w:rsidRPr="000C7FA6">
        <w:rPr>
          <w:rFonts w:ascii="Verdana" w:eastAsia="Arial Unicode MS" w:hAnsi="Verdana"/>
          <w:sz w:val="20"/>
        </w:rPr>
        <w:t>5 (cinco)</w:t>
      </w:r>
      <w:r w:rsidR="0052588F" w:rsidRPr="000C7FA6">
        <w:rPr>
          <w:rFonts w:ascii="Verdana" w:eastAsia="Arial Unicode MS" w:hAnsi="Verdana"/>
          <w:sz w:val="20"/>
        </w:rPr>
        <w:t xml:space="preserve"> </w:t>
      </w:r>
      <w:r w:rsidRPr="000C7FA6">
        <w:rPr>
          <w:rFonts w:ascii="Verdana" w:hAnsi="Verdana"/>
          <w:sz w:val="20"/>
        </w:rPr>
        <w:t>D</w:t>
      </w:r>
      <w:r w:rsidRPr="000C7FA6">
        <w:rPr>
          <w:rFonts w:ascii="Verdana" w:eastAsia="Arial Unicode MS" w:hAnsi="Verdana"/>
          <w:sz w:val="20"/>
        </w:rPr>
        <w:t>ias Úteis</w:t>
      </w:r>
      <w:r w:rsidRPr="00EF2D17">
        <w:rPr>
          <w:rFonts w:ascii="Verdana" w:eastAsia="Arial Unicode MS" w:hAnsi="Verdana" w:cs="Arial"/>
          <w:sz w:val="20"/>
          <w:szCs w:val="20"/>
        </w:rPr>
        <w:t xml:space="preserve"> a contar da data de recebimento da Notificação de Vencimento Antecipado, deverá efetuar o pagamento</w:t>
      </w:r>
      <w:r w:rsidRPr="00594869">
        <w:rPr>
          <w:rFonts w:ascii="Verdana" w:eastAsia="Arial Unicode MS" w:hAnsi="Verdana" w:cs="Arial"/>
          <w:sz w:val="20"/>
          <w:szCs w:val="20"/>
        </w:rPr>
        <w:t xml:space="preserve"> </w:t>
      </w:r>
      <w:r w:rsidR="001C3B98">
        <w:rPr>
          <w:rFonts w:ascii="Verdana" w:eastAsia="Arial Unicode MS" w:hAnsi="Verdana" w:cs="Arial"/>
          <w:sz w:val="20"/>
          <w:szCs w:val="20"/>
        </w:rPr>
        <w:t>do</w:t>
      </w:r>
      <w:r w:rsidR="000C593D" w:rsidRPr="00594869">
        <w:rPr>
          <w:rFonts w:ascii="Verdana" w:eastAsia="Arial Unicode MS" w:hAnsi="Verdana" w:cs="Arial"/>
          <w:sz w:val="20"/>
          <w:szCs w:val="20"/>
        </w:rPr>
        <w:t xml:space="preserve"> Valor Nominal </w:t>
      </w:r>
      <w:r w:rsidR="00B046AF" w:rsidRPr="00594869">
        <w:rPr>
          <w:rFonts w:ascii="Verdana" w:eastAsia="Arial Unicode MS" w:hAnsi="Verdana" w:cs="Arial"/>
          <w:sz w:val="20"/>
          <w:szCs w:val="20"/>
        </w:rPr>
        <w:t xml:space="preserve">Unitário </w:t>
      </w:r>
      <w:r w:rsidR="000C593D" w:rsidRPr="00594869">
        <w:rPr>
          <w:rFonts w:ascii="Verdana" w:eastAsia="Arial Unicode MS" w:hAnsi="Verdana" w:cs="Arial"/>
          <w:sz w:val="20"/>
          <w:szCs w:val="20"/>
        </w:rPr>
        <w:t>Atualizado acrescido (a)</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Juros Remuneratórios, calculada, </w:t>
      </w:r>
      <w:r w:rsidR="000C593D" w:rsidRPr="00594869">
        <w:rPr>
          <w:rFonts w:ascii="Verdana" w:eastAsia="Arial Unicode MS" w:hAnsi="Verdana" w:cs="Arial"/>
          <w:i/>
          <w:iCs/>
          <w:sz w:val="20"/>
          <w:szCs w:val="20"/>
        </w:rPr>
        <w:t xml:space="preserve">pro rata </w:t>
      </w:r>
      <w:proofErr w:type="spellStart"/>
      <w:r w:rsidR="000C593D" w:rsidRPr="00594869">
        <w:rPr>
          <w:rFonts w:ascii="Verdana" w:eastAsia="Arial Unicode MS" w:hAnsi="Verdana" w:cs="Arial"/>
          <w:i/>
          <w:iCs/>
          <w:sz w:val="20"/>
          <w:szCs w:val="20"/>
        </w:rPr>
        <w:t>temporis</w:t>
      </w:r>
      <w:proofErr w:type="spellEnd"/>
      <w:r w:rsidR="000C593D" w:rsidRPr="00594869">
        <w:rPr>
          <w:rFonts w:ascii="Verdana" w:eastAsia="Arial Unicode MS" w:hAnsi="Verdana" w:cs="Arial"/>
          <w:sz w:val="20"/>
          <w:szCs w:val="20"/>
        </w:rPr>
        <w:t xml:space="preserve">, desde a Primeira Data de Integralização ou a Data de Pagamento dos Juros Remuneratórios imediatamente anterior, conforme o caso, até a data do efetivo </w:t>
      </w:r>
      <w:r w:rsidR="001C3B98">
        <w:rPr>
          <w:rFonts w:ascii="Verdana" w:eastAsia="Arial Unicode MS" w:hAnsi="Verdana" w:cs="Arial"/>
          <w:sz w:val="20"/>
          <w:szCs w:val="20"/>
        </w:rPr>
        <w:t>pagamento</w:t>
      </w:r>
      <w:r w:rsidR="000C593D" w:rsidRPr="00594869">
        <w:rPr>
          <w:rFonts w:ascii="Verdana" w:eastAsia="Arial Unicode MS" w:hAnsi="Verdana" w:cs="Arial"/>
          <w:sz w:val="20"/>
          <w:szCs w:val="20"/>
        </w:rPr>
        <w:t>(exclusive); (b)</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Encargos Moratórios, se houver; </w:t>
      </w:r>
      <w:r w:rsidR="000726AA" w:rsidRPr="000C593D">
        <w:rPr>
          <w:rFonts w:ascii="Verdana" w:eastAsia="Arial Unicode MS" w:hAnsi="Verdana" w:cs="Arial"/>
          <w:sz w:val="20"/>
          <w:szCs w:val="20"/>
        </w:rPr>
        <w:t xml:space="preserve">e </w:t>
      </w:r>
      <w:r w:rsidR="000726AA" w:rsidRPr="00D6287C">
        <w:rPr>
          <w:rFonts w:ascii="Verdana" w:eastAsia="Arial Unicode MS" w:hAnsi="Verdana" w:cs="Arial"/>
          <w:sz w:val="20"/>
          <w:szCs w:val="20"/>
        </w:rPr>
        <w:t>(c) de quaisquer obrigações pecuniárias e outros acréscimos referentes às Debêntures</w:t>
      </w:r>
      <w:r w:rsidR="007A748E" w:rsidRPr="002B2398">
        <w:rPr>
          <w:rFonts w:ascii="Verdana" w:hAnsi="Verdana"/>
          <w:sz w:val="20"/>
          <w:szCs w:val="20"/>
        </w:rPr>
        <w:t>.</w:t>
      </w:r>
      <w:bookmarkEnd w:id="260"/>
    </w:p>
    <w:p w:rsidR="000726AA" w:rsidRPr="001A052D" w:rsidRDefault="000726AA" w:rsidP="000726AA">
      <w:pPr>
        <w:pStyle w:val="CorpodetextobtBT"/>
        <w:rPr>
          <w:rFonts w:ascii="Verdana" w:eastAsia="Arial Unicode MS" w:hAnsi="Verdana" w:cs="Arial"/>
          <w:sz w:val="20"/>
        </w:rPr>
      </w:pPr>
    </w:p>
    <w:p w:rsidR="000C593D" w:rsidRPr="00594869" w:rsidRDefault="000726AA" w:rsidP="000726AA">
      <w:pPr>
        <w:pStyle w:val="PargrafodaLista"/>
        <w:numPr>
          <w:ilvl w:val="1"/>
          <w:numId w:val="25"/>
        </w:numPr>
        <w:tabs>
          <w:tab w:val="left" w:pos="720"/>
        </w:tabs>
        <w:ind w:left="0" w:firstLine="0"/>
        <w:jc w:val="both"/>
        <w:rPr>
          <w:rFonts w:ascii="Verdana" w:eastAsia="Arial Unicode MS" w:hAnsi="Verdana" w:cs="Arial"/>
          <w:sz w:val="20"/>
          <w:szCs w:val="20"/>
        </w:rPr>
      </w:pPr>
      <w:r w:rsidRPr="001A052D">
        <w:rPr>
          <w:rFonts w:ascii="Verdana" w:eastAsia="Arial Unicode MS" w:hAnsi="Verdana" w:cs="Arial"/>
          <w:sz w:val="20"/>
          <w:szCs w:val="20"/>
        </w:rPr>
        <w:t xml:space="preserve">Uma vez vencidas antecipadamente as Debêntures, nos termos desta Cláusula V, o Agente Fiduciário deverá </w:t>
      </w:r>
      <w:bookmarkStart w:id="263" w:name="_DV_C292"/>
      <w:r w:rsidRPr="001A052D">
        <w:rPr>
          <w:rFonts w:ascii="Verdana" w:eastAsia="Arial Unicode MS" w:hAnsi="Verdana" w:cs="Arial"/>
          <w:sz w:val="20"/>
          <w:szCs w:val="20"/>
        </w:rPr>
        <w:t>comunicar imediatamente também a</w:t>
      </w:r>
      <w:bookmarkStart w:id="264" w:name="_DV_M389"/>
      <w:bookmarkEnd w:id="263"/>
      <w:bookmarkEnd w:id="264"/>
      <w:r w:rsidR="0081342B">
        <w:rPr>
          <w:rFonts w:ascii="Verdana" w:eastAsia="Arial Unicode MS" w:hAnsi="Verdana" w:cs="Arial"/>
          <w:sz w:val="20"/>
          <w:szCs w:val="20"/>
        </w:rPr>
        <w:t xml:space="preserve"> </w:t>
      </w:r>
      <w:r w:rsidRPr="001A052D">
        <w:rPr>
          <w:rFonts w:ascii="Verdana" w:hAnsi="Verdana" w:cs="Arial"/>
          <w:sz w:val="20"/>
          <w:szCs w:val="20"/>
        </w:rPr>
        <w:t>B3</w:t>
      </w:r>
      <w:r w:rsidRPr="001A052D">
        <w:rPr>
          <w:rFonts w:ascii="Verdana" w:eastAsia="Arial Unicode MS" w:hAnsi="Verdana" w:cs="Arial"/>
          <w:sz w:val="20"/>
          <w:szCs w:val="20"/>
        </w:rPr>
        <w:t>, informando o vencimento antecipado</w:t>
      </w:r>
      <w:r>
        <w:rPr>
          <w:rFonts w:ascii="Verdana" w:eastAsia="Arial Unicode MS" w:hAnsi="Verdana" w:cs="Arial"/>
          <w:sz w:val="20"/>
          <w:szCs w:val="20"/>
        </w:rPr>
        <w:t>.</w:t>
      </w:r>
    </w:p>
    <w:bookmarkEnd w:id="261"/>
    <w:bookmarkEnd w:id="262"/>
    <w:p w:rsidR="00DD7569" w:rsidRDefault="00DD7569" w:rsidP="00EE3FD7">
      <w:pPr>
        <w:pStyle w:val="PargrafodaLista"/>
        <w:tabs>
          <w:tab w:val="left" w:pos="720"/>
        </w:tabs>
        <w:ind w:left="0"/>
        <w:jc w:val="both"/>
        <w:rPr>
          <w:rFonts w:ascii="Verdana" w:eastAsia="Arial Unicode MS" w:hAnsi="Verdana" w:cs="Arial"/>
          <w:sz w:val="20"/>
          <w:szCs w:val="20"/>
        </w:rPr>
      </w:pPr>
    </w:p>
    <w:p w:rsidR="007A3A4C" w:rsidRPr="00EE3FD7" w:rsidRDefault="007A3A4C" w:rsidP="00EE3FD7">
      <w:pPr>
        <w:pStyle w:val="PargrafodaLista"/>
        <w:tabs>
          <w:tab w:val="left" w:pos="720"/>
        </w:tabs>
        <w:ind w:left="0"/>
        <w:jc w:val="both"/>
        <w:rPr>
          <w:rFonts w:ascii="Verdana" w:eastAsia="Arial Unicode MS" w:hAnsi="Verdana" w:cs="Arial"/>
          <w:sz w:val="20"/>
          <w:szCs w:val="20"/>
        </w:rPr>
      </w:pPr>
    </w:p>
    <w:p w:rsidR="00DD7569" w:rsidRPr="00594869" w:rsidRDefault="00DD7569" w:rsidP="00DC2859">
      <w:pPr>
        <w:pStyle w:val="Ttulo1"/>
      </w:pPr>
      <w:bookmarkStart w:id="265" w:name="_DV_M249"/>
      <w:bookmarkStart w:id="266" w:name="_DV_M255"/>
      <w:bookmarkStart w:id="267" w:name="_DV_M256"/>
      <w:bookmarkStart w:id="268" w:name="_DV_M257"/>
      <w:bookmarkStart w:id="269" w:name="_DV_M258"/>
      <w:bookmarkStart w:id="270" w:name="_DV_M259"/>
      <w:bookmarkStart w:id="271" w:name="_DV_M260"/>
      <w:bookmarkStart w:id="272" w:name="_DV_M261"/>
      <w:bookmarkStart w:id="273" w:name="_DV_M272"/>
      <w:bookmarkStart w:id="274" w:name="_DV_M354"/>
      <w:bookmarkStart w:id="275" w:name="_DV_M388"/>
      <w:bookmarkStart w:id="276" w:name="_DV_M391"/>
      <w:bookmarkStart w:id="277" w:name="_DV_M394"/>
      <w:bookmarkStart w:id="278" w:name="_DV_M396"/>
      <w:bookmarkStart w:id="279" w:name="_Toc499990368"/>
      <w:bookmarkStart w:id="280" w:name="_Toc280370541"/>
      <w:bookmarkStart w:id="281" w:name="_Toc349040597"/>
      <w:bookmarkStart w:id="282" w:name="_Toc355626571"/>
      <w:bookmarkStart w:id="283" w:name="_Toc351469182"/>
      <w:bookmarkStart w:id="284" w:name="_Toc35276748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sidRPr="00594869">
        <w:t>CLÁUSULA VI</w:t>
      </w:r>
      <w:r w:rsidRPr="00594869">
        <w:br/>
        <w:t xml:space="preserve">OBRIGAÇÕES ADICIONAIS DA </w:t>
      </w:r>
      <w:bookmarkStart w:id="285" w:name="_DV_M397"/>
      <w:bookmarkEnd w:id="279"/>
      <w:bookmarkEnd w:id="285"/>
      <w:r w:rsidRPr="00594869">
        <w:t>EMISSORA</w:t>
      </w:r>
      <w:bookmarkStart w:id="286" w:name="_DV_M398"/>
      <w:bookmarkEnd w:id="280"/>
      <w:bookmarkEnd w:id="281"/>
      <w:bookmarkEnd w:id="282"/>
      <w:bookmarkEnd w:id="283"/>
      <w:bookmarkEnd w:id="284"/>
      <w:bookmarkEnd w:id="286"/>
    </w:p>
    <w:p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rsidR="00DD7569" w:rsidRPr="00594869" w:rsidRDefault="00DD7569" w:rsidP="00DC2859">
      <w:pPr>
        <w:pStyle w:val="PargrafodaLista"/>
        <w:keepNext/>
        <w:numPr>
          <w:ilvl w:val="1"/>
          <w:numId w:val="26"/>
        </w:numPr>
        <w:tabs>
          <w:tab w:val="left" w:pos="720"/>
        </w:tabs>
        <w:ind w:left="709"/>
        <w:jc w:val="both"/>
        <w:rPr>
          <w:rFonts w:ascii="Verdana" w:hAnsi="Verdana" w:cs="Arial"/>
          <w:b/>
          <w:smallCaps/>
          <w:sz w:val="20"/>
          <w:szCs w:val="20"/>
        </w:rPr>
      </w:pPr>
      <w:bookmarkStart w:id="287" w:name="_DV_M399"/>
      <w:bookmarkEnd w:id="287"/>
      <w:r w:rsidRPr="00594869">
        <w:rPr>
          <w:rFonts w:ascii="Verdana" w:hAnsi="Verdana" w:cs="Arial"/>
          <w:b/>
          <w:smallCaps/>
          <w:sz w:val="20"/>
          <w:szCs w:val="20"/>
        </w:rPr>
        <w:t>Obrigações da Emissora</w:t>
      </w:r>
    </w:p>
    <w:p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rsidR="00DD7569" w:rsidRPr="00594869" w:rsidRDefault="00DD7569" w:rsidP="00EE3FD7">
      <w:pPr>
        <w:pStyle w:val="PargrafodaLista"/>
        <w:numPr>
          <w:ilvl w:val="1"/>
          <w:numId w:val="27"/>
        </w:numPr>
        <w:tabs>
          <w:tab w:val="left" w:pos="720"/>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Observadas as demais obrigações previstas nesta Escritura de Emissão, </w:t>
      </w:r>
      <w:r w:rsidRPr="00594869">
        <w:rPr>
          <w:rStyle w:val="DeltaViewInsertion"/>
          <w:rFonts w:ascii="Verdana" w:eastAsia="Arial Unicode MS" w:hAnsi="Verdana" w:cs="Arial"/>
          <w:color w:val="auto"/>
          <w:sz w:val="20"/>
          <w:szCs w:val="20"/>
          <w:u w:val="none"/>
        </w:rPr>
        <w:t xml:space="preserve">enquanto o saldo devedor das Debêntures não for integralmente pago, </w:t>
      </w:r>
      <w:r w:rsidRPr="00594869">
        <w:rPr>
          <w:rFonts w:ascii="Verdana" w:eastAsia="Arial Unicode MS" w:hAnsi="Verdana" w:cs="Arial"/>
          <w:sz w:val="20"/>
          <w:szCs w:val="20"/>
        </w:rPr>
        <w:t xml:space="preserve">a Emissora obriga-se, ainda, a: </w:t>
      </w:r>
    </w:p>
    <w:p w:rsidR="00DD7569" w:rsidRPr="00594869" w:rsidRDefault="00DD7569" w:rsidP="001C5BD6">
      <w:pPr>
        <w:jc w:val="both"/>
        <w:rPr>
          <w:rFonts w:ascii="Verdana" w:eastAsia="Arial Unicode MS" w:hAnsi="Verdana" w:cs="Arial"/>
          <w:sz w:val="20"/>
          <w:szCs w:val="20"/>
        </w:rPr>
      </w:pPr>
    </w:p>
    <w:p w:rsidR="00DD7569" w:rsidRPr="00594869" w:rsidRDefault="00DD7569" w:rsidP="00DC2859">
      <w:pPr>
        <w:pStyle w:val="STDTextoDois-Quatro"/>
        <w:keepNext/>
        <w:numPr>
          <w:ilvl w:val="0"/>
          <w:numId w:val="6"/>
        </w:numPr>
        <w:tabs>
          <w:tab w:val="clear" w:pos="360"/>
          <w:tab w:val="num" w:pos="709"/>
        </w:tabs>
        <w:spacing w:before="0" w:line="240" w:lineRule="auto"/>
        <w:ind w:left="0" w:firstLine="0"/>
        <w:rPr>
          <w:rFonts w:ascii="Verdana" w:eastAsia="Arial Unicode MS" w:hAnsi="Verdana" w:cs="Arial"/>
          <w:szCs w:val="20"/>
        </w:rPr>
      </w:pPr>
      <w:bookmarkStart w:id="288" w:name="_DV_M400"/>
      <w:bookmarkEnd w:id="288"/>
      <w:r w:rsidRPr="00594869">
        <w:rPr>
          <w:rFonts w:ascii="Verdana" w:eastAsia="Arial Unicode MS" w:hAnsi="Verdana" w:cs="Arial"/>
          <w:szCs w:val="20"/>
        </w:rPr>
        <w:t>fornecer ao Agente Fiduciário:</w:t>
      </w:r>
    </w:p>
    <w:p w:rsidR="00DD7569" w:rsidRPr="00594869" w:rsidRDefault="00DD7569" w:rsidP="00DC2859">
      <w:pPr>
        <w:keepNext/>
        <w:jc w:val="both"/>
        <w:rPr>
          <w:rFonts w:ascii="Verdana" w:eastAsia="Arial Unicode MS" w:hAnsi="Verdana" w:cs="Arial"/>
          <w:sz w:val="20"/>
          <w:szCs w:val="20"/>
        </w:rPr>
      </w:pPr>
    </w:p>
    <w:p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89" w:name="_DV_M404"/>
      <w:bookmarkEnd w:id="289"/>
      <w:r w:rsidRPr="00594869">
        <w:rPr>
          <w:rFonts w:ascii="Verdana" w:eastAsia="Arial Unicode MS" w:hAnsi="Verdana" w:cs="Arial"/>
          <w:sz w:val="20"/>
          <w:szCs w:val="20"/>
        </w:rPr>
        <w:t>dentro de, no máximo, 90 (noventa) dias após o término de cada exercício social, ou 5 (cinco) Dias Úteis após a data de sua divulgação, o que ocorrer primeiro, (a)</w:t>
      </w:r>
      <w:r w:rsidR="00453914">
        <w:rPr>
          <w:rFonts w:ascii="Verdana" w:eastAsia="Arial Unicode MS" w:hAnsi="Verdana" w:cs="Arial"/>
          <w:sz w:val="20"/>
          <w:szCs w:val="20"/>
        </w:rPr>
        <w:t> </w:t>
      </w:r>
      <w:r w:rsidRPr="00594869">
        <w:rPr>
          <w:rFonts w:ascii="Verdana" w:eastAsia="Arial Unicode MS" w:hAnsi="Verdana" w:cs="Arial"/>
          <w:sz w:val="20"/>
          <w:szCs w:val="20"/>
        </w:rPr>
        <w:t>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w:t>
      </w:r>
      <w:r w:rsidR="00453914">
        <w:rPr>
          <w:rFonts w:ascii="Verdana" w:eastAsia="Arial Unicode MS" w:hAnsi="Verdana" w:cs="Arial"/>
          <w:sz w:val="20"/>
          <w:szCs w:val="20"/>
        </w:rPr>
        <w:t> </w:t>
      </w:r>
      <w:r w:rsidRPr="00594869">
        <w:rPr>
          <w:rFonts w:ascii="Verdana" w:eastAsia="Arial Unicode MS" w:hAnsi="Verdana" w:cs="Arial"/>
          <w:sz w:val="20"/>
          <w:szCs w:val="20"/>
        </w:rPr>
        <w:t>relatório específico e conclusivo de apuração do ICSD consolidado</w:t>
      </w:r>
      <w:r w:rsidR="001C3B98">
        <w:rPr>
          <w:rFonts w:ascii="Verdana" w:eastAsia="Arial Unicode MS" w:hAnsi="Verdana" w:cs="Arial"/>
          <w:sz w:val="20"/>
          <w:szCs w:val="20"/>
        </w:rPr>
        <w:t>,</w:t>
      </w:r>
      <w:r w:rsidRPr="00594869">
        <w:rPr>
          <w:rFonts w:ascii="Verdana" w:eastAsia="Arial Unicode MS" w:hAnsi="Verdana" w:cs="Arial"/>
          <w:sz w:val="20"/>
          <w:szCs w:val="20"/>
        </w:rPr>
        <w:t xml:space="preserve"> elaborado pelos auditores independentes contratados pela Emissora, acompanhado da memória de cálculo compreendendo todas as rubricas necessárias para a obtenção do ICSD, sob pena de impossibilidade de acompanhamento pelo Agente Fiduciário, podendo este solicitar à Emissora ou aos seus auditores independentes todos os eventuais esclarecimentos adicionais que se façam necessários; e (c)</w:t>
      </w:r>
      <w:r w:rsidR="00453914">
        <w:rPr>
          <w:rFonts w:ascii="Verdana" w:eastAsia="Arial Unicode MS" w:hAnsi="Verdana" w:cs="Arial"/>
          <w:sz w:val="20"/>
          <w:szCs w:val="20"/>
        </w:rPr>
        <w:t> </w:t>
      </w:r>
      <w:r w:rsidRPr="00594869">
        <w:rPr>
          <w:rFonts w:ascii="Verdana" w:eastAsia="Arial Unicode MS" w:hAnsi="Verdana" w:cs="Arial"/>
          <w:sz w:val="20"/>
          <w:szCs w:val="20"/>
        </w:rPr>
        <w:t>declaração, assinada pelo(s) diretor(es) da Emissora, na forma do seu estatuto social, atestando: (c.</w:t>
      </w:r>
      <w:r w:rsidR="00476145">
        <w:rPr>
          <w:rFonts w:ascii="Verdana" w:eastAsia="Arial Unicode MS" w:hAnsi="Verdana" w:cs="Arial"/>
          <w:sz w:val="20"/>
          <w:szCs w:val="20"/>
        </w:rPr>
        <w:t>1</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não ocorrência de qualquer Evento de Inadimplemento e inexistência de descumprimento de obrigações perante os Debenturistas</w:t>
      </w:r>
      <w:r w:rsidR="00732FFD">
        <w:rPr>
          <w:rFonts w:ascii="Verdana" w:eastAsia="Arial Unicode MS" w:hAnsi="Verdana" w:cs="Arial"/>
          <w:sz w:val="20"/>
          <w:szCs w:val="20"/>
        </w:rPr>
        <w:t>;</w:t>
      </w:r>
      <w:r w:rsidRPr="00594869">
        <w:rPr>
          <w:rFonts w:ascii="Verdana" w:eastAsia="Arial Unicode MS" w:hAnsi="Verdana" w:cs="Arial"/>
          <w:sz w:val="20"/>
          <w:szCs w:val="20"/>
        </w:rPr>
        <w:t>(c.</w:t>
      </w:r>
      <w:r w:rsidR="009B3A87">
        <w:rPr>
          <w:rFonts w:ascii="Verdana" w:eastAsia="Arial Unicode MS" w:hAnsi="Verdana" w:cs="Arial"/>
          <w:sz w:val="20"/>
          <w:szCs w:val="20"/>
        </w:rPr>
        <w:t>2</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que os bens e ativos da Emissora foram mantidos devidamente assegurados</w:t>
      </w:r>
      <w:r w:rsidR="00732FFD">
        <w:rPr>
          <w:rFonts w:ascii="Verdana" w:eastAsia="Arial Unicode MS" w:hAnsi="Verdana" w:cs="Arial"/>
          <w:sz w:val="20"/>
          <w:szCs w:val="20"/>
        </w:rPr>
        <w:t xml:space="preserve"> e (c.3)</w:t>
      </w:r>
      <w:r w:rsidR="00EF57D8">
        <w:rPr>
          <w:rFonts w:ascii="Verdana" w:eastAsia="Arial Unicode MS" w:hAnsi="Verdana" w:cs="Arial"/>
          <w:sz w:val="20"/>
          <w:szCs w:val="20"/>
        </w:rPr>
        <w:t> </w:t>
      </w:r>
      <w:r w:rsidR="00B012F6">
        <w:rPr>
          <w:rFonts w:ascii="Verdana" w:eastAsia="Arial Unicode MS" w:hAnsi="Verdana" w:cs="Arial"/>
          <w:sz w:val="20"/>
          <w:szCs w:val="20"/>
        </w:rPr>
        <w:t xml:space="preserve">que todos </w:t>
      </w:r>
      <w:proofErr w:type="spellStart"/>
      <w:r w:rsidR="00453914">
        <w:rPr>
          <w:rFonts w:ascii="Verdana" w:eastAsia="Arial Unicode MS" w:hAnsi="Verdana" w:cs="Arial"/>
          <w:sz w:val="20"/>
          <w:szCs w:val="20"/>
        </w:rPr>
        <w:t>CCVEs</w:t>
      </w:r>
      <w:proofErr w:type="spellEnd"/>
      <w:r w:rsidR="00453914">
        <w:rPr>
          <w:rFonts w:ascii="Verdana" w:eastAsia="Arial Unicode MS" w:hAnsi="Verdana" w:cs="Arial"/>
          <w:sz w:val="20"/>
          <w:szCs w:val="20"/>
        </w:rPr>
        <w:t xml:space="preserve"> </w:t>
      </w:r>
      <w:r w:rsidR="00B012F6">
        <w:rPr>
          <w:rFonts w:ascii="Verdana" w:eastAsia="Arial Unicode MS" w:hAnsi="Verdana" w:cs="Arial"/>
          <w:sz w:val="20"/>
          <w:szCs w:val="20"/>
        </w:rPr>
        <w:t>permanecem vigentes, ou, se rescindidos, quanto à verificação, ou não de impacto adverso relevante; (c.4)</w:t>
      </w:r>
      <w:r w:rsidR="00EF57D8">
        <w:rPr>
          <w:rFonts w:ascii="Verdana" w:eastAsia="Arial Unicode MS" w:hAnsi="Verdana" w:cs="Arial"/>
          <w:sz w:val="20"/>
          <w:szCs w:val="20"/>
        </w:rPr>
        <w:t> </w:t>
      </w:r>
      <w:r w:rsidR="00913FA8">
        <w:rPr>
          <w:rFonts w:ascii="Verdana" w:eastAsia="Arial Unicode MS" w:hAnsi="Verdana" w:cs="Arial"/>
          <w:sz w:val="20"/>
          <w:szCs w:val="20"/>
        </w:rPr>
        <w:t xml:space="preserve">que a Repactuação do Risco Hidrológico permanece válida e eficaz, ou a manutenção da energia equivalente a 9,5% </w:t>
      </w:r>
      <w:r w:rsidR="00EF57D8">
        <w:rPr>
          <w:rFonts w:ascii="Verdana" w:eastAsia="Arial Unicode MS" w:hAnsi="Verdana" w:cs="Arial"/>
          <w:sz w:val="20"/>
          <w:szCs w:val="20"/>
        </w:rPr>
        <w:t xml:space="preserve">(nove inteiros e cinco décimos por cento) </w:t>
      </w:r>
      <w:r w:rsidR="00913FA8">
        <w:rPr>
          <w:rFonts w:ascii="Verdana" w:eastAsia="Arial Unicode MS" w:hAnsi="Verdana" w:cs="Arial"/>
          <w:sz w:val="20"/>
          <w:szCs w:val="20"/>
        </w:rPr>
        <w:t>da Garantia Física vigente do Projeto, descontratada</w:t>
      </w:r>
      <w:r w:rsidR="00EF57D8">
        <w:rPr>
          <w:rFonts w:ascii="Verdana" w:eastAsia="Arial Unicode MS" w:hAnsi="Verdana" w:cs="Arial"/>
          <w:sz w:val="20"/>
          <w:szCs w:val="20"/>
        </w:rPr>
        <w:t>;</w:t>
      </w:r>
    </w:p>
    <w:p w:rsidR="00DD7569" w:rsidRPr="00594869" w:rsidRDefault="00DD7569" w:rsidP="0031735D">
      <w:pPr>
        <w:jc w:val="both"/>
        <w:rPr>
          <w:rFonts w:ascii="Verdana" w:eastAsia="Arial Unicode MS" w:hAnsi="Verdana" w:cs="Arial"/>
          <w:sz w:val="20"/>
          <w:szCs w:val="20"/>
        </w:rPr>
      </w:pPr>
    </w:p>
    <w:p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90" w:name="_DV_M405"/>
      <w:bookmarkStart w:id="291" w:name="_DV_M407"/>
      <w:bookmarkStart w:id="292" w:name="_DV_M408"/>
      <w:bookmarkEnd w:id="290"/>
      <w:bookmarkEnd w:id="291"/>
      <w:bookmarkEnd w:id="292"/>
      <w:r w:rsidRPr="00594869">
        <w:rPr>
          <w:rFonts w:ascii="Verdana" w:eastAsia="Arial Unicode MS" w:hAnsi="Verdana" w:cs="Arial"/>
          <w:sz w:val="20"/>
          <w:szCs w:val="20"/>
        </w:rPr>
        <w:t>qualquer informação que venha a ser solicitada pelo Agente Fiduciário</w:t>
      </w:r>
      <w:r w:rsidR="00142F29">
        <w:rPr>
          <w:rFonts w:ascii="Verdana" w:eastAsia="Arial Unicode MS" w:hAnsi="Verdana" w:cs="Arial"/>
          <w:sz w:val="20"/>
          <w:szCs w:val="20"/>
        </w:rPr>
        <w:t>, comprometendo-se a Emissora a entregar a referida informação solicitada em no máximo 10 (dez) Dias Úteis contados a partir da respectiva solicitação, podendo este prazo ser prorrogado mediante requerimento justificado da Emissora</w:t>
      </w:r>
      <w:r w:rsidRPr="00594869">
        <w:rPr>
          <w:rFonts w:ascii="Verdana" w:eastAsia="Arial Unicode MS" w:hAnsi="Verdana" w:cs="Arial"/>
          <w:sz w:val="20"/>
          <w:szCs w:val="20"/>
        </w:rPr>
        <w:t xml:space="preserve">; </w:t>
      </w:r>
      <w:r w:rsidR="001F34B3">
        <w:rPr>
          <w:rFonts w:ascii="Verdana" w:eastAsia="Arial Unicode MS" w:hAnsi="Verdana" w:cs="Arial"/>
          <w:sz w:val="20"/>
          <w:szCs w:val="20"/>
        </w:rPr>
        <w:t>e</w:t>
      </w:r>
    </w:p>
    <w:p w:rsidR="00DD7569" w:rsidRPr="00594869" w:rsidRDefault="00DD7569">
      <w:pPr>
        <w:jc w:val="both"/>
        <w:rPr>
          <w:rFonts w:ascii="Verdana" w:eastAsia="Arial Unicode MS" w:hAnsi="Verdana" w:cs="Arial"/>
          <w:sz w:val="20"/>
          <w:szCs w:val="20"/>
        </w:rPr>
      </w:pPr>
    </w:p>
    <w:p w:rsidR="00DD7569" w:rsidRPr="00594869" w:rsidRDefault="00DD7569" w:rsidP="00A901B7">
      <w:pPr>
        <w:numPr>
          <w:ilvl w:val="0"/>
          <w:numId w:val="12"/>
        </w:numPr>
        <w:ind w:left="709"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os dados </w:t>
      </w:r>
      <w:r w:rsidR="009855A2" w:rsidRPr="00594869">
        <w:rPr>
          <w:rFonts w:ascii="Verdana" w:eastAsia="Arial Unicode MS" w:hAnsi="Verdana" w:cs="Arial"/>
          <w:sz w:val="20"/>
          <w:szCs w:val="20"/>
        </w:rPr>
        <w:t>de composição da cadeia societária inseridos no sistema PARACEMP da ANEEL</w:t>
      </w:r>
      <w:r w:rsidRPr="00594869">
        <w:rPr>
          <w:rFonts w:ascii="Verdana" w:eastAsia="Arial Unicode MS" w:hAnsi="Verdana" w:cs="Arial"/>
          <w:sz w:val="20"/>
          <w:szCs w:val="20"/>
        </w:rPr>
        <w:t>, no encerramento de cada exercício social, e prestar todas as informações, que venham a ser solicitadas pelo Agente Fiduciário para a realização do relatório citado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iv</w:t>
      </w:r>
      <w:proofErr w:type="spellEnd"/>
      <w:r w:rsidRPr="00594869">
        <w:rPr>
          <w:rFonts w:ascii="Verdana" w:eastAsia="Arial Unicode MS" w:hAnsi="Verdana" w:cs="Arial"/>
          <w:sz w:val="20"/>
          <w:szCs w:val="20"/>
        </w:rPr>
        <w:t>) da Cláusula 7.3 abaixo, no prazo de até 30 (trinta) dias corridos antes do encerramento do prazo previsto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v</w:t>
      </w:r>
      <w:proofErr w:type="spellEnd"/>
      <w:r w:rsidRPr="00594869">
        <w:rPr>
          <w:rFonts w:ascii="Verdana" w:eastAsia="Arial Unicode MS" w:hAnsi="Verdana" w:cs="Arial"/>
          <w:sz w:val="20"/>
          <w:szCs w:val="20"/>
        </w:rPr>
        <w:t>) da Cláusula 7.3 abaixo.</w:t>
      </w:r>
    </w:p>
    <w:p w:rsidR="00DD7569" w:rsidRPr="00594869" w:rsidRDefault="00DD7569">
      <w:pPr>
        <w:jc w:val="both"/>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5</w:t>
      </w:r>
      <w:r w:rsidR="00986ED6" w:rsidRPr="00594869">
        <w:rPr>
          <w:rFonts w:ascii="Verdana" w:eastAsia="Arial Unicode MS" w:hAnsi="Verdana" w:cs="Arial"/>
          <w:szCs w:val="20"/>
        </w:rPr>
        <w:t xml:space="preserve"> (</w:t>
      </w:r>
      <w:r w:rsidR="009855A2" w:rsidRPr="00594869">
        <w:rPr>
          <w:rFonts w:ascii="Verdana" w:eastAsia="Arial Unicode MS" w:hAnsi="Verdana" w:cs="Arial"/>
          <w:szCs w:val="20"/>
        </w:rPr>
        <w:t>cinco</w:t>
      </w:r>
      <w:r w:rsidRPr="00594869">
        <w:rPr>
          <w:rFonts w:ascii="Verdana" w:eastAsia="Arial Unicode MS" w:hAnsi="Verdana" w:cs="Arial"/>
          <w:szCs w:val="20"/>
        </w:rPr>
        <w:t>) Dias Úteis contados da data de sua ocorrência, sobre qualquer alteração nas condições financeiras, econômicas, comerciais, operacionais, regulatórias ou societárias ou nos negócios da Emissora, bem como quaisquer eventos ou situações, inclusive ações judiciais ou procedimentos administrativos que</w:t>
      </w:r>
      <w:r w:rsidR="00142F29">
        <w:rPr>
          <w:rFonts w:ascii="Verdana" w:eastAsia="Arial Unicode MS" w:hAnsi="Verdana" w:cs="Arial"/>
          <w:szCs w:val="20"/>
        </w:rPr>
        <w:t>, em qualquer dos casos acima previstos</w:t>
      </w:r>
      <w:r w:rsidRPr="00594869">
        <w:rPr>
          <w:rFonts w:ascii="Verdana" w:eastAsia="Arial Unicode MS" w:hAnsi="Verdana" w:cs="Arial"/>
          <w:szCs w:val="20"/>
        </w:rPr>
        <w:t xml:space="preserve">: (i) possam </w:t>
      </w:r>
      <w:r w:rsidR="0049441B">
        <w:rPr>
          <w:rFonts w:ascii="Verdana" w:eastAsia="Arial Unicode MS" w:hAnsi="Verdana" w:cs="Arial"/>
          <w:szCs w:val="20"/>
        </w:rPr>
        <w:t>causar um Efeito Adverso Relevante</w:t>
      </w:r>
      <w:r w:rsidRPr="00594869">
        <w:rPr>
          <w:rFonts w:ascii="Verdana" w:eastAsia="Arial Unicode MS" w:hAnsi="Verdana" w:cs="Arial"/>
          <w:szCs w:val="20"/>
        </w:rPr>
        <w:t>; ou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faça com que as demonstrações financeiras ou informações financeiras trimestrais da Emissora não mais reflitam a real condição financeira da Emissora; </w:t>
      </w:r>
    </w:p>
    <w:p w:rsidR="00DD7569" w:rsidRPr="00594869" w:rsidRDefault="00DD7569">
      <w:pPr>
        <w:pStyle w:val="STDTextoDois-Quatro"/>
        <w:spacing w:before="0" w:line="240" w:lineRule="auto"/>
        <w:ind w:left="0"/>
        <w:rPr>
          <w:rFonts w:ascii="Verdana" w:eastAsia="Arial Unicode MS" w:hAnsi="Verdana" w:cs="Arial"/>
          <w:szCs w:val="20"/>
        </w:rPr>
      </w:pPr>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lastRenderedPageBreak/>
        <w:t xml:space="preserve">informar ao Agente Fiduciário, em até </w:t>
      </w:r>
      <w:r w:rsidR="009855A2" w:rsidRPr="00594869">
        <w:rPr>
          <w:rFonts w:ascii="Verdana" w:eastAsia="Arial Unicode MS" w:hAnsi="Verdana" w:cs="Arial"/>
          <w:szCs w:val="20"/>
        </w:rPr>
        <w:t xml:space="preserve">5 (cinco) </w:t>
      </w:r>
      <w:r w:rsidRPr="00594869">
        <w:rPr>
          <w:rFonts w:ascii="Verdana" w:eastAsia="Arial Unicode MS" w:hAnsi="Verdana" w:cs="Arial"/>
          <w:szCs w:val="20"/>
        </w:rPr>
        <w:t xml:space="preserve">Dias Úteis contados do respectivo recebimento, sobre quaisquer </w:t>
      </w:r>
      <w:r w:rsidR="00477B78" w:rsidRPr="00594869">
        <w:rPr>
          <w:rFonts w:ascii="Verdana" w:eastAsia="Arial Unicode MS" w:hAnsi="Verdana" w:cs="Arial"/>
          <w:szCs w:val="20"/>
        </w:rPr>
        <w:t xml:space="preserve">notificações ou </w:t>
      </w:r>
      <w:r w:rsidRPr="00594869">
        <w:rPr>
          <w:rFonts w:ascii="Verdana" w:eastAsia="Arial Unicode MS" w:hAnsi="Verdana" w:cs="Arial"/>
          <w:szCs w:val="20"/>
        </w:rPr>
        <w:t xml:space="preserve">autuações pelos órgãos governamentais, de caráter fiscal, ambiental, trabalhista relativa à saúde e segurança ocupacional, regulatório, ou de defesa da concorrência, entre outros, em relação à Emissora, impondo sanções ou penalidades; </w:t>
      </w:r>
    </w:p>
    <w:p w:rsidR="00DD7569" w:rsidRPr="00594869" w:rsidRDefault="00DD7569">
      <w:pPr>
        <w:pStyle w:val="PargrafodaLista"/>
        <w:ind w:left="0"/>
        <w:rPr>
          <w:rFonts w:ascii="Verdana" w:eastAsia="Arial Unicode MS" w:hAnsi="Verdana" w:cs="Arial"/>
          <w:sz w:val="20"/>
          <w:szCs w:val="20"/>
        </w:rPr>
      </w:pPr>
    </w:p>
    <w:p w:rsidR="00DD7569" w:rsidRDefault="00DD7569" w:rsidP="00C5313B">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3418F6">
        <w:rPr>
          <w:rFonts w:ascii="Verdana" w:eastAsia="Arial Unicode MS" w:hAnsi="Verdana" w:cs="Arial"/>
          <w:szCs w:val="20"/>
        </w:rPr>
        <w:t xml:space="preserve">informar ao Agente Fiduciário, em até </w:t>
      </w:r>
      <w:r w:rsidR="009855A2" w:rsidRPr="003418F6">
        <w:rPr>
          <w:rFonts w:ascii="Verdana" w:eastAsia="Arial Unicode MS" w:hAnsi="Verdana" w:cs="Arial"/>
          <w:szCs w:val="20"/>
        </w:rPr>
        <w:t xml:space="preserve">5 (cinco) </w:t>
      </w:r>
      <w:r w:rsidRPr="003418F6">
        <w:rPr>
          <w:rFonts w:ascii="Verdana" w:eastAsia="Arial Unicode MS" w:hAnsi="Verdana" w:cs="Arial"/>
          <w:szCs w:val="20"/>
        </w:rPr>
        <w:t xml:space="preserve">Dias Úteis contados da ciência, sobre, no âmbito do Projeto: (i) </w:t>
      </w:r>
      <w:r w:rsidRPr="003418F6">
        <w:rPr>
          <w:rFonts w:ascii="Verdana" w:eastAsia="Arial Unicode MS" w:hAnsi="Verdana" w:cs="Tahoma"/>
          <w:szCs w:val="20"/>
        </w:rPr>
        <w:t>descumprimento da Legislação Socioambiental; (</w:t>
      </w:r>
      <w:proofErr w:type="spellStart"/>
      <w:r w:rsidRPr="003418F6">
        <w:rPr>
          <w:rFonts w:ascii="Verdana" w:eastAsia="Arial Unicode MS" w:hAnsi="Verdana" w:cs="Tahoma"/>
          <w:szCs w:val="20"/>
        </w:rPr>
        <w:t>ii</w:t>
      </w:r>
      <w:proofErr w:type="spellEnd"/>
      <w:r w:rsidRPr="003418F6">
        <w:rPr>
          <w:rFonts w:ascii="Verdana" w:eastAsia="Arial Unicode MS" w:hAnsi="Verdana" w:cs="Tahoma"/>
          <w:szCs w:val="20"/>
        </w:rPr>
        <w:t xml:space="preserve">) </w:t>
      </w:r>
      <w:r w:rsidRPr="003418F6">
        <w:rPr>
          <w:rFonts w:ascii="Verdana" w:eastAsia="Arial Unicode MS" w:hAnsi="Verdana" w:cs="Arial"/>
          <w:szCs w:val="20"/>
        </w:rPr>
        <w:t>a ocorrência de dano ambiental; (</w:t>
      </w:r>
      <w:proofErr w:type="spellStart"/>
      <w:r w:rsidRPr="003418F6">
        <w:rPr>
          <w:rFonts w:ascii="Verdana" w:eastAsia="Arial Unicode MS" w:hAnsi="Verdana" w:cs="Arial"/>
          <w:szCs w:val="20"/>
        </w:rPr>
        <w:t>iii</w:t>
      </w:r>
      <w:proofErr w:type="spellEnd"/>
      <w:r w:rsidRPr="003418F6">
        <w:rPr>
          <w:rFonts w:ascii="Verdana" w:eastAsia="Arial Unicode MS" w:hAnsi="Verdana" w:cs="Arial"/>
          <w:szCs w:val="20"/>
        </w:rPr>
        <w:t>) a instauração e/ou existência e/ou decisão proferida em processo administrativo ou judicial de natureza socioambiental, e (</w:t>
      </w:r>
      <w:proofErr w:type="spellStart"/>
      <w:r w:rsidRPr="003418F6">
        <w:rPr>
          <w:rFonts w:ascii="Verdana" w:eastAsia="Arial Unicode MS" w:hAnsi="Verdana" w:cs="Arial"/>
          <w:szCs w:val="20"/>
        </w:rPr>
        <w:t>iv</w:t>
      </w:r>
      <w:proofErr w:type="spellEnd"/>
      <w:r w:rsidRPr="003418F6">
        <w:rPr>
          <w:rFonts w:ascii="Verdana" w:eastAsia="Arial Unicode MS" w:hAnsi="Verdana" w:cs="Arial"/>
          <w:szCs w:val="20"/>
        </w:rPr>
        <w:t xml:space="preserve">) a ocorrência </w:t>
      </w:r>
      <w:r w:rsidR="006A063B" w:rsidRPr="003418F6">
        <w:rPr>
          <w:rFonts w:ascii="Verdana" w:eastAsia="Arial Unicode MS" w:hAnsi="Verdana" w:cs="Arial"/>
          <w:szCs w:val="20"/>
        </w:rPr>
        <w:t xml:space="preserve">de qualquer fato </w:t>
      </w:r>
      <w:r w:rsidRPr="003418F6">
        <w:rPr>
          <w:rFonts w:ascii="Verdana" w:eastAsia="Arial Unicode MS" w:hAnsi="Verdana" w:cs="Arial"/>
          <w:szCs w:val="20"/>
        </w:rPr>
        <w:t>que importe em modificação do Projeto, indicando as providências que julgue devam ser adotadas;</w:t>
      </w:r>
    </w:p>
    <w:p w:rsidR="003418F6" w:rsidRPr="003418F6" w:rsidRDefault="003418F6" w:rsidP="003418F6">
      <w:pPr>
        <w:pStyle w:val="STDTextoDois-Quatro"/>
        <w:spacing w:before="0" w:line="240" w:lineRule="auto"/>
        <w:ind w:left="0"/>
        <w:rPr>
          <w:rFonts w:ascii="Verdana" w:eastAsia="Arial Unicode MS" w:hAnsi="Verdana" w:cs="Arial"/>
          <w:szCs w:val="20"/>
        </w:rPr>
      </w:pPr>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b/>
          <w:szCs w:val="20"/>
        </w:rPr>
      </w:pPr>
      <w:r w:rsidRPr="00594869">
        <w:rPr>
          <w:rFonts w:ascii="Verdana" w:eastAsia="Arial Unicode MS" w:hAnsi="Verdana" w:cs="Arial"/>
          <w:szCs w:val="20"/>
        </w:rPr>
        <w:t>em até: (i) 20 (vinte) Dias Úteis contados da respectiva solicitação, informar ao Agente Fiduciário sobre impactos socioambientais do Projeto e às</w:t>
      </w:r>
      <w:r w:rsidR="0081342B">
        <w:rPr>
          <w:rFonts w:ascii="Verdana" w:eastAsia="Arial Unicode MS" w:hAnsi="Verdana" w:cs="Arial"/>
          <w:szCs w:val="20"/>
        </w:rPr>
        <w:t xml:space="preserve"> </w:t>
      </w:r>
      <w:r w:rsidRPr="00594869">
        <w:rPr>
          <w:rFonts w:ascii="Verdana" w:eastAsia="Arial Unicode MS" w:hAnsi="Verdana" w:cs="Arial"/>
          <w:szCs w:val="20"/>
        </w:rPr>
        <w:t>formas de prevenção e contenção desses impactos; e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30 (trinta) Dias Úteis contados da respectiva solicitação, disponibilizar ao Agente Fiduciário cópia de estudos, laudos, relatórios, autorizações, licenças, alvarás, outorgas e suas renovações, suspensões, cancelamentos ou revogações relacionadas ao Projeto; </w:t>
      </w:r>
    </w:p>
    <w:p w:rsidR="00DD7569" w:rsidRPr="00594869" w:rsidRDefault="00DD7569">
      <w:pPr>
        <w:jc w:val="both"/>
        <w:rPr>
          <w:rFonts w:ascii="Verdana" w:eastAsia="Arial Unicode MS" w:hAnsi="Verdana" w:cs="Arial"/>
          <w:sz w:val="20"/>
          <w:szCs w:val="20"/>
        </w:rPr>
      </w:pPr>
      <w:bookmarkStart w:id="293" w:name="_DV_M402"/>
      <w:bookmarkStart w:id="294" w:name="_DV_M403"/>
      <w:bookmarkStart w:id="295" w:name="_DV_M409"/>
      <w:bookmarkStart w:id="296" w:name="_DV_M410"/>
      <w:bookmarkStart w:id="297" w:name="_DV_M411"/>
      <w:bookmarkStart w:id="298" w:name="_DV_M413"/>
      <w:bookmarkStart w:id="299" w:name="_DV_M414"/>
      <w:bookmarkStart w:id="300" w:name="_DV_M418"/>
      <w:bookmarkStart w:id="301" w:name="_DV_M419"/>
      <w:bookmarkEnd w:id="293"/>
      <w:bookmarkEnd w:id="294"/>
      <w:bookmarkEnd w:id="295"/>
      <w:bookmarkEnd w:id="296"/>
      <w:bookmarkEnd w:id="297"/>
      <w:bookmarkEnd w:id="298"/>
      <w:bookmarkEnd w:id="299"/>
      <w:bookmarkEnd w:id="300"/>
      <w:bookmarkEnd w:id="301"/>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02" w:name="_DV_M420"/>
      <w:bookmarkStart w:id="303" w:name="_Ref367288459"/>
      <w:bookmarkEnd w:id="302"/>
      <w:r w:rsidRPr="00594869">
        <w:rPr>
          <w:rFonts w:ascii="Verdana" w:eastAsia="Arial Unicode MS" w:hAnsi="Verdana" w:cs="Arial"/>
          <w:szCs w:val="20"/>
        </w:rPr>
        <w:t xml:space="preserve">manter, sob a sua guarda, por 5 (cinco) anos, ou por prazo maior se solicitado pela CVM, todos os documentos e informações relacionados à Oferta Restrita, </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submeter suas demonstrações financeiras a auditoria, por auditor registrado na CVM;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divulgar suas demonstrações financeiras, acompanhadas de notas explicativas e parecer dos auditores independentes, em sua página na rede mundial de computadores, dentro de 3 (três) meses contados do encerramento do exercício social;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manter os documentos mencionados no item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acima em sua página na rede mundial de computadores, por um prazo de 3 (três) anos; (v) observar as disposições da Instrução da CVM nº 358, de 03 de janeiro de 2002, conforme alterada (“</w:t>
      </w:r>
      <w:r w:rsidRPr="00594869">
        <w:rPr>
          <w:rFonts w:ascii="Verdana" w:eastAsia="Arial Unicode MS" w:hAnsi="Verdana" w:cs="Arial"/>
          <w:szCs w:val="20"/>
          <w:u w:val="single"/>
        </w:rPr>
        <w:t>Instrução CVM 358</w:t>
      </w:r>
      <w:r w:rsidRPr="00594869">
        <w:rPr>
          <w:rFonts w:ascii="Verdana" w:eastAsia="Arial Unicode MS" w:hAnsi="Verdana" w:cs="Arial"/>
          <w:szCs w:val="20"/>
        </w:rPr>
        <w:t>”), no tocante ao dever de sigilo e vedações à negociação; (vi) divulgar em sua página na rede mundial de computadores a ocorrência de fato relevante, conforme definido pelo artigo 2º da Instrução CVM 358, comunicando em até 1 (um) Dia Útil ao Agente Fiduciário; e (</w:t>
      </w:r>
      <w:proofErr w:type="spellStart"/>
      <w:r w:rsidRPr="00594869">
        <w:rPr>
          <w:rFonts w:ascii="Verdana" w:eastAsia="Arial Unicode MS" w:hAnsi="Verdana" w:cs="Arial"/>
          <w:szCs w:val="20"/>
        </w:rPr>
        <w:t>vii</w:t>
      </w:r>
      <w:proofErr w:type="spellEnd"/>
      <w:r w:rsidRPr="00594869">
        <w:rPr>
          <w:rFonts w:ascii="Verdana" w:eastAsia="Arial Unicode MS" w:hAnsi="Verdana" w:cs="Arial"/>
          <w:szCs w:val="20"/>
        </w:rPr>
        <w:t>) fornecer as informações solicitadas pela CVM;</w:t>
      </w:r>
      <w:bookmarkEnd w:id="303"/>
    </w:p>
    <w:p w:rsidR="00DD7569" w:rsidRPr="00594869" w:rsidRDefault="00DD7569">
      <w:pPr>
        <w:pStyle w:val="STDTextoDois-Quatro"/>
        <w:spacing w:before="0" w:line="240" w:lineRule="auto"/>
        <w:ind w:left="0"/>
        <w:rPr>
          <w:rFonts w:ascii="Verdana" w:eastAsia="Arial Unicode MS" w:hAnsi="Verdana" w:cs="Arial"/>
          <w:szCs w:val="20"/>
        </w:rPr>
      </w:pPr>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fornecer à </w:t>
      </w:r>
      <w:r w:rsidR="00CB2E32" w:rsidRPr="00594869">
        <w:rPr>
          <w:rFonts w:ascii="Verdana" w:hAnsi="Verdana" w:cs="Arial"/>
          <w:szCs w:val="20"/>
        </w:rPr>
        <w:t>B3</w:t>
      </w:r>
      <w:r w:rsidRPr="00594869">
        <w:rPr>
          <w:rFonts w:ascii="Verdana" w:eastAsia="Arial Unicode MS" w:hAnsi="Verdana" w:cs="Arial"/>
          <w:szCs w:val="20"/>
        </w:rPr>
        <w:t xml:space="preserve"> as informações divulgadas na rede mundial de computadores previst</w:t>
      </w:r>
      <w:r w:rsidR="00FA1155" w:rsidRPr="00594869">
        <w:rPr>
          <w:rFonts w:ascii="Verdana" w:eastAsia="Arial Unicode MS" w:hAnsi="Verdana" w:cs="Arial"/>
          <w:szCs w:val="20"/>
        </w:rPr>
        <w:t>as no subitem (</w:t>
      </w:r>
      <w:proofErr w:type="spellStart"/>
      <w:r w:rsidR="00FA1155" w:rsidRPr="00594869">
        <w:rPr>
          <w:rFonts w:ascii="Verdana" w:eastAsia="Arial Unicode MS" w:hAnsi="Verdana" w:cs="Arial"/>
          <w:szCs w:val="20"/>
        </w:rPr>
        <w:t>iii</w:t>
      </w:r>
      <w:proofErr w:type="spellEnd"/>
      <w:r w:rsidR="00FA1155" w:rsidRPr="00594869">
        <w:rPr>
          <w:rFonts w:ascii="Verdana" w:eastAsia="Arial Unicode MS" w:hAnsi="Verdana" w:cs="Arial"/>
          <w:szCs w:val="20"/>
        </w:rPr>
        <w:t>) da alínea (g</w:t>
      </w:r>
      <w:r w:rsidRPr="00594869">
        <w:rPr>
          <w:rFonts w:ascii="Verdana" w:eastAsia="Arial Unicode MS" w:hAnsi="Verdana" w:cs="Arial"/>
          <w:szCs w:val="20"/>
        </w:rPr>
        <w:t xml:space="preserve">) acima e atender integralmente às demais obrigações previstas no Comunicado CETIP nº 028, de 02 de abril de 2009, bem como </w:t>
      </w:r>
      <w:proofErr w:type="spellStart"/>
      <w:r w:rsidRPr="00594869">
        <w:rPr>
          <w:rFonts w:ascii="Verdana" w:eastAsia="Arial Unicode MS" w:hAnsi="Verdana" w:cs="Arial"/>
          <w:szCs w:val="20"/>
        </w:rPr>
        <w:t>fornecer</w:t>
      </w:r>
      <w:proofErr w:type="spellEnd"/>
      <w:r w:rsidRPr="00594869">
        <w:rPr>
          <w:rFonts w:ascii="Verdana" w:eastAsia="Arial Unicode MS" w:hAnsi="Verdana" w:cs="Arial"/>
          <w:szCs w:val="20"/>
        </w:rPr>
        <w:t xml:space="preserve"> as demais informações solicitadas por tal entidade;</w:t>
      </w:r>
    </w:p>
    <w:p w:rsidR="00DD7569" w:rsidRPr="00594869" w:rsidRDefault="00DD7569">
      <w:pPr>
        <w:jc w:val="both"/>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04" w:name="_DV_M421"/>
      <w:bookmarkStart w:id="305" w:name="_DV_M423"/>
      <w:bookmarkStart w:id="306" w:name="_DV_M424"/>
      <w:bookmarkStart w:id="307" w:name="_DV_M425"/>
      <w:bookmarkEnd w:id="304"/>
      <w:bookmarkEnd w:id="305"/>
      <w:bookmarkEnd w:id="306"/>
      <w:bookmarkEnd w:id="307"/>
      <w:r w:rsidRPr="00594869">
        <w:rPr>
          <w:rFonts w:ascii="Verdana" w:eastAsia="Arial Unicode MS" w:hAnsi="Verdana" w:cs="Arial"/>
          <w:szCs w:val="20"/>
        </w:rPr>
        <w:t xml:space="preserve">efetuar pontualmente o pagamento dos serviços relacionados ao depósito das Debêntures para negociação e custódia eletrônica na </w:t>
      </w:r>
      <w:r w:rsidR="00CB2E32" w:rsidRPr="00594869">
        <w:rPr>
          <w:rFonts w:ascii="Verdana" w:hAnsi="Verdana" w:cs="Arial"/>
          <w:szCs w:val="20"/>
        </w:rPr>
        <w:t>B3</w:t>
      </w:r>
      <w:r w:rsidRPr="00594869">
        <w:rPr>
          <w:rFonts w:ascii="Verdana" w:eastAsia="Arial Unicode MS" w:hAnsi="Verdana" w:cs="Arial"/>
          <w:szCs w:val="20"/>
        </w:rPr>
        <w:t>;</w:t>
      </w:r>
    </w:p>
    <w:p w:rsidR="00DD7569" w:rsidRPr="00594869" w:rsidRDefault="00DD7569">
      <w:pPr>
        <w:jc w:val="both"/>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08" w:name="_DV_M426"/>
      <w:bookmarkEnd w:id="308"/>
      <w:r w:rsidRPr="00594869">
        <w:rPr>
          <w:rFonts w:ascii="Verdana" w:eastAsia="Arial Unicode MS" w:hAnsi="Verdana" w:cs="Arial"/>
          <w:szCs w:val="20"/>
        </w:rPr>
        <w:t>contratar e manter contratados, às suas expensas, durante todo o prazo de vigência das Debêntures, os prestadores de serviços inerentes às obrigações previstas nesta Escritura de Emissão, incluindo: (i)</w:t>
      </w:r>
      <w:r w:rsidR="00134303" w:rsidRPr="00594869">
        <w:rPr>
          <w:rFonts w:ascii="Verdana" w:eastAsia="Arial Unicode MS" w:hAnsi="Verdana" w:cs="Arial"/>
          <w:szCs w:val="20"/>
        </w:rPr>
        <w:t> </w:t>
      </w:r>
      <w:r w:rsidR="0030459B">
        <w:rPr>
          <w:rFonts w:ascii="Verdana" w:eastAsia="Arial Unicode MS" w:hAnsi="Verdana" w:cs="Arial"/>
          <w:szCs w:val="20"/>
        </w:rPr>
        <w:t>Agente</w:t>
      </w:r>
      <w:r w:rsidR="0081342B">
        <w:rPr>
          <w:rFonts w:ascii="Verdana" w:eastAsia="Arial Unicode MS" w:hAnsi="Verdana" w:cs="Arial"/>
          <w:szCs w:val="20"/>
        </w:rPr>
        <w:t xml:space="preserve"> </w:t>
      </w:r>
      <w:r w:rsidRPr="00594869">
        <w:rPr>
          <w:rFonts w:ascii="Verdana" w:eastAsia="Arial Unicode MS" w:hAnsi="Verdana" w:cs="Arial"/>
          <w:szCs w:val="20"/>
        </w:rPr>
        <w:t xml:space="preserve">Liquidante e </w:t>
      </w:r>
      <w:proofErr w:type="spellStart"/>
      <w:r w:rsidRPr="00594869">
        <w:rPr>
          <w:rFonts w:ascii="Verdana" w:eastAsia="Arial Unicode MS" w:hAnsi="Verdana" w:cs="Arial"/>
          <w:szCs w:val="20"/>
        </w:rPr>
        <w:t>Escriturador</w:t>
      </w:r>
      <w:proofErr w:type="spellEnd"/>
      <w:r w:rsidRPr="00594869">
        <w:rPr>
          <w:rFonts w:ascii="Verdana" w:eastAsia="Arial Unicode MS" w:hAnsi="Verdana" w:cs="Arial"/>
          <w:szCs w:val="20"/>
        </w:rPr>
        <w:t>;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Agente Fiduciário;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o ambiente de negociação das Debêntures no mercado secundário CETIP21; e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agência de classificação de risco (</w:t>
      </w:r>
      <w:r w:rsidRPr="00594869">
        <w:rPr>
          <w:rFonts w:ascii="Verdana" w:eastAsia="Arial Unicode MS" w:hAnsi="Verdana" w:cs="Arial"/>
          <w:i/>
          <w:szCs w:val="20"/>
        </w:rPr>
        <w:t>rating</w:t>
      </w:r>
      <w:r w:rsidRPr="00594869">
        <w:rPr>
          <w:rFonts w:ascii="Verdana" w:eastAsia="Arial Unicode MS" w:hAnsi="Verdana" w:cs="Arial"/>
          <w:szCs w:val="20"/>
        </w:rPr>
        <w:t>) para as Debêntures;</w:t>
      </w:r>
    </w:p>
    <w:p w:rsidR="00DD7569" w:rsidRPr="00594869" w:rsidRDefault="00DD7569">
      <w:pPr>
        <w:pStyle w:val="STDTextoDois-Quatro"/>
        <w:spacing w:before="0" w:line="240" w:lineRule="auto"/>
        <w:ind w:left="0"/>
        <w:rPr>
          <w:rFonts w:ascii="Verdana" w:eastAsia="Arial Unicode MS" w:hAnsi="Verdana" w:cs="Arial"/>
          <w:szCs w:val="20"/>
        </w:rPr>
      </w:pPr>
      <w:bookmarkStart w:id="309" w:name="_DV_M427"/>
      <w:bookmarkStart w:id="310" w:name="_DV_M428"/>
      <w:bookmarkStart w:id="311" w:name="_DV_M429"/>
      <w:bookmarkEnd w:id="309"/>
      <w:bookmarkEnd w:id="310"/>
      <w:bookmarkEnd w:id="311"/>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12" w:name="_DV_M430"/>
      <w:bookmarkStart w:id="313" w:name="_DV_M431"/>
      <w:bookmarkEnd w:id="312"/>
      <w:bookmarkEnd w:id="313"/>
      <w:r w:rsidRPr="00594869">
        <w:rPr>
          <w:rFonts w:ascii="Verdana" w:eastAsia="Arial Unicode MS" w:hAnsi="Verdana" w:cs="Arial"/>
          <w:szCs w:val="20"/>
        </w:rPr>
        <w:t xml:space="preserve">manter atualizados e em ordem seus livros e registros societários; </w:t>
      </w:r>
    </w:p>
    <w:p w:rsidR="00DD7569" w:rsidRPr="00594869" w:rsidRDefault="00DD7569">
      <w:pPr>
        <w:jc w:val="both"/>
        <w:rPr>
          <w:rFonts w:ascii="Verdana" w:eastAsia="MS Mincho" w:hAnsi="Verdana" w:cs="Arial"/>
          <w:sz w:val="20"/>
          <w:szCs w:val="20"/>
        </w:rPr>
      </w:pPr>
      <w:bookmarkStart w:id="314" w:name="_DV_M432"/>
      <w:bookmarkStart w:id="315" w:name="_DV_M435"/>
      <w:bookmarkStart w:id="316" w:name="_DV_M461"/>
      <w:bookmarkEnd w:id="314"/>
      <w:bookmarkEnd w:id="315"/>
      <w:bookmarkEnd w:id="316"/>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MS Mincho" w:hAnsi="Verdana" w:cs="Arial"/>
          <w:szCs w:val="20"/>
        </w:rPr>
      </w:pPr>
      <w:bookmarkStart w:id="317" w:name="_Ref354474877"/>
      <w:r w:rsidRPr="00594869">
        <w:rPr>
          <w:rFonts w:ascii="Verdana" w:eastAsia="MS Mincho" w:hAnsi="Verdana" w:cs="Arial"/>
          <w:szCs w:val="20"/>
        </w:rPr>
        <w:lastRenderedPageBreak/>
        <w:t>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preliminar das Debêntures pela S&amp;P, Fitch ou Moody's </w:t>
      </w:r>
      <w:bookmarkEnd w:id="317"/>
      <w:r w:rsidRPr="00594869">
        <w:rPr>
          <w:rFonts w:ascii="Verdana" w:eastAsia="MS Mincho" w:hAnsi="Verdana" w:cs="Arial"/>
          <w:szCs w:val="20"/>
        </w:rPr>
        <w:t xml:space="preserve">e fazer com que o Agente Fiduciário receba a respectiva súmula preliminar de </w:t>
      </w:r>
      <w:r w:rsidRPr="00594869">
        <w:rPr>
          <w:rFonts w:ascii="Verdana" w:eastAsia="MS Mincho" w:hAnsi="Verdana" w:cs="Arial"/>
          <w:i/>
          <w:szCs w:val="20"/>
        </w:rPr>
        <w:t>rating</w:t>
      </w:r>
      <w:r w:rsidR="0081342B">
        <w:rPr>
          <w:rFonts w:ascii="Verdana" w:eastAsia="MS Mincho" w:hAnsi="Verdana" w:cs="Arial"/>
          <w:i/>
          <w:szCs w:val="20"/>
        </w:rPr>
        <w:t xml:space="preserve"> </w:t>
      </w:r>
      <w:r w:rsidRPr="00594869">
        <w:rPr>
          <w:rFonts w:ascii="Verdana" w:eastAsia="MS Mincho" w:hAnsi="Verdana"/>
          <w:szCs w:val="20"/>
        </w:rPr>
        <w:t>com, pelo menos, 2 (dois) Dias Úteis de antecedência ao início da Oferta Restrita</w:t>
      </w:r>
      <w:r w:rsidRPr="00594869">
        <w:rPr>
          <w:rFonts w:ascii="Verdana" w:eastAsia="MS Mincho" w:hAnsi="Verdana" w:cs="Arial"/>
          <w:szCs w:val="20"/>
        </w:rPr>
        <w:t>, nos termos do artigo 7º-A da Instrução CVM 476, e 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definitiva das Debêntures e fazer com que o Agente Fiduciário receba a respectiva súmula definitiva de </w:t>
      </w:r>
      <w:r w:rsidRPr="00594869">
        <w:rPr>
          <w:rFonts w:ascii="Verdana" w:eastAsia="MS Mincho" w:hAnsi="Verdana" w:cs="Arial"/>
          <w:i/>
          <w:szCs w:val="20"/>
        </w:rPr>
        <w:t>rating</w:t>
      </w:r>
      <w:r w:rsidRPr="00594869">
        <w:rPr>
          <w:rFonts w:ascii="Verdana" w:eastAsia="MS Mincho" w:hAnsi="Verdana" w:cs="Arial"/>
          <w:szCs w:val="20"/>
        </w:rPr>
        <w:t xml:space="preserve"> em até 5 (cinco) Dias Úteis contados da Primeira Data de Integralização, devendo, ainda, com relação a pelo menos uma agência de classificação de risco, (a)</w:t>
      </w:r>
      <w:r w:rsidR="005661D6" w:rsidRPr="00594869">
        <w:rPr>
          <w:rFonts w:ascii="Verdana" w:eastAsia="MS Mincho" w:hAnsi="Verdana" w:cs="Arial"/>
          <w:szCs w:val="20"/>
        </w:rPr>
        <w:t> </w:t>
      </w:r>
      <w:r w:rsidRPr="00594869">
        <w:rPr>
          <w:rFonts w:ascii="Verdana" w:eastAsia="MS Mincho" w:hAnsi="Verdana" w:cs="Arial"/>
          <w:szCs w:val="20"/>
        </w:rPr>
        <w:t>atualizar anualmente, a partir da data de emissão do último relatório, até a Data de Vencimento o relatório da classificação de risco elaborado</w:t>
      </w:r>
      <w:r w:rsidR="005661D6" w:rsidRPr="00594869">
        <w:rPr>
          <w:rFonts w:ascii="Verdana" w:eastAsia="MS Mincho" w:hAnsi="Verdana" w:cs="Arial"/>
          <w:szCs w:val="20"/>
        </w:rPr>
        <w:t>;</w:t>
      </w:r>
      <w:r w:rsidRPr="00594869">
        <w:rPr>
          <w:rFonts w:ascii="Verdana" w:eastAsia="MS Mincho" w:hAnsi="Verdana" w:cs="Arial"/>
          <w:szCs w:val="20"/>
        </w:rPr>
        <w:t xml:space="preserve"> (b)</w:t>
      </w:r>
      <w:r w:rsidR="005661D6" w:rsidRPr="00594869">
        <w:rPr>
          <w:rFonts w:ascii="Verdana" w:eastAsia="MS Mincho" w:hAnsi="Verdana" w:cs="Arial"/>
          <w:szCs w:val="20"/>
        </w:rPr>
        <w:t> </w:t>
      </w:r>
      <w:r w:rsidRPr="00594869">
        <w:rPr>
          <w:rFonts w:ascii="Verdana" w:eastAsia="MS Mincho" w:hAnsi="Verdana" w:cs="Arial"/>
          <w:szCs w:val="20"/>
        </w:rPr>
        <w:t>divulgar ou permitir que a agência de classificação de risco divulgue amplamente ao mercado os relatórios com as súmulas das classificações de risco</w:t>
      </w:r>
      <w:r w:rsidR="005661D6" w:rsidRPr="00594869">
        <w:rPr>
          <w:rFonts w:ascii="Verdana" w:eastAsia="MS Mincho" w:hAnsi="Verdana" w:cs="Arial"/>
          <w:szCs w:val="20"/>
        </w:rPr>
        <w:t>;</w:t>
      </w:r>
      <w:r w:rsidRPr="00594869">
        <w:rPr>
          <w:rFonts w:ascii="Verdana" w:eastAsia="MS Mincho" w:hAnsi="Verdana" w:cs="Arial"/>
          <w:szCs w:val="20"/>
        </w:rPr>
        <w:t xml:space="preserve"> (c)</w:t>
      </w:r>
      <w:r w:rsidR="005661D6" w:rsidRPr="00594869">
        <w:rPr>
          <w:rFonts w:ascii="Verdana" w:eastAsia="MS Mincho" w:hAnsi="Verdana" w:cs="Arial"/>
          <w:szCs w:val="20"/>
        </w:rPr>
        <w:t> </w:t>
      </w:r>
      <w:r w:rsidRPr="00594869">
        <w:rPr>
          <w:rFonts w:ascii="Verdana" w:eastAsia="MS Mincho" w:hAnsi="Verdana" w:cs="Arial"/>
          <w:szCs w:val="20"/>
        </w:rPr>
        <w:t>entregar ao Agente Fiduciário os relatórios de classificação de risco preparados pela agência de classificação de risco no prazo de até 5 (cinco) Dias Úteis contados da data de seu recebimento pela Emissora e (d)</w:t>
      </w:r>
      <w:r w:rsidR="005661D6" w:rsidRPr="00594869">
        <w:rPr>
          <w:rFonts w:ascii="Verdana" w:eastAsia="MS Mincho" w:hAnsi="Verdana" w:cs="Arial"/>
          <w:szCs w:val="20"/>
        </w:rPr>
        <w:t> </w:t>
      </w:r>
      <w:r w:rsidRPr="00594869">
        <w:rPr>
          <w:rFonts w:ascii="Verdana" w:eastAsia="MS Mincho" w:hAnsi="Verdana" w:cs="Arial"/>
          <w:szCs w:val="20"/>
        </w:rPr>
        <w:t>comunicar em até 2 (dois)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w:t>
      </w:r>
      <w:r w:rsidR="005661D6" w:rsidRPr="00594869">
        <w:rPr>
          <w:rFonts w:ascii="Verdana" w:eastAsia="MS Mincho" w:hAnsi="Verdana" w:cs="Arial"/>
          <w:szCs w:val="20"/>
        </w:rPr>
        <w:t> </w:t>
      </w:r>
      <w:r w:rsidRPr="00594869">
        <w:rPr>
          <w:rFonts w:ascii="Verdana" w:eastAsia="MS Mincho" w:hAnsi="Verdana" w:cs="Arial"/>
          <w:szCs w:val="20"/>
        </w:rPr>
        <w:t>contratar outra agência de classificação de risco sem necessidade de aprovação dos Debenturistas, bastando notificar o Agente Fiduciário, desde que tal agência de classificação de risco seja a S&amp;P, a Fitch ou a Moody's; ou (</w:t>
      </w:r>
      <w:proofErr w:type="spellStart"/>
      <w:r w:rsidRPr="00594869">
        <w:rPr>
          <w:rFonts w:ascii="Verdana" w:eastAsia="MS Mincho" w:hAnsi="Verdana" w:cs="Arial"/>
          <w:szCs w:val="20"/>
        </w:rPr>
        <w:t>ii</w:t>
      </w:r>
      <w:proofErr w:type="spellEnd"/>
      <w:r w:rsidRPr="00594869">
        <w:rPr>
          <w:rFonts w:ascii="Verdana" w:eastAsia="MS Mincho" w:hAnsi="Verdana" w:cs="Arial"/>
          <w:szCs w:val="20"/>
        </w:rPr>
        <w:t>)</w:t>
      </w:r>
      <w:r w:rsidR="005661D6" w:rsidRPr="00594869">
        <w:rPr>
          <w:rFonts w:ascii="Verdana" w:eastAsia="MS Mincho" w:hAnsi="Verdana" w:cs="Arial"/>
          <w:szCs w:val="20"/>
        </w:rPr>
        <w:t> </w:t>
      </w:r>
      <w:r w:rsidRPr="00594869">
        <w:rPr>
          <w:rFonts w:ascii="Verdana" w:eastAsia="MS Mincho" w:hAnsi="Verdana" w:cs="Arial"/>
          <w:szCs w:val="20"/>
        </w:rPr>
        <w:t xml:space="preserve">notificar o Agente Fiduciário e convocar Assembleia Geral de Debenturistas para que estes definam a agência de classificação de risco; </w:t>
      </w:r>
    </w:p>
    <w:p w:rsidR="00DD7569" w:rsidRPr="00594869" w:rsidRDefault="00DD7569">
      <w:pPr>
        <w:pStyle w:val="STDTextoDois-Quatro"/>
        <w:spacing w:before="0" w:line="240" w:lineRule="auto"/>
        <w:ind w:left="0"/>
        <w:rPr>
          <w:rFonts w:ascii="Verdana" w:eastAsia="MS Mincho" w:hAnsi="Verdana" w:cs="Arial"/>
          <w:szCs w:val="20"/>
        </w:rPr>
      </w:pPr>
    </w:p>
    <w:p w:rsidR="00DD7569" w:rsidRPr="00594869" w:rsidRDefault="00DD7569" w:rsidP="00A901B7">
      <w:pPr>
        <w:pStyle w:val="CTTCorpodeTexto"/>
        <w:numPr>
          <w:ilvl w:val="0"/>
          <w:numId w:val="6"/>
        </w:numPr>
        <w:tabs>
          <w:tab w:val="clear" w:pos="360"/>
        </w:tabs>
        <w:spacing w:before="0" w:after="0" w:line="240" w:lineRule="auto"/>
        <w:ind w:left="0" w:firstLine="0"/>
        <w:rPr>
          <w:rFonts w:ascii="Verdana" w:eastAsia="MS Mincho" w:hAnsi="Verdana" w:cs="Arial"/>
          <w:sz w:val="20"/>
          <w:szCs w:val="20"/>
          <w:lang w:eastAsia="pt-BR"/>
        </w:rPr>
      </w:pPr>
      <w:bookmarkStart w:id="318" w:name="_Ref367288855"/>
      <w:r w:rsidRPr="00594869">
        <w:rPr>
          <w:rFonts w:ascii="Verdana" w:eastAsia="MS Mincho" w:hAnsi="Verdana" w:cs="Arial"/>
          <w:sz w:val="20"/>
          <w:szCs w:val="20"/>
          <w:lang w:eastAsia="pt-BR"/>
        </w:rPr>
        <w:t xml:space="preserve">permitir inspeção das obras </w:t>
      </w:r>
      <w:r w:rsidR="00832C16">
        <w:rPr>
          <w:rFonts w:ascii="Verdana" w:eastAsia="MS Mincho" w:hAnsi="Verdana" w:cs="Arial"/>
          <w:sz w:val="20"/>
          <w:szCs w:val="20"/>
          <w:lang w:eastAsia="pt-BR"/>
        </w:rPr>
        <w:t xml:space="preserve">de implantação </w:t>
      </w:r>
      <w:r w:rsidRPr="00594869">
        <w:rPr>
          <w:rFonts w:ascii="Verdana" w:eastAsia="MS Mincho" w:hAnsi="Verdana" w:cs="Arial"/>
          <w:sz w:val="20"/>
          <w:szCs w:val="20"/>
          <w:lang w:eastAsia="pt-BR"/>
        </w:rPr>
        <w:t>do Projeto por parte de representante do Agente Fiduciário, inclusive por terceiros contratados especificamente para este fim, com a aprovação prévia dos Debenturistas, observados os procedimentos, custo, escopo de trabalho e os prazos a serem definidos de comum acordo entre a Emissora e o Agente Fiduciário;</w:t>
      </w:r>
      <w:bookmarkEnd w:id="318"/>
    </w:p>
    <w:p w:rsidR="00DD7569" w:rsidRPr="00594869" w:rsidRDefault="00DD7569">
      <w:pPr>
        <w:pStyle w:val="CTTCorpodeTexto"/>
        <w:spacing w:before="0" w:after="0" w:line="240" w:lineRule="auto"/>
        <w:rPr>
          <w:rFonts w:ascii="Verdana" w:eastAsia="MS Mincho" w:hAnsi="Verdana" w:cs="Arial"/>
          <w:sz w:val="20"/>
          <w:szCs w:val="20"/>
          <w:lang w:eastAsia="pt-BR"/>
        </w:rPr>
      </w:pPr>
    </w:p>
    <w:p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rsidR="00DD7569" w:rsidRPr="00594869" w:rsidRDefault="00DD7569">
      <w:pPr>
        <w:pStyle w:val="CTTCorpodeTexto"/>
        <w:spacing w:before="0" w:after="0" w:line="240" w:lineRule="auto"/>
        <w:rPr>
          <w:rFonts w:ascii="Verdana" w:eastAsia="MS Mincho" w:hAnsi="Verdana" w:cs="Arial"/>
          <w:sz w:val="20"/>
          <w:szCs w:val="20"/>
          <w:lang w:eastAsia="pt-BR"/>
        </w:rPr>
      </w:pPr>
    </w:p>
    <w:p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cumprir todas as determinações da CVM e da </w:t>
      </w:r>
      <w:r w:rsidR="00CB2E32" w:rsidRPr="00594869">
        <w:rPr>
          <w:rFonts w:ascii="Verdana" w:hAnsi="Verdana" w:cs="Arial"/>
          <w:sz w:val="20"/>
          <w:szCs w:val="20"/>
        </w:rPr>
        <w:t>B3</w:t>
      </w:r>
      <w:r w:rsidRPr="00594869">
        <w:rPr>
          <w:rFonts w:ascii="Verdana" w:eastAsia="MS Mincho" w:hAnsi="Verdana" w:cs="Arial"/>
          <w:sz w:val="20"/>
          <w:szCs w:val="20"/>
          <w:lang w:eastAsia="pt-BR"/>
        </w:rPr>
        <w:t>, com o envio de documentos e, ainda, prestando as informações que lhe forem solicitadas;</w:t>
      </w:r>
    </w:p>
    <w:p w:rsidR="00DD7569" w:rsidRPr="00594869" w:rsidRDefault="00DD7569">
      <w:pPr>
        <w:pStyle w:val="CTTCorpodeTexto"/>
        <w:spacing w:before="0" w:after="0" w:line="240" w:lineRule="auto"/>
        <w:rPr>
          <w:rFonts w:ascii="Verdana" w:eastAsia="MS Mincho" w:hAnsi="Verdana" w:cs="Arial"/>
          <w:sz w:val="20"/>
          <w:szCs w:val="20"/>
          <w:lang w:eastAsia="pt-BR"/>
        </w:rPr>
      </w:pPr>
    </w:p>
    <w:p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arcar com todos os custos decorrentes (i) da distribuição das Debêntures, incluindo todos os custos relativos ao seu depósito na </w:t>
      </w:r>
      <w:r w:rsidR="00CB2E32" w:rsidRPr="00594869">
        <w:rPr>
          <w:rFonts w:ascii="Verdana" w:hAnsi="Verdana" w:cs="Arial"/>
          <w:sz w:val="20"/>
          <w:szCs w:val="20"/>
        </w:rPr>
        <w:t>B3</w:t>
      </w:r>
      <w:r w:rsidRPr="00594869">
        <w:rPr>
          <w:rFonts w:ascii="Verdana" w:eastAsia="MS Mincho" w:hAnsi="Verdana" w:cs="Arial"/>
          <w:sz w:val="20"/>
          <w:szCs w:val="20"/>
          <w:lang w:eastAsia="pt-BR"/>
        </w:rPr>
        <w:t>, (</w:t>
      </w:r>
      <w:proofErr w:type="spellStart"/>
      <w:r w:rsidRPr="00594869">
        <w:rPr>
          <w:rFonts w:ascii="Verdana" w:eastAsia="MS Mincho" w:hAnsi="Verdana" w:cs="Arial"/>
          <w:sz w:val="20"/>
          <w:szCs w:val="20"/>
          <w:lang w:eastAsia="pt-BR"/>
        </w:rPr>
        <w:t>ii</w:t>
      </w:r>
      <w:proofErr w:type="spellEnd"/>
      <w:r w:rsidRPr="00594869">
        <w:rPr>
          <w:rFonts w:ascii="Verdana" w:eastAsia="MS Mincho" w:hAnsi="Verdana" w:cs="Arial"/>
          <w:sz w:val="20"/>
          <w:szCs w:val="20"/>
          <w:lang w:eastAsia="pt-BR"/>
        </w:rPr>
        <w:t>) de registro e de publicação dos atos necessários à Emissão, tais como esta Escritura de Emissão, seus eventuais aditamentos e dos Atos Societários da Emissão, (</w:t>
      </w:r>
      <w:proofErr w:type="spellStart"/>
      <w:r w:rsidRPr="00594869">
        <w:rPr>
          <w:rFonts w:ascii="Verdana" w:eastAsia="MS Mincho" w:hAnsi="Verdana" w:cs="Arial"/>
          <w:sz w:val="20"/>
          <w:szCs w:val="20"/>
          <w:lang w:eastAsia="pt-BR"/>
        </w:rPr>
        <w:t>iii</w:t>
      </w:r>
      <w:proofErr w:type="spellEnd"/>
      <w:r w:rsidRPr="00594869">
        <w:rPr>
          <w:rFonts w:ascii="Verdana" w:eastAsia="MS Mincho" w:hAnsi="Verdana" w:cs="Arial"/>
          <w:sz w:val="20"/>
          <w:szCs w:val="20"/>
          <w:lang w:eastAsia="pt-BR"/>
        </w:rPr>
        <w:t>) de registro dos Contratos de Garantia, bem como de seus respectivos aditamentos, (</w:t>
      </w:r>
      <w:proofErr w:type="spellStart"/>
      <w:r w:rsidRPr="00594869">
        <w:rPr>
          <w:rFonts w:ascii="Verdana" w:eastAsia="MS Mincho" w:hAnsi="Verdana" w:cs="Arial"/>
          <w:sz w:val="20"/>
          <w:szCs w:val="20"/>
          <w:lang w:eastAsia="pt-BR"/>
        </w:rPr>
        <w:t>iv</w:t>
      </w:r>
      <w:proofErr w:type="spellEnd"/>
      <w:r w:rsidRPr="00594869">
        <w:rPr>
          <w:rFonts w:ascii="Verdana" w:eastAsia="MS Mincho" w:hAnsi="Verdana" w:cs="Arial"/>
          <w:sz w:val="20"/>
          <w:szCs w:val="20"/>
          <w:lang w:eastAsia="pt-BR"/>
        </w:rPr>
        <w:t xml:space="preserve">) de contratação e registro das Fianças Bancárias, bem como de seus aditamentos, e (v) das despesas e remuneração com a contratação de Agente Fiduciário, </w:t>
      </w:r>
      <w:r w:rsidR="0030459B">
        <w:rPr>
          <w:rFonts w:ascii="Verdana" w:eastAsia="MS Mincho" w:hAnsi="Verdana" w:cs="Arial"/>
          <w:sz w:val="20"/>
          <w:szCs w:val="20"/>
          <w:lang w:eastAsia="pt-BR"/>
        </w:rPr>
        <w:t>Agente</w:t>
      </w:r>
      <w:r w:rsidR="0081342B">
        <w:rPr>
          <w:rFonts w:ascii="Verdana" w:eastAsia="MS Mincho" w:hAnsi="Verdana" w:cs="Arial"/>
          <w:sz w:val="20"/>
          <w:szCs w:val="20"/>
          <w:lang w:eastAsia="pt-BR"/>
        </w:rPr>
        <w:t xml:space="preserve"> </w:t>
      </w:r>
      <w:r w:rsidRPr="00594869">
        <w:rPr>
          <w:rFonts w:ascii="Verdana" w:eastAsia="MS Mincho" w:hAnsi="Verdana" w:cs="Arial"/>
          <w:sz w:val="20"/>
          <w:szCs w:val="20"/>
          <w:lang w:eastAsia="pt-BR"/>
        </w:rPr>
        <w:t xml:space="preserve">Liquidante e </w:t>
      </w:r>
      <w:proofErr w:type="spellStart"/>
      <w:r w:rsidRPr="00594869">
        <w:rPr>
          <w:rFonts w:ascii="Verdana" w:eastAsia="MS Mincho" w:hAnsi="Verdana" w:cs="Arial"/>
          <w:sz w:val="20"/>
          <w:szCs w:val="20"/>
          <w:lang w:eastAsia="pt-BR"/>
        </w:rPr>
        <w:t>Escriturador</w:t>
      </w:r>
      <w:proofErr w:type="spellEnd"/>
      <w:r w:rsidRPr="00594869">
        <w:rPr>
          <w:rFonts w:ascii="Verdana" w:eastAsia="MS Mincho" w:hAnsi="Verdana" w:cs="Arial"/>
          <w:sz w:val="20"/>
          <w:szCs w:val="20"/>
          <w:lang w:eastAsia="pt-BR"/>
        </w:rPr>
        <w:t xml:space="preserve"> e agência de classificação de risco (</w:t>
      </w:r>
      <w:r w:rsidRPr="00594869">
        <w:rPr>
          <w:rFonts w:ascii="Verdana" w:eastAsia="MS Mincho" w:hAnsi="Verdana" w:cs="Arial"/>
          <w:i/>
          <w:sz w:val="20"/>
          <w:szCs w:val="20"/>
          <w:lang w:eastAsia="pt-BR"/>
        </w:rPr>
        <w:t>rating</w:t>
      </w:r>
      <w:r w:rsidRPr="00594869">
        <w:rPr>
          <w:rFonts w:ascii="Verdana" w:eastAsia="MS Mincho" w:hAnsi="Verdana" w:cs="Arial"/>
          <w:sz w:val="20"/>
          <w:szCs w:val="20"/>
          <w:lang w:eastAsia="pt-BR"/>
        </w:rPr>
        <w:t>) para as Debêntures;</w:t>
      </w:r>
    </w:p>
    <w:p w:rsidR="00DD7569" w:rsidRPr="00594869" w:rsidRDefault="00DD7569">
      <w:pPr>
        <w:pStyle w:val="CTTCorpodeTexto"/>
        <w:spacing w:before="0" w:after="0" w:line="240" w:lineRule="auto"/>
        <w:rPr>
          <w:rFonts w:ascii="Verdana" w:eastAsia="MS Mincho" w:hAnsi="Verdana" w:cs="Arial"/>
          <w:sz w:val="20"/>
          <w:szCs w:val="20"/>
          <w:lang w:eastAsia="pt-BR"/>
        </w:rPr>
      </w:pPr>
    </w:p>
    <w:p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efetuar tempestivamente o recolhimento de quaisquer tributos ou contribuições que incidam ou venham a incidir sobre a Emissão</w:t>
      </w:r>
      <w:r w:rsidR="007F25D4">
        <w:rPr>
          <w:rFonts w:ascii="Verdana" w:eastAsia="MS Mincho" w:hAnsi="Verdana" w:cs="Arial"/>
          <w:sz w:val="20"/>
          <w:szCs w:val="20"/>
          <w:lang w:eastAsia="pt-BR"/>
        </w:rPr>
        <w:t>, cujo recolhimento seja</w:t>
      </w:r>
      <w:r w:rsidRPr="00594869">
        <w:rPr>
          <w:rFonts w:ascii="Verdana" w:eastAsia="MS Mincho" w:hAnsi="Verdana" w:cs="Arial"/>
          <w:sz w:val="20"/>
          <w:szCs w:val="20"/>
          <w:lang w:eastAsia="pt-BR"/>
        </w:rPr>
        <w:t xml:space="preserve"> de responsabilidade da Emissora;</w:t>
      </w:r>
    </w:p>
    <w:p w:rsidR="00DD7569" w:rsidRPr="00594869" w:rsidRDefault="00DD7569">
      <w:pPr>
        <w:pStyle w:val="CTTCorpodeTexto"/>
        <w:spacing w:before="0" w:after="0" w:line="240" w:lineRule="auto"/>
        <w:rPr>
          <w:rFonts w:ascii="Verdana" w:eastAsia="MS Mincho" w:hAnsi="Verdana" w:cs="Arial"/>
          <w:sz w:val="20"/>
          <w:szCs w:val="20"/>
          <w:lang w:eastAsia="pt-BR"/>
        </w:rPr>
      </w:pPr>
    </w:p>
    <w:p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manter-se adimplente com relação a todos os tributos ou contribuições devidos</w:t>
      </w:r>
      <w:r w:rsidR="007F25D4">
        <w:rPr>
          <w:rFonts w:ascii="Verdana" w:eastAsia="Arial Unicode MS" w:hAnsi="Verdana" w:cs="Arial"/>
          <w:sz w:val="20"/>
          <w:szCs w:val="20"/>
        </w:rPr>
        <w:t xml:space="preserve"> pela Emissora</w:t>
      </w:r>
      <w:r w:rsidRPr="00594869">
        <w:rPr>
          <w:rFonts w:ascii="Verdana" w:eastAsia="Arial Unicode MS" w:hAnsi="Verdana" w:cs="Arial"/>
          <w:sz w:val="20"/>
          <w:szCs w:val="20"/>
        </w:rPr>
        <w:t xml:space="preserve"> às Fazendas Federal, Estadual ou Municipal, bem como com relação às contribuições devidas ao Instituto Nacional do Seguro Social (INSS) e Fundo de Garantia do Tempo de Serviço (FGTS), exceto com relação àqueles tributos que estejam sendo contestados de </w:t>
      </w:r>
      <w:r w:rsidR="007F25D4" w:rsidRPr="00594869">
        <w:rPr>
          <w:rFonts w:ascii="Verdana" w:eastAsia="Arial Unicode MS" w:hAnsi="Verdana" w:cs="Arial"/>
          <w:sz w:val="20"/>
          <w:szCs w:val="20"/>
        </w:rPr>
        <w:t>boa-fé</w:t>
      </w:r>
      <w:r w:rsidRPr="00594869">
        <w:rPr>
          <w:rFonts w:ascii="Verdana" w:eastAsia="Arial Unicode MS" w:hAnsi="Verdana" w:cs="Arial"/>
          <w:sz w:val="20"/>
          <w:szCs w:val="20"/>
        </w:rPr>
        <w:t xml:space="preserve"> pela Emissora, nas esferas administrativa ou judicial; </w:t>
      </w:r>
    </w:p>
    <w:p w:rsidR="00DD7569" w:rsidRPr="00594869" w:rsidRDefault="00DD7569">
      <w:pPr>
        <w:pStyle w:val="CTTCorpodeTexto"/>
        <w:spacing w:before="0" w:after="0" w:line="240" w:lineRule="auto"/>
        <w:rPr>
          <w:rFonts w:ascii="Verdana" w:eastAsia="MS Mincho" w:hAnsi="Verdana" w:cs="Arial"/>
          <w:sz w:val="20"/>
          <w:szCs w:val="20"/>
          <w:lang w:eastAsia="pt-BR"/>
        </w:rPr>
      </w:pPr>
    </w:p>
    <w:p w:rsidR="00DD7569" w:rsidRPr="00594869" w:rsidRDefault="007F25D4"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Pr>
          <w:rFonts w:ascii="Verdana" w:eastAsia="MS Mincho" w:hAnsi="Verdana" w:cs="Arial"/>
          <w:sz w:val="20"/>
          <w:szCs w:val="20"/>
          <w:lang w:eastAsia="pt-BR"/>
        </w:rPr>
        <w:lastRenderedPageBreak/>
        <w:t xml:space="preserve">cumprir todos os requisitos necessários para </w:t>
      </w:r>
      <w:r w:rsidR="00DD7569" w:rsidRPr="00594869">
        <w:rPr>
          <w:rFonts w:ascii="Verdana" w:eastAsia="MS Mincho" w:hAnsi="Verdana" w:cs="Arial"/>
          <w:sz w:val="20"/>
          <w:szCs w:val="20"/>
          <w:lang w:eastAsia="pt-BR"/>
        </w:rPr>
        <w:t xml:space="preserve">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judicial que </w:t>
      </w:r>
      <w:r>
        <w:rPr>
          <w:rFonts w:ascii="Verdana" w:eastAsia="MS Mincho" w:hAnsi="Verdana" w:cs="Arial"/>
          <w:sz w:val="20"/>
          <w:szCs w:val="20"/>
          <w:lang w:eastAsia="pt-BR"/>
        </w:rPr>
        <w:t>vise o</w:t>
      </w:r>
      <w:r w:rsidR="00DD7569" w:rsidRPr="00594869">
        <w:rPr>
          <w:rFonts w:ascii="Verdana" w:eastAsia="MS Mincho" w:hAnsi="Verdana" w:cs="Arial"/>
          <w:sz w:val="20"/>
          <w:szCs w:val="20"/>
          <w:lang w:eastAsia="pt-BR"/>
        </w:rPr>
        <w:t xml:space="preserve"> desenquadramento do Projeto como prioritário, nos termos da Lei 12.431, </w:t>
      </w:r>
      <w:r w:rsidR="00DD7569" w:rsidRPr="00594869">
        <w:rPr>
          <w:rFonts w:ascii="Verdana" w:hAnsi="Verdana"/>
          <w:sz w:val="20"/>
          <w:szCs w:val="20"/>
        </w:rPr>
        <w:t>bem como enviar ao Agente Fiduciário declaração firmada por representante legal da Emissora comprovando a utilização dos recursos de acordo com os termos da Lei 12.431</w:t>
      </w:r>
      <w:r w:rsidR="00F15375">
        <w:rPr>
          <w:rFonts w:ascii="Verdana" w:hAnsi="Verdana"/>
          <w:sz w:val="20"/>
          <w:szCs w:val="20"/>
        </w:rPr>
        <w:t xml:space="preserve"> e desta Escritura de Emissão</w:t>
      </w:r>
      <w:r w:rsidR="00DD7569" w:rsidRPr="00594869">
        <w:rPr>
          <w:rFonts w:ascii="Verdana" w:hAnsi="Verdana"/>
          <w:sz w:val="20"/>
          <w:szCs w:val="20"/>
        </w:rPr>
        <w:t xml:space="preserve"> ou qualquer outro documento que possa ser solicitado pelo Agente Fiduciário para fins de acompanhamento da utilização dos recursos no Projeto;</w:t>
      </w:r>
    </w:p>
    <w:p w:rsidR="00DD7569" w:rsidRPr="00594869" w:rsidRDefault="00DD7569">
      <w:pPr>
        <w:pStyle w:val="CTTCorpodeTexto"/>
        <w:spacing w:before="0" w:after="0" w:line="240" w:lineRule="auto"/>
        <w:rPr>
          <w:rFonts w:ascii="Verdana" w:eastAsia="MS Mincho" w:hAnsi="Verdana" w:cs="Arial"/>
          <w:sz w:val="20"/>
          <w:szCs w:val="20"/>
          <w:lang w:eastAsia="pt-BR"/>
        </w:rPr>
      </w:pPr>
    </w:p>
    <w:p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 xml:space="preserve">obter, manter e conservar em vigor (e, nos casos em que apropriado, </w:t>
      </w:r>
      <w:r w:rsidR="00F15375">
        <w:rPr>
          <w:rFonts w:ascii="Verdana" w:eastAsia="Arial Unicode MS" w:hAnsi="Verdana" w:cs="Arial"/>
          <w:sz w:val="20"/>
          <w:szCs w:val="20"/>
        </w:rPr>
        <w:t>providenciar a renovação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 modo tempestivo) todas as autorizações, aprovações, licenças, permissões, alvarás e suas renovações, necessárias à implantação, à operação e ao desenvolvimento do Projeto e ao desempenho das atividades da Emissora</w:t>
      </w:r>
      <w:r w:rsidRPr="00594869">
        <w:rPr>
          <w:rFonts w:ascii="Verdana" w:eastAsia="MS Mincho" w:hAnsi="Verdana" w:cs="Arial"/>
          <w:sz w:val="20"/>
          <w:szCs w:val="20"/>
          <w:lang w:eastAsia="pt-BR"/>
        </w:rPr>
        <w:t xml:space="preserve">; </w:t>
      </w:r>
    </w:p>
    <w:p w:rsidR="00DD7569" w:rsidRPr="00594869" w:rsidRDefault="00DD7569">
      <w:pPr>
        <w:pStyle w:val="CTTCorpodeTexto"/>
        <w:spacing w:before="0" w:after="0" w:line="240" w:lineRule="auto"/>
        <w:rPr>
          <w:rFonts w:ascii="Verdana" w:eastAsia="MS Mincho" w:hAnsi="Verdana" w:cs="Arial"/>
          <w:sz w:val="20"/>
          <w:szCs w:val="20"/>
          <w:lang w:eastAsia="pt-BR"/>
        </w:rPr>
      </w:pPr>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enviar ao Agente Fiduciário, em até 5 (cinco) dias após os respectivos registros e averbações: (i) 1 (uma) via original da Escritura de Emissão, e de seus aditamentos, devidamente arquivada na </w:t>
      </w:r>
      <w:r w:rsidR="0061487D" w:rsidRPr="00594869">
        <w:rPr>
          <w:rFonts w:ascii="Verdana" w:eastAsia="Arial Unicode MS" w:hAnsi="Verdana" w:cs="Arial"/>
          <w:szCs w:val="20"/>
        </w:rPr>
        <w:t>JUCEMG</w:t>
      </w:r>
      <w:r w:rsidRPr="00594869">
        <w:rPr>
          <w:rFonts w:ascii="Verdana" w:eastAsia="Arial Unicode MS" w:hAnsi="Verdana" w:cs="Arial"/>
          <w:szCs w:val="20"/>
        </w:rPr>
        <w:t>, nos termos da Cláusula 2.</w:t>
      </w:r>
      <w:r w:rsidR="00046AAD">
        <w:rPr>
          <w:rFonts w:ascii="Verdana" w:eastAsia="Arial Unicode MS" w:hAnsi="Verdana" w:cs="Arial"/>
          <w:szCs w:val="20"/>
        </w:rPr>
        <w:t>4</w:t>
      </w:r>
      <w:r w:rsidRPr="00594869">
        <w:rPr>
          <w:rFonts w:ascii="Verdana" w:eastAsia="Arial Unicode MS" w:hAnsi="Verdana" w:cs="Arial"/>
          <w:szCs w:val="20"/>
        </w:rPr>
        <w:t>.1, e nos Cartórios de Registro de Títulos e Documentos</w:t>
      </w:r>
      <w:r w:rsidR="000135E8" w:rsidRPr="00594869">
        <w:rPr>
          <w:rFonts w:ascii="Verdana" w:eastAsia="Arial Unicode MS" w:hAnsi="Verdana" w:cs="Arial"/>
          <w:szCs w:val="20"/>
        </w:rPr>
        <w:t xml:space="preserve"> competentes</w:t>
      </w:r>
      <w:r w:rsidRPr="00594869">
        <w:rPr>
          <w:rFonts w:ascii="Verdana" w:eastAsia="Arial Unicode MS" w:hAnsi="Verdana" w:cs="Arial"/>
          <w:szCs w:val="20"/>
        </w:rPr>
        <w:t>, nos termos da Cláusula 2.</w:t>
      </w:r>
      <w:r w:rsidR="00C177B3">
        <w:rPr>
          <w:rFonts w:ascii="Verdana" w:eastAsia="Arial Unicode MS" w:hAnsi="Verdana" w:cs="Arial"/>
          <w:szCs w:val="20"/>
        </w:rPr>
        <w:t>4</w:t>
      </w:r>
      <w:r w:rsidRPr="00594869">
        <w:rPr>
          <w:rFonts w:ascii="Verdana" w:eastAsia="Arial Unicode MS" w:hAnsi="Verdana" w:cs="Arial"/>
          <w:szCs w:val="20"/>
        </w:rPr>
        <w:t>.1 acima;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C177B3">
        <w:rPr>
          <w:rFonts w:ascii="Verdana" w:eastAsia="Arial Unicode MS" w:hAnsi="Verdana" w:cs="Arial"/>
          <w:szCs w:val="20"/>
        </w:rPr>
        <w:t> </w:t>
      </w:r>
      <w:r w:rsidRPr="00594869">
        <w:rPr>
          <w:rFonts w:ascii="Verdana" w:eastAsia="Arial Unicode MS" w:hAnsi="Verdana" w:cs="Arial"/>
          <w:szCs w:val="20"/>
        </w:rPr>
        <w:t>1 (uma) via original das Fianças Bancárias, e de seus eventuais aditamentos, devidamente registrada nos respectivos Cartórios de Registro de Títulos e Documentos competentes, nos termos da Cláusula 2.</w:t>
      </w:r>
      <w:r w:rsidR="00046AAD">
        <w:rPr>
          <w:rFonts w:ascii="Verdana" w:eastAsia="Arial Unicode MS" w:hAnsi="Verdana" w:cs="Arial"/>
          <w:szCs w:val="20"/>
        </w:rPr>
        <w:t>6</w:t>
      </w:r>
      <w:r w:rsidR="00C177B3">
        <w:rPr>
          <w:rFonts w:ascii="Verdana" w:eastAsia="Arial Unicode MS" w:hAnsi="Verdana" w:cs="Arial"/>
          <w:szCs w:val="20"/>
        </w:rPr>
        <w:t>.3</w:t>
      </w:r>
      <w:r w:rsidRPr="00594869">
        <w:rPr>
          <w:rFonts w:ascii="Verdana" w:eastAsia="Arial Unicode MS" w:hAnsi="Verdana" w:cs="Arial"/>
          <w:szCs w:val="20"/>
        </w:rPr>
        <w:t xml:space="preserve"> acima;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1 (uma) via original de cada um dos Contratos de Garantia, e eventuais aditamentos, devidamente registrados nos Cartórios de Registro de Títulos e Documentos competentes, conforme aplicável, nos termos da Cláusula 2.</w:t>
      </w:r>
      <w:r w:rsidR="00046AAD">
        <w:rPr>
          <w:rFonts w:ascii="Verdana" w:eastAsia="Arial Unicode MS" w:hAnsi="Verdana" w:cs="Arial"/>
          <w:szCs w:val="20"/>
        </w:rPr>
        <w:t>6.1</w:t>
      </w:r>
      <w:r w:rsidRPr="00594869">
        <w:rPr>
          <w:rFonts w:ascii="Verdana" w:eastAsia="Arial Unicode MS" w:hAnsi="Verdana" w:cs="Arial"/>
          <w:szCs w:val="20"/>
        </w:rPr>
        <w:t xml:space="preserve"> acima; </w:t>
      </w:r>
    </w:p>
    <w:p w:rsidR="00DD7569" w:rsidRPr="00594869" w:rsidRDefault="00DD7569">
      <w:pPr>
        <w:pStyle w:val="STDTextoDois-Quatro"/>
        <w:spacing w:before="0" w:line="240" w:lineRule="auto"/>
        <w:ind w:left="0"/>
        <w:rPr>
          <w:rFonts w:ascii="Verdana" w:eastAsia="Arial Unicode MS" w:hAnsi="Verdana" w:cs="Arial"/>
          <w:szCs w:val="20"/>
        </w:rPr>
      </w:pPr>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praticar todos os demais atos, firmar todos os documentos e realizar todos os registros adicionais</w:t>
      </w:r>
      <w:r w:rsidR="005661D6" w:rsidRPr="00594869">
        <w:rPr>
          <w:rFonts w:ascii="Verdana" w:eastAsia="Arial Unicode MS" w:hAnsi="Verdana" w:cs="Arial"/>
          <w:szCs w:val="20"/>
        </w:rPr>
        <w:t xml:space="preserve"> razoavelmente</w:t>
      </w:r>
      <w:r w:rsidRPr="00594869">
        <w:rPr>
          <w:rFonts w:ascii="Verdana" w:eastAsia="Arial Unicode MS" w:hAnsi="Verdana" w:cs="Arial"/>
          <w:szCs w:val="20"/>
        </w:rPr>
        <w:t xml:space="preserve"> requeridos pelo Agente Fiduciário, na qualidade de representante dos Debenturistas, com o propósito de assegurar e manter a plena validade, eficácia e exequibilidade das Garantias previstas nesta Escritura de Emissão e das Debêntures;</w:t>
      </w:r>
    </w:p>
    <w:p w:rsidR="00DD7569" w:rsidRPr="00594869" w:rsidRDefault="00DD7569">
      <w:pPr>
        <w:pStyle w:val="STDTextoDois-Quatro"/>
        <w:spacing w:before="0" w:line="240" w:lineRule="auto"/>
        <w:ind w:left="0"/>
        <w:rPr>
          <w:rFonts w:ascii="Verdana" w:eastAsia="Arial Unicode MS" w:hAnsi="Verdana" w:cs="Arial"/>
          <w:szCs w:val="20"/>
        </w:rPr>
      </w:pPr>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szCs w:val="20"/>
        </w:rPr>
        <w:t>preencher e manter os saldos mínimos das contas previstas no Contrato de Cessão Fiduciária</w:t>
      </w:r>
      <w:r w:rsidRPr="00594869">
        <w:rPr>
          <w:rFonts w:ascii="Verdana" w:eastAsia="Arial Unicode MS" w:hAnsi="Verdana" w:cs="Arial"/>
          <w:szCs w:val="20"/>
        </w:rPr>
        <w:t xml:space="preserve">, </w:t>
      </w:r>
      <w:r w:rsidRPr="00594869">
        <w:rPr>
          <w:rFonts w:ascii="Verdana" w:eastAsia="Arial Unicode MS" w:hAnsi="Verdana"/>
          <w:szCs w:val="20"/>
        </w:rPr>
        <w:t xml:space="preserve">conforme prazos e mecanismos previstos </w:t>
      </w:r>
      <w:r w:rsidRPr="00594869">
        <w:rPr>
          <w:rFonts w:ascii="Verdana" w:eastAsia="Arial Unicode MS" w:hAnsi="Verdana" w:cs="Arial"/>
          <w:szCs w:val="20"/>
        </w:rPr>
        <w:t>no referido contrato</w:t>
      </w:r>
      <w:r w:rsidR="00546862" w:rsidRPr="00594869">
        <w:rPr>
          <w:rFonts w:ascii="Verdana" w:eastAsia="Arial Unicode MS" w:hAnsi="Verdana" w:cs="Arial"/>
          <w:szCs w:val="20"/>
        </w:rPr>
        <w:t>;</w:t>
      </w:r>
    </w:p>
    <w:p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rsidR="00AD11B2"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convocar, nos termos da Cláusula 8.1 e seguintes desta Escritura de Emissão, Assembleia Geral de Debenturistas para deliberar sobre qualquer das matérias que se relacione com a presente Emissão caso o Agente Fiduciário deva fazer, nos termos da presente Escritura de Emissão, mas não o faça;</w:t>
      </w:r>
    </w:p>
    <w:p w:rsidR="00AD11B2" w:rsidRDefault="00AD11B2" w:rsidP="00D6287C">
      <w:pPr>
        <w:pStyle w:val="PargrafodaLista"/>
        <w:rPr>
          <w:rFonts w:ascii="Verdana" w:eastAsia="Arial Unicode MS" w:hAnsi="Verdana" w:cs="Arial"/>
          <w:szCs w:val="20"/>
        </w:rPr>
      </w:pPr>
    </w:p>
    <w:p w:rsidR="00DD7569" w:rsidRPr="00594869" w:rsidRDefault="00AD11B2"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 xml:space="preserve">observar, durante o período de vigência desta Escritura de Emissão, o disposto na legislação </w:t>
      </w:r>
      <w:r w:rsidR="00530583">
        <w:rPr>
          <w:rFonts w:ascii="Verdana" w:eastAsia="Arial Unicode MS" w:hAnsi="Verdana" w:cs="Arial"/>
          <w:szCs w:val="20"/>
        </w:rPr>
        <w:t xml:space="preserve">referente </w:t>
      </w:r>
      <w:r>
        <w:rPr>
          <w:rFonts w:ascii="Verdana" w:eastAsia="Arial Unicode MS" w:hAnsi="Verdana" w:cs="Arial"/>
          <w:szCs w:val="20"/>
        </w:rPr>
        <w:t>às pessoas portadores de deficiência</w:t>
      </w:r>
      <w:r w:rsidR="00530583">
        <w:rPr>
          <w:rFonts w:ascii="Verdana" w:eastAsia="Arial Unicode MS" w:hAnsi="Verdana" w:cs="Arial"/>
          <w:szCs w:val="20"/>
        </w:rPr>
        <w:t xml:space="preserve"> </w:t>
      </w:r>
      <w:r w:rsidR="00A21647">
        <w:rPr>
          <w:rFonts w:ascii="Verdana" w:eastAsia="Arial Unicode MS" w:hAnsi="Verdana" w:cs="Arial"/>
          <w:szCs w:val="20"/>
        </w:rPr>
        <w:t xml:space="preserve">à qual a Emissora esteja </w:t>
      </w:r>
      <w:r w:rsidR="00192CF8">
        <w:rPr>
          <w:rFonts w:ascii="Verdana" w:eastAsia="Arial Unicode MS" w:hAnsi="Verdana" w:cs="Arial"/>
          <w:szCs w:val="20"/>
        </w:rPr>
        <w:t xml:space="preserve">eventualmente </w:t>
      </w:r>
      <w:r w:rsidR="00A21647">
        <w:rPr>
          <w:rFonts w:ascii="Verdana" w:eastAsia="Arial Unicode MS" w:hAnsi="Verdana" w:cs="Arial"/>
          <w:szCs w:val="20"/>
        </w:rPr>
        <w:t>sujeita</w:t>
      </w:r>
      <w:r>
        <w:rPr>
          <w:rFonts w:ascii="Verdana" w:eastAsia="Arial Unicode MS" w:hAnsi="Verdana" w:cs="Arial"/>
          <w:szCs w:val="20"/>
        </w:rPr>
        <w:t>;</w:t>
      </w:r>
    </w:p>
    <w:p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 conservar em bom estado todos os bens da Emissora necessários à consecução do Projeto e seus objetivos sociais, incluindo, mas não se limitando a todas as suas propriedades móveis e imóveis;</w:t>
      </w:r>
    </w:p>
    <w:p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na hipótese da legalidade ou exequibilidade de qualquer das disposições relevantes desta Escritura de Emissão, das Fianças Bancárias, dos Contratos de Garantia e dos demais instrumentos relacionados no âmbito desta Emissão ser questionada judicialmente por qualquer pessoa, </w:t>
      </w:r>
      <w:r w:rsidR="00F15375">
        <w:rPr>
          <w:rFonts w:ascii="Verdana" w:eastAsia="Arial Unicode MS" w:hAnsi="Verdana" w:cs="Arial"/>
          <w:szCs w:val="20"/>
        </w:rPr>
        <w:t>de forma que</w:t>
      </w:r>
      <w:r w:rsidRPr="00594869">
        <w:rPr>
          <w:rFonts w:ascii="Verdana" w:eastAsia="Arial Unicode MS" w:hAnsi="Verdana" w:cs="Arial"/>
          <w:szCs w:val="20"/>
        </w:rPr>
        <w:t xml:space="preserve"> possa afetar a capacidade da Emissora em cumprir suas obrigações previstas nesta Escritura de Emissão e nos Contratos de Garantia, informar tal acontecimento ao Agente Fiduciário em até 5 (cinco) Dias Úteis contados da sua </w:t>
      </w:r>
      <w:r w:rsidR="00F15375">
        <w:rPr>
          <w:rFonts w:ascii="Verdana" w:eastAsia="Arial Unicode MS" w:hAnsi="Verdana" w:cs="Arial"/>
          <w:szCs w:val="20"/>
        </w:rPr>
        <w:t>ciência</w:t>
      </w:r>
      <w:r w:rsidRPr="00594869">
        <w:rPr>
          <w:rFonts w:ascii="Verdana" w:eastAsia="Arial Unicode MS" w:hAnsi="Verdana" w:cs="Arial"/>
          <w:szCs w:val="20"/>
        </w:rPr>
        <w:t xml:space="preserve">, sem prejuízo da ocorrência de um dos Eventos de Inadimplemento; </w:t>
      </w:r>
    </w:p>
    <w:p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lastRenderedPageBreak/>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vigentes</w:t>
      </w:r>
      <w:r w:rsidR="00986ED6" w:rsidRPr="00594869">
        <w:rPr>
          <w:rFonts w:ascii="Verdana" w:eastAsia="Arial Unicode MS" w:hAnsi="Verdana" w:cs="Arial"/>
          <w:szCs w:val="20"/>
        </w:rPr>
        <w:t>, renovar ou contratar novas</w:t>
      </w:r>
      <w:r w:rsidRPr="00594869">
        <w:rPr>
          <w:rFonts w:ascii="Verdana" w:eastAsia="Arial Unicode MS" w:hAnsi="Verdana" w:cs="Arial"/>
          <w:szCs w:val="20"/>
        </w:rPr>
        <w:t xml:space="preserve"> Apólices de Seguros </w:t>
      </w:r>
      <w:r w:rsidR="00FB7C6D">
        <w:rPr>
          <w:rFonts w:ascii="Verdana" w:eastAsia="Arial Unicode MS" w:hAnsi="Verdana" w:cs="Arial"/>
          <w:szCs w:val="20"/>
        </w:rPr>
        <w:t xml:space="preserve">com seguradoras de primeira linha com coberturas </w:t>
      </w:r>
      <w:r w:rsidR="002B2398">
        <w:rPr>
          <w:rFonts w:ascii="Verdana" w:eastAsia="Arial Unicode MS" w:hAnsi="Verdana" w:cs="Arial"/>
          <w:szCs w:val="20"/>
        </w:rPr>
        <w:t>equivalentes</w:t>
      </w:r>
      <w:r w:rsidR="00FB7C6D">
        <w:rPr>
          <w:rFonts w:ascii="Verdana" w:eastAsia="Arial Unicode MS" w:hAnsi="Verdana" w:cs="Arial"/>
          <w:szCs w:val="20"/>
        </w:rPr>
        <w:t>, desde que disponíveis no mercado</w:t>
      </w:r>
      <w:r w:rsidRPr="00594869">
        <w:rPr>
          <w:rFonts w:ascii="Verdana" w:eastAsia="Arial Unicode MS" w:hAnsi="Verdana" w:cs="Arial"/>
          <w:szCs w:val="20"/>
        </w:rPr>
        <w:t>;</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em adequado funcionamento órgão para atender, de forma eficiente, aos Debenturistas ou contratar instituições financeiras autorizadas para a prestação desse serviço;</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realizar operações fora de seu objeto social, observadas as disposições legais e regulamentares em vigor; </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notificar o Agente Fiduciário em até 2 (dois) Dias Úteis contados </w:t>
      </w:r>
      <w:r w:rsidR="005661D6" w:rsidRPr="00594869">
        <w:rPr>
          <w:rFonts w:ascii="Verdana" w:eastAsia="Arial Unicode MS" w:hAnsi="Verdana" w:cs="Arial"/>
          <w:szCs w:val="20"/>
        </w:rPr>
        <w:t xml:space="preserve">do conhecimento </w:t>
      </w:r>
      <w:r w:rsidRPr="00594869">
        <w:rPr>
          <w:rFonts w:ascii="Verdana" w:eastAsia="Arial Unicode MS" w:hAnsi="Verdana" w:cs="Arial"/>
          <w:szCs w:val="20"/>
        </w:rPr>
        <w:t xml:space="preserve">da ocorrência sobre qualquer ato ou fato que possa causar interrupção ou suspensão das atividades da Emissora; </w:t>
      </w:r>
    </w:p>
    <w:p w:rsidR="00DD7569" w:rsidRPr="00594869" w:rsidRDefault="00DD7569">
      <w:pPr>
        <w:rPr>
          <w:rFonts w:ascii="Verdana" w:eastAsia="Arial Unicode MS" w:hAnsi="Verdana"/>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manter-se em situação regular com relação às suas obrigações junto aos órgãos do meio ambiente, à CCEE, à ANEEL, ao MME e ao ONS, ou quaisquer outros órgãos ou entidades integrantes da Administração Pública Direta ou Indireta que venham a substitui-los, durante a vigência desta Escritura de Emissão</w:t>
      </w:r>
      <w:r w:rsidR="005661D6" w:rsidRPr="00594869">
        <w:rPr>
          <w:rFonts w:ascii="Verdana" w:eastAsia="Arial Unicode MS" w:hAnsi="Verdana" w:cs="Arial"/>
          <w:szCs w:val="20"/>
        </w:rPr>
        <w:t>, salvo se eventuais irregularidades sejam tempestivamente questionadas de boa-fé</w:t>
      </w:r>
      <w:r w:rsidRPr="00594869">
        <w:rPr>
          <w:rFonts w:ascii="Verdana" w:eastAsia="Arial Unicode MS" w:hAnsi="Verdana" w:cs="Arial"/>
          <w:szCs w:val="20"/>
        </w:rPr>
        <w:t>;</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manter em vigor a estrutura de contratos e demais acordos existentes necessários para viabilizar a operação e funcionamento de suas atividades ou que sejam relevantes </w:t>
      </w:r>
      <w:r w:rsidR="004F2E7A">
        <w:rPr>
          <w:rFonts w:ascii="Verdana" w:eastAsia="Arial Unicode MS" w:hAnsi="Verdana" w:cs="Arial"/>
          <w:szCs w:val="20"/>
        </w:rPr>
        <w:t>e cuja</w:t>
      </w:r>
      <w:r w:rsidRPr="00594869">
        <w:rPr>
          <w:rFonts w:ascii="Verdana" w:eastAsia="Arial Unicode MS" w:hAnsi="Verdana" w:cs="Arial"/>
          <w:szCs w:val="20"/>
        </w:rPr>
        <w:t xml:space="preserve"> invalidade possa afetar a implementação e desenvolvimento do Projeto; </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oferecer, prometer, dar, autorizar, solicitar ou aceitar, direta ou indiretamente, qualquer vantagem indevida, pecuniária ou de qualquer natureza, </w:t>
      </w:r>
      <w:r w:rsidRPr="00594869">
        <w:rPr>
          <w:rFonts w:ascii="Verdana" w:eastAsia="Arial Unicode MS" w:hAnsi="Verdana" w:cs="Tahoma"/>
          <w:szCs w:val="20"/>
        </w:rPr>
        <w:t>assim como não praticar atos lesivos, infrações ou crimes contra a ordem econômica ou tributária, o sistema financeiro,</w:t>
      </w:r>
      <w:r w:rsidRPr="00594869">
        <w:rPr>
          <w:rFonts w:ascii="Verdana" w:eastAsia="Arial Unicode MS" w:hAnsi="Verdana" w:cs="Tahoma"/>
          <w:iCs/>
          <w:szCs w:val="20"/>
        </w:rPr>
        <w:t xml:space="preserve"> o mercado de capitais ou a administração pública, nacional ou estrangeira, de “lavagem” ou ocultação de bens, direitos e valores, terrorismo ou financiamento ao terrorismo, previstos na legislação nacional e/ou estrangeira aplicável,</w:t>
      </w:r>
      <w:r w:rsidRPr="00594869">
        <w:rPr>
          <w:rFonts w:ascii="Verdana" w:eastAsia="Arial Unicode MS" w:hAnsi="Verdana" w:cs="Arial"/>
          <w:szCs w:val="20"/>
        </w:rPr>
        <w:t xml:space="preserve"> e tomar todas as medidas ao seu alcance para impedir administradores, empregados, </w:t>
      </w:r>
      <w:r w:rsidRPr="00594869">
        <w:rPr>
          <w:rFonts w:ascii="Verdana" w:eastAsia="Arial Unicode MS" w:hAnsi="Verdana" w:cs="Tahoma"/>
          <w:iCs/>
          <w:szCs w:val="20"/>
        </w:rPr>
        <w:t>mandatários</w:t>
      </w:r>
      <w:r w:rsidRPr="00594869">
        <w:rPr>
          <w:rFonts w:ascii="Verdana" w:eastAsia="Arial Unicode MS" w:hAnsi="Verdana" w:cs="Arial"/>
          <w:szCs w:val="20"/>
        </w:rPr>
        <w:t xml:space="preserve">, representantes, </w:t>
      </w:r>
      <w:r w:rsidRPr="00594869">
        <w:rPr>
          <w:rFonts w:ascii="Verdana" w:eastAsia="Arial Unicode MS" w:hAnsi="Verdana" w:cs="Tahoma"/>
          <w:iCs/>
          <w:szCs w:val="20"/>
        </w:rPr>
        <w:t>seus ou de suas controladas</w:t>
      </w:r>
      <w:r w:rsidR="00832C16">
        <w:rPr>
          <w:rFonts w:ascii="Verdana" w:eastAsia="Arial Unicode MS" w:hAnsi="Verdana" w:cs="Tahoma"/>
          <w:iCs/>
          <w:szCs w:val="20"/>
        </w:rPr>
        <w:t>(se existentes)</w:t>
      </w:r>
      <w:r w:rsidRPr="00594869">
        <w:rPr>
          <w:rFonts w:ascii="Verdana" w:eastAsia="Arial Unicode MS" w:hAnsi="Verdana" w:cs="Arial"/>
          <w:szCs w:val="20"/>
        </w:rPr>
        <w:t xml:space="preserve"> de fazê-lo</w:t>
      </w:r>
      <w:r w:rsidR="003418F6">
        <w:rPr>
          <w:rFonts w:ascii="Verdana" w:eastAsia="Arial Unicode MS" w:hAnsi="Verdana" w:cs="Arial"/>
          <w:iCs/>
          <w:szCs w:val="20"/>
        </w:rPr>
        <w:t>;</w:t>
      </w:r>
    </w:p>
    <w:p w:rsidR="00C82182" w:rsidRPr="00594869" w:rsidRDefault="00C82182">
      <w:pPr>
        <w:pStyle w:val="PargrafodaLista"/>
        <w:ind w:left="0"/>
        <w:rPr>
          <w:rFonts w:ascii="Verdana" w:eastAsia="Arial Unicode MS" w:hAnsi="Verdana" w:cs="Arial"/>
          <w:sz w:val="20"/>
          <w:szCs w:val="20"/>
        </w:rPr>
      </w:pPr>
    </w:p>
    <w:p w:rsidR="00077DE1" w:rsidRPr="00594869" w:rsidRDefault="0022387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hAnsi="Verdana" w:cs="Tahoma"/>
          <w:color w:val="000000"/>
          <w:szCs w:val="20"/>
        </w:rPr>
        <w:t>não praticar atos que importem em discriminação de raça ou gênero, trabalho infantil, trabalho escravo, ou que caracterizem assédio moral ou sexual, ou que importem em crime contra o meio ambiente;</w:t>
      </w:r>
    </w:p>
    <w:p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observar, </w:t>
      </w:r>
      <w:r w:rsidR="00751E73" w:rsidRPr="00751E73">
        <w:rPr>
          <w:rFonts w:ascii="Verdana" w:eastAsia="Arial Unicode MS" w:hAnsi="Verdana" w:cs="Arial"/>
          <w:iCs/>
          <w:szCs w:val="20"/>
        </w:rPr>
        <w:t xml:space="preserve">cumprir e/ou fazer cumprir, por si, e por seus administradores, empregados, agentes e representantes, sempre que agindo em nome da Emissora, toda e qualquer lei que trata de corrupção, crimes contra a ordem econômica ou tributária, de “lavagem” ou ocultação de bens, direitos e valores, ou contra o </w:t>
      </w:r>
      <w:r w:rsidR="004F2E7A">
        <w:rPr>
          <w:rFonts w:ascii="Verdana" w:eastAsia="Arial Unicode MS" w:hAnsi="Verdana" w:cs="Arial"/>
          <w:iCs/>
          <w:szCs w:val="20"/>
        </w:rPr>
        <w:t>sistema financeiro nacional</w:t>
      </w:r>
      <w:r w:rsidR="00751E73" w:rsidRPr="00751E73">
        <w:rPr>
          <w:rFonts w:ascii="Verdana" w:eastAsia="Arial Unicode MS" w:hAnsi="Verdana" w:cs="Arial"/>
          <w:iCs/>
          <w:szCs w:val="20"/>
        </w:rPr>
        <w:t xml:space="preserve">, o </w:t>
      </w:r>
      <w:r w:rsidR="004F2E7A">
        <w:rPr>
          <w:rFonts w:ascii="Verdana" w:eastAsia="Arial Unicode MS" w:hAnsi="Verdana" w:cs="Arial"/>
          <w:iCs/>
          <w:szCs w:val="20"/>
        </w:rPr>
        <w:t>mercado de capitais</w:t>
      </w:r>
      <w:r w:rsidR="00751E73" w:rsidRPr="00751E73">
        <w:rPr>
          <w:rFonts w:ascii="Verdana" w:eastAsia="Arial Unicode MS" w:hAnsi="Verdana" w:cs="Arial"/>
          <w:iCs/>
          <w:szCs w:val="20"/>
        </w:rPr>
        <w:t xml:space="preserve"> ou a administração pública, nacional ou estrangeira, incluindo, sem limitação, atos ilícitos que possam ensejar responsabilidade administrativa, civil ou criminal nos termos da Lei do Mercado de Valores Mobiliários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 do </w:t>
      </w:r>
      <w:r w:rsidR="00751E73" w:rsidRPr="00751E73">
        <w:rPr>
          <w:rFonts w:ascii="Verdana" w:eastAsia="Arial Unicode MS" w:hAnsi="Verdana" w:cs="Arial"/>
          <w:i/>
          <w:iCs/>
          <w:szCs w:val="20"/>
        </w:rPr>
        <w:t xml:space="preserve">U.S. </w:t>
      </w:r>
      <w:proofErr w:type="spellStart"/>
      <w:r w:rsidR="00751E73" w:rsidRPr="00751E73">
        <w:rPr>
          <w:rFonts w:ascii="Verdana" w:eastAsia="Arial Unicode MS" w:hAnsi="Verdana" w:cs="Arial"/>
          <w:i/>
          <w:iCs/>
          <w:szCs w:val="20"/>
        </w:rPr>
        <w:t>Foreign</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Corrupt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Practices</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Act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of</w:t>
      </w:r>
      <w:proofErr w:type="spellEnd"/>
      <w:r w:rsidR="00751E73" w:rsidRPr="00751E73">
        <w:rPr>
          <w:rFonts w:ascii="Verdana" w:eastAsia="Arial Unicode MS" w:hAnsi="Verdana" w:cs="Arial"/>
          <w:i/>
          <w:iCs/>
          <w:szCs w:val="20"/>
        </w:rPr>
        <w:t xml:space="preserve"> 1977</w:t>
      </w:r>
      <w:r w:rsidR="00751E73" w:rsidRPr="00751E73">
        <w:rPr>
          <w:rFonts w:ascii="Verdana" w:eastAsia="Arial Unicode MS" w:hAnsi="Verdana" w:cs="Arial"/>
          <w:iCs/>
          <w:szCs w:val="20"/>
        </w:rPr>
        <w:t>, conforme aplicáveis (“</w:t>
      </w:r>
      <w:r w:rsidR="00751E73" w:rsidRPr="00961C20">
        <w:rPr>
          <w:rFonts w:ascii="Verdana" w:eastAsia="Arial Unicode MS" w:hAnsi="Verdana" w:cs="Arial"/>
          <w:iCs/>
          <w:szCs w:val="20"/>
          <w:u w:val="single"/>
        </w:rPr>
        <w:t>Leis Anticorrupção</w:t>
      </w:r>
      <w:r w:rsidR="00751E73" w:rsidRPr="00751E73">
        <w:rPr>
          <w:rFonts w:ascii="Verdana" w:eastAsia="Arial Unicode MS" w:hAnsi="Verdana" w:cs="Arial"/>
          <w:iCs/>
          <w:szCs w:val="20"/>
        </w:rPr>
        <w:t>”), devendo (i) adotar políticas e procedimentos internos que assegurem integral cumprimento das leis acima, nos termos do Decreto nº 8.420, de 18 de março de 2015; (</w:t>
      </w:r>
      <w:proofErr w:type="spellStart"/>
      <w:r w:rsidR="00751E73" w:rsidRPr="00751E73">
        <w:rPr>
          <w:rFonts w:ascii="Verdana" w:eastAsia="Arial Unicode MS" w:hAnsi="Verdana" w:cs="Arial"/>
          <w:iCs/>
          <w:szCs w:val="20"/>
        </w:rPr>
        <w:t>ii</w:t>
      </w:r>
      <w:proofErr w:type="spellEnd"/>
      <w:r w:rsidR="00751E73" w:rsidRPr="00751E73">
        <w:rPr>
          <w:rFonts w:ascii="Verdana" w:eastAsia="Arial Unicode MS" w:hAnsi="Verdana" w:cs="Arial"/>
          <w:iCs/>
          <w:szCs w:val="20"/>
        </w:rPr>
        <w:t xml:space="preserve">) dar conhecimento pleno e exigir o </w:t>
      </w:r>
      <w:r w:rsidR="00751E73" w:rsidRPr="00751E73">
        <w:rPr>
          <w:rFonts w:ascii="Verdana" w:eastAsia="Arial Unicode MS" w:hAnsi="Verdana" w:cs="Arial"/>
          <w:iCs/>
          <w:szCs w:val="20"/>
        </w:rPr>
        <w:lastRenderedPageBreak/>
        <w:t>integral cumprimento de tais normas em relação a todos os seus profissionais e/ou os demais prestadores de serviços, inclusive, porém não somente, fornecedores, contratados e subcontratados; e (</w:t>
      </w:r>
      <w:proofErr w:type="spellStart"/>
      <w:r w:rsidR="00751E73" w:rsidRPr="00751E73">
        <w:rPr>
          <w:rFonts w:ascii="Verdana" w:eastAsia="Arial Unicode MS" w:hAnsi="Verdana" w:cs="Arial"/>
          <w:iCs/>
          <w:szCs w:val="20"/>
        </w:rPr>
        <w:t>iii</w:t>
      </w:r>
      <w:proofErr w:type="spellEnd"/>
      <w:r w:rsidR="00751E73" w:rsidRPr="00751E73">
        <w:rPr>
          <w:rFonts w:ascii="Verdana" w:eastAsia="Arial Unicode MS" w:hAnsi="Verdana" w:cs="Arial"/>
          <w:iCs/>
          <w:szCs w:val="20"/>
        </w:rPr>
        <w:t>) abster-se de praticar atos de corrupção e de agir de forma lesiva à administração pública, nacional ou estrangeira, nos termos da Lei 12.486/13</w:t>
      </w:r>
      <w:r w:rsidRPr="00594869">
        <w:rPr>
          <w:rFonts w:ascii="Verdana" w:eastAsia="Arial Unicode MS" w:hAnsi="Verdana" w:cs="Arial"/>
          <w:iCs/>
          <w:szCs w:val="20"/>
        </w:rPr>
        <w:t>;</w:t>
      </w:r>
    </w:p>
    <w:p w:rsidR="00DD7569" w:rsidRPr="00594869" w:rsidRDefault="00DD7569">
      <w:pPr>
        <w:pStyle w:val="PargrafodaLista"/>
        <w:ind w:left="0"/>
        <w:rPr>
          <w:rFonts w:ascii="Verdana" w:eastAsia="Arial Unicode MS" w:hAnsi="Verdana" w:cs="Arial"/>
          <w:iCs/>
          <w:sz w:val="20"/>
          <w:szCs w:val="20"/>
        </w:rPr>
      </w:pPr>
    </w:p>
    <w:p w:rsidR="008541E1" w:rsidRPr="00594869" w:rsidRDefault="008541E1"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notificar o Agente Fiduciário, em até </w:t>
      </w:r>
      <w:r w:rsidR="007E0167" w:rsidRPr="00EE3FD7">
        <w:rPr>
          <w:rFonts w:ascii="Verdana" w:eastAsia="Arial Unicode MS" w:hAnsi="Verdana"/>
          <w:szCs w:val="20"/>
        </w:rPr>
        <w:t>5</w:t>
      </w:r>
      <w:r w:rsidRPr="00EE3FD7">
        <w:rPr>
          <w:rFonts w:ascii="Verdana" w:eastAsia="Arial Unicode MS" w:hAnsi="Verdana"/>
          <w:szCs w:val="20"/>
        </w:rPr>
        <w:t>(</w:t>
      </w:r>
      <w:r w:rsidR="007E0167" w:rsidRPr="00EE3FD7">
        <w:rPr>
          <w:rFonts w:ascii="Verdana" w:eastAsia="Arial Unicode MS" w:hAnsi="Verdana"/>
          <w:szCs w:val="20"/>
        </w:rPr>
        <w:t>cinco</w:t>
      </w:r>
      <w:r w:rsidRPr="00EE3FD7">
        <w:rPr>
          <w:rFonts w:ascii="Verdana" w:eastAsia="Arial Unicode MS" w:hAnsi="Verdana"/>
          <w:szCs w:val="20"/>
        </w:rPr>
        <w:t xml:space="preserve">) </w:t>
      </w:r>
      <w:r w:rsidR="00C56AE1" w:rsidRPr="00594869">
        <w:rPr>
          <w:rFonts w:ascii="Verdana" w:eastAsia="Arial Unicode MS" w:hAnsi="Verdana" w:cs="Arial"/>
          <w:iCs/>
          <w:szCs w:val="20"/>
        </w:rPr>
        <w:t>D</w:t>
      </w:r>
      <w:r w:rsidRPr="00594869">
        <w:rPr>
          <w:rFonts w:ascii="Verdana" w:eastAsia="Arial Unicode MS" w:hAnsi="Verdana" w:cs="Arial"/>
          <w:iCs/>
          <w:szCs w:val="20"/>
        </w:rPr>
        <w:t>ias</w:t>
      </w:r>
      <w:r w:rsidR="00C56AE1" w:rsidRPr="00594869">
        <w:rPr>
          <w:rFonts w:ascii="Verdana" w:eastAsia="Arial Unicode MS" w:hAnsi="Verdana" w:cs="Arial"/>
          <w:iCs/>
          <w:szCs w:val="20"/>
        </w:rPr>
        <w:t xml:space="preserve"> Úteis</w:t>
      </w:r>
      <w:r w:rsidR="0081342B">
        <w:rPr>
          <w:rFonts w:ascii="Verdana" w:eastAsia="Arial Unicode MS" w:hAnsi="Verdana" w:cs="Arial"/>
          <w:iCs/>
          <w:szCs w:val="20"/>
        </w:rPr>
        <w:t xml:space="preserve"> </w:t>
      </w:r>
      <w:r w:rsidRPr="00594869">
        <w:rPr>
          <w:rFonts w:ascii="Verdana" w:eastAsia="Arial Unicode MS" w:hAnsi="Verdana" w:cs="Tahoma"/>
          <w:iCs/>
          <w:szCs w:val="20"/>
        </w:rPr>
        <w:t xml:space="preserve">corridos </w:t>
      </w:r>
      <w:r w:rsidRPr="00594869">
        <w:rPr>
          <w:rFonts w:ascii="Verdana" w:eastAsia="Arial Unicode MS" w:hAnsi="Verdana" w:cs="Arial"/>
          <w:iCs/>
          <w:szCs w:val="20"/>
        </w:rPr>
        <w:t xml:space="preserve">da data em que tomar ciência, de que a Emissora ou qualquer de suas controladas, ou ainda, qualquer dos respectivos administradores, empregados, </w:t>
      </w:r>
      <w:r w:rsidRPr="00594869">
        <w:rPr>
          <w:rFonts w:ascii="Verdana" w:eastAsia="Arial Unicode MS" w:hAnsi="Verdana" w:cs="Tahoma"/>
          <w:iCs/>
          <w:szCs w:val="20"/>
        </w:rPr>
        <w:t>mandatários</w:t>
      </w:r>
      <w:r w:rsidR="00832C16">
        <w:rPr>
          <w:rFonts w:ascii="Verdana" w:eastAsia="Arial Unicode MS" w:hAnsi="Verdana" w:cs="Arial"/>
          <w:iCs/>
          <w:szCs w:val="20"/>
        </w:rPr>
        <w:t xml:space="preserve"> ou</w:t>
      </w:r>
      <w:r w:rsidRPr="00594869">
        <w:rPr>
          <w:rFonts w:ascii="Verdana" w:eastAsia="Arial Unicode MS" w:hAnsi="Verdana" w:cs="Arial"/>
          <w:iCs/>
          <w:szCs w:val="20"/>
        </w:rPr>
        <w:t xml:space="preserve"> representantes relacionados ao Projeto, encontram-se envolvidos em investigação, inquérito, ação, procedimento </w:t>
      </w:r>
      <w:r w:rsidRPr="00594869">
        <w:rPr>
          <w:rFonts w:ascii="Verdana" w:eastAsia="Arial Unicode MS" w:hAnsi="Verdana" w:cs="Tahoma"/>
          <w:iCs/>
          <w:szCs w:val="20"/>
        </w:rPr>
        <w:t>e/ou processo</w:t>
      </w:r>
      <w:r w:rsidRPr="00594869">
        <w:rPr>
          <w:rFonts w:ascii="Verdana" w:eastAsia="Arial Unicode MS" w:hAnsi="Verdana" w:cs="Arial"/>
          <w:iCs/>
          <w:szCs w:val="20"/>
        </w:rPr>
        <w:t xml:space="preserve"> judicial ou administrativo</w:t>
      </w:r>
      <w:r w:rsidRPr="00594869">
        <w:rPr>
          <w:rFonts w:ascii="Verdana" w:eastAsia="Arial Unicode MS" w:hAnsi="Verdana" w:cs="Tahoma"/>
          <w:iCs/>
          <w:szCs w:val="20"/>
        </w:rPr>
        <w:t xml:space="preserve">, conduzidos por autoridade administrativa ou judicial nacional ou estrangeira, </w:t>
      </w:r>
      <w:r w:rsidRPr="00594869">
        <w:rPr>
          <w:rFonts w:ascii="Verdana" w:eastAsia="Arial Unicode MS" w:hAnsi="Verdana" w:cs="Arial"/>
          <w:iCs/>
          <w:szCs w:val="20"/>
        </w:rPr>
        <w:t xml:space="preserve">relativos à prática de atos lesivos ou crimes contra a ordem econômica ou tributária, o sistema financeiro, o mercado de capitais ou a administração pública, nacional ou estrangeira, </w:t>
      </w:r>
      <w:r w:rsidRPr="00594869">
        <w:rPr>
          <w:rFonts w:ascii="Verdana" w:eastAsia="Arial Unicode MS" w:hAnsi="Verdana" w:cs="Tahoma"/>
          <w:iCs/>
          <w:szCs w:val="20"/>
        </w:rPr>
        <w:t xml:space="preserve">de “lavagem” ou ocultação de bens, direitos e valores, terrorismo ou financiamento ao terrorismo, previstos na legislação nacional e/ou estrangeira aplicável, desde </w:t>
      </w:r>
      <w:r w:rsidRPr="00594869">
        <w:rPr>
          <w:rFonts w:ascii="Verdana" w:eastAsia="Arial Unicode MS" w:hAnsi="Verdana" w:cs="Arial"/>
          <w:iCs/>
          <w:szCs w:val="20"/>
        </w:rPr>
        <w:t xml:space="preserve">que </w:t>
      </w:r>
      <w:r w:rsidRPr="00594869">
        <w:rPr>
          <w:rFonts w:ascii="Verdana" w:eastAsia="Arial Unicode MS" w:hAnsi="Verdana" w:cs="Tahoma"/>
          <w:iCs/>
          <w:szCs w:val="20"/>
        </w:rPr>
        <w:t>não estejam sob sigilo ou segredo</w:t>
      </w:r>
      <w:r w:rsidRPr="00594869">
        <w:rPr>
          <w:rFonts w:ascii="Verdana" w:eastAsia="Arial Unicode MS" w:hAnsi="Verdana" w:cs="Arial"/>
          <w:iCs/>
          <w:szCs w:val="20"/>
        </w:rPr>
        <w:t xml:space="preserve"> de justiça devendo,</w:t>
      </w:r>
      <w:r w:rsidRPr="00594869">
        <w:rPr>
          <w:rFonts w:ascii="Verdana" w:eastAsia="Arial Unicode MS" w:hAnsi="Verdana" w:cs="Tahoma"/>
          <w:iCs/>
          <w:szCs w:val="20"/>
        </w:rPr>
        <w:t xml:space="preserve"> quando solicitado pelo Agente Fiduciário e sempre que disponível,</w:t>
      </w:r>
      <w:r w:rsidRPr="00594869">
        <w:rPr>
          <w:rFonts w:ascii="Verdana" w:eastAsia="Arial Unicode MS" w:hAnsi="Verdana" w:cs="Arial"/>
          <w:iCs/>
          <w:szCs w:val="20"/>
        </w:rPr>
        <w:t xml:space="preserve"> </w:t>
      </w:r>
      <w:proofErr w:type="spellStart"/>
      <w:r w:rsidRPr="00594869">
        <w:rPr>
          <w:rFonts w:ascii="Verdana" w:eastAsia="Arial Unicode MS" w:hAnsi="Verdana" w:cs="Arial"/>
          <w:iCs/>
          <w:szCs w:val="20"/>
        </w:rPr>
        <w:t>fornecer</w:t>
      </w:r>
      <w:proofErr w:type="spellEnd"/>
      <w:r w:rsidRPr="00594869">
        <w:rPr>
          <w:rFonts w:ascii="Verdana" w:eastAsia="Arial Unicode MS" w:hAnsi="Verdana" w:cs="Arial"/>
          <w:iCs/>
          <w:szCs w:val="20"/>
        </w:rPr>
        <w:t xml:space="preserve"> cópia de eventuais decisões proferidas </w:t>
      </w:r>
      <w:r w:rsidRPr="00594869">
        <w:rPr>
          <w:rFonts w:ascii="Verdana" w:eastAsia="Arial Unicode MS" w:hAnsi="Verdana" w:cs="Tahoma"/>
          <w:iCs/>
          <w:szCs w:val="20"/>
        </w:rPr>
        <w:t xml:space="preserve">e de quaisquer acordos judiciais ou extrajudiciais firmado no âmbito dos </w:t>
      </w:r>
      <w:r w:rsidRPr="00594869">
        <w:rPr>
          <w:rFonts w:ascii="Verdana" w:eastAsia="Arial Unicode MS" w:hAnsi="Verdana" w:cs="Arial"/>
          <w:iCs/>
          <w:szCs w:val="20"/>
        </w:rPr>
        <w:t xml:space="preserve">citados procedimentos, bem como informações detalhadas sobre as medidas adotadas em resposta a tais procedimentos, </w:t>
      </w:r>
      <w:r w:rsidRPr="00594869">
        <w:rPr>
          <w:rFonts w:ascii="Verdana" w:eastAsia="Arial Unicode MS" w:hAnsi="Verdana" w:cs="Tahoma"/>
          <w:iCs/>
          <w:szCs w:val="20"/>
        </w:rPr>
        <w:t>sendo certo que, para os fins desta obrigação, considera-se ciência da Emissora ou qu</w:t>
      </w:r>
      <w:r w:rsidR="003C66BD" w:rsidRPr="00594869">
        <w:rPr>
          <w:rFonts w:ascii="Verdana" w:eastAsia="Arial Unicode MS" w:hAnsi="Verdana" w:cs="Tahoma"/>
          <w:iCs/>
          <w:szCs w:val="20"/>
        </w:rPr>
        <w:t>alquer de suas controladas, (i) </w:t>
      </w:r>
      <w:r w:rsidRPr="00594869">
        <w:rPr>
          <w:rFonts w:ascii="Verdana" w:eastAsia="Arial Unicode MS" w:hAnsi="Verdana" w:cs="Tahoma"/>
          <w:iCs/>
          <w:szCs w:val="20"/>
        </w:rPr>
        <w:t>o recebimento de citação, intimação ou notificação judicial ou extrajudicial, efetuadas por autoridade judicial ou administrativa</w:t>
      </w:r>
      <w:r w:rsidR="003C66BD" w:rsidRPr="00594869">
        <w:rPr>
          <w:rFonts w:ascii="Verdana" w:eastAsia="Arial Unicode MS" w:hAnsi="Verdana" w:cs="Tahoma"/>
          <w:iCs/>
          <w:szCs w:val="20"/>
        </w:rPr>
        <w:t>, nacional ou estrangeira, (</w:t>
      </w:r>
      <w:proofErr w:type="spellStart"/>
      <w:r w:rsidR="003C66BD" w:rsidRPr="00594869">
        <w:rPr>
          <w:rFonts w:ascii="Verdana" w:eastAsia="Arial Unicode MS" w:hAnsi="Verdana" w:cs="Tahoma"/>
          <w:iCs/>
          <w:szCs w:val="20"/>
        </w:rPr>
        <w:t>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 xml:space="preserve">a comunicação do fato </w:t>
      </w:r>
      <w:r w:rsidR="003F58E7">
        <w:rPr>
          <w:rFonts w:ascii="Verdana" w:eastAsia="Arial Unicode MS" w:hAnsi="Verdana" w:cs="Tahoma"/>
          <w:iCs/>
          <w:szCs w:val="20"/>
        </w:rPr>
        <w:t>pela</w:t>
      </w:r>
      <w:r w:rsidR="0081342B">
        <w:rPr>
          <w:rFonts w:ascii="Verdana" w:eastAsia="Arial Unicode MS" w:hAnsi="Verdana" w:cs="Tahoma"/>
          <w:iCs/>
          <w:szCs w:val="20"/>
        </w:rPr>
        <w:t xml:space="preserve"> </w:t>
      </w:r>
      <w:r w:rsidRPr="00594869">
        <w:rPr>
          <w:rFonts w:ascii="Verdana" w:eastAsia="Arial Unicode MS" w:hAnsi="Verdana" w:cs="Tahoma"/>
          <w:iCs/>
          <w:szCs w:val="20"/>
        </w:rPr>
        <w:t>Emissora à aut</w:t>
      </w:r>
      <w:r w:rsidR="003C66BD" w:rsidRPr="00594869">
        <w:rPr>
          <w:rFonts w:ascii="Verdana" w:eastAsia="Arial Unicode MS" w:hAnsi="Verdana" w:cs="Tahoma"/>
          <w:iCs/>
          <w:szCs w:val="20"/>
        </w:rPr>
        <w:t>oridade competente e (</w:t>
      </w:r>
      <w:proofErr w:type="spellStart"/>
      <w:r w:rsidR="003C66BD" w:rsidRPr="00594869">
        <w:rPr>
          <w:rFonts w:ascii="Verdana" w:eastAsia="Arial Unicode MS" w:hAnsi="Verdana" w:cs="Tahoma"/>
          <w:iCs/>
          <w:szCs w:val="20"/>
        </w:rPr>
        <w:t>iii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a adoção de medida judicial ou extrajudicial pela Emissora contra o infrator</w:t>
      </w:r>
      <w:r w:rsidRPr="00594869">
        <w:rPr>
          <w:rFonts w:ascii="Verdana" w:eastAsia="Arial Unicode MS" w:hAnsi="Verdana" w:cs="Arial"/>
          <w:szCs w:val="20"/>
        </w:rPr>
        <w:t xml:space="preserve">; </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adotar, durante o período de vigência desta Escritura de Emissão, as medidas e ações necessárias destinadas a evitar ou corrigir danos ao meio ambiente, segurança e medicina do trabalho que possam vir a ser causados pela execução do Projeto;</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cumprir, durante o período de vigência desta Escritura de Emissão, a legislação e regulamentação trabalhista e social, previdenciária e ambiental (“</w:t>
      </w:r>
      <w:r w:rsidRPr="00594869">
        <w:rPr>
          <w:rFonts w:ascii="Verdana" w:eastAsia="Arial Unicode MS" w:hAnsi="Verdana" w:cs="Arial"/>
          <w:szCs w:val="20"/>
          <w:u w:val="single"/>
        </w:rPr>
        <w:t>Legislação Socioambiental</w:t>
      </w:r>
      <w:r w:rsidRPr="00594869">
        <w:rPr>
          <w:rFonts w:ascii="Verdana" w:eastAsia="Arial Unicode MS" w:hAnsi="Verdana" w:cs="Arial"/>
          <w:szCs w:val="20"/>
        </w:rPr>
        <w:t xml:space="preserve">”), em especial com relação aos </w:t>
      </w:r>
      <w:r w:rsidR="00832C16">
        <w:rPr>
          <w:rFonts w:ascii="Verdana" w:eastAsia="Arial Unicode MS" w:hAnsi="Verdana" w:cs="Arial"/>
          <w:szCs w:val="20"/>
        </w:rPr>
        <w:t xml:space="preserve">seus </w:t>
      </w:r>
      <w:r w:rsidRPr="00594869">
        <w:rPr>
          <w:rFonts w:ascii="Verdana" w:eastAsia="Arial Unicode MS" w:hAnsi="Verdana" w:cs="Arial"/>
          <w:szCs w:val="20"/>
        </w:rPr>
        <w:t xml:space="preserve">projetos e atividades de qualquer forma beneficiados </w:t>
      </w:r>
      <w:r w:rsidR="003F58E7">
        <w:rPr>
          <w:rFonts w:ascii="Verdana" w:eastAsia="Arial Unicode MS" w:hAnsi="Verdana" w:cs="Arial"/>
          <w:szCs w:val="20"/>
        </w:rPr>
        <w:t>pelos recursos oriundos da</w:t>
      </w:r>
      <w:r w:rsidR="0081342B">
        <w:rPr>
          <w:rFonts w:ascii="Verdana" w:eastAsia="Arial Unicode MS" w:hAnsi="Verdana" w:cs="Arial"/>
          <w:szCs w:val="20"/>
        </w:rPr>
        <w:t xml:space="preserve"> </w:t>
      </w:r>
      <w:r w:rsidRPr="00594869">
        <w:rPr>
          <w:rFonts w:ascii="Verdana" w:eastAsia="Arial Unicode MS" w:hAnsi="Verdana" w:cs="Arial"/>
          <w:szCs w:val="20"/>
        </w:rPr>
        <w:t>Emissão, de forma a (i) não utilizar, direta ou indiretamente, trabalho em condições análogas às de escravo ou trabalho infantil;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empregar trabalhadores devidamente registrados nos termos da legislação em vigor;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cumprir com as obrigações decorrentes dos respectivos contratos de trabalho e da legislação trabalhista e previdenciária em vigor;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cumprir com a legislação aplicável à proteção do meio ambiente, bem como à saúde e segurança do trabalho; (v) deter todas as permissões, licenças, autorizações e aprovações necessárias para o regular exercício de suas atividades, em conformidade com a legislação ambiental aplicável; e (vi)</w:t>
      </w:r>
      <w:r w:rsidR="00134303" w:rsidRPr="00594869">
        <w:rPr>
          <w:rFonts w:ascii="Verdana" w:eastAsia="Arial Unicode MS" w:hAnsi="Verdana" w:cs="Arial"/>
          <w:szCs w:val="20"/>
        </w:rPr>
        <w:t> </w:t>
      </w:r>
      <w:r w:rsidRPr="00594869">
        <w:rPr>
          <w:rFonts w:ascii="Verdana" w:eastAsia="Arial Unicode MS" w:hAnsi="Verdana" w:cs="Arial"/>
          <w:szCs w:val="20"/>
        </w:rPr>
        <w:t>possuir todos os registros necessários, em conformidade com a legislação civil e ambiental aplicável, exceto</w:t>
      </w:r>
      <w:r w:rsidR="003F58E7">
        <w:rPr>
          <w:rFonts w:ascii="Verdana" w:eastAsia="Arial Unicode MS" w:hAnsi="Verdana" w:cs="Arial"/>
          <w:szCs w:val="20"/>
        </w:rPr>
        <w:t>, em qualquer dos casos previstos nas alíneas “(i)” a “(vi)” ora previstas,</w:t>
      </w:r>
      <w:r w:rsidR="00046AAD">
        <w:rPr>
          <w:rFonts w:ascii="Verdana" w:eastAsia="Arial Unicode MS" w:hAnsi="Verdana" w:cs="Arial"/>
          <w:szCs w:val="20"/>
        </w:rPr>
        <w:t xml:space="preserve"> </w:t>
      </w:r>
      <w:r w:rsidRPr="00EE3FD7">
        <w:rPr>
          <w:rFonts w:ascii="Verdana" w:eastAsia="Arial Unicode MS" w:hAnsi="Verdana"/>
          <w:szCs w:val="20"/>
        </w:rPr>
        <w:t>(a)</w:t>
      </w:r>
      <w:r w:rsidR="00046AAD">
        <w:rPr>
          <w:rFonts w:ascii="Verdana" w:eastAsia="Arial Unicode MS" w:hAnsi="Verdana"/>
          <w:szCs w:val="20"/>
        </w:rPr>
        <w:t> </w:t>
      </w:r>
      <w:r w:rsidRPr="00EE3FD7">
        <w:rPr>
          <w:rFonts w:ascii="Verdana" w:eastAsia="Arial Unicode MS" w:hAnsi="Verdana"/>
          <w:szCs w:val="20"/>
        </w:rPr>
        <w:t>em relação àquelas matérias que estejam sendo, de boa-fé, discutidas judicial ou administrativamente pela Emissora, desde que tal discussão gere efeito suspensivo; e (b)</w:t>
      </w:r>
      <w:r w:rsidR="00046AAD">
        <w:rPr>
          <w:rFonts w:ascii="Verdana" w:eastAsia="Arial Unicode MS" w:hAnsi="Verdana"/>
          <w:szCs w:val="20"/>
        </w:rPr>
        <w:t> </w:t>
      </w:r>
      <w:r w:rsidRPr="00EE3FD7">
        <w:rPr>
          <w:rFonts w:ascii="Verdana" w:eastAsia="Arial Unicode MS" w:hAnsi="Verdana"/>
          <w:szCs w:val="20"/>
        </w:rPr>
        <w:t>no caso de eventual descumprimento, seja efetuada a reparação imposta ou necessária, ou seja cumprida a pena imposta à Emissora</w:t>
      </w:r>
      <w:r w:rsidRPr="00594869">
        <w:rPr>
          <w:rFonts w:ascii="Verdana" w:eastAsia="Arial Unicode MS" w:hAnsi="Verdana" w:cs="Arial"/>
          <w:szCs w:val="20"/>
        </w:rPr>
        <w:t xml:space="preserve">; </w:t>
      </w:r>
    </w:p>
    <w:p w:rsidR="007E0167" w:rsidRPr="00594869" w:rsidRDefault="007E0167">
      <w:pPr>
        <w:pStyle w:val="STDTextoDois-Quatro"/>
        <w:autoSpaceDE/>
        <w:autoSpaceDN/>
        <w:adjustRightInd/>
        <w:spacing w:before="0" w:line="240" w:lineRule="auto"/>
        <w:ind w:left="0"/>
        <w:rPr>
          <w:rFonts w:ascii="Verdana" w:eastAsia="Arial Unicode MS" w:hAnsi="Verdana" w:cs="Arial"/>
          <w:szCs w:val="20"/>
        </w:rPr>
      </w:pPr>
    </w:p>
    <w:p w:rsidR="007E0167" w:rsidRPr="00594869" w:rsidRDefault="007E0167"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sem prejuízo do disposto </w:t>
      </w:r>
      <w:r w:rsidR="00832C16">
        <w:rPr>
          <w:rFonts w:ascii="Verdana" w:eastAsia="Arial Unicode MS" w:hAnsi="Verdana" w:cs="Arial"/>
          <w:szCs w:val="20"/>
        </w:rPr>
        <w:t>na</w:t>
      </w:r>
      <w:r w:rsidR="0081342B">
        <w:rPr>
          <w:rFonts w:ascii="Verdana" w:eastAsia="Arial Unicode MS" w:hAnsi="Verdana" w:cs="Arial"/>
          <w:szCs w:val="20"/>
        </w:rPr>
        <w:t xml:space="preserve"> </w:t>
      </w:r>
      <w:r w:rsidRPr="00594869">
        <w:rPr>
          <w:rFonts w:ascii="Verdana" w:eastAsia="Arial Unicode MS" w:hAnsi="Verdana" w:cs="Arial"/>
          <w:szCs w:val="20"/>
        </w:rPr>
        <w:t>alínea “(</w:t>
      </w:r>
      <w:proofErr w:type="spellStart"/>
      <w:r w:rsidRPr="00594869">
        <w:rPr>
          <w:rFonts w:ascii="Verdana" w:eastAsia="Arial Unicode MS" w:hAnsi="Verdana" w:cs="Arial"/>
          <w:szCs w:val="20"/>
        </w:rPr>
        <w:t>nn</w:t>
      </w:r>
      <w:proofErr w:type="spellEnd"/>
      <w:r w:rsidRPr="00594869">
        <w:rPr>
          <w:rFonts w:ascii="Verdana" w:eastAsia="Arial Unicode MS" w:hAnsi="Verdana" w:cs="Arial"/>
          <w:szCs w:val="20"/>
        </w:rPr>
        <w:t xml:space="preserve">)” acima, (i) comunicar ao Agente Fiduciário, no prazo de 5 (cinco) </w:t>
      </w:r>
      <w:r w:rsidR="00C56AE1" w:rsidRPr="00594869">
        <w:rPr>
          <w:rFonts w:ascii="Verdana" w:eastAsia="Arial Unicode MS" w:hAnsi="Verdana" w:cs="Arial"/>
          <w:szCs w:val="20"/>
        </w:rPr>
        <w:t>D</w:t>
      </w:r>
      <w:r w:rsidRPr="00594869">
        <w:rPr>
          <w:rFonts w:ascii="Verdana" w:eastAsia="Arial Unicode MS" w:hAnsi="Verdana" w:cs="Arial"/>
          <w:szCs w:val="20"/>
        </w:rPr>
        <w:t>ias</w:t>
      </w:r>
      <w:r w:rsidR="00C56AE1" w:rsidRPr="00594869">
        <w:rPr>
          <w:rFonts w:ascii="Verdana" w:eastAsia="Arial Unicode MS" w:hAnsi="Verdana" w:cs="Arial"/>
          <w:szCs w:val="20"/>
        </w:rPr>
        <w:t xml:space="preserve"> Úteis</w:t>
      </w:r>
      <w:r w:rsidRPr="00594869">
        <w:rPr>
          <w:rFonts w:ascii="Verdana" w:eastAsia="Arial Unicode MS" w:hAnsi="Verdana" w:cs="Arial"/>
          <w:szCs w:val="20"/>
        </w:rPr>
        <w:t>, sobre eventual autuação pelos órgãos responsáveis pela fiscalização de normas ambientais e trabalhistas no que tange à saúde e segurança ocupacional, trabalho em condições análogas a escravo e trabalho infantil, bem como a revogação, cancelamento ou não obtenção de autorizações ou licenças necessárias para seu funcionamento;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monitorar suas atividades de forma a identificar e mitigar os impactos ambientais não antevistos no momento da celebração desta Escritura de Emissão;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xml:space="preserve">) monitorar seus fornecedores diretos e relevantes no que diz respeito a impactos ambientais, respeito às legislações social e trabalhista, normas de saúde e </w:t>
      </w:r>
      <w:r w:rsidRPr="00594869">
        <w:rPr>
          <w:rFonts w:ascii="Verdana" w:eastAsia="Arial Unicode MS" w:hAnsi="Verdana" w:cs="Arial"/>
          <w:szCs w:val="20"/>
        </w:rPr>
        <w:lastRenderedPageBreak/>
        <w:t>segurança ocupacional, bem como a inexistência de trabalho análogo ao escravo ou infantil;</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incluir o Agente Fiduciário, na qualidade de representante dos Debenturistas, como beneficiário nas Apólices de Seguro, o qual deverá fazer jus às indenizações eventualmente devidas em decorrência das referidas apólices;</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cuidar para que as operações que venha a praticar no ambiente de negociação operacionalizado pela </w:t>
      </w:r>
      <w:r w:rsidR="00CB2E32" w:rsidRPr="00594869">
        <w:rPr>
          <w:rFonts w:ascii="Verdana" w:hAnsi="Verdana" w:cs="Arial"/>
          <w:szCs w:val="20"/>
        </w:rPr>
        <w:t xml:space="preserve">B3 </w:t>
      </w:r>
      <w:r w:rsidRPr="00594869">
        <w:rPr>
          <w:rFonts w:ascii="Verdana" w:eastAsia="Arial Unicode MS" w:hAnsi="Verdana" w:cs="Arial"/>
          <w:szCs w:val="20"/>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C56AE1" w:rsidRPr="00594869">
        <w:rPr>
          <w:rFonts w:ascii="Verdana" w:eastAsia="Arial Unicode MS" w:hAnsi="Verdana" w:cs="Arial"/>
          <w:szCs w:val="20"/>
        </w:rPr>
        <w:t>5</w:t>
      </w:r>
      <w:r w:rsidRPr="00594869">
        <w:rPr>
          <w:rFonts w:ascii="Verdana" w:eastAsia="Arial Unicode MS" w:hAnsi="Verdana" w:cs="Arial"/>
          <w:szCs w:val="20"/>
        </w:rPr>
        <w:t xml:space="preserve"> (</w:t>
      </w:r>
      <w:r w:rsidR="00C56AE1" w:rsidRPr="00594869">
        <w:rPr>
          <w:rFonts w:ascii="Verdana" w:eastAsia="Arial Unicode MS" w:hAnsi="Verdana" w:cs="Arial"/>
          <w:szCs w:val="20"/>
        </w:rPr>
        <w:t>cinco</w:t>
      </w:r>
      <w:r w:rsidRPr="00594869">
        <w:rPr>
          <w:rFonts w:ascii="Verdana" w:eastAsia="Arial Unicode MS" w:hAnsi="Verdana" w:cs="Arial"/>
          <w:szCs w:val="20"/>
        </w:rPr>
        <w:t xml:space="preserve">) Dias Úteis contados da respectiva ocorrência, sobre quaisquer alterações nos requisitos para Conclusão do Projeto, sem prejuízo de eventual convocação de Assembleia Geral de Debenturistas pelo Agente Fiduciário; </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constituir o Agente Fiduciário, em caráter irrevogável e irretratável, como seu bastante procurador, por meio de procurações outorgadas nos termos e prazos previstos nos Contratos de Garantia</w:t>
      </w:r>
      <w:r w:rsidR="005510F8">
        <w:rPr>
          <w:rFonts w:ascii="Verdana" w:eastAsia="Arial Unicode MS" w:hAnsi="Verdana" w:cs="Arial"/>
          <w:szCs w:val="20"/>
        </w:rPr>
        <w:t>;</w:t>
      </w:r>
    </w:p>
    <w:p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arcar com todas as despesas, custos e penalidades impostas pela ANEEL a qualquer tempo</w:t>
      </w:r>
      <w:r w:rsidR="005661D6" w:rsidRPr="00594869">
        <w:rPr>
          <w:rFonts w:ascii="Verdana" w:eastAsia="Arial Unicode MS" w:hAnsi="Verdana" w:cs="Arial"/>
          <w:szCs w:val="20"/>
        </w:rPr>
        <w:t>, salvo aquelas discutidas de boa-fé</w:t>
      </w:r>
      <w:r w:rsidRPr="00594869">
        <w:rPr>
          <w:rFonts w:ascii="Verdana" w:eastAsia="Arial Unicode MS" w:hAnsi="Verdana" w:cs="Arial"/>
          <w:szCs w:val="20"/>
        </w:rPr>
        <w:t>;</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comparecer às Assembleias Gerais de Debenturistas sempre que solicitada; </w:t>
      </w:r>
    </w:p>
    <w:p w:rsidR="00DD7569" w:rsidRPr="00594869" w:rsidRDefault="00DD7569">
      <w:pPr>
        <w:pStyle w:val="PargrafodaLista"/>
        <w:ind w:left="0"/>
        <w:rPr>
          <w:rFonts w:ascii="Verdana" w:eastAsia="Arial Unicode MS" w:hAnsi="Verdana" w:cs="Arial"/>
          <w:sz w:val="20"/>
          <w:szCs w:val="20"/>
        </w:rPr>
      </w:pPr>
    </w:p>
    <w:p w:rsidR="00066465" w:rsidRPr="00066465" w:rsidRDefault="00066465" w:rsidP="006941A8">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manter</w:t>
      </w:r>
      <w:r w:rsidRPr="00066465">
        <w:rPr>
          <w:rFonts w:ascii="Verdana" w:eastAsia="Arial Unicode MS" w:hAnsi="Verdana" w:cs="Arial"/>
          <w:szCs w:val="20"/>
        </w:rPr>
        <w:t xml:space="preserve"> índice de cobertura do serviço da dívida (“</w:t>
      </w:r>
      <w:r w:rsidRPr="006941A8">
        <w:rPr>
          <w:rFonts w:ascii="Verdana" w:eastAsia="Arial Unicode MS" w:hAnsi="Verdana" w:cs="Arial"/>
          <w:szCs w:val="20"/>
          <w:u w:val="single"/>
        </w:rPr>
        <w:t>ICSD</w:t>
      </w:r>
      <w:r w:rsidRPr="00066465">
        <w:rPr>
          <w:rFonts w:ascii="Verdana" w:eastAsia="Arial Unicode MS" w:hAnsi="Verdana" w:cs="Arial"/>
          <w:szCs w:val="20"/>
        </w:rPr>
        <w:t xml:space="preserve">”) de 1,20 (um inteiro e vinte centésimos) </w:t>
      </w:r>
      <w:r>
        <w:rPr>
          <w:rFonts w:ascii="Verdana" w:eastAsia="Arial Unicode MS" w:hAnsi="Verdana" w:cs="Arial"/>
          <w:szCs w:val="20"/>
        </w:rPr>
        <w:t>ou superior</w:t>
      </w:r>
      <w:r w:rsidRPr="00066465">
        <w:rPr>
          <w:rFonts w:ascii="Verdana" w:eastAsia="Arial Unicode MS" w:hAnsi="Verdana" w:cs="Arial"/>
          <w:szCs w:val="20"/>
        </w:rPr>
        <w:t>, sendo</w:t>
      </w:r>
      <w:r w:rsidR="00E5211E" w:rsidRPr="00E5211E">
        <w:rPr>
          <w:rFonts w:ascii="Verdana" w:eastAsia="Arial Unicode MS" w:hAnsi="Verdana" w:cs="Arial"/>
          <w:szCs w:val="20"/>
        </w:rPr>
        <w:t xml:space="preserve"> </w:t>
      </w:r>
      <w:r w:rsidR="00E5211E" w:rsidRPr="00066465">
        <w:rPr>
          <w:rFonts w:ascii="Verdana" w:eastAsia="Arial Unicode MS" w:hAnsi="Verdana" w:cs="Arial"/>
          <w:szCs w:val="20"/>
        </w:rPr>
        <w:t>que</w:t>
      </w:r>
      <w:r w:rsidR="00E5211E">
        <w:rPr>
          <w:rFonts w:ascii="Verdana" w:eastAsia="Arial Unicode MS" w:hAnsi="Verdana" w:cs="Arial"/>
          <w:szCs w:val="20"/>
        </w:rPr>
        <w:t xml:space="preserve"> se o ICSD estiver </w:t>
      </w:r>
      <w:r w:rsidR="00E5211E" w:rsidRPr="00066465">
        <w:rPr>
          <w:rFonts w:ascii="Verdana" w:eastAsia="Arial Unicode MS" w:hAnsi="Verdana" w:cs="Arial"/>
          <w:szCs w:val="20"/>
        </w:rPr>
        <w:t xml:space="preserve">no intervalo entre 1,10 (um inteiro e dez centésimos) (inclusive) e 1,20 (um inteiro e vinte centésimos) (exclusive), </w:t>
      </w:r>
      <w:r w:rsidR="00E5211E">
        <w:rPr>
          <w:rFonts w:ascii="Verdana" w:eastAsia="Arial Unicode MS" w:hAnsi="Verdana" w:cs="Arial"/>
          <w:szCs w:val="20"/>
        </w:rPr>
        <w:t xml:space="preserve">a obrigação prevista </w:t>
      </w:r>
      <w:proofErr w:type="spellStart"/>
      <w:r w:rsidR="00E5211E">
        <w:rPr>
          <w:rFonts w:ascii="Verdana" w:eastAsia="Arial Unicode MS" w:hAnsi="Verdana" w:cs="Arial"/>
          <w:szCs w:val="20"/>
        </w:rPr>
        <w:t>nestea</w:t>
      </w:r>
      <w:proofErr w:type="spellEnd"/>
      <w:r w:rsidR="00E5211E">
        <w:rPr>
          <w:rFonts w:ascii="Verdana" w:eastAsia="Arial Unicode MS" w:hAnsi="Verdana" w:cs="Arial"/>
          <w:szCs w:val="20"/>
        </w:rPr>
        <w:t xml:space="preserve"> alínea será considerada devidamente cumprida se forem</w:t>
      </w:r>
      <w:r w:rsidR="00E5211E" w:rsidRPr="00066465">
        <w:rPr>
          <w:rFonts w:ascii="Verdana" w:eastAsia="Arial Unicode MS" w:hAnsi="Verdana" w:cs="Arial"/>
          <w:szCs w:val="20"/>
        </w:rPr>
        <w:t xml:space="preserve"> depositados na [Conta Reserva]</w:t>
      </w:r>
      <w:r w:rsidR="00E5211E">
        <w:rPr>
          <w:rFonts w:ascii="Verdana" w:eastAsia="Arial Unicode MS" w:hAnsi="Verdana" w:cs="Arial"/>
          <w:szCs w:val="20"/>
        </w:rPr>
        <w:t>, no prazo de até 7 (sete) Dias Úteis contados da data de apuração do ICSD, os</w:t>
      </w:r>
      <w:r w:rsidR="00E5211E" w:rsidRPr="00066465">
        <w:rPr>
          <w:rFonts w:ascii="Verdana" w:eastAsia="Arial Unicode MS" w:hAnsi="Verdana" w:cs="Arial"/>
          <w:szCs w:val="20"/>
        </w:rPr>
        <w:t xml:space="preserve"> recursos necessários (e </w:t>
      </w:r>
      <w:r w:rsidR="00E5211E">
        <w:rPr>
          <w:rFonts w:ascii="Verdana" w:eastAsia="Arial Unicode MS" w:hAnsi="Verdana" w:cs="Arial"/>
          <w:szCs w:val="20"/>
        </w:rPr>
        <w:t>adicionais</w:t>
      </w:r>
      <w:r w:rsidR="00E5211E" w:rsidRPr="00066465">
        <w:rPr>
          <w:rFonts w:ascii="Verdana" w:eastAsia="Arial Unicode MS" w:hAnsi="Verdana" w:cs="Arial"/>
          <w:szCs w:val="20"/>
        </w:rPr>
        <w:t xml:space="preserve"> aos recursos já </w:t>
      </w:r>
      <w:r w:rsidR="00E5211E">
        <w:rPr>
          <w:rFonts w:ascii="Verdana" w:eastAsia="Arial Unicode MS" w:hAnsi="Verdana" w:cs="Arial"/>
          <w:szCs w:val="20"/>
        </w:rPr>
        <w:t xml:space="preserve">ali </w:t>
      </w:r>
      <w:r w:rsidR="00E5211E" w:rsidRPr="00066465">
        <w:rPr>
          <w:rFonts w:ascii="Verdana" w:eastAsia="Arial Unicode MS" w:hAnsi="Verdana" w:cs="Arial"/>
          <w:szCs w:val="20"/>
        </w:rPr>
        <w:t>depositados e retidos para cumprimento dos requisitos de saldo mínimo</w:t>
      </w:r>
      <w:r w:rsidR="00E5211E">
        <w:rPr>
          <w:rFonts w:ascii="Verdana" w:eastAsia="Arial Unicode MS" w:hAnsi="Verdana" w:cs="Arial"/>
          <w:szCs w:val="20"/>
        </w:rPr>
        <w:t xml:space="preserve"> conforme previsto</w:t>
      </w:r>
      <w:r w:rsidR="00E5211E" w:rsidRPr="00066465">
        <w:rPr>
          <w:rFonts w:ascii="Verdana" w:eastAsia="Arial Unicode MS" w:hAnsi="Verdana" w:cs="Arial"/>
          <w:szCs w:val="20"/>
        </w:rPr>
        <w:t xml:space="preserve"> no Contrato de Cessão Fiduciária) para que o cálculo do referido ICSD atinja </w:t>
      </w:r>
      <w:r w:rsidR="00E5211E">
        <w:rPr>
          <w:rFonts w:ascii="Verdana" w:eastAsia="Arial Unicode MS" w:hAnsi="Verdana" w:cs="Arial"/>
          <w:szCs w:val="20"/>
        </w:rPr>
        <w:t xml:space="preserve">o mínimo de </w:t>
      </w:r>
      <w:r w:rsidR="00E5211E" w:rsidRPr="00066465">
        <w:rPr>
          <w:rFonts w:ascii="Verdana" w:eastAsia="Arial Unicode MS" w:hAnsi="Verdana" w:cs="Arial"/>
          <w:szCs w:val="20"/>
        </w:rPr>
        <w:t xml:space="preserve">1,20 (um inteiro e cinte centésimos), </w:t>
      </w:r>
      <w:r w:rsidR="00E5211E">
        <w:rPr>
          <w:rFonts w:ascii="Verdana" w:eastAsia="Arial Unicode MS" w:hAnsi="Verdana" w:cs="Arial"/>
          <w:szCs w:val="20"/>
        </w:rPr>
        <w:t>observado que:</w:t>
      </w:r>
    </w:p>
    <w:p w:rsidR="00066465" w:rsidRDefault="00066465" w:rsidP="006941A8">
      <w:pPr>
        <w:pStyle w:val="STDTextoDois-Quatro"/>
        <w:autoSpaceDE/>
        <w:autoSpaceDN/>
        <w:adjustRightInd/>
        <w:spacing w:before="0" w:line="240" w:lineRule="auto"/>
        <w:ind w:left="0"/>
        <w:rPr>
          <w:rFonts w:ascii="Verdana" w:eastAsia="Arial Unicode MS" w:hAnsi="Verdana" w:cs="Arial"/>
          <w:szCs w:val="20"/>
        </w:rPr>
      </w:pPr>
    </w:p>
    <w:p w:rsidR="00E5211E" w:rsidRPr="00BE01AF" w:rsidRDefault="00E5211E"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cs="Arial"/>
          <w:szCs w:val="20"/>
        </w:rPr>
        <w:t xml:space="preserve">a complementação de recursos na [Conta Reserva] ora prevista somente poderá ser utilizada para fins de </w:t>
      </w:r>
      <w:proofErr w:type="spellStart"/>
      <w:r>
        <w:rPr>
          <w:rFonts w:ascii="Verdana" w:eastAsia="Arial Unicode MS" w:hAnsi="Verdana" w:cs="Arial"/>
          <w:szCs w:val="20"/>
        </w:rPr>
        <w:t>cuprimento</w:t>
      </w:r>
      <w:proofErr w:type="spellEnd"/>
      <w:r>
        <w:rPr>
          <w:rFonts w:ascii="Verdana" w:eastAsia="Arial Unicode MS" w:hAnsi="Verdana" w:cs="Arial"/>
          <w:szCs w:val="20"/>
        </w:rPr>
        <w:t xml:space="preserve"> da presente alínea por no máximo 4 (quatro) vezes intercaladas ou 3 (três) </w:t>
      </w:r>
      <w:ins w:id="319" w:author="Nathalia Esteves" w:date="2019-07-29T18:07:00Z">
        <w:r w:rsidR="008821C9">
          <w:rPr>
            <w:rFonts w:ascii="Verdana" w:eastAsia="Arial Unicode MS" w:hAnsi="Verdana" w:cs="Arial"/>
            <w:szCs w:val="20"/>
          </w:rPr>
          <w:t xml:space="preserve">vezes </w:t>
        </w:r>
      </w:ins>
      <w:r>
        <w:rPr>
          <w:rFonts w:ascii="Verdana" w:eastAsia="Arial Unicode MS" w:hAnsi="Verdana" w:cs="Arial"/>
          <w:szCs w:val="20"/>
        </w:rPr>
        <w:t>consecutivas, ficando, portanto, vedada a possibilidade de complementação do ICSD por meio do depósito na [Conta Reserva] pelo 5° (quinto) ano intercalado ou 4º (quarto) ano consecutivo;</w:t>
      </w:r>
    </w:p>
    <w:p w:rsidR="00E5211E" w:rsidRPr="00BE01AF" w:rsidRDefault="00E5211E" w:rsidP="00BE01AF">
      <w:pPr>
        <w:pStyle w:val="STDTextoDois-Quatro"/>
        <w:autoSpaceDE/>
        <w:autoSpaceDN/>
        <w:adjustRightInd/>
        <w:spacing w:before="0" w:line="240" w:lineRule="auto"/>
        <w:ind w:left="1134"/>
        <w:rPr>
          <w:rFonts w:ascii="Verdana" w:eastAsia="Arial Unicode MS" w:hAnsi="Verdana" w:cs="Arial"/>
          <w:b/>
          <w:szCs w:val="20"/>
        </w:rPr>
      </w:pPr>
    </w:p>
    <w:p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para</w:t>
      </w:r>
      <w:r w:rsidRPr="00066465">
        <w:rPr>
          <w:rFonts w:ascii="Verdana" w:eastAsia="Arial Unicode MS" w:hAnsi="Verdana" w:cs="Arial"/>
          <w:szCs w:val="20"/>
        </w:rPr>
        <w:t xml:space="preserve"> os fins desta alínea (</w:t>
      </w:r>
      <w:proofErr w:type="spellStart"/>
      <w:r w:rsidRPr="00066465">
        <w:rPr>
          <w:rFonts w:ascii="Verdana" w:eastAsia="Arial Unicode MS" w:hAnsi="Verdana" w:cs="Arial"/>
          <w:szCs w:val="20"/>
        </w:rPr>
        <w:t>vv</w:t>
      </w:r>
      <w:proofErr w:type="spellEnd"/>
      <w:r w:rsidRPr="00066465">
        <w:rPr>
          <w:rFonts w:ascii="Verdana" w:eastAsia="Arial Unicode MS" w:hAnsi="Verdana" w:cs="Arial"/>
          <w:szCs w:val="20"/>
        </w:rPr>
        <w:t xml:space="preserve">), o ICSD deverá ser anualmente apurado </w:t>
      </w:r>
      <w:ins w:id="320" w:author="Nathalia Esteves" w:date="2019-07-29T18:08:00Z">
        <w:r w:rsidR="008821C9">
          <w:rPr>
            <w:rFonts w:ascii="Verdana" w:eastAsia="Arial Unicode MS" w:hAnsi="Verdana" w:cs="Arial"/>
            <w:szCs w:val="20"/>
          </w:rPr>
          <w:t xml:space="preserve">pelos auditores independentes </w:t>
        </w:r>
      </w:ins>
      <w:r w:rsidRPr="00066465">
        <w:rPr>
          <w:rFonts w:ascii="Verdana" w:eastAsia="Arial Unicode MS" w:hAnsi="Verdana" w:cs="Arial"/>
          <w:szCs w:val="20"/>
        </w:rPr>
        <w:t xml:space="preserve">e fornecido </w:t>
      </w:r>
      <w:ins w:id="321" w:author="Nathalia Esteves" w:date="2019-07-29T18:08:00Z">
        <w:r w:rsidR="008821C9">
          <w:rPr>
            <w:rFonts w:ascii="Verdana" w:eastAsia="Arial Unicode MS" w:hAnsi="Verdana" w:cs="Arial"/>
            <w:szCs w:val="20"/>
          </w:rPr>
          <w:t xml:space="preserve">pela Emissora </w:t>
        </w:r>
      </w:ins>
      <w:r w:rsidRPr="00066465">
        <w:rPr>
          <w:rFonts w:ascii="Verdana" w:eastAsia="Arial Unicode MS" w:hAnsi="Verdana" w:cs="Arial"/>
          <w:szCs w:val="20"/>
        </w:rPr>
        <w:t>ao Agente Fiduciário conforme metodologia de cálculo constante do Anexo IV à presente Escritura de Emissão</w:t>
      </w:r>
      <w:r>
        <w:rPr>
          <w:rFonts w:ascii="Verdana" w:eastAsia="Arial Unicode MS" w:hAnsi="Verdana"/>
        </w:rPr>
        <w:t>;</w:t>
      </w:r>
    </w:p>
    <w:p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a</w:t>
      </w:r>
      <w:r w:rsidRPr="00066465">
        <w:rPr>
          <w:rFonts w:ascii="Verdana" w:eastAsia="Arial Unicode MS" w:hAnsi="Verdana" w:cs="Arial"/>
          <w:szCs w:val="20"/>
        </w:rPr>
        <w:t xml:space="preserve"> primeira apuração do ICSD deverá ser feita </w:t>
      </w:r>
      <w:r>
        <w:rPr>
          <w:rFonts w:ascii="Verdana" w:eastAsia="Arial Unicode MS" w:hAnsi="Verdana"/>
        </w:rPr>
        <w:t xml:space="preserve">somente em 2021, </w:t>
      </w:r>
      <w:r w:rsidRPr="00066465">
        <w:rPr>
          <w:rFonts w:ascii="Verdana" w:eastAsia="Arial Unicode MS" w:hAnsi="Verdana" w:cs="Arial"/>
          <w:szCs w:val="20"/>
        </w:rPr>
        <w:t xml:space="preserve">com base em demonstrações financeiras completas e auditadas da Emissora, relativas ao exercício social encerrado em 31 de dezembro de </w:t>
      </w:r>
      <w:r>
        <w:rPr>
          <w:rFonts w:ascii="Verdana" w:eastAsia="Arial Unicode MS" w:hAnsi="Verdana"/>
        </w:rPr>
        <w:t>2020;</w:t>
      </w:r>
    </w:p>
    <w:p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caso</w:t>
      </w:r>
      <w:r w:rsidRPr="00066465">
        <w:rPr>
          <w:rFonts w:ascii="Verdana" w:eastAsia="Arial Unicode MS" w:hAnsi="Verdana" w:cs="Arial"/>
          <w:szCs w:val="20"/>
        </w:rPr>
        <w:t xml:space="preserve"> o ICSD mínimo previsto nesta alínea (</w:t>
      </w:r>
      <w:proofErr w:type="spellStart"/>
      <w:r w:rsidRPr="00066465">
        <w:rPr>
          <w:rFonts w:ascii="Verdana" w:eastAsia="Arial Unicode MS" w:hAnsi="Verdana" w:cs="Arial"/>
          <w:szCs w:val="20"/>
        </w:rPr>
        <w:t>vv</w:t>
      </w:r>
      <w:proofErr w:type="spellEnd"/>
      <w:r w:rsidRPr="00066465">
        <w:rPr>
          <w:rFonts w:ascii="Verdana" w:eastAsia="Arial Unicode MS" w:hAnsi="Verdana" w:cs="Arial"/>
          <w:szCs w:val="20"/>
        </w:rPr>
        <w:t xml:space="preserve">) seja atingido por meio de depósito na [Conta Reserva], caberá ao Agente Fiduciário verificar que o </w:t>
      </w:r>
      <w:r w:rsidRPr="00066465">
        <w:rPr>
          <w:rFonts w:ascii="Verdana" w:eastAsia="Arial Unicode MS" w:hAnsi="Verdana" w:cs="Arial"/>
          <w:szCs w:val="20"/>
        </w:rPr>
        <w:lastRenderedPageBreak/>
        <w:t xml:space="preserve">depósito foi realizado no prazo previsto no </w:t>
      </w:r>
      <w:r w:rsidR="00E5211E">
        <w:rPr>
          <w:rFonts w:ascii="Verdana" w:eastAsia="Arial Unicode MS" w:hAnsi="Verdana" w:cs="Arial"/>
          <w:i/>
          <w:szCs w:val="20"/>
        </w:rPr>
        <w:t xml:space="preserve">caput </w:t>
      </w:r>
      <w:r w:rsidR="00E5211E">
        <w:rPr>
          <w:rFonts w:ascii="Verdana" w:eastAsia="Arial Unicode MS" w:hAnsi="Verdana" w:cs="Arial"/>
          <w:szCs w:val="20"/>
        </w:rPr>
        <w:t>desta alínea (</w:t>
      </w:r>
      <w:proofErr w:type="spellStart"/>
      <w:r w:rsidR="00E5211E">
        <w:rPr>
          <w:rFonts w:ascii="Verdana" w:eastAsia="Arial Unicode MS" w:hAnsi="Verdana" w:cs="Arial"/>
          <w:szCs w:val="20"/>
        </w:rPr>
        <w:t>vv</w:t>
      </w:r>
      <w:proofErr w:type="spellEnd"/>
      <w:r w:rsidR="00E5211E">
        <w:rPr>
          <w:rFonts w:ascii="Verdana" w:eastAsia="Arial Unicode MS" w:hAnsi="Verdana" w:cs="Arial"/>
          <w:szCs w:val="20"/>
        </w:rPr>
        <w:t>)</w:t>
      </w:r>
      <w:r w:rsidRPr="00066465">
        <w:rPr>
          <w:rFonts w:ascii="Verdana" w:eastAsia="Arial Unicode MS" w:hAnsi="Verdana" w:cs="Arial"/>
          <w:szCs w:val="20"/>
        </w:rPr>
        <w:t xml:space="preserve"> e que o ICSD mínimo de 1,20 (um inteiro e vinte centésimos) passou a ser atingido após referido depósito, sendo que, para essa finalidade, </w:t>
      </w:r>
      <w:r>
        <w:rPr>
          <w:rFonts w:ascii="Verdana" w:eastAsia="Arial Unicode MS" w:hAnsi="Verdana"/>
        </w:rPr>
        <w:t xml:space="preserve">somente serão considerados para fins de cálculo do ICSD os recursos depositados e retidos na [Conta Reserva] com a finalidade específica de complementação do referido índice e, portanto, </w:t>
      </w:r>
      <w:r w:rsidRPr="00066465">
        <w:rPr>
          <w:rFonts w:ascii="Verdana" w:eastAsia="Arial Unicode MS" w:hAnsi="Verdana" w:cs="Arial"/>
          <w:szCs w:val="20"/>
        </w:rPr>
        <w:t xml:space="preserve">não deverão ser considerados os </w:t>
      </w:r>
      <w:r>
        <w:rPr>
          <w:rFonts w:ascii="Verdana" w:eastAsia="Arial Unicode MS" w:hAnsi="Verdana"/>
        </w:rPr>
        <w:t xml:space="preserve">demais </w:t>
      </w:r>
      <w:r w:rsidRPr="00066465">
        <w:rPr>
          <w:rFonts w:ascii="Verdana" w:eastAsia="Arial Unicode MS" w:hAnsi="Verdana" w:cs="Arial"/>
          <w:szCs w:val="20"/>
        </w:rPr>
        <w:t xml:space="preserve">recursos </w:t>
      </w:r>
      <w:r>
        <w:rPr>
          <w:rFonts w:ascii="Verdana" w:eastAsia="Arial Unicode MS" w:hAnsi="Verdana"/>
        </w:rPr>
        <w:t>existentes</w:t>
      </w:r>
      <w:r w:rsidRPr="00066465">
        <w:rPr>
          <w:rFonts w:ascii="Verdana" w:eastAsia="Arial Unicode MS" w:hAnsi="Verdana" w:cs="Arial"/>
          <w:szCs w:val="20"/>
        </w:rPr>
        <w:t xml:space="preserve"> na [Conta Reserva]</w:t>
      </w:r>
      <w:r>
        <w:rPr>
          <w:rFonts w:ascii="Verdana" w:eastAsia="Arial Unicode MS" w:hAnsi="Verdana"/>
        </w:rPr>
        <w:t xml:space="preserve"> retidos a título de</w:t>
      </w:r>
      <w:r w:rsidRPr="00066465">
        <w:rPr>
          <w:rFonts w:ascii="Verdana" w:eastAsia="Arial Unicode MS" w:hAnsi="Verdana" w:cs="Arial"/>
          <w:szCs w:val="20"/>
        </w:rPr>
        <w:t xml:space="preserve"> cumprimento dos requisitos de saldo mínimo, </w:t>
      </w:r>
      <w:r>
        <w:rPr>
          <w:rFonts w:ascii="Verdana" w:eastAsia="Arial Unicode MS" w:hAnsi="Verdana"/>
        </w:rPr>
        <w:t>conforme previsto</w:t>
      </w:r>
      <w:r w:rsidRPr="00066465">
        <w:rPr>
          <w:rFonts w:ascii="Verdana" w:eastAsia="Arial Unicode MS" w:hAnsi="Verdana" w:cs="Arial"/>
          <w:szCs w:val="20"/>
        </w:rPr>
        <w:t xml:space="preserve"> no Contrato de Cessão Fiduciária</w:t>
      </w:r>
      <w:r>
        <w:rPr>
          <w:rFonts w:ascii="Verdana" w:eastAsia="Arial Unicode MS" w:hAnsi="Verdana"/>
        </w:rPr>
        <w:t>;</w:t>
      </w:r>
    </w:p>
    <w:p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no</w:t>
      </w:r>
      <w:r w:rsidRPr="00066465">
        <w:rPr>
          <w:rFonts w:ascii="Verdana" w:eastAsia="Arial Unicode MS" w:hAnsi="Verdana" w:cs="Arial"/>
          <w:szCs w:val="20"/>
        </w:rPr>
        <w:t xml:space="preserve"> caso de não atingimento da Emissora, por 2 </w:t>
      </w:r>
      <w:r>
        <w:rPr>
          <w:rFonts w:ascii="Verdana" w:eastAsia="Arial Unicode MS" w:hAnsi="Verdana"/>
        </w:rPr>
        <w:t xml:space="preserve">(dois) </w:t>
      </w:r>
      <w:r w:rsidRPr="00066465">
        <w:rPr>
          <w:rFonts w:ascii="Verdana" w:eastAsia="Arial Unicode MS" w:hAnsi="Verdana" w:cs="Arial"/>
          <w:szCs w:val="20"/>
        </w:rPr>
        <w:t>anos consecutivos do ICSD mínimo de 1,20</w:t>
      </w:r>
      <w:r w:rsidR="006941A8">
        <w:rPr>
          <w:rFonts w:ascii="Verdana" w:eastAsia="Arial Unicode MS" w:hAnsi="Verdana" w:cs="Arial"/>
          <w:szCs w:val="20"/>
        </w:rPr>
        <w:t xml:space="preserve"> </w:t>
      </w:r>
      <w:r w:rsidRPr="00066465">
        <w:rPr>
          <w:rFonts w:ascii="Verdana" w:eastAsia="Arial Unicode MS" w:hAnsi="Verdana" w:cs="Arial"/>
          <w:szCs w:val="20"/>
        </w:rPr>
        <w:t xml:space="preserve">(um inteiro e vinte centésimos), </w:t>
      </w:r>
      <w:proofErr w:type="spellStart"/>
      <w:r w:rsidRPr="00066465">
        <w:rPr>
          <w:rFonts w:ascii="Verdana" w:eastAsia="Arial Unicode MS" w:hAnsi="Verdana" w:cs="Arial"/>
          <w:szCs w:val="20"/>
        </w:rPr>
        <w:t>indepentende</w:t>
      </w:r>
      <w:proofErr w:type="spellEnd"/>
      <w:r w:rsidRPr="00066465">
        <w:rPr>
          <w:rFonts w:ascii="Verdana" w:eastAsia="Arial Unicode MS" w:hAnsi="Verdana" w:cs="Arial"/>
          <w:szCs w:val="20"/>
        </w:rPr>
        <w:t xml:space="preserve"> de qualquer depósito na Conta Reserva, o ICSD do terceiro ano consecutivo deverá ser calculado e atingido semestralmente.</w:t>
      </w:r>
      <w:r>
        <w:rPr>
          <w:rFonts w:ascii="Verdana" w:eastAsia="Arial Unicode MS" w:hAnsi="Verdana"/>
        </w:rPr>
        <w:t xml:space="preserve"> Se o ICSD mínimo voltar a ser </w:t>
      </w:r>
      <w:r w:rsidR="002315EC">
        <w:rPr>
          <w:rFonts w:ascii="Verdana" w:eastAsia="Arial Unicode MS" w:hAnsi="Verdana"/>
        </w:rPr>
        <w:t>atingido a qualquer momento</w:t>
      </w:r>
      <w:r>
        <w:rPr>
          <w:rFonts w:ascii="Verdana" w:eastAsia="Arial Unicode MS" w:hAnsi="Verdana"/>
        </w:rPr>
        <w:t xml:space="preserve"> após o início da apuração semestral, o cálculo previsto nesta alínea retornará a ser realizado</w:t>
      </w:r>
      <w:r w:rsidR="002315EC">
        <w:rPr>
          <w:rFonts w:ascii="Verdana" w:eastAsia="Arial Unicode MS" w:hAnsi="Verdana"/>
        </w:rPr>
        <w:t xml:space="preserve"> anualmente</w:t>
      </w:r>
      <w:r>
        <w:rPr>
          <w:rFonts w:ascii="Verdana" w:eastAsia="Arial Unicode MS" w:hAnsi="Verdana"/>
        </w:rPr>
        <w:t>;</w:t>
      </w:r>
    </w:p>
    <w:p w:rsidR="00B046AF" w:rsidRPr="00594869" w:rsidRDefault="00B046AF">
      <w:pPr>
        <w:pStyle w:val="PargrafodaLista"/>
        <w:ind w:left="0"/>
        <w:rPr>
          <w:rFonts w:ascii="Verdana" w:eastAsia="Arial Unicode MS" w:hAnsi="Verdana" w:cs="Arial"/>
          <w:sz w:val="20"/>
          <w:szCs w:val="20"/>
        </w:rPr>
      </w:pPr>
    </w:p>
    <w:p w:rsidR="003A681D" w:rsidRPr="00EA44A6" w:rsidRDefault="00340AEE" w:rsidP="00EF2D1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1364F1">
        <w:rPr>
          <w:rFonts w:ascii="Verdana" w:eastAsia="Arial Unicode MS" w:hAnsi="Verdana"/>
        </w:rPr>
        <w:t>não celebrar contratos de venda de energia, no âmbito do Projeto, em que a obrigação de suprimento de energia exceda à garantia física vigente, excetuadas as hipóteses de venda de lastro</w:t>
      </w:r>
      <w:r w:rsidR="006A25EB">
        <w:rPr>
          <w:rFonts w:ascii="Verdana" w:eastAsia="Arial Unicode MS" w:hAnsi="Verdana"/>
        </w:rPr>
        <w:t xml:space="preserve"> e/ou energia</w:t>
      </w:r>
      <w:r w:rsidRPr="001364F1">
        <w:rPr>
          <w:rFonts w:ascii="Verdana" w:eastAsia="Arial Unicode MS" w:hAnsi="Verdana"/>
        </w:rPr>
        <w:t xml:space="preserve"> </w:t>
      </w:r>
      <w:r w:rsidR="00BD12A2">
        <w:rPr>
          <w:rFonts w:ascii="Verdana" w:eastAsia="Arial Unicode MS" w:hAnsi="Verdana"/>
        </w:rPr>
        <w:t xml:space="preserve">previamente </w:t>
      </w:r>
      <w:r w:rsidRPr="001364F1">
        <w:rPr>
          <w:rFonts w:ascii="Verdana" w:eastAsia="Arial Unicode MS" w:hAnsi="Verdana"/>
        </w:rPr>
        <w:t>adquirido</w:t>
      </w:r>
      <w:r w:rsidR="006A25EB">
        <w:rPr>
          <w:rFonts w:ascii="Verdana" w:eastAsia="Arial Unicode MS" w:hAnsi="Verdana"/>
        </w:rPr>
        <w:t>s</w:t>
      </w:r>
      <w:r w:rsidRPr="001364F1">
        <w:rPr>
          <w:rFonts w:ascii="Verdana" w:eastAsia="Arial Unicode MS" w:hAnsi="Verdana"/>
        </w:rPr>
        <w:t xml:space="preserve"> pela Emissora para </w:t>
      </w:r>
      <w:r w:rsidR="00BD12A2">
        <w:rPr>
          <w:rFonts w:ascii="Verdana" w:eastAsia="Arial Unicode MS" w:hAnsi="Verdana"/>
        </w:rPr>
        <w:t>a</w:t>
      </w:r>
      <w:r w:rsidR="00564E4D">
        <w:rPr>
          <w:rFonts w:ascii="Verdana" w:eastAsia="Arial Unicode MS" w:hAnsi="Verdana"/>
        </w:rPr>
        <w:t xml:space="preserve"> </w:t>
      </w:r>
      <w:r w:rsidRPr="001364F1">
        <w:rPr>
          <w:rFonts w:ascii="Verdana" w:eastAsia="Arial Unicode MS" w:hAnsi="Verdana"/>
        </w:rPr>
        <w:t>prevenção</w:t>
      </w:r>
      <w:r w:rsidR="00BD12A2">
        <w:rPr>
          <w:rFonts w:ascii="Verdana" w:eastAsia="Arial Unicode MS" w:hAnsi="Verdana"/>
        </w:rPr>
        <w:t xml:space="preserve"> do cumprimento dos compromissos de venda</w:t>
      </w:r>
      <w:r w:rsidR="003354CE">
        <w:rPr>
          <w:rFonts w:ascii="Verdana" w:eastAsia="Arial Unicode MS" w:hAnsi="Verdana"/>
        </w:rPr>
        <w:t xml:space="preserve"> de energia, incluindo, mas não se limitando,</w:t>
      </w:r>
      <w:r w:rsidR="003354CE" w:rsidRPr="001364F1" w:rsidDel="003354CE">
        <w:rPr>
          <w:rFonts w:ascii="Verdana" w:eastAsia="Arial Unicode MS" w:hAnsi="Verdana"/>
        </w:rPr>
        <w:t xml:space="preserve"> </w:t>
      </w:r>
      <w:r w:rsidR="003354CE">
        <w:rPr>
          <w:rFonts w:ascii="Verdana" w:eastAsia="Arial Unicode MS" w:hAnsi="Verdana"/>
        </w:rPr>
        <w:t>a</w:t>
      </w:r>
      <w:r w:rsidR="006F7D91">
        <w:rPr>
          <w:rFonts w:ascii="Verdana" w:eastAsia="Arial Unicode MS" w:hAnsi="Verdana"/>
        </w:rPr>
        <w:t>os efeitos do</w:t>
      </w:r>
      <w:r w:rsidRPr="001364F1">
        <w:rPr>
          <w:rFonts w:ascii="Verdana" w:eastAsia="Arial Unicode MS" w:hAnsi="Verdana"/>
        </w:rPr>
        <w:t xml:space="preserve"> </w:t>
      </w:r>
      <w:proofErr w:type="spellStart"/>
      <w:r w:rsidRPr="001364F1">
        <w:rPr>
          <w:rFonts w:ascii="Verdana" w:eastAsia="Arial Unicode MS" w:hAnsi="Verdana"/>
        </w:rPr>
        <w:t>Generation</w:t>
      </w:r>
      <w:proofErr w:type="spellEnd"/>
      <w:r w:rsidRPr="001364F1">
        <w:rPr>
          <w:rFonts w:ascii="Verdana" w:eastAsia="Arial Unicode MS" w:hAnsi="Verdana"/>
        </w:rPr>
        <w:t xml:space="preserve"> </w:t>
      </w:r>
      <w:proofErr w:type="spellStart"/>
      <w:r w:rsidRPr="001364F1">
        <w:rPr>
          <w:rFonts w:ascii="Verdana" w:eastAsia="Arial Unicode MS" w:hAnsi="Verdana"/>
        </w:rPr>
        <w:t>Sacaling</w:t>
      </w:r>
      <w:proofErr w:type="spellEnd"/>
      <w:r w:rsidRPr="001364F1">
        <w:rPr>
          <w:rFonts w:ascii="Verdana" w:eastAsia="Arial Unicode MS" w:hAnsi="Verdana"/>
        </w:rPr>
        <w:t xml:space="preserve"> Factor (“</w:t>
      </w:r>
      <w:r w:rsidRPr="001364F1">
        <w:rPr>
          <w:rFonts w:ascii="Verdana" w:eastAsia="Arial Unicode MS" w:hAnsi="Verdana"/>
          <w:u w:val="single"/>
        </w:rPr>
        <w:t>GSF</w:t>
      </w:r>
      <w:r w:rsidR="006941A8">
        <w:rPr>
          <w:rFonts w:ascii="Verdana" w:eastAsia="Arial Unicode MS" w:hAnsi="Verdana" w:cs="Arial"/>
          <w:szCs w:val="20"/>
        </w:rPr>
        <w:t>”);</w:t>
      </w:r>
    </w:p>
    <w:p w:rsidR="006C6128" w:rsidRPr="00A753D3" w:rsidRDefault="006C6128" w:rsidP="00A753D3">
      <w:pPr>
        <w:pStyle w:val="PargrafodaLista"/>
        <w:rPr>
          <w:rFonts w:ascii="Verdana" w:eastAsia="Arial Unicode MS" w:hAnsi="Verdana"/>
        </w:rPr>
      </w:pPr>
    </w:p>
    <w:p w:rsidR="00625AE6" w:rsidRPr="00594869" w:rsidRDefault="00625AE6"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FA6A6F">
        <w:rPr>
          <w:rFonts w:ascii="Verdana" w:eastAsia="Arial Unicode MS" w:hAnsi="Verdana" w:cs="Tahoma"/>
          <w:szCs w:val="20"/>
        </w:rPr>
        <w:t>prover</w:t>
      </w:r>
      <w:r w:rsidRPr="00594869">
        <w:rPr>
          <w:rFonts w:ascii="Verdana" w:eastAsia="Arial Unicode MS" w:hAnsi="Verdana" w:cs="Arial"/>
          <w:szCs w:val="20"/>
        </w:rPr>
        <w:t>, em moeda corrente</w:t>
      </w:r>
      <w:r w:rsidR="005510F8">
        <w:rPr>
          <w:rFonts w:ascii="Verdana" w:eastAsia="Arial Unicode MS" w:hAnsi="Verdana" w:cs="Arial"/>
          <w:szCs w:val="20"/>
        </w:rPr>
        <w:t xml:space="preserve"> e com</w:t>
      </w:r>
      <w:r w:rsidRPr="00594869">
        <w:rPr>
          <w:rFonts w:ascii="Verdana" w:eastAsia="Arial Unicode MS" w:hAnsi="Verdana" w:cs="Arial"/>
          <w:szCs w:val="20"/>
        </w:rPr>
        <w:t xml:space="preserve"> recursos próprios, as insuficiências de recursos necessários à implantação do Projeto; </w:t>
      </w:r>
      <w:r w:rsidR="00893ED0" w:rsidRPr="00594869">
        <w:rPr>
          <w:rFonts w:ascii="Verdana" w:eastAsia="Arial Unicode MS" w:hAnsi="Verdana" w:cs="Arial"/>
          <w:szCs w:val="20"/>
        </w:rPr>
        <w:t>e</w:t>
      </w:r>
    </w:p>
    <w:p w:rsidR="00625AE6" w:rsidRPr="00594869" w:rsidRDefault="00625AE6">
      <w:pPr>
        <w:pStyle w:val="STDTextoDois-Quatro"/>
        <w:autoSpaceDE/>
        <w:autoSpaceDN/>
        <w:adjustRightInd/>
        <w:spacing w:before="0" w:line="240" w:lineRule="auto"/>
        <w:ind w:left="0"/>
        <w:rPr>
          <w:rFonts w:ascii="Verdana" w:eastAsia="Arial Unicode MS" w:hAnsi="Verdana" w:cs="Arial"/>
          <w:szCs w:val="20"/>
        </w:rPr>
      </w:pPr>
    </w:p>
    <w:p w:rsidR="00DD7569" w:rsidRPr="00594869" w:rsidRDefault="00207FF0"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Tahoma"/>
          <w:szCs w:val="20"/>
        </w:rPr>
        <w:t xml:space="preserve">manter </w:t>
      </w:r>
      <w:r w:rsidR="00DD7569" w:rsidRPr="00594869">
        <w:rPr>
          <w:rFonts w:ascii="Verdana" w:eastAsia="Arial Unicode MS" w:hAnsi="Verdana" w:cs="Tahoma"/>
          <w:szCs w:val="20"/>
        </w:rPr>
        <w:t xml:space="preserve">atualizada página na rede mundial de computadores contendo os seguintes itens a serem divulgados nos prazos abaixo designados: (i) no prazo de </w:t>
      </w:r>
      <w:r w:rsidR="00D32E64" w:rsidRPr="00594869">
        <w:rPr>
          <w:rFonts w:ascii="Verdana" w:eastAsia="Arial Unicode MS" w:hAnsi="Verdana" w:cs="Tahoma"/>
          <w:szCs w:val="20"/>
        </w:rPr>
        <w:t>90(noventa)</w:t>
      </w:r>
      <w:r w:rsidR="00DD7569" w:rsidRPr="00594869">
        <w:rPr>
          <w:rFonts w:ascii="Verdana" w:eastAsia="Arial Unicode MS" w:hAnsi="Verdana" w:cs="Tahoma"/>
          <w:szCs w:val="20"/>
        </w:rPr>
        <w:t xml:space="preserve"> dias a contar </w:t>
      </w:r>
      <w:r w:rsidR="00D32E64" w:rsidRPr="00594869">
        <w:rPr>
          <w:rFonts w:ascii="Verdana" w:eastAsia="Arial Unicode MS" w:hAnsi="Verdana" w:cs="Tahoma"/>
          <w:szCs w:val="20"/>
        </w:rPr>
        <w:t xml:space="preserve">do encerramento do </w:t>
      </w:r>
      <w:r w:rsidR="00EE3D5B">
        <w:rPr>
          <w:rFonts w:ascii="Verdana" w:eastAsia="Arial Unicode MS" w:hAnsi="Verdana" w:cs="Tahoma"/>
          <w:szCs w:val="20"/>
        </w:rPr>
        <w:t>exercício</w:t>
      </w:r>
      <w:r w:rsidR="00DD7569" w:rsidRPr="00594869">
        <w:rPr>
          <w:rFonts w:ascii="Verdana" w:eastAsia="Arial Unicode MS" w:hAnsi="Verdana" w:cs="Tahoma"/>
          <w:szCs w:val="20"/>
        </w:rPr>
        <w:t xml:space="preserve">, </w:t>
      </w:r>
      <w:r w:rsidR="00D32E64" w:rsidRPr="00594869">
        <w:rPr>
          <w:rFonts w:ascii="Verdana" w:eastAsia="Arial Unicode MS" w:hAnsi="Verdana" w:cs="Tahoma"/>
          <w:szCs w:val="20"/>
        </w:rPr>
        <w:t xml:space="preserve">o balanço patrimonial e o demonstrativo de resultados da </w:t>
      </w:r>
      <w:r w:rsidR="00DD7569" w:rsidRPr="00594869">
        <w:rPr>
          <w:rFonts w:ascii="Verdana" w:eastAsia="Arial Unicode MS" w:hAnsi="Verdana" w:cs="Tahoma"/>
          <w:szCs w:val="20"/>
        </w:rPr>
        <w:t>Emissora</w:t>
      </w:r>
      <w:r w:rsidR="00D32E64" w:rsidRPr="00594869">
        <w:rPr>
          <w:rFonts w:ascii="Verdana" w:eastAsia="Arial Unicode MS" w:hAnsi="Verdana" w:cs="Tahoma"/>
          <w:szCs w:val="20"/>
        </w:rPr>
        <w:t xml:space="preserve">, </w:t>
      </w:r>
      <w:r w:rsidR="00EE3D5B">
        <w:rPr>
          <w:rFonts w:ascii="Verdana" w:eastAsia="Arial Unicode MS" w:hAnsi="Verdana" w:cs="Tahoma"/>
          <w:szCs w:val="20"/>
        </w:rPr>
        <w:t>acompanhado do relatório da administração com informações relevantes do Projeto</w:t>
      </w:r>
      <w:r w:rsidR="00DD7569" w:rsidRPr="00594869">
        <w:rPr>
          <w:rFonts w:ascii="Verdana" w:eastAsia="Arial Unicode MS" w:hAnsi="Verdana" w:cs="Tahoma"/>
          <w:szCs w:val="20"/>
        </w:rPr>
        <w:t>; (</w:t>
      </w:r>
      <w:proofErr w:type="spellStart"/>
      <w:r w:rsidR="00DD7569" w:rsidRPr="00594869">
        <w:rPr>
          <w:rFonts w:ascii="Verdana" w:eastAsia="Arial Unicode MS" w:hAnsi="Verdana" w:cs="Tahoma"/>
          <w:szCs w:val="20"/>
        </w:rPr>
        <w:t>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do último registro, versão digitalizada desta Escritura de Emissão e seus respectivos aditivos, contendo os registros devidos; (</w:t>
      </w:r>
      <w:proofErr w:type="spellStart"/>
      <w:r w:rsidR="00DD7569" w:rsidRPr="00594869">
        <w:rPr>
          <w:rFonts w:ascii="Verdana" w:eastAsia="Arial Unicode MS" w:hAnsi="Verdana" w:cs="Tahoma"/>
          <w:szCs w:val="20"/>
        </w:rPr>
        <w:t>iii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 xml:space="preserve">contados do último registro, versão digitalizada dos Contratos de Garantia e seus respectivos aditivos e as </w:t>
      </w:r>
      <w:r w:rsidR="00893ED0" w:rsidRPr="00594869">
        <w:rPr>
          <w:rFonts w:ascii="Verdana" w:eastAsia="Arial Unicode MS" w:hAnsi="Verdana" w:cs="Tahoma"/>
          <w:szCs w:val="20"/>
        </w:rPr>
        <w:t>Fianças Bancárias</w:t>
      </w:r>
      <w:r w:rsidR="00DD7569" w:rsidRPr="00594869">
        <w:rPr>
          <w:rFonts w:ascii="Verdana" w:eastAsia="Arial Unicode MS" w:hAnsi="Verdana" w:cs="Tahoma"/>
          <w:szCs w:val="20"/>
        </w:rPr>
        <w:t xml:space="preserve"> e seus respectivos aditivos, contendo os registros devidos; e (</w:t>
      </w:r>
      <w:proofErr w:type="spellStart"/>
      <w:r w:rsidR="00DD7569" w:rsidRPr="00594869">
        <w:rPr>
          <w:rFonts w:ascii="Verdana" w:eastAsia="Arial Unicode MS" w:hAnsi="Verdana" w:cs="Tahoma"/>
          <w:szCs w:val="20"/>
        </w:rPr>
        <w:t>iv</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da data da sua realização, edital e ata das Assembleias Gerais de Debenturistas, contendo o comprovante de arquivamento na Junta Comercial respectiva</w:t>
      </w:r>
      <w:r w:rsidR="00893ED0" w:rsidRPr="00594869">
        <w:rPr>
          <w:rFonts w:ascii="Verdana" w:eastAsia="Arial Unicode MS" w:hAnsi="Verdana" w:cs="Arial"/>
          <w:szCs w:val="20"/>
        </w:rPr>
        <w:t>.</w:t>
      </w:r>
    </w:p>
    <w:p w:rsidR="007F6BEA" w:rsidRDefault="007F6BEA">
      <w:pPr>
        <w:rPr>
          <w:rFonts w:ascii="Verdana" w:eastAsia="MS Mincho" w:hAnsi="Verdana"/>
          <w:b/>
          <w:sz w:val="20"/>
          <w:szCs w:val="20"/>
        </w:rPr>
      </w:pPr>
      <w:bookmarkStart w:id="322" w:name="_DV_M462"/>
      <w:bookmarkStart w:id="323" w:name="_Toc499990370"/>
      <w:bookmarkStart w:id="324" w:name="_Toc280370542"/>
      <w:bookmarkStart w:id="325" w:name="_Toc349040598"/>
      <w:bookmarkStart w:id="326" w:name="_Toc351469183"/>
      <w:bookmarkEnd w:id="322"/>
    </w:p>
    <w:p w:rsidR="007F6BEA" w:rsidRPr="00594869" w:rsidRDefault="007F6BEA">
      <w:pPr>
        <w:rPr>
          <w:rFonts w:ascii="Verdana" w:eastAsia="MS Mincho" w:hAnsi="Verdana"/>
          <w:b/>
          <w:sz w:val="20"/>
          <w:szCs w:val="20"/>
        </w:rPr>
      </w:pPr>
    </w:p>
    <w:p w:rsidR="00DD7569" w:rsidRPr="00594869" w:rsidRDefault="00DD7569" w:rsidP="00EE3FD7">
      <w:pPr>
        <w:keepLines/>
        <w:tabs>
          <w:tab w:val="left" w:pos="4253"/>
        </w:tabs>
        <w:jc w:val="center"/>
        <w:rPr>
          <w:rFonts w:ascii="Verdana" w:eastAsia="MS Mincho" w:hAnsi="Verdana"/>
          <w:b/>
          <w:smallCaps/>
          <w:sz w:val="20"/>
          <w:szCs w:val="20"/>
        </w:rPr>
      </w:pPr>
      <w:bookmarkStart w:id="327" w:name="_DV_M470"/>
      <w:bookmarkStart w:id="328" w:name="_Toc352767485"/>
      <w:bookmarkStart w:id="329" w:name="_Toc355626572"/>
      <w:bookmarkEnd w:id="327"/>
      <w:r w:rsidRPr="00594869">
        <w:rPr>
          <w:rFonts w:ascii="Verdana" w:eastAsia="MS Mincho" w:hAnsi="Verdana"/>
          <w:b/>
          <w:smallCaps/>
          <w:sz w:val="20"/>
          <w:szCs w:val="20"/>
        </w:rPr>
        <w:t>CLÁUSULA VII</w:t>
      </w:r>
      <w:r w:rsidRPr="00594869">
        <w:rPr>
          <w:rFonts w:ascii="Verdana" w:eastAsia="MS Mincho" w:hAnsi="Verdana"/>
          <w:b/>
          <w:smallCaps/>
          <w:sz w:val="20"/>
          <w:szCs w:val="20"/>
        </w:rPr>
        <w:br/>
        <w:t>AGENTE FIDUCIÁRIO</w:t>
      </w:r>
      <w:bookmarkEnd w:id="323"/>
      <w:bookmarkEnd w:id="324"/>
      <w:bookmarkEnd w:id="325"/>
      <w:bookmarkEnd w:id="326"/>
      <w:bookmarkEnd w:id="328"/>
      <w:bookmarkEnd w:id="329"/>
    </w:p>
    <w:p w:rsidR="00DD7569" w:rsidRPr="00594869" w:rsidRDefault="00DD7569" w:rsidP="00EE3FD7">
      <w:pPr>
        <w:keepLines/>
        <w:jc w:val="center"/>
        <w:rPr>
          <w:rFonts w:ascii="Verdana" w:eastAsia="MS Mincho" w:hAnsi="Verdana" w:cs="Arial"/>
          <w:sz w:val="20"/>
          <w:szCs w:val="20"/>
          <w:highlight w:val="yellow"/>
        </w:rPr>
      </w:pPr>
      <w:bookmarkStart w:id="330" w:name="_Toc499990371"/>
    </w:p>
    <w:p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31" w:name="_DV_M471"/>
      <w:bookmarkEnd w:id="331"/>
      <w:r w:rsidRPr="00594869">
        <w:rPr>
          <w:rFonts w:ascii="Verdana" w:hAnsi="Verdana" w:cs="Arial"/>
          <w:b/>
          <w:smallCaps/>
          <w:sz w:val="20"/>
          <w:szCs w:val="20"/>
        </w:rPr>
        <w:t>Nomeação</w:t>
      </w:r>
    </w:p>
    <w:p w:rsidR="00DD7569" w:rsidRPr="00594869" w:rsidRDefault="00DD7569" w:rsidP="00EE3FD7">
      <w:pPr>
        <w:pStyle w:val="sub"/>
        <w:keepLines/>
        <w:widowControl/>
        <w:tabs>
          <w:tab w:val="clear" w:pos="0"/>
          <w:tab w:val="clear" w:pos="1440"/>
          <w:tab w:val="clear" w:pos="2880"/>
          <w:tab w:val="clear" w:pos="4320"/>
        </w:tabs>
        <w:spacing w:before="0" w:after="0" w:line="240" w:lineRule="auto"/>
        <w:rPr>
          <w:rFonts w:ascii="Verdana" w:eastAsia="MS Mincho" w:hAnsi="Verdana" w:cs="Arial"/>
          <w:sz w:val="20"/>
          <w:szCs w:val="20"/>
        </w:rPr>
      </w:pPr>
    </w:p>
    <w:p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32" w:name="_DV_M472"/>
      <w:bookmarkEnd w:id="332"/>
      <w:r w:rsidRPr="00594869">
        <w:rPr>
          <w:rFonts w:ascii="Verdana" w:eastAsia="MS Mincho" w:hAnsi="Verdana" w:cs="Arial"/>
          <w:sz w:val="20"/>
          <w:szCs w:val="20"/>
        </w:rPr>
        <w:t xml:space="preserve">A Emissora neste ato constitui e nomeia </w:t>
      </w:r>
      <w:r w:rsidRPr="00594869">
        <w:rPr>
          <w:rFonts w:ascii="Verdana" w:hAnsi="Verdana"/>
          <w:sz w:val="20"/>
          <w:szCs w:val="20"/>
        </w:rPr>
        <w:t xml:space="preserve">a </w:t>
      </w:r>
      <w:r w:rsidR="00751E73">
        <w:rPr>
          <w:rFonts w:ascii="Verdana" w:eastAsia="MS Mincho" w:hAnsi="Verdana" w:cs="Arial"/>
          <w:sz w:val="20"/>
          <w:szCs w:val="20"/>
        </w:rPr>
        <w:t xml:space="preserve">Oliveira </w:t>
      </w:r>
      <w:proofErr w:type="spellStart"/>
      <w:r w:rsidR="00751E73">
        <w:rPr>
          <w:rFonts w:ascii="Verdana" w:eastAsia="MS Mincho" w:hAnsi="Verdana" w:cs="Arial"/>
          <w:sz w:val="20"/>
          <w:szCs w:val="20"/>
        </w:rPr>
        <w:t>Trust</w:t>
      </w:r>
      <w:proofErr w:type="spellEnd"/>
      <w:r w:rsidR="00751E73">
        <w:rPr>
          <w:rFonts w:ascii="Verdana" w:eastAsia="MS Mincho" w:hAnsi="Verdana" w:cs="Arial"/>
          <w:sz w:val="20"/>
          <w:szCs w:val="20"/>
        </w:rPr>
        <w:t xml:space="preserve"> DTVM S.A.</w:t>
      </w:r>
      <w:r w:rsidR="00751E73" w:rsidRPr="00594869">
        <w:rPr>
          <w:rFonts w:ascii="Verdana" w:eastAsia="MS Mincho" w:hAnsi="Verdana" w:cs="Arial"/>
          <w:sz w:val="20"/>
          <w:szCs w:val="20"/>
        </w:rPr>
        <w:t xml:space="preserve">, </w:t>
      </w:r>
      <w:r w:rsidRPr="00594869">
        <w:rPr>
          <w:rFonts w:ascii="Verdana" w:eastAsia="MS Mincho" w:hAnsi="Verdana" w:cs="Arial"/>
          <w:sz w:val="20"/>
          <w:szCs w:val="20"/>
        </w:rPr>
        <w:t>qualificada no preâmbulo desta Escritura de Emissão, como Agente Fiduciário da Emissão, a qual, neste ato e pela melhor forma de direito, aceita a nomeação para, nos termos da lei e desta Escritura de Emissão, representar a comunhão dos Debenturistas perante a Emissora</w:t>
      </w:r>
      <w:r w:rsidR="00AC5512">
        <w:rPr>
          <w:rFonts w:ascii="Verdana" w:eastAsia="MS Mincho" w:hAnsi="Verdana" w:cs="Arial"/>
          <w:sz w:val="20"/>
          <w:szCs w:val="20"/>
        </w:rPr>
        <w:t xml:space="preserve"> e quaisquer terceiros</w:t>
      </w:r>
      <w:r w:rsidRPr="00594869">
        <w:rPr>
          <w:rFonts w:ascii="Verdana" w:eastAsia="MS Mincho" w:hAnsi="Verdana" w:cs="Arial"/>
          <w:sz w:val="20"/>
          <w:szCs w:val="20"/>
        </w:rPr>
        <w:t>.</w:t>
      </w:r>
    </w:p>
    <w:p w:rsidR="00DD7569" w:rsidRPr="00594869" w:rsidRDefault="00DD7569" w:rsidP="001C5BD6">
      <w:pPr>
        <w:autoSpaceDE/>
        <w:autoSpaceDN/>
        <w:adjustRightInd/>
        <w:rPr>
          <w:rFonts w:ascii="Verdana" w:eastAsia="Arial Unicode MS" w:hAnsi="Verdana"/>
          <w:b/>
          <w:sz w:val="20"/>
          <w:szCs w:val="20"/>
          <w:highlight w:val="yellow"/>
        </w:rPr>
      </w:pPr>
    </w:p>
    <w:p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Substituição</w:t>
      </w:r>
    </w:p>
    <w:p w:rsidR="00DD7569" w:rsidRPr="00594869" w:rsidRDefault="00DD7569" w:rsidP="001C5BD6">
      <w:pPr>
        <w:numPr>
          <w:ilvl w:val="12"/>
          <w:numId w:val="0"/>
        </w:numPr>
        <w:jc w:val="both"/>
        <w:rPr>
          <w:rFonts w:ascii="Verdana" w:eastAsia="MS Mincho" w:hAnsi="Verdana" w:cs="Arial"/>
          <w:sz w:val="20"/>
          <w:szCs w:val="20"/>
        </w:rPr>
      </w:pPr>
    </w:p>
    <w:p w:rsidR="00DD7569" w:rsidRPr="00594869" w:rsidRDefault="00DD7569" w:rsidP="00EE3FD7">
      <w:pPr>
        <w:pStyle w:val="PargrafodaLista"/>
        <w:numPr>
          <w:ilvl w:val="1"/>
          <w:numId w:val="29"/>
        </w:numPr>
        <w:tabs>
          <w:tab w:val="left" w:pos="720"/>
        </w:tabs>
        <w:ind w:left="0" w:firstLine="0"/>
        <w:jc w:val="both"/>
        <w:rPr>
          <w:rFonts w:ascii="Verdana" w:hAnsi="Verdana"/>
          <w:sz w:val="20"/>
          <w:szCs w:val="20"/>
        </w:rPr>
      </w:pPr>
      <w:bookmarkStart w:id="333" w:name="_Ref363201122"/>
      <w:r w:rsidRPr="00594869">
        <w:rPr>
          <w:rFonts w:ascii="Verdana" w:eastAsia="MS Mincho" w:hAnsi="Verdana" w:cs="Arial"/>
          <w:sz w:val="20"/>
          <w:szCs w:val="20"/>
        </w:rPr>
        <w:t>Nas hipóteses de, impedimento, renúncia, intervenção ou liquidação extrajudicial ou qualquer outro caso de vacância do Agente Fiduciário, dentro do prazo máximo de 30 (trinta)</w:t>
      </w:r>
      <w:r w:rsidR="0052588F">
        <w:rPr>
          <w:rFonts w:ascii="Verdana" w:eastAsia="MS Mincho" w:hAnsi="Verdana" w:cs="Arial"/>
          <w:sz w:val="20"/>
          <w:szCs w:val="20"/>
        </w:rPr>
        <w:t xml:space="preserve"> </w:t>
      </w:r>
      <w:r w:rsidRPr="00594869">
        <w:rPr>
          <w:rFonts w:ascii="Verdana" w:eastAsia="MS Mincho" w:hAnsi="Verdana" w:cs="Arial"/>
          <w:sz w:val="20"/>
          <w:szCs w:val="20"/>
        </w:rPr>
        <w:t xml:space="preserve">dias do evento que a determinar, deverá ser realizada Assembleia Geral de Debenturistas para a escolha de novo agente fiduciário, </w:t>
      </w:r>
      <w:r w:rsidRPr="00594869">
        <w:rPr>
          <w:rFonts w:ascii="Verdana" w:hAnsi="Verdana" w:cs="Tahoma"/>
          <w:sz w:val="20"/>
          <w:szCs w:val="20"/>
        </w:rPr>
        <w:t xml:space="preserve">a qual poderá ser convocada pelo próprio Agente Fiduciário a ser substituído, pela Emissora, por Debenturistas que </w:t>
      </w:r>
      <w:r w:rsidRPr="00594869">
        <w:rPr>
          <w:rFonts w:ascii="Verdana" w:hAnsi="Verdana" w:cs="Tahoma"/>
          <w:sz w:val="20"/>
          <w:szCs w:val="20"/>
        </w:rPr>
        <w:lastRenderedPageBreak/>
        <w:t xml:space="preserve">representem 10% (dez por cento), no mínimo, das Debêntures em Circulação, ou pela CVM. Na hipótese </w:t>
      </w:r>
      <w:r w:rsidR="00AC5512">
        <w:rPr>
          <w:rFonts w:ascii="Verdana" w:hAnsi="Verdana" w:cs="Tahoma"/>
          <w:sz w:val="20"/>
          <w:szCs w:val="20"/>
        </w:rPr>
        <w:t>de a</w:t>
      </w:r>
      <w:r w:rsidR="0081342B">
        <w:rPr>
          <w:rFonts w:ascii="Verdana" w:hAnsi="Verdana" w:cs="Tahoma"/>
          <w:sz w:val="20"/>
          <w:szCs w:val="20"/>
        </w:rPr>
        <w:t xml:space="preserve"> </w:t>
      </w:r>
      <w:r w:rsidRPr="00594869">
        <w:rPr>
          <w:rFonts w:ascii="Verdana" w:hAnsi="Verdana" w:cs="Tahoma"/>
          <w:sz w:val="20"/>
          <w:szCs w:val="20"/>
        </w:rPr>
        <w:t>convocação não ocorrer até 15 (quinze)</w:t>
      </w:r>
      <w:r w:rsidR="003B22AB">
        <w:rPr>
          <w:rFonts w:ascii="Verdana" w:hAnsi="Verdana" w:cs="Tahoma"/>
          <w:sz w:val="20"/>
          <w:szCs w:val="20"/>
        </w:rPr>
        <w:t xml:space="preserve"> </w:t>
      </w:r>
      <w:r w:rsidRPr="00594869">
        <w:rPr>
          <w:rFonts w:ascii="Verdana" w:hAnsi="Verdana" w:cs="Tahoma"/>
          <w:sz w:val="20"/>
          <w:szCs w:val="20"/>
        </w:rPr>
        <w:t xml:space="preserve">dias antes do término do prazo acima citado, caberá à Emissora efetuá-la. A CVM poderá, em casos excepcionais, nomear substituto provisório enquanto não se consumar o processo de escolha do novo agente fiduciário ou proceder à convocação da Assembleia Geral de Debenturistas para escolha do novo agente fiduciário. </w:t>
      </w:r>
      <w:bookmarkEnd w:id="333"/>
    </w:p>
    <w:p w:rsidR="00DD7569" w:rsidRPr="00594869" w:rsidRDefault="00DD7569" w:rsidP="001C5BD6">
      <w:pPr>
        <w:pStyle w:val="Recuodecorpodetexto"/>
        <w:widowControl/>
        <w:numPr>
          <w:ilvl w:val="12"/>
          <w:numId w:val="0"/>
        </w:numPr>
        <w:rPr>
          <w:rFonts w:ascii="Verdana" w:eastAsia="MS Mincho" w:hAnsi="Verdana" w:cs="Arial"/>
          <w:sz w:val="20"/>
          <w:szCs w:val="20"/>
          <w:highlight w:val="yellow"/>
        </w:rPr>
      </w:pPr>
    </w:p>
    <w:p w:rsidR="00DD7569" w:rsidRPr="00594869" w:rsidRDefault="00DD7569" w:rsidP="001C5BD6">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Na hipótese de não poder o Agente Fiduciário continuar a exercer as suas funções por circunstâncias supervenientes a esta Escritura de Emissão, inclusive no caso do item (</w:t>
      </w:r>
      <w:proofErr w:type="spellStart"/>
      <w:r w:rsidRPr="00594869">
        <w:rPr>
          <w:rFonts w:ascii="Verdana" w:eastAsia="MS Mincho" w:hAnsi="Verdana" w:cs="Arial"/>
          <w:sz w:val="20"/>
          <w:szCs w:val="20"/>
        </w:rPr>
        <w:t>ii</w:t>
      </w:r>
      <w:r w:rsidR="00C177B3">
        <w:rPr>
          <w:rFonts w:ascii="Verdana" w:eastAsia="MS Mincho" w:hAnsi="Verdana" w:cs="Arial"/>
          <w:sz w:val="20"/>
          <w:szCs w:val="20"/>
        </w:rPr>
        <w:t>i</w:t>
      </w:r>
      <w:proofErr w:type="spellEnd"/>
      <w:r w:rsidRPr="00594869">
        <w:rPr>
          <w:rFonts w:ascii="Verdana" w:eastAsia="MS Mincho" w:hAnsi="Verdana" w:cs="Arial"/>
          <w:sz w:val="20"/>
          <w:szCs w:val="20"/>
        </w:rPr>
        <w:t xml:space="preserve">) da Cláusula 7.3 abaixo, o Agente Fiduciário deverá comunicar imediatamente o fato à Emissora e aos Debenturistas, mediante convocação de Assembleia Geral de Debenturistas, solicitando sua substituição. </w:t>
      </w:r>
    </w:p>
    <w:p w:rsidR="00DD7569" w:rsidRPr="00594869" w:rsidRDefault="00DD7569" w:rsidP="001C5BD6">
      <w:pPr>
        <w:numPr>
          <w:ilvl w:val="12"/>
          <w:numId w:val="0"/>
        </w:numPr>
        <w:jc w:val="both"/>
        <w:rPr>
          <w:rFonts w:ascii="Verdana" w:eastAsia="MS Mincho" w:hAnsi="Verdana" w:cs="Arial"/>
          <w:sz w:val="20"/>
          <w:szCs w:val="20"/>
        </w:rPr>
      </w:pPr>
    </w:p>
    <w:p w:rsidR="004D0D43"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É facultado aos Debenturistas, a qualquer tempo, proceder à substituição do Agente Fiduciário e à indicação de seu substituto, </w:t>
      </w:r>
      <w:r w:rsidR="00AC5512">
        <w:rPr>
          <w:rFonts w:ascii="Verdana" w:eastAsia="MS Mincho" w:hAnsi="Verdana" w:cs="Arial"/>
          <w:sz w:val="20"/>
          <w:szCs w:val="20"/>
        </w:rPr>
        <w:t>o qual será definido</w:t>
      </w:r>
      <w:r w:rsidRPr="00594869">
        <w:rPr>
          <w:rFonts w:ascii="Verdana" w:eastAsia="MS Mincho" w:hAnsi="Verdana" w:cs="Arial"/>
          <w:sz w:val="20"/>
          <w:szCs w:val="20"/>
        </w:rPr>
        <w:t xml:space="preserve"> pela Emissora a partir de lista tríplice apresentada pelos Debenturistas</w:t>
      </w:r>
      <w:r w:rsidR="00AC5512">
        <w:rPr>
          <w:rFonts w:ascii="Verdana" w:eastAsia="MS Mincho" w:hAnsi="Verdana" w:cs="Arial"/>
          <w:sz w:val="20"/>
          <w:szCs w:val="20"/>
        </w:rPr>
        <w:t>, sempre em observância às condições de mercado vigentes à época da substituição</w:t>
      </w:r>
      <w:r w:rsidRPr="00594869">
        <w:rPr>
          <w:rFonts w:ascii="Verdana" w:eastAsia="MS Mincho" w:hAnsi="Verdana" w:cs="Arial"/>
          <w:sz w:val="20"/>
          <w:szCs w:val="20"/>
        </w:rPr>
        <w:t>.</w:t>
      </w:r>
    </w:p>
    <w:p w:rsidR="004D0D43" w:rsidRPr="00594869" w:rsidRDefault="004D0D43" w:rsidP="0031735D">
      <w:pPr>
        <w:pStyle w:val="PargrafodaLista"/>
        <w:ind w:left="0"/>
        <w:jc w:val="both"/>
        <w:rPr>
          <w:rFonts w:ascii="Verdana" w:eastAsia="MS Mincho" w:hAnsi="Verdana" w:cs="Arial"/>
          <w:sz w:val="20"/>
          <w:szCs w:val="20"/>
        </w:rPr>
      </w:pPr>
    </w:p>
    <w:p w:rsidR="00DD7569" w:rsidRPr="00EE3FD7" w:rsidRDefault="00DD7569" w:rsidP="0031735D">
      <w:pPr>
        <w:pStyle w:val="PargrafodaLista"/>
        <w:numPr>
          <w:ilvl w:val="2"/>
          <w:numId w:val="29"/>
        </w:numPr>
        <w:ind w:left="0" w:firstLine="0"/>
        <w:jc w:val="both"/>
        <w:rPr>
          <w:rFonts w:ascii="Verdana" w:eastAsia="MS Mincho" w:hAnsi="Verdana"/>
          <w:sz w:val="20"/>
          <w:szCs w:val="20"/>
        </w:rPr>
      </w:pPr>
      <w:r w:rsidRPr="00EE3FD7">
        <w:rPr>
          <w:rFonts w:ascii="Verdana" w:eastAsia="MS Mincho" w:hAnsi="Verdana"/>
          <w:sz w:val="20"/>
          <w:szCs w:val="20"/>
        </w:rPr>
        <w:t xml:space="preserve">A substituição do Agente Fiduciário deverá ser objeto de aditamento à presente Escritura de Emissão, que deverá ser arquivado na </w:t>
      </w:r>
      <w:r w:rsidR="0061487D" w:rsidRPr="00EE3FD7">
        <w:rPr>
          <w:rFonts w:ascii="Verdana" w:eastAsia="MS Mincho" w:hAnsi="Verdana"/>
          <w:sz w:val="20"/>
          <w:szCs w:val="20"/>
        </w:rPr>
        <w:t xml:space="preserve">JUCEMG </w:t>
      </w:r>
      <w:r w:rsidR="00AC5512">
        <w:rPr>
          <w:rFonts w:ascii="Verdana" w:eastAsia="MS Mincho" w:hAnsi="Verdana"/>
          <w:sz w:val="20"/>
          <w:szCs w:val="20"/>
        </w:rPr>
        <w:t>nos termos da</w:t>
      </w:r>
      <w:r w:rsidRPr="00EE3FD7">
        <w:rPr>
          <w:rFonts w:ascii="Verdana" w:eastAsia="MS Mincho" w:hAnsi="Verdana"/>
          <w:sz w:val="20"/>
          <w:szCs w:val="20"/>
        </w:rPr>
        <w:t xml:space="preserve"> Cláusula </w:t>
      </w:r>
      <w:r w:rsidR="00AC5512">
        <w:rPr>
          <w:rFonts w:ascii="Verdana" w:eastAsia="MS Mincho" w:hAnsi="Verdana"/>
          <w:sz w:val="20"/>
          <w:szCs w:val="20"/>
        </w:rPr>
        <w:t>2.3.1</w:t>
      </w:r>
      <w:r w:rsidRPr="00EE3FD7">
        <w:rPr>
          <w:rFonts w:ascii="Verdana" w:eastAsia="MS Mincho" w:hAnsi="Verdana"/>
          <w:sz w:val="20"/>
          <w:szCs w:val="20"/>
        </w:rPr>
        <w:t xml:space="preserve"> desta Escritura de Emissão</w:t>
      </w:r>
      <w:r w:rsidR="00DF3130" w:rsidRPr="00EE3FD7">
        <w:rPr>
          <w:rFonts w:ascii="Verdana" w:eastAsia="MS Mincho" w:hAnsi="Verdana"/>
          <w:sz w:val="20"/>
          <w:szCs w:val="20"/>
        </w:rPr>
        <w:t>.</w:t>
      </w:r>
    </w:p>
    <w:p w:rsidR="00DD7569" w:rsidRPr="00594869" w:rsidRDefault="00DD7569" w:rsidP="0031735D">
      <w:pPr>
        <w:pStyle w:val="PargrafodaLista"/>
        <w:ind w:left="0"/>
        <w:jc w:val="both"/>
        <w:rPr>
          <w:rFonts w:ascii="Verdana" w:eastAsia="MS Mincho" w:hAnsi="Verdana" w:cs="Arial"/>
          <w:sz w:val="20"/>
          <w:szCs w:val="20"/>
        </w:rPr>
      </w:pPr>
    </w:p>
    <w:p w:rsidR="00DD7569"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entrará no exercício de suas funções a partir da data de assinatura desta Escritura de Emissão ou de eventual aditamento relativo </w:t>
      </w:r>
      <w:r w:rsidR="00D322F8" w:rsidRPr="00594869">
        <w:rPr>
          <w:rFonts w:ascii="Verdana" w:eastAsia="MS Mincho" w:hAnsi="Verdana" w:cs="Arial"/>
          <w:sz w:val="20"/>
          <w:szCs w:val="20"/>
        </w:rPr>
        <w:t>à</w:t>
      </w:r>
      <w:r w:rsidRPr="00594869">
        <w:rPr>
          <w:rFonts w:ascii="Verdana" w:eastAsia="MS Mincho" w:hAnsi="Verdana" w:cs="Arial"/>
          <w:sz w:val="20"/>
          <w:szCs w:val="20"/>
        </w:rPr>
        <w:t xml:space="preserve"> sua substituição, no caso de agente fiduciário substituto, devendo permanecer no exercício de suas funções até a efetiva substituição ou até o cumprimento de todas as suas obrigações decorrentes desta Escritura de Emissão e da legislação em vigor.</w:t>
      </w:r>
    </w:p>
    <w:p w:rsidR="00DD7569" w:rsidRPr="00594869" w:rsidRDefault="00DD7569" w:rsidP="0031735D">
      <w:pPr>
        <w:numPr>
          <w:ilvl w:val="12"/>
          <w:numId w:val="0"/>
        </w:numPr>
        <w:jc w:val="both"/>
        <w:rPr>
          <w:rFonts w:ascii="Verdana" w:eastAsia="MS Mincho" w:hAnsi="Verdana" w:cs="Arial"/>
          <w:sz w:val="20"/>
          <w:szCs w:val="20"/>
        </w:rPr>
      </w:pPr>
    </w:p>
    <w:p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O valor a ser pago ao agente fiduciário substituto, na hipótese aqui descrita, será atualizado a partir da data do efetivo recebimento da remuneração, pela variação acumulada do</w:t>
      </w:r>
      <w:r w:rsidR="0081342B">
        <w:rPr>
          <w:rFonts w:ascii="Verdana" w:eastAsia="MS Mincho" w:hAnsi="Verdana" w:cs="Arial"/>
          <w:sz w:val="20"/>
          <w:szCs w:val="20"/>
        </w:rPr>
        <w:t xml:space="preserve"> </w:t>
      </w:r>
      <w:r w:rsidR="004D1AF2" w:rsidRPr="00594869">
        <w:rPr>
          <w:rFonts w:ascii="Verdana" w:eastAsia="Arial Unicode MS" w:hAnsi="Verdana" w:cs="Arial"/>
          <w:sz w:val="20"/>
          <w:szCs w:val="20"/>
        </w:rPr>
        <w:t>Índice Geral de Preços – Mercado, divulgado pela Fundação Getúlio Vargas</w:t>
      </w:r>
      <w:r w:rsidR="003B22AB">
        <w:rPr>
          <w:rFonts w:ascii="Verdana" w:eastAsia="Arial Unicode MS" w:hAnsi="Verdana" w:cs="Arial"/>
          <w:sz w:val="20"/>
          <w:szCs w:val="20"/>
        </w:rPr>
        <w:t xml:space="preserve"> </w:t>
      </w:r>
      <w:r w:rsidR="004D1AF2" w:rsidRPr="00594869">
        <w:rPr>
          <w:rFonts w:ascii="Verdana" w:eastAsia="Arial Unicode MS" w:hAnsi="Verdana" w:cs="Arial"/>
          <w:sz w:val="20"/>
          <w:szCs w:val="20"/>
        </w:rPr>
        <w:t>(“</w:t>
      </w:r>
      <w:r w:rsidR="004D1AF2" w:rsidRPr="00594869">
        <w:rPr>
          <w:rFonts w:ascii="Verdana" w:eastAsia="Arial Unicode MS" w:hAnsi="Verdana" w:cs="Arial"/>
          <w:sz w:val="20"/>
          <w:szCs w:val="20"/>
          <w:u w:val="single"/>
        </w:rPr>
        <w:t>IGP-M</w:t>
      </w:r>
      <w:r w:rsidR="004D1AF2" w:rsidRPr="00594869">
        <w:rPr>
          <w:rFonts w:ascii="Verdana" w:eastAsia="Arial Unicode MS" w:hAnsi="Verdana" w:cs="Arial"/>
          <w:sz w:val="20"/>
          <w:szCs w:val="20"/>
        </w:rPr>
        <w:t>”)</w:t>
      </w:r>
      <w:r w:rsidRPr="00594869">
        <w:rPr>
          <w:rFonts w:ascii="Verdana" w:eastAsia="MS Mincho" w:hAnsi="Verdana" w:cs="Arial"/>
          <w:sz w:val="20"/>
          <w:szCs w:val="20"/>
        </w:rPr>
        <w:t>.</w:t>
      </w:r>
      <w:r w:rsidR="00E65AEB">
        <w:rPr>
          <w:rFonts w:ascii="Verdana" w:eastAsia="MS Mincho" w:hAnsi="Verdana" w:cs="Arial"/>
          <w:sz w:val="20"/>
          <w:szCs w:val="20"/>
        </w:rPr>
        <w:t xml:space="preserve"> </w:t>
      </w:r>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w:t>
      </w:r>
      <w:r w:rsidR="00C20AB4" w:rsidRPr="00594869">
        <w:rPr>
          <w:rFonts w:ascii="Verdana" w:eastAsia="MS Mincho" w:hAnsi="Verdana" w:cs="Arial"/>
          <w:sz w:val="20"/>
          <w:szCs w:val="20"/>
        </w:rPr>
        <w:t xml:space="preserve">física e/ou </w:t>
      </w:r>
      <w:r w:rsidRPr="00594869">
        <w:rPr>
          <w:rFonts w:ascii="Verdana" w:eastAsia="MS Mincho" w:hAnsi="Verdana" w:cs="Arial"/>
          <w:sz w:val="20"/>
          <w:szCs w:val="20"/>
        </w:rPr>
        <w:t>digitalizada de todos os</w:t>
      </w:r>
      <w:r w:rsidR="00C20AB4" w:rsidRPr="00594869">
        <w:rPr>
          <w:rFonts w:ascii="Verdana" w:eastAsia="MS Mincho" w:hAnsi="Verdana" w:cs="Arial"/>
          <w:sz w:val="20"/>
          <w:szCs w:val="20"/>
        </w:rPr>
        <w:t xml:space="preserve"> contratos e documentos referentes a esta emissão de debêntures que lhe tenham sido entregues pela Emissora, </w:t>
      </w:r>
      <w:r w:rsidRPr="00594869">
        <w:rPr>
          <w:rFonts w:ascii="Verdana" w:eastAsia="MS Mincho" w:hAnsi="Verdana" w:cs="Arial"/>
          <w:sz w:val="20"/>
          <w:szCs w:val="20"/>
        </w:rPr>
        <w:t>de forma que a instituição substituta cumpra, sem solução de continuidade, os deveres e as obrigações do Agente Fiduciário substituído, nos termos desta Escritura de Emissão.</w:t>
      </w:r>
    </w:p>
    <w:p w:rsidR="00DD7569" w:rsidRPr="00594869" w:rsidRDefault="00DD7569">
      <w:pPr>
        <w:numPr>
          <w:ilvl w:val="12"/>
          <w:numId w:val="0"/>
        </w:numPr>
        <w:jc w:val="both"/>
        <w:rPr>
          <w:rFonts w:ascii="Verdana" w:eastAsia="MS Mincho" w:hAnsi="Verdana" w:cs="Arial"/>
          <w:sz w:val="20"/>
          <w:szCs w:val="20"/>
          <w:highlight w:val="yellow"/>
        </w:rPr>
      </w:pPr>
    </w:p>
    <w:p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Em qualquer hipótese, a substituição do Agente Fiduciário ficará sujeita ao atendimento dos requisitos previstos nas normas e preceitos aplicáveis da CVM.</w:t>
      </w:r>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 xml:space="preserve">Deveres </w:t>
      </w:r>
    </w:p>
    <w:p w:rsidR="00DD7569" w:rsidRPr="00594869" w:rsidRDefault="00DD7569" w:rsidP="001C5BD6">
      <w:pPr>
        <w:numPr>
          <w:ilvl w:val="12"/>
          <w:numId w:val="0"/>
        </w:numPr>
        <w:jc w:val="both"/>
        <w:rPr>
          <w:rFonts w:ascii="Verdana" w:eastAsia="MS Mincho" w:hAnsi="Verdana" w:cs="Arial"/>
          <w:sz w:val="20"/>
          <w:szCs w:val="20"/>
        </w:rPr>
      </w:pPr>
    </w:p>
    <w:p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34" w:name="_Ref229140722"/>
      <w:r w:rsidRPr="00594869">
        <w:rPr>
          <w:rFonts w:ascii="Verdana" w:eastAsia="MS Mincho" w:hAnsi="Verdana" w:cs="Arial"/>
          <w:sz w:val="20"/>
          <w:szCs w:val="20"/>
        </w:rPr>
        <w:t>Além de outros previstos em lei ou nesta Escritura de Emissão, constituem deveres e atribuições do Agente Fiduciário</w:t>
      </w:r>
      <w:r w:rsidR="00CB2E32" w:rsidRPr="00594869">
        <w:rPr>
          <w:rFonts w:ascii="Verdana" w:eastAsia="MS Mincho" w:hAnsi="Verdana"/>
          <w:sz w:val="20"/>
          <w:szCs w:val="20"/>
        </w:rPr>
        <w:t>:</w:t>
      </w:r>
      <w:bookmarkEnd w:id="334"/>
    </w:p>
    <w:p w:rsidR="00DD7569" w:rsidRPr="00594869" w:rsidRDefault="00DD7569" w:rsidP="001C5BD6">
      <w:pPr>
        <w:numPr>
          <w:ilvl w:val="12"/>
          <w:numId w:val="0"/>
        </w:numPr>
        <w:jc w:val="both"/>
        <w:rPr>
          <w:rFonts w:ascii="Verdana" w:eastAsia="MS Mincho" w:hAnsi="Verdana" w:cs="Arial"/>
          <w:sz w:val="20"/>
          <w:szCs w:val="20"/>
        </w:rPr>
      </w:pPr>
    </w:p>
    <w:p w:rsidR="00DD7569" w:rsidRPr="00594869" w:rsidRDefault="00DD7569" w:rsidP="001C5BD6">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exercer suas atividades com boa-fé, transparência e lealdade perante os Debenturistas</w:t>
      </w:r>
      <w:r w:rsidRPr="00594869">
        <w:rPr>
          <w:rFonts w:ascii="Verdana" w:eastAsia="MS Mincho" w:hAnsi="Verdana" w:cs="Arial"/>
          <w:sz w:val="20"/>
          <w:szCs w:val="20"/>
        </w:rPr>
        <w:t>;</w:t>
      </w:r>
    </w:p>
    <w:p w:rsidR="00DD7569" w:rsidRPr="00594869" w:rsidRDefault="00DD7569" w:rsidP="0031735D">
      <w:pPr>
        <w:jc w:val="both"/>
        <w:rPr>
          <w:rFonts w:ascii="Verdana" w:eastAsia="MS Mincho" w:hAnsi="Verdana" w:cs="Arial"/>
          <w:sz w:val="20"/>
          <w:szCs w:val="20"/>
        </w:rPr>
      </w:pPr>
    </w:p>
    <w:p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proteger os direitos e interesses dos Debenturistas, empregando, no exercício da função, o cuidado e a diligência que toda pessoa ativa e proba costuma empregar na administração de seus próprios bens;</w:t>
      </w:r>
    </w:p>
    <w:p w:rsidR="00DD7569" w:rsidRPr="00594869" w:rsidRDefault="00DD7569" w:rsidP="0031735D">
      <w:pPr>
        <w:numPr>
          <w:ilvl w:val="12"/>
          <w:numId w:val="0"/>
        </w:numPr>
        <w:jc w:val="both"/>
        <w:rPr>
          <w:rFonts w:ascii="Verdana" w:eastAsia="MS Mincho" w:hAnsi="Verdana" w:cs="Arial"/>
          <w:sz w:val="20"/>
          <w:szCs w:val="20"/>
        </w:rPr>
      </w:pPr>
    </w:p>
    <w:p w:rsidR="00DD7569" w:rsidRPr="00594869" w:rsidRDefault="00DD7569" w:rsidP="0031735D">
      <w:pPr>
        <w:numPr>
          <w:ilvl w:val="0"/>
          <w:numId w:val="9"/>
        </w:numPr>
        <w:ind w:left="0" w:firstLine="0"/>
        <w:jc w:val="both"/>
        <w:rPr>
          <w:rFonts w:ascii="Verdana" w:eastAsia="MS Mincho" w:hAnsi="Verdana" w:cs="Arial"/>
          <w:sz w:val="20"/>
          <w:szCs w:val="20"/>
        </w:rPr>
      </w:pPr>
      <w:bookmarkStart w:id="335" w:name="_Ref229140703"/>
      <w:r w:rsidRPr="00594869">
        <w:rPr>
          <w:rFonts w:ascii="Verdana" w:eastAsia="MS Mincho" w:hAnsi="Verdana" w:cs="Arial"/>
          <w:sz w:val="20"/>
          <w:szCs w:val="20"/>
        </w:rPr>
        <w:lastRenderedPageBreak/>
        <w:t>renunciar à função na hipótese de superveniência de conflitos de interesse ou de qualquer outra modalidade de inaptidão e realizar a imediata convocação da assembleia prevista no art. 7º da Instrução CVM nº 583, de 20 de dezembro de 2016 (“</w:t>
      </w:r>
      <w:r w:rsidRPr="00594869">
        <w:rPr>
          <w:rFonts w:ascii="Verdana" w:eastAsia="MS Mincho" w:hAnsi="Verdana" w:cs="Arial"/>
          <w:sz w:val="20"/>
          <w:szCs w:val="20"/>
          <w:u w:val="single"/>
        </w:rPr>
        <w:t>Instrução CVM 583</w:t>
      </w:r>
      <w:r w:rsidRPr="00594869">
        <w:rPr>
          <w:rFonts w:ascii="Verdana" w:eastAsia="MS Mincho" w:hAnsi="Verdana" w:cs="Arial"/>
          <w:sz w:val="20"/>
          <w:szCs w:val="20"/>
        </w:rPr>
        <w:t>”), para deliberar sobre sua substituição;</w:t>
      </w:r>
      <w:bookmarkEnd w:id="335"/>
    </w:p>
    <w:p w:rsidR="00DD7569" w:rsidRPr="00594869" w:rsidRDefault="00DD7569" w:rsidP="0031735D">
      <w:pPr>
        <w:numPr>
          <w:ilvl w:val="12"/>
          <w:numId w:val="0"/>
        </w:numPr>
        <w:jc w:val="both"/>
        <w:rPr>
          <w:rFonts w:ascii="Verdana" w:eastAsia="MS Mincho" w:hAnsi="Verdana" w:cs="Arial"/>
          <w:sz w:val="20"/>
          <w:szCs w:val="20"/>
        </w:rPr>
      </w:pPr>
    </w:p>
    <w:p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conservar em boa guarda toda a documentação relativa ao exercício de suas funções;</w:t>
      </w:r>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 xml:space="preserve">verificar, no momento de aceitar a função, a veracidade das informações relativas às garantias e a consistência das demais informações contidas </w:t>
      </w:r>
      <w:proofErr w:type="spellStart"/>
      <w:r w:rsidRPr="00594869">
        <w:rPr>
          <w:rFonts w:ascii="Verdana" w:eastAsia="Arial Unicode MS" w:hAnsi="Verdana" w:cs="Tahoma"/>
          <w:sz w:val="20"/>
          <w:szCs w:val="20"/>
        </w:rPr>
        <w:t>nesta</w:t>
      </w:r>
      <w:proofErr w:type="spellEnd"/>
      <w:r w:rsidRPr="00594869">
        <w:rPr>
          <w:rFonts w:ascii="Verdana" w:eastAsia="Arial Unicode MS" w:hAnsi="Verdana" w:cs="Tahoma"/>
          <w:sz w:val="20"/>
          <w:szCs w:val="20"/>
        </w:rPr>
        <w:t xml:space="preserve"> Escritura de Emissão, diligenciando para que sejam sanadas as omissões, falhas ou defeitos de que tenha conhecimento;</w:t>
      </w:r>
    </w:p>
    <w:p w:rsidR="00DD7569" w:rsidRPr="00594869" w:rsidRDefault="00DD7569">
      <w:pPr>
        <w:pStyle w:val="PargrafodaLista"/>
        <w:ind w:left="0"/>
        <w:rPr>
          <w:rFonts w:ascii="Verdana" w:eastAsia="MS Mincho" w:hAnsi="Verdana" w:cs="Arial"/>
          <w:sz w:val="20"/>
          <w:szCs w:val="20"/>
          <w:highlight w:val="yellow"/>
        </w:rPr>
      </w:pPr>
    </w:p>
    <w:p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diligenciar junto à Emissora para que a Escritura e seus aditamentos sejam registrados nos órgãos competentes, adotando, no caso de omissão da Emissora, as medidas eventualmente previstas em lei, e sem prejuízo da ocorrência do descumprimento de obrigação não pecuniária pela Emissora;</w:t>
      </w:r>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acompanhar a prestação das informações periódicas pela Emissora, alertando os Debenturistas acerca de eventuais inconsistências, omissões ou inverdades constantes de tais informações;</w:t>
      </w:r>
    </w:p>
    <w:p w:rsidR="00DD7569" w:rsidRPr="00594869" w:rsidRDefault="00DD7569">
      <w:pPr>
        <w:pStyle w:val="PargrafodaLista"/>
        <w:ind w:left="0"/>
        <w:rPr>
          <w:rFonts w:ascii="Verdana" w:eastAsia="MS Mincho" w:hAnsi="Verdana" w:cs="Arial"/>
          <w:sz w:val="20"/>
          <w:szCs w:val="20"/>
        </w:rPr>
      </w:pPr>
    </w:p>
    <w:p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informar os Debenturistas sobre a ocorrência de qualquer dos Eventos de Inadimplemento previstos nas alíneas da Cláusula 5.1 desta Escritura de Emissão;</w:t>
      </w:r>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opinar sobre a suficiência das informações prestadas nas propostas de modificação nas condições das Debêntures, se for o caso;</w:t>
      </w:r>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verificar a regularidade da constituição das Garantias, observado o disposto na Cláusula 4.15.5 acima e na Cláusula 7.7.1(</w:t>
      </w:r>
      <w:r w:rsidR="004526AF">
        <w:rPr>
          <w:rFonts w:ascii="Verdana" w:eastAsia="MS Mincho" w:hAnsi="Verdana" w:cs="Arial"/>
          <w:sz w:val="20"/>
          <w:szCs w:val="20"/>
        </w:rPr>
        <w:t>m</w:t>
      </w:r>
      <w:r w:rsidRPr="00594869">
        <w:rPr>
          <w:rFonts w:ascii="Verdana" w:eastAsia="MS Mincho" w:hAnsi="Verdana" w:cs="Arial"/>
          <w:sz w:val="20"/>
          <w:szCs w:val="20"/>
        </w:rPr>
        <w:t>) abaixo, observando, ainda, a manutenção de sua suficiência e exequibilidade;</w:t>
      </w:r>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 xml:space="preserve">examinar proposta de substituição dos bens dados em garantia, </w:t>
      </w:r>
      <w:r w:rsidR="00D322F8">
        <w:rPr>
          <w:rFonts w:ascii="Verdana" w:hAnsi="Verdana" w:cs="Tahoma"/>
          <w:sz w:val="20"/>
          <w:szCs w:val="20"/>
        </w:rPr>
        <w:t xml:space="preserve">se houver, </w:t>
      </w:r>
      <w:r w:rsidRPr="00594869">
        <w:rPr>
          <w:rFonts w:ascii="Verdana" w:hAnsi="Verdana" w:cs="Tahoma"/>
          <w:sz w:val="20"/>
          <w:szCs w:val="20"/>
        </w:rPr>
        <w:t>manifestando sua opinião a respeito do assunto, de forma justificada;</w:t>
      </w:r>
    </w:p>
    <w:p w:rsidR="00DD7569" w:rsidRPr="00594869" w:rsidRDefault="00DD7569">
      <w:pPr>
        <w:pStyle w:val="PargrafodaLista"/>
        <w:ind w:left="0"/>
        <w:rPr>
          <w:rFonts w:ascii="Verdana" w:eastAsia="MS Mincho" w:hAnsi="Verdana" w:cs="Arial"/>
          <w:sz w:val="20"/>
          <w:szCs w:val="20"/>
        </w:rPr>
      </w:pPr>
    </w:p>
    <w:p w:rsidR="00DD7569" w:rsidRPr="00594869" w:rsidRDefault="00826207" w:rsidP="00A901B7">
      <w:pPr>
        <w:numPr>
          <w:ilvl w:val="0"/>
          <w:numId w:val="9"/>
        </w:numPr>
        <w:ind w:left="0" w:firstLine="0"/>
        <w:jc w:val="both"/>
        <w:rPr>
          <w:rFonts w:ascii="Verdana" w:eastAsia="MS Mincho" w:hAnsi="Verdana" w:cs="Arial"/>
          <w:sz w:val="20"/>
          <w:szCs w:val="20"/>
        </w:rPr>
      </w:pPr>
      <w:r>
        <w:rPr>
          <w:rFonts w:ascii="Verdana" w:hAnsi="Verdana" w:cs="Tahoma"/>
          <w:sz w:val="20"/>
          <w:szCs w:val="20"/>
        </w:rPr>
        <w:t>notificar</w:t>
      </w:r>
      <w:r w:rsidRPr="00594869">
        <w:rPr>
          <w:rFonts w:ascii="Verdana" w:hAnsi="Verdana" w:cs="Tahoma"/>
          <w:sz w:val="20"/>
          <w:szCs w:val="20"/>
        </w:rPr>
        <w:t xml:space="preserve"> </w:t>
      </w:r>
      <w:r w:rsidR="00DD7569" w:rsidRPr="00594869">
        <w:rPr>
          <w:rFonts w:ascii="Verdana" w:hAnsi="Verdana" w:cs="Tahoma"/>
          <w:sz w:val="20"/>
          <w:szCs w:val="20"/>
        </w:rPr>
        <w:t>a Companhia</w:t>
      </w:r>
      <w:r w:rsidR="0081342B">
        <w:rPr>
          <w:rFonts w:ascii="Verdana" w:hAnsi="Verdana" w:cs="Tahoma"/>
          <w:sz w:val="20"/>
          <w:szCs w:val="20"/>
        </w:rPr>
        <w:t xml:space="preserve"> </w:t>
      </w:r>
      <w:r w:rsidR="00DD7569" w:rsidRPr="00594869">
        <w:rPr>
          <w:rFonts w:ascii="Verdana" w:hAnsi="Verdana" w:cs="Tahoma"/>
          <w:sz w:val="20"/>
          <w:szCs w:val="20"/>
        </w:rPr>
        <w:t>a reforçar as Garantias na hipótese de sua deterioração ou depreciação;</w:t>
      </w:r>
      <w:r w:rsidR="002846A4">
        <w:rPr>
          <w:rFonts w:ascii="Verdana" w:hAnsi="Verdana" w:cs="Tahoma"/>
          <w:sz w:val="20"/>
          <w:szCs w:val="20"/>
        </w:rPr>
        <w:t xml:space="preserve"> </w:t>
      </w:r>
    </w:p>
    <w:p w:rsidR="00DD7569" w:rsidRPr="00594869" w:rsidRDefault="00DD7569">
      <w:pPr>
        <w:pStyle w:val="PargrafodaLista"/>
        <w:ind w:left="0"/>
        <w:rPr>
          <w:rFonts w:ascii="Verdana" w:eastAsia="MS Mincho" w:hAnsi="Verdana" w:cs="Arial"/>
          <w:sz w:val="20"/>
          <w:szCs w:val="20"/>
          <w:highlight w:val="yellow"/>
        </w:rPr>
      </w:pPr>
    </w:p>
    <w:p w:rsidR="00DD7569" w:rsidRPr="00594869" w:rsidRDefault="00EE3D5B" w:rsidP="00A901B7">
      <w:pPr>
        <w:numPr>
          <w:ilvl w:val="0"/>
          <w:numId w:val="9"/>
        </w:numPr>
        <w:ind w:left="0" w:firstLine="0"/>
        <w:jc w:val="both"/>
        <w:rPr>
          <w:rFonts w:ascii="Verdana" w:eastAsia="MS Mincho" w:hAnsi="Verdana" w:cs="Arial"/>
          <w:sz w:val="20"/>
          <w:szCs w:val="20"/>
        </w:rPr>
      </w:pPr>
      <w:r w:rsidRPr="00EF1BEE">
        <w:rPr>
          <w:rFonts w:ascii="Verdana" w:eastAsia="MS Mincho" w:hAnsi="Verdana" w:cs="Arial"/>
          <w:sz w:val="20"/>
          <w:szCs w:val="20"/>
        </w:rPr>
        <w:t>[</w:t>
      </w:r>
      <w:r w:rsidR="00DD7569" w:rsidRPr="00EF1BEE">
        <w:rPr>
          <w:rFonts w:ascii="Verdana" w:eastAsia="MS Mincho" w:hAnsi="Verdana" w:cs="Arial"/>
          <w:sz w:val="20"/>
          <w:szCs w:val="20"/>
        </w:rPr>
        <w:t>solicitar</w:t>
      </w:r>
      <w:r w:rsidR="00182A3C">
        <w:rPr>
          <w:rFonts w:ascii="Verdana" w:eastAsia="MS Mincho" w:hAnsi="Verdana" w:cs="Arial"/>
          <w:sz w:val="20"/>
          <w:szCs w:val="20"/>
        </w:rPr>
        <w:t xml:space="preserve"> às expensas da Emissora</w:t>
      </w:r>
      <w:r w:rsidR="00DD7569" w:rsidRPr="00EF1BEE">
        <w:rPr>
          <w:rFonts w:ascii="Verdana" w:eastAsia="MS Mincho" w:hAnsi="Verdana" w:cs="Arial"/>
          <w:sz w:val="20"/>
          <w:szCs w:val="20"/>
        </w:rPr>
        <w:t xml:space="preserve">, quando julgar necessário para o fiel desempenho de suas funções ou se assim solicitado pelos Debenturistas, certidões atualizadas dos distribuidores cíveis, das Varas de Fazenda Pública, Cartórios de Protesto, Varas do Trabalho, Procuradoria da Fazenda Pública, </w:t>
      </w:r>
      <w:r w:rsidR="00DD7569" w:rsidRPr="00EF1BEE">
        <w:rPr>
          <w:rFonts w:ascii="Verdana" w:eastAsia="Arial Unicode MS" w:hAnsi="Verdana" w:cs="Tahoma"/>
          <w:sz w:val="20"/>
          <w:szCs w:val="20"/>
        </w:rPr>
        <w:t>da localidade onde se situem os bens dados em garantia</w:t>
      </w:r>
      <w:r w:rsidR="00DD7569" w:rsidRPr="00EF1BEE">
        <w:rPr>
          <w:rFonts w:ascii="Verdana" w:eastAsia="MS Mincho" w:hAnsi="Verdana" w:cs="Arial"/>
          <w:sz w:val="20"/>
          <w:szCs w:val="20"/>
        </w:rPr>
        <w:t xml:space="preserve"> ou onde se localiza o domicílio ou a sede do estabelecimento principal da Emissora</w:t>
      </w:r>
      <w:r w:rsidRPr="00EF1BEE">
        <w:rPr>
          <w:rFonts w:ascii="Verdana" w:eastAsia="MS Mincho" w:hAnsi="Verdana" w:cs="Arial"/>
          <w:sz w:val="20"/>
          <w:szCs w:val="20"/>
        </w:rPr>
        <w:t>]</w:t>
      </w:r>
      <w:r w:rsidR="00DD7569" w:rsidRPr="00594869">
        <w:rPr>
          <w:rFonts w:ascii="Verdana" w:eastAsia="MS Mincho" w:hAnsi="Verdana" w:cs="Arial"/>
          <w:sz w:val="20"/>
          <w:szCs w:val="20"/>
        </w:rPr>
        <w:t>;</w:t>
      </w:r>
    </w:p>
    <w:p w:rsidR="00DD7569" w:rsidRPr="00594869" w:rsidRDefault="00DD7569">
      <w:pPr>
        <w:numPr>
          <w:ilvl w:val="12"/>
          <w:numId w:val="0"/>
        </w:numPr>
        <w:jc w:val="both"/>
        <w:rPr>
          <w:rFonts w:ascii="Verdana" w:eastAsia="MS Mincho" w:hAnsi="Verdana" w:cs="Arial"/>
          <w:sz w:val="20"/>
          <w:szCs w:val="20"/>
        </w:rPr>
      </w:pPr>
      <w:bookmarkStart w:id="336" w:name="_Ref227418785"/>
    </w:p>
    <w:p w:rsidR="00DD7569" w:rsidRPr="00594869" w:rsidRDefault="00DD7569" w:rsidP="00A901B7">
      <w:pPr>
        <w:numPr>
          <w:ilvl w:val="0"/>
          <w:numId w:val="9"/>
        </w:numPr>
        <w:ind w:left="0" w:firstLine="0"/>
        <w:jc w:val="both"/>
        <w:rPr>
          <w:rFonts w:ascii="Verdana" w:eastAsia="MS Mincho" w:hAnsi="Verdana" w:cs="Arial"/>
          <w:sz w:val="20"/>
          <w:szCs w:val="20"/>
        </w:rPr>
      </w:pPr>
      <w:bookmarkStart w:id="337" w:name="_Ref271276465"/>
      <w:r w:rsidRPr="00594869">
        <w:rPr>
          <w:rFonts w:ascii="Verdana" w:eastAsia="MS Mincho" w:hAnsi="Verdana" w:cs="Arial"/>
          <w:sz w:val="20"/>
          <w:szCs w:val="20"/>
        </w:rPr>
        <w:t>elaborar o relatório anual, nos termos do artigo 68, parágrafo primeiro, alínea “b” da Lei das Sociedades por Ações</w:t>
      </w:r>
      <w:r w:rsidR="0081342B">
        <w:rPr>
          <w:rFonts w:ascii="Verdana" w:eastAsia="MS Mincho" w:hAnsi="Verdana" w:cs="Arial"/>
          <w:sz w:val="20"/>
          <w:szCs w:val="20"/>
        </w:rPr>
        <w:t xml:space="preserve"> </w:t>
      </w:r>
      <w:r w:rsidRPr="00594869">
        <w:rPr>
          <w:rFonts w:ascii="Verdana" w:eastAsia="MS Mincho" w:hAnsi="Verdana" w:cs="Arial"/>
          <w:sz w:val="20"/>
          <w:szCs w:val="20"/>
        </w:rPr>
        <w:t>e nos termos da Instrução CVM 583, a fim de descrever os fatos relevantes ocorridos durante o exercício relativos à execução das obrigações assumidas pela Emissora e aos bens garantidores das Debêntures, o qual deverá conter, ao menos, as informações abaixo:</w:t>
      </w:r>
      <w:bookmarkEnd w:id="336"/>
      <w:bookmarkEnd w:id="337"/>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BD28BE">
      <w:pPr>
        <w:numPr>
          <w:ilvl w:val="0"/>
          <w:numId w:val="10"/>
        </w:numPr>
        <w:ind w:left="709" w:firstLine="0"/>
        <w:jc w:val="both"/>
        <w:rPr>
          <w:rFonts w:ascii="Verdana" w:eastAsia="MS Mincho" w:hAnsi="Verdana" w:cs="Arial"/>
          <w:sz w:val="20"/>
          <w:szCs w:val="20"/>
        </w:rPr>
      </w:pPr>
      <w:bookmarkStart w:id="338" w:name="_Ref255308734"/>
      <w:r w:rsidRPr="00594869">
        <w:rPr>
          <w:rFonts w:ascii="Verdana" w:eastAsia="MS Mincho" w:hAnsi="Verdana" w:cs="Arial"/>
          <w:sz w:val="20"/>
          <w:szCs w:val="20"/>
        </w:rPr>
        <w:t>cumprimento pela Emissora das suas obrigações de prestação de informações periódicas, indicando as inconsistências ou omissões de que tenha conhecimento;</w:t>
      </w:r>
      <w:bookmarkEnd w:id="338"/>
    </w:p>
    <w:p w:rsidR="00DD7569" w:rsidRPr="00594869" w:rsidRDefault="00DD7569" w:rsidP="00BD28BE">
      <w:pPr>
        <w:numPr>
          <w:ilvl w:val="12"/>
          <w:numId w:val="0"/>
        </w:numPr>
        <w:ind w:left="709"/>
        <w:jc w:val="both"/>
        <w:rPr>
          <w:rFonts w:ascii="Verdana" w:eastAsia="MS Mincho" w:hAnsi="Verdana" w:cs="Arial"/>
          <w:sz w:val="20"/>
          <w:szCs w:val="20"/>
        </w:rPr>
      </w:pPr>
    </w:p>
    <w:p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lastRenderedPageBreak/>
        <w:t>alterações estatutárias ocorridas no exercício social com efeitos relevantes para os Debenturistas;</w:t>
      </w:r>
    </w:p>
    <w:p w:rsidR="00DD7569" w:rsidRPr="00594869" w:rsidRDefault="00DD7569" w:rsidP="00BD28BE">
      <w:pPr>
        <w:numPr>
          <w:ilvl w:val="12"/>
          <w:numId w:val="0"/>
        </w:numPr>
        <w:ind w:left="709"/>
        <w:jc w:val="both"/>
        <w:rPr>
          <w:rFonts w:ascii="Verdana" w:eastAsia="MS Mincho" w:hAnsi="Verdana" w:cs="Arial"/>
          <w:sz w:val="20"/>
          <w:szCs w:val="20"/>
        </w:rPr>
      </w:pPr>
    </w:p>
    <w:p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rsidR="00DD7569" w:rsidRPr="00594869" w:rsidRDefault="00DD7569" w:rsidP="00BD28BE">
      <w:pPr>
        <w:numPr>
          <w:ilvl w:val="12"/>
          <w:numId w:val="0"/>
        </w:numPr>
        <w:ind w:left="709"/>
        <w:jc w:val="both"/>
        <w:rPr>
          <w:rFonts w:ascii="Verdana" w:eastAsia="MS Mincho" w:hAnsi="Verdana" w:cs="Arial"/>
          <w:sz w:val="20"/>
          <w:szCs w:val="20"/>
        </w:rPr>
      </w:pPr>
    </w:p>
    <w:p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quantidade das Debêntures emitidas, quantidade de Debêntures em Circulação e saldo cancelado no período;</w:t>
      </w:r>
    </w:p>
    <w:p w:rsidR="00DD7569" w:rsidRPr="00594869" w:rsidRDefault="00DD7569" w:rsidP="00BD28BE">
      <w:pPr>
        <w:pStyle w:val="PargrafodaLista"/>
        <w:ind w:left="709"/>
        <w:rPr>
          <w:rFonts w:ascii="Verdana" w:eastAsia="MS Mincho" w:hAnsi="Verdana"/>
          <w:sz w:val="20"/>
          <w:szCs w:val="20"/>
        </w:rPr>
      </w:pPr>
    </w:p>
    <w:p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amortização, conversão, repactuação e pagamento de juros das Debêntures realizados no período;</w:t>
      </w:r>
    </w:p>
    <w:p w:rsidR="00DD7569" w:rsidRPr="00594869" w:rsidRDefault="00DD7569" w:rsidP="00BD28BE">
      <w:pPr>
        <w:pStyle w:val="PargrafodaLista"/>
        <w:ind w:left="709"/>
        <w:rPr>
          <w:rFonts w:ascii="Verdana" w:eastAsia="MS Mincho" w:hAnsi="Verdana"/>
          <w:sz w:val="20"/>
          <w:szCs w:val="20"/>
        </w:rPr>
      </w:pPr>
    </w:p>
    <w:p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destinação dos recursos captados por meio das Debêntures, conforme informações prestadas pela Emissora;</w:t>
      </w:r>
    </w:p>
    <w:p w:rsidR="00DD7569" w:rsidRPr="00594869" w:rsidRDefault="00DD7569" w:rsidP="00BD28BE">
      <w:pPr>
        <w:pStyle w:val="PargrafodaLista"/>
        <w:ind w:left="709"/>
        <w:rPr>
          <w:rFonts w:ascii="Verdana" w:eastAsia="MS Mincho" w:hAnsi="Verdana"/>
          <w:sz w:val="20"/>
          <w:szCs w:val="20"/>
        </w:rPr>
      </w:pPr>
    </w:p>
    <w:p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relação dos bens e valores entregues à sua administração;</w:t>
      </w:r>
    </w:p>
    <w:p w:rsidR="00DD7569" w:rsidRPr="00594869" w:rsidRDefault="00DD7569" w:rsidP="00BD28BE">
      <w:pPr>
        <w:ind w:left="709"/>
        <w:jc w:val="both"/>
        <w:rPr>
          <w:rFonts w:ascii="Verdana" w:eastAsia="MS Mincho" w:hAnsi="Verdana" w:cs="Arial"/>
          <w:sz w:val="20"/>
          <w:szCs w:val="20"/>
        </w:rPr>
      </w:pPr>
    </w:p>
    <w:p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cumprimento de outras obrigações assumidas pela Emissora nesta Escritura de Emissão e nos demais documentos relacionados à Oferta Restrita; </w:t>
      </w:r>
    </w:p>
    <w:p w:rsidR="00DD7569" w:rsidRPr="00594869" w:rsidRDefault="00DD7569" w:rsidP="00BD28BE">
      <w:pPr>
        <w:ind w:left="709"/>
        <w:jc w:val="both"/>
        <w:rPr>
          <w:rFonts w:ascii="Verdana" w:eastAsia="MS Mincho" w:hAnsi="Verdana" w:cs="Arial"/>
          <w:sz w:val="20"/>
          <w:szCs w:val="20"/>
          <w:highlight w:val="yellow"/>
        </w:rPr>
      </w:pPr>
    </w:p>
    <w:p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manutenção da suficiência e exequibilidade das Garantias;</w:t>
      </w:r>
    </w:p>
    <w:p w:rsidR="00DD7569" w:rsidRPr="00594869" w:rsidRDefault="00DD7569" w:rsidP="00BD28BE">
      <w:pPr>
        <w:pStyle w:val="PargrafodaLista"/>
        <w:ind w:left="709"/>
        <w:rPr>
          <w:rFonts w:ascii="Verdana" w:eastAsia="MS Mincho" w:hAnsi="Verdana"/>
          <w:sz w:val="20"/>
          <w:szCs w:val="20"/>
        </w:rPr>
      </w:pPr>
    </w:p>
    <w:p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existência de outras emissões de </w:t>
      </w:r>
      <w:r w:rsidR="00C20AB4" w:rsidRPr="00594869">
        <w:rPr>
          <w:rFonts w:ascii="Verdana" w:eastAsia="MS Mincho" w:hAnsi="Verdana" w:cs="Arial"/>
          <w:sz w:val="20"/>
          <w:szCs w:val="20"/>
        </w:rPr>
        <w:t>valores mobiliários</w:t>
      </w:r>
      <w:r w:rsidRPr="00594869">
        <w:rPr>
          <w:rFonts w:ascii="Verdana" w:eastAsia="MS Mincho" w:hAnsi="Verdana" w:cs="Arial"/>
          <w:sz w:val="20"/>
          <w:szCs w:val="20"/>
        </w:rPr>
        <w:t>, públicas ou privadas, feitas pela própria Emissora, por sociedade coligada, controlada, controladora ou integrante do mesmo grupo da Emissora em que tenha atuado como agente fiduciário no período, bem como os seguintes dados sobre tais emissões (i) denominação da Emissora; (</w:t>
      </w:r>
      <w:proofErr w:type="spellStart"/>
      <w:r w:rsidRPr="00594869">
        <w:rPr>
          <w:rFonts w:ascii="Verdana" w:eastAsia="MS Mincho" w:hAnsi="Verdana" w:cs="Arial"/>
          <w:sz w:val="20"/>
          <w:szCs w:val="20"/>
        </w:rPr>
        <w:t>ii</w:t>
      </w:r>
      <w:proofErr w:type="spellEnd"/>
      <w:r w:rsidRPr="00594869">
        <w:rPr>
          <w:rFonts w:ascii="Verdana" w:eastAsia="MS Mincho" w:hAnsi="Verdana" w:cs="Arial"/>
          <w:sz w:val="20"/>
          <w:szCs w:val="20"/>
        </w:rPr>
        <w:t>) valor da emissão; (</w:t>
      </w:r>
      <w:proofErr w:type="spellStart"/>
      <w:r w:rsidRPr="00594869">
        <w:rPr>
          <w:rFonts w:ascii="Verdana" w:eastAsia="MS Mincho" w:hAnsi="Verdana" w:cs="Arial"/>
          <w:sz w:val="20"/>
          <w:szCs w:val="20"/>
        </w:rPr>
        <w:t>iii</w:t>
      </w:r>
      <w:proofErr w:type="spellEnd"/>
      <w:r w:rsidRPr="00594869">
        <w:rPr>
          <w:rFonts w:ascii="Verdana" w:eastAsia="MS Mincho" w:hAnsi="Verdana" w:cs="Arial"/>
          <w:sz w:val="20"/>
          <w:szCs w:val="20"/>
        </w:rPr>
        <w:t>) quantidade emitida; (</w:t>
      </w:r>
      <w:proofErr w:type="spellStart"/>
      <w:r w:rsidRPr="00594869">
        <w:rPr>
          <w:rFonts w:ascii="Verdana" w:eastAsia="MS Mincho" w:hAnsi="Verdana" w:cs="Arial"/>
          <w:sz w:val="20"/>
          <w:szCs w:val="20"/>
        </w:rPr>
        <w:t>iv</w:t>
      </w:r>
      <w:proofErr w:type="spellEnd"/>
      <w:r w:rsidRPr="00594869">
        <w:rPr>
          <w:rFonts w:ascii="Verdana" w:eastAsia="MS Mincho" w:hAnsi="Verdana" w:cs="Arial"/>
          <w:sz w:val="20"/>
          <w:szCs w:val="20"/>
        </w:rPr>
        <w:t>) espécie e garantias envolvidas; (v) prazo de vencimento e taxa de juros; e (vi) inadimplemento pecuniário no período; e</w:t>
      </w:r>
    </w:p>
    <w:p w:rsidR="00DD7569" w:rsidRPr="00594869" w:rsidRDefault="00DD7569" w:rsidP="00BD28BE">
      <w:pPr>
        <w:numPr>
          <w:ilvl w:val="12"/>
          <w:numId w:val="0"/>
        </w:numPr>
        <w:ind w:left="709"/>
        <w:jc w:val="both"/>
        <w:rPr>
          <w:rFonts w:ascii="Verdana" w:eastAsia="MS Mincho" w:hAnsi="Verdana" w:cs="Arial"/>
          <w:sz w:val="20"/>
          <w:szCs w:val="20"/>
        </w:rPr>
      </w:pPr>
    </w:p>
    <w:p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declaração sobre a não existência de situação de conflito de interesses que impeça o Agente Fiduciário a continuar a exercer a função.</w:t>
      </w:r>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A901B7">
      <w:pPr>
        <w:numPr>
          <w:ilvl w:val="0"/>
          <w:numId w:val="9"/>
        </w:numPr>
        <w:ind w:left="0" w:firstLine="0"/>
        <w:jc w:val="both"/>
        <w:rPr>
          <w:rFonts w:ascii="Verdana" w:eastAsia="MS Mincho" w:hAnsi="Verdana" w:cs="Arial"/>
          <w:sz w:val="20"/>
          <w:szCs w:val="20"/>
        </w:rPr>
      </w:pPr>
      <w:bookmarkStart w:id="339" w:name="_Ref227419090"/>
      <w:bookmarkStart w:id="340" w:name="_Ref255308755"/>
      <w:r w:rsidRPr="00594869">
        <w:rPr>
          <w:rFonts w:ascii="Verdana" w:eastAsia="MS Mincho" w:hAnsi="Verdana" w:cs="Arial"/>
          <w:sz w:val="20"/>
          <w:szCs w:val="20"/>
        </w:rPr>
        <w:t>colocar o relatório de que trata o item (</w:t>
      </w:r>
      <w:proofErr w:type="spellStart"/>
      <w:r w:rsidRPr="00594869">
        <w:rPr>
          <w:rFonts w:ascii="Verdana" w:eastAsia="MS Mincho" w:hAnsi="Verdana" w:cs="Arial"/>
          <w:sz w:val="20"/>
          <w:szCs w:val="20"/>
        </w:rPr>
        <w:t>x</w:t>
      </w:r>
      <w:r w:rsidR="004526AF">
        <w:rPr>
          <w:rFonts w:ascii="Verdana" w:eastAsia="MS Mincho" w:hAnsi="Verdana" w:cs="Arial"/>
          <w:sz w:val="20"/>
          <w:szCs w:val="20"/>
        </w:rPr>
        <w:t>iv</w:t>
      </w:r>
      <w:proofErr w:type="spellEnd"/>
      <w:r w:rsidRPr="00594869">
        <w:rPr>
          <w:rFonts w:ascii="Verdana" w:eastAsia="MS Mincho" w:hAnsi="Verdana" w:cs="Arial"/>
          <w:sz w:val="20"/>
          <w:szCs w:val="20"/>
        </w:rPr>
        <w:t>) acima à disposição dos Debenturistas</w:t>
      </w:r>
      <w:r w:rsidR="002846A4">
        <w:rPr>
          <w:rFonts w:ascii="Verdana" w:eastAsia="MS Mincho" w:hAnsi="Verdana" w:cs="Arial"/>
          <w:sz w:val="20"/>
          <w:szCs w:val="20"/>
        </w:rPr>
        <w:t>,</w:t>
      </w:r>
      <w:r w:rsidRPr="00594869">
        <w:rPr>
          <w:rFonts w:ascii="Verdana" w:eastAsia="MS Mincho" w:hAnsi="Verdana" w:cs="Arial"/>
          <w:sz w:val="20"/>
          <w:szCs w:val="20"/>
        </w:rPr>
        <w:t xml:space="preserve"> no prazo máximo de 4 (quatro) meses</w:t>
      </w:r>
      <w:r w:rsidR="0081342B">
        <w:rPr>
          <w:rFonts w:ascii="Verdana" w:eastAsia="MS Mincho" w:hAnsi="Verdana" w:cs="Arial"/>
          <w:sz w:val="20"/>
          <w:szCs w:val="20"/>
        </w:rPr>
        <w:t xml:space="preserve"> </w:t>
      </w:r>
      <w:r w:rsidRPr="00594869">
        <w:rPr>
          <w:rFonts w:ascii="Verdana" w:eastAsia="MS Mincho" w:hAnsi="Verdana" w:cs="Arial"/>
          <w:sz w:val="20"/>
          <w:szCs w:val="20"/>
        </w:rPr>
        <w:t>a contar do encerramento do exercício social da Emissora</w:t>
      </w:r>
      <w:r w:rsidR="002846A4">
        <w:rPr>
          <w:rFonts w:ascii="Verdana" w:eastAsia="MS Mincho" w:hAnsi="Verdana" w:cs="Arial"/>
          <w:sz w:val="20"/>
          <w:szCs w:val="20"/>
        </w:rPr>
        <w:t>,</w:t>
      </w:r>
      <w:r w:rsidRPr="00594869">
        <w:rPr>
          <w:rFonts w:ascii="Verdana" w:eastAsia="MS Mincho" w:hAnsi="Verdana" w:cs="Arial"/>
          <w:sz w:val="20"/>
          <w:szCs w:val="20"/>
        </w:rPr>
        <w:t xml:space="preserve"> em sua página na rede mundial de computadores</w:t>
      </w:r>
      <w:r w:rsidR="00C20AB4" w:rsidRPr="00594869">
        <w:rPr>
          <w:rFonts w:ascii="Verdana" w:eastAsia="MS Mincho" w:hAnsi="Verdana" w:cs="Arial"/>
          <w:sz w:val="20"/>
          <w:szCs w:val="20"/>
        </w:rPr>
        <w:t xml:space="preserve"> e no mesmo prazo encaminhar o referido relatório à Emissora, para divulgação na forma prevista na regulamentação específica</w:t>
      </w:r>
      <w:r w:rsidRPr="00594869">
        <w:rPr>
          <w:rFonts w:ascii="Verdana" w:eastAsia="MS Mincho" w:hAnsi="Verdana" w:cs="Arial"/>
          <w:sz w:val="20"/>
          <w:szCs w:val="20"/>
        </w:rPr>
        <w:t>;</w:t>
      </w:r>
      <w:bookmarkEnd w:id="339"/>
      <w:bookmarkEnd w:id="340"/>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fiscalizar o cumprimento das cláusulas e itens constantes desta Escritura de Emissão, especialmente daqueles que impõem obrigações de fazer e de não fazer à Emissora;</w:t>
      </w:r>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solicitar, quando considerar necessário, auditoria externa na Emissora; </w:t>
      </w:r>
    </w:p>
    <w:p w:rsidR="00DD7569" w:rsidRPr="00594869" w:rsidRDefault="00DD7569">
      <w:pPr>
        <w:numPr>
          <w:ilvl w:val="12"/>
          <w:numId w:val="0"/>
        </w:numPr>
        <w:jc w:val="both"/>
        <w:rPr>
          <w:rFonts w:ascii="Verdana" w:eastAsia="MS Mincho" w:hAnsi="Verdana" w:cs="Arial"/>
          <w:sz w:val="20"/>
          <w:szCs w:val="20"/>
        </w:rPr>
      </w:pPr>
    </w:p>
    <w:p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convocar, quando necessário, Assembleia Geral de Debenturistas, na forma desta Escritura de Emissão;</w:t>
      </w:r>
    </w:p>
    <w:p w:rsidR="005277C6" w:rsidRPr="00594869" w:rsidRDefault="005277C6">
      <w:pPr>
        <w:pStyle w:val="PargrafodaLista"/>
        <w:ind w:left="0"/>
        <w:rPr>
          <w:rFonts w:ascii="Verdana" w:eastAsia="MS Mincho" w:hAnsi="Verdana" w:cs="Arial"/>
          <w:sz w:val="20"/>
          <w:szCs w:val="20"/>
        </w:rPr>
      </w:pPr>
    </w:p>
    <w:p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comparecer às Assembleias Gerais de Debenturistas a fim de prestar as informações que lhe forem solicitadas;</w:t>
      </w:r>
    </w:p>
    <w:p w:rsidR="00DD7569" w:rsidRPr="00594869" w:rsidRDefault="00DD7569">
      <w:pPr>
        <w:numPr>
          <w:ilvl w:val="12"/>
          <w:numId w:val="0"/>
        </w:numPr>
        <w:jc w:val="both"/>
        <w:rPr>
          <w:rFonts w:ascii="Verdana" w:eastAsia="MS Mincho" w:hAnsi="Verdana" w:cs="Arial"/>
          <w:sz w:val="20"/>
          <w:szCs w:val="20"/>
        </w:rPr>
      </w:pPr>
    </w:p>
    <w:p w:rsidR="00DD7569" w:rsidRPr="00ED7121"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manter atualizada a relação dos Debenturistas e seus endereços, mediante, inclusive, gestões junto à Emissora, ao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à </w:t>
      </w:r>
      <w:r w:rsidR="00CB2E32" w:rsidRPr="00594869">
        <w:rPr>
          <w:rFonts w:ascii="Verdana" w:hAnsi="Verdana" w:cs="Arial"/>
          <w:sz w:val="20"/>
          <w:szCs w:val="20"/>
        </w:rPr>
        <w:t>B3</w:t>
      </w:r>
      <w:r w:rsidRPr="00594869">
        <w:rPr>
          <w:rFonts w:ascii="Verdana" w:eastAsia="MS Mincho" w:hAnsi="Verdana" w:cs="Arial"/>
          <w:sz w:val="20"/>
          <w:szCs w:val="20"/>
        </w:rPr>
        <w:t xml:space="preserve">, sendo que, para fins de atendimento ao disposto neste item, a Emissora e os Debenturistas mediante </w:t>
      </w:r>
      <w:r w:rsidRPr="00594869">
        <w:rPr>
          <w:rFonts w:ascii="Verdana" w:eastAsia="MS Mincho" w:hAnsi="Verdana" w:cs="Arial"/>
          <w:sz w:val="20"/>
          <w:szCs w:val="20"/>
        </w:rPr>
        <w:lastRenderedPageBreak/>
        <w:t xml:space="preserve">subscrição e integralização das Debêntures expressamente autorizam, desde já, 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e a </w:t>
      </w:r>
      <w:r w:rsidR="00CB2E32" w:rsidRPr="00594869">
        <w:rPr>
          <w:rFonts w:ascii="Verdana" w:hAnsi="Verdana" w:cs="Arial"/>
          <w:sz w:val="20"/>
          <w:szCs w:val="20"/>
        </w:rPr>
        <w:t xml:space="preserve">B3 </w:t>
      </w:r>
      <w:r w:rsidRPr="00594869">
        <w:rPr>
          <w:rFonts w:ascii="Verdana" w:eastAsia="MS Mincho" w:hAnsi="Verdana" w:cs="Arial"/>
          <w:sz w:val="20"/>
          <w:szCs w:val="20"/>
        </w:rPr>
        <w:t>a atenderem quaisquer solicitações feitas pelo Agente Fiduciário, inclusive referente à divulgação, a qualquer momento, da posiç</w:t>
      </w:r>
      <w:r w:rsidRPr="00ED7121">
        <w:rPr>
          <w:rFonts w:ascii="Verdana" w:eastAsia="MS Mincho" w:hAnsi="Verdana" w:cs="Arial"/>
          <w:sz w:val="20"/>
          <w:szCs w:val="20"/>
        </w:rPr>
        <w:t>ão de Debêntures e dos Debenturistas;</w:t>
      </w:r>
    </w:p>
    <w:p w:rsidR="00DD7569" w:rsidRPr="00ED7121" w:rsidRDefault="00DD7569">
      <w:pPr>
        <w:numPr>
          <w:ilvl w:val="12"/>
          <w:numId w:val="0"/>
        </w:numPr>
        <w:jc w:val="both"/>
        <w:rPr>
          <w:rFonts w:ascii="Verdana" w:eastAsia="MS Mincho" w:hAnsi="Verdana" w:cs="Arial"/>
          <w:sz w:val="20"/>
          <w:szCs w:val="20"/>
          <w:highlight w:val="yellow"/>
        </w:rPr>
      </w:pPr>
    </w:p>
    <w:p w:rsidR="00DD7569" w:rsidRPr="00ED7121" w:rsidRDefault="00DD7569" w:rsidP="00A901B7">
      <w:pPr>
        <w:numPr>
          <w:ilvl w:val="0"/>
          <w:numId w:val="9"/>
        </w:numPr>
        <w:ind w:left="0" w:firstLine="0"/>
        <w:jc w:val="both"/>
        <w:rPr>
          <w:rFonts w:ascii="Verdana" w:eastAsia="MS Mincho" w:hAnsi="Verdana" w:cs="Arial"/>
          <w:sz w:val="20"/>
          <w:szCs w:val="20"/>
        </w:rPr>
      </w:pPr>
      <w:r w:rsidRPr="00ED7121">
        <w:rPr>
          <w:rFonts w:ascii="Verdana" w:eastAsia="MS Mincho" w:hAnsi="Verdana" w:cs="Arial"/>
          <w:sz w:val="20"/>
          <w:szCs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p>
    <w:p w:rsidR="00DD7569" w:rsidRPr="00ED7121" w:rsidRDefault="00DD7569">
      <w:pPr>
        <w:numPr>
          <w:ilvl w:val="12"/>
          <w:numId w:val="0"/>
        </w:numPr>
        <w:jc w:val="both"/>
        <w:rPr>
          <w:rFonts w:ascii="Verdana" w:eastAsia="MS Mincho" w:hAnsi="Verdana" w:cs="Arial"/>
          <w:sz w:val="20"/>
          <w:szCs w:val="20"/>
        </w:rPr>
      </w:pPr>
    </w:p>
    <w:p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Arial Unicode MS" w:hAnsi="Verdana" w:cs="Tahoma"/>
          <w:sz w:val="20"/>
          <w:szCs w:val="20"/>
        </w:rPr>
        <w:t>encaminhar aos Debenturistas, no prazo de 3 (três) Dias Úteis de seu recebimento, a Declaração de Cumprimento da Conclusão do Projeto;</w:t>
      </w:r>
    </w:p>
    <w:p w:rsidR="00DD7569" w:rsidRPr="00ED7121" w:rsidRDefault="00DD7569">
      <w:pPr>
        <w:pStyle w:val="PargrafodaLista"/>
        <w:ind w:left="0"/>
        <w:rPr>
          <w:rFonts w:ascii="Verdana" w:eastAsia="MS Mincho" w:hAnsi="Verdana" w:cs="Arial"/>
          <w:sz w:val="20"/>
          <w:szCs w:val="20"/>
        </w:rPr>
      </w:pPr>
    </w:p>
    <w:p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 xml:space="preserve"> </w:t>
      </w:r>
      <w:r w:rsidRPr="00CB22AF">
        <w:rPr>
          <w:rFonts w:ascii="Verdana" w:eastAsia="MS Mincho" w:hAnsi="Verdana" w:cs="Arial"/>
          <w:sz w:val="20"/>
          <w:szCs w:val="20"/>
        </w:rPr>
        <w:t>disponibilizar o Valor Nominal Unitário Atualizado</w:t>
      </w:r>
      <w:r w:rsidRPr="00CB22AF">
        <w:rPr>
          <w:rFonts w:ascii="Verdana" w:eastAsia="Arial Unicode MS" w:hAnsi="Verdana" w:cs="Arial"/>
          <w:sz w:val="20"/>
          <w:szCs w:val="20"/>
        </w:rPr>
        <w:t xml:space="preserve">, </w:t>
      </w:r>
      <w:r w:rsidRPr="00CB22AF">
        <w:rPr>
          <w:rFonts w:ascii="Verdana" w:eastAsia="MS Mincho" w:hAnsi="Verdana" w:cs="Arial"/>
          <w:sz w:val="20"/>
          <w:szCs w:val="20"/>
        </w:rPr>
        <w:t>e os Juros Remuneratórios, aos Debenturistas e aos demais participantes do mercado, através de sua central de atendimento</w:t>
      </w:r>
      <w:r w:rsidRPr="00ED7121">
        <w:rPr>
          <w:rFonts w:ascii="Verdana" w:eastAsia="MS Mincho" w:hAnsi="Verdana" w:cs="Arial"/>
          <w:sz w:val="20"/>
          <w:szCs w:val="20"/>
        </w:rPr>
        <w:t xml:space="preserve"> ou de sua página na rede mundial de computadores (</w:t>
      </w:r>
      <w:r w:rsidR="00CB2E32" w:rsidRPr="00ED7121">
        <w:rPr>
          <w:rFonts w:ascii="Verdana" w:eastAsia="MS Mincho" w:hAnsi="Verdana" w:cs="Arial"/>
          <w:sz w:val="20"/>
          <w:szCs w:val="20"/>
        </w:rPr>
        <w:t>www.fiduciario.com.br</w:t>
      </w:r>
      <w:r w:rsidRPr="00ED7121">
        <w:rPr>
          <w:rFonts w:ascii="Verdana" w:eastAsia="MS Mincho" w:hAnsi="Verdana" w:cs="Arial"/>
          <w:sz w:val="20"/>
          <w:szCs w:val="20"/>
        </w:rPr>
        <w:t>); e</w:t>
      </w:r>
    </w:p>
    <w:p w:rsidR="00DD7569" w:rsidRPr="00ED7121" w:rsidRDefault="00DD7569">
      <w:pPr>
        <w:pStyle w:val="PargrafodaLista"/>
        <w:ind w:left="0"/>
        <w:rPr>
          <w:rFonts w:ascii="Verdana" w:eastAsia="MS Mincho" w:hAnsi="Verdana"/>
          <w:sz w:val="20"/>
          <w:szCs w:val="20"/>
          <w:highlight w:val="yellow"/>
        </w:rPr>
      </w:pPr>
    </w:p>
    <w:p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tomar todas as providências necessárias para exercício dos direitos e obrigações atribuídas no âmbito desta Escritura de Emissão.</w:t>
      </w:r>
      <w:bookmarkStart w:id="341" w:name="_DV_M473"/>
      <w:bookmarkEnd w:id="341"/>
    </w:p>
    <w:p w:rsidR="00DD7569" w:rsidRPr="00ED7121" w:rsidRDefault="00DD7569">
      <w:pPr>
        <w:tabs>
          <w:tab w:val="num" w:pos="570"/>
        </w:tabs>
        <w:jc w:val="both"/>
        <w:rPr>
          <w:rFonts w:ascii="Verdana" w:eastAsia="Arial Unicode MS" w:hAnsi="Verdana" w:cs="Arial"/>
          <w:sz w:val="20"/>
          <w:szCs w:val="20"/>
          <w:highlight w:val="yellow"/>
        </w:rPr>
      </w:pPr>
    </w:p>
    <w:p w:rsidR="00DD7569" w:rsidRPr="00ED7121"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42" w:name="_DV_M489"/>
      <w:bookmarkStart w:id="343" w:name="_DV_M491"/>
      <w:bookmarkStart w:id="344" w:name="_DV_M496"/>
      <w:bookmarkStart w:id="345" w:name="_DV_M535"/>
      <w:bookmarkStart w:id="346" w:name="_DV_M541"/>
      <w:bookmarkEnd w:id="342"/>
      <w:bookmarkEnd w:id="343"/>
      <w:bookmarkEnd w:id="344"/>
      <w:bookmarkEnd w:id="345"/>
      <w:bookmarkEnd w:id="346"/>
      <w:r w:rsidRPr="00ED7121">
        <w:rPr>
          <w:rFonts w:ascii="Verdana" w:hAnsi="Verdana" w:cs="Arial"/>
          <w:b/>
          <w:smallCaps/>
          <w:sz w:val="20"/>
          <w:szCs w:val="20"/>
        </w:rPr>
        <w:t>Atribuições Específicas</w:t>
      </w:r>
    </w:p>
    <w:p w:rsidR="00DD7569" w:rsidRPr="00594869" w:rsidRDefault="00DD7569" w:rsidP="00EE3FD7">
      <w:pPr>
        <w:jc w:val="both"/>
        <w:rPr>
          <w:rFonts w:ascii="Verdana" w:eastAsia="Arial Unicode MS" w:hAnsi="Verdana" w:cs="Arial"/>
          <w:sz w:val="20"/>
          <w:szCs w:val="20"/>
        </w:rPr>
      </w:pPr>
    </w:p>
    <w:p w:rsidR="00DD7569" w:rsidRPr="00594869" w:rsidRDefault="00DD7569" w:rsidP="001C5BD6">
      <w:pPr>
        <w:pStyle w:val="PargrafodaLista"/>
        <w:numPr>
          <w:ilvl w:val="2"/>
          <w:numId w:val="30"/>
        </w:numPr>
        <w:ind w:left="0" w:firstLine="0"/>
        <w:jc w:val="both"/>
        <w:rPr>
          <w:rFonts w:ascii="Verdana" w:eastAsia="Arial Unicode MS" w:hAnsi="Verdana"/>
          <w:sz w:val="20"/>
          <w:szCs w:val="20"/>
        </w:rPr>
      </w:pPr>
      <w:bookmarkStart w:id="347" w:name="_DV_M542"/>
      <w:bookmarkStart w:id="348" w:name="_Ref227420820"/>
      <w:bookmarkEnd w:id="347"/>
      <w:r w:rsidRPr="00594869">
        <w:rPr>
          <w:rFonts w:ascii="Verdana" w:eastAsia="Arial Unicode MS" w:hAnsi="Verdana" w:cs="Arial"/>
          <w:sz w:val="20"/>
          <w:szCs w:val="20"/>
        </w:rPr>
        <w:t>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 12 da Instrução CVM 583.</w:t>
      </w:r>
      <w:bookmarkEnd w:id="348"/>
    </w:p>
    <w:p w:rsidR="00DD7569" w:rsidRPr="00594869" w:rsidRDefault="00DD7569" w:rsidP="001C5BD6">
      <w:pPr>
        <w:jc w:val="both"/>
        <w:rPr>
          <w:rFonts w:ascii="Verdana" w:eastAsia="Arial Unicode MS" w:hAnsi="Verdana" w:cs="Arial"/>
          <w:sz w:val="20"/>
          <w:szCs w:val="20"/>
        </w:rPr>
      </w:pPr>
    </w:p>
    <w:p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VIII abaixo</w:t>
      </w:r>
      <w:r w:rsidR="004D1AF2">
        <w:rPr>
          <w:rFonts w:ascii="Verdana" w:eastAsia="Arial Unicode MS" w:hAnsi="Verdana" w:cs="Arial"/>
          <w:sz w:val="20"/>
          <w:szCs w:val="20"/>
        </w:rPr>
        <w:t>, salvo se de outra forma expressamente permitido nesta Escritura de Emissão</w:t>
      </w:r>
      <w:r w:rsidRPr="00594869">
        <w:rPr>
          <w:rFonts w:ascii="Verdana" w:eastAsia="Arial Unicode MS" w:hAnsi="Verdana" w:cs="Arial"/>
          <w:sz w:val="20"/>
          <w:szCs w:val="20"/>
        </w:rPr>
        <w:t xml:space="preserve">. </w:t>
      </w:r>
    </w:p>
    <w:p w:rsidR="00DD7569" w:rsidRPr="00594869" w:rsidRDefault="00DD7569" w:rsidP="0031735D">
      <w:pPr>
        <w:jc w:val="both"/>
        <w:rPr>
          <w:rFonts w:ascii="Verdana" w:eastAsia="Arial Unicode MS" w:hAnsi="Verdana" w:cs="Arial"/>
          <w:sz w:val="20"/>
          <w:szCs w:val="20"/>
        </w:rPr>
      </w:pPr>
    </w:p>
    <w:p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rsidR="00DD7569" w:rsidRPr="00594869" w:rsidRDefault="00DD7569" w:rsidP="0031735D">
      <w:pPr>
        <w:pStyle w:val="PargrafodaLista"/>
        <w:ind w:left="0"/>
        <w:jc w:val="both"/>
        <w:rPr>
          <w:rFonts w:ascii="Verdana" w:eastAsia="Arial Unicode MS" w:hAnsi="Verdana" w:cs="Arial"/>
          <w:sz w:val="20"/>
          <w:szCs w:val="20"/>
        </w:rPr>
      </w:pPr>
    </w:p>
    <w:p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rsidR="009E5561" w:rsidRDefault="009E5561" w:rsidP="009E5561">
      <w:pPr>
        <w:pStyle w:val="sub"/>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bookmarkStart w:id="349" w:name="_DV_M543"/>
      <w:bookmarkStart w:id="350" w:name="_DV_M549"/>
      <w:bookmarkEnd w:id="349"/>
      <w:bookmarkEnd w:id="350"/>
    </w:p>
    <w:p w:rsidR="00000098" w:rsidRDefault="00000098" w:rsidP="009E5561">
      <w:pPr>
        <w:pStyle w:val="sub"/>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p>
    <w:p w:rsidR="00000098" w:rsidRDefault="00000098" w:rsidP="009E5561">
      <w:pPr>
        <w:pStyle w:val="sub"/>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p>
    <w:p w:rsidR="00000098" w:rsidRDefault="00000098" w:rsidP="009E5561">
      <w:pPr>
        <w:pStyle w:val="sub"/>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p>
    <w:p w:rsidR="00000098" w:rsidRPr="00594869" w:rsidRDefault="00000098" w:rsidP="009E5561">
      <w:pPr>
        <w:pStyle w:val="sub"/>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p>
    <w:p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u w:val="single"/>
        </w:rPr>
      </w:pPr>
      <w:r w:rsidRPr="00594869">
        <w:rPr>
          <w:rFonts w:ascii="Verdana" w:hAnsi="Verdana" w:cs="Arial"/>
          <w:b/>
          <w:smallCaps/>
          <w:sz w:val="20"/>
          <w:szCs w:val="20"/>
        </w:rPr>
        <w:t>Remuneração do Agente Fiduciário</w:t>
      </w:r>
    </w:p>
    <w:p w:rsidR="00B85E98" w:rsidRPr="00594869" w:rsidRDefault="00B85E98" w:rsidP="00A753D3">
      <w:pPr>
        <w:widowControl w:val="0"/>
        <w:jc w:val="both"/>
        <w:rPr>
          <w:rFonts w:ascii="Verdana" w:eastAsia="Arial Unicode MS" w:hAnsi="Verdana" w:cs="Arial"/>
          <w:sz w:val="20"/>
          <w:szCs w:val="20"/>
        </w:rPr>
      </w:pPr>
    </w:p>
    <w:p w:rsidR="00DD7569" w:rsidRPr="00594869" w:rsidRDefault="00DD7569" w:rsidP="001C5BD6">
      <w:pPr>
        <w:pStyle w:val="PargrafodaLista"/>
        <w:numPr>
          <w:ilvl w:val="2"/>
          <w:numId w:val="31"/>
        </w:numPr>
        <w:ind w:left="0" w:firstLine="0"/>
        <w:jc w:val="both"/>
        <w:rPr>
          <w:rFonts w:ascii="Verdana" w:eastAsia="Arial Unicode MS" w:hAnsi="Verdana" w:cs="Arial"/>
          <w:sz w:val="20"/>
          <w:szCs w:val="20"/>
        </w:rPr>
      </w:pPr>
      <w:bookmarkStart w:id="351" w:name="_Ref271282536"/>
      <w:r w:rsidRPr="00594869">
        <w:rPr>
          <w:rFonts w:ascii="Verdana" w:eastAsia="Arial Unicode MS" w:hAnsi="Verdana" w:cs="Arial"/>
          <w:sz w:val="20"/>
          <w:szCs w:val="20"/>
        </w:rPr>
        <w:t xml:space="preserve">Serão devidos, ao Agente Fiduciário, honorários pelo desempenho dos deveres e atribuições que lhe competem, nos termos da legislação em vigor e desta Escritura de Emissão, correspondentes a parcelas anuais </w:t>
      </w:r>
      <w:r w:rsidR="00943819">
        <w:rPr>
          <w:rFonts w:ascii="Verdana" w:eastAsia="Arial Unicode MS" w:hAnsi="Verdana" w:cs="Arial"/>
          <w:sz w:val="20"/>
          <w:szCs w:val="20"/>
        </w:rPr>
        <w:t xml:space="preserve">de </w:t>
      </w:r>
      <w:r w:rsidR="00943819" w:rsidRPr="00C77C05">
        <w:rPr>
          <w:rFonts w:ascii="Verdana" w:eastAsia="Arial Unicode MS" w:hAnsi="Verdana" w:cs="Arial"/>
          <w:bCs/>
          <w:sz w:val="20"/>
          <w:szCs w:val="20"/>
        </w:rPr>
        <w:t>R$25.000,00 (vinte e cinco mil reais),</w:t>
      </w:r>
      <w:r w:rsidR="00943819" w:rsidRPr="00A753D3">
        <w:rPr>
          <w:rFonts w:ascii="Verdana" w:eastAsia="Arial Unicode MS" w:hAnsi="Verdana"/>
          <w:b/>
          <w:sz w:val="20"/>
        </w:rPr>
        <w:t xml:space="preserve"> </w:t>
      </w:r>
      <w:r w:rsidR="00943819" w:rsidRPr="007925C3">
        <w:rPr>
          <w:rFonts w:ascii="Verdana" w:eastAsia="Arial Unicode MS" w:hAnsi="Verdana" w:cs="Arial"/>
          <w:sz w:val="20"/>
          <w:szCs w:val="20"/>
        </w:rPr>
        <w:t>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r w:rsidR="00943819">
        <w:rPr>
          <w:rFonts w:ascii="Verdana" w:eastAsia="Arial Unicode MS" w:hAnsi="Verdana" w:cs="Arial"/>
          <w:sz w:val="20"/>
          <w:szCs w:val="20"/>
        </w:rPr>
        <w:t>.</w:t>
      </w:r>
      <w:bookmarkEnd w:id="351"/>
    </w:p>
    <w:p w:rsidR="00943819" w:rsidRPr="009E5561" w:rsidRDefault="00943819" w:rsidP="00A753D3">
      <w:pPr>
        <w:pStyle w:val="PargrafodaLista"/>
        <w:rPr>
          <w:rFonts w:ascii="Verdana" w:eastAsia="Arial Unicode MS" w:hAnsi="Verdana" w:cs="Arial"/>
          <w:sz w:val="20"/>
          <w:szCs w:val="20"/>
        </w:rPr>
      </w:pPr>
    </w:p>
    <w:p w:rsidR="0094381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 xml:space="preserve">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w:t>
      </w:r>
      <w:r w:rsidR="009E5561">
        <w:rPr>
          <w:rFonts w:ascii="Verdana" w:eastAsia="Arial Unicode MS" w:hAnsi="Verdana" w:cs="Arial"/>
          <w:sz w:val="20"/>
          <w:szCs w:val="20"/>
        </w:rPr>
        <w:t>ao Agente Fiduciário</w:t>
      </w:r>
      <w:r w:rsidRPr="007925C3">
        <w:rPr>
          <w:rFonts w:ascii="Verdana" w:eastAsia="Arial Unicode MS" w:hAnsi="Verdana" w:cs="Arial"/>
          <w:sz w:val="20"/>
          <w:szCs w:val="20"/>
        </w:rPr>
        <w:t xml:space="preserve">,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fatos bem como à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comentários aos documentos da Emissão durante a estruturação da mesma, caso a </w:t>
      </w:r>
      <w:r w:rsidR="00045266">
        <w:rPr>
          <w:rFonts w:ascii="Verdana" w:eastAsia="Arial Unicode MS" w:hAnsi="Verdana" w:cs="Arial"/>
          <w:sz w:val="20"/>
          <w:szCs w:val="20"/>
        </w:rPr>
        <w:t xml:space="preserve">Emissão </w:t>
      </w:r>
      <w:r w:rsidRPr="007925C3">
        <w:rPr>
          <w:rFonts w:ascii="Verdana" w:eastAsia="Arial Unicode MS" w:hAnsi="Verdana" w:cs="Arial"/>
          <w:sz w:val="20"/>
          <w:szCs w:val="20"/>
        </w:rPr>
        <w:t>não venha a se efetivar;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execução das </w:t>
      </w:r>
      <w:r w:rsidR="00045266">
        <w:rPr>
          <w:rFonts w:ascii="Verdana" w:eastAsia="Arial Unicode MS" w:hAnsi="Verdana" w:cs="Arial"/>
          <w:sz w:val="20"/>
          <w:szCs w:val="20"/>
        </w:rPr>
        <w:t>G</w:t>
      </w:r>
      <w:r w:rsidRPr="007925C3">
        <w:rPr>
          <w:rFonts w:ascii="Verdana" w:eastAsia="Arial Unicode MS" w:hAnsi="Verdana" w:cs="Arial"/>
          <w:sz w:val="20"/>
          <w:szCs w:val="20"/>
        </w:rPr>
        <w:t>arantia, conforme o caso;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participação em reuniões formais ou virtuais com a Emissora e/ou com investidores; e (</w:t>
      </w:r>
      <w:proofErr w:type="spellStart"/>
      <w:r w:rsidRPr="007925C3">
        <w:rPr>
          <w:rFonts w:ascii="Verdana" w:eastAsia="Arial Unicode MS" w:hAnsi="Verdana" w:cs="Arial"/>
          <w:sz w:val="20"/>
          <w:szCs w:val="20"/>
        </w:rPr>
        <w:t>iv</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implementação das consequentes decisões tomadas em tais eventos, pagas </w:t>
      </w:r>
      <w:r w:rsidR="00160786">
        <w:rPr>
          <w:rFonts w:ascii="Verdana" w:eastAsia="Arial Unicode MS" w:hAnsi="Verdana" w:cs="Arial"/>
          <w:sz w:val="20"/>
          <w:szCs w:val="20"/>
        </w:rPr>
        <w:t>1</w:t>
      </w:r>
      <w:r w:rsidRPr="007925C3">
        <w:rPr>
          <w:rFonts w:ascii="Verdana" w:eastAsia="Arial Unicode MS" w:hAnsi="Verdana" w:cs="Arial"/>
          <w:sz w:val="20"/>
          <w:szCs w:val="20"/>
        </w:rPr>
        <w:t>5 (</w:t>
      </w:r>
      <w:r w:rsidR="00160786">
        <w:rPr>
          <w:rFonts w:ascii="Verdana" w:eastAsia="Arial Unicode MS" w:hAnsi="Verdana" w:cs="Arial"/>
          <w:sz w:val="20"/>
          <w:szCs w:val="20"/>
        </w:rPr>
        <w:t>quinze</w:t>
      </w:r>
      <w:r w:rsidRPr="007925C3">
        <w:rPr>
          <w:rFonts w:ascii="Verdana" w:eastAsia="Arial Unicode MS" w:hAnsi="Verdana" w:cs="Arial"/>
          <w:sz w:val="20"/>
          <w:szCs w:val="20"/>
        </w:rPr>
        <w:t>) dias apó</w:t>
      </w:r>
      <w:r w:rsidR="009E5561">
        <w:rPr>
          <w:rFonts w:ascii="Verdana" w:eastAsia="Arial Unicode MS" w:hAnsi="Verdana" w:cs="Arial"/>
          <w:sz w:val="20"/>
          <w:szCs w:val="20"/>
        </w:rPr>
        <w:t xml:space="preserve">s </w:t>
      </w:r>
      <w:r w:rsidR="00000098">
        <w:rPr>
          <w:rFonts w:ascii="Verdana" w:eastAsia="Arial Unicode MS" w:hAnsi="Verdana" w:cs="Arial"/>
          <w:sz w:val="20"/>
          <w:szCs w:val="20"/>
        </w:rPr>
        <w:t xml:space="preserve">comprovação </w:t>
      </w:r>
      <w:r w:rsidR="009E5561">
        <w:rPr>
          <w:rFonts w:ascii="Verdana" w:eastAsia="Arial Unicode MS" w:hAnsi="Verdana" w:cs="Arial"/>
          <w:sz w:val="20"/>
          <w:szCs w:val="20"/>
        </w:rPr>
        <w:t>da entrega, pelo</w:t>
      </w:r>
      <w:r w:rsidRPr="007925C3">
        <w:rPr>
          <w:rFonts w:ascii="Verdana" w:eastAsia="Arial Unicode MS" w:hAnsi="Verdana" w:cs="Arial"/>
          <w:sz w:val="20"/>
          <w:szCs w:val="20"/>
        </w:rPr>
        <w:t xml:space="preserve"> </w:t>
      </w:r>
      <w:r w:rsidR="009E5561">
        <w:rPr>
          <w:rFonts w:ascii="Verdana" w:eastAsia="Arial Unicode MS" w:hAnsi="Verdana" w:cs="Arial"/>
          <w:sz w:val="20"/>
          <w:szCs w:val="20"/>
        </w:rPr>
        <w:t>Agente Fiduciário</w:t>
      </w:r>
      <w:r w:rsidRPr="007925C3">
        <w:rPr>
          <w:rFonts w:ascii="Verdana" w:eastAsia="Arial Unicode MS" w:hAnsi="Verdana" w:cs="Arial"/>
          <w:sz w:val="20"/>
          <w:szCs w:val="20"/>
        </w:rPr>
        <w:t>, de "relatório de horas"</w:t>
      </w:r>
      <w:r w:rsidR="00000098">
        <w:rPr>
          <w:rFonts w:ascii="Verdana" w:eastAsia="Arial Unicode MS" w:hAnsi="Verdana" w:cs="Arial"/>
          <w:sz w:val="20"/>
          <w:szCs w:val="20"/>
        </w:rPr>
        <w:t xml:space="preserve"> à Emissora</w:t>
      </w:r>
      <w:r w:rsidRPr="007925C3">
        <w:rPr>
          <w:rFonts w:ascii="Verdana" w:eastAsia="Arial Unicode MS" w:hAnsi="Verdana" w:cs="Arial"/>
          <w:sz w:val="20"/>
          <w:szCs w:val="20"/>
        </w:rPr>
        <w:t>. Entende-se por reestruturação das Debêntures os eventos relacionados a alteração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das </w:t>
      </w:r>
      <w:r w:rsidR="00045266">
        <w:rPr>
          <w:rFonts w:ascii="Verdana" w:eastAsia="Arial Unicode MS" w:hAnsi="Verdana" w:cs="Arial"/>
          <w:sz w:val="20"/>
          <w:szCs w:val="20"/>
        </w:rPr>
        <w:t>G</w:t>
      </w:r>
      <w:r w:rsidRPr="007925C3">
        <w:rPr>
          <w:rFonts w:ascii="Verdana" w:eastAsia="Arial Unicode MS" w:hAnsi="Verdana" w:cs="Arial"/>
          <w:sz w:val="20"/>
          <w:szCs w:val="20"/>
        </w:rPr>
        <w:t>arantias, conforme o caso;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prazos de pagamento e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condições relacionadas ao vencimento antecipado. Os eventos relacionados a amortização das Debêntures não são considerados reestruturação das Debêntures</w:t>
      </w:r>
      <w:r>
        <w:rPr>
          <w:rFonts w:ascii="Verdana" w:eastAsia="Arial Unicode MS" w:hAnsi="Verdana" w:cs="Arial"/>
          <w:sz w:val="20"/>
          <w:szCs w:val="20"/>
        </w:rPr>
        <w:t>.</w:t>
      </w:r>
    </w:p>
    <w:p w:rsidR="00943819" w:rsidRPr="00A753D3" w:rsidRDefault="00943819" w:rsidP="00A753D3">
      <w:pPr>
        <w:pStyle w:val="PargrafodaLista"/>
        <w:ind w:left="0"/>
        <w:jc w:val="both"/>
        <w:rPr>
          <w:rFonts w:ascii="Verdana" w:eastAsia="Arial Unicode MS" w:hAnsi="Verdana"/>
          <w:sz w:val="20"/>
        </w:rPr>
      </w:pPr>
    </w:p>
    <w:p w:rsidR="0094381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caso de celebração de aditamentos a</w:t>
      </w:r>
      <w:r w:rsidR="00045266">
        <w:rPr>
          <w:rFonts w:ascii="Verdana" w:eastAsia="Arial Unicode MS" w:hAnsi="Verdana" w:cs="Arial"/>
          <w:sz w:val="20"/>
          <w:szCs w:val="20"/>
        </w:rPr>
        <w:t xml:space="preserve"> esta Escritura de Emissão</w:t>
      </w:r>
      <w:r w:rsidRPr="007925C3">
        <w:rPr>
          <w:rFonts w:ascii="Verdana" w:eastAsia="Arial Unicode MS" w:hAnsi="Verdana" w:cs="Arial"/>
          <w:sz w:val="20"/>
          <w:szCs w:val="20"/>
        </w:rPr>
        <w:t xml:space="preserve"> bem como nas horas externas ao escritório d</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serão cobradas,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alterações/serviços</w:t>
      </w:r>
      <w:r>
        <w:rPr>
          <w:rFonts w:ascii="Verdana" w:eastAsia="Arial Unicode MS" w:hAnsi="Verdana" w:cs="Arial"/>
          <w:sz w:val="20"/>
          <w:szCs w:val="20"/>
        </w:rPr>
        <w:t>.</w:t>
      </w:r>
    </w:p>
    <w:p w:rsidR="00DD7569" w:rsidRPr="00594869" w:rsidRDefault="00DD7569" w:rsidP="0031735D">
      <w:pPr>
        <w:pStyle w:val="PargrafodaLista"/>
        <w:ind w:left="0"/>
        <w:jc w:val="both"/>
        <w:rPr>
          <w:rFonts w:ascii="Verdana" w:eastAsia="Arial Unicode MS" w:hAnsi="Verdana" w:cs="Arial"/>
          <w:sz w:val="20"/>
          <w:szCs w:val="20"/>
        </w:rPr>
      </w:pPr>
    </w:p>
    <w:p w:rsidR="00DD756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Os</w:t>
      </w:r>
      <w:r w:rsidR="00DD7569" w:rsidRPr="00594869">
        <w:rPr>
          <w:rFonts w:ascii="Verdana" w:eastAsia="Arial Unicode MS" w:hAnsi="Verdana" w:cs="Arial"/>
          <w:sz w:val="20"/>
          <w:szCs w:val="20"/>
        </w:rPr>
        <w:t xml:space="preserve"> </w:t>
      </w:r>
      <w:r w:rsidRPr="007925C3">
        <w:rPr>
          <w:rFonts w:ascii="Verdana" w:eastAsia="Arial Unicode MS" w:hAnsi="Verdana" w:cs="Arial"/>
          <w:sz w:val="20"/>
          <w:szCs w:val="20"/>
        </w:rPr>
        <w:t>impostos incidentes sobre a remuneração</w:t>
      </w:r>
      <w:r w:rsidR="00045266">
        <w:rPr>
          <w:rFonts w:ascii="Verdana" w:eastAsia="Arial Unicode MS" w:hAnsi="Verdana" w:cs="Arial"/>
          <w:sz w:val="20"/>
          <w:szCs w:val="20"/>
        </w:rPr>
        <w:t xml:space="preserve"> do Agente Fiduciário</w:t>
      </w:r>
      <w:r w:rsidRPr="007925C3">
        <w:rPr>
          <w:rFonts w:ascii="Verdana" w:eastAsia="Arial Unicode MS" w:hAnsi="Verdana" w:cs="Arial"/>
          <w:sz w:val="20"/>
          <w:szCs w:val="20"/>
        </w:rPr>
        <w:t xml:space="preserve"> serão acrescidos </w:t>
      </w:r>
      <w:r w:rsidR="00045266">
        <w:rPr>
          <w:rFonts w:ascii="Verdana" w:eastAsia="Arial Unicode MS" w:hAnsi="Verdana" w:cs="Arial"/>
          <w:sz w:val="20"/>
          <w:szCs w:val="20"/>
        </w:rPr>
        <w:t>à</w:t>
      </w:r>
      <w:r w:rsidRPr="007925C3">
        <w:rPr>
          <w:rFonts w:ascii="Verdana" w:eastAsia="Arial Unicode MS" w:hAnsi="Verdana" w:cs="Arial"/>
          <w:sz w:val="20"/>
          <w:szCs w:val="20"/>
        </w:rPr>
        <w:t xml:space="preserve">s parcelas mencionadas </w:t>
      </w:r>
      <w:r w:rsidR="00045266">
        <w:rPr>
          <w:rFonts w:ascii="Verdana" w:eastAsia="Arial Unicode MS" w:hAnsi="Verdana" w:cs="Arial"/>
          <w:sz w:val="20"/>
          <w:szCs w:val="20"/>
        </w:rPr>
        <w:t>nesta Cláusula 7.5</w:t>
      </w:r>
      <w:r w:rsidRPr="007925C3">
        <w:rPr>
          <w:rFonts w:ascii="Verdana" w:eastAsia="Arial Unicode MS" w:hAnsi="Verdana" w:cs="Arial"/>
          <w:sz w:val="20"/>
          <w:szCs w:val="20"/>
        </w:rPr>
        <w:t xml:space="preserve"> nas datas de pagamento. Além disso, todos os valores mencionados </w:t>
      </w:r>
      <w:r w:rsidR="00045266">
        <w:rPr>
          <w:rFonts w:ascii="Verdana" w:eastAsia="Arial Unicode MS" w:hAnsi="Verdana" w:cs="Arial"/>
          <w:sz w:val="20"/>
          <w:szCs w:val="20"/>
        </w:rPr>
        <w:t xml:space="preserve">nesta Cláusula 7.5 </w:t>
      </w:r>
      <w:r w:rsidRPr="007925C3">
        <w:rPr>
          <w:rFonts w:ascii="Verdana" w:eastAsia="Arial Unicode MS" w:hAnsi="Verdana" w:cs="Arial"/>
          <w:sz w:val="20"/>
          <w:szCs w:val="20"/>
        </w:rPr>
        <w:t>serão atualizados pelo IGP-M, sempre na menor periodicidade permitida em lei, a partir da data de assinatura d</w:t>
      </w:r>
      <w:r w:rsidR="00045266">
        <w:rPr>
          <w:rFonts w:ascii="Verdana" w:eastAsia="Arial Unicode MS" w:hAnsi="Verdana" w:cs="Arial"/>
          <w:sz w:val="20"/>
          <w:szCs w:val="20"/>
        </w:rPr>
        <w:t>esta Escritura de Emissão</w:t>
      </w:r>
      <w:r w:rsidR="00D81210">
        <w:rPr>
          <w:rFonts w:ascii="Verdana" w:eastAsia="Arial Unicode MS" w:hAnsi="Verdana" w:cs="Arial"/>
          <w:sz w:val="20"/>
          <w:szCs w:val="20"/>
        </w:rPr>
        <w:t>.</w:t>
      </w:r>
    </w:p>
    <w:p w:rsidR="00DD7569" w:rsidRPr="00594869" w:rsidRDefault="00DD7569" w:rsidP="0031735D">
      <w:pPr>
        <w:pStyle w:val="PargrafodaLista"/>
        <w:ind w:left="0"/>
        <w:jc w:val="both"/>
        <w:rPr>
          <w:rFonts w:ascii="Verdana" w:eastAsia="Arial Unicode MS" w:hAnsi="Verdana" w:cs="Arial"/>
          <w:sz w:val="20"/>
          <w:szCs w:val="20"/>
        </w:rPr>
      </w:pPr>
    </w:p>
    <w:p w:rsidR="00DD7569" w:rsidRPr="00594869" w:rsidRDefault="00DD7569" w:rsidP="0031735D">
      <w:pPr>
        <w:pStyle w:val="PargrafodaLista"/>
        <w:numPr>
          <w:ilvl w:val="2"/>
          <w:numId w:val="3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caso de mora no pagamento da remuneração devida, os débitos em atraso ficarão sujeitos (i) juros de mora de 1% (um por cento) ao mês, calculados </w:t>
      </w:r>
      <w:r w:rsidRPr="00BD28BE">
        <w:rPr>
          <w:rFonts w:ascii="Verdana" w:eastAsia="Arial Unicode MS" w:hAnsi="Verdana" w:cs="Arial"/>
          <w:i/>
          <w:sz w:val="20"/>
          <w:szCs w:val="20"/>
        </w:rPr>
        <w:t xml:space="preserve">pro rata </w:t>
      </w:r>
      <w:proofErr w:type="spellStart"/>
      <w:r w:rsidRPr="00BD28BE">
        <w:rPr>
          <w:rFonts w:ascii="Verdana" w:eastAsia="Arial Unicode MS" w:hAnsi="Verdana" w:cs="Arial"/>
          <w:i/>
          <w:sz w:val="20"/>
          <w:szCs w:val="20"/>
        </w:rPr>
        <w:t>temporis</w:t>
      </w:r>
      <w:proofErr w:type="spellEnd"/>
      <w:r w:rsidRPr="00BD28BE">
        <w:rPr>
          <w:rFonts w:ascii="Verdana" w:eastAsia="Arial Unicode MS" w:hAnsi="Verdana" w:cs="Arial"/>
          <w:i/>
          <w:sz w:val="20"/>
          <w:szCs w:val="20"/>
        </w:rPr>
        <w:t xml:space="preserve"> </w:t>
      </w:r>
      <w:r w:rsidRPr="00594869">
        <w:rPr>
          <w:rFonts w:ascii="Verdana" w:eastAsia="Arial Unicode MS" w:hAnsi="Verdana" w:cs="Arial"/>
          <w:sz w:val="20"/>
          <w:szCs w:val="20"/>
        </w:rPr>
        <w:t>desde a data de inadimplemento até a data do efetivo pagamento;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multa moratória, irredutível e de natureza não compensatória, de 2% (dois por cento);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atualização monetária pelo IGP-M, calculada </w:t>
      </w:r>
      <w:r w:rsidRPr="00BD28BE">
        <w:rPr>
          <w:rFonts w:ascii="Verdana" w:eastAsia="Arial Unicode MS" w:hAnsi="Verdana" w:cs="Arial"/>
          <w:i/>
          <w:sz w:val="20"/>
          <w:szCs w:val="20"/>
        </w:rPr>
        <w:t>pro rata die</w:t>
      </w:r>
      <w:r w:rsidRPr="00594869">
        <w:rPr>
          <w:rFonts w:ascii="Verdana" w:eastAsia="Arial Unicode MS" w:hAnsi="Verdana" w:cs="Arial"/>
          <w:sz w:val="20"/>
          <w:szCs w:val="20"/>
        </w:rPr>
        <w:t xml:space="preserve"> desde a data de inadimplemento até a data do efetivo pagamento.</w:t>
      </w:r>
    </w:p>
    <w:p w:rsidR="00DD7569" w:rsidRPr="00594869" w:rsidRDefault="00DD7569" w:rsidP="0031735D">
      <w:pPr>
        <w:pStyle w:val="PargrafodaLista"/>
        <w:ind w:left="0"/>
        <w:jc w:val="both"/>
        <w:rPr>
          <w:rFonts w:ascii="Verdana" w:eastAsia="Arial Unicode MS" w:hAnsi="Verdana" w:cs="Arial"/>
          <w:sz w:val="20"/>
          <w:szCs w:val="20"/>
        </w:rPr>
      </w:pPr>
    </w:p>
    <w:p w:rsidR="00DD7569" w:rsidRPr="00594869" w:rsidRDefault="00943819"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Os</w:t>
      </w:r>
      <w:r w:rsidRPr="00943819">
        <w:rPr>
          <w:rFonts w:ascii="Verdana" w:eastAsia="Arial Unicode MS" w:hAnsi="Verdana" w:cs="Arial"/>
          <w:sz w:val="20"/>
          <w:szCs w:val="20"/>
        </w:rPr>
        <w:t xml:space="preserve"> </w:t>
      </w:r>
      <w:r w:rsidRPr="007925C3">
        <w:rPr>
          <w:rFonts w:ascii="Verdana" w:eastAsia="Arial Unicode MS" w:hAnsi="Verdana" w:cs="Arial"/>
          <w:sz w:val="20"/>
          <w:szCs w:val="20"/>
        </w:rPr>
        <w:t xml:space="preserve">serviços do Agente Fiduciário </w:t>
      </w:r>
      <w:r>
        <w:rPr>
          <w:rFonts w:ascii="Verdana" w:eastAsia="Arial Unicode MS" w:hAnsi="Verdana" w:cs="Arial"/>
          <w:sz w:val="20"/>
          <w:szCs w:val="20"/>
        </w:rPr>
        <w:t xml:space="preserve">ora </w:t>
      </w:r>
      <w:r w:rsidRPr="007925C3">
        <w:rPr>
          <w:rFonts w:ascii="Verdana" w:eastAsia="Arial Unicode MS" w:hAnsi="Verdana" w:cs="Arial"/>
          <w:sz w:val="20"/>
          <w:szCs w:val="20"/>
        </w:rPr>
        <w:t xml:space="preserve">previstos são aqueles descritos </w:t>
      </w:r>
      <w:r w:rsidR="00045266">
        <w:rPr>
          <w:rFonts w:ascii="Verdana" w:eastAsia="Arial Unicode MS" w:hAnsi="Verdana" w:cs="Arial"/>
          <w:sz w:val="20"/>
          <w:szCs w:val="20"/>
        </w:rPr>
        <w:t xml:space="preserve">nesta Escritura de Emissão, bem como </w:t>
      </w:r>
      <w:r w:rsidRPr="007925C3">
        <w:rPr>
          <w:rFonts w:ascii="Verdana" w:eastAsia="Arial Unicode MS" w:hAnsi="Verdana" w:cs="Arial"/>
          <w:sz w:val="20"/>
          <w:szCs w:val="20"/>
        </w:rPr>
        <w:t>na Instrução CVM nº 583 e Lei 6.404/76</w:t>
      </w:r>
      <w:r w:rsidR="00D81210">
        <w:rPr>
          <w:rFonts w:ascii="Verdana" w:eastAsia="Arial Unicode MS" w:hAnsi="Verdana" w:cs="Arial"/>
          <w:sz w:val="20"/>
          <w:szCs w:val="20"/>
        </w:rPr>
        <w:t>.</w:t>
      </w:r>
    </w:p>
    <w:p w:rsidR="00DD7569" w:rsidRPr="00594869" w:rsidRDefault="00DD7569">
      <w:pPr>
        <w:jc w:val="both"/>
        <w:rPr>
          <w:rFonts w:ascii="Verdana" w:eastAsia="Arial Unicode MS" w:hAnsi="Verdana" w:cs="Arial"/>
          <w:sz w:val="20"/>
          <w:szCs w:val="20"/>
          <w:highlight w:val="yellow"/>
        </w:rPr>
      </w:pPr>
    </w:p>
    <w:p w:rsidR="00DD7569" w:rsidRPr="00594869" w:rsidRDefault="00D81210" w:rsidP="00A901B7">
      <w:pPr>
        <w:pStyle w:val="PargrafodaLista"/>
        <w:numPr>
          <w:ilvl w:val="2"/>
          <w:numId w:val="31"/>
        </w:numPr>
        <w:ind w:left="0" w:firstLine="0"/>
        <w:jc w:val="both"/>
        <w:rPr>
          <w:rFonts w:ascii="Verdana" w:hAnsi="Verdana" w:cs="TrebuchetMS"/>
          <w:sz w:val="20"/>
          <w:szCs w:val="20"/>
        </w:rPr>
      </w:pPr>
      <w:r>
        <w:rPr>
          <w:rFonts w:ascii="Verdana" w:hAnsi="Verdana" w:cs="TrebuchetMS"/>
          <w:sz w:val="20"/>
          <w:szCs w:val="20"/>
        </w:rPr>
        <w:t>A</w:t>
      </w:r>
      <w:r w:rsidR="00DD7569" w:rsidRPr="00594869">
        <w:rPr>
          <w:rFonts w:ascii="Verdana" w:hAnsi="Verdana" w:cs="TrebuchetMS"/>
          <w:sz w:val="20"/>
          <w:szCs w:val="20"/>
        </w:rPr>
        <w:t xml:space="preserve"> </w:t>
      </w:r>
      <w:r w:rsidRPr="007925C3">
        <w:rPr>
          <w:rFonts w:ascii="Verdana" w:hAnsi="Verdana" w:cs="TrebuchetMS"/>
          <w:sz w:val="20"/>
          <w:szCs w:val="20"/>
        </w:rPr>
        <w:t xml:space="preserve">remuneração </w:t>
      </w:r>
      <w:r w:rsidR="00095B10">
        <w:rPr>
          <w:rFonts w:ascii="Verdana" w:hAnsi="Verdana" w:cs="TrebuchetMS"/>
          <w:sz w:val="20"/>
          <w:szCs w:val="20"/>
        </w:rPr>
        <w:t xml:space="preserve">do Agente Fiduciário </w:t>
      </w:r>
      <w:r w:rsidRPr="007925C3">
        <w:rPr>
          <w:rFonts w:ascii="Verdana" w:hAnsi="Verdana" w:cs="TrebuchetMS"/>
          <w:sz w:val="20"/>
          <w:szCs w:val="20"/>
        </w:rPr>
        <w:t>não inclui as despesas com viagens, estadias, transporte e publicação necessárias ao exercício d</w:t>
      </w:r>
      <w:r w:rsidR="00095B10">
        <w:rPr>
          <w:rFonts w:ascii="Verdana" w:hAnsi="Verdana" w:cs="TrebuchetMS"/>
          <w:sz w:val="20"/>
          <w:szCs w:val="20"/>
        </w:rPr>
        <w:t>a</w:t>
      </w:r>
      <w:r w:rsidRPr="007925C3">
        <w:rPr>
          <w:rFonts w:ascii="Verdana" w:hAnsi="Verdana" w:cs="TrebuchetMS"/>
          <w:sz w:val="20"/>
          <w:szCs w:val="20"/>
        </w:rPr>
        <w:t xml:space="preserve"> função</w:t>
      </w:r>
      <w:r w:rsidR="00095B10">
        <w:rPr>
          <w:rFonts w:ascii="Verdana" w:hAnsi="Verdana" w:cs="TrebuchetMS"/>
          <w:sz w:val="20"/>
          <w:szCs w:val="20"/>
        </w:rPr>
        <w:t xml:space="preserve"> do Agente Fiduciário</w:t>
      </w:r>
      <w:r w:rsidRPr="007925C3">
        <w:rPr>
          <w:rFonts w:ascii="Verdana" w:hAnsi="Verdana" w:cs="TrebuchetMS"/>
          <w:sz w:val="20"/>
          <w:szCs w:val="20"/>
        </w:rPr>
        <w:t xml:space="preserve">, durante ou após a implantação do serviço, a serem cobertas pela Emissora, após prévia aprovação. Não estão incluídas igualmente, e serão arcadas pela Emissora, despesas com especialistas, tais como auditoria nas </w:t>
      </w:r>
      <w:r w:rsidR="00095B10">
        <w:rPr>
          <w:rFonts w:ascii="Verdana" w:hAnsi="Verdana" w:cs="TrebuchetMS"/>
          <w:sz w:val="20"/>
          <w:szCs w:val="20"/>
        </w:rPr>
        <w:t>G</w:t>
      </w:r>
      <w:r w:rsidRPr="007925C3">
        <w:rPr>
          <w:rFonts w:ascii="Verdana" w:hAnsi="Verdana" w:cs="TrebuchetMS"/>
          <w:sz w:val="20"/>
          <w:szCs w:val="20"/>
        </w:rPr>
        <w:t>arantias e assessoria legal ao Agente Fiduciário em caso de inadimplemento d</w:t>
      </w:r>
      <w:r w:rsidR="00095B10">
        <w:rPr>
          <w:rFonts w:ascii="Verdana" w:hAnsi="Verdana" w:cs="TrebuchetMS"/>
          <w:sz w:val="20"/>
          <w:szCs w:val="20"/>
        </w:rPr>
        <w:t>as Debêntures</w:t>
      </w:r>
      <w:r w:rsidRPr="007925C3">
        <w:rPr>
          <w:rFonts w:ascii="Verdana" w:hAnsi="Verdana" w:cs="TrebuchetMS"/>
          <w:sz w:val="20"/>
          <w:szCs w:val="20"/>
        </w:rPr>
        <w:t xml:space="preserve">. As eventuais despesas, depósitos, custas </w:t>
      </w:r>
      <w:r w:rsidRPr="007925C3">
        <w:rPr>
          <w:rFonts w:ascii="Verdana" w:hAnsi="Verdana" w:cs="TrebuchetMS"/>
          <w:sz w:val="20"/>
          <w:szCs w:val="20"/>
        </w:rPr>
        <w:lastRenderedPageBreak/>
        <w:t xml:space="preserve">judiciais, sucumbências, bem como indenizações, decorrentes de ações intentadas contra o Agente Fiduciário decorrente do exercício de sua função ou da sua atuação em defesa da estrutura da </w:t>
      </w:r>
      <w:r w:rsidR="00095B10">
        <w:rPr>
          <w:rFonts w:ascii="Verdana" w:hAnsi="Verdana" w:cs="TrebuchetMS"/>
          <w:sz w:val="20"/>
          <w:szCs w:val="20"/>
        </w:rPr>
        <w:t>Emissão</w:t>
      </w:r>
      <w:r w:rsidRPr="007925C3">
        <w:rPr>
          <w:rFonts w:ascii="Verdana" w:hAnsi="Verdana" w:cs="TrebuchetMS"/>
          <w:sz w:val="20"/>
          <w:szCs w:val="20"/>
        </w:rPr>
        <w:t xml:space="preserve">, serão igualmente suportadas pelos </w:t>
      </w:r>
      <w:r w:rsidR="00095B10">
        <w:rPr>
          <w:rFonts w:ascii="Verdana" w:hAnsi="Verdana" w:cs="TrebuchetMS"/>
          <w:sz w:val="20"/>
          <w:szCs w:val="20"/>
        </w:rPr>
        <w:t>Debenturistas</w:t>
      </w:r>
      <w:r w:rsidRPr="007925C3">
        <w:rPr>
          <w:rFonts w:ascii="Verdana" w:hAnsi="Verdana" w:cs="TrebuchetMS"/>
          <w:sz w:val="20"/>
          <w:szCs w:val="20"/>
        </w:rPr>
        <w:t xml:space="preserve">. Tais despesas incluem honorários advocatícios para defesa do Agente Fiduciário e deverão ser igualmente adiantadas pelos </w:t>
      </w:r>
      <w:r w:rsidR="00095B10">
        <w:rPr>
          <w:rFonts w:ascii="Verdana" w:hAnsi="Verdana" w:cs="TrebuchetMS"/>
          <w:sz w:val="20"/>
          <w:szCs w:val="20"/>
        </w:rPr>
        <w:t>Debenturistas</w:t>
      </w:r>
      <w:r w:rsidRPr="007925C3">
        <w:rPr>
          <w:rFonts w:ascii="Verdana" w:hAnsi="Verdana" w:cs="TrebuchetMS"/>
          <w:sz w:val="20"/>
          <w:szCs w:val="20"/>
        </w:rPr>
        <w:t xml:space="preserve"> e ressarcidas pela Emissora</w:t>
      </w:r>
      <w:r>
        <w:rPr>
          <w:rFonts w:ascii="Verdana" w:hAnsi="Verdana" w:cs="TrebuchetMS"/>
          <w:sz w:val="20"/>
          <w:szCs w:val="20"/>
        </w:rPr>
        <w:t>.</w:t>
      </w:r>
    </w:p>
    <w:p w:rsidR="00DD7569" w:rsidRPr="00594869" w:rsidRDefault="00DD7569">
      <w:pPr>
        <w:jc w:val="both"/>
        <w:rPr>
          <w:rFonts w:ascii="Verdana" w:eastAsia="Arial Unicode MS" w:hAnsi="Verdana" w:cs="Arial"/>
          <w:sz w:val="20"/>
          <w:szCs w:val="20"/>
          <w:highlight w:val="yellow"/>
        </w:rPr>
      </w:pPr>
    </w:p>
    <w:p w:rsidR="00DD7569" w:rsidRPr="005948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hAnsi="Verdana" w:cs="TrebuchetMS"/>
          <w:sz w:val="20"/>
          <w:szCs w:val="20"/>
        </w:rPr>
        <w:t xml:space="preserve">No </w:t>
      </w:r>
      <w:r w:rsidRPr="007925C3">
        <w:rPr>
          <w:rFonts w:ascii="Verdana" w:hAnsi="Verdana" w:cs="TrebuchetMS"/>
          <w:sz w:val="20"/>
          <w:szCs w:val="20"/>
        </w:rPr>
        <w:t xml:space="preserve">caso de inadimplemento da Emissora, todas as despesas em que o Agente Fiduciário venha a incorrer para resguardar os interesses dos </w:t>
      </w:r>
      <w:r w:rsidR="00095B10">
        <w:rPr>
          <w:rFonts w:ascii="Verdana" w:hAnsi="Verdana" w:cs="TrebuchetMS"/>
          <w:sz w:val="20"/>
          <w:szCs w:val="20"/>
        </w:rPr>
        <w:t xml:space="preserve">Debenturistas </w:t>
      </w:r>
      <w:r w:rsidRPr="007925C3">
        <w:rPr>
          <w:rFonts w:ascii="Verdana" w:hAnsi="Verdana" w:cs="TrebuchetMS"/>
          <w:sz w:val="20"/>
          <w:szCs w:val="20"/>
        </w:rPr>
        <w:t xml:space="preserve">deverão ser previamente aprovadas e adiantadas pelos </w:t>
      </w:r>
      <w:r w:rsidR="00095B10">
        <w:rPr>
          <w:rFonts w:ascii="Verdana" w:hAnsi="Verdana" w:cs="TrebuchetMS"/>
          <w:sz w:val="20"/>
          <w:szCs w:val="20"/>
        </w:rPr>
        <w:t>Debenturistas</w:t>
      </w:r>
      <w:r w:rsidRPr="007925C3">
        <w:rPr>
          <w:rFonts w:ascii="Verdana" w:hAnsi="Verdana" w:cs="TrebuchetMS"/>
          <w:sz w:val="20"/>
          <w:szCs w:val="20"/>
        </w:rPr>
        <w:t>, e posteriormente, ressarcidas pela Emissora</w:t>
      </w:r>
      <w:r w:rsidR="00095B10">
        <w:rPr>
          <w:rFonts w:ascii="Verdana" w:hAnsi="Verdana" w:cs="TrebuchetMS"/>
          <w:sz w:val="20"/>
          <w:szCs w:val="20"/>
        </w:rPr>
        <w:t xml:space="preserve">, </w:t>
      </w:r>
      <w:r w:rsidR="00095B10" w:rsidRPr="00A753D3">
        <w:rPr>
          <w:rFonts w:ascii="Verdana" w:hAnsi="Verdana" w:cs="TrebuchetMS"/>
          <w:sz w:val="20"/>
          <w:szCs w:val="20"/>
        </w:rPr>
        <w:t>desde que dentro dos limites de sua atuação previstos na Instrução CVM 583</w:t>
      </w:r>
      <w:r w:rsidR="00000098">
        <w:rPr>
          <w:rFonts w:ascii="Verdana" w:hAnsi="Verdana" w:cs="TrebuchetMS"/>
          <w:sz w:val="20"/>
          <w:szCs w:val="20"/>
        </w:rPr>
        <w:t xml:space="preserve"> e demais normas aplicáveis</w:t>
      </w:r>
      <w:r w:rsidRPr="007925C3">
        <w:rPr>
          <w:rFonts w:ascii="Verdana" w:hAnsi="Verdana" w:cs="TrebuchetMS"/>
          <w:sz w:val="20"/>
          <w:szCs w:val="20"/>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095B10">
        <w:rPr>
          <w:rFonts w:ascii="Verdana" w:hAnsi="Verdana" w:cs="TrebuchetMS"/>
          <w:sz w:val="20"/>
          <w:szCs w:val="20"/>
        </w:rPr>
        <w:t>Debenturistas</w:t>
      </w:r>
      <w:r w:rsidRPr="007925C3">
        <w:rPr>
          <w:rFonts w:ascii="Verdana" w:hAnsi="Verdana" w:cs="TrebuchetMS"/>
          <w:sz w:val="20"/>
          <w:szCs w:val="20"/>
        </w:rPr>
        <w:t xml:space="preserve">. As eventuais despesas, depósitos e custas judiciais decorrentes da sucumbência em ações judiciais serão igualmente suportadas pelos </w:t>
      </w:r>
      <w:r w:rsidR="00095B10">
        <w:rPr>
          <w:rFonts w:ascii="Verdana" w:hAnsi="Verdana" w:cs="TrebuchetMS"/>
          <w:sz w:val="20"/>
          <w:szCs w:val="20"/>
        </w:rPr>
        <w:t>Debenturistas</w:t>
      </w:r>
      <w:r w:rsidRPr="007925C3">
        <w:rPr>
          <w:rFonts w:ascii="Verdana" w:hAnsi="Verdana" w:cs="TrebuchetMS"/>
          <w:sz w:val="20"/>
          <w:szCs w:val="20"/>
        </w:rPr>
        <w:t>, bem como a remuneração e as despesas reembolsáveis do Agente Fiduciário, na hipótese de a Emissora permanecer em inadimplência com relação ao pagamento destas por um período superior a 10 (dez) dias corridos</w:t>
      </w:r>
      <w:r>
        <w:rPr>
          <w:rFonts w:ascii="Verdana" w:hAnsi="Verdana" w:cs="TrebuchetMS"/>
          <w:sz w:val="20"/>
          <w:szCs w:val="20"/>
        </w:rPr>
        <w:t>.</w:t>
      </w:r>
    </w:p>
    <w:p w:rsidR="00DD7569" w:rsidRPr="00594869" w:rsidRDefault="00DD7569">
      <w:pPr>
        <w:jc w:val="both"/>
        <w:rPr>
          <w:rFonts w:ascii="Verdana" w:eastAsia="Arial Unicode MS" w:hAnsi="Verdana" w:cs="Arial"/>
          <w:sz w:val="20"/>
          <w:szCs w:val="20"/>
          <w:highlight w:val="yellow"/>
        </w:rPr>
      </w:pPr>
    </w:p>
    <w:p w:rsidR="00DD75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Em </w:t>
      </w:r>
      <w:r w:rsidRPr="007925C3">
        <w:rPr>
          <w:rFonts w:ascii="Verdana" w:eastAsia="Arial Unicode MS" w:hAnsi="Verdana" w:cs="Arial"/>
          <w:sz w:val="20"/>
          <w:szCs w:val="20"/>
        </w:rPr>
        <w:t>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Pr>
          <w:rFonts w:ascii="Verdana" w:eastAsia="Arial Unicode MS" w:hAnsi="Verdana" w:cs="Arial"/>
          <w:sz w:val="20"/>
          <w:szCs w:val="20"/>
        </w:rPr>
        <w:t>.</w:t>
      </w:r>
    </w:p>
    <w:p w:rsidR="00D81210" w:rsidRPr="009E5561" w:rsidRDefault="00D81210" w:rsidP="009E5561">
      <w:pPr>
        <w:pStyle w:val="PargrafodaLista"/>
        <w:rPr>
          <w:rFonts w:ascii="Verdana" w:eastAsia="Arial Unicode MS" w:hAnsi="Verdana" w:cs="Arial"/>
          <w:sz w:val="20"/>
          <w:szCs w:val="20"/>
        </w:rPr>
      </w:pPr>
    </w:p>
    <w:p w:rsidR="00D81210"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Não </w:t>
      </w:r>
      <w:r w:rsidRPr="007925C3">
        <w:rPr>
          <w:rFonts w:ascii="Verdana" w:eastAsia="Arial Unicode MS" w:hAnsi="Verdana" w:cs="Arial"/>
          <w:sz w:val="20"/>
          <w:szCs w:val="20"/>
        </w:rPr>
        <w:t>haverá devolução de valores já recebidos pel</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a título da prestação de serviços, exceto se o valor tiver sido pago incorretamente</w:t>
      </w:r>
      <w:r>
        <w:rPr>
          <w:rFonts w:ascii="Verdana" w:eastAsia="Arial Unicode MS" w:hAnsi="Verdana" w:cs="Arial"/>
          <w:sz w:val="20"/>
          <w:szCs w:val="20"/>
        </w:rPr>
        <w:t>.</w:t>
      </w:r>
    </w:p>
    <w:p w:rsidR="00D81210" w:rsidRPr="009E5561" w:rsidRDefault="00D81210" w:rsidP="009E5561">
      <w:pPr>
        <w:pStyle w:val="PargrafodaLista"/>
        <w:rPr>
          <w:rFonts w:ascii="Verdana" w:eastAsia="Arial Unicode MS" w:hAnsi="Verdana" w:cs="Arial"/>
          <w:sz w:val="20"/>
          <w:szCs w:val="20"/>
        </w:rPr>
      </w:pPr>
    </w:p>
    <w:p w:rsidR="00D81210" w:rsidRPr="00D81210" w:rsidRDefault="00D81210" w:rsidP="009E5561">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Eventuais </w:t>
      </w:r>
      <w:r w:rsidRPr="007925C3">
        <w:rPr>
          <w:rFonts w:ascii="Verdana" w:eastAsia="Arial Unicode MS" w:hAnsi="Verdana" w:cs="Arial"/>
          <w:sz w:val="20"/>
          <w:szCs w:val="20"/>
        </w:rPr>
        <w:t>obrigações adicionais atribuídas ao Agente Fiduciário</w:t>
      </w:r>
      <w:r w:rsidR="00095B10">
        <w:rPr>
          <w:rFonts w:ascii="Verdana" w:eastAsia="Arial Unicode MS" w:hAnsi="Verdana" w:cs="Arial"/>
          <w:sz w:val="20"/>
          <w:szCs w:val="20"/>
        </w:rPr>
        <w:t xml:space="preserve"> e</w:t>
      </w:r>
      <w:r w:rsidRPr="007925C3">
        <w:rPr>
          <w:rFonts w:ascii="Verdana" w:eastAsia="Arial Unicode MS" w:hAnsi="Verdana" w:cs="Arial"/>
          <w:sz w:val="20"/>
          <w:szCs w:val="20"/>
        </w:rPr>
        <w:t xml:space="preserve"> alterações nas características ordinárias da </w:t>
      </w:r>
      <w:r w:rsidR="00095B10">
        <w:rPr>
          <w:rFonts w:ascii="Verdana" w:eastAsia="Arial Unicode MS" w:hAnsi="Verdana" w:cs="Arial"/>
          <w:sz w:val="20"/>
          <w:szCs w:val="20"/>
        </w:rPr>
        <w:t>Emissão</w:t>
      </w:r>
      <w:r w:rsidRPr="007925C3">
        <w:rPr>
          <w:rFonts w:ascii="Verdana" w:eastAsia="Arial Unicode MS" w:hAnsi="Verdana" w:cs="Arial"/>
          <w:sz w:val="20"/>
          <w:szCs w:val="20"/>
        </w:rPr>
        <w:t xml:space="preserve"> facultarão ao Agente Fiduciário a revisão dos honorários ora propostos, incluindo o direito de retirada</w:t>
      </w:r>
      <w:r>
        <w:rPr>
          <w:rFonts w:ascii="Verdana" w:eastAsia="Arial Unicode MS" w:hAnsi="Verdana" w:cs="Arial"/>
          <w:sz w:val="20"/>
          <w:szCs w:val="20"/>
        </w:rPr>
        <w:t>.</w:t>
      </w:r>
    </w:p>
    <w:p w:rsidR="00DD7569" w:rsidRPr="00594869" w:rsidRDefault="00DD7569">
      <w:pPr>
        <w:jc w:val="both"/>
        <w:rPr>
          <w:rFonts w:ascii="Verdana" w:eastAsia="Arial Unicode MS" w:hAnsi="Verdana" w:cs="Arial"/>
          <w:sz w:val="20"/>
          <w:szCs w:val="20"/>
        </w:rPr>
      </w:pPr>
      <w:bookmarkStart w:id="352" w:name="_DV_M550"/>
      <w:bookmarkEnd w:id="352"/>
    </w:p>
    <w:p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53" w:name="_DV_M564"/>
      <w:bookmarkEnd w:id="353"/>
      <w:r w:rsidRPr="00594869">
        <w:rPr>
          <w:rFonts w:ascii="Verdana" w:hAnsi="Verdana" w:cs="Arial"/>
          <w:b/>
          <w:smallCaps/>
          <w:sz w:val="20"/>
          <w:szCs w:val="20"/>
        </w:rPr>
        <w:tab/>
        <w:t>Despesas</w:t>
      </w:r>
    </w:p>
    <w:p w:rsidR="00DD7569" w:rsidRPr="00594869" w:rsidRDefault="00DD7569" w:rsidP="001C5BD6">
      <w:pPr>
        <w:pStyle w:val="sub"/>
        <w:widowControl/>
        <w:tabs>
          <w:tab w:val="clear" w:pos="0"/>
          <w:tab w:val="clear" w:pos="1440"/>
          <w:tab w:val="clear" w:pos="2880"/>
          <w:tab w:val="clear" w:pos="4320"/>
        </w:tabs>
        <w:spacing w:before="0" w:after="0" w:line="240" w:lineRule="auto"/>
        <w:rPr>
          <w:rFonts w:ascii="Verdana" w:eastAsia="Arial Unicode MS" w:hAnsi="Verdana" w:cs="Arial"/>
          <w:sz w:val="20"/>
          <w:szCs w:val="20"/>
        </w:rPr>
      </w:pPr>
    </w:p>
    <w:p w:rsidR="00DD7569" w:rsidRPr="00ED7121" w:rsidRDefault="00DD7569" w:rsidP="001C5BD6">
      <w:pPr>
        <w:pStyle w:val="PargrafodaLista"/>
        <w:numPr>
          <w:ilvl w:val="2"/>
          <w:numId w:val="32"/>
        </w:numPr>
        <w:ind w:left="0" w:firstLine="0"/>
        <w:jc w:val="both"/>
        <w:rPr>
          <w:rFonts w:ascii="Verdana" w:eastAsia="Arial Unicode MS" w:hAnsi="Verdana" w:cs="Arial"/>
          <w:sz w:val="20"/>
          <w:szCs w:val="20"/>
        </w:rPr>
      </w:pPr>
      <w:bookmarkStart w:id="354" w:name="_DV_M565"/>
      <w:bookmarkStart w:id="355" w:name="_Ref271282660"/>
      <w:bookmarkStart w:id="356" w:name="_Toc499990378"/>
      <w:bookmarkEnd w:id="330"/>
      <w:bookmarkEnd w:id="354"/>
      <w:r w:rsidRPr="00594869">
        <w:rPr>
          <w:rFonts w:ascii="Verdana" w:eastAsia="Arial Unicode MS" w:hAnsi="Verdana" w:cs="Arial"/>
          <w:sz w:val="20"/>
          <w:szCs w:val="20"/>
        </w:rPr>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acompanhadas dos respectivos comprovantes, emitidas diretamente em nome da Emissora ou mediante reembolso, </w:t>
      </w:r>
      <w:r w:rsidR="00C20AB4" w:rsidRPr="00594869">
        <w:rPr>
          <w:rFonts w:ascii="Verdana" w:eastAsia="Arial Unicode MS" w:hAnsi="Verdana" w:cs="Arial"/>
          <w:sz w:val="20"/>
          <w:szCs w:val="20"/>
        </w:rPr>
        <w:t>incluindo, mas não se limitando a</w:t>
      </w:r>
      <w:r w:rsidRPr="00594869">
        <w:rPr>
          <w:rFonts w:ascii="Verdana" w:eastAsia="Arial Unicode MS" w:hAnsi="Verdana" w:cs="Arial"/>
          <w:sz w:val="20"/>
          <w:szCs w:val="20"/>
        </w:rPr>
        <w:t>: publicações em ger</w:t>
      </w:r>
      <w:r w:rsidRPr="00ED7121">
        <w:rPr>
          <w:rFonts w:ascii="Verdana" w:eastAsia="Arial Unicode MS" w:hAnsi="Verdana" w:cs="Arial"/>
          <w:sz w:val="20"/>
          <w:szCs w:val="20"/>
        </w:rPr>
        <w:t xml:space="preserve">al, notificações, extração de certidões, fotocópias, digitalizações e envio de documentos, viagens, transportes, alimentação e estadias, despesas com </w:t>
      </w:r>
      <w:r w:rsidR="003B22AB">
        <w:rPr>
          <w:rFonts w:ascii="Verdana" w:eastAsia="Arial Unicode MS" w:hAnsi="Verdana" w:cs="Arial"/>
          <w:sz w:val="20"/>
          <w:szCs w:val="20"/>
        </w:rPr>
        <w:t>conferências</w:t>
      </w:r>
      <w:r w:rsidRPr="00ED7121">
        <w:rPr>
          <w:rFonts w:ascii="Verdana" w:eastAsia="Arial Unicode MS" w:hAnsi="Verdana" w:cs="Arial"/>
          <w:sz w:val="20"/>
          <w:szCs w:val="20"/>
        </w:rPr>
        <w:t xml:space="preserve"> e contatos telefônicos, com especialistas, tais como auditoria e/ou fiscalização, entre outros, ou assessoria legal aos Debenturistas. </w:t>
      </w:r>
    </w:p>
    <w:p w:rsidR="00DD7569" w:rsidRPr="00ED7121" w:rsidRDefault="00DD7569" w:rsidP="00BE01AF">
      <w:pPr>
        <w:pStyle w:val="PargrafodaLista"/>
        <w:ind w:left="0"/>
        <w:jc w:val="both"/>
        <w:rPr>
          <w:rFonts w:ascii="Verdana" w:eastAsia="Arial Unicode MS" w:hAnsi="Verdana" w:cs="Arial"/>
          <w:sz w:val="20"/>
          <w:szCs w:val="20"/>
        </w:rPr>
      </w:pPr>
    </w:p>
    <w:p w:rsidR="00DD7569" w:rsidRPr="00ED7121" w:rsidRDefault="00DD7569" w:rsidP="00BE01AF">
      <w:pPr>
        <w:pStyle w:val="PargrafodaLista"/>
        <w:numPr>
          <w:ilvl w:val="2"/>
          <w:numId w:val="32"/>
        </w:numPr>
        <w:ind w:left="0" w:firstLine="0"/>
        <w:jc w:val="both"/>
        <w:rPr>
          <w:rFonts w:ascii="Verdana" w:eastAsia="Arial Unicode MS" w:hAnsi="Verdana" w:cs="Arial"/>
          <w:sz w:val="20"/>
          <w:szCs w:val="20"/>
        </w:rPr>
      </w:pPr>
      <w:r>
        <w:rPr>
          <w:rFonts w:ascii="Verdana" w:hAnsi="Verdana" w:cs="Verdana"/>
          <w:sz w:val="20"/>
          <w:szCs w:val="20"/>
        </w:rPr>
        <w:t xml:space="preserve">A Emissora deverá reembolsar o Agente Fiduciário de quaisquer despesas razoáveis, limitadas ao valor de R$ 10.000,00 (dez mil </w:t>
      </w:r>
      <w:r w:rsidR="00BE01AF">
        <w:rPr>
          <w:rFonts w:ascii="Verdana" w:hAnsi="Verdana" w:cs="Verdana"/>
          <w:sz w:val="20"/>
          <w:szCs w:val="20"/>
        </w:rPr>
        <w:t>r</w:t>
      </w:r>
      <w:r>
        <w:rPr>
          <w:rFonts w:ascii="Verdana" w:hAnsi="Verdana" w:cs="Verdana"/>
          <w:sz w:val="20"/>
          <w:szCs w:val="20"/>
        </w:rPr>
        <w:t>eais), em que esse, comprovadamente, tenha incorrido, para proteger os direitos e interesses dos Debenturistas, em até [15 (quinze)] Dias Úteis a contar da data em que o pagamento tiver sido solicitado pelo Agente Fiduciário, mediante a apresentação dos devidos comprovantes correspondentes às despesas (notas fiscais, recibos ou outros meios). Caso o montante a ser gasto pelo Agente Fiduciário supere o valor acima, este deverá ser pré-aprovado pela Emissora</w:t>
      </w:r>
      <w:ins w:id="357" w:author="Nathalia Esteves" w:date="2019-07-29T18:22:00Z">
        <w:r w:rsidR="00BC51FC">
          <w:rPr>
            <w:rFonts w:ascii="Verdana" w:hAnsi="Verdana" w:cs="Verdana"/>
            <w:sz w:val="20"/>
            <w:szCs w:val="20"/>
          </w:rPr>
          <w:t xml:space="preserve"> (</w:t>
        </w:r>
        <w:r w:rsidR="00BC51FC" w:rsidRPr="00BC51FC">
          <w:rPr>
            <w:rFonts w:ascii="Verdana" w:hAnsi="Verdana" w:cs="Verdana"/>
            <w:sz w:val="20"/>
            <w:szCs w:val="20"/>
            <w:rPrChange w:id="358" w:author="Nathalia Esteves" w:date="2019-07-29T18:22:00Z">
              <w:rPr>
                <w:rFonts w:cs="Arial"/>
                <w:highlight w:val="yellow"/>
              </w:rPr>
            </w:rPrChange>
          </w:rPr>
          <w:t>caso a Emissora esteja adimplente com as obrigações previstas nesta Escritura de Emissão)</w:t>
        </w:r>
      </w:ins>
      <w:r>
        <w:rPr>
          <w:rFonts w:ascii="Verdana" w:hAnsi="Verdana" w:cs="Verdana"/>
          <w:sz w:val="20"/>
          <w:szCs w:val="20"/>
        </w:rPr>
        <w:t>, sob pena de não reembolso por esta.</w:t>
      </w:r>
      <w:bookmarkStart w:id="359" w:name="_GoBack"/>
      <w:bookmarkEnd w:id="359"/>
    </w:p>
    <w:p w:rsidR="00DD7569" w:rsidRPr="00ED7121" w:rsidRDefault="00DD7569" w:rsidP="001C5BD6">
      <w:pPr>
        <w:pStyle w:val="PargrafodaLista"/>
        <w:ind w:left="0"/>
        <w:jc w:val="both"/>
        <w:rPr>
          <w:rFonts w:ascii="Verdana" w:eastAsia="Arial Unicode MS" w:hAnsi="Verdana" w:cs="Arial"/>
          <w:sz w:val="20"/>
          <w:szCs w:val="20"/>
        </w:rPr>
      </w:pPr>
    </w:p>
    <w:p w:rsidR="00DD7569" w:rsidRPr="00ED7121" w:rsidRDefault="00DD7569" w:rsidP="00BE01AF">
      <w:pPr>
        <w:pStyle w:val="PargrafodaLista"/>
        <w:numPr>
          <w:ilvl w:val="3"/>
          <w:numId w:val="32"/>
        </w:numPr>
        <w:ind w:left="709" w:firstLine="0"/>
        <w:jc w:val="both"/>
        <w:rPr>
          <w:rFonts w:ascii="Verdana" w:eastAsia="Arial Unicode MS" w:hAnsi="Verdana" w:cs="Arial"/>
          <w:sz w:val="20"/>
          <w:szCs w:val="20"/>
        </w:rPr>
      </w:pPr>
      <w:r>
        <w:rPr>
          <w:rFonts w:ascii="Verdana" w:hAnsi="Verdana" w:cs="Verdana"/>
          <w:sz w:val="20"/>
          <w:szCs w:val="20"/>
        </w:rPr>
        <w:t xml:space="preserve">Em caso de </w:t>
      </w:r>
      <w:ins w:id="360" w:author="Nathalia Esteves" w:date="2019-07-29T18:21:00Z">
        <w:r w:rsidR="00BC51FC">
          <w:rPr>
            <w:rFonts w:ascii="Verdana" w:hAnsi="Verdana" w:cs="Verdana"/>
            <w:sz w:val="20"/>
            <w:szCs w:val="20"/>
          </w:rPr>
          <w:t xml:space="preserve">inadimplência da Emissora e/ou </w:t>
        </w:r>
      </w:ins>
      <w:r>
        <w:rPr>
          <w:rFonts w:ascii="Verdana" w:hAnsi="Verdana" w:cs="Verdana"/>
          <w:sz w:val="20"/>
          <w:szCs w:val="20"/>
        </w:rPr>
        <w:t xml:space="preserve">vencimento antecipado, os limites acima previstos não serão aplicáveis, devendo a Emissora reembolsar o </w:t>
      </w:r>
      <w:r>
        <w:rPr>
          <w:rFonts w:ascii="Verdana" w:hAnsi="Verdana" w:cs="Verdana"/>
          <w:sz w:val="20"/>
          <w:szCs w:val="20"/>
        </w:rPr>
        <w:lastRenderedPageBreak/>
        <w:t>Agente Fiduciário, nos termos da Cláusula 7.6.2 acima, de quaisquer gastos comprovadamente necessários para proteger os direitos e interesses dos Debenturistas</w:t>
      </w:r>
      <w:r w:rsidR="002315EC">
        <w:rPr>
          <w:rFonts w:ascii="Verdana" w:hAnsi="Verdana" w:cs="Verdana"/>
          <w:sz w:val="20"/>
          <w:szCs w:val="20"/>
        </w:rPr>
        <w:t>. [</w:t>
      </w:r>
      <w:r w:rsidR="002315EC" w:rsidRPr="00BE01AF">
        <w:rPr>
          <w:rFonts w:ascii="Verdana" w:hAnsi="Verdana" w:cs="Verdana"/>
          <w:sz w:val="20"/>
          <w:szCs w:val="20"/>
          <w:highlight w:val="yellow"/>
        </w:rPr>
        <w:t>Nota Tibagi: inserção em análise pela OT</w:t>
      </w:r>
      <w:r w:rsidR="002315EC">
        <w:rPr>
          <w:rFonts w:ascii="Verdana" w:hAnsi="Verdana" w:cs="Verdana"/>
          <w:sz w:val="20"/>
          <w:szCs w:val="20"/>
        </w:rPr>
        <w:t>]</w:t>
      </w:r>
    </w:p>
    <w:p w:rsidR="00DD7569" w:rsidRPr="00ED7121" w:rsidRDefault="00DD7569" w:rsidP="001C5BD6">
      <w:pPr>
        <w:pStyle w:val="PargrafodaLista"/>
        <w:ind w:left="0"/>
        <w:jc w:val="both"/>
        <w:rPr>
          <w:rFonts w:ascii="Verdana" w:eastAsia="Arial Unicode MS" w:hAnsi="Verdana" w:cs="Arial"/>
          <w:sz w:val="20"/>
          <w:szCs w:val="20"/>
        </w:rPr>
      </w:pPr>
    </w:p>
    <w:p w:rsidR="001E513D" w:rsidRDefault="001E513D" w:rsidP="009E160B">
      <w:pPr>
        <w:pStyle w:val="PargrafodaLista"/>
        <w:ind w:left="993"/>
        <w:jc w:val="both"/>
        <w:rPr>
          <w:rFonts w:ascii="Verdana" w:eastAsia="Arial Unicode MS" w:hAnsi="Verdana" w:cs="Arial"/>
          <w:sz w:val="20"/>
          <w:szCs w:val="20"/>
        </w:rPr>
      </w:pPr>
    </w:p>
    <w:p w:rsidR="001E513D" w:rsidRPr="001E513D" w:rsidRDefault="001E513D" w:rsidP="00BE01AF">
      <w:pPr>
        <w:pStyle w:val="PargrafodaLista"/>
        <w:numPr>
          <w:ilvl w:val="2"/>
          <w:numId w:val="32"/>
        </w:numPr>
        <w:ind w:left="0" w:firstLine="0"/>
        <w:jc w:val="both"/>
        <w:rPr>
          <w:rFonts w:ascii="Verdana" w:eastAsia="Arial Unicode MS" w:hAnsi="Verdana" w:cs="Arial"/>
          <w:sz w:val="20"/>
          <w:szCs w:val="20"/>
        </w:rPr>
      </w:pPr>
      <w:r w:rsidRPr="001E513D">
        <w:rPr>
          <w:rFonts w:ascii="Verdana" w:eastAsia="Arial Unicode MS" w:hAnsi="Verdana" w:cs="Arial"/>
          <w:sz w:val="20"/>
          <w:szCs w:val="20"/>
        </w:rPr>
        <w:t>O pagamento de qualquer uma das despesas devidas ao Agente Fiduciário por força deste Contrato deverá ser livre e sem quaisquer deduções de taxas, impostos e/ou quaisquer outros tributos, presentes ou futuros, com exceção a deduções e/ou retenções exigidas por lei. Nesse caso, Emissora deverá pagar o valor em quantia necessária a garantir que o Agente Fiduciário receba o valor líquido igual ao valor que o Agente Fiduciário receberia caso os pagamentos não fossem sujeitos a tais deduções e/ou retenções de qualquer espécie.</w:t>
      </w:r>
    </w:p>
    <w:bookmarkEnd w:id="355"/>
    <w:p w:rsidR="00DD7569" w:rsidRPr="00ED7121" w:rsidRDefault="00DD7569" w:rsidP="00E92416">
      <w:pPr>
        <w:pStyle w:val="PargrafodaLista"/>
        <w:ind w:left="0"/>
        <w:jc w:val="both"/>
        <w:rPr>
          <w:rFonts w:ascii="Verdana" w:eastAsia="Arial Unicode MS" w:hAnsi="Verdana" w:cs="Arial"/>
          <w:sz w:val="20"/>
          <w:szCs w:val="20"/>
          <w:highlight w:val="yellow"/>
        </w:rPr>
      </w:pPr>
    </w:p>
    <w:p w:rsidR="00DD7569" w:rsidRPr="00ED7121"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ED7121">
        <w:rPr>
          <w:rFonts w:ascii="Verdana" w:hAnsi="Verdana" w:cs="Arial"/>
          <w:b/>
          <w:smallCaps/>
          <w:sz w:val="20"/>
          <w:szCs w:val="20"/>
        </w:rPr>
        <w:t>Declarações do Agente Fiduciário</w:t>
      </w:r>
    </w:p>
    <w:p w:rsidR="00210738" w:rsidRPr="00594869" w:rsidRDefault="00210738" w:rsidP="001C5BD6">
      <w:pPr>
        <w:jc w:val="both"/>
        <w:rPr>
          <w:rFonts w:ascii="Verdana" w:eastAsia="Arial Unicode MS" w:hAnsi="Verdana" w:cs="Arial"/>
          <w:sz w:val="20"/>
          <w:szCs w:val="20"/>
        </w:rPr>
      </w:pPr>
    </w:p>
    <w:p w:rsidR="00DD7569" w:rsidRPr="00594869" w:rsidRDefault="00DD7569" w:rsidP="001C5BD6">
      <w:pPr>
        <w:pStyle w:val="PargrafodaLista"/>
        <w:numPr>
          <w:ilvl w:val="2"/>
          <w:numId w:val="34"/>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declara:</w:t>
      </w:r>
    </w:p>
    <w:p w:rsidR="00DD7569" w:rsidRPr="00594869" w:rsidRDefault="00DD7569" w:rsidP="00EE3FD7">
      <w:pPr>
        <w:jc w:val="both"/>
        <w:rPr>
          <w:rFonts w:ascii="Verdana" w:eastAsia="Arial Unicode MS" w:hAnsi="Verdana" w:cs="Arial"/>
          <w:sz w:val="20"/>
          <w:szCs w:val="20"/>
          <w:highlight w:val="yellow"/>
        </w:rPr>
      </w:pPr>
    </w:p>
    <w:p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impedimento legal, sob as penas da lei, para exercer a função que lhe é conferida, conforme artigo 66, parágrafo 3º, da Lei das Sociedades por Ações e da Instrução CVM 583;</w:t>
      </w:r>
    </w:p>
    <w:p w:rsidR="00DD7569" w:rsidRPr="00594869" w:rsidRDefault="00DD7569" w:rsidP="001C5BD6">
      <w:pPr>
        <w:jc w:val="both"/>
        <w:rPr>
          <w:rFonts w:ascii="Verdana" w:eastAsia="Arial Unicode MS" w:hAnsi="Verdana" w:cs="Arial"/>
          <w:sz w:val="20"/>
          <w:szCs w:val="20"/>
        </w:rPr>
      </w:pPr>
    </w:p>
    <w:p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Tahoma"/>
          <w:sz w:val="20"/>
          <w:szCs w:val="20"/>
        </w:rPr>
        <w:t>não se encontra em nenhuma das situações de conflito de interesse previstas no artigo 6º da Instrução CVM 583;</w:t>
      </w:r>
    </w:p>
    <w:p w:rsidR="00DD7569" w:rsidRPr="00594869" w:rsidRDefault="00DD7569" w:rsidP="0031735D">
      <w:pPr>
        <w:pStyle w:val="PargrafodaLista"/>
        <w:ind w:left="0"/>
        <w:rPr>
          <w:rFonts w:ascii="Verdana" w:eastAsia="Arial Unicode MS" w:hAnsi="Verdana" w:cs="Arial"/>
          <w:sz w:val="20"/>
          <w:szCs w:val="20"/>
        </w:rPr>
      </w:pPr>
    </w:p>
    <w:p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aceitar a função que lhe é conferida, assumindo integralmente os deveres e atribuições previstos na legislação específica e nesta Escritura de Emissão;</w:t>
      </w:r>
    </w:p>
    <w:p w:rsidR="00DD7569" w:rsidRPr="00594869" w:rsidRDefault="00DD7569" w:rsidP="0031735D">
      <w:pPr>
        <w:jc w:val="both"/>
        <w:rPr>
          <w:rFonts w:ascii="Verdana" w:eastAsia="Arial Unicode MS" w:hAnsi="Verdana" w:cs="Arial"/>
          <w:sz w:val="20"/>
          <w:szCs w:val="20"/>
        </w:rPr>
      </w:pPr>
    </w:p>
    <w:p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conhecer e aceitar integralmente esta Escritura de Emissão e todas as suas Cláusulas e condições; </w:t>
      </w:r>
    </w:p>
    <w:p w:rsidR="00DD7569" w:rsidRPr="00594869" w:rsidRDefault="00DD7569" w:rsidP="0031735D">
      <w:pPr>
        <w:jc w:val="both"/>
        <w:rPr>
          <w:rFonts w:ascii="Verdana" w:eastAsia="Arial Unicode MS" w:hAnsi="Verdana" w:cs="Arial"/>
          <w:sz w:val="20"/>
          <w:szCs w:val="20"/>
        </w:rPr>
      </w:pPr>
      <w:bookmarkStart w:id="361" w:name="_DV_C441"/>
    </w:p>
    <w:p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ligação com a Emissora que o impeça de exercer suas funções;</w:t>
      </w:r>
    </w:p>
    <w:p w:rsidR="00DD7569" w:rsidRPr="00594869" w:rsidRDefault="00DD7569" w:rsidP="0031735D">
      <w:pPr>
        <w:jc w:val="both"/>
        <w:rPr>
          <w:rFonts w:ascii="Verdana" w:eastAsia="Arial Unicode MS" w:hAnsi="Verdana" w:cs="Arial"/>
          <w:sz w:val="20"/>
          <w:szCs w:val="20"/>
        </w:rPr>
      </w:pPr>
    </w:p>
    <w:p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estar devidamente autorizado a celebrar esta Escritura de Emissão e a cumprir com suas obrigações previstas neste instrumento, tendo sido satisfeitos todos os requisitos legais e estatutários necessários para tanto;</w:t>
      </w:r>
    </w:p>
    <w:p w:rsidR="00DD7569" w:rsidRPr="00594869" w:rsidRDefault="00DD7569">
      <w:pPr>
        <w:jc w:val="both"/>
        <w:rPr>
          <w:rFonts w:ascii="Verdana" w:eastAsia="Arial Unicode MS" w:hAnsi="Verdana" w:cs="Arial"/>
          <w:sz w:val="20"/>
          <w:szCs w:val="20"/>
        </w:rPr>
      </w:pPr>
    </w:p>
    <w:p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estar devidamente qualificado a exercer as atividades de Agente Fiduciário, nos termos da regulamentação aplicável vigente;</w:t>
      </w:r>
    </w:p>
    <w:p w:rsidR="00DD7569" w:rsidRPr="00594869" w:rsidRDefault="00DD7569">
      <w:pPr>
        <w:pStyle w:val="PargrafodaLista"/>
        <w:ind w:left="0"/>
        <w:rPr>
          <w:rFonts w:ascii="Verdana" w:eastAsia="Arial Unicode MS" w:hAnsi="Verdana"/>
          <w:sz w:val="20"/>
          <w:szCs w:val="20"/>
        </w:rPr>
      </w:pPr>
    </w:p>
    <w:p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esta Escritura de Emissão constitui obrigação legal, válida, vinculativa e eficaz do Agente Fiduciário, exequível de acordo com os seus termos e condições;</w:t>
      </w:r>
    </w:p>
    <w:p w:rsidR="00DD7569" w:rsidRPr="00594869" w:rsidRDefault="00DD7569">
      <w:pPr>
        <w:pStyle w:val="PargrafodaLista"/>
        <w:ind w:left="0"/>
        <w:rPr>
          <w:rFonts w:ascii="Verdana" w:eastAsia="Arial Unicode MS" w:hAnsi="Verdana"/>
          <w:sz w:val="20"/>
          <w:szCs w:val="20"/>
        </w:rPr>
      </w:pPr>
    </w:p>
    <w:p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a celebração desta Escritura de Emissão e o cumprimento de suas obrigações nela previstas não infringem qualquer obrigação anteriormente assumida pelo Agente Fiduciário;</w:t>
      </w:r>
    </w:p>
    <w:p w:rsidR="00DD7569" w:rsidRPr="00594869" w:rsidRDefault="00DD7569">
      <w:pPr>
        <w:jc w:val="both"/>
        <w:rPr>
          <w:rFonts w:ascii="Verdana" w:eastAsia="Arial Unicode MS" w:hAnsi="Verdana" w:cs="Arial"/>
          <w:sz w:val="20"/>
          <w:szCs w:val="20"/>
        </w:rPr>
      </w:pPr>
    </w:p>
    <w:p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verificou a veracidade das informações contidas </w:t>
      </w:r>
      <w:proofErr w:type="spellStart"/>
      <w:r w:rsidRPr="00594869">
        <w:rPr>
          <w:rFonts w:ascii="Verdana" w:eastAsia="Arial Unicode MS" w:hAnsi="Verdana" w:cs="Arial"/>
          <w:sz w:val="20"/>
          <w:szCs w:val="20"/>
        </w:rPr>
        <w:t>nesta</w:t>
      </w:r>
      <w:proofErr w:type="spellEnd"/>
      <w:r w:rsidRPr="00594869">
        <w:rPr>
          <w:rFonts w:ascii="Verdana" w:eastAsia="Arial Unicode MS" w:hAnsi="Verdana" w:cs="Arial"/>
          <w:sz w:val="20"/>
          <w:szCs w:val="20"/>
        </w:rPr>
        <w:t xml:space="preserve"> Escritura de Emissão diligenciando no sentido de que fossem sanadas as omissões, falhas ou defeitos de que tivesse conhecimento; </w:t>
      </w:r>
    </w:p>
    <w:p w:rsidR="00DD7569" w:rsidRPr="00594869" w:rsidRDefault="00DD7569" w:rsidP="00EE3FD7">
      <w:pPr>
        <w:jc w:val="both"/>
        <w:rPr>
          <w:rFonts w:ascii="Verdana" w:eastAsia="Arial Unicode MS" w:hAnsi="Verdana" w:cs="Arial"/>
          <w:sz w:val="20"/>
          <w:szCs w:val="20"/>
        </w:rPr>
      </w:pPr>
    </w:p>
    <w:p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pessoa que o representa na assinatura desta Escritura de Emissão tem poderes bastantes para tanto; </w:t>
      </w:r>
    </w:p>
    <w:p w:rsidR="00DD7569" w:rsidRPr="00594869" w:rsidRDefault="00DD7569" w:rsidP="00EE3FD7">
      <w:pPr>
        <w:jc w:val="both"/>
        <w:rPr>
          <w:rFonts w:ascii="Verdana" w:eastAsia="Arial Unicode MS" w:hAnsi="Verdana" w:cs="Arial"/>
          <w:sz w:val="20"/>
          <w:szCs w:val="20"/>
          <w:highlight w:val="yellow"/>
        </w:rPr>
      </w:pPr>
    </w:p>
    <w:p w:rsidR="00F87658"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com base no organograma disponibilizado pela Emissora, para os fins do disposto na Instrução CVM 583, atua nas seguintes emissões de valores mobiliários da Emissora, ou de sociedade coligada, controlada, controladora ou integrante do mesmo </w:t>
      </w:r>
      <w:r w:rsidRPr="00594869">
        <w:rPr>
          <w:rFonts w:ascii="Verdana" w:eastAsia="Arial Unicode MS" w:hAnsi="Verdana" w:cs="Arial"/>
          <w:sz w:val="20"/>
          <w:szCs w:val="20"/>
        </w:rPr>
        <w:lastRenderedPageBreak/>
        <w:t xml:space="preserve">grupo da Emissora: </w:t>
      </w:r>
      <w:r w:rsidR="000167F6">
        <w:rPr>
          <w:rFonts w:ascii="Verdana" w:eastAsia="Arial Unicode MS" w:hAnsi="Verdana" w:cs="Arial"/>
          <w:b/>
          <w:sz w:val="20"/>
          <w:szCs w:val="20"/>
        </w:rPr>
        <w:t>[</w:t>
      </w:r>
      <w:r w:rsidR="000167F6" w:rsidRPr="009E5561">
        <w:rPr>
          <w:rFonts w:ascii="Verdana" w:eastAsia="Arial Unicode MS" w:hAnsi="Verdana" w:cs="Arial"/>
          <w:b/>
          <w:sz w:val="20"/>
          <w:szCs w:val="20"/>
          <w:highlight w:val="yellow"/>
        </w:rPr>
        <w:t xml:space="preserve">NOTA OT: </w:t>
      </w:r>
      <w:r w:rsidR="000167F6" w:rsidRPr="009E5561">
        <w:rPr>
          <w:rFonts w:ascii="Verdana" w:eastAsia="Arial Unicode MS" w:hAnsi="Verdana" w:cs="Arial"/>
          <w:sz w:val="20"/>
          <w:szCs w:val="20"/>
          <w:highlight w:val="yellow"/>
        </w:rPr>
        <w:t>Favor enviar o organograma para verificação da declaração.</w:t>
      </w:r>
      <w:r w:rsidR="000167F6">
        <w:rPr>
          <w:rFonts w:ascii="Verdana" w:eastAsia="Arial Unicode MS" w:hAnsi="Verdana" w:cs="Arial"/>
          <w:b/>
          <w:sz w:val="20"/>
          <w:szCs w:val="20"/>
        </w:rPr>
        <w:t>]</w:t>
      </w:r>
    </w:p>
    <w:p w:rsidR="00F87658" w:rsidRPr="00594869" w:rsidRDefault="00F87658" w:rsidP="00EE3FD7">
      <w:pPr>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100"/>
        <w:gridCol w:w="4951"/>
      </w:tblGrid>
      <w:tr w:rsidR="00FD0585" w:rsidRPr="00594869" w:rsidTr="00DC2859">
        <w:tc>
          <w:tcPr>
            <w:tcW w:w="22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0585" w:rsidRPr="00594869" w:rsidRDefault="00FD0585" w:rsidP="00EE3FD7">
            <w:pPr>
              <w:pStyle w:val="Texto"/>
              <w:keepNext w:val="0"/>
            </w:pPr>
            <w:r w:rsidRPr="00594869">
              <w:t>Emissora:</w:t>
            </w:r>
          </w:p>
        </w:tc>
        <w:tc>
          <w:tcPr>
            <w:tcW w:w="273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D0585" w:rsidRPr="00594869" w:rsidRDefault="00FD0585" w:rsidP="00EE3FD7">
            <w:pPr>
              <w:keepLines/>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0585" w:rsidRPr="00594869" w:rsidRDefault="00FD0585" w:rsidP="00EE3FD7">
            <w:pPr>
              <w:pStyle w:val="Texto"/>
              <w:keepNext w:val="0"/>
            </w:pPr>
            <w:r w:rsidRPr="00594869">
              <w:t>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0585" w:rsidRPr="00594869" w:rsidRDefault="00FD0585" w:rsidP="00EE3FD7">
            <w:pPr>
              <w:pStyle w:val="Texto"/>
              <w:keepNext w:val="0"/>
            </w:pPr>
            <w:r w:rsidRPr="00594869">
              <w:t>Valor da 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0585" w:rsidRPr="00594869" w:rsidRDefault="00FD0585" w:rsidP="00EE3FD7">
            <w:pPr>
              <w:pStyle w:val="Texto"/>
              <w:keepNext w:val="0"/>
            </w:pPr>
            <w:r w:rsidRPr="00594869">
              <w:t>Quantidade de Debêntures emitidas: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0585" w:rsidRPr="00594869" w:rsidRDefault="00FD0585" w:rsidP="00EE3FD7">
            <w:pPr>
              <w:pStyle w:val="Texto"/>
              <w:keepNext w:val="0"/>
            </w:pPr>
            <w:r w:rsidRPr="00594869">
              <w:t>Espécie:</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0585" w:rsidRPr="00594869" w:rsidRDefault="00FD0585" w:rsidP="00EE3FD7">
            <w:pPr>
              <w:pStyle w:val="Texto"/>
              <w:keepNext w:val="0"/>
            </w:pPr>
            <w:r w:rsidRPr="00594869">
              <w:t>Data de Vencimento: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0585" w:rsidRPr="00594869" w:rsidRDefault="00FD0585" w:rsidP="00EE3FD7">
            <w:pPr>
              <w:pStyle w:val="Texto"/>
              <w:keepNext w:val="0"/>
            </w:pPr>
            <w:r w:rsidRPr="00594869">
              <w:t>Garantias: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0585" w:rsidRPr="00594869" w:rsidRDefault="00FD0585" w:rsidP="00EE3FD7">
            <w:pPr>
              <w:pStyle w:val="Texto"/>
              <w:keepNext w:val="0"/>
            </w:pPr>
            <w:r w:rsidRPr="00594869">
              <w:t>Remuneração: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FD0585" w:rsidRPr="00594869"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0585" w:rsidRPr="00594869" w:rsidRDefault="00FD0585" w:rsidP="00EE3FD7">
            <w:pPr>
              <w:pStyle w:val="Texto"/>
              <w:keepNext w:val="0"/>
            </w:pPr>
            <w:r w:rsidRPr="00594869">
              <w:t>Situação da Emissora:</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rsidR="00C20AB4" w:rsidRPr="00594869" w:rsidRDefault="00C20AB4" w:rsidP="00EE3FD7">
      <w:pPr>
        <w:keepLines/>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055"/>
        <w:gridCol w:w="4996"/>
      </w:tblGrid>
      <w:tr w:rsidR="00C20AB4" w:rsidRPr="00594869" w:rsidTr="00DC2859">
        <w:tc>
          <w:tcPr>
            <w:tcW w:w="224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0AB4" w:rsidRPr="00594869" w:rsidRDefault="00C20AB4" w:rsidP="00EE3FD7">
            <w:pPr>
              <w:pStyle w:val="Texto"/>
              <w:keepNext w:val="0"/>
            </w:pPr>
            <w:r w:rsidRPr="00594869">
              <w:t>Emissora:</w:t>
            </w:r>
          </w:p>
        </w:tc>
        <w:tc>
          <w:tcPr>
            <w:tcW w:w="2760"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C20AB4" w:rsidRPr="00594869" w:rsidRDefault="00FD0585" w:rsidP="001C5BD6">
            <w:pPr>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0AB4" w:rsidRPr="00594869" w:rsidRDefault="00C20AB4" w:rsidP="00EE3FD7">
            <w:pPr>
              <w:pStyle w:val="Texto"/>
              <w:keepNext w:val="0"/>
            </w:pPr>
            <w:r w:rsidRPr="00594869">
              <w:t>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0AB4" w:rsidRPr="00594869" w:rsidRDefault="00C20AB4" w:rsidP="00EE3FD7">
            <w:pPr>
              <w:pStyle w:val="Texto"/>
              <w:keepNext w:val="0"/>
            </w:pPr>
            <w:r w:rsidRPr="00594869">
              <w:t>Valor da 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0AB4" w:rsidRPr="00594869" w:rsidRDefault="00C20AB4" w:rsidP="00EE3FD7">
            <w:pPr>
              <w:pStyle w:val="Texto"/>
              <w:keepNext w:val="0"/>
            </w:pPr>
            <w:r w:rsidRPr="00594869">
              <w:t>Quantidade de Debêntures emitidas: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0AB4" w:rsidRPr="00594869" w:rsidRDefault="00C20AB4" w:rsidP="00EE3FD7">
            <w:pPr>
              <w:pStyle w:val="Texto"/>
              <w:keepNext w:val="0"/>
            </w:pPr>
            <w:r w:rsidRPr="00594869">
              <w:t>Espécie:</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0AB4" w:rsidRPr="00594869" w:rsidRDefault="00C20AB4" w:rsidP="00EE3FD7">
            <w:pPr>
              <w:pStyle w:val="Texto"/>
              <w:keepNext w:val="0"/>
            </w:pPr>
            <w:r w:rsidRPr="00594869">
              <w:t>Data de Vencimento: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0AB4" w:rsidRPr="00594869" w:rsidRDefault="00C20AB4" w:rsidP="00EE3FD7">
            <w:pPr>
              <w:pStyle w:val="Texto"/>
              <w:keepNext w:val="0"/>
            </w:pPr>
            <w:r w:rsidRPr="00594869">
              <w:t>Garantias: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rsidR="00C20AB4" w:rsidRPr="00594869" w:rsidRDefault="00FD0585" w:rsidP="001C5BD6">
            <w:pPr>
              <w:rPr>
                <w:rFonts w:ascii="Verdana"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0AB4" w:rsidRPr="00594869" w:rsidRDefault="00C20AB4" w:rsidP="00EE3FD7">
            <w:pPr>
              <w:pStyle w:val="Texto"/>
              <w:keepNext w:val="0"/>
            </w:pPr>
            <w:r w:rsidRPr="00594869">
              <w:t>Remuneração: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C20AB4" w:rsidRPr="00594869"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0AB4" w:rsidRPr="00594869" w:rsidRDefault="00C20AB4" w:rsidP="00EE3FD7">
            <w:pPr>
              <w:pStyle w:val="Texto"/>
              <w:keepNext w:val="0"/>
            </w:pPr>
            <w:r w:rsidRPr="00594869">
              <w:t>Situação da Emissora:</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rsidR="00DD7569" w:rsidRPr="00594869" w:rsidRDefault="00DD7569" w:rsidP="001C5BD6">
      <w:pPr>
        <w:jc w:val="both"/>
        <w:rPr>
          <w:rFonts w:ascii="Verdana" w:eastAsia="Arial Unicode MS" w:hAnsi="Verdana" w:cs="Arial"/>
          <w:sz w:val="20"/>
          <w:szCs w:val="20"/>
          <w:highlight w:val="yellow"/>
        </w:rPr>
      </w:pPr>
    </w:p>
    <w:p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bCs/>
          <w:sz w:val="20"/>
          <w:szCs w:val="20"/>
        </w:rPr>
        <w:t>que verificará a constituição e exequibilidade das Garantias Reais nos termos da presente Escritura de Emissão e dos Contratos de Garantia.</w:t>
      </w:r>
      <w:bookmarkEnd w:id="361"/>
    </w:p>
    <w:p w:rsidR="00DD7569" w:rsidRDefault="00DD7569" w:rsidP="0031735D">
      <w:pPr>
        <w:rPr>
          <w:rFonts w:ascii="Verdana" w:eastAsia="Arial Unicode MS" w:hAnsi="Verdana" w:cs="Arial"/>
          <w:sz w:val="20"/>
          <w:szCs w:val="20"/>
        </w:rPr>
      </w:pPr>
    </w:p>
    <w:p w:rsidR="007A3A4C" w:rsidRPr="00594869" w:rsidRDefault="007A3A4C" w:rsidP="0031735D">
      <w:pPr>
        <w:rPr>
          <w:rFonts w:ascii="Verdana" w:eastAsia="Arial Unicode MS" w:hAnsi="Verdana" w:cs="Arial"/>
          <w:sz w:val="20"/>
          <w:szCs w:val="20"/>
        </w:rPr>
      </w:pPr>
    </w:p>
    <w:p w:rsidR="00DD7569" w:rsidRPr="00594869" w:rsidRDefault="00DD7569" w:rsidP="00FE2805">
      <w:pPr>
        <w:pStyle w:val="Ttulo1"/>
      </w:pPr>
      <w:bookmarkStart w:id="362" w:name="_DV_M568"/>
      <w:bookmarkStart w:id="363" w:name="_Toc280370543"/>
      <w:bookmarkStart w:id="364" w:name="_Toc349040599"/>
      <w:bookmarkStart w:id="365" w:name="_Toc351469184"/>
      <w:bookmarkStart w:id="366" w:name="_Toc352767486"/>
      <w:bookmarkStart w:id="367" w:name="_Toc355626573"/>
      <w:bookmarkEnd w:id="362"/>
      <w:r w:rsidRPr="00594869">
        <w:t>CLÁUSULA VIII</w:t>
      </w:r>
      <w:r w:rsidRPr="00594869">
        <w:br/>
        <w:t>ASSEMBLEIA GERAL DE DEBENTURISTAS</w:t>
      </w:r>
      <w:bookmarkEnd w:id="356"/>
      <w:bookmarkEnd w:id="363"/>
      <w:bookmarkEnd w:id="364"/>
      <w:bookmarkEnd w:id="365"/>
      <w:bookmarkEnd w:id="366"/>
      <w:bookmarkEnd w:id="367"/>
    </w:p>
    <w:p w:rsidR="00210738" w:rsidRPr="00594869" w:rsidRDefault="00210738" w:rsidP="00EE3FD7">
      <w:pPr>
        <w:keepLines/>
        <w:jc w:val="both"/>
        <w:rPr>
          <w:rFonts w:ascii="Verdana" w:eastAsia="Arial Unicode MS" w:hAnsi="Verdana" w:cs="Arial"/>
          <w:sz w:val="20"/>
          <w:szCs w:val="20"/>
        </w:rPr>
      </w:pPr>
      <w:bookmarkStart w:id="368" w:name="_Toc499990379"/>
    </w:p>
    <w:p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369" w:name="_DV_M569"/>
      <w:bookmarkEnd w:id="368"/>
      <w:bookmarkEnd w:id="369"/>
      <w:r w:rsidRPr="00594869">
        <w:rPr>
          <w:rFonts w:ascii="Verdana" w:hAnsi="Verdana" w:cs="Arial"/>
          <w:b/>
          <w:smallCaps/>
          <w:sz w:val="20"/>
          <w:szCs w:val="20"/>
        </w:rPr>
        <w:t>Disposições Gerais</w:t>
      </w:r>
    </w:p>
    <w:p w:rsidR="00DD7569" w:rsidRPr="00594869" w:rsidRDefault="00DD7569" w:rsidP="00EE3FD7">
      <w:pPr>
        <w:pStyle w:val="Lista2"/>
        <w:keepLines/>
        <w:ind w:left="0"/>
        <w:rPr>
          <w:rFonts w:ascii="Verdana" w:eastAsia="Arial Unicode MS" w:hAnsi="Verdana"/>
          <w:sz w:val="20"/>
          <w:szCs w:val="20"/>
        </w:rPr>
      </w:pPr>
    </w:p>
    <w:p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Debenturistas poderão, a qualquer tempo, reunir-se em assembleia(s) geral(</w:t>
      </w:r>
      <w:proofErr w:type="spellStart"/>
      <w:r w:rsidRPr="00594869">
        <w:rPr>
          <w:rFonts w:ascii="Verdana" w:eastAsia="Arial Unicode MS" w:hAnsi="Verdana" w:cs="Arial"/>
          <w:sz w:val="20"/>
          <w:szCs w:val="20"/>
        </w:rPr>
        <w:t>is</w:t>
      </w:r>
      <w:proofErr w:type="spellEnd"/>
      <w:r w:rsidRPr="00594869">
        <w:rPr>
          <w:rFonts w:ascii="Verdana" w:eastAsia="Arial Unicode MS" w:hAnsi="Verdana" w:cs="Arial"/>
          <w:sz w:val="20"/>
          <w:szCs w:val="20"/>
        </w:rPr>
        <w:t>), de acordo com o disposto no artigo 71 da Lei das Sociedades por Ações, a fim de deliberar sobre matérias de interesse da comunhão dos Debenturistas (“</w:t>
      </w:r>
      <w:r w:rsidRPr="00594869">
        <w:rPr>
          <w:rFonts w:ascii="Verdana" w:eastAsia="Arial Unicode MS" w:hAnsi="Verdana" w:cs="Arial"/>
          <w:sz w:val="20"/>
          <w:szCs w:val="20"/>
          <w:u w:val="single"/>
        </w:rPr>
        <w:t>Assembleia(s) Geral(</w:t>
      </w:r>
      <w:proofErr w:type="spellStart"/>
      <w:r w:rsidRPr="00594869">
        <w:rPr>
          <w:rFonts w:ascii="Verdana" w:eastAsia="Arial Unicode MS" w:hAnsi="Verdana" w:cs="Arial"/>
          <w:sz w:val="20"/>
          <w:szCs w:val="20"/>
          <w:u w:val="single"/>
        </w:rPr>
        <w:t>is</w:t>
      </w:r>
      <w:proofErr w:type="spellEnd"/>
      <w:r w:rsidRPr="00594869">
        <w:rPr>
          <w:rFonts w:ascii="Verdana" w:eastAsia="Arial Unicode MS" w:hAnsi="Verdana" w:cs="Arial"/>
          <w:sz w:val="20"/>
          <w:szCs w:val="20"/>
          <w:u w:val="single"/>
        </w:rPr>
        <w:t>) de Debenturistas</w:t>
      </w:r>
      <w:r w:rsidRPr="00594869">
        <w:rPr>
          <w:rFonts w:ascii="Verdana" w:eastAsia="Arial Unicode MS" w:hAnsi="Verdana" w:cs="Arial"/>
          <w:sz w:val="20"/>
          <w:szCs w:val="20"/>
        </w:rPr>
        <w:t xml:space="preserve">”). As Assembleias Gerais de Debenturistas deverão ser realizadas de forma presencial </w:t>
      </w:r>
      <w:r w:rsidRPr="00594869">
        <w:rPr>
          <w:rFonts w:ascii="Verdana" w:eastAsia="Arial Unicode MS" w:hAnsi="Verdana"/>
          <w:sz w:val="20"/>
          <w:szCs w:val="20"/>
        </w:rPr>
        <w:t>e, c</w:t>
      </w:r>
      <w:r w:rsidRPr="00594869">
        <w:rPr>
          <w:rFonts w:ascii="Verdana" w:eastAsia="Arial Unicode MS" w:hAnsi="Verdana" w:cs="Arial"/>
          <w:sz w:val="20"/>
          <w:szCs w:val="20"/>
        </w:rPr>
        <w:t>aso venha a ser regulamentado pela CVM, poderão ser alternativamente realizadas</w:t>
      </w:r>
      <w:r w:rsidRPr="00594869">
        <w:rPr>
          <w:rFonts w:ascii="Verdana" w:eastAsia="Arial Unicode MS" w:hAnsi="Verdana"/>
          <w:sz w:val="20"/>
          <w:szCs w:val="20"/>
        </w:rPr>
        <w:t xml:space="preserve"> por conferência telefônica, vídeo conferência ou por qualquer outro meio de comunicação</w:t>
      </w:r>
      <w:r w:rsidRPr="00594869">
        <w:rPr>
          <w:rFonts w:ascii="Verdana" w:eastAsia="Arial Unicode MS" w:hAnsi="Verdana" w:cs="Arial"/>
          <w:sz w:val="20"/>
          <w:szCs w:val="20"/>
        </w:rPr>
        <w:t xml:space="preserve">. </w:t>
      </w:r>
    </w:p>
    <w:p w:rsidR="00DD7569" w:rsidRPr="00594869" w:rsidRDefault="00DD7569" w:rsidP="00EE3FD7">
      <w:pPr>
        <w:pStyle w:val="Corpodetexto"/>
        <w:ind w:hanging="630"/>
        <w:jc w:val="both"/>
        <w:rPr>
          <w:rFonts w:ascii="Verdana" w:eastAsia="Arial Unicode MS" w:hAnsi="Verdana"/>
          <w:sz w:val="20"/>
          <w:szCs w:val="20"/>
        </w:rPr>
      </w:pPr>
    </w:p>
    <w:p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Aplica-se à Assembleia Geral de Debenturistas, no que couber, o disposto na Lei das Sociedades por Ações sobre assembleia geral de acionistas.</w:t>
      </w:r>
    </w:p>
    <w:p w:rsidR="00DD7569" w:rsidRPr="00594869" w:rsidRDefault="00DD7569" w:rsidP="00EE3FD7">
      <w:pPr>
        <w:jc w:val="both"/>
        <w:rPr>
          <w:rFonts w:ascii="Verdana" w:eastAsia="Arial Unicode MS" w:hAnsi="Verdana" w:cs="Arial"/>
          <w:b/>
          <w:sz w:val="20"/>
          <w:szCs w:val="20"/>
        </w:rPr>
      </w:pPr>
      <w:bookmarkStart w:id="370" w:name="_DV_M570"/>
      <w:bookmarkEnd w:id="370"/>
    </w:p>
    <w:p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Convocação</w:t>
      </w:r>
    </w:p>
    <w:p w:rsidR="00DD7569" w:rsidRPr="00594869" w:rsidRDefault="00DD7569" w:rsidP="00DC2859">
      <w:pPr>
        <w:keepNext/>
        <w:rPr>
          <w:rFonts w:ascii="Verdana" w:eastAsia="Arial Unicode MS" w:hAnsi="Verdana" w:cs="Arial"/>
          <w:sz w:val="20"/>
          <w:szCs w:val="20"/>
        </w:rPr>
      </w:pPr>
    </w:p>
    <w:p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71" w:name="_DV_M571"/>
      <w:bookmarkEnd w:id="371"/>
      <w:r w:rsidRPr="00594869">
        <w:rPr>
          <w:rFonts w:ascii="Verdana" w:eastAsia="Arial Unicode MS" w:hAnsi="Verdana" w:cs="Arial"/>
          <w:sz w:val="20"/>
          <w:szCs w:val="20"/>
        </w:rPr>
        <w:t>As Assembleias Gerais de Debenturistas podem ser convocadas pelo Agente Fiduciário, pela Emissora, pela CVM ou por Debenturistas que representem, no mínimo, 10% (dez por cento) das Debêntures em Circulação.</w:t>
      </w:r>
    </w:p>
    <w:p w:rsidR="00DD7569" w:rsidRPr="00594869" w:rsidRDefault="00DD7569" w:rsidP="001C5BD6">
      <w:pPr>
        <w:jc w:val="both"/>
        <w:rPr>
          <w:rFonts w:ascii="Verdana" w:eastAsia="Arial Unicode MS" w:hAnsi="Verdana" w:cs="Arial"/>
          <w:sz w:val="20"/>
          <w:szCs w:val="20"/>
        </w:rPr>
      </w:pPr>
    </w:p>
    <w:p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72" w:name="_DV_M572"/>
      <w:bookmarkEnd w:id="372"/>
      <w:r w:rsidRPr="00594869">
        <w:rPr>
          <w:rFonts w:ascii="Verdana" w:eastAsia="Arial Unicode MS" w:hAnsi="Verdana" w:cs="Arial"/>
          <w:sz w:val="20"/>
          <w:szCs w:val="20"/>
        </w:rPr>
        <w:t xml:space="preserve">A convocação se dará mediante anúncio publicado, </w:t>
      </w:r>
      <w:r w:rsidRPr="00EE3FD7">
        <w:rPr>
          <w:rFonts w:ascii="Verdana" w:eastAsia="Arial Unicode MS" w:hAnsi="Verdana"/>
          <w:sz w:val="20"/>
          <w:szCs w:val="20"/>
        </w:rPr>
        <w:t>pelo menos, 3 (três) vezes, nos Jornais de Publicação</w:t>
      </w:r>
      <w:r w:rsidRPr="00594869">
        <w:rPr>
          <w:rFonts w:ascii="Verdana" w:eastAsia="Arial Unicode MS" w:hAnsi="Verdana" w:cs="Arial"/>
          <w:sz w:val="20"/>
          <w:szCs w:val="20"/>
        </w:rPr>
        <w:t>, respeitadas outras regras relacionadas à publicação de anúncio de convocação de assembleias gerais constantes da Lei das Sociedades por Ações, da regulamentação aplicável e desta Escritura de Emissão.</w:t>
      </w:r>
    </w:p>
    <w:p w:rsidR="00DD7569" w:rsidRPr="00594869" w:rsidRDefault="00DD7569" w:rsidP="0031735D">
      <w:pPr>
        <w:jc w:val="both"/>
        <w:rPr>
          <w:rFonts w:ascii="Verdana" w:eastAsia="Arial Unicode MS" w:hAnsi="Verdana" w:cs="Arial"/>
          <w:sz w:val="20"/>
          <w:szCs w:val="20"/>
        </w:rPr>
      </w:pPr>
    </w:p>
    <w:p w:rsidR="00DD7569" w:rsidRPr="00594869" w:rsidRDefault="00DD7569" w:rsidP="0031735D">
      <w:pPr>
        <w:pStyle w:val="PargrafodaLista"/>
        <w:numPr>
          <w:ilvl w:val="2"/>
          <w:numId w:val="33"/>
        </w:numPr>
        <w:ind w:left="0" w:firstLine="0"/>
        <w:jc w:val="both"/>
        <w:rPr>
          <w:rFonts w:ascii="Verdana" w:eastAsia="Arial Unicode MS" w:hAnsi="Verdana" w:cs="Arial"/>
          <w:b/>
          <w:sz w:val="20"/>
          <w:szCs w:val="20"/>
        </w:rPr>
      </w:pPr>
      <w:bookmarkStart w:id="373" w:name="_DV_M573"/>
      <w:bookmarkEnd w:id="373"/>
      <w:r w:rsidRPr="00594869">
        <w:rPr>
          <w:rFonts w:ascii="Verdana" w:eastAsia="Arial Unicode MS" w:hAnsi="Verdana" w:cs="Arial"/>
          <w:sz w:val="20"/>
          <w:szCs w:val="20"/>
        </w:rPr>
        <w:lastRenderedPageBreak/>
        <w:t xml:space="preserve">As Assembleias Gerais de Debenturistas deverão ser realizadas, em primeira convocação, no prazo </w:t>
      </w:r>
      <w:r w:rsidR="00D13C8E">
        <w:rPr>
          <w:rFonts w:ascii="Verdana" w:eastAsia="Arial Unicode MS" w:hAnsi="Verdana" w:cs="Arial"/>
          <w:sz w:val="20"/>
          <w:szCs w:val="20"/>
        </w:rPr>
        <w:t xml:space="preserve">de </w:t>
      </w:r>
      <w:r w:rsidR="00D13C8E">
        <w:rPr>
          <w:rFonts w:ascii="Verdana" w:eastAsia="Arial Unicode MS" w:hAnsi="Verdana"/>
          <w:sz w:val="20"/>
          <w:szCs w:val="20"/>
        </w:rPr>
        <w:t>8 (oito)</w:t>
      </w:r>
      <w:r w:rsidRPr="00594869">
        <w:rPr>
          <w:rFonts w:ascii="Verdana" w:eastAsia="Arial Unicode MS" w:hAnsi="Verdana" w:cs="Arial"/>
          <w:sz w:val="20"/>
          <w:szCs w:val="20"/>
        </w:rPr>
        <w:t xml:space="preserve"> dias corridos contados da data da primeira publicação da convocação, ou, não se realizando a Assembleia Geral de Debenturistas, em primeira convocação, em segunda convocação, em</w:t>
      </w:r>
      <w:r w:rsidR="00D13C8E">
        <w:rPr>
          <w:rFonts w:ascii="Verdana" w:eastAsia="Arial Unicode MS" w:hAnsi="Verdana" w:cs="Arial"/>
          <w:sz w:val="20"/>
          <w:szCs w:val="20"/>
        </w:rPr>
        <w:t>5 (cinco)</w:t>
      </w:r>
      <w:r w:rsidRPr="00594869">
        <w:rPr>
          <w:rFonts w:ascii="Verdana" w:eastAsia="Arial Unicode MS" w:hAnsi="Verdana" w:cs="Arial"/>
          <w:sz w:val="20"/>
          <w:szCs w:val="20"/>
        </w:rPr>
        <w:t xml:space="preserve"> dias contados da data da publicação do novo anúncio de convocação. </w:t>
      </w:r>
    </w:p>
    <w:p w:rsidR="00DD7569" w:rsidRPr="00594869" w:rsidRDefault="00DD7569" w:rsidP="0031735D">
      <w:pPr>
        <w:jc w:val="both"/>
        <w:rPr>
          <w:rFonts w:ascii="Verdana" w:eastAsia="Arial Unicode MS" w:hAnsi="Verdana" w:cs="Arial"/>
          <w:sz w:val="20"/>
          <w:szCs w:val="20"/>
        </w:rPr>
      </w:pPr>
    </w:p>
    <w:p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74" w:name="_DV_M574"/>
      <w:bookmarkEnd w:id="374"/>
      <w:r w:rsidRPr="00594869">
        <w:rPr>
          <w:rFonts w:ascii="Verdana" w:eastAsia="Arial Unicode MS" w:hAnsi="Verdana" w:cs="Arial"/>
          <w:sz w:val="20"/>
          <w:szCs w:val="20"/>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rsidR="00DD7569" w:rsidRPr="00594869" w:rsidRDefault="00DD7569">
      <w:pPr>
        <w:jc w:val="both"/>
        <w:rPr>
          <w:rFonts w:ascii="Verdana" w:eastAsia="Arial Unicode MS" w:hAnsi="Verdana" w:cs="Arial"/>
          <w:sz w:val="20"/>
          <w:szCs w:val="20"/>
        </w:rPr>
      </w:pPr>
    </w:p>
    <w:p w:rsidR="00DD7569" w:rsidRPr="00594869" w:rsidRDefault="00DD7569" w:rsidP="00A901B7">
      <w:pPr>
        <w:pStyle w:val="PargrafodaLista"/>
        <w:numPr>
          <w:ilvl w:val="2"/>
          <w:numId w:val="33"/>
        </w:numPr>
        <w:ind w:left="0" w:firstLine="0"/>
        <w:jc w:val="both"/>
        <w:rPr>
          <w:rFonts w:ascii="Verdana" w:eastAsia="Arial Unicode MS" w:hAnsi="Verdana" w:cs="Arial"/>
          <w:sz w:val="20"/>
          <w:szCs w:val="20"/>
        </w:rPr>
      </w:pPr>
      <w:bookmarkStart w:id="375" w:name="_DV_M575"/>
      <w:bookmarkEnd w:id="375"/>
      <w:r w:rsidRPr="00594869">
        <w:rPr>
          <w:rFonts w:ascii="Verdana" w:eastAsia="Arial Unicode MS" w:hAnsi="Verdana" w:cs="Arial"/>
          <w:sz w:val="20"/>
          <w:szCs w:val="20"/>
        </w:rPr>
        <w:t>Independentemente das formalidades previstas na legislação aplicável e nesta Escritura para convocação, será considerada regular a Assembleia Geral de Debenturistas a que comparecerem os titulares de todas as Debêntures em Circulação.</w:t>
      </w:r>
    </w:p>
    <w:p w:rsidR="00DD7569" w:rsidRPr="00594869" w:rsidRDefault="00DD7569">
      <w:pPr>
        <w:tabs>
          <w:tab w:val="left" w:pos="-4253"/>
        </w:tabs>
        <w:jc w:val="both"/>
        <w:rPr>
          <w:rFonts w:ascii="Verdana" w:eastAsia="Arial Unicode MS" w:hAnsi="Verdana" w:cs="Arial"/>
          <w:sz w:val="20"/>
          <w:szCs w:val="20"/>
        </w:rPr>
      </w:pPr>
    </w:p>
    <w:p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bookmarkStart w:id="376" w:name="_DV_M576"/>
      <w:bookmarkEnd w:id="376"/>
      <w:r w:rsidRPr="00594869">
        <w:rPr>
          <w:rFonts w:ascii="Verdana" w:hAnsi="Verdana" w:cs="Arial"/>
          <w:b/>
          <w:smallCaps/>
          <w:sz w:val="20"/>
          <w:szCs w:val="20"/>
        </w:rPr>
        <w:t>Quórum de Instalação</w:t>
      </w:r>
    </w:p>
    <w:p w:rsidR="00DD7569" w:rsidRPr="00594869" w:rsidRDefault="00DD7569" w:rsidP="00DC2859">
      <w:pPr>
        <w:keepNext/>
        <w:tabs>
          <w:tab w:val="left" w:pos="-4253"/>
        </w:tabs>
        <w:jc w:val="both"/>
        <w:rPr>
          <w:rFonts w:ascii="Verdana" w:eastAsia="Arial Unicode MS" w:hAnsi="Verdana" w:cs="Arial"/>
          <w:sz w:val="20"/>
          <w:szCs w:val="20"/>
        </w:rPr>
      </w:pPr>
    </w:p>
    <w:p w:rsidR="00DD7569" w:rsidRPr="00594869" w:rsidRDefault="00DD7569" w:rsidP="00EE3FD7">
      <w:pPr>
        <w:pStyle w:val="PargrafodaLista"/>
        <w:numPr>
          <w:ilvl w:val="2"/>
          <w:numId w:val="33"/>
        </w:numPr>
        <w:ind w:left="0" w:firstLine="0"/>
        <w:jc w:val="both"/>
        <w:rPr>
          <w:rFonts w:ascii="Verdana" w:eastAsia="Arial Unicode MS" w:hAnsi="Verdana" w:cs="Arial"/>
          <w:sz w:val="20"/>
          <w:szCs w:val="20"/>
        </w:rPr>
      </w:pPr>
      <w:bookmarkStart w:id="377" w:name="_DV_M577"/>
      <w:bookmarkEnd w:id="377"/>
      <w:r w:rsidRPr="00594869">
        <w:rPr>
          <w:rFonts w:ascii="Verdana" w:eastAsia="Arial Unicode MS" w:hAnsi="Verdana" w:cs="Arial"/>
          <w:sz w:val="20"/>
          <w:szCs w:val="20"/>
        </w:rPr>
        <w:t xml:space="preserve">Nos termos do artigo 71, parágrafo terceiro, da Lei das Sociedades por Ações, </w:t>
      </w:r>
      <w:bookmarkStart w:id="378" w:name="_Ref370292879"/>
      <w:r w:rsidRPr="00594869">
        <w:rPr>
          <w:rFonts w:ascii="Verdana" w:eastAsia="Arial Unicode MS" w:hAnsi="Verdana" w:cs="Arial"/>
          <w:sz w:val="20"/>
          <w:szCs w:val="20"/>
        </w:rPr>
        <w:t>as Assembleias Gerais de Debenturistas se instalarão, em primeira convocação, com a presença de Debenturistas que representem</w:t>
      </w:r>
      <w:r w:rsidR="003418F6">
        <w:rPr>
          <w:rFonts w:ascii="Verdana" w:eastAsia="Arial Unicode MS" w:hAnsi="Verdana" w:cs="Arial"/>
          <w:sz w:val="20"/>
          <w:szCs w:val="20"/>
        </w:rPr>
        <w:t>, no mínimo,</w:t>
      </w:r>
      <w:r w:rsidR="009D0F6F">
        <w:rPr>
          <w:rFonts w:ascii="Verdana" w:eastAsia="Arial Unicode MS" w:hAnsi="Verdana" w:cs="Arial"/>
          <w:sz w:val="20"/>
          <w:szCs w:val="20"/>
        </w:rPr>
        <w:t xml:space="preserve">50% (cinquenta por cento) mais </w:t>
      </w:r>
      <w:r w:rsidR="003418F6">
        <w:rPr>
          <w:rFonts w:ascii="Verdana" w:eastAsia="Arial Unicode MS" w:hAnsi="Verdana" w:cs="Arial"/>
          <w:sz w:val="20"/>
          <w:szCs w:val="20"/>
        </w:rPr>
        <w:t>1 (u</w:t>
      </w:r>
      <w:r w:rsidR="009D0F6F">
        <w:rPr>
          <w:rFonts w:ascii="Verdana" w:eastAsia="Arial Unicode MS" w:hAnsi="Verdana" w:cs="Arial"/>
          <w:sz w:val="20"/>
          <w:szCs w:val="20"/>
        </w:rPr>
        <w:t>m</w:t>
      </w:r>
      <w:r w:rsidR="003418F6">
        <w:rPr>
          <w:rFonts w:ascii="Verdana" w:eastAsia="Arial Unicode MS" w:hAnsi="Verdana" w:cs="Arial"/>
          <w:sz w:val="20"/>
          <w:szCs w:val="20"/>
        </w:rPr>
        <w:t xml:space="preserve">a) Debênture </w:t>
      </w:r>
      <w:r w:rsidRPr="00594869">
        <w:rPr>
          <w:rFonts w:ascii="Verdana" w:eastAsia="Arial Unicode MS" w:hAnsi="Verdana" w:cs="Arial"/>
          <w:sz w:val="20"/>
          <w:szCs w:val="20"/>
        </w:rPr>
        <w:t xml:space="preserve">em Circulação e, em segunda convocação, com </w:t>
      </w:r>
      <w:r w:rsidR="00364217">
        <w:rPr>
          <w:rFonts w:ascii="Verdana" w:eastAsia="Arial Unicode MS" w:hAnsi="Verdana" w:cs="Arial"/>
          <w:sz w:val="20"/>
          <w:szCs w:val="20"/>
        </w:rPr>
        <w:t>qualquer número</w:t>
      </w:r>
      <w:r w:rsidRPr="00594869">
        <w:rPr>
          <w:rFonts w:ascii="Verdana" w:eastAsia="Arial Unicode MS" w:hAnsi="Verdana" w:cs="Arial"/>
          <w:sz w:val="20"/>
          <w:szCs w:val="20"/>
        </w:rPr>
        <w:t>.</w:t>
      </w:r>
      <w:bookmarkEnd w:id="378"/>
    </w:p>
    <w:p w:rsidR="00DD7569" w:rsidRPr="00594869" w:rsidRDefault="00DD7569" w:rsidP="001C5BD6">
      <w:pPr>
        <w:pStyle w:val="p0"/>
        <w:widowControl/>
        <w:tabs>
          <w:tab w:val="clear" w:pos="720"/>
        </w:tabs>
        <w:spacing w:line="240" w:lineRule="auto"/>
        <w:ind w:hanging="705"/>
        <w:rPr>
          <w:rFonts w:ascii="Verdana" w:eastAsia="Arial Unicode MS" w:hAnsi="Verdana" w:cs="Arial"/>
          <w:sz w:val="20"/>
          <w:szCs w:val="20"/>
        </w:rPr>
      </w:pPr>
    </w:p>
    <w:p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79" w:name="_DV_M578"/>
      <w:bookmarkEnd w:id="379"/>
      <w:r w:rsidRPr="00594869">
        <w:rPr>
          <w:rFonts w:ascii="Verdana" w:eastAsia="Arial Unicode MS" w:hAnsi="Verdana" w:cs="Arial"/>
          <w:sz w:val="20"/>
          <w:szCs w:val="20"/>
        </w:rPr>
        <w:t>Para efeito da constituição de todos e quaisquer dos quóruns de instalação ou deliberação das Assembleias Gerais de Debenturistas previstos nesta Escritura de Emissão, “</w:t>
      </w:r>
      <w:r w:rsidRPr="00594869">
        <w:rPr>
          <w:rFonts w:ascii="Verdana" w:eastAsia="Arial Unicode MS" w:hAnsi="Verdana" w:cs="Arial"/>
          <w:sz w:val="20"/>
          <w:szCs w:val="20"/>
          <w:u w:val="single"/>
        </w:rPr>
        <w:t>Debêntures em Circulação</w:t>
      </w:r>
      <w:r w:rsidRPr="00594869">
        <w:rPr>
          <w:rFonts w:ascii="Verdana" w:eastAsia="Arial Unicode MS" w:hAnsi="Verdana" w:cs="Arial"/>
          <w:sz w:val="20"/>
          <w:szCs w:val="20"/>
        </w:rPr>
        <w:t>” significam todas as Debêntures subscritas e integralizadas e não resgatadas, excluídas as Debêntures (i)</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mantidas em tesouraria pela Emissora;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 xml:space="preserve">de titularidade de: (a) sociedades </w:t>
      </w:r>
      <w:r w:rsidR="00704ED1">
        <w:rPr>
          <w:rFonts w:ascii="Verdana" w:eastAsia="Arial Unicode MS" w:hAnsi="Verdana" w:cs="Arial"/>
          <w:sz w:val="20"/>
          <w:szCs w:val="20"/>
        </w:rPr>
        <w:t xml:space="preserve">e/ou entidades </w:t>
      </w:r>
      <w:r w:rsidRPr="00594869">
        <w:rPr>
          <w:rFonts w:ascii="Verdana" w:eastAsia="Arial Unicode MS" w:hAnsi="Verdana" w:cs="Arial"/>
          <w:sz w:val="20"/>
          <w:szCs w:val="20"/>
        </w:rPr>
        <w:t xml:space="preserve">controladas ou coligadas </w:t>
      </w:r>
      <w:r w:rsidR="00D13C8E">
        <w:rPr>
          <w:rFonts w:ascii="Verdana" w:eastAsia="Arial Unicode MS" w:hAnsi="Verdana" w:cs="Arial"/>
          <w:sz w:val="20"/>
          <w:szCs w:val="20"/>
        </w:rPr>
        <w:t>da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Emissora (diretas ou indiretas), (b) controladoras (diretas ou indiretas) da Emissora ou sociedades</w:t>
      </w:r>
      <w:r w:rsidR="00704ED1">
        <w:rPr>
          <w:rFonts w:ascii="Verdana" w:eastAsia="Arial Unicode MS" w:hAnsi="Verdana" w:cs="Arial"/>
          <w:sz w:val="20"/>
          <w:szCs w:val="20"/>
        </w:rPr>
        <w:t xml:space="preserve"> e/ou entidades</w:t>
      </w:r>
      <w:r w:rsidRPr="00594869">
        <w:rPr>
          <w:rFonts w:ascii="Verdana" w:eastAsia="Arial Unicode MS" w:hAnsi="Verdana" w:cs="Arial"/>
          <w:sz w:val="20"/>
          <w:szCs w:val="20"/>
        </w:rPr>
        <w:t xml:space="preserve"> sob controle comum, e (c) administradores da Emissora, de qualquer sociedade de seu grupo econômico, incluindo, mas não se limitando a, pessoas direta ou indiretamente relacionadas a qualquer das pessoas anteriormente mencionadas, incluindo seus cônjuges, companheiros ou parentes até o 2º (segundo) grau. </w:t>
      </w:r>
    </w:p>
    <w:p w:rsidR="00DD7569" w:rsidRPr="00594869" w:rsidRDefault="00DD7569" w:rsidP="0031735D">
      <w:pPr>
        <w:autoSpaceDE/>
        <w:autoSpaceDN/>
        <w:adjustRightInd/>
        <w:rPr>
          <w:rFonts w:ascii="Verdana" w:eastAsia="Arial Unicode MS" w:hAnsi="Verdana"/>
          <w:b/>
          <w:sz w:val="20"/>
          <w:szCs w:val="20"/>
        </w:rPr>
      </w:pPr>
      <w:bookmarkStart w:id="380" w:name="_DV_M579"/>
      <w:bookmarkEnd w:id="380"/>
    </w:p>
    <w:p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Quórum de Deliberação</w:t>
      </w:r>
    </w:p>
    <w:p w:rsidR="00DD7569" w:rsidRPr="00594869" w:rsidRDefault="00DD7569" w:rsidP="00DC2859">
      <w:pPr>
        <w:keepNext/>
        <w:jc w:val="both"/>
        <w:rPr>
          <w:rFonts w:ascii="Verdana" w:eastAsia="Arial Unicode MS" w:hAnsi="Verdana" w:cs="Arial"/>
          <w:sz w:val="20"/>
          <w:szCs w:val="20"/>
        </w:rPr>
      </w:pPr>
    </w:p>
    <w:p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81" w:name="_DV_M580"/>
      <w:bookmarkStart w:id="382" w:name="_Ref130286717"/>
      <w:bookmarkEnd w:id="381"/>
      <w:r w:rsidRPr="00594869">
        <w:rPr>
          <w:rFonts w:ascii="Verdana" w:eastAsia="Arial Unicode MS" w:hAnsi="Verdana" w:cs="Arial"/>
          <w:sz w:val="20"/>
          <w:szCs w:val="20"/>
        </w:rPr>
        <w:t xml:space="preserve">Nas deliberações das Assembleias Gerais de Debenturistas, a cada Debênture em Circulação caberá um voto, admitida a constituição de mandatário, </w:t>
      </w:r>
      <w:proofErr w:type="gramStart"/>
      <w:r w:rsidRPr="00594869">
        <w:rPr>
          <w:rFonts w:ascii="Verdana" w:eastAsia="Arial Unicode MS" w:hAnsi="Verdana" w:cs="Arial"/>
          <w:sz w:val="20"/>
          <w:szCs w:val="20"/>
        </w:rPr>
        <w:t>Debenturista</w:t>
      </w:r>
      <w:proofErr w:type="gramEnd"/>
      <w:r w:rsidRPr="00594869">
        <w:rPr>
          <w:rFonts w:ascii="Verdana" w:eastAsia="Arial Unicode MS" w:hAnsi="Verdana" w:cs="Arial"/>
          <w:sz w:val="20"/>
          <w:szCs w:val="20"/>
        </w:rPr>
        <w:t xml:space="preserve"> ou não. Exceto pelo disposto na Cláusula 8.4.2 abaixo, ou pelos demais quóruns expressamente previstos em outras cláusulas desta Escritura de Emissão, qualquer matéria a ser deliberada pelos Debenturistas deverá ser aprovada, em primeira convocação, por Debenturistas que detenham pelo menos a maioria </w:t>
      </w:r>
      <w:r w:rsidR="008442FD">
        <w:rPr>
          <w:rFonts w:ascii="Verdana" w:eastAsia="Arial Unicode MS" w:hAnsi="Verdana" w:cs="Arial"/>
          <w:sz w:val="20"/>
          <w:szCs w:val="20"/>
        </w:rPr>
        <w:t xml:space="preserve">absoluta </w:t>
      </w:r>
      <w:r w:rsidRPr="00594869">
        <w:rPr>
          <w:rFonts w:ascii="Verdana" w:eastAsia="Arial Unicode MS" w:hAnsi="Verdana" w:cs="Arial"/>
          <w:sz w:val="20"/>
          <w:szCs w:val="20"/>
        </w:rPr>
        <w:t xml:space="preserve">das Debêntures em Circulação </w:t>
      </w:r>
      <w:r w:rsidRPr="00EE3FD7">
        <w:rPr>
          <w:rFonts w:ascii="Verdana" w:eastAsia="Arial Unicode MS" w:hAnsi="Verdana"/>
          <w:sz w:val="20"/>
          <w:szCs w:val="20"/>
        </w:rPr>
        <w:t>e, em segunda convocação, pela maioria dos presentes</w:t>
      </w:r>
      <w:r w:rsidR="00364217">
        <w:rPr>
          <w:rFonts w:ascii="Verdana" w:eastAsia="Arial Unicode MS" w:hAnsi="Verdana"/>
          <w:sz w:val="20"/>
          <w:szCs w:val="20"/>
        </w:rPr>
        <w:t>, desde que representem, no mínimo, 30% (trinta por cento) das Debêntures em Circulação</w:t>
      </w:r>
      <w:r w:rsidRPr="00594869">
        <w:rPr>
          <w:rFonts w:ascii="Verdana" w:eastAsia="Arial Unicode MS" w:hAnsi="Verdana" w:cs="Arial"/>
          <w:sz w:val="20"/>
          <w:szCs w:val="20"/>
        </w:rPr>
        <w:t xml:space="preserve">. </w:t>
      </w:r>
    </w:p>
    <w:bookmarkEnd w:id="382"/>
    <w:p w:rsidR="00DD7569" w:rsidRPr="00594869" w:rsidRDefault="00DD7569" w:rsidP="00EE3FD7">
      <w:pPr>
        <w:jc w:val="both"/>
        <w:rPr>
          <w:rFonts w:ascii="Verdana" w:eastAsia="Arial Unicode MS" w:hAnsi="Verdana" w:cs="Arial"/>
          <w:sz w:val="20"/>
          <w:szCs w:val="20"/>
        </w:rPr>
      </w:pPr>
    </w:p>
    <w:p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83" w:name="_DV_M584"/>
      <w:bookmarkStart w:id="384" w:name="_DV_M585"/>
      <w:bookmarkEnd w:id="383"/>
      <w:bookmarkEnd w:id="384"/>
      <w:r w:rsidRPr="00594869">
        <w:rPr>
          <w:rFonts w:ascii="Verdana" w:eastAsia="Arial Unicode MS" w:hAnsi="Verdana" w:cs="Arial"/>
          <w:sz w:val="20"/>
          <w:szCs w:val="20"/>
        </w:rPr>
        <w:t xml:space="preserve">Mediante proposta da Emissora, a Assembleia Geral de Debenturistas poderá, por deliberação favorável de Debenturistas que detenham, no mínimo, </w:t>
      </w:r>
      <w:r w:rsidR="00CF484C" w:rsidRPr="00594869">
        <w:rPr>
          <w:rFonts w:ascii="Verdana" w:eastAsia="Arial Unicode MS" w:hAnsi="Verdana" w:cs="Arial"/>
          <w:sz w:val="20"/>
          <w:szCs w:val="20"/>
        </w:rPr>
        <w:t>75</w:t>
      </w:r>
      <w:r w:rsidRPr="00594869">
        <w:rPr>
          <w:rFonts w:ascii="Verdana" w:eastAsia="Arial Unicode MS" w:hAnsi="Verdana" w:cs="Arial"/>
          <w:sz w:val="20"/>
          <w:szCs w:val="20"/>
        </w:rPr>
        <w:t>% (</w:t>
      </w:r>
      <w:r w:rsidR="00CF484C" w:rsidRPr="00594869">
        <w:rPr>
          <w:rFonts w:ascii="Verdana" w:eastAsia="Arial Unicode MS" w:hAnsi="Verdana" w:cs="Arial"/>
          <w:sz w:val="20"/>
          <w:szCs w:val="20"/>
        </w:rPr>
        <w:t xml:space="preserve">setenta e cinco </w:t>
      </w:r>
      <w:r w:rsidRPr="00594869">
        <w:rPr>
          <w:rFonts w:ascii="Verdana" w:eastAsia="Arial Unicode MS" w:hAnsi="Verdana" w:cs="Arial"/>
          <w:sz w:val="20"/>
          <w:szCs w:val="20"/>
        </w:rPr>
        <w:t>por cento) das Debêntures em Circulação,</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 xml:space="preserve">aprovar, </w:t>
      </w:r>
      <w:bookmarkStart w:id="385" w:name="_DV_M586"/>
      <w:bookmarkStart w:id="386" w:name="_DV_M587"/>
      <w:bookmarkEnd w:id="385"/>
      <w:bookmarkEnd w:id="386"/>
      <w:r w:rsidRPr="00594869">
        <w:rPr>
          <w:rFonts w:ascii="Verdana" w:eastAsia="Arial Unicode MS" w:hAnsi="Verdana" w:cs="Arial"/>
          <w:sz w:val="20"/>
          <w:szCs w:val="20"/>
        </w:rPr>
        <w:t>seja em primeira ou segunda convocação, qualquer modificação relativa às características das Debêntures que implique</w:t>
      </w:r>
      <w:r w:rsidR="00F43FC0" w:rsidRPr="00594869">
        <w:rPr>
          <w:rFonts w:ascii="Verdana" w:eastAsia="Arial Unicode MS" w:hAnsi="Verdana" w:cs="Arial"/>
          <w:sz w:val="20"/>
          <w:szCs w:val="20"/>
        </w:rPr>
        <w:t xml:space="preserve"> em</w:t>
      </w:r>
      <w:r w:rsidRPr="00594869">
        <w:rPr>
          <w:rFonts w:ascii="Verdana" w:eastAsia="Arial Unicode MS" w:hAnsi="Verdana" w:cs="Arial"/>
          <w:sz w:val="20"/>
          <w:szCs w:val="20"/>
        </w:rPr>
        <w:t>: (i)</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alteração (a)</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(b) das Datas de Pagamento dos Juros Remuneratórios ou de quaisquer valores previstos nesta Escritura de Emissão, (c)</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Data de Vencimento e da vigência das Debêntures, (d) dos valores, montantes e Datas de Amortização das Debêntures, (e)</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redação de quaisquer dos Eventos de Inadimplemento, inclusive sua exclusão; (f)</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dos quóruns de deliberação previstos nesta Escritura de Emissão, e (</w:t>
      </w:r>
      <w:r w:rsidR="00F779F5" w:rsidRPr="00594869">
        <w:rPr>
          <w:rFonts w:ascii="Verdana" w:eastAsia="Arial Unicode MS" w:hAnsi="Verdana" w:cs="Arial"/>
          <w:sz w:val="20"/>
          <w:szCs w:val="20"/>
        </w:rPr>
        <w:t>g</w:t>
      </w:r>
      <w:r w:rsidRPr="00594869">
        <w:rPr>
          <w:rFonts w:ascii="Verdana" w:eastAsia="Arial Unicode MS" w:hAnsi="Verdana" w:cs="Arial"/>
          <w:sz w:val="20"/>
          <w:szCs w:val="20"/>
        </w:rPr>
        <w:t xml:space="preserve">) da espécie das Debêntures; </w:t>
      </w:r>
      <w:r w:rsidR="00D47062" w:rsidRPr="00594869">
        <w:rPr>
          <w:rFonts w:ascii="Verdana" w:eastAsia="Arial Unicode MS" w:hAnsi="Verdana" w:cs="Arial"/>
          <w:sz w:val="20"/>
          <w:szCs w:val="20"/>
        </w:rPr>
        <w:t>(</w:t>
      </w:r>
      <w:proofErr w:type="spellStart"/>
      <w:r w:rsidR="00D47062" w:rsidRPr="00594869">
        <w:rPr>
          <w:rFonts w:ascii="Verdana" w:eastAsia="Arial Unicode MS" w:hAnsi="Verdana" w:cs="Arial"/>
          <w:sz w:val="20"/>
          <w:szCs w:val="20"/>
        </w:rPr>
        <w:t>ii</w:t>
      </w:r>
      <w:proofErr w:type="spellEnd"/>
      <w:r w:rsidR="00D47062" w:rsidRPr="00594869">
        <w:rPr>
          <w:rFonts w:ascii="Verdana" w:eastAsia="Arial Unicode MS" w:hAnsi="Verdana" w:cs="Arial"/>
          <w:sz w:val="20"/>
          <w:szCs w:val="20"/>
        </w:rPr>
        <w:t>) redução das Garantias</w:t>
      </w:r>
      <w:r w:rsidR="008442FD">
        <w:rPr>
          <w:rFonts w:ascii="Verdana" w:eastAsia="Arial Unicode MS" w:hAnsi="Verdana" w:cs="Arial"/>
          <w:sz w:val="20"/>
          <w:szCs w:val="20"/>
        </w:rPr>
        <w:t xml:space="preserve"> (ressalvada a hipótese de liberação das Fianças Bancárias, para a qual não será </w:t>
      </w:r>
      <w:r w:rsidR="008442FD">
        <w:rPr>
          <w:rFonts w:ascii="Verdana" w:eastAsia="Arial Unicode MS" w:hAnsi="Verdana" w:cs="Arial"/>
          <w:sz w:val="20"/>
          <w:szCs w:val="20"/>
        </w:rPr>
        <w:lastRenderedPageBreak/>
        <w:t>necessária deliberação dos Debenturistas, desde que atendidas as condições previstas na Cláusula 4.16.3 acima)</w:t>
      </w:r>
      <w:r w:rsidR="00D47062" w:rsidRPr="00594869">
        <w:rPr>
          <w:rFonts w:ascii="Verdana" w:eastAsia="Arial Unicode MS" w:hAnsi="Verdana" w:cs="Arial"/>
          <w:sz w:val="20"/>
          <w:szCs w:val="20"/>
        </w:rPr>
        <w:t xml:space="preserve">; </w:t>
      </w:r>
      <w:r w:rsidRPr="00594869">
        <w:rPr>
          <w:rFonts w:ascii="Verdana" w:eastAsia="Arial Unicode MS" w:hAnsi="Verdana" w:cs="Arial"/>
          <w:sz w:val="20"/>
          <w:szCs w:val="20"/>
        </w:rPr>
        <w:t>e (</w:t>
      </w:r>
      <w:proofErr w:type="spellStart"/>
      <w:r w:rsidRPr="00594869">
        <w:rPr>
          <w:rFonts w:ascii="Verdana" w:eastAsia="Arial Unicode MS" w:hAnsi="Verdana" w:cs="Arial"/>
          <w:sz w:val="20"/>
          <w:szCs w:val="20"/>
        </w:rPr>
        <w:t>i</w:t>
      </w:r>
      <w:r w:rsidR="00D47062" w:rsidRPr="00594869">
        <w:rPr>
          <w:rFonts w:ascii="Verdana" w:eastAsia="Arial Unicode MS" w:hAnsi="Verdana" w:cs="Arial"/>
          <w:sz w:val="20"/>
          <w:szCs w:val="20"/>
        </w:rPr>
        <w:t>i</w:t>
      </w:r>
      <w:r w:rsidRPr="00594869">
        <w:rPr>
          <w:rFonts w:ascii="Verdana" w:eastAsia="Arial Unicode MS" w:hAnsi="Verdana" w:cs="Arial"/>
          <w:sz w:val="20"/>
          <w:szCs w:val="20"/>
        </w:rPr>
        <w:t>i</w:t>
      </w:r>
      <w:proofErr w:type="spellEnd"/>
      <w:r w:rsidRPr="00594869">
        <w:rPr>
          <w:rFonts w:ascii="Verdana" w:eastAsia="Arial Unicode MS" w:hAnsi="Verdana" w:cs="Arial"/>
          <w:sz w:val="20"/>
          <w:szCs w:val="20"/>
        </w:rPr>
        <w:t>)</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 xml:space="preserve">criação de evento de repactuação. </w:t>
      </w:r>
    </w:p>
    <w:p w:rsidR="0074581F" w:rsidRPr="00594869" w:rsidRDefault="0074581F" w:rsidP="001C5BD6">
      <w:pPr>
        <w:ind w:hanging="705"/>
        <w:jc w:val="both"/>
        <w:rPr>
          <w:rFonts w:ascii="Verdana" w:eastAsia="Arial Unicode MS" w:hAnsi="Verdana" w:cs="Arial"/>
          <w:b/>
          <w:sz w:val="20"/>
          <w:szCs w:val="20"/>
        </w:rPr>
      </w:pPr>
    </w:p>
    <w:p w:rsidR="0074581F" w:rsidRPr="00594869" w:rsidRDefault="00DD7569" w:rsidP="0031735D">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obstante o disposto na Cláusula 8.4.1 acima, caso a Emissora, por qualquer motivo, solicite aos Debenturistas, antes da sua ocorrência, a concessão de renúncia prévia ou perdão temporário (</w:t>
      </w:r>
      <w:proofErr w:type="spellStart"/>
      <w:r w:rsidRPr="00594869">
        <w:rPr>
          <w:rFonts w:ascii="Verdana" w:eastAsia="Arial Unicode MS" w:hAnsi="Verdana" w:cs="Arial"/>
          <w:i/>
          <w:sz w:val="20"/>
          <w:szCs w:val="20"/>
        </w:rPr>
        <w:t>waiver</w:t>
      </w:r>
      <w:proofErr w:type="spellEnd"/>
      <w:r w:rsidRPr="00594869">
        <w:rPr>
          <w:rFonts w:ascii="Verdana" w:eastAsia="Arial Unicode MS" w:hAnsi="Verdana" w:cs="Arial"/>
          <w:sz w:val="20"/>
          <w:szCs w:val="20"/>
        </w:rPr>
        <w:t>): (i)</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aos Eventos de Inadimplemento que acarretem o vencimento automático das Debêntures, tal solicitação poderá ser aprovada por Debenturistas, reunidos em Assembleia Geral de Debenturistas, </w:t>
      </w:r>
      <w:r w:rsidR="007C61C1" w:rsidRPr="00594869">
        <w:rPr>
          <w:rFonts w:ascii="Verdana" w:eastAsia="Arial Unicode MS" w:hAnsi="Verdana" w:cs="Arial"/>
          <w:sz w:val="20"/>
          <w:szCs w:val="20"/>
        </w:rPr>
        <w:t xml:space="preserve">em primeira ou segunda convocação, </w:t>
      </w:r>
      <w:r w:rsidRPr="00594869">
        <w:rPr>
          <w:rFonts w:ascii="Verdana" w:eastAsia="Arial Unicode MS" w:hAnsi="Verdana" w:cs="Arial"/>
          <w:sz w:val="20"/>
          <w:szCs w:val="20"/>
        </w:rPr>
        <w:t xml:space="preserve">que representem, </w:t>
      </w:r>
      <w:r w:rsidRPr="00EE3FD7">
        <w:rPr>
          <w:rFonts w:ascii="Verdana" w:eastAsia="Arial Unicode MS" w:hAnsi="Verdana"/>
          <w:sz w:val="20"/>
          <w:szCs w:val="20"/>
        </w:rPr>
        <w:t xml:space="preserve">no mínimo, </w:t>
      </w:r>
      <w:r w:rsidR="008442FD">
        <w:rPr>
          <w:rFonts w:ascii="Verdana" w:eastAsia="Arial Unicode MS" w:hAnsi="Verdana"/>
          <w:sz w:val="20"/>
          <w:szCs w:val="20"/>
        </w:rPr>
        <w:t>a maioria absoluta</w:t>
      </w:r>
      <w:r w:rsidR="0081342B">
        <w:rPr>
          <w:rFonts w:ascii="Verdana" w:eastAsia="Arial Unicode MS" w:hAnsi="Verdana"/>
          <w:sz w:val="20"/>
          <w:szCs w:val="20"/>
        </w:rPr>
        <w:t xml:space="preserve"> </w:t>
      </w:r>
      <w:r w:rsidRPr="00EE3FD7">
        <w:rPr>
          <w:rFonts w:ascii="Verdana" w:eastAsia="Arial Unicode MS" w:hAnsi="Verdana"/>
          <w:sz w:val="20"/>
          <w:szCs w:val="20"/>
        </w:rPr>
        <w:t>das Debêntures em Circulação</w:t>
      </w:r>
      <w:r w:rsidRPr="00594869">
        <w:rPr>
          <w:rFonts w:ascii="Verdana" w:eastAsia="Arial Unicode MS" w:hAnsi="Verdana" w:cs="Arial"/>
          <w:sz w:val="20"/>
          <w:szCs w:val="20"/>
        </w:rPr>
        <w:t xml:space="preserve">; </w:t>
      </w:r>
      <w:r w:rsidR="0074581F"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para os demais Eventos de Inadimplemento, tal solicitação poderá ser aprovada </w:t>
      </w:r>
      <w:r w:rsidR="00F43FC0" w:rsidRPr="00594869">
        <w:rPr>
          <w:rFonts w:ascii="Verdana" w:eastAsia="Arial Unicode MS" w:hAnsi="Verdana" w:cs="Arial"/>
          <w:sz w:val="20"/>
          <w:szCs w:val="20"/>
        </w:rPr>
        <w:t>por Debenturistas</w:t>
      </w:r>
      <w:r w:rsidR="006E1475" w:rsidRPr="00594869">
        <w:rPr>
          <w:rFonts w:ascii="Verdana" w:eastAsia="Arial Unicode MS" w:hAnsi="Verdana" w:cs="Arial"/>
          <w:sz w:val="20"/>
          <w:szCs w:val="20"/>
        </w:rPr>
        <w:t>, em primeira convocação,</w:t>
      </w:r>
      <w:r w:rsidR="00F43FC0" w:rsidRPr="00594869">
        <w:rPr>
          <w:rFonts w:ascii="Verdana" w:eastAsia="Arial Unicode MS" w:hAnsi="Verdana" w:cs="Arial"/>
          <w:sz w:val="20"/>
          <w:szCs w:val="20"/>
        </w:rPr>
        <w:t xml:space="preserve"> que representem, no mínimo, </w:t>
      </w:r>
      <w:r w:rsidR="00E46749" w:rsidRPr="00594869">
        <w:rPr>
          <w:rFonts w:ascii="Verdana" w:eastAsia="Arial Unicode MS" w:hAnsi="Verdana" w:cs="Arial"/>
          <w:sz w:val="20"/>
          <w:szCs w:val="20"/>
        </w:rPr>
        <w:t xml:space="preserve">a maioria </w:t>
      </w:r>
      <w:r w:rsidR="008442FD">
        <w:rPr>
          <w:rFonts w:ascii="Verdana" w:eastAsia="Arial Unicode MS" w:hAnsi="Verdana" w:cs="Arial"/>
          <w:sz w:val="20"/>
          <w:szCs w:val="20"/>
        </w:rPr>
        <w:t xml:space="preserve">absoluta </w:t>
      </w:r>
      <w:r w:rsidR="00F43FC0" w:rsidRPr="00594869">
        <w:rPr>
          <w:rFonts w:ascii="Verdana" w:eastAsia="Arial Unicode MS" w:hAnsi="Verdana" w:cs="Arial"/>
          <w:sz w:val="20"/>
          <w:szCs w:val="20"/>
        </w:rPr>
        <w:t>das Debêntures em Circulação</w:t>
      </w:r>
      <w:r w:rsidR="00AC4ECC" w:rsidRPr="00594869">
        <w:rPr>
          <w:rFonts w:ascii="Verdana" w:eastAsia="Arial Unicode MS" w:hAnsi="Verdana" w:cs="Arial"/>
          <w:sz w:val="20"/>
          <w:szCs w:val="20"/>
        </w:rPr>
        <w:t xml:space="preserve"> ou</w:t>
      </w:r>
      <w:r w:rsidR="00D32E64" w:rsidRPr="00594869">
        <w:rPr>
          <w:rFonts w:ascii="Verdana" w:eastAsia="Arial Unicode MS" w:hAnsi="Verdana" w:cs="Arial"/>
          <w:sz w:val="20"/>
          <w:szCs w:val="20"/>
        </w:rPr>
        <w:t>, em segunda convocação, que representem, no mínimo, a maioria das Debêntures presentes na assembleia</w:t>
      </w:r>
      <w:r w:rsidRPr="00594869">
        <w:rPr>
          <w:rFonts w:ascii="Verdana" w:eastAsia="Arial Unicode MS" w:hAnsi="Verdana" w:cs="Arial"/>
          <w:sz w:val="20"/>
          <w:szCs w:val="20"/>
        </w:rPr>
        <w:t>,</w:t>
      </w:r>
      <w:r w:rsidR="0081342B">
        <w:rPr>
          <w:rFonts w:ascii="Verdana" w:eastAsia="Arial Unicode MS" w:hAnsi="Verdana" w:cs="Arial"/>
          <w:sz w:val="20"/>
          <w:szCs w:val="20"/>
        </w:rPr>
        <w:t xml:space="preserve"> </w:t>
      </w:r>
      <w:r w:rsidR="00E46749" w:rsidRPr="00594869">
        <w:rPr>
          <w:rFonts w:ascii="Verdana" w:eastAsia="Arial Unicode MS" w:hAnsi="Verdana" w:cs="Arial"/>
          <w:sz w:val="20"/>
          <w:szCs w:val="20"/>
        </w:rPr>
        <w:t xml:space="preserve">desde que as Debêntures presentes representem, no mínimo, </w:t>
      </w:r>
      <w:r w:rsidR="00B046AF" w:rsidRPr="00594869">
        <w:rPr>
          <w:rFonts w:ascii="Verdana" w:eastAsia="Arial Unicode MS" w:hAnsi="Verdana" w:cs="Arial"/>
          <w:sz w:val="20"/>
          <w:szCs w:val="20"/>
        </w:rPr>
        <w:t>3</w:t>
      </w:r>
      <w:r w:rsidR="00E46749" w:rsidRPr="00594869">
        <w:rPr>
          <w:rFonts w:ascii="Verdana" w:eastAsia="Arial Unicode MS" w:hAnsi="Verdana" w:cs="Arial"/>
          <w:sz w:val="20"/>
          <w:szCs w:val="20"/>
        </w:rPr>
        <w:t>0% (</w:t>
      </w:r>
      <w:r w:rsidR="00B046AF" w:rsidRPr="00594869">
        <w:rPr>
          <w:rFonts w:ascii="Verdana" w:eastAsia="Arial Unicode MS" w:hAnsi="Verdana" w:cs="Arial"/>
          <w:sz w:val="20"/>
          <w:szCs w:val="20"/>
        </w:rPr>
        <w:t xml:space="preserve">trinta </w:t>
      </w:r>
      <w:r w:rsidR="00E46749" w:rsidRPr="00594869">
        <w:rPr>
          <w:rFonts w:ascii="Verdana" w:eastAsia="Arial Unicode MS" w:hAnsi="Verdana" w:cs="Arial"/>
          <w:sz w:val="20"/>
          <w:szCs w:val="20"/>
        </w:rPr>
        <w:t>por cento) das Debêntures em Circulação,</w:t>
      </w:r>
      <w:r w:rsidRPr="00594869">
        <w:rPr>
          <w:rFonts w:ascii="Verdana" w:eastAsia="Arial Unicode MS" w:hAnsi="Verdana" w:cs="Arial"/>
          <w:sz w:val="20"/>
          <w:szCs w:val="20"/>
        </w:rPr>
        <w:t xml:space="preserve"> salvo se previsto quórum mais elevado na hipótese de Evento de Inadimplemento em discussão, </w:t>
      </w:r>
      <w:r w:rsidR="00F43FC0" w:rsidRPr="00594869">
        <w:rPr>
          <w:rFonts w:ascii="Verdana" w:eastAsia="Arial Unicode MS" w:hAnsi="Verdana" w:cs="Arial"/>
          <w:sz w:val="20"/>
          <w:szCs w:val="20"/>
        </w:rPr>
        <w:t xml:space="preserve">conforme Cláusula 5.1 acima, </w:t>
      </w:r>
      <w:r w:rsidRPr="00594869">
        <w:rPr>
          <w:rFonts w:ascii="Verdana" w:eastAsia="Arial Unicode MS" w:hAnsi="Verdana" w:cs="Arial"/>
          <w:sz w:val="20"/>
          <w:szCs w:val="20"/>
        </w:rPr>
        <w:t>caso em que este deverá ser observado</w:t>
      </w:r>
      <w:r w:rsidR="0074581F" w:rsidRPr="00594869">
        <w:rPr>
          <w:rFonts w:ascii="Verdana" w:eastAsia="Arial Unicode MS" w:hAnsi="Verdana" w:cs="Arial"/>
          <w:sz w:val="20"/>
          <w:szCs w:val="20"/>
        </w:rPr>
        <w:t>.</w:t>
      </w:r>
    </w:p>
    <w:p w:rsidR="0074581F" w:rsidRPr="00594869" w:rsidRDefault="0074581F" w:rsidP="0031735D">
      <w:pPr>
        <w:jc w:val="both"/>
        <w:rPr>
          <w:rFonts w:ascii="Verdana" w:eastAsia="Arial Unicode MS" w:hAnsi="Verdana" w:cs="Arial"/>
          <w:sz w:val="20"/>
          <w:szCs w:val="20"/>
        </w:rPr>
      </w:pPr>
    </w:p>
    <w:p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87" w:name="_DV_M589"/>
      <w:bookmarkEnd w:id="387"/>
      <w:r w:rsidRPr="00594869">
        <w:rPr>
          <w:rFonts w:ascii="Verdana" w:eastAsia="Arial Unicode MS" w:hAnsi="Verdana" w:cs="Arial"/>
          <w:sz w:val="20"/>
          <w:szCs w:val="20"/>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rsidR="00DD7569" w:rsidRPr="00594869" w:rsidRDefault="00DD7569" w:rsidP="0031735D">
      <w:pPr>
        <w:pStyle w:val="PargrafodaLista"/>
        <w:ind w:left="0"/>
        <w:jc w:val="both"/>
        <w:rPr>
          <w:rFonts w:ascii="Verdana" w:eastAsia="Arial Unicode MS" w:hAnsi="Verdana" w:cs="Arial"/>
          <w:sz w:val="20"/>
          <w:szCs w:val="20"/>
        </w:rPr>
      </w:pPr>
    </w:p>
    <w:p w:rsidR="00DD7569" w:rsidRPr="00594869" w:rsidRDefault="00F955A5" w:rsidP="0031735D">
      <w:pPr>
        <w:pStyle w:val="PargrafodaLista"/>
        <w:numPr>
          <w:ilvl w:val="2"/>
          <w:numId w:val="33"/>
        </w:numPr>
        <w:ind w:left="0" w:firstLine="0"/>
        <w:jc w:val="both"/>
        <w:rPr>
          <w:rFonts w:ascii="Verdana" w:eastAsia="Arial Unicode MS" w:hAnsi="Verdana" w:cs="Arial"/>
          <w:sz w:val="20"/>
          <w:szCs w:val="20"/>
        </w:rPr>
      </w:pPr>
      <w:bookmarkStart w:id="388" w:name="_DV_M590"/>
      <w:bookmarkEnd w:id="388"/>
      <w:r w:rsidRPr="00594869">
        <w:rPr>
          <w:rFonts w:ascii="Verdana" w:eastAsia="Arial Unicode MS" w:hAnsi="Verdana" w:cs="Arial"/>
          <w:sz w:val="20"/>
          <w:szCs w:val="20"/>
        </w:rPr>
        <w:t>O</w:t>
      </w:r>
      <w:r w:rsidR="00DD7569" w:rsidRPr="00594869">
        <w:rPr>
          <w:rFonts w:ascii="Verdana" w:eastAsia="Arial Unicode MS" w:hAnsi="Verdana" w:cs="Arial"/>
          <w:sz w:val="20"/>
          <w:szCs w:val="20"/>
        </w:rPr>
        <w:t xml:space="preserve"> Agente Fiduciário deverá comparecer às Assembleias Gerais de Debenturistas para prestar a quaisquer dos Debenturistas as informações que lhe forem solicitadas.</w:t>
      </w:r>
    </w:p>
    <w:p w:rsidR="00DD7569" w:rsidRPr="00594869" w:rsidRDefault="00DD7569" w:rsidP="0031735D">
      <w:pPr>
        <w:jc w:val="both"/>
        <w:rPr>
          <w:rFonts w:ascii="Verdana" w:eastAsia="Arial Unicode MS" w:hAnsi="Verdana" w:cs="Arial"/>
          <w:sz w:val="20"/>
          <w:szCs w:val="20"/>
        </w:rPr>
      </w:pPr>
    </w:p>
    <w:p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389" w:name="_Toc367387498"/>
      <w:bookmarkStart w:id="390" w:name="_Toc367387692"/>
      <w:bookmarkStart w:id="391" w:name="_Toc367389078"/>
      <w:bookmarkStart w:id="392" w:name="_Toc375090294"/>
      <w:bookmarkStart w:id="393" w:name="_Toc368667940"/>
      <w:r w:rsidRPr="00594869">
        <w:rPr>
          <w:rFonts w:ascii="Verdana" w:hAnsi="Verdana" w:cs="Arial"/>
          <w:b/>
          <w:smallCaps/>
          <w:sz w:val="20"/>
          <w:szCs w:val="20"/>
        </w:rPr>
        <w:t>Mesa Diretora</w:t>
      </w:r>
      <w:bookmarkEnd w:id="389"/>
      <w:bookmarkEnd w:id="390"/>
      <w:bookmarkEnd w:id="391"/>
      <w:bookmarkEnd w:id="392"/>
      <w:bookmarkEnd w:id="393"/>
    </w:p>
    <w:p w:rsidR="00DD7569" w:rsidRPr="00594869" w:rsidRDefault="00DD7569" w:rsidP="00EE3FD7">
      <w:pPr>
        <w:ind w:hanging="705"/>
        <w:jc w:val="both"/>
        <w:rPr>
          <w:rFonts w:ascii="Verdana" w:eastAsia="Arial Unicode MS" w:hAnsi="Verdana" w:cs="Arial"/>
          <w:sz w:val="20"/>
          <w:szCs w:val="20"/>
        </w:rPr>
      </w:pPr>
      <w:bookmarkStart w:id="394" w:name="_DV_M392"/>
      <w:bookmarkStart w:id="395" w:name="_Toc367387693"/>
      <w:bookmarkEnd w:id="394"/>
    </w:p>
    <w:p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presidência e secretaria das Assembleias Gerais de Debenturistas caberão aos representantes eleitos por Debenturistas presentes ou àqueles que forem designados pela CVM.</w:t>
      </w:r>
      <w:bookmarkEnd w:id="395"/>
    </w:p>
    <w:p w:rsidR="00DD7569" w:rsidRPr="00594869" w:rsidRDefault="00DD7569" w:rsidP="001C5BD6">
      <w:pPr>
        <w:ind w:hanging="705"/>
        <w:jc w:val="both"/>
        <w:rPr>
          <w:rFonts w:ascii="Verdana" w:eastAsia="Arial Unicode MS" w:hAnsi="Verdana" w:cs="Arial"/>
          <w:sz w:val="20"/>
          <w:szCs w:val="20"/>
        </w:rPr>
      </w:pPr>
      <w:bookmarkStart w:id="396" w:name="_DV_M393"/>
      <w:bookmarkEnd w:id="396"/>
    </w:p>
    <w:p w:rsidR="00DD7569" w:rsidRPr="00594869" w:rsidRDefault="00DD7569" w:rsidP="0031735D">
      <w:pPr>
        <w:ind w:hanging="705"/>
        <w:jc w:val="both"/>
        <w:rPr>
          <w:rFonts w:ascii="Verdana" w:eastAsia="Arial Unicode MS" w:hAnsi="Verdana" w:cs="Arial"/>
          <w:sz w:val="20"/>
          <w:szCs w:val="20"/>
        </w:rPr>
      </w:pPr>
    </w:p>
    <w:p w:rsidR="00DD7569" w:rsidRPr="00594869" w:rsidRDefault="00DD7569" w:rsidP="00FE2805">
      <w:pPr>
        <w:pStyle w:val="Ttulo1"/>
      </w:pPr>
      <w:bookmarkStart w:id="397" w:name="_DV_M591"/>
      <w:bookmarkStart w:id="398" w:name="_Toc499990383"/>
      <w:bookmarkStart w:id="399" w:name="_Toc280370544"/>
      <w:bookmarkStart w:id="400" w:name="_Toc349040600"/>
      <w:bookmarkStart w:id="401" w:name="_Toc351469185"/>
      <w:bookmarkStart w:id="402" w:name="_Toc352767487"/>
      <w:bookmarkStart w:id="403" w:name="_Toc355626574"/>
      <w:bookmarkEnd w:id="397"/>
      <w:r w:rsidRPr="00594869">
        <w:t>CLÁUSULA IX</w:t>
      </w:r>
      <w:r w:rsidRPr="00594869">
        <w:br/>
        <w:t>DECLARAÇÕES</w:t>
      </w:r>
      <w:bookmarkStart w:id="404" w:name="_DV_M592"/>
      <w:bookmarkEnd w:id="398"/>
      <w:bookmarkEnd w:id="404"/>
      <w:r w:rsidRPr="00594869">
        <w:t xml:space="preserve"> E GARANTIAS</w:t>
      </w:r>
      <w:r w:rsidRPr="00594869">
        <w:rPr>
          <w:rStyle w:val="DeltaViewInsertion"/>
          <w:color w:val="auto"/>
          <w:u w:val="none"/>
        </w:rPr>
        <w:t xml:space="preserve"> DA EMISSORA</w:t>
      </w:r>
      <w:bookmarkStart w:id="405" w:name="_DV_M593"/>
      <w:bookmarkEnd w:id="399"/>
      <w:bookmarkEnd w:id="400"/>
      <w:bookmarkEnd w:id="401"/>
      <w:bookmarkEnd w:id="402"/>
      <w:bookmarkEnd w:id="403"/>
      <w:bookmarkEnd w:id="405"/>
    </w:p>
    <w:p w:rsidR="000F28A0" w:rsidRPr="00594869" w:rsidRDefault="000F28A0" w:rsidP="00DC2859">
      <w:pPr>
        <w:keepNext/>
        <w:jc w:val="both"/>
        <w:rPr>
          <w:rFonts w:ascii="Verdana" w:eastAsia="Arial Unicode MS" w:hAnsi="Verdana" w:cs="Arial"/>
          <w:sz w:val="20"/>
          <w:szCs w:val="20"/>
        </w:rPr>
      </w:pPr>
      <w:bookmarkStart w:id="406" w:name="_DV_M594"/>
      <w:bookmarkEnd w:id="406"/>
    </w:p>
    <w:p w:rsidR="00DD7569" w:rsidRPr="00594869" w:rsidRDefault="00DD7569" w:rsidP="00DC2859">
      <w:pPr>
        <w:pStyle w:val="PargrafodaLista"/>
        <w:keepNext/>
        <w:numPr>
          <w:ilvl w:val="1"/>
          <w:numId w:val="35"/>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declara e garante que</w:t>
      </w:r>
      <w:r w:rsidR="00CF484C" w:rsidRPr="00594869">
        <w:rPr>
          <w:rFonts w:ascii="Verdana" w:eastAsia="Arial Unicode MS" w:hAnsi="Verdana" w:cs="Arial"/>
          <w:sz w:val="20"/>
          <w:szCs w:val="20"/>
        </w:rPr>
        <w:t>, nesta data</w:t>
      </w:r>
      <w:r w:rsidRPr="00594869">
        <w:rPr>
          <w:rFonts w:ascii="Verdana" w:eastAsia="Arial Unicode MS" w:hAnsi="Verdana" w:cs="Arial"/>
          <w:sz w:val="20"/>
          <w:szCs w:val="20"/>
        </w:rPr>
        <w:t>:</w:t>
      </w:r>
    </w:p>
    <w:p w:rsidR="00DD7569" w:rsidRPr="00594869" w:rsidRDefault="00DD7569" w:rsidP="00DC2859">
      <w:pPr>
        <w:pStyle w:val="p0"/>
        <w:keepNext/>
        <w:widowControl/>
        <w:spacing w:line="240" w:lineRule="auto"/>
        <w:ind w:hanging="705"/>
        <w:rPr>
          <w:rFonts w:ascii="Verdana" w:eastAsia="Arial Unicode MS" w:hAnsi="Verdana" w:cs="Arial"/>
          <w:sz w:val="20"/>
          <w:szCs w:val="20"/>
        </w:rPr>
      </w:pPr>
    </w:p>
    <w:p w:rsidR="00DD7569" w:rsidRPr="00594869" w:rsidRDefault="00065190" w:rsidP="0031735D">
      <w:pPr>
        <w:numPr>
          <w:ilvl w:val="0"/>
          <w:numId w:val="1"/>
        </w:numPr>
        <w:tabs>
          <w:tab w:val="clear" w:pos="2573"/>
        </w:tabs>
        <w:ind w:left="0" w:firstLine="0"/>
        <w:jc w:val="both"/>
        <w:rPr>
          <w:rFonts w:ascii="Verdana" w:eastAsia="Arial Unicode MS" w:hAnsi="Verdana" w:cs="Arial"/>
          <w:sz w:val="20"/>
          <w:szCs w:val="20"/>
        </w:rPr>
      </w:pPr>
      <w:bookmarkStart w:id="407" w:name="_DV_M595"/>
      <w:bookmarkEnd w:id="407"/>
      <w:proofErr w:type="spellStart"/>
      <w:r w:rsidRPr="00594869">
        <w:rPr>
          <w:rFonts w:ascii="Verdana" w:eastAsia="Arial Unicode MS" w:hAnsi="Verdana" w:cs="Arial"/>
          <w:sz w:val="20"/>
          <w:szCs w:val="20"/>
        </w:rPr>
        <w:t>é</w:t>
      </w:r>
      <w:proofErr w:type="spellEnd"/>
      <w:r w:rsidR="00DD7569" w:rsidRPr="00594869">
        <w:rPr>
          <w:rFonts w:ascii="Verdana" w:eastAsia="Arial Unicode MS" w:hAnsi="Verdana" w:cs="Arial"/>
          <w:sz w:val="20"/>
          <w:szCs w:val="20"/>
        </w:rPr>
        <w:t xml:space="preserve"> sociedade por ações devidamente organizada, constituída</w:t>
      </w:r>
      <w:r w:rsidR="0081342B">
        <w:rPr>
          <w:rFonts w:ascii="Verdana" w:eastAsia="Arial Unicode MS" w:hAnsi="Verdana" w:cs="Arial"/>
          <w:sz w:val="20"/>
          <w:szCs w:val="20"/>
        </w:rPr>
        <w:t xml:space="preserve"> </w:t>
      </w:r>
      <w:r w:rsidR="00DD7569" w:rsidRPr="00594869">
        <w:rPr>
          <w:rFonts w:ascii="Verdana" w:eastAsia="Arial Unicode MS" w:hAnsi="Verdana" w:cs="Arial"/>
          <w:sz w:val="20"/>
          <w:szCs w:val="20"/>
        </w:rPr>
        <w:t>e existente sob a forma de companhia fechada, de acordo com as leis da República Federativa do Brasil, bem como est</w:t>
      </w:r>
      <w:r w:rsidRPr="00594869">
        <w:rPr>
          <w:rFonts w:ascii="Verdana" w:eastAsia="Arial Unicode MS" w:hAnsi="Verdana" w:cs="Arial"/>
          <w:sz w:val="20"/>
          <w:szCs w:val="20"/>
        </w:rPr>
        <w:t>á</w:t>
      </w:r>
      <w:r w:rsidR="00DD7569" w:rsidRPr="00594869">
        <w:rPr>
          <w:rFonts w:ascii="Verdana" w:eastAsia="Arial Unicode MS" w:hAnsi="Verdana" w:cs="Arial"/>
          <w:sz w:val="20"/>
          <w:szCs w:val="20"/>
        </w:rPr>
        <w:t xml:space="preserve"> devidamente autorizada a desempenhar as atividades descritas em seu objeto socia</w:t>
      </w:r>
      <w:r w:rsidR="001E06A6" w:rsidRPr="00594869">
        <w:rPr>
          <w:rFonts w:ascii="Verdana" w:eastAsia="Arial Unicode MS" w:hAnsi="Verdana" w:cs="Arial"/>
          <w:sz w:val="20"/>
          <w:szCs w:val="20"/>
        </w:rPr>
        <w:t>l</w:t>
      </w:r>
      <w:r w:rsidR="00DD7569" w:rsidRPr="00594869">
        <w:rPr>
          <w:rFonts w:ascii="Verdana" w:eastAsia="Arial Unicode MS" w:hAnsi="Verdana" w:cs="Arial"/>
          <w:sz w:val="20"/>
          <w:szCs w:val="20"/>
        </w:rPr>
        <w:t xml:space="preserve">; </w:t>
      </w:r>
    </w:p>
    <w:p w:rsidR="00DD7569" w:rsidRPr="00594869" w:rsidRDefault="00DD7569" w:rsidP="0031735D">
      <w:pPr>
        <w:jc w:val="both"/>
        <w:rPr>
          <w:rFonts w:ascii="Verdana" w:eastAsia="Arial Unicode MS" w:hAnsi="Verdana" w:cs="Arial"/>
          <w:sz w:val="20"/>
          <w:szCs w:val="20"/>
        </w:rPr>
      </w:pPr>
    </w:p>
    <w:p w:rsidR="00DD7569" w:rsidRPr="00594869" w:rsidRDefault="00DD7569" w:rsidP="0031735D">
      <w:pPr>
        <w:numPr>
          <w:ilvl w:val="0"/>
          <w:numId w:val="1"/>
        </w:numPr>
        <w:tabs>
          <w:tab w:val="clear" w:pos="2573"/>
        </w:tabs>
        <w:ind w:left="0" w:firstLine="0"/>
        <w:jc w:val="both"/>
        <w:rPr>
          <w:rFonts w:ascii="Verdana" w:eastAsia="Arial Unicode MS" w:hAnsi="Verdana" w:cs="Arial"/>
          <w:sz w:val="20"/>
          <w:szCs w:val="20"/>
        </w:rPr>
      </w:pPr>
      <w:bookmarkStart w:id="408" w:name="_DV_M596"/>
      <w:bookmarkEnd w:id="408"/>
      <w:r w:rsidRPr="00594869">
        <w:rPr>
          <w:rFonts w:ascii="Verdana" w:eastAsia="Arial Unicode MS" w:hAnsi="Verdana" w:cs="Arial"/>
          <w:sz w:val="20"/>
          <w:szCs w:val="20"/>
        </w:rPr>
        <w:t xml:space="preserve">está devidamente autorizada a celebrar esta Escritura de Emissão, os Contratos de Garantia e o Contrato de Distribuição, contratar as Fianças Bancárias </w:t>
      </w:r>
      <w:bookmarkStart w:id="409" w:name="_DV_M597"/>
      <w:bookmarkEnd w:id="409"/>
      <w:r w:rsidRPr="00594869">
        <w:rPr>
          <w:rFonts w:ascii="Verdana" w:eastAsia="Arial Unicode MS" w:hAnsi="Verdana" w:cs="Arial"/>
          <w:sz w:val="20"/>
          <w:szCs w:val="20"/>
        </w:rPr>
        <w:t>e a cumprir todas as obrigações nestes previstas, tendo, então, sido satisfeitos todos os requisitos legais e estatutários necessários para tanto;</w:t>
      </w:r>
    </w:p>
    <w:p w:rsidR="00DD7569" w:rsidRPr="00594869" w:rsidRDefault="00DD7569" w:rsidP="0031735D">
      <w:pPr>
        <w:pStyle w:val="p0"/>
        <w:widowControl/>
        <w:spacing w:line="240" w:lineRule="auto"/>
        <w:ind w:firstLine="0"/>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10" w:name="_DV_M598"/>
      <w:bookmarkEnd w:id="410"/>
      <w:r w:rsidRPr="00594869">
        <w:rPr>
          <w:rFonts w:ascii="Verdana" w:eastAsia="Arial Unicode MS" w:hAnsi="Verdana" w:cs="Arial"/>
          <w:sz w:val="20"/>
          <w:szCs w:val="20"/>
        </w:rPr>
        <w:t xml:space="preserve">nesta data os representantes legais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rsidR="00DD7569" w:rsidRPr="00594869" w:rsidRDefault="00DD7569">
      <w:pPr>
        <w:pStyle w:val="p0"/>
        <w:widowControl/>
        <w:spacing w:line="240" w:lineRule="auto"/>
        <w:ind w:firstLine="0"/>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11" w:name="_DV_M599"/>
      <w:bookmarkEnd w:id="411"/>
      <w:r w:rsidRPr="00594869">
        <w:rPr>
          <w:rFonts w:ascii="Verdana" w:eastAsia="Arial Unicode MS" w:hAnsi="Verdana" w:cs="Arial"/>
          <w:sz w:val="20"/>
          <w:szCs w:val="20"/>
        </w:rPr>
        <w:t xml:space="preserve">a celebração desta Escritura de Emissão, dos Contratos de Garantia </w:t>
      </w:r>
      <w:bookmarkStart w:id="412" w:name="_DV_M600"/>
      <w:bookmarkEnd w:id="412"/>
      <w:r w:rsidRPr="00594869">
        <w:rPr>
          <w:rFonts w:ascii="Verdana" w:eastAsia="Arial Unicode MS" w:hAnsi="Verdana" w:cs="Arial"/>
          <w:sz w:val="20"/>
          <w:szCs w:val="20"/>
        </w:rPr>
        <w:t>e do Contrato de Distribuição e o cumprimento das obrigações previstas em tais instrumentos, e a contratação das Fianças Bancárias não infringem,</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nesta data, nenhuma disposição legal ou regulamentar (</w:t>
      </w:r>
      <w:r w:rsidRPr="00EE3FD7">
        <w:rPr>
          <w:rFonts w:ascii="Verdana" w:eastAsia="Arial Unicode MS" w:hAnsi="Verdana"/>
          <w:sz w:val="20"/>
          <w:szCs w:val="20"/>
        </w:rPr>
        <w:t>incluindo, sem limitação, as Resoluções Normativas da ANEEL nº 766 e 699</w:t>
      </w:r>
      <w:r w:rsidRPr="00594869">
        <w:rPr>
          <w:rFonts w:ascii="Verdana" w:eastAsia="Arial Unicode MS" w:hAnsi="Verdana" w:cs="Arial"/>
          <w:sz w:val="20"/>
          <w:szCs w:val="20"/>
        </w:rPr>
        <w:t xml:space="preserve">), contrato ou instrumento do qual seja parte, nem </w:t>
      </w:r>
      <w:r w:rsidR="001232F8">
        <w:rPr>
          <w:rFonts w:ascii="Verdana" w:eastAsia="Arial Unicode MS" w:hAnsi="Verdana" w:cs="Arial"/>
          <w:sz w:val="20"/>
          <w:szCs w:val="20"/>
        </w:rPr>
        <w:t>resultam</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em (i) vencimento </w:t>
      </w:r>
      <w:r w:rsidRPr="00594869">
        <w:rPr>
          <w:rFonts w:ascii="Verdana" w:eastAsia="Arial Unicode MS" w:hAnsi="Verdana" w:cs="Arial"/>
          <w:sz w:val="20"/>
          <w:szCs w:val="20"/>
        </w:rPr>
        <w:lastRenderedPageBreak/>
        <w:t>antecipado de qualquer obrigação estabelecida em qualquer destes contratos ou instrumentos;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criação de qualquer ônus sobre qualquer ativo ou bem da Emissora, exceto por aqueles ônus já existentes nesta data e os ônus decorrentes dos Contratos de Garantia;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rescisão de qualquer desses contratos ou instrumentos; </w:t>
      </w:r>
    </w:p>
    <w:p w:rsidR="00DD7569" w:rsidRPr="00594869" w:rsidRDefault="00DD7569">
      <w:pPr>
        <w:pStyle w:val="p0"/>
        <w:widowControl/>
        <w:spacing w:line="240" w:lineRule="auto"/>
        <w:ind w:firstLine="0"/>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13" w:name="_DV_M601"/>
      <w:bookmarkEnd w:id="413"/>
      <w:r w:rsidRPr="00594869">
        <w:rPr>
          <w:rFonts w:ascii="Verdana" w:eastAsia="Arial Unicode MS" w:hAnsi="Verdana" w:cs="Arial"/>
          <w:sz w:val="20"/>
          <w:szCs w:val="20"/>
        </w:rPr>
        <w:t xml:space="preserve">as obrigações assumidas nesta Escritura de Emissão constituem obrigações legalmente válidas e vinculantes da Emissora,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de acordo com os seus termos e condições, com força de título executivo extrajudicial nos termos do artigo </w:t>
      </w:r>
      <w:bookmarkStart w:id="414" w:name="_DV_M602"/>
      <w:bookmarkEnd w:id="414"/>
      <w:r w:rsidRPr="00594869">
        <w:rPr>
          <w:rFonts w:ascii="Verdana" w:eastAsia="Arial Unicode MS" w:hAnsi="Verdana" w:cs="Arial"/>
          <w:sz w:val="20"/>
          <w:szCs w:val="20"/>
        </w:rPr>
        <w:t>784 do Código de Processo Civil;</w:t>
      </w:r>
    </w:p>
    <w:p w:rsidR="00DD7569" w:rsidRPr="00594869" w:rsidRDefault="00DD7569">
      <w:pPr>
        <w:pStyle w:val="p0"/>
        <w:widowControl/>
        <w:spacing w:line="240" w:lineRule="auto"/>
        <w:ind w:firstLine="0"/>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15" w:name="_DV_M603"/>
      <w:bookmarkEnd w:id="415"/>
      <w:r w:rsidRPr="00594869">
        <w:rPr>
          <w:rFonts w:ascii="Verdana" w:eastAsia="Arial Unicode MS" w:hAnsi="Verdana" w:cs="Arial"/>
          <w:sz w:val="20"/>
          <w:szCs w:val="20"/>
        </w:rPr>
        <w:t>t</w:t>
      </w:r>
      <w:r w:rsidR="00B046AF" w:rsidRPr="00594869">
        <w:rPr>
          <w:rFonts w:ascii="Verdana" w:eastAsia="Arial Unicode MS" w:hAnsi="Verdana" w:cs="Arial"/>
          <w:sz w:val="20"/>
          <w:szCs w:val="20"/>
        </w:rPr>
        <w:t>e</w:t>
      </w:r>
      <w:r w:rsidRPr="00594869">
        <w:rPr>
          <w:rFonts w:ascii="Verdana" w:eastAsia="Arial Unicode MS" w:hAnsi="Verdana" w:cs="Arial"/>
          <w:sz w:val="20"/>
          <w:szCs w:val="20"/>
        </w:rPr>
        <w:t>m todas as autorizações e licenças exigidas pelas autoridades federais, estaduais e municipais para o exercício de suas atividades</w:t>
      </w:r>
      <w:r w:rsidR="00C56AE1" w:rsidRPr="00594869">
        <w:rPr>
          <w:rFonts w:ascii="Verdana" w:eastAsia="Arial Unicode MS" w:hAnsi="Verdana" w:cs="Arial"/>
          <w:sz w:val="20"/>
          <w:szCs w:val="20"/>
        </w:rPr>
        <w:t xml:space="preserve"> na data de emissão destas Debentures</w:t>
      </w:r>
      <w:r w:rsidRPr="00594869">
        <w:rPr>
          <w:rFonts w:ascii="Verdana" w:eastAsia="Arial Unicode MS" w:hAnsi="Verdana" w:cs="Arial"/>
          <w:sz w:val="20"/>
          <w:szCs w:val="20"/>
        </w:rPr>
        <w:t>, sendo que até a presente data a Emissora não fo</w:t>
      </w:r>
      <w:r w:rsidR="00F45280" w:rsidRPr="00594869">
        <w:rPr>
          <w:rFonts w:ascii="Verdana" w:eastAsia="Arial Unicode MS" w:hAnsi="Verdana" w:cs="Arial"/>
          <w:sz w:val="20"/>
          <w:szCs w:val="20"/>
        </w:rPr>
        <w:t>i</w:t>
      </w:r>
      <w:r w:rsidRPr="00594869">
        <w:rPr>
          <w:rFonts w:ascii="Verdana" w:eastAsia="Arial Unicode MS" w:hAnsi="Verdana" w:cs="Arial"/>
          <w:sz w:val="20"/>
          <w:szCs w:val="20"/>
        </w:rPr>
        <w:t xml:space="preserve"> notificada acerca da revogação de qualquer delas ou da existência de </w:t>
      </w:r>
      <w:r w:rsidRPr="00EE3FD7">
        <w:rPr>
          <w:rFonts w:ascii="Verdana" w:eastAsia="Arial Unicode MS" w:hAnsi="Verdana"/>
          <w:sz w:val="20"/>
          <w:szCs w:val="20"/>
        </w:rPr>
        <w:t>processo administrativo</w:t>
      </w:r>
      <w:r w:rsidRPr="00594869">
        <w:rPr>
          <w:rFonts w:ascii="Verdana" w:eastAsia="Arial Unicode MS" w:hAnsi="Verdana" w:cs="Arial"/>
          <w:sz w:val="20"/>
          <w:szCs w:val="20"/>
        </w:rPr>
        <w:t xml:space="preserve"> que tenha por objeto a revogação, suspensão ou cancelamento de qualquer delas, exceto para as quais a Emissora, possua provimento jurisdicional vigente autorizando sua atuação sem as referidas licenças ou se nos casos em que tais licenças estejam em processo legal de renovação;</w:t>
      </w:r>
    </w:p>
    <w:p w:rsidR="00DD7569" w:rsidRPr="00594869" w:rsidRDefault="00DD7569">
      <w:pPr>
        <w:pStyle w:val="p0"/>
        <w:widowControl/>
        <w:spacing w:line="240" w:lineRule="auto"/>
        <w:ind w:firstLine="0"/>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16" w:name="_DV_M604"/>
      <w:bookmarkStart w:id="417" w:name="_DV_M606"/>
      <w:bookmarkStart w:id="418" w:name="_DV_M607"/>
      <w:bookmarkStart w:id="419" w:name="_DV_M611"/>
      <w:bookmarkEnd w:id="416"/>
      <w:bookmarkEnd w:id="417"/>
      <w:bookmarkEnd w:id="418"/>
      <w:bookmarkEnd w:id="419"/>
      <w:r w:rsidRPr="00594869">
        <w:rPr>
          <w:rFonts w:ascii="Verdana" w:eastAsia="Arial Unicode MS" w:hAnsi="Verdana" w:cs="Arial"/>
          <w:sz w:val="20"/>
          <w:szCs w:val="20"/>
        </w:rPr>
        <w:t xml:space="preserve">não omitiu nenhum fato relevante, de qualquer natureza, que seja de seu conhecimento e que possa resultar em </w:t>
      </w:r>
      <w:r w:rsidR="00CB2E32" w:rsidRPr="00594869">
        <w:rPr>
          <w:rFonts w:ascii="Verdana" w:eastAsia="Arial Unicode MS" w:hAnsi="Verdana" w:cs="Arial"/>
          <w:sz w:val="20"/>
          <w:szCs w:val="20"/>
        </w:rPr>
        <w:t>Efeito Adverso Relevante</w:t>
      </w:r>
      <w:r w:rsidRPr="00594869">
        <w:rPr>
          <w:rFonts w:ascii="Verdana" w:eastAsia="Arial Unicode MS" w:hAnsi="Verdana" w:cs="Arial"/>
          <w:sz w:val="20"/>
          <w:szCs w:val="20"/>
        </w:rPr>
        <w:t>;</w:t>
      </w:r>
    </w:p>
    <w:p w:rsidR="00DD7569" w:rsidRPr="00594869" w:rsidRDefault="00DD7569">
      <w:pPr>
        <w:jc w:val="both"/>
        <w:rPr>
          <w:rFonts w:ascii="Verdana" w:eastAsia="Arial Unicode MS" w:hAnsi="Verdana" w:cs="Arial"/>
          <w:sz w:val="20"/>
          <w:szCs w:val="20"/>
        </w:rPr>
      </w:pPr>
    </w:p>
    <w:p w:rsidR="00DD7569" w:rsidRPr="00EE3D5B" w:rsidRDefault="00DD7569" w:rsidP="00096C35">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w:t>
      </w:r>
      <w:r w:rsidRPr="00961C20">
        <w:rPr>
          <w:rFonts w:ascii="Verdana" w:eastAsia="Arial Unicode MS" w:hAnsi="Verdana" w:cs="Arial"/>
          <w:sz w:val="20"/>
          <w:szCs w:val="20"/>
        </w:rPr>
        <w:t xml:space="preserve">demonstrações financeiras da Emissora, datadas de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de 20</w:t>
      </w:r>
      <w:r w:rsidR="00751E73" w:rsidRPr="00961C20">
        <w:rPr>
          <w:rFonts w:ascii="Verdana" w:eastAsia="Arial Unicode MS" w:hAnsi="Verdana" w:cs="Arial"/>
          <w:sz w:val="20"/>
          <w:szCs w:val="20"/>
        </w:rPr>
        <w:t>16</w:t>
      </w:r>
      <w:r w:rsidRPr="00961C20">
        <w:rPr>
          <w:rFonts w:ascii="Verdana" w:eastAsia="Arial Unicode MS" w:hAnsi="Verdana" w:cs="Arial"/>
          <w:sz w:val="20"/>
          <w:szCs w:val="20"/>
        </w:rPr>
        <w:t xml:space="preserve">, </w:t>
      </w:r>
      <w:r w:rsidRPr="00961C20">
        <w:rPr>
          <w:rFonts w:ascii="Verdana" w:eastAsia="Arial Unicode MS" w:hAnsi="Verdana"/>
          <w:sz w:val="20"/>
          <w:szCs w:val="20"/>
        </w:rPr>
        <w:t>20</w:t>
      </w:r>
      <w:r w:rsidR="00976E4A" w:rsidRPr="00961C20">
        <w:rPr>
          <w:rFonts w:ascii="Verdana" w:eastAsia="Arial Unicode MS" w:hAnsi="Verdana"/>
          <w:sz w:val="20"/>
          <w:szCs w:val="20"/>
        </w:rPr>
        <w:t>17</w:t>
      </w:r>
      <w:r w:rsidRPr="00961C20">
        <w:rPr>
          <w:rFonts w:ascii="Verdana" w:eastAsia="Arial Unicode MS" w:hAnsi="Verdana"/>
          <w:sz w:val="20"/>
          <w:szCs w:val="20"/>
        </w:rPr>
        <w:t xml:space="preserve"> e 20</w:t>
      </w:r>
      <w:r w:rsidR="00751E73" w:rsidRPr="00961C20">
        <w:rPr>
          <w:rFonts w:ascii="Verdana" w:eastAsia="Arial Unicode MS" w:hAnsi="Verdana"/>
          <w:sz w:val="20"/>
          <w:szCs w:val="20"/>
        </w:rPr>
        <w:t>18</w:t>
      </w:r>
      <w:r w:rsidRPr="00961C20">
        <w:rPr>
          <w:rFonts w:ascii="Verdana" w:eastAsia="Arial Unicode MS" w:hAnsi="Verdana" w:cs="Arial"/>
          <w:sz w:val="20"/>
          <w:szCs w:val="20"/>
        </w:rPr>
        <w:t xml:space="preserve"> representam corretamente a posição patrimonial e financeira da Emissora </w:t>
      </w:r>
      <w:r w:rsidR="001232F8">
        <w:rPr>
          <w:rFonts w:ascii="Verdana" w:eastAsia="Arial Unicode MS" w:hAnsi="Verdana" w:cs="Arial"/>
          <w:sz w:val="20"/>
          <w:szCs w:val="20"/>
        </w:rPr>
        <w:t>nas referidas datas</w:t>
      </w:r>
      <w:r w:rsidRPr="00961C20">
        <w:rPr>
          <w:rFonts w:ascii="Verdana" w:eastAsia="Arial Unicode MS" w:hAnsi="Verdana" w:cs="Arial"/>
          <w:sz w:val="20"/>
          <w:szCs w:val="20"/>
        </w:rPr>
        <w:t xml:space="preserve"> e foram elaboradas em conformidade com os princípios fundamentais de contabilidade e as práticas contábeis adotados no Brasil e refletem </w:t>
      </w:r>
      <w:r w:rsidRPr="00961C20">
        <w:rPr>
          <w:rFonts w:ascii="Verdana" w:eastAsia="Arial Unicode MS" w:hAnsi="Verdana" w:cs="Tahoma"/>
          <w:sz w:val="20"/>
          <w:szCs w:val="20"/>
        </w:rPr>
        <w:t>corretamente os ativos, passivos e contingências da Emissora</w:t>
      </w:r>
      <w:r w:rsidR="001232F8">
        <w:rPr>
          <w:rFonts w:ascii="Verdana" w:eastAsia="Arial Unicode MS" w:hAnsi="Verdana" w:cs="Tahoma"/>
          <w:sz w:val="20"/>
          <w:szCs w:val="20"/>
        </w:rPr>
        <w:t xml:space="preserve"> nas referidas datas</w:t>
      </w:r>
      <w:r w:rsidR="00772A72" w:rsidRPr="00961C20">
        <w:rPr>
          <w:rFonts w:ascii="Verdana" w:eastAsia="Arial Unicode MS" w:hAnsi="Verdana" w:cs="Tahoma"/>
          <w:sz w:val="20"/>
          <w:szCs w:val="20"/>
        </w:rPr>
        <w:t xml:space="preserve">. </w:t>
      </w:r>
      <w:r w:rsidRPr="00961C20">
        <w:rPr>
          <w:rFonts w:ascii="Verdana" w:eastAsia="Arial Unicode MS" w:hAnsi="Verdana" w:cs="Arial"/>
          <w:sz w:val="20"/>
          <w:szCs w:val="20"/>
        </w:rPr>
        <w:t xml:space="preserve">Desde a data das demonstrações financeiras relativas ao período encerrado em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 xml:space="preserve">de </w:t>
      </w:r>
      <w:r w:rsidRPr="00961C20">
        <w:rPr>
          <w:rFonts w:ascii="Verdana" w:eastAsia="Arial Unicode MS" w:hAnsi="Verdana"/>
          <w:sz w:val="20"/>
          <w:szCs w:val="20"/>
        </w:rPr>
        <w:t>20</w:t>
      </w:r>
      <w:r w:rsidR="00976E4A" w:rsidRPr="00961C20">
        <w:rPr>
          <w:rFonts w:ascii="Verdana" w:eastAsia="Arial Unicode MS" w:hAnsi="Verdana"/>
          <w:sz w:val="20"/>
          <w:szCs w:val="20"/>
        </w:rPr>
        <w:t>18</w:t>
      </w:r>
      <w:r w:rsidRPr="00961C20">
        <w:rPr>
          <w:rFonts w:ascii="Verdana" w:eastAsia="Arial Unicode MS" w:hAnsi="Verdana" w:cs="Arial"/>
          <w:sz w:val="20"/>
          <w:szCs w:val="20"/>
        </w:rPr>
        <w:t xml:space="preserve"> e até a presente data não houve nenhum Efeito Adverso Relevante na situação financeira e nos resultados operacionais em questão, não houve qualquer operação envolvendo a Emissora, fora do curso normal de seus negócios, que seja relevante para a Emissora, não houve</w:t>
      </w:r>
      <w:r w:rsidRPr="00961C20">
        <w:rPr>
          <w:rFonts w:ascii="Verdana" w:eastAsia="Arial Unicode MS" w:hAnsi="Verdana"/>
          <w:sz w:val="20"/>
          <w:szCs w:val="20"/>
        </w:rPr>
        <w:t xml:space="preserve"> declaração ou pagamento pela Emissora de dividendos, </w:t>
      </w:r>
      <w:r w:rsidR="00DA28B3" w:rsidRPr="00961C20">
        <w:rPr>
          <w:rFonts w:ascii="Verdana" w:eastAsia="Arial Unicode MS" w:hAnsi="Verdana"/>
          <w:sz w:val="20"/>
          <w:szCs w:val="20"/>
        </w:rPr>
        <w:t xml:space="preserve">não </w:t>
      </w:r>
      <w:r w:rsidRPr="00961C20">
        <w:rPr>
          <w:rFonts w:ascii="Verdana" w:eastAsia="Arial Unicode MS" w:hAnsi="Verdana"/>
          <w:sz w:val="20"/>
          <w:szCs w:val="20"/>
        </w:rPr>
        <w:t>houve</w:t>
      </w:r>
      <w:r w:rsidRPr="00961C20">
        <w:rPr>
          <w:rFonts w:ascii="Verdana" w:eastAsia="Arial Unicode MS" w:hAnsi="Verdana" w:cs="Arial"/>
          <w:sz w:val="20"/>
          <w:szCs w:val="20"/>
        </w:rPr>
        <w:t xml:space="preserve"> alteração no capital social </w:t>
      </w:r>
      <w:r w:rsidR="00DA28B3" w:rsidRPr="00961C20">
        <w:rPr>
          <w:rFonts w:ascii="Verdana" w:eastAsia="Arial Unicode MS" w:hAnsi="Verdana" w:cs="Arial"/>
          <w:sz w:val="20"/>
          <w:szCs w:val="20"/>
        </w:rPr>
        <w:t xml:space="preserve">da Emissora exceto </w:t>
      </w:r>
      <w:r w:rsidR="009C2BDC" w:rsidRPr="00961C20">
        <w:rPr>
          <w:rFonts w:ascii="Verdana" w:eastAsia="Arial Unicode MS" w:hAnsi="Verdana" w:cs="Arial"/>
          <w:sz w:val="20"/>
          <w:szCs w:val="20"/>
        </w:rPr>
        <w:t xml:space="preserve">em função </w:t>
      </w:r>
      <w:r w:rsidR="00B779FB" w:rsidRPr="00961C20">
        <w:rPr>
          <w:rFonts w:ascii="Verdana" w:eastAsia="Arial Unicode MS" w:hAnsi="Verdana" w:cs="Arial"/>
          <w:sz w:val="20"/>
          <w:szCs w:val="20"/>
        </w:rPr>
        <w:t xml:space="preserve">do curso normal </w:t>
      </w:r>
      <w:r w:rsidR="009C2BDC" w:rsidRPr="00961C20">
        <w:rPr>
          <w:rFonts w:ascii="Verdana" w:eastAsia="Arial Unicode MS" w:hAnsi="Verdana" w:cs="Arial"/>
          <w:sz w:val="20"/>
          <w:szCs w:val="20"/>
        </w:rPr>
        <w:t xml:space="preserve">da implementação do Projeto, </w:t>
      </w:r>
      <w:r w:rsidR="00DA28B3" w:rsidRPr="00EE3D5B">
        <w:rPr>
          <w:rFonts w:ascii="Verdana" w:eastAsia="Arial Unicode MS" w:hAnsi="Verdana" w:cs="Arial"/>
          <w:sz w:val="20"/>
          <w:szCs w:val="20"/>
        </w:rPr>
        <w:t>e a</w:t>
      </w:r>
      <w:r w:rsidRPr="00EE3D5B">
        <w:rPr>
          <w:rFonts w:ascii="Verdana" w:eastAsia="Arial Unicode MS" w:hAnsi="Verdana" w:cs="Arial"/>
          <w:sz w:val="20"/>
          <w:szCs w:val="20"/>
        </w:rPr>
        <w:t xml:space="preserve"> Emissora </w:t>
      </w:r>
      <w:r w:rsidR="00DF2C29" w:rsidRPr="00EE3D5B">
        <w:rPr>
          <w:rFonts w:ascii="Verdana" w:eastAsia="Arial Unicode MS" w:hAnsi="Verdana" w:cs="Arial"/>
          <w:sz w:val="20"/>
          <w:szCs w:val="20"/>
        </w:rPr>
        <w:t xml:space="preserve">não </w:t>
      </w:r>
      <w:r w:rsidR="00DA28B3" w:rsidRPr="00EE3D5B">
        <w:rPr>
          <w:rFonts w:ascii="Verdana" w:eastAsia="Arial Unicode MS" w:hAnsi="Verdana" w:cs="Arial"/>
          <w:sz w:val="20"/>
          <w:szCs w:val="20"/>
        </w:rPr>
        <w:t>contratou</w:t>
      </w:r>
      <w:r w:rsidRPr="00EE3D5B">
        <w:rPr>
          <w:rFonts w:ascii="Verdana" w:eastAsia="Arial Unicode MS" w:hAnsi="Verdana" w:cs="Arial"/>
          <w:sz w:val="20"/>
          <w:szCs w:val="20"/>
        </w:rPr>
        <w:t xml:space="preserve"> novas dívidas</w:t>
      </w:r>
      <w:r w:rsidR="008666D8" w:rsidRPr="00EE3D5B">
        <w:rPr>
          <w:rFonts w:ascii="Verdana" w:eastAsia="Arial Unicode MS" w:hAnsi="Verdana" w:cs="Arial"/>
          <w:sz w:val="20"/>
          <w:szCs w:val="20"/>
        </w:rPr>
        <w:t xml:space="preserve"> no exerc</w:t>
      </w:r>
      <w:r w:rsidR="008666D8" w:rsidRPr="0056060F">
        <w:rPr>
          <w:rFonts w:ascii="Verdana" w:eastAsia="Arial Unicode MS" w:hAnsi="Verdana" w:cs="Arial"/>
          <w:sz w:val="20"/>
          <w:szCs w:val="20"/>
        </w:rPr>
        <w:t>í</w:t>
      </w:r>
      <w:r w:rsidR="008666D8" w:rsidRPr="00EE3D5B">
        <w:rPr>
          <w:rFonts w:ascii="Verdana" w:eastAsia="Arial Unicode MS" w:hAnsi="Verdana" w:cs="Arial"/>
          <w:sz w:val="20"/>
          <w:szCs w:val="20"/>
        </w:rPr>
        <w:t>cio de 2019</w:t>
      </w:r>
      <w:r w:rsidRPr="00EE3D5B">
        <w:rPr>
          <w:rFonts w:ascii="Verdana" w:eastAsia="Arial Unicode MS" w:hAnsi="Verdana" w:cs="Arial"/>
          <w:sz w:val="20"/>
          <w:szCs w:val="20"/>
        </w:rPr>
        <w:t>;</w:t>
      </w:r>
    </w:p>
    <w:p w:rsidR="00DD7569" w:rsidRPr="00594869" w:rsidRDefault="00DD7569">
      <w:pPr>
        <w:pStyle w:val="PargrafodaLista"/>
        <w:ind w:left="0"/>
        <w:rPr>
          <w:rFonts w:ascii="Verdana" w:eastAsia="Arial Unicode MS" w:hAnsi="Verdana"/>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Contratos do Projeto</w:t>
      </w:r>
      <w:r w:rsidR="001232F8">
        <w:rPr>
          <w:rFonts w:ascii="Verdana" w:eastAsia="Arial Unicode MS" w:hAnsi="Verdana" w:cs="Arial"/>
          <w:sz w:val="20"/>
          <w:szCs w:val="20"/>
        </w:rPr>
        <w:t xml:space="preserve"> e</w:t>
      </w:r>
      <w:r w:rsidRPr="00594869">
        <w:rPr>
          <w:rFonts w:ascii="Verdana" w:eastAsia="Arial Unicode MS" w:hAnsi="Verdana" w:cs="Arial"/>
          <w:sz w:val="20"/>
          <w:szCs w:val="20"/>
        </w:rPr>
        <w:t xml:space="preserve"> as Apólices de Seguro foram devidamente firmados, constituindo obrigações válidas, eficazes,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e vinculantes de suas respectivas partes contratantes, de acordo com os prazos contratuais previstos; </w:t>
      </w:r>
    </w:p>
    <w:p w:rsidR="00DD7569" w:rsidRPr="00594869" w:rsidRDefault="00DD7569">
      <w:pPr>
        <w:jc w:val="both"/>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EE3FD7">
        <w:rPr>
          <w:rFonts w:ascii="Verdana" w:eastAsia="Arial Unicode MS" w:hAnsi="Verdana"/>
          <w:sz w:val="20"/>
          <w:szCs w:val="20"/>
        </w:rPr>
        <w:t>não t</w:t>
      </w:r>
      <w:r w:rsidR="00B046AF" w:rsidRPr="00EE3FD7">
        <w:rPr>
          <w:rFonts w:ascii="Verdana" w:eastAsia="Arial Unicode MS" w:hAnsi="Verdana"/>
          <w:sz w:val="20"/>
          <w:szCs w:val="20"/>
        </w:rPr>
        <w:t>e</w:t>
      </w:r>
      <w:r w:rsidRPr="00EE3FD7">
        <w:rPr>
          <w:rFonts w:ascii="Verdana" w:eastAsia="Arial Unicode MS" w:hAnsi="Verdana"/>
          <w:sz w:val="20"/>
          <w:szCs w:val="20"/>
        </w:rPr>
        <w:t>m conhecimento de qualquer ação judicial, procedimento administrativo ou arbitral, inquérito ou investigação pendente ou iminente, inclusive de natureza socioambiental, envolvendo ou que possa afetar a Emissora</w:t>
      </w:r>
      <w:r w:rsidR="00004A10">
        <w:rPr>
          <w:rFonts w:ascii="Verdana" w:eastAsia="Arial Unicode MS" w:hAnsi="Verdana"/>
          <w:sz w:val="20"/>
          <w:szCs w:val="20"/>
        </w:rPr>
        <w:t xml:space="preserve"> </w:t>
      </w:r>
      <w:r w:rsidRPr="00EE3FD7">
        <w:rPr>
          <w:rFonts w:ascii="Verdana" w:eastAsia="Arial Unicode MS" w:hAnsi="Verdana"/>
          <w:sz w:val="20"/>
          <w:szCs w:val="20"/>
        </w:rPr>
        <w:t>perante qualquer tribunal, órgão governamental ou árbitro referentes ao Projeto</w:t>
      </w:r>
      <w:r w:rsidR="00463BBA" w:rsidRPr="00EE3FD7">
        <w:rPr>
          <w:rFonts w:ascii="Verdana" w:eastAsia="Arial Unicode MS" w:hAnsi="Verdana"/>
          <w:sz w:val="20"/>
          <w:szCs w:val="20"/>
        </w:rPr>
        <w:t xml:space="preserve"> que possam causar um Efeito Adverso Relevante</w:t>
      </w:r>
      <w:r w:rsidR="0035787F" w:rsidRPr="00EE3FD7">
        <w:rPr>
          <w:rFonts w:ascii="Verdana" w:eastAsia="Arial Unicode MS" w:hAnsi="Verdana"/>
          <w:sz w:val="20"/>
          <w:szCs w:val="20"/>
        </w:rPr>
        <w:t>, excetuadas</w:t>
      </w:r>
      <w:r w:rsidR="001232F8">
        <w:rPr>
          <w:rFonts w:ascii="Verdana" w:eastAsia="Arial Unicode MS" w:hAnsi="Verdana"/>
          <w:sz w:val="20"/>
          <w:szCs w:val="20"/>
        </w:rPr>
        <w:t>: (i) a Ação Civil Pública nº 0000025-43.2018.8.16.0169, ajuizada pelo Ministério Público do Estado do Paraná junto à Vara da Fazenda Pública da Comarca de Tibagi/PR; (</w:t>
      </w:r>
      <w:proofErr w:type="spellStart"/>
      <w:r w:rsidR="001232F8">
        <w:rPr>
          <w:rFonts w:ascii="Verdana" w:eastAsia="Arial Unicode MS" w:hAnsi="Verdana"/>
          <w:sz w:val="20"/>
          <w:szCs w:val="20"/>
        </w:rPr>
        <w:t>ii</w:t>
      </w:r>
      <w:proofErr w:type="spellEnd"/>
      <w:r w:rsidR="001232F8">
        <w:rPr>
          <w:rFonts w:ascii="Verdana" w:eastAsia="Arial Unicode MS" w:hAnsi="Verdana"/>
          <w:sz w:val="20"/>
          <w:szCs w:val="20"/>
        </w:rPr>
        <w:t xml:space="preserve">) a Ação Civil Pública nº 0000026-28.2018.8.16.0169, ajuizada </w:t>
      </w:r>
      <w:proofErr w:type="spellStart"/>
      <w:r w:rsidR="001232F8">
        <w:rPr>
          <w:rFonts w:ascii="Verdana" w:eastAsia="Arial Unicode MS" w:hAnsi="Verdana"/>
          <w:sz w:val="20"/>
          <w:szCs w:val="20"/>
        </w:rPr>
        <w:t>ajuizada</w:t>
      </w:r>
      <w:proofErr w:type="spellEnd"/>
      <w:r w:rsidR="001232F8">
        <w:rPr>
          <w:rFonts w:ascii="Verdana" w:eastAsia="Arial Unicode MS" w:hAnsi="Verdana"/>
          <w:sz w:val="20"/>
          <w:szCs w:val="20"/>
        </w:rPr>
        <w:t xml:space="preserve"> pelo Ministério Público do Estado do Paraná junto à Vara da Fazenda Pública da Comarca de Tibagi/PR; (</w:t>
      </w:r>
      <w:proofErr w:type="spellStart"/>
      <w:r w:rsidR="001232F8">
        <w:rPr>
          <w:rFonts w:ascii="Verdana" w:eastAsia="Arial Unicode MS" w:hAnsi="Verdana"/>
          <w:sz w:val="20"/>
          <w:szCs w:val="20"/>
        </w:rPr>
        <w:t>iii</w:t>
      </w:r>
      <w:proofErr w:type="spellEnd"/>
      <w:r w:rsidR="001232F8">
        <w:rPr>
          <w:rFonts w:ascii="Verdana" w:eastAsia="Arial Unicode MS" w:hAnsi="Verdana"/>
          <w:sz w:val="20"/>
          <w:szCs w:val="20"/>
        </w:rPr>
        <w:t>) a Ação Civil Pública nº 00000</w:t>
      </w:r>
      <w:r w:rsidR="008B6AD8">
        <w:rPr>
          <w:rFonts w:ascii="Verdana" w:eastAsia="Arial Unicode MS" w:hAnsi="Verdana"/>
          <w:sz w:val="20"/>
          <w:szCs w:val="20"/>
        </w:rPr>
        <w:t>28</w:t>
      </w:r>
      <w:r w:rsidR="001232F8">
        <w:rPr>
          <w:rFonts w:ascii="Verdana" w:eastAsia="Arial Unicode MS" w:hAnsi="Verdana"/>
          <w:sz w:val="20"/>
          <w:szCs w:val="20"/>
        </w:rPr>
        <w:t>-</w:t>
      </w:r>
      <w:r w:rsidR="008B6AD8">
        <w:rPr>
          <w:rFonts w:ascii="Verdana" w:eastAsia="Arial Unicode MS" w:hAnsi="Verdana"/>
          <w:sz w:val="20"/>
          <w:szCs w:val="20"/>
        </w:rPr>
        <w:t>95</w:t>
      </w:r>
      <w:r w:rsidR="001232F8">
        <w:rPr>
          <w:rFonts w:ascii="Verdana" w:eastAsia="Arial Unicode MS" w:hAnsi="Verdana"/>
          <w:sz w:val="20"/>
          <w:szCs w:val="20"/>
        </w:rPr>
        <w:t>.2018.8.16.0169, ajuizada pelo Ministério Público do Estado do Paraná junto à Vara da Fazenda Pública da Comarca de Tibagi/PR</w:t>
      </w:r>
      <w:r w:rsidRPr="00EE3FD7">
        <w:rPr>
          <w:rFonts w:ascii="Verdana" w:eastAsia="Arial Unicode MS" w:hAnsi="Verdana"/>
          <w:sz w:val="20"/>
          <w:szCs w:val="20"/>
        </w:rPr>
        <w:t>;</w:t>
      </w:r>
    </w:p>
    <w:p w:rsidR="00DD7569" w:rsidRPr="00594869" w:rsidRDefault="00DD7569">
      <w:pPr>
        <w:jc w:val="both"/>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exceto conforme mencionado na Cláusula 7.7.1, inciso (</w:t>
      </w:r>
      <w:r w:rsidR="00186FA3">
        <w:rPr>
          <w:rFonts w:ascii="Verdana" w:eastAsia="Arial Unicode MS" w:hAnsi="Verdana" w:cs="Arial"/>
          <w:sz w:val="20"/>
          <w:szCs w:val="20"/>
        </w:rPr>
        <w:t>l</w:t>
      </w:r>
      <w:r w:rsidRPr="00594869">
        <w:rPr>
          <w:rFonts w:ascii="Verdana" w:eastAsia="Arial Unicode MS" w:hAnsi="Verdana" w:cs="Arial"/>
          <w:sz w:val="20"/>
          <w:szCs w:val="20"/>
        </w:rPr>
        <w:t>), acima, a Emissora não tem qualquer ligação com o Agente Fiduciário ou conhecimento de fato que impeça o Agente Fiduciário de exercer, plenamente, suas funções, nos termos da Lei das Sociedades por Ações, e demais normas aplicáveis, inclusive regulamentares;</w:t>
      </w:r>
    </w:p>
    <w:p w:rsidR="00DD7569" w:rsidRPr="00594869" w:rsidRDefault="00DD7569">
      <w:pPr>
        <w:jc w:val="both"/>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cumpre a legislação em vigor, incluindo a </w:t>
      </w:r>
      <w:r w:rsidR="000763F2">
        <w:rPr>
          <w:rFonts w:ascii="Verdana" w:eastAsia="Arial Unicode MS" w:hAnsi="Verdana" w:cs="Arial"/>
          <w:sz w:val="20"/>
          <w:szCs w:val="20"/>
        </w:rPr>
        <w:t>L</w:t>
      </w:r>
      <w:r w:rsidRPr="00594869">
        <w:rPr>
          <w:rFonts w:ascii="Verdana" w:eastAsia="Arial Unicode MS" w:hAnsi="Verdana" w:cs="Arial"/>
          <w:sz w:val="20"/>
          <w:szCs w:val="20"/>
        </w:rPr>
        <w:t xml:space="preserve">egislação </w:t>
      </w:r>
      <w:r w:rsidR="000763F2">
        <w:rPr>
          <w:rFonts w:ascii="Verdana" w:eastAsia="Arial Unicode MS" w:hAnsi="Verdana" w:cs="Arial"/>
          <w:sz w:val="20"/>
          <w:szCs w:val="20"/>
        </w:rPr>
        <w:t>Socioambiental</w:t>
      </w:r>
      <w:r w:rsidRPr="00594869">
        <w:rPr>
          <w:rFonts w:ascii="Verdana" w:eastAsia="Arial Unicode MS" w:hAnsi="Verdana" w:cs="Arial"/>
          <w:sz w:val="20"/>
          <w:szCs w:val="20"/>
        </w:rPr>
        <w:t xml:space="preserve">, em especial com relação ao Projeto e atividades de qualquer forma beneficiados </w:t>
      </w:r>
      <w:r w:rsidR="001E2A5F">
        <w:rPr>
          <w:rFonts w:ascii="Verdana" w:eastAsia="Arial Unicode MS" w:hAnsi="Verdana" w:cs="Arial"/>
          <w:sz w:val="20"/>
          <w:szCs w:val="20"/>
        </w:rPr>
        <w:t>pelos recursos oriundos da</w:t>
      </w:r>
      <w:r w:rsidR="00004A10">
        <w:rPr>
          <w:rFonts w:ascii="Verdana" w:eastAsia="Arial Unicode MS" w:hAnsi="Verdana" w:cs="Arial"/>
          <w:sz w:val="20"/>
          <w:szCs w:val="20"/>
        </w:rPr>
        <w:t xml:space="preserve"> E</w:t>
      </w:r>
      <w:r w:rsidRPr="00594869">
        <w:rPr>
          <w:rFonts w:ascii="Verdana" w:eastAsia="Arial Unicode MS" w:hAnsi="Verdana" w:cs="Arial"/>
          <w:sz w:val="20"/>
          <w:szCs w:val="20"/>
        </w:rPr>
        <w:t xml:space="preserve">missão; </w:t>
      </w:r>
    </w:p>
    <w:p w:rsidR="00DD7569" w:rsidRPr="00594869" w:rsidRDefault="00DD7569">
      <w:pPr>
        <w:jc w:val="both"/>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w:t>
      </w:r>
      <w:r w:rsidR="00B63D34">
        <w:rPr>
          <w:rFonts w:ascii="Verdana" w:eastAsia="Arial Unicode MS" w:hAnsi="Verdana" w:cs="Arial"/>
          <w:sz w:val="20"/>
          <w:szCs w:val="20"/>
        </w:rPr>
        <w:t>depósito</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das Debêntures junto aos </w:t>
      </w:r>
      <w:r w:rsidR="00B63D34">
        <w:rPr>
          <w:rFonts w:ascii="Verdana" w:eastAsia="Arial Unicode MS" w:hAnsi="Verdana" w:cs="Arial"/>
          <w:sz w:val="20"/>
          <w:szCs w:val="20"/>
        </w:rPr>
        <w:t>ambientes</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de distribuição, negociação e custódia eletrônica da </w:t>
      </w:r>
      <w:r w:rsidR="00CB2E32" w:rsidRPr="00594869">
        <w:rPr>
          <w:rFonts w:ascii="Verdana" w:hAnsi="Verdana" w:cs="Arial"/>
          <w:sz w:val="20"/>
          <w:szCs w:val="20"/>
        </w:rPr>
        <w:t>B3</w:t>
      </w:r>
      <w:r w:rsidRPr="00594869">
        <w:rPr>
          <w:rFonts w:ascii="Verdana" w:eastAsia="Arial Unicode MS" w:hAnsi="Verdana" w:cs="Arial"/>
          <w:sz w:val="20"/>
          <w:szCs w:val="20"/>
        </w:rPr>
        <w:t>, os quais estarão em pleno vigor e efeito na data de liquidação,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pelo arquivamento, na </w:t>
      </w:r>
      <w:r w:rsidR="0061487D" w:rsidRPr="00594869">
        <w:rPr>
          <w:rFonts w:ascii="Verdana" w:eastAsia="Arial Unicode MS" w:hAnsi="Verdana" w:cs="Arial"/>
          <w:sz w:val="20"/>
          <w:szCs w:val="20"/>
        </w:rPr>
        <w:t>JUCEMG</w:t>
      </w:r>
      <w:r w:rsidRPr="00594869">
        <w:rPr>
          <w:rFonts w:ascii="Verdana" w:eastAsia="Arial Unicode MS" w:hAnsi="Verdana" w:cs="Arial"/>
          <w:sz w:val="20"/>
          <w:szCs w:val="20"/>
        </w:rPr>
        <w:t xml:space="preserve">, bem como pela publicação nos </w:t>
      </w:r>
      <w:r w:rsidRPr="00EE3FD7">
        <w:rPr>
          <w:rFonts w:ascii="Verdana" w:eastAsia="Arial Unicode MS" w:hAnsi="Verdana"/>
          <w:sz w:val="20"/>
          <w:szCs w:val="20"/>
        </w:rPr>
        <w:t>Jornais de Publicação</w:t>
      </w:r>
      <w:r w:rsidRPr="00594869">
        <w:rPr>
          <w:rFonts w:ascii="Verdana" w:eastAsia="Arial Unicode MS" w:hAnsi="Verdana" w:cs="Arial"/>
          <w:sz w:val="20"/>
          <w:szCs w:val="20"/>
        </w:rPr>
        <w:t>, nos termos da Lei das Sociedades por Ações, da ata da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pel</w:t>
      </w:r>
      <w:r w:rsidR="005C34BF" w:rsidRPr="00594869">
        <w:rPr>
          <w:rFonts w:ascii="Verdana" w:eastAsia="Arial Unicode MS" w:hAnsi="Verdana" w:cs="Arial"/>
          <w:sz w:val="20"/>
          <w:szCs w:val="20"/>
        </w:rPr>
        <w:t>o arquivamento</w:t>
      </w:r>
      <w:r w:rsidRPr="00594869">
        <w:rPr>
          <w:rFonts w:ascii="Verdana" w:eastAsia="Arial Unicode MS" w:hAnsi="Verdana" w:cs="Arial"/>
          <w:sz w:val="20"/>
          <w:szCs w:val="20"/>
        </w:rPr>
        <w:t xml:space="preserve"> desta Escritura de Emissão e de seus aditamentos perante a JUCE</w:t>
      </w:r>
      <w:r w:rsidR="0061487D" w:rsidRPr="00594869">
        <w:rPr>
          <w:rFonts w:ascii="Verdana" w:eastAsia="Arial Unicode MS" w:hAnsi="Verdana" w:cs="Arial"/>
          <w:sz w:val="20"/>
          <w:szCs w:val="20"/>
        </w:rPr>
        <w:t>MG</w:t>
      </w:r>
      <w:r w:rsidRPr="00594869">
        <w:rPr>
          <w:rFonts w:ascii="Verdana" w:eastAsia="Arial Unicode MS" w:hAnsi="Verdana" w:cs="Arial"/>
          <w:sz w:val="20"/>
          <w:szCs w:val="20"/>
        </w:rPr>
        <w:t xml:space="preserve"> e seu registro nos Cartórios de Registro de Títulos e Documentos competentes; </w:t>
      </w:r>
      <w:r w:rsidR="002D2C48"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iv</w:t>
      </w:r>
      <w:proofErr w:type="spellEnd"/>
      <w:r w:rsidRPr="00594869">
        <w:rPr>
          <w:rFonts w:ascii="Verdana" w:eastAsia="Arial Unicode MS" w:hAnsi="Verdana" w:cs="Arial"/>
          <w:sz w:val="20"/>
          <w:szCs w:val="20"/>
        </w:rPr>
        <w:t xml:space="preserve">) celebração e registro, conforme o caso, </w:t>
      </w:r>
      <w:r w:rsidR="001E2A5F">
        <w:rPr>
          <w:rFonts w:ascii="Verdana" w:eastAsia="Arial Unicode MS" w:hAnsi="Verdana" w:cs="Arial"/>
          <w:sz w:val="20"/>
          <w:szCs w:val="20"/>
        </w:rPr>
        <w:t>das Garantias</w:t>
      </w:r>
      <w:r w:rsidRPr="00594869">
        <w:rPr>
          <w:rFonts w:ascii="Verdana" w:eastAsia="Arial Unicode MS" w:hAnsi="Verdana" w:cs="Arial"/>
          <w:sz w:val="20"/>
          <w:szCs w:val="20"/>
        </w:rPr>
        <w:t xml:space="preserve">, nos termos e prazos previstos nesta Escritura de Emissão; </w:t>
      </w:r>
    </w:p>
    <w:p w:rsidR="00DD7569" w:rsidRPr="00594869" w:rsidRDefault="00DD7569">
      <w:pPr>
        <w:jc w:val="both"/>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informações prestadas </w:t>
      </w:r>
      <w:r w:rsidR="001E2A5F">
        <w:rPr>
          <w:rFonts w:ascii="Verdana" w:eastAsia="Arial Unicode MS" w:hAnsi="Verdana" w:cs="Arial"/>
          <w:sz w:val="20"/>
          <w:szCs w:val="20"/>
        </w:rPr>
        <w:t>no contexto da Oferta Restrita</w:t>
      </w:r>
      <w:r w:rsidRPr="00594869">
        <w:rPr>
          <w:rFonts w:ascii="Verdana" w:eastAsia="Arial Unicode MS" w:hAnsi="Verdana" w:cs="Arial"/>
          <w:sz w:val="20"/>
          <w:szCs w:val="20"/>
        </w:rPr>
        <w:t xml:space="preserve"> são verdadeiras, consistentes, </w:t>
      </w:r>
      <w:r w:rsidR="00B65C11" w:rsidRPr="00594869">
        <w:rPr>
          <w:rFonts w:ascii="Verdana" w:eastAsia="Arial Unicode MS" w:hAnsi="Verdana" w:cs="Arial"/>
          <w:sz w:val="20"/>
          <w:szCs w:val="20"/>
        </w:rPr>
        <w:t xml:space="preserve">completas, </w:t>
      </w:r>
      <w:r w:rsidRPr="00594869">
        <w:rPr>
          <w:rFonts w:ascii="Verdana" w:eastAsia="Arial Unicode MS" w:hAnsi="Verdana" w:cs="Arial"/>
          <w:sz w:val="20"/>
          <w:szCs w:val="20"/>
        </w:rPr>
        <w:t xml:space="preserve">corretas e suficientes </w:t>
      </w:r>
      <w:r w:rsidR="00B65C11" w:rsidRPr="00594869">
        <w:rPr>
          <w:rFonts w:ascii="Verdana" w:eastAsia="Arial Unicode MS" w:hAnsi="Verdana" w:cs="Arial"/>
          <w:sz w:val="20"/>
          <w:szCs w:val="20"/>
        </w:rPr>
        <w:t xml:space="preserve">em todos aspectos </w:t>
      </w:r>
      <w:r w:rsidRPr="00594869">
        <w:rPr>
          <w:rFonts w:ascii="Verdana" w:eastAsia="Arial Unicode MS" w:hAnsi="Verdana" w:cs="Arial"/>
          <w:sz w:val="20"/>
          <w:szCs w:val="20"/>
        </w:rPr>
        <w:t xml:space="preserve">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rsidR="00B65C11" w:rsidRPr="00594869" w:rsidRDefault="00B65C11">
      <w:pPr>
        <w:jc w:val="both"/>
        <w:rPr>
          <w:rFonts w:ascii="Verdana" w:eastAsia="Arial Unicode MS" w:hAnsi="Verdana" w:cs="Arial"/>
          <w:sz w:val="20"/>
          <w:szCs w:val="20"/>
        </w:rPr>
      </w:pPr>
    </w:p>
    <w:p w:rsidR="00B65C11" w:rsidRPr="00594869" w:rsidRDefault="00B65C11"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tem ciência de qualquer fato ou circunstância que não tenha sido revelada ao Agente Fiduciário </w:t>
      </w:r>
      <w:r w:rsidR="001E2A5F">
        <w:rPr>
          <w:rFonts w:ascii="Verdana" w:eastAsia="Arial Unicode MS" w:hAnsi="Verdana" w:cs="Arial"/>
          <w:sz w:val="20"/>
          <w:szCs w:val="20"/>
        </w:rPr>
        <w:t xml:space="preserve">e/ou ao Coordenador Líder </w:t>
      </w:r>
      <w:r w:rsidRPr="00594869">
        <w:rPr>
          <w:rFonts w:ascii="Verdana" w:eastAsia="Arial Unicode MS" w:hAnsi="Verdana" w:cs="Arial"/>
          <w:sz w:val="20"/>
          <w:szCs w:val="20"/>
        </w:rPr>
        <w:t>que possa ter um impacto negativo sobre quaisquer informações, previsões ou projeções ou que possa afetar negativamente o Projeto;</w:t>
      </w:r>
    </w:p>
    <w:p w:rsidR="00DD7569" w:rsidRPr="00594869" w:rsidRDefault="00DD7569">
      <w:pPr>
        <w:jc w:val="both"/>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documentos e informações fornecidos ao Agente Fiduciário são materialmente corretos e estão atualizados até a data em que foram fornecidos e</w:t>
      </w:r>
      <w:r w:rsidR="001E2A5F">
        <w:rPr>
          <w:rFonts w:ascii="Verdana" w:eastAsia="Arial Unicode MS" w:hAnsi="Verdana" w:cs="Arial"/>
          <w:sz w:val="20"/>
          <w:szCs w:val="20"/>
        </w:rPr>
        <w:t>, no seu entendimento,</w:t>
      </w:r>
      <w:r w:rsidRPr="00594869">
        <w:rPr>
          <w:rFonts w:ascii="Verdana" w:eastAsia="Arial Unicode MS" w:hAnsi="Verdana" w:cs="Arial"/>
          <w:sz w:val="20"/>
          <w:szCs w:val="20"/>
        </w:rPr>
        <w:t xml:space="preserve"> incluem os documentos e informações relevantes para a tomada de decisão de investimento sobre a Emissora;</w:t>
      </w:r>
    </w:p>
    <w:p w:rsidR="00DD7569" w:rsidRPr="00594869" w:rsidRDefault="00DD7569">
      <w:pPr>
        <w:jc w:val="both"/>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cumpre as condicionantes ambientais constantes das licenças ambientais do Projeto e est</w:t>
      </w:r>
      <w:r w:rsidR="00B046AF" w:rsidRPr="00594869">
        <w:rPr>
          <w:rFonts w:ascii="Verdana" w:eastAsia="Arial Unicode MS" w:hAnsi="Verdana" w:cs="Arial"/>
          <w:sz w:val="20"/>
          <w:szCs w:val="20"/>
        </w:rPr>
        <w:t>á</w:t>
      </w:r>
      <w:r w:rsidRPr="00594869">
        <w:rPr>
          <w:rFonts w:ascii="Verdana" w:eastAsia="Arial Unicode MS" w:hAnsi="Verdana" w:cs="Arial"/>
          <w:sz w:val="20"/>
          <w:szCs w:val="20"/>
        </w:rPr>
        <w:t xml:space="preserve"> em situação regular com suas obrigações junto aos órgãos do meio ambiente; </w:t>
      </w:r>
    </w:p>
    <w:p w:rsidR="00DD7569" w:rsidRPr="00594869" w:rsidRDefault="00DD7569">
      <w:pPr>
        <w:pStyle w:val="PargrafodaLista"/>
        <w:ind w:left="0"/>
        <w:rPr>
          <w:rFonts w:ascii="Verdana" w:eastAsia="Arial Unicode MS" w:hAnsi="Verdana" w:cs="Arial"/>
          <w:sz w:val="20"/>
          <w:szCs w:val="20"/>
        </w:rPr>
      </w:pPr>
    </w:p>
    <w:p w:rsidR="00DD7569" w:rsidRPr="00594869" w:rsidRDefault="00AC6A9C" w:rsidP="00A901B7">
      <w:pPr>
        <w:numPr>
          <w:ilvl w:val="0"/>
          <w:numId w:val="1"/>
        </w:numPr>
        <w:tabs>
          <w:tab w:val="clear" w:pos="2573"/>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detém, considerado o estágio atual de implantação do Projeto, a </w:t>
      </w:r>
      <w:r w:rsidR="000763F2">
        <w:rPr>
          <w:rFonts w:ascii="Verdana" w:eastAsia="Arial Unicode MS" w:hAnsi="Verdana" w:cs="Arial"/>
          <w:sz w:val="20"/>
          <w:szCs w:val="20"/>
        </w:rPr>
        <w:t xml:space="preserve">posse mansa e pacífica </w:t>
      </w:r>
      <w:r w:rsidR="00DD7569" w:rsidRPr="00594869">
        <w:rPr>
          <w:rFonts w:ascii="Verdana" w:eastAsia="Arial Unicode MS" w:hAnsi="Verdana" w:cs="Arial"/>
          <w:sz w:val="20"/>
          <w:szCs w:val="20"/>
        </w:rPr>
        <w:t xml:space="preserve">de todos os bens imóveis </w:t>
      </w:r>
      <w:r w:rsidR="000763F2">
        <w:rPr>
          <w:rFonts w:ascii="Verdana" w:eastAsia="Arial Unicode MS" w:hAnsi="Verdana" w:cs="Arial"/>
          <w:sz w:val="20"/>
          <w:szCs w:val="20"/>
        </w:rPr>
        <w:t>necessários para o desenvolvimento do Projeto</w:t>
      </w:r>
      <w:r w:rsidR="00004A10">
        <w:rPr>
          <w:rFonts w:ascii="Verdana" w:eastAsia="Arial Unicode MS" w:hAnsi="Verdana" w:cs="Arial"/>
          <w:sz w:val="20"/>
          <w:szCs w:val="20"/>
        </w:rPr>
        <w:t xml:space="preserve"> </w:t>
      </w:r>
      <w:r w:rsidR="00DD7569" w:rsidRPr="00594869">
        <w:rPr>
          <w:rFonts w:ascii="Verdana" w:eastAsia="Arial Unicode MS" w:hAnsi="Verdana" w:cs="Arial"/>
          <w:sz w:val="20"/>
          <w:szCs w:val="20"/>
        </w:rPr>
        <w:t>e demais direitos e ativos por elas detidos;</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mantém os seus bens e de suas controladas</w:t>
      </w:r>
      <w:r w:rsidR="00893192">
        <w:rPr>
          <w:rFonts w:ascii="Verdana" w:eastAsia="Arial Unicode MS" w:hAnsi="Verdana" w:cs="Arial"/>
          <w:sz w:val="20"/>
          <w:szCs w:val="20"/>
        </w:rPr>
        <w:t xml:space="preserve"> (caso existentes)</w:t>
      </w:r>
      <w:r w:rsidRPr="00594869">
        <w:rPr>
          <w:rFonts w:ascii="Verdana" w:eastAsia="Arial Unicode MS" w:hAnsi="Verdana" w:cs="Arial"/>
          <w:sz w:val="20"/>
          <w:szCs w:val="20"/>
        </w:rPr>
        <w:t xml:space="preserve"> adequadamente segurados, conforme razoavelmente esperado e de acordo com as práticas correntes de mercado;</w:t>
      </w:r>
    </w:p>
    <w:p w:rsidR="00DD7569" w:rsidRPr="00594869" w:rsidRDefault="00DD7569">
      <w:pPr>
        <w:pStyle w:val="PargrafodaLista"/>
        <w:ind w:left="0"/>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tem plena ciência e concorda integralmente com a forma de divulgação e apuração do ICSD, das taxas </w:t>
      </w:r>
      <w:r w:rsidRPr="00594869">
        <w:rPr>
          <w:rFonts w:ascii="Verdana" w:hAnsi="Verdana" w:cs="Arial"/>
          <w:sz w:val="20"/>
          <w:szCs w:val="20"/>
        </w:rPr>
        <w:t>de retorno do Tesouro IPCA+ 20</w:t>
      </w:r>
      <w:r w:rsidR="007E0167" w:rsidRPr="00594869">
        <w:rPr>
          <w:rFonts w:ascii="Verdana" w:hAnsi="Verdana" w:cs="Arial"/>
          <w:sz w:val="20"/>
          <w:szCs w:val="20"/>
        </w:rPr>
        <w:t>28</w:t>
      </w:r>
      <w:r w:rsidRPr="00594869">
        <w:rPr>
          <w:rFonts w:ascii="Verdana" w:hAnsi="Verdana" w:cs="Arial"/>
          <w:sz w:val="20"/>
          <w:szCs w:val="20"/>
        </w:rPr>
        <w:t xml:space="preserve"> divulgadas pela ANBIMA, e que a forma de cálculo de remuneração das Debêntures foi determinada por sua livre vontade, em observância ao princípio da boa-fé; </w:t>
      </w:r>
    </w:p>
    <w:p w:rsidR="00DD7569" w:rsidRPr="00594869" w:rsidRDefault="00DD7569" w:rsidP="00EE3FD7">
      <w:pPr>
        <w:pStyle w:val="PargrafodaLista"/>
        <w:ind w:left="0"/>
        <w:rPr>
          <w:rFonts w:ascii="Verdana" w:eastAsia="Arial Unicode MS" w:hAnsi="Verdana" w:cs="Arial"/>
          <w:sz w:val="20"/>
          <w:szCs w:val="20"/>
        </w:rPr>
      </w:pPr>
    </w:p>
    <w:p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inexiste descumprimento de qualquer disposição contratual, legal ou de qualquer ordem judicial, administrativa ou arbitral</w:t>
      </w:r>
      <w:r w:rsidR="00DF2C29">
        <w:rPr>
          <w:rFonts w:ascii="Verdana" w:eastAsia="Arial Unicode MS" w:hAnsi="Verdana" w:cs="Arial"/>
          <w:sz w:val="20"/>
          <w:szCs w:val="20"/>
        </w:rPr>
        <w:t xml:space="preserve"> que tenha sido intimada</w:t>
      </w:r>
      <w:r w:rsidRPr="00594869">
        <w:rPr>
          <w:rFonts w:ascii="Verdana" w:eastAsia="Arial Unicode MS" w:hAnsi="Verdana" w:cs="Arial"/>
          <w:sz w:val="20"/>
          <w:szCs w:val="20"/>
        </w:rPr>
        <w:t xml:space="preserve">, em qualquer dos casos, visando a anular, alterar, invalidar, questionar ou de qualquer forma afetar qualquer das obrigações decorrentes das Debêntures; </w:t>
      </w:r>
    </w:p>
    <w:p w:rsidR="00DD7569" w:rsidRPr="00594869" w:rsidRDefault="00DD7569" w:rsidP="00EE3FD7">
      <w:pPr>
        <w:pStyle w:val="PargrafodaLista"/>
        <w:ind w:left="0"/>
        <w:rPr>
          <w:rFonts w:ascii="Verdana" w:eastAsia="Arial Unicode MS" w:hAnsi="Verdana" w:cs="Arial"/>
          <w:sz w:val="20"/>
          <w:szCs w:val="20"/>
        </w:rPr>
      </w:pPr>
    </w:p>
    <w:p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iCs/>
          <w:sz w:val="20"/>
          <w:szCs w:val="20"/>
        </w:rPr>
        <w:lastRenderedPageBreak/>
        <w:t xml:space="preserve">está </w:t>
      </w:r>
      <w:r w:rsidR="00DA28B3" w:rsidRPr="00DA28B3">
        <w:rPr>
          <w:rFonts w:ascii="Verdana" w:eastAsia="Arial Unicode MS" w:hAnsi="Verdana" w:cs="Arial"/>
          <w:iCs/>
          <w:sz w:val="20"/>
          <w:szCs w:val="20"/>
        </w:rPr>
        <w:t xml:space="preserve">cumprindo as Leis Anticorrupção, e que, tanto a Emissora, suas controladas (caso existentes), e, no melhor do seu conhecimento, diretores, administradores e funcionários da Emissora agindo em benefício da Emissora, da Tibagi Participações, da </w:t>
      </w:r>
      <w:r w:rsidR="0049441B">
        <w:rPr>
          <w:rFonts w:ascii="Verdana" w:eastAsia="Arial Unicode MS" w:hAnsi="Verdana" w:cs="Arial"/>
          <w:iCs/>
          <w:sz w:val="20"/>
          <w:szCs w:val="20"/>
        </w:rPr>
        <w:t>Ho</w:t>
      </w:r>
      <w:r w:rsidR="00A103B1">
        <w:rPr>
          <w:rFonts w:ascii="Verdana" w:eastAsia="Arial Unicode MS" w:hAnsi="Verdana" w:cs="Arial"/>
          <w:iCs/>
          <w:sz w:val="20"/>
          <w:szCs w:val="20"/>
        </w:rPr>
        <w:t xml:space="preserve">lding </w:t>
      </w:r>
      <w:r w:rsidR="0049441B">
        <w:rPr>
          <w:rFonts w:ascii="Verdana" w:eastAsia="Arial Unicode MS" w:hAnsi="Verdana" w:cs="Arial"/>
          <w:iCs/>
          <w:sz w:val="20"/>
          <w:szCs w:val="20"/>
        </w:rPr>
        <w:t>Exe</w:t>
      </w:r>
      <w:r w:rsidR="00A103B1">
        <w:rPr>
          <w:rFonts w:ascii="Verdana" w:eastAsia="Arial Unicode MS" w:hAnsi="Verdana" w:cs="Arial"/>
          <w:iCs/>
          <w:sz w:val="20"/>
          <w:szCs w:val="20"/>
        </w:rPr>
        <w:t>cutivos</w:t>
      </w:r>
      <w:r w:rsidR="00004A10">
        <w:rPr>
          <w:rFonts w:ascii="Verdana" w:eastAsia="Arial Unicode MS" w:hAnsi="Verdana" w:cs="Arial"/>
          <w:iCs/>
          <w:sz w:val="20"/>
          <w:szCs w:val="20"/>
        </w:rPr>
        <w:t xml:space="preserve"> </w:t>
      </w:r>
      <w:r w:rsidR="00DA28B3" w:rsidRPr="00DA28B3">
        <w:rPr>
          <w:rFonts w:ascii="Verdana" w:eastAsia="Arial Unicode MS" w:hAnsi="Verdana" w:cs="Arial"/>
          <w:iCs/>
          <w:sz w:val="20"/>
          <w:szCs w:val="20"/>
        </w:rPr>
        <w:t>ou da Minas PCH, jamais descumpriram qualquer lei, regulamento e política acima citadas</w:t>
      </w:r>
      <w:r w:rsidR="00C56AE1" w:rsidRPr="00594869">
        <w:rPr>
          <w:rFonts w:ascii="Verdana" w:eastAsia="Arial Unicode MS" w:hAnsi="Verdana" w:cs="Arial"/>
          <w:sz w:val="20"/>
          <w:szCs w:val="20"/>
        </w:rPr>
        <w:t>;</w:t>
      </w:r>
    </w:p>
    <w:p w:rsidR="00DD7569" w:rsidRPr="00594869" w:rsidRDefault="00DD7569" w:rsidP="001C5BD6">
      <w:pPr>
        <w:jc w:val="both"/>
        <w:rPr>
          <w:rFonts w:ascii="Verdana" w:eastAsia="Arial Unicode MS" w:hAnsi="Verdana" w:cs="Arial"/>
          <w:sz w:val="20"/>
          <w:szCs w:val="20"/>
        </w:rPr>
      </w:pPr>
    </w:p>
    <w:p w:rsidR="00DD7569" w:rsidRPr="00594869" w:rsidRDefault="00DD7569" w:rsidP="001C5BD6">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w:t>
      </w:r>
      <w:r w:rsidR="00DA28B3" w:rsidRPr="00DA28B3">
        <w:rPr>
          <w:rFonts w:ascii="Verdana" w:eastAsia="Arial Unicode MS" w:hAnsi="Verdana" w:cs="Arial"/>
          <w:sz w:val="20"/>
          <w:szCs w:val="20"/>
        </w:rPr>
        <w:t xml:space="preserve">tem conhecimento da existência ou instauração de qualquer processo judicial, extrajudicial ou procedimento administrativo ajuizado contra si própria, a Tibagi Participações, a Minas PCH, a </w:t>
      </w:r>
      <w:r w:rsidR="00A103B1">
        <w:rPr>
          <w:rFonts w:ascii="Verdana" w:eastAsia="Arial Unicode MS" w:hAnsi="Verdana" w:cs="Arial"/>
          <w:iCs/>
          <w:sz w:val="20"/>
          <w:szCs w:val="20"/>
        </w:rPr>
        <w:t>Holding Executivos</w:t>
      </w:r>
      <w:r w:rsidR="00DA28B3" w:rsidRPr="00DA28B3">
        <w:rPr>
          <w:rFonts w:ascii="Verdana" w:eastAsia="Arial Unicode MS" w:hAnsi="Verdana" w:cs="Arial"/>
          <w:sz w:val="20"/>
          <w:szCs w:val="20"/>
        </w:rPr>
        <w:t>, as controladas da Emissora (caso existentes), os diretores da Emissora, os membros do conselho de administração da Emissora, funcionários e/ou prepostos da Emissora, que tenha por objeto práticas corruptas, despesas ilegais relacionadas à atividade política, atos lesivos contra a administração pública, nacional ou estrangeira (nos termos da Lei 12.486/13), infrações ou crimes contra a ordem econômica ou tributária, o sistema financeiro, o mercado de capitais de “lavagem” ou ocultação de bens, direitos e valores, terrorismo ou financiamento ao terrorismo previstos na legislação nacional e/ou estrangeira à qual as empresas aqui listadas estejam sujeitas</w:t>
      </w:r>
      <w:r w:rsidRPr="00594869">
        <w:rPr>
          <w:rFonts w:ascii="Verdana" w:eastAsia="Arial Unicode MS" w:hAnsi="Verdana" w:cs="Arial"/>
          <w:iCs/>
          <w:sz w:val="20"/>
          <w:szCs w:val="20"/>
        </w:rPr>
        <w:t>;</w:t>
      </w:r>
    </w:p>
    <w:p w:rsidR="00DD7569" w:rsidRPr="00594869" w:rsidRDefault="00DD7569" w:rsidP="001C5BD6">
      <w:pPr>
        <w:jc w:val="both"/>
        <w:rPr>
          <w:rFonts w:ascii="Verdana" w:eastAsia="Arial Unicode MS" w:hAnsi="Verdana" w:cs="Arial"/>
          <w:sz w:val="20"/>
          <w:szCs w:val="20"/>
        </w:rPr>
      </w:pPr>
    </w:p>
    <w:p w:rsidR="00DD7569" w:rsidRPr="00594869" w:rsidRDefault="00DD7569" w:rsidP="0031735D">
      <w:pPr>
        <w:numPr>
          <w:ilvl w:val="0"/>
          <w:numId w:val="1"/>
        </w:numPr>
        <w:tabs>
          <w:tab w:val="clear" w:pos="2573"/>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na </w:t>
      </w:r>
      <w:r w:rsidR="00DA28B3" w:rsidRPr="00DA28B3">
        <w:rPr>
          <w:rFonts w:ascii="Verdana" w:eastAsia="Arial Unicode MS" w:hAnsi="Verdana"/>
          <w:sz w:val="20"/>
          <w:szCs w:val="20"/>
        </w:rPr>
        <w:t xml:space="preserve">data de assinatura desta Escritura de Emissão, nem a Emissora e, de acordo com seu conhecimento, nem a Tibagi Participações, a </w:t>
      </w:r>
      <w:r w:rsidR="00A103B1">
        <w:rPr>
          <w:rFonts w:ascii="Verdana" w:eastAsia="Arial Unicode MS" w:hAnsi="Verdana" w:cs="Arial"/>
          <w:iCs/>
          <w:sz w:val="20"/>
          <w:szCs w:val="20"/>
        </w:rPr>
        <w:t>Holding Executivos</w:t>
      </w:r>
      <w:r w:rsidR="00DA28B3" w:rsidRPr="00DA28B3">
        <w:rPr>
          <w:rFonts w:ascii="Verdana" w:eastAsia="Arial Unicode MS" w:hAnsi="Verdana"/>
          <w:sz w:val="20"/>
          <w:szCs w:val="20"/>
        </w:rPr>
        <w:t xml:space="preserve"> ou a Minas PCH, ou as controladas da Emissora (caso existentes), ou os diretores da Emissora, representantes ou membros do conselho de administração da Emissora, agindo em benefício da Emissora, incorreu nas seguintes hipóteses: (i) utilizaram ou utilizam recursos da Emissora para o pagamento de contribuições, presentes ou atividades de entretenimento ilegais ou qualquer despesa ilegal relativa à atividade política; (</w:t>
      </w:r>
      <w:proofErr w:type="spellStart"/>
      <w:r w:rsidR="00DA28B3" w:rsidRPr="00DA28B3">
        <w:rPr>
          <w:rFonts w:ascii="Verdana" w:eastAsia="Arial Unicode MS" w:hAnsi="Verdana"/>
          <w:sz w:val="20"/>
          <w:szCs w:val="20"/>
        </w:rPr>
        <w:t>ii</w:t>
      </w:r>
      <w:proofErr w:type="spellEnd"/>
      <w:r w:rsidR="00DA28B3" w:rsidRPr="00DA28B3">
        <w:rPr>
          <w:rFonts w:ascii="Verdana" w:eastAsia="Arial Unicode MS" w:hAnsi="Verdana"/>
          <w:sz w:val="20"/>
          <w:szCs w:val="20"/>
        </w:rPr>
        <w:t>) fizeram ou fazem qualquer pagamento ilegal, direto ou indireto, a empregados ou funcionários públicos, partidos políticos, políticos ou candidatos políticos (incluindo seus familiares), nacionais ou estrangeiros; (</w:t>
      </w:r>
      <w:proofErr w:type="spellStart"/>
      <w:r w:rsidR="00DA28B3" w:rsidRPr="00DA28B3">
        <w:rPr>
          <w:rFonts w:ascii="Verdana" w:eastAsia="Arial Unicode MS" w:hAnsi="Verdana"/>
          <w:sz w:val="20"/>
          <w:szCs w:val="20"/>
        </w:rPr>
        <w:t>iii</w:t>
      </w:r>
      <w:proofErr w:type="spellEnd"/>
      <w:r w:rsidR="00DA28B3" w:rsidRPr="00DA28B3">
        <w:rPr>
          <w:rFonts w:ascii="Verdana" w:eastAsia="Arial Unicode MS" w:hAnsi="Verdana"/>
          <w:sz w:val="20"/>
          <w:szCs w:val="20"/>
        </w:rPr>
        <w:t>)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00DA28B3" w:rsidRPr="00DA28B3">
        <w:rPr>
          <w:rFonts w:ascii="Verdana" w:eastAsia="Arial Unicode MS" w:hAnsi="Verdana"/>
          <w:sz w:val="20"/>
          <w:szCs w:val="20"/>
        </w:rPr>
        <w:t>iv</w:t>
      </w:r>
      <w:proofErr w:type="spellEnd"/>
      <w:r w:rsidR="00DA28B3" w:rsidRPr="00DA28B3">
        <w:rPr>
          <w:rFonts w:ascii="Verdana" w:eastAsia="Arial Unicode MS" w:hAnsi="Verdana"/>
          <w:sz w:val="20"/>
          <w:szCs w:val="20"/>
        </w:rPr>
        <w:t>) praticaram ou praticam quaisquer atos para obter ou manter qualquer negócio, transação ou vantagem comercial indevida; (v) realizaram ou realizam qualquer pagamento ou tomam qualquer ação que viole qualquer Lei Anticorrupção; ou (vi) realizaram ou realizam um ato de corrupção, pagamento de propina ou qualquer outro valor ilegal, bem como influenciaram o pagamento de qualquer valor indevido</w:t>
      </w:r>
      <w:r w:rsidRPr="00594869">
        <w:rPr>
          <w:rFonts w:ascii="Verdana" w:eastAsia="Arial Unicode MS" w:hAnsi="Verdana"/>
          <w:sz w:val="20"/>
          <w:szCs w:val="20"/>
        </w:rPr>
        <w:t xml:space="preserve">; </w:t>
      </w:r>
    </w:p>
    <w:p w:rsidR="00DD7569" w:rsidRPr="00594869" w:rsidRDefault="00DD7569" w:rsidP="0031735D">
      <w:pPr>
        <w:pStyle w:val="PargrafodaLista"/>
        <w:ind w:left="0"/>
        <w:rPr>
          <w:rFonts w:ascii="Verdana" w:eastAsia="Arial Unicode MS" w:hAnsi="Verdana"/>
          <w:sz w:val="20"/>
          <w:szCs w:val="20"/>
        </w:rPr>
      </w:pPr>
    </w:p>
    <w:p w:rsidR="00DD7569" w:rsidRPr="00594869" w:rsidRDefault="00DD7569" w:rsidP="0031735D">
      <w:pPr>
        <w:numPr>
          <w:ilvl w:val="0"/>
          <w:numId w:val="1"/>
        </w:numPr>
        <w:tabs>
          <w:tab w:val="clear" w:pos="2573"/>
        </w:tabs>
        <w:ind w:left="0" w:firstLine="0"/>
        <w:jc w:val="both"/>
        <w:rPr>
          <w:rFonts w:ascii="Verdana" w:hAnsi="Verdana" w:cs="Arial"/>
          <w:sz w:val="20"/>
          <w:szCs w:val="20"/>
        </w:rPr>
      </w:pPr>
      <w:r w:rsidRPr="00594869">
        <w:rPr>
          <w:rFonts w:ascii="Verdana" w:hAnsi="Verdana" w:cs="Arial"/>
          <w:sz w:val="20"/>
          <w:szCs w:val="20"/>
        </w:rPr>
        <w:t>até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w:t>
      </w:r>
    </w:p>
    <w:p w:rsidR="00DD7569" w:rsidRPr="00594869" w:rsidRDefault="00DD7569" w:rsidP="0031735D">
      <w:pPr>
        <w:jc w:val="both"/>
        <w:rPr>
          <w:rFonts w:ascii="Verdana" w:eastAsia="Arial Unicode MS" w:hAnsi="Verdana" w:cs="Arial"/>
          <w:sz w:val="20"/>
          <w:szCs w:val="20"/>
        </w:rPr>
      </w:pPr>
    </w:p>
    <w:p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 Projeto foi devidamente enquadrado nos termos da Lei 12.431 e considerado como prioritário nos termos da Portaria</w:t>
      </w:r>
      <w:r w:rsidR="00594869" w:rsidRPr="00594869">
        <w:rPr>
          <w:rFonts w:ascii="Verdana" w:eastAsia="Arial Unicode MS" w:hAnsi="Verdana" w:cs="Arial"/>
          <w:sz w:val="20"/>
          <w:szCs w:val="20"/>
        </w:rPr>
        <w:t xml:space="preserve"> de Enquadramento</w:t>
      </w:r>
      <w:r w:rsidRPr="00594869">
        <w:rPr>
          <w:rFonts w:ascii="Verdana" w:eastAsia="Arial Unicode MS" w:hAnsi="Verdana" w:cs="Arial"/>
          <w:sz w:val="20"/>
          <w:szCs w:val="20"/>
        </w:rPr>
        <w:t>;</w:t>
      </w:r>
    </w:p>
    <w:p w:rsidR="00DD7569" w:rsidRPr="00594869" w:rsidRDefault="00DD7569">
      <w:pPr>
        <w:pStyle w:val="PargrafodaLista"/>
        <w:ind w:left="0"/>
        <w:rPr>
          <w:rStyle w:val="DeltaViewInsertion"/>
          <w:rFonts w:ascii="Verdana" w:eastAsia="Arial Unicode MS" w:hAnsi="Verdana" w:cs="Arial"/>
          <w:b/>
          <w:bCs/>
          <w:smallCaps/>
          <w:color w:val="auto"/>
          <w:sz w:val="20"/>
          <w:szCs w:val="20"/>
        </w:rPr>
      </w:pPr>
      <w:bookmarkStart w:id="420" w:name="_DV_M612"/>
      <w:bookmarkEnd w:id="420"/>
    </w:p>
    <w:p w:rsidR="00DD7569" w:rsidRPr="00594869" w:rsidRDefault="00DD7569"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594869">
        <w:rPr>
          <w:rStyle w:val="DeltaViewInsertion"/>
          <w:rFonts w:ascii="Verdana" w:eastAsia="Arial Unicode MS" w:hAnsi="Verdana" w:cs="Arial"/>
          <w:color w:val="auto"/>
          <w:sz w:val="20"/>
          <w:szCs w:val="20"/>
          <w:u w:val="none"/>
        </w:rPr>
        <w:lastRenderedPageBreak/>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w:t>
      </w:r>
      <w:r w:rsidR="001E06A6" w:rsidRPr="00594869">
        <w:rPr>
          <w:rStyle w:val="DeltaViewInsertion"/>
          <w:rFonts w:ascii="Verdana" w:eastAsia="Arial Unicode MS" w:hAnsi="Verdana" w:cs="Arial"/>
          <w:color w:val="auto"/>
          <w:sz w:val="20"/>
          <w:szCs w:val="20"/>
          <w:u w:val="none"/>
        </w:rPr>
        <w:t xml:space="preserve"> e</w:t>
      </w:r>
    </w:p>
    <w:p w:rsidR="005277C6" w:rsidRPr="00594869" w:rsidRDefault="005277C6">
      <w:pPr>
        <w:jc w:val="both"/>
        <w:rPr>
          <w:rStyle w:val="DeltaViewInsertion"/>
          <w:rFonts w:ascii="Verdana" w:eastAsia="Arial Unicode MS" w:hAnsi="Verdana" w:cs="Arial"/>
          <w:b/>
          <w:bCs/>
          <w:smallCaps/>
          <w:color w:val="auto"/>
          <w:sz w:val="20"/>
          <w:szCs w:val="20"/>
        </w:rPr>
      </w:pPr>
    </w:p>
    <w:p w:rsidR="00B65C11" w:rsidRPr="00594869" w:rsidRDefault="00B65C11"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EE3FD7">
        <w:rPr>
          <w:rFonts w:ascii="Verdana" w:hAnsi="Verdana" w:cs="Arial"/>
          <w:sz w:val="20"/>
          <w:szCs w:val="20"/>
        </w:rPr>
        <w:t xml:space="preserve">está em dia com suas obrigações perante a Administração </w:t>
      </w:r>
      <w:r w:rsidR="00833F35" w:rsidRPr="00594869">
        <w:rPr>
          <w:rFonts w:ascii="Verdana" w:hAnsi="Verdana" w:cs="Arial"/>
          <w:sz w:val="20"/>
          <w:szCs w:val="20"/>
        </w:rPr>
        <w:t xml:space="preserve">Pública </w:t>
      </w:r>
      <w:r w:rsidRPr="00594869">
        <w:rPr>
          <w:rFonts w:ascii="Verdana" w:hAnsi="Verdana" w:cs="Arial"/>
          <w:sz w:val="20"/>
          <w:szCs w:val="20"/>
        </w:rPr>
        <w:t xml:space="preserve">Federal, direta e indireta, não estando inadimplente com tributos e contribuições federais, inclusive multas e outras imposições pecuniárias compulsórias, nem com o Fundo de Garantia por Tempo de Serviço – FGTS, adimplência </w:t>
      </w:r>
      <w:proofErr w:type="spellStart"/>
      <w:r w:rsidRPr="00594869">
        <w:rPr>
          <w:rFonts w:ascii="Verdana" w:hAnsi="Verdana" w:cs="Arial"/>
          <w:sz w:val="20"/>
          <w:szCs w:val="20"/>
        </w:rPr>
        <w:t>esta</w:t>
      </w:r>
      <w:proofErr w:type="spellEnd"/>
      <w:r w:rsidRPr="00594869">
        <w:rPr>
          <w:rFonts w:ascii="Verdana" w:hAnsi="Verdana" w:cs="Arial"/>
          <w:sz w:val="20"/>
          <w:szCs w:val="20"/>
        </w:rPr>
        <w:t xml:space="preserve"> comprovada mediante a apresentação de certidões emitidas pelos órgãos competentes</w:t>
      </w:r>
      <w:r w:rsidR="001E06A6" w:rsidRPr="00BD28BE">
        <w:t>.</w:t>
      </w:r>
    </w:p>
    <w:p w:rsidR="00DD7569" w:rsidRPr="00EE3FD7" w:rsidRDefault="00DD7569">
      <w:pPr>
        <w:pStyle w:val="PargrafodaLista"/>
        <w:ind w:left="0"/>
        <w:rPr>
          <w:rStyle w:val="DeltaViewInsertion"/>
          <w:rFonts w:ascii="Verdana" w:eastAsia="Arial Unicode MS" w:hAnsi="Verdana"/>
          <w:b/>
          <w:smallCaps/>
          <w:color w:val="auto"/>
          <w:sz w:val="20"/>
          <w:szCs w:val="20"/>
          <w:u w:val="none"/>
        </w:rPr>
      </w:pPr>
    </w:p>
    <w:p w:rsidR="00DD7569" w:rsidRPr="00594869" w:rsidRDefault="00E92A77" w:rsidP="00A901B7">
      <w:pPr>
        <w:pStyle w:val="PargrafodaLista"/>
        <w:numPr>
          <w:ilvl w:val="1"/>
          <w:numId w:val="35"/>
        </w:numPr>
        <w:ind w:left="0" w:firstLine="0"/>
        <w:jc w:val="both"/>
        <w:rPr>
          <w:rFonts w:ascii="Verdana" w:eastAsia="Arial Unicode MS" w:hAnsi="Verdana" w:cs="Arial"/>
          <w:sz w:val="20"/>
          <w:szCs w:val="20"/>
        </w:rPr>
      </w:pPr>
      <w:bookmarkStart w:id="421" w:name="_DV_M613"/>
      <w:bookmarkEnd w:id="421"/>
      <w:r w:rsidRPr="00594869">
        <w:rPr>
          <w:rFonts w:ascii="Verdana" w:eastAsia="Arial Unicode MS" w:hAnsi="Verdana" w:cs="Arial"/>
          <w:sz w:val="20"/>
          <w:szCs w:val="20"/>
        </w:rPr>
        <w:t>A Emissora se responsabiliza</w:t>
      </w:r>
      <w:r w:rsidR="00DD7569" w:rsidRPr="00594869">
        <w:rPr>
          <w:rFonts w:ascii="Verdana" w:eastAsia="Arial Unicode MS" w:hAnsi="Verdana" w:cs="Arial"/>
          <w:sz w:val="20"/>
          <w:szCs w:val="20"/>
        </w:rPr>
        <w:t xml:space="preserve"> por eventuais prejuízos</w:t>
      </w:r>
      <w:r w:rsidRPr="00594869">
        <w:rPr>
          <w:rFonts w:ascii="Verdana" w:eastAsia="Arial Unicode MS" w:hAnsi="Verdana" w:cs="Arial"/>
          <w:sz w:val="20"/>
          <w:szCs w:val="20"/>
        </w:rPr>
        <w:t xml:space="preserve"> (excluídos quaisquer danos indiretos, danos à imagem e lucros cessantes)</w:t>
      </w:r>
      <w:r w:rsidR="00DD7569" w:rsidRPr="00594869">
        <w:rPr>
          <w:rFonts w:ascii="Verdana" w:eastAsia="Arial Unicode MS" w:hAnsi="Verdana" w:cs="Arial"/>
          <w:sz w:val="20"/>
          <w:szCs w:val="20"/>
        </w:rPr>
        <w:t xml:space="preserve"> que decorram da inveracidade ou inexatidão destas declarações, sem prejuízo do direito do Agente Fiduciário de declarar vencidas antecipadamente todas as obrigações objeto desta Escritura de Emissão, nos termos da Cláusula V acima.</w:t>
      </w:r>
    </w:p>
    <w:p w:rsidR="00DD7569" w:rsidRPr="00594869" w:rsidRDefault="00DD7569">
      <w:pPr>
        <w:rPr>
          <w:rFonts w:ascii="Verdana" w:eastAsia="Arial Unicode MS" w:hAnsi="Verdana" w:cs="Arial"/>
          <w:sz w:val="20"/>
          <w:szCs w:val="20"/>
        </w:rPr>
      </w:pPr>
    </w:p>
    <w:p w:rsidR="00B046AF" w:rsidRPr="000D2E22" w:rsidRDefault="00B046AF" w:rsidP="00EE3FD7">
      <w:pPr>
        <w:pStyle w:val="PargrafodaLista"/>
        <w:numPr>
          <w:ilvl w:val="1"/>
          <w:numId w:val="35"/>
        </w:numPr>
        <w:ind w:left="0" w:firstLine="0"/>
        <w:jc w:val="both"/>
        <w:rPr>
          <w:rFonts w:ascii="Verdana" w:eastAsia="Arial Unicode MS" w:hAnsi="Verdana" w:cs="Arial"/>
          <w:sz w:val="20"/>
          <w:szCs w:val="20"/>
        </w:rPr>
      </w:pPr>
      <w:r w:rsidRPr="000D2E22">
        <w:rPr>
          <w:rFonts w:ascii="Verdana" w:eastAsia="Arial Unicode MS" w:hAnsi="Verdana" w:cs="Arial"/>
          <w:sz w:val="20"/>
          <w:szCs w:val="20"/>
        </w:rPr>
        <w:t xml:space="preserve">A Emissora, </w:t>
      </w:r>
      <w:r w:rsidR="00DA28B3" w:rsidRPr="00DA28B3">
        <w:rPr>
          <w:rFonts w:ascii="Verdana" w:eastAsia="Arial Unicode MS" w:hAnsi="Verdana" w:cs="Arial"/>
          <w:sz w:val="20"/>
          <w:szCs w:val="20"/>
        </w:rPr>
        <w:t xml:space="preserve">de forma irrevogável e irretratável, se obriga a indenizar os Debenturistas e o Agente Fiduciário por todos e quaisquer prejuízos, danos diretos (excluídos danos indiretos, lucros cessantes e/ou emergentes) custos e/ou despesas (incluindo custas judiciais e honorários advocatícios, honorários de peritos e avaliadores) comprovada e diretamente incorridos pelos Debenturistas e/ou pelo Agente Fiduciário em razão da falsidade e/ou incorreção de qualquer das declarações prestadas nos termos da Cláusula </w:t>
      </w:r>
      <w:r w:rsidR="00046AAD">
        <w:rPr>
          <w:rFonts w:ascii="Verdana" w:eastAsia="Arial Unicode MS" w:hAnsi="Verdana" w:cs="Arial"/>
          <w:sz w:val="20"/>
          <w:szCs w:val="20"/>
        </w:rPr>
        <w:t>9.1</w:t>
      </w:r>
      <w:r w:rsidR="00046AAD" w:rsidRPr="00DA28B3">
        <w:rPr>
          <w:rFonts w:ascii="Verdana" w:eastAsia="Arial Unicode MS" w:hAnsi="Verdana" w:cs="Arial"/>
          <w:sz w:val="20"/>
          <w:szCs w:val="20"/>
        </w:rPr>
        <w:t xml:space="preserve"> </w:t>
      </w:r>
      <w:r w:rsidR="00DA28B3" w:rsidRPr="00DA28B3">
        <w:rPr>
          <w:rFonts w:ascii="Verdana" w:eastAsia="Arial Unicode MS" w:hAnsi="Verdana" w:cs="Arial"/>
          <w:sz w:val="20"/>
          <w:szCs w:val="20"/>
        </w:rPr>
        <w:t>desta Escritura de Emissão</w:t>
      </w:r>
      <w:r w:rsidRPr="000D2E22">
        <w:rPr>
          <w:rFonts w:ascii="Verdana" w:eastAsia="Arial Unicode MS" w:hAnsi="Verdana" w:cs="Arial"/>
          <w:sz w:val="20"/>
          <w:szCs w:val="20"/>
        </w:rPr>
        <w:t>.</w:t>
      </w:r>
    </w:p>
    <w:p w:rsidR="00B046AF" w:rsidRPr="00594869" w:rsidRDefault="00B046AF">
      <w:pPr>
        <w:rPr>
          <w:rFonts w:ascii="Verdana" w:eastAsia="Arial Unicode MS" w:hAnsi="Verdana" w:cs="Arial"/>
          <w:sz w:val="20"/>
          <w:szCs w:val="20"/>
        </w:rPr>
      </w:pPr>
    </w:p>
    <w:p w:rsidR="00DD7569" w:rsidRPr="00594869" w:rsidRDefault="00DD7569">
      <w:pPr>
        <w:rPr>
          <w:rFonts w:ascii="Verdana" w:eastAsia="Arial Unicode MS" w:hAnsi="Verdana" w:cs="Arial"/>
          <w:sz w:val="20"/>
          <w:szCs w:val="20"/>
        </w:rPr>
      </w:pPr>
    </w:p>
    <w:p w:rsidR="00DD7569" w:rsidRPr="00594869" w:rsidRDefault="00DD7569" w:rsidP="00FE2805">
      <w:pPr>
        <w:pStyle w:val="Ttulo1"/>
      </w:pPr>
      <w:bookmarkStart w:id="422" w:name="_DV_M614"/>
      <w:bookmarkStart w:id="423" w:name="_Toc499990386"/>
      <w:bookmarkStart w:id="424" w:name="_Toc280370545"/>
      <w:bookmarkStart w:id="425" w:name="_Toc349040601"/>
      <w:bookmarkStart w:id="426" w:name="_Toc351469186"/>
      <w:bookmarkStart w:id="427" w:name="_Toc352767488"/>
      <w:bookmarkStart w:id="428" w:name="_Toc355626575"/>
      <w:bookmarkEnd w:id="422"/>
      <w:r w:rsidRPr="00594869">
        <w:t>CLÁUSULA X</w:t>
      </w:r>
      <w:r w:rsidRPr="00594869">
        <w:br/>
        <w:t>DISPOSIÇÕES GERAIS</w:t>
      </w:r>
      <w:bookmarkEnd w:id="423"/>
      <w:bookmarkEnd w:id="424"/>
      <w:bookmarkEnd w:id="425"/>
      <w:bookmarkEnd w:id="426"/>
      <w:bookmarkEnd w:id="427"/>
      <w:bookmarkEnd w:id="428"/>
    </w:p>
    <w:p w:rsidR="00DD7569" w:rsidRPr="00594869" w:rsidRDefault="00DD7569" w:rsidP="00DC2859">
      <w:pPr>
        <w:keepNext/>
        <w:jc w:val="both"/>
        <w:rPr>
          <w:rFonts w:ascii="Verdana" w:eastAsia="Arial Unicode MS" w:hAnsi="Verdana" w:cs="Arial"/>
          <w:sz w:val="20"/>
          <w:szCs w:val="20"/>
        </w:rPr>
      </w:pPr>
      <w:bookmarkStart w:id="429" w:name="_Toc499990387"/>
    </w:p>
    <w:p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30" w:name="_DV_M615"/>
      <w:bookmarkEnd w:id="429"/>
      <w:bookmarkEnd w:id="430"/>
      <w:r w:rsidRPr="00594869">
        <w:rPr>
          <w:rFonts w:ascii="Verdana" w:hAnsi="Verdana" w:cs="Arial"/>
          <w:b/>
          <w:smallCaps/>
          <w:sz w:val="20"/>
          <w:szCs w:val="20"/>
        </w:rPr>
        <w:t>Comunicações</w:t>
      </w:r>
    </w:p>
    <w:p w:rsidR="00DD7569" w:rsidRPr="00594869" w:rsidRDefault="00DD7569" w:rsidP="00DC2859">
      <w:pPr>
        <w:keepNext/>
        <w:rPr>
          <w:rFonts w:ascii="Verdana" w:eastAsia="Arial Unicode MS" w:hAnsi="Verdana" w:cs="Arial"/>
          <w:sz w:val="20"/>
          <w:szCs w:val="20"/>
        </w:rPr>
      </w:pPr>
    </w:p>
    <w:p w:rsidR="00DD7569" w:rsidRPr="00594869" w:rsidRDefault="00DD7569" w:rsidP="001C5BD6">
      <w:pPr>
        <w:pStyle w:val="PargrafodaLista"/>
        <w:numPr>
          <w:ilvl w:val="2"/>
          <w:numId w:val="37"/>
        </w:numPr>
        <w:ind w:left="0" w:firstLine="0"/>
        <w:jc w:val="both"/>
        <w:rPr>
          <w:rFonts w:ascii="Verdana" w:eastAsia="Arial Unicode MS" w:hAnsi="Verdana" w:cs="Arial"/>
          <w:sz w:val="20"/>
          <w:szCs w:val="20"/>
        </w:rPr>
      </w:pPr>
      <w:bookmarkStart w:id="431" w:name="_DV_M616"/>
      <w:bookmarkEnd w:id="431"/>
      <w:r w:rsidRPr="00594869">
        <w:rPr>
          <w:rFonts w:ascii="Verdana" w:eastAsia="Arial Unicode MS" w:hAnsi="Verdana" w:cs="Arial"/>
          <w:sz w:val="20"/>
          <w:szCs w:val="20"/>
        </w:rPr>
        <w:t xml:space="preserve">Quaisquer notificações, instruções ou comunicações a serem realizadas por qualquer das Partes em virtude desta Escritura de Emissão deverão ser encaminhadas para os seguintes endereços: </w:t>
      </w:r>
    </w:p>
    <w:p w:rsidR="00DD7569" w:rsidRPr="00594869" w:rsidRDefault="00DD7569" w:rsidP="001C5BD6">
      <w:pPr>
        <w:jc w:val="both"/>
        <w:rPr>
          <w:rFonts w:ascii="Verdana" w:eastAsia="Arial Unicode MS" w:hAnsi="Verdana" w:cs="Arial"/>
          <w:sz w:val="20"/>
          <w:szCs w:val="20"/>
        </w:rPr>
      </w:pPr>
    </w:p>
    <w:p w:rsidR="00DD7569" w:rsidRPr="00594869" w:rsidRDefault="00DD7569" w:rsidP="00EE3FD7">
      <w:pPr>
        <w:keepLines/>
        <w:jc w:val="both"/>
        <w:rPr>
          <w:rFonts w:ascii="Verdana" w:eastAsia="Arial Unicode MS" w:hAnsi="Verdana" w:cs="Arial"/>
          <w:sz w:val="20"/>
          <w:szCs w:val="20"/>
        </w:rPr>
      </w:pPr>
      <w:bookmarkStart w:id="432" w:name="_DV_M617"/>
      <w:bookmarkEnd w:id="432"/>
      <w:r w:rsidRPr="00594869">
        <w:rPr>
          <w:rFonts w:ascii="Verdana" w:eastAsia="Arial Unicode MS" w:hAnsi="Verdana" w:cs="Arial"/>
          <w:sz w:val="20"/>
          <w:szCs w:val="20"/>
          <w:u w:val="single"/>
        </w:rPr>
        <w:t>Para a Emissora</w:t>
      </w:r>
      <w:r w:rsidRPr="00594869">
        <w:rPr>
          <w:rFonts w:ascii="Verdana" w:eastAsia="Arial Unicode MS" w:hAnsi="Verdana" w:cs="Arial"/>
          <w:sz w:val="20"/>
          <w:szCs w:val="20"/>
        </w:rPr>
        <w:t>:</w:t>
      </w:r>
    </w:p>
    <w:p w:rsidR="00DD7569" w:rsidRPr="00594869" w:rsidRDefault="001268BE" w:rsidP="00EE3FD7">
      <w:pPr>
        <w:pStyle w:val="p3"/>
        <w:keepLines/>
        <w:spacing w:line="240" w:lineRule="auto"/>
        <w:rPr>
          <w:rFonts w:ascii="Verdana" w:eastAsia="Arial Unicode MS" w:hAnsi="Verdana" w:cs="Arial"/>
          <w:b/>
          <w:sz w:val="20"/>
        </w:rPr>
      </w:pPr>
      <w:bookmarkStart w:id="433" w:name="_DV_M618"/>
      <w:bookmarkEnd w:id="433"/>
      <w:r w:rsidRPr="00594869">
        <w:rPr>
          <w:rFonts w:ascii="Verdana" w:hAnsi="Verdana" w:cs="Arial"/>
          <w:b/>
          <w:sz w:val="20"/>
        </w:rPr>
        <w:t>TIBAGI ENERGIA SPE</w:t>
      </w:r>
      <w:r w:rsidR="00DD7569" w:rsidRPr="00594869">
        <w:rPr>
          <w:rFonts w:ascii="Verdana" w:hAnsi="Verdana" w:cs="Arial"/>
          <w:b/>
          <w:sz w:val="20"/>
        </w:rPr>
        <w:t xml:space="preserve"> S.A.</w:t>
      </w:r>
    </w:p>
    <w:p w:rsidR="00DD7569" w:rsidRPr="00594869" w:rsidRDefault="00CB2E32" w:rsidP="00EE3FD7">
      <w:pPr>
        <w:pStyle w:val="p3"/>
        <w:keepLines/>
        <w:tabs>
          <w:tab w:val="clear" w:pos="720"/>
        </w:tabs>
        <w:spacing w:line="240" w:lineRule="auto"/>
        <w:rPr>
          <w:rFonts w:ascii="Verdana" w:eastAsia="Arial Unicode MS" w:hAnsi="Verdana" w:cs="Arial"/>
          <w:bCs/>
          <w:sz w:val="20"/>
        </w:rPr>
      </w:pPr>
      <w:r w:rsidRPr="00594869">
        <w:rPr>
          <w:rFonts w:ascii="Verdana" w:hAnsi="Verdana" w:cs="Arial"/>
          <w:sz w:val="20"/>
        </w:rPr>
        <w:t xml:space="preserve">Avenida </w:t>
      </w:r>
      <w:r w:rsidR="001268BE" w:rsidRPr="00594869">
        <w:rPr>
          <w:rFonts w:ascii="Verdana" w:hAnsi="Verdana" w:cs="Arial"/>
          <w:sz w:val="20"/>
        </w:rPr>
        <w:t>Getúlio Vargas, nº 874, Sala 1006, Funcionários,</w:t>
      </w:r>
    </w:p>
    <w:p w:rsidR="00DD7569" w:rsidRPr="00594869" w:rsidRDefault="008B2910" w:rsidP="00EE3FD7">
      <w:pPr>
        <w:pStyle w:val="p3"/>
        <w:keepLines/>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Belo Horizonte/MG</w:t>
      </w:r>
    </w:p>
    <w:p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CEP </w:t>
      </w:r>
      <w:r w:rsidR="001268BE" w:rsidRPr="00594869">
        <w:rPr>
          <w:rFonts w:ascii="Verdana" w:hAnsi="Verdana" w:cs="Arial"/>
          <w:sz w:val="20"/>
        </w:rPr>
        <w:t>31.112-021</w:t>
      </w:r>
    </w:p>
    <w:p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 xml:space="preserve">At.: </w:t>
      </w:r>
      <w:r w:rsidR="001268BE" w:rsidRPr="00594869">
        <w:rPr>
          <w:rFonts w:ascii="Verdana" w:eastAsia="Arial Unicode MS" w:hAnsi="Verdana" w:cs="Arial"/>
          <w:bCs/>
          <w:sz w:val="20"/>
        </w:rPr>
        <w:t>Sr. Mário Bar</w:t>
      </w:r>
      <w:r w:rsidR="00C56AE1" w:rsidRPr="00594869">
        <w:rPr>
          <w:rFonts w:ascii="Verdana" w:eastAsia="Arial Unicode MS" w:hAnsi="Verdana" w:cs="Arial"/>
          <w:bCs/>
          <w:sz w:val="20"/>
        </w:rPr>
        <w:t>a</w:t>
      </w:r>
      <w:r w:rsidR="001268BE" w:rsidRPr="00594869">
        <w:rPr>
          <w:rFonts w:ascii="Verdana" w:eastAsia="Arial Unicode MS" w:hAnsi="Verdana" w:cs="Arial"/>
          <w:bCs/>
          <w:sz w:val="20"/>
        </w:rPr>
        <w:t>ta Diniz</w:t>
      </w:r>
    </w:p>
    <w:p w:rsidR="005277C6" w:rsidRPr="00594869" w:rsidRDefault="00CB2E32" w:rsidP="0031735D">
      <w:pPr>
        <w:pStyle w:val="p3"/>
        <w:tabs>
          <w:tab w:val="clear" w:pos="720"/>
        </w:tabs>
        <w:spacing w:line="240" w:lineRule="auto"/>
        <w:rPr>
          <w:rFonts w:ascii="Verdana" w:eastAsia="Arial Unicode MS" w:hAnsi="Verdana"/>
          <w:sz w:val="20"/>
        </w:rPr>
      </w:pPr>
      <w:r w:rsidRPr="00594869">
        <w:rPr>
          <w:rFonts w:ascii="Verdana" w:eastAsia="Arial Unicode MS" w:hAnsi="Verdana"/>
          <w:sz w:val="20"/>
        </w:rPr>
        <w:t>Telefone</w:t>
      </w:r>
      <w:r w:rsidRPr="00594869">
        <w:rPr>
          <w:rFonts w:ascii="Verdana" w:eastAsia="Arial Unicode MS" w:hAnsi="Verdana" w:cs="Arial"/>
          <w:bCs/>
          <w:sz w:val="20"/>
        </w:rPr>
        <w:t>/Fax</w:t>
      </w:r>
      <w:r w:rsidRPr="00594869">
        <w:rPr>
          <w:rFonts w:ascii="Verdana" w:eastAsia="Arial Unicode MS" w:hAnsi="Verdana"/>
          <w:sz w:val="20"/>
        </w:rPr>
        <w:t xml:space="preserve">: </w:t>
      </w:r>
      <w:r w:rsidRPr="00594869">
        <w:rPr>
          <w:rFonts w:ascii="Verdana" w:eastAsia="Arial Unicode MS" w:hAnsi="Verdana" w:cs="Arial"/>
          <w:bCs/>
          <w:sz w:val="20"/>
        </w:rPr>
        <w:t>(</w:t>
      </w:r>
      <w:r w:rsidR="001268BE" w:rsidRPr="00594869">
        <w:rPr>
          <w:rFonts w:ascii="Verdana" w:eastAsia="Arial Unicode MS" w:hAnsi="Verdana" w:cs="Arial"/>
          <w:bCs/>
          <w:sz w:val="20"/>
        </w:rPr>
        <w:t>31</w:t>
      </w:r>
      <w:r w:rsidRPr="00594869">
        <w:rPr>
          <w:rFonts w:ascii="Verdana" w:eastAsia="Arial Unicode MS" w:hAnsi="Verdana" w:cs="Arial"/>
          <w:bCs/>
          <w:sz w:val="20"/>
        </w:rPr>
        <w:t xml:space="preserve">) </w:t>
      </w:r>
      <w:r w:rsidR="001268BE" w:rsidRPr="00594869">
        <w:rPr>
          <w:rFonts w:ascii="Verdana" w:eastAsia="Arial Unicode MS" w:hAnsi="Verdana" w:cs="Arial"/>
          <w:bCs/>
          <w:sz w:val="20"/>
        </w:rPr>
        <w:t>3069-0770</w:t>
      </w:r>
    </w:p>
    <w:p w:rsidR="005277C6" w:rsidRPr="00594869" w:rsidRDefault="00CB2E32" w:rsidP="0031735D">
      <w:pPr>
        <w:shd w:val="clear" w:color="auto" w:fill="FFFFFF"/>
        <w:rPr>
          <w:rFonts w:ascii="Verdana" w:eastAsia="Arial Unicode MS" w:hAnsi="Verdana" w:cs="Arial"/>
          <w:bCs/>
          <w:sz w:val="20"/>
          <w:szCs w:val="20"/>
        </w:rPr>
      </w:pPr>
      <w:r w:rsidRPr="00594869">
        <w:rPr>
          <w:rFonts w:ascii="Verdana" w:eastAsia="Arial Unicode MS" w:hAnsi="Verdana" w:cs="Arial"/>
          <w:bCs/>
          <w:sz w:val="20"/>
          <w:szCs w:val="20"/>
        </w:rPr>
        <w:t xml:space="preserve">E-mail: </w:t>
      </w:r>
      <w:hyperlink r:id="rId11" w:history="1">
        <w:r w:rsidR="0037065D" w:rsidRPr="009C2D5D">
          <w:rPr>
            <w:rStyle w:val="Hyperlink"/>
            <w:rFonts w:ascii="Verdana" w:hAnsi="Verdana"/>
            <w:sz w:val="20"/>
            <w:szCs w:val="20"/>
          </w:rPr>
          <w:t>marciobarata@minaspch.com.br</w:t>
        </w:r>
      </w:hyperlink>
      <w:r w:rsidR="0037065D">
        <w:rPr>
          <w:rFonts w:ascii="Verdana" w:hAnsi="Verdana"/>
          <w:sz w:val="20"/>
          <w:szCs w:val="20"/>
        </w:rPr>
        <w:t xml:space="preserve"> </w:t>
      </w:r>
    </w:p>
    <w:p w:rsidR="005277C6" w:rsidRPr="00594869" w:rsidRDefault="005277C6" w:rsidP="0031735D">
      <w:pPr>
        <w:jc w:val="both"/>
        <w:rPr>
          <w:rFonts w:ascii="Verdana" w:eastAsia="Arial Unicode MS" w:hAnsi="Verdana" w:cs="Arial"/>
          <w:sz w:val="20"/>
          <w:szCs w:val="20"/>
        </w:rPr>
      </w:pPr>
      <w:bookmarkStart w:id="434" w:name="_DV_M619"/>
      <w:bookmarkStart w:id="435" w:name="_DV_M621"/>
      <w:bookmarkStart w:id="436" w:name="_DV_M622"/>
      <w:bookmarkStart w:id="437" w:name="_DV_M623"/>
      <w:bookmarkStart w:id="438" w:name="_DV_M624"/>
      <w:bookmarkStart w:id="439" w:name="_DV_M625"/>
      <w:bookmarkEnd w:id="434"/>
      <w:bookmarkEnd w:id="435"/>
      <w:bookmarkEnd w:id="436"/>
      <w:bookmarkEnd w:id="437"/>
      <w:bookmarkEnd w:id="438"/>
      <w:bookmarkEnd w:id="439"/>
    </w:p>
    <w:p w:rsidR="005277C6" w:rsidRPr="00594869" w:rsidRDefault="00DD7569" w:rsidP="0031735D">
      <w:pPr>
        <w:shd w:val="clear" w:color="auto" w:fill="FFFFFF"/>
        <w:rPr>
          <w:rFonts w:ascii="Verdana" w:eastAsia="Arial Unicode MS" w:hAnsi="Verdana" w:cs="Arial"/>
          <w:sz w:val="20"/>
          <w:szCs w:val="20"/>
        </w:rPr>
      </w:pPr>
      <w:bookmarkStart w:id="440" w:name="_DV_M627"/>
      <w:bookmarkEnd w:id="440"/>
      <w:r w:rsidRPr="00594869">
        <w:rPr>
          <w:rFonts w:ascii="Verdana" w:eastAsia="Arial Unicode MS" w:hAnsi="Verdana" w:cs="Arial"/>
          <w:sz w:val="20"/>
          <w:szCs w:val="20"/>
          <w:u w:val="single"/>
        </w:rPr>
        <w:t>Para o Agente Fiduciário</w:t>
      </w:r>
      <w:r w:rsidRPr="00594869">
        <w:rPr>
          <w:rFonts w:ascii="Verdana" w:eastAsia="Arial Unicode MS" w:hAnsi="Verdana" w:cs="Arial"/>
          <w:sz w:val="20"/>
          <w:szCs w:val="20"/>
        </w:rPr>
        <w:t xml:space="preserve">: </w:t>
      </w:r>
    </w:p>
    <w:p w:rsidR="00A94B02" w:rsidRPr="004373BF" w:rsidRDefault="00704ED1">
      <w:pPr>
        <w:shd w:val="clear" w:color="auto" w:fill="FFFFFF"/>
        <w:jc w:val="both"/>
        <w:rPr>
          <w:rFonts w:ascii="Verdana" w:hAnsi="Verdana"/>
          <w:b/>
          <w:smallCaps/>
          <w:sz w:val="20"/>
          <w:szCs w:val="20"/>
        </w:rPr>
      </w:pPr>
      <w:bookmarkStart w:id="441" w:name="_DV_M628"/>
      <w:bookmarkStart w:id="442" w:name="_DV_M629"/>
      <w:bookmarkStart w:id="443" w:name="_DV_M630"/>
      <w:bookmarkEnd w:id="441"/>
      <w:bookmarkEnd w:id="442"/>
      <w:bookmarkEnd w:id="443"/>
      <w:r>
        <w:rPr>
          <w:rFonts w:ascii="Verdana" w:hAnsi="Verdana" w:cs="Arial"/>
          <w:b/>
          <w:sz w:val="20"/>
          <w:szCs w:val="20"/>
        </w:rPr>
        <w:t xml:space="preserve">Oliveira </w:t>
      </w:r>
      <w:proofErr w:type="spellStart"/>
      <w:r>
        <w:rPr>
          <w:rFonts w:ascii="Verdana" w:hAnsi="Verdana" w:cs="Arial"/>
          <w:b/>
          <w:sz w:val="20"/>
          <w:szCs w:val="20"/>
        </w:rPr>
        <w:t>Trust</w:t>
      </w:r>
      <w:proofErr w:type="spellEnd"/>
      <w:r>
        <w:rPr>
          <w:rFonts w:ascii="Verdana" w:hAnsi="Verdana" w:cs="Arial"/>
          <w:b/>
          <w:sz w:val="20"/>
          <w:szCs w:val="20"/>
        </w:rPr>
        <w:t xml:space="preserve"> </w:t>
      </w:r>
      <w:proofErr w:type="spellStart"/>
      <w:r>
        <w:rPr>
          <w:rFonts w:ascii="Verdana" w:hAnsi="Verdana" w:cs="Arial"/>
          <w:b/>
          <w:sz w:val="20"/>
          <w:szCs w:val="20"/>
        </w:rPr>
        <w:t>Ditribuidora</w:t>
      </w:r>
      <w:proofErr w:type="spellEnd"/>
      <w:r>
        <w:rPr>
          <w:rFonts w:ascii="Verdana" w:hAnsi="Verdana" w:cs="Arial"/>
          <w:b/>
          <w:sz w:val="20"/>
          <w:szCs w:val="20"/>
        </w:rPr>
        <w:t xml:space="preserve"> de Títulos e Valores Mobiliários S.A.</w:t>
      </w:r>
    </w:p>
    <w:p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Avenida das Américas, nº 3.434, Bloco 7, Sala 201</w:t>
      </w:r>
    </w:p>
    <w:p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Rio de Janeiro, RJ</w:t>
      </w:r>
    </w:p>
    <w:p w:rsidR="005277C6" w:rsidRPr="00594869" w:rsidRDefault="00CB2E32">
      <w:pPr>
        <w:shd w:val="clear" w:color="auto" w:fill="FFFFFF"/>
        <w:jc w:val="both"/>
        <w:rPr>
          <w:rFonts w:ascii="Verdana" w:eastAsia="Arial Unicode MS" w:hAnsi="Verdana" w:cs="Arial"/>
          <w:sz w:val="20"/>
          <w:szCs w:val="20"/>
        </w:rPr>
      </w:pPr>
      <w:r w:rsidRPr="00594869">
        <w:rPr>
          <w:rFonts w:ascii="Verdana" w:hAnsi="Verdana" w:cs="Calibri"/>
          <w:sz w:val="20"/>
          <w:szCs w:val="20"/>
        </w:rPr>
        <w:t xml:space="preserve">CEP </w:t>
      </w:r>
      <w:r w:rsidR="00704ED1">
        <w:rPr>
          <w:rFonts w:ascii="Verdana" w:hAnsi="Verdana" w:cs="Calibri"/>
          <w:sz w:val="20"/>
          <w:szCs w:val="20"/>
        </w:rPr>
        <w:t>22.640-102</w:t>
      </w:r>
    </w:p>
    <w:p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At.:</w:t>
      </w:r>
      <w:r w:rsidR="00704ED1">
        <w:rPr>
          <w:rFonts w:ascii="Verdana" w:hAnsi="Verdana" w:cs="Calibri"/>
          <w:sz w:val="20"/>
          <w:szCs w:val="20"/>
        </w:rPr>
        <w:t xml:space="preserve"> </w:t>
      </w:r>
      <w:proofErr w:type="spellStart"/>
      <w:r w:rsidR="00704ED1">
        <w:rPr>
          <w:rFonts w:ascii="Verdana" w:hAnsi="Verdana" w:cs="Calibri"/>
          <w:sz w:val="20"/>
          <w:szCs w:val="20"/>
        </w:rPr>
        <w:t>Antonio</w:t>
      </w:r>
      <w:proofErr w:type="spellEnd"/>
      <w:r w:rsidR="00704ED1">
        <w:rPr>
          <w:rFonts w:ascii="Verdana" w:hAnsi="Verdana" w:cs="Calibri"/>
          <w:sz w:val="20"/>
          <w:szCs w:val="20"/>
        </w:rPr>
        <w:t xml:space="preserve"> Amaro / Maria Carolina Abrantes </w:t>
      </w:r>
      <w:proofErr w:type="spellStart"/>
      <w:r w:rsidR="00704ED1">
        <w:rPr>
          <w:rFonts w:ascii="Verdana" w:hAnsi="Verdana" w:cs="Calibri"/>
          <w:sz w:val="20"/>
          <w:szCs w:val="20"/>
        </w:rPr>
        <w:t>Lodi</w:t>
      </w:r>
      <w:proofErr w:type="spellEnd"/>
      <w:r w:rsidR="00704ED1">
        <w:rPr>
          <w:rFonts w:ascii="Verdana" w:hAnsi="Verdana" w:cs="Calibri"/>
          <w:sz w:val="20"/>
          <w:szCs w:val="20"/>
        </w:rPr>
        <w:t xml:space="preserve"> de Oliveira</w:t>
      </w:r>
    </w:p>
    <w:p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Tel.:</w:t>
      </w:r>
      <w:r w:rsidRPr="00594869">
        <w:rPr>
          <w:rFonts w:ascii="Verdana" w:eastAsia="Arial Unicode MS" w:hAnsi="Verdana" w:cs="Arial"/>
          <w:sz w:val="20"/>
          <w:szCs w:val="20"/>
        </w:rPr>
        <w:tab/>
      </w:r>
      <w:r w:rsidR="001268BE" w:rsidRPr="00594869">
        <w:rPr>
          <w:rFonts w:ascii="Verdana" w:eastAsia="Arial Unicode MS" w:hAnsi="Verdana" w:cs="Arial"/>
          <w:sz w:val="20"/>
          <w:szCs w:val="20"/>
        </w:rPr>
        <w:t>(</w:t>
      </w:r>
      <w:r w:rsidR="00704ED1">
        <w:rPr>
          <w:rFonts w:ascii="Verdana" w:hAnsi="Verdana" w:cs="Calibri"/>
          <w:sz w:val="20"/>
          <w:szCs w:val="20"/>
        </w:rPr>
        <w:t>21</w:t>
      </w:r>
      <w:r w:rsidR="001268BE" w:rsidRPr="00594869">
        <w:rPr>
          <w:rFonts w:ascii="Verdana" w:hAnsi="Verdana" w:cs="Calibri"/>
          <w:sz w:val="20"/>
          <w:szCs w:val="20"/>
        </w:rPr>
        <w:t xml:space="preserve">) </w:t>
      </w:r>
      <w:r w:rsidR="00704ED1">
        <w:rPr>
          <w:rFonts w:ascii="Verdana" w:hAnsi="Verdana" w:cs="Calibri"/>
          <w:sz w:val="20"/>
          <w:szCs w:val="20"/>
        </w:rPr>
        <w:t>3514-0000</w:t>
      </w:r>
    </w:p>
    <w:p w:rsidR="00DD7569" w:rsidRPr="00594869" w:rsidRDefault="00CB2E32">
      <w:pPr>
        <w:jc w:val="both"/>
        <w:rPr>
          <w:rFonts w:ascii="Verdana" w:eastAsia="Arial Unicode MS" w:hAnsi="Verdana" w:cs="Arial"/>
          <w:sz w:val="20"/>
          <w:szCs w:val="20"/>
          <w:u w:val="single"/>
        </w:rPr>
      </w:pPr>
      <w:r w:rsidRPr="00594869">
        <w:rPr>
          <w:rFonts w:ascii="Verdana" w:eastAsia="Arial Unicode MS" w:hAnsi="Verdana" w:cs="Arial"/>
          <w:sz w:val="20"/>
          <w:szCs w:val="20"/>
        </w:rPr>
        <w:t xml:space="preserve">E-mail: </w:t>
      </w:r>
      <w:hyperlink r:id="rId12" w:history="1">
        <w:r w:rsidR="00704ED1" w:rsidRPr="00CD5898">
          <w:rPr>
            <w:rStyle w:val="Hyperlink"/>
            <w:rFonts w:ascii="Verdana" w:hAnsi="Verdana" w:cs="Calibri"/>
            <w:sz w:val="20"/>
            <w:szCs w:val="20"/>
          </w:rPr>
          <w:t>antonio.amaro@oliveiratrust.com.br</w:t>
        </w:r>
      </w:hyperlink>
      <w:r w:rsidR="00704ED1">
        <w:rPr>
          <w:rFonts w:ascii="Verdana" w:hAnsi="Verdana" w:cs="Calibri"/>
          <w:sz w:val="20"/>
          <w:szCs w:val="20"/>
        </w:rPr>
        <w:t xml:space="preserve"> / </w:t>
      </w:r>
      <w:hyperlink r:id="rId13" w:history="1">
        <w:r w:rsidR="0037065D" w:rsidRPr="009C2D5D">
          <w:rPr>
            <w:rStyle w:val="Hyperlink"/>
            <w:rFonts w:ascii="Verdana" w:hAnsi="Verdana" w:cs="Calibri"/>
            <w:sz w:val="20"/>
            <w:szCs w:val="20"/>
          </w:rPr>
          <w:t>ger2.agente@oliveiratrust.com.br</w:t>
        </w:r>
      </w:hyperlink>
      <w:r w:rsidR="0037065D">
        <w:rPr>
          <w:rFonts w:ascii="Verdana" w:hAnsi="Verdana" w:cs="Calibri"/>
          <w:sz w:val="20"/>
          <w:szCs w:val="20"/>
        </w:rPr>
        <w:t xml:space="preserve"> </w:t>
      </w:r>
    </w:p>
    <w:p w:rsidR="00DD7569" w:rsidRPr="00594869" w:rsidRDefault="00DD7569">
      <w:pPr>
        <w:jc w:val="both"/>
        <w:rPr>
          <w:rFonts w:ascii="Verdana" w:eastAsia="Arial Unicode MS" w:hAnsi="Verdana"/>
          <w:sz w:val="20"/>
          <w:szCs w:val="20"/>
          <w:u w:val="single"/>
        </w:rPr>
      </w:pPr>
      <w:bookmarkStart w:id="444" w:name="_DV_M635"/>
      <w:bookmarkStart w:id="445" w:name="_DV_M649"/>
      <w:bookmarkEnd w:id="444"/>
      <w:bookmarkEnd w:id="445"/>
    </w:p>
    <w:p w:rsidR="00DD7569" w:rsidRPr="00594869" w:rsidRDefault="00DD7569">
      <w:pPr>
        <w:jc w:val="both"/>
        <w:rPr>
          <w:rFonts w:ascii="Verdana" w:eastAsia="Arial Unicode MS" w:hAnsi="Verdana" w:cs="Arial"/>
          <w:sz w:val="20"/>
          <w:szCs w:val="20"/>
        </w:rPr>
      </w:pPr>
      <w:r w:rsidRPr="00594869">
        <w:rPr>
          <w:rFonts w:ascii="Verdana" w:eastAsia="Arial Unicode MS" w:hAnsi="Verdana" w:cs="Arial"/>
          <w:sz w:val="20"/>
          <w:szCs w:val="20"/>
          <w:u w:val="single"/>
        </w:rPr>
        <w:t xml:space="preserve">Para a </w:t>
      </w:r>
      <w:r w:rsidRPr="00594869">
        <w:rPr>
          <w:rFonts w:ascii="Verdana" w:hAnsi="Verdana" w:cs="Arial"/>
          <w:sz w:val="20"/>
          <w:szCs w:val="20"/>
          <w:u w:val="single"/>
        </w:rPr>
        <w:t>B3</w:t>
      </w:r>
      <w:r w:rsidRPr="00594869">
        <w:rPr>
          <w:rFonts w:ascii="Verdana" w:eastAsia="Arial Unicode MS" w:hAnsi="Verdana" w:cs="Arial"/>
          <w:sz w:val="20"/>
          <w:szCs w:val="20"/>
        </w:rPr>
        <w:t>:</w:t>
      </w:r>
    </w:p>
    <w:p w:rsidR="00DD7569" w:rsidRPr="00594869" w:rsidRDefault="00CB2E32">
      <w:pPr>
        <w:jc w:val="both"/>
        <w:rPr>
          <w:rFonts w:ascii="Verdana" w:eastAsia="Arial Unicode MS" w:hAnsi="Verdana" w:cs="Arial"/>
          <w:b/>
          <w:sz w:val="20"/>
          <w:szCs w:val="20"/>
        </w:rPr>
      </w:pPr>
      <w:bookmarkStart w:id="446" w:name="_DV_M650"/>
      <w:bookmarkEnd w:id="446"/>
      <w:r w:rsidRPr="00594869">
        <w:rPr>
          <w:rFonts w:ascii="Verdana" w:eastAsia="Arial Unicode MS" w:hAnsi="Verdana" w:cs="Arial"/>
          <w:b/>
          <w:sz w:val="20"/>
          <w:szCs w:val="20"/>
        </w:rPr>
        <w:t>B3</w:t>
      </w:r>
      <w:r w:rsidR="005F6697" w:rsidRPr="00594869">
        <w:rPr>
          <w:rFonts w:ascii="Verdana" w:eastAsia="Arial Unicode MS" w:hAnsi="Verdana" w:cs="Arial"/>
          <w:b/>
          <w:sz w:val="20"/>
          <w:szCs w:val="20"/>
        </w:rPr>
        <w:t xml:space="preserve"> S.A. – Brasil, Bolsa, Balcão</w:t>
      </w:r>
      <w:r w:rsidRPr="00594869">
        <w:rPr>
          <w:rFonts w:ascii="Verdana" w:eastAsia="Arial Unicode MS" w:hAnsi="Verdana" w:cs="Arial"/>
          <w:b/>
          <w:sz w:val="20"/>
          <w:szCs w:val="20"/>
        </w:rPr>
        <w:t xml:space="preserve"> – </w:t>
      </w:r>
      <w:r w:rsidR="005F6697" w:rsidRPr="00594869">
        <w:rPr>
          <w:rFonts w:ascii="Verdana" w:eastAsia="Arial Unicode MS" w:hAnsi="Verdana" w:cs="Arial"/>
          <w:b/>
          <w:sz w:val="20"/>
          <w:szCs w:val="20"/>
        </w:rPr>
        <w:t xml:space="preserve">Segmento </w:t>
      </w:r>
      <w:proofErr w:type="spellStart"/>
      <w:r w:rsidR="005F6697" w:rsidRPr="00594869">
        <w:rPr>
          <w:rFonts w:ascii="Verdana" w:eastAsia="Arial Unicode MS" w:hAnsi="Verdana" w:cs="Arial"/>
          <w:b/>
          <w:sz w:val="20"/>
          <w:szCs w:val="20"/>
        </w:rPr>
        <w:t>Cetip</w:t>
      </w:r>
      <w:proofErr w:type="spellEnd"/>
      <w:r w:rsidR="005F6697" w:rsidRPr="00594869">
        <w:rPr>
          <w:rFonts w:ascii="Verdana" w:eastAsia="Arial Unicode MS" w:hAnsi="Verdana" w:cs="Arial"/>
          <w:b/>
          <w:sz w:val="20"/>
          <w:szCs w:val="20"/>
        </w:rPr>
        <w:t xml:space="preserve"> </w:t>
      </w:r>
      <w:r w:rsidRPr="00594869">
        <w:rPr>
          <w:rFonts w:ascii="Verdana" w:eastAsia="Arial Unicode MS" w:hAnsi="Verdana" w:cs="Arial"/>
          <w:b/>
          <w:sz w:val="20"/>
          <w:szCs w:val="20"/>
        </w:rPr>
        <w:t>UTVM</w:t>
      </w:r>
    </w:p>
    <w:p w:rsidR="00DD7569" w:rsidRPr="00594869" w:rsidRDefault="00B63D34">
      <w:pPr>
        <w:shd w:val="clear" w:color="auto" w:fill="FFFFFF"/>
        <w:rPr>
          <w:rFonts w:ascii="Verdana" w:eastAsia="Arial Unicode MS" w:hAnsi="Verdana" w:cs="Arial"/>
          <w:sz w:val="20"/>
          <w:szCs w:val="20"/>
        </w:rPr>
      </w:pPr>
      <w:bookmarkStart w:id="447" w:name="_DV_M651"/>
      <w:bookmarkEnd w:id="447"/>
      <w:r>
        <w:rPr>
          <w:rFonts w:ascii="Verdana" w:eastAsia="Arial Unicode MS" w:hAnsi="Verdana" w:cs="Arial"/>
          <w:sz w:val="20"/>
          <w:szCs w:val="20"/>
        </w:rPr>
        <w:t>Praça Antônio Prado, nº 48, 4º Andar</w:t>
      </w:r>
    </w:p>
    <w:p w:rsidR="00DD7569" w:rsidRPr="00594869" w:rsidRDefault="00B63D34">
      <w:pPr>
        <w:shd w:val="clear" w:color="auto" w:fill="FFFFFF"/>
        <w:rPr>
          <w:rFonts w:ascii="Verdana" w:eastAsia="Arial Unicode MS" w:hAnsi="Verdana" w:cs="Arial"/>
          <w:sz w:val="20"/>
          <w:szCs w:val="20"/>
        </w:rPr>
      </w:pPr>
      <w:r>
        <w:rPr>
          <w:rFonts w:ascii="Verdana" w:eastAsia="Arial Unicode MS" w:hAnsi="Verdana" w:cs="Arial"/>
          <w:sz w:val="20"/>
          <w:szCs w:val="20"/>
        </w:rPr>
        <w:lastRenderedPageBreak/>
        <w:t>Centro</w:t>
      </w:r>
      <w:r w:rsidR="00DD7569" w:rsidRPr="00594869">
        <w:rPr>
          <w:rFonts w:ascii="Verdana" w:eastAsia="Arial Unicode MS" w:hAnsi="Verdana" w:cs="Arial"/>
          <w:sz w:val="20"/>
          <w:szCs w:val="20"/>
        </w:rPr>
        <w:t xml:space="preserve">, </w:t>
      </w:r>
      <w:r>
        <w:rPr>
          <w:rFonts w:ascii="Verdana" w:eastAsia="Arial Unicode MS" w:hAnsi="Verdana" w:cs="Arial"/>
          <w:sz w:val="20"/>
          <w:szCs w:val="20"/>
        </w:rPr>
        <w:t>São Paulo</w:t>
      </w:r>
      <w:r w:rsidR="00DD7569" w:rsidRPr="00594869">
        <w:rPr>
          <w:rFonts w:ascii="Verdana" w:eastAsia="Arial Unicode MS" w:hAnsi="Verdana" w:cs="Arial"/>
          <w:sz w:val="20"/>
          <w:szCs w:val="20"/>
        </w:rPr>
        <w:t>, SP</w:t>
      </w:r>
    </w:p>
    <w:p w:rsidR="0051209D"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CEP </w:t>
      </w:r>
      <w:r w:rsidR="00B63D34">
        <w:rPr>
          <w:rFonts w:ascii="Verdana" w:eastAsia="Arial Unicode MS" w:hAnsi="Verdana" w:cs="Arial"/>
          <w:sz w:val="20"/>
          <w:szCs w:val="20"/>
        </w:rPr>
        <w:t>01.010-901</w:t>
      </w:r>
    </w:p>
    <w:p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At.: Superintendência de</w:t>
      </w:r>
      <w:r w:rsidR="00B63D34">
        <w:rPr>
          <w:rFonts w:ascii="Verdana" w:eastAsia="Arial Unicode MS" w:hAnsi="Verdana" w:cs="Arial"/>
          <w:sz w:val="20"/>
          <w:szCs w:val="20"/>
        </w:rPr>
        <w:t xml:space="preserve"> Ofertas de</w:t>
      </w:r>
      <w:r w:rsidRPr="00594869">
        <w:rPr>
          <w:rFonts w:ascii="Verdana" w:eastAsia="Arial Unicode MS" w:hAnsi="Verdana" w:cs="Arial"/>
          <w:sz w:val="20"/>
          <w:szCs w:val="20"/>
        </w:rPr>
        <w:t xml:space="preserve"> </w:t>
      </w:r>
      <w:r w:rsidR="00715870">
        <w:rPr>
          <w:rFonts w:ascii="Verdana" w:eastAsia="Arial Unicode MS" w:hAnsi="Verdana" w:cs="Arial"/>
          <w:sz w:val="20"/>
          <w:szCs w:val="20"/>
        </w:rPr>
        <w:t>Títulos Corporativos e Fundos</w:t>
      </w:r>
    </w:p>
    <w:p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Telefone: </w:t>
      </w:r>
      <w:r w:rsidR="00715870">
        <w:rPr>
          <w:rFonts w:ascii="Verdana" w:eastAsia="Arial Unicode MS" w:hAnsi="Verdana" w:cs="Arial"/>
          <w:sz w:val="20"/>
          <w:szCs w:val="20"/>
        </w:rPr>
        <w:t>(11) 2565-5061</w:t>
      </w:r>
    </w:p>
    <w:p w:rsidR="00DD7569" w:rsidRPr="00594869" w:rsidRDefault="00DD7569">
      <w:pPr>
        <w:shd w:val="clear" w:color="auto" w:fill="FFFFFF"/>
        <w:rPr>
          <w:rFonts w:ascii="Verdana" w:eastAsia="Arial Unicode MS" w:hAnsi="Verdana"/>
          <w:sz w:val="20"/>
          <w:szCs w:val="20"/>
        </w:rPr>
      </w:pPr>
      <w:r w:rsidRPr="00594869">
        <w:rPr>
          <w:rFonts w:ascii="Verdana" w:eastAsia="Arial Unicode MS" w:hAnsi="Verdana" w:cs="Arial"/>
          <w:sz w:val="20"/>
          <w:szCs w:val="20"/>
        </w:rPr>
        <w:t xml:space="preserve">E-mail: </w:t>
      </w:r>
      <w:hyperlink r:id="rId14" w:history="1">
        <w:r w:rsidR="0037065D" w:rsidRPr="009C2D5D">
          <w:rPr>
            <w:rStyle w:val="Hyperlink"/>
            <w:rFonts w:ascii="Verdana" w:eastAsia="Arial Unicode MS" w:hAnsi="Verdana"/>
            <w:sz w:val="20"/>
            <w:szCs w:val="20"/>
          </w:rPr>
          <w:t>valores.mobiliarios@b3.com.br</w:t>
        </w:r>
      </w:hyperlink>
      <w:r w:rsidR="0037065D">
        <w:rPr>
          <w:rFonts w:ascii="Verdana" w:eastAsia="Arial Unicode MS" w:hAnsi="Verdana"/>
          <w:sz w:val="20"/>
          <w:szCs w:val="20"/>
        </w:rPr>
        <w:t xml:space="preserve"> </w:t>
      </w:r>
    </w:p>
    <w:p w:rsidR="00DD7569" w:rsidRPr="00594869" w:rsidRDefault="00DD7569">
      <w:pPr>
        <w:autoSpaceDE/>
        <w:autoSpaceDN/>
        <w:adjustRightInd/>
        <w:rPr>
          <w:rFonts w:ascii="Verdana" w:eastAsia="Arial Unicode MS" w:hAnsi="Verdana" w:cs="Arial"/>
          <w:bCs/>
          <w:sz w:val="20"/>
          <w:szCs w:val="20"/>
          <w:u w:val="single"/>
        </w:rPr>
      </w:pPr>
    </w:p>
    <w:p w:rsidR="00DD7569" w:rsidRPr="00594869" w:rsidRDefault="00DD7569" w:rsidP="00A901B7">
      <w:pPr>
        <w:pStyle w:val="PargrafodaLista"/>
        <w:numPr>
          <w:ilvl w:val="2"/>
          <w:numId w:val="37"/>
        </w:numPr>
        <w:ind w:left="0" w:firstLine="0"/>
        <w:jc w:val="both"/>
        <w:rPr>
          <w:rFonts w:ascii="Verdana" w:eastAsia="Arial Unicode MS" w:hAnsi="Verdana" w:cs="Arial"/>
          <w:sz w:val="20"/>
          <w:szCs w:val="20"/>
        </w:rPr>
      </w:pPr>
      <w:bookmarkStart w:id="448" w:name="_DV_M657"/>
      <w:bookmarkEnd w:id="448"/>
      <w:r w:rsidRPr="00594869">
        <w:rPr>
          <w:rFonts w:ascii="Verdana" w:eastAsia="Arial Unicode MS" w:hAnsi="Verdana" w:cs="Arial"/>
          <w:sz w:val="20"/>
          <w:szCs w:val="20"/>
        </w:rPr>
        <w:t>As notificações, instruções e comunicações referentes a esta Escritura de Emissão serão consideradas entregues quando recebidas sob protocolo ou com “aviso de recebimento” expedido pela Empresa Brasileira de Correios e Telégrafos e, se enviada por correio eletrônico, na data de seu envio, desde que seu recebimento seja confirmado por meio de recibo emitido pelo remetente. Os respectivos originais deverão ser encaminhados para os endereços acima em até 5 (cinco) Dias Úteis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após o envio da mensagem.</w:t>
      </w:r>
    </w:p>
    <w:p w:rsidR="00DD7569" w:rsidRPr="00594869" w:rsidRDefault="00DD7569" w:rsidP="00EE3FD7">
      <w:pPr>
        <w:jc w:val="both"/>
        <w:rPr>
          <w:rFonts w:ascii="Verdana" w:eastAsia="Arial Unicode MS" w:hAnsi="Verdana" w:cs="Arial"/>
          <w:sz w:val="20"/>
          <w:szCs w:val="20"/>
        </w:rPr>
      </w:pPr>
    </w:p>
    <w:p w:rsidR="008F5254" w:rsidRPr="00594869" w:rsidRDefault="00DD7569" w:rsidP="00EE3FD7">
      <w:pPr>
        <w:pStyle w:val="PargrafodaLista"/>
        <w:numPr>
          <w:ilvl w:val="2"/>
          <w:numId w:val="37"/>
        </w:numPr>
        <w:ind w:left="0" w:firstLine="0"/>
        <w:jc w:val="both"/>
        <w:rPr>
          <w:rFonts w:ascii="Verdana" w:eastAsia="Arial Unicode MS" w:hAnsi="Verdana" w:cs="Arial"/>
          <w:sz w:val="20"/>
          <w:szCs w:val="20"/>
        </w:rPr>
      </w:pPr>
      <w:bookmarkStart w:id="449" w:name="_DV_M658"/>
      <w:bookmarkEnd w:id="449"/>
      <w:r w:rsidRPr="00594869">
        <w:rPr>
          <w:rFonts w:ascii="Verdana" w:eastAsia="Arial Unicode MS" w:hAnsi="Verdana" w:cs="Arial"/>
          <w:sz w:val="20"/>
          <w:szCs w:val="20"/>
        </w:rPr>
        <w:t>A mudança de qualquer dos endereços acima deverá ser imediatamente comunicada às demais Partes pela Parte que tiver seu endereço alterado.</w:t>
      </w:r>
    </w:p>
    <w:p w:rsidR="008F5254" w:rsidRPr="00594869" w:rsidRDefault="008F5254" w:rsidP="00EE3FD7">
      <w:pPr>
        <w:pStyle w:val="PargrafodaLista"/>
        <w:ind w:left="0"/>
        <w:jc w:val="both"/>
        <w:rPr>
          <w:rFonts w:ascii="Verdana" w:eastAsia="Arial Unicode MS" w:hAnsi="Verdana" w:cs="Arial"/>
          <w:sz w:val="20"/>
          <w:szCs w:val="20"/>
        </w:rPr>
      </w:pPr>
    </w:p>
    <w:p w:rsidR="00DD7569" w:rsidRPr="00594869" w:rsidRDefault="00DD7569" w:rsidP="00DC2859">
      <w:pPr>
        <w:pStyle w:val="PargrafodaLista"/>
        <w:keepNext/>
        <w:numPr>
          <w:ilvl w:val="1"/>
          <w:numId w:val="36"/>
        </w:numPr>
        <w:ind w:left="709"/>
        <w:jc w:val="both"/>
        <w:rPr>
          <w:rFonts w:ascii="Verdana" w:hAnsi="Verdana" w:cs="Arial"/>
          <w:b/>
          <w:smallCaps/>
          <w:sz w:val="20"/>
          <w:szCs w:val="20"/>
          <w:u w:val="single"/>
        </w:rPr>
      </w:pPr>
      <w:bookmarkStart w:id="450" w:name="_DV_M659"/>
      <w:bookmarkEnd w:id="450"/>
      <w:r w:rsidRPr="00594869">
        <w:rPr>
          <w:rFonts w:ascii="Verdana" w:hAnsi="Verdana" w:cs="Arial"/>
          <w:b/>
          <w:smallCaps/>
          <w:sz w:val="20"/>
          <w:szCs w:val="20"/>
        </w:rPr>
        <w:t>Renúncia</w:t>
      </w:r>
    </w:p>
    <w:p w:rsidR="00DD7569" w:rsidRPr="00594869" w:rsidRDefault="00DD7569" w:rsidP="00DC2859">
      <w:pPr>
        <w:keepNext/>
        <w:jc w:val="both"/>
        <w:rPr>
          <w:rFonts w:ascii="Verdana" w:eastAsia="Arial Unicode MS" w:hAnsi="Verdana" w:cs="Arial"/>
          <w:sz w:val="20"/>
          <w:szCs w:val="20"/>
        </w:rPr>
      </w:pPr>
    </w:p>
    <w:p w:rsidR="00DD7569" w:rsidRPr="00594869" w:rsidRDefault="008F5254" w:rsidP="00EE3FD7">
      <w:pPr>
        <w:pStyle w:val="PargrafodaLista"/>
        <w:numPr>
          <w:ilvl w:val="2"/>
          <w:numId w:val="38"/>
        </w:numPr>
        <w:ind w:left="0" w:firstLine="0"/>
        <w:jc w:val="both"/>
        <w:rPr>
          <w:rFonts w:ascii="Verdana" w:eastAsia="Arial Unicode MS" w:hAnsi="Verdana" w:cs="Arial"/>
          <w:sz w:val="20"/>
          <w:szCs w:val="20"/>
        </w:rPr>
      </w:pPr>
      <w:bookmarkStart w:id="451" w:name="_DV_M660"/>
      <w:bookmarkEnd w:id="451"/>
      <w:r w:rsidRPr="00594869">
        <w:rPr>
          <w:rFonts w:ascii="Verdana" w:eastAsia="Arial Unicode MS" w:hAnsi="Verdana" w:cs="Arial"/>
          <w:sz w:val="20"/>
          <w:szCs w:val="20"/>
        </w:rPr>
        <w:t>N</w:t>
      </w:r>
      <w:r w:rsidR="00DD7569" w:rsidRPr="00594869">
        <w:rPr>
          <w:rFonts w:ascii="Verdana" w:eastAsia="Arial Unicode MS" w:hAnsi="Verdana" w:cs="Arial"/>
          <w:sz w:val="20"/>
          <w:szCs w:val="20"/>
        </w:rPr>
        <w:t>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rsidR="00DD7569" w:rsidRPr="00594869" w:rsidRDefault="00DD7569" w:rsidP="001C5BD6">
      <w:pPr>
        <w:autoSpaceDE/>
        <w:autoSpaceDN/>
        <w:adjustRightInd/>
        <w:rPr>
          <w:rFonts w:ascii="Verdana" w:eastAsia="Arial Unicode MS" w:hAnsi="Verdana"/>
          <w:b/>
          <w:sz w:val="20"/>
          <w:szCs w:val="20"/>
        </w:rPr>
      </w:pPr>
      <w:bookmarkStart w:id="452" w:name="_DV_M661"/>
      <w:bookmarkEnd w:id="452"/>
    </w:p>
    <w:p w:rsidR="00DD7569"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Independência das Disposições da Escritura de Emissão</w:t>
      </w:r>
    </w:p>
    <w:p w:rsidR="00660005" w:rsidRPr="00594869" w:rsidRDefault="00660005" w:rsidP="00DC2859">
      <w:pPr>
        <w:pStyle w:val="Recuodecorpodetexto"/>
        <w:keepNext/>
        <w:widowControl/>
        <w:rPr>
          <w:rFonts w:ascii="Verdana" w:eastAsia="Arial Unicode MS" w:hAnsi="Verdana" w:cs="Arial"/>
          <w:sz w:val="20"/>
          <w:szCs w:val="20"/>
        </w:rPr>
      </w:pPr>
    </w:p>
    <w:p w:rsidR="00DD7569" w:rsidRPr="00594869" w:rsidRDefault="00DD7569" w:rsidP="00EE3FD7">
      <w:pPr>
        <w:pStyle w:val="PargrafodaLista"/>
        <w:numPr>
          <w:ilvl w:val="2"/>
          <w:numId w:val="39"/>
        </w:numPr>
        <w:ind w:left="0" w:firstLine="0"/>
        <w:jc w:val="both"/>
        <w:rPr>
          <w:rFonts w:ascii="Verdana" w:eastAsia="Arial Unicode MS" w:hAnsi="Verdana" w:cs="Arial"/>
          <w:sz w:val="20"/>
          <w:szCs w:val="20"/>
        </w:rPr>
      </w:pPr>
      <w:bookmarkStart w:id="453" w:name="_DV_M662"/>
      <w:bookmarkEnd w:id="453"/>
      <w:r w:rsidRPr="00594869">
        <w:rPr>
          <w:rFonts w:ascii="Verdana" w:eastAsia="Arial Unicode MS" w:hAnsi="Verdana" w:cs="Arial"/>
          <w:sz w:val="20"/>
          <w:szCs w:val="20"/>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rsidR="00B65C11" w:rsidRPr="00594869" w:rsidRDefault="00B65C11" w:rsidP="00EE3FD7">
      <w:pPr>
        <w:keepLines/>
        <w:jc w:val="both"/>
        <w:rPr>
          <w:rFonts w:ascii="Verdana" w:eastAsia="Arial Unicode MS" w:hAnsi="Verdana"/>
          <w:b/>
          <w:sz w:val="20"/>
          <w:szCs w:val="20"/>
        </w:rPr>
      </w:pPr>
      <w:bookmarkStart w:id="454" w:name="_DV_M663"/>
      <w:bookmarkStart w:id="455" w:name="_DV_M664"/>
      <w:bookmarkEnd w:id="454"/>
      <w:bookmarkEnd w:id="455"/>
    </w:p>
    <w:p w:rsidR="00DD7569" w:rsidRPr="00594869" w:rsidRDefault="00DD7569" w:rsidP="00EE3FD7">
      <w:pPr>
        <w:pStyle w:val="PargrafodaLista"/>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Título Executivo Extrajudicial e Execução Específica</w:t>
      </w:r>
    </w:p>
    <w:p w:rsidR="00DD7569" w:rsidRPr="00594869" w:rsidRDefault="00DD7569" w:rsidP="00EE3FD7">
      <w:pPr>
        <w:pStyle w:val="Recuodecorpodetexto"/>
        <w:keepLines/>
        <w:widowControl/>
        <w:rPr>
          <w:rFonts w:ascii="Verdana" w:eastAsia="Arial Unicode MS" w:hAnsi="Verdana" w:cs="Arial"/>
          <w:sz w:val="20"/>
          <w:szCs w:val="20"/>
        </w:rPr>
      </w:pPr>
    </w:p>
    <w:p w:rsidR="00DD7569" w:rsidRPr="00594869" w:rsidRDefault="00DD7569" w:rsidP="00EE3FD7">
      <w:pPr>
        <w:pStyle w:val="PargrafodaLista"/>
        <w:numPr>
          <w:ilvl w:val="2"/>
          <w:numId w:val="40"/>
        </w:numPr>
        <w:ind w:left="0" w:firstLine="0"/>
        <w:jc w:val="both"/>
        <w:rPr>
          <w:rFonts w:ascii="Verdana" w:eastAsia="Arial Unicode MS" w:hAnsi="Verdana" w:cs="Arial"/>
          <w:sz w:val="20"/>
          <w:szCs w:val="20"/>
        </w:rPr>
      </w:pPr>
      <w:bookmarkStart w:id="456" w:name="_DV_M665"/>
      <w:bookmarkEnd w:id="456"/>
      <w:r w:rsidRPr="00594869">
        <w:rPr>
          <w:rFonts w:ascii="Verdana" w:eastAsia="Arial Unicode MS" w:hAnsi="Verdana" w:cs="Arial"/>
          <w:sz w:val="20"/>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497, 806 e 814 e seguintes do Código de Processo Civil, sem prejuízo do direito de declarar o vencimento antecipado das Debêntures, nos termos desta Escritura de Emissão.</w:t>
      </w:r>
    </w:p>
    <w:p w:rsidR="00DD7569" w:rsidRPr="00594869" w:rsidRDefault="00DD7569" w:rsidP="001C5BD6">
      <w:pPr>
        <w:pStyle w:val="Recuodecorpodetexto"/>
        <w:widowControl/>
        <w:rPr>
          <w:rFonts w:ascii="Verdana" w:eastAsia="Arial Unicode MS" w:hAnsi="Verdana" w:cs="Arial"/>
          <w:sz w:val="20"/>
          <w:szCs w:val="20"/>
        </w:rPr>
      </w:pPr>
    </w:p>
    <w:p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57" w:name="_DV_M666"/>
      <w:bookmarkEnd w:id="457"/>
      <w:r w:rsidRPr="00594869">
        <w:rPr>
          <w:rFonts w:ascii="Verdana" w:hAnsi="Verdana" w:cs="Arial"/>
          <w:b/>
          <w:smallCaps/>
          <w:sz w:val="20"/>
          <w:szCs w:val="20"/>
        </w:rPr>
        <w:t>Cômputo do Prazo</w:t>
      </w:r>
    </w:p>
    <w:p w:rsidR="00DD7569" w:rsidRPr="00594869" w:rsidRDefault="00DD7569" w:rsidP="00DC2859">
      <w:pPr>
        <w:pStyle w:val="Recuodecorpodetexto"/>
        <w:keepNext/>
        <w:widowControl/>
        <w:rPr>
          <w:rFonts w:ascii="Verdana" w:eastAsia="Arial Unicode MS" w:hAnsi="Verdana" w:cs="Arial"/>
          <w:sz w:val="20"/>
          <w:szCs w:val="20"/>
        </w:rPr>
      </w:pPr>
    </w:p>
    <w:p w:rsidR="00DD7569" w:rsidRPr="00594869" w:rsidRDefault="00DD7569" w:rsidP="00EE3FD7">
      <w:pPr>
        <w:pStyle w:val="PargrafodaLista"/>
        <w:numPr>
          <w:ilvl w:val="2"/>
          <w:numId w:val="41"/>
        </w:numPr>
        <w:ind w:left="0" w:firstLine="0"/>
        <w:jc w:val="both"/>
        <w:rPr>
          <w:rFonts w:ascii="Verdana" w:eastAsia="Arial Unicode MS" w:hAnsi="Verdana" w:cs="Arial"/>
          <w:sz w:val="20"/>
          <w:szCs w:val="20"/>
        </w:rPr>
      </w:pPr>
      <w:bookmarkStart w:id="458" w:name="_DV_M667"/>
      <w:bookmarkEnd w:id="458"/>
      <w:r w:rsidRPr="00594869">
        <w:rPr>
          <w:rFonts w:ascii="Verdana" w:eastAsia="Arial Unicode MS" w:hAnsi="Verdana" w:cs="Arial"/>
          <w:sz w:val="20"/>
          <w:szCs w:val="20"/>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rsidR="00DD7569" w:rsidRPr="00594869" w:rsidRDefault="00DD7569" w:rsidP="001C5BD6">
      <w:pPr>
        <w:pStyle w:val="Recuodecorpodetexto"/>
        <w:widowControl/>
        <w:rPr>
          <w:rFonts w:ascii="Verdana" w:eastAsia="Arial Unicode MS" w:hAnsi="Verdana" w:cs="Arial"/>
          <w:sz w:val="20"/>
          <w:szCs w:val="20"/>
        </w:rPr>
      </w:pPr>
    </w:p>
    <w:p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59" w:name="_DV_M668"/>
      <w:bookmarkEnd w:id="459"/>
      <w:r w:rsidRPr="00594869">
        <w:rPr>
          <w:rFonts w:ascii="Verdana" w:hAnsi="Verdana" w:cs="Arial"/>
          <w:b/>
          <w:smallCaps/>
          <w:sz w:val="20"/>
          <w:szCs w:val="20"/>
        </w:rPr>
        <w:t>Despesas</w:t>
      </w:r>
    </w:p>
    <w:p w:rsidR="00DD7569" w:rsidRPr="00594869" w:rsidRDefault="00DD7569" w:rsidP="00DC2859">
      <w:pPr>
        <w:pStyle w:val="Recuodecorpodetexto"/>
        <w:keepNext/>
        <w:widowControl/>
        <w:rPr>
          <w:rFonts w:ascii="Verdana" w:eastAsia="Arial Unicode MS" w:hAnsi="Verdana" w:cs="Arial"/>
          <w:sz w:val="20"/>
          <w:szCs w:val="20"/>
        </w:rPr>
      </w:pPr>
    </w:p>
    <w:p w:rsidR="00DD7569" w:rsidRPr="00594869" w:rsidRDefault="00DD7569" w:rsidP="00EE3FD7">
      <w:pPr>
        <w:pStyle w:val="PargrafodaLista"/>
        <w:numPr>
          <w:ilvl w:val="2"/>
          <w:numId w:val="42"/>
        </w:numPr>
        <w:ind w:left="0" w:firstLine="0"/>
        <w:jc w:val="both"/>
        <w:rPr>
          <w:rFonts w:ascii="Verdana" w:eastAsia="Arial Unicode MS" w:hAnsi="Verdana" w:cs="Arial"/>
          <w:sz w:val="20"/>
          <w:szCs w:val="20"/>
        </w:rPr>
      </w:pPr>
      <w:bookmarkStart w:id="460" w:name="_DV_M669"/>
      <w:bookmarkEnd w:id="460"/>
      <w:r w:rsidRPr="00594869">
        <w:rPr>
          <w:rFonts w:ascii="Verdana" w:eastAsia="Arial Unicode MS" w:hAnsi="Verdana" w:cs="Arial"/>
          <w:sz w:val="20"/>
          <w:szCs w:val="20"/>
        </w:rPr>
        <w:t>A Emissora arcará com todos os custos</w:t>
      </w:r>
      <w:bookmarkStart w:id="461" w:name="_DV_C345"/>
      <w:r w:rsidRPr="00594869">
        <w:rPr>
          <w:rFonts w:ascii="Verdana" w:eastAsia="Arial Unicode MS" w:hAnsi="Verdana" w:cs="Arial"/>
          <w:sz w:val="20"/>
          <w:szCs w:val="20"/>
        </w:rPr>
        <w:t xml:space="preserve"> da Emissão, inclusive</w:t>
      </w:r>
      <w:bookmarkStart w:id="462" w:name="_DV_M670"/>
      <w:bookmarkEnd w:id="461"/>
      <w:bookmarkEnd w:id="462"/>
      <w:r w:rsidRPr="00594869">
        <w:rPr>
          <w:rFonts w:ascii="Verdana" w:eastAsia="Arial Unicode MS" w:hAnsi="Verdana" w:cs="Arial"/>
          <w:sz w:val="20"/>
          <w:szCs w:val="20"/>
        </w:rPr>
        <w:t xml:space="preserve">: (a) decorrentes da colocação pública das Debêntures, incluindo todos os custos relativos ao seu </w:t>
      </w:r>
      <w:r w:rsidR="00DA1156">
        <w:rPr>
          <w:rFonts w:ascii="Verdana" w:eastAsia="Arial Unicode MS" w:hAnsi="Verdana" w:cs="Arial"/>
          <w:sz w:val="20"/>
          <w:szCs w:val="20"/>
        </w:rPr>
        <w:t>depósito</w:t>
      </w:r>
      <w:r w:rsidR="00DA1156"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na </w:t>
      </w:r>
      <w:r w:rsidR="00CB2E32" w:rsidRPr="00594869">
        <w:rPr>
          <w:rFonts w:ascii="Verdana" w:hAnsi="Verdana" w:cs="Arial"/>
          <w:sz w:val="20"/>
          <w:szCs w:val="20"/>
        </w:rPr>
        <w:t>B3</w:t>
      </w:r>
      <w:r w:rsidRPr="00594869">
        <w:rPr>
          <w:rFonts w:ascii="Verdana" w:eastAsia="Arial Unicode MS" w:hAnsi="Verdana" w:cs="Arial"/>
          <w:sz w:val="20"/>
          <w:szCs w:val="20"/>
        </w:rPr>
        <w:t xml:space="preserve">; e (b) de registro e de publicação de todos os atos necessários à </w:t>
      </w:r>
      <w:r w:rsidRPr="00594869">
        <w:rPr>
          <w:rFonts w:ascii="Verdana" w:eastAsia="Arial Unicode MS" w:hAnsi="Verdana" w:cs="Arial"/>
          <w:sz w:val="20"/>
          <w:szCs w:val="20"/>
        </w:rPr>
        <w:lastRenderedPageBreak/>
        <w:t xml:space="preserve">Emissão, tais como esta </w:t>
      </w:r>
      <w:bookmarkStart w:id="463" w:name="_DV_M671"/>
      <w:bookmarkEnd w:id="463"/>
      <w:r w:rsidRPr="00594869">
        <w:rPr>
          <w:rFonts w:ascii="Verdana" w:eastAsia="Arial Unicode MS" w:hAnsi="Verdana" w:cs="Arial"/>
          <w:sz w:val="20"/>
          <w:szCs w:val="20"/>
        </w:rPr>
        <w:t>Escritura de Emissão, os Contratos de Garantia, as Fianças Bancárias e 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w:t>
      </w:r>
    </w:p>
    <w:p w:rsidR="00DD7569" w:rsidRPr="00594869" w:rsidRDefault="00DD7569" w:rsidP="001C5BD6">
      <w:pPr>
        <w:jc w:val="both"/>
        <w:rPr>
          <w:rFonts w:ascii="Verdana" w:eastAsia="Arial Unicode MS" w:hAnsi="Verdana" w:cs="Arial"/>
          <w:sz w:val="20"/>
          <w:szCs w:val="20"/>
        </w:rPr>
      </w:pPr>
    </w:p>
    <w:p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64" w:name="_DV_M672"/>
      <w:bookmarkStart w:id="465" w:name="_DV_M674"/>
      <w:bookmarkEnd w:id="464"/>
      <w:bookmarkEnd w:id="465"/>
      <w:r w:rsidRPr="00594869">
        <w:rPr>
          <w:rFonts w:ascii="Verdana" w:hAnsi="Verdana" w:cs="Arial"/>
          <w:b/>
          <w:smallCaps/>
          <w:sz w:val="20"/>
          <w:szCs w:val="20"/>
        </w:rPr>
        <w:t>Lei Aplicável</w:t>
      </w:r>
    </w:p>
    <w:p w:rsidR="00DD7569" w:rsidRPr="00594869" w:rsidRDefault="00DD7569" w:rsidP="00DC2859">
      <w:pPr>
        <w:keepNext/>
        <w:tabs>
          <w:tab w:val="left" w:pos="2833"/>
        </w:tabs>
        <w:rPr>
          <w:rFonts w:ascii="Verdana" w:eastAsia="Arial Unicode MS" w:hAnsi="Verdana" w:cs="Arial"/>
          <w:sz w:val="20"/>
          <w:szCs w:val="20"/>
        </w:rPr>
      </w:pPr>
    </w:p>
    <w:p w:rsidR="00DD7569" w:rsidRPr="00594869" w:rsidRDefault="00DD7569" w:rsidP="00EE3FD7">
      <w:pPr>
        <w:pStyle w:val="PargrafodaLista"/>
        <w:numPr>
          <w:ilvl w:val="2"/>
          <w:numId w:val="43"/>
        </w:numPr>
        <w:ind w:left="0" w:hanging="11"/>
        <w:jc w:val="both"/>
        <w:rPr>
          <w:rFonts w:ascii="Verdana" w:eastAsia="Arial Unicode MS" w:hAnsi="Verdana" w:cs="Arial"/>
          <w:sz w:val="20"/>
          <w:szCs w:val="20"/>
        </w:rPr>
      </w:pPr>
      <w:bookmarkStart w:id="466" w:name="_DV_M675"/>
      <w:bookmarkEnd w:id="466"/>
      <w:r w:rsidRPr="00594869">
        <w:rPr>
          <w:rFonts w:ascii="Verdana" w:eastAsia="Arial Unicode MS" w:hAnsi="Verdana" w:cs="Arial"/>
          <w:sz w:val="20"/>
          <w:szCs w:val="20"/>
        </w:rPr>
        <w:t>Esta Escritura de Emissão é regida pelas Leis da República Federativa do Brasil.</w:t>
      </w:r>
    </w:p>
    <w:p w:rsidR="00DD7569" w:rsidRPr="00594869" w:rsidRDefault="00DD7569" w:rsidP="001C5BD6">
      <w:pPr>
        <w:autoSpaceDE/>
        <w:autoSpaceDN/>
        <w:adjustRightInd/>
        <w:rPr>
          <w:rFonts w:ascii="Verdana" w:eastAsia="Arial Unicode MS" w:hAnsi="Verdana" w:cs="Arial"/>
          <w:b/>
          <w:sz w:val="20"/>
          <w:szCs w:val="20"/>
        </w:rPr>
      </w:pPr>
      <w:bookmarkStart w:id="467" w:name="_DV_M676"/>
      <w:bookmarkStart w:id="468" w:name="_DV_M681"/>
      <w:bookmarkEnd w:id="467"/>
      <w:bookmarkEnd w:id="468"/>
    </w:p>
    <w:p w:rsidR="005277C6"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Foro</w:t>
      </w:r>
    </w:p>
    <w:p w:rsidR="0034452D" w:rsidRPr="00594869" w:rsidRDefault="0034452D" w:rsidP="00DC2859">
      <w:pPr>
        <w:pStyle w:val="PargrafodaLista"/>
        <w:keepNext/>
        <w:ind w:left="0"/>
        <w:jc w:val="both"/>
        <w:rPr>
          <w:rFonts w:ascii="Verdana" w:hAnsi="Verdana" w:cs="Arial"/>
          <w:b/>
          <w:smallCaps/>
          <w:sz w:val="20"/>
          <w:szCs w:val="20"/>
          <w:u w:val="single"/>
        </w:rPr>
      </w:pPr>
    </w:p>
    <w:p w:rsidR="005277C6" w:rsidRPr="00594869" w:rsidRDefault="0034452D" w:rsidP="00EE3FD7">
      <w:pPr>
        <w:pStyle w:val="PargrafodaLista"/>
        <w:ind w:left="0"/>
        <w:jc w:val="both"/>
        <w:rPr>
          <w:rFonts w:ascii="Verdana" w:eastAsia="Arial Unicode MS" w:hAnsi="Verdana" w:cs="Arial"/>
          <w:sz w:val="20"/>
          <w:szCs w:val="20"/>
        </w:rPr>
      </w:pPr>
      <w:r w:rsidRPr="00594869">
        <w:rPr>
          <w:rFonts w:ascii="Verdana" w:eastAsia="Arial Unicode MS" w:hAnsi="Verdana" w:cs="Arial"/>
          <w:sz w:val="20"/>
          <w:szCs w:val="20"/>
        </w:rPr>
        <w:t>10.8.1.</w:t>
      </w:r>
      <w:r w:rsidRPr="00594869">
        <w:rPr>
          <w:rFonts w:ascii="Verdana" w:eastAsia="Arial Unicode MS" w:hAnsi="Verdana" w:cs="Arial"/>
          <w:sz w:val="20"/>
          <w:szCs w:val="20"/>
        </w:rPr>
        <w:tab/>
      </w:r>
      <w:bookmarkStart w:id="469" w:name="_DV_M682"/>
      <w:bookmarkEnd w:id="469"/>
      <w:r w:rsidR="00DD7569" w:rsidRPr="00594869">
        <w:rPr>
          <w:rFonts w:ascii="Verdana" w:eastAsia="Arial Unicode MS" w:hAnsi="Verdana" w:cs="Arial"/>
          <w:sz w:val="20"/>
          <w:szCs w:val="20"/>
        </w:rPr>
        <w:t>Fica eleito o foro da Cidade d</w:t>
      </w:r>
      <w:r w:rsidR="00A46257" w:rsidRPr="00594869">
        <w:rPr>
          <w:rFonts w:ascii="Verdana" w:eastAsia="Arial Unicode MS" w:hAnsi="Verdana" w:cs="Arial"/>
          <w:sz w:val="20"/>
          <w:szCs w:val="20"/>
        </w:rPr>
        <w:t>e São Paulo</w:t>
      </w:r>
      <w:r w:rsidR="00DD7569" w:rsidRPr="00594869">
        <w:rPr>
          <w:rFonts w:ascii="Verdana" w:eastAsia="Arial Unicode MS" w:hAnsi="Verdana" w:cs="Arial"/>
          <w:sz w:val="20"/>
          <w:szCs w:val="20"/>
        </w:rPr>
        <w:t xml:space="preserve">, Estado </w:t>
      </w:r>
      <w:r w:rsidR="00A46257" w:rsidRPr="00594869">
        <w:rPr>
          <w:rFonts w:ascii="Verdana" w:eastAsia="Arial Unicode MS" w:hAnsi="Verdana" w:cs="Arial"/>
          <w:sz w:val="20"/>
          <w:szCs w:val="20"/>
        </w:rPr>
        <w:t>de São Paulo</w:t>
      </w:r>
      <w:r w:rsidR="00DD7569" w:rsidRPr="00594869">
        <w:rPr>
          <w:rFonts w:ascii="Verdana" w:eastAsia="Arial Unicode MS" w:hAnsi="Verdana" w:cs="Arial"/>
          <w:sz w:val="20"/>
          <w:szCs w:val="20"/>
        </w:rPr>
        <w:t xml:space="preserve">, para dirimir quaisquer dúvidas ou controvérsias oriundas desta Escritura de Emissão, com renúncia a qualquer outro, por mais privilegiado que seja. </w:t>
      </w:r>
    </w:p>
    <w:p w:rsidR="00DD7569" w:rsidRPr="00594869" w:rsidRDefault="00DD7569" w:rsidP="001C5BD6">
      <w:pPr>
        <w:jc w:val="both"/>
        <w:rPr>
          <w:rFonts w:ascii="Verdana" w:eastAsia="Arial Unicode MS" w:hAnsi="Verdana" w:cs="Arial"/>
          <w:sz w:val="20"/>
          <w:szCs w:val="20"/>
        </w:rPr>
      </w:pPr>
    </w:p>
    <w:p w:rsidR="00DD7569" w:rsidRPr="00594869" w:rsidRDefault="00DD7569" w:rsidP="001C5BD6">
      <w:pPr>
        <w:shd w:val="clear" w:color="auto" w:fill="FFFFFF"/>
        <w:jc w:val="both"/>
        <w:rPr>
          <w:rFonts w:ascii="Verdana" w:eastAsia="Arial Unicode MS" w:hAnsi="Verdana" w:cs="Arial"/>
          <w:sz w:val="20"/>
          <w:szCs w:val="20"/>
        </w:rPr>
      </w:pPr>
      <w:bookmarkStart w:id="470" w:name="_DV_M683"/>
      <w:bookmarkEnd w:id="470"/>
      <w:r w:rsidRPr="00594869">
        <w:rPr>
          <w:rFonts w:ascii="Verdana" w:eastAsia="Arial Unicode MS" w:hAnsi="Verdana" w:cs="Arial"/>
          <w:sz w:val="20"/>
          <w:szCs w:val="20"/>
        </w:rPr>
        <w:t xml:space="preserve">Estando assim, as Partes, certas e ajustadas, firmam o presente instrumento, em </w:t>
      </w:r>
      <w:r w:rsidR="00F22D65" w:rsidRPr="00594869">
        <w:rPr>
          <w:rFonts w:ascii="Verdana" w:eastAsia="Arial Unicode MS" w:hAnsi="Verdana" w:cs="Arial"/>
          <w:sz w:val="20"/>
          <w:szCs w:val="20"/>
        </w:rPr>
        <w:t>5</w:t>
      </w:r>
      <w:r w:rsidRPr="00594869">
        <w:rPr>
          <w:rFonts w:ascii="Verdana" w:eastAsia="Arial Unicode MS" w:hAnsi="Verdana" w:cs="Arial"/>
          <w:sz w:val="20"/>
          <w:szCs w:val="20"/>
        </w:rPr>
        <w:t xml:space="preserve"> (</w:t>
      </w:r>
      <w:r w:rsidR="00F22D65" w:rsidRPr="00594869">
        <w:rPr>
          <w:rFonts w:ascii="Verdana" w:eastAsia="Arial Unicode MS" w:hAnsi="Verdana" w:cs="Arial"/>
          <w:sz w:val="20"/>
          <w:szCs w:val="20"/>
        </w:rPr>
        <w:t>cinco</w:t>
      </w:r>
      <w:r w:rsidRPr="00594869">
        <w:rPr>
          <w:rFonts w:ascii="Verdana" w:eastAsia="Arial Unicode MS" w:hAnsi="Verdana" w:cs="Arial"/>
          <w:sz w:val="20"/>
          <w:szCs w:val="20"/>
        </w:rPr>
        <w:t>)</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vias de igual teor e forma, juntamente com 2 (duas) testemunhas, que também o assinam.</w:t>
      </w:r>
    </w:p>
    <w:p w:rsidR="00DD7569" w:rsidRPr="00594869" w:rsidRDefault="00DD7569" w:rsidP="0031735D">
      <w:pPr>
        <w:jc w:val="both"/>
        <w:rPr>
          <w:rFonts w:ascii="Verdana" w:eastAsia="Arial Unicode MS" w:hAnsi="Verdana" w:cs="Arial"/>
          <w:sz w:val="20"/>
          <w:szCs w:val="20"/>
        </w:rPr>
      </w:pPr>
    </w:p>
    <w:p w:rsidR="00DD7569" w:rsidRPr="00594869" w:rsidRDefault="00F22D65" w:rsidP="0031735D">
      <w:pPr>
        <w:shd w:val="clear" w:color="auto" w:fill="FFFFFF"/>
        <w:jc w:val="center"/>
        <w:rPr>
          <w:rFonts w:ascii="Verdana" w:eastAsia="Arial Unicode MS" w:hAnsi="Verdana" w:cs="Arial"/>
          <w:sz w:val="20"/>
          <w:szCs w:val="20"/>
        </w:rPr>
      </w:pPr>
      <w:bookmarkStart w:id="471" w:name="_DV_M684"/>
      <w:bookmarkEnd w:id="471"/>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w:t>
      </w:r>
      <w:bookmarkStart w:id="472" w:name="_DV_M685"/>
      <w:bookmarkStart w:id="473" w:name="_DV_M686"/>
      <w:bookmarkEnd w:id="472"/>
      <w:bookmarkEnd w:id="473"/>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de </w:t>
      </w:r>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de 201</w:t>
      </w:r>
      <w:r w:rsidRPr="00594869">
        <w:rPr>
          <w:rFonts w:ascii="Verdana" w:eastAsia="Arial Unicode MS" w:hAnsi="Verdana" w:cs="Arial"/>
          <w:sz w:val="20"/>
          <w:szCs w:val="20"/>
        </w:rPr>
        <w:t>9</w:t>
      </w:r>
      <w:r w:rsidR="00DD7569" w:rsidRPr="00594869">
        <w:rPr>
          <w:rFonts w:ascii="Verdana" w:eastAsia="Arial Unicode MS" w:hAnsi="Verdana" w:cs="Arial"/>
          <w:sz w:val="20"/>
          <w:szCs w:val="20"/>
        </w:rPr>
        <w:t>.</w:t>
      </w:r>
    </w:p>
    <w:p w:rsidR="00DD7569" w:rsidRPr="00594869" w:rsidRDefault="00DD7569" w:rsidP="0031735D">
      <w:pPr>
        <w:shd w:val="clear" w:color="auto" w:fill="FFFFFF"/>
        <w:jc w:val="center"/>
        <w:rPr>
          <w:rFonts w:ascii="Verdana" w:eastAsia="Arial Unicode MS" w:hAnsi="Verdana" w:cs="Arial"/>
          <w:sz w:val="20"/>
          <w:szCs w:val="20"/>
        </w:rPr>
      </w:pPr>
    </w:p>
    <w:p w:rsidR="001E06A6" w:rsidRPr="00594869" w:rsidRDefault="001E06A6">
      <w:pPr>
        <w:shd w:val="clear" w:color="auto" w:fill="FFFFFF"/>
        <w:jc w:val="center"/>
        <w:rPr>
          <w:rFonts w:ascii="Verdana" w:eastAsia="Arial Unicode MS" w:hAnsi="Verdana" w:cs="Arial"/>
          <w:sz w:val="20"/>
          <w:szCs w:val="20"/>
        </w:rPr>
      </w:pPr>
    </w:p>
    <w:p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w:t>
      </w:r>
      <w:r w:rsidR="001E06A6" w:rsidRPr="00594869">
        <w:rPr>
          <w:rFonts w:ascii="Verdana" w:eastAsia="Arial Unicode MS" w:hAnsi="Verdana" w:cs="Arial"/>
          <w:i/>
          <w:sz w:val="20"/>
          <w:szCs w:val="20"/>
        </w:rPr>
        <w:t>O restante da página foi intencionalmente deixado em branco. Seguem páginas de assinatura</w:t>
      </w:r>
      <w:r w:rsidRPr="00594869">
        <w:rPr>
          <w:rFonts w:ascii="Verdana" w:eastAsia="Arial Unicode MS" w:hAnsi="Verdana" w:cs="Arial"/>
          <w:sz w:val="20"/>
          <w:szCs w:val="20"/>
        </w:rPr>
        <w:t>]</w:t>
      </w:r>
    </w:p>
    <w:p w:rsidR="001E06A6" w:rsidRPr="00594869" w:rsidRDefault="001E06A6">
      <w:pPr>
        <w:jc w:val="both"/>
        <w:rPr>
          <w:rFonts w:ascii="Verdana" w:eastAsia="Arial Unicode MS" w:hAnsi="Verdana"/>
          <w:i/>
          <w:sz w:val="20"/>
          <w:szCs w:val="20"/>
        </w:rPr>
        <w:sectPr w:rsidR="001E06A6" w:rsidRPr="00594869" w:rsidSect="00FD284D">
          <w:headerReference w:type="default" r:id="rId15"/>
          <w:footerReference w:type="default" r:id="rId16"/>
          <w:headerReference w:type="first" r:id="rId17"/>
          <w:footerReference w:type="first" r:id="rId18"/>
          <w:pgSz w:w="11907" w:h="16839" w:code="9"/>
          <w:pgMar w:top="1701" w:right="1418" w:bottom="1418" w:left="1418" w:header="708" w:footer="708" w:gutter="0"/>
          <w:pgNumType w:start="1"/>
          <w:cols w:space="708"/>
          <w:titlePg/>
          <w:docGrid w:linePitch="360"/>
        </w:sectPr>
      </w:pPr>
      <w:bookmarkStart w:id="474" w:name="_DV_M687"/>
      <w:bookmarkStart w:id="475" w:name="_DV_M688"/>
      <w:bookmarkEnd w:id="474"/>
      <w:bookmarkEnd w:id="475"/>
    </w:p>
    <w:p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i/>
          <w:sz w:val="20"/>
          <w:szCs w:val="20"/>
        </w:rPr>
        <w:lastRenderedPageBreak/>
        <w:t>(Página de Assinaturas 1/</w:t>
      </w:r>
      <w:r w:rsidR="00B4255B" w:rsidRPr="00594869">
        <w:rPr>
          <w:rFonts w:ascii="Verdana" w:eastAsia="Arial Unicode MS" w:hAnsi="Verdana" w:cs="Arial"/>
          <w:i/>
          <w:sz w:val="20"/>
          <w:szCs w:val="20"/>
        </w:rPr>
        <w:t>3</w:t>
      </w:r>
      <w:r w:rsidRPr="00594869">
        <w:rPr>
          <w:rFonts w:ascii="Verdana" w:eastAsia="Arial Unicode MS" w:hAnsi="Verdana" w:cs="Arial"/>
          <w:i/>
          <w:sz w:val="20"/>
          <w:szCs w:val="20"/>
        </w:rPr>
        <w:t xml:space="preserve"> do </w:t>
      </w:r>
      <w:r w:rsidRPr="00594869">
        <w:rPr>
          <w:rFonts w:ascii="Verdana" w:hAnsi="Verdana" w:cs="Arial"/>
          <w:i/>
          <w:sz w:val="20"/>
          <w:szCs w:val="20"/>
        </w:rPr>
        <w:t xml:space="preserve">“Instrumento Particular de Escritura da </w:t>
      </w:r>
      <w:r w:rsidR="007217DC" w:rsidRPr="00594869">
        <w:rPr>
          <w:rFonts w:ascii="Verdana" w:hAnsi="Verdana" w:cs="Arial"/>
          <w:i/>
          <w:sz w:val="20"/>
          <w:szCs w:val="20"/>
        </w:rPr>
        <w:t>1</w:t>
      </w:r>
      <w:r w:rsidRPr="00594869">
        <w:rPr>
          <w:rFonts w:ascii="Verdana" w:hAnsi="Verdana" w:cs="Arial"/>
          <w:i/>
          <w:sz w:val="20"/>
          <w:szCs w:val="20"/>
        </w:rPr>
        <w:t>ª (</w:t>
      </w:r>
      <w:r w:rsidR="007217DC" w:rsidRPr="00594869">
        <w:rPr>
          <w:rFonts w:ascii="Verdana" w:hAnsi="Verdana" w:cs="Arial"/>
          <w:i/>
          <w:sz w:val="20"/>
          <w:szCs w:val="20"/>
        </w:rPr>
        <w:t>Primeira</w:t>
      </w:r>
      <w:r w:rsidRPr="00594869">
        <w:rPr>
          <w:rFonts w:ascii="Verdana" w:hAnsi="Verdana" w:cs="Arial"/>
          <w:i/>
          <w:sz w:val="20"/>
          <w:szCs w:val="20"/>
        </w:rPr>
        <w:t xml:space="preserve">) Emissão de Debêntures Simples, Não Conversíveis em Ações, </w:t>
      </w:r>
      <w:r w:rsidRPr="00594869">
        <w:rPr>
          <w:rStyle w:val="DeltaViewInsertion"/>
          <w:rFonts w:ascii="Verdana" w:hAnsi="Verdana" w:cs="Arial"/>
          <w:i/>
          <w:color w:val="auto"/>
          <w:sz w:val="20"/>
          <w:szCs w:val="20"/>
          <w:u w:val="none"/>
        </w:rPr>
        <w:t xml:space="preserve">da Espécie com Garantia Real, com Garantia Adicional Fidejussória, </w:t>
      </w:r>
      <w:r w:rsidRPr="00594869">
        <w:rPr>
          <w:rFonts w:ascii="Verdana" w:hAnsi="Verdana" w:cs="Arial"/>
          <w:i/>
          <w:sz w:val="20"/>
          <w:szCs w:val="20"/>
        </w:rPr>
        <w:t xml:space="preserve">em Série Única, para Distribuição Pública, com Esforços Restritos, da </w:t>
      </w:r>
      <w:r w:rsidR="007217DC" w:rsidRPr="00594869">
        <w:rPr>
          <w:rFonts w:ascii="Verdana" w:hAnsi="Verdana" w:cs="Arial"/>
          <w:i/>
          <w:sz w:val="20"/>
          <w:szCs w:val="20"/>
        </w:rPr>
        <w:t>Tibagi Energia SPE S.A</w:t>
      </w:r>
      <w:r w:rsidRPr="00594869">
        <w:rPr>
          <w:rFonts w:ascii="Verdana" w:hAnsi="Verdana" w:cs="Arial"/>
          <w:i/>
          <w:sz w:val="20"/>
          <w:szCs w:val="20"/>
        </w:rPr>
        <w:t>.”</w:t>
      </w:r>
      <w:r w:rsidRPr="00594869">
        <w:rPr>
          <w:rFonts w:ascii="Verdana" w:eastAsia="Arial Unicode MS" w:hAnsi="Verdana" w:cs="Arial"/>
          <w:i/>
          <w:sz w:val="20"/>
          <w:szCs w:val="20"/>
        </w:rPr>
        <w:t>)</w:t>
      </w:r>
    </w:p>
    <w:p w:rsidR="00DD7569" w:rsidRPr="00594869" w:rsidRDefault="00DD7569">
      <w:pPr>
        <w:rPr>
          <w:rFonts w:ascii="Verdana" w:eastAsia="Arial Unicode MS" w:hAnsi="Verdana" w:cs="Arial"/>
          <w:sz w:val="20"/>
          <w:szCs w:val="20"/>
        </w:rPr>
      </w:pPr>
    </w:p>
    <w:p w:rsidR="00DD7569" w:rsidRPr="00594869" w:rsidRDefault="00DD7569">
      <w:pPr>
        <w:rPr>
          <w:rFonts w:ascii="Verdana" w:eastAsia="Arial Unicode MS" w:hAnsi="Verdana" w:cs="Arial"/>
          <w:sz w:val="20"/>
          <w:szCs w:val="20"/>
        </w:rPr>
      </w:pPr>
    </w:p>
    <w:p w:rsidR="00DD7569" w:rsidRPr="00594869" w:rsidRDefault="00DD7569">
      <w:pPr>
        <w:rPr>
          <w:rFonts w:ascii="Verdana" w:eastAsia="Arial Unicode MS" w:hAnsi="Verdana" w:cs="Arial"/>
          <w:sz w:val="20"/>
          <w:szCs w:val="20"/>
        </w:rPr>
      </w:pPr>
    </w:p>
    <w:p w:rsidR="00DD7569" w:rsidRPr="00594869" w:rsidRDefault="00B4255B">
      <w:pPr>
        <w:jc w:val="center"/>
        <w:rPr>
          <w:rFonts w:ascii="Verdana" w:eastAsia="Arial Unicode MS" w:hAnsi="Verdana" w:cs="Arial"/>
          <w:b/>
          <w:sz w:val="20"/>
          <w:szCs w:val="20"/>
        </w:rPr>
      </w:pPr>
      <w:bookmarkStart w:id="476" w:name="_DV_M689"/>
      <w:bookmarkEnd w:id="476"/>
      <w:r w:rsidRPr="00594869">
        <w:rPr>
          <w:rFonts w:ascii="Verdana" w:hAnsi="Verdana" w:cs="Arial"/>
          <w:b/>
          <w:sz w:val="20"/>
          <w:szCs w:val="20"/>
        </w:rPr>
        <w:t>TIBAGI ENERGIA</w:t>
      </w:r>
      <w:r w:rsidR="00004A10">
        <w:rPr>
          <w:rFonts w:ascii="Verdana" w:hAnsi="Verdana" w:cs="Arial"/>
          <w:b/>
          <w:sz w:val="20"/>
          <w:szCs w:val="20"/>
        </w:rPr>
        <w:t xml:space="preserve"> </w:t>
      </w:r>
      <w:r w:rsidR="00370E65" w:rsidRPr="00594869">
        <w:rPr>
          <w:rFonts w:ascii="Verdana" w:hAnsi="Verdana" w:cs="Arial"/>
          <w:b/>
          <w:sz w:val="20"/>
          <w:szCs w:val="20"/>
        </w:rPr>
        <w:t xml:space="preserve">SPE </w:t>
      </w:r>
      <w:r w:rsidR="00DD7569" w:rsidRPr="00594869">
        <w:rPr>
          <w:rFonts w:ascii="Verdana" w:hAnsi="Verdana" w:cs="Arial"/>
          <w:b/>
          <w:sz w:val="20"/>
          <w:szCs w:val="20"/>
        </w:rPr>
        <w:t>S.A.</w:t>
      </w:r>
    </w:p>
    <w:p w:rsidR="00DD7569" w:rsidRPr="00594869" w:rsidRDefault="00DD7569">
      <w:pPr>
        <w:jc w:val="both"/>
        <w:rPr>
          <w:rFonts w:ascii="Verdana" w:eastAsia="Arial Unicode MS" w:hAnsi="Verdana" w:cs="Arial"/>
          <w:sz w:val="20"/>
          <w:szCs w:val="20"/>
        </w:rPr>
      </w:pPr>
    </w:p>
    <w:p w:rsidR="00DD7569" w:rsidRPr="00594869" w:rsidRDefault="00DD7569">
      <w:pPr>
        <w:jc w:val="both"/>
        <w:rPr>
          <w:rFonts w:ascii="Verdana" w:eastAsia="Arial Unicode MS" w:hAnsi="Verdana" w:cs="Arial"/>
          <w:sz w:val="20"/>
          <w:szCs w:val="20"/>
        </w:rPr>
      </w:pPr>
    </w:p>
    <w:p w:rsidR="00DD7569" w:rsidRPr="00594869" w:rsidRDefault="00DD7569">
      <w:pPr>
        <w:jc w:val="both"/>
        <w:rPr>
          <w:rFonts w:ascii="Verdana" w:eastAsia="Arial Unicode MS" w:hAnsi="Verdana" w:cs="Arial"/>
          <w:sz w:val="20"/>
          <w:szCs w:val="20"/>
        </w:rPr>
      </w:pPr>
    </w:p>
    <w:p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rsidTr="00DC2859">
        <w:trPr>
          <w:jc w:val="center"/>
        </w:trPr>
        <w:tc>
          <w:tcPr>
            <w:tcW w:w="4044" w:type="dxa"/>
            <w:tcBorders>
              <w:top w:val="nil"/>
              <w:left w:val="nil"/>
              <w:bottom w:val="nil"/>
              <w:right w:val="nil"/>
            </w:tcBorders>
          </w:tcPr>
          <w:p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rsidTr="00DC2859">
        <w:trPr>
          <w:jc w:val="center"/>
        </w:trPr>
        <w:tc>
          <w:tcPr>
            <w:tcW w:w="4044" w:type="dxa"/>
            <w:tcBorders>
              <w:top w:val="nil"/>
              <w:left w:val="nil"/>
              <w:bottom w:val="nil"/>
              <w:right w:val="nil"/>
            </w:tcBorders>
          </w:tcPr>
          <w:p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rsidTr="00DC2859">
        <w:trPr>
          <w:jc w:val="center"/>
        </w:trPr>
        <w:tc>
          <w:tcPr>
            <w:tcW w:w="4044" w:type="dxa"/>
            <w:tcBorders>
              <w:top w:val="nil"/>
              <w:left w:val="nil"/>
              <w:bottom w:val="nil"/>
              <w:right w:val="nil"/>
            </w:tcBorders>
          </w:tcPr>
          <w:p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rsidR="00DD7569" w:rsidRPr="00594869" w:rsidRDefault="00DD7569" w:rsidP="001C5BD6">
      <w:pPr>
        <w:jc w:val="both"/>
        <w:rPr>
          <w:rFonts w:ascii="Verdana" w:eastAsia="Arial Unicode MS" w:hAnsi="Verdana" w:cs="Arial"/>
          <w:sz w:val="20"/>
          <w:szCs w:val="20"/>
        </w:rPr>
      </w:pPr>
    </w:p>
    <w:p w:rsidR="00DD7569" w:rsidRPr="00594869" w:rsidRDefault="00DD7569" w:rsidP="001C5BD6">
      <w:pPr>
        <w:jc w:val="both"/>
        <w:rPr>
          <w:rFonts w:ascii="Verdana" w:eastAsia="Arial Unicode MS" w:hAnsi="Verdana" w:cs="Arial"/>
          <w:sz w:val="20"/>
          <w:szCs w:val="20"/>
        </w:rPr>
      </w:pPr>
    </w:p>
    <w:p w:rsidR="00DD7569" w:rsidRPr="00594869" w:rsidRDefault="00DD7569" w:rsidP="0031735D">
      <w:pPr>
        <w:jc w:val="both"/>
        <w:rPr>
          <w:rFonts w:ascii="Verdana" w:eastAsia="Arial Unicode MS" w:hAnsi="Verdana" w:cs="Arial"/>
          <w:sz w:val="20"/>
          <w:szCs w:val="20"/>
        </w:rPr>
      </w:pPr>
    </w:p>
    <w:p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sz w:val="20"/>
          <w:szCs w:val="20"/>
        </w:rPr>
        <w:br w:type="page"/>
      </w:r>
      <w:r w:rsidR="00B4255B" w:rsidRPr="00594869">
        <w:rPr>
          <w:rFonts w:ascii="Verdana" w:eastAsia="Arial Unicode MS" w:hAnsi="Verdana" w:cs="Arial"/>
          <w:i/>
          <w:sz w:val="20"/>
          <w:szCs w:val="20"/>
        </w:rPr>
        <w:lastRenderedPageBreak/>
        <w:t xml:space="preserve">(Página de Assinaturas 2/3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rsidR="00DD7569" w:rsidRPr="00594869" w:rsidRDefault="00DD7569">
      <w:pPr>
        <w:jc w:val="both"/>
        <w:rPr>
          <w:rFonts w:ascii="Verdana" w:eastAsia="Arial Unicode MS" w:hAnsi="Verdana" w:cs="Arial"/>
          <w:sz w:val="20"/>
          <w:szCs w:val="20"/>
        </w:rPr>
      </w:pPr>
    </w:p>
    <w:p w:rsidR="00DD7569" w:rsidRPr="00594869" w:rsidRDefault="00DD7569">
      <w:pPr>
        <w:rPr>
          <w:rFonts w:ascii="Verdana" w:eastAsia="Arial Unicode MS" w:hAnsi="Verdana" w:cs="Arial"/>
          <w:sz w:val="20"/>
          <w:szCs w:val="20"/>
        </w:rPr>
      </w:pPr>
    </w:p>
    <w:p w:rsidR="00DD7569" w:rsidRPr="00594869" w:rsidRDefault="00DD7569">
      <w:pPr>
        <w:rPr>
          <w:rFonts w:ascii="Verdana" w:eastAsia="Arial Unicode MS" w:hAnsi="Verdana" w:cs="Arial"/>
          <w:sz w:val="20"/>
          <w:szCs w:val="20"/>
        </w:rPr>
      </w:pPr>
    </w:p>
    <w:p w:rsidR="00DD7569" w:rsidRPr="00594869" w:rsidRDefault="00961C20">
      <w:pPr>
        <w:jc w:val="center"/>
        <w:rPr>
          <w:rFonts w:ascii="Verdana" w:eastAsia="Arial Unicode MS" w:hAnsi="Verdana" w:cs="Arial"/>
          <w:b/>
          <w:sz w:val="20"/>
          <w:szCs w:val="20"/>
        </w:rPr>
      </w:pPr>
      <w:r>
        <w:rPr>
          <w:rFonts w:ascii="Verdana" w:hAnsi="Verdana"/>
          <w:b/>
          <w:smallCaps/>
          <w:sz w:val="20"/>
          <w:szCs w:val="20"/>
        </w:rPr>
        <w:t>OLIVEIRA TRUST DTVM S.A.</w:t>
      </w:r>
    </w:p>
    <w:p w:rsidR="00DD7569" w:rsidRPr="00594869" w:rsidRDefault="00DD7569">
      <w:pPr>
        <w:jc w:val="both"/>
        <w:rPr>
          <w:rFonts w:ascii="Verdana" w:eastAsia="Arial Unicode MS" w:hAnsi="Verdana" w:cs="Arial"/>
          <w:sz w:val="20"/>
          <w:szCs w:val="20"/>
        </w:rPr>
      </w:pPr>
    </w:p>
    <w:p w:rsidR="00DD7569" w:rsidRPr="00594869" w:rsidRDefault="00DD7569">
      <w:pPr>
        <w:jc w:val="both"/>
        <w:rPr>
          <w:rFonts w:ascii="Verdana" w:eastAsia="Arial Unicode MS" w:hAnsi="Verdana" w:cs="Arial"/>
          <w:sz w:val="20"/>
          <w:szCs w:val="20"/>
        </w:rPr>
      </w:pPr>
    </w:p>
    <w:p w:rsidR="00DD7569" w:rsidRPr="00594869" w:rsidRDefault="00DD7569">
      <w:pPr>
        <w:jc w:val="both"/>
        <w:rPr>
          <w:rFonts w:ascii="Verdana" w:eastAsia="Arial Unicode MS" w:hAnsi="Verdana" w:cs="Arial"/>
          <w:sz w:val="20"/>
          <w:szCs w:val="20"/>
        </w:rPr>
      </w:pPr>
    </w:p>
    <w:p w:rsidR="009F53F8" w:rsidRPr="00594869" w:rsidRDefault="009F53F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9F53F8" w:rsidRPr="00594869" w:rsidTr="00DC2859">
        <w:trPr>
          <w:jc w:val="center"/>
        </w:trPr>
        <w:tc>
          <w:tcPr>
            <w:tcW w:w="4044" w:type="dxa"/>
            <w:tcBorders>
              <w:top w:val="nil"/>
              <w:left w:val="nil"/>
              <w:bottom w:val="nil"/>
              <w:right w:val="nil"/>
            </w:tcBorders>
          </w:tcPr>
          <w:p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9F53F8" w:rsidRPr="00594869" w:rsidTr="00DC2859">
        <w:trPr>
          <w:jc w:val="center"/>
        </w:trPr>
        <w:tc>
          <w:tcPr>
            <w:tcW w:w="4044" w:type="dxa"/>
            <w:tcBorders>
              <w:top w:val="nil"/>
              <w:left w:val="nil"/>
              <w:bottom w:val="nil"/>
              <w:right w:val="nil"/>
            </w:tcBorders>
          </w:tcPr>
          <w:p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9F53F8" w:rsidRPr="00594869" w:rsidTr="00DC2859">
        <w:trPr>
          <w:jc w:val="center"/>
        </w:trPr>
        <w:tc>
          <w:tcPr>
            <w:tcW w:w="4044" w:type="dxa"/>
            <w:tcBorders>
              <w:top w:val="nil"/>
              <w:left w:val="nil"/>
              <w:bottom w:val="nil"/>
              <w:right w:val="nil"/>
            </w:tcBorders>
          </w:tcPr>
          <w:p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rsidR="009F53F8" w:rsidRPr="00594869" w:rsidRDefault="009F53F8" w:rsidP="001C5BD6">
      <w:pPr>
        <w:jc w:val="both"/>
        <w:rPr>
          <w:rFonts w:ascii="Verdana" w:eastAsia="Arial Unicode MS" w:hAnsi="Verdana" w:cs="Arial"/>
          <w:sz w:val="20"/>
          <w:szCs w:val="20"/>
        </w:rPr>
      </w:pPr>
    </w:p>
    <w:p w:rsidR="009F53F8" w:rsidRPr="00594869" w:rsidRDefault="009F53F8" w:rsidP="001C5BD6">
      <w:pPr>
        <w:jc w:val="both"/>
        <w:rPr>
          <w:rFonts w:ascii="Verdana" w:eastAsia="Arial Unicode MS" w:hAnsi="Verdana" w:cs="Arial"/>
          <w:sz w:val="20"/>
          <w:szCs w:val="20"/>
        </w:rPr>
      </w:pPr>
    </w:p>
    <w:p w:rsidR="00DD7569" w:rsidRPr="00594869" w:rsidRDefault="00DD7569" w:rsidP="0031735D">
      <w:pPr>
        <w:jc w:val="both"/>
        <w:rPr>
          <w:rFonts w:ascii="Verdana" w:eastAsia="Arial Unicode MS" w:hAnsi="Verdana" w:cs="Arial"/>
          <w:sz w:val="20"/>
          <w:szCs w:val="20"/>
        </w:rPr>
      </w:pPr>
    </w:p>
    <w:p w:rsidR="00DD7569" w:rsidRPr="00594869" w:rsidRDefault="00DD7569" w:rsidP="0031735D">
      <w:pPr>
        <w:jc w:val="both"/>
        <w:rPr>
          <w:rFonts w:ascii="Verdana" w:eastAsia="Arial Unicode MS" w:hAnsi="Verdana" w:cs="Arial"/>
          <w:sz w:val="20"/>
          <w:szCs w:val="20"/>
        </w:rPr>
      </w:pPr>
    </w:p>
    <w:p w:rsidR="00DD7569" w:rsidRPr="00594869" w:rsidRDefault="00DD7569" w:rsidP="0031735D">
      <w:pPr>
        <w:jc w:val="both"/>
        <w:rPr>
          <w:rFonts w:ascii="Verdana" w:eastAsia="Arial Unicode MS" w:hAnsi="Verdana" w:cs="Arial"/>
          <w:sz w:val="20"/>
          <w:szCs w:val="20"/>
        </w:rPr>
      </w:pPr>
    </w:p>
    <w:p w:rsidR="00DD7569" w:rsidRPr="00594869" w:rsidRDefault="00DD7569">
      <w:pPr>
        <w:jc w:val="both"/>
        <w:rPr>
          <w:rFonts w:ascii="Verdana" w:eastAsia="Arial Unicode MS" w:hAnsi="Verdana" w:cs="Arial"/>
          <w:sz w:val="20"/>
          <w:szCs w:val="20"/>
        </w:rPr>
      </w:pPr>
      <w:r w:rsidRPr="00594869">
        <w:rPr>
          <w:rFonts w:ascii="Verdana" w:eastAsia="Arial Unicode MS" w:hAnsi="Verdana"/>
          <w:sz w:val="20"/>
          <w:szCs w:val="20"/>
        </w:rPr>
        <w:br w:type="page"/>
      </w:r>
      <w:r w:rsidR="00B4255B" w:rsidRPr="00594869">
        <w:rPr>
          <w:rFonts w:ascii="Verdana" w:eastAsia="Arial Unicode MS" w:hAnsi="Verdana" w:cs="Arial"/>
          <w:i/>
          <w:sz w:val="20"/>
          <w:szCs w:val="20"/>
        </w:rPr>
        <w:lastRenderedPageBreak/>
        <w:t xml:space="preserve">(Página de Assinaturas 3/3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rsidR="00DD7569" w:rsidRPr="00594869" w:rsidRDefault="00DD7569">
      <w:pPr>
        <w:jc w:val="both"/>
        <w:rPr>
          <w:rFonts w:ascii="Verdana" w:eastAsia="Arial Unicode MS" w:hAnsi="Verdana" w:cs="Arial"/>
          <w:sz w:val="20"/>
          <w:szCs w:val="20"/>
        </w:rPr>
      </w:pPr>
    </w:p>
    <w:p w:rsidR="00DD7569" w:rsidRPr="00594869" w:rsidRDefault="00DD7569">
      <w:pPr>
        <w:jc w:val="both"/>
        <w:rPr>
          <w:rFonts w:ascii="Verdana" w:eastAsia="Arial Unicode MS" w:hAnsi="Verdana"/>
          <w:sz w:val="20"/>
          <w:szCs w:val="20"/>
        </w:rPr>
      </w:pPr>
    </w:p>
    <w:p w:rsidR="00DD7569" w:rsidRPr="00594869" w:rsidRDefault="00DD7569">
      <w:pPr>
        <w:jc w:val="both"/>
        <w:rPr>
          <w:rFonts w:ascii="Verdana" w:eastAsia="Arial Unicode MS" w:hAnsi="Verdana" w:cs="Arial"/>
          <w:sz w:val="20"/>
          <w:szCs w:val="20"/>
        </w:rPr>
      </w:pPr>
    </w:p>
    <w:p w:rsidR="00DD7569" w:rsidRPr="00594869" w:rsidRDefault="00DD7569">
      <w:pPr>
        <w:jc w:val="both"/>
        <w:rPr>
          <w:rFonts w:ascii="Verdana" w:eastAsia="Arial Unicode MS" w:hAnsi="Verdana" w:cs="Arial"/>
          <w:sz w:val="20"/>
          <w:szCs w:val="20"/>
        </w:rPr>
      </w:pPr>
      <w:bookmarkStart w:id="477" w:name="_DV_M692"/>
      <w:bookmarkStart w:id="478" w:name="_DV_M694"/>
      <w:bookmarkEnd w:id="477"/>
      <w:bookmarkEnd w:id="478"/>
      <w:r w:rsidRPr="00594869">
        <w:rPr>
          <w:rFonts w:ascii="Verdana" w:eastAsia="Arial Unicode MS" w:hAnsi="Verdana" w:cs="Arial"/>
          <w:sz w:val="20"/>
          <w:szCs w:val="20"/>
        </w:rPr>
        <w:t>Testemunhas:</w:t>
      </w:r>
    </w:p>
    <w:p w:rsidR="00DD7569" w:rsidRPr="00594869" w:rsidRDefault="00DD7569">
      <w:pPr>
        <w:jc w:val="both"/>
        <w:rPr>
          <w:rFonts w:ascii="Verdana" w:eastAsia="Arial Unicode MS" w:hAnsi="Verdana" w:cs="Arial"/>
          <w:sz w:val="20"/>
          <w:szCs w:val="20"/>
        </w:rPr>
      </w:pPr>
    </w:p>
    <w:p w:rsidR="00DD7569" w:rsidRPr="00594869" w:rsidRDefault="00DD7569">
      <w:pPr>
        <w:jc w:val="both"/>
        <w:rPr>
          <w:rFonts w:ascii="Verdana" w:eastAsia="Arial Unicode MS" w:hAnsi="Verdana" w:cs="Arial"/>
          <w:sz w:val="20"/>
          <w:szCs w:val="20"/>
        </w:rPr>
      </w:pPr>
    </w:p>
    <w:p w:rsidR="00DD7569" w:rsidRPr="00594869" w:rsidRDefault="00DD7569">
      <w:pPr>
        <w:jc w:val="both"/>
        <w:rPr>
          <w:rFonts w:ascii="Verdana" w:eastAsia="Arial Unicode MS" w:hAnsi="Verdana" w:cs="Arial"/>
          <w:sz w:val="20"/>
          <w:szCs w:val="20"/>
        </w:rPr>
      </w:pPr>
    </w:p>
    <w:p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rsidTr="00DC2859">
        <w:trPr>
          <w:jc w:val="center"/>
        </w:trPr>
        <w:tc>
          <w:tcPr>
            <w:tcW w:w="4044" w:type="dxa"/>
            <w:tcBorders>
              <w:top w:val="nil"/>
              <w:left w:val="nil"/>
              <w:bottom w:val="nil"/>
              <w:right w:val="nil"/>
            </w:tcBorders>
          </w:tcPr>
          <w:p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rsidTr="00DC2859">
        <w:trPr>
          <w:jc w:val="center"/>
        </w:trPr>
        <w:tc>
          <w:tcPr>
            <w:tcW w:w="4044" w:type="dxa"/>
            <w:tcBorders>
              <w:top w:val="nil"/>
              <w:left w:val="nil"/>
              <w:bottom w:val="nil"/>
              <w:right w:val="nil"/>
            </w:tcBorders>
          </w:tcPr>
          <w:p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rsidTr="00DC2859">
        <w:trPr>
          <w:jc w:val="center"/>
        </w:trPr>
        <w:tc>
          <w:tcPr>
            <w:tcW w:w="4044" w:type="dxa"/>
            <w:tcBorders>
              <w:top w:val="nil"/>
              <w:left w:val="nil"/>
              <w:bottom w:val="nil"/>
              <w:right w:val="nil"/>
            </w:tcBorders>
          </w:tcPr>
          <w:p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c>
          <w:tcPr>
            <w:tcW w:w="4531" w:type="dxa"/>
            <w:tcBorders>
              <w:top w:val="nil"/>
              <w:left w:val="nil"/>
              <w:bottom w:val="nil"/>
              <w:right w:val="nil"/>
            </w:tcBorders>
          </w:tcPr>
          <w:p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r>
    </w:tbl>
    <w:p w:rsidR="00DD7569" w:rsidRPr="00594869" w:rsidRDefault="00DD7569" w:rsidP="001C5BD6">
      <w:pPr>
        <w:rPr>
          <w:rFonts w:ascii="Verdana" w:eastAsia="Arial Unicode MS" w:hAnsi="Verdana" w:cs="Arial"/>
          <w:sz w:val="20"/>
          <w:szCs w:val="20"/>
        </w:rPr>
      </w:pPr>
    </w:p>
    <w:p w:rsidR="00DD7569" w:rsidRPr="00594869" w:rsidRDefault="00DD7569" w:rsidP="00EE3FD7">
      <w:pPr>
        <w:jc w:val="both"/>
        <w:rPr>
          <w:rFonts w:ascii="Verdana" w:hAnsi="Verdana" w:cs="Arial"/>
          <w:b/>
          <w:caps/>
          <w:sz w:val="20"/>
          <w:szCs w:val="20"/>
        </w:rPr>
      </w:pPr>
      <w:r w:rsidRPr="00594869">
        <w:rPr>
          <w:rFonts w:ascii="Verdana" w:eastAsia="Arial Unicode MS" w:hAnsi="Verdana" w:cs="Arial"/>
          <w:sz w:val="20"/>
          <w:szCs w:val="20"/>
        </w:rPr>
        <w:br w:type="page"/>
      </w:r>
      <w:r w:rsidRPr="00594869">
        <w:rPr>
          <w:rFonts w:ascii="Verdana" w:hAnsi="Verdana"/>
          <w:b/>
          <w:sz w:val="20"/>
          <w:szCs w:val="20"/>
        </w:rPr>
        <w:lastRenderedPageBreak/>
        <w:t xml:space="preserve">ANEXO I AO </w:t>
      </w:r>
      <w:r w:rsidRPr="00594869">
        <w:rPr>
          <w:rFonts w:ascii="Verdana" w:hAnsi="Verdana" w:cs="Arial"/>
          <w:b/>
          <w:caps/>
          <w:sz w:val="20"/>
          <w:szCs w:val="20"/>
        </w:rPr>
        <w:t xml:space="preserve">Instrumento Particular de Escritura da </w:t>
      </w:r>
      <w:r w:rsidR="00162066" w:rsidRPr="00594869">
        <w:rPr>
          <w:rFonts w:ascii="Verdana" w:hAnsi="Verdana" w:cs="Arial"/>
          <w:b/>
          <w:caps/>
          <w:sz w:val="20"/>
          <w:szCs w:val="20"/>
        </w:rPr>
        <w:t>1</w:t>
      </w:r>
      <w:r w:rsidRPr="00594869">
        <w:rPr>
          <w:rFonts w:ascii="Verdana" w:hAnsi="Verdana" w:cs="Arial"/>
          <w:b/>
          <w:caps/>
          <w:sz w:val="20"/>
          <w:szCs w:val="20"/>
        </w:rPr>
        <w:t>ª (</w:t>
      </w:r>
      <w:r w:rsidR="00162066"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62066" w:rsidRPr="00594869">
        <w:rPr>
          <w:rFonts w:ascii="Verdana" w:hAnsi="Verdana" w:cs="Arial"/>
          <w:b/>
          <w:caps/>
          <w:sz w:val="20"/>
          <w:szCs w:val="20"/>
        </w:rPr>
        <w:t>tibagi energia spe</w:t>
      </w:r>
      <w:r w:rsidRPr="00594869">
        <w:rPr>
          <w:rFonts w:ascii="Verdana" w:hAnsi="Verdana" w:cs="Arial"/>
          <w:b/>
          <w:caps/>
          <w:sz w:val="20"/>
          <w:szCs w:val="20"/>
        </w:rPr>
        <w:t xml:space="preserve"> S.A.</w:t>
      </w:r>
    </w:p>
    <w:p w:rsidR="00DD7569" w:rsidRPr="00594869" w:rsidRDefault="00DD7569" w:rsidP="00EE3FD7">
      <w:pPr>
        <w:jc w:val="both"/>
        <w:rPr>
          <w:rFonts w:ascii="Verdana" w:hAnsi="Verdana" w:cs="Arial"/>
          <w:b/>
          <w:caps/>
          <w:sz w:val="20"/>
          <w:szCs w:val="20"/>
        </w:rPr>
      </w:pPr>
    </w:p>
    <w:p w:rsidR="004A0BAA" w:rsidRPr="00594869" w:rsidRDefault="004A0BAA" w:rsidP="00EE3FD7">
      <w:pPr>
        <w:jc w:val="both"/>
        <w:rPr>
          <w:rFonts w:ascii="Verdana" w:hAnsi="Verdana" w:cs="Arial"/>
          <w:b/>
          <w:caps/>
          <w:sz w:val="20"/>
          <w:szCs w:val="20"/>
        </w:rPr>
      </w:pPr>
    </w:p>
    <w:p w:rsidR="00DD7569" w:rsidRPr="00594869" w:rsidRDefault="00DD7569" w:rsidP="00EE3FD7">
      <w:pPr>
        <w:jc w:val="center"/>
        <w:rPr>
          <w:rFonts w:ascii="Verdana" w:hAnsi="Verdana" w:cs="Arial"/>
          <w:caps/>
          <w:sz w:val="20"/>
          <w:szCs w:val="20"/>
          <w:u w:val="single"/>
        </w:rPr>
      </w:pPr>
      <w:r w:rsidRPr="00594869">
        <w:rPr>
          <w:rFonts w:ascii="Verdana" w:hAnsi="Verdana" w:cs="Arial"/>
          <w:caps/>
          <w:sz w:val="20"/>
          <w:szCs w:val="20"/>
          <w:u w:val="single"/>
        </w:rPr>
        <w:t>PORTARIA</w:t>
      </w:r>
      <w:r w:rsidR="00594869" w:rsidRPr="00594869">
        <w:rPr>
          <w:rFonts w:ascii="Verdana" w:hAnsi="Verdana" w:cs="Arial"/>
          <w:caps/>
          <w:sz w:val="20"/>
          <w:szCs w:val="20"/>
          <w:u w:val="single"/>
        </w:rPr>
        <w:t xml:space="preserve"> de enquadramento</w:t>
      </w:r>
    </w:p>
    <w:p w:rsidR="00855594" w:rsidRPr="00594869" w:rsidRDefault="00855594" w:rsidP="00EE3FD7">
      <w:pPr>
        <w:jc w:val="center"/>
        <w:rPr>
          <w:rFonts w:ascii="Verdana" w:hAnsi="Verdana" w:cs="Arial"/>
          <w:b/>
          <w:caps/>
          <w:sz w:val="20"/>
          <w:szCs w:val="20"/>
        </w:rPr>
      </w:pPr>
    </w:p>
    <w:p w:rsidR="001D7D4D" w:rsidRPr="00594869" w:rsidRDefault="001D7D4D">
      <w:pPr>
        <w:rPr>
          <w:rFonts w:ascii="Verdana" w:hAnsi="Verdana" w:cs="Arial"/>
          <w:snapToGrid w:val="0"/>
          <w:sz w:val="20"/>
          <w:szCs w:val="20"/>
        </w:rPr>
        <w:sectPr w:rsidR="001D7D4D" w:rsidRPr="00594869" w:rsidSect="00597855">
          <w:headerReference w:type="default" r:id="rId19"/>
          <w:footerReference w:type="default" r:id="rId20"/>
          <w:pgSz w:w="11907" w:h="16839" w:code="9"/>
          <w:pgMar w:top="1701" w:right="1418" w:bottom="1418" w:left="1418" w:header="708" w:footer="708" w:gutter="0"/>
          <w:pgNumType w:start="1"/>
          <w:cols w:space="708"/>
          <w:docGrid w:linePitch="360"/>
        </w:sectPr>
      </w:pPr>
    </w:p>
    <w:p w:rsidR="00DD7569" w:rsidRPr="00594869" w:rsidRDefault="00DD7569">
      <w:pPr>
        <w:autoSpaceDE/>
        <w:autoSpaceDN/>
        <w:adjustRightInd/>
        <w:jc w:val="center"/>
        <w:rPr>
          <w:rFonts w:ascii="Verdana" w:hAnsi="Verdana"/>
          <w:sz w:val="20"/>
          <w:szCs w:val="20"/>
          <w:u w:val="single"/>
        </w:rPr>
      </w:pPr>
    </w:p>
    <w:p w:rsidR="00DD7569" w:rsidRPr="00594869" w:rsidRDefault="00DD7569">
      <w:pPr>
        <w:autoSpaceDE/>
        <w:autoSpaceDN/>
        <w:adjustRightInd/>
        <w:rPr>
          <w:rFonts w:ascii="Verdana" w:hAnsi="Verdana"/>
          <w:sz w:val="20"/>
          <w:szCs w:val="20"/>
          <w:u w:val="single"/>
        </w:rPr>
      </w:pPr>
    </w:p>
    <w:p w:rsidR="00DD7569" w:rsidRPr="00594869" w:rsidRDefault="00DD7569" w:rsidP="00EE3FD7">
      <w:pPr>
        <w:jc w:val="both"/>
        <w:rPr>
          <w:rFonts w:ascii="Verdana" w:hAnsi="Verdana" w:cs="Arial"/>
          <w:b/>
          <w:caps/>
          <w:sz w:val="20"/>
          <w:szCs w:val="20"/>
        </w:rPr>
      </w:pPr>
      <w:r w:rsidRPr="00594869">
        <w:rPr>
          <w:rFonts w:ascii="Verdana" w:hAnsi="Verdana"/>
          <w:b/>
          <w:sz w:val="20"/>
          <w:szCs w:val="20"/>
        </w:rPr>
        <w:t>ANEXO I</w:t>
      </w:r>
      <w:r w:rsidR="00AD78CB" w:rsidRPr="00594869">
        <w:rPr>
          <w:rFonts w:ascii="Verdana" w:hAnsi="Verdana"/>
          <w:b/>
          <w:sz w:val="20"/>
          <w:szCs w:val="20"/>
        </w:rPr>
        <w:t>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8114AF" w:rsidRPr="00594869">
        <w:rPr>
          <w:rFonts w:ascii="Verdana" w:hAnsi="Verdana" w:cs="Arial"/>
          <w:b/>
          <w:caps/>
          <w:sz w:val="20"/>
          <w:szCs w:val="20"/>
        </w:rPr>
        <w:t>1</w:t>
      </w:r>
      <w:r w:rsidRPr="00594869">
        <w:rPr>
          <w:rFonts w:ascii="Verdana" w:hAnsi="Verdana" w:cs="Arial"/>
          <w:b/>
          <w:caps/>
          <w:sz w:val="20"/>
          <w:szCs w:val="20"/>
        </w:rPr>
        <w:t>ª (</w:t>
      </w:r>
      <w:r w:rsidR="008114AF"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8114AF" w:rsidRPr="00594869">
        <w:rPr>
          <w:rFonts w:ascii="Verdana" w:hAnsi="Verdana" w:cs="Arial"/>
          <w:b/>
          <w:sz w:val="20"/>
          <w:szCs w:val="20"/>
        </w:rPr>
        <w:t>TIBAGI ENERGIA SPE</w:t>
      </w:r>
      <w:r w:rsidRPr="00594869">
        <w:rPr>
          <w:rFonts w:ascii="Verdana" w:hAnsi="Verdana" w:cs="Arial"/>
          <w:b/>
          <w:caps/>
          <w:sz w:val="20"/>
          <w:szCs w:val="20"/>
        </w:rPr>
        <w:t xml:space="preserve"> S.A.</w:t>
      </w:r>
    </w:p>
    <w:p w:rsidR="00DD7569" w:rsidRPr="00594869" w:rsidRDefault="00DD7569" w:rsidP="00EE3FD7">
      <w:pPr>
        <w:jc w:val="center"/>
        <w:rPr>
          <w:rFonts w:ascii="Verdana" w:hAnsi="Verdana"/>
          <w:sz w:val="20"/>
          <w:szCs w:val="20"/>
          <w:u w:val="single"/>
        </w:rPr>
      </w:pPr>
    </w:p>
    <w:p w:rsidR="004A0BAA" w:rsidRPr="00594869" w:rsidRDefault="004A0BAA" w:rsidP="00EE3FD7">
      <w:pPr>
        <w:jc w:val="center"/>
        <w:rPr>
          <w:rFonts w:ascii="Verdana" w:hAnsi="Verdana"/>
          <w:sz w:val="20"/>
          <w:szCs w:val="20"/>
          <w:u w:val="single"/>
        </w:rPr>
      </w:pPr>
    </w:p>
    <w:p w:rsidR="00DD7569" w:rsidRPr="00594869" w:rsidRDefault="00DD7569" w:rsidP="001C5BD6">
      <w:pPr>
        <w:autoSpaceDE/>
        <w:autoSpaceDN/>
        <w:adjustRightInd/>
        <w:jc w:val="center"/>
        <w:rPr>
          <w:rFonts w:ascii="Verdana" w:hAnsi="Verdana"/>
          <w:sz w:val="20"/>
          <w:szCs w:val="20"/>
          <w:u w:val="single"/>
        </w:rPr>
      </w:pPr>
      <w:r w:rsidRPr="00594869">
        <w:rPr>
          <w:rFonts w:ascii="Verdana" w:hAnsi="Verdana"/>
          <w:sz w:val="20"/>
          <w:szCs w:val="20"/>
          <w:u w:val="single"/>
        </w:rPr>
        <w:t xml:space="preserve">CONTRATOS DO PROJETO </w:t>
      </w:r>
    </w:p>
    <w:p w:rsidR="00DD7569" w:rsidRPr="00594869" w:rsidRDefault="00DD7569" w:rsidP="00EE3FD7">
      <w:pPr>
        <w:jc w:val="center"/>
        <w:rPr>
          <w:rFonts w:ascii="Verdana" w:hAnsi="Verdana"/>
          <w:sz w:val="20"/>
          <w:szCs w:val="20"/>
          <w:u w:val="single"/>
        </w:rPr>
      </w:pPr>
    </w:p>
    <w:p w:rsidR="00DD7569" w:rsidRPr="00594869" w:rsidRDefault="00DD7569" w:rsidP="00EE3FD7">
      <w:pPr>
        <w:jc w:val="center"/>
        <w:rPr>
          <w:rFonts w:ascii="Verdana" w:hAnsi="Verdana"/>
          <w:sz w:val="20"/>
          <w:szCs w:val="20"/>
          <w:u w:val="single"/>
        </w:rPr>
      </w:pPr>
    </w:p>
    <w:tbl>
      <w:tblPr>
        <w:tblpPr w:leftFromText="141" w:rightFromText="141" w:vertAnchor="text" w:horzAnchor="margin" w:tblpXSpec="center" w:tblpY="3"/>
        <w:tblW w:w="13627" w:type="dxa"/>
        <w:tblLayout w:type="fixed"/>
        <w:tblCellMar>
          <w:left w:w="70" w:type="dxa"/>
          <w:right w:w="70" w:type="dxa"/>
        </w:tblCellMar>
        <w:tblLook w:val="0000" w:firstRow="0" w:lastRow="0" w:firstColumn="0" w:lastColumn="0" w:noHBand="0" w:noVBand="0"/>
      </w:tblPr>
      <w:tblGrid>
        <w:gridCol w:w="2764"/>
        <w:gridCol w:w="1626"/>
        <w:gridCol w:w="2126"/>
        <w:gridCol w:w="2219"/>
        <w:gridCol w:w="3402"/>
        <w:gridCol w:w="1490"/>
      </w:tblGrid>
      <w:tr w:rsidR="00FE2805" w:rsidRPr="00594869" w:rsidTr="00E66149">
        <w:trPr>
          <w:trHeight w:val="557"/>
        </w:trPr>
        <w:tc>
          <w:tcPr>
            <w:tcW w:w="2764"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FORNECEDOR</w:t>
            </w:r>
          </w:p>
        </w:tc>
        <w:tc>
          <w:tcPr>
            <w:tcW w:w="1626"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CNPJ</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CONTRATO</w:t>
            </w:r>
          </w:p>
        </w:tc>
        <w:tc>
          <w:tcPr>
            <w:tcW w:w="2219"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OBJETO DO CONTRATO</w:t>
            </w:r>
          </w:p>
        </w:tc>
        <w:tc>
          <w:tcPr>
            <w:tcW w:w="340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CELEBRADO ENTRE</w:t>
            </w:r>
          </w:p>
        </w:tc>
        <w:tc>
          <w:tcPr>
            <w:tcW w:w="14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DD7569" w:rsidRPr="00594869" w:rsidRDefault="00DD7569" w:rsidP="00A901B7">
            <w:pPr>
              <w:jc w:val="center"/>
              <w:rPr>
                <w:rFonts w:ascii="Verdana" w:hAnsi="Verdana" w:cs="Arial"/>
                <w:b/>
                <w:bCs/>
                <w:sz w:val="20"/>
                <w:szCs w:val="20"/>
              </w:rPr>
            </w:pPr>
            <w:r w:rsidRPr="00594869">
              <w:rPr>
                <w:rFonts w:ascii="Verdana" w:hAnsi="Verdana" w:cs="Arial"/>
                <w:b/>
                <w:bCs/>
                <w:sz w:val="20"/>
                <w:szCs w:val="20"/>
              </w:rPr>
              <w:t>DATA DE ASSINATURA</w:t>
            </w:r>
          </w:p>
        </w:tc>
      </w:tr>
      <w:tr w:rsidR="008B5386" w:rsidRPr="00594869"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rsidR="00DD7569" w:rsidRPr="00594869" w:rsidRDefault="00671630" w:rsidP="0031735D">
            <w:pPr>
              <w:jc w:val="center"/>
              <w:rPr>
                <w:rFonts w:ascii="Verdana" w:hAnsi="Verdana"/>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rsidR="00DD7569" w:rsidRPr="00594869" w:rsidRDefault="00671630" w:rsidP="0031735D">
            <w:pPr>
              <w:jc w:val="center"/>
              <w:rPr>
                <w:rFonts w:ascii="Verdana" w:hAnsi="Verdana"/>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7569" w:rsidRPr="00594869" w:rsidRDefault="00671630" w:rsidP="00A901B7">
            <w:pPr>
              <w:jc w:val="center"/>
              <w:rPr>
                <w:rFonts w:ascii="Verdana" w:hAnsi="Verdana" w:cs="Arial"/>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bl>
    <w:p w:rsidR="001D7D4D" w:rsidRPr="00594869" w:rsidRDefault="001D7D4D" w:rsidP="001C5BD6">
      <w:pPr>
        <w:autoSpaceDE/>
        <w:autoSpaceDN/>
        <w:adjustRightInd/>
        <w:rPr>
          <w:rFonts w:ascii="Verdana" w:hAnsi="Verdana"/>
          <w:sz w:val="20"/>
          <w:szCs w:val="20"/>
          <w:u w:val="single"/>
        </w:rPr>
        <w:sectPr w:rsidR="001D7D4D" w:rsidRPr="00594869" w:rsidSect="001A052D">
          <w:headerReference w:type="default" r:id="rId21"/>
          <w:footerReference w:type="default" r:id="rId22"/>
          <w:headerReference w:type="first" r:id="rId23"/>
          <w:footerReference w:type="first" r:id="rId24"/>
          <w:pgSz w:w="16839" w:h="11907" w:orient="landscape" w:code="9"/>
          <w:pgMar w:top="1701" w:right="1134" w:bottom="1134" w:left="1701" w:header="720" w:footer="227" w:gutter="0"/>
          <w:cols w:space="720"/>
          <w:noEndnote/>
          <w:titlePg/>
          <w:docGrid w:linePitch="326"/>
        </w:sectPr>
      </w:pPr>
    </w:p>
    <w:p w:rsidR="00DD7569" w:rsidRPr="00594869" w:rsidRDefault="00DD7569" w:rsidP="001C5BD6">
      <w:pPr>
        <w:autoSpaceDE/>
        <w:autoSpaceDN/>
        <w:adjustRightInd/>
        <w:rPr>
          <w:rFonts w:ascii="Verdana" w:hAnsi="Verdana"/>
          <w:sz w:val="20"/>
          <w:szCs w:val="20"/>
          <w:u w:val="single"/>
        </w:rPr>
      </w:pPr>
    </w:p>
    <w:p w:rsidR="00DD7569" w:rsidRPr="00594869" w:rsidRDefault="00DD7569" w:rsidP="00EE3FD7">
      <w:pPr>
        <w:jc w:val="both"/>
        <w:rPr>
          <w:rFonts w:ascii="Verdana" w:hAnsi="Verdana" w:cs="Arial"/>
          <w:b/>
          <w:caps/>
          <w:sz w:val="20"/>
          <w:szCs w:val="20"/>
        </w:rPr>
      </w:pPr>
      <w:r w:rsidRPr="00594869">
        <w:rPr>
          <w:rFonts w:ascii="Verdana" w:hAnsi="Verdana"/>
          <w:b/>
          <w:sz w:val="20"/>
          <w:szCs w:val="20"/>
        </w:rPr>
        <w:t xml:space="preserve">ANEXO </w:t>
      </w:r>
      <w:r w:rsidR="00AD78CB" w:rsidRPr="00594869">
        <w:rPr>
          <w:rFonts w:ascii="Verdana" w:hAnsi="Verdana"/>
          <w:b/>
          <w:sz w:val="20"/>
          <w:szCs w:val="20"/>
        </w:rPr>
        <w:t>I</w:t>
      </w:r>
      <w:r w:rsidR="006B5515" w:rsidRPr="00594869">
        <w:rPr>
          <w:rFonts w:ascii="Verdana" w:hAnsi="Verdana"/>
          <w:b/>
          <w:sz w:val="20"/>
          <w:szCs w:val="20"/>
        </w:rPr>
        <w:t>II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671630" w:rsidRPr="00594869">
        <w:rPr>
          <w:rFonts w:ascii="Verdana" w:hAnsi="Verdana" w:cs="Arial"/>
          <w:b/>
          <w:caps/>
          <w:sz w:val="20"/>
          <w:szCs w:val="20"/>
        </w:rPr>
        <w:t xml:space="preserve">1ª </w:t>
      </w:r>
      <w:r w:rsidRPr="00594869">
        <w:rPr>
          <w:rFonts w:ascii="Verdana" w:hAnsi="Verdana" w:cs="Arial"/>
          <w:b/>
          <w:caps/>
          <w:sz w:val="20"/>
          <w:szCs w:val="20"/>
        </w:rPr>
        <w:t>(</w:t>
      </w:r>
      <w:r w:rsidR="00671630"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671630" w:rsidRPr="00594869">
        <w:rPr>
          <w:rFonts w:ascii="Verdana" w:hAnsi="Verdana" w:cs="Arial"/>
          <w:b/>
          <w:sz w:val="20"/>
          <w:szCs w:val="20"/>
        </w:rPr>
        <w:t>TIBAGI ENERGIA SPE</w:t>
      </w:r>
      <w:r w:rsidRPr="00594869">
        <w:rPr>
          <w:rFonts w:ascii="Verdana" w:hAnsi="Verdana"/>
          <w:b/>
          <w:sz w:val="20"/>
          <w:szCs w:val="20"/>
        </w:rPr>
        <w:t xml:space="preserve"> S.A.</w:t>
      </w:r>
    </w:p>
    <w:p w:rsidR="00DD7569" w:rsidRPr="00594869" w:rsidRDefault="00DD7569" w:rsidP="00EE3FD7">
      <w:pPr>
        <w:jc w:val="center"/>
        <w:rPr>
          <w:rFonts w:ascii="Verdana" w:hAnsi="Verdana"/>
          <w:sz w:val="20"/>
          <w:szCs w:val="20"/>
          <w:u w:val="single"/>
        </w:rPr>
      </w:pPr>
    </w:p>
    <w:p w:rsidR="00DD7569" w:rsidRPr="00594869" w:rsidRDefault="00DD7569" w:rsidP="00EE3FD7">
      <w:pPr>
        <w:jc w:val="center"/>
        <w:rPr>
          <w:rFonts w:ascii="Verdana" w:hAnsi="Verdana"/>
          <w:sz w:val="20"/>
          <w:szCs w:val="20"/>
          <w:u w:val="single"/>
        </w:rPr>
      </w:pPr>
    </w:p>
    <w:p w:rsidR="00DD7569" w:rsidRPr="00594869" w:rsidRDefault="00DD7569" w:rsidP="00EE3FD7">
      <w:pPr>
        <w:jc w:val="center"/>
        <w:rPr>
          <w:rFonts w:ascii="Verdana" w:hAnsi="Verdana"/>
          <w:sz w:val="20"/>
          <w:szCs w:val="20"/>
          <w:u w:val="single"/>
        </w:rPr>
      </w:pPr>
      <w:r w:rsidRPr="00594869">
        <w:rPr>
          <w:rFonts w:ascii="Verdana" w:hAnsi="Verdana"/>
          <w:sz w:val="20"/>
          <w:szCs w:val="20"/>
          <w:u w:val="single"/>
        </w:rPr>
        <w:t>MODELO DE FIANÇA BANCÁRIA</w:t>
      </w:r>
    </w:p>
    <w:p w:rsidR="00DD7569" w:rsidRPr="00594869" w:rsidRDefault="00DD7569" w:rsidP="001C5BD6">
      <w:pPr>
        <w:jc w:val="both"/>
        <w:rPr>
          <w:rFonts w:ascii="Verdana" w:hAnsi="Verdana"/>
          <w:sz w:val="20"/>
          <w:szCs w:val="20"/>
        </w:rPr>
      </w:pPr>
    </w:p>
    <w:p w:rsidR="004A0BAA" w:rsidRPr="00594869" w:rsidRDefault="004A0BAA" w:rsidP="001C5BD6">
      <w:pPr>
        <w:jc w:val="both"/>
        <w:rPr>
          <w:rFonts w:ascii="Verdana" w:hAnsi="Verdana"/>
          <w:sz w:val="20"/>
          <w:szCs w:val="20"/>
        </w:rPr>
      </w:pPr>
    </w:p>
    <w:p w:rsidR="00DD7569" w:rsidRPr="000D2E22" w:rsidRDefault="00DD7569" w:rsidP="00EE3FD7">
      <w:pPr>
        <w:jc w:val="center"/>
        <w:rPr>
          <w:rFonts w:ascii="Verdana" w:hAnsi="Verdana"/>
          <w:sz w:val="20"/>
        </w:rPr>
      </w:pPr>
      <w:r w:rsidRPr="00594869">
        <w:rPr>
          <w:rFonts w:ascii="Verdana" w:hAnsi="Verdana" w:cs="Arial"/>
          <w:b/>
          <w:bCs/>
          <w:sz w:val="20"/>
          <w:szCs w:val="20"/>
        </w:rPr>
        <w:t xml:space="preserve">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rsidR="001A292F" w:rsidRPr="00594869" w:rsidRDefault="001A292F" w:rsidP="00EE3FD7">
      <w:pPr>
        <w:jc w:val="center"/>
        <w:rPr>
          <w:rFonts w:ascii="Verdana" w:hAnsi="Verdana" w:cs="Arial"/>
          <w:b/>
          <w:bCs/>
          <w:sz w:val="20"/>
          <w:szCs w:val="20"/>
        </w:rPr>
      </w:pPr>
      <w:r w:rsidRPr="0056060F">
        <w:rPr>
          <w:rFonts w:ascii="Verdana" w:hAnsi="Verdana"/>
          <w:sz w:val="20"/>
          <w:szCs w:val="20"/>
          <w:highlight w:val="lightGray"/>
          <w:u w:val="single"/>
        </w:rPr>
        <w:t>[</w:t>
      </w:r>
      <w:r w:rsidR="00A94B02" w:rsidRPr="00A94B02">
        <w:rPr>
          <w:rFonts w:ascii="Verdana" w:hAnsi="Verdana"/>
          <w:b/>
          <w:sz w:val="20"/>
          <w:szCs w:val="20"/>
          <w:highlight w:val="lightGray"/>
          <w:u w:val="single"/>
        </w:rPr>
        <w:t>Nota TIBA:</w:t>
      </w:r>
      <w:r w:rsidRPr="0056060F">
        <w:rPr>
          <w:rFonts w:ascii="Verdana" w:hAnsi="Verdana"/>
          <w:sz w:val="20"/>
          <w:szCs w:val="20"/>
          <w:highlight w:val="lightGray"/>
          <w:u w:val="single"/>
        </w:rPr>
        <w:t xml:space="preserve"> Pendente de Avaliação]</w:t>
      </w:r>
    </w:p>
    <w:p w:rsidR="00DD7569" w:rsidRPr="00594869" w:rsidRDefault="00DD7569" w:rsidP="00EE3FD7">
      <w:pPr>
        <w:jc w:val="both"/>
        <w:rPr>
          <w:rFonts w:ascii="Verdana" w:hAnsi="Verdana"/>
          <w:sz w:val="20"/>
          <w:szCs w:val="20"/>
        </w:rPr>
      </w:pPr>
    </w:p>
    <w:p w:rsidR="00DD7569" w:rsidRPr="00594869" w:rsidRDefault="00DD7569" w:rsidP="00EE3FD7">
      <w:pPr>
        <w:jc w:val="both"/>
        <w:rPr>
          <w:rFonts w:ascii="Verdana" w:hAnsi="Verdana" w:cs="Arial"/>
          <w:sz w:val="20"/>
          <w:szCs w:val="20"/>
        </w:rPr>
      </w:pPr>
      <w:r w:rsidRPr="00594869">
        <w:rPr>
          <w:rFonts w:ascii="Verdana" w:hAnsi="Verdana" w:cs="Arial"/>
          <w:bCs/>
          <w:sz w:val="20"/>
          <w:szCs w:val="20"/>
        </w:rPr>
        <w:t>[</w:t>
      </w:r>
      <w:r w:rsidRPr="00594869">
        <w:rPr>
          <w:rFonts w:ascii="Verdana" w:hAnsi="Verdana"/>
          <w:sz w:val="20"/>
          <w:szCs w:val="20"/>
          <w:highlight w:val="lightGray"/>
        </w:rPr>
        <w:t>●</w:t>
      </w:r>
      <w:proofErr w:type="gramStart"/>
      <w:r w:rsidRPr="00594869">
        <w:rPr>
          <w:rFonts w:ascii="Verdana" w:hAnsi="Verdana" w:cs="Arial"/>
          <w:bCs/>
          <w:sz w:val="20"/>
          <w:szCs w:val="20"/>
        </w:rPr>
        <w:t>]</w:t>
      </w:r>
      <w:r w:rsidRPr="00594869">
        <w:rPr>
          <w:rFonts w:ascii="Verdana" w:hAnsi="Verdana" w:cs="Arial"/>
          <w:sz w:val="20"/>
          <w:szCs w:val="20"/>
        </w:rPr>
        <w:t>,</w:t>
      </w:r>
      <w:r w:rsidRPr="00594869">
        <w:rPr>
          <w:rFonts w:ascii="Verdana" w:hAnsi="Verdana" w:cs="Arial"/>
          <w:bCs/>
          <w:sz w:val="20"/>
          <w:szCs w:val="20"/>
        </w:rPr>
        <w:t>[</w:t>
      </w:r>
      <w:proofErr w:type="gramEnd"/>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]/201[</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p>
    <w:p w:rsidR="00DD7569" w:rsidRPr="00594869" w:rsidRDefault="00DD7569" w:rsidP="00EE3FD7">
      <w:pPr>
        <w:jc w:val="both"/>
        <w:rPr>
          <w:rFonts w:ascii="Verdana" w:hAnsi="Verdana" w:cs="Arial"/>
          <w:sz w:val="20"/>
          <w:szCs w:val="20"/>
        </w:rPr>
      </w:pPr>
    </w:p>
    <w:p w:rsidR="00DD7569" w:rsidRPr="00594869" w:rsidRDefault="00DD7569" w:rsidP="00EE3FD7">
      <w:pPr>
        <w:jc w:val="both"/>
        <w:rPr>
          <w:rFonts w:ascii="Verdana" w:hAnsi="Verdana" w:cs="Arial"/>
          <w:sz w:val="20"/>
          <w:szCs w:val="20"/>
        </w:rPr>
      </w:pPr>
      <w:r w:rsidRPr="00594869">
        <w:rPr>
          <w:rFonts w:ascii="Verdana" w:hAnsi="Verdana" w:cs="Arial"/>
          <w:sz w:val="20"/>
          <w:szCs w:val="20"/>
        </w:rPr>
        <w:t>À</w:t>
      </w:r>
    </w:p>
    <w:p w:rsidR="00F83B1A" w:rsidRPr="00594869" w:rsidRDefault="00F83B1A" w:rsidP="00EE3FD7">
      <w:pPr>
        <w:jc w:val="both"/>
        <w:rPr>
          <w:rFonts w:ascii="Verdana" w:hAnsi="Verdana" w:cs="Arial"/>
          <w:bCs/>
          <w:sz w:val="20"/>
          <w:szCs w:val="20"/>
        </w:rPr>
      </w:pPr>
      <w:r w:rsidRPr="00594869">
        <w:rPr>
          <w:rFonts w:ascii="Verdana" w:hAnsi="Verdana" w:cs="Arial"/>
          <w:bCs/>
          <w:sz w:val="20"/>
          <w:szCs w:val="20"/>
        </w:rPr>
        <w:t>[</w:t>
      </w:r>
      <w:r w:rsidRPr="00594869">
        <w:rPr>
          <w:rFonts w:ascii="Verdana" w:hAnsi="Verdana"/>
          <w:sz w:val="20"/>
          <w:szCs w:val="20"/>
        </w:rPr>
        <w:t>Agente Fiduciário</w:t>
      </w:r>
      <w:r w:rsidRPr="00594869">
        <w:rPr>
          <w:rFonts w:ascii="Verdana" w:hAnsi="Verdana" w:cs="Arial"/>
          <w:bCs/>
          <w:sz w:val="20"/>
          <w:szCs w:val="20"/>
        </w:rPr>
        <w:t>]</w:t>
      </w:r>
    </w:p>
    <w:p w:rsidR="00DD7569" w:rsidRPr="00594869" w:rsidRDefault="00F83B1A" w:rsidP="00EE3FD7">
      <w:pPr>
        <w:jc w:val="both"/>
        <w:rPr>
          <w:rFonts w:ascii="Verdana" w:hAnsi="Verdana" w:cs="Calibri"/>
          <w:sz w:val="20"/>
          <w:szCs w:val="20"/>
        </w:rPr>
      </w:pPr>
      <w:r w:rsidRPr="00594869">
        <w:rPr>
          <w:rFonts w:ascii="Verdana" w:hAnsi="Verdana" w:cs="Arial"/>
          <w:bCs/>
          <w:sz w:val="20"/>
          <w:szCs w:val="20"/>
        </w:rPr>
        <w:t>[</w:t>
      </w:r>
      <w:r w:rsidRPr="00594869">
        <w:rPr>
          <w:rFonts w:ascii="Verdana" w:hAnsi="Verdana"/>
          <w:sz w:val="20"/>
          <w:szCs w:val="20"/>
          <w:highlight w:val="lightGray"/>
        </w:rPr>
        <w:t>Endereço</w:t>
      </w:r>
      <w:r w:rsidRPr="00594869">
        <w:rPr>
          <w:rFonts w:ascii="Verdana" w:hAnsi="Verdana" w:cs="Arial"/>
          <w:bCs/>
          <w:sz w:val="20"/>
          <w:szCs w:val="20"/>
        </w:rPr>
        <w:t>]</w:t>
      </w:r>
    </w:p>
    <w:p w:rsidR="00DD7569" w:rsidRPr="00594869" w:rsidRDefault="00DD7569" w:rsidP="00EE3FD7">
      <w:pPr>
        <w:jc w:val="both"/>
        <w:rPr>
          <w:rFonts w:ascii="Verdana" w:hAnsi="Verdana" w:cs="Arial"/>
          <w:bCs/>
          <w:sz w:val="20"/>
          <w:szCs w:val="20"/>
        </w:rPr>
      </w:pPr>
      <w:r w:rsidRPr="00594869">
        <w:rPr>
          <w:rFonts w:ascii="Verdana" w:hAnsi="Verdana" w:cs="Calibri"/>
          <w:sz w:val="20"/>
          <w:szCs w:val="20"/>
        </w:rPr>
        <w:t xml:space="preserve">CEP </w:t>
      </w:r>
      <w:r w:rsidR="00F83B1A" w:rsidRPr="00594869">
        <w:rPr>
          <w:rFonts w:ascii="Verdana" w:hAnsi="Verdana" w:cs="Arial"/>
          <w:bCs/>
          <w:sz w:val="20"/>
          <w:szCs w:val="20"/>
        </w:rPr>
        <w:t>[</w:t>
      </w:r>
      <w:r w:rsidR="00F83B1A" w:rsidRPr="00594869">
        <w:rPr>
          <w:rFonts w:ascii="Verdana" w:hAnsi="Verdana"/>
          <w:sz w:val="20"/>
          <w:szCs w:val="20"/>
          <w:highlight w:val="lightGray"/>
        </w:rPr>
        <w:t>●</w:t>
      </w:r>
      <w:r w:rsidR="00F83B1A" w:rsidRPr="00594869">
        <w:rPr>
          <w:rFonts w:ascii="Verdana" w:hAnsi="Verdana" w:cs="Arial"/>
          <w:bCs/>
          <w:sz w:val="20"/>
          <w:szCs w:val="20"/>
        </w:rPr>
        <w:t>]</w:t>
      </w:r>
    </w:p>
    <w:p w:rsidR="00DD7569" w:rsidRPr="00594869" w:rsidRDefault="00DD7569" w:rsidP="00EE3FD7">
      <w:pPr>
        <w:jc w:val="both"/>
        <w:rPr>
          <w:rFonts w:ascii="Verdana" w:hAnsi="Verdana" w:cs="Arial"/>
          <w:bCs/>
          <w:sz w:val="20"/>
          <w:szCs w:val="20"/>
        </w:rPr>
      </w:pPr>
      <w:r w:rsidRPr="00594869">
        <w:rPr>
          <w:rFonts w:ascii="Verdana" w:hAnsi="Verdana" w:cs="Arial"/>
          <w:bCs/>
          <w:sz w:val="20"/>
          <w:szCs w:val="20"/>
        </w:rPr>
        <w:t xml:space="preserve">At.: </w:t>
      </w:r>
      <w:r w:rsidRPr="00594869">
        <w:rPr>
          <w:rFonts w:ascii="Verdana" w:hAnsi="Verdana"/>
          <w:sz w:val="20"/>
          <w:szCs w:val="20"/>
          <w:highlight w:val="lightGray"/>
        </w:rPr>
        <w:t>[--]</w:t>
      </w:r>
    </w:p>
    <w:p w:rsidR="00DD7569" w:rsidRPr="00594869" w:rsidRDefault="00DD7569" w:rsidP="00EE3FD7">
      <w:pPr>
        <w:jc w:val="both"/>
        <w:rPr>
          <w:rFonts w:ascii="Verdana" w:hAnsi="Verdana" w:cs="Arial"/>
          <w:b/>
          <w:bCs/>
          <w:sz w:val="20"/>
          <w:szCs w:val="20"/>
        </w:rPr>
      </w:pPr>
    </w:p>
    <w:p w:rsidR="00DD7569" w:rsidRPr="00594869" w:rsidRDefault="00DD7569" w:rsidP="00EE3FD7">
      <w:pPr>
        <w:jc w:val="both"/>
        <w:rPr>
          <w:rFonts w:ascii="Verdana" w:hAnsi="Verdana" w:cs="Arial"/>
          <w:b/>
          <w:bCs/>
          <w:sz w:val="20"/>
          <w:szCs w:val="20"/>
        </w:rPr>
      </w:pPr>
      <w:r w:rsidRPr="00594869">
        <w:rPr>
          <w:rFonts w:ascii="Verdana" w:hAnsi="Verdana" w:cs="Arial"/>
          <w:b/>
          <w:bCs/>
          <w:sz w:val="20"/>
          <w:szCs w:val="20"/>
        </w:rPr>
        <w:t xml:space="preserve">Ref.: 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rsidR="00DD7569" w:rsidRPr="00594869" w:rsidRDefault="00DD7569" w:rsidP="00EE3FD7">
      <w:pPr>
        <w:jc w:val="both"/>
        <w:rPr>
          <w:rFonts w:ascii="Verdana" w:hAnsi="Verdana" w:cs="Arial"/>
          <w:sz w:val="20"/>
          <w:szCs w:val="20"/>
        </w:rPr>
      </w:pPr>
    </w:p>
    <w:p w:rsidR="00DD7569" w:rsidRPr="00594869" w:rsidRDefault="00DD7569" w:rsidP="00EE3FD7">
      <w:pPr>
        <w:jc w:val="both"/>
        <w:rPr>
          <w:rFonts w:ascii="Verdana" w:hAnsi="Verdana" w:cs="Arial"/>
          <w:sz w:val="20"/>
          <w:szCs w:val="20"/>
        </w:rPr>
      </w:pPr>
      <w:r w:rsidRPr="00594869">
        <w:rPr>
          <w:rFonts w:ascii="Verdana" w:hAnsi="Verdana" w:cs="Arial"/>
          <w:sz w:val="20"/>
          <w:szCs w:val="20"/>
        </w:rPr>
        <w:t>Prezados Senhores,</w:t>
      </w:r>
    </w:p>
    <w:p w:rsidR="00DD7569" w:rsidRPr="00594869" w:rsidRDefault="00DD7569" w:rsidP="00EE3FD7">
      <w:pPr>
        <w:jc w:val="both"/>
        <w:rPr>
          <w:rFonts w:ascii="Verdana" w:hAnsi="Verdana" w:cs="Arial"/>
          <w:sz w:val="20"/>
          <w:szCs w:val="20"/>
        </w:rPr>
      </w:pPr>
    </w:p>
    <w:p w:rsidR="00DD7569" w:rsidRPr="00594869" w:rsidRDefault="00DD7569" w:rsidP="001C5BD6">
      <w:pPr>
        <w:autoSpaceDE/>
        <w:adjustRightInd/>
        <w:ind w:firstLine="720"/>
        <w:jc w:val="both"/>
        <w:rPr>
          <w:rFonts w:ascii="Verdana" w:hAnsi="Verdana" w:cs="Arial"/>
          <w:sz w:val="20"/>
          <w:szCs w:val="20"/>
        </w:rPr>
      </w:pPr>
      <w:r w:rsidRPr="00594869">
        <w:rPr>
          <w:rFonts w:ascii="Verdana" w:hAnsi="Verdana" w:cs="Arial"/>
          <w:sz w:val="20"/>
          <w:szCs w:val="20"/>
        </w:rPr>
        <w:t xml:space="preserve">Por este instrumento,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instituição financeira com sede no Estado de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cidade de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no(a) </w:t>
      </w:r>
      <w:r w:rsidRPr="00594869">
        <w:rPr>
          <w:rFonts w:ascii="Verdana" w:hAnsi="Verdana" w:cs="Arial"/>
          <w:bCs/>
          <w:sz w:val="20"/>
          <w:szCs w:val="20"/>
        </w:rPr>
        <w:t>[endereço]</w:t>
      </w:r>
      <w:r w:rsidRPr="00594869">
        <w:rPr>
          <w:rFonts w:ascii="Verdana" w:hAnsi="Verdana" w:cs="Arial"/>
          <w:sz w:val="20"/>
          <w:szCs w:val="20"/>
        </w:rPr>
        <w:t xml:space="preserve">, CEP: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inscrito(a) no Cadastro Nacional de Pessoas Jurídicas do Ministério da </w:t>
      </w:r>
      <w:r w:rsidR="005C6B43" w:rsidRPr="00594869">
        <w:rPr>
          <w:rFonts w:ascii="Verdana" w:hAnsi="Verdana" w:cs="Arial"/>
          <w:sz w:val="20"/>
          <w:szCs w:val="20"/>
        </w:rPr>
        <w:t xml:space="preserve">Economia </w:t>
      </w:r>
      <w:r w:rsidRPr="00594869">
        <w:rPr>
          <w:rFonts w:ascii="Verdana" w:hAnsi="Verdana" w:cs="Arial"/>
          <w:sz w:val="20"/>
          <w:szCs w:val="20"/>
        </w:rPr>
        <w:t>(“</w:t>
      </w:r>
      <w:r w:rsidRPr="00594869">
        <w:rPr>
          <w:rFonts w:ascii="Verdana" w:hAnsi="Verdana" w:cs="Arial"/>
          <w:sz w:val="20"/>
          <w:szCs w:val="20"/>
          <w:u w:val="single"/>
        </w:rPr>
        <w:t>CNPJ/M</w:t>
      </w:r>
      <w:r w:rsidR="005C6B43" w:rsidRPr="00594869">
        <w:rPr>
          <w:rFonts w:ascii="Verdana" w:hAnsi="Verdana" w:cs="Arial"/>
          <w:sz w:val="20"/>
          <w:szCs w:val="20"/>
          <w:u w:val="single"/>
        </w:rPr>
        <w:t>E</w:t>
      </w:r>
      <w:r w:rsidRPr="00594869">
        <w:rPr>
          <w:rFonts w:ascii="Verdana" w:hAnsi="Verdana" w:cs="Arial"/>
          <w:sz w:val="20"/>
          <w:szCs w:val="20"/>
        </w:rPr>
        <w:t xml:space="preserve">”) sob o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por seus representantes legais (“</w:t>
      </w:r>
      <w:r w:rsidRPr="00594869">
        <w:rPr>
          <w:rFonts w:ascii="Verdana" w:hAnsi="Verdana" w:cs="Arial"/>
          <w:sz w:val="20"/>
          <w:szCs w:val="20"/>
          <w:u w:val="single"/>
        </w:rPr>
        <w:t>Fiador</w:t>
      </w:r>
      <w:r w:rsidRPr="00594869">
        <w:rPr>
          <w:rFonts w:ascii="Verdana" w:hAnsi="Verdana" w:cs="Arial"/>
          <w:sz w:val="20"/>
          <w:szCs w:val="20"/>
        </w:rPr>
        <w:t xml:space="preserve">”), obriga-se como fiador e principal pagador </w:t>
      </w:r>
      <w:r w:rsidR="00C42A51">
        <w:rPr>
          <w:rFonts w:ascii="Verdana" w:hAnsi="Verdana" w:cs="Arial"/>
          <w:sz w:val="20"/>
          <w:szCs w:val="20"/>
        </w:rPr>
        <w:t xml:space="preserve">das </w:t>
      </w:r>
      <w:r w:rsidRPr="00594869">
        <w:rPr>
          <w:rFonts w:ascii="Verdana" w:hAnsi="Verdana" w:cs="Arial"/>
          <w:sz w:val="20"/>
          <w:szCs w:val="20"/>
        </w:rPr>
        <w:t xml:space="preserve">obrigações assumidas pela </w:t>
      </w:r>
      <w:r w:rsidR="00856EF1"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xml:space="preserve">, sociedade por ações de capital fechado, com sede na Cidade de </w:t>
      </w:r>
      <w:r w:rsidR="0061487D" w:rsidRPr="00594869">
        <w:rPr>
          <w:rFonts w:ascii="Verdana" w:hAnsi="Verdana" w:cs="Arial"/>
          <w:sz w:val="20"/>
          <w:szCs w:val="20"/>
        </w:rPr>
        <w:t>Belo Horizonte</w:t>
      </w:r>
      <w:r w:rsidRPr="00594869">
        <w:rPr>
          <w:rFonts w:ascii="Verdana" w:hAnsi="Verdana" w:cs="Arial"/>
          <w:sz w:val="20"/>
          <w:szCs w:val="20"/>
        </w:rPr>
        <w:t xml:space="preserve">, Estado de </w:t>
      </w:r>
      <w:r w:rsidR="0061487D" w:rsidRPr="00594869">
        <w:rPr>
          <w:rFonts w:ascii="Verdana" w:hAnsi="Verdana" w:cs="Arial"/>
          <w:sz w:val="20"/>
          <w:szCs w:val="20"/>
        </w:rPr>
        <w:t>Minas Gerais</w:t>
      </w:r>
      <w:r w:rsidRPr="00594869">
        <w:rPr>
          <w:rFonts w:ascii="Verdana" w:hAnsi="Verdana" w:cs="Arial"/>
          <w:sz w:val="20"/>
          <w:szCs w:val="20"/>
        </w:rPr>
        <w:t xml:space="preserve">, na Avenida </w:t>
      </w:r>
      <w:r w:rsidR="0061487D" w:rsidRPr="00594869">
        <w:rPr>
          <w:rFonts w:ascii="Verdana" w:hAnsi="Verdana" w:cs="Arial"/>
          <w:sz w:val="20"/>
          <w:szCs w:val="20"/>
        </w:rPr>
        <w:t>Getúlio Vargas</w:t>
      </w:r>
      <w:r w:rsidRPr="00594869">
        <w:rPr>
          <w:rFonts w:ascii="Verdana" w:hAnsi="Verdana" w:cs="Arial"/>
          <w:sz w:val="20"/>
          <w:szCs w:val="20"/>
        </w:rPr>
        <w:t xml:space="preserve">, nº </w:t>
      </w:r>
      <w:r w:rsidR="0061487D" w:rsidRPr="00594869">
        <w:rPr>
          <w:rFonts w:ascii="Verdana" w:hAnsi="Verdana" w:cs="Arial"/>
          <w:sz w:val="20"/>
          <w:szCs w:val="20"/>
        </w:rPr>
        <w:t>874</w:t>
      </w:r>
      <w:r w:rsidRPr="00594869">
        <w:rPr>
          <w:rFonts w:ascii="Verdana" w:hAnsi="Verdana" w:cs="Arial"/>
          <w:sz w:val="20"/>
          <w:szCs w:val="20"/>
        </w:rPr>
        <w:t xml:space="preserve">, </w:t>
      </w:r>
      <w:r w:rsidR="0061487D" w:rsidRPr="00594869">
        <w:rPr>
          <w:rFonts w:ascii="Verdana" w:hAnsi="Verdana" w:cs="Arial"/>
          <w:sz w:val="20"/>
          <w:szCs w:val="20"/>
        </w:rPr>
        <w:t>10</w:t>
      </w:r>
      <w:r w:rsidRPr="00594869">
        <w:rPr>
          <w:rFonts w:ascii="Verdana" w:hAnsi="Verdana" w:cs="Arial"/>
          <w:sz w:val="20"/>
          <w:szCs w:val="20"/>
        </w:rPr>
        <w:t xml:space="preserve">º Andar, </w:t>
      </w:r>
      <w:r w:rsidR="0061487D" w:rsidRPr="00594869">
        <w:rPr>
          <w:rFonts w:ascii="Verdana" w:hAnsi="Verdana" w:cs="Arial"/>
          <w:sz w:val="20"/>
          <w:szCs w:val="20"/>
        </w:rPr>
        <w:t>Sala 1601</w:t>
      </w:r>
      <w:r w:rsidRPr="00594869">
        <w:rPr>
          <w:rFonts w:ascii="Verdana" w:hAnsi="Verdana" w:cs="Arial"/>
          <w:sz w:val="20"/>
          <w:szCs w:val="20"/>
        </w:rPr>
        <w:t>, inscrita no CNPJ/M</w:t>
      </w:r>
      <w:r w:rsidR="005C6B43" w:rsidRPr="00594869">
        <w:rPr>
          <w:rFonts w:ascii="Verdana" w:hAnsi="Verdana" w:cs="Arial"/>
          <w:sz w:val="20"/>
          <w:szCs w:val="20"/>
        </w:rPr>
        <w:t>E</w:t>
      </w:r>
      <w:r w:rsidRPr="00594869">
        <w:rPr>
          <w:rFonts w:ascii="Verdana" w:hAnsi="Verdana" w:cs="Arial"/>
          <w:sz w:val="20"/>
          <w:szCs w:val="20"/>
        </w:rPr>
        <w:t xml:space="preserve"> sob o nº </w:t>
      </w:r>
      <w:r w:rsidR="0061487D" w:rsidRPr="00594869">
        <w:rPr>
          <w:rFonts w:ascii="Verdana" w:hAnsi="Verdana" w:cs="Arial"/>
          <w:sz w:val="20"/>
          <w:szCs w:val="20"/>
        </w:rPr>
        <w:t>23.080.281/0001-35</w:t>
      </w:r>
      <w:r w:rsidRPr="00594869">
        <w:rPr>
          <w:rFonts w:ascii="Verdana" w:hAnsi="Verdana" w:cs="Tahoma"/>
          <w:sz w:val="20"/>
          <w:szCs w:val="20"/>
        </w:rPr>
        <w:t xml:space="preserve">e na </w:t>
      </w:r>
      <w:r w:rsidRPr="00594869">
        <w:rPr>
          <w:rFonts w:ascii="Verdana" w:hAnsi="Verdana" w:cs="Tahoma"/>
          <w:bCs/>
          <w:sz w:val="20"/>
          <w:szCs w:val="20"/>
        </w:rPr>
        <w:t xml:space="preserve">Junta Comercial do Estado de </w:t>
      </w:r>
      <w:r w:rsidR="0061487D" w:rsidRPr="00594869">
        <w:rPr>
          <w:rFonts w:ascii="Verdana" w:hAnsi="Verdana" w:cs="Tahoma"/>
          <w:bCs/>
          <w:sz w:val="20"/>
          <w:szCs w:val="20"/>
        </w:rPr>
        <w:t xml:space="preserve">Minas Gerais </w:t>
      </w:r>
      <w:r w:rsidRPr="00594869">
        <w:rPr>
          <w:rFonts w:ascii="Verdana" w:hAnsi="Verdana" w:cs="Tahoma"/>
          <w:bCs/>
          <w:sz w:val="20"/>
          <w:szCs w:val="20"/>
        </w:rPr>
        <w:t>(“</w:t>
      </w:r>
      <w:r w:rsidR="0061487D"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0061487D" w:rsidRPr="00594869">
        <w:rPr>
          <w:rFonts w:ascii="Verdana" w:hAnsi="Verdana" w:cs="Tahoma"/>
          <w:bCs/>
          <w:sz w:val="20"/>
          <w:szCs w:val="20"/>
        </w:rPr>
        <w:t>[</w:t>
      </w:r>
      <w:r w:rsidR="0061487D" w:rsidRPr="00594869">
        <w:rPr>
          <w:rFonts w:ascii="Verdana" w:hAnsi="Verdana" w:cs="Tahoma"/>
          <w:bCs/>
          <w:sz w:val="20"/>
          <w:szCs w:val="20"/>
          <w:highlight w:val="yellow"/>
        </w:rPr>
        <w:t>•</w:t>
      </w:r>
      <w:r w:rsidR="0061487D" w:rsidRPr="00594869">
        <w:rPr>
          <w:rFonts w:ascii="Verdana" w:hAnsi="Verdana" w:cs="Tahoma"/>
          <w:bCs/>
          <w:sz w:val="20"/>
          <w:szCs w:val="20"/>
        </w:rPr>
        <w:t>]</w:t>
      </w:r>
      <w:r w:rsidRPr="00594869">
        <w:rPr>
          <w:rFonts w:ascii="Verdana" w:hAnsi="Verdana" w:cs="Arial"/>
          <w:sz w:val="20"/>
          <w:szCs w:val="20"/>
        </w:rPr>
        <w:t>(“</w:t>
      </w:r>
      <w:r w:rsidRPr="00594869">
        <w:rPr>
          <w:rFonts w:ascii="Verdana" w:hAnsi="Verdana" w:cs="Arial"/>
          <w:sz w:val="20"/>
          <w:szCs w:val="20"/>
          <w:u w:val="single"/>
        </w:rPr>
        <w:t>Emissora</w:t>
      </w:r>
      <w:r w:rsidRPr="00594869">
        <w:rPr>
          <w:rFonts w:ascii="Verdana" w:hAnsi="Verdana" w:cs="Arial"/>
          <w:sz w:val="20"/>
          <w:szCs w:val="20"/>
        </w:rPr>
        <w:t xml:space="preserve">”), no âmbito da </w:t>
      </w:r>
      <w:r w:rsidR="00856EF1" w:rsidRPr="00594869">
        <w:rPr>
          <w:rFonts w:ascii="Verdana" w:hAnsi="Verdana" w:cs="Arial"/>
          <w:sz w:val="20"/>
          <w:szCs w:val="20"/>
        </w:rPr>
        <w:t>1</w:t>
      </w:r>
      <w:r w:rsidRPr="00594869">
        <w:rPr>
          <w:rFonts w:ascii="Verdana" w:hAnsi="Verdana" w:cs="Arial"/>
          <w:sz w:val="20"/>
          <w:szCs w:val="20"/>
        </w:rPr>
        <w:t>ª (</w:t>
      </w:r>
      <w:r w:rsidR="00856EF1" w:rsidRPr="00594869">
        <w:rPr>
          <w:rFonts w:ascii="Verdana" w:hAnsi="Verdana" w:cs="Arial"/>
          <w:sz w:val="20"/>
          <w:szCs w:val="20"/>
        </w:rPr>
        <w:t>Primeira</w:t>
      </w:r>
      <w:r w:rsidRPr="00594869">
        <w:rPr>
          <w:rFonts w:ascii="Verdana" w:hAnsi="Verdana" w:cs="Arial"/>
          <w:sz w:val="20"/>
          <w:szCs w:val="20"/>
        </w:rPr>
        <w:t>) emissão de debêntures simples, não conversíveis em ações, da espécie com garantia real, em série única, para distribuição pública com esforços restritos, da Emissora(“</w:t>
      </w:r>
      <w:r w:rsidRPr="00594869">
        <w:rPr>
          <w:rFonts w:ascii="Verdana" w:hAnsi="Verdana" w:cs="Arial"/>
          <w:sz w:val="20"/>
          <w:szCs w:val="20"/>
          <w:u w:val="single"/>
        </w:rPr>
        <w:t>Emissão</w:t>
      </w:r>
      <w:r w:rsidRPr="00594869">
        <w:rPr>
          <w:rFonts w:ascii="Verdana" w:hAnsi="Verdana" w:cs="Arial"/>
          <w:sz w:val="20"/>
          <w:szCs w:val="20"/>
        </w:rPr>
        <w:t>”), cujas condições e características são descritas no “</w:t>
      </w:r>
      <w:r w:rsidRPr="00594869">
        <w:rPr>
          <w:rFonts w:ascii="Verdana" w:hAnsi="Verdana"/>
          <w:i/>
          <w:sz w:val="20"/>
          <w:szCs w:val="20"/>
        </w:rPr>
        <w:t xml:space="preserve">Instrumento Particular de Escritura da </w:t>
      </w:r>
      <w:r w:rsidR="00856EF1" w:rsidRPr="00594869">
        <w:rPr>
          <w:rFonts w:ascii="Verdana" w:hAnsi="Verdana"/>
          <w:i/>
          <w:sz w:val="20"/>
          <w:szCs w:val="20"/>
        </w:rPr>
        <w:t>1</w:t>
      </w:r>
      <w:r w:rsidRPr="00594869">
        <w:rPr>
          <w:rFonts w:ascii="Verdana" w:hAnsi="Verdana"/>
          <w:i/>
          <w:sz w:val="20"/>
          <w:szCs w:val="20"/>
        </w:rPr>
        <w:t>ª (</w:t>
      </w:r>
      <w:r w:rsidR="00856EF1" w:rsidRPr="00594869">
        <w:rPr>
          <w:rFonts w:ascii="Verdana" w:hAnsi="Verdana"/>
          <w:i/>
          <w:sz w:val="20"/>
          <w:szCs w:val="20"/>
        </w:rPr>
        <w:t>Primeira</w:t>
      </w:r>
      <w:r w:rsidRPr="00594869">
        <w:rPr>
          <w:rFonts w:ascii="Verdana" w:hAnsi="Verdana"/>
          <w:i/>
          <w:sz w:val="20"/>
          <w:szCs w:val="20"/>
        </w:rPr>
        <w:t xml:space="preserve">) Emissão de Debêntures Simples, Não Conversíveis em Ações, da Espécie com Garantia Real, com Garantia Adicional Fidejussória, em Série Única, para Distribuição Pública, com Esforços Restritos, da </w:t>
      </w:r>
      <w:r w:rsidR="00856EF1" w:rsidRPr="00594869">
        <w:rPr>
          <w:rFonts w:ascii="Verdana" w:hAnsi="Verdana"/>
          <w:i/>
          <w:sz w:val="20"/>
          <w:szCs w:val="20"/>
        </w:rPr>
        <w:t>Tibagi Energia SPE</w:t>
      </w:r>
      <w:r w:rsidRPr="00594869">
        <w:rPr>
          <w:rFonts w:ascii="Verdana" w:hAnsi="Verdana"/>
          <w:i/>
          <w:sz w:val="20"/>
          <w:szCs w:val="20"/>
        </w:rPr>
        <w:t xml:space="preserve"> S.A.</w:t>
      </w:r>
      <w:r w:rsidRPr="00594869">
        <w:rPr>
          <w:rFonts w:ascii="Verdana" w:hAnsi="Verdana" w:cs="Arial"/>
          <w:sz w:val="20"/>
          <w:szCs w:val="20"/>
        </w:rPr>
        <w:t xml:space="preserve">”, celebrado em </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bCs/>
          <w:sz w:val="20"/>
          <w:szCs w:val="20"/>
        </w:rPr>
        <w:t>entre a Emissora, o Agente Fiduciário (conforme abaixo qualificado) e terceiros, devidamente registrado sob o n° [</w:t>
      </w:r>
      <w:r w:rsidRPr="00594869">
        <w:rPr>
          <w:rFonts w:ascii="Verdana" w:hAnsi="Verdana"/>
          <w:sz w:val="20"/>
          <w:szCs w:val="20"/>
          <w:highlight w:val="lightGray"/>
        </w:rPr>
        <w:t>●</w:t>
      </w:r>
      <w:r w:rsidRPr="00594869">
        <w:rPr>
          <w:rFonts w:ascii="Verdana" w:hAnsi="Verdana" w:cs="Arial"/>
          <w:bCs/>
          <w:sz w:val="20"/>
          <w:szCs w:val="20"/>
        </w:rPr>
        <w:t xml:space="preserve">] perante a Junta Comercial do Estado de </w:t>
      </w:r>
      <w:r w:rsidR="00485F93" w:rsidRPr="00594869">
        <w:rPr>
          <w:rFonts w:ascii="Verdana" w:hAnsi="Verdana" w:cs="Arial"/>
          <w:bCs/>
          <w:sz w:val="20"/>
          <w:szCs w:val="20"/>
        </w:rPr>
        <w:t>Minas Gerais</w:t>
      </w:r>
      <w:r w:rsidRPr="00594869">
        <w:rPr>
          <w:rFonts w:ascii="Verdana" w:hAnsi="Verdana" w:cs="Arial"/>
          <w:bCs/>
          <w:sz w:val="20"/>
          <w:szCs w:val="20"/>
        </w:rPr>
        <w:t xml:space="preserve">, conforme o disposto no artigo 62, inciso II, e parágrafo 3º, da Lei nº 6.404, de 15 de dezembro de 1976, conforme alterada </w:t>
      </w:r>
      <w:r w:rsidRPr="00594869">
        <w:rPr>
          <w:rFonts w:ascii="Verdana" w:hAnsi="Verdana" w:cs="Arial"/>
          <w:sz w:val="20"/>
          <w:szCs w:val="20"/>
        </w:rPr>
        <w:t>(“</w:t>
      </w:r>
      <w:r w:rsidRPr="00594869">
        <w:rPr>
          <w:rFonts w:ascii="Verdana" w:hAnsi="Verdana" w:cs="Arial"/>
          <w:sz w:val="20"/>
          <w:szCs w:val="20"/>
          <w:u w:val="single"/>
        </w:rPr>
        <w:t>Escritura de Emissão</w:t>
      </w:r>
      <w:r w:rsidRPr="00594869">
        <w:rPr>
          <w:rFonts w:ascii="Verdana" w:hAnsi="Verdana" w:cs="Arial"/>
          <w:sz w:val="20"/>
          <w:szCs w:val="20"/>
        </w:rPr>
        <w:t xml:space="preserve">”), Escritura de Emissão esta que o Fiador declara conhecer, e pela qual a Emissora emitiu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 xml:space="preserve">]) </w:t>
      </w:r>
      <w:r w:rsidRPr="00594869">
        <w:rPr>
          <w:rFonts w:ascii="Verdana" w:hAnsi="Verdana" w:cs="Arial"/>
          <w:sz w:val="20"/>
          <w:szCs w:val="20"/>
        </w:rPr>
        <w:t>debêntures (“</w:t>
      </w:r>
      <w:r w:rsidRPr="00594869">
        <w:rPr>
          <w:rFonts w:ascii="Verdana" w:hAnsi="Verdana" w:cs="Arial"/>
          <w:sz w:val="20"/>
          <w:szCs w:val="20"/>
          <w:u w:val="single"/>
        </w:rPr>
        <w:t>Debêntures</w:t>
      </w:r>
      <w:r w:rsidRPr="00594869">
        <w:rPr>
          <w:rFonts w:ascii="Verdana" w:hAnsi="Verdana" w:cs="Arial"/>
          <w:sz w:val="20"/>
          <w:szCs w:val="20"/>
        </w:rPr>
        <w:t>”), com valor nominal unitário de R$ [</w:t>
      </w:r>
      <w:r w:rsidR="00856EF1" w:rsidRPr="00594869">
        <w:rPr>
          <w:rFonts w:ascii="Verdana" w:hAnsi="Verdana"/>
          <w:sz w:val="20"/>
          <w:szCs w:val="20"/>
          <w:highlight w:val="lightGray"/>
        </w:rPr>
        <w:t>●</w:t>
      </w:r>
      <w:r w:rsidRPr="00594869">
        <w:rPr>
          <w:rFonts w:ascii="Verdana" w:hAnsi="Verdana" w:cs="Arial"/>
          <w:sz w:val="20"/>
          <w:szCs w:val="20"/>
        </w:rPr>
        <w:t xml:space="preserve">] </w:t>
      </w:r>
      <w:r w:rsidR="00856EF1" w:rsidRPr="00594869">
        <w:rPr>
          <w:rFonts w:ascii="Verdana" w:hAnsi="Verdana" w:cs="Arial"/>
          <w:sz w:val="20"/>
          <w:szCs w:val="20"/>
        </w:rPr>
        <w:t>(</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00856EF1" w:rsidRPr="00594869">
        <w:rPr>
          <w:rFonts w:ascii="Verdana" w:hAnsi="Verdana" w:cs="Arial"/>
          <w:sz w:val="20"/>
          <w:szCs w:val="20"/>
        </w:rPr>
        <w:t xml:space="preserve">), </w:t>
      </w:r>
      <w:r w:rsidRPr="00594869">
        <w:rPr>
          <w:rFonts w:ascii="Verdana" w:hAnsi="Verdana" w:cs="Arial"/>
          <w:sz w:val="20"/>
          <w:szCs w:val="20"/>
        </w:rPr>
        <w:t>totalizando R$[</w:t>
      </w:r>
      <w:r w:rsidRPr="00594869">
        <w:rPr>
          <w:rFonts w:ascii="Verdana" w:hAnsi="Verdana"/>
          <w:sz w:val="20"/>
          <w:szCs w:val="20"/>
          <w:highlight w:val="lightGray"/>
        </w:rPr>
        <w:t>●</w:t>
      </w:r>
      <w:r w:rsidRPr="00594869">
        <w:rPr>
          <w:rFonts w:ascii="Verdana" w:hAnsi="Verdana" w:cs="Arial"/>
          <w:sz w:val="20"/>
          <w:szCs w:val="20"/>
        </w:rPr>
        <w:t>] ([</w:t>
      </w:r>
      <w:r w:rsidRPr="00594869">
        <w:rPr>
          <w:rFonts w:ascii="Verdana" w:hAnsi="Verdana"/>
          <w:sz w:val="20"/>
          <w:szCs w:val="20"/>
          <w:highlight w:val="lightGray"/>
        </w:rPr>
        <w:t>●</w:t>
      </w:r>
      <w:r w:rsidRPr="00594869">
        <w:rPr>
          <w:rFonts w:ascii="Verdana" w:hAnsi="Verdana" w:cs="Arial"/>
          <w:sz w:val="20"/>
          <w:szCs w:val="20"/>
        </w:rPr>
        <w:t xml:space="preserve">])na data de emissão das Debêntures, qual seja </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 sendo limitada a responsabilidade do Fiador à quantia de R$[</w:t>
      </w:r>
      <w:r w:rsidRPr="00594869">
        <w:rPr>
          <w:rFonts w:ascii="Verdana" w:hAnsi="Verdana"/>
          <w:sz w:val="20"/>
          <w:szCs w:val="20"/>
          <w:highlight w:val="lightGray"/>
        </w:rPr>
        <w:t>●</w:t>
      </w:r>
      <w:r w:rsidRPr="00594869">
        <w:rPr>
          <w:rFonts w:ascii="Verdana" w:hAnsi="Verdana" w:cs="Arial"/>
          <w:sz w:val="20"/>
          <w:szCs w:val="20"/>
        </w:rPr>
        <w:t>] ([</w:t>
      </w:r>
      <w:r w:rsidRPr="00594869">
        <w:rPr>
          <w:rFonts w:ascii="Verdana" w:hAnsi="Verdana"/>
          <w:sz w:val="20"/>
          <w:szCs w:val="20"/>
          <w:highlight w:val="lightGray"/>
        </w:rPr>
        <w:t>●</w:t>
      </w:r>
      <w:r w:rsidRPr="00594869">
        <w:rPr>
          <w:rFonts w:ascii="Verdana" w:hAnsi="Verdana" w:cs="Arial"/>
          <w:sz w:val="20"/>
          <w:szCs w:val="20"/>
        </w:rPr>
        <w:t xml:space="preserve">]), na data-base de </w:t>
      </w:r>
      <w:r w:rsidRPr="0056060F">
        <w:rPr>
          <w:rFonts w:ascii="Verdana" w:hAnsi="Verdana" w:cs="Arial"/>
          <w:sz w:val="20"/>
          <w:szCs w:val="20"/>
          <w:highlight w:val="lightGray"/>
        </w:rPr>
        <w:t>[</w:t>
      </w:r>
      <w:r w:rsidRPr="0056060F">
        <w:rPr>
          <w:rFonts w:ascii="Verdana" w:hAnsi="Verdana"/>
          <w:i/>
          <w:sz w:val="20"/>
          <w:szCs w:val="20"/>
          <w:highlight w:val="lightGray"/>
        </w:rPr>
        <w:t>data</w:t>
      </w:r>
      <w:r w:rsidRPr="0056060F">
        <w:rPr>
          <w:rFonts w:ascii="Verdana" w:hAnsi="Verdana" w:cs="Arial"/>
          <w:sz w:val="20"/>
          <w:szCs w:val="20"/>
          <w:highlight w:val="lightGray"/>
        </w:rPr>
        <w:t>]</w:t>
      </w:r>
      <w:r w:rsidRPr="00594869">
        <w:rPr>
          <w:rFonts w:ascii="Verdana" w:hAnsi="Verdana" w:cs="Arial"/>
          <w:sz w:val="20"/>
          <w:szCs w:val="20"/>
        </w:rPr>
        <w:t xml:space="preserve">, acrescida da Atualização Monetária, dos Juros Remuneratórios e dos Encargos Moratórios, conforme aplicáveis, bem como das demais obrigações pecuniárias previstas na Escritura de Emissão, inclusive honorários do Agente Fiduciário e despesas judiciais comprovadamente incorridas pelo Agente Fiduciário e/ou pelos titulares das Debêntures na execução da presente Carta de Fiança. </w:t>
      </w:r>
    </w:p>
    <w:p w:rsidR="00DD7569" w:rsidRPr="00594869" w:rsidRDefault="00DD7569" w:rsidP="001C5BD6">
      <w:pPr>
        <w:autoSpaceDE/>
        <w:adjustRightInd/>
        <w:jc w:val="both"/>
        <w:rPr>
          <w:rFonts w:ascii="Verdana" w:hAnsi="Verdana" w:cs="Arial"/>
          <w:sz w:val="20"/>
          <w:szCs w:val="20"/>
        </w:rPr>
      </w:pPr>
    </w:p>
    <w:p w:rsidR="00DD7569" w:rsidRPr="00594869" w:rsidRDefault="00DD7569" w:rsidP="0031735D">
      <w:pPr>
        <w:autoSpaceDE/>
        <w:adjustRightInd/>
        <w:jc w:val="both"/>
        <w:rPr>
          <w:rFonts w:ascii="Verdana" w:hAnsi="Verdana" w:cs="Arial"/>
          <w:sz w:val="20"/>
          <w:szCs w:val="20"/>
        </w:rPr>
      </w:pPr>
      <w:r w:rsidRPr="00594869">
        <w:rPr>
          <w:rFonts w:ascii="Verdana" w:hAnsi="Verdana" w:cs="Arial"/>
          <w:sz w:val="20"/>
          <w:szCs w:val="20"/>
        </w:rPr>
        <w:tab/>
        <w:t>A presente fiança é prestada em caráter irrevogável e irretratável, até [</w:t>
      </w:r>
      <w:r w:rsidRPr="00594869">
        <w:rPr>
          <w:rFonts w:ascii="Verdana" w:hAnsi="Verdana"/>
          <w:sz w:val="20"/>
          <w:szCs w:val="20"/>
          <w:highlight w:val="lightGray"/>
        </w:rPr>
        <w:t>●</w:t>
      </w:r>
      <w:r w:rsidRPr="00594869">
        <w:rPr>
          <w:rFonts w:ascii="Verdana" w:hAnsi="Verdana" w:cs="Arial"/>
          <w:sz w:val="20"/>
          <w:szCs w:val="20"/>
        </w:rPr>
        <w:t>] de [</w:t>
      </w:r>
      <w:r w:rsidRPr="00594869">
        <w:rPr>
          <w:rFonts w:ascii="Verdana" w:hAnsi="Verdana"/>
          <w:sz w:val="20"/>
          <w:szCs w:val="20"/>
          <w:highlight w:val="lightGray"/>
        </w:rPr>
        <w:t>●</w:t>
      </w:r>
      <w:r w:rsidRPr="00594869">
        <w:rPr>
          <w:rFonts w:ascii="Verdana" w:hAnsi="Verdana" w:cs="Arial"/>
          <w:sz w:val="20"/>
          <w:szCs w:val="20"/>
        </w:rPr>
        <w:t>] de [</w:t>
      </w:r>
      <w:r w:rsidRPr="00594869">
        <w:rPr>
          <w:rFonts w:ascii="Verdana" w:hAnsi="Verdana"/>
          <w:sz w:val="20"/>
          <w:szCs w:val="20"/>
          <w:highlight w:val="lightGray"/>
        </w:rPr>
        <w:t>●</w:t>
      </w:r>
      <w:r w:rsidRPr="00594869">
        <w:rPr>
          <w:rFonts w:ascii="Verdana" w:hAnsi="Verdana" w:cs="Arial"/>
          <w:sz w:val="20"/>
          <w:szCs w:val="20"/>
        </w:rPr>
        <w:t>]</w:t>
      </w:r>
      <w:r w:rsidRPr="00594869">
        <w:rPr>
          <w:rFonts w:ascii="Verdana" w:hAnsi="Verdana" w:cs="Arial"/>
          <w:b/>
          <w:i/>
          <w:sz w:val="20"/>
          <w:szCs w:val="20"/>
        </w:rPr>
        <w:t>[obs.: a</w:t>
      </w:r>
      <w:r w:rsidRPr="00594869">
        <w:rPr>
          <w:rFonts w:ascii="Verdana" w:hAnsi="Verdana"/>
          <w:b/>
          <w:i/>
          <w:sz w:val="20"/>
          <w:szCs w:val="20"/>
        </w:rPr>
        <w:t xml:space="preserve"> data </w:t>
      </w:r>
      <w:r w:rsidRPr="00594869">
        <w:rPr>
          <w:rFonts w:ascii="Verdana" w:hAnsi="Verdana" w:cs="Arial"/>
          <w:b/>
          <w:i/>
          <w:sz w:val="20"/>
          <w:szCs w:val="20"/>
        </w:rPr>
        <w:t>a ser fixada deverá corresponder ao prazo estabelecido na Escritura de Emissão para validade das cartas de fiança</w:t>
      </w:r>
      <w:r w:rsidRPr="00594869">
        <w:rPr>
          <w:rFonts w:ascii="Verdana" w:hAnsi="Verdana"/>
          <w:b/>
          <w:i/>
          <w:sz w:val="20"/>
          <w:szCs w:val="20"/>
        </w:rPr>
        <w:t>]</w:t>
      </w:r>
      <w:r w:rsidRPr="00594869">
        <w:rPr>
          <w:rFonts w:ascii="Verdana" w:hAnsi="Verdana" w:cs="Arial"/>
          <w:sz w:val="20"/>
          <w:szCs w:val="20"/>
        </w:rPr>
        <w:t xml:space="preserve">, em favor dos titulares das </w:t>
      </w:r>
      <w:r w:rsidRPr="00594869">
        <w:rPr>
          <w:rFonts w:ascii="Verdana" w:hAnsi="Verdana" w:cs="Arial"/>
          <w:sz w:val="20"/>
          <w:szCs w:val="20"/>
        </w:rPr>
        <w:lastRenderedPageBreak/>
        <w:t xml:space="preserve">Debêntures, objeto da Emissão, representados pela </w:t>
      </w:r>
      <w:r w:rsidR="00856EF1" w:rsidRPr="00594869">
        <w:rPr>
          <w:rFonts w:ascii="Verdana" w:hAnsi="Verdana"/>
          <w:b/>
          <w:smallCaps/>
          <w:sz w:val="20"/>
          <w:szCs w:val="20"/>
        </w:rPr>
        <w:t>[Agente F</w:t>
      </w:r>
      <w:r w:rsidR="00E92A77" w:rsidRPr="00594869">
        <w:rPr>
          <w:rFonts w:ascii="Verdana" w:hAnsi="Verdana"/>
          <w:b/>
          <w:smallCaps/>
          <w:sz w:val="20"/>
          <w:szCs w:val="20"/>
        </w:rPr>
        <w:t>i</w:t>
      </w:r>
      <w:r w:rsidR="00856EF1" w:rsidRPr="00594869">
        <w:rPr>
          <w:rFonts w:ascii="Verdana" w:hAnsi="Verdana"/>
          <w:b/>
          <w:smallCaps/>
          <w:sz w:val="20"/>
          <w:szCs w:val="20"/>
        </w:rPr>
        <w:t>duciário]</w:t>
      </w:r>
      <w:r w:rsidRPr="00594869">
        <w:rPr>
          <w:rFonts w:ascii="Verdana" w:hAnsi="Verdana"/>
          <w:sz w:val="20"/>
          <w:szCs w:val="20"/>
        </w:rPr>
        <w:t xml:space="preserve"> instituição financeira com sede na Cidade de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Estado de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na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w:t>
      </w:r>
      <w:r w:rsidR="00AB4A2F" w:rsidRPr="00594869">
        <w:rPr>
          <w:rFonts w:ascii="Verdana" w:hAnsi="Verdana" w:cs="Calibri"/>
          <w:sz w:val="20"/>
          <w:szCs w:val="20"/>
        </w:rPr>
        <w:t xml:space="preserve">nº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º andar, Bairro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CEP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inscrita no CNPJ/M</w:t>
      </w:r>
      <w:r w:rsidR="005C6B43" w:rsidRPr="00594869">
        <w:rPr>
          <w:rFonts w:ascii="Verdana" w:hAnsi="Verdana" w:cs="Calibri"/>
          <w:sz w:val="20"/>
          <w:szCs w:val="20"/>
        </w:rPr>
        <w:t>E</w:t>
      </w:r>
      <w:r w:rsidRPr="00594869">
        <w:rPr>
          <w:rFonts w:ascii="Verdana" w:hAnsi="Verdana" w:cs="Calibri"/>
          <w:sz w:val="20"/>
          <w:szCs w:val="20"/>
        </w:rPr>
        <w:t xml:space="preserve"> sob nº</w:t>
      </w:r>
      <w:r w:rsidRPr="00594869">
        <w:rPr>
          <w:rFonts w:ascii="Verdana" w:hAnsi="Verdana"/>
          <w:sz w:val="20"/>
          <w:szCs w:val="20"/>
        </w:rPr>
        <w:t>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 xml:space="preserve">] </w:t>
      </w:r>
      <w:r w:rsidRPr="00594869">
        <w:rPr>
          <w:rFonts w:ascii="Verdana" w:hAnsi="Verdana" w:cs="Arial"/>
          <w:sz w:val="20"/>
          <w:szCs w:val="20"/>
        </w:rPr>
        <w:t>(“</w:t>
      </w:r>
      <w:r w:rsidRPr="00594869">
        <w:rPr>
          <w:rFonts w:ascii="Verdana" w:hAnsi="Verdana" w:cs="Arial"/>
          <w:sz w:val="20"/>
          <w:szCs w:val="20"/>
          <w:u w:val="single"/>
        </w:rPr>
        <w:t>Agente Fiduciário</w:t>
      </w:r>
      <w:r w:rsidRPr="00594869">
        <w:rPr>
          <w:rFonts w:ascii="Verdana" w:hAnsi="Verdana" w:cs="Arial"/>
          <w:sz w:val="20"/>
          <w:szCs w:val="20"/>
        </w:rPr>
        <w:t xml:space="preserve">”), renunciando o Fiador aos benefícios de que tratam os artigos 366, 827 e 838 da Lei nº 10.406, de 10 de janeiro de 2002, conforme alterada, estabelecido que qualquer alteração no prazo ou no valor da presente fiança depende sempre da anuência prévia do Fiador, responsabilizando-se o Fiador solidariamente com a Emissora pelo fiel e exato cumprimento de todas as obrigações pecuniárias assumidas pela Emissora e comprometendo-se, na hipótese de inadimplemento por parte da Emissora, a honrar as obrigações pecuniárias assumidas pela Emissora na Escritura de Emissão, </w:t>
      </w:r>
      <w:r w:rsidRPr="00594869">
        <w:rPr>
          <w:rFonts w:ascii="Verdana" w:hAnsi="Verdana"/>
          <w:sz w:val="20"/>
          <w:szCs w:val="20"/>
        </w:rPr>
        <w:t xml:space="preserve">observado o limite de responsabilidade mencionado no primeiro parágrafo da presente carta de fiança, acrescido da Atualização Monetária, dos Juros Remuneratórios e dos Encargos Moratórios aplicáveis, bem como das demais obrigações pecuniárias previstas na Escritura de Emissão, </w:t>
      </w:r>
      <w:r w:rsidRPr="00594869">
        <w:rPr>
          <w:rFonts w:ascii="Verdana" w:hAnsi="Verdana" w:cs="Arial"/>
          <w:sz w:val="20"/>
          <w:szCs w:val="20"/>
        </w:rPr>
        <w:t>inclusive honorários do Agente Fiduciário e despesas judiciais incorridas pelo Agente Fiduciário e/ou pelos titulares das Debêntures na execução da presente carta de fiança, dentro do prazo de 2 (dois) Dias Úteis, contado a partir do recebimento da comunicação com aviso de recebimento realizada pelo Agente Fiduciário, informando sobre o inadimplemento, a ser encaminhada ao Fiador, no endereço: [</w:t>
      </w:r>
      <w:r w:rsidRPr="00594869">
        <w:rPr>
          <w:rFonts w:ascii="Verdana" w:hAnsi="Verdana"/>
          <w:sz w:val="20"/>
          <w:szCs w:val="20"/>
          <w:highlight w:val="lightGray"/>
        </w:rPr>
        <w:t>●</w:t>
      </w:r>
      <w:r w:rsidRPr="00594869">
        <w:rPr>
          <w:rFonts w:ascii="Verdana" w:hAnsi="Verdana" w:cs="Arial"/>
          <w:sz w:val="20"/>
          <w:szCs w:val="20"/>
        </w:rPr>
        <w:t xml:space="preserve">], com cópia para a Emissora. </w:t>
      </w:r>
    </w:p>
    <w:p w:rsidR="00DD7569" w:rsidRPr="00594869" w:rsidRDefault="00DD7569" w:rsidP="00EE3FD7">
      <w:pPr>
        <w:jc w:val="both"/>
        <w:rPr>
          <w:rFonts w:ascii="Verdana" w:hAnsi="Verdana" w:cs="Arial"/>
          <w:sz w:val="20"/>
          <w:szCs w:val="20"/>
        </w:rPr>
      </w:pPr>
    </w:p>
    <w:p w:rsidR="00DD7569" w:rsidRPr="00594869" w:rsidRDefault="00DD7569" w:rsidP="00EE3FD7">
      <w:pPr>
        <w:ind w:firstLine="720"/>
        <w:jc w:val="both"/>
        <w:rPr>
          <w:rFonts w:ascii="Verdana" w:hAnsi="Verdana" w:cs="Arial"/>
          <w:sz w:val="20"/>
          <w:szCs w:val="20"/>
        </w:rPr>
      </w:pPr>
      <w:r w:rsidRPr="00594869">
        <w:rPr>
          <w:rFonts w:ascii="Verdana" w:hAnsi="Verdana" w:cs="Arial"/>
          <w:sz w:val="20"/>
          <w:szCs w:val="20"/>
        </w:rPr>
        <w:t>O Fiador declara que a concessão da fiança está dentro dos limites autorizados pelo Banco Central do Brasil.</w:t>
      </w:r>
    </w:p>
    <w:p w:rsidR="00DD7569" w:rsidRPr="00594869" w:rsidRDefault="00DD7569" w:rsidP="00EE3FD7">
      <w:pPr>
        <w:jc w:val="both"/>
        <w:rPr>
          <w:rFonts w:ascii="Verdana" w:hAnsi="Verdana" w:cs="Arial"/>
          <w:sz w:val="20"/>
          <w:szCs w:val="20"/>
        </w:rPr>
      </w:pPr>
    </w:p>
    <w:p w:rsidR="00DD7569" w:rsidRPr="00594869" w:rsidRDefault="00DD7569" w:rsidP="001C5BD6">
      <w:pPr>
        <w:autoSpaceDE/>
        <w:adjustRightInd/>
        <w:jc w:val="both"/>
        <w:rPr>
          <w:rFonts w:ascii="Verdana" w:hAnsi="Verdana" w:cs="Arial"/>
          <w:sz w:val="20"/>
          <w:szCs w:val="20"/>
        </w:rPr>
      </w:pPr>
      <w:r w:rsidRPr="00594869">
        <w:rPr>
          <w:rFonts w:ascii="Verdana" w:hAnsi="Verdana" w:cs="Arial"/>
          <w:sz w:val="20"/>
          <w:szCs w:val="20"/>
        </w:rPr>
        <w:tab/>
        <w:t>A presente carta de fiança deverá ser registrada pelo Fiador, às expensas</w:t>
      </w:r>
      <w:r w:rsidR="00CF64AD">
        <w:rPr>
          <w:rFonts w:ascii="Verdana" w:hAnsi="Verdana" w:cs="Arial"/>
          <w:sz w:val="20"/>
          <w:szCs w:val="20"/>
        </w:rPr>
        <w:t xml:space="preserve"> da Emissora</w:t>
      </w:r>
      <w:r w:rsidRPr="00594869">
        <w:rPr>
          <w:rFonts w:ascii="Verdana" w:hAnsi="Verdana" w:cs="Arial"/>
          <w:sz w:val="20"/>
          <w:szCs w:val="20"/>
        </w:rPr>
        <w:t>, nos respectivos Cartórios de Registro de Títulos e Documentos competentes dos domicílios do Agente Fiduciário e do Fiador,</w:t>
      </w:r>
      <w:r w:rsidRPr="00594869">
        <w:rPr>
          <w:rFonts w:ascii="Verdana" w:hAnsi="Verdana"/>
          <w:sz w:val="20"/>
          <w:szCs w:val="20"/>
        </w:rPr>
        <w:t xml:space="preserve"> nos termos do artigo 129 da </w:t>
      </w:r>
      <w:r w:rsidRPr="00594869">
        <w:rPr>
          <w:rFonts w:ascii="Verdana" w:hAnsi="Verdana" w:cs="Arial"/>
          <w:sz w:val="20"/>
          <w:szCs w:val="20"/>
        </w:rPr>
        <w:t xml:space="preserve">Lei nº 6.015, de 31 de dezembro de 1973, conforme alterada. O Fiador enviará ao Agente Fiduciário 1 (uma) via original da presente carta de fiança, ou ainda de seus eventuais aditamentos, devidamente registrados, em até 5 (cinco) dias após a obtenção dos registros nos cartórios competentes. </w:t>
      </w:r>
    </w:p>
    <w:p w:rsidR="00DD7569" w:rsidRPr="00594869" w:rsidRDefault="00DD7569" w:rsidP="001C5BD6">
      <w:pPr>
        <w:autoSpaceDE/>
        <w:adjustRightInd/>
        <w:ind w:firstLine="709"/>
        <w:jc w:val="both"/>
        <w:rPr>
          <w:rFonts w:ascii="Verdana" w:hAnsi="Verdana" w:cs="Arial"/>
          <w:sz w:val="20"/>
          <w:szCs w:val="20"/>
        </w:rPr>
      </w:pPr>
    </w:p>
    <w:p w:rsidR="00DD7569" w:rsidRPr="00594869" w:rsidRDefault="00DD7569" w:rsidP="00EE3FD7">
      <w:pPr>
        <w:autoSpaceDE/>
        <w:adjustRightInd/>
        <w:ind w:firstLine="709"/>
        <w:jc w:val="both"/>
        <w:rPr>
          <w:rFonts w:ascii="Verdana" w:hAnsi="Verdana" w:cs="Arial"/>
          <w:sz w:val="20"/>
          <w:szCs w:val="20"/>
        </w:rPr>
      </w:pPr>
      <w:r w:rsidRPr="00594869">
        <w:rPr>
          <w:rFonts w:ascii="Verdana" w:hAnsi="Verdana" w:cs="Arial"/>
          <w:sz w:val="20"/>
          <w:szCs w:val="20"/>
        </w:rPr>
        <w:t>Os termos em letras maiúsculas ou com iniciais maiúsculas empregados e que não estejam de outra forma definidos nesta carta de fiança são aqui utilizados com o significado correspondente a eles atribuído na Escritura de Emissão.</w:t>
      </w:r>
    </w:p>
    <w:p w:rsidR="00DD7569" w:rsidRPr="00594869" w:rsidRDefault="00DD7569" w:rsidP="00EE3FD7">
      <w:pPr>
        <w:autoSpaceDE/>
        <w:adjustRightInd/>
        <w:jc w:val="both"/>
        <w:rPr>
          <w:rFonts w:ascii="Verdana" w:hAnsi="Verdana" w:cs="Arial"/>
          <w:sz w:val="20"/>
          <w:szCs w:val="20"/>
        </w:rPr>
      </w:pPr>
    </w:p>
    <w:p w:rsidR="00DD7569" w:rsidRPr="00594869" w:rsidRDefault="00DD7569" w:rsidP="00EE3FD7">
      <w:pPr>
        <w:autoSpaceDE/>
        <w:adjustRightInd/>
        <w:jc w:val="both"/>
        <w:rPr>
          <w:rFonts w:ascii="Verdana" w:hAnsi="Verdana" w:cs="Arial"/>
          <w:sz w:val="20"/>
          <w:szCs w:val="20"/>
        </w:rPr>
      </w:pPr>
      <w:r w:rsidRPr="00594869">
        <w:rPr>
          <w:rFonts w:ascii="Verdana" w:hAnsi="Verdana" w:cs="Arial"/>
          <w:sz w:val="20"/>
          <w:szCs w:val="20"/>
        </w:rPr>
        <w:tab/>
        <w:t xml:space="preserve">Isto posto, firma </w:t>
      </w:r>
      <w:proofErr w:type="spellStart"/>
      <w:proofErr w:type="gramStart"/>
      <w:r w:rsidRPr="00594869">
        <w:rPr>
          <w:rFonts w:ascii="Verdana" w:hAnsi="Verdana" w:cs="Arial"/>
          <w:sz w:val="20"/>
          <w:szCs w:val="20"/>
        </w:rPr>
        <w:t>esta</w:t>
      </w:r>
      <w:proofErr w:type="spellEnd"/>
      <w:proofErr w:type="gramEnd"/>
      <w:r w:rsidRPr="00594869">
        <w:rPr>
          <w:rFonts w:ascii="Verdana" w:hAnsi="Verdana" w:cs="Arial"/>
          <w:sz w:val="20"/>
          <w:szCs w:val="20"/>
        </w:rPr>
        <w:t xml:space="preserve"> em 1 (uma) via original e 2 (duas) cópias de igual teor, na presença de duas testemunhas. </w:t>
      </w:r>
    </w:p>
    <w:p w:rsidR="00DD7569" w:rsidRPr="00594869" w:rsidRDefault="00DD7569" w:rsidP="001C5BD6">
      <w:pPr>
        <w:autoSpaceDE/>
        <w:adjustRightInd/>
        <w:jc w:val="right"/>
        <w:rPr>
          <w:rFonts w:ascii="Verdana" w:hAnsi="Verdana" w:cs="Arial"/>
          <w:sz w:val="20"/>
          <w:szCs w:val="20"/>
        </w:rPr>
      </w:pPr>
    </w:p>
    <w:p w:rsidR="00DD7569" w:rsidRPr="00594869" w:rsidRDefault="00DD7569" w:rsidP="00EE3FD7">
      <w:pPr>
        <w:rPr>
          <w:rFonts w:ascii="Verdana" w:hAnsi="Verdana"/>
          <w:b/>
          <w:sz w:val="20"/>
          <w:szCs w:val="20"/>
        </w:rPr>
      </w:pPr>
    </w:p>
    <w:p w:rsidR="00DD7569" w:rsidRPr="00594869" w:rsidRDefault="00DD7569" w:rsidP="00EE3FD7">
      <w:pPr>
        <w:rPr>
          <w:rFonts w:ascii="Verdana" w:hAnsi="Verdana"/>
          <w:b/>
          <w:sz w:val="20"/>
          <w:szCs w:val="20"/>
        </w:rPr>
      </w:pPr>
    </w:p>
    <w:p w:rsidR="00DD7569" w:rsidRPr="00594869" w:rsidRDefault="00DD7569" w:rsidP="00EE3FD7">
      <w:pPr>
        <w:rPr>
          <w:rFonts w:ascii="Verdana" w:hAnsi="Verdana"/>
          <w:b/>
          <w:sz w:val="20"/>
          <w:szCs w:val="20"/>
        </w:rPr>
      </w:pPr>
      <w:r w:rsidRPr="00594869">
        <w:rPr>
          <w:rFonts w:ascii="Verdana" w:hAnsi="Verdana"/>
          <w:b/>
          <w:sz w:val="20"/>
          <w:szCs w:val="20"/>
        </w:rPr>
        <w:t>FIADOR(A):</w:t>
      </w:r>
    </w:p>
    <w:p w:rsidR="00DD7569" w:rsidRPr="00594869" w:rsidRDefault="00DD7569" w:rsidP="00EE3FD7">
      <w:pPr>
        <w:rPr>
          <w:rFonts w:ascii="Verdana" w:hAnsi="Verdana" w:cs="Arial"/>
          <w:b/>
          <w:bCs/>
          <w:sz w:val="20"/>
          <w:szCs w:val="20"/>
        </w:rPr>
      </w:pPr>
    </w:p>
    <w:p w:rsidR="00DD7569" w:rsidRPr="00594869" w:rsidRDefault="00DD7569" w:rsidP="00EE3FD7">
      <w:pPr>
        <w:jc w:val="center"/>
        <w:rPr>
          <w:rFonts w:ascii="Verdana" w:hAnsi="Verdana" w:cs="Arial"/>
          <w:sz w:val="20"/>
          <w:szCs w:val="20"/>
        </w:rPr>
      </w:pPr>
      <w:r w:rsidRPr="00594869">
        <w:rPr>
          <w:rFonts w:ascii="Verdana" w:hAnsi="Verdana" w:cs="Arial"/>
          <w:sz w:val="20"/>
          <w:szCs w:val="20"/>
        </w:rPr>
        <w:t>____________________________________</w:t>
      </w:r>
    </w:p>
    <w:p w:rsidR="00DD7569" w:rsidRPr="00594869" w:rsidRDefault="00DD7569" w:rsidP="00EE3FD7">
      <w:pPr>
        <w:jc w:val="center"/>
        <w:rPr>
          <w:rFonts w:ascii="Verdana" w:hAnsi="Verdana" w:cs="Arial"/>
          <w:b/>
          <w:bCs/>
          <w:sz w:val="20"/>
          <w:szCs w:val="20"/>
        </w:rPr>
      </w:pPr>
      <w:r w:rsidRPr="00594869">
        <w:rPr>
          <w:rFonts w:ascii="Verdana" w:hAnsi="Verdana" w:cs="Arial"/>
          <w:b/>
          <w:bCs/>
          <w:sz w:val="20"/>
          <w:szCs w:val="20"/>
        </w:rPr>
        <w:t>[</w:t>
      </w:r>
      <w:r w:rsidRPr="00594869">
        <w:rPr>
          <w:rFonts w:ascii="Verdana" w:hAnsi="Verdana"/>
          <w:b/>
          <w:sz w:val="20"/>
          <w:szCs w:val="20"/>
          <w:highlight w:val="lightGray"/>
        </w:rPr>
        <w:t>FIADOR</w:t>
      </w:r>
      <w:r w:rsidRPr="00594869">
        <w:rPr>
          <w:rFonts w:ascii="Verdana" w:hAnsi="Verdana" w:cs="Arial"/>
          <w:b/>
          <w:bCs/>
          <w:sz w:val="20"/>
          <w:szCs w:val="20"/>
        </w:rPr>
        <w:t>]</w:t>
      </w:r>
    </w:p>
    <w:p w:rsidR="00DD7569" w:rsidRPr="00594869" w:rsidRDefault="00DD7569" w:rsidP="001C5BD6">
      <w:pPr>
        <w:jc w:val="both"/>
        <w:rPr>
          <w:rFonts w:ascii="Verdana" w:eastAsia="Arial Unicode MS" w:hAnsi="Verdana"/>
          <w:b/>
          <w:sz w:val="20"/>
          <w:szCs w:val="20"/>
        </w:rPr>
      </w:pPr>
    </w:p>
    <w:p w:rsidR="00DD7569" w:rsidRPr="00594869" w:rsidRDefault="00DD7569" w:rsidP="001C5BD6">
      <w:pPr>
        <w:jc w:val="both"/>
        <w:rPr>
          <w:rFonts w:ascii="Verdana" w:eastAsia="Arial Unicode MS" w:hAnsi="Verdana"/>
          <w:b/>
          <w:sz w:val="20"/>
          <w:szCs w:val="20"/>
        </w:rPr>
      </w:pPr>
    </w:p>
    <w:p w:rsidR="00DD7569" w:rsidRPr="00594869" w:rsidRDefault="00DD7569" w:rsidP="0031735D">
      <w:pPr>
        <w:jc w:val="both"/>
        <w:rPr>
          <w:rFonts w:ascii="Verdana" w:eastAsia="Arial Unicode MS" w:hAnsi="Verdana" w:cs="Arial"/>
          <w:sz w:val="20"/>
          <w:szCs w:val="20"/>
        </w:rPr>
      </w:pPr>
      <w:r w:rsidRPr="00594869">
        <w:rPr>
          <w:rFonts w:ascii="Verdana" w:eastAsia="Arial Unicode MS" w:hAnsi="Verdana"/>
          <w:b/>
          <w:sz w:val="20"/>
          <w:szCs w:val="20"/>
        </w:rPr>
        <w:t>TESTEMUNHAS</w:t>
      </w:r>
      <w:r w:rsidRPr="00594869">
        <w:rPr>
          <w:rFonts w:ascii="Verdana" w:eastAsia="Arial Unicode MS" w:hAnsi="Verdana" w:cs="Arial"/>
          <w:sz w:val="20"/>
          <w:szCs w:val="20"/>
        </w:rPr>
        <w:t>:</w:t>
      </w:r>
    </w:p>
    <w:p w:rsidR="00DD7569" w:rsidRPr="00594869" w:rsidRDefault="00DD7569" w:rsidP="0031735D">
      <w:pPr>
        <w:jc w:val="both"/>
        <w:rPr>
          <w:rFonts w:ascii="Verdana" w:eastAsia="Arial Unicode MS" w:hAnsi="Verdana" w:cs="Arial"/>
          <w:sz w:val="20"/>
          <w:szCs w:val="20"/>
        </w:rPr>
      </w:pPr>
    </w:p>
    <w:tbl>
      <w:tblPr>
        <w:tblW w:w="8580" w:type="dxa"/>
        <w:jc w:val="center"/>
        <w:tblLayout w:type="fixed"/>
        <w:tblCellMar>
          <w:left w:w="70" w:type="dxa"/>
          <w:right w:w="70" w:type="dxa"/>
        </w:tblCellMar>
        <w:tblLook w:val="04A0" w:firstRow="1" w:lastRow="0" w:firstColumn="1" w:lastColumn="0" w:noHBand="0" w:noVBand="1"/>
      </w:tblPr>
      <w:tblGrid>
        <w:gridCol w:w="4046"/>
        <w:gridCol w:w="4534"/>
      </w:tblGrid>
      <w:tr w:rsidR="00DD7569" w:rsidRPr="00594869" w:rsidTr="00DC2859">
        <w:trPr>
          <w:jc w:val="center"/>
        </w:trPr>
        <w:tc>
          <w:tcPr>
            <w:tcW w:w="4044" w:type="dxa"/>
            <w:hideMark/>
          </w:tcPr>
          <w:p w:rsidR="00DD7569" w:rsidRPr="00594869" w:rsidRDefault="00DD7569" w:rsidP="0031735D">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hideMark/>
          </w:tcPr>
          <w:p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rsidTr="00DC2859">
        <w:trPr>
          <w:jc w:val="center"/>
        </w:trPr>
        <w:tc>
          <w:tcPr>
            <w:tcW w:w="4044" w:type="dxa"/>
            <w:hideMark/>
          </w:tcPr>
          <w:p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hideMark/>
          </w:tcPr>
          <w:p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Nome:</w:t>
            </w:r>
          </w:p>
        </w:tc>
      </w:tr>
      <w:tr w:rsidR="00DD7569" w:rsidRPr="00594869" w:rsidTr="00DC2859">
        <w:trPr>
          <w:jc w:val="center"/>
        </w:trPr>
        <w:tc>
          <w:tcPr>
            <w:tcW w:w="4044" w:type="dxa"/>
            <w:hideMark/>
          </w:tcPr>
          <w:p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CPF:</w:t>
            </w:r>
          </w:p>
        </w:tc>
        <w:tc>
          <w:tcPr>
            <w:tcW w:w="4531" w:type="dxa"/>
            <w:hideMark/>
          </w:tcPr>
          <w:p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CPF:</w:t>
            </w:r>
          </w:p>
        </w:tc>
      </w:tr>
    </w:tbl>
    <w:p w:rsidR="00DD7569" w:rsidRPr="00594869" w:rsidRDefault="00DD7569" w:rsidP="00EE3FD7">
      <w:pPr>
        <w:jc w:val="both"/>
        <w:rPr>
          <w:rFonts w:ascii="Verdana" w:hAnsi="Verdana"/>
          <w:b/>
          <w:sz w:val="20"/>
          <w:szCs w:val="20"/>
        </w:rPr>
      </w:pPr>
    </w:p>
    <w:p w:rsidR="00DD7569" w:rsidRPr="00594869" w:rsidRDefault="00DD7569">
      <w:pPr>
        <w:autoSpaceDE/>
        <w:autoSpaceDN/>
        <w:adjustRightInd/>
        <w:rPr>
          <w:rFonts w:ascii="Verdana" w:hAnsi="Verdana"/>
          <w:sz w:val="20"/>
          <w:szCs w:val="20"/>
        </w:rPr>
      </w:pPr>
      <w:r w:rsidRPr="00594869">
        <w:rPr>
          <w:rFonts w:ascii="Verdana" w:hAnsi="Verdana"/>
          <w:sz w:val="20"/>
          <w:szCs w:val="20"/>
        </w:rPr>
        <w:br w:type="page"/>
      </w:r>
    </w:p>
    <w:p w:rsidR="00DD7569" w:rsidRPr="00594869" w:rsidRDefault="00DD7569" w:rsidP="00EE3FD7">
      <w:pPr>
        <w:jc w:val="both"/>
        <w:rPr>
          <w:rFonts w:ascii="Verdana" w:hAnsi="Verdana"/>
          <w:b/>
          <w:caps/>
          <w:sz w:val="20"/>
          <w:szCs w:val="20"/>
        </w:rPr>
      </w:pPr>
      <w:r w:rsidRPr="00594869">
        <w:rPr>
          <w:rFonts w:ascii="Verdana" w:hAnsi="Verdana"/>
          <w:b/>
          <w:sz w:val="20"/>
          <w:szCs w:val="20"/>
        </w:rPr>
        <w:lastRenderedPageBreak/>
        <w:t xml:space="preserve">ANEXO </w:t>
      </w:r>
      <w:r w:rsidR="006B5515" w:rsidRPr="00594869">
        <w:rPr>
          <w:rFonts w:ascii="Verdana" w:hAnsi="Verdana"/>
          <w:b/>
          <w:sz w:val="20"/>
          <w:szCs w:val="20"/>
        </w:rPr>
        <w:t>I</w:t>
      </w:r>
      <w:r w:rsidRPr="00594869">
        <w:rPr>
          <w:rFonts w:ascii="Verdana" w:hAnsi="Verdana"/>
          <w:b/>
          <w:sz w:val="20"/>
          <w:szCs w:val="20"/>
        </w:rPr>
        <w:t xml:space="preserve">V AO </w:t>
      </w:r>
      <w:r w:rsidRPr="00594869">
        <w:rPr>
          <w:rFonts w:ascii="Verdana" w:hAnsi="Verdana" w:cs="Arial"/>
          <w:b/>
          <w:caps/>
          <w:sz w:val="20"/>
          <w:szCs w:val="20"/>
        </w:rPr>
        <w:t xml:space="preserve">Instrumento Particular de Escritura da </w:t>
      </w:r>
      <w:r w:rsidR="001D706C" w:rsidRPr="00594869">
        <w:rPr>
          <w:rFonts w:ascii="Verdana" w:hAnsi="Verdana" w:cs="Arial"/>
          <w:b/>
          <w:caps/>
          <w:sz w:val="20"/>
          <w:szCs w:val="20"/>
        </w:rPr>
        <w:t>1</w:t>
      </w:r>
      <w:r w:rsidRPr="00594869">
        <w:rPr>
          <w:rFonts w:ascii="Verdana" w:hAnsi="Verdana" w:cs="Arial"/>
          <w:b/>
          <w:caps/>
          <w:sz w:val="20"/>
          <w:szCs w:val="20"/>
        </w:rPr>
        <w:t>ª (</w:t>
      </w:r>
      <w:r w:rsidR="001D706C"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D706C" w:rsidRPr="00594869">
        <w:rPr>
          <w:rFonts w:ascii="Verdana" w:hAnsi="Verdana" w:cs="Arial"/>
          <w:b/>
          <w:sz w:val="20"/>
          <w:szCs w:val="20"/>
        </w:rPr>
        <w:t>TIBAGI ENERGIA SPE</w:t>
      </w:r>
      <w:r w:rsidRPr="00594869">
        <w:rPr>
          <w:rFonts w:ascii="Verdana" w:hAnsi="Verdana"/>
          <w:b/>
          <w:sz w:val="20"/>
          <w:szCs w:val="20"/>
        </w:rPr>
        <w:t xml:space="preserve"> S.A.</w:t>
      </w:r>
    </w:p>
    <w:p w:rsidR="00DD7569" w:rsidRPr="00594869" w:rsidRDefault="00DD7569" w:rsidP="00EE3FD7">
      <w:pPr>
        <w:jc w:val="center"/>
        <w:rPr>
          <w:rFonts w:ascii="Verdana" w:hAnsi="Verdana"/>
          <w:sz w:val="20"/>
          <w:szCs w:val="20"/>
        </w:rPr>
      </w:pPr>
    </w:p>
    <w:p w:rsidR="004A0BAA" w:rsidRPr="00A753D3" w:rsidRDefault="004A0BAA" w:rsidP="00A753D3">
      <w:pPr>
        <w:jc w:val="both"/>
        <w:rPr>
          <w:rFonts w:ascii="Verdana" w:hAnsi="Verdana"/>
          <w:b/>
          <w:sz w:val="20"/>
        </w:rPr>
      </w:pPr>
    </w:p>
    <w:p w:rsidR="004A0BAA" w:rsidRDefault="004A0BAA">
      <w:pPr>
        <w:jc w:val="center"/>
        <w:rPr>
          <w:rFonts w:ascii="Verdana" w:hAnsi="Verdana"/>
          <w:sz w:val="20"/>
          <w:szCs w:val="20"/>
          <w:u w:val="single"/>
        </w:rPr>
      </w:pPr>
      <w:r w:rsidRPr="004F532E">
        <w:rPr>
          <w:rFonts w:ascii="Verdana" w:hAnsi="Verdana"/>
          <w:sz w:val="20"/>
          <w:szCs w:val="20"/>
          <w:u w:val="single"/>
        </w:rPr>
        <w:t>METODOLOGIA PARA CÁLCULO DO ÍNDICE DE COBERTURA DO SERVIÇO DA DÍVIDA</w:t>
      </w:r>
    </w:p>
    <w:p w:rsidR="001A292F" w:rsidRDefault="001A292F">
      <w:pPr>
        <w:jc w:val="center"/>
        <w:rPr>
          <w:rFonts w:ascii="Verdana" w:hAnsi="Verdana"/>
          <w:sz w:val="20"/>
          <w:szCs w:val="20"/>
          <w:highlight w:val="lightGray"/>
          <w:u w:val="single"/>
        </w:rPr>
      </w:pPr>
    </w:p>
    <w:p w:rsidR="00000098" w:rsidRPr="004F532E" w:rsidRDefault="00000098">
      <w:pPr>
        <w:jc w:val="center"/>
        <w:rPr>
          <w:rFonts w:ascii="Verdana" w:hAnsi="Verdana"/>
          <w:sz w:val="20"/>
          <w:szCs w:val="20"/>
          <w:u w:val="single"/>
        </w:rPr>
      </w:pPr>
    </w:p>
    <w:p w:rsidR="00D748F4" w:rsidRPr="00DC2859" w:rsidRDefault="00D748F4" w:rsidP="00D748F4">
      <w:pPr>
        <w:pStyle w:val="Corpodetexto"/>
        <w:widowControl w:val="0"/>
        <w:ind w:left="284"/>
        <w:jc w:val="both"/>
        <w:rPr>
          <w:rFonts w:ascii="Verdana" w:hAnsi="Verdana"/>
          <w:color w:val="000000" w:themeColor="text1"/>
          <w:sz w:val="20"/>
        </w:rPr>
      </w:pPr>
      <w:bookmarkStart w:id="479" w:name="_DV_C1052"/>
      <w:r w:rsidRPr="00DC2859">
        <w:rPr>
          <w:rFonts w:ascii="Verdana" w:hAnsi="Verdana"/>
          <w:color w:val="000000" w:themeColor="text1"/>
          <w:sz w:val="20"/>
        </w:rPr>
        <w:t>Para fins desta Escritura de Emissão, entende-se como “ICSD”, o Índice de Cobertura do Serviço de Dívida do período de referência (assim entendido como cada período de doze meses coincidentes com o ano civil</w:t>
      </w:r>
      <w:r w:rsidR="0092140B">
        <w:rPr>
          <w:rFonts w:ascii="Verdana" w:hAnsi="Verdana"/>
          <w:color w:val="000000" w:themeColor="text1"/>
          <w:sz w:val="20"/>
        </w:rPr>
        <w:t>, exceto nos casos d</w:t>
      </w:r>
      <w:r w:rsidR="00B22492">
        <w:rPr>
          <w:rFonts w:ascii="Verdana" w:hAnsi="Verdana"/>
          <w:color w:val="000000" w:themeColor="text1"/>
          <w:sz w:val="20"/>
        </w:rPr>
        <w:t>e complementação do ICSD por meio de depósito na [</w:t>
      </w:r>
      <w:r w:rsidR="00B22492" w:rsidRPr="00000098">
        <w:rPr>
          <w:rFonts w:ascii="Verdana" w:hAnsi="Verdana"/>
          <w:color w:val="000000" w:themeColor="text1"/>
          <w:sz w:val="20"/>
          <w:highlight w:val="yellow"/>
        </w:rPr>
        <w:t>Conta Reserva</w:t>
      </w:r>
      <w:r w:rsidR="00B22492">
        <w:rPr>
          <w:rFonts w:ascii="Verdana" w:hAnsi="Verdana"/>
          <w:color w:val="000000" w:themeColor="text1"/>
          <w:sz w:val="20"/>
        </w:rPr>
        <w:t>]</w:t>
      </w:r>
      <w:r w:rsidR="00066465">
        <w:rPr>
          <w:rFonts w:ascii="Verdana" w:hAnsi="Verdana"/>
          <w:color w:val="000000" w:themeColor="text1"/>
          <w:sz w:val="20"/>
        </w:rPr>
        <w:t xml:space="preserve">, quando o período de apuração será de seis meses, conforme </w:t>
      </w:r>
      <w:r w:rsidR="00000098">
        <w:rPr>
          <w:rFonts w:ascii="Verdana" w:hAnsi="Verdana"/>
          <w:color w:val="000000" w:themeColor="text1"/>
          <w:sz w:val="20"/>
        </w:rPr>
        <w:t>item (</w:t>
      </w:r>
      <w:proofErr w:type="spellStart"/>
      <w:r w:rsidR="00000098">
        <w:rPr>
          <w:rFonts w:ascii="Verdana" w:hAnsi="Verdana"/>
          <w:color w:val="000000" w:themeColor="text1"/>
          <w:sz w:val="20"/>
        </w:rPr>
        <w:t>vv</w:t>
      </w:r>
      <w:proofErr w:type="spellEnd"/>
      <w:r w:rsidR="00000098">
        <w:rPr>
          <w:rFonts w:ascii="Verdana" w:hAnsi="Verdana"/>
          <w:color w:val="000000" w:themeColor="text1"/>
          <w:sz w:val="20"/>
        </w:rPr>
        <w:t xml:space="preserve">) da </w:t>
      </w:r>
      <w:r w:rsidR="00066465">
        <w:rPr>
          <w:rFonts w:ascii="Verdana" w:hAnsi="Verdana"/>
          <w:color w:val="000000" w:themeColor="text1"/>
          <w:sz w:val="20"/>
        </w:rPr>
        <w:t xml:space="preserve">cláusula </w:t>
      </w:r>
      <w:r w:rsidR="00000098">
        <w:rPr>
          <w:rFonts w:ascii="Verdana" w:hAnsi="Verdana"/>
          <w:color w:val="000000" w:themeColor="text1"/>
          <w:sz w:val="20"/>
        </w:rPr>
        <w:t>6.1. da Escritura de Emissão</w:t>
      </w:r>
      <w:r w:rsidRPr="00DC2859">
        <w:rPr>
          <w:rFonts w:ascii="Verdana" w:hAnsi="Verdana"/>
          <w:color w:val="000000" w:themeColor="text1"/>
          <w:sz w:val="20"/>
        </w:rPr>
        <w:t>) (“</w:t>
      </w:r>
      <w:proofErr w:type="spellStart"/>
      <w:r w:rsidRPr="00000098">
        <w:rPr>
          <w:rFonts w:ascii="Verdana" w:hAnsi="Verdana"/>
          <w:color w:val="000000" w:themeColor="text1"/>
          <w:sz w:val="20"/>
          <w:u w:val="single"/>
        </w:rPr>
        <w:t>PRef</w:t>
      </w:r>
      <w:proofErr w:type="spellEnd"/>
      <w:r w:rsidRPr="00DC2859">
        <w:rPr>
          <w:rFonts w:ascii="Verdana" w:hAnsi="Verdana"/>
          <w:color w:val="000000" w:themeColor="text1"/>
          <w:sz w:val="20"/>
        </w:rPr>
        <w:t xml:space="preserve">”), a ser calculado a partir da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com base em informações registradas nas Demonstrações Financeiras Auditadas da Emissora, observada a metodologia abaixo:</w:t>
      </w:r>
    </w:p>
    <w:p w:rsidR="00D748F4" w:rsidRPr="00DC2859" w:rsidRDefault="00D748F4" w:rsidP="00D748F4">
      <w:pPr>
        <w:pStyle w:val="Corpodetexto"/>
        <w:widowControl w:val="0"/>
        <w:ind w:left="284"/>
        <w:jc w:val="both"/>
        <w:rPr>
          <w:rFonts w:ascii="Verdana" w:hAnsi="Verdana"/>
          <w:color w:val="000000" w:themeColor="text1"/>
          <w:sz w:val="20"/>
        </w:rPr>
      </w:pPr>
    </w:p>
    <w:p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Geração de Caixa da Atividade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p>
    <w:p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EBITDA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calculado de acordo com o item (D) abaixo.</w:t>
      </w:r>
    </w:p>
    <w:p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Despesa de Imposto de Renda e Contribuição Social apurada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líquidos de diferimentos.</w:t>
      </w:r>
    </w:p>
    <w:p w:rsidR="00D748F4"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de Capital de Giro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calculada de acordo com o item (E) abaixo.</w:t>
      </w:r>
    </w:p>
    <w:p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w:t>
      </w:r>
      <w:r>
        <w:rPr>
          <w:rFonts w:ascii="Verdana" w:hAnsi="Verdana"/>
          <w:color w:val="000000" w:themeColor="text1"/>
          <w:sz w:val="20"/>
        </w:rPr>
        <w:t xml:space="preserve">Quaisquer entradas de caixa </w:t>
      </w:r>
      <w:r w:rsidRPr="00DC2859">
        <w:rPr>
          <w:rFonts w:ascii="Verdana" w:hAnsi="Verdana"/>
          <w:color w:val="000000" w:themeColor="text1"/>
          <w:sz w:val="20"/>
        </w:rPr>
        <w:t xml:space="preserve">do </w:t>
      </w:r>
      <w:proofErr w:type="spellStart"/>
      <w:r w:rsidRPr="00DC2859">
        <w:rPr>
          <w:rFonts w:ascii="Verdana" w:hAnsi="Verdana"/>
          <w:color w:val="000000" w:themeColor="text1"/>
          <w:sz w:val="20"/>
        </w:rPr>
        <w:t>PRef</w:t>
      </w:r>
      <w:proofErr w:type="spellEnd"/>
      <w:r>
        <w:rPr>
          <w:rFonts w:ascii="Verdana" w:hAnsi="Verdana"/>
          <w:color w:val="000000" w:themeColor="text1"/>
          <w:sz w:val="20"/>
        </w:rPr>
        <w:t xml:space="preserve">, relativas </w:t>
      </w:r>
      <w:r w:rsidR="00245947">
        <w:rPr>
          <w:rFonts w:ascii="Verdana" w:hAnsi="Verdana"/>
          <w:color w:val="000000" w:themeColor="text1"/>
          <w:sz w:val="20"/>
        </w:rPr>
        <w:t>aos rendimentos provenientes</w:t>
      </w:r>
      <w:r>
        <w:rPr>
          <w:rFonts w:ascii="Verdana" w:hAnsi="Verdana"/>
          <w:color w:val="000000" w:themeColor="text1"/>
          <w:sz w:val="20"/>
        </w:rPr>
        <w:t xml:space="preserve"> das aplicações financeiras (“</w:t>
      </w:r>
      <w:r w:rsidRPr="00245947">
        <w:rPr>
          <w:rFonts w:ascii="Verdana" w:hAnsi="Verdana"/>
          <w:color w:val="000000" w:themeColor="text1"/>
          <w:sz w:val="20"/>
          <w:u w:val="single"/>
        </w:rPr>
        <w:t>Receitas Financeiras</w:t>
      </w:r>
      <w:r>
        <w:rPr>
          <w:rFonts w:ascii="Verdana" w:hAnsi="Verdana"/>
          <w:color w:val="000000" w:themeColor="text1"/>
          <w:sz w:val="20"/>
        </w:rPr>
        <w:t>”)</w:t>
      </w:r>
      <w:r w:rsidRPr="00DC2859">
        <w:rPr>
          <w:rFonts w:ascii="Verdana" w:hAnsi="Verdana"/>
          <w:color w:val="000000" w:themeColor="text1"/>
          <w:sz w:val="20"/>
        </w:rPr>
        <w:t>,</w:t>
      </w:r>
    </w:p>
    <w:p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Quaisquer saídas de caixa das atividades de investimento da Emissora</w:t>
      </w:r>
      <w:r>
        <w:rPr>
          <w:rFonts w:ascii="Verdana" w:hAnsi="Verdana"/>
          <w:color w:val="000000" w:themeColor="text1"/>
          <w:sz w:val="20"/>
        </w:rPr>
        <w:t xml:space="preserve"> destinadas à manutenção da [Usina]</w:t>
      </w:r>
      <w:r w:rsidRPr="00DC2859">
        <w:rPr>
          <w:rFonts w:ascii="Verdana" w:hAnsi="Verdana"/>
          <w:color w:val="000000" w:themeColor="text1"/>
          <w:sz w:val="20"/>
        </w:rPr>
        <w:t xml:space="preserve"> (“</w:t>
      </w:r>
      <w:r w:rsidRPr="00A753D3">
        <w:rPr>
          <w:rFonts w:ascii="Verdana" w:hAnsi="Verdana"/>
          <w:color w:val="000000" w:themeColor="text1"/>
          <w:sz w:val="20"/>
          <w:u w:val="single"/>
        </w:rPr>
        <w:t>Investimentos de Manutenção</w:t>
      </w:r>
      <w:r w:rsidRPr="00DC2859">
        <w:rPr>
          <w:rFonts w:ascii="Verdana" w:hAnsi="Verdana"/>
          <w:color w:val="000000" w:themeColor="text1"/>
          <w:sz w:val="20"/>
        </w:rPr>
        <w:t>”).</w:t>
      </w:r>
    </w:p>
    <w:p w:rsidR="00D748F4" w:rsidRPr="00DC2859" w:rsidRDefault="00D748F4" w:rsidP="00D748F4">
      <w:pPr>
        <w:ind w:left="284"/>
        <w:jc w:val="both"/>
        <w:rPr>
          <w:rFonts w:ascii="Verdana" w:hAnsi="Verdana"/>
          <w:color w:val="000000" w:themeColor="text1"/>
          <w:sz w:val="20"/>
        </w:rPr>
      </w:pPr>
      <w:r>
        <w:rPr>
          <w:rFonts w:ascii="Verdana" w:hAnsi="Verdana"/>
          <w:color w:val="000000" w:themeColor="text1"/>
          <w:sz w:val="20"/>
        </w:rPr>
        <w:t xml:space="preserve">(+) eventuais </w:t>
      </w:r>
      <w:proofErr w:type="spellStart"/>
      <w:r>
        <w:rPr>
          <w:rFonts w:ascii="Verdana" w:hAnsi="Verdana"/>
          <w:color w:val="000000" w:themeColor="text1"/>
          <w:sz w:val="20"/>
        </w:rPr>
        <w:t>depísitos</w:t>
      </w:r>
      <w:proofErr w:type="spellEnd"/>
      <w:r>
        <w:rPr>
          <w:rFonts w:ascii="Verdana" w:hAnsi="Verdana"/>
          <w:color w:val="000000" w:themeColor="text1"/>
          <w:sz w:val="20"/>
        </w:rPr>
        <w:t xml:space="preserve"> realizados na conta reserva a título de complementação do ICSD, conforme item (</w:t>
      </w:r>
      <w:proofErr w:type="spellStart"/>
      <w:r>
        <w:rPr>
          <w:rFonts w:ascii="Verdana" w:hAnsi="Verdana"/>
          <w:color w:val="000000" w:themeColor="text1"/>
          <w:sz w:val="20"/>
        </w:rPr>
        <w:t>vv</w:t>
      </w:r>
      <w:proofErr w:type="spellEnd"/>
      <w:r>
        <w:rPr>
          <w:rFonts w:ascii="Verdana" w:hAnsi="Verdana"/>
          <w:color w:val="000000" w:themeColor="text1"/>
          <w:sz w:val="20"/>
        </w:rPr>
        <w:t>) da cláusula 6.1. da Escritura de Emissão.</w:t>
      </w:r>
    </w:p>
    <w:p w:rsidR="00D748F4" w:rsidRPr="00DC2859" w:rsidRDefault="00D748F4" w:rsidP="00D748F4">
      <w:pPr>
        <w:ind w:left="284"/>
        <w:jc w:val="both"/>
        <w:rPr>
          <w:rFonts w:ascii="Verdana" w:hAnsi="Verdana"/>
          <w:color w:val="000000" w:themeColor="text1"/>
          <w:sz w:val="20"/>
        </w:rPr>
      </w:pPr>
    </w:p>
    <w:p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r w:rsidRPr="008241F6">
        <w:rPr>
          <w:rFonts w:ascii="Verdana" w:hAnsi="Verdana"/>
          <w:color w:val="000000" w:themeColor="text1"/>
          <w:sz w:val="20"/>
          <w:szCs w:val="20"/>
        </w:rPr>
        <w:t>, referente a todas as dívidas onerosas vigentes e válidas, incluindo aquelas que venham a ser autorizadas nos termos da Escritura de Emissão</w:t>
      </w:r>
      <w:r w:rsidRPr="00DC2859">
        <w:rPr>
          <w:rFonts w:ascii="Verdana" w:hAnsi="Verdana"/>
          <w:color w:val="000000" w:themeColor="text1"/>
          <w:sz w:val="20"/>
        </w:rPr>
        <w:t>:</w:t>
      </w:r>
    </w:p>
    <w:p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Amortização de Principal,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Juros,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w:t>
      </w:r>
      <w:r w:rsidRPr="008241F6">
        <w:rPr>
          <w:rFonts w:ascii="Verdana" w:hAnsi="Verdana"/>
          <w:color w:val="000000" w:themeColor="text1"/>
          <w:sz w:val="20"/>
          <w:szCs w:val="20"/>
        </w:rPr>
        <w:t>das Comissões</w:t>
      </w:r>
      <w:r w:rsidRPr="00DC2859">
        <w:rPr>
          <w:rFonts w:ascii="Verdana" w:hAnsi="Verdana"/>
          <w:color w:val="000000" w:themeColor="text1"/>
          <w:sz w:val="20"/>
        </w:rPr>
        <w:t xml:space="preserve"> de Fiança Bancária, realizados no </w:t>
      </w:r>
      <w:proofErr w:type="spellStart"/>
      <w:r w:rsidRPr="00DC2859">
        <w:rPr>
          <w:rFonts w:ascii="Verdana" w:hAnsi="Verdana"/>
          <w:color w:val="000000" w:themeColor="text1"/>
          <w:sz w:val="20"/>
        </w:rPr>
        <w:t>PRef.</w:t>
      </w:r>
      <w:proofErr w:type="spellEnd"/>
    </w:p>
    <w:p w:rsidR="00D748F4" w:rsidRPr="00DC2859" w:rsidRDefault="00D748F4" w:rsidP="00D748F4">
      <w:pPr>
        <w:ind w:left="284"/>
        <w:jc w:val="both"/>
        <w:rPr>
          <w:rFonts w:ascii="Verdana" w:hAnsi="Verdana"/>
          <w:color w:val="000000" w:themeColor="text1"/>
          <w:sz w:val="20"/>
        </w:rPr>
      </w:pPr>
    </w:p>
    <w:p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 xml:space="preserve"> “</w:t>
      </w:r>
      <w:r w:rsidRPr="00DC2859">
        <w:rPr>
          <w:rFonts w:ascii="Verdana" w:hAnsi="Verdana"/>
          <w:color w:val="000000" w:themeColor="text1"/>
          <w:sz w:val="20"/>
          <w:u w:val="single"/>
        </w:rPr>
        <w:t xml:space="preserve">Índice de Cobertura do 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xml:space="preserve">” corresponde à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no </w:t>
      </w:r>
      <w:proofErr w:type="spellStart"/>
      <w:r w:rsidRPr="00DC2859">
        <w:rPr>
          <w:rFonts w:ascii="Verdana" w:hAnsi="Verdana"/>
          <w:color w:val="000000" w:themeColor="text1"/>
          <w:sz w:val="20"/>
        </w:rPr>
        <w:t>PRef.</w:t>
      </w:r>
      <w:proofErr w:type="spellEnd"/>
    </w:p>
    <w:p w:rsidR="00D748F4" w:rsidRPr="00DC2859" w:rsidRDefault="00D748F4" w:rsidP="00D748F4">
      <w:pPr>
        <w:ind w:left="284"/>
        <w:jc w:val="both"/>
        <w:rPr>
          <w:rFonts w:ascii="Verdana" w:hAnsi="Verdana"/>
          <w:color w:val="000000" w:themeColor="text1"/>
          <w:sz w:val="20"/>
        </w:rPr>
      </w:pPr>
    </w:p>
    <w:p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EBITDA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Lucro/Prejuízo antes do Imposto de Renda e da Contribuição Social sobre o Lucro Líquido.</w:t>
      </w:r>
    </w:p>
    <w:p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Resultado Financeiro Líquido.</w:t>
      </w:r>
    </w:p>
    <w:p w:rsidR="00D748F4" w:rsidRPr="009C125E"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Depreciações e Amortizações.</w:t>
      </w:r>
    </w:p>
    <w:p w:rsidR="00D748F4" w:rsidRPr="009C125E"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xml:space="preserve">(+/-) Perdas (desvalorização) por </w:t>
      </w:r>
      <w:proofErr w:type="spellStart"/>
      <w:r w:rsidRPr="009C125E">
        <w:rPr>
          <w:rFonts w:ascii="Verdana" w:hAnsi="Verdana"/>
          <w:i/>
          <w:color w:val="000000" w:themeColor="text1"/>
          <w:sz w:val="20"/>
        </w:rPr>
        <w:t>Impairment</w:t>
      </w:r>
      <w:proofErr w:type="spellEnd"/>
      <w:r w:rsidRPr="009C125E">
        <w:rPr>
          <w:rFonts w:ascii="Verdana" w:hAnsi="Verdana"/>
          <w:color w:val="000000" w:themeColor="text1"/>
          <w:sz w:val="20"/>
        </w:rPr>
        <w:t xml:space="preserve"> / Reversões de perdas anteriores.</w:t>
      </w:r>
    </w:p>
    <w:p w:rsidR="00D748F4" w:rsidRPr="00DC2859"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Prejuízo/Lucro na alienação de imobilizado, investimentos ou intangível.</w:t>
      </w:r>
    </w:p>
    <w:p w:rsidR="00D748F4" w:rsidRPr="00DC2859" w:rsidRDefault="00D748F4" w:rsidP="00D748F4">
      <w:pPr>
        <w:ind w:left="284"/>
        <w:jc w:val="both"/>
        <w:rPr>
          <w:rFonts w:ascii="Verdana" w:hAnsi="Verdana"/>
          <w:color w:val="000000" w:themeColor="text1"/>
          <w:sz w:val="20"/>
        </w:rPr>
      </w:pPr>
    </w:p>
    <w:p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Variação de Capital de Giro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do saldo de contas a receber dos contratos de comercialização de energia </w:t>
      </w:r>
      <w:r>
        <w:rPr>
          <w:rFonts w:ascii="Verdana" w:hAnsi="Verdana"/>
          <w:color w:val="000000" w:themeColor="text1"/>
          <w:sz w:val="20"/>
        </w:rPr>
        <w:t xml:space="preserve">e/ou liquidações de energia no Mercado de Curto Prazo </w:t>
      </w:r>
      <w:r w:rsidRPr="00DC2859">
        <w:rPr>
          <w:rFonts w:ascii="Verdana" w:hAnsi="Verdana"/>
          <w:color w:val="000000" w:themeColor="text1"/>
          <w:sz w:val="20"/>
        </w:rPr>
        <w:t>da [Usina].</w:t>
      </w:r>
    </w:p>
    <w:p w:rsidR="00D748F4" w:rsidRPr="00DC2859" w:rsidRDefault="00D748F4" w:rsidP="00D748F4">
      <w:pPr>
        <w:ind w:left="284"/>
        <w:jc w:val="both"/>
        <w:rPr>
          <w:rFonts w:ascii="Verdana" w:hAnsi="Verdana"/>
          <w:color w:val="000000" w:themeColor="text1"/>
          <w:sz w:val="20"/>
        </w:rPr>
      </w:pPr>
    </w:p>
    <w:p w:rsidR="004949A5"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lastRenderedPageBreak/>
        <w:t xml:space="preserve">(+/-) Variação do saldo de contas a </w:t>
      </w:r>
      <w:r w:rsidRPr="008241F6">
        <w:rPr>
          <w:rFonts w:ascii="Verdana" w:hAnsi="Verdana"/>
          <w:color w:val="000000" w:themeColor="text1"/>
          <w:sz w:val="20"/>
          <w:szCs w:val="20"/>
        </w:rPr>
        <w:t>pagar referente</w:t>
      </w:r>
      <w:r w:rsidRPr="00DC2859">
        <w:rPr>
          <w:rFonts w:ascii="Verdana" w:hAnsi="Verdana"/>
          <w:color w:val="000000" w:themeColor="text1"/>
          <w:sz w:val="20"/>
        </w:rPr>
        <w:t xml:space="preserve"> aos custos e despesas relativos à operação e manutenção da [Usina], encargos setoriais, tributos e taxas.</w:t>
      </w:r>
    </w:p>
    <w:bookmarkEnd w:id="479"/>
    <w:p w:rsidR="00E60438" w:rsidRDefault="00E60438">
      <w:pPr>
        <w:autoSpaceDE/>
        <w:autoSpaceDN/>
        <w:adjustRightInd/>
        <w:spacing w:after="160" w:line="259" w:lineRule="auto"/>
        <w:rPr>
          <w:rFonts w:ascii="Verdana" w:hAnsi="Verdana"/>
          <w:sz w:val="20"/>
          <w:szCs w:val="20"/>
        </w:rPr>
      </w:pPr>
      <w:r>
        <w:rPr>
          <w:rFonts w:ascii="Verdana" w:hAnsi="Verdana"/>
          <w:sz w:val="20"/>
          <w:szCs w:val="20"/>
        </w:rPr>
        <w:br w:type="page"/>
      </w:r>
    </w:p>
    <w:p w:rsidR="00E60438" w:rsidRPr="00A753D3" w:rsidRDefault="00E60438" w:rsidP="00E60438">
      <w:pPr>
        <w:jc w:val="both"/>
        <w:rPr>
          <w:rFonts w:ascii="Verdana" w:hAnsi="Verdana"/>
          <w:b/>
          <w:caps/>
          <w:sz w:val="20"/>
        </w:rPr>
      </w:pPr>
      <w:r w:rsidRPr="00594869">
        <w:rPr>
          <w:rFonts w:ascii="Verdana" w:hAnsi="Verdana"/>
          <w:b/>
          <w:sz w:val="20"/>
          <w:szCs w:val="20"/>
        </w:rPr>
        <w:lastRenderedPageBreak/>
        <w:t xml:space="preserve">ANEXO V AO </w:t>
      </w:r>
      <w:r w:rsidRPr="00594869">
        <w:rPr>
          <w:rFonts w:ascii="Verdana" w:hAnsi="Verdana" w:cs="Arial"/>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sidRPr="00594869">
        <w:rPr>
          <w:rFonts w:ascii="Verdana" w:hAnsi="Verdana" w:cs="Arial"/>
          <w:b/>
          <w:sz w:val="20"/>
          <w:szCs w:val="20"/>
        </w:rPr>
        <w:t>TIBAGI ENERGIA SPE</w:t>
      </w:r>
      <w:r w:rsidRPr="00594869">
        <w:rPr>
          <w:rFonts w:ascii="Verdana" w:hAnsi="Verdana"/>
          <w:b/>
          <w:sz w:val="20"/>
          <w:szCs w:val="20"/>
        </w:rPr>
        <w:t xml:space="preserve"> S.A.</w:t>
      </w:r>
    </w:p>
    <w:p w:rsidR="00E60438" w:rsidRPr="00A753D3" w:rsidRDefault="00E60438" w:rsidP="00A753D3">
      <w:pPr>
        <w:jc w:val="center"/>
        <w:rPr>
          <w:rFonts w:ascii="Verdana" w:hAnsi="Verdana"/>
          <w:sz w:val="20"/>
        </w:rPr>
      </w:pPr>
    </w:p>
    <w:p w:rsidR="00E60438" w:rsidRPr="00594869" w:rsidRDefault="00E60438" w:rsidP="00E60438">
      <w:pPr>
        <w:jc w:val="center"/>
        <w:rPr>
          <w:rFonts w:ascii="Verdana" w:hAnsi="Verdana"/>
          <w:sz w:val="20"/>
          <w:szCs w:val="20"/>
          <w:u w:val="single"/>
        </w:rPr>
      </w:pPr>
      <w:r w:rsidRPr="00594869">
        <w:rPr>
          <w:rFonts w:ascii="Verdana" w:hAnsi="Verdana"/>
          <w:sz w:val="20"/>
          <w:szCs w:val="20"/>
          <w:u w:val="single"/>
        </w:rPr>
        <w:t>MODELO DE DECLARAÇÃO DE CUMPRIMENTO DE CONCLUSÃO DO PROJETO</w:t>
      </w:r>
    </w:p>
    <w:p w:rsidR="00E60438" w:rsidRPr="00594869" w:rsidRDefault="00E60438" w:rsidP="000D2E22">
      <w:pPr>
        <w:jc w:val="center"/>
        <w:rPr>
          <w:rFonts w:ascii="Verdana" w:hAnsi="Verdana"/>
          <w:b/>
          <w:sz w:val="20"/>
          <w:szCs w:val="20"/>
        </w:rPr>
      </w:pPr>
      <w:r w:rsidRPr="00307388">
        <w:rPr>
          <w:rFonts w:ascii="Verdana" w:hAnsi="Verdana"/>
          <w:sz w:val="20"/>
          <w:szCs w:val="20"/>
          <w:highlight w:val="darkGray"/>
          <w:u w:val="single"/>
        </w:rPr>
        <w:t>[</w:t>
      </w:r>
      <w:r w:rsidR="00A94B02" w:rsidRPr="00A94B02">
        <w:rPr>
          <w:rFonts w:ascii="Verdana" w:hAnsi="Verdana"/>
          <w:b/>
          <w:sz w:val="20"/>
          <w:szCs w:val="20"/>
          <w:highlight w:val="lightGray"/>
          <w:u w:val="single"/>
        </w:rPr>
        <w:t>Nota TIBA:</w:t>
      </w:r>
      <w:r w:rsidRPr="00307388">
        <w:rPr>
          <w:rFonts w:ascii="Verdana" w:hAnsi="Verdana"/>
          <w:sz w:val="20"/>
          <w:szCs w:val="20"/>
          <w:highlight w:val="darkGray"/>
          <w:u w:val="single"/>
        </w:rPr>
        <w:t xml:space="preserve"> Pendente de Avaliação</w:t>
      </w:r>
      <w:r w:rsidRPr="00A753D3">
        <w:rPr>
          <w:rFonts w:ascii="Verdana" w:hAnsi="Verdana"/>
          <w:sz w:val="20"/>
          <w:highlight w:val="darkGray"/>
          <w:u w:val="single"/>
        </w:rPr>
        <w:t>]</w:t>
      </w:r>
    </w:p>
    <w:p w:rsidR="00E60438" w:rsidRPr="00594869" w:rsidRDefault="00E60438" w:rsidP="00E60438">
      <w:pPr>
        <w:jc w:val="right"/>
        <w:rPr>
          <w:rFonts w:ascii="Verdana" w:hAnsi="Verdana"/>
          <w:sz w:val="20"/>
          <w:szCs w:val="20"/>
        </w:rPr>
      </w:pPr>
      <w:r w:rsidRPr="00594869">
        <w:rPr>
          <w:rFonts w:ascii="Verdana" w:hAnsi="Verdana"/>
          <w:sz w:val="20"/>
          <w:szCs w:val="20"/>
        </w:rPr>
        <w:t>[Local],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w:t>
      </w:r>
    </w:p>
    <w:p w:rsidR="00E60438" w:rsidRPr="00594869" w:rsidRDefault="00E60438" w:rsidP="00E60438">
      <w:pPr>
        <w:autoSpaceDE/>
        <w:autoSpaceDN/>
        <w:adjustRightInd/>
        <w:ind w:hanging="709"/>
        <w:jc w:val="both"/>
        <w:rPr>
          <w:rFonts w:ascii="Verdana" w:hAnsi="Verdana"/>
          <w:sz w:val="20"/>
          <w:szCs w:val="20"/>
        </w:rPr>
      </w:pPr>
    </w:p>
    <w:p w:rsidR="00E60438" w:rsidRPr="00594869" w:rsidRDefault="00E60438" w:rsidP="00E60438">
      <w:pPr>
        <w:jc w:val="both"/>
        <w:rPr>
          <w:rFonts w:ascii="Verdana" w:hAnsi="Verdana" w:cs="Arial"/>
          <w:sz w:val="20"/>
          <w:szCs w:val="20"/>
        </w:rPr>
      </w:pPr>
      <w:r w:rsidRPr="00594869">
        <w:rPr>
          <w:rFonts w:ascii="Verdana" w:hAnsi="Verdana" w:cs="Arial"/>
          <w:sz w:val="20"/>
          <w:szCs w:val="20"/>
        </w:rPr>
        <w:t>À</w:t>
      </w:r>
    </w:p>
    <w:p w:rsidR="00E60438" w:rsidRPr="00594869" w:rsidRDefault="00E60438" w:rsidP="00E60438">
      <w:pPr>
        <w:jc w:val="both"/>
        <w:rPr>
          <w:rFonts w:ascii="Verdana" w:hAnsi="Verdana"/>
          <w:b/>
          <w:smallCaps/>
          <w:sz w:val="20"/>
          <w:szCs w:val="20"/>
        </w:rPr>
      </w:pPr>
      <w:r w:rsidRPr="00594869">
        <w:rPr>
          <w:rFonts w:ascii="Verdana" w:hAnsi="Verdana"/>
          <w:b/>
          <w:smallCaps/>
          <w:sz w:val="20"/>
          <w:szCs w:val="20"/>
        </w:rPr>
        <w:t>[Agente Fiduciário]</w:t>
      </w:r>
    </w:p>
    <w:p w:rsidR="00E60438" w:rsidRPr="00594869" w:rsidRDefault="00E60438" w:rsidP="00E60438">
      <w:pPr>
        <w:jc w:val="both"/>
        <w:rPr>
          <w:rFonts w:ascii="Verdana" w:hAnsi="Verdana"/>
          <w:sz w:val="20"/>
          <w:szCs w:val="20"/>
        </w:rPr>
      </w:pPr>
      <w:r w:rsidRPr="00594869">
        <w:rPr>
          <w:rFonts w:ascii="Verdana" w:hAnsi="Verdana"/>
          <w:sz w:val="20"/>
          <w:szCs w:val="20"/>
        </w:rPr>
        <w:t>[</w:t>
      </w:r>
      <w:r w:rsidRPr="00594869">
        <w:rPr>
          <w:rFonts w:ascii="Verdana" w:eastAsia="Arial Unicode MS" w:hAnsi="Verdana"/>
          <w:sz w:val="20"/>
          <w:szCs w:val="20"/>
          <w:highlight w:val="lightGray"/>
        </w:rPr>
        <w:t>Endereç</w:t>
      </w:r>
      <w:r w:rsidRPr="00A753D3">
        <w:rPr>
          <w:rFonts w:ascii="Verdana" w:eastAsia="Arial Unicode MS" w:hAnsi="Verdana"/>
          <w:sz w:val="20"/>
          <w:highlight w:val="lightGray"/>
        </w:rPr>
        <w:t>o</w:t>
      </w:r>
      <w:r w:rsidRPr="00594869">
        <w:rPr>
          <w:rFonts w:ascii="Verdana" w:hAnsi="Verdana"/>
          <w:sz w:val="20"/>
          <w:szCs w:val="20"/>
        </w:rPr>
        <w:t>]</w:t>
      </w:r>
    </w:p>
    <w:p w:rsidR="00E60438" w:rsidRPr="00594869" w:rsidRDefault="00E60438" w:rsidP="00E60438">
      <w:pPr>
        <w:jc w:val="both"/>
        <w:rPr>
          <w:rFonts w:ascii="Verdana" w:hAnsi="Verdana" w:cs="Arial"/>
          <w:bCs/>
          <w:sz w:val="20"/>
          <w:szCs w:val="20"/>
        </w:rPr>
      </w:pPr>
      <w:r w:rsidRPr="00594869">
        <w:rPr>
          <w:rFonts w:ascii="Verdana" w:hAnsi="Verdana" w:cs="Calibri"/>
          <w:sz w:val="20"/>
          <w:szCs w:val="20"/>
        </w:rPr>
        <w:t xml:space="preserve">CEP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rsidR="00E60438" w:rsidRPr="00594869" w:rsidRDefault="00E60438" w:rsidP="00E60438">
      <w:pPr>
        <w:jc w:val="both"/>
        <w:rPr>
          <w:rFonts w:ascii="Verdana" w:hAnsi="Verdana" w:cs="Arial"/>
          <w:sz w:val="20"/>
          <w:szCs w:val="20"/>
        </w:rPr>
      </w:pPr>
      <w:r w:rsidRPr="00594869">
        <w:rPr>
          <w:rFonts w:ascii="Verdana" w:hAnsi="Verdana" w:cs="Arial"/>
          <w:bCs/>
          <w:sz w:val="20"/>
          <w:szCs w:val="20"/>
        </w:rPr>
        <w:t xml:space="preserve">At.: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rsidR="00E60438" w:rsidRPr="00594869" w:rsidRDefault="00E60438" w:rsidP="00E60438">
      <w:pPr>
        <w:autoSpaceDE/>
        <w:autoSpaceDN/>
        <w:adjustRightInd/>
        <w:ind w:left="709" w:hanging="709"/>
        <w:jc w:val="both"/>
        <w:rPr>
          <w:rFonts w:ascii="Verdana" w:hAnsi="Verdana"/>
          <w:sz w:val="20"/>
          <w:szCs w:val="20"/>
        </w:rPr>
      </w:pPr>
      <w:r w:rsidRPr="00594869">
        <w:rPr>
          <w:rFonts w:ascii="Verdana" w:hAnsi="Verdana"/>
          <w:sz w:val="20"/>
          <w:szCs w:val="20"/>
        </w:rPr>
        <w:t>Ref.:</w:t>
      </w:r>
      <w:r w:rsidRPr="00594869">
        <w:rPr>
          <w:rFonts w:ascii="Verdana" w:hAnsi="Verdana"/>
          <w:sz w:val="20"/>
          <w:szCs w:val="20"/>
        </w:rPr>
        <w:tab/>
        <w:t>[Conclusão do Projeto]</w:t>
      </w:r>
    </w:p>
    <w:p w:rsidR="00E60438" w:rsidRPr="00594869" w:rsidRDefault="00E60438" w:rsidP="00E60438">
      <w:pPr>
        <w:autoSpaceDE/>
        <w:autoSpaceDN/>
        <w:adjustRightInd/>
        <w:ind w:hanging="709"/>
        <w:jc w:val="both"/>
        <w:rPr>
          <w:rFonts w:ascii="Verdana" w:hAnsi="Verdana"/>
          <w:sz w:val="20"/>
          <w:szCs w:val="20"/>
        </w:rPr>
      </w:pPr>
    </w:p>
    <w:p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Prezados Senhores,</w:t>
      </w:r>
    </w:p>
    <w:p w:rsidR="00E60438" w:rsidRPr="00594869" w:rsidRDefault="00E60438" w:rsidP="00E60438">
      <w:pPr>
        <w:autoSpaceDE/>
        <w:autoSpaceDN/>
        <w:adjustRightInd/>
        <w:ind w:firstLine="708"/>
        <w:jc w:val="both"/>
        <w:rPr>
          <w:rFonts w:ascii="Verdana" w:hAnsi="Verdana"/>
          <w:sz w:val="20"/>
          <w:szCs w:val="20"/>
        </w:rPr>
      </w:pPr>
    </w:p>
    <w:p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sociedade por ações de capital fechado, com sede na Cidade de Belo Horizonte, Estado de Minas Gerais, na Avenida Getúlio Vargas, nº 874, 10º Andar, Sala 1601, inscrita no Cadastro Nacional de Pessoas Jurídicas do Ministério da Economia (“</w:t>
      </w:r>
      <w:r w:rsidRPr="00594869">
        <w:rPr>
          <w:rFonts w:ascii="Verdana" w:hAnsi="Verdana"/>
          <w:sz w:val="20"/>
          <w:szCs w:val="20"/>
          <w:u w:val="single"/>
        </w:rPr>
        <w:t>CNPJ/ME</w:t>
      </w:r>
      <w:r w:rsidRPr="00594869">
        <w:rPr>
          <w:rFonts w:ascii="Verdana" w:hAnsi="Verdana" w:cs="Arial"/>
          <w:sz w:val="20"/>
          <w:szCs w:val="20"/>
        </w:rPr>
        <w:t>”) sob o nº 23.080.281/0001-35</w:t>
      </w:r>
      <w:r w:rsidR="0006772D">
        <w:rPr>
          <w:rFonts w:ascii="Verdana" w:hAnsi="Verdana" w:cs="Arial"/>
          <w:sz w:val="20"/>
          <w:szCs w:val="20"/>
        </w:rPr>
        <w:t xml:space="preserve"> </w:t>
      </w:r>
      <w:r w:rsidRPr="00594869">
        <w:rPr>
          <w:rFonts w:ascii="Verdana" w:hAnsi="Verdana" w:cs="Tahoma"/>
          <w:sz w:val="20"/>
          <w:szCs w:val="20"/>
        </w:rPr>
        <w:t xml:space="preserve">e na </w:t>
      </w:r>
      <w:r w:rsidRPr="00594869">
        <w:rPr>
          <w:rFonts w:ascii="Verdana" w:hAnsi="Verdana" w:cs="Tahoma"/>
          <w:bCs/>
          <w:sz w:val="20"/>
          <w:szCs w:val="20"/>
        </w:rPr>
        <w:t>Junta Comercial do Estado de Minas Gerais (“</w:t>
      </w:r>
      <w:r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Pr="00594869">
        <w:rPr>
          <w:rFonts w:ascii="Verdana" w:hAnsi="Verdana" w:cs="Tahoma"/>
          <w:bCs/>
          <w:sz w:val="20"/>
          <w:szCs w:val="20"/>
        </w:rPr>
        <w:t>[•]</w:t>
      </w:r>
      <w:r w:rsidRPr="00594869">
        <w:rPr>
          <w:rFonts w:ascii="Verdana" w:hAnsi="Verdana" w:cs="Arial"/>
          <w:sz w:val="20"/>
          <w:szCs w:val="20"/>
        </w:rPr>
        <w:t>, neste ato representada por seu(s) representante(s) legal(</w:t>
      </w:r>
      <w:proofErr w:type="spellStart"/>
      <w:r w:rsidRPr="00594869">
        <w:rPr>
          <w:rFonts w:ascii="Verdana" w:hAnsi="Verdana" w:cs="Arial"/>
          <w:sz w:val="20"/>
          <w:szCs w:val="20"/>
        </w:rPr>
        <w:t>is</w:t>
      </w:r>
      <w:proofErr w:type="spellEnd"/>
      <w:r w:rsidRPr="00594869">
        <w:rPr>
          <w:rFonts w:ascii="Verdana" w:hAnsi="Verdana" w:cs="Arial"/>
          <w:sz w:val="20"/>
          <w:szCs w:val="20"/>
        </w:rPr>
        <w:t xml:space="preserve">) devidamente autorizado(s) </w:t>
      </w:r>
      <w:r w:rsidRPr="00594869">
        <w:rPr>
          <w:rFonts w:ascii="Verdana" w:hAnsi="Verdana" w:cs="Tahoma"/>
          <w:sz w:val="20"/>
          <w:szCs w:val="20"/>
        </w:rPr>
        <w:t>e identificado(s)</w:t>
      </w:r>
      <w:r w:rsidRPr="00594869">
        <w:rPr>
          <w:rFonts w:ascii="Verdana" w:hAnsi="Verdana"/>
          <w:sz w:val="20"/>
          <w:szCs w:val="20"/>
        </w:rPr>
        <w:t xml:space="preserve"> (“</w:t>
      </w:r>
      <w:r w:rsidRPr="00594869">
        <w:rPr>
          <w:rFonts w:ascii="Verdana" w:hAnsi="Verdana"/>
          <w:sz w:val="20"/>
          <w:szCs w:val="20"/>
          <w:u w:val="single"/>
        </w:rPr>
        <w:t>Emissora</w:t>
      </w:r>
      <w:r w:rsidRPr="00594869">
        <w:rPr>
          <w:rFonts w:ascii="Verdana" w:hAnsi="Verdana"/>
          <w:sz w:val="20"/>
          <w:szCs w:val="20"/>
        </w:rPr>
        <w:t xml:space="preserve">”), declara, para todos os fins de direito, nos termos previstos na </w:t>
      </w:r>
      <w:r w:rsidR="0006772D">
        <w:rPr>
          <w:rFonts w:ascii="Verdana" w:hAnsi="Verdana"/>
          <w:sz w:val="20"/>
          <w:szCs w:val="20"/>
        </w:rPr>
        <w:t>[</w:t>
      </w:r>
      <w:r w:rsidRPr="0006772D">
        <w:rPr>
          <w:rFonts w:ascii="Verdana" w:hAnsi="Verdana"/>
          <w:sz w:val="20"/>
          <w:szCs w:val="20"/>
          <w:highlight w:val="yellow"/>
        </w:rPr>
        <w:t>Cláusula 7.3.(</w:t>
      </w:r>
      <w:proofErr w:type="spellStart"/>
      <w:r w:rsidRPr="0006772D">
        <w:rPr>
          <w:rFonts w:ascii="Verdana" w:hAnsi="Verdana"/>
          <w:sz w:val="20"/>
          <w:szCs w:val="20"/>
          <w:highlight w:val="yellow"/>
        </w:rPr>
        <w:t>xxii</w:t>
      </w:r>
      <w:proofErr w:type="spellEnd"/>
      <w:r w:rsidRPr="0006772D">
        <w:rPr>
          <w:rFonts w:ascii="Verdana" w:hAnsi="Verdana"/>
          <w:sz w:val="20"/>
          <w:szCs w:val="20"/>
          <w:highlight w:val="yellow"/>
        </w:rPr>
        <w:t>)</w:t>
      </w:r>
      <w:r w:rsidR="0006772D">
        <w:rPr>
          <w:rFonts w:ascii="Verdana" w:hAnsi="Verdana"/>
          <w:sz w:val="20"/>
          <w:szCs w:val="20"/>
        </w:rPr>
        <w:t>]</w:t>
      </w:r>
      <w:r w:rsidRPr="00594869">
        <w:rPr>
          <w:rFonts w:ascii="Verdana" w:hAnsi="Verdana"/>
          <w:sz w:val="20"/>
          <w:szCs w:val="20"/>
        </w:rPr>
        <w:t xml:space="preserve"> do “Instrumento Particular de Escritura da 1ª (Primeira) Emissão de Debêntures Simples, Não Conversíveis em Ações, da Espécie com Garantia Real, com Garantia Adicional Fidejussória, em Série Única, para Distribuição Pública, com Esforços Restritos, da Tibagi Energia SPE S.A.”, conforme aditado (“</w:t>
      </w:r>
      <w:r w:rsidRPr="00594869">
        <w:rPr>
          <w:rFonts w:ascii="Verdana" w:hAnsi="Verdana"/>
          <w:sz w:val="20"/>
          <w:szCs w:val="20"/>
          <w:u w:val="single"/>
        </w:rPr>
        <w:t>Escritura de Emissão</w:t>
      </w:r>
      <w:r w:rsidRPr="00594869">
        <w:rPr>
          <w:rFonts w:ascii="Verdana" w:hAnsi="Verdana"/>
          <w:sz w:val="20"/>
          <w:szCs w:val="20"/>
        </w:rPr>
        <w:t xml:space="preserve">”): </w:t>
      </w:r>
    </w:p>
    <w:p w:rsidR="00E60438" w:rsidRPr="00594869" w:rsidRDefault="00E60438" w:rsidP="00E60438">
      <w:pPr>
        <w:pStyle w:val="PargrafodaLista1"/>
        <w:numPr>
          <w:ilvl w:val="0"/>
          <w:numId w:val="0"/>
        </w:numPr>
        <w:suppressAutoHyphens/>
        <w:jc w:val="both"/>
        <w:rPr>
          <w:rFonts w:ascii="Verdana" w:hAnsi="Verdana"/>
          <w:sz w:val="20"/>
          <w:szCs w:val="20"/>
        </w:rPr>
      </w:pPr>
    </w:p>
    <w:p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sz w:val="20"/>
          <w:szCs w:val="20"/>
        </w:rPr>
        <w:t>(i) a não ocorrência de qualquer Evento de Inadimplemento e a inexistência de descumprimento de quaisquer obrigações perante os Debenturistas;</w:t>
      </w:r>
    </w:p>
    <w:p w:rsidR="00E60438" w:rsidRPr="00594869" w:rsidRDefault="00E60438" w:rsidP="00E60438">
      <w:pPr>
        <w:pStyle w:val="PargrafodaLista1"/>
        <w:numPr>
          <w:ilvl w:val="0"/>
          <w:numId w:val="0"/>
        </w:numPr>
        <w:suppressAutoHyphens/>
        <w:jc w:val="both"/>
        <w:rPr>
          <w:rFonts w:ascii="Verdana" w:hAnsi="Verdana"/>
          <w:sz w:val="20"/>
          <w:szCs w:val="20"/>
        </w:rPr>
      </w:pPr>
    </w:p>
    <w:p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sz w:val="20"/>
          <w:szCs w:val="20"/>
        </w:rPr>
        <w:t>(</w:t>
      </w:r>
      <w:proofErr w:type="spellStart"/>
      <w:r w:rsidRPr="00594869">
        <w:rPr>
          <w:rFonts w:ascii="Verdana" w:hAnsi="Verdana"/>
          <w:sz w:val="20"/>
          <w:szCs w:val="20"/>
        </w:rPr>
        <w:t>ii</w:t>
      </w:r>
      <w:proofErr w:type="spellEnd"/>
      <w:r w:rsidRPr="00594869">
        <w:rPr>
          <w:rFonts w:ascii="Verdana" w:hAnsi="Verdana"/>
          <w:sz w:val="20"/>
          <w:szCs w:val="20"/>
        </w:rPr>
        <w:t>) a ocorrência da Conclusão do Projeto, tendo em vista o cumprimento das seguintes condições, conforme descritas na Cláusula 4.</w:t>
      </w:r>
      <w:r>
        <w:rPr>
          <w:rFonts w:ascii="Verdana" w:hAnsi="Verdana"/>
          <w:sz w:val="20"/>
          <w:szCs w:val="20"/>
        </w:rPr>
        <w:t>17</w:t>
      </w:r>
      <w:r w:rsidRPr="00594869">
        <w:rPr>
          <w:rFonts w:ascii="Verdana" w:hAnsi="Verdana"/>
          <w:sz w:val="20"/>
          <w:szCs w:val="20"/>
        </w:rPr>
        <w:t xml:space="preserve"> da Escritura de Emissão:</w:t>
      </w:r>
    </w:p>
    <w:p w:rsidR="00E60438" w:rsidRPr="00594869" w:rsidRDefault="00E60438" w:rsidP="00E60438">
      <w:pPr>
        <w:pStyle w:val="Lista2"/>
        <w:ind w:left="0"/>
        <w:rPr>
          <w:rFonts w:ascii="Verdana" w:hAnsi="Verdana"/>
          <w:sz w:val="20"/>
          <w:szCs w:val="20"/>
        </w:rPr>
      </w:pPr>
    </w:p>
    <w:p w:rsidR="00E60438" w:rsidRPr="00594869" w:rsidRDefault="00E60438" w:rsidP="00E60438">
      <w:pPr>
        <w:pStyle w:val="PargrafodaLista1"/>
        <w:numPr>
          <w:ilvl w:val="0"/>
          <w:numId w:val="0"/>
        </w:numPr>
        <w:jc w:val="both"/>
        <w:rPr>
          <w:rFonts w:ascii="Verdana" w:hAnsi="Verdana"/>
          <w:sz w:val="20"/>
          <w:szCs w:val="20"/>
        </w:rPr>
      </w:pPr>
      <w:r w:rsidRPr="0006772D">
        <w:rPr>
          <w:rFonts w:ascii="Verdana" w:hAnsi="Verdana"/>
          <w:sz w:val="20"/>
          <w:szCs w:val="20"/>
          <w:highlight w:val="yellow"/>
        </w:rPr>
        <w:t>[</w:t>
      </w:r>
      <w:r w:rsidRPr="0006772D">
        <w:rPr>
          <w:rFonts w:ascii="Verdana" w:hAnsi="Verdana"/>
          <w:i/>
          <w:sz w:val="20"/>
          <w:szCs w:val="20"/>
          <w:highlight w:val="yellow"/>
        </w:rPr>
        <w:t>Condições de Conclusão do Projeto previstas na Escritura de Emissão</w:t>
      </w:r>
      <w:r w:rsidRPr="00594869">
        <w:rPr>
          <w:rFonts w:ascii="Verdana" w:hAnsi="Verdana"/>
          <w:sz w:val="20"/>
          <w:szCs w:val="20"/>
        </w:rPr>
        <w:t>]</w:t>
      </w:r>
    </w:p>
    <w:p w:rsidR="00E60438" w:rsidRPr="00594869" w:rsidRDefault="00E60438" w:rsidP="00E60438">
      <w:pPr>
        <w:pStyle w:val="Lista2"/>
        <w:ind w:left="0"/>
        <w:rPr>
          <w:rFonts w:ascii="Verdana" w:hAnsi="Verdana"/>
          <w:sz w:val="20"/>
          <w:szCs w:val="20"/>
        </w:rPr>
      </w:pPr>
    </w:p>
    <w:p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w:t>
      </w:r>
      <w:proofErr w:type="spellStart"/>
      <w:r w:rsidRPr="00594869">
        <w:rPr>
          <w:rFonts w:ascii="Verdana" w:hAnsi="Verdana"/>
          <w:sz w:val="20"/>
          <w:szCs w:val="20"/>
        </w:rPr>
        <w:t>iii</w:t>
      </w:r>
      <w:proofErr w:type="spellEnd"/>
      <w:r w:rsidRPr="00594869">
        <w:rPr>
          <w:rFonts w:ascii="Verdana" w:hAnsi="Verdana"/>
          <w:sz w:val="20"/>
          <w:szCs w:val="20"/>
        </w:rPr>
        <w:t>) a ciência dos devedores dos direitos cedidos fiduciariamente a respeito dos Contratos de Garantia mencionados na Cláusula 4.15.1</w:t>
      </w:r>
      <w:r>
        <w:rPr>
          <w:rFonts w:ascii="Verdana" w:hAnsi="Verdana"/>
          <w:sz w:val="20"/>
          <w:szCs w:val="20"/>
        </w:rPr>
        <w:t>.</w:t>
      </w:r>
      <w:r w:rsidRPr="00594869">
        <w:rPr>
          <w:rFonts w:ascii="Verdana" w:hAnsi="Verdana"/>
          <w:sz w:val="20"/>
          <w:szCs w:val="20"/>
        </w:rPr>
        <w:t>(</w:t>
      </w:r>
      <w:proofErr w:type="spellStart"/>
      <w:r w:rsidRPr="00594869">
        <w:rPr>
          <w:rFonts w:ascii="Verdana" w:hAnsi="Verdana"/>
          <w:sz w:val="20"/>
          <w:szCs w:val="20"/>
        </w:rPr>
        <w:t>i</w:t>
      </w:r>
      <w:r>
        <w:rPr>
          <w:rFonts w:ascii="Verdana" w:hAnsi="Verdana"/>
          <w:sz w:val="20"/>
          <w:szCs w:val="20"/>
        </w:rPr>
        <w:t>i</w:t>
      </w:r>
      <w:proofErr w:type="spellEnd"/>
      <w:r w:rsidRPr="00594869">
        <w:rPr>
          <w:rFonts w:ascii="Verdana" w:hAnsi="Verdana"/>
          <w:sz w:val="20"/>
          <w:szCs w:val="20"/>
        </w:rPr>
        <w:t xml:space="preserve">) da Escritura de Emissão, nos termos e procedimentos descritos no Contrato de Cessão Fiduciária, conforme documentação comprobatória constante do </w:t>
      </w:r>
      <w:r w:rsidRPr="00594869">
        <w:rPr>
          <w:rFonts w:ascii="Verdana" w:hAnsi="Verdana"/>
          <w:sz w:val="20"/>
          <w:szCs w:val="20"/>
          <w:u w:val="single"/>
        </w:rPr>
        <w:t>Anexo I</w:t>
      </w:r>
      <w:r w:rsidRPr="00594869">
        <w:rPr>
          <w:rFonts w:ascii="Verdana" w:hAnsi="Verdana"/>
          <w:sz w:val="20"/>
          <w:szCs w:val="20"/>
        </w:rPr>
        <w:t xml:space="preserve"> à presente declaração.</w:t>
      </w:r>
    </w:p>
    <w:p w:rsidR="00E60438" w:rsidRPr="00594869" w:rsidRDefault="00E60438" w:rsidP="00E60438">
      <w:pPr>
        <w:pStyle w:val="PargrafodaLista1"/>
        <w:numPr>
          <w:ilvl w:val="0"/>
          <w:numId w:val="0"/>
        </w:numPr>
        <w:suppressAutoHyphens/>
        <w:jc w:val="both"/>
        <w:rPr>
          <w:rFonts w:ascii="Verdana" w:eastAsia="Arial Unicode MS" w:hAnsi="Verdana"/>
          <w:sz w:val="20"/>
          <w:szCs w:val="20"/>
        </w:rPr>
      </w:pPr>
    </w:p>
    <w:p w:rsidR="00E60438" w:rsidRPr="00594869" w:rsidRDefault="00E60438" w:rsidP="00E60438">
      <w:pPr>
        <w:pStyle w:val="PargrafodaLista1"/>
        <w:numPr>
          <w:ilvl w:val="0"/>
          <w:numId w:val="0"/>
        </w:numPr>
        <w:suppressAutoHyphens/>
        <w:jc w:val="both"/>
        <w:rPr>
          <w:rFonts w:ascii="Verdana" w:eastAsia="Arial Unicode MS" w:hAnsi="Verdana"/>
          <w:sz w:val="20"/>
          <w:szCs w:val="20"/>
        </w:rPr>
      </w:pPr>
      <w:r w:rsidRPr="00594869">
        <w:rPr>
          <w:rFonts w:ascii="Verdana" w:eastAsia="Arial Unicode MS" w:hAnsi="Verdana"/>
          <w:sz w:val="20"/>
          <w:szCs w:val="20"/>
        </w:rPr>
        <w:t>A Emissora vem, assim, por meio da presente, solicitar ao Agente Fiduciário a formalização da liberação total da Fiança Bancária prestada nos termos da Cláusula 4.1</w:t>
      </w:r>
      <w:r>
        <w:rPr>
          <w:rFonts w:ascii="Verdana" w:eastAsia="Arial Unicode MS" w:hAnsi="Verdana"/>
          <w:sz w:val="20"/>
          <w:szCs w:val="20"/>
        </w:rPr>
        <w:t>6</w:t>
      </w:r>
      <w:r w:rsidRPr="00594869">
        <w:rPr>
          <w:rFonts w:ascii="Verdana" w:eastAsia="Arial Unicode MS" w:hAnsi="Verdana"/>
          <w:sz w:val="20"/>
          <w:szCs w:val="20"/>
        </w:rPr>
        <w:t xml:space="preserve"> da Escritura de Emissão.</w:t>
      </w:r>
    </w:p>
    <w:p w:rsidR="00E60438" w:rsidRPr="00594869" w:rsidRDefault="00E60438" w:rsidP="00E60438">
      <w:pPr>
        <w:autoSpaceDE/>
        <w:autoSpaceDN/>
        <w:adjustRightInd/>
        <w:ind w:firstLine="708"/>
        <w:jc w:val="both"/>
        <w:rPr>
          <w:rFonts w:ascii="Verdana" w:eastAsia="Arial Unicode MS" w:hAnsi="Verdana"/>
          <w:sz w:val="20"/>
          <w:szCs w:val="20"/>
        </w:rPr>
      </w:pPr>
    </w:p>
    <w:p w:rsidR="00E60438" w:rsidRPr="00594869" w:rsidRDefault="00E60438" w:rsidP="00E60438">
      <w:pPr>
        <w:autoSpaceDE/>
        <w:autoSpaceDN/>
        <w:adjustRightInd/>
        <w:ind w:firstLine="708"/>
        <w:jc w:val="both"/>
        <w:rPr>
          <w:rFonts w:ascii="Verdana" w:eastAsia="Arial Unicode MS" w:hAnsi="Verdana"/>
          <w:sz w:val="20"/>
          <w:szCs w:val="20"/>
        </w:rPr>
      </w:pPr>
      <w:r w:rsidRPr="00594869">
        <w:rPr>
          <w:rFonts w:ascii="Verdana" w:eastAsia="Arial Unicode MS" w:hAnsi="Verdana"/>
          <w:sz w:val="20"/>
          <w:szCs w:val="20"/>
        </w:rPr>
        <w:t>Atenciosamente,</w:t>
      </w:r>
    </w:p>
    <w:p w:rsidR="00E60438" w:rsidRPr="00594869" w:rsidRDefault="00E60438" w:rsidP="00E60438">
      <w:pPr>
        <w:rPr>
          <w:rFonts w:ascii="Verdana" w:hAnsi="Verdana"/>
          <w:b/>
          <w:sz w:val="20"/>
          <w:szCs w:val="20"/>
        </w:rPr>
      </w:pPr>
    </w:p>
    <w:p w:rsidR="00E60438" w:rsidRPr="00594869" w:rsidRDefault="00E60438" w:rsidP="00E60438">
      <w:pPr>
        <w:jc w:val="center"/>
        <w:rPr>
          <w:rFonts w:ascii="Verdana" w:eastAsia="Arial Unicode MS" w:hAnsi="Verdana" w:cs="Arial"/>
          <w:b/>
          <w:sz w:val="20"/>
          <w:szCs w:val="20"/>
        </w:rPr>
      </w:pPr>
      <w:r w:rsidRPr="00594869">
        <w:rPr>
          <w:rFonts w:ascii="Verdana" w:hAnsi="Verdana" w:cs="Arial"/>
          <w:b/>
          <w:sz w:val="20"/>
          <w:szCs w:val="20"/>
        </w:rPr>
        <w:t>TIBAGI ENERGIA SPE</w:t>
      </w:r>
      <w:r w:rsidRPr="00594869">
        <w:rPr>
          <w:rFonts w:ascii="Verdana" w:hAnsi="Verdana"/>
          <w:b/>
          <w:sz w:val="20"/>
          <w:szCs w:val="20"/>
        </w:rPr>
        <w:t xml:space="preserve"> S.A.</w:t>
      </w:r>
    </w:p>
    <w:p w:rsidR="00E60438" w:rsidRPr="00594869" w:rsidRDefault="00E60438" w:rsidP="00E6043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E60438" w:rsidRPr="00594869" w:rsidTr="00DC2859">
        <w:trPr>
          <w:jc w:val="center"/>
        </w:trPr>
        <w:tc>
          <w:tcPr>
            <w:tcW w:w="4044" w:type="dxa"/>
            <w:tcBorders>
              <w:top w:val="nil"/>
              <w:left w:val="nil"/>
              <w:bottom w:val="nil"/>
              <w:right w:val="nil"/>
            </w:tcBorders>
          </w:tcPr>
          <w:p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E60438" w:rsidRPr="00594869" w:rsidTr="00DC2859">
        <w:trPr>
          <w:jc w:val="center"/>
        </w:trPr>
        <w:tc>
          <w:tcPr>
            <w:tcW w:w="4044" w:type="dxa"/>
            <w:tcBorders>
              <w:top w:val="nil"/>
              <w:left w:val="nil"/>
              <w:bottom w:val="nil"/>
              <w:right w:val="nil"/>
            </w:tcBorders>
          </w:tcPr>
          <w:p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r>
      <w:tr w:rsidR="00E60438" w:rsidRPr="00594869" w:rsidTr="00DC2859">
        <w:trPr>
          <w:jc w:val="center"/>
        </w:trPr>
        <w:tc>
          <w:tcPr>
            <w:tcW w:w="4044" w:type="dxa"/>
            <w:tcBorders>
              <w:top w:val="nil"/>
              <w:left w:val="nil"/>
              <w:bottom w:val="nil"/>
              <w:right w:val="nil"/>
            </w:tcBorders>
          </w:tcPr>
          <w:p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r>
    </w:tbl>
    <w:p w:rsidR="00DC27A4" w:rsidRPr="00594869" w:rsidRDefault="00DC27A4">
      <w:pPr>
        <w:pStyle w:val="PargrafodaLista1"/>
        <w:numPr>
          <w:ilvl w:val="0"/>
          <w:numId w:val="0"/>
        </w:numPr>
        <w:suppressAutoHyphens/>
        <w:jc w:val="both"/>
        <w:rPr>
          <w:rFonts w:ascii="Verdana" w:hAnsi="Verdana"/>
          <w:sz w:val="20"/>
          <w:szCs w:val="20"/>
        </w:rPr>
      </w:pPr>
    </w:p>
    <w:sectPr w:rsidR="00DC27A4" w:rsidRPr="00594869" w:rsidSect="001A052D">
      <w:pgSz w:w="11907" w:h="16839" w:code="9"/>
      <w:pgMar w:top="1701" w:right="1134" w:bottom="1134" w:left="1701" w:header="720" w:footer="227"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1C9" w:rsidRDefault="008821C9" w:rsidP="00DD7569">
      <w:r>
        <w:separator/>
      </w:r>
    </w:p>
  </w:endnote>
  <w:endnote w:type="continuationSeparator" w:id="0">
    <w:p w:rsidR="008821C9" w:rsidRDefault="008821C9" w:rsidP="00DD7569">
      <w:r>
        <w:continuationSeparator/>
      </w:r>
    </w:p>
  </w:endnote>
  <w:endnote w:type="continuationNotice" w:id="1">
    <w:p w:rsidR="008821C9" w:rsidRDefault="008821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Negrito">
    <w:panose1 w:val="020208030705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TrebuchetMS">
    <w:altName w:val="Trebuchet MS"/>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884834409"/>
      <w:docPartObj>
        <w:docPartGallery w:val="Page Numbers (Bottom of Page)"/>
        <w:docPartUnique/>
      </w:docPartObj>
    </w:sdtPr>
    <w:sdtContent>
      <w:p w:rsidR="008821C9" w:rsidRDefault="008821C9" w:rsidP="00692179">
        <w:pPr>
          <w:pStyle w:val="Rodap"/>
          <w:jc w:val="left"/>
          <w:rPr>
            <w:rFonts w:ascii="Verdana" w:hAnsi="Verdana"/>
            <w:sz w:val="14"/>
            <w:szCs w:val="18"/>
          </w:rPr>
        </w:pPr>
        <w:r>
          <w:rPr>
            <w:rFonts w:ascii="Verdana" w:hAnsi="Verdana"/>
            <w:sz w:val="14"/>
            <w:szCs w:val="18"/>
          </w:rPr>
          <w:fldChar w:fldCharType="begin"/>
        </w:r>
        <w:r>
          <w:rPr>
            <w:rFonts w:ascii="Verdana" w:hAnsi="Verdana"/>
            <w:sz w:val="14"/>
            <w:szCs w:val="18"/>
          </w:rPr>
          <w:instrText xml:space="preserve"> DOCPROPERTY "iManageFooter"  \* MERGEFORMAT </w:instrText>
        </w:r>
        <w:r>
          <w:rPr>
            <w:rFonts w:ascii="Verdana" w:hAnsi="Verdana"/>
            <w:sz w:val="14"/>
            <w:szCs w:val="18"/>
          </w:rPr>
          <w:fldChar w:fldCharType="separate"/>
        </w:r>
      </w:p>
      <w:p w:rsidR="008821C9" w:rsidRPr="004A0BAA" w:rsidRDefault="008821C9" w:rsidP="00715870">
        <w:pPr>
          <w:pStyle w:val="Rodap"/>
          <w:jc w:val="left"/>
          <w:rPr>
            <w:sz w:val="18"/>
            <w:szCs w:val="18"/>
          </w:rPr>
        </w:pPr>
        <w:r>
          <w:rPr>
            <w:rFonts w:ascii="Verdana" w:hAnsi="Verdana"/>
            <w:sz w:val="14"/>
            <w:szCs w:val="18"/>
          </w:rPr>
          <w:t xml:space="preserve">TEXT_SP - 50796033v2 13114.1 </w:t>
        </w:r>
        <w:r>
          <w:rPr>
            <w:rFonts w:ascii="Verdana" w:hAnsi="Verdana"/>
            <w:sz w:val="14"/>
            <w:szCs w:val="18"/>
          </w:rPr>
          <w:fldChar w:fldCharType="end"/>
        </w:r>
        <w:r w:rsidRPr="004A0BAA">
          <w:rPr>
            <w:rFonts w:ascii="Verdana" w:hAnsi="Verdana"/>
            <w:sz w:val="18"/>
            <w:szCs w:val="18"/>
          </w:rPr>
          <w:fldChar w:fldCharType="begin"/>
        </w:r>
        <w:r w:rsidRPr="004A0BAA">
          <w:rPr>
            <w:rFonts w:ascii="Verdana" w:hAnsi="Verdana"/>
            <w:sz w:val="18"/>
            <w:szCs w:val="18"/>
          </w:rPr>
          <w:instrText>PAGE   \* MERGEFORMAT</w:instrText>
        </w:r>
        <w:r w:rsidRPr="004A0BAA">
          <w:rPr>
            <w:rFonts w:ascii="Verdana" w:hAnsi="Verdana"/>
            <w:sz w:val="18"/>
            <w:szCs w:val="18"/>
          </w:rPr>
          <w:fldChar w:fldCharType="separate"/>
        </w:r>
        <w:r>
          <w:rPr>
            <w:rFonts w:ascii="Verdana" w:hAnsi="Verdana"/>
            <w:noProof/>
            <w:sz w:val="18"/>
            <w:szCs w:val="18"/>
          </w:rPr>
          <w:t>44</w:t>
        </w:r>
        <w:r w:rsidRPr="004A0BAA">
          <w:rPr>
            <w:rFonts w:ascii="Verdana" w:hAnsi="Verdana"/>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1C9" w:rsidRPr="00FD284D" w:rsidRDefault="008821C9" w:rsidP="00FD284D">
    <w:pPr>
      <w:pStyle w:val="Rodap"/>
      <w:jc w:val="left"/>
      <w:rPr>
        <w:rFonts w:ascii="Verdana" w:hAnsi="Verdana"/>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1C9" w:rsidRDefault="008821C9" w:rsidP="001A052D">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1C9" w:rsidRPr="00CF64AD" w:rsidRDefault="008821C9" w:rsidP="00CF64AD">
    <w:pPr>
      <w:pStyle w:val="Rodap"/>
      <w:jc w:val="left"/>
      <w:rPr>
        <w:rFonts w:ascii="Verdana" w:hAnsi="Verdana"/>
        <w:sz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1C9" w:rsidRPr="00EA3D13" w:rsidRDefault="008821C9" w:rsidP="004A0BAA">
    <w:pPr>
      <w:pStyle w:val="Rodap"/>
      <w:tabs>
        <w:tab w:val="clear" w:pos="8838"/>
        <w:tab w:val="right" w:pos="8505"/>
      </w:tabs>
      <w:ind w:firstLine="0"/>
      <w:jc w:val="left"/>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1C9" w:rsidRDefault="008821C9" w:rsidP="00DD7569">
      <w:r>
        <w:separator/>
      </w:r>
    </w:p>
  </w:footnote>
  <w:footnote w:type="continuationSeparator" w:id="0">
    <w:p w:rsidR="008821C9" w:rsidRDefault="008821C9" w:rsidP="00DD7569">
      <w:r>
        <w:continuationSeparator/>
      </w:r>
    </w:p>
  </w:footnote>
  <w:footnote w:type="continuationNotice" w:id="1">
    <w:p w:rsidR="008821C9" w:rsidRDefault="008821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1C9" w:rsidRPr="004A0BAA" w:rsidRDefault="008821C9" w:rsidP="00D32E64">
    <w:pPr>
      <w:pStyle w:val="Cabealho"/>
      <w:jc w:val="right"/>
      <w:rPr>
        <w:rFonts w:ascii="Verdana" w:hAnsi="Verdana"/>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1C9" w:rsidRPr="00E92416" w:rsidRDefault="008821C9" w:rsidP="001A052D">
    <w:pPr>
      <w:pStyle w:val="Cabealho"/>
      <w:tabs>
        <w:tab w:val="clear" w:pos="4419"/>
        <w:tab w:val="clear" w:pos="8838"/>
      </w:tabs>
      <w:ind w:firstLine="0"/>
      <w:jc w:val="right"/>
      <w:rPr>
        <w:rFonts w:ascii="Verdana" w:hAnsi="Verdana"/>
        <w:b/>
        <w:i/>
        <w:sz w:val="20"/>
        <w:u w:val="single"/>
      </w:rPr>
    </w:pPr>
    <w:r w:rsidRPr="00E92416">
      <w:rPr>
        <w:rFonts w:ascii="Verdana" w:hAnsi="Verdana"/>
        <w:b/>
        <w:i/>
        <w:sz w:val="20"/>
      </w:rPr>
      <w:t xml:space="preserve">Comentários </w:t>
    </w:r>
    <w:r>
      <w:rPr>
        <w:rFonts w:ascii="Verdana" w:hAnsi="Verdana"/>
        <w:b/>
        <w:bCs/>
        <w:i/>
        <w:sz w:val="20"/>
      </w:rPr>
      <w:t>Cescon/Tibagi</w:t>
    </w:r>
  </w:p>
  <w:p w:rsidR="008821C9" w:rsidRPr="00E92416" w:rsidRDefault="008821C9" w:rsidP="001A052D">
    <w:pPr>
      <w:pStyle w:val="Cabealho"/>
      <w:tabs>
        <w:tab w:val="clear" w:pos="4419"/>
        <w:tab w:val="clear" w:pos="8838"/>
      </w:tabs>
      <w:ind w:firstLine="0"/>
      <w:jc w:val="right"/>
      <w:rPr>
        <w:rFonts w:ascii="Verdana" w:hAnsi="Verdana"/>
        <w:b/>
        <w:i/>
        <w:sz w:val="20"/>
        <w:u w:val="single"/>
      </w:rPr>
    </w:pPr>
    <w:r>
      <w:rPr>
        <w:rFonts w:ascii="Verdana" w:hAnsi="Verdana"/>
        <w:b/>
        <w:bCs/>
        <w:i/>
        <w:sz w:val="20"/>
        <w:u w:val="single"/>
      </w:rPr>
      <w:t>25.</w:t>
    </w:r>
    <w:r>
      <w:rPr>
        <w:rFonts w:ascii="Verdana" w:hAnsi="Verdana"/>
        <w:b/>
        <w:i/>
        <w:sz w:val="20"/>
        <w:u w:val="single"/>
      </w:rPr>
      <w:t>07</w:t>
    </w:r>
    <w:r>
      <w:rPr>
        <w:rFonts w:ascii="Verdana" w:hAnsi="Verdana"/>
        <w:b/>
        <w:bCs/>
        <w:i/>
        <w:sz w:val="20"/>
        <w:u w:val="single"/>
      </w:rPr>
      <w:t>.</w:t>
    </w:r>
    <w:r>
      <w:rPr>
        <w:rFonts w:ascii="Verdana" w:hAnsi="Verdana"/>
        <w:b/>
        <w:i/>
        <w:sz w:val="20"/>
        <w:u w:val="single"/>
      </w:rPr>
      <w:t>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1C9" w:rsidRPr="001A052D" w:rsidRDefault="008821C9" w:rsidP="00D32E64">
    <w:pPr>
      <w:pStyle w:val="Cabealho"/>
      <w:jc w:val="right"/>
      <w:rPr>
        <w:rFonts w:ascii="Verdana" w:hAnsi="Verdana"/>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1C9" w:rsidRPr="004215E9" w:rsidRDefault="008821C9" w:rsidP="006C2F36">
    <w:pPr>
      <w:pStyle w:val="Cabealho"/>
      <w:jc w:val="right"/>
      <w:rPr>
        <w:rFonts w:ascii="Garamond" w:hAnsi="Garamond"/>
        <w:i/>
        <w:sz w:val="20"/>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1C9" w:rsidRDefault="008821C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0"/>
    <w:multiLevelType w:val="hybridMultilevel"/>
    <w:tmpl w:val="D3C24888"/>
    <w:lvl w:ilvl="0" w:tplc="05D2A2CE">
      <w:start w:val="1"/>
      <w:numFmt w:val="lowerLetter"/>
      <w:lvlText w:val="(%1)"/>
      <w:lvlJc w:val="left"/>
      <w:pPr>
        <w:tabs>
          <w:tab w:val="num" w:pos="360"/>
        </w:tabs>
        <w:ind w:left="360" w:hanging="360"/>
      </w:pPr>
      <w:rPr>
        <w:rFonts w:ascii="Verdana" w:hAnsi="Verdana" w:cs="Times New Roman" w:hint="default"/>
        <w:b w:val="0"/>
        <w:sz w:val="20"/>
        <w:szCs w:val="20"/>
      </w:rPr>
    </w:lvl>
    <w:lvl w:ilvl="1" w:tplc="AA3416F0">
      <w:start w:val="1"/>
      <w:numFmt w:val="lowerRoman"/>
      <w:lvlText w:val="(%2)"/>
      <w:lvlJc w:val="left"/>
      <w:pPr>
        <w:tabs>
          <w:tab w:val="num" w:pos="1440"/>
        </w:tabs>
        <w:ind w:left="1440" w:hanging="360"/>
      </w:pPr>
      <w:rPr>
        <w:rFonts w:hint="default"/>
        <w:b w:val="0"/>
        <w:i w:val="0"/>
        <w:sz w:val="20"/>
        <w:szCs w:val="20"/>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0000012"/>
    <w:multiLevelType w:val="hybridMultilevel"/>
    <w:tmpl w:val="CAA6BBD4"/>
    <w:lvl w:ilvl="0" w:tplc="38B4A7DA">
      <w:start w:val="1"/>
      <w:numFmt w:val="lowerLetter"/>
      <w:lvlText w:val="%1)"/>
      <w:lvlJc w:val="left"/>
      <w:pPr>
        <w:tabs>
          <w:tab w:val="num" w:pos="644"/>
        </w:tabs>
        <w:ind w:left="644" w:hanging="360"/>
      </w:pPr>
      <w:rPr>
        <w:rFonts w:ascii="Verdana" w:hAnsi="Verdana" w:hint="default"/>
        <w:b w:val="0"/>
        <w:sz w:val="20"/>
        <w:szCs w:val="20"/>
      </w:rPr>
    </w:lvl>
    <w:lvl w:ilvl="1" w:tplc="0416001B">
      <w:start w:val="1"/>
      <w:numFmt w:val="lowerRoman"/>
      <w:lvlText w:val="%2."/>
      <w:lvlJc w:val="righ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5" w15:restartNumberingAfterBreak="0">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6"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7" w15:restartNumberingAfterBreak="0">
    <w:nsid w:val="00C11591"/>
    <w:multiLevelType w:val="multilevel"/>
    <w:tmpl w:val="1E32E364"/>
    <w:lvl w:ilvl="0">
      <w:start w:val="3"/>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99"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8" w15:restartNumberingAfterBreak="0">
    <w:nsid w:val="02221433"/>
    <w:multiLevelType w:val="multilevel"/>
    <w:tmpl w:val="42201E50"/>
    <w:lvl w:ilvl="0">
      <w:start w:val="10"/>
      <w:numFmt w:val="decimal"/>
      <w:lvlText w:val="%1."/>
      <w:lvlJc w:val="left"/>
      <w:pPr>
        <w:ind w:left="705" w:hanging="70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9" w15:restartNumberingAfterBreak="0">
    <w:nsid w:val="07033E2F"/>
    <w:multiLevelType w:val="multilevel"/>
    <w:tmpl w:val="84121736"/>
    <w:lvl w:ilvl="0">
      <w:start w:val="10"/>
      <w:numFmt w:val="decimal"/>
      <w:lvlText w:val="%1."/>
      <w:lvlJc w:val="left"/>
      <w:pPr>
        <w:ind w:left="705" w:hanging="70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0" w15:restartNumberingAfterBreak="0">
    <w:nsid w:val="076143C1"/>
    <w:multiLevelType w:val="multilevel"/>
    <w:tmpl w:val="F42837F2"/>
    <w:lvl w:ilvl="0">
      <w:start w:val="10"/>
      <w:numFmt w:val="decimal"/>
      <w:lvlText w:val="%1."/>
      <w:lvlJc w:val="left"/>
      <w:pPr>
        <w:ind w:left="705" w:hanging="705"/>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1" w15:restartNumberingAfterBreak="0">
    <w:nsid w:val="08A840F6"/>
    <w:multiLevelType w:val="hybridMultilevel"/>
    <w:tmpl w:val="09BCD0BE"/>
    <w:lvl w:ilvl="0" w:tplc="B1DE4912">
      <w:start w:val="1"/>
      <w:numFmt w:val="lowerRoman"/>
      <w:lvlText w:val="(%1)"/>
      <w:lvlJc w:val="left"/>
      <w:pPr>
        <w:tabs>
          <w:tab w:val="num" w:pos="750"/>
        </w:tabs>
        <w:ind w:left="750" w:hanging="390"/>
      </w:pPr>
      <w:rPr>
        <w:rFonts w:cs="Times New Roman" w:hint="eastAsia"/>
        <w:color w:val="00000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15:restartNumberingAfterBreak="0">
    <w:nsid w:val="0A6E4AA7"/>
    <w:multiLevelType w:val="multilevel"/>
    <w:tmpl w:val="79A2CDF0"/>
    <w:lvl w:ilvl="0">
      <w:start w:val="10"/>
      <w:numFmt w:val="decimal"/>
      <w:lvlText w:val="%1."/>
      <w:lvlJc w:val="left"/>
      <w:pPr>
        <w:ind w:left="705" w:hanging="705"/>
      </w:pPr>
      <w:rPr>
        <w:rFonts w:hint="default"/>
      </w:rPr>
    </w:lvl>
    <w:lvl w:ilvl="1">
      <w:start w:val="3"/>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3" w15:restartNumberingAfterBreak="0">
    <w:nsid w:val="0F1E2174"/>
    <w:multiLevelType w:val="multilevel"/>
    <w:tmpl w:val="ECD6624E"/>
    <w:lvl w:ilvl="0">
      <w:start w:val="7"/>
      <w:numFmt w:val="decimal"/>
      <w:lvlText w:val="%1."/>
      <w:lvlJc w:val="left"/>
      <w:pPr>
        <w:ind w:left="585" w:hanging="58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4" w15:restartNumberingAfterBreak="0">
    <w:nsid w:val="13E97A6C"/>
    <w:multiLevelType w:val="multilevel"/>
    <w:tmpl w:val="A216C304"/>
    <w:lvl w:ilvl="0">
      <w:start w:val="10"/>
      <w:numFmt w:val="decimal"/>
      <w:lvlText w:val="%1"/>
      <w:lvlJc w:val="left"/>
      <w:pPr>
        <w:ind w:left="480" w:hanging="48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15" w15:restartNumberingAfterBreak="0">
    <w:nsid w:val="149E275E"/>
    <w:multiLevelType w:val="multilevel"/>
    <w:tmpl w:val="1642381E"/>
    <w:lvl w:ilvl="0">
      <w:start w:val="9"/>
      <w:numFmt w:val="decimal"/>
      <w:lvlText w:val="%1."/>
      <w:lvlJc w:val="left"/>
      <w:pPr>
        <w:ind w:left="390" w:hanging="390"/>
      </w:pPr>
      <w:rPr>
        <w:rFonts w:hint="default"/>
      </w:rPr>
    </w:lvl>
    <w:lvl w:ilvl="1">
      <w:start w:val="1"/>
      <w:numFmt w:val="decimal"/>
      <w:lvlText w:val="%1.%2."/>
      <w:lvlJc w:val="left"/>
      <w:pPr>
        <w:ind w:left="-414" w:hanging="7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322" w:hanging="1080"/>
      </w:pPr>
      <w:rPr>
        <w:rFonts w:hint="default"/>
      </w:rPr>
    </w:lvl>
    <w:lvl w:ilvl="4">
      <w:start w:val="1"/>
      <w:numFmt w:val="decimal"/>
      <w:lvlText w:val="%1.%2.%3.%4.%5."/>
      <w:lvlJc w:val="left"/>
      <w:pPr>
        <w:ind w:left="-3096"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778" w:hanging="2160"/>
      </w:pPr>
      <w:rPr>
        <w:rFonts w:hint="default"/>
      </w:rPr>
    </w:lvl>
    <w:lvl w:ilvl="8">
      <w:start w:val="1"/>
      <w:numFmt w:val="decimal"/>
      <w:lvlText w:val="%1.%2.%3.%4.%5.%6.%7.%8.%9."/>
      <w:lvlJc w:val="left"/>
      <w:pPr>
        <w:ind w:left="-6912" w:hanging="2160"/>
      </w:pPr>
      <w:rPr>
        <w:rFonts w:hint="default"/>
      </w:rPr>
    </w:lvl>
  </w:abstractNum>
  <w:abstractNum w:abstractNumId="16" w15:restartNumberingAfterBreak="0">
    <w:nsid w:val="161F6940"/>
    <w:multiLevelType w:val="multilevel"/>
    <w:tmpl w:val="33FCA4D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7EF5A80"/>
    <w:multiLevelType w:val="hybridMultilevel"/>
    <w:tmpl w:val="215064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CC85C77"/>
    <w:multiLevelType w:val="multilevel"/>
    <w:tmpl w:val="F1E8E128"/>
    <w:lvl w:ilvl="0">
      <w:start w:val="7"/>
      <w:numFmt w:val="decimal"/>
      <w:lvlText w:val="%1."/>
      <w:lvlJc w:val="left"/>
      <w:pPr>
        <w:ind w:left="585" w:hanging="58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9" w15:restartNumberingAfterBreak="0">
    <w:nsid w:val="1D324217"/>
    <w:multiLevelType w:val="multilevel"/>
    <w:tmpl w:val="ECD6624E"/>
    <w:lvl w:ilvl="0">
      <w:start w:val="7"/>
      <w:numFmt w:val="decimal"/>
      <w:lvlText w:val="%1."/>
      <w:lvlJc w:val="left"/>
      <w:pPr>
        <w:ind w:left="585" w:hanging="58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20" w15:restartNumberingAfterBreak="0">
    <w:nsid w:val="249B095B"/>
    <w:multiLevelType w:val="multilevel"/>
    <w:tmpl w:val="A7CCBFEE"/>
    <w:lvl w:ilvl="0">
      <w:start w:val="7"/>
      <w:numFmt w:val="decimal"/>
      <w:lvlText w:val="%1"/>
      <w:lvlJc w:val="left"/>
      <w:pPr>
        <w:ind w:left="360" w:hanging="360"/>
      </w:pPr>
      <w:rPr>
        <w:rFonts w:hint="default"/>
      </w:rPr>
    </w:lvl>
    <w:lvl w:ilvl="1">
      <w:start w:val="1"/>
      <w:numFmt w:val="decimal"/>
      <w:lvlText w:val="%1.%2"/>
      <w:lvlJc w:val="left"/>
      <w:pPr>
        <w:ind w:left="873" w:hanging="720"/>
      </w:pPr>
      <w:rPr>
        <w:rFonts w:hint="default"/>
      </w:rPr>
    </w:lvl>
    <w:lvl w:ilvl="2">
      <w:start w:val="1"/>
      <w:numFmt w:val="decimal"/>
      <w:lvlText w:val="2.6.%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2052" w:hanging="144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718" w:hanging="1800"/>
      </w:pPr>
      <w:rPr>
        <w:rFonts w:hint="default"/>
      </w:rPr>
    </w:lvl>
    <w:lvl w:ilvl="7">
      <w:start w:val="1"/>
      <w:numFmt w:val="decimal"/>
      <w:lvlText w:val="%1.%2.%3.%4.%5.%6.%7.%8"/>
      <w:lvlJc w:val="left"/>
      <w:pPr>
        <w:ind w:left="3231" w:hanging="2160"/>
      </w:pPr>
      <w:rPr>
        <w:rFonts w:hint="default"/>
      </w:rPr>
    </w:lvl>
    <w:lvl w:ilvl="8">
      <w:start w:val="1"/>
      <w:numFmt w:val="decimal"/>
      <w:lvlText w:val="%1.%2.%3.%4.%5.%6.%7.%8.%9"/>
      <w:lvlJc w:val="left"/>
      <w:pPr>
        <w:ind w:left="3384" w:hanging="2160"/>
      </w:pPr>
      <w:rPr>
        <w:rFonts w:hint="default"/>
      </w:rPr>
    </w:lvl>
  </w:abstractNum>
  <w:abstractNum w:abstractNumId="21" w15:restartNumberingAfterBreak="0">
    <w:nsid w:val="28BC5E8F"/>
    <w:multiLevelType w:val="hybridMultilevel"/>
    <w:tmpl w:val="F1D8B3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BDE30D8"/>
    <w:multiLevelType w:val="hybridMultilevel"/>
    <w:tmpl w:val="DD8032BE"/>
    <w:lvl w:ilvl="0" w:tplc="EAECF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D681C7E"/>
    <w:multiLevelType w:val="multilevel"/>
    <w:tmpl w:val="AC001BA2"/>
    <w:lvl w:ilvl="0">
      <w:start w:val="7"/>
      <w:numFmt w:val="decimal"/>
      <w:lvlText w:val="%1."/>
      <w:lvlJc w:val="left"/>
      <w:pPr>
        <w:ind w:left="390" w:hanging="39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4" w15:restartNumberingAfterBreak="0">
    <w:nsid w:val="388B6AF7"/>
    <w:multiLevelType w:val="hybridMultilevel"/>
    <w:tmpl w:val="8A5C81A0"/>
    <w:lvl w:ilvl="0" w:tplc="436E29AC">
      <w:start w:val="1"/>
      <w:numFmt w:val="upperLetter"/>
      <w:lvlText w:val="(%1)"/>
      <w:lvlJc w:val="left"/>
      <w:pPr>
        <w:ind w:left="1098" w:hanging="39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3B2E177A"/>
    <w:multiLevelType w:val="hybridMultilevel"/>
    <w:tmpl w:val="1FD48CD8"/>
    <w:lvl w:ilvl="0" w:tplc="B1DE4912">
      <w:start w:val="1"/>
      <w:numFmt w:val="lowerRoman"/>
      <w:lvlText w:val="(%1)"/>
      <w:lvlJc w:val="left"/>
      <w:pPr>
        <w:ind w:left="4254" w:hanging="720"/>
      </w:pPr>
      <w:rPr>
        <w:rFonts w:cs="Times New Roman" w:hint="eastAsia"/>
        <w:b w:val="0"/>
        <w:color w:val="000000"/>
      </w:rPr>
    </w:lvl>
    <w:lvl w:ilvl="1" w:tplc="4B3EE3BA">
      <w:start w:val="1"/>
      <w:numFmt w:val="lowerLetter"/>
      <w:lvlText w:val="(%2)"/>
      <w:lvlJc w:val="left"/>
      <w:pPr>
        <w:ind w:left="4614" w:hanging="360"/>
      </w:pPr>
      <w:rPr>
        <w:rFonts w:cs="Times New Roman" w:hint="eastAsia"/>
        <w:b w:val="0"/>
      </w:rPr>
    </w:lvl>
    <w:lvl w:ilvl="2" w:tplc="0416001B" w:tentative="1">
      <w:start w:val="1"/>
      <w:numFmt w:val="lowerRoman"/>
      <w:lvlText w:val="%3."/>
      <w:lvlJc w:val="right"/>
      <w:pPr>
        <w:ind w:left="5334" w:hanging="180"/>
      </w:pPr>
    </w:lvl>
    <w:lvl w:ilvl="3" w:tplc="0416000F" w:tentative="1">
      <w:start w:val="1"/>
      <w:numFmt w:val="decimal"/>
      <w:lvlText w:val="%4."/>
      <w:lvlJc w:val="left"/>
      <w:pPr>
        <w:ind w:left="6054" w:hanging="360"/>
      </w:pPr>
    </w:lvl>
    <w:lvl w:ilvl="4" w:tplc="04160019" w:tentative="1">
      <w:start w:val="1"/>
      <w:numFmt w:val="lowerLetter"/>
      <w:lvlText w:val="%5."/>
      <w:lvlJc w:val="left"/>
      <w:pPr>
        <w:ind w:left="6774" w:hanging="360"/>
      </w:pPr>
    </w:lvl>
    <w:lvl w:ilvl="5" w:tplc="0416001B" w:tentative="1">
      <w:start w:val="1"/>
      <w:numFmt w:val="lowerRoman"/>
      <w:lvlText w:val="%6."/>
      <w:lvlJc w:val="right"/>
      <w:pPr>
        <w:ind w:left="7494" w:hanging="180"/>
      </w:pPr>
    </w:lvl>
    <w:lvl w:ilvl="6" w:tplc="0416000F" w:tentative="1">
      <w:start w:val="1"/>
      <w:numFmt w:val="decimal"/>
      <w:lvlText w:val="%7."/>
      <w:lvlJc w:val="left"/>
      <w:pPr>
        <w:ind w:left="8214" w:hanging="360"/>
      </w:pPr>
    </w:lvl>
    <w:lvl w:ilvl="7" w:tplc="04160019" w:tentative="1">
      <w:start w:val="1"/>
      <w:numFmt w:val="lowerLetter"/>
      <w:lvlText w:val="%8."/>
      <w:lvlJc w:val="left"/>
      <w:pPr>
        <w:ind w:left="8934" w:hanging="360"/>
      </w:pPr>
    </w:lvl>
    <w:lvl w:ilvl="8" w:tplc="0416001B" w:tentative="1">
      <w:start w:val="1"/>
      <w:numFmt w:val="lowerRoman"/>
      <w:lvlText w:val="%9."/>
      <w:lvlJc w:val="right"/>
      <w:pPr>
        <w:ind w:left="9654" w:hanging="180"/>
      </w:pPr>
    </w:lvl>
  </w:abstractNum>
  <w:abstractNum w:abstractNumId="26" w15:restartNumberingAfterBreak="0">
    <w:nsid w:val="41B2043C"/>
    <w:multiLevelType w:val="multilevel"/>
    <w:tmpl w:val="5FB8973A"/>
    <w:lvl w:ilvl="0">
      <w:start w:val="6"/>
      <w:numFmt w:val="decimal"/>
      <w:lvlText w:val="%1"/>
      <w:lvlJc w:val="left"/>
      <w:pPr>
        <w:ind w:left="360" w:hanging="36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7" w15:restartNumberingAfterBreak="0">
    <w:nsid w:val="45A34CF0"/>
    <w:multiLevelType w:val="hybridMultilevel"/>
    <w:tmpl w:val="3C9444A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86478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4452F7"/>
    <w:multiLevelType w:val="hybridMultilevel"/>
    <w:tmpl w:val="3EEC54B6"/>
    <w:lvl w:ilvl="0" w:tplc="1090C4E8">
      <w:start w:val="1"/>
      <w:numFmt w:val="lowerLetter"/>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30" w15:restartNumberingAfterBreak="0">
    <w:nsid w:val="4C6C1B19"/>
    <w:multiLevelType w:val="multilevel"/>
    <w:tmpl w:val="6884EEC2"/>
    <w:lvl w:ilvl="0">
      <w:start w:val="10"/>
      <w:numFmt w:val="decimal"/>
      <w:lvlText w:val="%1."/>
      <w:lvlJc w:val="left"/>
      <w:pPr>
        <w:ind w:left="705" w:hanging="705"/>
      </w:pPr>
      <w:rPr>
        <w:rFonts w:hint="default"/>
      </w:rPr>
    </w:lvl>
    <w:lvl w:ilvl="1">
      <w:start w:val="4"/>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1" w15:restartNumberingAfterBreak="0">
    <w:nsid w:val="4F9556C3"/>
    <w:multiLevelType w:val="hybridMultilevel"/>
    <w:tmpl w:val="1AA22DBE"/>
    <w:lvl w:ilvl="0" w:tplc="76E6B0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563094C"/>
    <w:multiLevelType w:val="multilevel"/>
    <w:tmpl w:val="B922E002"/>
    <w:lvl w:ilvl="0">
      <w:start w:val="10"/>
      <w:numFmt w:val="decimal"/>
      <w:lvlText w:val="%1."/>
      <w:lvlJc w:val="left"/>
      <w:pPr>
        <w:ind w:left="705" w:hanging="70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3" w15:restartNumberingAfterBreak="0">
    <w:nsid w:val="55EC1899"/>
    <w:multiLevelType w:val="hybridMultilevel"/>
    <w:tmpl w:val="5E207232"/>
    <w:lvl w:ilvl="0" w:tplc="FFFFFFFF">
      <w:start w:val="1"/>
      <w:numFmt w:val="lowerLetter"/>
      <w:lvlText w:val="(%1)"/>
      <w:lvlJc w:val="left"/>
      <w:pPr>
        <w:tabs>
          <w:tab w:val="num" w:pos="750"/>
        </w:tabs>
        <w:ind w:left="750" w:hanging="390"/>
      </w:pPr>
      <w:rPr>
        <w:rFonts w:ascii="Verdana" w:hAnsi="Verdana" w:cs="Verdana" w:hint="default"/>
        <w:spacing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4"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35" w15:restartNumberingAfterBreak="0">
    <w:nsid w:val="5A2A3D38"/>
    <w:multiLevelType w:val="hybridMultilevel"/>
    <w:tmpl w:val="4708532E"/>
    <w:lvl w:ilvl="0" w:tplc="7602AF28">
      <w:start w:val="1"/>
      <w:numFmt w:val="decimal"/>
      <w:lvlText w:val="3.6.%1."/>
      <w:lvlJc w:val="left"/>
      <w:pPr>
        <w:ind w:left="720" w:hanging="360"/>
      </w:pPr>
      <w:rPr>
        <w:rFonts w:hint="default"/>
        <w:sz w:val="24"/>
        <w:szCs w:val="24"/>
        <w:lang w:val="pt-BR"/>
      </w:rPr>
    </w:lvl>
    <w:lvl w:ilvl="1" w:tplc="98F2EFE0">
      <w:start w:val="1"/>
      <w:numFmt w:val="lowerRoman"/>
      <w:lvlText w:val="(%2)"/>
      <w:lvlJc w:val="left"/>
      <w:pPr>
        <w:ind w:left="1800" w:hanging="720"/>
      </w:pPr>
      <w:rPr>
        <w:rFonts w:hint="default"/>
        <w:b w:val="0"/>
        <w:i w:val="0"/>
      </w:rPr>
    </w:lvl>
    <w:lvl w:ilvl="2" w:tplc="0416001B">
      <w:start w:val="1"/>
      <w:numFmt w:val="lowerRoman"/>
      <w:lvlText w:val="%3."/>
      <w:lvlJc w:val="right"/>
      <w:pPr>
        <w:ind w:left="2160" w:hanging="180"/>
      </w:pPr>
    </w:lvl>
    <w:lvl w:ilvl="3" w:tplc="2924D846">
      <w:start w:val="1"/>
      <w:numFmt w:val="lowerLetter"/>
      <w:lvlText w:val="(%4)"/>
      <w:lvlJc w:val="left"/>
      <w:pPr>
        <w:ind w:left="502" w:hanging="360"/>
      </w:pPr>
      <w:rPr>
        <w:rFonts w:cs="Times New Roman" w:hint="eastAsia"/>
        <w:b w:val="0"/>
        <w:sz w:val="24"/>
        <w:szCs w:val="24"/>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A8C72B1"/>
    <w:multiLevelType w:val="hybridMultilevel"/>
    <w:tmpl w:val="899A4C9A"/>
    <w:lvl w:ilvl="0" w:tplc="5BE4B534">
      <w:start w:val="1"/>
      <w:numFmt w:val="lowerRoman"/>
      <w:lvlText w:val="(%1)"/>
      <w:lvlJc w:val="left"/>
      <w:pPr>
        <w:ind w:left="3556" w:hanging="360"/>
      </w:pPr>
      <w:rPr>
        <w:rFonts w:cs="Times New Roman" w:hint="eastAsia"/>
      </w:rPr>
    </w:lvl>
    <w:lvl w:ilvl="1" w:tplc="04160019">
      <w:start w:val="1"/>
      <w:numFmt w:val="lowerLetter"/>
      <w:lvlText w:val="%2."/>
      <w:lvlJc w:val="left"/>
      <w:pPr>
        <w:ind w:left="4276" w:hanging="360"/>
      </w:pPr>
    </w:lvl>
    <w:lvl w:ilvl="2" w:tplc="0416001B">
      <w:start w:val="1"/>
      <w:numFmt w:val="lowerRoman"/>
      <w:lvlText w:val="%3."/>
      <w:lvlJc w:val="right"/>
      <w:pPr>
        <w:ind w:left="4996" w:hanging="180"/>
      </w:pPr>
    </w:lvl>
    <w:lvl w:ilvl="3" w:tplc="0416000F" w:tentative="1">
      <w:start w:val="1"/>
      <w:numFmt w:val="decimal"/>
      <w:lvlText w:val="%4."/>
      <w:lvlJc w:val="left"/>
      <w:pPr>
        <w:ind w:left="5716" w:hanging="360"/>
      </w:pPr>
    </w:lvl>
    <w:lvl w:ilvl="4" w:tplc="04160019" w:tentative="1">
      <w:start w:val="1"/>
      <w:numFmt w:val="lowerLetter"/>
      <w:lvlText w:val="%5."/>
      <w:lvlJc w:val="left"/>
      <w:pPr>
        <w:ind w:left="6436" w:hanging="360"/>
      </w:pPr>
    </w:lvl>
    <w:lvl w:ilvl="5" w:tplc="0416001B" w:tentative="1">
      <w:start w:val="1"/>
      <w:numFmt w:val="lowerRoman"/>
      <w:lvlText w:val="%6."/>
      <w:lvlJc w:val="right"/>
      <w:pPr>
        <w:ind w:left="7156" w:hanging="180"/>
      </w:pPr>
    </w:lvl>
    <w:lvl w:ilvl="6" w:tplc="0416000F" w:tentative="1">
      <w:start w:val="1"/>
      <w:numFmt w:val="decimal"/>
      <w:lvlText w:val="%7."/>
      <w:lvlJc w:val="left"/>
      <w:pPr>
        <w:ind w:left="7876" w:hanging="360"/>
      </w:pPr>
    </w:lvl>
    <w:lvl w:ilvl="7" w:tplc="04160019" w:tentative="1">
      <w:start w:val="1"/>
      <w:numFmt w:val="lowerLetter"/>
      <w:lvlText w:val="%8."/>
      <w:lvlJc w:val="left"/>
      <w:pPr>
        <w:ind w:left="8596" w:hanging="360"/>
      </w:pPr>
    </w:lvl>
    <w:lvl w:ilvl="8" w:tplc="0416001B" w:tentative="1">
      <w:start w:val="1"/>
      <w:numFmt w:val="lowerRoman"/>
      <w:lvlText w:val="%9."/>
      <w:lvlJc w:val="right"/>
      <w:pPr>
        <w:ind w:left="9316" w:hanging="180"/>
      </w:pPr>
    </w:lvl>
  </w:abstractNum>
  <w:abstractNum w:abstractNumId="37" w15:restartNumberingAfterBreak="0">
    <w:nsid w:val="5AAF3B21"/>
    <w:multiLevelType w:val="multilevel"/>
    <w:tmpl w:val="63DA1862"/>
    <w:lvl w:ilvl="0">
      <w:start w:val="1"/>
      <w:numFmt w:val="lowerRoman"/>
      <w:lvlText w:val="(%1)"/>
      <w:lvlJc w:val="left"/>
      <w:pPr>
        <w:ind w:left="360" w:hanging="360"/>
      </w:pPr>
      <w:rPr>
        <w:rFonts w:hint="default"/>
        <w:b w:val="0"/>
        <w:i w:val="0"/>
        <w:sz w:val="20"/>
        <w:szCs w:val="20"/>
      </w:rPr>
    </w:lvl>
    <w:lvl w:ilvl="1">
      <w:start w:val="1"/>
      <w:numFmt w:val="decimal"/>
      <w:lvlText w:val="%1.%2"/>
      <w:lvlJc w:val="left"/>
      <w:pPr>
        <w:ind w:left="153" w:hanging="720"/>
      </w:pPr>
      <w:rPr>
        <w:rFonts w:hint="default"/>
        <w:b/>
        <w:i w:val="0"/>
      </w:rPr>
    </w:lvl>
    <w:lvl w:ilvl="2">
      <w:start w:val="1"/>
      <w:numFmt w:val="decimal"/>
      <w:lvlText w:val="%1.%2.%3"/>
      <w:lvlJc w:val="left"/>
      <w:pPr>
        <w:ind w:left="2847"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8" w15:restartNumberingAfterBreak="0">
    <w:nsid w:val="5E2C0A26"/>
    <w:multiLevelType w:val="multilevel"/>
    <w:tmpl w:val="912A6A14"/>
    <w:lvl w:ilvl="0">
      <w:start w:val="4"/>
      <w:numFmt w:val="decimal"/>
      <w:lvlText w:val="%1."/>
      <w:lvlJc w:val="left"/>
      <w:pPr>
        <w:ind w:left="585" w:hanging="585"/>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1430" w:hanging="720"/>
      </w:pPr>
      <w:rPr>
        <w:rFonts w:hint="default"/>
        <w:b w:val="0"/>
        <w:i w:val="0"/>
      </w:rPr>
    </w:lvl>
    <w:lvl w:ilvl="3">
      <w:start w:val="1"/>
      <w:numFmt w:val="decimal"/>
      <w:lvlText w:val="%1.%2.%3.%4."/>
      <w:lvlJc w:val="left"/>
      <w:pPr>
        <w:ind w:left="-621" w:hanging="1080"/>
      </w:pPr>
      <w:rPr>
        <w:rFonts w:hint="default"/>
        <w:b w:val="0"/>
        <w:i w:val="0"/>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9" w15:restartNumberingAfterBreak="0">
    <w:nsid w:val="6374266B"/>
    <w:multiLevelType w:val="hybridMultilevel"/>
    <w:tmpl w:val="077C7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46D7284"/>
    <w:multiLevelType w:val="multilevel"/>
    <w:tmpl w:val="0416001F"/>
    <w:lvl w:ilvl="0">
      <w:start w:val="1"/>
      <w:numFmt w:val="decimal"/>
      <w:lvlText w:val="%1."/>
      <w:lvlJc w:val="left"/>
      <w:pPr>
        <w:ind w:left="3196" w:hanging="360"/>
      </w:pPr>
      <w:rPr>
        <w:rFonts w:hint="default"/>
        <w:b/>
      </w:rPr>
    </w:lvl>
    <w:lvl w:ilvl="1">
      <w:start w:val="1"/>
      <w:numFmt w:val="decimal"/>
      <w:lvlText w:val="%1.%2."/>
      <w:lvlJc w:val="left"/>
      <w:pPr>
        <w:ind w:left="3628" w:hanging="432"/>
      </w:pPr>
      <w:rPr>
        <w:rFonts w:hint="default"/>
        <w:b/>
      </w:rPr>
    </w:lvl>
    <w:lvl w:ilvl="2">
      <w:start w:val="1"/>
      <w:numFmt w:val="decimal"/>
      <w:lvlText w:val="%1.%2.%3."/>
      <w:lvlJc w:val="left"/>
      <w:pPr>
        <w:ind w:left="4060" w:hanging="504"/>
      </w:pPr>
      <w:rPr>
        <w:rFonts w:hint="default"/>
        <w:b w:val="0"/>
      </w:rPr>
    </w:lvl>
    <w:lvl w:ilvl="3">
      <w:start w:val="1"/>
      <w:numFmt w:val="decimal"/>
      <w:lvlText w:val="%1.%2.%3.%4."/>
      <w:lvlJc w:val="left"/>
      <w:pPr>
        <w:ind w:left="4564" w:hanging="648"/>
      </w:pPr>
      <w:rPr>
        <w:rFonts w:hint="default"/>
      </w:rPr>
    </w:lvl>
    <w:lvl w:ilvl="4">
      <w:start w:val="1"/>
      <w:numFmt w:val="decimal"/>
      <w:lvlText w:val="%1.%2.%3.%4.%5."/>
      <w:lvlJc w:val="left"/>
      <w:pPr>
        <w:ind w:left="5068" w:hanging="792"/>
      </w:pPr>
      <w:rPr>
        <w:rFonts w:hint="default"/>
      </w:rPr>
    </w:lvl>
    <w:lvl w:ilvl="5">
      <w:start w:val="1"/>
      <w:numFmt w:val="decimal"/>
      <w:lvlText w:val="%1.%2.%3.%4.%5.%6."/>
      <w:lvlJc w:val="left"/>
      <w:pPr>
        <w:ind w:left="5572" w:hanging="936"/>
      </w:pPr>
      <w:rPr>
        <w:rFonts w:hint="default"/>
      </w:rPr>
    </w:lvl>
    <w:lvl w:ilvl="6">
      <w:start w:val="1"/>
      <w:numFmt w:val="decimal"/>
      <w:lvlText w:val="%1.%2.%3.%4.%5.%6.%7."/>
      <w:lvlJc w:val="left"/>
      <w:pPr>
        <w:ind w:left="6076" w:hanging="1080"/>
      </w:pPr>
      <w:rPr>
        <w:rFonts w:hint="default"/>
      </w:rPr>
    </w:lvl>
    <w:lvl w:ilvl="7">
      <w:start w:val="1"/>
      <w:numFmt w:val="decimal"/>
      <w:lvlText w:val="%1.%2.%3.%4.%5.%6.%7.%8."/>
      <w:lvlJc w:val="left"/>
      <w:pPr>
        <w:ind w:left="6580" w:hanging="1224"/>
      </w:pPr>
      <w:rPr>
        <w:rFonts w:hint="default"/>
      </w:rPr>
    </w:lvl>
    <w:lvl w:ilvl="8">
      <w:start w:val="1"/>
      <w:numFmt w:val="decimal"/>
      <w:lvlText w:val="%1.%2.%3.%4.%5.%6.%7.%8.%9."/>
      <w:lvlJc w:val="left"/>
      <w:pPr>
        <w:ind w:left="7156" w:hanging="1440"/>
      </w:pPr>
      <w:rPr>
        <w:rFonts w:hint="default"/>
      </w:rPr>
    </w:lvl>
  </w:abstractNum>
  <w:abstractNum w:abstractNumId="41" w15:restartNumberingAfterBreak="0">
    <w:nsid w:val="64803FD9"/>
    <w:multiLevelType w:val="multilevel"/>
    <w:tmpl w:val="00D66650"/>
    <w:lvl w:ilvl="0">
      <w:start w:val="5"/>
      <w:numFmt w:val="decimal"/>
      <w:lvlText w:val="%1"/>
      <w:lvlJc w:val="left"/>
      <w:pPr>
        <w:ind w:left="360" w:hanging="36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42" w15:restartNumberingAfterBreak="0">
    <w:nsid w:val="666D3869"/>
    <w:multiLevelType w:val="hybridMultilevel"/>
    <w:tmpl w:val="828CAE9A"/>
    <w:lvl w:ilvl="0" w:tplc="98F2EFE0">
      <w:start w:val="1"/>
      <w:numFmt w:val="lowerRoman"/>
      <w:lvlText w:val="(%1)"/>
      <w:lvlJc w:val="left"/>
      <w:pPr>
        <w:ind w:left="1800" w:hanging="72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6E122BD"/>
    <w:multiLevelType w:val="hybridMultilevel"/>
    <w:tmpl w:val="8EDABE02"/>
    <w:lvl w:ilvl="0" w:tplc="1DD600A2">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A62018E"/>
    <w:multiLevelType w:val="hybridMultilevel"/>
    <w:tmpl w:val="69F8CD5A"/>
    <w:lvl w:ilvl="0" w:tplc="2C423054">
      <w:start w:val="1"/>
      <w:numFmt w:val="lowerLetter"/>
      <w:pStyle w:val="Heading31"/>
      <w:lvlText w:val="%1)"/>
      <w:lvlJc w:val="left"/>
      <w:pPr>
        <w:tabs>
          <w:tab w:val="num" w:pos="720"/>
        </w:tabs>
        <w:ind w:left="720" w:hanging="360"/>
      </w:p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6A976C21"/>
    <w:multiLevelType w:val="multilevel"/>
    <w:tmpl w:val="DD742B3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6B1D1232"/>
    <w:multiLevelType w:val="multilevel"/>
    <w:tmpl w:val="5FAEFF34"/>
    <w:lvl w:ilvl="0">
      <w:start w:val="1"/>
      <w:numFmt w:val="decimal"/>
      <w:pStyle w:val="Level1"/>
      <w:lvlText w:val="%1"/>
      <w:lvlJc w:val="left"/>
      <w:pPr>
        <w:tabs>
          <w:tab w:val="num" w:pos="567"/>
        </w:tabs>
        <w:ind w:left="567" w:hanging="567"/>
      </w:pPr>
      <w:rPr>
        <w:rFonts w:ascii="Garamond" w:hAnsi="Garamond" w:hint="default"/>
        <w:b/>
        <w:i w:val="0"/>
        <w:sz w:val="24"/>
        <w:szCs w:val="24"/>
      </w:rPr>
    </w:lvl>
    <w:lvl w:ilvl="1">
      <w:start w:val="1"/>
      <w:numFmt w:val="decimal"/>
      <w:pStyle w:val="Level2"/>
      <w:lvlText w:val="%1.%2"/>
      <w:lvlJc w:val="left"/>
      <w:pPr>
        <w:tabs>
          <w:tab w:val="num" w:pos="1220"/>
        </w:tabs>
        <w:ind w:left="1220" w:hanging="680"/>
      </w:pPr>
      <w:rPr>
        <w:rFonts w:ascii="Garamond" w:hAnsi="Garamond" w:hint="default"/>
        <w:b/>
        <w:i w:val="0"/>
        <w:sz w:val="24"/>
        <w:szCs w:val="24"/>
      </w:rPr>
    </w:lvl>
    <w:lvl w:ilvl="2">
      <w:start w:val="1"/>
      <w:numFmt w:val="decimal"/>
      <w:pStyle w:val="Level3"/>
      <w:lvlText w:val="%1.%2.%3"/>
      <w:lvlJc w:val="left"/>
      <w:pPr>
        <w:tabs>
          <w:tab w:val="num" w:pos="4196"/>
        </w:tabs>
        <w:ind w:left="4196" w:hanging="794"/>
      </w:pPr>
      <w:rPr>
        <w:rFonts w:ascii="Garamond" w:hAnsi="Garamond" w:hint="default"/>
        <w:b/>
        <w:i w:val="0"/>
        <w:sz w:val="24"/>
        <w:szCs w:val="24"/>
      </w:rPr>
    </w:lvl>
    <w:lvl w:ilvl="3">
      <w:start w:val="1"/>
      <w:numFmt w:val="lowerRoman"/>
      <w:pStyle w:val="Level3"/>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7" w15:restartNumberingAfterBreak="0">
    <w:nsid w:val="6B5C6E39"/>
    <w:multiLevelType w:val="multilevel"/>
    <w:tmpl w:val="9D401254"/>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8" w15:restartNumberingAfterBreak="0">
    <w:nsid w:val="6D534E28"/>
    <w:multiLevelType w:val="hybridMultilevel"/>
    <w:tmpl w:val="201ADC98"/>
    <w:lvl w:ilvl="0" w:tplc="B1DE4912">
      <w:start w:val="1"/>
      <w:numFmt w:val="lowerRoman"/>
      <w:lvlText w:val="(%1)"/>
      <w:lvlJc w:val="left"/>
      <w:pPr>
        <w:ind w:left="1571" w:hanging="720"/>
      </w:pPr>
      <w:rPr>
        <w:rFonts w:cs="Times New Roman" w:hint="eastAsia"/>
        <w:b w:val="0"/>
        <w:color w:val="000000"/>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9" w15:restartNumberingAfterBreak="0">
    <w:nsid w:val="6D56382C"/>
    <w:multiLevelType w:val="hybridMultilevel"/>
    <w:tmpl w:val="E7EE5970"/>
    <w:lvl w:ilvl="0" w:tplc="AA3416F0">
      <w:start w:val="1"/>
      <w:numFmt w:val="lowerRoman"/>
      <w:lvlText w:val="(%1)"/>
      <w:lvlJc w:val="left"/>
      <w:pPr>
        <w:ind w:left="1492" w:hanging="360"/>
      </w:pPr>
      <w:rPr>
        <w:rFonts w:hint="default"/>
        <w:b w:val="0"/>
        <w:i w:val="0"/>
        <w:sz w:val="20"/>
        <w:szCs w:val="20"/>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50" w15:restartNumberingAfterBreak="0">
    <w:nsid w:val="70CC18FC"/>
    <w:multiLevelType w:val="multilevel"/>
    <w:tmpl w:val="7C507FA2"/>
    <w:lvl w:ilvl="0">
      <w:start w:val="10"/>
      <w:numFmt w:val="decimal"/>
      <w:lvlText w:val="%1."/>
      <w:lvlJc w:val="left"/>
      <w:pPr>
        <w:ind w:left="705" w:hanging="705"/>
      </w:pPr>
      <w:rPr>
        <w:rFonts w:hint="default"/>
      </w:rPr>
    </w:lvl>
    <w:lvl w:ilvl="1">
      <w:start w:val="2"/>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51" w15:restartNumberingAfterBreak="0">
    <w:nsid w:val="70E004A0"/>
    <w:multiLevelType w:val="multilevel"/>
    <w:tmpl w:val="179C4090"/>
    <w:lvl w:ilvl="0">
      <w:start w:val="6"/>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2" w15:restartNumberingAfterBreak="0">
    <w:nsid w:val="711D3F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28C340B"/>
    <w:multiLevelType w:val="hybridMultilevel"/>
    <w:tmpl w:val="ADA63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74A23DBC"/>
    <w:multiLevelType w:val="multilevel"/>
    <w:tmpl w:val="4B66EB56"/>
    <w:lvl w:ilvl="0">
      <w:start w:val="2"/>
      <w:numFmt w:val="decimal"/>
      <w:lvlText w:val="%1."/>
      <w:lvlJc w:val="left"/>
      <w:pPr>
        <w:ind w:left="420" w:hanging="42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5" w15:restartNumberingAfterBreak="0">
    <w:nsid w:val="78996B07"/>
    <w:multiLevelType w:val="multilevel"/>
    <w:tmpl w:val="2762532A"/>
    <w:lvl w:ilvl="0">
      <w:start w:val="8"/>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6" w15:restartNumberingAfterBreak="0">
    <w:nsid w:val="795F7C7D"/>
    <w:multiLevelType w:val="multilevel"/>
    <w:tmpl w:val="24A0987C"/>
    <w:lvl w:ilvl="0">
      <w:start w:val="7"/>
      <w:numFmt w:val="decimal"/>
      <w:lvlText w:val="%1."/>
      <w:lvlJc w:val="left"/>
      <w:pPr>
        <w:ind w:left="585" w:hanging="585"/>
      </w:pPr>
      <w:rPr>
        <w:rFonts w:cs="Arial" w:hint="default"/>
      </w:rPr>
    </w:lvl>
    <w:lvl w:ilvl="1">
      <w:start w:val="4"/>
      <w:numFmt w:val="decimal"/>
      <w:lvlText w:val="%1.%2."/>
      <w:lvlJc w:val="left"/>
      <w:pPr>
        <w:ind w:left="437" w:hanging="720"/>
      </w:pPr>
      <w:rPr>
        <w:rFonts w:cs="Arial" w:hint="default"/>
      </w:rPr>
    </w:lvl>
    <w:lvl w:ilvl="2">
      <w:start w:val="1"/>
      <w:numFmt w:val="decimal"/>
      <w:lvlText w:val="%1.%2.%3."/>
      <w:lvlJc w:val="left"/>
      <w:pPr>
        <w:ind w:left="154" w:hanging="720"/>
      </w:pPr>
      <w:rPr>
        <w:rFonts w:cs="Arial" w:hint="default"/>
      </w:rPr>
    </w:lvl>
    <w:lvl w:ilvl="3">
      <w:start w:val="1"/>
      <w:numFmt w:val="decimal"/>
      <w:lvlText w:val="%1.%2.%3.%4."/>
      <w:lvlJc w:val="left"/>
      <w:pPr>
        <w:ind w:left="231" w:hanging="1080"/>
      </w:pPr>
      <w:rPr>
        <w:rFonts w:cs="Arial" w:hint="default"/>
      </w:rPr>
    </w:lvl>
    <w:lvl w:ilvl="4">
      <w:start w:val="1"/>
      <w:numFmt w:val="decimal"/>
      <w:lvlText w:val="%1.%2.%3.%4.%5."/>
      <w:lvlJc w:val="left"/>
      <w:pPr>
        <w:ind w:left="308" w:hanging="1440"/>
      </w:pPr>
      <w:rPr>
        <w:rFonts w:cs="Arial" w:hint="default"/>
      </w:rPr>
    </w:lvl>
    <w:lvl w:ilvl="5">
      <w:start w:val="1"/>
      <w:numFmt w:val="decimal"/>
      <w:lvlText w:val="%1.%2.%3.%4.%5.%6."/>
      <w:lvlJc w:val="left"/>
      <w:pPr>
        <w:ind w:left="25" w:hanging="1440"/>
      </w:pPr>
      <w:rPr>
        <w:rFonts w:cs="Arial" w:hint="default"/>
      </w:rPr>
    </w:lvl>
    <w:lvl w:ilvl="6">
      <w:start w:val="1"/>
      <w:numFmt w:val="decimal"/>
      <w:lvlText w:val="%1.%2.%3.%4.%5.%6.%7."/>
      <w:lvlJc w:val="left"/>
      <w:pPr>
        <w:ind w:left="102" w:hanging="1800"/>
      </w:pPr>
      <w:rPr>
        <w:rFonts w:cs="Arial" w:hint="default"/>
      </w:rPr>
    </w:lvl>
    <w:lvl w:ilvl="7">
      <w:start w:val="1"/>
      <w:numFmt w:val="decimal"/>
      <w:lvlText w:val="%1.%2.%3.%4.%5.%6.%7.%8."/>
      <w:lvlJc w:val="left"/>
      <w:pPr>
        <w:ind w:left="179" w:hanging="2160"/>
      </w:pPr>
      <w:rPr>
        <w:rFonts w:cs="Arial" w:hint="default"/>
      </w:rPr>
    </w:lvl>
    <w:lvl w:ilvl="8">
      <w:start w:val="1"/>
      <w:numFmt w:val="decimal"/>
      <w:lvlText w:val="%1.%2.%3.%4.%5.%6.%7.%8.%9."/>
      <w:lvlJc w:val="left"/>
      <w:pPr>
        <w:ind w:left="-104" w:hanging="2160"/>
      </w:pPr>
      <w:rPr>
        <w:rFonts w:cs="Arial" w:hint="default"/>
      </w:rPr>
    </w:lvl>
  </w:abstractNum>
  <w:abstractNum w:abstractNumId="57" w15:restartNumberingAfterBreak="0">
    <w:nsid w:val="7D086430"/>
    <w:multiLevelType w:val="multilevel"/>
    <w:tmpl w:val="B644EEEC"/>
    <w:lvl w:ilvl="0">
      <w:start w:val="4"/>
      <w:numFmt w:val="decimal"/>
      <w:lvlText w:val="%1"/>
      <w:lvlJc w:val="left"/>
      <w:pPr>
        <w:ind w:left="360" w:hanging="360"/>
      </w:pPr>
      <w:rPr>
        <w:rFonts w:hint="default"/>
      </w:rPr>
    </w:lvl>
    <w:lvl w:ilvl="1">
      <w:start w:val="1"/>
      <w:numFmt w:val="decimal"/>
      <w:lvlText w:val="%1.%2"/>
      <w:lvlJc w:val="left"/>
      <w:pPr>
        <w:ind w:left="153" w:hanging="720"/>
      </w:pPr>
      <w:rPr>
        <w:rFonts w:hint="default"/>
        <w:b/>
        <w:i w:val="0"/>
      </w:rPr>
    </w:lvl>
    <w:lvl w:ilvl="2">
      <w:start w:val="1"/>
      <w:numFmt w:val="decimal"/>
      <w:lvlText w:val="%1.%2.%3"/>
      <w:lvlJc w:val="left"/>
      <w:pPr>
        <w:ind w:left="2138"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num w:numId="1">
    <w:abstractNumId w:val="5"/>
  </w:num>
  <w:num w:numId="2">
    <w:abstractNumId w:val="4"/>
  </w:num>
  <w:num w:numId="3">
    <w:abstractNumId w:val="6"/>
  </w:num>
  <w:num w:numId="4">
    <w:abstractNumId w:val="1"/>
  </w:num>
  <w:num w:numId="5">
    <w:abstractNumId w:val="0"/>
  </w:num>
  <w:num w:numId="6">
    <w:abstractNumId w:val="3"/>
  </w:num>
  <w:num w:numId="7">
    <w:abstractNumId w:val="2"/>
  </w:num>
  <w:num w:numId="8">
    <w:abstractNumId w:val="40"/>
  </w:num>
  <w:num w:numId="9">
    <w:abstractNumId w:val="49"/>
  </w:num>
  <w:num w:numId="10">
    <w:abstractNumId w:val="34"/>
  </w:num>
  <w:num w:numId="11">
    <w:abstractNumId w:val="35"/>
  </w:num>
  <w:num w:numId="12">
    <w:abstractNumId w:val="36"/>
  </w:num>
  <w:num w:numId="13">
    <w:abstractNumId w:val="29"/>
  </w:num>
  <w:num w:numId="14">
    <w:abstractNumId w:val="46"/>
  </w:num>
  <w:num w:numId="15">
    <w:abstractNumId w:val="44"/>
  </w:num>
  <w:num w:numId="16">
    <w:abstractNumId w:val="45"/>
  </w:num>
  <w:num w:numId="17">
    <w:abstractNumId w:val="54"/>
  </w:num>
  <w:num w:numId="18">
    <w:abstractNumId w:val="11"/>
  </w:num>
  <w:num w:numId="19">
    <w:abstractNumId w:val="33"/>
  </w:num>
  <w:num w:numId="20">
    <w:abstractNumId w:val="7"/>
  </w:num>
  <w:num w:numId="21">
    <w:abstractNumId w:val="57"/>
  </w:num>
  <w:num w:numId="22">
    <w:abstractNumId w:val="38"/>
  </w:num>
  <w:num w:numId="23">
    <w:abstractNumId w:val="25"/>
  </w:num>
  <w:num w:numId="24">
    <w:abstractNumId w:val="48"/>
  </w:num>
  <w:num w:numId="25">
    <w:abstractNumId w:val="41"/>
  </w:num>
  <w:num w:numId="26">
    <w:abstractNumId w:val="51"/>
  </w:num>
  <w:num w:numId="27">
    <w:abstractNumId w:val="26"/>
  </w:num>
  <w:num w:numId="28">
    <w:abstractNumId w:val="20"/>
  </w:num>
  <w:num w:numId="29">
    <w:abstractNumId w:val="23"/>
  </w:num>
  <w:num w:numId="30">
    <w:abstractNumId w:val="56"/>
  </w:num>
  <w:num w:numId="31">
    <w:abstractNumId w:val="13"/>
  </w:num>
  <w:num w:numId="32">
    <w:abstractNumId w:val="19"/>
  </w:num>
  <w:num w:numId="33">
    <w:abstractNumId w:val="55"/>
  </w:num>
  <w:num w:numId="34">
    <w:abstractNumId w:val="18"/>
  </w:num>
  <w:num w:numId="35">
    <w:abstractNumId w:val="15"/>
  </w:num>
  <w:num w:numId="36">
    <w:abstractNumId w:val="14"/>
  </w:num>
  <w:num w:numId="37">
    <w:abstractNumId w:val="10"/>
  </w:num>
  <w:num w:numId="38">
    <w:abstractNumId w:val="50"/>
  </w:num>
  <w:num w:numId="39">
    <w:abstractNumId w:val="12"/>
  </w:num>
  <w:num w:numId="40">
    <w:abstractNumId w:val="30"/>
  </w:num>
  <w:num w:numId="41">
    <w:abstractNumId w:val="32"/>
  </w:num>
  <w:num w:numId="42">
    <w:abstractNumId w:val="9"/>
  </w:num>
  <w:num w:numId="43">
    <w:abstractNumId w:val="8"/>
  </w:num>
  <w:num w:numId="44">
    <w:abstractNumId w:val="53"/>
  </w:num>
  <w:num w:numId="45">
    <w:abstractNumId w:val="43"/>
  </w:num>
  <w:num w:numId="46">
    <w:abstractNumId w:val="31"/>
  </w:num>
  <w:num w:numId="4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num>
  <w:num w:numId="49">
    <w:abstractNumId w:val="6"/>
  </w:num>
  <w:num w:numId="50">
    <w:abstractNumId w:val="6"/>
  </w:num>
  <w:num w:numId="51">
    <w:abstractNumId w:val="6"/>
  </w:num>
  <w:num w:numId="52">
    <w:abstractNumId w:val="6"/>
  </w:num>
  <w:num w:numId="53">
    <w:abstractNumId w:val="37"/>
  </w:num>
  <w:num w:numId="54">
    <w:abstractNumId w:val="42"/>
  </w:num>
  <w:num w:numId="55">
    <w:abstractNumId w:val="22"/>
  </w:num>
  <w:num w:numId="56">
    <w:abstractNumId w:val="47"/>
  </w:num>
  <w:num w:numId="57">
    <w:abstractNumId w:val="52"/>
  </w:num>
  <w:num w:numId="58">
    <w:abstractNumId w:val="28"/>
  </w:num>
  <w:num w:numId="59">
    <w:abstractNumId w:val="16"/>
  </w:num>
  <w:num w:numId="60">
    <w:abstractNumId w:val="21"/>
  </w:num>
  <w:num w:numId="61">
    <w:abstractNumId w:val="24"/>
  </w:num>
  <w:num w:numId="62">
    <w:abstractNumId w:val="39"/>
  </w:num>
  <w:num w:numId="63">
    <w:abstractNumId w:val="17"/>
  </w:num>
  <w:num w:numId="64">
    <w:abstractNumId w:val="27"/>
  </w:num>
  <w:num w:numId="65">
    <w:abstractNumId w:val="3"/>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lia Esteves">
    <w15:presenceInfo w15:providerId="AD" w15:userId="S-1-5-21-796845957-1757981266-1177238915-13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hideSpellingErrors/>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6" w:nlCheck="1" w:checkStyle="1"/>
  <w:proofState w:spelling="clean" w:grammar="clean"/>
  <w:trackRevisions/>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69"/>
    <w:rsid w:val="00000098"/>
    <w:rsid w:val="00001EE4"/>
    <w:rsid w:val="000022AC"/>
    <w:rsid w:val="00003668"/>
    <w:rsid w:val="00003CD3"/>
    <w:rsid w:val="00004A10"/>
    <w:rsid w:val="00004A7C"/>
    <w:rsid w:val="00004A8C"/>
    <w:rsid w:val="00005482"/>
    <w:rsid w:val="000067D6"/>
    <w:rsid w:val="0000683C"/>
    <w:rsid w:val="00006A92"/>
    <w:rsid w:val="00007817"/>
    <w:rsid w:val="00007B66"/>
    <w:rsid w:val="0001089F"/>
    <w:rsid w:val="0001098C"/>
    <w:rsid w:val="00010FB5"/>
    <w:rsid w:val="000135E8"/>
    <w:rsid w:val="00013A6A"/>
    <w:rsid w:val="000167F6"/>
    <w:rsid w:val="0001689C"/>
    <w:rsid w:val="00017F06"/>
    <w:rsid w:val="00021314"/>
    <w:rsid w:val="00021E84"/>
    <w:rsid w:val="0002253E"/>
    <w:rsid w:val="00022D62"/>
    <w:rsid w:val="00022DC4"/>
    <w:rsid w:val="00023D47"/>
    <w:rsid w:val="00026267"/>
    <w:rsid w:val="00026558"/>
    <w:rsid w:val="00026A0D"/>
    <w:rsid w:val="00027222"/>
    <w:rsid w:val="00027435"/>
    <w:rsid w:val="0002795A"/>
    <w:rsid w:val="00033406"/>
    <w:rsid w:val="0003670C"/>
    <w:rsid w:val="000377D4"/>
    <w:rsid w:val="00037851"/>
    <w:rsid w:val="000403F4"/>
    <w:rsid w:val="0004085A"/>
    <w:rsid w:val="000417B4"/>
    <w:rsid w:val="000444FC"/>
    <w:rsid w:val="00045039"/>
    <w:rsid w:val="00045266"/>
    <w:rsid w:val="000453E3"/>
    <w:rsid w:val="00046AAD"/>
    <w:rsid w:val="000513FC"/>
    <w:rsid w:val="000538C2"/>
    <w:rsid w:val="00054285"/>
    <w:rsid w:val="000543DB"/>
    <w:rsid w:val="000577C8"/>
    <w:rsid w:val="00057F9E"/>
    <w:rsid w:val="0006017C"/>
    <w:rsid w:val="00060E0A"/>
    <w:rsid w:val="0006161D"/>
    <w:rsid w:val="000620A5"/>
    <w:rsid w:val="00064C57"/>
    <w:rsid w:val="00065190"/>
    <w:rsid w:val="000656ED"/>
    <w:rsid w:val="00066465"/>
    <w:rsid w:val="0006685E"/>
    <w:rsid w:val="0006772D"/>
    <w:rsid w:val="00070775"/>
    <w:rsid w:val="00072044"/>
    <w:rsid w:val="000726AA"/>
    <w:rsid w:val="00073122"/>
    <w:rsid w:val="00074ABC"/>
    <w:rsid w:val="000753E5"/>
    <w:rsid w:val="000758FF"/>
    <w:rsid w:val="000763F2"/>
    <w:rsid w:val="00077DE1"/>
    <w:rsid w:val="00080DAD"/>
    <w:rsid w:val="0008226A"/>
    <w:rsid w:val="0008280C"/>
    <w:rsid w:val="00085572"/>
    <w:rsid w:val="00085D7A"/>
    <w:rsid w:val="000867F9"/>
    <w:rsid w:val="00087736"/>
    <w:rsid w:val="00091099"/>
    <w:rsid w:val="0009173F"/>
    <w:rsid w:val="000926D1"/>
    <w:rsid w:val="00092F24"/>
    <w:rsid w:val="000933DC"/>
    <w:rsid w:val="000940B5"/>
    <w:rsid w:val="0009548A"/>
    <w:rsid w:val="00095510"/>
    <w:rsid w:val="0009590F"/>
    <w:rsid w:val="00095B10"/>
    <w:rsid w:val="000963D9"/>
    <w:rsid w:val="00096C35"/>
    <w:rsid w:val="000A20D7"/>
    <w:rsid w:val="000A346E"/>
    <w:rsid w:val="000A68FE"/>
    <w:rsid w:val="000A6ECC"/>
    <w:rsid w:val="000A7339"/>
    <w:rsid w:val="000B0E37"/>
    <w:rsid w:val="000B4308"/>
    <w:rsid w:val="000B4C54"/>
    <w:rsid w:val="000B4C93"/>
    <w:rsid w:val="000B66DC"/>
    <w:rsid w:val="000B6E85"/>
    <w:rsid w:val="000B7790"/>
    <w:rsid w:val="000C051F"/>
    <w:rsid w:val="000C0BA2"/>
    <w:rsid w:val="000C4332"/>
    <w:rsid w:val="000C4C08"/>
    <w:rsid w:val="000C593D"/>
    <w:rsid w:val="000C6348"/>
    <w:rsid w:val="000C709B"/>
    <w:rsid w:val="000C7FA6"/>
    <w:rsid w:val="000D111E"/>
    <w:rsid w:val="000D11B0"/>
    <w:rsid w:val="000D2E22"/>
    <w:rsid w:val="000D479A"/>
    <w:rsid w:val="000D6443"/>
    <w:rsid w:val="000D6542"/>
    <w:rsid w:val="000D7212"/>
    <w:rsid w:val="000E00C3"/>
    <w:rsid w:val="000E0D5C"/>
    <w:rsid w:val="000E163B"/>
    <w:rsid w:val="000E1DC1"/>
    <w:rsid w:val="000E2539"/>
    <w:rsid w:val="000E2899"/>
    <w:rsid w:val="000E2FDF"/>
    <w:rsid w:val="000E4FBF"/>
    <w:rsid w:val="000E57F3"/>
    <w:rsid w:val="000E609C"/>
    <w:rsid w:val="000F09FE"/>
    <w:rsid w:val="000F135D"/>
    <w:rsid w:val="000F1771"/>
    <w:rsid w:val="000F28A0"/>
    <w:rsid w:val="000F43A6"/>
    <w:rsid w:val="000F4656"/>
    <w:rsid w:val="000F4C86"/>
    <w:rsid w:val="000F5F27"/>
    <w:rsid w:val="000F66FC"/>
    <w:rsid w:val="00100AFF"/>
    <w:rsid w:val="00100E2F"/>
    <w:rsid w:val="001014F0"/>
    <w:rsid w:val="001019FA"/>
    <w:rsid w:val="001043E0"/>
    <w:rsid w:val="00107232"/>
    <w:rsid w:val="00110068"/>
    <w:rsid w:val="00111034"/>
    <w:rsid w:val="00111EF5"/>
    <w:rsid w:val="00112067"/>
    <w:rsid w:val="00120CF3"/>
    <w:rsid w:val="00121DE5"/>
    <w:rsid w:val="001232F8"/>
    <w:rsid w:val="001235B1"/>
    <w:rsid w:val="00126201"/>
    <w:rsid w:val="001268BE"/>
    <w:rsid w:val="00126E10"/>
    <w:rsid w:val="00127CC8"/>
    <w:rsid w:val="0013074F"/>
    <w:rsid w:val="00131917"/>
    <w:rsid w:val="00132D41"/>
    <w:rsid w:val="0013373F"/>
    <w:rsid w:val="00133749"/>
    <w:rsid w:val="00134303"/>
    <w:rsid w:val="00135452"/>
    <w:rsid w:val="00135C0D"/>
    <w:rsid w:val="00135EE0"/>
    <w:rsid w:val="001364F1"/>
    <w:rsid w:val="00136B5B"/>
    <w:rsid w:val="00137A9C"/>
    <w:rsid w:val="001413AF"/>
    <w:rsid w:val="00142DA8"/>
    <w:rsid w:val="00142F29"/>
    <w:rsid w:val="00143205"/>
    <w:rsid w:val="001437AE"/>
    <w:rsid w:val="00144E0B"/>
    <w:rsid w:val="00144E44"/>
    <w:rsid w:val="001460E7"/>
    <w:rsid w:val="0014721A"/>
    <w:rsid w:val="00153B11"/>
    <w:rsid w:val="00154303"/>
    <w:rsid w:val="001568E1"/>
    <w:rsid w:val="0015714B"/>
    <w:rsid w:val="00160155"/>
    <w:rsid w:val="00160786"/>
    <w:rsid w:val="00161AE2"/>
    <w:rsid w:val="00162066"/>
    <w:rsid w:val="00162304"/>
    <w:rsid w:val="00164256"/>
    <w:rsid w:val="00164C1B"/>
    <w:rsid w:val="001654BE"/>
    <w:rsid w:val="00165E04"/>
    <w:rsid w:val="00165F04"/>
    <w:rsid w:val="00166DD7"/>
    <w:rsid w:val="00167652"/>
    <w:rsid w:val="0016778B"/>
    <w:rsid w:val="001677FD"/>
    <w:rsid w:val="00170425"/>
    <w:rsid w:val="001706FB"/>
    <w:rsid w:val="00171637"/>
    <w:rsid w:val="00171AC4"/>
    <w:rsid w:val="0017255C"/>
    <w:rsid w:val="00172618"/>
    <w:rsid w:val="0017411A"/>
    <w:rsid w:val="0017415D"/>
    <w:rsid w:val="0017497E"/>
    <w:rsid w:val="00175451"/>
    <w:rsid w:val="00176094"/>
    <w:rsid w:val="00176850"/>
    <w:rsid w:val="00177E06"/>
    <w:rsid w:val="00181856"/>
    <w:rsid w:val="0018187F"/>
    <w:rsid w:val="00181A7A"/>
    <w:rsid w:val="00181DD2"/>
    <w:rsid w:val="00182A3C"/>
    <w:rsid w:val="00183F28"/>
    <w:rsid w:val="00185E24"/>
    <w:rsid w:val="00186076"/>
    <w:rsid w:val="001866B5"/>
    <w:rsid w:val="00186FA3"/>
    <w:rsid w:val="001873E6"/>
    <w:rsid w:val="00191FD4"/>
    <w:rsid w:val="00192072"/>
    <w:rsid w:val="00192CF8"/>
    <w:rsid w:val="001942DD"/>
    <w:rsid w:val="0019519B"/>
    <w:rsid w:val="0019624E"/>
    <w:rsid w:val="001965E5"/>
    <w:rsid w:val="00197C9E"/>
    <w:rsid w:val="00197F75"/>
    <w:rsid w:val="001A052D"/>
    <w:rsid w:val="001A1920"/>
    <w:rsid w:val="001A292F"/>
    <w:rsid w:val="001A6126"/>
    <w:rsid w:val="001A666F"/>
    <w:rsid w:val="001A6DE1"/>
    <w:rsid w:val="001A700B"/>
    <w:rsid w:val="001A715E"/>
    <w:rsid w:val="001B0292"/>
    <w:rsid w:val="001B07BA"/>
    <w:rsid w:val="001B1259"/>
    <w:rsid w:val="001B1FA1"/>
    <w:rsid w:val="001B33FE"/>
    <w:rsid w:val="001B5D23"/>
    <w:rsid w:val="001B5E39"/>
    <w:rsid w:val="001C00B4"/>
    <w:rsid w:val="001C0B01"/>
    <w:rsid w:val="001C11DB"/>
    <w:rsid w:val="001C22DE"/>
    <w:rsid w:val="001C25D4"/>
    <w:rsid w:val="001C30FF"/>
    <w:rsid w:val="001C3B98"/>
    <w:rsid w:val="001C4A35"/>
    <w:rsid w:val="001C4D06"/>
    <w:rsid w:val="001C5BD6"/>
    <w:rsid w:val="001C5EE1"/>
    <w:rsid w:val="001C65A0"/>
    <w:rsid w:val="001C69CC"/>
    <w:rsid w:val="001C7F20"/>
    <w:rsid w:val="001D0076"/>
    <w:rsid w:val="001D06A7"/>
    <w:rsid w:val="001D1188"/>
    <w:rsid w:val="001D1B9F"/>
    <w:rsid w:val="001D2BD7"/>
    <w:rsid w:val="001D3FE5"/>
    <w:rsid w:val="001D706C"/>
    <w:rsid w:val="001D7D4D"/>
    <w:rsid w:val="001E06A6"/>
    <w:rsid w:val="001E189B"/>
    <w:rsid w:val="001E2A5F"/>
    <w:rsid w:val="001E468D"/>
    <w:rsid w:val="001E513D"/>
    <w:rsid w:val="001E5716"/>
    <w:rsid w:val="001E67B0"/>
    <w:rsid w:val="001E7417"/>
    <w:rsid w:val="001E7490"/>
    <w:rsid w:val="001F0EA5"/>
    <w:rsid w:val="001F26C9"/>
    <w:rsid w:val="001F2D10"/>
    <w:rsid w:val="001F34B3"/>
    <w:rsid w:val="001F46C8"/>
    <w:rsid w:val="001F49CA"/>
    <w:rsid w:val="001F647D"/>
    <w:rsid w:val="001F76EC"/>
    <w:rsid w:val="001F79AE"/>
    <w:rsid w:val="00203093"/>
    <w:rsid w:val="002035AC"/>
    <w:rsid w:val="00204780"/>
    <w:rsid w:val="002055EB"/>
    <w:rsid w:val="00205C3D"/>
    <w:rsid w:val="002071D0"/>
    <w:rsid w:val="00207FF0"/>
    <w:rsid w:val="00210738"/>
    <w:rsid w:val="00211527"/>
    <w:rsid w:val="002116DB"/>
    <w:rsid w:val="00214444"/>
    <w:rsid w:val="00214E76"/>
    <w:rsid w:val="00215587"/>
    <w:rsid w:val="00216FAC"/>
    <w:rsid w:val="0022062B"/>
    <w:rsid w:val="00220F62"/>
    <w:rsid w:val="002223B7"/>
    <w:rsid w:val="00222C62"/>
    <w:rsid w:val="0022319E"/>
    <w:rsid w:val="00223879"/>
    <w:rsid w:val="00223DB1"/>
    <w:rsid w:val="00224BE1"/>
    <w:rsid w:val="002269BF"/>
    <w:rsid w:val="002305B6"/>
    <w:rsid w:val="0023092F"/>
    <w:rsid w:val="002315EC"/>
    <w:rsid w:val="00232550"/>
    <w:rsid w:val="00232D75"/>
    <w:rsid w:val="00233092"/>
    <w:rsid w:val="00234771"/>
    <w:rsid w:val="00234BD7"/>
    <w:rsid w:val="00235369"/>
    <w:rsid w:val="0023596A"/>
    <w:rsid w:val="00236503"/>
    <w:rsid w:val="00237302"/>
    <w:rsid w:val="0023732A"/>
    <w:rsid w:val="00237C8B"/>
    <w:rsid w:val="00241979"/>
    <w:rsid w:val="00243FA1"/>
    <w:rsid w:val="00244E4F"/>
    <w:rsid w:val="00244F12"/>
    <w:rsid w:val="00245947"/>
    <w:rsid w:val="00245F99"/>
    <w:rsid w:val="00247A07"/>
    <w:rsid w:val="00247AB2"/>
    <w:rsid w:val="00250219"/>
    <w:rsid w:val="00251DC8"/>
    <w:rsid w:val="002521EB"/>
    <w:rsid w:val="0025442C"/>
    <w:rsid w:val="00254A79"/>
    <w:rsid w:val="00255D8B"/>
    <w:rsid w:val="002607E5"/>
    <w:rsid w:val="002638D6"/>
    <w:rsid w:val="00263DD7"/>
    <w:rsid w:val="002648A1"/>
    <w:rsid w:val="00265E4F"/>
    <w:rsid w:val="0026607E"/>
    <w:rsid w:val="00267451"/>
    <w:rsid w:val="00267710"/>
    <w:rsid w:val="00267A0E"/>
    <w:rsid w:val="0027003F"/>
    <w:rsid w:val="0027100E"/>
    <w:rsid w:val="00271AD7"/>
    <w:rsid w:val="00272294"/>
    <w:rsid w:val="002728F5"/>
    <w:rsid w:val="002773AF"/>
    <w:rsid w:val="00277A9D"/>
    <w:rsid w:val="00277EDF"/>
    <w:rsid w:val="002812D0"/>
    <w:rsid w:val="00282167"/>
    <w:rsid w:val="002846A4"/>
    <w:rsid w:val="0028599C"/>
    <w:rsid w:val="00285D9B"/>
    <w:rsid w:val="00285E6E"/>
    <w:rsid w:val="002901F5"/>
    <w:rsid w:val="00291047"/>
    <w:rsid w:val="00292869"/>
    <w:rsid w:val="00292CAD"/>
    <w:rsid w:val="00295872"/>
    <w:rsid w:val="002969C2"/>
    <w:rsid w:val="0029781B"/>
    <w:rsid w:val="002A0E2A"/>
    <w:rsid w:val="002A103A"/>
    <w:rsid w:val="002A31B9"/>
    <w:rsid w:val="002A3DB5"/>
    <w:rsid w:val="002A5632"/>
    <w:rsid w:val="002A5EA1"/>
    <w:rsid w:val="002A7A7F"/>
    <w:rsid w:val="002A7BA9"/>
    <w:rsid w:val="002B0236"/>
    <w:rsid w:val="002B1D03"/>
    <w:rsid w:val="002B2398"/>
    <w:rsid w:val="002B44D7"/>
    <w:rsid w:val="002B774F"/>
    <w:rsid w:val="002B7B3A"/>
    <w:rsid w:val="002B7EF2"/>
    <w:rsid w:val="002C0099"/>
    <w:rsid w:val="002C0152"/>
    <w:rsid w:val="002C10FA"/>
    <w:rsid w:val="002C4878"/>
    <w:rsid w:val="002C5A47"/>
    <w:rsid w:val="002D2628"/>
    <w:rsid w:val="002D2C48"/>
    <w:rsid w:val="002D38D0"/>
    <w:rsid w:val="002D4D18"/>
    <w:rsid w:val="002D57A0"/>
    <w:rsid w:val="002D614A"/>
    <w:rsid w:val="002D7BA1"/>
    <w:rsid w:val="002E09D2"/>
    <w:rsid w:val="002E0C26"/>
    <w:rsid w:val="002E4A88"/>
    <w:rsid w:val="002E629D"/>
    <w:rsid w:val="002F0C53"/>
    <w:rsid w:val="002F1E3C"/>
    <w:rsid w:val="002F2262"/>
    <w:rsid w:val="002F5A09"/>
    <w:rsid w:val="002F70C2"/>
    <w:rsid w:val="00300736"/>
    <w:rsid w:val="00301AE2"/>
    <w:rsid w:val="00302C7C"/>
    <w:rsid w:val="00303F7D"/>
    <w:rsid w:val="0030459B"/>
    <w:rsid w:val="00304E86"/>
    <w:rsid w:val="003055B4"/>
    <w:rsid w:val="00305A0F"/>
    <w:rsid w:val="003069A7"/>
    <w:rsid w:val="0030753B"/>
    <w:rsid w:val="0030798D"/>
    <w:rsid w:val="0031132C"/>
    <w:rsid w:val="003123E0"/>
    <w:rsid w:val="00312F78"/>
    <w:rsid w:val="003130C8"/>
    <w:rsid w:val="003138EC"/>
    <w:rsid w:val="00313A3F"/>
    <w:rsid w:val="00313E78"/>
    <w:rsid w:val="003149AD"/>
    <w:rsid w:val="00314A2C"/>
    <w:rsid w:val="00314C99"/>
    <w:rsid w:val="003157A3"/>
    <w:rsid w:val="003169ED"/>
    <w:rsid w:val="0031735D"/>
    <w:rsid w:val="00320C2B"/>
    <w:rsid w:val="003217AC"/>
    <w:rsid w:val="0032285D"/>
    <w:rsid w:val="003228C8"/>
    <w:rsid w:val="00323805"/>
    <w:rsid w:val="00325D7E"/>
    <w:rsid w:val="00326C3E"/>
    <w:rsid w:val="00327A49"/>
    <w:rsid w:val="00327DCC"/>
    <w:rsid w:val="00331072"/>
    <w:rsid w:val="00332555"/>
    <w:rsid w:val="00333756"/>
    <w:rsid w:val="00333AF2"/>
    <w:rsid w:val="00333D9A"/>
    <w:rsid w:val="00334882"/>
    <w:rsid w:val="00335384"/>
    <w:rsid w:val="003354CE"/>
    <w:rsid w:val="00335D93"/>
    <w:rsid w:val="0033680F"/>
    <w:rsid w:val="00336D00"/>
    <w:rsid w:val="0034009D"/>
    <w:rsid w:val="00340AEE"/>
    <w:rsid w:val="003418F6"/>
    <w:rsid w:val="003429DD"/>
    <w:rsid w:val="00342A50"/>
    <w:rsid w:val="00343398"/>
    <w:rsid w:val="00343C15"/>
    <w:rsid w:val="00343D32"/>
    <w:rsid w:val="0034452D"/>
    <w:rsid w:val="003449CD"/>
    <w:rsid w:val="00344B87"/>
    <w:rsid w:val="00344D38"/>
    <w:rsid w:val="00346018"/>
    <w:rsid w:val="003462EF"/>
    <w:rsid w:val="00346D68"/>
    <w:rsid w:val="00347E06"/>
    <w:rsid w:val="00352E6D"/>
    <w:rsid w:val="00353166"/>
    <w:rsid w:val="0035389D"/>
    <w:rsid w:val="00353A85"/>
    <w:rsid w:val="00354A5A"/>
    <w:rsid w:val="00355D63"/>
    <w:rsid w:val="00355F86"/>
    <w:rsid w:val="003574B3"/>
    <w:rsid w:val="0035787F"/>
    <w:rsid w:val="0035790F"/>
    <w:rsid w:val="00360C90"/>
    <w:rsid w:val="00361BB4"/>
    <w:rsid w:val="00362106"/>
    <w:rsid w:val="003633B0"/>
    <w:rsid w:val="00363F5A"/>
    <w:rsid w:val="00364217"/>
    <w:rsid w:val="00365027"/>
    <w:rsid w:val="0037065D"/>
    <w:rsid w:val="00370E65"/>
    <w:rsid w:val="0037161B"/>
    <w:rsid w:val="0037491C"/>
    <w:rsid w:val="00374B90"/>
    <w:rsid w:val="00375377"/>
    <w:rsid w:val="00375B00"/>
    <w:rsid w:val="00376487"/>
    <w:rsid w:val="00376BFB"/>
    <w:rsid w:val="00377CC9"/>
    <w:rsid w:val="00380427"/>
    <w:rsid w:val="0038126E"/>
    <w:rsid w:val="00383178"/>
    <w:rsid w:val="00383217"/>
    <w:rsid w:val="00383317"/>
    <w:rsid w:val="00384FD0"/>
    <w:rsid w:val="00385AF0"/>
    <w:rsid w:val="003868FF"/>
    <w:rsid w:val="003878B6"/>
    <w:rsid w:val="00390638"/>
    <w:rsid w:val="003908D6"/>
    <w:rsid w:val="00393B7A"/>
    <w:rsid w:val="00394836"/>
    <w:rsid w:val="00394CC4"/>
    <w:rsid w:val="00394FCF"/>
    <w:rsid w:val="0039567B"/>
    <w:rsid w:val="00396C37"/>
    <w:rsid w:val="00397554"/>
    <w:rsid w:val="00397ADF"/>
    <w:rsid w:val="003A0EA7"/>
    <w:rsid w:val="003A32B8"/>
    <w:rsid w:val="003A3499"/>
    <w:rsid w:val="003A4700"/>
    <w:rsid w:val="003A63B2"/>
    <w:rsid w:val="003A64A0"/>
    <w:rsid w:val="003A681D"/>
    <w:rsid w:val="003A6E73"/>
    <w:rsid w:val="003B0FA5"/>
    <w:rsid w:val="003B1F5E"/>
    <w:rsid w:val="003B22AB"/>
    <w:rsid w:val="003B2487"/>
    <w:rsid w:val="003B2E54"/>
    <w:rsid w:val="003B2E66"/>
    <w:rsid w:val="003B3D45"/>
    <w:rsid w:val="003B47ED"/>
    <w:rsid w:val="003B5CC8"/>
    <w:rsid w:val="003B65CB"/>
    <w:rsid w:val="003B751B"/>
    <w:rsid w:val="003C0287"/>
    <w:rsid w:val="003C0D89"/>
    <w:rsid w:val="003C0E3C"/>
    <w:rsid w:val="003C1153"/>
    <w:rsid w:val="003C1319"/>
    <w:rsid w:val="003C3149"/>
    <w:rsid w:val="003C41F6"/>
    <w:rsid w:val="003C4D27"/>
    <w:rsid w:val="003C517E"/>
    <w:rsid w:val="003C66BD"/>
    <w:rsid w:val="003C67A0"/>
    <w:rsid w:val="003D0472"/>
    <w:rsid w:val="003D23FC"/>
    <w:rsid w:val="003D51B6"/>
    <w:rsid w:val="003D6EE7"/>
    <w:rsid w:val="003D79F8"/>
    <w:rsid w:val="003E0159"/>
    <w:rsid w:val="003E0F1D"/>
    <w:rsid w:val="003E2D11"/>
    <w:rsid w:val="003E30DB"/>
    <w:rsid w:val="003E4023"/>
    <w:rsid w:val="003E52C9"/>
    <w:rsid w:val="003E66FA"/>
    <w:rsid w:val="003E73AD"/>
    <w:rsid w:val="003F0D08"/>
    <w:rsid w:val="003F28BB"/>
    <w:rsid w:val="003F58E7"/>
    <w:rsid w:val="003F62E4"/>
    <w:rsid w:val="003F6A1A"/>
    <w:rsid w:val="003F759C"/>
    <w:rsid w:val="00401419"/>
    <w:rsid w:val="004033CC"/>
    <w:rsid w:val="004049E9"/>
    <w:rsid w:val="00404D79"/>
    <w:rsid w:val="00405EFC"/>
    <w:rsid w:val="00406110"/>
    <w:rsid w:val="004078B6"/>
    <w:rsid w:val="00411F23"/>
    <w:rsid w:val="004120D6"/>
    <w:rsid w:val="004126E7"/>
    <w:rsid w:val="0041316A"/>
    <w:rsid w:val="004135E3"/>
    <w:rsid w:val="0041390C"/>
    <w:rsid w:val="00414F1A"/>
    <w:rsid w:val="0041603A"/>
    <w:rsid w:val="004169FF"/>
    <w:rsid w:val="004179EB"/>
    <w:rsid w:val="004215FF"/>
    <w:rsid w:val="004235AF"/>
    <w:rsid w:val="004241AA"/>
    <w:rsid w:val="004253A2"/>
    <w:rsid w:val="00425F28"/>
    <w:rsid w:val="00427413"/>
    <w:rsid w:val="0043228F"/>
    <w:rsid w:val="004322BD"/>
    <w:rsid w:val="00433B2D"/>
    <w:rsid w:val="0043419C"/>
    <w:rsid w:val="004362D8"/>
    <w:rsid w:val="00436393"/>
    <w:rsid w:val="00436F0A"/>
    <w:rsid w:val="004373BF"/>
    <w:rsid w:val="00437A2C"/>
    <w:rsid w:val="004428DC"/>
    <w:rsid w:val="00444594"/>
    <w:rsid w:val="004456F4"/>
    <w:rsid w:val="004462A2"/>
    <w:rsid w:val="00452260"/>
    <w:rsid w:val="0045248B"/>
    <w:rsid w:val="004526AF"/>
    <w:rsid w:val="00452B60"/>
    <w:rsid w:val="00453914"/>
    <w:rsid w:val="00454A03"/>
    <w:rsid w:val="00456FA0"/>
    <w:rsid w:val="0046039E"/>
    <w:rsid w:val="00460E7E"/>
    <w:rsid w:val="00460F46"/>
    <w:rsid w:val="00463BBA"/>
    <w:rsid w:val="0046473E"/>
    <w:rsid w:val="0046623E"/>
    <w:rsid w:val="004665B8"/>
    <w:rsid w:val="00467816"/>
    <w:rsid w:val="0047101C"/>
    <w:rsid w:val="004710B4"/>
    <w:rsid w:val="004739C9"/>
    <w:rsid w:val="004741A4"/>
    <w:rsid w:val="004742DE"/>
    <w:rsid w:val="00475112"/>
    <w:rsid w:val="0047594C"/>
    <w:rsid w:val="00476145"/>
    <w:rsid w:val="00476DAF"/>
    <w:rsid w:val="0047771C"/>
    <w:rsid w:val="00477B78"/>
    <w:rsid w:val="00477F13"/>
    <w:rsid w:val="004801AE"/>
    <w:rsid w:val="00480710"/>
    <w:rsid w:val="00485F93"/>
    <w:rsid w:val="00486FF3"/>
    <w:rsid w:val="00487155"/>
    <w:rsid w:val="00487783"/>
    <w:rsid w:val="00490566"/>
    <w:rsid w:val="00490A7D"/>
    <w:rsid w:val="004943C7"/>
    <w:rsid w:val="0049441B"/>
    <w:rsid w:val="004949A5"/>
    <w:rsid w:val="00497838"/>
    <w:rsid w:val="004A0BAA"/>
    <w:rsid w:val="004A1C75"/>
    <w:rsid w:val="004A3F5F"/>
    <w:rsid w:val="004A661B"/>
    <w:rsid w:val="004B3775"/>
    <w:rsid w:val="004B444C"/>
    <w:rsid w:val="004B5BE1"/>
    <w:rsid w:val="004B5CBD"/>
    <w:rsid w:val="004B7804"/>
    <w:rsid w:val="004C0BF6"/>
    <w:rsid w:val="004C17C0"/>
    <w:rsid w:val="004C36AF"/>
    <w:rsid w:val="004C4B28"/>
    <w:rsid w:val="004C4C8D"/>
    <w:rsid w:val="004C50CE"/>
    <w:rsid w:val="004C58E6"/>
    <w:rsid w:val="004C5ACA"/>
    <w:rsid w:val="004C5D25"/>
    <w:rsid w:val="004C5E20"/>
    <w:rsid w:val="004C70E2"/>
    <w:rsid w:val="004C76E8"/>
    <w:rsid w:val="004C7CFD"/>
    <w:rsid w:val="004D06EF"/>
    <w:rsid w:val="004D0D43"/>
    <w:rsid w:val="004D15E1"/>
    <w:rsid w:val="004D1AF2"/>
    <w:rsid w:val="004D2269"/>
    <w:rsid w:val="004D2BD9"/>
    <w:rsid w:val="004D2E86"/>
    <w:rsid w:val="004D3A2E"/>
    <w:rsid w:val="004D4FE3"/>
    <w:rsid w:val="004D5A53"/>
    <w:rsid w:val="004E1EB7"/>
    <w:rsid w:val="004E4A71"/>
    <w:rsid w:val="004E4ECC"/>
    <w:rsid w:val="004E6883"/>
    <w:rsid w:val="004F140D"/>
    <w:rsid w:val="004F2237"/>
    <w:rsid w:val="004F2E7A"/>
    <w:rsid w:val="004F4544"/>
    <w:rsid w:val="004F532E"/>
    <w:rsid w:val="004F644A"/>
    <w:rsid w:val="004F6820"/>
    <w:rsid w:val="004F733D"/>
    <w:rsid w:val="005012F6"/>
    <w:rsid w:val="005031E7"/>
    <w:rsid w:val="00504AB8"/>
    <w:rsid w:val="00505D9F"/>
    <w:rsid w:val="005113F2"/>
    <w:rsid w:val="0051209D"/>
    <w:rsid w:val="00512F82"/>
    <w:rsid w:val="0051398F"/>
    <w:rsid w:val="00514FB6"/>
    <w:rsid w:val="00516E02"/>
    <w:rsid w:val="00517543"/>
    <w:rsid w:val="005201CB"/>
    <w:rsid w:val="00520B18"/>
    <w:rsid w:val="0052194E"/>
    <w:rsid w:val="005243BE"/>
    <w:rsid w:val="00524566"/>
    <w:rsid w:val="0052471F"/>
    <w:rsid w:val="00524941"/>
    <w:rsid w:val="0052588F"/>
    <w:rsid w:val="00526CA1"/>
    <w:rsid w:val="00527061"/>
    <w:rsid w:val="005277C6"/>
    <w:rsid w:val="0052799B"/>
    <w:rsid w:val="00530583"/>
    <w:rsid w:val="00531315"/>
    <w:rsid w:val="00532097"/>
    <w:rsid w:val="005328D9"/>
    <w:rsid w:val="00533152"/>
    <w:rsid w:val="0053369E"/>
    <w:rsid w:val="00536174"/>
    <w:rsid w:val="00537A02"/>
    <w:rsid w:val="00544E91"/>
    <w:rsid w:val="00546862"/>
    <w:rsid w:val="00546A15"/>
    <w:rsid w:val="005510F8"/>
    <w:rsid w:val="005530D6"/>
    <w:rsid w:val="00553337"/>
    <w:rsid w:val="00553FDC"/>
    <w:rsid w:val="00555A30"/>
    <w:rsid w:val="00556839"/>
    <w:rsid w:val="005575F1"/>
    <w:rsid w:val="0056060F"/>
    <w:rsid w:val="005621A3"/>
    <w:rsid w:val="00562A61"/>
    <w:rsid w:val="00564E4D"/>
    <w:rsid w:val="00565356"/>
    <w:rsid w:val="00566005"/>
    <w:rsid w:val="00566060"/>
    <w:rsid w:val="005661D6"/>
    <w:rsid w:val="00566E6A"/>
    <w:rsid w:val="005674E6"/>
    <w:rsid w:val="0056797F"/>
    <w:rsid w:val="00567B0F"/>
    <w:rsid w:val="00570B99"/>
    <w:rsid w:val="00571C96"/>
    <w:rsid w:val="0057216F"/>
    <w:rsid w:val="00573C87"/>
    <w:rsid w:val="00575A17"/>
    <w:rsid w:val="00576733"/>
    <w:rsid w:val="005776E5"/>
    <w:rsid w:val="00577D43"/>
    <w:rsid w:val="0058219C"/>
    <w:rsid w:val="00584A17"/>
    <w:rsid w:val="00584E61"/>
    <w:rsid w:val="005855FA"/>
    <w:rsid w:val="00585A19"/>
    <w:rsid w:val="00586DCA"/>
    <w:rsid w:val="0059087B"/>
    <w:rsid w:val="005908A4"/>
    <w:rsid w:val="0059110B"/>
    <w:rsid w:val="00591F4A"/>
    <w:rsid w:val="00592E30"/>
    <w:rsid w:val="00594869"/>
    <w:rsid w:val="00597107"/>
    <w:rsid w:val="0059768E"/>
    <w:rsid w:val="00597855"/>
    <w:rsid w:val="005A1E03"/>
    <w:rsid w:val="005A2BEB"/>
    <w:rsid w:val="005A2D40"/>
    <w:rsid w:val="005A3362"/>
    <w:rsid w:val="005A4571"/>
    <w:rsid w:val="005A45D7"/>
    <w:rsid w:val="005A5A6C"/>
    <w:rsid w:val="005A6DD7"/>
    <w:rsid w:val="005A6E0A"/>
    <w:rsid w:val="005B1146"/>
    <w:rsid w:val="005B1388"/>
    <w:rsid w:val="005B139C"/>
    <w:rsid w:val="005B454B"/>
    <w:rsid w:val="005B6CD2"/>
    <w:rsid w:val="005B6D7F"/>
    <w:rsid w:val="005C2021"/>
    <w:rsid w:val="005C2603"/>
    <w:rsid w:val="005C3281"/>
    <w:rsid w:val="005C34BF"/>
    <w:rsid w:val="005C3EB4"/>
    <w:rsid w:val="005C5D89"/>
    <w:rsid w:val="005C6B43"/>
    <w:rsid w:val="005C7D38"/>
    <w:rsid w:val="005D03BF"/>
    <w:rsid w:val="005D091B"/>
    <w:rsid w:val="005D1B38"/>
    <w:rsid w:val="005D2665"/>
    <w:rsid w:val="005D2864"/>
    <w:rsid w:val="005D29C4"/>
    <w:rsid w:val="005D2BCE"/>
    <w:rsid w:val="005D2EC5"/>
    <w:rsid w:val="005D3DDD"/>
    <w:rsid w:val="005D6EFA"/>
    <w:rsid w:val="005D7DE9"/>
    <w:rsid w:val="005E1308"/>
    <w:rsid w:val="005E1D3B"/>
    <w:rsid w:val="005E5554"/>
    <w:rsid w:val="005E5B5E"/>
    <w:rsid w:val="005E5DCF"/>
    <w:rsid w:val="005E72A1"/>
    <w:rsid w:val="005F1189"/>
    <w:rsid w:val="005F1D0F"/>
    <w:rsid w:val="005F4280"/>
    <w:rsid w:val="005F43D6"/>
    <w:rsid w:val="005F448A"/>
    <w:rsid w:val="005F6697"/>
    <w:rsid w:val="005F7FB0"/>
    <w:rsid w:val="00600350"/>
    <w:rsid w:val="006023ED"/>
    <w:rsid w:val="00602742"/>
    <w:rsid w:val="00603411"/>
    <w:rsid w:val="006039DF"/>
    <w:rsid w:val="00604670"/>
    <w:rsid w:val="00610F40"/>
    <w:rsid w:val="00611C90"/>
    <w:rsid w:val="0061209A"/>
    <w:rsid w:val="006122A7"/>
    <w:rsid w:val="0061487D"/>
    <w:rsid w:val="00616BFA"/>
    <w:rsid w:val="0061756E"/>
    <w:rsid w:val="00617602"/>
    <w:rsid w:val="0061771A"/>
    <w:rsid w:val="00617B04"/>
    <w:rsid w:val="00620769"/>
    <w:rsid w:val="006212E1"/>
    <w:rsid w:val="00621373"/>
    <w:rsid w:val="00624CE5"/>
    <w:rsid w:val="00625176"/>
    <w:rsid w:val="00625AE6"/>
    <w:rsid w:val="00626AC3"/>
    <w:rsid w:val="00627466"/>
    <w:rsid w:val="0063169C"/>
    <w:rsid w:val="006328EC"/>
    <w:rsid w:val="006331D4"/>
    <w:rsid w:val="00633FCF"/>
    <w:rsid w:val="0063445A"/>
    <w:rsid w:val="006357EC"/>
    <w:rsid w:val="006377A8"/>
    <w:rsid w:val="006378C2"/>
    <w:rsid w:val="00641F83"/>
    <w:rsid w:val="00642620"/>
    <w:rsid w:val="006431D2"/>
    <w:rsid w:val="006435F4"/>
    <w:rsid w:val="006456BA"/>
    <w:rsid w:val="00645AF1"/>
    <w:rsid w:val="006515BC"/>
    <w:rsid w:val="006546F4"/>
    <w:rsid w:val="00655F99"/>
    <w:rsid w:val="00656467"/>
    <w:rsid w:val="00660005"/>
    <w:rsid w:val="00662124"/>
    <w:rsid w:val="00662CD2"/>
    <w:rsid w:val="00662CEA"/>
    <w:rsid w:val="006637FA"/>
    <w:rsid w:val="00664254"/>
    <w:rsid w:val="00664F5A"/>
    <w:rsid w:val="00670401"/>
    <w:rsid w:val="00670C7A"/>
    <w:rsid w:val="00670D53"/>
    <w:rsid w:val="00671630"/>
    <w:rsid w:val="00672BA6"/>
    <w:rsid w:val="00672BC3"/>
    <w:rsid w:val="006732B0"/>
    <w:rsid w:val="00675BF6"/>
    <w:rsid w:val="00676916"/>
    <w:rsid w:val="00676AB9"/>
    <w:rsid w:val="00680B7A"/>
    <w:rsid w:val="00684A4C"/>
    <w:rsid w:val="006854CC"/>
    <w:rsid w:val="0068680D"/>
    <w:rsid w:val="00691A0D"/>
    <w:rsid w:val="00692179"/>
    <w:rsid w:val="00693AAB"/>
    <w:rsid w:val="006941A8"/>
    <w:rsid w:val="00694E86"/>
    <w:rsid w:val="006A063B"/>
    <w:rsid w:val="006A25EB"/>
    <w:rsid w:val="006A3B26"/>
    <w:rsid w:val="006A4965"/>
    <w:rsid w:val="006A52D8"/>
    <w:rsid w:val="006A734E"/>
    <w:rsid w:val="006A79B7"/>
    <w:rsid w:val="006A7C9A"/>
    <w:rsid w:val="006B0CFB"/>
    <w:rsid w:val="006B4A88"/>
    <w:rsid w:val="006B5515"/>
    <w:rsid w:val="006B61BB"/>
    <w:rsid w:val="006B6A48"/>
    <w:rsid w:val="006B6ED7"/>
    <w:rsid w:val="006C08E0"/>
    <w:rsid w:val="006C1092"/>
    <w:rsid w:val="006C28B7"/>
    <w:rsid w:val="006C2F36"/>
    <w:rsid w:val="006C35C4"/>
    <w:rsid w:val="006C41E3"/>
    <w:rsid w:val="006C6128"/>
    <w:rsid w:val="006C64BA"/>
    <w:rsid w:val="006C668B"/>
    <w:rsid w:val="006D0A6A"/>
    <w:rsid w:val="006D143C"/>
    <w:rsid w:val="006D1DF8"/>
    <w:rsid w:val="006D20AE"/>
    <w:rsid w:val="006D2680"/>
    <w:rsid w:val="006D2E34"/>
    <w:rsid w:val="006D34E0"/>
    <w:rsid w:val="006D54AA"/>
    <w:rsid w:val="006D7619"/>
    <w:rsid w:val="006E130B"/>
    <w:rsid w:val="006E1434"/>
    <w:rsid w:val="006E1475"/>
    <w:rsid w:val="006E3770"/>
    <w:rsid w:val="006E37FC"/>
    <w:rsid w:val="006E3D17"/>
    <w:rsid w:val="006E5F84"/>
    <w:rsid w:val="006E689F"/>
    <w:rsid w:val="006E6DCB"/>
    <w:rsid w:val="006F0F57"/>
    <w:rsid w:val="006F1BE5"/>
    <w:rsid w:val="006F44C8"/>
    <w:rsid w:val="006F5802"/>
    <w:rsid w:val="006F587A"/>
    <w:rsid w:val="006F7D91"/>
    <w:rsid w:val="00700DF1"/>
    <w:rsid w:val="007017C5"/>
    <w:rsid w:val="00701D6E"/>
    <w:rsid w:val="00701E8F"/>
    <w:rsid w:val="00703292"/>
    <w:rsid w:val="00704734"/>
    <w:rsid w:val="00704ED1"/>
    <w:rsid w:val="00705E0B"/>
    <w:rsid w:val="00707111"/>
    <w:rsid w:val="00707BAC"/>
    <w:rsid w:val="00710427"/>
    <w:rsid w:val="007110DD"/>
    <w:rsid w:val="00711CD5"/>
    <w:rsid w:val="00712996"/>
    <w:rsid w:val="00713CC1"/>
    <w:rsid w:val="00713F8B"/>
    <w:rsid w:val="00714FDB"/>
    <w:rsid w:val="00715870"/>
    <w:rsid w:val="007217DC"/>
    <w:rsid w:val="007232A8"/>
    <w:rsid w:val="0072330B"/>
    <w:rsid w:val="00723C99"/>
    <w:rsid w:val="00732849"/>
    <w:rsid w:val="00732FFD"/>
    <w:rsid w:val="00733845"/>
    <w:rsid w:val="00733A54"/>
    <w:rsid w:val="00734290"/>
    <w:rsid w:val="00734391"/>
    <w:rsid w:val="0073536C"/>
    <w:rsid w:val="00735FC9"/>
    <w:rsid w:val="00736367"/>
    <w:rsid w:val="00742DDF"/>
    <w:rsid w:val="00743F12"/>
    <w:rsid w:val="0074581F"/>
    <w:rsid w:val="00745C8F"/>
    <w:rsid w:val="00745D87"/>
    <w:rsid w:val="0075168D"/>
    <w:rsid w:val="00751E73"/>
    <w:rsid w:val="00752506"/>
    <w:rsid w:val="007535C1"/>
    <w:rsid w:val="00754384"/>
    <w:rsid w:val="00754FA2"/>
    <w:rsid w:val="0075583D"/>
    <w:rsid w:val="00755C5D"/>
    <w:rsid w:val="00755E7C"/>
    <w:rsid w:val="00756861"/>
    <w:rsid w:val="00757090"/>
    <w:rsid w:val="00760A9A"/>
    <w:rsid w:val="00764102"/>
    <w:rsid w:val="007710D4"/>
    <w:rsid w:val="00772A72"/>
    <w:rsid w:val="00774FD8"/>
    <w:rsid w:val="0077564F"/>
    <w:rsid w:val="007757B3"/>
    <w:rsid w:val="007762FB"/>
    <w:rsid w:val="007765C3"/>
    <w:rsid w:val="0078064D"/>
    <w:rsid w:val="00782A5F"/>
    <w:rsid w:val="007832E5"/>
    <w:rsid w:val="00783D05"/>
    <w:rsid w:val="00784418"/>
    <w:rsid w:val="00784595"/>
    <w:rsid w:val="007865ED"/>
    <w:rsid w:val="007902C7"/>
    <w:rsid w:val="00791625"/>
    <w:rsid w:val="00791675"/>
    <w:rsid w:val="007916DC"/>
    <w:rsid w:val="00793644"/>
    <w:rsid w:val="0079512C"/>
    <w:rsid w:val="00795754"/>
    <w:rsid w:val="0079655E"/>
    <w:rsid w:val="007A0696"/>
    <w:rsid w:val="007A08C8"/>
    <w:rsid w:val="007A0A37"/>
    <w:rsid w:val="007A250C"/>
    <w:rsid w:val="007A374F"/>
    <w:rsid w:val="007A3A4C"/>
    <w:rsid w:val="007A4D8B"/>
    <w:rsid w:val="007A748E"/>
    <w:rsid w:val="007A7EF6"/>
    <w:rsid w:val="007B0F68"/>
    <w:rsid w:val="007B1313"/>
    <w:rsid w:val="007B390B"/>
    <w:rsid w:val="007B4B2D"/>
    <w:rsid w:val="007B5BFE"/>
    <w:rsid w:val="007B6571"/>
    <w:rsid w:val="007B6987"/>
    <w:rsid w:val="007C00FC"/>
    <w:rsid w:val="007C128E"/>
    <w:rsid w:val="007C171C"/>
    <w:rsid w:val="007C20E5"/>
    <w:rsid w:val="007C420B"/>
    <w:rsid w:val="007C61C1"/>
    <w:rsid w:val="007C7B08"/>
    <w:rsid w:val="007D07A7"/>
    <w:rsid w:val="007D1441"/>
    <w:rsid w:val="007D14F8"/>
    <w:rsid w:val="007D27D3"/>
    <w:rsid w:val="007D42B9"/>
    <w:rsid w:val="007D4E99"/>
    <w:rsid w:val="007D521F"/>
    <w:rsid w:val="007D55A4"/>
    <w:rsid w:val="007D5A1E"/>
    <w:rsid w:val="007D7717"/>
    <w:rsid w:val="007D7FDF"/>
    <w:rsid w:val="007E0167"/>
    <w:rsid w:val="007E0643"/>
    <w:rsid w:val="007E29AA"/>
    <w:rsid w:val="007E51C0"/>
    <w:rsid w:val="007E54F4"/>
    <w:rsid w:val="007E5F89"/>
    <w:rsid w:val="007E72D1"/>
    <w:rsid w:val="007E7A1D"/>
    <w:rsid w:val="007E7A8E"/>
    <w:rsid w:val="007F102A"/>
    <w:rsid w:val="007F25D4"/>
    <w:rsid w:val="007F32D3"/>
    <w:rsid w:val="007F3F82"/>
    <w:rsid w:val="007F6B4E"/>
    <w:rsid w:val="007F6BEA"/>
    <w:rsid w:val="0080033B"/>
    <w:rsid w:val="00801D34"/>
    <w:rsid w:val="008024D3"/>
    <w:rsid w:val="00802B8C"/>
    <w:rsid w:val="00803A9A"/>
    <w:rsid w:val="00803D5C"/>
    <w:rsid w:val="00804C6E"/>
    <w:rsid w:val="008058AF"/>
    <w:rsid w:val="008114AF"/>
    <w:rsid w:val="008124B8"/>
    <w:rsid w:val="00812D26"/>
    <w:rsid w:val="0081342B"/>
    <w:rsid w:val="00816101"/>
    <w:rsid w:val="00816ADA"/>
    <w:rsid w:val="008176EF"/>
    <w:rsid w:val="0082043B"/>
    <w:rsid w:val="00820B93"/>
    <w:rsid w:val="008231CF"/>
    <w:rsid w:val="00823BCD"/>
    <w:rsid w:val="008241F6"/>
    <w:rsid w:val="0082454F"/>
    <w:rsid w:val="0082500B"/>
    <w:rsid w:val="00825141"/>
    <w:rsid w:val="00826207"/>
    <w:rsid w:val="00832C16"/>
    <w:rsid w:val="00833794"/>
    <w:rsid w:val="00833F35"/>
    <w:rsid w:val="00834F07"/>
    <w:rsid w:val="00834F0D"/>
    <w:rsid w:val="008369AA"/>
    <w:rsid w:val="0083734C"/>
    <w:rsid w:val="0083797B"/>
    <w:rsid w:val="00840882"/>
    <w:rsid w:val="00840C8F"/>
    <w:rsid w:val="008420A2"/>
    <w:rsid w:val="008423D3"/>
    <w:rsid w:val="0084332B"/>
    <w:rsid w:val="008434E1"/>
    <w:rsid w:val="00843F50"/>
    <w:rsid w:val="00844106"/>
    <w:rsid w:val="008442FD"/>
    <w:rsid w:val="008445C3"/>
    <w:rsid w:val="00845581"/>
    <w:rsid w:val="0084588D"/>
    <w:rsid w:val="00845F3B"/>
    <w:rsid w:val="00846144"/>
    <w:rsid w:val="00846ED2"/>
    <w:rsid w:val="008476F0"/>
    <w:rsid w:val="00847D97"/>
    <w:rsid w:val="00852E26"/>
    <w:rsid w:val="00853BD4"/>
    <w:rsid w:val="00853BF3"/>
    <w:rsid w:val="00853E9C"/>
    <w:rsid w:val="008541E1"/>
    <w:rsid w:val="008547F3"/>
    <w:rsid w:val="0085524E"/>
    <w:rsid w:val="00855594"/>
    <w:rsid w:val="0085613E"/>
    <w:rsid w:val="00856EF1"/>
    <w:rsid w:val="00856F60"/>
    <w:rsid w:val="0085725C"/>
    <w:rsid w:val="0085774A"/>
    <w:rsid w:val="00857AEA"/>
    <w:rsid w:val="008624E6"/>
    <w:rsid w:val="00863912"/>
    <w:rsid w:val="008646C6"/>
    <w:rsid w:val="00864C56"/>
    <w:rsid w:val="008663D0"/>
    <w:rsid w:val="008666D8"/>
    <w:rsid w:val="00870118"/>
    <w:rsid w:val="00870263"/>
    <w:rsid w:val="00871722"/>
    <w:rsid w:val="008728F5"/>
    <w:rsid w:val="00872BB6"/>
    <w:rsid w:val="00876029"/>
    <w:rsid w:val="0087628D"/>
    <w:rsid w:val="00880F29"/>
    <w:rsid w:val="008812A7"/>
    <w:rsid w:val="00881A29"/>
    <w:rsid w:val="00881A6B"/>
    <w:rsid w:val="008821C9"/>
    <w:rsid w:val="00886A34"/>
    <w:rsid w:val="0088724B"/>
    <w:rsid w:val="00890ED8"/>
    <w:rsid w:val="00892BA2"/>
    <w:rsid w:val="00893192"/>
    <w:rsid w:val="00893BFA"/>
    <w:rsid w:val="00893ED0"/>
    <w:rsid w:val="008951FD"/>
    <w:rsid w:val="00895C60"/>
    <w:rsid w:val="00896534"/>
    <w:rsid w:val="008968D5"/>
    <w:rsid w:val="00896975"/>
    <w:rsid w:val="00897557"/>
    <w:rsid w:val="008A0126"/>
    <w:rsid w:val="008B0233"/>
    <w:rsid w:val="008B1DA8"/>
    <w:rsid w:val="008B1FB3"/>
    <w:rsid w:val="008B2910"/>
    <w:rsid w:val="008B3377"/>
    <w:rsid w:val="008B5386"/>
    <w:rsid w:val="008B6327"/>
    <w:rsid w:val="008B6AD8"/>
    <w:rsid w:val="008B74CC"/>
    <w:rsid w:val="008C2CA3"/>
    <w:rsid w:val="008C77C9"/>
    <w:rsid w:val="008C7D5F"/>
    <w:rsid w:val="008D0862"/>
    <w:rsid w:val="008D199B"/>
    <w:rsid w:val="008D29D2"/>
    <w:rsid w:val="008D2D5C"/>
    <w:rsid w:val="008D3520"/>
    <w:rsid w:val="008D61D1"/>
    <w:rsid w:val="008D7431"/>
    <w:rsid w:val="008D7DFD"/>
    <w:rsid w:val="008E1570"/>
    <w:rsid w:val="008E2933"/>
    <w:rsid w:val="008E4A45"/>
    <w:rsid w:val="008E563D"/>
    <w:rsid w:val="008E5DB4"/>
    <w:rsid w:val="008F04FB"/>
    <w:rsid w:val="008F0BAE"/>
    <w:rsid w:val="008F1586"/>
    <w:rsid w:val="008F5254"/>
    <w:rsid w:val="008F6AB5"/>
    <w:rsid w:val="00900F41"/>
    <w:rsid w:val="00901752"/>
    <w:rsid w:val="00902EA2"/>
    <w:rsid w:val="00905276"/>
    <w:rsid w:val="009057A0"/>
    <w:rsid w:val="00907DBF"/>
    <w:rsid w:val="00911B8A"/>
    <w:rsid w:val="00911C75"/>
    <w:rsid w:val="009136D3"/>
    <w:rsid w:val="00913839"/>
    <w:rsid w:val="00913CB7"/>
    <w:rsid w:val="00913FA8"/>
    <w:rsid w:val="00917512"/>
    <w:rsid w:val="00917EF4"/>
    <w:rsid w:val="009209B1"/>
    <w:rsid w:val="00920C7E"/>
    <w:rsid w:val="0092101B"/>
    <w:rsid w:val="0092140B"/>
    <w:rsid w:val="00926643"/>
    <w:rsid w:val="00935B31"/>
    <w:rsid w:val="009366E8"/>
    <w:rsid w:val="00937645"/>
    <w:rsid w:val="00937A43"/>
    <w:rsid w:val="009411ED"/>
    <w:rsid w:val="009415B1"/>
    <w:rsid w:val="00941678"/>
    <w:rsid w:val="0094195F"/>
    <w:rsid w:val="00942BF6"/>
    <w:rsid w:val="00943819"/>
    <w:rsid w:val="00946487"/>
    <w:rsid w:val="0095243D"/>
    <w:rsid w:val="00952E06"/>
    <w:rsid w:val="00954BAB"/>
    <w:rsid w:val="00955990"/>
    <w:rsid w:val="00956AA9"/>
    <w:rsid w:val="0095764E"/>
    <w:rsid w:val="009577ED"/>
    <w:rsid w:val="00960340"/>
    <w:rsid w:val="00960871"/>
    <w:rsid w:val="00960D70"/>
    <w:rsid w:val="00961845"/>
    <w:rsid w:val="00961C20"/>
    <w:rsid w:val="00966E77"/>
    <w:rsid w:val="00967316"/>
    <w:rsid w:val="009707C5"/>
    <w:rsid w:val="009712AF"/>
    <w:rsid w:val="009728F6"/>
    <w:rsid w:val="00973A97"/>
    <w:rsid w:val="00973B19"/>
    <w:rsid w:val="00973B52"/>
    <w:rsid w:val="009753D3"/>
    <w:rsid w:val="0097697A"/>
    <w:rsid w:val="00976E4A"/>
    <w:rsid w:val="00980486"/>
    <w:rsid w:val="00981286"/>
    <w:rsid w:val="0098262F"/>
    <w:rsid w:val="009827AC"/>
    <w:rsid w:val="009829BA"/>
    <w:rsid w:val="00984029"/>
    <w:rsid w:val="0098470C"/>
    <w:rsid w:val="009855A2"/>
    <w:rsid w:val="00985D63"/>
    <w:rsid w:val="009861A0"/>
    <w:rsid w:val="00986ED6"/>
    <w:rsid w:val="009875C0"/>
    <w:rsid w:val="00987EB3"/>
    <w:rsid w:val="009901E8"/>
    <w:rsid w:val="009909D0"/>
    <w:rsid w:val="00991E71"/>
    <w:rsid w:val="009924D6"/>
    <w:rsid w:val="009941B7"/>
    <w:rsid w:val="0099482F"/>
    <w:rsid w:val="00994C54"/>
    <w:rsid w:val="009962BA"/>
    <w:rsid w:val="009967D6"/>
    <w:rsid w:val="00997620"/>
    <w:rsid w:val="00997760"/>
    <w:rsid w:val="009A1A47"/>
    <w:rsid w:val="009A1ACF"/>
    <w:rsid w:val="009A2009"/>
    <w:rsid w:val="009A31B3"/>
    <w:rsid w:val="009A3E1F"/>
    <w:rsid w:val="009B2919"/>
    <w:rsid w:val="009B35DF"/>
    <w:rsid w:val="009B3A87"/>
    <w:rsid w:val="009B3D01"/>
    <w:rsid w:val="009B4BF5"/>
    <w:rsid w:val="009B66D5"/>
    <w:rsid w:val="009B6E92"/>
    <w:rsid w:val="009B705D"/>
    <w:rsid w:val="009B7DEB"/>
    <w:rsid w:val="009C0BE2"/>
    <w:rsid w:val="009C0D98"/>
    <w:rsid w:val="009C0FA4"/>
    <w:rsid w:val="009C2BDC"/>
    <w:rsid w:val="009C2D87"/>
    <w:rsid w:val="009C4912"/>
    <w:rsid w:val="009C6E46"/>
    <w:rsid w:val="009C701B"/>
    <w:rsid w:val="009D0F6F"/>
    <w:rsid w:val="009D5760"/>
    <w:rsid w:val="009D730E"/>
    <w:rsid w:val="009D7AA2"/>
    <w:rsid w:val="009E1094"/>
    <w:rsid w:val="009E160B"/>
    <w:rsid w:val="009E2B71"/>
    <w:rsid w:val="009E2BA4"/>
    <w:rsid w:val="009E4CD3"/>
    <w:rsid w:val="009E5561"/>
    <w:rsid w:val="009E5622"/>
    <w:rsid w:val="009E5771"/>
    <w:rsid w:val="009E5A2C"/>
    <w:rsid w:val="009E6C78"/>
    <w:rsid w:val="009E6D39"/>
    <w:rsid w:val="009E72DC"/>
    <w:rsid w:val="009E7735"/>
    <w:rsid w:val="009E7786"/>
    <w:rsid w:val="009F03CC"/>
    <w:rsid w:val="009F12B0"/>
    <w:rsid w:val="009F2B37"/>
    <w:rsid w:val="009F3E7E"/>
    <w:rsid w:val="009F53F8"/>
    <w:rsid w:val="009F546B"/>
    <w:rsid w:val="009F6BB7"/>
    <w:rsid w:val="00A045D5"/>
    <w:rsid w:val="00A0676E"/>
    <w:rsid w:val="00A0757C"/>
    <w:rsid w:val="00A100CE"/>
    <w:rsid w:val="00A103B1"/>
    <w:rsid w:val="00A1042A"/>
    <w:rsid w:val="00A105F9"/>
    <w:rsid w:val="00A166F7"/>
    <w:rsid w:val="00A16F6C"/>
    <w:rsid w:val="00A1778C"/>
    <w:rsid w:val="00A209B5"/>
    <w:rsid w:val="00A21647"/>
    <w:rsid w:val="00A21F62"/>
    <w:rsid w:val="00A22A3B"/>
    <w:rsid w:val="00A2704A"/>
    <w:rsid w:val="00A27977"/>
    <w:rsid w:val="00A27D42"/>
    <w:rsid w:val="00A30EC3"/>
    <w:rsid w:val="00A33B14"/>
    <w:rsid w:val="00A37CF8"/>
    <w:rsid w:val="00A42A3B"/>
    <w:rsid w:val="00A44A30"/>
    <w:rsid w:val="00A44AB7"/>
    <w:rsid w:val="00A46257"/>
    <w:rsid w:val="00A47DE3"/>
    <w:rsid w:val="00A50802"/>
    <w:rsid w:val="00A50DC9"/>
    <w:rsid w:val="00A51430"/>
    <w:rsid w:val="00A5155F"/>
    <w:rsid w:val="00A526C5"/>
    <w:rsid w:val="00A5331C"/>
    <w:rsid w:val="00A53346"/>
    <w:rsid w:val="00A547A9"/>
    <w:rsid w:val="00A54FF2"/>
    <w:rsid w:val="00A55014"/>
    <w:rsid w:val="00A552CC"/>
    <w:rsid w:val="00A55963"/>
    <w:rsid w:val="00A57DBF"/>
    <w:rsid w:val="00A60231"/>
    <w:rsid w:val="00A649C3"/>
    <w:rsid w:val="00A6591A"/>
    <w:rsid w:val="00A65C25"/>
    <w:rsid w:val="00A65F45"/>
    <w:rsid w:val="00A65F49"/>
    <w:rsid w:val="00A714E5"/>
    <w:rsid w:val="00A740B8"/>
    <w:rsid w:val="00A74A9B"/>
    <w:rsid w:val="00A75378"/>
    <w:rsid w:val="00A753D3"/>
    <w:rsid w:val="00A759B8"/>
    <w:rsid w:val="00A75F73"/>
    <w:rsid w:val="00A76FCB"/>
    <w:rsid w:val="00A809C1"/>
    <w:rsid w:val="00A827D5"/>
    <w:rsid w:val="00A83283"/>
    <w:rsid w:val="00A847D8"/>
    <w:rsid w:val="00A8494A"/>
    <w:rsid w:val="00A84AF2"/>
    <w:rsid w:val="00A84B74"/>
    <w:rsid w:val="00A852B9"/>
    <w:rsid w:val="00A9000C"/>
    <w:rsid w:val="00A901B7"/>
    <w:rsid w:val="00A909F0"/>
    <w:rsid w:val="00A93910"/>
    <w:rsid w:val="00A9412F"/>
    <w:rsid w:val="00A9486F"/>
    <w:rsid w:val="00A94B02"/>
    <w:rsid w:val="00A94CB2"/>
    <w:rsid w:val="00A95289"/>
    <w:rsid w:val="00AA03BC"/>
    <w:rsid w:val="00AA074D"/>
    <w:rsid w:val="00AA2030"/>
    <w:rsid w:val="00AA2708"/>
    <w:rsid w:val="00AA55E0"/>
    <w:rsid w:val="00AB0259"/>
    <w:rsid w:val="00AB0B44"/>
    <w:rsid w:val="00AB1F18"/>
    <w:rsid w:val="00AB33CE"/>
    <w:rsid w:val="00AB366D"/>
    <w:rsid w:val="00AB4A2F"/>
    <w:rsid w:val="00AB66B1"/>
    <w:rsid w:val="00AB7E25"/>
    <w:rsid w:val="00AC26EA"/>
    <w:rsid w:val="00AC2C1E"/>
    <w:rsid w:val="00AC2F35"/>
    <w:rsid w:val="00AC4ECC"/>
    <w:rsid w:val="00AC5512"/>
    <w:rsid w:val="00AC658A"/>
    <w:rsid w:val="00AC6A9C"/>
    <w:rsid w:val="00AC74C2"/>
    <w:rsid w:val="00AD0D74"/>
    <w:rsid w:val="00AD11B2"/>
    <w:rsid w:val="00AD2114"/>
    <w:rsid w:val="00AD2D69"/>
    <w:rsid w:val="00AD3364"/>
    <w:rsid w:val="00AD3501"/>
    <w:rsid w:val="00AD419D"/>
    <w:rsid w:val="00AD45E9"/>
    <w:rsid w:val="00AD4874"/>
    <w:rsid w:val="00AD6DEF"/>
    <w:rsid w:val="00AD78CB"/>
    <w:rsid w:val="00AD7CA6"/>
    <w:rsid w:val="00AE0EC4"/>
    <w:rsid w:val="00AE1B82"/>
    <w:rsid w:val="00AE2A8C"/>
    <w:rsid w:val="00AE3F77"/>
    <w:rsid w:val="00AE73DF"/>
    <w:rsid w:val="00AF158F"/>
    <w:rsid w:val="00AF54D1"/>
    <w:rsid w:val="00AF5BCA"/>
    <w:rsid w:val="00AF73D0"/>
    <w:rsid w:val="00B002BD"/>
    <w:rsid w:val="00B012F6"/>
    <w:rsid w:val="00B033DC"/>
    <w:rsid w:val="00B04513"/>
    <w:rsid w:val="00B046AF"/>
    <w:rsid w:val="00B0596D"/>
    <w:rsid w:val="00B062DF"/>
    <w:rsid w:val="00B10031"/>
    <w:rsid w:val="00B104E1"/>
    <w:rsid w:val="00B105D4"/>
    <w:rsid w:val="00B10D79"/>
    <w:rsid w:val="00B111FA"/>
    <w:rsid w:val="00B115F3"/>
    <w:rsid w:val="00B116A6"/>
    <w:rsid w:val="00B12E44"/>
    <w:rsid w:val="00B14C96"/>
    <w:rsid w:val="00B14D62"/>
    <w:rsid w:val="00B152D7"/>
    <w:rsid w:val="00B155FF"/>
    <w:rsid w:val="00B15658"/>
    <w:rsid w:val="00B16C34"/>
    <w:rsid w:val="00B17D91"/>
    <w:rsid w:val="00B20DF4"/>
    <w:rsid w:val="00B22323"/>
    <w:rsid w:val="00B22492"/>
    <w:rsid w:val="00B23166"/>
    <w:rsid w:val="00B244D1"/>
    <w:rsid w:val="00B24876"/>
    <w:rsid w:val="00B2676F"/>
    <w:rsid w:val="00B26E81"/>
    <w:rsid w:val="00B273C3"/>
    <w:rsid w:val="00B27D85"/>
    <w:rsid w:val="00B27E4B"/>
    <w:rsid w:val="00B303AA"/>
    <w:rsid w:val="00B30600"/>
    <w:rsid w:val="00B3288D"/>
    <w:rsid w:val="00B32DC9"/>
    <w:rsid w:val="00B3338A"/>
    <w:rsid w:val="00B337E8"/>
    <w:rsid w:val="00B33E49"/>
    <w:rsid w:val="00B3524C"/>
    <w:rsid w:val="00B35EAB"/>
    <w:rsid w:val="00B371D4"/>
    <w:rsid w:val="00B40A43"/>
    <w:rsid w:val="00B41478"/>
    <w:rsid w:val="00B41C6B"/>
    <w:rsid w:val="00B4255B"/>
    <w:rsid w:val="00B4426A"/>
    <w:rsid w:val="00B444B9"/>
    <w:rsid w:val="00B44881"/>
    <w:rsid w:val="00B44D76"/>
    <w:rsid w:val="00B44DF0"/>
    <w:rsid w:val="00B45132"/>
    <w:rsid w:val="00B45973"/>
    <w:rsid w:val="00B47D80"/>
    <w:rsid w:val="00B50952"/>
    <w:rsid w:val="00B5301D"/>
    <w:rsid w:val="00B53D48"/>
    <w:rsid w:val="00B5494A"/>
    <w:rsid w:val="00B54F6E"/>
    <w:rsid w:val="00B5553B"/>
    <w:rsid w:val="00B5638B"/>
    <w:rsid w:val="00B56769"/>
    <w:rsid w:val="00B5719A"/>
    <w:rsid w:val="00B57516"/>
    <w:rsid w:val="00B60F97"/>
    <w:rsid w:val="00B6167C"/>
    <w:rsid w:val="00B62BF2"/>
    <w:rsid w:val="00B6376D"/>
    <w:rsid w:val="00B63D34"/>
    <w:rsid w:val="00B6563E"/>
    <w:rsid w:val="00B65C11"/>
    <w:rsid w:val="00B66D44"/>
    <w:rsid w:val="00B7011F"/>
    <w:rsid w:val="00B72A87"/>
    <w:rsid w:val="00B75408"/>
    <w:rsid w:val="00B779FB"/>
    <w:rsid w:val="00B77F67"/>
    <w:rsid w:val="00B800E3"/>
    <w:rsid w:val="00B8049D"/>
    <w:rsid w:val="00B8068E"/>
    <w:rsid w:val="00B8090A"/>
    <w:rsid w:val="00B81223"/>
    <w:rsid w:val="00B81E6B"/>
    <w:rsid w:val="00B85E98"/>
    <w:rsid w:val="00B87156"/>
    <w:rsid w:val="00B92D9A"/>
    <w:rsid w:val="00B9310B"/>
    <w:rsid w:val="00B93BFD"/>
    <w:rsid w:val="00B95DE7"/>
    <w:rsid w:val="00B97BCC"/>
    <w:rsid w:val="00BA02AA"/>
    <w:rsid w:val="00BA184A"/>
    <w:rsid w:val="00BA2543"/>
    <w:rsid w:val="00BA2852"/>
    <w:rsid w:val="00BA3106"/>
    <w:rsid w:val="00BA3115"/>
    <w:rsid w:val="00BA3ABA"/>
    <w:rsid w:val="00BA4AA0"/>
    <w:rsid w:val="00BA7548"/>
    <w:rsid w:val="00BB06FD"/>
    <w:rsid w:val="00BB206F"/>
    <w:rsid w:val="00BB2AE8"/>
    <w:rsid w:val="00BB2BE0"/>
    <w:rsid w:val="00BB431B"/>
    <w:rsid w:val="00BC068B"/>
    <w:rsid w:val="00BC1180"/>
    <w:rsid w:val="00BC373D"/>
    <w:rsid w:val="00BC51FC"/>
    <w:rsid w:val="00BC5994"/>
    <w:rsid w:val="00BC7BAA"/>
    <w:rsid w:val="00BD00E9"/>
    <w:rsid w:val="00BD033A"/>
    <w:rsid w:val="00BD12A2"/>
    <w:rsid w:val="00BD19BB"/>
    <w:rsid w:val="00BD28BE"/>
    <w:rsid w:val="00BD387D"/>
    <w:rsid w:val="00BD4143"/>
    <w:rsid w:val="00BD4A2A"/>
    <w:rsid w:val="00BD4C60"/>
    <w:rsid w:val="00BD6705"/>
    <w:rsid w:val="00BE01AF"/>
    <w:rsid w:val="00BE09CC"/>
    <w:rsid w:val="00BE26C0"/>
    <w:rsid w:val="00BE55BB"/>
    <w:rsid w:val="00BE6378"/>
    <w:rsid w:val="00BE71CA"/>
    <w:rsid w:val="00BF143A"/>
    <w:rsid w:val="00BF19AA"/>
    <w:rsid w:val="00BF1A63"/>
    <w:rsid w:val="00BF1DF1"/>
    <w:rsid w:val="00BF29D4"/>
    <w:rsid w:val="00BF4132"/>
    <w:rsid w:val="00BF5950"/>
    <w:rsid w:val="00BF607D"/>
    <w:rsid w:val="00C00708"/>
    <w:rsid w:val="00C01DE5"/>
    <w:rsid w:val="00C05083"/>
    <w:rsid w:val="00C05CF1"/>
    <w:rsid w:val="00C060CA"/>
    <w:rsid w:val="00C107C8"/>
    <w:rsid w:val="00C10810"/>
    <w:rsid w:val="00C13E0A"/>
    <w:rsid w:val="00C15405"/>
    <w:rsid w:val="00C177B3"/>
    <w:rsid w:val="00C17839"/>
    <w:rsid w:val="00C20AB4"/>
    <w:rsid w:val="00C2166F"/>
    <w:rsid w:val="00C217C3"/>
    <w:rsid w:val="00C228F3"/>
    <w:rsid w:val="00C2447D"/>
    <w:rsid w:val="00C2495D"/>
    <w:rsid w:val="00C25A20"/>
    <w:rsid w:val="00C2600A"/>
    <w:rsid w:val="00C264CF"/>
    <w:rsid w:val="00C269EA"/>
    <w:rsid w:val="00C276F3"/>
    <w:rsid w:val="00C27C53"/>
    <w:rsid w:val="00C305CD"/>
    <w:rsid w:val="00C31029"/>
    <w:rsid w:val="00C32358"/>
    <w:rsid w:val="00C33863"/>
    <w:rsid w:val="00C348E5"/>
    <w:rsid w:val="00C351A0"/>
    <w:rsid w:val="00C35E63"/>
    <w:rsid w:val="00C369C8"/>
    <w:rsid w:val="00C36CF1"/>
    <w:rsid w:val="00C37AE6"/>
    <w:rsid w:val="00C40E84"/>
    <w:rsid w:val="00C42A51"/>
    <w:rsid w:val="00C4365B"/>
    <w:rsid w:val="00C44B62"/>
    <w:rsid w:val="00C461AA"/>
    <w:rsid w:val="00C46A05"/>
    <w:rsid w:val="00C50775"/>
    <w:rsid w:val="00C5313B"/>
    <w:rsid w:val="00C532B0"/>
    <w:rsid w:val="00C5587A"/>
    <w:rsid w:val="00C55D8D"/>
    <w:rsid w:val="00C56799"/>
    <w:rsid w:val="00C56AE1"/>
    <w:rsid w:val="00C57BA1"/>
    <w:rsid w:val="00C61CCC"/>
    <w:rsid w:val="00C63498"/>
    <w:rsid w:val="00C635B6"/>
    <w:rsid w:val="00C64599"/>
    <w:rsid w:val="00C64AAF"/>
    <w:rsid w:val="00C652AF"/>
    <w:rsid w:val="00C66FC4"/>
    <w:rsid w:val="00C67B05"/>
    <w:rsid w:val="00C70141"/>
    <w:rsid w:val="00C729E9"/>
    <w:rsid w:val="00C736BF"/>
    <w:rsid w:val="00C73F5F"/>
    <w:rsid w:val="00C74D0C"/>
    <w:rsid w:val="00C7504F"/>
    <w:rsid w:val="00C7529F"/>
    <w:rsid w:val="00C75522"/>
    <w:rsid w:val="00C75985"/>
    <w:rsid w:val="00C75B41"/>
    <w:rsid w:val="00C77EE8"/>
    <w:rsid w:val="00C806A9"/>
    <w:rsid w:val="00C80C71"/>
    <w:rsid w:val="00C80FD0"/>
    <w:rsid w:val="00C81185"/>
    <w:rsid w:val="00C82182"/>
    <w:rsid w:val="00C822CC"/>
    <w:rsid w:val="00C82E1F"/>
    <w:rsid w:val="00C856F1"/>
    <w:rsid w:val="00C85FD3"/>
    <w:rsid w:val="00C862E7"/>
    <w:rsid w:val="00C90EEB"/>
    <w:rsid w:val="00C91188"/>
    <w:rsid w:val="00C93621"/>
    <w:rsid w:val="00C9376E"/>
    <w:rsid w:val="00C9461E"/>
    <w:rsid w:val="00C96BC3"/>
    <w:rsid w:val="00C97277"/>
    <w:rsid w:val="00C9759A"/>
    <w:rsid w:val="00CA1EBB"/>
    <w:rsid w:val="00CA1F87"/>
    <w:rsid w:val="00CA2922"/>
    <w:rsid w:val="00CA614D"/>
    <w:rsid w:val="00CA6DDA"/>
    <w:rsid w:val="00CB1553"/>
    <w:rsid w:val="00CB15F0"/>
    <w:rsid w:val="00CB1D7B"/>
    <w:rsid w:val="00CB22AF"/>
    <w:rsid w:val="00CB2E32"/>
    <w:rsid w:val="00CC077F"/>
    <w:rsid w:val="00CC0D68"/>
    <w:rsid w:val="00CC4824"/>
    <w:rsid w:val="00CC6F72"/>
    <w:rsid w:val="00CC73AF"/>
    <w:rsid w:val="00CC7850"/>
    <w:rsid w:val="00CC7F6C"/>
    <w:rsid w:val="00CD09E0"/>
    <w:rsid w:val="00CD31A4"/>
    <w:rsid w:val="00CD3330"/>
    <w:rsid w:val="00CD3623"/>
    <w:rsid w:val="00CD40D8"/>
    <w:rsid w:val="00CD4B5C"/>
    <w:rsid w:val="00CD5C8D"/>
    <w:rsid w:val="00CD7F29"/>
    <w:rsid w:val="00CE22E9"/>
    <w:rsid w:val="00CE29AD"/>
    <w:rsid w:val="00CE3E01"/>
    <w:rsid w:val="00CE3ED1"/>
    <w:rsid w:val="00CE6742"/>
    <w:rsid w:val="00CE6B6E"/>
    <w:rsid w:val="00CE6F9B"/>
    <w:rsid w:val="00CF14EC"/>
    <w:rsid w:val="00CF40C8"/>
    <w:rsid w:val="00CF442E"/>
    <w:rsid w:val="00CF484C"/>
    <w:rsid w:val="00CF58D2"/>
    <w:rsid w:val="00CF64AD"/>
    <w:rsid w:val="00CF713B"/>
    <w:rsid w:val="00D018FB"/>
    <w:rsid w:val="00D01BE0"/>
    <w:rsid w:val="00D02CBC"/>
    <w:rsid w:val="00D034F7"/>
    <w:rsid w:val="00D050FE"/>
    <w:rsid w:val="00D075B8"/>
    <w:rsid w:val="00D123F2"/>
    <w:rsid w:val="00D12A37"/>
    <w:rsid w:val="00D12F6E"/>
    <w:rsid w:val="00D13C8E"/>
    <w:rsid w:val="00D14090"/>
    <w:rsid w:val="00D16F94"/>
    <w:rsid w:val="00D1757C"/>
    <w:rsid w:val="00D20082"/>
    <w:rsid w:val="00D21151"/>
    <w:rsid w:val="00D216AA"/>
    <w:rsid w:val="00D229E3"/>
    <w:rsid w:val="00D22A8B"/>
    <w:rsid w:val="00D236DC"/>
    <w:rsid w:val="00D237D9"/>
    <w:rsid w:val="00D24089"/>
    <w:rsid w:val="00D24411"/>
    <w:rsid w:val="00D27594"/>
    <w:rsid w:val="00D30C8D"/>
    <w:rsid w:val="00D312DA"/>
    <w:rsid w:val="00D31B80"/>
    <w:rsid w:val="00D31D92"/>
    <w:rsid w:val="00D322F8"/>
    <w:rsid w:val="00D32714"/>
    <w:rsid w:val="00D32E64"/>
    <w:rsid w:val="00D334B5"/>
    <w:rsid w:val="00D346F1"/>
    <w:rsid w:val="00D360A8"/>
    <w:rsid w:val="00D371C9"/>
    <w:rsid w:val="00D37A33"/>
    <w:rsid w:val="00D4304B"/>
    <w:rsid w:val="00D43A86"/>
    <w:rsid w:val="00D43CC4"/>
    <w:rsid w:val="00D45FE4"/>
    <w:rsid w:val="00D47062"/>
    <w:rsid w:val="00D5529A"/>
    <w:rsid w:val="00D561DC"/>
    <w:rsid w:val="00D56ED6"/>
    <w:rsid w:val="00D6287C"/>
    <w:rsid w:val="00D6332D"/>
    <w:rsid w:val="00D63F80"/>
    <w:rsid w:val="00D6440A"/>
    <w:rsid w:val="00D655FB"/>
    <w:rsid w:val="00D67817"/>
    <w:rsid w:val="00D7137B"/>
    <w:rsid w:val="00D745A8"/>
    <w:rsid w:val="00D748F4"/>
    <w:rsid w:val="00D74DDE"/>
    <w:rsid w:val="00D75188"/>
    <w:rsid w:val="00D76121"/>
    <w:rsid w:val="00D771EE"/>
    <w:rsid w:val="00D80B79"/>
    <w:rsid w:val="00D811EA"/>
    <w:rsid w:val="00D81210"/>
    <w:rsid w:val="00D81C7E"/>
    <w:rsid w:val="00D82455"/>
    <w:rsid w:val="00D82B4C"/>
    <w:rsid w:val="00D84AD0"/>
    <w:rsid w:val="00D861CE"/>
    <w:rsid w:val="00D8629A"/>
    <w:rsid w:val="00D87FC5"/>
    <w:rsid w:val="00D90629"/>
    <w:rsid w:val="00D917AC"/>
    <w:rsid w:val="00DA05FE"/>
    <w:rsid w:val="00DA1156"/>
    <w:rsid w:val="00DA28B3"/>
    <w:rsid w:val="00DA34FB"/>
    <w:rsid w:val="00DA41B0"/>
    <w:rsid w:val="00DA4400"/>
    <w:rsid w:val="00DA46CF"/>
    <w:rsid w:val="00DA589D"/>
    <w:rsid w:val="00DA6E0B"/>
    <w:rsid w:val="00DA7C45"/>
    <w:rsid w:val="00DB0A3B"/>
    <w:rsid w:val="00DB104F"/>
    <w:rsid w:val="00DB152F"/>
    <w:rsid w:val="00DB154F"/>
    <w:rsid w:val="00DB4940"/>
    <w:rsid w:val="00DB4A93"/>
    <w:rsid w:val="00DB7D01"/>
    <w:rsid w:val="00DC0EF0"/>
    <w:rsid w:val="00DC27A4"/>
    <w:rsid w:val="00DC2859"/>
    <w:rsid w:val="00DC2876"/>
    <w:rsid w:val="00DC3231"/>
    <w:rsid w:val="00DC5E6B"/>
    <w:rsid w:val="00DC5FB7"/>
    <w:rsid w:val="00DC7CA2"/>
    <w:rsid w:val="00DD02EC"/>
    <w:rsid w:val="00DD0BE8"/>
    <w:rsid w:val="00DD24EE"/>
    <w:rsid w:val="00DD2966"/>
    <w:rsid w:val="00DD539E"/>
    <w:rsid w:val="00DD5530"/>
    <w:rsid w:val="00DD7569"/>
    <w:rsid w:val="00DE0E5A"/>
    <w:rsid w:val="00DE142D"/>
    <w:rsid w:val="00DE2F8F"/>
    <w:rsid w:val="00DE3B21"/>
    <w:rsid w:val="00DF1A2A"/>
    <w:rsid w:val="00DF255C"/>
    <w:rsid w:val="00DF2C29"/>
    <w:rsid w:val="00DF3130"/>
    <w:rsid w:val="00DF46C7"/>
    <w:rsid w:val="00DF514A"/>
    <w:rsid w:val="00DF5D09"/>
    <w:rsid w:val="00DF6735"/>
    <w:rsid w:val="00DF7039"/>
    <w:rsid w:val="00DF7BC9"/>
    <w:rsid w:val="00E00CDA"/>
    <w:rsid w:val="00E00D1C"/>
    <w:rsid w:val="00E0424A"/>
    <w:rsid w:val="00E046AB"/>
    <w:rsid w:val="00E04CC4"/>
    <w:rsid w:val="00E0560F"/>
    <w:rsid w:val="00E06B5A"/>
    <w:rsid w:val="00E1007A"/>
    <w:rsid w:val="00E1044F"/>
    <w:rsid w:val="00E119B5"/>
    <w:rsid w:val="00E12BFF"/>
    <w:rsid w:val="00E1308F"/>
    <w:rsid w:val="00E132E3"/>
    <w:rsid w:val="00E14219"/>
    <w:rsid w:val="00E16FD2"/>
    <w:rsid w:val="00E17FF5"/>
    <w:rsid w:val="00E20252"/>
    <w:rsid w:val="00E206EF"/>
    <w:rsid w:val="00E22B40"/>
    <w:rsid w:val="00E23716"/>
    <w:rsid w:val="00E256A4"/>
    <w:rsid w:val="00E25913"/>
    <w:rsid w:val="00E25F5E"/>
    <w:rsid w:val="00E26E39"/>
    <w:rsid w:val="00E2762F"/>
    <w:rsid w:val="00E306D7"/>
    <w:rsid w:val="00E34D43"/>
    <w:rsid w:val="00E35954"/>
    <w:rsid w:val="00E367FD"/>
    <w:rsid w:val="00E40F15"/>
    <w:rsid w:val="00E41F87"/>
    <w:rsid w:val="00E422BC"/>
    <w:rsid w:val="00E42B25"/>
    <w:rsid w:val="00E437A0"/>
    <w:rsid w:val="00E43B24"/>
    <w:rsid w:val="00E44955"/>
    <w:rsid w:val="00E4663A"/>
    <w:rsid w:val="00E46749"/>
    <w:rsid w:val="00E46DCF"/>
    <w:rsid w:val="00E47B09"/>
    <w:rsid w:val="00E51A20"/>
    <w:rsid w:val="00E51C60"/>
    <w:rsid w:val="00E5211E"/>
    <w:rsid w:val="00E52E22"/>
    <w:rsid w:val="00E53194"/>
    <w:rsid w:val="00E5434D"/>
    <w:rsid w:val="00E55656"/>
    <w:rsid w:val="00E55EFD"/>
    <w:rsid w:val="00E56722"/>
    <w:rsid w:val="00E56BB9"/>
    <w:rsid w:val="00E56F2A"/>
    <w:rsid w:val="00E60438"/>
    <w:rsid w:val="00E62BAB"/>
    <w:rsid w:val="00E62C49"/>
    <w:rsid w:val="00E637F1"/>
    <w:rsid w:val="00E63A79"/>
    <w:rsid w:val="00E640D0"/>
    <w:rsid w:val="00E65AEB"/>
    <w:rsid w:val="00E66149"/>
    <w:rsid w:val="00E67CEB"/>
    <w:rsid w:val="00E716D0"/>
    <w:rsid w:val="00E7215B"/>
    <w:rsid w:val="00E7229B"/>
    <w:rsid w:val="00E731B1"/>
    <w:rsid w:val="00E7326E"/>
    <w:rsid w:val="00E73494"/>
    <w:rsid w:val="00E75124"/>
    <w:rsid w:val="00E75435"/>
    <w:rsid w:val="00E75737"/>
    <w:rsid w:val="00E75945"/>
    <w:rsid w:val="00E76510"/>
    <w:rsid w:val="00E76B7D"/>
    <w:rsid w:val="00E76D0A"/>
    <w:rsid w:val="00E801CA"/>
    <w:rsid w:val="00E817A8"/>
    <w:rsid w:val="00E82B3A"/>
    <w:rsid w:val="00E84292"/>
    <w:rsid w:val="00E8609E"/>
    <w:rsid w:val="00E86898"/>
    <w:rsid w:val="00E90133"/>
    <w:rsid w:val="00E904AA"/>
    <w:rsid w:val="00E90966"/>
    <w:rsid w:val="00E90ECE"/>
    <w:rsid w:val="00E91546"/>
    <w:rsid w:val="00E92416"/>
    <w:rsid w:val="00E927F8"/>
    <w:rsid w:val="00E92A77"/>
    <w:rsid w:val="00E9331D"/>
    <w:rsid w:val="00E93E3A"/>
    <w:rsid w:val="00E96A6D"/>
    <w:rsid w:val="00E97B95"/>
    <w:rsid w:val="00E97D55"/>
    <w:rsid w:val="00E97F59"/>
    <w:rsid w:val="00EA01C0"/>
    <w:rsid w:val="00EA02B3"/>
    <w:rsid w:val="00EA03F7"/>
    <w:rsid w:val="00EA0617"/>
    <w:rsid w:val="00EA12D0"/>
    <w:rsid w:val="00EA3FF3"/>
    <w:rsid w:val="00EA4193"/>
    <w:rsid w:val="00EA424A"/>
    <w:rsid w:val="00EA44A6"/>
    <w:rsid w:val="00EA45BB"/>
    <w:rsid w:val="00EA4D0E"/>
    <w:rsid w:val="00EA511B"/>
    <w:rsid w:val="00EA5821"/>
    <w:rsid w:val="00EA6D0F"/>
    <w:rsid w:val="00EA6DA7"/>
    <w:rsid w:val="00EA7329"/>
    <w:rsid w:val="00EA7F4F"/>
    <w:rsid w:val="00EB10B3"/>
    <w:rsid w:val="00EB2446"/>
    <w:rsid w:val="00EB426F"/>
    <w:rsid w:val="00EB45FA"/>
    <w:rsid w:val="00EB735B"/>
    <w:rsid w:val="00EC079B"/>
    <w:rsid w:val="00EC4212"/>
    <w:rsid w:val="00EC4596"/>
    <w:rsid w:val="00EC4D09"/>
    <w:rsid w:val="00EC6423"/>
    <w:rsid w:val="00EC6720"/>
    <w:rsid w:val="00ED0407"/>
    <w:rsid w:val="00ED1578"/>
    <w:rsid w:val="00ED3BA5"/>
    <w:rsid w:val="00ED41F8"/>
    <w:rsid w:val="00ED4A21"/>
    <w:rsid w:val="00ED7121"/>
    <w:rsid w:val="00ED78D4"/>
    <w:rsid w:val="00EE0E40"/>
    <w:rsid w:val="00EE159A"/>
    <w:rsid w:val="00EE2768"/>
    <w:rsid w:val="00EE3CBC"/>
    <w:rsid w:val="00EE3D5B"/>
    <w:rsid w:val="00EE3FD7"/>
    <w:rsid w:val="00EE5ACD"/>
    <w:rsid w:val="00EE661C"/>
    <w:rsid w:val="00EE6736"/>
    <w:rsid w:val="00EE6D27"/>
    <w:rsid w:val="00EE70E9"/>
    <w:rsid w:val="00EF069C"/>
    <w:rsid w:val="00EF1BEE"/>
    <w:rsid w:val="00EF2D17"/>
    <w:rsid w:val="00EF3108"/>
    <w:rsid w:val="00EF365C"/>
    <w:rsid w:val="00EF3B97"/>
    <w:rsid w:val="00EF49BA"/>
    <w:rsid w:val="00EF57D8"/>
    <w:rsid w:val="00EF6A54"/>
    <w:rsid w:val="00EF6A66"/>
    <w:rsid w:val="00EF7879"/>
    <w:rsid w:val="00EF7F52"/>
    <w:rsid w:val="00F014FC"/>
    <w:rsid w:val="00F02118"/>
    <w:rsid w:val="00F0243B"/>
    <w:rsid w:val="00F056E2"/>
    <w:rsid w:val="00F06FE2"/>
    <w:rsid w:val="00F1070E"/>
    <w:rsid w:val="00F15375"/>
    <w:rsid w:val="00F15528"/>
    <w:rsid w:val="00F16616"/>
    <w:rsid w:val="00F17E51"/>
    <w:rsid w:val="00F20223"/>
    <w:rsid w:val="00F21A88"/>
    <w:rsid w:val="00F223F3"/>
    <w:rsid w:val="00F22D65"/>
    <w:rsid w:val="00F26728"/>
    <w:rsid w:val="00F267C4"/>
    <w:rsid w:val="00F276B3"/>
    <w:rsid w:val="00F27D84"/>
    <w:rsid w:val="00F27DE0"/>
    <w:rsid w:val="00F342DD"/>
    <w:rsid w:val="00F36797"/>
    <w:rsid w:val="00F36ACB"/>
    <w:rsid w:val="00F36D90"/>
    <w:rsid w:val="00F372B2"/>
    <w:rsid w:val="00F40169"/>
    <w:rsid w:val="00F40483"/>
    <w:rsid w:val="00F40E1E"/>
    <w:rsid w:val="00F425A3"/>
    <w:rsid w:val="00F43FC0"/>
    <w:rsid w:val="00F44461"/>
    <w:rsid w:val="00F44731"/>
    <w:rsid w:val="00F4511E"/>
    <w:rsid w:val="00F45280"/>
    <w:rsid w:val="00F46F5C"/>
    <w:rsid w:val="00F477B8"/>
    <w:rsid w:val="00F5120E"/>
    <w:rsid w:val="00F56AFA"/>
    <w:rsid w:val="00F57042"/>
    <w:rsid w:val="00F57761"/>
    <w:rsid w:val="00F609F5"/>
    <w:rsid w:val="00F629DE"/>
    <w:rsid w:val="00F64169"/>
    <w:rsid w:val="00F648A9"/>
    <w:rsid w:val="00F6633E"/>
    <w:rsid w:val="00F66C03"/>
    <w:rsid w:val="00F67CB3"/>
    <w:rsid w:val="00F7154D"/>
    <w:rsid w:val="00F72084"/>
    <w:rsid w:val="00F725D5"/>
    <w:rsid w:val="00F73508"/>
    <w:rsid w:val="00F73B76"/>
    <w:rsid w:val="00F74492"/>
    <w:rsid w:val="00F74627"/>
    <w:rsid w:val="00F76576"/>
    <w:rsid w:val="00F77767"/>
    <w:rsid w:val="00F779F5"/>
    <w:rsid w:val="00F80435"/>
    <w:rsid w:val="00F8145A"/>
    <w:rsid w:val="00F81D38"/>
    <w:rsid w:val="00F83088"/>
    <w:rsid w:val="00F83B1A"/>
    <w:rsid w:val="00F85BC9"/>
    <w:rsid w:val="00F87658"/>
    <w:rsid w:val="00F87D35"/>
    <w:rsid w:val="00F91432"/>
    <w:rsid w:val="00F916F4"/>
    <w:rsid w:val="00F92742"/>
    <w:rsid w:val="00F94422"/>
    <w:rsid w:val="00F954BF"/>
    <w:rsid w:val="00F955A5"/>
    <w:rsid w:val="00F97D88"/>
    <w:rsid w:val="00FA03DC"/>
    <w:rsid w:val="00FA0D03"/>
    <w:rsid w:val="00FA1155"/>
    <w:rsid w:val="00FA26AB"/>
    <w:rsid w:val="00FA28FA"/>
    <w:rsid w:val="00FA3828"/>
    <w:rsid w:val="00FA483A"/>
    <w:rsid w:val="00FA5DE1"/>
    <w:rsid w:val="00FA62F6"/>
    <w:rsid w:val="00FA67DC"/>
    <w:rsid w:val="00FA6A6F"/>
    <w:rsid w:val="00FA706C"/>
    <w:rsid w:val="00FB27F9"/>
    <w:rsid w:val="00FB2FFC"/>
    <w:rsid w:val="00FB3643"/>
    <w:rsid w:val="00FB56C1"/>
    <w:rsid w:val="00FB57A7"/>
    <w:rsid w:val="00FB7C6D"/>
    <w:rsid w:val="00FC043F"/>
    <w:rsid w:val="00FC066B"/>
    <w:rsid w:val="00FC16BF"/>
    <w:rsid w:val="00FC176A"/>
    <w:rsid w:val="00FC1CDA"/>
    <w:rsid w:val="00FC272D"/>
    <w:rsid w:val="00FC2CD3"/>
    <w:rsid w:val="00FC4D93"/>
    <w:rsid w:val="00FC5537"/>
    <w:rsid w:val="00FC644E"/>
    <w:rsid w:val="00FD0415"/>
    <w:rsid w:val="00FD0585"/>
    <w:rsid w:val="00FD11A0"/>
    <w:rsid w:val="00FD2500"/>
    <w:rsid w:val="00FD284D"/>
    <w:rsid w:val="00FD58C3"/>
    <w:rsid w:val="00FD59E4"/>
    <w:rsid w:val="00FD7F99"/>
    <w:rsid w:val="00FE1948"/>
    <w:rsid w:val="00FE1F84"/>
    <w:rsid w:val="00FE2805"/>
    <w:rsid w:val="00FE388A"/>
    <w:rsid w:val="00FE3EFE"/>
    <w:rsid w:val="00FE60BE"/>
    <w:rsid w:val="00FF1855"/>
    <w:rsid w:val="00FF18BE"/>
    <w:rsid w:val="00FF2D9C"/>
    <w:rsid w:val="00FF4271"/>
    <w:rsid w:val="00FF49A6"/>
    <w:rsid w:val="00FF4C2E"/>
    <w:rsid w:val="00FF54BD"/>
    <w:rsid w:val="3FD96C6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6FF65E"/>
  <w15:docId w15:val="{2B1CADE8-44AD-47ED-BB5D-00D536D8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
    <w:qFormat/>
    <w:rsid w:val="00FE2805"/>
    <w:pPr>
      <w:keepNext/>
      <w:keepLines/>
      <w:jc w:val="center"/>
      <w:outlineLvl w:val="0"/>
    </w:pPr>
    <w:rPr>
      <w:rFonts w:ascii="Verdana" w:eastAsia="Arial Unicode MS" w:hAnsi="Verdana" w:cs="Arial"/>
      <w:b/>
      <w:bCs/>
      <w:smallCaps/>
      <w:sz w:val="20"/>
      <w:szCs w:val="20"/>
    </w:rPr>
  </w:style>
  <w:style w:type="paragraph" w:styleId="Ttulo2">
    <w:name w:val="heading 2"/>
    <w:basedOn w:val="Normal"/>
    <w:next w:val="Normal"/>
    <w:link w:val="Ttulo2Char"/>
    <w:uiPriority w:val="9"/>
    <w:qFormat/>
    <w:rsid w:val="00DD7569"/>
    <w:pPr>
      <w:keepNext/>
      <w:jc w:val="both"/>
      <w:outlineLvl w:val="1"/>
    </w:pPr>
    <w:rPr>
      <w:rFonts w:ascii="Cambria" w:hAnsi="Cambria"/>
      <w:b/>
      <w:bCs/>
      <w:i/>
      <w:iCs/>
      <w:sz w:val="28"/>
      <w:szCs w:val="28"/>
    </w:rPr>
  </w:style>
  <w:style w:type="paragraph" w:styleId="Ttulo3">
    <w:name w:val="heading 3"/>
    <w:basedOn w:val="Normal"/>
    <w:next w:val="Normal"/>
    <w:link w:val="Ttulo3Char"/>
    <w:uiPriority w:val="9"/>
    <w:qFormat/>
    <w:rsid w:val="00DD7569"/>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rsid w:val="00DD7569"/>
    <w:pPr>
      <w:keepNext/>
      <w:ind w:firstLine="1440"/>
      <w:jc w:val="both"/>
      <w:outlineLvl w:val="3"/>
    </w:pPr>
    <w:rPr>
      <w:rFonts w:ascii="Calibri" w:hAnsi="Calibri"/>
      <w:b/>
      <w:bCs/>
      <w:sz w:val="28"/>
      <w:szCs w:val="28"/>
    </w:rPr>
  </w:style>
  <w:style w:type="paragraph" w:styleId="Ttulo5">
    <w:name w:val="heading 5"/>
    <w:basedOn w:val="Normal"/>
    <w:next w:val="Normal"/>
    <w:link w:val="Ttulo5Char"/>
    <w:uiPriority w:val="9"/>
    <w:qFormat/>
    <w:rsid w:val="00DD7569"/>
    <w:pPr>
      <w:keepNext/>
      <w:jc w:val="center"/>
      <w:outlineLvl w:val="4"/>
    </w:pPr>
    <w:rPr>
      <w:rFonts w:ascii="Calibri" w:hAnsi="Calibri"/>
      <w:b/>
      <w:bCs/>
      <w:i/>
      <w:iCs/>
      <w:sz w:val="26"/>
      <w:szCs w:val="26"/>
    </w:rPr>
  </w:style>
  <w:style w:type="paragraph" w:styleId="Ttulo6">
    <w:name w:val="heading 6"/>
    <w:basedOn w:val="Normal"/>
    <w:next w:val="Normal"/>
    <w:link w:val="Ttulo6Char"/>
    <w:uiPriority w:val="9"/>
    <w:qFormat/>
    <w:rsid w:val="00DD7569"/>
    <w:pPr>
      <w:keepNext/>
      <w:spacing w:before="120" w:after="120"/>
      <w:ind w:left="57" w:right="57"/>
      <w:outlineLvl w:val="5"/>
    </w:pPr>
    <w:rPr>
      <w:rFonts w:ascii="Calibri" w:hAnsi="Calibri"/>
      <w:b/>
      <w:bCs/>
      <w:sz w:val="20"/>
      <w:szCs w:val="20"/>
    </w:rPr>
  </w:style>
  <w:style w:type="paragraph" w:styleId="Ttulo7">
    <w:name w:val="heading 7"/>
    <w:basedOn w:val="Normal"/>
    <w:next w:val="Normal"/>
    <w:link w:val="Ttulo7Char"/>
    <w:uiPriority w:val="9"/>
    <w:qFormat/>
    <w:rsid w:val="00DD7569"/>
    <w:pPr>
      <w:keepNext/>
      <w:ind w:firstLine="708"/>
      <w:jc w:val="both"/>
      <w:outlineLvl w:val="6"/>
    </w:pPr>
    <w:rPr>
      <w:rFonts w:ascii="Calibri" w:hAnsi="Calibri"/>
    </w:rPr>
  </w:style>
  <w:style w:type="paragraph" w:styleId="Ttulo8">
    <w:name w:val="heading 8"/>
    <w:basedOn w:val="Normal"/>
    <w:next w:val="Normal"/>
    <w:link w:val="Ttulo8Char"/>
    <w:uiPriority w:val="9"/>
    <w:qFormat/>
    <w:rsid w:val="00DD7569"/>
    <w:pPr>
      <w:keepNext/>
      <w:shd w:val="clear" w:color="auto" w:fill="FFFFFF"/>
      <w:tabs>
        <w:tab w:val="left" w:pos="1560"/>
      </w:tabs>
      <w:outlineLvl w:val="7"/>
    </w:pPr>
    <w:rPr>
      <w:rFonts w:ascii="Calibri" w:hAnsi="Calibri"/>
      <w:i/>
      <w:iCs/>
    </w:rPr>
  </w:style>
  <w:style w:type="paragraph" w:styleId="Ttulo9">
    <w:name w:val="heading 9"/>
    <w:basedOn w:val="Normal"/>
    <w:next w:val="Normal"/>
    <w:link w:val="Ttulo9Char"/>
    <w:uiPriority w:val="9"/>
    <w:qFormat/>
    <w:rsid w:val="00DD7569"/>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A4C"/>
    <w:rPr>
      <w:rFonts w:ascii="Verdana" w:eastAsia="Arial Unicode MS" w:hAnsi="Verdana" w:cs="Arial"/>
      <w:b/>
      <w:bCs/>
      <w:smallCaps/>
      <w:sz w:val="20"/>
      <w:szCs w:val="20"/>
      <w:lang w:eastAsia="pt-BR"/>
    </w:rPr>
  </w:style>
  <w:style w:type="character" w:customStyle="1" w:styleId="Ttulo2Char">
    <w:name w:val="Título 2 Char"/>
    <w:basedOn w:val="Fontepargpadro"/>
    <w:link w:val="Ttulo2"/>
    <w:uiPriority w:val="9"/>
    <w:rsid w:val="00DD7569"/>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uiPriority w:val="9"/>
    <w:rsid w:val="00DD7569"/>
    <w:rPr>
      <w:rFonts w:ascii="Cambria" w:eastAsia="Times New Roman" w:hAnsi="Cambria" w:cs="Times New Roman"/>
      <w:b/>
      <w:bCs/>
      <w:sz w:val="26"/>
      <w:szCs w:val="26"/>
      <w:lang w:eastAsia="pt-BR"/>
    </w:rPr>
  </w:style>
  <w:style w:type="character" w:customStyle="1" w:styleId="Ttulo4Char">
    <w:name w:val="Título 4 Char"/>
    <w:basedOn w:val="Fontepargpadro"/>
    <w:link w:val="Ttulo4"/>
    <w:uiPriority w:val="9"/>
    <w:rsid w:val="00DD7569"/>
    <w:rPr>
      <w:rFonts w:ascii="Calibri" w:eastAsia="Times New Roman" w:hAnsi="Calibri" w:cs="Times New Roman"/>
      <w:b/>
      <w:bCs/>
      <w:sz w:val="28"/>
      <w:szCs w:val="28"/>
      <w:lang w:eastAsia="pt-BR"/>
    </w:rPr>
  </w:style>
  <w:style w:type="character" w:customStyle="1" w:styleId="Ttulo5Char">
    <w:name w:val="Título 5 Char"/>
    <w:basedOn w:val="Fontepargpadro"/>
    <w:link w:val="Ttulo5"/>
    <w:uiPriority w:val="9"/>
    <w:rsid w:val="00DD7569"/>
    <w:rPr>
      <w:rFonts w:ascii="Calibri" w:eastAsia="Times New Roman" w:hAnsi="Calibri" w:cs="Times New Roman"/>
      <w:b/>
      <w:bCs/>
      <w:i/>
      <w:iCs/>
      <w:sz w:val="26"/>
      <w:szCs w:val="26"/>
      <w:lang w:eastAsia="pt-BR"/>
    </w:rPr>
  </w:style>
  <w:style w:type="character" w:customStyle="1" w:styleId="Ttulo6Char">
    <w:name w:val="Título 6 Char"/>
    <w:basedOn w:val="Fontepargpadro"/>
    <w:link w:val="Ttulo6"/>
    <w:uiPriority w:val="9"/>
    <w:rsid w:val="00DD7569"/>
    <w:rPr>
      <w:rFonts w:ascii="Calibri" w:eastAsia="Times New Roman" w:hAnsi="Calibri" w:cs="Times New Roman"/>
      <w:b/>
      <w:bCs/>
      <w:sz w:val="20"/>
      <w:szCs w:val="20"/>
      <w:lang w:eastAsia="pt-BR"/>
    </w:rPr>
  </w:style>
  <w:style w:type="character" w:customStyle="1" w:styleId="Ttulo7Char">
    <w:name w:val="Título 7 Char"/>
    <w:basedOn w:val="Fontepargpadro"/>
    <w:link w:val="Ttulo7"/>
    <w:uiPriority w:val="9"/>
    <w:rsid w:val="00DD7569"/>
    <w:rPr>
      <w:rFonts w:ascii="Calibri" w:eastAsia="Times New Roman" w:hAnsi="Calibri" w:cs="Times New Roman"/>
      <w:sz w:val="24"/>
      <w:szCs w:val="24"/>
      <w:lang w:eastAsia="pt-BR"/>
    </w:rPr>
  </w:style>
  <w:style w:type="character" w:customStyle="1" w:styleId="Ttulo8Char">
    <w:name w:val="Título 8 Char"/>
    <w:basedOn w:val="Fontepargpadro"/>
    <w:link w:val="Ttulo8"/>
    <w:uiPriority w:val="9"/>
    <w:rsid w:val="00DD7569"/>
    <w:rPr>
      <w:rFonts w:ascii="Calibri" w:eastAsia="Times New Roman" w:hAnsi="Calibri" w:cs="Times New Roman"/>
      <w:i/>
      <w:iCs/>
      <w:sz w:val="24"/>
      <w:szCs w:val="24"/>
      <w:shd w:val="clear" w:color="auto" w:fill="FFFFFF"/>
      <w:lang w:eastAsia="pt-BR"/>
    </w:rPr>
  </w:style>
  <w:style w:type="character" w:customStyle="1" w:styleId="Ttulo9Char">
    <w:name w:val="Título 9 Char"/>
    <w:basedOn w:val="Fontepargpadro"/>
    <w:link w:val="Ttulo9"/>
    <w:uiPriority w:val="9"/>
    <w:rsid w:val="00DD7569"/>
    <w:rPr>
      <w:rFonts w:ascii="Cambria" w:eastAsia="Times New Roman" w:hAnsi="Cambria" w:cs="Times New Roman"/>
      <w:sz w:val="20"/>
      <w:szCs w:val="20"/>
      <w:lang w:eastAsia="pt-BR"/>
    </w:rPr>
  </w:style>
  <w:style w:type="paragraph" w:styleId="Corpodetexto">
    <w:name w:val="Body Text"/>
    <w:aliases w:val="bt,BT,.BT,bd,5"/>
    <w:basedOn w:val="Normal"/>
    <w:next w:val="Lista2"/>
    <w:link w:val="CorpodetextoChar"/>
    <w:uiPriority w:val="99"/>
    <w:rsid w:val="00DD7569"/>
  </w:style>
  <w:style w:type="character" w:customStyle="1" w:styleId="CorpodetextoChar">
    <w:name w:val="Corpo de texto Char"/>
    <w:aliases w:val="bt Char,BT Char,.BT Char,bd Char,5 Char"/>
    <w:basedOn w:val="Fontepargpadro"/>
    <w:link w:val="Corpodetexto"/>
    <w:uiPriority w:val="99"/>
    <w:rsid w:val="00DD7569"/>
    <w:rPr>
      <w:rFonts w:ascii="Times New Roman" w:eastAsia="Times New Roman" w:hAnsi="Times New Roman" w:cs="Times New Roman"/>
      <w:sz w:val="24"/>
      <w:szCs w:val="24"/>
      <w:lang w:eastAsia="pt-BR"/>
    </w:rPr>
  </w:style>
  <w:style w:type="paragraph" w:styleId="Lista2">
    <w:name w:val="List 2"/>
    <w:basedOn w:val="Normal"/>
    <w:uiPriority w:val="99"/>
    <w:rsid w:val="00DD7569"/>
    <w:pPr>
      <w:ind w:left="566" w:hanging="283"/>
      <w:jc w:val="both"/>
    </w:pPr>
  </w:style>
  <w:style w:type="paragraph" w:styleId="Saudao">
    <w:name w:val="Salutation"/>
    <w:basedOn w:val="Normal"/>
    <w:next w:val="Normal"/>
    <w:link w:val="SaudaoChar"/>
    <w:uiPriority w:val="99"/>
    <w:rsid w:val="00DD7569"/>
    <w:pPr>
      <w:ind w:firstLine="1440"/>
      <w:jc w:val="both"/>
    </w:pPr>
  </w:style>
  <w:style w:type="character" w:customStyle="1" w:styleId="SaudaoChar">
    <w:name w:val="Saudação Char"/>
    <w:basedOn w:val="Fontepargpadro"/>
    <w:link w:val="Saudao"/>
    <w:uiPriority w:val="99"/>
    <w:rsid w:val="00DD7569"/>
    <w:rPr>
      <w:rFonts w:ascii="Times New Roman" w:eastAsia="Times New Roman" w:hAnsi="Times New Roman" w:cs="Times New Roman"/>
      <w:sz w:val="24"/>
      <w:szCs w:val="24"/>
      <w:lang w:eastAsia="pt-BR"/>
    </w:rPr>
  </w:style>
  <w:style w:type="paragraph" w:customStyle="1" w:styleId="p0">
    <w:name w:val="p0"/>
    <w:basedOn w:val="Normal"/>
    <w:rsid w:val="00DD756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rsid w:val="00DD7569"/>
    <w:pPr>
      <w:spacing w:before="160"/>
    </w:pPr>
    <w:rPr>
      <w:rFonts w:ascii="Arial" w:hAnsi="Arial" w:cs="Arial"/>
      <w:b/>
      <w:caps/>
      <w:sz w:val="18"/>
      <w:szCs w:val="18"/>
      <w:lang w:val="en-US"/>
    </w:rPr>
  </w:style>
  <w:style w:type="paragraph" w:customStyle="1" w:styleId="sub">
    <w:name w:val="sub"/>
    <w:uiPriority w:val="99"/>
    <w:rsid w:val="00DD756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DD7569"/>
    <w:pPr>
      <w:ind w:left="283" w:hanging="283"/>
      <w:jc w:val="both"/>
    </w:pPr>
  </w:style>
  <w:style w:type="character" w:customStyle="1" w:styleId="InitialStyle">
    <w:name w:val="InitialStyle"/>
    <w:rsid w:val="00DD7569"/>
    <w:rPr>
      <w:rFonts w:ascii="Times New Roman" w:hAnsi="Times New Roman"/>
      <w:color w:val="auto"/>
      <w:spacing w:val="0"/>
      <w:sz w:val="20"/>
    </w:rPr>
  </w:style>
  <w:style w:type="character" w:styleId="Nmerodepgina">
    <w:name w:val="page number"/>
    <w:uiPriority w:val="99"/>
    <w:rsid w:val="00DD7569"/>
    <w:rPr>
      <w:rFonts w:cs="Times New Roman"/>
    </w:rPr>
  </w:style>
  <w:style w:type="paragraph" w:styleId="Cabealho">
    <w:name w:val="header"/>
    <w:aliases w:val="Cabeçalho1,Header Char"/>
    <w:basedOn w:val="Normal"/>
    <w:link w:val="CabealhoChar"/>
    <w:rsid w:val="00DD7569"/>
    <w:pPr>
      <w:tabs>
        <w:tab w:val="center" w:pos="4419"/>
        <w:tab w:val="right" w:pos="8838"/>
      </w:tabs>
      <w:ind w:firstLine="1440"/>
      <w:jc w:val="both"/>
    </w:pPr>
    <w:rPr>
      <w:rFonts w:ascii="Calibri" w:hAnsi="Calibri"/>
      <w:szCs w:val="20"/>
    </w:rPr>
  </w:style>
  <w:style w:type="character" w:customStyle="1" w:styleId="CabealhoChar">
    <w:name w:val="Cabeçalho Char"/>
    <w:aliases w:val="Cabeçalho1 Char,Header Char Char"/>
    <w:basedOn w:val="Fontepargpadro"/>
    <w:link w:val="Cabealho"/>
    <w:rsid w:val="00DD7569"/>
    <w:rPr>
      <w:rFonts w:ascii="Calibri" w:eastAsia="Times New Roman" w:hAnsi="Calibri" w:cs="Times New Roman"/>
      <w:sz w:val="24"/>
      <w:szCs w:val="20"/>
      <w:lang w:eastAsia="pt-BR"/>
    </w:rPr>
  </w:style>
  <w:style w:type="paragraph" w:styleId="Rodap">
    <w:name w:val="footer"/>
    <w:basedOn w:val="Normal"/>
    <w:link w:val="RodapChar"/>
    <w:uiPriority w:val="99"/>
    <w:rsid w:val="00DD7569"/>
    <w:pPr>
      <w:widowControl w:val="0"/>
      <w:tabs>
        <w:tab w:val="center" w:pos="4419"/>
        <w:tab w:val="right" w:pos="8838"/>
      </w:tabs>
      <w:ind w:firstLine="1440"/>
      <w:jc w:val="both"/>
    </w:pPr>
    <w:rPr>
      <w:rFonts w:ascii="Times" w:hAnsi="Times"/>
      <w:szCs w:val="20"/>
    </w:rPr>
  </w:style>
  <w:style w:type="character" w:customStyle="1" w:styleId="RodapChar">
    <w:name w:val="Rodapé Char"/>
    <w:basedOn w:val="Fontepargpadro"/>
    <w:link w:val="Rodap"/>
    <w:uiPriority w:val="99"/>
    <w:rsid w:val="00DD7569"/>
    <w:rPr>
      <w:rFonts w:ascii="Times" w:eastAsia="Times New Roman" w:hAnsi="Times" w:cs="Times New Roman"/>
      <w:sz w:val="24"/>
      <w:szCs w:val="20"/>
      <w:lang w:eastAsia="pt-BR"/>
    </w:rPr>
  </w:style>
  <w:style w:type="paragraph" w:styleId="Recuodecorpodetexto">
    <w:name w:val="Body Text Indent"/>
    <w:aliases w:val="bti,bt2,Body Text Bold Indent"/>
    <w:basedOn w:val="Normal"/>
    <w:link w:val="RecuodecorpodetextoChar"/>
    <w:uiPriority w:val="99"/>
    <w:rsid w:val="00DD7569"/>
    <w:pPr>
      <w:widowControl w:val="0"/>
      <w:jc w:val="both"/>
    </w:pPr>
  </w:style>
  <w:style w:type="character" w:customStyle="1" w:styleId="RecuodecorpodetextoChar">
    <w:name w:val="Recuo de corpo de texto Char"/>
    <w:aliases w:val="bti Char,bt2 Char,Body Text Bold Indent Char"/>
    <w:basedOn w:val="Fontepargpadro"/>
    <w:link w:val="Recuodecorpodetexto"/>
    <w:uiPriority w:val="99"/>
    <w:rsid w:val="00DD7569"/>
    <w:rPr>
      <w:rFonts w:ascii="Times New Roman" w:eastAsia="Times New Roman" w:hAnsi="Times New Roman" w:cs="Times New Roman"/>
      <w:sz w:val="24"/>
      <w:szCs w:val="24"/>
      <w:lang w:eastAsia="pt-BR"/>
    </w:rPr>
  </w:style>
  <w:style w:type="paragraph" w:styleId="Corpodetexto3">
    <w:name w:val="Body Text 3"/>
    <w:basedOn w:val="Normal"/>
    <w:link w:val="Corpodetexto3Char"/>
    <w:uiPriority w:val="99"/>
    <w:rsid w:val="00DD7569"/>
    <w:pPr>
      <w:jc w:val="both"/>
    </w:pPr>
    <w:rPr>
      <w:sz w:val="16"/>
      <w:szCs w:val="16"/>
    </w:rPr>
  </w:style>
  <w:style w:type="character" w:customStyle="1" w:styleId="Corpodetexto3Char">
    <w:name w:val="Corpo de texto 3 Char"/>
    <w:basedOn w:val="Fontepargpadro"/>
    <w:link w:val="Corpodetexto3"/>
    <w:uiPriority w:val="99"/>
    <w:rsid w:val="00DD7569"/>
    <w:rPr>
      <w:rFonts w:ascii="Times New Roman" w:eastAsia="Times New Roman" w:hAnsi="Times New Roman" w:cs="Times New Roman"/>
      <w:sz w:val="16"/>
      <w:szCs w:val="16"/>
      <w:lang w:eastAsia="pt-BR"/>
    </w:rPr>
  </w:style>
  <w:style w:type="paragraph" w:styleId="Recuodecorpodetexto2">
    <w:name w:val="Body Text Indent 2"/>
    <w:basedOn w:val="Normal"/>
    <w:link w:val="Recuodecorpodetexto2Char"/>
    <w:uiPriority w:val="99"/>
    <w:rsid w:val="00DD7569"/>
    <w:pPr>
      <w:ind w:firstLine="2160"/>
      <w:jc w:val="both"/>
    </w:pPr>
  </w:style>
  <w:style w:type="character" w:customStyle="1" w:styleId="Recuodecorpodetexto2Char">
    <w:name w:val="Recuo de corpo de texto 2 Char"/>
    <w:basedOn w:val="Fontepargpadro"/>
    <w:link w:val="Recuodecorpodetexto2"/>
    <w:uiPriority w:val="99"/>
    <w:rsid w:val="00DD7569"/>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rsid w:val="00DD7569"/>
    <w:pPr>
      <w:widowControl w:val="0"/>
      <w:ind w:firstLine="2124"/>
      <w:jc w:val="both"/>
    </w:pPr>
    <w:rPr>
      <w:sz w:val="16"/>
      <w:szCs w:val="16"/>
    </w:rPr>
  </w:style>
  <w:style w:type="character" w:customStyle="1" w:styleId="Recuodecorpodetexto3Char">
    <w:name w:val="Recuo de corpo de texto 3 Char"/>
    <w:basedOn w:val="Fontepargpadro"/>
    <w:link w:val="Recuodecorpodetexto3"/>
    <w:uiPriority w:val="99"/>
    <w:rsid w:val="00DD7569"/>
    <w:rPr>
      <w:rFonts w:ascii="Times New Roman" w:eastAsia="Times New Roman" w:hAnsi="Times New Roman" w:cs="Times New Roman"/>
      <w:sz w:val="16"/>
      <w:szCs w:val="16"/>
      <w:lang w:eastAsia="pt-BR"/>
    </w:rPr>
  </w:style>
  <w:style w:type="paragraph" w:styleId="Textodenotaderodap">
    <w:name w:val="footnote text"/>
    <w:aliases w:val="F"/>
    <w:basedOn w:val="Normal"/>
    <w:link w:val="TextodenotaderodapChar"/>
    <w:rsid w:val="00DD7569"/>
    <w:rPr>
      <w:sz w:val="20"/>
      <w:szCs w:val="20"/>
    </w:rPr>
  </w:style>
  <w:style w:type="character" w:customStyle="1" w:styleId="TextodenotaderodapChar">
    <w:name w:val="Texto de nota de rodapé Char"/>
    <w:aliases w:val="F Char"/>
    <w:basedOn w:val="Fontepargpadro"/>
    <w:link w:val="Textodenotaderodap"/>
    <w:rsid w:val="00DD7569"/>
    <w:rPr>
      <w:rFonts w:ascii="Times New Roman" w:eastAsia="Times New Roman" w:hAnsi="Times New Roman" w:cs="Times New Roman"/>
      <w:sz w:val="20"/>
      <w:szCs w:val="20"/>
      <w:lang w:eastAsia="pt-BR"/>
    </w:rPr>
  </w:style>
  <w:style w:type="paragraph" w:customStyle="1" w:styleId="para10">
    <w:name w:val="para10"/>
    <w:rsid w:val="00DD7569"/>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DD7569"/>
    <w:pPr>
      <w:tabs>
        <w:tab w:val="left" w:pos="9072"/>
      </w:tabs>
      <w:spacing w:line="240" w:lineRule="atLeast"/>
      <w:ind w:left="426" w:right="-1"/>
      <w:jc w:val="both"/>
    </w:pPr>
  </w:style>
  <w:style w:type="paragraph" w:styleId="Ttulo">
    <w:name w:val="Title"/>
    <w:basedOn w:val="Normal"/>
    <w:link w:val="TtuloChar"/>
    <w:uiPriority w:val="10"/>
    <w:qFormat/>
    <w:rsid w:val="00DD7569"/>
    <w:pPr>
      <w:jc w:val="center"/>
    </w:pPr>
    <w:rPr>
      <w:rFonts w:ascii="Cambria" w:hAnsi="Cambria"/>
      <w:b/>
      <w:bCs/>
      <w:kern w:val="28"/>
      <w:sz w:val="32"/>
      <w:szCs w:val="32"/>
    </w:rPr>
  </w:style>
  <w:style w:type="character" w:customStyle="1" w:styleId="TtuloChar">
    <w:name w:val="Título Char"/>
    <w:basedOn w:val="Fontepargpadro"/>
    <w:link w:val="Ttulo"/>
    <w:uiPriority w:val="10"/>
    <w:rsid w:val="00DD7569"/>
    <w:rPr>
      <w:rFonts w:ascii="Cambria" w:eastAsia="Times New Roman" w:hAnsi="Cambria" w:cs="Times New Roman"/>
      <w:b/>
      <w:bCs/>
      <w:kern w:val="28"/>
      <w:sz w:val="32"/>
      <w:szCs w:val="32"/>
      <w:lang w:eastAsia="pt-BR"/>
    </w:rPr>
  </w:style>
  <w:style w:type="paragraph" w:styleId="MapadoDocumento">
    <w:name w:val="Document Map"/>
    <w:basedOn w:val="Normal"/>
    <w:link w:val="MapadoDocumentoChar"/>
    <w:uiPriority w:val="99"/>
    <w:rsid w:val="00DD7569"/>
    <w:pPr>
      <w:shd w:val="clear" w:color="auto" w:fill="000080"/>
    </w:pPr>
    <w:rPr>
      <w:rFonts w:ascii="Tahoma" w:hAnsi="Tahoma"/>
      <w:szCs w:val="20"/>
    </w:rPr>
  </w:style>
  <w:style w:type="character" w:customStyle="1" w:styleId="MapadoDocumentoChar">
    <w:name w:val="Mapa do Documento Char"/>
    <w:basedOn w:val="Fontepargpadro"/>
    <w:link w:val="MapadoDocumento"/>
    <w:uiPriority w:val="99"/>
    <w:rsid w:val="00DD7569"/>
    <w:rPr>
      <w:rFonts w:ascii="Tahoma" w:eastAsia="Times New Roman" w:hAnsi="Tahoma" w:cs="Times New Roman"/>
      <w:sz w:val="24"/>
      <w:szCs w:val="20"/>
      <w:shd w:val="clear" w:color="auto" w:fill="000080"/>
      <w:lang w:eastAsia="pt-BR"/>
    </w:rPr>
  </w:style>
  <w:style w:type="paragraph" w:customStyle="1" w:styleId="c3">
    <w:name w:val="c3"/>
    <w:basedOn w:val="Normal"/>
    <w:rsid w:val="00DD7569"/>
    <w:pPr>
      <w:spacing w:line="240" w:lineRule="atLeast"/>
      <w:jc w:val="center"/>
    </w:pPr>
    <w:rPr>
      <w:rFonts w:ascii="Times" w:hAnsi="Times" w:cs="Verdana"/>
    </w:rPr>
  </w:style>
  <w:style w:type="character" w:styleId="Hyperlink">
    <w:name w:val="Hyperlink"/>
    <w:uiPriority w:val="99"/>
    <w:rsid w:val="00DD7569"/>
    <w:rPr>
      <w:color w:val="0000FF"/>
      <w:spacing w:val="0"/>
      <w:u w:val="single"/>
    </w:rPr>
  </w:style>
  <w:style w:type="character" w:styleId="HiperlinkVisitado">
    <w:name w:val="FollowedHyperlink"/>
    <w:uiPriority w:val="99"/>
    <w:rsid w:val="00DD7569"/>
    <w:rPr>
      <w:color w:val="800080"/>
      <w:spacing w:val="0"/>
      <w:u w:val="single"/>
    </w:rPr>
  </w:style>
  <w:style w:type="paragraph" w:customStyle="1" w:styleId="DeltaViewTableHeading">
    <w:name w:val="DeltaView Table Heading"/>
    <w:basedOn w:val="Normal"/>
    <w:rsid w:val="00DD7569"/>
    <w:pPr>
      <w:spacing w:after="120"/>
    </w:pPr>
    <w:rPr>
      <w:rFonts w:ascii="Arial" w:hAnsi="Arial" w:cs="Arial"/>
      <w:b/>
      <w:lang w:val="en-US"/>
    </w:rPr>
  </w:style>
  <w:style w:type="paragraph" w:customStyle="1" w:styleId="DeltaViewTableBody">
    <w:name w:val="DeltaView Table Body"/>
    <w:basedOn w:val="Normal"/>
    <w:rsid w:val="00DD7569"/>
    <w:rPr>
      <w:rFonts w:ascii="Arial" w:hAnsi="Arial" w:cs="Arial"/>
      <w:lang w:val="en-US"/>
    </w:rPr>
  </w:style>
  <w:style w:type="paragraph" w:customStyle="1" w:styleId="DeltaViewAnnounce">
    <w:name w:val="DeltaView Announce"/>
    <w:rsid w:val="00DD756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Insertion">
    <w:name w:val="DeltaView Insertion"/>
    <w:uiPriority w:val="99"/>
    <w:rsid w:val="00DD7569"/>
    <w:rPr>
      <w:color w:val="0000FF"/>
      <w:u w:val="double"/>
    </w:rPr>
  </w:style>
  <w:style w:type="character" w:customStyle="1" w:styleId="DeltaViewDeletion">
    <w:name w:val="DeltaView Deletion"/>
    <w:uiPriority w:val="99"/>
    <w:rsid w:val="00DD7569"/>
    <w:rPr>
      <w:strike/>
      <w:color w:val="FF0000"/>
    </w:rPr>
  </w:style>
  <w:style w:type="character" w:customStyle="1" w:styleId="DeltaViewMoveSource">
    <w:name w:val="DeltaView Move Source"/>
    <w:uiPriority w:val="99"/>
    <w:rsid w:val="00DD7569"/>
    <w:rPr>
      <w:strike/>
      <w:color w:val="00C000"/>
    </w:rPr>
  </w:style>
  <w:style w:type="character" w:customStyle="1" w:styleId="DeltaViewMoveDestination">
    <w:name w:val="DeltaView Move Destination"/>
    <w:uiPriority w:val="99"/>
    <w:rsid w:val="00DD7569"/>
    <w:rPr>
      <w:color w:val="00C000"/>
      <w:u w:val="double"/>
    </w:rPr>
  </w:style>
  <w:style w:type="paragraph" w:styleId="Textodecomentrio">
    <w:name w:val="annotation text"/>
    <w:basedOn w:val="Normal"/>
    <w:link w:val="TextodecomentrioChar"/>
    <w:uiPriority w:val="99"/>
    <w:rsid w:val="00DD7569"/>
    <w:rPr>
      <w:sz w:val="20"/>
      <w:szCs w:val="20"/>
    </w:rPr>
  </w:style>
  <w:style w:type="character" w:customStyle="1" w:styleId="TextodecomentrioChar">
    <w:name w:val="Texto de comentário Char"/>
    <w:basedOn w:val="Fontepargpadro"/>
    <w:link w:val="Textodecomentrio"/>
    <w:uiPriority w:val="99"/>
    <w:rsid w:val="00DD7569"/>
    <w:rPr>
      <w:rFonts w:ascii="Times New Roman" w:eastAsia="Times New Roman" w:hAnsi="Times New Roman" w:cs="Times New Roman"/>
      <w:sz w:val="20"/>
      <w:szCs w:val="20"/>
      <w:lang w:eastAsia="pt-BR"/>
    </w:rPr>
  </w:style>
  <w:style w:type="character" w:customStyle="1" w:styleId="DeltaViewChangeNumber">
    <w:name w:val="DeltaView Change Number"/>
    <w:rsid w:val="00DD7569"/>
    <w:rPr>
      <w:color w:val="000000"/>
      <w:vertAlign w:val="superscript"/>
    </w:rPr>
  </w:style>
  <w:style w:type="character" w:customStyle="1" w:styleId="DeltaViewDelimiter">
    <w:name w:val="DeltaView Delimiter"/>
    <w:rsid w:val="00DD7569"/>
  </w:style>
  <w:style w:type="character" w:customStyle="1" w:styleId="DeltaViewFormatChange">
    <w:name w:val="DeltaView Format Change"/>
    <w:rsid w:val="00DD7569"/>
    <w:rPr>
      <w:color w:val="000000"/>
    </w:rPr>
  </w:style>
  <w:style w:type="character" w:customStyle="1" w:styleId="DeltaViewMovedDeletion">
    <w:name w:val="DeltaView Moved Deletion"/>
    <w:rsid w:val="00DD7569"/>
    <w:rPr>
      <w:strike/>
      <w:color w:val="C08080"/>
    </w:rPr>
  </w:style>
  <w:style w:type="character" w:customStyle="1" w:styleId="DeltaViewEditorComment">
    <w:name w:val="DeltaView Editor Comment"/>
    <w:rsid w:val="00DD7569"/>
    <w:rPr>
      <w:color w:val="0000FF"/>
      <w:spacing w:val="0"/>
      <w:u w:val="double"/>
    </w:rPr>
  </w:style>
  <w:style w:type="paragraph" w:styleId="Corpodetexto2">
    <w:name w:val="Body Text 2"/>
    <w:basedOn w:val="Normal"/>
    <w:link w:val="Corpodetexto2Char"/>
    <w:uiPriority w:val="99"/>
    <w:rsid w:val="00DD7569"/>
    <w:pPr>
      <w:jc w:val="both"/>
    </w:pPr>
  </w:style>
  <w:style w:type="character" w:customStyle="1" w:styleId="Corpodetexto2Char">
    <w:name w:val="Corpo de texto 2 Char"/>
    <w:basedOn w:val="Fontepargpadro"/>
    <w:link w:val="Corpodetexto2"/>
    <w:uiPriority w:val="99"/>
    <w:rsid w:val="00DD7569"/>
    <w:rPr>
      <w:rFonts w:ascii="Times New Roman" w:eastAsia="Times New Roman" w:hAnsi="Times New Roman" w:cs="Times New Roman"/>
      <w:sz w:val="24"/>
      <w:szCs w:val="24"/>
      <w:lang w:eastAsia="pt-BR"/>
    </w:rPr>
  </w:style>
  <w:style w:type="paragraph" w:styleId="NormalWeb">
    <w:name w:val="Normal (Web)"/>
    <w:basedOn w:val="Normal"/>
    <w:uiPriority w:val="99"/>
    <w:rsid w:val="00DD756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DD7569"/>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DD7569"/>
    <w:rPr>
      <w:b/>
      <w:bCs/>
    </w:rPr>
  </w:style>
  <w:style w:type="character" w:customStyle="1" w:styleId="AssuntodocomentrioChar">
    <w:name w:val="Assunto do comentário Char"/>
    <w:basedOn w:val="TextodecomentrioChar"/>
    <w:link w:val="Assuntodocomentrio"/>
    <w:uiPriority w:val="99"/>
    <w:rsid w:val="00DD7569"/>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rsid w:val="00DD7569"/>
    <w:rPr>
      <w:rFonts w:ascii="Tahoma" w:hAnsi="Tahoma"/>
      <w:sz w:val="16"/>
      <w:szCs w:val="16"/>
    </w:rPr>
  </w:style>
  <w:style w:type="character" w:customStyle="1" w:styleId="TextodebaloChar">
    <w:name w:val="Texto de balão Char"/>
    <w:basedOn w:val="Fontepargpadro"/>
    <w:link w:val="Textodebalo"/>
    <w:uiPriority w:val="99"/>
    <w:rsid w:val="00DD7569"/>
    <w:rPr>
      <w:rFonts w:ascii="Tahoma" w:eastAsia="Times New Roman" w:hAnsi="Tahoma" w:cs="Times New Roman"/>
      <w:sz w:val="16"/>
      <w:szCs w:val="16"/>
      <w:lang w:eastAsia="pt-BR"/>
    </w:rPr>
  </w:style>
  <w:style w:type="paragraph" w:customStyle="1" w:styleId="BalloonText1">
    <w:name w:val="Balloon Text1"/>
    <w:basedOn w:val="Normal"/>
    <w:rsid w:val="00DD7569"/>
    <w:rPr>
      <w:rFonts w:ascii="Tahoma" w:hAnsi="Tahoma" w:cs="Tahoma"/>
      <w:sz w:val="16"/>
      <w:szCs w:val="16"/>
    </w:rPr>
  </w:style>
  <w:style w:type="character" w:customStyle="1" w:styleId="bodytext3char">
    <w:name w:val="bodytext3char"/>
    <w:rsid w:val="00DD7569"/>
    <w:rPr>
      <w:rFonts w:cs="Times New Roman"/>
    </w:rPr>
  </w:style>
  <w:style w:type="paragraph" w:customStyle="1" w:styleId="Citipet">
    <w:name w:val="Citipet"/>
    <w:rsid w:val="00DD7569"/>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DD7569"/>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rsid w:val="00DD7569"/>
    <w:pPr>
      <w:spacing w:after="60"/>
      <w:jc w:val="center"/>
      <w:outlineLvl w:val="1"/>
    </w:pPr>
    <w:rPr>
      <w:rFonts w:ascii="Cambria" w:hAnsi="Cambria"/>
    </w:rPr>
  </w:style>
  <w:style w:type="character" w:customStyle="1" w:styleId="SubttuloChar">
    <w:name w:val="Subtítulo Char"/>
    <w:basedOn w:val="Fontepargpadro"/>
    <w:link w:val="Subttulo"/>
    <w:uiPriority w:val="11"/>
    <w:rsid w:val="00DD7569"/>
    <w:rPr>
      <w:rFonts w:ascii="Cambria" w:eastAsia="Times New Roman" w:hAnsi="Cambria" w:cs="Times New Roman"/>
      <w:sz w:val="24"/>
      <w:szCs w:val="24"/>
      <w:lang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rsid w:val="00DD756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DD7569"/>
    <w:pPr>
      <w:spacing w:after="160" w:line="240" w:lineRule="exact"/>
    </w:pPr>
    <w:rPr>
      <w:rFonts w:ascii="Verdana" w:hAnsi="Verdana"/>
      <w:sz w:val="20"/>
      <w:szCs w:val="20"/>
      <w:lang w:val="en-US"/>
    </w:rPr>
  </w:style>
  <w:style w:type="character" w:styleId="Forte">
    <w:name w:val="Strong"/>
    <w:uiPriority w:val="22"/>
    <w:qFormat/>
    <w:rsid w:val="00DD7569"/>
    <w:rPr>
      <w:b/>
    </w:rPr>
  </w:style>
  <w:style w:type="paragraph" w:customStyle="1" w:styleId="ListParagraph1">
    <w:name w:val="List Paragraph1"/>
    <w:basedOn w:val="Normal"/>
    <w:qFormat/>
    <w:rsid w:val="00DD7569"/>
    <w:pPr>
      <w:ind w:left="720"/>
    </w:pPr>
  </w:style>
  <w:style w:type="character" w:styleId="nfase">
    <w:name w:val="Emphasis"/>
    <w:uiPriority w:val="20"/>
    <w:qFormat/>
    <w:rsid w:val="00DD7569"/>
    <w:rPr>
      <w:i/>
    </w:rPr>
  </w:style>
  <w:style w:type="paragraph" w:customStyle="1" w:styleId="BodyText21">
    <w:name w:val="Body Tex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rsid w:val="00DD7569"/>
    <w:rPr>
      <w:vertAlign w:val="superscript"/>
    </w:rPr>
  </w:style>
  <w:style w:type="character" w:customStyle="1" w:styleId="wT9">
    <w:name w:val="wT9"/>
    <w:rsid w:val="00DD7569"/>
  </w:style>
  <w:style w:type="paragraph" w:customStyle="1" w:styleId="CharCharCharCharCharCharCharChar">
    <w:name w:val="Char Char Char Char Char Char Char Char"/>
    <w:basedOn w:val="Normal"/>
    <w:rsid w:val="00DD7569"/>
    <w:pPr>
      <w:spacing w:after="160" w:line="240" w:lineRule="exact"/>
    </w:pPr>
    <w:rPr>
      <w:rFonts w:ascii="Verdana" w:hAnsi="Verdana"/>
      <w:sz w:val="20"/>
      <w:szCs w:val="20"/>
      <w:lang w:val="en-US"/>
    </w:rPr>
  </w:style>
  <w:style w:type="paragraph" w:styleId="Sumrio1">
    <w:name w:val="toc 1"/>
    <w:basedOn w:val="Normal"/>
    <w:next w:val="Normal"/>
    <w:uiPriority w:val="39"/>
    <w:rsid w:val="00DD7569"/>
    <w:pPr>
      <w:widowControl w:val="0"/>
      <w:spacing w:before="120" w:after="120"/>
    </w:pPr>
    <w:rPr>
      <w:b/>
      <w:caps/>
      <w:sz w:val="22"/>
      <w:szCs w:val="20"/>
    </w:rPr>
  </w:style>
  <w:style w:type="paragraph" w:customStyle="1" w:styleId="Clausula">
    <w:name w:val="Clausula"/>
    <w:basedOn w:val="Normal"/>
    <w:rsid w:val="00DD7569"/>
    <w:pPr>
      <w:widowControl w:val="0"/>
      <w:spacing w:line="480" w:lineRule="auto"/>
      <w:jc w:val="center"/>
    </w:pPr>
    <w:rPr>
      <w:rFonts w:ascii="Tahoma" w:hAnsi="Tahoma"/>
      <w:b/>
      <w:sz w:val="16"/>
      <w:szCs w:val="20"/>
    </w:rPr>
  </w:style>
  <w:style w:type="paragraph" w:customStyle="1" w:styleId="ContratoN3">
    <w:name w:val="Contrato_N3"/>
    <w:basedOn w:val="Normal"/>
    <w:rsid w:val="00DD7569"/>
    <w:pPr>
      <w:numPr>
        <w:ilvl w:val="1"/>
        <w:numId w:val="3"/>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rsid w:val="00DD7569"/>
    <w:pPr>
      <w:numPr>
        <w:ilvl w:val="2"/>
        <w:numId w:val="3"/>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rsid w:val="008B5386"/>
    <w:pPr>
      <w:numPr>
        <w:numId w:val="3"/>
      </w:numPr>
    </w:pPr>
  </w:style>
  <w:style w:type="character" w:customStyle="1" w:styleId="msoins0">
    <w:name w:val="msoins"/>
    <w:rsid w:val="00DD7569"/>
    <w:rPr>
      <w:rFonts w:cs="Times New Roman"/>
    </w:rPr>
  </w:style>
  <w:style w:type="paragraph" w:styleId="Commarcadores">
    <w:name w:val="List Bullet"/>
    <w:basedOn w:val="Normal"/>
    <w:uiPriority w:val="99"/>
    <w:rsid w:val="00DD7569"/>
    <w:pPr>
      <w:tabs>
        <w:tab w:val="num" w:pos="360"/>
      </w:tabs>
      <w:ind w:left="360" w:hanging="360"/>
    </w:pPr>
  </w:style>
  <w:style w:type="character" w:customStyle="1" w:styleId="CommarcadoresChar">
    <w:name w:val="Com marcadores Char"/>
    <w:rsid w:val="00DD7569"/>
    <w:rPr>
      <w:sz w:val="24"/>
      <w:lang w:val="pt-BR"/>
    </w:rPr>
  </w:style>
  <w:style w:type="character" w:customStyle="1" w:styleId="msodel0">
    <w:name w:val="msodel"/>
    <w:rsid w:val="00DD7569"/>
    <w:rPr>
      <w:rFonts w:cs="Times New Roman"/>
    </w:rPr>
  </w:style>
  <w:style w:type="paragraph" w:styleId="Textodenotadefim">
    <w:name w:val="endnote text"/>
    <w:basedOn w:val="Normal"/>
    <w:link w:val="TextodenotadefimChar"/>
    <w:uiPriority w:val="99"/>
    <w:rsid w:val="00DD7569"/>
    <w:rPr>
      <w:rFonts w:ascii="Calibri" w:hAnsi="Calibri"/>
      <w:sz w:val="20"/>
      <w:szCs w:val="20"/>
    </w:rPr>
  </w:style>
  <w:style w:type="character" w:customStyle="1" w:styleId="TextodenotadefimChar">
    <w:name w:val="Texto de nota de fim Char"/>
    <w:basedOn w:val="Fontepargpadro"/>
    <w:link w:val="Textodenotadefim"/>
    <w:uiPriority w:val="99"/>
    <w:rsid w:val="00DD7569"/>
    <w:rPr>
      <w:rFonts w:ascii="Calibri" w:eastAsia="Times New Roman" w:hAnsi="Calibri" w:cs="Times New Roman"/>
      <w:sz w:val="20"/>
      <w:szCs w:val="20"/>
      <w:lang w:eastAsia="pt-BR"/>
    </w:rPr>
  </w:style>
  <w:style w:type="character" w:styleId="Refdenotadefim">
    <w:name w:val="endnote reference"/>
    <w:uiPriority w:val="99"/>
    <w:rsid w:val="00DD7569"/>
    <w:rPr>
      <w:vertAlign w:val="superscript"/>
    </w:rPr>
  </w:style>
  <w:style w:type="paragraph" w:styleId="TextosemFormatao">
    <w:name w:val="Plain Text"/>
    <w:basedOn w:val="Normal"/>
    <w:link w:val="TextosemFormataoChar"/>
    <w:uiPriority w:val="99"/>
    <w:rsid w:val="00DD7569"/>
    <w:rPr>
      <w:rFonts w:ascii="Consolas" w:hAnsi="Consolas"/>
      <w:sz w:val="21"/>
      <w:szCs w:val="20"/>
    </w:rPr>
  </w:style>
  <w:style w:type="character" w:customStyle="1" w:styleId="TextosemFormataoChar">
    <w:name w:val="Texto sem Formatação Char"/>
    <w:basedOn w:val="Fontepargpadro"/>
    <w:link w:val="TextosemFormatao"/>
    <w:uiPriority w:val="99"/>
    <w:rsid w:val="00DD7569"/>
    <w:rPr>
      <w:rFonts w:ascii="Consolas" w:eastAsia="Times New Roman" w:hAnsi="Consolas" w:cs="Times New Roman"/>
      <w:sz w:val="21"/>
      <w:szCs w:val="20"/>
      <w:lang w:eastAsia="pt-BR"/>
    </w:rPr>
  </w:style>
  <w:style w:type="paragraph" w:customStyle="1" w:styleId="Default">
    <w:name w:val="Default"/>
    <w:rsid w:val="00DD7569"/>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8B5386"/>
    <w:pPr>
      <w:numPr>
        <w:numId w:val="4"/>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rsid w:val="00DD7569"/>
    <w:pPr>
      <w:spacing w:before="240" w:line="240" w:lineRule="exact"/>
      <w:ind w:left="471"/>
      <w:jc w:val="both"/>
    </w:pPr>
    <w:rPr>
      <w:rFonts w:ascii="Arial" w:hAnsi="Arial"/>
      <w:sz w:val="20"/>
    </w:rPr>
  </w:style>
  <w:style w:type="character" w:customStyle="1" w:styleId="STDTextoDois-QuatroChar">
    <w:name w:val="STD Texto Dois-Quatro Char"/>
    <w:rsid w:val="00DD7569"/>
    <w:rPr>
      <w:rFonts w:ascii="Arial" w:hAnsi="Arial"/>
      <w:sz w:val="24"/>
    </w:rPr>
  </w:style>
  <w:style w:type="paragraph" w:customStyle="1" w:styleId="Switzerland">
    <w:name w:val="Switzerland"/>
    <w:basedOn w:val="Corpodetexto"/>
    <w:rsid w:val="00DD7569"/>
    <w:pPr>
      <w:jc w:val="both"/>
    </w:pPr>
    <w:rPr>
      <w:rFonts w:eastAsia="MS Mincho"/>
      <w:sz w:val="22"/>
      <w:szCs w:val="20"/>
    </w:rPr>
  </w:style>
  <w:style w:type="paragraph" w:customStyle="1" w:styleId="Nome">
    <w:name w:val="Nome"/>
    <w:basedOn w:val="Normal"/>
    <w:rsid w:val="00DD7569"/>
    <w:pPr>
      <w:spacing w:before="120" w:line="288" w:lineRule="auto"/>
      <w:jc w:val="both"/>
    </w:pPr>
    <w:rPr>
      <w:rFonts w:ascii="Arial" w:hAnsi="Arial"/>
      <w:sz w:val="22"/>
    </w:rPr>
  </w:style>
  <w:style w:type="paragraph" w:customStyle="1" w:styleId="StyleHeading1Before0pt">
    <w:name w:val="Style Heading 1 + Before:  0 pt"/>
    <w:basedOn w:val="Ttulo1"/>
    <w:rsid w:val="008B5386"/>
    <w:pPr>
      <w:keepNext w:val="0"/>
      <w:numPr>
        <w:numId w:val="5"/>
      </w:numPr>
      <w:spacing w:before="240" w:after="240"/>
      <w:jc w:val="left"/>
    </w:pPr>
    <w:rPr>
      <w:b w:val="0"/>
      <w:smallCaps w:val="0"/>
    </w:rPr>
  </w:style>
  <w:style w:type="character" w:customStyle="1" w:styleId="p0Char">
    <w:name w:val="p0 Char"/>
    <w:rsid w:val="00DD7569"/>
    <w:rPr>
      <w:rFonts w:ascii="Times" w:hAnsi="Times"/>
      <w:sz w:val="24"/>
    </w:rPr>
  </w:style>
  <w:style w:type="paragraph" w:customStyle="1" w:styleId="ListParagraph2">
    <w:name w:val="List Paragraph2"/>
    <w:basedOn w:val="Normal"/>
    <w:rsid w:val="00DD7569"/>
    <w:pPr>
      <w:ind w:left="708"/>
      <w:jc w:val="both"/>
    </w:pPr>
    <w:rPr>
      <w:sz w:val="26"/>
      <w:szCs w:val="20"/>
    </w:rPr>
  </w:style>
  <w:style w:type="paragraph" w:customStyle="1" w:styleId="STDNvelUm">
    <w:name w:val="STD Nível Um"/>
    <w:basedOn w:val="Normal"/>
    <w:next w:val="Normal"/>
    <w:rsid w:val="008B5386"/>
    <w:pPr>
      <w:numPr>
        <w:numId w:val="7"/>
      </w:numPr>
      <w:outlineLvl w:val="0"/>
    </w:pPr>
    <w:rPr>
      <w:rFonts w:ascii="Arial" w:hAnsi="Arial"/>
      <w:b/>
      <w:smallCaps/>
      <w:color w:val="CD0000"/>
      <w:sz w:val="28"/>
      <w:szCs w:val="28"/>
    </w:rPr>
  </w:style>
  <w:style w:type="paragraph" w:customStyle="1" w:styleId="STDNvelDois">
    <w:name w:val="STD Nível Dois"/>
    <w:basedOn w:val="STDNvelUm"/>
    <w:next w:val="Normal"/>
    <w:rsid w:val="008B5386"/>
    <w:pPr>
      <w:numPr>
        <w:ilvl w:val="1"/>
      </w:numPr>
      <w:spacing w:before="480"/>
      <w:ind w:left="942"/>
      <w:outlineLvl w:val="1"/>
    </w:pPr>
    <w:rPr>
      <w:sz w:val="24"/>
      <w:szCs w:val="24"/>
    </w:rPr>
  </w:style>
  <w:style w:type="paragraph" w:customStyle="1" w:styleId="STDNvelTrs">
    <w:name w:val="STD Nível Três"/>
    <w:basedOn w:val="STDNvelUm"/>
    <w:next w:val="Normal"/>
    <w:rsid w:val="008B5386"/>
    <w:pPr>
      <w:numPr>
        <w:ilvl w:val="2"/>
      </w:numPr>
      <w:spacing w:before="480"/>
      <w:outlineLvl w:val="2"/>
    </w:pPr>
    <w:rPr>
      <w:sz w:val="24"/>
      <w:szCs w:val="24"/>
    </w:rPr>
  </w:style>
  <w:style w:type="paragraph" w:customStyle="1" w:styleId="STDNvelQuatro">
    <w:name w:val="STD Nível Quatro"/>
    <w:basedOn w:val="STDNvelUm"/>
    <w:next w:val="Normal"/>
    <w:rsid w:val="008B5386"/>
    <w:pPr>
      <w:numPr>
        <w:ilvl w:val="3"/>
      </w:numPr>
      <w:spacing w:before="480"/>
      <w:outlineLvl w:val="3"/>
    </w:pPr>
    <w:rPr>
      <w:sz w:val="24"/>
      <w:szCs w:val="24"/>
    </w:rPr>
  </w:style>
  <w:style w:type="paragraph" w:customStyle="1" w:styleId="ax">
    <w:name w:val="a.x)"/>
    <w:rsid w:val="00DD7569"/>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uiPriority w:val="99"/>
    <w:rsid w:val="00DD7569"/>
    <w:pPr>
      <w:spacing w:after="120"/>
      <w:jc w:val="both"/>
    </w:pPr>
    <w:rPr>
      <w:rFonts w:ascii="Arial" w:hAnsi="Arial"/>
      <w:szCs w:val="20"/>
    </w:rPr>
  </w:style>
  <w:style w:type="character" w:customStyle="1" w:styleId="BNDESChar">
    <w:name w:val="BNDES Char"/>
    <w:uiPriority w:val="99"/>
    <w:rsid w:val="00DD7569"/>
    <w:rPr>
      <w:rFonts w:ascii="Arial" w:hAnsi="Arial"/>
      <w:sz w:val="24"/>
    </w:rPr>
  </w:style>
  <w:style w:type="paragraph" w:customStyle="1" w:styleId="numeroON">
    <w:name w:val="numero ON"/>
    <w:rsid w:val="00DD7569"/>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character" w:styleId="Refdecomentrio">
    <w:name w:val="annotation reference"/>
    <w:uiPriority w:val="99"/>
    <w:rsid w:val="00DD7569"/>
    <w:rPr>
      <w:sz w:val="16"/>
    </w:rPr>
  </w:style>
  <w:style w:type="paragraph" w:styleId="Reviso">
    <w:name w:val="Revision"/>
    <w:hidden/>
    <w:uiPriority w:val="99"/>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PargrafodaLista">
    <w:name w:val="List Paragraph"/>
    <w:basedOn w:val="Normal"/>
    <w:link w:val="PargrafodaListaChar"/>
    <w:uiPriority w:val="34"/>
    <w:qFormat/>
    <w:rsid w:val="00DD7569"/>
    <w:pPr>
      <w:ind w:left="720"/>
    </w:pPr>
    <w:rPr>
      <w:rFonts w:ascii="Calibri" w:hAnsi="Calibri"/>
      <w:sz w:val="22"/>
      <w:szCs w:val="22"/>
    </w:rPr>
  </w:style>
  <w:style w:type="character" w:customStyle="1" w:styleId="PargrafodaListaChar">
    <w:name w:val="Parágrafo da Lista Char"/>
    <w:link w:val="PargrafodaLista"/>
    <w:uiPriority w:val="34"/>
    <w:locked/>
    <w:rsid w:val="00DD7569"/>
    <w:rPr>
      <w:rFonts w:ascii="Calibri" w:eastAsia="Times New Roman" w:hAnsi="Calibri" w:cs="Times New Roman"/>
      <w:lang w:eastAsia="pt-BR"/>
    </w:rPr>
  </w:style>
  <w:style w:type="paragraph" w:customStyle="1" w:styleId="NormalWeb0">
    <w:name w:val="Normal(Web)"/>
    <w:basedOn w:val="Normal"/>
    <w:uiPriority w:val="99"/>
    <w:rsid w:val="00DD756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rsid w:val="00DD756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DD756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rsid w:val="00DD7569"/>
    <w:pPr>
      <w:spacing w:after="160" w:line="240" w:lineRule="exact"/>
    </w:pPr>
    <w:rPr>
      <w:rFonts w:ascii="Verdana" w:hAnsi="Verdana"/>
      <w:sz w:val="20"/>
      <w:szCs w:val="20"/>
      <w:lang w:val="en-US"/>
    </w:rPr>
  </w:style>
  <w:style w:type="paragraph" w:customStyle="1" w:styleId="Centered">
    <w:name w:val="Centered"/>
    <w:basedOn w:val="Normal"/>
    <w:rsid w:val="00DD7569"/>
    <w:pPr>
      <w:keepNext/>
      <w:widowControl w:val="0"/>
      <w:spacing w:after="240"/>
      <w:jc w:val="center"/>
    </w:pPr>
    <w:rPr>
      <w:b/>
      <w:sz w:val="18"/>
      <w:szCs w:val="18"/>
      <w:lang w:val="en-US"/>
    </w:rPr>
  </w:style>
  <w:style w:type="paragraph" w:customStyle="1" w:styleId="dx-TitleC">
    <w:name w:val="dx-Title C"/>
    <w:aliases w:val="t10"/>
    <w:basedOn w:val="Normal"/>
    <w:uiPriority w:val="99"/>
    <w:rsid w:val="00DD7569"/>
    <w:pPr>
      <w:spacing w:after="240"/>
      <w:jc w:val="center"/>
    </w:pPr>
    <w:rPr>
      <w:szCs w:val="20"/>
      <w:lang w:val="en-US"/>
    </w:rPr>
  </w:style>
  <w:style w:type="paragraph" w:customStyle="1" w:styleId="Estilo1">
    <w:name w:val="Estilo1"/>
    <w:basedOn w:val="Corpodetexto2"/>
    <w:qFormat/>
    <w:rsid w:val="00DD7569"/>
    <w:pPr>
      <w:suppressAutoHyphens/>
      <w:spacing w:after="120" w:line="320" w:lineRule="exact"/>
    </w:pPr>
    <w:rPr>
      <w:rFonts w:ascii="Georgia" w:hAnsi="Georgia"/>
      <w:sz w:val="22"/>
      <w:szCs w:val="22"/>
    </w:rPr>
  </w:style>
  <w:style w:type="character" w:customStyle="1" w:styleId="Estilo1Char">
    <w:name w:val="Estilo1 Char"/>
    <w:rsid w:val="00DD7569"/>
    <w:rPr>
      <w:rFonts w:ascii="Georgia" w:hAnsi="Georgia"/>
      <w:sz w:val="22"/>
    </w:rPr>
  </w:style>
  <w:style w:type="character" w:customStyle="1" w:styleId="DeltaViewComment">
    <w:name w:val="DeltaView Comment"/>
    <w:uiPriority w:val="99"/>
    <w:rsid w:val="00DD7569"/>
    <w:rPr>
      <w:color w:val="000000"/>
    </w:rPr>
  </w:style>
  <w:style w:type="character" w:customStyle="1" w:styleId="DeltaViewStyleChangeText">
    <w:name w:val="DeltaView Style Change Text"/>
    <w:uiPriority w:val="99"/>
    <w:rsid w:val="00DD7569"/>
    <w:rPr>
      <w:color w:val="000000"/>
      <w:u w:val="double"/>
    </w:rPr>
  </w:style>
  <w:style w:type="character" w:customStyle="1" w:styleId="DeltaViewStyleChangeLabel">
    <w:name w:val="DeltaView Style Change Label"/>
    <w:uiPriority w:val="99"/>
    <w:rsid w:val="00DD7569"/>
    <w:rPr>
      <w:color w:val="000000"/>
    </w:rPr>
  </w:style>
  <w:style w:type="character" w:customStyle="1" w:styleId="DeltaViewInsertedComment">
    <w:name w:val="DeltaView Inserted Comment"/>
    <w:uiPriority w:val="99"/>
    <w:rsid w:val="00DD7569"/>
    <w:rPr>
      <w:color w:val="0000FF"/>
      <w:u w:val="double"/>
    </w:rPr>
  </w:style>
  <w:style w:type="character" w:customStyle="1" w:styleId="DeltaViewDeletedComment">
    <w:name w:val="DeltaView Deleted Comment"/>
    <w:uiPriority w:val="99"/>
    <w:rsid w:val="00DD7569"/>
    <w:rPr>
      <w:strike/>
      <w:color w:val="FF0000"/>
    </w:rPr>
  </w:style>
  <w:style w:type="paragraph" w:customStyle="1" w:styleId="a">
    <w:name w:val="a)"/>
    <w:next w:val="Normal"/>
    <w:rsid w:val="00DD7569"/>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DD7569"/>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DD7569"/>
    <w:rPr>
      <w:rFonts w:ascii="Optimum" w:eastAsia="Times New Roman" w:hAnsi="Optimum" w:cs="Times New Roman"/>
      <w:sz w:val="24"/>
      <w:szCs w:val="24"/>
      <w:lang w:eastAsia="pt-BR"/>
    </w:rPr>
  </w:style>
  <w:style w:type="paragraph" w:customStyle="1" w:styleId="axx">
    <w:name w:val="a.x.x)"/>
    <w:basedOn w:val="ax"/>
    <w:rsid w:val="00DD7569"/>
    <w:pPr>
      <w:autoSpaceDE/>
      <w:autoSpaceDN/>
      <w:adjustRightInd/>
      <w:spacing w:before="120"/>
      <w:ind w:left="2268" w:hanging="992"/>
    </w:pPr>
  </w:style>
  <w:style w:type="paragraph" w:customStyle="1" w:styleId="1-PargrafoAJ">
    <w:name w:val="1 - Parágrafo AJ"/>
    <w:basedOn w:val="BNDES"/>
    <w:link w:val="1-PargrafoAJChar"/>
    <w:rsid w:val="00DD7569"/>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sid w:val="00DD7569"/>
    <w:rPr>
      <w:rFonts w:ascii="Arial" w:eastAsia="Times New Roman" w:hAnsi="Arial" w:cs="Times New Roman"/>
      <w:color w:val="333333"/>
      <w:spacing w:val="10"/>
      <w:sz w:val="24"/>
      <w:szCs w:val="20"/>
      <w:lang w:eastAsia="pt-BR"/>
    </w:rPr>
  </w:style>
  <w:style w:type="paragraph" w:customStyle="1" w:styleId="CTTCorpodeTexto">
    <w:name w:val="CTT_Corpo de Texto"/>
    <w:basedOn w:val="Normal"/>
    <w:qFormat/>
    <w:locked/>
    <w:rsid w:val="00DD7569"/>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DD7569"/>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DD7569"/>
    <w:pPr>
      <w:autoSpaceDE/>
      <w:autoSpaceDN/>
      <w:adjustRightInd/>
      <w:spacing w:before="60" w:after="60" w:line="360" w:lineRule="auto"/>
      <w:jc w:val="both"/>
    </w:pPr>
    <w:rPr>
      <w:rFonts w:ascii="Arial" w:hAnsi="Arial" w:cs="Arial"/>
      <w:bCs/>
    </w:rPr>
  </w:style>
  <w:style w:type="character" w:customStyle="1" w:styleId="TextodeClusulaChar">
    <w:name w:val="Texto de Cláusula Char"/>
    <w:link w:val="TextodeClusula"/>
    <w:rsid w:val="00DD7569"/>
    <w:rPr>
      <w:rFonts w:ascii="Arial" w:eastAsia="Times New Roman" w:hAnsi="Arial" w:cs="Arial"/>
      <w:bCs/>
      <w:sz w:val="24"/>
      <w:szCs w:val="24"/>
      <w:lang w:eastAsia="pt-BR"/>
    </w:rPr>
  </w:style>
  <w:style w:type="character" w:customStyle="1" w:styleId="apple-converted-space">
    <w:name w:val="apple-converted-space"/>
    <w:rsid w:val="00DD7569"/>
  </w:style>
  <w:style w:type="paragraph" w:customStyle="1" w:styleId="CharCharCharCharCharCharCharCharCharCharChar">
    <w:name w:val="Char Char Char Char Char Char Char Char Char Char Char"/>
    <w:basedOn w:val="Normal"/>
    <w:rsid w:val="00DD7569"/>
    <w:pPr>
      <w:autoSpaceDE/>
      <w:autoSpaceDN/>
      <w:adjustRightInd/>
      <w:spacing w:after="160" w:line="240" w:lineRule="exact"/>
    </w:pPr>
    <w:rPr>
      <w:rFonts w:ascii="Verdana" w:hAnsi="Verdana" w:cs="Verdana"/>
      <w:sz w:val="20"/>
      <w:szCs w:val="20"/>
      <w:lang w:val="en-US" w:eastAsia="en-US"/>
    </w:rPr>
  </w:style>
  <w:style w:type="character" w:customStyle="1" w:styleId="left">
    <w:name w:val="left"/>
    <w:basedOn w:val="Fontepargpadro"/>
    <w:rsid w:val="00DD7569"/>
  </w:style>
  <w:style w:type="paragraph" w:customStyle="1" w:styleId="Level1">
    <w:name w:val="Level 1"/>
    <w:basedOn w:val="Normal"/>
    <w:uiPriority w:val="99"/>
    <w:rsid w:val="008B5386"/>
    <w:pPr>
      <w:numPr>
        <w:numId w:val="14"/>
      </w:numPr>
      <w:autoSpaceDE/>
      <w:autoSpaceDN/>
      <w:adjustRightInd/>
      <w:spacing w:after="140" w:line="290" w:lineRule="auto"/>
      <w:jc w:val="both"/>
    </w:pPr>
    <w:rPr>
      <w:rFonts w:ascii="Arial" w:hAnsi="Arial"/>
      <w:kern w:val="20"/>
      <w:sz w:val="20"/>
      <w:lang w:val="en-GB" w:eastAsia="en-US"/>
    </w:rPr>
  </w:style>
  <w:style w:type="paragraph" w:customStyle="1" w:styleId="Level2">
    <w:name w:val="Level 2"/>
    <w:basedOn w:val="Normal"/>
    <w:link w:val="Level2Char"/>
    <w:rsid w:val="00DD7569"/>
    <w:pPr>
      <w:numPr>
        <w:ilvl w:val="1"/>
        <w:numId w:val="14"/>
      </w:numPr>
      <w:autoSpaceDE/>
      <w:autoSpaceDN/>
      <w:adjustRightInd/>
      <w:spacing w:after="140" w:line="290" w:lineRule="auto"/>
      <w:jc w:val="both"/>
    </w:pPr>
    <w:rPr>
      <w:rFonts w:ascii="Arial" w:hAnsi="Arial"/>
      <w:kern w:val="20"/>
      <w:sz w:val="20"/>
      <w:lang w:val="en-GB" w:eastAsia="en-US"/>
    </w:rPr>
  </w:style>
  <w:style w:type="character" w:customStyle="1" w:styleId="Level2Char">
    <w:name w:val="Level 2 Char"/>
    <w:link w:val="Level2"/>
    <w:rsid w:val="00DD7569"/>
    <w:rPr>
      <w:rFonts w:ascii="Arial" w:eastAsia="Times New Roman" w:hAnsi="Arial" w:cs="Times New Roman"/>
      <w:kern w:val="20"/>
      <w:sz w:val="20"/>
      <w:szCs w:val="24"/>
      <w:lang w:val="en-GB"/>
    </w:rPr>
  </w:style>
  <w:style w:type="paragraph" w:customStyle="1" w:styleId="Level3">
    <w:name w:val="Level 3"/>
    <w:basedOn w:val="Normal"/>
    <w:uiPriority w:val="99"/>
    <w:rsid w:val="00DD7569"/>
    <w:pPr>
      <w:numPr>
        <w:ilvl w:val="3"/>
        <w:numId w:val="14"/>
      </w:numPr>
      <w:tabs>
        <w:tab w:val="clear" w:pos="2722"/>
        <w:tab w:val="num" w:pos="4196"/>
      </w:tabs>
      <w:autoSpaceDE/>
      <w:autoSpaceDN/>
      <w:adjustRightInd/>
      <w:spacing w:after="140" w:line="290" w:lineRule="auto"/>
      <w:ind w:left="4196" w:hanging="794"/>
      <w:jc w:val="both"/>
    </w:pPr>
    <w:rPr>
      <w:rFonts w:ascii="Arial" w:hAnsi="Arial"/>
      <w:kern w:val="20"/>
      <w:sz w:val="20"/>
      <w:lang w:val="en-GB" w:eastAsia="en-US"/>
    </w:rPr>
  </w:style>
  <w:style w:type="paragraph" w:customStyle="1" w:styleId="Level4">
    <w:name w:val="Level 4"/>
    <w:basedOn w:val="Normal"/>
    <w:uiPriority w:val="99"/>
    <w:rsid w:val="00DD7569"/>
    <w:pPr>
      <w:tabs>
        <w:tab w:val="num" w:pos="2722"/>
      </w:tabs>
      <w:autoSpaceDE/>
      <w:autoSpaceDN/>
      <w:adjustRightInd/>
      <w:spacing w:after="140" w:line="290" w:lineRule="auto"/>
      <w:ind w:left="2722" w:hanging="681"/>
      <w:jc w:val="both"/>
    </w:pPr>
    <w:rPr>
      <w:rFonts w:ascii="Arial" w:hAnsi="Arial"/>
      <w:kern w:val="20"/>
      <w:sz w:val="20"/>
      <w:lang w:val="en-GB" w:eastAsia="en-US"/>
    </w:rPr>
  </w:style>
  <w:style w:type="paragraph" w:customStyle="1" w:styleId="Level5">
    <w:name w:val="Level 5"/>
    <w:basedOn w:val="Normal"/>
    <w:uiPriority w:val="99"/>
    <w:rsid w:val="00DD7569"/>
    <w:pPr>
      <w:tabs>
        <w:tab w:val="num" w:pos="3289"/>
      </w:tabs>
      <w:autoSpaceDE/>
      <w:autoSpaceDN/>
      <w:adjustRightInd/>
      <w:spacing w:after="140" w:line="290" w:lineRule="auto"/>
      <w:ind w:left="3289" w:hanging="567"/>
      <w:jc w:val="both"/>
    </w:pPr>
    <w:rPr>
      <w:rFonts w:ascii="Arial" w:hAnsi="Arial"/>
      <w:kern w:val="20"/>
      <w:sz w:val="20"/>
      <w:lang w:val="en-GB" w:eastAsia="en-US"/>
    </w:rPr>
  </w:style>
  <w:style w:type="paragraph" w:customStyle="1" w:styleId="Level6">
    <w:name w:val="Level 6"/>
    <w:basedOn w:val="Normal"/>
    <w:uiPriority w:val="99"/>
    <w:rsid w:val="00DD7569"/>
    <w:pPr>
      <w:tabs>
        <w:tab w:val="num" w:pos="3969"/>
      </w:tabs>
      <w:autoSpaceDE/>
      <w:autoSpaceDN/>
      <w:adjustRightInd/>
      <w:spacing w:after="140" w:line="290" w:lineRule="auto"/>
      <w:ind w:left="3969" w:hanging="680"/>
      <w:jc w:val="both"/>
    </w:pPr>
    <w:rPr>
      <w:rFonts w:ascii="Arial" w:hAnsi="Arial"/>
      <w:kern w:val="20"/>
      <w:sz w:val="20"/>
      <w:lang w:val="en-GB" w:eastAsia="en-US"/>
    </w:rPr>
  </w:style>
  <w:style w:type="paragraph" w:customStyle="1" w:styleId="Level7">
    <w:name w:val="Level 7"/>
    <w:basedOn w:val="Normal"/>
    <w:rsid w:val="00DD7569"/>
    <w:pPr>
      <w:tabs>
        <w:tab w:val="num" w:pos="3969"/>
      </w:tabs>
      <w:autoSpaceDE/>
      <w:autoSpaceDN/>
      <w:adjustRightInd/>
      <w:spacing w:after="140" w:line="290" w:lineRule="auto"/>
      <w:ind w:left="3969" w:hanging="680"/>
      <w:jc w:val="both"/>
      <w:outlineLvl w:val="6"/>
    </w:pPr>
    <w:rPr>
      <w:rFonts w:ascii="Arial" w:hAnsi="Arial"/>
      <w:kern w:val="20"/>
      <w:sz w:val="20"/>
      <w:lang w:val="en-GB" w:eastAsia="en-US"/>
    </w:rPr>
  </w:style>
  <w:style w:type="paragraph" w:customStyle="1" w:styleId="Level8">
    <w:name w:val="Level 8"/>
    <w:basedOn w:val="Normal"/>
    <w:rsid w:val="00DD7569"/>
    <w:pPr>
      <w:tabs>
        <w:tab w:val="num" w:pos="3969"/>
      </w:tabs>
      <w:autoSpaceDE/>
      <w:autoSpaceDN/>
      <w:adjustRightInd/>
      <w:spacing w:after="140" w:line="290" w:lineRule="auto"/>
      <w:ind w:left="3969" w:hanging="680"/>
      <w:jc w:val="both"/>
      <w:outlineLvl w:val="7"/>
    </w:pPr>
    <w:rPr>
      <w:rFonts w:ascii="Arial" w:hAnsi="Arial"/>
      <w:kern w:val="20"/>
      <w:sz w:val="20"/>
      <w:lang w:val="en-GB" w:eastAsia="en-US"/>
    </w:rPr>
  </w:style>
  <w:style w:type="paragraph" w:customStyle="1" w:styleId="Level9">
    <w:name w:val="Level 9"/>
    <w:basedOn w:val="Normal"/>
    <w:rsid w:val="00DD7569"/>
    <w:pPr>
      <w:tabs>
        <w:tab w:val="num" w:pos="3969"/>
      </w:tabs>
      <w:autoSpaceDE/>
      <w:autoSpaceDN/>
      <w:adjustRightInd/>
      <w:spacing w:after="140" w:line="290" w:lineRule="auto"/>
      <w:ind w:left="3969" w:hanging="680"/>
      <w:jc w:val="both"/>
      <w:outlineLvl w:val="8"/>
    </w:pPr>
    <w:rPr>
      <w:rFonts w:ascii="Arial" w:hAnsi="Arial"/>
      <w:kern w:val="20"/>
      <w:sz w:val="20"/>
      <w:lang w:val="en-GB" w:eastAsia="en-US"/>
    </w:rPr>
  </w:style>
  <w:style w:type="paragraph" w:customStyle="1" w:styleId="Heading31">
    <w:name w:val="Heading 31"/>
    <w:aliases w:val="h3,Título 31"/>
    <w:basedOn w:val="Normal"/>
    <w:next w:val="Normal"/>
    <w:autoRedefine/>
    <w:rsid w:val="008B5386"/>
    <w:pPr>
      <w:numPr>
        <w:numId w:val="15"/>
      </w:numPr>
      <w:spacing w:before="200" w:after="200"/>
      <w:jc w:val="both"/>
      <w:outlineLvl w:val="2"/>
    </w:pPr>
    <w:rPr>
      <w:rFonts w:ascii="Arial" w:hAnsi="Arial" w:cs="Arial"/>
    </w:rPr>
  </w:style>
  <w:style w:type="character" w:customStyle="1" w:styleId="negr1">
    <w:name w:val="negr1"/>
    <w:basedOn w:val="Fontepargpadro"/>
    <w:rsid w:val="00DD7569"/>
    <w:rPr>
      <w:b/>
      <w:bCs/>
      <w:color w:val="333333"/>
    </w:rPr>
  </w:style>
  <w:style w:type="table" w:styleId="Tabelacomgrade">
    <w:name w:val="Table Grid"/>
    <w:basedOn w:val="Tabelanormal"/>
    <w:uiPriority w:val="59"/>
    <w:rsid w:val="00DD7569"/>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aliases w:val="b"/>
    <w:basedOn w:val="Normal"/>
    <w:link w:val="BodyChar"/>
    <w:rsid w:val="00DD7569"/>
    <w:pPr>
      <w:autoSpaceDE/>
      <w:autoSpaceDN/>
      <w:adjustRightInd/>
      <w:spacing w:after="140" w:line="290" w:lineRule="auto"/>
      <w:jc w:val="both"/>
    </w:pPr>
    <w:rPr>
      <w:rFonts w:ascii="Arial" w:hAnsi="Arial"/>
      <w:kern w:val="20"/>
      <w:sz w:val="20"/>
      <w:lang w:val="en-GB"/>
    </w:rPr>
  </w:style>
  <w:style w:type="character" w:customStyle="1" w:styleId="BodyChar">
    <w:name w:val="Body Char"/>
    <w:link w:val="Body"/>
    <w:rsid w:val="00DD7569"/>
    <w:rPr>
      <w:rFonts w:ascii="Arial" w:eastAsia="Times New Roman" w:hAnsi="Arial" w:cs="Times New Roman"/>
      <w:kern w:val="20"/>
      <w:sz w:val="20"/>
      <w:szCs w:val="24"/>
      <w:lang w:val="en-GB" w:eastAsia="pt-BR"/>
    </w:rPr>
  </w:style>
  <w:style w:type="character" w:customStyle="1" w:styleId="Meno1">
    <w:name w:val="Menção1"/>
    <w:basedOn w:val="Fontepargpadro"/>
    <w:uiPriority w:val="99"/>
    <w:semiHidden/>
    <w:unhideWhenUsed/>
    <w:rsid w:val="00DD7569"/>
    <w:rPr>
      <w:color w:val="2B579A"/>
      <w:shd w:val="clear" w:color="auto" w:fill="E6E6E6"/>
    </w:rPr>
  </w:style>
  <w:style w:type="paragraph" w:customStyle="1" w:styleId="Texto">
    <w:name w:val="Texto"/>
    <w:basedOn w:val="Normal"/>
    <w:link w:val="TextoChar"/>
    <w:autoRedefine/>
    <w:rsid w:val="00FD0585"/>
    <w:pPr>
      <w:keepNext/>
      <w:keepLines/>
      <w:autoSpaceDE/>
      <w:autoSpaceDN/>
      <w:adjustRightInd/>
      <w:jc w:val="both"/>
    </w:pPr>
    <w:rPr>
      <w:rFonts w:ascii="Verdana" w:hAnsi="Verdana" w:cs="Arial"/>
      <w:bCs/>
      <w:iCs/>
      <w:color w:val="000000"/>
      <w:sz w:val="20"/>
      <w:szCs w:val="20"/>
      <w:bdr w:val="none" w:sz="0" w:space="0" w:color="auto" w:frame="1"/>
      <w:shd w:val="clear" w:color="auto" w:fill="FFFFFF"/>
    </w:rPr>
  </w:style>
  <w:style w:type="character" w:customStyle="1" w:styleId="TextoChar">
    <w:name w:val="Texto Char"/>
    <w:link w:val="Texto"/>
    <w:rsid w:val="00FD0585"/>
    <w:rPr>
      <w:rFonts w:ascii="Verdana" w:eastAsia="Times New Roman" w:hAnsi="Verdana" w:cs="Arial"/>
      <w:bCs/>
      <w:iCs/>
      <w:color w:val="000000"/>
      <w:sz w:val="20"/>
      <w:szCs w:val="20"/>
      <w:bdr w:val="none" w:sz="0" w:space="0" w:color="auto" w:frame="1"/>
      <w:lang w:eastAsia="pt-BR"/>
    </w:rPr>
  </w:style>
  <w:style w:type="paragraph" w:customStyle="1" w:styleId="Nivel4">
    <w:name w:val="Nivel 4"/>
    <w:basedOn w:val="Normal"/>
    <w:uiPriority w:val="99"/>
    <w:rsid w:val="000C593D"/>
    <w:pPr>
      <w:adjustRightInd/>
      <w:spacing w:line="300" w:lineRule="atLeast"/>
      <w:ind w:left="851"/>
      <w:jc w:val="both"/>
    </w:pPr>
    <w:rPr>
      <w:rFonts w:eastAsia="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051">
      <w:bodyDiv w:val="1"/>
      <w:marLeft w:val="0"/>
      <w:marRight w:val="0"/>
      <w:marTop w:val="0"/>
      <w:marBottom w:val="0"/>
      <w:divBdr>
        <w:top w:val="none" w:sz="0" w:space="0" w:color="auto"/>
        <w:left w:val="none" w:sz="0" w:space="0" w:color="auto"/>
        <w:bottom w:val="none" w:sz="0" w:space="0" w:color="auto"/>
        <w:right w:val="none" w:sz="0" w:space="0" w:color="auto"/>
      </w:divBdr>
    </w:div>
    <w:div w:id="279654559">
      <w:bodyDiv w:val="1"/>
      <w:marLeft w:val="0"/>
      <w:marRight w:val="0"/>
      <w:marTop w:val="0"/>
      <w:marBottom w:val="0"/>
      <w:divBdr>
        <w:top w:val="none" w:sz="0" w:space="0" w:color="auto"/>
        <w:left w:val="none" w:sz="0" w:space="0" w:color="auto"/>
        <w:bottom w:val="none" w:sz="0" w:space="0" w:color="auto"/>
        <w:right w:val="none" w:sz="0" w:space="0" w:color="auto"/>
      </w:divBdr>
    </w:div>
    <w:div w:id="284238744">
      <w:bodyDiv w:val="1"/>
      <w:marLeft w:val="0"/>
      <w:marRight w:val="0"/>
      <w:marTop w:val="0"/>
      <w:marBottom w:val="0"/>
      <w:divBdr>
        <w:top w:val="none" w:sz="0" w:space="0" w:color="auto"/>
        <w:left w:val="none" w:sz="0" w:space="0" w:color="auto"/>
        <w:bottom w:val="none" w:sz="0" w:space="0" w:color="auto"/>
        <w:right w:val="none" w:sz="0" w:space="0" w:color="auto"/>
      </w:divBdr>
    </w:div>
    <w:div w:id="399207439">
      <w:bodyDiv w:val="1"/>
      <w:marLeft w:val="0"/>
      <w:marRight w:val="0"/>
      <w:marTop w:val="0"/>
      <w:marBottom w:val="0"/>
      <w:divBdr>
        <w:top w:val="none" w:sz="0" w:space="0" w:color="auto"/>
        <w:left w:val="none" w:sz="0" w:space="0" w:color="auto"/>
        <w:bottom w:val="none" w:sz="0" w:space="0" w:color="auto"/>
        <w:right w:val="none" w:sz="0" w:space="0" w:color="auto"/>
      </w:divBdr>
    </w:div>
    <w:div w:id="444233961">
      <w:bodyDiv w:val="1"/>
      <w:marLeft w:val="0"/>
      <w:marRight w:val="0"/>
      <w:marTop w:val="0"/>
      <w:marBottom w:val="0"/>
      <w:divBdr>
        <w:top w:val="none" w:sz="0" w:space="0" w:color="auto"/>
        <w:left w:val="none" w:sz="0" w:space="0" w:color="auto"/>
        <w:bottom w:val="none" w:sz="0" w:space="0" w:color="auto"/>
        <w:right w:val="none" w:sz="0" w:space="0" w:color="auto"/>
      </w:divBdr>
    </w:div>
    <w:div w:id="1386489412">
      <w:bodyDiv w:val="1"/>
      <w:marLeft w:val="0"/>
      <w:marRight w:val="0"/>
      <w:marTop w:val="0"/>
      <w:marBottom w:val="0"/>
      <w:divBdr>
        <w:top w:val="none" w:sz="0" w:space="0" w:color="auto"/>
        <w:left w:val="none" w:sz="0" w:space="0" w:color="auto"/>
        <w:bottom w:val="none" w:sz="0" w:space="0" w:color="auto"/>
        <w:right w:val="none" w:sz="0" w:space="0" w:color="auto"/>
      </w:divBdr>
    </w:div>
    <w:div w:id="1401633929">
      <w:bodyDiv w:val="1"/>
      <w:marLeft w:val="0"/>
      <w:marRight w:val="0"/>
      <w:marTop w:val="0"/>
      <w:marBottom w:val="0"/>
      <w:divBdr>
        <w:top w:val="none" w:sz="0" w:space="0" w:color="auto"/>
        <w:left w:val="none" w:sz="0" w:space="0" w:color="auto"/>
        <w:bottom w:val="none" w:sz="0" w:space="0" w:color="auto"/>
        <w:right w:val="none" w:sz="0" w:space="0" w:color="auto"/>
      </w:divBdr>
    </w:div>
    <w:div w:id="1452355788">
      <w:bodyDiv w:val="1"/>
      <w:marLeft w:val="0"/>
      <w:marRight w:val="0"/>
      <w:marTop w:val="0"/>
      <w:marBottom w:val="0"/>
      <w:divBdr>
        <w:top w:val="none" w:sz="0" w:space="0" w:color="auto"/>
        <w:left w:val="none" w:sz="0" w:space="0" w:color="auto"/>
        <w:bottom w:val="none" w:sz="0" w:space="0" w:color="auto"/>
        <w:right w:val="none" w:sz="0" w:space="0" w:color="auto"/>
      </w:divBdr>
    </w:div>
    <w:div w:id="1494108053">
      <w:bodyDiv w:val="1"/>
      <w:marLeft w:val="0"/>
      <w:marRight w:val="0"/>
      <w:marTop w:val="0"/>
      <w:marBottom w:val="0"/>
      <w:divBdr>
        <w:top w:val="none" w:sz="0" w:space="0" w:color="auto"/>
        <w:left w:val="none" w:sz="0" w:space="0" w:color="auto"/>
        <w:bottom w:val="none" w:sz="0" w:space="0" w:color="auto"/>
        <w:right w:val="none" w:sz="0" w:space="0" w:color="auto"/>
      </w:divBdr>
    </w:div>
    <w:div w:id="1537160539">
      <w:bodyDiv w:val="1"/>
      <w:marLeft w:val="0"/>
      <w:marRight w:val="0"/>
      <w:marTop w:val="0"/>
      <w:marBottom w:val="0"/>
      <w:divBdr>
        <w:top w:val="none" w:sz="0" w:space="0" w:color="auto"/>
        <w:left w:val="none" w:sz="0" w:space="0" w:color="auto"/>
        <w:bottom w:val="none" w:sz="0" w:space="0" w:color="auto"/>
        <w:right w:val="none" w:sz="0" w:space="0" w:color="auto"/>
      </w:divBdr>
    </w:div>
    <w:div w:id="1567305010">
      <w:bodyDiv w:val="1"/>
      <w:marLeft w:val="0"/>
      <w:marRight w:val="0"/>
      <w:marTop w:val="0"/>
      <w:marBottom w:val="0"/>
      <w:divBdr>
        <w:top w:val="none" w:sz="0" w:space="0" w:color="auto"/>
        <w:left w:val="none" w:sz="0" w:space="0" w:color="auto"/>
        <w:bottom w:val="none" w:sz="0" w:space="0" w:color="auto"/>
        <w:right w:val="none" w:sz="0" w:space="0" w:color="auto"/>
      </w:divBdr>
    </w:div>
    <w:div w:id="1616864080">
      <w:bodyDiv w:val="1"/>
      <w:marLeft w:val="0"/>
      <w:marRight w:val="0"/>
      <w:marTop w:val="0"/>
      <w:marBottom w:val="0"/>
      <w:divBdr>
        <w:top w:val="none" w:sz="0" w:space="0" w:color="auto"/>
        <w:left w:val="none" w:sz="0" w:space="0" w:color="auto"/>
        <w:bottom w:val="none" w:sz="0" w:space="0" w:color="auto"/>
        <w:right w:val="none" w:sz="0" w:space="0" w:color="auto"/>
      </w:divBdr>
    </w:div>
    <w:div w:id="1824273486">
      <w:bodyDiv w:val="1"/>
      <w:marLeft w:val="0"/>
      <w:marRight w:val="0"/>
      <w:marTop w:val="0"/>
      <w:marBottom w:val="0"/>
      <w:divBdr>
        <w:top w:val="none" w:sz="0" w:space="0" w:color="auto"/>
        <w:left w:val="none" w:sz="0" w:space="0" w:color="auto"/>
        <w:bottom w:val="none" w:sz="0" w:space="0" w:color="auto"/>
        <w:right w:val="none" w:sz="0" w:space="0" w:color="auto"/>
      </w:divBdr>
    </w:div>
    <w:div w:id="19522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er2.agente@oliveiratrust.com.br" TargetMode="Externa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mailto:antonio.amaro@oliveiratrust.com.br"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ciobarata@minaspch.com.br" TargetMode="Externa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hyperlink" Target="http://www.tibagienergia.com.br"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www.anbima.com.br" TargetMode="External"/><Relationship Id="rId14" Type="http://schemas.openxmlformats.org/officeDocument/2006/relationships/hyperlink" Target="mailto:valores.mobiliarios@b3.com.br" TargetMode="External"/><Relationship Id="rId22" Type="http://schemas.openxmlformats.org/officeDocument/2006/relationships/footer" Target="footer4.xml"/><Relationship Id="rId27" Type="http://schemas.openxmlformats.org/officeDocument/2006/relationships/theme" Target="theme/theme1.xml"/><Relationship Id="rId28"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FAA86-385F-4180-A883-AE46F3EF38C2}">
  <ds:schemaRefs>
    <ds:schemaRef ds:uri="http://schemas.openxmlformats.org/officeDocument/2006/bibliography"/>
  </ds:schemaRefs>
</ds:datastoreItem>
</file>

<file path=customXml/itemProps2.xml><?xml version="1.0" encoding="utf-8"?>
<ds:datastoreItem xmlns:ds="http://schemas.openxmlformats.org/officeDocument/2006/customXml" ds:itemID="{552E7C09-E520-4334-B087-72653A9A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64</Pages>
  <Words>29657</Words>
  <Characters>160153</Characters>
  <Application>Microsoft Office Word</Application>
  <DocSecurity>0</DocSecurity>
  <Lines>1334</Lines>
  <Paragraphs>378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BNDES</Company>
  <LinksUpToDate>false</LinksUpToDate>
  <CharactersWithSpaces>189432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Gomez Carrera Neto | Machado Meyer Advogados</dc:creator>
  <cp:keywords/>
  <dc:description/>
  <cp:lastModifiedBy>Nathalia Esteves</cp:lastModifiedBy>
  <cp:revision>3</cp:revision>
  <cp:lastPrinted>2019-06-17T17:29:00Z</cp:lastPrinted>
  <dcterms:created xsi:type="dcterms:W3CDTF">2019-07-29T20:33:00Z</dcterms:created>
  <dcterms:modified xsi:type="dcterms:W3CDTF">2019-07-29T21:22:00Z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_x000d_TEXT_SP - 50796033v2 13114.1 </vt:lpwstr>
  </property>
</Properties>
</file>
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FAD2" w14:textId="77777777" w:rsidR="00DF53F1" w:rsidRPr="002406D9" w:rsidRDefault="00DF53F1" w:rsidP="00530381">
      <w:pPr>
        <w:pStyle w:val="BodyTextContinued"/>
        <w:pBdr>
          <w:bottom w:val="double" w:sz="6" w:space="4" w:color="auto"/>
        </w:pBdr>
        <w:spacing w:after="140" w:line="290" w:lineRule="auto"/>
        <w:jc w:val="right"/>
        <w:rPr>
          <w:rFonts w:ascii="Trebuchet MS" w:hAnsi="Trebuchet MS"/>
          <w:i/>
          <w:sz w:val="20"/>
          <w:lang w:val="pt-BR"/>
        </w:rPr>
      </w:pPr>
      <w:bookmarkStart w:id="0" w:name="_Hlk100154312"/>
      <w:bookmarkEnd w:id="0"/>
    </w:p>
    <w:p w14:paraId="484833DD" w14:textId="77777777" w:rsidR="00DF53F1" w:rsidRDefault="00DF53F1" w:rsidP="00530381">
      <w:pPr>
        <w:spacing w:after="140" w:line="290" w:lineRule="auto"/>
        <w:rPr>
          <w:rFonts w:ascii="Trebuchet MS" w:hAnsi="Trebuchet MS" w:cs="Arial"/>
          <w:b/>
          <w:bCs/>
          <w:sz w:val="20"/>
          <w:szCs w:val="20"/>
        </w:rPr>
      </w:pPr>
    </w:p>
    <w:p w14:paraId="14FA7C81" w14:textId="48F3A047" w:rsidR="008B73FF" w:rsidRPr="00A43719" w:rsidRDefault="008B73FF" w:rsidP="00530381">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sidR="006F395F">
        <w:rPr>
          <w:rFonts w:ascii="Trebuchet MS" w:hAnsi="Trebuchet MS" w:cs="Arial"/>
          <w:b/>
          <w:bCs/>
          <w:sz w:val="20"/>
          <w:szCs w:val="20"/>
        </w:rPr>
        <w:t>2</w:t>
      </w:r>
      <w:r w:rsidR="00702DC1">
        <w:rPr>
          <w:rFonts w:ascii="Trebuchet MS" w:hAnsi="Trebuchet MS" w:cs="Arial"/>
          <w:b/>
          <w:bCs/>
          <w:sz w:val="20"/>
          <w:szCs w:val="20"/>
        </w:rPr>
        <w:t>7</w:t>
      </w:r>
      <w:r w:rsidR="006F395F" w:rsidRPr="00A43719">
        <w:rPr>
          <w:rFonts w:ascii="Trebuchet MS" w:hAnsi="Trebuchet MS" w:cs="Arial"/>
          <w:b/>
          <w:bCs/>
          <w:sz w:val="20"/>
          <w:szCs w:val="20"/>
        </w:rPr>
        <w:t xml:space="preserve">ª </w:t>
      </w:r>
      <w:r w:rsidRPr="00A43719">
        <w:rPr>
          <w:rFonts w:ascii="Trebuchet MS" w:hAnsi="Trebuchet MS" w:cs="Arial"/>
          <w:b/>
          <w:bCs/>
          <w:sz w:val="20"/>
          <w:szCs w:val="20"/>
        </w:rPr>
        <w:t>(</w:t>
      </w:r>
      <w:r w:rsidR="00FB59D4">
        <w:rPr>
          <w:rFonts w:ascii="Trebuchet MS" w:hAnsi="Trebuchet MS" w:cs="Arial"/>
          <w:b/>
          <w:bCs/>
          <w:sz w:val="20"/>
          <w:szCs w:val="20"/>
        </w:rPr>
        <w:t xml:space="preserve">VIGÉSIMA </w:t>
      </w:r>
      <w:r w:rsidR="00702DC1">
        <w:rPr>
          <w:rFonts w:ascii="Trebuchet MS" w:hAnsi="Trebuchet MS" w:cs="Arial"/>
          <w:b/>
          <w:bCs/>
          <w:sz w:val="20"/>
          <w:szCs w:val="20"/>
        </w:rPr>
        <w:t>SÉTIMA</w:t>
      </w:r>
      <w:r w:rsidRPr="00A43719">
        <w:rPr>
          <w:rFonts w:ascii="Trebuchet MS" w:hAnsi="Trebuchet MS" w:cs="Arial"/>
          <w:b/>
          <w:bCs/>
          <w:sz w:val="20"/>
          <w:szCs w:val="20"/>
        </w:rPr>
        <w:t xml:space="preserve">) EMISSÃO DE DEBÊNTURES SIMPLES, NÃO CONVERSÍVEIS EM AÇÕES, DA ESPÉCIE QUIROGRAFÁRIA, EM </w:t>
      </w:r>
      <w:r w:rsidR="006F395F">
        <w:rPr>
          <w:rFonts w:ascii="Trebuchet MS" w:hAnsi="Trebuchet MS" w:cs="Arial"/>
          <w:b/>
          <w:bCs/>
          <w:sz w:val="20"/>
          <w:szCs w:val="20"/>
        </w:rPr>
        <w:t>SÉRIE ÚNICA</w:t>
      </w:r>
      <w:r w:rsidRPr="00A43719">
        <w:rPr>
          <w:rFonts w:ascii="Trebuchet MS" w:hAnsi="Trebuchet MS" w:cs="Arial"/>
          <w:b/>
          <w:bCs/>
          <w:sz w:val="20"/>
          <w:szCs w:val="20"/>
        </w:rPr>
        <w:t>, PARA DISTRIBUIÇÃO PÚBLICA COM ESFORÇOS RESTRITOS, DA ELETROPAULO METROPOLITANA ELETRICIDADE DE SÃO PAULO S.A.</w:t>
      </w:r>
      <w:r w:rsidRPr="00A43719">
        <w:rPr>
          <w:rFonts w:ascii="Trebuchet MS" w:hAnsi="Trebuchet MS" w:cs="Arial"/>
          <w:b/>
          <w:smallCaps/>
          <w:sz w:val="20"/>
          <w:szCs w:val="20"/>
        </w:rPr>
        <w:t xml:space="preserve"> </w:t>
      </w:r>
    </w:p>
    <w:p w14:paraId="688724D2" w14:textId="77777777" w:rsidR="008B73FF" w:rsidRPr="00A43719" w:rsidRDefault="008B73FF" w:rsidP="004D1940">
      <w:pPr>
        <w:pStyle w:val="Default"/>
        <w:rPr>
          <w:rFonts w:ascii="Trebuchet MS" w:hAnsi="Trebuchet MS"/>
          <w:sz w:val="20"/>
          <w:szCs w:val="20"/>
        </w:rPr>
      </w:pPr>
    </w:p>
    <w:p w14:paraId="239C82D4" w14:textId="77777777" w:rsidR="008B73FF" w:rsidRPr="00A43719" w:rsidRDefault="008B73FF" w:rsidP="00E31DF6">
      <w:pPr>
        <w:pStyle w:val="Default"/>
        <w:rPr>
          <w:rFonts w:ascii="Trebuchet MS" w:hAnsi="Trebuchet MS"/>
          <w:sz w:val="20"/>
          <w:szCs w:val="20"/>
        </w:rPr>
      </w:pPr>
    </w:p>
    <w:p w14:paraId="4653C021" w14:textId="77777777" w:rsidR="008B73FF" w:rsidRPr="00A43719" w:rsidRDefault="008B73FF" w:rsidP="00E31DF6">
      <w:pPr>
        <w:pStyle w:val="Default"/>
        <w:rPr>
          <w:rFonts w:ascii="Trebuchet MS" w:hAnsi="Trebuchet MS"/>
          <w:sz w:val="20"/>
          <w:szCs w:val="20"/>
        </w:rPr>
      </w:pPr>
    </w:p>
    <w:p w14:paraId="15FE85E9" w14:textId="77777777" w:rsidR="008B73FF" w:rsidRPr="00A43719" w:rsidRDefault="008B73FF" w:rsidP="00E31DF6">
      <w:pPr>
        <w:pStyle w:val="Default"/>
        <w:rPr>
          <w:rFonts w:ascii="Trebuchet MS" w:hAnsi="Trebuchet MS"/>
          <w:sz w:val="20"/>
          <w:szCs w:val="20"/>
        </w:rPr>
      </w:pPr>
    </w:p>
    <w:p w14:paraId="6063FFE7" w14:textId="77777777" w:rsidR="008B73FF" w:rsidRPr="00A43719" w:rsidRDefault="008B73FF" w:rsidP="00E31DF6">
      <w:pPr>
        <w:pStyle w:val="CM13"/>
        <w:spacing w:after="140" w:line="290" w:lineRule="auto"/>
        <w:jc w:val="center"/>
        <w:rPr>
          <w:rFonts w:ascii="Trebuchet MS" w:hAnsi="Trebuchet MS" w:cs="Arial"/>
          <w:sz w:val="20"/>
          <w:szCs w:val="20"/>
        </w:rPr>
      </w:pPr>
    </w:p>
    <w:p w14:paraId="775D2CF6" w14:textId="77777777" w:rsidR="008B73FF" w:rsidRPr="00A43719" w:rsidRDefault="008B73FF" w:rsidP="00E31DF6">
      <w:pPr>
        <w:pStyle w:val="CM13"/>
        <w:spacing w:after="140" w:line="290" w:lineRule="auto"/>
        <w:jc w:val="center"/>
        <w:rPr>
          <w:rFonts w:ascii="Trebuchet MS" w:hAnsi="Trebuchet MS" w:cs="Arial"/>
          <w:sz w:val="20"/>
          <w:szCs w:val="20"/>
        </w:rPr>
      </w:pPr>
      <w:r w:rsidRPr="00A43719">
        <w:rPr>
          <w:rFonts w:ascii="Trebuchet MS" w:hAnsi="Trebuchet MS" w:cs="Arial"/>
          <w:sz w:val="20"/>
          <w:szCs w:val="20"/>
        </w:rPr>
        <w:t xml:space="preserve">entre </w:t>
      </w:r>
    </w:p>
    <w:p w14:paraId="4C92D6B9" w14:textId="77777777" w:rsidR="008B73FF" w:rsidRPr="00A43719" w:rsidRDefault="008B73FF" w:rsidP="00E31DF6">
      <w:pPr>
        <w:pStyle w:val="CM15"/>
        <w:spacing w:after="140" w:line="290" w:lineRule="auto"/>
        <w:jc w:val="center"/>
        <w:rPr>
          <w:rFonts w:ascii="Trebuchet MS" w:hAnsi="Trebuchet MS" w:cs="Arial"/>
          <w:b/>
          <w:sz w:val="20"/>
          <w:szCs w:val="20"/>
        </w:rPr>
      </w:pPr>
      <w:r w:rsidRPr="00A43719">
        <w:rPr>
          <w:rFonts w:ascii="Trebuchet MS" w:hAnsi="Trebuchet MS" w:cs="Arial"/>
          <w:b/>
          <w:bCs/>
          <w:sz w:val="20"/>
          <w:szCs w:val="20"/>
        </w:rPr>
        <w:t>ELETROPAULO METROPOLITANA ELETRICIDADE DE SÃO PAULO S.A.</w:t>
      </w:r>
      <w:r w:rsidRPr="00A43719">
        <w:rPr>
          <w:rFonts w:ascii="Trebuchet MS" w:hAnsi="Trebuchet MS" w:cs="Arial"/>
          <w:b/>
          <w:sz w:val="20"/>
          <w:szCs w:val="20"/>
        </w:rPr>
        <w:t xml:space="preserve"> </w:t>
      </w:r>
    </w:p>
    <w:p w14:paraId="38444CB3" w14:textId="77777777" w:rsidR="008B73FF" w:rsidRPr="002406D9" w:rsidRDefault="008B73FF" w:rsidP="00E31DF6">
      <w:pPr>
        <w:pStyle w:val="CM15"/>
        <w:spacing w:after="140" w:line="290" w:lineRule="auto"/>
        <w:jc w:val="center"/>
        <w:rPr>
          <w:rFonts w:ascii="Trebuchet MS" w:hAnsi="Trebuchet MS"/>
          <w:sz w:val="20"/>
        </w:rPr>
      </w:pPr>
      <w:r w:rsidRPr="00A43719">
        <w:rPr>
          <w:rFonts w:ascii="Trebuchet MS" w:hAnsi="Trebuchet MS" w:cs="Arial"/>
          <w:i/>
          <w:iCs/>
          <w:sz w:val="20"/>
          <w:szCs w:val="20"/>
        </w:rPr>
        <w:t xml:space="preserve">como Emissora </w:t>
      </w:r>
    </w:p>
    <w:p w14:paraId="2F3F5289" w14:textId="77777777" w:rsidR="008B73FF" w:rsidRPr="00A43719" w:rsidRDefault="008B73FF" w:rsidP="00E31DF6">
      <w:pPr>
        <w:pStyle w:val="CM14"/>
        <w:spacing w:after="140" w:line="290" w:lineRule="auto"/>
        <w:jc w:val="center"/>
        <w:rPr>
          <w:rFonts w:ascii="Trebuchet MS" w:hAnsi="Trebuchet MS" w:cs="Arial"/>
          <w:b/>
          <w:sz w:val="20"/>
          <w:szCs w:val="20"/>
        </w:rPr>
      </w:pPr>
    </w:p>
    <w:p w14:paraId="2B4E0DA4" w14:textId="77777777" w:rsidR="008B73FF" w:rsidRDefault="003349A1" w:rsidP="00E31DF6">
      <w:pPr>
        <w:pStyle w:val="Default"/>
        <w:spacing w:after="140" w:line="290" w:lineRule="auto"/>
        <w:jc w:val="center"/>
        <w:rPr>
          <w:rFonts w:ascii="Trebuchet MS" w:hAnsi="Trebuchet MS"/>
          <w:color w:val="auto"/>
          <w:sz w:val="20"/>
          <w:szCs w:val="20"/>
        </w:rPr>
      </w:pPr>
      <w:r>
        <w:rPr>
          <w:rFonts w:ascii="Trebuchet MS" w:hAnsi="Trebuchet MS"/>
          <w:color w:val="auto"/>
          <w:sz w:val="20"/>
          <w:szCs w:val="20"/>
        </w:rPr>
        <w:t>e</w:t>
      </w:r>
    </w:p>
    <w:p w14:paraId="6C6E0512" w14:textId="77777777" w:rsidR="003349A1" w:rsidRPr="00A43719" w:rsidRDefault="003349A1" w:rsidP="00E31DF6">
      <w:pPr>
        <w:pStyle w:val="Default"/>
        <w:spacing w:after="140" w:line="290" w:lineRule="auto"/>
        <w:rPr>
          <w:rFonts w:ascii="Trebuchet MS" w:hAnsi="Trebuchet MS"/>
          <w:color w:val="auto"/>
          <w:sz w:val="20"/>
          <w:szCs w:val="20"/>
        </w:rPr>
      </w:pPr>
    </w:p>
    <w:p w14:paraId="53C58218" w14:textId="77777777" w:rsidR="008B73FF" w:rsidRPr="00A43719" w:rsidRDefault="008B73FF" w:rsidP="00E31DF6">
      <w:pPr>
        <w:pStyle w:val="Default"/>
        <w:spacing w:after="140" w:line="290" w:lineRule="auto"/>
        <w:rPr>
          <w:rFonts w:ascii="Trebuchet MS" w:hAnsi="Trebuchet MS"/>
          <w:color w:val="auto"/>
          <w:sz w:val="20"/>
          <w:szCs w:val="20"/>
        </w:rPr>
      </w:pPr>
    </w:p>
    <w:p w14:paraId="5B1CA49D" w14:textId="77777777" w:rsidR="008B73FF" w:rsidRPr="00A43719" w:rsidRDefault="00645065" w:rsidP="00E31DF6">
      <w:pPr>
        <w:pStyle w:val="CM16"/>
        <w:spacing w:after="140" w:line="290" w:lineRule="auto"/>
        <w:jc w:val="center"/>
        <w:rPr>
          <w:rFonts w:ascii="Trebuchet MS" w:hAnsi="Trebuchet MS" w:cs="Arial"/>
          <w:b/>
          <w:bCs/>
          <w:caps/>
          <w:sz w:val="20"/>
          <w:szCs w:val="20"/>
        </w:rPr>
      </w:pPr>
      <w:r w:rsidRPr="00645065">
        <w:rPr>
          <w:rFonts w:ascii="Trebuchet MS" w:hAnsi="Trebuchet MS" w:cs="Trebuchet MS"/>
          <w:b/>
          <w:sz w:val="20"/>
          <w:szCs w:val="20"/>
        </w:rPr>
        <w:t>OLIVEIRA TRUST DISTRIBUIDORA DE TÍTULOS E VALORES MOBILIÁRIOS S.A.</w:t>
      </w:r>
    </w:p>
    <w:p w14:paraId="74E40954" w14:textId="77777777" w:rsidR="008B73FF" w:rsidRPr="00A43719" w:rsidRDefault="008B73FF" w:rsidP="00E31DF6">
      <w:pPr>
        <w:pStyle w:val="CM16"/>
        <w:spacing w:after="140" w:line="290" w:lineRule="auto"/>
        <w:jc w:val="center"/>
        <w:rPr>
          <w:rFonts w:ascii="Trebuchet MS" w:hAnsi="Trebuchet MS" w:cs="Arial"/>
          <w:sz w:val="20"/>
          <w:szCs w:val="20"/>
        </w:rPr>
      </w:pPr>
      <w:r w:rsidRPr="00A43719" w:rsidDel="00DC2B35">
        <w:rPr>
          <w:rFonts w:ascii="Trebuchet MS" w:hAnsi="Trebuchet MS" w:cs="Trebuchet MS"/>
          <w:b/>
          <w:sz w:val="20"/>
          <w:szCs w:val="20"/>
        </w:rPr>
        <w:t xml:space="preserve"> </w:t>
      </w:r>
      <w:r w:rsidRPr="00A43719">
        <w:rPr>
          <w:rFonts w:ascii="Trebuchet MS" w:hAnsi="Trebuchet MS" w:cs="Arial"/>
          <w:i/>
          <w:iCs/>
          <w:sz w:val="20"/>
          <w:szCs w:val="20"/>
        </w:rPr>
        <w:t xml:space="preserve">representando a comunhão dos titulares das debêntures objeto da presente Emissão </w:t>
      </w:r>
    </w:p>
    <w:p w14:paraId="6B46C3BD" w14:textId="77777777" w:rsidR="008B73FF" w:rsidRPr="00A43719" w:rsidRDefault="008B73FF" w:rsidP="00E31DF6">
      <w:pPr>
        <w:pStyle w:val="CM17"/>
        <w:spacing w:after="140" w:line="290" w:lineRule="auto"/>
        <w:jc w:val="center"/>
        <w:rPr>
          <w:rFonts w:ascii="Trebuchet MS" w:hAnsi="Trebuchet MS" w:cs="Arial"/>
          <w:sz w:val="20"/>
          <w:szCs w:val="20"/>
        </w:rPr>
      </w:pPr>
    </w:p>
    <w:p w14:paraId="14D01CFA" w14:textId="77777777" w:rsidR="00D3353B" w:rsidRPr="00E54AC3" w:rsidRDefault="00D3353B" w:rsidP="00E31DF6">
      <w:pPr>
        <w:pStyle w:val="Default"/>
        <w:rPr>
          <w:rFonts w:ascii="Trebuchet MS" w:hAnsi="Trebuchet MS"/>
          <w:sz w:val="20"/>
          <w:szCs w:val="20"/>
        </w:rPr>
      </w:pPr>
    </w:p>
    <w:p w14:paraId="0EF46B47" w14:textId="77777777" w:rsidR="003349A1" w:rsidRDefault="003349A1" w:rsidP="00E31DF6">
      <w:pPr>
        <w:pStyle w:val="CM16"/>
        <w:spacing w:after="140" w:line="290" w:lineRule="auto"/>
        <w:jc w:val="center"/>
        <w:rPr>
          <w:rFonts w:ascii="Trebuchet MS" w:hAnsi="Trebuchet MS" w:cs="Trebuchet MS"/>
          <w:i/>
          <w:sz w:val="20"/>
          <w:szCs w:val="20"/>
        </w:rPr>
      </w:pPr>
    </w:p>
    <w:p w14:paraId="51C44F12" w14:textId="77777777" w:rsidR="003349A1" w:rsidRDefault="003349A1" w:rsidP="00E31DF6">
      <w:pPr>
        <w:pStyle w:val="CM16"/>
        <w:spacing w:after="140" w:line="290" w:lineRule="auto"/>
        <w:jc w:val="center"/>
        <w:rPr>
          <w:rFonts w:ascii="Trebuchet MS" w:hAnsi="Trebuchet MS" w:cs="Arial"/>
          <w:i/>
          <w:iCs/>
          <w:sz w:val="20"/>
          <w:szCs w:val="20"/>
        </w:rPr>
      </w:pPr>
    </w:p>
    <w:p w14:paraId="731A3BEE" w14:textId="77777777" w:rsidR="003349A1" w:rsidRDefault="003349A1" w:rsidP="00E31DF6">
      <w:pPr>
        <w:pStyle w:val="CM16"/>
        <w:spacing w:after="140" w:line="290" w:lineRule="auto"/>
        <w:jc w:val="center"/>
        <w:rPr>
          <w:rFonts w:ascii="Trebuchet MS" w:hAnsi="Trebuchet MS" w:cs="Arial"/>
          <w:i/>
          <w:iCs/>
          <w:sz w:val="20"/>
          <w:szCs w:val="20"/>
        </w:rPr>
      </w:pPr>
    </w:p>
    <w:p w14:paraId="507A03DC" w14:textId="77777777" w:rsidR="00D3353B" w:rsidRPr="00A43719" w:rsidRDefault="00D3353B" w:rsidP="00E31DF6">
      <w:pPr>
        <w:pStyle w:val="CM16"/>
        <w:spacing w:after="140" w:line="290" w:lineRule="auto"/>
        <w:jc w:val="center"/>
        <w:rPr>
          <w:rFonts w:ascii="Trebuchet MS" w:hAnsi="Trebuchet MS" w:cs="Arial"/>
          <w:sz w:val="20"/>
          <w:szCs w:val="20"/>
        </w:rPr>
      </w:pPr>
      <w:r w:rsidRPr="00A43719">
        <w:rPr>
          <w:rFonts w:ascii="Trebuchet MS" w:hAnsi="Trebuchet MS" w:cs="Arial"/>
          <w:i/>
          <w:iCs/>
          <w:sz w:val="20"/>
          <w:szCs w:val="20"/>
        </w:rPr>
        <w:t xml:space="preserve"> </w:t>
      </w:r>
    </w:p>
    <w:p w14:paraId="73F2E610" w14:textId="77777777" w:rsidR="00D3353B" w:rsidRPr="00E54AC3" w:rsidRDefault="00D3353B" w:rsidP="00E31DF6">
      <w:pPr>
        <w:pStyle w:val="Default"/>
        <w:rPr>
          <w:rFonts w:ascii="Trebuchet MS" w:hAnsi="Trebuchet MS"/>
          <w:sz w:val="20"/>
          <w:szCs w:val="20"/>
        </w:rPr>
      </w:pPr>
    </w:p>
    <w:p w14:paraId="4870D72B" w14:textId="77777777" w:rsidR="00D3353B" w:rsidRPr="00E54AC3" w:rsidRDefault="00D3353B" w:rsidP="00E31DF6">
      <w:pPr>
        <w:pStyle w:val="Default"/>
        <w:rPr>
          <w:rFonts w:ascii="Trebuchet MS" w:hAnsi="Trebuchet MS"/>
          <w:sz w:val="20"/>
          <w:szCs w:val="20"/>
        </w:rPr>
      </w:pPr>
    </w:p>
    <w:p w14:paraId="2BFB6111" w14:textId="77777777" w:rsidR="008B73FF" w:rsidRPr="00A43719" w:rsidRDefault="008B73FF" w:rsidP="00E31DF6">
      <w:pPr>
        <w:pStyle w:val="Default"/>
        <w:spacing w:after="140" w:line="290" w:lineRule="auto"/>
        <w:rPr>
          <w:rFonts w:ascii="Trebuchet MS" w:hAnsi="Trebuchet MS"/>
          <w:color w:val="auto"/>
          <w:sz w:val="20"/>
          <w:szCs w:val="20"/>
        </w:rPr>
      </w:pPr>
    </w:p>
    <w:p w14:paraId="65C797D9"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35195565"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datada de</w:t>
      </w:r>
    </w:p>
    <w:p w14:paraId="27EDDD4F" w14:textId="3FA65F71" w:rsidR="008B73FF" w:rsidRPr="00A43719" w:rsidRDefault="00DE586E" w:rsidP="00E31DF6">
      <w:pPr>
        <w:pStyle w:val="CM17"/>
        <w:spacing w:after="140" w:line="290" w:lineRule="auto"/>
        <w:jc w:val="center"/>
        <w:rPr>
          <w:rFonts w:ascii="Trebuchet MS" w:hAnsi="Trebuchet MS" w:cs="Arial"/>
          <w:sz w:val="20"/>
          <w:szCs w:val="20"/>
        </w:rPr>
      </w:pPr>
      <w:r>
        <w:rPr>
          <w:rFonts w:ascii="Trebuchet MS" w:hAnsi="Trebuchet MS" w:cs="Trebuchet MS"/>
          <w:sz w:val="20"/>
          <w:szCs w:val="20"/>
        </w:rPr>
        <w:t>[</w:t>
      </w:r>
      <w:r w:rsidRPr="002C1C61">
        <w:rPr>
          <w:rFonts w:ascii="Trebuchet MS" w:hAnsi="Trebuchet MS" w:cs="Trebuchet MS"/>
          <w:sz w:val="20"/>
          <w:szCs w:val="20"/>
          <w:highlight w:val="yellow"/>
        </w:rPr>
        <w:t>=</w:t>
      </w:r>
      <w:r>
        <w:rPr>
          <w:rFonts w:ascii="Trebuchet MS" w:hAnsi="Trebuchet MS" w:cs="Trebuchet MS"/>
          <w:sz w:val="20"/>
          <w:szCs w:val="20"/>
        </w:rPr>
        <w:t>]</w:t>
      </w:r>
      <w:r w:rsidR="00DC605F">
        <w:rPr>
          <w:rFonts w:ascii="Trebuchet MS" w:hAnsi="Trebuchet MS" w:cs="Trebuchet MS"/>
          <w:sz w:val="20"/>
          <w:szCs w:val="20"/>
        </w:rPr>
        <w:t xml:space="preserve"> </w:t>
      </w:r>
      <w:r w:rsidR="008B73FF" w:rsidRPr="00A43719">
        <w:rPr>
          <w:rFonts w:ascii="Trebuchet MS" w:hAnsi="Trebuchet MS" w:cs="Arial"/>
          <w:sz w:val="20"/>
          <w:szCs w:val="20"/>
        </w:rPr>
        <w:t xml:space="preserve">de </w:t>
      </w:r>
      <w:r w:rsidR="005F3413">
        <w:rPr>
          <w:rFonts w:ascii="Trebuchet MS" w:hAnsi="Trebuchet MS" w:cs="Arial"/>
          <w:sz w:val="20"/>
          <w:szCs w:val="20"/>
        </w:rPr>
        <w:t>[</w:t>
      </w:r>
      <w:r w:rsidR="006F395F" w:rsidRPr="002406D9">
        <w:rPr>
          <w:rFonts w:ascii="Trebuchet MS" w:hAnsi="Trebuchet MS"/>
          <w:sz w:val="20"/>
          <w:highlight w:val="yellow"/>
        </w:rPr>
        <w:t>abril</w:t>
      </w:r>
      <w:r w:rsidR="005F3413">
        <w:rPr>
          <w:rFonts w:ascii="Trebuchet MS" w:hAnsi="Trebuchet MS" w:cs="Arial"/>
          <w:sz w:val="20"/>
          <w:szCs w:val="20"/>
        </w:rPr>
        <w:t>]</w:t>
      </w:r>
      <w:r w:rsidR="003349A1" w:rsidRPr="00A43719">
        <w:rPr>
          <w:rFonts w:ascii="Trebuchet MS" w:hAnsi="Trebuchet MS" w:cs="Arial"/>
          <w:sz w:val="20"/>
          <w:szCs w:val="20"/>
        </w:rPr>
        <w:t xml:space="preserve"> </w:t>
      </w:r>
      <w:r w:rsidR="008B73FF" w:rsidRPr="00A43719">
        <w:rPr>
          <w:rFonts w:ascii="Trebuchet MS" w:hAnsi="Trebuchet MS" w:cs="Arial"/>
          <w:sz w:val="20"/>
          <w:szCs w:val="20"/>
        </w:rPr>
        <w:t xml:space="preserve">de </w:t>
      </w:r>
      <w:r w:rsidR="003349A1" w:rsidRPr="00A43719">
        <w:rPr>
          <w:rFonts w:ascii="Trebuchet MS" w:hAnsi="Trebuchet MS" w:cs="Arial"/>
          <w:sz w:val="20"/>
          <w:szCs w:val="20"/>
        </w:rPr>
        <w:t>20</w:t>
      </w:r>
      <w:r w:rsidR="006F395F">
        <w:rPr>
          <w:rFonts w:ascii="Trebuchet MS" w:hAnsi="Trebuchet MS" w:cs="Arial"/>
          <w:sz w:val="20"/>
          <w:szCs w:val="20"/>
        </w:rPr>
        <w:t>2</w:t>
      </w:r>
      <w:r w:rsidR="00815BD4">
        <w:rPr>
          <w:rFonts w:ascii="Trebuchet MS" w:hAnsi="Trebuchet MS" w:cs="Arial"/>
          <w:sz w:val="20"/>
          <w:szCs w:val="20"/>
        </w:rPr>
        <w:t>2</w:t>
      </w:r>
    </w:p>
    <w:p w14:paraId="6B4FDC77"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71C9A6FB" w14:textId="77777777" w:rsidR="008B73FF" w:rsidRDefault="008B73FF" w:rsidP="00E31DF6">
      <w:pPr>
        <w:spacing w:after="140" w:line="290" w:lineRule="auto"/>
        <w:jc w:val="center"/>
        <w:rPr>
          <w:rFonts w:ascii="Trebuchet MS" w:hAnsi="Trebuchet MS" w:cs="Arial"/>
          <w:b/>
          <w:smallCaps/>
          <w:sz w:val="20"/>
          <w:szCs w:val="20"/>
        </w:rPr>
      </w:pPr>
    </w:p>
    <w:p w14:paraId="6017DECC" w14:textId="77777777" w:rsidR="008B73FF" w:rsidRPr="00A43719" w:rsidRDefault="008B73FF" w:rsidP="00E31DF6">
      <w:pPr>
        <w:pStyle w:val="BodyTextContinued"/>
        <w:pBdr>
          <w:bottom w:val="double" w:sz="6" w:space="4" w:color="auto"/>
        </w:pBdr>
        <w:spacing w:after="140" w:line="290" w:lineRule="auto"/>
        <w:jc w:val="right"/>
        <w:rPr>
          <w:rFonts w:ascii="Trebuchet MS" w:hAnsi="Trebuchet MS" w:cs="Arial"/>
          <w:smallCaps/>
          <w:sz w:val="20"/>
          <w:lang w:val="pt-BR" w:eastAsia="pt-BR"/>
        </w:rPr>
      </w:pPr>
    </w:p>
    <w:p w14:paraId="0ECB1C71" w14:textId="77777777" w:rsidR="00482E66" w:rsidRDefault="00482E66" w:rsidP="00E31DF6">
      <w:pPr>
        <w:spacing w:after="140" w:line="290" w:lineRule="auto"/>
        <w:rPr>
          <w:rFonts w:ascii="Trebuchet MS" w:hAnsi="Trebuchet MS" w:cs="Arial"/>
          <w:b/>
          <w:bCs/>
          <w:sz w:val="20"/>
          <w:szCs w:val="20"/>
        </w:rPr>
      </w:pPr>
    </w:p>
    <w:p w14:paraId="210ED6D9" w14:textId="0890D19E" w:rsidR="008B73FF" w:rsidRPr="00A43719" w:rsidRDefault="006F395F" w:rsidP="00E31DF6">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Pr>
          <w:rFonts w:ascii="Trebuchet MS" w:hAnsi="Trebuchet MS" w:cs="Arial"/>
          <w:b/>
          <w:bCs/>
          <w:sz w:val="20"/>
          <w:szCs w:val="20"/>
        </w:rPr>
        <w:t>2</w:t>
      </w:r>
      <w:r w:rsidR="00815BD4">
        <w:rPr>
          <w:rFonts w:ascii="Trebuchet MS" w:hAnsi="Trebuchet MS" w:cs="Arial"/>
          <w:b/>
          <w:bCs/>
          <w:sz w:val="20"/>
          <w:szCs w:val="20"/>
        </w:rPr>
        <w:t>7</w:t>
      </w:r>
      <w:r w:rsidRPr="00A43719">
        <w:rPr>
          <w:rFonts w:ascii="Trebuchet MS" w:hAnsi="Trebuchet MS" w:cs="Arial"/>
          <w:b/>
          <w:bCs/>
          <w:sz w:val="20"/>
          <w:szCs w:val="20"/>
        </w:rPr>
        <w:t>ª (</w:t>
      </w:r>
      <w:r>
        <w:rPr>
          <w:rFonts w:ascii="Trebuchet MS" w:hAnsi="Trebuchet MS" w:cs="Arial"/>
          <w:b/>
          <w:bCs/>
          <w:sz w:val="20"/>
          <w:szCs w:val="20"/>
        </w:rPr>
        <w:t xml:space="preserve">VIGÉSIMA </w:t>
      </w:r>
      <w:r w:rsidR="00815BD4">
        <w:rPr>
          <w:rFonts w:ascii="Trebuchet MS" w:hAnsi="Trebuchet MS" w:cs="Arial"/>
          <w:b/>
          <w:bCs/>
          <w:sz w:val="20"/>
          <w:szCs w:val="20"/>
        </w:rPr>
        <w:t>SÉTIMA</w:t>
      </w:r>
      <w:r w:rsidRPr="00A43719">
        <w:rPr>
          <w:rFonts w:ascii="Trebuchet MS" w:hAnsi="Trebuchet MS" w:cs="Arial"/>
          <w:b/>
          <w:bCs/>
          <w:sz w:val="20"/>
          <w:szCs w:val="20"/>
        </w:rPr>
        <w:t xml:space="preserve">) EMISSÃO DE DEBÊNTURES SIMPLES, NÃO CONVERSÍVEIS EM AÇÕES, DA ESPÉCIE QUIROGRAFÁRIA, EM </w:t>
      </w:r>
      <w:r>
        <w:rPr>
          <w:rFonts w:ascii="Trebuchet MS" w:hAnsi="Trebuchet MS" w:cs="Arial"/>
          <w:b/>
          <w:bCs/>
          <w:sz w:val="20"/>
          <w:szCs w:val="20"/>
        </w:rPr>
        <w:t>SÉRIE ÚNICA</w:t>
      </w:r>
      <w:r w:rsidRPr="00A43719">
        <w:rPr>
          <w:rFonts w:ascii="Trebuchet MS" w:hAnsi="Trebuchet MS" w:cs="Arial"/>
          <w:b/>
          <w:bCs/>
          <w:sz w:val="20"/>
          <w:szCs w:val="20"/>
        </w:rPr>
        <w:t>, PARA DISTRIBUIÇÃO PÚBLICA COM ESFORÇOS RESTRITOS, DA ELETROPAULO METROPOLITANA ELETRICIDADE DE SÃO PAULO S.A.</w:t>
      </w:r>
      <w:r w:rsidR="008B73FF" w:rsidRPr="00A43719">
        <w:rPr>
          <w:rFonts w:ascii="Trebuchet MS" w:hAnsi="Trebuchet MS" w:cs="Arial"/>
          <w:b/>
          <w:smallCaps/>
          <w:sz w:val="20"/>
          <w:szCs w:val="20"/>
        </w:rPr>
        <w:t xml:space="preserve"> </w:t>
      </w:r>
    </w:p>
    <w:p w14:paraId="5154F45C" w14:textId="77777777" w:rsidR="008B73FF" w:rsidRPr="00A43719" w:rsidRDefault="008B73FF" w:rsidP="00E31DF6">
      <w:pPr>
        <w:spacing w:before="140" w:after="240" w:line="290" w:lineRule="auto"/>
        <w:rPr>
          <w:rFonts w:ascii="Trebuchet MS" w:hAnsi="Trebuchet MS" w:cs="Arial"/>
          <w:sz w:val="20"/>
          <w:szCs w:val="20"/>
        </w:rPr>
      </w:pPr>
      <w:r w:rsidRPr="00A43719">
        <w:rPr>
          <w:rFonts w:ascii="Trebuchet MS" w:hAnsi="Trebuchet MS" w:cs="Arial"/>
          <w:sz w:val="20"/>
          <w:szCs w:val="20"/>
        </w:rPr>
        <w:t xml:space="preserve">Pelo presente instrumento particular, como emissora: </w:t>
      </w:r>
    </w:p>
    <w:p w14:paraId="432F49BC" w14:textId="493456B5" w:rsidR="008B73FF" w:rsidRPr="00A43719" w:rsidRDefault="008B73FF" w:rsidP="00E31DF6">
      <w:pPr>
        <w:pStyle w:val="PargrafodaLista"/>
        <w:numPr>
          <w:ilvl w:val="0"/>
          <w:numId w:val="9"/>
        </w:numPr>
        <w:autoSpaceDE/>
        <w:autoSpaceDN/>
        <w:adjustRightInd/>
        <w:spacing w:after="140" w:line="290" w:lineRule="auto"/>
        <w:ind w:left="426"/>
        <w:rPr>
          <w:rFonts w:ascii="Trebuchet MS" w:hAnsi="Trebuchet MS"/>
          <w:sz w:val="20"/>
          <w:szCs w:val="20"/>
        </w:rPr>
      </w:pPr>
      <w:r w:rsidRPr="00A43719">
        <w:rPr>
          <w:rFonts w:ascii="Trebuchet MS" w:hAnsi="Trebuchet MS" w:cs="Arial"/>
          <w:b/>
          <w:bCs/>
          <w:smallCaps/>
          <w:sz w:val="20"/>
          <w:szCs w:val="20"/>
        </w:rPr>
        <w:t>ELETROPAULO METROPOLITANA ELETRICIDADE DE SÃO PAULO S.A.</w:t>
      </w:r>
      <w:r w:rsidRPr="00A43719">
        <w:rPr>
          <w:rFonts w:ascii="Trebuchet MS" w:hAnsi="Trebuchet MS" w:cs="Arial"/>
          <w:sz w:val="20"/>
          <w:szCs w:val="20"/>
        </w:rPr>
        <w:t>, sociedade por ações com registro de companhia aberta</w:t>
      </w:r>
      <w:r w:rsidR="008D441F">
        <w:rPr>
          <w:rFonts w:ascii="Trebuchet MS" w:hAnsi="Trebuchet MS" w:cs="Arial"/>
          <w:sz w:val="20"/>
          <w:szCs w:val="20"/>
        </w:rPr>
        <w:t>, na categoria "B",</w:t>
      </w:r>
      <w:r w:rsidRPr="00A43719">
        <w:rPr>
          <w:rFonts w:ascii="Trebuchet MS" w:hAnsi="Trebuchet MS" w:cs="Arial"/>
          <w:sz w:val="20"/>
          <w:szCs w:val="20"/>
        </w:rPr>
        <w:t xml:space="preserve"> perante a Comissão de Valores Mobiliários (“</w:t>
      </w:r>
      <w:r w:rsidRPr="00A43719">
        <w:rPr>
          <w:rFonts w:ascii="Trebuchet MS" w:hAnsi="Trebuchet MS" w:cs="Arial"/>
          <w:sz w:val="20"/>
          <w:szCs w:val="20"/>
          <w:u w:val="single"/>
        </w:rPr>
        <w:t>CVM</w:t>
      </w:r>
      <w:r w:rsidRPr="00A43719">
        <w:rPr>
          <w:rFonts w:ascii="Trebuchet MS" w:hAnsi="Trebuchet MS" w:cs="Arial"/>
          <w:sz w:val="20"/>
          <w:szCs w:val="20"/>
        </w:rPr>
        <w:t xml:space="preserve">”) sob o código n.º 14176, com sede na Cidade </w:t>
      </w:r>
      <w:r w:rsidR="003B2E9F">
        <w:rPr>
          <w:rFonts w:ascii="Trebuchet MS" w:hAnsi="Trebuchet MS" w:cs="Arial"/>
          <w:sz w:val="20"/>
          <w:szCs w:val="20"/>
        </w:rPr>
        <w:t>São Paulo</w:t>
      </w:r>
      <w:r w:rsidRPr="00A43719">
        <w:rPr>
          <w:rFonts w:ascii="Trebuchet MS" w:hAnsi="Trebuchet MS" w:cs="Arial"/>
          <w:sz w:val="20"/>
          <w:szCs w:val="20"/>
        </w:rPr>
        <w:t>,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na </w:t>
      </w:r>
      <w:r w:rsidR="00D3353B" w:rsidRPr="00A43719">
        <w:rPr>
          <w:rFonts w:ascii="Trebuchet MS" w:hAnsi="Trebuchet MS" w:cs="Arial"/>
          <w:sz w:val="20"/>
          <w:szCs w:val="20"/>
        </w:rPr>
        <w:t xml:space="preserve">Avenida </w:t>
      </w:r>
      <w:r w:rsidR="00F22CB1">
        <w:rPr>
          <w:rFonts w:ascii="Trebuchet MS" w:hAnsi="Trebuchet MS" w:cs="Arial"/>
          <w:sz w:val="20"/>
          <w:szCs w:val="20"/>
        </w:rPr>
        <w:t>das Nações Unidas</w:t>
      </w:r>
      <w:r w:rsidRPr="00A43719">
        <w:rPr>
          <w:rFonts w:ascii="Trebuchet MS" w:hAnsi="Trebuchet MS" w:cs="Arial"/>
          <w:sz w:val="20"/>
          <w:szCs w:val="20"/>
        </w:rPr>
        <w:t xml:space="preserve">, n.º </w:t>
      </w:r>
      <w:r w:rsidR="00247D57">
        <w:rPr>
          <w:rFonts w:ascii="Trebuchet MS" w:hAnsi="Trebuchet MS" w:cs="Arial"/>
          <w:sz w:val="20"/>
          <w:szCs w:val="20"/>
        </w:rPr>
        <w:t>1440</w:t>
      </w:r>
      <w:r w:rsidRPr="00A43719">
        <w:rPr>
          <w:rFonts w:ascii="Trebuchet MS" w:hAnsi="Trebuchet MS" w:cs="Arial"/>
          <w:sz w:val="20"/>
          <w:szCs w:val="20"/>
        </w:rPr>
        <w:t xml:space="preserve">, </w:t>
      </w:r>
      <w:r w:rsidR="00363885">
        <w:rPr>
          <w:rFonts w:ascii="Trebuchet MS" w:hAnsi="Trebuchet MS" w:cs="Arial"/>
          <w:sz w:val="20"/>
          <w:szCs w:val="20"/>
        </w:rPr>
        <w:t>17</w:t>
      </w:r>
      <w:r w:rsidR="00363885" w:rsidRPr="00A43719">
        <w:rPr>
          <w:rFonts w:ascii="Trebuchet MS" w:hAnsi="Trebuchet MS" w:cs="Arial"/>
          <w:sz w:val="20"/>
          <w:szCs w:val="20"/>
        </w:rPr>
        <w:t xml:space="preserve">º </w:t>
      </w:r>
      <w:r w:rsidR="00D3353B" w:rsidRPr="00A43719">
        <w:rPr>
          <w:rFonts w:ascii="Trebuchet MS" w:hAnsi="Trebuchet MS" w:cs="Arial"/>
          <w:sz w:val="20"/>
          <w:szCs w:val="20"/>
        </w:rPr>
        <w:t xml:space="preserve">ao </w:t>
      </w:r>
      <w:r w:rsidR="00363885">
        <w:rPr>
          <w:rFonts w:ascii="Trebuchet MS" w:hAnsi="Trebuchet MS" w:cs="Arial"/>
          <w:sz w:val="20"/>
          <w:szCs w:val="20"/>
        </w:rPr>
        <w:t>23</w:t>
      </w:r>
      <w:r w:rsidR="00363885" w:rsidRPr="00A43719">
        <w:rPr>
          <w:rFonts w:ascii="Trebuchet MS" w:hAnsi="Trebuchet MS" w:cs="Arial"/>
          <w:sz w:val="20"/>
          <w:szCs w:val="20"/>
        </w:rPr>
        <w:t xml:space="preserve">º </w:t>
      </w:r>
      <w:r w:rsidR="00D3353B" w:rsidRPr="00A43719">
        <w:rPr>
          <w:rFonts w:ascii="Trebuchet MS" w:hAnsi="Trebuchet MS" w:cs="Arial"/>
          <w:sz w:val="20"/>
          <w:szCs w:val="20"/>
        </w:rPr>
        <w:t xml:space="preserve">andar, </w:t>
      </w:r>
      <w:r w:rsidR="00A95824">
        <w:rPr>
          <w:rFonts w:ascii="Trebuchet MS" w:hAnsi="Trebuchet MS" w:cs="Arial"/>
          <w:sz w:val="20"/>
          <w:szCs w:val="20"/>
        </w:rPr>
        <w:t xml:space="preserve"> </w:t>
      </w:r>
      <w:r w:rsidR="00363885">
        <w:rPr>
          <w:rFonts w:ascii="Trebuchet MS" w:hAnsi="Trebuchet MS" w:cs="Arial"/>
          <w:sz w:val="20"/>
          <w:szCs w:val="20"/>
        </w:rPr>
        <w:t>conj</w:t>
      </w:r>
      <w:r w:rsidR="00A95824">
        <w:rPr>
          <w:rFonts w:ascii="Trebuchet MS" w:hAnsi="Trebuchet MS" w:cs="Arial"/>
          <w:sz w:val="20"/>
          <w:szCs w:val="20"/>
        </w:rPr>
        <w:t>.</w:t>
      </w:r>
      <w:r w:rsidR="00363885">
        <w:rPr>
          <w:rFonts w:ascii="Trebuchet MS" w:hAnsi="Trebuchet MS" w:cs="Arial"/>
          <w:sz w:val="20"/>
          <w:szCs w:val="20"/>
        </w:rPr>
        <w:t xml:space="preserve"> 1 ao </w:t>
      </w:r>
      <w:r w:rsidR="00A95824">
        <w:rPr>
          <w:rFonts w:ascii="Trebuchet MS" w:hAnsi="Trebuchet MS" w:cs="Arial"/>
          <w:sz w:val="20"/>
          <w:szCs w:val="20"/>
        </w:rPr>
        <w:t>4</w:t>
      </w:r>
      <w:r w:rsidR="0028763C">
        <w:rPr>
          <w:rFonts w:ascii="Trebuchet MS" w:hAnsi="Trebuchet MS" w:cs="Arial"/>
          <w:sz w:val="20"/>
          <w:szCs w:val="20"/>
        </w:rPr>
        <w:t xml:space="preserve">, Torre </w:t>
      </w:r>
      <w:r w:rsidR="00A95824">
        <w:rPr>
          <w:rFonts w:ascii="Trebuchet MS" w:hAnsi="Trebuchet MS" w:cs="Arial"/>
          <w:sz w:val="20"/>
          <w:szCs w:val="20"/>
        </w:rPr>
        <w:t>B1</w:t>
      </w:r>
      <w:r w:rsidR="00DD68E6">
        <w:rPr>
          <w:rFonts w:ascii="Trebuchet MS" w:hAnsi="Trebuchet MS" w:cs="Arial"/>
          <w:sz w:val="20"/>
          <w:szCs w:val="20"/>
        </w:rPr>
        <w:t xml:space="preserve"> Aroeira,</w:t>
      </w:r>
      <w:r w:rsidR="00A95824">
        <w:rPr>
          <w:rFonts w:ascii="Trebuchet MS" w:hAnsi="Trebuchet MS" w:cs="Arial"/>
          <w:sz w:val="20"/>
          <w:szCs w:val="20"/>
        </w:rPr>
        <w:t xml:space="preserve"> </w:t>
      </w:r>
      <w:r w:rsidR="00DD68E6">
        <w:rPr>
          <w:rFonts w:ascii="Trebuchet MS" w:hAnsi="Trebuchet MS" w:cs="Arial"/>
          <w:sz w:val="20"/>
          <w:szCs w:val="20"/>
        </w:rPr>
        <w:t>Vila Gertrudes</w:t>
      </w:r>
      <w:r w:rsidRPr="00A43719">
        <w:rPr>
          <w:rFonts w:ascii="Trebuchet MS" w:hAnsi="Trebuchet MS" w:cs="Arial"/>
          <w:sz w:val="20"/>
          <w:szCs w:val="20"/>
        </w:rPr>
        <w:t xml:space="preserve">, CEP </w:t>
      </w:r>
      <w:r w:rsidR="00447EBA">
        <w:rPr>
          <w:rFonts w:ascii="Trebuchet MS" w:hAnsi="Trebuchet MS" w:cs="Arial"/>
          <w:sz w:val="20"/>
          <w:szCs w:val="20"/>
        </w:rPr>
        <w:t>04794-000</w:t>
      </w:r>
      <w:r w:rsidRPr="00A43719">
        <w:rPr>
          <w:rFonts w:ascii="Trebuchet MS" w:hAnsi="Trebuchet MS" w:cs="Arial"/>
          <w:sz w:val="20"/>
          <w:szCs w:val="20"/>
        </w:rPr>
        <w:t xml:space="preserve">, inscrita no Cadastro Nacional da Pessoa Jurídica do Ministério da </w:t>
      </w:r>
      <w:r w:rsidR="003349A1">
        <w:rPr>
          <w:rFonts w:ascii="Trebuchet MS" w:hAnsi="Trebuchet MS" w:cs="Arial"/>
          <w:sz w:val="20"/>
          <w:szCs w:val="20"/>
        </w:rPr>
        <w:t>Economia</w:t>
      </w:r>
      <w:r w:rsidR="003349A1" w:rsidRPr="00A43719">
        <w:rPr>
          <w:rFonts w:ascii="Trebuchet MS" w:hAnsi="Trebuchet MS" w:cs="Arial"/>
          <w:sz w:val="20"/>
          <w:szCs w:val="20"/>
        </w:rPr>
        <w:t xml:space="preserve"> </w:t>
      </w:r>
      <w:r w:rsidRPr="00A43719">
        <w:rPr>
          <w:rFonts w:ascii="Trebuchet MS" w:hAnsi="Trebuchet MS" w:cs="Arial"/>
          <w:sz w:val="20"/>
          <w:szCs w:val="20"/>
        </w:rPr>
        <w:t>(“</w:t>
      </w:r>
      <w:r w:rsidRPr="00A43719">
        <w:rPr>
          <w:rFonts w:ascii="Trebuchet MS" w:hAnsi="Trebuchet MS" w:cs="Arial"/>
          <w:sz w:val="20"/>
          <w:szCs w:val="20"/>
          <w:u w:val="single"/>
        </w:rPr>
        <w:t>CNPJ/</w:t>
      </w:r>
      <w:r w:rsidR="003349A1" w:rsidRPr="00A43719">
        <w:rPr>
          <w:rFonts w:ascii="Trebuchet MS" w:hAnsi="Trebuchet MS" w:cs="Arial"/>
          <w:sz w:val="20"/>
          <w:szCs w:val="20"/>
          <w:u w:val="single"/>
        </w:rPr>
        <w:t>M</w:t>
      </w:r>
      <w:r w:rsidR="003349A1">
        <w:rPr>
          <w:rFonts w:ascii="Trebuchet MS" w:hAnsi="Trebuchet MS" w:cs="Arial"/>
          <w:sz w:val="20"/>
          <w:szCs w:val="20"/>
          <w:u w:val="single"/>
        </w:rPr>
        <w:t>E</w:t>
      </w:r>
      <w:r w:rsidRPr="00A43719">
        <w:rPr>
          <w:rFonts w:ascii="Trebuchet MS" w:hAnsi="Trebuchet MS" w:cs="Arial"/>
          <w:sz w:val="20"/>
          <w:szCs w:val="20"/>
        </w:rPr>
        <w:t xml:space="preserve">”) sob o n.º </w:t>
      </w:r>
      <w:r w:rsidR="00D3353B" w:rsidRPr="00A43719">
        <w:rPr>
          <w:rFonts w:ascii="Trebuchet MS" w:hAnsi="Trebuchet MS" w:cs="Arial"/>
          <w:sz w:val="20"/>
          <w:szCs w:val="20"/>
        </w:rPr>
        <w:t>61.695.227/0001-93</w:t>
      </w:r>
      <w:r w:rsidRPr="00A43719">
        <w:rPr>
          <w:rFonts w:ascii="Trebuchet MS" w:hAnsi="Trebuchet MS" w:cs="Arial"/>
          <w:sz w:val="20"/>
          <w:szCs w:val="20"/>
        </w:rPr>
        <w:t>, com seus atos constitutivos devidamente arquivados na Junta Comercial do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w:t>
      </w:r>
      <w:r w:rsidRPr="00A43719">
        <w:rPr>
          <w:rFonts w:ascii="Trebuchet MS" w:hAnsi="Trebuchet MS" w:cs="Arial"/>
          <w:sz w:val="20"/>
          <w:szCs w:val="20"/>
          <w:u w:val="single"/>
        </w:rPr>
        <w:t>JUCE</w:t>
      </w:r>
      <w:r w:rsidR="00D3353B" w:rsidRPr="00A43719">
        <w:rPr>
          <w:rFonts w:ascii="Trebuchet MS" w:hAnsi="Trebuchet MS" w:cs="Arial"/>
          <w:sz w:val="20"/>
          <w:szCs w:val="20"/>
          <w:u w:val="single"/>
        </w:rPr>
        <w:t>SP</w:t>
      </w:r>
      <w:r w:rsidRPr="00A43719">
        <w:rPr>
          <w:rFonts w:ascii="Trebuchet MS" w:hAnsi="Trebuchet MS" w:cs="Arial"/>
          <w:sz w:val="20"/>
          <w:szCs w:val="20"/>
        </w:rPr>
        <w:t xml:space="preserve">”) sob o NIRE n.º </w:t>
      </w:r>
      <w:r w:rsidR="00D3353B" w:rsidRPr="00A43719">
        <w:rPr>
          <w:rFonts w:ascii="Trebuchet MS" w:hAnsi="Trebuchet MS" w:cs="Arial"/>
          <w:sz w:val="20"/>
          <w:szCs w:val="20"/>
        </w:rPr>
        <w:t>35.300.050.274</w:t>
      </w:r>
      <w:r w:rsidRPr="00A43719">
        <w:rPr>
          <w:rFonts w:ascii="Trebuchet MS" w:hAnsi="Trebuchet MS" w:cs="Arial"/>
          <w:sz w:val="20"/>
          <w:szCs w:val="20"/>
        </w:rPr>
        <w:t>, neste ato representada na forma do seu estatuto social (“</w:t>
      </w:r>
      <w:r w:rsidRPr="00A43719">
        <w:rPr>
          <w:rFonts w:ascii="Trebuchet MS" w:hAnsi="Trebuchet MS" w:cs="Arial"/>
          <w:sz w:val="20"/>
          <w:szCs w:val="20"/>
          <w:u w:val="single"/>
        </w:rPr>
        <w:t>Emissora</w:t>
      </w:r>
      <w:r w:rsidRPr="00A43719">
        <w:rPr>
          <w:rFonts w:ascii="Trebuchet MS" w:hAnsi="Trebuchet MS" w:cs="Arial"/>
          <w:sz w:val="20"/>
          <w:szCs w:val="20"/>
        </w:rPr>
        <w:t xml:space="preserve">”); </w:t>
      </w:r>
    </w:p>
    <w:p w14:paraId="082C82BF" w14:textId="77777777" w:rsidR="008B73FF" w:rsidRPr="00A43719" w:rsidRDefault="008B73FF" w:rsidP="00E31DF6">
      <w:pPr>
        <w:autoSpaceDE/>
        <w:autoSpaceDN/>
        <w:adjustRightInd/>
        <w:spacing w:after="140" w:line="290" w:lineRule="auto"/>
        <w:rPr>
          <w:rFonts w:ascii="Trebuchet MS" w:hAnsi="Trebuchet MS"/>
          <w:sz w:val="20"/>
          <w:szCs w:val="20"/>
        </w:rPr>
      </w:pPr>
      <w:r w:rsidRPr="00A43719">
        <w:rPr>
          <w:rFonts w:ascii="Trebuchet MS" w:hAnsi="Trebuchet MS"/>
          <w:color w:val="000000"/>
          <w:sz w:val="20"/>
          <w:szCs w:val="20"/>
        </w:rPr>
        <w:t xml:space="preserve">E, como agente fiduciário, representando a comunhão dos titulares das </w:t>
      </w:r>
      <w:r w:rsidR="00225481">
        <w:rPr>
          <w:rFonts w:ascii="Trebuchet MS" w:hAnsi="Trebuchet MS"/>
          <w:color w:val="000000"/>
          <w:sz w:val="20"/>
          <w:szCs w:val="20"/>
        </w:rPr>
        <w:t>D</w:t>
      </w:r>
      <w:r w:rsidRPr="00A43719">
        <w:rPr>
          <w:rFonts w:ascii="Trebuchet MS" w:hAnsi="Trebuchet MS"/>
          <w:color w:val="000000"/>
          <w:sz w:val="20"/>
          <w:szCs w:val="20"/>
        </w:rPr>
        <w:t xml:space="preserve">ebêntures </w:t>
      </w:r>
      <w:r w:rsidR="00225481">
        <w:rPr>
          <w:rFonts w:ascii="Trebuchet MS" w:hAnsi="Trebuchet MS"/>
          <w:color w:val="000000"/>
          <w:sz w:val="20"/>
          <w:szCs w:val="20"/>
        </w:rPr>
        <w:t>(conforme abaixo</w:t>
      </w:r>
      <w:r w:rsidR="000C08B9" w:rsidRPr="000C08B9">
        <w:rPr>
          <w:rFonts w:ascii="Trebuchet MS" w:hAnsi="Trebuchet MS"/>
          <w:color w:val="000000"/>
          <w:sz w:val="20"/>
          <w:szCs w:val="20"/>
        </w:rPr>
        <w:t xml:space="preserve"> </w:t>
      </w:r>
      <w:r w:rsidR="000C08B9">
        <w:rPr>
          <w:rFonts w:ascii="Trebuchet MS" w:hAnsi="Trebuchet MS"/>
          <w:color w:val="000000"/>
          <w:sz w:val="20"/>
          <w:szCs w:val="20"/>
        </w:rPr>
        <w:t>definido</w:t>
      </w:r>
      <w:r w:rsidR="00225481">
        <w:rPr>
          <w:rFonts w:ascii="Trebuchet MS" w:hAnsi="Trebuchet MS"/>
          <w:color w:val="000000"/>
          <w:sz w:val="20"/>
          <w:szCs w:val="20"/>
        </w:rPr>
        <w:t xml:space="preserve">) </w:t>
      </w:r>
      <w:r w:rsidRPr="00A43719">
        <w:rPr>
          <w:rFonts w:ascii="Trebuchet MS" w:hAnsi="Trebuchet MS"/>
          <w:color w:val="000000"/>
          <w:sz w:val="20"/>
          <w:szCs w:val="20"/>
        </w:rPr>
        <w:t>(“</w:t>
      </w:r>
      <w:r w:rsidRPr="00A43719">
        <w:rPr>
          <w:rFonts w:ascii="Trebuchet MS" w:hAnsi="Trebuchet MS"/>
          <w:color w:val="000000"/>
          <w:sz w:val="20"/>
          <w:szCs w:val="20"/>
          <w:u w:val="single"/>
        </w:rPr>
        <w:t>Debenturistas</w:t>
      </w:r>
      <w:r w:rsidRPr="00A43719">
        <w:rPr>
          <w:rFonts w:ascii="Trebuchet MS" w:hAnsi="Trebuchet MS"/>
          <w:color w:val="000000"/>
          <w:sz w:val="20"/>
          <w:szCs w:val="20"/>
        </w:rPr>
        <w:t>” e, individualmente, “</w:t>
      </w:r>
      <w:r w:rsidRPr="00A43719">
        <w:rPr>
          <w:rFonts w:ascii="Trebuchet MS" w:hAnsi="Trebuchet MS"/>
          <w:color w:val="000000"/>
          <w:sz w:val="20"/>
          <w:szCs w:val="20"/>
          <w:u w:val="single"/>
        </w:rPr>
        <w:t>Debenturista</w:t>
      </w:r>
      <w:r w:rsidRPr="00A43719">
        <w:rPr>
          <w:rFonts w:ascii="Trebuchet MS" w:hAnsi="Trebuchet MS"/>
          <w:color w:val="000000"/>
          <w:sz w:val="20"/>
          <w:szCs w:val="20"/>
        </w:rPr>
        <w:t>”),</w:t>
      </w:r>
    </w:p>
    <w:p w14:paraId="2EA09DDF" w14:textId="77777777" w:rsidR="00D3353B" w:rsidRPr="007A6F9E" w:rsidRDefault="00645065" w:rsidP="00E31DF6">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645065">
        <w:rPr>
          <w:rFonts w:ascii="Trebuchet MS" w:hAnsi="Trebuchet MS" w:cs="Tahoma"/>
          <w:b/>
          <w:sz w:val="20"/>
          <w:szCs w:val="20"/>
        </w:rPr>
        <w:t>OLIVEIRA TRUST DISTRIBUIDORA DE TÍTULOS E VALORES MOBILIÁRIOS S.A.</w:t>
      </w:r>
      <w:r w:rsidRPr="007A6F9E">
        <w:rPr>
          <w:rFonts w:ascii="Trebuchet MS" w:hAnsi="Trebuchet MS" w:cs="Tahoma"/>
          <w:sz w:val="20"/>
          <w:szCs w:val="20"/>
        </w:rPr>
        <w:t xml:space="preserve">, instituição financeira, com </w:t>
      </w:r>
      <w:r w:rsidR="00751FD3" w:rsidRPr="00751FD3">
        <w:rPr>
          <w:rFonts w:ascii="Trebuchet MS" w:hAnsi="Trebuchet MS" w:cs="Tahoma"/>
          <w:sz w:val="20"/>
          <w:szCs w:val="20"/>
        </w:rPr>
        <w:t>sede na Cidade do Rio de Janeiro, Estado do Rio de Janeiro, na Avenida das Américas 3434, bloco 7, sala 201</w:t>
      </w:r>
      <w:r w:rsidRPr="007A6F9E">
        <w:rPr>
          <w:rFonts w:ascii="Trebuchet MS" w:hAnsi="Trebuchet MS" w:cs="Tahoma"/>
          <w:sz w:val="20"/>
          <w:szCs w:val="20"/>
        </w:rPr>
        <w:t>, inscrita no CNPJ/ME sob o nº 36.113.876/000</w:t>
      </w:r>
      <w:r w:rsidR="00751FD3">
        <w:rPr>
          <w:rFonts w:ascii="Trebuchet MS" w:hAnsi="Trebuchet MS" w:cs="Tahoma"/>
          <w:sz w:val="20"/>
          <w:szCs w:val="20"/>
        </w:rPr>
        <w:t>1-91</w:t>
      </w:r>
      <w:r w:rsidR="008B73FF" w:rsidRPr="007A6F9E">
        <w:rPr>
          <w:rFonts w:ascii="Trebuchet MS" w:hAnsi="Trebuchet MS" w:cs="Trebuchet MS"/>
          <w:sz w:val="20"/>
          <w:szCs w:val="20"/>
        </w:rPr>
        <w:t>, neste ato representada de acordo com seu estatuto social (“</w:t>
      </w:r>
      <w:r w:rsidR="008B73FF" w:rsidRPr="007A6F9E">
        <w:rPr>
          <w:rFonts w:ascii="Trebuchet MS" w:hAnsi="Trebuchet MS" w:cs="Trebuchet MS"/>
          <w:sz w:val="20"/>
          <w:szCs w:val="20"/>
          <w:u w:val="single"/>
        </w:rPr>
        <w:t>Agente Fiduciário</w:t>
      </w:r>
      <w:r w:rsidR="008B73FF" w:rsidRPr="007A6F9E">
        <w:rPr>
          <w:rFonts w:ascii="Trebuchet MS" w:hAnsi="Trebuchet MS" w:cs="Trebuchet MS"/>
          <w:sz w:val="20"/>
          <w:szCs w:val="20"/>
        </w:rPr>
        <w:t>”)</w:t>
      </w:r>
      <w:r w:rsidR="00D3353B" w:rsidRPr="007A6F9E">
        <w:rPr>
          <w:rFonts w:ascii="Trebuchet MS" w:hAnsi="Trebuchet MS" w:cs="Trebuchet MS"/>
          <w:sz w:val="20"/>
          <w:szCs w:val="20"/>
        </w:rPr>
        <w:t>;</w:t>
      </w:r>
    </w:p>
    <w:p w14:paraId="2C353493" w14:textId="2E63EFC7" w:rsidR="008B73FF" w:rsidRPr="00A43719" w:rsidRDefault="008B73FF" w:rsidP="002406D9">
      <w:pPr>
        <w:spacing w:after="140" w:line="290" w:lineRule="auto"/>
        <w:rPr>
          <w:rFonts w:ascii="Trebuchet MS" w:hAnsi="Trebuchet MS" w:cs="Arial"/>
          <w:sz w:val="20"/>
          <w:szCs w:val="20"/>
        </w:rPr>
      </w:pPr>
      <w:r w:rsidRPr="00A43719">
        <w:rPr>
          <w:rFonts w:ascii="Trebuchet MS" w:hAnsi="Trebuchet MS" w:cs="Arial"/>
          <w:sz w:val="20"/>
          <w:szCs w:val="20"/>
        </w:rPr>
        <w:t>Sendo, a Emissora</w:t>
      </w:r>
      <w:r w:rsidR="003349A1">
        <w:rPr>
          <w:rFonts w:ascii="Trebuchet MS" w:hAnsi="Trebuchet MS" w:cs="Arial"/>
          <w:sz w:val="20"/>
          <w:szCs w:val="20"/>
        </w:rPr>
        <w:t xml:space="preserve"> e</w:t>
      </w:r>
      <w:r w:rsidRPr="00A43719">
        <w:rPr>
          <w:rFonts w:ascii="Trebuchet MS" w:hAnsi="Trebuchet MS" w:cs="Arial"/>
          <w:sz w:val="20"/>
          <w:szCs w:val="20"/>
        </w:rPr>
        <w:t xml:space="preserve"> o Agente Fiduciário</w:t>
      </w:r>
      <w:r w:rsidR="00D3353B" w:rsidRPr="00A43719">
        <w:rPr>
          <w:rFonts w:ascii="Trebuchet MS" w:hAnsi="Trebuchet MS" w:cs="Arial"/>
          <w:sz w:val="20"/>
          <w:szCs w:val="20"/>
        </w:rPr>
        <w:t xml:space="preserve"> </w:t>
      </w:r>
      <w:r w:rsidRPr="00A43719">
        <w:rPr>
          <w:rFonts w:ascii="Trebuchet MS" w:hAnsi="Trebuchet MS" w:cs="Arial"/>
          <w:sz w:val="20"/>
          <w:szCs w:val="20"/>
        </w:rPr>
        <w:t>doravante designados, em conjunto, como “</w:t>
      </w:r>
      <w:r w:rsidRPr="00A43719">
        <w:rPr>
          <w:rFonts w:ascii="Trebuchet MS" w:hAnsi="Trebuchet MS" w:cs="Arial"/>
          <w:sz w:val="20"/>
          <w:szCs w:val="20"/>
          <w:u w:val="single"/>
        </w:rPr>
        <w:t>Partes</w:t>
      </w:r>
      <w:r w:rsidRPr="00A43719">
        <w:rPr>
          <w:rFonts w:ascii="Trebuchet MS" w:hAnsi="Trebuchet MS" w:cs="Arial"/>
          <w:sz w:val="20"/>
          <w:szCs w:val="20"/>
        </w:rPr>
        <w:t>” e, individual e indistintamente, como “</w:t>
      </w:r>
      <w:r w:rsidRPr="00A43719">
        <w:rPr>
          <w:rFonts w:ascii="Trebuchet MS" w:hAnsi="Trebuchet MS" w:cs="Arial"/>
          <w:sz w:val="20"/>
          <w:szCs w:val="20"/>
          <w:u w:val="single"/>
        </w:rPr>
        <w:t>Parte</w:t>
      </w:r>
      <w:r w:rsidRPr="00A43719">
        <w:rPr>
          <w:rFonts w:ascii="Trebuchet MS" w:hAnsi="Trebuchet MS" w:cs="Arial"/>
          <w:sz w:val="20"/>
          <w:szCs w:val="20"/>
        </w:rPr>
        <w:t>”,</w:t>
      </w:r>
      <w:r w:rsidR="00F815DE">
        <w:rPr>
          <w:rFonts w:ascii="Trebuchet MS" w:hAnsi="Trebuchet MS" w:cs="Arial"/>
          <w:sz w:val="20"/>
          <w:szCs w:val="20"/>
        </w:rPr>
        <w:t xml:space="preserve"> </w:t>
      </w:r>
      <w:r w:rsidRPr="00A43719">
        <w:rPr>
          <w:rFonts w:ascii="Trebuchet MS" w:hAnsi="Trebuchet MS" w:cs="Arial"/>
          <w:sz w:val="20"/>
          <w:szCs w:val="20"/>
        </w:rPr>
        <w:t>vêm por esta e na melhor forma de direito firmar o presente “</w:t>
      </w:r>
      <w:r w:rsidRPr="00A43719">
        <w:rPr>
          <w:rFonts w:ascii="Trebuchet MS" w:hAnsi="Trebuchet MS" w:cs="Arial"/>
          <w:i/>
          <w:sz w:val="20"/>
          <w:szCs w:val="20"/>
        </w:rPr>
        <w:t xml:space="preserve">Instrumento Particular de Escritura da </w:t>
      </w:r>
      <w:r w:rsidR="00FB59D4">
        <w:rPr>
          <w:rFonts w:ascii="Trebuchet MS" w:hAnsi="Trebuchet MS" w:cs="Arial"/>
          <w:i/>
          <w:sz w:val="20"/>
          <w:szCs w:val="20"/>
        </w:rPr>
        <w:t>2</w:t>
      </w:r>
      <w:r w:rsidR="0083583C">
        <w:rPr>
          <w:rFonts w:ascii="Trebuchet MS" w:hAnsi="Trebuchet MS" w:cs="Arial"/>
          <w:i/>
          <w:sz w:val="20"/>
          <w:szCs w:val="20"/>
        </w:rPr>
        <w:t>7</w:t>
      </w:r>
      <w:r w:rsidRPr="00A43719">
        <w:rPr>
          <w:rFonts w:ascii="Trebuchet MS" w:hAnsi="Trebuchet MS" w:cs="Arial"/>
          <w:i/>
          <w:sz w:val="20"/>
          <w:szCs w:val="20"/>
        </w:rPr>
        <w:t>ª (</w:t>
      </w:r>
      <w:r w:rsidR="00FB59D4">
        <w:rPr>
          <w:rFonts w:ascii="Trebuchet MS" w:hAnsi="Trebuchet MS" w:cs="Arial"/>
          <w:i/>
          <w:sz w:val="20"/>
          <w:szCs w:val="20"/>
        </w:rPr>
        <w:t xml:space="preserve">Vigésima </w:t>
      </w:r>
      <w:r w:rsidR="0083583C">
        <w:rPr>
          <w:rFonts w:ascii="Trebuchet MS" w:hAnsi="Trebuchet MS" w:cs="Arial"/>
          <w:i/>
          <w:sz w:val="20"/>
          <w:szCs w:val="20"/>
        </w:rPr>
        <w:t>sétima</w:t>
      </w:r>
      <w:r w:rsidRPr="00A43719">
        <w:rPr>
          <w:rFonts w:ascii="Trebuchet MS" w:hAnsi="Trebuchet MS" w:cs="Arial"/>
          <w:i/>
          <w:sz w:val="20"/>
          <w:szCs w:val="20"/>
        </w:rPr>
        <w:t>) Emissão de Debêntures Simples, Não Conversíveis em Ações, da Espécie Quirografária, em</w:t>
      </w:r>
      <w:r w:rsidR="000910BC" w:rsidRPr="00A43719">
        <w:rPr>
          <w:rFonts w:ascii="Trebuchet MS" w:hAnsi="Trebuchet MS" w:cs="Arial"/>
          <w:i/>
          <w:sz w:val="20"/>
          <w:szCs w:val="20"/>
        </w:rPr>
        <w:t xml:space="preserve"> </w:t>
      </w:r>
      <w:r w:rsidR="006B7375">
        <w:rPr>
          <w:rFonts w:ascii="Trebuchet MS" w:hAnsi="Trebuchet MS" w:cs="Arial"/>
          <w:i/>
          <w:sz w:val="20"/>
          <w:szCs w:val="20"/>
        </w:rPr>
        <w:t>Série Única</w:t>
      </w:r>
      <w:r w:rsidRPr="00A43719">
        <w:rPr>
          <w:rFonts w:ascii="Trebuchet MS" w:hAnsi="Trebuchet MS" w:cs="Arial"/>
          <w:i/>
          <w:sz w:val="20"/>
          <w:szCs w:val="20"/>
        </w:rPr>
        <w:t xml:space="preserve">, para Distribuição Pública, com Esforços Restritos, da </w:t>
      </w:r>
      <w:r w:rsidR="000910BC" w:rsidRPr="00A43719">
        <w:rPr>
          <w:rFonts w:ascii="Trebuchet MS" w:hAnsi="Trebuchet MS" w:cs="Arial"/>
          <w:i/>
          <w:sz w:val="20"/>
          <w:szCs w:val="20"/>
        </w:rPr>
        <w:t>Eletropaulo Metropolitana Eletricidade de São Paulo S.A.</w:t>
      </w:r>
      <w:r w:rsidRPr="00A43719">
        <w:rPr>
          <w:rFonts w:ascii="Trebuchet MS" w:hAnsi="Trebuchet MS" w:cs="Arial"/>
          <w:sz w:val="20"/>
          <w:szCs w:val="20"/>
        </w:rPr>
        <w:t>” (“</w:t>
      </w:r>
      <w:r w:rsidRPr="00A43719">
        <w:rPr>
          <w:rFonts w:ascii="Trebuchet MS" w:hAnsi="Trebuchet MS" w:cs="Arial"/>
          <w:sz w:val="20"/>
          <w:szCs w:val="20"/>
          <w:u w:val="single"/>
        </w:rPr>
        <w:t>Escritura de Emissão</w:t>
      </w:r>
      <w:r w:rsidRPr="00A43719">
        <w:rPr>
          <w:rFonts w:ascii="Trebuchet MS" w:hAnsi="Trebuchet MS" w:cs="Arial"/>
          <w:sz w:val="20"/>
          <w:szCs w:val="20"/>
        </w:rPr>
        <w:t>”), que será regido pelas seguintes cláusulas e condições:</w:t>
      </w:r>
      <w:r w:rsidR="00063CB4">
        <w:rPr>
          <w:rFonts w:ascii="Trebuchet MS" w:hAnsi="Trebuchet MS" w:cs="Arial"/>
          <w:sz w:val="20"/>
          <w:szCs w:val="20"/>
        </w:rPr>
        <w:t xml:space="preserve"> </w:t>
      </w:r>
    </w:p>
    <w:p w14:paraId="102EC1F3" w14:textId="77777777" w:rsidR="008B73FF" w:rsidRPr="00A43719" w:rsidRDefault="008B73FF" w:rsidP="00E31DF6">
      <w:pPr>
        <w:pStyle w:val="Level1"/>
        <w:spacing w:before="140" w:after="240"/>
        <w:jc w:val="center"/>
        <w:rPr>
          <w:rFonts w:ascii="Trebuchet MS" w:hAnsi="Trebuchet MS"/>
          <w:sz w:val="20"/>
        </w:rPr>
      </w:pPr>
      <w:bookmarkStart w:id="1" w:name="_DV_M1"/>
      <w:bookmarkStart w:id="2" w:name="_DV_M8"/>
      <w:bookmarkEnd w:id="1"/>
      <w:bookmarkEnd w:id="2"/>
      <w:r w:rsidRPr="00A43719">
        <w:rPr>
          <w:rFonts w:ascii="Trebuchet MS" w:hAnsi="Trebuchet MS"/>
          <w:sz w:val="20"/>
        </w:rPr>
        <w:t>CLÁUSULA PRIMEIRA - AUTORIZAÇÃO</w:t>
      </w:r>
    </w:p>
    <w:p w14:paraId="6CD332E2" w14:textId="687327B5" w:rsidR="008B73FF" w:rsidRPr="00A43719" w:rsidRDefault="008B73FF" w:rsidP="00E31DF6">
      <w:pPr>
        <w:pStyle w:val="Level2"/>
        <w:spacing w:before="140" w:after="240"/>
        <w:rPr>
          <w:rFonts w:ascii="Trebuchet MS" w:hAnsi="Trebuchet MS" w:cs="Arial"/>
          <w:szCs w:val="20"/>
          <w:lang w:val="pt-BR"/>
        </w:rPr>
      </w:pPr>
      <w:bookmarkStart w:id="3" w:name="_DV_M9"/>
      <w:bookmarkEnd w:id="3"/>
      <w:r w:rsidRPr="00A43719">
        <w:rPr>
          <w:rFonts w:ascii="Trebuchet MS" w:hAnsi="Trebuchet MS"/>
          <w:szCs w:val="20"/>
          <w:lang w:val="pt-BR"/>
        </w:rPr>
        <w:t xml:space="preserve">A presente Escritura de Emissão é celebrada com base nas deliberações tomadas pela Reunião do Conselho de Administração da Emissora, realizada em </w:t>
      </w:r>
      <w:r w:rsidR="00C50049">
        <w:rPr>
          <w:rFonts w:ascii="Trebuchet MS" w:hAnsi="Trebuchet MS"/>
          <w:szCs w:val="20"/>
          <w:lang w:val="pt-BR"/>
        </w:rPr>
        <w:t xml:space="preserve">26 de abril de </w:t>
      </w:r>
      <w:r w:rsidR="005954B5">
        <w:rPr>
          <w:rFonts w:ascii="Trebuchet MS" w:hAnsi="Trebuchet MS"/>
          <w:szCs w:val="20"/>
          <w:lang w:val="pt-BR"/>
        </w:rPr>
        <w:t>2022</w:t>
      </w:r>
      <w:r w:rsidRPr="00A43719">
        <w:rPr>
          <w:rFonts w:ascii="Trebuchet MS" w:hAnsi="Trebuchet MS"/>
          <w:szCs w:val="20"/>
          <w:lang w:val="pt-BR"/>
        </w:rPr>
        <w:t>(“</w:t>
      </w:r>
      <w:r w:rsidRPr="00A43719">
        <w:rPr>
          <w:rFonts w:ascii="Trebuchet MS" w:hAnsi="Trebuchet MS"/>
          <w:szCs w:val="20"/>
          <w:u w:val="single"/>
          <w:lang w:val="pt-BR"/>
        </w:rPr>
        <w:t>RCA</w:t>
      </w:r>
      <w:r w:rsidRPr="00A43719">
        <w:rPr>
          <w:rFonts w:ascii="Trebuchet MS" w:hAnsi="Trebuchet MS"/>
          <w:szCs w:val="20"/>
          <w:lang w:val="pt-BR"/>
        </w:rPr>
        <w:t>”), na qua</w:t>
      </w:r>
      <w:r w:rsidR="001A6A93" w:rsidRPr="00A43719">
        <w:rPr>
          <w:rFonts w:ascii="Trebuchet MS" w:hAnsi="Trebuchet MS"/>
          <w:szCs w:val="20"/>
          <w:lang w:val="pt-BR"/>
        </w:rPr>
        <w:t>l</w:t>
      </w:r>
      <w:r w:rsidRPr="00A43719">
        <w:rPr>
          <w:rFonts w:ascii="Trebuchet MS" w:hAnsi="Trebuchet MS"/>
          <w:szCs w:val="20"/>
          <w:lang w:val="pt-BR"/>
        </w:rPr>
        <w:t xml:space="preserve"> foram deliberados e aprovados os termos e condições da </w:t>
      </w:r>
      <w:r w:rsidR="00FB59D4">
        <w:rPr>
          <w:rFonts w:ascii="Trebuchet MS" w:hAnsi="Trebuchet MS"/>
          <w:szCs w:val="20"/>
          <w:lang w:val="pt-BR"/>
        </w:rPr>
        <w:t>2</w:t>
      </w:r>
      <w:r w:rsidR="000E0907">
        <w:rPr>
          <w:rFonts w:ascii="Trebuchet MS" w:hAnsi="Trebuchet MS"/>
          <w:szCs w:val="20"/>
          <w:lang w:val="pt-BR"/>
        </w:rPr>
        <w:t>7</w:t>
      </w:r>
      <w:r w:rsidRPr="00A43719">
        <w:rPr>
          <w:rFonts w:ascii="Trebuchet MS" w:hAnsi="Trebuchet MS"/>
          <w:szCs w:val="20"/>
          <w:lang w:val="pt-BR"/>
        </w:rPr>
        <w:t>ª (</w:t>
      </w:r>
      <w:r w:rsidR="00FB59D4">
        <w:rPr>
          <w:rFonts w:ascii="Trebuchet MS" w:hAnsi="Trebuchet MS"/>
          <w:szCs w:val="20"/>
          <w:lang w:val="pt-BR"/>
        </w:rPr>
        <w:t xml:space="preserve">vigésima </w:t>
      </w:r>
      <w:r w:rsidR="000E0907">
        <w:rPr>
          <w:rFonts w:ascii="Trebuchet MS" w:hAnsi="Trebuchet MS"/>
          <w:szCs w:val="20"/>
          <w:lang w:val="pt-BR"/>
        </w:rPr>
        <w:t>sétima</w:t>
      </w:r>
      <w:r w:rsidRPr="00A43719">
        <w:rPr>
          <w:rFonts w:ascii="Trebuchet MS" w:hAnsi="Trebuchet MS"/>
          <w:szCs w:val="20"/>
          <w:lang w:val="pt-BR"/>
        </w:rPr>
        <w:t>) emissão (“</w:t>
      </w:r>
      <w:r w:rsidRPr="00A43719">
        <w:rPr>
          <w:rFonts w:ascii="Trebuchet MS" w:hAnsi="Trebuchet MS"/>
          <w:szCs w:val="20"/>
          <w:u w:val="single"/>
          <w:lang w:val="pt-BR"/>
        </w:rPr>
        <w:t>Emissão</w:t>
      </w:r>
      <w:r w:rsidRPr="00A43719">
        <w:rPr>
          <w:rFonts w:ascii="Trebuchet MS" w:hAnsi="Trebuchet MS"/>
          <w:szCs w:val="20"/>
          <w:lang w:val="pt-BR"/>
        </w:rPr>
        <w:t>”) de debêntures simples, não conversíveis em ações, da espécie quirografária, em</w:t>
      </w:r>
      <w:r w:rsidR="006B7375">
        <w:rPr>
          <w:rFonts w:ascii="Trebuchet MS" w:hAnsi="Trebuchet MS"/>
          <w:szCs w:val="20"/>
          <w:lang w:val="pt-BR"/>
        </w:rPr>
        <w:t xml:space="preserve"> </w:t>
      </w:r>
      <w:r w:rsidRPr="00A43719">
        <w:rPr>
          <w:rFonts w:ascii="Trebuchet MS" w:hAnsi="Trebuchet MS"/>
          <w:szCs w:val="20"/>
          <w:lang w:val="pt-BR"/>
        </w:rPr>
        <w:t>série</w:t>
      </w:r>
      <w:r w:rsidR="006B7375">
        <w:rPr>
          <w:rFonts w:ascii="Trebuchet MS" w:hAnsi="Trebuchet MS"/>
          <w:szCs w:val="20"/>
          <w:lang w:val="pt-BR"/>
        </w:rPr>
        <w:t xml:space="preserve"> única</w:t>
      </w:r>
      <w:r w:rsidRPr="00A43719">
        <w:rPr>
          <w:rFonts w:ascii="Trebuchet MS" w:hAnsi="Trebuchet MS"/>
          <w:szCs w:val="20"/>
          <w:lang w:val="pt-BR"/>
        </w:rPr>
        <w:t>, da Emissora (“</w:t>
      </w:r>
      <w:r w:rsidRPr="00A43719">
        <w:rPr>
          <w:rFonts w:ascii="Trebuchet MS" w:hAnsi="Trebuchet MS"/>
          <w:szCs w:val="20"/>
          <w:u w:val="single"/>
          <w:lang w:val="pt-BR"/>
        </w:rPr>
        <w:t>Debêntures</w:t>
      </w:r>
      <w:r w:rsidRPr="00A43719">
        <w:rPr>
          <w:rFonts w:ascii="Trebuchet MS" w:hAnsi="Trebuchet MS"/>
          <w:szCs w:val="20"/>
          <w:lang w:val="pt-BR"/>
        </w:rPr>
        <w:t>”), nos termos do artigo 59, da Lei n.</w:t>
      </w:r>
      <w:r w:rsidR="009C51B1">
        <w:rPr>
          <w:rFonts w:ascii="Trebuchet MS" w:hAnsi="Trebuchet MS"/>
          <w:szCs w:val="20"/>
          <w:lang w:val="pt-BR"/>
        </w:rPr>
        <w:t>º</w:t>
      </w:r>
      <w:r w:rsidRPr="00A43719">
        <w:rPr>
          <w:rFonts w:ascii="Trebuchet MS" w:hAnsi="Trebuchet MS"/>
          <w:szCs w:val="20"/>
          <w:lang w:val="pt-BR"/>
        </w:rPr>
        <w:t xml:space="preserve"> 6.404, de 15 de dezembro de 1976, conforme alterada (“</w:t>
      </w:r>
      <w:r w:rsidRPr="00A43719">
        <w:rPr>
          <w:rFonts w:ascii="Trebuchet MS" w:hAnsi="Trebuchet MS"/>
          <w:szCs w:val="20"/>
          <w:u w:val="single"/>
          <w:lang w:val="pt-BR"/>
        </w:rPr>
        <w:t>Lei das Sociedades por Ações</w:t>
      </w:r>
      <w:r w:rsidRPr="00A43719">
        <w:rPr>
          <w:rFonts w:ascii="Trebuchet MS" w:hAnsi="Trebuchet MS"/>
          <w:szCs w:val="20"/>
          <w:lang w:val="pt-BR"/>
        </w:rPr>
        <w:t>”), as quais serão objeto de distribuição pública</w:t>
      </w:r>
      <w:r w:rsidR="00FB59D4">
        <w:rPr>
          <w:rFonts w:ascii="Trebuchet MS" w:hAnsi="Trebuchet MS"/>
          <w:szCs w:val="20"/>
          <w:lang w:val="pt-BR"/>
        </w:rPr>
        <w:t xml:space="preserve"> com esforços restritos</w:t>
      </w:r>
      <w:r w:rsidRPr="00A43719">
        <w:rPr>
          <w:rFonts w:ascii="Trebuchet MS" w:hAnsi="Trebuchet MS"/>
          <w:szCs w:val="20"/>
          <w:lang w:val="pt-BR"/>
        </w:rPr>
        <w:t xml:space="preserve">, </w:t>
      </w:r>
      <w:r w:rsidRPr="00A43719">
        <w:rPr>
          <w:rFonts w:ascii="Trebuchet MS" w:hAnsi="Trebuchet MS" w:cs="Arial"/>
          <w:szCs w:val="20"/>
          <w:lang w:val="pt-BR"/>
        </w:rPr>
        <w:t xml:space="preserve">nos termos </w:t>
      </w:r>
      <w:r w:rsidRPr="00A43719">
        <w:rPr>
          <w:rFonts w:ascii="Trebuchet MS" w:hAnsi="Trebuchet MS" w:cs="Arial"/>
          <w:color w:val="000000"/>
          <w:szCs w:val="20"/>
          <w:lang w:val="pt-BR"/>
        </w:rPr>
        <w:t>da Lei n.º 6.385, de 7 de dezembro de 1976, conforme alterada (“</w:t>
      </w:r>
      <w:r w:rsidRPr="00A43719">
        <w:rPr>
          <w:rFonts w:ascii="Trebuchet MS" w:hAnsi="Trebuchet MS" w:cs="Arial"/>
          <w:color w:val="000000"/>
          <w:szCs w:val="20"/>
          <w:u w:val="single"/>
          <w:lang w:val="pt-BR"/>
        </w:rPr>
        <w:t>Lei do Mercado de Valores Mobiliários</w:t>
      </w:r>
      <w:r w:rsidRPr="00A43719">
        <w:rPr>
          <w:rFonts w:ascii="Trebuchet MS" w:hAnsi="Trebuchet MS" w:cs="Arial"/>
          <w:color w:val="000000"/>
          <w:szCs w:val="20"/>
          <w:lang w:val="pt-BR"/>
        </w:rPr>
        <w:t xml:space="preserve">”), </w:t>
      </w:r>
      <w:r w:rsidRPr="00A43719">
        <w:rPr>
          <w:rFonts w:ascii="Trebuchet MS" w:hAnsi="Trebuchet MS" w:cs="Arial"/>
          <w:szCs w:val="20"/>
          <w:lang w:val="pt-BR"/>
        </w:rPr>
        <w:t>da Instrução da CVM n.º 476, de 16 de janeiro de 2009, conforme alterada (“</w:t>
      </w:r>
      <w:r w:rsidRPr="00A43719">
        <w:rPr>
          <w:rFonts w:ascii="Trebuchet MS" w:hAnsi="Trebuchet MS" w:cs="Arial"/>
          <w:szCs w:val="20"/>
          <w:u w:val="single"/>
          <w:lang w:val="pt-BR"/>
        </w:rPr>
        <w:t>Instrução CVM 476</w:t>
      </w:r>
      <w:r w:rsidRPr="00A43719">
        <w:rPr>
          <w:rFonts w:ascii="Trebuchet MS" w:hAnsi="Trebuchet MS" w:cs="Arial"/>
          <w:szCs w:val="20"/>
          <w:lang w:val="pt-BR"/>
        </w:rPr>
        <w:t>”)</w:t>
      </w:r>
      <w:r w:rsidRPr="00A43719">
        <w:rPr>
          <w:rFonts w:ascii="Trebuchet MS" w:hAnsi="Trebuchet MS" w:cs="Arial"/>
          <w:color w:val="000000"/>
          <w:szCs w:val="20"/>
          <w:lang w:val="pt-BR"/>
        </w:rPr>
        <w:t xml:space="preserve"> </w:t>
      </w:r>
      <w:r w:rsidRPr="00A43719">
        <w:rPr>
          <w:rFonts w:ascii="Trebuchet MS" w:hAnsi="Trebuchet MS" w:cs="Arial"/>
          <w:szCs w:val="20"/>
          <w:lang w:val="pt-BR"/>
        </w:rPr>
        <w:t>e das demais disposições legais e regulamentares aplicáveis (“</w:t>
      </w:r>
      <w:r w:rsidRPr="00A43719">
        <w:rPr>
          <w:rFonts w:ascii="Trebuchet MS" w:hAnsi="Trebuchet MS" w:cs="Arial"/>
          <w:szCs w:val="20"/>
          <w:u w:val="single"/>
          <w:lang w:val="pt-BR"/>
        </w:rPr>
        <w:t>Oferta Restrita</w:t>
      </w:r>
      <w:r w:rsidRPr="00A43719">
        <w:rPr>
          <w:rFonts w:ascii="Trebuchet MS" w:hAnsi="Trebuchet MS" w:cs="Arial"/>
          <w:szCs w:val="20"/>
          <w:lang w:val="pt-BR"/>
        </w:rPr>
        <w:t xml:space="preserve">”). </w:t>
      </w:r>
    </w:p>
    <w:p w14:paraId="7D53FD5C" w14:textId="74DCE7A8" w:rsidR="008B73FF" w:rsidRPr="00E54AC3" w:rsidRDefault="001A6A93" w:rsidP="00E31DF6">
      <w:pPr>
        <w:pStyle w:val="Level2"/>
        <w:spacing w:before="140" w:after="240"/>
        <w:rPr>
          <w:rFonts w:ascii="Trebuchet MS" w:hAnsi="Trebuchet MS" w:cs="Arial"/>
          <w:caps/>
          <w:szCs w:val="20"/>
          <w:lang w:val="pt-BR"/>
        </w:rPr>
      </w:pPr>
      <w:r w:rsidRPr="00A43719">
        <w:rPr>
          <w:rFonts w:ascii="Trebuchet MS" w:hAnsi="Trebuchet MS" w:cs="Arial"/>
          <w:szCs w:val="20"/>
          <w:lang w:val="pt-BR"/>
        </w:rPr>
        <w:lastRenderedPageBreak/>
        <w:t>A RCA aprovou</w:t>
      </w:r>
      <w:r w:rsidR="008B73FF" w:rsidRPr="00A43719">
        <w:rPr>
          <w:rFonts w:ascii="Trebuchet MS" w:hAnsi="Trebuchet MS" w:cs="Arial"/>
          <w:szCs w:val="20"/>
          <w:lang w:val="pt-BR"/>
        </w:rPr>
        <w:t xml:space="preserve"> </w:t>
      </w:r>
      <w:r w:rsidR="006B7375">
        <w:rPr>
          <w:rFonts w:ascii="Trebuchet MS" w:hAnsi="Trebuchet MS" w:cs="Arial"/>
          <w:szCs w:val="20"/>
          <w:lang w:val="pt-BR"/>
        </w:rPr>
        <w:t>as</w:t>
      </w:r>
      <w:r w:rsidR="008B73FF" w:rsidRPr="00A43719">
        <w:rPr>
          <w:rFonts w:ascii="Trebuchet MS" w:hAnsi="Trebuchet MS" w:cs="Arial"/>
          <w:szCs w:val="20"/>
          <w:lang w:val="pt-BR"/>
        </w:rPr>
        <w:t xml:space="preserve"> características da Emissão e da Oferta Restrita, tendo sido autorizada a diretoria da Emissora a </w:t>
      </w:r>
      <w:r w:rsidR="008B73FF" w:rsidRPr="00A43719">
        <w:rPr>
          <w:rFonts w:ascii="Trebuchet MS" w:hAnsi="Trebuchet MS"/>
          <w:b/>
          <w:szCs w:val="20"/>
          <w:lang w:val="pt-BR"/>
        </w:rPr>
        <w:t>(i)</w:t>
      </w:r>
      <w:r w:rsidR="008B73FF" w:rsidRPr="00A43719">
        <w:rPr>
          <w:rFonts w:ascii="Trebuchet MS" w:hAnsi="Trebuchet MS"/>
          <w:szCs w:val="20"/>
          <w:lang w:val="pt-BR"/>
        </w:rPr>
        <w:t xml:space="preserve"> </w:t>
      </w:r>
      <w:r w:rsidR="008B73FF" w:rsidRPr="00A43719">
        <w:rPr>
          <w:rFonts w:ascii="Trebuchet MS" w:hAnsi="Trebuchet MS" w:cs="Arial"/>
          <w:szCs w:val="20"/>
          <w:lang w:val="pt-BR"/>
        </w:rPr>
        <w:t>praticar todos os atos necessários para efetivar as deliberações lá consubstanciadas</w:t>
      </w:r>
      <w:r w:rsidRPr="00A43719">
        <w:rPr>
          <w:rFonts w:ascii="Trebuchet MS" w:hAnsi="Trebuchet MS" w:cs="Arial"/>
          <w:szCs w:val="20"/>
          <w:lang w:val="pt-BR"/>
        </w:rPr>
        <w:t>,</w:t>
      </w:r>
      <w:r w:rsidR="008B73FF" w:rsidRPr="00A43719">
        <w:rPr>
          <w:rFonts w:ascii="Trebuchet MS" w:hAnsi="Trebuchet MS"/>
          <w:szCs w:val="20"/>
          <w:lang w:val="pt-BR"/>
        </w:rPr>
        <w:t xml:space="preserve"> e </w:t>
      </w:r>
      <w:r w:rsidR="008B73FF" w:rsidRPr="00A43719">
        <w:rPr>
          <w:rFonts w:ascii="Trebuchet MS" w:hAnsi="Trebuchet MS"/>
          <w:b/>
          <w:szCs w:val="20"/>
          <w:lang w:val="pt-BR"/>
        </w:rPr>
        <w:t>(</w:t>
      </w:r>
      <w:proofErr w:type="spellStart"/>
      <w:r w:rsidR="008B73FF" w:rsidRPr="00A43719">
        <w:rPr>
          <w:rFonts w:ascii="Trebuchet MS" w:hAnsi="Trebuchet MS"/>
          <w:b/>
          <w:szCs w:val="20"/>
          <w:lang w:val="pt-BR"/>
        </w:rPr>
        <w:t>ii</w:t>
      </w:r>
      <w:proofErr w:type="spellEnd"/>
      <w:r w:rsidR="008B73FF" w:rsidRPr="00A43719">
        <w:rPr>
          <w:rFonts w:ascii="Trebuchet MS" w:hAnsi="Trebuchet MS"/>
          <w:b/>
          <w:szCs w:val="20"/>
          <w:lang w:val="pt-BR"/>
        </w:rPr>
        <w:t>)</w:t>
      </w:r>
      <w:r w:rsidR="008B73FF" w:rsidRPr="00A43719">
        <w:rPr>
          <w:rFonts w:ascii="Trebuchet MS" w:hAnsi="Trebuchet MS"/>
          <w:szCs w:val="20"/>
          <w:lang w:val="pt-BR"/>
        </w:rPr>
        <w:t xml:space="preserve"> formaliza</w:t>
      </w:r>
      <w:r w:rsidR="007C44A5">
        <w:rPr>
          <w:rFonts w:ascii="Trebuchet MS" w:hAnsi="Trebuchet MS"/>
          <w:szCs w:val="20"/>
          <w:lang w:val="pt-BR"/>
        </w:rPr>
        <w:t>r</w:t>
      </w:r>
      <w:r w:rsidR="008B73FF" w:rsidRPr="00A43719">
        <w:rPr>
          <w:rFonts w:ascii="Trebuchet MS" w:hAnsi="Trebuchet MS"/>
          <w:szCs w:val="20"/>
          <w:lang w:val="pt-BR"/>
        </w:rPr>
        <w:t xml:space="preserve"> e efetiva</w:t>
      </w:r>
      <w:r w:rsidR="007C44A5">
        <w:rPr>
          <w:rFonts w:ascii="Trebuchet MS" w:hAnsi="Trebuchet MS"/>
          <w:szCs w:val="20"/>
          <w:lang w:val="pt-BR"/>
        </w:rPr>
        <w:t>r</w:t>
      </w:r>
      <w:r w:rsidR="008B73FF" w:rsidRPr="00A43719">
        <w:rPr>
          <w:rFonts w:ascii="Trebuchet MS" w:hAnsi="Trebuchet MS"/>
          <w:szCs w:val="20"/>
          <w:lang w:val="pt-BR"/>
        </w:rPr>
        <w:t xml:space="preserve"> a contratação do</w:t>
      </w:r>
      <w:r w:rsidR="00B35F46">
        <w:rPr>
          <w:rFonts w:ascii="Trebuchet MS" w:hAnsi="Trebuchet MS"/>
          <w:szCs w:val="20"/>
          <w:lang w:val="pt-BR"/>
        </w:rPr>
        <w:t>s</w:t>
      </w:r>
      <w:r w:rsidR="008B73FF" w:rsidRPr="00A43719">
        <w:rPr>
          <w:rFonts w:ascii="Trebuchet MS" w:hAnsi="Trebuchet MS"/>
          <w:szCs w:val="20"/>
          <w:lang w:val="pt-BR"/>
        </w:rPr>
        <w:t xml:space="preserve"> </w:t>
      </w:r>
      <w:r w:rsidR="00B35F46">
        <w:rPr>
          <w:rFonts w:ascii="Trebuchet MS" w:hAnsi="Trebuchet MS"/>
          <w:szCs w:val="20"/>
          <w:lang w:val="pt-BR"/>
        </w:rPr>
        <w:t>Coordenadores</w:t>
      </w:r>
      <w:r w:rsidR="008B73FF" w:rsidRPr="00A43719">
        <w:rPr>
          <w:rFonts w:ascii="Trebuchet MS" w:hAnsi="Trebuchet MS"/>
          <w:szCs w:val="20"/>
          <w:lang w:val="pt-BR"/>
        </w:rPr>
        <w:t xml:space="preserve"> (conforme abaixo definido), do Agente Fiduciário, dos assessores legais e dos </w:t>
      </w:r>
      <w:r w:rsidR="009C51B1">
        <w:rPr>
          <w:rFonts w:ascii="Trebuchet MS" w:hAnsi="Trebuchet MS"/>
          <w:szCs w:val="20"/>
          <w:lang w:val="pt-BR"/>
        </w:rPr>
        <w:t xml:space="preserve">demais </w:t>
      </w:r>
      <w:r w:rsidR="008B73FF" w:rsidRPr="00A43719">
        <w:rPr>
          <w:rFonts w:ascii="Trebuchet MS" w:hAnsi="Trebuchet MS"/>
          <w:szCs w:val="20"/>
          <w:lang w:val="pt-BR"/>
        </w:rPr>
        <w:t xml:space="preserve">prestadores de serviços necessários à implementação da Emissão e da Oferta Restrita, tais como </w:t>
      </w:r>
      <w:proofErr w:type="spellStart"/>
      <w:r w:rsidR="008B73FF" w:rsidRPr="00A43719">
        <w:rPr>
          <w:rFonts w:ascii="Trebuchet MS" w:hAnsi="Trebuchet MS"/>
          <w:szCs w:val="20"/>
          <w:lang w:val="pt-BR"/>
        </w:rPr>
        <w:t>Escriturador</w:t>
      </w:r>
      <w:proofErr w:type="spellEnd"/>
      <w:r w:rsidR="008B73FF" w:rsidRPr="00A43719">
        <w:rPr>
          <w:rFonts w:ascii="Trebuchet MS" w:hAnsi="Trebuchet MS"/>
          <w:szCs w:val="20"/>
          <w:lang w:val="pt-BR"/>
        </w:rPr>
        <w:t xml:space="preserve"> (conforme abaixo definido), </w:t>
      </w:r>
      <w:r w:rsidR="00EC609B">
        <w:rPr>
          <w:rFonts w:ascii="Trebuchet MS" w:hAnsi="Trebuchet MS"/>
          <w:szCs w:val="20"/>
          <w:lang w:val="pt-BR"/>
        </w:rPr>
        <w:t>Agente</w:t>
      </w:r>
      <w:r w:rsidR="00EC609B" w:rsidRPr="00A43719">
        <w:rPr>
          <w:rFonts w:ascii="Trebuchet MS" w:hAnsi="Trebuchet MS"/>
          <w:szCs w:val="20"/>
          <w:lang w:val="pt-BR"/>
        </w:rPr>
        <w:t xml:space="preserve"> </w:t>
      </w:r>
      <w:r w:rsidR="008B73FF" w:rsidRPr="00A43719">
        <w:rPr>
          <w:rFonts w:ascii="Trebuchet MS" w:hAnsi="Trebuchet MS"/>
          <w:szCs w:val="20"/>
          <w:lang w:val="pt-BR"/>
        </w:rPr>
        <w:t>Liquidante (conforme abaixo definido) e a B3 S.A. – Brasil, Bolsa, Balcão</w:t>
      </w:r>
      <w:r w:rsidR="00273018">
        <w:rPr>
          <w:rFonts w:ascii="Trebuchet MS" w:hAnsi="Trebuchet MS"/>
          <w:szCs w:val="20"/>
          <w:lang w:val="pt-BR"/>
        </w:rPr>
        <w:t xml:space="preserve"> – </w:t>
      </w:r>
      <w:r w:rsidR="00D2771D">
        <w:rPr>
          <w:rFonts w:ascii="Trebuchet MS" w:hAnsi="Trebuchet MS"/>
          <w:szCs w:val="20"/>
          <w:lang w:val="pt-BR"/>
        </w:rPr>
        <w:t xml:space="preserve">Balcão B3 </w:t>
      </w:r>
      <w:r w:rsidR="008B73FF" w:rsidRPr="00A43719">
        <w:rPr>
          <w:rFonts w:ascii="Trebuchet MS" w:hAnsi="Trebuchet MS"/>
          <w:szCs w:val="20"/>
          <w:lang w:val="pt-BR"/>
        </w:rPr>
        <w:t>(“</w:t>
      </w:r>
      <w:r w:rsidR="008B73FF" w:rsidRPr="00A43719">
        <w:rPr>
          <w:rFonts w:ascii="Trebuchet MS" w:hAnsi="Trebuchet MS"/>
          <w:szCs w:val="20"/>
          <w:u w:val="single"/>
          <w:lang w:val="pt-BR"/>
        </w:rPr>
        <w:t>B3</w:t>
      </w:r>
      <w:r w:rsidR="008B73FF" w:rsidRPr="00A43719">
        <w:rPr>
          <w:rFonts w:ascii="Trebuchet MS" w:hAnsi="Trebuchet MS"/>
          <w:szCs w:val="20"/>
          <w:lang w:val="pt-BR"/>
        </w:rPr>
        <w:t xml:space="preserve">”), dentre outros, podendo, para tanto, negociar e assinar os respectivos instrumentos de contratação e eventuais alterações em aditamentos. </w:t>
      </w:r>
      <w:bookmarkStart w:id="4" w:name="_DV_M10"/>
      <w:bookmarkEnd w:id="4"/>
    </w:p>
    <w:p w14:paraId="1A2BBCF8" w14:textId="77777777" w:rsidR="008B73FF" w:rsidRPr="00A43719" w:rsidRDefault="008B73FF" w:rsidP="00E31DF6">
      <w:pPr>
        <w:pStyle w:val="Level1"/>
        <w:keepNext w:val="0"/>
        <w:spacing w:before="140" w:after="240"/>
        <w:jc w:val="center"/>
        <w:rPr>
          <w:rFonts w:ascii="Trebuchet MS" w:hAnsi="Trebuchet MS"/>
          <w:sz w:val="20"/>
        </w:rPr>
      </w:pPr>
      <w:r w:rsidRPr="00A43719">
        <w:rPr>
          <w:rFonts w:ascii="Trebuchet MS" w:hAnsi="Trebuchet MS"/>
          <w:sz w:val="20"/>
        </w:rPr>
        <w:t>CLÁUSULA SEGUNDA – REQUISITOS</w:t>
      </w:r>
    </w:p>
    <w:p w14:paraId="1AFD2407" w14:textId="77777777" w:rsidR="008B73FF" w:rsidRPr="00A43719" w:rsidRDefault="008B73FF" w:rsidP="00E31DF6">
      <w:pPr>
        <w:pStyle w:val="Level2"/>
        <w:numPr>
          <w:ilvl w:val="0"/>
          <w:numId w:val="0"/>
        </w:numPr>
        <w:spacing w:before="140" w:after="240"/>
        <w:rPr>
          <w:rFonts w:ascii="Trebuchet MS" w:hAnsi="Trebuchet MS"/>
          <w:szCs w:val="20"/>
          <w:lang w:val="pt-BR"/>
        </w:rPr>
      </w:pPr>
      <w:bookmarkStart w:id="5" w:name="_DV_M11"/>
      <w:bookmarkEnd w:id="5"/>
      <w:r w:rsidRPr="00A43719">
        <w:rPr>
          <w:rFonts w:ascii="Trebuchet MS" w:hAnsi="Trebuchet MS"/>
          <w:szCs w:val="20"/>
          <w:lang w:val="pt-BR"/>
        </w:rPr>
        <w:t>A Emissão e a Oferta Restrita serão realizadas com observância dos seguintes requisitos:</w:t>
      </w:r>
    </w:p>
    <w:p w14:paraId="7C5BE147" w14:textId="77777777" w:rsidR="008B73FF" w:rsidRPr="00A43719" w:rsidRDefault="008B73FF" w:rsidP="00E31DF6">
      <w:pPr>
        <w:pStyle w:val="Level2"/>
        <w:spacing w:before="140" w:after="240"/>
        <w:rPr>
          <w:rFonts w:ascii="Trebuchet MS" w:hAnsi="Trebuchet MS" w:cs="Arial"/>
          <w:b/>
          <w:szCs w:val="20"/>
          <w:lang w:val="pt-BR"/>
        </w:rPr>
      </w:pPr>
      <w:bookmarkStart w:id="6" w:name="_DV_M12"/>
      <w:bookmarkStart w:id="7" w:name="_DV_M13"/>
      <w:bookmarkStart w:id="8" w:name="_DV_M14"/>
      <w:bookmarkStart w:id="9" w:name="_DV_M15"/>
      <w:bookmarkEnd w:id="6"/>
      <w:bookmarkEnd w:id="7"/>
      <w:bookmarkEnd w:id="8"/>
      <w:bookmarkEnd w:id="9"/>
      <w:r w:rsidRPr="00A43719">
        <w:rPr>
          <w:rFonts w:ascii="Trebuchet MS" w:hAnsi="Trebuchet MS" w:cs="Arial"/>
          <w:b/>
          <w:szCs w:val="20"/>
          <w:lang w:val="pt-BR"/>
        </w:rPr>
        <w:t>Arquivamento e Publicação d</w:t>
      </w:r>
      <w:r w:rsidR="001A6A93" w:rsidRPr="00A43719">
        <w:rPr>
          <w:rFonts w:ascii="Trebuchet MS" w:hAnsi="Trebuchet MS" w:cs="Arial"/>
          <w:b/>
          <w:szCs w:val="20"/>
          <w:lang w:val="pt-BR"/>
        </w:rPr>
        <w:t xml:space="preserve">a Ata da RCA </w:t>
      </w:r>
    </w:p>
    <w:p w14:paraId="6BDE5E98" w14:textId="55AED9CC" w:rsidR="001A6A93" w:rsidRPr="00A43719" w:rsidRDefault="00715A3D" w:rsidP="00E31DF6">
      <w:pPr>
        <w:pStyle w:val="Level3"/>
        <w:tabs>
          <w:tab w:val="num" w:pos="709"/>
        </w:tabs>
        <w:spacing w:before="140" w:after="240"/>
        <w:ind w:left="680" w:hanging="680"/>
        <w:rPr>
          <w:rFonts w:ascii="Trebuchet MS" w:hAnsi="Trebuchet MS" w:cs="Arial"/>
          <w:szCs w:val="20"/>
          <w:lang w:val="pt-BR"/>
        </w:rPr>
      </w:pPr>
      <w:bookmarkStart w:id="10" w:name="_DV_M16"/>
      <w:bookmarkEnd w:id="10"/>
      <w:r>
        <w:rPr>
          <w:rFonts w:ascii="Trebuchet MS" w:hAnsi="Trebuchet MS" w:cs="Arial"/>
          <w:szCs w:val="20"/>
          <w:lang w:val="pt-BR"/>
        </w:rPr>
        <w:t>Nos termos do artigo 289 da Lei das Sociedades por Ações, a</w:t>
      </w:r>
      <w:r w:rsidR="008B73FF" w:rsidRPr="00A43719">
        <w:rPr>
          <w:rFonts w:ascii="Trebuchet MS" w:hAnsi="Trebuchet MS" w:cs="Arial"/>
          <w:szCs w:val="20"/>
          <w:lang w:val="pt-BR"/>
        </w:rPr>
        <w:t xml:space="preserve"> ata da RCA que deliberou sobre a Emissão e a Oferta Restrita será arquivada na </w:t>
      </w:r>
      <w:r w:rsidR="001A6A93" w:rsidRPr="00A43719">
        <w:rPr>
          <w:rFonts w:ascii="Trebuchet MS" w:hAnsi="Trebuchet MS" w:cs="Arial"/>
          <w:szCs w:val="20"/>
          <w:lang w:val="pt-BR"/>
        </w:rPr>
        <w:t>JUCESP</w:t>
      </w:r>
      <w:r w:rsidR="008B73FF" w:rsidRPr="00A43719">
        <w:rPr>
          <w:rFonts w:ascii="Trebuchet MS" w:hAnsi="Trebuchet MS" w:cs="Arial"/>
          <w:szCs w:val="20"/>
          <w:lang w:val="pt-BR"/>
        </w:rPr>
        <w:t xml:space="preserve"> </w:t>
      </w:r>
      <w:bookmarkStart w:id="11" w:name="_DV_M17"/>
      <w:bookmarkStart w:id="12" w:name="_DV_M18"/>
      <w:bookmarkEnd w:id="11"/>
      <w:bookmarkEnd w:id="12"/>
      <w:r w:rsidR="008B73FF" w:rsidRPr="00A43719">
        <w:rPr>
          <w:rFonts w:ascii="Trebuchet MS" w:hAnsi="Trebuchet MS" w:cs="Arial"/>
          <w:szCs w:val="20"/>
          <w:lang w:val="pt-BR"/>
        </w:rPr>
        <w:t xml:space="preserve">e publicada no </w:t>
      </w:r>
      <w:r w:rsidR="008B73FF" w:rsidRPr="005F3413">
        <w:rPr>
          <w:rFonts w:ascii="Trebuchet MS" w:hAnsi="Trebuchet MS" w:cs="Arial"/>
          <w:bCs/>
          <w:szCs w:val="20"/>
          <w:lang w:val="pt-BR"/>
        </w:rPr>
        <w:t xml:space="preserve">jornal </w:t>
      </w:r>
      <w:r w:rsidR="008B73FF" w:rsidRPr="00EF78B5">
        <w:rPr>
          <w:rFonts w:ascii="Trebuchet MS" w:hAnsi="Trebuchet MS" w:cs="Arial"/>
          <w:bCs/>
          <w:szCs w:val="20"/>
          <w:lang w:val="pt-BR"/>
        </w:rPr>
        <w:t>“</w:t>
      </w:r>
      <w:r w:rsidR="001A6A93" w:rsidRPr="00EF78B5">
        <w:rPr>
          <w:rFonts w:ascii="Trebuchet MS" w:hAnsi="Trebuchet MS"/>
          <w:lang w:val="pt-BR"/>
        </w:rPr>
        <w:t>Valor Econômico</w:t>
      </w:r>
      <w:r w:rsidR="008B73FF" w:rsidRPr="00EF78B5">
        <w:rPr>
          <w:rFonts w:ascii="Trebuchet MS" w:hAnsi="Trebuchet MS" w:cs="Arial"/>
          <w:bCs/>
          <w:szCs w:val="20"/>
          <w:lang w:val="pt-BR"/>
        </w:rPr>
        <w:t>”</w:t>
      </w:r>
      <w:r w:rsidR="00A57341">
        <w:rPr>
          <w:rFonts w:ascii="Trebuchet MS" w:hAnsi="Trebuchet MS" w:cs="Arial"/>
          <w:bCs/>
          <w:szCs w:val="20"/>
          <w:lang w:val="pt-BR"/>
        </w:rPr>
        <w:t xml:space="preserve"> </w:t>
      </w:r>
      <w:r w:rsidR="00AC3A81" w:rsidRPr="002C1C61">
        <w:rPr>
          <w:rFonts w:ascii="Trebuchet MS" w:hAnsi="Trebuchet MS" w:cs="Arial"/>
          <w:bCs/>
          <w:szCs w:val="20"/>
          <w:lang w:val="pt-BR"/>
        </w:rPr>
        <w:t>(“</w:t>
      </w:r>
      <w:r w:rsidR="00AC3A81" w:rsidRPr="002C1C61">
        <w:rPr>
          <w:rFonts w:ascii="Trebuchet MS" w:hAnsi="Trebuchet MS" w:cs="Arial"/>
          <w:bCs/>
          <w:szCs w:val="20"/>
          <w:u w:val="single"/>
          <w:lang w:val="pt-BR"/>
        </w:rPr>
        <w:t>Jornal de Publicação</w:t>
      </w:r>
      <w:r w:rsidR="00715EE6" w:rsidRPr="00110CCC">
        <w:rPr>
          <w:rFonts w:ascii="Trebuchet MS" w:hAnsi="Trebuchet MS" w:cs="Arial"/>
          <w:bCs/>
          <w:szCs w:val="20"/>
          <w:u w:val="single"/>
          <w:lang w:val="pt-BR"/>
        </w:rPr>
        <w:t xml:space="preserve"> da Emissora</w:t>
      </w:r>
      <w:r w:rsidR="00AC3A81" w:rsidRPr="002C1C61">
        <w:rPr>
          <w:rFonts w:ascii="Trebuchet MS" w:hAnsi="Trebuchet MS" w:cs="Arial"/>
          <w:bCs/>
          <w:szCs w:val="20"/>
          <w:lang w:val="pt-BR"/>
        </w:rPr>
        <w:t>”)</w:t>
      </w:r>
      <w:r w:rsidR="00804069">
        <w:rPr>
          <w:rFonts w:ascii="Trebuchet MS" w:hAnsi="Trebuchet MS" w:cs="Arial"/>
          <w:bCs/>
          <w:szCs w:val="20"/>
          <w:lang w:val="pt-BR"/>
        </w:rPr>
        <w:t>.</w:t>
      </w:r>
      <w:r w:rsidR="00C11D25">
        <w:rPr>
          <w:rFonts w:ascii="Trebuchet MS" w:hAnsi="Trebuchet MS" w:cs="Arial"/>
          <w:bCs/>
          <w:szCs w:val="20"/>
          <w:lang w:val="pt-BR"/>
        </w:rPr>
        <w:t xml:space="preserve"> </w:t>
      </w:r>
      <w:r w:rsidR="00A57341">
        <w:rPr>
          <w:rFonts w:ascii="Trebuchet MS" w:hAnsi="Trebuchet MS" w:cs="Arial"/>
          <w:bCs/>
          <w:szCs w:val="20"/>
          <w:lang w:val="pt-BR"/>
        </w:rPr>
        <w:t>[</w:t>
      </w:r>
      <w:r w:rsidR="00A57341" w:rsidRPr="002C1C61">
        <w:rPr>
          <w:rFonts w:ascii="Trebuchet MS" w:hAnsi="Trebuchet MS" w:cs="Arial"/>
          <w:b/>
          <w:szCs w:val="20"/>
          <w:highlight w:val="yellow"/>
          <w:lang w:val="pt-BR"/>
        </w:rPr>
        <w:t>Nota SF</w:t>
      </w:r>
      <w:r w:rsidR="00A57341" w:rsidRPr="002C1C61">
        <w:rPr>
          <w:rFonts w:ascii="Trebuchet MS" w:hAnsi="Trebuchet MS" w:cs="Arial"/>
          <w:bCs/>
          <w:szCs w:val="20"/>
          <w:highlight w:val="yellow"/>
          <w:lang w:val="pt-BR"/>
        </w:rPr>
        <w:t xml:space="preserve">: Favor </w:t>
      </w:r>
      <w:r w:rsidR="00481EC5">
        <w:rPr>
          <w:rFonts w:ascii="Trebuchet MS" w:hAnsi="Trebuchet MS" w:cs="Arial"/>
          <w:bCs/>
          <w:szCs w:val="20"/>
          <w:highlight w:val="yellow"/>
          <w:lang w:val="pt-BR"/>
        </w:rPr>
        <w:t>confirmar</w:t>
      </w:r>
      <w:r w:rsidR="00A57341" w:rsidRPr="002C1C61">
        <w:rPr>
          <w:rFonts w:ascii="Trebuchet MS" w:hAnsi="Trebuchet MS" w:cs="Arial"/>
          <w:bCs/>
          <w:szCs w:val="20"/>
          <w:highlight w:val="yellow"/>
          <w:lang w:val="pt-BR"/>
        </w:rPr>
        <w:t xml:space="preserve"> manutenção do Valor Econômico como jornal de publicação e não publicação no DOESP,</w:t>
      </w:r>
      <w:r w:rsidR="00A57341" w:rsidRPr="002406D9">
        <w:rPr>
          <w:rFonts w:ascii="Trebuchet MS" w:hAnsi="Trebuchet MS"/>
          <w:highlight w:val="yellow"/>
          <w:lang w:val="pt-BR"/>
        </w:rPr>
        <w:t xml:space="preserve"> em </w:t>
      </w:r>
      <w:r w:rsidR="00A57341" w:rsidRPr="002C1C61">
        <w:rPr>
          <w:rFonts w:ascii="Trebuchet MS" w:hAnsi="Trebuchet MS" w:cs="Arial"/>
          <w:bCs/>
          <w:szCs w:val="20"/>
          <w:highlight w:val="yellow"/>
          <w:lang w:val="pt-BR"/>
        </w:rPr>
        <w:t>consonância com nova regra</w:t>
      </w:r>
      <w:r w:rsidR="00A57341" w:rsidRPr="002406D9">
        <w:rPr>
          <w:rFonts w:ascii="Trebuchet MS" w:hAnsi="Trebuchet MS"/>
          <w:highlight w:val="yellow"/>
          <w:lang w:val="pt-BR"/>
        </w:rPr>
        <w:t xml:space="preserve"> do </w:t>
      </w:r>
      <w:r w:rsidR="00A57341" w:rsidRPr="002C1C61">
        <w:rPr>
          <w:rFonts w:ascii="Trebuchet MS" w:hAnsi="Trebuchet MS" w:cs="Arial"/>
          <w:bCs/>
          <w:szCs w:val="20"/>
          <w:highlight w:val="yellow"/>
          <w:lang w:val="pt-BR"/>
        </w:rPr>
        <w:t>art.</w:t>
      </w:r>
      <w:r w:rsidR="00A57341" w:rsidRPr="002406D9">
        <w:rPr>
          <w:rFonts w:ascii="Trebuchet MS" w:hAnsi="Trebuchet MS"/>
          <w:highlight w:val="yellow"/>
          <w:lang w:val="pt-BR"/>
        </w:rPr>
        <w:t xml:space="preserve"> 289</w:t>
      </w:r>
      <w:r w:rsidR="00A57341">
        <w:rPr>
          <w:rFonts w:ascii="Trebuchet MS" w:hAnsi="Trebuchet MS" w:cs="Arial"/>
          <w:bCs/>
          <w:szCs w:val="20"/>
          <w:lang w:val="pt-BR"/>
        </w:rPr>
        <w:t xml:space="preserve">] </w:t>
      </w:r>
    </w:p>
    <w:p w14:paraId="4CDFEC85" w14:textId="77777777" w:rsidR="008B73FF" w:rsidRPr="00A43719" w:rsidRDefault="008B73FF" w:rsidP="00E31DF6">
      <w:pPr>
        <w:pStyle w:val="Level2"/>
        <w:spacing w:before="140" w:after="240"/>
        <w:rPr>
          <w:rFonts w:ascii="Trebuchet MS" w:hAnsi="Trebuchet MS" w:cs="Arial"/>
          <w:b/>
          <w:szCs w:val="20"/>
          <w:lang w:val="pt-BR"/>
        </w:rPr>
      </w:pPr>
      <w:bookmarkStart w:id="13" w:name="_DV_M20"/>
      <w:bookmarkStart w:id="14" w:name="_Ref427712429"/>
      <w:bookmarkEnd w:id="13"/>
      <w:r w:rsidRPr="00A43719">
        <w:rPr>
          <w:rFonts w:ascii="Trebuchet MS" w:hAnsi="Trebuchet MS" w:cs="Arial"/>
          <w:b/>
          <w:szCs w:val="20"/>
          <w:lang w:val="pt-BR"/>
        </w:rPr>
        <w:t>Inscrição desta Escritura de Emissão e seus eventuais aditamentos</w:t>
      </w:r>
      <w:bookmarkEnd w:id="14"/>
    </w:p>
    <w:p w14:paraId="45819B88" w14:textId="3EE690E8" w:rsidR="008B73FF" w:rsidRDefault="008B73FF" w:rsidP="00E31DF6">
      <w:pPr>
        <w:pStyle w:val="Level3"/>
        <w:tabs>
          <w:tab w:val="num" w:pos="709"/>
        </w:tabs>
        <w:spacing w:before="140" w:after="240"/>
        <w:ind w:left="680" w:hanging="680"/>
        <w:rPr>
          <w:rFonts w:ascii="Trebuchet MS" w:hAnsi="Trebuchet MS" w:cs="Arial"/>
          <w:szCs w:val="20"/>
          <w:lang w:val="pt-BR"/>
        </w:rPr>
      </w:pPr>
      <w:bookmarkStart w:id="15" w:name="_DV_M21"/>
      <w:bookmarkStart w:id="16" w:name="_Ref427660038"/>
      <w:bookmarkEnd w:id="15"/>
      <w:r w:rsidRPr="00A43719">
        <w:rPr>
          <w:rFonts w:ascii="Trebuchet MS" w:hAnsi="Trebuchet MS" w:cs="Arial"/>
          <w:szCs w:val="20"/>
          <w:lang w:val="pt-BR"/>
        </w:rPr>
        <w:t xml:space="preserve">Esta Escritura de Emissão e seus eventuais aditamentos serão inscritos na </w:t>
      </w:r>
      <w:r w:rsidRPr="00A43719">
        <w:rPr>
          <w:rFonts w:ascii="Trebuchet MS" w:hAnsi="Trebuchet MS" w:cs="Arial"/>
          <w:bCs/>
          <w:szCs w:val="20"/>
          <w:lang w:val="pt-BR"/>
        </w:rPr>
        <w:t>JUCE</w:t>
      </w:r>
      <w:r w:rsidR="00092DB4" w:rsidRPr="00A43719">
        <w:rPr>
          <w:rFonts w:ascii="Trebuchet MS" w:hAnsi="Trebuchet MS" w:cs="Arial"/>
          <w:bCs/>
          <w:szCs w:val="20"/>
          <w:lang w:val="pt-BR"/>
        </w:rPr>
        <w:t>SP</w:t>
      </w:r>
      <w:r w:rsidRPr="00A43719">
        <w:rPr>
          <w:rFonts w:ascii="Trebuchet MS" w:hAnsi="Trebuchet MS" w:cs="Arial"/>
          <w:szCs w:val="20"/>
          <w:lang w:val="pt-BR"/>
        </w:rPr>
        <w:t xml:space="preserve"> de acordo com o inciso II e o </w:t>
      </w:r>
      <w:r w:rsidRPr="00A43719">
        <w:rPr>
          <w:rFonts w:ascii="Trebuchet MS" w:hAnsi="Trebuchet MS"/>
          <w:szCs w:val="20"/>
          <w:lang w:val="pt-BR"/>
        </w:rPr>
        <w:t xml:space="preserve">parágrafo 3º do </w:t>
      </w:r>
      <w:r w:rsidRPr="00A43719">
        <w:rPr>
          <w:rFonts w:ascii="Trebuchet MS" w:hAnsi="Trebuchet MS" w:cs="Arial"/>
          <w:szCs w:val="20"/>
          <w:lang w:val="pt-BR"/>
        </w:rPr>
        <w:t>artigo 62 da Lei das Sociedades por Ações</w:t>
      </w:r>
      <w:r w:rsidR="00663A97">
        <w:rPr>
          <w:rFonts w:ascii="Trebuchet MS" w:hAnsi="Trebuchet MS" w:cs="Arial"/>
          <w:szCs w:val="20"/>
          <w:lang w:val="pt-BR"/>
        </w:rPr>
        <w:t>,</w:t>
      </w:r>
      <w:r w:rsidR="00663A97" w:rsidRPr="00EF78B5">
        <w:rPr>
          <w:lang w:val="pt-BR"/>
        </w:rPr>
        <w:t xml:space="preserve"> </w:t>
      </w:r>
      <w:r w:rsidR="00663A97" w:rsidRPr="00663A97">
        <w:rPr>
          <w:rFonts w:ascii="Trebuchet MS" w:hAnsi="Trebuchet MS" w:cs="Arial"/>
          <w:szCs w:val="20"/>
          <w:lang w:val="pt-BR"/>
        </w:rPr>
        <w:t xml:space="preserve">devendo ser levados a protocolo na </w:t>
      </w:r>
      <w:r w:rsidR="00663A97">
        <w:rPr>
          <w:rFonts w:ascii="Trebuchet MS" w:hAnsi="Trebuchet MS" w:cs="Arial"/>
          <w:szCs w:val="20"/>
          <w:lang w:val="pt-BR"/>
        </w:rPr>
        <w:t>JUCESP</w:t>
      </w:r>
      <w:r w:rsidR="00663A97" w:rsidRPr="00663A97">
        <w:rPr>
          <w:rFonts w:ascii="Trebuchet MS" w:hAnsi="Trebuchet MS" w:cs="Arial"/>
          <w:szCs w:val="20"/>
          <w:lang w:val="pt-BR"/>
        </w:rPr>
        <w:t xml:space="preserve">, pela Emissora, no prazo de até </w:t>
      </w:r>
      <w:r w:rsidR="002406D9">
        <w:rPr>
          <w:rFonts w:ascii="Trebuchet MS" w:hAnsi="Trebuchet MS" w:cs="Arial"/>
          <w:szCs w:val="20"/>
          <w:lang w:val="pt-BR"/>
        </w:rPr>
        <w:t>10</w:t>
      </w:r>
      <w:r w:rsidR="00663A97" w:rsidRPr="00663A97">
        <w:rPr>
          <w:rFonts w:ascii="Trebuchet MS" w:hAnsi="Trebuchet MS" w:cs="Arial"/>
          <w:szCs w:val="20"/>
          <w:lang w:val="pt-BR"/>
        </w:rPr>
        <w:t xml:space="preserve"> (</w:t>
      </w:r>
      <w:r w:rsidR="002406D9">
        <w:rPr>
          <w:rFonts w:ascii="Trebuchet MS" w:hAnsi="Trebuchet MS" w:cs="Arial"/>
          <w:szCs w:val="20"/>
          <w:lang w:val="pt-BR"/>
        </w:rPr>
        <w:t>dez</w:t>
      </w:r>
      <w:r w:rsidR="00663A97" w:rsidRPr="00663A97">
        <w:rPr>
          <w:rFonts w:ascii="Trebuchet MS" w:hAnsi="Trebuchet MS" w:cs="Arial"/>
          <w:szCs w:val="20"/>
          <w:lang w:val="pt-BR"/>
        </w:rPr>
        <w:t>) Dias Úteis contados da data da respectiva assinatura</w:t>
      </w:r>
      <w:r w:rsidRPr="00A43719">
        <w:rPr>
          <w:rFonts w:ascii="Trebuchet MS" w:hAnsi="Trebuchet MS" w:cs="Arial"/>
          <w:szCs w:val="20"/>
          <w:lang w:val="pt-BR"/>
        </w:rPr>
        <w:t>.</w:t>
      </w:r>
      <w:bookmarkEnd w:id="16"/>
      <w:r w:rsidRPr="00A43719" w:rsidDel="00CE03B8">
        <w:rPr>
          <w:rFonts w:ascii="Trebuchet MS" w:hAnsi="Trebuchet MS" w:cs="Arial"/>
          <w:szCs w:val="20"/>
          <w:lang w:val="pt-BR"/>
        </w:rPr>
        <w:t xml:space="preserve"> </w:t>
      </w:r>
      <w:del w:id="17" w:author="Stocche Forbes" w:date="2022-04-11T22:30:00Z">
        <w:r w:rsidR="00FE3B52" w:rsidRPr="007762B2">
          <w:rPr>
            <w:rFonts w:ascii="Trebuchet MS" w:hAnsi="Trebuchet MS" w:cs="Arial"/>
            <w:b/>
            <w:bCs/>
            <w:szCs w:val="20"/>
            <w:highlight w:val="yellow"/>
            <w:lang w:val="pt-BR"/>
          </w:rPr>
          <w:delText>[Nota: Esse prazo não existia anteriormente. Companhia ok com inclusão, desde que seja de 10 Dias Úteis. A ideia é fazer o protocolo imediatamente, mas a Companhia não quer criar um prazo novo que não seja confortável.]</w:delText>
        </w:r>
      </w:del>
    </w:p>
    <w:p w14:paraId="75693826" w14:textId="3BBC40EF" w:rsidR="00BC626D" w:rsidRPr="00A43719" w:rsidRDefault="00DF7D00" w:rsidP="00E31DF6">
      <w:pPr>
        <w:pStyle w:val="Level3"/>
        <w:tabs>
          <w:tab w:val="num" w:pos="709"/>
        </w:tabs>
        <w:spacing w:before="140" w:after="240"/>
        <w:ind w:left="680" w:hanging="680"/>
        <w:rPr>
          <w:rFonts w:ascii="Trebuchet MS" w:hAnsi="Trebuchet MS" w:cs="Arial"/>
          <w:szCs w:val="20"/>
          <w:lang w:val="pt-BR"/>
        </w:rPr>
      </w:pPr>
      <w:r>
        <w:rPr>
          <w:rFonts w:ascii="Trebuchet MS" w:hAnsi="Trebuchet MS" w:cs="Arial"/>
          <w:szCs w:val="20"/>
          <w:lang w:val="pt-BR"/>
        </w:rPr>
        <w:t xml:space="preserve">Nos termos da Cláusula </w:t>
      </w:r>
      <w:r w:rsidR="00F74EA5">
        <w:rPr>
          <w:rFonts w:ascii="Trebuchet MS" w:hAnsi="Trebuchet MS" w:cs="Arial"/>
          <w:szCs w:val="20"/>
          <w:lang w:val="pt-BR"/>
        </w:rPr>
        <w:t>7.1</w:t>
      </w:r>
      <w:r w:rsidR="0027039E">
        <w:rPr>
          <w:rFonts w:ascii="Trebuchet MS" w:hAnsi="Trebuchet MS" w:cs="Arial"/>
          <w:szCs w:val="20"/>
          <w:lang w:val="pt-BR"/>
        </w:rPr>
        <w:t>.7</w:t>
      </w:r>
      <w:r>
        <w:rPr>
          <w:rFonts w:ascii="Trebuchet MS" w:hAnsi="Trebuchet MS" w:cs="Arial"/>
          <w:szCs w:val="20"/>
          <w:lang w:val="pt-BR"/>
        </w:rPr>
        <w:t xml:space="preserve"> abaixo, esta Escritura de Emissão será objeto de aditamento para refletir o </w:t>
      </w:r>
      <w:r w:rsidR="00E9089E">
        <w:rPr>
          <w:rFonts w:ascii="Trebuchet MS" w:hAnsi="Trebuchet MS" w:cs="Arial"/>
          <w:szCs w:val="20"/>
          <w:lang w:val="pt-BR"/>
        </w:rPr>
        <w:t xml:space="preserve">resultado do Procedimento de </w:t>
      </w:r>
      <w:proofErr w:type="spellStart"/>
      <w:r w:rsidR="00E9089E" w:rsidRPr="002C1C61">
        <w:rPr>
          <w:rFonts w:ascii="Trebuchet MS" w:hAnsi="Trebuchet MS" w:cs="Arial"/>
          <w:i/>
          <w:iCs/>
          <w:szCs w:val="20"/>
          <w:lang w:val="pt-BR"/>
        </w:rPr>
        <w:t>Bookbuilding</w:t>
      </w:r>
      <w:proofErr w:type="spellEnd"/>
      <w:r w:rsidR="00E9089E">
        <w:rPr>
          <w:rFonts w:ascii="Trebuchet MS" w:hAnsi="Trebuchet MS" w:cs="Arial"/>
          <w:szCs w:val="20"/>
          <w:lang w:val="pt-BR"/>
        </w:rPr>
        <w:t xml:space="preserve"> (conforme abaixo definido), o qual irá definir a taxa final </w:t>
      </w:r>
      <w:r w:rsidR="007A72EE">
        <w:rPr>
          <w:rFonts w:ascii="Trebuchet MS" w:hAnsi="Trebuchet MS" w:cs="Arial"/>
          <w:szCs w:val="20"/>
          <w:lang w:val="pt-BR"/>
        </w:rPr>
        <w:t xml:space="preserve">de Remuneração </w:t>
      </w:r>
      <w:r w:rsidR="00AB00AD">
        <w:rPr>
          <w:rFonts w:ascii="Trebuchet MS" w:hAnsi="Trebuchet MS" w:cs="Arial"/>
          <w:szCs w:val="20"/>
          <w:lang w:val="pt-BR"/>
        </w:rPr>
        <w:t>das Debêntures</w:t>
      </w:r>
      <w:r w:rsidR="001B4B99">
        <w:rPr>
          <w:rFonts w:ascii="Trebuchet MS" w:hAnsi="Trebuchet MS" w:cs="Arial"/>
          <w:szCs w:val="20"/>
          <w:lang w:val="pt-BR"/>
        </w:rPr>
        <w:t xml:space="preserve">, nos termos e condições aprovados na </w:t>
      </w:r>
      <w:r w:rsidR="00E53380">
        <w:rPr>
          <w:rFonts w:ascii="Trebuchet MS" w:hAnsi="Trebuchet MS" w:cs="Arial"/>
          <w:szCs w:val="20"/>
          <w:lang w:val="pt-BR"/>
        </w:rPr>
        <w:t>RCA</w:t>
      </w:r>
      <w:r w:rsidR="006974CE">
        <w:rPr>
          <w:rFonts w:ascii="Trebuchet MS" w:hAnsi="Trebuchet MS" w:cs="Arial"/>
          <w:szCs w:val="20"/>
          <w:lang w:val="pt-BR"/>
        </w:rPr>
        <w:t xml:space="preserve">, </w:t>
      </w:r>
      <w:r w:rsidR="00A6645A">
        <w:rPr>
          <w:rFonts w:ascii="Trebuchet MS" w:hAnsi="Trebuchet MS" w:cs="Arial"/>
          <w:szCs w:val="20"/>
          <w:lang w:val="pt-BR"/>
        </w:rPr>
        <w:t>e,</w:t>
      </w:r>
      <w:r w:rsidR="006974CE">
        <w:rPr>
          <w:rFonts w:ascii="Trebuchet MS" w:hAnsi="Trebuchet MS" w:cs="Arial"/>
          <w:szCs w:val="20"/>
          <w:lang w:val="pt-BR"/>
        </w:rPr>
        <w:t xml:space="preserve"> portanto, sem a necessidade de nova aprovação societária pela </w:t>
      </w:r>
      <w:r w:rsidR="004F64B6">
        <w:rPr>
          <w:rFonts w:ascii="Trebuchet MS" w:hAnsi="Trebuchet MS" w:cs="Arial"/>
          <w:szCs w:val="20"/>
          <w:lang w:val="pt-BR"/>
        </w:rPr>
        <w:t>Emissora.</w:t>
      </w:r>
      <w:r w:rsidR="0003143D">
        <w:rPr>
          <w:rFonts w:ascii="Trebuchet MS" w:hAnsi="Trebuchet MS" w:cs="Arial"/>
          <w:szCs w:val="20"/>
          <w:lang w:val="pt-BR"/>
        </w:rPr>
        <w:t xml:space="preserve"> </w:t>
      </w:r>
    </w:p>
    <w:p w14:paraId="18389BDB" w14:textId="77777777"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18" w:name="_DV_M22"/>
      <w:bookmarkEnd w:id="18"/>
      <w:r w:rsidRPr="00A43719">
        <w:rPr>
          <w:rFonts w:ascii="Trebuchet MS" w:hAnsi="Trebuchet MS" w:cs="Arial"/>
          <w:szCs w:val="20"/>
          <w:lang w:val="pt-BR"/>
        </w:rPr>
        <w:t>A Emissora deverá entregar ao Agente Fiduciário, no prazo de até 5 (cinco) Dias Úteis contados da data do efetivo registro, 1 (uma) cópia eletrônica (PDF), contendo a chancela de registro da JUCE</w:t>
      </w:r>
      <w:r w:rsidR="00092DB4" w:rsidRPr="00A43719">
        <w:rPr>
          <w:rFonts w:ascii="Trebuchet MS" w:hAnsi="Trebuchet MS" w:cs="Arial"/>
          <w:szCs w:val="20"/>
          <w:lang w:val="pt-BR"/>
        </w:rPr>
        <w:t>SP</w:t>
      </w:r>
      <w:r w:rsidRPr="00A43719">
        <w:rPr>
          <w:rFonts w:ascii="Trebuchet MS" w:hAnsi="Trebuchet MS" w:cs="Arial"/>
          <w:szCs w:val="20"/>
          <w:lang w:val="pt-BR"/>
        </w:rPr>
        <w:t>, do respectivo documento e eventuais aditamentos inscritos na JUCE</w:t>
      </w:r>
      <w:r w:rsidR="00092DB4" w:rsidRPr="00A43719">
        <w:rPr>
          <w:rFonts w:ascii="Trebuchet MS" w:hAnsi="Trebuchet MS" w:cs="Arial"/>
          <w:szCs w:val="20"/>
          <w:lang w:val="pt-BR"/>
        </w:rPr>
        <w:t>SP</w:t>
      </w:r>
      <w:r w:rsidRPr="00A43719">
        <w:rPr>
          <w:rFonts w:ascii="Trebuchet MS" w:hAnsi="Trebuchet MS" w:cs="Arial"/>
          <w:szCs w:val="20"/>
          <w:lang w:val="pt-BR"/>
        </w:rPr>
        <w:t>.</w:t>
      </w:r>
    </w:p>
    <w:p w14:paraId="4EBFE62B"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b/>
          <w:color w:val="000000"/>
          <w:szCs w:val="20"/>
          <w:lang w:val="pt-BR"/>
        </w:rPr>
        <w:t xml:space="preserve">Dispensa de Registro na CVM e </w:t>
      </w:r>
      <w:r w:rsidR="00A41CE9">
        <w:rPr>
          <w:rFonts w:ascii="Trebuchet MS" w:hAnsi="Trebuchet MS"/>
          <w:b/>
          <w:color w:val="000000"/>
          <w:szCs w:val="20"/>
          <w:lang w:val="pt-BR"/>
        </w:rPr>
        <w:t xml:space="preserve">Registro </w:t>
      </w:r>
      <w:r w:rsidRPr="00A43719">
        <w:rPr>
          <w:rFonts w:ascii="Trebuchet MS" w:hAnsi="Trebuchet MS"/>
          <w:b/>
          <w:color w:val="000000"/>
          <w:szCs w:val="20"/>
          <w:lang w:val="pt-BR"/>
        </w:rPr>
        <w:t>na Associação Brasileira das Entidades dos Mercados Financeiro e de Capitais (</w:t>
      </w:r>
      <w:r w:rsidRPr="00E31DF6">
        <w:rPr>
          <w:rFonts w:ascii="Trebuchet MS" w:hAnsi="Trebuchet MS"/>
          <w:b/>
          <w:color w:val="000000"/>
          <w:szCs w:val="20"/>
          <w:lang w:val="pt-BR"/>
        </w:rPr>
        <w:t>ANBIMA</w:t>
      </w:r>
      <w:r w:rsidRPr="00A43719">
        <w:rPr>
          <w:rFonts w:ascii="Trebuchet MS" w:hAnsi="Trebuchet MS"/>
          <w:b/>
          <w:color w:val="000000"/>
          <w:szCs w:val="20"/>
          <w:lang w:val="pt-BR"/>
        </w:rPr>
        <w:t>)</w:t>
      </w:r>
    </w:p>
    <w:p w14:paraId="32EDCFA5" w14:textId="5801E004"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 xml:space="preserve">Nos termos do artigo 19 da Lei do Mercado de Valores Mobiliários e do artigo 6º da Instrução CVM 476, a Oferta Restrita está automaticamente dispensada de registro </w:t>
      </w:r>
      <w:r w:rsidRPr="00A43719">
        <w:rPr>
          <w:rFonts w:ascii="Trebuchet MS" w:hAnsi="Trebuchet MS" w:cs="Arial"/>
          <w:szCs w:val="20"/>
          <w:lang w:val="pt-BR"/>
        </w:rPr>
        <w:lastRenderedPageBreak/>
        <w:t>perante a CVM, por se tratar de oferta pública de distribuição de valores mobiliários, com esforços restritos</w:t>
      </w:r>
      <w:r w:rsidR="00200EDE">
        <w:rPr>
          <w:rFonts w:ascii="Trebuchet MS" w:hAnsi="Trebuchet MS" w:cs="Arial"/>
          <w:szCs w:val="20"/>
          <w:lang w:val="pt-BR"/>
        </w:rPr>
        <w:t xml:space="preserve"> de distribuição</w:t>
      </w:r>
      <w:r w:rsidRPr="00A43719">
        <w:rPr>
          <w:rFonts w:ascii="Trebuchet MS" w:hAnsi="Trebuchet MS" w:cs="Arial"/>
          <w:szCs w:val="20"/>
          <w:lang w:val="pt-BR"/>
        </w:rPr>
        <w:t>, não sendo objeto de protocolo, registro e arquivamento perante a CVM, exceto pelo envio da comunicação sobre o início da Oferta Restrita e a comunicação de seu encerramento à CVM</w:t>
      </w:r>
      <w:r w:rsidR="00AB33F2">
        <w:rPr>
          <w:rFonts w:ascii="Trebuchet MS" w:hAnsi="Trebuchet MS" w:cs="Arial"/>
          <w:szCs w:val="20"/>
          <w:lang w:val="pt-BR"/>
        </w:rPr>
        <w:t xml:space="preserve"> (“</w:t>
      </w:r>
      <w:r w:rsidR="00AB33F2" w:rsidRPr="002C1C61">
        <w:rPr>
          <w:rFonts w:ascii="Trebuchet MS" w:hAnsi="Trebuchet MS" w:cs="Arial"/>
          <w:szCs w:val="20"/>
          <w:u w:val="single"/>
          <w:lang w:val="pt-BR"/>
        </w:rPr>
        <w:t>Comunicação de E</w:t>
      </w:r>
      <w:r w:rsidR="00AB33F2">
        <w:rPr>
          <w:rFonts w:ascii="Trebuchet MS" w:hAnsi="Trebuchet MS" w:cs="Arial"/>
          <w:szCs w:val="20"/>
          <w:u w:val="single"/>
          <w:lang w:val="pt-BR"/>
        </w:rPr>
        <w:t>n</w:t>
      </w:r>
      <w:r w:rsidR="00AB33F2" w:rsidRPr="002C1C61">
        <w:rPr>
          <w:rFonts w:ascii="Trebuchet MS" w:hAnsi="Trebuchet MS" w:cs="Arial"/>
          <w:szCs w:val="20"/>
          <w:u w:val="single"/>
          <w:lang w:val="pt-BR"/>
        </w:rPr>
        <w:t>cerramento</w:t>
      </w:r>
      <w:r w:rsidR="00AB33F2">
        <w:rPr>
          <w:rFonts w:ascii="Trebuchet MS" w:hAnsi="Trebuchet MS" w:cs="Arial"/>
          <w:szCs w:val="20"/>
          <w:lang w:val="pt-BR"/>
        </w:rPr>
        <w:t>”)</w:t>
      </w:r>
      <w:r w:rsidRPr="00A43719">
        <w:rPr>
          <w:rFonts w:ascii="Trebuchet MS" w:hAnsi="Trebuchet MS" w:cs="Arial"/>
          <w:szCs w:val="20"/>
          <w:lang w:val="pt-BR"/>
        </w:rPr>
        <w:t>, nos termos dos artigos 7º-A e 8º</w:t>
      </w:r>
      <w:r w:rsidR="00360438">
        <w:rPr>
          <w:rFonts w:ascii="Trebuchet MS" w:hAnsi="Trebuchet MS" w:cs="Arial"/>
          <w:szCs w:val="20"/>
          <w:lang w:val="pt-BR"/>
        </w:rPr>
        <w:t>,</w:t>
      </w:r>
      <w:r w:rsidRPr="00A43719">
        <w:rPr>
          <w:rFonts w:ascii="Trebuchet MS" w:hAnsi="Trebuchet MS" w:cs="Arial"/>
          <w:szCs w:val="20"/>
          <w:lang w:val="pt-BR"/>
        </w:rPr>
        <w:t xml:space="preserve"> respectivamente, da Instrução CVM 476.</w:t>
      </w:r>
    </w:p>
    <w:p w14:paraId="6843C67B" w14:textId="4AF1931F" w:rsidR="008B73FF" w:rsidRPr="00A43719" w:rsidRDefault="006B7375" w:rsidP="00E31DF6">
      <w:pPr>
        <w:pStyle w:val="Level3"/>
        <w:tabs>
          <w:tab w:val="num" w:pos="709"/>
        </w:tabs>
        <w:spacing w:before="140" w:after="240"/>
        <w:ind w:left="680" w:hanging="680"/>
        <w:rPr>
          <w:rFonts w:ascii="Trebuchet MS" w:hAnsi="Trebuchet MS" w:cs="Arial"/>
          <w:szCs w:val="20"/>
          <w:lang w:val="pt-BR"/>
        </w:rPr>
      </w:pPr>
      <w:bookmarkStart w:id="19" w:name="_Ref427660936"/>
      <w:r w:rsidRPr="006B7375">
        <w:rPr>
          <w:rFonts w:ascii="Trebuchet MS" w:hAnsi="Trebuchet MS"/>
          <w:szCs w:val="20"/>
          <w:lang w:val="pt-BR"/>
        </w:rPr>
        <w:t>A Oferta Restrita deverá ser registrada na Associação Brasileira de Entidades dos Mercados Financeiro e de Capitais (“</w:t>
      </w:r>
      <w:r w:rsidRPr="006B7375">
        <w:rPr>
          <w:rFonts w:ascii="Trebuchet MS" w:hAnsi="Trebuchet MS"/>
          <w:szCs w:val="20"/>
          <w:u w:val="single"/>
          <w:lang w:val="pt-BR"/>
        </w:rPr>
        <w:t>ANBIMA</w:t>
      </w:r>
      <w:r w:rsidRPr="006B7375">
        <w:rPr>
          <w:rFonts w:ascii="Trebuchet MS" w:hAnsi="Trebuchet MS"/>
          <w:szCs w:val="20"/>
          <w:lang w:val="pt-BR"/>
        </w:rPr>
        <w:t>”), nos termos do inciso II do artigo 16 e do inciso V do artigo 18 do “</w:t>
      </w:r>
      <w:r w:rsidRPr="006B7375">
        <w:rPr>
          <w:rFonts w:ascii="Trebuchet MS" w:hAnsi="Trebuchet MS"/>
          <w:i/>
          <w:iCs/>
          <w:szCs w:val="20"/>
          <w:lang w:val="pt-BR"/>
        </w:rPr>
        <w:t>Código ANBIMA para</w:t>
      </w:r>
      <w:r w:rsidR="00E81FE5">
        <w:rPr>
          <w:rFonts w:ascii="Trebuchet MS" w:hAnsi="Trebuchet MS"/>
          <w:i/>
          <w:iCs/>
          <w:szCs w:val="20"/>
          <w:lang w:val="pt-BR"/>
        </w:rPr>
        <w:t xml:space="preserve"> </w:t>
      </w:r>
      <w:r w:rsidRPr="006B7375">
        <w:rPr>
          <w:rFonts w:ascii="Trebuchet MS" w:hAnsi="Trebuchet MS"/>
          <w:i/>
          <w:iCs/>
          <w:szCs w:val="20"/>
          <w:lang w:val="pt-BR"/>
        </w:rPr>
        <w:t>Oferta</w:t>
      </w:r>
      <w:r w:rsidR="00E81FE5">
        <w:rPr>
          <w:rFonts w:ascii="Trebuchet MS" w:hAnsi="Trebuchet MS"/>
          <w:i/>
          <w:iCs/>
          <w:szCs w:val="20"/>
          <w:lang w:val="pt-BR"/>
        </w:rPr>
        <w:t>s</w:t>
      </w:r>
      <w:r w:rsidRPr="006B7375">
        <w:rPr>
          <w:rFonts w:ascii="Trebuchet MS" w:hAnsi="Trebuchet MS"/>
          <w:i/>
          <w:iCs/>
          <w:szCs w:val="20"/>
          <w:lang w:val="pt-BR"/>
        </w:rPr>
        <w:t xml:space="preserve"> Públicas</w:t>
      </w:r>
      <w:r w:rsidRPr="006B7375">
        <w:rPr>
          <w:rFonts w:ascii="Trebuchet MS" w:hAnsi="Trebuchet MS"/>
          <w:szCs w:val="20"/>
          <w:lang w:val="pt-BR"/>
        </w:rPr>
        <w:t>”,</w:t>
      </w:r>
      <w:r w:rsidR="0085570F">
        <w:rPr>
          <w:rFonts w:ascii="Trebuchet MS" w:hAnsi="Trebuchet MS"/>
          <w:szCs w:val="20"/>
          <w:lang w:val="pt-BR"/>
        </w:rPr>
        <w:t xml:space="preserve"> vigente desde 6</w:t>
      </w:r>
      <w:r w:rsidR="0085570F" w:rsidRPr="002406D9">
        <w:rPr>
          <w:rFonts w:ascii="Trebuchet MS" w:hAnsi="Trebuchet MS"/>
          <w:lang w:val="pt-BR"/>
        </w:rPr>
        <w:t xml:space="preserve"> de </w:t>
      </w:r>
      <w:r w:rsidR="0085570F">
        <w:rPr>
          <w:rFonts w:ascii="Trebuchet MS" w:hAnsi="Trebuchet MS"/>
          <w:szCs w:val="20"/>
          <w:lang w:val="pt-BR"/>
        </w:rPr>
        <w:t>maio</w:t>
      </w:r>
      <w:r w:rsidR="0085570F" w:rsidRPr="002406D9">
        <w:rPr>
          <w:rFonts w:ascii="Trebuchet MS" w:hAnsi="Trebuchet MS"/>
          <w:lang w:val="pt-BR"/>
        </w:rPr>
        <w:t xml:space="preserve"> de </w:t>
      </w:r>
      <w:r w:rsidR="0085570F">
        <w:rPr>
          <w:rFonts w:ascii="Trebuchet MS" w:hAnsi="Trebuchet MS"/>
          <w:szCs w:val="20"/>
          <w:lang w:val="pt-BR"/>
        </w:rPr>
        <w:t>2021 (“</w:t>
      </w:r>
      <w:r w:rsidR="0085570F" w:rsidRPr="002C1C61">
        <w:rPr>
          <w:rFonts w:ascii="Trebuchet MS" w:hAnsi="Trebuchet MS"/>
          <w:szCs w:val="20"/>
          <w:u w:val="single"/>
          <w:lang w:val="pt-BR"/>
        </w:rPr>
        <w:t>Código ANBIMA</w:t>
      </w:r>
      <w:r w:rsidR="0085570F">
        <w:rPr>
          <w:rFonts w:ascii="Trebuchet MS" w:hAnsi="Trebuchet MS"/>
          <w:szCs w:val="20"/>
          <w:lang w:val="pt-BR"/>
        </w:rPr>
        <w:t>”),</w:t>
      </w:r>
      <w:r w:rsidRPr="006B7375">
        <w:rPr>
          <w:rFonts w:ascii="Trebuchet MS" w:hAnsi="Trebuchet MS"/>
          <w:szCs w:val="20"/>
          <w:lang w:val="pt-BR"/>
        </w:rPr>
        <w:t xml:space="preserve"> em até 15 (quinze) dias contados do envio da </w:t>
      </w:r>
      <w:r w:rsidR="00DF6D84">
        <w:rPr>
          <w:rFonts w:ascii="Trebuchet MS" w:hAnsi="Trebuchet MS"/>
          <w:szCs w:val="20"/>
          <w:lang w:val="pt-BR"/>
        </w:rPr>
        <w:t>C</w:t>
      </w:r>
      <w:r w:rsidR="00DF6D84" w:rsidRPr="006B7375">
        <w:rPr>
          <w:rFonts w:ascii="Trebuchet MS" w:hAnsi="Trebuchet MS"/>
          <w:szCs w:val="20"/>
          <w:lang w:val="pt-BR"/>
        </w:rPr>
        <w:t xml:space="preserve">omunicação </w:t>
      </w:r>
      <w:r w:rsidRPr="006B7375">
        <w:rPr>
          <w:rFonts w:ascii="Trebuchet MS" w:hAnsi="Trebuchet MS"/>
          <w:szCs w:val="20"/>
          <w:lang w:val="pt-BR"/>
        </w:rPr>
        <w:t xml:space="preserve">de </w:t>
      </w:r>
      <w:r w:rsidR="00DF6D84">
        <w:rPr>
          <w:rFonts w:ascii="Trebuchet MS" w:hAnsi="Trebuchet MS"/>
          <w:szCs w:val="20"/>
          <w:lang w:val="pt-BR"/>
        </w:rPr>
        <w:t>E</w:t>
      </w:r>
      <w:r w:rsidR="00DF6D84" w:rsidRPr="006B7375">
        <w:rPr>
          <w:rFonts w:ascii="Trebuchet MS" w:hAnsi="Trebuchet MS"/>
          <w:szCs w:val="20"/>
          <w:lang w:val="pt-BR"/>
        </w:rPr>
        <w:t xml:space="preserve">ncerramento </w:t>
      </w:r>
      <w:r w:rsidRPr="006B7375">
        <w:rPr>
          <w:rFonts w:ascii="Trebuchet MS" w:hAnsi="Trebuchet MS"/>
          <w:szCs w:val="20"/>
          <w:lang w:val="pt-BR"/>
        </w:rPr>
        <w:t>da Oferta Restrita</w:t>
      </w:r>
      <w:r w:rsidR="008B73FF" w:rsidRPr="00A43719">
        <w:rPr>
          <w:rFonts w:ascii="Trebuchet MS" w:hAnsi="Trebuchet MS" w:cs="Arial"/>
          <w:szCs w:val="20"/>
          <w:lang w:val="pt-BR"/>
        </w:rPr>
        <w:t>.</w:t>
      </w:r>
      <w:bookmarkEnd w:id="19"/>
    </w:p>
    <w:p w14:paraId="0B2238D9" w14:textId="77777777" w:rsidR="008B73FF" w:rsidRPr="00A43719" w:rsidRDefault="008B73FF" w:rsidP="00E31DF6">
      <w:pPr>
        <w:pStyle w:val="Level2"/>
        <w:spacing w:before="140" w:after="240"/>
        <w:rPr>
          <w:rFonts w:ascii="Trebuchet MS" w:hAnsi="Trebuchet MS" w:cs="Arial"/>
          <w:b/>
          <w:szCs w:val="20"/>
          <w:lang w:val="pt-BR"/>
        </w:rPr>
      </w:pPr>
      <w:bookmarkStart w:id="20" w:name="_DV_M23"/>
      <w:bookmarkEnd w:id="20"/>
      <w:r w:rsidRPr="00A43719">
        <w:rPr>
          <w:rFonts w:ascii="Trebuchet MS" w:hAnsi="Trebuchet MS" w:cs="Arial"/>
          <w:b/>
          <w:szCs w:val="20"/>
          <w:lang w:val="pt-BR"/>
        </w:rPr>
        <w:t>Distribuição,</w:t>
      </w:r>
      <w:r w:rsidRPr="00A43719">
        <w:rPr>
          <w:rStyle w:val="DeltaViewInsertion"/>
          <w:rFonts w:ascii="Trebuchet MS" w:hAnsi="Trebuchet MS" w:cs="Arial"/>
          <w:b/>
          <w:bCs/>
          <w:color w:val="auto"/>
          <w:szCs w:val="20"/>
          <w:u w:val="none"/>
          <w:lang w:val="pt-BR"/>
        </w:rPr>
        <w:t xml:space="preserve"> Negociação e Custódia Eletrônica</w:t>
      </w:r>
    </w:p>
    <w:p w14:paraId="3AEBA058" w14:textId="77777777"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21" w:name="_DV_M24"/>
      <w:bookmarkEnd w:id="21"/>
      <w:r w:rsidRPr="00A43719">
        <w:rPr>
          <w:rFonts w:ascii="Trebuchet MS" w:hAnsi="Trebuchet MS" w:cs="Arial"/>
          <w:szCs w:val="20"/>
          <w:lang w:val="pt-BR"/>
        </w:rPr>
        <w:t>As Debêntures serão depositadas para distribuição no mercado primário por meio do MDA – Módulo de Distribuição de Ativos (“</w:t>
      </w:r>
      <w:r w:rsidRPr="00A43719">
        <w:rPr>
          <w:rFonts w:ascii="Trebuchet MS" w:hAnsi="Trebuchet MS" w:cs="Arial"/>
          <w:szCs w:val="20"/>
          <w:u w:val="single"/>
          <w:lang w:val="pt-BR"/>
        </w:rPr>
        <w:t>MDA</w:t>
      </w:r>
      <w:r w:rsidRPr="00A43719">
        <w:rPr>
          <w:rFonts w:ascii="Trebuchet MS" w:hAnsi="Trebuchet MS" w:cs="Arial"/>
          <w:szCs w:val="20"/>
          <w:lang w:val="pt-BR"/>
        </w:rPr>
        <w:t>”), administrado e operacionalizado pel</w:t>
      </w:r>
      <w:r w:rsidR="00273018">
        <w:rPr>
          <w:rFonts w:ascii="Trebuchet MS" w:hAnsi="Trebuchet MS" w:cs="Arial"/>
          <w:szCs w:val="20"/>
          <w:lang w:val="pt-BR"/>
        </w:rPr>
        <w:t>a</w:t>
      </w:r>
      <w:r w:rsidRPr="00A43719">
        <w:rPr>
          <w:rFonts w:ascii="Trebuchet MS" w:hAnsi="Trebuchet MS" w:cs="Arial"/>
          <w:szCs w:val="20"/>
          <w:lang w:val="pt-BR"/>
        </w:rPr>
        <w:t xml:space="preserve"> </w:t>
      </w:r>
      <w:r w:rsidR="003349A1">
        <w:rPr>
          <w:rFonts w:ascii="Trebuchet MS" w:hAnsi="Trebuchet MS"/>
          <w:szCs w:val="20"/>
          <w:lang w:val="pt-BR"/>
        </w:rPr>
        <w:t>B3</w:t>
      </w:r>
      <w:r w:rsidRPr="00A43719">
        <w:rPr>
          <w:rFonts w:ascii="Trebuchet MS" w:hAnsi="Trebuchet MS" w:cs="Arial"/>
          <w:szCs w:val="20"/>
          <w:lang w:val="pt-BR"/>
        </w:rPr>
        <w:t xml:space="preserve">, sendo a distribuição liquidada financeiramente por meio da </w:t>
      </w:r>
      <w:r w:rsidR="003349A1">
        <w:rPr>
          <w:rFonts w:ascii="Trebuchet MS" w:hAnsi="Trebuchet MS"/>
          <w:szCs w:val="20"/>
          <w:lang w:val="pt-BR"/>
        </w:rPr>
        <w:t>B3</w:t>
      </w:r>
      <w:r w:rsidRPr="00A43719">
        <w:rPr>
          <w:rFonts w:ascii="Trebuchet MS" w:hAnsi="Trebuchet MS" w:cs="Arial"/>
          <w:szCs w:val="20"/>
          <w:lang w:val="pt-BR"/>
        </w:rPr>
        <w:t xml:space="preserve">. </w:t>
      </w:r>
    </w:p>
    <w:p w14:paraId="7C731CB1" w14:textId="77777777" w:rsidR="008B73FF" w:rsidRDefault="008B73FF" w:rsidP="00E31DF6">
      <w:pPr>
        <w:pStyle w:val="Level3"/>
        <w:tabs>
          <w:tab w:val="num" w:pos="709"/>
        </w:tabs>
        <w:spacing w:before="140" w:after="240"/>
        <w:ind w:left="680" w:hanging="680"/>
        <w:rPr>
          <w:rFonts w:ascii="Trebuchet MS" w:hAnsi="Trebuchet MS"/>
          <w:szCs w:val="20"/>
          <w:lang w:val="pt-BR"/>
        </w:rPr>
      </w:pPr>
      <w:bookmarkStart w:id="22" w:name="_DV_M25"/>
      <w:bookmarkStart w:id="23" w:name="_DV_M26"/>
      <w:bookmarkStart w:id="24" w:name="_DV_M27"/>
      <w:bookmarkStart w:id="25" w:name="_DV_M29"/>
      <w:bookmarkStart w:id="26" w:name="_DV_M30"/>
      <w:bookmarkStart w:id="27" w:name="_DV_M34"/>
      <w:bookmarkStart w:id="28" w:name="_DV_M35"/>
      <w:bookmarkStart w:id="29" w:name="_DV_M36"/>
      <w:bookmarkStart w:id="30" w:name="_DV_M37"/>
      <w:bookmarkEnd w:id="22"/>
      <w:bookmarkEnd w:id="23"/>
      <w:bookmarkEnd w:id="24"/>
      <w:bookmarkEnd w:id="25"/>
      <w:bookmarkEnd w:id="26"/>
      <w:bookmarkEnd w:id="27"/>
      <w:bookmarkEnd w:id="28"/>
      <w:bookmarkEnd w:id="29"/>
      <w:bookmarkEnd w:id="30"/>
      <w:r w:rsidRPr="00A43719">
        <w:rPr>
          <w:rFonts w:ascii="Trebuchet MS" w:hAnsi="Trebuchet MS"/>
          <w:szCs w:val="20"/>
          <w:lang w:val="pt-BR"/>
        </w:rPr>
        <w:t xml:space="preserve">As Debêntures </w:t>
      </w:r>
      <w:r w:rsidRPr="00A43719">
        <w:rPr>
          <w:rFonts w:ascii="Trebuchet MS" w:hAnsi="Trebuchet MS" w:cs="Arial"/>
          <w:szCs w:val="20"/>
          <w:lang w:val="pt-BR"/>
        </w:rPr>
        <w:t xml:space="preserve">serão depositadas </w:t>
      </w:r>
      <w:r w:rsidRPr="00A43719">
        <w:rPr>
          <w:rFonts w:ascii="Trebuchet MS" w:hAnsi="Trebuchet MS"/>
          <w:szCs w:val="20"/>
          <w:lang w:val="pt-BR"/>
        </w:rPr>
        <w:t>para negociação no mercado secundário por meio do CETIP21 – Títulos e Valores Mobiliários (“</w:t>
      </w:r>
      <w:r w:rsidRPr="00A43719">
        <w:rPr>
          <w:rFonts w:ascii="Trebuchet MS" w:hAnsi="Trebuchet MS"/>
          <w:szCs w:val="20"/>
          <w:u w:val="single"/>
          <w:lang w:val="pt-BR"/>
        </w:rPr>
        <w:t>CETIP21</w:t>
      </w:r>
      <w:r w:rsidRPr="00A43719">
        <w:rPr>
          <w:rFonts w:ascii="Trebuchet MS" w:hAnsi="Trebuchet MS"/>
          <w:szCs w:val="20"/>
          <w:lang w:val="pt-BR"/>
        </w:rPr>
        <w:t xml:space="preserve">”), administrado e operacionalizado pela </w:t>
      </w:r>
      <w:r w:rsidR="003349A1">
        <w:rPr>
          <w:rFonts w:ascii="Trebuchet MS" w:hAnsi="Trebuchet MS"/>
          <w:szCs w:val="20"/>
          <w:lang w:val="pt-BR"/>
        </w:rPr>
        <w:t>B3</w:t>
      </w:r>
      <w:r w:rsidRPr="00A43719">
        <w:rPr>
          <w:rFonts w:ascii="Trebuchet MS" w:hAnsi="Trebuchet MS"/>
          <w:szCs w:val="20"/>
          <w:lang w:val="pt-BR"/>
        </w:rPr>
        <w:t xml:space="preserve">, sendo as negociações liquidadas financeiramente e as Debêntures </w:t>
      </w:r>
      <w:r w:rsidR="00200EDE">
        <w:rPr>
          <w:rFonts w:ascii="Trebuchet MS" w:hAnsi="Trebuchet MS"/>
          <w:szCs w:val="20"/>
          <w:lang w:val="pt-BR"/>
        </w:rPr>
        <w:t>custodiadas</w:t>
      </w:r>
      <w:r w:rsidR="00200EDE" w:rsidRPr="00A43719">
        <w:rPr>
          <w:rFonts w:ascii="Trebuchet MS" w:hAnsi="Trebuchet MS"/>
          <w:szCs w:val="20"/>
          <w:lang w:val="pt-BR"/>
        </w:rPr>
        <w:t xml:space="preserve">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w:t>
      </w:r>
    </w:p>
    <w:p w14:paraId="6720B280" w14:textId="77777777" w:rsidR="00200EDE" w:rsidRPr="004B1FA9" w:rsidRDefault="00200EDE" w:rsidP="00E31DF6">
      <w:pPr>
        <w:pStyle w:val="Level2"/>
        <w:spacing w:before="140" w:after="240" w:line="280" w:lineRule="exact"/>
        <w:rPr>
          <w:rFonts w:ascii="Trebuchet MS" w:hAnsi="Trebuchet MS" w:cs="Arial"/>
          <w:b/>
          <w:szCs w:val="20"/>
          <w:lang w:val="pt-BR"/>
        </w:rPr>
      </w:pPr>
      <w:r w:rsidRPr="004B1FA9">
        <w:rPr>
          <w:rFonts w:ascii="Trebuchet MS" w:hAnsi="Trebuchet MS" w:cs="Arial"/>
          <w:b/>
          <w:szCs w:val="20"/>
          <w:lang w:val="pt-BR"/>
        </w:rPr>
        <w:t>Projeto de Infraestrutura Considerado como Prioritário</w:t>
      </w:r>
      <w:r w:rsidR="00CA2B74">
        <w:rPr>
          <w:rFonts w:ascii="Trebuchet MS" w:hAnsi="Trebuchet MS" w:cs="Arial"/>
          <w:b/>
          <w:szCs w:val="20"/>
          <w:lang w:val="pt-BR"/>
        </w:rPr>
        <w:t>s</w:t>
      </w:r>
      <w:r w:rsidRPr="004B1FA9">
        <w:rPr>
          <w:rFonts w:ascii="Trebuchet MS" w:hAnsi="Trebuchet MS" w:cs="Arial"/>
          <w:b/>
          <w:szCs w:val="20"/>
          <w:lang w:val="pt-BR"/>
        </w:rPr>
        <w:t xml:space="preserve"> pelo Ministério de Minas e Energia</w:t>
      </w:r>
    </w:p>
    <w:p w14:paraId="6C6CD09C" w14:textId="77777777" w:rsidR="00200EDE" w:rsidRPr="004B1FA9" w:rsidRDefault="00200EDE" w:rsidP="00E31DF6">
      <w:pPr>
        <w:pStyle w:val="Level3"/>
        <w:tabs>
          <w:tab w:val="num" w:pos="709"/>
        </w:tabs>
        <w:spacing w:before="140" w:after="240" w:line="280" w:lineRule="exact"/>
        <w:ind w:left="709" w:hanging="709"/>
        <w:rPr>
          <w:rFonts w:ascii="Trebuchet MS" w:hAnsi="Trebuchet MS" w:cs="Arial"/>
          <w:szCs w:val="20"/>
          <w:lang w:val="pt-BR"/>
        </w:rPr>
      </w:pPr>
      <w:r w:rsidRPr="004B1FA9">
        <w:rPr>
          <w:rFonts w:ascii="Trebuchet MS" w:hAnsi="Trebuchet MS" w:cs="Arial"/>
          <w:szCs w:val="20"/>
          <w:lang w:val="pt-BR"/>
        </w:rPr>
        <w:t xml:space="preserve">As </w:t>
      </w:r>
      <w:r w:rsidR="00645065" w:rsidRPr="004B1FA9">
        <w:rPr>
          <w:rFonts w:ascii="Trebuchet MS" w:hAnsi="Trebuchet MS" w:cs="Arial"/>
          <w:szCs w:val="20"/>
          <w:lang w:val="pt-BR"/>
        </w:rPr>
        <w:t>Debêntures contarão com o incentivo fiscal previsto no artigo 2º da Lei n.º 12.431, de 24 de junho de 2011, conforme alterada (“</w:t>
      </w:r>
      <w:r w:rsidR="00645065" w:rsidRPr="004B1FA9">
        <w:rPr>
          <w:rFonts w:ascii="Trebuchet MS" w:hAnsi="Trebuchet MS" w:cs="Arial"/>
          <w:szCs w:val="20"/>
          <w:u w:val="single"/>
          <w:lang w:val="pt-BR"/>
        </w:rPr>
        <w:t>Lei 12.431</w:t>
      </w:r>
      <w:r w:rsidR="00645065" w:rsidRPr="004B1FA9">
        <w:rPr>
          <w:rFonts w:ascii="Trebuchet MS" w:hAnsi="Trebuchet MS" w:cs="Arial"/>
          <w:szCs w:val="20"/>
          <w:lang w:val="pt-BR"/>
        </w:rPr>
        <w:t>”), do Decreto n.º 8.874, de 11 de outubro de 2016 (“</w:t>
      </w:r>
      <w:r w:rsidR="00645065" w:rsidRPr="004B1FA9">
        <w:rPr>
          <w:rFonts w:ascii="Trebuchet MS" w:hAnsi="Trebuchet MS" w:cs="Arial"/>
          <w:szCs w:val="20"/>
          <w:u w:val="single"/>
          <w:lang w:val="pt-BR"/>
        </w:rPr>
        <w:t>Decreto 8.874</w:t>
      </w:r>
      <w:r w:rsidR="00645065" w:rsidRPr="004B1FA9">
        <w:rPr>
          <w:rFonts w:ascii="Trebuchet MS" w:hAnsi="Trebuchet MS" w:cs="Arial"/>
          <w:szCs w:val="20"/>
          <w:lang w:val="pt-BR"/>
        </w:rPr>
        <w:t>”), da Resolução do Conselho Monetário Nacional (“</w:t>
      </w:r>
      <w:r w:rsidR="00645065" w:rsidRPr="004B1FA9">
        <w:rPr>
          <w:rFonts w:ascii="Trebuchet MS" w:hAnsi="Trebuchet MS" w:cs="Arial"/>
          <w:szCs w:val="20"/>
          <w:u w:val="single"/>
          <w:lang w:val="pt-BR"/>
        </w:rPr>
        <w:t>CMN</w:t>
      </w:r>
      <w:r w:rsidR="00645065" w:rsidRPr="004B1FA9">
        <w:rPr>
          <w:rFonts w:ascii="Trebuchet MS" w:hAnsi="Trebuchet MS" w:cs="Arial"/>
          <w:szCs w:val="20"/>
          <w:lang w:val="pt-BR"/>
        </w:rPr>
        <w:t>”) n.º 3.947, de 27 de janeiro de 2011 (“</w:t>
      </w:r>
      <w:r w:rsidR="00645065" w:rsidRPr="004B1FA9">
        <w:rPr>
          <w:rFonts w:ascii="Trebuchet MS" w:hAnsi="Trebuchet MS" w:cs="Arial"/>
          <w:szCs w:val="20"/>
          <w:u w:val="single"/>
          <w:lang w:val="pt-BR"/>
        </w:rPr>
        <w:t>Resolução CMN 3.947</w:t>
      </w:r>
      <w:r w:rsidR="00645065" w:rsidRPr="004B1FA9">
        <w:rPr>
          <w:rFonts w:ascii="Trebuchet MS" w:hAnsi="Trebuchet MS" w:cs="Arial"/>
          <w:szCs w:val="20"/>
          <w:lang w:val="pt-BR"/>
        </w:rPr>
        <w:t>”) e da Portaria n.º 245, de 27 de junho de 2017, do Ministério de Minas e Energia (“</w:t>
      </w:r>
      <w:r w:rsidR="00645065" w:rsidRPr="004B1FA9">
        <w:rPr>
          <w:rFonts w:ascii="Trebuchet MS" w:hAnsi="Trebuchet MS" w:cs="Arial"/>
          <w:szCs w:val="20"/>
          <w:u w:val="single"/>
          <w:lang w:val="pt-BR"/>
        </w:rPr>
        <w:t>MME</w:t>
      </w:r>
      <w:r w:rsidR="00645065" w:rsidRPr="004B1FA9">
        <w:rPr>
          <w:rFonts w:ascii="Trebuchet MS" w:hAnsi="Trebuchet MS" w:cs="Arial"/>
          <w:szCs w:val="20"/>
          <w:lang w:val="pt-BR"/>
        </w:rPr>
        <w:t xml:space="preserve">”), </w:t>
      </w:r>
      <w:r w:rsidRPr="004B1FA9">
        <w:rPr>
          <w:rFonts w:ascii="Trebuchet MS" w:hAnsi="Trebuchet MS" w:cs="Arial"/>
          <w:szCs w:val="20"/>
          <w:lang w:val="pt-BR"/>
        </w:rPr>
        <w:t>sendo os recursos líquidos captados por meio da Emissão aplicados no Projeto</w:t>
      </w:r>
      <w:r>
        <w:rPr>
          <w:rFonts w:ascii="Trebuchet MS" w:hAnsi="Trebuchet MS" w:cs="Arial"/>
          <w:szCs w:val="20"/>
          <w:lang w:val="pt-BR"/>
        </w:rPr>
        <w:t xml:space="preserve"> </w:t>
      </w:r>
      <w:r w:rsidRPr="004B1FA9">
        <w:rPr>
          <w:rFonts w:ascii="Trebuchet MS" w:hAnsi="Trebuchet MS" w:cs="Arial"/>
          <w:szCs w:val="20"/>
          <w:lang w:val="pt-BR"/>
        </w:rPr>
        <w:t xml:space="preserve">(conforme definido abaixo) descrito na Cláusula Quarta. </w:t>
      </w:r>
    </w:p>
    <w:p w14:paraId="258BD108" w14:textId="0F9E2A12" w:rsidR="00200EDE" w:rsidRPr="00CC3346" w:rsidRDefault="006B7375" w:rsidP="00E31DF6">
      <w:pPr>
        <w:pStyle w:val="Level3"/>
        <w:tabs>
          <w:tab w:val="num" w:pos="709"/>
        </w:tabs>
        <w:spacing w:before="140" w:after="240" w:line="280" w:lineRule="exact"/>
        <w:ind w:left="709" w:hanging="709"/>
        <w:rPr>
          <w:rFonts w:ascii="Trebuchet MS" w:hAnsi="Trebuchet MS" w:cs="Arial"/>
          <w:szCs w:val="20"/>
          <w:lang w:val="pt-BR"/>
        </w:rPr>
      </w:pPr>
      <w:r w:rsidRPr="006B7375">
        <w:rPr>
          <w:rFonts w:ascii="Trebuchet MS" w:hAnsi="Trebuchet MS"/>
          <w:szCs w:val="20"/>
          <w:lang w:val="pt-BR"/>
        </w:rPr>
        <w:t xml:space="preserve">Nos termos da Lei 12.431 e do Decreto 8.874, foi expedida, pelo MME, a </w:t>
      </w:r>
      <w:r w:rsidRPr="006B7375">
        <w:rPr>
          <w:rFonts w:ascii="Trebuchet MS" w:hAnsi="Trebuchet MS"/>
          <w:bCs/>
          <w:szCs w:val="20"/>
          <w:lang w:val="pt-PT"/>
        </w:rPr>
        <w:t xml:space="preserve">Portaria n.º </w:t>
      </w:r>
      <w:r w:rsidR="007436C1">
        <w:rPr>
          <w:rFonts w:ascii="Trebuchet MS" w:hAnsi="Trebuchet MS"/>
          <w:bCs/>
          <w:szCs w:val="20"/>
          <w:lang w:val="pt-PT"/>
        </w:rPr>
        <w:t>1.285 de 23 de março de 2022</w:t>
      </w:r>
      <w:r w:rsidRPr="006B7375">
        <w:rPr>
          <w:rFonts w:ascii="Trebuchet MS" w:hAnsi="Trebuchet MS"/>
          <w:szCs w:val="20"/>
          <w:lang w:val="pt-BR"/>
        </w:rPr>
        <w:t>, a qual foi publicada no Diário Oficial da União ("</w:t>
      </w:r>
      <w:r w:rsidRPr="006B7375">
        <w:rPr>
          <w:rFonts w:ascii="Trebuchet MS" w:hAnsi="Trebuchet MS"/>
          <w:szCs w:val="20"/>
          <w:u w:val="single"/>
          <w:lang w:val="pt-BR"/>
        </w:rPr>
        <w:t>DOU</w:t>
      </w:r>
      <w:r w:rsidRPr="006B7375">
        <w:rPr>
          <w:rFonts w:ascii="Trebuchet MS" w:hAnsi="Trebuchet MS"/>
          <w:szCs w:val="20"/>
          <w:lang w:val="pt-BR"/>
        </w:rPr>
        <w:t xml:space="preserve">") em </w:t>
      </w:r>
      <w:r w:rsidR="007436C1">
        <w:rPr>
          <w:rFonts w:ascii="Trebuchet MS" w:hAnsi="Trebuchet MS"/>
          <w:szCs w:val="20"/>
          <w:lang w:val="pt-BR"/>
        </w:rPr>
        <w:t>24 de março</w:t>
      </w:r>
      <w:r w:rsidR="009B67F8">
        <w:rPr>
          <w:rFonts w:ascii="Trebuchet MS" w:hAnsi="Trebuchet MS"/>
          <w:bCs/>
          <w:szCs w:val="20"/>
          <w:lang w:val="pt-PT"/>
        </w:rPr>
        <w:t xml:space="preserve"> </w:t>
      </w:r>
      <w:r w:rsidR="009B67F8" w:rsidRPr="002406D9">
        <w:rPr>
          <w:rFonts w:ascii="Trebuchet MS" w:hAnsi="Trebuchet MS"/>
          <w:lang w:val="pt-PT"/>
        </w:rPr>
        <w:t xml:space="preserve">de </w:t>
      </w:r>
      <w:r w:rsidR="009B67F8">
        <w:rPr>
          <w:rFonts w:ascii="Trebuchet MS" w:hAnsi="Trebuchet MS"/>
          <w:bCs/>
          <w:szCs w:val="20"/>
          <w:lang w:val="pt-PT"/>
        </w:rPr>
        <w:t xml:space="preserve">2022 </w:t>
      </w:r>
      <w:r w:rsidRPr="006B7375">
        <w:rPr>
          <w:rFonts w:ascii="Trebuchet MS" w:hAnsi="Trebuchet MS"/>
          <w:szCs w:val="20"/>
          <w:lang w:val="pt-BR"/>
        </w:rPr>
        <w:t>("</w:t>
      </w:r>
      <w:r w:rsidRPr="006B7375">
        <w:rPr>
          <w:rFonts w:ascii="Trebuchet MS" w:hAnsi="Trebuchet MS"/>
          <w:szCs w:val="20"/>
          <w:u w:val="single"/>
          <w:lang w:val="pt-BR"/>
        </w:rPr>
        <w:t>Portaria MME</w:t>
      </w:r>
      <w:r w:rsidRPr="006B7375">
        <w:rPr>
          <w:rFonts w:ascii="Trebuchet MS" w:hAnsi="Trebuchet MS"/>
          <w:szCs w:val="20"/>
          <w:lang w:val="pt-BR"/>
        </w:rPr>
        <w:t>"), definindo o enquadramento do Projeto como prioritário</w:t>
      </w:r>
      <w:r w:rsidR="00200EDE" w:rsidRPr="004B1FA9">
        <w:rPr>
          <w:rFonts w:ascii="Trebuchet MS" w:hAnsi="Trebuchet MS"/>
          <w:szCs w:val="20"/>
          <w:lang w:val="pt-BR"/>
        </w:rPr>
        <w:t>.</w:t>
      </w:r>
      <w:r w:rsidR="00200EDE" w:rsidRPr="004B1FA9">
        <w:rPr>
          <w:rFonts w:ascii="Trebuchet MS" w:hAnsi="Trebuchet MS" w:cs="Arial"/>
          <w:szCs w:val="20"/>
          <w:lang w:val="pt-BR"/>
        </w:rPr>
        <w:t xml:space="preserve"> </w:t>
      </w:r>
    </w:p>
    <w:p w14:paraId="7FDEEA28" w14:textId="77777777" w:rsidR="008B73FF" w:rsidRPr="00A43719" w:rsidRDefault="008B73FF" w:rsidP="00E31DF6">
      <w:pPr>
        <w:pStyle w:val="Level1"/>
        <w:keepNext w:val="0"/>
        <w:spacing w:before="140" w:after="240"/>
        <w:jc w:val="center"/>
        <w:rPr>
          <w:rFonts w:ascii="Trebuchet MS" w:hAnsi="Trebuchet MS"/>
          <w:caps/>
          <w:sz w:val="20"/>
        </w:rPr>
      </w:pPr>
      <w:r w:rsidRPr="00A43719">
        <w:rPr>
          <w:rFonts w:ascii="Trebuchet MS" w:hAnsi="Trebuchet MS"/>
          <w:caps/>
          <w:sz w:val="20"/>
        </w:rPr>
        <w:t>CLÁUSULA TERCEIRA – OBJETO SOCIAL</w:t>
      </w:r>
    </w:p>
    <w:p w14:paraId="25CA00F6" w14:textId="58893A5D"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szCs w:val="20"/>
          <w:lang w:val="pt-BR"/>
        </w:rPr>
        <w:t xml:space="preserve">A Emissora tem por objeto social: </w:t>
      </w:r>
      <w:r w:rsidR="00657D49">
        <w:rPr>
          <w:rFonts w:ascii="Trebuchet MS" w:hAnsi="Trebuchet MS" w:cs="Arial"/>
          <w:szCs w:val="20"/>
          <w:lang w:val="pt-BR"/>
        </w:rPr>
        <w:t>[</w:t>
      </w:r>
      <w:r w:rsidRPr="00A43719">
        <w:rPr>
          <w:rFonts w:ascii="Trebuchet MS" w:hAnsi="Trebuchet MS" w:cs="Arial"/>
          <w:b/>
          <w:szCs w:val="20"/>
          <w:lang w:val="pt-BR"/>
        </w:rPr>
        <w:t xml:space="preserve">(i) </w:t>
      </w:r>
      <w:r w:rsidR="00875CD0" w:rsidRPr="00E54AC3">
        <w:rPr>
          <w:rFonts w:ascii="Trebuchet MS" w:hAnsi="Trebuchet MS" w:cs="Arial"/>
          <w:szCs w:val="20"/>
          <w:lang w:val="pt-BR"/>
        </w:rPr>
        <w:t>explorar serviços públicos de energia, principalmente a elétrica, nas áreas referidas no Contrato de Concessão n.º 162/98 para distribuição de energia elétrica (“</w:t>
      </w:r>
      <w:r w:rsidR="00875CD0" w:rsidRPr="00E54AC3">
        <w:rPr>
          <w:rFonts w:ascii="Trebuchet MS" w:hAnsi="Trebuchet MS" w:cs="Arial"/>
          <w:szCs w:val="20"/>
          <w:u w:val="single"/>
          <w:lang w:val="pt-BR"/>
        </w:rPr>
        <w:t>Contrato de Concessão</w:t>
      </w:r>
      <w:r w:rsidR="00875CD0" w:rsidRPr="00E54AC3">
        <w:rPr>
          <w:rFonts w:ascii="Trebuchet MS" w:hAnsi="Trebuchet MS" w:cs="Arial"/>
          <w:szCs w:val="20"/>
          <w:lang w:val="pt-BR"/>
        </w:rPr>
        <w:t xml:space="preserve">”) e nas outras em que, de acordo com a legislação aplicável, for autorizada a atuar; </w:t>
      </w:r>
      <w:r w:rsidR="00875CD0" w:rsidRPr="00E54AC3">
        <w:rPr>
          <w:rFonts w:ascii="Trebuchet MS" w:hAnsi="Trebuchet MS" w:cs="Arial"/>
          <w:b/>
          <w:szCs w:val="20"/>
          <w:lang w:val="pt-BR"/>
        </w:rPr>
        <w:t>(</w:t>
      </w:r>
      <w:proofErr w:type="spellStart"/>
      <w:r w:rsidR="00875CD0" w:rsidRPr="00E54AC3">
        <w:rPr>
          <w:rFonts w:ascii="Trebuchet MS" w:hAnsi="Trebuchet MS" w:cs="Arial"/>
          <w:b/>
          <w:szCs w:val="20"/>
          <w:lang w:val="pt-BR"/>
        </w:rPr>
        <w:t>ii</w:t>
      </w:r>
      <w:proofErr w:type="spellEnd"/>
      <w:r w:rsidR="00875CD0" w:rsidRPr="00E54AC3">
        <w:rPr>
          <w:rFonts w:ascii="Trebuchet MS" w:hAnsi="Trebuchet MS" w:cs="Arial"/>
          <w:b/>
          <w:szCs w:val="20"/>
          <w:lang w:val="pt-BR"/>
        </w:rPr>
        <w:t>)</w:t>
      </w:r>
      <w:r w:rsidR="00875CD0" w:rsidRPr="00A43719">
        <w:rPr>
          <w:rFonts w:ascii="Trebuchet MS" w:hAnsi="Trebuchet MS" w:cs="Arial"/>
          <w:szCs w:val="20"/>
          <w:lang w:val="pt-BR"/>
        </w:rPr>
        <w:t xml:space="preserve"> estudar, elaborar, projetar, executar, explorar ou transferir planos e programa de pesquisa e desenvolvimento que visem qualquer tipo ou forma de energia, bem como de outras </w:t>
      </w:r>
      <w:r w:rsidR="00875CD0" w:rsidRPr="00A43719">
        <w:rPr>
          <w:rFonts w:ascii="Trebuchet MS" w:hAnsi="Trebuchet MS" w:cs="Arial"/>
          <w:szCs w:val="20"/>
          <w:lang w:val="pt-BR"/>
        </w:rPr>
        <w:lastRenderedPageBreak/>
        <w:t xml:space="preserve">atividades correlatas à tecnologia disponível, que diretamente, quer em colaboração com órgãos estatais ou particulares; </w:t>
      </w:r>
      <w:r w:rsidR="00645065" w:rsidRPr="00E54AC3">
        <w:rPr>
          <w:rFonts w:ascii="Trebuchet MS" w:hAnsi="Trebuchet MS" w:cs="Arial"/>
          <w:b/>
          <w:szCs w:val="20"/>
          <w:lang w:val="pt-BR"/>
        </w:rPr>
        <w:t>(</w:t>
      </w:r>
      <w:proofErr w:type="spellStart"/>
      <w:r w:rsidR="00645065" w:rsidRPr="00E54AC3">
        <w:rPr>
          <w:rFonts w:ascii="Trebuchet MS" w:hAnsi="Trebuchet MS" w:cs="Arial"/>
          <w:b/>
          <w:szCs w:val="20"/>
          <w:lang w:val="pt-BR"/>
        </w:rPr>
        <w:t>iii</w:t>
      </w:r>
      <w:proofErr w:type="spellEnd"/>
      <w:r w:rsidR="00645065" w:rsidRPr="00E54AC3">
        <w:rPr>
          <w:rFonts w:ascii="Trebuchet MS" w:hAnsi="Trebuchet MS" w:cs="Arial"/>
          <w:b/>
          <w:szCs w:val="20"/>
          <w:lang w:val="pt-BR"/>
        </w:rPr>
        <w:t>)</w:t>
      </w:r>
      <w:r w:rsidR="00645065" w:rsidRPr="00A43719">
        <w:rPr>
          <w:rFonts w:ascii="Trebuchet MS" w:hAnsi="Trebuchet MS" w:cs="Arial"/>
          <w:szCs w:val="20"/>
          <w:lang w:val="pt-BR"/>
        </w:rPr>
        <w:t xml:space="preserve"> participar nos empreendimentos que tenham por finalidade a distribuição e o comércio de energia, principalmente a elétrica, bem como a prestação de serviços que, direta ou indiretamente, se relacionem com esse objeto, tais como: uso múltiplo de postes, mediante cessão onerosa a outros usuários; transmissão de dados, através de suas instalações, observada a legislação pertinente; prestação de serviços técnicos de operação, manutenção e planejamento de instalações elétricas de terceiros; prestação de serviços de otimização de processos energéticos e instalações elétricas de consumidores; cessão onerosa de f</w:t>
      </w:r>
      <w:r w:rsidR="00645065">
        <w:rPr>
          <w:rFonts w:ascii="Trebuchet MS" w:hAnsi="Trebuchet MS" w:cs="Arial"/>
          <w:szCs w:val="20"/>
          <w:lang w:val="pt-BR"/>
        </w:rPr>
        <w:t>a</w:t>
      </w:r>
      <w:r w:rsidR="00645065" w:rsidRPr="00A43719">
        <w:rPr>
          <w:rFonts w:ascii="Trebuchet MS" w:hAnsi="Trebuchet MS" w:cs="Arial"/>
          <w:szCs w:val="20"/>
          <w:lang w:val="pt-BR"/>
        </w:rPr>
        <w:t xml:space="preserve">ixas de servidão de linhas e áreas de terra exploráveis de usinas e reservatórios; </w:t>
      </w:r>
      <w:r w:rsidR="00645065" w:rsidRPr="00E54AC3">
        <w:rPr>
          <w:rFonts w:ascii="Trebuchet MS" w:hAnsi="Trebuchet MS" w:cs="Arial"/>
          <w:b/>
          <w:szCs w:val="20"/>
          <w:lang w:val="pt-BR"/>
        </w:rPr>
        <w:t>(</w:t>
      </w:r>
      <w:proofErr w:type="spellStart"/>
      <w:r w:rsidR="00645065" w:rsidRPr="00E54AC3">
        <w:rPr>
          <w:rFonts w:ascii="Trebuchet MS" w:hAnsi="Trebuchet MS" w:cs="Arial"/>
          <w:b/>
          <w:szCs w:val="20"/>
          <w:lang w:val="pt-BR"/>
        </w:rPr>
        <w:t>iv</w:t>
      </w:r>
      <w:proofErr w:type="spellEnd"/>
      <w:r w:rsidR="00645065" w:rsidRPr="00E54AC3">
        <w:rPr>
          <w:rFonts w:ascii="Trebuchet MS" w:hAnsi="Trebuchet MS" w:cs="Arial"/>
          <w:b/>
          <w:szCs w:val="20"/>
          <w:lang w:val="pt-BR"/>
        </w:rPr>
        <w:t>)</w:t>
      </w:r>
      <w:r w:rsidR="00645065" w:rsidRPr="00A43719">
        <w:rPr>
          <w:rFonts w:ascii="Trebuchet MS" w:hAnsi="Trebuchet MS" w:cs="Arial"/>
          <w:szCs w:val="20"/>
          <w:lang w:val="pt-BR"/>
        </w:rPr>
        <w:t xml:space="preserve"> prestar outros serviços de natureza pública ou privada, inclusive serviços de informática mediante a exploração de sua infraestrutura, com o fim de produzir receitas alternativas complementares ou acessórias; </w:t>
      </w:r>
      <w:r w:rsidR="00645065" w:rsidRPr="00E54AC3">
        <w:rPr>
          <w:rFonts w:ascii="Trebuchet MS" w:hAnsi="Trebuchet MS" w:cs="Arial"/>
          <w:b/>
          <w:szCs w:val="20"/>
          <w:lang w:val="pt-BR"/>
        </w:rPr>
        <w:t>(v)</w:t>
      </w:r>
      <w:r w:rsidR="00645065" w:rsidRPr="00A43719">
        <w:rPr>
          <w:rFonts w:ascii="Trebuchet MS" w:hAnsi="Trebuchet MS" w:cs="Arial"/>
          <w:szCs w:val="20"/>
          <w:lang w:val="pt-BR"/>
        </w:rPr>
        <w:t xml:space="preserve"> contribuir para a preservação do meio ambiente, no âmbito de suas atividades, bem como participar em programas sociais de interesse comunitário; </w:t>
      </w:r>
      <w:r w:rsidR="00645065" w:rsidRPr="00E54AC3">
        <w:rPr>
          <w:rFonts w:ascii="Trebuchet MS" w:hAnsi="Trebuchet MS" w:cs="Arial"/>
          <w:b/>
          <w:szCs w:val="20"/>
          <w:lang w:val="pt-BR"/>
        </w:rPr>
        <w:t>(vi)</w:t>
      </w:r>
      <w:r w:rsidR="00645065" w:rsidRPr="00A43719">
        <w:rPr>
          <w:rFonts w:ascii="Trebuchet MS" w:hAnsi="Trebuchet MS" w:cs="Arial"/>
          <w:szCs w:val="20"/>
          <w:lang w:val="pt-BR"/>
        </w:rPr>
        <w:t xml:space="preserve"> participar, em associação com terceiros, de empreendimentos que propiciem melhor aproveitamento de seu patrimônio imobiliário; e </w:t>
      </w:r>
      <w:r w:rsidR="00645065" w:rsidRPr="00CC3346">
        <w:rPr>
          <w:rFonts w:ascii="Trebuchet MS" w:hAnsi="Trebuchet MS" w:cs="Arial"/>
          <w:b/>
          <w:szCs w:val="20"/>
          <w:lang w:val="pt-BR"/>
        </w:rPr>
        <w:t>(</w:t>
      </w:r>
      <w:proofErr w:type="spellStart"/>
      <w:r w:rsidR="00645065" w:rsidRPr="00CC3346">
        <w:rPr>
          <w:rFonts w:ascii="Trebuchet MS" w:hAnsi="Trebuchet MS" w:cs="Arial"/>
          <w:b/>
          <w:szCs w:val="20"/>
          <w:lang w:val="pt-BR"/>
        </w:rPr>
        <w:t>vii</w:t>
      </w:r>
      <w:proofErr w:type="spellEnd"/>
      <w:r w:rsidR="00645065" w:rsidRPr="00CC3346">
        <w:rPr>
          <w:rFonts w:ascii="Trebuchet MS" w:hAnsi="Trebuchet MS" w:cs="Arial"/>
          <w:b/>
          <w:szCs w:val="20"/>
          <w:lang w:val="pt-BR"/>
        </w:rPr>
        <w:t>)</w:t>
      </w:r>
      <w:r w:rsidR="00645065" w:rsidRPr="00A43719">
        <w:rPr>
          <w:rFonts w:ascii="Trebuchet MS" w:hAnsi="Trebuchet MS" w:cs="Arial"/>
          <w:szCs w:val="20"/>
          <w:lang w:val="pt-BR"/>
        </w:rPr>
        <w:t xml:space="preserve"> participar em outras sociedades como sócia, acionista ou quotista</w:t>
      </w:r>
      <w:r w:rsidR="00657D49">
        <w:rPr>
          <w:rFonts w:ascii="Trebuchet MS" w:hAnsi="Trebuchet MS" w:cs="Arial"/>
          <w:szCs w:val="20"/>
          <w:lang w:val="pt-BR"/>
        </w:rPr>
        <w:t>]</w:t>
      </w:r>
      <w:r w:rsidR="00645065" w:rsidRPr="00A43719">
        <w:rPr>
          <w:rFonts w:ascii="Trebuchet MS" w:hAnsi="Trebuchet MS" w:cs="Arial"/>
          <w:szCs w:val="20"/>
          <w:lang w:val="pt-BR"/>
        </w:rPr>
        <w:t xml:space="preserve">. </w:t>
      </w:r>
    </w:p>
    <w:p w14:paraId="51939DBB" w14:textId="77777777" w:rsidR="008B73FF" w:rsidRPr="00A43719" w:rsidRDefault="008B73FF" w:rsidP="00E31DF6">
      <w:pPr>
        <w:pStyle w:val="Level1"/>
        <w:keepNext w:val="0"/>
        <w:spacing w:before="140" w:after="240"/>
        <w:jc w:val="center"/>
        <w:rPr>
          <w:rFonts w:ascii="Trebuchet MS" w:hAnsi="Trebuchet MS"/>
          <w:caps/>
          <w:sz w:val="20"/>
        </w:rPr>
      </w:pPr>
      <w:bookmarkStart w:id="31" w:name="_Ref459767256"/>
      <w:r w:rsidRPr="00A43719">
        <w:rPr>
          <w:rFonts w:ascii="Trebuchet MS" w:hAnsi="Trebuchet MS"/>
          <w:caps/>
          <w:sz w:val="20"/>
        </w:rPr>
        <w:t>CLÁUSULA QUARTA – DESTINAÇÃO DOS RECURSOS</w:t>
      </w:r>
      <w:bookmarkEnd w:id="31"/>
    </w:p>
    <w:p w14:paraId="2716E9E6" w14:textId="0BAB70F2" w:rsidR="002E2D13" w:rsidRPr="004B1FA9" w:rsidRDefault="002E2D13" w:rsidP="00E31DF6">
      <w:pPr>
        <w:pStyle w:val="Level2"/>
        <w:spacing w:before="140" w:after="240" w:line="280" w:lineRule="exact"/>
        <w:rPr>
          <w:rFonts w:ascii="Trebuchet MS" w:hAnsi="Trebuchet MS" w:cs="Arial"/>
          <w:szCs w:val="20"/>
          <w:lang w:val="pt-BR"/>
        </w:rPr>
      </w:pPr>
      <w:r w:rsidRPr="004B1FA9">
        <w:rPr>
          <w:rFonts w:ascii="Trebuchet MS" w:hAnsi="Trebuchet MS" w:cs="Arial"/>
          <w:szCs w:val="20"/>
          <w:lang w:val="pt-BR"/>
        </w:rPr>
        <w:t>Nos termos do artigo 2º da Lei 12.431, do Decreto 8.874, da Resolução CMN 3.947</w:t>
      </w:r>
      <w:r w:rsidR="00CA2B74">
        <w:rPr>
          <w:rFonts w:ascii="Trebuchet MS" w:hAnsi="Trebuchet MS" w:cs="Arial"/>
          <w:szCs w:val="20"/>
          <w:lang w:val="pt-BR"/>
        </w:rPr>
        <w:t xml:space="preserve"> e da Portaria MME</w:t>
      </w:r>
      <w:r w:rsidRPr="004B1FA9">
        <w:rPr>
          <w:rFonts w:ascii="Trebuchet MS" w:hAnsi="Trebuchet MS" w:cs="Arial"/>
          <w:szCs w:val="20"/>
          <w:lang w:val="pt-BR"/>
        </w:rPr>
        <w:t xml:space="preserve">, os recursos líquidos captados pela Emissora por meio da </w:t>
      </w:r>
      <w:r w:rsidR="00645065">
        <w:rPr>
          <w:rFonts w:ascii="Trebuchet MS" w:hAnsi="Trebuchet MS" w:cs="Arial"/>
          <w:szCs w:val="20"/>
          <w:lang w:val="pt-BR"/>
        </w:rPr>
        <w:t>E</w:t>
      </w:r>
      <w:r w:rsidRPr="004B1FA9">
        <w:rPr>
          <w:rFonts w:ascii="Trebuchet MS" w:hAnsi="Trebuchet MS" w:cs="Arial"/>
          <w:szCs w:val="20"/>
          <w:lang w:val="pt-BR"/>
        </w:rPr>
        <w:t xml:space="preserve">missão serão utilizados </w:t>
      </w:r>
      <w:r w:rsidR="006B7375" w:rsidRPr="006B7375">
        <w:rPr>
          <w:rFonts w:ascii="Trebuchet MS" w:hAnsi="Trebuchet MS" w:cs="Arial"/>
          <w:bCs/>
          <w:szCs w:val="20"/>
          <w:lang w:val="pt-BR"/>
        </w:rPr>
        <w:t xml:space="preserve">exclusivamente </w:t>
      </w:r>
      <w:r w:rsidR="00F87CE9" w:rsidRPr="00F87CE9">
        <w:rPr>
          <w:rFonts w:ascii="Trebuchet MS" w:hAnsi="Trebuchet MS" w:cs="Arial"/>
          <w:bCs/>
          <w:szCs w:val="20"/>
          <w:lang w:val="pt-BR"/>
        </w:rPr>
        <w:t xml:space="preserve">para o pagamento futuro ou reembolso de gastos e despesas e/ou dívidas relacionados à implementação e exploração do </w:t>
      </w:r>
      <w:r w:rsidR="00174919">
        <w:rPr>
          <w:rFonts w:ascii="Trebuchet MS" w:hAnsi="Trebuchet MS" w:cs="Arial"/>
          <w:bCs/>
          <w:szCs w:val="20"/>
          <w:lang w:val="pt-BR"/>
        </w:rPr>
        <w:t>p</w:t>
      </w:r>
      <w:r w:rsidR="00F87CE9" w:rsidRPr="00F87CE9">
        <w:rPr>
          <w:rFonts w:ascii="Trebuchet MS" w:hAnsi="Trebuchet MS" w:cs="Arial"/>
          <w:bCs/>
          <w:szCs w:val="20"/>
          <w:lang w:val="pt-BR"/>
        </w:rPr>
        <w:t>rojeto</w:t>
      </w:r>
      <w:r w:rsidR="00114913">
        <w:rPr>
          <w:rFonts w:ascii="Trebuchet MS" w:hAnsi="Trebuchet MS" w:cs="Arial"/>
          <w:bCs/>
          <w:szCs w:val="20"/>
          <w:lang w:val="pt-BR"/>
        </w:rPr>
        <w:t xml:space="preserve"> descrito na </w:t>
      </w:r>
      <w:r w:rsidR="00F87CE9" w:rsidRPr="00F87CE9">
        <w:rPr>
          <w:rFonts w:ascii="Trebuchet MS" w:hAnsi="Trebuchet MS" w:cs="Arial"/>
          <w:bCs/>
          <w:szCs w:val="20"/>
          <w:lang w:val="pt-BR"/>
        </w:rPr>
        <w:t>Portaria MME</w:t>
      </w:r>
      <w:r w:rsidR="00F87CE9" w:rsidRPr="00F87CE9" w:rsidDel="00F87CE9">
        <w:rPr>
          <w:rFonts w:ascii="Trebuchet MS" w:hAnsi="Trebuchet MS" w:cs="Arial"/>
          <w:bCs/>
          <w:szCs w:val="20"/>
          <w:lang w:val="pt-BR"/>
        </w:rPr>
        <w:t xml:space="preserve"> </w:t>
      </w:r>
      <w:r w:rsidR="00114913">
        <w:rPr>
          <w:rFonts w:ascii="Trebuchet MS" w:hAnsi="Trebuchet MS" w:cs="Arial"/>
          <w:bCs/>
          <w:szCs w:val="20"/>
          <w:lang w:val="pt-BR"/>
        </w:rPr>
        <w:t>e qualificado</w:t>
      </w:r>
      <w:r w:rsidR="00114913" w:rsidRPr="00F87CE9">
        <w:rPr>
          <w:rFonts w:ascii="Trebuchet MS" w:hAnsi="Trebuchet MS" w:cs="Arial"/>
          <w:bCs/>
          <w:szCs w:val="20"/>
          <w:lang w:val="pt-BR"/>
        </w:rPr>
        <w:t xml:space="preserve"> como prioritário pelo MME </w:t>
      </w:r>
      <w:r w:rsidR="006B7375" w:rsidRPr="006B7375">
        <w:rPr>
          <w:rFonts w:ascii="Trebuchet MS" w:hAnsi="Trebuchet MS" w:cs="Arial"/>
          <w:bCs/>
          <w:szCs w:val="20"/>
          <w:lang w:val="pt-BR"/>
        </w:rPr>
        <w:t>(</w:t>
      </w:r>
      <w:r w:rsidR="00530381">
        <w:rPr>
          <w:rFonts w:ascii="Trebuchet MS" w:hAnsi="Trebuchet MS" w:cs="Arial"/>
          <w:bCs/>
          <w:szCs w:val="20"/>
          <w:lang w:val="pt-BR"/>
        </w:rPr>
        <w:t>“</w:t>
      </w:r>
      <w:r w:rsidR="006B7375" w:rsidRPr="006B7375">
        <w:rPr>
          <w:rFonts w:ascii="Trebuchet MS" w:hAnsi="Trebuchet MS" w:cs="Arial"/>
          <w:bCs/>
          <w:szCs w:val="20"/>
          <w:u w:val="single"/>
          <w:lang w:val="pt-BR"/>
        </w:rPr>
        <w:t>Projeto</w:t>
      </w:r>
      <w:r w:rsidR="00530381">
        <w:rPr>
          <w:rFonts w:ascii="Trebuchet MS" w:hAnsi="Trebuchet MS" w:cs="Arial"/>
          <w:bCs/>
          <w:szCs w:val="20"/>
          <w:lang w:val="pt-BR"/>
        </w:rPr>
        <w:t>”</w:t>
      </w:r>
      <w:r w:rsidR="006B7375" w:rsidRPr="006B7375">
        <w:rPr>
          <w:rFonts w:ascii="Trebuchet MS" w:hAnsi="Trebuchet MS" w:cs="Arial"/>
          <w:bCs/>
          <w:szCs w:val="20"/>
          <w:lang w:val="pt-BR"/>
        </w:rPr>
        <w:t>)</w:t>
      </w:r>
      <w:r w:rsidR="006B7375" w:rsidRPr="006B7375">
        <w:rPr>
          <w:rFonts w:ascii="Trebuchet MS" w:hAnsi="Trebuchet MS" w:cs="Arial"/>
          <w:szCs w:val="20"/>
          <w:lang w:val="pt-BR"/>
        </w:rPr>
        <w:t xml:space="preserve">, </w:t>
      </w:r>
      <w:r w:rsidR="006B7375" w:rsidRPr="006B7375">
        <w:rPr>
          <w:rFonts w:ascii="Trebuchet MS" w:hAnsi="Trebuchet MS" w:cs="Arial"/>
          <w:bCs/>
          <w:szCs w:val="20"/>
          <w:lang w:val="pt-BR"/>
        </w:rPr>
        <w:t>desde que</w:t>
      </w:r>
      <w:r w:rsidR="00114913">
        <w:rPr>
          <w:rFonts w:ascii="Trebuchet MS" w:hAnsi="Trebuchet MS" w:cs="Arial"/>
          <w:bCs/>
          <w:szCs w:val="20"/>
          <w:lang w:val="pt-BR"/>
        </w:rPr>
        <w:t>, com relação</w:t>
      </w:r>
      <w:r w:rsidR="006B7375" w:rsidRPr="006B7375">
        <w:rPr>
          <w:rFonts w:ascii="Trebuchet MS" w:hAnsi="Trebuchet MS" w:cs="Arial"/>
          <w:bCs/>
          <w:szCs w:val="20"/>
          <w:lang w:val="pt-BR"/>
        </w:rPr>
        <w:t xml:space="preserve"> </w:t>
      </w:r>
      <w:r w:rsidR="00114913">
        <w:rPr>
          <w:rFonts w:ascii="Trebuchet MS" w:hAnsi="Trebuchet MS" w:cs="Arial"/>
          <w:bCs/>
          <w:szCs w:val="20"/>
          <w:lang w:val="pt-BR"/>
        </w:rPr>
        <w:t>a</w:t>
      </w:r>
      <w:r w:rsidR="006B7375" w:rsidRPr="006B7375">
        <w:rPr>
          <w:rFonts w:ascii="Trebuchet MS" w:hAnsi="Trebuchet MS" w:cs="Arial"/>
          <w:bCs/>
          <w:szCs w:val="20"/>
          <w:lang w:val="pt-BR"/>
        </w:rPr>
        <w:t>os gastos, despesas ou dívidas passíveis de reembolso</w:t>
      </w:r>
      <w:r w:rsidR="00114913">
        <w:rPr>
          <w:rFonts w:ascii="Trebuchet MS" w:hAnsi="Trebuchet MS" w:cs="Arial"/>
          <w:bCs/>
          <w:szCs w:val="20"/>
          <w:lang w:val="pt-BR"/>
        </w:rPr>
        <w:t>,</w:t>
      </w:r>
      <w:r w:rsidR="006B7375" w:rsidRPr="006B7375">
        <w:rPr>
          <w:rFonts w:ascii="Trebuchet MS" w:hAnsi="Trebuchet MS" w:cs="Arial"/>
          <w:bCs/>
          <w:szCs w:val="20"/>
          <w:lang w:val="pt-BR"/>
        </w:rPr>
        <w:t xml:space="preserve"> tenham ocorrido em prazo igual ou inferior a 24 </w:t>
      </w:r>
      <w:r w:rsidR="00530381">
        <w:rPr>
          <w:rFonts w:ascii="Trebuchet MS" w:hAnsi="Trebuchet MS" w:cs="Arial"/>
          <w:bCs/>
          <w:szCs w:val="20"/>
          <w:lang w:val="pt-BR"/>
        </w:rPr>
        <w:t xml:space="preserve">(vinte e quatro) </w:t>
      </w:r>
      <w:r w:rsidR="006B7375" w:rsidRPr="006B7375">
        <w:rPr>
          <w:rFonts w:ascii="Trebuchet MS" w:hAnsi="Trebuchet MS" w:cs="Arial"/>
          <w:bCs/>
          <w:szCs w:val="20"/>
          <w:lang w:val="pt-BR"/>
        </w:rPr>
        <w:t>meses contado</w:t>
      </w:r>
      <w:r w:rsidR="00174919">
        <w:rPr>
          <w:rFonts w:ascii="Trebuchet MS" w:hAnsi="Trebuchet MS" w:cs="Arial"/>
          <w:bCs/>
          <w:szCs w:val="20"/>
          <w:lang w:val="pt-BR"/>
        </w:rPr>
        <w:t>s</w:t>
      </w:r>
      <w:r w:rsidR="006B7375" w:rsidRPr="006B7375">
        <w:rPr>
          <w:rFonts w:ascii="Trebuchet MS" w:hAnsi="Trebuchet MS" w:cs="Arial"/>
          <w:bCs/>
          <w:szCs w:val="20"/>
          <w:lang w:val="pt-BR"/>
        </w:rPr>
        <w:t xml:space="preserve"> da data de encerramento da Oferta</w:t>
      </w:r>
      <w:r w:rsidR="008C571D">
        <w:rPr>
          <w:rFonts w:ascii="Trebuchet MS" w:hAnsi="Trebuchet MS" w:cs="Arial"/>
          <w:bCs/>
          <w:szCs w:val="20"/>
          <w:lang w:val="pt-BR"/>
        </w:rPr>
        <w:t xml:space="preserve"> Restrita</w:t>
      </w:r>
      <w:r w:rsidR="004D1940">
        <w:rPr>
          <w:rFonts w:ascii="Trebuchet MS" w:hAnsi="Trebuchet MS" w:cs="Arial"/>
          <w:bCs/>
          <w:szCs w:val="20"/>
          <w:lang w:val="pt-BR"/>
        </w:rPr>
        <w:t>. O Projeto conta com as</w:t>
      </w:r>
      <w:r w:rsidR="00530381">
        <w:rPr>
          <w:rFonts w:ascii="Trebuchet MS" w:hAnsi="Trebuchet MS" w:cs="Arial"/>
          <w:bCs/>
          <w:szCs w:val="20"/>
          <w:lang w:val="pt-BR"/>
        </w:rPr>
        <w:t xml:space="preserve"> características abaixo</w:t>
      </w:r>
      <w:r w:rsidRPr="004B1FA9">
        <w:rPr>
          <w:rFonts w:ascii="Trebuchet MS" w:hAnsi="Trebuchet MS"/>
          <w:szCs w:val="20"/>
          <w:lang w:val="pt-BR"/>
        </w:rPr>
        <w:t>:</w:t>
      </w:r>
      <w:r w:rsidR="0030743C">
        <w:rPr>
          <w:rFonts w:ascii="Trebuchet MS" w:hAnsi="Trebuchet MS"/>
          <w:szCs w:val="20"/>
          <w:lang w:val="pt-BR"/>
        </w:rPr>
        <w:t xml:space="preserve"> </w:t>
      </w:r>
    </w:p>
    <w:p w14:paraId="3517E3AA" w14:textId="77777777" w:rsidR="002E2D13" w:rsidRDefault="002E2D13" w:rsidP="004D1940">
      <w:pPr>
        <w:pStyle w:val="Level2"/>
        <w:numPr>
          <w:ilvl w:val="0"/>
          <w:numId w:val="0"/>
        </w:numPr>
        <w:spacing w:after="0" w:line="280" w:lineRule="exact"/>
        <w:ind w:left="680"/>
        <w:rPr>
          <w:rFonts w:ascii="Trebuchet MS" w:hAnsi="Trebuchet MS" w:cs="Arial"/>
          <w:szCs w:val="20"/>
          <w:lang w:val="pt-BR"/>
        </w:rPr>
      </w:pPr>
    </w:p>
    <w:tbl>
      <w:tblPr>
        <w:tblStyle w:val="Tabelacomgrade"/>
        <w:tblW w:w="7909" w:type="dxa"/>
        <w:tblInd w:w="704" w:type="dxa"/>
        <w:tblLook w:val="04A0" w:firstRow="1" w:lastRow="0" w:firstColumn="1" w:lastColumn="0" w:noHBand="0" w:noVBand="1"/>
      </w:tblPr>
      <w:tblGrid>
        <w:gridCol w:w="2806"/>
        <w:gridCol w:w="5103"/>
      </w:tblGrid>
      <w:tr w:rsidR="004E4F6D" w:rsidRPr="007F687E" w14:paraId="30DCA0F5" w14:textId="77777777" w:rsidTr="00C55045">
        <w:tc>
          <w:tcPr>
            <w:tcW w:w="2806" w:type="dxa"/>
          </w:tcPr>
          <w:p w14:paraId="7085B2B1" w14:textId="77777777" w:rsidR="004E4F6D" w:rsidRPr="007F687E" w:rsidRDefault="004E4F6D" w:rsidP="00E31DF6">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Objetivo do Projeto </w:t>
            </w:r>
          </w:p>
        </w:tc>
        <w:tc>
          <w:tcPr>
            <w:tcW w:w="5103" w:type="dxa"/>
            <w:vAlign w:val="center"/>
          </w:tcPr>
          <w:p w14:paraId="54252A82" w14:textId="37F9A483" w:rsidR="004E4F6D" w:rsidRPr="007F687E" w:rsidRDefault="007436C1">
            <w:pPr>
              <w:widowControl/>
              <w:spacing w:before="140" w:after="240" w:line="280" w:lineRule="exact"/>
              <w:jc w:val="both"/>
              <w:rPr>
                <w:rFonts w:ascii="Trebuchet MS" w:hAnsi="Trebuchet MS" w:cs="Arial"/>
                <w:sz w:val="20"/>
                <w:szCs w:val="20"/>
              </w:rPr>
            </w:pPr>
            <w:r w:rsidRPr="00431B67">
              <w:rPr>
                <w:rFonts w:ascii="Trebuchet MS" w:eastAsiaTheme="minorHAnsi" w:hAnsi="Trebuchet MS" w:cs="ArialMT"/>
                <w:sz w:val="20"/>
                <w:szCs w:val="20"/>
              </w:rPr>
              <w:t>Expansão, Renovação ou Melhoria</w:t>
            </w:r>
            <w:r>
              <w:rPr>
                <w:rFonts w:ascii="Trebuchet MS" w:eastAsiaTheme="minorHAnsi" w:hAnsi="Trebuchet MS" w:cs="ArialMT"/>
                <w:sz w:val="20"/>
                <w:szCs w:val="20"/>
              </w:rPr>
              <w:t xml:space="preserve"> da infraestrutura de distribuição de energia elétrica</w:t>
            </w:r>
            <w:r w:rsidRPr="00431B67">
              <w:rPr>
                <w:rFonts w:ascii="Trebuchet MS" w:eastAsiaTheme="minorHAnsi" w:hAnsi="Trebuchet MS" w:cs="ArialMT"/>
                <w:sz w:val="20"/>
                <w:szCs w:val="20"/>
              </w:rPr>
              <w:t>, não incluídos os investimentos em obras classificadas como</w:t>
            </w:r>
            <w:r>
              <w:rPr>
                <w:rFonts w:ascii="Trebuchet MS" w:eastAsiaTheme="minorHAnsi" w:hAnsi="Trebuchet MS" w:cs="ArialMT"/>
                <w:sz w:val="20"/>
                <w:szCs w:val="20"/>
              </w:rPr>
              <w:t xml:space="preserve"> </w:t>
            </w:r>
            <w:r w:rsidRPr="00431B67">
              <w:rPr>
                <w:rFonts w:ascii="Trebuchet MS" w:eastAsiaTheme="minorHAnsi" w:hAnsi="Trebuchet MS" w:cs="ArialMT"/>
                <w:sz w:val="20"/>
                <w:szCs w:val="20"/>
              </w:rPr>
              <w:t>Programa “LUZ PARA TODOS” ou Participação Financeira de Terceiros</w:t>
            </w:r>
            <w:r>
              <w:rPr>
                <w:rFonts w:ascii="Trebuchet MS" w:eastAsiaTheme="minorHAnsi" w:hAnsi="Trebuchet MS" w:cs="ArialMT"/>
                <w:sz w:val="20"/>
                <w:szCs w:val="20"/>
              </w:rPr>
              <w:t>, constantes do Plano de Desenvolvimento da Distribuição – PDD de referência, apresentado à ANEEL no Ano Base de 2021.</w:t>
            </w:r>
            <w:r w:rsidDel="007436C1">
              <w:rPr>
                <w:rFonts w:ascii="Trebuchet MS" w:eastAsiaTheme="minorHAnsi" w:hAnsi="Trebuchet MS" w:cs="ArialMT"/>
                <w:sz w:val="20"/>
                <w:szCs w:val="20"/>
              </w:rPr>
              <w:t xml:space="preserve"> </w:t>
            </w:r>
          </w:p>
        </w:tc>
      </w:tr>
      <w:tr w:rsidR="007436C1" w:rsidRPr="007F687E" w14:paraId="22DDD1B3" w14:textId="77777777" w:rsidTr="00C55045">
        <w:tc>
          <w:tcPr>
            <w:tcW w:w="2806" w:type="dxa"/>
          </w:tcPr>
          <w:p w14:paraId="1B17A7C7"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Data do início do Projeto</w:t>
            </w:r>
          </w:p>
        </w:tc>
        <w:tc>
          <w:tcPr>
            <w:tcW w:w="5103" w:type="dxa"/>
          </w:tcPr>
          <w:p w14:paraId="758C4FC9" w14:textId="51B5B9E5" w:rsidR="007436C1" w:rsidRPr="007F687E" w:rsidRDefault="007436C1"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Janeiro de 2022.</w:t>
            </w:r>
          </w:p>
        </w:tc>
      </w:tr>
      <w:tr w:rsidR="007436C1" w:rsidRPr="007F687E" w14:paraId="2AA3AD4C" w14:textId="77777777" w:rsidTr="00C55045">
        <w:tc>
          <w:tcPr>
            <w:tcW w:w="2806" w:type="dxa"/>
          </w:tcPr>
          <w:p w14:paraId="32C2874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Fase atual do Projeto</w:t>
            </w:r>
          </w:p>
        </w:tc>
        <w:tc>
          <w:tcPr>
            <w:tcW w:w="5103" w:type="dxa"/>
          </w:tcPr>
          <w:p w14:paraId="6BCCCB64" w14:textId="728675D6" w:rsidR="007436C1" w:rsidRPr="007F687E" w:rsidRDefault="007436C1"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Obras em andamento.</w:t>
            </w:r>
          </w:p>
        </w:tc>
      </w:tr>
      <w:tr w:rsidR="007436C1" w:rsidRPr="007F687E" w14:paraId="029D08A0" w14:textId="77777777" w:rsidTr="00C55045">
        <w:tc>
          <w:tcPr>
            <w:tcW w:w="2806" w:type="dxa"/>
          </w:tcPr>
          <w:p w14:paraId="643BFAB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Data de encerramento do Projeto</w:t>
            </w:r>
          </w:p>
        </w:tc>
        <w:tc>
          <w:tcPr>
            <w:tcW w:w="5103" w:type="dxa"/>
          </w:tcPr>
          <w:p w14:paraId="6C0E7B4C" w14:textId="0A290711" w:rsidR="007436C1" w:rsidRPr="007F687E" w:rsidRDefault="007436C1"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Estimado para dezembro de 2022</w:t>
            </w:r>
            <w:r>
              <w:rPr>
                <w:rFonts w:ascii="Trebuchet MS" w:eastAsiaTheme="minorHAnsi" w:hAnsi="Trebuchet MS" w:cs="ArialMT"/>
                <w:szCs w:val="20"/>
              </w:rPr>
              <w:t>.</w:t>
            </w:r>
          </w:p>
        </w:tc>
      </w:tr>
      <w:tr w:rsidR="007436C1" w:rsidRPr="007F687E" w14:paraId="091CFEFC" w14:textId="77777777" w:rsidTr="00C55045">
        <w:tc>
          <w:tcPr>
            <w:tcW w:w="2806" w:type="dxa"/>
          </w:tcPr>
          <w:p w14:paraId="5D6098E5"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lastRenderedPageBreak/>
              <w:t>Volume de recursos financeiros destinados para a realização do Projeto</w:t>
            </w:r>
          </w:p>
        </w:tc>
        <w:tc>
          <w:tcPr>
            <w:tcW w:w="5103" w:type="dxa"/>
          </w:tcPr>
          <w:p w14:paraId="5DD680ED" w14:textId="0335B187"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 xml:space="preserve">R$ 1.885.724.877,56 (um </w:t>
            </w:r>
            <w:proofErr w:type="gramStart"/>
            <w:r>
              <w:rPr>
                <w:rFonts w:ascii="Trebuchet MS" w:hAnsi="Trebuchet MS"/>
                <w:lang w:val="pt-BR"/>
              </w:rPr>
              <w:t>bilhão oitocentos e oitenta e cinco milhões setecentos e vinte e quatro mil oitocentos e setenta e sete reais</w:t>
            </w:r>
            <w:proofErr w:type="gramEnd"/>
            <w:r>
              <w:rPr>
                <w:rFonts w:ascii="Trebuchet MS" w:hAnsi="Trebuchet MS"/>
                <w:lang w:val="pt-BR"/>
              </w:rPr>
              <w:t xml:space="preserve"> e cinquenta e seis centavos)</w:t>
            </w:r>
            <w:r>
              <w:rPr>
                <w:rFonts w:ascii="Trebuchet MS" w:eastAsiaTheme="minorHAnsi" w:hAnsi="Trebuchet MS" w:cs="ArialMT"/>
                <w:szCs w:val="20"/>
                <w:lang w:val="pt-BR"/>
              </w:rPr>
              <w:t>.</w:t>
            </w:r>
          </w:p>
        </w:tc>
      </w:tr>
      <w:tr w:rsidR="007436C1" w:rsidRPr="007F687E" w14:paraId="6C673AB5" w14:textId="77777777" w:rsidTr="00C55045">
        <w:tc>
          <w:tcPr>
            <w:tcW w:w="2806" w:type="dxa"/>
          </w:tcPr>
          <w:p w14:paraId="386EB8D4"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Valor das Debêntures que será destinado ao Projeto</w:t>
            </w:r>
          </w:p>
        </w:tc>
        <w:tc>
          <w:tcPr>
            <w:tcW w:w="5103" w:type="dxa"/>
          </w:tcPr>
          <w:p w14:paraId="0AB56819" w14:textId="2F43E9E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R$ 800.000.000,00 (oitocentos milhões de reais)</w:t>
            </w:r>
            <w:r>
              <w:rPr>
                <w:rFonts w:ascii="Trebuchet MS" w:eastAsiaTheme="minorHAnsi" w:hAnsi="Trebuchet MS" w:cs="ArialMT"/>
                <w:szCs w:val="20"/>
                <w:lang w:val="pt-BR"/>
              </w:rPr>
              <w:t>.</w:t>
            </w:r>
          </w:p>
        </w:tc>
      </w:tr>
      <w:tr w:rsidR="007436C1" w:rsidRPr="007F687E" w14:paraId="1866B8CD" w14:textId="77777777" w:rsidTr="00C55045">
        <w:tc>
          <w:tcPr>
            <w:tcW w:w="2806" w:type="dxa"/>
          </w:tcPr>
          <w:p w14:paraId="4F44115D"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 xml:space="preserve">Alocação dos recursos a serem captados por meio das Debêntures </w:t>
            </w:r>
          </w:p>
        </w:tc>
        <w:tc>
          <w:tcPr>
            <w:tcW w:w="5103" w:type="dxa"/>
          </w:tcPr>
          <w:p w14:paraId="015AEDF0" w14:textId="11CC497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P</w:t>
            </w:r>
            <w:r w:rsidRPr="00FE02C6">
              <w:rPr>
                <w:rFonts w:ascii="Trebuchet MS" w:eastAsiaTheme="minorHAnsi" w:hAnsi="Trebuchet MS" w:cs="ArialMT"/>
                <w:szCs w:val="20"/>
                <w:lang w:val="pt-BR"/>
              </w:rPr>
              <w:t>agamento futuro ou reembolso de gastos</w:t>
            </w:r>
            <w:r>
              <w:rPr>
                <w:rFonts w:ascii="Trebuchet MS" w:eastAsiaTheme="minorHAnsi" w:hAnsi="Trebuchet MS" w:cs="ArialMT"/>
                <w:szCs w:val="20"/>
                <w:lang w:val="pt-BR"/>
              </w:rPr>
              <w:t>,</w:t>
            </w:r>
            <w:r w:rsidRPr="00FE02C6">
              <w:rPr>
                <w:rFonts w:ascii="Trebuchet MS" w:eastAsiaTheme="minorHAnsi" w:hAnsi="Trebuchet MS" w:cs="ArialMT"/>
                <w:szCs w:val="20"/>
                <w:lang w:val="pt-BR"/>
              </w:rPr>
              <w:t xml:space="preserve"> despesas e/ou dívidas relacionados </w:t>
            </w:r>
            <w:r>
              <w:rPr>
                <w:rFonts w:ascii="Trebuchet MS" w:eastAsiaTheme="minorHAnsi" w:hAnsi="Trebuchet MS" w:cs="ArialMT"/>
                <w:szCs w:val="20"/>
                <w:lang w:val="pt-BR"/>
              </w:rPr>
              <w:t>ao Projeto que ocorreram em prazo igual ou inferior a 24 (vinte e quatro) meses contados da divulgação da Comunicação de Encerramento.</w:t>
            </w:r>
          </w:p>
        </w:tc>
      </w:tr>
      <w:tr w:rsidR="007436C1" w:rsidRPr="007F687E" w14:paraId="79A9ACA1" w14:textId="77777777" w:rsidTr="00C55045">
        <w:tc>
          <w:tcPr>
            <w:tcW w:w="2806" w:type="dxa"/>
          </w:tcPr>
          <w:p w14:paraId="37CC552F"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Percentual dos recursos financeiros necessários ao Projeto provenientes das Debêntures </w:t>
            </w:r>
          </w:p>
        </w:tc>
        <w:tc>
          <w:tcPr>
            <w:tcW w:w="5103" w:type="dxa"/>
          </w:tcPr>
          <w:p w14:paraId="34ECC0B5" w14:textId="11763B2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 xml:space="preserve">Aproximadamente </w:t>
            </w:r>
            <w:r w:rsidRPr="00A064CB">
              <w:rPr>
                <w:rFonts w:ascii="Trebuchet MS" w:eastAsiaTheme="minorHAnsi" w:hAnsi="Trebuchet MS" w:cs="ArialMT"/>
                <w:szCs w:val="20"/>
                <w:lang w:val="pt-BR"/>
              </w:rPr>
              <w:t>42% (</w:t>
            </w:r>
            <w:r>
              <w:rPr>
                <w:rFonts w:ascii="Trebuchet MS" w:eastAsiaTheme="minorHAnsi" w:hAnsi="Trebuchet MS" w:cs="ArialMT"/>
                <w:szCs w:val="20"/>
                <w:lang w:val="pt-BR"/>
              </w:rPr>
              <w:t xml:space="preserve">quarenta e </w:t>
            </w:r>
            <w:r w:rsidRPr="00A064CB">
              <w:rPr>
                <w:rFonts w:ascii="Trebuchet MS" w:eastAsiaTheme="minorHAnsi" w:hAnsi="Trebuchet MS" w:cs="ArialMT"/>
                <w:szCs w:val="20"/>
                <w:lang w:val="pt-BR"/>
              </w:rPr>
              <w:t>dois por cento) do volume estimado de recursos financeiros necessários para a realização do Projeto, considerando a subscrição e integralização da totalidade das Debêntures.</w:t>
            </w:r>
            <w:r w:rsidRPr="00A064CB" w:rsidDel="00926870">
              <w:rPr>
                <w:rFonts w:ascii="Trebuchet MS" w:eastAsiaTheme="minorHAnsi" w:hAnsi="Trebuchet MS" w:cs="ArialMT"/>
                <w:szCs w:val="20"/>
                <w:lang w:val="pt-BR"/>
              </w:rPr>
              <w:t xml:space="preserve"> </w:t>
            </w:r>
          </w:p>
        </w:tc>
      </w:tr>
    </w:tbl>
    <w:p w14:paraId="2EABED79" w14:textId="77777777" w:rsidR="000C6DB8" w:rsidRPr="002C1C61" w:rsidRDefault="000C6DB8" w:rsidP="005F3413">
      <w:pPr>
        <w:pStyle w:val="Level2"/>
        <w:numPr>
          <w:ilvl w:val="0"/>
          <w:numId w:val="0"/>
        </w:numPr>
        <w:spacing w:after="0" w:line="280" w:lineRule="exact"/>
        <w:ind w:left="680"/>
        <w:rPr>
          <w:rFonts w:ascii="Trebuchet MS" w:hAnsi="Trebuchet MS"/>
          <w:szCs w:val="20"/>
          <w:lang w:val="pt-BR"/>
        </w:rPr>
      </w:pPr>
    </w:p>
    <w:p w14:paraId="348178F0" w14:textId="471B1435" w:rsidR="009C7D56" w:rsidRPr="005F3413" w:rsidRDefault="009C7D56" w:rsidP="009C7D56">
      <w:pPr>
        <w:pStyle w:val="Level2"/>
        <w:spacing w:before="140" w:after="240" w:line="280" w:lineRule="exact"/>
        <w:rPr>
          <w:rFonts w:ascii="Trebuchet MS" w:hAnsi="Trebuchet MS"/>
          <w:szCs w:val="20"/>
          <w:lang w:val="pt-BR"/>
        </w:rPr>
      </w:pPr>
      <w:r w:rsidRPr="002C1C61">
        <w:rPr>
          <w:rFonts w:ascii="Trebuchet MS" w:hAnsi="Trebuchet MS"/>
          <w:szCs w:val="20"/>
          <w:lang w:val="pt-BR"/>
        </w:rPr>
        <w:t>Os recursos adicionais necessários para a conclusão do Projeto poderão decorrer de uma combinação de recursos que a Emissora vier a captar por meio de aporte de capital por seus acionistas, recursos próprios provenientes de suas atividades e/ou financiamentos, via mercados financeiro e/ou de capitais (local ou externo), dentre outros, a exclusivo critério da Emissora</w:t>
      </w:r>
      <w:r>
        <w:rPr>
          <w:rFonts w:ascii="Trebuchet MS" w:hAnsi="Trebuchet MS"/>
          <w:szCs w:val="20"/>
          <w:lang w:val="pt-BR"/>
        </w:rPr>
        <w:t xml:space="preserve">. </w:t>
      </w:r>
    </w:p>
    <w:p w14:paraId="2D354870" w14:textId="77777777" w:rsidR="008B73FF" w:rsidRPr="002406D9" w:rsidRDefault="008B73FF" w:rsidP="002406D9">
      <w:pPr>
        <w:pStyle w:val="Level1"/>
        <w:rPr>
          <w:rFonts w:ascii="Trebuchet MS" w:eastAsia="Arial" w:hAnsi="Trebuchet MS"/>
        </w:rPr>
      </w:pPr>
      <w:r w:rsidRPr="002406D9">
        <w:rPr>
          <w:rFonts w:ascii="Trebuchet MS" w:eastAsia="Arial" w:hAnsi="Trebuchet MS"/>
        </w:rPr>
        <w:t>CLÁUSULA QUINTA – CARACTERÍSTICAS DA EMISSÃO E DAS DEBÊNTURES</w:t>
      </w:r>
    </w:p>
    <w:p w14:paraId="7028BAB7" w14:textId="77777777" w:rsidR="008B73FF" w:rsidRPr="00A43719" w:rsidRDefault="008B73FF" w:rsidP="00E31DF6">
      <w:pPr>
        <w:pStyle w:val="Level2"/>
        <w:keepNext/>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Total da Emissão </w:t>
      </w:r>
    </w:p>
    <w:p w14:paraId="658FEA00" w14:textId="5FF9CBAB" w:rsidR="008B73FF"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 valor total da Emissão será de </w:t>
      </w:r>
      <w:r w:rsidR="00530381" w:rsidRPr="00530381">
        <w:rPr>
          <w:rFonts w:ascii="Trebuchet MS" w:hAnsi="Trebuchet MS"/>
          <w:szCs w:val="20"/>
          <w:lang w:val="pt-BR"/>
        </w:rPr>
        <w:t>R$</w:t>
      </w:r>
      <w:r w:rsidR="00F97192">
        <w:rPr>
          <w:rFonts w:ascii="Trebuchet MS" w:hAnsi="Trebuchet MS"/>
          <w:szCs w:val="20"/>
          <w:lang w:val="pt-BR"/>
        </w:rPr>
        <w:t xml:space="preserve"> </w:t>
      </w:r>
      <w:r w:rsidR="00740E86">
        <w:rPr>
          <w:rFonts w:ascii="Trebuchet MS" w:hAnsi="Trebuchet MS"/>
          <w:szCs w:val="20"/>
          <w:lang w:val="pt-BR"/>
        </w:rPr>
        <w:t>800</w:t>
      </w:r>
      <w:r w:rsidR="00530381" w:rsidRPr="00530381">
        <w:rPr>
          <w:rFonts w:ascii="Trebuchet MS" w:hAnsi="Trebuchet MS"/>
          <w:szCs w:val="20"/>
          <w:lang w:val="pt-BR"/>
        </w:rPr>
        <w:t>.000.000,00 (</w:t>
      </w:r>
      <w:r w:rsidR="00740E86">
        <w:rPr>
          <w:rFonts w:ascii="Trebuchet MS" w:hAnsi="Trebuchet MS"/>
          <w:szCs w:val="20"/>
          <w:lang w:val="pt-BR"/>
        </w:rPr>
        <w:t>oitocentos</w:t>
      </w:r>
      <w:r w:rsidR="00530381" w:rsidRPr="00530381">
        <w:rPr>
          <w:rFonts w:ascii="Trebuchet MS" w:hAnsi="Trebuchet MS"/>
          <w:szCs w:val="20"/>
          <w:lang w:val="pt-BR"/>
        </w:rPr>
        <w:t xml:space="preserve"> milhões de reais)</w:t>
      </w:r>
      <w:r w:rsidRPr="00A43719">
        <w:rPr>
          <w:rFonts w:ascii="Trebuchet MS" w:hAnsi="Trebuchet MS"/>
          <w:szCs w:val="20"/>
          <w:lang w:val="pt-BR"/>
        </w:rPr>
        <w:t xml:space="preserve">, na Data de Emissão (conforme abaixo definida). </w:t>
      </w:r>
    </w:p>
    <w:p w14:paraId="5D10F503" w14:textId="77777777" w:rsidR="008B73FF" w:rsidRPr="00A43719" w:rsidRDefault="008B73FF" w:rsidP="004D1940">
      <w:pPr>
        <w:pStyle w:val="Level2"/>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Nominal </w:t>
      </w:r>
      <w:proofErr w:type="spellStart"/>
      <w:r w:rsidRPr="00A43719">
        <w:rPr>
          <w:rFonts w:ascii="Trebuchet MS" w:hAnsi="Trebuchet MS" w:cs="Arial"/>
          <w:b/>
          <w:szCs w:val="20"/>
        </w:rPr>
        <w:t>Unitário</w:t>
      </w:r>
      <w:proofErr w:type="spellEnd"/>
      <w:r w:rsidRPr="00A43719">
        <w:rPr>
          <w:rFonts w:ascii="Trebuchet MS" w:hAnsi="Trebuchet MS" w:cs="Arial"/>
          <w:b/>
          <w:szCs w:val="20"/>
        </w:rPr>
        <w:t xml:space="preserve"> </w:t>
      </w:r>
    </w:p>
    <w:p w14:paraId="6E946D52" w14:textId="77777777" w:rsidR="001C4F7A"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valor nominal unitário das Debêntures, na Data de Emissão, será de R$1.000,00 (mil reais) (“</w:t>
      </w:r>
      <w:r w:rsidRPr="00A43719">
        <w:rPr>
          <w:rFonts w:ascii="Trebuchet MS" w:hAnsi="Trebuchet MS"/>
          <w:szCs w:val="20"/>
          <w:u w:val="single"/>
          <w:lang w:val="pt-BR"/>
        </w:rPr>
        <w:t>Valor Nominal Unitário</w:t>
      </w:r>
      <w:r w:rsidRPr="00A43719">
        <w:rPr>
          <w:rFonts w:ascii="Trebuchet MS" w:hAnsi="Trebuchet MS"/>
          <w:szCs w:val="20"/>
          <w:lang w:val="pt-BR"/>
        </w:rPr>
        <w:t>”).</w:t>
      </w:r>
    </w:p>
    <w:p w14:paraId="4F32DEF2" w14:textId="77777777" w:rsidR="008B73FF" w:rsidRPr="00A43719" w:rsidRDefault="008B73FF" w:rsidP="004D1940">
      <w:pPr>
        <w:pStyle w:val="Level2"/>
        <w:spacing w:before="140" w:after="240"/>
        <w:rPr>
          <w:rFonts w:ascii="Trebuchet MS" w:hAnsi="Trebuchet MS" w:cs="Arial"/>
          <w:b/>
          <w:szCs w:val="20"/>
          <w:lang w:val="pt-BR"/>
        </w:rPr>
      </w:pPr>
      <w:bookmarkStart w:id="32" w:name="_Ref420335418"/>
      <w:r w:rsidRPr="00A43719">
        <w:rPr>
          <w:rFonts w:ascii="Trebuchet MS" w:hAnsi="Trebuchet MS" w:cs="Arial"/>
          <w:b/>
          <w:szCs w:val="20"/>
          <w:lang w:val="pt-BR"/>
        </w:rPr>
        <w:t>Data de Emissão</w:t>
      </w:r>
      <w:bookmarkEnd w:id="32"/>
      <w:r w:rsidRPr="00A43719">
        <w:rPr>
          <w:rFonts w:ascii="Trebuchet MS" w:hAnsi="Trebuchet MS" w:cs="Arial"/>
          <w:b/>
          <w:szCs w:val="20"/>
          <w:lang w:val="pt-BR"/>
        </w:rPr>
        <w:t xml:space="preserve"> </w:t>
      </w:r>
    </w:p>
    <w:p w14:paraId="6D9FC300" w14:textId="69B0C092" w:rsidR="00054AA7" w:rsidRPr="00054AA7" w:rsidRDefault="008B73FF" w:rsidP="00E31DF6">
      <w:pPr>
        <w:pStyle w:val="Level3"/>
        <w:keepNext/>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 xml:space="preserve">Para </w:t>
      </w:r>
      <w:r w:rsidRPr="00FB4FC9">
        <w:rPr>
          <w:rFonts w:ascii="Trebuchet MS" w:hAnsi="Trebuchet MS"/>
          <w:szCs w:val="20"/>
          <w:lang w:val="pt-BR"/>
        </w:rPr>
        <w:t>todos</w:t>
      </w:r>
      <w:r w:rsidRPr="00A43719">
        <w:rPr>
          <w:rFonts w:ascii="Trebuchet MS" w:hAnsi="Trebuchet MS" w:cs="Arial"/>
          <w:szCs w:val="20"/>
          <w:lang w:val="pt-BR"/>
        </w:rPr>
        <w:t xml:space="preserve"> os fins e efeitos legais, a data de emissão das Debêntures </w:t>
      </w:r>
      <w:r w:rsidRPr="00595A5A">
        <w:rPr>
          <w:rFonts w:ascii="Trebuchet MS" w:hAnsi="Trebuchet MS" w:cs="Arial"/>
          <w:szCs w:val="20"/>
          <w:lang w:val="pt-BR"/>
        </w:rPr>
        <w:t xml:space="preserve">será </w:t>
      </w:r>
      <w:r w:rsidR="00024E91">
        <w:rPr>
          <w:rFonts w:ascii="Trebuchet MS" w:hAnsi="Trebuchet MS" w:cs="Arial"/>
          <w:szCs w:val="20"/>
          <w:lang w:val="pt-BR"/>
        </w:rPr>
        <w:t>[</w:t>
      </w:r>
      <w:r w:rsidR="00A163EF" w:rsidRPr="002406D9">
        <w:rPr>
          <w:rFonts w:ascii="Trebuchet MS" w:hAnsi="Trebuchet MS"/>
          <w:highlight w:val="yellow"/>
          <w:lang w:val="pt-BR"/>
        </w:rPr>
        <w:t>15</w:t>
      </w:r>
      <w:r w:rsidR="002E2D13" w:rsidRPr="002406D9">
        <w:rPr>
          <w:rFonts w:ascii="Trebuchet MS" w:hAnsi="Trebuchet MS"/>
          <w:highlight w:val="yellow"/>
          <w:lang w:val="pt-BR"/>
        </w:rPr>
        <w:t xml:space="preserve"> </w:t>
      </w:r>
      <w:r w:rsidR="00253E51" w:rsidRPr="002406D9">
        <w:rPr>
          <w:rFonts w:ascii="Trebuchet MS" w:hAnsi="Trebuchet MS"/>
          <w:highlight w:val="yellow"/>
          <w:lang w:val="pt-BR"/>
        </w:rPr>
        <w:t xml:space="preserve">de </w:t>
      </w:r>
      <w:r w:rsidR="00530381" w:rsidRPr="002406D9">
        <w:rPr>
          <w:rFonts w:ascii="Trebuchet MS" w:hAnsi="Trebuchet MS"/>
          <w:highlight w:val="yellow"/>
          <w:lang w:val="pt-BR"/>
        </w:rPr>
        <w:t xml:space="preserve">abril </w:t>
      </w:r>
      <w:r w:rsidR="00253E51" w:rsidRPr="002406D9">
        <w:rPr>
          <w:rFonts w:ascii="Trebuchet MS" w:hAnsi="Trebuchet MS"/>
          <w:highlight w:val="yellow"/>
          <w:lang w:val="pt-BR"/>
        </w:rPr>
        <w:t xml:space="preserve">de </w:t>
      </w:r>
      <w:r w:rsidR="00530381" w:rsidRPr="002C1C61">
        <w:rPr>
          <w:rFonts w:ascii="Trebuchet MS" w:hAnsi="Trebuchet MS" w:cs="Arial"/>
          <w:szCs w:val="20"/>
          <w:highlight w:val="yellow"/>
          <w:lang w:val="pt-BR"/>
        </w:rPr>
        <w:t>202</w:t>
      </w:r>
      <w:r w:rsidR="001939E7" w:rsidRPr="002C1C61">
        <w:rPr>
          <w:rFonts w:ascii="Trebuchet MS" w:hAnsi="Trebuchet MS" w:cs="Arial"/>
          <w:szCs w:val="20"/>
          <w:highlight w:val="yellow"/>
          <w:lang w:val="pt-BR"/>
        </w:rPr>
        <w:t>2</w:t>
      </w:r>
      <w:r w:rsidR="00AE0587">
        <w:rPr>
          <w:rFonts w:ascii="Trebuchet MS" w:hAnsi="Trebuchet MS" w:cs="Arial"/>
          <w:szCs w:val="20"/>
          <w:lang w:val="pt-BR"/>
        </w:rPr>
        <w:t>]</w:t>
      </w:r>
      <w:r w:rsidR="00530381" w:rsidRPr="00595A5A">
        <w:rPr>
          <w:rFonts w:ascii="Trebuchet MS" w:hAnsi="Trebuchet MS" w:cs="Arial"/>
          <w:szCs w:val="20"/>
          <w:lang w:val="pt-BR"/>
        </w:rPr>
        <w:t xml:space="preserve"> </w:t>
      </w:r>
      <w:r w:rsidRPr="00595A5A">
        <w:rPr>
          <w:rFonts w:ascii="Trebuchet MS" w:hAnsi="Trebuchet MS" w:cs="Arial"/>
          <w:szCs w:val="20"/>
          <w:lang w:val="pt-BR"/>
        </w:rPr>
        <w:t>(</w:t>
      </w:r>
      <w:r w:rsidRPr="00A43719">
        <w:rPr>
          <w:rFonts w:ascii="Trebuchet MS" w:hAnsi="Trebuchet MS" w:cs="Arial"/>
          <w:szCs w:val="20"/>
          <w:lang w:val="pt-BR"/>
        </w:rPr>
        <w:t>“</w:t>
      </w:r>
      <w:r w:rsidRPr="00A43719">
        <w:rPr>
          <w:rFonts w:ascii="Trebuchet MS" w:hAnsi="Trebuchet MS" w:cs="Arial"/>
          <w:szCs w:val="20"/>
          <w:u w:val="single"/>
          <w:lang w:val="pt-BR"/>
        </w:rPr>
        <w:t>Data de Emissão</w:t>
      </w:r>
      <w:r w:rsidRPr="00A43719">
        <w:rPr>
          <w:rFonts w:ascii="Trebuchet MS" w:hAnsi="Trebuchet MS" w:cs="Arial"/>
          <w:szCs w:val="20"/>
          <w:lang w:val="pt-BR"/>
        </w:rPr>
        <w:t xml:space="preserve">”). </w:t>
      </w:r>
    </w:p>
    <w:p w14:paraId="2508D615" w14:textId="77777777" w:rsidR="008B73FF" w:rsidRPr="00264548" w:rsidRDefault="008B73FF" w:rsidP="004D1940">
      <w:pPr>
        <w:pStyle w:val="Level2"/>
        <w:spacing w:before="140" w:after="240"/>
        <w:rPr>
          <w:rFonts w:ascii="Trebuchet MS" w:hAnsi="Trebuchet MS" w:cs="Arial"/>
          <w:b/>
          <w:szCs w:val="20"/>
          <w:lang w:val="pt-BR"/>
        </w:rPr>
      </w:pPr>
      <w:r w:rsidRPr="00264548">
        <w:rPr>
          <w:rFonts w:ascii="Trebuchet MS" w:hAnsi="Trebuchet MS" w:cs="Arial"/>
          <w:b/>
          <w:szCs w:val="20"/>
          <w:lang w:val="pt-BR"/>
        </w:rPr>
        <w:t xml:space="preserve">Número da Emissão </w:t>
      </w:r>
    </w:p>
    <w:p w14:paraId="09FE8A4F" w14:textId="79AAFFFD" w:rsidR="00DC605F" w:rsidRPr="002406D9" w:rsidRDefault="008B73FF" w:rsidP="002C1C61">
      <w:pPr>
        <w:pStyle w:val="Level3"/>
        <w:keepNext/>
        <w:tabs>
          <w:tab w:val="num" w:pos="709"/>
        </w:tabs>
        <w:spacing w:before="140" w:after="240"/>
        <w:ind w:left="680" w:hanging="680"/>
        <w:rPr>
          <w:rFonts w:ascii="Trebuchet MS" w:hAnsi="Trebuchet MS"/>
          <w:b/>
          <w:lang w:val="pt-BR"/>
        </w:rPr>
      </w:pPr>
      <w:r w:rsidRPr="00A43719">
        <w:rPr>
          <w:rFonts w:ascii="Trebuchet MS" w:hAnsi="Trebuchet MS" w:cs="Arial"/>
          <w:szCs w:val="20"/>
          <w:lang w:val="pt-BR"/>
        </w:rPr>
        <w:lastRenderedPageBreak/>
        <w:t xml:space="preserve">A presente Emissão representa a </w:t>
      </w:r>
      <w:r w:rsidR="00360438">
        <w:rPr>
          <w:rFonts w:ascii="Trebuchet MS" w:hAnsi="Trebuchet MS" w:cs="Arial"/>
          <w:szCs w:val="20"/>
          <w:lang w:val="pt-BR"/>
        </w:rPr>
        <w:t>2</w:t>
      </w:r>
      <w:r w:rsidR="001939E7">
        <w:rPr>
          <w:rFonts w:ascii="Trebuchet MS" w:hAnsi="Trebuchet MS" w:cs="Arial"/>
          <w:szCs w:val="20"/>
          <w:lang w:val="pt-BR"/>
        </w:rPr>
        <w:t>7</w:t>
      </w:r>
      <w:r w:rsidRPr="00A43719">
        <w:rPr>
          <w:rFonts w:ascii="Trebuchet MS" w:hAnsi="Trebuchet MS" w:cs="Arial"/>
          <w:szCs w:val="20"/>
          <w:lang w:val="pt-BR"/>
        </w:rPr>
        <w:t>ª (</w:t>
      </w:r>
      <w:r w:rsidR="00360438">
        <w:rPr>
          <w:rFonts w:ascii="Trebuchet MS" w:hAnsi="Trebuchet MS" w:cs="Arial"/>
          <w:szCs w:val="20"/>
          <w:lang w:val="pt-BR"/>
        </w:rPr>
        <w:t xml:space="preserve">vigésima </w:t>
      </w:r>
      <w:r w:rsidR="001939E7">
        <w:rPr>
          <w:rFonts w:ascii="Trebuchet MS" w:hAnsi="Trebuchet MS" w:cs="Arial"/>
          <w:szCs w:val="20"/>
          <w:lang w:val="pt-BR"/>
        </w:rPr>
        <w:t>sétima</w:t>
      </w:r>
      <w:r w:rsidRPr="00A43719">
        <w:rPr>
          <w:rFonts w:ascii="Trebuchet MS" w:hAnsi="Trebuchet MS" w:cs="Arial"/>
          <w:szCs w:val="20"/>
          <w:lang w:val="pt-BR"/>
        </w:rPr>
        <w:t xml:space="preserve">) emissão de debêntures da Emissora. </w:t>
      </w:r>
      <w:bookmarkStart w:id="33" w:name="_Ref420334827"/>
    </w:p>
    <w:p w14:paraId="0E52B458" w14:textId="2CE28B16" w:rsidR="008B73FF" w:rsidRPr="00A43719" w:rsidRDefault="008B73FF" w:rsidP="004D1940">
      <w:pPr>
        <w:pStyle w:val="Level2"/>
        <w:spacing w:before="140" w:after="240"/>
        <w:rPr>
          <w:rFonts w:ascii="Trebuchet MS" w:hAnsi="Trebuchet MS" w:cs="Arial"/>
          <w:b/>
          <w:szCs w:val="20"/>
        </w:rPr>
      </w:pPr>
      <w:r w:rsidRPr="00264548">
        <w:rPr>
          <w:rFonts w:ascii="Trebuchet MS" w:hAnsi="Trebuchet MS" w:cs="Arial"/>
          <w:b/>
          <w:szCs w:val="20"/>
          <w:lang w:val="pt-BR"/>
        </w:rPr>
        <w:t xml:space="preserve">Número de </w:t>
      </w:r>
      <w:proofErr w:type="spellStart"/>
      <w:r w:rsidRPr="00A43719">
        <w:rPr>
          <w:rFonts w:ascii="Trebuchet MS" w:hAnsi="Trebuchet MS" w:cs="Arial"/>
          <w:b/>
          <w:szCs w:val="20"/>
        </w:rPr>
        <w:t>Séries</w:t>
      </w:r>
      <w:bookmarkEnd w:id="33"/>
      <w:proofErr w:type="spellEnd"/>
    </w:p>
    <w:p w14:paraId="15DD5C94" w14:textId="77777777" w:rsidR="00D47F18" w:rsidRPr="007A6F9E" w:rsidRDefault="008B73FF" w:rsidP="00E31DF6">
      <w:pPr>
        <w:pStyle w:val="Level3"/>
        <w:keepNext/>
        <w:tabs>
          <w:tab w:val="num" w:pos="709"/>
        </w:tabs>
        <w:spacing w:before="140" w:after="240"/>
        <w:ind w:left="680" w:hanging="680"/>
        <w:rPr>
          <w:rFonts w:ascii="Trebuchet MS" w:hAnsi="Trebuchet MS" w:cs="Arial"/>
          <w:b/>
          <w:szCs w:val="20"/>
          <w:lang w:val="pt-BR"/>
        </w:rPr>
      </w:pPr>
      <w:bookmarkStart w:id="34" w:name="_Ref420334801"/>
      <w:r w:rsidRPr="00A43719">
        <w:rPr>
          <w:rFonts w:ascii="Trebuchet MS" w:hAnsi="Trebuchet MS" w:cs="Arial"/>
          <w:szCs w:val="20"/>
          <w:lang w:val="pt-BR"/>
        </w:rPr>
        <w:t xml:space="preserve">A </w:t>
      </w:r>
      <w:r w:rsidRPr="00FB4FC9">
        <w:rPr>
          <w:rFonts w:ascii="Trebuchet MS" w:hAnsi="Trebuchet MS"/>
          <w:szCs w:val="20"/>
          <w:lang w:val="pt-BR"/>
        </w:rPr>
        <w:t>Emissão</w:t>
      </w:r>
      <w:r w:rsidRPr="00A43719">
        <w:rPr>
          <w:rFonts w:ascii="Trebuchet MS" w:hAnsi="Trebuchet MS" w:cs="Arial"/>
          <w:szCs w:val="20"/>
          <w:lang w:val="pt-BR"/>
        </w:rPr>
        <w:t xml:space="preserve"> será realizada em </w:t>
      </w:r>
      <w:r w:rsidR="00530381">
        <w:rPr>
          <w:rFonts w:ascii="Trebuchet MS" w:hAnsi="Trebuchet MS" w:cs="Arial"/>
          <w:szCs w:val="20"/>
          <w:lang w:val="pt-BR"/>
        </w:rPr>
        <w:t>série única</w:t>
      </w:r>
      <w:r w:rsidR="008C4C55" w:rsidRPr="00A43719">
        <w:rPr>
          <w:rFonts w:ascii="Trebuchet MS" w:hAnsi="Trebuchet MS" w:cs="Arial"/>
          <w:szCs w:val="20"/>
          <w:lang w:val="pt-BR"/>
        </w:rPr>
        <w:t>.</w:t>
      </w:r>
      <w:bookmarkEnd w:id="34"/>
    </w:p>
    <w:p w14:paraId="68354D9D" w14:textId="77777777" w:rsidR="008B73FF" w:rsidRPr="00A43719" w:rsidRDefault="008B73FF" w:rsidP="004D1940">
      <w:pPr>
        <w:pStyle w:val="Level2"/>
        <w:spacing w:before="140" w:after="240"/>
        <w:rPr>
          <w:rFonts w:ascii="Trebuchet MS" w:hAnsi="Trebuchet MS" w:cs="Arial"/>
          <w:b/>
          <w:szCs w:val="20"/>
          <w:lang w:val="pt-BR"/>
        </w:rPr>
      </w:pPr>
      <w:bookmarkStart w:id="35" w:name="_Ref420335400"/>
      <w:r w:rsidRPr="00A43719">
        <w:rPr>
          <w:rFonts w:ascii="Trebuchet MS" w:hAnsi="Trebuchet MS" w:cs="Arial"/>
          <w:b/>
          <w:szCs w:val="20"/>
          <w:lang w:val="pt-BR"/>
        </w:rPr>
        <w:t>Quantidade de Debêntures</w:t>
      </w:r>
      <w:bookmarkEnd w:id="35"/>
    </w:p>
    <w:p w14:paraId="5FEF748C" w14:textId="0B4CD0CE" w:rsidR="008B73FF" w:rsidRPr="00C40427" w:rsidRDefault="008B73FF" w:rsidP="002406D9">
      <w:pPr>
        <w:pStyle w:val="Level3"/>
        <w:rPr>
          <w:rFonts w:ascii="Trebuchet MS" w:hAnsi="Trebuchet MS" w:cs="Arial"/>
          <w:iCs/>
          <w:szCs w:val="20"/>
          <w:lang w:val="pt-BR"/>
        </w:rPr>
      </w:pPr>
      <w:r w:rsidRPr="002C1C61">
        <w:rPr>
          <w:rFonts w:ascii="Trebuchet MS" w:hAnsi="Trebuchet MS" w:cs="Arial"/>
          <w:lang w:val="pt-BR"/>
        </w:rPr>
        <w:t xml:space="preserve">Serão </w:t>
      </w:r>
      <w:r w:rsidRPr="002C1C61">
        <w:rPr>
          <w:rFonts w:ascii="Trebuchet MS" w:hAnsi="Trebuchet MS"/>
          <w:lang w:val="pt-BR"/>
        </w:rPr>
        <w:t>emitidas</w:t>
      </w:r>
      <w:r w:rsidRPr="002C1C61">
        <w:rPr>
          <w:rFonts w:ascii="Trebuchet MS" w:hAnsi="Trebuchet MS" w:cs="Arial"/>
          <w:lang w:val="pt-BR"/>
        </w:rPr>
        <w:t xml:space="preserve"> </w:t>
      </w:r>
      <w:r w:rsidR="001939E7" w:rsidRPr="002C1C61">
        <w:rPr>
          <w:rFonts w:ascii="Trebuchet MS" w:hAnsi="Trebuchet MS" w:cs="Arial"/>
          <w:lang w:val="pt-BR"/>
        </w:rPr>
        <w:t>80</w:t>
      </w:r>
      <w:r w:rsidR="00530381" w:rsidRPr="002C1C61">
        <w:rPr>
          <w:rFonts w:ascii="Trebuchet MS" w:hAnsi="Trebuchet MS" w:cs="Arial"/>
          <w:lang w:val="pt-BR"/>
        </w:rPr>
        <w:t>0</w:t>
      </w:r>
      <w:r w:rsidR="008C4C55" w:rsidRPr="002C1C61">
        <w:rPr>
          <w:rFonts w:ascii="Trebuchet MS" w:hAnsi="Trebuchet MS" w:cs="Arial"/>
          <w:lang w:val="pt-BR"/>
        </w:rPr>
        <w:t>.000</w:t>
      </w:r>
      <w:r w:rsidRPr="002C1C61">
        <w:rPr>
          <w:rFonts w:ascii="Trebuchet MS" w:hAnsi="Trebuchet MS" w:cs="Arial"/>
          <w:lang w:val="pt-BR"/>
        </w:rPr>
        <w:t xml:space="preserve"> (</w:t>
      </w:r>
      <w:r w:rsidR="001939E7" w:rsidRPr="002C1C61">
        <w:rPr>
          <w:rFonts w:ascii="Trebuchet MS" w:hAnsi="Trebuchet MS" w:cs="Arial"/>
          <w:lang w:val="pt-BR"/>
        </w:rPr>
        <w:t>oitocentas</w:t>
      </w:r>
      <w:r w:rsidR="00530381" w:rsidRPr="002C1C61">
        <w:rPr>
          <w:rFonts w:ascii="Trebuchet MS" w:hAnsi="Trebuchet MS" w:cs="Arial"/>
          <w:lang w:val="pt-BR"/>
        </w:rPr>
        <w:t xml:space="preserve"> mil</w:t>
      </w:r>
      <w:r w:rsidRPr="002C1C61">
        <w:rPr>
          <w:rFonts w:ascii="Trebuchet MS" w:hAnsi="Trebuchet MS" w:cs="Arial"/>
          <w:lang w:val="pt-BR"/>
        </w:rPr>
        <w:t>) Debêntures</w:t>
      </w:r>
      <w:r w:rsidR="00BF5EA0" w:rsidRPr="00C40427">
        <w:rPr>
          <w:rFonts w:ascii="Trebuchet MS" w:hAnsi="Trebuchet MS" w:cs="Arial"/>
          <w:iCs/>
          <w:szCs w:val="20"/>
          <w:lang w:val="pt-BR"/>
        </w:rPr>
        <w:t>.</w:t>
      </w:r>
    </w:p>
    <w:p w14:paraId="00570A03" w14:textId="77777777" w:rsidR="008B73FF" w:rsidRPr="00A43719" w:rsidRDefault="008B73FF" w:rsidP="004D1940">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Prazo e Data de Vencimento </w:t>
      </w:r>
    </w:p>
    <w:p w14:paraId="2627BED4" w14:textId="1CF31EF1" w:rsidR="008B73FF" w:rsidRPr="00A43719" w:rsidRDefault="00530381" w:rsidP="00E31DF6">
      <w:pPr>
        <w:pStyle w:val="Level3"/>
        <w:keepNext/>
        <w:tabs>
          <w:tab w:val="num" w:pos="709"/>
        </w:tabs>
        <w:spacing w:before="140" w:after="240"/>
        <w:ind w:left="680" w:hanging="680"/>
        <w:rPr>
          <w:rFonts w:ascii="Trebuchet MS" w:hAnsi="Trebuchet MS" w:cs="Arial"/>
          <w:szCs w:val="20"/>
          <w:lang w:val="pt-BR"/>
        </w:rPr>
      </w:pPr>
      <w:r w:rsidRPr="00530381">
        <w:rPr>
          <w:rFonts w:ascii="Trebuchet MS" w:hAnsi="Trebuchet MS" w:cs="Arial"/>
          <w:szCs w:val="20"/>
          <w:lang w:val="pt-BR"/>
        </w:rPr>
        <w:t xml:space="preserve">Ressalvadas as hipóteses de </w:t>
      </w:r>
      <w:r w:rsidRPr="00024E91">
        <w:rPr>
          <w:rFonts w:ascii="Trebuchet MS" w:hAnsi="Trebuchet MS" w:cs="Arial"/>
          <w:szCs w:val="20"/>
          <w:lang w:val="pt-BR"/>
        </w:rPr>
        <w:t>Resgate Antecipado Facultativo (</w:t>
      </w:r>
      <w:r w:rsidRPr="00530381">
        <w:rPr>
          <w:rFonts w:ascii="Trebuchet MS" w:hAnsi="Trebuchet MS" w:cs="Arial"/>
          <w:szCs w:val="20"/>
          <w:lang w:val="pt-BR"/>
        </w:rPr>
        <w:t xml:space="preserve">conforme abaixo definido) da totalidade das Debêntures, Resgate Antecipado Obrigatório (conforme abaixo definido) da totalidade das Debêntures, Oferta de Resgate Antecipado (conforme abaixo definido) desde que com o cancelamento da totalidade das Debêntures e/ou vencimento antecipado das obrigações decorrentes das Debêntures, conforme aplicável, nos termos previstos na Escritura de Emissão, o prazo das Debêntures será de 10 (dez) anos contados da Data de Emissão, vencendo-se, portanto, em </w:t>
      </w:r>
      <w:r w:rsidR="00045E4C">
        <w:rPr>
          <w:rFonts w:ascii="Trebuchet MS" w:hAnsi="Trebuchet MS" w:cs="Arial"/>
          <w:szCs w:val="20"/>
          <w:lang w:val="pt-BR"/>
        </w:rPr>
        <w:t>[</w:t>
      </w:r>
      <w:r w:rsidRPr="00530381">
        <w:rPr>
          <w:rFonts w:ascii="Trebuchet MS" w:hAnsi="Trebuchet MS" w:cs="Arial"/>
          <w:szCs w:val="20"/>
          <w:lang w:val="pt-BR"/>
        </w:rPr>
        <w:t>15 de abril</w:t>
      </w:r>
      <w:r w:rsidR="00045E4C">
        <w:rPr>
          <w:rFonts w:ascii="Trebuchet MS" w:hAnsi="Trebuchet MS" w:cs="Arial"/>
          <w:szCs w:val="20"/>
          <w:lang w:val="pt-BR"/>
        </w:rPr>
        <w:t>]</w:t>
      </w:r>
      <w:r w:rsidRPr="00530381">
        <w:rPr>
          <w:rFonts w:ascii="Trebuchet MS" w:hAnsi="Trebuchet MS" w:cs="Arial"/>
          <w:szCs w:val="20"/>
          <w:lang w:val="pt-BR"/>
        </w:rPr>
        <w:t xml:space="preserve"> de 203</w:t>
      </w:r>
      <w:r w:rsidR="00EA0CCB">
        <w:rPr>
          <w:rFonts w:ascii="Trebuchet MS" w:hAnsi="Trebuchet MS" w:cs="Arial"/>
          <w:szCs w:val="20"/>
          <w:lang w:val="pt-BR"/>
        </w:rPr>
        <w:t>2</w:t>
      </w:r>
      <w:r w:rsidRPr="00530381">
        <w:rPr>
          <w:rFonts w:ascii="Trebuchet MS" w:hAnsi="Trebuchet MS" w:cs="Arial"/>
          <w:szCs w:val="20"/>
          <w:lang w:val="pt-BR"/>
        </w:rPr>
        <w:t xml:space="preserve"> ("</w:t>
      </w:r>
      <w:r w:rsidRPr="00530381">
        <w:rPr>
          <w:rFonts w:ascii="Trebuchet MS" w:hAnsi="Trebuchet MS" w:cs="Arial"/>
          <w:szCs w:val="20"/>
          <w:u w:val="single"/>
          <w:lang w:val="pt-BR"/>
        </w:rPr>
        <w:t>Data de Vencimento</w:t>
      </w:r>
      <w:r w:rsidRPr="00530381">
        <w:rPr>
          <w:rFonts w:ascii="Trebuchet MS" w:hAnsi="Trebuchet MS" w:cs="Arial"/>
          <w:szCs w:val="20"/>
          <w:lang w:val="pt-BR"/>
        </w:rPr>
        <w:t>")</w:t>
      </w:r>
      <w:r>
        <w:rPr>
          <w:rFonts w:ascii="Trebuchet MS" w:hAnsi="Trebuchet MS" w:cs="Arial"/>
          <w:szCs w:val="20"/>
          <w:lang w:val="pt-BR"/>
        </w:rPr>
        <w:t>.</w:t>
      </w:r>
    </w:p>
    <w:p w14:paraId="5DD08529" w14:textId="35F6CE8E" w:rsidR="008B73FF" w:rsidRPr="00A43719" w:rsidRDefault="00EC609B" w:rsidP="00E31DF6">
      <w:pPr>
        <w:pStyle w:val="Level2"/>
        <w:tabs>
          <w:tab w:val="clear" w:pos="680"/>
        </w:tabs>
        <w:spacing w:before="140" w:after="240"/>
        <w:rPr>
          <w:rFonts w:ascii="Trebuchet MS" w:hAnsi="Trebuchet MS" w:cs="Arial"/>
          <w:b/>
          <w:szCs w:val="20"/>
        </w:rPr>
      </w:pPr>
      <w:proofErr w:type="spellStart"/>
      <w:r>
        <w:rPr>
          <w:rFonts w:ascii="Trebuchet MS" w:hAnsi="Trebuchet MS" w:cs="Arial"/>
          <w:b/>
          <w:szCs w:val="20"/>
        </w:rPr>
        <w:t>Agente</w:t>
      </w:r>
      <w:proofErr w:type="spellEnd"/>
      <w:r w:rsidRPr="00A43719">
        <w:rPr>
          <w:rFonts w:ascii="Trebuchet MS" w:hAnsi="Trebuchet MS" w:cs="Arial"/>
          <w:b/>
          <w:szCs w:val="20"/>
        </w:rPr>
        <w:t xml:space="preserve"> </w:t>
      </w:r>
      <w:proofErr w:type="spellStart"/>
      <w:r w:rsidR="008B73FF" w:rsidRPr="00A43719">
        <w:rPr>
          <w:rFonts w:ascii="Trebuchet MS" w:hAnsi="Trebuchet MS" w:cs="Arial"/>
          <w:b/>
          <w:szCs w:val="20"/>
        </w:rPr>
        <w:t>Liquidante</w:t>
      </w:r>
      <w:proofErr w:type="spellEnd"/>
      <w:r w:rsidR="008B73FF" w:rsidRPr="00A43719">
        <w:rPr>
          <w:rFonts w:ascii="Trebuchet MS" w:hAnsi="Trebuchet MS" w:cs="Arial"/>
          <w:b/>
          <w:szCs w:val="20"/>
        </w:rPr>
        <w:t xml:space="preserve"> e </w:t>
      </w:r>
      <w:proofErr w:type="spellStart"/>
      <w:r w:rsidR="008B73FF" w:rsidRPr="00A43719">
        <w:rPr>
          <w:rFonts w:ascii="Trebuchet MS" w:hAnsi="Trebuchet MS" w:cs="Arial"/>
          <w:b/>
          <w:szCs w:val="20"/>
        </w:rPr>
        <w:t>Escriturador</w:t>
      </w:r>
      <w:proofErr w:type="spellEnd"/>
      <w:r w:rsidR="008B73FF" w:rsidRPr="00A43719">
        <w:rPr>
          <w:rFonts w:ascii="Trebuchet MS" w:hAnsi="Trebuchet MS" w:cs="Arial"/>
          <w:b/>
          <w:szCs w:val="20"/>
        </w:rPr>
        <w:t xml:space="preserve"> </w:t>
      </w:r>
    </w:p>
    <w:p w14:paraId="7577AD1C" w14:textId="1F49C787" w:rsidR="00801F92" w:rsidRPr="007721CE" w:rsidRDefault="00801F92" w:rsidP="002406D9">
      <w:pPr>
        <w:pStyle w:val="Level3"/>
        <w:tabs>
          <w:tab w:val="clear" w:pos="681"/>
        </w:tabs>
        <w:spacing w:after="240"/>
        <w:ind w:left="680" w:hanging="680"/>
        <w:rPr>
          <w:rFonts w:ascii="Trebuchet MS" w:hAnsi="Trebuchet MS"/>
          <w:b/>
          <w:szCs w:val="20"/>
          <w:lang w:val="pt-BR"/>
        </w:rPr>
      </w:pPr>
      <w:r w:rsidRPr="007721CE">
        <w:rPr>
          <w:rFonts w:ascii="Trebuchet MS" w:hAnsi="Trebuchet MS"/>
          <w:szCs w:val="20"/>
          <w:lang w:val="pt-BR"/>
        </w:rPr>
        <w:t xml:space="preserve">O </w:t>
      </w:r>
      <w:r w:rsidR="00BB1583">
        <w:rPr>
          <w:rFonts w:ascii="Trebuchet MS" w:hAnsi="Trebuchet MS"/>
          <w:szCs w:val="20"/>
          <w:lang w:val="pt-BR"/>
        </w:rPr>
        <w:t>agente</w:t>
      </w:r>
      <w:r w:rsidR="00934E4E">
        <w:rPr>
          <w:rFonts w:ascii="Trebuchet MS" w:hAnsi="Trebuchet MS"/>
          <w:szCs w:val="20"/>
          <w:lang w:val="pt-BR"/>
        </w:rPr>
        <w:t xml:space="preserve"> liquidante</w:t>
      </w:r>
      <w:r w:rsidRPr="007721CE">
        <w:rPr>
          <w:rFonts w:ascii="Trebuchet MS" w:hAnsi="Trebuchet MS"/>
          <w:szCs w:val="20"/>
          <w:lang w:val="pt-BR"/>
        </w:rPr>
        <w:t xml:space="preserve"> da Emissão e o </w:t>
      </w:r>
      <w:proofErr w:type="spellStart"/>
      <w:r w:rsidRPr="007721CE">
        <w:rPr>
          <w:rFonts w:ascii="Trebuchet MS" w:hAnsi="Trebuchet MS"/>
          <w:szCs w:val="20"/>
          <w:lang w:val="pt-BR"/>
        </w:rPr>
        <w:t>escriturador</w:t>
      </w:r>
      <w:proofErr w:type="spellEnd"/>
      <w:r w:rsidRPr="007721CE">
        <w:rPr>
          <w:rFonts w:ascii="Trebuchet MS" w:hAnsi="Trebuchet MS"/>
          <w:szCs w:val="20"/>
          <w:lang w:val="pt-BR"/>
        </w:rPr>
        <w:t xml:space="preserve"> das Debêntures será a </w:t>
      </w:r>
      <w:r w:rsidR="00923906" w:rsidRPr="007721CE">
        <w:rPr>
          <w:rFonts w:ascii="Trebuchet MS" w:hAnsi="Trebuchet MS" w:cs="Tahoma"/>
          <w:b/>
          <w:szCs w:val="20"/>
          <w:lang w:val="pt-BR"/>
        </w:rPr>
        <w:t xml:space="preserve">Oliveira Trust Distribuidora </w:t>
      </w:r>
      <w:r w:rsidR="00923906">
        <w:rPr>
          <w:rFonts w:ascii="Trebuchet MS" w:hAnsi="Trebuchet MS" w:cs="Tahoma"/>
          <w:b/>
          <w:szCs w:val="20"/>
          <w:lang w:val="pt-BR"/>
        </w:rPr>
        <w:t>d</w:t>
      </w:r>
      <w:r w:rsidR="00923906" w:rsidRPr="007721CE">
        <w:rPr>
          <w:rFonts w:ascii="Trebuchet MS" w:hAnsi="Trebuchet MS" w:cs="Tahoma"/>
          <w:b/>
          <w:szCs w:val="20"/>
          <w:lang w:val="pt-BR"/>
        </w:rPr>
        <w:t xml:space="preserve">e Títulos </w:t>
      </w:r>
      <w:r w:rsidR="00923906">
        <w:rPr>
          <w:rFonts w:ascii="Trebuchet MS" w:hAnsi="Trebuchet MS" w:cs="Tahoma"/>
          <w:b/>
          <w:szCs w:val="20"/>
          <w:lang w:val="pt-BR"/>
        </w:rPr>
        <w:t>e</w:t>
      </w:r>
      <w:r w:rsidR="00923906" w:rsidRPr="007721CE">
        <w:rPr>
          <w:rFonts w:ascii="Trebuchet MS" w:hAnsi="Trebuchet MS" w:cs="Tahoma"/>
          <w:b/>
          <w:szCs w:val="20"/>
          <w:lang w:val="pt-BR"/>
        </w:rPr>
        <w:t xml:space="preserve"> Valores Mobiliários</w:t>
      </w:r>
      <w:r w:rsidR="00923906" w:rsidRPr="002406D9">
        <w:rPr>
          <w:rFonts w:ascii="Trebuchet MS" w:hAnsi="Trebuchet MS"/>
          <w:b/>
          <w:lang w:val="pt-BR"/>
        </w:rPr>
        <w:t xml:space="preserve"> S.A.</w:t>
      </w:r>
      <w:r w:rsidRPr="007721CE">
        <w:rPr>
          <w:rFonts w:ascii="Trebuchet MS" w:hAnsi="Trebuchet MS"/>
          <w:lang w:val="pt-BR"/>
        </w:rPr>
        <w:t>, instituição financeira</w:t>
      </w:r>
      <w:r w:rsidRPr="007721CE">
        <w:rPr>
          <w:rFonts w:ascii="Trebuchet MS" w:hAnsi="Trebuchet MS" w:cs="Tahoma"/>
          <w:szCs w:val="20"/>
          <w:lang w:val="pt-BR"/>
        </w:rPr>
        <w:t>,</w:t>
      </w:r>
      <w:r w:rsidRPr="007721CE">
        <w:rPr>
          <w:rFonts w:ascii="Trebuchet MS" w:hAnsi="Trebuchet MS"/>
          <w:lang w:val="pt-BR"/>
        </w:rPr>
        <w:t xml:space="preserve"> com sede na Cidade </w:t>
      </w:r>
      <w:r w:rsidRPr="007721CE">
        <w:rPr>
          <w:rFonts w:ascii="Trebuchet MS" w:hAnsi="Trebuchet MS" w:cs="Tahoma"/>
          <w:szCs w:val="20"/>
          <w:lang w:val="pt-BR"/>
        </w:rPr>
        <w:t xml:space="preserve">do Rio </w:t>
      </w:r>
      <w:r w:rsidRPr="007721CE">
        <w:rPr>
          <w:rFonts w:ascii="Trebuchet MS" w:hAnsi="Trebuchet MS"/>
          <w:lang w:val="pt-BR"/>
        </w:rPr>
        <w:t xml:space="preserve">de </w:t>
      </w:r>
      <w:r w:rsidRPr="007721CE">
        <w:rPr>
          <w:rFonts w:ascii="Trebuchet MS" w:hAnsi="Trebuchet MS" w:cs="Tahoma"/>
          <w:szCs w:val="20"/>
          <w:lang w:val="pt-BR"/>
        </w:rPr>
        <w:t>Janeiro</w:t>
      </w:r>
      <w:r w:rsidRPr="007721CE">
        <w:rPr>
          <w:rFonts w:ascii="Trebuchet MS" w:hAnsi="Trebuchet MS"/>
          <w:lang w:val="pt-BR"/>
        </w:rPr>
        <w:t xml:space="preserve">, Estado </w:t>
      </w:r>
      <w:r w:rsidRPr="007721CE">
        <w:rPr>
          <w:rFonts w:ascii="Trebuchet MS" w:hAnsi="Trebuchet MS" w:cs="Tahoma"/>
          <w:szCs w:val="20"/>
          <w:lang w:val="pt-BR"/>
        </w:rPr>
        <w:t>do Rio de Janeiro, na Avenida das Américas 3434, bloco 7, sala 201</w:t>
      </w:r>
      <w:r w:rsidRPr="007721CE">
        <w:rPr>
          <w:rFonts w:ascii="Trebuchet MS" w:hAnsi="Trebuchet MS"/>
          <w:lang w:val="pt-BR"/>
        </w:rPr>
        <w:t xml:space="preserve">, inscrita no CNPJ/ME sob o </w:t>
      </w:r>
      <w:r w:rsidRPr="007721CE">
        <w:rPr>
          <w:rFonts w:ascii="Trebuchet MS" w:hAnsi="Trebuchet MS" w:cs="Tahoma"/>
          <w:szCs w:val="20"/>
          <w:lang w:val="pt-BR"/>
        </w:rPr>
        <w:t>nº 36.113.876</w:t>
      </w:r>
      <w:r w:rsidRPr="007721CE">
        <w:rPr>
          <w:rFonts w:ascii="Trebuchet MS" w:hAnsi="Trebuchet MS"/>
          <w:lang w:val="pt-BR"/>
        </w:rPr>
        <w:t>/0001</w:t>
      </w:r>
      <w:r w:rsidRPr="007721CE">
        <w:rPr>
          <w:rFonts w:ascii="Trebuchet MS" w:hAnsi="Trebuchet MS" w:cs="Tahoma"/>
          <w:szCs w:val="20"/>
          <w:lang w:val="pt-BR"/>
        </w:rPr>
        <w:t>-91</w:t>
      </w:r>
      <w:r w:rsidRPr="007721CE">
        <w:rPr>
          <w:rFonts w:ascii="Trebuchet MS" w:hAnsi="Trebuchet MS"/>
          <w:szCs w:val="20"/>
          <w:lang w:val="pt-BR"/>
        </w:rPr>
        <w:t xml:space="preserve"> (“</w:t>
      </w:r>
      <w:r w:rsidR="00BB1583">
        <w:rPr>
          <w:rFonts w:ascii="Trebuchet MS" w:hAnsi="Trebuchet MS"/>
          <w:szCs w:val="20"/>
          <w:u w:val="single"/>
          <w:lang w:val="pt-BR"/>
        </w:rPr>
        <w:t>Agente</w:t>
      </w:r>
      <w:r w:rsidR="002B260A">
        <w:rPr>
          <w:rFonts w:ascii="Trebuchet MS" w:hAnsi="Trebuchet MS"/>
          <w:szCs w:val="20"/>
          <w:u w:val="single"/>
          <w:lang w:val="pt-BR"/>
        </w:rPr>
        <w:t xml:space="preserve"> Liquidante</w:t>
      </w:r>
      <w:r w:rsidRPr="007721CE">
        <w:rPr>
          <w:rFonts w:ascii="Trebuchet MS" w:hAnsi="Trebuchet MS"/>
          <w:szCs w:val="20"/>
          <w:lang w:val="pt-BR"/>
        </w:rPr>
        <w:t>”</w:t>
      </w:r>
      <w:r w:rsidR="002B260A">
        <w:rPr>
          <w:rFonts w:ascii="Trebuchet MS" w:hAnsi="Trebuchet MS"/>
          <w:szCs w:val="20"/>
          <w:lang w:val="pt-BR"/>
        </w:rPr>
        <w:t xml:space="preserve"> e “</w:t>
      </w:r>
      <w:proofErr w:type="spellStart"/>
      <w:r w:rsidR="00236080">
        <w:rPr>
          <w:rFonts w:ascii="Trebuchet MS" w:hAnsi="Trebuchet MS"/>
          <w:szCs w:val="20"/>
          <w:lang w:val="pt-BR"/>
        </w:rPr>
        <w:t>Escriturador</w:t>
      </w:r>
      <w:proofErr w:type="spellEnd"/>
      <w:r w:rsidR="00236080">
        <w:rPr>
          <w:rFonts w:ascii="Trebuchet MS" w:hAnsi="Trebuchet MS"/>
          <w:szCs w:val="20"/>
          <w:lang w:val="pt-BR"/>
        </w:rPr>
        <w:t>”</w:t>
      </w:r>
      <w:r w:rsidRPr="007721CE">
        <w:rPr>
          <w:rFonts w:ascii="Trebuchet MS" w:hAnsi="Trebuchet MS"/>
          <w:szCs w:val="20"/>
          <w:lang w:val="pt-BR"/>
        </w:rPr>
        <w:t xml:space="preserve"> cuja</w:t>
      </w:r>
      <w:r w:rsidR="00923906">
        <w:rPr>
          <w:rFonts w:ascii="Trebuchet MS" w:hAnsi="Trebuchet MS"/>
          <w:szCs w:val="20"/>
          <w:lang w:val="pt-BR"/>
        </w:rPr>
        <w:t>s</w:t>
      </w:r>
      <w:r w:rsidRPr="007721CE">
        <w:rPr>
          <w:rFonts w:ascii="Trebuchet MS" w:hAnsi="Trebuchet MS"/>
          <w:szCs w:val="20"/>
          <w:lang w:val="pt-BR"/>
        </w:rPr>
        <w:t xml:space="preserve"> definiç</w:t>
      </w:r>
      <w:r w:rsidR="00923906">
        <w:rPr>
          <w:rFonts w:ascii="Trebuchet MS" w:hAnsi="Trebuchet MS"/>
          <w:szCs w:val="20"/>
          <w:lang w:val="pt-BR"/>
        </w:rPr>
        <w:t>ões</w:t>
      </w:r>
      <w:r w:rsidRPr="007721CE">
        <w:rPr>
          <w:rFonts w:ascii="Trebuchet MS" w:hAnsi="Trebuchet MS"/>
          <w:szCs w:val="20"/>
          <w:lang w:val="pt-BR"/>
        </w:rPr>
        <w:t xml:space="preserve"> </w:t>
      </w:r>
      <w:r w:rsidR="00923906">
        <w:rPr>
          <w:rFonts w:ascii="Trebuchet MS" w:hAnsi="Trebuchet MS"/>
          <w:szCs w:val="20"/>
          <w:lang w:val="pt-BR"/>
        </w:rPr>
        <w:t>incluem</w:t>
      </w:r>
      <w:r w:rsidRPr="007721CE">
        <w:rPr>
          <w:rFonts w:ascii="Trebuchet MS" w:hAnsi="Trebuchet MS"/>
          <w:szCs w:val="20"/>
          <w:lang w:val="pt-BR"/>
        </w:rPr>
        <w:t xml:space="preserve"> qualquer outra instituição que venha a suceder o </w:t>
      </w:r>
      <w:r w:rsidR="00BB1583">
        <w:rPr>
          <w:rFonts w:ascii="Trebuchet MS" w:hAnsi="Trebuchet MS"/>
          <w:szCs w:val="20"/>
          <w:lang w:val="pt-BR"/>
        </w:rPr>
        <w:t>Agente</w:t>
      </w:r>
      <w:r w:rsidR="00923906">
        <w:rPr>
          <w:rFonts w:ascii="Trebuchet MS" w:hAnsi="Trebuchet MS"/>
          <w:szCs w:val="20"/>
          <w:lang w:val="pt-BR"/>
        </w:rPr>
        <w:t xml:space="preserve"> Liquidante</w:t>
      </w:r>
      <w:r w:rsidRPr="007721CE">
        <w:rPr>
          <w:rFonts w:ascii="Trebuchet MS" w:hAnsi="Trebuchet MS"/>
          <w:szCs w:val="20"/>
          <w:lang w:val="pt-BR"/>
        </w:rPr>
        <w:t xml:space="preserve"> na prestação dos serviços </w:t>
      </w:r>
      <w:r w:rsidR="00374F19">
        <w:rPr>
          <w:rFonts w:ascii="Trebuchet MS" w:hAnsi="Trebuchet MS"/>
          <w:szCs w:val="20"/>
          <w:lang w:val="pt-BR"/>
        </w:rPr>
        <w:t>de age</w:t>
      </w:r>
      <w:r w:rsidR="00EC609B">
        <w:rPr>
          <w:rFonts w:ascii="Trebuchet MS" w:hAnsi="Trebuchet MS"/>
          <w:szCs w:val="20"/>
          <w:lang w:val="pt-BR"/>
        </w:rPr>
        <w:t>nte</w:t>
      </w:r>
      <w:r w:rsidR="00923906">
        <w:rPr>
          <w:rFonts w:ascii="Trebuchet MS" w:hAnsi="Trebuchet MS"/>
          <w:szCs w:val="20"/>
          <w:lang w:val="pt-BR"/>
        </w:rPr>
        <w:t xml:space="preserve"> liquidante</w:t>
      </w:r>
      <w:r w:rsidRPr="007721CE">
        <w:rPr>
          <w:rFonts w:ascii="Trebuchet MS" w:hAnsi="Trebuchet MS"/>
          <w:szCs w:val="20"/>
          <w:lang w:val="pt-BR"/>
        </w:rPr>
        <w:t xml:space="preserve"> da Emissão e/ou</w:t>
      </w:r>
      <w:r w:rsidR="0015481C">
        <w:rPr>
          <w:rFonts w:ascii="Trebuchet MS" w:hAnsi="Trebuchet MS"/>
          <w:szCs w:val="20"/>
          <w:lang w:val="pt-BR"/>
        </w:rPr>
        <w:t xml:space="preserve"> o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na prestação dos serviços de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das Debêntures</w:t>
      </w:r>
      <w:r w:rsidRPr="007721CE">
        <w:rPr>
          <w:rFonts w:ascii="Trebuchet MS" w:hAnsi="Trebuchet MS"/>
          <w:szCs w:val="20"/>
          <w:lang w:val="pt-BR"/>
        </w:rPr>
        <w:t>)</w:t>
      </w:r>
      <w:r w:rsidR="003C4D29">
        <w:rPr>
          <w:rFonts w:ascii="Trebuchet MS" w:hAnsi="Trebuchet MS"/>
          <w:szCs w:val="20"/>
          <w:lang w:val="pt-BR"/>
        </w:rPr>
        <w:t>.</w:t>
      </w:r>
    </w:p>
    <w:p w14:paraId="1243711E"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Forma e Comprovação da Titularidade das Debêntures</w:t>
      </w:r>
    </w:p>
    <w:p w14:paraId="40574C56"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6" w:name="_DV_M70"/>
      <w:bookmarkEnd w:id="36"/>
      <w:r w:rsidRPr="00A43719">
        <w:rPr>
          <w:rFonts w:ascii="Trebuchet MS" w:hAnsi="Trebuchet MS" w:cs="Arial"/>
          <w:szCs w:val="20"/>
          <w:lang w:val="pt-BR"/>
        </w:rPr>
        <w:t>As Debêntures serão emitidas na forma nominativa e escritural, sem a emissão de certificados e/ou cautelas.</w:t>
      </w:r>
    </w:p>
    <w:p w14:paraId="7018612C"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7" w:name="_DV_M71"/>
      <w:bookmarkEnd w:id="37"/>
      <w:r w:rsidRPr="00A43719">
        <w:rPr>
          <w:rFonts w:ascii="Trebuchet MS" w:hAnsi="Trebuchet MS" w:cs="Arial"/>
          <w:szCs w:val="20"/>
          <w:lang w:val="pt-BR"/>
        </w:rPr>
        <w:t xml:space="preserve">Para todos os fins </w:t>
      </w:r>
      <w:r w:rsidRPr="00FB4FC9">
        <w:rPr>
          <w:rFonts w:ascii="Trebuchet MS" w:hAnsi="Trebuchet MS"/>
          <w:szCs w:val="20"/>
          <w:lang w:val="pt-BR"/>
        </w:rPr>
        <w:t>de</w:t>
      </w:r>
      <w:r w:rsidRPr="00A43719">
        <w:rPr>
          <w:rFonts w:ascii="Trebuchet MS" w:hAnsi="Trebuchet MS" w:cs="Arial"/>
          <w:szCs w:val="20"/>
          <w:lang w:val="pt-BR"/>
        </w:rPr>
        <w:t xml:space="preserve"> direito, a titularidade das Debêntures será comprovada pelo extrato emitido pelo </w:t>
      </w:r>
      <w:proofErr w:type="spellStart"/>
      <w:r w:rsidRPr="00A43719">
        <w:rPr>
          <w:rFonts w:ascii="Trebuchet MS" w:hAnsi="Trebuchet MS" w:cs="Arial"/>
          <w:szCs w:val="20"/>
          <w:lang w:val="pt-BR"/>
        </w:rPr>
        <w:t>Escriturador</w:t>
      </w:r>
      <w:proofErr w:type="spellEnd"/>
      <w:r w:rsidRPr="00A43719">
        <w:rPr>
          <w:rFonts w:ascii="Trebuchet MS" w:hAnsi="Trebuchet MS" w:cs="Arial"/>
          <w:szCs w:val="20"/>
          <w:lang w:val="pt-BR"/>
        </w:rPr>
        <w:t xml:space="preserve">. Adicionalmente, com relação às Debêntures que estiverem </w:t>
      </w:r>
      <w:r w:rsidR="00273018">
        <w:rPr>
          <w:rFonts w:ascii="Trebuchet MS" w:hAnsi="Trebuchet MS"/>
          <w:szCs w:val="20"/>
          <w:lang w:val="pt-BR"/>
        </w:rPr>
        <w:t xml:space="preserve">custodiadas </w:t>
      </w:r>
      <w:r w:rsidRPr="00A43719">
        <w:rPr>
          <w:rFonts w:ascii="Trebuchet MS"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cs="Arial"/>
          <w:szCs w:val="20"/>
          <w:lang w:val="pt-BR"/>
        </w:rPr>
        <w:t xml:space="preserve">, será expedido, por esta, extrato em nome do Debenturista, que servirá de comprovante de titularidade de tais Debêntures. </w:t>
      </w:r>
    </w:p>
    <w:p w14:paraId="7254BE55"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Conversibilidade</w:t>
      </w:r>
      <w:proofErr w:type="spellEnd"/>
      <w:r w:rsidRPr="00A43719">
        <w:rPr>
          <w:rFonts w:ascii="Trebuchet MS" w:hAnsi="Trebuchet MS" w:cs="Arial"/>
          <w:szCs w:val="20"/>
        </w:rPr>
        <w:t xml:space="preserve"> </w:t>
      </w:r>
    </w:p>
    <w:p w14:paraId="3816ABB4" w14:textId="77777777" w:rsidR="007E253D" w:rsidRPr="00264548"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simples, ou seja, não conversíveis em ações ordinárias ou preferenciais da </w:t>
      </w:r>
      <w:r w:rsidRPr="00FB4FC9">
        <w:rPr>
          <w:rFonts w:ascii="Trebuchet MS" w:hAnsi="Trebuchet MS"/>
          <w:szCs w:val="20"/>
          <w:lang w:val="pt-BR"/>
        </w:rPr>
        <w:t>Emissora</w:t>
      </w:r>
      <w:r w:rsidRPr="00A43719">
        <w:rPr>
          <w:rFonts w:ascii="Trebuchet MS" w:hAnsi="Trebuchet MS" w:cs="Arial"/>
          <w:szCs w:val="20"/>
          <w:lang w:val="pt-BR"/>
        </w:rPr>
        <w:t xml:space="preserve">. </w:t>
      </w:r>
    </w:p>
    <w:p w14:paraId="58C5F6B9"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Espécie</w:t>
      </w:r>
      <w:proofErr w:type="spellEnd"/>
      <w:r w:rsidRPr="00A43719">
        <w:rPr>
          <w:rFonts w:ascii="Trebuchet MS" w:hAnsi="Trebuchet MS" w:cs="Arial"/>
          <w:szCs w:val="20"/>
        </w:rPr>
        <w:t xml:space="preserve"> </w:t>
      </w:r>
    </w:p>
    <w:p w14:paraId="3D970B59"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lastRenderedPageBreak/>
        <w:t xml:space="preserve">As Debêntures serão da espécie quirografária, nos termos do artigo 58, </w:t>
      </w:r>
      <w:r w:rsidRPr="00A43719">
        <w:rPr>
          <w:rFonts w:ascii="Trebuchet MS" w:hAnsi="Trebuchet MS" w:cs="Arial"/>
          <w:i/>
          <w:iCs/>
          <w:szCs w:val="20"/>
          <w:lang w:val="pt-BR"/>
        </w:rPr>
        <w:t>caput</w:t>
      </w:r>
      <w:r w:rsidRPr="00A43719">
        <w:rPr>
          <w:rFonts w:ascii="Trebuchet MS" w:hAnsi="Trebuchet MS" w:cs="Arial"/>
          <w:szCs w:val="20"/>
          <w:lang w:val="pt-BR"/>
        </w:rPr>
        <w:t xml:space="preserve">, da Lei das Sociedades </w:t>
      </w:r>
      <w:r w:rsidRPr="00FB4FC9">
        <w:rPr>
          <w:rFonts w:ascii="Trebuchet MS" w:hAnsi="Trebuchet MS"/>
          <w:szCs w:val="20"/>
          <w:lang w:val="pt-BR"/>
        </w:rPr>
        <w:t>por</w:t>
      </w:r>
      <w:r w:rsidRPr="00A43719">
        <w:rPr>
          <w:rFonts w:ascii="Trebuchet MS" w:hAnsi="Trebuchet MS" w:cs="Arial"/>
          <w:szCs w:val="20"/>
          <w:lang w:val="pt-BR"/>
        </w:rPr>
        <w:t xml:space="preserve"> Ações, não contando com garantia real ou qualquer segregação de bens da Emissora como garantia aos Debenturistas em caso de necessidade de execução judicial ou extrajudicial das obrigações da Emissora decorrentes das Debêntures e desta Escritura de Emissão.</w:t>
      </w:r>
    </w:p>
    <w:p w14:paraId="669B1DA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Direito de Preferência </w:t>
      </w:r>
    </w:p>
    <w:p w14:paraId="67CCDAEB"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Não haverá direito de preferência dos atuais acionistas da Emissora na subscrição das </w:t>
      </w:r>
      <w:r w:rsidRPr="00FB4FC9">
        <w:rPr>
          <w:rFonts w:ascii="Trebuchet MS" w:hAnsi="Trebuchet MS"/>
          <w:szCs w:val="20"/>
          <w:lang w:val="pt-BR"/>
        </w:rPr>
        <w:t>Debêntures</w:t>
      </w:r>
      <w:r w:rsidRPr="00A43719">
        <w:rPr>
          <w:rFonts w:ascii="Trebuchet MS" w:hAnsi="Trebuchet MS" w:cs="Arial"/>
          <w:szCs w:val="20"/>
          <w:lang w:val="pt-BR"/>
        </w:rPr>
        <w:t xml:space="preserve">. </w:t>
      </w:r>
    </w:p>
    <w:p w14:paraId="38F74802"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Repactuação Programada</w:t>
      </w:r>
    </w:p>
    <w:p w14:paraId="01923804"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w:t>
      </w:r>
      <w:r w:rsidRPr="00FB4FC9">
        <w:rPr>
          <w:rFonts w:ascii="Trebuchet MS" w:hAnsi="Trebuchet MS"/>
          <w:szCs w:val="20"/>
          <w:lang w:val="pt-BR"/>
        </w:rPr>
        <w:t>Debêntures</w:t>
      </w:r>
      <w:r w:rsidRPr="00A43719">
        <w:rPr>
          <w:rFonts w:ascii="Trebuchet MS" w:hAnsi="Trebuchet MS" w:cs="Arial"/>
          <w:szCs w:val="20"/>
          <w:lang w:val="pt-BR"/>
        </w:rPr>
        <w:t xml:space="preserve"> não serão objeto de repactuação programada. </w:t>
      </w:r>
    </w:p>
    <w:p w14:paraId="617BA946" w14:textId="77777777" w:rsidR="008B73FF" w:rsidRPr="00A43719" w:rsidRDefault="008B73FF" w:rsidP="00E31DF6">
      <w:pPr>
        <w:pStyle w:val="Level2"/>
        <w:spacing w:before="140" w:after="240"/>
        <w:rPr>
          <w:rFonts w:ascii="Trebuchet MS" w:hAnsi="Trebuchet MS" w:cs="Arial"/>
          <w:b/>
          <w:szCs w:val="20"/>
        </w:rPr>
      </w:pPr>
      <w:bookmarkStart w:id="38" w:name="_Ref427685207"/>
      <w:proofErr w:type="spellStart"/>
      <w:r w:rsidRPr="00A43719">
        <w:rPr>
          <w:rFonts w:ascii="Trebuchet MS" w:hAnsi="Trebuchet MS" w:cs="Arial"/>
          <w:b/>
          <w:szCs w:val="20"/>
        </w:rPr>
        <w:t>Amortização</w:t>
      </w:r>
      <w:proofErr w:type="spellEnd"/>
      <w:r w:rsidRPr="00A43719">
        <w:rPr>
          <w:rFonts w:ascii="Trebuchet MS" w:hAnsi="Trebuchet MS" w:cs="Arial"/>
          <w:b/>
          <w:szCs w:val="20"/>
        </w:rPr>
        <w:t xml:space="preserve"> </w:t>
      </w:r>
      <w:proofErr w:type="spellStart"/>
      <w:r w:rsidRPr="00A43719">
        <w:rPr>
          <w:rFonts w:ascii="Trebuchet MS" w:hAnsi="Trebuchet MS" w:cs="Arial"/>
          <w:b/>
          <w:szCs w:val="20"/>
        </w:rPr>
        <w:t>Programada</w:t>
      </w:r>
      <w:bookmarkEnd w:id="38"/>
      <w:proofErr w:type="spellEnd"/>
      <w:r w:rsidRPr="00A43719">
        <w:rPr>
          <w:rFonts w:ascii="Trebuchet MS" w:hAnsi="Trebuchet MS" w:cs="Arial"/>
          <w:b/>
          <w:szCs w:val="20"/>
        </w:rPr>
        <w:t xml:space="preserve"> </w:t>
      </w:r>
    </w:p>
    <w:p w14:paraId="6019C8A2" w14:textId="6C78558A" w:rsidR="008B73FF" w:rsidRPr="00CC3346" w:rsidRDefault="008B73FF" w:rsidP="00E31DF6">
      <w:pPr>
        <w:pStyle w:val="Level3"/>
        <w:tabs>
          <w:tab w:val="num" w:pos="709"/>
        </w:tabs>
        <w:spacing w:after="240"/>
        <w:ind w:left="680" w:hanging="680"/>
        <w:rPr>
          <w:rFonts w:ascii="Trebuchet MS" w:hAnsi="Trebuchet MS" w:cs="Arial"/>
          <w:b/>
          <w:szCs w:val="20"/>
          <w:lang w:val="pt-BR"/>
        </w:rPr>
      </w:pPr>
      <w:r w:rsidRPr="00A43719">
        <w:rPr>
          <w:rFonts w:ascii="Trebuchet MS" w:hAnsi="Trebuchet MS"/>
          <w:szCs w:val="20"/>
          <w:lang w:val="pt-BR"/>
        </w:rPr>
        <w:t xml:space="preserve">Sem prejuízo de eventual </w:t>
      </w:r>
      <w:r w:rsidRPr="00FA3E16">
        <w:rPr>
          <w:rFonts w:ascii="Trebuchet MS" w:hAnsi="Trebuchet MS" w:cs="Arial"/>
          <w:szCs w:val="20"/>
          <w:lang w:val="pt-BR"/>
        </w:rPr>
        <w:t>Resgate Antecipado Facultativo</w:t>
      </w:r>
      <w:r w:rsidR="00CD5458">
        <w:rPr>
          <w:rFonts w:ascii="Trebuchet MS" w:hAnsi="Trebuchet MS" w:cs="Arial"/>
          <w:szCs w:val="20"/>
          <w:lang w:val="pt-BR"/>
        </w:rPr>
        <w:t>,</w:t>
      </w:r>
      <w:r w:rsidR="00CD5458" w:rsidRPr="004B1FA9">
        <w:rPr>
          <w:rFonts w:ascii="Trebuchet MS" w:hAnsi="Trebuchet MS" w:cs="Arial"/>
          <w:szCs w:val="20"/>
          <w:lang w:val="pt-BR"/>
        </w:rPr>
        <w:t xml:space="preserve"> </w:t>
      </w:r>
      <w:r w:rsidR="005F4DE0">
        <w:rPr>
          <w:rFonts w:ascii="Trebuchet MS" w:hAnsi="Trebuchet MS" w:cs="Arial"/>
          <w:szCs w:val="20"/>
          <w:lang w:val="pt-BR"/>
        </w:rPr>
        <w:t xml:space="preserve">Resgate Antecipado Obrigatório, </w:t>
      </w:r>
      <w:r w:rsidR="00CD5458">
        <w:rPr>
          <w:rFonts w:ascii="Trebuchet MS" w:hAnsi="Trebuchet MS" w:cs="Arial"/>
          <w:szCs w:val="20"/>
          <w:lang w:val="pt-BR"/>
        </w:rPr>
        <w:t>Oferta de Resgate Antecipado</w:t>
      </w:r>
      <w:r w:rsidR="008D441F">
        <w:rPr>
          <w:rFonts w:ascii="Trebuchet MS" w:hAnsi="Trebuchet MS" w:cs="Arial"/>
          <w:szCs w:val="20"/>
          <w:lang w:val="pt-BR"/>
        </w:rPr>
        <w:t>,</w:t>
      </w:r>
      <w:r w:rsidR="00CD5458">
        <w:rPr>
          <w:rFonts w:ascii="Trebuchet MS" w:hAnsi="Trebuchet MS" w:cs="Arial"/>
          <w:szCs w:val="20"/>
          <w:lang w:val="pt-BR"/>
        </w:rPr>
        <w:t xml:space="preserve"> </w:t>
      </w:r>
      <w:r w:rsidR="008D441F" w:rsidRPr="00FA3E16">
        <w:rPr>
          <w:rFonts w:ascii="Trebuchet MS" w:hAnsi="Trebuchet MS" w:cs="Arial"/>
          <w:szCs w:val="20"/>
          <w:lang w:val="pt-BR"/>
        </w:rPr>
        <w:t xml:space="preserve">Amortização Extraordinária </w:t>
      </w:r>
      <w:r w:rsidR="00F04919" w:rsidRPr="00FA3E16">
        <w:rPr>
          <w:rFonts w:ascii="Trebuchet MS" w:hAnsi="Trebuchet MS" w:cs="Arial"/>
          <w:szCs w:val="20"/>
          <w:lang w:val="pt-BR"/>
        </w:rPr>
        <w:t>Facultativa</w:t>
      </w:r>
      <w:r w:rsidR="00F04919">
        <w:rPr>
          <w:rFonts w:ascii="Trebuchet MS" w:hAnsi="Trebuchet MS" w:cs="Arial"/>
          <w:szCs w:val="20"/>
          <w:lang w:val="pt-BR"/>
        </w:rPr>
        <w:t xml:space="preserve"> </w:t>
      </w:r>
      <w:r w:rsidRPr="00A43719">
        <w:rPr>
          <w:rFonts w:ascii="Trebuchet MS" w:hAnsi="Trebuchet MS" w:cs="Arial"/>
          <w:szCs w:val="20"/>
          <w:lang w:val="pt-BR"/>
        </w:rPr>
        <w:t>e/ou vencimento antecipado das obrigações decorrentes das Debêntures, nos termos previstos nesta Escritura de Emissão</w:t>
      </w:r>
      <w:r w:rsidRPr="00A43719">
        <w:rPr>
          <w:rFonts w:ascii="Trebuchet MS" w:hAnsi="Trebuchet MS"/>
          <w:szCs w:val="20"/>
          <w:lang w:val="pt-BR"/>
        </w:rPr>
        <w:t xml:space="preserve">, </w:t>
      </w:r>
      <w:r w:rsidRPr="00A43719">
        <w:rPr>
          <w:rFonts w:ascii="Trebuchet MS" w:hAnsi="Trebuchet MS"/>
          <w:color w:val="000000"/>
          <w:szCs w:val="20"/>
          <w:lang w:val="pt-BR"/>
        </w:rPr>
        <w:t>o pagamento Valor Nominal Unitário</w:t>
      </w:r>
      <w:r w:rsidR="00CD5458" w:rsidRPr="004B1FA9">
        <w:rPr>
          <w:rFonts w:ascii="Trebuchet MS" w:hAnsi="Trebuchet MS"/>
          <w:szCs w:val="20"/>
          <w:lang w:val="pt-BR"/>
        </w:rPr>
        <w:t xml:space="preserve"> </w:t>
      </w:r>
      <w:r w:rsidR="003A262C">
        <w:rPr>
          <w:rFonts w:ascii="Trebuchet MS" w:hAnsi="Trebuchet MS"/>
          <w:szCs w:val="20"/>
          <w:lang w:val="pt-BR"/>
        </w:rPr>
        <w:t xml:space="preserve">Atualizado </w:t>
      </w:r>
      <w:r w:rsidR="00CD5458" w:rsidRPr="004B1FA9">
        <w:rPr>
          <w:rFonts w:ascii="Trebuchet MS" w:hAnsi="Trebuchet MS"/>
          <w:szCs w:val="20"/>
          <w:lang w:val="pt-BR"/>
        </w:rPr>
        <w:t xml:space="preserve">será realizado em </w:t>
      </w:r>
      <w:r w:rsidR="005F4DE0">
        <w:rPr>
          <w:rFonts w:ascii="Trebuchet MS" w:hAnsi="Trebuchet MS"/>
          <w:szCs w:val="20"/>
          <w:lang w:val="pt-BR"/>
        </w:rPr>
        <w:t>3</w:t>
      </w:r>
      <w:r w:rsidR="005F4DE0" w:rsidRPr="004B1FA9">
        <w:rPr>
          <w:rFonts w:ascii="Trebuchet MS" w:hAnsi="Trebuchet MS"/>
          <w:szCs w:val="20"/>
          <w:lang w:val="pt-BR"/>
        </w:rPr>
        <w:t xml:space="preserve"> </w:t>
      </w:r>
      <w:r w:rsidR="00CD5458" w:rsidRPr="004B1FA9">
        <w:rPr>
          <w:rFonts w:ascii="Trebuchet MS" w:hAnsi="Trebuchet MS"/>
          <w:szCs w:val="20"/>
          <w:lang w:val="pt-BR"/>
        </w:rPr>
        <w:t>(</w:t>
      </w:r>
      <w:r w:rsidR="005F4DE0">
        <w:rPr>
          <w:rFonts w:ascii="Trebuchet MS" w:hAnsi="Trebuchet MS"/>
          <w:szCs w:val="20"/>
          <w:lang w:val="pt-BR"/>
        </w:rPr>
        <w:t>três</w:t>
      </w:r>
      <w:r w:rsidR="00CD5458" w:rsidRPr="004B1FA9">
        <w:rPr>
          <w:rFonts w:ascii="Trebuchet MS" w:hAnsi="Trebuchet MS"/>
          <w:szCs w:val="20"/>
          <w:lang w:val="pt-BR"/>
        </w:rPr>
        <w:t>) parcelas</w:t>
      </w:r>
      <w:r w:rsidR="005F4DE0">
        <w:rPr>
          <w:rFonts w:ascii="Trebuchet MS" w:hAnsi="Trebuchet MS"/>
          <w:szCs w:val="20"/>
          <w:lang w:val="pt-BR"/>
        </w:rPr>
        <w:t xml:space="preserve"> anuais e consecutivas</w:t>
      </w:r>
      <w:r w:rsidR="00CD5458" w:rsidRPr="004B1FA9">
        <w:rPr>
          <w:rFonts w:ascii="Trebuchet MS" w:hAnsi="Trebuchet MS"/>
          <w:szCs w:val="20"/>
          <w:lang w:val="pt-BR"/>
        </w:rPr>
        <w:t xml:space="preserve">, </w:t>
      </w:r>
      <w:r w:rsidR="00126360">
        <w:rPr>
          <w:rFonts w:ascii="Trebuchet MS" w:hAnsi="Trebuchet MS"/>
          <w:szCs w:val="20"/>
          <w:lang w:val="pt-BR"/>
        </w:rPr>
        <w:t xml:space="preserve">sempre no dia </w:t>
      </w:r>
      <w:r w:rsidR="00045E4C">
        <w:rPr>
          <w:rFonts w:ascii="Trebuchet MS" w:hAnsi="Trebuchet MS"/>
          <w:szCs w:val="20"/>
          <w:lang w:val="pt-BR"/>
        </w:rPr>
        <w:t>[</w:t>
      </w:r>
      <w:r w:rsidR="00126360">
        <w:rPr>
          <w:rFonts w:ascii="Trebuchet MS" w:hAnsi="Trebuchet MS"/>
          <w:szCs w:val="20"/>
          <w:lang w:val="pt-BR"/>
        </w:rPr>
        <w:t>15 de abril</w:t>
      </w:r>
      <w:r w:rsidR="00045E4C">
        <w:rPr>
          <w:rFonts w:ascii="Trebuchet MS" w:hAnsi="Trebuchet MS"/>
          <w:szCs w:val="20"/>
          <w:lang w:val="pt-BR"/>
        </w:rPr>
        <w:t>]</w:t>
      </w:r>
      <w:r w:rsidR="00126360">
        <w:rPr>
          <w:rFonts w:ascii="Trebuchet MS" w:hAnsi="Trebuchet MS"/>
          <w:szCs w:val="20"/>
          <w:lang w:val="pt-BR"/>
        </w:rPr>
        <w:t xml:space="preserve"> de cada ano, </w:t>
      </w:r>
      <w:r w:rsidR="005F4DE0" w:rsidRPr="005F4DE0">
        <w:rPr>
          <w:rFonts w:ascii="Trebuchet MS" w:hAnsi="Trebuchet MS"/>
          <w:bCs/>
          <w:szCs w:val="20"/>
          <w:lang w:val="pt-BR"/>
        </w:rPr>
        <w:t xml:space="preserve">sendo a primeira em </w:t>
      </w:r>
      <w:r w:rsidR="00045E4C">
        <w:rPr>
          <w:rFonts w:ascii="Trebuchet MS" w:hAnsi="Trebuchet MS"/>
          <w:bCs/>
          <w:szCs w:val="20"/>
          <w:lang w:val="pt-BR"/>
        </w:rPr>
        <w:t>[</w:t>
      </w:r>
      <w:r w:rsidR="005F4DE0" w:rsidRPr="005F4DE0">
        <w:rPr>
          <w:rFonts w:ascii="Trebuchet MS" w:hAnsi="Trebuchet MS"/>
          <w:bCs/>
          <w:szCs w:val="20"/>
          <w:lang w:val="pt-BR"/>
        </w:rPr>
        <w:t>15 de abril</w:t>
      </w:r>
      <w:r w:rsidR="00045E4C">
        <w:rPr>
          <w:rFonts w:ascii="Trebuchet MS" w:hAnsi="Trebuchet MS"/>
          <w:bCs/>
          <w:szCs w:val="20"/>
          <w:lang w:val="pt-BR"/>
        </w:rPr>
        <w:t>]</w:t>
      </w:r>
      <w:r w:rsidR="005F4DE0" w:rsidRPr="005F4DE0">
        <w:rPr>
          <w:rFonts w:ascii="Trebuchet MS" w:hAnsi="Trebuchet MS"/>
          <w:bCs/>
          <w:szCs w:val="20"/>
          <w:lang w:val="pt-BR"/>
        </w:rPr>
        <w:t xml:space="preserve"> de 20</w:t>
      </w:r>
      <w:r w:rsidR="00271CFD">
        <w:rPr>
          <w:rFonts w:ascii="Trebuchet MS" w:hAnsi="Trebuchet MS"/>
          <w:bCs/>
          <w:szCs w:val="20"/>
          <w:lang w:val="pt-BR"/>
        </w:rPr>
        <w:t>30</w:t>
      </w:r>
      <w:r w:rsidR="005F4DE0" w:rsidRPr="005F4DE0">
        <w:rPr>
          <w:rFonts w:ascii="Trebuchet MS" w:hAnsi="Trebuchet MS"/>
          <w:bCs/>
          <w:szCs w:val="20"/>
          <w:lang w:val="pt-BR"/>
        </w:rPr>
        <w:t xml:space="preserve"> e a última na Data de Vencimento, conforme tabela abaixo</w:t>
      </w:r>
      <w:r w:rsidR="00CD5458">
        <w:rPr>
          <w:rFonts w:ascii="Trebuchet MS" w:hAnsi="Trebuchet MS"/>
          <w:szCs w:val="20"/>
          <w:lang w:val="pt-BR"/>
        </w:rPr>
        <w:t>:</w:t>
      </w:r>
    </w:p>
    <w:tbl>
      <w:tblPr>
        <w:tblW w:w="4586"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2128"/>
        <w:gridCol w:w="2053"/>
        <w:gridCol w:w="2052"/>
      </w:tblGrid>
      <w:tr w:rsidR="00BC1FA9" w:rsidRPr="004B1FA9" w14:paraId="5761C3E7" w14:textId="77777777" w:rsidTr="00E86B4E">
        <w:tc>
          <w:tcPr>
            <w:tcW w:w="1000" w:type="pct"/>
            <w:shd w:val="clear" w:color="auto" w:fill="D9D9D9" w:themeFill="background1" w:themeFillShade="D9"/>
            <w:vAlign w:val="center"/>
          </w:tcPr>
          <w:p w14:paraId="5832CADD" w14:textId="77777777" w:rsidR="00F04919" w:rsidRPr="00E31DF6"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Amortização</w:t>
            </w:r>
          </w:p>
        </w:tc>
        <w:tc>
          <w:tcPr>
            <w:tcW w:w="1365" w:type="pct"/>
            <w:shd w:val="clear" w:color="auto" w:fill="D9D9D9" w:themeFill="background1" w:themeFillShade="D9"/>
            <w:vAlign w:val="center"/>
          </w:tcPr>
          <w:p w14:paraId="2F9D5C39" w14:textId="77777777" w:rsidR="00F04919" w:rsidRPr="00E31DF6" w:rsidRDefault="00F04919" w:rsidP="00530381">
            <w:pPr>
              <w:keepNext/>
              <w:pBdr>
                <w:between w:val="single" w:sz="4" w:space="0" w:color="000000"/>
              </w:pBdr>
              <w:spacing w:line="280" w:lineRule="exact"/>
              <w:jc w:val="center"/>
              <w:rPr>
                <w:rFonts w:ascii="Trebuchet MS" w:hAnsi="Trebuchet MS" w:cs="Trebuchet MS"/>
                <w:b/>
                <w:bCs/>
                <w:sz w:val="20"/>
                <w:szCs w:val="20"/>
                <w:lang w:eastAsia="pt-BR"/>
              </w:rPr>
            </w:pPr>
            <w:r w:rsidRPr="00E31DF6">
              <w:rPr>
                <w:rFonts w:ascii="Trebuchet MS" w:hAnsi="Trebuchet MS" w:cs="Trebuchet MS"/>
                <w:b/>
                <w:bCs/>
                <w:sz w:val="20"/>
                <w:szCs w:val="20"/>
                <w:lang w:eastAsia="pt-BR"/>
              </w:rPr>
              <w:t>Data da Amortização</w:t>
            </w:r>
          </w:p>
        </w:tc>
        <w:tc>
          <w:tcPr>
            <w:tcW w:w="1317" w:type="pct"/>
            <w:shd w:val="clear" w:color="auto" w:fill="D9D9D9" w:themeFill="background1" w:themeFillShade="D9"/>
            <w:vAlign w:val="center"/>
          </w:tcPr>
          <w:p w14:paraId="42E7CBAD" w14:textId="5F76849E" w:rsidR="00F04919" w:rsidRPr="00E31DF6" w:rsidDel="007150A3"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 do Valor Nominal Unitário</w:t>
            </w:r>
            <w:r w:rsidR="008E2424">
              <w:rPr>
                <w:rFonts w:ascii="Trebuchet MS" w:hAnsi="Trebuchet MS"/>
                <w:b/>
                <w:bCs/>
                <w:sz w:val="20"/>
                <w:szCs w:val="20"/>
              </w:rPr>
              <w:t xml:space="preserve"> em 15/04/</w:t>
            </w:r>
            <w:r w:rsidR="00191B01">
              <w:rPr>
                <w:rFonts w:ascii="Trebuchet MS" w:hAnsi="Trebuchet MS"/>
                <w:b/>
                <w:bCs/>
                <w:sz w:val="20"/>
                <w:szCs w:val="20"/>
              </w:rPr>
              <w:t xml:space="preserve">22 </w:t>
            </w:r>
            <w:r w:rsidR="008E2424">
              <w:rPr>
                <w:rFonts w:ascii="Trebuchet MS" w:hAnsi="Trebuchet MS"/>
                <w:b/>
                <w:bCs/>
                <w:sz w:val="20"/>
                <w:szCs w:val="20"/>
              </w:rPr>
              <w:t>a ser amortizado</w:t>
            </w:r>
          </w:p>
        </w:tc>
        <w:tc>
          <w:tcPr>
            <w:tcW w:w="1317" w:type="pct"/>
            <w:shd w:val="clear" w:color="auto" w:fill="D9D9D9" w:themeFill="background1" w:themeFillShade="D9"/>
            <w:vAlign w:val="center"/>
          </w:tcPr>
          <w:p w14:paraId="517D84F0" w14:textId="77777777" w:rsidR="00F04919" w:rsidRPr="008E2424" w:rsidRDefault="008E2424"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w:t>
            </w:r>
            <w:r w:rsidRPr="008E2424">
              <w:rPr>
                <w:rFonts w:ascii="Trebuchet MS" w:hAnsi="Trebuchet MS"/>
                <w:b/>
                <w:bCs/>
                <w:sz w:val="20"/>
                <w:szCs w:val="20"/>
              </w:rPr>
              <w:t xml:space="preserve"> do Valor Nominal Unitário Atualizado a ser amortizado</w:t>
            </w:r>
          </w:p>
        </w:tc>
      </w:tr>
      <w:tr w:rsidR="00F04919" w:rsidRPr="004B1FA9" w14:paraId="035494E4" w14:textId="77777777" w:rsidTr="00D92E29">
        <w:tc>
          <w:tcPr>
            <w:tcW w:w="1000" w:type="pct"/>
          </w:tcPr>
          <w:p w14:paraId="5CA55127"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1ª </w:t>
            </w:r>
          </w:p>
        </w:tc>
        <w:tc>
          <w:tcPr>
            <w:tcW w:w="1365" w:type="pct"/>
          </w:tcPr>
          <w:p w14:paraId="4D273602" w14:textId="57926F08" w:rsidR="00F04919" w:rsidRPr="004B1FA9" w:rsidRDefault="00045E4C"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w:t>
            </w:r>
            <w:r w:rsidR="00F04919">
              <w:rPr>
                <w:rFonts w:ascii="Trebuchet MS" w:hAnsi="Trebuchet MS" w:cs="Trebuchet MS"/>
                <w:sz w:val="20"/>
                <w:szCs w:val="20"/>
                <w:lang w:eastAsia="pt-BR"/>
              </w:rPr>
              <w:t>15</w:t>
            </w:r>
            <w:r w:rsidR="00F04919" w:rsidRPr="004B1FA9">
              <w:rPr>
                <w:rFonts w:ascii="Trebuchet MS" w:hAnsi="Trebuchet MS" w:cs="Trebuchet MS"/>
                <w:sz w:val="20"/>
                <w:szCs w:val="20"/>
                <w:lang w:eastAsia="pt-BR"/>
              </w:rPr>
              <w:t xml:space="preserve"> de </w:t>
            </w:r>
            <w:r w:rsidR="00F04919">
              <w:rPr>
                <w:rFonts w:ascii="Trebuchet MS" w:hAnsi="Trebuchet MS" w:cs="Trebuchet MS"/>
                <w:sz w:val="20"/>
                <w:szCs w:val="20"/>
                <w:lang w:eastAsia="pt-BR"/>
              </w:rPr>
              <w:t>abril</w:t>
            </w:r>
            <w:r>
              <w:rPr>
                <w:rFonts w:ascii="Trebuchet MS" w:hAnsi="Trebuchet MS" w:cs="Trebuchet MS"/>
                <w:sz w:val="20"/>
                <w:szCs w:val="20"/>
                <w:lang w:eastAsia="pt-BR"/>
              </w:rPr>
              <w:t>]</w:t>
            </w:r>
            <w:r w:rsidR="00F04919" w:rsidRPr="004B1FA9">
              <w:rPr>
                <w:rFonts w:ascii="Trebuchet MS" w:hAnsi="Trebuchet MS" w:cs="Trebuchet MS"/>
                <w:sz w:val="20"/>
                <w:szCs w:val="20"/>
                <w:lang w:eastAsia="pt-BR"/>
              </w:rPr>
              <w:t xml:space="preserve"> de 20</w:t>
            </w:r>
            <w:r w:rsidR="0012682C">
              <w:rPr>
                <w:rFonts w:ascii="Trebuchet MS" w:hAnsi="Trebuchet MS" w:cs="Trebuchet MS"/>
                <w:sz w:val="20"/>
                <w:szCs w:val="20"/>
                <w:lang w:eastAsia="pt-BR"/>
              </w:rPr>
              <w:t>30</w:t>
            </w:r>
          </w:p>
        </w:tc>
        <w:tc>
          <w:tcPr>
            <w:tcW w:w="1317" w:type="pct"/>
          </w:tcPr>
          <w:p w14:paraId="744FD9B1" w14:textId="15E8F625"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33,3300%</w:t>
            </w:r>
          </w:p>
        </w:tc>
        <w:tc>
          <w:tcPr>
            <w:tcW w:w="1317" w:type="pct"/>
          </w:tcPr>
          <w:p w14:paraId="365F5BE1" w14:textId="08627835"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sidRPr="00E86B4E">
              <w:rPr>
                <w:rFonts w:ascii="Trebuchet MS" w:hAnsi="Trebuchet MS"/>
                <w:sz w:val="20"/>
                <w:szCs w:val="20"/>
              </w:rPr>
              <w:t>33</w:t>
            </w:r>
            <w:r>
              <w:rPr>
                <w:rFonts w:ascii="Trebuchet MS" w:hAnsi="Trebuchet MS"/>
                <w:sz w:val="20"/>
                <w:szCs w:val="20"/>
              </w:rPr>
              <w:t>,33</w:t>
            </w:r>
            <w:r w:rsidR="008E2424">
              <w:rPr>
                <w:rFonts w:ascii="Trebuchet MS" w:hAnsi="Trebuchet MS"/>
                <w:sz w:val="20"/>
                <w:szCs w:val="20"/>
              </w:rPr>
              <w:t>00</w:t>
            </w:r>
            <w:r>
              <w:rPr>
                <w:rFonts w:ascii="Trebuchet MS" w:hAnsi="Trebuchet MS"/>
                <w:sz w:val="20"/>
                <w:szCs w:val="20"/>
              </w:rPr>
              <w:t>%</w:t>
            </w:r>
          </w:p>
        </w:tc>
      </w:tr>
      <w:tr w:rsidR="00F04919" w:rsidRPr="004B1FA9" w14:paraId="715C64EB" w14:textId="77777777" w:rsidTr="00D92E29">
        <w:tc>
          <w:tcPr>
            <w:tcW w:w="1000" w:type="pct"/>
          </w:tcPr>
          <w:p w14:paraId="5EE0B39C"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2ª </w:t>
            </w:r>
          </w:p>
        </w:tc>
        <w:tc>
          <w:tcPr>
            <w:tcW w:w="1365" w:type="pct"/>
          </w:tcPr>
          <w:p w14:paraId="6D575E22" w14:textId="27BA6B49" w:rsidR="00F04919" w:rsidRPr="004B1FA9" w:rsidRDefault="00045E4C"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w:t>
            </w:r>
            <w:r w:rsidR="00F04919">
              <w:rPr>
                <w:rFonts w:ascii="Trebuchet MS" w:hAnsi="Trebuchet MS" w:cs="Trebuchet MS"/>
                <w:sz w:val="20"/>
                <w:szCs w:val="20"/>
                <w:lang w:eastAsia="pt-BR"/>
              </w:rPr>
              <w:t>15 de abril</w:t>
            </w:r>
            <w:r>
              <w:rPr>
                <w:rFonts w:ascii="Trebuchet MS" w:hAnsi="Trebuchet MS" w:cs="Trebuchet MS"/>
                <w:sz w:val="20"/>
                <w:szCs w:val="20"/>
                <w:lang w:eastAsia="pt-BR"/>
              </w:rPr>
              <w:t>]</w:t>
            </w:r>
            <w:r w:rsidR="00F04919">
              <w:rPr>
                <w:rFonts w:ascii="Trebuchet MS" w:hAnsi="Trebuchet MS" w:cs="Trebuchet MS"/>
                <w:sz w:val="20"/>
                <w:szCs w:val="20"/>
                <w:lang w:eastAsia="pt-BR"/>
              </w:rPr>
              <w:t xml:space="preserve"> de 203</w:t>
            </w:r>
            <w:r w:rsidR="00263B5F">
              <w:rPr>
                <w:rFonts w:ascii="Trebuchet MS" w:hAnsi="Trebuchet MS" w:cs="Trebuchet MS"/>
                <w:sz w:val="20"/>
                <w:szCs w:val="20"/>
                <w:lang w:eastAsia="pt-BR"/>
              </w:rPr>
              <w:t>1</w:t>
            </w:r>
          </w:p>
        </w:tc>
        <w:tc>
          <w:tcPr>
            <w:tcW w:w="1317" w:type="pct"/>
            <w:vAlign w:val="center"/>
          </w:tcPr>
          <w:p w14:paraId="4BC335DD" w14:textId="5BDCB1C8"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33,3300%</w:t>
            </w:r>
          </w:p>
        </w:tc>
        <w:tc>
          <w:tcPr>
            <w:tcW w:w="1317" w:type="pct"/>
          </w:tcPr>
          <w:p w14:paraId="1AF62E56" w14:textId="4E4352B0"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50,0000%</w:t>
            </w:r>
          </w:p>
        </w:tc>
      </w:tr>
      <w:tr w:rsidR="00F04919" w:rsidRPr="004B1FA9" w14:paraId="5343826A" w14:textId="77777777" w:rsidTr="00D92E29">
        <w:tc>
          <w:tcPr>
            <w:tcW w:w="1000" w:type="pct"/>
          </w:tcPr>
          <w:p w14:paraId="009876BF" w14:textId="77777777" w:rsidR="00F04919" w:rsidRPr="004B1FA9"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3ª</w:t>
            </w:r>
          </w:p>
        </w:tc>
        <w:tc>
          <w:tcPr>
            <w:tcW w:w="1365" w:type="pct"/>
          </w:tcPr>
          <w:p w14:paraId="74103C19" w14:textId="77777777" w:rsidR="00F04919" w:rsidRDefault="00F04919" w:rsidP="00530381">
            <w:pPr>
              <w:keepNext/>
              <w:pBdr>
                <w:between w:val="single" w:sz="4" w:space="0" w:color="000000"/>
              </w:pBdr>
              <w:spacing w:line="280" w:lineRule="exact"/>
              <w:jc w:val="center"/>
              <w:rPr>
                <w:rFonts w:ascii="Trebuchet MS" w:hAnsi="Trebuchet MS" w:cs="Trebuchet MS"/>
                <w:sz w:val="20"/>
                <w:szCs w:val="20"/>
                <w:lang w:eastAsia="pt-BR"/>
              </w:rPr>
            </w:pPr>
            <w:r>
              <w:rPr>
                <w:rFonts w:ascii="Trebuchet MS" w:hAnsi="Trebuchet MS" w:cs="Trebuchet MS"/>
                <w:sz w:val="20"/>
                <w:szCs w:val="20"/>
                <w:lang w:eastAsia="pt-BR"/>
              </w:rPr>
              <w:t>Data de Vencimento</w:t>
            </w:r>
          </w:p>
        </w:tc>
        <w:tc>
          <w:tcPr>
            <w:tcW w:w="1317" w:type="pct"/>
            <w:vAlign w:val="center"/>
          </w:tcPr>
          <w:p w14:paraId="2DDE8C90" w14:textId="6C3F5C70" w:rsidR="00F04919" w:rsidRPr="00F04919" w:rsidRDefault="00F04919" w:rsidP="00530381">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33,3400%</w:t>
            </w:r>
          </w:p>
        </w:tc>
        <w:tc>
          <w:tcPr>
            <w:tcW w:w="1317" w:type="pct"/>
          </w:tcPr>
          <w:p w14:paraId="4DC32A88" w14:textId="0E075D69" w:rsidR="00F04919" w:rsidRPr="00E86B4E"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100,0000%</w:t>
            </w:r>
          </w:p>
        </w:tc>
      </w:tr>
    </w:tbl>
    <w:p w14:paraId="5FEF02A2" w14:textId="46334B95" w:rsidR="00CD5458" w:rsidRPr="00A43719" w:rsidRDefault="00CD5458" w:rsidP="004D1940">
      <w:pPr>
        <w:pStyle w:val="Level3"/>
        <w:numPr>
          <w:ilvl w:val="0"/>
          <w:numId w:val="0"/>
        </w:numPr>
        <w:tabs>
          <w:tab w:val="num" w:pos="709"/>
        </w:tabs>
        <w:spacing w:after="240"/>
        <w:ind w:left="680"/>
        <w:rPr>
          <w:rFonts w:ascii="Trebuchet MS" w:hAnsi="Trebuchet MS" w:cs="Arial"/>
          <w:b/>
          <w:szCs w:val="20"/>
          <w:lang w:val="pt-BR"/>
        </w:rPr>
      </w:pPr>
    </w:p>
    <w:p w14:paraId="6F44F0CB" w14:textId="77777777" w:rsidR="008B73FF" w:rsidRPr="00A43719" w:rsidRDefault="008B73FF" w:rsidP="00E31DF6">
      <w:pPr>
        <w:pStyle w:val="Level2"/>
        <w:spacing w:before="140" w:after="240"/>
        <w:rPr>
          <w:rFonts w:ascii="Trebuchet MS" w:hAnsi="Trebuchet MS"/>
          <w:b/>
          <w:szCs w:val="20"/>
          <w:lang w:val="pt-BR"/>
        </w:rPr>
      </w:pPr>
      <w:bookmarkStart w:id="39" w:name="_Ref420335077"/>
      <w:r w:rsidRPr="00A43719">
        <w:rPr>
          <w:rFonts w:ascii="Trebuchet MS" w:hAnsi="Trebuchet MS"/>
          <w:b/>
          <w:szCs w:val="20"/>
          <w:lang w:val="pt-BR"/>
        </w:rPr>
        <w:t>Atualização Monetária das Debêntures</w:t>
      </w:r>
    </w:p>
    <w:p w14:paraId="42D683D2" w14:textId="77777777" w:rsidR="00CD5458" w:rsidRPr="004B1FA9" w:rsidRDefault="007150A3" w:rsidP="00E31DF6">
      <w:pPr>
        <w:pStyle w:val="Level3"/>
        <w:tabs>
          <w:tab w:val="num" w:pos="709"/>
        </w:tabs>
        <w:spacing w:before="140" w:after="240" w:line="280" w:lineRule="exact"/>
        <w:ind w:left="709" w:hanging="709"/>
        <w:rPr>
          <w:rFonts w:ascii="Trebuchet MS" w:hAnsi="Trebuchet MS" w:cs="Arial"/>
          <w:szCs w:val="20"/>
          <w:lang w:val="pt-BR"/>
        </w:rPr>
      </w:pPr>
      <w:bookmarkStart w:id="40" w:name="_Ref68623158"/>
      <w:r w:rsidRPr="007150A3">
        <w:rPr>
          <w:rFonts w:ascii="Trebuchet MS" w:hAnsi="Trebuchet MS"/>
          <w:bCs/>
          <w:szCs w:val="20"/>
          <w:lang w:val="pt-BR"/>
        </w:rPr>
        <w:t>O Valor Nominal Unitário ou o saldo do Valor Nominal Unitário das Debêntures, conforme o caso, será atualizado monetariamente pela variação do Índice Nacional de Preços ao Consumidor Amplo ("</w:t>
      </w:r>
      <w:r w:rsidRPr="007150A3">
        <w:rPr>
          <w:rFonts w:ascii="Trebuchet MS" w:hAnsi="Trebuchet MS"/>
          <w:bCs/>
          <w:szCs w:val="20"/>
          <w:u w:val="single"/>
          <w:lang w:val="pt-BR"/>
        </w:rPr>
        <w:t>IPCA</w:t>
      </w:r>
      <w:r w:rsidRPr="007150A3">
        <w:rPr>
          <w:rFonts w:ascii="Trebuchet MS" w:hAnsi="Trebuchet MS"/>
          <w:bCs/>
          <w:szCs w:val="20"/>
          <w:lang w:val="pt-BR"/>
        </w:rPr>
        <w:t>"), calculado e divulgado mensalmente pelo Instituto Brasileiro de Geografia e Estatística ("</w:t>
      </w:r>
      <w:r w:rsidRPr="007150A3">
        <w:rPr>
          <w:rFonts w:ascii="Trebuchet MS" w:hAnsi="Trebuchet MS"/>
          <w:bCs/>
          <w:szCs w:val="20"/>
          <w:u w:val="single"/>
          <w:lang w:val="pt-BR"/>
        </w:rPr>
        <w:t>IBGE</w:t>
      </w:r>
      <w:r w:rsidRPr="007150A3">
        <w:rPr>
          <w:rFonts w:ascii="Trebuchet MS" w:hAnsi="Trebuchet MS"/>
          <w:bCs/>
          <w:szCs w:val="20"/>
          <w:lang w:val="pt-BR"/>
        </w:rPr>
        <w:t xml:space="preserve">"), desde a </w:t>
      </w:r>
      <w:r>
        <w:rPr>
          <w:rFonts w:ascii="Trebuchet MS" w:hAnsi="Trebuchet MS"/>
          <w:bCs/>
          <w:szCs w:val="20"/>
          <w:lang w:val="pt-BR"/>
        </w:rPr>
        <w:t>p</w:t>
      </w:r>
      <w:r w:rsidRPr="007150A3">
        <w:rPr>
          <w:rFonts w:ascii="Trebuchet MS" w:hAnsi="Trebuchet MS"/>
          <w:bCs/>
          <w:szCs w:val="20"/>
          <w:lang w:val="pt-BR"/>
        </w:rPr>
        <w:t>rimeira Data de Integralização (conforme abaixo definida), até a data de seu efetivo pagamento ("</w:t>
      </w:r>
      <w:r w:rsidRPr="007150A3">
        <w:rPr>
          <w:rFonts w:ascii="Trebuchet MS" w:hAnsi="Trebuchet MS"/>
          <w:bCs/>
          <w:szCs w:val="20"/>
          <w:u w:val="single"/>
          <w:lang w:val="pt-BR"/>
        </w:rPr>
        <w:t>Atualização Monetária</w:t>
      </w:r>
      <w:r w:rsidRPr="007150A3">
        <w:rPr>
          <w:rFonts w:ascii="Trebuchet MS" w:hAnsi="Trebuchet MS"/>
          <w:bCs/>
          <w:szCs w:val="20"/>
          <w:lang w:val="pt-BR"/>
        </w:rPr>
        <w:t>"), sendo o produto da Atualização Monetária automaticamente incorporado ao Valor Nominal Unitário ou ao saldo do Valor Nominal Unitário das Debêntures, conforme o caso ("</w:t>
      </w:r>
      <w:r w:rsidRPr="007150A3">
        <w:rPr>
          <w:rFonts w:ascii="Trebuchet MS" w:hAnsi="Trebuchet MS"/>
          <w:bCs/>
          <w:szCs w:val="20"/>
          <w:u w:val="single"/>
          <w:lang w:val="pt-BR"/>
        </w:rPr>
        <w:t>Valor Nominal Unitário Atualizado</w:t>
      </w:r>
      <w:r w:rsidRPr="007150A3">
        <w:rPr>
          <w:rFonts w:ascii="Trebuchet MS" w:hAnsi="Trebuchet MS"/>
          <w:bCs/>
          <w:szCs w:val="20"/>
          <w:lang w:val="pt-BR"/>
        </w:rPr>
        <w:t>"). A Atualização Monetária</w:t>
      </w:r>
      <w:r>
        <w:rPr>
          <w:rFonts w:ascii="Trebuchet MS" w:hAnsi="Trebuchet MS"/>
          <w:bCs/>
          <w:szCs w:val="20"/>
          <w:lang w:val="pt-BR"/>
        </w:rPr>
        <w:t xml:space="preserve"> será calculada</w:t>
      </w:r>
      <w:r w:rsidR="00CD5458" w:rsidRPr="004B1FA9">
        <w:rPr>
          <w:rFonts w:ascii="Trebuchet MS" w:hAnsi="Trebuchet MS" w:cs="Arial"/>
          <w:szCs w:val="20"/>
          <w:lang w:val="pt-BR"/>
        </w:rPr>
        <w:t xml:space="preserve"> de acordo com a seguinte fórmula:</w:t>
      </w:r>
      <w:bookmarkEnd w:id="40"/>
      <w:r w:rsidR="00CD5458" w:rsidRPr="004B1FA9">
        <w:rPr>
          <w:rFonts w:ascii="Trebuchet MS" w:hAnsi="Trebuchet MS" w:cs="Arial"/>
          <w:szCs w:val="20"/>
          <w:lang w:val="pt-BR"/>
        </w:rPr>
        <w:t xml:space="preserve"> </w:t>
      </w:r>
    </w:p>
    <w:p w14:paraId="3A8BF4AB"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lastRenderedPageBreak/>
        <w:drawing>
          <wp:inline distT="0" distB="0" distL="0" distR="0" wp14:anchorId="4D315F10" wp14:editId="7A18BF34">
            <wp:extent cx="1114425" cy="209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425" cy="209550"/>
                    </a:xfrm>
                    <a:prstGeom prst="rect">
                      <a:avLst/>
                    </a:prstGeom>
                    <a:noFill/>
                    <a:ln>
                      <a:noFill/>
                    </a:ln>
                  </pic:spPr>
                </pic:pic>
              </a:graphicData>
            </a:graphic>
          </wp:inline>
        </w:drawing>
      </w:r>
    </w:p>
    <w:p w14:paraId="263614BF"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03C6A7F3"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VNa</w:t>
      </w:r>
      <w:proofErr w:type="spellEnd"/>
      <w:r w:rsidRPr="004B1FA9">
        <w:rPr>
          <w:rFonts w:ascii="Trebuchet MS" w:hAnsi="Trebuchet MS"/>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olor w:val="auto"/>
          <w:sz w:val="20"/>
          <w:szCs w:val="20"/>
        </w:rPr>
        <w:t>Atualizado, calculado com 8 (oito) casas decimais, sem arredondamento;</w:t>
      </w:r>
    </w:p>
    <w:p w14:paraId="7725D0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VNe</w:t>
      </w:r>
      <w:proofErr w:type="spellEnd"/>
      <w:r w:rsidRPr="004B1FA9">
        <w:rPr>
          <w:rFonts w:ascii="Trebuchet MS" w:hAnsi="Trebuchet MS"/>
          <w:color w:val="auto"/>
          <w:sz w:val="20"/>
          <w:szCs w:val="20"/>
        </w:rPr>
        <w:t xml:space="preserve"> = Valor Nominal Unitário ou saldo do Valor Nominal Unitário das Debêntures</w:t>
      </w:r>
      <w:r>
        <w:rPr>
          <w:rFonts w:ascii="Trebuchet MS" w:hAnsi="Trebuchet MS"/>
          <w:color w:val="auto"/>
          <w:sz w:val="20"/>
          <w:szCs w:val="20"/>
        </w:rPr>
        <w:t>,</w:t>
      </w:r>
      <w:r w:rsidRPr="004B1FA9">
        <w:rPr>
          <w:rFonts w:ascii="Trebuchet MS" w:hAnsi="Trebuchet MS"/>
          <w:color w:val="auto"/>
          <w:sz w:val="20"/>
          <w:szCs w:val="20"/>
        </w:rPr>
        <w:t xml:space="preserve"> informado/calculado com 8 (oito) casas decimais, sem arredondamento;</w:t>
      </w:r>
    </w:p>
    <w:p w14:paraId="00BB78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C = Fator acumulado das variações mensais do IPCA, calculado com 8 (oito) casas decimais, sem arredondamento, apurado da seguinte forma:</w:t>
      </w:r>
    </w:p>
    <w:p w14:paraId="33094439"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drawing>
          <wp:inline distT="0" distB="0" distL="0" distR="0" wp14:anchorId="226C184A" wp14:editId="27ECA607">
            <wp:extent cx="1409700" cy="7524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14:paraId="058B1421"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438FF7A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 =</w:t>
      </w:r>
      <w:r w:rsidRPr="004B1FA9">
        <w:rPr>
          <w:rFonts w:ascii="Trebuchet MS" w:hAnsi="Trebuchet MS"/>
          <w:color w:val="auto"/>
          <w:sz w:val="20"/>
          <w:szCs w:val="20"/>
        </w:rPr>
        <w:tab/>
        <w:t>Número total de índices considerados na atualização monetária, sendo “n” um número inteiro;</w:t>
      </w:r>
    </w:p>
    <w:p w14:paraId="051D0366" w14:textId="20B67001"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 Valor do número-índice do IPCA do mês anterior ao mês de atualização,</w:t>
      </w:r>
      <w:r w:rsidR="002920D1">
        <w:rPr>
          <w:rFonts w:ascii="Trebuchet MS" w:hAnsi="Trebuchet MS"/>
          <w:color w:val="auto"/>
          <w:sz w:val="20"/>
          <w:szCs w:val="20"/>
        </w:rPr>
        <w:t xml:space="preserve"> divulgado no </w:t>
      </w:r>
      <w:r w:rsidR="00672A05">
        <w:rPr>
          <w:rFonts w:ascii="Trebuchet MS" w:hAnsi="Trebuchet MS"/>
          <w:color w:val="auto"/>
          <w:sz w:val="20"/>
          <w:szCs w:val="20"/>
        </w:rPr>
        <w:t>M</w:t>
      </w:r>
      <w:r w:rsidR="002920D1">
        <w:rPr>
          <w:rFonts w:ascii="Trebuchet MS" w:hAnsi="Trebuchet MS"/>
          <w:color w:val="auto"/>
          <w:sz w:val="20"/>
          <w:szCs w:val="20"/>
        </w:rPr>
        <w:t xml:space="preserve">ês de </w:t>
      </w:r>
      <w:r w:rsidR="00672A05">
        <w:rPr>
          <w:rFonts w:ascii="Trebuchet MS" w:hAnsi="Trebuchet MS"/>
          <w:color w:val="auto"/>
          <w:sz w:val="20"/>
          <w:szCs w:val="20"/>
        </w:rPr>
        <w:t>A</w:t>
      </w:r>
      <w:r w:rsidR="002920D1">
        <w:rPr>
          <w:rFonts w:ascii="Trebuchet MS" w:hAnsi="Trebuchet MS"/>
          <w:color w:val="auto"/>
          <w:sz w:val="20"/>
          <w:szCs w:val="20"/>
        </w:rPr>
        <w:t>tualização</w:t>
      </w:r>
      <w:r w:rsidR="00B0689C">
        <w:rPr>
          <w:rFonts w:ascii="Trebuchet MS" w:hAnsi="Trebuchet MS"/>
          <w:color w:val="auto"/>
          <w:sz w:val="20"/>
          <w:szCs w:val="20"/>
        </w:rPr>
        <w:t xml:space="preserve"> (conforme abaixo definido)</w:t>
      </w:r>
      <w:r w:rsidR="002920D1">
        <w:rPr>
          <w:rFonts w:ascii="Trebuchet MS" w:hAnsi="Trebuchet MS"/>
          <w:color w:val="auto"/>
          <w:sz w:val="20"/>
          <w:szCs w:val="20"/>
        </w:rPr>
        <w:t>,</w:t>
      </w:r>
      <w:r w:rsidRPr="004B1FA9">
        <w:rPr>
          <w:rFonts w:ascii="Trebuchet MS" w:hAnsi="Trebuchet MS"/>
          <w:color w:val="auto"/>
          <w:sz w:val="20"/>
          <w:szCs w:val="20"/>
        </w:rPr>
        <w:t xml:space="preserve"> caso a atualização seja em data anterior ou na própria Data de Aniversário das Debêntures, após a Data de Aniversário respectiva, o “</w:t>
      </w: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corresponderá ao valor do número índice do IPCA do </w:t>
      </w:r>
      <w:r w:rsidR="00B0689C">
        <w:rPr>
          <w:rFonts w:ascii="Trebuchet MS" w:hAnsi="Trebuchet MS"/>
          <w:color w:val="auto"/>
          <w:sz w:val="20"/>
          <w:szCs w:val="20"/>
        </w:rPr>
        <w:t>M</w:t>
      </w:r>
      <w:r w:rsidR="00B0689C" w:rsidRPr="004B1FA9">
        <w:rPr>
          <w:rFonts w:ascii="Trebuchet MS" w:hAnsi="Trebuchet MS"/>
          <w:color w:val="auto"/>
          <w:sz w:val="20"/>
          <w:szCs w:val="20"/>
        </w:rPr>
        <w:t xml:space="preserve">ês </w:t>
      </w:r>
      <w:r w:rsidRPr="004B1FA9">
        <w:rPr>
          <w:rFonts w:ascii="Trebuchet MS" w:hAnsi="Trebuchet MS"/>
          <w:color w:val="auto"/>
          <w:sz w:val="20"/>
          <w:szCs w:val="20"/>
        </w:rPr>
        <w:t xml:space="preserve">de </w:t>
      </w:r>
      <w:r w:rsidR="00B0689C">
        <w:rPr>
          <w:rFonts w:ascii="Trebuchet MS" w:hAnsi="Trebuchet MS"/>
          <w:color w:val="auto"/>
          <w:sz w:val="20"/>
          <w:szCs w:val="20"/>
        </w:rPr>
        <w:t>A</w:t>
      </w:r>
      <w:r w:rsidR="00B0689C" w:rsidRPr="004B1FA9">
        <w:rPr>
          <w:rFonts w:ascii="Trebuchet MS" w:hAnsi="Trebuchet MS"/>
          <w:color w:val="auto"/>
          <w:sz w:val="20"/>
          <w:szCs w:val="20"/>
        </w:rPr>
        <w:t>tualização</w:t>
      </w:r>
      <w:r w:rsidRPr="004B1FA9">
        <w:rPr>
          <w:rFonts w:ascii="Trebuchet MS" w:hAnsi="Trebuchet MS"/>
          <w:color w:val="auto"/>
          <w:sz w:val="20"/>
          <w:szCs w:val="20"/>
        </w:rPr>
        <w:t>;</w:t>
      </w:r>
    </w:p>
    <w:p w14:paraId="4518188D"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NI</w:t>
      </w:r>
      <w:r w:rsidRPr="002406D9">
        <w:rPr>
          <w:rFonts w:ascii="Trebuchet MS" w:hAnsi="Trebuchet MS"/>
          <w:color w:val="auto"/>
          <w:sz w:val="20"/>
          <w:vertAlign w:val="subscript"/>
        </w:rPr>
        <w:t>k-1</w:t>
      </w:r>
      <w:r w:rsidRPr="004B1FA9">
        <w:rPr>
          <w:rFonts w:ascii="Trebuchet MS" w:hAnsi="Trebuchet MS"/>
          <w:color w:val="auto"/>
          <w:sz w:val="20"/>
          <w:szCs w:val="20"/>
        </w:rPr>
        <w:t xml:space="preserve"> = Valor do número-índice do IPCA do mês anterior ao mês “k”;</w:t>
      </w:r>
    </w:p>
    <w:p w14:paraId="4872B16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xml:space="preserve"> = Número de Dias Úteis entre a primeira Data de Integralização (ou a última Data de Aniversário das Debêntures) e a data de cálculo, limitado ao número total de Dias Úteis de vigência do número-índice do IPCA, sendo “</w:t>
      </w: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um número inteiro; e</w:t>
      </w:r>
    </w:p>
    <w:p w14:paraId="730D0154"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xml:space="preserve"> = Número de Dias Úteis contidos entre a última Data de Aniversário das Debêntures</w:t>
      </w:r>
      <w:r w:rsidR="002D3305">
        <w:rPr>
          <w:rFonts w:ascii="Trebuchet MS" w:hAnsi="Trebuchet MS"/>
          <w:color w:val="auto"/>
          <w:sz w:val="20"/>
          <w:szCs w:val="20"/>
        </w:rPr>
        <w:t>,</w:t>
      </w:r>
      <w:r w:rsidRPr="004B1FA9">
        <w:rPr>
          <w:rFonts w:ascii="Trebuchet MS" w:hAnsi="Trebuchet MS"/>
          <w:color w:val="auto"/>
          <w:sz w:val="20"/>
          <w:szCs w:val="20"/>
        </w:rPr>
        <w:t xml:space="preserve"> e a próxima Data de Aniversário das Debêntures, sendo “</w:t>
      </w: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um número inteiro.</w:t>
      </w:r>
    </w:p>
    <w:p w14:paraId="54F8DAD7"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Observações:</w:t>
      </w:r>
    </w:p>
    <w:p w14:paraId="69F05686"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número-índice do IPCA deverá ser utilizado considerando-se idêntico número de casas decimais daquele divulgado pelo IBGE;</w:t>
      </w:r>
    </w:p>
    <w:p w14:paraId="44344C83"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A aplicação do IPCA incidirá no menor período permitido pela legislação em vigor sem necessidade de ajuste à Escritura de Emissão ou qualquer outra formalidade;</w:t>
      </w:r>
    </w:p>
    <w:p w14:paraId="256824C5" w14:textId="11F3918F"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lastRenderedPageBreak/>
        <w:t>Considera-se como “</w:t>
      </w:r>
      <w:r w:rsidRPr="004B1FA9">
        <w:rPr>
          <w:rFonts w:ascii="Trebuchet MS" w:hAnsi="Trebuchet MS"/>
          <w:u w:val="single"/>
          <w:lang w:val="pt-BR"/>
        </w:rPr>
        <w:t>Data de Aniversário</w:t>
      </w:r>
      <w:r w:rsidRPr="004B1FA9">
        <w:rPr>
          <w:rFonts w:ascii="Trebuchet MS" w:hAnsi="Trebuchet MS"/>
          <w:lang w:val="pt-BR"/>
        </w:rPr>
        <w:t>” todo dia 15 de cada mês. Considera-se como mês de atualização, o período mensal compreendido entre duas datas de aniversário consecutivas</w:t>
      </w:r>
      <w:r w:rsidR="00B0149E">
        <w:rPr>
          <w:rFonts w:ascii="Trebuchet MS" w:hAnsi="Trebuchet MS"/>
          <w:lang w:val="pt-BR"/>
        </w:rPr>
        <w:t xml:space="preserve"> </w:t>
      </w:r>
      <w:r w:rsidR="004B4C75">
        <w:rPr>
          <w:rFonts w:ascii="Trebuchet MS" w:hAnsi="Trebuchet MS"/>
          <w:lang w:val="pt-BR"/>
        </w:rPr>
        <w:t>(</w:t>
      </w:r>
      <w:r w:rsidR="00B0149E">
        <w:rPr>
          <w:rFonts w:ascii="Trebuchet MS" w:hAnsi="Trebuchet MS"/>
          <w:lang w:val="pt-BR"/>
        </w:rPr>
        <w:t>“</w:t>
      </w:r>
      <w:r w:rsidR="00B0149E" w:rsidRPr="002C1C61">
        <w:rPr>
          <w:rFonts w:ascii="Trebuchet MS" w:hAnsi="Trebuchet MS"/>
          <w:u w:val="single"/>
          <w:lang w:val="pt-BR"/>
        </w:rPr>
        <w:t>Mês de Atualização</w:t>
      </w:r>
      <w:r w:rsidR="00B0149E">
        <w:rPr>
          <w:rFonts w:ascii="Trebuchet MS" w:hAnsi="Trebuchet MS"/>
          <w:lang w:val="pt-BR"/>
        </w:rPr>
        <w:t>”</w:t>
      </w:r>
      <w:r w:rsidR="004B4C75">
        <w:rPr>
          <w:rFonts w:ascii="Trebuchet MS" w:hAnsi="Trebuchet MS"/>
          <w:lang w:val="pt-BR"/>
        </w:rPr>
        <w:t>)</w:t>
      </w:r>
      <w:r w:rsidRPr="004B1FA9">
        <w:rPr>
          <w:rFonts w:ascii="Trebuchet MS" w:hAnsi="Trebuchet MS"/>
          <w:lang w:val="pt-BR"/>
        </w:rPr>
        <w:t>;</w:t>
      </w:r>
      <w:r w:rsidR="00B0149E">
        <w:rPr>
          <w:rFonts w:ascii="Trebuchet MS" w:hAnsi="Trebuchet MS"/>
          <w:lang w:val="pt-BR"/>
        </w:rPr>
        <w:t xml:space="preserve"> </w:t>
      </w:r>
    </w:p>
    <w:p w14:paraId="2757519D" w14:textId="77777777" w:rsidR="00CD5458" w:rsidRDefault="00CD5458" w:rsidP="00530381">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fator resultante da expressão (</w:t>
      </w:r>
      <w:proofErr w:type="spellStart"/>
      <w:r w:rsidRPr="004B1FA9">
        <w:rPr>
          <w:rFonts w:ascii="Trebuchet MS" w:hAnsi="Trebuchet MS"/>
          <w:lang w:val="pt-BR"/>
        </w:rPr>
        <w:t>N</w:t>
      </w:r>
      <w:r w:rsidRPr="002406D9">
        <w:rPr>
          <w:rFonts w:ascii="Trebuchet MS" w:hAnsi="Trebuchet MS"/>
          <w:vertAlign w:val="subscript"/>
          <w:lang w:val="pt-BR"/>
        </w:rPr>
        <w:t>Ik</w:t>
      </w:r>
      <w:proofErr w:type="spellEnd"/>
      <w:r w:rsidRPr="004B1FA9">
        <w:rPr>
          <w:rFonts w:ascii="Trebuchet MS" w:hAnsi="Trebuchet MS"/>
          <w:lang w:val="pt-BR"/>
        </w:rPr>
        <w:t xml:space="preserve"> /N</w:t>
      </w:r>
      <w:r w:rsidRPr="002406D9">
        <w:rPr>
          <w:rFonts w:ascii="Trebuchet MS" w:hAnsi="Trebuchet MS"/>
          <w:vertAlign w:val="subscript"/>
          <w:lang w:val="pt-BR"/>
        </w:rPr>
        <w:t>Ik-</w:t>
      </w:r>
      <w:proofErr w:type="gramStart"/>
      <w:r w:rsidRPr="002406D9">
        <w:rPr>
          <w:rFonts w:ascii="Trebuchet MS" w:hAnsi="Trebuchet MS"/>
          <w:vertAlign w:val="subscript"/>
          <w:lang w:val="pt-BR"/>
        </w:rPr>
        <w:t>1</w:t>
      </w:r>
      <w:r w:rsidRPr="004B1FA9">
        <w:rPr>
          <w:rFonts w:ascii="Trebuchet MS" w:hAnsi="Trebuchet MS"/>
          <w:lang w:val="pt-BR"/>
        </w:rPr>
        <w:t>)^</w:t>
      </w:r>
      <w:proofErr w:type="gramEnd"/>
      <w:r w:rsidRPr="004B1FA9">
        <w:rPr>
          <w:rFonts w:ascii="Trebuchet MS" w:hAnsi="Trebuchet MS"/>
          <w:lang w:val="pt-BR"/>
        </w:rPr>
        <w:t>(</w:t>
      </w:r>
      <w:proofErr w:type="spellStart"/>
      <w:r w:rsidRPr="004B1FA9">
        <w:rPr>
          <w:rFonts w:ascii="Trebuchet MS" w:hAnsi="Trebuchet MS"/>
          <w:lang w:val="pt-BR"/>
        </w:rPr>
        <w:t>dup</w:t>
      </w:r>
      <w:proofErr w:type="spellEnd"/>
      <w:r w:rsidRPr="004B1FA9">
        <w:rPr>
          <w:rFonts w:ascii="Trebuchet MS" w:hAnsi="Trebuchet MS"/>
          <w:lang w:val="pt-BR"/>
        </w:rPr>
        <w:t>/</w:t>
      </w:r>
      <w:proofErr w:type="spellStart"/>
      <w:r w:rsidRPr="004B1FA9">
        <w:rPr>
          <w:rFonts w:ascii="Trebuchet MS" w:hAnsi="Trebuchet MS"/>
          <w:lang w:val="pt-BR"/>
        </w:rPr>
        <w:t>dut</w:t>
      </w:r>
      <w:proofErr w:type="spellEnd"/>
      <w:r w:rsidRPr="004B1FA9">
        <w:rPr>
          <w:rFonts w:ascii="Trebuchet MS" w:hAnsi="Trebuchet MS"/>
          <w:lang w:val="pt-BR"/>
        </w:rPr>
        <w:t>) é considerado com 8 (oito) casas decimais, sem arredondamento; e</w:t>
      </w:r>
    </w:p>
    <w:p w14:paraId="5BE2C8C7" w14:textId="77777777" w:rsidR="00C21163" w:rsidRPr="004B1FA9" w:rsidRDefault="00C21163" w:rsidP="004D1940">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 xml:space="preserve">O </w:t>
      </w:r>
      <w:proofErr w:type="spellStart"/>
      <w:r w:rsidRPr="004B1FA9">
        <w:rPr>
          <w:rFonts w:ascii="Trebuchet MS" w:hAnsi="Trebuchet MS"/>
          <w:lang w:val="pt-BR"/>
        </w:rPr>
        <w:t>produtório</w:t>
      </w:r>
      <w:proofErr w:type="spellEnd"/>
      <w:r w:rsidRPr="004B1FA9">
        <w:rPr>
          <w:rFonts w:ascii="Trebuchet MS" w:hAnsi="Trebuchet MS"/>
          <w:lang w:val="pt-BR"/>
        </w:rPr>
        <w:t xml:space="preserve"> é executado a partir do fator mais recente, acrescentando-se, em seguida, os mais remotos. Os resultados intermediários são calculados com 16 (dezesseis) casas decimais, sem arredondamento</w:t>
      </w:r>
      <w:r>
        <w:rPr>
          <w:rFonts w:ascii="Trebuchet MS" w:hAnsi="Trebuchet MS"/>
          <w:lang w:val="pt-BR"/>
        </w:rPr>
        <w:t>.</w:t>
      </w:r>
    </w:p>
    <w:p w14:paraId="263D64D8" w14:textId="77777777" w:rsidR="00CD5458" w:rsidRPr="004B1FA9" w:rsidRDefault="00CD5458" w:rsidP="00E31DF6">
      <w:pPr>
        <w:pStyle w:val="Level3"/>
        <w:tabs>
          <w:tab w:val="num" w:pos="709"/>
        </w:tabs>
        <w:spacing w:before="140" w:after="240" w:line="280" w:lineRule="exact"/>
        <w:ind w:left="709" w:hanging="709"/>
        <w:rPr>
          <w:rFonts w:ascii="Trebuchet MS" w:hAnsi="Trebuchet MS" w:cs="Arial"/>
          <w:szCs w:val="20"/>
          <w:lang w:val="pt-BR"/>
        </w:rPr>
      </w:pPr>
      <w:bookmarkStart w:id="41" w:name="_Ref434447298"/>
      <w:bookmarkStart w:id="42" w:name="_Hlk100570950"/>
      <w:r w:rsidRPr="004B1FA9">
        <w:rPr>
          <w:rFonts w:ascii="Trebuchet MS" w:hAnsi="Trebuchet MS"/>
          <w:b/>
          <w:szCs w:val="20"/>
          <w:lang w:val="pt-BR"/>
        </w:rPr>
        <w:t>Indisponibilidade do IPCA</w:t>
      </w:r>
      <w:bookmarkEnd w:id="41"/>
    </w:p>
    <w:p w14:paraId="1C527130" w14:textId="2BF06AEB"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3" w:name="_Ref459766163"/>
      <w:r w:rsidRPr="004B1FA9">
        <w:rPr>
          <w:rFonts w:ascii="Trebuchet MS" w:hAnsi="Trebuchet MS"/>
          <w:szCs w:val="20"/>
          <w:lang w:val="pt-BR"/>
        </w:rPr>
        <w:t xml:space="preserve">Caso o IPCA não esteja </w:t>
      </w:r>
      <w:ins w:id="44" w:author="Stocche Forbes" w:date="2022-04-11T22:30:00Z">
        <w:r w:rsidR="00E33165">
          <w:rPr>
            <w:rFonts w:ascii="Trebuchet MS" w:hAnsi="Trebuchet MS"/>
            <w:szCs w:val="20"/>
            <w:lang w:val="pt-BR"/>
          </w:rPr>
          <w:t xml:space="preserve">temporariamente </w:t>
        </w:r>
      </w:ins>
      <w:r w:rsidRPr="004B1FA9">
        <w:rPr>
          <w:rFonts w:ascii="Trebuchet MS" w:hAnsi="Trebuchet MS"/>
          <w:szCs w:val="20"/>
          <w:lang w:val="pt-BR"/>
        </w:rPr>
        <w:t>disponível quando da apuração da Atualização Monetária</w:t>
      </w:r>
      <w:ins w:id="45" w:author="Stocche Forbes" w:date="2022-04-11T22:30:00Z">
        <w:r w:rsidR="00E33165">
          <w:rPr>
            <w:rFonts w:ascii="Trebuchet MS" w:hAnsi="Trebuchet MS"/>
            <w:szCs w:val="20"/>
            <w:lang w:val="pt-BR"/>
          </w:rPr>
          <w:t xml:space="preserve"> e qualquer obrigação pecuniária prevista neste Escritura</w:t>
        </w:r>
      </w:ins>
      <w:r w:rsidRPr="004B1FA9">
        <w:rPr>
          <w:rFonts w:ascii="Trebuchet MS" w:hAnsi="Trebuchet MS"/>
          <w:szCs w:val="20"/>
          <w:lang w:val="pt-BR"/>
        </w:rPr>
        <w:t xml:space="preserve">, será utilizada, em sua substituição, </w:t>
      </w:r>
      <w:r w:rsidR="00E33165" w:rsidRPr="00E33165">
        <w:rPr>
          <w:rFonts w:ascii="Trebuchet MS" w:hAnsi="Trebuchet MS"/>
          <w:szCs w:val="20"/>
          <w:lang w:val="pt-BR"/>
        </w:rPr>
        <w:t xml:space="preserve">a </w:t>
      </w:r>
      <w:del w:id="46" w:author="Stocche Forbes" w:date="2022-04-11T22:30:00Z">
        <w:r w:rsidRPr="004B1FA9">
          <w:rPr>
            <w:rFonts w:ascii="Trebuchet MS" w:hAnsi="Trebuchet MS"/>
            <w:szCs w:val="20"/>
            <w:lang w:val="pt-BR"/>
          </w:rPr>
          <w:delText xml:space="preserve">variação correspondente ao último </w:delText>
        </w:r>
      </w:del>
      <w:ins w:id="47" w:author="Stocche Forbes" w:date="2022-04-11T22:30:00Z">
        <w:r w:rsidR="00E33165" w:rsidRPr="00E33165">
          <w:rPr>
            <w:rFonts w:ascii="Trebuchet MS" w:hAnsi="Trebuchet MS"/>
            <w:szCs w:val="20"/>
            <w:lang w:val="pt-BR"/>
          </w:rPr>
          <w:t xml:space="preserve">projeção do </w:t>
        </w:r>
      </w:ins>
      <w:r w:rsidR="00E33165" w:rsidRPr="00E33165">
        <w:rPr>
          <w:rFonts w:ascii="Trebuchet MS" w:hAnsi="Trebuchet MS"/>
          <w:szCs w:val="20"/>
          <w:lang w:val="pt-BR"/>
        </w:rPr>
        <w:t xml:space="preserve">IPCA </w:t>
      </w:r>
      <w:del w:id="48" w:author="Stocche Forbes" w:date="2022-04-11T22:30:00Z">
        <w:r w:rsidRPr="004B1FA9">
          <w:rPr>
            <w:rFonts w:ascii="Trebuchet MS" w:hAnsi="Trebuchet MS"/>
            <w:szCs w:val="20"/>
            <w:lang w:val="pt-BR"/>
          </w:rPr>
          <w:delText>divulgado oficialmente até</w:delText>
        </w:r>
      </w:del>
      <w:ins w:id="49" w:author="Stocche Forbes" w:date="2022-04-11T22:30:00Z">
        <w:r w:rsidR="00E33165" w:rsidRPr="00E33165">
          <w:rPr>
            <w:rFonts w:ascii="Trebuchet MS" w:hAnsi="Trebuchet MS"/>
            <w:szCs w:val="20"/>
            <w:lang w:val="pt-BR"/>
          </w:rPr>
          <w:t>calculada com base na média coletada junto ao Comitê de Acompanhamento Macroeconômico da ANBIMA, informadas e coletadas</w:t>
        </w:r>
      </w:ins>
      <w:r w:rsidR="00E33165" w:rsidRPr="00E33165">
        <w:rPr>
          <w:rFonts w:ascii="Trebuchet MS" w:hAnsi="Trebuchet MS"/>
          <w:szCs w:val="20"/>
          <w:lang w:val="pt-BR"/>
        </w:rPr>
        <w:t xml:space="preserve"> a </w:t>
      </w:r>
      <w:del w:id="50" w:author="Stocche Forbes" w:date="2022-04-11T22:30:00Z">
        <w:r w:rsidRPr="004B1FA9">
          <w:rPr>
            <w:rFonts w:ascii="Trebuchet MS" w:hAnsi="Trebuchet MS"/>
            <w:szCs w:val="20"/>
            <w:lang w:val="pt-BR"/>
          </w:rPr>
          <w:delText>data do cálculo</w:delText>
        </w:r>
      </w:del>
      <w:ins w:id="51" w:author="Stocche Forbes" w:date="2022-04-11T22:30:00Z">
        <w:r w:rsidR="00E33165" w:rsidRPr="00E33165">
          <w:rPr>
            <w:rFonts w:ascii="Trebuchet MS" w:hAnsi="Trebuchet MS"/>
            <w:szCs w:val="20"/>
            <w:lang w:val="pt-BR"/>
          </w:rPr>
          <w:t>cada projeção do IPCA-I5 e IPCA Final</w:t>
        </w:r>
      </w:ins>
      <w:r w:rsidR="00E33165" w:rsidRPr="00E33165">
        <w:rPr>
          <w:rFonts w:ascii="Trebuchet MS" w:hAnsi="Trebuchet MS"/>
          <w:szCs w:val="20"/>
          <w:lang w:val="pt-BR"/>
        </w:rPr>
        <w:t xml:space="preserve">, não sendo devidas quaisquer compensações financeiras, </w:t>
      </w:r>
      <w:del w:id="52" w:author="Stocche Forbes" w:date="2022-04-11T22:30:00Z">
        <w:r w:rsidRPr="004B1FA9">
          <w:rPr>
            <w:rFonts w:ascii="Trebuchet MS" w:hAnsi="Trebuchet MS"/>
            <w:szCs w:val="20"/>
            <w:lang w:val="pt-BR"/>
          </w:rPr>
          <w:delText>multas ou penalidades entre a Emissora e os</w:delText>
        </w:r>
        <w:r w:rsidR="00E33165" w:rsidRPr="00E33165">
          <w:rPr>
            <w:rFonts w:ascii="Trebuchet MS" w:hAnsi="Trebuchet MS"/>
            <w:szCs w:val="20"/>
            <w:lang w:val="pt-BR"/>
          </w:rPr>
          <w:delText xml:space="preserve"> </w:delText>
        </w:r>
      </w:del>
      <w:ins w:id="53" w:author="Stocche Forbes" w:date="2022-04-11T22:30:00Z">
        <w:r w:rsidR="00E33165" w:rsidRPr="00E33165">
          <w:rPr>
            <w:rFonts w:ascii="Trebuchet MS" w:hAnsi="Trebuchet MS"/>
            <w:szCs w:val="20"/>
            <w:lang w:val="pt-BR"/>
          </w:rPr>
          <w:t xml:space="preserve">tanto por parte da Companhia quanto pelos </w:t>
        </w:r>
        <w:r w:rsidR="004B1660" w:rsidRPr="004B1FA9">
          <w:rPr>
            <w:rFonts w:ascii="Trebuchet MS" w:hAnsi="Trebuchet MS"/>
            <w:szCs w:val="20"/>
            <w:lang w:val="pt-BR"/>
          </w:rPr>
          <w:t>titulares das Debêntures</w:t>
        </w:r>
        <w:r w:rsidR="004B1660" w:rsidRPr="00E33165">
          <w:rPr>
            <w:rFonts w:ascii="Trebuchet MS" w:hAnsi="Trebuchet MS"/>
            <w:szCs w:val="20"/>
            <w:lang w:val="pt-BR"/>
          </w:rPr>
          <w:t xml:space="preserve"> </w:t>
        </w:r>
        <w:r w:rsidR="004B1660">
          <w:rPr>
            <w:rFonts w:ascii="Trebuchet MS" w:hAnsi="Trebuchet MS"/>
            <w:szCs w:val="20"/>
            <w:lang w:val="pt-BR"/>
          </w:rPr>
          <w:t>(“</w:t>
        </w:r>
      </w:ins>
      <w:r w:rsidR="00E33165" w:rsidRPr="002406D9">
        <w:rPr>
          <w:rFonts w:ascii="Trebuchet MS" w:hAnsi="Trebuchet MS"/>
          <w:lang w:val="pt-BR"/>
        </w:rPr>
        <w:t>Debenturistas</w:t>
      </w:r>
      <w:del w:id="54" w:author="Stocche Forbes" w:date="2022-04-11T22:30:00Z">
        <w:r w:rsidRPr="00C268C9">
          <w:rPr>
            <w:rFonts w:ascii="Trebuchet MS" w:hAnsi="Trebuchet MS"/>
            <w:szCs w:val="20"/>
            <w:lang w:val="pt-BR"/>
          </w:rPr>
          <w:delText>,</w:delText>
        </w:r>
      </w:del>
      <w:ins w:id="55" w:author="Stocche Forbes" w:date="2022-04-11T22:30:00Z">
        <w:r w:rsidR="004B1660" w:rsidRPr="002C1C61">
          <w:rPr>
            <w:rFonts w:ascii="Trebuchet MS" w:hAnsi="Trebuchet MS"/>
            <w:szCs w:val="20"/>
            <w:lang w:val="pt-BR"/>
          </w:rPr>
          <w:t>”)</w:t>
        </w:r>
        <w:r w:rsidRPr="00C268C9">
          <w:rPr>
            <w:rFonts w:ascii="Trebuchet MS" w:hAnsi="Trebuchet MS"/>
            <w:szCs w:val="20"/>
            <w:lang w:val="pt-BR"/>
          </w:rPr>
          <w:t>,</w:t>
        </w:r>
      </w:ins>
      <w:r w:rsidRPr="004B1FA9">
        <w:rPr>
          <w:rFonts w:ascii="Trebuchet MS" w:hAnsi="Trebuchet MS"/>
          <w:szCs w:val="20"/>
          <w:lang w:val="pt-BR"/>
        </w:rPr>
        <w:t xml:space="preserve"> quando da posterior divulgação do IPCA que vier a se tornar disponível</w:t>
      </w:r>
      <w:del w:id="56" w:author="Stocche Forbes" w:date="2022-04-11T22:30:00Z">
        <w:r w:rsidRPr="004B1FA9">
          <w:rPr>
            <w:rFonts w:ascii="Trebuchet MS" w:hAnsi="Trebuchet MS"/>
            <w:szCs w:val="20"/>
            <w:lang w:val="pt-BR"/>
          </w:rPr>
          <w:delText>.</w:delText>
        </w:r>
      </w:del>
      <w:bookmarkEnd w:id="43"/>
      <w:ins w:id="57" w:author="Stocche Forbes" w:date="2022-04-11T22:30:00Z">
        <w:r w:rsidR="002A2C3B">
          <w:rPr>
            <w:rFonts w:ascii="Trebuchet MS" w:hAnsi="Trebuchet MS"/>
            <w:b/>
            <w:bCs/>
            <w:szCs w:val="20"/>
            <w:lang w:val="pt-BR"/>
          </w:rPr>
          <w:t>[</w:t>
        </w:r>
      </w:ins>
      <w:r w:rsidR="004C2DA0" w:rsidRPr="004C2DA0">
        <w:rPr>
          <w:rFonts w:ascii="Trebuchet MS" w:hAnsi="Trebuchet MS"/>
          <w:b/>
          <w:bCs/>
          <w:szCs w:val="20"/>
          <w:highlight w:val="yellow"/>
          <w:lang w:val="pt-BR"/>
        </w:rPr>
        <w:t xml:space="preserve"> </w:t>
      </w:r>
      <w:ins w:id="58" w:author="Stocche Forbes" w:date="2022-04-11T22:37:00Z">
        <w:r w:rsidR="00B67089">
          <w:rPr>
            <w:rFonts w:ascii="Trebuchet MS" w:hAnsi="Trebuchet MS"/>
            <w:b/>
            <w:bCs/>
            <w:szCs w:val="20"/>
            <w:highlight w:val="yellow"/>
            <w:lang w:val="pt-BR"/>
          </w:rPr>
          <w:t xml:space="preserve">Nota </w:t>
        </w:r>
      </w:ins>
      <w:ins w:id="59" w:author="Stocche Forbes" w:date="2022-04-11T22:30:00Z">
        <w:r w:rsidR="004C2DA0" w:rsidRPr="00EF78B5">
          <w:rPr>
            <w:rFonts w:ascii="Trebuchet MS" w:hAnsi="Trebuchet MS"/>
            <w:b/>
            <w:bCs/>
            <w:szCs w:val="20"/>
            <w:highlight w:val="yellow"/>
            <w:lang w:val="pt-BR"/>
          </w:rPr>
          <w:t xml:space="preserve">SF: a ser discutido em </w:t>
        </w:r>
        <w:proofErr w:type="spellStart"/>
        <w:r w:rsidR="004C2DA0" w:rsidRPr="00EF78B5">
          <w:rPr>
            <w:rFonts w:ascii="Trebuchet MS" w:hAnsi="Trebuchet MS"/>
            <w:b/>
            <w:bCs/>
            <w:i/>
            <w:iCs/>
            <w:szCs w:val="20"/>
            <w:highlight w:val="yellow"/>
            <w:lang w:val="pt-BR"/>
          </w:rPr>
          <w:t>call</w:t>
        </w:r>
      </w:ins>
      <w:proofErr w:type="spellEnd"/>
      <w:ins w:id="60" w:author="Stocche Forbes" w:date="2022-04-11T22:37:00Z">
        <w:r w:rsidR="00B67089">
          <w:rPr>
            <w:rFonts w:ascii="Trebuchet MS" w:hAnsi="Trebuchet MS"/>
            <w:b/>
            <w:bCs/>
            <w:i/>
            <w:iCs/>
            <w:szCs w:val="20"/>
            <w:highlight w:val="yellow"/>
            <w:lang w:val="pt-BR"/>
          </w:rPr>
          <w:t>]</w:t>
        </w:r>
      </w:ins>
      <w:del w:id="61" w:author="Stocche Forbes" w:date="2022-04-11T22:30:00Z">
        <w:r w:rsidR="00FE3B52" w:rsidRPr="007762B2">
          <w:rPr>
            <w:rFonts w:ascii="Trebuchet MS" w:hAnsi="Trebuchet MS"/>
            <w:b/>
            <w:bCs/>
            <w:szCs w:val="20"/>
            <w:highlight w:val="yellow"/>
            <w:lang w:val="pt-BR"/>
          </w:rPr>
          <w:delText xml:space="preserve">: </w:delText>
        </w:r>
      </w:del>
      <w:del w:id="62" w:author="Stocche Forbes" w:date="2022-04-11T22:37:00Z">
        <w:r w:rsidR="00B67089" w:rsidRPr="00EF78B5" w:rsidDel="00B67089">
          <w:rPr>
            <w:rFonts w:ascii="Trebuchet MS" w:hAnsi="Trebuchet MS"/>
            <w:b/>
            <w:bCs/>
            <w:szCs w:val="20"/>
            <w:highlight w:val="yellow"/>
            <w:lang w:val="pt-BR"/>
          </w:rPr>
          <w:delText>Nota</w:delText>
        </w:r>
        <w:r w:rsidR="00B67089" w:rsidRPr="007762B2" w:rsidDel="00B67089">
          <w:rPr>
            <w:rFonts w:ascii="Trebuchet MS" w:hAnsi="Trebuchet MS"/>
            <w:b/>
            <w:bCs/>
            <w:szCs w:val="20"/>
            <w:highlight w:val="yellow"/>
            <w:lang w:val="pt-BR"/>
          </w:rPr>
          <w:delText xml:space="preserve"> </w:delText>
        </w:r>
      </w:del>
      <w:del w:id="63" w:author="Stocche Forbes" w:date="2022-04-11T22:30:00Z">
        <w:r w:rsidR="00FE3B52" w:rsidRPr="007762B2">
          <w:rPr>
            <w:rFonts w:ascii="Trebuchet MS" w:hAnsi="Trebuchet MS"/>
            <w:b/>
            <w:bCs/>
            <w:szCs w:val="20"/>
            <w:highlight w:val="yellow"/>
            <w:lang w:val="pt-BR"/>
          </w:rPr>
          <w:delText>Favor manter redação da 25ª Emissão.]</w:delText>
        </w:r>
      </w:del>
      <w:ins w:id="64" w:author="Stocche Forbes" w:date="2022-04-11T22:30:00Z">
        <w:r w:rsidR="00467311" w:rsidRPr="00EF78B5">
          <w:rPr>
            <w:rFonts w:ascii="Trebuchet MS" w:hAnsi="Trebuchet MS"/>
            <w:b/>
            <w:bCs/>
            <w:szCs w:val="20"/>
            <w:highlight w:val="yellow"/>
            <w:lang w:val="pt-BR"/>
          </w:rPr>
          <w:t xml:space="preserve"> </w:t>
        </w:r>
      </w:ins>
    </w:p>
    <w:p w14:paraId="21CCF330" w14:textId="778829AE"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65" w:name="_Ref459467815"/>
      <w:bookmarkEnd w:id="42"/>
      <w:r w:rsidRPr="004B1FA9">
        <w:rPr>
          <w:rFonts w:ascii="Trebuchet MS" w:hAnsi="Trebuchet MS"/>
          <w:szCs w:val="20"/>
          <w:lang w:val="pt-BR"/>
        </w:rPr>
        <w:t xml:space="preserve">Na hipótese de extinção, limitação e/ou não divulgação do IPCA por mais de </w:t>
      </w:r>
      <w:r w:rsidR="00FE5CD2">
        <w:rPr>
          <w:rFonts w:ascii="Trebuchet MS" w:hAnsi="Trebuchet MS"/>
          <w:szCs w:val="20"/>
          <w:lang w:val="pt-BR"/>
        </w:rPr>
        <w:t>30</w:t>
      </w:r>
      <w:r w:rsidRPr="004B1FA9">
        <w:rPr>
          <w:rFonts w:ascii="Trebuchet MS" w:hAnsi="Trebuchet MS"/>
          <w:szCs w:val="20"/>
          <w:lang w:val="pt-BR"/>
        </w:rPr>
        <w:t xml:space="preserve"> (</w:t>
      </w:r>
      <w:r w:rsidR="00FE5CD2">
        <w:rPr>
          <w:rFonts w:ascii="Trebuchet MS" w:hAnsi="Trebuchet MS"/>
          <w:szCs w:val="20"/>
          <w:lang w:val="pt-BR"/>
        </w:rPr>
        <w:t>trinta</w:t>
      </w:r>
      <w:r w:rsidRPr="004B1FA9">
        <w:rPr>
          <w:rFonts w:ascii="Trebuchet MS" w:hAnsi="Trebuchet MS"/>
          <w:szCs w:val="20"/>
          <w:lang w:val="pt-BR"/>
        </w:rPr>
        <w:t xml:space="preserve">) </w:t>
      </w:r>
      <w:r w:rsidR="00FE5CD2">
        <w:rPr>
          <w:rFonts w:ascii="Trebuchet MS" w:hAnsi="Trebuchet MS"/>
          <w:szCs w:val="20"/>
          <w:lang w:val="pt-BR"/>
        </w:rPr>
        <w:t>dias corridos</w:t>
      </w:r>
      <w:r w:rsidR="00FE5CD2" w:rsidRPr="00D92E29">
        <w:rPr>
          <w:rFonts w:ascii="Trebuchet MS" w:hAnsi="Trebuchet MS"/>
          <w:lang w:val="pt-BR"/>
        </w:rPr>
        <w:t xml:space="preserve"> </w:t>
      </w:r>
      <w:r w:rsidRPr="004B1FA9">
        <w:rPr>
          <w:rFonts w:ascii="Trebuchet MS" w:hAnsi="Trebuchet MS"/>
          <w:szCs w:val="20"/>
          <w:lang w:val="pt-BR"/>
        </w:rPr>
        <w:t>após a data esperada para sua apuração e/ou divulgação, ou no caso de impossibilidade de aplicação do IPCA às Debêntures, por proibição legal</w:t>
      </w:r>
      <w:r w:rsidR="00645065" w:rsidRPr="00645065">
        <w:rPr>
          <w:rFonts w:ascii="Trebuchet MS" w:hAnsi="Trebuchet MS"/>
          <w:szCs w:val="20"/>
          <w:lang w:val="pt-BR"/>
        </w:rPr>
        <w:t xml:space="preserve"> </w:t>
      </w:r>
      <w:r w:rsidR="00645065">
        <w:rPr>
          <w:rFonts w:ascii="Trebuchet MS" w:hAnsi="Trebuchet MS"/>
          <w:szCs w:val="20"/>
          <w:lang w:val="pt-BR"/>
        </w:rPr>
        <w:t xml:space="preserve">ou </w:t>
      </w:r>
      <w:r w:rsidR="00645065" w:rsidRPr="003449EF">
        <w:rPr>
          <w:rFonts w:ascii="Trebuchet MS" w:hAnsi="Trebuchet MS"/>
          <w:szCs w:val="20"/>
          <w:lang w:val="pt-BR"/>
        </w:rPr>
        <w:t>regulamentar ou determinação</w:t>
      </w:r>
      <w:r w:rsidRPr="004B1FA9">
        <w:rPr>
          <w:rFonts w:ascii="Trebuchet MS" w:hAnsi="Trebuchet MS"/>
          <w:szCs w:val="20"/>
          <w:lang w:val="pt-BR"/>
        </w:rPr>
        <w:t xml:space="preserve"> judicial, </w:t>
      </w:r>
      <w:r w:rsidRPr="004B1FA9">
        <w:rPr>
          <w:rFonts w:ascii="Trebuchet MS" w:eastAsia="Arial Unicode MS" w:hAnsi="Trebuchet MS"/>
          <w:szCs w:val="20"/>
          <w:lang w:val="pt-BR"/>
        </w:rPr>
        <w:t xml:space="preserve">será utilizado seu substituto legal ou, </w:t>
      </w:r>
      <w:r w:rsidR="00FE5CD2" w:rsidRPr="00FE5CD2">
        <w:rPr>
          <w:rFonts w:ascii="Trebuchet MS" w:eastAsia="Arial Unicode MS" w:hAnsi="Trebuchet MS"/>
          <w:szCs w:val="20"/>
          <w:lang w:val="pt-BR"/>
        </w:rPr>
        <w:t>no caso de inexistir substituto legal para o IPCA</w:t>
      </w:r>
      <w:r w:rsidRPr="004B1FA9">
        <w:rPr>
          <w:rFonts w:ascii="Trebuchet MS" w:eastAsia="Arial Unicode MS" w:hAnsi="Trebuchet MS"/>
          <w:szCs w:val="20"/>
          <w:lang w:val="pt-BR"/>
        </w:rPr>
        <w:t>,</w:t>
      </w:r>
      <w:r w:rsidRPr="004B1FA9">
        <w:rPr>
          <w:rFonts w:ascii="Trebuchet MS" w:hAnsi="Trebuchet MS"/>
          <w:szCs w:val="20"/>
          <w:lang w:val="pt-BR"/>
        </w:rPr>
        <w:t xml:space="preserve"> o Agente Fiduciário deverá convocar Assembleia Geral de Debenturistas (na forma e nos prazos estipulados no artigo 124 da Lei das Sociedades por Ações e nesta Escritura de Emissão), para que </w:t>
      </w:r>
      <w:r w:rsidR="002D3305">
        <w:rPr>
          <w:rFonts w:ascii="Trebuchet MS" w:hAnsi="Trebuchet MS"/>
          <w:szCs w:val="20"/>
          <w:lang w:val="pt-BR"/>
        </w:rPr>
        <w:t>tais</w:t>
      </w:r>
      <w:r w:rsidRPr="004B1FA9">
        <w:rPr>
          <w:rFonts w:ascii="Trebuchet MS" w:hAnsi="Trebuchet MS"/>
          <w:szCs w:val="20"/>
          <w:lang w:val="pt-BR"/>
        </w:rPr>
        <w:t xml:space="preserve"> Debenturistas, deliberem, de comum acordo com a Emissora, o novo parâmetro a ser aplicado, o qual deverá observar a regulamentação aplicável (inclusive, mas não se limitando aos requisitos previstos no parágrafo 1º do artigo 2º da Lei 12.431) e refletir parâmetros utilizados em operações similares existentes à época (“</w:t>
      </w:r>
      <w:r w:rsidRPr="004B1FA9">
        <w:rPr>
          <w:rFonts w:ascii="Trebuchet MS" w:hAnsi="Trebuchet MS"/>
          <w:szCs w:val="20"/>
          <w:u w:val="single"/>
          <w:lang w:val="pt-BR"/>
        </w:rPr>
        <w:t>Taxa Substitutiva</w:t>
      </w:r>
      <w:r w:rsidRPr="004B1FA9">
        <w:rPr>
          <w:rFonts w:ascii="Trebuchet MS" w:hAnsi="Trebuchet MS"/>
          <w:szCs w:val="20"/>
          <w:lang w:val="pt-BR"/>
        </w:rPr>
        <w:t>”). Até a deliberação da Taxa Substitutiva, a última variação disponível do IPCA, divulgada oficialmente será utilizada na apuração do fator “C”, não sendo devidas quaisquer compensações financeiras entre a Emissora</w:t>
      </w:r>
      <w:r w:rsidR="00C21163">
        <w:rPr>
          <w:rFonts w:ascii="Trebuchet MS" w:hAnsi="Trebuchet MS"/>
          <w:szCs w:val="20"/>
          <w:lang w:val="pt-BR"/>
        </w:rPr>
        <w:t xml:space="preserve"> e</w:t>
      </w:r>
      <w:r w:rsidRPr="004B1FA9">
        <w:rPr>
          <w:rFonts w:ascii="Trebuchet MS" w:hAnsi="Trebuchet MS"/>
          <w:szCs w:val="20"/>
          <w:lang w:val="pt-BR"/>
        </w:rPr>
        <w:t xml:space="preserve"> os Debenturistas, caso tenha ocorrido pagamento da Atualização Monetária até a data de deliberação da Taxa Substitutiva.</w:t>
      </w:r>
      <w:bookmarkEnd w:id="65"/>
    </w:p>
    <w:p w14:paraId="4E9A4D7B" w14:textId="1A444041"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66" w:name="_Ref459628160"/>
      <w:r w:rsidRPr="004B1FA9">
        <w:rPr>
          <w:rFonts w:ascii="Trebuchet MS" w:hAnsi="Trebuchet MS"/>
          <w:szCs w:val="20"/>
          <w:lang w:val="pt-BR"/>
        </w:rPr>
        <w:t xml:space="preserve">Caso o IPCA venha a ser divulgado antes da realização da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DC605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referidas assembleias não serão mais realizadas, e o IPCA, a partir da data de sua divulgação, passará a ser novamente utilizado para o cálculo da Atualização Monetária. Até a data de divulgação do IPCA nos termos aqui previstos, será utilizada a última variação disponível do IPCA divulgada oficialmente para fins de cálculo da Atualização Monetária.</w:t>
      </w:r>
      <w:bookmarkEnd w:id="66"/>
      <w:r w:rsidRPr="004B1FA9">
        <w:rPr>
          <w:rFonts w:ascii="Trebuchet MS" w:hAnsi="Trebuchet MS"/>
          <w:szCs w:val="20"/>
          <w:lang w:val="pt-BR"/>
        </w:rPr>
        <w:t xml:space="preserve"> </w:t>
      </w:r>
    </w:p>
    <w:p w14:paraId="109B47BF" w14:textId="5A54ED80" w:rsidR="00CD5458" w:rsidRPr="004B1FA9" w:rsidRDefault="00CD5458" w:rsidP="00E31DF6">
      <w:pPr>
        <w:pStyle w:val="Level3"/>
        <w:spacing w:line="280" w:lineRule="exact"/>
        <w:rPr>
          <w:rFonts w:ascii="Trebuchet MS" w:hAnsi="Trebuchet MS"/>
          <w:szCs w:val="20"/>
          <w:lang w:val="pt-BR"/>
        </w:rPr>
      </w:pPr>
      <w:bookmarkStart w:id="67" w:name="_Ref460961214"/>
      <w:r w:rsidRPr="004B1FA9">
        <w:rPr>
          <w:rFonts w:ascii="Trebuchet MS" w:hAnsi="Trebuchet MS"/>
          <w:szCs w:val="20"/>
          <w:lang w:val="pt-BR"/>
        </w:rPr>
        <w:lastRenderedPageBreak/>
        <w:t xml:space="preserve">Não havendo acordo sobre a Taxa Substitutiva entre a Emissora e os Debenturistas, conforme quórum estabelecido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_Ref392020841 \n \h </w:instrText>
      </w:r>
      <w:r w:rsidR="000E5BF7">
        <w:rPr>
          <w:rFonts w:ascii="Trebuchet MS" w:hAnsi="Trebuchet MS"/>
          <w:szCs w:val="20"/>
          <w:lang w:val="pt-BR"/>
        </w:rPr>
      </w:r>
      <w:r w:rsidR="000E5BF7">
        <w:rPr>
          <w:rFonts w:ascii="Trebuchet MS" w:hAnsi="Trebuchet MS"/>
          <w:szCs w:val="20"/>
          <w:lang w:val="pt-BR"/>
        </w:rPr>
        <w:fldChar w:fldCharType="separate"/>
      </w:r>
      <w:r w:rsidR="00DC605F">
        <w:rPr>
          <w:rFonts w:ascii="Trebuchet MS" w:hAnsi="Trebuchet MS"/>
          <w:szCs w:val="20"/>
          <w:lang w:val="pt-BR"/>
        </w:rPr>
        <w:t>10.12</w:t>
      </w:r>
      <w:r w:rsidR="000E5BF7">
        <w:rPr>
          <w:rFonts w:ascii="Trebuchet MS" w:hAnsi="Trebuchet MS"/>
          <w:szCs w:val="20"/>
          <w:lang w:val="pt-BR"/>
        </w:rPr>
        <w:fldChar w:fldCharType="end"/>
      </w:r>
      <w:r w:rsidRPr="004B1FA9">
        <w:rPr>
          <w:rFonts w:ascii="Trebuchet MS" w:hAnsi="Trebuchet MS"/>
          <w:szCs w:val="20"/>
          <w:lang w:val="pt-BR"/>
        </w:rPr>
        <w:t xml:space="preserve">, na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DC605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w:t>
      </w:r>
      <w:r w:rsidRPr="004B1FA9">
        <w:rPr>
          <w:rFonts w:ascii="Trebuchet MS" w:hAnsi="Trebuchet MS"/>
          <w:b/>
          <w:szCs w:val="20"/>
          <w:lang w:val="pt-BR"/>
        </w:rPr>
        <w:t>(i)</w:t>
      </w:r>
      <w:r w:rsidRPr="004B1FA9">
        <w:rPr>
          <w:rFonts w:ascii="Trebuchet MS" w:hAnsi="Trebuchet MS"/>
          <w:szCs w:val="20"/>
          <w:lang w:val="pt-BR"/>
        </w:rPr>
        <w:t xml:space="preserve"> desde que </w:t>
      </w:r>
      <w:r>
        <w:rPr>
          <w:rFonts w:ascii="Trebuchet MS" w:hAnsi="Trebuchet MS"/>
          <w:szCs w:val="20"/>
          <w:lang w:val="pt-BR"/>
        </w:rPr>
        <w:t xml:space="preserve">seja legalmente </w:t>
      </w:r>
      <w:r w:rsidRPr="004B1FA9">
        <w:rPr>
          <w:rFonts w:ascii="Trebuchet MS" w:hAnsi="Trebuchet MS"/>
          <w:szCs w:val="20"/>
          <w:lang w:val="pt-BR"/>
        </w:rPr>
        <w:t>permitido pelas regras expedidas pelo CMN e pela legislação e regulamentação aplicáveis, a totalidade das Debêntures</w:t>
      </w:r>
      <w:r w:rsidR="002D3305">
        <w:rPr>
          <w:rFonts w:ascii="Trebuchet MS" w:hAnsi="Trebuchet MS"/>
          <w:szCs w:val="20"/>
          <w:lang w:val="pt-BR"/>
        </w:rPr>
        <w:t xml:space="preserve"> </w:t>
      </w:r>
      <w:r w:rsidRPr="004B1FA9">
        <w:rPr>
          <w:rFonts w:ascii="Trebuchet MS" w:hAnsi="Trebuchet MS"/>
          <w:szCs w:val="20"/>
          <w:lang w:val="pt-BR"/>
        </w:rPr>
        <w:t xml:space="preserve">deverá ser resgatada no prazo de, no mínimo, </w:t>
      </w:r>
      <w:r w:rsidR="00B869E7">
        <w:rPr>
          <w:rFonts w:ascii="Trebuchet MS" w:hAnsi="Trebuchet MS"/>
          <w:szCs w:val="20"/>
          <w:lang w:val="pt-BR"/>
        </w:rPr>
        <w:t>45</w:t>
      </w:r>
      <w:r w:rsidR="00B869E7" w:rsidRPr="004B1FA9">
        <w:rPr>
          <w:rFonts w:ascii="Trebuchet MS" w:hAnsi="Trebuchet MS"/>
          <w:szCs w:val="20"/>
          <w:lang w:val="pt-BR"/>
        </w:rPr>
        <w:t xml:space="preserve"> (</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 xml:space="preserve">) </w:t>
      </w:r>
      <w:r w:rsidRPr="004B1FA9">
        <w:rPr>
          <w:rFonts w:ascii="Trebuchet MS" w:hAnsi="Trebuchet MS"/>
          <w:szCs w:val="20"/>
          <w:lang w:val="pt-BR"/>
        </w:rPr>
        <w:t>dias a contar da data da realização da Assembleia Geral de Debenturistas convocadas para este fim</w:t>
      </w:r>
      <w:r w:rsidRPr="004B1FA9">
        <w:rPr>
          <w:rFonts w:ascii="Trebuchet MS" w:hAnsi="Trebuchet MS"/>
          <w:snapToGrid w:val="0"/>
          <w:szCs w:val="20"/>
          <w:lang w:val="pt-BR"/>
        </w:rPr>
        <w:t xml:space="preserve"> </w:t>
      </w:r>
      <w:r w:rsidRPr="004B1FA9">
        <w:rPr>
          <w:rFonts w:ascii="Trebuchet MS" w:hAnsi="Trebuchet MS"/>
          <w:szCs w:val="20"/>
          <w:lang w:val="pt-BR"/>
        </w:rPr>
        <w:t xml:space="preserve">ou na Data de Vencimento, o que ocorrer primeiro, com o consequente cancelamento das Debêntures, pelo seu respectivo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respectiva 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Data de Integralização</w:t>
      </w:r>
      <w:r w:rsidR="002D3305">
        <w:rPr>
          <w:rFonts w:ascii="Trebuchet MS" w:hAnsi="Trebuchet MS"/>
          <w:szCs w:val="20"/>
          <w:lang w:val="pt-BR"/>
        </w:rPr>
        <w:t>,</w:t>
      </w:r>
      <w:r w:rsidR="002D3305" w:rsidRPr="004B1FA9">
        <w:rPr>
          <w:rFonts w:ascii="Trebuchet MS" w:eastAsia="TT108t00" w:hAnsi="Trebuchet MS"/>
          <w:szCs w:val="20"/>
          <w:lang w:val="pt-BR"/>
        </w:rPr>
        <w:t xml:space="preserve"> </w:t>
      </w:r>
      <w:r w:rsidRPr="004B1FA9">
        <w:rPr>
          <w:rFonts w:ascii="Trebuchet MS" w:eastAsia="TT108t00" w:hAnsi="Trebuchet MS"/>
          <w:szCs w:val="20"/>
          <w:lang w:val="pt-BR"/>
        </w:rPr>
        <w:t xml:space="preserve">ou da Data de Pagamento da Remuneração imediatamente anterior, </w:t>
      </w:r>
      <w:r w:rsidR="003A262C">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xml:space="preserve">, sem qualquer prêmio ou penalidade,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Pr="004B1FA9">
        <w:rPr>
          <w:rFonts w:ascii="Trebuchet MS" w:hAnsi="Trebuchet MS"/>
          <w:b/>
          <w:szCs w:val="20"/>
          <w:lang w:val="pt-BR"/>
        </w:rPr>
        <w:t>)</w:t>
      </w:r>
      <w:r w:rsidRPr="004B1FA9">
        <w:rPr>
          <w:rFonts w:ascii="Trebuchet MS" w:hAnsi="Trebuchet MS"/>
          <w:szCs w:val="20"/>
          <w:lang w:val="pt-BR"/>
        </w:rPr>
        <w:t xml:space="preserve"> </w:t>
      </w:r>
      <w:r w:rsidRPr="004B1FA9">
        <w:rPr>
          <w:rFonts w:ascii="Trebuchet MS" w:hAnsi="Trebuchet MS" w:cs="Arial"/>
          <w:szCs w:val="20"/>
          <w:lang w:val="pt-BR"/>
        </w:rPr>
        <w:t xml:space="preserve">a Taxa Substitutiva será indicada por uma Instituição Autorizada (conforme definido a seguir), </w:t>
      </w:r>
      <w:r w:rsidRPr="004B1FA9">
        <w:rPr>
          <w:rFonts w:ascii="Trebuchet MS" w:hAnsi="Trebuchet MS"/>
          <w:szCs w:val="20"/>
          <w:lang w:val="pt-BR"/>
        </w:rPr>
        <w:t xml:space="preserve">se, à época da realização da </w:t>
      </w:r>
      <w:r w:rsidR="002D3305">
        <w:rPr>
          <w:rFonts w:ascii="Trebuchet MS" w:hAnsi="Trebuchet MS"/>
          <w:szCs w:val="20"/>
          <w:lang w:val="pt-BR"/>
        </w:rPr>
        <w:t xml:space="preserve">referida </w:t>
      </w:r>
      <w:r w:rsidRPr="004B1FA9">
        <w:rPr>
          <w:rFonts w:ascii="Trebuchet MS" w:hAnsi="Trebuchet MS"/>
          <w:szCs w:val="20"/>
          <w:lang w:val="pt-BR"/>
        </w:rPr>
        <w:t>Assembleia Geral de Debenturistas, não for permitido pelas regras expedidas pelo CMN e pela legislação e regulamentação aplicáveis ao resgate das Debêntures</w:t>
      </w:r>
      <w:r w:rsidRPr="004B1FA9">
        <w:rPr>
          <w:rFonts w:ascii="Trebuchet MS" w:hAnsi="Trebuchet MS" w:cs="Arial"/>
          <w:szCs w:val="20"/>
          <w:lang w:val="pt-BR"/>
        </w:rPr>
        <w:t xml:space="preserve">. Neste caso, a Emissora deverá indicar na Assembleia Geral de Debenturistas, três instituições financeiras que </w:t>
      </w:r>
      <w:r w:rsidRPr="004B1FA9">
        <w:rPr>
          <w:rFonts w:ascii="Trebuchet MS" w:hAnsi="Trebuchet MS" w:cs="Arial"/>
          <w:b/>
          <w:szCs w:val="20"/>
          <w:lang w:val="pt-BR"/>
        </w:rPr>
        <w:t>(a)</w:t>
      </w:r>
      <w:r w:rsidRPr="004B1FA9">
        <w:rPr>
          <w:rFonts w:ascii="Trebuchet MS" w:hAnsi="Trebuchet MS" w:cs="Arial"/>
          <w:szCs w:val="20"/>
          <w:lang w:val="pt-BR"/>
        </w:rPr>
        <w:t xml:space="preserve"> tenham classificação de risco mínima, em escala nacional, igual ao </w:t>
      </w:r>
      <w:r w:rsidRPr="004B1FA9">
        <w:rPr>
          <w:rFonts w:ascii="Trebuchet MS" w:hAnsi="Trebuchet MS" w:cs="Arial"/>
          <w:i/>
          <w:szCs w:val="20"/>
          <w:lang w:val="pt-BR"/>
        </w:rPr>
        <w:t xml:space="preserve">rating </w:t>
      </w:r>
      <w:r w:rsidRPr="004B1FA9">
        <w:rPr>
          <w:rFonts w:ascii="Trebuchet MS" w:hAnsi="Trebuchet MS" w:cs="Arial"/>
          <w:szCs w:val="20"/>
          <w:lang w:val="pt-BR"/>
        </w:rPr>
        <w:t xml:space="preserve">soberano da República Federativa do Brasil, conferidas pela </w:t>
      </w:r>
      <w:r w:rsidRPr="004B1FA9">
        <w:rPr>
          <w:rFonts w:ascii="Trebuchet MS" w:hAnsi="Trebuchet MS"/>
          <w:i/>
          <w:szCs w:val="20"/>
          <w:lang w:val="pt-BR"/>
        </w:rPr>
        <w:t>Standard &amp; Poor’s</w:t>
      </w:r>
      <w:r w:rsidRPr="004B1FA9">
        <w:rPr>
          <w:rFonts w:ascii="Trebuchet MS" w:hAnsi="Trebuchet MS" w:cs="Arial"/>
          <w:i/>
          <w:szCs w:val="20"/>
          <w:lang w:val="pt-BR"/>
        </w:rPr>
        <w:t xml:space="preserve"> </w:t>
      </w:r>
      <w:r w:rsidRPr="004B1FA9">
        <w:rPr>
          <w:rFonts w:ascii="Trebuchet MS" w:hAnsi="Trebuchet MS"/>
          <w:i/>
          <w:szCs w:val="20"/>
          <w:lang w:val="pt-BR"/>
        </w:rPr>
        <w:t>Rating Services</w:t>
      </w:r>
      <w:r w:rsidRPr="004B1FA9">
        <w:rPr>
          <w:rFonts w:ascii="Trebuchet MS" w:hAnsi="Trebuchet MS"/>
          <w:szCs w:val="20"/>
          <w:lang w:val="pt-BR"/>
        </w:rPr>
        <w:t xml:space="preserve"> (“</w:t>
      </w:r>
      <w:r w:rsidRPr="004B1FA9">
        <w:rPr>
          <w:rFonts w:ascii="Trebuchet MS" w:hAnsi="Trebuchet MS"/>
          <w:szCs w:val="20"/>
          <w:u w:val="single"/>
          <w:lang w:val="pt-BR"/>
        </w:rPr>
        <w:t>S&amp;P</w:t>
      </w:r>
      <w:r w:rsidRPr="004B1FA9">
        <w:rPr>
          <w:rFonts w:ascii="Trebuchet MS" w:hAnsi="Trebuchet MS"/>
          <w:szCs w:val="20"/>
          <w:lang w:val="pt-BR"/>
        </w:rPr>
        <w:t>”)</w:t>
      </w:r>
      <w:r w:rsidRPr="004B1FA9">
        <w:rPr>
          <w:rFonts w:ascii="Trebuchet MS" w:hAnsi="Trebuchet MS" w:cs="Arial"/>
          <w:szCs w:val="20"/>
          <w:lang w:val="pt-BR"/>
        </w:rPr>
        <w:t xml:space="preserve">, </w:t>
      </w:r>
      <w:r w:rsidRPr="004B1FA9">
        <w:rPr>
          <w:rFonts w:ascii="Trebuchet MS" w:hAnsi="Trebuchet MS"/>
          <w:i/>
          <w:szCs w:val="20"/>
          <w:lang w:val="pt-BR"/>
        </w:rPr>
        <w:t>Fitch Ratings</w:t>
      </w:r>
      <w:r w:rsidRPr="004B1FA9">
        <w:rPr>
          <w:rFonts w:ascii="Trebuchet MS" w:hAnsi="Trebuchet MS" w:cs="Arial"/>
          <w:szCs w:val="20"/>
          <w:lang w:val="pt-BR"/>
        </w:rPr>
        <w:t xml:space="preserve"> </w:t>
      </w:r>
      <w:r w:rsidRPr="004B1FA9">
        <w:rPr>
          <w:rFonts w:ascii="Trebuchet MS" w:hAnsi="Trebuchet MS"/>
          <w:szCs w:val="20"/>
          <w:lang w:val="pt-BR"/>
        </w:rPr>
        <w:t>(“</w:t>
      </w:r>
      <w:r w:rsidRPr="004B1FA9">
        <w:rPr>
          <w:rFonts w:ascii="Trebuchet MS" w:hAnsi="Trebuchet MS"/>
          <w:szCs w:val="20"/>
          <w:u w:val="single"/>
          <w:lang w:val="pt-BR"/>
        </w:rPr>
        <w:t>Fitch</w:t>
      </w:r>
      <w:r w:rsidRPr="004B1FA9">
        <w:rPr>
          <w:rFonts w:ascii="Trebuchet MS" w:hAnsi="Trebuchet MS"/>
          <w:szCs w:val="20"/>
          <w:lang w:val="pt-BR"/>
        </w:rPr>
        <w:t xml:space="preserve">”) </w:t>
      </w:r>
      <w:r w:rsidRPr="004B1FA9">
        <w:rPr>
          <w:rFonts w:ascii="Trebuchet MS" w:hAnsi="Trebuchet MS" w:cs="Arial"/>
          <w:szCs w:val="20"/>
          <w:lang w:val="pt-BR"/>
        </w:rPr>
        <w:t xml:space="preserve">ou equivalente pela </w:t>
      </w:r>
      <w:r w:rsidRPr="004B1FA9">
        <w:rPr>
          <w:rFonts w:ascii="Trebuchet MS" w:hAnsi="Trebuchet MS"/>
          <w:i/>
          <w:szCs w:val="20"/>
          <w:lang w:val="pt-BR"/>
        </w:rPr>
        <w:t xml:space="preserve">Moody's </w:t>
      </w:r>
      <w:proofErr w:type="spellStart"/>
      <w:r w:rsidRPr="004B1FA9">
        <w:rPr>
          <w:rFonts w:ascii="Trebuchet MS" w:hAnsi="Trebuchet MS"/>
          <w:i/>
          <w:szCs w:val="20"/>
          <w:lang w:val="pt-BR"/>
        </w:rPr>
        <w:t>Investors</w:t>
      </w:r>
      <w:proofErr w:type="spellEnd"/>
      <w:r w:rsidRPr="004B1FA9">
        <w:rPr>
          <w:rFonts w:ascii="Trebuchet MS" w:hAnsi="Trebuchet MS"/>
          <w:i/>
          <w:szCs w:val="20"/>
          <w:lang w:val="pt-BR"/>
        </w:rPr>
        <w:t xml:space="preserve"> Service</w:t>
      </w:r>
      <w:r w:rsidRPr="004B1FA9">
        <w:rPr>
          <w:rFonts w:ascii="Trebuchet MS" w:hAnsi="Trebuchet MS"/>
          <w:szCs w:val="20"/>
          <w:lang w:val="pt-BR"/>
        </w:rPr>
        <w:t xml:space="preserve"> (“</w:t>
      </w:r>
      <w:r w:rsidRPr="004B1FA9">
        <w:rPr>
          <w:rFonts w:ascii="Trebuchet MS" w:hAnsi="Trebuchet MS"/>
          <w:szCs w:val="20"/>
          <w:u w:val="single"/>
          <w:lang w:val="pt-BR"/>
        </w:rPr>
        <w:t>Moody’s</w:t>
      </w:r>
      <w:r w:rsidRPr="004B1FA9">
        <w:rPr>
          <w:rFonts w:ascii="Trebuchet MS" w:hAnsi="Trebuchet MS"/>
          <w:szCs w:val="20"/>
          <w:lang w:val="pt-BR"/>
        </w:rPr>
        <w:t>”)</w:t>
      </w:r>
      <w:r w:rsidRPr="004B1FA9">
        <w:rPr>
          <w:rFonts w:ascii="Trebuchet MS" w:hAnsi="Trebuchet MS" w:cs="Arial"/>
          <w:szCs w:val="20"/>
          <w:lang w:val="pt-BR"/>
        </w:rPr>
        <w:t xml:space="preserve"> e </w:t>
      </w:r>
      <w:r w:rsidRPr="004B1FA9">
        <w:rPr>
          <w:rFonts w:ascii="Trebuchet MS" w:hAnsi="Trebuchet MS" w:cs="Arial"/>
          <w:b/>
          <w:szCs w:val="20"/>
          <w:lang w:val="pt-BR"/>
        </w:rPr>
        <w:t>(b)</w:t>
      </w:r>
      <w:r w:rsidRPr="004B1FA9">
        <w:rPr>
          <w:rFonts w:ascii="Trebuchet MS" w:hAnsi="Trebuchet MS" w:cs="Arial"/>
          <w:szCs w:val="20"/>
          <w:lang w:val="pt-BR"/>
        </w:rPr>
        <w:t xml:space="preserve"> declarem não estar impedidas ou em posição de conflito para a contratação (“</w:t>
      </w:r>
      <w:r w:rsidRPr="004B1FA9">
        <w:rPr>
          <w:rFonts w:ascii="Trebuchet MS" w:hAnsi="Trebuchet MS" w:cs="Arial"/>
          <w:szCs w:val="20"/>
          <w:u w:val="single"/>
          <w:lang w:val="pt-BR"/>
        </w:rPr>
        <w:t>Instituições Autorizadas</w:t>
      </w:r>
      <w:r w:rsidRPr="004B1FA9">
        <w:rPr>
          <w:rFonts w:ascii="Trebuchet MS" w:hAnsi="Trebuchet MS" w:cs="Arial"/>
          <w:szCs w:val="20"/>
          <w:lang w:val="pt-BR"/>
        </w:rPr>
        <w:t xml:space="preserve">”), cabendo aos </w:t>
      </w:r>
      <w:r w:rsidRPr="004B1FA9">
        <w:rPr>
          <w:rFonts w:ascii="Trebuchet MS" w:hAnsi="Trebuchet MS"/>
          <w:szCs w:val="20"/>
          <w:lang w:val="pt-BR"/>
        </w:rPr>
        <w:t>Debenturistas</w:t>
      </w:r>
      <w:r w:rsidR="00B869E7">
        <w:rPr>
          <w:rFonts w:ascii="Trebuchet MS" w:hAnsi="Trebuchet MS" w:cs="Arial"/>
          <w:szCs w:val="20"/>
          <w:lang w:val="pt-BR"/>
        </w:rPr>
        <w:t xml:space="preserve"> </w:t>
      </w:r>
      <w:r w:rsidRPr="004B1FA9">
        <w:rPr>
          <w:rFonts w:ascii="Trebuchet MS" w:hAnsi="Trebuchet MS" w:cs="Arial"/>
          <w:szCs w:val="20"/>
          <w:lang w:val="pt-BR"/>
        </w:rPr>
        <w:t>decidir pela escolha de 1 (uma) das Instituições Autorizadas, nos termos das Cláusulas</w:t>
      </w:r>
      <w:r w:rsidR="00AC6EC3">
        <w:rPr>
          <w:rFonts w:ascii="Trebuchet MS" w:hAnsi="Trebuchet MS" w:cs="Arial"/>
          <w:szCs w:val="20"/>
          <w:lang w:val="pt-BR"/>
        </w:rPr>
        <w:t xml:space="preserv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_Ref8134734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DC605F">
        <w:rPr>
          <w:rFonts w:ascii="Trebuchet MS" w:hAnsi="Trebuchet MS" w:cs="Arial"/>
          <w:szCs w:val="20"/>
          <w:lang w:val="pt-BR"/>
        </w:rPr>
        <w:t>10.8</w:t>
      </w:r>
      <w:r w:rsidR="00AC6EC3">
        <w:rPr>
          <w:rFonts w:ascii="Trebuchet MS" w:hAnsi="Trebuchet MS" w:cs="Arial"/>
          <w:szCs w:val="20"/>
          <w:lang w:val="pt-BR"/>
        </w:rPr>
        <w:fldChar w:fldCharType="end"/>
      </w:r>
      <w:r w:rsidRPr="004B1FA9">
        <w:rPr>
          <w:rFonts w:ascii="Trebuchet MS" w:hAnsi="Trebuchet MS" w:cs="Arial"/>
          <w:szCs w:val="20"/>
          <w:lang w:val="pt-BR"/>
        </w:rPr>
        <w:t xml:space="preserve"> 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_Ref392020841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DC605F">
        <w:rPr>
          <w:rFonts w:ascii="Trebuchet MS" w:hAnsi="Trebuchet MS" w:cs="Arial"/>
          <w:szCs w:val="20"/>
          <w:lang w:val="pt-BR"/>
        </w:rPr>
        <w:t>10.12</w:t>
      </w:r>
      <w:r w:rsidR="00AC6EC3">
        <w:rPr>
          <w:rFonts w:ascii="Trebuchet MS" w:hAnsi="Trebuchet MS" w:cs="Arial"/>
          <w:szCs w:val="20"/>
          <w:lang w:val="pt-BR"/>
        </w:rPr>
        <w:fldChar w:fldCharType="end"/>
      </w:r>
      <w:r w:rsidRPr="004B1FA9">
        <w:rPr>
          <w:rFonts w:ascii="Trebuchet MS" w:hAnsi="Trebuchet MS" w:cs="Arial"/>
          <w:szCs w:val="20"/>
          <w:lang w:val="pt-BR"/>
        </w:rPr>
        <w:t>.</w:t>
      </w:r>
      <w:bookmarkEnd w:id="67"/>
      <w:r w:rsidRPr="004B1FA9">
        <w:rPr>
          <w:rFonts w:ascii="Trebuchet MS" w:hAnsi="Trebuchet MS"/>
          <w:szCs w:val="20"/>
          <w:lang w:val="pt-BR"/>
        </w:rPr>
        <w:t xml:space="preserve"> </w:t>
      </w:r>
    </w:p>
    <w:p w14:paraId="301C189E" w14:textId="29C4B615" w:rsidR="008B73FF" w:rsidRPr="00A43719" w:rsidRDefault="00CD5458" w:rsidP="00E31DF6">
      <w:pPr>
        <w:pStyle w:val="Level3"/>
        <w:tabs>
          <w:tab w:val="num" w:pos="709"/>
        </w:tabs>
        <w:spacing w:after="240"/>
        <w:ind w:left="680" w:hanging="680"/>
        <w:rPr>
          <w:rFonts w:ascii="Trebuchet MS" w:hAnsi="Trebuchet MS" w:cs="Arial"/>
          <w:szCs w:val="20"/>
          <w:lang w:val="pt-BR"/>
        </w:rPr>
      </w:pPr>
      <w:bookmarkStart w:id="68" w:name="_Ref461179384"/>
      <w:r w:rsidRPr="004B1FA9">
        <w:rPr>
          <w:rFonts w:ascii="Trebuchet MS" w:hAnsi="Trebuchet MS"/>
          <w:szCs w:val="20"/>
          <w:lang w:val="pt-BR"/>
        </w:rPr>
        <w:t xml:space="preserve">No caso de não instalação e/ou de não obtenção de quórum de deliberação, em segunda convocação, da Assembleia Geral de Debenturistas prevista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DC605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e desde que permitido pelas regras expedidas pelo CMN e pela legislação e regulamentação aplicáveis, a totalidade das Debêntures deverá ser resgatada no prazo de, no mínimo, </w:t>
      </w:r>
      <w:r w:rsidR="00B869E7">
        <w:rPr>
          <w:rFonts w:ascii="Trebuchet MS" w:hAnsi="Trebuchet MS"/>
          <w:szCs w:val="20"/>
          <w:lang w:val="pt-BR"/>
        </w:rPr>
        <w:t>45</w:t>
      </w:r>
      <w:r w:rsidR="00C21163">
        <w:rPr>
          <w:rFonts w:ascii="Trebuchet MS" w:hAnsi="Trebuchet MS"/>
          <w:szCs w:val="20"/>
          <w:lang w:val="pt-BR"/>
        </w:rPr>
        <w:t xml:space="preserve"> </w:t>
      </w:r>
      <w:r w:rsidR="00B869E7" w:rsidRPr="004B1FA9">
        <w:rPr>
          <w:rFonts w:ascii="Trebuchet MS" w:hAnsi="Trebuchet MS"/>
          <w:szCs w:val="20"/>
          <w:lang w:val="pt-BR"/>
        </w:rPr>
        <w:t>(</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w:t>
      </w:r>
      <w:r w:rsidRPr="004B1FA9">
        <w:rPr>
          <w:rFonts w:ascii="Trebuchet MS" w:hAnsi="Trebuchet MS"/>
          <w:szCs w:val="20"/>
          <w:lang w:val="pt-BR"/>
        </w:rPr>
        <w:t xml:space="preserve"> dias a contar da data em que deveriam ter sido realizadas a respectiva Assembleia Geral de Debenturistas em segunda convocação</w:t>
      </w:r>
      <w:r w:rsidRPr="004B1FA9">
        <w:rPr>
          <w:rFonts w:ascii="Trebuchet MS" w:hAnsi="Trebuchet MS"/>
          <w:snapToGrid w:val="0"/>
          <w:szCs w:val="20"/>
          <w:lang w:val="pt-BR"/>
        </w:rPr>
        <w:t xml:space="preserve"> ou na Data de Vencimento, o que ocorrer primeiro, </w:t>
      </w:r>
      <w:r w:rsidRPr="004B1FA9">
        <w:rPr>
          <w:rFonts w:ascii="Trebuchet MS" w:hAnsi="Trebuchet MS"/>
          <w:szCs w:val="20"/>
          <w:lang w:val="pt-BR"/>
        </w:rPr>
        <w:t xml:space="preserve">com o consequente cancelamento das Debêntures, pelo seu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w:t>
      </w:r>
      <w:r w:rsidR="002D3305">
        <w:rPr>
          <w:rFonts w:ascii="Trebuchet MS" w:eastAsia="TT108t00" w:hAnsi="Trebuchet MS"/>
          <w:szCs w:val="20"/>
          <w:lang w:val="pt-BR"/>
        </w:rPr>
        <w:t xml:space="preserve">respectiva </w:t>
      </w:r>
      <w:r w:rsidRPr="004B1FA9">
        <w:rPr>
          <w:rFonts w:ascii="Trebuchet MS" w:eastAsia="TT108t00" w:hAnsi="Trebuchet MS"/>
          <w:szCs w:val="20"/>
          <w:lang w:val="pt-BR"/>
        </w:rPr>
        <w:t xml:space="preserve">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 xml:space="preserve">Data de Integralização ou da Data de Pagamento da Remuneração imediatamente anterior, </w:t>
      </w:r>
      <w:r w:rsidR="00B869F0">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sem qualquer prêmio ou penalidade. Na hipótese prevista acima, será aplicado, para fins de cálculo da Atualização Monetária, até que seja realizado o resgate antecipado, o último IPCA divulgado oficialmente.</w:t>
      </w:r>
      <w:bookmarkEnd w:id="68"/>
      <w:r w:rsidR="008B73FF" w:rsidRPr="00A43719">
        <w:rPr>
          <w:rFonts w:ascii="Trebuchet MS" w:hAnsi="Trebuchet MS" w:cs="Arial"/>
          <w:szCs w:val="20"/>
          <w:lang w:val="pt-BR"/>
        </w:rPr>
        <w:t xml:space="preserve"> </w:t>
      </w:r>
    </w:p>
    <w:p w14:paraId="40E9420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Remuneração das Debêntures e Pagamento da Remuneração</w:t>
      </w:r>
      <w:bookmarkEnd w:id="39"/>
    </w:p>
    <w:p w14:paraId="4F96340C" w14:textId="77777777" w:rsidR="008B73FF" w:rsidRPr="00A43719" w:rsidRDefault="008B73FF" w:rsidP="00E31DF6">
      <w:pPr>
        <w:pStyle w:val="Level3"/>
        <w:spacing w:before="140" w:after="240"/>
        <w:ind w:left="709" w:hanging="709"/>
        <w:rPr>
          <w:rFonts w:ascii="Trebuchet MS" w:hAnsi="Trebuchet MS" w:cs="Arial"/>
          <w:b/>
          <w:szCs w:val="20"/>
          <w:lang w:val="pt-BR"/>
        </w:rPr>
      </w:pPr>
      <w:r w:rsidRPr="00A43719">
        <w:rPr>
          <w:rFonts w:ascii="Trebuchet MS" w:hAnsi="Trebuchet MS" w:cs="Arial"/>
          <w:b/>
          <w:szCs w:val="20"/>
          <w:lang w:val="pt-BR"/>
        </w:rPr>
        <w:t xml:space="preserve">Remuneração das Debêntures </w:t>
      </w:r>
    </w:p>
    <w:p w14:paraId="50578AB9" w14:textId="3194BC50" w:rsidR="002861AF" w:rsidRDefault="002861AF" w:rsidP="002406D9">
      <w:pPr>
        <w:pStyle w:val="Nivel5"/>
        <w:spacing w:before="140" w:after="240" w:line="290" w:lineRule="auto"/>
        <w:ind w:left="709" w:hanging="1"/>
        <w:rPr>
          <w:rFonts w:ascii="Trebuchet MS" w:hAnsi="Trebuchet MS"/>
          <w:color w:val="auto"/>
          <w:sz w:val="20"/>
        </w:rPr>
      </w:pPr>
      <w:bookmarkStart w:id="69" w:name="_DV_M184"/>
      <w:bookmarkStart w:id="70" w:name="_Hlk536612077"/>
      <w:bookmarkEnd w:id="69"/>
      <w:r w:rsidRPr="006A7236">
        <w:rPr>
          <w:rFonts w:ascii="Trebuchet MS" w:hAnsi="Trebuchet MS"/>
          <w:color w:val="auto"/>
          <w:sz w:val="20"/>
        </w:rPr>
        <w:t xml:space="preserve">Sobre o Valor Nominal </w:t>
      </w:r>
      <w:r w:rsidR="003011BF" w:rsidRPr="006A7236">
        <w:rPr>
          <w:rFonts w:ascii="Trebuchet MS" w:hAnsi="Trebuchet MS"/>
          <w:color w:val="auto"/>
          <w:sz w:val="20"/>
          <w:szCs w:val="20"/>
        </w:rPr>
        <w:t xml:space="preserve">Unitário </w:t>
      </w:r>
      <w:r w:rsidRPr="006A7236">
        <w:rPr>
          <w:rFonts w:ascii="Trebuchet MS" w:hAnsi="Trebuchet MS"/>
          <w:color w:val="auto"/>
          <w:sz w:val="20"/>
        </w:rPr>
        <w:t>Atualizado</w:t>
      </w:r>
      <w:r w:rsidR="00C21163" w:rsidRPr="006A7236">
        <w:rPr>
          <w:rFonts w:ascii="Trebuchet MS" w:hAnsi="Trebuchet MS"/>
          <w:color w:val="auto"/>
          <w:sz w:val="20"/>
        </w:rPr>
        <w:t>,</w:t>
      </w:r>
      <w:r w:rsidRPr="006B1B86">
        <w:rPr>
          <w:rFonts w:ascii="Trebuchet MS" w:hAnsi="Trebuchet MS"/>
          <w:color w:val="auto"/>
          <w:sz w:val="20"/>
        </w:rPr>
        <w:t xml:space="preserve"> incidirão juros remuneratórios</w:t>
      </w:r>
      <w:r w:rsidR="002138DF" w:rsidRPr="002C1C61">
        <w:rPr>
          <w:rFonts w:ascii="Trebuchet MS" w:hAnsi="Trebuchet MS"/>
          <w:color w:val="auto"/>
          <w:sz w:val="20"/>
        </w:rPr>
        <w:t xml:space="preserve"> correspondentes </w:t>
      </w:r>
      <w:r w:rsidR="008D7BED" w:rsidRPr="006A7236">
        <w:rPr>
          <w:rFonts w:ascii="Trebuchet MS" w:hAnsi="Trebuchet MS"/>
          <w:color w:val="auto"/>
          <w:sz w:val="20"/>
        </w:rPr>
        <w:t xml:space="preserve">a taxa interna de retorno do Tesouro IPCA+ </w:t>
      </w:r>
      <w:r w:rsidR="008D7BED" w:rsidRPr="006B1B86">
        <w:rPr>
          <w:rFonts w:ascii="Trebuchet MS" w:hAnsi="Trebuchet MS"/>
          <w:color w:val="auto"/>
          <w:sz w:val="20"/>
        </w:rPr>
        <w:t>com juros semestrais (NTN-B) com vencimento em [</w:t>
      </w:r>
      <w:r w:rsidR="008D7BED" w:rsidRPr="002C1C61">
        <w:rPr>
          <w:rFonts w:ascii="Trebuchet MS" w:hAnsi="Trebuchet MS"/>
          <w:color w:val="auto"/>
          <w:sz w:val="20"/>
          <w:highlight w:val="yellow"/>
        </w:rPr>
        <w:t>=</w:t>
      </w:r>
      <w:r w:rsidR="008D7BED" w:rsidRPr="006A7236">
        <w:rPr>
          <w:rFonts w:ascii="Trebuchet MS" w:hAnsi="Trebuchet MS"/>
          <w:color w:val="auto"/>
          <w:sz w:val="20"/>
        </w:rPr>
        <w:t xml:space="preserve">] de </w:t>
      </w:r>
      <w:r w:rsidR="008D7BED" w:rsidRPr="006B1B86">
        <w:rPr>
          <w:rFonts w:ascii="Trebuchet MS" w:hAnsi="Trebuchet MS"/>
          <w:color w:val="auto"/>
          <w:sz w:val="20"/>
        </w:rPr>
        <w:t>[</w:t>
      </w:r>
      <w:r w:rsidR="008D7BED" w:rsidRPr="002C1C61">
        <w:rPr>
          <w:rFonts w:ascii="Trebuchet MS" w:hAnsi="Trebuchet MS"/>
          <w:color w:val="auto"/>
          <w:sz w:val="20"/>
          <w:highlight w:val="yellow"/>
        </w:rPr>
        <w:t>=</w:t>
      </w:r>
      <w:r w:rsidR="008D7BED" w:rsidRPr="006A7236">
        <w:rPr>
          <w:rFonts w:ascii="Trebuchet MS" w:hAnsi="Trebuchet MS"/>
          <w:color w:val="auto"/>
          <w:sz w:val="20"/>
        </w:rPr>
        <w:t>]</w:t>
      </w:r>
      <w:r w:rsidR="008D7BED" w:rsidRPr="006B1B86">
        <w:rPr>
          <w:rFonts w:ascii="Trebuchet MS" w:hAnsi="Trebuchet MS"/>
          <w:color w:val="auto"/>
          <w:sz w:val="20"/>
        </w:rPr>
        <w:t xml:space="preserve"> de 2030</w:t>
      </w:r>
      <w:r w:rsidR="008D7BED" w:rsidRPr="00B661D6">
        <w:rPr>
          <w:rFonts w:ascii="Trebuchet MS" w:hAnsi="Trebuchet MS"/>
          <w:color w:val="auto"/>
          <w:sz w:val="20"/>
        </w:rPr>
        <w:t>, a ser</w:t>
      </w:r>
      <w:r w:rsidR="008D7BED" w:rsidRPr="0095548A">
        <w:rPr>
          <w:rFonts w:ascii="Trebuchet MS" w:hAnsi="Trebuchet MS"/>
          <w:color w:val="auto"/>
          <w:sz w:val="20"/>
        </w:rPr>
        <w:t xml:space="preserve"> verificada conforme as taxas indicativas divulgadas pela ANBIMA em sua página na</w:t>
      </w:r>
      <w:r w:rsidR="008D7BED" w:rsidRPr="006A7236">
        <w:rPr>
          <w:rFonts w:ascii="Trebuchet MS" w:hAnsi="Trebuchet MS"/>
          <w:color w:val="auto"/>
          <w:sz w:val="20"/>
        </w:rPr>
        <w:t xml:space="preserve"> Internet (http://www.anbima.com.br), sendo </w:t>
      </w:r>
      <w:r w:rsidR="008D7BED" w:rsidRPr="006A7236">
        <w:rPr>
          <w:rFonts w:ascii="Trebuchet MS" w:hAnsi="Trebuchet MS"/>
          <w:color w:val="auto"/>
          <w:sz w:val="20"/>
        </w:rPr>
        <w:lastRenderedPageBreak/>
        <w:t xml:space="preserve">apurada no dia útil anterior à data de realização do Procedimento de </w:t>
      </w:r>
      <w:proofErr w:type="spellStart"/>
      <w:r w:rsidR="008D7BED" w:rsidRPr="002C1C61">
        <w:rPr>
          <w:rFonts w:ascii="Trebuchet MS" w:hAnsi="Trebuchet MS"/>
          <w:i/>
          <w:iCs/>
          <w:color w:val="auto"/>
          <w:sz w:val="20"/>
        </w:rPr>
        <w:t>Bookbuilding</w:t>
      </w:r>
      <w:proofErr w:type="spellEnd"/>
      <w:r w:rsidR="008D7BED" w:rsidRPr="006A7236">
        <w:rPr>
          <w:rFonts w:ascii="Trebuchet MS" w:hAnsi="Trebuchet MS"/>
          <w:color w:val="auto"/>
          <w:sz w:val="20"/>
        </w:rPr>
        <w:t xml:space="preserve">, acrescida de </w:t>
      </w:r>
      <w:r w:rsidR="008D7BED" w:rsidRPr="002C1C61">
        <w:rPr>
          <w:rFonts w:ascii="Trebuchet MS" w:hAnsi="Trebuchet MS"/>
          <w:i/>
          <w:iCs/>
          <w:color w:val="auto"/>
          <w:sz w:val="20"/>
        </w:rPr>
        <w:t>spread</w:t>
      </w:r>
      <w:r w:rsidR="008D7BED" w:rsidRPr="006A7236">
        <w:rPr>
          <w:rFonts w:ascii="Trebuchet MS" w:hAnsi="Trebuchet MS"/>
          <w:color w:val="auto"/>
          <w:sz w:val="20"/>
        </w:rPr>
        <w:t xml:space="preserve"> de </w:t>
      </w:r>
      <w:r w:rsidR="009441EA" w:rsidRPr="006A7236">
        <w:rPr>
          <w:rFonts w:ascii="Trebuchet MS" w:hAnsi="Trebuchet MS"/>
          <w:color w:val="auto"/>
          <w:sz w:val="20"/>
        </w:rPr>
        <w:t>0,60</w:t>
      </w:r>
      <w:r w:rsidR="008D7BED" w:rsidRPr="006B1B86">
        <w:rPr>
          <w:rFonts w:ascii="Trebuchet MS" w:hAnsi="Trebuchet MS"/>
          <w:color w:val="auto"/>
          <w:sz w:val="20"/>
        </w:rPr>
        <w:t>% (</w:t>
      </w:r>
      <w:r w:rsidR="009441EA" w:rsidRPr="006B1B86">
        <w:rPr>
          <w:rFonts w:ascii="Trebuchet MS" w:hAnsi="Trebuchet MS"/>
          <w:color w:val="auto"/>
          <w:sz w:val="20"/>
        </w:rPr>
        <w:t>sessenta</w:t>
      </w:r>
      <w:r w:rsidR="009441EA" w:rsidRPr="00B661D6">
        <w:rPr>
          <w:rFonts w:ascii="Trebuchet MS" w:hAnsi="Trebuchet MS"/>
          <w:color w:val="auto"/>
          <w:sz w:val="20"/>
        </w:rPr>
        <w:t xml:space="preserve"> </w:t>
      </w:r>
      <w:r w:rsidR="008D7BED" w:rsidRPr="0095548A">
        <w:rPr>
          <w:rFonts w:ascii="Trebuchet MS" w:hAnsi="Trebuchet MS"/>
          <w:color w:val="auto"/>
          <w:sz w:val="20"/>
        </w:rPr>
        <w:t>centésimos por cento</w:t>
      </w:r>
      <w:r w:rsidR="00EB64D8" w:rsidRPr="0095548A">
        <w:rPr>
          <w:rFonts w:ascii="Trebuchet MS" w:hAnsi="Trebuchet MS"/>
          <w:color w:val="auto"/>
          <w:sz w:val="20"/>
        </w:rPr>
        <w:t>)</w:t>
      </w:r>
      <w:r w:rsidR="008D7BED" w:rsidRPr="0095548A">
        <w:rPr>
          <w:rFonts w:ascii="Trebuchet MS" w:hAnsi="Trebuchet MS"/>
          <w:color w:val="auto"/>
          <w:sz w:val="20"/>
        </w:rPr>
        <w:t xml:space="preserve"> </w:t>
      </w:r>
      <w:r w:rsidR="008D7BED" w:rsidRPr="006C19BD">
        <w:rPr>
          <w:rFonts w:ascii="Trebuchet MS" w:hAnsi="Trebuchet MS"/>
          <w:color w:val="auto"/>
          <w:sz w:val="20"/>
        </w:rPr>
        <w:t xml:space="preserve">ao ano-base 252 (duzentos e cinquenta e dois) Dias Úteis, </w:t>
      </w:r>
      <w:r w:rsidR="008D7BED" w:rsidRPr="006A7236">
        <w:rPr>
          <w:rFonts w:ascii="Trebuchet MS" w:hAnsi="Trebuchet MS"/>
          <w:color w:val="auto"/>
          <w:sz w:val="20"/>
        </w:rPr>
        <w:t xml:space="preserve">incidentes desde a </w:t>
      </w:r>
      <w:r w:rsidR="00BB3E98" w:rsidRPr="006A7236">
        <w:rPr>
          <w:rFonts w:ascii="Trebuchet MS" w:hAnsi="Trebuchet MS"/>
          <w:color w:val="auto"/>
          <w:sz w:val="20"/>
        </w:rPr>
        <w:t>primeira Data de Integralização</w:t>
      </w:r>
      <w:r w:rsidR="008D7BED" w:rsidRPr="006A7236">
        <w:rPr>
          <w:rFonts w:ascii="Trebuchet MS" w:hAnsi="Trebuchet MS"/>
          <w:color w:val="auto"/>
          <w:sz w:val="20"/>
        </w:rPr>
        <w:t xml:space="preserve"> ou da Data de Pagamento da Remuneração (conforme definido abaixo) imediatamente anterior (“</w:t>
      </w:r>
      <w:r w:rsidR="008D7BED" w:rsidRPr="002406D9">
        <w:rPr>
          <w:rFonts w:ascii="Trebuchet MS" w:hAnsi="Trebuchet MS"/>
          <w:color w:val="auto"/>
          <w:sz w:val="20"/>
          <w:u w:val="single"/>
        </w:rPr>
        <w:t>Remuneração</w:t>
      </w:r>
      <w:r w:rsidR="008D7BED" w:rsidRPr="006A7236">
        <w:rPr>
          <w:rFonts w:ascii="Trebuchet MS" w:hAnsi="Trebuchet MS"/>
          <w:color w:val="auto"/>
          <w:sz w:val="20"/>
        </w:rPr>
        <w:t>”).</w:t>
      </w:r>
      <w:bookmarkEnd w:id="70"/>
      <w:r w:rsidR="008D7BED" w:rsidRPr="006A7236">
        <w:rPr>
          <w:rFonts w:ascii="Trebuchet MS" w:hAnsi="Trebuchet MS" w:cs="Arial"/>
          <w:sz w:val="20"/>
          <w:szCs w:val="20"/>
        </w:rPr>
        <w:t xml:space="preserve"> O cálculo da Remuneração obedecerá </w:t>
      </w:r>
      <w:r w:rsidR="008D7BED" w:rsidRPr="002406D9">
        <w:rPr>
          <w:rFonts w:ascii="Trebuchet MS" w:hAnsi="Trebuchet MS"/>
          <w:sz w:val="20"/>
        </w:rPr>
        <w:t>a seguinte fórmula</w:t>
      </w:r>
      <w:r w:rsidR="008D7BED" w:rsidRPr="006A7236">
        <w:rPr>
          <w:rFonts w:ascii="Trebuchet MS" w:hAnsi="Trebuchet MS" w:cs="Arial"/>
          <w:sz w:val="20"/>
          <w:szCs w:val="20"/>
        </w:rPr>
        <w:t>:</w:t>
      </w:r>
    </w:p>
    <w:p w14:paraId="4971B74B" w14:textId="77777777" w:rsidR="002861AF" w:rsidRPr="004B1FA9" w:rsidRDefault="002861AF" w:rsidP="004D1940">
      <w:pPr>
        <w:tabs>
          <w:tab w:val="left" w:pos="1418"/>
        </w:tabs>
        <w:spacing w:before="140" w:after="240" w:line="280" w:lineRule="exact"/>
        <w:ind w:left="709"/>
        <w:jc w:val="center"/>
        <w:rPr>
          <w:rFonts w:ascii="Trebuchet MS" w:hAnsi="Trebuchet MS" w:cs="Arial"/>
          <w:sz w:val="20"/>
          <w:szCs w:val="20"/>
        </w:rPr>
      </w:pPr>
      <w:r w:rsidRPr="004B1FA9">
        <w:rPr>
          <w:rFonts w:ascii="Trebuchet MS" w:hAnsi="Trebuchet MS" w:cs="Arial"/>
          <w:sz w:val="20"/>
          <w:szCs w:val="20"/>
        </w:rPr>
        <w:t>J = {</w:t>
      </w:r>
      <w:proofErr w:type="spellStart"/>
      <w:r w:rsidRPr="004B1FA9">
        <w:rPr>
          <w:rFonts w:ascii="Trebuchet MS" w:hAnsi="Trebuchet MS" w:cs="Arial"/>
          <w:sz w:val="20"/>
          <w:szCs w:val="20"/>
        </w:rPr>
        <w:t>VNa</w:t>
      </w:r>
      <w:proofErr w:type="spellEnd"/>
      <w:r w:rsidRPr="004B1FA9">
        <w:rPr>
          <w:rFonts w:ascii="Trebuchet MS" w:hAnsi="Trebuchet MS" w:cs="Arial"/>
          <w:sz w:val="20"/>
          <w:szCs w:val="20"/>
        </w:rPr>
        <w:t xml:space="preserve"> x [FatorJuros-1]}</w:t>
      </w:r>
    </w:p>
    <w:p w14:paraId="2A919B27"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onde:</w:t>
      </w:r>
    </w:p>
    <w:p w14:paraId="2EF9F804"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J = Valor unitário dos juros devidos no final de cada período de capitalização das Debêntures, calculado com 8 (oito) casas decimais, sem arredondamento;</w:t>
      </w:r>
    </w:p>
    <w:p w14:paraId="46AC8AEB"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proofErr w:type="spellStart"/>
      <w:r w:rsidRPr="004B1FA9">
        <w:rPr>
          <w:rFonts w:ascii="Trebuchet MS" w:hAnsi="Trebuchet MS" w:cs="Arial"/>
          <w:color w:val="auto"/>
          <w:sz w:val="20"/>
          <w:szCs w:val="20"/>
        </w:rPr>
        <w:t>VNa</w:t>
      </w:r>
      <w:proofErr w:type="spellEnd"/>
      <w:r w:rsidRPr="004B1FA9">
        <w:rPr>
          <w:rFonts w:ascii="Trebuchet MS" w:hAnsi="Trebuchet MS" w:cs="Arial"/>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s="Arial"/>
          <w:color w:val="auto"/>
          <w:sz w:val="20"/>
          <w:szCs w:val="20"/>
        </w:rPr>
        <w:t>Atualizado, calculado com 8 (oito) casas decimais, sem arredondamento;</w:t>
      </w:r>
    </w:p>
    <w:p w14:paraId="645A2E90" w14:textId="32090F6C" w:rsidR="002861AF" w:rsidRDefault="007D7B2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noProof/>
          <w:sz w:val="20"/>
          <w:szCs w:val="20"/>
        </w:rPr>
        <w:drawing>
          <wp:anchor distT="0" distB="0" distL="114300" distR="114300" simplePos="0" relativeHeight="251657216" behindDoc="0" locked="0" layoutInCell="1" allowOverlap="1" wp14:anchorId="3CAA1789" wp14:editId="6FB51111">
            <wp:simplePos x="0" y="0"/>
            <wp:positionH relativeFrom="column">
              <wp:posOffset>1928495</wp:posOffset>
            </wp:positionH>
            <wp:positionV relativeFrom="paragraph">
              <wp:posOffset>419100</wp:posOffset>
            </wp:positionV>
            <wp:extent cx="1920875" cy="454025"/>
            <wp:effectExtent l="0" t="0" r="0" b="0"/>
            <wp:wrapSquare wrapText="bothSides"/>
            <wp:docPr id="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0875" cy="454025"/>
                    </a:xfrm>
                    <a:prstGeom prst="rect">
                      <a:avLst/>
                    </a:prstGeom>
                    <a:noFill/>
                  </pic:spPr>
                </pic:pic>
              </a:graphicData>
            </a:graphic>
            <wp14:sizeRelH relativeFrom="margin">
              <wp14:pctWidth>0</wp14:pctWidth>
            </wp14:sizeRelH>
          </wp:anchor>
        </w:drawing>
      </w:r>
      <w:proofErr w:type="spellStart"/>
      <w:r w:rsidR="002861AF" w:rsidRPr="004B1FA9">
        <w:rPr>
          <w:rFonts w:ascii="Trebuchet MS" w:hAnsi="Trebuchet MS" w:cs="Arial"/>
          <w:color w:val="auto"/>
          <w:sz w:val="20"/>
          <w:szCs w:val="20"/>
        </w:rPr>
        <w:t>FatorJuros</w:t>
      </w:r>
      <w:proofErr w:type="spellEnd"/>
      <w:r w:rsidR="002861AF" w:rsidRPr="004B1FA9">
        <w:rPr>
          <w:rFonts w:ascii="Trebuchet MS" w:hAnsi="Trebuchet MS" w:cs="Arial"/>
          <w:color w:val="auto"/>
          <w:sz w:val="20"/>
          <w:szCs w:val="20"/>
        </w:rPr>
        <w:t xml:space="preserve"> = Fator de juros fixos calculado com 9 (nove) casas decimais, com arredondamento, apurado da seguinte forma:</w:t>
      </w:r>
    </w:p>
    <w:p w14:paraId="72B9384E" w14:textId="77777777" w:rsidR="002861AF" w:rsidRPr="004B1FA9" w:rsidRDefault="002861AF" w:rsidP="002406D9">
      <w:pPr>
        <w:spacing w:before="140" w:after="240" w:line="280" w:lineRule="exact"/>
        <w:rPr>
          <w:rFonts w:ascii="Trebuchet MS" w:hAnsi="Trebuchet MS" w:cs="Arial"/>
          <w:i/>
          <w:iCs/>
          <w:sz w:val="20"/>
          <w:szCs w:val="20"/>
        </w:rPr>
      </w:pPr>
    </w:p>
    <w:p w14:paraId="46B1FB0D" w14:textId="77777777" w:rsidR="002861AF" w:rsidRPr="004B1FA9" w:rsidRDefault="002861AF" w:rsidP="00E31DF6">
      <w:pPr>
        <w:spacing w:before="140" w:after="240" w:line="280" w:lineRule="exact"/>
        <w:ind w:left="709"/>
        <w:rPr>
          <w:rFonts w:ascii="Trebuchet MS" w:hAnsi="Trebuchet MS" w:cs="Arial"/>
          <w:iCs/>
          <w:sz w:val="20"/>
          <w:szCs w:val="20"/>
        </w:rPr>
      </w:pPr>
      <w:r w:rsidRPr="004B1FA9">
        <w:rPr>
          <w:rFonts w:ascii="Trebuchet MS" w:hAnsi="Trebuchet MS" w:cs="Arial"/>
          <w:iCs/>
          <w:sz w:val="20"/>
          <w:szCs w:val="20"/>
        </w:rPr>
        <w:t>onde:</w:t>
      </w:r>
    </w:p>
    <w:p w14:paraId="34F8FF29" w14:textId="4E74BF97" w:rsidR="002861AF" w:rsidRPr="004B1FA9"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 xml:space="preserve">taxa = </w:t>
      </w:r>
      <w:r w:rsidR="00CF3F1C">
        <w:rPr>
          <w:rFonts w:ascii="Trebuchet MS" w:hAnsi="Trebuchet MS"/>
          <w:sz w:val="20"/>
        </w:rPr>
        <w:t>taxa</w:t>
      </w:r>
      <w:r w:rsidR="00766F50">
        <w:rPr>
          <w:rFonts w:ascii="Trebuchet MS" w:hAnsi="Trebuchet MS"/>
          <w:sz w:val="20"/>
        </w:rPr>
        <w:t xml:space="preserve"> de juros</w:t>
      </w:r>
      <w:r w:rsidR="00CF3F1C">
        <w:rPr>
          <w:rFonts w:ascii="Trebuchet MS" w:hAnsi="Trebuchet MS"/>
          <w:sz w:val="20"/>
        </w:rPr>
        <w:t xml:space="preserve"> informada </w:t>
      </w:r>
      <w:r w:rsidR="00C9539E">
        <w:rPr>
          <w:rFonts w:ascii="Trebuchet MS" w:hAnsi="Trebuchet MS"/>
          <w:sz w:val="20"/>
        </w:rPr>
        <w:t>com 4 (quatro) casas decimais</w:t>
      </w:r>
      <w:r w:rsidR="006C79AE">
        <w:rPr>
          <w:rFonts w:ascii="Trebuchet MS" w:hAnsi="Trebuchet MS"/>
          <w:sz w:val="20"/>
        </w:rPr>
        <w:t>, conforme definida nos termos da Cláusula 5.16.1 acima</w:t>
      </w:r>
      <w:r w:rsidRPr="004B1FA9">
        <w:rPr>
          <w:rFonts w:ascii="Trebuchet MS" w:hAnsi="Trebuchet MS" w:cs="Arial"/>
          <w:sz w:val="20"/>
          <w:szCs w:val="20"/>
        </w:rPr>
        <w:t>; e</w:t>
      </w:r>
    </w:p>
    <w:p w14:paraId="4F618EC7" w14:textId="77777777" w:rsidR="002861AF"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DP = Número de Dias Úteis entre a primeira Data de Integralização</w:t>
      </w:r>
      <w:r w:rsidRPr="004B1FA9">
        <w:rPr>
          <w:rFonts w:ascii="Trebuchet MS" w:hAnsi="Trebuchet MS"/>
          <w:sz w:val="20"/>
          <w:szCs w:val="20"/>
        </w:rPr>
        <w:t xml:space="preserve"> </w:t>
      </w:r>
      <w:r w:rsidRPr="004B1FA9">
        <w:rPr>
          <w:rFonts w:ascii="Trebuchet MS" w:hAnsi="Trebuchet MS" w:cs="Arial"/>
          <w:sz w:val="20"/>
          <w:szCs w:val="20"/>
        </w:rPr>
        <w:t>ou a última Data de Pagamento da Remuneração, e a data atual, sendo “DP” um número inteiro.</w:t>
      </w:r>
    </w:p>
    <w:p w14:paraId="6CAF3BB0" w14:textId="77777777" w:rsidR="00116503" w:rsidRPr="004B1FA9" w:rsidRDefault="00116503" w:rsidP="00E31DF6">
      <w:pPr>
        <w:spacing w:before="140" w:after="240" w:line="280" w:lineRule="exact"/>
        <w:ind w:left="709"/>
        <w:rPr>
          <w:rFonts w:ascii="Trebuchet MS" w:hAnsi="Trebuchet MS" w:cs="Arial"/>
          <w:sz w:val="20"/>
          <w:szCs w:val="20"/>
        </w:rPr>
      </w:pPr>
      <w:r>
        <w:rPr>
          <w:rFonts w:ascii="Trebuchet MS" w:hAnsi="Trebuchet MS" w:cs="Arial"/>
          <w:sz w:val="20"/>
          <w:szCs w:val="20"/>
        </w:rPr>
        <w:t xml:space="preserve">Considera-se período de </w:t>
      </w:r>
      <w:r w:rsidRPr="004B1FA9">
        <w:rPr>
          <w:rFonts w:ascii="Trebuchet MS" w:hAnsi="Trebuchet MS" w:cs="Arial"/>
          <w:sz w:val="20"/>
          <w:szCs w:val="20"/>
        </w:rPr>
        <w:t>capitalização o período compreendido entre a primeira Data de Integralização (inclusive) até a Data de Pagamento da Remuneração (exclusive) ou o período compreendido entre a Data de Pagamento da Remuneração anterior (inclusive) e a próxima Data de Pagamento da Remuneração (exclusive).</w:t>
      </w:r>
    </w:p>
    <w:p w14:paraId="1991AF26" w14:textId="77777777" w:rsidR="008B73FF" w:rsidRPr="00A43719" w:rsidRDefault="008B73FF" w:rsidP="00E31DF6">
      <w:pPr>
        <w:pStyle w:val="Level3"/>
        <w:spacing w:before="140" w:after="240"/>
        <w:rPr>
          <w:rFonts w:ascii="Trebuchet MS" w:hAnsi="Trebuchet MS" w:cs="Arial"/>
          <w:b/>
          <w:szCs w:val="20"/>
          <w:lang w:val="pt-BR"/>
        </w:rPr>
      </w:pPr>
      <w:r w:rsidRPr="00A43719">
        <w:rPr>
          <w:rFonts w:ascii="Trebuchet MS" w:hAnsi="Trebuchet MS" w:cs="Arial"/>
          <w:b/>
          <w:szCs w:val="20"/>
          <w:lang w:val="pt-BR"/>
        </w:rPr>
        <w:t>Data de Pagamento da Remuneração</w:t>
      </w:r>
    </w:p>
    <w:p w14:paraId="04F900FA" w14:textId="755C45F2" w:rsidR="008B73FF" w:rsidRDefault="00C21163" w:rsidP="00530381">
      <w:pPr>
        <w:pStyle w:val="Level3"/>
        <w:numPr>
          <w:ilvl w:val="0"/>
          <w:numId w:val="0"/>
        </w:numPr>
        <w:spacing w:before="140" w:after="240"/>
        <w:ind w:left="709"/>
        <w:rPr>
          <w:rFonts w:ascii="Trebuchet MS" w:hAnsi="Trebuchet MS"/>
          <w:szCs w:val="20"/>
          <w:lang w:val="pt-BR"/>
        </w:rPr>
      </w:pPr>
      <w:r w:rsidRPr="00C21163">
        <w:rPr>
          <w:rFonts w:ascii="Trebuchet MS" w:hAnsi="Trebuchet MS"/>
          <w:szCs w:val="20"/>
          <w:lang w:val="pt-BR"/>
        </w:rPr>
        <w:t xml:space="preserve">Sem prejuízo de eventual </w:t>
      </w:r>
      <w:r w:rsidRPr="006B1B86">
        <w:rPr>
          <w:rFonts w:ascii="Trebuchet MS" w:hAnsi="Trebuchet MS"/>
          <w:szCs w:val="20"/>
          <w:lang w:val="pt-BR"/>
        </w:rPr>
        <w:t>Resgate Antecipado Facultativo</w:t>
      </w:r>
      <w:r w:rsidRPr="00C21163">
        <w:rPr>
          <w:rFonts w:ascii="Trebuchet MS" w:hAnsi="Trebuchet MS"/>
          <w:szCs w:val="20"/>
          <w:lang w:val="pt-BR"/>
        </w:rPr>
        <w:t>, Resgate Antecipado Obrigatório, Oferta de Resgate Antecipado</w:t>
      </w:r>
      <w:r w:rsidR="008B0F60">
        <w:rPr>
          <w:rFonts w:ascii="Trebuchet MS" w:hAnsi="Trebuchet MS"/>
          <w:szCs w:val="20"/>
          <w:lang w:val="pt-BR"/>
        </w:rPr>
        <w:t xml:space="preserve">, </w:t>
      </w:r>
      <w:r w:rsidR="00C83602" w:rsidRPr="006B1B86">
        <w:rPr>
          <w:rFonts w:ascii="Trebuchet MS" w:hAnsi="Trebuchet MS"/>
          <w:szCs w:val="20"/>
          <w:lang w:val="pt-BR"/>
        </w:rPr>
        <w:t>A</w:t>
      </w:r>
      <w:r w:rsidR="008B0F60" w:rsidRPr="0095548A">
        <w:rPr>
          <w:rFonts w:ascii="Trebuchet MS" w:hAnsi="Trebuchet MS"/>
          <w:szCs w:val="20"/>
          <w:lang w:val="pt-BR"/>
        </w:rPr>
        <w:t xml:space="preserve">mortização </w:t>
      </w:r>
      <w:r w:rsidR="00C83602" w:rsidRPr="003D44F8">
        <w:rPr>
          <w:rFonts w:ascii="Trebuchet MS" w:hAnsi="Trebuchet MS"/>
          <w:szCs w:val="20"/>
          <w:lang w:val="pt-BR"/>
        </w:rPr>
        <w:t>Extraordinária Facultativa</w:t>
      </w:r>
      <w:r w:rsidRPr="00C21163">
        <w:rPr>
          <w:rFonts w:ascii="Trebuchet MS" w:hAnsi="Trebuchet MS"/>
          <w:szCs w:val="20"/>
          <w:lang w:val="pt-BR"/>
        </w:rPr>
        <w:t xml:space="preserve"> e/ou vencimento antecipado das obrigações decorrentes das Debêntures, nos termos previstos n</w:t>
      </w:r>
      <w:r w:rsidR="003D50B3">
        <w:rPr>
          <w:rFonts w:ascii="Trebuchet MS" w:hAnsi="Trebuchet MS"/>
          <w:szCs w:val="20"/>
          <w:lang w:val="pt-BR"/>
        </w:rPr>
        <w:t>esta</w:t>
      </w:r>
      <w:r w:rsidRPr="00C21163">
        <w:rPr>
          <w:rFonts w:ascii="Trebuchet MS" w:hAnsi="Trebuchet MS"/>
          <w:szCs w:val="20"/>
          <w:lang w:val="pt-BR"/>
        </w:rPr>
        <w:t xml:space="preserve"> Escritura de Emissão, a Remuneração será paga semestralmente, no dia </w:t>
      </w:r>
      <w:r w:rsidR="006C19BD" w:rsidRPr="005F3413">
        <w:rPr>
          <w:rFonts w:ascii="Trebuchet MS" w:hAnsi="Trebuchet MS"/>
          <w:szCs w:val="20"/>
          <w:lang w:val="pt-BR"/>
        </w:rPr>
        <w:t>[</w:t>
      </w:r>
      <w:r w:rsidRPr="005F3413">
        <w:rPr>
          <w:rFonts w:ascii="Trebuchet MS" w:hAnsi="Trebuchet MS"/>
          <w:szCs w:val="20"/>
          <w:lang w:val="pt-BR"/>
        </w:rPr>
        <w:t>15 dos meses de abril e outubro</w:t>
      </w:r>
      <w:r w:rsidR="006C19BD" w:rsidRPr="005F3413">
        <w:rPr>
          <w:rFonts w:ascii="Trebuchet MS" w:hAnsi="Trebuchet MS"/>
          <w:szCs w:val="20"/>
          <w:lang w:val="pt-BR"/>
        </w:rPr>
        <w:t>]</w:t>
      </w:r>
      <w:r w:rsidRPr="005F3413">
        <w:rPr>
          <w:rFonts w:ascii="Trebuchet MS" w:hAnsi="Trebuchet MS"/>
          <w:szCs w:val="20"/>
          <w:lang w:val="pt-BR"/>
        </w:rPr>
        <w:t>, n</w:t>
      </w:r>
      <w:r w:rsidRPr="00C21163">
        <w:rPr>
          <w:rFonts w:ascii="Trebuchet MS" w:hAnsi="Trebuchet MS"/>
          <w:szCs w:val="20"/>
          <w:lang w:val="pt-BR"/>
        </w:rPr>
        <w:t>as datas abaixo indicadas,</w:t>
      </w:r>
      <w:r w:rsidR="007D7B2F">
        <w:rPr>
          <w:rFonts w:ascii="Trebuchet MS" w:hAnsi="Trebuchet MS"/>
          <w:szCs w:val="20"/>
          <w:lang w:val="pt-BR"/>
        </w:rPr>
        <w:t xml:space="preserve"> </w:t>
      </w:r>
      <w:r w:rsidRPr="00C21163">
        <w:rPr>
          <w:rFonts w:ascii="Trebuchet MS" w:hAnsi="Trebuchet MS"/>
          <w:szCs w:val="20"/>
          <w:lang w:val="pt-BR"/>
        </w:rPr>
        <w:t xml:space="preserve">ocorrendo o primeiro pagamento em </w:t>
      </w:r>
      <w:r w:rsidR="00015522">
        <w:rPr>
          <w:rFonts w:ascii="Trebuchet MS" w:hAnsi="Trebuchet MS"/>
          <w:szCs w:val="20"/>
          <w:lang w:val="pt-BR"/>
        </w:rPr>
        <w:t>[</w:t>
      </w:r>
      <w:r w:rsidRPr="00C21163">
        <w:rPr>
          <w:rFonts w:ascii="Trebuchet MS" w:hAnsi="Trebuchet MS"/>
          <w:szCs w:val="20"/>
          <w:lang w:val="pt-BR"/>
        </w:rPr>
        <w:t xml:space="preserve">15 de </w:t>
      </w:r>
      <w:r w:rsidRPr="00B92AA1">
        <w:rPr>
          <w:rFonts w:ascii="Trebuchet MS" w:hAnsi="Trebuchet MS"/>
          <w:szCs w:val="20"/>
          <w:lang w:val="pt-BR"/>
        </w:rPr>
        <w:t>outubro</w:t>
      </w:r>
      <w:r w:rsidR="00015522">
        <w:rPr>
          <w:rFonts w:ascii="Trebuchet MS" w:hAnsi="Trebuchet MS"/>
          <w:szCs w:val="20"/>
          <w:lang w:val="pt-BR"/>
        </w:rPr>
        <w:t>]</w:t>
      </w:r>
      <w:r w:rsidRPr="00B92AA1">
        <w:rPr>
          <w:rFonts w:ascii="Trebuchet MS" w:hAnsi="Trebuchet MS"/>
          <w:szCs w:val="20"/>
          <w:lang w:val="pt-BR"/>
        </w:rPr>
        <w:t xml:space="preserve"> </w:t>
      </w:r>
      <w:r w:rsidRPr="00C21163">
        <w:rPr>
          <w:rFonts w:ascii="Trebuchet MS" w:hAnsi="Trebuchet MS"/>
          <w:szCs w:val="20"/>
          <w:lang w:val="pt-BR"/>
        </w:rPr>
        <w:t>de 202</w:t>
      </w:r>
      <w:r w:rsidR="00724620">
        <w:rPr>
          <w:rFonts w:ascii="Trebuchet MS" w:hAnsi="Trebuchet MS"/>
          <w:szCs w:val="20"/>
          <w:lang w:val="pt-BR"/>
        </w:rPr>
        <w:t>2</w:t>
      </w:r>
      <w:r w:rsidRPr="00C21163">
        <w:rPr>
          <w:rFonts w:ascii="Trebuchet MS" w:hAnsi="Trebuchet MS"/>
          <w:szCs w:val="20"/>
          <w:lang w:val="pt-BR"/>
        </w:rPr>
        <w:t xml:space="preserve"> e o último na Data de Vencimento (</w:t>
      </w:r>
      <w:r w:rsidR="003D50B3" w:rsidRPr="003D50B3">
        <w:rPr>
          <w:rFonts w:ascii="Trebuchet MS" w:hAnsi="Trebuchet MS"/>
          <w:szCs w:val="20"/>
          <w:lang w:val="pt-BR"/>
        </w:rPr>
        <w:t xml:space="preserve">cada uma das datas, </w:t>
      </w:r>
      <w:r w:rsidR="003D50B3">
        <w:rPr>
          <w:rFonts w:ascii="Trebuchet MS" w:hAnsi="Trebuchet MS"/>
          <w:szCs w:val="20"/>
          <w:lang w:val="pt-BR"/>
        </w:rPr>
        <w:t>“</w:t>
      </w:r>
      <w:r w:rsidRPr="00C21163">
        <w:rPr>
          <w:rFonts w:ascii="Trebuchet MS" w:hAnsi="Trebuchet MS"/>
          <w:szCs w:val="20"/>
          <w:u w:val="single"/>
          <w:lang w:val="pt-BR"/>
        </w:rPr>
        <w:t>Data de Pagamento da Remuneração</w:t>
      </w:r>
      <w:r w:rsidR="003D50B3">
        <w:rPr>
          <w:rFonts w:ascii="Trebuchet MS" w:hAnsi="Trebuchet MS"/>
          <w:szCs w:val="20"/>
          <w:lang w:val="pt-BR"/>
        </w:rPr>
        <w:t>”</w:t>
      </w:r>
      <w:r w:rsidRPr="00C21163">
        <w:rPr>
          <w:rFonts w:ascii="Trebuchet MS" w:hAnsi="Trebuchet MS"/>
          <w:szCs w:val="20"/>
          <w:lang w:val="pt-BR"/>
        </w:rPr>
        <w:t>)</w:t>
      </w:r>
      <w:r w:rsidR="003D50B3">
        <w:rPr>
          <w:rFonts w:ascii="Trebuchet MS" w:hAnsi="Trebuchet MS"/>
          <w:szCs w:val="20"/>
          <w:lang w:val="pt-BR"/>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694"/>
        <w:gridCol w:w="1055"/>
        <w:gridCol w:w="2823"/>
      </w:tblGrid>
      <w:tr w:rsidR="003D50B3" w:rsidRPr="00B17879" w14:paraId="257500E3" w14:textId="77777777" w:rsidTr="00E31DF6">
        <w:trPr>
          <w:jc w:val="right"/>
        </w:trPr>
        <w:tc>
          <w:tcPr>
            <w:tcW w:w="1129" w:type="dxa"/>
            <w:shd w:val="clear" w:color="000000" w:fill="E7E6E6"/>
            <w:vAlign w:val="center"/>
          </w:tcPr>
          <w:p w14:paraId="5FA724D3"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694" w:type="dxa"/>
            <w:shd w:val="clear" w:color="000000" w:fill="E7E6E6"/>
            <w:vAlign w:val="center"/>
          </w:tcPr>
          <w:p w14:paraId="2A3CA0B9"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c>
          <w:tcPr>
            <w:tcW w:w="1055" w:type="dxa"/>
            <w:shd w:val="clear" w:color="000000" w:fill="E7E6E6"/>
            <w:vAlign w:val="center"/>
          </w:tcPr>
          <w:p w14:paraId="72EEAC86"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823" w:type="dxa"/>
            <w:shd w:val="clear" w:color="000000" w:fill="E7E6E6"/>
            <w:vAlign w:val="center"/>
          </w:tcPr>
          <w:p w14:paraId="495D9048"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r>
      <w:tr w:rsidR="003D50B3" w:rsidRPr="00B17879" w14:paraId="28D80FFD" w14:textId="77777777" w:rsidTr="00E31DF6">
        <w:trPr>
          <w:jc w:val="right"/>
        </w:trPr>
        <w:tc>
          <w:tcPr>
            <w:tcW w:w="1129" w:type="dxa"/>
            <w:vAlign w:val="center"/>
          </w:tcPr>
          <w:p w14:paraId="14AFB911"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w:t>
            </w:r>
          </w:p>
        </w:tc>
        <w:tc>
          <w:tcPr>
            <w:tcW w:w="2694" w:type="dxa"/>
          </w:tcPr>
          <w:p w14:paraId="345B8849" w14:textId="6FF45052" w:rsidR="003D50B3" w:rsidRPr="00E31DF6" w:rsidRDefault="006C19BD" w:rsidP="000D126D">
            <w:pPr>
              <w:jc w:val="center"/>
              <w:rPr>
                <w:rFonts w:ascii="Trebuchet MS" w:hAnsi="Trebuchet MS" w:cs="Arial"/>
                <w:color w:val="000000"/>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2</w:t>
            </w:r>
            <w:r>
              <w:rPr>
                <w:rFonts w:ascii="Trebuchet MS" w:hAnsi="Trebuchet MS" w:cs="Arial"/>
                <w:color w:val="000000"/>
                <w:sz w:val="20"/>
                <w:szCs w:val="20"/>
              </w:rPr>
              <w:t>]</w:t>
            </w:r>
          </w:p>
        </w:tc>
        <w:tc>
          <w:tcPr>
            <w:tcW w:w="1055" w:type="dxa"/>
            <w:vAlign w:val="center"/>
          </w:tcPr>
          <w:p w14:paraId="36881A75"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11</w:t>
            </w:r>
          </w:p>
        </w:tc>
        <w:tc>
          <w:tcPr>
            <w:tcW w:w="2823" w:type="dxa"/>
          </w:tcPr>
          <w:p w14:paraId="1E6BCE5A" w14:textId="0ABA39ED" w:rsidR="003D50B3" w:rsidRPr="00E31DF6" w:rsidRDefault="006C19BD" w:rsidP="000D126D">
            <w:pPr>
              <w:jc w:val="center"/>
              <w:rPr>
                <w:rFonts w:ascii="Trebuchet MS" w:hAnsi="Trebuchet MS" w:cs="Arial"/>
                <w:color w:val="000000"/>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w:t>
            </w:r>
            <w:r w:rsidR="002E0007">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7</w:t>
            </w:r>
            <w:r>
              <w:rPr>
                <w:rFonts w:ascii="Trebuchet MS" w:hAnsi="Trebuchet MS" w:cs="Arial"/>
                <w:color w:val="000000"/>
                <w:sz w:val="20"/>
                <w:szCs w:val="20"/>
              </w:rPr>
              <w:t>]</w:t>
            </w:r>
          </w:p>
        </w:tc>
      </w:tr>
      <w:tr w:rsidR="003D50B3" w:rsidRPr="00B17879" w14:paraId="3C1E387C" w14:textId="77777777" w:rsidTr="00E31DF6">
        <w:trPr>
          <w:jc w:val="right"/>
        </w:trPr>
        <w:tc>
          <w:tcPr>
            <w:tcW w:w="1129" w:type="dxa"/>
            <w:vAlign w:val="center"/>
          </w:tcPr>
          <w:p w14:paraId="03EA26B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2</w:t>
            </w:r>
          </w:p>
        </w:tc>
        <w:tc>
          <w:tcPr>
            <w:tcW w:w="2694" w:type="dxa"/>
          </w:tcPr>
          <w:p w14:paraId="48DC1119" w14:textId="254CEE60" w:rsidR="003D50B3" w:rsidRPr="00E31DF6" w:rsidRDefault="006C19BD" w:rsidP="000D126D">
            <w:pPr>
              <w:jc w:val="center"/>
              <w:rPr>
                <w:rFonts w:ascii="Trebuchet MS" w:hAnsi="Trebuchet MS" w:cs="Arial"/>
                <w:sz w:val="20"/>
                <w:szCs w:val="20"/>
              </w:rPr>
            </w:pPr>
            <w:r>
              <w:rPr>
                <w:rFonts w:ascii="Trebuchet MS" w:hAnsi="Trebuchet MS" w:cs="Arial"/>
                <w:sz w:val="20"/>
                <w:szCs w:val="20"/>
              </w:rPr>
              <w:t>[</w:t>
            </w:r>
            <w:r w:rsidR="003D50B3" w:rsidRPr="00E31DF6">
              <w:rPr>
                <w:rFonts w:ascii="Trebuchet MS" w:hAnsi="Trebuchet MS" w:cs="Arial"/>
                <w:sz w:val="20"/>
                <w:szCs w:val="20"/>
              </w:rPr>
              <w:t>15 de abril de 202</w:t>
            </w:r>
            <w:r w:rsidR="00EC076B">
              <w:rPr>
                <w:rFonts w:ascii="Trebuchet MS" w:hAnsi="Trebuchet MS" w:cs="Arial"/>
                <w:sz w:val="20"/>
                <w:szCs w:val="20"/>
              </w:rPr>
              <w:t>3</w:t>
            </w:r>
            <w:r>
              <w:rPr>
                <w:rFonts w:ascii="Trebuchet MS" w:hAnsi="Trebuchet MS" w:cs="Arial"/>
                <w:sz w:val="20"/>
                <w:szCs w:val="20"/>
              </w:rPr>
              <w:t>]</w:t>
            </w:r>
          </w:p>
        </w:tc>
        <w:tc>
          <w:tcPr>
            <w:tcW w:w="1055" w:type="dxa"/>
            <w:vAlign w:val="center"/>
          </w:tcPr>
          <w:p w14:paraId="3D88C50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12</w:t>
            </w:r>
          </w:p>
        </w:tc>
        <w:tc>
          <w:tcPr>
            <w:tcW w:w="2823" w:type="dxa"/>
          </w:tcPr>
          <w:p w14:paraId="42FB41F5" w14:textId="136191F9" w:rsidR="003D50B3" w:rsidRPr="00E31DF6" w:rsidRDefault="006C19BD" w:rsidP="000D126D">
            <w:pPr>
              <w:jc w:val="center"/>
              <w:rPr>
                <w:rFonts w:ascii="Trebuchet MS" w:hAnsi="Trebuchet MS" w:cs="Arial"/>
                <w:sz w:val="20"/>
                <w:szCs w:val="20"/>
              </w:rPr>
            </w:pPr>
            <w:r>
              <w:rPr>
                <w:rFonts w:ascii="Trebuchet MS" w:hAnsi="Trebuchet MS" w:cs="Arial"/>
                <w:sz w:val="20"/>
                <w:szCs w:val="20"/>
              </w:rPr>
              <w:t>[</w:t>
            </w:r>
            <w:r w:rsidR="003D50B3" w:rsidRPr="00E31DF6">
              <w:rPr>
                <w:rFonts w:ascii="Trebuchet MS" w:hAnsi="Trebuchet MS" w:cs="Arial"/>
                <w:sz w:val="20"/>
                <w:szCs w:val="20"/>
              </w:rPr>
              <w:t>15 de abril de 202</w:t>
            </w:r>
            <w:r w:rsidR="00EC076B">
              <w:rPr>
                <w:rFonts w:ascii="Trebuchet MS" w:hAnsi="Trebuchet MS" w:cs="Arial"/>
                <w:sz w:val="20"/>
                <w:szCs w:val="20"/>
              </w:rPr>
              <w:t>8</w:t>
            </w:r>
            <w:r>
              <w:rPr>
                <w:rFonts w:ascii="Trebuchet MS" w:hAnsi="Trebuchet MS" w:cs="Arial"/>
                <w:sz w:val="20"/>
                <w:szCs w:val="20"/>
              </w:rPr>
              <w:t>]</w:t>
            </w:r>
          </w:p>
        </w:tc>
      </w:tr>
      <w:tr w:rsidR="003D50B3" w:rsidRPr="00B17879" w14:paraId="46C68C94" w14:textId="77777777" w:rsidTr="00E31DF6">
        <w:trPr>
          <w:jc w:val="right"/>
        </w:trPr>
        <w:tc>
          <w:tcPr>
            <w:tcW w:w="1129" w:type="dxa"/>
            <w:vAlign w:val="center"/>
          </w:tcPr>
          <w:p w14:paraId="6E69B6C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lastRenderedPageBreak/>
              <w:t>3</w:t>
            </w:r>
          </w:p>
        </w:tc>
        <w:tc>
          <w:tcPr>
            <w:tcW w:w="2694" w:type="dxa"/>
          </w:tcPr>
          <w:p w14:paraId="6895BFF1" w14:textId="2129C0AB" w:rsidR="003D50B3" w:rsidRPr="00E31DF6" w:rsidRDefault="006C19BD" w:rsidP="000D126D">
            <w:pPr>
              <w:jc w:val="center"/>
              <w:rPr>
                <w:rFonts w:ascii="Trebuchet MS" w:hAnsi="Trebuchet MS" w:cs="Arial"/>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3</w:t>
            </w:r>
            <w:r>
              <w:rPr>
                <w:rFonts w:ascii="Trebuchet MS" w:hAnsi="Trebuchet MS" w:cs="Arial"/>
                <w:color w:val="000000"/>
                <w:sz w:val="20"/>
                <w:szCs w:val="20"/>
              </w:rPr>
              <w:t>]</w:t>
            </w:r>
          </w:p>
        </w:tc>
        <w:tc>
          <w:tcPr>
            <w:tcW w:w="1055" w:type="dxa"/>
            <w:vAlign w:val="center"/>
          </w:tcPr>
          <w:p w14:paraId="53F15DB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13</w:t>
            </w:r>
          </w:p>
        </w:tc>
        <w:tc>
          <w:tcPr>
            <w:tcW w:w="2823" w:type="dxa"/>
          </w:tcPr>
          <w:p w14:paraId="6DA3FA4F" w14:textId="59D13756" w:rsidR="003D50B3" w:rsidRPr="00E31DF6" w:rsidRDefault="006C19BD" w:rsidP="000D126D">
            <w:pPr>
              <w:jc w:val="center"/>
              <w:rPr>
                <w:rFonts w:ascii="Trebuchet MS" w:hAnsi="Trebuchet MS" w:cs="Arial"/>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8</w:t>
            </w:r>
            <w:r>
              <w:rPr>
                <w:rFonts w:ascii="Trebuchet MS" w:hAnsi="Trebuchet MS" w:cs="Arial"/>
                <w:color w:val="000000"/>
                <w:sz w:val="20"/>
                <w:szCs w:val="20"/>
              </w:rPr>
              <w:t>]</w:t>
            </w:r>
          </w:p>
        </w:tc>
      </w:tr>
      <w:tr w:rsidR="003D50B3" w:rsidRPr="00B17879" w14:paraId="5AF40398" w14:textId="77777777" w:rsidTr="00E31DF6">
        <w:trPr>
          <w:jc w:val="right"/>
        </w:trPr>
        <w:tc>
          <w:tcPr>
            <w:tcW w:w="1129" w:type="dxa"/>
            <w:vAlign w:val="center"/>
          </w:tcPr>
          <w:p w14:paraId="4A0BE88D"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4</w:t>
            </w:r>
          </w:p>
        </w:tc>
        <w:tc>
          <w:tcPr>
            <w:tcW w:w="2694" w:type="dxa"/>
          </w:tcPr>
          <w:p w14:paraId="45E53A72" w14:textId="4A44C891" w:rsidR="003D50B3" w:rsidRPr="00E31DF6" w:rsidRDefault="006C19BD" w:rsidP="000D126D">
            <w:pPr>
              <w:jc w:val="center"/>
              <w:rPr>
                <w:rFonts w:ascii="Trebuchet MS" w:hAnsi="Trebuchet MS" w:cs="Arial"/>
                <w:color w:val="000000"/>
                <w:sz w:val="20"/>
                <w:szCs w:val="20"/>
              </w:rPr>
            </w:pPr>
            <w:r>
              <w:rPr>
                <w:rFonts w:ascii="Trebuchet MS" w:hAnsi="Trebuchet MS" w:cs="Arial"/>
                <w:sz w:val="20"/>
                <w:szCs w:val="20"/>
              </w:rPr>
              <w:t>[</w:t>
            </w:r>
            <w:r w:rsidR="003D50B3" w:rsidRPr="00E31DF6">
              <w:rPr>
                <w:rFonts w:ascii="Trebuchet MS" w:hAnsi="Trebuchet MS" w:cs="Arial"/>
                <w:sz w:val="20"/>
                <w:szCs w:val="20"/>
              </w:rPr>
              <w:t>15 de abril de 202</w:t>
            </w:r>
            <w:r w:rsidR="00EC076B">
              <w:rPr>
                <w:rFonts w:ascii="Trebuchet MS" w:hAnsi="Trebuchet MS" w:cs="Arial"/>
                <w:sz w:val="20"/>
                <w:szCs w:val="20"/>
              </w:rPr>
              <w:t>4</w:t>
            </w:r>
            <w:r>
              <w:rPr>
                <w:rFonts w:ascii="Trebuchet MS" w:hAnsi="Trebuchet MS" w:cs="Arial"/>
                <w:sz w:val="20"/>
                <w:szCs w:val="20"/>
              </w:rPr>
              <w:t>]</w:t>
            </w:r>
          </w:p>
        </w:tc>
        <w:tc>
          <w:tcPr>
            <w:tcW w:w="1055" w:type="dxa"/>
            <w:vAlign w:val="center"/>
          </w:tcPr>
          <w:p w14:paraId="05FFFD5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14</w:t>
            </w:r>
          </w:p>
        </w:tc>
        <w:tc>
          <w:tcPr>
            <w:tcW w:w="2823" w:type="dxa"/>
          </w:tcPr>
          <w:p w14:paraId="48A77303" w14:textId="4BCF32D9" w:rsidR="003D50B3" w:rsidRPr="00E31DF6" w:rsidRDefault="006C19BD" w:rsidP="000D126D">
            <w:pPr>
              <w:jc w:val="center"/>
              <w:rPr>
                <w:rFonts w:ascii="Trebuchet MS" w:hAnsi="Trebuchet MS" w:cs="Arial"/>
                <w:sz w:val="20"/>
                <w:szCs w:val="20"/>
              </w:rPr>
            </w:pPr>
            <w:r>
              <w:rPr>
                <w:rFonts w:ascii="Trebuchet MS" w:hAnsi="Trebuchet MS" w:cs="Arial"/>
                <w:sz w:val="20"/>
                <w:szCs w:val="20"/>
              </w:rPr>
              <w:t>[</w:t>
            </w:r>
            <w:r w:rsidR="003D50B3" w:rsidRPr="00E31DF6">
              <w:rPr>
                <w:rFonts w:ascii="Trebuchet MS" w:hAnsi="Trebuchet MS" w:cs="Arial"/>
                <w:sz w:val="20"/>
                <w:szCs w:val="20"/>
              </w:rPr>
              <w:t>15 de abril de 202</w:t>
            </w:r>
            <w:r w:rsidR="00EC076B">
              <w:rPr>
                <w:rFonts w:ascii="Trebuchet MS" w:hAnsi="Trebuchet MS" w:cs="Arial"/>
                <w:sz w:val="20"/>
                <w:szCs w:val="20"/>
              </w:rPr>
              <w:t>9</w:t>
            </w:r>
            <w:r>
              <w:rPr>
                <w:rFonts w:ascii="Trebuchet MS" w:hAnsi="Trebuchet MS" w:cs="Arial"/>
                <w:sz w:val="20"/>
                <w:szCs w:val="20"/>
              </w:rPr>
              <w:t>]</w:t>
            </w:r>
          </w:p>
        </w:tc>
      </w:tr>
      <w:tr w:rsidR="003D50B3" w:rsidRPr="00B17879" w14:paraId="22A436BD" w14:textId="77777777" w:rsidTr="00E31DF6">
        <w:trPr>
          <w:jc w:val="right"/>
        </w:trPr>
        <w:tc>
          <w:tcPr>
            <w:tcW w:w="1129" w:type="dxa"/>
            <w:vAlign w:val="center"/>
          </w:tcPr>
          <w:p w14:paraId="5E3ABF53"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5</w:t>
            </w:r>
          </w:p>
        </w:tc>
        <w:tc>
          <w:tcPr>
            <w:tcW w:w="2694" w:type="dxa"/>
          </w:tcPr>
          <w:p w14:paraId="0ECABC94" w14:textId="66DE964E" w:rsidR="003D50B3" w:rsidRPr="00E31DF6" w:rsidRDefault="006C19BD" w:rsidP="000D126D">
            <w:pPr>
              <w:jc w:val="center"/>
              <w:rPr>
                <w:rFonts w:ascii="Trebuchet MS" w:hAnsi="Trebuchet MS" w:cs="Arial"/>
                <w:color w:val="000000"/>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4</w:t>
            </w:r>
            <w:r>
              <w:rPr>
                <w:rFonts w:ascii="Trebuchet MS" w:hAnsi="Trebuchet MS" w:cs="Arial"/>
                <w:color w:val="000000"/>
                <w:sz w:val="20"/>
                <w:szCs w:val="20"/>
              </w:rPr>
              <w:t>]</w:t>
            </w:r>
          </w:p>
        </w:tc>
        <w:tc>
          <w:tcPr>
            <w:tcW w:w="1055" w:type="dxa"/>
          </w:tcPr>
          <w:p w14:paraId="12B1430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w:t>
            </w:r>
          </w:p>
        </w:tc>
        <w:tc>
          <w:tcPr>
            <w:tcW w:w="2823" w:type="dxa"/>
          </w:tcPr>
          <w:p w14:paraId="3565EF90" w14:textId="0439289F" w:rsidR="003D50B3" w:rsidRPr="00E31DF6" w:rsidRDefault="006C19BD" w:rsidP="000D126D">
            <w:pPr>
              <w:jc w:val="center"/>
              <w:rPr>
                <w:rFonts w:ascii="Trebuchet MS" w:hAnsi="Trebuchet MS" w:cs="Arial"/>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9</w:t>
            </w:r>
            <w:r>
              <w:rPr>
                <w:rFonts w:ascii="Trebuchet MS" w:hAnsi="Trebuchet MS" w:cs="Arial"/>
                <w:color w:val="000000"/>
                <w:sz w:val="20"/>
                <w:szCs w:val="20"/>
              </w:rPr>
              <w:t>]</w:t>
            </w:r>
          </w:p>
        </w:tc>
      </w:tr>
      <w:tr w:rsidR="003D50B3" w:rsidRPr="00B17879" w14:paraId="6F40961D" w14:textId="77777777" w:rsidTr="00E31DF6">
        <w:trPr>
          <w:jc w:val="right"/>
        </w:trPr>
        <w:tc>
          <w:tcPr>
            <w:tcW w:w="1129" w:type="dxa"/>
            <w:vAlign w:val="center"/>
          </w:tcPr>
          <w:p w14:paraId="10D4B8D2"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6</w:t>
            </w:r>
          </w:p>
        </w:tc>
        <w:tc>
          <w:tcPr>
            <w:tcW w:w="2694" w:type="dxa"/>
          </w:tcPr>
          <w:p w14:paraId="4BC300B1" w14:textId="1FD82006" w:rsidR="003D50B3" w:rsidRPr="00E31DF6" w:rsidRDefault="006C19BD" w:rsidP="000D126D">
            <w:pPr>
              <w:jc w:val="center"/>
              <w:rPr>
                <w:rFonts w:ascii="Trebuchet MS" w:hAnsi="Trebuchet MS" w:cs="Arial"/>
                <w:color w:val="000000"/>
                <w:sz w:val="20"/>
                <w:szCs w:val="20"/>
              </w:rPr>
            </w:pPr>
            <w:r>
              <w:rPr>
                <w:rFonts w:ascii="Trebuchet MS" w:hAnsi="Trebuchet MS" w:cs="Arial"/>
                <w:sz w:val="20"/>
                <w:szCs w:val="20"/>
              </w:rPr>
              <w:t>[</w:t>
            </w:r>
            <w:r w:rsidR="003D50B3" w:rsidRPr="00E31DF6">
              <w:rPr>
                <w:rFonts w:ascii="Trebuchet MS" w:hAnsi="Trebuchet MS" w:cs="Arial"/>
                <w:sz w:val="20"/>
                <w:szCs w:val="20"/>
              </w:rPr>
              <w:t>15 de abril de 202</w:t>
            </w:r>
            <w:r w:rsidR="00EC076B">
              <w:rPr>
                <w:rFonts w:ascii="Trebuchet MS" w:hAnsi="Trebuchet MS" w:cs="Arial"/>
                <w:sz w:val="20"/>
                <w:szCs w:val="20"/>
              </w:rPr>
              <w:t>5</w:t>
            </w:r>
            <w:r>
              <w:rPr>
                <w:rFonts w:ascii="Trebuchet MS" w:hAnsi="Trebuchet MS" w:cs="Arial"/>
                <w:sz w:val="20"/>
                <w:szCs w:val="20"/>
              </w:rPr>
              <w:t>]</w:t>
            </w:r>
          </w:p>
        </w:tc>
        <w:tc>
          <w:tcPr>
            <w:tcW w:w="1055" w:type="dxa"/>
          </w:tcPr>
          <w:p w14:paraId="12FE6D2E"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16</w:t>
            </w:r>
          </w:p>
        </w:tc>
        <w:tc>
          <w:tcPr>
            <w:tcW w:w="2823" w:type="dxa"/>
          </w:tcPr>
          <w:p w14:paraId="45AF403F" w14:textId="41514BDD" w:rsidR="003D50B3" w:rsidRPr="00E31DF6" w:rsidRDefault="006C19BD" w:rsidP="000D126D">
            <w:pPr>
              <w:jc w:val="center"/>
              <w:rPr>
                <w:rFonts w:ascii="Trebuchet MS" w:hAnsi="Trebuchet MS" w:cs="Arial"/>
                <w:sz w:val="20"/>
                <w:szCs w:val="20"/>
              </w:rPr>
            </w:pPr>
            <w:r>
              <w:rPr>
                <w:rFonts w:ascii="Trebuchet MS" w:hAnsi="Trebuchet MS" w:cs="Arial"/>
                <w:sz w:val="20"/>
                <w:szCs w:val="20"/>
              </w:rPr>
              <w:t>[</w:t>
            </w:r>
            <w:r w:rsidR="003D50B3" w:rsidRPr="00E31DF6">
              <w:rPr>
                <w:rFonts w:ascii="Trebuchet MS" w:hAnsi="Trebuchet MS" w:cs="Arial"/>
                <w:sz w:val="20"/>
                <w:szCs w:val="20"/>
              </w:rPr>
              <w:t>15 de abril de 20</w:t>
            </w:r>
            <w:r w:rsidR="00EC076B">
              <w:rPr>
                <w:rFonts w:ascii="Trebuchet MS" w:hAnsi="Trebuchet MS" w:cs="Arial"/>
                <w:sz w:val="20"/>
                <w:szCs w:val="20"/>
              </w:rPr>
              <w:t>30</w:t>
            </w:r>
            <w:r>
              <w:rPr>
                <w:rFonts w:ascii="Trebuchet MS" w:hAnsi="Trebuchet MS" w:cs="Arial"/>
                <w:sz w:val="20"/>
                <w:szCs w:val="20"/>
              </w:rPr>
              <w:t>]</w:t>
            </w:r>
          </w:p>
        </w:tc>
      </w:tr>
      <w:tr w:rsidR="003D50B3" w:rsidRPr="00B17879" w14:paraId="49BF1533" w14:textId="77777777" w:rsidTr="00E31DF6">
        <w:trPr>
          <w:jc w:val="right"/>
        </w:trPr>
        <w:tc>
          <w:tcPr>
            <w:tcW w:w="1129" w:type="dxa"/>
            <w:vAlign w:val="center"/>
          </w:tcPr>
          <w:p w14:paraId="1BCBBF9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7</w:t>
            </w:r>
          </w:p>
        </w:tc>
        <w:tc>
          <w:tcPr>
            <w:tcW w:w="2694" w:type="dxa"/>
          </w:tcPr>
          <w:p w14:paraId="7281AA71" w14:textId="66D83446" w:rsidR="003D50B3" w:rsidRPr="00E31DF6" w:rsidRDefault="006C19BD" w:rsidP="000D126D">
            <w:pPr>
              <w:jc w:val="center"/>
              <w:rPr>
                <w:rFonts w:ascii="Trebuchet MS" w:hAnsi="Trebuchet MS" w:cs="Arial"/>
                <w:color w:val="000000"/>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5</w:t>
            </w:r>
            <w:r>
              <w:rPr>
                <w:rFonts w:ascii="Trebuchet MS" w:hAnsi="Trebuchet MS" w:cs="Arial"/>
                <w:color w:val="000000"/>
                <w:sz w:val="20"/>
                <w:szCs w:val="20"/>
              </w:rPr>
              <w:t>]</w:t>
            </w:r>
          </w:p>
        </w:tc>
        <w:tc>
          <w:tcPr>
            <w:tcW w:w="1055" w:type="dxa"/>
          </w:tcPr>
          <w:p w14:paraId="73749FCB"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17</w:t>
            </w:r>
          </w:p>
        </w:tc>
        <w:tc>
          <w:tcPr>
            <w:tcW w:w="2823" w:type="dxa"/>
          </w:tcPr>
          <w:p w14:paraId="5C231A91" w14:textId="0F5A5D37" w:rsidR="003D50B3" w:rsidRPr="00E31DF6" w:rsidRDefault="006C19BD" w:rsidP="000D126D">
            <w:pPr>
              <w:jc w:val="center"/>
              <w:rPr>
                <w:rFonts w:ascii="Trebuchet MS" w:hAnsi="Trebuchet MS" w:cs="Arial"/>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 de 20</w:t>
            </w:r>
            <w:r w:rsidR="00EC076B">
              <w:rPr>
                <w:rFonts w:ascii="Trebuchet MS" w:hAnsi="Trebuchet MS" w:cs="Arial"/>
                <w:color w:val="000000"/>
                <w:sz w:val="20"/>
                <w:szCs w:val="20"/>
              </w:rPr>
              <w:t>30</w:t>
            </w:r>
            <w:r>
              <w:rPr>
                <w:rFonts w:ascii="Trebuchet MS" w:hAnsi="Trebuchet MS" w:cs="Arial"/>
                <w:color w:val="000000"/>
                <w:sz w:val="20"/>
                <w:szCs w:val="20"/>
              </w:rPr>
              <w:t>]</w:t>
            </w:r>
          </w:p>
        </w:tc>
      </w:tr>
      <w:tr w:rsidR="003D50B3" w:rsidRPr="00B17879" w14:paraId="4C0126DF" w14:textId="77777777" w:rsidTr="00E31DF6">
        <w:trPr>
          <w:jc w:val="right"/>
        </w:trPr>
        <w:tc>
          <w:tcPr>
            <w:tcW w:w="1129" w:type="dxa"/>
            <w:vAlign w:val="center"/>
          </w:tcPr>
          <w:p w14:paraId="429D2E47"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8</w:t>
            </w:r>
          </w:p>
        </w:tc>
        <w:tc>
          <w:tcPr>
            <w:tcW w:w="2694" w:type="dxa"/>
          </w:tcPr>
          <w:p w14:paraId="23053116" w14:textId="18B6BD28" w:rsidR="003D50B3" w:rsidRPr="00E31DF6" w:rsidRDefault="006C19BD" w:rsidP="000D126D">
            <w:pPr>
              <w:jc w:val="center"/>
              <w:rPr>
                <w:rFonts w:ascii="Trebuchet MS" w:hAnsi="Trebuchet MS" w:cs="Arial"/>
                <w:color w:val="000000"/>
                <w:sz w:val="20"/>
                <w:szCs w:val="20"/>
              </w:rPr>
            </w:pPr>
            <w:r>
              <w:rPr>
                <w:rFonts w:ascii="Trebuchet MS" w:hAnsi="Trebuchet MS" w:cs="Arial"/>
                <w:sz w:val="20"/>
                <w:szCs w:val="20"/>
              </w:rPr>
              <w:t>[</w:t>
            </w:r>
            <w:r w:rsidR="003D50B3" w:rsidRPr="00E31DF6">
              <w:rPr>
                <w:rFonts w:ascii="Trebuchet MS" w:hAnsi="Trebuchet MS" w:cs="Arial"/>
                <w:sz w:val="20"/>
                <w:szCs w:val="20"/>
              </w:rPr>
              <w:t>15 de abril de 202</w:t>
            </w:r>
            <w:r w:rsidR="00EC076B">
              <w:rPr>
                <w:rFonts w:ascii="Trebuchet MS" w:hAnsi="Trebuchet MS" w:cs="Arial"/>
                <w:sz w:val="20"/>
                <w:szCs w:val="20"/>
              </w:rPr>
              <w:t>6</w:t>
            </w:r>
            <w:r>
              <w:rPr>
                <w:rFonts w:ascii="Trebuchet MS" w:hAnsi="Trebuchet MS" w:cs="Arial"/>
                <w:sz w:val="20"/>
                <w:szCs w:val="20"/>
              </w:rPr>
              <w:t>]</w:t>
            </w:r>
          </w:p>
        </w:tc>
        <w:tc>
          <w:tcPr>
            <w:tcW w:w="1055" w:type="dxa"/>
          </w:tcPr>
          <w:p w14:paraId="1938E3E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18</w:t>
            </w:r>
          </w:p>
        </w:tc>
        <w:tc>
          <w:tcPr>
            <w:tcW w:w="2823" w:type="dxa"/>
          </w:tcPr>
          <w:p w14:paraId="368CA0CA" w14:textId="35836785" w:rsidR="003D50B3" w:rsidRPr="00E31DF6" w:rsidRDefault="006C19BD" w:rsidP="000D126D">
            <w:pPr>
              <w:jc w:val="center"/>
              <w:rPr>
                <w:rFonts w:ascii="Trebuchet MS" w:hAnsi="Trebuchet MS" w:cs="Arial"/>
                <w:sz w:val="20"/>
                <w:szCs w:val="20"/>
              </w:rPr>
            </w:pPr>
            <w:r>
              <w:rPr>
                <w:rFonts w:ascii="Trebuchet MS" w:hAnsi="Trebuchet MS" w:cs="Arial"/>
                <w:sz w:val="20"/>
                <w:szCs w:val="20"/>
              </w:rPr>
              <w:t>[</w:t>
            </w:r>
            <w:r w:rsidR="003D50B3" w:rsidRPr="00E31DF6">
              <w:rPr>
                <w:rFonts w:ascii="Trebuchet MS" w:hAnsi="Trebuchet MS" w:cs="Arial"/>
                <w:sz w:val="20"/>
                <w:szCs w:val="20"/>
              </w:rPr>
              <w:t>15 de abril de 203</w:t>
            </w:r>
            <w:r w:rsidR="00EC076B">
              <w:rPr>
                <w:rFonts w:ascii="Trebuchet MS" w:hAnsi="Trebuchet MS" w:cs="Arial"/>
                <w:sz w:val="20"/>
                <w:szCs w:val="20"/>
              </w:rPr>
              <w:t>1</w:t>
            </w:r>
            <w:r>
              <w:rPr>
                <w:rFonts w:ascii="Trebuchet MS" w:hAnsi="Trebuchet MS" w:cs="Arial"/>
                <w:sz w:val="20"/>
                <w:szCs w:val="20"/>
              </w:rPr>
              <w:t>]</w:t>
            </w:r>
          </w:p>
        </w:tc>
      </w:tr>
      <w:tr w:rsidR="003D50B3" w:rsidRPr="00B17879" w14:paraId="2CDC682F" w14:textId="77777777" w:rsidTr="00E31DF6">
        <w:trPr>
          <w:jc w:val="right"/>
        </w:trPr>
        <w:tc>
          <w:tcPr>
            <w:tcW w:w="1129" w:type="dxa"/>
            <w:vAlign w:val="center"/>
          </w:tcPr>
          <w:p w14:paraId="633D096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9</w:t>
            </w:r>
          </w:p>
        </w:tc>
        <w:tc>
          <w:tcPr>
            <w:tcW w:w="2694" w:type="dxa"/>
          </w:tcPr>
          <w:p w14:paraId="379ED72A" w14:textId="0D2737CE" w:rsidR="003D50B3" w:rsidRPr="00E31DF6" w:rsidRDefault="006C19BD" w:rsidP="000D126D">
            <w:pPr>
              <w:jc w:val="center"/>
              <w:rPr>
                <w:rFonts w:ascii="Trebuchet MS" w:hAnsi="Trebuchet MS" w:cs="Arial"/>
                <w:color w:val="000000"/>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6</w:t>
            </w:r>
            <w:r>
              <w:rPr>
                <w:rFonts w:ascii="Trebuchet MS" w:hAnsi="Trebuchet MS" w:cs="Arial"/>
                <w:color w:val="000000"/>
                <w:sz w:val="20"/>
                <w:szCs w:val="20"/>
              </w:rPr>
              <w:t>]</w:t>
            </w:r>
          </w:p>
        </w:tc>
        <w:tc>
          <w:tcPr>
            <w:tcW w:w="1055" w:type="dxa"/>
          </w:tcPr>
          <w:p w14:paraId="63B12DD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19</w:t>
            </w:r>
          </w:p>
        </w:tc>
        <w:tc>
          <w:tcPr>
            <w:tcW w:w="2823" w:type="dxa"/>
          </w:tcPr>
          <w:p w14:paraId="1F377050" w14:textId="34948F30" w:rsidR="003D50B3" w:rsidRPr="00E31DF6" w:rsidRDefault="006C19BD" w:rsidP="000D126D">
            <w:pPr>
              <w:jc w:val="center"/>
              <w:rPr>
                <w:rFonts w:ascii="Trebuchet MS" w:hAnsi="Trebuchet MS" w:cs="Arial"/>
                <w:sz w:val="20"/>
                <w:szCs w:val="20"/>
              </w:rPr>
            </w:pPr>
            <w:r>
              <w:rPr>
                <w:rFonts w:ascii="Trebuchet MS" w:hAnsi="Trebuchet MS" w:cs="Arial"/>
                <w:color w:val="000000"/>
                <w:sz w:val="20"/>
                <w:szCs w:val="20"/>
              </w:rPr>
              <w:t>[</w:t>
            </w:r>
            <w:r w:rsidR="003D50B3" w:rsidRPr="00E31DF6">
              <w:rPr>
                <w:rFonts w:ascii="Trebuchet MS" w:hAnsi="Trebuchet MS" w:cs="Arial"/>
                <w:color w:val="000000"/>
                <w:sz w:val="20"/>
                <w:szCs w:val="20"/>
              </w:rPr>
              <w:t>15 de outubro de 203</w:t>
            </w:r>
            <w:r w:rsidR="00EC076B">
              <w:rPr>
                <w:rFonts w:ascii="Trebuchet MS" w:hAnsi="Trebuchet MS" w:cs="Arial"/>
                <w:color w:val="000000"/>
                <w:sz w:val="20"/>
                <w:szCs w:val="20"/>
              </w:rPr>
              <w:t>1</w:t>
            </w:r>
            <w:r>
              <w:rPr>
                <w:rFonts w:ascii="Trebuchet MS" w:hAnsi="Trebuchet MS" w:cs="Arial"/>
                <w:color w:val="000000"/>
                <w:sz w:val="20"/>
                <w:szCs w:val="20"/>
              </w:rPr>
              <w:t>]</w:t>
            </w:r>
          </w:p>
        </w:tc>
      </w:tr>
      <w:tr w:rsidR="003D50B3" w:rsidRPr="00B17879" w14:paraId="3CD714F6" w14:textId="77777777" w:rsidTr="00E31DF6">
        <w:trPr>
          <w:jc w:val="right"/>
        </w:trPr>
        <w:tc>
          <w:tcPr>
            <w:tcW w:w="1129" w:type="dxa"/>
            <w:vAlign w:val="center"/>
          </w:tcPr>
          <w:p w14:paraId="1E95929E"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10</w:t>
            </w:r>
          </w:p>
        </w:tc>
        <w:tc>
          <w:tcPr>
            <w:tcW w:w="2694" w:type="dxa"/>
            <w:vAlign w:val="center"/>
          </w:tcPr>
          <w:p w14:paraId="6B266C12" w14:textId="4245E480" w:rsidR="003D50B3" w:rsidRPr="00E31DF6" w:rsidRDefault="006C19BD" w:rsidP="000D126D">
            <w:pPr>
              <w:jc w:val="center"/>
              <w:rPr>
                <w:rFonts w:ascii="Trebuchet MS" w:hAnsi="Trebuchet MS" w:cs="Arial"/>
                <w:color w:val="000000"/>
                <w:sz w:val="20"/>
                <w:szCs w:val="20"/>
              </w:rPr>
            </w:pPr>
            <w:r>
              <w:rPr>
                <w:rFonts w:ascii="Trebuchet MS" w:hAnsi="Trebuchet MS" w:cs="Arial"/>
                <w:sz w:val="20"/>
                <w:szCs w:val="20"/>
              </w:rPr>
              <w:t>[</w:t>
            </w:r>
            <w:r w:rsidR="003D50B3" w:rsidRPr="00E31DF6">
              <w:rPr>
                <w:rFonts w:ascii="Trebuchet MS" w:hAnsi="Trebuchet MS" w:cs="Arial"/>
                <w:sz w:val="20"/>
                <w:szCs w:val="20"/>
              </w:rPr>
              <w:t>15 de abril de 202</w:t>
            </w:r>
            <w:r w:rsidR="00EC076B">
              <w:rPr>
                <w:rFonts w:ascii="Trebuchet MS" w:hAnsi="Trebuchet MS" w:cs="Arial"/>
                <w:sz w:val="20"/>
                <w:szCs w:val="20"/>
              </w:rPr>
              <w:t>7</w:t>
            </w:r>
            <w:r>
              <w:rPr>
                <w:rFonts w:ascii="Trebuchet MS" w:hAnsi="Trebuchet MS" w:cs="Arial"/>
                <w:sz w:val="20"/>
                <w:szCs w:val="20"/>
              </w:rPr>
              <w:t>]</w:t>
            </w:r>
          </w:p>
        </w:tc>
        <w:tc>
          <w:tcPr>
            <w:tcW w:w="1055" w:type="dxa"/>
            <w:vAlign w:val="center"/>
          </w:tcPr>
          <w:p w14:paraId="3C0CE2FA"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20</w:t>
            </w:r>
          </w:p>
        </w:tc>
        <w:tc>
          <w:tcPr>
            <w:tcW w:w="2823" w:type="dxa"/>
            <w:vAlign w:val="center"/>
          </w:tcPr>
          <w:p w14:paraId="556C752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Data de Vencimento das Debêntures</w:t>
            </w:r>
          </w:p>
        </w:tc>
      </w:tr>
    </w:tbl>
    <w:p w14:paraId="224BF943" w14:textId="77777777" w:rsidR="003D50B3" w:rsidRDefault="003D50B3" w:rsidP="00E31DF6">
      <w:pPr>
        <w:pStyle w:val="Level2"/>
        <w:numPr>
          <w:ilvl w:val="0"/>
          <w:numId w:val="0"/>
        </w:numPr>
        <w:spacing w:before="140" w:after="240"/>
        <w:rPr>
          <w:rFonts w:ascii="Trebuchet MS" w:hAnsi="Trebuchet MS"/>
          <w:b/>
          <w:szCs w:val="20"/>
          <w:lang w:val="pt-BR"/>
        </w:rPr>
      </w:pPr>
    </w:p>
    <w:p w14:paraId="57A63549" w14:textId="77777777" w:rsidR="008B73FF" w:rsidRPr="00A43719" w:rsidRDefault="008B73FF" w:rsidP="004D1940">
      <w:pPr>
        <w:pStyle w:val="Level2"/>
        <w:spacing w:before="140" w:after="240"/>
        <w:rPr>
          <w:rFonts w:ascii="Trebuchet MS" w:hAnsi="Trebuchet MS"/>
          <w:b/>
          <w:szCs w:val="20"/>
          <w:lang w:val="pt-BR"/>
        </w:rPr>
      </w:pPr>
      <w:r w:rsidRPr="00A43719">
        <w:rPr>
          <w:rFonts w:ascii="Trebuchet MS" w:hAnsi="Trebuchet MS"/>
          <w:b/>
          <w:szCs w:val="20"/>
          <w:lang w:val="pt-BR"/>
        </w:rPr>
        <w:t xml:space="preserve">Forma de Subscrição e de Integralização e Preço de Integralização </w:t>
      </w:r>
    </w:p>
    <w:p w14:paraId="1E572955" w14:textId="7088C253"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As Debêntures serão subscritas e integralizadas de acordo com os procedimentos da </w:t>
      </w:r>
      <w:r w:rsidR="003349A1">
        <w:rPr>
          <w:rFonts w:ascii="Trebuchet MS" w:hAnsi="Trebuchet MS"/>
          <w:szCs w:val="20"/>
          <w:lang w:val="pt-BR"/>
        </w:rPr>
        <w:t>B3</w:t>
      </w:r>
      <w:r w:rsidRPr="00A43719">
        <w:rPr>
          <w:rFonts w:ascii="Trebuchet MS" w:hAnsi="Trebuchet MS"/>
          <w:szCs w:val="20"/>
          <w:lang w:val="pt-BR"/>
        </w:rPr>
        <w:t>, observado o Plano de Distribuição (conforme abaixo definido). O preço de subscrição das Debêntures</w:t>
      </w:r>
      <w:r w:rsidR="00910B39">
        <w:rPr>
          <w:rFonts w:ascii="Trebuchet MS" w:hAnsi="Trebuchet MS"/>
          <w:szCs w:val="20"/>
          <w:lang w:val="pt-BR"/>
        </w:rPr>
        <w:t>,</w:t>
      </w:r>
      <w:r w:rsidRPr="00A43719">
        <w:rPr>
          <w:rFonts w:ascii="Trebuchet MS" w:hAnsi="Trebuchet MS"/>
          <w:szCs w:val="20"/>
          <w:lang w:val="pt-BR"/>
        </w:rPr>
        <w:t xml:space="preserve"> </w:t>
      </w:r>
      <w:r w:rsidRPr="00A43719">
        <w:rPr>
          <w:rFonts w:ascii="Trebuchet MS" w:hAnsi="Trebuchet MS"/>
          <w:b/>
          <w:szCs w:val="20"/>
          <w:lang w:val="pt-BR"/>
        </w:rPr>
        <w:t>(i)</w:t>
      </w:r>
      <w:r w:rsidRPr="00A43719">
        <w:rPr>
          <w:rFonts w:ascii="Trebuchet MS" w:hAnsi="Trebuchet MS"/>
          <w:szCs w:val="20"/>
          <w:lang w:val="pt-BR"/>
        </w:rPr>
        <w:t xml:space="preserve"> na primeira Data de Integralização, será o seu Valor Nominal Unitário;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nas Datas de Integralização posteriores à primeira Data de Integralização</w:t>
      </w:r>
      <w:r w:rsidR="00910B39">
        <w:rPr>
          <w:rFonts w:ascii="Trebuchet MS" w:hAnsi="Trebuchet MS"/>
          <w:szCs w:val="20"/>
          <w:lang w:val="pt-BR"/>
        </w:rPr>
        <w:t>,</w:t>
      </w:r>
      <w:r w:rsidRPr="00A43719">
        <w:rPr>
          <w:rFonts w:ascii="Trebuchet MS" w:hAnsi="Trebuchet MS"/>
          <w:szCs w:val="20"/>
          <w:lang w:val="pt-BR"/>
        </w:rPr>
        <w:t xml:space="preserve"> será o Valor Nominal Unitário</w:t>
      </w:r>
      <w:r w:rsidR="00126360">
        <w:rPr>
          <w:rFonts w:ascii="Trebuchet MS" w:hAnsi="Trebuchet MS"/>
          <w:szCs w:val="20"/>
          <w:lang w:val="pt-BR"/>
        </w:rPr>
        <w:t xml:space="preserve"> Atualizado</w:t>
      </w:r>
      <w:r w:rsidRPr="00A43719">
        <w:rPr>
          <w:rFonts w:ascii="Trebuchet MS" w:hAnsi="Trebuchet MS"/>
          <w:szCs w:val="20"/>
          <w:lang w:val="pt-BR"/>
        </w:rPr>
        <w:t xml:space="preserve">, acrescido da Remuneração, calculada </w:t>
      </w:r>
      <w:r w:rsidRPr="00264548">
        <w:rPr>
          <w:rFonts w:ascii="Trebuchet MS" w:hAnsi="Trebuchet MS"/>
          <w:i/>
          <w:szCs w:val="20"/>
          <w:lang w:val="pt-BR"/>
        </w:rPr>
        <w:t xml:space="preserve">pro rata </w:t>
      </w:r>
      <w:proofErr w:type="spellStart"/>
      <w:r w:rsidRPr="00264548">
        <w:rPr>
          <w:rFonts w:ascii="Trebuchet MS" w:hAnsi="Trebuchet MS"/>
          <w:i/>
          <w:szCs w:val="20"/>
          <w:lang w:val="pt-BR"/>
        </w:rPr>
        <w:t>temporis</w:t>
      </w:r>
      <w:proofErr w:type="spellEnd"/>
      <w:r w:rsidRPr="00A43719">
        <w:rPr>
          <w:rFonts w:ascii="Trebuchet MS" w:hAnsi="Trebuchet MS"/>
          <w:szCs w:val="20"/>
          <w:lang w:val="pt-BR"/>
        </w:rPr>
        <w:t xml:space="preserve"> desde a primeira Data de Integralização até a data da efetiva integralização (“</w:t>
      </w:r>
      <w:r w:rsidRPr="00A43719">
        <w:rPr>
          <w:rFonts w:ascii="Trebuchet MS" w:hAnsi="Trebuchet MS"/>
          <w:szCs w:val="20"/>
          <w:u w:val="single"/>
          <w:lang w:val="pt-BR"/>
        </w:rPr>
        <w:t>Preço de Integralização</w:t>
      </w:r>
      <w:r w:rsidRPr="00A43719">
        <w:rPr>
          <w:rFonts w:ascii="Trebuchet MS" w:hAnsi="Trebuchet MS"/>
          <w:szCs w:val="20"/>
          <w:lang w:val="pt-BR"/>
        </w:rPr>
        <w:t>”). A integralização das Debêntures será</w:t>
      </w:r>
      <w:r w:rsidR="006C79AE">
        <w:rPr>
          <w:rFonts w:ascii="Trebuchet MS" w:hAnsi="Trebuchet MS"/>
          <w:szCs w:val="20"/>
          <w:lang w:val="pt-BR"/>
        </w:rPr>
        <w:t xml:space="preserve"> realizada</w:t>
      </w:r>
      <w:r w:rsidRPr="00A43719">
        <w:rPr>
          <w:rFonts w:ascii="Trebuchet MS" w:hAnsi="Trebuchet MS"/>
          <w:szCs w:val="20"/>
          <w:lang w:val="pt-BR"/>
        </w:rPr>
        <w:t xml:space="preserve"> à vista e em moeda corrente nacional no ato da subscrição. O Preço de Integralização poderá ser acrescido de ágio ou deságio nas respectivas Datas de Integralização, desde que garantido tratamento equânime aos investidores</w:t>
      </w:r>
      <w:r w:rsidR="00126360" w:rsidRPr="00126360">
        <w:rPr>
          <w:rFonts w:ascii="Trebuchet MS" w:hAnsi="Trebuchet MS"/>
          <w:szCs w:val="20"/>
          <w:lang w:val="pt-BR"/>
        </w:rPr>
        <w:t xml:space="preserve"> </w:t>
      </w:r>
      <w:r w:rsidR="00126360">
        <w:rPr>
          <w:rFonts w:ascii="Trebuchet MS" w:hAnsi="Trebuchet MS"/>
          <w:szCs w:val="20"/>
          <w:lang w:val="pt-BR"/>
        </w:rPr>
        <w:t>em cada Data de Integralização</w:t>
      </w:r>
      <w:r w:rsidRPr="00A43719">
        <w:rPr>
          <w:rFonts w:ascii="Trebuchet MS" w:hAnsi="Trebuchet MS"/>
          <w:szCs w:val="20"/>
          <w:lang w:val="pt-BR"/>
        </w:rPr>
        <w:t>.</w:t>
      </w:r>
    </w:p>
    <w:p w14:paraId="10D9665E" w14:textId="4E9E01DB"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Para os fins desta Escritura de Emissão, define-se </w:t>
      </w:r>
      <w:bookmarkStart w:id="71" w:name="_Hlk100321950"/>
      <w:r w:rsidRPr="00A43719">
        <w:rPr>
          <w:rFonts w:ascii="Trebuchet MS" w:hAnsi="Trebuchet MS"/>
          <w:szCs w:val="20"/>
          <w:lang w:val="pt-BR"/>
        </w:rPr>
        <w:t>“</w:t>
      </w:r>
      <w:r w:rsidRPr="00A43719">
        <w:rPr>
          <w:rFonts w:ascii="Trebuchet MS" w:hAnsi="Trebuchet MS"/>
          <w:szCs w:val="20"/>
          <w:u w:val="single"/>
          <w:lang w:val="pt-BR"/>
        </w:rPr>
        <w:t>Data de Integralização</w:t>
      </w:r>
      <w:r w:rsidRPr="00A43719">
        <w:rPr>
          <w:rFonts w:ascii="Trebuchet MS" w:hAnsi="Trebuchet MS"/>
          <w:szCs w:val="20"/>
          <w:lang w:val="pt-BR"/>
        </w:rPr>
        <w:t xml:space="preserve">” a data em que ocorrer </w:t>
      </w:r>
      <w:r w:rsidR="000C64CC">
        <w:rPr>
          <w:rFonts w:ascii="Trebuchet MS" w:hAnsi="Trebuchet MS"/>
          <w:szCs w:val="20"/>
          <w:lang w:val="pt-BR"/>
        </w:rPr>
        <w:t xml:space="preserve">a </w:t>
      </w:r>
      <w:r w:rsidRPr="00A43719">
        <w:rPr>
          <w:rFonts w:ascii="Trebuchet MS" w:hAnsi="Trebuchet MS"/>
          <w:szCs w:val="20"/>
          <w:lang w:val="pt-BR"/>
        </w:rPr>
        <w:t xml:space="preserve">subscrição e a integralização </w:t>
      </w:r>
      <w:r w:rsidR="000C64CC">
        <w:rPr>
          <w:rFonts w:ascii="Trebuchet MS" w:hAnsi="Trebuchet MS"/>
          <w:szCs w:val="20"/>
          <w:lang w:val="pt-BR"/>
        </w:rPr>
        <w:t>de</w:t>
      </w:r>
      <w:r w:rsidRPr="00A43719">
        <w:rPr>
          <w:rFonts w:ascii="Trebuchet MS" w:hAnsi="Trebuchet MS"/>
          <w:szCs w:val="20"/>
          <w:lang w:val="pt-BR"/>
        </w:rPr>
        <w:t xml:space="preserve"> Debêntures</w:t>
      </w:r>
      <w:bookmarkEnd w:id="71"/>
      <w:r w:rsidRPr="00A43719">
        <w:rPr>
          <w:rFonts w:ascii="Trebuchet MS" w:hAnsi="Trebuchet MS"/>
          <w:szCs w:val="20"/>
          <w:lang w:val="pt-BR"/>
        </w:rPr>
        <w:t>.</w:t>
      </w:r>
    </w:p>
    <w:p w14:paraId="7F38D85F" w14:textId="2881E01A" w:rsidR="008B73FF" w:rsidRPr="00B661D6" w:rsidRDefault="008B73FF" w:rsidP="00E31DF6">
      <w:pPr>
        <w:pStyle w:val="Level2"/>
        <w:spacing w:before="140" w:after="240"/>
        <w:rPr>
          <w:rFonts w:ascii="Trebuchet MS" w:hAnsi="Trebuchet MS"/>
          <w:b/>
          <w:szCs w:val="20"/>
          <w:lang w:val="pt-BR"/>
        </w:rPr>
      </w:pPr>
      <w:bookmarkStart w:id="72" w:name="_Ref8133298"/>
      <w:bookmarkStart w:id="73" w:name="_Ref459627090"/>
      <w:bookmarkStart w:id="74" w:name="_Hlk521337668"/>
      <w:bookmarkStart w:id="75" w:name="_Ref459890389"/>
      <w:r w:rsidRPr="0009552F">
        <w:rPr>
          <w:rFonts w:ascii="Trebuchet MS" w:hAnsi="Trebuchet MS"/>
          <w:b/>
          <w:szCs w:val="20"/>
          <w:lang w:val="pt-BR"/>
        </w:rPr>
        <w:t>Oferta de Resgate Antecipado das Debêntures</w:t>
      </w:r>
      <w:bookmarkEnd w:id="72"/>
      <w:r w:rsidRPr="002138DF">
        <w:rPr>
          <w:rFonts w:ascii="Trebuchet MS" w:hAnsi="Trebuchet MS"/>
          <w:b/>
          <w:szCs w:val="20"/>
          <w:lang w:val="pt-BR"/>
        </w:rPr>
        <w:t xml:space="preserve"> </w:t>
      </w:r>
      <w:bookmarkEnd w:id="73"/>
    </w:p>
    <w:p w14:paraId="42D1A581" w14:textId="76DE533B" w:rsidR="00743BF2" w:rsidRPr="0009552F" w:rsidRDefault="003D50B3" w:rsidP="00E31DF6">
      <w:pPr>
        <w:pStyle w:val="Level3"/>
        <w:tabs>
          <w:tab w:val="num" w:pos="709"/>
        </w:tabs>
        <w:spacing w:before="140" w:after="240"/>
        <w:ind w:left="680" w:hanging="680"/>
        <w:rPr>
          <w:rFonts w:ascii="Trebuchet MS" w:hAnsi="Trebuchet MS"/>
          <w:lang w:val="pt-BR"/>
        </w:rPr>
      </w:pPr>
      <w:r w:rsidRPr="0095548A">
        <w:rPr>
          <w:rFonts w:ascii="Trebuchet MS" w:eastAsia="Times New Roman" w:hAnsi="Trebuchet MS"/>
          <w:szCs w:val="20"/>
          <w:lang w:val="pt-BR"/>
        </w:rPr>
        <w:t>Observado o disposto no artigo 1º, parágrafo 1º, inciso II, combinado com o artigo 2º, parágrafo 1º, da Lei 12.431</w:t>
      </w:r>
      <w:r w:rsidRPr="006C19BD">
        <w:rPr>
          <w:rFonts w:ascii="Trebuchet MS" w:eastAsia="Times New Roman" w:hAnsi="Trebuchet MS"/>
          <w:szCs w:val="20"/>
          <w:lang w:val="pt-BR"/>
        </w:rPr>
        <w:t>, na Resolução</w:t>
      </w:r>
      <w:r w:rsidR="009F54BE" w:rsidRPr="006C19BD">
        <w:rPr>
          <w:rFonts w:ascii="Trebuchet MS" w:eastAsia="Times New Roman" w:hAnsi="Trebuchet MS"/>
          <w:szCs w:val="20"/>
          <w:lang w:val="pt-BR"/>
        </w:rPr>
        <w:t xml:space="preserve"> CMN nº 4.751, de 26 de setembro de 2019, conforme alterada</w:t>
      </w:r>
      <w:r w:rsidRPr="006C19BD">
        <w:rPr>
          <w:rFonts w:ascii="Trebuchet MS" w:eastAsia="Times New Roman" w:hAnsi="Trebuchet MS"/>
          <w:szCs w:val="20"/>
          <w:lang w:val="pt-BR"/>
        </w:rPr>
        <w:t xml:space="preserve"> </w:t>
      </w:r>
      <w:r w:rsidR="008F4194" w:rsidRPr="006C19BD">
        <w:rPr>
          <w:rFonts w:ascii="Trebuchet MS" w:eastAsia="Times New Roman" w:hAnsi="Trebuchet MS"/>
          <w:szCs w:val="20"/>
          <w:lang w:val="pt-BR"/>
        </w:rPr>
        <w:t>(</w:t>
      </w:r>
      <w:r w:rsidR="008F4194" w:rsidRPr="004E67F6">
        <w:rPr>
          <w:rFonts w:ascii="Trebuchet MS" w:eastAsia="Times New Roman" w:hAnsi="Trebuchet MS"/>
          <w:szCs w:val="20"/>
          <w:lang w:val="pt-BR"/>
        </w:rPr>
        <w:t>“</w:t>
      </w:r>
      <w:r w:rsidR="008F4194" w:rsidRPr="002C1C61">
        <w:rPr>
          <w:rFonts w:ascii="Trebuchet MS" w:eastAsia="Times New Roman" w:hAnsi="Trebuchet MS"/>
          <w:szCs w:val="20"/>
          <w:u w:val="single"/>
          <w:lang w:val="pt-BR"/>
        </w:rPr>
        <w:t xml:space="preserve">Resolução </w:t>
      </w:r>
      <w:r w:rsidRPr="002C1C61">
        <w:rPr>
          <w:rFonts w:ascii="Trebuchet MS" w:eastAsia="Times New Roman" w:hAnsi="Trebuchet MS"/>
          <w:szCs w:val="20"/>
          <w:u w:val="single"/>
          <w:lang w:val="pt-BR"/>
        </w:rPr>
        <w:t>4.751</w:t>
      </w:r>
      <w:r w:rsidR="008F4194" w:rsidRPr="0009552F">
        <w:rPr>
          <w:rFonts w:ascii="Trebuchet MS" w:eastAsia="Times New Roman" w:hAnsi="Trebuchet MS"/>
          <w:szCs w:val="20"/>
          <w:lang w:val="pt-BR"/>
        </w:rPr>
        <w:t>”</w:t>
      </w:r>
      <w:r w:rsidR="008F4194" w:rsidRPr="002138DF">
        <w:rPr>
          <w:rFonts w:ascii="Trebuchet MS" w:eastAsia="Times New Roman" w:hAnsi="Trebuchet MS"/>
          <w:szCs w:val="20"/>
          <w:lang w:val="pt-BR"/>
        </w:rPr>
        <w:t>)</w:t>
      </w:r>
      <w:r w:rsidRPr="00B661D6">
        <w:rPr>
          <w:rFonts w:ascii="Trebuchet MS" w:eastAsia="Times New Roman" w:hAnsi="Trebuchet MS"/>
          <w:szCs w:val="20"/>
          <w:lang w:val="pt-BR"/>
        </w:rPr>
        <w:t xml:space="preserve">, </w:t>
      </w:r>
      <w:r w:rsidR="004A3A57" w:rsidRPr="0009552F">
        <w:rPr>
          <w:rFonts w:ascii="Trebuchet MS" w:eastAsia="Times New Roman" w:hAnsi="Trebuchet MS"/>
          <w:szCs w:val="20"/>
          <w:lang w:val="pt-BR"/>
        </w:rPr>
        <w:t>e demais regulamentações</w:t>
      </w:r>
      <w:r w:rsidRPr="0009552F">
        <w:rPr>
          <w:rFonts w:ascii="Trebuchet MS" w:eastAsia="Times New Roman" w:hAnsi="Trebuchet MS"/>
          <w:szCs w:val="20"/>
          <w:lang w:val="pt-BR"/>
        </w:rPr>
        <w:t xml:space="preserve"> do CMN e nas demais disposições legais e regulamentares aplicáveis, inclusive em relação ao prazo mínimo entre a Data de Emissão e a data da oferta de resgate antecipado, a Emissora poderá, a seu exclusivo critério, realizar, desde que respeitado o prazo médio ponderado dos pagamentos transcorrido entre a Data de Emissão e a data do efetivo resgate superior a 4 (quatro) anos, ou prazo inferior que venha a ser autorizado pela legislação ou regulamentação aplicáveis, oferta facultativa de resgate antecipado da totalidade (sendo vedada oferta facultativa de resgate antecipado parcial) das Debêntures, com o consequente cancelamento de tais Debêntures, que será endereçada a todos os Debenturistas, sem distinção, assegurada a igualdade de condições a todos os Debenturistas para aceitar o resgate antecipado das Debêntures de que forem titulares, nos termos e condições a previstos abaixo ("</w:t>
      </w:r>
      <w:r w:rsidRPr="0009552F">
        <w:rPr>
          <w:rFonts w:ascii="Trebuchet MS" w:eastAsia="Times New Roman" w:hAnsi="Trebuchet MS"/>
          <w:szCs w:val="20"/>
          <w:u w:val="single"/>
          <w:lang w:val="pt-BR"/>
        </w:rPr>
        <w:t>Oferta de Resgate Antecipado</w:t>
      </w:r>
      <w:r w:rsidRPr="0009552F">
        <w:rPr>
          <w:rFonts w:ascii="Trebuchet MS" w:eastAsia="Times New Roman" w:hAnsi="Trebuchet MS"/>
          <w:szCs w:val="20"/>
          <w:lang w:val="pt-BR"/>
        </w:rPr>
        <w:t>")</w:t>
      </w:r>
      <w:r w:rsidR="00FE6F01" w:rsidRPr="0009552F">
        <w:rPr>
          <w:rFonts w:ascii="Trebuchet MS" w:hAnsi="Trebuchet MS"/>
          <w:lang w:val="pt-BR"/>
        </w:rPr>
        <w:t>:</w:t>
      </w:r>
    </w:p>
    <w:p w14:paraId="7FC71C67" w14:textId="4A2BE53C" w:rsidR="00473012" w:rsidRPr="004B1FA9" w:rsidRDefault="00473012" w:rsidP="00E31DF6">
      <w:pPr>
        <w:pStyle w:val="Level4"/>
        <w:tabs>
          <w:tab w:val="clear" w:pos="2041"/>
        </w:tabs>
        <w:spacing w:before="140" w:after="240" w:line="280" w:lineRule="exact"/>
        <w:ind w:left="1276" w:hanging="567"/>
        <w:rPr>
          <w:rFonts w:ascii="Trebuchet MS" w:hAnsi="Trebuchet MS"/>
          <w:lang w:val="pt-BR"/>
        </w:rPr>
      </w:pPr>
      <w:r w:rsidRPr="004B1FA9">
        <w:rPr>
          <w:rFonts w:ascii="Trebuchet MS" w:hAnsi="Trebuchet MS"/>
          <w:lang w:val="pt-BR"/>
        </w:rPr>
        <w:t xml:space="preserve">a Emissora somente poderá realizar a Oferta de Resgate Antecipado das Debêntures por meio de publicação de anúncio a ser amplamente divulgado nos termos da Cláusula </w:t>
      </w:r>
      <w:r w:rsidR="000E5BF7">
        <w:rPr>
          <w:rFonts w:ascii="Trebuchet MS" w:hAnsi="Trebuchet MS"/>
          <w:lang w:val="pt-BR"/>
        </w:rPr>
        <w:fldChar w:fldCharType="begin"/>
      </w:r>
      <w:r w:rsidR="000E5BF7">
        <w:rPr>
          <w:rFonts w:ascii="Trebuchet MS" w:hAnsi="Trebuchet MS"/>
          <w:lang w:val="pt-BR"/>
        </w:rPr>
        <w:instrText xml:space="preserve"> REF _Ref420336525 \n \h </w:instrText>
      </w:r>
      <w:r w:rsidR="000E5BF7">
        <w:rPr>
          <w:rFonts w:ascii="Trebuchet MS" w:hAnsi="Trebuchet MS"/>
          <w:lang w:val="pt-BR"/>
        </w:rPr>
      </w:r>
      <w:r w:rsidR="000E5BF7">
        <w:rPr>
          <w:rFonts w:ascii="Trebuchet MS" w:hAnsi="Trebuchet MS"/>
          <w:lang w:val="pt-BR"/>
        </w:rPr>
        <w:fldChar w:fldCharType="separate"/>
      </w:r>
      <w:r w:rsidR="00DC605F">
        <w:rPr>
          <w:rFonts w:ascii="Trebuchet MS" w:hAnsi="Trebuchet MS"/>
          <w:lang w:val="pt-BR"/>
        </w:rPr>
        <w:t>5.28</w:t>
      </w:r>
      <w:r w:rsidR="000E5BF7">
        <w:rPr>
          <w:rFonts w:ascii="Trebuchet MS" w:hAnsi="Trebuchet MS"/>
          <w:lang w:val="pt-BR"/>
        </w:rPr>
        <w:fldChar w:fldCharType="end"/>
      </w:r>
      <w:r w:rsidRPr="004B1FA9">
        <w:rPr>
          <w:rFonts w:ascii="Trebuchet MS" w:hAnsi="Trebuchet MS"/>
          <w:lang w:val="pt-BR"/>
        </w:rPr>
        <w:t xml:space="preserve">, ou envio de comunicado </w:t>
      </w:r>
      <w:r>
        <w:rPr>
          <w:rFonts w:ascii="Trebuchet MS" w:hAnsi="Trebuchet MS"/>
          <w:lang w:val="pt-BR"/>
        </w:rPr>
        <w:t xml:space="preserve">individual </w:t>
      </w:r>
      <w:r w:rsidRPr="004B1FA9">
        <w:rPr>
          <w:rFonts w:ascii="Trebuchet MS" w:hAnsi="Trebuchet MS"/>
          <w:lang w:val="pt-BR"/>
        </w:rPr>
        <w:t xml:space="preserve">aos Debenturistas da, com cópia ao Agente Fiduciário, com, no mínimo, 30 (trinta) dias e, no </w:t>
      </w:r>
      <w:r w:rsidRPr="004B1FA9">
        <w:rPr>
          <w:rFonts w:ascii="Trebuchet MS" w:hAnsi="Trebuchet MS"/>
          <w:lang w:val="pt-BR"/>
        </w:rPr>
        <w:lastRenderedPageBreak/>
        <w:t>máximo, 45 (quarenta e cinco) dias de antecedência da data em que pretende realizar o resgate, o(s) qual(is) deverá(</w:t>
      </w:r>
      <w:proofErr w:type="spellStart"/>
      <w:r w:rsidRPr="004B1FA9">
        <w:rPr>
          <w:rFonts w:ascii="Trebuchet MS" w:hAnsi="Trebuchet MS"/>
          <w:lang w:val="pt-BR"/>
        </w:rPr>
        <w:t>ão</w:t>
      </w:r>
      <w:proofErr w:type="spellEnd"/>
      <w:r w:rsidRPr="004B1FA9">
        <w:rPr>
          <w:rFonts w:ascii="Trebuchet MS" w:hAnsi="Trebuchet MS"/>
          <w:lang w:val="pt-BR"/>
        </w:rPr>
        <w:t xml:space="preserve">) descrever os termos e condições da Oferta de Resgate Antecipado, incluindo: </w:t>
      </w:r>
      <w:r w:rsidRPr="004B1FA9">
        <w:rPr>
          <w:rFonts w:ascii="Trebuchet MS" w:hAnsi="Trebuchet MS"/>
          <w:b/>
          <w:lang w:val="pt-BR"/>
        </w:rPr>
        <w:t>(a)</w:t>
      </w:r>
      <w:r w:rsidRPr="004B1FA9">
        <w:rPr>
          <w:rFonts w:ascii="Trebuchet MS" w:hAnsi="Trebuchet MS"/>
          <w:lang w:val="pt-BR"/>
        </w:rPr>
        <w:t xml:space="preserve"> a forma de manifestação dos Debenturistas que aceitarem a Oferta de Resgate Antecipado; </w:t>
      </w:r>
      <w:r w:rsidRPr="004B1FA9">
        <w:rPr>
          <w:rFonts w:ascii="Trebuchet MS" w:hAnsi="Trebuchet MS"/>
          <w:b/>
          <w:lang w:val="pt-BR"/>
        </w:rPr>
        <w:t>(b) </w:t>
      </w:r>
      <w:r w:rsidRPr="004B1FA9">
        <w:rPr>
          <w:rFonts w:ascii="Trebuchet MS" w:hAnsi="Trebuchet MS"/>
          <w:lang w:val="pt-BR"/>
        </w:rPr>
        <w:t>a data efetiva para o resgate integral das Debêntures</w:t>
      </w:r>
      <w:r w:rsidR="00126360">
        <w:rPr>
          <w:rFonts w:ascii="Trebuchet MS" w:hAnsi="Trebuchet MS"/>
          <w:lang w:val="pt-BR"/>
        </w:rPr>
        <w:t>, que deverá ser um Dia Útil</w:t>
      </w:r>
      <w:r w:rsidRPr="004B1FA9">
        <w:rPr>
          <w:rFonts w:ascii="Trebuchet MS" w:hAnsi="Trebuchet MS"/>
          <w:lang w:val="pt-BR"/>
        </w:rPr>
        <w:t xml:space="preserve">; </w:t>
      </w:r>
      <w:r w:rsidRPr="004B1FA9">
        <w:rPr>
          <w:rFonts w:ascii="Trebuchet MS" w:hAnsi="Trebuchet MS"/>
          <w:b/>
          <w:lang w:val="pt-BR"/>
        </w:rPr>
        <w:t>(c</w:t>
      </w:r>
      <w:r w:rsidR="006C79AE" w:rsidRPr="004B1FA9">
        <w:rPr>
          <w:rFonts w:ascii="Trebuchet MS" w:hAnsi="Trebuchet MS"/>
          <w:b/>
          <w:lang w:val="pt-BR"/>
        </w:rPr>
        <w:t>)</w:t>
      </w:r>
      <w:r w:rsidR="006C79AE">
        <w:rPr>
          <w:rFonts w:ascii="Trebuchet MS" w:hAnsi="Trebuchet MS"/>
          <w:b/>
          <w:lang w:val="pt-BR"/>
        </w:rPr>
        <w:t> </w:t>
      </w:r>
      <w:r w:rsidRPr="009F23B4">
        <w:rPr>
          <w:rFonts w:ascii="Trebuchet MS" w:hAnsi="Trebuchet MS"/>
          <w:lang w:val="pt-BR"/>
        </w:rPr>
        <w:t xml:space="preserve">informação </w:t>
      </w:r>
      <w:r w:rsidR="00091B7E">
        <w:rPr>
          <w:rFonts w:ascii="Trebuchet MS" w:hAnsi="Trebuchet MS"/>
          <w:lang w:val="pt-BR"/>
        </w:rPr>
        <w:t xml:space="preserve">se </w:t>
      </w:r>
      <w:r w:rsidRPr="004B1FA9">
        <w:rPr>
          <w:rFonts w:ascii="Trebuchet MS" w:hAnsi="Trebuchet MS"/>
          <w:lang w:val="pt-BR"/>
        </w:rPr>
        <w:t xml:space="preserve">a Oferta de Resgate Antecipado estará condicionada à aceitação </w:t>
      </w:r>
      <w:r w:rsidR="00091B7E">
        <w:rPr>
          <w:rFonts w:ascii="Trebuchet MS" w:hAnsi="Trebuchet MS"/>
          <w:lang w:val="pt-BR"/>
        </w:rPr>
        <w:t xml:space="preserve">de um percentual mínimo </w:t>
      </w:r>
      <w:r w:rsidRPr="004B1FA9">
        <w:rPr>
          <w:rFonts w:ascii="Trebuchet MS" w:hAnsi="Trebuchet MS"/>
          <w:lang w:val="pt-BR"/>
        </w:rPr>
        <w:t xml:space="preserve">de Debêntures; </w:t>
      </w:r>
      <w:r w:rsidRPr="004B1FA9">
        <w:rPr>
          <w:rFonts w:ascii="Trebuchet MS" w:hAnsi="Trebuchet MS"/>
          <w:b/>
          <w:lang w:val="pt-BR"/>
        </w:rPr>
        <w:t xml:space="preserve">(d) </w:t>
      </w:r>
      <w:r w:rsidRPr="004B1FA9">
        <w:rPr>
          <w:rFonts w:ascii="Trebuchet MS" w:hAnsi="Trebuchet MS"/>
          <w:lang w:val="pt-BR"/>
        </w:rPr>
        <w:t xml:space="preserve">o percentual do prêmio de resgate antecipado, caso exista, que não poderá ser negativo; e </w:t>
      </w:r>
      <w:r w:rsidRPr="004B1FA9">
        <w:rPr>
          <w:rFonts w:ascii="Trebuchet MS" w:hAnsi="Trebuchet MS"/>
          <w:b/>
          <w:lang w:val="pt-BR"/>
        </w:rPr>
        <w:t>(e)</w:t>
      </w:r>
      <w:r w:rsidRPr="004B1FA9">
        <w:rPr>
          <w:rFonts w:ascii="Trebuchet MS" w:hAnsi="Trebuchet MS"/>
          <w:lang w:val="pt-BR"/>
        </w:rPr>
        <w:t xml:space="preserve"> as demais informações necessárias para a tomada de decisão e operacionalização pelos Debenturistas (“</w:t>
      </w:r>
      <w:r w:rsidRPr="004B1FA9">
        <w:rPr>
          <w:rFonts w:ascii="Trebuchet MS" w:hAnsi="Trebuchet MS"/>
          <w:u w:val="single"/>
          <w:lang w:val="pt-BR"/>
        </w:rPr>
        <w:t>Edital de Oferta de Resgate Antecipado</w:t>
      </w:r>
      <w:r w:rsidRPr="004B1FA9">
        <w:rPr>
          <w:rFonts w:ascii="Trebuchet MS" w:hAnsi="Trebuchet MS"/>
          <w:lang w:val="pt-BR"/>
        </w:rPr>
        <w:t xml:space="preserve">”); </w:t>
      </w:r>
    </w:p>
    <w:p w14:paraId="149993C1" w14:textId="77777777"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após a publicação ou comunicação dos termos da </w:t>
      </w:r>
      <w:r w:rsidRPr="004B1FA9">
        <w:rPr>
          <w:rFonts w:ascii="Trebuchet MS" w:hAnsi="Trebuchet MS"/>
          <w:lang w:val="pt-BR"/>
        </w:rPr>
        <w:t>Oferta de Resgate Antecipado</w:t>
      </w:r>
      <w:r w:rsidRPr="004B1FA9">
        <w:rPr>
          <w:rFonts w:ascii="Trebuchet MS" w:eastAsia="TT108t00" w:hAnsi="Trebuchet MS"/>
          <w:lang w:val="pt-BR"/>
        </w:rPr>
        <w:t xml:space="preserve">, os </w:t>
      </w:r>
      <w:r w:rsidRPr="004B1FA9">
        <w:rPr>
          <w:rFonts w:ascii="Trebuchet MS" w:hAnsi="Trebuchet MS"/>
          <w:lang w:val="pt-BR"/>
        </w:rPr>
        <w:t>Debenturistas</w:t>
      </w:r>
      <w:r>
        <w:rPr>
          <w:rFonts w:ascii="Trebuchet MS" w:hAnsi="Trebuchet MS"/>
          <w:lang w:val="pt-BR"/>
        </w:rPr>
        <w:t xml:space="preserve"> </w:t>
      </w:r>
      <w:r w:rsidRPr="004B1FA9">
        <w:rPr>
          <w:rFonts w:ascii="Trebuchet MS" w:eastAsia="TT108t00" w:hAnsi="Trebuchet MS"/>
          <w:lang w:val="pt-BR"/>
        </w:rPr>
        <w:t>que optarem pela adesão à referida oferta terão que comunicar diretamente a Emissora</w:t>
      </w:r>
      <w:r>
        <w:rPr>
          <w:rFonts w:ascii="Trebuchet MS" w:eastAsia="TT108t00" w:hAnsi="Trebuchet MS"/>
          <w:lang w:val="pt-BR"/>
        </w:rPr>
        <w:t>, com cópia ao Agente Fiduciário</w:t>
      </w:r>
      <w:r w:rsidRPr="004B1FA9">
        <w:rPr>
          <w:rFonts w:ascii="Trebuchet MS" w:eastAsia="TT108t00" w:hAnsi="Trebuchet MS"/>
          <w:lang w:val="pt-BR"/>
        </w:rPr>
        <w:t xml:space="preserve">, no prazo disposto no Edital de Oferta de Resgate Antecipado. Ao final deste prazo, a Emissora terá até a data indicada no Edital de Oferta de Resgate Antecipado para proceder à liquidação da </w:t>
      </w:r>
      <w:r w:rsidRPr="004B1FA9">
        <w:rPr>
          <w:rFonts w:ascii="Trebuchet MS" w:hAnsi="Trebuchet MS"/>
          <w:lang w:val="pt-BR"/>
        </w:rPr>
        <w:t>Oferta de Resgate Antecipado</w:t>
      </w:r>
      <w:r w:rsidRPr="004B1FA9">
        <w:rPr>
          <w:rFonts w:ascii="Trebuchet MS" w:eastAsia="TT108t00" w:hAnsi="Trebuchet MS"/>
          <w:lang w:val="pt-BR"/>
        </w:rPr>
        <w:t xml:space="preserve">, sendo certo que o resgate de todas as Debêntures </w:t>
      </w:r>
      <w:r w:rsidR="00091B7E">
        <w:rPr>
          <w:rFonts w:ascii="Trebuchet MS" w:eastAsia="TT108t00" w:hAnsi="Trebuchet MS"/>
          <w:lang w:val="pt-BR"/>
        </w:rPr>
        <w:t xml:space="preserve">que aderiram à oferta </w:t>
      </w:r>
      <w:r w:rsidRPr="004B1FA9">
        <w:rPr>
          <w:rFonts w:ascii="Trebuchet MS" w:eastAsia="TT108t00" w:hAnsi="Trebuchet MS"/>
          <w:lang w:val="pt-BR"/>
        </w:rPr>
        <w:t>será realizado em uma única data;</w:t>
      </w:r>
    </w:p>
    <w:p w14:paraId="62C62229" w14:textId="77777777"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o valor a ser pago aos </w:t>
      </w:r>
      <w:r w:rsidRPr="004B1FA9">
        <w:rPr>
          <w:rFonts w:ascii="Trebuchet MS" w:hAnsi="Trebuchet MS"/>
          <w:lang w:val="pt-BR"/>
        </w:rPr>
        <w:t xml:space="preserve">Debenturistas </w:t>
      </w:r>
      <w:r w:rsidRPr="004B1FA9">
        <w:rPr>
          <w:rFonts w:ascii="Trebuchet MS" w:eastAsia="TT108t00" w:hAnsi="Trebuchet MS"/>
          <w:lang w:val="pt-BR"/>
        </w:rPr>
        <w:t xml:space="preserve">no âmbito da </w:t>
      </w:r>
      <w:r w:rsidRPr="004B1FA9">
        <w:rPr>
          <w:rFonts w:ascii="Trebuchet MS" w:hAnsi="Trebuchet MS"/>
          <w:lang w:val="pt-BR"/>
        </w:rPr>
        <w:t xml:space="preserve">Oferta de Resgate Antecipado </w:t>
      </w:r>
      <w:r w:rsidRPr="004B1FA9">
        <w:rPr>
          <w:rFonts w:ascii="Trebuchet MS" w:eastAsia="TT108t00" w:hAnsi="Trebuchet MS"/>
          <w:lang w:val="pt-BR"/>
        </w:rPr>
        <w:t xml:space="preserve">será equivalente ao Valor Nominal </w:t>
      </w:r>
      <w:r w:rsidR="003011BF" w:rsidRPr="00E86B4E">
        <w:rPr>
          <w:rFonts w:ascii="Trebuchet MS" w:hAnsi="Trebuchet MS"/>
          <w:lang w:val="pt-BR"/>
        </w:rPr>
        <w:t xml:space="preserve">Unitário </w:t>
      </w:r>
      <w:r w:rsidRPr="004B1FA9">
        <w:rPr>
          <w:rFonts w:ascii="Trebuchet MS" w:eastAsia="TT108t00" w:hAnsi="Trebuchet MS"/>
          <w:lang w:val="pt-BR"/>
        </w:rPr>
        <w:t xml:space="preserve">Atualizado, acrescida da </w:t>
      </w:r>
      <w:r>
        <w:rPr>
          <w:rFonts w:ascii="Trebuchet MS" w:eastAsia="TT108t00" w:hAnsi="Trebuchet MS"/>
          <w:lang w:val="pt-BR"/>
        </w:rPr>
        <w:t xml:space="preserve">respectiva </w:t>
      </w:r>
      <w:r w:rsidRPr="004B1FA9">
        <w:rPr>
          <w:rFonts w:ascii="Trebuchet MS" w:eastAsia="TT108t00" w:hAnsi="Trebuchet MS"/>
          <w:lang w:val="pt-BR"/>
        </w:rPr>
        <w:t xml:space="preserve">Remuneração, calculada </w:t>
      </w:r>
      <w:r w:rsidRPr="004B1FA9">
        <w:rPr>
          <w:rFonts w:ascii="Trebuchet MS" w:eastAsia="TT108t00" w:hAnsi="Trebuchet MS"/>
          <w:i/>
          <w:lang w:val="pt-BR"/>
        </w:rPr>
        <w:t xml:space="preserve">pro rata </w:t>
      </w:r>
      <w:proofErr w:type="spellStart"/>
      <w:r w:rsidRPr="004B1FA9">
        <w:rPr>
          <w:rFonts w:ascii="Trebuchet MS" w:eastAsia="TT108t00" w:hAnsi="Trebuchet MS"/>
          <w:i/>
          <w:lang w:val="pt-BR"/>
        </w:rPr>
        <w:t>temporis</w:t>
      </w:r>
      <w:proofErr w:type="spellEnd"/>
      <w:r w:rsidRPr="004B1FA9">
        <w:rPr>
          <w:rFonts w:ascii="Trebuchet MS" w:eastAsia="TT108t00" w:hAnsi="Trebuchet MS"/>
          <w:lang w:val="pt-BR"/>
        </w:rPr>
        <w:t xml:space="preserve">, a partir da </w:t>
      </w:r>
      <w:r w:rsidRPr="004B1FA9">
        <w:rPr>
          <w:rFonts w:ascii="Trebuchet MS" w:hAnsi="Trebuchet MS" w:cs="Arial"/>
          <w:lang w:val="pt-BR"/>
        </w:rPr>
        <w:t xml:space="preserve">primeira </w:t>
      </w:r>
      <w:r w:rsidRPr="004B1FA9">
        <w:rPr>
          <w:rFonts w:ascii="Trebuchet MS" w:eastAsia="TT108t00" w:hAnsi="Trebuchet MS"/>
          <w:lang w:val="pt-BR"/>
        </w:rPr>
        <w:t xml:space="preserve">Data de Integralização ou da Data de Pagamento da Remuneração imediatamente anterior, até a data do resgate e de eventual </w:t>
      </w:r>
      <w:r w:rsidRPr="004B1FA9">
        <w:rPr>
          <w:rFonts w:ascii="Trebuchet MS" w:hAnsi="Trebuchet MS"/>
          <w:lang w:val="pt-BR"/>
        </w:rPr>
        <w:t>prêmio de resgate antecipado, se aplicável</w:t>
      </w:r>
      <w:r w:rsidRPr="004B1FA9">
        <w:rPr>
          <w:rFonts w:ascii="Trebuchet MS" w:eastAsia="TT108t00" w:hAnsi="Trebuchet MS"/>
          <w:lang w:val="pt-BR"/>
        </w:rPr>
        <w:t xml:space="preserve">; e </w:t>
      </w:r>
    </w:p>
    <w:p w14:paraId="661970EF" w14:textId="77777777" w:rsidR="00473012"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caso </w:t>
      </w:r>
      <w:r w:rsidRPr="004B1FA9">
        <w:rPr>
          <w:rFonts w:ascii="Trebuchet MS" w:eastAsia="TT108t00" w:hAnsi="Trebuchet MS"/>
          <w:b/>
          <w:lang w:val="pt-BR"/>
        </w:rPr>
        <w:t>(a)</w:t>
      </w:r>
      <w:r w:rsidRPr="004B1FA9">
        <w:rPr>
          <w:rFonts w:ascii="Trebuchet MS" w:eastAsia="TT108t00" w:hAnsi="Trebuchet MS"/>
          <w:lang w:val="pt-BR"/>
        </w:rPr>
        <w:t xml:space="preserve"> as Debêntures estejam </w:t>
      </w:r>
      <w:r w:rsidRPr="004B1FA9">
        <w:rPr>
          <w:rFonts w:ascii="Trebuchet MS" w:hAnsi="Trebuchet MS"/>
          <w:lang w:val="pt-BR"/>
        </w:rPr>
        <w:t xml:space="preserve">custodiadas </w:t>
      </w:r>
      <w:r w:rsidRPr="004B1FA9">
        <w:rPr>
          <w:rFonts w:ascii="Trebuchet MS" w:eastAsia="TT108t00" w:hAnsi="Trebuchet MS"/>
          <w:lang w:val="pt-BR"/>
        </w:rPr>
        <w:t xml:space="preserve">eletronicamente 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pela </w:t>
      </w:r>
      <w:r w:rsidRPr="004B1FA9">
        <w:rPr>
          <w:rFonts w:ascii="Trebuchet MS" w:hAnsi="Trebuchet MS"/>
          <w:lang w:val="pt-BR"/>
        </w:rPr>
        <w:t>B3</w:t>
      </w:r>
      <w:r w:rsidRPr="004B1FA9">
        <w:rPr>
          <w:rFonts w:ascii="Trebuchet MS" w:eastAsia="TT108t00" w:hAnsi="Trebuchet MS"/>
          <w:lang w:val="pt-BR"/>
        </w:rPr>
        <w:t xml:space="preserve">; ou </w:t>
      </w:r>
      <w:r w:rsidRPr="004B1FA9">
        <w:rPr>
          <w:rFonts w:ascii="Trebuchet MS" w:eastAsia="TT108t00" w:hAnsi="Trebuchet MS"/>
          <w:b/>
          <w:lang w:val="pt-BR"/>
        </w:rPr>
        <w:t>(b)</w:t>
      </w:r>
      <w:r w:rsidRPr="004B1FA9">
        <w:rPr>
          <w:rFonts w:ascii="Trebuchet MS" w:eastAsia="TT108t00" w:hAnsi="Trebuchet MS"/>
          <w:lang w:val="pt-BR"/>
        </w:rPr>
        <w:t xml:space="preserve"> Debêntures não estejam custodiadas </w:t>
      </w:r>
      <w:r>
        <w:rPr>
          <w:rFonts w:ascii="Trebuchet MS" w:eastAsia="TT108t00" w:hAnsi="Trebuchet MS"/>
          <w:lang w:val="pt-BR"/>
        </w:rPr>
        <w:t xml:space="preserve">eletronicamente </w:t>
      </w:r>
      <w:r w:rsidRPr="004B1FA9">
        <w:rPr>
          <w:rFonts w:ascii="Trebuchet MS" w:eastAsia="TT108t00" w:hAnsi="Trebuchet MS"/>
          <w:lang w:val="pt-BR"/>
        </w:rPr>
        <w:t xml:space="preserve">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pelo </w:t>
      </w:r>
      <w:proofErr w:type="spellStart"/>
      <w:r w:rsidRPr="004B1FA9">
        <w:rPr>
          <w:rFonts w:ascii="Trebuchet MS" w:eastAsia="TT108t00" w:hAnsi="Trebuchet MS"/>
          <w:lang w:val="pt-BR"/>
        </w:rPr>
        <w:t>Escriturador</w:t>
      </w:r>
      <w:proofErr w:type="spellEnd"/>
      <w:r w:rsidRPr="004B1FA9">
        <w:rPr>
          <w:rFonts w:ascii="Trebuchet MS" w:eastAsia="TT108t00" w:hAnsi="Trebuchet MS"/>
          <w:lang w:val="pt-BR"/>
        </w:rPr>
        <w:t xml:space="preserve">. </w:t>
      </w:r>
    </w:p>
    <w:p w14:paraId="790E6C31" w14:textId="110610BB" w:rsidR="00473012" w:rsidRPr="004B1FA9" w:rsidRDefault="00473012" w:rsidP="00E31DF6">
      <w:pPr>
        <w:pStyle w:val="Level3"/>
        <w:tabs>
          <w:tab w:val="num" w:pos="709"/>
        </w:tabs>
        <w:spacing w:after="240" w:line="280" w:lineRule="exact"/>
        <w:ind w:left="709" w:hanging="709"/>
        <w:rPr>
          <w:rFonts w:ascii="Trebuchet MS" w:hAnsi="Trebuchet MS"/>
          <w:b/>
          <w:szCs w:val="20"/>
          <w:lang w:val="pt-BR"/>
        </w:rPr>
      </w:pPr>
      <w:r w:rsidRPr="004B1FA9">
        <w:rPr>
          <w:rFonts w:ascii="Trebuchet MS" w:hAnsi="Trebuchet MS"/>
          <w:szCs w:val="20"/>
          <w:lang w:val="pt-BR"/>
        </w:rPr>
        <w:t xml:space="preserve">O pagamento das Debêntures a serem resgatadas antecipadamente por meio da Oferta de Resgate Antecipado será realizado pela Emissora </w:t>
      </w:r>
      <w:r w:rsidRPr="004B1FA9">
        <w:rPr>
          <w:rFonts w:ascii="Trebuchet MS" w:hAnsi="Trebuchet MS"/>
          <w:b/>
          <w:szCs w:val="20"/>
          <w:lang w:val="pt-BR"/>
        </w:rPr>
        <w:t>(i)</w:t>
      </w:r>
      <w:r w:rsidRPr="004B1FA9">
        <w:rPr>
          <w:rFonts w:ascii="Trebuchet MS" w:hAnsi="Trebuchet MS"/>
          <w:szCs w:val="20"/>
          <w:lang w:val="pt-BR"/>
        </w:rPr>
        <w:t xml:space="preserve"> por meio dos procedimentos adotados pela B3, para as Debêntures custodiadas eletronicamente na B3;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006C79AE" w:rsidRPr="004B1FA9">
        <w:rPr>
          <w:rFonts w:ascii="Trebuchet MS" w:hAnsi="Trebuchet MS"/>
          <w:b/>
          <w:szCs w:val="20"/>
          <w:lang w:val="pt-BR"/>
        </w:rPr>
        <w:t>)</w:t>
      </w:r>
      <w:r w:rsidR="006C79AE">
        <w:rPr>
          <w:rFonts w:ascii="Trebuchet MS" w:hAnsi="Trebuchet MS"/>
          <w:szCs w:val="20"/>
          <w:lang w:val="pt-BR"/>
        </w:rPr>
        <w:t> </w:t>
      </w:r>
      <w:r w:rsidRPr="004B1FA9">
        <w:rPr>
          <w:rFonts w:ascii="Trebuchet MS" w:hAnsi="Trebuchet MS"/>
          <w:szCs w:val="20"/>
          <w:lang w:val="pt-BR"/>
        </w:rPr>
        <w:t>mediante depósito em contas-correntes indicadas pelos Debenturistas</w:t>
      </w:r>
      <w:r>
        <w:rPr>
          <w:rFonts w:ascii="Trebuchet MS" w:hAnsi="Trebuchet MS"/>
          <w:lang w:val="pt-BR"/>
        </w:rPr>
        <w:t xml:space="preserve">, </w:t>
      </w:r>
      <w:r w:rsidRPr="004B1FA9">
        <w:rPr>
          <w:rFonts w:ascii="Trebuchet MS" w:hAnsi="Trebuchet MS"/>
          <w:szCs w:val="20"/>
          <w:lang w:val="pt-BR"/>
        </w:rPr>
        <w:t xml:space="preserve">a ser realizado pelo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no caso das Debêntures que não estejam custodiadas conforme o item (i) acima. </w:t>
      </w:r>
    </w:p>
    <w:p w14:paraId="39599F2B" w14:textId="77777777"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As Debêntures resgatadas serão obrigatoriamente canceladas pela Emissora.</w:t>
      </w:r>
    </w:p>
    <w:p w14:paraId="3E3C08C4" w14:textId="77777777" w:rsidR="00473012"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pela Emissora na mesma data em que o Debenturista for notificado sobre a Oferta de Resgate Antecipado. </w:t>
      </w:r>
    </w:p>
    <w:p w14:paraId="2029205F" w14:textId="77777777"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w:t>
      </w:r>
      <w:r>
        <w:rPr>
          <w:rFonts w:ascii="Trebuchet MS" w:hAnsi="Trebuchet MS"/>
          <w:szCs w:val="20"/>
          <w:lang w:val="pt-BR"/>
        </w:rPr>
        <w:t xml:space="preserve">acerca </w:t>
      </w:r>
      <w:r>
        <w:rPr>
          <w:rFonts w:ascii="Trebuchet MS" w:eastAsia="TT108t00" w:hAnsi="Trebuchet MS"/>
          <w:lang w:val="pt-BR"/>
        </w:rPr>
        <w:t>d</w:t>
      </w:r>
      <w:r w:rsidRPr="004B1FA9">
        <w:rPr>
          <w:rFonts w:ascii="Trebuchet MS" w:eastAsia="TT108t00" w:hAnsi="Trebuchet MS"/>
          <w:lang w:val="pt-BR"/>
        </w:rPr>
        <w:t xml:space="preserve">o resgate </w:t>
      </w:r>
      <w:r w:rsidR="006A6175">
        <w:rPr>
          <w:rFonts w:ascii="Trebuchet MS" w:eastAsia="TT108t00" w:hAnsi="Trebuchet MS"/>
          <w:lang w:val="pt-BR"/>
        </w:rPr>
        <w:t>d</w:t>
      </w:r>
      <w:r w:rsidRPr="004B1FA9">
        <w:rPr>
          <w:rFonts w:ascii="Trebuchet MS" w:eastAsia="TT108t00" w:hAnsi="Trebuchet MS"/>
          <w:lang w:val="pt-BR"/>
        </w:rPr>
        <w:t xml:space="preserve">as Debêntures </w:t>
      </w:r>
      <w:r w:rsidR="006A6175">
        <w:rPr>
          <w:rFonts w:ascii="Trebuchet MS" w:eastAsia="TT108t00" w:hAnsi="Trebuchet MS"/>
          <w:lang w:val="pt-BR"/>
        </w:rPr>
        <w:t xml:space="preserve">em questão </w:t>
      </w:r>
      <w:r w:rsidRPr="004B1FA9">
        <w:rPr>
          <w:rFonts w:ascii="Trebuchet MS" w:hAnsi="Trebuchet MS"/>
          <w:szCs w:val="20"/>
          <w:lang w:val="pt-BR"/>
        </w:rPr>
        <w:t xml:space="preserve">pela Emissora </w:t>
      </w:r>
      <w:r>
        <w:rPr>
          <w:rFonts w:ascii="Trebuchet MS" w:hAnsi="Trebuchet MS"/>
          <w:szCs w:val="20"/>
          <w:lang w:val="pt-BR"/>
        </w:rPr>
        <w:t xml:space="preserve">com, no mínimo, 3 (três) </w:t>
      </w:r>
      <w:r w:rsidR="007D719A">
        <w:rPr>
          <w:rFonts w:ascii="Trebuchet MS" w:hAnsi="Trebuchet MS"/>
          <w:szCs w:val="20"/>
          <w:lang w:val="pt-BR"/>
        </w:rPr>
        <w:t xml:space="preserve">Dias Úteis </w:t>
      </w:r>
      <w:r>
        <w:rPr>
          <w:rFonts w:ascii="Trebuchet MS" w:hAnsi="Trebuchet MS"/>
          <w:szCs w:val="20"/>
          <w:lang w:val="pt-BR"/>
        </w:rPr>
        <w:t>de antecedência da</w:t>
      </w:r>
      <w:r w:rsidRPr="004B1FA9">
        <w:rPr>
          <w:rFonts w:ascii="Trebuchet MS" w:eastAsia="TT108t00" w:hAnsi="Trebuchet MS"/>
          <w:lang w:val="pt-BR"/>
        </w:rPr>
        <w:t xml:space="preserve"> liquidação da </w:t>
      </w:r>
      <w:r w:rsidRPr="004B1FA9">
        <w:rPr>
          <w:rFonts w:ascii="Trebuchet MS" w:hAnsi="Trebuchet MS"/>
          <w:lang w:val="pt-BR"/>
        </w:rPr>
        <w:t>Oferta de Resgate Antecipado</w:t>
      </w:r>
      <w:r>
        <w:rPr>
          <w:rFonts w:ascii="Trebuchet MS" w:eastAsia="TT108t00" w:hAnsi="Trebuchet MS"/>
          <w:lang w:val="pt-BR"/>
        </w:rPr>
        <w:t>.</w:t>
      </w:r>
    </w:p>
    <w:p w14:paraId="64CB95D4" w14:textId="79F96678" w:rsidR="008B73FF" w:rsidRPr="002138DF" w:rsidRDefault="008B73FF" w:rsidP="00E31DF6">
      <w:pPr>
        <w:pStyle w:val="Level2"/>
        <w:spacing w:before="140" w:after="240"/>
        <w:rPr>
          <w:rFonts w:ascii="Trebuchet MS" w:hAnsi="Trebuchet MS"/>
          <w:b/>
          <w:szCs w:val="20"/>
          <w:lang w:val="pt-BR"/>
        </w:rPr>
      </w:pPr>
      <w:bookmarkStart w:id="76" w:name="_Ref8636959"/>
      <w:bookmarkEnd w:id="74"/>
      <w:r w:rsidRPr="00C132A2">
        <w:rPr>
          <w:rFonts w:ascii="Trebuchet MS" w:hAnsi="Trebuchet MS"/>
          <w:b/>
          <w:szCs w:val="20"/>
          <w:lang w:val="pt-BR"/>
        </w:rPr>
        <w:lastRenderedPageBreak/>
        <w:t>Resgate Antecipado Facultativo</w:t>
      </w:r>
      <w:bookmarkEnd w:id="76"/>
      <w:r w:rsidRPr="00C132A2">
        <w:rPr>
          <w:rFonts w:ascii="Trebuchet MS" w:hAnsi="Trebuchet MS"/>
          <w:b/>
          <w:szCs w:val="20"/>
          <w:lang w:val="pt-BR"/>
        </w:rPr>
        <w:t xml:space="preserve"> </w:t>
      </w:r>
      <w:bookmarkEnd w:id="75"/>
    </w:p>
    <w:p w14:paraId="713FE47E" w14:textId="69D84C7B"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Observado o disposto no artigo 1º, parágrafo 1º, inciso II, combinado com o artigo 2º, parágrafo 1º, da Lei 12.431, na Resolução 4.751 e demais regulamentações do CMN e demais disposições legais e regulamentares aplicáveis, a Emissora poderá optar, a seu exclusivo critério, por realizar o resgate antecipado facultativo integral das Debêntures, desde que o prazo médio ponderado dos pagamentos transcorrido entre a Data de Emissão e a data do efetivo resgate seja superior a 4 (quatro) anos, calculado nos termos da Resolução 3.947, ou prazo inferior que venha a ser autorizado pela legislação ou regulamentação aplicáveis (“</w:t>
      </w:r>
      <w:r w:rsidRPr="00C132A2">
        <w:rPr>
          <w:rFonts w:ascii="Trebuchet MS" w:hAnsi="Trebuchet MS"/>
          <w:bCs/>
          <w:iCs/>
          <w:szCs w:val="20"/>
          <w:u w:val="single"/>
          <w:lang w:val="pt-BR"/>
        </w:rPr>
        <w:t>Resgate Antecipado Facultativo</w:t>
      </w:r>
      <w:r w:rsidRPr="00C132A2">
        <w:rPr>
          <w:rFonts w:ascii="Trebuchet MS" w:hAnsi="Trebuchet MS"/>
          <w:bCs/>
          <w:iCs/>
          <w:szCs w:val="20"/>
          <w:lang w:val="pt-BR"/>
        </w:rPr>
        <w:t>”).</w:t>
      </w:r>
      <w:r w:rsidR="00567B26">
        <w:rPr>
          <w:rFonts w:ascii="Trebuchet MS" w:hAnsi="Trebuchet MS"/>
          <w:bCs/>
          <w:iCs/>
          <w:szCs w:val="20"/>
          <w:lang w:val="pt-BR"/>
        </w:rPr>
        <w:t xml:space="preserve"> </w:t>
      </w:r>
      <w:del w:id="77" w:author="Stocche Forbes" w:date="2022-04-11T22:30:00Z">
        <w:r w:rsidR="00567B26">
          <w:rPr>
            <w:rFonts w:ascii="Trebuchet MS" w:hAnsi="Trebuchet MS"/>
            <w:bCs/>
            <w:iCs/>
            <w:szCs w:val="20"/>
            <w:lang w:val="pt-BR"/>
          </w:rPr>
          <w:delText>[</w:delText>
        </w:r>
        <w:r w:rsidR="00567B26" w:rsidRPr="002C1C61">
          <w:rPr>
            <w:rFonts w:ascii="Trebuchet MS" w:hAnsi="Trebuchet MS"/>
            <w:b/>
            <w:iCs/>
            <w:szCs w:val="20"/>
            <w:highlight w:val="yellow"/>
            <w:lang w:val="pt-BR"/>
          </w:rPr>
          <w:delText>Nota SF</w:delText>
        </w:r>
        <w:r w:rsidR="00567B26" w:rsidRPr="002C1C61">
          <w:rPr>
            <w:rFonts w:ascii="Trebuchet MS" w:hAnsi="Trebuchet MS"/>
            <w:bCs/>
            <w:iCs/>
            <w:szCs w:val="20"/>
            <w:highlight w:val="yellow"/>
            <w:lang w:val="pt-BR"/>
          </w:rPr>
          <w:delText>:</w:delText>
        </w:r>
        <w:r w:rsidR="009B68C7">
          <w:rPr>
            <w:rFonts w:ascii="Trebuchet MS" w:hAnsi="Trebuchet MS"/>
            <w:bCs/>
            <w:iCs/>
            <w:szCs w:val="20"/>
            <w:highlight w:val="yellow"/>
            <w:lang w:val="pt-BR"/>
          </w:rPr>
          <w:delText xml:space="preserve"> Resgate e </w:delText>
        </w:r>
        <w:r w:rsidR="007B43FD">
          <w:rPr>
            <w:rFonts w:ascii="Trebuchet MS" w:hAnsi="Trebuchet MS"/>
            <w:bCs/>
            <w:iCs/>
            <w:szCs w:val="20"/>
            <w:highlight w:val="yellow"/>
            <w:lang w:val="pt-BR"/>
          </w:rPr>
          <w:delText xml:space="preserve">amortização sob validação dos Bancos Coordenadores tendo em vista </w:delText>
        </w:r>
        <w:r w:rsidR="00AF5473">
          <w:rPr>
            <w:rFonts w:ascii="Trebuchet MS" w:hAnsi="Trebuchet MS"/>
            <w:bCs/>
            <w:iCs/>
            <w:szCs w:val="20"/>
            <w:highlight w:val="yellow"/>
            <w:lang w:val="pt-BR"/>
          </w:rPr>
          <w:delText>termos e condições</w:delText>
        </w:r>
        <w:r w:rsidR="007B43FD">
          <w:rPr>
            <w:rFonts w:ascii="Trebuchet MS" w:hAnsi="Trebuchet MS"/>
            <w:bCs/>
            <w:iCs/>
            <w:szCs w:val="20"/>
            <w:highlight w:val="yellow"/>
            <w:lang w:val="pt-BR"/>
          </w:rPr>
          <w:delText xml:space="preserve"> </w:delText>
        </w:r>
        <w:r w:rsidR="00AF5473">
          <w:rPr>
            <w:rFonts w:ascii="Trebuchet MS" w:hAnsi="Trebuchet MS"/>
            <w:bCs/>
            <w:iCs/>
            <w:szCs w:val="20"/>
            <w:highlight w:val="yellow"/>
            <w:lang w:val="pt-BR"/>
          </w:rPr>
          <w:delText>d</w:delText>
        </w:r>
        <w:r w:rsidR="007B43FD">
          <w:rPr>
            <w:rFonts w:ascii="Trebuchet MS" w:hAnsi="Trebuchet MS"/>
            <w:bCs/>
            <w:iCs/>
            <w:szCs w:val="20"/>
            <w:highlight w:val="yellow"/>
            <w:lang w:val="pt-BR"/>
          </w:rPr>
          <w:delText xml:space="preserve">o </w:delText>
        </w:r>
        <w:r w:rsidR="007B43FD" w:rsidRPr="002C1C61">
          <w:rPr>
            <w:rFonts w:ascii="Trebuchet MS" w:hAnsi="Trebuchet MS"/>
            <w:bCs/>
            <w:i/>
            <w:szCs w:val="20"/>
            <w:highlight w:val="yellow"/>
            <w:lang w:val="pt-BR"/>
          </w:rPr>
          <w:delText>swap</w:delText>
        </w:r>
        <w:r w:rsidR="007B43FD">
          <w:rPr>
            <w:rFonts w:ascii="Trebuchet MS" w:hAnsi="Trebuchet MS"/>
            <w:bCs/>
            <w:iCs/>
            <w:szCs w:val="20"/>
            <w:highlight w:val="yellow"/>
            <w:lang w:val="pt-BR"/>
          </w:rPr>
          <w:delText>]</w:delText>
        </w:r>
        <w:r w:rsidR="00567B26" w:rsidRPr="002C1C61">
          <w:rPr>
            <w:rFonts w:ascii="Trebuchet MS" w:hAnsi="Trebuchet MS"/>
            <w:bCs/>
            <w:iCs/>
            <w:szCs w:val="20"/>
            <w:highlight w:val="yellow"/>
            <w:lang w:val="pt-BR"/>
          </w:rPr>
          <w:delText xml:space="preserve"> </w:delText>
        </w:r>
      </w:del>
    </w:p>
    <w:p w14:paraId="3B2DA6FE" w14:textId="7B2B4224"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O valor a ser pago aos Debenturistas no âmbito do resgate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dos 2 (dois) o que for maior: </w:t>
      </w:r>
      <w:r w:rsidRPr="00C132A2">
        <w:rPr>
          <w:rFonts w:ascii="Trebuchet MS" w:hAnsi="Trebuchet MS"/>
          <w:b/>
          <w:iCs/>
          <w:szCs w:val="20"/>
          <w:lang w:val="pt-BR"/>
        </w:rPr>
        <w:t>(i)</w:t>
      </w:r>
      <w:r w:rsidRPr="00C132A2">
        <w:rPr>
          <w:rFonts w:ascii="Trebuchet MS" w:hAnsi="Trebuchet MS"/>
          <w:bCs/>
          <w:iCs/>
          <w:szCs w:val="20"/>
          <w:lang w:val="pt-BR"/>
        </w:rPr>
        <w:t xml:space="preserve"> o saldo do Valor Nominal Unitário Atualizado, acrescido da Remuneração, calculados </w:t>
      </w:r>
      <w:r w:rsidRPr="00C132A2">
        <w:rPr>
          <w:rFonts w:ascii="Trebuchet MS" w:hAnsi="Trebuchet MS"/>
          <w:i/>
          <w:lang w:val="pt-BR"/>
        </w:rPr>
        <w:t xml:space="preserve">pro rata </w:t>
      </w:r>
      <w:proofErr w:type="spellStart"/>
      <w:r w:rsidRPr="00C132A2">
        <w:rPr>
          <w:rFonts w:ascii="Trebuchet MS" w:hAnsi="Trebuchet MS"/>
          <w:i/>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 xml:space="preserve">Data </w:t>
      </w:r>
      <w:r w:rsidR="00126360" w:rsidRPr="00C132A2">
        <w:rPr>
          <w:rFonts w:ascii="Trebuchet MS" w:hAnsi="Trebuchet MS"/>
          <w:bCs/>
          <w:iCs/>
          <w:szCs w:val="20"/>
          <w:lang w:val="pt-BR"/>
        </w:rPr>
        <w:t>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vencimento mais próximo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616C236E" w14:textId="77777777" w:rsidR="00C5543B" w:rsidRPr="00C132A2" w:rsidRDefault="00C5543B" w:rsidP="00C5543B">
      <w:pPr>
        <w:pStyle w:val="PargrafodaLista"/>
        <w:spacing w:line="276" w:lineRule="auto"/>
        <w:ind w:left="709"/>
        <w:rPr>
          <w:rFonts w:ascii="Trebuchet MS" w:hAnsi="Trebuchet MS"/>
          <w:sz w:val="20"/>
          <w:szCs w:val="20"/>
        </w:rPr>
      </w:pPr>
      <w:bookmarkStart w:id="78" w:name="_Hlk68525666"/>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e>
          </m:nary>
        </m:oMath>
      </m:oMathPara>
    </w:p>
    <w:p w14:paraId="0C9825E8" w14:textId="77777777" w:rsidR="00C5543B" w:rsidRPr="00C132A2" w:rsidRDefault="00C5543B" w:rsidP="00C5543B">
      <w:pPr>
        <w:pStyle w:val="PargrafodaLista"/>
        <w:rPr>
          <w:rFonts w:ascii="Trebuchet MS" w:eastAsia="Arial" w:hAnsi="Trebuchet MS"/>
          <w:bCs/>
          <w:iCs/>
          <w:sz w:val="20"/>
          <w:szCs w:val="20"/>
          <w:lang w:eastAsia="en-GB"/>
        </w:rPr>
      </w:pPr>
    </w:p>
    <w:p w14:paraId="43F2DAD2"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6C18434" w14:textId="77777777" w:rsidR="00C5543B" w:rsidRPr="00C132A2" w:rsidRDefault="00C5543B" w:rsidP="00C5543B">
      <w:pPr>
        <w:pStyle w:val="PargrafodaLista"/>
        <w:rPr>
          <w:rFonts w:ascii="Trebuchet MS" w:eastAsia="Arial" w:hAnsi="Trebuchet MS"/>
          <w:bCs/>
          <w:iCs/>
          <w:sz w:val="20"/>
          <w:szCs w:val="20"/>
          <w:lang w:eastAsia="en-GB"/>
        </w:rPr>
      </w:pPr>
    </w:p>
    <w:p w14:paraId="58F99788" w14:textId="77777777" w:rsidR="00C5543B" w:rsidRPr="00C132A2" w:rsidRDefault="00C5543B" w:rsidP="00C5543B">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7A3711AC" w14:textId="77777777" w:rsidR="00C5543B" w:rsidRPr="00C132A2" w:rsidRDefault="00C5543B" w:rsidP="00C5543B">
      <w:pPr>
        <w:pStyle w:val="PargrafodaLista"/>
        <w:rPr>
          <w:rFonts w:ascii="Trebuchet MS" w:eastAsia="Arial" w:hAnsi="Trebuchet MS"/>
          <w:bCs/>
          <w:iCs/>
          <w:sz w:val="20"/>
          <w:szCs w:val="20"/>
          <w:lang w:eastAsia="en-GB"/>
        </w:rPr>
      </w:pPr>
    </w:p>
    <w:p w14:paraId="2DADE873" w14:textId="7E09E553" w:rsidR="00C5543B" w:rsidRPr="002138DF"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do Resgate Antecipado Facultativo</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481648"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DC605F" w:rsidRPr="002138DF">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03BB4C16" w14:textId="77777777" w:rsidR="00C5543B" w:rsidRPr="00C132A2" w:rsidRDefault="00C5543B" w:rsidP="00C5543B">
      <w:pPr>
        <w:pStyle w:val="PargrafodaLista"/>
        <w:rPr>
          <w:rFonts w:ascii="Trebuchet MS" w:eastAsia="Arial" w:hAnsi="Trebuchet MS"/>
          <w:bCs/>
          <w:iCs/>
          <w:sz w:val="20"/>
          <w:szCs w:val="20"/>
          <w:lang w:eastAsia="en-GB"/>
        </w:rPr>
      </w:pPr>
    </w:p>
    <w:p w14:paraId="4362A655"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3A93E984" w14:textId="77777777" w:rsidR="00C5543B" w:rsidRPr="00C132A2" w:rsidRDefault="00C5543B" w:rsidP="00C5543B">
      <w:pPr>
        <w:pStyle w:val="PargrafodaLista"/>
        <w:rPr>
          <w:rFonts w:ascii="Trebuchet MS" w:eastAsia="Arial" w:hAnsi="Trebuchet MS"/>
          <w:bCs/>
          <w:iCs/>
          <w:sz w:val="20"/>
          <w:szCs w:val="20"/>
          <w:lang w:eastAsia="en-GB"/>
        </w:rPr>
      </w:pPr>
    </w:p>
    <w:p w14:paraId="5772303D" w14:textId="77777777" w:rsidR="008B73FF" w:rsidRPr="00C132A2" w:rsidRDefault="00C5543B" w:rsidP="00C5543B">
      <w:pPr>
        <w:pStyle w:val="Level3"/>
        <w:numPr>
          <w:ilvl w:val="0"/>
          <w:numId w:val="0"/>
        </w:numPr>
        <w:tabs>
          <w:tab w:val="num" w:pos="709"/>
        </w:tabs>
        <w:spacing w:before="140" w:after="240"/>
        <w:ind w:left="680"/>
        <w:rPr>
          <w:rFonts w:ascii="Trebuchet MS" w:hAnsi="Trebuchet MS"/>
          <w:bCs/>
          <w:iCs/>
          <w:szCs w:val="20"/>
          <w:lang w:val="pt-BR"/>
        </w:rPr>
      </w:pPr>
      <w:proofErr w:type="spellStart"/>
      <w:r w:rsidRPr="00BD059C">
        <w:rPr>
          <w:rFonts w:ascii="Trebuchet MS" w:hAnsi="Trebuchet MS"/>
          <w:bCs/>
          <w:iCs/>
          <w:szCs w:val="20"/>
          <w:lang w:val="pt-BR"/>
        </w:rPr>
        <w:t>FVPk</w:t>
      </w:r>
      <w:proofErr w:type="spellEnd"/>
      <w:r w:rsidRPr="00BD059C">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52B17258" w14:textId="77777777" w:rsidR="00953045" w:rsidRPr="002138DF" w:rsidRDefault="00953045" w:rsidP="00C5543B">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C7C802B" w14:textId="0E553DBD" w:rsidR="00953045" w:rsidRPr="00C132A2" w:rsidRDefault="00953045" w:rsidP="003A012C">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4F4DE888" w14:textId="2EAAEB83" w:rsidR="00C5543B"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lastRenderedPageBreak/>
        <w:t>nk</w:t>
      </w:r>
      <w:proofErr w:type="spellEnd"/>
      <w:r w:rsidRPr="00C132A2">
        <w:rPr>
          <w:rFonts w:ascii="Trebuchet MS" w:hAnsi="Trebuchet MS"/>
          <w:bCs/>
          <w:iCs/>
          <w:szCs w:val="20"/>
          <w:lang w:val="pt-BR"/>
        </w:rPr>
        <w:t xml:space="preserve"> = número de Dias Úteis entre a data do Resgate Antecipado Facultativo e a data de vencimento programada de cada parcela “k” vincenda</w:t>
      </w:r>
      <w:r w:rsidR="006C79AE">
        <w:rPr>
          <w:rFonts w:ascii="Trebuchet MS" w:hAnsi="Trebuchet MS"/>
          <w:bCs/>
          <w:iCs/>
          <w:szCs w:val="20"/>
          <w:lang w:val="pt-BR"/>
        </w:rPr>
        <w:t>.</w:t>
      </w:r>
    </w:p>
    <w:p w14:paraId="7ADE8D6F" w14:textId="6E19C8D1" w:rsidR="00AF143A" w:rsidRPr="00F74EA5" w:rsidRDefault="00364FEF" w:rsidP="00E31DF6">
      <w:pPr>
        <w:pStyle w:val="Level3"/>
        <w:tabs>
          <w:tab w:val="num" w:pos="709"/>
        </w:tabs>
        <w:spacing w:before="140" w:after="240"/>
        <w:ind w:left="680" w:hanging="680"/>
        <w:rPr>
          <w:rFonts w:ascii="Trebuchet MS" w:hAnsi="Trebuchet MS"/>
          <w:szCs w:val="20"/>
          <w:lang w:val="pt-BR"/>
        </w:rPr>
      </w:pPr>
      <w:bookmarkStart w:id="79" w:name="_Ref67911208"/>
      <w:bookmarkEnd w:id="78"/>
      <w:r w:rsidRPr="00C132A2">
        <w:rPr>
          <w:rFonts w:ascii="Trebuchet MS" w:hAnsi="Trebuchet MS"/>
          <w:szCs w:val="20"/>
          <w:lang w:val="pt-BR"/>
        </w:rPr>
        <w:t xml:space="preserve">O </w:t>
      </w:r>
      <w:r w:rsidR="00A75DBE" w:rsidRPr="00C132A2">
        <w:rPr>
          <w:rFonts w:ascii="Trebuchet MS" w:hAnsi="Trebuchet MS"/>
          <w:szCs w:val="20"/>
          <w:lang w:val="pt-BR"/>
        </w:rPr>
        <w:t xml:space="preserve">Resgate Antecipado Facultativo </w:t>
      </w:r>
      <w:r w:rsidR="00ED1712" w:rsidRPr="00C132A2">
        <w:rPr>
          <w:rFonts w:ascii="Trebuchet MS" w:hAnsi="Trebuchet MS"/>
          <w:szCs w:val="20"/>
          <w:lang w:val="pt-BR"/>
        </w:rPr>
        <w:t xml:space="preserve">será realizado por meio de publicação de anúncio a ser amplamente divulgado nos termos da Cláusula </w:t>
      </w:r>
      <w:r w:rsidR="000E5BF7" w:rsidRPr="002138DF">
        <w:rPr>
          <w:rFonts w:ascii="Trebuchet MS" w:hAnsi="Trebuchet MS"/>
          <w:szCs w:val="20"/>
          <w:lang w:val="pt-BR"/>
        </w:rPr>
        <w:fldChar w:fldCharType="begin"/>
      </w:r>
      <w:r w:rsidR="000E5BF7" w:rsidRPr="00C132A2">
        <w:rPr>
          <w:rFonts w:ascii="Trebuchet MS" w:hAnsi="Trebuchet MS"/>
          <w:szCs w:val="20"/>
          <w:lang w:val="pt-BR"/>
        </w:rPr>
        <w:instrText xml:space="preserve"> REF _Ref420336525 \n \h </w:instrText>
      </w:r>
      <w:r w:rsidR="00481648" w:rsidRPr="002C1C61">
        <w:rPr>
          <w:rFonts w:ascii="Trebuchet MS" w:hAnsi="Trebuchet MS"/>
          <w:szCs w:val="20"/>
          <w:lang w:val="pt-BR"/>
        </w:rPr>
        <w:instrText xml:space="preserve"> \* MERGEFORMAT </w:instrText>
      </w:r>
      <w:r w:rsidR="000E5BF7" w:rsidRPr="002138DF">
        <w:rPr>
          <w:rFonts w:ascii="Trebuchet MS" w:hAnsi="Trebuchet MS"/>
          <w:szCs w:val="20"/>
          <w:lang w:val="pt-BR"/>
        </w:rPr>
      </w:r>
      <w:r w:rsidR="000E5BF7" w:rsidRPr="002138DF">
        <w:rPr>
          <w:rFonts w:ascii="Trebuchet MS" w:hAnsi="Trebuchet MS"/>
          <w:szCs w:val="20"/>
          <w:lang w:val="pt-BR"/>
        </w:rPr>
        <w:fldChar w:fldCharType="separate"/>
      </w:r>
      <w:r w:rsidR="00DC605F" w:rsidRPr="002138DF">
        <w:rPr>
          <w:rFonts w:ascii="Trebuchet MS" w:hAnsi="Trebuchet MS"/>
          <w:szCs w:val="20"/>
          <w:lang w:val="pt-BR"/>
        </w:rPr>
        <w:t>5.28</w:t>
      </w:r>
      <w:r w:rsidR="000E5BF7" w:rsidRPr="002138DF">
        <w:rPr>
          <w:rFonts w:ascii="Trebuchet MS" w:hAnsi="Trebuchet MS"/>
          <w:szCs w:val="20"/>
          <w:lang w:val="pt-BR"/>
        </w:rPr>
        <w:fldChar w:fldCharType="end"/>
      </w:r>
      <w:r w:rsidR="00ED1712" w:rsidRPr="00C132A2">
        <w:rPr>
          <w:rFonts w:ascii="Trebuchet MS" w:hAnsi="Trebuchet MS"/>
          <w:szCs w:val="20"/>
          <w:lang w:val="pt-BR"/>
        </w:rPr>
        <w:t xml:space="preserve">, ou envio de comunicado </w:t>
      </w:r>
      <w:r w:rsidR="00ED1712" w:rsidRPr="002138DF">
        <w:rPr>
          <w:rFonts w:ascii="Trebuchet MS" w:hAnsi="Trebuchet MS"/>
          <w:szCs w:val="20"/>
          <w:lang w:val="pt-BR"/>
        </w:rPr>
        <w:t xml:space="preserve">individual </w:t>
      </w:r>
      <w:r w:rsidR="00ED1712" w:rsidRPr="0095548A">
        <w:rPr>
          <w:rFonts w:ascii="Trebuchet MS" w:hAnsi="Trebuchet MS"/>
          <w:szCs w:val="20"/>
          <w:lang w:val="pt-BR"/>
        </w:rPr>
        <w:t xml:space="preserve">aos respectivos </w:t>
      </w:r>
      <w:r w:rsidR="00ED1712" w:rsidRPr="006C19BD">
        <w:rPr>
          <w:rFonts w:ascii="Trebuchet MS" w:hAnsi="Trebuchet MS"/>
          <w:szCs w:val="20"/>
          <w:lang w:val="pt-BR"/>
        </w:rPr>
        <w:t xml:space="preserve">Debenturistas, com cópia ao Agente Fiduciário, com, no mínimo, 15 (quinze) dias de antecedência da data prevista para a efetivação do Resgate Antecipado Facultativo, os quais deverão indicar </w:t>
      </w:r>
      <w:r w:rsidR="00ED1712" w:rsidRPr="006C19BD">
        <w:rPr>
          <w:rFonts w:ascii="Trebuchet MS" w:hAnsi="Trebuchet MS"/>
          <w:b/>
          <w:szCs w:val="20"/>
          <w:lang w:val="pt-BR"/>
        </w:rPr>
        <w:t>(i)</w:t>
      </w:r>
      <w:r w:rsidR="00ED1712" w:rsidRPr="004E67F6">
        <w:rPr>
          <w:rFonts w:ascii="Trebuchet MS" w:hAnsi="Trebuchet MS"/>
          <w:szCs w:val="20"/>
          <w:lang w:val="pt-BR"/>
        </w:rPr>
        <w:t xml:space="preserve"> a data efetiva para o </w:t>
      </w:r>
      <w:r w:rsidR="00ED1712" w:rsidRPr="00C33154">
        <w:rPr>
          <w:rFonts w:ascii="Trebuchet MS" w:hAnsi="Trebuchet MS"/>
          <w:szCs w:val="20"/>
          <w:lang w:val="pt-BR"/>
        </w:rPr>
        <w:t xml:space="preserve">resgate integral das Debêntures, </w:t>
      </w:r>
      <w:r w:rsidR="00ED1712" w:rsidRPr="00D842E7">
        <w:rPr>
          <w:rFonts w:ascii="Trebuchet MS" w:hAnsi="Trebuchet MS"/>
          <w:szCs w:val="20"/>
          <w:lang w:val="pt-BR"/>
        </w:rPr>
        <w:t xml:space="preserve">e pagamento aos </w:t>
      </w:r>
      <w:r w:rsidR="00ED1712" w:rsidRPr="00591F43">
        <w:rPr>
          <w:rFonts w:ascii="Trebuchet MS" w:hAnsi="Trebuchet MS"/>
          <w:szCs w:val="20"/>
          <w:lang w:val="pt-BR"/>
        </w:rPr>
        <w:t xml:space="preserve">respectivos </w:t>
      </w:r>
      <w:r w:rsidR="00ED1712"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00C83C6F" w:rsidRPr="00B35F46">
        <w:rPr>
          <w:rFonts w:ascii="Trebuchet MS" w:hAnsi="Trebuchet MS"/>
          <w:szCs w:val="20"/>
          <w:lang w:val="pt-BR"/>
        </w:rPr>
        <w:t>; e</w:t>
      </w:r>
      <w:r w:rsidR="00ED1712" w:rsidRPr="00B35F46">
        <w:rPr>
          <w:rFonts w:ascii="Trebuchet MS" w:hAnsi="Trebuchet MS"/>
          <w:szCs w:val="20"/>
          <w:lang w:val="pt-BR"/>
        </w:rPr>
        <w:t xml:space="preserve"> </w:t>
      </w:r>
      <w:r w:rsidR="00ED1712" w:rsidRPr="00B35F46">
        <w:rPr>
          <w:rFonts w:ascii="Trebuchet MS" w:hAnsi="Trebuchet MS"/>
          <w:b/>
          <w:szCs w:val="20"/>
          <w:lang w:val="pt-BR"/>
        </w:rPr>
        <w:t>(</w:t>
      </w:r>
      <w:proofErr w:type="spellStart"/>
      <w:r w:rsidR="00ED1712" w:rsidRPr="00B35F46">
        <w:rPr>
          <w:rFonts w:ascii="Trebuchet MS" w:hAnsi="Trebuchet MS"/>
          <w:b/>
          <w:szCs w:val="20"/>
          <w:lang w:val="pt-BR"/>
        </w:rPr>
        <w:t>ii</w:t>
      </w:r>
      <w:proofErr w:type="spellEnd"/>
      <w:r w:rsidR="00ED1712" w:rsidRPr="00B35F46">
        <w:rPr>
          <w:rFonts w:ascii="Trebuchet MS" w:hAnsi="Trebuchet MS"/>
          <w:b/>
          <w:szCs w:val="20"/>
          <w:lang w:val="pt-BR"/>
        </w:rPr>
        <w:t>)</w:t>
      </w:r>
      <w:r w:rsidR="00ED1712" w:rsidRPr="00B35F46">
        <w:rPr>
          <w:rFonts w:ascii="Trebuchet MS" w:hAnsi="Trebuchet MS"/>
          <w:szCs w:val="20"/>
          <w:lang w:val="pt-BR"/>
        </w:rPr>
        <w:t> as demais informações necessárias para a realização do Resgate Antecipado Facultativo</w:t>
      </w:r>
      <w:r w:rsidR="00AF143A" w:rsidRPr="00B35F46">
        <w:rPr>
          <w:rFonts w:ascii="Trebuchet MS" w:hAnsi="Trebuchet MS"/>
          <w:szCs w:val="20"/>
          <w:lang w:val="pt-BR"/>
        </w:rPr>
        <w:t>.</w:t>
      </w:r>
      <w:bookmarkEnd w:id="79"/>
      <w:r w:rsidRPr="00264CD2">
        <w:rPr>
          <w:rFonts w:ascii="Trebuchet MS" w:hAnsi="Trebuchet MS"/>
          <w:szCs w:val="20"/>
          <w:lang w:val="pt-BR"/>
        </w:rPr>
        <w:t xml:space="preserve"> </w:t>
      </w:r>
    </w:p>
    <w:p w14:paraId="46E4C7F8" w14:textId="6E39FE06"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51D85D9E"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resgatadas antecipadamente em sua totalidade por meio do </w:t>
      </w:r>
      <w:r w:rsidRPr="00C132A2">
        <w:rPr>
          <w:rFonts w:ascii="Trebuchet MS" w:hAnsi="Trebuchet MS"/>
          <w:szCs w:val="20"/>
          <w:lang w:val="pt-BR"/>
        </w:rPr>
        <w:t xml:space="preserve">Resgate Antecipado Facultativo </w:t>
      </w:r>
      <w:r w:rsidRPr="00C132A2">
        <w:rPr>
          <w:rFonts w:ascii="Trebuchet MS" w:eastAsia="TT108t00" w:hAnsi="Trebuchet MS"/>
          <w:szCs w:val="20"/>
          <w:lang w:val="pt-BR"/>
        </w:rPr>
        <w:t xml:space="preserve">será realizado pela 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748C5F25"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bookmarkStart w:id="80" w:name="_Hlk536650083"/>
      <w:r w:rsidRPr="00C132A2">
        <w:rPr>
          <w:rFonts w:ascii="Trebuchet MS" w:hAnsi="Trebuchet MS"/>
          <w:szCs w:val="20"/>
          <w:lang w:val="pt-BR"/>
        </w:rPr>
        <w:t>Não será admitido o Resgate Antecipado Facultativo de parte das Debêntures sendo, portanto, necessário o resgate da totalidade das Debêntures, que serão obrigatoriamente canceladas</w:t>
      </w:r>
      <w:bookmarkEnd w:id="80"/>
      <w:r w:rsidRPr="00C132A2">
        <w:rPr>
          <w:rFonts w:ascii="Trebuchet MS" w:hAnsi="Trebuchet MS"/>
          <w:szCs w:val="20"/>
          <w:lang w:val="pt-BR"/>
        </w:rPr>
        <w:t>.</w:t>
      </w:r>
    </w:p>
    <w:p w14:paraId="482B0C19" w14:textId="0BD3D938"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A B3 deverá ser notificada pela Emissora na mesma data em que o respectivo Debenturista for notificado sobre o Resgate Antecipado Facultativo.</w:t>
      </w:r>
    </w:p>
    <w:p w14:paraId="367BE616" w14:textId="5940E075" w:rsidR="008B73FF" w:rsidRPr="00C132A2" w:rsidRDefault="008B73FF" w:rsidP="00E31DF6">
      <w:pPr>
        <w:pStyle w:val="Level2"/>
        <w:widowControl w:val="0"/>
        <w:spacing w:before="140" w:after="240"/>
        <w:rPr>
          <w:rFonts w:ascii="Trebuchet MS" w:hAnsi="Trebuchet MS"/>
          <w:b/>
          <w:szCs w:val="20"/>
        </w:rPr>
      </w:pPr>
      <w:r w:rsidRPr="00C132A2">
        <w:rPr>
          <w:rFonts w:ascii="Trebuchet MS" w:hAnsi="Trebuchet MS"/>
          <w:b/>
          <w:szCs w:val="20"/>
          <w:lang w:val="pt-BR"/>
        </w:rPr>
        <w:t>Amortização Extraordinária Facultativa</w:t>
      </w:r>
    </w:p>
    <w:p w14:paraId="4A36AD03" w14:textId="44AC670D" w:rsidR="003A51CE" w:rsidRPr="00C132A2" w:rsidRDefault="00764660" w:rsidP="00530381">
      <w:pPr>
        <w:pStyle w:val="Level3"/>
        <w:widowControl w:val="0"/>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Desde que venha a ser legalmente permitido, observado o disposto no artigo 1º, parágrafo 1º, inciso II, combinado com o artigo 2º, parágrafo 1º, da Lei 12.431, </w:t>
      </w:r>
      <w:r w:rsidRPr="00C132A2">
        <w:rPr>
          <w:rFonts w:ascii="Trebuchet MS" w:hAnsi="Trebuchet MS"/>
          <w:bCs/>
          <w:szCs w:val="20"/>
          <w:lang w:val="pt-BR"/>
        </w:rPr>
        <w:t>bem como demais regulamentações do CMN e demais disposições legais e regulamentares aplicáveis</w:t>
      </w:r>
      <w:r w:rsidRPr="00C132A2">
        <w:rPr>
          <w:rFonts w:ascii="Trebuchet MS" w:hAnsi="Trebuchet MS"/>
          <w:szCs w:val="20"/>
          <w:lang w:val="pt-BR"/>
        </w:rPr>
        <w:t>, a Emissora poderá optar, a seu exclusivo critério, por realizar a amortização extraordinária facultativa das Debêntures, limitada a 98% (noventa e oito por cento) do Valor Nominal Unitário Atualizado, desde que o prazo médio ponderado dos pagamentos transcorrido entre a Data de Emissão e a data da efetiva amortização seja superior a 4 (quatro) anos, calculado nos termos da Resolução 3.947, ou prazo inferior que venha a ser autorizado pela legislação ou regulamentação aplicáveis (“</w:t>
      </w:r>
      <w:r w:rsidRPr="00C132A2">
        <w:rPr>
          <w:rFonts w:ascii="Trebuchet MS" w:hAnsi="Trebuchet MS"/>
          <w:szCs w:val="20"/>
          <w:u w:val="single"/>
          <w:lang w:val="pt-BR"/>
        </w:rPr>
        <w:t>Amortização Extraordinária Facultativa</w:t>
      </w:r>
      <w:r w:rsidRPr="00C132A2">
        <w:rPr>
          <w:rFonts w:ascii="Trebuchet MS" w:hAnsi="Trebuchet MS"/>
          <w:szCs w:val="20"/>
          <w:lang w:val="pt-BR"/>
        </w:rPr>
        <w:t>”)</w:t>
      </w:r>
      <w:r w:rsidR="003A51CE" w:rsidRPr="00C132A2">
        <w:rPr>
          <w:rFonts w:ascii="Trebuchet MS" w:hAnsi="Trebuchet MS"/>
          <w:szCs w:val="20"/>
          <w:lang w:val="pt-BR"/>
        </w:rPr>
        <w:t>.</w:t>
      </w:r>
      <w:r w:rsidR="00ED1712" w:rsidRPr="00C132A2">
        <w:rPr>
          <w:rFonts w:ascii="Trebuchet MS" w:hAnsi="Trebuchet MS"/>
          <w:szCs w:val="20"/>
          <w:lang w:val="pt-BR"/>
        </w:rPr>
        <w:t xml:space="preserve"> </w:t>
      </w:r>
    </w:p>
    <w:p w14:paraId="2E982FD2" w14:textId="6D0DD7E4" w:rsidR="00764660" w:rsidRPr="00C132A2" w:rsidRDefault="00764660" w:rsidP="00764660">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 xml:space="preserve">O valor a ser pago aos Debenturistas no âmbito da </w:t>
      </w:r>
      <w:r w:rsidRPr="00C132A2">
        <w:rPr>
          <w:rFonts w:ascii="Trebuchet MS" w:hAnsi="Trebuchet MS"/>
          <w:szCs w:val="20"/>
          <w:lang w:val="pt-BR"/>
        </w:rPr>
        <w:t>Amortização Extraordinária Facultativa</w:t>
      </w:r>
      <w:r w:rsidRPr="00C132A2">
        <w:rPr>
          <w:rFonts w:ascii="Trebuchet MS" w:hAnsi="Trebuchet MS"/>
          <w:bCs/>
          <w:iCs/>
          <w:szCs w:val="20"/>
          <w:lang w:val="pt-BR"/>
        </w:rPr>
        <w:t xml:space="preserv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dos 2 (dois) o que for maior: </w:t>
      </w:r>
      <w:r w:rsidRPr="00C132A2">
        <w:rPr>
          <w:rFonts w:ascii="Trebuchet MS" w:hAnsi="Trebuchet MS"/>
          <w:b/>
          <w:iCs/>
          <w:szCs w:val="20"/>
          <w:lang w:val="pt-BR"/>
        </w:rPr>
        <w:t>(i)</w:t>
      </w:r>
      <w:r w:rsidRPr="00C132A2">
        <w:rPr>
          <w:rFonts w:ascii="Trebuchet MS" w:hAnsi="Trebuchet MS"/>
          <w:bCs/>
          <w:iCs/>
          <w:szCs w:val="20"/>
          <w:lang w:val="pt-BR"/>
        </w:rPr>
        <w:t xml:space="preserve"> o Valor Nominal Unitário Atualizado, acrescido da </w:t>
      </w:r>
      <w:r w:rsidRPr="00C132A2">
        <w:rPr>
          <w:rFonts w:ascii="Trebuchet MS" w:hAnsi="Trebuchet MS"/>
          <w:bCs/>
          <w:iCs/>
          <w:szCs w:val="20"/>
          <w:lang w:val="pt-BR"/>
        </w:rPr>
        <w:lastRenderedPageBreak/>
        <w:t xml:space="preserve">Remuneração, calculados </w:t>
      </w:r>
      <w:r w:rsidRPr="00C132A2">
        <w:rPr>
          <w:rFonts w:ascii="Trebuchet MS" w:hAnsi="Trebuchet MS"/>
          <w:bCs/>
          <w:i/>
          <w:szCs w:val="20"/>
          <w:lang w:val="pt-BR"/>
        </w:rPr>
        <w:t xml:space="preserve">pro rata </w:t>
      </w:r>
      <w:proofErr w:type="spellStart"/>
      <w:r w:rsidRPr="00C132A2">
        <w:rPr>
          <w:rFonts w:ascii="Trebuchet MS" w:hAnsi="Trebuchet MS"/>
          <w:bCs/>
          <w:i/>
          <w:szCs w:val="20"/>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Data</w:t>
      </w:r>
      <w:r w:rsidR="00126360" w:rsidRPr="00C132A2">
        <w:rPr>
          <w:rFonts w:ascii="Trebuchet MS" w:hAnsi="Trebuchet MS"/>
          <w:bCs/>
          <w:iCs/>
          <w:szCs w:val="20"/>
          <w:lang w:val="pt-BR"/>
        </w:rPr>
        <w:t xml:space="preserve"> 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vencimento mais próximo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1F6F5C10" w14:textId="77777777" w:rsidR="00953045" w:rsidRPr="00C132A2" w:rsidRDefault="00953045" w:rsidP="00953045">
      <w:pPr>
        <w:pStyle w:val="PargrafodaLista"/>
        <w:spacing w:line="276" w:lineRule="auto"/>
        <w:ind w:left="709"/>
        <w:rPr>
          <w:rFonts w:ascii="Trebuchet MS" w:hAnsi="Trebuchet MS"/>
          <w:sz w:val="20"/>
          <w:szCs w:val="20"/>
        </w:rPr>
      </w:pPr>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r>
                <w:rPr>
                  <w:rFonts w:ascii="Cambria Math" w:hAnsi="Cambria Math" w:cs="Arial"/>
                </w:rPr>
                <m:t xml:space="preserve"> x PVNa</m:t>
              </m:r>
            </m:e>
          </m:nary>
        </m:oMath>
      </m:oMathPara>
    </w:p>
    <w:p w14:paraId="0E2BA450" w14:textId="77777777" w:rsidR="00953045" w:rsidRPr="00C132A2" w:rsidRDefault="00953045" w:rsidP="00953045">
      <w:pPr>
        <w:pStyle w:val="PargrafodaLista"/>
        <w:rPr>
          <w:rFonts w:ascii="Trebuchet MS" w:eastAsia="Arial" w:hAnsi="Trebuchet MS"/>
          <w:bCs/>
          <w:iCs/>
          <w:sz w:val="20"/>
          <w:szCs w:val="20"/>
          <w:lang w:eastAsia="en-GB"/>
        </w:rPr>
      </w:pPr>
    </w:p>
    <w:p w14:paraId="3B4B4404"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17D14B6" w14:textId="77777777" w:rsidR="00B869F0" w:rsidRPr="00C132A2" w:rsidRDefault="00B869F0" w:rsidP="00953045">
      <w:pPr>
        <w:pStyle w:val="PargrafodaLista"/>
        <w:rPr>
          <w:rFonts w:ascii="Trebuchet MS" w:eastAsia="Arial" w:hAnsi="Trebuchet MS"/>
          <w:bCs/>
          <w:iCs/>
          <w:sz w:val="20"/>
          <w:szCs w:val="20"/>
          <w:lang w:eastAsia="en-GB"/>
        </w:rPr>
      </w:pPr>
    </w:p>
    <w:p w14:paraId="469059FE" w14:textId="77777777" w:rsidR="00B869F0" w:rsidRPr="00C132A2" w:rsidRDefault="00B869F0"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PVNa</w:t>
      </w:r>
      <w:proofErr w:type="spellEnd"/>
      <w:r w:rsidRPr="00C132A2">
        <w:rPr>
          <w:rFonts w:ascii="Trebuchet MS" w:eastAsia="Arial" w:hAnsi="Trebuchet MS"/>
          <w:bCs/>
          <w:iCs/>
          <w:sz w:val="20"/>
          <w:szCs w:val="20"/>
          <w:lang w:eastAsia="en-GB"/>
        </w:rPr>
        <w:t xml:space="preserve"> = Percentual do Valor Nominal Unitário Atualizado a ser amortizado;</w:t>
      </w:r>
    </w:p>
    <w:p w14:paraId="2AD930E1" w14:textId="77777777" w:rsidR="00953045" w:rsidRPr="00C132A2" w:rsidRDefault="00953045" w:rsidP="00953045">
      <w:pPr>
        <w:pStyle w:val="PargrafodaLista"/>
        <w:rPr>
          <w:rFonts w:ascii="Trebuchet MS" w:eastAsia="Arial" w:hAnsi="Trebuchet MS"/>
          <w:bCs/>
          <w:iCs/>
          <w:sz w:val="20"/>
          <w:szCs w:val="20"/>
          <w:lang w:eastAsia="en-GB"/>
        </w:rPr>
      </w:pPr>
    </w:p>
    <w:p w14:paraId="6934E5C7" w14:textId="77777777" w:rsidR="00953045" w:rsidRPr="00C132A2" w:rsidRDefault="00953045"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2D5FEC6B" w14:textId="77777777" w:rsidR="00953045" w:rsidRPr="00C132A2" w:rsidRDefault="00953045" w:rsidP="00953045">
      <w:pPr>
        <w:pStyle w:val="PargrafodaLista"/>
        <w:rPr>
          <w:rFonts w:ascii="Trebuchet MS" w:eastAsia="Arial" w:hAnsi="Trebuchet MS"/>
          <w:bCs/>
          <w:iCs/>
          <w:sz w:val="20"/>
          <w:szCs w:val="20"/>
          <w:lang w:eastAsia="en-GB"/>
        </w:rPr>
      </w:pPr>
    </w:p>
    <w:p w14:paraId="53FD98A4" w14:textId="7D3EAE4B" w:rsidR="00953045" w:rsidRPr="002138DF"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da Amortização Extraordinária Facultativa</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DF2510"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DC605F" w:rsidRPr="002138DF">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42D5A844" w14:textId="77777777" w:rsidR="00953045" w:rsidRPr="00C132A2" w:rsidRDefault="00953045" w:rsidP="00953045">
      <w:pPr>
        <w:pStyle w:val="PargrafodaLista"/>
        <w:rPr>
          <w:rFonts w:ascii="Trebuchet MS" w:eastAsia="Arial" w:hAnsi="Trebuchet MS"/>
          <w:bCs/>
          <w:iCs/>
          <w:sz w:val="20"/>
          <w:szCs w:val="20"/>
          <w:lang w:eastAsia="en-GB"/>
        </w:rPr>
      </w:pPr>
    </w:p>
    <w:p w14:paraId="19A506A2"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6AFC24BA" w14:textId="77777777" w:rsidR="00953045" w:rsidRPr="00C132A2" w:rsidRDefault="00953045" w:rsidP="00953045">
      <w:pPr>
        <w:pStyle w:val="PargrafodaLista"/>
        <w:rPr>
          <w:rFonts w:ascii="Trebuchet MS" w:eastAsia="Arial" w:hAnsi="Trebuchet MS"/>
          <w:bCs/>
          <w:iCs/>
          <w:sz w:val="20"/>
          <w:szCs w:val="20"/>
          <w:lang w:eastAsia="en-GB"/>
        </w:rPr>
      </w:pPr>
    </w:p>
    <w:p w14:paraId="6619F665" w14:textId="7777777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FVPk</w:t>
      </w:r>
      <w:proofErr w:type="spellEnd"/>
      <w:r w:rsidRPr="00C132A2">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0D0E603A" w14:textId="77777777" w:rsidR="00953045" w:rsidRPr="002138DF" w:rsidRDefault="00953045" w:rsidP="00953045">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B8E5B3F" w14:textId="24FA290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1F4F7959" w14:textId="1ED98044"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nk</w:t>
      </w:r>
      <w:proofErr w:type="spellEnd"/>
      <w:r w:rsidRPr="00C132A2">
        <w:rPr>
          <w:rFonts w:ascii="Trebuchet MS" w:hAnsi="Trebuchet MS"/>
          <w:bCs/>
          <w:iCs/>
          <w:szCs w:val="20"/>
          <w:lang w:val="pt-BR"/>
        </w:rPr>
        <w:t xml:space="preserve"> = número de Dias Úteis entre a data da Amortização Extraordinária Facultativa e a data de vencimento programada de cada parcela “k” vincenda</w:t>
      </w:r>
      <w:r w:rsidR="006C79AE">
        <w:rPr>
          <w:rFonts w:ascii="Trebuchet MS" w:hAnsi="Trebuchet MS"/>
          <w:bCs/>
          <w:iCs/>
          <w:szCs w:val="20"/>
          <w:lang w:val="pt-BR"/>
        </w:rPr>
        <w:t>.</w:t>
      </w:r>
    </w:p>
    <w:p w14:paraId="5C3BBFA4" w14:textId="191A67C7" w:rsidR="00764660" w:rsidRPr="00264CD2" w:rsidRDefault="00764660" w:rsidP="00764660">
      <w:pPr>
        <w:pStyle w:val="Level3"/>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A Amortização Extraordinária Facultativa será </w:t>
      </w:r>
      <w:r w:rsidR="00953045" w:rsidRPr="00C132A2">
        <w:rPr>
          <w:rFonts w:ascii="Trebuchet MS" w:hAnsi="Trebuchet MS"/>
          <w:szCs w:val="20"/>
          <w:lang w:val="pt-BR"/>
        </w:rPr>
        <w:t xml:space="preserve">realizada </w:t>
      </w:r>
      <w:r w:rsidRPr="00C132A2">
        <w:rPr>
          <w:rFonts w:ascii="Trebuchet MS" w:hAnsi="Trebuchet MS"/>
          <w:szCs w:val="20"/>
          <w:lang w:val="pt-BR"/>
        </w:rPr>
        <w:t xml:space="preserve">por meio de publicação de anúncio a ser amplamente divulgado nos termos da Cláusula </w:t>
      </w:r>
      <w:r w:rsidRPr="002138DF">
        <w:rPr>
          <w:rFonts w:ascii="Trebuchet MS" w:hAnsi="Trebuchet MS"/>
          <w:szCs w:val="20"/>
          <w:lang w:val="pt-BR"/>
        </w:rPr>
        <w:fldChar w:fldCharType="begin"/>
      </w:r>
      <w:r w:rsidRPr="00C132A2">
        <w:rPr>
          <w:rFonts w:ascii="Trebuchet MS" w:hAnsi="Trebuchet MS"/>
          <w:szCs w:val="20"/>
          <w:lang w:val="pt-BR"/>
        </w:rPr>
        <w:instrText xml:space="preserve"> REF _Ref420336525 \n \h </w:instrText>
      </w:r>
      <w:r w:rsidR="00DF2510" w:rsidRPr="002C1C61">
        <w:rPr>
          <w:rFonts w:ascii="Trebuchet MS" w:hAnsi="Trebuchet MS"/>
          <w:szCs w:val="20"/>
          <w:lang w:val="pt-BR"/>
        </w:rPr>
        <w:instrText xml:space="preserve"> \* MERGEFORMAT </w:instrText>
      </w:r>
      <w:r w:rsidRPr="002138DF">
        <w:rPr>
          <w:rFonts w:ascii="Trebuchet MS" w:hAnsi="Trebuchet MS"/>
          <w:szCs w:val="20"/>
          <w:lang w:val="pt-BR"/>
        </w:rPr>
      </w:r>
      <w:r w:rsidRPr="002138DF">
        <w:rPr>
          <w:rFonts w:ascii="Trebuchet MS" w:hAnsi="Trebuchet MS"/>
          <w:szCs w:val="20"/>
          <w:lang w:val="pt-BR"/>
        </w:rPr>
        <w:fldChar w:fldCharType="separate"/>
      </w:r>
      <w:r w:rsidR="00DC605F" w:rsidRPr="002138DF">
        <w:rPr>
          <w:rFonts w:ascii="Trebuchet MS" w:hAnsi="Trebuchet MS"/>
          <w:szCs w:val="20"/>
          <w:lang w:val="pt-BR"/>
        </w:rPr>
        <w:t>5.28</w:t>
      </w:r>
      <w:r w:rsidRPr="002138DF">
        <w:rPr>
          <w:rFonts w:ascii="Trebuchet MS" w:hAnsi="Trebuchet MS"/>
          <w:szCs w:val="20"/>
          <w:lang w:val="pt-BR"/>
        </w:rPr>
        <w:fldChar w:fldCharType="end"/>
      </w:r>
      <w:r w:rsidRPr="00C132A2">
        <w:rPr>
          <w:rFonts w:ascii="Trebuchet MS" w:hAnsi="Trebuchet MS"/>
          <w:szCs w:val="20"/>
          <w:lang w:val="pt-BR"/>
        </w:rPr>
        <w:t xml:space="preserve">, ou envio de comunicado </w:t>
      </w:r>
      <w:r w:rsidRPr="002138DF">
        <w:rPr>
          <w:rFonts w:ascii="Trebuchet MS" w:hAnsi="Trebuchet MS"/>
          <w:szCs w:val="20"/>
          <w:lang w:val="pt-BR"/>
        </w:rPr>
        <w:t xml:space="preserve">individual </w:t>
      </w:r>
      <w:r w:rsidRPr="0095548A">
        <w:rPr>
          <w:rFonts w:ascii="Trebuchet MS" w:hAnsi="Trebuchet MS"/>
          <w:szCs w:val="20"/>
          <w:lang w:val="pt-BR"/>
        </w:rPr>
        <w:t xml:space="preserve">aos respectivos </w:t>
      </w:r>
      <w:r w:rsidRPr="006C19BD">
        <w:rPr>
          <w:rFonts w:ascii="Trebuchet MS" w:hAnsi="Trebuchet MS"/>
          <w:szCs w:val="20"/>
          <w:lang w:val="pt-BR"/>
        </w:rPr>
        <w:t>Debenturistas, com cópia ao Agente Fiduciário, com, no mínimo, 15 (quinze) dias de antecedência da data prevista para a efetivação da Amortização Extraordinária Facultativa</w:t>
      </w:r>
      <w:r w:rsidRPr="004E67F6">
        <w:rPr>
          <w:rFonts w:ascii="Trebuchet MS" w:hAnsi="Trebuchet MS"/>
          <w:szCs w:val="20"/>
          <w:lang w:val="pt-BR"/>
        </w:rPr>
        <w:t xml:space="preserve">, os quais deverão indicar </w:t>
      </w:r>
      <w:r w:rsidRPr="00C33154">
        <w:rPr>
          <w:rFonts w:ascii="Trebuchet MS" w:hAnsi="Trebuchet MS"/>
          <w:b/>
          <w:szCs w:val="20"/>
          <w:lang w:val="pt-BR"/>
        </w:rPr>
        <w:t>(i)</w:t>
      </w:r>
      <w:r w:rsidRPr="00C33154">
        <w:rPr>
          <w:rFonts w:ascii="Trebuchet MS" w:hAnsi="Trebuchet MS"/>
          <w:szCs w:val="20"/>
          <w:lang w:val="pt-BR"/>
        </w:rPr>
        <w:t xml:space="preserve"> a data efetiva para a amortização extraordinária, </w:t>
      </w:r>
      <w:r w:rsidRPr="00D842E7">
        <w:rPr>
          <w:rFonts w:ascii="Trebuchet MS" w:hAnsi="Trebuchet MS"/>
          <w:szCs w:val="20"/>
          <w:lang w:val="pt-BR"/>
        </w:rPr>
        <w:t xml:space="preserve">e pagamento aos </w:t>
      </w:r>
      <w:r w:rsidRPr="00591F43">
        <w:rPr>
          <w:rFonts w:ascii="Trebuchet MS" w:hAnsi="Trebuchet MS"/>
          <w:szCs w:val="20"/>
          <w:lang w:val="pt-BR"/>
        </w:rPr>
        <w:t>r</w:t>
      </w:r>
      <w:r w:rsidRPr="00C257F2">
        <w:rPr>
          <w:rFonts w:ascii="Trebuchet MS" w:hAnsi="Trebuchet MS"/>
          <w:szCs w:val="20"/>
          <w:lang w:val="pt-BR"/>
        </w:rPr>
        <w:t xml:space="preserve">espectivos </w:t>
      </w:r>
      <w:r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Pr="00B35F46">
        <w:rPr>
          <w:rFonts w:ascii="Trebuchet MS" w:hAnsi="Trebuchet MS"/>
          <w:szCs w:val="20"/>
          <w:lang w:val="pt-BR"/>
        </w:rPr>
        <w:t xml:space="preserve">; e </w:t>
      </w:r>
      <w:r w:rsidRPr="00B35F46">
        <w:rPr>
          <w:rFonts w:ascii="Trebuchet MS" w:hAnsi="Trebuchet MS"/>
          <w:b/>
          <w:szCs w:val="20"/>
          <w:lang w:val="pt-BR"/>
        </w:rPr>
        <w:t>(</w:t>
      </w:r>
      <w:proofErr w:type="spellStart"/>
      <w:r w:rsidRPr="00B35F46">
        <w:rPr>
          <w:rFonts w:ascii="Trebuchet MS" w:hAnsi="Trebuchet MS"/>
          <w:b/>
          <w:szCs w:val="20"/>
          <w:lang w:val="pt-BR"/>
        </w:rPr>
        <w:t>ii</w:t>
      </w:r>
      <w:proofErr w:type="spellEnd"/>
      <w:r w:rsidRPr="00B35F46">
        <w:rPr>
          <w:rFonts w:ascii="Trebuchet MS" w:hAnsi="Trebuchet MS"/>
          <w:b/>
          <w:szCs w:val="20"/>
          <w:lang w:val="pt-BR"/>
        </w:rPr>
        <w:t>)</w:t>
      </w:r>
      <w:r w:rsidRPr="00B35F46">
        <w:rPr>
          <w:rFonts w:ascii="Trebuchet MS" w:hAnsi="Trebuchet MS"/>
          <w:szCs w:val="20"/>
          <w:lang w:val="pt-BR"/>
        </w:rPr>
        <w:t xml:space="preserve"> as demais informações necessárias para a realização da Amortização Extraordinária Facultativa. </w:t>
      </w:r>
    </w:p>
    <w:p w14:paraId="7B33EBB0" w14:textId="250C042D"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a amortização extraordinária deverá ocorrer conforme os procedimentos operacionais previstos pela </w:t>
      </w:r>
      <w:r w:rsidRPr="00C132A2">
        <w:rPr>
          <w:rFonts w:ascii="Trebuchet MS" w:hAnsi="Trebuchet MS"/>
          <w:szCs w:val="20"/>
          <w:lang w:val="pt-BR"/>
        </w:rPr>
        <w:lastRenderedPageBreak/>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a amortização extraordinária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11E5BB79" w14:textId="77777777"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amortizadas extraordinariamente em sua totalidade por meio da </w:t>
      </w:r>
      <w:r w:rsidRPr="00C132A2">
        <w:rPr>
          <w:rFonts w:ascii="Trebuchet MS" w:hAnsi="Trebuchet MS"/>
          <w:szCs w:val="20"/>
          <w:lang w:val="pt-BR"/>
        </w:rPr>
        <w:t>Amortização Extraordinária Facultativa</w:t>
      </w:r>
      <w:r w:rsidRPr="00C132A2">
        <w:rPr>
          <w:rFonts w:ascii="Trebuchet MS" w:eastAsia="TT108t00" w:hAnsi="Trebuchet MS"/>
          <w:szCs w:val="20"/>
          <w:lang w:val="pt-BR"/>
        </w:rPr>
        <w:t xml:space="preserve"> será realizado pela 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3555C03D" w14:textId="660C0B3A" w:rsidR="00764660" w:rsidRPr="00E31DF6" w:rsidRDefault="00764660"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 xml:space="preserve">A B3 deverá ser notificada pela Emissora na mesma data em que o respectivo Debenturista for notificado sobre </w:t>
      </w:r>
      <w:r w:rsidR="00C9531D" w:rsidRPr="00C132A2">
        <w:rPr>
          <w:rFonts w:ascii="Trebuchet MS" w:hAnsi="Trebuchet MS"/>
          <w:szCs w:val="20"/>
          <w:lang w:val="pt-BR"/>
        </w:rPr>
        <w:t>a Amortização Extraordinária Facultativa</w:t>
      </w:r>
      <w:r w:rsidRPr="004B1FA9">
        <w:rPr>
          <w:rFonts w:ascii="Trebuchet MS" w:hAnsi="Trebuchet MS"/>
          <w:szCs w:val="20"/>
          <w:lang w:val="pt-BR"/>
        </w:rPr>
        <w:t>.</w:t>
      </w:r>
    </w:p>
    <w:p w14:paraId="35BCAF3D" w14:textId="1B09D499" w:rsidR="00C9531D" w:rsidRPr="00083BBA" w:rsidRDefault="00C9531D" w:rsidP="00530381">
      <w:pPr>
        <w:pStyle w:val="Level2"/>
        <w:widowControl w:val="0"/>
        <w:spacing w:before="140" w:after="240"/>
        <w:rPr>
          <w:rFonts w:ascii="Trebuchet MS" w:hAnsi="Trebuchet MS"/>
          <w:b/>
          <w:szCs w:val="20"/>
          <w:lang w:val="pt-BR"/>
        </w:rPr>
      </w:pPr>
      <w:bookmarkStart w:id="81" w:name="_Ref67911929"/>
      <w:r w:rsidRPr="00083BBA">
        <w:rPr>
          <w:rFonts w:ascii="Trebuchet MS" w:hAnsi="Trebuchet MS"/>
          <w:b/>
          <w:szCs w:val="20"/>
          <w:lang w:val="pt-BR"/>
        </w:rPr>
        <w:t>Resgate Antecipado Obrigatório ou Inclusão de Garantia</w:t>
      </w:r>
      <w:bookmarkEnd w:id="81"/>
    </w:p>
    <w:p w14:paraId="229B9127" w14:textId="1EC9590B" w:rsidR="00C9531D" w:rsidRPr="00CC0F80" w:rsidRDefault="00C9531D" w:rsidP="00C9531D">
      <w:pPr>
        <w:pStyle w:val="Level3"/>
        <w:tabs>
          <w:tab w:val="num" w:pos="709"/>
        </w:tabs>
        <w:spacing w:before="140" w:after="240" w:line="280" w:lineRule="exact"/>
        <w:ind w:left="709" w:hanging="709"/>
        <w:rPr>
          <w:rFonts w:ascii="Trebuchet MS" w:hAnsi="Trebuchet MS"/>
          <w:szCs w:val="20"/>
          <w:lang w:val="pt-BR"/>
        </w:rPr>
      </w:pPr>
      <w:bookmarkStart w:id="82" w:name="_Ref67911127"/>
      <w:r w:rsidRPr="002811D2">
        <w:rPr>
          <w:rFonts w:ascii="Trebuchet MS" w:hAnsi="Trebuchet MS"/>
          <w:szCs w:val="20"/>
          <w:lang w:val="pt-BR"/>
        </w:rPr>
        <w:t xml:space="preserve">Caso o Contrato de Concessão não seja renovado em até 1 (um) ano antes do vencimento previsto em tal instrumento, a </w:t>
      </w:r>
      <w:r w:rsidRPr="00083BBA">
        <w:rPr>
          <w:rFonts w:ascii="Trebuchet MS" w:hAnsi="Trebuchet MS"/>
          <w:szCs w:val="20"/>
          <w:lang w:val="pt-BR"/>
        </w:rPr>
        <w:t xml:space="preserve">Emissora estará obrigada, a seu exclusivo critério, a </w:t>
      </w:r>
      <w:r w:rsidRPr="00083BBA">
        <w:rPr>
          <w:rFonts w:ascii="Trebuchet MS" w:hAnsi="Trebuchet MS"/>
          <w:b/>
          <w:bCs/>
          <w:szCs w:val="20"/>
          <w:lang w:val="pt-BR"/>
        </w:rPr>
        <w:t>(i)</w:t>
      </w:r>
      <w:r w:rsidRPr="00083BBA">
        <w:rPr>
          <w:rFonts w:ascii="Trebuchet MS" w:hAnsi="Trebuchet MS"/>
          <w:szCs w:val="20"/>
          <w:lang w:val="pt-BR"/>
        </w:rPr>
        <w:t xml:space="preserve"> observado o disposto na Lei 12.431, na Resolução 4.751, nas regulamentações do CMN e demais disposições legais e regulamentares aplicáveis, realizar o resgate antecipado da totalidade (sendo vedado o resgate parcial) das Debêntures, com o consequente cancelamento de tais Debêntures e sem a incidência de qualquer prêmio ou penalidade para a Emissora (“</w:t>
      </w:r>
      <w:r w:rsidRPr="00083BBA">
        <w:rPr>
          <w:rFonts w:ascii="Trebuchet MS" w:hAnsi="Trebuchet MS"/>
          <w:szCs w:val="20"/>
          <w:u w:val="single"/>
          <w:lang w:val="pt-BR"/>
        </w:rPr>
        <w:t>Resgate Antecipado Obrigatório</w:t>
      </w:r>
      <w:r w:rsidRPr="00083BBA">
        <w:rPr>
          <w:rFonts w:ascii="Trebuchet MS" w:hAnsi="Trebuchet MS"/>
          <w:szCs w:val="20"/>
          <w:lang w:val="pt-BR"/>
        </w:rPr>
        <w:t xml:space="preserve">”); </w:t>
      </w:r>
      <w:r w:rsidRPr="00083BBA">
        <w:rPr>
          <w:rFonts w:ascii="Trebuchet MS" w:hAnsi="Trebuchet MS"/>
          <w:b/>
          <w:bCs/>
          <w:szCs w:val="20"/>
          <w:lang w:val="pt-BR"/>
        </w:rPr>
        <w:t>(</w:t>
      </w:r>
      <w:proofErr w:type="spellStart"/>
      <w:r w:rsidRPr="00083BBA">
        <w:rPr>
          <w:rFonts w:ascii="Trebuchet MS" w:hAnsi="Trebuchet MS"/>
          <w:b/>
          <w:bCs/>
          <w:szCs w:val="20"/>
          <w:lang w:val="pt-BR"/>
        </w:rPr>
        <w:t>ii</w:t>
      </w:r>
      <w:proofErr w:type="spellEnd"/>
      <w:r w:rsidRPr="00083BBA">
        <w:rPr>
          <w:rFonts w:ascii="Trebuchet MS" w:hAnsi="Trebuchet MS"/>
          <w:b/>
          <w:bCs/>
          <w:szCs w:val="20"/>
          <w:lang w:val="pt-BR"/>
        </w:rPr>
        <w:t>)</w:t>
      </w:r>
      <w:r w:rsidRPr="00083BBA">
        <w:rPr>
          <w:rFonts w:ascii="Trebuchet MS" w:hAnsi="Trebuchet MS"/>
          <w:szCs w:val="20"/>
          <w:lang w:val="pt-BR"/>
        </w:rPr>
        <w:t xml:space="preserve"> incluir uma garantia fidejussória, na forma de </w:t>
      </w:r>
      <w:r w:rsidRPr="00303F2D">
        <w:rPr>
          <w:rFonts w:ascii="Trebuchet MS" w:hAnsi="Trebuchet MS"/>
          <w:szCs w:val="20"/>
          <w:lang w:val="pt-BR"/>
        </w:rPr>
        <w:t xml:space="preserve">fiança, </w:t>
      </w:r>
      <w:r w:rsidRPr="00C268C9">
        <w:rPr>
          <w:rFonts w:ascii="Trebuchet MS" w:hAnsi="Trebuchet MS"/>
          <w:lang w:val="pt-BR"/>
        </w:rPr>
        <w:t>da Enel Brasil S.A. ou de qualquer outra sociedade que lhe venha a suceder como controladora direta da Emisso</w:t>
      </w:r>
      <w:r w:rsidRPr="00CE0E10">
        <w:rPr>
          <w:rFonts w:ascii="Trebuchet MS" w:hAnsi="Trebuchet MS"/>
          <w:lang w:val="pt-BR"/>
        </w:rPr>
        <w:t>ra</w:t>
      </w:r>
      <w:del w:id="83" w:author="Stocche Forbes" w:date="2022-04-11T22:30:00Z">
        <w:r w:rsidRPr="00E31DF6">
          <w:rPr>
            <w:rFonts w:ascii="Trebuchet MS" w:hAnsi="Trebuchet MS"/>
            <w:szCs w:val="20"/>
            <w:lang w:val="pt-BR"/>
          </w:rPr>
          <w:delText>,</w:delText>
        </w:r>
      </w:del>
      <w:ins w:id="84" w:author="Stocche Forbes" w:date="2022-04-11T22:30:00Z">
        <w:r w:rsidR="00303F2D" w:rsidRPr="00587162">
          <w:rPr>
            <w:rFonts w:ascii="Trebuchet MS" w:hAnsi="Trebuchet MS"/>
            <w:szCs w:val="20"/>
            <w:lang w:val="pt-BR"/>
          </w:rPr>
          <w:t xml:space="preserve"> e das demais entidades detidas direta ou indiretamente pela Enel Brasil S.A.</w:t>
        </w:r>
        <w:r w:rsidRPr="00587162">
          <w:rPr>
            <w:rFonts w:ascii="Trebuchet MS" w:hAnsi="Trebuchet MS"/>
            <w:szCs w:val="20"/>
            <w:lang w:val="pt-BR"/>
          </w:rPr>
          <w:t>,</w:t>
        </w:r>
      </w:ins>
      <w:r w:rsidR="002406D9" w:rsidRPr="00587162">
        <w:rPr>
          <w:rFonts w:ascii="Trebuchet MS" w:hAnsi="Trebuchet MS"/>
          <w:szCs w:val="20"/>
          <w:lang w:val="pt-BR"/>
        </w:rPr>
        <w:t xml:space="preserve"> </w:t>
      </w:r>
      <w:r w:rsidRPr="00587162">
        <w:rPr>
          <w:rFonts w:ascii="Trebuchet MS" w:hAnsi="Trebuchet MS"/>
          <w:lang w:val="pt-BR"/>
        </w:rPr>
        <w:t>desde</w:t>
      </w:r>
      <w:r w:rsidRPr="00C268C9">
        <w:rPr>
          <w:rFonts w:ascii="Trebuchet MS" w:hAnsi="Trebuchet MS"/>
          <w:lang w:val="pt-BR"/>
        </w:rPr>
        <w:t xml:space="preserve"> que tal sociedade seja uma controlada do grupo econômico da Emissora</w:t>
      </w:r>
      <w:r w:rsidRPr="00303F2D">
        <w:rPr>
          <w:rFonts w:ascii="Trebuchet MS" w:hAnsi="Trebuchet MS"/>
          <w:szCs w:val="20"/>
          <w:lang w:val="pt-BR"/>
        </w:rPr>
        <w:t xml:space="preserve">; </w:t>
      </w:r>
      <w:r w:rsidRPr="00303F2D">
        <w:rPr>
          <w:rFonts w:ascii="Trebuchet MS" w:hAnsi="Trebuchet MS"/>
          <w:b/>
          <w:bCs/>
          <w:szCs w:val="20"/>
          <w:lang w:val="pt-BR"/>
        </w:rPr>
        <w:t>(</w:t>
      </w:r>
      <w:proofErr w:type="spellStart"/>
      <w:r w:rsidRPr="00303F2D">
        <w:rPr>
          <w:rFonts w:ascii="Trebuchet MS" w:hAnsi="Trebuchet MS"/>
          <w:b/>
          <w:bCs/>
          <w:szCs w:val="20"/>
          <w:lang w:val="pt-BR"/>
        </w:rPr>
        <w:t>iii</w:t>
      </w:r>
      <w:proofErr w:type="spellEnd"/>
      <w:r w:rsidRPr="00303F2D">
        <w:rPr>
          <w:rFonts w:ascii="Trebuchet MS" w:hAnsi="Trebuchet MS"/>
          <w:b/>
          <w:bCs/>
          <w:szCs w:val="20"/>
          <w:lang w:val="pt-BR"/>
        </w:rPr>
        <w:t>)</w:t>
      </w:r>
      <w:r w:rsidRPr="00303F2D">
        <w:rPr>
          <w:rFonts w:ascii="Trebuchet MS" w:hAnsi="Trebuchet MS"/>
          <w:szCs w:val="20"/>
          <w:lang w:val="pt-BR"/>
        </w:rPr>
        <w:t xml:space="preserve"> incluir uma fiança bancária do Itaú Unibanco S.A., Banco Bradesco S.A., Banco Santander</w:t>
      </w:r>
      <w:r w:rsidRPr="005F3413">
        <w:rPr>
          <w:rFonts w:ascii="Trebuchet MS" w:hAnsi="Trebuchet MS"/>
          <w:szCs w:val="20"/>
          <w:lang w:val="pt-BR"/>
        </w:rPr>
        <w:t xml:space="preserve"> (Brasil) S.A. ou Banco do Brasil S.A.</w:t>
      </w:r>
      <w:r w:rsidR="008B0F60" w:rsidRPr="005F3413">
        <w:rPr>
          <w:rFonts w:ascii="Trebuchet MS" w:hAnsi="Trebuchet MS"/>
          <w:szCs w:val="20"/>
          <w:lang w:val="pt-BR"/>
        </w:rPr>
        <w:t xml:space="preserve"> </w:t>
      </w:r>
      <w:r w:rsidR="00C83602" w:rsidRPr="005F3413">
        <w:rPr>
          <w:rFonts w:ascii="Trebuchet MS" w:hAnsi="Trebuchet MS"/>
          <w:szCs w:val="20"/>
          <w:lang w:val="pt-BR"/>
        </w:rPr>
        <w:t>ou</w:t>
      </w:r>
      <w:r w:rsidR="00C83602" w:rsidRPr="00083BBA">
        <w:rPr>
          <w:rFonts w:ascii="Trebuchet MS" w:hAnsi="Trebuchet MS"/>
          <w:szCs w:val="20"/>
          <w:lang w:val="pt-BR"/>
        </w:rPr>
        <w:t xml:space="preserve"> qualquer outra instituição financeira </w:t>
      </w:r>
      <w:r w:rsidR="0058412C" w:rsidRPr="00083BBA">
        <w:rPr>
          <w:rFonts w:ascii="Trebuchet MS" w:hAnsi="Trebuchet MS"/>
          <w:szCs w:val="20"/>
          <w:lang w:val="pt-BR"/>
        </w:rPr>
        <w:t xml:space="preserve">individual </w:t>
      </w:r>
      <w:r w:rsidR="00C83602" w:rsidRPr="00083BBA">
        <w:rPr>
          <w:rFonts w:ascii="Trebuchet MS" w:hAnsi="Trebuchet MS"/>
          <w:szCs w:val="20"/>
          <w:lang w:val="pt-BR"/>
        </w:rPr>
        <w:t>que figure dentre as 5 (cinco) maiores instituições financeiras no Brasil</w:t>
      </w:r>
      <w:r w:rsidR="0058412C" w:rsidRPr="00083BBA">
        <w:rPr>
          <w:rFonts w:ascii="Trebuchet MS" w:hAnsi="Trebuchet MS"/>
          <w:szCs w:val="20"/>
          <w:lang w:val="pt-BR"/>
        </w:rPr>
        <w:t>,</w:t>
      </w:r>
      <w:r w:rsidR="00C83602" w:rsidRPr="00083BBA">
        <w:rPr>
          <w:rFonts w:ascii="Trebuchet MS" w:hAnsi="Trebuchet MS"/>
          <w:szCs w:val="20"/>
          <w:lang w:val="pt-BR"/>
        </w:rPr>
        <w:t xml:space="preserve"> em </w:t>
      </w:r>
      <w:r w:rsidR="0058412C" w:rsidRPr="00083BBA">
        <w:rPr>
          <w:rFonts w:ascii="Trebuchet MS" w:hAnsi="Trebuchet MS"/>
          <w:szCs w:val="20"/>
          <w:lang w:val="pt-BR"/>
        </w:rPr>
        <w:t xml:space="preserve">número de </w:t>
      </w:r>
      <w:r w:rsidR="00C83602" w:rsidRPr="00083BBA">
        <w:rPr>
          <w:rFonts w:ascii="Trebuchet MS" w:hAnsi="Trebuchet MS"/>
          <w:szCs w:val="20"/>
          <w:lang w:val="pt-BR"/>
        </w:rPr>
        <w:t>ativo</w:t>
      </w:r>
      <w:r w:rsidR="0058412C" w:rsidRPr="00083BBA">
        <w:rPr>
          <w:rFonts w:ascii="Trebuchet MS" w:hAnsi="Trebuchet MS"/>
          <w:szCs w:val="20"/>
          <w:lang w:val="pt-BR"/>
        </w:rPr>
        <w:t xml:space="preserve"> total,</w:t>
      </w:r>
      <w:r w:rsidR="00C83602" w:rsidRPr="00083BBA">
        <w:rPr>
          <w:rFonts w:ascii="Trebuchet MS" w:hAnsi="Trebuchet MS"/>
          <w:szCs w:val="20"/>
          <w:lang w:val="pt-BR"/>
        </w:rPr>
        <w:t xml:space="preserve"> conforme estatística</w:t>
      </w:r>
      <w:r w:rsidR="0058412C" w:rsidRPr="00083BBA">
        <w:rPr>
          <w:rFonts w:ascii="Trebuchet MS" w:hAnsi="Trebuchet MS"/>
          <w:szCs w:val="20"/>
          <w:lang w:val="pt-BR"/>
        </w:rPr>
        <w:t>s sobre o Sistema Financeiro Nacional</w:t>
      </w:r>
      <w:r w:rsidR="00C83602" w:rsidRPr="00083BBA">
        <w:rPr>
          <w:rFonts w:ascii="Trebuchet MS" w:hAnsi="Trebuchet MS"/>
          <w:szCs w:val="20"/>
          <w:lang w:val="pt-BR"/>
        </w:rPr>
        <w:t xml:space="preserve"> do Banco Central do Brasil</w:t>
      </w:r>
      <w:r w:rsidRPr="00083BBA">
        <w:rPr>
          <w:rFonts w:ascii="Trebuchet MS" w:hAnsi="Trebuchet MS"/>
          <w:szCs w:val="20"/>
          <w:lang w:val="pt-BR"/>
        </w:rPr>
        <w:t xml:space="preserve">; ou </w:t>
      </w:r>
      <w:r w:rsidRPr="00083BBA">
        <w:rPr>
          <w:rFonts w:ascii="Trebuchet MS" w:hAnsi="Trebuchet MS"/>
          <w:b/>
          <w:bCs/>
          <w:szCs w:val="20"/>
          <w:lang w:val="pt-BR"/>
        </w:rPr>
        <w:t>(</w:t>
      </w:r>
      <w:proofErr w:type="spellStart"/>
      <w:r w:rsidRPr="00083BBA">
        <w:rPr>
          <w:rFonts w:ascii="Trebuchet MS" w:hAnsi="Trebuchet MS"/>
          <w:b/>
          <w:bCs/>
          <w:szCs w:val="20"/>
          <w:lang w:val="pt-BR"/>
        </w:rPr>
        <w:t>iv</w:t>
      </w:r>
      <w:proofErr w:type="spellEnd"/>
      <w:r w:rsidR="006C79AE" w:rsidRPr="00083BBA">
        <w:rPr>
          <w:rFonts w:ascii="Trebuchet MS" w:hAnsi="Trebuchet MS"/>
          <w:b/>
          <w:bCs/>
          <w:szCs w:val="20"/>
          <w:lang w:val="pt-BR"/>
        </w:rPr>
        <w:t>)</w:t>
      </w:r>
      <w:r w:rsidR="006C79AE">
        <w:rPr>
          <w:rFonts w:ascii="Trebuchet MS" w:hAnsi="Trebuchet MS"/>
          <w:szCs w:val="20"/>
          <w:lang w:val="pt-BR"/>
        </w:rPr>
        <w:t> </w:t>
      </w:r>
      <w:r w:rsidRPr="00083BBA">
        <w:rPr>
          <w:rFonts w:ascii="Trebuchet MS" w:hAnsi="Trebuchet MS"/>
          <w:szCs w:val="20"/>
          <w:lang w:val="pt-BR"/>
        </w:rPr>
        <w:t>convocar com, no mínimo, 15 (quinze) dias corridos do prazo estabelecido para renovação da conc</w:t>
      </w:r>
      <w:r w:rsidRPr="003B1C85">
        <w:rPr>
          <w:rFonts w:ascii="Trebuchet MS" w:hAnsi="Trebuchet MS"/>
          <w:szCs w:val="20"/>
          <w:lang w:val="pt-BR"/>
        </w:rPr>
        <w:t>essão</w:t>
      </w:r>
      <w:r w:rsidR="003B1C85">
        <w:rPr>
          <w:rFonts w:ascii="Trebuchet MS" w:hAnsi="Trebuchet MS"/>
          <w:szCs w:val="20"/>
          <w:lang w:val="pt-BR"/>
        </w:rPr>
        <w:t xml:space="preserve"> </w:t>
      </w:r>
      <w:r w:rsidR="003B1C85" w:rsidRPr="003B1C85">
        <w:rPr>
          <w:rFonts w:ascii="Trebuchet MS" w:hAnsi="Trebuchet MS"/>
          <w:szCs w:val="20"/>
          <w:lang w:val="pt-BR"/>
        </w:rPr>
        <w:t>de que é titular em conformidade com o Contrato de Concessão</w:t>
      </w:r>
      <w:r w:rsidR="00EA3140">
        <w:rPr>
          <w:rFonts w:ascii="Trebuchet MS" w:hAnsi="Trebuchet MS"/>
          <w:szCs w:val="20"/>
          <w:lang w:val="pt-BR"/>
        </w:rPr>
        <w:t xml:space="preserve"> (“</w:t>
      </w:r>
      <w:r w:rsidR="00EA3140" w:rsidRPr="002C1C61">
        <w:rPr>
          <w:rFonts w:ascii="Trebuchet MS" w:hAnsi="Trebuchet MS"/>
          <w:szCs w:val="20"/>
          <w:u w:val="single"/>
          <w:lang w:val="pt-BR"/>
        </w:rPr>
        <w:t>Concessão</w:t>
      </w:r>
      <w:r w:rsidR="00EA3140">
        <w:rPr>
          <w:rFonts w:ascii="Trebuchet MS" w:hAnsi="Trebuchet MS"/>
          <w:szCs w:val="20"/>
          <w:lang w:val="pt-BR"/>
        </w:rPr>
        <w:t>”)</w:t>
      </w:r>
      <w:r w:rsidRPr="00CC0F80">
        <w:rPr>
          <w:rFonts w:ascii="Trebuchet MS" w:hAnsi="Trebuchet MS"/>
          <w:szCs w:val="20"/>
          <w:lang w:val="pt-BR"/>
        </w:rPr>
        <w:t xml:space="preserve">, uma Assembleia Geral de Debenturistas para propor a inclusão de qualquer outra garantia real ou fidejussória, até a efetiva renovação da </w:t>
      </w:r>
      <w:r w:rsidR="00CC0F80">
        <w:rPr>
          <w:rFonts w:ascii="Trebuchet MS" w:hAnsi="Trebuchet MS"/>
          <w:szCs w:val="20"/>
          <w:lang w:val="pt-BR"/>
        </w:rPr>
        <w:t>C</w:t>
      </w:r>
      <w:r w:rsidR="00CC0F80" w:rsidRPr="00CC0F80">
        <w:rPr>
          <w:rFonts w:ascii="Trebuchet MS" w:hAnsi="Trebuchet MS"/>
          <w:szCs w:val="20"/>
          <w:lang w:val="pt-BR"/>
        </w:rPr>
        <w:t>oncessão</w:t>
      </w:r>
      <w:r w:rsidRPr="00CC0F80">
        <w:rPr>
          <w:rFonts w:ascii="Trebuchet MS" w:hAnsi="Trebuchet MS"/>
          <w:szCs w:val="20"/>
          <w:lang w:val="pt-BR"/>
        </w:rPr>
        <w:t>.</w:t>
      </w:r>
      <w:bookmarkEnd w:id="82"/>
      <w:r w:rsidRPr="00CC0F80">
        <w:rPr>
          <w:rFonts w:ascii="Trebuchet MS" w:hAnsi="Trebuchet MS"/>
          <w:szCs w:val="20"/>
          <w:lang w:val="pt-BR"/>
        </w:rPr>
        <w:t xml:space="preserve"> </w:t>
      </w:r>
      <w:del w:id="85" w:author="Stocche Forbes" w:date="2022-04-11T22:30:00Z">
        <w:r w:rsidR="005D2B11">
          <w:rPr>
            <w:rFonts w:ascii="Trebuchet MS" w:hAnsi="Trebuchet MS"/>
            <w:szCs w:val="20"/>
            <w:lang w:val="pt-BR"/>
          </w:rPr>
          <w:delText>[</w:delText>
        </w:r>
        <w:r w:rsidR="005D2B11" w:rsidRPr="00C268C9">
          <w:rPr>
            <w:rFonts w:ascii="Trebuchet MS" w:hAnsi="Trebuchet MS"/>
            <w:szCs w:val="20"/>
            <w:highlight w:val="yellow"/>
            <w:lang w:val="pt-BR"/>
          </w:rPr>
          <w:delText>Nota SF: Sob validação dos Bancos Coordenadores</w:delText>
        </w:r>
        <w:r w:rsidR="005D2B11">
          <w:rPr>
            <w:rFonts w:ascii="Trebuchet MS" w:hAnsi="Trebuchet MS"/>
            <w:szCs w:val="20"/>
            <w:lang w:val="pt-BR"/>
          </w:rPr>
          <w:delText xml:space="preserve">] </w:delText>
        </w:r>
        <w:r w:rsidR="00FE3B52" w:rsidRPr="00CF65CF">
          <w:rPr>
            <w:rFonts w:ascii="Trebuchet MS" w:hAnsi="Trebuchet MS"/>
            <w:b/>
            <w:bCs/>
            <w:szCs w:val="20"/>
            <w:highlight w:val="yellow"/>
            <w:lang w:val="pt-BR"/>
          </w:rPr>
          <w:delText>[Nota: Favor manter redação da 25ª Emissão.]</w:delText>
        </w:r>
      </w:del>
      <w:ins w:id="86" w:author="Stocche Forbes" w:date="2022-04-11T22:30:00Z">
        <w:r w:rsidR="00587162">
          <w:rPr>
            <w:rFonts w:ascii="Trebuchet MS" w:hAnsi="Trebuchet MS"/>
            <w:b/>
            <w:bCs/>
            <w:szCs w:val="20"/>
            <w:lang w:val="pt-BR"/>
          </w:rPr>
          <w:t xml:space="preserve"> [</w:t>
        </w:r>
        <w:r w:rsidR="00587162" w:rsidRPr="00EF78B5">
          <w:rPr>
            <w:rFonts w:ascii="Trebuchet MS" w:hAnsi="Trebuchet MS"/>
            <w:b/>
            <w:bCs/>
            <w:szCs w:val="20"/>
            <w:highlight w:val="yellow"/>
            <w:lang w:val="pt-BR"/>
          </w:rPr>
          <w:t xml:space="preserve">Nota SF: a ser discutido em </w:t>
        </w:r>
        <w:proofErr w:type="spellStart"/>
        <w:r w:rsidR="00587162" w:rsidRPr="00EF78B5">
          <w:rPr>
            <w:rFonts w:ascii="Trebuchet MS" w:hAnsi="Trebuchet MS"/>
            <w:b/>
            <w:bCs/>
            <w:i/>
            <w:iCs/>
            <w:szCs w:val="20"/>
            <w:highlight w:val="yellow"/>
            <w:lang w:val="pt-BR"/>
          </w:rPr>
          <w:t>call</w:t>
        </w:r>
        <w:proofErr w:type="spellEnd"/>
        <w:r w:rsidR="00587162">
          <w:rPr>
            <w:rFonts w:ascii="Trebuchet MS" w:hAnsi="Trebuchet MS"/>
            <w:b/>
            <w:bCs/>
            <w:szCs w:val="20"/>
            <w:lang w:val="pt-BR"/>
          </w:rPr>
          <w:t xml:space="preserve">] </w:t>
        </w:r>
      </w:ins>
    </w:p>
    <w:p w14:paraId="451C3E6A" w14:textId="4FC5EE52"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CC0F80">
        <w:rPr>
          <w:rFonts w:ascii="Trebuchet MS" w:hAnsi="Trebuchet MS"/>
          <w:szCs w:val="20"/>
          <w:lang w:val="pt-BR"/>
        </w:rPr>
        <w:t>Caso a garantia real ou fidejussória oferecida pela Emiss</w:t>
      </w:r>
      <w:r w:rsidRPr="003B1C85">
        <w:rPr>
          <w:rFonts w:ascii="Trebuchet MS" w:hAnsi="Trebuchet MS"/>
          <w:szCs w:val="20"/>
          <w:lang w:val="pt-BR"/>
        </w:rPr>
        <w:t>ora nos termos do item (</w:t>
      </w:r>
      <w:proofErr w:type="spellStart"/>
      <w:r w:rsidRPr="003B1C85">
        <w:rPr>
          <w:rFonts w:ascii="Trebuchet MS" w:hAnsi="Trebuchet MS"/>
          <w:szCs w:val="20"/>
          <w:lang w:val="pt-BR"/>
        </w:rPr>
        <w:t>iv</w:t>
      </w:r>
      <w:proofErr w:type="spellEnd"/>
      <w:r w:rsidRPr="003B1C85">
        <w:rPr>
          <w:rFonts w:ascii="Trebuchet MS" w:hAnsi="Trebuchet MS"/>
          <w:szCs w:val="20"/>
          <w:lang w:val="pt-BR"/>
        </w:rPr>
        <w:t>) da Cláusula 5.21.1</w:t>
      </w:r>
      <w:r w:rsidRPr="00EA3140">
        <w:rPr>
          <w:rFonts w:ascii="Trebuchet MS" w:hAnsi="Trebuchet MS"/>
          <w:szCs w:val="20"/>
          <w:lang w:val="pt-BR"/>
        </w:rPr>
        <w:t xml:space="preserve"> acima, não seja aprovada pelos Debenturistas, reunidos em Assembleia Geral de Debenturistas, a Emissora estará obrigada a realizar o Resgate Antecipado Obrigatório, se assim permitido pelas disposições legais </w:t>
      </w:r>
      <w:r w:rsidRPr="007176E6">
        <w:rPr>
          <w:rFonts w:ascii="Trebuchet MS" w:hAnsi="Trebuchet MS"/>
          <w:szCs w:val="20"/>
          <w:lang w:val="pt-BR"/>
        </w:rPr>
        <w:t>e regulamentares aplicáveis, ou constituir qualquer uma das fianças estipuladas nos itens (</w:t>
      </w:r>
      <w:proofErr w:type="spellStart"/>
      <w:r w:rsidRPr="007176E6">
        <w:rPr>
          <w:rFonts w:ascii="Trebuchet MS" w:hAnsi="Trebuchet MS"/>
          <w:szCs w:val="20"/>
          <w:lang w:val="pt-BR"/>
        </w:rPr>
        <w:t>ii</w:t>
      </w:r>
      <w:proofErr w:type="spellEnd"/>
      <w:r w:rsidRPr="007176E6">
        <w:rPr>
          <w:rFonts w:ascii="Trebuchet MS" w:hAnsi="Trebuchet MS"/>
          <w:szCs w:val="20"/>
          <w:lang w:val="pt-BR"/>
        </w:rPr>
        <w:t>) e (</w:t>
      </w:r>
      <w:proofErr w:type="spellStart"/>
      <w:r w:rsidRPr="007176E6">
        <w:rPr>
          <w:rFonts w:ascii="Trebuchet MS" w:hAnsi="Trebuchet MS"/>
          <w:szCs w:val="20"/>
          <w:lang w:val="pt-BR"/>
        </w:rPr>
        <w:t>iii</w:t>
      </w:r>
      <w:proofErr w:type="spellEnd"/>
      <w:r w:rsidRPr="007176E6">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DC605F" w:rsidRPr="002138DF">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sob pena de vencimento antecipado</w:t>
      </w:r>
      <w:r w:rsidRPr="002138DF">
        <w:rPr>
          <w:rFonts w:ascii="Trebuchet MS" w:hAnsi="Trebuchet MS"/>
          <w:szCs w:val="20"/>
          <w:lang w:val="pt-BR"/>
        </w:rPr>
        <w:t xml:space="preserve"> das Debêntures, nos termos do item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_Ref67911160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DC605F" w:rsidRPr="002138DF">
        <w:rPr>
          <w:rFonts w:ascii="Trebuchet MS" w:hAnsi="Trebuchet MS"/>
          <w:szCs w:val="20"/>
          <w:lang w:val="pt-BR"/>
        </w:rPr>
        <w:t>(xi)</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 xml:space="preserve">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_Ref416256173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DC605F" w:rsidRPr="002138DF">
        <w:rPr>
          <w:rFonts w:ascii="Trebuchet MS" w:hAnsi="Trebuchet MS"/>
          <w:szCs w:val="20"/>
          <w:lang w:val="pt-BR"/>
        </w:rPr>
        <w:t>6.1.1 abaixo</w:t>
      </w:r>
      <w:r w:rsidR="00154C34" w:rsidRPr="002138DF">
        <w:rPr>
          <w:rFonts w:ascii="Trebuchet MS" w:hAnsi="Trebuchet MS"/>
          <w:szCs w:val="20"/>
          <w:lang w:val="pt-BR"/>
        </w:rPr>
        <w:fldChar w:fldCharType="end"/>
      </w:r>
      <w:r w:rsidRPr="00083BBA">
        <w:rPr>
          <w:rFonts w:ascii="Trebuchet MS" w:hAnsi="Trebuchet MS"/>
          <w:szCs w:val="20"/>
          <w:lang w:val="pt-BR"/>
        </w:rPr>
        <w:t>.</w:t>
      </w:r>
      <w:r w:rsidR="00A25F4A" w:rsidRPr="002138DF">
        <w:rPr>
          <w:rFonts w:ascii="Trebuchet MS" w:hAnsi="Trebuchet MS"/>
          <w:szCs w:val="20"/>
          <w:lang w:val="pt-BR"/>
        </w:rPr>
        <w:t xml:space="preserve"> </w:t>
      </w:r>
    </w:p>
    <w:p w14:paraId="679339A7" w14:textId="3488E53A"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lastRenderedPageBreak/>
        <w:t xml:space="preserve">As </w:t>
      </w:r>
      <w:r w:rsidRPr="006C19BD">
        <w:rPr>
          <w:rFonts w:ascii="Trebuchet MS" w:hAnsi="Trebuchet MS"/>
          <w:szCs w:val="20"/>
          <w:lang w:val="pt-BR"/>
        </w:rPr>
        <w:t>fianças previstas nos itens (</w:t>
      </w:r>
      <w:proofErr w:type="spellStart"/>
      <w:r w:rsidRPr="006C19BD">
        <w:rPr>
          <w:rFonts w:ascii="Trebuchet MS" w:hAnsi="Trebuchet MS"/>
          <w:szCs w:val="20"/>
          <w:lang w:val="pt-BR"/>
        </w:rPr>
        <w:t>ii</w:t>
      </w:r>
      <w:proofErr w:type="spellEnd"/>
      <w:r w:rsidRPr="006C19BD">
        <w:rPr>
          <w:rFonts w:ascii="Trebuchet MS" w:hAnsi="Trebuchet MS"/>
          <w:szCs w:val="20"/>
          <w:lang w:val="pt-BR"/>
        </w:rPr>
        <w:t>) e (</w:t>
      </w:r>
      <w:proofErr w:type="spellStart"/>
      <w:r w:rsidRPr="006C19BD">
        <w:rPr>
          <w:rFonts w:ascii="Trebuchet MS" w:hAnsi="Trebuchet MS"/>
          <w:szCs w:val="20"/>
          <w:lang w:val="pt-BR"/>
        </w:rPr>
        <w:t>iii</w:t>
      </w:r>
      <w:proofErr w:type="spellEnd"/>
      <w:r w:rsidRPr="006C19BD">
        <w:rPr>
          <w:rFonts w:ascii="Trebuchet MS" w:hAnsi="Trebuchet MS"/>
          <w:szCs w:val="20"/>
          <w:lang w:val="pt-BR"/>
        </w:rPr>
        <w:t xml:space="preserve">) </w:t>
      </w:r>
      <w:r w:rsidR="0058412C" w:rsidRPr="006C19BD">
        <w:rPr>
          <w:rFonts w:ascii="Trebuchet MS" w:hAnsi="Trebuchet MS"/>
          <w:szCs w:val="20"/>
          <w:lang w:val="pt-BR"/>
        </w:rPr>
        <w:t xml:space="preserve">ou a garantia outorgada </w:t>
      </w:r>
      <w:r w:rsidR="0058412C" w:rsidRPr="004E67F6">
        <w:rPr>
          <w:rFonts w:ascii="Trebuchet MS" w:hAnsi="Trebuchet MS"/>
          <w:szCs w:val="20"/>
          <w:lang w:val="pt-BR"/>
        </w:rPr>
        <w:t xml:space="preserve">na forma do item </w:t>
      </w:r>
      <w:r w:rsidR="008B0F60" w:rsidRPr="00C33154">
        <w:rPr>
          <w:rFonts w:ascii="Trebuchet MS" w:hAnsi="Trebuchet MS"/>
          <w:szCs w:val="20"/>
          <w:lang w:val="pt-BR"/>
        </w:rPr>
        <w:t>(</w:t>
      </w:r>
      <w:proofErr w:type="spellStart"/>
      <w:r w:rsidR="008B0F60" w:rsidRPr="00C33154">
        <w:rPr>
          <w:rFonts w:ascii="Trebuchet MS" w:hAnsi="Trebuchet MS"/>
          <w:szCs w:val="20"/>
          <w:lang w:val="pt-BR"/>
        </w:rPr>
        <w:t>iv</w:t>
      </w:r>
      <w:proofErr w:type="spellEnd"/>
      <w:r w:rsidR="008B0F60" w:rsidRPr="00C33154">
        <w:rPr>
          <w:rFonts w:ascii="Trebuchet MS" w:hAnsi="Trebuchet MS"/>
          <w:szCs w:val="20"/>
          <w:lang w:val="pt-BR"/>
        </w:rPr>
        <w:t xml:space="preserve">) </w:t>
      </w:r>
      <w:r w:rsidRPr="00C33154">
        <w:rPr>
          <w:rFonts w:ascii="Trebuchet MS" w:hAnsi="Trebuchet MS"/>
          <w:szCs w:val="20"/>
          <w:lang w:val="pt-BR"/>
        </w:rPr>
        <w:t xml:space="preserve">da Cláusula </w:t>
      </w:r>
      <w:r w:rsidR="0058412C" w:rsidRPr="002138DF">
        <w:rPr>
          <w:rFonts w:ascii="Trebuchet MS" w:hAnsi="Trebuchet MS"/>
          <w:szCs w:val="20"/>
          <w:lang w:val="pt-BR"/>
        </w:rPr>
        <w:fldChar w:fldCharType="begin"/>
      </w:r>
      <w:r w:rsidR="0058412C"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58412C" w:rsidRPr="002138DF">
        <w:rPr>
          <w:rFonts w:ascii="Trebuchet MS" w:hAnsi="Trebuchet MS"/>
          <w:szCs w:val="20"/>
          <w:lang w:val="pt-BR"/>
        </w:rPr>
      </w:r>
      <w:r w:rsidR="0058412C" w:rsidRPr="002138DF">
        <w:rPr>
          <w:rFonts w:ascii="Trebuchet MS" w:hAnsi="Trebuchet MS"/>
          <w:szCs w:val="20"/>
          <w:lang w:val="pt-BR"/>
        </w:rPr>
        <w:fldChar w:fldCharType="separate"/>
      </w:r>
      <w:r w:rsidR="00DC605F" w:rsidRPr="002138DF">
        <w:rPr>
          <w:rFonts w:ascii="Trebuchet MS" w:hAnsi="Trebuchet MS"/>
          <w:szCs w:val="20"/>
          <w:lang w:val="pt-BR"/>
        </w:rPr>
        <w:t>5.21.1 acima</w:t>
      </w:r>
      <w:r w:rsidR="0058412C" w:rsidRPr="002138DF">
        <w:rPr>
          <w:rFonts w:ascii="Trebuchet MS" w:hAnsi="Trebuchet MS"/>
          <w:szCs w:val="20"/>
          <w:lang w:val="pt-BR"/>
        </w:rPr>
        <w:fldChar w:fldCharType="end"/>
      </w:r>
      <w:r w:rsidRPr="00083BBA">
        <w:rPr>
          <w:rFonts w:ascii="Trebuchet MS" w:hAnsi="Trebuchet MS"/>
          <w:szCs w:val="20"/>
          <w:lang w:val="pt-BR"/>
        </w:rPr>
        <w:t xml:space="preserve">, </w:t>
      </w:r>
      <w:r w:rsidR="005E002B">
        <w:rPr>
          <w:rFonts w:ascii="Trebuchet MS" w:hAnsi="Trebuchet MS"/>
          <w:szCs w:val="20"/>
          <w:lang w:val="pt-BR"/>
        </w:rPr>
        <w:t>deverão ser</w:t>
      </w:r>
      <w:r w:rsidR="005E002B" w:rsidRPr="00083BBA">
        <w:rPr>
          <w:rFonts w:ascii="Trebuchet MS" w:hAnsi="Trebuchet MS"/>
          <w:szCs w:val="20"/>
          <w:lang w:val="pt-BR"/>
        </w:rPr>
        <w:t xml:space="preserve"> </w:t>
      </w:r>
      <w:r w:rsidRPr="00083BBA">
        <w:rPr>
          <w:rFonts w:ascii="Trebuchet MS" w:hAnsi="Trebuchet MS"/>
          <w:szCs w:val="20"/>
          <w:lang w:val="pt-BR"/>
        </w:rPr>
        <w:t>válidas</w:t>
      </w:r>
      <w:r w:rsidR="005E002B">
        <w:rPr>
          <w:rFonts w:ascii="Trebuchet MS" w:hAnsi="Trebuchet MS"/>
          <w:szCs w:val="20"/>
          <w:lang w:val="pt-BR"/>
        </w:rPr>
        <w:t xml:space="preserve"> e existentes</w:t>
      </w:r>
      <w:r w:rsidRPr="00083BBA">
        <w:rPr>
          <w:rFonts w:ascii="Trebuchet MS" w:hAnsi="Trebuchet MS"/>
          <w:szCs w:val="20"/>
          <w:lang w:val="pt-BR"/>
        </w:rPr>
        <w:t xml:space="preserve"> até a obtenção da renovação da </w:t>
      </w:r>
      <w:r w:rsidR="007176E6">
        <w:rPr>
          <w:rFonts w:ascii="Trebuchet MS" w:hAnsi="Trebuchet MS"/>
          <w:szCs w:val="20"/>
          <w:lang w:val="pt-BR"/>
        </w:rPr>
        <w:t>C</w:t>
      </w:r>
      <w:r w:rsidR="007176E6" w:rsidRPr="00083BBA">
        <w:rPr>
          <w:rFonts w:ascii="Trebuchet MS" w:hAnsi="Trebuchet MS"/>
          <w:szCs w:val="20"/>
          <w:lang w:val="pt-BR"/>
        </w:rPr>
        <w:t>oncessão</w:t>
      </w:r>
      <w:r w:rsidRPr="002138DF">
        <w:rPr>
          <w:rFonts w:ascii="Trebuchet MS" w:hAnsi="Trebuchet MS"/>
          <w:szCs w:val="20"/>
          <w:lang w:val="pt-BR"/>
        </w:rPr>
        <w:t>.</w:t>
      </w:r>
    </w:p>
    <w:p w14:paraId="1617B102" w14:textId="0461FCAE" w:rsidR="00C9531D" w:rsidRPr="00C33154"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t>A garantia oferecida pela Emissora no item (</w:t>
      </w:r>
      <w:proofErr w:type="spellStart"/>
      <w:r w:rsidRPr="0095548A">
        <w:rPr>
          <w:rFonts w:ascii="Trebuchet MS" w:hAnsi="Trebuchet MS"/>
          <w:szCs w:val="20"/>
          <w:lang w:val="pt-BR"/>
        </w:rPr>
        <w:t>iv</w:t>
      </w:r>
      <w:proofErr w:type="spellEnd"/>
      <w:r w:rsidRPr="0095548A">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DC605F" w:rsidRPr="002138DF">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xml:space="preserve">, deverá ser aprovada, </w:t>
      </w:r>
      <w:del w:id="87" w:author="Stocche Forbes" w:date="2022-04-11T22:30:00Z">
        <w:r w:rsidR="009F5B3B">
          <w:rPr>
            <w:rFonts w:ascii="Trebuchet MS" w:hAnsi="Trebuchet MS"/>
            <w:szCs w:val="20"/>
            <w:lang w:val="pt-BR"/>
          </w:rPr>
          <w:delText>[</w:delText>
        </w:r>
      </w:del>
      <w:r w:rsidRPr="00083BBA">
        <w:rPr>
          <w:rFonts w:ascii="Trebuchet MS" w:hAnsi="Trebuchet MS"/>
          <w:szCs w:val="20"/>
          <w:lang w:val="pt-BR"/>
        </w:rPr>
        <w:t>em primeira convocação, por 50% (cinquenta por cento) mais uma das Debêntures em Circulação</w:t>
      </w:r>
      <w:del w:id="88" w:author="Stocche Forbes" w:date="2022-04-11T22:30:00Z">
        <w:r w:rsidR="009F5B3B">
          <w:rPr>
            <w:rFonts w:ascii="Trebuchet MS" w:hAnsi="Trebuchet MS"/>
            <w:szCs w:val="20"/>
            <w:lang w:val="pt-BR"/>
          </w:rPr>
          <w:delText>]</w:delText>
        </w:r>
      </w:del>
      <w:r w:rsidRPr="00083BBA">
        <w:rPr>
          <w:rFonts w:ascii="Trebuchet MS" w:hAnsi="Trebuchet MS"/>
          <w:szCs w:val="20"/>
          <w:lang w:val="pt-BR"/>
        </w:rPr>
        <w:t xml:space="preserve"> e, </w:t>
      </w:r>
      <w:del w:id="89" w:author="Stocche Forbes" w:date="2022-04-11T22:30:00Z">
        <w:r w:rsidR="009F5B3B">
          <w:rPr>
            <w:rFonts w:ascii="Trebuchet MS" w:hAnsi="Trebuchet MS"/>
            <w:szCs w:val="20"/>
            <w:lang w:val="pt-BR"/>
          </w:rPr>
          <w:delText>[</w:delText>
        </w:r>
      </w:del>
      <w:r w:rsidRPr="00083BBA">
        <w:rPr>
          <w:rFonts w:ascii="Trebuchet MS" w:hAnsi="Trebuchet MS"/>
          <w:szCs w:val="20"/>
          <w:lang w:val="pt-BR"/>
        </w:rPr>
        <w:t>em segunda convocação, por 50% (cinquenta por cento) mais um dos Debenturis</w:t>
      </w:r>
      <w:r w:rsidRPr="002138DF">
        <w:rPr>
          <w:rFonts w:ascii="Trebuchet MS" w:hAnsi="Trebuchet MS"/>
          <w:szCs w:val="20"/>
          <w:lang w:val="pt-BR"/>
        </w:rPr>
        <w:t xml:space="preserve">tas presentes na Assembleia Geral de Debenturistas em questão, desde que presentes, pelo menos, </w:t>
      </w:r>
      <w:del w:id="90" w:author="Stocche Forbes" w:date="2022-04-11T22:30:00Z">
        <w:r w:rsidR="00A90F42" w:rsidRPr="0095548A">
          <w:rPr>
            <w:rFonts w:ascii="Trebuchet MS" w:hAnsi="Trebuchet MS"/>
            <w:szCs w:val="20"/>
            <w:lang w:val="pt-BR"/>
          </w:rPr>
          <w:delText>2</w:delText>
        </w:r>
        <w:r w:rsidRPr="0095548A">
          <w:rPr>
            <w:rFonts w:ascii="Trebuchet MS" w:hAnsi="Trebuchet MS"/>
            <w:szCs w:val="20"/>
            <w:lang w:val="pt-BR"/>
          </w:rPr>
          <w:delText>0</w:delText>
        </w:r>
      </w:del>
      <w:ins w:id="91" w:author="Stocche Forbes" w:date="2022-04-11T22:30:00Z">
        <w:r w:rsidR="00E54357" w:rsidRPr="0095548A">
          <w:rPr>
            <w:rFonts w:ascii="Trebuchet MS" w:hAnsi="Trebuchet MS"/>
            <w:szCs w:val="20"/>
            <w:lang w:val="pt-BR"/>
          </w:rPr>
          <w:t>2</w:t>
        </w:r>
        <w:r w:rsidR="00E54357">
          <w:rPr>
            <w:rFonts w:ascii="Trebuchet MS" w:hAnsi="Trebuchet MS"/>
            <w:szCs w:val="20"/>
            <w:lang w:val="pt-BR"/>
          </w:rPr>
          <w:t>5</w:t>
        </w:r>
      </w:ins>
      <w:r w:rsidRPr="0095548A">
        <w:rPr>
          <w:rFonts w:ascii="Trebuchet MS" w:hAnsi="Trebuchet MS"/>
          <w:szCs w:val="20"/>
          <w:lang w:val="pt-BR"/>
        </w:rPr>
        <w:t>% (</w:t>
      </w:r>
      <w:r w:rsidR="00A90F42" w:rsidRPr="006C19BD">
        <w:rPr>
          <w:rFonts w:ascii="Trebuchet MS" w:hAnsi="Trebuchet MS"/>
          <w:szCs w:val="20"/>
          <w:lang w:val="pt-BR"/>
        </w:rPr>
        <w:t xml:space="preserve">vinte </w:t>
      </w:r>
      <w:r w:rsidRPr="006C19BD">
        <w:rPr>
          <w:rFonts w:ascii="Trebuchet MS" w:hAnsi="Trebuchet MS"/>
          <w:szCs w:val="20"/>
          <w:lang w:val="pt-BR"/>
        </w:rPr>
        <w:t>por cento)</w:t>
      </w:r>
      <w:r w:rsidRPr="004E67F6">
        <w:rPr>
          <w:rFonts w:ascii="Trebuchet MS" w:hAnsi="Trebuchet MS"/>
          <w:szCs w:val="20"/>
          <w:lang w:val="pt-BR"/>
        </w:rPr>
        <w:t xml:space="preserve"> das Debêntures em Circulação</w:t>
      </w:r>
      <w:del w:id="92" w:author="Stocche Forbes" w:date="2022-04-11T22:30:00Z">
        <w:r w:rsidR="009F5B3B">
          <w:rPr>
            <w:rFonts w:ascii="Trebuchet MS" w:hAnsi="Trebuchet MS"/>
            <w:szCs w:val="20"/>
            <w:lang w:val="pt-BR"/>
          </w:rPr>
          <w:delText>]</w:delText>
        </w:r>
        <w:r w:rsidRPr="00C33154">
          <w:rPr>
            <w:rFonts w:ascii="Trebuchet MS" w:hAnsi="Trebuchet MS"/>
            <w:szCs w:val="20"/>
            <w:lang w:val="pt-BR"/>
          </w:rPr>
          <w:delText>.</w:delText>
        </w:r>
        <w:r w:rsidR="00196353">
          <w:rPr>
            <w:rFonts w:ascii="Trebuchet MS" w:hAnsi="Trebuchet MS"/>
            <w:szCs w:val="20"/>
            <w:lang w:val="pt-BR"/>
          </w:rPr>
          <w:delText xml:space="preserve"> [</w:delText>
        </w:r>
        <w:r w:rsidR="009F5B3B" w:rsidRPr="002C1C61">
          <w:rPr>
            <w:rFonts w:ascii="Trebuchet MS" w:hAnsi="Trebuchet MS"/>
            <w:szCs w:val="20"/>
            <w:highlight w:val="yellow"/>
            <w:lang w:val="pt-BR"/>
          </w:rPr>
          <w:delText>Nota SF: Sob validação dos Bancos Coordenadores</w:delText>
        </w:r>
        <w:r w:rsidR="00196353">
          <w:rPr>
            <w:rFonts w:ascii="Trebuchet MS" w:hAnsi="Trebuchet MS"/>
            <w:szCs w:val="20"/>
            <w:lang w:val="pt-BR"/>
          </w:rPr>
          <w:delText>]</w:delText>
        </w:r>
      </w:del>
    </w:p>
    <w:p w14:paraId="25EE5E70" w14:textId="5EB331E6" w:rsidR="00C9531D" w:rsidRPr="00E31DF6" w:rsidRDefault="00C9531D" w:rsidP="00E31DF6">
      <w:pPr>
        <w:pStyle w:val="Level3"/>
        <w:tabs>
          <w:tab w:val="num" w:pos="709"/>
        </w:tabs>
        <w:spacing w:before="140" w:after="240" w:line="280" w:lineRule="exact"/>
        <w:ind w:left="709" w:hanging="709"/>
        <w:rPr>
          <w:rFonts w:ascii="Trebuchet MS" w:hAnsi="Trebuchet MS"/>
          <w:szCs w:val="20"/>
          <w:lang w:val="pt-BR"/>
        </w:rPr>
      </w:pPr>
      <w:r w:rsidRPr="00C33154">
        <w:rPr>
          <w:rFonts w:ascii="Trebuchet MS" w:hAnsi="Trebuchet MS"/>
          <w:szCs w:val="20"/>
          <w:lang w:val="pt-BR"/>
        </w:rPr>
        <w:t xml:space="preserve">O Resgate Antecipado Obrigatório, caso seja realizado, observará os procedimentos previstos nas Cláusulas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_Ref67911208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DC605F" w:rsidRPr="002138DF">
        <w:rPr>
          <w:rFonts w:ascii="Trebuchet MS" w:hAnsi="Trebuchet MS"/>
          <w:szCs w:val="20"/>
          <w:lang w:val="pt-BR"/>
        </w:rPr>
        <w:t>5.19.3</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e seguintes desta Escritura de Emissão</w:t>
      </w:r>
      <w:r w:rsidR="00B62F1F" w:rsidRPr="0095548A">
        <w:rPr>
          <w:rFonts w:ascii="Trebuchet MS" w:hAnsi="Trebuchet MS"/>
          <w:szCs w:val="20"/>
          <w:lang w:val="pt-BR"/>
        </w:rPr>
        <w:t xml:space="preserve"> e mediante o pagamento do Valor Nominal Unitário Atualizado, acrescido da Remuneração, calculados </w:t>
      </w:r>
      <w:r w:rsidR="00B62F1F" w:rsidRPr="006C19BD">
        <w:rPr>
          <w:rFonts w:ascii="Trebuchet MS" w:hAnsi="Trebuchet MS"/>
          <w:i/>
          <w:iCs/>
          <w:szCs w:val="20"/>
          <w:lang w:val="pt-BR"/>
        </w:rPr>
        <w:t xml:space="preserve">pro rata </w:t>
      </w:r>
      <w:proofErr w:type="spellStart"/>
      <w:r w:rsidR="00B62F1F" w:rsidRPr="006C19BD">
        <w:rPr>
          <w:rFonts w:ascii="Trebuchet MS" w:hAnsi="Trebuchet MS"/>
          <w:i/>
          <w:iCs/>
          <w:szCs w:val="20"/>
          <w:lang w:val="pt-BR"/>
        </w:rPr>
        <w:t>temporis</w:t>
      </w:r>
      <w:proofErr w:type="spellEnd"/>
      <w:r w:rsidR="00B62F1F" w:rsidRPr="006C19BD">
        <w:rPr>
          <w:rFonts w:ascii="Trebuchet MS" w:hAnsi="Trebuchet MS"/>
          <w:szCs w:val="20"/>
          <w:lang w:val="pt-BR"/>
        </w:rPr>
        <w:t xml:space="preserve">, desde a </w:t>
      </w:r>
      <w:r w:rsidR="00126360" w:rsidRPr="004E67F6">
        <w:rPr>
          <w:rFonts w:ascii="Trebuchet MS" w:hAnsi="Trebuchet MS"/>
          <w:szCs w:val="20"/>
          <w:lang w:val="pt-BR"/>
        </w:rPr>
        <w:t xml:space="preserve">primeira </w:t>
      </w:r>
      <w:r w:rsidR="00B62F1F" w:rsidRPr="00C33154">
        <w:rPr>
          <w:rFonts w:ascii="Trebuchet MS" w:hAnsi="Trebuchet MS"/>
          <w:szCs w:val="20"/>
          <w:lang w:val="pt-BR"/>
        </w:rPr>
        <w:t>Data d</w:t>
      </w:r>
      <w:r w:rsidR="00126360" w:rsidRPr="00C33154">
        <w:rPr>
          <w:rFonts w:ascii="Trebuchet MS" w:hAnsi="Trebuchet MS"/>
          <w:szCs w:val="20"/>
          <w:lang w:val="pt-BR"/>
        </w:rPr>
        <w:t>e</w:t>
      </w:r>
      <w:r w:rsidR="00B62F1F" w:rsidRPr="00C33154">
        <w:rPr>
          <w:rFonts w:ascii="Trebuchet MS" w:hAnsi="Trebuchet MS"/>
          <w:szCs w:val="20"/>
          <w:lang w:val="pt-BR"/>
        </w:rPr>
        <w:t xml:space="preserve"> Integralização ou a Data de Pagamento da Remuneração imediatamente anterior, conforme o caso, dos Encargos Moratórios e de encargos eventualmente devidos e não pagos até a data do efetivo resgate, sem a incidência de quaisquer penali</w:t>
      </w:r>
      <w:r w:rsidR="00B62F1F" w:rsidRPr="00D842E7">
        <w:rPr>
          <w:rFonts w:ascii="Trebuchet MS" w:hAnsi="Trebuchet MS"/>
          <w:szCs w:val="20"/>
          <w:lang w:val="pt-BR"/>
        </w:rPr>
        <w:t>dades ou prêmio</w:t>
      </w:r>
      <w:r w:rsidRPr="003479C1">
        <w:rPr>
          <w:rFonts w:ascii="Trebuchet MS" w:hAnsi="Trebuchet MS"/>
          <w:szCs w:val="20"/>
          <w:lang w:val="pt-BR"/>
        </w:rPr>
        <w:t>.</w:t>
      </w:r>
    </w:p>
    <w:p w14:paraId="44A9B7D1" w14:textId="77777777" w:rsidR="008B73FF" w:rsidRPr="002406D9" w:rsidRDefault="008B73FF" w:rsidP="004D1940">
      <w:pPr>
        <w:pStyle w:val="Level2"/>
        <w:widowControl w:val="0"/>
        <w:spacing w:before="140" w:after="240"/>
        <w:rPr>
          <w:rFonts w:ascii="Trebuchet MS" w:hAnsi="Trebuchet MS"/>
          <w:b/>
          <w:lang w:val="pt-BR"/>
        </w:rPr>
      </w:pPr>
      <w:r w:rsidRPr="002406D9">
        <w:rPr>
          <w:rFonts w:ascii="Trebuchet MS" w:hAnsi="Trebuchet MS"/>
          <w:b/>
          <w:lang w:val="pt-BR"/>
        </w:rPr>
        <w:t xml:space="preserve">Aquisição Facultativa </w:t>
      </w:r>
    </w:p>
    <w:p w14:paraId="3DFDB18E" w14:textId="6D1530F0" w:rsidR="00ED1712" w:rsidRPr="00E31DF6" w:rsidRDefault="00C9531D" w:rsidP="00E31DF6">
      <w:pPr>
        <w:pStyle w:val="Level3"/>
        <w:widowControl w:val="0"/>
        <w:tabs>
          <w:tab w:val="num" w:pos="709"/>
        </w:tabs>
        <w:spacing w:before="140" w:after="240" w:line="280" w:lineRule="exact"/>
        <w:ind w:left="709" w:hanging="709"/>
        <w:rPr>
          <w:rFonts w:ascii="Trebuchet MS" w:hAnsi="Trebuchet MS"/>
          <w:bCs/>
          <w:iCs/>
          <w:szCs w:val="20"/>
          <w:lang w:val="pt-BR"/>
        </w:rPr>
      </w:pPr>
      <w:bookmarkStart w:id="93" w:name="_Ref8133221"/>
      <w:r w:rsidRPr="00E31DF6">
        <w:rPr>
          <w:rFonts w:ascii="Trebuchet MS" w:hAnsi="Trebuchet MS"/>
          <w:bCs/>
          <w:iCs/>
          <w:szCs w:val="20"/>
          <w:lang w:val="pt-BR"/>
        </w:rPr>
        <w:t xml:space="preserve">A </w:t>
      </w:r>
      <w:r>
        <w:rPr>
          <w:rFonts w:ascii="Trebuchet MS" w:hAnsi="Trebuchet MS"/>
          <w:bCs/>
          <w:iCs/>
          <w:szCs w:val="20"/>
          <w:lang w:val="pt-BR"/>
        </w:rPr>
        <w:t>Emissora</w:t>
      </w:r>
      <w:r w:rsidRPr="00E31DF6">
        <w:rPr>
          <w:rFonts w:ascii="Trebuchet MS" w:hAnsi="Trebuchet MS"/>
          <w:bCs/>
          <w:iCs/>
          <w:szCs w:val="20"/>
          <w:lang w:val="pt-BR"/>
        </w:rPr>
        <w:t xml:space="preserve"> e </w:t>
      </w:r>
      <w:r w:rsidRPr="00083BBA">
        <w:rPr>
          <w:rFonts w:ascii="Trebuchet MS" w:hAnsi="Trebuchet MS"/>
          <w:bCs/>
          <w:iCs/>
          <w:szCs w:val="20"/>
          <w:lang w:val="pt-BR"/>
        </w:rPr>
        <w:t>suas partes relacionadas poderão</w:t>
      </w:r>
      <w:r w:rsidRPr="00E31DF6">
        <w:rPr>
          <w:rFonts w:ascii="Trebuchet MS" w:hAnsi="Trebuchet MS"/>
          <w:bCs/>
          <w:iCs/>
          <w:szCs w:val="20"/>
          <w:lang w:val="pt-BR"/>
        </w:rPr>
        <w:t xml:space="preserve">, a qualquer tempo a partir de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w:t>
      </w:r>
      <w:r w:rsidR="00A90F42">
        <w:rPr>
          <w:rFonts w:ascii="Trebuchet MS" w:hAnsi="Trebuchet MS"/>
          <w:bCs/>
          <w:iCs/>
          <w:szCs w:val="20"/>
          <w:lang w:val="pt-BR"/>
        </w:rPr>
        <w:t xml:space="preserve">as </w:t>
      </w:r>
      <w:r w:rsidRPr="00E31DF6">
        <w:rPr>
          <w:rFonts w:ascii="Trebuchet MS" w:hAnsi="Trebuchet MS"/>
          <w:bCs/>
          <w:iCs/>
          <w:szCs w:val="20"/>
          <w:lang w:val="pt-BR"/>
        </w:rPr>
        <w:t xml:space="preserve">Debêntures, desde que, conforme aplicável, observem o disposto no artigo 55, parágrafo 3º, da Lei das Sociedades por Ações, no artigo 13, conforme aplicável, no artigo 15 da Instrução CVM 476, na Instrução CVM nº 620, de 17 de março de 2020, e na regulamentação aplicável da CVM e do CMN. As Debêntures adquiridas pela </w:t>
      </w:r>
      <w:r>
        <w:rPr>
          <w:rFonts w:ascii="Trebuchet MS" w:hAnsi="Trebuchet MS"/>
          <w:bCs/>
          <w:iCs/>
          <w:szCs w:val="20"/>
          <w:lang w:val="pt-BR"/>
        </w:rPr>
        <w:t>Emissora</w:t>
      </w:r>
      <w:r w:rsidRPr="00E31DF6">
        <w:rPr>
          <w:rFonts w:ascii="Trebuchet MS" w:hAnsi="Trebuchet MS"/>
          <w:bCs/>
          <w:iCs/>
          <w:szCs w:val="20"/>
          <w:lang w:val="pt-BR"/>
        </w:rPr>
        <w:t xml:space="preserve"> poderão, a critério da </w:t>
      </w:r>
      <w:r w:rsidR="0082705E">
        <w:rPr>
          <w:rFonts w:ascii="Trebuchet MS" w:hAnsi="Trebuchet MS"/>
          <w:bCs/>
          <w:iCs/>
          <w:szCs w:val="20"/>
          <w:lang w:val="pt-BR"/>
        </w:rPr>
        <w:t>Emissora</w:t>
      </w:r>
      <w:r w:rsidRPr="00E31DF6">
        <w:rPr>
          <w:rFonts w:ascii="Trebuchet MS" w:hAnsi="Trebuchet MS"/>
          <w:bCs/>
          <w:iCs/>
          <w:szCs w:val="20"/>
          <w:lang w:val="pt-BR"/>
        </w:rPr>
        <w:t xml:space="preserve">, ser canceladas, na forma que vier a ser regulamentada pelo CMN, em conformidade com o disposto no artigo 1º, parágrafo 1º, inciso II, combinado com o artigo 2º, parágrafo 1º, da Lei 12.431, permanecer em tesouraria ou ser novamente colocadas no mercado. As Debêntures adquiridas pela </w:t>
      </w:r>
      <w:r w:rsidR="0082705E">
        <w:rPr>
          <w:rFonts w:ascii="Trebuchet MS" w:hAnsi="Trebuchet MS"/>
          <w:bCs/>
          <w:iCs/>
          <w:szCs w:val="20"/>
          <w:lang w:val="pt-BR"/>
        </w:rPr>
        <w:t>Emissora</w:t>
      </w:r>
      <w:r w:rsidRPr="00E31DF6">
        <w:rPr>
          <w:rFonts w:ascii="Trebuchet MS" w:hAnsi="Trebuchet MS"/>
          <w:bCs/>
          <w:iCs/>
          <w:szCs w:val="20"/>
          <w:lang w:val="pt-BR"/>
        </w:rPr>
        <w:t xml:space="preserve"> para permanência em tesouraria nos termos dest</w:t>
      </w:r>
      <w:r>
        <w:rPr>
          <w:rFonts w:ascii="Trebuchet MS" w:hAnsi="Trebuchet MS"/>
          <w:bCs/>
          <w:iCs/>
          <w:szCs w:val="20"/>
          <w:lang w:val="pt-BR"/>
        </w:rPr>
        <w:t xml:space="preserve">a Cláusula </w:t>
      </w:r>
      <w:r w:rsidR="00B62F1F">
        <w:rPr>
          <w:rFonts w:ascii="Trebuchet MS" w:hAnsi="Trebuchet MS"/>
          <w:bCs/>
          <w:iCs/>
          <w:szCs w:val="20"/>
          <w:lang w:val="pt-BR"/>
        </w:rPr>
        <w:fldChar w:fldCharType="begin"/>
      </w:r>
      <w:r w:rsidR="00B62F1F">
        <w:rPr>
          <w:rFonts w:ascii="Trebuchet MS" w:hAnsi="Trebuchet MS"/>
          <w:bCs/>
          <w:iCs/>
          <w:szCs w:val="20"/>
          <w:lang w:val="pt-BR"/>
        </w:rPr>
        <w:instrText xml:space="preserve"> REF _Ref8133221 \n \h </w:instrText>
      </w:r>
      <w:r w:rsidR="00B62F1F">
        <w:rPr>
          <w:rFonts w:ascii="Trebuchet MS" w:hAnsi="Trebuchet MS"/>
          <w:bCs/>
          <w:iCs/>
          <w:szCs w:val="20"/>
          <w:lang w:val="pt-BR"/>
        </w:rPr>
      </w:r>
      <w:r w:rsidR="00B62F1F">
        <w:rPr>
          <w:rFonts w:ascii="Trebuchet MS" w:hAnsi="Trebuchet MS"/>
          <w:bCs/>
          <w:iCs/>
          <w:szCs w:val="20"/>
          <w:lang w:val="pt-BR"/>
        </w:rPr>
        <w:fldChar w:fldCharType="separate"/>
      </w:r>
      <w:r w:rsidR="00DC605F">
        <w:rPr>
          <w:rFonts w:ascii="Trebuchet MS" w:hAnsi="Trebuchet MS"/>
          <w:bCs/>
          <w:iCs/>
          <w:szCs w:val="20"/>
          <w:lang w:val="pt-BR"/>
        </w:rPr>
        <w:t>5.22.1</w:t>
      </w:r>
      <w:r w:rsidR="00B62F1F">
        <w:rPr>
          <w:rFonts w:ascii="Trebuchet MS" w:hAnsi="Trebuchet MS"/>
          <w:bCs/>
          <w:iCs/>
          <w:szCs w:val="20"/>
          <w:lang w:val="pt-BR"/>
        </w:rPr>
        <w:fldChar w:fldCharType="end"/>
      </w:r>
      <w:r>
        <w:rPr>
          <w:rFonts w:ascii="Trebuchet MS" w:hAnsi="Trebuchet MS"/>
          <w:bCs/>
          <w:iCs/>
          <w:szCs w:val="20"/>
          <w:lang w:val="pt-BR"/>
        </w:rPr>
        <w:t>,</w:t>
      </w:r>
      <w:r w:rsidRPr="00E31DF6">
        <w:rPr>
          <w:rFonts w:ascii="Trebuchet MS" w:hAnsi="Trebuchet MS"/>
          <w:bCs/>
          <w:iCs/>
          <w:szCs w:val="20"/>
          <w:lang w:val="pt-BR"/>
        </w:rPr>
        <w:t xml:space="preserve"> se e quando recolocadas no mercado, farão jus à mesma Remuneração aplicável às demais Debêntures</w:t>
      </w:r>
      <w:r w:rsidR="00ED1712" w:rsidRPr="00E31DF6">
        <w:rPr>
          <w:rFonts w:ascii="Trebuchet MS" w:hAnsi="Trebuchet MS"/>
          <w:bCs/>
          <w:iCs/>
          <w:szCs w:val="20"/>
          <w:lang w:val="pt-BR"/>
        </w:rPr>
        <w:t>.</w:t>
      </w:r>
      <w:bookmarkEnd w:id="93"/>
    </w:p>
    <w:p w14:paraId="48916C40"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Local de Pagamento</w:t>
      </w:r>
    </w:p>
    <w:p w14:paraId="0DF2C106" w14:textId="0EA0CED1"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Os pagamentos referentes às Debêntures e a quaisquer outros valores eventualmente devidos pela Emissora nos termos desta Escritura de Emissão serão realizados pela Emissora, </w:t>
      </w:r>
      <w:bookmarkStart w:id="94" w:name="_Hlk100322251"/>
      <w:r w:rsidRPr="00A43719">
        <w:rPr>
          <w:rFonts w:ascii="Trebuchet MS" w:hAnsi="Trebuchet MS"/>
          <w:b/>
          <w:szCs w:val="20"/>
          <w:lang w:val="pt-BR"/>
        </w:rPr>
        <w:t xml:space="preserve">(i) </w:t>
      </w:r>
      <w:r w:rsidRPr="00A43719">
        <w:rPr>
          <w:rFonts w:ascii="Trebuchet MS" w:hAnsi="Trebuchet MS"/>
          <w:szCs w:val="20"/>
          <w:lang w:val="pt-BR"/>
        </w:rPr>
        <w:t xml:space="preserve">no que se refere a pagamentos referentes ao Valor Nominal </w:t>
      </w:r>
      <w:r w:rsidR="003011BF" w:rsidRPr="00E86B4E">
        <w:rPr>
          <w:rFonts w:ascii="Trebuchet MS" w:hAnsi="Trebuchet MS"/>
          <w:szCs w:val="20"/>
          <w:lang w:val="pt-BR"/>
        </w:rPr>
        <w:t xml:space="preserve">Unitário </w:t>
      </w:r>
      <w:r w:rsidR="00076776">
        <w:rPr>
          <w:rFonts w:ascii="Trebuchet MS" w:hAnsi="Trebuchet MS"/>
          <w:szCs w:val="20"/>
          <w:lang w:val="pt-BR"/>
        </w:rPr>
        <w:t>Atualizado</w:t>
      </w:r>
      <w:r w:rsidRPr="00A43719">
        <w:rPr>
          <w:rFonts w:ascii="Trebuchet MS" w:hAnsi="Trebuchet MS"/>
          <w:szCs w:val="20"/>
          <w:lang w:val="pt-BR"/>
        </w:rPr>
        <w:t xml:space="preserve">, à Remuneração e aos Encargos Moratórios, e com relação às Debêntures que estejam </w:t>
      </w:r>
      <w:r w:rsidR="00642EB0">
        <w:rPr>
          <w:rFonts w:ascii="Trebuchet MS" w:hAnsi="Trebuchet MS"/>
          <w:szCs w:val="20"/>
          <w:lang w:val="pt-BR"/>
        </w:rPr>
        <w:t xml:space="preserve">custodiadas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da </w:t>
      </w:r>
      <w:r w:rsidR="003349A1">
        <w:rPr>
          <w:rFonts w:ascii="Trebuchet MS" w:hAnsi="Trebuchet MS"/>
          <w:szCs w:val="20"/>
          <w:lang w:val="pt-BR"/>
        </w:rPr>
        <w:t>B3</w:t>
      </w:r>
      <w:r w:rsidRPr="00A43719">
        <w:rPr>
          <w:rFonts w:ascii="Trebuchet MS" w:hAnsi="Trebuchet MS"/>
          <w:szCs w:val="20"/>
          <w:lang w:val="pt-BR"/>
        </w:rPr>
        <w:t xml:space="preserve">; ou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para as Debêntures que não estejam </w:t>
      </w:r>
      <w:r w:rsidR="00642EB0">
        <w:rPr>
          <w:rFonts w:ascii="Trebuchet MS" w:hAnsi="Trebuchet MS"/>
          <w:szCs w:val="20"/>
          <w:lang w:val="pt-BR"/>
        </w:rPr>
        <w:t xml:space="preserve">custodiadas </w:t>
      </w:r>
      <w:r w:rsidRPr="00A43719">
        <w:rPr>
          <w:rFonts w:ascii="Trebuchet MS" w:eastAsia="TT108t00"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xml:space="preserve"> ou, com relação aos pagamentos que não possam ser realizados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na sede da Emissora, conforme o caso</w:t>
      </w:r>
      <w:bookmarkEnd w:id="94"/>
      <w:r w:rsidRPr="00A43719">
        <w:rPr>
          <w:rFonts w:ascii="Trebuchet MS" w:hAnsi="Trebuchet MS"/>
          <w:szCs w:val="20"/>
          <w:lang w:val="pt-BR"/>
        </w:rPr>
        <w:t>.</w:t>
      </w:r>
    </w:p>
    <w:p w14:paraId="34E3BAA1"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lastRenderedPageBreak/>
        <w:t xml:space="preserve">Prorrogação dos Prazos </w:t>
      </w:r>
    </w:p>
    <w:p w14:paraId="1F7B75DA"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 </w:t>
      </w:r>
    </w:p>
    <w:p w14:paraId="5E64EAFC" w14:textId="15CDCD78"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Exceto </w:t>
      </w:r>
      <w:r w:rsidR="00224DC6" w:rsidRPr="00A43719">
        <w:rPr>
          <w:rFonts w:ascii="Trebuchet MS" w:hAnsi="Trebuchet MS"/>
          <w:szCs w:val="20"/>
          <w:lang w:val="pt-BR"/>
        </w:rPr>
        <w:t>quando previsto expressamente de modo diverso na presente Escritura de Emissão, entende-se por “</w:t>
      </w:r>
      <w:r w:rsidR="00224DC6" w:rsidRPr="00A43719">
        <w:rPr>
          <w:rFonts w:ascii="Trebuchet MS" w:hAnsi="Trebuchet MS"/>
          <w:szCs w:val="20"/>
          <w:u w:val="single"/>
          <w:lang w:val="pt-BR"/>
        </w:rPr>
        <w:t>Dia(s) Útil(eis)</w:t>
      </w:r>
      <w:r w:rsidR="00224DC6" w:rsidRPr="00A43719">
        <w:rPr>
          <w:rFonts w:ascii="Trebuchet MS" w:hAnsi="Trebuchet MS"/>
          <w:szCs w:val="20"/>
          <w:lang w:val="pt-BR"/>
        </w:rPr>
        <w:t xml:space="preserve">” </w:t>
      </w:r>
      <w:r w:rsidR="00224DC6" w:rsidRPr="00A43719">
        <w:rPr>
          <w:rFonts w:ascii="Trebuchet MS" w:hAnsi="Trebuchet MS"/>
          <w:b/>
          <w:szCs w:val="20"/>
          <w:lang w:val="pt-BR"/>
        </w:rPr>
        <w:t>(i)</w:t>
      </w:r>
      <w:r w:rsidR="00224DC6" w:rsidRPr="00A43719">
        <w:rPr>
          <w:rFonts w:ascii="Trebuchet MS" w:hAnsi="Trebuchet MS"/>
          <w:szCs w:val="20"/>
          <w:lang w:val="pt-BR"/>
        </w:rPr>
        <w:t xml:space="preserve"> com relação a qualquer obrigação pecuniária realizada por meio da </w:t>
      </w:r>
      <w:r w:rsidR="00224DC6">
        <w:rPr>
          <w:rFonts w:ascii="Trebuchet MS" w:hAnsi="Trebuchet MS"/>
          <w:szCs w:val="20"/>
          <w:lang w:val="pt-BR"/>
        </w:rPr>
        <w:t>B3</w:t>
      </w:r>
      <w:r w:rsidR="00224DC6" w:rsidRPr="00A43719">
        <w:rPr>
          <w:rFonts w:ascii="Trebuchet MS" w:hAnsi="Trebuchet MS"/>
          <w:szCs w:val="20"/>
          <w:lang w:val="pt-BR"/>
        </w:rPr>
        <w:t>,</w:t>
      </w:r>
      <w:r w:rsidR="00224DC6">
        <w:rPr>
          <w:rFonts w:ascii="Trebuchet MS" w:hAnsi="Trebuchet MS"/>
          <w:szCs w:val="20"/>
          <w:lang w:val="pt-BR"/>
        </w:rPr>
        <w:t xml:space="preserve"> inclusive para fins de cálculo,</w:t>
      </w:r>
      <w:r w:rsidR="00224DC6" w:rsidRPr="00A43719">
        <w:rPr>
          <w:rFonts w:ascii="Trebuchet MS" w:hAnsi="Trebuchet MS"/>
          <w:szCs w:val="20"/>
          <w:lang w:val="pt-BR"/>
        </w:rPr>
        <w:t xml:space="preserve"> qualquer dia que não seja sábado, domingo ou feriado declarado nacional;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pecuniária que não seja realizada por meio da </w:t>
      </w:r>
      <w:r w:rsidR="00224DC6">
        <w:rPr>
          <w:rFonts w:ascii="Trebuchet MS" w:hAnsi="Trebuchet MS"/>
          <w:szCs w:val="20"/>
          <w:lang w:val="pt-BR"/>
        </w:rPr>
        <w:t>B3</w:t>
      </w:r>
      <w:r w:rsidR="00224DC6" w:rsidRPr="00A43719">
        <w:rPr>
          <w:rFonts w:ascii="Trebuchet MS" w:hAnsi="Trebuchet MS"/>
          <w:szCs w:val="20"/>
          <w:lang w:val="pt-BR"/>
        </w:rPr>
        <w:t xml:space="preserve">, qualquer dia no qual haja expediente nos bancos comerciais na Cidade de São Paulo, Estado de São Paulo, e que não seja sábado ou domingo; e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não pecuniária prevista nesta Escritura de Emissão, qualquer dia que não seja sábado ou domingo ou feriado na Cidade de São Paulo, Estado de São Paulo</w:t>
      </w:r>
      <w:r w:rsidRPr="00A43719">
        <w:rPr>
          <w:rFonts w:ascii="Trebuchet MS" w:hAnsi="Trebuchet MS"/>
          <w:szCs w:val="20"/>
          <w:lang w:val="pt-BR"/>
        </w:rPr>
        <w:t>.</w:t>
      </w:r>
    </w:p>
    <w:p w14:paraId="6097A7A0" w14:textId="77777777" w:rsidR="00076776" w:rsidRPr="002406D9" w:rsidRDefault="00076776" w:rsidP="00E31DF6">
      <w:pPr>
        <w:pStyle w:val="Level2"/>
        <w:spacing w:before="140" w:after="240" w:line="280" w:lineRule="exact"/>
        <w:rPr>
          <w:rFonts w:ascii="Trebuchet MS" w:hAnsi="Trebuchet MS"/>
          <w:b/>
          <w:lang w:val="pt-BR"/>
        </w:rPr>
      </w:pPr>
      <w:r w:rsidRPr="002406D9">
        <w:rPr>
          <w:rFonts w:ascii="Trebuchet MS" w:hAnsi="Trebuchet MS"/>
          <w:b/>
          <w:lang w:val="pt-BR"/>
        </w:rPr>
        <w:t>Direito ao Recebimento dos Pagamentos</w:t>
      </w:r>
    </w:p>
    <w:p w14:paraId="35069C69" w14:textId="77777777" w:rsidR="00076776" w:rsidRPr="00CC3346" w:rsidRDefault="00076776" w:rsidP="00E31DF6">
      <w:pPr>
        <w:pStyle w:val="Level3"/>
        <w:tabs>
          <w:tab w:val="num" w:pos="709"/>
        </w:tabs>
        <w:spacing w:before="140" w:after="240" w:line="280" w:lineRule="exact"/>
        <w:ind w:left="709" w:hanging="709"/>
        <w:rPr>
          <w:rFonts w:ascii="Trebuchet MS" w:hAnsi="Trebuchet MS"/>
          <w:szCs w:val="20"/>
          <w:lang w:val="pt-BR"/>
        </w:rPr>
      </w:pPr>
      <w:r w:rsidRPr="00155CBB">
        <w:rPr>
          <w:rFonts w:ascii="Trebuchet MS" w:hAnsi="Trebuchet MS"/>
          <w:szCs w:val="20"/>
          <w:lang w:val="pt-BR"/>
        </w:rPr>
        <w:t>Farão jus ao recebimento de qualquer valor devido aos Debenturistas</w:t>
      </w:r>
      <w:r>
        <w:rPr>
          <w:rFonts w:ascii="Trebuchet MS" w:hAnsi="Trebuchet MS"/>
          <w:szCs w:val="20"/>
          <w:lang w:val="pt-BR"/>
        </w:rPr>
        <w:t>,</w:t>
      </w:r>
      <w:r w:rsidRPr="00155CBB">
        <w:rPr>
          <w:rFonts w:ascii="Trebuchet MS" w:hAnsi="Trebuchet MS"/>
          <w:szCs w:val="20"/>
          <w:lang w:val="pt-BR"/>
        </w:rPr>
        <w:t xml:space="preserve"> nos termos desta Escritura de Emissão</w:t>
      </w:r>
      <w:r>
        <w:rPr>
          <w:rFonts w:ascii="Trebuchet MS" w:hAnsi="Trebuchet MS"/>
          <w:szCs w:val="20"/>
          <w:lang w:val="pt-BR"/>
        </w:rPr>
        <w:t>,</w:t>
      </w:r>
      <w:r w:rsidRPr="00155CBB">
        <w:rPr>
          <w:rFonts w:ascii="Trebuchet MS" w:hAnsi="Trebuchet MS"/>
          <w:szCs w:val="20"/>
          <w:lang w:val="pt-BR"/>
        </w:rPr>
        <w:t xml:space="preserve"> aqueles que </w:t>
      </w:r>
      <w:proofErr w:type="gramStart"/>
      <w:r w:rsidRPr="00155CBB">
        <w:rPr>
          <w:rFonts w:ascii="Trebuchet MS" w:hAnsi="Trebuchet MS"/>
          <w:szCs w:val="20"/>
          <w:lang w:val="pt-BR"/>
        </w:rPr>
        <w:t>forem Debenturistas</w:t>
      </w:r>
      <w:proofErr w:type="gramEnd"/>
      <w:r w:rsidRPr="00155CBB">
        <w:rPr>
          <w:rFonts w:ascii="Trebuchet MS" w:hAnsi="Trebuchet MS"/>
          <w:szCs w:val="20"/>
          <w:lang w:val="pt-BR"/>
        </w:rPr>
        <w:t xml:space="preserve"> no encerramento do Dia Útil imediatamente anterior à respectiva data de pagamento</w:t>
      </w:r>
      <w:r>
        <w:rPr>
          <w:rFonts w:ascii="Trebuchet MS" w:hAnsi="Trebuchet MS"/>
          <w:szCs w:val="20"/>
          <w:lang w:val="pt-BR"/>
        </w:rPr>
        <w:t>.</w:t>
      </w:r>
    </w:p>
    <w:p w14:paraId="59AB4893"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Encargos Moratórios</w:t>
      </w:r>
    </w:p>
    <w:p w14:paraId="1B0C26D7" w14:textId="13502A8C"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Ocorrendo impontualidade no pagamento</w:t>
      </w:r>
      <w:r w:rsidR="006E29A5">
        <w:rPr>
          <w:rFonts w:ascii="Trebuchet MS" w:hAnsi="Trebuchet MS"/>
          <w:szCs w:val="20"/>
          <w:lang w:val="pt-BR"/>
        </w:rPr>
        <w:t>,</w:t>
      </w:r>
      <w:r w:rsidRPr="00A43719">
        <w:rPr>
          <w:rFonts w:ascii="Trebuchet MS" w:hAnsi="Trebuchet MS"/>
          <w:szCs w:val="20"/>
          <w:lang w:val="pt-BR"/>
        </w:rPr>
        <w:t xml:space="preserve"> pela Emissora</w:t>
      </w:r>
      <w:r w:rsidR="006E29A5">
        <w:rPr>
          <w:rFonts w:ascii="Trebuchet MS" w:hAnsi="Trebuchet MS"/>
          <w:szCs w:val="20"/>
          <w:lang w:val="pt-BR"/>
        </w:rPr>
        <w:t>,</w:t>
      </w:r>
      <w:r w:rsidRPr="00A43719">
        <w:rPr>
          <w:rFonts w:ascii="Trebuchet MS" w:hAnsi="Trebuchet MS"/>
          <w:szCs w:val="20"/>
          <w:lang w:val="pt-BR"/>
        </w:rPr>
        <w:t xml:space="preserve"> de qualquer valor devido aos Debenturistas nos termos desta Escritura de Emissão, adicionalmente ao pagamento da </w:t>
      </w:r>
      <w:r w:rsidR="00076776">
        <w:rPr>
          <w:rFonts w:ascii="Trebuchet MS" w:hAnsi="Trebuchet MS"/>
          <w:szCs w:val="20"/>
          <w:lang w:val="pt-BR"/>
        </w:rPr>
        <w:t>Atualização Monetária, conforme o caso, e da</w:t>
      </w:r>
      <w:r w:rsidR="003A51CE" w:rsidRPr="00A43719">
        <w:rPr>
          <w:rFonts w:ascii="Trebuchet MS" w:hAnsi="Trebuchet MS"/>
          <w:szCs w:val="20"/>
          <w:lang w:val="pt-BR"/>
        </w:rPr>
        <w:t xml:space="preserve"> </w:t>
      </w:r>
      <w:r w:rsidRPr="00A43719">
        <w:rPr>
          <w:rFonts w:ascii="Trebuchet MS" w:hAnsi="Trebuchet MS"/>
          <w:szCs w:val="20"/>
          <w:lang w:val="pt-BR"/>
        </w:rPr>
        <w:t xml:space="preserve">Remuneração, incidirão, sobre todos e quaisquer valores em atraso, independentemente de aviso, notificação ou interpelação judicial ou extrajudicial </w:t>
      </w:r>
      <w:r w:rsidRPr="00A43719">
        <w:rPr>
          <w:rFonts w:ascii="Trebuchet MS" w:hAnsi="Trebuchet MS"/>
          <w:b/>
          <w:szCs w:val="20"/>
          <w:lang w:val="pt-BR"/>
        </w:rPr>
        <w:t>(i)</w:t>
      </w:r>
      <w:r w:rsidRPr="00A43719">
        <w:rPr>
          <w:rFonts w:ascii="Trebuchet MS" w:hAnsi="Trebuchet MS"/>
          <w:szCs w:val="20"/>
          <w:lang w:val="pt-BR"/>
        </w:rPr>
        <w:t xml:space="preserve"> juros de mora de 1% (um por cento) ao mês, calculados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xml:space="preserve">, desde a data de inadimplemento até a data do efetivo pagamento;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00402732" w:rsidRPr="00A43719">
        <w:rPr>
          <w:rFonts w:ascii="Trebuchet MS" w:hAnsi="Trebuchet MS"/>
          <w:b/>
          <w:szCs w:val="20"/>
          <w:lang w:val="pt-BR"/>
        </w:rPr>
        <w:t>)</w:t>
      </w:r>
      <w:r w:rsidR="00402732">
        <w:rPr>
          <w:rFonts w:ascii="Trebuchet MS" w:hAnsi="Trebuchet MS"/>
          <w:szCs w:val="20"/>
          <w:lang w:val="pt-BR"/>
        </w:rPr>
        <w:t> </w:t>
      </w:r>
      <w:bookmarkStart w:id="95" w:name="_Hlk100322320"/>
      <w:r w:rsidRPr="00A43719">
        <w:rPr>
          <w:rFonts w:ascii="Trebuchet MS" w:hAnsi="Trebuchet MS"/>
          <w:szCs w:val="20"/>
          <w:lang w:val="pt-BR"/>
        </w:rPr>
        <w:t>multa convencional, irredutível e não compensatória, de 2%</w:t>
      </w:r>
      <w:bookmarkEnd w:id="95"/>
      <w:r w:rsidRPr="00A43719">
        <w:rPr>
          <w:rFonts w:ascii="Trebuchet MS" w:hAnsi="Trebuchet MS"/>
          <w:szCs w:val="20"/>
          <w:lang w:val="pt-BR"/>
        </w:rPr>
        <w:t xml:space="preserve"> (dois por cento) (“</w:t>
      </w:r>
      <w:r w:rsidRPr="00A43719">
        <w:rPr>
          <w:rFonts w:ascii="Trebuchet MS" w:hAnsi="Trebuchet MS"/>
          <w:szCs w:val="20"/>
          <w:u w:val="single"/>
          <w:lang w:val="pt-BR"/>
        </w:rPr>
        <w:t>Encargos Moratórios</w:t>
      </w:r>
      <w:r w:rsidRPr="00A43719">
        <w:rPr>
          <w:rFonts w:ascii="Trebuchet MS" w:hAnsi="Trebuchet MS"/>
          <w:szCs w:val="20"/>
          <w:lang w:val="pt-BR"/>
        </w:rPr>
        <w:t xml:space="preserve">”). </w:t>
      </w:r>
    </w:p>
    <w:p w14:paraId="3C3ACE1D"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 xml:space="preserve">Decadência dos Direitos aos Acréscimos </w:t>
      </w:r>
    </w:p>
    <w:p w14:paraId="3701F75E"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não comparecimento do Debenturista para receber o valor correspondente a quaisquer das obrigações pecuniárias da Emissora</w:t>
      </w:r>
      <w:r w:rsidR="00196144">
        <w:rPr>
          <w:rFonts w:ascii="Trebuchet MS" w:hAnsi="Trebuchet MS"/>
          <w:szCs w:val="20"/>
          <w:lang w:val="pt-BR"/>
        </w:rPr>
        <w:t>,</w:t>
      </w:r>
      <w:r w:rsidRPr="00A43719">
        <w:rPr>
          <w:rFonts w:ascii="Trebuchet MS" w:hAnsi="Trebuchet MS"/>
          <w:szCs w:val="20"/>
          <w:lang w:val="pt-BR"/>
        </w:rPr>
        <w:t xml:space="preserve"> nas datas previstas nesta Escritura de Emissão ou em comunicado publicado pela Emissora, não lhe dará direito ao recebimento </w:t>
      </w:r>
      <w:r w:rsidR="00076776">
        <w:rPr>
          <w:rFonts w:ascii="Trebuchet MS" w:hAnsi="Trebuchet MS"/>
          <w:szCs w:val="20"/>
          <w:lang w:val="pt-BR"/>
        </w:rPr>
        <w:t>de</w:t>
      </w:r>
      <w:r w:rsidRPr="00A43719">
        <w:rPr>
          <w:rFonts w:ascii="Trebuchet MS" w:hAnsi="Trebuchet MS"/>
          <w:szCs w:val="20"/>
          <w:lang w:val="pt-BR"/>
        </w:rPr>
        <w:t xml:space="preserve"> Encargos Moratórios </w:t>
      </w:r>
      <w:r w:rsidR="00076776">
        <w:rPr>
          <w:rFonts w:ascii="Trebuchet MS" w:hAnsi="Trebuchet MS"/>
          <w:szCs w:val="20"/>
          <w:lang w:val="pt-BR"/>
        </w:rPr>
        <w:t>d</w:t>
      </w:r>
      <w:r w:rsidR="00076776" w:rsidRPr="00A43719">
        <w:rPr>
          <w:rFonts w:ascii="Trebuchet MS" w:hAnsi="Trebuchet MS"/>
          <w:szCs w:val="20"/>
          <w:lang w:val="pt-BR"/>
        </w:rPr>
        <w:t xml:space="preserve">o </w:t>
      </w:r>
      <w:r w:rsidRPr="00A43719">
        <w:rPr>
          <w:rFonts w:ascii="Trebuchet MS" w:hAnsi="Trebuchet MS"/>
          <w:szCs w:val="20"/>
          <w:lang w:val="pt-BR"/>
        </w:rPr>
        <w:t xml:space="preserve">período relativo ao atraso no recebimento, sendo-lhe, todavia, assegurados os direitos adquiridos até a data do respectivo vencimento. </w:t>
      </w:r>
    </w:p>
    <w:p w14:paraId="617B99E7" w14:textId="77777777" w:rsidR="008B73FF" w:rsidRPr="00A43719" w:rsidRDefault="008B73FF" w:rsidP="00E31DF6">
      <w:pPr>
        <w:pStyle w:val="Level2"/>
        <w:spacing w:before="140" w:after="240"/>
        <w:rPr>
          <w:rFonts w:ascii="Trebuchet MS" w:hAnsi="Trebuchet MS"/>
          <w:b/>
          <w:szCs w:val="20"/>
          <w:lang w:val="pt-BR"/>
        </w:rPr>
      </w:pPr>
      <w:bookmarkStart w:id="96" w:name="_Ref420336525"/>
      <w:r w:rsidRPr="00A43719">
        <w:rPr>
          <w:rFonts w:ascii="Trebuchet MS" w:hAnsi="Trebuchet MS"/>
          <w:b/>
          <w:szCs w:val="20"/>
          <w:lang w:val="pt-BR"/>
        </w:rPr>
        <w:t>Publicidade</w:t>
      </w:r>
      <w:bookmarkEnd w:id="96"/>
    </w:p>
    <w:p w14:paraId="5DCC1B11" w14:textId="1BA7F128"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Todos os atos e decisões relevantes decorrentes da Emissão que, de qualquer forma, vierem a envolver, direta ou indiretamente, </w:t>
      </w:r>
      <w:proofErr w:type="gramStart"/>
      <w:r w:rsidRPr="00A43719">
        <w:rPr>
          <w:rFonts w:ascii="Trebuchet MS" w:hAnsi="Trebuchet MS"/>
          <w:szCs w:val="20"/>
          <w:lang w:val="pt-BR"/>
        </w:rPr>
        <w:t>o interesse dos Debenturistas, a critério razoável da Emissora, deverão</w:t>
      </w:r>
      <w:proofErr w:type="gramEnd"/>
      <w:r w:rsidRPr="00A43719">
        <w:rPr>
          <w:rFonts w:ascii="Trebuchet MS" w:hAnsi="Trebuchet MS"/>
          <w:szCs w:val="20"/>
          <w:lang w:val="pt-BR"/>
        </w:rPr>
        <w:t xml:space="preserve"> ser publicados sob a forma de “Aviso aos Debenturistas” </w:t>
      </w:r>
      <w:r w:rsidRPr="00A43719">
        <w:rPr>
          <w:rFonts w:ascii="Trebuchet MS" w:hAnsi="Trebuchet MS"/>
          <w:szCs w:val="20"/>
          <w:lang w:val="pt-BR"/>
        </w:rPr>
        <w:lastRenderedPageBreak/>
        <w:t xml:space="preserve">no </w:t>
      </w:r>
      <w:r w:rsidR="000D62B9">
        <w:rPr>
          <w:rFonts w:ascii="Trebuchet MS" w:hAnsi="Trebuchet MS"/>
          <w:szCs w:val="20"/>
          <w:lang w:val="pt-BR"/>
        </w:rPr>
        <w:t xml:space="preserve">Jornal de Publicação </w:t>
      </w:r>
      <w:r w:rsidR="006D0E46">
        <w:rPr>
          <w:rFonts w:ascii="Trebuchet MS" w:hAnsi="Trebuchet MS"/>
          <w:szCs w:val="20"/>
          <w:lang w:val="pt-BR"/>
        </w:rPr>
        <w:t>da Emissora</w:t>
      </w:r>
      <w:r w:rsidRPr="00A43719">
        <w:rPr>
          <w:rFonts w:ascii="Trebuchet MS" w:hAnsi="Trebuchet MS"/>
          <w:szCs w:val="20"/>
          <w:lang w:val="pt-BR"/>
        </w:rPr>
        <w:t xml:space="preserve">. A Emissora poderá alterar </w:t>
      </w:r>
      <w:r w:rsidR="006D0E46">
        <w:rPr>
          <w:rFonts w:ascii="Trebuchet MS" w:hAnsi="Trebuchet MS"/>
          <w:szCs w:val="20"/>
          <w:lang w:val="pt-BR"/>
        </w:rPr>
        <w:t xml:space="preserve">o </w:t>
      </w:r>
      <w:r w:rsidRPr="00A43719">
        <w:rPr>
          <w:rFonts w:ascii="Trebuchet MS" w:hAnsi="Trebuchet MS"/>
          <w:szCs w:val="20"/>
          <w:lang w:val="pt-BR"/>
        </w:rPr>
        <w:t>jornal</w:t>
      </w:r>
      <w:r w:rsidR="00196144">
        <w:rPr>
          <w:rFonts w:ascii="Trebuchet MS" w:hAnsi="Trebuchet MS"/>
          <w:szCs w:val="20"/>
          <w:lang w:val="pt-BR"/>
        </w:rPr>
        <w:t xml:space="preserve"> </w:t>
      </w:r>
      <w:r w:rsidRPr="00A43719">
        <w:rPr>
          <w:rFonts w:ascii="Trebuchet MS" w:hAnsi="Trebuchet MS"/>
          <w:szCs w:val="20"/>
          <w:lang w:val="pt-BR"/>
        </w:rPr>
        <w:t>acima por outro jornal de grande circulação que seja adotado para suas publicações societárias, mediante comunicação por escrito ao Agente Fiduciário e a publicação, na forma e de aviso, no jornal a ser substituído, nos termos do parágrafo 3º, do artigo 289, da Lei das Sociedades por Ações, podendo os Debenturistas verificar com o Agente Fiduciário sobre a eventual alteração do jornal de publicação.</w:t>
      </w:r>
    </w:p>
    <w:p w14:paraId="7A374772" w14:textId="77777777" w:rsidR="00076776" w:rsidRPr="004B1FA9" w:rsidRDefault="00076776" w:rsidP="00E31DF6">
      <w:pPr>
        <w:pStyle w:val="Level2"/>
        <w:spacing w:before="140" w:after="240" w:line="280" w:lineRule="exact"/>
        <w:rPr>
          <w:rFonts w:ascii="Trebuchet MS" w:hAnsi="Trebuchet MS"/>
          <w:b/>
          <w:szCs w:val="20"/>
        </w:rPr>
      </w:pPr>
      <w:proofErr w:type="spellStart"/>
      <w:r w:rsidRPr="004B1FA9">
        <w:rPr>
          <w:rFonts w:ascii="Trebuchet MS" w:hAnsi="Trebuchet MS"/>
          <w:b/>
          <w:szCs w:val="20"/>
        </w:rPr>
        <w:t>Tratamento</w:t>
      </w:r>
      <w:proofErr w:type="spellEnd"/>
      <w:r w:rsidRPr="004B1FA9">
        <w:rPr>
          <w:rFonts w:ascii="Trebuchet MS" w:hAnsi="Trebuchet MS"/>
          <w:b/>
          <w:szCs w:val="20"/>
        </w:rPr>
        <w:t xml:space="preserve"> </w:t>
      </w:r>
      <w:proofErr w:type="spellStart"/>
      <w:r w:rsidRPr="004B1FA9">
        <w:rPr>
          <w:rFonts w:ascii="Trebuchet MS" w:hAnsi="Trebuchet MS"/>
          <w:b/>
          <w:szCs w:val="20"/>
        </w:rPr>
        <w:t>Tributário</w:t>
      </w:r>
      <w:proofErr w:type="spellEnd"/>
    </w:p>
    <w:p w14:paraId="35BCCC50" w14:textId="77777777"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As Debêntures gozam do tratamento tributário previsto no artigo 2° da Lei 12.431. </w:t>
      </w:r>
    </w:p>
    <w:p w14:paraId="26F6E21F" w14:textId="3B9F6F4B"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97" w:name="_Ref420335507"/>
      <w:r w:rsidRPr="004B1FA9">
        <w:rPr>
          <w:rFonts w:ascii="Trebuchet MS" w:hAnsi="Trebuchet MS"/>
          <w:szCs w:val="20"/>
          <w:lang w:val="pt-BR"/>
        </w:rPr>
        <w:t>Caso qualquer Debenturista tenha tratamento tributário diferente daquele previsto na Lei 12.431, o(s) mesmo(s) deverá(</w:t>
      </w:r>
      <w:proofErr w:type="spellStart"/>
      <w:r w:rsidRPr="004B1FA9">
        <w:rPr>
          <w:rFonts w:ascii="Trebuchet MS" w:hAnsi="Trebuchet MS"/>
          <w:szCs w:val="20"/>
          <w:lang w:val="pt-BR"/>
        </w:rPr>
        <w:t>ão</w:t>
      </w:r>
      <w:proofErr w:type="spellEnd"/>
      <w:r w:rsidRPr="004B1FA9">
        <w:rPr>
          <w:rFonts w:ascii="Trebuchet MS" w:hAnsi="Trebuchet MS"/>
          <w:szCs w:val="20"/>
          <w:lang w:val="pt-BR"/>
        </w:rPr>
        <w:t xml:space="preserve">) encaminhar ao </w:t>
      </w:r>
      <w:r w:rsidR="00EC609B">
        <w:rPr>
          <w:rFonts w:ascii="Trebuchet MS" w:hAnsi="Trebuchet MS"/>
          <w:szCs w:val="20"/>
          <w:lang w:val="pt-BR"/>
        </w:rPr>
        <w:t>Agente</w:t>
      </w:r>
      <w:r w:rsidR="00EC609B" w:rsidRPr="004B1FA9">
        <w:rPr>
          <w:rFonts w:ascii="Trebuchet MS" w:hAnsi="Trebuchet MS"/>
          <w:szCs w:val="20"/>
          <w:lang w:val="pt-BR"/>
        </w:rPr>
        <w:t xml:space="preserve"> </w:t>
      </w:r>
      <w:r w:rsidRPr="004B1FA9">
        <w:rPr>
          <w:rFonts w:ascii="Trebuchet MS" w:hAnsi="Trebuchet MS"/>
          <w:szCs w:val="20"/>
          <w:lang w:val="pt-BR"/>
        </w:rPr>
        <w:t>Liquidante, no prazo mínimo de 10 (dez) Dias Úteis anteriores à data prevista para recebimento de valores relativos às Debêntures</w:t>
      </w:r>
      <w:r w:rsidR="00F725FE">
        <w:rPr>
          <w:rFonts w:ascii="Trebuchet MS" w:hAnsi="Trebuchet MS"/>
          <w:szCs w:val="20"/>
          <w:lang w:val="pt-BR"/>
        </w:rPr>
        <w:t>,</w:t>
      </w:r>
      <w:r w:rsidRPr="004B1FA9">
        <w:rPr>
          <w:rFonts w:ascii="Trebuchet MS" w:hAnsi="Trebuchet MS"/>
          <w:szCs w:val="20"/>
          <w:lang w:val="pt-BR"/>
        </w:rPr>
        <w:t xml:space="preserve"> documentação comprobatória do referido tratamento tributário julgada apropriada pelo </w:t>
      </w:r>
      <w:r w:rsidR="00EC609B">
        <w:rPr>
          <w:rFonts w:ascii="Trebuchet MS" w:hAnsi="Trebuchet MS"/>
          <w:szCs w:val="20"/>
          <w:lang w:val="pt-BR"/>
        </w:rPr>
        <w:t>Agente</w:t>
      </w:r>
      <w:r w:rsidR="00EC609B" w:rsidRPr="004B1FA9">
        <w:rPr>
          <w:rFonts w:ascii="Trebuchet MS" w:hAnsi="Trebuchet MS"/>
          <w:szCs w:val="20"/>
          <w:lang w:val="pt-BR"/>
        </w:rPr>
        <w:t xml:space="preserve"> </w:t>
      </w:r>
      <w:r w:rsidRPr="004B1FA9">
        <w:rPr>
          <w:rFonts w:ascii="Trebuchet MS" w:hAnsi="Trebuchet MS"/>
          <w:szCs w:val="20"/>
          <w:lang w:val="pt-BR"/>
        </w:rPr>
        <w:t>Liquidante, sob pena de ter descontado de seus pagamentos os valores devidos nos termos da legislação tributária em vigor.</w:t>
      </w:r>
      <w:bookmarkEnd w:id="97"/>
      <w:r w:rsidRPr="004B1FA9">
        <w:rPr>
          <w:rFonts w:ascii="Trebuchet MS" w:hAnsi="Trebuchet MS"/>
          <w:szCs w:val="20"/>
          <w:lang w:val="pt-BR"/>
        </w:rPr>
        <w:t xml:space="preserve"> </w:t>
      </w:r>
    </w:p>
    <w:p w14:paraId="684D768F" w14:textId="2C632F24"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Mesmo que tenha recebido a documentação comprobatória referida na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_Ref420335507 \n \h </w:instrText>
      </w:r>
      <w:r w:rsidR="00731AB6">
        <w:rPr>
          <w:rFonts w:ascii="Trebuchet MS" w:hAnsi="Trebuchet MS"/>
          <w:szCs w:val="20"/>
          <w:lang w:val="pt-BR"/>
        </w:rPr>
      </w:r>
      <w:r w:rsidR="00731AB6">
        <w:rPr>
          <w:rFonts w:ascii="Trebuchet MS" w:hAnsi="Trebuchet MS"/>
          <w:szCs w:val="20"/>
          <w:lang w:val="pt-BR"/>
        </w:rPr>
        <w:fldChar w:fldCharType="separate"/>
      </w:r>
      <w:r w:rsidR="00DC605F">
        <w:rPr>
          <w:rFonts w:ascii="Trebuchet MS" w:hAnsi="Trebuchet MS"/>
          <w:szCs w:val="20"/>
          <w:lang w:val="pt-BR"/>
        </w:rPr>
        <w:t>5.29.2</w:t>
      </w:r>
      <w:r w:rsidR="00731AB6">
        <w:rPr>
          <w:rFonts w:ascii="Trebuchet MS" w:hAnsi="Trebuchet MS"/>
          <w:szCs w:val="20"/>
          <w:lang w:val="pt-BR"/>
        </w:rPr>
        <w:fldChar w:fldCharType="end"/>
      </w:r>
      <w:r w:rsidRPr="004B1FA9">
        <w:rPr>
          <w:rFonts w:ascii="Trebuchet MS" w:hAnsi="Trebuchet MS"/>
          <w:szCs w:val="20"/>
          <w:lang w:val="pt-BR"/>
        </w:rPr>
        <w:t>, e desde que tenha fundamento legal para tanto, fica facultado à Emissora depositar em juízo a tributação que entender devida.</w:t>
      </w:r>
    </w:p>
    <w:p w14:paraId="7ECA27BC" w14:textId="5B0CE936" w:rsidR="00076776" w:rsidRPr="004B1FA9" w:rsidRDefault="00076776" w:rsidP="00E31DF6">
      <w:pPr>
        <w:pStyle w:val="Level3"/>
        <w:tabs>
          <w:tab w:val="num" w:pos="709"/>
        </w:tabs>
        <w:spacing w:before="140" w:after="240" w:line="280" w:lineRule="exact"/>
        <w:ind w:left="709" w:hanging="709"/>
        <w:rPr>
          <w:rFonts w:ascii="Trebuchet MS" w:hAnsi="Trebuchet MS"/>
          <w:b/>
          <w:szCs w:val="20"/>
          <w:lang w:val="pt-BR"/>
        </w:rPr>
      </w:pPr>
      <w:bookmarkStart w:id="98" w:name="_Ref420335541"/>
      <w:r w:rsidRPr="004B1FA9">
        <w:rPr>
          <w:rFonts w:ascii="Trebuchet MS" w:hAnsi="Trebuchet MS"/>
          <w:szCs w:val="20"/>
          <w:lang w:val="pt-BR"/>
        </w:rPr>
        <w:t xml:space="preserve">Caso a Emissora não utilize os recursos obtidos com a colocação das Debêntures na forma prevista na Cláusula Quarta, dando causa ao seu desenquadramento nos termos do parágrafo 8º, do artigo 1º da Lei 12.431, esta será responsável pela multa a ser paga nos termos da Lei 12.431, equivalente a 20% (vinte por cento) do valor não alocado </w:t>
      </w:r>
      <w:r w:rsidR="00224DC6" w:rsidRPr="004B1FA9">
        <w:rPr>
          <w:rFonts w:ascii="Trebuchet MS" w:hAnsi="Trebuchet MS"/>
          <w:szCs w:val="20"/>
          <w:lang w:val="pt-BR"/>
        </w:rPr>
        <w:t>no</w:t>
      </w:r>
      <w:r w:rsidR="004D1940">
        <w:rPr>
          <w:rFonts w:ascii="Trebuchet MS" w:hAnsi="Trebuchet MS"/>
          <w:szCs w:val="20"/>
          <w:lang w:val="pt-BR"/>
        </w:rPr>
        <w:t xml:space="preserve"> Projeto</w:t>
      </w:r>
      <w:r w:rsidRPr="004B1FA9">
        <w:rPr>
          <w:rFonts w:ascii="Trebuchet MS" w:hAnsi="Trebuchet MS"/>
          <w:szCs w:val="20"/>
          <w:lang w:val="pt-BR"/>
        </w:rPr>
        <w:t>.</w:t>
      </w:r>
      <w:bookmarkEnd w:id="98"/>
      <w:r w:rsidRPr="004B1FA9">
        <w:rPr>
          <w:rFonts w:ascii="Trebuchet MS" w:hAnsi="Trebuchet MS"/>
          <w:szCs w:val="20"/>
          <w:lang w:val="pt-BR"/>
        </w:rPr>
        <w:t xml:space="preserve"> </w:t>
      </w:r>
    </w:p>
    <w:p w14:paraId="2C6344B2" w14:textId="7C41C55A"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99" w:name="_Ref8133178"/>
      <w:bookmarkStart w:id="100" w:name="_Ref460948336"/>
      <w:bookmarkStart w:id="101" w:name="_Ref459890007"/>
      <w:r w:rsidRPr="00F367CD">
        <w:rPr>
          <w:rFonts w:ascii="Trebuchet MS" w:hAnsi="Trebuchet MS"/>
          <w:szCs w:val="20"/>
          <w:lang w:val="pt-BR"/>
        </w:rPr>
        <w:t xml:space="preserve">Caso seja necessário, por mudança de lei, realizar a retenção de imposto de renda retido na fonte sobre a </w:t>
      </w:r>
      <w:r w:rsidRPr="005F3413">
        <w:rPr>
          <w:rFonts w:ascii="Trebuchet MS" w:hAnsi="Trebuchet MS"/>
          <w:szCs w:val="20"/>
          <w:lang w:val="pt-BR"/>
        </w:rPr>
        <w:t>Remuneração devida aos Debenturistas, a Emissora</w:t>
      </w:r>
      <w:del w:id="102" w:author="Stocche Forbes" w:date="2022-04-11T22:30:00Z">
        <w:r w:rsidRPr="005F3413">
          <w:rPr>
            <w:rFonts w:ascii="Trebuchet MS" w:hAnsi="Trebuchet MS"/>
            <w:szCs w:val="20"/>
            <w:lang w:val="pt-BR"/>
          </w:rPr>
          <w:delText xml:space="preserve"> não</w:delText>
        </w:r>
      </w:del>
      <w:r w:rsidRPr="005F3413">
        <w:rPr>
          <w:rFonts w:ascii="Trebuchet MS" w:hAnsi="Trebuchet MS"/>
          <w:szCs w:val="20"/>
          <w:lang w:val="pt-BR"/>
        </w:rPr>
        <w:t xml:space="preserve"> estará obrigada a acrescer aos pagamentos da respectiva Remuneração valores adicionais suficientes para que os Debenturistas recebam tais pagamentos como se a incidência de imposto de renda retido na fonte se desse às alíquotas vigentes na data de assinatura desta Escritura de Emissão</w:t>
      </w:r>
      <w:del w:id="103" w:author="Stocche Forbes" w:date="2022-04-11T22:30:00Z">
        <w:r w:rsidRPr="005F3413">
          <w:rPr>
            <w:rFonts w:ascii="Trebuchet MS" w:hAnsi="Trebuchet MS"/>
            <w:szCs w:val="20"/>
            <w:lang w:val="pt-BR"/>
          </w:rPr>
          <w:delText>. Não obstante</w:delText>
        </w:r>
      </w:del>
      <w:r w:rsidR="000927E8">
        <w:rPr>
          <w:rFonts w:ascii="Trebuchet MS" w:hAnsi="Trebuchet MS"/>
          <w:szCs w:val="20"/>
          <w:lang w:val="pt-BR"/>
        </w:rPr>
        <w:t xml:space="preserve">, desde que </w:t>
      </w:r>
      <w:r w:rsidR="000927E8" w:rsidRPr="005F3413">
        <w:rPr>
          <w:rFonts w:ascii="Trebuchet MS" w:hAnsi="Trebuchet MS"/>
          <w:szCs w:val="20"/>
          <w:lang w:val="pt-BR"/>
        </w:rPr>
        <w:t xml:space="preserve">o prazo médio ponderado dos pagamentos transcorrido entre a Data de Emissão e a data </w:t>
      </w:r>
      <w:r w:rsidR="000927E8" w:rsidRPr="00AA0AA0">
        <w:rPr>
          <w:rFonts w:ascii="Trebuchet MS" w:hAnsi="Trebuchet MS"/>
          <w:szCs w:val="20"/>
          <w:lang w:val="pt-BR"/>
        </w:rPr>
        <w:t xml:space="preserve">do efetivo resgate seja </w:t>
      </w:r>
      <w:ins w:id="104" w:author="Stocche Forbes" w:date="2022-04-11T22:30:00Z">
        <w:r w:rsidR="000927E8" w:rsidRPr="00AA0AA0">
          <w:rPr>
            <w:rFonts w:ascii="Trebuchet MS" w:hAnsi="Trebuchet MS"/>
            <w:szCs w:val="20"/>
            <w:lang w:val="pt-BR"/>
          </w:rPr>
          <w:t>inferior</w:t>
        </w:r>
        <w:r w:rsidR="000927E8" w:rsidRPr="00AA0AA0">
          <w:rPr>
            <w:rFonts w:ascii="Trebuchet MS" w:hAnsi="Trebuchet MS"/>
            <w:szCs w:val="20"/>
            <w:lang w:val="pt-BR"/>
            <w:rPrChange w:id="105" w:author="Stocche Forbes" w:date="2022-04-12T08:37:00Z">
              <w:rPr>
                <w:rFonts w:ascii="Trebuchet MS" w:hAnsi="Trebuchet MS"/>
                <w:szCs w:val="20"/>
                <w:lang w:val="pt-BR"/>
              </w:rPr>
            </w:rPrChange>
          </w:rPr>
          <w:t xml:space="preserve"> a 4 (quatro) anos, calculado nos termos da Resolução 3.947</w:t>
        </w:r>
      </w:ins>
      <w:ins w:id="106" w:author="Stocche Forbes" w:date="2022-04-12T08:34:00Z">
        <w:r w:rsidR="00646CBD" w:rsidRPr="00AA0AA0">
          <w:rPr>
            <w:rFonts w:ascii="Trebuchet MS" w:hAnsi="Trebuchet MS"/>
            <w:szCs w:val="20"/>
            <w:lang w:val="pt-BR"/>
            <w:rPrChange w:id="107" w:author="Stocche Forbes" w:date="2022-04-12T08:37:00Z">
              <w:rPr>
                <w:rFonts w:ascii="Trebuchet MS" w:hAnsi="Trebuchet MS"/>
                <w:szCs w:val="20"/>
                <w:lang w:val="pt-BR"/>
              </w:rPr>
            </w:rPrChange>
          </w:rPr>
          <w:t xml:space="preserve">, </w:t>
        </w:r>
        <w:r w:rsidR="00646CBD" w:rsidRPr="00AA0AA0">
          <w:rPr>
            <w:rFonts w:ascii="Trebuchet MS" w:hAnsi="Trebuchet MS"/>
            <w:szCs w:val="20"/>
            <w:lang w:val="pt-BR"/>
            <w:rPrChange w:id="108" w:author="Stocche Forbes" w:date="2022-04-12T08:37:00Z">
              <w:rPr>
                <w:rFonts w:ascii="Trebuchet MS" w:hAnsi="Trebuchet MS"/>
                <w:szCs w:val="20"/>
                <w:lang w:val="pt-BR"/>
              </w:rPr>
            </w:rPrChange>
          </w:rPr>
          <w:t>ou prazo inferior que venha a ser autorizado pela le</w:t>
        </w:r>
      </w:ins>
      <w:ins w:id="109" w:author="Stocche Forbes" w:date="2022-04-12T08:37:00Z">
        <w:r w:rsidR="00AA0AA0">
          <w:rPr>
            <w:rFonts w:ascii="Trebuchet MS" w:hAnsi="Trebuchet MS"/>
            <w:szCs w:val="20"/>
            <w:lang w:val="pt-BR"/>
          </w:rPr>
          <w:t>g</w:t>
        </w:r>
      </w:ins>
      <w:ins w:id="110" w:author="Stocche Forbes" w:date="2022-04-12T08:34:00Z">
        <w:r w:rsidR="00646CBD" w:rsidRPr="00AA0AA0">
          <w:rPr>
            <w:rFonts w:ascii="Trebuchet MS" w:hAnsi="Trebuchet MS"/>
            <w:szCs w:val="20"/>
            <w:lang w:val="pt-BR"/>
          </w:rPr>
          <w:t>islação ou regulamentações aplicáveis</w:t>
        </w:r>
      </w:ins>
      <w:ins w:id="111" w:author="Stocche Forbes" w:date="2022-04-12T08:38:00Z">
        <w:r w:rsidR="00AA0AA0">
          <w:rPr>
            <w:rFonts w:ascii="Trebuchet MS" w:hAnsi="Trebuchet MS"/>
            <w:szCs w:val="20"/>
            <w:lang w:val="pt-BR"/>
          </w:rPr>
          <w:t xml:space="preserve"> para o resgate ou pré-pagamento das Debêntures</w:t>
        </w:r>
      </w:ins>
      <w:ins w:id="112" w:author="Stocche Forbes" w:date="2022-04-11T22:30:00Z">
        <w:r w:rsidRPr="00AA0AA0">
          <w:rPr>
            <w:rFonts w:ascii="Trebuchet MS" w:hAnsi="Trebuchet MS"/>
            <w:szCs w:val="20"/>
            <w:lang w:val="pt-BR"/>
          </w:rPr>
          <w:t xml:space="preserve">. </w:t>
        </w:r>
        <w:r w:rsidR="0090010A" w:rsidRPr="00AA0AA0">
          <w:rPr>
            <w:rFonts w:ascii="Trebuchet MS" w:hAnsi="Trebuchet MS"/>
            <w:szCs w:val="20"/>
            <w:lang w:val="pt-BR"/>
          </w:rPr>
          <w:t>C</w:t>
        </w:r>
        <w:r w:rsidR="002B2C94" w:rsidRPr="00AA0AA0">
          <w:rPr>
            <w:rFonts w:ascii="Trebuchet MS" w:hAnsi="Trebuchet MS"/>
            <w:szCs w:val="20"/>
            <w:lang w:val="pt-BR"/>
          </w:rPr>
          <w:t xml:space="preserve">aso o </w:t>
        </w:r>
        <w:r w:rsidR="007F034C" w:rsidRPr="00AA0AA0">
          <w:rPr>
            <w:rFonts w:ascii="Trebuchet MS" w:hAnsi="Trebuchet MS"/>
            <w:szCs w:val="20"/>
            <w:lang w:val="pt-BR"/>
          </w:rPr>
          <w:t>prazo</w:t>
        </w:r>
        <w:r w:rsidR="00A806B7" w:rsidRPr="00AA0AA0">
          <w:rPr>
            <w:rFonts w:ascii="Trebuchet MS" w:hAnsi="Trebuchet MS"/>
            <w:szCs w:val="20"/>
            <w:lang w:val="pt-BR"/>
          </w:rPr>
          <w:t xml:space="preserve"> médio ponderado dos pagamentos transcorrido entre a Data de Emissã</w:t>
        </w:r>
        <w:r w:rsidR="00A806B7" w:rsidRPr="00A806B7">
          <w:rPr>
            <w:rFonts w:ascii="Trebuchet MS" w:hAnsi="Trebuchet MS"/>
            <w:szCs w:val="20"/>
            <w:lang w:val="pt-BR"/>
          </w:rPr>
          <w:t xml:space="preserve">o e a data do efetivo resgate </w:t>
        </w:r>
        <w:r w:rsidR="002B2C94">
          <w:rPr>
            <w:rFonts w:ascii="Trebuchet MS" w:hAnsi="Trebuchet MS"/>
            <w:szCs w:val="20"/>
            <w:lang w:val="pt-BR"/>
          </w:rPr>
          <w:t xml:space="preserve">seja </w:t>
        </w:r>
      </w:ins>
      <w:r w:rsidR="002B2C94">
        <w:rPr>
          <w:rFonts w:ascii="Trebuchet MS" w:hAnsi="Trebuchet MS"/>
          <w:szCs w:val="20"/>
          <w:lang w:val="pt-BR"/>
        </w:rPr>
        <w:t xml:space="preserve">superior a </w:t>
      </w:r>
      <w:r w:rsidR="00E83869">
        <w:rPr>
          <w:rFonts w:ascii="Trebuchet MS" w:hAnsi="Trebuchet MS"/>
          <w:szCs w:val="20"/>
          <w:lang w:val="pt-BR"/>
        </w:rPr>
        <w:t>4 (quatro) anos,</w:t>
      </w:r>
      <w:r w:rsidR="00EF78B5" w:rsidRPr="00EF78B5">
        <w:rPr>
          <w:rFonts w:ascii="Trebuchet MS" w:hAnsi="Trebuchet MS"/>
          <w:szCs w:val="20"/>
          <w:lang w:val="pt-BR"/>
        </w:rPr>
        <w:t xml:space="preserve"> </w:t>
      </w:r>
      <w:r w:rsidR="00EF78B5" w:rsidRPr="005F3413">
        <w:rPr>
          <w:rFonts w:ascii="Trebuchet MS" w:hAnsi="Trebuchet MS"/>
          <w:szCs w:val="20"/>
          <w:lang w:val="pt-BR"/>
        </w:rPr>
        <w:t>calculado nos</w:t>
      </w:r>
      <w:r w:rsidR="00EF78B5" w:rsidRPr="00364821">
        <w:rPr>
          <w:rFonts w:ascii="Trebuchet MS" w:hAnsi="Trebuchet MS"/>
          <w:szCs w:val="20"/>
          <w:lang w:val="pt-BR"/>
        </w:rPr>
        <w:t xml:space="preserve"> termos da Resolução 3.947</w:t>
      </w:r>
      <w:r w:rsidR="00EF78B5">
        <w:rPr>
          <w:rFonts w:ascii="Trebuchet MS" w:hAnsi="Trebuchet MS"/>
          <w:szCs w:val="20"/>
          <w:lang w:val="pt-BR"/>
        </w:rPr>
        <w:t>,</w:t>
      </w:r>
      <w:r w:rsidR="00E83869">
        <w:rPr>
          <w:rFonts w:ascii="Trebuchet MS" w:hAnsi="Trebuchet MS"/>
          <w:szCs w:val="20"/>
          <w:lang w:val="pt-BR"/>
        </w:rPr>
        <w:t xml:space="preserve"> </w:t>
      </w:r>
      <w:r w:rsidR="007F034C" w:rsidRPr="00364821">
        <w:rPr>
          <w:rFonts w:ascii="Trebuchet MS" w:hAnsi="Trebuchet MS"/>
          <w:szCs w:val="20"/>
          <w:lang w:val="pt-BR"/>
        </w:rPr>
        <w:t xml:space="preserve">ou prazo inferior que </w:t>
      </w:r>
      <w:r w:rsidRPr="00364821">
        <w:rPr>
          <w:rFonts w:ascii="Trebuchet MS" w:hAnsi="Trebuchet MS"/>
          <w:szCs w:val="20"/>
          <w:lang w:val="pt-BR"/>
        </w:rPr>
        <w:t xml:space="preserve">venha a ser autorizado pela legislação ou regulamentações aplicáveis, </w:t>
      </w:r>
      <w:r w:rsidR="00FF19D2" w:rsidRPr="00364821">
        <w:rPr>
          <w:rFonts w:ascii="Trebuchet MS" w:hAnsi="Trebuchet MS"/>
          <w:szCs w:val="20"/>
          <w:lang w:val="pt-BR"/>
        </w:rPr>
        <w:t xml:space="preserve">será observado pela Emissora </w:t>
      </w:r>
      <w:r w:rsidRPr="00987839">
        <w:rPr>
          <w:rFonts w:ascii="Trebuchet MS" w:hAnsi="Trebuchet MS"/>
          <w:szCs w:val="20"/>
          <w:lang w:val="pt-BR"/>
        </w:rPr>
        <w:t xml:space="preserve">o disposto na Cláusula </w:t>
      </w:r>
      <w:r w:rsidR="007F034C" w:rsidRPr="00E54DDA">
        <w:rPr>
          <w:rFonts w:ascii="Trebuchet MS" w:hAnsi="Trebuchet MS"/>
          <w:szCs w:val="20"/>
          <w:lang w:val="pt-BR"/>
        </w:rPr>
        <w:fldChar w:fldCharType="begin"/>
      </w:r>
      <w:r w:rsidR="007F034C" w:rsidRPr="00F367CD">
        <w:rPr>
          <w:rFonts w:ascii="Trebuchet MS" w:hAnsi="Trebuchet MS"/>
          <w:szCs w:val="20"/>
          <w:lang w:val="pt-BR"/>
        </w:rPr>
        <w:instrText xml:space="preserve"> REF _Ref499132834 \n \p \h </w:instrText>
      </w:r>
      <w:r w:rsidR="00F367CD" w:rsidRPr="002C1C61">
        <w:rPr>
          <w:rFonts w:ascii="Trebuchet MS" w:hAnsi="Trebuchet MS"/>
          <w:szCs w:val="20"/>
          <w:lang w:val="pt-BR"/>
        </w:rPr>
        <w:instrText xml:space="preserve"> \* MERGEFORMAT </w:instrText>
      </w:r>
      <w:r w:rsidR="007F034C" w:rsidRPr="00E54DDA">
        <w:rPr>
          <w:rFonts w:ascii="Trebuchet MS" w:hAnsi="Trebuchet MS"/>
          <w:szCs w:val="20"/>
          <w:lang w:val="pt-BR"/>
        </w:rPr>
      </w:r>
      <w:r w:rsidR="007F034C" w:rsidRPr="00E54DDA">
        <w:rPr>
          <w:rFonts w:ascii="Trebuchet MS" w:hAnsi="Trebuchet MS"/>
          <w:szCs w:val="20"/>
          <w:lang w:val="pt-BR"/>
        </w:rPr>
        <w:fldChar w:fldCharType="separate"/>
      </w:r>
      <w:r w:rsidR="00DC605F" w:rsidRPr="00E54DDA">
        <w:rPr>
          <w:rFonts w:ascii="Trebuchet MS" w:hAnsi="Trebuchet MS"/>
          <w:szCs w:val="20"/>
          <w:lang w:val="pt-BR"/>
        </w:rPr>
        <w:t>5.29.6 abaixo</w:t>
      </w:r>
      <w:r w:rsidR="007F034C" w:rsidRPr="00E54DDA">
        <w:rPr>
          <w:rFonts w:ascii="Trebuchet MS" w:hAnsi="Trebuchet MS"/>
          <w:szCs w:val="20"/>
          <w:lang w:val="pt-BR"/>
        </w:rPr>
        <w:fldChar w:fldCharType="end"/>
      </w:r>
      <w:del w:id="113" w:author="Stocche Forbes" w:date="2022-04-11T22:30:00Z">
        <w:r w:rsidRPr="004B1FA9">
          <w:rPr>
            <w:rFonts w:ascii="Trebuchet MS" w:hAnsi="Trebuchet MS"/>
            <w:szCs w:val="20"/>
            <w:lang w:val="pt-BR"/>
          </w:rPr>
          <w:delText>.</w:delText>
        </w:r>
        <w:r w:rsidR="004403E7">
          <w:rPr>
            <w:rFonts w:ascii="Trebuchet MS" w:hAnsi="Trebuchet MS"/>
            <w:szCs w:val="20"/>
            <w:lang w:val="pt-BR"/>
          </w:rPr>
          <w:delText xml:space="preserve"> [</w:delText>
        </w:r>
        <w:r w:rsidR="004403E7" w:rsidRPr="002C1C61">
          <w:rPr>
            <w:rFonts w:ascii="Trebuchet MS" w:hAnsi="Trebuchet MS"/>
            <w:szCs w:val="20"/>
            <w:highlight w:val="yellow"/>
            <w:lang w:val="pt-BR"/>
          </w:rPr>
          <w:delText>Nota SF: sob validação dos Bancos Coordenadores</w:delText>
        </w:r>
        <w:r w:rsidR="004403E7">
          <w:rPr>
            <w:rFonts w:ascii="Trebuchet MS" w:hAnsi="Trebuchet MS"/>
            <w:szCs w:val="20"/>
            <w:lang w:val="pt-BR"/>
          </w:rPr>
          <w:delText>]</w:delText>
        </w:r>
      </w:del>
      <w:ins w:id="114" w:author="Stocche Forbes" w:date="2022-04-11T22:30:00Z">
        <w:r w:rsidRPr="004B1FA9">
          <w:rPr>
            <w:rFonts w:ascii="Trebuchet MS" w:hAnsi="Trebuchet MS"/>
            <w:szCs w:val="20"/>
            <w:lang w:val="pt-BR"/>
          </w:rPr>
          <w:t>.</w:t>
        </w:r>
      </w:ins>
      <w:bookmarkEnd w:id="99"/>
      <w:r w:rsidR="004403E7">
        <w:rPr>
          <w:rFonts w:ascii="Trebuchet MS" w:hAnsi="Trebuchet MS"/>
          <w:szCs w:val="20"/>
          <w:lang w:val="pt-BR"/>
        </w:rPr>
        <w:t xml:space="preserve"> </w:t>
      </w:r>
    </w:p>
    <w:p w14:paraId="774F1BA1" w14:textId="57662F9B" w:rsidR="00076776" w:rsidRPr="004B1FA9" w:rsidRDefault="007F034C" w:rsidP="00E31DF6">
      <w:pPr>
        <w:pStyle w:val="Level3"/>
        <w:tabs>
          <w:tab w:val="num" w:pos="709"/>
        </w:tabs>
        <w:spacing w:before="140" w:after="240" w:line="280" w:lineRule="exact"/>
        <w:ind w:left="709" w:hanging="709"/>
        <w:rPr>
          <w:rFonts w:ascii="Trebuchet MS" w:hAnsi="Trebuchet MS"/>
          <w:szCs w:val="20"/>
          <w:lang w:val="pt-BR"/>
        </w:rPr>
      </w:pPr>
      <w:bookmarkStart w:id="115" w:name="_Ref499132834"/>
      <w:r>
        <w:rPr>
          <w:rFonts w:ascii="Trebuchet MS" w:hAnsi="Trebuchet MS"/>
          <w:szCs w:val="20"/>
          <w:lang w:val="pt-BR"/>
        </w:rPr>
        <w:t>Uma vez</w:t>
      </w:r>
      <w:r w:rsidR="00076776" w:rsidRPr="004B1FA9">
        <w:rPr>
          <w:rFonts w:ascii="Trebuchet MS" w:hAnsi="Trebuchet MS"/>
          <w:szCs w:val="20"/>
          <w:lang w:val="pt-BR"/>
        </w:rPr>
        <w:t xml:space="preserve"> autorizado pela legislação ou regulamentações aplicáveis o resgate antecipado das Debêntures e seja necessário, por mudança de lei, realizar a retenção de imposto de renda retido na fonte sobre a Remuneração devida aos titulares das Debêntures, a </w:t>
      </w:r>
      <w:r w:rsidR="00076776" w:rsidRPr="00561022">
        <w:rPr>
          <w:rFonts w:ascii="Trebuchet MS" w:hAnsi="Trebuchet MS"/>
          <w:szCs w:val="20"/>
          <w:lang w:val="pt-BR"/>
        </w:rPr>
        <w:lastRenderedPageBreak/>
        <w:t>Emissora estará</w:t>
      </w:r>
      <w:ins w:id="116" w:author="Stocche Forbes" w:date="2022-04-12T08:40:00Z">
        <w:r w:rsidR="00AA0AA0" w:rsidRPr="00AA0AA0">
          <w:rPr>
            <w:rFonts w:ascii="Trebuchet MS" w:hAnsi="Trebuchet MS"/>
            <w:szCs w:val="20"/>
            <w:lang w:val="pt-BR"/>
          </w:rPr>
          <w:t xml:space="preserve"> </w:t>
        </w:r>
        <w:r w:rsidR="00AA0AA0">
          <w:rPr>
            <w:rFonts w:ascii="Trebuchet MS" w:hAnsi="Trebuchet MS"/>
            <w:szCs w:val="20"/>
            <w:lang w:val="pt-BR"/>
          </w:rPr>
          <w:t>autorizada a realizar uma Oferta de Resgate Antecipado das Debêntures, nos termos da Cláusula 5.18 acima.</w:t>
        </w:r>
        <w:r w:rsidR="00AA0AA0" w:rsidRPr="00AA0AA0">
          <w:rPr>
            <w:rFonts w:ascii="Trebuchet MS" w:hAnsi="Trebuchet MS"/>
            <w:szCs w:val="20"/>
            <w:lang w:val="pt-BR"/>
          </w:rPr>
          <w:t xml:space="preserve"> </w:t>
        </w:r>
        <w:r w:rsidR="00AA0AA0">
          <w:rPr>
            <w:rFonts w:ascii="Trebuchet MS" w:hAnsi="Trebuchet MS"/>
            <w:szCs w:val="20"/>
            <w:lang w:val="pt-BR"/>
          </w:rPr>
          <w:t>Uma vez realizada a Oferta de Resgate Antecipado, a Emissora não estará mais obrigada a realizar os pagamentos relacionados ao referido acréscimo aos Debenturistas que não aderirem ao resgate antecipado da totalidade das Debêntures nos termos da Cláusula 5.18.</w:t>
        </w:r>
      </w:ins>
      <w:del w:id="117" w:author="Stocche Forbes" w:date="2022-04-12T08:40:00Z">
        <w:r w:rsidR="00076776" w:rsidRPr="00561022" w:rsidDel="00AA0AA0">
          <w:rPr>
            <w:rFonts w:ascii="Trebuchet MS" w:hAnsi="Trebuchet MS"/>
            <w:szCs w:val="20"/>
            <w:lang w:val="pt-BR"/>
          </w:rPr>
          <w:delText xml:space="preserve"> </w:delText>
        </w:r>
      </w:del>
      <w:del w:id="118" w:author="Stocche Forbes" w:date="2022-04-11T22:30:00Z">
        <w:r w:rsidR="00076776" w:rsidRPr="004B1FA9">
          <w:rPr>
            <w:rFonts w:ascii="Trebuchet MS" w:hAnsi="Trebuchet MS"/>
            <w:b/>
            <w:szCs w:val="20"/>
            <w:lang w:val="pt-BR"/>
          </w:rPr>
          <w:delText>(i)</w:delText>
        </w:r>
        <w:r w:rsidR="00076776" w:rsidRPr="004B1FA9">
          <w:rPr>
            <w:rFonts w:ascii="Trebuchet MS" w:hAnsi="Trebuchet MS"/>
            <w:szCs w:val="20"/>
            <w:lang w:val="pt-BR"/>
          </w:rPr>
          <w:delText xml:space="preserve"> obrigada a acrescer aos pagamentos de Remuneração valores adicionais suficientes para que os Debenturistas recebam tais pagamentos como se a incidência de imposto de renda retido na fonte se desse às alíquotas vigentes na data de assinatura desta Escritura de Emissão; </w:delText>
        </w:r>
        <w:r w:rsidR="00625FAA">
          <w:rPr>
            <w:rFonts w:ascii="Trebuchet MS" w:hAnsi="Trebuchet MS"/>
            <w:szCs w:val="20"/>
            <w:lang w:val="pt-BR"/>
          </w:rPr>
          <w:delText>ou</w:delText>
        </w:r>
        <w:r w:rsidR="00625FAA" w:rsidRPr="004B1FA9">
          <w:rPr>
            <w:rFonts w:ascii="Trebuchet MS" w:hAnsi="Trebuchet MS"/>
            <w:szCs w:val="20"/>
            <w:lang w:val="pt-BR"/>
          </w:rPr>
          <w:delText xml:space="preserve"> </w:delText>
        </w:r>
        <w:r w:rsidR="00076776" w:rsidRPr="004B1FA9">
          <w:rPr>
            <w:rFonts w:ascii="Trebuchet MS" w:hAnsi="Trebuchet MS"/>
            <w:b/>
            <w:szCs w:val="20"/>
            <w:lang w:val="pt-BR"/>
          </w:rPr>
          <w:delText>(ii)</w:delText>
        </w:r>
        <w:r w:rsidR="00076776" w:rsidRPr="004B1FA9">
          <w:rPr>
            <w:rFonts w:ascii="Trebuchet MS" w:hAnsi="Trebuchet MS"/>
            <w:szCs w:val="20"/>
            <w:lang w:val="pt-BR"/>
          </w:rPr>
          <w:delText xml:space="preserve"> </w:delText>
        </w:r>
      </w:del>
      <w:del w:id="119" w:author="Stocche Forbes" w:date="2022-04-12T08:36:00Z">
        <w:r w:rsidR="00076776" w:rsidRPr="00561022" w:rsidDel="00646CBD">
          <w:rPr>
            <w:rFonts w:ascii="Trebuchet MS" w:hAnsi="Trebuchet MS"/>
            <w:szCs w:val="20"/>
            <w:lang w:val="pt-BR"/>
          </w:rPr>
          <w:delText>autorizada, independentemente</w:delText>
        </w:r>
        <w:r w:rsidR="00076776" w:rsidRPr="004B1FA9" w:rsidDel="00646CBD">
          <w:rPr>
            <w:rFonts w:ascii="Trebuchet MS" w:hAnsi="Trebuchet MS"/>
            <w:szCs w:val="20"/>
            <w:lang w:val="pt-BR"/>
          </w:rPr>
          <w:delText xml:space="preserve"> de qualquer procedimento ou aprovação, a realizar o resgate antecipado da totalidade das Debêntures</w:delText>
        </w:r>
      </w:del>
      <w:del w:id="120" w:author="Stocche Forbes" w:date="2022-04-12T08:40:00Z">
        <w:r w:rsidR="00076776" w:rsidRPr="004B1FA9" w:rsidDel="00AA0AA0">
          <w:rPr>
            <w:rFonts w:ascii="Trebuchet MS" w:hAnsi="Trebuchet MS"/>
            <w:szCs w:val="20"/>
            <w:lang w:val="pt-BR"/>
          </w:rPr>
          <w:delText xml:space="preserve"> (</w:delText>
        </w:r>
      </w:del>
      <w:del w:id="121" w:author="Stocche Forbes" w:date="2022-04-12T08:39:00Z">
        <w:r w:rsidR="00076776" w:rsidRPr="004B1FA9" w:rsidDel="00AA0AA0">
          <w:rPr>
            <w:rFonts w:ascii="Trebuchet MS" w:hAnsi="Trebuchet MS"/>
            <w:szCs w:val="20"/>
            <w:lang w:val="pt-BR"/>
          </w:rPr>
          <w:delText>observado que tal resgate antecipado somente poderá ser realizado caso venha a ser autorizado pela legislação ou regulamentação aplicáveis). O pagamento de referido acréscimo deverá ser realizado fora do ambiente B3.</w:delText>
        </w:r>
      </w:del>
      <w:bookmarkEnd w:id="115"/>
    </w:p>
    <w:p w14:paraId="4A6B8F84" w14:textId="0196C062" w:rsidR="00804E19" w:rsidRPr="002C1C61" w:rsidRDefault="00076776" w:rsidP="00E31DF6">
      <w:pPr>
        <w:pStyle w:val="Level3"/>
        <w:spacing w:line="280" w:lineRule="exact"/>
        <w:ind w:left="709"/>
        <w:rPr>
          <w:rFonts w:ascii="Trebuchet MS" w:hAnsi="Trebuchet MS"/>
          <w:szCs w:val="20"/>
          <w:lang w:val="pt-BR"/>
        </w:rPr>
      </w:pPr>
      <w:r w:rsidRPr="004B1FA9">
        <w:rPr>
          <w:rFonts w:ascii="Trebuchet MS" w:eastAsia="TT108t00" w:hAnsi="Trebuchet MS"/>
          <w:szCs w:val="20"/>
          <w:lang w:val="pt-BR"/>
        </w:rPr>
        <w:t>O valor a ser pago aos Debenturistas</w:t>
      </w:r>
      <w:r w:rsidRPr="004B1FA9">
        <w:rPr>
          <w:rFonts w:ascii="Trebuchet MS" w:hAnsi="Trebuchet MS"/>
          <w:szCs w:val="20"/>
          <w:lang w:val="pt-BR"/>
        </w:rPr>
        <w:t xml:space="preserve"> </w:t>
      </w:r>
      <w:r w:rsidRPr="004B1FA9">
        <w:rPr>
          <w:rFonts w:ascii="Trebuchet MS" w:eastAsia="TT108t00" w:hAnsi="Trebuchet MS"/>
          <w:szCs w:val="20"/>
          <w:lang w:val="pt-BR"/>
        </w:rPr>
        <w:t xml:space="preserve">no âmbito do resgate das </w:t>
      </w:r>
      <w:r w:rsidRPr="004B1FA9">
        <w:rPr>
          <w:rFonts w:ascii="Trebuchet MS" w:hAnsi="Trebuchet MS"/>
          <w:szCs w:val="20"/>
          <w:lang w:val="pt-BR"/>
        </w:rPr>
        <w:t xml:space="preserve">Debêntures, </w:t>
      </w:r>
      <w:r w:rsidRPr="004B1FA9">
        <w:rPr>
          <w:rFonts w:ascii="Trebuchet MS" w:eastAsia="TT108t00" w:hAnsi="Trebuchet MS"/>
          <w:szCs w:val="20"/>
          <w:lang w:val="pt-BR"/>
        </w:rPr>
        <w:t xml:space="preserve">promovido na forma da Cláusula </w:t>
      </w:r>
      <w:r w:rsidR="002737F9">
        <w:rPr>
          <w:rFonts w:ascii="Trebuchet MS" w:eastAsia="TT108t00" w:hAnsi="Trebuchet MS"/>
          <w:szCs w:val="20"/>
          <w:lang w:val="pt-BR"/>
        </w:rPr>
        <w:fldChar w:fldCharType="begin"/>
      </w:r>
      <w:r w:rsidR="002737F9">
        <w:rPr>
          <w:rFonts w:ascii="Trebuchet MS" w:eastAsia="TT108t00" w:hAnsi="Trebuchet MS"/>
          <w:szCs w:val="20"/>
          <w:lang w:val="pt-BR"/>
        </w:rPr>
        <w:instrText xml:space="preserve"> REF _Ref499132834 \n \p \h </w:instrText>
      </w:r>
      <w:r w:rsidR="002737F9">
        <w:rPr>
          <w:rFonts w:ascii="Trebuchet MS" w:eastAsia="TT108t00" w:hAnsi="Trebuchet MS"/>
          <w:szCs w:val="20"/>
          <w:lang w:val="pt-BR"/>
        </w:rPr>
      </w:r>
      <w:r w:rsidR="002737F9">
        <w:rPr>
          <w:rFonts w:ascii="Trebuchet MS" w:eastAsia="TT108t00" w:hAnsi="Trebuchet MS"/>
          <w:szCs w:val="20"/>
          <w:lang w:val="pt-BR"/>
        </w:rPr>
        <w:fldChar w:fldCharType="separate"/>
      </w:r>
      <w:r w:rsidR="00DC605F">
        <w:rPr>
          <w:rFonts w:ascii="Trebuchet MS" w:eastAsia="TT108t00" w:hAnsi="Trebuchet MS"/>
          <w:szCs w:val="20"/>
          <w:lang w:val="pt-BR"/>
        </w:rPr>
        <w:t>5.29.6 acima</w:t>
      </w:r>
      <w:r w:rsidR="002737F9">
        <w:rPr>
          <w:rFonts w:ascii="Trebuchet MS" w:eastAsia="TT108t00" w:hAnsi="Trebuchet MS"/>
          <w:szCs w:val="20"/>
          <w:lang w:val="pt-BR"/>
        </w:rPr>
        <w:fldChar w:fldCharType="end"/>
      </w:r>
      <w:r w:rsidRPr="004B1FA9">
        <w:rPr>
          <w:rFonts w:ascii="Trebuchet MS" w:eastAsia="TT108t00" w:hAnsi="Trebuchet MS"/>
          <w:szCs w:val="20"/>
          <w:lang w:val="pt-BR"/>
        </w:rPr>
        <w:t xml:space="preserve"> será equivalente ao 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acrescida da Remuneração, calculadas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a partir da primeira Data de Integralização</w:t>
      </w:r>
      <w:r w:rsidRPr="004B1FA9">
        <w:rPr>
          <w:rFonts w:ascii="Trebuchet MS" w:hAnsi="Trebuchet MS"/>
          <w:szCs w:val="20"/>
          <w:lang w:val="pt-BR"/>
        </w:rPr>
        <w:t>,</w:t>
      </w:r>
      <w:r w:rsidRPr="004B1FA9">
        <w:rPr>
          <w:rFonts w:ascii="Trebuchet MS" w:eastAsia="TT108t00" w:hAnsi="Trebuchet MS"/>
          <w:szCs w:val="20"/>
          <w:lang w:val="pt-BR"/>
        </w:rPr>
        <w:t xml:space="preserve"> ou da Data de Pagamento da Remuneração</w:t>
      </w:r>
      <w:r w:rsidRPr="004B1FA9">
        <w:rPr>
          <w:rFonts w:ascii="Trebuchet MS" w:hAnsi="Trebuchet MS"/>
          <w:szCs w:val="20"/>
          <w:lang w:val="pt-BR"/>
        </w:rPr>
        <w:t>,</w:t>
      </w:r>
      <w:r w:rsidRPr="004B1FA9">
        <w:rPr>
          <w:rFonts w:ascii="Trebuchet MS" w:eastAsia="TT108t00" w:hAnsi="Trebuchet MS"/>
          <w:szCs w:val="20"/>
          <w:lang w:val="pt-BR"/>
        </w:rPr>
        <w:t xml:space="preserve"> imediatamente anterior, </w:t>
      </w:r>
      <w:r w:rsidR="002737F9">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002737F9">
        <w:rPr>
          <w:rFonts w:ascii="Trebuchet MS" w:eastAsia="TT108t00" w:hAnsi="Trebuchet MS"/>
          <w:szCs w:val="20"/>
          <w:lang w:val="pt-BR"/>
        </w:rPr>
        <w:t>, sem qualquer prêmio ou penalidade</w:t>
      </w:r>
      <w:r w:rsidRPr="004B1FA9">
        <w:rPr>
          <w:rFonts w:ascii="Trebuchet MS" w:eastAsia="TT108t00" w:hAnsi="Trebuchet MS"/>
          <w:szCs w:val="20"/>
          <w:lang w:val="pt-BR"/>
        </w:rPr>
        <w:t>.</w:t>
      </w:r>
    </w:p>
    <w:p w14:paraId="30E3EDD2" w14:textId="5C9E929E" w:rsidR="00076776" w:rsidRPr="00CC3346" w:rsidRDefault="00076776" w:rsidP="002C1C61">
      <w:pPr>
        <w:pStyle w:val="Level3"/>
        <w:numPr>
          <w:ilvl w:val="0"/>
          <w:numId w:val="0"/>
        </w:numPr>
        <w:spacing w:line="280" w:lineRule="exact"/>
        <w:ind w:left="709"/>
        <w:rPr>
          <w:rFonts w:ascii="Trebuchet MS" w:hAnsi="Trebuchet MS"/>
          <w:szCs w:val="20"/>
          <w:lang w:val="pt-BR"/>
        </w:rPr>
      </w:pPr>
      <w:r w:rsidRPr="004B1FA9">
        <w:rPr>
          <w:rFonts w:ascii="Trebuchet MS" w:hAnsi="Trebuchet MS"/>
          <w:szCs w:val="20"/>
          <w:lang w:val="pt-BR"/>
        </w:rPr>
        <w:t xml:space="preserve"> </w:t>
      </w:r>
      <w:bookmarkEnd w:id="100"/>
      <w:bookmarkEnd w:id="101"/>
    </w:p>
    <w:p w14:paraId="33274E5B"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Classificação de Risco</w:t>
      </w:r>
    </w:p>
    <w:p w14:paraId="05F5D453" w14:textId="5FFC4901" w:rsidR="008B73FF" w:rsidRPr="004403E7" w:rsidRDefault="00224DC6" w:rsidP="00E31DF6">
      <w:pPr>
        <w:pStyle w:val="Level3"/>
        <w:widowControl w:val="0"/>
        <w:tabs>
          <w:tab w:val="num" w:pos="709"/>
        </w:tabs>
        <w:spacing w:before="140" w:after="240"/>
        <w:ind w:left="680" w:hanging="680"/>
        <w:rPr>
          <w:rFonts w:ascii="Trebuchet MS" w:hAnsi="Trebuchet MS"/>
          <w:szCs w:val="20"/>
          <w:lang w:val="pt-BR"/>
        </w:rPr>
      </w:pPr>
      <w:r w:rsidRPr="004403E7">
        <w:rPr>
          <w:rFonts w:ascii="Trebuchet MS" w:hAnsi="Trebuchet MS"/>
          <w:szCs w:val="20"/>
          <w:lang w:val="pt-BR"/>
        </w:rPr>
        <w:t>Foi contratada como agência de classificação de risco da</w:t>
      </w:r>
      <w:r w:rsidR="007F25A3" w:rsidRPr="004403E7">
        <w:rPr>
          <w:rFonts w:ascii="Trebuchet MS" w:hAnsi="Trebuchet MS"/>
          <w:szCs w:val="20"/>
          <w:lang w:val="pt-BR"/>
        </w:rPr>
        <w:t xml:space="preserve"> Emissão</w:t>
      </w:r>
      <w:r w:rsidRPr="004403E7">
        <w:rPr>
          <w:rFonts w:ascii="Trebuchet MS" w:hAnsi="Trebuchet MS"/>
          <w:szCs w:val="20"/>
          <w:lang w:val="pt-BR"/>
        </w:rPr>
        <w:t xml:space="preserve"> a </w:t>
      </w:r>
      <w:r w:rsidR="00EC1A04" w:rsidRPr="004403E7">
        <w:rPr>
          <w:rFonts w:ascii="Trebuchet MS" w:hAnsi="Trebuchet MS"/>
          <w:bCs/>
          <w:lang w:val="pt-BR"/>
        </w:rPr>
        <w:t>Fitch</w:t>
      </w:r>
      <w:r w:rsidR="002313A3" w:rsidRPr="002C1C61">
        <w:rPr>
          <w:rFonts w:ascii="Trebuchet MS" w:hAnsi="Trebuchet MS"/>
          <w:bCs/>
          <w:lang w:val="pt-BR"/>
        </w:rPr>
        <w:t xml:space="preserve">] </w:t>
      </w:r>
      <w:r w:rsidRPr="002C1C61">
        <w:rPr>
          <w:rFonts w:ascii="Trebuchet MS" w:hAnsi="Trebuchet MS"/>
          <w:szCs w:val="20"/>
          <w:lang w:val="pt-BR"/>
        </w:rPr>
        <w:t>(“</w:t>
      </w:r>
      <w:r w:rsidRPr="002C1C61">
        <w:rPr>
          <w:rFonts w:ascii="Trebuchet MS" w:hAnsi="Trebuchet MS"/>
          <w:szCs w:val="20"/>
          <w:u w:val="single"/>
          <w:lang w:val="pt-BR"/>
        </w:rPr>
        <w:t>Agência de Classificação de Risco</w:t>
      </w:r>
      <w:r w:rsidRPr="002C1C61">
        <w:rPr>
          <w:rFonts w:ascii="Trebuchet MS" w:hAnsi="Trebuchet MS"/>
          <w:szCs w:val="20"/>
          <w:lang w:val="pt-BR"/>
        </w:rPr>
        <w:t xml:space="preserve">”). Durante o prazo de vigência das Debêntures, a Emissora deverá manter contratada </w:t>
      </w:r>
      <w:r w:rsidR="00437F63" w:rsidRPr="002C1C61">
        <w:rPr>
          <w:rFonts w:ascii="Trebuchet MS" w:hAnsi="Trebuchet MS"/>
          <w:szCs w:val="20"/>
          <w:lang w:val="pt-BR"/>
        </w:rPr>
        <w:t>a</w:t>
      </w:r>
      <w:r w:rsidR="004403E7">
        <w:rPr>
          <w:rFonts w:ascii="Trebuchet MS" w:hAnsi="Trebuchet MS"/>
          <w:szCs w:val="20"/>
          <w:lang w:val="pt-BR"/>
        </w:rPr>
        <w:t xml:space="preserve"> </w:t>
      </w:r>
      <w:r w:rsidR="00F71EF1" w:rsidRPr="002C1C61">
        <w:rPr>
          <w:rFonts w:ascii="Trebuchet MS" w:hAnsi="Trebuchet MS"/>
          <w:bCs/>
          <w:lang w:val="pt-BR"/>
        </w:rPr>
        <w:t>Fitch</w:t>
      </w:r>
      <w:r w:rsidRPr="004403E7">
        <w:rPr>
          <w:rFonts w:ascii="Trebuchet MS" w:hAnsi="Trebuchet MS"/>
          <w:bCs/>
          <w:szCs w:val="20"/>
          <w:lang w:val="pt-BR"/>
        </w:rPr>
        <w:t xml:space="preserve"> </w:t>
      </w:r>
      <w:r w:rsidR="008B73FF" w:rsidRPr="004403E7">
        <w:rPr>
          <w:rFonts w:ascii="Trebuchet MS" w:hAnsi="Trebuchet MS"/>
          <w:szCs w:val="20"/>
          <w:lang w:val="pt-BR"/>
        </w:rPr>
        <w:t>ou outra agência de classificação de risco que venha substituí-la, para a atualização da classificação de risco (</w:t>
      </w:r>
      <w:r w:rsidR="008B73FF" w:rsidRPr="004403E7">
        <w:rPr>
          <w:rFonts w:ascii="Trebuchet MS" w:hAnsi="Trebuchet MS"/>
          <w:i/>
          <w:szCs w:val="20"/>
          <w:lang w:val="pt-BR"/>
        </w:rPr>
        <w:t>rating</w:t>
      </w:r>
      <w:r w:rsidR="008B73FF" w:rsidRPr="004403E7">
        <w:rPr>
          <w:rFonts w:ascii="Trebuchet MS" w:hAnsi="Trebuchet MS"/>
          <w:szCs w:val="20"/>
          <w:lang w:val="pt-BR"/>
        </w:rPr>
        <w:t xml:space="preserve">) da </w:t>
      </w:r>
      <w:r w:rsidR="00B6770F" w:rsidRPr="004403E7">
        <w:rPr>
          <w:rFonts w:ascii="Trebuchet MS" w:hAnsi="Trebuchet MS"/>
          <w:szCs w:val="20"/>
          <w:lang w:val="pt-BR"/>
        </w:rPr>
        <w:t xml:space="preserve">Emissão </w:t>
      </w:r>
      <w:r w:rsidR="004329FA" w:rsidRPr="00A849D6">
        <w:rPr>
          <w:rFonts w:ascii="Trebuchet MS" w:hAnsi="Trebuchet MS"/>
          <w:szCs w:val="20"/>
          <w:lang w:val="pt-BR"/>
        </w:rPr>
        <w:t xml:space="preserve">em periodicidade mínima </w:t>
      </w:r>
      <w:r w:rsidR="004329FA" w:rsidRPr="000A0A19">
        <w:rPr>
          <w:rFonts w:ascii="Trebuchet MS" w:hAnsi="Trebuchet MS"/>
          <w:szCs w:val="20"/>
          <w:lang w:val="pt-BR"/>
        </w:rPr>
        <w:t>anual</w:t>
      </w:r>
      <w:r w:rsidR="008B73FF" w:rsidRPr="000A0A19">
        <w:rPr>
          <w:rFonts w:ascii="Trebuchet MS" w:hAnsi="Trebuchet MS"/>
          <w:szCs w:val="20"/>
          <w:lang w:val="pt-BR"/>
        </w:rPr>
        <w:t xml:space="preserve">, sendo que, em caso de substituição, deverá ser observado o procedimento previsto na Cláusula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_Ref459545748 \n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DC605F" w:rsidRPr="004403E7">
        <w:rPr>
          <w:rFonts w:ascii="Trebuchet MS" w:hAnsi="Trebuchet MS"/>
          <w:szCs w:val="20"/>
          <w:lang w:val="pt-BR"/>
        </w:rPr>
        <w:t>8.1</w:t>
      </w:r>
      <w:r w:rsidR="00AC6EC3" w:rsidRPr="004403E7">
        <w:rPr>
          <w:rFonts w:ascii="Trebuchet MS" w:hAnsi="Trebuchet MS"/>
          <w:szCs w:val="20"/>
          <w:lang w:val="pt-BR"/>
        </w:rPr>
        <w:fldChar w:fldCharType="end"/>
      </w:r>
      <w:r w:rsidR="003364C7" w:rsidRPr="004403E7">
        <w:rPr>
          <w:rFonts w:ascii="Trebuchet MS" w:hAnsi="Trebuchet MS"/>
          <w:szCs w:val="20"/>
          <w:lang w:val="pt-BR"/>
        </w:rPr>
        <w:t xml:space="preserve">, alínea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_Ref8134870 \n \p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DC605F" w:rsidRPr="004403E7">
        <w:rPr>
          <w:rFonts w:ascii="Trebuchet MS" w:hAnsi="Trebuchet MS"/>
          <w:szCs w:val="20"/>
          <w:lang w:val="pt-BR"/>
        </w:rPr>
        <w:t>(</w:t>
      </w:r>
      <w:proofErr w:type="spellStart"/>
      <w:r w:rsidR="00DC605F" w:rsidRPr="004403E7">
        <w:rPr>
          <w:rFonts w:ascii="Trebuchet MS" w:hAnsi="Trebuchet MS"/>
          <w:szCs w:val="20"/>
          <w:lang w:val="pt-BR"/>
        </w:rPr>
        <w:t>xxviii</w:t>
      </w:r>
      <w:proofErr w:type="spellEnd"/>
      <w:r w:rsidR="00DC605F" w:rsidRPr="004403E7">
        <w:rPr>
          <w:rFonts w:ascii="Trebuchet MS" w:hAnsi="Trebuchet MS"/>
          <w:szCs w:val="20"/>
          <w:lang w:val="pt-BR"/>
        </w:rPr>
        <w:t>) abaixo</w:t>
      </w:r>
      <w:r w:rsidR="00AC6EC3" w:rsidRPr="004403E7">
        <w:rPr>
          <w:rFonts w:ascii="Trebuchet MS" w:hAnsi="Trebuchet MS"/>
          <w:szCs w:val="20"/>
          <w:lang w:val="pt-BR"/>
        </w:rPr>
        <w:fldChar w:fldCharType="end"/>
      </w:r>
      <w:r w:rsidR="008B73FF" w:rsidRPr="004403E7">
        <w:rPr>
          <w:rFonts w:ascii="Trebuchet MS" w:hAnsi="Trebuchet MS"/>
          <w:szCs w:val="20"/>
          <w:lang w:val="pt-BR"/>
        </w:rPr>
        <w:t xml:space="preserve">, passando a agência que vier a substituir a </w:t>
      </w:r>
      <w:r w:rsidR="00F71EF1" w:rsidRPr="002C1C61">
        <w:rPr>
          <w:rFonts w:ascii="Trebuchet MS" w:hAnsi="Trebuchet MS"/>
          <w:bCs/>
          <w:lang w:val="pt-BR"/>
        </w:rPr>
        <w:t>Fitch</w:t>
      </w:r>
      <w:r w:rsidR="009D2A9D" w:rsidRPr="004403E7">
        <w:rPr>
          <w:rFonts w:ascii="Trebuchet MS" w:hAnsi="Trebuchet MS"/>
          <w:szCs w:val="20"/>
          <w:lang w:val="pt-BR"/>
        </w:rPr>
        <w:t xml:space="preserve"> </w:t>
      </w:r>
      <w:r w:rsidR="008B73FF" w:rsidRPr="004403E7">
        <w:rPr>
          <w:rFonts w:ascii="Trebuchet MS" w:hAnsi="Trebuchet MS"/>
          <w:szCs w:val="20"/>
          <w:lang w:val="pt-BR"/>
        </w:rPr>
        <w:t>ser denominada como “</w:t>
      </w:r>
      <w:r w:rsidR="008B73FF" w:rsidRPr="004403E7">
        <w:rPr>
          <w:rFonts w:ascii="Trebuchet MS" w:hAnsi="Trebuchet MS"/>
          <w:szCs w:val="20"/>
          <w:u w:val="single"/>
          <w:lang w:val="pt-BR"/>
        </w:rPr>
        <w:t>Agência de Classificação de Risco</w:t>
      </w:r>
      <w:r w:rsidR="008B73FF" w:rsidRPr="004403E7">
        <w:rPr>
          <w:rFonts w:ascii="Trebuchet MS" w:hAnsi="Trebuchet MS"/>
          <w:szCs w:val="20"/>
          <w:lang w:val="pt-BR"/>
        </w:rPr>
        <w:t>”.</w:t>
      </w:r>
      <w:r w:rsidR="004329FA" w:rsidRPr="004403E7">
        <w:rPr>
          <w:rFonts w:ascii="Trebuchet MS" w:hAnsi="Trebuchet MS"/>
          <w:szCs w:val="20"/>
          <w:lang w:val="pt-BR"/>
        </w:rPr>
        <w:t xml:space="preserve"> </w:t>
      </w:r>
    </w:p>
    <w:p w14:paraId="42DF30C5"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Liquidez e Estabilização</w:t>
      </w:r>
    </w:p>
    <w:p w14:paraId="075ECD63"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manutenção de liquidez ou contrato de estabilização de preços para as Debêntures. </w:t>
      </w:r>
    </w:p>
    <w:p w14:paraId="5AF9FDF2"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Amortização</w:t>
      </w:r>
    </w:p>
    <w:p w14:paraId="4390027B"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amortização para a presente Emissão. </w:t>
      </w:r>
    </w:p>
    <w:p w14:paraId="06BC1329" w14:textId="77777777" w:rsidR="008B73FF" w:rsidRPr="00A43719" w:rsidRDefault="008B73FF" w:rsidP="00E31DF6">
      <w:pPr>
        <w:pStyle w:val="Level1"/>
        <w:spacing w:before="140" w:after="240"/>
        <w:jc w:val="center"/>
        <w:rPr>
          <w:rFonts w:ascii="Trebuchet MS" w:hAnsi="Trebuchet MS"/>
          <w:sz w:val="20"/>
        </w:rPr>
      </w:pPr>
      <w:bookmarkStart w:id="122" w:name="_DV_M121"/>
      <w:bookmarkStart w:id="123" w:name="_DV_M122"/>
      <w:bookmarkStart w:id="124" w:name="_DV_M123"/>
      <w:bookmarkStart w:id="125" w:name="_DV_M124"/>
      <w:bookmarkStart w:id="126" w:name="_DV_M125"/>
      <w:bookmarkStart w:id="127" w:name="_DV_M126"/>
      <w:bookmarkStart w:id="128" w:name="_DV_M127"/>
      <w:bookmarkStart w:id="129" w:name="_DV_M128"/>
      <w:bookmarkStart w:id="130" w:name="_DV_M129"/>
      <w:bookmarkStart w:id="131" w:name="_DV_M130"/>
      <w:bookmarkStart w:id="132" w:name="_DV_M131"/>
      <w:bookmarkStart w:id="133" w:name="_DV_M132"/>
      <w:bookmarkStart w:id="134" w:name="_DV_M133"/>
      <w:bookmarkStart w:id="135" w:name="_DV_M134"/>
      <w:bookmarkStart w:id="136" w:name="_DV_M135"/>
      <w:bookmarkStart w:id="137" w:name="_DV_M136"/>
      <w:bookmarkStart w:id="138" w:name="_DV_M137"/>
      <w:bookmarkStart w:id="139" w:name="_DV_M139"/>
      <w:bookmarkStart w:id="140" w:name="_DV_M140"/>
      <w:bookmarkStart w:id="141" w:name="_DV_M141"/>
      <w:bookmarkStart w:id="142" w:name="_DV_M142"/>
      <w:bookmarkStart w:id="143" w:name="_DV_M143"/>
      <w:bookmarkStart w:id="144" w:name="_DV_M144"/>
      <w:bookmarkStart w:id="145" w:name="_DV_M145"/>
      <w:bookmarkStart w:id="146" w:name="_DV_M146"/>
      <w:bookmarkStart w:id="147" w:name="_DV_M147"/>
      <w:bookmarkStart w:id="148" w:name="_DV_M148"/>
      <w:bookmarkStart w:id="149" w:name="_DV_M149"/>
      <w:bookmarkStart w:id="150" w:name="_DV_M150"/>
      <w:bookmarkStart w:id="151" w:name="_DV_M151"/>
      <w:bookmarkStart w:id="152" w:name="_DV_M152"/>
      <w:bookmarkStart w:id="153" w:name="_DV_M153"/>
      <w:bookmarkStart w:id="154" w:name="_DV_M154"/>
      <w:bookmarkStart w:id="155" w:name="_DV_M155"/>
      <w:bookmarkStart w:id="156" w:name="_DV_M156"/>
      <w:bookmarkStart w:id="157" w:name="_DV_M157"/>
      <w:bookmarkStart w:id="158" w:name="_DV_M158"/>
      <w:bookmarkStart w:id="159" w:name="_DV_M159"/>
      <w:bookmarkStart w:id="160" w:name="_DV_M160"/>
      <w:bookmarkStart w:id="161" w:name="_DV_M161"/>
      <w:bookmarkStart w:id="162" w:name="_DV_M162"/>
      <w:bookmarkStart w:id="163" w:name="_DV_M163"/>
      <w:bookmarkStart w:id="164" w:name="_DV_M164"/>
      <w:bookmarkStart w:id="165" w:name="_DV_M165"/>
      <w:bookmarkStart w:id="166" w:name="_Hlk8082879"/>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Pr="00A43719">
        <w:rPr>
          <w:rFonts w:ascii="Trebuchet MS" w:hAnsi="Trebuchet MS"/>
          <w:sz w:val="20"/>
        </w:rPr>
        <w:t>CLÁUSULA SEXTA - VENCIMENTO ANTECIPADO</w:t>
      </w:r>
    </w:p>
    <w:p w14:paraId="7837C3A3" w14:textId="6C8993BC" w:rsidR="008B73FF" w:rsidRPr="00A43719" w:rsidRDefault="008B73FF" w:rsidP="00E31DF6">
      <w:pPr>
        <w:pStyle w:val="Level2"/>
        <w:keepNext/>
        <w:spacing w:after="240"/>
        <w:rPr>
          <w:rFonts w:ascii="Trebuchet MS" w:hAnsi="Trebuchet MS"/>
          <w:szCs w:val="20"/>
          <w:lang w:val="pt-BR"/>
        </w:rPr>
      </w:pPr>
      <w:bookmarkStart w:id="167" w:name="_DV_M268"/>
      <w:bookmarkStart w:id="168" w:name="_Ref392008548"/>
      <w:bookmarkEnd w:id="167"/>
      <w:r w:rsidRPr="00A43719">
        <w:rPr>
          <w:rFonts w:ascii="Trebuchet MS" w:hAnsi="Trebuchet MS"/>
          <w:szCs w:val="20"/>
          <w:lang w:val="pt-BR"/>
        </w:rPr>
        <w:t xml:space="preserve">Observado o disposto nas Cláusulas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DC605F">
        <w:rPr>
          <w:rFonts w:ascii="Trebuchet MS" w:hAnsi="Trebuchet MS"/>
          <w:szCs w:val="20"/>
          <w:lang w:val="pt-BR"/>
        </w:rPr>
        <w:t>6.2</w:t>
      </w:r>
      <w:r w:rsidRPr="00E54AC3">
        <w:rPr>
          <w:rFonts w:ascii="Trebuchet MS" w:hAnsi="Trebuchet MS"/>
          <w:szCs w:val="20"/>
          <w:lang w:val="pt-BR"/>
        </w:rPr>
        <w:fldChar w:fldCharType="end"/>
      </w:r>
      <w:r w:rsidR="0063282D">
        <w:rPr>
          <w:rFonts w:ascii="Trebuchet MS" w:hAnsi="Trebuchet MS"/>
          <w:szCs w:val="20"/>
          <w:lang w:val="pt-BR"/>
        </w:rPr>
        <w:t>,</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DC605F">
        <w:rPr>
          <w:rFonts w:ascii="Trebuchet MS" w:hAnsi="Trebuchet MS"/>
          <w:szCs w:val="20"/>
          <w:lang w:val="pt-BR"/>
        </w:rPr>
        <w:t>6.3</w:t>
      </w:r>
      <w:r w:rsidRPr="00E54AC3">
        <w:rPr>
          <w:rFonts w:ascii="Trebuchet MS" w:hAnsi="Trebuchet MS"/>
          <w:szCs w:val="20"/>
          <w:lang w:val="pt-BR"/>
        </w:rPr>
        <w:fldChar w:fldCharType="end"/>
      </w:r>
      <w:r w:rsidRPr="00A43719">
        <w:rPr>
          <w:rFonts w:ascii="Trebuchet MS" w:hAnsi="Trebuchet MS"/>
          <w:szCs w:val="20"/>
          <w:lang w:val="pt-BR"/>
        </w:rPr>
        <w:t xml:space="preserve"> </w:t>
      </w:r>
      <w:r w:rsidR="0063282D">
        <w:rPr>
          <w:rFonts w:ascii="Trebuchet MS" w:hAnsi="Trebuchet MS"/>
          <w:szCs w:val="20"/>
          <w:lang w:val="pt-BR"/>
        </w:rPr>
        <w:t xml:space="preserve">e 6.5 </w:t>
      </w:r>
      <w:r w:rsidRPr="00A43719">
        <w:rPr>
          <w:rFonts w:ascii="Trebuchet MS" w:hAnsi="Trebuchet MS"/>
          <w:szCs w:val="20"/>
          <w:lang w:val="pt-BR"/>
        </w:rPr>
        <w:t>abaixo, o Agente Fiduciário deverá</w:t>
      </w:r>
      <w:r w:rsidR="0063282D">
        <w:rPr>
          <w:rFonts w:ascii="Trebuchet MS" w:hAnsi="Trebuchet MS"/>
          <w:szCs w:val="20"/>
          <w:lang w:val="pt-BR"/>
        </w:rPr>
        <w:t>, se for o caso,</w:t>
      </w:r>
      <w:r w:rsidRPr="00A43719">
        <w:rPr>
          <w:rFonts w:ascii="Trebuchet MS" w:hAnsi="Trebuchet MS"/>
          <w:szCs w:val="20"/>
          <w:lang w:val="pt-BR"/>
        </w:rPr>
        <w:t xml:space="preserve"> considerar antecipadamente vencidas todas as obrigações constantes desta Escritura de Emissão, independentemente de aviso, interpelação ou notificação, </w:t>
      </w:r>
      <w:r w:rsidRPr="00A43719">
        <w:rPr>
          <w:rFonts w:ascii="Trebuchet MS" w:hAnsi="Trebuchet MS"/>
          <w:szCs w:val="20"/>
          <w:lang w:val="pt-BR"/>
        </w:rPr>
        <w:lastRenderedPageBreak/>
        <w:t>judicial ou extrajudicial na ocorrência das hipóteses descritas nas Cláusulas</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_Ref416256173 \n \h </w:instrText>
      </w:r>
      <w:r w:rsidR="004D0FEB">
        <w:rPr>
          <w:rFonts w:ascii="Trebuchet MS" w:hAnsi="Trebuchet MS"/>
          <w:szCs w:val="20"/>
          <w:lang w:val="pt-BR"/>
        </w:rPr>
      </w:r>
      <w:r w:rsidR="004D0FEB">
        <w:rPr>
          <w:rFonts w:ascii="Trebuchet MS" w:hAnsi="Trebuchet MS"/>
          <w:szCs w:val="20"/>
          <w:lang w:val="pt-BR"/>
        </w:rPr>
        <w:fldChar w:fldCharType="separate"/>
      </w:r>
      <w:r w:rsidR="00DC605F">
        <w:rPr>
          <w:rFonts w:ascii="Trebuchet MS" w:hAnsi="Trebuchet MS"/>
          <w:szCs w:val="20"/>
          <w:lang w:val="pt-BR"/>
        </w:rPr>
        <w:t>6.1.1</w:t>
      </w:r>
      <w:r w:rsidR="004D0FEB">
        <w:rPr>
          <w:rFonts w:ascii="Trebuchet MS" w:hAnsi="Trebuchet MS"/>
          <w:szCs w:val="20"/>
          <w:lang w:val="pt-BR"/>
        </w:rPr>
        <w:fldChar w:fldCharType="end"/>
      </w:r>
      <w:r w:rsidR="004D0FEB">
        <w:rPr>
          <w:rFonts w:ascii="Trebuchet MS" w:hAnsi="Trebuchet MS"/>
          <w:szCs w:val="20"/>
          <w:lang w:val="pt-BR"/>
        </w:rPr>
        <w:t xml:space="preserve"> </w:t>
      </w:r>
      <w:r w:rsidRPr="00A43719">
        <w:rPr>
          <w:rFonts w:ascii="Trebuchet MS" w:hAnsi="Trebuchet MS"/>
          <w:szCs w:val="20"/>
          <w:lang w:val="pt-BR"/>
        </w:rPr>
        <w:t>e</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_Ref8133473 \n \p \h </w:instrText>
      </w:r>
      <w:r w:rsidR="004D0FEB">
        <w:rPr>
          <w:rFonts w:ascii="Trebuchet MS" w:hAnsi="Trebuchet MS"/>
          <w:szCs w:val="20"/>
          <w:lang w:val="pt-BR"/>
        </w:rPr>
      </w:r>
      <w:r w:rsidR="004D0FEB">
        <w:rPr>
          <w:rFonts w:ascii="Trebuchet MS" w:hAnsi="Trebuchet MS"/>
          <w:szCs w:val="20"/>
          <w:lang w:val="pt-BR"/>
        </w:rPr>
        <w:fldChar w:fldCharType="separate"/>
      </w:r>
      <w:r w:rsidR="00DC605F">
        <w:rPr>
          <w:rFonts w:ascii="Trebuchet MS" w:hAnsi="Trebuchet MS"/>
          <w:szCs w:val="20"/>
          <w:lang w:val="pt-BR"/>
        </w:rPr>
        <w:t>6.1.2 abaixo</w:t>
      </w:r>
      <w:r w:rsidR="004D0FEB">
        <w:rPr>
          <w:rFonts w:ascii="Trebuchet MS" w:hAnsi="Trebuchet MS"/>
          <w:szCs w:val="20"/>
          <w:lang w:val="pt-BR"/>
        </w:rPr>
        <w:fldChar w:fldCharType="end"/>
      </w:r>
      <w:r w:rsidR="00AC6EC3">
        <w:rPr>
          <w:rFonts w:ascii="Trebuchet MS" w:hAnsi="Trebuchet MS"/>
          <w:szCs w:val="20"/>
          <w:lang w:val="pt-BR"/>
        </w:rPr>
        <w:t xml:space="preserve"> </w:t>
      </w:r>
      <w:r w:rsidRPr="00A43719">
        <w:rPr>
          <w:rFonts w:ascii="Trebuchet MS" w:hAnsi="Trebuchet MS"/>
          <w:szCs w:val="20"/>
          <w:lang w:val="pt-BR"/>
        </w:rPr>
        <w:t>(cada um, um “</w:t>
      </w:r>
      <w:r w:rsidRPr="00A43719">
        <w:rPr>
          <w:rFonts w:ascii="Trebuchet MS" w:hAnsi="Trebuchet MS"/>
          <w:szCs w:val="20"/>
          <w:u w:val="single"/>
          <w:lang w:val="pt-BR"/>
        </w:rPr>
        <w:t>Evento de Vencimento Antecipado</w:t>
      </w:r>
      <w:bookmarkEnd w:id="168"/>
      <w:r w:rsidR="0025616B" w:rsidRPr="00A43719">
        <w:rPr>
          <w:rFonts w:ascii="Trebuchet MS" w:hAnsi="Trebuchet MS"/>
          <w:szCs w:val="20"/>
          <w:lang w:val="pt-BR"/>
        </w:rPr>
        <w:t>”)</w:t>
      </w:r>
      <w:r w:rsidR="0025616B">
        <w:rPr>
          <w:rFonts w:ascii="Trebuchet MS" w:hAnsi="Trebuchet MS"/>
          <w:szCs w:val="20"/>
          <w:lang w:val="pt-BR"/>
        </w:rPr>
        <w:t>.</w:t>
      </w:r>
    </w:p>
    <w:p w14:paraId="0E5949D1" w14:textId="0AEA2116" w:rsidR="008B73FF" w:rsidRDefault="008B73FF" w:rsidP="004D1940">
      <w:pPr>
        <w:pStyle w:val="Level3"/>
        <w:spacing w:after="240"/>
        <w:ind w:left="680" w:hanging="680"/>
        <w:rPr>
          <w:rFonts w:ascii="Trebuchet MS" w:hAnsi="Trebuchet MS"/>
          <w:szCs w:val="20"/>
          <w:lang w:val="pt-BR"/>
        </w:rPr>
      </w:pPr>
      <w:bookmarkStart w:id="169" w:name="_Ref416256173"/>
      <w:bookmarkStart w:id="170" w:name="_Ref398913061"/>
      <w:r w:rsidRPr="00A43719">
        <w:rPr>
          <w:rFonts w:ascii="Trebuchet MS" w:hAnsi="Trebuchet MS"/>
          <w:szCs w:val="20"/>
          <w:lang w:val="pt-BR"/>
        </w:rPr>
        <w:t xml:space="preserve">Constituem Eventos de Vencimento Antecipado que acarretam o vencimento automático das obrigações decorrentes desta Escritura de Emissão, aplicando-se o disposto na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cs="Arial"/>
          <w:szCs w:val="20"/>
          <w:lang w:val="pt-BR"/>
        </w:rPr>
        <w:instrText xml:space="preserve"> REF _Ref391996822 \r \h </w:instrText>
      </w:r>
      <w:r w:rsidRPr="00A43719">
        <w:rPr>
          <w:rFonts w:ascii="Trebuchet MS" w:hAnsi="Trebuchet MS"/>
          <w:szCs w:val="20"/>
          <w:lang w:val="pt-BR"/>
        </w:rPr>
        <w:instrText xml:space="preserve">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DC605F">
        <w:rPr>
          <w:rFonts w:ascii="Trebuchet MS" w:hAnsi="Trebuchet MS" w:cs="Arial"/>
          <w:szCs w:val="20"/>
          <w:lang w:val="pt-BR"/>
        </w:rPr>
        <w:t>6.2</w:t>
      </w:r>
      <w:r w:rsidRPr="00E54AC3">
        <w:rPr>
          <w:rFonts w:ascii="Trebuchet MS" w:hAnsi="Trebuchet MS"/>
          <w:szCs w:val="20"/>
          <w:lang w:val="pt-BR"/>
        </w:rPr>
        <w:fldChar w:fldCharType="end"/>
      </w:r>
      <w:r w:rsidRPr="00A43719">
        <w:rPr>
          <w:rFonts w:ascii="Trebuchet MS" w:hAnsi="Trebuchet MS"/>
          <w:szCs w:val="20"/>
          <w:lang w:val="pt-BR"/>
        </w:rPr>
        <w:t xml:space="preserve"> abaixo:</w:t>
      </w:r>
      <w:bookmarkEnd w:id="169"/>
      <w:bookmarkEnd w:id="170"/>
      <w:r w:rsidRPr="00A43719">
        <w:rPr>
          <w:rFonts w:ascii="Trebuchet MS" w:hAnsi="Trebuchet MS"/>
          <w:szCs w:val="20"/>
          <w:lang w:val="pt-BR"/>
        </w:rPr>
        <w:t xml:space="preserve"> </w:t>
      </w:r>
    </w:p>
    <w:p w14:paraId="1271854F" w14:textId="663AE1A0"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falta de pagamento, pela Emissora, </w:t>
      </w:r>
      <w:r w:rsidR="000E034D">
        <w:rPr>
          <w:rFonts w:ascii="Trebuchet MS" w:hAnsi="Trebuchet MS"/>
          <w:color w:val="000000"/>
          <w:lang w:val="pt-BR"/>
        </w:rPr>
        <w:t>de qualquer obrigação pecuniária decorrente das Debêntures</w:t>
      </w:r>
      <w:r w:rsidRPr="002F6593">
        <w:rPr>
          <w:rFonts w:ascii="Trebuchet MS" w:hAnsi="Trebuchet MS"/>
          <w:color w:val="000000"/>
          <w:lang w:val="pt-BR"/>
        </w:rPr>
        <w:t>, não sanada no p</w:t>
      </w:r>
      <w:r w:rsidRPr="00A724B6">
        <w:rPr>
          <w:rFonts w:ascii="Trebuchet MS" w:hAnsi="Trebuchet MS"/>
          <w:color w:val="000000"/>
          <w:lang w:val="pt-BR"/>
        </w:rPr>
        <w:t xml:space="preserve">razo </w:t>
      </w:r>
      <w:r w:rsidRPr="005F3413">
        <w:rPr>
          <w:rFonts w:ascii="Trebuchet MS" w:hAnsi="Trebuchet MS"/>
          <w:color w:val="000000"/>
          <w:lang w:val="pt-BR"/>
        </w:rPr>
        <w:t xml:space="preserve">de </w:t>
      </w:r>
      <w:r w:rsidR="003364C7" w:rsidRPr="005F3413">
        <w:rPr>
          <w:rFonts w:ascii="Trebuchet MS" w:hAnsi="Trebuchet MS"/>
          <w:color w:val="000000"/>
          <w:lang w:val="pt-BR"/>
        </w:rPr>
        <w:t>2</w:t>
      </w:r>
      <w:r w:rsidRPr="005F3413">
        <w:rPr>
          <w:rFonts w:ascii="Trebuchet MS" w:hAnsi="Trebuchet MS"/>
          <w:color w:val="000000"/>
          <w:lang w:val="pt-BR"/>
        </w:rPr>
        <w:t xml:space="preserve"> (</w:t>
      </w:r>
      <w:r w:rsidR="003364C7" w:rsidRPr="005F3413">
        <w:rPr>
          <w:rFonts w:ascii="Trebuchet MS" w:hAnsi="Trebuchet MS"/>
          <w:color w:val="000000"/>
          <w:lang w:val="pt-BR"/>
        </w:rPr>
        <w:t>dois</w:t>
      </w:r>
      <w:r w:rsidRPr="005F3413">
        <w:rPr>
          <w:rFonts w:ascii="Trebuchet MS" w:hAnsi="Trebuchet MS"/>
          <w:color w:val="000000"/>
          <w:lang w:val="pt-BR"/>
        </w:rPr>
        <w:t>) Dia</w:t>
      </w:r>
      <w:r w:rsidR="003364C7" w:rsidRPr="005F3413">
        <w:rPr>
          <w:rFonts w:ascii="Trebuchet MS" w:hAnsi="Trebuchet MS"/>
          <w:color w:val="000000"/>
          <w:lang w:val="pt-BR"/>
        </w:rPr>
        <w:t>s</w:t>
      </w:r>
      <w:r w:rsidRPr="005F3413">
        <w:rPr>
          <w:rFonts w:ascii="Trebuchet MS" w:hAnsi="Trebuchet MS"/>
          <w:color w:val="000000"/>
          <w:lang w:val="pt-BR"/>
        </w:rPr>
        <w:t xml:space="preserve"> Út</w:t>
      </w:r>
      <w:r w:rsidR="003364C7" w:rsidRPr="005F3413">
        <w:rPr>
          <w:rFonts w:ascii="Trebuchet MS" w:hAnsi="Trebuchet MS"/>
          <w:color w:val="000000"/>
          <w:lang w:val="pt-BR"/>
        </w:rPr>
        <w:t>eis</w:t>
      </w:r>
      <w:r w:rsidRPr="005F3413">
        <w:rPr>
          <w:rFonts w:ascii="Trebuchet MS" w:hAnsi="Trebuchet MS"/>
          <w:color w:val="000000"/>
          <w:lang w:val="pt-BR"/>
        </w:rPr>
        <w:t xml:space="preserve"> contado das respectivas datas de vencimento</w:t>
      </w:r>
      <w:r w:rsidRPr="005F3413">
        <w:rPr>
          <w:rFonts w:ascii="Trebuchet MS" w:hAnsi="Trebuchet MS"/>
          <w:lang w:val="pt-BR"/>
        </w:rPr>
        <w:t>;</w:t>
      </w:r>
      <w:r w:rsidR="003364C7">
        <w:rPr>
          <w:rFonts w:ascii="Trebuchet MS" w:hAnsi="Trebuchet MS"/>
          <w:lang w:val="pt-BR"/>
        </w:rPr>
        <w:t xml:space="preserve"> </w:t>
      </w:r>
    </w:p>
    <w:p w14:paraId="2813EBE3" w14:textId="67D6A94A"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pedido de recuperação judicial ou submissão aos credores de pedido de negociação de plano de recuperação extrajudicial formulado pela Emissora</w:t>
      </w:r>
      <w:r w:rsidRPr="00264548">
        <w:rPr>
          <w:rFonts w:ascii="Trebuchet MS" w:hAnsi="Trebuchet MS"/>
          <w:color w:val="000000"/>
          <w:lang w:val="pt-BR"/>
        </w:rPr>
        <w:t>, independentemente de deferimento do respectivo pedido</w:t>
      </w:r>
      <w:r w:rsidRPr="002F6593">
        <w:rPr>
          <w:rFonts w:ascii="Trebuchet MS" w:hAnsi="Trebuchet MS"/>
          <w:color w:val="000000"/>
          <w:lang w:val="pt-BR"/>
        </w:rPr>
        <w:t>;</w:t>
      </w:r>
      <w:r w:rsidR="001D4E9F">
        <w:rPr>
          <w:rFonts w:ascii="Trebuchet MS" w:hAnsi="Trebuchet MS"/>
          <w:color w:val="000000"/>
          <w:lang w:val="pt-BR"/>
        </w:rPr>
        <w:t xml:space="preserve"> </w:t>
      </w:r>
    </w:p>
    <w:p w14:paraId="1F4D222F" w14:textId="77777777"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extinção, liquidação, dissolução, insolvência, pedido de </w:t>
      </w:r>
      <w:r w:rsidR="00076776" w:rsidRPr="002F6593">
        <w:rPr>
          <w:rFonts w:ascii="Trebuchet MS" w:hAnsi="Trebuchet MS"/>
          <w:color w:val="000000"/>
          <w:lang w:val="pt-BR"/>
        </w:rPr>
        <w:t>autofalência</w:t>
      </w:r>
      <w:r w:rsidRPr="002F6593">
        <w:rPr>
          <w:rFonts w:ascii="Trebuchet MS" w:hAnsi="Trebuchet MS"/>
          <w:color w:val="000000"/>
          <w:lang w:val="pt-BR"/>
        </w:rPr>
        <w:t>, pedido de falência não elidido no prazo legal ou decretação de falência da Emissora;</w:t>
      </w:r>
    </w:p>
    <w:p w14:paraId="6D2519D2" w14:textId="6BE4D34E" w:rsidR="00254282" w:rsidRPr="00196353" w:rsidRDefault="002E6CE0"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color w:val="000000"/>
          <w:lang w:val="pt-BR"/>
        </w:rPr>
        <w:t xml:space="preserve">descumprimento de </w:t>
      </w:r>
      <w:r w:rsidRPr="00196353">
        <w:rPr>
          <w:rFonts w:ascii="Trebuchet MS" w:hAnsi="Trebuchet MS"/>
          <w:color w:val="000000"/>
          <w:lang w:val="pt-BR"/>
        </w:rPr>
        <w:t xml:space="preserve">qualquer ordem de pagamento de quantia certa oriunda de </w:t>
      </w:r>
      <w:r w:rsidR="00254282" w:rsidRPr="00196353">
        <w:rPr>
          <w:rFonts w:ascii="Trebuchet MS" w:hAnsi="Trebuchet MS"/>
          <w:color w:val="000000"/>
          <w:lang w:val="pt-BR"/>
        </w:rPr>
        <w:t xml:space="preserve">decisão judicial </w:t>
      </w:r>
      <w:r w:rsidR="00A86E64" w:rsidRPr="00196353">
        <w:rPr>
          <w:rFonts w:ascii="Trebuchet MS" w:hAnsi="Trebuchet MS"/>
          <w:color w:val="000000"/>
          <w:lang w:val="pt-BR"/>
        </w:rPr>
        <w:t>transitada em julgado</w:t>
      </w:r>
      <w:r w:rsidR="0088243E" w:rsidRPr="00196353">
        <w:rPr>
          <w:rFonts w:ascii="Trebuchet MS" w:hAnsi="Trebuchet MS"/>
          <w:color w:val="000000"/>
          <w:lang w:val="pt-BR"/>
        </w:rPr>
        <w:t xml:space="preserve"> </w:t>
      </w:r>
      <w:r w:rsidR="00254282" w:rsidRPr="00196353">
        <w:rPr>
          <w:rFonts w:ascii="Trebuchet MS" w:hAnsi="Trebuchet MS"/>
          <w:color w:val="000000"/>
          <w:lang w:val="pt-BR"/>
        </w:rPr>
        <w:t>ou arbitral definitiva, de natureza condenatória, contra a Emissora, cujo valor total ultrapasse</w:t>
      </w:r>
      <w:r w:rsidR="001C4F7A" w:rsidRPr="00196353">
        <w:rPr>
          <w:rFonts w:ascii="Trebuchet MS" w:hAnsi="Trebuchet MS"/>
          <w:color w:val="000000"/>
          <w:lang w:val="pt-BR"/>
        </w:rPr>
        <w:t xml:space="preserve"> </w:t>
      </w:r>
      <w:r w:rsidR="004E5AA8" w:rsidRPr="00196353">
        <w:rPr>
          <w:rFonts w:ascii="Trebuchet MS" w:hAnsi="Trebuchet MS"/>
          <w:color w:val="000000"/>
          <w:lang w:val="pt-BR"/>
        </w:rPr>
        <w:t>R$</w:t>
      </w:r>
      <w:r w:rsidR="00FE0AB1" w:rsidRPr="00196353">
        <w:rPr>
          <w:rFonts w:ascii="Trebuchet MS" w:hAnsi="Trebuchet MS"/>
          <w:color w:val="000000"/>
          <w:lang w:val="pt-BR"/>
        </w:rPr>
        <w:t>10</w:t>
      </w:r>
      <w:r w:rsidR="004E5AA8" w:rsidRPr="00196353">
        <w:rPr>
          <w:rFonts w:ascii="Trebuchet MS" w:hAnsi="Trebuchet MS"/>
          <w:color w:val="000000"/>
          <w:lang w:val="pt-BR"/>
        </w:rPr>
        <w:t>0.000.000,00 (</w:t>
      </w:r>
      <w:r w:rsidR="00FE0AB1" w:rsidRPr="00196353">
        <w:rPr>
          <w:rFonts w:ascii="Trebuchet MS" w:hAnsi="Trebuchet MS"/>
          <w:color w:val="000000"/>
          <w:lang w:val="pt-BR"/>
        </w:rPr>
        <w:t xml:space="preserve">cem </w:t>
      </w:r>
      <w:r w:rsidR="004E5AA8" w:rsidRPr="00196353">
        <w:rPr>
          <w:rFonts w:ascii="Trebuchet MS" w:hAnsi="Trebuchet MS"/>
          <w:color w:val="000000"/>
          <w:lang w:val="pt-BR"/>
        </w:rPr>
        <w:t>milhões de reais)</w:t>
      </w:r>
      <w:r w:rsidR="000D1EC6" w:rsidRPr="00196353">
        <w:rPr>
          <w:rFonts w:ascii="Trebuchet MS" w:hAnsi="Trebuchet MS"/>
          <w:color w:val="000000"/>
          <w:lang w:val="pt-BR"/>
        </w:rPr>
        <w:t xml:space="preserve"> ou seu equivalente em outra moeda</w:t>
      </w:r>
      <w:r w:rsidR="00254282" w:rsidRPr="00196353">
        <w:rPr>
          <w:rFonts w:ascii="Trebuchet MS" w:hAnsi="Trebuchet MS"/>
          <w:color w:val="000000"/>
          <w:lang w:val="pt-BR"/>
        </w:rPr>
        <w:t>;</w:t>
      </w:r>
      <w:r w:rsidR="00254282" w:rsidRPr="00196353">
        <w:rPr>
          <w:rFonts w:ascii="Trebuchet MS" w:hAnsi="Trebuchet MS"/>
          <w:lang w:val="pt-BR"/>
        </w:rPr>
        <w:t xml:space="preserve"> </w:t>
      </w:r>
    </w:p>
    <w:p w14:paraId="435C88B2" w14:textId="79EF0AEA" w:rsidR="0056458D" w:rsidRDefault="0056458D" w:rsidP="00E31DF6">
      <w:pPr>
        <w:pStyle w:val="Level4"/>
        <w:tabs>
          <w:tab w:val="clear" w:pos="2041"/>
          <w:tab w:val="num" w:pos="1276"/>
        </w:tabs>
        <w:spacing w:before="140" w:after="240"/>
        <w:ind w:left="1276" w:hanging="567"/>
        <w:rPr>
          <w:rFonts w:ascii="Trebuchet MS" w:hAnsi="Trebuchet MS"/>
          <w:noProof/>
          <w:lang w:val="pt-BR"/>
        </w:rPr>
      </w:pPr>
      <w:r w:rsidRPr="00196353">
        <w:rPr>
          <w:rFonts w:ascii="Trebuchet MS" w:hAnsi="Trebuchet MS"/>
          <w:color w:val="000000"/>
          <w:lang w:val="pt-BR"/>
        </w:rPr>
        <w:t>declaração de vencimento antecipado</w:t>
      </w:r>
      <w:r w:rsidRPr="002F6593">
        <w:rPr>
          <w:rFonts w:ascii="Trebuchet MS" w:hAnsi="Trebuchet MS"/>
          <w:color w:val="000000"/>
          <w:lang w:val="pt-BR"/>
        </w:rPr>
        <w:t xml:space="preserve"> de qualquer dívida e/ou obrigações financeiras da Emissora</w:t>
      </w:r>
      <w:r w:rsidRPr="00E228F9">
        <w:rPr>
          <w:rFonts w:ascii="Trebuchet MS" w:eastAsia="Times New Roman" w:hAnsi="Trebuchet MS"/>
          <w:color w:val="000000"/>
          <w:lang w:val="pt-BR" w:eastAsia="pt-BR"/>
        </w:rPr>
        <w:t xml:space="preserve">, assim entendidas as dívidas contraídas pela Emissora por meio de operações </w:t>
      </w:r>
      <w:r w:rsidRPr="002F6593">
        <w:rPr>
          <w:rFonts w:ascii="Trebuchet MS" w:hAnsi="Trebuchet MS"/>
          <w:color w:val="000000"/>
          <w:lang w:val="pt-BR"/>
        </w:rPr>
        <w:t xml:space="preserve">no mercado </w:t>
      </w:r>
      <w:r w:rsidRPr="00E228F9">
        <w:rPr>
          <w:rFonts w:ascii="Trebuchet MS" w:eastAsia="Times New Roman" w:hAnsi="Trebuchet MS"/>
          <w:color w:val="000000"/>
          <w:lang w:val="pt-BR" w:eastAsia="pt-BR"/>
        </w:rPr>
        <w:t xml:space="preserve">financeiro ou de capitais, </w:t>
      </w:r>
      <w:r w:rsidRPr="002F6593">
        <w:rPr>
          <w:rFonts w:ascii="Trebuchet MS" w:hAnsi="Trebuchet MS"/>
          <w:color w:val="000000"/>
          <w:lang w:val="pt-BR"/>
        </w:rPr>
        <w:t>local ou internacional</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em valor indiv</w:t>
      </w:r>
      <w:r w:rsidRPr="00264548">
        <w:rPr>
          <w:rFonts w:ascii="Trebuchet MS" w:hAnsi="Trebuchet MS"/>
          <w:color w:val="000000"/>
          <w:lang w:val="pt-BR"/>
        </w:rPr>
        <w:t xml:space="preserve">idual ou global </w:t>
      </w:r>
      <w:r w:rsidRPr="00EE6AF7">
        <w:rPr>
          <w:rFonts w:ascii="Trebuchet MS" w:hAnsi="Trebuchet MS"/>
          <w:color w:val="000000"/>
          <w:lang w:val="pt-BR"/>
        </w:rPr>
        <w:t>superior a R$</w:t>
      </w:r>
      <w:r w:rsidR="00FE0AB1" w:rsidRPr="00EE6AF7">
        <w:rPr>
          <w:rFonts w:ascii="Trebuchet MS" w:hAnsi="Trebuchet MS"/>
          <w:color w:val="000000"/>
          <w:lang w:val="pt-BR"/>
        </w:rPr>
        <w:t>10</w:t>
      </w:r>
      <w:r w:rsidRPr="00EE6AF7">
        <w:rPr>
          <w:rFonts w:ascii="Trebuchet MS" w:hAnsi="Trebuchet MS"/>
          <w:color w:val="000000"/>
          <w:lang w:val="pt-BR"/>
        </w:rPr>
        <w:t>0.000.000,00 (</w:t>
      </w:r>
      <w:r w:rsidR="00FE0AB1" w:rsidRPr="00EE6AF7">
        <w:rPr>
          <w:rFonts w:ascii="Trebuchet MS" w:hAnsi="Trebuchet MS"/>
          <w:color w:val="000000"/>
          <w:lang w:val="pt-BR"/>
        </w:rPr>
        <w:t xml:space="preserve">cem </w:t>
      </w:r>
      <w:r w:rsidRPr="00EE6AF7">
        <w:rPr>
          <w:rFonts w:ascii="Trebuchet MS" w:hAnsi="Trebuchet MS"/>
          <w:color w:val="000000"/>
          <w:lang w:val="pt-BR"/>
        </w:rPr>
        <w:t>milhões de reais)</w:t>
      </w:r>
      <w:r w:rsidR="000D1EC6" w:rsidRPr="00EE6AF7">
        <w:rPr>
          <w:lang w:val="pt-BR"/>
        </w:rPr>
        <w:t xml:space="preserve"> </w:t>
      </w:r>
      <w:r w:rsidR="000D1EC6" w:rsidRPr="00EE6AF7">
        <w:rPr>
          <w:rFonts w:ascii="Trebuchet MS" w:hAnsi="Trebuchet MS"/>
          <w:color w:val="000000"/>
          <w:lang w:val="pt-BR"/>
        </w:rPr>
        <w:t>ou seu equivalente em outra moeda,</w:t>
      </w:r>
      <w:r w:rsidRPr="00EE6AF7">
        <w:rPr>
          <w:rFonts w:ascii="Trebuchet MS" w:hAnsi="Trebuchet MS"/>
          <w:color w:val="000000"/>
          <w:lang w:val="pt-BR"/>
        </w:rPr>
        <w:t xml:space="preserve"> na data da referida declaração</w:t>
      </w:r>
      <w:r w:rsidRPr="002F6593">
        <w:rPr>
          <w:rFonts w:ascii="Trebuchet MS" w:hAnsi="Trebuchet MS"/>
          <w:color w:val="000000"/>
          <w:lang w:val="pt-BR"/>
        </w:rPr>
        <w:t xml:space="preserve"> </w:t>
      </w:r>
      <w:r w:rsidRPr="00264548">
        <w:rPr>
          <w:rFonts w:ascii="Trebuchet MS" w:hAnsi="Trebuchet MS"/>
          <w:color w:val="000000"/>
          <w:lang w:val="pt-BR"/>
        </w:rPr>
        <w:t>de vencimento antecipado;</w:t>
      </w:r>
    </w:p>
    <w:p w14:paraId="4FF4F4CC" w14:textId="74F59478"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 xml:space="preserve">término </w:t>
      </w:r>
      <w:r w:rsidRPr="00264548">
        <w:rPr>
          <w:rFonts w:ascii="Trebuchet MS" w:hAnsi="Trebuchet MS"/>
          <w:lang w:val="pt-BR"/>
        </w:rPr>
        <w:t xml:space="preserve">antecipado da </w:t>
      </w:r>
      <w:r w:rsidR="007176E6">
        <w:rPr>
          <w:rFonts w:ascii="Trebuchet MS" w:hAnsi="Trebuchet MS"/>
          <w:lang w:val="pt-BR"/>
        </w:rPr>
        <w:t>C</w:t>
      </w:r>
      <w:r w:rsidR="007176E6" w:rsidRPr="00264548">
        <w:rPr>
          <w:rFonts w:ascii="Trebuchet MS" w:hAnsi="Trebuchet MS"/>
          <w:lang w:val="pt-BR"/>
        </w:rPr>
        <w:t>oncessão</w:t>
      </w:r>
      <w:r w:rsidR="007176E6" w:rsidRPr="00A43719">
        <w:rPr>
          <w:rFonts w:ascii="Trebuchet MS" w:hAnsi="Trebuchet MS"/>
          <w:lang w:val="pt-BR"/>
        </w:rPr>
        <w:t xml:space="preserve"> </w:t>
      </w:r>
      <w:r w:rsidRPr="00A43719">
        <w:rPr>
          <w:rFonts w:ascii="Trebuchet MS" w:hAnsi="Trebuchet MS"/>
          <w:lang w:val="pt-BR"/>
        </w:rPr>
        <w:t>ou intervenção pelo poder concedente, por qualquer motivo, na prestação do serviço de distribuição de energia elétrica da Emissora;</w:t>
      </w:r>
      <w:r w:rsidR="00443C03">
        <w:rPr>
          <w:rFonts w:ascii="Trebuchet MS" w:hAnsi="Trebuchet MS"/>
          <w:lang w:val="pt-BR"/>
        </w:rPr>
        <w:t xml:space="preserve"> </w:t>
      </w:r>
    </w:p>
    <w:p w14:paraId="036011AD" w14:textId="66CC5A75"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64548">
        <w:rPr>
          <w:rFonts w:ascii="Trebuchet MS" w:hAnsi="Trebuchet MS"/>
          <w:color w:val="000000"/>
          <w:lang w:val="pt-BR"/>
        </w:rPr>
        <w:t>protesto de</w:t>
      </w:r>
      <w:r w:rsidRPr="002F6593">
        <w:rPr>
          <w:rFonts w:ascii="Trebuchet MS" w:hAnsi="Trebuchet MS"/>
          <w:color w:val="000000"/>
          <w:lang w:val="pt-BR"/>
        </w:rPr>
        <w:t xml:space="preserve"> títulos contra a Emissora, cujo valor individual ou global ultrapass</w:t>
      </w:r>
      <w:r w:rsidRPr="00264548">
        <w:rPr>
          <w:rFonts w:ascii="Trebuchet MS" w:hAnsi="Trebuchet MS"/>
          <w:color w:val="000000"/>
          <w:lang w:val="pt-BR"/>
        </w:rPr>
        <w:t xml:space="preserve">e </w:t>
      </w:r>
      <w:r w:rsidR="004E5AA8" w:rsidRPr="00A724B6">
        <w:rPr>
          <w:rFonts w:ascii="Trebuchet MS" w:hAnsi="Trebuchet MS"/>
          <w:color w:val="000000"/>
          <w:lang w:val="pt-BR"/>
        </w:rPr>
        <w:t>R$</w:t>
      </w:r>
      <w:r w:rsidR="00FE0AB1" w:rsidRPr="00A724B6">
        <w:rPr>
          <w:rFonts w:ascii="Trebuchet MS" w:hAnsi="Trebuchet MS"/>
          <w:color w:val="000000"/>
          <w:lang w:val="pt-BR"/>
        </w:rPr>
        <w:t>10</w:t>
      </w:r>
      <w:r w:rsidR="004E5AA8" w:rsidRPr="00A724B6">
        <w:rPr>
          <w:rFonts w:ascii="Trebuchet MS" w:hAnsi="Trebuchet MS"/>
          <w:color w:val="000000"/>
          <w:lang w:val="pt-BR"/>
        </w:rPr>
        <w:t>0.000.000,00 (</w:t>
      </w:r>
      <w:r w:rsidR="00FE0AB1" w:rsidRPr="00A724B6">
        <w:rPr>
          <w:rFonts w:ascii="Trebuchet MS" w:hAnsi="Trebuchet MS"/>
          <w:color w:val="000000"/>
          <w:lang w:val="pt-BR"/>
        </w:rPr>
        <w:t xml:space="preserve">cem </w:t>
      </w:r>
      <w:r w:rsidR="004E5AA8" w:rsidRPr="00A724B6">
        <w:rPr>
          <w:rFonts w:ascii="Trebuchet MS" w:hAnsi="Trebuchet MS"/>
          <w:color w:val="000000"/>
          <w:lang w:val="pt-BR"/>
        </w:rPr>
        <w:t>milhões de reais)</w:t>
      </w:r>
      <w:r w:rsidR="000D1EC6" w:rsidRPr="000D1EC6">
        <w:rPr>
          <w:rFonts w:ascii="Trebuchet MS" w:hAnsi="Trebuchet MS"/>
          <w:color w:val="000000"/>
          <w:lang w:val="pt-BR"/>
        </w:rPr>
        <w:t xml:space="preserve"> ou seu equivalente em outra moeda</w:t>
      </w:r>
      <w:r w:rsidRPr="002F6593">
        <w:rPr>
          <w:rFonts w:ascii="Trebuchet MS" w:hAnsi="Trebuchet MS"/>
          <w:color w:val="000000"/>
          <w:lang w:val="pt-BR"/>
        </w:rPr>
        <w:t xml:space="preserve">, salvo se no prazo de </w:t>
      </w:r>
      <w:r w:rsidRPr="00A724B6">
        <w:rPr>
          <w:rFonts w:ascii="Trebuchet MS" w:hAnsi="Trebuchet MS"/>
          <w:color w:val="000000"/>
          <w:lang w:val="pt-BR"/>
        </w:rPr>
        <w:t>15 (quinze) Dias Úteis</w:t>
      </w:r>
      <w:r w:rsidR="004E5AA8">
        <w:rPr>
          <w:rFonts w:ascii="Trebuchet MS" w:hAnsi="Trebuchet MS"/>
          <w:color w:val="000000"/>
          <w:lang w:val="pt-BR"/>
        </w:rPr>
        <w:t xml:space="preserve"> contados da data do respectivo protesto</w:t>
      </w:r>
      <w:r w:rsidRPr="002F6593">
        <w:rPr>
          <w:rFonts w:ascii="Trebuchet MS" w:hAnsi="Trebuchet MS"/>
          <w:color w:val="000000"/>
          <w:lang w:val="pt-BR"/>
        </w:rPr>
        <w:t>: (</w:t>
      </w:r>
      <w:r w:rsidRPr="00E228F9">
        <w:rPr>
          <w:rFonts w:ascii="Trebuchet MS" w:eastAsia="Times New Roman" w:hAnsi="Trebuchet MS"/>
          <w:color w:val="000000"/>
          <w:lang w:val="pt-BR" w:eastAsia="pt-BR"/>
        </w:rPr>
        <w:t>a</w:t>
      </w:r>
      <w:r w:rsidRPr="002F6593">
        <w:rPr>
          <w:rFonts w:ascii="Trebuchet MS" w:hAnsi="Trebuchet MS"/>
          <w:color w:val="000000"/>
          <w:lang w:val="pt-BR"/>
        </w:rPr>
        <w:t xml:space="preserve">) a Emissora tiver </w:t>
      </w:r>
      <w:r w:rsidRPr="00264548">
        <w:rPr>
          <w:rFonts w:ascii="Trebuchet MS" w:hAnsi="Trebuchet MS"/>
          <w:color w:val="000000"/>
          <w:lang w:val="pt-BR"/>
        </w:rPr>
        <w:t>comprovado que o protesto foi efetuado por erro ou má-fé de terceiro ou era ilegítimo;</w:t>
      </w:r>
      <w:r w:rsidR="004E5AA8" w:rsidRPr="00264548">
        <w:rPr>
          <w:rFonts w:ascii="Trebuchet MS" w:hAnsi="Trebuchet MS"/>
          <w:color w:val="000000"/>
          <w:lang w:val="pt-BR"/>
        </w:rPr>
        <w:t xml:space="preserve"> ou</w:t>
      </w:r>
      <w:r w:rsidRPr="00264548">
        <w:rPr>
          <w:rFonts w:ascii="Trebuchet MS" w:hAnsi="Trebuchet MS"/>
          <w:color w:val="000000"/>
          <w:lang w:val="pt-BR"/>
        </w:rPr>
        <w:t xml:space="preserve"> (</w:t>
      </w:r>
      <w:r w:rsidRPr="00264548">
        <w:rPr>
          <w:rFonts w:ascii="Trebuchet MS" w:eastAsia="Times New Roman" w:hAnsi="Trebuchet MS"/>
          <w:color w:val="000000"/>
          <w:lang w:val="pt-BR" w:eastAsia="pt-BR"/>
        </w:rPr>
        <w:t>b</w:t>
      </w:r>
      <w:r w:rsidRPr="00264548">
        <w:rPr>
          <w:rFonts w:ascii="Trebuchet MS" w:hAnsi="Trebuchet MS"/>
          <w:color w:val="000000"/>
          <w:lang w:val="pt-BR"/>
        </w:rPr>
        <w:t xml:space="preserve">) </w:t>
      </w:r>
      <w:r w:rsidR="004E5AA8" w:rsidRPr="00264548">
        <w:rPr>
          <w:rFonts w:ascii="Trebuchet MS" w:hAnsi="Trebuchet MS"/>
          <w:color w:val="000000"/>
          <w:lang w:val="pt-BR"/>
        </w:rPr>
        <w:t xml:space="preserve">o protesto </w:t>
      </w:r>
      <w:r w:rsidRPr="00264548">
        <w:rPr>
          <w:rFonts w:ascii="Trebuchet MS" w:hAnsi="Trebuchet MS"/>
          <w:color w:val="000000"/>
          <w:lang w:val="pt-BR"/>
        </w:rPr>
        <w:t>for cancelado</w:t>
      </w:r>
      <w:r w:rsidR="002238B9" w:rsidRPr="00264548">
        <w:rPr>
          <w:rFonts w:ascii="Trebuchet MS" w:hAnsi="Trebuchet MS"/>
          <w:color w:val="000000"/>
          <w:lang w:val="pt-BR"/>
        </w:rPr>
        <w:t xml:space="preserve"> ou validamente contestado em juízo</w:t>
      </w:r>
      <w:r w:rsidRPr="002F6593">
        <w:rPr>
          <w:rFonts w:ascii="Trebuchet MS" w:hAnsi="Trebuchet MS"/>
          <w:color w:val="000000"/>
          <w:lang w:val="pt-BR"/>
        </w:rPr>
        <w:t>;</w:t>
      </w:r>
      <w:r w:rsidR="002238B9">
        <w:rPr>
          <w:rFonts w:ascii="Trebuchet MS" w:hAnsi="Trebuchet MS"/>
          <w:color w:val="000000"/>
          <w:lang w:val="pt-BR"/>
        </w:rPr>
        <w:t xml:space="preserve"> </w:t>
      </w:r>
    </w:p>
    <w:p w14:paraId="1792CBFA" w14:textId="439DC8CE" w:rsidR="00254282" w:rsidRPr="002F6593" w:rsidRDefault="00C45431"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lang w:val="pt-BR"/>
        </w:rPr>
        <w:t xml:space="preserve">comprovação da </w:t>
      </w:r>
      <w:r w:rsidR="00254282" w:rsidRPr="00A43719">
        <w:rPr>
          <w:rFonts w:ascii="Trebuchet MS" w:hAnsi="Trebuchet MS"/>
          <w:lang w:val="pt-BR"/>
        </w:rPr>
        <w:t>não utilização, pela</w:t>
      </w:r>
      <w:r w:rsidR="00254282" w:rsidRPr="002F6593">
        <w:rPr>
          <w:rFonts w:ascii="Trebuchet MS" w:hAnsi="Trebuchet MS"/>
          <w:lang w:val="pt-BR"/>
        </w:rPr>
        <w:t xml:space="preserve"> Emissora</w:t>
      </w:r>
      <w:r w:rsidR="00254282" w:rsidRPr="00A43719">
        <w:rPr>
          <w:rFonts w:ascii="Trebuchet MS" w:hAnsi="Trebuchet MS"/>
          <w:lang w:val="pt-BR"/>
        </w:rPr>
        <w:t>, dos</w:t>
      </w:r>
      <w:r w:rsidR="00254282" w:rsidRPr="002F6593">
        <w:rPr>
          <w:rFonts w:ascii="Trebuchet MS" w:hAnsi="Trebuchet MS"/>
          <w:lang w:val="pt-BR"/>
        </w:rPr>
        <w:t xml:space="preserve"> recursos líquidos obtidos com a Emissão </w:t>
      </w:r>
      <w:r w:rsidR="00254282" w:rsidRPr="00A43719">
        <w:rPr>
          <w:rFonts w:ascii="Trebuchet MS" w:hAnsi="Trebuchet MS"/>
          <w:lang w:val="pt-BR"/>
        </w:rPr>
        <w:t>estritamente nos termos desta</w:t>
      </w:r>
      <w:r w:rsidR="00254282" w:rsidRPr="002F6593">
        <w:rPr>
          <w:rFonts w:ascii="Trebuchet MS" w:hAnsi="Trebuchet MS"/>
          <w:lang w:val="pt-BR"/>
        </w:rPr>
        <w:t xml:space="preserve"> Escritura</w:t>
      </w:r>
      <w:r w:rsidR="00254282" w:rsidRPr="00A43719">
        <w:rPr>
          <w:rFonts w:ascii="Trebuchet MS" w:hAnsi="Trebuchet MS"/>
          <w:lang w:val="pt-BR"/>
        </w:rPr>
        <w:t xml:space="preserve"> de Emis</w:t>
      </w:r>
      <w:r w:rsidR="00254282">
        <w:rPr>
          <w:rFonts w:ascii="Trebuchet MS" w:hAnsi="Trebuchet MS"/>
          <w:lang w:val="pt-BR"/>
        </w:rPr>
        <w:t>são</w:t>
      </w:r>
      <w:r w:rsidR="00224DC6">
        <w:rPr>
          <w:rFonts w:ascii="Trebuchet MS" w:hAnsi="Trebuchet MS"/>
          <w:lang w:val="pt-BR"/>
        </w:rPr>
        <w:t xml:space="preserve">, desde que previamente comunicado à Emissora e não esclarecido </w:t>
      </w:r>
      <w:r w:rsidR="00224DC6" w:rsidRPr="00264548">
        <w:rPr>
          <w:rFonts w:ascii="Trebuchet MS" w:hAnsi="Trebuchet MS"/>
          <w:color w:val="000000"/>
          <w:lang w:val="pt-BR"/>
        </w:rPr>
        <w:t xml:space="preserve">dentro de um prazo de </w:t>
      </w:r>
      <w:r w:rsidR="00224DC6" w:rsidRPr="00A724B6">
        <w:rPr>
          <w:rFonts w:ascii="Trebuchet MS" w:hAnsi="Trebuchet MS"/>
          <w:color w:val="000000"/>
          <w:lang w:val="pt-BR"/>
        </w:rPr>
        <w:t>5 (cinco) Dias Úteis</w:t>
      </w:r>
      <w:r w:rsidR="00224DC6" w:rsidRPr="004B6583">
        <w:rPr>
          <w:rFonts w:ascii="Trebuchet MS" w:hAnsi="Trebuchet MS"/>
          <w:color w:val="000000"/>
          <w:lang w:val="pt-BR"/>
        </w:rPr>
        <w:t xml:space="preserve"> </w:t>
      </w:r>
      <w:r w:rsidR="00224DC6" w:rsidRPr="0096216B">
        <w:rPr>
          <w:rFonts w:ascii="Trebuchet MS" w:hAnsi="Trebuchet MS"/>
          <w:color w:val="000000"/>
          <w:lang w:val="pt-BR"/>
        </w:rPr>
        <w:t>d</w:t>
      </w:r>
      <w:r w:rsidR="00224DC6">
        <w:rPr>
          <w:rFonts w:ascii="Trebuchet MS" w:hAnsi="Trebuchet MS"/>
          <w:color w:val="000000"/>
          <w:lang w:val="pt-BR"/>
        </w:rPr>
        <w:t>o recebimento da</w:t>
      </w:r>
      <w:r w:rsidR="00224DC6" w:rsidRPr="0096216B">
        <w:rPr>
          <w:rFonts w:ascii="Trebuchet MS" w:hAnsi="Trebuchet MS"/>
          <w:color w:val="000000"/>
          <w:lang w:val="pt-BR"/>
        </w:rPr>
        <w:t xml:space="preserve"> comunicação</w:t>
      </w:r>
      <w:r w:rsidR="00254282">
        <w:rPr>
          <w:rFonts w:ascii="Trebuchet MS" w:hAnsi="Trebuchet MS"/>
          <w:lang w:val="pt-BR"/>
        </w:rPr>
        <w:t xml:space="preserve">; </w:t>
      </w:r>
    </w:p>
    <w:p w14:paraId="75A7FD26" w14:textId="25064269" w:rsidR="00254282" w:rsidRDefault="00254282" w:rsidP="00E31DF6">
      <w:pPr>
        <w:pStyle w:val="Level4"/>
        <w:tabs>
          <w:tab w:val="clear" w:pos="2041"/>
          <w:tab w:val="num" w:pos="1276"/>
        </w:tabs>
        <w:spacing w:before="140" w:after="240"/>
        <w:ind w:left="1276" w:hanging="567"/>
        <w:rPr>
          <w:rFonts w:ascii="Trebuchet MS" w:hAnsi="Trebuchet MS"/>
          <w:lang w:val="pt-BR"/>
        </w:rPr>
      </w:pPr>
      <w:bookmarkStart w:id="171" w:name="_Ref8134964"/>
      <w:r w:rsidRPr="002F6593">
        <w:rPr>
          <w:rFonts w:ascii="Trebuchet MS" w:hAnsi="Trebuchet MS"/>
          <w:color w:val="000000"/>
          <w:lang w:val="pt-BR"/>
        </w:rPr>
        <w:t>questionamento judicial</w:t>
      </w:r>
      <w:r w:rsidR="00A86E64">
        <w:rPr>
          <w:rFonts w:ascii="Trebuchet MS" w:hAnsi="Trebuchet MS"/>
          <w:color w:val="000000"/>
          <w:lang w:val="pt-BR"/>
        </w:rPr>
        <w:t xml:space="preserve"> </w:t>
      </w:r>
      <w:r w:rsidR="00A86E64" w:rsidRPr="00BA480D">
        <w:rPr>
          <w:rFonts w:ascii="Trebuchet MS" w:hAnsi="Trebuchet MS"/>
          <w:color w:val="000000"/>
          <w:lang w:val="pt-BR"/>
        </w:rPr>
        <w:t>da validade ou exequibilidade</w:t>
      </w:r>
      <w:r w:rsidR="00E31973">
        <w:rPr>
          <w:rFonts w:ascii="Trebuchet MS" w:hAnsi="Trebuchet MS"/>
          <w:color w:val="000000"/>
          <w:lang w:val="pt-BR"/>
        </w:rPr>
        <w:t xml:space="preserve"> </w:t>
      </w:r>
      <w:r w:rsidR="00E31973" w:rsidRPr="00E228F9">
        <w:rPr>
          <w:rFonts w:ascii="Trebuchet MS" w:eastAsia="Times New Roman" w:hAnsi="Trebuchet MS"/>
          <w:color w:val="000000"/>
          <w:lang w:val="pt-BR" w:eastAsia="pt-BR"/>
        </w:rPr>
        <w:t>desta Escritura de Emissão</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pela Emissora</w:t>
      </w:r>
      <w:r w:rsidRPr="00E228F9">
        <w:rPr>
          <w:rFonts w:ascii="Trebuchet MS" w:eastAsia="Times New Roman" w:hAnsi="Trebuchet MS"/>
          <w:color w:val="000000"/>
          <w:lang w:val="pt-BR" w:eastAsia="pt-BR"/>
        </w:rPr>
        <w:t>, por qualquer controladora (conforme definição</w:t>
      </w:r>
      <w:r w:rsidRPr="002F6593">
        <w:rPr>
          <w:rFonts w:ascii="Trebuchet MS" w:hAnsi="Trebuchet MS"/>
          <w:color w:val="000000"/>
          <w:lang w:val="pt-BR"/>
        </w:rPr>
        <w:t xml:space="preserve"> de </w:t>
      </w:r>
      <w:r w:rsidRPr="002F6593">
        <w:rPr>
          <w:rFonts w:ascii="Trebuchet MS" w:hAnsi="Trebuchet MS"/>
          <w:color w:val="000000"/>
          <w:lang w:val="pt-BR"/>
        </w:rPr>
        <w:lastRenderedPageBreak/>
        <w:t xml:space="preserve">controle </w:t>
      </w:r>
      <w:r w:rsidRPr="00E228F9">
        <w:rPr>
          <w:rFonts w:ascii="Trebuchet MS" w:eastAsia="Times New Roman" w:hAnsi="Trebuchet MS"/>
          <w:color w:val="000000"/>
          <w:lang w:val="pt-BR" w:eastAsia="pt-BR"/>
        </w:rPr>
        <w:t xml:space="preserve">prevista no artigo 116 da Lei das Sociedades por Ações) da Emissora, por </w:t>
      </w:r>
      <w:r w:rsidRPr="005F3413">
        <w:rPr>
          <w:rFonts w:ascii="Trebuchet MS" w:eastAsia="Times New Roman" w:hAnsi="Trebuchet MS"/>
          <w:color w:val="000000"/>
          <w:lang w:val="pt-BR" w:eastAsia="pt-BR"/>
        </w:rPr>
        <w:t>qualquer sociedade controlada (conforme</w:t>
      </w:r>
      <w:r w:rsidRPr="00E228F9">
        <w:rPr>
          <w:rFonts w:ascii="Trebuchet MS" w:eastAsia="Times New Roman" w:hAnsi="Trebuchet MS"/>
          <w:color w:val="000000"/>
          <w:lang w:val="pt-BR" w:eastAsia="pt-BR"/>
        </w:rPr>
        <w:t xml:space="preserve"> definição de controle prevista no artigo 116 da Lei das Sociedades por Ações) pela Emissora, e/ou por </w:t>
      </w:r>
      <w:r w:rsidRPr="002F6593">
        <w:rPr>
          <w:rFonts w:ascii="Trebuchet MS" w:hAnsi="Trebuchet MS"/>
          <w:color w:val="000000"/>
          <w:lang w:val="pt-BR"/>
        </w:rPr>
        <w:t xml:space="preserve">qualquer </w:t>
      </w:r>
      <w:r w:rsidRPr="00E228F9">
        <w:rPr>
          <w:rFonts w:ascii="Trebuchet MS" w:eastAsia="Times New Roman" w:hAnsi="Trebuchet MS"/>
          <w:color w:val="000000"/>
          <w:lang w:val="pt-BR" w:eastAsia="pt-BR"/>
        </w:rPr>
        <w:t>coligada</w:t>
      </w:r>
      <w:r w:rsidRPr="002F6593">
        <w:rPr>
          <w:rFonts w:ascii="Trebuchet MS" w:hAnsi="Trebuchet MS"/>
          <w:color w:val="000000"/>
          <w:lang w:val="pt-BR"/>
        </w:rPr>
        <w:t xml:space="preserve"> da Emissora</w:t>
      </w:r>
      <w:r w:rsidR="0088243E">
        <w:rPr>
          <w:rFonts w:ascii="Trebuchet MS" w:hAnsi="Trebuchet MS"/>
          <w:lang w:val="pt-BR"/>
        </w:rPr>
        <w:t>;</w:t>
      </w:r>
      <w:r w:rsidRPr="00A43719">
        <w:rPr>
          <w:rFonts w:ascii="Trebuchet MS" w:hAnsi="Trebuchet MS"/>
          <w:lang w:val="pt-BR"/>
        </w:rPr>
        <w:t xml:space="preserve"> </w:t>
      </w:r>
      <w:bookmarkEnd w:id="171"/>
    </w:p>
    <w:p w14:paraId="48A79802" w14:textId="22B1FC61" w:rsidR="0088243E" w:rsidRPr="005A35D2" w:rsidRDefault="0088243E" w:rsidP="00530381">
      <w:pPr>
        <w:pStyle w:val="Level4"/>
        <w:tabs>
          <w:tab w:val="clear" w:pos="2041"/>
          <w:tab w:val="num" w:pos="1276"/>
        </w:tabs>
        <w:spacing w:before="140" w:after="240"/>
        <w:ind w:left="1276" w:hanging="567"/>
        <w:rPr>
          <w:rFonts w:ascii="Trebuchet MS" w:hAnsi="Trebuchet MS"/>
          <w:lang w:val="pt-BR"/>
        </w:rPr>
      </w:pPr>
      <w:r w:rsidRPr="005A35D2">
        <w:rPr>
          <w:rFonts w:ascii="Trebuchet MS" w:hAnsi="Trebuchet MS"/>
          <w:lang w:val="pt-BR"/>
        </w:rPr>
        <w:t>se for declarada a invalidade, nulidade ou inexequibilidade desta Escritura de Emissão, por meio de decisão judicial</w:t>
      </w:r>
      <w:r w:rsidR="005A35D2">
        <w:rPr>
          <w:rFonts w:ascii="Trebuchet MS" w:hAnsi="Trebuchet MS"/>
          <w:lang w:val="pt-BR"/>
        </w:rPr>
        <w:t xml:space="preserve"> </w:t>
      </w:r>
      <w:del w:id="172" w:author="Stocche Forbes" w:date="2022-04-11T22:30:00Z">
        <w:r w:rsidR="00062119" w:rsidRPr="007762B2">
          <w:rPr>
            <w:rFonts w:ascii="Trebuchet MS" w:hAnsi="Trebuchet MS"/>
            <w:lang w:val="pt-BR"/>
          </w:rPr>
          <w:delText>transitada em julgado</w:delText>
        </w:r>
        <w:r>
          <w:rPr>
            <w:rFonts w:ascii="Trebuchet MS" w:hAnsi="Trebuchet MS"/>
            <w:lang w:val="pt-BR"/>
          </w:rPr>
          <w:delText xml:space="preserve"> </w:delText>
        </w:r>
      </w:del>
      <w:r w:rsidR="005A35D2">
        <w:rPr>
          <w:rFonts w:ascii="Trebuchet MS" w:hAnsi="Trebuchet MS"/>
          <w:lang w:val="pt-BR"/>
        </w:rPr>
        <w:t xml:space="preserve">ou </w:t>
      </w:r>
      <w:del w:id="173" w:author="Stocche Forbes" w:date="2022-04-11T22:30:00Z">
        <w:r>
          <w:rPr>
            <w:rFonts w:ascii="Trebuchet MS" w:hAnsi="Trebuchet MS"/>
            <w:lang w:val="pt-BR"/>
          </w:rPr>
          <w:delText xml:space="preserve">por decisão </w:delText>
        </w:r>
      </w:del>
      <w:r w:rsidR="005A35D2">
        <w:rPr>
          <w:rFonts w:ascii="Trebuchet MS" w:hAnsi="Trebuchet MS"/>
          <w:lang w:val="pt-BR"/>
        </w:rPr>
        <w:t>arbitral</w:t>
      </w:r>
      <w:del w:id="174" w:author="Stocche Forbes" w:date="2022-04-11T22:30:00Z">
        <w:r>
          <w:rPr>
            <w:rFonts w:ascii="Trebuchet MS" w:hAnsi="Trebuchet MS"/>
            <w:lang w:val="pt-BR"/>
          </w:rPr>
          <w:delText xml:space="preserve"> final</w:delText>
        </w:r>
      </w:del>
      <w:r w:rsidR="00797DA3">
        <w:rPr>
          <w:rFonts w:ascii="Trebuchet MS" w:hAnsi="Trebuchet MS"/>
          <w:lang w:val="pt-BR"/>
        </w:rPr>
        <w:t>; ou</w:t>
      </w:r>
      <w:r>
        <w:rPr>
          <w:rFonts w:ascii="Trebuchet MS" w:hAnsi="Trebuchet MS"/>
          <w:lang w:val="pt-BR"/>
        </w:rPr>
        <w:t xml:space="preserve"> </w:t>
      </w:r>
      <w:r w:rsidR="00761142">
        <w:rPr>
          <w:rFonts w:ascii="Trebuchet MS" w:hAnsi="Trebuchet MS"/>
          <w:b/>
          <w:lang w:val="pt-BR"/>
          <w:rPrChange w:id="175" w:author="Stocche Forbes" w:date="2022-04-11T22:30:00Z">
            <w:rPr>
              <w:rFonts w:ascii="Trebuchet MS" w:hAnsi="Trebuchet MS"/>
              <w:b/>
              <w:highlight w:val="yellow"/>
              <w:lang w:val="pt-BR"/>
            </w:rPr>
          </w:rPrChange>
        </w:rPr>
        <w:t>[</w:t>
      </w:r>
      <w:ins w:id="176" w:author="Stocche Forbes" w:date="2022-04-11T22:34:00Z">
        <w:r w:rsidR="008D6C21" w:rsidRPr="008D6C21">
          <w:rPr>
            <w:rFonts w:ascii="Trebuchet MS" w:hAnsi="Trebuchet MS"/>
            <w:b/>
            <w:highlight w:val="yellow"/>
            <w:lang w:val="pt-BR"/>
            <w:rPrChange w:id="177" w:author="Stocche Forbes" w:date="2022-04-11T22:34:00Z">
              <w:rPr>
                <w:rFonts w:ascii="Trebuchet MS" w:hAnsi="Trebuchet MS"/>
                <w:b/>
                <w:lang w:val="pt-BR"/>
              </w:rPr>
            </w:rPrChange>
          </w:rPr>
          <w:t xml:space="preserve">Nota </w:t>
        </w:r>
      </w:ins>
      <w:ins w:id="178" w:author="Stocche Forbes" w:date="2022-04-11T22:30:00Z">
        <w:r w:rsidR="00E8104E" w:rsidRPr="008D6C21">
          <w:rPr>
            <w:rFonts w:ascii="Trebuchet MS" w:hAnsi="Trebuchet MS"/>
            <w:b/>
            <w:bCs/>
            <w:highlight w:val="yellow"/>
            <w:lang w:val="pt-BR"/>
          </w:rPr>
          <w:t>S</w:t>
        </w:r>
        <w:r w:rsidR="00E8104E" w:rsidRPr="006A6BC4">
          <w:rPr>
            <w:rFonts w:ascii="Trebuchet MS" w:hAnsi="Trebuchet MS"/>
            <w:b/>
            <w:bCs/>
            <w:highlight w:val="yellow"/>
            <w:lang w:val="pt-BR"/>
          </w:rPr>
          <w:t xml:space="preserve">F: a ser discutido em </w:t>
        </w:r>
        <w:proofErr w:type="spellStart"/>
        <w:r w:rsidR="00E8104E" w:rsidRPr="006A6BC4">
          <w:rPr>
            <w:rFonts w:ascii="Trebuchet MS" w:hAnsi="Trebuchet MS"/>
            <w:b/>
            <w:bCs/>
            <w:i/>
            <w:iCs/>
            <w:highlight w:val="yellow"/>
            <w:lang w:val="pt-BR"/>
          </w:rPr>
          <w:t>call</w:t>
        </w:r>
        <w:proofErr w:type="spellEnd"/>
        <w:r w:rsidR="00E8104E" w:rsidRPr="008D6C21">
          <w:rPr>
            <w:rFonts w:ascii="Trebuchet MS" w:hAnsi="Trebuchet MS"/>
            <w:b/>
            <w:bCs/>
            <w:highlight w:val="yellow"/>
            <w:lang w:val="pt-BR"/>
            <w:rPrChange w:id="179" w:author="Stocche Forbes" w:date="2022-04-11T22:34:00Z">
              <w:rPr>
                <w:rFonts w:ascii="Trebuchet MS" w:hAnsi="Trebuchet MS"/>
                <w:b/>
                <w:bCs/>
                <w:lang w:val="pt-BR"/>
              </w:rPr>
            </w:rPrChange>
          </w:rPr>
          <w:t>]</w:t>
        </w:r>
      </w:ins>
      <w:del w:id="180" w:author="Stocche Forbes" w:date="2022-04-11T22:30:00Z">
        <w:r w:rsidR="00FE3B52" w:rsidRPr="008D6C21">
          <w:rPr>
            <w:rFonts w:ascii="Trebuchet MS" w:hAnsi="Trebuchet MS"/>
            <w:b/>
            <w:bCs/>
            <w:highlight w:val="yellow"/>
            <w:lang w:val="pt-BR"/>
          </w:rPr>
          <w:delText xml:space="preserve">: </w:delText>
        </w:r>
      </w:del>
      <w:ins w:id="181" w:author="Stocche Forbes" w:date="2022-04-11T22:34:00Z">
        <w:r w:rsidR="006A6BC4">
          <w:rPr>
            <w:rFonts w:ascii="Trebuchet MS" w:hAnsi="Trebuchet MS"/>
            <w:b/>
            <w:bCs/>
            <w:highlight w:val="yellow"/>
            <w:lang w:val="pt-BR"/>
          </w:rPr>
          <w:t>[</w:t>
        </w:r>
      </w:ins>
      <w:del w:id="182" w:author="Stocche Forbes" w:date="2022-04-11T22:34:00Z">
        <w:r w:rsidR="006A6BC4" w:rsidDel="006A6BC4">
          <w:rPr>
            <w:rFonts w:ascii="Trebuchet MS" w:hAnsi="Trebuchet MS"/>
            <w:b/>
            <w:bCs/>
            <w:highlight w:val="yellow"/>
            <w:lang w:val="pt-BR"/>
          </w:rPr>
          <w:delText>Nota</w:delText>
        </w:r>
      </w:del>
      <w:del w:id="183" w:author="Stocche Forbes" w:date="2022-04-11T22:30:00Z">
        <w:r w:rsidR="00FE3B52" w:rsidRPr="00CF65CF">
          <w:rPr>
            <w:rFonts w:ascii="Trebuchet MS" w:hAnsi="Trebuchet MS"/>
            <w:b/>
            <w:bCs/>
            <w:highlight w:val="yellow"/>
            <w:lang w:val="pt-BR"/>
          </w:rPr>
          <w:delText>Favor manter redação da 25ª Emissão.]</w:delText>
        </w:r>
      </w:del>
      <w:ins w:id="184" w:author="Stocche Forbes" w:date="2022-04-11T22:30:00Z">
        <w:r w:rsidR="00761142" w:rsidRPr="00EF78B5">
          <w:rPr>
            <w:rFonts w:ascii="Trebuchet MS" w:hAnsi="Trebuchet MS"/>
            <w:b/>
            <w:bCs/>
            <w:highlight w:val="yellow"/>
            <w:lang w:val="pt-BR"/>
          </w:rPr>
          <w:t xml:space="preserve"> </w:t>
        </w:r>
      </w:ins>
    </w:p>
    <w:p w14:paraId="607F72A5" w14:textId="3A17547E" w:rsidR="00A25F4A" w:rsidRPr="00BE36B5" w:rsidRDefault="00A25F4A" w:rsidP="00E31DF6">
      <w:pPr>
        <w:pStyle w:val="Level4"/>
        <w:tabs>
          <w:tab w:val="clear" w:pos="2041"/>
          <w:tab w:val="num" w:pos="1276"/>
        </w:tabs>
        <w:spacing w:before="140" w:after="240"/>
        <w:ind w:left="1276" w:hanging="567"/>
        <w:rPr>
          <w:rFonts w:ascii="Trebuchet MS" w:hAnsi="Trebuchet MS"/>
          <w:lang w:val="pt-BR"/>
        </w:rPr>
      </w:pPr>
      <w:bookmarkStart w:id="185" w:name="_Ref67911160"/>
      <w:r w:rsidRPr="00A25F4A">
        <w:rPr>
          <w:rFonts w:ascii="Trebuchet MS" w:hAnsi="Trebuchet MS"/>
          <w:lang w:val="pt-BR"/>
        </w:rPr>
        <w:t xml:space="preserve">caso a Emissora não constitua </w:t>
      </w:r>
      <w:r w:rsidR="008D2F5C">
        <w:rPr>
          <w:rFonts w:ascii="Trebuchet MS" w:hAnsi="Trebuchet MS"/>
          <w:lang w:val="pt-BR"/>
        </w:rPr>
        <w:t>(</w:t>
      </w:r>
      <w:r w:rsidR="00100349">
        <w:rPr>
          <w:rFonts w:ascii="Trebuchet MS" w:hAnsi="Trebuchet MS"/>
          <w:lang w:val="pt-BR"/>
        </w:rPr>
        <w:t>ou</w:t>
      </w:r>
      <w:r w:rsidR="008D2F5C">
        <w:rPr>
          <w:rFonts w:ascii="Trebuchet MS" w:hAnsi="Trebuchet MS"/>
          <w:lang w:val="pt-BR"/>
        </w:rPr>
        <w:t>, uma vez constituída,</w:t>
      </w:r>
      <w:r w:rsidR="00100349">
        <w:rPr>
          <w:rFonts w:ascii="Trebuchet MS" w:hAnsi="Trebuchet MS"/>
          <w:lang w:val="pt-BR"/>
        </w:rPr>
        <w:t xml:space="preserve"> não mantenha em vigor</w:t>
      </w:r>
      <w:r w:rsidR="008D2F5C">
        <w:rPr>
          <w:rFonts w:ascii="Trebuchet MS" w:hAnsi="Trebuchet MS"/>
          <w:lang w:val="pt-BR"/>
        </w:rPr>
        <w:t>)</w:t>
      </w:r>
      <w:r w:rsidR="00100349">
        <w:rPr>
          <w:rFonts w:ascii="Trebuchet MS" w:hAnsi="Trebuchet MS"/>
          <w:lang w:val="pt-BR"/>
        </w:rPr>
        <w:t xml:space="preserve"> </w:t>
      </w:r>
      <w:r w:rsidRPr="00A25F4A">
        <w:rPr>
          <w:rFonts w:ascii="Trebuchet MS" w:hAnsi="Trebuchet MS"/>
          <w:lang w:val="pt-BR"/>
        </w:rPr>
        <w:t xml:space="preserve">garantia real ou fidejussória ou não realize o Resgate Antecipado Obrigatório nos termos previstos </w:t>
      </w:r>
      <w:r w:rsidR="00483C36">
        <w:rPr>
          <w:rFonts w:ascii="Trebuchet MS" w:hAnsi="Trebuchet MS"/>
          <w:lang w:val="pt-BR"/>
        </w:rPr>
        <w:t xml:space="preserve">na Cláusula </w:t>
      </w:r>
      <w:r w:rsidR="00483C36">
        <w:rPr>
          <w:rFonts w:ascii="Trebuchet MS" w:hAnsi="Trebuchet MS"/>
          <w:lang w:val="pt-BR"/>
        </w:rPr>
        <w:fldChar w:fldCharType="begin"/>
      </w:r>
      <w:r w:rsidR="00483C36">
        <w:rPr>
          <w:rFonts w:ascii="Trebuchet MS" w:hAnsi="Trebuchet MS"/>
          <w:lang w:val="pt-BR"/>
        </w:rPr>
        <w:instrText xml:space="preserve"> REF _Ref67911929 \n \h </w:instrText>
      </w:r>
      <w:r w:rsidR="00483C36">
        <w:rPr>
          <w:rFonts w:ascii="Trebuchet MS" w:hAnsi="Trebuchet MS"/>
          <w:lang w:val="pt-BR"/>
        </w:rPr>
      </w:r>
      <w:r w:rsidR="00483C36">
        <w:rPr>
          <w:rFonts w:ascii="Trebuchet MS" w:hAnsi="Trebuchet MS"/>
          <w:lang w:val="pt-BR"/>
        </w:rPr>
        <w:fldChar w:fldCharType="separate"/>
      </w:r>
      <w:r w:rsidR="00DC605F">
        <w:rPr>
          <w:rFonts w:ascii="Trebuchet MS" w:hAnsi="Trebuchet MS"/>
          <w:lang w:val="pt-BR"/>
        </w:rPr>
        <w:t>5.21</w:t>
      </w:r>
      <w:r w:rsidR="00483C36">
        <w:rPr>
          <w:rFonts w:ascii="Trebuchet MS" w:hAnsi="Trebuchet MS"/>
          <w:lang w:val="pt-BR"/>
        </w:rPr>
        <w:fldChar w:fldCharType="end"/>
      </w:r>
      <w:r>
        <w:rPr>
          <w:rFonts w:ascii="Trebuchet MS" w:hAnsi="Trebuchet MS"/>
          <w:lang w:val="pt-BR"/>
        </w:rPr>
        <w:t xml:space="preserve"> desta Escritura de Emissão.</w:t>
      </w:r>
      <w:bookmarkEnd w:id="185"/>
      <w:del w:id="186" w:author="Stocche Forbes" w:date="2022-04-11T22:30:00Z">
        <w:r w:rsidR="00FE3B52" w:rsidRPr="00FE3B52">
          <w:rPr>
            <w:rFonts w:ascii="Trebuchet MS" w:hAnsi="Trebuchet MS"/>
            <w:b/>
            <w:bCs/>
            <w:highlight w:val="yellow"/>
            <w:lang w:val="pt-BR"/>
          </w:rPr>
          <w:delText xml:space="preserve"> </w:delText>
        </w:r>
        <w:r w:rsidR="00FE3B52" w:rsidRPr="00CF65CF">
          <w:rPr>
            <w:rFonts w:ascii="Trebuchet MS" w:hAnsi="Trebuchet MS"/>
            <w:b/>
            <w:bCs/>
            <w:highlight w:val="yellow"/>
            <w:lang w:val="pt-BR"/>
          </w:rPr>
          <w:delText xml:space="preserve">[Nota: </w:delText>
        </w:r>
        <w:r w:rsidR="00FE3B52">
          <w:rPr>
            <w:rFonts w:ascii="Trebuchet MS" w:hAnsi="Trebuchet MS"/>
            <w:b/>
            <w:bCs/>
            <w:highlight w:val="yellow"/>
            <w:lang w:val="pt-BR"/>
          </w:rPr>
          <w:delText>Ok com a sugestão de alteração, com pequeno ajuste</w:delText>
        </w:r>
        <w:r w:rsidR="00FE3B52" w:rsidRPr="00CF65CF">
          <w:rPr>
            <w:rFonts w:ascii="Trebuchet MS" w:hAnsi="Trebuchet MS"/>
            <w:b/>
            <w:bCs/>
            <w:highlight w:val="yellow"/>
            <w:lang w:val="pt-BR"/>
          </w:rPr>
          <w:delText>.]</w:delText>
        </w:r>
      </w:del>
    </w:p>
    <w:p w14:paraId="145E0FB1" w14:textId="0939545E" w:rsidR="00254282" w:rsidRPr="00A43719" w:rsidRDefault="00254282" w:rsidP="00E31DF6">
      <w:pPr>
        <w:pStyle w:val="Level3"/>
        <w:tabs>
          <w:tab w:val="num" w:pos="709"/>
        </w:tabs>
        <w:spacing w:before="140" w:after="240"/>
        <w:ind w:left="680" w:hanging="680"/>
        <w:rPr>
          <w:rFonts w:ascii="Trebuchet MS" w:hAnsi="Trebuchet MS" w:cs="Arial"/>
          <w:noProof/>
          <w:szCs w:val="20"/>
          <w:lang w:val="pt-BR"/>
        </w:rPr>
      </w:pPr>
      <w:bookmarkStart w:id="187" w:name="_Ref8133473"/>
      <w:r w:rsidRPr="00A43719">
        <w:rPr>
          <w:rFonts w:ascii="Trebuchet MS" w:hAnsi="Trebuchet MS"/>
          <w:szCs w:val="20"/>
          <w:lang w:val="pt-BR"/>
        </w:rPr>
        <w:t xml:space="preserve">Constituem Eventos de Vencimento Antecipado não automático que podem acarretar o vencimento das obrigações decorrentes das Debêntures, aplicando-se o disposto na </w:t>
      </w:r>
      <w:r w:rsidRPr="00A43719">
        <w:rPr>
          <w:rFonts w:ascii="Trebuchet MS" w:hAnsi="Trebuchet MS" w:cs="Arial"/>
          <w:szCs w:val="20"/>
          <w:lang w:val="pt-BR"/>
        </w:rPr>
        <w:t xml:space="preserve">Cláusula </w:t>
      </w:r>
      <w:r w:rsidR="00AC6EC3">
        <w:rPr>
          <w:rFonts w:ascii="Trebuchet MS" w:hAnsi="Trebuchet MS"/>
          <w:szCs w:val="20"/>
          <w:lang w:val="pt-BR"/>
        </w:rPr>
        <w:fldChar w:fldCharType="begin"/>
      </w:r>
      <w:r w:rsidR="00AC6EC3">
        <w:rPr>
          <w:rFonts w:ascii="Trebuchet MS" w:hAnsi="Trebuchet MS"/>
          <w:szCs w:val="20"/>
          <w:lang w:val="pt-BR"/>
        </w:rPr>
        <w:instrText xml:space="preserve"> REF _Ref392008629 \n \p \h </w:instrText>
      </w:r>
      <w:r w:rsidR="00AC6EC3">
        <w:rPr>
          <w:rFonts w:ascii="Trebuchet MS" w:hAnsi="Trebuchet MS"/>
          <w:szCs w:val="20"/>
          <w:lang w:val="pt-BR"/>
        </w:rPr>
      </w:r>
      <w:r w:rsidR="00AC6EC3">
        <w:rPr>
          <w:rFonts w:ascii="Trebuchet MS" w:hAnsi="Trebuchet MS"/>
          <w:szCs w:val="20"/>
          <w:lang w:val="pt-BR"/>
        </w:rPr>
        <w:fldChar w:fldCharType="separate"/>
      </w:r>
      <w:r w:rsidR="00DC605F">
        <w:rPr>
          <w:rFonts w:ascii="Trebuchet MS" w:hAnsi="Trebuchet MS"/>
          <w:szCs w:val="20"/>
          <w:lang w:val="pt-BR"/>
        </w:rPr>
        <w:t>6.5 abaixo</w:t>
      </w:r>
      <w:r w:rsidR="00AC6EC3">
        <w:rPr>
          <w:rFonts w:ascii="Trebuchet MS" w:hAnsi="Trebuchet MS"/>
          <w:szCs w:val="20"/>
          <w:lang w:val="pt-BR"/>
        </w:rPr>
        <w:fldChar w:fldCharType="end"/>
      </w:r>
      <w:r w:rsidRPr="00A43719">
        <w:rPr>
          <w:rFonts w:ascii="Trebuchet MS" w:hAnsi="Trebuchet MS"/>
          <w:szCs w:val="20"/>
          <w:lang w:val="pt-BR"/>
        </w:rPr>
        <w:t>, quaisquer dos seguintes eventos:</w:t>
      </w:r>
      <w:bookmarkEnd w:id="187"/>
      <w:r w:rsidRPr="00A43719">
        <w:rPr>
          <w:rFonts w:ascii="Trebuchet MS" w:hAnsi="Trebuchet MS"/>
          <w:szCs w:val="20"/>
          <w:lang w:val="pt-BR"/>
        </w:rPr>
        <w:t xml:space="preserve"> </w:t>
      </w:r>
    </w:p>
    <w:p w14:paraId="778CB46B" w14:textId="2C113ABE" w:rsidR="00254282" w:rsidRPr="00A43719" w:rsidRDefault="00254282" w:rsidP="00E31DF6">
      <w:pPr>
        <w:pStyle w:val="Level4"/>
        <w:tabs>
          <w:tab w:val="clear" w:pos="2041"/>
          <w:tab w:val="num" w:pos="1276"/>
        </w:tabs>
        <w:spacing w:before="140" w:after="240"/>
        <w:ind w:left="1276" w:hanging="567"/>
        <w:rPr>
          <w:rFonts w:ascii="Trebuchet MS" w:hAnsi="Trebuchet MS"/>
          <w:lang w:val="pt-BR"/>
        </w:rPr>
      </w:pPr>
      <w:bookmarkStart w:id="188" w:name="_Ref67993445"/>
      <w:r w:rsidRPr="00A43719">
        <w:rPr>
          <w:rFonts w:ascii="Trebuchet MS" w:hAnsi="Trebuchet MS"/>
          <w:lang w:val="pt-BR"/>
        </w:rPr>
        <w:t>alteração do controle acionário (conforme definição de controle prevista no artigo 116 da Lei das Sociedades por Ações) da Emissora, sem a prévia anuência dos Debenturistas</w:t>
      </w:r>
      <w:r w:rsidR="00423293">
        <w:rPr>
          <w:rFonts w:ascii="Trebuchet MS" w:hAnsi="Trebuchet MS"/>
          <w:lang w:val="pt-BR"/>
        </w:rPr>
        <w:t xml:space="preserve"> representando</w:t>
      </w:r>
      <w:r w:rsidR="00423293" w:rsidRPr="00423293">
        <w:rPr>
          <w:rFonts w:ascii="Trebuchet MS" w:hAnsi="Trebuchet MS"/>
          <w:lang w:val="pt-BR"/>
        </w:rPr>
        <w:t xml:space="preserve"> </w:t>
      </w:r>
      <w:r w:rsidR="00423293" w:rsidRPr="002F6593">
        <w:rPr>
          <w:rFonts w:ascii="Trebuchet MS" w:hAnsi="Trebuchet MS"/>
          <w:lang w:val="pt-BR"/>
        </w:rPr>
        <w:t xml:space="preserve">no </w:t>
      </w:r>
      <w:r w:rsidR="00423293" w:rsidRPr="00264548">
        <w:rPr>
          <w:rFonts w:ascii="Trebuchet MS" w:hAnsi="Trebuchet MS"/>
          <w:lang w:val="pt-BR"/>
        </w:rPr>
        <w:t xml:space="preserve">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DC605F">
        <w:rPr>
          <w:rFonts w:ascii="Trebuchet MS" w:hAnsi="Trebuchet MS"/>
          <w:lang w:val="pt-BR"/>
        </w:rPr>
        <w:t>(</w:t>
      </w:r>
      <w:proofErr w:type="spellStart"/>
      <w:r w:rsidR="00DC605F">
        <w:rPr>
          <w:rFonts w:ascii="Trebuchet MS" w:hAnsi="Trebuchet MS"/>
          <w:lang w:val="pt-BR"/>
        </w:rPr>
        <w:t>iv</w:t>
      </w:r>
      <w:proofErr w:type="spellEnd"/>
      <w:r w:rsidR="00DC605F">
        <w:rPr>
          <w:rFonts w:ascii="Trebuchet MS" w:hAnsi="Trebuchet MS"/>
          <w:lang w:val="pt-BR"/>
        </w:rPr>
        <w:t>) abaixo</w:t>
      </w:r>
      <w:r w:rsidR="00B4270E">
        <w:rPr>
          <w:rFonts w:ascii="Trebuchet MS" w:hAnsi="Trebuchet MS"/>
          <w:lang w:val="pt-BR"/>
        </w:rPr>
        <w:fldChar w:fldCharType="end"/>
      </w:r>
      <w:r w:rsidR="00423293" w:rsidRPr="002F6593">
        <w:rPr>
          <w:rFonts w:ascii="Trebuchet MS" w:hAnsi="Trebuchet MS"/>
          <w:lang w:val="pt-BR"/>
        </w:rPr>
        <w:t>, reunidos em Assembleia Geral de Debenturistas (conforme abaixo definido), cuja convocação mencione expressamente esta matéria</w:t>
      </w:r>
      <w:r w:rsidRPr="00BA480D">
        <w:rPr>
          <w:rFonts w:ascii="Trebuchet MS" w:hAnsi="Trebuchet MS"/>
          <w:lang w:val="pt-BR"/>
        </w:rPr>
        <w:t>, exceto no caso em que a alteração do controle acionário não resulte em rebaixamento do rating da Emissão em mais de 1 (um) nível (</w:t>
      </w:r>
      <w:proofErr w:type="spellStart"/>
      <w:r w:rsidRPr="002406D9">
        <w:rPr>
          <w:rFonts w:ascii="Trebuchet MS" w:hAnsi="Trebuchet MS"/>
          <w:i/>
          <w:lang w:val="pt-BR"/>
        </w:rPr>
        <w:t>notch</w:t>
      </w:r>
      <w:proofErr w:type="spellEnd"/>
      <w:r w:rsidRPr="00BA480D">
        <w:rPr>
          <w:rFonts w:ascii="Trebuchet MS" w:hAnsi="Trebuchet MS"/>
          <w:lang w:val="pt-BR"/>
        </w:rPr>
        <w:t xml:space="preserve">), conforme rating atribuído pela </w:t>
      </w:r>
      <w:r w:rsidRPr="002406D9">
        <w:rPr>
          <w:rFonts w:ascii="Trebuchet MS" w:hAnsi="Trebuchet MS"/>
          <w:lang w:val="pt-BR"/>
        </w:rPr>
        <w:t>S&amp;P</w:t>
      </w:r>
      <w:r w:rsidRPr="00BA480D">
        <w:rPr>
          <w:rFonts w:ascii="Trebuchet MS" w:hAnsi="Trebuchet MS" w:cs="Arial"/>
          <w:lang w:val="pt-BR"/>
        </w:rPr>
        <w:t xml:space="preserve">, </w:t>
      </w:r>
      <w:r w:rsidRPr="002406D9">
        <w:rPr>
          <w:rFonts w:ascii="Trebuchet MS" w:hAnsi="Trebuchet MS"/>
          <w:lang w:val="pt-BR"/>
        </w:rPr>
        <w:t xml:space="preserve">Fitch </w:t>
      </w:r>
      <w:r w:rsidRPr="00BA480D">
        <w:rPr>
          <w:rFonts w:ascii="Trebuchet MS" w:hAnsi="Trebuchet MS" w:cs="Arial"/>
          <w:lang w:val="pt-BR"/>
        </w:rPr>
        <w:t xml:space="preserve">ou equivalente pela </w:t>
      </w:r>
      <w:r w:rsidRPr="002406D9">
        <w:rPr>
          <w:rFonts w:ascii="Trebuchet MS" w:hAnsi="Trebuchet MS"/>
          <w:lang w:val="pt-BR"/>
        </w:rPr>
        <w:t>Moody’s</w:t>
      </w:r>
      <w:r w:rsidRPr="00597CFC">
        <w:rPr>
          <w:rFonts w:ascii="Trebuchet MS" w:hAnsi="Trebuchet MS"/>
          <w:lang w:val="pt-BR"/>
        </w:rPr>
        <w:t>. Para</w:t>
      </w:r>
      <w:r w:rsidRPr="009D0028">
        <w:rPr>
          <w:rFonts w:ascii="Trebuchet MS" w:hAnsi="Trebuchet MS"/>
          <w:lang w:val="pt-BR"/>
        </w:rPr>
        <w:t xml:space="preserve"> fins deste subitem, somente haverá alteração do controle acionário da Emissora se a </w:t>
      </w:r>
      <w:r w:rsidR="00076776">
        <w:rPr>
          <w:rFonts w:ascii="Trebuchet MS" w:hAnsi="Trebuchet MS"/>
          <w:lang w:val="pt-BR"/>
        </w:rPr>
        <w:t xml:space="preserve">Enel </w:t>
      </w:r>
      <w:proofErr w:type="spellStart"/>
      <w:r w:rsidR="00076776">
        <w:rPr>
          <w:rFonts w:ascii="Trebuchet MS" w:hAnsi="Trebuchet MS"/>
          <w:lang w:val="pt-BR"/>
        </w:rPr>
        <w:t>S.</w:t>
      </w:r>
      <w:r w:rsidR="00FE0AB1">
        <w:rPr>
          <w:rFonts w:ascii="Trebuchet MS" w:hAnsi="Trebuchet MS"/>
          <w:lang w:val="pt-BR"/>
        </w:rPr>
        <w:t>p.</w:t>
      </w:r>
      <w:r w:rsidR="00076776">
        <w:rPr>
          <w:rFonts w:ascii="Trebuchet MS" w:hAnsi="Trebuchet MS"/>
          <w:lang w:val="pt-BR"/>
        </w:rPr>
        <w:t>A</w:t>
      </w:r>
      <w:proofErr w:type="spellEnd"/>
      <w:r w:rsidR="00076776">
        <w:rPr>
          <w:rFonts w:ascii="Trebuchet MS" w:hAnsi="Trebuchet MS"/>
          <w:lang w:val="pt-BR"/>
        </w:rPr>
        <w:t>.</w:t>
      </w:r>
      <w:r w:rsidRPr="009D0028">
        <w:rPr>
          <w:rFonts w:ascii="Trebuchet MS" w:hAnsi="Trebuchet MS"/>
          <w:lang w:val="pt-BR"/>
        </w:rPr>
        <w:t xml:space="preserve"> deixar de ser a controladora direta ou indireta da Emissora;</w:t>
      </w:r>
      <w:bookmarkEnd w:id="188"/>
      <w:r w:rsidR="002238B9">
        <w:rPr>
          <w:rFonts w:ascii="Trebuchet MS" w:hAnsi="Trebuchet MS"/>
          <w:lang w:val="pt-BR"/>
        </w:rPr>
        <w:t xml:space="preserve"> </w:t>
      </w:r>
      <w:r w:rsidR="001D7280">
        <w:rPr>
          <w:rFonts w:ascii="Trebuchet MS" w:hAnsi="Trebuchet MS"/>
          <w:lang w:val="pt-BR"/>
        </w:rPr>
        <w:t xml:space="preserve"> </w:t>
      </w:r>
      <w:del w:id="189" w:author="Stocche Forbes" w:date="2022-04-11T22:30:00Z">
        <w:r w:rsidR="001D7280">
          <w:rPr>
            <w:rFonts w:ascii="Trebuchet MS" w:hAnsi="Trebuchet MS"/>
            <w:lang w:val="pt-BR"/>
          </w:rPr>
          <w:delText>[</w:delText>
        </w:r>
        <w:r w:rsidR="001D7280" w:rsidRPr="00C268C9">
          <w:rPr>
            <w:rFonts w:ascii="Trebuchet MS" w:hAnsi="Trebuchet MS"/>
            <w:highlight w:val="yellow"/>
            <w:lang w:val="pt-BR"/>
          </w:rPr>
          <w:delText>Nota SF</w:delText>
        </w:r>
        <w:r w:rsidR="001D7280" w:rsidRPr="002C1C61">
          <w:rPr>
            <w:rFonts w:ascii="Trebuchet MS" w:hAnsi="Trebuchet MS"/>
            <w:highlight w:val="yellow"/>
            <w:lang w:val="pt-BR"/>
          </w:rPr>
          <w:delText>: Sob validação dos Bancos Coordenadores</w:delText>
        </w:r>
        <w:r w:rsidR="001D7280">
          <w:rPr>
            <w:rFonts w:ascii="Trebuchet MS" w:hAnsi="Trebuchet MS"/>
            <w:lang w:val="pt-BR"/>
          </w:rPr>
          <w:delText xml:space="preserve">] </w:delText>
        </w:r>
      </w:del>
    </w:p>
    <w:p w14:paraId="6BF252C5" w14:textId="6DDAB120"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lang w:val="pt-BR"/>
        </w:rPr>
        <w:t xml:space="preserve">transformação do tipo societário da Emissora, </w:t>
      </w:r>
      <w:r w:rsidRPr="00A43719">
        <w:rPr>
          <w:rFonts w:ascii="Trebuchet MS" w:hAnsi="Trebuchet MS"/>
          <w:lang w:val="pt-BR"/>
        </w:rPr>
        <w:t xml:space="preserve">inclusive transformação da Emissora em sociedade limitada, </w:t>
      </w:r>
      <w:r w:rsidRPr="002F6593">
        <w:rPr>
          <w:rFonts w:ascii="Trebuchet MS" w:hAnsi="Trebuchet MS"/>
          <w:lang w:val="pt-BR"/>
        </w:rPr>
        <w:t>nos termos dos artigos 220 a 222 da Lei das Sociedades por Ações;</w:t>
      </w:r>
    </w:p>
    <w:p w14:paraId="4A5E50F8" w14:textId="3F3275FB"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bookmarkStart w:id="190" w:name="_Ref67993459"/>
      <w:r w:rsidRPr="002F6593">
        <w:rPr>
          <w:rFonts w:ascii="Trebuchet MS" w:hAnsi="Trebuchet MS"/>
          <w:lang w:val="pt-BR"/>
        </w:rPr>
        <w:t xml:space="preserve">transferência ou qualquer forma de cessão ou promessa de cessão a terceiros, pela Emissora, das obrigações assumidas nesta Escritura, sem a prévia anuência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DC605F">
        <w:rPr>
          <w:rFonts w:ascii="Trebuchet MS" w:hAnsi="Trebuchet MS"/>
          <w:lang w:val="pt-BR"/>
        </w:rPr>
        <w:t>(</w:t>
      </w:r>
      <w:proofErr w:type="spellStart"/>
      <w:r w:rsidR="00DC605F">
        <w:rPr>
          <w:rFonts w:ascii="Trebuchet MS" w:hAnsi="Trebuchet MS"/>
          <w:lang w:val="pt-BR"/>
        </w:rPr>
        <w:t>iv</w:t>
      </w:r>
      <w:proofErr w:type="spellEnd"/>
      <w:r w:rsidR="00DC605F">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cuja convocação mencione expressamente esta matéria</w:t>
      </w:r>
      <w:r w:rsidRPr="00A43719">
        <w:rPr>
          <w:rFonts w:ascii="Trebuchet MS" w:hAnsi="Trebuchet MS"/>
          <w:lang w:val="pt-BR"/>
        </w:rPr>
        <w:t>;</w:t>
      </w:r>
      <w:bookmarkEnd w:id="190"/>
      <w:r w:rsidR="002238B9">
        <w:rPr>
          <w:rFonts w:ascii="Trebuchet MS" w:hAnsi="Trebuchet MS"/>
          <w:lang w:val="pt-BR"/>
        </w:rPr>
        <w:t xml:space="preserve"> </w:t>
      </w:r>
    </w:p>
    <w:p w14:paraId="1F55083F" w14:textId="68A57CEB" w:rsidR="00254282" w:rsidRPr="00903B27"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falta de cumprimento pela Emissora</w:t>
      </w:r>
      <w:r w:rsidR="004E5AA8" w:rsidRPr="00264548">
        <w:rPr>
          <w:rFonts w:ascii="Trebuchet MS" w:eastAsia="Times New Roman" w:hAnsi="Trebuchet MS"/>
          <w:color w:val="000000"/>
          <w:lang w:val="pt-BR" w:eastAsia="pt-BR"/>
        </w:rPr>
        <w:t>,</w:t>
      </w:r>
      <w:r w:rsidR="002238B9" w:rsidRPr="00264548">
        <w:rPr>
          <w:rFonts w:ascii="Trebuchet MS" w:hAnsi="Trebuchet MS"/>
          <w:b/>
          <w:color w:val="000000"/>
          <w:lang w:val="pt-BR"/>
        </w:rPr>
        <w:t xml:space="preserve"> </w:t>
      </w:r>
      <w:r w:rsidRPr="00264548">
        <w:rPr>
          <w:rFonts w:ascii="Trebuchet MS" w:hAnsi="Trebuchet MS"/>
          <w:color w:val="000000"/>
          <w:lang w:val="pt-BR"/>
        </w:rPr>
        <w:t xml:space="preserve">de qualquer obrigação não pecuniária prevista nesta Escritura </w:t>
      </w:r>
      <w:r w:rsidRPr="00264548">
        <w:rPr>
          <w:rFonts w:ascii="Trebuchet MS" w:eastAsia="Times New Roman" w:hAnsi="Trebuchet MS"/>
          <w:color w:val="000000"/>
          <w:lang w:val="pt-BR" w:eastAsia="pt-BR"/>
        </w:rPr>
        <w:t>de Emissão</w:t>
      </w:r>
      <w:r w:rsidRPr="00264548">
        <w:rPr>
          <w:rFonts w:ascii="Trebuchet MS" w:hAnsi="Trebuchet MS"/>
          <w:color w:val="000000"/>
          <w:lang w:val="pt-BR"/>
        </w:rPr>
        <w:t xml:space="preserve"> não sanada dentro de um </w:t>
      </w:r>
      <w:r w:rsidRPr="005F3413">
        <w:rPr>
          <w:rFonts w:ascii="Trebuchet MS" w:hAnsi="Trebuchet MS"/>
          <w:color w:val="000000"/>
          <w:lang w:val="pt-BR"/>
        </w:rPr>
        <w:t xml:space="preserve">prazo de </w:t>
      </w:r>
      <w:r w:rsidR="00903B27">
        <w:rPr>
          <w:rFonts w:ascii="Trebuchet MS" w:hAnsi="Trebuchet MS"/>
          <w:color w:val="000000"/>
          <w:lang w:val="pt-BR"/>
        </w:rPr>
        <w:t>[</w:t>
      </w:r>
      <w:r w:rsidR="00E37EC9" w:rsidRPr="005F3413">
        <w:rPr>
          <w:rFonts w:ascii="Trebuchet MS" w:hAnsi="Trebuchet MS"/>
          <w:color w:val="000000"/>
          <w:lang w:val="pt-BR"/>
        </w:rPr>
        <w:t>15</w:t>
      </w:r>
      <w:r w:rsidRPr="005F3413">
        <w:rPr>
          <w:rFonts w:ascii="Trebuchet MS" w:hAnsi="Trebuchet MS"/>
          <w:color w:val="000000"/>
          <w:lang w:val="pt-BR"/>
        </w:rPr>
        <w:t xml:space="preserve"> (</w:t>
      </w:r>
      <w:r w:rsidR="00E37EC9" w:rsidRPr="005F3413">
        <w:rPr>
          <w:rFonts w:ascii="Trebuchet MS" w:hAnsi="Trebuchet MS"/>
          <w:color w:val="000000"/>
          <w:lang w:val="pt-BR"/>
        </w:rPr>
        <w:t>quinze</w:t>
      </w:r>
      <w:r w:rsidRPr="005F3413">
        <w:rPr>
          <w:rFonts w:ascii="Trebuchet MS" w:hAnsi="Trebuchet MS"/>
          <w:color w:val="000000"/>
          <w:lang w:val="pt-BR"/>
        </w:rPr>
        <w:t xml:space="preserve">) </w:t>
      </w:r>
      <w:r w:rsidR="00E37EC9" w:rsidRPr="005F3413">
        <w:rPr>
          <w:rFonts w:ascii="Trebuchet MS" w:hAnsi="Trebuchet MS"/>
          <w:color w:val="000000"/>
          <w:lang w:val="pt-BR"/>
        </w:rPr>
        <w:t>D</w:t>
      </w:r>
      <w:r w:rsidRPr="005F3413">
        <w:rPr>
          <w:rFonts w:ascii="Trebuchet MS" w:hAnsi="Trebuchet MS"/>
          <w:color w:val="000000"/>
          <w:lang w:val="pt-BR"/>
        </w:rPr>
        <w:t xml:space="preserve">ias </w:t>
      </w:r>
      <w:r w:rsidR="00E37EC9" w:rsidRPr="005F3413">
        <w:rPr>
          <w:rFonts w:ascii="Trebuchet MS" w:hAnsi="Trebuchet MS"/>
          <w:color w:val="000000"/>
          <w:lang w:val="pt-BR"/>
        </w:rPr>
        <w:t xml:space="preserve">Úteis </w:t>
      </w:r>
      <w:r w:rsidRPr="005F3413">
        <w:rPr>
          <w:rFonts w:ascii="Trebuchet MS" w:hAnsi="Trebuchet MS"/>
          <w:color w:val="000000"/>
          <w:lang w:val="pt-BR"/>
        </w:rPr>
        <w:t>d</w:t>
      </w:r>
      <w:r w:rsidR="00CC577D" w:rsidRPr="005F3413">
        <w:rPr>
          <w:rFonts w:ascii="Trebuchet MS" w:hAnsi="Trebuchet MS"/>
          <w:color w:val="000000"/>
          <w:lang w:val="pt-BR"/>
        </w:rPr>
        <w:t>o recebimento de comunicação acerca</w:t>
      </w:r>
      <w:r w:rsidR="005B682B" w:rsidRPr="005F3413">
        <w:rPr>
          <w:rFonts w:ascii="Trebuchet MS" w:hAnsi="Trebuchet MS"/>
          <w:color w:val="000000"/>
          <w:lang w:val="pt-BR"/>
        </w:rPr>
        <w:t xml:space="preserve"> </w:t>
      </w:r>
      <w:r w:rsidRPr="005F3413">
        <w:rPr>
          <w:rFonts w:ascii="Trebuchet MS" w:hAnsi="Trebuchet MS"/>
          <w:color w:val="000000"/>
          <w:lang w:val="pt-BR"/>
        </w:rPr>
        <w:t xml:space="preserve">do referido descumprimento: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a</w:t>
      </w:r>
      <w:r w:rsidRPr="005F3413">
        <w:rPr>
          <w:rFonts w:ascii="Trebuchet MS" w:hAnsi="Trebuchet MS"/>
          <w:b/>
          <w:color w:val="000000"/>
          <w:lang w:val="pt-BR"/>
        </w:rPr>
        <w:t>)</w:t>
      </w:r>
      <w:r w:rsidRPr="005F3413">
        <w:rPr>
          <w:rFonts w:ascii="Trebuchet MS" w:hAnsi="Trebuchet MS"/>
          <w:color w:val="000000"/>
          <w:lang w:val="pt-BR"/>
        </w:rPr>
        <w:t xml:space="preserve"> pela Emissora ao Agente Fiduciário; ou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b</w:t>
      </w:r>
      <w:r w:rsidRPr="005F3413">
        <w:rPr>
          <w:rFonts w:ascii="Trebuchet MS" w:hAnsi="Trebuchet MS"/>
          <w:b/>
          <w:color w:val="000000"/>
          <w:lang w:val="pt-BR"/>
        </w:rPr>
        <w:t>)</w:t>
      </w:r>
      <w:r w:rsidRPr="005F3413">
        <w:rPr>
          <w:rFonts w:ascii="Trebuchet MS" w:hAnsi="Trebuchet MS"/>
          <w:color w:val="000000"/>
          <w:lang w:val="pt-BR"/>
        </w:rPr>
        <w:t xml:space="preserve"> pelo Agente Fiduciário à Emissora, dos dois o que ocorrer primeiro</w:t>
      </w:r>
      <w:r w:rsidR="00903B27">
        <w:rPr>
          <w:rFonts w:ascii="Trebuchet MS" w:hAnsi="Trebuchet MS"/>
          <w:color w:val="000000"/>
          <w:lang w:val="pt-BR"/>
        </w:rPr>
        <w:t>]</w:t>
      </w:r>
      <w:r w:rsidRPr="005F3413">
        <w:rPr>
          <w:rFonts w:ascii="Trebuchet MS" w:hAnsi="Trebuchet MS"/>
          <w:color w:val="000000"/>
          <w:lang w:val="pt-BR"/>
        </w:rPr>
        <w:t xml:space="preserve">, sendo que esse prazo não </w:t>
      </w:r>
      <w:r w:rsidRPr="005F3413">
        <w:rPr>
          <w:rFonts w:ascii="Trebuchet MS" w:hAnsi="Trebuchet MS"/>
          <w:color w:val="000000"/>
          <w:lang w:val="pt-BR"/>
        </w:rPr>
        <w:lastRenderedPageBreak/>
        <w:t>se aplica às obrigações para as quais tenha sido estipulado prazo específico</w:t>
      </w:r>
      <w:r w:rsidR="00703FE0" w:rsidRPr="005F3413">
        <w:rPr>
          <w:rFonts w:ascii="Trebuchet MS" w:hAnsi="Trebuchet MS"/>
          <w:color w:val="000000"/>
          <w:lang w:val="pt-BR"/>
        </w:rPr>
        <w:t xml:space="preserve"> de cura</w:t>
      </w:r>
      <w:r w:rsidRPr="005F3413">
        <w:rPr>
          <w:rFonts w:ascii="Trebuchet MS" w:hAnsi="Trebuchet MS"/>
          <w:color w:val="000000"/>
          <w:lang w:val="pt-BR"/>
        </w:rPr>
        <w:t>;</w:t>
      </w:r>
      <w:r w:rsidRPr="005F3413">
        <w:rPr>
          <w:rFonts w:ascii="Trebuchet MS" w:hAnsi="Trebuchet MS"/>
          <w:noProof/>
          <w:lang w:val="pt-BR"/>
        </w:rPr>
        <w:t xml:space="preserve"> </w:t>
      </w:r>
    </w:p>
    <w:p w14:paraId="1C2A1DAC" w14:textId="77777777" w:rsidR="00254282" w:rsidRPr="00E228F9" w:rsidRDefault="00254282" w:rsidP="00E31DF6">
      <w:pPr>
        <w:pStyle w:val="Level4"/>
        <w:tabs>
          <w:tab w:val="clear" w:pos="2041"/>
          <w:tab w:val="num" w:pos="1276"/>
        </w:tabs>
        <w:spacing w:before="140" w:after="240"/>
        <w:ind w:left="1276" w:hanging="567"/>
        <w:rPr>
          <w:rFonts w:ascii="Trebuchet MS" w:hAnsi="Trebuchet MS"/>
          <w:noProof/>
          <w:lang w:val="pt-BR"/>
        </w:rPr>
      </w:pPr>
      <w:r w:rsidRPr="00E228F9">
        <w:rPr>
          <w:rFonts w:ascii="Trebuchet MS" w:eastAsia="Times New Roman" w:hAnsi="Trebuchet MS"/>
          <w:color w:val="000000"/>
          <w:lang w:val="pt-BR" w:eastAsia="pt-BR"/>
        </w:rPr>
        <w:t>nacionalização, desapropriação, confisco ou qualquer ato governamental que acarrete a apreensão de ativos da Emissora essenciais para a consecução de sua atividade de distribuidora de energia elétrica, apreensão esta que afete de forma relevante e negativa a capacidade da Emissora de honrar tempestivamente as obrigações pecuniárias relativas às Debêntures;</w:t>
      </w:r>
    </w:p>
    <w:p w14:paraId="16C11F96" w14:textId="2C07641D" w:rsidR="00254282" w:rsidRDefault="00254282" w:rsidP="00E31DF6">
      <w:pPr>
        <w:pStyle w:val="Level4"/>
        <w:tabs>
          <w:tab w:val="clear" w:pos="2041"/>
          <w:tab w:val="num" w:pos="1276"/>
        </w:tabs>
        <w:spacing w:before="140" w:after="240"/>
        <w:ind w:left="1276" w:hanging="567"/>
        <w:rPr>
          <w:rFonts w:ascii="Trebuchet MS" w:hAnsi="Trebuchet MS"/>
          <w:noProof/>
          <w:lang w:val="pt-BR"/>
        </w:rPr>
      </w:pPr>
      <w:bookmarkStart w:id="191" w:name="_Ref67993477"/>
      <w:r w:rsidRPr="002F6593">
        <w:rPr>
          <w:rFonts w:ascii="Trebuchet MS" w:hAnsi="Trebuchet MS"/>
          <w:lang w:val="pt-BR"/>
        </w:rPr>
        <w:t xml:space="preserve">se a Emissora sofrer qualquer operação de incorporação, cisão ou fusão, </w:t>
      </w:r>
      <w:r w:rsidRPr="00597CFC">
        <w:rPr>
          <w:rFonts w:ascii="Trebuchet MS" w:hAnsi="Trebuchet MS"/>
          <w:lang w:val="pt-BR"/>
        </w:rPr>
        <w:t xml:space="preserve">exceto: </w:t>
      </w:r>
      <w:r w:rsidRPr="00E31DF6">
        <w:rPr>
          <w:rFonts w:ascii="Trebuchet MS" w:hAnsi="Trebuchet MS"/>
          <w:b/>
          <w:bCs/>
          <w:lang w:val="pt-BR"/>
        </w:rPr>
        <w:t>(a)</w:t>
      </w:r>
      <w:r w:rsidRPr="00597CFC">
        <w:rPr>
          <w:rFonts w:ascii="Trebuchet MS" w:hAnsi="Trebuchet MS"/>
          <w:lang w:val="pt-BR"/>
        </w:rPr>
        <w:t xml:space="preserve"> </w:t>
      </w:r>
      <w:r w:rsidRPr="00BA480D">
        <w:rPr>
          <w:rFonts w:ascii="Trebuchet MS" w:hAnsi="Trebuchet MS"/>
          <w:lang w:val="pt-BR"/>
        </w:rPr>
        <w:t xml:space="preserve">nos casos em que </w:t>
      </w:r>
      <w:r w:rsidRPr="00BA480D">
        <w:rPr>
          <w:rFonts w:ascii="Trebuchet MS" w:hAnsi="Trebuchet MS"/>
          <w:noProof/>
          <w:lang w:val="pt-BR"/>
        </w:rPr>
        <w:t xml:space="preserve">a incorporação, cisão ou fusão não resulte em rebaixamento do rating da Emissão em mais de 1 (um) nível (notch) conforme rating atribuído pela Fitch, Moody’s ou </w:t>
      </w:r>
      <w:r w:rsidR="00264CD2">
        <w:rPr>
          <w:rFonts w:ascii="Trebuchet MS" w:hAnsi="Trebuchet MS"/>
          <w:noProof/>
          <w:lang w:val="pt-BR"/>
        </w:rPr>
        <w:t>S&amp;P</w:t>
      </w:r>
      <w:r w:rsidRPr="00BA480D">
        <w:rPr>
          <w:rFonts w:ascii="Trebuchet MS" w:hAnsi="Trebuchet MS"/>
          <w:noProof/>
          <w:lang w:val="pt-BR"/>
        </w:rPr>
        <w:t xml:space="preserve">; </w:t>
      </w:r>
      <w:r w:rsidRPr="00E31DF6">
        <w:rPr>
          <w:rFonts w:ascii="Trebuchet MS" w:hAnsi="Trebuchet MS"/>
          <w:b/>
          <w:bCs/>
          <w:noProof/>
          <w:lang w:val="pt-BR"/>
        </w:rPr>
        <w:t>(b)</w:t>
      </w:r>
      <w:r w:rsidRPr="00A43719">
        <w:rPr>
          <w:rFonts w:ascii="Trebuchet MS" w:hAnsi="Trebuchet MS"/>
          <w:noProof/>
          <w:lang w:val="pt-BR"/>
        </w:rPr>
        <w:t xml:space="preserve"> nos casos em que </w:t>
      </w:r>
      <w:r w:rsidRPr="002F6593">
        <w:rPr>
          <w:rFonts w:ascii="Trebuchet MS" w:hAnsi="Trebuchet MS"/>
          <w:lang w:val="pt-BR"/>
        </w:rPr>
        <w:t>realizadas entre sociedades integrantes do seu grupo econômico;</w:t>
      </w:r>
      <w:r w:rsidR="00910955">
        <w:rPr>
          <w:rFonts w:ascii="Trebuchet MS" w:hAnsi="Trebuchet MS"/>
          <w:lang w:val="pt-BR"/>
        </w:rPr>
        <w:t xml:space="preserve"> </w:t>
      </w:r>
      <w:r w:rsidRPr="00E31DF6">
        <w:rPr>
          <w:rFonts w:ascii="Trebuchet MS" w:hAnsi="Trebuchet MS"/>
          <w:b/>
          <w:bCs/>
          <w:lang w:val="pt-BR"/>
        </w:rPr>
        <w:t>(</w:t>
      </w:r>
      <w:r w:rsidRPr="00E31DF6">
        <w:rPr>
          <w:rFonts w:ascii="Trebuchet MS" w:hAnsi="Trebuchet MS"/>
          <w:b/>
          <w:bCs/>
          <w:noProof/>
          <w:lang w:val="pt-BR"/>
        </w:rPr>
        <w:t>c</w:t>
      </w:r>
      <w:r w:rsidRPr="00E31DF6">
        <w:rPr>
          <w:rFonts w:ascii="Trebuchet MS" w:hAnsi="Trebuchet MS"/>
          <w:b/>
          <w:bCs/>
          <w:lang w:val="pt-BR"/>
        </w:rPr>
        <w:t>)</w:t>
      </w:r>
      <w:r w:rsidRPr="002F6593">
        <w:rPr>
          <w:rFonts w:ascii="Trebuchet MS" w:hAnsi="Trebuchet MS"/>
          <w:lang w:val="pt-BR"/>
        </w:rPr>
        <w:t xml:space="preserve"> mediante anuência prévia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DC605F">
        <w:rPr>
          <w:rFonts w:ascii="Trebuchet MS" w:hAnsi="Trebuchet MS"/>
          <w:lang w:val="pt-BR"/>
        </w:rPr>
        <w:t>(</w:t>
      </w:r>
      <w:proofErr w:type="spellStart"/>
      <w:r w:rsidR="00DC605F">
        <w:rPr>
          <w:rFonts w:ascii="Trebuchet MS" w:hAnsi="Trebuchet MS"/>
          <w:lang w:val="pt-BR"/>
        </w:rPr>
        <w:t>iv</w:t>
      </w:r>
      <w:proofErr w:type="spellEnd"/>
      <w:r w:rsidR="00DC605F">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xml:space="preserve">; ou </w:t>
      </w:r>
      <w:r w:rsidRPr="00E31DF6">
        <w:rPr>
          <w:rFonts w:ascii="Trebuchet MS" w:hAnsi="Trebuchet MS"/>
          <w:b/>
          <w:bCs/>
          <w:lang w:val="pt-BR"/>
        </w:rPr>
        <w:t>(</w:t>
      </w:r>
      <w:r w:rsidR="00CC577D" w:rsidRPr="00E31DF6">
        <w:rPr>
          <w:rFonts w:ascii="Trebuchet MS" w:hAnsi="Trebuchet MS"/>
          <w:b/>
          <w:bCs/>
          <w:noProof/>
          <w:lang w:val="pt-BR"/>
        </w:rPr>
        <w:t>d</w:t>
      </w:r>
      <w:r w:rsidRPr="00E31DF6">
        <w:rPr>
          <w:rFonts w:ascii="Trebuchet MS" w:hAnsi="Trebuchet MS"/>
          <w:b/>
          <w:bCs/>
          <w:lang w:val="pt-BR"/>
        </w:rPr>
        <w:t>)</w:t>
      </w:r>
      <w:r w:rsidRPr="002F6593">
        <w:rPr>
          <w:rFonts w:ascii="Trebuchet MS" w:hAnsi="Trebuchet MS"/>
          <w:lang w:val="pt-BR"/>
        </w:rPr>
        <w:t xml:space="preserve"> se assegurado o resgate das Debêntures para Debenturistas </w:t>
      </w:r>
      <w:r w:rsidRPr="00AA0AA0">
        <w:rPr>
          <w:rFonts w:ascii="Trebuchet MS" w:hAnsi="Trebuchet MS"/>
          <w:lang w:val="pt-BR"/>
          <w:rPrChange w:id="192" w:author="Stocche Forbes" w:date="2022-04-12T08:40:00Z">
            <w:rPr>
              <w:rFonts w:ascii="Trebuchet MS" w:hAnsi="Trebuchet MS"/>
              <w:lang w:val="pt-BR"/>
            </w:rPr>
          </w:rPrChange>
        </w:rPr>
        <w:t>dissidentes, nos termos do §1° do artigo 231 da Lei das Sociedades por Ações</w:t>
      </w:r>
      <w:del w:id="193" w:author="Stocche Forbes" w:date="2022-04-11T22:30:00Z">
        <w:r w:rsidRPr="00AA0AA0">
          <w:rPr>
            <w:rFonts w:ascii="Trebuchet MS" w:hAnsi="Trebuchet MS"/>
            <w:lang w:val="pt-BR"/>
            <w:rPrChange w:id="194" w:author="Stocche Forbes" w:date="2022-04-12T08:40:00Z">
              <w:rPr>
                <w:rFonts w:ascii="Trebuchet MS" w:hAnsi="Trebuchet MS"/>
                <w:lang w:val="pt-BR"/>
              </w:rPr>
            </w:rPrChange>
          </w:rPr>
          <w:delText>;</w:delText>
        </w:r>
        <w:r w:rsidR="000C6A2F" w:rsidRPr="00AA0AA0">
          <w:rPr>
            <w:rFonts w:ascii="Trebuchet MS" w:hAnsi="Trebuchet MS"/>
            <w:lang w:val="pt-BR"/>
            <w:rPrChange w:id="195" w:author="Stocche Forbes" w:date="2022-04-12T08:40:00Z">
              <w:rPr>
                <w:rFonts w:ascii="Trebuchet MS" w:hAnsi="Trebuchet MS"/>
                <w:lang w:val="pt-BR"/>
              </w:rPr>
            </w:rPrChange>
          </w:rPr>
          <w:delText>[</w:delText>
        </w:r>
        <w:r w:rsidR="000C6A2F" w:rsidRPr="00AA0AA0">
          <w:rPr>
            <w:rFonts w:ascii="Trebuchet MS" w:hAnsi="Trebuchet MS"/>
            <w:lang w:val="pt-BR"/>
            <w:rPrChange w:id="196" w:author="Stocche Forbes" w:date="2022-04-12T08:40:00Z">
              <w:rPr>
                <w:rFonts w:ascii="Trebuchet MS" w:hAnsi="Trebuchet MS"/>
                <w:highlight w:val="yellow"/>
                <w:lang w:val="pt-BR"/>
              </w:rPr>
            </w:rPrChange>
          </w:rPr>
          <w:delText>Nota SF: sob validação dos Bancos Coordenadores</w:delText>
        </w:r>
        <w:r w:rsidR="000C6A2F" w:rsidRPr="00AA0AA0">
          <w:rPr>
            <w:rFonts w:ascii="Trebuchet MS" w:hAnsi="Trebuchet MS"/>
            <w:lang w:val="pt-BR"/>
            <w:rPrChange w:id="197" w:author="Stocche Forbes" w:date="2022-04-12T08:40:00Z">
              <w:rPr>
                <w:rFonts w:ascii="Trebuchet MS" w:hAnsi="Trebuchet MS"/>
                <w:lang w:val="pt-BR"/>
              </w:rPr>
            </w:rPrChange>
          </w:rPr>
          <w:delText>]</w:delText>
        </w:r>
      </w:del>
      <w:ins w:id="198" w:author="Stocche Forbes" w:date="2022-04-11T22:30:00Z">
        <w:r w:rsidRPr="00AA0AA0">
          <w:rPr>
            <w:rFonts w:ascii="Trebuchet MS" w:hAnsi="Trebuchet MS"/>
            <w:lang w:val="pt-BR"/>
            <w:rPrChange w:id="199" w:author="Stocche Forbes" w:date="2022-04-12T08:40:00Z">
              <w:rPr>
                <w:rFonts w:ascii="Trebuchet MS" w:hAnsi="Trebuchet MS"/>
                <w:lang w:val="pt-BR"/>
              </w:rPr>
            </w:rPrChange>
          </w:rPr>
          <w:t>;</w:t>
        </w:r>
      </w:ins>
      <w:bookmarkEnd w:id="191"/>
      <w:r w:rsidR="000C6A2F">
        <w:rPr>
          <w:rFonts w:ascii="Trebuchet MS" w:hAnsi="Trebuchet MS"/>
          <w:lang w:val="pt-BR"/>
        </w:rPr>
        <w:t xml:space="preserve"> </w:t>
      </w:r>
    </w:p>
    <w:p w14:paraId="09E577A4" w14:textId="77777777"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se houver alteração do objeto social da Emissora de forma a alterar as suas atividades preponderantes</w:t>
      </w:r>
      <w:r w:rsidRPr="00A43719">
        <w:rPr>
          <w:rFonts w:ascii="Trebuchet MS" w:hAnsi="Trebuchet MS"/>
          <w:noProof/>
          <w:lang w:val="pt-BR"/>
        </w:rPr>
        <w:t>;</w:t>
      </w:r>
    </w:p>
    <w:p w14:paraId="432B8041" w14:textId="61979114" w:rsidR="00254282" w:rsidRPr="00264548" w:rsidRDefault="00254282" w:rsidP="00E31DF6">
      <w:pPr>
        <w:pStyle w:val="Level4"/>
        <w:ind w:left="1361"/>
        <w:rPr>
          <w:rFonts w:ascii="Trebuchet MS" w:hAnsi="Trebuchet MS"/>
          <w:lang w:val="pt-BR"/>
        </w:rPr>
      </w:pPr>
      <w:r w:rsidRPr="002F6593">
        <w:rPr>
          <w:rFonts w:ascii="Trebuchet MS" w:hAnsi="Trebuchet MS"/>
          <w:lang w:val="pt-BR"/>
        </w:rPr>
        <w:t xml:space="preserve">não observância, </w:t>
      </w:r>
      <w:r w:rsidRPr="00264548">
        <w:rPr>
          <w:rFonts w:ascii="Trebuchet MS" w:hAnsi="Trebuchet MS"/>
          <w:lang w:val="pt-BR"/>
        </w:rPr>
        <w:t>pela Emissora, por 2 (dois) trimestres consecutivos do</w:t>
      </w:r>
      <w:r w:rsidR="009416F6">
        <w:rPr>
          <w:rFonts w:ascii="Trebuchet MS" w:hAnsi="Trebuchet MS"/>
          <w:lang w:val="pt-BR"/>
        </w:rPr>
        <w:t xml:space="preserve"> seguinte índice financeiro no limite abaixo </w:t>
      </w:r>
      <w:r w:rsidR="00E034BB" w:rsidRPr="00264548">
        <w:rPr>
          <w:rFonts w:ascii="Trebuchet MS" w:hAnsi="Trebuchet MS"/>
          <w:lang w:val="pt-BR"/>
        </w:rPr>
        <w:t xml:space="preserve">estabelecido nas datas das suas respectivas apurações trimestrais constantes das Informações Trimestrais - ITR e/ou das Demonstrações </w:t>
      </w:r>
      <w:r w:rsidR="00E034BB" w:rsidRPr="00DD6FAB">
        <w:rPr>
          <w:rFonts w:ascii="Trebuchet MS" w:hAnsi="Trebuchet MS"/>
          <w:lang w:val="pt-BR"/>
        </w:rPr>
        <w:t xml:space="preserve">Financeiras Padronizadas – DFP apresentadas pela Emissora à CVM, a ser </w:t>
      </w:r>
      <w:r w:rsidR="00812FF3" w:rsidRPr="00DD6FAB">
        <w:rPr>
          <w:rFonts w:ascii="Trebuchet MS" w:hAnsi="Trebuchet MS"/>
          <w:lang w:val="pt-BR"/>
        </w:rPr>
        <w:t xml:space="preserve">calculado </w:t>
      </w:r>
      <w:r w:rsidR="00BA480D" w:rsidRPr="00DD6FAB">
        <w:rPr>
          <w:rFonts w:ascii="Trebuchet MS" w:hAnsi="Trebuchet MS"/>
          <w:lang w:val="pt-BR"/>
        </w:rPr>
        <w:t xml:space="preserve">e apurado </w:t>
      </w:r>
      <w:r w:rsidR="00812FF3" w:rsidRPr="00DD6FAB">
        <w:rPr>
          <w:rFonts w:ascii="Trebuchet MS" w:hAnsi="Trebuchet MS"/>
          <w:lang w:val="pt-BR"/>
        </w:rPr>
        <w:t xml:space="preserve">pela Emissora, </w:t>
      </w:r>
      <w:r w:rsidR="00BA480D" w:rsidRPr="00DD6FAB">
        <w:rPr>
          <w:rFonts w:ascii="Trebuchet MS" w:hAnsi="Trebuchet MS"/>
          <w:lang w:val="pt-BR"/>
        </w:rPr>
        <w:t xml:space="preserve">e acompanhado </w:t>
      </w:r>
      <w:r w:rsidR="00812FF3" w:rsidRPr="00DD6FAB">
        <w:rPr>
          <w:rFonts w:ascii="Trebuchet MS" w:hAnsi="Trebuchet MS"/>
          <w:lang w:val="pt-BR"/>
        </w:rPr>
        <w:t xml:space="preserve">e revisado trimestralmente </w:t>
      </w:r>
      <w:r w:rsidR="00E034BB" w:rsidRPr="00DD6FAB">
        <w:rPr>
          <w:rFonts w:ascii="Trebuchet MS" w:hAnsi="Trebuchet MS"/>
          <w:lang w:val="pt-BR"/>
        </w:rPr>
        <w:t xml:space="preserve">pelo Agente Fiduciário, sendo que a primeira verificação para fins deste subitem ocorrerá com relação ao </w:t>
      </w:r>
      <w:r w:rsidR="007436C1">
        <w:rPr>
          <w:rFonts w:ascii="Trebuchet MS" w:hAnsi="Trebuchet MS"/>
          <w:lang w:val="pt-BR"/>
        </w:rPr>
        <w:t>segundo</w:t>
      </w:r>
      <w:r w:rsidR="00E034BB" w:rsidRPr="00C268C9">
        <w:rPr>
          <w:rFonts w:ascii="Trebuchet MS" w:hAnsi="Trebuchet MS"/>
          <w:lang w:val="pt-BR"/>
        </w:rPr>
        <w:t xml:space="preserve"> trimestre</w:t>
      </w:r>
      <w:r w:rsidR="00E034BB" w:rsidRPr="00DD6FAB">
        <w:rPr>
          <w:rFonts w:ascii="Trebuchet MS" w:hAnsi="Trebuchet MS"/>
          <w:lang w:val="pt-BR"/>
        </w:rPr>
        <w:t xml:space="preserve"> de </w:t>
      </w:r>
      <w:r w:rsidR="004669D5" w:rsidRPr="00DD6FAB">
        <w:rPr>
          <w:rFonts w:ascii="Trebuchet MS" w:hAnsi="Trebuchet MS"/>
          <w:lang w:val="pt-BR"/>
        </w:rPr>
        <w:t>202</w:t>
      </w:r>
      <w:r w:rsidR="00854D79" w:rsidRPr="00DD6FAB">
        <w:rPr>
          <w:rFonts w:ascii="Trebuchet MS" w:hAnsi="Trebuchet MS"/>
          <w:lang w:val="pt-BR"/>
        </w:rPr>
        <w:t>2</w:t>
      </w:r>
      <w:r w:rsidR="004669D5" w:rsidRPr="00DD6FAB">
        <w:rPr>
          <w:rFonts w:ascii="Trebuchet MS" w:hAnsi="Trebuchet MS"/>
          <w:lang w:val="pt-BR"/>
        </w:rPr>
        <w:t xml:space="preserve"> </w:t>
      </w:r>
      <w:r w:rsidR="00E034BB" w:rsidRPr="00DD6FAB">
        <w:rPr>
          <w:rFonts w:ascii="Trebuchet MS" w:hAnsi="Trebuchet MS"/>
          <w:lang w:val="pt-BR"/>
        </w:rPr>
        <w:t>(“</w:t>
      </w:r>
      <w:r w:rsidR="00E034BB" w:rsidRPr="00DD6FAB">
        <w:rPr>
          <w:rFonts w:ascii="Trebuchet MS" w:hAnsi="Trebuchet MS"/>
          <w:u w:val="single"/>
          <w:lang w:val="pt-BR"/>
        </w:rPr>
        <w:t>Índice Financeiro</w:t>
      </w:r>
      <w:r w:rsidR="00E034BB" w:rsidRPr="00DD6FAB">
        <w:rPr>
          <w:rFonts w:ascii="Trebuchet MS" w:hAnsi="Trebuchet MS"/>
          <w:lang w:val="pt-BR"/>
        </w:rPr>
        <w:t>”)</w:t>
      </w:r>
      <w:r w:rsidRPr="00DD6FAB">
        <w:rPr>
          <w:rFonts w:ascii="Trebuchet MS" w:hAnsi="Trebuchet MS"/>
          <w:lang w:val="pt-BR"/>
        </w:rPr>
        <w:t>:</w:t>
      </w:r>
      <w:r w:rsidRPr="00264548">
        <w:rPr>
          <w:rFonts w:ascii="Trebuchet MS" w:hAnsi="Trebuchet MS"/>
          <w:b/>
          <w:lang w:val="pt-BR"/>
        </w:rPr>
        <w:t xml:space="preserve"> </w:t>
      </w:r>
    </w:p>
    <w:p w14:paraId="76E427DC" w14:textId="77777777" w:rsidR="00254282" w:rsidRPr="00264548" w:rsidRDefault="00F73D00" w:rsidP="00E31DF6">
      <w:pPr>
        <w:pStyle w:val="Level4"/>
        <w:numPr>
          <w:ilvl w:val="0"/>
          <w:numId w:val="0"/>
        </w:numPr>
        <w:ind w:left="1361"/>
        <w:rPr>
          <w:rFonts w:ascii="Trebuchet MS" w:hAnsi="Trebuchet MS"/>
          <w:lang w:val="pt-BR"/>
        </w:rPr>
      </w:pPr>
      <w:r w:rsidRPr="00264548">
        <w:rPr>
          <w:rFonts w:ascii="Trebuchet MS" w:hAnsi="Trebuchet MS"/>
          <w:lang w:val="pt-BR"/>
        </w:rPr>
        <w:t>o</w:t>
      </w:r>
      <w:r w:rsidR="00254282" w:rsidRPr="00264548">
        <w:rPr>
          <w:rFonts w:ascii="Trebuchet MS" w:hAnsi="Trebuchet MS"/>
          <w:lang w:val="pt-BR"/>
        </w:rPr>
        <w:t xml:space="preserve"> índice obtido da divisão da Dívida Líquida Financeira pelo EBITDA </w:t>
      </w:r>
      <w:r w:rsidR="000B55C5">
        <w:rPr>
          <w:rFonts w:ascii="Trebuchet MS" w:hAnsi="Trebuchet MS"/>
          <w:lang w:val="pt-BR"/>
        </w:rPr>
        <w:t xml:space="preserve">Ajustado </w:t>
      </w:r>
      <w:r w:rsidR="00254282" w:rsidRPr="00264548">
        <w:rPr>
          <w:rFonts w:ascii="Trebuchet MS" w:hAnsi="Trebuchet MS"/>
          <w:lang w:val="pt-BR"/>
        </w:rPr>
        <w:t>(conforme definidos abaixo)</w:t>
      </w:r>
      <w:r w:rsidR="00C75FA4" w:rsidRPr="00264548">
        <w:rPr>
          <w:rFonts w:ascii="Trebuchet MS" w:hAnsi="Trebuchet MS"/>
          <w:lang w:val="pt-BR"/>
        </w:rPr>
        <w:t>, que</w:t>
      </w:r>
      <w:r w:rsidR="00D76869">
        <w:rPr>
          <w:rFonts w:ascii="Trebuchet MS" w:hAnsi="Trebuchet MS"/>
          <w:lang w:val="pt-BR"/>
        </w:rPr>
        <w:t xml:space="preserve"> não</w:t>
      </w:r>
      <w:r w:rsidR="00C75FA4" w:rsidRPr="00264548">
        <w:rPr>
          <w:rFonts w:ascii="Trebuchet MS" w:hAnsi="Trebuchet MS"/>
          <w:lang w:val="pt-BR"/>
        </w:rPr>
        <w:t xml:space="preserve"> deverá ser</w:t>
      </w:r>
      <w:r w:rsidR="00254282" w:rsidRPr="00264548">
        <w:rPr>
          <w:rFonts w:ascii="Trebuchet MS" w:hAnsi="Trebuchet MS"/>
          <w:lang w:val="pt-BR"/>
        </w:rPr>
        <w:t xml:space="preserve"> superior a 3,5 (três inteiros e cinco décimos)</w:t>
      </w:r>
      <w:r w:rsidR="00302437">
        <w:rPr>
          <w:rFonts w:ascii="Trebuchet MS" w:hAnsi="Trebuchet MS"/>
          <w:lang w:val="pt-BR"/>
        </w:rPr>
        <w:t xml:space="preserve">; </w:t>
      </w:r>
      <w:r w:rsidR="00D76869">
        <w:rPr>
          <w:rFonts w:ascii="Trebuchet MS" w:hAnsi="Trebuchet MS"/>
          <w:lang w:val="pt-BR"/>
        </w:rPr>
        <w:t xml:space="preserve"> </w:t>
      </w:r>
    </w:p>
    <w:p w14:paraId="29DA127E" w14:textId="77777777" w:rsidR="00254282" w:rsidRPr="00264548" w:rsidRDefault="00254282" w:rsidP="00E31DF6">
      <w:pPr>
        <w:pStyle w:val="Level4"/>
        <w:numPr>
          <w:ilvl w:val="0"/>
          <w:numId w:val="0"/>
        </w:numPr>
        <w:ind w:left="2041"/>
        <w:rPr>
          <w:rFonts w:ascii="Trebuchet MS" w:hAnsi="Trebuchet MS"/>
          <w:noProof/>
          <w:lang w:val="pt-BR"/>
        </w:rPr>
      </w:pPr>
      <w:r w:rsidRPr="00264548">
        <w:rPr>
          <w:rFonts w:ascii="Trebuchet MS" w:hAnsi="Trebuchet MS"/>
          <w:lang w:val="pt-BR"/>
        </w:rPr>
        <w:t>Onde:</w:t>
      </w:r>
    </w:p>
    <w:p w14:paraId="2E043115" w14:textId="0B44A0CE" w:rsidR="00254282" w:rsidRPr="00264548" w:rsidRDefault="00254282" w:rsidP="008D021B">
      <w:pPr>
        <w:pStyle w:val="Level4"/>
        <w:numPr>
          <w:ilvl w:val="0"/>
          <w:numId w:val="0"/>
        </w:numPr>
        <w:ind w:left="2041"/>
        <w:rPr>
          <w:rFonts w:ascii="Trebuchet MS" w:hAnsi="Trebuchet MS"/>
          <w:lang w:val="pt-BR"/>
        </w:rPr>
      </w:pPr>
      <w:r w:rsidRPr="00264548">
        <w:rPr>
          <w:rFonts w:ascii="Trebuchet MS" w:hAnsi="Trebuchet MS"/>
          <w:lang w:val="pt-BR"/>
        </w:rPr>
        <w:t>“</w:t>
      </w:r>
      <w:r w:rsidRPr="0096216B">
        <w:rPr>
          <w:rFonts w:ascii="Trebuchet MS" w:hAnsi="Trebuchet MS"/>
          <w:u w:val="single"/>
          <w:lang w:val="pt-BR"/>
        </w:rPr>
        <w:t>Dívida Líquida Financeira</w:t>
      </w:r>
      <w:r w:rsidRPr="00264548">
        <w:rPr>
          <w:rFonts w:ascii="Trebuchet MS" w:hAnsi="Trebuchet MS"/>
          <w:lang w:val="pt-BR"/>
        </w:rPr>
        <w:t>” significa a Dívida da Emissora e das suas subsidiárias em base consolidada de acordo com o resultado trimestral contábil mais recente menos o caixa e aplicações financeiras.</w:t>
      </w:r>
      <w:r w:rsidR="00355E84" w:rsidRPr="00264548">
        <w:rPr>
          <w:rFonts w:ascii="Trebuchet MS" w:hAnsi="Trebuchet MS"/>
          <w:lang w:val="pt-BR"/>
        </w:rPr>
        <w:t xml:space="preserve"> </w:t>
      </w:r>
      <w:r w:rsidRPr="00264548">
        <w:rPr>
          <w:rFonts w:ascii="Trebuchet MS" w:hAnsi="Trebuchet MS"/>
          <w:lang w:val="pt-BR"/>
        </w:rPr>
        <w:t xml:space="preserve">“Dívida” significa o somatório de: </w:t>
      </w:r>
      <w:r w:rsidRPr="00E31DF6">
        <w:rPr>
          <w:rFonts w:ascii="Trebuchet MS" w:hAnsi="Trebuchet MS"/>
          <w:b/>
          <w:bCs/>
          <w:lang w:val="pt-BR"/>
        </w:rPr>
        <w:t>(a)</w:t>
      </w:r>
      <w:r w:rsidRPr="00264548">
        <w:rPr>
          <w:rFonts w:ascii="Trebuchet MS" w:hAnsi="Trebuchet MS"/>
          <w:lang w:val="pt-BR"/>
        </w:rPr>
        <w:t xml:space="preserve"> todas as obrigações da Emissora por fundos tomados em empréstimo ou em relação a depósitos ou adiantamento de qualquer tipo; </w:t>
      </w:r>
      <w:r w:rsidRPr="00E31DF6">
        <w:rPr>
          <w:rFonts w:ascii="Trebuchet MS" w:hAnsi="Trebuchet MS"/>
          <w:b/>
          <w:bCs/>
          <w:lang w:val="pt-BR"/>
        </w:rPr>
        <w:t>(b)</w:t>
      </w:r>
      <w:r w:rsidRPr="00264548">
        <w:rPr>
          <w:rFonts w:ascii="Trebuchet MS" w:hAnsi="Trebuchet MS"/>
          <w:lang w:val="pt-BR"/>
        </w:rPr>
        <w:t xml:space="preserve"> todas as obrigações da Emissora evidenciadas por títulos, debêntures, notas ou instrumentos similares; </w:t>
      </w:r>
      <w:r w:rsidRPr="00E31DF6">
        <w:rPr>
          <w:rFonts w:ascii="Trebuchet MS" w:hAnsi="Trebuchet MS"/>
          <w:b/>
          <w:bCs/>
          <w:lang w:val="pt-BR"/>
        </w:rPr>
        <w:t>(c)</w:t>
      </w:r>
      <w:r w:rsidRPr="00264548">
        <w:rPr>
          <w:rFonts w:ascii="Trebuchet MS" w:hAnsi="Trebuchet MS"/>
          <w:lang w:val="pt-BR"/>
        </w:rPr>
        <w:t xml:space="preserve"> saldo líquido das operações da Emissora evidenciados por contratos de derivativos; </w:t>
      </w:r>
      <w:r w:rsidRPr="00E31DF6">
        <w:rPr>
          <w:rFonts w:ascii="Trebuchet MS" w:hAnsi="Trebuchet MS"/>
          <w:b/>
          <w:bCs/>
          <w:lang w:val="pt-BR"/>
        </w:rPr>
        <w:t>(d)</w:t>
      </w:r>
      <w:r w:rsidRPr="00264548">
        <w:rPr>
          <w:rFonts w:ascii="Trebuchet MS" w:hAnsi="Trebuchet MS"/>
          <w:lang w:val="pt-BR"/>
        </w:rPr>
        <w:t xml:space="preserve"> todas as dívidas de terceiros garantidas por (ou em relação a qual o titular da dívida tenha um direito, seja condicional ou não, de ser </w:t>
      </w:r>
      <w:r w:rsidRPr="00264548">
        <w:rPr>
          <w:rFonts w:ascii="Trebuchet MS" w:hAnsi="Trebuchet MS"/>
          <w:lang w:val="pt-BR"/>
        </w:rPr>
        <w:lastRenderedPageBreak/>
        <w:t>garantido) qualquer ônu</w:t>
      </w:r>
      <w:r w:rsidR="008D021B">
        <w:rPr>
          <w:rFonts w:ascii="Trebuchet MS" w:hAnsi="Trebuchet MS"/>
          <w:lang w:val="pt-BR"/>
        </w:rPr>
        <w:t xml:space="preserve">s </w:t>
      </w:r>
      <w:r w:rsidRPr="00264548">
        <w:rPr>
          <w:rFonts w:ascii="Trebuchet MS" w:hAnsi="Trebuchet MS"/>
          <w:lang w:val="pt-BR"/>
        </w:rPr>
        <w:t xml:space="preserve">sobre bens detidos ou adquiridos pela Emissora, tenha ou não a dívida garantida sido assumida; </w:t>
      </w:r>
      <w:r w:rsidRPr="00E31DF6">
        <w:rPr>
          <w:rFonts w:ascii="Trebuchet MS" w:hAnsi="Trebuchet MS"/>
          <w:b/>
          <w:bCs/>
          <w:lang w:val="pt-BR"/>
        </w:rPr>
        <w:t>(</w:t>
      </w:r>
      <w:r w:rsidR="004F4DD2" w:rsidRPr="00E31DF6">
        <w:rPr>
          <w:rFonts w:ascii="Trebuchet MS" w:hAnsi="Trebuchet MS"/>
          <w:b/>
          <w:bCs/>
          <w:lang w:val="pt-BR"/>
        </w:rPr>
        <w:t>e</w:t>
      </w:r>
      <w:r w:rsidRPr="00E31DF6">
        <w:rPr>
          <w:rFonts w:ascii="Trebuchet MS" w:hAnsi="Trebuchet MS"/>
          <w:b/>
          <w:bCs/>
          <w:lang w:val="pt-BR"/>
        </w:rPr>
        <w:t>)</w:t>
      </w:r>
      <w:r w:rsidRPr="00264548">
        <w:rPr>
          <w:rFonts w:ascii="Trebuchet MS" w:hAnsi="Trebuchet MS"/>
          <w:lang w:val="pt-BR"/>
        </w:rPr>
        <w:t xml:space="preserve"> todas as obrigações, condicionais ou não, da Emissora na qualidade de parte de cartas de crédito, cartas de garantia e/ou avais; </w:t>
      </w:r>
      <w:r w:rsidRPr="00E31DF6">
        <w:rPr>
          <w:rFonts w:ascii="Trebuchet MS" w:hAnsi="Trebuchet MS"/>
          <w:b/>
          <w:bCs/>
          <w:lang w:val="pt-BR"/>
        </w:rPr>
        <w:t>(</w:t>
      </w:r>
      <w:r w:rsidR="004F4DD2" w:rsidRPr="00E31DF6">
        <w:rPr>
          <w:rFonts w:ascii="Trebuchet MS" w:hAnsi="Trebuchet MS"/>
          <w:b/>
          <w:bCs/>
          <w:lang w:val="pt-BR"/>
        </w:rPr>
        <w:t>f</w:t>
      </w:r>
      <w:r w:rsidRPr="00E31DF6">
        <w:rPr>
          <w:rFonts w:ascii="Trebuchet MS" w:hAnsi="Trebuchet MS"/>
          <w:b/>
          <w:bCs/>
          <w:lang w:val="pt-BR"/>
        </w:rPr>
        <w:t>)</w:t>
      </w:r>
      <w:r w:rsidRPr="00264548">
        <w:rPr>
          <w:rFonts w:ascii="Trebuchet MS" w:hAnsi="Trebuchet MS"/>
          <w:lang w:val="pt-BR"/>
        </w:rPr>
        <w:t xml:space="preserve"> todas as obrigações, condicionais ou não, da Emissora em relação a aceites bancários</w:t>
      </w:r>
      <w:r w:rsidR="00E034BB" w:rsidRPr="00264548">
        <w:rPr>
          <w:rFonts w:ascii="Trebuchet MS" w:hAnsi="Trebuchet MS"/>
          <w:lang w:val="pt-BR"/>
        </w:rPr>
        <w:t xml:space="preserve">; e </w:t>
      </w:r>
      <w:r w:rsidR="00E034BB" w:rsidRPr="00E31DF6">
        <w:rPr>
          <w:rFonts w:ascii="Trebuchet MS" w:hAnsi="Trebuchet MS"/>
          <w:b/>
          <w:bCs/>
          <w:lang w:val="pt-BR"/>
        </w:rPr>
        <w:t>(</w:t>
      </w:r>
      <w:r w:rsidR="004F4DD2" w:rsidRPr="00E31DF6">
        <w:rPr>
          <w:rFonts w:ascii="Trebuchet MS" w:hAnsi="Trebuchet MS"/>
          <w:b/>
          <w:bCs/>
          <w:lang w:val="pt-BR"/>
        </w:rPr>
        <w:t>g</w:t>
      </w:r>
      <w:r w:rsidR="00E034BB" w:rsidRPr="00E31DF6">
        <w:rPr>
          <w:rFonts w:ascii="Trebuchet MS" w:hAnsi="Trebuchet MS"/>
          <w:b/>
          <w:bCs/>
          <w:lang w:val="pt-BR"/>
        </w:rPr>
        <w:t>)</w:t>
      </w:r>
      <w:r w:rsidR="00E034BB" w:rsidRPr="00264548">
        <w:rPr>
          <w:rFonts w:ascii="Trebuchet MS" w:hAnsi="Trebuchet MS"/>
          <w:lang w:val="pt-BR"/>
        </w:rPr>
        <w:t xml:space="preserve"> dívidas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(conforme definido abaixo)</w:t>
      </w:r>
      <w:r w:rsidR="00E034BB" w:rsidRPr="00264548">
        <w:rPr>
          <w:rFonts w:ascii="Trebuchet MS" w:hAnsi="Trebuchet MS"/>
          <w:lang w:val="pt-BR"/>
        </w:rPr>
        <w:t xml:space="preserve"> listadas no passivo da Emissora, líquidas dos créditos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w:t>
      </w:r>
      <w:r w:rsidR="00E034BB" w:rsidRPr="00264548">
        <w:rPr>
          <w:rFonts w:ascii="Trebuchet MS" w:hAnsi="Trebuchet MS"/>
          <w:lang w:val="pt-BR"/>
        </w:rPr>
        <w:t>listadas no ativo da Emissora</w:t>
      </w:r>
      <w:r w:rsidRPr="00264548">
        <w:rPr>
          <w:rFonts w:ascii="Trebuchet MS" w:hAnsi="Trebuchet MS"/>
          <w:lang w:val="pt-BR"/>
        </w:rPr>
        <w:t xml:space="preserve">; excluindo-se: </w:t>
      </w:r>
      <w:r w:rsidRPr="00E31DF6">
        <w:rPr>
          <w:rFonts w:ascii="Trebuchet MS" w:hAnsi="Trebuchet MS"/>
          <w:b/>
          <w:bCs/>
          <w:lang w:val="pt-BR"/>
        </w:rPr>
        <w:t>(i)</w:t>
      </w:r>
      <w:r w:rsidR="00E034BB" w:rsidRPr="00264548">
        <w:rPr>
          <w:rFonts w:ascii="Trebuchet MS" w:hAnsi="Trebuchet MS"/>
          <w:lang w:val="pt-BR"/>
        </w:rPr>
        <w:t xml:space="preserve"> os valores referentes aos contratos que não sejam mútuos, empréstimos e/ou financiamentos firmados com essas </w:t>
      </w:r>
      <w:r w:rsidR="00C2421D">
        <w:rPr>
          <w:rFonts w:ascii="Trebuchet MS" w:hAnsi="Trebuchet MS"/>
          <w:lang w:val="pt-BR"/>
        </w:rPr>
        <w:t>P</w:t>
      </w:r>
      <w:r w:rsidR="00E034BB" w:rsidRPr="00264548">
        <w:rPr>
          <w:rFonts w:ascii="Trebuchet MS" w:hAnsi="Trebuchet MS"/>
          <w:lang w:val="pt-BR"/>
        </w:rPr>
        <w:t xml:space="preserve">essoas </w:t>
      </w:r>
      <w:r w:rsidR="00C2421D">
        <w:rPr>
          <w:rFonts w:ascii="Trebuchet MS" w:hAnsi="Trebuchet MS"/>
          <w:lang w:val="pt-BR"/>
        </w:rPr>
        <w:t>L</w:t>
      </w:r>
      <w:r w:rsidR="00E034BB" w:rsidRPr="00264548">
        <w:rPr>
          <w:rFonts w:ascii="Trebuchet MS" w:hAnsi="Trebuchet MS"/>
          <w:lang w:val="pt-BR"/>
        </w:rPr>
        <w:t xml:space="preserve">igadas e desde que descritos em notas explicativas das Demonstrações Financeiras da Emissora, </w:t>
      </w:r>
      <w:r w:rsidR="00E034BB" w:rsidRPr="007B3F91">
        <w:rPr>
          <w:rFonts w:ascii="Trebuchet MS" w:hAnsi="Trebuchet MS"/>
          <w:b/>
          <w:lang w:val="pt-BR"/>
        </w:rPr>
        <w:t>(</w:t>
      </w:r>
      <w:proofErr w:type="spellStart"/>
      <w:r w:rsidR="00E034BB" w:rsidRPr="007B3F91">
        <w:rPr>
          <w:rFonts w:ascii="Trebuchet MS" w:hAnsi="Trebuchet MS"/>
          <w:b/>
          <w:lang w:val="pt-BR"/>
        </w:rPr>
        <w:t>ii</w:t>
      </w:r>
      <w:proofErr w:type="spellEnd"/>
      <w:r w:rsidR="00E034BB" w:rsidRPr="007B3F91">
        <w:rPr>
          <w:rFonts w:ascii="Trebuchet MS" w:hAnsi="Trebuchet MS"/>
          <w:b/>
          <w:lang w:val="pt-BR"/>
        </w:rPr>
        <w:t>)</w:t>
      </w:r>
      <w:r w:rsidR="00E034BB" w:rsidRPr="007B3F91">
        <w:rPr>
          <w:rFonts w:ascii="Trebuchet MS" w:hAnsi="Trebuchet MS"/>
          <w:lang w:val="pt-BR"/>
        </w:rPr>
        <w:t xml:space="preserve"> os mútuos subordinados firmados com essas </w:t>
      </w:r>
      <w:r w:rsidR="00C2421D" w:rsidRPr="007B3F91">
        <w:rPr>
          <w:rFonts w:ascii="Trebuchet MS" w:hAnsi="Trebuchet MS"/>
          <w:lang w:val="pt-BR"/>
        </w:rPr>
        <w:t>P</w:t>
      </w:r>
      <w:r w:rsidR="00E034BB" w:rsidRPr="007B3F91">
        <w:rPr>
          <w:rFonts w:ascii="Trebuchet MS" w:hAnsi="Trebuchet MS"/>
          <w:lang w:val="pt-BR"/>
        </w:rPr>
        <w:t xml:space="preserve">essoas </w:t>
      </w:r>
      <w:r w:rsidR="00C2421D" w:rsidRPr="007B3F91">
        <w:rPr>
          <w:rFonts w:ascii="Trebuchet MS" w:hAnsi="Trebuchet MS"/>
          <w:lang w:val="pt-BR"/>
        </w:rPr>
        <w:t>L</w:t>
      </w:r>
      <w:r w:rsidR="00E034BB" w:rsidRPr="007B3F91">
        <w:rPr>
          <w:rFonts w:ascii="Trebuchet MS" w:hAnsi="Trebuchet MS"/>
          <w:lang w:val="pt-BR"/>
        </w:rPr>
        <w:t>igadas, definidos como quaisquer mútuos que (A) possuam cláusula expressa de subordinação às obrigações decorrentes de debêntures emitidas pela Emissora, e (B) não contenham garantia de qualquer natureza;</w:t>
      </w:r>
      <w:r w:rsidR="00E034BB" w:rsidRPr="00F83DAF">
        <w:rPr>
          <w:rFonts w:ascii="Trebuchet MS" w:hAnsi="Trebuchet MS"/>
          <w:lang w:val="pt-BR"/>
        </w:rPr>
        <w:t xml:space="preserve"> </w:t>
      </w:r>
      <w:r w:rsidR="00E034BB" w:rsidRPr="000D1EC6">
        <w:rPr>
          <w:rFonts w:ascii="Trebuchet MS" w:hAnsi="Trebuchet MS"/>
          <w:b/>
          <w:bCs/>
          <w:lang w:val="pt-BR"/>
        </w:rPr>
        <w:t>(</w:t>
      </w:r>
      <w:proofErr w:type="spellStart"/>
      <w:r w:rsidR="00E034BB" w:rsidRPr="000D1EC6">
        <w:rPr>
          <w:rFonts w:ascii="Trebuchet MS" w:hAnsi="Trebuchet MS"/>
          <w:b/>
          <w:bCs/>
          <w:lang w:val="pt-BR"/>
        </w:rPr>
        <w:t>iii</w:t>
      </w:r>
      <w:proofErr w:type="spellEnd"/>
      <w:r w:rsidR="00E034BB" w:rsidRPr="000D1EC6">
        <w:rPr>
          <w:rFonts w:ascii="Trebuchet MS" w:hAnsi="Trebuchet MS"/>
          <w:b/>
          <w:bCs/>
          <w:lang w:val="pt-BR"/>
        </w:rPr>
        <w:t>)</w:t>
      </w:r>
      <w:r w:rsidRPr="000D1EC6">
        <w:rPr>
          <w:rFonts w:ascii="Trebuchet MS" w:hAnsi="Trebuchet MS"/>
          <w:lang w:val="pt-BR"/>
        </w:rPr>
        <w:t xml:space="preserve"> os empréstimos setoriais compulsórios (“</w:t>
      </w:r>
      <w:r w:rsidRPr="000D1EC6">
        <w:rPr>
          <w:rFonts w:ascii="Trebuchet MS" w:hAnsi="Trebuchet MS"/>
          <w:u w:val="single"/>
          <w:lang w:val="pt-BR"/>
        </w:rPr>
        <w:t>Empréstimos Compulsórios</w:t>
      </w:r>
      <w:r w:rsidRPr="000D1EC6">
        <w:rPr>
          <w:rFonts w:ascii="Trebuchet MS" w:hAnsi="Trebuchet MS"/>
          <w:lang w:val="pt-BR"/>
        </w:rPr>
        <w:t>”)</w:t>
      </w:r>
      <w:r w:rsidRPr="00264548">
        <w:rPr>
          <w:rFonts w:ascii="Trebuchet MS" w:hAnsi="Trebuchet MS"/>
          <w:lang w:val="pt-BR"/>
        </w:rPr>
        <w:t xml:space="preserve">; </w:t>
      </w:r>
      <w:r w:rsidRPr="00E31DF6">
        <w:rPr>
          <w:rFonts w:ascii="Trebuchet MS" w:hAnsi="Trebuchet MS"/>
          <w:b/>
          <w:bCs/>
          <w:lang w:val="pt-BR"/>
        </w:rPr>
        <w:t>(</w:t>
      </w:r>
      <w:proofErr w:type="spellStart"/>
      <w:r w:rsidRPr="00E31DF6">
        <w:rPr>
          <w:rFonts w:ascii="Trebuchet MS" w:hAnsi="Trebuchet MS"/>
          <w:b/>
          <w:bCs/>
          <w:lang w:val="pt-BR"/>
        </w:rPr>
        <w:t>i</w:t>
      </w:r>
      <w:r w:rsidR="00E034BB" w:rsidRPr="00E31DF6">
        <w:rPr>
          <w:rFonts w:ascii="Trebuchet MS" w:hAnsi="Trebuchet MS"/>
          <w:b/>
          <w:bCs/>
          <w:lang w:val="pt-BR"/>
        </w:rPr>
        <w:t>v</w:t>
      </w:r>
      <w:proofErr w:type="spellEnd"/>
      <w:r w:rsidRPr="00E31DF6">
        <w:rPr>
          <w:rFonts w:ascii="Trebuchet MS" w:hAnsi="Trebuchet MS"/>
          <w:b/>
          <w:bCs/>
          <w:lang w:val="pt-BR"/>
        </w:rPr>
        <w:t>)</w:t>
      </w:r>
      <w:r w:rsidRPr="00264548">
        <w:rPr>
          <w:rFonts w:ascii="Trebuchet MS" w:hAnsi="Trebuchet MS"/>
          <w:lang w:val="pt-BR"/>
        </w:rPr>
        <w:t xml:space="preserve"> empréstimos concedidos pelas Centrais Elétricas Brasileiras S.A. – Eletrobrás (“</w:t>
      </w:r>
      <w:r w:rsidRPr="00264548">
        <w:rPr>
          <w:rFonts w:ascii="Trebuchet MS" w:hAnsi="Trebuchet MS"/>
          <w:u w:val="single"/>
          <w:lang w:val="pt-BR"/>
        </w:rPr>
        <w:t>Empréstimos Eletrobrás</w:t>
      </w:r>
      <w:r w:rsidRPr="00264548">
        <w:rPr>
          <w:rFonts w:ascii="Trebuchet MS" w:hAnsi="Trebuchet MS"/>
          <w:lang w:val="pt-BR"/>
        </w:rPr>
        <w:t xml:space="preserve">”); </w:t>
      </w:r>
      <w:r w:rsidRPr="00E31DF6">
        <w:rPr>
          <w:rFonts w:ascii="Trebuchet MS" w:hAnsi="Trebuchet MS"/>
          <w:b/>
          <w:bCs/>
          <w:lang w:val="pt-BR"/>
        </w:rPr>
        <w:t>(</w:t>
      </w:r>
      <w:r w:rsidR="00E034BB" w:rsidRPr="00E31DF6">
        <w:rPr>
          <w:rFonts w:ascii="Trebuchet MS" w:hAnsi="Trebuchet MS"/>
          <w:b/>
          <w:bCs/>
          <w:lang w:val="pt-BR"/>
        </w:rPr>
        <w:t>v</w:t>
      </w:r>
      <w:r w:rsidRPr="00E31DF6">
        <w:rPr>
          <w:rFonts w:ascii="Trebuchet MS" w:hAnsi="Trebuchet MS"/>
          <w:b/>
          <w:bCs/>
          <w:lang w:val="pt-BR"/>
        </w:rPr>
        <w:t>)</w:t>
      </w:r>
      <w:r w:rsidRPr="00264548">
        <w:rPr>
          <w:rFonts w:ascii="Trebuchet MS" w:hAnsi="Trebuchet MS"/>
          <w:lang w:val="pt-BR"/>
        </w:rPr>
        <w:t xml:space="preserve"> os empréstimos concedidos por entidades governamentais com o exclusivo objetivo de recompor o caixa das distribuidoras já afetado pelas variações nos ativos e passivos regulatórios não reconhecidos na tarifa; e </w:t>
      </w:r>
      <w:r w:rsidRPr="00E31DF6">
        <w:rPr>
          <w:rFonts w:ascii="Trebuchet MS" w:hAnsi="Trebuchet MS"/>
          <w:b/>
          <w:bCs/>
          <w:lang w:val="pt-BR"/>
        </w:rPr>
        <w:t>(</w:t>
      </w:r>
      <w:r w:rsidR="00E034BB" w:rsidRPr="00E31DF6">
        <w:rPr>
          <w:rFonts w:ascii="Trebuchet MS" w:hAnsi="Trebuchet MS"/>
          <w:b/>
          <w:bCs/>
          <w:lang w:val="pt-BR"/>
        </w:rPr>
        <w:t>vi</w:t>
      </w:r>
      <w:r w:rsidRPr="00E31DF6">
        <w:rPr>
          <w:rFonts w:ascii="Trebuchet MS" w:hAnsi="Trebuchet MS"/>
          <w:b/>
          <w:bCs/>
          <w:lang w:val="pt-BR"/>
        </w:rPr>
        <w:t>)</w:t>
      </w:r>
      <w:r w:rsidRPr="00264548">
        <w:rPr>
          <w:rFonts w:ascii="Trebuchet MS" w:hAnsi="Trebuchet MS"/>
          <w:lang w:val="pt-BR"/>
        </w:rPr>
        <w:t xml:space="preserve"> o valor da dívida equivalente aos ganhos e perdas atuariais reconhecidos contra o Patrimônio Líquido. As exclusões mencionadas nos itens “</w:t>
      </w:r>
      <w:proofErr w:type="spellStart"/>
      <w:r w:rsidRPr="00264548">
        <w:rPr>
          <w:rFonts w:ascii="Trebuchet MS" w:hAnsi="Trebuchet MS"/>
          <w:lang w:val="pt-BR"/>
        </w:rPr>
        <w:t>i</w:t>
      </w:r>
      <w:r w:rsidR="00D136FF">
        <w:rPr>
          <w:rFonts w:ascii="Trebuchet MS" w:hAnsi="Trebuchet MS"/>
          <w:lang w:val="pt-BR"/>
        </w:rPr>
        <w:t>ii</w:t>
      </w:r>
      <w:proofErr w:type="spellEnd"/>
      <w:r w:rsidRPr="00264548">
        <w:rPr>
          <w:rFonts w:ascii="Trebuchet MS" w:hAnsi="Trebuchet MS"/>
          <w:lang w:val="pt-BR"/>
        </w:rPr>
        <w:t>” e “</w:t>
      </w:r>
      <w:proofErr w:type="spellStart"/>
      <w:r w:rsidRPr="00264548">
        <w:rPr>
          <w:rFonts w:ascii="Trebuchet MS" w:hAnsi="Trebuchet MS"/>
          <w:lang w:val="pt-BR"/>
        </w:rPr>
        <w:t>i</w:t>
      </w:r>
      <w:r w:rsidR="00D136FF">
        <w:rPr>
          <w:rFonts w:ascii="Trebuchet MS" w:hAnsi="Trebuchet MS"/>
          <w:lang w:val="pt-BR"/>
        </w:rPr>
        <w:t>v</w:t>
      </w:r>
      <w:proofErr w:type="spellEnd"/>
      <w:r w:rsidRPr="00264548">
        <w:rPr>
          <w:rFonts w:ascii="Trebuchet MS" w:hAnsi="Trebuchet MS"/>
          <w:lang w:val="pt-BR"/>
        </w:rPr>
        <w:t>” acima somente serão aplicadas se a Emissora estiver atuando como agente repassador dos Empréstimos Compulsórios e dos Empréstimos Eletrobrás para outras entidades.</w:t>
      </w:r>
      <w:r w:rsidR="00D32F60">
        <w:rPr>
          <w:rFonts w:ascii="Trebuchet MS" w:hAnsi="Trebuchet MS"/>
          <w:lang w:val="pt-BR"/>
        </w:rPr>
        <w:t xml:space="preserve"> </w:t>
      </w:r>
      <w:r w:rsidR="00C2421D">
        <w:rPr>
          <w:rFonts w:ascii="Trebuchet MS" w:hAnsi="Trebuchet MS"/>
          <w:lang w:val="pt-BR"/>
        </w:rPr>
        <w:t>Para fins desta Escritura, “</w:t>
      </w:r>
      <w:r w:rsidR="00C2421D" w:rsidRPr="009B5C52">
        <w:rPr>
          <w:rFonts w:ascii="Trebuchet MS" w:hAnsi="Trebuchet MS"/>
          <w:u w:val="single"/>
          <w:lang w:val="pt-BR"/>
        </w:rPr>
        <w:t>Pessoas Ligadas</w:t>
      </w:r>
      <w:r w:rsidR="00C2421D">
        <w:rPr>
          <w:rFonts w:ascii="Trebuchet MS" w:hAnsi="Trebuchet MS"/>
          <w:lang w:val="pt-BR"/>
        </w:rPr>
        <w:t xml:space="preserve">” significa, com relação a qualquer pessoa, qualquer pessoa física ou jurídica que seja controladora, controlada, coligada ou esteja sob controle comum com </w:t>
      </w:r>
      <w:proofErr w:type="gramStart"/>
      <w:r w:rsidR="00C2421D">
        <w:rPr>
          <w:rFonts w:ascii="Trebuchet MS" w:hAnsi="Trebuchet MS"/>
          <w:lang w:val="pt-BR"/>
        </w:rPr>
        <w:t>a mesma</w:t>
      </w:r>
      <w:proofErr w:type="gramEnd"/>
      <w:r w:rsidR="00EC4A9A">
        <w:rPr>
          <w:rFonts w:ascii="Trebuchet MS" w:hAnsi="Trebuchet MS"/>
          <w:lang w:val="pt-BR"/>
        </w:rPr>
        <w:t>,</w:t>
      </w:r>
      <w:r w:rsidR="00EC4A9A" w:rsidRPr="009B5C52">
        <w:rPr>
          <w:rFonts w:ascii="Trebuchet MS" w:hAnsi="Trebuchet MS"/>
          <w:lang w:val="pt-BR"/>
        </w:rPr>
        <w:t xml:space="preserve"> em quaisquer de tais casos, de forma direta ou indireta</w:t>
      </w:r>
      <w:r w:rsidR="00C2421D" w:rsidRPr="00EC4A9A">
        <w:rPr>
          <w:rFonts w:ascii="Trebuchet MS" w:hAnsi="Trebuchet MS"/>
          <w:lang w:val="pt-BR"/>
        </w:rPr>
        <w:t>.</w:t>
      </w:r>
      <w:r w:rsidR="00C2421D">
        <w:rPr>
          <w:rFonts w:ascii="Trebuchet MS" w:hAnsi="Trebuchet MS"/>
          <w:lang w:val="pt-BR"/>
        </w:rPr>
        <w:t xml:space="preserve"> </w:t>
      </w:r>
      <w:r w:rsidR="000B55C5" w:rsidRPr="000B55C5">
        <w:rPr>
          <w:rFonts w:ascii="Trebuchet MS" w:hAnsi="Trebuchet MS"/>
          <w:lang w:val="pt-BR"/>
        </w:rPr>
        <w:t xml:space="preserve">Para evitar dúvidas de interpretação, fica estabelecido que passivos referentes a </w:t>
      </w:r>
      <w:r w:rsidR="00983956" w:rsidRPr="000B55C5">
        <w:rPr>
          <w:rFonts w:ascii="Trebuchet MS" w:hAnsi="Trebuchet MS"/>
          <w:lang w:val="pt-BR"/>
        </w:rPr>
        <w:t>aluguéis</w:t>
      </w:r>
      <w:r w:rsidR="000B55C5" w:rsidRPr="000B55C5">
        <w:rPr>
          <w:rFonts w:ascii="Trebuchet MS" w:hAnsi="Trebuchet MS"/>
          <w:lang w:val="pt-BR"/>
        </w:rPr>
        <w:t xml:space="preserve"> e arrendamentos de qualquer natureza não são compreendidos no conceito de “Dívida Líquida Financeira”.</w:t>
      </w:r>
    </w:p>
    <w:p w14:paraId="71DBCD24" w14:textId="62D9B528" w:rsidR="00254282" w:rsidRDefault="00254282" w:rsidP="00E31DF6">
      <w:pPr>
        <w:pStyle w:val="Level4"/>
        <w:numPr>
          <w:ilvl w:val="0"/>
          <w:numId w:val="0"/>
        </w:numPr>
        <w:ind w:left="2041"/>
        <w:rPr>
          <w:rFonts w:ascii="Trebuchet MS" w:hAnsi="Trebuchet MS"/>
          <w:lang w:val="pt-BR"/>
        </w:rPr>
      </w:pPr>
      <w:r w:rsidRPr="007B3F91">
        <w:rPr>
          <w:rFonts w:ascii="Trebuchet MS" w:hAnsi="Trebuchet MS"/>
          <w:lang w:val="pt-BR"/>
        </w:rPr>
        <w:t>“</w:t>
      </w:r>
      <w:r w:rsidRPr="007B3F91">
        <w:rPr>
          <w:rFonts w:ascii="Trebuchet MS" w:hAnsi="Trebuchet MS"/>
          <w:u w:val="single"/>
          <w:lang w:val="pt-BR"/>
        </w:rPr>
        <w:t>EBITDA</w:t>
      </w:r>
      <w:r w:rsidR="000B55C5" w:rsidRPr="007B3F91">
        <w:rPr>
          <w:rFonts w:ascii="Trebuchet MS" w:hAnsi="Trebuchet MS"/>
          <w:u w:val="single"/>
          <w:lang w:val="pt-BR"/>
        </w:rPr>
        <w:t xml:space="preserve"> Ajustado</w:t>
      </w:r>
      <w:r w:rsidRPr="007B3F91">
        <w:rPr>
          <w:rFonts w:ascii="Trebuchet MS" w:hAnsi="Trebuchet MS"/>
          <w:lang w:val="pt-BR"/>
        </w:rPr>
        <w:t xml:space="preserve">” significa o somatório dos últimos 12 (doze) meses: </w:t>
      </w:r>
      <w:r w:rsidRPr="007B3F91">
        <w:rPr>
          <w:rFonts w:ascii="Trebuchet MS" w:hAnsi="Trebuchet MS"/>
          <w:b/>
          <w:lang w:val="pt-BR"/>
        </w:rPr>
        <w:t>(i)</w:t>
      </w:r>
      <w:r w:rsidRPr="007B3F91">
        <w:rPr>
          <w:rFonts w:ascii="Trebuchet MS" w:hAnsi="Trebuchet MS"/>
          <w:lang w:val="pt-BR"/>
        </w:rPr>
        <w:t xml:space="preserve"> do resultado operacional conforme apresentado no demonstrativo contábil consolidado da Emissora na linha “Resultado Operacional” (excluindo as receitas e despesas financeiras); </w:t>
      </w:r>
      <w:r w:rsidRPr="007B3F91">
        <w:rPr>
          <w:rFonts w:ascii="Trebuchet MS" w:hAnsi="Trebuchet MS"/>
          <w:b/>
          <w:lang w:val="pt-BR"/>
        </w:rPr>
        <w:t>(</w:t>
      </w:r>
      <w:proofErr w:type="spellStart"/>
      <w:r w:rsidRPr="007B3F91">
        <w:rPr>
          <w:rFonts w:ascii="Trebuchet MS" w:hAnsi="Trebuchet MS"/>
          <w:b/>
          <w:lang w:val="pt-BR"/>
        </w:rPr>
        <w:t>ii</w:t>
      </w:r>
      <w:proofErr w:type="spellEnd"/>
      <w:r w:rsidRPr="007B3F91">
        <w:rPr>
          <w:rFonts w:ascii="Trebuchet MS" w:hAnsi="Trebuchet MS"/>
          <w:b/>
          <w:lang w:val="pt-BR"/>
        </w:rPr>
        <w:t>)</w:t>
      </w:r>
      <w:r w:rsidRPr="007B3F91">
        <w:rPr>
          <w:rFonts w:ascii="Trebuchet MS" w:hAnsi="Trebuchet MS"/>
          <w:lang w:val="pt-BR"/>
        </w:rPr>
        <w:t xml:space="preserve"> todos os montantes de depreciação e amortização; </w:t>
      </w:r>
      <w:r w:rsidRPr="007B3F91">
        <w:rPr>
          <w:rFonts w:ascii="Trebuchet MS" w:hAnsi="Trebuchet MS"/>
          <w:b/>
          <w:lang w:val="pt-BR"/>
        </w:rPr>
        <w:t>(</w:t>
      </w:r>
      <w:proofErr w:type="spellStart"/>
      <w:r w:rsidRPr="007B3F91">
        <w:rPr>
          <w:rFonts w:ascii="Trebuchet MS" w:hAnsi="Trebuchet MS"/>
          <w:b/>
          <w:lang w:val="pt-BR"/>
        </w:rPr>
        <w:t>iii</w:t>
      </w:r>
      <w:proofErr w:type="spellEnd"/>
      <w:r w:rsidRPr="007B3F91">
        <w:rPr>
          <w:rFonts w:ascii="Trebuchet MS" w:hAnsi="Trebuchet MS"/>
          <w:b/>
          <w:lang w:val="pt-BR"/>
        </w:rPr>
        <w:t>)</w:t>
      </w:r>
      <w:r w:rsidRPr="007B3F91">
        <w:rPr>
          <w:rFonts w:ascii="Trebuchet MS" w:hAnsi="Trebuchet MS"/>
          <w:lang w:val="pt-BR"/>
        </w:rPr>
        <w:t xml:space="preserve"> todos os montantes relativos a despesas com entidade de previdência privada classificado na conta de “custo de operação”; </w:t>
      </w:r>
      <w:r w:rsidRPr="007B3F91">
        <w:rPr>
          <w:rFonts w:ascii="Trebuchet MS" w:hAnsi="Trebuchet MS"/>
          <w:b/>
          <w:lang w:val="pt-BR"/>
        </w:rPr>
        <w:t>(</w:t>
      </w:r>
      <w:proofErr w:type="spellStart"/>
      <w:r w:rsidRPr="007B3F91">
        <w:rPr>
          <w:rFonts w:ascii="Trebuchet MS" w:hAnsi="Trebuchet MS"/>
          <w:b/>
          <w:lang w:val="pt-BR"/>
        </w:rPr>
        <w:t>iv</w:t>
      </w:r>
      <w:proofErr w:type="spellEnd"/>
      <w:r w:rsidRPr="007B3F91">
        <w:rPr>
          <w:rFonts w:ascii="Trebuchet MS" w:hAnsi="Trebuchet MS"/>
          <w:b/>
          <w:lang w:val="pt-BR"/>
        </w:rPr>
        <w:t>)</w:t>
      </w:r>
      <w:r w:rsidRPr="007B3F91">
        <w:rPr>
          <w:rFonts w:ascii="Trebuchet MS" w:hAnsi="Trebuchet MS"/>
          <w:lang w:val="pt-BR"/>
        </w:rPr>
        <w:t xml:space="preserve"> os ajustes dos ativos e passivos regulatórios (positivos e negativos no resultado) conforme as regras regulatórias determinadas pela ANEEL (Agência Nacional de Energia Elétrica), desde que não incluídos no resultado operacional acima</w:t>
      </w:r>
      <w:r w:rsidR="00E034BB" w:rsidRPr="007B3F91">
        <w:rPr>
          <w:rFonts w:ascii="Trebuchet MS" w:hAnsi="Trebuchet MS"/>
          <w:lang w:val="pt-BR"/>
        </w:rPr>
        <w:t xml:space="preserve">; </w:t>
      </w:r>
      <w:r w:rsidR="004E081F" w:rsidRPr="007B3F91">
        <w:rPr>
          <w:rFonts w:ascii="Trebuchet MS" w:hAnsi="Trebuchet MS"/>
          <w:b/>
          <w:lang w:val="pt-BR"/>
        </w:rPr>
        <w:t>(v)</w:t>
      </w:r>
      <w:r w:rsidR="004E081F" w:rsidRPr="007B3F91">
        <w:rPr>
          <w:rFonts w:ascii="Trebuchet MS" w:hAnsi="Trebuchet MS"/>
          <w:lang w:val="pt-BR"/>
        </w:rPr>
        <w:t xml:space="preserve"> atualização do ativo financeiro da </w:t>
      </w:r>
      <w:r w:rsidR="007176E6">
        <w:rPr>
          <w:rFonts w:ascii="Trebuchet MS" w:hAnsi="Trebuchet MS"/>
          <w:lang w:val="pt-BR"/>
        </w:rPr>
        <w:t>C</w:t>
      </w:r>
      <w:r w:rsidR="007176E6" w:rsidRPr="007B3F91">
        <w:rPr>
          <w:rFonts w:ascii="Trebuchet MS" w:hAnsi="Trebuchet MS"/>
          <w:lang w:val="pt-BR"/>
        </w:rPr>
        <w:t xml:space="preserve">oncessão </w:t>
      </w:r>
      <w:r w:rsidR="004E081F" w:rsidRPr="007B3F91">
        <w:rPr>
          <w:rFonts w:ascii="Trebuchet MS" w:hAnsi="Trebuchet MS"/>
          <w:lang w:val="pt-BR"/>
        </w:rPr>
        <w:t xml:space="preserve">(positivos e negativos no resultado), desde que não incluídos no resultado operacional acima; </w:t>
      </w:r>
      <w:r w:rsidR="00E034BB" w:rsidRPr="007B3F91">
        <w:rPr>
          <w:rFonts w:ascii="Trebuchet MS" w:hAnsi="Trebuchet MS"/>
          <w:b/>
          <w:lang w:val="pt-BR"/>
        </w:rPr>
        <w:t>(v</w:t>
      </w:r>
      <w:r w:rsidR="004E081F" w:rsidRPr="007B3F91">
        <w:rPr>
          <w:rFonts w:ascii="Trebuchet MS" w:hAnsi="Trebuchet MS"/>
          <w:b/>
          <w:lang w:val="pt-BR"/>
        </w:rPr>
        <w:t>i</w:t>
      </w:r>
      <w:r w:rsidR="00E034BB" w:rsidRPr="007B3F91">
        <w:rPr>
          <w:rFonts w:ascii="Trebuchet MS" w:hAnsi="Trebuchet MS"/>
          <w:b/>
          <w:lang w:val="pt-BR"/>
        </w:rPr>
        <w:t>)</w:t>
      </w:r>
      <w:r w:rsidR="00E034BB" w:rsidRPr="007B3F91">
        <w:rPr>
          <w:rFonts w:ascii="Trebuchet MS" w:hAnsi="Trebuchet MS"/>
          <w:lang w:val="pt-BR"/>
        </w:rPr>
        <w:t xml:space="preserve"> provisão para contingências; </w:t>
      </w:r>
      <w:r w:rsidR="00E034BB" w:rsidRPr="007B3F91">
        <w:rPr>
          <w:rFonts w:ascii="Trebuchet MS" w:hAnsi="Trebuchet MS"/>
          <w:b/>
          <w:lang w:val="pt-BR"/>
        </w:rPr>
        <w:t>(</w:t>
      </w:r>
      <w:proofErr w:type="spellStart"/>
      <w:r w:rsidR="00E034BB" w:rsidRPr="007B3F91">
        <w:rPr>
          <w:rFonts w:ascii="Trebuchet MS" w:hAnsi="Trebuchet MS"/>
          <w:b/>
          <w:lang w:val="pt-BR"/>
        </w:rPr>
        <w:t>vi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provisão para créditos de liquidação duvidosa; </w:t>
      </w:r>
      <w:r w:rsidR="00E034BB" w:rsidRPr="007B3F91">
        <w:rPr>
          <w:rFonts w:ascii="Trebuchet MS" w:hAnsi="Trebuchet MS"/>
          <w:b/>
          <w:lang w:val="pt-BR"/>
        </w:rPr>
        <w:t>(</w:t>
      </w:r>
      <w:proofErr w:type="spellStart"/>
      <w:r w:rsidR="00E034BB" w:rsidRPr="007B3F91">
        <w:rPr>
          <w:rFonts w:ascii="Trebuchet MS" w:hAnsi="Trebuchet MS"/>
          <w:b/>
          <w:lang w:val="pt-BR"/>
        </w:rPr>
        <w:t>vii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w:t>
      </w:r>
      <w:r w:rsidR="00E034BB" w:rsidRPr="007B3F91">
        <w:rPr>
          <w:rFonts w:ascii="Trebuchet MS" w:hAnsi="Trebuchet MS"/>
          <w:lang w:val="pt-BR"/>
        </w:rPr>
        <w:lastRenderedPageBreak/>
        <w:t>baixas de títulos incobráveis</w:t>
      </w:r>
      <w:r w:rsidR="000B55C5" w:rsidRPr="007B3F91">
        <w:rPr>
          <w:rFonts w:ascii="Trebuchet MS" w:hAnsi="Trebuchet MS"/>
          <w:lang w:val="pt-BR"/>
        </w:rPr>
        <w:t xml:space="preserve">; </w:t>
      </w:r>
      <w:r w:rsidR="000B55C5" w:rsidRPr="007B3F91">
        <w:rPr>
          <w:rFonts w:ascii="Trebuchet MS" w:hAnsi="Trebuchet MS"/>
          <w:b/>
          <w:lang w:val="pt-BR"/>
        </w:rPr>
        <w:t>(</w:t>
      </w:r>
      <w:proofErr w:type="spellStart"/>
      <w:r w:rsidR="000B55C5" w:rsidRPr="007B3F91">
        <w:rPr>
          <w:rFonts w:ascii="Trebuchet MS" w:hAnsi="Trebuchet MS"/>
          <w:b/>
          <w:lang w:val="pt-BR"/>
        </w:rPr>
        <w:t>ix</w:t>
      </w:r>
      <w:proofErr w:type="spellEnd"/>
      <w:r w:rsidR="000B55C5" w:rsidRPr="007B3F91">
        <w:rPr>
          <w:rFonts w:ascii="Trebuchet MS" w:hAnsi="Trebuchet MS"/>
          <w:b/>
          <w:lang w:val="pt-BR"/>
        </w:rPr>
        <w:t>)</w:t>
      </w:r>
      <w:r w:rsidR="000B55C5" w:rsidRPr="007B3F91">
        <w:rPr>
          <w:rFonts w:ascii="Trebuchet MS" w:hAnsi="Trebuchet MS"/>
          <w:lang w:val="pt-BR"/>
        </w:rPr>
        <w:t xml:space="preserve"> perda na desativação de bens e direitos</w:t>
      </w:r>
      <w:r w:rsidR="005319D1" w:rsidRPr="007B3F91">
        <w:rPr>
          <w:rFonts w:ascii="Trebuchet MS" w:hAnsi="Trebuchet MS"/>
          <w:lang w:val="pt-BR"/>
        </w:rPr>
        <w:t xml:space="preserve">; e </w:t>
      </w:r>
      <w:r w:rsidR="005319D1" w:rsidRPr="007B3F91">
        <w:rPr>
          <w:rFonts w:ascii="Trebuchet MS" w:hAnsi="Trebuchet MS"/>
          <w:b/>
          <w:lang w:val="pt-BR"/>
        </w:rPr>
        <w:t>(x)</w:t>
      </w:r>
      <w:r w:rsidR="005319D1" w:rsidRPr="007B3F91">
        <w:rPr>
          <w:rFonts w:ascii="Trebuchet MS" w:hAnsi="Trebuchet MS"/>
          <w:lang w:val="pt-BR"/>
        </w:rPr>
        <w:t xml:space="preserve"> </w:t>
      </w:r>
      <w:proofErr w:type="spellStart"/>
      <w:r w:rsidR="005319D1" w:rsidRPr="007B3F91">
        <w:rPr>
          <w:rFonts w:ascii="Trebuchet MS" w:hAnsi="Trebuchet MS"/>
          <w:i/>
          <w:lang w:val="pt-BR"/>
        </w:rPr>
        <w:t>impairment</w:t>
      </w:r>
      <w:proofErr w:type="spellEnd"/>
      <w:r w:rsidR="005319D1" w:rsidRPr="007B3F91">
        <w:rPr>
          <w:rFonts w:ascii="Trebuchet MS" w:hAnsi="Trebuchet MS"/>
          <w:lang w:val="pt-BR"/>
        </w:rPr>
        <w:t xml:space="preserve"> de bens e direitos</w:t>
      </w:r>
      <w:r w:rsidRPr="007B3F91">
        <w:rPr>
          <w:rFonts w:ascii="Trebuchet MS" w:hAnsi="Trebuchet MS"/>
          <w:lang w:val="pt-BR"/>
        </w:rPr>
        <w:t>.</w:t>
      </w:r>
    </w:p>
    <w:p w14:paraId="1859C81B" w14:textId="77777777" w:rsidR="00E034BB" w:rsidRPr="00264548" w:rsidRDefault="00E034BB" w:rsidP="00E31DF6">
      <w:pPr>
        <w:pStyle w:val="Level4"/>
        <w:numPr>
          <w:ilvl w:val="0"/>
          <w:numId w:val="0"/>
        </w:numPr>
        <w:ind w:left="2041"/>
        <w:rPr>
          <w:rFonts w:ascii="Trebuchet MS" w:hAnsi="Trebuchet MS"/>
          <w:lang w:val="pt-BR"/>
        </w:rPr>
      </w:pPr>
      <w:r w:rsidRPr="00264548">
        <w:rPr>
          <w:rFonts w:ascii="Trebuchet MS" w:hAnsi="Trebuchet MS"/>
          <w:lang w:val="pt-BR"/>
        </w:rPr>
        <w:t>Caso seja editada nova lei ou ato normativo que altere a metodologia de apuração contábil no Brasil a partir da presente data, tais alterações serão obrigatoriamente desconsideradas para fins de cálculo</w:t>
      </w:r>
      <w:r w:rsidR="000B55C5">
        <w:rPr>
          <w:rFonts w:ascii="Trebuchet MS" w:hAnsi="Trebuchet MS"/>
          <w:lang w:val="pt-BR"/>
        </w:rPr>
        <w:t xml:space="preserve"> da Dívida Líquida Financeira ou</w:t>
      </w:r>
      <w:r w:rsidRPr="00264548">
        <w:rPr>
          <w:rFonts w:ascii="Trebuchet MS" w:hAnsi="Trebuchet MS"/>
          <w:lang w:val="pt-BR"/>
        </w:rPr>
        <w:t xml:space="preserve"> do EBITDA</w:t>
      </w:r>
      <w:r w:rsidR="000B55C5">
        <w:rPr>
          <w:rFonts w:ascii="Trebuchet MS" w:hAnsi="Trebuchet MS"/>
          <w:lang w:val="pt-BR"/>
        </w:rPr>
        <w:t xml:space="preserve"> Ajustado</w:t>
      </w:r>
      <w:r w:rsidRPr="00264548">
        <w:rPr>
          <w:rFonts w:ascii="Trebuchet MS" w:hAnsi="Trebuchet MS"/>
          <w:lang w:val="pt-BR"/>
        </w:rPr>
        <w:t>, prevalecendo a regra contábil em vigor nesta data.</w:t>
      </w:r>
    </w:p>
    <w:p w14:paraId="475E682F" w14:textId="77777777" w:rsidR="00254282" w:rsidRPr="002F6593" w:rsidRDefault="00254282" w:rsidP="00E31DF6">
      <w:pPr>
        <w:pStyle w:val="Level4"/>
        <w:ind w:left="1361"/>
        <w:rPr>
          <w:rFonts w:ascii="Trebuchet MS" w:hAnsi="Trebuchet MS"/>
          <w:lang w:val="pt-BR"/>
        </w:rPr>
      </w:pPr>
      <w:r w:rsidRPr="002F6593">
        <w:rPr>
          <w:rFonts w:ascii="Trebuchet MS" w:hAnsi="Trebuchet MS"/>
          <w:color w:val="000000"/>
          <w:lang w:val="pt-BR"/>
        </w:rPr>
        <w:t xml:space="preserve">comprovação da </w:t>
      </w:r>
      <w:r w:rsidRPr="00264548">
        <w:rPr>
          <w:rFonts w:ascii="Trebuchet MS" w:hAnsi="Trebuchet MS"/>
          <w:lang w:val="pt-BR"/>
        </w:rPr>
        <w:t>inveracidade</w:t>
      </w:r>
      <w:r w:rsidRPr="002F6593">
        <w:rPr>
          <w:rFonts w:ascii="Trebuchet MS" w:hAnsi="Trebuchet MS"/>
          <w:color w:val="000000"/>
          <w:lang w:val="pt-BR"/>
        </w:rPr>
        <w:t xml:space="preserve"> de qualquer declaração feita pela Emissora nesta Escritura</w:t>
      </w:r>
      <w:r w:rsidRPr="00E228F9">
        <w:rPr>
          <w:rFonts w:ascii="Trebuchet MS" w:eastAsia="Times New Roman" w:hAnsi="Trebuchet MS"/>
          <w:color w:val="000000"/>
          <w:lang w:val="pt-BR" w:eastAsia="pt-BR"/>
        </w:rPr>
        <w:t xml:space="preserve"> de </w:t>
      </w:r>
      <w:r w:rsidRPr="00264548">
        <w:rPr>
          <w:rFonts w:ascii="Trebuchet MS" w:eastAsia="Times New Roman" w:hAnsi="Trebuchet MS"/>
          <w:color w:val="000000"/>
          <w:lang w:val="pt-BR" w:eastAsia="pt-BR"/>
        </w:rPr>
        <w:t>Emissão</w:t>
      </w:r>
      <w:r w:rsidRPr="00264548">
        <w:rPr>
          <w:rFonts w:ascii="Trebuchet MS" w:hAnsi="Trebuchet MS"/>
          <w:color w:val="000000"/>
          <w:lang w:val="pt-BR"/>
        </w:rPr>
        <w:t xml:space="preserve">, bem como provarem-se ou revelarem-se </w:t>
      </w:r>
      <w:r w:rsidR="0088243E">
        <w:rPr>
          <w:rFonts w:ascii="Trebuchet MS" w:hAnsi="Trebuchet MS"/>
          <w:color w:val="000000"/>
          <w:lang w:val="pt-BR"/>
        </w:rPr>
        <w:t xml:space="preserve">falsas, </w:t>
      </w:r>
      <w:r w:rsidRPr="00264548">
        <w:rPr>
          <w:rFonts w:ascii="Trebuchet MS" w:hAnsi="Trebuchet MS"/>
          <w:color w:val="000000"/>
          <w:lang w:val="pt-BR"/>
        </w:rPr>
        <w:t>incorretas, enganosas, inconsistentes ou imprecisas qua</w:t>
      </w:r>
      <w:r w:rsidR="00C75FA4" w:rsidRPr="00264548">
        <w:rPr>
          <w:rFonts w:ascii="Trebuchet MS" w:hAnsi="Trebuchet MS"/>
          <w:color w:val="000000"/>
          <w:lang w:val="pt-BR"/>
        </w:rPr>
        <w:t>is</w:t>
      </w:r>
      <w:r w:rsidRPr="00264548">
        <w:rPr>
          <w:rFonts w:ascii="Trebuchet MS" w:hAnsi="Trebuchet MS"/>
          <w:color w:val="000000"/>
          <w:lang w:val="pt-BR"/>
        </w:rPr>
        <w:t>quer das declarações ou garantias prestadas pela Emissora nesta Escritura</w:t>
      </w:r>
      <w:r w:rsidRPr="00264548">
        <w:rPr>
          <w:rFonts w:ascii="Trebuchet MS" w:eastAsia="Times New Roman" w:hAnsi="Trebuchet MS"/>
          <w:color w:val="000000"/>
          <w:lang w:val="pt-BR" w:eastAsia="pt-BR"/>
        </w:rPr>
        <w:t xml:space="preserve"> de Emissão</w:t>
      </w:r>
      <w:r w:rsidRPr="00264548">
        <w:rPr>
          <w:rFonts w:ascii="Trebuchet MS" w:hAnsi="Trebuchet MS"/>
          <w:color w:val="000000"/>
          <w:lang w:val="pt-BR"/>
        </w:rPr>
        <w:t>, em qualquer</w:t>
      </w:r>
      <w:r w:rsidRPr="002F6593">
        <w:rPr>
          <w:rFonts w:ascii="Trebuchet MS" w:hAnsi="Trebuchet MS"/>
          <w:color w:val="000000"/>
          <w:lang w:val="pt-BR"/>
        </w:rPr>
        <w:t xml:space="preserve"> caso, que </w:t>
      </w:r>
      <w:r w:rsidR="00F07F9D" w:rsidRPr="00F07F9D">
        <w:rPr>
          <w:rFonts w:ascii="Trebuchet MS" w:hAnsi="Trebuchet MS"/>
          <w:color w:val="000000"/>
          <w:lang w:val="pt-BR"/>
        </w:rPr>
        <w:t>caracterize um Efeito Adverso Relevante</w:t>
      </w:r>
      <w:r w:rsidRPr="002F6593">
        <w:rPr>
          <w:rFonts w:ascii="Trebuchet MS" w:hAnsi="Trebuchet MS"/>
          <w:color w:val="000000"/>
          <w:lang w:val="pt-BR"/>
        </w:rPr>
        <w:t>;</w:t>
      </w:r>
      <w:r w:rsidRPr="00A43719">
        <w:rPr>
          <w:rFonts w:ascii="Trebuchet MS" w:hAnsi="Trebuchet MS" w:cs="Tahoma"/>
          <w:lang w:val="pt-BR"/>
        </w:rPr>
        <w:t xml:space="preserve"> </w:t>
      </w:r>
    </w:p>
    <w:p w14:paraId="0BCFABA5" w14:textId="5507B3D2"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redução do capital social da Emissora sem observância do disposto no parágrafo 3º do artigo 174 da Lei das Sociedades por Ações, exceto para absorção de prejuízos acumulados, ou se tiver sido previamente aprovada </w:t>
      </w:r>
      <w:r w:rsidR="0060034F">
        <w:rPr>
          <w:rFonts w:ascii="Trebuchet MS" w:hAnsi="Trebuchet MS"/>
          <w:color w:val="000000"/>
          <w:lang w:val="pt-BR"/>
        </w:rPr>
        <w:t>por</w:t>
      </w:r>
      <w:r w:rsidRPr="002F6593">
        <w:rPr>
          <w:rFonts w:ascii="Trebuchet MS" w:hAnsi="Trebuchet MS"/>
          <w:color w:val="000000"/>
          <w:lang w:val="pt-BR"/>
        </w:rPr>
        <w:t xml:space="preserve"> Debenturistas</w:t>
      </w:r>
      <w:r w:rsidR="0060034F">
        <w:rPr>
          <w:rFonts w:ascii="Trebuchet MS" w:hAnsi="Trebuchet MS"/>
          <w:color w:val="000000"/>
          <w:lang w:val="pt-BR"/>
        </w:rPr>
        <w:t xml:space="preserve"> titulares da maioria das </w:t>
      </w:r>
      <w:r w:rsidR="0060034F" w:rsidRPr="008D1CB4">
        <w:rPr>
          <w:rFonts w:ascii="Trebuchet MS" w:hAnsi="Trebuchet MS"/>
          <w:lang w:val="pt-BR"/>
        </w:rPr>
        <w:t>Debêntures em Circulação</w:t>
      </w:r>
      <w:r w:rsidRPr="002F6593">
        <w:rPr>
          <w:rFonts w:ascii="Trebuchet MS" w:hAnsi="Trebuchet MS"/>
          <w:lang w:val="pt-BR"/>
        </w:rPr>
        <w:t>;</w:t>
      </w:r>
    </w:p>
    <w:p w14:paraId="38F880E1" w14:textId="77777777" w:rsidR="003F66A1" w:rsidRPr="002E542D" w:rsidRDefault="003F66A1" w:rsidP="00E31DF6">
      <w:pPr>
        <w:pStyle w:val="Level4"/>
        <w:tabs>
          <w:tab w:val="clear" w:pos="2041"/>
          <w:tab w:val="num" w:pos="1276"/>
        </w:tabs>
        <w:spacing w:before="140" w:after="240"/>
        <w:ind w:left="1276" w:hanging="567"/>
        <w:rPr>
          <w:rFonts w:ascii="Trebuchet MS" w:hAnsi="Trebuchet MS"/>
          <w:color w:val="000000"/>
          <w:lang w:val="pt-BR"/>
        </w:rPr>
      </w:pPr>
      <w:r w:rsidRPr="002E542D">
        <w:rPr>
          <w:rFonts w:ascii="Trebuchet MS" w:hAnsi="Trebuchet MS"/>
          <w:color w:val="000000"/>
          <w:lang w:val="pt-BR"/>
        </w:rPr>
        <w:t xml:space="preserve">perda ou cancelamento do registro de companhia aberta da Emissora na CVM, observado que a Emissora poderá converter seu registro para companhia aberta “Categoria </w:t>
      </w:r>
      <w:r w:rsidR="007F25A3">
        <w:rPr>
          <w:rFonts w:ascii="Trebuchet MS" w:hAnsi="Trebuchet MS"/>
          <w:color w:val="000000"/>
          <w:lang w:val="pt-BR"/>
        </w:rPr>
        <w:t>A</w:t>
      </w:r>
      <w:r w:rsidRPr="002E542D">
        <w:rPr>
          <w:rFonts w:ascii="Trebuchet MS" w:hAnsi="Trebuchet MS"/>
          <w:color w:val="000000"/>
          <w:lang w:val="pt-BR"/>
        </w:rPr>
        <w:t>”</w:t>
      </w:r>
      <w:r>
        <w:rPr>
          <w:rFonts w:ascii="Trebuchet MS" w:hAnsi="Trebuchet MS"/>
          <w:color w:val="000000"/>
          <w:lang w:val="pt-BR"/>
        </w:rPr>
        <w:t>;</w:t>
      </w:r>
    </w:p>
    <w:p w14:paraId="30750A76" w14:textId="42B0999B" w:rsidR="00C535C6" w:rsidRDefault="009416F6" w:rsidP="00E31DF6">
      <w:pPr>
        <w:pStyle w:val="Level4"/>
        <w:tabs>
          <w:tab w:val="clear" w:pos="2041"/>
          <w:tab w:val="num" w:pos="1276"/>
        </w:tabs>
        <w:spacing w:before="140" w:after="240"/>
        <w:ind w:left="1276" w:hanging="567"/>
        <w:rPr>
          <w:rFonts w:ascii="Trebuchet MS" w:hAnsi="Trebuchet MS"/>
          <w:noProof/>
          <w:lang w:val="pt-BR"/>
        </w:rPr>
      </w:pPr>
      <w:r w:rsidRPr="00597CFC">
        <w:rPr>
          <w:rFonts w:ascii="Trebuchet MS" w:hAnsi="Trebuchet MS" w:cs="Tahoma"/>
          <w:lang w:val="pt-BR"/>
        </w:rPr>
        <w:t>cessão, venda e/ou qualquer forma de alienação (“</w:t>
      </w:r>
      <w:r w:rsidRPr="00597CFC">
        <w:rPr>
          <w:rFonts w:ascii="Trebuchet MS" w:hAnsi="Trebuchet MS" w:cs="Tahoma"/>
          <w:u w:val="single"/>
          <w:lang w:val="pt-BR"/>
        </w:rPr>
        <w:t>Alienação</w:t>
      </w:r>
      <w:r w:rsidRPr="00597CFC">
        <w:rPr>
          <w:rFonts w:ascii="Trebuchet MS" w:hAnsi="Trebuchet MS" w:cs="Tahoma"/>
          <w:lang w:val="pt-BR"/>
        </w:rPr>
        <w:t xml:space="preserve">”) pela Emissora por qualquer meio, de forma gratuita ou onerosa, de bens do ativo não-circulante da Emissora cujo valor individual ou agregado seja superior a </w:t>
      </w:r>
      <w:r w:rsidRPr="00A95D3F">
        <w:rPr>
          <w:rFonts w:ascii="Trebuchet MS" w:hAnsi="Trebuchet MS" w:cs="Tahoma"/>
          <w:lang w:val="pt-BR"/>
        </w:rPr>
        <w:t>20% (vinte por cento)</w:t>
      </w:r>
      <w:r w:rsidRPr="00597CFC">
        <w:rPr>
          <w:rFonts w:ascii="Trebuchet MS" w:hAnsi="Trebuchet MS" w:cs="Tahoma"/>
          <w:lang w:val="pt-BR"/>
        </w:rPr>
        <w:t xml:space="preserve"> do ativo total da Emissora (conforme apurado com base na</w:t>
      </w:r>
      <w:r w:rsidR="00434FB9">
        <w:rPr>
          <w:rFonts w:ascii="Trebuchet MS" w:hAnsi="Trebuchet MS" w:cs="Tahoma"/>
          <w:lang w:val="pt-BR"/>
        </w:rPr>
        <w:t>s</w:t>
      </w:r>
      <w:r w:rsidRPr="00597CFC">
        <w:rPr>
          <w:rFonts w:ascii="Trebuchet MS" w:hAnsi="Trebuchet MS" w:cs="Tahoma"/>
          <w:lang w:val="pt-BR"/>
        </w:rPr>
        <w:t xml:space="preserve"> demonstraç</w:t>
      </w:r>
      <w:r w:rsidR="00434FB9">
        <w:rPr>
          <w:rFonts w:ascii="Trebuchet MS" w:hAnsi="Trebuchet MS" w:cs="Tahoma"/>
          <w:lang w:val="pt-BR"/>
        </w:rPr>
        <w:t>ões</w:t>
      </w:r>
      <w:r w:rsidRPr="00597CFC">
        <w:rPr>
          <w:rFonts w:ascii="Trebuchet MS" w:hAnsi="Trebuchet MS" w:cs="Tahoma"/>
          <w:lang w:val="pt-BR"/>
        </w:rPr>
        <w:t xml:space="preserve"> financeira</w:t>
      </w:r>
      <w:r w:rsidR="00434FB9">
        <w:rPr>
          <w:rFonts w:ascii="Trebuchet MS" w:hAnsi="Trebuchet MS" w:cs="Tahoma"/>
          <w:lang w:val="pt-BR"/>
        </w:rPr>
        <w:t>s</w:t>
      </w:r>
      <w:r w:rsidRPr="00597CFC">
        <w:rPr>
          <w:rFonts w:ascii="Trebuchet MS" w:hAnsi="Trebuchet MS" w:cs="Tahoma"/>
          <w:lang w:val="pt-BR"/>
        </w:rPr>
        <w:t xml:space="preserve"> da Emissora mais recente</w:t>
      </w:r>
      <w:r w:rsidR="00434FB9">
        <w:rPr>
          <w:rFonts w:ascii="Trebuchet MS" w:hAnsi="Trebuchet MS" w:cs="Tahoma"/>
          <w:lang w:val="pt-BR"/>
        </w:rPr>
        <w:t>s</w:t>
      </w:r>
      <w:r w:rsidRPr="00597CFC">
        <w:rPr>
          <w:rFonts w:ascii="Trebuchet MS" w:hAnsi="Trebuchet MS" w:cs="Tahoma"/>
          <w:lang w:val="pt-BR"/>
        </w:rPr>
        <w:t xml:space="preserve"> divulgada anteriormente à respectiva Alienação), observado que não estão vedados por este item </w:t>
      </w:r>
      <w:r w:rsidRPr="00597CFC">
        <w:rPr>
          <w:rFonts w:ascii="Trebuchet MS" w:hAnsi="Trebuchet MS" w:cs="Tahoma"/>
          <w:b/>
          <w:lang w:val="pt-BR"/>
        </w:rPr>
        <w:t>(a)</w:t>
      </w:r>
      <w:r w:rsidRPr="00597CFC">
        <w:rPr>
          <w:rFonts w:ascii="Trebuchet MS" w:hAnsi="Trebuchet MS" w:cs="Tahoma"/>
          <w:lang w:val="pt-BR"/>
        </w:rPr>
        <w:t xml:space="preserve"> qualquer forma de cessão ou alienação fiduciária em garantia de qualquer ativo da Emissora, </w:t>
      </w:r>
      <w:r w:rsidRPr="00597CFC">
        <w:rPr>
          <w:rFonts w:ascii="Trebuchet MS" w:hAnsi="Trebuchet MS" w:cs="Tahoma"/>
          <w:b/>
          <w:lang w:val="pt-BR"/>
        </w:rPr>
        <w:t>(b)</w:t>
      </w:r>
      <w:r w:rsidRPr="00597CFC">
        <w:rPr>
          <w:rFonts w:ascii="Trebuchet MS" w:hAnsi="Trebuchet MS" w:cs="Tahoma"/>
          <w:lang w:val="pt-BR"/>
        </w:rPr>
        <w:t xml:space="preserve"> a Alienação de ativos para substituição dos mesmos por ativos equivalentes; e/ou </w:t>
      </w:r>
      <w:r w:rsidRPr="00597CFC">
        <w:rPr>
          <w:rFonts w:ascii="Trebuchet MS" w:hAnsi="Trebuchet MS" w:cs="Tahoma"/>
          <w:b/>
          <w:lang w:val="pt-BR"/>
        </w:rPr>
        <w:t>(c)</w:t>
      </w:r>
      <w:r w:rsidRPr="00597CFC">
        <w:rPr>
          <w:rFonts w:ascii="Trebuchet MS" w:hAnsi="Trebuchet MS" w:cs="Tahoma"/>
          <w:lang w:val="pt-BR"/>
        </w:rPr>
        <w:t xml:space="preserve"> a Alienação de recebíveis da Emissora</w:t>
      </w:r>
      <w:r w:rsidR="00C535C6" w:rsidRPr="00754567">
        <w:rPr>
          <w:rFonts w:ascii="Trebuchet MS" w:hAnsi="Trebuchet MS"/>
          <w:noProof/>
          <w:lang w:val="pt-BR"/>
        </w:rPr>
        <w:t>;</w:t>
      </w:r>
      <w:r w:rsidR="008312DB" w:rsidRPr="008312DB">
        <w:rPr>
          <w:rFonts w:ascii="Trebuchet MS" w:hAnsi="Trebuchet MS"/>
          <w:noProof/>
          <w:lang w:val="pt-BR"/>
        </w:rPr>
        <w:t xml:space="preserve"> </w:t>
      </w:r>
    </w:p>
    <w:p w14:paraId="151F18BA" w14:textId="0E7C4A60" w:rsidR="0088243E" w:rsidRPr="00597CFC" w:rsidRDefault="0088243E" w:rsidP="00E31DF6">
      <w:pPr>
        <w:pStyle w:val="Level4"/>
        <w:tabs>
          <w:tab w:val="clear" w:pos="2041"/>
          <w:tab w:val="num" w:pos="1276"/>
          <w:tab w:val="num" w:pos="1531"/>
        </w:tabs>
        <w:spacing w:before="140" w:after="240"/>
        <w:ind w:left="1276" w:hanging="567"/>
        <w:rPr>
          <w:lang w:val="pt-BR"/>
        </w:rPr>
      </w:pPr>
      <w:bookmarkStart w:id="200" w:name="_Ref272931218"/>
      <w:r w:rsidRPr="003D1590">
        <w:rPr>
          <w:rFonts w:ascii="Trebuchet MS" w:hAnsi="Trebuchet MS"/>
          <w:noProof/>
          <w:lang w:val="pt-BR"/>
        </w:rPr>
        <w:t>inadimplemento</w:t>
      </w:r>
      <w:r w:rsidR="009416F6">
        <w:rPr>
          <w:rFonts w:ascii="Trebuchet MS" w:hAnsi="Trebuchet MS"/>
          <w:noProof/>
          <w:lang w:val="pt-BR"/>
        </w:rPr>
        <w:t xml:space="preserve"> </w:t>
      </w:r>
      <w:r w:rsidR="009416F6" w:rsidRPr="005B191C">
        <w:rPr>
          <w:rFonts w:ascii="Trebuchet MS" w:hAnsi="Trebuchet MS"/>
          <w:noProof/>
          <w:lang w:val="pt-BR"/>
        </w:rPr>
        <w:t xml:space="preserve">de qualquer dívida financeira </w:t>
      </w:r>
      <w:r w:rsidR="00F07F9D" w:rsidRPr="00F07F9D">
        <w:rPr>
          <w:rFonts w:ascii="Trebuchet MS" w:hAnsi="Trebuchet MS"/>
          <w:noProof/>
          <w:lang w:val="pt-BR"/>
        </w:rPr>
        <w:t xml:space="preserve">e/ou no mercado de capitais </w:t>
      </w:r>
      <w:r w:rsidR="009416F6" w:rsidRPr="005B191C">
        <w:rPr>
          <w:rFonts w:ascii="Trebuchet MS" w:hAnsi="Trebuchet MS"/>
          <w:noProof/>
          <w:lang w:val="pt-BR"/>
        </w:rPr>
        <w:t xml:space="preserve">ou qualquer obrigação pecunária </w:t>
      </w:r>
      <w:r w:rsidR="009416F6" w:rsidRPr="00597CFC">
        <w:rPr>
          <w:rFonts w:ascii="Trebuchet MS" w:hAnsi="Trebuchet MS"/>
          <w:lang w:val="pt-BR"/>
        </w:rPr>
        <w:t xml:space="preserve">em qualquer (quaisquer) acordo(s) </w:t>
      </w:r>
      <w:r w:rsidR="00F07F9D" w:rsidRPr="00F07F9D">
        <w:rPr>
          <w:rFonts w:ascii="Trebuchet MS" w:hAnsi="Trebuchet MS"/>
          <w:lang w:val="pt-BR"/>
        </w:rPr>
        <w:t>ou contrato(s</w:t>
      </w:r>
      <w:r w:rsidR="00F07F9D">
        <w:rPr>
          <w:rFonts w:ascii="Trebuchet MS" w:hAnsi="Trebuchet MS"/>
          <w:lang w:val="pt-BR"/>
        </w:rPr>
        <w:t>)</w:t>
      </w:r>
      <w:r w:rsidR="00F07F9D" w:rsidRPr="00F07F9D">
        <w:rPr>
          <w:rFonts w:ascii="Trebuchet MS" w:hAnsi="Trebuchet MS"/>
          <w:lang w:val="pt-BR"/>
        </w:rPr>
        <w:t xml:space="preserve"> </w:t>
      </w:r>
      <w:r w:rsidR="009416F6" w:rsidRPr="00597CFC">
        <w:rPr>
          <w:rFonts w:ascii="Trebuchet MS" w:hAnsi="Trebuchet MS"/>
          <w:lang w:val="pt-BR"/>
        </w:rPr>
        <w:t>do(s) qual(is) a Emissora seja parte como devedora ou garantidora, cujo valor, individual ou agregado, seja superior a R</w:t>
      </w:r>
      <w:r w:rsidR="009416F6" w:rsidRPr="00A95D3F">
        <w:rPr>
          <w:rFonts w:ascii="Trebuchet MS" w:hAnsi="Trebuchet MS"/>
          <w:lang w:val="pt-BR"/>
        </w:rPr>
        <w:t>$</w:t>
      </w:r>
      <w:r w:rsidR="00FE0AB1" w:rsidRPr="00A95D3F">
        <w:rPr>
          <w:rFonts w:ascii="Trebuchet MS" w:hAnsi="Trebuchet MS"/>
          <w:lang w:val="pt-BR"/>
        </w:rPr>
        <w:t>10</w:t>
      </w:r>
      <w:r w:rsidR="009416F6" w:rsidRPr="00A95D3F">
        <w:rPr>
          <w:rFonts w:ascii="Trebuchet MS" w:hAnsi="Trebuchet MS"/>
          <w:lang w:val="pt-BR"/>
        </w:rPr>
        <w:t>0.000.000,00 (</w:t>
      </w:r>
      <w:r w:rsidR="00FE0AB1" w:rsidRPr="00A95D3F">
        <w:rPr>
          <w:rFonts w:ascii="Trebuchet MS" w:hAnsi="Trebuchet MS"/>
          <w:lang w:val="pt-BR"/>
        </w:rPr>
        <w:t xml:space="preserve">cem </w:t>
      </w:r>
      <w:r w:rsidR="009416F6" w:rsidRPr="00A95D3F">
        <w:rPr>
          <w:rFonts w:ascii="Trebuchet MS" w:hAnsi="Trebuchet MS"/>
          <w:lang w:val="pt-BR"/>
        </w:rPr>
        <w:t>milhões de reais)</w:t>
      </w:r>
      <w:r w:rsidR="009416F6" w:rsidRPr="000D1EC6">
        <w:rPr>
          <w:rFonts w:ascii="Trebuchet MS" w:hAnsi="Trebuchet MS"/>
          <w:lang w:val="pt-BR"/>
        </w:rPr>
        <w:t>, ou seu equivalente em outra moeda</w:t>
      </w:r>
      <w:r w:rsidR="009416F6" w:rsidRPr="00597CFC">
        <w:rPr>
          <w:rFonts w:ascii="Trebuchet MS" w:hAnsi="Trebuchet MS"/>
          <w:lang w:val="pt-BR"/>
        </w:rPr>
        <w:t xml:space="preserve">, exceto se </w:t>
      </w:r>
      <w:r w:rsidR="009416F6" w:rsidRPr="00597CFC">
        <w:rPr>
          <w:rFonts w:ascii="Trebuchet MS" w:hAnsi="Trebuchet MS"/>
          <w:b/>
          <w:lang w:val="pt-BR"/>
        </w:rPr>
        <w:t>(a)</w:t>
      </w:r>
      <w:r w:rsidR="009416F6" w:rsidRPr="00597CFC">
        <w:rPr>
          <w:rFonts w:ascii="Trebuchet MS" w:hAnsi="Trebuchet MS"/>
          <w:lang w:val="pt-BR"/>
        </w:rPr>
        <w:t xml:space="preserve"> sanado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 ou </w:t>
      </w:r>
      <w:r w:rsidR="009416F6" w:rsidRPr="00597CFC">
        <w:rPr>
          <w:rFonts w:ascii="Trebuchet MS" w:hAnsi="Trebuchet MS"/>
          <w:b/>
          <w:lang w:val="pt-BR"/>
        </w:rPr>
        <w:t>(b)</w:t>
      </w:r>
      <w:r w:rsidR="009416F6" w:rsidRPr="00597CFC">
        <w:rPr>
          <w:rFonts w:ascii="Trebuchet MS" w:hAnsi="Trebuchet MS"/>
          <w:lang w:val="pt-BR"/>
        </w:rPr>
        <w:t xml:space="preserve"> a Emissora, conforme o caso, obtiver as medidas legais e/ou judiciais cabíveis para o não pagamento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w:t>
      </w:r>
      <w:r w:rsidRPr="003D1590">
        <w:rPr>
          <w:rFonts w:ascii="Trebuchet MS" w:hAnsi="Trebuchet MS"/>
          <w:noProof/>
          <w:lang w:val="pt-BR"/>
        </w:rPr>
        <w:t>;</w:t>
      </w:r>
      <w:bookmarkEnd w:id="200"/>
      <w:r w:rsidR="00083260">
        <w:rPr>
          <w:rFonts w:ascii="Trebuchet MS" w:hAnsi="Trebuchet MS"/>
          <w:noProof/>
          <w:lang w:val="pt-BR"/>
        </w:rPr>
        <w:t xml:space="preserve"> ou</w:t>
      </w:r>
    </w:p>
    <w:p w14:paraId="65045276" w14:textId="5F3816AB" w:rsidR="0088243E" w:rsidRDefault="0088243E" w:rsidP="00E31DF6">
      <w:pPr>
        <w:pStyle w:val="Level4"/>
        <w:tabs>
          <w:tab w:val="clear" w:pos="2041"/>
          <w:tab w:val="num" w:pos="1276"/>
        </w:tabs>
        <w:spacing w:before="140" w:after="240"/>
        <w:ind w:left="1276" w:hanging="567"/>
        <w:rPr>
          <w:rFonts w:ascii="Trebuchet MS" w:hAnsi="Trebuchet MS"/>
          <w:noProof/>
          <w:lang w:val="pt-BR"/>
        </w:rPr>
      </w:pPr>
      <w:bookmarkStart w:id="201" w:name="_Ref328666558"/>
      <w:r w:rsidRPr="00923338">
        <w:rPr>
          <w:rFonts w:ascii="Trebuchet MS" w:hAnsi="Trebuchet MS"/>
          <w:noProof/>
          <w:lang w:val="pt-BR"/>
        </w:rPr>
        <w:t xml:space="preserve">questionamento </w:t>
      </w:r>
      <w:r w:rsidRPr="00434FB9">
        <w:rPr>
          <w:rFonts w:ascii="Trebuchet MS" w:hAnsi="Trebuchet MS"/>
          <w:noProof/>
          <w:lang w:val="pt-BR"/>
        </w:rPr>
        <w:t>judicial</w:t>
      </w:r>
      <w:r w:rsidR="009416F6" w:rsidRPr="00434FB9">
        <w:rPr>
          <w:rFonts w:ascii="Trebuchet MS" w:hAnsi="Trebuchet MS"/>
          <w:noProof/>
          <w:lang w:val="pt-BR"/>
        </w:rPr>
        <w:t xml:space="preserve"> da validade ou exequibilidade</w:t>
      </w:r>
      <w:r w:rsidR="009416F6" w:rsidRPr="00923338">
        <w:rPr>
          <w:rFonts w:ascii="Trebuchet MS" w:hAnsi="Trebuchet MS"/>
          <w:noProof/>
          <w:lang w:val="pt-BR"/>
        </w:rPr>
        <w:t xml:space="preserve"> das Debêntures</w:t>
      </w:r>
      <w:r w:rsidRPr="00923338">
        <w:rPr>
          <w:rFonts w:ascii="Trebuchet MS" w:hAnsi="Trebuchet MS"/>
          <w:noProof/>
          <w:lang w:val="pt-BR"/>
        </w:rPr>
        <w:t>,</w:t>
      </w:r>
      <w:r w:rsidRPr="00923338" w:rsidDel="008035B9">
        <w:rPr>
          <w:rFonts w:ascii="Trebuchet MS" w:hAnsi="Trebuchet MS"/>
          <w:noProof/>
          <w:lang w:val="pt-BR"/>
        </w:rPr>
        <w:t xml:space="preserve"> </w:t>
      </w:r>
      <w:r w:rsidRPr="00923338">
        <w:rPr>
          <w:rFonts w:ascii="Trebuchet MS" w:hAnsi="Trebuchet MS"/>
          <w:noProof/>
          <w:lang w:val="pt-BR"/>
        </w:rPr>
        <w:t>por qualquer pessoa não mencionada no incis</w:t>
      </w:r>
      <w:r w:rsidR="00273018" w:rsidRPr="00923338">
        <w:rPr>
          <w:rFonts w:ascii="Trebuchet MS" w:hAnsi="Trebuchet MS"/>
          <w:noProof/>
          <w:lang w:val="pt-BR"/>
        </w:rPr>
        <w:t xml:space="preserve">o </w:t>
      </w:r>
      <w:r w:rsidR="00AC6EC3">
        <w:rPr>
          <w:rFonts w:ascii="Trebuchet MS" w:hAnsi="Trebuchet MS"/>
          <w:noProof/>
          <w:lang w:val="pt-BR"/>
        </w:rPr>
        <w:fldChar w:fldCharType="begin"/>
      </w:r>
      <w:r w:rsidR="00AC6EC3">
        <w:rPr>
          <w:rFonts w:ascii="Trebuchet MS" w:hAnsi="Trebuchet MS"/>
          <w:noProof/>
          <w:lang w:val="pt-BR"/>
        </w:rPr>
        <w:instrText xml:space="preserve"> REF _Ref8134964 \n \h </w:instrText>
      </w:r>
      <w:r w:rsidR="00AC6EC3">
        <w:rPr>
          <w:rFonts w:ascii="Trebuchet MS" w:hAnsi="Trebuchet MS"/>
          <w:noProof/>
          <w:lang w:val="pt-BR"/>
        </w:rPr>
      </w:r>
      <w:r w:rsidR="00AC6EC3">
        <w:rPr>
          <w:rFonts w:ascii="Trebuchet MS" w:hAnsi="Trebuchet MS"/>
          <w:noProof/>
          <w:lang w:val="pt-BR"/>
        </w:rPr>
        <w:fldChar w:fldCharType="separate"/>
      </w:r>
      <w:r w:rsidR="00DC605F">
        <w:rPr>
          <w:rFonts w:ascii="Trebuchet MS" w:hAnsi="Trebuchet MS"/>
          <w:noProof/>
          <w:lang w:val="pt-BR"/>
        </w:rPr>
        <w:t>(ix)</w:t>
      </w:r>
      <w:r w:rsidR="00AC6EC3">
        <w:rPr>
          <w:rFonts w:ascii="Trebuchet MS" w:hAnsi="Trebuchet MS"/>
          <w:noProof/>
          <w:lang w:val="pt-BR"/>
        </w:rPr>
        <w:fldChar w:fldCharType="end"/>
      </w:r>
      <w:r w:rsidR="00273018" w:rsidRPr="00923338">
        <w:rPr>
          <w:rFonts w:ascii="Trebuchet MS" w:hAnsi="Trebuchet MS"/>
          <w:noProof/>
          <w:lang w:val="pt-BR"/>
        </w:rPr>
        <w:t xml:space="preserve"> da Cláusula </w:t>
      </w:r>
      <w:r w:rsidR="00AC6EC3">
        <w:rPr>
          <w:rFonts w:ascii="Trebuchet MS" w:hAnsi="Trebuchet MS"/>
          <w:noProof/>
          <w:lang w:val="pt-BR"/>
        </w:rPr>
        <w:fldChar w:fldCharType="begin"/>
      </w:r>
      <w:r w:rsidR="00AC6EC3">
        <w:rPr>
          <w:rFonts w:ascii="Trebuchet MS" w:hAnsi="Trebuchet MS"/>
          <w:noProof/>
          <w:lang w:val="pt-BR"/>
        </w:rPr>
        <w:instrText xml:space="preserve"> REF _Ref416256173 \n \p \h </w:instrText>
      </w:r>
      <w:r w:rsidR="00AC6EC3">
        <w:rPr>
          <w:rFonts w:ascii="Trebuchet MS" w:hAnsi="Trebuchet MS"/>
          <w:noProof/>
          <w:lang w:val="pt-BR"/>
        </w:rPr>
      </w:r>
      <w:r w:rsidR="00AC6EC3">
        <w:rPr>
          <w:rFonts w:ascii="Trebuchet MS" w:hAnsi="Trebuchet MS"/>
          <w:noProof/>
          <w:lang w:val="pt-BR"/>
        </w:rPr>
        <w:fldChar w:fldCharType="separate"/>
      </w:r>
      <w:r w:rsidR="00DC605F">
        <w:rPr>
          <w:rFonts w:ascii="Trebuchet MS" w:hAnsi="Trebuchet MS"/>
          <w:noProof/>
          <w:lang w:val="pt-BR"/>
        </w:rPr>
        <w:t>6.1.1 acima</w:t>
      </w:r>
      <w:r w:rsidR="00AC6EC3">
        <w:rPr>
          <w:rFonts w:ascii="Trebuchet MS" w:hAnsi="Trebuchet MS"/>
          <w:noProof/>
          <w:lang w:val="pt-BR"/>
        </w:rPr>
        <w:fldChar w:fldCharType="end"/>
      </w:r>
      <w:r w:rsidRPr="00923338">
        <w:rPr>
          <w:rFonts w:ascii="Trebuchet MS" w:hAnsi="Trebuchet MS"/>
          <w:noProof/>
          <w:lang w:val="pt-BR"/>
        </w:rPr>
        <w:t xml:space="preserve">, </w:t>
      </w:r>
      <w:r w:rsidR="00923338" w:rsidRPr="00597CFC">
        <w:rPr>
          <w:rFonts w:ascii="Trebuchet MS" w:hAnsi="Trebuchet MS"/>
          <w:color w:val="000000"/>
          <w:lang w:val="pt-BR" w:eastAsia="pt-BR"/>
        </w:rPr>
        <w:t>desde que não contestado tempestivamente pela Emissora com vistas à elisão de tal questionamento, após validamente citada ou intimada</w:t>
      </w:r>
      <w:bookmarkEnd w:id="201"/>
      <w:r w:rsidR="00273018">
        <w:rPr>
          <w:rFonts w:ascii="Trebuchet MS" w:hAnsi="Trebuchet MS"/>
          <w:noProof/>
          <w:lang w:val="pt-BR"/>
        </w:rPr>
        <w:t>.</w:t>
      </w:r>
      <w:r w:rsidR="00541907">
        <w:rPr>
          <w:rFonts w:ascii="Trebuchet MS" w:hAnsi="Trebuchet MS"/>
          <w:noProof/>
          <w:lang w:val="pt-BR"/>
        </w:rPr>
        <w:t xml:space="preserve"> </w:t>
      </w:r>
    </w:p>
    <w:p w14:paraId="71DC703A" w14:textId="5FF286DC" w:rsidR="008B73FF" w:rsidRPr="00A43719" w:rsidRDefault="008B73FF" w:rsidP="00E31DF6">
      <w:pPr>
        <w:pStyle w:val="Level2"/>
        <w:spacing w:before="140" w:after="240"/>
        <w:rPr>
          <w:rFonts w:ascii="Trebuchet MS" w:hAnsi="Trebuchet MS" w:cs="Arial"/>
          <w:szCs w:val="20"/>
          <w:lang w:val="pt-BR"/>
        </w:rPr>
      </w:pPr>
      <w:bookmarkStart w:id="202" w:name="_Ref391996822"/>
      <w:bookmarkEnd w:id="166"/>
      <w:r w:rsidRPr="00A43719">
        <w:rPr>
          <w:rFonts w:ascii="Trebuchet MS" w:hAnsi="Trebuchet MS"/>
          <w:szCs w:val="20"/>
          <w:lang w:val="pt-BR"/>
        </w:rPr>
        <w:lastRenderedPageBreak/>
        <w:t xml:space="preserve">A ocorrência de quaisquer dos Eventos de Vencimento Antecipado previstos na </w:t>
      </w:r>
      <w:r w:rsidRPr="00A43719">
        <w:rPr>
          <w:rFonts w:ascii="Trebuchet MS" w:hAnsi="Trebuchet MS" w:cs="Arial"/>
          <w:szCs w:val="20"/>
          <w:lang w:val="pt-BR"/>
        </w:rPr>
        <w:t xml:space="preserve">Cláusula </w:t>
      </w:r>
      <w:r w:rsidRPr="00E54AC3">
        <w:rPr>
          <w:rFonts w:ascii="Trebuchet MS" w:hAnsi="Trebuchet MS"/>
          <w:szCs w:val="20"/>
        </w:rPr>
        <w:fldChar w:fldCharType="begin"/>
      </w:r>
      <w:r w:rsidRPr="00A43719">
        <w:rPr>
          <w:rFonts w:ascii="Trebuchet MS" w:hAnsi="Trebuchet MS"/>
          <w:szCs w:val="20"/>
          <w:lang w:val="pt-BR"/>
        </w:rPr>
        <w:instrText xml:space="preserve"> REF _Ref416256173 \r \h  \* MERGEFORMAT </w:instrText>
      </w:r>
      <w:r w:rsidRPr="00E54AC3">
        <w:rPr>
          <w:rFonts w:ascii="Trebuchet MS" w:hAnsi="Trebuchet MS"/>
          <w:szCs w:val="20"/>
        </w:rPr>
      </w:r>
      <w:r w:rsidRPr="00E54AC3">
        <w:rPr>
          <w:rFonts w:ascii="Trebuchet MS" w:hAnsi="Trebuchet MS"/>
          <w:szCs w:val="20"/>
        </w:rPr>
        <w:fldChar w:fldCharType="separate"/>
      </w:r>
      <w:r w:rsidR="00DC605F">
        <w:rPr>
          <w:rFonts w:ascii="Trebuchet MS" w:hAnsi="Trebuchet MS"/>
          <w:szCs w:val="20"/>
          <w:lang w:val="pt-BR"/>
        </w:rPr>
        <w:t>6.1.1</w:t>
      </w:r>
      <w:r w:rsidRPr="00E54AC3">
        <w:rPr>
          <w:rFonts w:ascii="Trebuchet MS" w:hAnsi="Trebuchet MS"/>
          <w:szCs w:val="20"/>
        </w:rPr>
        <w:fldChar w:fldCharType="end"/>
      </w:r>
      <w:r w:rsidRPr="00A43719">
        <w:rPr>
          <w:rFonts w:ascii="Trebuchet MS" w:hAnsi="Trebuchet MS"/>
          <w:szCs w:val="20"/>
          <w:lang w:val="pt-BR"/>
        </w:rPr>
        <w:t xml:space="preserve"> acima, não sanados nos respectivos prazos de cura, se aplicável, acarretará o vencimento antecipado automático das Debêntures, independentemente de qualquer aviso ou notificação, judicial ou extrajudicial.</w:t>
      </w:r>
      <w:bookmarkEnd w:id="202"/>
      <w:r w:rsidRPr="00A43719">
        <w:rPr>
          <w:rFonts w:ascii="Trebuchet MS" w:hAnsi="Trebuchet MS"/>
          <w:szCs w:val="20"/>
          <w:lang w:val="pt-BR"/>
        </w:rPr>
        <w:t xml:space="preserve"> </w:t>
      </w:r>
    </w:p>
    <w:p w14:paraId="30CA4879" w14:textId="73515764" w:rsidR="008B73FF" w:rsidRDefault="008B73FF" w:rsidP="00E31DF6">
      <w:pPr>
        <w:pStyle w:val="Level2"/>
        <w:spacing w:before="140" w:after="240"/>
        <w:rPr>
          <w:rFonts w:ascii="Trebuchet MS" w:hAnsi="Trebuchet MS"/>
          <w:szCs w:val="20"/>
          <w:lang w:val="pt-BR"/>
        </w:rPr>
      </w:pPr>
      <w:bookmarkStart w:id="203" w:name="_Ref391996829"/>
      <w:r w:rsidRPr="00A43719">
        <w:rPr>
          <w:rFonts w:ascii="Trebuchet MS" w:hAnsi="Trebuchet MS"/>
          <w:szCs w:val="20"/>
          <w:lang w:val="pt-BR"/>
        </w:rPr>
        <w:t>Na ocorrência dos Eventos de Vencimento Antecipado previstos na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00AC6EC3">
        <w:rPr>
          <w:rFonts w:ascii="Trebuchet MS" w:hAnsi="Trebuchet MS"/>
          <w:szCs w:val="20"/>
          <w:lang w:val="pt-BR"/>
        </w:rPr>
        <w:fldChar w:fldCharType="begin"/>
      </w:r>
      <w:r w:rsidR="00AC6EC3">
        <w:rPr>
          <w:rFonts w:ascii="Trebuchet MS" w:hAnsi="Trebuchet MS"/>
          <w:szCs w:val="20"/>
          <w:lang w:val="pt-BR"/>
        </w:rPr>
        <w:instrText xml:space="preserve"> REF _Ref8133473 \n \p \h </w:instrText>
      </w:r>
      <w:r w:rsidR="00AC6EC3">
        <w:rPr>
          <w:rFonts w:ascii="Trebuchet MS" w:hAnsi="Trebuchet MS"/>
          <w:szCs w:val="20"/>
          <w:lang w:val="pt-BR"/>
        </w:rPr>
      </w:r>
      <w:r w:rsidR="00AC6EC3">
        <w:rPr>
          <w:rFonts w:ascii="Trebuchet MS" w:hAnsi="Trebuchet MS"/>
          <w:szCs w:val="20"/>
          <w:lang w:val="pt-BR"/>
        </w:rPr>
        <w:fldChar w:fldCharType="separate"/>
      </w:r>
      <w:r w:rsidR="00DC605F">
        <w:rPr>
          <w:rFonts w:ascii="Trebuchet MS" w:hAnsi="Trebuchet MS"/>
          <w:szCs w:val="20"/>
          <w:lang w:val="pt-BR"/>
        </w:rPr>
        <w:t>6.1.2 acima</w:t>
      </w:r>
      <w:r w:rsidR="00AC6EC3">
        <w:rPr>
          <w:rFonts w:ascii="Trebuchet MS" w:hAnsi="Trebuchet MS"/>
          <w:szCs w:val="20"/>
          <w:lang w:val="pt-BR"/>
        </w:rPr>
        <w:fldChar w:fldCharType="end"/>
      </w:r>
      <w:r w:rsidRPr="00A43719">
        <w:rPr>
          <w:rFonts w:ascii="Trebuchet MS" w:hAnsi="Trebuchet MS"/>
          <w:szCs w:val="20"/>
          <w:lang w:val="pt-BR"/>
        </w:rPr>
        <w:t xml:space="preserve">, o Agente Fiduciário deverá convocar, no prazo máximo de </w:t>
      </w:r>
      <w:r w:rsidRPr="00DD1E43">
        <w:rPr>
          <w:rFonts w:ascii="Trebuchet MS" w:hAnsi="Trebuchet MS"/>
          <w:szCs w:val="20"/>
          <w:lang w:val="pt-BR"/>
        </w:rPr>
        <w:t>5 (cinco) Dias Úteis</w:t>
      </w:r>
      <w:r w:rsidRPr="00A43719">
        <w:rPr>
          <w:rFonts w:ascii="Trebuchet MS" w:hAnsi="Trebuchet MS"/>
          <w:szCs w:val="20"/>
          <w:lang w:val="pt-BR"/>
        </w:rPr>
        <w:t xml:space="preserve"> a contar do momento em que tomar ciência do evento, Assembleia</w:t>
      </w:r>
      <w:r w:rsidR="00567810">
        <w:rPr>
          <w:rFonts w:ascii="Trebuchet MS" w:hAnsi="Trebuchet MS"/>
          <w:szCs w:val="20"/>
          <w:lang w:val="pt-BR"/>
        </w:rPr>
        <w:t>s</w:t>
      </w:r>
      <w:r w:rsidRPr="00A43719">
        <w:rPr>
          <w:rFonts w:ascii="Trebuchet MS" w:hAnsi="Trebuchet MS"/>
          <w:szCs w:val="20"/>
          <w:lang w:val="pt-BR"/>
        </w:rPr>
        <w:t xml:space="preserve"> Gera</w:t>
      </w:r>
      <w:r w:rsidR="00567810">
        <w:rPr>
          <w:rFonts w:ascii="Trebuchet MS" w:hAnsi="Trebuchet MS"/>
          <w:szCs w:val="20"/>
          <w:lang w:val="pt-BR"/>
        </w:rPr>
        <w:t>is</w:t>
      </w:r>
      <w:r w:rsidRPr="00A43719">
        <w:rPr>
          <w:rFonts w:ascii="Trebuchet MS" w:hAnsi="Trebuchet MS"/>
          <w:szCs w:val="20"/>
          <w:lang w:val="pt-BR"/>
        </w:rPr>
        <w:t xml:space="preserve"> de Debenturistas</w:t>
      </w:r>
      <w:r w:rsidR="00567810">
        <w:rPr>
          <w:rFonts w:ascii="Trebuchet MS" w:hAnsi="Trebuchet MS"/>
          <w:szCs w:val="20"/>
          <w:lang w:val="pt-BR"/>
        </w:rPr>
        <w:t xml:space="preserve"> </w:t>
      </w:r>
      <w:r w:rsidRPr="00A43719">
        <w:rPr>
          <w:rFonts w:ascii="Trebuchet MS" w:hAnsi="Trebuchet MS"/>
          <w:szCs w:val="20"/>
          <w:lang w:val="pt-BR"/>
        </w:rPr>
        <w:t>a se realizar</w:t>
      </w:r>
      <w:r w:rsidR="00567810">
        <w:rPr>
          <w:rFonts w:ascii="Trebuchet MS" w:hAnsi="Trebuchet MS"/>
          <w:szCs w:val="20"/>
          <w:lang w:val="pt-BR"/>
        </w:rPr>
        <w:t>em</w:t>
      </w:r>
      <w:r w:rsidRPr="00A43719">
        <w:rPr>
          <w:rFonts w:ascii="Trebuchet MS" w:hAnsi="Trebuchet MS"/>
          <w:szCs w:val="20"/>
          <w:lang w:val="pt-BR"/>
        </w:rPr>
        <w:t xml:space="preserve"> nos prazos e demais condições descritas na Cláusula Décima abaixo, para deliberar</w:t>
      </w:r>
      <w:r w:rsidR="00567810">
        <w:rPr>
          <w:rFonts w:ascii="Trebuchet MS" w:hAnsi="Trebuchet MS"/>
          <w:szCs w:val="20"/>
          <w:lang w:val="pt-BR"/>
        </w:rPr>
        <w:t>em</w:t>
      </w:r>
      <w:r w:rsidRPr="00A43719">
        <w:rPr>
          <w:rFonts w:ascii="Trebuchet MS" w:hAnsi="Trebuchet MS"/>
          <w:szCs w:val="20"/>
          <w:lang w:val="pt-BR"/>
        </w:rPr>
        <w:t xml:space="preserve"> sobre a eventual decretação de vencimento antecipado das obrigações decorrentes das Debêntures, nos termos desta Escritura de Emissão.</w:t>
      </w:r>
      <w:bookmarkEnd w:id="203"/>
      <w:r w:rsidR="00434FB9">
        <w:rPr>
          <w:rFonts w:ascii="Trebuchet MS" w:hAnsi="Trebuchet MS"/>
          <w:szCs w:val="20"/>
          <w:lang w:val="pt-BR"/>
        </w:rPr>
        <w:t xml:space="preserve"> </w:t>
      </w:r>
    </w:p>
    <w:p w14:paraId="5B4B16E8" w14:textId="77777777" w:rsidR="00D80BDC" w:rsidRPr="00A43719" w:rsidRDefault="00D80BDC" w:rsidP="00E31DF6">
      <w:pPr>
        <w:pStyle w:val="Level2"/>
        <w:spacing w:before="140" w:after="240"/>
        <w:rPr>
          <w:rFonts w:ascii="Trebuchet MS" w:hAnsi="Trebuchet MS"/>
          <w:szCs w:val="20"/>
          <w:lang w:val="pt-BR"/>
        </w:rPr>
      </w:pPr>
      <w:r w:rsidRPr="00754567">
        <w:rPr>
          <w:rFonts w:ascii="Trebuchet MS" w:hAnsi="Trebuchet MS"/>
          <w:szCs w:val="20"/>
          <w:lang w:val="pt-BR"/>
        </w:rPr>
        <w:t>Os valores indicados nesta Cláusula Sexta serão corrigidos anualmente, de acordo com a variação acumulada do IPCA, a partir da Data de Emissão</w:t>
      </w:r>
      <w:r>
        <w:rPr>
          <w:rFonts w:ascii="Trebuchet MS" w:hAnsi="Trebuchet MS"/>
          <w:szCs w:val="20"/>
          <w:lang w:val="pt-BR"/>
        </w:rPr>
        <w:t>.</w:t>
      </w:r>
    </w:p>
    <w:p w14:paraId="6ABAB106" w14:textId="734D2BE3" w:rsidR="008B73FF" w:rsidRPr="00D92E29" w:rsidRDefault="006273DD" w:rsidP="00E31DF6">
      <w:pPr>
        <w:pStyle w:val="Level2"/>
        <w:rPr>
          <w:rFonts w:ascii="Trebuchet MS" w:hAnsi="Trebuchet MS"/>
          <w:lang w:val="pt-BR"/>
        </w:rPr>
      </w:pPr>
      <w:bookmarkStart w:id="204" w:name="_Ref392008629"/>
      <w:r>
        <w:rPr>
          <w:rFonts w:ascii="Trebuchet MS" w:hAnsi="Trebuchet MS"/>
          <w:lang w:val="pt-BR"/>
        </w:rPr>
        <w:t>As</w:t>
      </w:r>
      <w:r w:rsidR="00567810" w:rsidRPr="008D1CB4">
        <w:rPr>
          <w:rFonts w:ascii="Trebuchet MS" w:hAnsi="Trebuchet MS"/>
          <w:lang w:val="pt-BR"/>
        </w:rPr>
        <w:t xml:space="preserve"> Assembleias Gerais de Debenturistas tratadas na </w:t>
      </w:r>
      <w:r w:rsidR="00567810" w:rsidRPr="008D1CB4">
        <w:rPr>
          <w:rFonts w:ascii="Trebuchet MS" w:hAnsi="Trebuchet MS" w:cs="Arial"/>
          <w:lang w:val="pt-BR"/>
        </w:rPr>
        <w:t>Cláusula</w:t>
      </w:r>
      <w:r w:rsidR="00567810" w:rsidRPr="008D1CB4">
        <w:rPr>
          <w:rFonts w:ascii="Trebuchet MS" w:hAnsi="Trebuchet MS"/>
          <w:lang w:val="pt-BR"/>
        </w:rPr>
        <w:t xml:space="preserve"> </w:t>
      </w:r>
      <w:r w:rsidR="00AC6EC3" w:rsidRPr="006273DD">
        <w:rPr>
          <w:rFonts w:ascii="Trebuchet MS" w:hAnsi="Trebuchet MS"/>
          <w:lang w:val="pt-BR"/>
        </w:rPr>
        <w:fldChar w:fldCharType="begin"/>
      </w:r>
      <w:r w:rsidR="00AC6EC3" w:rsidRPr="008D1CB4">
        <w:rPr>
          <w:rFonts w:ascii="Trebuchet MS" w:hAnsi="Trebuchet MS"/>
          <w:lang w:val="pt-BR"/>
        </w:rPr>
        <w:instrText xml:space="preserve"> REF _Ref391996829 \n \p \h </w:instrText>
      </w:r>
      <w:r w:rsidR="008D1CB4">
        <w:rPr>
          <w:rFonts w:ascii="Trebuchet MS" w:hAnsi="Trebuchet MS"/>
          <w:lang w:val="pt-BR"/>
        </w:rPr>
        <w:instrText xml:space="preserve"> \* MERGEFORMAT </w:instrText>
      </w:r>
      <w:r w:rsidR="00AC6EC3" w:rsidRPr="006273DD">
        <w:rPr>
          <w:rFonts w:ascii="Trebuchet MS" w:hAnsi="Trebuchet MS"/>
          <w:lang w:val="pt-BR"/>
        </w:rPr>
      </w:r>
      <w:r w:rsidR="00AC6EC3" w:rsidRPr="006273DD">
        <w:rPr>
          <w:rFonts w:ascii="Trebuchet MS" w:hAnsi="Trebuchet MS"/>
          <w:lang w:val="pt-BR"/>
        </w:rPr>
        <w:fldChar w:fldCharType="separate"/>
      </w:r>
      <w:r w:rsidR="00DC605F">
        <w:rPr>
          <w:rFonts w:ascii="Trebuchet MS" w:hAnsi="Trebuchet MS"/>
          <w:lang w:val="pt-BR"/>
        </w:rPr>
        <w:t>6.3 acima</w:t>
      </w:r>
      <w:r w:rsidR="00AC6EC3" w:rsidRPr="006273DD">
        <w:rPr>
          <w:rFonts w:ascii="Trebuchet MS" w:hAnsi="Trebuchet MS"/>
          <w:lang w:val="pt-BR"/>
        </w:rPr>
        <w:fldChar w:fldCharType="end"/>
      </w:r>
      <w:r w:rsidR="00567810" w:rsidRPr="008D1CB4">
        <w:rPr>
          <w:rFonts w:ascii="Trebuchet MS" w:hAnsi="Trebuchet MS"/>
          <w:lang w:val="pt-BR"/>
        </w:rPr>
        <w:t xml:space="preserve"> </w:t>
      </w:r>
      <w:r w:rsidR="00CF5184" w:rsidRPr="008D1CB4">
        <w:rPr>
          <w:rFonts w:ascii="Trebuchet MS" w:hAnsi="Trebuchet MS"/>
          <w:lang w:val="pt-BR"/>
        </w:rPr>
        <w:t xml:space="preserve">poderão </w:t>
      </w:r>
      <w:r>
        <w:rPr>
          <w:rFonts w:ascii="Trebuchet MS" w:hAnsi="Trebuchet MS"/>
          <w:lang w:val="pt-BR"/>
        </w:rPr>
        <w:t>determinar a declaração do</w:t>
      </w:r>
      <w:r w:rsidR="00CF5184" w:rsidRPr="008D1CB4">
        <w:rPr>
          <w:rFonts w:ascii="Trebuchet MS" w:hAnsi="Trebuchet MS"/>
          <w:lang w:val="pt-BR"/>
        </w:rPr>
        <w:t xml:space="preserve"> vencimento antecipado das obrigações decorrentes das Debêntures</w:t>
      </w:r>
      <w:r>
        <w:rPr>
          <w:rFonts w:ascii="Trebuchet MS" w:hAnsi="Trebuchet MS"/>
          <w:lang w:val="pt-BR"/>
        </w:rPr>
        <w:t xml:space="preserve"> caso aprovado por Debenturistas representando</w:t>
      </w:r>
      <w:r w:rsidR="00CF5184" w:rsidRPr="008D1CB4">
        <w:rPr>
          <w:rFonts w:ascii="Trebuchet MS" w:hAnsi="Trebuchet MS"/>
          <w:lang w:val="pt-BR"/>
        </w:rPr>
        <w:t>:</w:t>
      </w:r>
      <w:r w:rsidR="00CF5184" w:rsidRPr="008D1CB4">
        <w:rPr>
          <w:rFonts w:ascii="Trebuchet MS" w:hAnsi="Trebuchet MS"/>
          <w:b/>
          <w:lang w:val="pt-BR"/>
        </w:rPr>
        <w:t xml:space="preserve"> (a) </w:t>
      </w:r>
      <w:r w:rsidR="00CF5184" w:rsidRPr="008D1CB4">
        <w:rPr>
          <w:rFonts w:ascii="Trebuchet MS" w:hAnsi="Trebuchet MS"/>
          <w:lang w:val="pt-BR"/>
        </w:rPr>
        <w:t>em primeira convocação</w:t>
      </w:r>
      <w:r>
        <w:rPr>
          <w:rFonts w:ascii="Trebuchet MS" w:hAnsi="Trebuchet MS"/>
          <w:lang w:val="pt-BR"/>
        </w:rPr>
        <w:t>,</w:t>
      </w:r>
      <w:r w:rsidR="00567810" w:rsidRPr="008D1CB4">
        <w:rPr>
          <w:rFonts w:ascii="Trebuchet MS" w:hAnsi="Trebuchet MS"/>
          <w:lang w:val="pt-BR"/>
        </w:rPr>
        <w:t xml:space="preserve"> no mínimo, </w:t>
      </w:r>
      <w:r w:rsidR="00224DC6" w:rsidRPr="00C268C9">
        <w:rPr>
          <w:rFonts w:ascii="Trebuchet MS" w:hAnsi="Trebuchet MS"/>
          <w:lang w:val="pt-BR"/>
        </w:rPr>
        <w:t>50% (cinquenta por cento)</w:t>
      </w:r>
      <w:r w:rsidR="00224DC6" w:rsidRPr="008D1CB4">
        <w:rPr>
          <w:rFonts w:ascii="Trebuchet MS" w:hAnsi="Trebuchet MS"/>
          <w:lang w:val="pt-BR"/>
        </w:rPr>
        <w:t xml:space="preserve"> mais uma das Debêntures em Circulação</w:t>
      </w:r>
      <w:r w:rsidR="00CF5184" w:rsidRPr="008D1CB4">
        <w:rPr>
          <w:rFonts w:ascii="Trebuchet MS" w:hAnsi="Trebuchet MS"/>
          <w:lang w:val="pt-BR"/>
        </w:rPr>
        <w:t xml:space="preserve">, ou </w:t>
      </w:r>
      <w:r w:rsidR="00CF5184" w:rsidRPr="008D1CB4">
        <w:rPr>
          <w:rFonts w:ascii="Trebuchet MS" w:hAnsi="Trebuchet MS"/>
          <w:b/>
          <w:lang w:val="pt-BR"/>
        </w:rPr>
        <w:t>(b)</w:t>
      </w:r>
      <w:r w:rsidR="00CF5184" w:rsidRPr="008D1CB4">
        <w:rPr>
          <w:rFonts w:ascii="Trebuchet MS" w:hAnsi="Trebuchet MS"/>
          <w:lang w:val="pt-BR"/>
        </w:rPr>
        <w:t xml:space="preserve"> em segunda convocação, no mínimo,</w:t>
      </w:r>
      <w:r w:rsidR="00DA460D">
        <w:rPr>
          <w:rFonts w:ascii="Trebuchet MS" w:hAnsi="Trebuchet MS"/>
          <w:lang w:val="pt-BR"/>
        </w:rPr>
        <w:t xml:space="preserve"> </w:t>
      </w:r>
      <w:r w:rsidR="00CF5184" w:rsidRPr="00C268C9">
        <w:rPr>
          <w:rFonts w:ascii="Trebuchet MS" w:hAnsi="Trebuchet MS"/>
          <w:lang w:val="pt-BR"/>
        </w:rPr>
        <w:t>50% (cinquenta por cento)</w:t>
      </w:r>
      <w:r w:rsidR="00CF5184" w:rsidRPr="008D1CB4">
        <w:rPr>
          <w:rFonts w:ascii="Trebuchet MS" w:hAnsi="Trebuchet MS"/>
          <w:lang w:val="pt-BR"/>
        </w:rPr>
        <w:t xml:space="preserve"> mais uma das Debêntures em Circulação presentes na referida Assembleia Geral de Debenturistas</w:t>
      </w:r>
      <w:r w:rsidR="00EA6532">
        <w:rPr>
          <w:rFonts w:ascii="Trebuchet MS" w:hAnsi="Trebuchet MS"/>
          <w:lang w:val="pt-BR"/>
        </w:rPr>
        <w:t>,</w:t>
      </w:r>
      <w:r w:rsidR="008A40F5" w:rsidRPr="008D1CB4">
        <w:rPr>
          <w:rFonts w:ascii="Trebuchet MS" w:hAnsi="Trebuchet MS"/>
          <w:lang w:val="pt-BR"/>
        </w:rPr>
        <w:t xml:space="preserve"> </w:t>
      </w:r>
      <w:r w:rsidR="008A40F5" w:rsidRPr="008D1CB4">
        <w:rPr>
          <w:rFonts w:ascii="Trebuchet MS" w:hAnsi="Trebuchet MS" w:cs="Arial"/>
          <w:szCs w:val="20"/>
          <w:lang w:val="pt-BR"/>
        </w:rPr>
        <w:t xml:space="preserve">(desde que estejam presentes à Assembleia Geral de Debenturistas em questão, </w:t>
      </w:r>
      <w:bookmarkStart w:id="205" w:name="_Hlk100250719"/>
      <w:r w:rsidR="008A40F5" w:rsidRPr="00AA0AA0">
        <w:rPr>
          <w:rFonts w:ascii="Trebuchet MS" w:hAnsi="Trebuchet MS" w:cs="Arial"/>
          <w:szCs w:val="20"/>
          <w:lang w:val="pt-BR"/>
          <w:rPrChange w:id="206" w:author="Stocche Forbes" w:date="2022-04-12T08:41:00Z">
            <w:rPr>
              <w:rFonts w:ascii="Trebuchet MS" w:hAnsi="Trebuchet MS" w:cs="Arial"/>
              <w:szCs w:val="20"/>
              <w:lang w:val="pt-BR"/>
            </w:rPr>
          </w:rPrChange>
        </w:rPr>
        <w:t xml:space="preserve">Debenturistas representando, no mínimo, </w:t>
      </w:r>
      <w:r w:rsidR="0075149E" w:rsidRPr="00AA0AA0">
        <w:rPr>
          <w:rFonts w:ascii="Trebuchet MS" w:hAnsi="Trebuchet MS" w:cs="Arial"/>
          <w:szCs w:val="20"/>
          <w:lang w:val="pt-BR"/>
          <w:rPrChange w:id="207" w:author="Stocche Forbes" w:date="2022-04-12T08:41:00Z">
            <w:rPr>
              <w:rFonts w:ascii="Trebuchet MS" w:hAnsi="Trebuchet MS" w:cs="Arial"/>
              <w:szCs w:val="20"/>
              <w:lang w:val="pt-BR"/>
            </w:rPr>
          </w:rPrChange>
        </w:rPr>
        <w:t>25</w:t>
      </w:r>
      <w:r w:rsidR="008A40F5" w:rsidRPr="00AA0AA0">
        <w:rPr>
          <w:rFonts w:ascii="Trebuchet MS" w:hAnsi="Trebuchet MS" w:cs="Arial"/>
          <w:szCs w:val="20"/>
          <w:lang w:val="pt-BR"/>
          <w:rPrChange w:id="208" w:author="Stocche Forbes" w:date="2022-04-12T08:41:00Z">
            <w:rPr>
              <w:rFonts w:ascii="Trebuchet MS" w:hAnsi="Trebuchet MS" w:cs="Arial"/>
              <w:szCs w:val="20"/>
              <w:lang w:val="pt-BR"/>
            </w:rPr>
          </w:rPrChange>
        </w:rPr>
        <w:t>% (</w:t>
      </w:r>
      <w:r w:rsidR="0075149E" w:rsidRPr="00AA0AA0">
        <w:rPr>
          <w:rFonts w:ascii="Trebuchet MS" w:hAnsi="Trebuchet MS" w:cs="Arial"/>
          <w:szCs w:val="20"/>
          <w:lang w:val="pt-BR"/>
          <w:rPrChange w:id="209" w:author="Stocche Forbes" w:date="2022-04-12T08:41:00Z">
            <w:rPr>
              <w:rFonts w:ascii="Trebuchet MS" w:hAnsi="Trebuchet MS" w:cs="Arial"/>
              <w:szCs w:val="20"/>
              <w:lang w:val="pt-BR"/>
            </w:rPr>
          </w:rPrChange>
        </w:rPr>
        <w:t xml:space="preserve">vinte e cinco </w:t>
      </w:r>
      <w:r w:rsidR="008A40F5" w:rsidRPr="00AA0AA0">
        <w:rPr>
          <w:rFonts w:ascii="Trebuchet MS" w:hAnsi="Trebuchet MS" w:cs="Arial"/>
          <w:szCs w:val="20"/>
          <w:lang w:val="pt-BR"/>
          <w:rPrChange w:id="210" w:author="Stocche Forbes" w:date="2022-04-12T08:41:00Z">
            <w:rPr>
              <w:rFonts w:ascii="Trebuchet MS" w:hAnsi="Trebuchet MS" w:cs="Arial"/>
              <w:szCs w:val="20"/>
              <w:lang w:val="pt-BR"/>
            </w:rPr>
          </w:rPrChange>
        </w:rPr>
        <w:t>por cento) das Debêntures em Circulação</w:t>
      </w:r>
      <w:bookmarkEnd w:id="205"/>
      <w:r w:rsidR="008A40F5" w:rsidRPr="00AA0AA0">
        <w:rPr>
          <w:rFonts w:ascii="Trebuchet MS" w:hAnsi="Trebuchet MS" w:cs="Arial"/>
          <w:szCs w:val="20"/>
          <w:lang w:val="pt-BR"/>
          <w:rPrChange w:id="211" w:author="Stocche Forbes" w:date="2022-04-12T08:41:00Z">
            <w:rPr>
              <w:rFonts w:ascii="Trebuchet MS" w:hAnsi="Trebuchet MS" w:cs="Arial"/>
              <w:szCs w:val="20"/>
              <w:lang w:val="pt-BR"/>
            </w:rPr>
          </w:rPrChange>
        </w:rPr>
        <w:t>)</w:t>
      </w:r>
      <w:r w:rsidR="0063282D" w:rsidRPr="00AA0AA0">
        <w:rPr>
          <w:rFonts w:ascii="Trebuchet MS" w:hAnsi="Trebuchet MS" w:cs="Arial"/>
          <w:szCs w:val="20"/>
          <w:lang w:val="pt-BR"/>
          <w:rPrChange w:id="212" w:author="Stocche Forbes" w:date="2022-04-12T08:41:00Z">
            <w:rPr>
              <w:rFonts w:ascii="Trebuchet MS" w:hAnsi="Trebuchet MS" w:cs="Arial"/>
              <w:szCs w:val="20"/>
              <w:lang w:val="pt-BR"/>
            </w:rPr>
          </w:rPrChange>
        </w:rPr>
        <w:t xml:space="preserve"> sendo que, as Debêntures somente serão consideradas antecipadamente vencidas, se for o caso, após a aprovação de tal deliberação na forma desta Cláusula</w:t>
      </w:r>
      <w:ins w:id="213" w:author="Stocche Forbes" w:date="2022-04-12T08:41:00Z">
        <w:r w:rsidR="00AA0AA0">
          <w:rPr>
            <w:rFonts w:ascii="Trebuchet MS" w:hAnsi="Trebuchet MS" w:cs="Arial"/>
            <w:szCs w:val="20"/>
            <w:lang w:val="pt-BR"/>
          </w:rPr>
          <w:t>.</w:t>
        </w:r>
      </w:ins>
      <w:del w:id="214" w:author="Stocche Forbes" w:date="2022-04-12T08:41:00Z">
        <w:r w:rsidR="009F330A" w:rsidRPr="00AA0AA0" w:rsidDel="00AA0AA0">
          <w:rPr>
            <w:rFonts w:ascii="Trebuchet MS" w:hAnsi="Trebuchet MS"/>
            <w:lang w:val="pt-BR"/>
            <w:rPrChange w:id="215" w:author="Stocche Forbes" w:date="2022-04-12T08:41:00Z">
              <w:rPr>
                <w:rFonts w:ascii="Trebuchet MS" w:hAnsi="Trebuchet MS"/>
                <w:lang w:val="pt-BR"/>
              </w:rPr>
            </w:rPrChange>
          </w:rPr>
          <w:delText xml:space="preserve"> </w:delText>
        </w:r>
      </w:del>
      <w:bookmarkStart w:id="216" w:name="_Hlk100257666"/>
      <w:bookmarkEnd w:id="204"/>
      <w:del w:id="217" w:author="Stocche Forbes" w:date="2022-04-11T22:30:00Z">
        <w:r w:rsidR="00E13C5A" w:rsidRPr="00AA0AA0">
          <w:rPr>
            <w:rFonts w:ascii="Trebuchet MS" w:hAnsi="Trebuchet MS"/>
            <w:lang w:val="pt-BR"/>
            <w:rPrChange w:id="218" w:author="Stocche Forbes" w:date="2022-04-12T08:41:00Z">
              <w:rPr>
                <w:rFonts w:ascii="Trebuchet MS" w:hAnsi="Trebuchet MS"/>
                <w:lang w:val="pt-BR"/>
              </w:rPr>
            </w:rPrChange>
          </w:rPr>
          <w:delText>[</w:delText>
        </w:r>
        <w:r w:rsidR="00E13C5A" w:rsidRPr="00AA0AA0">
          <w:rPr>
            <w:rFonts w:ascii="Trebuchet MS" w:hAnsi="Trebuchet MS"/>
            <w:lang w:val="pt-BR"/>
            <w:rPrChange w:id="219" w:author="Stocche Forbes" w:date="2022-04-12T08:41:00Z">
              <w:rPr>
                <w:rFonts w:ascii="Trebuchet MS" w:hAnsi="Trebuchet MS"/>
                <w:highlight w:val="yellow"/>
                <w:lang w:val="pt-BR"/>
              </w:rPr>
            </w:rPrChange>
          </w:rPr>
          <w:delText>Nota</w:delText>
        </w:r>
        <w:r w:rsidR="00FC5A60" w:rsidRPr="00AA0AA0">
          <w:rPr>
            <w:rFonts w:ascii="Trebuchet MS" w:hAnsi="Trebuchet MS"/>
            <w:lang w:val="pt-BR"/>
            <w:rPrChange w:id="220" w:author="Stocche Forbes" w:date="2022-04-12T08:41:00Z">
              <w:rPr>
                <w:rFonts w:ascii="Trebuchet MS" w:hAnsi="Trebuchet MS"/>
                <w:highlight w:val="yellow"/>
                <w:lang w:val="pt-BR"/>
              </w:rPr>
            </w:rPrChange>
          </w:rPr>
          <w:delText xml:space="preserve"> SF: Os quóruns previstos </w:delText>
        </w:r>
        <w:r w:rsidR="00364D7A" w:rsidRPr="00AA0AA0">
          <w:rPr>
            <w:rFonts w:ascii="Trebuchet MS" w:hAnsi="Trebuchet MS"/>
            <w:lang w:val="pt-BR"/>
            <w:rPrChange w:id="221" w:author="Stocche Forbes" w:date="2022-04-12T08:41:00Z">
              <w:rPr>
                <w:rFonts w:ascii="Trebuchet MS" w:hAnsi="Trebuchet MS"/>
                <w:highlight w:val="yellow"/>
                <w:lang w:val="pt-BR"/>
              </w:rPr>
            </w:rPrChange>
          </w:rPr>
          <w:delText>na minuta estão</w:delText>
        </w:r>
        <w:r w:rsidR="00DB53A2" w:rsidRPr="00AA0AA0">
          <w:rPr>
            <w:rFonts w:ascii="Trebuchet MS" w:hAnsi="Trebuchet MS"/>
            <w:lang w:val="pt-BR"/>
            <w:rPrChange w:id="222" w:author="Stocche Forbes" w:date="2022-04-12T08:41:00Z">
              <w:rPr>
                <w:rFonts w:ascii="Trebuchet MS" w:hAnsi="Trebuchet MS"/>
                <w:highlight w:val="yellow"/>
                <w:lang w:val="pt-BR"/>
              </w:rPr>
            </w:rPrChange>
          </w:rPr>
          <w:delText xml:space="preserve">, de modo geral, </w:delText>
        </w:r>
        <w:r w:rsidR="00364D7A" w:rsidRPr="00AA0AA0">
          <w:rPr>
            <w:rFonts w:ascii="Trebuchet MS" w:hAnsi="Trebuchet MS"/>
            <w:lang w:val="pt-BR"/>
            <w:rPrChange w:id="223" w:author="Stocche Forbes" w:date="2022-04-12T08:41:00Z">
              <w:rPr>
                <w:rFonts w:ascii="Trebuchet MS" w:hAnsi="Trebuchet MS"/>
                <w:highlight w:val="yellow"/>
                <w:lang w:val="pt-BR"/>
              </w:rPr>
            </w:rPrChange>
          </w:rPr>
          <w:delText>sob validação dos Bancos Coordenadores</w:delText>
        </w:r>
        <w:r w:rsidR="00364D7A" w:rsidRPr="00AA0AA0">
          <w:rPr>
            <w:rFonts w:ascii="Trebuchet MS" w:hAnsi="Trebuchet MS"/>
            <w:lang w:val="pt-BR"/>
            <w:rPrChange w:id="224" w:author="Stocche Forbes" w:date="2022-04-12T08:41:00Z">
              <w:rPr>
                <w:rFonts w:ascii="Trebuchet MS" w:hAnsi="Trebuchet MS"/>
                <w:lang w:val="pt-BR"/>
              </w:rPr>
            </w:rPrChange>
          </w:rPr>
          <w:delText>]</w:delText>
        </w:r>
        <w:bookmarkEnd w:id="216"/>
        <w:r w:rsidR="00364D7A">
          <w:rPr>
            <w:rFonts w:ascii="Trebuchet MS" w:hAnsi="Trebuchet MS"/>
            <w:lang w:val="pt-BR"/>
          </w:rPr>
          <w:delText xml:space="preserve"> </w:delText>
        </w:r>
      </w:del>
    </w:p>
    <w:p w14:paraId="17261EDB" w14:textId="3B000570" w:rsidR="008B73FF" w:rsidRPr="00E86B4E" w:rsidRDefault="008B73FF" w:rsidP="00521C01">
      <w:pPr>
        <w:pStyle w:val="Level3"/>
        <w:rPr>
          <w:rFonts w:ascii="Trebuchet MS" w:hAnsi="Trebuchet MS"/>
          <w:lang w:val="pt-BR"/>
        </w:rPr>
      </w:pPr>
      <w:bookmarkStart w:id="225" w:name="_Ref416258031"/>
      <w:bookmarkStart w:id="226" w:name="_Ref392008814"/>
      <w:r w:rsidRPr="00E86B4E">
        <w:rPr>
          <w:rFonts w:ascii="Trebuchet MS" w:hAnsi="Trebuchet MS"/>
          <w:lang w:val="pt-BR"/>
        </w:rPr>
        <w:t xml:space="preserve">Na hipótese: </w:t>
      </w:r>
      <w:r w:rsidRPr="00E86B4E">
        <w:rPr>
          <w:rFonts w:ascii="Trebuchet MS" w:hAnsi="Trebuchet MS"/>
          <w:b/>
          <w:lang w:val="pt-BR"/>
        </w:rPr>
        <w:t>(i)</w:t>
      </w:r>
      <w:r w:rsidRPr="00E86B4E">
        <w:rPr>
          <w:rFonts w:ascii="Trebuchet MS" w:hAnsi="Trebuchet MS"/>
          <w:lang w:val="pt-BR"/>
        </w:rPr>
        <w:t xml:space="preserve"> da não instalação, em segunda convocação, da Assembleia Gera</w:t>
      </w:r>
      <w:r w:rsidR="006273DD">
        <w:rPr>
          <w:rFonts w:ascii="Trebuchet MS" w:hAnsi="Trebuchet MS"/>
          <w:lang w:val="pt-BR"/>
        </w:rPr>
        <w:t>l</w:t>
      </w:r>
      <w:r w:rsidRPr="00E86B4E">
        <w:rPr>
          <w:rFonts w:ascii="Trebuchet MS" w:hAnsi="Trebuchet MS"/>
          <w:lang w:val="pt-BR"/>
        </w:rPr>
        <w:t xml:space="preserve"> de Debenturistas mencionada na Cláusula </w:t>
      </w:r>
      <w:r w:rsidR="00AC6EC3" w:rsidRPr="00E86B4E">
        <w:rPr>
          <w:rFonts w:ascii="Trebuchet MS" w:hAnsi="Trebuchet MS"/>
          <w:lang w:val="pt-BR"/>
        </w:rPr>
        <w:fldChar w:fldCharType="begin"/>
      </w:r>
      <w:r w:rsidR="00AC6EC3"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AC6EC3" w:rsidRPr="00E86B4E">
        <w:rPr>
          <w:rFonts w:ascii="Trebuchet MS" w:hAnsi="Trebuchet MS"/>
          <w:lang w:val="pt-BR"/>
        </w:rPr>
      </w:r>
      <w:r w:rsidR="00AC6EC3" w:rsidRPr="00E86B4E">
        <w:rPr>
          <w:rFonts w:ascii="Trebuchet MS" w:hAnsi="Trebuchet MS"/>
          <w:lang w:val="pt-BR"/>
        </w:rPr>
        <w:fldChar w:fldCharType="separate"/>
      </w:r>
      <w:r w:rsidR="00DC605F">
        <w:rPr>
          <w:rFonts w:ascii="Trebuchet MS" w:hAnsi="Trebuchet MS"/>
          <w:lang w:val="pt-BR"/>
        </w:rPr>
        <w:t>6.5 acima</w:t>
      </w:r>
      <w:r w:rsidR="00AC6EC3" w:rsidRPr="00E86B4E">
        <w:rPr>
          <w:rFonts w:ascii="Trebuchet MS" w:hAnsi="Trebuchet MS"/>
          <w:lang w:val="pt-BR"/>
        </w:rPr>
        <w:fldChar w:fldCharType="end"/>
      </w:r>
      <w:r w:rsidRPr="00E86B4E">
        <w:rPr>
          <w:rFonts w:ascii="Trebuchet MS" w:hAnsi="Trebuchet MS"/>
          <w:lang w:val="pt-BR"/>
        </w:rPr>
        <w:t xml:space="preserve">; ou </w:t>
      </w:r>
      <w:r w:rsidRPr="00E86B4E">
        <w:rPr>
          <w:rFonts w:ascii="Trebuchet MS" w:hAnsi="Trebuchet MS"/>
          <w:b/>
          <w:lang w:val="pt-BR"/>
        </w:rPr>
        <w:t>(</w:t>
      </w:r>
      <w:proofErr w:type="spellStart"/>
      <w:r w:rsidRPr="00E86B4E">
        <w:rPr>
          <w:rFonts w:ascii="Trebuchet MS" w:hAnsi="Trebuchet MS"/>
          <w:b/>
          <w:lang w:val="pt-BR"/>
        </w:rPr>
        <w:t>ii</w:t>
      </w:r>
      <w:proofErr w:type="spellEnd"/>
      <w:r w:rsidRPr="00E86B4E">
        <w:rPr>
          <w:rFonts w:ascii="Trebuchet MS" w:hAnsi="Trebuchet MS"/>
          <w:b/>
          <w:lang w:val="pt-BR"/>
        </w:rPr>
        <w:t>)</w:t>
      </w:r>
      <w:r w:rsidRPr="00E86B4E">
        <w:rPr>
          <w:rFonts w:ascii="Trebuchet MS" w:hAnsi="Trebuchet MS"/>
          <w:lang w:val="pt-BR"/>
        </w:rPr>
        <w:t xml:space="preserve"> </w:t>
      </w:r>
      <w:r w:rsidR="006273DD">
        <w:rPr>
          <w:rFonts w:ascii="Trebuchet MS" w:hAnsi="Trebuchet MS"/>
          <w:lang w:val="pt-BR"/>
        </w:rPr>
        <w:t>do</w:t>
      </w:r>
      <w:r w:rsidR="008D1CB4" w:rsidRPr="008D1CB4">
        <w:rPr>
          <w:rFonts w:ascii="Trebuchet MS" w:hAnsi="Trebuchet MS"/>
          <w:szCs w:val="20"/>
          <w:lang w:val="pt-BR"/>
        </w:rPr>
        <w:t xml:space="preserve"> quórum mínimo para </w:t>
      </w:r>
      <w:r w:rsidR="006273DD">
        <w:rPr>
          <w:rFonts w:ascii="Trebuchet MS" w:hAnsi="Trebuchet MS"/>
          <w:szCs w:val="20"/>
          <w:lang w:val="pt-BR"/>
        </w:rPr>
        <w:t>aprovação d</w:t>
      </w:r>
      <w:r w:rsidR="008D1CB4" w:rsidRPr="008D1CB4">
        <w:rPr>
          <w:rFonts w:ascii="Trebuchet MS" w:hAnsi="Trebuchet MS"/>
          <w:szCs w:val="20"/>
          <w:lang w:val="pt-BR"/>
        </w:rPr>
        <w:t>a matéria</w:t>
      </w:r>
      <w:r w:rsidR="008D1CB4" w:rsidRPr="00E86B4E">
        <w:rPr>
          <w:rFonts w:ascii="Trebuchet MS" w:hAnsi="Trebuchet MS"/>
          <w:szCs w:val="20"/>
          <w:lang w:val="pt-BR"/>
        </w:rPr>
        <w:t xml:space="preserve"> nas </w:t>
      </w:r>
      <w:r w:rsidR="008D1CB4" w:rsidRPr="00E86B4E">
        <w:rPr>
          <w:rFonts w:ascii="Trebuchet MS" w:hAnsi="Trebuchet MS"/>
          <w:lang w:val="pt-BR"/>
        </w:rPr>
        <w:t xml:space="preserve">Assembleias Gerais de Debenturistas </w:t>
      </w:r>
      <w:r w:rsidRPr="00E86B4E">
        <w:rPr>
          <w:rFonts w:ascii="Trebuchet MS" w:hAnsi="Trebuchet MS"/>
          <w:lang w:val="pt-BR"/>
        </w:rPr>
        <w:t>prevista</w:t>
      </w:r>
      <w:r w:rsidR="008D1CB4" w:rsidRPr="00E86B4E">
        <w:rPr>
          <w:rFonts w:ascii="Trebuchet MS" w:hAnsi="Trebuchet MS"/>
          <w:lang w:val="pt-BR"/>
        </w:rPr>
        <w:t>s</w:t>
      </w:r>
      <w:r w:rsidRPr="00E86B4E">
        <w:rPr>
          <w:rFonts w:ascii="Trebuchet MS" w:hAnsi="Trebuchet MS"/>
          <w:lang w:val="pt-BR"/>
        </w:rPr>
        <w:t xml:space="preserve"> na Cláusula </w:t>
      </w:r>
      <w:r w:rsidR="00BD280A" w:rsidRPr="00E86B4E">
        <w:rPr>
          <w:rFonts w:ascii="Trebuchet MS" w:hAnsi="Trebuchet MS"/>
          <w:lang w:val="pt-BR"/>
        </w:rPr>
        <w:fldChar w:fldCharType="begin"/>
      </w:r>
      <w:r w:rsidR="00BD280A"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BD280A" w:rsidRPr="00E86B4E">
        <w:rPr>
          <w:rFonts w:ascii="Trebuchet MS" w:hAnsi="Trebuchet MS"/>
          <w:lang w:val="pt-BR"/>
        </w:rPr>
      </w:r>
      <w:r w:rsidR="00BD280A" w:rsidRPr="00E86B4E">
        <w:rPr>
          <w:rFonts w:ascii="Trebuchet MS" w:hAnsi="Trebuchet MS"/>
          <w:lang w:val="pt-BR"/>
        </w:rPr>
        <w:fldChar w:fldCharType="separate"/>
      </w:r>
      <w:r w:rsidR="00DC605F">
        <w:rPr>
          <w:rFonts w:ascii="Trebuchet MS" w:hAnsi="Trebuchet MS"/>
          <w:lang w:val="pt-BR"/>
        </w:rPr>
        <w:t>6.5 acima</w:t>
      </w:r>
      <w:r w:rsidR="00BD280A" w:rsidRPr="00E86B4E">
        <w:rPr>
          <w:rFonts w:ascii="Trebuchet MS" w:hAnsi="Trebuchet MS"/>
          <w:lang w:val="pt-BR"/>
        </w:rPr>
        <w:fldChar w:fldCharType="end"/>
      </w:r>
      <w:r w:rsidR="006273DD">
        <w:rPr>
          <w:rFonts w:ascii="Trebuchet MS" w:hAnsi="Trebuchet MS"/>
          <w:lang w:val="pt-BR"/>
        </w:rPr>
        <w:t xml:space="preserve"> não seja atingido</w:t>
      </w:r>
      <w:r w:rsidRPr="00E86B4E">
        <w:rPr>
          <w:rFonts w:ascii="Trebuchet MS" w:hAnsi="Trebuchet MS"/>
          <w:lang w:val="pt-BR"/>
        </w:rPr>
        <w:t xml:space="preserve">, o Agente Fiduciário </w:t>
      </w:r>
      <w:r w:rsidR="008D1CB4" w:rsidRPr="00E86B4E">
        <w:rPr>
          <w:rFonts w:ascii="Trebuchet MS" w:hAnsi="Trebuchet MS"/>
          <w:lang w:val="pt-BR"/>
        </w:rPr>
        <w:t xml:space="preserve">não </w:t>
      </w:r>
      <w:r w:rsidRPr="00E86B4E">
        <w:rPr>
          <w:rFonts w:ascii="Trebuchet MS" w:hAnsi="Trebuchet MS"/>
          <w:lang w:val="pt-BR"/>
        </w:rPr>
        <w:t>considerar</w:t>
      </w:r>
      <w:r w:rsidR="00674753">
        <w:rPr>
          <w:rFonts w:ascii="Trebuchet MS" w:hAnsi="Trebuchet MS"/>
          <w:lang w:val="pt-BR"/>
        </w:rPr>
        <w:t>á</w:t>
      </w:r>
      <w:r w:rsidRPr="00E86B4E">
        <w:rPr>
          <w:rFonts w:ascii="Trebuchet MS" w:hAnsi="Trebuchet MS"/>
          <w:lang w:val="pt-BR"/>
        </w:rPr>
        <w:t xml:space="preserve"> </w:t>
      </w:r>
      <w:r w:rsidR="006273DD">
        <w:rPr>
          <w:rFonts w:ascii="Trebuchet MS" w:hAnsi="Trebuchet MS"/>
          <w:lang w:val="pt-BR"/>
        </w:rPr>
        <w:t>as Debêntures vencidas antecipadamente</w:t>
      </w:r>
      <w:r w:rsidRPr="00E86B4E">
        <w:rPr>
          <w:rFonts w:ascii="Trebuchet MS" w:hAnsi="Trebuchet MS"/>
          <w:lang w:val="pt-BR"/>
        </w:rPr>
        <w:t>, nos termos desta Escritura de Emissão.</w:t>
      </w:r>
      <w:bookmarkEnd w:id="225"/>
      <w:bookmarkEnd w:id="226"/>
      <w:r w:rsidR="008D1CB4" w:rsidRPr="008D1CB4">
        <w:rPr>
          <w:rFonts w:ascii="Trebuchet MS" w:hAnsi="Trebuchet MS"/>
          <w:lang w:val="pt-BR"/>
        </w:rPr>
        <w:t xml:space="preserve"> Nesta hipótese, o Agente Fiduciário não </w:t>
      </w:r>
      <w:r w:rsidR="0063282D">
        <w:rPr>
          <w:rFonts w:ascii="Trebuchet MS" w:hAnsi="Trebuchet MS"/>
          <w:lang w:val="pt-BR"/>
        </w:rPr>
        <w:t>convocará</w:t>
      </w:r>
      <w:r w:rsidR="008D1CB4" w:rsidRPr="008D1CB4">
        <w:rPr>
          <w:rFonts w:ascii="Trebuchet MS" w:hAnsi="Trebuchet MS"/>
          <w:lang w:val="pt-BR"/>
        </w:rPr>
        <w:t xml:space="preserve"> nova Assembleia Geral de Debenturistas por conta do(s) Evento(s) de Vencimento Antecipado não automático objeto de deliberação na respectiva Assembleia Geral de Debenturistas.</w:t>
      </w:r>
    </w:p>
    <w:p w14:paraId="2C7A6BB6" w14:textId="62143388" w:rsidR="008B73FF" w:rsidRPr="00BB2034" w:rsidRDefault="008B73FF" w:rsidP="00E31DF6">
      <w:pPr>
        <w:pStyle w:val="Level2"/>
        <w:spacing w:before="140" w:after="240"/>
        <w:rPr>
          <w:rFonts w:ascii="Trebuchet MS" w:hAnsi="Trebuchet MS"/>
          <w:szCs w:val="20"/>
          <w:lang w:val="pt-BR"/>
        </w:rPr>
      </w:pPr>
      <w:bookmarkStart w:id="227" w:name="_Ref392008803"/>
      <w:r w:rsidRPr="00BB2034">
        <w:rPr>
          <w:rFonts w:ascii="Trebuchet MS" w:hAnsi="Trebuchet MS"/>
          <w:szCs w:val="20"/>
          <w:lang w:val="pt-BR"/>
        </w:rPr>
        <w:t>Em caso de declaração do vencimento antecipado das obrigações decorrentes das Debênture</w:t>
      </w:r>
      <w:r w:rsidRPr="002C1C61">
        <w:rPr>
          <w:rFonts w:ascii="Trebuchet MS" w:hAnsi="Trebuchet MS"/>
          <w:szCs w:val="20"/>
          <w:lang w:val="pt-BR"/>
        </w:rPr>
        <w:t xml:space="preserve">s, a Emissora obriga-se a </w:t>
      </w:r>
      <w:r w:rsidR="006A6175" w:rsidRPr="002C1C61">
        <w:rPr>
          <w:rFonts w:ascii="Trebuchet MS" w:hAnsi="Trebuchet MS"/>
          <w:szCs w:val="20"/>
          <w:lang w:val="pt-BR"/>
        </w:rPr>
        <w:t>realizar o pagamento</w:t>
      </w:r>
      <w:r w:rsidRPr="002C1C61">
        <w:rPr>
          <w:rFonts w:ascii="Trebuchet MS" w:hAnsi="Trebuchet MS"/>
          <w:szCs w:val="20"/>
          <w:lang w:val="pt-BR"/>
        </w:rPr>
        <w:t xml:space="preserve"> </w:t>
      </w:r>
      <w:r w:rsidR="006A6175" w:rsidRPr="002C1C61">
        <w:rPr>
          <w:rFonts w:ascii="Trebuchet MS" w:hAnsi="Trebuchet MS"/>
          <w:szCs w:val="20"/>
          <w:lang w:val="pt-BR"/>
        </w:rPr>
        <w:t>d</w:t>
      </w:r>
      <w:r w:rsidRPr="002C1C61">
        <w:rPr>
          <w:rFonts w:ascii="Trebuchet MS" w:hAnsi="Trebuchet MS"/>
          <w:szCs w:val="20"/>
          <w:lang w:val="pt-BR"/>
        </w:rPr>
        <w:t xml:space="preserve">a totalidade das Debêntures, com o seu consequente cancelamento, </w:t>
      </w:r>
      <w:r w:rsidR="00224DC6" w:rsidRPr="002C1C61">
        <w:rPr>
          <w:rFonts w:ascii="Trebuchet MS" w:hAnsi="Trebuchet MS"/>
          <w:szCs w:val="20"/>
          <w:lang w:val="pt-BR"/>
        </w:rPr>
        <w:t xml:space="preserve">pelo </w:t>
      </w:r>
      <w:r w:rsidR="006B7E84" w:rsidRPr="002C1C61">
        <w:rPr>
          <w:rFonts w:ascii="Trebuchet MS" w:hAnsi="Trebuchet MS"/>
          <w:szCs w:val="20"/>
          <w:lang w:val="pt-BR"/>
        </w:rPr>
        <w:t xml:space="preserve">Valor Nominal </w:t>
      </w:r>
      <w:r w:rsidR="002E2B41" w:rsidRPr="002C1C61">
        <w:rPr>
          <w:rFonts w:ascii="Trebuchet MS" w:hAnsi="Trebuchet MS"/>
          <w:szCs w:val="20"/>
          <w:lang w:val="pt-BR"/>
        </w:rPr>
        <w:t xml:space="preserve">Unitário </w:t>
      </w:r>
      <w:r w:rsidR="006B7E84" w:rsidRPr="002C1C61">
        <w:rPr>
          <w:rFonts w:ascii="Trebuchet MS" w:hAnsi="Trebuchet MS"/>
          <w:szCs w:val="20"/>
          <w:lang w:val="pt-BR"/>
        </w:rPr>
        <w:t>Atualizado</w:t>
      </w:r>
      <w:r w:rsidRPr="002C1C61">
        <w:rPr>
          <w:rFonts w:ascii="Trebuchet MS" w:hAnsi="Trebuchet MS"/>
          <w:szCs w:val="20"/>
          <w:lang w:val="pt-BR"/>
        </w:rPr>
        <w:t xml:space="preserve">, acrescido </w:t>
      </w:r>
      <w:r w:rsidR="002E2B41" w:rsidRPr="002C1C61">
        <w:rPr>
          <w:rFonts w:ascii="Trebuchet MS" w:hAnsi="Trebuchet MS"/>
          <w:szCs w:val="20"/>
          <w:lang w:val="pt-BR"/>
        </w:rPr>
        <w:t>da</w:t>
      </w:r>
      <w:r w:rsidRPr="002C1C61">
        <w:rPr>
          <w:rFonts w:ascii="Trebuchet MS" w:hAnsi="Trebuchet MS"/>
          <w:szCs w:val="20"/>
          <w:lang w:val="pt-BR"/>
        </w:rPr>
        <w:t xml:space="preserve"> Remuneraç</w:t>
      </w:r>
      <w:r w:rsidR="002E2B41" w:rsidRPr="002C1C61">
        <w:rPr>
          <w:rFonts w:ascii="Trebuchet MS" w:hAnsi="Trebuchet MS"/>
          <w:szCs w:val="20"/>
          <w:lang w:val="pt-BR"/>
        </w:rPr>
        <w:t>ão</w:t>
      </w:r>
      <w:r w:rsidRPr="002C1C61">
        <w:rPr>
          <w:rFonts w:ascii="Trebuchet MS" w:hAnsi="Trebuchet MS"/>
          <w:szCs w:val="20"/>
          <w:lang w:val="pt-BR"/>
        </w:rPr>
        <w:t xml:space="preserve">, calculada </w:t>
      </w:r>
      <w:r w:rsidRPr="002C1C61">
        <w:rPr>
          <w:rFonts w:ascii="Trebuchet MS" w:hAnsi="Trebuchet MS"/>
          <w:i/>
          <w:iCs/>
          <w:szCs w:val="20"/>
          <w:lang w:val="pt-BR"/>
        </w:rPr>
        <w:t xml:space="preserve">pro rata </w:t>
      </w:r>
      <w:proofErr w:type="spellStart"/>
      <w:r w:rsidRPr="002C1C61">
        <w:rPr>
          <w:rFonts w:ascii="Trebuchet MS" w:hAnsi="Trebuchet MS"/>
          <w:i/>
          <w:iCs/>
          <w:szCs w:val="20"/>
          <w:lang w:val="pt-BR"/>
        </w:rPr>
        <w:t>temporis</w:t>
      </w:r>
      <w:proofErr w:type="spellEnd"/>
      <w:r w:rsidRPr="002C1C61">
        <w:rPr>
          <w:rFonts w:ascii="Trebuchet MS" w:hAnsi="Trebuchet MS"/>
          <w:szCs w:val="20"/>
          <w:lang w:val="pt-BR"/>
        </w:rPr>
        <w:t xml:space="preserve">, desde a </w:t>
      </w:r>
      <w:r w:rsidRPr="002C1C61">
        <w:rPr>
          <w:rFonts w:ascii="Trebuchet MS" w:hAnsi="Trebuchet MS" w:cs="Arial"/>
          <w:color w:val="000000"/>
          <w:szCs w:val="20"/>
          <w:lang w:val="pt-BR"/>
        </w:rPr>
        <w:t xml:space="preserve">primeira </w:t>
      </w:r>
      <w:r w:rsidRPr="002C1C61">
        <w:rPr>
          <w:rFonts w:ascii="Trebuchet MS" w:hAnsi="Trebuchet MS"/>
          <w:szCs w:val="20"/>
          <w:lang w:val="pt-BR"/>
        </w:rPr>
        <w:t xml:space="preserve">Data de Integralização, ou desde a </w:t>
      </w:r>
      <w:r w:rsidRPr="002C1C61">
        <w:rPr>
          <w:rFonts w:ascii="Trebuchet MS" w:hAnsi="Trebuchet MS" w:cs="Arial"/>
          <w:szCs w:val="20"/>
          <w:lang w:val="pt-BR"/>
        </w:rPr>
        <w:t xml:space="preserve">Data de Pagamento da Remuneração imediatamente anterior, </w:t>
      </w:r>
      <w:r w:rsidRPr="002C1C61">
        <w:rPr>
          <w:rFonts w:ascii="Trebuchet MS" w:hAnsi="Trebuchet MS"/>
          <w:szCs w:val="20"/>
          <w:lang w:val="pt-BR"/>
        </w:rPr>
        <w:t xml:space="preserve">até a data do efetivo pagamento, </w:t>
      </w:r>
      <w:r w:rsidR="002E2B41" w:rsidRPr="002C1C61">
        <w:rPr>
          <w:rFonts w:ascii="Trebuchet MS" w:hAnsi="Trebuchet MS"/>
          <w:szCs w:val="20"/>
          <w:lang w:val="pt-BR"/>
        </w:rPr>
        <w:t xml:space="preserve">conforme o caso, </w:t>
      </w:r>
      <w:r w:rsidRPr="002C1C61">
        <w:rPr>
          <w:rFonts w:ascii="Trebuchet MS" w:hAnsi="Trebuchet MS"/>
          <w:szCs w:val="20"/>
          <w:lang w:val="pt-BR"/>
        </w:rPr>
        <w:t xml:space="preserve">e de quaisquer outros valores eventualmente devidos pela Emissora nos termos desta Escritura de Emissão, em até 2 (dois) Dias Úteis contados da data em que ocorrer ou for declarado o vencimento antecipado das obrigações decorrentes das Debêntures, </w:t>
      </w:r>
      <w:r w:rsidR="00841964" w:rsidRPr="002C1C61">
        <w:rPr>
          <w:rFonts w:ascii="Trebuchet MS" w:hAnsi="Trebuchet MS"/>
          <w:szCs w:val="20"/>
          <w:lang w:val="pt-BR"/>
        </w:rPr>
        <w:t>seja no âmbito da B</w:t>
      </w:r>
      <w:r w:rsidR="00EB355A" w:rsidRPr="002C1C61">
        <w:rPr>
          <w:rFonts w:ascii="Trebuchet MS" w:hAnsi="Trebuchet MS"/>
          <w:szCs w:val="20"/>
          <w:lang w:val="pt-BR"/>
        </w:rPr>
        <w:t xml:space="preserve">3 ou </w:t>
      </w:r>
      <w:r w:rsidRPr="002C1C61">
        <w:rPr>
          <w:rFonts w:ascii="Trebuchet MS" w:hAnsi="Trebuchet MS"/>
          <w:szCs w:val="20"/>
          <w:lang w:val="pt-BR"/>
        </w:rPr>
        <w:t xml:space="preserve">fora </w:t>
      </w:r>
      <w:r w:rsidR="00EB355A" w:rsidRPr="002C1C61">
        <w:rPr>
          <w:rFonts w:ascii="Trebuchet MS" w:hAnsi="Trebuchet MS"/>
          <w:szCs w:val="20"/>
          <w:lang w:val="pt-BR"/>
        </w:rPr>
        <w:t>dele</w:t>
      </w:r>
      <w:r w:rsidRPr="002C1C61">
        <w:rPr>
          <w:rFonts w:ascii="Trebuchet MS" w:hAnsi="Trebuchet MS"/>
          <w:szCs w:val="20"/>
          <w:lang w:val="pt-BR"/>
        </w:rPr>
        <w:t xml:space="preserve">, mediante comunicação por escrito a ser enviada pelo Agente Fiduciário à Emissora por meio de carta protocolada, ou com “aviso de recebimento” expedido </w:t>
      </w:r>
      <w:r w:rsidRPr="002C1C61">
        <w:rPr>
          <w:rFonts w:ascii="Trebuchet MS" w:hAnsi="Trebuchet MS"/>
          <w:szCs w:val="20"/>
          <w:lang w:val="pt-BR"/>
        </w:rPr>
        <w:lastRenderedPageBreak/>
        <w:t>pelo correio ou por telegrama, no endereço constante da Cláusula Doze desta Escritura de Emissão ou por meio de correio eletrônico, com confirmação de recebimento enviado ao endereço constante da Cláusula Doze desta Escritura de Emissão, sob pena de, em não o fazendo, ficar obrigada, ainda, ao pagamento dos Encargos Moratórios.</w:t>
      </w:r>
      <w:bookmarkEnd w:id="227"/>
      <w:r w:rsidR="00C96541" w:rsidRPr="002C1C61">
        <w:rPr>
          <w:rFonts w:ascii="Trebuchet MS" w:hAnsi="Trebuchet MS"/>
          <w:szCs w:val="20"/>
          <w:lang w:val="pt-BR"/>
        </w:rPr>
        <w:t xml:space="preserve"> </w:t>
      </w:r>
    </w:p>
    <w:p w14:paraId="6F82E8C6" w14:textId="091DBBBF" w:rsidR="006B7E84" w:rsidRDefault="006B7E84" w:rsidP="00E31DF6">
      <w:pPr>
        <w:pStyle w:val="Level2"/>
        <w:spacing w:before="140" w:after="240"/>
        <w:rPr>
          <w:rFonts w:ascii="Trebuchet MS" w:hAnsi="Trebuchet MS"/>
          <w:szCs w:val="20"/>
          <w:lang w:val="pt-BR"/>
        </w:rPr>
      </w:pPr>
      <w:r w:rsidRPr="004B1FA9">
        <w:rPr>
          <w:rFonts w:ascii="Trebuchet MS" w:hAnsi="Trebuchet MS"/>
          <w:szCs w:val="20"/>
          <w:lang w:val="pt-BR"/>
        </w:rPr>
        <w:t xml:space="preserve">O resgate das Debêntures de que trata a </w:t>
      </w:r>
      <w:r w:rsidRPr="004B1FA9">
        <w:rPr>
          <w:rFonts w:ascii="Trebuchet MS" w:hAnsi="Trebuchet MS" w:cs="Arial"/>
          <w:szCs w:val="20"/>
          <w:lang w:val="pt-BR"/>
        </w:rPr>
        <w:t xml:space="preserve">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_Ref392008803 \n \p \h </w:instrText>
      </w:r>
      <w:r w:rsidR="00BD280A">
        <w:rPr>
          <w:rFonts w:ascii="Trebuchet MS" w:hAnsi="Trebuchet MS"/>
          <w:szCs w:val="20"/>
          <w:lang w:val="pt-BR"/>
        </w:rPr>
      </w:r>
      <w:r w:rsidR="00BD280A">
        <w:rPr>
          <w:rFonts w:ascii="Trebuchet MS" w:hAnsi="Trebuchet MS"/>
          <w:szCs w:val="20"/>
          <w:lang w:val="pt-BR"/>
        </w:rPr>
        <w:fldChar w:fldCharType="separate"/>
      </w:r>
      <w:r w:rsidR="00DC605F">
        <w:rPr>
          <w:rFonts w:ascii="Trebuchet MS" w:hAnsi="Trebuchet MS"/>
          <w:szCs w:val="20"/>
          <w:lang w:val="pt-BR"/>
        </w:rPr>
        <w:t>6.6 acima</w:t>
      </w:r>
      <w:r w:rsidR="00BD280A">
        <w:rPr>
          <w:rFonts w:ascii="Trebuchet MS" w:hAnsi="Trebuchet MS"/>
          <w:szCs w:val="20"/>
          <w:lang w:val="pt-BR"/>
        </w:rPr>
        <w:fldChar w:fldCharType="end"/>
      </w:r>
      <w:r w:rsidRPr="004B1FA9">
        <w:rPr>
          <w:rFonts w:ascii="Trebuchet MS" w:hAnsi="Trebuchet MS"/>
          <w:szCs w:val="20"/>
          <w:lang w:val="pt-BR"/>
        </w:rPr>
        <w:t xml:space="preserve"> será realizado observando-se os procedimentos do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observado o prazo disposto na </w:t>
      </w:r>
      <w:r w:rsidRPr="004B1FA9">
        <w:rPr>
          <w:rFonts w:ascii="Trebuchet MS" w:hAnsi="Trebuchet MS" w:cs="Arial"/>
          <w:szCs w:val="20"/>
          <w:lang w:val="pt-BR"/>
        </w:rPr>
        <w:t xml:space="preserve">Cláusula </w:t>
      </w:r>
      <w:r w:rsidR="00BD280A">
        <w:rPr>
          <w:rFonts w:ascii="Trebuchet MS" w:hAnsi="Trebuchet MS" w:cs="Arial"/>
          <w:szCs w:val="20"/>
          <w:lang w:val="pt-BR"/>
        </w:rPr>
        <w:fldChar w:fldCharType="begin"/>
      </w:r>
      <w:r w:rsidR="00BD280A">
        <w:rPr>
          <w:rFonts w:ascii="Trebuchet MS" w:hAnsi="Trebuchet MS" w:cs="Arial"/>
          <w:szCs w:val="20"/>
          <w:lang w:val="pt-BR"/>
        </w:rPr>
        <w:instrText xml:space="preserve"> REF _Ref392008803 \n \p \h </w:instrText>
      </w:r>
      <w:r w:rsidR="00BD280A">
        <w:rPr>
          <w:rFonts w:ascii="Trebuchet MS" w:hAnsi="Trebuchet MS" w:cs="Arial"/>
          <w:szCs w:val="20"/>
          <w:lang w:val="pt-BR"/>
        </w:rPr>
      </w:r>
      <w:r w:rsidR="00BD280A">
        <w:rPr>
          <w:rFonts w:ascii="Trebuchet MS" w:hAnsi="Trebuchet MS" w:cs="Arial"/>
          <w:szCs w:val="20"/>
          <w:lang w:val="pt-BR"/>
        </w:rPr>
        <w:fldChar w:fldCharType="separate"/>
      </w:r>
      <w:r w:rsidR="00DC605F">
        <w:rPr>
          <w:rFonts w:ascii="Trebuchet MS" w:hAnsi="Trebuchet MS" w:cs="Arial"/>
          <w:szCs w:val="20"/>
          <w:lang w:val="pt-BR"/>
        </w:rPr>
        <w:t>6.6 acima</w:t>
      </w:r>
      <w:r w:rsidR="00BD280A">
        <w:rPr>
          <w:rFonts w:ascii="Trebuchet MS" w:hAnsi="Trebuchet MS" w:cs="Arial"/>
          <w:szCs w:val="20"/>
          <w:lang w:val="pt-BR"/>
        </w:rPr>
        <w:fldChar w:fldCharType="end"/>
      </w:r>
      <w:r>
        <w:rPr>
          <w:rFonts w:ascii="Trebuchet MS" w:hAnsi="Trebuchet MS" w:cs="Arial"/>
          <w:szCs w:val="20"/>
          <w:lang w:val="pt-BR"/>
        </w:rPr>
        <w:t>.</w:t>
      </w:r>
    </w:p>
    <w:p w14:paraId="0C28F4F6" w14:textId="69BB20DC" w:rsidR="008B73FF" w:rsidRDefault="008B73FF" w:rsidP="00E31DF6">
      <w:pPr>
        <w:pStyle w:val="Level2"/>
        <w:spacing w:before="140" w:after="240"/>
        <w:rPr>
          <w:rFonts w:ascii="Trebuchet MS" w:hAnsi="Trebuchet MS"/>
          <w:szCs w:val="20"/>
          <w:lang w:val="pt-BR"/>
        </w:rPr>
      </w:pPr>
      <w:r w:rsidRPr="00A43719">
        <w:rPr>
          <w:rFonts w:ascii="Trebuchet MS" w:hAnsi="Trebuchet MS"/>
          <w:szCs w:val="20"/>
          <w:lang w:val="pt-BR"/>
        </w:rPr>
        <w:t xml:space="preserve">A </w:t>
      </w:r>
      <w:r w:rsidR="003349A1">
        <w:rPr>
          <w:rFonts w:ascii="Trebuchet MS" w:hAnsi="Trebuchet MS"/>
          <w:szCs w:val="20"/>
          <w:lang w:val="pt-BR"/>
        </w:rPr>
        <w:t>B3</w:t>
      </w:r>
      <w:r w:rsidRPr="00A43719">
        <w:rPr>
          <w:rFonts w:ascii="Trebuchet MS" w:hAnsi="Trebuchet MS"/>
          <w:szCs w:val="20"/>
          <w:lang w:val="pt-BR"/>
        </w:rPr>
        <w:t xml:space="preserve"> deverá ser comunicada imediatamente, por meio de correspondência encaminhada pelo </w:t>
      </w:r>
      <w:r w:rsidR="006B7E84" w:rsidRPr="004B1FA9">
        <w:rPr>
          <w:rFonts w:ascii="Trebuchet MS" w:hAnsi="Trebuchet MS"/>
          <w:szCs w:val="20"/>
          <w:lang w:val="pt-BR"/>
        </w:rPr>
        <w:t xml:space="preserve">Agente Fiduciário, da realização do referido resgate. O </w:t>
      </w:r>
      <w:proofErr w:type="spellStart"/>
      <w:r w:rsidR="006B7E84" w:rsidRPr="004B1FA9">
        <w:rPr>
          <w:rFonts w:ascii="Trebuchet MS" w:hAnsi="Trebuchet MS"/>
          <w:szCs w:val="20"/>
          <w:lang w:val="pt-BR"/>
        </w:rPr>
        <w:t>Escriturador</w:t>
      </w:r>
      <w:proofErr w:type="spellEnd"/>
      <w:r w:rsidR="006B7E84" w:rsidRPr="004B1FA9">
        <w:rPr>
          <w:rFonts w:ascii="Trebuchet MS" w:hAnsi="Trebuchet MS"/>
          <w:szCs w:val="20"/>
          <w:lang w:val="pt-BR"/>
        </w:rPr>
        <w:t xml:space="preserve">, quando as Debêntures não estiverem custodiadas </w:t>
      </w:r>
      <w:r w:rsidR="006B7E84" w:rsidRPr="004B1FA9">
        <w:rPr>
          <w:rFonts w:ascii="Trebuchet MS" w:eastAsia="TT108t00" w:hAnsi="Trebuchet MS" w:cs="Arial"/>
          <w:szCs w:val="20"/>
          <w:lang w:val="pt-BR"/>
        </w:rPr>
        <w:t xml:space="preserve">eletronicamente na </w:t>
      </w:r>
      <w:r w:rsidR="006B7E84" w:rsidRPr="004B1FA9">
        <w:rPr>
          <w:rFonts w:ascii="Trebuchet MS" w:hAnsi="Trebuchet MS"/>
          <w:szCs w:val="20"/>
          <w:lang w:val="pt-BR"/>
        </w:rPr>
        <w:t xml:space="preserve">B3, deverá ser comunicado, por meio de correspondência encaminhada pela Emissora, com cópia ao Agente Fiduciário, da realização do referido resgate, com no mínimo, </w:t>
      </w:r>
      <w:r w:rsidR="006B7E84" w:rsidRPr="00DD1E43">
        <w:rPr>
          <w:rFonts w:ascii="Trebuchet MS" w:hAnsi="Trebuchet MS"/>
          <w:szCs w:val="20"/>
          <w:lang w:val="pt-BR"/>
        </w:rPr>
        <w:t>2 (dois) Dias Úteis</w:t>
      </w:r>
      <w:r w:rsidR="006B7E84" w:rsidRPr="004B1FA9">
        <w:rPr>
          <w:rFonts w:ascii="Trebuchet MS" w:hAnsi="Trebuchet MS"/>
          <w:szCs w:val="20"/>
          <w:lang w:val="pt-BR"/>
        </w:rPr>
        <w:t xml:space="preserve"> de antecedência</w:t>
      </w:r>
      <w:r w:rsidRPr="00A43719">
        <w:rPr>
          <w:rFonts w:ascii="Trebuchet MS" w:hAnsi="Trebuchet MS"/>
          <w:szCs w:val="20"/>
          <w:lang w:val="pt-BR"/>
        </w:rPr>
        <w:t>.</w:t>
      </w:r>
      <w:r w:rsidR="00BD59BD">
        <w:rPr>
          <w:rFonts w:ascii="Trebuchet MS" w:hAnsi="Trebuchet MS"/>
          <w:szCs w:val="20"/>
          <w:lang w:val="pt-BR"/>
        </w:rPr>
        <w:t xml:space="preserve"> </w:t>
      </w:r>
    </w:p>
    <w:p w14:paraId="19D14729" w14:textId="1E2EBE4D" w:rsidR="00126360" w:rsidRDefault="00126360" w:rsidP="00E31DF6">
      <w:pPr>
        <w:pStyle w:val="Level2"/>
        <w:spacing w:before="140" w:after="240"/>
        <w:rPr>
          <w:rFonts w:ascii="Trebuchet MS" w:hAnsi="Trebuchet MS"/>
          <w:szCs w:val="20"/>
          <w:lang w:val="pt-BR"/>
        </w:rPr>
      </w:pPr>
      <w:r w:rsidRPr="00CD6D3A">
        <w:rPr>
          <w:rFonts w:ascii="Trebuchet MS" w:hAnsi="Trebuchet MS"/>
          <w:szCs w:val="20"/>
          <w:lang w:val="pt-BR"/>
        </w:rPr>
        <w:t>Sem prejuízo do disposto na Cláusula 6.</w:t>
      </w:r>
      <w:r>
        <w:rPr>
          <w:rFonts w:ascii="Trebuchet MS" w:hAnsi="Trebuchet MS"/>
          <w:szCs w:val="20"/>
          <w:lang w:val="pt-BR"/>
        </w:rPr>
        <w:t>8</w:t>
      </w:r>
      <w:r w:rsidRPr="00CD6D3A">
        <w:rPr>
          <w:rFonts w:ascii="Trebuchet MS" w:hAnsi="Trebuchet MS"/>
          <w:szCs w:val="20"/>
          <w:lang w:val="pt-BR"/>
        </w:rPr>
        <w:t xml:space="preserve"> acima, caso o pagamento da totalidade das Debêntures previsto na Cláusula 6.</w:t>
      </w:r>
      <w:r>
        <w:rPr>
          <w:rFonts w:ascii="Trebuchet MS" w:hAnsi="Trebuchet MS"/>
          <w:szCs w:val="20"/>
          <w:lang w:val="pt-BR"/>
        </w:rPr>
        <w:t>6</w:t>
      </w:r>
      <w:r w:rsidRPr="00CD6D3A">
        <w:rPr>
          <w:rFonts w:ascii="Trebuchet MS" w:hAnsi="Trebuchet MS"/>
          <w:szCs w:val="20"/>
          <w:lang w:val="pt-BR"/>
        </w:rPr>
        <w:t xml:space="preserve"> acima seja realizado por meio da B3, a Emissora deverá comunicar a B3, por meio de correspondência em conjunto com o Agente Fiduciário, sobre o tal pagamento, com, no mínimo, </w:t>
      </w:r>
      <w:r w:rsidRPr="00DD1E43">
        <w:rPr>
          <w:rFonts w:ascii="Trebuchet MS" w:hAnsi="Trebuchet MS"/>
          <w:szCs w:val="20"/>
          <w:lang w:val="pt-BR"/>
        </w:rPr>
        <w:t>3 (três) Dias Úteis</w:t>
      </w:r>
      <w:r w:rsidRPr="00CD6D3A">
        <w:rPr>
          <w:rFonts w:ascii="Trebuchet MS" w:hAnsi="Trebuchet MS"/>
          <w:szCs w:val="20"/>
          <w:lang w:val="pt-BR"/>
        </w:rPr>
        <w:t xml:space="preserve"> de antecedência da data estipulada para a sua realização</w:t>
      </w:r>
      <w:r>
        <w:rPr>
          <w:rFonts w:ascii="Trebuchet MS" w:hAnsi="Trebuchet MS"/>
          <w:szCs w:val="20"/>
          <w:lang w:val="pt-BR"/>
        </w:rPr>
        <w:t>.</w:t>
      </w:r>
    </w:p>
    <w:p w14:paraId="5501CBD1" w14:textId="77777777" w:rsidR="00DC605F" w:rsidRDefault="00DC605F" w:rsidP="00DC605F">
      <w:pPr>
        <w:pStyle w:val="Level2"/>
        <w:numPr>
          <w:ilvl w:val="0"/>
          <w:numId w:val="0"/>
        </w:numPr>
        <w:spacing w:before="140" w:after="240"/>
        <w:ind w:left="680"/>
        <w:rPr>
          <w:rFonts w:ascii="Trebuchet MS" w:hAnsi="Trebuchet MS"/>
          <w:szCs w:val="20"/>
          <w:lang w:val="pt-BR"/>
        </w:rPr>
      </w:pPr>
    </w:p>
    <w:p w14:paraId="1A4A2CC1" w14:textId="77777777" w:rsidR="008B73FF" w:rsidRPr="00A43719" w:rsidRDefault="008B73FF" w:rsidP="00E31DF6">
      <w:pPr>
        <w:pStyle w:val="Level1"/>
        <w:keepNext w:val="0"/>
        <w:spacing w:before="140" w:after="240"/>
        <w:jc w:val="center"/>
        <w:rPr>
          <w:rFonts w:ascii="Trebuchet MS" w:hAnsi="Trebuchet MS"/>
          <w:sz w:val="20"/>
        </w:rPr>
      </w:pPr>
      <w:bookmarkStart w:id="228" w:name="_DV_M194"/>
      <w:bookmarkEnd w:id="228"/>
      <w:r w:rsidRPr="00A43719">
        <w:rPr>
          <w:rFonts w:ascii="Trebuchet MS" w:hAnsi="Trebuchet MS"/>
          <w:sz w:val="20"/>
        </w:rPr>
        <w:t>CLÁUSULA SÉTIMA – CARACTERÍSTICAS DA OFERTA RESTRITA</w:t>
      </w:r>
    </w:p>
    <w:p w14:paraId="2AA3A21C"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 xml:space="preserve">Colocação e Procedimento de Distribuição </w:t>
      </w:r>
    </w:p>
    <w:p w14:paraId="628ED646" w14:textId="5320D780"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color w:val="000000"/>
          <w:szCs w:val="20"/>
          <w:lang w:val="pt-BR"/>
        </w:rPr>
        <w:t>As Debêntures serão objeto de distribuição pública, com esforços restritos de distribuição, nos termos da Instrução CVM 476, sob o regime de garantia firme de colocação</w:t>
      </w:r>
      <w:r w:rsidR="006B7E84" w:rsidRPr="006B7E84">
        <w:rPr>
          <w:rFonts w:ascii="Trebuchet MS" w:hAnsi="Trebuchet MS"/>
          <w:szCs w:val="20"/>
          <w:lang w:val="pt-BR"/>
        </w:rPr>
        <w:t xml:space="preserve"> </w:t>
      </w:r>
      <w:r w:rsidR="006B7E84">
        <w:rPr>
          <w:rFonts w:ascii="Trebuchet MS" w:hAnsi="Trebuchet MS"/>
          <w:szCs w:val="20"/>
          <w:lang w:val="pt-BR"/>
        </w:rPr>
        <w:t>com relação à totalidade das Debêntures</w:t>
      </w:r>
      <w:r w:rsidR="001219BC" w:rsidRPr="00A43719">
        <w:rPr>
          <w:rFonts w:ascii="Trebuchet MS" w:hAnsi="Trebuchet MS"/>
          <w:color w:val="000000"/>
          <w:szCs w:val="20"/>
          <w:lang w:val="pt-BR"/>
        </w:rPr>
        <w:t xml:space="preserve">, </w:t>
      </w:r>
      <w:r w:rsidR="009C624F" w:rsidRPr="009C624F">
        <w:rPr>
          <w:rFonts w:ascii="Trebuchet MS" w:hAnsi="Trebuchet MS"/>
          <w:color w:val="000000"/>
          <w:szCs w:val="20"/>
          <w:lang w:val="pt-BR"/>
        </w:rPr>
        <w:t>ou seja, para o montante total de R$</w:t>
      </w:r>
      <w:r w:rsidR="005745F4">
        <w:rPr>
          <w:rFonts w:ascii="Trebuchet MS" w:hAnsi="Trebuchet MS"/>
          <w:color w:val="000000"/>
          <w:szCs w:val="20"/>
          <w:lang w:val="pt-BR"/>
        </w:rPr>
        <w:t xml:space="preserve"> 80</w:t>
      </w:r>
      <w:r w:rsidR="009C624F" w:rsidRPr="009C624F">
        <w:rPr>
          <w:rFonts w:ascii="Trebuchet MS" w:hAnsi="Trebuchet MS"/>
          <w:color w:val="000000"/>
          <w:szCs w:val="20"/>
          <w:lang w:val="pt-BR"/>
        </w:rPr>
        <w:t>0.000.000,00 (</w:t>
      </w:r>
      <w:r w:rsidR="005745F4">
        <w:rPr>
          <w:rFonts w:ascii="Trebuchet MS" w:hAnsi="Trebuchet MS"/>
          <w:color w:val="000000"/>
          <w:szCs w:val="20"/>
          <w:lang w:val="pt-BR"/>
        </w:rPr>
        <w:t>oitocentos</w:t>
      </w:r>
      <w:r w:rsidR="009C624F" w:rsidRPr="009C624F">
        <w:rPr>
          <w:rFonts w:ascii="Trebuchet MS" w:hAnsi="Trebuchet MS"/>
          <w:color w:val="000000"/>
          <w:szCs w:val="20"/>
          <w:lang w:val="pt-BR"/>
        </w:rPr>
        <w:t xml:space="preserve"> milhões de reais), </w:t>
      </w:r>
      <w:r w:rsidRPr="00A43719">
        <w:rPr>
          <w:rFonts w:ascii="Trebuchet MS" w:hAnsi="Trebuchet MS"/>
          <w:color w:val="000000"/>
          <w:szCs w:val="20"/>
          <w:lang w:val="pt-BR"/>
        </w:rPr>
        <w:t xml:space="preserve">com a intermediação de </w:t>
      </w:r>
      <w:r w:rsidR="003635CB" w:rsidRPr="00A43719">
        <w:rPr>
          <w:rFonts w:ascii="Trebuchet MS" w:hAnsi="Trebuchet MS"/>
          <w:color w:val="000000"/>
          <w:szCs w:val="20"/>
          <w:lang w:val="pt-BR"/>
        </w:rPr>
        <w:t>instituiç</w:t>
      </w:r>
      <w:r w:rsidR="003635CB">
        <w:rPr>
          <w:rFonts w:ascii="Trebuchet MS" w:hAnsi="Trebuchet MS"/>
          <w:color w:val="000000"/>
          <w:szCs w:val="20"/>
          <w:lang w:val="pt-BR"/>
        </w:rPr>
        <w:t>ões</w:t>
      </w:r>
      <w:r w:rsidR="003635CB" w:rsidRPr="00A43719">
        <w:rPr>
          <w:rFonts w:ascii="Trebuchet MS" w:hAnsi="Trebuchet MS"/>
          <w:color w:val="000000"/>
          <w:szCs w:val="20"/>
          <w:lang w:val="pt-BR"/>
        </w:rPr>
        <w:t xml:space="preserve"> </w:t>
      </w:r>
      <w:r w:rsidR="003635CB">
        <w:rPr>
          <w:rFonts w:ascii="Trebuchet MS" w:hAnsi="Trebuchet MS"/>
          <w:color w:val="000000"/>
          <w:szCs w:val="20"/>
          <w:lang w:val="pt-BR"/>
        </w:rPr>
        <w:t xml:space="preserve">financeiras </w:t>
      </w:r>
      <w:r w:rsidR="006D263F">
        <w:rPr>
          <w:rFonts w:ascii="Trebuchet MS" w:hAnsi="Trebuchet MS"/>
          <w:color w:val="000000"/>
          <w:szCs w:val="20"/>
          <w:lang w:val="pt-BR"/>
        </w:rPr>
        <w:t>integrantes</w:t>
      </w:r>
      <w:r w:rsidR="006D263F" w:rsidRPr="00A43719">
        <w:rPr>
          <w:rFonts w:ascii="Trebuchet MS" w:hAnsi="Trebuchet MS"/>
          <w:color w:val="000000"/>
          <w:szCs w:val="20"/>
          <w:lang w:val="pt-BR"/>
        </w:rPr>
        <w:t xml:space="preserve"> </w:t>
      </w:r>
      <w:r w:rsidRPr="00A43719">
        <w:rPr>
          <w:rFonts w:ascii="Trebuchet MS" w:hAnsi="Trebuchet MS"/>
          <w:color w:val="000000"/>
          <w:szCs w:val="20"/>
          <w:lang w:val="pt-BR"/>
        </w:rPr>
        <w:t xml:space="preserve">do sistema de distribuição de valores mobiliários </w:t>
      </w:r>
      <w:r w:rsidR="007212D9">
        <w:rPr>
          <w:rFonts w:ascii="Trebuchet MS" w:hAnsi="Trebuchet MS"/>
          <w:color w:val="000000"/>
          <w:szCs w:val="20"/>
          <w:lang w:val="pt-BR"/>
        </w:rPr>
        <w:t>responsáveis</w:t>
      </w:r>
      <w:r w:rsidR="007212D9" w:rsidRPr="00A43719">
        <w:rPr>
          <w:rFonts w:ascii="Trebuchet MS" w:hAnsi="Trebuchet MS"/>
          <w:color w:val="000000"/>
          <w:szCs w:val="20"/>
          <w:lang w:val="pt-BR"/>
        </w:rPr>
        <w:t xml:space="preserve"> </w:t>
      </w:r>
      <w:r w:rsidRPr="00A43719">
        <w:rPr>
          <w:rFonts w:ascii="Trebuchet MS" w:hAnsi="Trebuchet MS"/>
          <w:color w:val="000000"/>
          <w:szCs w:val="20"/>
          <w:lang w:val="pt-BR"/>
        </w:rPr>
        <w:t>pela distribuição das Debêntures (“</w:t>
      </w:r>
      <w:r w:rsidR="005D0BFD">
        <w:rPr>
          <w:rFonts w:ascii="Trebuchet MS" w:hAnsi="Trebuchet MS"/>
          <w:color w:val="000000"/>
          <w:szCs w:val="20"/>
          <w:u w:val="single"/>
          <w:lang w:val="pt-BR"/>
        </w:rPr>
        <w:t>Coordenadores</w:t>
      </w:r>
      <w:r w:rsidRPr="00A43719">
        <w:rPr>
          <w:rFonts w:ascii="Trebuchet MS" w:hAnsi="Trebuchet MS"/>
          <w:color w:val="000000"/>
          <w:szCs w:val="20"/>
          <w:lang w:val="pt-BR"/>
        </w:rPr>
        <w:t>”)</w:t>
      </w:r>
      <w:r w:rsidR="006B7E84" w:rsidRPr="004B1FA9">
        <w:rPr>
          <w:rFonts w:ascii="Trebuchet MS" w:hAnsi="Trebuchet MS"/>
          <w:szCs w:val="20"/>
          <w:lang w:val="pt-BR"/>
        </w:rPr>
        <w:t>,</w:t>
      </w:r>
      <w:r w:rsidRPr="00A43719">
        <w:rPr>
          <w:rFonts w:ascii="Trebuchet MS" w:hAnsi="Trebuchet MS"/>
          <w:color w:val="000000"/>
          <w:szCs w:val="20"/>
          <w:lang w:val="pt-BR"/>
        </w:rPr>
        <w:t xml:space="preserve"> nos termos do “</w:t>
      </w:r>
      <w:r w:rsidRPr="00A43719">
        <w:rPr>
          <w:rFonts w:ascii="Trebuchet MS" w:hAnsi="Trebuchet MS"/>
          <w:i/>
          <w:szCs w:val="20"/>
          <w:lang w:val="pt-BR"/>
        </w:rPr>
        <w:t xml:space="preserve">Instrumento Particular de Contrato de Coordenação, Colocação e Distribuição Pública, com Esforços Restritos de Distribuição, sob o Regime de Garantia Firme de Colocação, de Debêntures Simples, Não Conversíveis em Ações, da Espécie Quirografária, em </w:t>
      </w:r>
      <w:r w:rsidR="000D126D">
        <w:rPr>
          <w:rFonts w:ascii="Trebuchet MS" w:hAnsi="Trebuchet MS"/>
          <w:i/>
          <w:szCs w:val="20"/>
          <w:lang w:val="pt-BR"/>
        </w:rPr>
        <w:t>Série Única</w:t>
      </w:r>
      <w:r w:rsidRPr="00A43719">
        <w:rPr>
          <w:rFonts w:ascii="Trebuchet MS" w:hAnsi="Trebuchet MS"/>
          <w:i/>
          <w:szCs w:val="20"/>
          <w:lang w:val="pt-BR"/>
        </w:rPr>
        <w:t xml:space="preserve">, da </w:t>
      </w:r>
      <w:r w:rsidR="006B7E84">
        <w:rPr>
          <w:rFonts w:ascii="Trebuchet MS" w:hAnsi="Trebuchet MS"/>
          <w:i/>
          <w:szCs w:val="20"/>
          <w:lang w:val="pt-BR"/>
        </w:rPr>
        <w:t>2</w:t>
      </w:r>
      <w:r w:rsidR="007553B8">
        <w:rPr>
          <w:rFonts w:ascii="Trebuchet MS" w:hAnsi="Trebuchet MS"/>
          <w:i/>
          <w:szCs w:val="20"/>
          <w:lang w:val="pt-BR"/>
        </w:rPr>
        <w:t>7</w:t>
      </w:r>
      <w:r w:rsidR="006B7E84" w:rsidRPr="00A43719">
        <w:rPr>
          <w:rFonts w:ascii="Trebuchet MS" w:hAnsi="Trebuchet MS"/>
          <w:i/>
          <w:szCs w:val="20"/>
          <w:lang w:val="pt-BR"/>
        </w:rPr>
        <w:t xml:space="preserve">ª </w:t>
      </w:r>
      <w:r w:rsidRPr="00A43719">
        <w:rPr>
          <w:rFonts w:ascii="Trebuchet MS" w:hAnsi="Trebuchet MS"/>
          <w:i/>
          <w:szCs w:val="20"/>
          <w:lang w:val="pt-BR"/>
        </w:rPr>
        <w:t>(</w:t>
      </w:r>
      <w:r w:rsidR="008845F3">
        <w:rPr>
          <w:rFonts w:ascii="Trebuchet MS" w:hAnsi="Trebuchet MS"/>
          <w:i/>
          <w:szCs w:val="20"/>
          <w:lang w:val="pt-BR"/>
        </w:rPr>
        <w:t xml:space="preserve">vigésima </w:t>
      </w:r>
      <w:r w:rsidR="007553B8">
        <w:rPr>
          <w:rFonts w:ascii="Trebuchet MS" w:hAnsi="Trebuchet MS"/>
          <w:i/>
          <w:szCs w:val="20"/>
          <w:lang w:val="pt-BR"/>
        </w:rPr>
        <w:t>sétima</w:t>
      </w:r>
      <w:r w:rsidRPr="00A43719">
        <w:rPr>
          <w:rFonts w:ascii="Trebuchet MS" w:hAnsi="Trebuchet MS"/>
          <w:i/>
          <w:szCs w:val="20"/>
          <w:lang w:val="pt-BR"/>
        </w:rPr>
        <w:t xml:space="preserve">) Emissão da </w:t>
      </w:r>
      <w:r w:rsidR="008240F5" w:rsidRPr="00A43719">
        <w:rPr>
          <w:rFonts w:ascii="Trebuchet MS" w:hAnsi="Trebuchet MS"/>
          <w:i/>
          <w:szCs w:val="20"/>
          <w:lang w:val="pt-BR"/>
        </w:rPr>
        <w:t>Eletropaulo Metropolitana Eletricidade de São Paulo S.A.</w:t>
      </w:r>
      <w:r w:rsidRPr="00A43719">
        <w:rPr>
          <w:rFonts w:ascii="Trebuchet MS" w:hAnsi="Trebuchet MS"/>
          <w:color w:val="000000"/>
          <w:szCs w:val="20"/>
          <w:lang w:val="pt-BR"/>
        </w:rPr>
        <w:t>” (“</w:t>
      </w:r>
      <w:r w:rsidRPr="00A43719">
        <w:rPr>
          <w:rFonts w:ascii="Trebuchet MS" w:hAnsi="Trebuchet MS"/>
          <w:color w:val="000000"/>
          <w:szCs w:val="20"/>
          <w:u w:val="single"/>
          <w:lang w:val="pt-BR"/>
        </w:rPr>
        <w:t>Contrato de Distribuição</w:t>
      </w:r>
      <w:r w:rsidRPr="00A43719">
        <w:rPr>
          <w:rFonts w:ascii="Trebuchet MS" w:hAnsi="Trebuchet MS"/>
          <w:color w:val="000000"/>
          <w:szCs w:val="20"/>
          <w:lang w:val="pt-BR"/>
        </w:rPr>
        <w:t>”)</w:t>
      </w:r>
      <w:r w:rsidRPr="00A43719">
        <w:rPr>
          <w:rFonts w:ascii="Trebuchet MS" w:hAnsi="Trebuchet MS"/>
          <w:szCs w:val="20"/>
          <w:lang w:val="pt-BR"/>
        </w:rPr>
        <w:t>.</w:t>
      </w:r>
    </w:p>
    <w:p w14:paraId="1CBF2DEC" w14:textId="0E4D285C" w:rsidR="008B73FF" w:rsidRPr="00A43719" w:rsidRDefault="008B73FF" w:rsidP="00E31DF6">
      <w:pPr>
        <w:pStyle w:val="Level3"/>
        <w:tabs>
          <w:tab w:val="num" w:pos="709"/>
        </w:tabs>
        <w:spacing w:before="140" w:after="240"/>
        <w:ind w:left="680" w:hanging="680"/>
        <w:rPr>
          <w:rFonts w:ascii="Trebuchet MS" w:hAnsi="Trebuchet MS"/>
          <w:szCs w:val="20"/>
          <w:lang w:val="pt-BR"/>
        </w:rPr>
      </w:pPr>
      <w:bookmarkStart w:id="229" w:name="_Hlk100321834"/>
      <w:bookmarkStart w:id="230" w:name="_Ref8135084"/>
      <w:r w:rsidRPr="00A43719">
        <w:rPr>
          <w:rFonts w:ascii="Trebuchet MS" w:hAnsi="Trebuchet MS"/>
          <w:szCs w:val="20"/>
          <w:lang w:val="pt-BR"/>
        </w:rPr>
        <w:t>O plano de distribuição seguirá o procedimento descrito na Instrução CVM 476, conforme previsto no Contrato de Distribuição. Para tanto, o</w:t>
      </w:r>
      <w:r w:rsidR="007952E9">
        <w:rPr>
          <w:rFonts w:ascii="Trebuchet MS" w:hAnsi="Trebuchet MS"/>
          <w:szCs w:val="20"/>
          <w:lang w:val="pt-BR"/>
        </w:rPr>
        <w:t>s</w:t>
      </w:r>
      <w:r w:rsidRPr="00A43719">
        <w:rPr>
          <w:rFonts w:ascii="Trebuchet MS" w:hAnsi="Trebuchet MS"/>
          <w:szCs w:val="20"/>
          <w:lang w:val="pt-BR"/>
        </w:rPr>
        <w:t xml:space="preserve"> </w:t>
      </w:r>
      <w:bookmarkStart w:id="231" w:name="_Ref258597483"/>
      <w:r w:rsidR="007952E9">
        <w:rPr>
          <w:rFonts w:ascii="Trebuchet MS" w:hAnsi="Trebuchet MS"/>
          <w:szCs w:val="20"/>
          <w:lang w:val="pt-BR"/>
        </w:rPr>
        <w:t xml:space="preserve">Coordenadores </w:t>
      </w:r>
      <w:r w:rsidR="007952E9" w:rsidRPr="00A43719">
        <w:rPr>
          <w:rFonts w:ascii="Trebuchet MS" w:hAnsi="Trebuchet MS"/>
          <w:szCs w:val="20"/>
          <w:lang w:val="pt-BR"/>
        </w:rPr>
        <w:t>poder</w:t>
      </w:r>
      <w:r w:rsidR="007952E9">
        <w:rPr>
          <w:rFonts w:ascii="Trebuchet MS" w:hAnsi="Trebuchet MS"/>
          <w:szCs w:val="20"/>
          <w:lang w:val="pt-BR"/>
        </w:rPr>
        <w:t>ão</w:t>
      </w:r>
      <w:r w:rsidR="007952E9" w:rsidRPr="00A43719">
        <w:rPr>
          <w:rFonts w:ascii="Trebuchet MS" w:hAnsi="Trebuchet MS"/>
          <w:szCs w:val="20"/>
          <w:lang w:val="pt-BR"/>
        </w:rPr>
        <w:t xml:space="preserve"> </w:t>
      </w:r>
      <w:r w:rsidRPr="00A43719">
        <w:rPr>
          <w:rFonts w:ascii="Trebuchet MS" w:hAnsi="Trebuchet MS"/>
          <w:szCs w:val="20"/>
          <w:lang w:val="pt-BR"/>
        </w:rPr>
        <w:t>acessar, no máximo, 75 (setenta e cinco) Investidores Profissionais</w:t>
      </w:r>
      <w:r w:rsidR="003F3FB3">
        <w:rPr>
          <w:rFonts w:ascii="Trebuchet MS" w:hAnsi="Trebuchet MS"/>
          <w:szCs w:val="20"/>
          <w:lang w:val="pt-BR"/>
        </w:rPr>
        <w:t xml:space="preserve"> (conforme abaixo definido)</w:t>
      </w:r>
      <w:r w:rsidRPr="00A43719">
        <w:rPr>
          <w:rFonts w:ascii="Trebuchet MS" w:hAnsi="Trebuchet MS"/>
          <w:szCs w:val="20"/>
          <w:lang w:val="pt-BR"/>
        </w:rPr>
        <w:t xml:space="preserve">, sendo possível a subscrição ou aquisição por, no máximo, 50 (cinquenta) Investidores </w:t>
      </w:r>
      <w:bookmarkEnd w:id="231"/>
      <w:r w:rsidRPr="00A43719">
        <w:rPr>
          <w:rFonts w:ascii="Trebuchet MS" w:hAnsi="Trebuchet MS"/>
          <w:szCs w:val="20"/>
          <w:lang w:val="pt-BR"/>
        </w:rPr>
        <w:t>Profissionais</w:t>
      </w:r>
      <w:bookmarkEnd w:id="229"/>
      <w:r w:rsidRPr="00A43719">
        <w:rPr>
          <w:rFonts w:ascii="Trebuchet MS" w:hAnsi="Trebuchet MS"/>
          <w:szCs w:val="20"/>
          <w:lang w:val="pt-BR"/>
        </w:rPr>
        <w:t>.</w:t>
      </w:r>
      <w:bookmarkEnd w:id="230"/>
    </w:p>
    <w:p w14:paraId="6D517F30" w14:textId="7DA052CA" w:rsidR="008B73FF" w:rsidRPr="00A43719" w:rsidRDefault="008B73FF" w:rsidP="00E31DF6">
      <w:pPr>
        <w:pStyle w:val="Level3"/>
        <w:tabs>
          <w:tab w:val="clear" w:pos="681"/>
        </w:tabs>
        <w:spacing w:before="140" w:after="240"/>
        <w:ind w:left="680" w:hanging="680"/>
        <w:rPr>
          <w:rFonts w:ascii="Trebuchet MS" w:hAnsi="Trebuchet MS"/>
          <w:szCs w:val="20"/>
          <w:lang w:val="pt-BR"/>
        </w:rPr>
      </w:pPr>
      <w:r w:rsidRPr="00A43719">
        <w:rPr>
          <w:rFonts w:ascii="Trebuchet MS" w:hAnsi="Trebuchet MS"/>
          <w:szCs w:val="20"/>
          <w:lang w:val="pt-BR"/>
        </w:rPr>
        <w:t>Nos termos da Instrução CVM 476, a Oferta Restrita será destinada a Investidores Profissionais, e para fins da Oferta Restrita, serão considerados “</w:t>
      </w:r>
      <w:r w:rsidRPr="00A43719">
        <w:rPr>
          <w:rFonts w:ascii="Trebuchet MS" w:hAnsi="Trebuchet MS"/>
          <w:szCs w:val="20"/>
          <w:u w:val="single"/>
          <w:lang w:val="pt-BR"/>
        </w:rPr>
        <w:t>Investidores Profissionais</w:t>
      </w:r>
      <w:r w:rsidRPr="00A43719">
        <w:rPr>
          <w:rFonts w:ascii="Trebuchet MS" w:hAnsi="Trebuchet MS"/>
          <w:szCs w:val="20"/>
          <w:lang w:val="pt-BR"/>
        </w:rPr>
        <w:t xml:space="preserve">” aqueles investidores referidos no artigo </w:t>
      </w:r>
      <w:r w:rsidR="008530ED">
        <w:rPr>
          <w:rFonts w:ascii="Trebuchet MS" w:hAnsi="Trebuchet MS"/>
          <w:szCs w:val="20"/>
          <w:lang w:val="pt-BR"/>
        </w:rPr>
        <w:t>11</w:t>
      </w:r>
      <w:r w:rsidRPr="00A43719">
        <w:rPr>
          <w:rFonts w:ascii="Trebuchet MS" w:hAnsi="Trebuchet MS"/>
          <w:szCs w:val="20"/>
          <w:lang w:val="pt-BR"/>
        </w:rPr>
        <w:t xml:space="preserve"> da </w:t>
      </w:r>
      <w:r w:rsidR="008530ED">
        <w:rPr>
          <w:rFonts w:ascii="Trebuchet MS" w:hAnsi="Trebuchet MS"/>
          <w:szCs w:val="20"/>
          <w:lang w:val="pt-BR"/>
        </w:rPr>
        <w:t>Resolução</w:t>
      </w:r>
      <w:r w:rsidR="008530ED" w:rsidRPr="00A43719">
        <w:rPr>
          <w:rFonts w:ascii="Trebuchet MS" w:hAnsi="Trebuchet MS"/>
          <w:szCs w:val="20"/>
          <w:lang w:val="pt-BR"/>
        </w:rPr>
        <w:t xml:space="preserve"> </w:t>
      </w:r>
      <w:r w:rsidRPr="00A43719">
        <w:rPr>
          <w:rFonts w:ascii="Trebuchet MS" w:hAnsi="Trebuchet MS"/>
          <w:szCs w:val="20"/>
          <w:lang w:val="pt-BR"/>
        </w:rPr>
        <w:t xml:space="preserve">da CVM </w:t>
      </w:r>
      <w:r w:rsidR="00CF469A">
        <w:rPr>
          <w:rFonts w:ascii="Trebuchet MS" w:hAnsi="Trebuchet MS"/>
          <w:szCs w:val="20"/>
          <w:lang w:val="pt-BR"/>
        </w:rPr>
        <w:t>º 30</w:t>
      </w:r>
      <w:r w:rsidR="005D6C7A">
        <w:rPr>
          <w:rFonts w:ascii="Trebuchet MS" w:hAnsi="Trebuchet MS"/>
          <w:szCs w:val="20"/>
          <w:lang w:val="pt-BR"/>
        </w:rPr>
        <w:t xml:space="preserve">, de </w:t>
      </w:r>
      <w:r w:rsidR="005D6C7A">
        <w:rPr>
          <w:rFonts w:ascii="Trebuchet MS" w:hAnsi="Trebuchet MS"/>
          <w:szCs w:val="20"/>
          <w:lang w:val="pt-BR"/>
        </w:rPr>
        <w:lastRenderedPageBreak/>
        <w:t>11 de maio de 2021 (“</w:t>
      </w:r>
      <w:r w:rsidR="005D6C7A" w:rsidRPr="002C1C61">
        <w:rPr>
          <w:rFonts w:ascii="Trebuchet MS" w:hAnsi="Trebuchet MS"/>
          <w:szCs w:val="20"/>
          <w:u w:val="single"/>
          <w:lang w:val="pt-BR"/>
        </w:rPr>
        <w:t>Resolução CVM 30</w:t>
      </w:r>
      <w:r w:rsidR="005D6C7A">
        <w:rPr>
          <w:rFonts w:ascii="Trebuchet MS" w:hAnsi="Trebuchet MS"/>
          <w:szCs w:val="20"/>
          <w:lang w:val="pt-BR"/>
        </w:rPr>
        <w:t>”)</w:t>
      </w:r>
      <w:r w:rsidRPr="00A43719">
        <w:rPr>
          <w:rFonts w:ascii="Trebuchet MS" w:hAnsi="Trebuchet MS"/>
          <w:szCs w:val="20"/>
          <w:lang w:val="pt-BR"/>
        </w:rPr>
        <w:t xml:space="preserve">, observado que os fundos de investimento e carteiras administradas de valores mobiliários cujas decisões de investimento sejam tomadas pelo mesmo gestor serão considerados como um único investidor, para os fins dos limites previstos na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_Ref8135084 \n \p \h </w:instrText>
      </w:r>
      <w:r w:rsidR="00BD280A">
        <w:rPr>
          <w:rFonts w:ascii="Trebuchet MS" w:hAnsi="Trebuchet MS"/>
          <w:szCs w:val="20"/>
          <w:lang w:val="pt-BR"/>
        </w:rPr>
      </w:r>
      <w:r w:rsidR="00BD280A">
        <w:rPr>
          <w:rFonts w:ascii="Trebuchet MS" w:hAnsi="Trebuchet MS"/>
          <w:szCs w:val="20"/>
          <w:lang w:val="pt-BR"/>
        </w:rPr>
        <w:fldChar w:fldCharType="separate"/>
      </w:r>
      <w:r w:rsidR="00DC605F">
        <w:rPr>
          <w:rFonts w:ascii="Trebuchet MS" w:hAnsi="Trebuchet MS"/>
          <w:szCs w:val="20"/>
          <w:lang w:val="pt-BR"/>
        </w:rPr>
        <w:t>7.1.2 acima</w:t>
      </w:r>
      <w:r w:rsidR="00BD280A">
        <w:rPr>
          <w:rFonts w:ascii="Trebuchet MS" w:hAnsi="Trebuchet MS"/>
          <w:szCs w:val="20"/>
          <w:lang w:val="pt-BR"/>
        </w:rPr>
        <w:fldChar w:fldCharType="end"/>
      </w:r>
      <w:r w:rsidRPr="00A43719">
        <w:rPr>
          <w:rFonts w:ascii="Trebuchet MS" w:hAnsi="Trebuchet MS"/>
          <w:szCs w:val="20"/>
          <w:lang w:val="pt-BR"/>
        </w:rPr>
        <w:t>.</w:t>
      </w:r>
    </w:p>
    <w:p w14:paraId="6A894713" w14:textId="6B9FBC92"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No ato de subscrição das Debêntures, os Investidores Profissionais assinarão declaração atestando que efetuaram sua própria análise com relação à capacidade de pagamento da Emissora e atestando sua condição de Investidor Profissional, de acordo com o Anexo A da</w:t>
      </w:r>
      <w:r w:rsidR="00852AFE">
        <w:rPr>
          <w:rFonts w:ascii="Trebuchet MS" w:hAnsi="Trebuchet MS"/>
          <w:szCs w:val="20"/>
          <w:lang w:val="pt-BR"/>
        </w:rPr>
        <w:t xml:space="preserve"> </w:t>
      </w:r>
      <w:r w:rsidR="00852AFE" w:rsidRPr="002C1C61">
        <w:rPr>
          <w:rFonts w:ascii="Trebuchet MS" w:hAnsi="Trebuchet MS"/>
          <w:szCs w:val="20"/>
          <w:lang w:val="pt-BR"/>
        </w:rPr>
        <w:t>Resolução CVM 30</w:t>
      </w:r>
      <w:r w:rsidR="00A10B04">
        <w:rPr>
          <w:rFonts w:ascii="Trebuchet MS" w:hAnsi="Trebuchet MS"/>
          <w:szCs w:val="20"/>
          <w:lang w:val="pt-BR"/>
        </w:rPr>
        <w:t xml:space="preserve"> e para os fins do artigo 7º da</w:t>
      </w:r>
      <w:r w:rsidR="00E64B75">
        <w:rPr>
          <w:rFonts w:ascii="Trebuchet MS" w:hAnsi="Trebuchet MS"/>
          <w:szCs w:val="20"/>
          <w:lang w:val="pt-BR"/>
        </w:rPr>
        <w:t xml:space="preserve"> Instrução CVM 476</w:t>
      </w:r>
      <w:r w:rsidRPr="00A43719">
        <w:rPr>
          <w:rFonts w:ascii="Trebuchet MS" w:hAnsi="Trebuchet MS"/>
          <w:szCs w:val="20"/>
          <w:lang w:val="pt-BR"/>
        </w:rPr>
        <w:t xml:space="preserve">, e estar cientes, entre outras coisas, de que: </w:t>
      </w:r>
      <w:r w:rsidRPr="00A43719">
        <w:rPr>
          <w:rFonts w:ascii="Trebuchet MS" w:hAnsi="Trebuchet MS"/>
          <w:b/>
          <w:szCs w:val="20"/>
          <w:lang w:val="pt-BR"/>
        </w:rPr>
        <w:t>(i)</w:t>
      </w:r>
      <w:r w:rsidRPr="00A43719">
        <w:rPr>
          <w:rFonts w:ascii="Trebuchet MS" w:hAnsi="Trebuchet MS"/>
          <w:szCs w:val="20"/>
          <w:lang w:val="pt-BR"/>
        </w:rPr>
        <w:t xml:space="preserve"> a Oferta Restrita não foi registrada perante a CVM, e </w:t>
      </w:r>
      <w:r w:rsidR="000D126D">
        <w:rPr>
          <w:rFonts w:ascii="Trebuchet MS" w:hAnsi="Trebuchet MS"/>
          <w:szCs w:val="20"/>
          <w:lang w:val="pt-BR"/>
        </w:rPr>
        <w:t>será</w:t>
      </w:r>
      <w:r w:rsidRPr="00A43719">
        <w:rPr>
          <w:rFonts w:ascii="Trebuchet MS" w:hAnsi="Trebuchet MS"/>
          <w:szCs w:val="20"/>
          <w:lang w:val="pt-BR"/>
        </w:rPr>
        <w:t xml:space="preserve"> registrada na ANBIMA </w:t>
      </w:r>
      <w:r w:rsidR="00367DD0" w:rsidRPr="00367DD0">
        <w:rPr>
          <w:rFonts w:ascii="Trebuchet MS" w:hAnsi="Trebuchet MS"/>
          <w:szCs w:val="20"/>
          <w:lang w:val="pt-BR"/>
        </w:rPr>
        <w:t>somente após o envio da Comunicação de Encerramento à CVM, nos termos do inciso II do artigo 16 e do inciso V do artigo 18 do Código ANBIMA</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 xml:space="preserve">) </w:t>
      </w:r>
      <w:r w:rsidRPr="00A43719">
        <w:rPr>
          <w:rFonts w:ascii="Trebuchet MS" w:hAnsi="Trebuchet MS"/>
          <w:szCs w:val="20"/>
          <w:lang w:val="pt-BR"/>
        </w:rPr>
        <w:t>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14:paraId="2F78A0CF" w14:textId="3858DA50"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obriga-se a: </w:t>
      </w:r>
      <w:r w:rsidRPr="00A43719">
        <w:rPr>
          <w:rFonts w:ascii="Trebuchet MS" w:hAnsi="Trebuchet MS"/>
          <w:b/>
          <w:szCs w:val="20"/>
          <w:lang w:val="pt-BR"/>
        </w:rPr>
        <w:t>(i)</w:t>
      </w:r>
      <w:r w:rsidRPr="00A43719">
        <w:rPr>
          <w:rFonts w:ascii="Trebuchet MS" w:hAnsi="Trebuchet MS"/>
          <w:szCs w:val="20"/>
          <w:lang w:val="pt-BR"/>
        </w:rPr>
        <w:t xml:space="preserve"> não contatar ou fornecer informações acerca da Oferta Restrita a qualquer Investidor Profissional, exceto se previamente acordado com o</w:t>
      </w:r>
      <w:r w:rsidR="00251D80">
        <w:rPr>
          <w:rFonts w:ascii="Trebuchet MS" w:hAnsi="Trebuchet MS"/>
          <w:szCs w:val="20"/>
          <w:lang w:val="pt-BR"/>
        </w:rPr>
        <w:t>s</w:t>
      </w:r>
      <w:r w:rsidRPr="00A43719">
        <w:rPr>
          <w:rFonts w:ascii="Trebuchet MS" w:hAnsi="Trebuchet MS"/>
          <w:szCs w:val="20"/>
          <w:lang w:val="pt-BR"/>
        </w:rPr>
        <w:t xml:space="preserve"> </w:t>
      </w:r>
      <w:r w:rsidR="00251D80">
        <w:rPr>
          <w:rFonts w:ascii="Trebuchet MS" w:hAnsi="Trebuchet MS"/>
          <w:szCs w:val="20"/>
          <w:lang w:val="pt-BR"/>
        </w:rPr>
        <w:t>Coordenadores</w:t>
      </w:r>
      <w:r w:rsidR="004E4DA0">
        <w:rPr>
          <w:rFonts w:ascii="Trebuchet MS" w:hAnsi="Trebuchet MS"/>
          <w:szCs w:val="20"/>
          <w:lang w:val="pt-BR"/>
        </w:rPr>
        <w:t xml:space="preserve"> </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informar ao</w:t>
      </w:r>
      <w:r w:rsidR="00851261">
        <w:rPr>
          <w:rFonts w:ascii="Trebuchet MS" w:hAnsi="Trebuchet MS"/>
          <w:szCs w:val="20"/>
          <w:lang w:val="pt-BR"/>
        </w:rPr>
        <w:t>s</w:t>
      </w:r>
      <w:r w:rsidRPr="00A43719">
        <w:rPr>
          <w:rFonts w:ascii="Trebuchet MS" w:hAnsi="Trebuchet MS"/>
          <w:szCs w:val="20"/>
          <w:lang w:val="pt-BR"/>
        </w:rPr>
        <w:t xml:space="preserve"> </w:t>
      </w:r>
      <w:r w:rsidR="00054F25">
        <w:rPr>
          <w:rFonts w:ascii="Trebuchet MS" w:hAnsi="Trebuchet MS"/>
          <w:szCs w:val="20"/>
          <w:lang w:val="pt-BR"/>
        </w:rPr>
        <w:t>Coordenadores</w:t>
      </w:r>
      <w:r w:rsidRPr="00A43719">
        <w:rPr>
          <w:rFonts w:ascii="Trebuchet MS" w:hAnsi="Trebuchet MS"/>
          <w:szCs w:val="20"/>
          <w:lang w:val="pt-BR"/>
        </w:rPr>
        <w:t>, até o Dia Útil (conforme abaixo definido) imediatamente subsequente, a ocorrência de contato que receba de potenciais Investidores Profissionais que venham a manifestar seu interesse na Oferta Restrita, comprometendo-se desde já a não tomar qualquer providência em relação aos referidos potenciais Investidores Profissionais nesse período.</w:t>
      </w:r>
    </w:p>
    <w:p w14:paraId="41BDF72C" w14:textId="3527C291" w:rsidR="008B73FF"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Não existirão reservas antecipadas, nem fixação de lotes mínimos ou máximos para a Oferta Restrita, independentemente da ordem cronológica.</w:t>
      </w:r>
    </w:p>
    <w:p w14:paraId="515FF93C" w14:textId="00A093F3" w:rsidR="00A30677" w:rsidRDefault="00A30677" w:rsidP="00E31DF6">
      <w:pPr>
        <w:pStyle w:val="Level3"/>
        <w:tabs>
          <w:tab w:val="num" w:pos="709"/>
        </w:tabs>
        <w:spacing w:before="140" w:after="240"/>
        <w:ind w:left="680" w:hanging="680"/>
        <w:rPr>
          <w:rFonts w:ascii="Trebuchet MS" w:hAnsi="Trebuchet MS"/>
          <w:szCs w:val="20"/>
          <w:lang w:val="pt-BR"/>
        </w:rPr>
      </w:pPr>
      <w:r>
        <w:rPr>
          <w:rFonts w:ascii="Trebuchet MS" w:hAnsi="Trebuchet MS"/>
          <w:szCs w:val="20"/>
          <w:lang w:val="pt-BR"/>
        </w:rPr>
        <w:t xml:space="preserve">Procedimento de Coleta de Intenções de Investimentos (Procedimento de </w:t>
      </w:r>
      <w:proofErr w:type="spellStart"/>
      <w:r w:rsidRPr="002C1C61">
        <w:rPr>
          <w:rFonts w:ascii="Trebuchet MS" w:hAnsi="Trebuchet MS"/>
          <w:i/>
          <w:iCs/>
          <w:szCs w:val="20"/>
          <w:lang w:val="pt-BR"/>
        </w:rPr>
        <w:t>Bookbuilding</w:t>
      </w:r>
      <w:proofErr w:type="spellEnd"/>
      <w:r>
        <w:rPr>
          <w:rFonts w:ascii="Trebuchet MS" w:hAnsi="Trebuchet MS"/>
          <w:szCs w:val="20"/>
          <w:lang w:val="pt-BR"/>
        </w:rPr>
        <w:t xml:space="preserve">) </w:t>
      </w:r>
    </w:p>
    <w:p w14:paraId="1618E128" w14:textId="11B76184" w:rsidR="000B3662" w:rsidRDefault="002A38F8" w:rsidP="000B3662">
      <w:pPr>
        <w:pStyle w:val="Level3"/>
        <w:numPr>
          <w:ilvl w:val="0"/>
          <w:numId w:val="0"/>
        </w:numPr>
        <w:tabs>
          <w:tab w:val="num" w:pos="709"/>
        </w:tabs>
        <w:spacing w:before="140" w:after="240"/>
        <w:ind w:left="680"/>
        <w:rPr>
          <w:rFonts w:ascii="Trebuchet MS" w:hAnsi="Trebuchet MS"/>
          <w:szCs w:val="20"/>
          <w:lang w:val="pt-BR"/>
        </w:rPr>
      </w:pPr>
      <w:r>
        <w:rPr>
          <w:rFonts w:ascii="Trebuchet MS" w:hAnsi="Trebuchet MS"/>
          <w:szCs w:val="20"/>
          <w:lang w:val="pt-BR"/>
        </w:rPr>
        <w:t>Observados os termos do artigo 3° da Instrução CVM 476, será adotado o procedimento de coleta de intenções de investimento</w:t>
      </w:r>
      <w:r w:rsidR="00980016">
        <w:rPr>
          <w:rFonts w:ascii="Trebuchet MS" w:hAnsi="Trebuchet MS"/>
          <w:szCs w:val="20"/>
          <w:lang w:val="pt-BR"/>
        </w:rPr>
        <w:t>, organizado pelos Coordenadores, sem lotes mínimos ou máximos, para definição, junto à Emissora</w:t>
      </w:r>
      <w:r w:rsidR="000B3662">
        <w:rPr>
          <w:rFonts w:ascii="Trebuchet MS" w:hAnsi="Trebuchet MS"/>
          <w:szCs w:val="20"/>
          <w:lang w:val="pt-BR"/>
        </w:rPr>
        <w:t xml:space="preserve"> da </w:t>
      </w:r>
      <w:r w:rsidR="00CE4A20">
        <w:rPr>
          <w:rFonts w:ascii="Trebuchet MS" w:hAnsi="Trebuchet MS"/>
          <w:szCs w:val="20"/>
          <w:lang w:val="pt-BR"/>
        </w:rPr>
        <w:t xml:space="preserve">taxa final da Remuneração das Debêntures </w:t>
      </w:r>
      <w:r w:rsidR="00126B90">
        <w:rPr>
          <w:rFonts w:ascii="Trebuchet MS" w:hAnsi="Trebuchet MS"/>
          <w:szCs w:val="20"/>
          <w:lang w:val="pt-BR"/>
        </w:rPr>
        <w:t xml:space="preserve">(“Procedimento de </w:t>
      </w:r>
      <w:proofErr w:type="spellStart"/>
      <w:r w:rsidR="00126B90" w:rsidRPr="002C1C61">
        <w:rPr>
          <w:rFonts w:ascii="Trebuchet MS" w:hAnsi="Trebuchet MS"/>
          <w:i/>
          <w:iCs/>
          <w:szCs w:val="20"/>
          <w:lang w:val="pt-BR"/>
        </w:rPr>
        <w:t>Bookbuilding</w:t>
      </w:r>
      <w:proofErr w:type="spellEnd"/>
      <w:r w:rsidR="00F067E1">
        <w:rPr>
          <w:rFonts w:ascii="Trebuchet MS" w:hAnsi="Trebuchet MS"/>
          <w:szCs w:val="20"/>
          <w:lang w:val="pt-BR"/>
        </w:rPr>
        <w:t>”)</w:t>
      </w:r>
      <w:r w:rsidR="00B250A6">
        <w:rPr>
          <w:rFonts w:ascii="Trebuchet MS" w:hAnsi="Trebuchet MS"/>
          <w:szCs w:val="20"/>
          <w:lang w:val="pt-BR"/>
        </w:rPr>
        <w:t xml:space="preserve">. </w:t>
      </w:r>
    </w:p>
    <w:p w14:paraId="4324CAB6" w14:textId="2F849346" w:rsidR="00B250A6" w:rsidRPr="00A43719" w:rsidRDefault="00B250A6" w:rsidP="000B7E7D">
      <w:pPr>
        <w:pStyle w:val="Level3"/>
        <w:tabs>
          <w:tab w:val="num" w:pos="709"/>
        </w:tabs>
        <w:spacing w:before="140" w:after="240"/>
        <w:ind w:left="680" w:hanging="680"/>
        <w:rPr>
          <w:rFonts w:ascii="Trebuchet MS" w:hAnsi="Trebuchet MS"/>
          <w:szCs w:val="20"/>
          <w:lang w:val="pt-BR"/>
        </w:rPr>
      </w:pPr>
      <w:r>
        <w:rPr>
          <w:rFonts w:ascii="Trebuchet MS" w:hAnsi="Trebuchet MS"/>
          <w:szCs w:val="20"/>
          <w:lang w:val="pt-BR"/>
        </w:rPr>
        <w:t xml:space="preserve">Após a realização do Procedimento de </w:t>
      </w:r>
      <w:proofErr w:type="spellStart"/>
      <w:r w:rsidRPr="002C1C61">
        <w:rPr>
          <w:rFonts w:ascii="Trebuchet MS" w:hAnsi="Trebuchet MS"/>
          <w:i/>
          <w:iCs/>
          <w:szCs w:val="20"/>
          <w:lang w:val="pt-BR"/>
        </w:rPr>
        <w:t>Bookbuilding</w:t>
      </w:r>
      <w:proofErr w:type="spellEnd"/>
      <w:r>
        <w:rPr>
          <w:rFonts w:ascii="Trebuchet MS" w:hAnsi="Trebuchet MS"/>
          <w:szCs w:val="20"/>
          <w:lang w:val="pt-BR"/>
        </w:rPr>
        <w:t xml:space="preserve">, a Escritura de Emissão será aditada </w:t>
      </w:r>
      <w:r w:rsidR="000B7E7D">
        <w:rPr>
          <w:rFonts w:ascii="Trebuchet MS" w:hAnsi="Trebuchet MS"/>
          <w:szCs w:val="20"/>
          <w:lang w:val="pt-BR"/>
        </w:rPr>
        <w:t>para ajustar a taxa final de Remuneração das Debêntures</w:t>
      </w:r>
      <w:r w:rsidR="000B7E7D" w:rsidRPr="000B7E7D">
        <w:rPr>
          <w:rFonts w:ascii="Trebuchet MS" w:hAnsi="Trebuchet MS"/>
          <w:szCs w:val="20"/>
          <w:lang w:val="pt-BR"/>
        </w:rPr>
        <w:t>, sem necessidade de nova aprovação do Conselho de Administração da Emissora e sem necessidade de aprovação de Assembleia Geral de Debenturistas</w:t>
      </w:r>
      <w:r w:rsidR="000B7E7D">
        <w:rPr>
          <w:rFonts w:ascii="Trebuchet MS" w:hAnsi="Trebuchet MS"/>
          <w:szCs w:val="20"/>
          <w:lang w:val="pt-BR"/>
        </w:rPr>
        <w:t>.</w:t>
      </w:r>
    </w:p>
    <w:p w14:paraId="2FC021E3" w14:textId="77777777" w:rsidR="008B73FF" w:rsidRPr="00A43719" w:rsidRDefault="008B73FF" w:rsidP="00E31DF6">
      <w:pPr>
        <w:pStyle w:val="Level1"/>
        <w:spacing w:before="140" w:after="240"/>
        <w:jc w:val="center"/>
        <w:rPr>
          <w:rFonts w:ascii="Trebuchet MS" w:hAnsi="Trebuchet MS"/>
          <w:sz w:val="20"/>
        </w:rPr>
      </w:pPr>
      <w:bookmarkStart w:id="232" w:name="_DV_C150"/>
      <w:bookmarkEnd w:id="232"/>
      <w:r w:rsidRPr="00A43719">
        <w:rPr>
          <w:rFonts w:ascii="Trebuchet MS" w:hAnsi="Trebuchet MS"/>
          <w:sz w:val="20"/>
        </w:rPr>
        <w:t>CLÁUSULA OITAVA – OBRIGAÇÕES ADICIONAIS DA EMISSORA</w:t>
      </w:r>
      <w:r w:rsidR="003F3FB3">
        <w:rPr>
          <w:rFonts w:ascii="Trebuchet MS" w:hAnsi="Trebuchet MS"/>
          <w:sz w:val="20"/>
        </w:rPr>
        <w:t xml:space="preserve"> </w:t>
      </w:r>
    </w:p>
    <w:p w14:paraId="78E0BF34" w14:textId="77777777" w:rsidR="008B73FF" w:rsidRDefault="008B73FF" w:rsidP="00E31DF6">
      <w:pPr>
        <w:pStyle w:val="Level2"/>
        <w:spacing w:before="140" w:after="240"/>
        <w:rPr>
          <w:rFonts w:ascii="Trebuchet MS" w:hAnsi="Trebuchet MS"/>
          <w:szCs w:val="20"/>
          <w:lang w:val="pt-BR"/>
        </w:rPr>
      </w:pPr>
      <w:bookmarkStart w:id="233" w:name="_Ref459545748"/>
      <w:bookmarkStart w:id="234" w:name="_Ref491265593"/>
      <w:r w:rsidRPr="00A43719">
        <w:rPr>
          <w:rFonts w:ascii="Trebuchet MS" w:hAnsi="Trebuchet MS"/>
          <w:szCs w:val="20"/>
          <w:lang w:val="pt-BR"/>
        </w:rPr>
        <w:t>Sem prejuízo do disposto na regulamentação aplicável, a Emissora está obrigada a:</w:t>
      </w:r>
      <w:bookmarkEnd w:id="233"/>
      <w:r w:rsidRPr="00A43719">
        <w:rPr>
          <w:rFonts w:ascii="Trebuchet MS" w:hAnsi="Trebuchet MS"/>
          <w:szCs w:val="20"/>
          <w:lang w:val="pt-BR"/>
        </w:rPr>
        <w:t xml:space="preserve"> </w:t>
      </w:r>
      <w:bookmarkEnd w:id="234"/>
    </w:p>
    <w:p w14:paraId="61142181" w14:textId="77777777" w:rsidR="006B7E84" w:rsidRPr="00F91E68" w:rsidRDefault="006B7E84" w:rsidP="00E31DF6">
      <w:pPr>
        <w:widowControl/>
        <w:numPr>
          <w:ilvl w:val="0"/>
          <w:numId w:val="14"/>
        </w:numPr>
        <w:tabs>
          <w:tab w:val="num" w:pos="1842"/>
        </w:tabs>
        <w:suppressAutoHyphens/>
        <w:autoSpaceDE/>
        <w:autoSpaceDN/>
        <w:adjustRightInd/>
        <w:spacing w:before="140" w:after="240" w:line="280" w:lineRule="exact"/>
        <w:ind w:left="1276" w:hanging="596"/>
        <w:rPr>
          <w:rFonts w:ascii="Trebuchet MS" w:eastAsia="Arial" w:hAnsi="Trebuchet MS"/>
          <w:sz w:val="20"/>
          <w:szCs w:val="20"/>
          <w:lang w:eastAsia="en-GB"/>
        </w:rPr>
      </w:pPr>
      <w:r w:rsidRPr="00F91E68">
        <w:rPr>
          <w:rFonts w:ascii="Trebuchet MS" w:eastAsia="Arial" w:hAnsi="Trebuchet MS"/>
          <w:sz w:val="20"/>
          <w:szCs w:val="20"/>
          <w:lang w:eastAsia="en-GB"/>
        </w:rPr>
        <w:t>Cumprir às obrigações previstas no artigo 17 da Instrução CVM 476, quais sejam:</w:t>
      </w:r>
    </w:p>
    <w:p w14:paraId="5C563631"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s="Arial"/>
          <w:sz w:val="20"/>
          <w:szCs w:val="20"/>
        </w:rPr>
      </w:pPr>
      <w:r w:rsidRPr="00F91E68">
        <w:rPr>
          <w:rFonts w:ascii="Trebuchet MS" w:hAnsi="Trebuchet MS" w:cs="Arial"/>
          <w:b/>
          <w:sz w:val="20"/>
          <w:szCs w:val="20"/>
        </w:rPr>
        <w:lastRenderedPageBreak/>
        <w:t>(a)</w:t>
      </w:r>
      <w:r>
        <w:rPr>
          <w:rFonts w:ascii="Trebuchet MS" w:hAnsi="Trebuchet MS" w:cs="Arial"/>
          <w:sz w:val="20"/>
          <w:szCs w:val="20"/>
        </w:rPr>
        <w:tab/>
      </w:r>
      <w:r w:rsidRPr="00F91E68">
        <w:rPr>
          <w:rFonts w:ascii="Trebuchet MS" w:hAnsi="Trebuchet MS" w:cs="Arial"/>
          <w:sz w:val="20"/>
          <w:szCs w:val="20"/>
        </w:rPr>
        <w:t>preparar demonstrações financeiras</w:t>
      </w:r>
      <w:bookmarkStart w:id="235" w:name="_DV_C53"/>
      <w:r w:rsidRPr="00F91E68">
        <w:rPr>
          <w:rFonts w:ascii="Trebuchet MS" w:hAnsi="Trebuchet MS" w:cs="Arial"/>
          <w:sz w:val="20"/>
          <w:szCs w:val="20"/>
        </w:rPr>
        <w:t xml:space="preserve"> de encerramento de exercício</w:t>
      </w:r>
      <w:bookmarkStart w:id="236" w:name="_DV_M74"/>
      <w:bookmarkEnd w:id="235"/>
      <w:bookmarkEnd w:id="236"/>
      <w:r w:rsidRPr="00F91E68">
        <w:rPr>
          <w:rFonts w:ascii="Trebuchet MS" w:hAnsi="Trebuchet MS" w:cs="Arial"/>
          <w:sz w:val="20"/>
          <w:szCs w:val="20"/>
        </w:rPr>
        <w:t xml:space="preserve"> e, se for o caso, demonstrações consolidadas, em conformidade com a Lei das Sociedades por Ações e com as regras emitidas pela CVM;</w:t>
      </w:r>
    </w:p>
    <w:p w14:paraId="7269D7F4"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(b)</w:t>
      </w:r>
      <w:r>
        <w:rPr>
          <w:rFonts w:ascii="Trebuchet MS" w:hAnsi="Trebuchet MS" w:cs="Arial"/>
          <w:sz w:val="20"/>
          <w:szCs w:val="20"/>
        </w:rPr>
        <w:tab/>
      </w:r>
      <w:r>
        <w:rPr>
          <w:rFonts w:ascii="Trebuchet MS" w:hAnsi="Trebuchet MS"/>
          <w:color w:val="000000"/>
          <w:sz w:val="20"/>
          <w:szCs w:val="20"/>
        </w:rPr>
        <w:t>submeter suas demonstrações financeiras de encerramento de exercício à auditoria, por auditor registrado na CVM;</w:t>
      </w:r>
    </w:p>
    <w:p w14:paraId="618EA9E5"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(c)</w:t>
      </w:r>
      <w:r w:rsidRPr="00F91E68">
        <w:rPr>
          <w:rFonts w:ascii="Trebuchet MS" w:hAnsi="Trebuchet MS" w:cs="Arial"/>
          <w:b/>
          <w:sz w:val="20"/>
          <w:szCs w:val="20"/>
        </w:rPr>
        <w:tab/>
      </w:r>
      <w:r>
        <w:rPr>
          <w:rFonts w:ascii="Trebuchet MS" w:hAnsi="Trebuchet MS"/>
          <w:color w:val="000000"/>
          <w:sz w:val="20"/>
          <w:szCs w:val="20"/>
        </w:rPr>
        <w:t>divulgar, até o dia anterior ao início das negociações das Debêntures, as demonstrações financeiras, acompanhadas de notas explicativas e do relatório dos auditores independentes, relativas aos 3 (três) últimos exercícios sociais encerrados, observado o disposto na Lei das Sociedades por Ações,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14:paraId="39189294"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(d)</w:t>
      </w:r>
      <w:r>
        <w:rPr>
          <w:rFonts w:ascii="Trebuchet MS" w:hAnsi="Trebuchet MS" w:cs="Arial"/>
          <w:b/>
          <w:sz w:val="20"/>
          <w:szCs w:val="20"/>
        </w:rPr>
        <w:tab/>
      </w:r>
      <w:r>
        <w:rPr>
          <w:rFonts w:ascii="Trebuchet MS" w:hAnsi="Trebuchet MS"/>
          <w:color w:val="000000"/>
          <w:sz w:val="20"/>
          <w:szCs w:val="20"/>
        </w:rPr>
        <w:t>divulgar as demonstrações financeiras consolidadas subsequentes, acompanhadas de notas explicativas e relatório dos auditores independentes, dentro de 3 (três) meses contados do encerramento do exercício social,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14:paraId="7EBC102D" w14:textId="43BBFD96"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(e)</w:t>
      </w:r>
      <w:r>
        <w:rPr>
          <w:rFonts w:ascii="Trebuchet MS" w:hAnsi="Trebuchet MS" w:cs="Arial"/>
          <w:b/>
          <w:sz w:val="20"/>
          <w:szCs w:val="20"/>
        </w:rPr>
        <w:tab/>
      </w:r>
      <w:r>
        <w:rPr>
          <w:rFonts w:ascii="Trebuchet MS" w:hAnsi="Trebuchet MS"/>
          <w:color w:val="000000"/>
          <w:sz w:val="20"/>
          <w:szCs w:val="20"/>
        </w:rPr>
        <w:t xml:space="preserve">observar as disposições da </w:t>
      </w:r>
      <w:r w:rsidR="004C32B3">
        <w:rPr>
          <w:rFonts w:ascii="Trebuchet MS" w:hAnsi="Trebuchet MS"/>
          <w:color w:val="000000"/>
          <w:sz w:val="20"/>
          <w:szCs w:val="20"/>
        </w:rPr>
        <w:t xml:space="preserve">Resolução </w:t>
      </w:r>
      <w:r>
        <w:rPr>
          <w:rFonts w:ascii="Trebuchet MS" w:hAnsi="Trebuchet MS"/>
          <w:color w:val="000000"/>
          <w:sz w:val="20"/>
          <w:szCs w:val="20"/>
        </w:rPr>
        <w:t>CVM</w:t>
      </w:r>
      <w:r w:rsidR="004C32B3">
        <w:rPr>
          <w:rFonts w:ascii="Trebuchet MS" w:hAnsi="Trebuchet MS"/>
          <w:color w:val="000000"/>
          <w:sz w:val="20"/>
          <w:szCs w:val="20"/>
        </w:rPr>
        <w:t xml:space="preserve"> nº </w:t>
      </w:r>
      <w:r w:rsidR="00242575">
        <w:rPr>
          <w:rFonts w:ascii="Trebuchet MS" w:hAnsi="Trebuchet MS"/>
          <w:color w:val="000000"/>
          <w:sz w:val="20"/>
          <w:szCs w:val="20"/>
        </w:rPr>
        <w:t>44, de 23 de agosto de 2021 (“</w:t>
      </w:r>
      <w:r w:rsidR="00242575" w:rsidRPr="002C1C61">
        <w:rPr>
          <w:rFonts w:ascii="Trebuchet MS" w:hAnsi="Trebuchet MS"/>
          <w:color w:val="000000"/>
          <w:sz w:val="20"/>
          <w:szCs w:val="20"/>
          <w:u w:val="single"/>
        </w:rPr>
        <w:t>Resolução CVM 44</w:t>
      </w:r>
      <w:r w:rsidR="00242575">
        <w:rPr>
          <w:rFonts w:ascii="Trebuchet MS" w:hAnsi="Trebuchet MS"/>
          <w:color w:val="000000"/>
          <w:sz w:val="20"/>
          <w:szCs w:val="20"/>
        </w:rPr>
        <w:t>”)</w:t>
      </w:r>
      <w:r>
        <w:rPr>
          <w:rFonts w:ascii="Trebuchet MS" w:hAnsi="Trebuchet MS"/>
          <w:color w:val="000000"/>
          <w:sz w:val="20"/>
          <w:szCs w:val="20"/>
        </w:rPr>
        <w:t>, no que se refere ao dever de sigilo e às vedações à negociação;</w:t>
      </w:r>
    </w:p>
    <w:p w14:paraId="0FC59B71" w14:textId="72DA9FC1"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(f)</w:t>
      </w:r>
      <w:r>
        <w:rPr>
          <w:rFonts w:ascii="Trebuchet MS" w:hAnsi="Trebuchet MS" w:cs="Arial"/>
          <w:b/>
          <w:sz w:val="20"/>
          <w:szCs w:val="20"/>
        </w:rPr>
        <w:tab/>
      </w:r>
      <w:r>
        <w:rPr>
          <w:rFonts w:ascii="Trebuchet MS" w:hAnsi="Trebuchet MS"/>
          <w:color w:val="000000"/>
          <w:sz w:val="20"/>
          <w:szCs w:val="20"/>
        </w:rPr>
        <w:t xml:space="preserve">divulgar a ocorrência de fato relevante, conforme definido no artigo 2º da </w:t>
      </w:r>
      <w:r w:rsidR="00FF5E0D">
        <w:rPr>
          <w:rFonts w:ascii="Trebuchet MS" w:hAnsi="Trebuchet MS"/>
          <w:color w:val="000000"/>
          <w:sz w:val="20"/>
          <w:szCs w:val="20"/>
        </w:rPr>
        <w:t xml:space="preserve">Resolução </w:t>
      </w:r>
      <w:r>
        <w:rPr>
          <w:rFonts w:ascii="Trebuchet MS" w:hAnsi="Trebuchet MS"/>
          <w:color w:val="000000"/>
          <w:sz w:val="20"/>
          <w:szCs w:val="20"/>
        </w:rPr>
        <w:t>CVM</w:t>
      </w:r>
      <w:r w:rsidR="00FF5E0D">
        <w:rPr>
          <w:rFonts w:ascii="Trebuchet MS" w:hAnsi="Trebuchet MS"/>
          <w:color w:val="000000"/>
          <w:sz w:val="20"/>
          <w:szCs w:val="20"/>
        </w:rPr>
        <w:t xml:space="preserve"> 44</w:t>
      </w:r>
      <w:r>
        <w:rPr>
          <w:rFonts w:ascii="Trebuchet MS" w:hAnsi="Trebuchet MS"/>
          <w:color w:val="000000"/>
          <w:sz w:val="20"/>
          <w:szCs w:val="20"/>
        </w:rPr>
        <w:t xml:space="preserve">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14:paraId="2AE8F2BA"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(g)</w:t>
      </w:r>
      <w:r>
        <w:rPr>
          <w:rFonts w:ascii="Trebuchet MS" w:hAnsi="Trebuchet MS" w:cs="Arial"/>
          <w:b/>
          <w:sz w:val="20"/>
          <w:szCs w:val="20"/>
        </w:rPr>
        <w:tab/>
      </w:r>
      <w:r>
        <w:rPr>
          <w:rFonts w:ascii="Trebuchet MS" w:hAnsi="Trebuchet MS"/>
          <w:color w:val="000000"/>
          <w:sz w:val="20"/>
          <w:szCs w:val="20"/>
        </w:rPr>
        <w:t>fornecer as informações solicitadas pela CVM;</w:t>
      </w:r>
    </w:p>
    <w:p w14:paraId="45B497A5" w14:textId="77777777" w:rsidR="005D3EC9" w:rsidRPr="00D92E29" w:rsidRDefault="006B7E84" w:rsidP="00E31DF6">
      <w:pPr>
        <w:widowControl/>
        <w:suppressAutoHyphens/>
        <w:autoSpaceDE/>
        <w:autoSpaceDN/>
        <w:adjustRightInd/>
        <w:spacing w:before="140" w:after="240" w:line="290" w:lineRule="auto"/>
        <w:ind w:left="1843" w:hanging="567"/>
        <w:rPr>
          <w:rFonts w:ascii="Trebuchet MS" w:hAnsi="Trebuchet MS"/>
          <w:color w:val="000000"/>
          <w:sz w:val="20"/>
        </w:rPr>
      </w:pPr>
      <w:r>
        <w:rPr>
          <w:rFonts w:ascii="Trebuchet MS" w:hAnsi="Trebuchet MS" w:cs="Arial"/>
          <w:b/>
          <w:sz w:val="20"/>
          <w:szCs w:val="20"/>
        </w:rPr>
        <w:t>(h)</w:t>
      </w:r>
      <w:r>
        <w:rPr>
          <w:rFonts w:ascii="Trebuchet MS" w:hAnsi="Trebuchet MS" w:cs="Arial"/>
          <w:b/>
          <w:sz w:val="20"/>
          <w:szCs w:val="20"/>
        </w:rPr>
        <w:tab/>
      </w:r>
      <w:r>
        <w:rPr>
          <w:rFonts w:ascii="Trebuchet MS" w:hAnsi="Trebuchet MS"/>
          <w:color w:val="000000"/>
          <w:sz w:val="20"/>
          <w:szCs w:val="20"/>
        </w:rPr>
        <w:t>divulgar, em sua página na rede mundial de computadores, o relatório anual do Agente Fiduciário e demais comunicações enviadas pelo Agente Fiduciário na mesma data do seu recebimento, mantendo-as disponíveis pelo período de 3 (três) anos</w:t>
      </w:r>
      <w:r w:rsidR="005D3EC9">
        <w:rPr>
          <w:rFonts w:ascii="Trebuchet MS" w:hAnsi="Trebuchet MS"/>
          <w:color w:val="000000"/>
          <w:sz w:val="20"/>
          <w:szCs w:val="20"/>
        </w:rPr>
        <w:t>; e</w:t>
      </w:r>
    </w:p>
    <w:p w14:paraId="3C2A791F" w14:textId="482F917E" w:rsidR="006B7E84" w:rsidRDefault="005D3EC9" w:rsidP="00E31DF6">
      <w:pPr>
        <w:widowControl/>
        <w:suppressAutoHyphens/>
        <w:autoSpaceDE/>
        <w:autoSpaceDN/>
        <w:adjustRightInd/>
        <w:spacing w:before="140" w:after="240" w:line="290" w:lineRule="auto"/>
        <w:ind w:left="1843" w:hanging="567"/>
        <w:rPr>
          <w:rFonts w:ascii="Trebuchet MS" w:hAnsi="Trebuchet MS" w:cs="Arial"/>
          <w:sz w:val="20"/>
          <w:szCs w:val="20"/>
        </w:rPr>
      </w:pPr>
      <w:r w:rsidRPr="00E86B4E">
        <w:rPr>
          <w:rFonts w:ascii="Trebuchet MS" w:hAnsi="Trebuchet MS"/>
          <w:b/>
          <w:bCs/>
          <w:color w:val="000000"/>
          <w:sz w:val="20"/>
          <w:szCs w:val="20"/>
        </w:rPr>
        <w:t>(i)</w:t>
      </w:r>
      <w:r w:rsidRPr="005D3EC9">
        <w:rPr>
          <w:rFonts w:ascii="Trebuchet MS" w:hAnsi="Trebuchet MS"/>
          <w:color w:val="000000"/>
          <w:sz w:val="20"/>
          <w:szCs w:val="20"/>
        </w:rPr>
        <w:tab/>
        <w:t>observar as disposições da regulamentação específica editada pela CVM, caso seja convocada, para realização de modo parcial ou exclusivamente digital, assembleia de titulares de Debêntures</w:t>
      </w:r>
      <w:r w:rsidR="00384AD5">
        <w:rPr>
          <w:rFonts w:ascii="Trebuchet MS" w:hAnsi="Trebuchet MS"/>
          <w:color w:val="000000"/>
          <w:sz w:val="20"/>
          <w:szCs w:val="20"/>
        </w:rPr>
        <w:t>;</w:t>
      </w:r>
    </w:p>
    <w:p w14:paraId="44756E7B" w14:textId="77777777" w:rsidR="00B817BC" w:rsidRPr="00A43719" w:rsidRDefault="00B817BC" w:rsidP="00E31DF6">
      <w:pPr>
        <w:widowControl/>
        <w:numPr>
          <w:ilvl w:val="0"/>
          <w:numId w:val="14"/>
        </w:numPr>
        <w:tabs>
          <w:tab w:val="num" w:pos="1842"/>
        </w:tabs>
        <w:suppressAutoHyphens/>
        <w:autoSpaceDE/>
        <w:autoSpaceDN/>
        <w:adjustRightInd/>
        <w:spacing w:before="140" w:after="240" w:line="290" w:lineRule="auto"/>
        <w:ind w:left="1276" w:hanging="596"/>
        <w:rPr>
          <w:rFonts w:ascii="Trebuchet MS" w:hAnsi="Trebuchet MS" w:cs="Arial"/>
          <w:sz w:val="20"/>
          <w:szCs w:val="20"/>
        </w:rPr>
      </w:pPr>
      <w:bookmarkStart w:id="237" w:name="_Ref8135188"/>
      <w:r w:rsidRPr="00A43719">
        <w:rPr>
          <w:rFonts w:ascii="Trebuchet MS" w:hAnsi="Trebuchet MS" w:cs="Arial"/>
          <w:sz w:val="20"/>
          <w:szCs w:val="20"/>
        </w:rPr>
        <w:t>Disponibilizar ao Agente Fiduciário:</w:t>
      </w:r>
      <w:bookmarkEnd w:id="237"/>
    </w:p>
    <w:p w14:paraId="681C44D1" w14:textId="67F39199"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b/>
          <w:sz w:val="20"/>
          <w:szCs w:val="20"/>
        </w:rPr>
      </w:pPr>
      <w:bookmarkStart w:id="238" w:name="_Ref8135202"/>
      <w:r w:rsidRPr="00A43719">
        <w:rPr>
          <w:rFonts w:ascii="Trebuchet MS" w:hAnsi="Trebuchet MS" w:cs="Arial"/>
          <w:sz w:val="20"/>
          <w:szCs w:val="20"/>
        </w:rPr>
        <w:t xml:space="preserve">dentro de, no máximo, 45 (quarenta e cinco) dias após o término </w:t>
      </w:r>
      <w:r w:rsidR="00D244F9">
        <w:rPr>
          <w:rFonts w:ascii="Trebuchet MS" w:hAnsi="Trebuchet MS" w:cs="Arial"/>
          <w:sz w:val="20"/>
          <w:szCs w:val="20"/>
        </w:rPr>
        <w:t>de cada um dos</w:t>
      </w:r>
      <w:r w:rsidR="00D244F9" w:rsidRPr="00A43719">
        <w:rPr>
          <w:rFonts w:ascii="Trebuchet MS" w:hAnsi="Trebuchet MS" w:cs="Arial"/>
          <w:sz w:val="20"/>
          <w:szCs w:val="20"/>
        </w:rPr>
        <w:t xml:space="preserve"> </w:t>
      </w:r>
      <w:r w:rsidRPr="00A43719">
        <w:rPr>
          <w:rFonts w:ascii="Trebuchet MS" w:hAnsi="Trebuchet MS" w:cs="Arial"/>
          <w:sz w:val="20"/>
          <w:szCs w:val="20"/>
        </w:rPr>
        <w:t>3 (três) primeiros trimestres de cada exercício social (ou em prazo mais longo, se assim permitido na forma da regulamentação aplicável) (</w:t>
      </w:r>
      <w:r w:rsidRPr="00A43719">
        <w:rPr>
          <w:rFonts w:ascii="Trebuchet MS" w:hAnsi="Trebuchet MS" w:cs="Arial"/>
          <w:i/>
          <w:sz w:val="20"/>
          <w:szCs w:val="20"/>
        </w:rPr>
        <w:t>1</w:t>
      </w:r>
      <w:r w:rsidRPr="00A43719">
        <w:rPr>
          <w:rFonts w:ascii="Trebuchet MS" w:hAnsi="Trebuchet MS" w:cs="Arial"/>
          <w:sz w:val="20"/>
          <w:szCs w:val="20"/>
        </w:rPr>
        <w:t xml:space="preserve">) observado o disposto na alínea (c) abaixo, cópia de suas informações </w:t>
      </w:r>
      <w:r w:rsidRPr="00A43719">
        <w:rPr>
          <w:rFonts w:ascii="Trebuchet MS" w:hAnsi="Trebuchet MS" w:cs="Arial"/>
          <w:sz w:val="20"/>
          <w:szCs w:val="20"/>
        </w:rPr>
        <w:lastRenderedPageBreak/>
        <w:t>trimestrais (ITR) completas relativas ao respectivo trimestre acompanhadas de notas explicativas e relatório de revisão especial; e (</w:t>
      </w:r>
      <w:r w:rsidRPr="00A43719">
        <w:rPr>
          <w:rFonts w:ascii="Trebuchet MS" w:hAnsi="Trebuchet MS" w:cs="Arial"/>
          <w:i/>
          <w:sz w:val="20"/>
          <w:szCs w:val="20"/>
        </w:rPr>
        <w:t>2</w:t>
      </w:r>
      <w:r w:rsidRPr="00A43719">
        <w:rPr>
          <w:rFonts w:ascii="Trebuchet MS" w:hAnsi="Trebuchet MS" w:cs="Arial"/>
          <w:sz w:val="20"/>
          <w:szCs w:val="20"/>
        </w:rPr>
        <w:t>) cópia do relatório específico de apuração do Índice Financeiro elaborado pela Emissora, contendo a memória de cálculo compreendendo todas as rubricas necessárias para sua obtenção, sob pena de impossibilidade de acompanhamento pelo Agente Fiduciário, podendo este solicitar à Emissora todos os eventuais esclarecimentos adicionais que se façam necessários</w:t>
      </w:r>
      <w:r w:rsidRPr="009F330A">
        <w:rPr>
          <w:rFonts w:ascii="Trebuchet MS" w:hAnsi="Trebuchet MS" w:cs="Arial"/>
          <w:sz w:val="20"/>
          <w:szCs w:val="20"/>
        </w:rPr>
        <w:t>;</w:t>
      </w:r>
      <w:bookmarkEnd w:id="238"/>
      <w:r w:rsidRPr="009F330A">
        <w:rPr>
          <w:rFonts w:ascii="Trebuchet MS" w:hAnsi="Trebuchet MS" w:cs="Arial"/>
          <w:sz w:val="20"/>
          <w:szCs w:val="20"/>
        </w:rPr>
        <w:t xml:space="preserve"> </w:t>
      </w:r>
    </w:p>
    <w:p w14:paraId="1F88E17E" w14:textId="6B49D99B"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olor w:val="000000"/>
          <w:sz w:val="20"/>
        </w:rPr>
      </w:pPr>
      <w:bookmarkStart w:id="239" w:name="_Ref8135218"/>
      <w:r w:rsidRPr="00E54AC3">
        <w:rPr>
          <w:rFonts w:ascii="Trebuchet MS" w:hAnsi="Trebuchet MS"/>
          <w:color w:val="000000"/>
          <w:sz w:val="20"/>
        </w:rPr>
        <w:t xml:space="preserve">dentro de, no máximo, 90 (noventa) dias após o término de cada exercício social, ou em até 5 (cinco) Dias Úteis após a sua divulgação, o que ocorrer </w:t>
      </w:r>
      <w:r w:rsidR="003F3FB3">
        <w:rPr>
          <w:rFonts w:ascii="Trebuchet MS" w:hAnsi="Trebuchet MS"/>
          <w:color w:val="000000"/>
          <w:sz w:val="20"/>
        </w:rPr>
        <w:t>primeiro</w:t>
      </w:r>
      <w:r w:rsidRPr="00E54AC3">
        <w:rPr>
          <w:rFonts w:ascii="Trebuchet MS" w:hAnsi="Trebuchet MS"/>
          <w:color w:val="000000"/>
          <w:sz w:val="20"/>
        </w:rPr>
        <w:t>: (1) cópia de suas demonstrações financeiras completas relativas ao respectivo exercício social encerrado; (2) declaração dos representantes legais da Emissora de que: (</w:t>
      </w:r>
      <w:r w:rsidR="000D126D">
        <w:rPr>
          <w:rFonts w:ascii="Trebuchet MS" w:hAnsi="Trebuchet MS"/>
          <w:color w:val="000000"/>
          <w:sz w:val="20"/>
        </w:rPr>
        <w:t>A</w:t>
      </w:r>
      <w:r w:rsidRPr="00E54AC3">
        <w:rPr>
          <w:rFonts w:ascii="Trebuchet MS" w:hAnsi="Trebuchet MS"/>
          <w:color w:val="000000"/>
          <w:sz w:val="20"/>
        </w:rPr>
        <w:t xml:space="preserve">) não ocorreu nenhuma das hipótese de </w:t>
      </w:r>
      <w:r w:rsidRPr="007627CB">
        <w:rPr>
          <w:rFonts w:ascii="Trebuchet MS" w:hAnsi="Trebuchet MS"/>
          <w:color w:val="000000"/>
          <w:sz w:val="20"/>
        </w:rPr>
        <w:t xml:space="preserve">Evento de </w:t>
      </w:r>
      <w:r w:rsidR="004B4818" w:rsidRPr="00E86B4E">
        <w:rPr>
          <w:rFonts w:ascii="Trebuchet MS" w:hAnsi="Trebuchet MS"/>
          <w:color w:val="000000"/>
          <w:sz w:val="20"/>
        </w:rPr>
        <w:t>Vencimento Antecipado</w:t>
      </w:r>
      <w:r w:rsidRPr="00E54AC3">
        <w:rPr>
          <w:rFonts w:ascii="Trebuchet MS" w:hAnsi="Trebuchet MS"/>
          <w:color w:val="000000"/>
          <w:sz w:val="20"/>
        </w:rPr>
        <w:t xml:space="preserve"> previstas na Cláusula </w:t>
      </w:r>
      <w:r w:rsidR="00BD280A">
        <w:rPr>
          <w:rFonts w:ascii="Trebuchet MS" w:hAnsi="Trebuchet MS"/>
          <w:color w:val="000000"/>
          <w:sz w:val="20"/>
        </w:rPr>
        <w:fldChar w:fldCharType="begin"/>
      </w:r>
      <w:r w:rsidR="00BD280A">
        <w:rPr>
          <w:rFonts w:ascii="Trebuchet MS" w:hAnsi="Trebuchet MS"/>
          <w:color w:val="000000"/>
          <w:sz w:val="20"/>
        </w:rPr>
        <w:instrText xml:space="preserve"> REF _Ref416256173 \n \p \h </w:instrText>
      </w:r>
      <w:r w:rsidR="00BD280A">
        <w:rPr>
          <w:rFonts w:ascii="Trebuchet MS" w:hAnsi="Trebuchet MS"/>
          <w:color w:val="000000"/>
          <w:sz w:val="20"/>
        </w:rPr>
      </w:r>
      <w:r w:rsidR="00BD280A">
        <w:rPr>
          <w:rFonts w:ascii="Trebuchet MS" w:hAnsi="Trebuchet MS"/>
          <w:color w:val="000000"/>
          <w:sz w:val="20"/>
        </w:rPr>
        <w:fldChar w:fldCharType="separate"/>
      </w:r>
      <w:r w:rsidR="00DC605F">
        <w:rPr>
          <w:rFonts w:ascii="Trebuchet MS" w:hAnsi="Trebuchet MS"/>
          <w:color w:val="000000"/>
          <w:sz w:val="20"/>
        </w:rPr>
        <w:t>6.1.1 acima</w:t>
      </w:r>
      <w:r w:rsidR="00BD280A">
        <w:rPr>
          <w:rFonts w:ascii="Trebuchet MS" w:hAnsi="Trebuchet MS"/>
          <w:color w:val="000000"/>
          <w:sz w:val="20"/>
        </w:rPr>
        <w:fldChar w:fldCharType="end"/>
      </w:r>
      <w:r w:rsidRPr="00E54AC3">
        <w:rPr>
          <w:rFonts w:ascii="Trebuchet MS" w:hAnsi="Trebuchet MS"/>
          <w:color w:val="000000"/>
          <w:sz w:val="20"/>
        </w:rPr>
        <w:t>; (</w:t>
      </w:r>
      <w:r w:rsidR="000D126D">
        <w:rPr>
          <w:rFonts w:ascii="Trebuchet MS" w:hAnsi="Trebuchet MS"/>
          <w:color w:val="000000"/>
          <w:sz w:val="20"/>
        </w:rPr>
        <w:t>B</w:t>
      </w:r>
      <w:r w:rsidRPr="00E54AC3">
        <w:rPr>
          <w:rFonts w:ascii="Trebuchet MS" w:hAnsi="Trebuchet MS"/>
          <w:color w:val="000000"/>
          <w:sz w:val="20"/>
        </w:rPr>
        <w:t>) permanecem válidas as disposições contidas nesta Escritura; e (</w:t>
      </w:r>
      <w:r w:rsidR="000D126D">
        <w:rPr>
          <w:rFonts w:ascii="Trebuchet MS" w:hAnsi="Trebuchet MS"/>
          <w:color w:val="000000"/>
          <w:sz w:val="20"/>
        </w:rPr>
        <w:t>C</w:t>
      </w:r>
      <w:r w:rsidRPr="00E54AC3">
        <w:rPr>
          <w:rFonts w:ascii="Trebuchet MS" w:hAnsi="Trebuchet MS"/>
          <w:color w:val="000000"/>
          <w:sz w:val="20"/>
        </w:rPr>
        <w:t>) que não foram praticados atos em desacordo com o estatuto social da Emissora; (3) cópia de qualquer comunicação feita pelos auditores independentes à Emissora, ou à sua administração e respectivas respostas, com referência ao sistema de contabilidade, gestão ou contas da Emissora, sendo que esta obrigação não será aplicável a comunicações: (</w:t>
      </w:r>
      <w:r w:rsidR="000D126D">
        <w:rPr>
          <w:rFonts w:ascii="Trebuchet MS" w:hAnsi="Trebuchet MS"/>
          <w:color w:val="000000"/>
          <w:sz w:val="20"/>
        </w:rPr>
        <w:t>A</w:t>
      </w:r>
      <w:r w:rsidRPr="00E54AC3">
        <w:rPr>
          <w:rFonts w:ascii="Trebuchet MS" w:hAnsi="Trebuchet MS"/>
          <w:color w:val="000000"/>
          <w:sz w:val="20"/>
        </w:rPr>
        <w:t>) que não tenham implicação direta relevante sobre as Debêntures; ou (</w:t>
      </w:r>
      <w:r w:rsidR="000D126D">
        <w:rPr>
          <w:rFonts w:ascii="Trebuchet MS" w:hAnsi="Trebuchet MS"/>
          <w:color w:val="000000"/>
          <w:sz w:val="20"/>
        </w:rPr>
        <w:t>B</w:t>
      </w:r>
      <w:r w:rsidRPr="00E54AC3">
        <w:rPr>
          <w:rFonts w:ascii="Trebuchet MS" w:hAnsi="Trebuchet MS"/>
          <w:color w:val="000000"/>
          <w:sz w:val="20"/>
        </w:rPr>
        <w:t xml:space="preserve">) nas quais haja dever de sigilo por parte da Emissora; e (4) demonstrativo de apuração do Índice Financeiro </w:t>
      </w:r>
      <w:r w:rsidR="00BA480D">
        <w:rPr>
          <w:rFonts w:ascii="Trebuchet MS" w:hAnsi="Trebuchet MS"/>
          <w:color w:val="000000"/>
          <w:sz w:val="20"/>
        </w:rPr>
        <w:t xml:space="preserve">elaborado pela Emissora, </w:t>
      </w:r>
      <w:r w:rsidRPr="00E54AC3">
        <w:rPr>
          <w:rFonts w:ascii="Trebuchet MS" w:hAnsi="Trebuchet MS"/>
          <w:color w:val="000000"/>
          <w:sz w:val="20"/>
        </w:rPr>
        <w:t>com sua respectiva memória de cálculo</w:t>
      </w:r>
      <w:r w:rsidR="00BA480D">
        <w:rPr>
          <w:rFonts w:ascii="Trebuchet MS" w:hAnsi="Trebuchet MS"/>
          <w:color w:val="000000"/>
          <w:sz w:val="20"/>
        </w:rPr>
        <w:t>, compreendendo todas as rubricas necessárias para sua obtenção, sob pena de impossibilidade de acompanhamento pelo Agente Fiduciário</w:t>
      </w:r>
      <w:r w:rsidRPr="00E54AC3">
        <w:rPr>
          <w:rFonts w:ascii="Trebuchet MS" w:hAnsi="Trebuchet MS"/>
          <w:color w:val="000000"/>
          <w:sz w:val="20"/>
        </w:rPr>
        <w:t>;</w:t>
      </w:r>
      <w:bookmarkEnd w:id="239"/>
    </w:p>
    <w:p w14:paraId="613F50E6" w14:textId="77777777"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A43719">
        <w:rPr>
          <w:rFonts w:ascii="Trebuchet MS" w:hAnsi="Trebuchet MS" w:cs="Arial"/>
          <w:sz w:val="20"/>
          <w:szCs w:val="20"/>
        </w:rPr>
        <w:t xml:space="preserve">cópia das informações pertinentes à Instrução </w:t>
      </w:r>
      <w:r w:rsidR="00BB3545">
        <w:rPr>
          <w:rFonts w:ascii="Trebuchet MS" w:hAnsi="Trebuchet MS" w:cs="Arial"/>
          <w:sz w:val="20"/>
          <w:szCs w:val="20"/>
        </w:rPr>
        <w:t xml:space="preserve">da </w:t>
      </w:r>
      <w:r w:rsidRPr="00A43719">
        <w:rPr>
          <w:rFonts w:ascii="Trebuchet MS" w:hAnsi="Trebuchet MS" w:cs="Arial"/>
          <w:sz w:val="20"/>
          <w:szCs w:val="20"/>
        </w:rPr>
        <w:t xml:space="preserve">CVM </w:t>
      </w:r>
      <w:r w:rsidR="00BB3545">
        <w:rPr>
          <w:rFonts w:ascii="Trebuchet MS" w:hAnsi="Trebuchet MS" w:cs="Arial"/>
          <w:sz w:val="20"/>
          <w:szCs w:val="20"/>
        </w:rPr>
        <w:t xml:space="preserve">nº </w:t>
      </w:r>
      <w:r w:rsidRPr="00A43719">
        <w:rPr>
          <w:rFonts w:ascii="Trebuchet MS" w:hAnsi="Trebuchet MS" w:cs="Arial"/>
          <w:sz w:val="20"/>
          <w:szCs w:val="20"/>
        </w:rPr>
        <w:t>480</w:t>
      </w:r>
      <w:r w:rsidR="00BB3545">
        <w:rPr>
          <w:rFonts w:ascii="Trebuchet MS" w:hAnsi="Trebuchet MS" w:cs="Arial"/>
          <w:sz w:val="20"/>
          <w:szCs w:val="20"/>
        </w:rPr>
        <w:t>, de 7 de dezembro de 2009, conforme alterada (“</w:t>
      </w:r>
      <w:r w:rsidR="00BB3545" w:rsidRPr="00264548">
        <w:rPr>
          <w:rFonts w:ascii="Trebuchet MS" w:hAnsi="Trebuchet MS" w:cs="Arial"/>
          <w:sz w:val="20"/>
          <w:szCs w:val="20"/>
          <w:u w:val="single"/>
        </w:rPr>
        <w:t>Instrução CVM 480</w:t>
      </w:r>
      <w:r w:rsidR="00BB3545">
        <w:rPr>
          <w:rFonts w:ascii="Trebuchet MS" w:hAnsi="Trebuchet MS" w:cs="Arial"/>
          <w:sz w:val="20"/>
          <w:szCs w:val="20"/>
        </w:rPr>
        <w:t>”)</w:t>
      </w:r>
      <w:r w:rsidRPr="00A43719">
        <w:rPr>
          <w:rFonts w:ascii="Trebuchet MS" w:hAnsi="Trebuchet MS" w:cs="Arial"/>
          <w:sz w:val="20"/>
          <w:szCs w:val="20"/>
        </w:rPr>
        <w:t xml:space="preserve">, nos prazos ali previstos ou, se não houver prazo determinado neste normativo, 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A43719">
        <w:rPr>
          <w:rFonts w:ascii="Trebuchet MS" w:hAnsi="Trebuchet MS" w:cs="Arial"/>
          <w:sz w:val="20"/>
          <w:szCs w:val="20"/>
        </w:rPr>
        <w:t xml:space="preserve">) Dias Úteis da data em que forem realizados; </w:t>
      </w:r>
    </w:p>
    <w:p w14:paraId="550F7540" w14:textId="77777777"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cópia dos </w:t>
      </w:r>
      <w:r w:rsidRPr="00A43719">
        <w:rPr>
          <w:rFonts w:ascii="Trebuchet MS" w:hAnsi="Trebuchet MS" w:cs="Arial"/>
          <w:sz w:val="20"/>
          <w:szCs w:val="20"/>
        </w:rPr>
        <w:t>avisos</w:t>
      </w:r>
      <w:r w:rsidRPr="00E54AC3">
        <w:rPr>
          <w:rFonts w:ascii="Trebuchet MS" w:hAnsi="Trebuchet MS"/>
          <w:sz w:val="20"/>
        </w:rPr>
        <w:t xml:space="preserve"> aos Debenturistas, fatos relevantes, assim como atas de assembleias gerais e reuniões do Conselho de Administração da Emissora que</w:t>
      </w:r>
      <w:r w:rsidRPr="00A43719">
        <w:rPr>
          <w:rFonts w:ascii="Trebuchet MS" w:hAnsi="Trebuchet MS" w:cs="Arial"/>
          <w:sz w:val="20"/>
          <w:szCs w:val="20"/>
        </w:rPr>
        <w:t xml:space="preserve"> devam ser arquivadas na JUCESP e</w:t>
      </w:r>
      <w:r w:rsidRPr="00E54AC3">
        <w:rPr>
          <w:rFonts w:ascii="Trebuchet MS" w:hAnsi="Trebuchet MS"/>
          <w:sz w:val="20"/>
        </w:rPr>
        <w:t xml:space="preserve">, de alguma forma, envolvam interesse dos Debenturistas, nos mesmos prazos previstos na Instrução CVM 480 ou </w:t>
      </w:r>
      <w:r w:rsidRPr="00A43719">
        <w:rPr>
          <w:rFonts w:ascii="Trebuchet MS" w:hAnsi="Trebuchet MS" w:cs="Arial"/>
          <w:sz w:val="20"/>
          <w:szCs w:val="20"/>
        </w:rPr>
        <w:t xml:space="preserve">em </w:t>
      </w:r>
      <w:r w:rsidRPr="00E54AC3">
        <w:rPr>
          <w:rFonts w:ascii="Trebuchet MS" w:hAnsi="Trebuchet MS"/>
          <w:sz w:val="20"/>
        </w:rPr>
        <w:t xml:space="preserve">normativo que venha a </w:t>
      </w:r>
      <w:proofErr w:type="gramStart"/>
      <w:r w:rsidRPr="00E54AC3">
        <w:rPr>
          <w:rFonts w:ascii="Trebuchet MS" w:hAnsi="Trebuchet MS"/>
          <w:sz w:val="20"/>
        </w:rPr>
        <w:t>substituí-la</w:t>
      </w:r>
      <w:proofErr w:type="gramEnd"/>
      <w:r w:rsidRPr="00E54AC3">
        <w:rPr>
          <w:rFonts w:ascii="Trebuchet MS" w:hAnsi="Trebuchet MS"/>
          <w:sz w:val="20"/>
        </w:rPr>
        <w:t xml:space="preserve">, ou, se ali não previstos, até </w:t>
      </w:r>
      <w:r w:rsidRPr="00A43719">
        <w:rPr>
          <w:rFonts w:ascii="Trebuchet MS" w:hAnsi="Trebuchet MS" w:cs="Arial"/>
          <w:sz w:val="20"/>
          <w:szCs w:val="20"/>
        </w:rPr>
        <w:t>5 (cinco</w:t>
      </w:r>
      <w:r w:rsidRPr="00E54AC3">
        <w:rPr>
          <w:rFonts w:ascii="Trebuchet MS" w:hAnsi="Trebuchet MS"/>
          <w:sz w:val="20"/>
        </w:rPr>
        <w:t>) Dias Úteis após sua publicação ou, se não forem publicados, da data em que forem realizados;</w:t>
      </w:r>
    </w:p>
    <w:p w14:paraId="4D11EF17"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E54AC3">
        <w:rPr>
          <w:rFonts w:ascii="Trebuchet MS" w:hAnsi="Trebuchet MS"/>
          <w:sz w:val="20"/>
        </w:rPr>
        <w:t xml:space="preserve">) Dias Úteis da data de solicitação, qualquer informação relevante para a presente Emissão </w:t>
      </w:r>
      <w:r w:rsidRPr="00A43719">
        <w:rPr>
          <w:rFonts w:ascii="Trebuchet MS" w:hAnsi="Trebuchet MS" w:cs="Arial"/>
          <w:sz w:val="20"/>
          <w:szCs w:val="20"/>
        </w:rPr>
        <w:t xml:space="preserve">sobre a Emissora </w:t>
      </w:r>
      <w:r w:rsidRPr="00E54AC3">
        <w:rPr>
          <w:rFonts w:ascii="Trebuchet MS" w:hAnsi="Trebuchet MS"/>
          <w:sz w:val="20"/>
        </w:rPr>
        <w:t xml:space="preserve">que lhe venha a ser razoavelmente solicitada, por escrito, </w:t>
      </w:r>
      <w:r w:rsidRPr="00DF53F1">
        <w:rPr>
          <w:rFonts w:ascii="Trebuchet MS" w:hAnsi="Trebuchet MS"/>
          <w:sz w:val="20"/>
        </w:rPr>
        <w:t>pelo Agente Fiduciário</w:t>
      </w:r>
      <w:r w:rsidRPr="00DF53F1">
        <w:rPr>
          <w:rFonts w:ascii="Trebuchet MS" w:hAnsi="Trebuchet MS" w:cs="Arial"/>
          <w:sz w:val="20"/>
          <w:szCs w:val="20"/>
        </w:rPr>
        <w:t>, exceto quando se tratar de informação sujeita a confidencialidade, neste caso, devidamente justificada por escrito pela Emissora</w:t>
      </w:r>
      <w:r w:rsidRPr="00DF53F1">
        <w:rPr>
          <w:rFonts w:ascii="Trebuchet MS" w:hAnsi="Trebuchet MS"/>
          <w:sz w:val="20"/>
        </w:rPr>
        <w:t>;</w:t>
      </w:r>
    </w:p>
    <w:p w14:paraId="440E3333"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lastRenderedPageBreak/>
        <w:t xml:space="preserve">caso solicitado, os comprovantes de cumprimento de suas obrigações pecuniárias previstas nesta Escritura de Emissão, no prazo de até 5 (cinco) Dias Úteis contados da respectiva data de solicitação do Agente Fiduciário neste sentido; </w:t>
      </w:r>
    </w:p>
    <w:p w14:paraId="6FCF104E" w14:textId="431CF768"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informações a respeito da ocorrência de qualquer dos Eventos de Vencimento Antecipado, em até </w:t>
      </w:r>
      <w:r w:rsidRPr="00A676D4">
        <w:rPr>
          <w:rFonts w:ascii="Trebuchet MS" w:hAnsi="Trebuchet MS" w:cs="Arial"/>
          <w:sz w:val="20"/>
          <w:szCs w:val="20"/>
        </w:rPr>
        <w:t>2 (dois) Dias Úteis</w:t>
      </w:r>
      <w:r w:rsidRPr="00DF53F1">
        <w:rPr>
          <w:rFonts w:ascii="Trebuchet MS" w:hAnsi="Trebuchet MS" w:cs="Arial"/>
          <w:sz w:val="20"/>
          <w:szCs w:val="20"/>
        </w:rPr>
        <w:t xml:space="preserve"> contados da sua ocorrência; </w:t>
      </w:r>
    </w:p>
    <w:p w14:paraId="75B165F0" w14:textId="245F07D0"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em até 10 (dez) Dias Úteis após seu recebimento, cópia de qualquer correspondência ou notificação judicial recebida pela Emissora que possa resultar em qualquer efeito adverso relevante</w:t>
      </w:r>
      <w:r w:rsidRPr="00DF53F1">
        <w:rPr>
          <w:rFonts w:ascii="Trebuchet MS" w:hAnsi="Trebuchet MS" w:cs="Arial"/>
          <w:sz w:val="20"/>
          <w:szCs w:val="20"/>
        </w:rPr>
        <w:t>, (</w:t>
      </w:r>
      <w:r w:rsidRPr="00DF53F1">
        <w:rPr>
          <w:rFonts w:ascii="Trebuchet MS" w:hAnsi="Trebuchet MS" w:cs="Arial"/>
          <w:i/>
          <w:sz w:val="20"/>
          <w:szCs w:val="20"/>
        </w:rPr>
        <w:t>1</w:t>
      </w:r>
      <w:r w:rsidRPr="00DF53F1">
        <w:rPr>
          <w:rFonts w:ascii="Trebuchet MS" w:hAnsi="Trebuchet MS"/>
          <w:sz w:val="20"/>
        </w:rPr>
        <w:t>) na situação (</w:t>
      </w:r>
      <w:r w:rsidRPr="00DF53F1">
        <w:rPr>
          <w:rFonts w:ascii="Trebuchet MS" w:hAnsi="Trebuchet MS" w:cs="Arial"/>
          <w:sz w:val="20"/>
          <w:szCs w:val="20"/>
        </w:rPr>
        <w:t xml:space="preserve">econômica, </w:t>
      </w:r>
      <w:r w:rsidRPr="00DF53F1">
        <w:rPr>
          <w:rFonts w:ascii="Trebuchet MS" w:hAnsi="Trebuchet MS"/>
          <w:sz w:val="20"/>
        </w:rPr>
        <w:t>financeira</w:t>
      </w:r>
      <w:r w:rsidR="00DC01A2">
        <w:rPr>
          <w:rFonts w:ascii="Trebuchet MS" w:hAnsi="Trebuchet MS"/>
          <w:sz w:val="20"/>
        </w:rPr>
        <w:t xml:space="preserve"> ou</w:t>
      </w:r>
      <w:r w:rsidRPr="00DF53F1">
        <w:rPr>
          <w:rFonts w:ascii="Trebuchet MS" w:hAnsi="Trebuchet MS" w:cs="Arial"/>
          <w:sz w:val="20"/>
          <w:szCs w:val="20"/>
        </w:rPr>
        <w:t xml:space="preserve"> operacional</w:t>
      </w:r>
      <w:r w:rsidRPr="00DF53F1">
        <w:rPr>
          <w:rFonts w:ascii="Trebuchet MS" w:hAnsi="Trebuchet MS"/>
          <w:sz w:val="20"/>
        </w:rPr>
        <w:t xml:space="preserve">) da Emissora, nos seus negócios, bens, ativos, resultados operacionais e/ou perspectivas; </w:t>
      </w:r>
      <w:r w:rsidRPr="00DF53F1">
        <w:rPr>
          <w:rFonts w:ascii="Trebuchet MS" w:hAnsi="Trebuchet MS" w:cs="Arial"/>
          <w:sz w:val="20"/>
          <w:szCs w:val="20"/>
        </w:rPr>
        <w:t>(</w:t>
      </w:r>
      <w:r w:rsidRPr="00DF53F1">
        <w:rPr>
          <w:rFonts w:ascii="Trebuchet MS" w:hAnsi="Trebuchet MS" w:cs="Arial"/>
          <w:i/>
          <w:sz w:val="20"/>
          <w:szCs w:val="20"/>
        </w:rPr>
        <w:t>2</w:t>
      </w:r>
      <w:r w:rsidRPr="00DF53F1">
        <w:rPr>
          <w:rFonts w:ascii="Trebuchet MS" w:hAnsi="Trebuchet MS" w:cs="Arial"/>
          <w:sz w:val="20"/>
          <w:szCs w:val="20"/>
        </w:rPr>
        <w:t xml:space="preserve">) no pontual cumprimento das obrigações assumidas pela Emissora perante os Debenturistas, nos termos desta Escritura de Emissão; </w:t>
      </w:r>
      <w:r w:rsidRPr="00DF53F1">
        <w:rPr>
          <w:rFonts w:ascii="Trebuchet MS" w:hAnsi="Trebuchet MS"/>
          <w:sz w:val="20"/>
        </w:rPr>
        <w:t>e/ou (</w:t>
      </w:r>
      <w:r w:rsidRPr="00DF53F1">
        <w:rPr>
          <w:rFonts w:ascii="Trebuchet MS" w:hAnsi="Trebuchet MS" w:cs="Arial"/>
          <w:i/>
          <w:sz w:val="20"/>
          <w:szCs w:val="20"/>
        </w:rPr>
        <w:t>3</w:t>
      </w:r>
      <w:r w:rsidRPr="00DF53F1">
        <w:rPr>
          <w:rFonts w:ascii="Trebuchet MS" w:hAnsi="Trebuchet MS"/>
          <w:sz w:val="20"/>
        </w:rPr>
        <w:t xml:space="preserve">) nos seus poderes ou capacidade jurídica e/ou econômico-financeira de cumprir qualquer de suas obrigações nos termos desta Escritura </w:t>
      </w:r>
      <w:r w:rsidRPr="00DF53F1">
        <w:rPr>
          <w:rFonts w:ascii="Trebuchet MS" w:hAnsi="Trebuchet MS" w:cs="Arial"/>
          <w:sz w:val="20"/>
          <w:szCs w:val="20"/>
        </w:rPr>
        <w:t xml:space="preserve">de Emissão </w:t>
      </w:r>
      <w:r w:rsidRPr="00DF53F1">
        <w:rPr>
          <w:rFonts w:ascii="Trebuchet MS" w:hAnsi="Trebuchet MS"/>
          <w:sz w:val="20"/>
        </w:rPr>
        <w:t>e/ou dos demais documentos que instruem a Emissão e a Oferta</w:t>
      </w:r>
      <w:r w:rsidRPr="00DF53F1">
        <w:rPr>
          <w:rFonts w:ascii="Trebuchet MS" w:hAnsi="Trebuchet MS" w:cs="Arial"/>
          <w:sz w:val="20"/>
          <w:szCs w:val="20"/>
        </w:rPr>
        <w:t xml:space="preserve"> Restrita</w:t>
      </w:r>
      <w:r w:rsidRPr="00DF53F1">
        <w:rPr>
          <w:rFonts w:ascii="Trebuchet MS" w:hAnsi="Trebuchet MS"/>
          <w:sz w:val="20"/>
        </w:rPr>
        <w:t>, conforme aplicável</w:t>
      </w:r>
      <w:r w:rsidRPr="00DF53F1">
        <w:rPr>
          <w:rFonts w:ascii="Trebuchet MS" w:hAnsi="Trebuchet MS" w:cs="Arial"/>
          <w:sz w:val="20"/>
          <w:szCs w:val="20"/>
        </w:rPr>
        <w:t xml:space="preserve"> (“</w:t>
      </w:r>
      <w:r w:rsidRPr="00DF53F1">
        <w:rPr>
          <w:rFonts w:ascii="Trebuchet MS" w:hAnsi="Trebuchet MS" w:cs="Arial"/>
          <w:sz w:val="20"/>
          <w:szCs w:val="20"/>
          <w:u w:val="single"/>
        </w:rPr>
        <w:t>Efeito Adverso Relevante</w:t>
      </w:r>
      <w:r w:rsidRPr="00DF53F1">
        <w:rPr>
          <w:rFonts w:ascii="Trebuchet MS" w:hAnsi="Trebuchet MS" w:cs="Arial"/>
          <w:sz w:val="20"/>
          <w:szCs w:val="20"/>
        </w:rPr>
        <w:t xml:space="preserve">”) e deva ser divulgada pela Emissora como fato relevante, conforme definido no artigo 2º da </w:t>
      </w:r>
      <w:r w:rsidR="009E229C">
        <w:rPr>
          <w:rFonts w:ascii="Trebuchet MS" w:hAnsi="Trebuchet MS" w:cs="Arial"/>
          <w:sz w:val="20"/>
          <w:szCs w:val="20"/>
        </w:rPr>
        <w:t>Resolução</w:t>
      </w:r>
      <w:r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w:t>
      </w:r>
    </w:p>
    <w:p w14:paraId="31A08DB7" w14:textId="702EDE85"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 xml:space="preserve">em até 5 (cinco) Dias Úteis após seu recebimento, cópia de qualquer comunicação enviada pela ANEEL à Emissora </w:t>
      </w:r>
      <w:r w:rsidRPr="00DF53F1">
        <w:rPr>
          <w:rFonts w:ascii="Trebuchet MS" w:hAnsi="Trebuchet MS" w:cs="Arial"/>
          <w:sz w:val="20"/>
          <w:szCs w:val="20"/>
        </w:rPr>
        <w:t xml:space="preserve">referente ao </w:t>
      </w:r>
      <w:r w:rsidRPr="00DF53F1">
        <w:rPr>
          <w:rFonts w:ascii="Trebuchet MS" w:hAnsi="Trebuchet MS"/>
          <w:sz w:val="20"/>
        </w:rPr>
        <w:t xml:space="preserve">término </w:t>
      </w:r>
      <w:r w:rsidRPr="00DF53F1">
        <w:rPr>
          <w:rFonts w:ascii="Trebuchet MS" w:hAnsi="Trebuchet MS" w:cs="Arial"/>
          <w:sz w:val="20"/>
          <w:szCs w:val="20"/>
        </w:rPr>
        <w:t xml:space="preserve">do prazo, suspensão </w:t>
      </w:r>
      <w:r w:rsidRPr="00DF53F1">
        <w:rPr>
          <w:rFonts w:ascii="Trebuchet MS" w:hAnsi="Trebuchet MS"/>
          <w:sz w:val="20"/>
        </w:rPr>
        <w:t xml:space="preserve">ou </w:t>
      </w:r>
      <w:r w:rsidRPr="00DF53F1">
        <w:rPr>
          <w:rFonts w:ascii="Trebuchet MS" w:hAnsi="Trebuchet MS" w:cs="Arial"/>
          <w:sz w:val="20"/>
          <w:szCs w:val="20"/>
        </w:rPr>
        <w:t>extinção da</w:t>
      </w:r>
      <w:r w:rsidRPr="00DF53F1">
        <w:rPr>
          <w:rFonts w:ascii="Trebuchet MS" w:hAnsi="Trebuchet MS"/>
          <w:sz w:val="20"/>
        </w:rPr>
        <w:t xml:space="preserve"> </w:t>
      </w:r>
      <w:r w:rsidR="00B33B58">
        <w:rPr>
          <w:rFonts w:ascii="Trebuchet MS" w:hAnsi="Trebuchet MS"/>
          <w:sz w:val="20"/>
        </w:rPr>
        <w:t>C</w:t>
      </w:r>
      <w:r w:rsidR="00B33B58" w:rsidRPr="00DF53F1">
        <w:rPr>
          <w:rFonts w:ascii="Trebuchet MS" w:hAnsi="Trebuchet MS"/>
          <w:sz w:val="20"/>
        </w:rPr>
        <w:t>oncessão</w:t>
      </w:r>
      <w:r w:rsidRPr="00DF53F1">
        <w:rPr>
          <w:rFonts w:ascii="Trebuchet MS" w:hAnsi="Trebuchet MS" w:cs="Arial"/>
          <w:sz w:val="20"/>
          <w:szCs w:val="20"/>
        </w:rPr>
        <w:t>;</w:t>
      </w:r>
    </w:p>
    <w:p w14:paraId="7769841D"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todos os demais documentos e informações que a Emissora, nos termos e condições previstos nesta Escritura de Emissão, se comprometeu a enviar ao Agente Fiduciário; </w:t>
      </w:r>
    </w:p>
    <w:p w14:paraId="25FE3630" w14:textId="00D744A0"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color w:val="000000"/>
          <w:sz w:val="20"/>
        </w:rPr>
        <w:t xml:space="preserve">observado o disposto na Cláusula </w:t>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_Ref8134085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DC605F">
        <w:rPr>
          <w:rFonts w:ascii="Trebuchet MS" w:hAnsi="Trebuchet MS"/>
          <w:color w:val="000000"/>
          <w:sz w:val="20"/>
          <w:szCs w:val="20"/>
          <w:lang w:eastAsia="pt-BR"/>
        </w:rPr>
        <w:t>9.5</w:t>
      </w:r>
      <w:r w:rsidR="00B92DB6">
        <w:rPr>
          <w:rFonts w:ascii="Trebuchet MS" w:hAnsi="Trebuchet MS"/>
          <w:color w:val="000000"/>
          <w:sz w:val="20"/>
          <w:szCs w:val="20"/>
          <w:lang w:eastAsia="pt-BR"/>
        </w:rPr>
        <w:fldChar w:fldCharType="end"/>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_Ref491265771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DC605F">
        <w:rPr>
          <w:rFonts w:ascii="Trebuchet MS" w:hAnsi="Trebuchet MS"/>
          <w:color w:val="000000"/>
          <w:sz w:val="20"/>
          <w:szCs w:val="20"/>
          <w:lang w:eastAsia="pt-BR"/>
        </w:rPr>
        <w:t>(</w:t>
      </w:r>
      <w:proofErr w:type="spellStart"/>
      <w:r w:rsidR="00DC605F">
        <w:rPr>
          <w:rFonts w:ascii="Trebuchet MS" w:hAnsi="Trebuchet MS"/>
          <w:color w:val="000000"/>
          <w:sz w:val="20"/>
          <w:szCs w:val="20"/>
          <w:lang w:eastAsia="pt-BR"/>
        </w:rPr>
        <w:t>xiii</w:t>
      </w:r>
      <w:proofErr w:type="spellEnd"/>
      <w:r w:rsidR="00DC605F">
        <w:rPr>
          <w:rFonts w:ascii="Trebuchet MS" w:hAnsi="Trebuchet MS"/>
          <w:color w:val="000000"/>
          <w:sz w:val="20"/>
          <w:szCs w:val="20"/>
          <w:lang w:eastAsia="pt-BR"/>
        </w:rPr>
        <w:t>)</w:t>
      </w:r>
      <w:r w:rsidR="00B92DB6">
        <w:rPr>
          <w:rFonts w:ascii="Trebuchet MS" w:hAnsi="Trebuchet MS"/>
          <w:color w:val="000000"/>
          <w:sz w:val="20"/>
          <w:szCs w:val="20"/>
          <w:lang w:eastAsia="pt-BR"/>
        </w:rPr>
        <w:fldChar w:fldCharType="end"/>
      </w:r>
      <w:r w:rsidRPr="00DF53F1">
        <w:rPr>
          <w:rFonts w:ascii="Trebuchet MS" w:hAnsi="Trebuchet MS"/>
          <w:color w:val="000000"/>
          <w:sz w:val="20"/>
          <w:szCs w:val="20"/>
          <w:lang w:eastAsia="pt-BR"/>
        </w:rPr>
        <w:t>,</w:t>
      </w:r>
      <w:r w:rsidRPr="00DF53F1">
        <w:rPr>
          <w:rFonts w:ascii="Trebuchet MS" w:hAnsi="Trebuchet MS"/>
          <w:color w:val="000000"/>
          <w:sz w:val="20"/>
        </w:rPr>
        <w:t xml:space="preserv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no referido inciso, no prazo de até 30 (trinta) dias corridos antes do encerramento do prazo previsto na </w:t>
      </w:r>
      <w:r w:rsidRPr="00DF53F1">
        <w:rPr>
          <w:rFonts w:ascii="Trebuchet MS" w:hAnsi="Trebuchet MS"/>
          <w:sz w:val="20"/>
        </w:rPr>
        <w:t xml:space="preserve">Cláusula </w:t>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_Ref8134085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DC605F">
        <w:rPr>
          <w:rFonts w:ascii="Trebuchet MS" w:hAnsi="Trebuchet MS" w:cs="Arial"/>
          <w:sz w:val="20"/>
          <w:szCs w:val="20"/>
        </w:rPr>
        <w:t>9.5</w:t>
      </w:r>
      <w:r w:rsidR="00B92DB6">
        <w:rPr>
          <w:rFonts w:ascii="Trebuchet MS" w:hAnsi="Trebuchet MS" w:cs="Arial"/>
          <w:sz w:val="20"/>
          <w:szCs w:val="20"/>
        </w:rPr>
        <w:fldChar w:fldCharType="end"/>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_Ref8134099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DC605F">
        <w:rPr>
          <w:rFonts w:ascii="Trebuchet MS" w:hAnsi="Trebuchet MS" w:cs="Arial"/>
          <w:sz w:val="20"/>
          <w:szCs w:val="20"/>
        </w:rPr>
        <w:t>(</w:t>
      </w:r>
      <w:proofErr w:type="spellStart"/>
      <w:r w:rsidR="00DC605F">
        <w:rPr>
          <w:rFonts w:ascii="Trebuchet MS" w:hAnsi="Trebuchet MS" w:cs="Arial"/>
          <w:sz w:val="20"/>
          <w:szCs w:val="20"/>
        </w:rPr>
        <w:t>xiv</w:t>
      </w:r>
      <w:proofErr w:type="spellEnd"/>
      <w:r w:rsidR="00DC605F">
        <w:rPr>
          <w:rFonts w:ascii="Trebuchet MS" w:hAnsi="Trebuchet MS" w:cs="Arial"/>
          <w:sz w:val="20"/>
          <w:szCs w:val="20"/>
        </w:rPr>
        <w:t>)</w:t>
      </w:r>
      <w:r w:rsidR="00B92DB6">
        <w:rPr>
          <w:rFonts w:ascii="Trebuchet MS" w:hAnsi="Trebuchet MS" w:cs="Arial"/>
          <w:sz w:val="20"/>
          <w:szCs w:val="20"/>
        </w:rPr>
        <w:fldChar w:fldCharType="end"/>
      </w:r>
      <w:r w:rsidRPr="00DF53F1">
        <w:rPr>
          <w:rFonts w:ascii="Trebuchet MS" w:hAnsi="Trebuchet MS" w:cs="Arial"/>
          <w:sz w:val="20"/>
          <w:szCs w:val="20"/>
        </w:rPr>
        <w:t>; e</w:t>
      </w:r>
    </w:p>
    <w:p w14:paraId="24718769" w14:textId="511B7E1D"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via original com lista de presença e uma via eletrônica (</w:t>
      </w:r>
      <w:r w:rsidR="003F3FB3">
        <w:rPr>
          <w:rFonts w:ascii="Trebuchet MS" w:hAnsi="Trebuchet MS" w:cs="Arial"/>
          <w:sz w:val="20"/>
          <w:szCs w:val="20"/>
        </w:rPr>
        <w:t>PDF</w:t>
      </w:r>
      <w:r w:rsidRPr="00DF53F1">
        <w:rPr>
          <w:rFonts w:ascii="Trebuchet MS" w:hAnsi="Trebuchet MS" w:cs="Arial"/>
          <w:sz w:val="20"/>
          <w:szCs w:val="20"/>
        </w:rPr>
        <w:t>) com chancela digital da JUCESP dos atos e reuniões dos Debenturistas que integrem a Emissão</w:t>
      </w:r>
      <w:r w:rsidR="00D244F9">
        <w:rPr>
          <w:rFonts w:ascii="Trebuchet MS" w:hAnsi="Trebuchet MS" w:cs="Arial"/>
          <w:sz w:val="20"/>
          <w:szCs w:val="20"/>
        </w:rPr>
        <w:t>;</w:t>
      </w:r>
    </w:p>
    <w:p w14:paraId="326494EC"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atualizado o registro de companhia aberta da Emissora perante a CVM, nos termos da Instrução CVM 480;</w:t>
      </w:r>
    </w:p>
    <w:p w14:paraId="57B1EA0A" w14:textId="7D1FACFD"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lastRenderedPageBreak/>
        <w:t xml:space="preserve">observar as disposições da </w:t>
      </w:r>
      <w:r w:rsidR="005B7418">
        <w:rPr>
          <w:rFonts w:ascii="Trebuchet MS" w:hAnsi="Trebuchet MS" w:cs="Arial"/>
          <w:sz w:val="20"/>
          <w:szCs w:val="20"/>
        </w:rPr>
        <w:t>Resolução</w:t>
      </w:r>
      <w:r w:rsidR="005B7418"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 xml:space="preserve"> no tocante a dever de sigilo e vedações à negociação;</w:t>
      </w:r>
    </w:p>
    <w:p w14:paraId="5F6C665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cumprir todas as normas e regulamentos (inclusive relacionados a autorregulação) relacionados à Emissão e à Oferta Restrita, incluindo, mas não se limitando às normas e regulamentos da CVM, da </w:t>
      </w:r>
      <w:r w:rsidR="003349A1">
        <w:rPr>
          <w:rFonts w:ascii="Trebuchet MS" w:hAnsi="Trebuchet MS"/>
          <w:sz w:val="20"/>
          <w:szCs w:val="20"/>
        </w:rPr>
        <w:t>B3</w:t>
      </w:r>
      <w:r w:rsidRPr="00DF53F1">
        <w:rPr>
          <w:rFonts w:ascii="Trebuchet MS" w:hAnsi="Trebuchet MS"/>
          <w:sz w:val="20"/>
          <w:szCs w:val="20"/>
        </w:rPr>
        <w:t xml:space="preserve"> e da ANBIMA</w:t>
      </w:r>
      <w:r w:rsidRPr="00DF53F1">
        <w:rPr>
          <w:rFonts w:ascii="Trebuchet MS" w:hAnsi="Trebuchet MS" w:cs="Arial"/>
          <w:sz w:val="20"/>
          <w:szCs w:val="20"/>
        </w:rPr>
        <w:t>, inclusive mediante envio de documentos, prestando, ainda, as informações que lhe forem solicitadas;</w:t>
      </w:r>
    </w:p>
    <w:p w14:paraId="5C9ECFE0"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seus bens e ativos devidamente segurados, conforme práticas correntes da Emissora, conforme o caso, e do mercado;</w:t>
      </w:r>
    </w:p>
    <w:p w14:paraId="5399AE06" w14:textId="7868A490" w:rsidR="00B817BC" w:rsidRPr="00DF53F1" w:rsidRDefault="00F07F9D" w:rsidP="00E31DF6">
      <w:pPr>
        <w:widowControl/>
        <w:numPr>
          <w:ilvl w:val="0"/>
          <w:numId w:val="14"/>
        </w:numPr>
        <w:suppressAutoHyphens/>
        <w:autoSpaceDE/>
        <w:autoSpaceDN/>
        <w:adjustRightInd/>
        <w:spacing w:before="140" w:after="240" w:line="290" w:lineRule="auto"/>
        <w:ind w:left="1276" w:hanging="596"/>
        <w:rPr>
          <w:rFonts w:ascii="Trebuchet MS" w:hAnsi="Trebuchet MS"/>
          <w:b/>
          <w:sz w:val="20"/>
        </w:rPr>
      </w:pPr>
      <w:r>
        <w:rPr>
          <w:rFonts w:ascii="Trebuchet MS" w:hAnsi="Trebuchet MS"/>
          <w:color w:val="000000"/>
          <w:sz w:val="20"/>
        </w:rPr>
        <w:t xml:space="preserve">obter e </w:t>
      </w:r>
      <w:r w:rsidR="00B817BC" w:rsidRPr="00DF53F1">
        <w:rPr>
          <w:rFonts w:ascii="Trebuchet MS" w:hAnsi="Trebuchet MS"/>
          <w:color w:val="000000"/>
          <w:sz w:val="20"/>
        </w:rPr>
        <w:t>manter válidas</w:t>
      </w:r>
      <w:r>
        <w:rPr>
          <w:rFonts w:ascii="Trebuchet MS" w:hAnsi="Trebuchet MS"/>
          <w:color w:val="000000"/>
          <w:sz w:val="20"/>
        </w:rPr>
        <w:t>, vigentes</w:t>
      </w:r>
      <w:r w:rsidR="00B817BC" w:rsidRPr="00DF53F1">
        <w:rPr>
          <w:rFonts w:ascii="Trebuchet MS" w:hAnsi="Trebuchet MS"/>
          <w:color w:val="000000"/>
          <w:sz w:val="20"/>
        </w:rPr>
        <w:t xml:space="preserve"> e regulares as licenças, concessões ou aprovações necessárias, inclusive ambientais, bem como os contratos existentes e relevantes, em quaisquer casos necessários ao seu regular funcionamento, exceto (a) nos casos que estejam </w:t>
      </w:r>
      <w:r w:rsidR="00B817BC" w:rsidRPr="00DF53F1">
        <w:rPr>
          <w:rFonts w:ascii="Trebuchet MS" w:hAnsi="Trebuchet MS" w:cs="Calibri"/>
          <w:color w:val="000000"/>
          <w:sz w:val="20"/>
          <w:szCs w:val="20"/>
          <w:lang w:eastAsia="pt-BR"/>
        </w:rPr>
        <w:t>em processo de renovação tempestiva ou</w:t>
      </w:r>
      <w:r w:rsidR="00B817BC" w:rsidRPr="00DF53F1">
        <w:rPr>
          <w:rFonts w:ascii="Trebuchet MS" w:hAnsi="Trebuchet MS"/>
          <w:color w:val="000000"/>
          <w:sz w:val="20"/>
        </w:rPr>
        <w:t xml:space="preserve"> que</w:t>
      </w:r>
      <w:r w:rsidR="00AC041E">
        <w:rPr>
          <w:rFonts w:ascii="Trebuchet MS" w:hAnsi="Trebuchet MS"/>
          <w:color w:val="000000"/>
          <w:sz w:val="20"/>
        </w:rPr>
        <w:t>, de boa-fé,</w:t>
      </w:r>
      <w:r w:rsidR="00B817BC" w:rsidRPr="00DF53F1">
        <w:rPr>
          <w:rFonts w:ascii="Trebuchet MS" w:hAnsi="Trebuchet MS"/>
          <w:color w:val="000000"/>
          <w:sz w:val="20"/>
        </w:rPr>
        <w:t xml:space="preserve"> a Emissora esteja </w:t>
      </w:r>
      <w:r w:rsidR="00B72E03">
        <w:rPr>
          <w:rFonts w:ascii="Trebuchet MS" w:hAnsi="Trebuchet MS"/>
          <w:color w:val="000000"/>
          <w:sz w:val="20"/>
        </w:rPr>
        <w:t xml:space="preserve">questionando </w:t>
      </w:r>
      <w:r w:rsidR="00B817BC" w:rsidRPr="00DF53F1">
        <w:rPr>
          <w:rFonts w:ascii="Trebuchet MS" w:hAnsi="Trebuchet MS"/>
          <w:color w:val="000000"/>
          <w:sz w:val="20"/>
        </w:rPr>
        <w:t xml:space="preserve">sua perda, revogação ou cancelamento nas esferas administrativa ou </w:t>
      </w:r>
      <w:r w:rsidR="00B817BC" w:rsidRPr="00264548">
        <w:rPr>
          <w:rFonts w:ascii="Trebuchet MS" w:hAnsi="Trebuchet MS"/>
          <w:color w:val="000000"/>
          <w:sz w:val="20"/>
        </w:rPr>
        <w:t>judicial</w:t>
      </w:r>
      <w:r w:rsidR="00923338">
        <w:rPr>
          <w:rFonts w:ascii="Trebuchet MS" w:hAnsi="Trebuchet MS"/>
          <w:color w:val="000000"/>
          <w:sz w:val="20"/>
        </w:rPr>
        <w:t>,</w:t>
      </w:r>
      <w:r w:rsidR="00273018" w:rsidRPr="00A47EBD">
        <w:rPr>
          <w:rFonts w:ascii="Trebuchet MS" w:hAnsi="Trebuchet MS"/>
          <w:color w:val="000000"/>
          <w:sz w:val="20"/>
        </w:rPr>
        <w:t xml:space="preserve"> </w:t>
      </w:r>
      <w:r w:rsidR="00B817BC" w:rsidRPr="00A47EBD">
        <w:rPr>
          <w:rFonts w:ascii="Trebuchet MS" w:hAnsi="Trebuchet MS"/>
          <w:color w:val="000000"/>
          <w:sz w:val="20"/>
        </w:rPr>
        <w:t>ou (b)</w:t>
      </w:r>
      <w:r w:rsidR="00B817BC" w:rsidRPr="00A47EBD">
        <w:rPr>
          <w:rFonts w:ascii="Trebuchet MS" w:hAnsi="Trebuchet MS" w:cs="Calibri"/>
          <w:color w:val="000000"/>
          <w:sz w:val="20"/>
          <w:szCs w:val="20"/>
          <w:lang w:eastAsia="pt-BR"/>
        </w:rPr>
        <w:t xml:space="preserve"> que </w:t>
      </w:r>
      <w:r w:rsidR="00B817BC" w:rsidRPr="00A47EBD">
        <w:rPr>
          <w:rFonts w:ascii="Trebuchet MS" w:hAnsi="Trebuchet MS"/>
          <w:color w:val="000000"/>
          <w:sz w:val="20"/>
        </w:rPr>
        <w:t>a eventual perda, revogação ou cancelamento das licenças, concessões ou a</w:t>
      </w:r>
      <w:r w:rsidR="00B817BC" w:rsidRPr="00456638">
        <w:rPr>
          <w:rFonts w:ascii="Trebuchet MS" w:hAnsi="Trebuchet MS"/>
          <w:color w:val="000000"/>
          <w:sz w:val="20"/>
        </w:rPr>
        <w:t xml:space="preserve">provações não resultem em qualquer </w:t>
      </w:r>
      <w:r w:rsidR="00B817BC" w:rsidRPr="00A47EBD">
        <w:rPr>
          <w:rFonts w:ascii="Trebuchet MS" w:hAnsi="Trebuchet MS"/>
          <w:color w:val="000000"/>
          <w:sz w:val="20"/>
          <w:szCs w:val="20"/>
          <w:lang w:eastAsia="pt-BR"/>
        </w:rPr>
        <w:t>Efeito Adverso Relevante</w:t>
      </w:r>
      <w:r w:rsidR="00B817BC" w:rsidRPr="00A47EBD">
        <w:rPr>
          <w:rFonts w:ascii="Trebuchet MS" w:hAnsi="Trebuchet MS"/>
          <w:sz w:val="20"/>
        </w:rPr>
        <w:t>;</w:t>
      </w:r>
      <w:r w:rsidR="00B817BC" w:rsidRPr="00DF53F1">
        <w:rPr>
          <w:rFonts w:ascii="Trebuchet MS" w:hAnsi="Trebuchet MS"/>
          <w:sz w:val="20"/>
        </w:rPr>
        <w:t xml:space="preserve"> </w:t>
      </w:r>
    </w:p>
    <w:p w14:paraId="49B5FA5D" w14:textId="433C5D92"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contratar e manter contratados durante o prazo de vigência das Debêntures, às expensas da Emissora, os prestadores de serviços inerentes às obrigações previstas nos documentos da Emissão e da Oferta Restrita, incluindo, mas não se limitando, ao </w:t>
      </w:r>
      <w:r w:rsidR="00EC609B" w:rsidRPr="00EC609B">
        <w:rPr>
          <w:rFonts w:ascii="Trebuchet MS" w:hAnsi="Trebuchet MS" w:cs="Arial"/>
          <w:sz w:val="20"/>
          <w:szCs w:val="20"/>
        </w:rPr>
        <w:t xml:space="preserve">Agente </w:t>
      </w:r>
      <w:r w:rsidRPr="00DF53F1">
        <w:rPr>
          <w:rFonts w:ascii="Trebuchet MS" w:hAnsi="Trebuchet MS" w:cs="Arial"/>
          <w:sz w:val="20"/>
          <w:szCs w:val="20"/>
        </w:rPr>
        <w:t xml:space="preserve">Liquidante,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o Agente Fiduciário, a Agência de Classificação de Risco, e o ambiente de negociação das Debêntures no mercado secundário </w:t>
      </w:r>
      <w:r w:rsidR="00DF4CF8">
        <w:rPr>
          <w:rFonts w:ascii="Trebuchet MS" w:hAnsi="Trebuchet MS" w:cs="Arial"/>
          <w:sz w:val="20"/>
          <w:szCs w:val="20"/>
        </w:rPr>
        <w:t>(</w:t>
      </w:r>
      <w:r w:rsidRPr="00DF53F1">
        <w:rPr>
          <w:rFonts w:ascii="Trebuchet MS" w:hAnsi="Trebuchet MS" w:cs="Arial"/>
          <w:sz w:val="20"/>
          <w:szCs w:val="20"/>
        </w:rPr>
        <w:t>CETIP21</w:t>
      </w:r>
      <w:r w:rsidR="00DF4CF8">
        <w:rPr>
          <w:rFonts w:ascii="Trebuchet MS" w:hAnsi="Trebuchet MS" w:cs="Arial"/>
          <w:sz w:val="20"/>
          <w:szCs w:val="20"/>
        </w:rPr>
        <w:t>)</w:t>
      </w:r>
      <w:r w:rsidRPr="00DF53F1">
        <w:rPr>
          <w:rFonts w:ascii="Trebuchet MS" w:hAnsi="Trebuchet MS" w:cs="Arial"/>
          <w:sz w:val="20"/>
          <w:szCs w:val="20"/>
        </w:rPr>
        <w:t>;</w:t>
      </w:r>
    </w:p>
    <w:p w14:paraId="6552A7FC"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sz w:val="20"/>
        </w:rPr>
      </w:pPr>
      <w:r w:rsidRPr="00DF53F1">
        <w:rPr>
          <w:rFonts w:ascii="Trebuchet MS" w:hAnsi="Trebuchet MS"/>
          <w:sz w:val="20"/>
        </w:rPr>
        <w:t xml:space="preserve">efetuar recolhimento de quaisquer </w:t>
      </w:r>
      <w:r w:rsidRPr="00DF53F1">
        <w:rPr>
          <w:rFonts w:ascii="Trebuchet MS" w:hAnsi="Trebuchet MS" w:cs="Arial"/>
          <w:sz w:val="20"/>
          <w:szCs w:val="20"/>
        </w:rPr>
        <w:t xml:space="preserve">impostos, </w:t>
      </w:r>
      <w:r w:rsidRPr="00DF53F1">
        <w:rPr>
          <w:rFonts w:ascii="Trebuchet MS" w:hAnsi="Trebuchet MS"/>
          <w:sz w:val="20"/>
        </w:rPr>
        <w:t xml:space="preserve">tributos ou contribuições </w:t>
      </w:r>
      <w:r w:rsidRPr="00DF53F1">
        <w:rPr>
          <w:rFonts w:ascii="Trebuchet MS" w:hAnsi="Trebuchet MS" w:cs="Arial"/>
          <w:sz w:val="20"/>
          <w:szCs w:val="20"/>
        </w:rPr>
        <w:t>(“</w:t>
      </w:r>
      <w:r w:rsidRPr="00DF53F1">
        <w:rPr>
          <w:rFonts w:ascii="Trebuchet MS" w:hAnsi="Trebuchet MS" w:cs="Arial"/>
          <w:sz w:val="20"/>
          <w:szCs w:val="20"/>
          <w:u w:val="single"/>
        </w:rPr>
        <w:t>Tributos</w:t>
      </w:r>
      <w:r w:rsidRPr="00DF53F1">
        <w:rPr>
          <w:rFonts w:ascii="Trebuchet MS" w:hAnsi="Trebuchet MS" w:cs="Arial"/>
          <w:sz w:val="20"/>
          <w:szCs w:val="20"/>
        </w:rPr>
        <w:t xml:space="preserve">”) </w:t>
      </w:r>
      <w:r w:rsidRPr="00DF53F1">
        <w:rPr>
          <w:rFonts w:ascii="Trebuchet MS" w:hAnsi="Trebuchet MS"/>
          <w:sz w:val="20"/>
        </w:rPr>
        <w:t>que incidam ou venham a incidir sobre a Emissão e que sejam de responsabilidade da Emissora</w:t>
      </w:r>
      <w:r w:rsidRPr="00DF53F1">
        <w:rPr>
          <w:rFonts w:ascii="Trebuchet MS" w:hAnsi="Trebuchet MS" w:cs="Arial"/>
          <w:sz w:val="20"/>
          <w:szCs w:val="20"/>
        </w:rPr>
        <w:t>, exceto por aquel</w:t>
      </w:r>
      <w:r w:rsidR="003B4D4F">
        <w:rPr>
          <w:rFonts w:ascii="Trebuchet MS" w:hAnsi="Trebuchet MS" w:cs="Arial"/>
          <w:sz w:val="20"/>
          <w:szCs w:val="20"/>
        </w:rPr>
        <w:t>e</w:t>
      </w:r>
      <w:r w:rsidRPr="00DF53F1">
        <w:rPr>
          <w:rFonts w:ascii="Trebuchet MS" w:hAnsi="Trebuchet MS" w:cs="Arial"/>
          <w:sz w:val="20"/>
          <w:szCs w:val="20"/>
        </w:rPr>
        <w:t xml:space="preserve">s que venham a ser </w:t>
      </w:r>
      <w:r w:rsidRPr="00264548">
        <w:rPr>
          <w:rFonts w:ascii="Trebuchet MS" w:hAnsi="Trebuchet MS" w:cs="Arial"/>
          <w:sz w:val="20"/>
          <w:szCs w:val="20"/>
        </w:rPr>
        <w:t>questionad</w:t>
      </w:r>
      <w:r w:rsidR="003B4D4F" w:rsidRPr="00264548">
        <w:rPr>
          <w:rFonts w:ascii="Trebuchet MS" w:hAnsi="Trebuchet MS" w:cs="Arial"/>
          <w:sz w:val="20"/>
          <w:szCs w:val="20"/>
        </w:rPr>
        <w:t>o</w:t>
      </w:r>
      <w:r w:rsidRPr="00264548">
        <w:rPr>
          <w:rFonts w:ascii="Trebuchet MS" w:hAnsi="Trebuchet MS" w:cs="Arial"/>
          <w:sz w:val="20"/>
          <w:szCs w:val="20"/>
        </w:rPr>
        <w:t xml:space="preserve">s </w:t>
      </w:r>
      <w:r w:rsidR="00AC041E">
        <w:rPr>
          <w:rFonts w:ascii="Trebuchet MS" w:hAnsi="Trebuchet MS" w:cs="Arial"/>
          <w:sz w:val="20"/>
          <w:szCs w:val="20"/>
        </w:rPr>
        <w:t xml:space="preserve">de boa-fé </w:t>
      </w:r>
      <w:r w:rsidRPr="00264548">
        <w:rPr>
          <w:rFonts w:ascii="Trebuchet MS" w:hAnsi="Trebuchet MS" w:cs="Arial"/>
          <w:sz w:val="20"/>
          <w:szCs w:val="20"/>
        </w:rPr>
        <w:t>nas esferas administrativa e/ou judicial</w:t>
      </w:r>
      <w:r w:rsidRPr="00264548">
        <w:rPr>
          <w:rFonts w:ascii="Trebuchet MS" w:hAnsi="Trebuchet MS"/>
          <w:color w:val="000000"/>
          <w:sz w:val="20"/>
          <w:szCs w:val="20"/>
        </w:rPr>
        <w:t xml:space="preserve"> e desde que</w:t>
      </w:r>
      <w:r w:rsidR="00B72E03" w:rsidRPr="00264548">
        <w:rPr>
          <w:rFonts w:ascii="Trebuchet MS" w:hAnsi="Trebuchet MS"/>
          <w:color w:val="000000"/>
          <w:sz w:val="20"/>
          <w:szCs w:val="20"/>
        </w:rPr>
        <w:t xml:space="preserve"> </w:t>
      </w:r>
      <w:r w:rsidRPr="00264548">
        <w:rPr>
          <w:rFonts w:ascii="Trebuchet MS" w:hAnsi="Trebuchet MS"/>
          <w:color w:val="000000"/>
          <w:sz w:val="20"/>
          <w:szCs w:val="20"/>
        </w:rPr>
        <w:t>tal questionamento não impacte o recebimento dos valores da Remuneração aos Debenturistas líquidos de Tributos em valores adicionais suficientes como se a incidência de qualquer Tributo se desse às alíquotas vigentes na data de assinatura desta Escritura de Emissão</w:t>
      </w:r>
      <w:r w:rsidRPr="00BB3545">
        <w:rPr>
          <w:rFonts w:ascii="Trebuchet MS" w:hAnsi="Trebuchet MS"/>
          <w:color w:val="000000"/>
          <w:sz w:val="20"/>
        </w:rPr>
        <w:t>;</w:t>
      </w:r>
      <w:r w:rsidR="003F3FB3">
        <w:rPr>
          <w:rFonts w:ascii="Trebuchet MS" w:hAnsi="Trebuchet MS"/>
          <w:color w:val="000000"/>
          <w:sz w:val="20"/>
        </w:rPr>
        <w:t xml:space="preserve"> </w:t>
      </w:r>
    </w:p>
    <w:p w14:paraId="2F0365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p>
    <w:p w14:paraId="30581D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convocar, nos termos da Cláusula Décima abaixo, Assembleias Gerais de Debenturistas para deliberar sobre qualquer das matérias que direta ou indiretamente se relacione com a Emissão, a Oferta Restrita, e as Debêntures, caso o Agente Fiduciário deva fazer, nos termos da presente Escritura, mas não o faça; </w:t>
      </w:r>
    </w:p>
    <w:p w14:paraId="3F6EF72F"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lastRenderedPageBreak/>
        <w:t xml:space="preserve"> comparecer às Assembleias Gerais de Debenturistas, sempre que solicitado; </w:t>
      </w:r>
    </w:p>
    <w:p w14:paraId="1F0D8C3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efetuar, no prazo de 10 (dez) Dias Úteis a contar da solicitação por escrito do reembolso de despesas, o pagamento de todas as despesas razoáveis e comprovadas incorridas pelo Agente Fiduciário que venham a ser necessárias para proteger os direitos e interesses dos Debenturistas, inclusive honorários advocatícios razoáveis e outras despesas e custos razoáveis incorridos em virtude da cobrança de qualquer quantia devida aos Debenturistas nos termos desta Escritura de Emissão;</w:t>
      </w:r>
    </w:p>
    <w:p w14:paraId="65C8A7B1" w14:textId="7DDE8706"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tomar todas as medidas e arcar com todos os custos </w:t>
      </w:r>
      <w:r w:rsidRPr="00DF53F1">
        <w:rPr>
          <w:rFonts w:ascii="Trebuchet MS" w:hAnsi="Trebuchet MS" w:cs="Arial"/>
          <w:b/>
          <w:sz w:val="20"/>
          <w:szCs w:val="20"/>
        </w:rPr>
        <w:t>(a)</w:t>
      </w:r>
      <w:r w:rsidRPr="00DF53F1">
        <w:rPr>
          <w:rFonts w:ascii="Trebuchet MS" w:hAnsi="Trebuchet MS" w:cs="Arial"/>
          <w:sz w:val="20"/>
          <w:szCs w:val="20"/>
        </w:rPr>
        <w:t xml:space="preserve"> decorrentes da distribuição das Debêntures, incluindo todos os custos relativos ao seu depósito na </w:t>
      </w:r>
      <w:r w:rsidR="003349A1">
        <w:rPr>
          <w:rFonts w:ascii="Trebuchet MS" w:hAnsi="Trebuchet MS" w:cs="Arial"/>
          <w:sz w:val="20"/>
          <w:szCs w:val="20"/>
        </w:rPr>
        <w:t>B3</w:t>
      </w:r>
      <w:r w:rsidRPr="00DF53F1">
        <w:rPr>
          <w:rFonts w:ascii="Trebuchet MS" w:hAnsi="Trebuchet MS" w:cs="Arial"/>
          <w:sz w:val="20"/>
          <w:szCs w:val="20"/>
        </w:rPr>
        <w:t xml:space="preserve">; </w:t>
      </w:r>
      <w:r w:rsidRPr="00DF53F1">
        <w:rPr>
          <w:rFonts w:ascii="Trebuchet MS" w:hAnsi="Trebuchet MS" w:cs="Arial"/>
          <w:b/>
          <w:sz w:val="20"/>
          <w:szCs w:val="20"/>
        </w:rPr>
        <w:t>(b)</w:t>
      </w:r>
      <w:r w:rsidRPr="00DF53F1">
        <w:rPr>
          <w:rFonts w:ascii="Trebuchet MS" w:hAnsi="Trebuchet MS" w:cs="Arial"/>
          <w:sz w:val="20"/>
          <w:szCs w:val="20"/>
        </w:rPr>
        <w:t xml:space="preserve"> de registro e de publicação dos atos necessários à Emissão, tais como esta Escritura de Emissão, seus eventuais aditamentos e os atos societários da Emissora; </w:t>
      </w:r>
      <w:r w:rsidRPr="00DF53F1">
        <w:rPr>
          <w:rFonts w:ascii="Trebuchet MS" w:hAnsi="Trebuchet MS" w:cs="Arial"/>
          <w:b/>
          <w:sz w:val="20"/>
          <w:szCs w:val="20"/>
        </w:rPr>
        <w:t xml:space="preserve">(c) </w:t>
      </w:r>
      <w:r w:rsidRPr="00DF53F1">
        <w:rPr>
          <w:rFonts w:ascii="Trebuchet MS" w:hAnsi="Trebuchet MS" w:cs="Arial"/>
          <w:sz w:val="20"/>
          <w:szCs w:val="20"/>
        </w:rPr>
        <w:t xml:space="preserve">de contratação do Agente Fiduciário, do </w:t>
      </w:r>
      <w:r w:rsidR="00EC609B" w:rsidRPr="00EC609B">
        <w:rPr>
          <w:rFonts w:ascii="Trebuchet MS" w:hAnsi="Trebuchet MS" w:cs="Arial"/>
          <w:sz w:val="20"/>
          <w:szCs w:val="20"/>
        </w:rPr>
        <w:t xml:space="preserve">Agente </w:t>
      </w:r>
      <w:r w:rsidRPr="00DF53F1">
        <w:rPr>
          <w:rFonts w:ascii="Trebuchet MS" w:hAnsi="Trebuchet MS" w:cs="Arial"/>
          <w:sz w:val="20"/>
          <w:szCs w:val="20"/>
        </w:rPr>
        <w:t xml:space="preserve">Liquidante e do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e </w:t>
      </w:r>
      <w:r w:rsidRPr="00DF53F1">
        <w:rPr>
          <w:rFonts w:ascii="Trebuchet MS" w:hAnsi="Trebuchet MS" w:cs="Arial"/>
          <w:b/>
          <w:sz w:val="20"/>
          <w:szCs w:val="20"/>
        </w:rPr>
        <w:t xml:space="preserve">(d) </w:t>
      </w:r>
      <w:r w:rsidRPr="00DF53F1">
        <w:rPr>
          <w:rFonts w:ascii="Trebuchet MS" w:hAnsi="Trebuchet MS" w:cs="Arial"/>
          <w:sz w:val="20"/>
          <w:szCs w:val="20"/>
        </w:rPr>
        <w:t>da Agência de Classificação de Risco;</w:t>
      </w:r>
    </w:p>
    <w:p w14:paraId="5DD6145B"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obter e manter válidas e eficazes todas as autorizações, incluindo as societárias e governamentais, exigidas: </w:t>
      </w:r>
      <w:r w:rsidRPr="00E31DF6">
        <w:rPr>
          <w:rFonts w:ascii="Trebuchet MS" w:hAnsi="Trebuchet MS" w:cs="Arial"/>
          <w:b/>
          <w:bCs/>
          <w:sz w:val="20"/>
          <w:szCs w:val="20"/>
        </w:rPr>
        <w:t>(a)</w:t>
      </w:r>
      <w:r w:rsidRPr="00B1709C">
        <w:rPr>
          <w:rFonts w:ascii="Trebuchet MS" w:hAnsi="Trebuchet MS" w:cs="Arial"/>
          <w:sz w:val="20"/>
          <w:szCs w:val="20"/>
        </w:rPr>
        <w:t xml:space="preserve"> para a validade ou exequibilidade das Debêntures; e </w:t>
      </w:r>
      <w:r w:rsidRPr="00E31DF6">
        <w:rPr>
          <w:rFonts w:ascii="Trebuchet MS" w:hAnsi="Trebuchet MS" w:cs="Arial"/>
          <w:b/>
          <w:bCs/>
          <w:sz w:val="20"/>
          <w:szCs w:val="20"/>
        </w:rPr>
        <w:t>(b)</w:t>
      </w:r>
      <w:r w:rsidRPr="00B1709C">
        <w:rPr>
          <w:rFonts w:ascii="Trebuchet MS" w:hAnsi="Trebuchet MS" w:cs="Arial"/>
          <w:sz w:val="20"/>
          <w:szCs w:val="20"/>
        </w:rPr>
        <w:t xml:space="preserve"> para o fiel, pontual e integral cumprimento das obrigações decorrentes das Debêntures;</w:t>
      </w:r>
      <w:r w:rsidR="003B4D4F">
        <w:rPr>
          <w:rFonts w:ascii="Trebuchet MS" w:hAnsi="Trebuchet MS" w:cs="Arial"/>
          <w:sz w:val="20"/>
          <w:szCs w:val="20"/>
        </w:rPr>
        <w:t xml:space="preserve"> </w:t>
      </w:r>
    </w:p>
    <w:p w14:paraId="78D7C5D7" w14:textId="77777777"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com todas as obrigações constantes desta Escritura de Emissão; </w:t>
      </w:r>
    </w:p>
    <w:p w14:paraId="08CDC0B2"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não praticar qualquer ato em desacordo com o </w:t>
      </w:r>
      <w:r>
        <w:rPr>
          <w:rFonts w:ascii="Trebuchet MS" w:hAnsi="Trebuchet MS" w:cs="Arial"/>
          <w:sz w:val="20"/>
          <w:szCs w:val="20"/>
        </w:rPr>
        <w:t xml:space="preserve">seu </w:t>
      </w:r>
      <w:r w:rsidRPr="00B1709C">
        <w:rPr>
          <w:rFonts w:ascii="Trebuchet MS" w:hAnsi="Trebuchet MS" w:cs="Arial"/>
          <w:sz w:val="20"/>
          <w:szCs w:val="20"/>
        </w:rPr>
        <w:t>estatuto social;</w:t>
      </w:r>
      <w:r w:rsidR="003B4D4F">
        <w:rPr>
          <w:rFonts w:ascii="Trebuchet MS" w:hAnsi="Trebuchet MS" w:cs="Arial"/>
          <w:sz w:val="20"/>
          <w:szCs w:val="20"/>
        </w:rPr>
        <w:t xml:space="preserve"> </w:t>
      </w:r>
    </w:p>
    <w:p w14:paraId="58661C3E" w14:textId="5CEEDAFA" w:rsidR="003F3FB3" w:rsidRPr="008B406E"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abster-se, até a divulgação d</w:t>
      </w:r>
      <w:r>
        <w:rPr>
          <w:rFonts w:ascii="Trebuchet MS" w:hAnsi="Trebuchet MS" w:cs="Arial"/>
          <w:sz w:val="20"/>
          <w:szCs w:val="20"/>
        </w:rPr>
        <w:t>a</w:t>
      </w:r>
      <w:r w:rsidRPr="00B1709C">
        <w:rPr>
          <w:rFonts w:ascii="Trebuchet MS" w:hAnsi="Trebuchet MS" w:cs="Arial"/>
          <w:sz w:val="20"/>
          <w:szCs w:val="20"/>
        </w:rPr>
        <w:t xml:space="preserve"> Comunica</w:t>
      </w:r>
      <w:r>
        <w:rPr>
          <w:rFonts w:ascii="Trebuchet MS" w:hAnsi="Trebuchet MS" w:cs="Arial"/>
          <w:sz w:val="20"/>
          <w:szCs w:val="20"/>
        </w:rPr>
        <w:t>ção</w:t>
      </w:r>
      <w:r w:rsidRPr="00B1709C">
        <w:rPr>
          <w:rFonts w:ascii="Trebuchet MS" w:hAnsi="Trebuchet MS" w:cs="Arial"/>
          <w:sz w:val="20"/>
          <w:szCs w:val="20"/>
        </w:rPr>
        <w:t xml:space="preserve"> de Encerramento de </w:t>
      </w:r>
      <w:r w:rsidRPr="00E31DF6">
        <w:rPr>
          <w:rFonts w:ascii="Trebuchet MS" w:hAnsi="Trebuchet MS" w:cs="Arial"/>
          <w:b/>
          <w:bCs/>
          <w:sz w:val="20"/>
          <w:szCs w:val="20"/>
        </w:rPr>
        <w:t>(a)</w:t>
      </w:r>
      <w:r w:rsidRPr="00B1709C">
        <w:rPr>
          <w:rFonts w:ascii="Trebuchet MS" w:hAnsi="Trebuchet MS" w:cs="Arial"/>
          <w:sz w:val="20"/>
          <w:szCs w:val="20"/>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w:t>
      </w:r>
      <w:r w:rsidR="00FF3B96">
        <w:rPr>
          <w:rFonts w:ascii="Trebuchet MS" w:hAnsi="Trebuchet MS" w:cs="Arial"/>
          <w:sz w:val="20"/>
          <w:szCs w:val="20"/>
        </w:rPr>
        <w:t xml:space="preserve">Instrução CVM n°400, </w:t>
      </w:r>
      <w:r w:rsidR="00FF3B96" w:rsidRPr="00FF3B96">
        <w:rPr>
          <w:rFonts w:ascii="Trebuchet MS" w:hAnsi="Trebuchet MS" w:cs="Arial"/>
          <w:sz w:val="20"/>
          <w:szCs w:val="20"/>
        </w:rPr>
        <w:t xml:space="preserve">de 29 de dezembro de 2003, conforme </w:t>
      </w:r>
      <w:r w:rsidR="004108D3">
        <w:rPr>
          <w:rFonts w:ascii="Trebuchet MS" w:hAnsi="Trebuchet MS" w:cs="Arial"/>
          <w:sz w:val="20"/>
          <w:szCs w:val="20"/>
        </w:rPr>
        <w:t>alterada</w:t>
      </w:r>
      <w:r w:rsidR="00FF3B96" w:rsidRPr="00FF3B96">
        <w:rPr>
          <w:rFonts w:ascii="Trebuchet MS" w:hAnsi="Trebuchet MS" w:cs="Arial"/>
          <w:sz w:val="20"/>
          <w:szCs w:val="20"/>
        </w:rPr>
        <w:t xml:space="preserve"> </w:t>
      </w:r>
      <w:r w:rsidR="00FF3B96">
        <w:rPr>
          <w:rFonts w:ascii="Trebuchet MS" w:hAnsi="Trebuchet MS" w:cs="Arial"/>
          <w:sz w:val="20"/>
          <w:szCs w:val="20"/>
        </w:rPr>
        <w:t>(“</w:t>
      </w:r>
      <w:r w:rsidRPr="002C1C61">
        <w:rPr>
          <w:rFonts w:ascii="Trebuchet MS" w:hAnsi="Trebuchet MS" w:cs="Arial"/>
          <w:sz w:val="20"/>
          <w:szCs w:val="20"/>
          <w:u w:val="single"/>
        </w:rPr>
        <w:t>Instrução CVM 400</w:t>
      </w:r>
      <w:r w:rsidR="00FF3B96">
        <w:rPr>
          <w:rFonts w:ascii="Trebuchet MS" w:hAnsi="Trebuchet MS" w:cs="Arial"/>
          <w:sz w:val="20"/>
          <w:szCs w:val="20"/>
        </w:rPr>
        <w:t>”)</w:t>
      </w:r>
      <w:r w:rsidRPr="00B1709C">
        <w:rPr>
          <w:rFonts w:ascii="Trebuchet MS" w:hAnsi="Trebuchet MS" w:cs="Arial"/>
          <w:sz w:val="20"/>
          <w:szCs w:val="20"/>
        </w:rPr>
        <w:t xml:space="preserve">; </w:t>
      </w:r>
      <w:r w:rsidRPr="00E31DF6">
        <w:rPr>
          <w:rFonts w:ascii="Trebuchet MS" w:hAnsi="Trebuchet MS" w:cs="Arial"/>
          <w:b/>
          <w:bCs/>
          <w:sz w:val="20"/>
          <w:szCs w:val="20"/>
        </w:rPr>
        <w:t>(b)</w:t>
      </w:r>
      <w:r w:rsidRPr="00B1709C">
        <w:rPr>
          <w:rFonts w:ascii="Trebuchet MS" w:hAnsi="Trebuchet MS" w:cs="Arial"/>
          <w:sz w:val="20"/>
          <w:szCs w:val="20"/>
        </w:rPr>
        <w:t xml:space="preserve"> utilizar as informações referentes à Emissão, exceto para fins estritamente relacionados com a preparação da Emissão; e </w:t>
      </w:r>
      <w:r w:rsidRPr="00E31DF6">
        <w:rPr>
          <w:rFonts w:ascii="Trebuchet MS" w:hAnsi="Trebuchet MS" w:cs="Arial"/>
          <w:b/>
          <w:bCs/>
          <w:sz w:val="20"/>
          <w:szCs w:val="20"/>
        </w:rPr>
        <w:t>(c)</w:t>
      </w:r>
      <w:r w:rsidRPr="00B1709C">
        <w:rPr>
          <w:rFonts w:ascii="Trebuchet MS" w:hAnsi="Trebuchet MS" w:cs="Arial"/>
          <w:sz w:val="20"/>
          <w:szCs w:val="20"/>
        </w:rPr>
        <w:t xml:space="preserve"> negociar valores mobiliários de sua emissão da mesma espécie objeto da Emissão no mercado secundário, salvo nos termos previstos no inciso II do artigo 48 da Instrução CVM 400;</w:t>
      </w:r>
      <w:r w:rsidR="003B4D4F">
        <w:rPr>
          <w:rFonts w:ascii="Trebuchet MS" w:hAnsi="Trebuchet MS" w:cs="Arial"/>
          <w:sz w:val="20"/>
          <w:szCs w:val="20"/>
        </w:rPr>
        <w:t xml:space="preserve"> </w:t>
      </w:r>
    </w:p>
    <w:p w14:paraId="60565D7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as leis e regulamentos aplicáveis às suas atividades regulares, </w:t>
      </w:r>
      <w:r w:rsidR="00F07F9D">
        <w:rPr>
          <w:rFonts w:ascii="Trebuchet MS" w:hAnsi="Trebuchet MS" w:cs="Arial"/>
          <w:sz w:val="20"/>
          <w:szCs w:val="20"/>
        </w:rPr>
        <w:t xml:space="preserve">inclusive ambientais, </w:t>
      </w:r>
      <w:r w:rsidRPr="00B1709C">
        <w:rPr>
          <w:rFonts w:ascii="Trebuchet MS" w:hAnsi="Trebuchet MS" w:cs="Arial"/>
          <w:sz w:val="20"/>
          <w:szCs w:val="20"/>
        </w:rPr>
        <w:t xml:space="preserve">exceto com relação àquelas matérias que forem objeto de discussão de boa-fé em processos administrativos e/ou judiciais ou por situações cobertas por processo regular de licenciamento; </w:t>
      </w:r>
    </w:p>
    <w:p w14:paraId="6C4CDAD3" w14:textId="63B82FD0"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a legislação pertinente à Política Nacional do Meio Ambiente e Resoluções do CONAMA – Conselho Nacional do Meio Ambiente, procedendo todas as diligências exigidas por lei para suas atividades econômicas, preservando o meio ambiente e atendendo às determinações dos Órgãos Municipais, Estaduais </w:t>
      </w:r>
      <w:r w:rsidRPr="00B1709C">
        <w:rPr>
          <w:rFonts w:ascii="Trebuchet MS" w:hAnsi="Trebuchet MS" w:cs="Arial"/>
          <w:sz w:val="20"/>
          <w:szCs w:val="20"/>
        </w:rPr>
        <w:lastRenderedPageBreak/>
        <w:t>e Federais que, subsidiariamente, venham a legislar ou regulamentar as normas ambientais (</w:t>
      </w:r>
      <w:r w:rsidRPr="00A676D4">
        <w:rPr>
          <w:rFonts w:ascii="Trebuchet MS" w:hAnsi="Trebuchet MS" w:cs="Arial"/>
          <w:sz w:val="20"/>
          <w:szCs w:val="20"/>
        </w:rPr>
        <w:t>exceto por aquelas determinações questionadas de boa-fé nas esferas judiciais e/ou administrativas, ou por situações cobertas por processo regular de licenciamento ambiental</w:t>
      </w:r>
      <w:r w:rsidRPr="00B1709C">
        <w:rPr>
          <w:rFonts w:ascii="Trebuchet MS" w:hAnsi="Trebuchet MS" w:cs="Arial"/>
          <w:sz w:val="20"/>
          <w:szCs w:val="20"/>
        </w:rPr>
        <w:t>)</w:t>
      </w:r>
      <w:r>
        <w:rPr>
          <w:rFonts w:ascii="Trebuchet MS" w:hAnsi="Trebuchet MS" w:cs="Arial"/>
          <w:sz w:val="20"/>
          <w:szCs w:val="20"/>
        </w:rPr>
        <w:t xml:space="preserve"> </w:t>
      </w:r>
      <w:r w:rsidRPr="00B1709C">
        <w:rPr>
          <w:rFonts w:ascii="Trebuchet MS" w:hAnsi="Trebuchet MS" w:cs="Arial"/>
          <w:sz w:val="20"/>
          <w:szCs w:val="20"/>
        </w:rPr>
        <w:t>(“</w:t>
      </w:r>
      <w:r w:rsidRPr="00264548">
        <w:rPr>
          <w:rFonts w:ascii="Trebuchet MS" w:hAnsi="Trebuchet MS" w:cs="Arial"/>
          <w:sz w:val="20"/>
          <w:szCs w:val="20"/>
          <w:u w:val="single"/>
        </w:rPr>
        <w:t>Leis Ambientais</w:t>
      </w:r>
      <w:r w:rsidRPr="00512C24">
        <w:rPr>
          <w:rFonts w:ascii="Trebuchet MS" w:hAnsi="Trebuchet MS" w:cs="Arial"/>
          <w:sz w:val="20"/>
          <w:szCs w:val="20"/>
        </w:rPr>
        <w:t>”</w:t>
      </w:r>
      <w:r w:rsidRPr="00B1709C">
        <w:rPr>
          <w:rFonts w:ascii="Trebuchet MS" w:hAnsi="Trebuchet MS" w:cs="Arial"/>
          <w:sz w:val="20"/>
          <w:szCs w:val="20"/>
        </w:rPr>
        <w:t>), bem como adota</w:t>
      </w:r>
      <w:r>
        <w:rPr>
          <w:rFonts w:ascii="Trebuchet MS" w:hAnsi="Trebuchet MS" w:cs="Arial"/>
          <w:sz w:val="20"/>
          <w:szCs w:val="20"/>
        </w:rPr>
        <w:t>r</w:t>
      </w:r>
      <w:r w:rsidRPr="00B1709C">
        <w:rPr>
          <w:rFonts w:ascii="Trebuchet MS" w:hAnsi="Trebuchet MS" w:cs="Arial"/>
          <w:sz w:val="20"/>
          <w:szCs w:val="20"/>
        </w:rPr>
        <w:t xml:space="preserve"> as medidas e ações preventivas ou reparatórias, destinadas a evitar e corrigir eventuais danos ao meio ambiente decorrentes das atividades descritas em seu objeto social;</w:t>
      </w:r>
      <w:r w:rsidR="003B4D4F">
        <w:rPr>
          <w:rFonts w:ascii="Trebuchet MS" w:hAnsi="Trebuchet MS" w:cs="Arial"/>
          <w:sz w:val="20"/>
          <w:szCs w:val="20"/>
        </w:rPr>
        <w:t xml:space="preserve"> </w:t>
      </w:r>
    </w:p>
    <w:p w14:paraId="5B73B1C2" w14:textId="77777777" w:rsidR="007C44A5" w:rsidRPr="00264548" w:rsidRDefault="000D1EC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F83DAF">
        <w:rPr>
          <w:rFonts w:ascii="Trebuchet MS" w:hAnsi="Trebuchet MS" w:cs="Arial"/>
          <w:sz w:val="20"/>
          <w:szCs w:val="20"/>
        </w:rPr>
        <w:t>não utilizar trabalho escravo ou trabalho infantil (exceto pela contratação de aprendizes, nos termos da legislação aplicável) ou incentivar a prostituição</w:t>
      </w:r>
      <w:r w:rsidR="007C44A5" w:rsidRPr="00B1709C">
        <w:rPr>
          <w:rFonts w:ascii="Trebuchet MS" w:hAnsi="Trebuchet MS" w:cs="Arial"/>
          <w:sz w:val="20"/>
          <w:szCs w:val="20"/>
        </w:rPr>
        <w:t>;</w:t>
      </w:r>
    </w:p>
    <w:p w14:paraId="007748E8" w14:textId="3BB91E7B"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sz w:val="20"/>
        </w:rPr>
        <w:t xml:space="preserve">cumprir </w:t>
      </w:r>
      <w:r w:rsidRPr="00DF53F1">
        <w:rPr>
          <w:rFonts w:ascii="Trebuchet MS" w:hAnsi="Trebuchet MS" w:cs="Arial"/>
          <w:sz w:val="20"/>
          <w:szCs w:val="20"/>
        </w:rPr>
        <w:t xml:space="preserve">estritamente a destinação dos recursos captados por meio da Emissão, nos termos da Cláusula </w:t>
      </w:r>
      <w:r w:rsidRPr="00DF53F1">
        <w:rPr>
          <w:rFonts w:ascii="Trebuchet MS" w:hAnsi="Trebuchet MS" w:cs="Arial"/>
          <w:sz w:val="20"/>
          <w:szCs w:val="20"/>
        </w:rPr>
        <w:fldChar w:fldCharType="begin"/>
      </w:r>
      <w:r w:rsidRPr="00DF53F1">
        <w:rPr>
          <w:rFonts w:ascii="Trebuchet MS" w:hAnsi="Trebuchet MS" w:cs="Arial"/>
          <w:sz w:val="20"/>
          <w:szCs w:val="20"/>
        </w:rPr>
        <w:instrText xml:space="preserve"> REF _Ref459767256 \r \h  \* MERGEFORMAT </w:instrText>
      </w:r>
      <w:r w:rsidRPr="00DF53F1">
        <w:rPr>
          <w:rFonts w:ascii="Trebuchet MS" w:hAnsi="Trebuchet MS" w:cs="Arial"/>
          <w:sz w:val="20"/>
          <w:szCs w:val="20"/>
        </w:rPr>
      </w:r>
      <w:r w:rsidRPr="00DF53F1">
        <w:rPr>
          <w:rFonts w:ascii="Trebuchet MS" w:hAnsi="Trebuchet MS" w:cs="Arial"/>
          <w:sz w:val="20"/>
          <w:szCs w:val="20"/>
        </w:rPr>
        <w:fldChar w:fldCharType="separate"/>
      </w:r>
      <w:r w:rsidR="00DC605F">
        <w:rPr>
          <w:rFonts w:ascii="Trebuchet MS" w:hAnsi="Trebuchet MS" w:cs="Arial"/>
          <w:sz w:val="20"/>
          <w:szCs w:val="20"/>
        </w:rPr>
        <w:t>4</w:t>
      </w:r>
      <w:r w:rsidRPr="00DF53F1">
        <w:rPr>
          <w:rFonts w:ascii="Trebuchet MS" w:hAnsi="Trebuchet MS" w:cs="Arial"/>
          <w:sz w:val="20"/>
          <w:szCs w:val="20"/>
        </w:rPr>
        <w:fldChar w:fldCharType="end"/>
      </w:r>
      <w:r w:rsidRPr="00DF53F1">
        <w:rPr>
          <w:rFonts w:ascii="Trebuchet MS" w:hAnsi="Trebuchet MS" w:cs="Arial"/>
          <w:sz w:val="20"/>
          <w:szCs w:val="20"/>
        </w:rPr>
        <w:t>;</w:t>
      </w:r>
    </w:p>
    <w:p w14:paraId="7B348F32" w14:textId="77777777" w:rsidR="006B7E84" w:rsidRPr="00DF53F1" w:rsidRDefault="006B7E84"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240" w:name="_Hlk68525850"/>
      <w:r w:rsidRPr="004B1FA9">
        <w:rPr>
          <w:rFonts w:ascii="Trebuchet MS" w:hAnsi="Trebuchet MS" w:cs="Arial"/>
          <w:sz w:val="20"/>
          <w:szCs w:val="20"/>
        </w:rPr>
        <w:t xml:space="preserve">na hipótese do Agente Fiduciário ser exigido, pelas autoridades competentes, a comprovar a destinação dos recursos, enviar ao Agente Fiduciário os documentos e informações necessários para referida comprovação em até 60 (sessenta) Dias Úteis contados da solicitação do Agente Fiduciário nesse sentido ou no prazo estabelecido pela autoridade competente, o que for menor, de modo a possibilitar o cumprimento tempestivo, pelo Agente Fiduciário, de quaisquer solicitações, efetuadas por autoridades governamentais competentes, órgãos reguladores ou determinações judiciais, administrativas ou arbitrais, observado que, mediante justificativa, na hipótese de não ser possível apresentar as informações nos prazos supra referidos em virtude do volume ou natureza das informações solicitadas, a Emissora poderá requerer (sendo que o Agente Fiduciário não poderá se abster de cumprir com o requerimento da Emissora neste sentido), que o Agente Fiduciário solicite, às expensas da Emissora, ao juízo ou autoridade requerente, se assim permitido pela legislação, ou juízo ou autoridade requerente, dilação do prazo determinado para apresentação dos documentos e informações relativos à comprovação da destinação dos recursos. Para fins deste item, o Agente Fiduciário deverá enviar à Emissora a aludida solicitação da autoridade competente em até </w:t>
      </w:r>
      <w:r w:rsidR="006F77EB">
        <w:rPr>
          <w:rFonts w:ascii="Trebuchet MS" w:hAnsi="Trebuchet MS" w:cs="Arial"/>
          <w:sz w:val="20"/>
          <w:szCs w:val="20"/>
        </w:rPr>
        <w:t>2</w:t>
      </w:r>
      <w:r w:rsidRPr="004B1FA9">
        <w:rPr>
          <w:rFonts w:ascii="Trebuchet MS" w:hAnsi="Trebuchet MS" w:cs="Arial"/>
          <w:sz w:val="20"/>
          <w:szCs w:val="20"/>
        </w:rPr>
        <w:t xml:space="preserve"> (</w:t>
      </w:r>
      <w:r w:rsidR="006F77EB">
        <w:rPr>
          <w:rFonts w:ascii="Trebuchet MS" w:hAnsi="Trebuchet MS" w:cs="Arial"/>
          <w:sz w:val="20"/>
          <w:szCs w:val="20"/>
        </w:rPr>
        <w:t>dois</w:t>
      </w:r>
      <w:r w:rsidRPr="004B1FA9">
        <w:rPr>
          <w:rFonts w:ascii="Trebuchet MS" w:hAnsi="Trebuchet MS" w:cs="Arial"/>
          <w:sz w:val="20"/>
          <w:szCs w:val="20"/>
        </w:rPr>
        <w:t>) Dias Úteis em que recebê-la, não responsabilizando-se a Emissora por qualquer atraso do Agente Fiduciário neste sentido, cabendo destacar, contudo, que o eventual prejuízo por atrasos da Emissora, serão de responsabilidade exclusiva desta, não cabendo nenhum tipo de prejuízo ou ressarcimento pelo Agente Fiduciário, inclusive, perante o juízo ou autoridade requerente</w:t>
      </w:r>
      <w:r>
        <w:rPr>
          <w:rFonts w:ascii="Trebuchet MS" w:hAnsi="Trebuchet MS" w:cs="Arial"/>
          <w:sz w:val="20"/>
          <w:szCs w:val="20"/>
        </w:rPr>
        <w:t>;</w:t>
      </w:r>
    </w:p>
    <w:p w14:paraId="2A6663BB" w14:textId="203CC47D" w:rsidR="00B817BC" w:rsidRPr="009416F6" w:rsidRDefault="004D7B52"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241" w:name="_Hlk100571365"/>
      <w:ins w:id="242" w:author="Stocche Forbes" w:date="2022-04-11T22:30:00Z">
        <w:r>
          <w:rPr>
            <w:rFonts w:ascii="Trebuchet MS" w:hAnsi="Trebuchet MS" w:cs="Arial"/>
            <w:sz w:val="20"/>
            <w:szCs w:val="20"/>
          </w:rPr>
          <w:t xml:space="preserve">cumprir e </w:t>
        </w:r>
      </w:ins>
      <w:r w:rsidR="00B817BC" w:rsidRPr="009416F6">
        <w:rPr>
          <w:rFonts w:ascii="Trebuchet MS" w:hAnsi="Trebuchet MS" w:cs="Arial"/>
          <w:sz w:val="20"/>
          <w:szCs w:val="20"/>
        </w:rPr>
        <w:t xml:space="preserve">adotar </w:t>
      </w:r>
      <w:r w:rsidR="00B817BC" w:rsidRPr="00597CFC">
        <w:rPr>
          <w:rFonts w:ascii="Trebuchet MS" w:hAnsi="Trebuchet MS"/>
          <w:sz w:val="20"/>
          <w:szCs w:val="20"/>
        </w:rPr>
        <w:t xml:space="preserve">as </w:t>
      </w:r>
      <w:r w:rsidR="00B817BC" w:rsidRPr="009416F6">
        <w:rPr>
          <w:rFonts w:ascii="Trebuchet MS" w:hAnsi="Trebuchet MS" w:cs="Arial"/>
          <w:sz w:val="20"/>
          <w:szCs w:val="20"/>
        </w:rPr>
        <w:t xml:space="preserve">medidas necessárias </w:t>
      </w:r>
      <w:r w:rsidR="00B77B45" w:rsidRPr="009416F6">
        <w:rPr>
          <w:rFonts w:ascii="Trebuchet MS" w:hAnsi="Trebuchet MS" w:cs="Arial"/>
          <w:sz w:val="20"/>
          <w:szCs w:val="20"/>
        </w:rPr>
        <w:t>que visem ao</w:t>
      </w:r>
      <w:r w:rsidR="00B817BC" w:rsidRPr="009416F6">
        <w:rPr>
          <w:rFonts w:ascii="Trebuchet MS" w:hAnsi="Trebuchet MS" w:cs="Arial"/>
          <w:sz w:val="20"/>
          <w:szCs w:val="20"/>
        </w:rPr>
        <w:t xml:space="preserve"> cumprimento das </w:t>
      </w:r>
      <w:r w:rsidR="00B817BC" w:rsidRPr="00597CFC">
        <w:rPr>
          <w:rFonts w:ascii="Trebuchet MS" w:hAnsi="Trebuchet MS"/>
          <w:sz w:val="20"/>
          <w:szCs w:val="20"/>
        </w:rPr>
        <w:t>leis ou regulamentos</w:t>
      </w:r>
      <w:r w:rsidR="00B817BC" w:rsidRPr="009416F6">
        <w:rPr>
          <w:rFonts w:ascii="Trebuchet MS" w:hAnsi="Trebuchet MS" w:cs="Arial"/>
          <w:sz w:val="20"/>
          <w:szCs w:val="20"/>
        </w:rPr>
        <w:t xml:space="preserve"> aplicáveis</w:t>
      </w:r>
      <w:r w:rsidR="00B817BC" w:rsidRPr="00597CFC">
        <w:rPr>
          <w:rFonts w:ascii="Trebuchet MS" w:hAnsi="Trebuchet MS"/>
          <w:sz w:val="20"/>
          <w:szCs w:val="20"/>
        </w:rPr>
        <w:t xml:space="preserve">, contra prática de corrupção ou atos lesivos à administração pública, incluindo, sem limitação, </w:t>
      </w:r>
      <w:r w:rsidR="009416F6" w:rsidRPr="00597CFC">
        <w:rPr>
          <w:rFonts w:ascii="Trebuchet MS" w:hAnsi="Trebuchet MS"/>
          <w:noProof/>
          <w:sz w:val="20"/>
          <w:szCs w:val="20"/>
        </w:rPr>
        <w:t xml:space="preserve">normas que versam sobre atos de corrupção e atos lesivos contra a administração pública, na forma da </w:t>
      </w:r>
      <w:r w:rsidR="009416F6" w:rsidRPr="00597CFC">
        <w:rPr>
          <w:rFonts w:ascii="Trebuchet MS" w:hAnsi="Trebuchet MS"/>
          <w:sz w:val="20"/>
          <w:szCs w:val="20"/>
        </w:rPr>
        <w:t>Lei</w:t>
      </w:r>
      <w:r w:rsidR="009416F6" w:rsidRPr="00597CFC">
        <w:rPr>
          <w:rFonts w:ascii="Trebuchet MS" w:hAnsi="Trebuchet MS" w:cs="Arial"/>
          <w:sz w:val="20"/>
          <w:szCs w:val="20"/>
        </w:rPr>
        <w:t> n.º </w:t>
      </w:r>
      <w:r w:rsidR="009416F6" w:rsidRPr="00597CFC">
        <w:rPr>
          <w:rFonts w:ascii="Trebuchet MS" w:hAnsi="Trebuchet MS"/>
          <w:sz w:val="20"/>
          <w:szCs w:val="20"/>
        </w:rPr>
        <w:t xml:space="preserve">12.846 de 1 de agosto de 2013, da </w:t>
      </w:r>
      <w:r w:rsidR="009416F6" w:rsidRPr="00597CFC">
        <w:rPr>
          <w:rFonts w:ascii="Trebuchet MS" w:hAnsi="Trebuchet MS" w:cs="Arial"/>
          <w:sz w:val="20"/>
          <w:szCs w:val="20"/>
        </w:rPr>
        <w:t>Lei n.º 12.529, de 30 de novembro de 2011, da Lei n.º 9.613, de 3</w:t>
      </w:r>
      <w:r w:rsidR="009416F6" w:rsidRPr="00597CFC">
        <w:rPr>
          <w:rFonts w:ascii="Trebuchet MS" w:hAnsi="Trebuchet MS"/>
          <w:sz w:val="20"/>
          <w:szCs w:val="20"/>
        </w:rPr>
        <w:t xml:space="preserve"> de março de </w:t>
      </w:r>
      <w:r w:rsidR="009416F6" w:rsidRPr="00597CFC">
        <w:rPr>
          <w:rFonts w:ascii="Trebuchet MS" w:hAnsi="Trebuchet MS" w:cs="Arial"/>
          <w:sz w:val="20"/>
          <w:szCs w:val="20"/>
        </w:rPr>
        <w:t>1998, e do Decreto nº 8.420, de 18 de março de 2015</w:t>
      </w:r>
      <w:r w:rsidR="009416F6" w:rsidRPr="00597CFC">
        <w:rPr>
          <w:rFonts w:ascii="Trebuchet MS" w:hAnsi="Trebuchet MS"/>
          <w:noProof/>
          <w:sz w:val="20"/>
          <w:szCs w:val="20"/>
        </w:rPr>
        <w:t xml:space="preserve"> (em conjunto “</w:t>
      </w:r>
      <w:r w:rsidR="009416F6" w:rsidRPr="00597CFC">
        <w:rPr>
          <w:rFonts w:ascii="Trebuchet MS" w:hAnsi="Trebuchet MS"/>
          <w:noProof/>
          <w:sz w:val="20"/>
          <w:szCs w:val="20"/>
          <w:u w:val="single"/>
        </w:rPr>
        <w:t>Leis Anticorrupção</w:t>
      </w:r>
      <w:r w:rsidR="009416F6" w:rsidRPr="00FE3B52">
        <w:rPr>
          <w:rFonts w:ascii="Trebuchet MS" w:hAnsi="Trebuchet MS"/>
          <w:noProof/>
          <w:sz w:val="20"/>
          <w:szCs w:val="20"/>
        </w:rPr>
        <w:t>”)</w:t>
      </w:r>
      <w:r w:rsidR="008D2F5C" w:rsidRPr="00FE3B52">
        <w:rPr>
          <w:rFonts w:ascii="Trebuchet MS" w:hAnsi="Trebuchet MS"/>
          <w:noProof/>
          <w:sz w:val="20"/>
          <w:szCs w:val="20"/>
        </w:rPr>
        <w:t>;</w:t>
      </w:r>
      <w:del w:id="243" w:author="Stocche Forbes" w:date="2022-04-11T22:30:00Z">
        <w:r w:rsidR="00FE3B52" w:rsidRPr="007762B2">
          <w:rPr>
            <w:rFonts w:ascii="Trebuchet MS" w:hAnsi="Trebuchet MS"/>
            <w:b/>
            <w:bCs/>
            <w:sz w:val="20"/>
            <w:szCs w:val="20"/>
            <w:highlight w:val="yellow"/>
          </w:rPr>
          <w:delText xml:space="preserve"> [Nota: Favor manter redação da 25ª Emissão.</w:delText>
        </w:r>
        <w:r w:rsidR="00FE3B52">
          <w:rPr>
            <w:rFonts w:ascii="Trebuchet MS" w:hAnsi="Trebuchet MS"/>
            <w:b/>
            <w:bCs/>
            <w:sz w:val="20"/>
            <w:szCs w:val="20"/>
            <w:highlight w:val="yellow"/>
          </w:rPr>
          <w:delText xml:space="preserve"> O Mandato é um documento bilateral entre a </w:delText>
        </w:r>
        <w:r w:rsidR="00FE3B52">
          <w:rPr>
            <w:rFonts w:ascii="Trebuchet MS" w:hAnsi="Trebuchet MS"/>
            <w:b/>
            <w:bCs/>
            <w:sz w:val="20"/>
            <w:szCs w:val="20"/>
            <w:highlight w:val="yellow"/>
          </w:rPr>
          <w:lastRenderedPageBreak/>
          <w:delText>Companhia e o Coordenador, que não expõe a Companhia a vencimento de suas dívidas.</w:delText>
        </w:r>
        <w:r w:rsidR="00FE3B52" w:rsidRPr="007762B2">
          <w:rPr>
            <w:rFonts w:ascii="Trebuchet MS" w:hAnsi="Trebuchet MS"/>
            <w:b/>
            <w:bCs/>
            <w:sz w:val="20"/>
            <w:szCs w:val="20"/>
            <w:highlight w:val="yellow"/>
          </w:rPr>
          <w:delText>]</w:delText>
        </w:r>
      </w:del>
    </w:p>
    <w:p w14:paraId="350CD7F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assegurar que os recursos líquidos obtidos com a Emissão e a Oferta Restrita não sejam empregados pela </w:t>
      </w:r>
      <w:r w:rsidRPr="00264548">
        <w:rPr>
          <w:rFonts w:ascii="Trebuchet MS" w:hAnsi="Trebuchet MS" w:cs="Arial"/>
          <w:sz w:val="20"/>
          <w:szCs w:val="20"/>
        </w:rPr>
        <w:t>Emissora</w:t>
      </w:r>
      <w:r w:rsidR="008F4439" w:rsidRPr="00264548">
        <w:rPr>
          <w:rFonts w:ascii="Trebuchet MS" w:hAnsi="Trebuchet MS" w:cs="Arial"/>
          <w:sz w:val="20"/>
          <w:szCs w:val="20"/>
        </w:rPr>
        <w:t xml:space="preserve"> e</w:t>
      </w:r>
      <w:r w:rsidRPr="00264548">
        <w:rPr>
          <w:rFonts w:ascii="Trebuchet MS" w:hAnsi="Trebuchet MS" w:cs="Arial"/>
          <w:sz w:val="20"/>
          <w:szCs w:val="20"/>
        </w:rPr>
        <w:t xml:space="preserve"> seus diretores</w:t>
      </w:r>
      <w:r w:rsidR="00F4776A">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 xml:space="preserve">xercício das respectivas funções de administradores da Emissora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p>
    <w:bookmarkEnd w:id="240"/>
    <w:p w14:paraId="48C63988" w14:textId="77777777" w:rsidR="00006AFF"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0072334D" w:rsidRPr="00597CFC">
        <w:rPr>
          <w:rFonts w:ascii="Trebuchet MS" w:hAnsi="Trebuchet MS" w:cs="Arial"/>
          <w:sz w:val="20"/>
          <w:szCs w:val="20"/>
        </w:rPr>
        <w:t>conselheiros,</w:t>
      </w:r>
      <w:r w:rsidR="0072334D">
        <w:rPr>
          <w:rFonts w:ascii="Trebuchet MS" w:hAnsi="Trebuchet MS" w:cs="Arial"/>
          <w:sz w:val="20"/>
          <w:szCs w:val="20"/>
        </w:rPr>
        <w:t xml:space="preserve"> </w:t>
      </w:r>
      <w:r w:rsidRPr="00006AFF">
        <w:rPr>
          <w:rFonts w:ascii="Trebuchet MS" w:hAnsi="Trebuchet MS" w:cs="Arial"/>
          <w:sz w:val="20"/>
          <w:szCs w:val="20"/>
        </w:rPr>
        <w:t>diretores, empregados e agentes da</w:t>
      </w:r>
      <w:r w:rsidR="00AD78C3">
        <w:rPr>
          <w:rFonts w:ascii="Trebuchet MS" w:hAnsi="Trebuchet MS" w:cs="Arial"/>
          <w:sz w:val="20"/>
          <w:szCs w:val="20"/>
        </w:rPr>
        <w:t>s</w:t>
      </w:r>
      <w:r w:rsidRPr="00006AFF">
        <w:rPr>
          <w:rFonts w:ascii="Trebuchet MS" w:hAnsi="Trebuchet MS" w:cs="Arial"/>
          <w:sz w:val="20"/>
          <w:szCs w:val="20"/>
        </w:rPr>
        <w:t xml:space="preserve"> Lei</w:t>
      </w:r>
      <w:r w:rsidR="00AD78C3">
        <w:rPr>
          <w:rFonts w:ascii="Trebuchet MS" w:hAnsi="Trebuchet MS" w:cs="Arial"/>
          <w:sz w:val="20"/>
          <w:szCs w:val="20"/>
        </w:rPr>
        <w:t>s</w:t>
      </w:r>
      <w:r w:rsidRPr="00006AFF">
        <w:rPr>
          <w:rFonts w:ascii="Trebuchet MS" w:hAnsi="Trebuchet MS" w:cs="Arial"/>
          <w:sz w:val="20"/>
          <w:szCs w:val="20"/>
        </w:rPr>
        <w:t xml:space="preserve"> Anticorrupção;</w:t>
      </w:r>
    </w:p>
    <w:bookmarkEnd w:id="241"/>
    <w:p w14:paraId="7799FA95" w14:textId="77777777" w:rsidR="00006AFF" w:rsidRPr="00DF53F1"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informar, por escrito ao Agente Fiduciário, em até 10 (dez) Dias Úteis </w:t>
      </w:r>
      <w:r w:rsidRPr="00DF53F1">
        <w:rPr>
          <w:rFonts w:ascii="Trebuchet MS" w:hAnsi="Trebuchet MS" w:cs="Arial"/>
          <w:sz w:val="20"/>
          <w:szCs w:val="20"/>
        </w:rPr>
        <w:t>contados da ciência, pela Emissora, sobre a violação das Leis Anticorrupção pela Emissora ou por seus administradores e empregados, exceto quando o dever de sigilo e confidencialidade estiver prescrito em leis e regulamentação aplicáveis;</w:t>
      </w:r>
    </w:p>
    <w:p w14:paraId="692F20B6" w14:textId="572DB4E0" w:rsidR="00B817BC" w:rsidRPr="003F3FB3" w:rsidRDefault="00B817BC" w:rsidP="00E31DF6">
      <w:pPr>
        <w:widowControl/>
        <w:numPr>
          <w:ilvl w:val="0"/>
          <w:numId w:val="14"/>
        </w:numPr>
        <w:suppressAutoHyphens/>
        <w:autoSpaceDE/>
        <w:autoSpaceDN/>
        <w:adjustRightInd/>
        <w:spacing w:before="140" w:after="240" w:line="290" w:lineRule="auto"/>
        <w:rPr>
          <w:rFonts w:ascii="Trebuchet MS" w:hAnsi="Trebuchet MS"/>
          <w:sz w:val="20"/>
        </w:rPr>
      </w:pPr>
      <w:bookmarkStart w:id="244" w:name="_Ref8134870"/>
      <w:r w:rsidRPr="00DF53F1">
        <w:rPr>
          <w:rFonts w:ascii="Trebuchet MS" w:hAnsi="Trebuchet MS" w:cs="Arial"/>
          <w:sz w:val="20"/>
          <w:szCs w:val="20"/>
        </w:rPr>
        <w:t>contratar e manter contratada pelo menos uma agência de classificação de risco para realizar a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presente Emissão entre </w:t>
      </w:r>
      <w:r w:rsidR="00F71EF1">
        <w:rPr>
          <w:rFonts w:ascii="Trebuchet MS" w:hAnsi="Trebuchet MS" w:cs="Arial"/>
          <w:sz w:val="20"/>
          <w:szCs w:val="20"/>
        </w:rPr>
        <w:t>S&amp;P</w:t>
      </w:r>
      <w:r w:rsidRPr="00DF53F1">
        <w:rPr>
          <w:rFonts w:ascii="Trebuchet MS" w:hAnsi="Trebuchet MS" w:cs="Arial"/>
          <w:sz w:val="20"/>
          <w:szCs w:val="20"/>
        </w:rPr>
        <w:t>, Moody’s</w:t>
      </w:r>
      <w:r w:rsidRPr="00DF53F1">
        <w:rPr>
          <w:rFonts w:ascii="Trebuchet MS" w:hAnsi="Trebuchet MS"/>
          <w:sz w:val="20"/>
        </w:rPr>
        <w:t xml:space="preserve"> ou </w:t>
      </w:r>
      <w:r w:rsidRPr="00F71EF1">
        <w:rPr>
          <w:rFonts w:ascii="Trebuchet MS" w:hAnsi="Trebuchet MS" w:cs="Arial"/>
          <w:sz w:val="20"/>
          <w:szCs w:val="20"/>
        </w:rPr>
        <w:t>Fitch</w:t>
      </w:r>
      <w:r w:rsidRPr="00DF53F1">
        <w:rPr>
          <w:rFonts w:ascii="Trebuchet MS" w:hAnsi="Trebuchet MS" w:cs="Arial"/>
          <w:sz w:val="20"/>
          <w:szCs w:val="20"/>
        </w:rPr>
        <w:t xml:space="preserve">, devendo, ainda, </w:t>
      </w:r>
      <w:r w:rsidRPr="00DF53F1">
        <w:rPr>
          <w:rFonts w:ascii="Trebuchet MS" w:hAnsi="Trebuchet MS" w:cs="Arial"/>
          <w:b/>
          <w:sz w:val="20"/>
          <w:szCs w:val="20"/>
        </w:rPr>
        <w:t>(a)</w:t>
      </w:r>
      <w:r w:rsidRPr="00DF53F1">
        <w:rPr>
          <w:rFonts w:ascii="Trebuchet MS" w:hAnsi="Trebuchet MS" w:cs="Arial"/>
          <w:sz w:val="20"/>
          <w:szCs w:val="20"/>
        </w:rPr>
        <w:t xml:space="preserve"> manter uma agência de classificação de risco</w:t>
      </w:r>
      <w:r w:rsidRPr="00DF53F1">
        <w:rPr>
          <w:rFonts w:ascii="Trebuchet MS" w:hAnsi="Trebuchet MS"/>
          <w:sz w:val="20"/>
          <w:szCs w:val="20"/>
        </w:rPr>
        <w:t xml:space="preserve"> </w:t>
      </w:r>
      <w:r w:rsidRPr="00DF53F1">
        <w:rPr>
          <w:rFonts w:ascii="Trebuchet MS" w:hAnsi="Trebuchet MS" w:cs="Arial"/>
          <w:sz w:val="20"/>
          <w:szCs w:val="20"/>
        </w:rPr>
        <w:t>contratada durante todo o prazo de vigência das Debêntures; a fim de que o relatório de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w:t>
      </w:r>
      <w:r w:rsidR="00B6770F">
        <w:rPr>
          <w:rFonts w:ascii="Trebuchet MS" w:hAnsi="Trebuchet MS" w:cs="Arial"/>
          <w:sz w:val="20"/>
          <w:szCs w:val="20"/>
        </w:rPr>
        <w:t xml:space="preserve">Emissão </w:t>
      </w:r>
      <w:r w:rsidRPr="00DF53F1">
        <w:rPr>
          <w:rFonts w:ascii="Trebuchet MS" w:hAnsi="Trebuchet MS" w:cs="Arial"/>
          <w:sz w:val="20"/>
          <w:szCs w:val="20"/>
        </w:rPr>
        <w:t xml:space="preserve">seja atualizado, no mínimo, anualmente, a partir da Data de Emissão; </w:t>
      </w:r>
      <w:r w:rsidRPr="00DF53F1">
        <w:rPr>
          <w:rFonts w:ascii="Trebuchet MS" w:hAnsi="Trebuchet MS" w:cs="Arial"/>
          <w:b/>
          <w:sz w:val="20"/>
          <w:szCs w:val="20"/>
        </w:rPr>
        <w:t>(b)</w:t>
      </w:r>
      <w:r w:rsidRPr="00DF53F1">
        <w:rPr>
          <w:rFonts w:ascii="Trebuchet MS" w:hAnsi="Trebuchet MS" w:cs="Arial"/>
          <w:sz w:val="20"/>
          <w:szCs w:val="20"/>
        </w:rPr>
        <w:t xml:space="preserve"> manter, desde a Data de Emissão até a Data de Vencimento, classificação de risco (</w:t>
      </w:r>
      <w:r w:rsidRPr="00DF53F1">
        <w:rPr>
          <w:rFonts w:ascii="Trebuchet MS" w:hAnsi="Trebuchet MS" w:cs="Arial"/>
          <w:i/>
          <w:sz w:val="20"/>
          <w:szCs w:val="20"/>
        </w:rPr>
        <w:t>rating</w:t>
      </w:r>
      <w:r w:rsidRPr="00DF53F1">
        <w:rPr>
          <w:rFonts w:ascii="Trebuchet MS" w:hAnsi="Trebuchet MS" w:cs="Arial"/>
          <w:sz w:val="20"/>
          <w:szCs w:val="20"/>
        </w:rPr>
        <w:t>) publicada e vigente, a fim de evitar</w:t>
      </w:r>
      <w:r w:rsidRPr="00DF53F1">
        <w:rPr>
          <w:rFonts w:ascii="Trebuchet MS" w:hAnsi="Trebuchet MS"/>
          <w:sz w:val="20"/>
        </w:rPr>
        <w:t xml:space="preserve"> que </w:t>
      </w:r>
      <w:r w:rsidRPr="00DF53F1">
        <w:rPr>
          <w:rFonts w:ascii="Trebuchet MS" w:hAnsi="Trebuchet MS" w:cs="Arial"/>
          <w:sz w:val="20"/>
          <w:szCs w:val="20"/>
        </w:rPr>
        <w:t xml:space="preserve">a </w:t>
      </w:r>
      <w:r w:rsidR="00B6770F">
        <w:rPr>
          <w:rFonts w:ascii="Trebuchet MS" w:hAnsi="Trebuchet MS" w:cs="Arial"/>
          <w:sz w:val="20"/>
          <w:szCs w:val="20"/>
        </w:rPr>
        <w:t xml:space="preserve">Emissão </w:t>
      </w:r>
      <w:r w:rsidRPr="00DF53F1">
        <w:rPr>
          <w:rFonts w:ascii="Trebuchet MS" w:hAnsi="Trebuchet MS" w:cs="Arial"/>
          <w:sz w:val="20"/>
          <w:szCs w:val="20"/>
        </w:rPr>
        <w:t xml:space="preserve">fiquem sem </w:t>
      </w:r>
      <w:r w:rsidRPr="00DF53F1">
        <w:rPr>
          <w:rFonts w:ascii="Trebuchet MS" w:hAnsi="Trebuchet MS" w:cs="Arial"/>
          <w:i/>
          <w:sz w:val="20"/>
          <w:szCs w:val="20"/>
        </w:rPr>
        <w:t>rating</w:t>
      </w:r>
      <w:r w:rsidRPr="00DF53F1">
        <w:rPr>
          <w:rFonts w:ascii="Trebuchet MS" w:hAnsi="Trebuchet MS" w:cs="Arial"/>
          <w:sz w:val="20"/>
          <w:szCs w:val="20"/>
        </w:rPr>
        <w:t xml:space="preserve"> por qualquer período, </w:t>
      </w:r>
      <w:r w:rsidRPr="00DF53F1">
        <w:rPr>
          <w:rFonts w:ascii="Trebuchet MS" w:hAnsi="Trebuchet MS" w:cs="Arial"/>
          <w:b/>
          <w:sz w:val="20"/>
          <w:szCs w:val="20"/>
        </w:rPr>
        <w:t xml:space="preserve">(c) </w:t>
      </w:r>
      <w:r w:rsidRPr="00DF53F1">
        <w:rPr>
          <w:rFonts w:ascii="Trebuchet MS" w:hAnsi="Trebuchet MS" w:cs="Arial"/>
          <w:sz w:val="20"/>
          <w:szCs w:val="20"/>
        </w:rPr>
        <w:t xml:space="preserve">permitir que a agência de classificação de risco divulgue amplamente ao mercado os relatórios com as súmulas das classificações de risco; </w:t>
      </w:r>
      <w:r w:rsidRPr="00DF53F1">
        <w:rPr>
          <w:rFonts w:ascii="Trebuchet MS" w:hAnsi="Trebuchet MS" w:cs="Arial"/>
          <w:b/>
          <w:sz w:val="20"/>
          <w:szCs w:val="20"/>
        </w:rPr>
        <w:t>(d)</w:t>
      </w:r>
      <w:r w:rsidRPr="00DF53F1">
        <w:rPr>
          <w:rFonts w:ascii="Trebuchet MS" w:hAnsi="Trebuchet MS" w:cs="Arial"/>
          <w:sz w:val="20"/>
          <w:szCs w:val="20"/>
        </w:rPr>
        <w:t xml:space="preserve"> entregar ao Agente Fiduciário os relatórios de classificação de risco preparados pela agência de classificação de risco no prazo de </w:t>
      </w:r>
      <w:r w:rsidRPr="00DF53F1">
        <w:rPr>
          <w:rFonts w:ascii="Trebuchet MS" w:hAnsi="Trebuchet MS"/>
          <w:sz w:val="20"/>
        </w:rPr>
        <w:t xml:space="preserve">até </w:t>
      </w:r>
      <w:r w:rsidRPr="00DF53F1">
        <w:rPr>
          <w:rFonts w:ascii="Trebuchet MS" w:hAnsi="Trebuchet MS" w:cs="Arial"/>
          <w:sz w:val="20"/>
          <w:szCs w:val="20"/>
        </w:rPr>
        <w:t xml:space="preserve">5 (cinco) Dias Úteis contados da data de seu recebimento pela Emissora; e </w:t>
      </w:r>
      <w:r w:rsidRPr="00DF53F1">
        <w:rPr>
          <w:rFonts w:ascii="Trebuchet MS" w:hAnsi="Trebuchet MS" w:cs="Arial"/>
          <w:b/>
          <w:sz w:val="20"/>
          <w:szCs w:val="20"/>
        </w:rPr>
        <w:t>(e)</w:t>
      </w:r>
      <w:r w:rsidRPr="00DF53F1">
        <w:rPr>
          <w:rFonts w:ascii="Trebuchet MS" w:hAnsi="Trebuchet MS" w:cs="Arial"/>
          <w:sz w:val="20"/>
          <w:szCs w:val="20"/>
        </w:rPr>
        <w:t xml:space="preserve"> comunicar no Dia Útil imediatamente subsequente</w:t>
      </w:r>
      <w:r w:rsidRPr="00DF53F1">
        <w:rPr>
          <w:rFonts w:ascii="Trebuchet MS" w:hAnsi="Trebuchet MS"/>
          <w:sz w:val="20"/>
        </w:rPr>
        <w:t xml:space="preserve"> ao Agente </w:t>
      </w:r>
      <w:r w:rsidRPr="00DF53F1">
        <w:rPr>
          <w:rFonts w:ascii="Trebuchet MS" w:hAnsi="Trebuchet MS"/>
          <w:sz w:val="20"/>
        </w:rPr>
        <w:lastRenderedPageBreak/>
        <w:t>Fiduciário</w:t>
      </w:r>
      <w:r w:rsidRPr="00DF53F1">
        <w:rPr>
          <w:rFonts w:ascii="Trebuchet MS" w:hAnsi="Trebuchet MS" w:cs="Arial"/>
          <w:sz w:val="20"/>
          <w:szCs w:val="20"/>
        </w:rPr>
        <w:t xml:space="preserve"> qualquer alteração e/ou o início de qualquer processo de revisão da classificação de risco. Caso a agência de classificação de risco que esteja divulgando à época a classificação de risco da </w:t>
      </w:r>
      <w:r w:rsidR="002737F9">
        <w:rPr>
          <w:rFonts w:ascii="Trebuchet MS" w:hAnsi="Trebuchet MS" w:cs="Arial"/>
          <w:sz w:val="20"/>
          <w:szCs w:val="20"/>
        </w:rPr>
        <w:t xml:space="preserve">Emissão </w:t>
      </w:r>
      <w:r w:rsidRPr="00DF53F1">
        <w:rPr>
          <w:rFonts w:ascii="Trebuchet MS" w:hAnsi="Trebuchet MS" w:cs="Arial"/>
          <w:sz w:val="20"/>
          <w:szCs w:val="20"/>
        </w:rPr>
        <w:t xml:space="preserve">cesse suas atividades no Brasil ou, por qualquer motivo, esteja ou seja impedida de emitir a classificação de risco da </w:t>
      </w:r>
      <w:r w:rsidR="002737F9">
        <w:rPr>
          <w:rFonts w:ascii="Trebuchet MS" w:hAnsi="Trebuchet MS" w:cs="Arial"/>
          <w:sz w:val="20"/>
          <w:szCs w:val="20"/>
        </w:rPr>
        <w:t>Emissão</w:t>
      </w:r>
      <w:r w:rsidRPr="00DF53F1">
        <w:rPr>
          <w:rFonts w:ascii="Trebuchet MS" w:hAnsi="Trebuchet MS" w:cs="Arial"/>
          <w:sz w:val="20"/>
          <w:szCs w:val="20"/>
        </w:rPr>
        <w:t xml:space="preserve">, a Emissora deverá </w:t>
      </w:r>
      <w:r w:rsidRPr="00E31DF6">
        <w:rPr>
          <w:rFonts w:ascii="Trebuchet MS" w:hAnsi="Trebuchet MS" w:cs="Arial"/>
          <w:bCs/>
          <w:sz w:val="20"/>
          <w:szCs w:val="20"/>
        </w:rPr>
        <w:t>(</w:t>
      </w:r>
      <w:r w:rsidR="00D91841" w:rsidRPr="00E31DF6">
        <w:rPr>
          <w:rFonts w:ascii="Trebuchet MS" w:hAnsi="Trebuchet MS" w:cs="Arial"/>
          <w:bCs/>
          <w:i/>
          <w:iCs/>
          <w:sz w:val="20"/>
          <w:szCs w:val="20"/>
        </w:rPr>
        <w:t>1</w:t>
      </w:r>
      <w:r w:rsidRPr="00E31DF6">
        <w:rPr>
          <w:rFonts w:ascii="Trebuchet MS" w:hAnsi="Trebuchet MS" w:cs="Arial"/>
          <w:bCs/>
          <w:sz w:val="20"/>
          <w:szCs w:val="20"/>
        </w:rPr>
        <w:t>)</w:t>
      </w:r>
      <w:r w:rsidRPr="00DF53F1">
        <w:rPr>
          <w:rFonts w:ascii="Trebuchet MS" w:hAnsi="Trebuchet MS" w:cs="Arial"/>
          <w:sz w:val="20"/>
          <w:szCs w:val="20"/>
        </w:rPr>
        <w:t xml:space="preserve"> contratar outra agência de classificação de risco sem necessidade de aprovação dos Debenturistas, bastando notificar o Agente Fiduciário, desde que tal agência de classificação de risco 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 ou </w:t>
      </w:r>
      <w:r w:rsidRPr="00E31DF6">
        <w:rPr>
          <w:rFonts w:ascii="Trebuchet MS" w:hAnsi="Trebuchet MS" w:cs="Arial"/>
          <w:bCs/>
          <w:sz w:val="20"/>
          <w:szCs w:val="20"/>
        </w:rPr>
        <w:t>(</w:t>
      </w:r>
      <w:r w:rsidR="00D91841" w:rsidRPr="00E31DF6">
        <w:rPr>
          <w:rFonts w:ascii="Trebuchet MS" w:hAnsi="Trebuchet MS" w:cs="Arial"/>
          <w:bCs/>
          <w:i/>
          <w:iCs/>
          <w:sz w:val="20"/>
          <w:szCs w:val="20"/>
        </w:rPr>
        <w:t>2</w:t>
      </w:r>
      <w:r w:rsidRPr="00E31DF6">
        <w:rPr>
          <w:rFonts w:ascii="Trebuchet MS" w:hAnsi="Trebuchet MS" w:cs="Arial"/>
          <w:bCs/>
          <w:sz w:val="20"/>
          <w:szCs w:val="20"/>
        </w:rPr>
        <w:t>)</w:t>
      </w:r>
      <w:r w:rsidRPr="00DF53F1">
        <w:rPr>
          <w:rFonts w:ascii="Trebuchet MS" w:hAnsi="Trebuchet MS" w:cs="Arial"/>
          <w:sz w:val="20"/>
          <w:szCs w:val="20"/>
        </w:rPr>
        <w:t xml:space="preserve"> notificar o Agente Fiduciário e convocar Assembleia Geral de</w:t>
      </w:r>
      <w:r w:rsidRPr="00DF53F1">
        <w:rPr>
          <w:rFonts w:ascii="Trebuchet MS" w:hAnsi="Trebuchet MS"/>
          <w:sz w:val="20"/>
        </w:rPr>
        <w:t xml:space="preserve"> Debenturistas</w:t>
      </w:r>
      <w:r w:rsidRPr="00DF53F1">
        <w:rPr>
          <w:rFonts w:ascii="Trebuchet MS" w:hAnsi="Trebuchet MS" w:cs="Arial"/>
          <w:sz w:val="20"/>
          <w:szCs w:val="20"/>
        </w:rPr>
        <w:t xml:space="preserve"> para que estes definam a agência de classificação de risco substituta, sendo que a Assembleia Geral de Debenturistas deverá ser realizada dentro do prazo máximo de 30 (trinta) dias, contados do evento que a determinar. Adicionalmente, é facultada à Emissora proceder à substituição da agência de classificação de risco, a qualquer momento, sem necessidade de aprovação dos Debenturistas, bastando notificar o Agente Fiduciário, desde que tal agência de classificação de risco </w:t>
      </w:r>
      <w:r w:rsidR="003F3FB3">
        <w:rPr>
          <w:rFonts w:ascii="Trebuchet MS" w:hAnsi="Trebuchet MS" w:cs="Arial"/>
          <w:sz w:val="20"/>
          <w:szCs w:val="20"/>
        </w:rPr>
        <w:t xml:space="preserve">substituta </w:t>
      </w:r>
      <w:r w:rsidRPr="00DF53F1">
        <w:rPr>
          <w:rFonts w:ascii="Trebuchet MS" w:hAnsi="Trebuchet MS" w:cs="Arial"/>
          <w:sz w:val="20"/>
          <w:szCs w:val="20"/>
        </w:rPr>
        <w:t xml:space="preserve">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w:t>
      </w:r>
      <w:r w:rsidR="003F3FB3">
        <w:rPr>
          <w:rFonts w:ascii="Trebuchet MS" w:hAnsi="Trebuchet MS" w:cs="Arial"/>
          <w:sz w:val="20"/>
          <w:szCs w:val="20"/>
        </w:rPr>
        <w:t>; e</w:t>
      </w:r>
      <w:bookmarkEnd w:id="244"/>
      <w:r w:rsidRPr="00DF53F1">
        <w:rPr>
          <w:rFonts w:ascii="Trebuchet MS" w:hAnsi="Trebuchet MS" w:cs="Arial"/>
          <w:sz w:val="20"/>
          <w:szCs w:val="20"/>
        </w:rPr>
        <w:t xml:space="preserve"> </w:t>
      </w:r>
    </w:p>
    <w:p w14:paraId="5006C640" w14:textId="7EF128FD" w:rsidR="003F3FB3" w:rsidRPr="00264548" w:rsidRDefault="00E9230F" w:rsidP="00E31DF6">
      <w:pPr>
        <w:widowControl/>
        <w:numPr>
          <w:ilvl w:val="0"/>
          <w:numId w:val="14"/>
        </w:numPr>
        <w:suppressAutoHyphens/>
        <w:autoSpaceDE/>
        <w:autoSpaceDN/>
        <w:adjustRightInd/>
        <w:spacing w:before="140" w:after="240" w:line="300" w:lineRule="exact"/>
        <w:rPr>
          <w:rFonts w:ascii="Trebuchet MS" w:hAnsi="Trebuchet MS" w:cs="Arial"/>
          <w:sz w:val="20"/>
          <w:szCs w:val="20"/>
        </w:rPr>
      </w:pPr>
      <w:r w:rsidRPr="00E978FD">
        <w:rPr>
          <w:rFonts w:ascii="Trebuchet MS" w:hAnsi="Trebuchet MS" w:cs="Arial"/>
          <w:sz w:val="20"/>
          <w:szCs w:val="20"/>
        </w:rPr>
        <w:t xml:space="preserve">manter o Projeto enquadrado nos termos do artigo 2º da Lei 12.431 e do Decreto 8.874 durante a vigência das Debêntures e comunicar o Agente Fiduciário, em até 10 (dez) Dias Úteis, sobre o recebimento de qualquer intimação acerca da instauração de qualquer processo administrativo ou </w:t>
      </w:r>
      <w:r w:rsidR="00355FF2">
        <w:rPr>
          <w:rFonts w:ascii="Trebuchet MS" w:hAnsi="Trebuchet MS" w:cs="Arial"/>
          <w:sz w:val="20"/>
          <w:szCs w:val="20"/>
        </w:rPr>
        <w:t>judicial, bem como respectivas decisões</w:t>
      </w:r>
      <w:r w:rsidRPr="00E978FD">
        <w:rPr>
          <w:rFonts w:ascii="Trebuchet MS" w:hAnsi="Trebuchet MS" w:cs="Arial"/>
          <w:sz w:val="20"/>
          <w:szCs w:val="20"/>
        </w:rPr>
        <w:t>, que possa resultar no desenquadramento do Projeto como prioritário, nos termos do artigo 2º da Lei 12.431 e do Decreto 8.874</w:t>
      </w:r>
      <w:r>
        <w:rPr>
          <w:rFonts w:ascii="Trebuchet MS" w:hAnsi="Trebuchet MS" w:cs="Arial"/>
          <w:sz w:val="20"/>
          <w:szCs w:val="20"/>
        </w:rPr>
        <w:t>.</w:t>
      </w:r>
    </w:p>
    <w:p w14:paraId="2EF060D0" w14:textId="77777777" w:rsidR="008B73FF" w:rsidRPr="00DF53F1" w:rsidRDefault="008B73FF" w:rsidP="00E31DF6">
      <w:pPr>
        <w:pStyle w:val="Level1"/>
        <w:keepNext w:val="0"/>
        <w:numPr>
          <w:ilvl w:val="0"/>
          <w:numId w:val="0"/>
        </w:numPr>
        <w:spacing w:before="140" w:after="240"/>
        <w:ind w:left="680" w:hanging="680"/>
        <w:jc w:val="center"/>
        <w:rPr>
          <w:rFonts w:ascii="Trebuchet MS" w:hAnsi="Trebuchet MS"/>
          <w:sz w:val="20"/>
        </w:rPr>
      </w:pPr>
      <w:bookmarkStart w:id="245" w:name="_DV_M195"/>
      <w:bookmarkStart w:id="246" w:name="_DV_M196"/>
      <w:bookmarkStart w:id="247" w:name="_DV_M197"/>
      <w:bookmarkStart w:id="248" w:name="_DV_M198"/>
      <w:bookmarkStart w:id="249" w:name="_DV_M199"/>
      <w:bookmarkStart w:id="250" w:name="_DV_M200"/>
      <w:bookmarkStart w:id="251" w:name="_DV_M201"/>
      <w:bookmarkStart w:id="252" w:name="_DV_M202"/>
      <w:bookmarkStart w:id="253" w:name="_DV_M203"/>
      <w:bookmarkStart w:id="254" w:name="_DV_M204"/>
      <w:bookmarkStart w:id="255" w:name="_DV_M205"/>
      <w:bookmarkStart w:id="256" w:name="_DV_M206"/>
      <w:bookmarkStart w:id="257" w:name="_DV_M207"/>
      <w:bookmarkStart w:id="258" w:name="_DV_M208"/>
      <w:bookmarkStart w:id="259" w:name="_DV_M209"/>
      <w:bookmarkStart w:id="260" w:name="_DV_M210"/>
      <w:bookmarkStart w:id="261" w:name="_DV_M211"/>
      <w:bookmarkStart w:id="262" w:name="_DV_M212"/>
      <w:bookmarkStart w:id="263" w:name="_DV_M213"/>
      <w:bookmarkStart w:id="264" w:name="_DV_M214"/>
      <w:bookmarkStart w:id="265" w:name="_DV_M215"/>
      <w:bookmarkStart w:id="266" w:name="_DV_M216"/>
      <w:bookmarkStart w:id="267" w:name="_DV_M217"/>
      <w:bookmarkStart w:id="268" w:name="_DV_M218"/>
      <w:bookmarkStart w:id="269" w:name="_DV_M219"/>
      <w:bookmarkStart w:id="270" w:name="_DV_M220"/>
      <w:bookmarkStart w:id="271" w:name="_DV_M221"/>
      <w:bookmarkStart w:id="272" w:name="_DV_M222"/>
      <w:bookmarkStart w:id="273" w:name="_DV_M223"/>
      <w:bookmarkStart w:id="274" w:name="_DV_M224"/>
      <w:bookmarkStart w:id="275" w:name="_DV_M225"/>
      <w:bookmarkStart w:id="276" w:name="_DV_M226"/>
      <w:bookmarkStart w:id="277" w:name="_DV_M227"/>
      <w:bookmarkStart w:id="278" w:name="_DV_M228"/>
      <w:bookmarkStart w:id="279" w:name="_DV_M229"/>
      <w:bookmarkStart w:id="280" w:name="_DV_M230"/>
      <w:bookmarkStart w:id="281" w:name="_DV_M231"/>
      <w:bookmarkStart w:id="282" w:name="_DV_M232"/>
      <w:bookmarkStart w:id="283" w:name="_DV_M233"/>
      <w:bookmarkStart w:id="284" w:name="_DV_M234"/>
      <w:bookmarkStart w:id="285" w:name="_DV_M235"/>
      <w:bookmarkStart w:id="286" w:name="_DV_M236"/>
      <w:bookmarkStart w:id="287" w:name="_DV_M237"/>
      <w:bookmarkStart w:id="288" w:name="_DV_M238"/>
      <w:bookmarkStart w:id="289" w:name="_DV_M239"/>
      <w:bookmarkStart w:id="290" w:name="_DV_M240"/>
      <w:bookmarkStart w:id="291" w:name="_DV_M241"/>
      <w:bookmarkStart w:id="292" w:name="_DV_M242"/>
      <w:bookmarkStart w:id="293" w:name="_DV_M243"/>
      <w:bookmarkStart w:id="294" w:name="_DV_M244"/>
      <w:bookmarkStart w:id="295" w:name="_DV_M245"/>
      <w:bookmarkStart w:id="296" w:name="_DV_M246"/>
      <w:bookmarkStart w:id="297" w:name="_DV_M247"/>
      <w:bookmarkStart w:id="298" w:name="_DV_M248"/>
      <w:bookmarkStart w:id="299" w:name="_DV_M249"/>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DF53F1">
        <w:rPr>
          <w:rFonts w:ascii="Trebuchet MS" w:hAnsi="Trebuchet MS"/>
          <w:sz w:val="20"/>
        </w:rPr>
        <w:t>CLÁUSULA NONA – DO AGENTE FIDUCIÁRIO</w:t>
      </w:r>
    </w:p>
    <w:p w14:paraId="56BEE40D" w14:textId="77777777"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bookmarkStart w:id="300" w:name="_DV_M250"/>
      <w:bookmarkEnd w:id="300"/>
      <w:r w:rsidRPr="00DF53F1">
        <w:rPr>
          <w:rFonts w:ascii="Trebuchet MS" w:hAnsi="Trebuchet MS"/>
          <w:szCs w:val="20"/>
          <w:lang w:val="pt-BR"/>
        </w:rPr>
        <w:t xml:space="preserve">A Emissora nomeia e constitui como Agente Fiduciário da Emissão, </w:t>
      </w:r>
      <w:r w:rsidR="006F77EB" w:rsidRPr="00DF53F1">
        <w:rPr>
          <w:rFonts w:ascii="Trebuchet MS" w:hAnsi="Trebuchet MS"/>
          <w:szCs w:val="20"/>
          <w:lang w:val="pt-BR"/>
        </w:rPr>
        <w:t xml:space="preserve">a </w:t>
      </w:r>
      <w:r w:rsidR="006F77EB" w:rsidRPr="00E31DF6">
        <w:rPr>
          <w:rFonts w:ascii="Trebuchet MS" w:hAnsi="Trebuchet MS"/>
          <w:b/>
          <w:bCs/>
          <w:szCs w:val="20"/>
          <w:lang w:val="pt-BR"/>
        </w:rPr>
        <w:t>OLIVEIRA TRUST DISTRIBUIDORA DE TÍTULOS E VALORES MOBILIÁRIOS S.A.</w:t>
      </w:r>
      <w:r w:rsidR="006F77EB" w:rsidRPr="00DF53F1">
        <w:rPr>
          <w:rFonts w:ascii="Trebuchet MS" w:hAnsi="Trebuchet MS"/>
          <w:szCs w:val="20"/>
          <w:lang w:val="pt-BR"/>
        </w:rPr>
        <w:t xml:space="preserve">, </w:t>
      </w:r>
      <w:r w:rsidRPr="00DF53F1">
        <w:rPr>
          <w:rFonts w:ascii="Trebuchet MS" w:hAnsi="Trebuchet MS"/>
          <w:szCs w:val="20"/>
          <w:lang w:val="pt-BR"/>
        </w:rPr>
        <w:t xml:space="preserve">qualificada no preâmbulo desta Escritura de Emissão, que, por meio deste ato, aceita a nomeação para, nos termos da lei e da presente Escritura de Emissão, representar perante ela, Emissora, os interesses da comunhão dos Debenturistas. </w:t>
      </w:r>
    </w:p>
    <w:p w14:paraId="743FB46A" w14:textId="77777777"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r w:rsidRPr="00DF53F1">
        <w:rPr>
          <w:rFonts w:ascii="Trebuchet MS" w:hAnsi="Trebuchet MS"/>
          <w:szCs w:val="20"/>
          <w:lang w:val="pt-BR"/>
        </w:rPr>
        <w:t xml:space="preserve">O Agente Fiduciário, nomeado na presente Escritura de Emissão, declara </w:t>
      </w:r>
      <w:r w:rsidRPr="00DF53F1">
        <w:rPr>
          <w:rFonts w:ascii="Trebuchet MS" w:hAnsi="Trebuchet MS"/>
          <w:color w:val="000000"/>
          <w:w w:val="0"/>
          <w:szCs w:val="20"/>
          <w:lang w:val="pt-BR"/>
        </w:rPr>
        <w:t>sob as penas da lei</w:t>
      </w:r>
      <w:r w:rsidRPr="00DF53F1">
        <w:rPr>
          <w:rFonts w:ascii="Trebuchet MS" w:hAnsi="Trebuchet MS"/>
          <w:szCs w:val="20"/>
          <w:lang w:val="pt-BR"/>
        </w:rPr>
        <w:t>:</w:t>
      </w:r>
    </w:p>
    <w:p w14:paraId="4AF943B6"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eastAsia="Arial Unicode MS" w:hAnsi="Trebuchet MS" w:cs="Arial"/>
          <w:w w:val="0"/>
          <w:sz w:val="20"/>
          <w:szCs w:val="20"/>
        </w:rPr>
      </w:pPr>
      <w:r w:rsidRPr="00DF53F1">
        <w:rPr>
          <w:rFonts w:ascii="Trebuchet MS" w:hAnsi="Trebuchet MS"/>
          <w:sz w:val="20"/>
          <w:szCs w:val="20"/>
        </w:rPr>
        <w:t>conhece e aceita a função para a qual foi nomeado, assumindo integralmente os deveres e atribuições previstos na legislação específica e nesta Escritura de Emissão</w:t>
      </w:r>
      <w:r w:rsidRPr="00DF53F1">
        <w:rPr>
          <w:rFonts w:ascii="Trebuchet MS" w:eastAsia="Arial Unicode MS" w:hAnsi="Trebuchet MS" w:cs="Arial"/>
          <w:w w:val="0"/>
          <w:sz w:val="20"/>
          <w:szCs w:val="20"/>
        </w:rPr>
        <w:t>;</w:t>
      </w:r>
    </w:p>
    <w:p w14:paraId="57A78B09"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está devidamente autorizado a celebrar esta Escritura de Emissão e a cumprir com suas obrigações aqui previstas, tendo sido satisfeitos todos os requisitos legais e aqueles previstos nos respectivos atos constitutivos, necessários para tanto</w:t>
      </w:r>
      <w:r w:rsidRPr="00DF53F1">
        <w:rPr>
          <w:rFonts w:ascii="Trebuchet MS" w:hAnsi="Trebuchet MS" w:cs="Arial"/>
          <w:sz w:val="20"/>
          <w:szCs w:val="20"/>
        </w:rPr>
        <w:t>;</w:t>
      </w:r>
    </w:p>
    <w:p w14:paraId="518DC404"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a celebração desta Escritura de Emissão e o cumprimento de suas obrigações aqui previstas não infringem qualquer obrigação anteriormente assumida pelo Agente Fiduciário</w:t>
      </w:r>
      <w:r w:rsidRPr="00DF53F1">
        <w:rPr>
          <w:rFonts w:ascii="Trebuchet MS" w:hAnsi="Trebuchet MS" w:cs="Arial"/>
          <w:sz w:val="20"/>
          <w:szCs w:val="20"/>
        </w:rPr>
        <w:t>;</w:t>
      </w:r>
    </w:p>
    <w:p w14:paraId="46A5AEE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lastRenderedPageBreak/>
        <w:t>não tem qualquer impedimento legal, conforme artigo 66, parágrafo 3º, da Lei das Sociedades por Ações e demais normas aplicáveis, para exercer a função que lhe é conferida</w:t>
      </w:r>
      <w:r w:rsidRPr="00DF53F1">
        <w:rPr>
          <w:rFonts w:ascii="Trebuchet MS" w:hAnsi="Trebuchet MS" w:cs="Arial"/>
          <w:sz w:val="20"/>
          <w:szCs w:val="20"/>
        </w:rPr>
        <w:t>;</w:t>
      </w:r>
    </w:p>
    <w:p w14:paraId="5D34ECBA"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não se encontra em nenhuma das situações de conflito de interesse previstas no artigo 6º da </w:t>
      </w:r>
      <w:r w:rsidR="0082705E" w:rsidRPr="0082705E">
        <w:rPr>
          <w:rFonts w:ascii="Trebuchet MS" w:hAnsi="Trebuchet MS"/>
          <w:sz w:val="20"/>
          <w:szCs w:val="20"/>
        </w:rPr>
        <w:t xml:space="preserve">Resolução da CVM n.º 17, de 09 de fevereiro de 2021 </w:t>
      </w:r>
      <w:r w:rsidR="0082705E" w:rsidRPr="0082705E">
        <w:rPr>
          <w:rFonts w:ascii="Trebuchet MS" w:hAnsi="Trebuchet MS"/>
          <w:bCs/>
          <w:sz w:val="20"/>
          <w:szCs w:val="20"/>
        </w:rPr>
        <w:t>(“</w:t>
      </w:r>
      <w:r w:rsidR="0082705E" w:rsidRPr="004D1940">
        <w:rPr>
          <w:rFonts w:ascii="Trebuchet MS" w:hAnsi="Trebuchet MS"/>
          <w:sz w:val="20"/>
          <w:szCs w:val="20"/>
          <w:u w:val="single"/>
        </w:rPr>
        <w:t xml:space="preserve">Resolução </w:t>
      </w:r>
      <w:r w:rsidR="0082705E" w:rsidRPr="00E31DF6">
        <w:rPr>
          <w:rFonts w:ascii="Trebuchet MS" w:hAnsi="Trebuchet MS"/>
          <w:sz w:val="20"/>
          <w:szCs w:val="20"/>
          <w:u w:val="single"/>
        </w:rPr>
        <w:t>CVM 17</w:t>
      </w:r>
      <w:r w:rsidR="0082705E" w:rsidRPr="0082705E">
        <w:rPr>
          <w:rFonts w:ascii="Trebuchet MS" w:hAnsi="Trebuchet MS"/>
          <w:sz w:val="20"/>
          <w:szCs w:val="20"/>
        </w:rPr>
        <w:t>”)</w:t>
      </w:r>
      <w:r w:rsidRPr="00DF53F1">
        <w:rPr>
          <w:rFonts w:ascii="Trebuchet MS" w:hAnsi="Trebuchet MS" w:cs="Arial"/>
          <w:sz w:val="20"/>
          <w:szCs w:val="20"/>
        </w:rPr>
        <w:t>;</w:t>
      </w:r>
    </w:p>
    <w:p w14:paraId="526A769B"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ligação com a Emissora que o impeça de exercer suas funções</w:t>
      </w:r>
      <w:r w:rsidRPr="00DF53F1">
        <w:rPr>
          <w:rFonts w:ascii="Trebuchet MS" w:hAnsi="Trebuchet MS" w:cs="Arial"/>
          <w:sz w:val="20"/>
          <w:szCs w:val="20"/>
        </w:rPr>
        <w:t xml:space="preserve">; </w:t>
      </w:r>
    </w:p>
    <w:p w14:paraId="59550CB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verificou a consistência das informações contidas </w:t>
      </w:r>
      <w:proofErr w:type="spellStart"/>
      <w:r w:rsidRPr="00DF53F1">
        <w:rPr>
          <w:rFonts w:ascii="Trebuchet MS" w:hAnsi="Trebuchet MS"/>
          <w:sz w:val="20"/>
          <w:szCs w:val="20"/>
        </w:rPr>
        <w:t>nesta</w:t>
      </w:r>
      <w:proofErr w:type="spellEnd"/>
      <w:r w:rsidRPr="00DF53F1">
        <w:rPr>
          <w:rFonts w:ascii="Trebuchet MS" w:hAnsi="Trebuchet MS"/>
          <w:sz w:val="20"/>
          <w:szCs w:val="20"/>
        </w:rPr>
        <w:t xml:space="preserve"> Escritura de Emissão, </w:t>
      </w:r>
      <w:r w:rsidRPr="00DF53F1">
        <w:rPr>
          <w:rFonts w:ascii="Trebuchet MS" w:eastAsia="Arial Unicode MS" w:hAnsi="Trebuchet MS"/>
          <w:sz w:val="20"/>
          <w:szCs w:val="20"/>
        </w:rPr>
        <w:t>diligenciando no sentido de que fossem sanadas as omissões, falhas ou defeitos de que tivesse conhecimento</w:t>
      </w:r>
      <w:r w:rsidRPr="00DF53F1">
        <w:rPr>
          <w:rFonts w:ascii="Trebuchet MS" w:hAnsi="Trebuchet MS" w:cs="Arial"/>
          <w:sz w:val="20"/>
          <w:szCs w:val="20"/>
        </w:rPr>
        <w:t>;</w:t>
      </w:r>
    </w:p>
    <w:p w14:paraId="2ED6DF91"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t>que o representante legal que assina esta Escritura de Emissão tem poderes estatuários e/ou delegados para assumir, em seu nome, as obrigações ora estabelecidas e, sendo mandatário, teve os poderes legitimamente outorgados, estando os respectivos mandatos em pleno vigor</w:t>
      </w:r>
      <w:r w:rsidRPr="00DF53F1">
        <w:rPr>
          <w:rFonts w:ascii="Trebuchet MS" w:hAnsi="Trebuchet MS" w:cs="Arial"/>
          <w:sz w:val="20"/>
          <w:szCs w:val="20"/>
        </w:rPr>
        <w:t xml:space="preserve">; </w:t>
      </w:r>
    </w:p>
    <w:p w14:paraId="044B91E6"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t>esta Escritura de Emissão contém obrigações</w:t>
      </w:r>
      <w:r w:rsidRPr="00A43719">
        <w:rPr>
          <w:rFonts w:ascii="Trebuchet MS" w:eastAsia="Arial Unicode MS" w:hAnsi="Trebuchet MS"/>
          <w:color w:val="000000"/>
          <w:sz w:val="20"/>
          <w:szCs w:val="20"/>
        </w:rPr>
        <w:t xml:space="preserve"> válidas e vinculantes do Agente Fiduciário, exigíveis de acordo com os seus termos e condições</w:t>
      </w:r>
      <w:r w:rsidRPr="00A43719">
        <w:rPr>
          <w:rFonts w:ascii="Trebuchet MS" w:hAnsi="Trebuchet MS" w:cs="Arial"/>
          <w:sz w:val="20"/>
          <w:szCs w:val="20"/>
        </w:rPr>
        <w:t>;</w:t>
      </w:r>
    </w:p>
    <w:p w14:paraId="6228DE53"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eastAsia="Arial Unicode MS" w:hAnsi="Trebuchet MS"/>
          <w:color w:val="000000"/>
          <w:sz w:val="20"/>
          <w:szCs w:val="20"/>
        </w:rPr>
        <w:t>está ciente da regulamentação aplicável às Debêntures e à Emissão, emanada pela CVM, pelo Banco Central do Brasil e pelas demais autoridades e órgãos competentes</w:t>
      </w:r>
      <w:r w:rsidRPr="00A43719">
        <w:rPr>
          <w:rFonts w:ascii="Trebuchet MS" w:hAnsi="Trebuchet MS" w:cs="Arial"/>
          <w:sz w:val="20"/>
          <w:szCs w:val="20"/>
        </w:rPr>
        <w:t>;</w:t>
      </w:r>
    </w:p>
    <w:p w14:paraId="54E5F1B7"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 xml:space="preserve">na data de assinatura da presente Escritura de Emissão, com base no organograma disponibilizado pela Emissora, para os fins da </w:t>
      </w:r>
      <w:r w:rsidR="0082705E" w:rsidRPr="00BD7063">
        <w:rPr>
          <w:rFonts w:ascii="Trebuchet MS" w:hAnsi="Trebuchet MS"/>
          <w:sz w:val="20"/>
          <w:szCs w:val="20"/>
        </w:rPr>
        <w:t>Resolução CVM 17</w:t>
      </w:r>
      <w:r w:rsidRPr="00A43719">
        <w:rPr>
          <w:rFonts w:ascii="Trebuchet MS" w:hAnsi="Trebuchet MS"/>
          <w:w w:val="0"/>
          <w:sz w:val="20"/>
          <w:szCs w:val="20"/>
        </w:rPr>
        <w:t xml:space="preserve">, o Agente Fiduciário </w:t>
      </w:r>
      <w:r w:rsidRPr="00A43719">
        <w:rPr>
          <w:rFonts w:ascii="Trebuchet MS" w:eastAsia="Arial Unicode MS" w:hAnsi="Trebuchet MS"/>
          <w:sz w:val="20"/>
          <w:szCs w:val="20"/>
        </w:rPr>
        <w:t xml:space="preserve">identificou que presta serviços de agente fiduciário </w:t>
      </w:r>
      <w:r w:rsidR="003259B3">
        <w:rPr>
          <w:rFonts w:ascii="Trebuchet MS" w:eastAsia="Arial Unicode MS" w:hAnsi="Trebuchet MS"/>
          <w:sz w:val="20"/>
          <w:szCs w:val="20"/>
        </w:rPr>
        <w:t>nas emissões listadas no Anexo I à presente Escritura de Emissão</w:t>
      </w:r>
      <w:r w:rsidR="001D08F6">
        <w:rPr>
          <w:rFonts w:ascii="Trebuchet MS" w:eastAsia="Arial Unicode MS" w:hAnsi="Trebuchet MS"/>
          <w:sz w:val="20"/>
          <w:szCs w:val="20"/>
        </w:rPr>
        <w:t>;</w:t>
      </w:r>
    </w:p>
    <w:p w14:paraId="1476D1F9"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assegura e assegurará, nos termos do parágrafo 1º do artigo 6</w:t>
      </w:r>
      <w:r w:rsidR="00A97F17" w:rsidRPr="00A43719">
        <w:rPr>
          <w:rFonts w:ascii="Trebuchet MS" w:hAnsi="Trebuchet MS"/>
          <w:w w:val="0"/>
          <w:sz w:val="20"/>
          <w:szCs w:val="20"/>
        </w:rPr>
        <w:t>º</w:t>
      </w:r>
      <w:r w:rsidRPr="00A43719">
        <w:rPr>
          <w:rFonts w:ascii="Trebuchet MS" w:hAnsi="Trebuchet MS"/>
          <w:w w:val="0"/>
          <w:sz w:val="20"/>
          <w:szCs w:val="20"/>
        </w:rPr>
        <w:t xml:space="preserve"> da </w:t>
      </w:r>
      <w:r w:rsidR="0082705E" w:rsidRPr="00BD7063">
        <w:rPr>
          <w:rFonts w:ascii="Trebuchet MS" w:hAnsi="Trebuchet MS"/>
          <w:sz w:val="20"/>
          <w:szCs w:val="20"/>
        </w:rPr>
        <w:t>Resolução CVM 17</w:t>
      </w:r>
      <w:r w:rsidRPr="00A43719">
        <w:rPr>
          <w:rFonts w:ascii="Trebuchet MS" w:hAnsi="Trebuchet MS"/>
          <w:w w:val="0"/>
          <w:sz w:val="20"/>
          <w:szCs w:val="20"/>
        </w:rPr>
        <w:t>, tratamento equitativo a todos os titulares de valores mobiliários de eventuais emissões de valores mobiliários realizadas pela Emissora, sociedade coligada, controlada, controladora ou integrante do mesmo grupo da Emissora, em que venha a atuar na qualidade de agente fiduciário</w:t>
      </w:r>
      <w:r w:rsidR="001D08F6">
        <w:rPr>
          <w:rFonts w:ascii="Trebuchet MS" w:hAnsi="Trebuchet MS" w:cs="Arial"/>
          <w:sz w:val="20"/>
          <w:szCs w:val="20"/>
        </w:rPr>
        <w:t>;</w:t>
      </w:r>
    </w:p>
    <w:p w14:paraId="2D6204C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w:t>
      </w:r>
      <w:r w:rsidRPr="00812FF3">
        <w:rPr>
          <w:rFonts w:ascii="Trebuchet MS" w:eastAsia="Calibri" w:hAnsi="Trebuchet MS"/>
          <w:sz w:val="20"/>
          <w:szCs w:val="20"/>
        </w:rPr>
        <w:lastRenderedPageBreak/>
        <w:t xml:space="preserve">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245E903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Pr>
          <w:rFonts w:ascii="Trebuchet MS" w:eastAsia="Calibri" w:hAnsi="Trebuchet MS"/>
          <w:sz w:val="20"/>
          <w:szCs w:val="20"/>
        </w:rPr>
        <w:t xml:space="preserve"> com relação a </w:t>
      </w:r>
      <w:r w:rsidRPr="007D3787">
        <w:rPr>
          <w:rFonts w:ascii="Trebuchet MS" w:eastAsia="Calibri" w:hAnsi="Trebuchet MS"/>
          <w:sz w:val="20"/>
          <w:szCs w:val="20"/>
        </w:rPr>
        <w:t xml:space="preserve">seus </w:t>
      </w:r>
      <w:r>
        <w:rPr>
          <w:rFonts w:ascii="Trebuchet MS" w:eastAsia="Calibri" w:hAnsi="Trebuchet MS"/>
          <w:sz w:val="20"/>
          <w:szCs w:val="20"/>
        </w:rPr>
        <w:t xml:space="preserve">respectivos </w:t>
      </w:r>
      <w:r w:rsidRPr="00264548">
        <w:rPr>
          <w:rFonts w:ascii="Trebuchet MS" w:eastAsia="Calibri" w:hAnsi="Trebuchet MS"/>
          <w:sz w:val="20"/>
          <w:szCs w:val="20"/>
        </w:rPr>
        <w:t>diretores,</w:t>
      </w:r>
      <w:r>
        <w:rPr>
          <w:rFonts w:ascii="Trebuchet MS" w:eastAsia="Calibri" w:hAnsi="Trebuchet MS"/>
          <w:sz w:val="20"/>
          <w:szCs w:val="20"/>
        </w:rPr>
        <w:t xml:space="preserve"> </w:t>
      </w:r>
      <w:r w:rsidRPr="00597CFC">
        <w:rPr>
          <w:rFonts w:ascii="Trebuchet MS" w:eastAsia="Calibri" w:hAnsi="Trebuchet MS"/>
          <w:sz w:val="20"/>
          <w:szCs w:val="20"/>
        </w:rPr>
        <w:t>membros do conselho de administração</w:t>
      </w:r>
      <w:r w:rsidRPr="00570F42">
        <w:rPr>
          <w:rFonts w:ascii="Trebuchet MS" w:eastAsia="Calibri" w:hAnsi="Trebuchet MS"/>
          <w:sz w:val="20"/>
          <w:szCs w:val="20"/>
        </w:rPr>
        <w:t>,</w:t>
      </w:r>
      <w:r w:rsidRPr="00264548">
        <w:rPr>
          <w:rFonts w:ascii="Trebuchet MS" w:eastAsia="Calibri" w:hAnsi="Trebuchet MS"/>
          <w:sz w:val="20"/>
          <w:szCs w:val="20"/>
        </w:rPr>
        <w:t xml:space="preserve"> funcionários e representa</w:t>
      </w:r>
      <w:r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w:t>
      </w:r>
      <w:r>
        <w:rPr>
          <w:rFonts w:ascii="Trebuchet MS" w:eastAsia="Calibri" w:hAnsi="Trebuchet MS"/>
          <w:sz w:val="20"/>
          <w:szCs w:val="20"/>
        </w:rPr>
        <w:t>o Agente Fiduciário</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5ACFC88D" w14:textId="77777777" w:rsidR="001D08F6" w:rsidRPr="00E46007"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 de </w:t>
      </w:r>
      <w:r w:rsidRPr="00E46007">
        <w:rPr>
          <w:rFonts w:ascii="Trebuchet MS" w:hAnsi="Trebuchet MS"/>
          <w:color w:val="000000"/>
          <w:sz w:val="20"/>
          <w:szCs w:val="20"/>
          <w:lang w:eastAsia="pt-BR"/>
        </w:rPr>
        <w:t>funcionários d</w:t>
      </w:r>
      <w:r>
        <w:rPr>
          <w:rFonts w:ascii="Trebuchet MS" w:hAnsi="Trebuchet MS"/>
          <w:color w:val="000000"/>
          <w:sz w:val="20"/>
          <w:szCs w:val="20"/>
          <w:lang w:eastAsia="pt-BR"/>
        </w:rPr>
        <w:t>o Agente Fiduciário</w:t>
      </w:r>
      <w:r w:rsidRPr="00E46007">
        <w:rPr>
          <w:rFonts w:ascii="Trebuchet MS" w:hAnsi="Trebuchet MS"/>
          <w:color w:val="000000"/>
          <w:sz w:val="20"/>
          <w:szCs w:val="20"/>
          <w:lang w:eastAsia="pt-BR"/>
        </w:rPr>
        <w:t>; e</w:t>
      </w:r>
      <w:r>
        <w:rPr>
          <w:rFonts w:ascii="Trebuchet MS" w:hAnsi="Trebuchet MS"/>
          <w:color w:val="000000"/>
          <w:sz w:val="20"/>
          <w:szCs w:val="20"/>
          <w:lang w:eastAsia="pt-BR"/>
        </w:rPr>
        <w:t xml:space="preserve"> </w:t>
      </w:r>
    </w:p>
    <w:p w14:paraId="704DAE00" w14:textId="77777777" w:rsidR="001D08F6" w:rsidRPr="003A012C"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 </w:t>
      </w:r>
      <w:r>
        <w:rPr>
          <w:rFonts w:ascii="Trebuchet MS" w:eastAsia="Calibri" w:hAnsi="Trebuchet MS"/>
          <w:sz w:val="20"/>
          <w:szCs w:val="20"/>
        </w:rPr>
        <w:t>O Agente Fiduciário</w:t>
      </w:r>
      <w:r w:rsidRPr="00E46007">
        <w:rPr>
          <w:rFonts w:ascii="Trebuchet MS" w:eastAsia="Calibri" w:hAnsi="Trebuchet MS"/>
          <w:sz w:val="20"/>
          <w:szCs w:val="20"/>
        </w:rPr>
        <w:t xml:space="preserve"> entende que as políticas próprias por el</w:t>
      </w:r>
      <w:r>
        <w:rPr>
          <w:rFonts w:ascii="Trebuchet MS" w:eastAsia="Calibri" w:hAnsi="Trebuchet MS"/>
          <w:sz w:val="20"/>
          <w:szCs w:val="20"/>
        </w:rPr>
        <w:t>es</w:t>
      </w:r>
      <w:r w:rsidRPr="00E46007">
        <w:rPr>
          <w:rFonts w:ascii="Trebuchet MS" w:eastAsia="Calibri" w:hAnsi="Trebuchet MS"/>
          <w:sz w:val="20"/>
          <w:szCs w:val="20"/>
        </w:rPr>
        <w:t xml:space="preserve"> adotadas atendem aos requisitos das </w:t>
      </w:r>
      <w:r w:rsidRPr="00E46007">
        <w:rPr>
          <w:rFonts w:ascii="Trebuchet MS" w:eastAsia="Calibri" w:hAnsi="Trebuchet MS"/>
          <w:sz w:val="20"/>
          <w:szCs w:val="20"/>
        </w:rPr>
        <w:lastRenderedPageBreak/>
        <w:t>Leis Anticorrupção.</w:t>
      </w:r>
    </w:p>
    <w:p w14:paraId="6F191B9A" w14:textId="77777777" w:rsidR="008B73FF" w:rsidRPr="00E54AC3" w:rsidRDefault="008B73FF" w:rsidP="00E31DF6">
      <w:pPr>
        <w:pStyle w:val="Level2"/>
        <w:numPr>
          <w:ilvl w:val="1"/>
          <w:numId w:val="51"/>
        </w:numPr>
        <w:spacing w:before="140" w:after="240"/>
        <w:ind w:left="680" w:hanging="680"/>
        <w:rPr>
          <w:rStyle w:val="DeltaViewInsertion"/>
          <w:rFonts w:ascii="Trebuchet MS" w:hAnsi="Trebuchet MS"/>
          <w:b/>
          <w:color w:val="auto"/>
          <w:sz w:val="26"/>
          <w:szCs w:val="20"/>
          <w:u w:val="none"/>
          <w:lang w:val="pt-BR" w:eastAsia="en-US"/>
        </w:rPr>
      </w:pPr>
      <w:bookmarkStart w:id="301" w:name="_DV_M251"/>
      <w:bookmarkStart w:id="302" w:name="_DV_M252"/>
      <w:bookmarkStart w:id="303" w:name="_DV_M253"/>
      <w:bookmarkStart w:id="304" w:name="_DV_M254"/>
      <w:bookmarkStart w:id="305" w:name="_DV_M255"/>
      <w:bookmarkStart w:id="306" w:name="_DV_M256"/>
      <w:bookmarkStart w:id="307" w:name="_DV_M257"/>
      <w:bookmarkStart w:id="308" w:name="_DV_M258"/>
      <w:bookmarkStart w:id="309" w:name="_DV_M259"/>
      <w:bookmarkStart w:id="310" w:name="_DV_M260"/>
      <w:bookmarkStart w:id="311" w:name="_DV_M261"/>
      <w:bookmarkStart w:id="312" w:name="_DV_M262"/>
      <w:bookmarkStart w:id="313" w:name="_DV_M263"/>
      <w:bookmarkStart w:id="314" w:name="_DV_M264"/>
      <w:bookmarkStart w:id="315" w:name="_DV_M270"/>
      <w:bookmarkStart w:id="316" w:name="_DV_M271"/>
      <w:bookmarkStart w:id="317" w:name="_DV_M272"/>
      <w:bookmarkStart w:id="318" w:name="_DV_M273"/>
      <w:bookmarkStart w:id="319" w:name="_DV_M274"/>
      <w:bookmarkStart w:id="320" w:name="_DV_M275"/>
      <w:bookmarkStart w:id="321" w:name="_DV_M276"/>
      <w:bookmarkStart w:id="322" w:name="_DV_M277"/>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Pr="00E54AC3">
        <w:rPr>
          <w:rFonts w:ascii="Trebuchet MS" w:hAnsi="Trebuchet MS"/>
          <w:szCs w:val="20"/>
          <w:lang w:val="pt-BR"/>
        </w:rPr>
        <w:t>O Agente Fiduciário exercerá suas funções a partir da data de assinatura desta Escritura de Emissão, devendo permanecer no exercício de suas funções até a Data de Vencimento ou até sua efetiva substituição</w:t>
      </w:r>
      <w:r w:rsidRPr="00A43719">
        <w:rPr>
          <w:rStyle w:val="DeltaViewInsertion"/>
          <w:rFonts w:ascii="Trebuchet MS" w:hAnsi="Trebuchet MS" w:cs="Arial"/>
          <w:color w:val="auto"/>
          <w:szCs w:val="20"/>
          <w:u w:val="none"/>
          <w:lang w:val="pt-BR"/>
        </w:rPr>
        <w:t xml:space="preserve"> ou, caso ainda restem obrigações inadimplidas da Emissora nos termos desta Escritura de Emissão após a Data de Vencimento, até que todas as obrigações da Emissora nos termos desta Escritura de Emissão sejam integralmente cumpridas.</w:t>
      </w:r>
    </w:p>
    <w:p w14:paraId="3144C879" w14:textId="0B05AEAD" w:rsidR="008B73FF" w:rsidRPr="00A43719" w:rsidRDefault="008B73FF" w:rsidP="00E31DF6">
      <w:pPr>
        <w:pStyle w:val="Level2"/>
        <w:numPr>
          <w:ilvl w:val="1"/>
          <w:numId w:val="51"/>
        </w:numPr>
        <w:spacing w:before="140" w:after="240"/>
        <w:ind w:left="680" w:hanging="680"/>
        <w:rPr>
          <w:rFonts w:ascii="Trebuchet MS" w:hAnsi="Trebuchet MS"/>
          <w:b/>
          <w:szCs w:val="20"/>
          <w:lang w:val="pt-BR"/>
        </w:rPr>
      </w:pPr>
      <w:r w:rsidRPr="00A43719">
        <w:rPr>
          <w:rFonts w:ascii="Trebuchet MS" w:hAnsi="Trebuchet MS"/>
          <w:szCs w:val="20"/>
          <w:lang w:val="pt-BR"/>
        </w:rPr>
        <w:t xml:space="preserve">Será devido pela Emissora ao Agente Fiduciário, a título de honorários pelos deveres e atribuições que lhe competem, nos termos da legislação e regulamentação aplicáveis e desta Escritura de Emissão, parcelas </w:t>
      </w:r>
      <w:r w:rsidRPr="005F3413">
        <w:rPr>
          <w:rFonts w:ascii="Trebuchet MS" w:hAnsi="Trebuchet MS"/>
          <w:szCs w:val="20"/>
          <w:lang w:val="pt-BR"/>
        </w:rPr>
        <w:t xml:space="preserve">anuais de </w:t>
      </w:r>
      <w:r w:rsidR="006F77EB" w:rsidRPr="005F3413">
        <w:rPr>
          <w:rFonts w:ascii="Trebuchet MS" w:hAnsi="Trebuchet MS"/>
          <w:szCs w:val="20"/>
          <w:lang w:val="pt-BR"/>
        </w:rPr>
        <w:t>R$</w:t>
      </w:r>
      <w:r w:rsidR="007436C1">
        <w:rPr>
          <w:rFonts w:ascii="Trebuchet MS" w:hAnsi="Trebuchet MS"/>
          <w:szCs w:val="20"/>
          <w:lang w:val="pt-BR"/>
        </w:rPr>
        <w:t>12.000,00</w:t>
      </w:r>
      <w:r w:rsidR="007436C1" w:rsidRPr="005F3413">
        <w:rPr>
          <w:rFonts w:ascii="Trebuchet MS" w:hAnsi="Trebuchet MS"/>
          <w:szCs w:val="20"/>
          <w:lang w:val="pt-BR"/>
        </w:rPr>
        <w:t xml:space="preserve"> (</w:t>
      </w:r>
      <w:r w:rsidR="007436C1">
        <w:rPr>
          <w:rFonts w:ascii="Trebuchet MS" w:hAnsi="Trebuchet MS"/>
          <w:szCs w:val="20"/>
          <w:lang w:val="pt-BR"/>
        </w:rPr>
        <w:t>doze mil reais</w:t>
      </w:r>
      <w:r w:rsidR="007436C1" w:rsidRPr="005F3413">
        <w:rPr>
          <w:rFonts w:ascii="Trebuchet MS" w:hAnsi="Trebuchet MS"/>
          <w:szCs w:val="20"/>
          <w:lang w:val="pt-BR"/>
        </w:rPr>
        <w:t>)</w:t>
      </w:r>
      <w:r w:rsidR="006F77EB" w:rsidRPr="005F3413">
        <w:rPr>
          <w:rFonts w:ascii="Trebuchet MS" w:hAnsi="Trebuchet MS"/>
          <w:szCs w:val="20"/>
          <w:lang w:val="pt-BR"/>
        </w:rPr>
        <w:t>,</w:t>
      </w:r>
      <w:r w:rsidR="006F77EB">
        <w:rPr>
          <w:rFonts w:ascii="Trebuchet MS" w:hAnsi="Trebuchet MS"/>
          <w:szCs w:val="20"/>
          <w:lang w:val="pt-BR"/>
        </w:rPr>
        <w:t xml:space="preserve"> </w:t>
      </w:r>
      <w:r w:rsidRPr="00A43719">
        <w:rPr>
          <w:rFonts w:ascii="Trebuchet MS" w:hAnsi="Trebuchet MS"/>
          <w:szCs w:val="20"/>
          <w:lang w:val="pt-BR"/>
        </w:rPr>
        <w:t xml:space="preserve">sendo a primeira parcela devida no </w:t>
      </w:r>
      <w:r w:rsidRPr="00A43719">
        <w:rPr>
          <w:rFonts w:ascii="Trebuchet MS" w:hAnsi="Trebuchet MS"/>
          <w:noProof/>
          <w:color w:val="000000"/>
          <w:szCs w:val="20"/>
          <w:lang w:val="pt-BR"/>
        </w:rPr>
        <w:t xml:space="preserve">5º (quinto) </w:t>
      </w:r>
      <w:r w:rsidR="005D565C">
        <w:rPr>
          <w:rFonts w:ascii="Trebuchet MS" w:hAnsi="Trebuchet MS"/>
          <w:noProof/>
          <w:color w:val="000000"/>
          <w:szCs w:val="20"/>
          <w:lang w:val="pt-BR"/>
        </w:rPr>
        <w:t>D</w:t>
      </w:r>
      <w:r w:rsidRPr="00A43719">
        <w:rPr>
          <w:rFonts w:ascii="Trebuchet MS" w:hAnsi="Trebuchet MS"/>
          <w:noProof/>
          <w:color w:val="000000"/>
          <w:szCs w:val="20"/>
          <w:lang w:val="pt-BR"/>
        </w:rPr>
        <w:t xml:space="preserve">ia </w:t>
      </w:r>
      <w:r w:rsidR="005D565C">
        <w:rPr>
          <w:rFonts w:ascii="Trebuchet MS" w:hAnsi="Trebuchet MS"/>
          <w:noProof/>
          <w:color w:val="000000"/>
          <w:szCs w:val="20"/>
          <w:lang w:val="pt-BR"/>
        </w:rPr>
        <w:t>Ú</w:t>
      </w:r>
      <w:r w:rsidRPr="00A43719">
        <w:rPr>
          <w:rFonts w:ascii="Trebuchet MS" w:hAnsi="Trebuchet MS"/>
          <w:noProof/>
          <w:color w:val="000000"/>
          <w:szCs w:val="20"/>
          <w:lang w:val="pt-BR"/>
        </w:rPr>
        <w:t>til após a assinatura da Escritura</w:t>
      </w:r>
      <w:r w:rsidRPr="00A43719">
        <w:rPr>
          <w:rFonts w:ascii="Trebuchet MS" w:hAnsi="Trebuchet MS"/>
          <w:szCs w:val="20"/>
          <w:lang w:val="pt-BR"/>
        </w:rPr>
        <w:t xml:space="preserve"> de Emissão e as próximas parcelas no mesmo dia dos anos subsequentes, até o vencimento das Debêntures, observado 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_Ref410864342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DC605F">
        <w:rPr>
          <w:rFonts w:ascii="Trebuchet MS" w:hAnsi="Trebuchet MS"/>
          <w:szCs w:val="20"/>
          <w:lang w:val="pt-BR"/>
        </w:rPr>
        <w:t>9.4.1</w:t>
      </w:r>
      <w:r w:rsidRPr="00E54AC3">
        <w:rPr>
          <w:rFonts w:ascii="Trebuchet MS" w:hAnsi="Trebuchet MS"/>
          <w:szCs w:val="20"/>
          <w:lang w:val="pt-BR"/>
        </w:rPr>
        <w:fldChar w:fldCharType="end"/>
      </w:r>
      <w:r w:rsidRPr="00A43719">
        <w:rPr>
          <w:rFonts w:ascii="Trebuchet MS" w:hAnsi="Trebuchet MS"/>
          <w:szCs w:val="20"/>
          <w:lang w:val="pt-BR"/>
        </w:rPr>
        <w:t xml:space="preserve"> abaixo. A primeira parcela será devida ainda que a operação não seja integralizada, a título de estruturação e implantação</w:t>
      </w:r>
      <w:r w:rsidRPr="00A43719" w:rsidDel="003F288D">
        <w:rPr>
          <w:rFonts w:ascii="Trebuchet MS" w:hAnsi="Trebuchet MS"/>
          <w:szCs w:val="20"/>
          <w:lang w:val="pt-BR"/>
        </w:rPr>
        <w:t xml:space="preserve"> </w:t>
      </w:r>
      <w:r w:rsidRPr="00A43719">
        <w:rPr>
          <w:rStyle w:val="DeltaViewInsertion"/>
          <w:rFonts w:ascii="Trebuchet MS" w:hAnsi="Trebuchet MS" w:cs="Arial"/>
          <w:color w:val="auto"/>
          <w:szCs w:val="20"/>
          <w:u w:val="none"/>
          <w:lang w:val="pt-BR"/>
        </w:rPr>
        <w:t>(“</w:t>
      </w:r>
      <w:r w:rsidRPr="00A43719">
        <w:rPr>
          <w:rFonts w:ascii="Trebuchet MS" w:hAnsi="Trebuchet MS"/>
          <w:szCs w:val="20"/>
          <w:u w:val="single"/>
          <w:lang w:val="pt-BR"/>
        </w:rPr>
        <w:t>Remuneração do Agente Fiduciário</w:t>
      </w:r>
      <w:r w:rsidRPr="00A43719">
        <w:rPr>
          <w:rStyle w:val="DeltaViewInsertion"/>
          <w:rFonts w:ascii="Trebuchet MS" w:hAnsi="Trebuchet MS"/>
          <w:color w:val="auto"/>
          <w:szCs w:val="20"/>
          <w:u w:val="none"/>
          <w:lang w:val="pt-BR"/>
        </w:rPr>
        <w:t>”</w:t>
      </w:r>
      <w:r w:rsidRPr="00A43719">
        <w:rPr>
          <w:rFonts w:ascii="Trebuchet MS" w:hAnsi="Trebuchet MS"/>
          <w:szCs w:val="20"/>
          <w:lang w:val="pt-BR"/>
        </w:rPr>
        <w:t xml:space="preserve">). </w:t>
      </w:r>
      <w:r w:rsidR="004329FA" w:rsidRPr="00F433E7">
        <w:rPr>
          <w:rFonts w:ascii="Trebuchet MS" w:hAnsi="Trebuchet MS"/>
          <w:szCs w:val="20"/>
          <w:lang w:val="pt-BR"/>
        </w:rPr>
        <w:t xml:space="preserve">Caso </w:t>
      </w:r>
      <w:r w:rsidR="00651977">
        <w:rPr>
          <w:rFonts w:ascii="Trebuchet MS" w:hAnsi="Trebuchet MS"/>
          <w:szCs w:val="20"/>
          <w:lang w:val="pt-BR"/>
        </w:rPr>
        <w:t>as Debêntures tenham</w:t>
      </w:r>
      <w:r w:rsidR="004329FA" w:rsidRPr="00F433E7">
        <w:rPr>
          <w:rFonts w:ascii="Trebuchet MS" w:hAnsi="Trebuchet MS"/>
          <w:szCs w:val="20"/>
          <w:lang w:val="pt-BR"/>
        </w:rPr>
        <w:t xml:space="preserve"> seu vencimento postergado</w:t>
      </w:r>
      <w:r w:rsidR="004329FA">
        <w:rPr>
          <w:rFonts w:ascii="Trebuchet MS" w:hAnsi="Trebuchet MS"/>
          <w:szCs w:val="20"/>
          <w:lang w:val="pt-BR"/>
        </w:rPr>
        <w:t xml:space="preserve"> ou não sejam quitadas na data de seu vencimento</w:t>
      </w:r>
      <w:r w:rsidR="004329FA" w:rsidRPr="00F433E7">
        <w:rPr>
          <w:rFonts w:ascii="Trebuchet MS" w:hAnsi="Trebuchet MS"/>
          <w:szCs w:val="20"/>
          <w:lang w:val="pt-BR"/>
        </w:rPr>
        <w:t>, serão devidos pagamentos anuais até a liquidação integral das Debêntures</w:t>
      </w:r>
      <w:r w:rsidR="004329FA">
        <w:rPr>
          <w:rFonts w:ascii="Trebuchet MS" w:hAnsi="Trebuchet MS"/>
          <w:szCs w:val="20"/>
          <w:lang w:val="pt-BR"/>
        </w:rPr>
        <w:t>.</w:t>
      </w:r>
    </w:p>
    <w:p w14:paraId="36CBA898" w14:textId="5EFAFDC1" w:rsidR="004329FA" w:rsidRPr="00A676D4" w:rsidRDefault="004329FA" w:rsidP="00E31DF6">
      <w:pPr>
        <w:pStyle w:val="Level3"/>
        <w:numPr>
          <w:ilvl w:val="2"/>
          <w:numId w:val="51"/>
        </w:numPr>
        <w:spacing w:before="140" w:after="240"/>
        <w:ind w:left="680" w:hanging="680"/>
        <w:rPr>
          <w:rFonts w:ascii="Trebuchet MS" w:hAnsi="Trebuchet MS"/>
          <w:b/>
          <w:szCs w:val="20"/>
          <w:lang w:val="pt-BR"/>
        </w:rPr>
      </w:pPr>
      <w:bookmarkStart w:id="323" w:name="_Ref410864342"/>
      <w:r w:rsidRPr="00EC36A0">
        <w:rPr>
          <w:rFonts w:ascii="Trebuchet MS" w:hAnsi="Trebuchet MS"/>
          <w:szCs w:val="20"/>
          <w:lang w:val="pt-BR"/>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w:t>
      </w:r>
      <w:r>
        <w:rPr>
          <w:rFonts w:ascii="Trebuchet MS" w:hAnsi="Trebuchet MS"/>
          <w:szCs w:val="20"/>
          <w:lang w:val="pt-BR"/>
        </w:rPr>
        <w:t>o</w:t>
      </w:r>
      <w:r w:rsidRPr="00EC36A0">
        <w:rPr>
          <w:rFonts w:ascii="Trebuchet MS" w:hAnsi="Trebuchet MS"/>
          <w:szCs w:val="20"/>
          <w:lang w:val="pt-BR"/>
        </w:rPr>
        <w:t xml:space="preserve"> </w:t>
      </w:r>
      <w:r>
        <w:rPr>
          <w:rFonts w:ascii="Trebuchet MS" w:hAnsi="Trebuchet MS"/>
          <w:szCs w:val="20"/>
          <w:lang w:val="pt-BR"/>
        </w:rPr>
        <w:t>ao Agente Fiduciário</w:t>
      </w:r>
      <w:r w:rsidRPr="00EC36A0">
        <w:rPr>
          <w:rFonts w:ascii="Trebuchet MS" w:hAnsi="Trebuchet MS"/>
          <w:szCs w:val="20"/>
          <w:lang w:val="pt-BR"/>
        </w:rPr>
        <w:t xml:space="preserve">, adicionalmente, o valor de </w:t>
      </w:r>
      <w:r w:rsidRPr="005F3413">
        <w:rPr>
          <w:rFonts w:ascii="Trebuchet MS" w:hAnsi="Trebuchet MS"/>
          <w:szCs w:val="20"/>
          <w:lang w:val="pt-BR"/>
        </w:rPr>
        <w:t xml:space="preserve">R$ 500,00 (quinhentos reais) por hora-homem de trabalho dedicado a tais fatos bem como a </w:t>
      </w:r>
      <w:r w:rsidRPr="005F3413">
        <w:rPr>
          <w:rFonts w:ascii="Trebuchet MS" w:hAnsi="Trebuchet MS"/>
          <w:b/>
          <w:bCs/>
          <w:szCs w:val="20"/>
          <w:lang w:val="pt-BR"/>
        </w:rPr>
        <w:t>(i)</w:t>
      </w:r>
      <w:r w:rsidRPr="005F3413">
        <w:rPr>
          <w:rFonts w:ascii="Trebuchet MS" w:hAnsi="Trebuchet MS"/>
          <w:szCs w:val="20"/>
          <w:lang w:val="pt-BR"/>
        </w:rPr>
        <w:t xml:space="preserve"> comentários aos documentos da Emissão durante a estruturação da mesma, caso a operação não venha a se efetivar;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execução das garantia,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participação em reuniões formais ou virtuais com a Emissora e/ou com investidores; e </w:t>
      </w:r>
      <w:r w:rsidRPr="005F3413">
        <w:rPr>
          <w:rFonts w:ascii="Trebuchet MS" w:hAnsi="Trebuchet MS"/>
          <w:b/>
          <w:bCs/>
          <w:szCs w:val="20"/>
          <w:lang w:val="pt-BR"/>
        </w:rPr>
        <w:t>(</w:t>
      </w:r>
      <w:proofErr w:type="spellStart"/>
      <w:r w:rsidRPr="005F3413">
        <w:rPr>
          <w:rFonts w:ascii="Trebuchet MS" w:hAnsi="Trebuchet MS"/>
          <w:b/>
          <w:bCs/>
          <w:szCs w:val="20"/>
          <w:lang w:val="pt-BR"/>
        </w:rPr>
        <w:t>iv</w:t>
      </w:r>
      <w:proofErr w:type="spellEnd"/>
      <w:r w:rsidRPr="005F3413">
        <w:rPr>
          <w:rFonts w:ascii="Trebuchet MS" w:hAnsi="Trebuchet MS"/>
          <w:b/>
          <w:bCs/>
          <w:szCs w:val="20"/>
          <w:lang w:val="pt-BR"/>
        </w:rPr>
        <w:t>)</w:t>
      </w:r>
      <w:r w:rsidRPr="005F3413">
        <w:rPr>
          <w:rFonts w:ascii="Trebuchet MS" w:hAnsi="Trebuchet MS"/>
          <w:szCs w:val="20"/>
          <w:lang w:val="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5F3413">
        <w:rPr>
          <w:rFonts w:ascii="Trebuchet MS" w:hAnsi="Trebuchet MS"/>
          <w:b/>
          <w:bCs/>
          <w:szCs w:val="20"/>
          <w:lang w:val="pt-BR"/>
        </w:rPr>
        <w:t>(i)</w:t>
      </w:r>
      <w:r w:rsidRPr="005F3413">
        <w:rPr>
          <w:rFonts w:ascii="Trebuchet MS" w:hAnsi="Trebuchet MS"/>
          <w:szCs w:val="20"/>
          <w:lang w:val="pt-BR"/>
        </w:rPr>
        <w:t xml:space="preserve"> das garantias,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prazos de pagamento e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condições relacionadas ao vencimento antecipado. Os eventos relacionados à amortização das Debêntures não são considerados reestruturação das Debêntures.</w:t>
      </w:r>
    </w:p>
    <w:p w14:paraId="3E0F9281" w14:textId="1AFF2064" w:rsidR="004329FA" w:rsidRPr="00EC36A0" w:rsidRDefault="004329FA" w:rsidP="00E31DF6">
      <w:pPr>
        <w:pStyle w:val="Level3"/>
        <w:numPr>
          <w:ilvl w:val="2"/>
          <w:numId w:val="51"/>
        </w:numPr>
        <w:spacing w:before="140" w:after="240"/>
        <w:ind w:left="680" w:hanging="680"/>
        <w:rPr>
          <w:rFonts w:ascii="Trebuchet MS" w:hAnsi="Trebuchet MS"/>
          <w:szCs w:val="20"/>
          <w:lang w:val="pt-BR"/>
        </w:rPr>
      </w:pPr>
      <w:r w:rsidRPr="00EC36A0">
        <w:rPr>
          <w:rFonts w:ascii="Trebuchet MS" w:hAnsi="Trebuchet MS"/>
          <w:szCs w:val="20"/>
          <w:lang w:val="pt-BR"/>
        </w:rPr>
        <w:t xml:space="preserve">No caso de celebração de aditamentos </w:t>
      </w:r>
      <w:r>
        <w:rPr>
          <w:rFonts w:ascii="Trebuchet MS" w:hAnsi="Trebuchet MS"/>
          <w:szCs w:val="20"/>
          <w:lang w:val="pt-BR"/>
        </w:rPr>
        <w:t>à Escritura</w:t>
      </w:r>
      <w:r w:rsidRPr="00EC36A0">
        <w:rPr>
          <w:rFonts w:ascii="Trebuchet MS" w:hAnsi="Trebuchet MS"/>
          <w:szCs w:val="20"/>
          <w:lang w:val="pt-BR"/>
        </w:rPr>
        <w:t xml:space="preserve"> de </w:t>
      </w:r>
      <w:r>
        <w:rPr>
          <w:rFonts w:ascii="Trebuchet MS" w:hAnsi="Trebuchet MS"/>
          <w:szCs w:val="20"/>
          <w:lang w:val="pt-BR"/>
        </w:rPr>
        <w:t>E</w:t>
      </w:r>
      <w:r w:rsidRPr="00EC36A0">
        <w:rPr>
          <w:rFonts w:ascii="Trebuchet MS" w:hAnsi="Trebuchet MS"/>
          <w:szCs w:val="20"/>
          <w:lang w:val="pt-BR"/>
        </w:rPr>
        <w:t xml:space="preserve">missão bem como nas horas </w:t>
      </w:r>
      <w:r w:rsidRPr="005F3413">
        <w:rPr>
          <w:rFonts w:ascii="Trebuchet MS" w:hAnsi="Trebuchet MS"/>
          <w:szCs w:val="20"/>
          <w:lang w:val="pt-BR"/>
        </w:rPr>
        <w:t xml:space="preserve">externas ao escritório do Agente Fiduciário, será cobrado, adicionalmente, o valor de </w:t>
      </w:r>
      <w:r w:rsidR="000226A9" w:rsidRPr="005F3413">
        <w:rPr>
          <w:rFonts w:ascii="Trebuchet MS" w:hAnsi="Trebuchet MS"/>
          <w:szCs w:val="20"/>
          <w:lang w:val="pt-BR"/>
        </w:rPr>
        <w:t>[</w:t>
      </w:r>
      <w:r w:rsidRPr="005F3413">
        <w:rPr>
          <w:rFonts w:ascii="Trebuchet MS" w:hAnsi="Trebuchet MS"/>
          <w:bCs/>
          <w:szCs w:val="20"/>
          <w:lang w:val="pt-BR"/>
        </w:rPr>
        <w:t>R$500,00 (quinhentos reais)</w:t>
      </w:r>
      <w:r w:rsidR="000226A9" w:rsidRPr="005F3413">
        <w:rPr>
          <w:rFonts w:ascii="Trebuchet MS" w:hAnsi="Trebuchet MS"/>
          <w:bCs/>
          <w:szCs w:val="20"/>
          <w:lang w:val="pt-BR"/>
        </w:rPr>
        <w:t>]</w:t>
      </w:r>
      <w:r w:rsidRPr="005F3413">
        <w:rPr>
          <w:rFonts w:ascii="Trebuchet MS" w:hAnsi="Trebuchet MS"/>
          <w:szCs w:val="20"/>
          <w:lang w:val="pt-BR"/>
        </w:rPr>
        <w:t xml:space="preserve"> por hora</w:t>
      </w:r>
      <w:r w:rsidRPr="00EC36A0">
        <w:rPr>
          <w:rFonts w:ascii="Trebuchet MS" w:hAnsi="Trebuchet MS"/>
          <w:szCs w:val="20"/>
          <w:lang w:val="pt-BR"/>
        </w:rPr>
        <w:t>-homem de trabalho dedicado a tais alterações/serviços.</w:t>
      </w:r>
    </w:p>
    <w:p w14:paraId="76743D0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impostos incidentes sobre a remuneração </w:t>
      </w:r>
      <w:r>
        <w:rPr>
          <w:rFonts w:ascii="Trebuchet MS" w:hAnsi="Trebuchet MS"/>
          <w:szCs w:val="20"/>
          <w:lang w:val="pt-BR"/>
        </w:rPr>
        <w:t xml:space="preserve">do Agente Fiduciário </w:t>
      </w:r>
      <w:r w:rsidRPr="00A36049">
        <w:rPr>
          <w:rFonts w:ascii="Trebuchet MS" w:hAnsi="Trebuchet MS"/>
          <w:szCs w:val="20"/>
          <w:lang w:val="pt-BR"/>
        </w:rPr>
        <w:t xml:space="preserve">serão acrescidos </w:t>
      </w:r>
      <w:r>
        <w:rPr>
          <w:rFonts w:ascii="Trebuchet MS" w:hAnsi="Trebuchet MS"/>
          <w:szCs w:val="20"/>
          <w:lang w:val="pt-BR"/>
        </w:rPr>
        <w:t>d</w:t>
      </w:r>
      <w:r w:rsidRPr="00A36049">
        <w:rPr>
          <w:rFonts w:ascii="Trebuchet MS" w:hAnsi="Trebuchet MS"/>
          <w:szCs w:val="20"/>
          <w:lang w:val="pt-BR"/>
        </w:rPr>
        <w:t xml:space="preserve">as parcelas mencionadas acima nas datas de pagamento. Além disso, todos os valores mencionados acima serão atualizados pelo </w:t>
      </w:r>
      <w:r w:rsidRPr="00A43719">
        <w:rPr>
          <w:rFonts w:ascii="Trebuchet MS" w:hAnsi="Trebuchet MS"/>
          <w:szCs w:val="20"/>
          <w:lang w:val="pt-BR"/>
        </w:rPr>
        <w:t>Índice Geral de Preços do Mercado (IGP-M), divulgado pela Fundação Getúlio Vargas</w:t>
      </w:r>
      <w:r w:rsidRPr="00A36049">
        <w:rPr>
          <w:rFonts w:ascii="Trebuchet MS" w:hAnsi="Trebuchet MS"/>
          <w:szCs w:val="20"/>
          <w:lang w:val="pt-BR"/>
        </w:rPr>
        <w:t xml:space="preserve">, sempre na menor periodicidade permitida em lei, a partir da data de assinatura </w:t>
      </w:r>
      <w:r>
        <w:rPr>
          <w:rFonts w:ascii="Trebuchet MS" w:hAnsi="Trebuchet MS"/>
          <w:szCs w:val="20"/>
          <w:lang w:val="pt-BR"/>
        </w:rPr>
        <w:t>da Escritura</w:t>
      </w:r>
      <w:r w:rsidRPr="00A36049">
        <w:rPr>
          <w:rFonts w:ascii="Trebuchet MS" w:hAnsi="Trebuchet MS"/>
          <w:szCs w:val="20"/>
          <w:lang w:val="pt-BR"/>
        </w:rPr>
        <w:t xml:space="preserve"> de </w:t>
      </w:r>
      <w:r>
        <w:rPr>
          <w:rFonts w:ascii="Trebuchet MS" w:hAnsi="Trebuchet MS"/>
          <w:szCs w:val="20"/>
          <w:lang w:val="pt-BR"/>
        </w:rPr>
        <w:t>E</w:t>
      </w:r>
      <w:r w:rsidRPr="00A36049">
        <w:rPr>
          <w:rFonts w:ascii="Trebuchet MS" w:hAnsi="Trebuchet MS"/>
          <w:szCs w:val="20"/>
          <w:lang w:val="pt-BR"/>
        </w:rPr>
        <w:t>missão</w:t>
      </w:r>
      <w:r w:rsidRPr="00A43719">
        <w:rPr>
          <w:rFonts w:ascii="Trebuchet MS" w:hAnsi="Trebuchet MS"/>
          <w:szCs w:val="20"/>
          <w:lang w:val="pt-BR"/>
        </w:rPr>
        <w:t>.</w:t>
      </w:r>
    </w:p>
    <w:p w14:paraId="6456DB8F"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lastRenderedPageBreak/>
        <w:t xml:space="preserve">Os serviços do Agente Fiduciário previstos nesta proposta são aqueles descritos na </w:t>
      </w:r>
      <w:r w:rsidR="0082705E" w:rsidRPr="00E31DF6">
        <w:rPr>
          <w:rFonts w:ascii="Trebuchet MS" w:hAnsi="Trebuchet MS"/>
          <w:szCs w:val="20"/>
          <w:lang w:val="pt-BR"/>
        </w:rPr>
        <w:t>Resolução CVM 17</w:t>
      </w:r>
      <w:r w:rsidRPr="00A36049">
        <w:rPr>
          <w:rFonts w:ascii="Trebuchet MS" w:hAnsi="Trebuchet MS"/>
          <w:szCs w:val="20"/>
          <w:lang w:val="pt-BR"/>
        </w:rPr>
        <w:t xml:space="preserve"> e </w:t>
      </w:r>
      <w:r>
        <w:rPr>
          <w:rFonts w:ascii="Trebuchet MS" w:hAnsi="Trebuchet MS"/>
          <w:szCs w:val="20"/>
          <w:lang w:val="pt-BR"/>
        </w:rPr>
        <w:t xml:space="preserve">na </w:t>
      </w:r>
      <w:r w:rsidRPr="00A36049">
        <w:rPr>
          <w:rFonts w:ascii="Trebuchet MS" w:hAnsi="Trebuchet MS"/>
          <w:szCs w:val="20"/>
          <w:lang w:val="pt-BR"/>
        </w:rPr>
        <w:t xml:space="preserve">Lei </w:t>
      </w:r>
      <w:r>
        <w:rPr>
          <w:rFonts w:ascii="Trebuchet MS" w:hAnsi="Trebuchet MS"/>
          <w:szCs w:val="20"/>
          <w:lang w:val="pt-BR"/>
        </w:rPr>
        <w:t>das Sociedades por Ações.</w:t>
      </w:r>
    </w:p>
    <w:p w14:paraId="7331F3D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A remuneração não inclui as despesas com viagens, estadias, transporte e publicação necessárias ao exercício da função</w:t>
      </w:r>
      <w:r>
        <w:rPr>
          <w:rFonts w:ascii="Trebuchet MS" w:hAnsi="Trebuchet MS"/>
          <w:szCs w:val="20"/>
          <w:lang w:val="pt-BR"/>
        </w:rPr>
        <w:t xml:space="preserve"> do Agente Fiduciário</w:t>
      </w:r>
      <w:r w:rsidRPr="00A36049">
        <w:rPr>
          <w:rFonts w:ascii="Trebuchet MS" w:hAnsi="Trebuchet MS"/>
          <w:szCs w:val="20"/>
          <w:lang w:val="pt-BR"/>
        </w:rPr>
        <w:t xml:space="preserve">, durante ou após a implantação do serviço, a serem cobertas pela Emissora, após prévia aprovação. Não estão incluídas igualmente, e serão arcadas pela Emissora, despesas com especialistas, tais como auditoria nas garantias caso sejam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Pr>
          <w:rFonts w:ascii="Trebuchet MS" w:hAnsi="Trebuchet MS"/>
          <w:szCs w:val="20"/>
          <w:lang w:val="pt-BR"/>
        </w:rPr>
        <w:t>Debenturistas</w:t>
      </w:r>
      <w:r w:rsidRPr="00A36049">
        <w:rPr>
          <w:rFonts w:ascii="Trebuchet MS" w:hAnsi="Trebuchet MS"/>
          <w:szCs w:val="20"/>
          <w:lang w:val="pt-BR"/>
        </w:rPr>
        <w:t xml:space="preserve">. Tais despesas incluem honorários advocatícios para defesa do Agente Fiduciário e deverão ser igualmente adiantadas pelos </w:t>
      </w:r>
      <w:r>
        <w:rPr>
          <w:rFonts w:ascii="Trebuchet MS" w:hAnsi="Trebuchet MS"/>
          <w:szCs w:val="20"/>
          <w:lang w:val="pt-BR"/>
        </w:rPr>
        <w:t>Debenturistas</w:t>
      </w:r>
      <w:r w:rsidRPr="00A36049">
        <w:rPr>
          <w:rFonts w:ascii="Trebuchet MS" w:hAnsi="Trebuchet MS"/>
          <w:szCs w:val="20"/>
          <w:lang w:val="pt-BR"/>
        </w:rPr>
        <w:t xml:space="preserve"> e ressarcidas pela Emissora</w:t>
      </w:r>
      <w:r>
        <w:rPr>
          <w:rFonts w:ascii="Trebuchet MS" w:hAnsi="Trebuchet MS"/>
          <w:szCs w:val="20"/>
          <w:lang w:val="pt-BR"/>
        </w:rPr>
        <w:t>.</w:t>
      </w:r>
    </w:p>
    <w:p w14:paraId="5E6522E0"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rFonts w:ascii="Trebuchet MS" w:hAnsi="Trebuchet MS"/>
          <w:szCs w:val="20"/>
          <w:lang w:val="pt-BR"/>
        </w:rPr>
        <w:t>Debenturistas</w:t>
      </w:r>
      <w:r w:rsidRPr="00A36049">
        <w:rPr>
          <w:rFonts w:ascii="Trebuchet MS" w:hAnsi="Trebuchet MS"/>
          <w:szCs w:val="20"/>
          <w:lang w:val="pt-BR"/>
        </w:rPr>
        <w:t xml:space="preserve">. As eventuais despesas, depósitos e custas judiciais decorrentes da sucumbência em ações judiciais serão igualmente suportadas pelos </w:t>
      </w:r>
      <w:r>
        <w:rPr>
          <w:rFonts w:ascii="Trebuchet MS" w:hAnsi="Trebuchet MS"/>
          <w:szCs w:val="20"/>
          <w:lang w:val="pt-BR"/>
        </w:rPr>
        <w:t>Debenturistas</w:t>
      </w:r>
      <w:r w:rsidRPr="00A36049">
        <w:rPr>
          <w:rFonts w:ascii="Trebuchet MS" w:hAnsi="Trebuchet MS"/>
          <w:szCs w:val="20"/>
          <w:lang w:val="pt-BR"/>
        </w:rPr>
        <w:t>, bem como a remuneração e as despesas reembolsáveis do Agente Fiduciário, na hipótese de a Emissora permanecer em inadimplência com relação ao pagamento destas por um período superior a 10 (dez) dias corridos</w:t>
      </w:r>
      <w:r>
        <w:rPr>
          <w:rFonts w:ascii="Trebuchet MS" w:hAnsi="Trebuchet MS"/>
          <w:szCs w:val="20"/>
          <w:lang w:val="pt-BR"/>
        </w:rPr>
        <w:t>.</w:t>
      </w:r>
    </w:p>
    <w:p w14:paraId="68F7D133" w14:textId="77777777" w:rsidR="004329FA" w:rsidRPr="00A43719"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Eventuais obrigações adicionais atribuídas ao Agente Fiduciário, ou alterações nas características ordinárias da operação facultarão ao Agente Fiduciário a revisão dos honorários propostos, incluindo o direito de retirada</w:t>
      </w:r>
      <w:r>
        <w:rPr>
          <w:rFonts w:ascii="Trebuchet MS" w:hAnsi="Trebuchet MS"/>
          <w:szCs w:val="20"/>
          <w:lang w:val="pt-BR"/>
        </w:rPr>
        <w:t xml:space="preserve"> da presente Emissão.</w:t>
      </w:r>
      <w:r w:rsidRPr="00A43719">
        <w:rPr>
          <w:rFonts w:ascii="Trebuchet MS" w:hAnsi="Trebuchet MS"/>
          <w:szCs w:val="20"/>
          <w:lang w:val="pt-BR"/>
        </w:rPr>
        <w:t xml:space="preserve"> </w:t>
      </w:r>
    </w:p>
    <w:p w14:paraId="06218BF7"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Remuneração do Agente Fiduciário será devida mesmo após o vencimento final das Debêntures, caso o Agente Fiduciário ainda esteja exercendo atividades inerentes a sua função em relação à Emissão, remuneração essa que será calculada </w:t>
      </w:r>
      <w:r w:rsidRPr="00A43719">
        <w:rPr>
          <w:rFonts w:ascii="Trebuchet MS" w:hAnsi="Trebuchet MS"/>
          <w:i/>
          <w:szCs w:val="20"/>
          <w:lang w:val="pt-BR"/>
        </w:rPr>
        <w:t>pro rata die</w:t>
      </w:r>
      <w:r w:rsidRPr="00A43719">
        <w:rPr>
          <w:rFonts w:ascii="Trebuchet MS" w:hAnsi="Trebuchet MS"/>
          <w:szCs w:val="20"/>
          <w:lang w:val="pt-BR"/>
        </w:rPr>
        <w:t>.</w:t>
      </w:r>
      <w:bookmarkEnd w:id="323"/>
    </w:p>
    <w:p w14:paraId="50032E90"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 do efetivo pagamento, calculado </w:t>
      </w:r>
      <w:r w:rsidRPr="00A43719">
        <w:rPr>
          <w:rFonts w:ascii="Trebuchet MS" w:hAnsi="Trebuchet MS"/>
          <w:i/>
          <w:szCs w:val="20"/>
          <w:lang w:val="pt-BR"/>
        </w:rPr>
        <w:t>pro rata die</w:t>
      </w:r>
      <w:r w:rsidRPr="00A43719">
        <w:rPr>
          <w:rFonts w:ascii="Trebuchet MS" w:hAnsi="Trebuchet MS"/>
          <w:szCs w:val="20"/>
          <w:lang w:val="pt-BR"/>
        </w:rPr>
        <w:t>.</w:t>
      </w:r>
    </w:p>
    <w:p w14:paraId="251E2E1E" w14:textId="795A1AEA" w:rsidR="008B73FF" w:rsidRDefault="008B73FF" w:rsidP="00E31DF6">
      <w:pPr>
        <w:pStyle w:val="Level2"/>
        <w:numPr>
          <w:ilvl w:val="1"/>
          <w:numId w:val="51"/>
        </w:numPr>
        <w:spacing w:before="140" w:after="240"/>
        <w:ind w:left="680" w:hanging="680"/>
        <w:rPr>
          <w:rFonts w:ascii="Trebuchet MS" w:hAnsi="Trebuchet MS"/>
          <w:szCs w:val="20"/>
          <w:lang w:val="pt-BR"/>
        </w:rPr>
      </w:pPr>
      <w:bookmarkStart w:id="324" w:name="_Ref8134085"/>
      <w:r w:rsidRPr="00A43719">
        <w:rPr>
          <w:rFonts w:ascii="Trebuchet MS" w:hAnsi="Trebuchet MS"/>
          <w:szCs w:val="20"/>
          <w:lang w:val="pt-BR"/>
        </w:rPr>
        <w:t>Além de outros previstos em lei, em ato normativo da CVM</w:t>
      </w:r>
      <w:r w:rsidR="003C3529">
        <w:rPr>
          <w:rFonts w:ascii="Trebuchet MS" w:hAnsi="Trebuchet MS"/>
          <w:szCs w:val="20"/>
          <w:lang w:val="pt-BR"/>
        </w:rPr>
        <w:t>, incluindo a Resolução CVM 17,</w:t>
      </w:r>
      <w:r w:rsidRPr="00A43719">
        <w:rPr>
          <w:rFonts w:ascii="Trebuchet MS" w:hAnsi="Trebuchet MS"/>
          <w:szCs w:val="20"/>
          <w:lang w:val="pt-BR"/>
        </w:rPr>
        <w:t xml:space="preserve"> ou nesta Escritura de Emissão, constituem deveres e atribuições do Agente Fiduciário:</w:t>
      </w:r>
      <w:bookmarkEnd w:id="324"/>
      <w:r w:rsidR="005D565C" w:rsidRPr="005D565C">
        <w:rPr>
          <w:rFonts w:ascii="Trebuchet MS" w:hAnsi="Trebuchet MS"/>
          <w:szCs w:val="20"/>
          <w:lang w:val="pt-BR"/>
        </w:rPr>
        <w:t xml:space="preserve"> </w:t>
      </w:r>
    </w:p>
    <w:p w14:paraId="11DC0CA5" w14:textId="77777777" w:rsidR="008B73FF" w:rsidRPr="00A43719" w:rsidRDefault="008B73FF" w:rsidP="00E31DF6">
      <w:pPr>
        <w:pStyle w:val="Level5"/>
        <w:numPr>
          <w:ilvl w:val="4"/>
          <w:numId w:val="51"/>
        </w:numPr>
        <w:ind w:left="1276" w:hanging="567"/>
        <w:rPr>
          <w:rFonts w:ascii="Trebuchet MS" w:hAnsi="Trebuchet MS"/>
          <w:lang w:val="pt-BR"/>
        </w:rPr>
      </w:pPr>
      <w:bookmarkStart w:id="325" w:name="_DV_M278"/>
      <w:bookmarkStart w:id="326" w:name="_Hlk520812832"/>
      <w:bookmarkEnd w:id="325"/>
      <w:r w:rsidRPr="00A43719">
        <w:rPr>
          <w:rFonts w:ascii="Trebuchet MS" w:hAnsi="Trebuchet MS"/>
          <w:lang w:val="pt-BR"/>
        </w:rPr>
        <w:lastRenderedPageBreak/>
        <w:t xml:space="preserve">proteger os direitos e interesses dos </w:t>
      </w:r>
      <w:r w:rsidRPr="00A43719">
        <w:rPr>
          <w:rFonts w:ascii="Trebuchet MS" w:hAnsi="Trebuchet MS"/>
          <w:color w:val="000000"/>
          <w:lang w:val="pt-BR"/>
        </w:rPr>
        <w:t>Debenturistas</w:t>
      </w:r>
      <w:r w:rsidRPr="00A43719">
        <w:rPr>
          <w:rFonts w:ascii="Trebuchet MS" w:hAnsi="Trebuchet MS"/>
          <w:lang w:val="pt-BR"/>
        </w:rPr>
        <w:t>, empregando, no exercício da função, o cuidado e a diligência que todo homem ativo e probo costuma empregar na administração dos seus próprios bens;</w:t>
      </w:r>
    </w:p>
    <w:p w14:paraId="41DDBDF4" w14:textId="77777777" w:rsidR="008B73FF" w:rsidRPr="00A43719" w:rsidRDefault="008B73FF" w:rsidP="00E31DF6">
      <w:pPr>
        <w:pStyle w:val="Level5"/>
        <w:numPr>
          <w:ilvl w:val="4"/>
          <w:numId w:val="51"/>
        </w:numPr>
        <w:ind w:left="1276" w:hanging="567"/>
        <w:rPr>
          <w:rFonts w:ascii="Trebuchet MS" w:hAnsi="Trebuchet MS"/>
          <w:lang w:val="pt-BR"/>
        </w:rPr>
      </w:pPr>
      <w:r w:rsidRPr="00A43719">
        <w:rPr>
          <w:rFonts w:ascii="Trebuchet MS" w:hAnsi="Trebuchet MS"/>
          <w:lang w:val="pt-BR"/>
        </w:rPr>
        <w:t>exercer suas atividades com boa fé, transparência e lealdade para com os Debenturistas;</w:t>
      </w:r>
    </w:p>
    <w:p w14:paraId="72CD135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327" w:name="_DV_M279"/>
      <w:bookmarkEnd w:id="327"/>
      <w:r w:rsidRPr="00A43719">
        <w:rPr>
          <w:rFonts w:ascii="Trebuchet MS" w:hAnsi="Trebuchet MS"/>
          <w:lang w:val="pt-BR"/>
        </w:rPr>
        <w:t xml:space="preserve">renunciar à função na hipótese de superveniência de conflitos de interesse ou de qualquer outra modalidade de inaptidão e realizar a imediata convocação de </w:t>
      </w:r>
      <w:r w:rsidRPr="00A43719">
        <w:rPr>
          <w:rFonts w:ascii="Trebuchet MS" w:hAnsi="Trebuchet MS"/>
          <w:color w:val="000000"/>
          <w:w w:val="0"/>
          <w:lang w:val="pt-BR"/>
        </w:rPr>
        <w:t>Assembleia Geral de Debenturistas</w:t>
      </w:r>
      <w:r w:rsidRPr="00A43719">
        <w:rPr>
          <w:rFonts w:ascii="Trebuchet MS" w:hAnsi="Trebuchet MS"/>
          <w:lang w:val="pt-BR"/>
        </w:rPr>
        <w:t xml:space="preserve"> para deliberar sobre sua substituição;</w:t>
      </w:r>
    </w:p>
    <w:p w14:paraId="406B679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328" w:name="_DV_M280"/>
      <w:bookmarkEnd w:id="328"/>
      <w:r w:rsidRPr="00A43719">
        <w:rPr>
          <w:rFonts w:ascii="Trebuchet MS" w:hAnsi="Trebuchet MS"/>
          <w:lang w:val="pt-BR"/>
        </w:rPr>
        <w:t>responsabilizar-se integralmente pelos serviços contratados, nos termos da legislação vigente;</w:t>
      </w:r>
    </w:p>
    <w:p w14:paraId="7372D3A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329" w:name="_DV_M281"/>
      <w:bookmarkEnd w:id="329"/>
      <w:r w:rsidRPr="00A43719">
        <w:rPr>
          <w:rFonts w:ascii="Trebuchet MS" w:hAnsi="Trebuchet MS"/>
          <w:lang w:val="pt-BR"/>
        </w:rPr>
        <w:t xml:space="preserve">conservar, em boa guarda, toda a documentação relativa ao exercício de suas funções; </w:t>
      </w:r>
    </w:p>
    <w:p w14:paraId="172F149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verificar, no momento de aceitar a função</w:t>
      </w:r>
      <w:r w:rsidR="006F77EB">
        <w:rPr>
          <w:rFonts w:ascii="Trebuchet MS" w:hAnsi="Trebuchet MS"/>
          <w:lang w:val="pt-BR"/>
        </w:rPr>
        <w:t>,</w:t>
      </w:r>
      <w:r w:rsidR="007F00E1">
        <w:rPr>
          <w:rFonts w:ascii="Trebuchet MS" w:hAnsi="Trebuchet MS"/>
          <w:lang w:val="pt-BR"/>
        </w:rPr>
        <w:t xml:space="preserve"> </w:t>
      </w:r>
      <w:r w:rsidRPr="00A43719">
        <w:rPr>
          <w:rFonts w:ascii="Trebuchet MS" w:hAnsi="Trebuchet MS"/>
          <w:lang w:val="pt-BR"/>
        </w:rPr>
        <w:t xml:space="preserve">a consistência das informações contidas </w:t>
      </w:r>
      <w:proofErr w:type="spellStart"/>
      <w:r w:rsidRPr="00A43719">
        <w:rPr>
          <w:rFonts w:ascii="Trebuchet MS" w:hAnsi="Trebuchet MS"/>
          <w:lang w:val="pt-BR"/>
        </w:rPr>
        <w:t>nesta</w:t>
      </w:r>
      <w:proofErr w:type="spellEnd"/>
      <w:r w:rsidRPr="00A43719">
        <w:rPr>
          <w:rFonts w:ascii="Trebuchet MS" w:hAnsi="Trebuchet MS"/>
          <w:lang w:val="pt-BR"/>
        </w:rPr>
        <w:t xml:space="preserve"> Escritura de Emissão, diligenciando para que sejam sanadas as omissões, falhas ou defeitos de que tenha conhecimento;</w:t>
      </w:r>
    </w:p>
    <w:p w14:paraId="04360488"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diligenciar junto à Emissora para que a Escritura de Emissão e seus aditamentos sejam registrados na JUCE</w:t>
      </w:r>
      <w:r w:rsidR="009472F5" w:rsidRPr="00A43719">
        <w:rPr>
          <w:rFonts w:ascii="Trebuchet MS" w:hAnsi="Trebuchet MS"/>
          <w:lang w:val="pt-BR"/>
        </w:rPr>
        <w:t>SP</w:t>
      </w:r>
      <w:r w:rsidRPr="00A43719">
        <w:rPr>
          <w:rFonts w:ascii="Trebuchet MS" w:hAnsi="Trebuchet MS"/>
          <w:lang w:val="pt-BR"/>
        </w:rPr>
        <w:t>, adotando, no caso da omissão da Emissora, as medidas eventualmente previstas em lei;</w:t>
      </w:r>
    </w:p>
    <w:p w14:paraId="27588BCE" w14:textId="5C23B49A"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 xml:space="preserve">acompanhar a prestação das informações periódicas da Emissora, alertando os Debenturistas, no relatório anual de que trata o inciso </w:t>
      </w:r>
      <w:r w:rsidR="00737A5F">
        <w:rPr>
          <w:rFonts w:ascii="Trebuchet MS" w:hAnsi="Trebuchet MS"/>
          <w:lang w:val="pt-BR"/>
        </w:rPr>
        <w:fldChar w:fldCharType="begin"/>
      </w:r>
      <w:r w:rsidR="00737A5F">
        <w:rPr>
          <w:rFonts w:ascii="Trebuchet MS" w:hAnsi="Trebuchet MS"/>
          <w:lang w:val="pt-BR"/>
        </w:rPr>
        <w:instrText xml:space="preserve"> REF _Ref491265771 \n \p \h </w:instrText>
      </w:r>
      <w:r w:rsidR="00737A5F">
        <w:rPr>
          <w:rFonts w:ascii="Trebuchet MS" w:hAnsi="Trebuchet MS"/>
          <w:lang w:val="pt-BR"/>
        </w:rPr>
      </w:r>
      <w:r w:rsidR="00737A5F">
        <w:rPr>
          <w:rFonts w:ascii="Trebuchet MS" w:hAnsi="Trebuchet MS"/>
          <w:lang w:val="pt-BR"/>
        </w:rPr>
        <w:fldChar w:fldCharType="separate"/>
      </w:r>
      <w:r w:rsidR="00DC605F">
        <w:rPr>
          <w:rFonts w:ascii="Trebuchet MS" w:hAnsi="Trebuchet MS"/>
          <w:lang w:val="pt-BR"/>
        </w:rPr>
        <w:t>(</w:t>
      </w:r>
      <w:proofErr w:type="spellStart"/>
      <w:r w:rsidR="00DC605F">
        <w:rPr>
          <w:rFonts w:ascii="Trebuchet MS" w:hAnsi="Trebuchet MS"/>
          <w:lang w:val="pt-BR"/>
        </w:rPr>
        <w:t>xiii</w:t>
      </w:r>
      <w:proofErr w:type="spellEnd"/>
      <w:r w:rsidR="00DC605F">
        <w:rPr>
          <w:rFonts w:ascii="Trebuchet MS" w:hAnsi="Trebuchet MS"/>
          <w:lang w:val="pt-BR"/>
        </w:rPr>
        <w:t>) abaixo</w:t>
      </w:r>
      <w:r w:rsidR="00737A5F">
        <w:rPr>
          <w:rFonts w:ascii="Trebuchet MS" w:hAnsi="Trebuchet MS"/>
          <w:lang w:val="pt-BR"/>
        </w:rPr>
        <w:fldChar w:fldCharType="end"/>
      </w:r>
      <w:r w:rsidRPr="00A43719">
        <w:rPr>
          <w:rFonts w:ascii="Trebuchet MS" w:hAnsi="Trebuchet MS"/>
          <w:lang w:val="pt-BR"/>
        </w:rPr>
        <w:t xml:space="preserve">, sobre as inconsistências ou omissões de que tenha conhecimento; </w:t>
      </w:r>
    </w:p>
    <w:p w14:paraId="0AF832B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solicitar, quando julgar necessário</w:t>
      </w:r>
      <w:r w:rsidR="007F00E1">
        <w:rPr>
          <w:rFonts w:ascii="Trebuchet MS" w:hAnsi="Trebuchet MS"/>
          <w:lang w:val="pt-BR"/>
        </w:rPr>
        <w:t xml:space="preserve"> para o fiel desempenho de suas funções</w:t>
      </w:r>
      <w:r w:rsidRPr="00A43719">
        <w:rPr>
          <w:rFonts w:ascii="Trebuchet MS" w:hAnsi="Trebuchet MS"/>
          <w:lang w:val="pt-BR"/>
        </w:rPr>
        <w:t>,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ou domicílio da Emissora, bem como das demais comarcas em que a Emissora exerça sua</w:t>
      </w:r>
      <w:r w:rsidR="006B7E84">
        <w:rPr>
          <w:rFonts w:ascii="Trebuchet MS" w:hAnsi="Trebuchet MS"/>
          <w:lang w:val="pt-BR"/>
        </w:rPr>
        <w:t>s</w:t>
      </w:r>
      <w:r w:rsidRPr="00A43719">
        <w:rPr>
          <w:rFonts w:ascii="Trebuchet MS" w:hAnsi="Trebuchet MS"/>
          <w:lang w:val="pt-BR"/>
        </w:rPr>
        <w:t xml:space="preserve"> atividades; </w:t>
      </w:r>
    </w:p>
    <w:p w14:paraId="6EBF020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330" w:name="_DV_M282"/>
      <w:bookmarkEnd w:id="330"/>
      <w:r w:rsidRPr="00A43719">
        <w:rPr>
          <w:rFonts w:ascii="Trebuchet MS" w:hAnsi="Trebuchet MS"/>
          <w:lang w:val="pt-BR"/>
        </w:rPr>
        <w:t>solicitar</w:t>
      </w:r>
      <w:r w:rsidR="00A81D55">
        <w:rPr>
          <w:rFonts w:ascii="Trebuchet MS" w:hAnsi="Trebuchet MS"/>
          <w:lang w:val="pt-BR"/>
        </w:rPr>
        <w:t>, quando considerar necessário,</w:t>
      </w:r>
      <w:r w:rsidRPr="00A43719">
        <w:rPr>
          <w:rFonts w:ascii="Trebuchet MS" w:hAnsi="Trebuchet MS"/>
          <w:lang w:val="pt-BR"/>
        </w:rPr>
        <w:t xml:space="preserve"> auditoria extraordinária na Emissora; </w:t>
      </w:r>
    </w:p>
    <w:p w14:paraId="30BEAFE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331" w:name="_DV_M283"/>
      <w:bookmarkEnd w:id="331"/>
      <w:r w:rsidRPr="00A43719">
        <w:rPr>
          <w:rFonts w:ascii="Trebuchet MS" w:hAnsi="Trebuchet MS"/>
          <w:lang w:val="pt-BR"/>
        </w:rPr>
        <w:t xml:space="preserve">convocar, quando necessário, a </w:t>
      </w:r>
      <w:r w:rsidRPr="00A43719">
        <w:rPr>
          <w:rFonts w:ascii="Trebuchet MS" w:hAnsi="Trebuchet MS"/>
          <w:color w:val="000000"/>
          <w:w w:val="0"/>
          <w:lang w:val="pt-BR"/>
        </w:rPr>
        <w:t>Assembleia Geral de Debenturistas</w:t>
      </w:r>
      <w:r w:rsidRPr="00A43719">
        <w:rPr>
          <w:rFonts w:ascii="Trebuchet MS" w:hAnsi="Trebuchet MS"/>
          <w:lang w:val="pt-BR"/>
        </w:rPr>
        <w:t>, nos termos desta Escritura de Emissão;</w:t>
      </w:r>
    </w:p>
    <w:p w14:paraId="1E6FCCA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332" w:name="_DV_M284"/>
      <w:bookmarkEnd w:id="332"/>
      <w:r w:rsidRPr="00A43719">
        <w:rPr>
          <w:rFonts w:ascii="Trebuchet MS" w:hAnsi="Trebuchet MS"/>
          <w:lang w:val="pt-BR"/>
        </w:rPr>
        <w:t xml:space="preserve">comparecer à </w:t>
      </w:r>
      <w:r w:rsidRPr="00A43719">
        <w:rPr>
          <w:rFonts w:ascii="Trebuchet MS" w:hAnsi="Trebuchet MS"/>
          <w:color w:val="000000"/>
          <w:w w:val="0"/>
          <w:lang w:val="pt-BR"/>
        </w:rPr>
        <w:t>Assembleia Geral de Debenturistas</w:t>
      </w:r>
      <w:r w:rsidRPr="00A43719">
        <w:rPr>
          <w:rFonts w:ascii="Trebuchet MS" w:hAnsi="Trebuchet MS"/>
          <w:lang w:val="pt-BR"/>
        </w:rPr>
        <w:t>, a fim de prestar as informações que lhe forem solicitadas;</w:t>
      </w:r>
    </w:p>
    <w:p w14:paraId="420BB77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333" w:name="_DV_M285"/>
      <w:bookmarkStart w:id="334" w:name="_Ref491265771"/>
      <w:bookmarkEnd w:id="333"/>
      <w:r w:rsidRPr="00A43719">
        <w:rPr>
          <w:rFonts w:ascii="Trebuchet MS" w:hAnsi="Trebuchet MS"/>
          <w:lang w:val="pt-BR"/>
        </w:rPr>
        <w:t xml:space="preserve">elaborar relatório destinado aos Debenturistas, nos termos do artigo 68, parágrafo 1º, alínea “(b)”, da Lei das Sociedades por Ações e do artigo 15 da </w:t>
      </w:r>
      <w:r w:rsidR="0082705E" w:rsidRPr="00E31DF6">
        <w:rPr>
          <w:rFonts w:ascii="Trebuchet MS" w:hAnsi="Trebuchet MS"/>
          <w:lang w:val="pt-BR"/>
        </w:rPr>
        <w:t>Resolução CVM 17</w:t>
      </w:r>
      <w:r w:rsidRPr="00A43719">
        <w:rPr>
          <w:rFonts w:ascii="Trebuchet MS" w:hAnsi="Trebuchet MS"/>
          <w:lang w:val="pt-BR"/>
        </w:rPr>
        <w:t>, o qual deverá conter, ao menos, as seguintes informações:</w:t>
      </w:r>
      <w:bookmarkEnd w:id="334"/>
    </w:p>
    <w:p w14:paraId="5689B63B" w14:textId="77777777" w:rsidR="008B73FF" w:rsidRPr="00A43719" w:rsidRDefault="008B73FF" w:rsidP="00E31DF6">
      <w:pPr>
        <w:widowControl/>
        <w:numPr>
          <w:ilvl w:val="1"/>
          <w:numId w:val="3"/>
        </w:numPr>
        <w:tabs>
          <w:tab w:val="clear" w:pos="1778"/>
        </w:tabs>
        <w:suppressAutoHyphens/>
        <w:spacing w:before="140" w:after="240" w:line="290" w:lineRule="auto"/>
        <w:ind w:left="1843" w:hanging="567"/>
        <w:rPr>
          <w:rFonts w:ascii="Trebuchet MS" w:hAnsi="Trebuchet MS" w:cs="Arial"/>
          <w:sz w:val="20"/>
          <w:szCs w:val="20"/>
        </w:rPr>
      </w:pPr>
      <w:bookmarkStart w:id="335" w:name="_DV_M286"/>
      <w:bookmarkStart w:id="336" w:name="_DV_M287"/>
      <w:bookmarkStart w:id="337" w:name="_DV_M288"/>
      <w:bookmarkStart w:id="338" w:name="_DV_M289"/>
      <w:bookmarkEnd w:id="335"/>
      <w:bookmarkEnd w:id="336"/>
      <w:bookmarkEnd w:id="337"/>
      <w:bookmarkEnd w:id="338"/>
      <w:r w:rsidRPr="00A43719">
        <w:rPr>
          <w:rFonts w:ascii="Trebuchet MS" w:hAnsi="Trebuchet MS"/>
          <w:sz w:val="20"/>
          <w:szCs w:val="20"/>
        </w:rPr>
        <w:lastRenderedPageBreak/>
        <w:t>cumprimento pela Emissora das suas obrigações de prestação de informações periódicas, indicando as inconsistências ou omissões de que tenha conhecimento</w:t>
      </w:r>
      <w:r w:rsidRPr="00A43719">
        <w:rPr>
          <w:rFonts w:ascii="Trebuchet MS" w:hAnsi="Trebuchet MS" w:cs="Arial"/>
          <w:sz w:val="20"/>
          <w:szCs w:val="20"/>
        </w:rPr>
        <w:t>;</w:t>
      </w:r>
    </w:p>
    <w:p w14:paraId="7C20CE2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339" w:name="_DV_M290"/>
      <w:bookmarkEnd w:id="339"/>
      <w:r w:rsidRPr="00A43719">
        <w:rPr>
          <w:rFonts w:ascii="Trebuchet MS" w:hAnsi="Trebuchet MS"/>
          <w:sz w:val="20"/>
          <w:szCs w:val="20"/>
        </w:rPr>
        <w:t>alterações estatutárias ocorridas no período com efeitos relevantes para os Debenturistas</w:t>
      </w:r>
      <w:r w:rsidRPr="00A43719">
        <w:rPr>
          <w:rFonts w:ascii="Trebuchet MS" w:hAnsi="Trebuchet MS" w:cs="Arial"/>
          <w:sz w:val="20"/>
          <w:szCs w:val="20"/>
        </w:rPr>
        <w:t>;</w:t>
      </w:r>
    </w:p>
    <w:p w14:paraId="1191640B"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340" w:name="_DV_M291"/>
      <w:bookmarkEnd w:id="340"/>
      <w:r w:rsidRPr="00A43719">
        <w:rPr>
          <w:rFonts w:ascii="Trebuchet MS" w:hAnsi="Trebuchet MS"/>
          <w:sz w:val="20"/>
          <w:szCs w:val="20"/>
        </w:rPr>
        <w:t xml:space="preserve">comentários sobre indicadores econômicos, financeiros e de estrutura de capital da Emissora relacionados a Cláusulas destinadas a proteger o interesse dos </w:t>
      </w:r>
      <w:r w:rsidR="008832C1">
        <w:rPr>
          <w:rFonts w:ascii="Trebuchet MS" w:hAnsi="Trebuchet MS"/>
          <w:sz w:val="20"/>
          <w:szCs w:val="20"/>
        </w:rPr>
        <w:t>Debenturistas</w:t>
      </w:r>
      <w:r w:rsidRPr="00A43719">
        <w:rPr>
          <w:rFonts w:ascii="Trebuchet MS" w:hAnsi="Trebuchet MS"/>
          <w:sz w:val="20"/>
          <w:szCs w:val="20"/>
        </w:rPr>
        <w:t xml:space="preserve"> e que estabelecem condições que não devem ser descumpridas pela Emissora</w:t>
      </w:r>
      <w:r w:rsidRPr="00A43719">
        <w:rPr>
          <w:rFonts w:ascii="Trebuchet MS" w:hAnsi="Trebuchet MS" w:cs="Arial"/>
          <w:sz w:val="20"/>
          <w:szCs w:val="20"/>
        </w:rPr>
        <w:t>;</w:t>
      </w:r>
    </w:p>
    <w:p w14:paraId="11B7C48E"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341" w:name="_DV_M292"/>
      <w:bookmarkEnd w:id="341"/>
      <w:r w:rsidRPr="00A43719">
        <w:rPr>
          <w:rFonts w:ascii="Trebuchet MS" w:hAnsi="Trebuchet MS"/>
          <w:sz w:val="20"/>
          <w:szCs w:val="20"/>
        </w:rPr>
        <w:t xml:space="preserve">quantidade de Debêntures emitidas, quantidade de Debêntures em </w:t>
      </w:r>
      <w:r w:rsidR="008832C1">
        <w:rPr>
          <w:rFonts w:ascii="Trebuchet MS" w:hAnsi="Trebuchet MS"/>
          <w:sz w:val="20"/>
          <w:szCs w:val="20"/>
        </w:rPr>
        <w:t>C</w:t>
      </w:r>
      <w:r w:rsidRPr="00A43719">
        <w:rPr>
          <w:rFonts w:ascii="Trebuchet MS" w:hAnsi="Trebuchet MS"/>
          <w:sz w:val="20"/>
          <w:szCs w:val="20"/>
        </w:rPr>
        <w:t>irculação e saldo cancelado no período</w:t>
      </w:r>
      <w:r w:rsidRPr="00A43719">
        <w:rPr>
          <w:rFonts w:ascii="Trebuchet MS" w:hAnsi="Trebuchet MS" w:cs="Arial"/>
          <w:sz w:val="20"/>
          <w:szCs w:val="20"/>
        </w:rPr>
        <w:t>;</w:t>
      </w:r>
    </w:p>
    <w:p w14:paraId="51FC24CC"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342" w:name="_DV_M293"/>
      <w:bookmarkEnd w:id="342"/>
      <w:r w:rsidRPr="00A43719">
        <w:rPr>
          <w:rFonts w:ascii="Trebuchet MS" w:hAnsi="Trebuchet MS"/>
          <w:sz w:val="20"/>
          <w:szCs w:val="20"/>
        </w:rPr>
        <w:t>resgate, amortização, conversão, repactuação e pagamento d</w:t>
      </w:r>
      <w:r w:rsidR="008832C1">
        <w:rPr>
          <w:rFonts w:ascii="Trebuchet MS" w:hAnsi="Trebuchet MS"/>
          <w:sz w:val="20"/>
          <w:szCs w:val="20"/>
        </w:rPr>
        <w:t>a</w:t>
      </w:r>
      <w:r w:rsidRPr="00A43719">
        <w:rPr>
          <w:rFonts w:ascii="Trebuchet MS" w:hAnsi="Trebuchet MS"/>
          <w:sz w:val="20"/>
          <w:szCs w:val="20"/>
        </w:rPr>
        <w:t xml:space="preserve"> </w:t>
      </w:r>
      <w:r w:rsidR="008832C1">
        <w:rPr>
          <w:rFonts w:ascii="Trebuchet MS" w:hAnsi="Trebuchet MS"/>
          <w:sz w:val="20"/>
          <w:szCs w:val="20"/>
        </w:rPr>
        <w:t xml:space="preserve">Remuneração </w:t>
      </w:r>
      <w:r w:rsidRPr="00A43719">
        <w:rPr>
          <w:rFonts w:ascii="Trebuchet MS" w:hAnsi="Trebuchet MS"/>
          <w:sz w:val="20"/>
          <w:szCs w:val="20"/>
        </w:rPr>
        <w:t>das Debêntures realizados no período</w:t>
      </w:r>
      <w:r w:rsidRPr="00A43719">
        <w:rPr>
          <w:rFonts w:ascii="Trebuchet MS" w:hAnsi="Trebuchet MS" w:cs="Arial"/>
          <w:sz w:val="20"/>
          <w:szCs w:val="20"/>
        </w:rPr>
        <w:t>;</w:t>
      </w:r>
    </w:p>
    <w:p w14:paraId="511C7C34"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343" w:name="_DV_M294"/>
      <w:bookmarkEnd w:id="343"/>
      <w:r w:rsidRPr="00A43719">
        <w:rPr>
          <w:rFonts w:ascii="Trebuchet MS" w:hAnsi="Trebuchet MS"/>
          <w:sz w:val="20"/>
          <w:szCs w:val="20"/>
        </w:rPr>
        <w:t>destinação dos recursos captados por meio da Emissão, conforme informações prestadas pela Emissora</w:t>
      </w:r>
      <w:r w:rsidRPr="00A43719">
        <w:rPr>
          <w:rFonts w:ascii="Trebuchet MS" w:hAnsi="Trebuchet MS" w:cs="Arial"/>
          <w:sz w:val="20"/>
          <w:szCs w:val="20"/>
        </w:rPr>
        <w:t>;</w:t>
      </w:r>
    </w:p>
    <w:p w14:paraId="4CD5A56A" w14:textId="77777777" w:rsidR="008832C1"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344" w:name="_DV_M295"/>
      <w:bookmarkStart w:id="345" w:name="_DV_M296"/>
      <w:bookmarkEnd w:id="344"/>
      <w:bookmarkEnd w:id="345"/>
      <w:r w:rsidRPr="00A43719">
        <w:rPr>
          <w:rFonts w:ascii="Trebuchet MS" w:hAnsi="Trebuchet MS"/>
          <w:sz w:val="20"/>
          <w:szCs w:val="20"/>
        </w:rPr>
        <w:t>cumprimento de outras obrigações assumidas pela Emissora</w:t>
      </w:r>
      <w:r w:rsidR="008832C1">
        <w:rPr>
          <w:rFonts w:ascii="Trebuchet MS" w:hAnsi="Trebuchet MS"/>
          <w:sz w:val="20"/>
          <w:szCs w:val="20"/>
        </w:rPr>
        <w:t xml:space="preserve"> </w:t>
      </w:r>
      <w:r w:rsidRPr="00A43719">
        <w:rPr>
          <w:rFonts w:ascii="Trebuchet MS" w:hAnsi="Trebuchet MS"/>
          <w:sz w:val="20"/>
          <w:szCs w:val="20"/>
        </w:rPr>
        <w:t>nesta Escritura de Emissão</w:t>
      </w:r>
      <w:r w:rsidRPr="00A43719">
        <w:rPr>
          <w:rFonts w:ascii="Trebuchet MS" w:hAnsi="Trebuchet MS" w:cs="Arial"/>
          <w:sz w:val="20"/>
          <w:szCs w:val="20"/>
        </w:rPr>
        <w:t>;</w:t>
      </w:r>
    </w:p>
    <w:p w14:paraId="3B37BB22"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r w:rsidRPr="00A43719">
        <w:rPr>
          <w:rFonts w:ascii="Trebuchet MS" w:hAnsi="Trebuchet MS"/>
          <w:sz w:val="20"/>
          <w:szCs w:val="20"/>
        </w:rPr>
        <w:t>declaração sobre a não existência de situação de conflito de interesses que impeça o Agente Fiduciário a continuar a exercer a função</w:t>
      </w:r>
      <w:r w:rsidRPr="00A43719">
        <w:rPr>
          <w:rFonts w:ascii="Trebuchet MS" w:hAnsi="Trebuchet MS" w:cs="Arial"/>
          <w:sz w:val="20"/>
          <w:szCs w:val="20"/>
        </w:rPr>
        <w:t>; e</w:t>
      </w:r>
    </w:p>
    <w:p w14:paraId="6412E93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346" w:name="_DV_M297"/>
      <w:bookmarkStart w:id="347" w:name="_Ref459547197"/>
      <w:bookmarkStart w:id="348" w:name="_Ref491265725"/>
      <w:bookmarkEnd w:id="346"/>
      <w:r w:rsidRPr="00A43719">
        <w:rPr>
          <w:rFonts w:ascii="Trebuchet MS" w:hAnsi="Trebuchet MS"/>
          <w:sz w:val="20"/>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A43719">
        <w:rPr>
          <w:rFonts w:ascii="Trebuchet MS" w:hAnsi="Trebuchet MS"/>
          <w:i/>
          <w:sz w:val="20"/>
          <w:szCs w:val="20"/>
        </w:rPr>
        <w:t>1</w:t>
      </w:r>
      <w:r w:rsidRPr="00A43719">
        <w:rPr>
          <w:rFonts w:ascii="Trebuchet MS" w:hAnsi="Trebuchet MS"/>
          <w:sz w:val="20"/>
          <w:szCs w:val="20"/>
        </w:rPr>
        <w:t>) denominação da companhia ofertante; (</w:t>
      </w:r>
      <w:r w:rsidRPr="00A43719">
        <w:rPr>
          <w:rFonts w:ascii="Trebuchet MS" w:hAnsi="Trebuchet MS"/>
          <w:i/>
          <w:sz w:val="20"/>
          <w:szCs w:val="20"/>
        </w:rPr>
        <w:t>2</w:t>
      </w:r>
      <w:r w:rsidRPr="00A43719">
        <w:rPr>
          <w:rFonts w:ascii="Trebuchet MS" w:hAnsi="Trebuchet MS"/>
          <w:sz w:val="20"/>
          <w:szCs w:val="20"/>
        </w:rPr>
        <w:t>) quantidade de valores mobiliários emitidos; (</w:t>
      </w:r>
      <w:r w:rsidRPr="00A43719">
        <w:rPr>
          <w:rFonts w:ascii="Trebuchet MS" w:hAnsi="Trebuchet MS"/>
          <w:i/>
          <w:sz w:val="20"/>
          <w:szCs w:val="20"/>
        </w:rPr>
        <w:t>3</w:t>
      </w:r>
      <w:r w:rsidRPr="00A43719">
        <w:rPr>
          <w:rFonts w:ascii="Trebuchet MS" w:hAnsi="Trebuchet MS"/>
          <w:sz w:val="20"/>
          <w:szCs w:val="20"/>
        </w:rPr>
        <w:t>) valor da emissão; (</w:t>
      </w:r>
      <w:r w:rsidRPr="00A43719">
        <w:rPr>
          <w:rFonts w:ascii="Trebuchet MS" w:hAnsi="Trebuchet MS"/>
          <w:i/>
          <w:sz w:val="20"/>
          <w:szCs w:val="20"/>
        </w:rPr>
        <w:t>4</w:t>
      </w:r>
      <w:r w:rsidRPr="00A43719">
        <w:rPr>
          <w:rFonts w:ascii="Trebuchet MS" w:hAnsi="Trebuchet MS"/>
          <w:sz w:val="20"/>
          <w:szCs w:val="20"/>
        </w:rPr>
        <w:t>) espécie e garantias envolvidas; (</w:t>
      </w:r>
      <w:r w:rsidRPr="00A43719">
        <w:rPr>
          <w:rFonts w:ascii="Trebuchet MS" w:hAnsi="Trebuchet MS"/>
          <w:i/>
          <w:sz w:val="20"/>
          <w:szCs w:val="20"/>
        </w:rPr>
        <w:t>5</w:t>
      </w:r>
      <w:r w:rsidRPr="00A43719">
        <w:rPr>
          <w:rFonts w:ascii="Trebuchet MS" w:hAnsi="Trebuchet MS"/>
          <w:sz w:val="20"/>
          <w:szCs w:val="20"/>
        </w:rPr>
        <w:t>) prazo de vencimento e taxa de juros; e (</w:t>
      </w:r>
      <w:r w:rsidRPr="00A43719">
        <w:rPr>
          <w:rFonts w:ascii="Trebuchet MS" w:hAnsi="Trebuchet MS"/>
          <w:i/>
          <w:sz w:val="20"/>
          <w:szCs w:val="20"/>
        </w:rPr>
        <w:t>6</w:t>
      </w:r>
      <w:r w:rsidRPr="00A43719">
        <w:rPr>
          <w:rFonts w:ascii="Trebuchet MS" w:hAnsi="Trebuchet MS"/>
          <w:sz w:val="20"/>
          <w:szCs w:val="20"/>
        </w:rPr>
        <w:t>) inadimplemento no período</w:t>
      </w:r>
      <w:bookmarkEnd w:id="347"/>
      <w:r w:rsidRPr="00A43719">
        <w:rPr>
          <w:rFonts w:ascii="Trebuchet MS" w:hAnsi="Trebuchet MS" w:cs="Arial"/>
          <w:sz w:val="20"/>
          <w:szCs w:val="20"/>
        </w:rPr>
        <w:t>.</w:t>
      </w:r>
      <w:bookmarkEnd w:id="348"/>
    </w:p>
    <w:p w14:paraId="448978A3" w14:textId="77777777" w:rsidR="008B73FF" w:rsidRPr="00A43719" w:rsidRDefault="008832C1" w:rsidP="00E31DF6">
      <w:pPr>
        <w:pStyle w:val="Level5"/>
        <w:numPr>
          <w:ilvl w:val="4"/>
          <w:numId w:val="51"/>
        </w:numPr>
        <w:tabs>
          <w:tab w:val="left" w:pos="1361"/>
        </w:tabs>
        <w:spacing w:before="140" w:after="240"/>
        <w:ind w:left="1360"/>
        <w:rPr>
          <w:rFonts w:ascii="Trebuchet MS" w:hAnsi="Trebuchet MS"/>
          <w:lang w:val="pt-BR"/>
        </w:rPr>
      </w:pPr>
      <w:bookmarkStart w:id="349" w:name="_DV_M298"/>
      <w:bookmarkStart w:id="350" w:name="_DV_M299"/>
      <w:bookmarkStart w:id="351" w:name="_DV_M300"/>
      <w:bookmarkStart w:id="352" w:name="_DV_M301"/>
      <w:bookmarkStart w:id="353" w:name="_DV_M302"/>
      <w:bookmarkStart w:id="354" w:name="_DV_M303"/>
      <w:bookmarkStart w:id="355" w:name="_DV_M304"/>
      <w:bookmarkStart w:id="356" w:name="_DV_M305"/>
      <w:bookmarkStart w:id="357" w:name="_Ref8134099"/>
      <w:bookmarkEnd w:id="349"/>
      <w:bookmarkEnd w:id="350"/>
      <w:bookmarkEnd w:id="351"/>
      <w:bookmarkEnd w:id="352"/>
      <w:bookmarkEnd w:id="353"/>
      <w:bookmarkEnd w:id="354"/>
      <w:bookmarkEnd w:id="355"/>
      <w:bookmarkEnd w:id="356"/>
      <w:r>
        <w:rPr>
          <w:rFonts w:ascii="Trebuchet MS" w:hAnsi="Trebuchet MS"/>
          <w:lang w:val="pt-BR"/>
        </w:rPr>
        <w:t>divulgar</w:t>
      </w:r>
      <w:r w:rsidRPr="00A43719">
        <w:rPr>
          <w:rFonts w:ascii="Trebuchet MS" w:hAnsi="Trebuchet MS"/>
          <w:lang w:val="pt-BR"/>
        </w:rPr>
        <w:t xml:space="preserve"> </w:t>
      </w:r>
      <w:r w:rsidR="008B73FF" w:rsidRPr="00A43719">
        <w:rPr>
          <w:rFonts w:ascii="Trebuchet MS" w:hAnsi="Trebuchet MS"/>
          <w:lang w:val="pt-BR"/>
        </w:rPr>
        <w:t>o relatório de que trata o inciso “(</w:t>
      </w:r>
      <w:proofErr w:type="spellStart"/>
      <w:r w:rsidR="008B73FF" w:rsidRPr="00A43719">
        <w:rPr>
          <w:rFonts w:ascii="Trebuchet MS" w:hAnsi="Trebuchet MS"/>
          <w:lang w:val="pt-BR"/>
        </w:rPr>
        <w:t>xiii</w:t>
      </w:r>
      <w:proofErr w:type="spellEnd"/>
      <w:r w:rsidR="008B73FF" w:rsidRPr="00A43719">
        <w:rPr>
          <w:rFonts w:ascii="Trebuchet MS" w:hAnsi="Trebuchet MS"/>
          <w:lang w:val="pt-BR"/>
        </w:rPr>
        <w:t>)” acima em sua página na rede mundial de computadores, no prazo máximo de 4 (quatro) meses a contar do encerramento do exercício social da Emissora;</w:t>
      </w:r>
      <w:bookmarkEnd w:id="357"/>
    </w:p>
    <w:p w14:paraId="68E5CBA5"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358" w:name="_DV_M306"/>
      <w:bookmarkEnd w:id="358"/>
      <w:r w:rsidRPr="00A43719">
        <w:rPr>
          <w:rFonts w:ascii="Trebuchet MS" w:hAnsi="Trebuchet MS"/>
          <w:lang w:val="pt-BR"/>
        </w:rPr>
        <w:t xml:space="preserve">manter atualizada a relação dos Debenturistas e seus endereços, mediante, inclusive, solicitação de informações à Emissora, ao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à </w:t>
      </w:r>
      <w:r w:rsidR="003349A1">
        <w:rPr>
          <w:rFonts w:ascii="Trebuchet MS" w:hAnsi="Trebuchet MS"/>
          <w:lang w:val="pt-BR"/>
        </w:rPr>
        <w:t>B3</w:t>
      </w:r>
      <w:r w:rsidRPr="00A43719">
        <w:rPr>
          <w:rFonts w:ascii="Trebuchet MS" w:hAnsi="Trebuchet MS"/>
          <w:lang w:val="pt-BR"/>
        </w:rPr>
        <w:t xml:space="preserve">, sendo que, para fins de atendimento ao disposto neste item, a Emissora e os Debenturistas, assim que subscreverem, integralizarem ou adquirirem as Debêntures, expressamente autorizam, desde já, 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a </w:t>
      </w:r>
      <w:r w:rsidR="003349A1">
        <w:rPr>
          <w:rFonts w:ascii="Trebuchet MS" w:hAnsi="Trebuchet MS"/>
          <w:lang w:val="pt-BR"/>
        </w:rPr>
        <w:t>B3</w:t>
      </w:r>
      <w:r w:rsidRPr="00A43719">
        <w:rPr>
          <w:rFonts w:ascii="Trebuchet MS" w:hAnsi="Trebuchet MS"/>
          <w:lang w:val="pt-BR"/>
        </w:rPr>
        <w:t xml:space="preserve"> a divulgarem, a qualquer momento, a posição das Debêntures, bem como relação dos Debenturistas;</w:t>
      </w:r>
    </w:p>
    <w:p w14:paraId="52C26F41"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359" w:name="_DV_M307"/>
      <w:bookmarkStart w:id="360" w:name="_Ref460949229"/>
      <w:bookmarkEnd w:id="359"/>
      <w:r w:rsidRPr="00A43719">
        <w:rPr>
          <w:rFonts w:ascii="Trebuchet MS" w:hAnsi="Trebuchet MS"/>
          <w:lang w:val="pt-BR"/>
        </w:rPr>
        <w:lastRenderedPageBreak/>
        <w:t>fiscalizar o cumprimento das cláusulas constantes desta Escritura de Emissão, especialmente aquelas impositivas de obrigações de fazer e de não fazer</w:t>
      </w:r>
      <w:bookmarkEnd w:id="360"/>
      <w:r w:rsidRPr="00A43719">
        <w:rPr>
          <w:rFonts w:ascii="Trebuchet MS" w:hAnsi="Trebuchet MS"/>
          <w:lang w:val="pt-BR"/>
        </w:rPr>
        <w:t>;</w:t>
      </w:r>
    </w:p>
    <w:p w14:paraId="0832E330"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eastAsia="Arial Unicode MS" w:hAnsi="Trebuchet MS"/>
          <w:lang w:val="pt-BR"/>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2342625C"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opinar sobre a suficiência das informações prestadas nas propostas de modificações nas condições das Debêntures;</w:t>
      </w:r>
    </w:p>
    <w:p w14:paraId="44C4268F"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361" w:name="_Ref491961126"/>
      <w:r w:rsidRPr="00A43719">
        <w:rPr>
          <w:rFonts w:ascii="Trebuchet MS" w:hAnsi="Trebuchet MS"/>
          <w:color w:val="000000"/>
          <w:lang w:val="pt-BR"/>
        </w:rPr>
        <w:t xml:space="preserve">acompanhar com o </w:t>
      </w:r>
      <w:proofErr w:type="spellStart"/>
      <w:r w:rsidRPr="00A43719">
        <w:rPr>
          <w:rFonts w:ascii="Trebuchet MS" w:hAnsi="Trebuchet MS"/>
          <w:color w:val="000000"/>
          <w:lang w:val="pt-BR"/>
        </w:rPr>
        <w:t>Escriturador</w:t>
      </w:r>
      <w:proofErr w:type="spellEnd"/>
      <w:r w:rsidRPr="00A43719">
        <w:rPr>
          <w:rFonts w:ascii="Trebuchet MS" w:hAnsi="Trebuchet MS"/>
          <w:color w:val="000000"/>
          <w:lang w:val="pt-BR"/>
        </w:rPr>
        <w:t>, em cada data de pagamento, o integral e pontual pagamento</w:t>
      </w:r>
      <w:r w:rsidRPr="00A43719">
        <w:rPr>
          <w:rFonts w:ascii="Trebuchet MS" w:hAnsi="Trebuchet MS"/>
          <w:lang w:val="pt-BR"/>
        </w:rPr>
        <w:t xml:space="preserve"> dos valores devidos, conforme estipulado na presente Escritura de Emissão;</w:t>
      </w:r>
      <w:bookmarkEnd w:id="361"/>
    </w:p>
    <w:p w14:paraId="34080C33" w14:textId="2913694A"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acompanhar, trimestralmente, o enquadramento do Índice Financeiro com base nas informações enviadas de acordo com a Cláusula </w:t>
      </w:r>
      <w:r w:rsidRPr="00E54AC3">
        <w:rPr>
          <w:rFonts w:ascii="Trebuchet MS" w:hAnsi="Trebuchet MS"/>
          <w:lang w:val="pt-BR"/>
        </w:rPr>
        <w:fldChar w:fldCharType="begin"/>
      </w:r>
      <w:r w:rsidRPr="00A43719">
        <w:rPr>
          <w:rFonts w:ascii="Trebuchet MS" w:hAnsi="Trebuchet MS"/>
          <w:lang w:val="pt-BR"/>
        </w:rPr>
        <w:instrText xml:space="preserve"> REF _Ref491265593 \n \h  \* MERGEFORMAT </w:instrText>
      </w:r>
      <w:r w:rsidRPr="00E54AC3">
        <w:rPr>
          <w:rFonts w:ascii="Trebuchet MS" w:hAnsi="Trebuchet MS"/>
          <w:lang w:val="pt-BR"/>
        </w:rPr>
      </w:r>
      <w:r w:rsidRPr="00E54AC3">
        <w:rPr>
          <w:rFonts w:ascii="Trebuchet MS" w:hAnsi="Trebuchet MS"/>
          <w:lang w:val="pt-BR"/>
        </w:rPr>
        <w:fldChar w:fldCharType="separate"/>
      </w:r>
      <w:r w:rsidR="00DC605F">
        <w:rPr>
          <w:rFonts w:ascii="Trebuchet MS" w:hAnsi="Trebuchet MS"/>
          <w:lang w:val="pt-BR"/>
        </w:rPr>
        <w:t>8.1</w:t>
      </w:r>
      <w:r w:rsidRPr="00E54AC3">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_Ref8135188 \n \h </w:instrText>
      </w:r>
      <w:r w:rsidR="00BD280A">
        <w:rPr>
          <w:rFonts w:ascii="Trebuchet MS" w:hAnsi="Trebuchet MS"/>
          <w:lang w:val="pt-BR"/>
        </w:rPr>
      </w:r>
      <w:r w:rsidR="00BD280A">
        <w:rPr>
          <w:rFonts w:ascii="Trebuchet MS" w:hAnsi="Trebuchet MS"/>
          <w:lang w:val="pt-BR"/>
        </w:rPr>
        <w:fldChar w:fldCharType="separate"/>
      </w:r>
      <w:r w:rsidR="00DC605F">
        <w:rPr>
          <w:rFonts w:ascii="Trebuchet MS" w:hAnsi="Trebuchet MS"/>
          <w:lang w:val="pt-BR"/>
        </w:rPr>
        <w:t>(</w:t>
      </w:r>
      <w:proofErr w:type="spellStart"/>
      <w:r w:rsidR="00DC605F">
        <w:rPr>
          <w:rFonts w:ascii="Trebuchet MS" w:hAnsi="Trebuchet MS"/>
          <w:lang w:val="pt-BR"/>
        </w:rPr>
        <w:t>ii</w:t>
      </w:r>
      <w:proofErr w:type="spellEnd"/>
      <w:r w:rsidR="00DC605F">
        <w:rPr>
          <w:rFonts w:ascii="Trebuchet MS" w:hAnsi="Trebuchet MS"/>
          <w:lang w:val="pt-BR"/>
        </w:rPr>
        <w:t>)</w:t>
      </w:r>
      <w:r w:rsidR="00BD280A">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_Ref8135202 \n \h </w:instrText>
      </w:r>
      <w:r w:rsidR="00BD280A">
        <w:rPr>
          <w:rFonts w:ascii="Trebuchet MS" w:hAnsi="Trebuchet MS"/>
          <w:lang w:val="pt-BR"/>
        </w:rPr>
      </w:r>
      <w:r w:rsidR="00BD280A">
        <w:rPr>
          <w:rFonts w:ascii="Trebuchet MS" w:hAnsi="Trebuchet MS"/>
          <w:lang w:val="pt-BR"/>
        </w:rPr>
        <w:fldChar w:fldCharType="separate"/>
      </w:r>
      <w:r w:rsidR="00DC605F">
        <w:rPr>
          <w:rFonts w:ascii="Trebuchet MS" w:hAnsi="Trebuchet MS"/>
          <w:lang w:val="pt-BR"/>
        </w:rPr>
        <w:t>(a)</w:t>
      </w:r>
      <w:r w:rsidR="00BD280A">
        <w:rPr>
          <w:rFonts w:ascii="Trebuchet MS" w:hAnsi="Trebuchet MS"/>
          <w:lang w:val="pt-BR"/>
        </w:rPr>
        <w:fldChar w:fldCharType="end"/>
      </w:r>
      <w:r w:rsidR="00E9230F">
        <w:rPr>
          <w:rFonts w:ascii="Trebuchet MS" w:hAnsi="Trebuchet MS"/>
          <w:lang w:val="pt-BR"/>
        </w:rPr>
        <w:t xml:space="preserve"> e </w:t>
      </w:r>
      <w:r w:rsidR="00BD280A">
        <w:rPr>
          <w:rFonts w:ascii="Trebuchet MS" w:hAnsi="Trebuchet MS"/>
          <w:lang w:val="pt-BR"/>
        </w:rPr>
        <w:fldChar w:fldCharType="begin"/>
      </w:r>
      <w:r w:rsidR="00BD280A">
        <w:rPr>
          <w:rFonts w:ascii="Trebuchet MS" w:hAnsi="Trebuchet MS"/>
          <w:lang w:val="pt-BR"/>
        </w:rPr>
        <w:instrText xml:space="preserve"> REF _Ref8135218 \n \p \h </w:instrText>
      </w:r>
      <w:r w:rsidR="00BD280A">
        <w:rPr>
          <w:rFonts w:ascii="Trebuchet MS" w:hAnsi="Trebuchet MS"/>
          <w:lang w:val="pt-BR"/>
        </w:rPr>
      </w:r>
      <w:r w:rsidR="00BD280A">
        <w:rPr>
          <w:rFonts w:ascii="Trebuchet MS" w:hAnsi="Trebuchet MS"/>
          <w:lang w:val="pt-BR"/>
        </w:rPr>
        <w:fldChar w:fldCharType="separate"/>
      </w:r>
      <w:r w:rsidR="00DC605F">
        <w:rPr>
          <w:rFonts w:ascii="Trebuchet MS" w:hAnsi="Trebuchet MS"/>
          <w:lang w:val="pt-BR"/>
        </w:rPr>
        <w:t>(b) acima</w:t>
      </w:r>
      <w:r w:rsidR="00BD280A">
        <w:rPr>
          <w:rFonts w:ascii="Trebuchet MS" w:hAnsi="Trebuchet MS"/>
          <w:lang w:val="pt-BR"/>
        </w:rPr>
        <w:fldChar w:fldCharType="end"/>
      </w:r>
      <w:r w:rsidRPr="00A43719">
        <w:rPr>
          <w:rFonts w:ascii="Trebuchet MS" w:hAnsi="Trebuchet MS"/>
          <w:lang w:val="pt-BR"/>
        </w:rPr>
        <w:t>;</w:t>
      </w:r>
    </w:p>
    <w:p w14:paraId="33C8C89C" w14:textId="2998C94D" w:rsidR="009472F5"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362" w:name="_Ref491961207"/>
      <w:r w:rsidRPr="00A43719">
        <w:rPr>
          <w:rFonts w:ascii="Trebuchet MS" w:hAnsi="Trebuchet MS"/>
          <w:lang w:val="pt-BR"/>
        </w:rPr>
        <w:t>divulgar as informações referidas na alínea “</w:t>
      </w:r>
      <w:r w:rsidRPr="00E54AC3">
        <w:rPr>
          <w:rFonts w:ascii="Trebuchet MS" w:hAnsi="Trebuchet MS"/>
          <w:lang w:val="pt-BR"/>
        </w:rPr>
        <w:fldChar w:fldCharType="begin"/>
      </w:r>
      <w:r w:rsidRPr="00A43719">
        <w:rPr>
          <w:rFonts w:ascii="Trebuchet MS" w:hAnsi="Trebuchet MS"/>
          <w:lang w:val="pt-BR"/>
        </w:rPr>
        <w:instrText xml:space="preserve"> REF _Ref491265725 \n \h  \* MERGEFORMAT </w:instrText>
      </w:r>
      <w:r w:rsidRPr="00E54AC3">
        <w:rPr>
          <w:rFonts w:ascii="Trebuchet MS" w:hAnsi="Trebuchet MS"/>
          <w:lang w:val="pt-BR"/>
        </w:rPr>
      </w:r>
      <w:r w:rsidRPr="00E54AC3">
        <w:rPr>
          <w:rFonts w:ascii="Trebuchet MS" w:hAnsi="Trebuchet MS"/>
          <w:lang w:val="pt-BR"/>
        </w:rPr>
        <w:fldChar w:fldCharType="separate"/>
      </w:r>
      <w:r w:rsidR="00DC605F">
        <w:rPr>
          <w:rFonts w:ascii="Trebuchet MS" w:hAnsi="Trebuchet MS"/>
          <w:lang w:val="pt-BR"/>
        </w:rPr>
        <w:t>(i)</w:t>
      </w:r>
      <w:r w:rsidRPr="00E54AC3">
        <w:rPr>
          <w:rFonts w:ascii="Trebuchet MS" w:hAnsi="Trebuchet MS"/>
          <w:lang w:val="pt-BR"/>
        </w:rPr>
        <w:fldChar w:fldCharType="end"/>
      </w:r>
      <w:r w:rsidRPr="00A43719">
        <w:rPr>
          <w:rFonts w:ascii="Trebuchet MS" w:hAnsi="Trebuchet MS"/>
          <w:lang w:val="pt-BR"/>
        </w:rPr>
        <w:t>” do inciso “</w:t>
      </w:r>
      <w:r w:rsidRPr="00E54AC3">
        <w:rPr>
          <w:rFonts w:ascii="Trebuchet MS" w:hAnsi="Trebuchet MS"/>
          <w:lang w:val="pt-BR"/>
        </w:rPr>
        <w:fldChar w:fldCharType="begin"/>
      </w:r>
      <w:r w:rsidRPr="00A43719">
        <w:rPr>
          <w:rFonts w:ascii="Trebuchet MS" w:hAnsi="Trebuchet MS"/>
          <w:lang w:val="pt-BR"/>
        </w:rPr>
        <w:instrText xml:space="preserve"> REF _Ref491265771 \n \h  \* MERGEFORMAT </w:instrText>
      </w:r>
      <w:r w:rsidRPr="00E54AC3">
        <w:rPr>
          <w:rFonts w:ascii="Trebuchet MS" w:hAnsi="Trebuchet MS"/>
          <w:lang w:val="pt-BR"/>
        </w:rPr>
      </w:r>
      <w:r w:rsidRPr="00E54AC3">
        <w:rPr>
          <w:rFonts w:ascii="Trebuchet MS" w:hAnsi="Trebuchet MS"/>
          <w:lang w:val="pt-BR"/>
        </w:rPr>
        <w:fldChar w:fldCharType="separate"/>
      </w:r>
      <w:r w:rsidR="00DC605F">
        <w:rPr>
          <w:rFonts w:ascii="Trebuchet MS" w:hAnsi="Trebuchet MS"/>
          <w:lang w:val="pt-BR"/>
        </w:rPr>
        <w:t>(</w:t>
      </w:r>
      <w:proofErr w:type="spellStart"/>
      <w:r w:rsidR="00DC605F">
        <w:rPr>
          <w:rFonts w:ascii="Trebuchet MS" w:hAnsi="Trebuchet MS"/>
          <w:lang w:val="pt-BR"/>
        </w:rPr>
        <w:t>xiii</w:t>
      </w:r>
      <w:proofErr w:type="spellEnd"/>
      <w:r w:rsidR="00DC605F">
        <w:rPr>
          <w:rFonts w:ascii="Trebuchet MS" w:hAnsi="Trebuchet MS"/>
          <w:lang w:val="pt-BR"/>
        </w:rPr>
        <w:t>)</w:t>
      </w:r>
      <w:r w:rsidRPr="00E54AC3">
        <w:rPr>
          <w:rFonts w:ascii="Trebuchet MS" w:hAnsi="Trebuchet MS"/>
          <w:lang w:val="pt-BR"/>
        </w:rPr>
        <w:fldChar w:fldCharType="end"/>
      </w:r>
      <w:r w:rsidRPr="00A43719">
        <w:rPr>
          <w:rFonts w:ascii="Trebuchet MS" w:hAnsi="Trebuchet MS"/>
          <w:lang w:val="pt-BR"/>
        </w:rPr>
        <w:t xml:space="preserve">” acima em sua página na rede mundial de computadores, tão logo delas tenha conhecimento; </w:t>
      </w:r>
    </w:p>
    <w:bookmarkEnd w:id="362"/>
    <w:p w14:paraId="38C4D879" w14:textId="77777777" w:rsidR="008B73FF" w:rsidRPr="003A012C"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disponibilizar diariamente o valor unitário das Debêntures, calculado pela Emissora, aos investidores e aos participantes do mercado, através de sua central de atendimento e/ou de seu </w:t>
      </w:r>
      <w:r w:rsidRPr="00A43719">
        <w:rPr>
          <w:rFonts w:ascii="Trebuchet MS" w:hAnsi="Trebuchet MS"/>
          <w:i/>
          <w:lang w:val="pt-BR"/>
        </w:rPr>
        <w:t>website</w:t>
      </w:r>
      <w:r w:rsidR="00953045">
        <w:rPr>
          <w:rFonts w:ascii="Trebuchet MS" w:hAnsi="Trebuchet MS"/>
          <w:iCs/>
          <w:lang w:val="pt-BR"/>
        </w:rPr>
        <w:t>;</w:t>
      </w:r>
    </w:p>
    <w:p w14:paraId="72B15E97" w14:textId="77777777" w:rsidR="00953045" w:rsidRPr="009416F6" w:rsidRDefault="00953045"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9416F6">
        <w:rPr>
          <w:rFonts w:ascii="Trebuchet MS" w:hAnsi="Trebuchet MS" w:cs="Arial"/>
          <w:sz w:val="20"/>
          <w:szCs w:val="20"/>
        </w:rPr>
        <w:t xml:space="preserve">adotar </w:t>
      </w:r>
      <w:r w:rsidRPr="00597CFC">
        <w:rPr>
          <w:rFonts w:ascii="Trebuchet MS" w:hAnsi="Trebuchet MS"/>
          <w:sz w:val="20"/>
          <w:szCs w:val="20"/>
        </w:rPr>
        <w:t xml:space="preserve">as </w:t>
      </w:r>
      <w:r w:rsidRPr="009416F6">
        <w:rPr>
          <w:rFonts w:ascii="Trebuchet MS" w:hAnsi="Trebuchet MS" w:cs="Arial"/>
          <w:sz w:val="20"/>
          <w:szCs w:val="20"/>
        </w:rPr>
        <w:t xml:space="preserve">medidas necessárias que visem ao cumprimento das </w:t>
      </w:r>
      <w:r>
        <w:rPr>
          <w:rFonts w:ascii="Trebuchet MS" w:hAnsi="Trebuchet MS" w:cs="Arial"/>
          <w:sz w:val="20"/>
          <w:szCs w:val="20"/>
        </w:rPr>
        <w:t>Leis Anticorrupção</w:t>
      </w:r>
      <w:r w:rsidRPr="009416F6">
        <w:rPr>
          <w:rFonts w:ascii="Trebuchet MS" w:hAnsi="Trebuchet MS" w:cs="Arial"/>
          <w:sz w:val="20"/>
          <w:szCs w:val="20"/>
        </w:rPr>
        <w:t>;</w:t>
      </w:r>
      <w:r w:rsidR="001D08F6">
        <w:rPr>
          <w:rFonts w:ascii="Trebuchet MS" w:hAnsi="Trebuchet MS" w:cs="Arial"/>
          <w:sz w:val="20"/>
          <w:szCs w:val="20"/>
        </w:rPr>
        <w:t xml:space="preserve"> </w:t>
      </w:r>
    </w:p>
    <w:p w14:paraId="1986AF62" w14:textId="77777777" w:rsidR="00953045" w:rsidRDefault="00953045" w:rsidP="001D08F6">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B1709C">
        <w:rPr>
          <w:rFonts w:ascii="Trebuchet MS" w:hAnsi="Trebuchet MS" w:cs="Arial"/>
          <w:sz w:val="20"/>
          <w:szCs w:val="20"/>
        </w:rPr>
        <w:t xml:space="preserve">assegurar que </w:t>
      </w:r>
      <w:r>
        <w:rPr>
          <w:rFonts w:ascii="Trebuchet MS" w:hAnsi="Trebuchet MS" w:cs="Arial"/>
          <w:sz w:val="20"/>
          <w:szCs w:val="20"/>
        </w:rPr>
        <w:t>a Remuneração do Agente Fiduciário</w:t>
      </w:r>
      <w:r w:rsidRPr="00B1709C">
        <w:rPr>
          <w:rFonts w:ascii="Trebuchet MS" w:hAnsi="Trebuchet MS" w:cs="Arial"/>
          <w:sz w:val="20"/>
          <w:szCs w:val="20"/>
        </w:rPr>
        <w:t xml:space="preserve"> não sejam empregados pel</w:t>
      </w:r>
      <w:r>
        <w:rPr>
          <w:rFonts w:ascii="Trebuchet MS" w:hAnsi="Trebuchet MS" w:cs="Arial"/>
          <w:sz w:val="20"/>
          <w:szCs w:val="20"/>
        </w:rPr>
        <w:t>o Agente Fiduciário</w:t>
      </w:r>
      <w:r w:rsidRPr="00264548">
        <w:rPr>
          <w:rFonts w:ascii="Trebuchet MS" w:hAnsi="Trebuchet MS" w:cs="Arial"/>
          <w:sz w:val="20"/>
          <w:szCs w:val="20"/>
        </w:rPr>
        <w:t xml:space="preserve"> e seus diretores</w:t>
      </w:r>
      <w:r>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xercício das respectivas funções de administradores d</w:t>
      </w:r>
      <w:r>
        <w:rPr>
          <w:rFonts w:ascii="Trebuchet MS" w:hAnsi="Trebuchet MS" w:cs="Arial"/>
          <w:sz w:val="20"/>
          <w:szCs w:val="20"/>
        </w:rPr>
        <w:t xml:space="preserve">o Agente </w:t>
      </w:r>
      <w:r w:rsidR="001D08F6">
        <w:rPr>
          <w:rFonts w:ascii="Trebuchet MS" w:hAnsi="Trebuchet MS" w:cs="Arial"/>
          <w:sz w:val="20"/>
          <w:szCs w:val="20"/>
        </w:rPr>
        <w:t>Fiduciário</w:t>
      </w:r>
      <w:r w:rsidRPr="00B1709C">
        <w:rPr>
          <w:rFonts w:ascii="Trebuchet MS" w:hAnsi="Trebuchet MS" w:cs="Arial"/>
          <w:sz w:val="20"/>
          <w:szCs w:val="20"/>
        </w:rPr>
        <w:t xml:space="preserve">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w:t>
      </w:r>
      <w:r w:rsidRPr="00B1709C">
        <w:rPr>
          <w:rFonts w:ascii="Trebuchet MS" w:hAnsi="Trebuchet MS" w:cs="Arial"/>
          <w:sz w:val="20"/>
          <w:szCs w:val="20"/>
        </w:rPr>
        <w:lastRenderedPageBreak/>
        <w:t xml:space="preserve">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r w:rsidR="001D08F6">
        <w:rPr>
          <w:rFonts w:ascii="Trebuchet MS" w:hAnsi="Trebuchet MS" w:cs="Arial"/>
          <w:sz w:val="20"/>
          <w:szCs w:val="20"/>
        </w:rPr>
        <w:t>; e</w:t>
      </w:r>
    </w:p>
    <w:p w14:paraId="5F030510" w14:textId="77777777" w:rsidR="001D08F6" w:rsidRPr="003A012C" w:rsidRDefault="001D08F6"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Pr="00597CFC">
        <w:rPr>
          <w:rFonts w:ascii="Trebuchet MS" w:hAnsi="Trebuchet MS" w:cs="Arial"/>
          <w:sz w:val="20"/>
          <w:szCs w:val="20"/>
        </w:rPr>
        <w:t>conselheiros,</w:t>
      </w:r>
      <w:r>
        <w:rPr>
          <w:rFonts w:ascii="Trebuchet MS" w:hAnsi="Trebuchet MS" w:cs="Arial"/>
          <w:sz w:val="20"/>
          <w:szCs w:val="20"/>
        </w:rPr>
        <w:t xml:space="preserve"> </w:t>
      </w:r>
      <w:r w:rsidRPr="00006AFF">
        <w:rPr>
          <w:rFonts w:ascii="Trebuchet MS" w:hAnsi="Trebuchet MS" w:cs="Arial"/>
          <w:sz w:val="20"/>
          <w:szCs w:val="20"/>
        </w:rPr>
        <w:t>diretores, empregados e agentes da</w:t>
      </w:r>
      <w:r>
        <w:rPr>
          <w:rFonts w:ascii="Trebuchet MS" w:hAnsi="Trebuchet MS" w:cs="Arial"/>
          <w:sz w:val="20"/>
          <w:szCs w:val="20"/>
        </w:rPr>
        <w:t>s</w:t>
      </w:r>
      <w:r w:rsidRPr="00006AFF">
        <w:rPr>
          <w:rFonts w:ascii="Trebuchet MS" w:hAnsi="Trebuchet MS" w:cs="Arial"/>
          <w:sz w:val="20"/>
          <w:szCs w:val="20"/>
        </w:rPr>
        <w:t xml:space="preserve"> Lei</w:t>
      </w:r>
      <w:r>
        <w:rPr>
          <w:rFonts w:ascii="Trebuchet MS" w:hAnsi="Trebuchet MS" w:cs="Arial"/>
          <w:sz w:val="20"/>
          <w:szCs w:val="20"/>
        </w:rPr>
        <w:t>s</w:t>
      </w:r>
      <w:r w:rsidRPr="00006AFF">
        <w:rPr>
          <w:rFonts w:ascii="Trebuchet MS" w:hAnsi="Trebuchet MS" w:cs="Arial"/>
          <w:sz w:val="20"/>
          <w:szCs w:val="20"/>
        </w:rPr>
        <w:t xml:space="preserve"> Anticorrupção</w:t>
      </w:r>
      <w:r>
        <w:rPr>
          <w:rFonts w:ascii="Trebuchet MS" w:hAnsi="Trebuchet MS" w:cs="Arial"/>
          <w:sz w:val="20"/>
          <w:szCs w:val="20"/>
        </w:rPr>
        <w:t>.</w:t>
      </w:r>
    </w:p>
    <w:p w14:paraId="11E61513"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363" w:name="_DV_M308"/>
      <w:bookmarkStart w:id="364" w:name="_DV_M309"/>
      <w:bookmarkStart w:id="365" w:name="_DV_M310"/>
      <w:bookmarkStart w:id="366" w:name="_DV_M311"/>
      <w:bookmarkStart w:id="367" w:name="_DV_M312"/>
      <w:bookmarkStart w:id="368" w:name="_DV_M313"/>
      <w:bookmarkStart w:id="369" w:name="_DV_M314"/>
      <w:bookmarkStart w:id="370" w:name="_DV_M315"/>
      <w:bookmarkStart w:id="371" w:name="_DV_M316"/>
      <w:bookmarkStart w:id="372" w:name="_DV_M317"/>
      <w:bookmarkStart w:id="373" w:name="_DV_M318"/>
      <w:bookmarkStart w:id="374" w:name="_DV_M319"/>
      <w:bookmarkStart w:id="375" w:name="_DV_M320"/>
      <w:bookmarkStart w:id="376" w:name="_DV_M321"/>
      <w:bookmarkEnd w:id="326"/>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sidRPr="00A43719">
        <w:rPr>
          <w:rFonts w:ascii="Trebuchet MS" w:hAnsi="Trebuchet MS"/>
          <w:szCs w:val="20"/>
          <w:lang w:val="pt-BR"/>
        </w:rPr>
        <w:t xml:space="preserve">O Agente Fiduciário </w:t>
      </w:r>
      <w:r w:rsidRPr="00A43719">
        <w:rPr>
          <w:rStyle w:val="DeltaViewInsertion"/>
          <w:rFonts w:ascii="Trebuchet MS" w:hAnsi="Trebuchet MS" w:cs="Arial"/>
          <w:color w:val="auto"/>
          <w:szCs w:val="20"/>
          <w:u w:val="none"/>
          <w:lang w:val="pt-BR"/>
        </w:rPr>
        <w:t xml:space="preserve">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42C340B6" w14:textId="0891B846"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377" w:name="_DV_M322"/>
      <w:bookmarkStart w:id="378" w:name="_DV_M323"/>
      <w:bookmarkEnd w:id="377"/>
      <w:bookmarkEnd w:id="378"/>
      <w:r w:rsidRPr="00A43719">
        <w:rPr>
          <w:rStyle w:val="DeltaViewInsertion"/>
          <w:rFonts w:ascii="Trebuchet MS" w:hAnsi="Trebuchet MS" w:cs="Arial"/>
          <w:color w:val="auto"/>
          <w:szCs w:val="20"/>
          <w:u w:val="none"/>
          <w:lang w:val="pt-BR"/>
        </w:rPr>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observados os quóruns descritos na Cláusula </w:t>
      </w:r>
      <w:r w:rsidRPr="00E54AC3">
        <w:rPr>
          <w:rStyle w:val="DeltaViewInsertion"/>
          <w:rFonts w:ascii="Trebuchet MS" w:hAnsi="Trebuchet MS" w:cs="Arial"/>
          <w:color w:val="auto"/>
          <w:szCs w:val="20"/>
          <w:u w:val="none"/>
          <w:lang w:val="pt-BR"/>
        </w:rPr>
        <w:fldChar w:fldCharType="begin"/>
      </w:r>
      <w:r w:rsidRPr="00A43719">
        <w:rPr>
          <w:rStyle w:val="DeltaViewInsertion"/>
          <w:rFonts w:ascii="Trebuchet MS" w:hAnsi="Trebuchet MS" w:cs="Arial"/>
          <w:color w:val="auto"/>
          <w:szCs w:val="20"/>
          <w:u w:val="none"/>
          <w:lang w:val="pt-BR"/>
        </w:rPr>
        <w:instrText xml:space="preserve"> REF _Ref459667707 \r \h  \* MERGEFORMAT </w:instrText>
      </w:r>
      <w:r w:rsidRPr="00E54AC3">
        <w:rPr>
          <w:rStyle w:val="DeltaViewInsertion"/>
          <w:rFonts w:ascii="Trebuchet MS" w:hAnsi="Trebuchet MS" w:cs="Arial"/>
          <w:color w:val="auto"/>
          <w:szCs w:val="20"/>
          <w:u w:val="none"/>
          <w:lang w:val="pt-BR"/>
        </w:rPr>
      </w:r>
      <w:r w:rsidRPr="00E54AC3">
        <w:rPr>
          <w:rStyle w:val="DeltaViewInsertion"/>
          <w:rFonts w:ascii="Trebuchet MS" w:hAnsi="Trebuchet MS" w:cs="Arial"/>
          <w:color w:val="auto"/>
          <w:szCs w:val="20"/>
          <w:u w:val="none"/>
          <w:lang w:val="pt-BR"/>
        </w:rPr>
        <w:fldChar w:fldCharType="separate"/>
      </w:r>
      <w:r w:rsidR="00DC605F">
        <w:rPr>
          <w:rStyle w:val="DeltaViewInsertion"/>
          <w:rFonts w:ascii="Trebuchet MS" w:hAnsi="Trebuchet MS" w:cs="Arial"/>
          <w:color w:val="auto"/>
          <w:szCs w:val="20"/>
          <w:u w:val="none"/>
          <w:lang w:val="pt-BR"/>
        </w:rPr>
        <w:t>10.11</w:t>
      </w:r>
      <w:r w:rsidRPr="00E54AC3">
        <w:rPr>
          <w:rStyle w:val="DeltaViewInsertion"/>
          <w:rFonts w:ascii="Trebuchet MS" w:hAnsi="Trebuchet MS" w:cs="Arial"/>
          <w:color w:val="auto"/>
          <w:szCs w:val="20"/>
          <w:u w:val="none"/>
          <w:lang w:val="pt-BR"/>
        </w:rPr>
        <w:fldChar w:fldCharType="end"/>
      </w:r>
      <w:r w:rsidR="005D565C">
        <w:rPr>
          <w:rStyle w:val="DeltaViewInsertion"/>
          <w:rFonts w:ascii="Trebuchet MS" w:hAnsi="Trebuchet MS" w:cs="Arial"/>
          <w:color w:val="auto"/>
          <w:szCs w:val="20"/>
          <w:u w:val="none"/>
          <w:lang w:val="pt-BR"/>
        </w:rPr>
        <w:t xml:space="preserve"> abaixo</w:t>
      </w:r>
      <w:r w:rsidRPr="00A43719">
        <w:rPr>
          <w:rStyle w:val="DeltaViewInsertion"/>
          <w:rFonts w:ascii="Trebuchet MS" w:hAnsi="Trebuchet MS" w:cs="Arial"/>
          <w:color w:val="auto"/>
          <w:szCs w:val="20"/>
          <w:u w:val="none"/>
          <w:lang w:val="pt-BR"/>
        </w:rPr>
        <w:t>.</w:t>
      </w:r>
    </w:p>
    <w:p w14:paraId="5796528B"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Style w:val="DeltaViewInsertion"/>
          <w:rFonts w:ascii="Trebuchet MS" w:hAnsi="Trebuchet MS" w:cs="Arial"/>
          <w:color w:val="auto"/>
          <w:szCs w:val="20"/>
          <w:u w:val="none"/>
          <w:lang w:val="pt-BR"/>
        </w:rPr>
        <w:t>O Agente Fiduciário pode se balizar nas informações que lhe forem disponibilizadas pela Emissora para acompanhar o atendimento do Índice Financeiro.</w:t>
      </w:r>
    </w:p>
    <w:p w14:paraId="3CE982D3" w14:textId="77777777"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379" w:name="_DV_M324"/>
      <w:bookmarkEnd w:id="379"/>
      <w:r w:rsidRPr="00A43719">
        <w:rPr>
          <w:rStyle w:val="DeltaViewInsertion"/>
          <w:rFonts w:ascii="Trebuchet MS" w:hAnsi="Trebuchet MS" w:cs="Arial"/>
          <w:color w:val="auto"/>
          <w:szCs w:val="20"/>
          <w:u w:val="none"/>
          <w:lang w:val="pt-BR"/>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w:t>
      </w:r>
      <w:r w:rsidR="005D565C">
        <w:rPr>
          <w:rStyle w:val="DeltaViewInsertion"/>
          <w:rFonts w:ascii="Trebuchet MS" w:hAnsi="Trebuchet MS" w:cs="Arial"/>
          <w:color w:val="auto"/>
          <w:szCs w:val="20"/>
          <w:u w:val="none"/>
          <w:lang w:val="pt-BR"/>
        </w:rPr>
        <w:t xml:space="preserve">se </w:t>
      </w:r>
      <w:r w:rsidRPr="00A43719">
        <w:rPr>
          <w:rStyle w:val="DeltaViewInsertion"/>
          <w:rFonts w:ascii="Trebuchet MS" w:hAnsi="Trebuchet MS" w:cs="Arial"/>
          <w:color w:val="auto"/>
          <w:szCs w:val="20"/>
          <w:u w:val="none"/>
          <w:lang w:val="pt-BR"/>
        </w:rPr>
        <w:t xml:space="preserve">limita ao escopo da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xml:space="preserve"> e dos artigos aplicáveis da </w:t>
      </w:r>
      <w:r w:rsidRPr="00A43719">
        <w:rPr>
          <w:rFonts w:ascii="Trebuchet MS" w:hAnsi="Trebuchet MS" w:cs="Arial"/>
          <w:szCs w:val="20"/>
          <w:lang w:val="pt-BR"/>
        </w:rPr>
        <w:t>Lei das Sociedades por Ações</w:t>
      </w:r>
      <w:r w:rsidRPr="00A43719">
        <w:rPr>
          <w:rStyle w:val="DeltaViewInsertion"/>
          <w:rFonts w:ascii="Trebuchet MS" w:hAnsi="Trebuchet MS" w:cs="Arial"/>
          <w:color w:val="auto"/>
          <w:szCs w:val="20"/>
          <w:u w:val="none"/>
          <w:lang w:val="pt-BR"/>
        </w:rPr>
        <w:t>, estando este isento, sob qualquer forma ou pretexto, de qualquer responsabilidade adicional que não decorrido da legislação aplicável</w:t>
      </w:r>
    </w:p>
    <w:p w14:paraId="654CBACE"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380" w:name="_DV_M325"/>
      <w:bookmarkStart w:id="381" w:name="_DV_M326"/>
      <w:bookmarkStart w:id="382" w:name="_DV_M327"/>
      <w:bookmarkStart w:id="383" w:name="_DV_M328"/>
      <w:bookmarkStart w:id="384" w:name="_DV_M329"/>
      <w:bookmarkStart w:id="385" w:name="_DV_M330"/>
      <w:bookmarkStart w:id="386" w:name="_DV_M331"/>
      <w:bookmarkStart w:id="387" w:name="_DV_M332"/>
      <w:bookmarkEnd w:id="380"/>
      <w:bookmarkEnd w:id="381"/>
      <w:bookmarkEnd w:id="382"/>
      <w:bookmarkEnd w:id="383"/>
      <w:bookmarkEnd w:id="384"/>
      <w:bookmarkEnd w:id="385"/>
      <w:bookmarkEnd w:id="386"/>
      <w:bookmarkEnd w:id="387"/>
      <w:r w:rsidRPr="00A43719">
        <w:rPr>
          <w:rFonts w:ascii="Trebuchet MS" w:hAnsi="Trebuchet MS"/>
          <w:szCs w:val="20"/>
          <w:lang w:val="pt-BR"/>
        </w:rPr>
        <w:t xml:space="preserve">Nas hipóteses de impedimentos temporários, renúncia, liquidação, intervenção, liquidação extrajudicial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w:t>
      </w:r>
      <w:r w:rsidRPr="00A43719">
        <w:rPr>
          <w:rFonts w:ascii="Trebuchet MS" w:hAnsi="Trebuchet MS"/>
          <w:szCs w:val="20"/>
          <w:lang w:val="pt-BR"/>
        </w:rPr>
        <w:lastRenderedPageBreak/>
        <w:t xml:space="preserve">que representem, no mínimo, 10% (dez por cento) das Debêntures em Circulação, ou pela CVM. Na hipótese de 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w:t>
      </w:r>
      <w:r w:rsidRPr="00A43719">
        <w:rPr>
          <w:rStyle w:val="DeltaViewInsertion"/>
          <w:rFonts w:ascii="Trebuchet MS" w:hAnsi="Trebuchet MS" w:cs="Arial"/>
          <w:color w:val="auto"/>
          <w:szCs w:val="20"/>
          <w:u w:val="none"/>
          <w:lang w:val="pt-BR"/>
        </w:rPr>
        <w:t>resultará</w:t>
      </w:r>
      <w:r w:rsidRPr="00A43719">
        <w:rPr>
          <w:rFonts w:ascii="Trebuchet MS" w:hAnsi="Trebuchet MS"/>
          <w:szCs w:val="20"/>
          <w:lang w:val="pt-BR"/>
        </w:rPr>
        <w:t xml:space="preserve"> em remuneração ao novo Agente Fiduciário superior à ora avençada.</w:t>
      </w:r>
    </w:p>
    <w:p w14:paraId="4BA76F17"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88" w:name="_DV_M333"/>
      <w:bookmarkStart w:id="389" w:name="_DV_M334"/>
      <w:bookmarkEnd w:id="388"/>
      <w:bookmarkEnd w:id="389"/>
      <w:r w:rsidRPr="00A43719">
        <w:rPr>
          <w:rFonts w:ascii="Trebuchet MS" w:hAnsi="Trebuchet MS"/>
          <w:szCs w:val="20"/>
          <w:lang w:val="pt-BR"/>
        </w:rPr>
        <w:t>Na hipótese de não poder o Agente Fiduciário continuar a exercer as suas funções por circunstâncias supervenientes a esta Escritura de Emissão, deverá este comunicar imediatamente o fato à Emissora e aos Debenturistas, mediante convocação de Assembleia Geral Debenturistas, solicitando sua substituição.</w:t>
      </w:r>
    </w:p>
    <w:p w14:paraId="715DA1AA"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É facultado aos Debenturistas, após o encerramento do prazo para a subscrição e integralização da totalidade das Debêntures, proceder à substituição do Agente Fiduciário e à indicação de seu substituto, em Assembleia Geral Debenturistas especialmente convocada para esse fim.</w:t>
      </w:r>
    </w:p>
    <w:p w14:paraId="300FEE92"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90" w:name="_DV_M335"/>
      <w:bookmarkEnd w:id="390"/>
      <w:r w:rsidRPr="00A43719">
        <w:rPr>
          <w:rFonts w:ascii="Trebuchet MS" w:hAnsi="Trebuchet MS"/>
          <w:szCs w:val="20"/>
          <w:lang w:val="pt-BR"/>
        </w:rPr>
        <w:t xml:space="preserve">Caso ocorra a efetiva substituição do Agente Fiduciário, esse substituto receberá a mesma remuneração paga ao Agente Fiduciário em todos os seus termos e condições, sendo que a primeira parcela anual devida ao substituto será calculada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E401B99"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91" w:name="_DV_M336"/>
      <w:bookmarkEnd w:id="391"/>
      <w:r w:rsidRPr="00A43719">
        <w:rPr>
          <w:rFonts w:ascii="Trebuchet MS" w:hAnsi="Trebuchet MS"/>
          <w:szCs w:val="20"/>
          <w:lang w:val="pt-BR"/>
        </w:rPr>
        <w:t xml:space="preserve">Em qualquer hipótese, a substituição do Agente Fiduciário ficará sujeita à comunicação </w:t>
      </w:r>
      <w:r w:rsidR="009472F5" w:rsidRPr="00A43719">
        <w:rPr>
          <w:rFonts w:ascii="Trebuchet MS" w:hAnsi="Trebuchet MS"/>
          <w:szCs w:val="20"/>
          <w:lang w:val="pt-BR"/>
        </w:rPr>
        <w:t xml:space="preserve">prévia </w:t>
      </w:r>
      <w:r w:rsidRPr="00A43719">
        <w:rPr>
          <w:rFonts w:ascii="Trebuchet MS" w:hAnsi="Trebuchet MS"/>
          <w:szCs w:val="20"/>
          <w:lang w:val="pt-BR"/>
        </w:rPr>
        <w:t xml:space="preserve">à CVM e ao atendimento dos requisitos previstos na </w:t>
      </w:r>
      <w:r w:rsidR="0082705E" w:rsidRPr="00E31DF6">
        <w:rPr>
          <w:rFonts w:ascii="Trebuchet MS" w:hAnsi="Trebuchet MS"/>
          <w:szCs w:val="20"/>
          <w:lang w:val="pt-BR"/>
        </w:rPr>
        <w:t>Resolução CVM 17</w:t>
      </w:r>
      <w:r w:rsidRPr="00A43719">
        <w:rPr>
          <w:rFonts w:ascii="Trebuchet MS" w:hAnsi="Trebuchet MS"/>
          <w:szCs w:val="20"/>
          <w:lang w:val="pt-BR"/>
        </w:rPr>
        <w:t xml:space="preserve"> e eventuais normas posteriores aplicáveis.</w:t>
      </w:r>
    </w:p>
    <w:p w14:paraId="2C6F9E24" w14:textId="7D0B8648"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92" w:name="_DV_M337"/>
      <w:bookmarkEnd w:id="392"/>
      <w:r w:rsidRPr="00A43719">
        <w:rPr>
          <w:rFonts w:ascii="Trebuchet MS" w:hAnsi="Trebuchet MS"/>
          <w:szCs w:val="20"/>
          <w:lang w:val="pt-BR"/>
        </w:rPr>
        <w:t xml:space="preserve">A substituição do Agente Fiduciário em caráter permanente deverá ser objeto de aditamento à Escritura de Emissão, que deverá ser registrado nos termos da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_Ref427660038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DC605F">
        <w:rPr>
          <w:rFonts w:ascii="Trebuchet MS" w:hAnsi="Trebuchet MS"/>
          <w:szCs w:val="20"/>
          <w:lang w:val="pt-BR"/>
        </w:rPr>
        <w:t>2.2.1</w:t>
      </w:r>
      <w:r w:rsidRPr="00E54AC3">
        <w:rPr>
          <w:rFonts w:ascii="Trebuchet MS" w:hAnsi="Trebuchet MS"/>
          <w:szCs w:val="20"/>
          <w:lang w:val="pt-BR"/>
        </w:rPr>
        <w:fldChar w:fldCharType="end"/>
      </w:r>
      <w:r w:rsidRPr="00A43719">
        <w:rPr>
          <w:rFonts w:ascii="Trebuchet MS" w:hAnsi="Trebuchet MS"/>
          <w:szCs w:val="20"/>
          <w:lang w:val="pt-BR"/>
        </w:rPr>
        <w:t xml:space="preserve"> acima.</w:t>
      </w:r>
    </w:p>
    <w:p w14:paraId="511291BC" w14:textId="269AFD3D"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93" w:name="_DV_M338"/>
      <w:bookmarkEnd w:id="393"/>
      <w:r w:rsidRPr="00A43719">
        <w:rPr>
          <w:rFonts w:ascii="Trebuchet MS" w:hAnsi="Trebuchet MS"/>
          <w:szCs w:val="20"/>
          <w:lang w:val="pt-BR"/>
        </w:rPr>
        <w:t xml:space="preserve">O Agente Fiduciário substituto deverá, imediatamente após sua nomeação, comunicá-la aos Debenturistas em forma de aviso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DC605F">
        <w:rPr>
          <w:rFonts w:ascii="Trebuchet MS" w:hAnsi="Trebuchet MS"/>
          <w:szCs w:val="20"/>
          <w:lang w:val="pt-BR"/>
        </w:rPr>
        <w:t>5.28 acima</w:t>
      </w:r>
      <w:r w:rsidR="00731AB6">
        <w:rPr>
          <w:rFonts w:ascii="Trebuchet MS" w:hAnsi="Trebuchet MS"/>
          <w:szCs w:val="20"/>
          <w:lang w:val="pt-BR"/>
        </w:rPr>
        <w:fldChar w:fldCharType="end"/>
      </w:r>
      <w:r w:rsidRPr="00A43719">
        <w:rPr>
          <w:rFonts w:ascii="Trebuchet MS" w:hAnsi="Trebuchet MS"/>
          <w:szCs w:val="20"/>
          <w:lang w:val="pt-BR"/>
        </w:rPr>
        <w:t>.</w:t>
      </w:r>
    </w:p>
    <w:p w14:paraId="506DBE26"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color w:val="000000"/>
          <w:w w:val="0"/>
          <w:szCs w:val="20"/>
          <w:lang w:val="pt-BR"/>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D24A461"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cs="Arial"/>
          <w:szCs w:val="20"/>
          <w:lang w:val="pt-BR"/>
        </w:rPr>
      </w:pPr>
      <w:bookmarkStart w:id="394" w:name="_DV_M339"/>
      <w:bookmarkEnd w:id="394"/>
      <w:r w:rsidRPr="00A43719">
        <w:rPr>
          <w:rFonts w:ascii="Trebuchet MS" w:hAnsi="Trebuchet MS" w:cs="Arial"/>
          <w:szCs w:val="20"/>
          <w:lang w:val="pt-BR"/>
        </w:rPr>
        <w:t>Aplicam-se às hipóteses de substituição do Agente Fiduciário as normas e preceitos a este respeito promulgados por atos da CVM.</w:t>
      </w:r>
    </w:p>
    <w:p w14:paraId="21C2D849"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395" w:name="_DV_M340"/>
      <w:bookmarkStart w:id="396" w:name="_Ref427712773"/>
      <w:bookmarkEnd w:id="395"/>
      <w:r w:rsidRPr="00A43719">
        <w:rPr>
          <w:rFonts w:ascii="Trebuchet MS" w:hAnsi="Trebuchet MS"/>
          <w:sz w:val="20"/>
        </w:rPr>
        <w:t>CLÁUSULA DÉCIMA – DA ASSEMBLEIA GERAL DE DEBENTURISTAS</w:t>
      </w:r>
      <w:bookmarkEnd w:id="396"/>
    </w:p>
    <w:p w14:paraId="4AF02117" w14:textId="77777777" w:rsidR="00633D3B" w:rsidRDefault="00633D3B" w:rsidP="00E31DF6">
      <w:pPr>
        <w:pStyle w:val="Level2"/>
        <w:numPr>
          <w:ilvl w:val="1"/>
          <w:numId w:val="104"/>
        </w:numPr>
        <w:tabs>
          <w:tab w:val="left" w:pos="708"/>
        </w:tabs>
        <w:spacing w:before="140" w:after="240" w:line="288" w:lineRule="auto"/>
        <w:ind w:left="680" w:hanging="680"/>
        <w:rPr>
          <w:rFonts w:ascii="Trebuchet MS" w:hAnsi="Trebuchet MS"/>
          <w:szCs w:val="20"/>
          <w:lang w:val="pt-BR"/>
        </w:rPr>
      </w:pPr>
      <w:bookmarkStart w:id="397" w:name="_DV_M341"/>
      <w:bookmarkStart w:id="398" w:name="_DV_M353"/>
      <w:bookmarkStart w:id="399" w:name="_DV_M354"/>
      <w:bookmarkStart w:id="400" w:name="_Ref8135289"/>
      <w:bookmarkEnd w:id="397"/>
      <w:bookmarkEnd w:id="398"/>
      <w:bookmarkEnd w:id="399"/>
      <w:r>
        <w:rPr>
          <w:rFonts w:ascii="Trebuchet MS" w:hAnsi="Trebuchet MS"/>
          <w:szCs w:val="20"/>
          <w:lang w:val="pt-BR"/>
        </w:rPr>
        <w:t>Os Debenturistas</w:t>
      </w:r>
      <w:r w:rsidR="00D91841">
        <w:rPr>
          <w:rFonts w:ascii="Trebuchet MS" w:hAnsi="Trebuchet MS"/>
          <w:szCs w:val="20"/>
          <w:lang w:val="pt-BR"/>
        </w:rPr>
        <w:t xml:space="preserve"> </w:t>
      </w:r>
      <w:r>
        <w:rPr>
          <w:rFonts w:ascii="Trebuchet MS" w:hAnsi="Trebuchet MS"/>
          <w:szCs w:val="20"/>
          <w:lang w:val="pt-BR"/>
        </w:rPr>
        <w:t xml:space="preserve">poderão, a qualquer tempo, de acordo com o disposto no artigo 71 da Lei das Sociedades por Ações, reunir-se em assembleia geral, a fim de deliberarem sobre </w:t>
      </w:r>
      <w:r>
        <w:rPr>
          <w:rFonts w:ascii="Trebuchet MS" w:hAnsi="Trebuchet MS"/>
          <w:szCs w:val="20"/>
          <w:lang w:val="pt-BR"/>
        </w:rPr>
        <w:lastRenderedPageBreak/>
        <w:t>matéria de interesse da comunhão dos Debenturistas (“</w:t>
      </w:r>
      <w:r>
        <w:rPr>
          <w:rFonts w:ascii="Trebuchet MS" w:hAnsi="Trebuchet MS"/>
          <w:szCs w:val="20"/>
          <w:u w:val="single"/>
          <w:lang w:val="pt-BR"/>
        </w:rPr>
        <w:t>Assembleia Geral de Debenturistas</w:t>
      </w:r>
      <w:r>
        <w:rPr>
          <w:rFonts w:ascii="Trebuchet MS" w:hAnsi="Trebuchet MS"/>
          <w:szCs w:val="20"/>
          <w:lang w:val="pt-BR"/>
        </w:rPr>
        <w:t>”). A</w:t>
      </w:r>
      <w:r w:rsidR="00941288">
        <w:rPr>
          <w:rFonts w:ascii="Trebuchet MS" w:hAnsi="Trebuchet MS"/>
          <w:szCs w:val="20"/>
          <w:lang w:val="pt-BR"/>
        </w:rPr>
        <w:t>s</w:t>
      </w:r>
      <w:r>
        <w:rPr>
          <w:rFonts w:ascii="Trebuchet MS" w:hAnsi="Trebuchet MS"/>
          <w:szCs w:val="20"/>
          <w:lang w:val="pt-BR"/>
        </w:rPr>
        <w:t xml:space="preserve"> Assembleia</w:t>
      </w:r>
      <w:r w:rsidR="00941288">
        <w:rPr>
          <w:rFonts w:ascii="Trebuchet MS" w:hAnsi="Trebuchet MS"/>
          <w:szCs w:val="20"/>
          <w:lang w:val="pt-BR"/>
        </w:rPr>
        <w:t>s</w:t>
      </w:r>
      <w:r>
        <w:rPr>
          <w:rFonts w:ascii="Trebuchet MS" w:hAnsi="Trebuchet MS"/>
          <w:szCs w:val="20"/>
          <w:lang w:val="pt-BR"/>
        </w:rPr>
        <w:t xml:space="preserve"> Gera</w:t>
      </w:r>
      <w:r w:rsidR="00941288">
        <w:rPr>
          <w:rFonts w:ascii="Trebuchet MS" w:hAnsi="Trebuchet MS"/>
          <w:szCs w:val="20"/>
          <w:lang w:val="pt-BR"/>
        </w:rPr>
        <w:t>is</w:t>
      </w:r>
      <w:r>
        <w:rPr>
          <w:rFonts w:ascii="Trebuchet MS" w:hAnsi="Trebuchet MS"/>
          <w:szCs w:val="20"/>
          <w:lang w:val="pt-BR"/>
        </w:rPr>
        <w:t xml:space="preserve"> de Debenturistas serão realizadas computando-se os respectivos </w:t>
      </w:r>
      <w:r>
        <w:rPr>
          <w:rFonts w:ascii="Trebuchet MS" w:hAnsi="Trebuchet MS"/>
          <w:iCs/>
          <w:szCs w:val="20"/>
          <w:lang w:val="pt-BR"/>
        </w:rPr>
        <w:t>quóruns</w:t>
      </w:r>
      <w:r>
        <w:rPr>
          <w:rFonts w:ascii="Trebuchet MS" w:hAnsi="Trebuchet MS"/>
          <w:szCs w:val="20"/>
          <w:lang w:val="pt-BR"/>
        </w:rPr>
        <w:t xml:space="preserve"> de convocação, instalação e deliberação, a fim de deliberarem sobre matéria de interesse da comunhão dos Debenturistas.</w:t>
      </w:r>
      <w:bookmarkEnd w:id="400"/>
    </w:p>
    <w:p w14:paraId="79324E83" w14:textId="31A55052"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w:t>
      </w:r>
      <w:r w:rsidRPr="00A676D4">
        <w:rPr>
          <w:rFonts w:ascii="Trebuchet MS" w:hAnsi="Trebuchet MS"/>
          <w:szCs w:val="20"/>
          <w:lang w:val="pt-BR"/>
        </w:rPr>
        <w:t xml:space="preserve">de Debenturistas poderão ser convocadas pelo Agente Fiduciário, pela Emissora, pelos Debenturistas que representem, no mínimo, </w:t>
      </w:r>
      <w:r w:rsidRPr="005F3413">
        <w:rPr>
          <w:rFonts w:ascii="Trebuchet MS" w:hAnsi="Trebuchet MS"/>
          <w:szCs w:val="20"/>
          <w:lang w:val="pt-BR"/>
        </w:rPr>
        <w:t>10% (dez por cento) das Debêntures em Circulação, ou</w:t>
      </w:r>
      <w:r>
        <w:rPr>
          <w:rFonts w:ascii="Trebuchet MS" w:hAnsi="Trebuchet MS"/>
          <w:szCs w:val="20"/>
          <w:lang w:val="pt-BR"/>
        </w:rPr>
        <w:t xml:space="preserve"> pela CVM.</w:t>
      </w:r>
    </w:p>
    <w:p w14:paraId="19FAEBA8" w14:textId="344367AA" w:rsidR="00633D3B" w:rsidRDefault="00633D3B" w:rsidP="004D1940">
      <w:pPr>
        <w:pStyle w:val="Level3"/>
        <w:numPr>
          <w:ilvl w:val="2"/>
          <w:numId w:val="51"/>
        </w:numPr>
        <w:tabs>
          <w:tab w:val="num" w:pos="709"/>
        </w:tabs>
        <w:spacing w:before="140" w:after="240"/>
        <w:rPr>
          <w:rFonts w:ascii="Trebuchet MS" w:hAnsi="Trebuchet MS"/>
          <w:szCs w:val="20"/>
          <w:lang w:val="pt-BR"/>
        </w:rPr>
      </w:pPr>
      <w:bookmarkStart w:id="401" w:name="_Ref187755774"/>
      <w:r>
        <w:rPr>
          <w:rFonts w:ascii="Trebuchet MS" w:hAnsi="Trebuchet MS"/>
          <w:szCs w:val="20"/>
          <w:lang w:val="pt-BR"/>
        </w:rPr>
        <w:t xml:space="preserve">A convocação das Assembleias Gerais de Debenturistas dar-se-á mediante anúncio publicado pelo menos 3 (três) vezes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DC605F">
        <w:rPr>
          <w:rFonts w:ascii="Trebuchet MS" w:hAnsi="Trebuchet MS"/>
          <w:szCs w:val="20"/>
          <w:lang w:val="pt-BR"/>
        </w:rPr>
        <w:t>5.28 acima</w:t>
      </w:r>
      <w:r w:rsidR="00731AB6">
        <w:rPr>
          <w:rFonts w:ascii="Trebuchet MS" w:hAnsi="Trebuchet MS"/>
          <w:szCs w:val="20"/>
          <w:lang w:val="pt-BR"/>
        </w:rPr>
        <w:fldChar w:fldCharType="end"/>
      </w:r>
      <w:r>
        <w:rPr>
          <w:rFonts w:ascii="Trebuchet MS" w:hAnsi="Trebuchet MS"/>
          <w:szCs w:val="20"/>
          <w:lang w:val="pt-BR"/>
        </w:rPr>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401"/>
    </w:p>
    <w:p w14:paraId="4A2F4D71"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Aplicar-se-á às Assembleias Gerais de Debenturistas, no que couber, o disposto na Lei das Sociedades por Ações, a respeito das assembleias gerais de acionistas. </w:t>
      </w:r>
    </w:p>
    <w:p w14:paraId="13BAD7D9" w14:textId="77777777" w:rsidR="00BD2668" w:rsidRDefault="00BD2668" w:rsidP="00E31DF6">
      <w:pPr>
        <w:pStyle w:val="Level2"/>
        <w:numPr>
          <w:ilvl w:val="1"/>
          <w:numId w:val="51"/>
        </w:numPr>
        <w:spacing w:before="140" w:after="240"/>
        <w:ind w:left="709" w:hanging="709"/>
        <w:rPr>
          <w:rFonts w:ascii="Trebuchet MS" w:hAnsi="Trebuchet MS"/>
          <w:szCs w:val="20"/>
          <w:lang w:val="pt-BR"/>
        </w:rPr>
      </w:pPr>
      <w:r w:rsidRPr="00BD2668">
        <w:rPr>
          <w:rFonts w:ascii="Trebuchet MS" w:hAnsi="Trebuchet MS"/>
          <w:szCs w:val="20"/>
          <w:lang w:val="pt-BR"/>
        </w:rPr>
        <w:t>Sem prejuízo das demais disposições desta Escritura de Emissão, as assembleias gerais de Debenturistas poderão ser realizadas de forma exclusiva ou parcialmente digital, observadas as disposições da Instrução da CVM n.º 625, de 14 de maio de 2020.</w:t>
      </w:r>
    </w:p>
    <w:p w14:paraId="01F7539D"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A presidência das Assembleias Gerais de Debenturistas caberá ao Debenturista eleito pelos Debenturistas presentes ou àquele que for designado pela CVM.</w:t>
      </w:r>
    </w:p>
    <w:p w14:paraId="084F4EDC" w14:textId="63492C4C"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de Debenturistas deverão ser realizadas no prazo de </w:t>
      </w:r>
      <w:r w:rsidRPr="00A676D4">
        <w:rPr>
          <w:rFonts w:ascii="Trebuchet MS" w:hAnsi="Trebuchet MS"/>
          <w:szCs w:val="20"/>
          <w:lang w:val="pt-BR"/>
        </w:rPr>
        <w:t>15 (quinze) dias</w:t>
      </w:r>
      <w:r>
        <w:rPr>
          <w:rFonts w:ascii="Trebuchet MS" w:hAnsi="Trebuchet MS"/>
          <w:szCs w:val="20"/>
          <w:lang w:val="pt-BR"/>
        </w:rPr>
        <w:t xml:space="preserve">, contados da primeira publicação do edital de convocação ou, caso não se verifique quórum para realização das Assembleias Gerais de Debenturistas em primeira convocação, no prazo de </w:t>
      </w:r>
      <w:r w:rsidRPr="00A676D4">
        <w:rPr>
          <w:rFonts w:ascii="Trebuchet MS" w:hAnsi="Trebuchet MS"/>
          <w:szCs w:val="20"/>
          <w:lang w:val="pt-BR"/>
        </w:rPr>
        <w:t>8 (oito) dias</w:t>
      </w:r>
      <w:r>
        <w:rPr>
          <w:rFonts w:ascii="Trebuchet MS" w:hAnsi="Trebuchet MS"/>
          <w:szCs w:val="20"/>
          <w:lang w:val="pt-BR"/>
        </w:rPr>
        <w:t>, contados da primeira publicação do edital de segunda convocação.</w:t>
      </w:r>
    </w:p>
    <w:p w14:paraId="6590F077" w14:textId="329B4A2D"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402" w:name="_Ref460753205"/>
      <w:r>
        <w:rPr>
          <w:rFonts w:ascii="Trebuchet MS" w:hAnsi="Trebuchet MS"/>
          <w:szCs w:val="20"/>
          <w:lang w:val="pt-BR"/>
        </w:rPr>
        <w:t xml:space="preserve">Nos termos do artigo 71, parágrafo 3º, da Lei das Sociedades por Ações, as Assembleias Gerais de Debenturistas instalar-se-ão, em primeira convocação, com a presença de Debenturistas que representem, no mínimo, </w:t>
      </w:r>
      <w:r w:rsidRPr="00C268C9">
        <w:rPr>
          <w:rFonts w:ascii="Trebuchet MS" w:hAnsi="Trebuchet MS"/>
          <w:lang w:val="pt-BR"/>
        </w:rPr>
        <w:t>50% (cinquenta por cento) mais uma das Debêntures em Circulação, ou em segunda convocação, com qualquer quórum</w:t>
      </w:r>
      <w:r>
        <w:rPr>
          <w:rFonts w:ascii="Trebuchet MS" w:hAnsi="Trebuchet MS"/>
          <w:szCs w:val="20"/>
          <w:lang w:val="pt-BR"/>
        </w:rPr>
        <w:t>.</w:t>
      </w:r>
      <w:bookmarkEnd w:id="402"/>
      <w:r w:rsidR="00D321DC">
        <w:rPr>
          <w:rFonts w:ascii="Trebuchet MS" w:hAnsi="Trebuchet MS"/>
          <w:szCs w:val="20"/>
          <w:lang w:val="pt-BR"/>
        </w:rPr>
        <w:t xml:space="preserve"> </w:t>
      </w:r>
    </w:p>
    <w:p w14:paraId="0465EBF4" w14:textId="0A60596E"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w:t>
      </w:r>
      <w:r w:rsidR="00BD280A">
        <w:rPr>
          <w:rFonts w:ascii="Trebuchet MS" w:hAnsi="Trebuchet MS"/>
          <w:szCs w:val="20"/>
          <w:lang w:val="pt-BR"/>
        </w:rPr>
        <w:t>C</w:t>
      </w:r>
      <w:r>
        <w:rPr>
          <w:rFonts w:ascii="Trebuchet MS" w:hAnsi="Trebuchet MS"/>
          <w:szCs w:val="20"/>
          <w:lang w:val="pt-BR"/>
        </w:rPr>
        <w:t xml:space="preserve">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_Ref392020841 \n \h </w:instrText>
      </w:r>
      <w:r w:rsidR="00BD280A">
        <w:rPr>
          <w:rFonts w:ascii="Trebuchet MS" w:hAnsi="Trebuchet MS"/>
          <w:szCs w:val="20"/>
          <w:lang w:val="pt-BR"/>
        </w:rPr>
      </w:r>
      <w:r w:rsidR="00BD280A">
        <w:rPr>
          <w:rFonts w:ascii="Trebuchet MS" w:hAnsi="Trebuchet MS"/>
          <w:szCs w:val="20"/>
          <w:lang w:val="pt-BR"/>
        </w:rPr>
        <w:fldChar w:fldCharType="separate"/>
      </w:r>
      <w:r w:rsidR="00DC605F">
        <w:rPr>
          <w:rFonts w:ascii="Trebuchet MS" w:hAnsi="Trebuchet MS"/>
          <w:szCs w:val="20"/>
          <w:lang w:val="pt-BR"/>
        </w:rPr>
        <w:t>10.12</w:t>
      </w:r>
      <w:r w:rsidR="00BD280A">
        <w:rPr>
          <w:rFonts w:ascii="Trebuchet MS" w:hAnsi="Trebuchet MS"/>
          <w:szCs w:val="20"/>
          <w:lang w:val="pt-BR"/>
        </w:rPr>
        <w:fldChar w:fldCharType="end"/>
      </w:r>
      <w:r w:rsidR="00B4270E">
        <w:rPr>
          <w:rFonts w:ascii="Trebuchet MS" w:hAnsi="Trebuchet MS"/>
          <w:szCs w:val="20"/>
          <w:lang w:val="pt-BR"/>
        </w:rPr>
        <w:fldChar w:fldCharType="begin"/>
      </w:r>
      <w:r w:rsidR="00B4270E">
        <w:rPr>
          <w:rFonts w:ascii="Trebuchet MS" w:hAnsi="Trebuchet MS"/>
          <w:szCs w:val="20"/>
          <w:lang w:val="pt-BR"/>
        </w:rPr>
        <w:instrText xml:space="preserve"> REF _Ref8637367 \n \p \h </w:instrText>
      </w:r>
      <w:r w:rsidR="00B4270E">
        <w:rPr>
          <w:rFonts w:ascii="Trebuchet MS" w:hAnsi="Trebuchet MS"/>
          <w:szCs w:val="20"/>
          <w:lang w:val="pt-BR"/>
        </w:rPr>
      </w:r>
      <w:r w:rsidR="00B4270E">
        <w:rPr>
          <w:rFonts w:ascii="Trebuchet MS" w:hAnsi="Trebuchet MS"/>
          <w:szCs w:val="20"/>
          <w:lang w:val="pt-BR"/>
        </w:rPr>
        <w:fldChar w:fldCharType="separate"/>
      </w:r>
      <w:r w:rsidR="00DC605F">
        <w:rPr>
          <w:rFonts w:ascii="Trebuchet MS" w:hAnsi="Trebuchet MS"/>
          <w:szCs w:val="20"/>
          <w:lang w:val="pt-BR"/>
        </w:rPr>
        <w:t>(v) abaixo</w:t>
      </w:r>
      <w:r w:rsidR="00B4270E">
        <w:rPr>
          <w:rFonts w:ascii="Trebuchet MS" w:hAnsi="Trebuchet MS"/>
          <w:szCs w:val="20"/>
          <w:lang w:val="pt-BR"/>
        </w:rPr>
        <w:fldChar w:fldCharType="end"/>
      </w:r>
      <w:r>
        <w:rPr>
          <w:rFonts w:ascii="Trebuchet MS" w:hAnsi="Trebuchet MS"/>
          <w:szCs w:val="20"/>
          <w:lang w:val="pt-BR"/>
        </w:rPr>
        <w:t>.</w:t>
      </w:r>
    </w:p>
    <w:p w14:paraId="551994F4"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Em caso de suspensão dos trabalhos para deliberação em data posterior, as matérias já deliberadas até a suspensão da Assembleia Geral de Debenturistas instalada não </w:t>
      </w:r>
      <w:r>
        <w:rPr>
          <w:rFonts w:ascii="Trebuchet MS" w:hAnsi="Trebuchet MS"/>
          <w:szCs w:val="20"/>
          <w:lang w:val="pt-BR"/>
        </w:rPr>
        <w:lastRenderedPageBreak/>
        <w:t>poderão ser votadas novamente quando da retomada dos trabalhos. As deliberações já tomadas serão, para todos os fins de direito, atos jurídicos perfeitos.</w:t>
      </w:r>
    </w:p>
    <w:p w14:paraId="51744003"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As matérias não votadas até a suspensão dos trabalhos não serão consideradas deliberadas e não produzirão efeitos até a data da sua efetiva deliberação.</w:t>
      </w:r>
    </w:p>
    <w:p w14:paraId="73C89817"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Os Debenturistas, representantes das Debêntures em Circulação, que não comparecerem em uma Assembleia Geral de Debenturistas que tenha sido suspensa serão admitidos na retomada desta e terão assegurados seus direitos de participação, voto e deliberação das matérias da ordem do dia, que não tenham sido votadas, até o encerramento e lavratura da </w:t>
      </w:r>
      <w:r w:rsidR="00C5543B">
        <w:rPr>
          <w:rFonts w:ascii="Trebuchet MS" w:hAnsi="Trebuchet MS"/>
          <w:szCs w:val="20"/>
          <w:lang w:val="pt-BR"/>
        </w:rPr>
        <w:t>ata da Assembleia Geral de Debenturistas</w:t>
      </w:r>
      <w:r>
        <w:rPr>
          <w:rFonts w:ascii="Trebuchet MS" w:hAnsi="Trebuchet MS"/>
          <w:szCs w:val="20"/>
          <w:lang w:val="pt-BR"/>
        </w:rPr>
        <w:t>. Os Debenturistas, neste ato, eximem o Agente Fiduciário de qualquer responsabilidade em relação ao aqui disposto.</w:t>
      </w:r>
    </w:p>
    <w:p w14:paraId="717FA4DC"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403" w:name="_Ref8134734"/>
      <w:r>
        <w:rPr>
          <w:rFonts w:ascii="Trebuchet MS" w:hAnsi="Trebuchet MS"/>
          <w:szCs w:val="20"/>
          <w:lang w:val="pt-BR"/>
        </w:rPr>
        <w:t xml:space="preserve">Cada Debênture conferirá ao seu titular o direito a um voto nas respectivas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w:t>
      </w:r>
      <w:r w:rsidR="00C5543B">
        <w:rPr>
          <w:rFonts w:ascii="Trebuchet MS" w:hAnsi="Trebuchet MS"/>
          <w:szCs w:val="20"/>
          <w:lang w:val="pt-BR"/>
        </w:rPr>
        <w:t>Debenturistas</w:t>
      </w:r>
      <w:r>
        <w:rPr>
          <w:rFonts w:ascii="Trebuchet MS" w:hAnsi="Trebuchet MS"/>
          <w:szCs w:val="20"/>
          <w:lang w:val="pt-BR"/>
        </w:rPr>
        <w:t>, independentemente de terem comparecido à Assembleia Geral de Debenturistas ou do voto proferido na respectiva Assembleia Geral de Debenturistas.</w:t>
      </w:r>
      <w:bookmarkEnd w:id="403"/>
    </w:p>
    <w:p w14:paraId="48E48B86"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Será obrigatória a presença dos representantes legais da Emissora nas Assembleias Gerais de Debenturistas convocadas pela Emissora, </w:t>
      </w:r>
      <w:proofErr w:type="gramStart"/>
      <w:r>
        <w:rPr>
          <w:rFonts w:ascii="Trebuchet MS" w:hAnsi="Trebuchet MS"/>
          <w:szCs w:val="20"/>
          <w:lang w:val="pt-BR"/>
        </w:rPr>
        <w:t>enquanto que</w:t>
      </w:r>
      <w:proofErr w:type="gramEnd"/>
      <w:r>
        <w:rPr>
          <w:rFonts w:ascii="Trebuchet MS" w:hAnsi="Trebuchet MS"/>
          <w:szCs w:val="20"/>
          <w:lang w:val="pt-BR"/>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2C97A69"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O Agente Fiduciário deverá comparecer às Assembleias Gerais de Debenturistas para prestar aos Debenturistas as informações que lhe forem solicitadas.</w:t>
      </w:r>
    </w:p>
    <w:p w14:paraId="0669C2BF" w14:textId="564AB9E3"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404" w:name="_Ref8135369"/>
      <w:bookmarkStart w:id="405" w:name="_Ref392020859"/>
      <w:bookmarkStart w:id="406" w:name="_Ref427710498"/>
      <w:bookmarkStart w:id="407" w:name="_Ref459667707"/>
      <w:r>
        <w:rPr>
          <w:rFonts w:ascii="Trebuchet MS" w:hAnsi="Trebuchet MS"/>
          <w:szCs w:val="20"/>
          <w:lang w:val="pt-BR"/>
        </w:rPr>
        <w:t xml:space="preserve">Exceto pelo disposto na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_Ref392020841 \n \p \h </w:instrText>
      </w:r>
      <w:r w:rsidR="00BD280A">
        <w:rPr>
          <w:rFonts w:ascii="Trebuchet MS" w:hAnsi="Trebuchet MS"/>
          <w:szCs w:val="20"/>
          <w:lang w:val="pt-BR"/>
        </w:rPr>
      </w:r>
      <w:r w:rsidR="00BD280A">
        <w:rPr>
          <w:rFonts w:ascii="Trebuchet MS" w:hAnsi="Trebuchet MS"/>
          <w:szCs w:val="20"/>
          <w:lang w:val="pt-BR"/>
        </w:rPr>
        <w:fldChar w:fldCharType="separate"/>
      </w:r>
      <w:r w:rsidR="00DC605F">
        <w:rPr>
          <w:rFonts w:ascii="Trebuchet MS" w:hAnsi="Trebuchet MS"/>
          <w:szCs w:val="20"/>
          <w:lang w:val="pt-BR"/>
        </w:rPr>
        <w:t>10.12 abaixo</w:t>
      </w:r>
      <w:r w:rsidR="00BD280A">
        <w:rPr>
          <w:rFonts w:ascii="Trebuchet MS" w:hAnsi="Trebuchet MS"/>
          <w:szCs w:val="20"/>
          <w:lang w:val="pt-BR"/>
        </w:rPr>
        <w:fldChar w:fldCharType="end"/>
      </w:r>
      <w:r>
        <w:rPr>
          <w:rFonts w:ascii="Trebuchet MS" w:hAnsi="Trebuchet MS"/>
          <w:szCs w:val="20"/>
          <w:lang w:val="pt-BR"/>
        </w:rPr>
        <w:t>, todas as deliberações a serem tomadas em Assembleia Geral de Debenturistas</w:t>
      </w:r>
      <w:r w:rsidR="00CF5184">
        <w:rPr>
          <w:rFonts w:ascii="Trebuchet MS" w:hAnsi="Trebuchet MS"/>
          <w:szCs w:val="20"/>
          <w:lang w:val="pt-BR"/>
        </w:rPr>
        <w:t>, em primeira ou segunda convocação,</w:t>
      </w:r>
      <w:r>
        <w:rPr>
          <w:rFonts w:ascii="Trebuchet MS" w:hAnsi="Trebuchet MS"/>
          <w:szCs w:val="20"/>
          <w:lang w:val="pt-BR"/>
        </w:rPr>
        <w:t xml:space="preserve"> dependerão de aprovação de Debenturistas representando, </w:t>
      </w:r>
      <w:r w:rsidRPr="00C268C9">
        <w:rPr>
          <w:rFonts w:ascii="Trebuchet MS" w:hAnsi="Trebuchet MS"/>
          <w:szCs w:val="20"/>
          <w:lang w:val="pt-BR"/>
        </w:rPr>
        <w:t xml:space="preserve">no mínimo, </w:t>
      </w:r>
      <w:r w:rsidR="006F77EB" w:rsidRPr="00C268C9">
        <w:rPr>
          <w:rFonts w:ascii="Trebuchet MS" w:hAnsi="Trebuchet MS"/>
          <w:szCs w:val="20"/>
          <w:lang w:val="pt-BR"/>
        </w:rPr>
        <w:t>50% (cinquenta por cento) mais uma das Debêntures em Circulação</w:t>
      </w:r>
      <w:r w:rsidR="0094445C" w:rsidRPr="006A0FC9">
        <w:rPr>
          <w:rFonts w:ascii="Trebuchet MS" w:hAnsi="Trebuchet MS"/>
          <w:szCs w:val="20"/>
          <w:lang w:val="pt-BR"/>
        </w:rPr>
        <w:t xml:space="preserve"> </w:t>
      </w:r>
      <w:r w:rsidR="00CF5184" w:rsidRPr="00D55537">
        <w:rPr>
          <w:rFonts w:ascii="Trebuchet MS" w:hAnsi="Trebuchet MS"/>
          <w:szCs w:val="20"/>
          <w:lang w:val="pt-BR"/>
        </w:rPr>
        <w:t>presentes</w:t>
      </w:r>
      <w:r w:rsidR="00CF5184" w:rsidRPr="00C268C9">
        <w:rPr>
          <w:rFonts w:ascii="Trebuchet MS" w:hAnsi="Trebuchet MS"/>
          <w:lang w:val="pt-BR"/>
        </w:rPr>
        <w:t xml:space="preserve"> na referida Assembleia Geral de Debenturistas</w:t>
      </w:r>
      <w:r w:rsidR="006F77EB" w:rsidRPr="000919AD">
        <w:rPr>
          <w:rFonts w:ascii="Trebuchet MS" w:hAnsi="Trebuchet MS"/>
          <w:lang w:val="pt-BR"/>
        </w:rPr>
        <w:t xml:space="preserve">. </w:t>
      </w:r>
      <w:del w:id="408" w:author="Stocche Forbes" w:date="2022-04-11T22:30:00Z">
        <w:r w:rsidR="00D55537">
          <w:rPr>
            <w:rFonts w:ascii="Trebuchet MS" w:hAnsi="Trebuchet MS"/>
            <w:lang w:val="pt-BR"/>
          </w:rPr>
          <w:delText>[</w:delText>
        </w:r>
        <w:r w:rsidR="00D55537" w:rsidRPr="00D73FF8">
          <w:rPr>
            <w:rFonts w:ascii="Trebuchet MS" w:hAnsi="Trebuchet MS"/>
            <w:highlight w:val="yellow"/>
            <w:lang w:val="pt-BR"/>
          </w:rPr>
          <w:delText xml:space="preserve">Nota SF: </w:delText>
        </w:r>
        <w:r w:rsidR="009E4026">
          <w:rPr>
            <w:rFonts w:ascii="Trebuchet MS" w:hAnsi="Trebuchet MS"/>
            <w:highlight w:val="yellow"/>
            <w:lang w:val="pt-BR"/>
          </w:rPr>
          <w:delText>S</w:delText>
        </w:r>
        <w:r w:rsidR="00D55537" w:rsidRPr="00D73FF8">
          <w:rPr>
            <w:rFonts w:ascii="Trebuchet MS" w:hAnsi="Trebuchet MS"/>
            <w:highlight w:val="yellow"/>
            <w:lang w:val="pt-BR"/>
          </w:rPr>
          <w:delText>ob validação dos Bancos Coordenadores</w:delText>
        </w:r>
        <w:r w:rsidR="00D55537">
          <w:rPr>
            <w:rFonts w:ascii="Trebuchet MS" w:hAnsi="Trebuchet MS"/>
            <w:lang w:val="pt-BR"/>
          </w:rPr>
          <w:delText>]</w:delText>
        </w:r>
        <w:r w:rsidR="00FF4F7A">
          <w:rPr>
            <w:rFonts w:ascii="Trebuchet MS" w:hAnsi="Trebuchet MS"/>
            <w:lang w:val="pt-BR"/>
          </w:rPr>
          <w:delText xml:space="preserve">] </w:delText>
        </w:r>
      </w:del>
      <w:bookmarkEnd w:id="404"/>
    </w:p>
    <w:p w14:paraId="2260E080" w14:textId="4ABB5D74" w:rsidR="00633D3B" w:rsidRDefault="00633D3B" w:rsidP="004D1940">
      <w:pPr>
        <w:pStyle w:val="Level2"/>
        <w:numPr>
          <w:ilvl w:val="1"/>
          <w:numId w:val="51"/>
        </w:numPr>
        <w:spacing w:before="140" w:after="240"/>
        <w:rPr>
          <w:rFonts w:ascii="Trebuchet MS" w:hAnsi="Trebuchet MS"/>
          <w:szCs w:val="20"/>
          <w:lang w:val="pt-BR"/>
        </w:rPr>
      </w:pPr>
      <w:bookmarkStart w:id="409" w:name="_Ref392020841"/>
      <w:bookmarkEnd w:id="405"/>
      <w:bookmarkEnd w:id="406"/>
      <w:bookmarkEnd w:id="407"/>
      <w:r>
        <w:rPr>
          <w:rFonts w:ascii="Trebuchet MS" w:hAnsi="Trebuchet MS"/>
          <w:szCs w:val="20"/>
          <w:lang w:val="pt-BR"/>
        </w:rPr>
        <w:t xml:space="preserve">Não estão incluídos no quórum a que se refere à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_Ref8135369 \n \p \h </w:instrText>
      </w:r>
      <w:r w:rsidR="00BD280A">
        <w:rPr>
          <w:rFonts w:ascii="Trebuchet MS" w:hAnsi="Trebuchet MS"/>
          <w:szCs w:val="20"/>
          <w:lang w:val="pt-BR"/>
        </w:rPr>
      </w:r>
      <w:r w:rsidR="00BD280A">
        <w:rPr>
          <w:rFonts w:ascii="Trebuchet MS" w:hAnsi="Trebuchet MS"/>
          <w:szCs w:val="20"/>
          <w:lang w:val="pt-BR"/>
        </w:rPr>
        <w:fldChar w:fldCharType="separate"/>
      </w:r>
      <w:r w:rsidR="00DC605F">
        <w:rPr>
          <w:rFonts w:ascii="Trebuchet MS" w:hAnsi="Trebuchet MS"/>
          <w:szCs w:val="20"/>
          <w:lang w:val="pt-BR"/>
        </w:rPr>
        <w:t>10.11 acima</w:t>
      </w:r>
      <w:r w:rsidR="00BD280A">
        <w:rPr>
          <w:rFonts w:ascii="Trebuchet MS" w:hAnsi="Trebuchet MS"/>
          <w:szCs w:val="20"/>
          <w:lang w:val="pt-BR"/>
        </w:rPr>
        <w:fldChar w:fldCharType="end"/>
      </w:r>
      <w:r>
        <w:rPr>
          <w:rFonts w:ascii="Trebuchet MS" w:hAnsi="Trebuchet MS"/>
          <w:szCs w:val="20"/>
          <w:lang w:val="pt-BR"/>
        </w:rPr>
        <w:t>:</w:t>
      </w:r>
      <w:bookmarkEnd w:id="409"/>
    </w:p>
    <w:p w14:paraId="79914110" w14:textId="77777777" w:rsidR="00633D3B"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Pr>
          <w:rFonts w:ascii="Trebuchet MS" w:hAnsi="Trebuchet MS" w:cs="Arial"/>
          <w:sz w:val="20"/>
          <w:szCs w:val="20"/>
        </w:rPr>
        <w:t xml:space="preserve">os quóruns expressamente previstos em outros itens e/ou Cláusulas desta Escritura de Emissão; </w:t>
      </w:r>
    </w:p>
    <w:p w14:paraId="547A0B12" w14:textId="1C0316F7" w:rsidR="007338F4" w:rsidRPr="005F469D"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Pr>
          <w:rFonts w:ascii="Trebuchet MS" w:hAnsi="Trebuchet MS" w:cs="Arial"/>
          <w:sz w:val="20"/>
          <w:szCs w:val="20"/>
        </w:rPr>
        <w:t xml:space="preserve">as alterações relativas às seguintes características das Debêntures, conforme venham a ser propostas pela Emissora </w:t>
      </w:r>
      <w:r>
        <w:rPr>
          <w:rFonts w:ascii="Trebuchet MS" w:hAnsi="Trebuchet MS" w:cs="Arial"/>
          <w:b/>
          <w:sz w:val="20"/>
          <w:szCs w:val="20"/>
        </w:rPr>
        <w:t>(a)</w:t>
      </w:r>
      <w:r>
        <w:rPr>
          <w:rFonts w:ascii="Trebuchet MS" w:hAnsi="Trebuchet MS" w:cs="Arial"/>
          <w:sz w:val="20"/>
          <w:szCs w:val="20"/>
        </w:rPr>
        <w:t xml:space="preserve"> a redução da Remuneração, </w:t>
      </w:r>
      <w:r>
        <w:rPr>
          <w:rFonts w:ascii="Trebuchet MS" w:hAnsi="Trebuchet MS" w:cs="Arial"/>
          <w:b/>
          <w:sz w:val="20"/>
          <w:szCs w:val="20"/>
        </w:rPr>
        <w:t>(b)</w:t>
      </w:r>
      <w:r>
        <w:rPr>
          <w:rFonts w:ascii="Trebuchet MS" w:hAnsi="Trebuchet MS" w:cs="Arial"/>
          <w:sz w:val="20"/>
          <w:szCs w:val="20"/>
        </w:rPr>
        <w:t xml:space="preserve"> a Data de Pagamento da Remuneração, </w:t>
      </w:r>
      <w:r>
        <w:rPr>
          <w:rFonts w:ascii="Trebuchet MS" w:hAnsi="Trebuchet MS" w:cs="Arial"/>
          <w:b/>
          <w:sz w:val="20"/>
          <w:szCs w:val="20"/>
        </w:rPr>
        <w:t>(c)</w:t>
      </w:r>
      <w:r>
        <w:rPr>
          <w:rFonts w:ascii="Trebuchet MS" w:hAnsi="Trebuchet MS" w:cs="Arial"/>
          <w:sz w:val="20"/>
          <w:szCs w:val="20"/>
        </w:rPr>
        <w:t xml:space="preserve"> o prazo de vencimento das Debêntures, </w:t>
      </w:r>
      <w:r>
        <w:rPr>
          <w:rFonts w:ascii="Trebuchet MS" w:hAnsi="Trebuchet MS" w:cs="Arial"/>
          <w:b/>
          <w:sz w:val="20"/>
          <w:szCs w:val="20"/>
        </w:rPr>
        <w:t>(d)</w:t>
      </w:r>
      <w:r>
        <w:rPr>
          <w:rFonts w:ascii="Trebuchet MS" w:hAnsi="Trebuchet MS" w:cs="Arial"/>
          <w:sz w:val="20"/>
          <w:szCs w:val="20"/>
        </w:rPr>
        <w:t xml:space="preserve"> os valores e data de amortização do principal das Debêntures; </w:t>
      </w:r>
      <w:r>
        <w:rPr>
          <w:rFonts w:ascii="Trebuchet MS" w:hAnsi="Trebuchet MS" w:cs="Arial"/>
          <w:b/>
          <w:sz w:val="20"/>
          <w:szCs w:val="20"/>
        </w:rPr>
        <w:t>(e)</w:t>
      </w:r>
      <w:r>
        <w:rPr>
          <w:rFonts w:ascii="Trebuchet MS" w:hAnsi="Trebuchet MS" w:cs="Arial"/>
          <w:sz w:val="20"/>
          <w:szCs w:val="20"/>
        </w:rPr>
        <w:t xml:space="preserve"> os Eventos de </w:t>
      </w:r>
      <w:r>
        <w:rPr>
          <w:rFonts w:ascii="Trebuchet MS" w:hAnsi="Trebuchet MS" w:cs="Arial"/>
          <w:sz w:val="20"/>
          <w:szCs w:val="20"/>
        </w:rPr>
        <w:lastRenderedPageBreak/>
        <w:t xml:space="preserve">Vencimento Antecipado; </w:t>
      </w:r>
      <w:r>
        <w:rPr>
          <w:rFonts w:ascii="Trebuchet MS" w:hAnsi="Trebuchet MS" w:cs="Arial"/>
          <w:b/>
          <w:sz w:val="20"/>
          <w:szCs w:val="20"/>
        </w:rPr>
        <w:t>(f)</w:t>
      </w:r>
      <w:r>
        <w:rPr>
          <w:rFonts w:ascii="Trebuchet MS" w:hAnsi="Trebuchet MS" w:cs="Arial"/>
          <w:sz w:val="20"/>
          <w:szCs w:val="20"/>
        </w:rPr>
        <w:t xml:space="preserve"> </w:t>
      </w:r>
      <w:r w:rsidR="006F77EB">
        <w:rPr>
          <w:rFonts w:ascii="Trebuchet MS" w:hAnsi="Trebuchet MS" w:cs="Arial"/>
          <w:sz w:val="20"/>
          <w:szCs w:val="20"/>
        </w:rPr>
        <w:t xml:space="preserve">o </w:t>
      </w:r>
      <w:r w:rsidR="00E9230F" w:rsidRPr="004B1FA9">
        <w:rPr>
          <w:rFonts w:ascii="Trebuchet MS" w:hAnsi="Trebuchet MS" w:cs="Arial"/>
          <w:sz w:val="20"/>
          <w:szCs w:val="20"/>
        </w:rPr>
        <w:t xml:space="preserve">procedimento da Oferta de Resgate Antecipado previsto na Cláusula </w:t>
      </w:r>
      <w:r w:rsidR="00731AB6">
        <w:rPr>
          <w:rFonts w:ascii="Trebuchet MS" w:hAnsi="Trebuchet MS" w:cs="Arial"/>
          <w:sz w:val="20"/>
          <w:szCs w:val="20"/>
        </w:rPr>
        <w:fldChar w:fldCharType="begin"/>
      </w:r>
      <w:r w:rsidR="00731AB6">
        <w:rPr>
          <w:rFonts w:ascii="Trebuchet MS" w:hAnsi="Trebuchet MS" w:cs="Arial"/>
          <w:sz w:val="20"/>
          <w:szCs w:val="20"/>
        </w:rPr>
        <w:instrText xml:space="preserve"> REF _Ref8133298 \n \h </w:instrText>
      </w:r>
      <w:r w:rsidR="00731AB6">
        <w:rPr>
          <w:rFonts w:ascii="Trebuchet MS" w:hAnsi="Trebuchet MS" w:cs="Arial"/>
          <w:sz w:val="20"/>
          <w:szCs w:val="20"/>
        </w:rPr>
      </w:r>
      <w:r w:rsidR="00731AB6">
        <w:rPr>
          <w:rFonts w:ascii="Trebuchet MS" w:hAnsi="Trebuchet MS" w:cs="Arial"/>
          <w:sz w:val="20"/>
          <w:szCs w:val="20"/>
        </w:rPr>
        <w:fldChar w:fldCharType="separate"/>
      </w:r>
      <w:r w:rsidR="00DC605F">
        <w:rPr>
          <w:rFonts w:ascii="Trebuchet MS" w:hAnsi="Trebuchet MS" w:cs="Arial"/>
          <w:sz w:val="20"/>
          <w:szCs w:val="20"/>
        </w:rPr>
        <w:t>5.18</w:t>
      </w:r>
      <w:r w:rsidR="00731AB6">
        <w:rPr>
          <w:rFonts w:ascii="Trebuchet MS" w:hAnsi="Trebuchet MS" w:cs="Arial"/>
          <w:sz w:val="20"/>
          <w:szCs w:val="20"/>
        </w:rPr>
        <w:fldChar w:fldCharType="end"/>
      </w:r>
      <w:r w:rsidR="00E9230F" w:rsidRPr="004B1FA9">
        <w:rPr>
          <w:rFonts w:ascii="Trebuchet MS" w:hAnsi="Trebuchet MS" w:cs="Arial"/>
          <w:sz w:val="20"/>
          <w:szCs w:val="20"/>
        </w:rPr>
        <w:t xml:space="preserve"> (se assim autorizado pela legislação ou regulamentação aplicáveis); </w:t>
      </w:r>
      <w:r w:rsidR="005F469D">
        <w:rPr>
          <w:rFonts w:ascii="Trebuchet MS" w:hAnsi="Trebuchet MS" w:cs="Arial"/>
          <w:sz w:val="20"/>
          <w:szCs w:val="20"/>
        </w:rPr>
        <w:t xml:space="preserve">e </w:t>
      </w:r>
      <w:r w:rsidR="00E9230F" w:rsidRPr="004B1FA9">
        <w:rPr>
          <w:rFonts w:ascii="Trebuchet MS" w:hAnsi="Trebuchet MS" w:cs="Arial"/>
          <w:b/>
          <w:sz w:val="20"/>
          <w:szCs w:val="20"/>
        </w:rPr>
        <w:t>(g)</w:t>
      </w:r>
      <w:r w:rsidR="00E9230F" w:rsidRPr="004B1FA9">
        <w:rPr>
          <w:rFonts w:ascii="Trebuchet MS" w:hAnsi="Trebuchet MS" w:cs="Arial"/>
          <w:sz w:val="20"/>
          <w:szCs w:val="20"/>
        </w:rPr>
        <w:t xml:space="preserve"> os quóruns de deliberação previstos nesta Cláusula Décima</w:t>
      </w:r>
      <w:r>
        <w:rPr>
          <w:rFonts w:ascii="Trebuchet MS" w:hAnsi="Trebuchet MS" w:cs="Arial"/>
          <w:sz w:val="20"/>
          <w:szCs w:val="20"/>
        </w:rPr>
        <w:t xml:space="preserve">, dependerão da aprovação, por </w:t>
      </w:r>
      <w:r w:rsidR="00A06BD1" w:rsidRPr="00A06BD1">
        <w:rPr>
          <w:rFonts w:ascii="Trebuchet MS" w:hAnsi="Trebuchet MS" w:cs="Arial"/>
          <w:sz w:val="20"/>
          <w:szCs w:val="20"/>
        </w:rPr>
        <w:t xml:space="preserve">Debenturistas </w:t>
      </w:r>
      <w:r>
        <w:rPr>
          <w:rFonts w:ascii="Trebuchet MS" w:hAnsi="Trebuchet MS" w:cs="Arial"/>
          <w:sz w:val="20"/>
          <w:szCs w:val="20"/>
        </w:rPr>
        <w:t>que representem</w:t>
      </w:r>
      <w:r w:rsidR="00A06BD1" w:rsidRPr="00A06BD1">
        <w:rPr>
          <w:rFonts w:ascii="Trebuchet MS" w:hAnsi="Trebuchet MS" w:cs="Arial"/>
          <w:sz w:val="20"/>
          <w:szCs w:val="20"/>
        </w:rPr>
        <w:t xml:space="preserve">, </w:t>
      </w:r>
      <w:r w:rsidR="00A06BD1" w:rsidRPr="00C268C9">
        <w:rPr>
          <w:rFonts w:ascii="Trebuchet MS" w:hAnsi="Trebuchet MS" w:cs="Arial"/>
          <w:sz w:val="20"/>
          <w:szCs w:val="20"/>
        </w:rPr>
        <w:t xml:space="preserve">no mínimo, </w:t>
      </w:r>
      <w:r w:rsidRPr="00C268C9">
        <w:rPr>
          <w:rFonts w:ascii="Trebuchet MS" w:hAnsi="Trebuchet MS" w:cs="Arial"/>
          <w:sz w:val="20"/>
          <w:szCs w:val="20"/>
        </w:rPr>
        <w:t>75</w:t>
      </w:r>
      <w:r w:rsidRPr="00C268C9">
        <w:rPr>
          <w:rFonts w:ascii="Trebuchet MS" w:hAnsi="Trebuchet MS"/>
          <w:sz w:val="20"/>
          <w:szCs w:val="20"/>
        </w:rPr>
        <w:t>% (setenta e cinco</w:t>
      </w:r>
      <w:r w:rsidR="00A06BD1" w:rsidRPr="00C268C9">
        <w:rPr>
          <w:rFonts w:ascii="Trebuchet MS" w:hAnsi="Trebuchet MS" w:cs="Arial"/>
          <w:sz w:val="20"/>
          <w:szCs w:val="20"/>
        </w:rPr>
        <w:t xml:space="preserve"> por cento) das Debêntures em Circulação</w:t>
      </w:r>
      <w:r w:rsidR="00C5543B" w:rsidRPr="00C268C9">
        <w:rPr>
          <w:rFonts w:ascii="Trebuchet MS" w:hAnsi="Trebuchet MS" w:cs="Arial"/>
          <w:sz w:val="20"/>
          <w:szCs w:val="20"/>
        </w:rPr>
        <w:t xml:space="preserve">, em primeira </w:t>
      </w:r>
      <w:del w:id="410" w:author="Stocche Forbes" w:date="2022-04-11T22:30:00Z">
        <w:r w:rsidR="00C5543B" w:rsidRPr="00C268C9">
          <w:rPr>
            <w:rFonts w:ascii="Trebuchet MS" w:hAnsi="Trebuchet MS" w:cs="Arial"/>
            <w:sz w:val="20"/>
            <w:szCs w:val="20"/>
          </w:rPr>
          <w:delText>convocação e de, no mínimo, 75</w:delText>
        </w:r>
        <w:r w:rsidR="00C5543B" w:rsidRPr="00C268C9">
          <w:rPr>
            <w:rFonts w:ascii="Trebuchet MS" w:hAnsi="Trebuchet MS"/>
            <w:sz w:val="20"/>
            <w:szCs w:val="20"/>
          </w:rPr>
          <w:delText>% (setenta e cinco</w:delText>
        </w:r>
        <w:r w:rsidR="00C5543B" w:rsidRPr="00C268C9">
          <w:rPr>
            <w:rFonts w:ascii="Trebuchet MS" w:hAnsi="Trebuchet MS" w:cs="Arial"/>
            <w:sz w:val="20"/>
            <w:szCs w:val="20"/>
          </w:rPr>
          <w:delText xml:space="preserve"> por cento) das Debêntures em Circulação</w:delText>
        </w:r>
        <w:r w:rsidR="00C5543B" w:rsidRPr="00C5543B">
          <w:rPr>
            <w:rFonts w:ascii="Trebuchet MS" w:hAnsi="Trebuchet MS" w:cs="Arial"/>
            <w:sz w:val="20"/>
            <w:szCs w:val="20"/>
          </w:rPr>
          <w:delText xml:space="preserve"> presentes na referida Assembleia Geral de Debenturistas</w:delText>
        </w:r>
        <w:r w:rsidR="00C5543B" w:rsidRPr="00C268C9">
          <w:rPr>
            <w:rFonts w:ascii="Trebuchet MS" w:hAnsi="Trebuchet MS" w:cs="Arial"/>
            <w:sz w:val="20"/>
            <w:szCs w:val="20"/>
          </w:rPr>
          <w:delText>,</w:delText>
        </w:r>
      </w:del>
      <w:ins w:id="411" w:author="Stocche Forbes" w:date="2022-04-11T22:30:00Z">
        <w:r w:rsidR="00413ABC">
          <w:rPr>
            <w:rFonts w:ascii="Trebuchet MS" w:hAnsi="Trebuchet MS" w:cs="Arial"/>
            <w:sz w:val="20"/>
            <w:szCs w:val="20"/>
          </w:rPr>
          <w:t>e</w:t>
        </w:r>
      </w:ins>
      <w:r w:rsidR="009008FD">
        <w:rPr>
          <w:rFonts w:ascii="Trebuchet MS" w:hAnsi="Trebuchet MS" w:cs="Arial"/>
          <w:sz w:val="20"/>
          <w:szCs w:val="20"/>
        </w:rPr>
        <w:t xml:space="preserve"> em</w:t>
      </w:r>
      <w:r w:rsidR="00413ABC">
        <w:rPr>
          <w:rFonts w:ascii="Trebuchet MS" w:hAnsi="Trebuchet MS" w:cs="Arial"/>
          <w:sz w:val="20"/>
          <w:szCs w:val="20"/>
        </w:rPr>
        <w:t xml:space="preserve"> segunda </w:t>
      </w:r>
      <w:r w:rsidR="00C5543B" w:rsidRPr="00C268C9">
        <w:rPr>
          <w:rFonts w:ascii="Trebuchet MS" w:hAnsi="Trebuchet MS" w:cs="Arial"/>
          <w:sz w:val="20"/>
          <w:szCs w:val="20"/>
        </w:rPr>
        <w:t>convocação</w:t>
      </w:r>
      <w:r w:rsidRPr="00E47667">
        <w:rPr>
          <w:rFonts w:ascii="Trebuchet MS" w:hAnsi="Trebuchet MS"/>
          <w:sz w:val="20"/>
          <w:szCs w:val="20"/>
        </w:rPr>
        <w:t>;</w:t>
      </w:r>
      <w:r w:rsidR="00C5543B">
        <w:rPr>
          <w:rFonts w:ascii="Trebuchet MS" w:hAnsi="Trebuchet MS"/>
          <w:sz w:val="20"/>
          <w:szCs w:val="20"/>
        </w:rPr>
        <w:t xml:space="preserve"> </w:t>
      </w:r>
      <w:del w:id="412" w:author="Stocche Forbes" w:date="2022-04-11T22:35:00Z">
        <w:r w:rsidR="00FE3B52" w:rsidRPr="00FE3B52" w:rsidDel="002C4786">
          <w:rPr>
            <w:rFonts w:ascii="Trebuchet MS" w:hAnsi="Trebuchet MS"/>
            <w:b/>
            <w:bCs/>
            <w:sz w:val="20"/>
            <w:szCs w:val="20"/>
            <w:highlight w:val="yellow"/>
          </w:rPr>
          <w:delText xml:space="preserve"> </w:delText>
        </w:r>
        <w:r w:rsidR="00FE3B52" w:rsidRPr="00CF65CF" w:rsidDel="002C4786">
          <w:rPr>
            <w:rFonts w:ascii="Trebuchet MS" w:hAnsi="Trebuchet MS"/>
            <w:b/>
            <w:bCs/>
            <w:sz w:val="20"/>
            <w:szCs w:val="20"/>
            <w:highlight w:val="yellow"/>
          </w:rPr>
          <w:delText>[</w:delText>
        </w:r>
      </w:del>
      <w:del w:id="413" w:author="Stocche Forbes" w:date="2022-04-11T22:30:00Z">
        <w:r w:rsidR="00FE3B52" w:rsidRPr="00CF65CF">
          <w:rPr>
            <w:rFonts w:ascii="Trebuchet MS" w:hAnsi="Trebuchet MS"/>
            <w:b/>
            <w:bCs/>
            <w:sz w:val="20"/>
            <w:szCs w:val="20"/>
            <w:highlight w:val="yellow"/>
          </w:rPr>
          <w:delText>Nota: Favor manter redação da 25ª Emissão.]</w:delText>
        </w:r>
      </w:del>
    </w:p>
    <w:p w14:paraId="69078455" w14:textId="2E80F049" w:rsidR="005F469D" w:rsidRPr="00A93B53" w:rsidRDefault="005F469D"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5F469D">
        <w:rPr>
          <w:rFonts w:ascii="Trebuchet MS" w:hAnsi="Trebuchet MS" w:cs="Arial"/>
          <w:sz w:val="20"/>
          <w:szCs w:val="20"/>
        </w:rPr>
        <w:t xml:space="preserve">as alterações </w:t>
      </w:r>
      <w:r w:rsidR="00952B91">
        <w:rPr>
          <w:rFonts w:ascii="Trebuchet MS" w:hAnsi="Trebuchet MS" w:cs="Arial"/>
          <w:sz w:val="20"/>
          <w:szCs w:val="20"/>
        </w:rPr>
        <w:t xml:space="preserve">à </w:t>
      </w:r>
      <w:r>
        <w:rPr>
          <w:rFonts w:ascii="Trebuchet MS" w:hAnsi="Trebuchet MS" w:cs="Arial"/>
          <w:sz w:val="20"/>
          <w:szCs w:val="20"/>
        </w:rPr>
        <w:t xml:space="preserve">Cláusula </w:t>
      </w:r>
      <w:r w:rsidR="000365C9">
        <w:rPr>
          <w:rFonts w:ascii="Trebuchet MS" w:hAnsi="Trebuchet MS" w:cs="Arial"/>
          <w:sz w:val="20"/>
          <w:szCs w:val="20"/>
        </w:rPr>
        <w:fldChar w:fldCharType="begin"/>
      </w:r>
      <w:r w:rsidR="000365C9">
        <w:rPr>
          <w:rFonts w:ascii="Trebuchet MS" w:hAnsi="Trebuchet MS" w:cs="Arial"/>
          <w:sz w:val="20"/>
          <w:szCs w:val="20"/>
        </w:rPr>
        <w:instrText xml:space="preserve"> REF _Ref8636959 \n \h </w:instrText>
      </w:r>
      <w:r w:rsidR="000365C9">
        <w:rPr>
          <w:rFonts w:ascii="Trebuchet MS" w:hAnsi="Trebuchet MS" w:cs="Arial"/>
          <w:sz w:val="20"/>
          <w:szCs w:val="20"/>
        </w:rPr>
      </w:r>
      <w:r w:rsidR="000365C9">
        <w:rPr>
          <w:rFonts w:ascii="Trebuchet MS" w:hAnsi="Trebuchet MS" w:cs="Arial"/>
          <w:sz w:val="20"/>
          <w:szCs w:val="20"/>
        </w:rPr>
        <w:fldChar w:fldCharType="separate"/>
      </w:r>
      <w:r w:rsidR="00DC605F">
        <w:rPr>
          <w:rFonts w:ascii="Trebuchet MS" w:hAnsi="Trebuchet MS" w:cs="Arial"/>
          <w:sz w:val="20"/>
          <w:szCs w:val="20"/>
        </w:rPr>
        <w:t>5.19</w:t>
      </w:r>
      <w:r w:rsidR="000365C9">
        <w:rPr>
          <w:rFonts w:ascii="Trebuchet MS" w:hAnsi="Trebuchet MS" w:cs="Arial"/>
          <w:sz w:val="20"/>
          <w:szCs w:val="20"/>
        </w:rPr>
        <w:fldChar w:fldCharType="end"/>
      </w:r>
      <w:r w:rsidR="000365C9">
        <w:rPr>
          <w:rFonts w:ascii="Trebuchet MS" w:hAnsi="Trebuchet MS" w:cs="Arial"/>
          <w:sz w:val="20"/>
          <w:szCs w:val="20"/>
        </w:rPr>
        <w:t xml:space="preserve"> </w:t>
      </w:r>
      <w:r w:rsidRPr="004B1FA9">
        <w:rPr>
          <w:rFonts w:ascii="Trebuchet MS" w:hAnsi="Trebuchet MS" w:cs="Arial"/>
          <w:sz w:val="20"/>
          <w:szCs w:val="20"/>
        </w:rPr>
        <w:t>(se assim autorizado pela legislação ou regulamentação aplicáveis)</w:t>
      </w:r>
      <w:r w:rsidR="000365C9">
        <w:rPr>
          <w:rFonts w:ascii="Trebuchet MS" w:hAnsi="Trebuchet MS" w:cs="Arial"/>
          <w:sz w:val="20"/>
          <w:szCs w:val="20"/>
        </w:rPr>
        <w:t>,</w:t>
      </w:r>
      <w:r w:rsidR="000365C9" w:rsidRPr="000365C9">
        <w:rPr>
          <w:rFonts w:ascii="Trebuchet MS" w:hAnsi="Trebuchet MS" w:cs="Arial"/>
          <w:sz w:val="20"/>
          <w:szCs w:val="20"/>
        </w:rPr>
        <w:t xml:space="preserve"> </w:t>
      </w:r>
      <w:r w:rsidR="000365C9">
        <w:rPr>
          <w:rFonts w:ascii="Trebuchet MS" w:hAnsi="Trebuchet MS" w:cs="Arial"/>
          <w:sz w:val="20"/>
          <w:szCs w:val="20"/>
        </w:rPr>
        <w:t>dependerão da aprovação</w:t>
      </w:r>
      <w:r w:rsidR="003B33BE">
        <w:rPr>
          <w:rFonts w:ascii="Trebuchet MS" w:hAnsi="Trebuchet MS" w:cs="Arial"/>
          <w:sz w:val="20"/>
          <w:szCs w:val="20"/>
        </w:rPr>
        <w:t xml:space="preserve"> </w:t>
      </w:r>
      <w:r w:rsidR="000365C9">
        <w:rPr>
          <w:rFonts w:ascii="Trebuchet MS" w:hAnsi="Trebuchet MS" w:cs="Arial"/>
          <w:sz w:val="20"/>
          <w:szCs w:val="20"/>
        </w:rPr>
        <w:t xml:space="preserve">por </w:t>
      </w:r>
      <w:r w:rsidR="000365C9" w:rsidRPr="00A06BD1">
        <w:rPr>
          <w:rFonts w:ascii="Trebuchet MS" w:hAnsi="Trebuchet MS" w:cs="Arial"/>
          <w:sz w:val="20"/>
          <w:szCs w:val="20"/>
        </w:rPr>
        <w:t xml:space="preserve">Debenturistas </w:t>
      </w:r>
      <w:r w:rsidR="000365C9">
        <w:rPr>
          <w:rFonts w:ascii="Trebuchet MS" w:hAnsi="Trebuchet MS" w:cs="Arial"/>
          <w:sz w:val="20"/>
          <w:szCs w:val="20"/>
        </w:rPr>
        <w:t>que representem</w:t>
      </w:r>
      <w:r w:rsidR="000365C9" w:rsidRPr="00A06BD1">
        <w:rPr>
          <w:rFonts w:ascii="Trebuchet MS" w:hAnsi="Trebuchet MS" w:cs="Arial"/>
          <w:sz w:val="20"/>
          <w:szCs w:val="20"/>
        </w:rPr>
        <w:t xml:space="preserve">, </w:t>
      </w:r>
      <w:r w:rsidR="000365C9" w:rsidRPr="00C268C9">
        <w:rPr>
          <w:rFonts w:ascii="Trebuchet MS" w:hAnsi="Trebuchet MS" w:cs="Arial"/>
          <w:sz w:val="20"/>
          <w:szCs w:val="20"/>
        </w:rPr>
        <w:t xml:space="preserve">no mínimo, </w:t>
      </w:r>
      <w:r w:rsidR="000365C9" w:rsidRPr="00C268C9">
        <w:rPr>
          <w:rFonts w:ascii="Trebuchet MS" w:hAnsi="Trebuchet MS"/>
          <w:sz w:val="20"/>
          <w:szCs w:val="20"/>
        </w:rPr>
        <w:t xml:space="preserve">50% (cinquenta </w:t>
      </w:r>
      <w:r w:rsidR="000365C9" w:rsidRPr="00C268C9">
        <w:rPr>
          <w:rFonts w:ascii="Trebuchet MS" w:hAnsi="Trebuchet MS" w:cs="Arial"/>
          <w:sz w:val="20"/>
          <w:szCs w:val="20"/>
        </w:rPr>
        <w:t>por cento) mais uma das Debêntures em Circulação</w:t>
      </w:r>
      <w:r w:rsidR="000365C9">
        <w:rPr>
          <w:rFonts w:ascii="Trebuchet MS" w:hAnsi="Trebuchet MS"/>
          <w:sz w:val="20"/>
          <w:szCs w:val="20"/>
        </w:rPr>
        <w:t>;</w:t>
      </w:r>
      <w:r w:rsidR="00D55537" w:rsidRPr="00D55537">
        <w:t xml:space="preserve"> </w:t>
      </w:r>
      <w:del w:id="414" w:author="Stocche Forbes" w:date="2022-04-11T22:30:00Z">
        <w:r w:rsidR="00D55537" w:rsidRPr="00D55537">
          <w:rPr>
            <w:rFonts w:ascii="Trebuchet MS" w:hAnsi="Trebuchet MS"/>
            <w:sz w:val="20"/>
            <w:szCs w:val="20"/>
          </w:rPr>
          <w:delText>[</w:delText>
        </w:r>
        <w:r w:rsidR="009E4026" w:rsidRPr="00D73FF8">
          <w:rPr>
            <w:rFonts w:ascii="Trebuchet MS" w:hAnsi="Trebuchet MS"/>
            <w:bCs/>
            <w:sz w:val="20"/>
            <w:highlight w:val="yellow"/>
          </w:rPr>
          <w:delText xml:space="preserve">Nota SF: </w:delText>
        </w:r>
        <w:r w:rsidR="009E4026">
          <w:rPr>
            <w:rFonts w:ascii="Trebuchet MS" w:hAnsi="Trebuchet MS"/>
            <w:bCs/>
            <w:sz w:val="20"/>
            <w:highlight w:val="yellow"/>
          </w:rPr>
          <w:delText xml:space="preserve">Sob validação </w:delText>
        </w:r>
        <w:r w:rsidR="009E4026" w:rsidRPr="00D73FF8">
          <w:rPr>
            <w:rFonts w:ascii="Trebuchet MS" w:hAnsi="Trebuchet MS"/>
            <w:bCs/>
            <w:sz w:val="20"/>
            <w:highlight w:val="yellow"/>
          </w:rPr>
          <w:delText>dos Bancos Coordenadores</w:delText>
        </w:r>
        <w:r w:rsidR="00D55537" w:rsidRPr="00D55537">
          <w:rPr>
            <w:rFonts w:ascii="Trebuchet MS" w:hAnsi="Trebuchet MS"/>
            <w:sz w:val="20"/>
            <w:szCs w:val="20"/>
          </w:rPr>
          <w:delText>]</w:delText>
        </w:r>
      </w:del>
    </w:p>
    <w:p w14:paraId="606CA611" w14:textId="238EE54E" w:rsidR="00633D3B" w:rsidRPr="00EA2DAB" w:rsidRDefault="007338F4"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415" w:name="_Ref8637214"/>
      <w:r>
        <w:rPr>
          <w:rFonts w:ascii="Trebuchet MS" w:hAnsi="Trebuchet MS" w:cs="Arial"/>
          <w:sz w:val="20"/>
          <w:szCs w:val="20"/>
        </w:rPr>
        <w:t xml:space="preserve">as Assembleias Gerais de Debenturistas mencionadas </w:t>
      </w:r>
      <w:r w:rsidRPr="00E5604A">
        <w:rPr>
          <w:rFonts w:ascii="Trebuchet MS" w:hAnsi="Trebuchet MS" w:cs="Arial"/>
          <w:sz w:val="20"/>
          <w:szCs w:val="20"/>
        </w:rPr>
        <w:t xml:space="preserve">nas Cláusulas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_Ref67993445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DC605F">
        <w:rPr>
          <w:rFonts w:ascii="Trebuchet MS" w:hAnsi="Trebuchet MS" w:cs="Arial"/>
          <w:sz w:val="20"/>
          <w:szCs w:val="20"/>
        </w:rPr>
        <w:t>6.1.2(i)</w:t>
      </w:r>
      <w:r w:rsidR="00BD2668">
        <w:rPr>
          <w:rFonts w:ascii="Trebuchet MS" w:hAnsi="Trebuchet MS" w:cs="Arial"/>
          <w:sz w:val="20"/>
          <w:szCs w:val="20"/>
        </w:rPr>
        <w:fldChar w:fldCharType="end"/>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_Ref67993459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DC605F">
        <w:rPr>
          <w:rFonts w:ascii="Trebuchet MS" w:hAnsi="Trebuchet MS" w:cs="Arial"/>
          <w:sz w:val="20"/>
          <w:szCs w:val="20"/>
        </w:rPr>
        <w:t>6.1.2(</w:t>
      </w:r>
      <w:proofErr w:type="spellStart"/>
      <w:r w:rsidR="00DC605F">
        <w:rPr>
          <w:rFonts w:ascii="Trebuchet MS" w:hAnsi="Trebuchet MS" w:cs="Arial"/>
          <w:sz w:val="20"/>
          <w:szCs w:val="20"/>
        </w:rPr>
        <w:t>iii</w:t>
      </w:r>
      <w:proofErr w:type="spellEnd"/>
      <w:r w:rsidR="00DC605F">
        <w:rPr>
          <w:rFonts w:ascii="Trebuchet MS" w:hAnsi="Trebuchet MS" w:cs="Arial"/>
          <w:sz w:val="20"/>
          <w:szCs w:val="20"/>
        </w:rPr>
        <w:t>)</w:t>
      </w:r>
      <w:r w:rsidR="00BD2668">
        <w:rPr>
          <w:rFonts w:ascii="Trebuchet MS" w:hAnsi="Trebuchet MS" w:cs="Arial"/>
          <w:sz w:val="20"/>
          <w:szCs w:val="20"/>
        </w:rPr>
        <w:fldChar w:fldCharType="end"/>
      </w:r>
      <w:r w:rsidR="00E5604A" w:rsidRPr="00E5604A">
        <w:rPr>
          <w:rFonts w:ascii="Trebuchet MS" w:hAnsi="Trebuchet MS" w:cs="Arial"/>
          <w:sz w:val="20"/>
          <w:szCs w:val="20"/>
        </w:rPr>
        <w:t xml:space="preserve"> e</w:t>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_Ref67993477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DC605F">
        <w:rPr>
          <w:rFonts w:ascii="Trebuchet MS" w:hAnsi="Trebuchet MS" w:cs="Arial"/>
          <w:sz w:val="20"/>
          <w:szCs w:val="20"/>
        </w:rPr>
        <w:t>6.1.2(vi)</w:t>
      </w:r>
      <w:r w:rsidR="00BD2668">
        <w:rPr>
          <w:rFonts w:ascii="Trebuchet MS" w:hAnsi="Trebuchet MS" w:cs="Arial"/>
          <w:sz w:val="20"/>
          <w:szCs w:val="20"/>
        </w:rPr>
        <w:fldChar w:fldCharType="end"/>
      </w:r>
      <w:r w:rsidRPr="00E5604A">
        <w:rPr>
          <w:rFonts w:ascii="Trebuchet MS" w:hAnsi="Trebuchet MS" w:cs="Arial"/>
          <w:sz w:val="20"/>
          <w:szCs w:val="20"/>
        </w:rPr>
        <w:t xml:space="preserve"> na</w:t>
      </w:r>
      <w:r w:rsidR="0024748B">
        <w:rPr>
          <w:rFonts w:ascii="Trebuchet MS" w:hAnsi="Trebuchet MS" w:cs="Arial"/>
          <w:sz w:val="20"/>
          <w:szCs w:val="20"/>
        </w:rPr>
        <w:t>s</w:t>
      </w:r>
      <w:r w:rsidRPr="00E5604A">
        <w:rPr>
          <w:rFonts w:ascii="Trebuchet MS" w:hAnsi="Trebuchet MS" w:cs="Arial"/>
          <w:sz w:val="20"/>
          <w:szCs w:val="20"/>
        </w:rPr>
        <w:t xml:space="preserve"> qua</w:t>
      </w:r>
      <w:r w:rsidR="0024748B">
        <w:rPr>
          <w:rFonts w:ascii="Trebuchet MS" w:hAnsi="Trebuchet MS" w:cs="Arial"/>
          <w:sz w:val="20"/>
          <w:szCs w:val="20"/>
        </w:rPr>
        <w:t>is</w:t>
      </w:r>
      <w:r w:rsidRPr="00E5604A">
        <w:rPr>
          <w:rFonts w:ascii="Trebuchet MS" w:hAnsi="Trebuchet MS" w:cs="Arial"/>
          <w:sz w:val="20"/>
          <w:szCs w:val="20"/>
        </w:rPr>
        <w:t xml:space="preserve"> a </w:t>
      </w:r>
      <w:r w:rsidR="0024748B">
        <w:rPr>
          <w:rFonts w:ascii="Trebuchet MS" w:hAnsi="Trebuchet MS" w:cs="Arial"/>
          <w:sz w:val="20"/>
          <w:szCs w:val="20"/>
        </w:rPr>
        <w:t>aprovação das matérias nelas previstas</w:t>
      </w:r>
      <w:r>
        <w:rPr>
          <w:rFonts w:ascii="Trebuchet MS" w:hAnsi="Trebuchet MS" w:cs="Arial"/>
          <w:sz w:val="20"/>
          <w:szCs w:val="20"/>
        </w:rPr>
        <w:t xml:space="preserve"> dependerá da aprovação por </w:t>
      </w:r>
      <w:r w:rsidRPr="00A06BD1">
        <w:rPr>
          <w:rFonts w:ascii="Trebuchet MS" w:hAnsi="Trebuchet MS" w:cs="Arial"/>
          <w:b/>
          <w:sz w:val="20"/>
          <w:szCs w:val="20"/>
        </w:rPr>
        <w:t>(</w:t>
      </w:r>
      <w:r w:rsidR="00B33BBC">
        <w:rPr>
          <w:rFonts w:ascii="Trebuchet MS" w:hAnsi="Trebuchet MS" w:cs="Arial"/>
          <w:b/>
          <w:sz w:val="20"/>
          <w:szCs w:val="20"/>
        </w:rPr>
        <w:t>a</w:t>
      </w:r>
      <w:r w:rsidRPr="00A06BD1">
        <w:rPr>
          <w:rFonts w:ascii="Trebuchet MS" w:hAnsi="Trebuchet MS" w:cs="Arial"/>
          <w:b/>
          <w:sz w:val="20"/>
          <w:szCs w:val="20"/>
        </w:rPr>
        <w:t xml:space="preserve">) </w:t>
      </w:r>
      <w:r w:rsidRPr="004726A5">
        <w:rPr>
          <w:rFonts w:ascii="Trebuchet MS" w:hAnsi="Trebuchet MS" w:cs="Arial"/>
          <w:sz w:val="20"/>
          <w:szCs w:val="20"/>
          <w:u w:val="single"/>
        </w:rPr>
        <w:t>em primeira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C268C9">
        <w:rPr>
          <w:rFonts w:ascii="Trebuchet MS" w:hAnsi="Trebuchet MS" w:cs="Arial"/>
          <w:sz w:val="20"/>
          <w:szCs w:val="20"/>
        </w:rPr>
        <w:t>no mínimo, 50% (cinquenta por cento) mais uma das Debêntures em Circulação</w:t>
      </w:r>
      <w:r w:rsidRPr="00F94213">
        <w:rPr>
          <w:rFonts w:ascii="Trebuchet MS" w:hAnsi="Trebuchet MS" w:cs="Arial"/>
          <w:sz w:val="20"/>
          <w:szCs w:val="20"/>
        </w:rPr>
        <w:t>;</w:t>
      </w:r>
      <w:r w:rsidRPr="00A06BD1">
        <w:rPr>
          <w:rFonts w:ascii="Trebuchet MS" w:hAnsi="Trebuchet MS" w:cs="Arial"/>
          <w:sz w:val="20"/>
          <w:szCs w:val="20"/>
        </w:rPr>
        <w:t xml:space="preserve"> </w:t>
      </w:r>
      <w:r w:rsidRPr="00A06BD1">
        <w:rPr>
          <w:rFonts w:ascii="Trebuchet MS" w:hAnsi="Trebuchet MS" w:cs="Arial"/>
          <w:b/>
          <w:sz w:val="20"/>
          <w:szCs w:val="20"/>
        </w:rPr>
        <w:t>(</w:t>
      </w:r>
      <w:r w:rsidR="00B33BBC">
        <w:rPr>
          <w:rFonts w:ascii="Trebuchet MS" w:hAnsi="Trebuchet MS" w:cs="Arial"/>
          <w:b/>
          <w:sz w:val="20"/>
          <w:szCs w:val="20"/>
        </w:rPr>
        <w:t>b</w:t>
      </w:r>
      <w:r w:rsidRPr="00A06BD1">
        <w:rPr>
          <w:rFonts w:ascii="Trebuchet MS" w:hAnsi="Trebuchet MS" w:cs="Arial"/>
          <w:b/>
          <w:sz w:val="20"/>
          <w:szCs w:val="20"/>
        </w:rPr>
        <w:t>)</w:t>
      </w:r>
      <w:r w:rsidRPr="00A06BD1">
        <w:rPr>
          <w:rFonts w:ascii="Trebuchet MS" w:hAnsi="Trebuchet MS" w:cs="Arial"/>
          <w:sz w:val="20"/>
          <w:szCs w:val="20"/>
        </w:rPr>
        <w:t xml:space="preserve"> </w:t>
      </w:r>
      <w:r w:rsidRPr="004726A5">
        <w:rPr>
          <w:rFonts w:ascii="Trebuchet MS" w:hAnsi="Trebuchet MS" w:cs="Arial"/>
          <w:sz w:val="20"/>
          <w:szCs w:val="20"/>
          <w:u w:val="single"/>
        </w:rPr>
        <w:t>em segunda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D55537">
        <w:rPr>
          <w:rFonts w:ascii="Trebuchet MS" w:hAnsi="Trebuchet MS"/>
          <w:sz w:val="20"/>
        </w:rPr>
        <w:t xml:space="preserve">no mínimo, </w:t>
      </w:r>
      <w:r w:rsidRPr="00C268C9">
        <w:rPr>
          <w:rFonts w:ascii="Trebuchet MS" w:hAnsi="Trebuchet MS" w:cs="Arial"/>
          <w:sz w:val="20"/>
          <w:szCs w:val="20"/>
        </w:rPr>
        <w:t xml:space="preserve">50% (cinquenta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Pr="00C268C9">
        <w:rPr>
          <w:rFonts w:ascii="Trebuchet MS" w:hAnsi="Trebuchet MS" w:cs="Arial"/>
          <w:sz w:val="20"/>
          <w:szCs w:val="20"/>
        </w:rPr>
        <w:t>por cento) das Debêntures em Circulação</w:t>
      </w:r>
      <w:r w:rsidRPr="00C268C9">
        <w:rPr>
          <w:rFonts w:ascii="Trebuchet MS" w:hAnsi="Trebuchet MS"/>
          <w:sz w:val="20"/>
        </w:rPr>
        <w:t>)</w:t>
      </w:r>
      <w:r w:rsidRPr="00EA2DAB">
        <w:rPr>
          <w:rFonts w:ascii="Trebuchet MS" w:hAnsi="Trebuchet MS"/>
          <w:sz w:val="20"/>
          <w:szCs w:val="20"/>
        </w:rPr>
        <w:t>, conforme o caso</w:t>
      </w:r>
      <w:r>
        <w:rPr>
          <w:rFonts w:ascii="Trebuchet MS" w:hAnsi="Trebuchet MS"/>
          <w:sz w:val="20"/>
          <w:szCs w:val="20"/>
        </w:rPr>
        <w:t xml:space="preserve">; </w:t>
      </w:r>
      <w:r w:rsidR="00633D3B" w:rsidRPr="00EA2DAB">
        <w:rPr>
          <w:rFonts w:ascii="Trebuchet MS" w:hAnsi="Trebuchet MS"/>
          <w:sz w:val="20"/>
          <w:szCs w:val="20"/>
        </w:rPr>
        <w:t>e</w:t>
      </w:r>
      <w:bookmarkEnd w:id="415"/>
      <w:r w:rsidR="00633D3B" w:rsidRPr="00EA2DAB">
        <w:rPr>
          <w:rFonts w:ascii="Trebuchet MS" w:hAnsi="Trebuchet MS"/>
          <w:sz w:val="20"/>
          <w:szCs w:val="20"/>
        </w:rPr>
        <w:t xml:space="preserve"> </w:t>
      </w:r>
      <w:bookmarkStart w:id="416" w:name="_Hlk100257775"/>
      <w:del w:id="417" w:author="Stocche Forbes" w:date="2022-04-11T22:30:00Z">
        <w:r w:rsidR="00D55537" w:rsidRPr="00D55537">
          <w:rPr>
            <w:rFonts w:ascii="Trebuchet MS" w:hAnsi="Trebuchet MS"/>
            <w:sz w:val="20"/>
            <w:szCs w:val="20"/>
          </w:rPr>
          <w:delText>[</w:delText>
        </w:r>
        <w:r w:rsidR="009E4026" w:rsidRPr="00D73FF8">
          <w:rPr>
            <w:rFonts w:ascii="Trebuchet MS" w:hAnsi="Trebuchet MS"/>
            <w:bCs/>
            <w:sz w:val="20"/>
            <w:highlight w:val="yellow"/>
          </w:rPr>
          <w:delText xml:space="preserve">Nota SF: </w:delText>
        </w:r>
        <w:r w:rsidR="009E4026">
          <w:rPr>
            <w:rFonts w:ascii="Trebuchet MS" w:hAnsi="Trebuchet MS"/>
            <w:bCs/>
            <w:sz w:val="20"/>
            <w:highlight w:val="yellow"/>
          </w:rPr>
          <w:delText xml:space="preserve">Sob validação </w:delText>
        </w:r>
        <w:r w:rsidR="009E4026" w:rsidRPr="00D73FF8">
          <w:rPr>
            <w:rFonts w:ascii="Trebuchet MS" w:hAnsi="Trebuchet MS"/>
            <w:bCs/>
            <w:sz w:val="20"/>
            <w:highlight w:val="yellow"/>
          </w:rPr>
          <w:delText>dos Bancos Coordenadores</w:delText>
        </w:r>
        <w:r w:rsidR="00D55537" w:rsidRPr="00D55537">
          <w:rPr>
            <w:rFonts w:ascii="Trebuchet MS" w:hAnsi="Trebuchet MS"/>
            <w:sz w:val="20"/>
            <w:szCs w:val="20"/>
          </w:rPr>
          <w:delText>]</w:delText>
        </w:r>
      </w:del>
      <w:bookmarkEnd w:id="416"/>
    </w:p>
    <w:p w14:paraId="432BB750" w14:textId="1BC61C08" w:rsidR="00633D3B" w:rsidRPr="00D55537"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418" w:name="_Ref499133451"/>
      <w:bookmarkStart w:id="419" w:name="_Ref8637367"/>
      <w:r w:rsidRPr="00BC741D">
        <w:rPr>
          <w:rFonts w:ascii="Trebuchet MS" w:hAnsi="Trebuchet MS"/>
          <w:sz w:val="20"/>
          <w:szCs w:val="20"/>
        </w:rPr>
        <w:t>os pedidos de renúncia (</w:t>
      </w:r>
      <w:proofErr w:type="spellStart"/>
      <w:r w:rsidRPr="00BC741D">
        <w:rPr>
          <w:rFonts w:ascii="Trebuchet MS" w:hAnsi="Trebuchet MS"/>
          <w:i/>
          <w:sz w:val="20"/>
          <w:szCs w:val="20"/>
        </w:rPr>
        <w:t>waiver</w:t>
      </w:r>
      <w:proofErr w:type="spellEnd"/>
      <w:r w:rsidRPr="00BC741D">
        <w:rPr>
          <w:rFonts w:ascii="Trebuchet MS" w:hAnsi="Trebuchet MS"/>
          <w:i/>
          <w:sz w:val="20"/>
          <w:szCs w:val="20"/>
        </w:rPr>
        <w:t xml:space="preserve">) </w:t>
      </w:r>
      <w:r w:rsidRPr="0086614D">
        <w:rPr>
          <w:rFonts w:ascii="Trebuchet MS" w:hAnsi="Trebuchet MS"/>
          <w:sz w:val="20"/>
          <w:szCs w:val="20"/>
        </w:rPr>
        <w:t>ou perdão temporário referentes</w:t>
      </w:r>
      <w:r>
        <w:rPr>
          <w:rFonts w:ascii="Trebuchet MS" w:hAnsi="Trebuchet MS"/>
          <w:sz w:val="20"/>
          <w:szCs w:val="20"/>
        </w:rPr>
        <w:t xml:space="preserve"> aos Eventos de Vencimento Antecipado indicados na Cláusula </w:t>
      </w:r>
      <w:r>
        <w:fldChar w:fldCharType="begin"/>
      </w:r>
      <w:r>
        <w:rPr>
          <w:rFonts w:ascii="Trebuchet MS" w:hAnsi="Trebuchet MS"/>
          <w:sz w:val="20"/>
          <w:szCs w:val="20"/>
        </w:rPr>
        <w:instrText xml:space="preserve"> REF _Ref416256173 \r \h  \* MERGEFORMAT </w:instrText>
      </w:r>
      <w:r>
        <w:fldChar w:fldCharType="separate"/>
      </w:r>
      <w:r w:rsidR="00DC605F">
        <w:rPr>
          <w:rFonts w:ascii="Trebuchet MS" w:hAnsi="Trebuchet MS"/>
          <w:sz w:val="20"/>
          <w:szCs w:val="20"/>
        </w:rPr>
        <w:t>6.1.1</w:t>
      </w:r>
      <w:r>
        <w:fldChar w:fldCharType="end"/>
      </w:r>
      <w:r>
        <w:rPr>
          <w:rFonts w:ascii="Trebuchet MS" w:hAnsi="Trebuchet MS"/>
          <w:sz w:val="20"/>
          <w:szCs w:val="20"/>
        </w:rPr>
        <w:t xml:space="preserve"> ou na Cláusula</w:t>
      </w:r>
      <w:r w:rsidR="00E9230F">
        <w:rPr>
          <w:rFonts w:ascii="Trebuchet MS" w:hAnsi="Trebuchet MS"/>
          <w:sz w:val="20"/>
          <w:szCs w:val="20"/>
        </w:rPr>
        <w:t xml:space="preserve"> </w:t>
      </w:r>
      <w:r w:rsidR="00BD280A">
        <w:rPr>
          <w:rFonts w:ascii="Trebuchet MS" w:hAnsi="Trebuchet MS"/>
          <w:sz w:val="20"/>
          <w:szCs w:val="20"/>
        </w:rPr>
        <w:fldChar w:fldCharType="begin"/>
      </w:r>
      <w:r w:rsidR="00BD280A">
        <w:rPr>
          <w:rFonts w:ascii="Trebuchet MS" w:hAnsi="Trebuchet MS"/>
          <w:sz w:val="20"/>
          <w:szCs w:val="20"/>
        </w:rPr>
        <w:instrText xml:space="preserve"> REF _Ref8133473 \n \h </w:instrText>
      </w:r>
      <w:r w:rsidR="00BD280A">
        <w:rPr>
          <w:rFonts w:ascii="Trebuchet MS" w:hAnsi="Trebuchet MS"/>
          <w:sz w:val="20"/>
          <w:szCs w:val="20"/>
        </w:rPr>
      </w:r>
      <w:r w:rsidR="00BD280A">
        <w:rPr>
          <w:rFonts w:ascii="Trebuchet MS" w:hAnsi="Trebuchet MS"/>
          <w:sz w:val="20"/>
          <w:szCs w:val="20"/>
        </w:rPr>
        <w:fldChar w:fldCharType="separate"/>
      </w:r>
      <w:r w:rsidR="00DC605F">
        <w:rPr>
          <w:rFonts w:ascii="Trebuchet MS" w:hAnsi="Trebuchet MS"/>
          <w:sz w:val="20"/>
          <w:szCs w:val="20"/>
        </w:rPr>
        <w:t>6.1.2</w:t>
      </w:r>
      <w:r w:rsidR="00BD280A">
        <w:rPr>
          <w:rFonts w:ascii="Trebuchet MS" w:hAnsi="Trebuchet MS"/>
          <w:sz w:val="20"/>
          <w:szCs w:val="20"/>
        </w:rPr>
        <w:fldChar w:fldCharType="end"/>
      </w:r>
      <w:ins w:id="420" w:author="Stocche Forbes" w:date="2022-04-11T22:30:00Z">
        <w:r w:rsidR="008A4873">
          <w:rPr>
            <w:rFonts w:ascii="Trebuchet MS" w:hAnsi="Trebuchet MS"/>
            <w:sz w:val="20"/>
            <w:szCs w:val="20"/>
          </w:rPr>
          <w:t xml:space="preserve">, </w:t>
        </w:r>
      </w:ins>
      <w:ins w:id="421" w:author="Stocche Forbes" w:date="2022-04-12T08:42:00Z">
        <w:r w:rsidR="00505796">
          <w:rPr>
            <w:rFonts w:ascii="Trebuchet MS" w:hAnsi="Trebuchet MS"/>
            <w:sz w:val="20"/>
            <w:szCs w:val="20"/>
          </w:rPr>
          <w:t>inclusive</w:t>
        </w:r>
      </w:ins>
      <w:ins w:id="422" w:author="Stocche Forbes" w:date="2022-04-11T22:30:00Z">
        <w:r w:rsidR="008A4873">
          <w:rPr>
            <w:rFonts w:ascii="Trebuchet MS" w:hAnsi="Trebuchet MS"/>
            <w:sz w:val="20"/>
            <w:szCs w:val="20"/>
          </w:rPr>
          <w:t xml:space="preserve"> a mudança temporária do Í</w:t>
        </w:r>
        <w:r w:rsidR="007772A9">
          <w:rPr>
            <w:rFonts w:ascii="Trebuchet MS" w:hAnsi="Trebuchet MS"/>
            <w:sz w:val="20"/>
            <w:szCs w:val="20"/>
          </w:rPr>
          <w:t>ndice Financeiro definido na Cláusula 6.1.2</w:t>
        </w:r>
        <w:r w:rsidR="00DC023D">
          <w:rPr>
            <w:rFonts w:ascii="Trebuchet MS" w:hAnsi="Trebuchet MS"/>
            <w:sz w:val="20"/>
            <w:szCs w:val="20"/>
          </w:rPr>
          <w:t xml:space="preserve"> (</w:t>
        </w:r>
        <w:proofErr w:type="spellStart"/>
        <w:r w:rsidR="00DC023D">
          <w:rPr>
            <w:rFonts w:ascii="Trebuchet MS" w:hAnsi="Trebuchet MS"/>
            <w:sz w:val="20"/>
            <w:szCs w:val="20"/>
          </w:rPr>
          <w:t>vii</w:t>
        </w:r>
        <w:proofErr w:type="spellEnd"/>
        <w:r w:rsidR="00DC023D">
          <w:rPr>
            <w:rFonts w:ascii="Trebuchet MS" w:hAnsi="Trebuchet MS"/>
            <w:sz w:val="20"/>
            <w:szCs w:val="20"/>
          </w:rPr>
          <w:t>)</w:t>
        </w:r>
      </w:ins>
      <w:ins w:id="423" w:author="Stocche Forbes" w:date="2022-04-11T22:49:00Z">
        <w:r w:rsidR="00801DD3">
          <w:rPr>
            <w:rFonts w:ascii="Trebuchet MS" w:hAnsi="Trebuchet MS"/>
            <w:sz w:val="20"/>
            <w:szCs w:val="20"/>
          </w:rPr>
          <w:t xml:space="preserve"> acima</w:t>
        </w:r>
      </w:ins>
      <w:ins w:id="424" w:author="Stocche Forbes" w:date="2022-04-11T22:30:00Z">
        <w:r w:rsidR="00DC023D">
          <w:rPr>
            <w:rFonts w:ascii="Trebuchet MS" w:hAnsi="Trebuchet MS"/>
            <w:sz w:val="20"/>
            <w:szCs w:val="20"/>
          </w:rPr>
          <w:t>,</w:t>
        </w:r>
      </w:ins>
      <w:r>
        <w:rPr>
          <w:rFonts w:ascii="Trebuchet MS" w:hAnsi="Trebuchet MS"/>
          <w:sz w:val="20"/>
          <w:szCs w:val="20"/>
        </w:rPr>
        <w:t xml:space="preserve"> dependerão da aprovação </w:t>
      </w:r>
      <w:r w:rsidR="00C35B60" w:rsidRPr="00C268C9">
        <w:rPr>
          <w:rFonts w:ascii="Trebuchet MS" w:hAnsi="Trebuchet MS" w:cs="Arial"/>
          <w:b/>
          <w:sz w:val="20"/>
          <w:szCs w:val="20"/>
        </w:rPr>
        <w:t>(</w:t>
      </w:r>
      <w:r w:rsidR="00B33BBC" w:rsidRPr="00D55537">
        <w:rPr>
          <w:rFonts w:ascii="Trebuchet MS" w:hAnsi="Trebuchet MS"/>
          <w:b/>
          <w:sz w:val="20"/>
        </w:rPr>
        <w:t>a</w:t>
      </w:r>
      <w:r w:rsidR="00C35B60" w:rsidRPr="00D55537">
        <w:rPr>
          <w:rFonts w:ascii="Trebuchet MS" w:hAnsi="Trebuchet MS"/>
          <w:b/>
          <w:sz w:val="20"/>
        </w:rPr>
        <w:t xml:space="preserve">) </w:t>
      </w:r>
      <w:r w:rsidR="00C35B60" w:rsidRPr="00D55537">
        <w:rPr>
          <w:rFonts w:ascii="Trebuchet MS" w:hAnsi="Trebuchet MS"/>
          <w:sz w:val="20"/>
          <w:u w:val="single"/>
        </w:rPr>
        <w:t>em primeira convocação</w:t>
      </w:r>
      <w:r w:rsidR="00C35B60" w:rsidRPr="00D55537">
        <w:rPr>
          <w:rFonts w:ascii="Trebuchet MS" w:hAnsi="Trebuchet MS"/>
          <w:sz w:val="20"/>
        </w:rPr>
        <w:t>: Debenturistas</w:t>
      </w:r>
      <w:r w:rsidR="00B33BBC" w:rsidRPr="00D55537">
        <w:rPr>
          <w:rFonts w:ascii="Trebuchet MS" w:hAnsi="Trebuchet MS"/>
          <w:sz w:val="20"/>
        </w:rPr>
        <w:t xml:space="preserve"> </w:t>
      </w:r>
      <w:r w:rsidR="00C35B60" w:rsidRPr="00D55537">
        <w:rPr>
          <w:rFonts w:ascii="Trebuchet MS" w:hAnsi="Trebuchet MS"/>
          <w:sz w:val="20"/>
        </w:rPr>
        <w:t xml:space="preserve">representando, </w:t>
      </w:r>
      <w:r w:rsidR="00C35B60" w:rsidRPr="00C268C9">
        <w:rPr>
          <w:rFonts w:ascii="Trebuchet MS" w:hAnsi="Trebuchet MS" w:cs="Arial"/>
          <w:sz w:val="20"/>
          <w:szCs w:val="20"/>
        </w:rPr>
        <w:t>no mínimo, 50% (cinquenta por cento) mais uma das Debêntures em Circulação</w:t>
      </w:r>
      <w:r w:rsidR="00C35B60" w:rsidRPr="00D55537">
        <w:rPr>
          <w:rFonts w:ascii="Trebuchet MS" w:hAnsi="Trebuchet MS"/>
          <w:sz w:val="20"/>
        </w:rPr>
        <w:t xml:space="preserve">; </w:t>
      </w:r>
      <w:r w:rsidR="00C35B60" w:rsidRPr="00D55537">
        <w:rPr>
          <w:rFonts w:ascii="Trebuchet MS" w:hAnsi="Trebuchet MS" w:cs="Arial"/>
          <w:sz w:val="20"/>
          <w:szCs w:val="20"/>
        </w:rPr>
        <w:t xml:space="preserve">ou </w:t>
      </w:r>
      <w:r w:rsidR="00C35B60" w:rsidRPr="00D55537">
        <w:rPr>
          <w:rFonts w:ascii="Trebuchet MS" w:hAnsi="Trebuchet MS" w:cs="Arial"/>
          <w:b/>
          <w:sz w:val="20"/>
          <w:szCs w:val="20"/>
        </w:rPr>
        <w:t>(</w:t>
      </w:r>
      <w:r w:rsidR="00B33BBC" w:rsidRPr="00D55537">
        <w:rPr>
          <w:rFonts w:ascii="Trebuchet MS" w:hAnsi="Trebuchet MS" w:cs="Arial"/>
          <w:b/>
          <w:sz w:val="20"/>
          <w:szCs w:val="20"/>
        </w:rPr>
        <w:t>b</w:t>
      </w:r>
      <w:r w:rsidR="00C35B60" w:rsidRPr="00D55537">
        <w:rPr>
          <w:rFonts w:ascii="Trebuchet MS" w:hAnsi="Trebuchet MS" w:cs="Arial"/>
          <w:b/>
          <w:sz w:val="20"/>
          <w:szCs w:val="20"/>
        </w:rPr>
        <w:t>)</w:t>
      </w:r>
      <w:r w:rsidR="00C35B60" w:rsidRPr="00D55537">
        <w:rPr>
          <w:rFonts w:ascii="Trebuchet MS" w:hAnsi="Trebuchet MS" w:cs="Arial"/>
          <w:sz w:val="20"/>
          <w:szCs w:val="20"/>
        </w:rPr>
        <w:t xml:space="preserve"> </w:t>
      </w:r>
      <w:r w:rsidR="00C35B60" w:rsidRPr="00C268C9">
        <w:rPr>
          <w:rFonts w:ascii="Trebuchet MS" w:hAnsi="Trebuchet MS" w:cs="Arial"/>
          <w:sz w:val="20"/>
          <w:szCs w:val="20"/>
          <w:u w:val="single"/>
        </w:rPr>
        <w:t>em segunda convocação</w:t>
      </w:r>
      <w:r w:rsidR="00C35B60" w:rsidRPr="00C268C9">
        <w:rPr>
          <w:rFonts w:ascii="Trebuchet MS" w:hAnsi="Trebuchet MS" w:cs="Arial"/>
          <w:sz w:val="20"/>
          <w:szCs w:val="20"/>
        </w:rPr>
        <w:t>: Debenturistas</w:t>
      </w:r>
      <w:r w:rsidR="00B33BBC" w:rsidRPr="00C268C9">
        <w:rPr>
          <w:rFonts w:ascii="Trebuchet MS" w:hAnsi="Trebuchet MS" w:cs="Arial"/>
          <w:sz w:val="20"/>
          <w:szCs w:val="20"/>
        </w:rPr>
        <w:t xml:space="preserve"> </w:t>
      </w:r>
      <w:r w:rsidR="00C35B60" w:rsidRPr="00C268C9">
        <w:rPr>
          <w:rFonts w:ascii="Trebuchet MS" w:hAnsi="Trebuchet MS" w:cs="Arial"/>
          <w:sz w:val="20"/>
          <w:szCs w:val="20"/>
        </w:rPr>
        <w:t xml:space="preserve">representando, no mínimo, 50% (cinquenta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00C35B60"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00C35B60" w:rsidRPr="00C268C9">
        <w:rPr>
          <w:rFonts w:ascii="Trebuchet MS" w:hAnsi="Trebuchet MS" w:cs="Arial"/>
          <w:sz w:val="20"/>
          <w:szCs w:val="20"/>
        </w:rPr>
        <w:t>por cento) das Debêntures</w:t>
      </w:r>
      <w:bookmarkEnd w:id="418"/>
      <w:r w:rsidR="00021219" w:rsidRPr="00C268C9">
        <w:rPr>
          <w:rFonts w:ascii="Trebuchet MS" w:hAnsi="Trebuchet MS" w:cs="Arial"/>
          <w:sz w:val="20"/>
          <w:szCs w:val="20"/>
        </w:rPr>
        <w:t xml:space="preserve"> em Circulação</w:t>
      </w:r>
      <w:r w:rsidRPr="00D55537">
        <w:rPr>
          <w:rFonts w:ascii="Trebuchet MS" w:hAnsi="Trebuchet MS"/>
          <w:sz w:val="20"/>
          <w:szCs w:val="20"/>
        </w:rPr>
        <w:t>.</w:t>
      </w:r>
      <w:bookmarkEnd w:id="419"/>
      <w:r w:rsidRPr="00D55537">
        <w:rPr>
          <w:rFonts w:ascii="Trebuchet MS" w:hAnsi="Trebuchet MS"/>
          <w:sz w:val="20"/>
          <w:szCs w:val="20"/>
        </w:rPr>
        <w:t xml:space="preserve"> </w:t>
      </w:r>
      <w:del w:id="425" w:author="Stocche Forbes" w:date="2022-04-11T22:30:00Z">
        <w:r w:rsidR="00D55537" w:rsidRPr="00D55537">
          <w:rPr>
            <w:rFonts w:ascii="Trebuchet MS" w:hAnsi="Trebuchet MS"/>
            <w:sz w:val="20"/>
            <w:szCs w:val="20"/>
          </w:rPr>
          <w:delText>[</w:delText>
        </w:r>
        <w:r w:rsidR="009E4026" w:rsidRPr="00D73FF8">
          <w:rPr>
            <w:rFonts w:ascii="Trebuchet MS" w:hAnsi="Trebuchet MS"/>
            <w:bCs/>
            <w:sz w:val="20"/>
            <w:highlight w:val="yellow"/>
          </w:rPr>
          <w:delText xml:space="preserve">Nota SF: </w:delText>
        </w:r>
        <w:r w:rsidR="009E4026">
          <w:rPr>
            <w:rFonts w:ascii="Trebuchet MS" w:hAnsi="Trebuchet MS"/>
            <w:bCs/>
            <w:sz w:val="20"/>
            <w:highlight w:val="yellow"/>
          </w:rPr>
          <w:delText xml:space="preserve">Sob validação </w:delText>
        </w:r>
        <w:r w:rsidR="009E4026" w:rsidRPr="00D73FF8">
          <w:rPr>
            <w:rFonts w:ascii="Trebuchet MS" w:hAnsi="Trebuchet MS"/>
            <w:bCs/>
            <w:sz w:val="20"/>
            <w:highlight w:val="yellow"/>
          </w:rPr>
          <w:delText>dos Bancos Coordenadores</w:delText>
        </w:r>
        <w:r w:rsidR="00D55537" w:rsidRPr="00D55537">
          <w:rPr>
            <w:rFonts w:ascii="Trebuchet MS" w:hAnsi="Trebuchet MS"/>
            <w:sz w:val="20"/>
            <w:szCs w:val="20"/>
          </w:rPr>
          <w:delText>]</w:delText>
        </w:r>
      </w:del>
    </w:p>
    <w:p w14:paraId="7F24496E" w14:textId="77777777" w:rsidR="00633D3B" w:rsidRDefault="00633D3B" w:rsidP="00E31DF6">
      <w:pPr>
        <w:pStyle w:val="Level2"/>
        <w:numPr>
          <w:ilvl w:val="1"/>
          <w:numId w:val="51"/>
        </w:numPr>
        <w:spacing w:after="240"/>
        <w:rPr>
          <w:rFonts w:ascii="Trebuchet MS" w:hAnsi="Trebuchet MS"/>
          <w:szCs w:val="20"/>
          <w:lang w:val="pt-BR"/>
        </w:rPr>
      </w:pPr>
      <w:r>
        <w:rPr>
          <w:rFonts w:ascii="Trebuchet MS" w:hAnsi="Trebuchet MS"/>
          <w:szCs w:val="20"/>
          <w:lang w:val="pt-BR"/>
        </w:rPr>
        <w:t>Para efeito de verificação dos quóruns previstos nesta Escritura de Emissão, define-se como “</w:t>
      </w:r>
      <w:r>
        <w:rPr>
          <w:rFonts w:ascii="Trebuchet MS" w:hAnsi="Trebuchet MS"/>
          <w:szCs w:val="20"/>
          <w:u w:val="single"/>
          <w:lang w:val="pt-BR"/>
        </w:rPr>
        <w:t>Debêntures em Circulação</w:t>
      </w:r>
      <w:r>
        <w:rPr>
          <w:rFonts w:ascii="Trebuchet MS" w:hAnsi="Trebuchet MS"/>
          <w:szCs w:val="20"/>
          <w:lang w:val="pt-BR"/>
        </w:rPr>
        <w:t xml:space="preserve">”, todas as Debêntures subscritas, integralizadas e não resgatadas, excluídas </w:t>
      </w:r>
      <w:r>
        <w:rPr>
          <w:rFonts w:ascii="Trebuchet MS" w:hAnsi="Trebuchet MS"/>
          <w:b/>
          <w:szCs w:val="20"/>
          <w:lang w:val="pt-BR"/>
        </w:rPr>
        <w:t>(i)</w:t>
      </w:r>
      <w:r>
        <w:rPr>
          <w:rFonts w:ascii="Trebuchet MS" w:hAnsi="Trebuchet MS"/>
          <w:szCs w:val="20"/>
          <w:lang w:val="pt-BR"/>
        </w:rPr>
        <w:t xml:space="preserve"> aquelas mantidas em tesouraria pela Emissora; </w:t>
      </w:r>
      <w:r>
        <w:rPr>
          <w:rFonts w:ascii="Trebuchet MS" w:hAnsi="Trebuchet MS"/>
          <w:b/>
          <w:szCs w:val="20"/>
          <w:lang w:val="pt-BR"/>
        </w:rPr>
        <w:t>(</w:t>
      </w:r>
      <w:proofErr w:type="spellStart"/>
      <w:r>
        <w:rPr>
          <w:rFonts w:ascii="Trebuchet MS" w:hAnsi="Trebuchet MS"/>
          <w:b/>
          <w:szCs w:val="20"/>
          <w:lang w:val="pt-BR"/>
        </w:rPr>
        <w:t>ii</w:t>
      </w:r>
      <w:proofErr w:type="spellEnd"/>
      <w:r>
        <w:rPr>
          <w:rFonts w:ascii="Trebuchet MS" w:hAnsi="Trebuchet MS"/>
          <w:b/>
          <w:szCs w:val="20"/>
          <w:lang w:val="pt-BR"/>
        </w:rPr>
        <w:t>)</w:t>
      </w:r>
      <w:r>
        <w:rPr>
          <w:rFonts w:ascii="Trebuchet MS" w:hAnsi="Trebuchet MS"/>
          <w:szCs w:val="20"/>
          <w:lang w:val="pt-BR"/>
        </w:rPr>
        <w:t xml:space="preserve"> as de titularidade de </w:t>
      </w:r>
      <w:r>
        <w:rPr>
          <w:rFonts w:ascii="Trebuchet MS" w:hAnsi="Trebuchet MS"/>
          <w:b/>
          <w:szCs w:val="20"/>
          <w:lang w:val="pt-BR"/>
        </w:rPr>
        <w:t>(a)</w:t>
      </w:r>
      <w:r>
        <w:rPr>
          <w:rFonts w:ascii="Trebuchet MS" w:hAnsi="Trebuchet MS"/>
          <w:szCs w:val="20"/>
          <w:lang w:val="pt-BR"/>
        </w:rPr>
        <w:t xml:space="preserve"> sociedades do mesmo grupo econômico da Emissora, </w:t>
      </w:r>
      <w:r>
        <w:rPr>
          <w:rFonts w:ascii="Trebuchet MS" w:hAnsi="Trebuchet MS"/>
          <w:b/>
          <w:szCs w:val="20"/>
          <w:lang w:val="pt-BR"/>
        </w:rPr>
        <w:t>(b)</w:t>
      </w:r>
      <w:r>
        <w:rPr>
          <w:rFonts w:ascii="Trebuchet MS" w:hAnsi="Trebuchet MS"/>
          <w:szCs w:val="20"/>
          <w:lang w:val="pt-BR"/>
        </w:rPr>
        <w:t xml:space="preserve"> acionistas controladores da Emissora, </w:t>
      </w:r>
      <w:r>
        <w:rPr>
          <w:rFonts w:ascii="Trebuchet MS" w:hAnsi="Trebuchet MS"/>
          <w:b/>
          <w:szCs w:val="20"/>
          <w:lang w:val="pt-BR"/>
        </w:rPr>
        <w:t>(c)</w:t>
      </w:r>
      <w:r>
        <w:rPr>
          <w:rFonts w:ascii="Trebuchet MS" w:hAnsi="Trebuchet MS"/>
          <w:szCs w:val="20"/>
          <w:lang w:val="pt-BR"/>
        </w:rPr>
        <w:t xml:space="preserve"> administradores da Emissora, incluindo diretores e conselheiros de administração, </w:t>
      </w:r>
      <w:r>
        <w:rPr>
          <w:rFonts w:ascii="Trebuchet MS" w:hAnsi="Trebuchet MS"/>
          <w:b/>
          <w:szCs w:val="20"/>
          <w:lang w:val="pt-BR"/>
        </w:rPr>
        <w:t>(d)</w:t>
      </w:r>
      <w:r>
        <w:rPr>
          <w:rFonts w:ascii="Trebuchet MS" w:hAnsi="Trebuchet MS"/>
          <w:szCs w:val="20"/>
          <w:lang w:val="pt-BR"/>
        </w:rPr>
        <w:t xml:space="preserve"> conselheiros fiscais, se for o caso; e </w:t>
      </w:r>
      <w:r>
        <w:rPr>
          <w:rFonts w:ascii="Trebuchet MS" w:hAnsi="Trebuchet MS"/>
          <w:b/>
          <w:szCs w:val="20"/>
          <w:lang w:val="pt-BR"/>
        </w:rPr>
        <w:t>(</w:t>
      </w:r>
      <w:proofErr w:type="spellStart"/>
      <w:r>
        <w:rPr>
          <w:rFonts w:ascii="Trebuchet MS" w:hAnsi="Trebuchet MS"/>
          <w:b/>
          <w:szCs w:val="20"/>
          <w:lang w:val="pt-BR"/>
        </w:rPr>
        <w:t>iii</w:t>
      </w:r>
      <w:proofErr w:type="spellEnd"/>
      <w:r>
        <w:rPr>
          <w:rFonts w:ascii="Trebuchet MS" w:hAnsi="Trebuchet MS"/>
          <w:b/>
          <w:szCs w:val="20"/>
          <w:lang w:val="pt-BR"/>
        </w:rPr>
        <w:t>)</w:t>
      </w:r>
      <w:r>
        <w:rPr>
          <w:rFonts w:ascii="Trebuchet MS" w:hAnsi="Trebuchet MS"/>
          <w:szCs w:val="20"/>
          <w:lang w:val="pt-BR"/>
        </w:rPr>
        <w:t xml:space="preserve"> a qualquer diretor, conselheiro, cônjuge, companheiro ou parente até o 3º (terceiro) grau de qualquer das pessoas referidas nos itens anteriores</w:t>
      </w:r>
      <w:r w:rsidR="00D136FF">
        <w:rPr>
          <w:rFonts w:ascii="Trebuchet MS" w:hAnsi="Trebuchet MS"/>
          <w:szCs w:val="20"/>
          <w:lang w:val="pt-BR"/>
        </w:rPr>
        <w:t>, observado que, caso</w:t>
      </w:r>
      <w:r w:rsidR="004B4818">
        <w:rPr>
          <w:rFonts w:ascii="Trebuchet MS" w:hAnsi="Trebuchet MS"/>
          <w:szCs w:val="20"/>
          <w:lang w:val="pt-BR"/>
        </w:rPr>
        <w:t>, em qualquer Assembleia Geral de Debenturistas,</w:t>
      </w:r>
      <w:r w:rsidR="00D136FF">
        <w:rPr>
          <w:rFonts w:ascii="Trebuchet MS" w:hAnsi="Trebuchet MS"/>
          <w:szCs w:val="20"/>
          <w:lang w:val="pt-BR"/>
        </w:rPr>
        <w:t xml:space="preserve"> a totalidade </w:t>
      </w:r>
      <w:r w:rsidR="004B4818">
        <w:rPr>
          <w:rFonts w:ascii="Trebuchet MS" w:hAnsi="Trebuchet MS"/>
          <w:szCs w:val="20"/>
          <w:lang w:val="pt-BR"/>
        </w:rPr>
        <w:t xml:space="preserve">dos Debenturistas presentes sejam </w:t>
      </w:r>
      <w:r w:rsidR="00D136FF">
        <w:rPr>
          <w:rFonts w:ascii="Trebuchet MS" w:hAnsi="Trebuchet MS"/>
          <w:szCs w:val="20"/>
          <w:lang w:val="pt-BR"/>
        </w:rPr>
        <w:t xml:space="preserve">pessoas indicadas </w:t>
      </w:r>
      <w:r w:rsidR="00D136FF">
        <w:rPr>
          <w:rFonts w:ascii="Trebuchet MS" w:hAnsi="Trebuchet MS"/>
          <w:szCs w:val="20"/>
          <w:lang w:val="pt-BR"/>
        </w:rPr>
        <w:lastRenderedPageBreak/>
        <w:t>nos itens (</w:t>
      </w:r>
      <w:proofErr w:type="spellStart"/>
      <w:r w:rsidR="00D136FF">
        <w:rPr>
          <w:rFonts w:ascii="Trebuchet MS" w:hAnsi="Trebuchet MS"/>
          <w:szCs w:val="20"/>
          <w:lang w:val="pt-BR"/>
        </w:rPr>
        <w:t>ii</w:t>
      </w:r>
      <w:proofErr w:type="spellEnd"/>
      <w:r w:rsidR="00D136FF">
        <w:rPr>
          <w:rFonts w:ascii="Trebuchet MS" w:hAnsi="Trebuchet MS"/>
          <w:szCs w:val="20"/>
          <w:lang w:val="pt-BR"/>
        </w:rPr>
        <w:t>) ou (</w:t>
      </w:r>
      <w:proofErr w:type="spellStart"/>
      <w:r w:rsidR="00D136FF">
        <w:rPr>
          <w:rFonts w:ascii="Trebuchet MS" w:hAnsi="Trebuchet MS"/>
          <w:szCs w:val="20"/>
          <w:lang w:val="pt-BR"/>
        </w:rPr>
        <w:t>iii</w:t>
      </w:r>
      <w:proofErr w:type="spellEnd"/>
      <w:r w:rsidR="00D136FF">
        <w:rPr>
          <w:rFonts w:ascii="Trebuchet MS" w:hAnsi="Trebuchet MS"/>
          <w:szCs w:val="20"/>
          <w:lang w:val="pt-BR"/>
        </w:rPr>
        <w:t xml:space="preserve">) acima, </w:t>
      </w:r>
      <w:r w:rsidR="004B4818">
        <w:rPr>
          <w:rFonts w:ascii="Trebuchet MS" w:hAnsi="Trebuchet MS"/>
          <w:szCs w:val="20"/>
          <w:lang w:val="pt-BR"/>
        </w:rPr>
        <w:t>a</w:t>
      </w:r>
      <w:r w:rsidR="00D136FF">
        <w:rPr>
          <w:rFonts w:ascii="Trebuchet MS" w:hAnsi="Trebuchet MS"/>
          <w:szCs w:val="20"/>
          <w:lang w:val="pt-BR"/>
        </w:rPr>
        <w:t xml:space="preserve">s Debêntures </w:t>
      </w:r>
      <w:r w:rsidR="004B4818">
        <w:rPr>
          <w:rFonts w:ascii="Trebuchet MS" w:hAnsi="Trebuchet MS"/>
          <w:szCs w:val="20"/>
          <w:lang w:val="pt-BR"/>
        </w:rPr>
        <w:t xml:space="preserve">por eles detidas </w:t>
      </w:r>
      <w:r w:rsidR="00D136FF">
        <w:rPr>
          <w:rFonts w:ascii="Trebuchet MS" w:hAnsi="Trebuchet MS"/>
          <w:szCs w:val="20"/>
          <w:lang w:val="pt-BR"/>
        </w:rPr>
        <w:t>serão consideradas “Debêntures em Circulação” para todos os fins</w:t>
      </w:r>
      <w:r>
        <w:rPr>
          <w:rFonts w:ascii="Trebuchet MS" w:hAnsi="Trebuchet MS"/>
          <w:szCs w:val="20"/>
          <w:lang w:val="pt-BR"/>
        </w:rPr>
        <w:t>.</w:t>
      </w:r>
    </w:p>
    <w:p w14:paraId="2E220B34"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r w:rsidRPr="00A43719">
        <w:rPr>
          <w:rFonts w:ascii="Trebuchet MS" w:hAnsi="Trebuchet MS"/>
          <w:sz w:val="20"/>
        </w:rPr>
        <w:t>CLÁUSULA ONZE – DAS DECLARAÇÕES DA EMISSORA</w:t>
      </w:r>
      <w:r w:rsidR="00BA7B78" w:rsidRPr="00A43719">
        <w:rPr>
          <w:rFonts w:ascii="Trebuchet MS" w:hAnsi="Trebuchet MS"/>
          <w:sz w:val="20"/>
        </w:rPr>
        <w:t xml:space="preserve"> </w:t>
      </w:r>
    </w:p>
    <w:p w14:paraId="6B14A8AC" w14:textId="77777777" w:rsidR="008B73FF" w:rsidRDefault="008B73FF" w:rsidP="00E31DF6">
      <w:pPr>
        <w:pStyle w:val="Level2"/>
        <w:numPr>
          <w:ilvl w:val="1"/>
          <w:numId w:val="51"/>
        </w:numPr>
        <w:spacing w:before="140" w:after="240"/>
        <w:ind w:left="680" w:hanging="680"/>
        <w:rPr>
          <w:rFonts w:ascii="Trebuchet MS" w:hAnsi="Trebuchet MS" w:cs="Arial"/>
          <w:szCs w:val="20"/>
          <w:lang w:val="pt-BR" w:eastAsia="pt-BR"/>
        </w:rPr>
      </w:pPr>
      <w:bookmarkStart w:id="426" w:name="_DV_M355"/>
      <w:bookmarkEnd w:id="426"/>
      <w:r w:rsidRPr="00A43719">
        <w:rPr>
          <w:rFonts w:ascii="Trebuchet MS" w:hAnsi="Trebuchet MS" w:cs="Arial"/>
          <w:szCs w:val="20"/>
          <w:lang w:val="pt-BR" w:eastAsia="pt-BR"/>
        </w:rPr>
        <w:t xml:space="preserve">A </w:t>
      </w:r>
      <w:r w:rsidRPr="00A43719">
        <w:rPr>
          <w:rFonts w:ascii="Trebuchet MS" w:hAnsi="Trebuchet MS" w:cs="Arial"/>
          <w:szCs w:val="20"/>
          <w:lang w:val="pt-BR"/>
        </w:rPr>
        <w:t>Emissora</w:t>
      </w:r>
      <w:r w:rsidR="00BA7B78"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declara e garante que,</w:t>
      </w:r>
      <w:r w:rsidR="003552A6"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na data de liquidação da Oferta Restrita:</w:t>
      </w:r>
      <w:r w:rsidR="0053113A">
        <w:rPr>
          <w:rFonts w:ascii="Trebuchet MS" w:hAnsi="Trebuchet MS" w:cs="Arial"/>
          <w:szCs w:val="20"/>
          <w:lang w:val="pt-BR" w:eastAsia="pt-BR"/>
        </w:rPr>
        <w:t xml:space="preserve"> </w:t>
      </w:r>
    </w:p>
    <w:p w14:paraId="1297C613" w14:textId="77777777" w:rsidR="00E46007" w:rsidRPr="00DF53F1" w:rsidRDefault="006B7E84"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proofErr w:type="spellStart"/>
      <w:r>
        <w:rPr>
          <w:rFonts w:ascii="Trebuchet MS" w:eastAsia="Calibri" w:hAnsi="Trebuchet MS" w:cs="Arial"/>
          <w:sz w:val="20"/>
          <w:szCs w:val="20"/>
          <w:lang w:eastAsia="pt-BR"/>
        </w:rPr>
        <w:t>é</w:t>
      </w:r>
      <w:proofErr w:type="spellEnd"/>
      <w:r w:rsidRPr="00DF53F1">
        <w:rPr>
          <w:rFonts w:ascii="Trebuchet MS" w:eastAsia="Calibri" w:hAnsi="Trebuchet MS" w:cs="Arial"/>
          <w:sz w:val="20"/>
          <w:szCs w:val="20"/>
          <w:lang w:eastAsia="pt-BR"/>
        </w:rPr>
        <w:t xml:space="preserve"> </w:t>
      </w:r>
      <w:r w:rsidR="00E46007" w:rsidRPr="00DF53F1">
        <w:rPr>
          <w:rFonts w:ascii="Trebuchet MS" w:eastAsia="Calibri" w:hAnsi="Trebuchet MS" w:cs="Arial"/>
          <w:sz w:val="20"/>
          <w:szCs w:val="20"/>
          <w:lang w:eastAsia="pt-BR"/>
        </w:rPr>
        <w:t>sociedade devidamente organizada, constituída e existente sob a forma de sociedade por ações, de acordo com as leis brasileiras e a regulamentação da CVM aplicável;</w:t>
      </w:r>
    </w:p>
    <w:p w14:paraId="6396767B"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o registro de companhia aberta da Emissora está atualizado perante a CVM, conforme requerido pela Instrução CVM 480, e suas informações lá contidas e tornadas públicas estão atualizadas conforme requerido pela Instrução CVM 480;</w:t>
      </w:r>
    </w:p>
    <w:p w14:paraId="1E4C33A3"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est</w:t>
      </w:r>
      <w:r w:rsidR="00E9230F">
        <w:rPr>
          <w:rFonts w:ascii="Trebuchet MS" w:eastAsia="Calibri" w:hAnsi="Trebuchet MS" w:cs="Arial"/>
          <w:sz w:val="20"/>
          <w:szCs w:val="20"/>
          <w:lang w:eastAsia="pt-BR"/>
        </w:rPr>
        <w:t>á</w:t>
      </w:r>
      <w:r w:rsidRPr="00DF53F1">
        <w:rPr>
          <w:rFonts w:ascii="Trebuchet MS" w:eastAsia="Calibri" w:hAnsi="Trebuchet MS" w:cs="Arial"/>
          <w:sz w:val="20"/>
          <w:szCs w:val="20"/>
          <w:lang w:eastAsia="pt-BR"/>
        </w:rPr>
        <w:t xml:space="preserve"> devidamente autorizada e obt</w:t>
      </w:r>
      <w:r w:rsidR="00E9230F">
        <w:rPr>
          <w:rFonts w:ascii="Trebuchet MS" w:eastAsia="Calibri" w:hAnsi="Trebuchet MS" w:cs="Arial"/>
          <w:sz w:val="20"/>
          <w:szCs w:val="20"/>
          <w:lang w:eastAsia="pt-BR"/>
        </w:rPr>
        <w:t>eve</w:t>
      </w:r>
      <w:r w:rsidRPr="00DF53F1">
        <w:rPr>
          <w:rFonts w:ascii="Trebuchet MS" w:eastAsia="Calibri" w:hAnsi="Trebuchet MS" w:cs="Arial"/>
          <w:sz w:val="20"/>
          <w:szCs w:val="20"/>
          <w:lang w:eastAsia="pt-BR"/>
        </w:rPr>
        <w:t xml:space="preserve"> todas as </w:t>
      </w:r>
      <w:r w:rsidRPr="00DF53F1">
        <w:rPr>
          <w:rFonts w:ascii="Trebuchet MS" w:eastAsia="Calibri" w:hAnsi="Trebuchet MS" w:cs="Arial"/>
          <w:sz w:val="20"/>
          <w:szCs w:val="20"/>
        </w:rPr>
        <w:t xml:space="preserve">licenças e as </w:t>
      </w:r>
      <w:r w:rsidRPr="00DF53F1">
        <w:rPr>
          <w:rFonts w:ascii="Trebuchet MS" w:eastAsia="Calibri" w:hAnsi="Trebuchet MS" w:cs="Arial"/>
          <w:sz w:val="20"/>
          <w:szCs w:val="20"/>
          <w:lang w:eastAsia="pt-BR"/>
        </w:rPr>
        <w:t xml:space="preserve">autorizações necessárias, inclusive, conforme aplicável, </w:t>
      </w:r>
      <w:r w:rsidRPr="00DF53F1">
        <w:rPr>
          <w:rFonts w:ascii="Trebuchet MS" w:eastAsia="Calibri" w:hAnsi="Trebuchet MS" w:cs="Arial"/>
          <w:sz w:val="20"/>
          <w:szCs w:val="20"/>
        </w:rPr>
        <w:t>legais,</w:t>
      </w:r>
      <w:r w:rsidRPr="00DF53F1">
        <w:rPr>
          <w:rFonts w:ascii="Trebuchet MS" w:eastAsia="Calibri" w:hAnsi="Trebuchet MS" w:cs="Arial"/>
          <w:sz w:val="20"/>
          <w:szCs w:val="20"/>
          <w:lang w:eastAsia="pt-BR"/>
        </w:rPr>
        <w:t xml:space="preserve"> societárias, </w:t>
      </w:r>
      <w:r w:rsidRPr="00DF53F1">
        <w:rPr>
          <w:rFonts w:ascii="Trebuchet MS" w:eastAsia="Calibri" w:hAnsi="Trebuchet MS" w:cs="Arial"/>
          <w:sz w:val="20"/>
          <w:szCs w:val="20"/>
        </w:rPr>
        <w:t xml:space="preserve">regulatórias e de terceiros, incluindo, mas não se limitando, de credores, necessárias </w:t>
      </w:r>
      <w:r w:rsidRPr="00DF53F1">
        <w:rPr>
          <w:rFonts w:ascii="Trebuchet MS" w:eastAsia="Calibri" w:hAnsi="Trebuchet MS" w:cs="Arial"/>
          <w:sz w:val="20"/>
          <w:szCs w:val="20"/>
          <w:lang w:eastAsia="pt-BR"/>
        </w:rPr>
        <w:t>à celebração desta Escritura de Emissão</w:t>
      </w:r>
      <w:r w:rsidRPr="00DF53F1">
        <w:rPr>
          <w:rFonts w:ascii="Trebuchet MS" w:eastAsia="Calibri" w:hAnsi="Trebuchet MS" w:cs="Arial"/>
          <w:sz w:val="20"/>
          <w:szCs w:val="20"/>
        </w:rPr>
        <w:t xml:space="preserve"> e dos demais documentos da Emissão e da Oferta Restrita</w:t>
      </w:r>
      <w:r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e à realização da Emissão e da Oferta Restrita</w:t>
      </w:r>
      <w:r w:rsidRPr="00DF53F1">
        <w:rPr>
          <w:rFonts w:ascii="Trebuchet MS" w:eastAsia="Calibri" w:hAnsi="Trebuchet MS" w:cs="Arial"/>
          <w:sz w:val="20"/>
          <w:szCs w:val="20"/>
          <w:lang w:eastAsia="pt-BR"/>
        </w:rPr>
        <w:t>;</w:t>
      </w:r>
    </w:p>
    <w:p w14:paraId="6C65BDB8"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rPr>
        <w:t>seus</w:t>
      </w:r>
      <w:r w:rsidRPr="00DF53F1">
        <w:rPr>
          <w:rFonts w:ascii="Trebuchet MS" w:eastAsia="Calibri" w:hAnsi="Trebuchet MS" w:cs="Arial"/>
          <w:sz w:val="20"/>
          <w:szCs w:val="20"/>
          <w:lang w:eastAsia="pt-BR"/>
        </w:rPr>
        <w:t xml:space="preserve"> representantes legais que assinam esta Escritura de Emissão têm poderes estatutários e/ou delegados para assumir, em seu nome, as obrigações </w:t>
      </w:r>
      <w:r w:rsidRPr="00DF53F1">
        <w:rPr>
          <w:rFonts w:ascii="Trebuchet MS" w:eastAsia="Calibri" w:hAnsi="Trebuchet MS" w:cs="Arial"/>
          <w:sz w:val="20"/>
          <w:szCs w:val="20"/>
        </w:rPr>
        <w:t>previstas nesta Escritura de Emissão</w:t>
      </w:r>
      <w:r w:rsidRPr="00DF53F1">
        <w:rPr>
          <w:rFonts w:ascii="Trebuchet MS" w:eastAsia="Calibri" w:hAnsi="Trebuchet MS" w:cs="Arial"/>
          <w:sz w:val="20"/>
          <w:szCs w:val="20"/>
          <w:lang w:eastAsia="pt-BR"/>
        </w:rPr>
        <w:t xml:space="preserve"> e, sendo mandatários, </w:t>
      </w:r>
      <w:r w:rsidRPr="00DF53F1">
        <w:rPr>
          <w:rFonts w:ascii="Trebuchet MS" w:eastAsia="Calibri" w:hAnsi="Trebuchet MS" w:cs="Arial"/>
          <w:sz w:val="20"/>
          <w:szCs w:val="20"/>
        </w:rPr>
        <w:t>têm</w:t>
      </w:r>
      <w:r w:rsidRPr="00DF53F1">
        <w:rPr>
          <w:rFonts w:ascii="Trebuchet MS" w:eastAsia="Calibri" w:hAnsi="Trebuchet MS" w:cs="Arial"/>
          <w:sz w:val="20"/>
          <w:szCs w:val="20"/>
          <w:lang w:eastAsia="pt-BR"/>
        </w:rPr>
        <w:t xml:space="preserve"> os poderes legitimamente outorgados, estando os respectivos mandatos em pleno vigor</w:t>
      </w:r>
      <w:r w:rsidRPr="00DF53F1">
        <w:rPr>
          <w:rFonts w:ascii="Trebuchet MS" w:eastAsia="Calibri" w:hAnsi="Trebuchet MS" w:cs="Arial"/>
          <w:sz w:val="20"/>
          <w:szCs w:val="20"/>
        </w:rPr>
        <w:t xml:space="preserve"> e de acordo com os respectivos estatutos sociais</w:t>
      </w:r>
      <w:r w:rsidRPr="00DF53F1">
        <w:rPr>
          <w:rFonts w:ascii="Trebuchet MS" w:eastAsia="Calibri" w:hAnsi="Trebuchet MS" w:cs="Arial"/>
          <w:sz w:val="20"/>
          <w:szCs w:val="20"/>
          <w:lang w:eastAsia="pt-BR"/>
        </w:rPr>
        <w:t>;</w:t>
      </w:r>
    </w:p>
    <w:p w14:paraId="162C1CF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esta Escritura de Emissão </w:t>
      </w:r>
      <w:r w:rsidRPr="00DF53F1">
        <w:rPr>
          <w:rFonts w:ascii="Trebuchet MS" w:eastAsia="Calibri" w:hAnsi="Trebuchet MS" w:cs="Arial"/>
          <w:sz w:val="20"/>
          <w:szCs w:val="20"/>
        </w:rPr>
        <w:t>e as obrigações aqui previstas constituem obrigações lícitas, válidas, vinculantes e eficazes</w:t>
      </w:r>
      <w:r w:rsidRPr="00DF53F1">
        <w:rPr>
          <w:rFonts w:ascii="Trebuchet MS" w:eastAsia="Calibri" w:hAnsi="Trebuchet MS" w:cs="Arial"/>
          <w:sz w:val="20"/>
          <w:szCs w:val="20"/>
          <w:lang w:eastAsia="pt-BR"/>
        </w:rPr>
        <w:t xml:space="preserve"> da Emissora, </w:t>
      </w:r>
      <w:r w:rsidRPr="00DF53F1">
        <w:rPr>
          <w:rFonts w:ascii="Trebuchet MS" w:eastAsia="Calibri" w:hAnsi="Trebuchet MS" w:cs="Arial"/>
          <w:sz w:val="20"/>
          <w:szCs w:val="20"/>
        </w:rPr>
        <w:t>exequíveis</w:t>
      </w:r>
      <w:r w:rsidRPr="00DF53F1">
        <w:rPr>
          <w:rFonts w:ascii="Trebuchet MS" w:eastAsia="Calibri" w:hAnsi="Trebuchet MS" w:cs="Arial"/>
          <w:sz w:val="20"/>
          <w:szCs w:val="20"/>
          <w:lang w:eastAsia="pt-BR"/>
        </w:rPr>
        <w:t xml:space="preserve"> de acordo com os seus termos e condições</w:t>
      </w:r>
      <w:r w:rsidRPr="00DF53F1">
        <w:rPr>
          <w:rFonts w:ascii="Trebuchet MS" w:eastAsia="Calibri" w:hAnsi="Trebuchet MS" w:cs="Arial"/>
          <w:sz w:val="20"/>
          <w:szCs w:val="20"/>
        </w:rPr>
        <w:t xml:space="preserve">, com força de título executivo extrajudicial nos termos do artigo 784, I e III do Código de Processo Civil; </w:t>
      </w:r>
    </w:p>
    <w:p w14:paraId="355F7FB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DF53F1">
        <w:rPr>
          <w:rFonts w:ascii="Trebuchet MS" w:eastAsia="Calibri" w:hAnsi="Trebuchet MS"/>
          <w:sz w:val="20"/>
          <w:szCs w:val="20"/>
        </w:rPr>
        <w:t xml:space="preserve">as opiniões e as análises expressas pela Emissora no seu Formulário de Referência, até esta data: </w:t>
      </w:r>
      <w:r w:rsidRPr="00DF53F1">
        <w:rPr>
          <w:rFonts w:ascii="Trebuchet MS" w:eastAsia="Calibri" w:hAnsi="Trebuchet MS"/>
          <w:b/>
          <w:sz w:val="20"/>
          <w:szCs w:val="20"/>
        </w:rPr>
        <w:t>(a)</w:t>
      </w:r>
      <w:r w:rsidRPr="00DF53F1">
        <w:rPr>
          <w:rFonts w:ascii="Trebuchet MS" w:eastAsia="Calibri" w:hAnsi="Trebuchet MS"/>
          <w:sz w:val="20"/>
          <w:szCs w:val="20"/>
        </w:rPr>
        <w:t xml:space="preserve"> foram elaboradas de boa-fé e consideram toda as circunstâncias relevantes sobre a Emissora; e </w:t>
      </w:r>
      <w:r w:rsidRPr="00DF53F1">
        <w:rPr>
          <w:rFonts w:ascii="Trebuchet MS" w:eastAsia="Calibri" w:hAnsi="Trebuchet MS"/>
          <w:b/>
          <w:sz w:val="20"/>
          <w:szCs w:val="20"/>
        </w:rPr>
        <w:t>(b)</w:t>
      </w:r>
      <w:r w:rsidRPr="00DF53F1">
        <w:rPr>
          <w:rFonts w:ascii="Trebuchet MS" w:eastAsia="Calibri" w:hAnsi="Trebuchet MS"/>
          <w:sz w:val="20"/>
          <w:szCs w:val="20"/>
        </w:rPr>
        <w:t xml:space="preserve"> são verdadeiras, consistentes, corretas e suficientes;</w:t>
      </w:r>
    </w:p>
    <w:p w14:paraId="2BB2E5AC"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a celebração</w:t>
      </w:r>
      <w:r w:rsidRPr="00DF53F1">
        <w:rPr>
          <w:rFonts w:ascii="Trebuchet MS" w:eastAsia="Calibri" w:hAnsi="Trebuchet MS" w:cs="Arial"/>
          <w:sz w:val="20"/>
          <w:szCs w:val="20"/>
        </w:rPr>
        <w:t>, os termos e condições</w:t>
      </w:r>
      <w:r w:rsidRPr="00DF53F1">
        <w:rPr>
          <w:rFonts w:ascii="Trebuchet MS" w:eastAsia="Calibri" w:hAnsi="Trebuchet MS" w:cs="Arial"/>
          <w:sz w:val="20"/>
          <w:szCs w:val="20"/>
          <w:lang w:eastAsia="pt-BR"/>
        </w:rPr>
        <w:t xml:space="preserve"> desta Escritura de Emissão</w:t>
      </w:r>
      <w:r w:rsidRPr="00DF53F1">
        <w:rPr>
          <w:rFonts w:ascii="Trebuchet MS" w:eastAsia="Calibri" w:hAnsi="Trebuchet MS" w:cs="Arial"/>
          <w:sz w:val="20"/>
          <w:szCs w:val="20"/>
        </w:rPr>
        <w:t xml:space="preserve"> e dos demais documentos da Emissão e da Oferta Restrita, a assunção e </w:t>
      </w:r>
      <w:r w:rsidRPr="00DF53F1">
        <w:rPr>
          <w:rFonts w:ascii="Trebuchet MS" w:eastAsia="Calibri" w:hAnsi="Trebuchet MS" w:cs="Arial"/>
          <w:sz w:val="20"/>
          <w:szCs w:val="20"/>
          <w:lang w:eastAsia="pt-BR"/>
        </w:rPr>
        <w:t xml:space="preserve">o cumprimento das </w:t>
      </w:r>
      <w:r w:rsidRPr="00DF53F1">
        <w:rPr>
          <w:rFonts w:ascii="Trebuchet MS" w:eastAsia="Calibri" w:hAnsi="Trebuchet MS" w:cs="Arial"/>
          <w:sz w:val="20"/>
          <w:szCs w:val="20"/>
        </w:rPr>
        <w:t xml:space="preserve">obrigações aqui e ali previstas e a realização da Emissão e da Oferta Restrita </w:t>
      </w:r>
      <w:r w:rsidRPr="00DF53F1">
        <w:rPr>
          <w:rFonts w:ascii="Trebuchet MS" w:eastAsia="Calibri" w:hAnsi="Trebuchet MS" w:cs="Arial"/>
          <w:b/>
          <w:sz w:val="20"/>
          <w:szCs w:val="20"/>
        </w:rPr>
        <w:t>(a)</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não infringem </w:t>
      </w:r>
      <w:r w:rsidRPr="00DF53F1">
        <w:rPr>
          <w:rFonts w:ascii="Trebuchet MS" w:eastAsia="Calibri" w:hAnsi="Trebuchet MS" w:cs="Arial"/>
          <w:sz w:val="20"/>
          <w:szCs w:val="20"/>
        </w:rPr>
        <w:t xml:space="preserve">o estatuto social da Emissora e demais documentos societários da Emissora; </w:t>
      </w:r>
      <w:r w:rsidRPr="00DF53F1">
        <w:rPr>
          <w:rFonts w:ascii="Trebuchet MS" w:eastAsia="Calibri" w:hAnsi="Trebuchet MS" w:cs="Arial"/>
          <w:b/>
          <w:sz w:val="20"/>
          <w:szCs w:val="20"/>
        </w:rPr>
        <w:t>(b)</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contrato ou </w:t>
      </w:r>
      <w:r w:rsidRPr="00DF53F1">
        <w:rPr>
          <w:rFonts w:ascii="Trebuchet MS" w:eastAsia="Calibri" w:hAnsi="Trebuchet MS" w:cs="Arial"/>
          <w:sz w:val="20"/>
          <w:szCs w:val="20"/>
        </w:rPr>
        <w:t xml:space="preserve">instrumento do </w:t>
      </w:r>
      <w:r w:rsidRPr="00DF53F1">
        <w:rPr>
          <w:rFonts w:ascii="Trebuchet MS" w:eastAsia="Calibri" w:hAnsi="Trebuchet MS" w:cs="Arial"/>
          <w:sz w:val="20"/>
          <w:szCs w:val="20"/>
          <w:lang w:eastAsia="pt-BR"/>
        </w:rPr>
        <w:t xml:space="preserve">qual a Emissora seja parte </w:t>
      </w:r>
      <w:r w:rsidRPr="00DF53F1">
        <w:rPr>
          <w:rFonts w:ascii="Trebuchet MS" w:eastAsia="Calibri" w:hAnsi="Trebuchet MS" w:cs="Arial"/>
          <w:sz w:val="20"/>
          <w:szCs w:val="20"/>
        </w:rPr>
        <w:t>e/</w:t>
      </w:r>
      <w:r w:rsidRPr="00DF53F1">
        <w:rPr>
          <w:rFonts w:ascii="Trebuchet MS" w:eastAsia="Calibri" w:hAnsi="Trebuchet MS" w:cs="Arial"/>
          <w:sz w:val="20"/>
          <w:szCs w:val="20"/>
          <w:lang w:eastAsia="pt-BR"/>
        </w:rPr>
        <w:t xml:space="preserve">ou pelo qual </w:t>
      </w:r>
      <w:r w:rsidRPr="00DF53F1">
        <w:rPr>
          <w:rFonts w:ascii="Trebuchet MS" w:eastAsia="Calibri" w:hAnsi="Trebuchet MS" w:cs="Arial"/>
          <w:sz w:val="20"/>
          <w:szCs w:val="20"/>
        </w:rPr>
        <w:t>quaisquer</w:t>
      </w:r>
      <w:r w:rsidRPr="00DF53F1">
        <w:rPr>
          <w:rFonts w:ascii="Trebuchet MS" w:eastAsia="Calibri" w:hAnsi="Trebuchet MS" w:cs="Arial"/>
          <w:sz w:val="20"/>
          <w:szCs w:val="20"/>
          <w:lang w:eastAsia="pt-BR"/>
        </w:rPr>
        <w:t xml:space="preserve"> de seus respectivos </w:t>
      </w:r>
      <w:r w:rsidRPr="00DF53F1">
        <w:rPr>
          <w:rFonts w:ascii="Trebuchet MS" w:eastAsia="Calibri" w:hAnsi="Trebuchet MS" w:cs="Arial"/>
          <w:sz w:val="20"/>
          <w:szCs w:val="20"/>
        </w:rPr>
        <w:t xml:space="preserve">ativos estejam sujeitos; </w:t>
      </w:r>
      <w:r w:rsidRPr="00DF53F1">
        <w:rPr>
          <w:rFonts w:ascii="Trebuchet MS" w:eastAsia="Calibri" w:hAnsi="Trebuchet MS" w:cs="Arial"/>
          <w:b/>
          <w:sz w:val="20"/>
          <w:szCs w:val="20"/>
        </w:rPr>
        <w:t>(c)</w:t>
      </w:r>
      <w:r w:rsidRPr="00DF53F1">
        <w:rPr>
          <w:rFonts w:ascii="Trebuchet MS" w:eastAsia="Calibri" w:hAnsi="Trebuchet MS" w:cs="Arial"/>
          <w:sz w:val="20"/>
          <w:szCs w:val="20"/>
        </w:rPr>
        <w:t> não resultarão</w:t>
      </w:r>
      <w:r w:rsidRPr="00DF53F1">
        <w:rPr>
          <w:rFonts w:ascii="Trebuchet MS" w:eastAsia="Calibri" w:hAnsi="Trebuchet MS" w:cs="Arial"/>
          <w:sz w:val="20"/>
          <w:szCs w:val="20"/>
          <w:lang w:eastAsia="pt-BR"/>
        </w:rPr>
        <w:t xml:space="preserve"> em (</w:t>
      </w:r>
      <w:r w:rsidRPr="00DF53F1">
        <w:rPr>
          <w:rFonts w:ascii="Trebuchet MS" w:eastAsia="Calibri" w:hAnsi="Trebuchet MS" w:cs="Arial"/>
          <w:i/>
          <w:sz w:val="20"/>
          <w:szCs w:val="20"/>
        </w:rPr>
        <w:t>1</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vencimento antecipado de qualquer obrigação estabelecida em qualquer </w:t>
      </w:r>
      <w:r w:rsidRPr="00DF53F1">
        <w:rPr>
          <w:rFonts w:ascii="Trebuchet MS" w:eastAsia="Calibri" w:hAnsi="Trebuchet MS" w:cs="Arial"/>
          <w:sz w:val="20"/>
          <w:szCs w:val="20"/>
        </w:rPr>
        <w:t xml:space="preserve">contrato ou instrumento do qual a Emissora seja parte e/ou pelo qual qualquer de seus ativos esteja sujeito, bem como não criará </w:t>
      </w:r>
      <w:r w:rsidRPr="00DF53F1">
        <w:rPr>
          <w:rFonts w:ascii="Trebuchet MS" w:eastAsia="Calibri" w:hAnsi="Trebuchet MS" w:cs="Arial"/>
          <w:sz w:val="20"/>
          <w:szCs w:val="20"/>
          <w:lang w:eastAsia="pt-BR"/>
        </w:rPr>
        <w:t xml:space="preserve">qualquer ônus </w:t>
      </w:r>
      <w:r w:rsidRPr="00DF53F1">
        <w:rPr>
          <w:rFonts w:ascii="Trebuchet MS" w:eastAsia="Calibri" w:hAnsi="Trebuchet MS" w:cs="Arial"/>
          <w:sz w:val="20"/>
          <w:szCs w:val="20"/>
        </w:rPr>
        <w:t xml:space="preserve">ou gravames </w:t>
      </w:r>
      <w:r w:rsidRPr="00DF53F1">
        <w:rPr>
          <w:rFonts w:ascii="Trebuchet MS" w:eastAsia="Calibri" w:hAnsi="Trebuchet MS" w:cs="Arial"/>
          <w:sz w:val="20"/>
          <w:szCs w:val="20"/>
          <w:lang w:eastAsia="pt-BR"/>
        </w:rPr>
        <w:t>sobre qualquer ativo ou bem da Emissora</w:t>
      </w:r>
      <w:r w:rsidRPr="00DF53F1">
        <w:rPr>
          <w:rFonts w:ascii="Trebuchet MS" w:eastAsia="Calibri" w:hAnsi="Trebuchet MS" w:cs="Arial"/>
          <w:sz w:val="20"/>
          <w:szCs w:val="20"/>
        </w:rPr>
        <w:t>;</w:t>
      </w:r>
      <w:r w:rsidRPr="00DF53F1">
        <w:rPr>
          <w:rFonts w:ascii="Trebuchet MS" w:eastAsia="Calibri" w:hAnsi="Trebuchet MS" w:cs="Arial"/>
          <w:sz w:val="20"/>
          <w:szCs w:val="20"/>
          <w:lang w:eastAsia="pt-BR"/>
        </w:rPr>
        <w:t xml:space="preserve"> ou (</w:t>
      </w:r>
      <w:r w:rsidRPr="00DF53F1">
        <w:rPr>
          <w:rFonts w:ascii="Trebuchet MS" w:eastAsia="Calibri" w:hAnsi="Trebuchet MS" w:cs="Arial"/>
          <w:i/>
          <w:sz w:val="20"/>
          <w:szCs w:val="20"/>
        </w:rPr>
        <w:t>2</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rescisão de qualquer desses contratos ou instrumentos; </w:t>
      </w:r>
      <w:r w:rsidRPr="00DF53F1">
        <w:rPr>
          <w:rFonts w:ascii="Trebuchet MS" w:eastAsia="Calibri" w:hAnsi="Trebuchet MS"/>
          <w:b/>
          <w:sz w:val="20"/>
          <w:szCs w:val="20"/>
        </w:rPr>
        <w:t>(</w:t>
      </w:r>
      <w:r w:rsidRPr="00DF53F1">
        <w:rPr>
          <w:rFonts w:ascii="Trebuchet MS" w:eastAsia="Calibri" w:hAnsi="Trebuchet MS" w:cs="Arial"/>
          <w:b/>
          <w:sz w:val="20"/>
          <w:szCs w:val="20"/>
        </w:rPr>
        <w:t>d)</w:t>
      </w:r>
      <w:r w:rsidRPr="00DF53F1">
        <w:rPr>
          <w:rFonts w:ascii="Trebuchet MS" w:eastAsia="Calibri" w:hAnsi="Trebuchet MS" w:cs="Arial"/>
          <w:sz w:val="20"/>
          <w:szCs w:val="20"/>
        </w:rPr>
        <w:t xml:space="preserve"> não infringem</w:t>
      </w:r>
      <w:r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lang w:eastAsia="pt-BR"/>
        </w:rPr>
        <w:lastRenderedPageBreak/>
        <w:t xml:space="preserve">qualquer </w:t>
      </w:r>
      <w:r w:rsidRPr="00DF53F1">
        <w:rPr>
          <w:rFonts w:ascii="Trebuchet MS" w:eastAsia="Calibri" w:hAnsi="Trebuchet MS" w:cs="Arial"/>
          <w:sz w:val="20"/>
          <w:szCs w:val="20"/>
        </w:rPr>
        <w:t>disposição legal</w:t>
      </w:r>
      <w:r w:rsidRPr="00DF53F1">
        <w:rPr>
          <w:rFonts w:ascii="Trebuchet MS" w:eastAsia="Calibri" w:hAnsi="Trebuchet MS" w:cs="Arial"/>
          <w:sz w:val="20"/>
          <w:szCs w:val="20"/>
          <w:lang w:eastAsia="pt-BR"/>
        </w:rPr>
        <w:t xml:space="preserve"> ou </w:t>
      </w:r>
      <w:r w:rsidRPr="00DF53F1">
        <w:rPr>
          <w:rFonts w:ascii="Trebuchet MS" w:eastAsia="Calibri" w:hAnsi="Trebuchet MS" w:cs="Arial"/>
          <w:sz w:val="20"/>
          <w:szCs w:val="20"/>
        </w:rPr>
        <w:t>regulamentar</w:t>
      </w:r>
      <w:r w:rsidRPr="00DF53F1">
        <w:rPr>
          <w:rFonts w:ascii="Trebuchet MS" w:eastAsia="Calibri" w:hAnsi="Trebuchet MS" w:cs="Arial"/>
          <w:sz w:val="20"/>
          <w:szCs w:val="20"/>
          <w:lang w:eastAsia="pt-BR"/>
        </w:rPr>
        <w:t xml:space="preserve"> a que a Emissora </w:t>
      </w:r>
      <w:r w:rsidRPr="00DF53F1">
        <w:rPr>
          <w:rFonts w:ascii="Trebuchet MS" w:eastAsia="Calibri" w:hAnsi="Trebuchet MS" w:cs="Arial"/>
          <w:sz w:val="20"/>
          <w:szCs w:val="20"/>
        </w:rPr>
        <w:t xml:space="preserve">esteja sujeita; e </w:t>
      </w:r>
      <w:r w:rsidRPr="00DF53F1">
        <w:rPr>
          <w:rFonts w:ascii="Trebuchet MS" w:eastAsia="Calibri" w:hAnsi="Trebuchet MS" w:cs="Arial"/>
          <w:b/>
          <w:sz w:val="20"/>
          <w:szCs w:val="20"/>
        </w:rPr>
        <w:t>(e)</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ordem, decisão ou sentença administrativa, judicial ou arbitral que afete a Emissora</w:t>
      </w:r>
      <w:r w:rsidR="007745BE"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 xml:space="preserve">e/ou </w:t>
      </w:r>
      <w:r w:rsidRPr="00DF53F1">
        <w:rPr>
          <w:rFonts w:ascii="Trebuchet MS" w:eastAsia="Calibri" w:hAnsi="Trebuchet MS" w:cs="Arial"/>
          <w:sz w:val="20"/>
          <w:szCs w:val="20"/>
          <w:lang w:eastAsia="pt-BR"/>
        </w:rPr>
        <w:t>quaisquer de seus respectivos bens e propriedades;</w:t>
      </w:r>
    </w:p>
    <w:p w14:paraId="0921C3B1" w14:textId="6A024D7A"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A676D4">
        <w:rPr>
          <w:rFonts w:ascii="Trebuchet MS" w:eastAsia="Calibri" w:hAnsi="Trebuchet MS"/>
          <w:sz w:val="20"/>
          <w:szCs w:val="20"/>
        </w:rPr>
        <w:t xml:space="preserve">exceto com relação àquelas matérias que forem objeto de discussão </w:t>
      </w:r>
      <w:r w:rsidR="00AC041E" w:rsidRPr="00A676D4">
        <w:rPr>
          <w:rFonts w:ascii="Trebuchet MS" w:eastAsia="Calibri" w:hAnsi="Trebuchet MS"/>
          <w:sz w:val="20"/>
          <w:szCs w:val="20"/>
        </w:rPr>
        <w:t xml:space="preserve">de boa-fé </w:t>
      </w:r>
      <w:r w:rsidRPr="00A676D4">
        <w:rPr>
          <w:rFonts w:ascii="Trebuchet MS" w:eastAsia="Calibri" w:hAnsi="Trebuchet MS"/>
          <w:sz w:val="20"/>
          <w:szCs w:val="20"/>
        </w:rPr>
        <w:t>em processos administrativos e/ou judiciais</w:t>
      </w:r>
      <w:r w:rsidR="00AD78C3" w:rsidRPr="00A676D4">
        <w:rPr>
          <w:rFonts w:ascii="Trebuchet MS" w:eastAsia="Calibri" w:hAnsi="Trebuchet MS"/>
          <w:sz w:val="20"/>
          <w:szCs w:val="20"/>
        </w:rPr>
        <w:t xml:space="preserve"> </w:t>
      </w:r>
      <w:r w:rsidRPr="00A676D4">
        <w:rPr>
          <w:rFonts w:ascii="Trebuchet MS" w:eastAsia="Calibri" w:hAnsi="Trebuchet MS"/>
          <w:sz w:val="20"/>
          <w:szCs w:val="20"/>
        </w:rPr>
        <w:t>e por situações cobertas por processo regular de licenciamento</w:t>
      </w:r>
      <w:r w:rsidRPr="00264548">
        <w:rPr>
          <w:rFonts w:ascii="Trebuchet MS" w:eastAsia="Calibri" w:hAnsi="Trebuchet MS"/>
          <w:sz w:val="20"/>
          <w:szCs w:val="20"/>
        </w:rPr>
        <w:t>, a Emissora</w:t>
      </w:r>
      <w:r w:rsidR="001B23EA" w:rsidRPr="000E17E5">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Pr="000E17E5">
        <w:rPr>
          <w:rFonts w:ascii="Trebuchet MS" w:eastAsia="Calibri" w:hAnsi="Trebuchet MS" w:cs="Arial"/>
          <w:sz w:val="20"/>
          <w:szCs w:val="20"/>
          <w:lang w:eastAsia="pt-BR"/>
        </w:rPr>
        <w:t xml:space="preserve"> t</w:t>
      </w:r>
      <w:r w:rsidR="00E9230F">
        <w:rPr>
          <w:rFonts w:ascii="Trebuchet MS" w:eastAsia="Calibri" w:hAnsi="Trebuchet MS" w:cs="Arial"/>
          <w:sz w:val="20"/>
          <w:szCs w:val="20"/>
          <w:lang w:eastAsia="pt-BR"/>
        </w:rPr>
        <w:t>e</w:t>
      </w:r>
      <w:r w:rsidRPr="000E17E5">
        <w:rPr>
          <w:rFonts w:ascii="Trebuchet MS" w:eastAsia="Calibri" w:hAnsi="Trebuchet MS" w:cs="Arial"/>
          <w:sz w:val="20"/>
          <w:szCs w:val="20"/>
          <w:lang w:eastAsia="pt-BR"/>
        </w:rPr>
        <w:t>m</w:t>
      </w:r>
      <w:r w:rsidRPr="000E17E5">
        <w:rPr>
          <w:rFonts w:ascii="Trebuchet MS" w:eastAsia="Calibri" w:hAnsi="Trebuchet MS"/>
          <w:sz w:val="20"/>
          <w:szCs w:val="20"/>
        </w:rPr>
        <w:t xml:space="preserve"> todas as autorizações e</w:t>
      </w:r>
      <w:r w:rsidRPr="00264548">
        <w:rPr>
          <w:rFonts w:ascii="Trebuchet MS" w:eastAsia="Calibri" w:hAnsi="Trebuchet MS"/>
          <w:sz w:val="20"/>
          <w:szCs w:val="20"/>
        </w:rPr>
        <w:t xml:space="preserve"> licenças (inclusive ambientais) relevantes exigidas pelas autoridades federais, estaduais e municipais para o exercício de suas atividades, sendo todas elas válidas; </w:t>
      </w:r>
    </w:p>
    <w:p w14:paraId="6F5D065C" w14:textId="29D8B5FA" w:rsidR="00E46007" w:rsidRPr="00E63734" w:rsidRDefault="00C14F81"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Pr>
          <w:rFonts w:ascii="Trebuchet MS" w:eastAsia="Calibri" w:hAnsi="Trebuchet MS"/>
          <w:color w:val="000000"/>
          <w:sz w:val="20"/>
          <w:szCs w:val="20"/>
        </w:rPr>
        <w:t xml:space="preserve">sem prejuízo do disposto no inciso (x) abaixo, </w:t>
      </w:r>
      <w:r w:rsidR="00E46007" w:rsidRPr="00264548">
        <w:rPr>
          <w:rFonts w:ascii="Trebuchet MS" w:eastAsia="Calibri" w:hAnsi="Trebuchet MS"/>
          <w:color w:val="000000"/>
          <w:sz w:val="20"/>
          <w:szCs w:val="20"/>
        </w:rPr>
        <w:t>a Emissora</w:t>
      </w:r>
      <w:r w:rsidR="001B23EA">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E46007" w:rsidRPr="00264548">
        <w:rPr>
          <w:rFonts w:ascii="Trebuchet MS" w:eastAsia="Calibri" w:hAnsi="Trebuchet MS"/>
          <w:color w:val="000000"/>
          <w:sz w:val="20"/>
          <w:szCs w:val="20"/>
        </w:rPr>
        <w:t xml:space="preserve"> cumpre as leis, regulamentos, normas administrativas e determinações dos órgãos governamentais, autarquias ou tribunais aplicáveis para realização de seus negócios, exceto </w:t>
      </w:r>
      <w:r w:rsidR="00E46007" w:rsidRPr="00264548">
        <w:rPr>
          <w:rFonts w:ascii="Trebuchet MS" w:hAnsi="Trebuchet MS"/>
          <w:color w:val="000000"/>
          <w:sz w:val="20"/>
          <w:szCs w:val="20"/>
          <w:lang w:eastAsia="pt-BR"/>
        </w:rPr>
        <w:t xml:space="preserve">(a) </w:t>
      </w:r>
      <w:r w:rsidR="00E46007" w:rsidRPr="00264548">
        <w:rPr>
          <w:rFonts w:ascii="Trebuchet MS" w:eastAsia="Calibri" w:hAnsi="Trebuchet MS"/>
          <w:color w:val="000000"/>
          <w:sz w:val="20"/>
          <w:szCs w:val="20"/>
        </w:rPr>
        <w:t>por eventuais descumprimentos mencionados</w:t>
      </w:r>
      <w:r w:rsidR="00010ADA">
        <w:rPr>
          <w:rFonts w:ascii="Trebuchet MS" w:eastAsia="Calibri" w:hAnsi="Trebuchet MS"/>
          <w:color w:val="000000"/>
          <w:sz w:val="20"/>
          <w:szCs w:val="20"/>
        </w:rPr>
        <w:t>, nestas data,</w:t>
      </w:r>
      <w:r w:rsidR="00E46007" w:rsidRPr="00264548">
        <w:rPr>
          <w:rFonts w:ascii="Trebuchet MS" w:eastAsia="Calibri" w:hAnsi="Trebuchet MS"/>
          <w:color w:val="000000"/>
          <w:sz w:val="20"/>
          <w:szCs w:val="20"/>
        </w:rPr>
        <w:t xml:space="preserve"> no Formulário de Referência</w:t>
      </w:r>
      <w:r w:rsidR="00E46007" w:rsidRPr="00264548">
        <w:rPr>
          <w:rFonts w:ascii="Trebuchet MS" w:hAnsi="Trebuchet MS"/>
          <w:color w:val="000000"/>
          <w:sz w:val="20"/>
          <w:szCs w:val="20"/>
          <w:lang w:eastAsia="pt-BR"/>
        </w:rPr>
        <w:t xml:space="preserve">, (b) com relação àquelas matérias que forem objeto de discussão </w:t>
      </w:r>
      <w:r w:rsidR="00AC041E">
        <w:rPr>
          <w:rFonts w:ascii="Trebuchet MS" w:hAnsi="Trebuchet MS"/>
          <w:color w:val="000000"/>
          <w:sz w:val="20"/>
          <w:szCs w:val="20"/>
          <w:lang w:eastAsia="pt-BR"/>
        </w:rPr>
        <w:t xml:space="preserve">de boa-fé </w:t>
      </w:r>
      <w:r w:rsidR="00E46007" w:rsidRPr="00264548">
        <w:rPr>
          <w:rFonts w:ascii="Trebuchet MS" w:hAnsi="Trebuchet MS"/>
          <w:color w:val="000000"/>
          <w:sz w:val="20"/>
          <w:szCs w:val="20"/>
          <w:lang w:eastAsia="pt-BR"/>
        </w:rPr>
        <w:t>em processos administrativos e/ou judiciais</w:t>
      </w:r>
      <w:r w:rsidR="001B23EA">
        <w:rPr>
          <w:rFonts w:ascii="Trebuchet MS" w:hAnsi="Trebuchet MS"/>
          <w:color w:val="000000"/>
          <w:sz w:val="20"/>
          <w:szCs w:val="20"/>
          <w:lang w:eastAsia="pt-BR"/>
        </w:rPr>
        <w:t>,</w:t>
      </w:r>
      <w:r w:rsidR="009D191D">
        <w:rPr>
          <w:rFonts w:ascii="Trebuchet MS" w:hAnsi="Trebuchet MS"/>
          <w:color w:val="000000"/>
          <w:sz w:val="20"/>
          <w:szCs w:val="20"/>
          <w:lang w:eastAsia="pt-BR"/>
        </w:rPr>
        <w:t xml:space="preserve"> </w:t>
      </w:r>
      <w:r w:rsidR="00E46007" w:rsidRPr="00DF53F1">
        <w:rPr>
          <w:rFonts w:ascii="Trebuchet MS" w:hAnsi="Trebuchet MS"/>
          <w:color w:val="000000"/>
          <w:sz w:val="20"/>
          <w:szCs w:val="20"/>
          <w:lang w:eastAsia="pt-BR"/>
        </w:rPr>
        <w:t>e (c) por situações cobertas por processo regular de licenciamento</w:t>
      </w:r>
      <w:r w:rsidR="00E46007" w:rsidRPr="00DF53F1">
        <w:rPr>
          <w:rFonts w:ascii="Trebuchet MS" w:eastAsia="Calibri" w:hAnsi="Trebuchet MS"/>
          <w:color w:val="000000"/>
          <w:sz w:val="20"/>
          <w:szCs w:val="20"/>
        </w:rPr>
        <w:t>;</w:t>
      </w:r>
      <w:r w:rsidR="0051599D">
        <w:rPr>
          <w:rFonts w:ascii="Trebuchet MS" w:eastAsia="Calibri" w:hAnsi="Trebuchet MS"/>
          <w:color w:val="000000"/>
          <w:sz w:val="20"/>
          <w:szCs w:val="20"/>
        </w:rPr>
        <w:t xml:space="preserve"> </w:t>
      </w:r>
    </w:p>
    <w:p w14:paraId="5EC9E5F1" w14:textId="471CF5A6" w:rsidR="004F45A5" w:rsidRPr="002C1C6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102732">
        <w:rPr>
          <w:rFonts w:ascii="Trebuchet MS" w:eastAsia="Calibri" w:hAnsi="Trebuchet MS" w:cs="Arial"/>
          <w:sz w:val="20"/>
          <w:szCs w:val="20"/>
          <w:lang w:eastAsia="pt-BR"/>
        </w:rPr>
        <w:t xml:space="preserve">considerando o cuidado e diligência que se emprega na atividade empresarial, </w:t>
      </w:r>
      <w:r>
        <w:rPr>
          <w:rFonts w:ascii="Trebuchet MS" w:eastAsia="Calibri" w:hAnsi="Trebuchet MS"/>
          <w:sz w:val="20"/>
          <w:szCs w:val="20"/>
        </w:rPr>
        <w:t>no seu melhor conhecimento,</w:t>
      </w:r>
      <w:r w:rsidRPr="00102732">
        <w:rPr>
          <w:rFonts w:ascii="Trebuchet MS" w:eastAsia="Calibri" w:hAnsi="Trebuchet MS" w:cs="Arial"/>
          <w:sz w:val="20"/>
          <w:szCs w:val="20"/>
          <w:lang w:eastAsia="pt-BR"/>
        </w:rPr>
        <w:t xml:space="preserve"> a Emissora cumpre a legislação em vigor, em especial as Leis Ambientais, </w:t>
      </w:r>
      <w:r w:rsidRPr="00A676D4">
        <w:rPr>
          <w:rFonts w:ascii="Trebuchet MS" w:eastAsia="Calibri" w:hAnsi="Trebuchet MS" w:cs="Arial"/>
          <w:sz w:val="20"/>
          <w:szCs w:val="20"/>
          <w:lang w:eastAsia="pt-BR"/>
        </w:rPr>
        <w:t xml:space="preserve">exceto com relação àquelas matérias que forem objeto de discussão </w:t>
      </w:r>
      <w:r w:rsidRPr="00A676D4">
        <w:rPr>
          <w:rFonts w:ascii="Trebuchet MS" w:hAnsi="Trebuchet MS" w:cs="Arial"/>
          <w:sz w:val="20"/>
          <w:szCs w:val="20"/>
        </w:rPr>
        <w:t xml:space="preserve">de boa-fé </w:t>
      </w:r>
      <w:r w:rsidRPr="00A676D4">
        <w:rPr>
          <w:rFonts w:ascii="Trebuchet MS" w:eastAsia="Calibri" w:hAnsi="Trebuchet MS" w:cs="Arial"/>
          <w:sz w:val="20"/>
          <w:szCs w:val="20"/>
          <w:lang w:eastAsia="pt-BR"/>
        </w:rPr>
        <w:t>em processos administrativos e/ou judiciais e por situações cobertas por processo regular de licenciamento</w:t>
      </w:r>
      <w:r w:rsidR="004F45A5">
        <w:rPr>
          <w:rFonts w:ascii="Trebuchet MS" w:eastAsia="Calibri" w:hAnsi="Trebuchet MS" w:cs="Arial"/>
          <w:sz w:val="20"/>
          <w:szCs w:val="20"/>
          <w:lang w:eastAsia="pt-BR"/>
        </w:rPr>
        <w:t>;</w:t>
      </w:r>
    </w:p>
    <w:p w14:paraId="02872566" w14:textId="4CFCF413" w:rsidR="00E46007" w:rsidRPr="00DF53F1" w:rsidRDefault="00FE3B52"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del w:id="427" w:author="Stocche Forbes" w:date="2022-04-11T22:30:00Z">
        <w:r w:rsidRPr="00FE3B52">
          <w:rPr>
            <w:rFonts w:ascii="Trebuchet MS" w:hAnsi="Trebuchet MS"/>
            <w:b/>
            <w:bCs/>
            <w:sz w:val="20"/>
            <w:szCs w:val="20"/>
            <w:highlight w:val="yellow"/>
          </w:rPr>
          <w:delText xml:space="preserve"> </w:delText>
        </w:r>
        <w:r w:rsidRPr="00CF65CF">
          <w:rPr>
            <w:rFonts w:ascii="Trebuchet MS" w:hAnsi="Trebuchet MS"/>
            <w:b/>
            <w:bCs/>
            <w:sz w:val="20"/>
            <w:szCs w:val="20"/>
            <w:highlight w:val="yellow"/>
          </w:rPr>
          <w:delText>[Nota: Favor manter redação da 25ª Emissão.</w:delText>
        </w:r>
        <w:r>
          <w:rPr>
            <w:rFonts w:ascii="Trebuchet MS" w:hAnsi="Trebuchet MS"/>
            <w:b/>
            <w:bCs/>
            <w:sz w:val="20"/>
            <w:szCs w:val="20"/>
            <w:highlight w:val="yellow"/>
          </w:rPr>
          <w:delText xml:space="preserve"> O Mandato é um documento bilateral entre a Companhia e o Coordenador, que não expõe a Companhia a vencimento de suas </w:delText>
        </w:r>
        <w:r w:rsidRPr="00505796">
          <w:rPr>
            <w:rFonts w:ascii="Trebuchet MS" w:hAnsi="Trebuchet MS"/>
            <w:b/>
            <w:bCs/>
            <w:sz w:val="20"/>
            <w:szCs w:val="20"/>
            <w:rPrChange w:id="428" w:author="Stocche Forbes" w:date="2022-04-12T08:42:00Z">
              <w:rPr>
                <w:rFonts w:ascii="Trebuchet MS" w:hAnsi="Trebuchet MS"/>
                <w:b/>
                <w:bCs/>
                <w:sz w:val="20"/>
                <w:szCs w:val="20"/>
                <w:highlight w:val="yellow"/>
              </w:rPr>
            </w:rPrChange>
          </w:rPr>
          <w:delText>dívidas.]</w:delText>
        </w:r>
        <w:r w:rsidR="00010ADA" w:rsidRPr="00505796">
          <w:rPr>
            <w:rFonts w:ascii="Trebuchet MS" w:eastAsia="Calibri" w:hAnsi="Trebuchet MS" w:cs="Arial"/>
            <w:sz w:val="20"/>
            <w:szCs w:val="20"/>
            <w:lang w:eastAsia="pt-BR"/>
            <w:rPrChange w:id="429" w:author="Stocche Forbes" w:date="2022-04-12T08:42:00Z">
              <w:rPr>
                <w:rFonts w:ascii="Trebuchet MS" w:eastAsia="Calibri" w:hAnsi="Trebuchet MS" w:cs="Arial"/>
                <w:sz w:val="20"/>
                <w:szCs w:val="20"/>
                <w:lang w:eastAsia="pt-BR"/>
              </w:rPr>
            </w:rPrChange>
          </w:rPr>
          <w:delText>(</w:delText>
        </w:r>
      </w:del>
      <w:ins w:id="430" w:author="Stocche Forbes" w:date="2022-04-11T22:30:00Z">
        <w:r w:rsidR="00010ADA" w:rsidRPr="00505796">
          <w:rPr>
            <w:rFonts w:ascii="Trebuchet MS" w:eastAsia="Calibri" w:hAnsi="Trebuchet MS" w:cs="Arial"/>
            <w:sz w:val="20"/>
            <w:szCs w:val="20"/>
            <w:lang w:eastAsia="pt-BR"/>
            <w:rPrChange w:id="431" w:author="Stocche Forbes" w:date="2022-04-12T08:42:00Z">
              <w:rPr>
                <w:rFonts w:ascii="Trebuchet MS" w:eastAsia="Calibri" w:hAnsi="Trebuchet MS" w:cs="Arial"/>
                <w:sz w:val="20"/>
                <w:szCs w:val="20"/>
                <w:lang w:eastAsia="pt-BR"/>
              </w:rPr>
            </w:rPrChange>
          </w:rPr>
          <w:t>(</w:t>
        </w:r>
      </w:ins>
      <w:r w:rsidR="00010ADA" w:rsidRPr="00505796">
        <w:rPr>
          <w:rFonts w:ascii="Trebuchet MS" w:eastAsia="Calibri" w:hAnsi="Trebuchet MS" w:cs="Arial"/>
          <w:sz w:val="20"/>
          <w:szCs w:val="20"/>
          <w:lang w:eastAsia="pt-BR"/>
          <w:rPrChange w:id="432" w:author="Stocche Forbes" w:date="2022-04-12T08:42:00Z">
            <w:rPr>
              <w:rFonts w:ascii="Trebuchet MS" w:eastAsia="Calibri" w:hAnsi="Trebuchet MS" w:cs="Arial"/>
              <w:sz w:val="20"/>
              <w:szCs w:val="20"/>
              <w:lang w:eastAsia="pt-BR"/>
            </w:rPr>
          </w:rPrChange>
        </w:rPr>
        <w:t>a)</w:t>
      </w:r>
      <w:r w:rsidR="00010ADA">
        <w:rPr>
          <w:rFonts w:ascii="Trebuchet MS" w:eastAsia="Calibri" w:hAnsi="Trebuchet MS" w:cs="Arial"/>
          <w:sz w:val="20"/>
          <w:szCs w:val="20"/>
          <w:lang w:eastAsia="pt-BR"/>
        </w:rPr>
        <w:t xml:space="preserve"> </w:t>
      </w:r>
      <w:r w:rsidR="004F45A5">
        <w:rPr>
          <w:rFonts w:ascii="Trebuchet MS" w:eastAsia="Calibri" w:hAnsi="Trebuchet MS" w:cs="Arial"/>
          <w:sz w:val="20"/>
          <w:szCs w:val="20"/>
          <w:lang w:eastAsia="pt-BR"/>
        </w:rPr>
        <w:t xml:space="preserve">a Emissora </w:t>
      </w:r>
      <w:r w:rsidR="00E9230F" w:rsidRPr="00102732">
        <w:rPr>
          <w:rFonts w:ascii="Trebuchet MS" w:eastAsia="Calibri" w:hAnsi="Trebuchet MS" w:cs="Arial"/>
          <w:sz w:val="20"/>
          <w:szCs w:val="20"/>
          <w:lang w:eastAsia="pt-BR"/>
        </w:rPr>
        <w:t xml:space="preserve">não </w:t>
      </w:r>
      <w:r w:rsidR="004F45A5" w:rsidRPr="00102732">
        <w:rPr>
          <w:rFonts w:ascii="Trebuchet MS" w:eastAsia="Calibri" w:hAnsi="Trebuchet MS" w:cs="Arial"/>
          <w:sz w:val="20"/>
          <w:szCs w:val="20"/>
          <w:lang w:eastAsia="pt-BR"/>
        </w:rPr>
        <w:t>utiliz</w:t>
      </w:r>
      <w:r w:rsidR="004F45A5">
        <w:rPr>
          <w:rFonts w:ascii="Trebuchet MS" w:eastAsia="Calibri" w:hAnsi="Trebuchet MS" w:cs="Arial"/>
          <w:sz w:val="20"/>
          <w:szCs w:val="20"/>
          <w:lang w:eastAsia="pt-BR"/>
        </w:rPr>
        <w:t>a</w:t>
      </w:r>
      <w:r w:rsidR="00E9230F" w:rsidRPr="00102732">
        <w:rPr>
          <w:rFonts w:ascii="Trebuchet MS" w:eastAsia="Calibri" w:hAnsi="Trebuchet MS" w:cs="Arial"/>
          <w:sz w:val="20"/>
          <w:szCs w:val="20"/>
          <w:lang w:eastAsia="pt-BR"/>
        </w:rPr>
        <w:t>, direta ou indiretamente, trabalho escravo ou trabalho infantil, salvo na condição de aprendiz</w:t>
      </w:r>
      <w:r w:rsidR="00F42B7F">
        <w:rPr>
          <w:rFonts w:ascii="Trebuchet MS" w:eastAsia="Calibri" w:hAnsi="Trebuchet MS" w:cs="Arial"/>
          <w:sz w:val="20"/>
          <w:szCs w:val="20"/>
          <w:lang w:eastAsia="pt-BR"/>
        </w:rPr>
        <w:t xml:space="preserve"> nos termos da legislação aplicável</w:t>
      </w:r>
      <w:r w:rsidR="00E9230F" w:rsidRPr="00102732">
        <w:rPr>
          <w:rFonts w:ascii="Trebuchet MS" w:eastAsia="Calibri" w:hAnsi="Trebuchet MS" w:cs="Arial"/>
          <w:sz w:val="20"/>
          <w:szCs w:val="20"/>
          <w:lang w:eastAsia="pt-BR"/>
        </w:rPr>
        <w:t>; (b) os seus trabalhadores est</w:t>
      </w:r>
      <w:r w:rsidR="004F45A5">
        <w:rPr>
          <w:rFonts w:ascii="Trebuchet MS" w:eastAsia="Calibri" w:hAnsi="Trebuchet MS" w:cs="Arial"/>
          <w:sz w:val="20"/>
          <w:szCs w:val="20"/>
          <w:lang w:eastAsia="pt-BR"/>
        </w:rPr>
        <w:t>ão</w:t>
      </w:r>
      <w:r w:rsidR="00E9230F" w:rsidRPr="00102732">
        <w:rPr>
          <w:rFonts w:ascii="Trebuchet MS" w:eastAsia="Calibri" w:hAnsi="Trebuchet MS" w:cs="Arial"/>
          <w:sz w:val="20"/>
          <w:szCs w:val="20"/>
          <w:lang w:eastAsia="pt-BR"/>
        </w:rPr>
        <w:t xml:space="preserve"> devidamente registrados nos termos da legislação em vigor; (c) </w:t>
      </w:r>
      <w:r w:rsidR="00010ADA">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 xml:space="preserve">as obrigações decorrentes dos contratos de trabalho e da legislação trabalhista e previdenciária em vigor; e (d) </w:t>
      </w:r>
      <w:r w:rsidR="00010ADA">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a legislação aplicável à saúde e segurança públicas</w:t>
      </w:r>
      <w:r w:rsidR="008C384C" w:rsidRPr="00F83DAF">
        <w:rPr>
          <w:rFonts w:ascii="Trebuchet MS" w:eastAsia="Calibri" w:hAnsi="Trebuchet MS" w:cs="Arial"/>
          <w:sz w:val="20"/>
          <w:szCs w:val="20"/>
          <w:lang w:eastAsia="pt-BR"/>
        </w:rPr>
        <w:t xml:space="preserve">, </w:t>
      </w:r>
      <w:r w:rsidR="008C384C" w:rsidRPr="00F83DAF">
        <w:rPr>
          <w:rFonts w:ascii="Trebuchet MS" w:eastAsia="Calibri" w:hAnsi="Trebuchet MS"/>
          <w:color w:val="000000"/>
          <w:sz w:val="20"/>
          <w:szCs w:val="20"/>
        </w:rPr>
        <w:t xml:space="preserve">exceto, com relação aos itens (b), (c) e (d): </w:t>
      </w:r>
      <w:r w:rsidR="008C384C" w:rsidRPr="00F83DAF">
        <w:rPr>
          <w:rFonts w:ascii="Trebuchet MS" w:hAnsi="Trebuchet MS"/>
          <w:color w:val="000000"/>
          <w:sz w:val="20"/>
          <w:szCs w:val="20"/>
          <w:lang w:eastAsia="pt-BR"/>
        </w:rPr>
        <w:t xml:space="preserve">(i) </w:t>
      </w:r>
      <w:r w:rsidR="008C384C" w:rsidRPr="00F83DAF">
        <w:rPr>
          <w:rFonts w:ascii="Trebuchet MS" w:eastAsia="Calibri" w:hAnsi="Trebuchet MS"/>
          <w:color w:val="000000"/>
          <w:sz w:val="20"/>
          <w:szCs w:val="20"/>
        </w:rPr>
        <w:t>por eventuais descumprimentos mencionados</w:t>
      </w:r>
      <w:r w:rsidR="00010ADA">
        <w:rPr>
          <w:rFonts w:ascii="Trebuchet MS" w:eastAsia="Calibri" w:hAnsi="Trebuchet MS"/>
          <w:color w:val="000000"/>
          <w:sz w:val="20"/>
          <w:szCs w:val="20"/>
        </w:rPr>
        <w:t>, nesta data,</w:t>
      </w:r>
      <w:r w:rsidR="008C384C" w:rsidRPr="00F83DAF">
        <w:rPr>
          <w:rFonts w:ascii="Trebuchet MS" w:eastAsia="Calibri" w:hAnsi="Trebuchet MS"/>
          <w:color w:val="000000"/>
          <w:sz w:val="20"/>
          <w:szCs w:val="20"/>
        </w:rPr>
        <w:t xml:space="preserve"> no Formulário de Referência</w:t>
      </w:r>
      <w:r w:rsidR="008C384C" w:rsidRPr="00F83DAF">
        <w:rPr>
          <w:rFonts w:ascii="Trebuchet MS" w:hAnsi="Trebuchet MS"/>
          <w:color w:val="000000"/>
          <w:sz w:val="20"/>
          <w:szCs w:val="20"/>
          <w:lang w:eastAsia="pt-BR"/>
        </w:rPr>
        <w:t xml:space="preserve">, </w:t>
      </w:r>
      <w:r w:rsidR="00F42B7F">
        <w:rPr>
          <w:rFonts w:ascii="Trebuchet MS" w:hAnsi="Trebuchet MS"/>
          <w:color w:val="000000"/>
          <w:sz w:val="20"/>
          <w:szCs w:val="20"/>
          <w:lang w:eastAsia="pt-BR"/>
        </w:rPr>
        <w:t xml:space="preserve">e </w:t>
      </w:r>
      <w:r w:rsidR="008C384C" w:rsidRPr="00F83DAF">
        <w:rPr>
          <w:rFonts w:ascii="Trebuchet MS" w:hAnsi="Trebuchet MS"/>
          <w:color w:val="000000"/>
          <w:sz w:val="20"/>
          <w:szCs w:val="20"/>
          <w:lang w:eastAsia="pt-BR"/>
        </w:rPr>
        <w:t>(</w:t>
      </w:r>
      <w:proofErr w:type="spellStart"/>
      <w:r w:rsidR="008C384C" w:rsidRPr="00F83DAF">
        <w:rPr>
          <w:rFonts w:ascii="Trebuchet MS" w:hAnsi="Trebuchet MS"/>
          <w:color w:val="000000"/>
          <w:sz w:val="20"/>
          <w:szCs w:val="20"/>
          <w:lang w:eastAsia="pt-BR"/>
        </w:rPr>
        <w:t>ii</w:t>
      </w:r>
      <w:proofErr w:type="spellEnd"/>
      <w:r w:rsidR="008C384C" w:rsidRPr="00F83DAF">
        <w:rPr>
          <w:rFonts w:ascii="Trebuchet MS" w:hAnsi="Trebuchet MS"/>
          <w:color w:val="000000"/>
          <w:sz w:val="20"/>
          <w:szCs w:val="20"/>
          <w:lang w:eastAsia="pt-BR"/>
        </w:rPr>
        <w:t xml:space="preserve">) </w:t>
      </w:r>
      <w:r w:rsidR="008C384C" w:rsidRPr="00A676D4">
        <w:rPr>
          <w:rFonts w:ascii="Trebuchet MS" w:hAnsi="Trebuchet MS"/>
          <w:color w:val="000000"/>
          <w:sz w:val="20"/>
          <w:szCs w:val="20"/>
          <w:lang w:eastAsia="pt-BR"/>
        </w:rPr>
        <w:t>com relação àquelas matérias que forem objeto de discussão de boa-fé em processos administrativos e/ou judiciais</w:t>
      </w:r>
      <w:r w:rsidR="008C384C" w:rsidRPr="00F83DAF">
        <w:rPr>
          <w:rFonts w:ascii="Trebuchet MS" w:hAnsi="Trebuchet MS"/>
          <w:color w:val="000000"/>
          <w:sz w:val="20"/>
          <w:szCs w:val="20"/>
          <w:lang w:eastAsia="pt-BR"/>
        </w:rPr>
        <w:t>, e (</w:t>
      </w:r>
      <w:proofErr w:type="spellStart"/>
      <w:r w:rsidR="008C384C" w:rsidRPr="00F83DAF">
        <w:rPr>
          <w:rFonts w:ascii="Trebuchet MS" w:hAnsi="Trebuchet MS"/>
          <w:color w:val="000000"/>
          <w:sz w:val="20"/>
          <w:szCs w:val="20"/>
          <w:lang w:eastAsia="pt-BR"/>
        </w:rPr>
        <w:t>iii</w:t>
      </w:r>
      <w:proofErr w:type="spellEnd"/>
      <w:r w:rsidR="008C384C" w:rsidRPr="00F83DAF">
        <w:rPr>
          <w:rFonts w:ascii="Trebuchet MS" w:hAnsi="Trebuchet MS"/>
          <w:color w:val="000000"/>
          <w:sz w:val="20"/>
          <w:szCs w:val="20"/>
          <w:lang w:eastAsia="pt-BR"/>
        </w:rPr>
        <w:t>) por situações cobertas por processo regular de licenciamento</w:t>
      </w:r>
      <w:r w:rsidR="00E46007" w:rsidRPr="00DF53F1">
        <w:rPr>
          <w:rFonts w:ascii="Trebuchet MS" w:eastAsia="Calibri" w:hAnsi="Trebuchet MS"/>
          <w:sz w:val="20"/>
          <w:szCs w:val="20"/>
        </w:rPr>
        <w:t>;</w:t>
      </w:r>
      <w:del w:id="433" w:author="Stocche Forbes" w:date="2022-04-11T22:30:00Z">
        <w:r w:rsidR="00482040">
          <w:rPr>
            <w:rFonts w:ascii="Trebuchet MS" w:eastAsia="Calibri" w:hAnsi="Trebuchet MS"/>
            <w:sz w:val="20"/>
            <w:szCs w:val="20"/>
          </w:rPr>
          <w:delText xml:space="preserve"> </w:delText>
        </w:r>
        <w:r w:rsidR="00A56D5A" w:rsidRPr="00A56D5A">
          <w:rPr>
            <w:rFonts w:ascii="Trebuchet MS" w:eastAsia="Calibri" w:hAnsi="Trebuchet MS"/>
            <w:b/>
            <w:bCs/>
            <w:sz w:val="20"/>
            <w:szCs w:val="20"/>
            <w:highlight w:val="yellow"/>
          </w:rPr>
          <w:delText xml:space="preserve">[Nota: </w:delText>
        </w:r>
        <w:r>
          <w:rPr>
            <w:rFonts w:ascii="Trebuchet MS" w:eastAsia="Calibri" w:hAnsi="Trebuchet MS"/>
            <w:b/>
            <w:bCs/>
            <w:sz w:val="20"/>
            <w:szCs w:val="20"/>
            <w:highlight w:val="yellow"/>
          </w:rPr>
          <w:delText>Ok parcialmente com ajustes. Sobre o i</w:delText>
        </w:r>
        <w:r w:rsidR="00A56D5A" w:rsidRPr="00A56D5A">
          <w:rPr>
            <w:rFonts w:ascii="Trebuchet MS" w:eastAsia="Calibri" w:hAnsi="Trebuchet MS"/>
            <w:b/>
            <w:bCs/>
            <w:sz w:val="20"/>
            <w:szCs w:val="20"/>
            <w:highlight w:val="yellow"/>
          </w:rPr>
          <w:delText>tem (d)</w:delText>
        </w:r>
        <w:r>
          <w:rPr>
            <w:rFonts w:ascii="Trebuchet MS" w:eastAsia="Calibri" w:hAnsi="Trebuchet MS"/>
            <w:b/>
            <w:bCs/>
            <w:sz w:val="20"/>
            <w:szCs w:val="20"/>
            <w:highlight w:val="yellow"/>
          </w:rPr>
          <w:delText xml:space="preserve">, favor manter redação da 25ª Emissão, uma vez que as matérias ali tratadas podem </w:delText>
        </w:r>
        <w:r w:rsidR="00A56D5A" w:rsidRPr="00A56D5A">
          <w:rPr>
            <w:rFonts w:ascii="Trebuchet MS" w:eastAsia="Calibri" w:hAnsi="Trebuchet MS"/>
            <w:b/>
            <w:bCs/>
            <w:sz w:val="20"/>
            <w:szCs w:val="20"/>
            <w:highlight w:val="yellow"/>
          </w:rPr>
          <w:delText>abranger situações de licenciamento.]</w:delText>
        </w:r>
      </w:del>
    </w:p>
    <w:p w14:paraId="15B25B2D" w14:textId="54167F0A" w:rsidR="00E46007" w:rsidRPr="00DF53F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4B1FA9">
        <w:rPr>
          <w:rFonts w:ascii="Trebuchet MS" w:hAnsi="Trebuchet MS" w:cs="Arial"/>
          <w:sz w:val="20"/>
          <w:szCs w:val="20"/>
          <w:lang w:eastAsia="pt-BR"/>
        </w:rPr>
        <w:t xml:space="preserve">as Demonstrações Financeiras da Emissora, datadas de </w:t>
      </w:r>
      <w:r>
        <w:rPr>
          <w:rFonts w:ascii="Trebuchet MS" w:hAnsi="Trebuchet MS" w:cs="Arial"/>
          <w:sz w:val="20"/>
          <w:szCs w:val="20"/>
          <w:lang w:eastAsia="pt-BR"/>
        </w:rPr>
        <w:t>3</w:t>
      </w:r>
      <w:r w:rsidR="000B55C5">
        <w:rPr>
          <w:rFonts w:ascii="Trebuchet MS" w:hAnsi="Trebuchet MS" w:cs="Arial"/>
          <w:sz w:val="20"/>
          <w:szCs w:val="20"/>
          <w:lang w:eastAsia="pt-BR"/>
        </w:rPr>
        <w:t>1</w:t>
      </w:r>
      <w:r>
        <w:rPr>
          <w:rFonts w:ascii="Trebuchet MS" w:hAnsi="Trebuchet MS" w:cs="Arial"/>
          <w:sz w:val="20"/>
          <w:szCs w:val="20"/>
          <w:lang w:eastAsia="pt-BR"/>
        </w:rPr>
        <w:t xml:space="preserve"> de </w:t>
      </w:r>
      <w:r w:rsidR="00B33BBC">
        <w:rPr>
          <w:rFonts w:ascii="Trebuchet MS" w:hAnsi="Trebuchet MS" w:cs="Arial"/>
          <w:sz w:val="20"/>
          <w:szCs w:val="20"/>
          <w:lang w:eastAsia="pt-BR"/>
        </w:rPr>
        <w:t xml:space="preserve">dezembro de </w:t>
      </w:r>
      <w:r w:rsidR="00010ADA">
        <w:rPr>
          <w:rFonts w:ascii="Trebuchet MS" w:hAnsi="Trebuchet MS" w:cs="Arial"/>
          <w:sz w:val="20"/>
          <w:szCs w:val="20"/>
          <w:lang w:eastAsia="pt-BR"/>
        </w:rPr>
        <w:t>2021</w:t>
      </w:r>
      <w:r w:rsidR="00B33BBC">
        <w:rPr>
          <w:rFonts w:ascii="Trebuchet MS" w:hAnsi="Trebuchet MS" w:cs="Arial"/>
          <w:sz w:val="20"/>
          <w:szCs w:val="20"/>
          <w:lang w:eastAsia="pt-BR"/>
        </w:rPr>
        <w:t xml:space="preserve">, </w:t>
      </w:r>
      <w:r w:rsidR="00010ADA">
        <w:rPr>
          <w:rFonts w:ascii="Trebuchet MS" w:hAnsi="Trebuchet MS" w:cs="Arial"/>
          <w:sz w:val="20"/>
          <w:szCs w:val="20"/>
          <w:lang w:eastAsia="pt-BR"/>
        </w:rPr>
        <w:t xml:space="preserve">2020 </w:t>
      </w:r>
      <w:r w:rsidR="00B33BBC">
        <w:rPr>
          <w:rFonts w:ascii="Trebuchet MS" w:hAnsi="Trebuchet MS" w:cs="Arial"/>
          <w:sz w:val="20"/>
          <w:szCs w:val="20"/>
          <w:lang w:eastAsia="pt-BR"/>
        </w:rPr>
        <w:t xml:space="preserve">e </w:t>
      </w:r>
      <w:r w:rsidR="00010ADA">
        <w:rPr>
          <w:rFonts w:ascii="Trebuchet MS" w:hAnsi="Trebuchet MS" w:cs="Arial"/>
          <w:sz w:val="20"/>
          <w:szCs w:val="20"/>
          <w:lang w:eastAsia="pt-BR"/>
        </w:rPr>
        <w:t>2019</w:t>
      </w:r>
      <w:r w:rsidRPr="004B1FA9">
        <w:rPr>
          <w:rFonts w:ascii="Trebuchet MS" w:hAnsi="Trebuchet MS" w:cs="Arial"/>
          <w:sz w:val="20"/>
          <w:szCs w:val="20"/>
          <w:lang w:eastAsia="pt-BR"/>
        </w:rPr>
        <w:t xml:space="preserve">, representam corretamente a posição financeira da Emissora </w:t>
      </w:r>
      <w:r w:rsidRPr="004B1FA9">
        <w:rPr>
          <w:rFonts w:ascii="Trebuchet MS" w:hAnsi="Trebuchet MS" w:cs="Arial"/>
          <w:sz w:val="20"/>
          <w:szCs w:val="20"/>
          <w:lang w:eastAsia="pt-BR"/>
        </w:rPr>
        <w:lastRenderedPageBreak/>
        <w:t>naquelas datas e foram devidamente elaboradas em conformidade com os princípios fundamentais de contabilidade do Brasil e refletem corretamente os ativos, passivos e contingências da Emissora de forma consolidada</w:t>
      </w:r>
      <w:r w:rsidR="00E46007" w:rsidRPr="00DF53F1">
        <w:rPr>
          <w:rFonts w:ascii="Trebuchet MS" w:eastAsia="Calibri" w:hAnsi="Trebuchet MS" w:cs="Arial"/>
          <w:sz w:val="20"/>
          <w:szCs w:val="20"/>
          <w:lang w:eastAsia="pt-BR"/>
        </w:rPr>
        <w:t>;</w:t>
      </w:r>
    </w:p>
    <w:p w14:paraId="76608BC3" w14:textId="782DF1FB" w:rsidR="00E46007" w:rsidRPr="00DF53F1" w:rsidRDefault="00A5671A"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t</w:t>
      </w:r>
      <w:r>
        <w:rPr>
          <w:rFonts w:ascii="Trebuchet MS" w:eastAsia="Calibri" w:hAnsi="Trebuchet MS" w:cs="Arial"/>
          <w:sz w:val="20"/>
          <w:szCs w:val="20"/>
          <w:lang w:eastAsia="pt-BR"/>
        </w:rPr>
        <w:t>e</w:t>
      </w:r>
      <w:r w:rsidRPr="00DF53F1">
        <w:rPr>
          <w:rFonts w:ascii="Trebuchet MS" w:eastAsia="Calibri" w:hAnsi="Trebuchet MS" w:cs="Arial"/>
          <w:sz w:val="20"/>
          <w:szCs w:val="20"/>
          <w:lang w:eastAsia="pt-BR"/>
        </w:rPr>
        <w:t xml:space="preserve">m </w:t>
      </w:r>
      <w:r w:rsidR="00E46007" w:rsidRPr="00DF53F1">
        <w:rPr>
          <w:rFonts w:ascii="Trebuchet MS" w:eastAsia="Calibri" w:hAnsi="Trebuchet MS" w:cs="Arial"/>
          <w:sz w:val="20"/>
          <w:szCs w:val="20"/>
          <w:lang w:eastAsia="pt-BR"/>
        </w:rPr>
        <w:t xml:space="preserve">plena ciência e concorda integralmente com a forma de divulgação e apuração </w:t>
      </w:r>
      <w:r w:rsidRPr="004B1FA9">
        <w:rPr>
          <w:rFonts w:ascii="Trebuchet MS" w:hAnsi="Trebuchet MS" w:cs="Arial"/>
          <w:sz w:val="20"/>
          <w:szCs w:val="20"/>
          <w:lang w:eastAsia="pt-BR"/>
        </w:rPr>
        <w:t>do IPCA, divulgado pelo IBG</w:t>
      </w:r>
      <w:r>
        <w:rPr>
          <w:rFonts w:ascii="Trebuchet MS" w:hAnsi="Trebuchet MS" w:cs="Arial"/>
          <w:sz w:val="20"/>
          <w:szCs w:val="20"/>
          <w:lang w:eastAsia="pt-BR"/>
        </w:rPr>
        <w:t>E</w:t>
      </w:r>
      <w:r w:rsidR="00E46007" w:rsidRPr="00DF53F1">
        <w:rPr>
          <w:rFonts w:ascii="Trebuchet MS" w:eastAsia="Calibri" w:hAnsi="Trebuchet MS" w:cs="Arial"/>
          <w:sz w:val="20"/>
          <w:szCs w:val="20"/>
          <w:lang w:eastAsia="pt-BR"/>
        </w:rPr>
        <w:t>, e que a forma de cálculo da remuneração das Debêntures foi acordada por livre vontade entre a Emissora e o</w:t>
      </w:r>
      <w:r w:rsidR="001D48F9">
        <w:rPr>
          <w:rFonts w:ascii="Trebuchet MS" w:eastAsia="Calibri" w:hAnsi="Trebuchet MS" w:cs="Arial"/>
          <w:sz w:val="20"/>
          <w:szCs w:val="20"/>
          <w:lang w:eastAsia="pt-BR"/>
        </w:rPr>
        <w:t>s</w:t>
      </w:r>
      <w:r w:rsidR="00E46007" w:rsidRPr="00DF53F1">
        <w:rPr>
          <w:rFonts w:ascii="Trebuchet MS" w:eastAsia="Calibri" w:hAnsi="Trebuchet MS" w:cs="Arial"/>
          <w:sz w:val="20"/>
          <w:szCs w:val="20"/>
          <w:lang w:eastAsia="pt-BR"/>
        </w:rPr>
        <w:t xml:space="preserve"> </w:t>
      </w:r>
      <w:r w:rsidR="001D48F9">
        <w:rPr>
          <w:rFonts w:ascii="Trebuchet MS" w:eastAsia="Calibri" w:hAnsi="Trebuchet MS" w:cs="Arial"/>
          <w:sz w:val="20"/>
          <w:szCs w:val="20"/>
          <w:lang w:eastAsia="pt-BR"/>
        </w:rPr>
        <w:t>Coordenadores</w:t>
      </w:r>
      <w:r w:rsidR="00E46007" w:rsidRPr="00DF53F1">
        <w:rPr>
          <w:rFonts w:ascii="Trebuchet MS" w:eastAsia="Calibri" w:hAnsi="Trebuchet MS" w:cs="Arial"/>
          <w:sz w:val="20"/>
          <w:szCs w:val="20"/>
          <w:lang w:eastAsia="pt-BR"/>
        </w:rPr>
        <w:t>, em observância ao princípio da boa-fé;</w:t>
      </w:r>
    </w:p>
    <w:p w14:paraId="70DEB471"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não há qualquer ligação entre a Emissora e o Agente Fiduciário que impeça o Agente Fiduciário de exercer plenamente suas funções;</w:t>
      </w:r>
    </w:p>
    <w:p w14:paraId="2ABD55F4" w14:textId="15A91675" w:rsidR="00E46007" w:rsidRP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DF53F1">
        <w:rPr>
          <w:rFonts w:ascii="Trebuchet MS" w:eastAsia="Calibri" w:hAnsi="Trebuchet MS" w:cs="Arial"/>
          <w:sz w:val="20"/>
          <w:szCs w:val="20"/>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das Debêntures, ou para a realização da Emissão, exceto: </w:t>
      </w:r>
      <w:r w:rsidRPr="00DF53F1">
        <w:rPr>
          <w:rFonts w:ascii="Trebuchet MS" w:eastAsia="Calibri" w:hAnsi="Trebuchet MS" w:cs="Arial"/>
          <w:b/>
          <w:sz w:val="20"/>
          <w:szCs w:val="20"/>
        </w:rPr>
        <w:t>(a)</w:t>
      </w:r>
      <w:r w:rsidRPr="00DF53F1">
        <w:rPr>
          <w:rFonts w:ascii="Trebuchet MS" w:eastAsia="Calibri" w:hAnsi="Trebuchet MS" w:cs="Arial"/>
          <w:sz w:val="20"/>
          <w:szCs w:val="20"/>
        </w:rPr>
        <w:t xml:space="preserve"> pelo arquivamento da RCA na JUCESP; </w:t>
      </w:r>
      <w:r w:rsidRPr="00DF53F1">
        <w:rPr>
          <w:rFonts w:ascii="Trebuchet MS" w:eastAsia="Calibri" w:hAnsi="Trebuchet MS" w:cs="Arial"/>
          <w:b/>
          <w:sz w:val="20"/>
          <w:szCs w:val="20"/>
        </w:rPr>
        <w:t>(b)</w:t>
      </w:r>
      <w:r w:rsidRPr="00DF53F1">
        <w:rPr>
          <w:rFonts w:ascii="Trebuchet MS" w:eastAsia="Calibri" w:hAnsi="Trebuchet MS" w:cs="Arial"/>
          <w:sz w:val="20"/>
          <w:szCs w:val="20"/>
        </w:rPr>
        <w:t xml:space="preserve"> pela inscrição desta Escritura de Emissão, e seus eventuais aditamentos, na JUCESP; </w:t>
      </w:r>
      <w:r w:rsidRPr="00DF53F1">
        <w:rPr>
          <w:rFonts w:ascii="Trebuchet MS" w:eastAsia="Calibri" w:hAnsi="Trebuchet MS" w:cs="Arial"/>
          <w:b/>
          <w:sz w:val="20"/>
          <w:szCs w:val="20"/>
        </w:rPr>
        <w:t xml:space="preserve">(c) </w:t>
      </w:r>
      <w:r w:rsidRPr="00DF53F1">
        <w:rPr>
          <w:rFonts w:ascii="Trebuchet MS" w:eastAsia="Calibri" w:hAnsi="Trebuchet MS" w:cs="Arial"/>
          <w:sz w:val="20"/>
          <w:szCs w:val="20"/>
        </w:rPr>
        <w:t xml:space="preserve">pela publicação da ata da RCA no </w:t>
      </w:r>
      <w:r w:rsidR="00533E8F">
        <w:rPr>
          <w:rFonts w:ascii="Trebuchet MS" w:eastAsia="Calibri" w:hAnsi="Trebuchet MS" w:cs="Arial"/>
          <w:sz w:val="20"/>
          <w:szCs w:val="20"/>
        </w:rPr>
        <w:t>Jornal de Publicação da Emissora</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w:t>
      </w:r>
      <w:r w:rsidR="00E9230F">
        <w:rPr>
          <w:rFonts w:ascii="Trebuchet MS" w:eastAsia="Calibri" w:hAnsi="Trebuchet MS" w:cs="Arial"/>
          <w:b/>
          <w:sz w:val="20"/>
          <w:szCs w:val="20"/>
        </w:rPr>
        <w:t>d</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pelo depósito das Debêntures na </w:t>
      </w:r>
      <w:r w:rsidR="003349A1">
        <w:rPr>
          <w:rFonts w:ascii="Trebuchet MS" w:eastAsia="Calibri" w:hAnsi="Trebuchet MS"/>
          <w:sz w:val="20"/>
          <w:szCs w:val="20"/>
        </w:rPr>
        <w:t>B3</w:t>
      </w:r>
      <w:r w:rsidRPr="00DF53F1">
        <w:rPr>
          <w:rFonts w:ascii="Trebuchet MS" w:eastAsia="Calibri" w:hAnsi="Trebuchet MS" w:cs="Arial"/>
          <w:sz w:val="20"/>
          <w:szCs w:val="20"/>
        </w:rPr>
        <w:t xml:space="preserve">; e </w:t>
      </w:r>
      <w:r w:rsidRPr="00DF53F1">
        <w:rPr>
          <w:rFonts w:ascii="Trebuchet MS" w:eastAsia="Calibri" w:hAnsi="Trebuchet MS" w:cs="Arial"/>
          <w:b/>
          <w:sz w:val="20"/>
          <w:szCs w:val="20"/>
        </w:rPr>
        <w:t>(</w:t>
      </w:r>
      <w:r w:rsidR="00E9230F">
        <w:rPr>
          <w:rFonts w:ascii="Trebuchet MS" w:eastAsia="Calibri" w:hAnsi="Trebuchet MS" w:cs="Arial"/>
          <w:b/>
          <w:sz w:val="20"/>
          <w:szCs w:val="20"/>
        </w:rPr>
        <w:t>e</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w:t>
      </w:r>
      <w:r w:rsidRPr="00DF53F1">
        <w:rPr>
          <w:rFonts w:ascii="Trebuchet MS" w:eastAsia="Calibri" w:hAnsi="Trebuchet MS"/>
          <w:sz w:val="20"/>
          <w:szCs w:val="20"/>
        </w:rPr>
        <w:t>pelo consentimento prévio (</w:t>
      </w:r>
      <w:proofErr w:type="spellStart"/>
      <w:r w:rsidRPr="00DF53F1">
        <w:rPr>
          <w:rFonts w:ascii="Trebuchet MS" w:eastAsia="Calibri" w:hAnsi="Trebuchet MS"/>
          <w:i/>
          <w:sz w:val="20"/>
          <w:szCs w:val="20"/>
        </w:rPr>
        <w:t>waiver</w:t>
      </w:r>
      <w:proofErr w:type="spellEnd"/>
      <w:r w:rsidRPr="00DF53F1">
        <w:rPr>
          <w:rFonts w:ascii="Trebuchet MS" w:eastAsia="Calibri" w:hAnsi="Trebuchet MS"/>
          <w:sz w:val="20"/>
          <w:szCs w:val="20"/>
        </w:rPr>
        <w:t>) de determinados credores da Emissora, cujos instrumentos contenham, de alguma forma, restrições para a realização da Emissão</w:t>
      </w:r>
      <w:r w:rsidRPr="00DF53F1">
        <w:rPr>
          <w:rFonts w:ascii="Trebuchet MS" w:eastAsia="Calibri" w:hAnsi="Trebuchet MS" w:cs="Arial"/>
          <w:sz w:val="20"/>
          <w:szCs w:val="20"/>
        </w:rPr>
        <w:t>;</w:t>
      </w:r>
      <w:r w:rsidRPr="00E46007">
        <w:rPr>
          <w:rFonts w:ascii="Trebuchet MS" w:eastAsia="Calibri" w:hAnsi="Trebuchet MS" w:cs="Arial"/>
          <w:sz w:val="20"/>
          <w:szCs w:val="20"/>
        </w:rPr>
        <w:t xml:space="preserve"> </w:t>
      </w:r>
      <w:r w:rsidR="00010ADA" w:rsidRPr="002C1C61">
        <w:rPr>
          <w:rFonts w:ascii="Trebuchet MS" w:eastAsia="Calibri" w:hAnsi="Trebuchet MS" w:cs="Arial"/>
          <w:b/>
          <w:bCs/>
          <w:sz w:val="20"/>
          <w:szCs w:val="20"/>
        </w:rPr>
        <w:t>[</w:t>
      </w:r>
      <w:r w:rsidR="00E72A2B">
        <w:rPr>
          <w:rFonts w:ascii="Trebuchet MS" w:eastAsia="Calibri" w:hAnsi="Trebuchet MS" w:cs="Arial"/>
          <w:b/>
          <w:bCs/>
          <w:sz w:val="20"/>
          <w:szCs w:val="20"/>
          <w:highlight w:val="yellow"/>
        </w:rPr>
        <w:t>Nota SF</w:t>
      </w:r>
      <w:r w:rsidR="00010ADA" w:rsidRPr="002C1C61">
        <w:rPr>
          <w:rFonts w:ascii="Trebuchet MS" w:eastAsia="Calibri" w:hAnsi="Trebuchet MS" w:cs="Arial"/>
          <w:b/>
          <w:bCs/>
          <w:sz w:val="20"/>
          <w:szCs w:val="20"/>
          <w:highlight w:val="yellow"/>
        </w:rPr>
        <w:t xml:space="preserve">: </w:t>
      </w:r>
      <w:r w:rsidR="00E72A2B">
        <w:rPr>
          <w:rFonts w:ascii="Trebuchet MS" w:eastAsia="Calibri" w:hAnsi="Trebuchet MS" w:cs="Arial"/>
          <w:b/>
          <w:bCs/>
          <w:sz w:val="20"/>
          <w:szCs w:val="20"/>
          <w:highlight w:val="yellow"/>
        </w:rPr>
        <w:t>Favor confirmar se s</w:t>
      </w:r>
      <w:r w:rsidR="00010ADA" w:rsidRPr="002C1C61">
        <w:rPr>
          <w:rFonts w:ascii="Trebuchet MS" w:eastAsia="Calibri" w:hAnsi="Trebuchet MS" w:cs="Arial"/>
          <w:b/>
          <w:bCs/>
          <w:sz w:val="20"/>
          <w:szCs w:val="20"/>
          <w:highlight w:val="yellow"/>
        </w:rPr>
        <w:t xml:space="preserve">erá necessário </w:t>
      </w:r>
      <w:proofErr w:type="spellStart"/>
      <w:r w:rsidR="00010ADA" w:rsidRPr="002C1C61">
        <w:rPr>
          <w:rFonts w:ascii="Trebuchet MS" w:eastAsia="Calibri" w:hAnsi="Trebuchet MS" w:cs="Arial"/>
          <w:b/>
          <w:bCs/>
          <w:i/>
          <w:iCs/>
          <w:sz w:val="20"/>
          <w:szCs w:val="20"/>
          <w:highlight w:val="yellow"/>
        </w:rPr>
        <w:t>waiver</w:t>
      </w:r>
      <w:proofErr w:type="spellEnd"/>
      <w:r w:rsidR="00010ADA" w:rsidRPr="002C1C61">
        <w:rPr>
          <w:rFonts w:ascii="Trebuchet MS" w:eastAsia="Calibri" w:hAnsi="Trebuchet MS" w:cs="Arial"/>
          <w:b/>
          <w:bCs/>
          <w:sz w:val="20"/>
          <w:szCs w:val="20"/>
          <w:highlight w:val="yellow"/>
        </w:rPr>
        <w:t xml:space="preserve"> de credores para essa emissão</w:t>
      </w:r>
      <w:r w:rsidR="00010ADA" w:rsidRPr="002C1C61">
        <w:rPr>
          <w:rFonts w:ascii="Trebuchet MS" w:eastAsia="Calibri" w:hAnsi="Trebuchet MS" w:cs="Arial"/>
          <w:b/>
          <w:bCs/>
          <w:sz w:val="20"/>
          <w:szCs w:val="20"/>
        </w:rPr>
        <w:t>]</w:t>
      </w:r>
    </w:p>
    <w:p w14:paraId="3C9731B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t</w:t>
      </w:r>
      <w:r w:rsidR="00A5671A">
        <w:rPr>
          <w:rFonts w:ascii="Trebuchet MS" w:eastAsia="Calibri" w:hAnsi="Trebuchet MS"/>
          <w:sz w:val="20"/>
          <w:szCs w:val="20"/>
        </w:rPr>
        <w:t>e</w:t>
      </w:r>
      <w:r w:rsidRPr="00E46007">
        <w:rPr>
          <w:rFonts w:ascii="Trebuchet MS" w:eastAsia="Calibri" w:hAnsi="Trebuchet MS"/>
          <w:sz w:val="20"/>
          <w:szCs w:val="20"/>
        </w:rPr>
        <w:t xml:space="preserve">m válidas e vigentes </w:t>
      </w:r>
      <w:r w:rsidR="007D3787">
        <w:rPr>
          <w:rFonts w:ascii="Trebuchet MS" w:hAnsi="Trebuchet MS"/>
          <w:sz w:val="20"/>
          <w:szCs w:val="20"/>
        </w:rPr>
        <w:t xml:space="preserve">as </w:t>
      </w:r>
      <w:r w:rsidR="007D3787" w:rsidRPr="00264548">
        <w:rPr>
          <w:rFonts w:ascii="Trebuchet MS" w:hAnsi="Trebuchet MS"/>
          <w:sz w:val="20"/>
          <w:szCs w:val="20"/>
        </w:rPr>
        <w:t>autorizações</w:t>
      </w:r>
      <w:bookmarkStart w:id="434" w:name="_DV_C275"/>
      <w:r w:rsidR="007D3787" w:rsidRPr="00264548">
        <w:rPr>
          <w:rFonts w:ascii="Trebuchet MS" w:hAnsi="Trebuchet MS"/>
          <w:sz w:val="20"/>
          <w:szCs w:val="20"/>
        </w:rPr>
        <w:t xml:space="preserve"> e</w:t>
      </w:r>
      <w:bookmarkStart w:id="435" w:name="_DV_M111"/>
      <w:bookmarkEnd w:id="434"/>
      <w:bookmarkEnd w:id="435"/>
      <w:r w:rsidR="007D3787" w:rsidRPr="00264548">
        <w:rPr>
          <w:rFonts w:ascii="Trebuchet MS" w:hAnsi="Trebuchet MS"/>
          <w:sz w:val="20"/>
          <w:szCs w:val="20"/>
        </w:rPr>
        <w:t xml:space="preserve"> licenças (inclusive ambientais, societárias e regulatórias)</w:t>
      </w:r>
      <w:r w:rsidRPr="00264548">
        <w:rPr>
          <w:rFonts w:ascii="Trebuchet MS" w:eastAsia="Calibri" w:hAnsi="Trebuchet MS"/>
          <w:sz w:val="20"/>
          <w:szCs w:val="20"/>
        </w:rPr>
        <w:t xml:space="preserve"> (“</w:t>
      </w:r>
      <w:r w:rsidRPr="00264548">
        <w:rPr>
          <w:rFonts w:ascii="Trebuchet MS" w:eastAsia="Calibri" w:hAnsi="Trebuchet MS"/>
          <w:sz w:val="20"/>
          <w:szCs w:val="20"/>
          <w:u w:val="single"/>
        </w:rPr>
        <w:t>Autorizações</w:t>
      </w:r>
      <w:r w:rsidRPr="00264548">
        <w:rPr>
          <w:rFonts w:ascii="Trebuchet MS" w:eastAsia="Calibri" w:hAnsi="Trebuchet MS"/>
          <w:sz w:val="20"/>
          <w:szCs w:val="20"/>
        </w:rPr>
        <w:t xml:space="preserve">”) exigidas pelas autoridades federais, estaduais e municipais para o exercício de suas atividades no âmbito da Concessão, exceto por aquelas </w:t>
      </w:r>
      <w:r w:rsidRPr="00264548">
        <w:rPr>
          <w:rFonts w:ascii="Trebuchet MS" w:eastAsia="Calibri" w:hAnsi="Trebuchet MS"/>
          <w:b/>
          <w:sz w:val="20"/>
          <w:szCs w:val="20"/>
        </w:rPr>
        <w:t>(a)</w:t>
      </w:r>
      <w:r w:rsidRPr="00264548">
        <w:rPr>
          <w:rFonts w:ascii="Trebuchet MS" w:eastAsia="Calibri" w:hAnsi="Trebuchet MS"/>
          <w:sz w:val="20"/>
          <w:szCs w:val="20"/>
        </w:rPr>
        <w:t xml:space="preserve"> para as quais a Emissora possua provimento jurisdicional vigente autorizando sua atuação sem as referidas Autorizações ou </w:t>
      </w:r>
      <w:r w:rsidRPr="00264548">
        <w:rPr>
          <w:rFonts w:ascii="Trebuchet MS" w:eastAsia="Calibri" w:hAnsi="Trebuchet MS"/>
          <w:b/>
          <w:sz w:val="20"/>
          <w:szCs w:val="20"/>
        </w:rPr>
        <w:t>(b)</w:t>
      </w:r>
      <w:r w:rsidRPr="00264548">
        <w:rPr>
          <w:rFonts w:ascii="Trebuchet MS" w:eastAsia="Calibri" w:hAnsi="Trebuchet MS"/>
          <w:sz w:val="20"/>
          <w:szCs w:val="20"/>
        </w:rPr>
        <w:t xml:space="preserve"> se nos casos em que tais Autorizações estejam em processo </w:t>
      </w:r>
      <w:r w:rsidR="00273018">
        <w:rPr>
          <w:rFonts w:ascii="Trebuchet MS" w:eastAsia="Calibri" w:hAnsi="Trebuchet MS"/>
          <w:sz w:val="20"/>
          <w:szCs w:val="20"/>
        </w:rPr>
        <w:t xml:space="preserve">regular </w:t>
      </w:r>
      <w:r w:rsidRPr="00264548">
        <w:rPr>
          <w:rFonts w:ascii="Trebuchet MS" w:eastAsia="Calibri" w:hAnsi="Trebuchet MS"/>
          <w:sz w:val="20"/>
          <w:szCs w:val="20"/>
        </w:rPr>
        <w:t xml:space="preserve">de renovação, ou </w:t>
      </w:r>
      <w:r w:rsidRPr="00264548">
        <w:rPr>
          <w:rFonts w:ascii="Trebuchet MS" w:eastAsia="Calibri" w:hAnsi="Trebuchet MS"/>
          <w:b/>
          <w:sz w:val="20"/>
          <w:szCs w:val="20"/>
        </w:rPr>
        <w:t>(c)</w:t>
      </w:r>
      <w:r w:rsidRPr="00264548">
        <w:rPr>
          <w:rFonts w:ascii="Trebuchet MS" w:eastAsia="Calibri" w:hAnsi="Trebuchet MS"/>
          <w:sz w:val="20"/>
          <w:szCs w:val="20"/>
        </w:rPr>
        <w:t xml:space="preserve"> cuja ausência não resulte em um Efeito Adverso Relevante</w:t>
      </w:r>
      <w:r w:rsidRPr="00E46007">
        <w:rPr>
          <w:rFonts w:ascii="Trebuchet MS" w:eastAsia="Calibri" w:hAnsi="Trebuchet MS"/>
          <w:sz w:val="20"/>
          <w:szCs w:val="20"/>
        </w:rPr>
        <w:t>;</w:t>
      </w:r>
      <w:r w:rsidR="007745BE">
        <w:rPr>
          <w:rFonts w:ascii="Trebuchet MS" w:eastAsia="Calibri" w:hAnsi="Trebuchet MS"/>
          <w:sz w:val="20"/>
          <w:szCs w:val="20"/>
        </w:rPr>
        <w:t xml:space="preserve"> </w:t>
      </w:r>
    </w:p>
    <w:p w14:paraId="0F5AABD9" w14:textId="77777777" w:rsidR="00A5671A" w:rsidRPr="000A6730" w:rsidRDefault="009422D8" w:rsidP="00E31DF6">
      <w:pPr>
        <w:numPr>
          <w:ilvl w:val="0"/>
          <w:numId w:val="8"/>
        </w:numPr>
        <w:tabs>
          <w:tab w:val="clear" w:pos="1080"/>
        </w:tabs>
        <w:suppressAutoHyphens/>
        <w:spacing w:before="140" w:after="240" w:line="280" w:lineRule="exact"/>
        <w:ind w:left="1276" w:hanging="567"/>
        <w:rPr>
          <w:rFonts w:ascii="Trebuchet MS" w:hAnsi="Trebuchet MS" w:cs="Arial"/>
          <w:sz w:val="20"/>
          <w:szCs w:val="20"/>
        </w:rPr>
      </w:pPr>
      <w:r w:rsidRPr="004B1FA9">
        <w:rPr>
          <w:rFonts w:ascii="Trebuchet MS" w:hAnsi="Trebuchet MS" w:cs="Arial"/>
          <w:sz w:val="20"/>
          <w:szCs w:val="20"/>
        </w:rPr>
        <w:t>o Projeto t</w:t>
      </w:r>
      <w:r w:rsidR="00B33BBC">
        <w:rPr>
          <w:rFonts w:ascii="Trebuchet MS" w:hAnsi="Trebuchet MS" w:cs="Arial"/>
          <w:sz w:val="20"/>
          <w:szCs w:val="20"/>
        </w:rPr>
        <w:t>e</w:t>
      </w:r>
      <w:r w:rsidRPr="004B1FA9">
        <w:rPr>
          <w:rFonts w:ascii="Trebuchet MS" w:hAnsi="Trebuchet MS" w:cs="Arial"/>
          <w:sz w:val="20"/>
          <w:szCs w:val="20"/>
        </w:rPr>
        <w:t>m válidas e vigentes as Autorizações exigidas pelas autoridades federais, estaduais e municipais levando-se em consideração sua</w:t>
      </w:r>
      <w:r w:rsidR="007A58DC">
        <w:rPr>
          <w:rFonts w:ascii="Trebuchet MS" w:hAnsi="Trebuchet MS" w:cs="Arial"/>
          <w:sz w:val="20"/>
          <w:szCs w:val="20"/>
        </w:rPr>
        <w:t>s</w:t>
      </w:r>
      <w:r w:rsidRPr="004B1FA9">
        <w:rPr>
          <w:rFonts w:ascii="Trebuchet MS" w:hAnsi="Trebuchet MS" w:cs="Arial"/>
          <w:sz w:val="20"/>
          <w:szCs w:val="20"/>
        </w:rPr>
        <w:t xml:space="preserve"> </w:t>
      </w:r>
      <w:r w:rsidR="007A58DC">
        <w:rPr>
          <w:rFonts w:ascii="Trebuchet MS" w:hAnsi="Trebuchet MS" w:cs="Arial"/>
          <w:sz w:val="20"/>
          <w:szCs w:val="20"/>
        </w:rPr>
        <w:t xml:space="preserve">respectivas </w:t>
      </w:r>
      <w:r w:rsidRPr="004B1FA9">
        <w:rPr>
          <w:rFonts w:ascii="Trebuchet MS" w:hAnsi="Trebuchet MS" w:cs="Arial"/>
          <w:sz w:val="20"/>
          <w:szCs w:val="20"/>
        </w:rPr>
        <w:t>fase</w:t>
      </w:r>
      <w:r w:rsidR="007A58DC">
        <w:rPr>
          <w:rFonts w:ascii="Trebuchet MS" w:hAnsi="Trebuchet MS" w:cs="Arial"/>
          <w:sz w:val="20"/>
          <w:szCs w:val="20"/>
        </w:rPr>
        <w:t>s</w:t>
      </w:r>
      <w:r w:rsidRPr="004B1FA9">
        <w:rPr>
          <w:rFonts w:ascii="Trebuchet MS" w:hAnsi="Trebuchet MS" w:cs="Arial"/>
          <w:sz w:val="20"/>
          <w:szCs w:val="20"/>
        </w:rPr>
        <w:t xml:space="preserve"> atua</w:t>
      </w:r>
      <w:r w:rsidR="007A58DC">
        <w:rPr>
          <w:rFonts w:ascii="Trebuchet MS" w:hAnsi="Trebuchet MS" w:cs="Arial"/>
          <w:sz w:val="20"/>
          <w:szCs w:val="20"/>
        </w:rPr>
        <w:t>is</w:t>
      </w:r>
      <w:r w:rsidRPr="004B1FA9">
        <w:rPr>
          <w:rFonts w:ascii="Trebuchet MS" w:hAnsi="Trebuchet MS" w:cs="Arial"/>
          <w:sz w:val="20"/>
          <w:szCs w:val="20"/>
        </w:rPr>
        <w:t xml:space="preserve">, exceto </w:t>
      </w:r>
      <w:r w:rsidRPr="00E31DF6">
        <w:rPr>
          <w:rFonts w:ascii="Trebuchet MS" w:hAnsi="Trebuchet MS" w:cs="Arial"/>
          <w:b/>
          <w:bCs/>
          <w:sz w:val="20"/>
          <w:szCs w:val="20"/>
        </w:rPr>
        <w:t>(</w:t>
      </w:r>
      <w:r w:rsidR="00B33BBC" w:rsidRPr="00E31DF6">
        <w:rPr>
          <w:rFonts w:ascii="Trebuchet MS" w:hAnsi="Trebuchet MS" w:cs="Arial"/>
          <w:b/>
          <w:bCs/>
          <w:sz w:val="20"/>
          <w:szCs w:val="20"/>
        </w:rPr>
        <w:t>a</w:t>
      </w:r>
      <w:r w:rsidRPr="00E31DF6">
        <w:rPr>
          <w:rFonts w:ascii="Trebuchet MS" w:hAnsi="Trebuchet MS" w:cs="Arial"/>
          <w:b/>
          <w:bCs/>
          <w:sz w:val="20"/>
          <w:szCs w:val="20"/>
        </w:rPr>
        <w:t>)</w:t>
      </w:r>
      <w:r w:rsidRPr="004B1FA9">
        <w:rPr>
          <w:rFonts w:ascii="Trebuchet MS" w:hAnsi="Trebuchet MS" w:cs="Arial"/>
          <w:sz w:val="20"/>
          <w:szCs w:val="20"/>
        </w:rPr>
        <w:t xml:space="preserve"> para as quais a Emissora possua provimento jurisdicional vigente autorizando sua atuação sem as referidas Autorizações ou </w:t>
      </w:r>
      <w:r w:rsidRPr="00E31DF6">
        <w:rPr>
          <w:rFonts w:ascii="Trebuchet MS" w:hAnsi="Trebuchet MS" w:cs="Arial"/>
          <w:b/>
          <w:bCs/>
          <w:sz w:val="20"/>
          <w:szCs w:val="20"/>
        </w:rPr>
        <w:t>(</w:t>
      </w:r>
      <w:r w:rsidR="00B33BBC" w:rsidRPr="00E31DF6">
        <w:rPr>
          <w:rFonts w:ascii="Trebuchet MS" w:hAnsi="Trebuchet MS" w:cs="Arial"/>
          <w:b/>
          <w:bCs/>
          <w:sz w:val="20"/>
          <w:szCs w:val="20"/>
        </w:rPr>
        <w:t>b</w:t>
      </w:r>
      <w:r w:rsidRPr="00E31DF6">
        <w:rPr>
          <w:rFonts w:ascii="Trebuchet MS" w:hAnsi="Trebuchet MS" w:cs="Arial"/>
          <w:b/>
          <w:bCs/>
          <w:sz w:val="20"/>
          <w:szCs w:val="20"/>
        </w:rPr>
        <w:t>)</w:t>
      </w:r>
      <w:r w:rsidRPr="004B1FA9">
        <w:rPr>
          <w:rFonts w:ascii="Trebuchet MS" w:hAnsi="Trebuchet MS" w:cs="Arial"/>
          <w:sz w:val="20"/>
          <w:szCs w:val="20"/>
        </w:rPr>
        <w:t xml:space="preserve"> se nos casos em que tais Autorizações estejam em processo legal de renovação tempestiva, ou </w:t>
      </w:r>
      <w:r w:rsidRPr="00E31DF6">
        <w:rPr>
          <w:rFonts w:ascii="Trebuchet MS" w:hAnsi="Trebuchet MS" w:cs="Arial"/>
          <w:b/>
          <w:bCs/>
          <w:sz w:val="20"/>
          <w:szCs w:val="20"/>
        </w:rPr>
        <w:t>(</w:t>
      </w:r>
      <w:r w:rsidR="00B33BBC" w:rsidRPr="00E31DF6">
        <w:rPr>
          <w:rFonts w:ascii="Trebuchet MS" w:hAnsi="Trebuchet MS" w:cs="Arial"/>
          <w:b/>
          <w:bCs/>
          <w:sz w:val="20"/>
          <w:szCs w:val="20"/>
        </w:rPr>
        <w:t>c</w:t>
      </w:r>
      <w:r w:rsidRPr="000A6730">
        <w:rPr>
          <w:rFonts w:ascii="Trebuchet MS" w:hAnsi="Trebuchet MS" w:cs="Arial"/>
          <w:b/>
          <w:bCs/>
          <w:sz w:val="20"/>
          <w:szCs w:val="20"/>
        </w:rPr>
        <w:t>)</w:t>
      </w:r>
      <w:r w:rsidRPr="000A6730">
        <w:rPr>
          <w:rFonts w:ascii="Trebuchet MS" w:hAnsi="Trebuchet MS" w:cs="Arial"/>
          <w:sz w:val="20"/>
          <w:szCs w:val="20"/>
        </w:rPr>
        <w:t xml:space="preserve"> cuja ausência não resulte em um Efeito Adverso Relevante; </w:t>
      </w:r>
    </w:p>
    <w:p w14:paraId="247F5510" w14:textId="00512C09" w:rsidR="00E46007" w:rsidRPr="000A6730"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proofErr w:type="gramStart"/>
      <w:r w:rsidRPr="000A6730">
        <w:rPr>
          <w:rFonts w:ascii="Trebuchet MS" w:eastAsia="Calibri" w:hAnsi="Trebuchet MS"/>
          <w:sz w:val="20"/>
        </w:rPr>
        <w:t>est</w:t>
      </w:r>
      <w:r w:rsidR="00A5671A" w:rsidRPr="000A6730">
        <w:rPr>
          <w:rFonts w:ascii="Trebuchet MS" w:eastAsia="Calibri" w:hAnsi="Trebuchet MS"/>
          <w:sz w:val="20"/>
        </w:rPr>
        <w:t>á</w:t>
      </w:r>
      <w:r w:rsidRPr="000A6730">
        <w:rPr>
          <w:rFonts w:ascii="Trebuchet MS" w:eastAsia="Calibri" w:hAnsi="Trebuchet MS"/>
          <w:color w:val="000000"/>
          <w:sz w:val="20"/>
        </w:rPr>
        <w:t xml:space="preserve">, </w:t>
      </w:r>
      <w:r w:rsidR="0056458D" w:rsidRPr="000A6730">
        <w:rPr>
          <w:rFonts w:ascii="Trebuchet MS" w:eastAsia="Calibri" w:hAnsi="Trebuchet MS"/>
          <w:sz w:val="20"/>
        </w:rPr>
        <w:t>considerando</w:t>
      </w:r>
      <w:proofErr w:type="gramEnd"/>
      <w:r w:rsidR="0056458D" w:rsidRPr="000A6730">
        <w:rPr>
          <w:rFonts w:ascii="Trebuchet MS" w:eastAsia="Calibri" w:hAnsi="Trebuchet MS"/>
          <w:sz w:val="20"/>
        </w:rPr>
        <w:t xml:space="preserve"> o cuidado e diligência que se emprega </w:t>
      </w:r>
      <w:r w:rsidR="00A513FB" w:rsidRPr="000A6730">
        <w:rPr>
          <w:rFonts w:ascii="Trebuchet MS" w:eastAsia="Calibri" w:hAnsi="Trebuchet MS"/>
          <w:sz w:val="20"/>
        </w:rPr>
        <w:t>na</w:t>
      </w:r>
      <w:r w:rsidR="0056458D" w:rsidRPr="000A6730">
        <w:rPr>
          <w:rFonts w:ascii="Trebuchet MS" w:eastAsia="Calibri" w:hAnsi="Trebuchet MS"/>
          <w:sz w:val="20"/>
        </w:rPr>
        <w:t xml:space="preserve"> atividade empresarial, </w:t>
      </w:r>
      <w:r w:rsidRPr="000A6730">
        <w:rPr>
          <w:rFonts w:ascii="Trebuchet MS" w:eastAsia="Calibri" w:hAnsi="Trebuchet MS"/>
          <w:color w:val="000000"/>
          <w:sz w:val="20"/>
        </w:rPr>
        <w:t xml:space="preserve">no seu melhor conhecimento, em dia com o pagamento de todas as obrigações de natureza tributária (municipal, estadual e federal), trabalhista, previdenciária, e de quaisquer outras obrigações impostas por lei, </w:t>
      </w:r>
      <w:r w:rsidRPr="00A676D4">
        <w:rPr>
          <w:rFonts w:ascii="Trebuchet MS" w:eastAsia="Calibri" w:hAnsi="Trebuchet MS"/>
          <w:color w:val="000000"/>
          <w:sz w:val="20"/>
        </w:rPr>
        <w:t>exceto por aquelas questionadas de boa-fé nas esferas administrativa e/ou judicial</w:t>
      </w:r>
      <w:r w:rsidRPr="00A676D4">
        <w:rPr>
          <w:rFonts w:ascii="Trebuchet MS" w:eastAsia="Calibri" w:hAnsi="Trebuchet MS"/>
          <w:sz w:val="20"/>
        </w:rPr>
        <w:t xml:space="preserve"> ou conforme divulgado</w:t>
      </w:r>
      <w:r w:rsidR="00AA483F">
        <w:rPr>
          <w:rFonts w:ascii="Trebuchet MS" w:eastAsia="Calibri" w:hAnsi="Trebuchet MS"/>
          <w:sz w:val="20"/>
        </w:rPr>
        <w:t>, nesta data,</w:t>
      </w:r>
      <w:r w:rsidRPr="00A676D4">
        <w:rPr>
          <w:rFonts w:ascii="Trebuchet MS" w:eastAsia="Calibri" w:hAnsi="Trebuchet MS"/>
          <w:sz w:val="20"/>
        </w:rPr>
        <w:t xml:space="preserve"> no Formulário de Referência</w:t>
      </w:r>
      <w:r w:rsidRPr="000A6730">
        <w:rPr>
          <w:rFonts w:ascii="Trebuchet MS" w:eastAsia="Calibri" w:hAnsi="Trebuchet MS"/>
          <w:sz w:val="20"/>
        </w:rPr>
        <w:t>;</w:t>
      </w:r>
      <w:r w:rsidRPr="000A6730">
        <w:rPr>
          <w:rFonts w:ascii="Trebuchet MS" w:eastAsia="Calibri" w:hAnsi="Trebuchet MS" w:cs="Arial"/>
          <w:bCs/>
          <w:sz w:val="20"/>
          <w:szCs w:val="20"/>
        </w:rPr>
        <w:t xml:space="preserve"> </w:t>
      </w:r>
    </w:p>
    <w:p w14:paraId="43EF0740"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E46007">
        <w:rPr>
          <w:rFonts w:ascii="Trebuchet MS" w:eastAsia="Calibri" w:hAnsi="Trebuchet MS" w:cs="Arial"/>
          <w:sz w:val="20"/>
          <w:szCs w:val="20"/>
        </w:rPr>
        <w:lastRenderedPageBreak/>
        <w:t xml:space="preserve">os documentos da Oferta Restrita contêm, no mínimo, e sem prejuízo das disposições legais e regulamentares pertinentes, todas as informações relevantes necessárias ao conhecimento, pelos investidores, da Emissora, de suas respectivas atividades e situação econômico-financeira, da Oferta Restrita, das Debêntures, dos riscos inerentes às atividades da Emissora e quaisquer outras informações relevantes; </w:t>
      </w:r>
    </w:p>
    <w:p w14:paraId="43F6042E" w14:textId="45130B85" w:rsidR="00780846" w:rsidRPr="00264548"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B1709C">
        <w:rPr>
          <w:rFonts w:ascii="Trebuchet MS" w:hAnsi="Trebuchet MS" w:cs="Arial"/>
          <w:b/>
          <w:sz w:val="20"/>
          <w:szCs w:val="20"/>
        </w:rPr>
        <w:t>(a)</w:t>
      </w:r>
      <w:r w:rsidRPr="00B1709C">
        <w:rPr>
          <w:rFonts w:ascii="Trebuchet MS" w:hAnsi="Trebuchet MS" w:cs="Arial"/>
          <w:sz w:val="20"/>
          <w:szCs w:val="20"/>
        </w:rPr>
        <w:t xml:space="preserve"> as informações fornecidos por ocasião da Oferta Restrita incluindo, mas não se limitando</w:t>
      </w:r>
      <w:r w:rsidR="00456638">
        <w:rPr>
          <w:rFonts w:ascii="Trebuchet MS" w:hAnsi="Trebuchet MS" w:cs="Arial"/>
          <w:sz w:val="20"/>
          <w:szCs w:val="20"/>
        </w:rPr>
        <w:t xml:space="preserve"> a</w:t>
      </w:r>
      <w:r w:rsidRPr="00B1709C">
        <w:rPr>
          <w:rFonts w:ascii="Trebuchet MS" w:hAnsi="Trebuchet MS" w:cs="Arial"/>
          <w:sz w:val="20"/>
          <w:szCs w:val="20"/>
        </w:rPr>
        <w:t xml:space="preserve">, </w:t>
      </w:r>
      <w:r w:rsidR="00456638">
        <w:rPr>
          <w:rFonts w:ascii="Trebuchet MS" w:hAnsi="Trebuchet MS" w:cs="Arial"/>
          <w:sz w:val="20"/>
          <w:szCs w:val="20"/>
        </w:rPr>
        <w:t>a</w:t>
      </w:r>
      <w:r w:rsidRPr="00B1709C">
        <w:rPr>
          <w:rFonts w:ascii="Trebuchet MS" w:hAnsi="Trebuchet MS" w:cs="Arial"/>
          <w:sz w:val="20"/>
          <w:szCs w:val="20"/>
        </w:rPr>
        <w:t>quelas contidas nesta Escritura de Emissão e no Formulário de Referência, são verdadeiras, consistentes, completas</w:t>
      </w:r>
      <w:r w:rsidR="00AA483F">
        <w:rPr>
          <w:rFonts w:ascii="Trebuchet MS" w:hAnsi="Trebuchet MS" w:cs="Arial"/>
          <w:sz w:val="20"/>
          <w:szCs w:val="20"/>
        </w:rPr>
        <w:t>,</w:t>
      </w:r>
      <w:r w:rsidRPr="00B1709C">
        <w:rPr>
          <w:rFonts w:ascii="Trebuchet MS" w:hAnsi="Trebuchet MS" w:cs="Arial"/>
          <w:sz w:val="20"/>
          <w:szCs w:val="20"/>
        </w:rPr>
        <w:t xml:space="preserve"> corretas e suficientes, permitindo aos Investidores da Oferta Restrita uma tomada de decisão fundamentada a respeito da Oferta Restrita, e </w:t>
      </w:r>
      <w:r w:rsidRPr="00B1709C">
        <w:rPr>
          <w:rFonts w:ascii="Trebuchet MS" w:hAnsi="Trebuchet MS" w:cs="Arial"/>
          <w:b/>
          <w:sz w:val="20"/>
          <w:szCs w:val="20"/>
        </w:rPr>
        <w:t>(b)</w:t>
      </w:r>
      <w:r w:rsidRPr="00B1709C">
        <w:rPr>
          <w:rFonts w:ascii="Trebuchet MS" w:hAnsi="Trebuchet MS" w:cs="Arial"/>
          <w:sz w:val="20"/>
          <w:szCs w:val="20"/>
        </w:rPr>
        <w:t xml:space="preserve"> não t</w:t>
      </w:r>
      <w:r w:rsidR="00A5671A">
        <w:rPr>
          <w:rFonts w:ascii="Trebuchet MS" w:hAnsi="Trebuchet MS" w:cs="Arial"/>
          <w:sz w:val="20"/>
          <w:szCs w:val="20"/>
        </w:rPr>
        <w:t>e</w:t>
      </w:r>
      <w:r w:rsidRPr="00B1709C">
        <w:rPr>
          <w:rFonts w:ascii="Trebuchet MS" w:hAnsi="Trebuchet MS" w:cs="Arial"/>
          <w:sz w:val="20"/>
          <w:szCs w:val="20"/>
        </w:rPr>
        <w:t>m conhecimento de informações que não aquelas mencionadas no item (a) acima e conforme constem dos documentos da Oferta Restrita disponibilizados até esta data (</w:t>
      </w:r>
      <w:r w:rsidRPr="00B1709C">
        <w:rPr>
          <w:rFonts w:ascii="Trebuchet MS" w:hAnsi="Trebuchet MS" w:cs="Arial"/>
          <w:i/>
          <w:sz w:val="20"/>
          <w:szCs w:val="20"/>
        </w:rPr>
        <w:t>1</w:t>
      </w:r>
      <w:r w:rsidRPr="00B1709C">
        <w:rPr>
          <w:rFonts w:ascii="Trebuchet MS" w:hAnsi="Trebuchet MS" w:cs="Arial"/>
          <w:sz w:val="20"/>
          <w:szCs w:val="20"/>
        </w:rPr>
        <w:t>) cuja omissão faça com que qualquer informação do Formulário de Referência, comunicados ao mercado e dos fatos relevantes seja falsa, inconsistente, imprecisa, incompleta, incorreta e/ou insuficiente e/ou (</w:t>
      </w:r>
      <w:r w:rsidRPr="00B1709C">
        <w:rPr>
          <w:rFonts w:ascii="Trebuchet MS" w:hAnsi="Trebuchet MS" w:cs="Arial"/>
          <w:i/>
          <w:sz w:val="20"/>
          <w:szCs w:val="20"/>
        </w:rPr>
        <w:t>2</w:t>
      </w:r>
      <w:r w:rsidRPr="00B1709C">
        <w:rPr>
          <w:rFonts w:ascii="Trebuchet MS" w:hAnsi="Trebuchet MS" w:cs="Arial"/>
          <w:sz w:val="20"/>
          <w:szCs w:val="20"/>
        </w:rPr>
        <w:t xml:space="preserve">) que possam resultar em um Efeito Adverso </w:t>
      </w:r>
      <w:r w:rsidRPr="00264548">
        <w:rPr>
          <w:rFonts w:ascii="Trebuchet MS" w:hAnsi="Trebuchet MS" w:cs="Arial"/>
          <w:sz w:val="20"/>
          <w:szCs w:val="20"/>
        </w:rPr>
        <w:t xml:space="preserve">Relevante; </w:t>
      </w:r>
    </w:p>
    <w:p w14:paraId="500B420F" w14:textId="77777777" w:rsidR="00780846" w:rsidRPr="00B1709C"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não</w:t>
      </w:r>
      <w:r w:rsidRPr="00B1709C">
        <w:rPr>
          <w:rFonts w:ascii="Trebuchet MS" w:hAnsi="Trebuchet MS" w:cs="Arial"/>
          <w:sz w:val="20"/>
          <w:szCs w:val="20"/>
        </w:rPr>
        <w:t xml:space="preserve"> ocorreu ou está em curso qualquer Evento de Vencimento Antecipado; </w:t>
      </w:r>
    </w:p>
    <w:p w14:paraId="5AF2221F" w14:textId="35A7C48F"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exceto pelas contingências informadas</w:t>
      </w:r>
      <w:r w:rsidR="00AA483F">
        <w:rPr>
          <w:rFonts w:ascii="Trebuchet MS" w:eastAsia="Calibri" w:hAnsi="Trebuchet MS"/>
          <w:sz w:val="20"/>
          <w:szCs w:val="20"/>
        </w:rPr>
        <w:t xml:space="preserve"> nesta data</w:t>
      </w:r>
      <w:r w:rsidRPr="00E46007">
        <w:rPr>
          <w:rFonts w:ascii="Trebuchet MS" w:eastAsia="Calibri" w:hAnsi="Trebuchet MS"/>
          <w:sz w:val="20"/>
          <w:szCs w:val="20"/>
        </w:rPr>
        <w:t xml:space="preserve"> no Formulário de Referência, </w:t>
      </w:r>
      <w:r w:rsidRPr="00264548">
        <w:rPr>
          <w:rFonts w:ascii="Trebuchet MS" w:eastAsia="Calibri" w:hAnsi="Trebuchet MS" w:cs="Arial"/>
          <w:sz w:val="20"/>
          <w:szCs w:val="20"/>
        </w:rPr>
        <w:t>não fo</w:t>
      </w:r>
      <w:r w:rsidR="00A5671A">
        <w:rPr>
          <w:rFonts w:ascii="Trebuchet MS" w:eastAsia="Calibri" w:hAnsi="Trebuchet MS" w:cs="Arial"/>
          <w:sz w:val="20"/>
          <w:szCs w:val="20"/>
        </w:rPr>
        <w:t>i</w:t>
      </w:r>
      <w:r w:rsidRPr="00264548">
        <w:rPr>
          <w:rFonts w:ascii="Trebuchet MS" w:eastAsia="Calibri" w:hAnsi="Trebuchet MS" w:cs="Arial"/>
          <w:sz w:val="20"/>
          <w:szCs w:val="20"/>
        </w:rPr>
        <w:t xml:space="preserve"> notificada acerca de</w:t>
      </w:r>
      <w:r w:rsidRPr="00264548">
        <w:rPr>
          <w:rFonts w:ascii="Trebuchet MS" w:eastAsia="Calibri" w:hAnsi="Trebuchet MS"/>
          <w:sz w:val="20"/>
          <w:szCs w:val="20"/>
        </w:rPr>
        <w:t xml:space="preserve"> qualquer</w:t>
      </w:r>
      <w:r w:rsidRPr="00E46007">
        <w:rPr>
          <w:rFonts w:ascii="Trebuchet MS" w:eastAsia="Calibri" w:hAnsi="Trebuchet MS"/>
          <w:sz w:val="20"/>
          <w:szCs w:val="20"/>
        </w:rPr>
        <w:t xml:space="preserve"> ação judicial, procedimento administrativo ou arbitral, inquérito ou outro tipo de investigação governamental </w:t>
      </w:r>
      <w:r w:rsidRPr="00E46007">
        <w:rPr>
          <w:rFonts w:ascii="Trebuchet MS" w:hAnsi="Trebuchet MS"/>
          <w:color w:val="000000"/>
          <w:sz w:val="20"/>
          <w:szCs w:val="20"/>
          <w:lang w:eastAsia="pt-BR"/>
        </w:rPr>
        <w:t xml:space="preserve">acerca da revogação da </w:t>
      </w:r>
      <w:r w:rsidR="00B33B58">
        <w:rPr>
          <w:rFonts w:ascii="Trebuchet MS" w:hAnsi="Trebuchet MS"/>
          <w:color w:val="000000"/>
          <w:sz w:val="20"/>
          <w:szCs w:val="20"/>
          <w:lang w:eastAsia="pt-BR"/>
        </w:rPr>
        <w:t>C</w:t>
      </w:r>
      <w:r w:rsidR="00B33B58" w:rsidRPr="00E46007">
        <w:rPr>
          <w:rFonts w:ascii="Trebuchet MS" w:hAnsi="Trebuchet MS"/>
          <w:color w:val="000000"/>
          <w:sz w:val="20"/>
          <w:szCs w:val="20"/>
          <w:lang w:eastAsia="pt-BR"/>
        </w:rPr>
        <w:t>oncessão</w:t>
      </w:r>
      <w:r w:rsidRPr="00E46007">
        <w:rPr>
          <w:rFonts w:ascii="Trebuchet MS" w:hAnsi="Trebuchet MS"/>
          <w:color w:val="000000"/>
          <w:sz w:val="20"/>
          <w:szCs w:val="20"/>
          <w:lang w:eastAsia="pt-BR"/>
        </w:rPr>
        <w:t xml:space="preserve">, de quaisquer </w:t>
      </w:r>
      <w:r w:rsidR="008845F3">
        <w:rPr>
          <w:rFonts w:ascii="Trebuchet MS" w:hAnsi="Trebuchet MS"/>
          <w:color w:val="000000"/>
          <w:sz w:val="20"/>
          <w:szCs w:val="20"/>
          <w:lang w:eastAsia="pt-BR"/>
        </w:rPr>
        <w:t>A</w:t>
      </w:r>
      <w:r w:rsidRPr="00E46007">
        <w:rPr>
          <w:rFonts w:ascii="Trebuchet MS" w:hAnsi="Trebuchet MS"/>
          <w:color w:val="000000"/>
          <w:sz w:val="20"/>
          <w:szCs w:val="20"/>
          <w:lang w:eastAsia="pt-BR"/>
        </w:rPr>
        <w:t>utorizações ou da existência de processo administrativo que tenha por objeto a revogação, suspensão ou cancelamento de qualquer uma delas</w:t>
      </w:r>
      <w:r w:rsidRPr="00456638">
        <w:rPr>
          <w:rFonts w:ascii="Trebuchet MS" w:hAnsi="Trebuchet MS"/>
          <w:color w:val="000000"/>
          <w:sz w:val="20"/>
          <w:szCs w:val="20"/>
          <w:lang w:eastAsia="pt-BR"/>
        </w:rPr>
        <w:t>, que em qualquer dos casos mencionados acima possa vir a causar</w:t>
      </w:r>
      <w:r w:rsidRPr="00456638">
        <w:rPr>
          <w:rFonts w:ascii="Trebuchet MS" w:eastAsia="Calibri" w:hAnsi="Trebuchet MS"/>
          <w:sz w:val="20"/>
          <w:szCs w:val="20"/>
        </w:rPr>
        <w:t xml:space="preserve"> qualquer Efeito Adverso Relevante</w:t>
      </w:r>
      <w:r w:rsidRPr="00E46007">
        <w:rPr>
          <w:rFonts w:ascii="Trebuchet MS" w:eastAsia="Calibri" w:hAnsi="Trebuchet MS"/>
          <w:sz w:val="20"/>
          <w:szCs w:val="20"/>
        </w:rPr>
        <w:t>;</w:t>
      </w:r>
      <w:r w:rsidR="007624D8">
        <w:rPr>
          <w:rFonts w:ascii="Trebuchet MS" w:eastAsia="Calibri" w:hAnsi="Trebuchet MS"/>
          <w:sz w:val="20"/>
          <w:szCs w:val="20"/>
        </w:rPr>
        <w:t xml:space="preserve"> </w:t>
      </w:r>
      <w:r w:rsidR="005E44BD" w:rsidRPr="00CB329C">
        <w:rPr>
          <w:rFonts w:ascii="Trebuchet MS" w:eastAsia="Calibri" w:hAnsi="Trebuchet MS"/>
          <w:b/>
          <w:bCs/>
          <w:sz w:val="20"/>
          <w:szCs w:val="20"/>
        </w:rPr>
        <w:t>[</w:t>
      </w:r>
      <w:r w:rsidR="00CB329C" w:rsidRPr="002C1C61">
        <w:rPr>
          <w:rFonts w:ascii="Trebuchet MS" w:eastAsia="Calibri" w:hAnsi="Trebuchet MS"/>
          <w:b/>
          <w:bCs/>
          <w:sz w:val="20"/>
          <w:szCs w:val="20"/>
          <w:highlight w:val="yellow"/>
        </w:rPr>
        <w:t xml:space="preserve">Nota SF: </w:t>
      </w:r>
      <w:r w:rsidR="00CB329C" w:rsidRPr="00C268C9">
        <w:rPr>
          <w:rFonts w:ascii="Trebuchet MS" w:eastAsia="Calibri" w:hAnsi="Trebuchet MS"/>
          <w:sz w:val="20"/>
          <w:szCs w:val="20"/>
          <w:highlight w:val="yellow"/>
        </w:rPr>
        <w:t>este ponto está sendo validado no âmbito</w:t>
      </w:r>
      <w:r w:rsidR="005E44BD" w:rsidRPr="00C268C9">
        <w:rPr>
          <w:rFonts w:ascii="Trebuchet MS" w:eastAsia="Calibri" w:hAnsi="Trebuchet MS"/>
          <w:sz w:val="20"/>
          <w:szCs w:val="20"/>
          <w:highlight w:val="yellow"/>
        </w:rPr>
        <w:t xml:space="preserve"> </w:t>
      </w:r>
      <w:r w:rsidR="00CB329C" w:rsidRPr="00C268C9">
        <w:rPr>
          <w:rFonts w:ascii="Trebuchet MS" w:eastAsia="Calibri" w:hAnsi="Trebuchet MS"/>
          <w:sz w:val="20"/>
          <w:szCs w:val="20"/>
          <w:highlight w:val="yellow"/>
        </w:rPr>
        <w:t>d</w:t>
      </w:r>
      <w:r w:rsidR="005E44BD" w:rsidRPr="00C268C9">
        <w:rPr>
          <w:rFonts w:ascii="Trebuchet MS" w:eastAsia="Calibri" w:hAnsi="Trebuchet MS"/>
          <w:sz w:val="20"/>
          <w:szCs w:val="20"/>
          <w:highlight w:val="yellow"/>
        </w:rPr>
        <w:t>a auditoria</w:t>
      </w:r>
      <w:r w:rsidR="005E44BD" w:rsidRPr="00CB329C">
        <w:rPr>
          <w:rFonts w:ascii="Trebuchet MS" w:eastAsia="Calibri" w:hAnsi="Trebuchet MS"/>
          <w:b/>
          <w:bCs/>
          <w:sz w:val="20"/>
          <w:szCs w:val="20"/>
        </w:rPr>
        <w:t>]</w:t>
      </w:r>
    </w:p>
    <w:p w14:paraId="1613F5F3" w14:textId="77777777" w:rsidR="00812FF3" w:rsidRDefault="00812FF3" w:rsidP="00E31DF6">
      <w:pPr>
        <w:numPr>
          <w:ilvl w:val="0"/>
          <w:numId w:val="8"/>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sidR="00945DEF">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w:t>
      </w:r>
      <w:r w:rsidRPr="00812FF3">
        <w:rPr>
          <w:rFonts w:ascii="Trebuchet MS" w:eastAsia="Calibri" w:hAnsi="Trebuchet MS"/>
          <w:sz w:val="20"/>
          <w:szCs w:val="20"/>
        </w:rPr>
        <w:lastRenderedPageBreak/>
        <w:t xml:space="preserve">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16CF3A5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sidR="00A5671A">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sidR="00871499">
        <w:rPr>
          <w:rFonts w:ascii="Trebuchet MS" w:eastAsia="Calibri" w:hAnsi="Trebuchet MS"/>
          <w:sz w:val="20"/>
          <w:szCs w:val="20"/>
        </w:rPr>
        <w:t xml:space="preserve"> com relação a </w:t>
      </w:r>
      <w:r w:rsidR="00871499" w:rsidRPr="007D3787">
        <w:rPr>
          <w:rFonts w:ascii="Trebuchet MS" w:eastAsia="Calibri" w:hAnsi="Trebuchet MS"/>
          <w:sz w:val="20"/>
          <w:szCs w:val="20"/>
        </w:rPr>
        <w:t xml:space="preserve">seus </w:t>
      </w:r>
      <w:r w:rsidR="00871499">
        <w:rPr>
          <w:rFonts w:ascii="Trebuchet MS" w:eastAsia="Calibri" w:hAnsi="Trebuchet MS"/>
          <w:sz w:val="20"/>
          <w:szCs w:val="20"/>
        </w:rPr>
        <w:t xml:space="preserve">respectivos </w:t>
      </w:r>
      <w:r w:rsidR="00871499" w:rsidRPr="00264548">
        <w:rPr>
          <w:rFonts w:ascii="Trebuchet MS" w:eastAsia="Calibri" w:hAnsi="Trebuchet MS"/>
          <w:sz w:val="20"/>
          <w:szCs w:val="20"/>
        </w:rPr>
        <w:t>diretores,</w:t>
      </w:r>
      <w:r w:rsidR="00A5287F">
        <w:rPr>
          <w:rFonts w:ascii="Trebuchet MS" w:eastAsia="Calibri" w:hAnsi="Trebuchet MS"/>
          <w:sz w:val="20"/>
          <w:szCs w:val="20"/>
        </w:rPr>
        <w:t xml:space="preserve"> </w:t>
      </w:r>
      <w:r w:rsidR="00A5287F" w:rsidRPr="00597CFC">
        <w:rPr>
          <w:rFonts w:ascii="Trebuchet MS" w:eastAsia="Calibri" w:hAnsi="Trebuchet MS"/>
          <w:sz w:val="20"/>
          <w:szCs w:val="20"/>
        </w:rPr>
        <w:t>membros do conselho de administração</w:t>
      </w:r>
      <w:r w:rsidR="00570F42" w:rsidRPr="00570F42">
        <w:rPr>
          <w:rFonts w:ascii="Trebuchet MS" w:eastAsia="Calibri" w:hAnsi="Trebuchet MS"/>
          <w:sz w:val="20"/>
          <w:szCs w:val="20"/>
        </w:rPr>
        <w:t>,</w:t>
      </w:r>
      <w:r w:rsidR="00871499" w:rsidRPr="00264548">
        <w:rPr>
          <w:rFonts w:ascii="Trebuchet MS" w:eastAsia="Calibri" w:hAnsi="Trebuchet MS"/>
          <w:sz w:val="20"/>
          <w:szCs w:val="20"/>
        </w:rPr>
        <w:t xml:space="preserve"> funcionários e representa</w:t>
      </w:r>
      <w:r w:rsidR="00871499"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da Emissora</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26FD7432" w14:textId="77777777" w:rsidR="00BB3545" w:rsidRPr="00264548" w:rsidRDefault="00BB3545" w:rsidP="00E31DF6">
      <w:pPr>
        <w:pStyle w:val="PargrafodaLista"/>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 xml:space="preserve">o Formulário de Referência da Emissora: </w:t>
      </w:r>
      <w:r w:rsidRPr="00E31DF6">
        <w:rPr>
          <w:rFonts w:ascii="Trebuchet MS" w:hAnsi="Trebuchet MS" w:cs="Arial"/>
          <w:b/>
          <w:bCs/>
          <w:sz w:val="20"/>
          <w:szCs w:val="20"/>
        </w:rPr>
        <w:t>(</w:t>
      </w:r>
      <w:r w:rsidR="0053113A" w:rsidRPr="00E31DF6">
        <w:rPr>
          <w:rFonts w:ascii="Trebuchet MS" w:hAnsi="Trebuchet MS" w:cs="Arial"/>
          <w:b/>
          <w:bCs/>
          <w:sz w:val="20"/>
          <w:szCs w:val="20"/>
        </w:rPr>
        <w:t>a</w:t>
      </w:r>
      <w:r w:rsidRPr="00E31DF6">
        <w:rPr>
          <w:rFonts w:ascii="Trebuchet MS" w:hAnsi="Trebuchet MS" w:cs="Arial"/>
          <w:b/>
          <w:bCs/>
          <w:sz w:val="20"/>
          <w:szCs w:val="20"/>
        </w:rPr>
        <w:t>)</w:t>
      </w:r>
      <w:r w:rsidRPr="00264548">
        <w:rPr>
          <w:rFonts w:ascii="Trebuchet MS" w:hAnsi="Trebuchet MS" w:cs="Arial"/>
          <w:sz w:val="20"/>
          <w:szCs w:val="20"/>
        </w:rPr>
        <w:t xml:space="preserve"> contém, no mínimo, e sem prejuízo das disposições legais e regulamentares exigidas, todas as informações relevantes necessárias ao conhecimento, pelos Debenturistas, da Emissora e sua situação econômico-financeira, dos riscos inerentes a suas atividades e quaisquer outras atividades relevantes; </w:t>
      </w:r>
      <w:r w:rsidRPr="00E31DF6">
        <w:rPr>
          <w:rFonts w:ascii="Trebuchet MS" w:hAnsi="Trebuchet MS" w:cs="Arial"/>
          <w:b/>
          <w:bCs/>
          <w:sz w:val="20"/>
          <w:szCs w:val="20"/>
        </w:rPr>
        <w:t>(</w:t>
      </w:r>
      <w:r w:rsidR="0053113A" w:rsidRPr="00E31DF6">
        <w:rPr>
          <w:rFonts w:ascii="Trebuchet MS" w:hAnsi="Trebuchet MS" w:cs="Arial"/>
          <w:b/>
          <w:bCs/>
          <w:sz w:val="20"/>
          <w:szCs w:val="20"/>
        </w:rPr>
        <w:t>b</w:t>
      </w:r>
      <w:r w:rsidRPr="00E31DF6">
        <w:rPr>
          <w:rFonts w:ascii="Trebuchet MS" w:hAnsi="Trebuchet MS" w:cs="Arial"/>
          <w:b/>
          <w:bCs/>
          <w:sz w:val="20"/>
          <w:szCs w:val="20"/>
        </w:rPr>
        <w:t>)</w:t>
      </w:r>
      <w:r w:rsidRPr="00264548">
        <w:rPr>
          <w:rFonts w:ascii="Trebuchet MS" w:hAnsi="Trebuchet MS" w:cs="Arial"/>
          <w:sz w:val="20"/>
          <w:szCs w:val="20"/>
        </w:rPr>
        <w:t xml:space="preserve"> contém todas as ações judiciais, administrativas e arbitrais relevantes da Emissora; e </w:t>
      </w:r>
      <w:r w:rsidRPr="00E31DF6">
        <w:rPr>
          <w:rFonts w:ascii="Trebuchet MS" w:hAnsi="Trebuchet MS" w:cs="Arial"/>
          <w:b/>
          <w:bCs/>
          <w:sz w:val="20"/>
          <w:szCs w:val="20"/>
        </w:rPr>
        <w:t>(</w:t>
      </w:r>
      <w:r w:rsidR="0053113A" w:rsidRPr="00E31DF6">
        <w:rPr>
          <w:rFonts w:ascii="Trebuchet MS" w:hAnsi="Trebuchet MS" w:cs="Arial"/>
          <w:b/>
          <w:bCs/>
          <w:sz w:val="20"/>
          <w:szCs w:val="20"/>
        </w:rPr>
        <w:t>c</w:t>
      </w:r>
      <w:r w:rsidRPr="00E31DF6">
        <w:rPr>
          <w:rFonts w:ascii="Trebuchet MS" w:hAnsi="Trebuchet MS" w:cs="Arial"/>
          <w:b/>
          <w:bCs/>
          <w:sz w:val="20"/>
          <w:szCs w:val="20"/>
        </w:rPr>
        <w:t>)</w:t>
      </w:r>
      <w:r w:rsidRPr="00264548">
        <w:rPr>
          <w:rFonts w:ascii="Trebuchet MS" w:hAnsi="Trebuchet MS" w:cs="Arial"/>
          <w:sz w:val="20"/>
          <w:szCs w:val="20"/>
        </w:rPr>
        <w:t xml:space="preserve"> foi elaborado de acordo com as normas pertinentes, incluindo a Instrução CVM 480, e as informações lá contidas e tornadas públicas estão atualizadas conforme requerido pela Instrução CVM 480;</w:t>
      </w:r>
      <w:r w:rsidR="007624D8" w:rsidRPr="00264548">
        <w:rPr>
          <w:rFonts w:ascii="Trebuchet MS" w:hAnsi="Trebuchet MS" w:cs="Arial"/>
          <w:sz w:val="20"/>
          <w:szCs w:val="20"/>
        </w:rPr>
        <w:t xml:space="preserve"> </w:t>
      </w:r>
    </w:p>
    <w:p w14:paraId="645F672C" w14:textId="41274960" w:rsidR="00BB3545" w:rsidRDefault="0056458D" w:rsidP="00E31DF6">
      <w:pPr>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1B23EA" w:rsidRPr="0068176B">
        <w:rPr>
          <w:rFonts w:ascii="Trebuchet MS" w:hAnsi="Trebuchet MS" w:cs="Arial"/>
          <w:sz w:val="20"/>
          <w:szCs w:val="20"/>
        </w:rPr>
        <w:t>,</w:t>
      </w:r>
      <w:r w:rsidR="001B23EA" w:rsidRPr="000E17E5">
        <w:rPr>
          <w:rFonts w:ascii="Trebuchet MS" w:hAnsi="Trebuchet MS" w:cs="Arial"/>
          <w:sz w:val="20"/>
          <w:szCs w:val="20"/>
        </w:rPr>
        <w:t xml:space="preserve"> </w:t>
      </w:r>
      <w:r w:rsidR="00BB3545" w:rsidRPr="000E17E5">
        <w:rPr>
          <w:rFonts w:ascii="Trebuchet MS" w:hAnsi="Trebuchet MS" w:cs="Arial"/>
          <w:sz w:val="20"/>
          <w:szCs w:val="20"/>
        </w:rPr>
        <w:t>não há outros fatos relevantes em relação à Emissora ou às Debêntures não divulgados no</w:t>
      </w:r>
      <w:r w:rsidR="00BB3545" w:rsidRPr="00264548">
        <w:rPr>
          <w:rFonts w:ascii="Trebuchet MS" w:hAnsi="Trebuchet MS" w:cs="Arial"/>
          <w:sz w:val="20"/>
          <w:szCs w:val="20"/>
        </w:rPr>
        <w:t xml:space="preserve"> Formulário de Referência da Emissora cuja omissão faça com que qualquer declaração do Formulário de Referência </w:t>
      </w:r>
      <w:r w:rsidR="0069067B" w:rsidRPr="00264548">
        <w:rPr>
          <w:rFonts w:ascii="Trebuchet MS" w:hAnsi="Trebuchet MS" w:cs="Arial"/>
          <w:sz w:val="20"/>
          <w:szCs w:val="20"/>
        </w:rPr>
        <w:t>da Emissora seja falsa, incompleta, incorreta ou insuficiente;</w:t>
      </w:r>
      <w:r w:rsidR="007624D8" w:rsidRPr="00264548">
        <w:rPr>
          <w:rFonts w:ascii="Trebuchet MS" w:hAnsi="Trebuchet MS" w:cs="Arial"/>
          <w:sz w:val="20"/>
          <w:szCs w:val="20"/>
        </w:rPr>
        <w:t xml:space="preserve"> </w:t>
      </w:r>
    </w:p>
    <w:p w14:paraId="3B05E7FD" w14:textId="1F2C55B2" w:rsidR="00E46007" w:rsidRPr="00E46007" w:rsidRDefault="00FE3B52"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del w:id="436" w:author="Stocche Forbes" w:date="2022-04-11T22:30:00Z">
        <w:r w:rsidRPr="00FE3B52">
          <w:rPr>
            <w:rFonts w:ascii="Trebuchet MS" w:hAnsi="Trebuchet MS"/>
            <w:b/>
            <w:bCs/>
            <w:sz w:val="20"/>
            <w:szCs w:val="20"/>
            <w:highlight w:val="yellow"/>
          </w:rPr>
          <w:delText xml:space="preserve"> </w:delText>
        </w:r>
        <w:r w:rsidRPr="00CF65CF">
          <w:rPr>
            <w:rFonts w:ascii="Trebuchet MS" w:hAnsi="Trebuchet MS"/>
            <w:b/>
            <w:bCs/>
            <w:sz w:val="20"/>
            <w:szCs w:val="20"/>
            <w:highlight w:val="yellow"/>
          </w:rPr>
          <w:delText xml:space="preserve">[Nota: </w:delText>
        </w:r>
        <w:r w:rsidR="00AA4C44">
          <w:rPr>
            <w:rFonts w:ascii="Trebuchet MS" w:hAnsi="Trebuchet MS"/>
            <w:b/>
            <w:bCs/>
            <w:sz w:val="20"/>
            <w:szCs w:val="20"/>
            <w:highlight w:val="yellow"/>
          </w:rPr>
          <w:delText xml:space="preserve">Obrigações sobre Leis Anticorrupção já são reguladas nos itens abaixo. </w:delText>
        </w:r>
        <w:r w:rsidRPr="00CF65CF">
          <w:rPr>
            <w:rFonts w:ascii="Trebuchet MS" w:hAnsi="Trebuchet MS"/>
            <w:b/>
            <w:bCs/>
            <w:sz w:val="20"/>
            <w:szCs w:val="20"/>
            <w:highlight w:val="yellow"/>
          </w:rPr>
          <w:delText>Favor manter redação da 25ª Emissão.</w:delText>
        </w:r>
        <w:r>
          <w:rPr>
            <w:rFonts w:ascii="Trebuchet MS" w:hAnsi="Trebuchet MS"/>
            <w:b/>
            <w:bCs/>
            <w:sz w:val="20"/>
            <w:szCs w:val="20"/>
            <w:highlight w:val="yellow"/>
          </w:rPr>
          <w:delText xml:space="preserve"> O Mandato é um documento bilateral entre a Companhia e o Coordenador, que não expõe a Companhia a vencimento de suas dívidas.</w:delText>
        </w:r>
        <w:r w:rsidRPr="00CF65CF">
          <w:rPr>
            <w:rFonts w:ascii="Trebuchet MS" w:hAnsi="Trebuchet MS"/>
            <w:b/>
            <w:bCs/>
            <w:sz w:val="20"/>
            <w:szCs w:val="20"/>
            <w:highlight w:val="yellow"/>
          </w:rPr>
          <w:delText>]</w:delText>
        </w:r>
        <w:r w:rsidR="001C6347" w:rsidRPr="00E31DF6">
          <w:rPr>
            <w:rFonts w:ascii="Trebuchet MS" w:hAnsi="Trebuchet MS"/>
            <w:b/>
            <w:bCs/>
            <w:color w:val="000000"/>
            <w:sz w:val="20"/>
            <w:szCs w:val="20"/>
            <w:lang w:eastAsia="pt-BR"/>
          </w:rPr>
          <w:delText>(</w:delText>
        </w:r>
      </w:del>
      <w:ins w:id="437" w:author="Stocche Forbes" w:date="2022-04-11T22:30:00Z">
        <w:r w:rsidR="001C6347" w:rsidRPr="00E31DF6">
          <w:rPr>
            <w:rFonts w:ascii="Trebuchet MS" w:hAnsi="Trebuchet MS"/>
            <w:b/>
            <w:bCs/>
            <w:color w:val="000000"/>
            <w:sz w:val="20"/>
            <w:szCs w:val="20"/>
            <w:lang w:eastAsia="pt-BR"/>
          </w:rPr>
          <w:t>(</w:t>
        </w:r>
      </w:ins>
      <w:r w:rsidR="001C6347" w:rsidRPr="00E31DF6">
        <w:rPr>
          <w:rFonts w:ascii="Trebuchet MS" w:hAnsi="Trebuchet MS"/>
          <w:b/>
          <w:bCs/>
          <w:color w:val="000000"/>
          <w:sz w:val="20"/>
          <w:szCs w:val="20"/>
          <w:lang w:eastAsia="pt-BR"/>
        </w:rPr>
        <w:t>a)</w:t>
      </w:r>
      <w:r w:rsidR="001C6347" w:rsidRPr="00264548">
        <w:rPr>
          <w:rFonts w:ascii="Trebuchet MS" w:hAnsi="Trebuchet MS"/>
          <w:color w:val="000000"/>
          <w:sz w:val="20"/>
          <w:szCs w:val="20"/>
          <w:lang w:eastAsia="pt-BR"/>
        </w:rPr>
        <w:t xml:space="preserve"> cumpre e empenha seus </w:t>
      </w:r>
      <w:r w:rsidR="001C6347" w:rsidRPr="00570F42">
        <w:rPr>
          <w:rFonts w:ascii="Trebuchet MS" w:hAnsi="Trebuchet MS"/>
          <w:color w:val="000000"/>
          <w:sz w:val="20"/>
          <w:szCs w:val="20"/>
          <w:lang w:eastAsia="pt-BR"/>
        </w:rPr>
        <w:t xml:space="preserve">melhores esforços para que seus respectivos diretores, </w:t>
      </w:r>
      <w:r w:rsidR="001C6347" w:rsidRPr="00597CFC">
        <w:rPr>
          <w:rFonts w:ascii="Trebuchet MS" w:hAnsi="Trebuchet MS"/>
          <w:color w:val="000000"/>
          <w:sz w:val="20"/>
          <w:szCs w:val="20"/>
          <w:lang w:eastAsia="pt-BR"/>
        </w:rPr>
        <w:t>membros do conselho de administração</w:t>
      </w:r>
      <w:r w:rsidR="001C6347">
        <w:rPr>
          <w:rFonts w:ascii="Trebuchet MS" w:hAnsi="Trebuchet MS"/>
          <w:color w:val="000000"/>
          <w:sz w:val="20"/>
          <w:szCs w:val="20"/>
          <w:lang w:eastAsia="pt-BR"/>
        </w:rPr>
        <w:t xml:space="preserve"> e</w:t>
      </w:r>
      <w:r w:rsidR="001C6347" w:rsidRPr="00570F42">
        <w:rPr>
          <w:rFonts w:ascii="Trebuchet MS" w:hAnsi="Trebuchet MS"/>
          <w:color w:val="000000"/>
          <w:sz w:val="20"/>
          <w:szCs w:val="20"/>
          <w:lang w:eastAsia="pt-BR"/>
        </w:rPr>
        <w:t xml:space="preserve"> funcionários, no estrito exercício das respectivas funções de administradores e </w:t>
      </w:r>
      <w:r w:rsidR="001C6347">
        <w:rPr>
          <w:rFonts w:ascii="Trebuchet MS" w:hAnsi="Trebuchet MS"/>
          <w:color w:val="000000"/>
          <w:sz w:val="20"/>
          <w:szCs w:val="20"/>
          <w:lang w:eastAsia="pt-BR"/>
        </w:rPr>
        <w:lastRenderedPageBreak/>
        <w:t xml:space="preserve">de </w:t>
      </w:r>
      <w:r w:rsidR="001C6347" w:rsidRPr="00570F42">
        <w:rPr>
          <w:rFonts w:ascii="Trebuchet MS" w:hAnsi="Trebuchet MS"/>
          <w:color w:val="000000"/>
          <w:sz w:val="20"/>
          <w:szCs w:val="20"/>
          <w:lang w:eastAsia="pt-BR"/>
        </w:rPr>
        <w:t>funcionários da Emissora</w:t>
      </w:r>
      <w:r w:rsidR="001C6347">
        <w:rPr>
          <w:rFonts w:ascii="Trebuchet MS" w:hAnsi="Trebuchet MS"/>
          <w:color w:val="000000"/>
          <w:sz w:val="20"/>
          <w:szCs w:val="20"/>
          <w:lang w:eastAsia="pt-BR"/>
        </w:rPr>
        <w:t xml:space="preserve">, </w:t>
      </w:r>
      <w:r w:rsidR="001C6347" w:rsidRPr="00570F42">
        <w:rPr>
          <w:rFonts w:ascii="Trebuchet MS" w:hAnsi="Trebuchet MS"/>
          <w:color w:val="000000"/>
          <w:sz w:val="20"/>
          <w:szCs w:val="20"/>
          <w:lang w:eastAsia="pt-BR"/>
        </w:rPr>
        <w:t>agindo em seu nome, cumpram os dispositivos das Leis Anticorrupção</w:t>
      </w:r>
      <w:r w:rsidR="001C6347">
        <w:rPr>
          <w:rFonts w:ascii="Trebuchet MS" w:hAnsi="Trebuchet MS"/>
          <w:color w:val="000000"/>
          <w:sz w:val="20"/>
          <w:szCs w:val="20"/>
          <w:lang w:eastAsia="pt-BR"/>
        </w:rPr>
        <w:t>;</w:t>
      </w:r>
      <w:r w:rsidR="001C6347" w:rsidRPr="00570F42">
        <w:rPr>
          <w:rFonts w:ascii="Trebuchet MS" w:hAnsi="Trebuchet MS"/>
          <w:color w:val="000000"/>
          <w:sz w:val="20"/>
          <w:szCs w:val="20"/>
          <w:lang w:eastAsia="pt-BR"/>
        </w:rPr>
        <w:t xml:space="preserve"> e </w:t>
      </w:r>
      <w:r w:rsidR="001C6347" w:rsidRPr="00E31DF6">
        <w:rPr>
          <w:rFonts w:ascii="Trebuchet MS" w:hAnsi="Trebuchet MS"/>
          <w:b/>
          <w:bCs/>
          <w:color w:val="000000"/>
          <w:sz w:val="20"/>
          <w:szCs w:val="20"/>
          <w:lang w:eastAsia="pt-BR"/>
        </w:rPr>
        <w:t>(b)</w:t>
      </w:r>
      <w:r w:rsidR="001C6347">
        <w:rPr>
          <w:rFonts w:ascii="Trebuchet MS" w:hAnsi="Trebuchet MS"/>
          <w:color w:val="000000"/>
          <w:sz w:val="20"/>
          <w:szCs w:val="20"/>
          <w:lang w:eastAsia="pt-BR"/>
        </w:rPr>
        <w:t xml:space="preserve"> </w:t>
      </w:r>
      <w:r w:rsidR="001C6347" w:rsidRPr="00570F42">
        <w:rPr>
          <w:rFonts w:ascii="Trebuchet MS" w:hAnsi="Trebuchet MS"/>
          <w:color w:val="000000"/>
          <w:sz w:val="20"/>
          <w:szCs w:val="20"/>
          <w:lang w:eastAsia="pt-BR"/>
        </w:rPr>
        <w:t>empenha seus melhores esforços para adoção de medidas para fazer seus funcionários</w:t>
      </w:r>
      <w:r w:rsidR="001C6347" w:rsidRPr="00597CFC">
        <w:rPr>
          <w:rFonts w:ascii="Trebuchet MS" w:hAnsi="Trebuchet MS"/>
          <w:color w:val="000000"/>
          <w:sz w:val="20"/>
          <w:szCs w:val="20"/>
          <w:lang w:eastAsia="pt-BR"/>
        </w:rPr>
        <w:t>, membros do conselho de administraç</w:t>
      </w:r>
      <w:r w:rsidR="001C6347" w:rsidRPr="00023D48">
        <w:rPr>
          <w:rFonts w:ascii="Trebuchet MS" w:hAnsi="Trebuchet MS"/>
          <w:color w:val="000000"/>
          <w:sz w:val="20"/>
          <w:szCs w:val="20"/>
          <w:lang w:eastAsia="pt-BR"/>
        </w:rPr>
        <w:t>ão e diretores cumprirem as Leis Anticorrupção enquanto agindo em seu nome</w:t>
      </w:r>
      <w:r w:rsidR="001C6347">
        <w:rPr>
          <w:rFonts w:ascii="Trebuchet MS" w:hAnsi="Trebuchet MS"/>
          <w:color w:val="000000"/>
          <w:sz w:val="20"/>
          <w:szCs w:val="20"/>
          <w:lang w:eastAsia="pt-BR"/>
        </w:rPr>
        <w:t xml:space="preserve"> e </w:t>
      </w:r>
      <w:r w:rsidR="001C6347" w:rsidRPr="00E46007">
        <w:rPr>
          <w:rFonts w:ascii="Trebuchet MS" w:hAnsi="Trebuchet MS"/>
          <w:color w:val="000000"/>
          <w:sz w:val="20"/>
          <w:szCs w:val="20"/>
          <w:lang w:eastAsia="pt-BR"/>
        </w:rPr>
        <w:t xml:space="preserve">no estrito exercício das respectivas funções de administradores e </w:t>
      </w:r>
      <w:r w:rsidR="001C6347">
        <w:rPr>
          <w:rFonts w:ascii="Trebuchet MS" w:hAnsi="Trebuchet MS"/>
          <w:color w:val="000000"/>
          <w:sz w:val="20"/>
          <w:szCs w:val="20"/>
          <w:lang w:eastAsia="pt-BR"/>
        </w:rPr>
        <w:t xml:space="preserve">de </w:t>
      </w:r>
      <w:r w:rsidR="001C6347" w:rsidRPr="00E46007">
        <w:rPr>
          <w:rFonts w:ascii="Trebuchet MS" w:hAnsi="Trebuchet MS"/>
          <w:color w:val="000000"/>
          <w:sz w:val="20"/>
          <w:szCs w:val="20"/>
          <w:lang w:eastAsia="pt-BR"/>
        </w:rPr>
        <w:t>funcionários da Emissora; e</w:t>
      </w:r>
      <w:r w:rsidR="00074771">
        <w:rPr>
          <w:rFonts w:ascii="Trebuchet MS" w:hAnsi="Trebuchet MS"/>
          <w:color w:val="000000"/>
          <w:sz w:val="20"/>
          <w:szCs w:val="20"/>
          <w:lang w:eastAsia="pt-BR"/>
        </w:rPr>
        <w:t xml:space="preserve"> </w:t>
      </w:r>
    </w:p>
    <w:p w14:paraId="6CA1A90D" w14:textId="458A4692" w:rsidR="00E46007" w:rsidRPr="00E46007" w:rsidRDefault="00E4600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w:t>
      </w:r>
      <w:r w:rsidR="00AA483F">
        <w:rPr>
          <w:rFonts w:ascii="Trebuchet MS" w:eastAsia="Calibri" w:hAnsi="Trebuchet MS"/>
          <w:sz w:val="20"/>
          <w:szCs w:val="20"/>
        </w:rPr>
        <w:t>, sendo que</w:t>
      </w:r>
      <w:r w:rsidR="00AA483F" w:rsidRPr="00E46007">
        <w:rPr>
          <w:rFonts w:ascii="Trebuchet MS" w:eastAsia="Calibri" w:hAnsi="Trebuchet MS"/>
          <w:sz w:val="20"/>
          <w:szCs w:val="20"/>
        </w:rPr>
        <w:t xml:space="preserve"> </w:t>
      </w:r>
      <w:r w:rsidR="00AA483F">
        <w:rPr>
          <w:rFonts w:ascii="Trebuchet MS" w:eastAsia="Calibri" w:hAnsi="Trebuchet MS"/>
          <w:sz w:val="20"/>
          <w:szCs w:val="20"/>
        </w:rPr>
        <w:t>a</w:t>
      </w:r>
      <w:r w:rsidR="00AA483F" w:rsidRPr="00E46007">
        <w:rPr>
          <w:rFonts w:ascii="Trebuchet MS" w:eastAsia="Calibri" w:hAnsi="Trebuchet MS"/>
          <w:sz w:val="20"/>
          <w:szCs w:val="20"/>
        </w:rPr>
        <w:t xml:space="preserve"> </w:t>
      </w:r>
      <w:r w:rsidRPr="00E46007">
        <w:rPr>
          <w:rFonts w:ascii="Trebuchet MS" w:eastAsia="Calibri" w:hAnsi="Trebuchet MS"/>
          <w:sz w:val="20"/>
          <w:szCs w:val="20"/>
        </w:rPr>
        <w:t>Emissora entende que as políticas próprias por elas adotadas atendem aos requisitos das Leis Anticorrupção.</w:t>
      </w:r>
    </w:p>
    <w:p w14:paraId="10DF5741"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w:t>
      </w:r>
      <w:r w:rsidRPr="003D1590">
        <w:rPr>
          <w:rFonts w:ascii="Trebuchet MS" w:hAnsi="Trebuchet MS" w:cs="Arial"/>
          <w:szCs w:val="20"/>
          <w:lang w:val="pt-BR" w:eastAsia="pt-BR"/>
        </w:rPr>
        <w:t>declara</w:t>
      </w:r>
      <w:r w:rsidRPr="00A43719">
        <w:rPr>
          <w:rFonts w:ascii="Trebuchet MS" w:hAnsi="Trebuchet MS"/>
          <w:szCs w:val="20"/>
          <w:lang w:val="pt-BR"/>
        </w:rPr>
        <w:t xml:space="preserve">, ainda </w:t>
      </w:r>
      <w:r w:rsidRPr="00A43719">
        <w:rPr>
          <w:rFonts w:ascii="Trebuchet MS" w:hAnsi="Trebuchet MS"/>
          <w:b/>
          <w:szCs w:val="20"/>
          <w:lang w:val="pt-BR"/>
        </w:rPr>
        <w:t>(i)</w:t>
      </w:r>
      <w:r w:rsidRPr="00A43719">
        <w:rPr>
          <w:rFonts w:ascii="Trebuchet MS" w:hAnsi="Trebuchet MS"/>
          <w:szCs w:val="20"/>
          <w:lang w:val="pt-BR"/>
        </w:rPr>
        <w:t xml:space="preserve"> ter ciência de todas as disposições da </w:t>
      </w:r>
      <w:r w:rsidR="0082705E" w:rsidRPr="00E31DF6">
        <w:rPr>
          <w:rFonts w:ascii="Trebuchet MS" w:hAnsi="Trebuchet MS"/>
          <w:szCs w:val="20"/>
          <w:lang w:val="pt-BR"/>
        </w:rPr>
        <w:t>Resolução CVM 17</w:t>
      </w:r>
      <w:r w:rsidRPr="00A43719">
        <w:rPr>
          <w:rFonts w:ascii="Trebuchet MS" w:hAnsi="Trebuchet MS"/>
          <w:szCs w:val="20"/>
          <w:lang w:val="pt-BR"/>
        </w:rPr>
        <w:t xml:space="preserve"> a serem cumpridas pelo Agente Fiduciário;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que cumprirá todas as determinações do Agente Fiduciário vinculadas ao cumprimento das disposições previstas naquela Instrução; e </w:t>
      </w:r>
      <w:r w:rsidRPr="00A43719">
        <w:rPr>
          <w:rFonts w:ascii="Trebuchet MS" w:hAnsi="Trebuchet MS"/>
          <w:b/>
          <w:szCs w:val="20"/>
          <w:lang w:val="pt-BR"/>
        </w:rPr>
        <w:t>(</w:t>
      </w:r>
      <w:proofErr w:type="spellStart"/>
      <w:r w:rsidRPr="00A43719">
        <w:rPr>
          <w:rFonts w:ascii="Trebuchet MS" w:hAnsi="Trebuchet MS"/>
          <w:b/>
          <w:szCs w:val="20"/>
          <w:lang w:val="pt-BR"/>
        </w:rPr>
        <w:t>i</w:t>
      </w:r>
      <w:r w:rsidR="00780846">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não existir nenhum impedimento legal, contratual ou acordo de acionistas que impeça a presente Emissão.</w:t>
      </w:r>
    </w:p>
    <w:p w14:paraId="63231215" w14:textId="6ABAB531"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se compromete a notificar em </w:t>
      </w:r>
      <w:r w:rsidRPr="00A676D4">
        <w:rPr>
          <w:rFonts w:ascii="Trebuchet MS" w:hAnsi="Trebuchet MS"/>
          <w:szCs w:val="20"/>
          <w:lang w:val="pt-BR"/>
        </w:rPr>
        <w:t>até 5 (cinco) Dias Úteis</w:t>
      </w:r>
      <w:r w:rsidRPr="00A43719">
        <w:rPr>
          <w:rFonts w:ascii="Trebuchet MS" w:hAnsi="Trebuchet MS"/>
          <w:szCs w:val="20"/>
          <w:lang w:val="pt-BR"/>
        </w:rPr>
        <w:t xml:space="preserve"> os Debenturistas e o Agente Fiduciário caso quaisquer das declarações aqui prestadas tornem-se total ou parcialmente inverídicas, incompletas ou incorretas.</w:t>
      </w:r>
    </w:p>
    <w:p w14:paraId="537995AE"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438" w:name="_DV_M356"/>
      <w:bookmarkStart w:id="439" w:name="_DV_M357"/>
      <w:bookmarkStart w:id="440" w:name="_DV_M358"/>
      <w:bookmarkStart w:id="441" w:name="_DV_M359"/>
      <w:bookmarkStart w:id="442" w:name="_DV_M360"/>
      <w:bookmarkStart w:id="443" w:name="_DV_M361"/>
      <w:bookmarkStart w:id="444" w:name="_DV_M362"/>
      <w:bookmarkStart w:id="445" w:name="_DV_M363"/>
      <w:bookmarkStart w:id="446" w:name="_DV_M364"/>
      <w:bookmarkStart w:id="447" w:name="_DV_M365"/>
      <w:bookmarkStart w:id="448" w:name="_DV_M366"/>
      <w:bookmarkStart w:id="449" w:name="_DV_M367"/>
      <w:bookmarkStart w:id="450" w:name="_DV_M368"/>
      <w:bookmarkStart w:id="451" w:name="_DV_M369"/>
      <w:bookmarkStart w:id="452" w:name="_DV_M370"/>
      <w:bookmarkStart w:id="453" w:name="_DV_M371"/>
      <w:bookmarkStart w:id="454" w:name="_DV_M372"/>
      <w:bookmarkStart w:id="455" w:name="_DV_M373"/>
      <w:bookmarkStart w:id="456" w:name="_DV_M374"/>
      <w:bookmarkStart w:id="457" w:name="_DV_M375"/>
      <w:bookmarkStart w:id="458" w:name="_DV_M376"/>
      <w:bookmarkStart w:id="459" w:name="_DV_M377"/>
      <w:bookmarkStart w:id="460" w:name="_DV_M378"/>
      <w:bookmarkStart w:id="461" w:name="_DV_M379"/>
      <w:bookmarkStart w:id="462" w:name="_DV_M380"/>
      <w:bookmarkStart w:id="463" w:name="_DV_M381"/>
      <w:bookmarkStart w:id="464" w:name="_DV_M382"/>
      <w:bookmarkStart w:id="465" w:name="_DV_M383"/>
      <w:bookmarkStart w:id="466" w:name="_DV_M384"/>
      <w:bookmarkStart w:id="467" w:name="_DV_M385"/>
      <w:bookmarkStart w:id="468" w:name="_DV_M386"/>
      <w:bookmarkStart w:id="469" w:name="_DV_M387"/>
      <w:bookmarkStart w:id="470" w:name="_DV_M388"/>
      <w:bookmarkStart w:id="471" w:name="_DV_M389"/>
      <w:bookmarkStart w:id="472" w:name="_DV_M390"/>
      <w:bookmarkStart w:id="473" w:name="_DV_M391"/>
      <w:bookmarkStart w:id="474" w:name="_DV_M392"/>
      <w:bookmarkStart w:id="475" w:name="_DV_M393"/>
      <w:bookmarkStart w:id="476" w:name="_DV_M394"/>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sidRPr="00A43719">
        <w:rPr>
          <w:rFonts w:ascii="Trebuchet MS" w:hAnsi="Trebuchet MS"/>
          <w:sz w:val="20"/>
        </w:rPr>
        <w:t>CLÁUSULA DOZE – NOTIFICAÇÕES</w:t>
      </w:r>
    </w:p>
    <w:p w14:paraId="7A701D2F"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477" w:name="_DV_M395"/>
      <w:bookmarkEnd w:id="477"/>
      <w:r w:rsidRPr="00A43719">
        <w:rPr>
          <w:rFonts w:ascii="Trebuchet MS" w:hAnsi="Trebuchet MS"/>
          <w:szCs w:val="20"/>
          <w:lang w:val="pt-BR"/>
        </w:rPr>
        <w:t xml:space="preserve">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 </w:t>
      </w:r>
    </w:p>
    <w:p w14:paraId="3A1C8045" w14:textId="77777777" w:rsidR="008B73FF" w:rsidRPr="00A43719" w:rsidRDefault="008B73FF" w:rsidP="00E31DF6">
      <w:pPr>
        <w:widowControl/>
        <w:suppressAutoHyphens/>
        <w:spacing w:before="140" w:after="240" w:line="290" w:lineRule="auto"/>
        <w:ind w:left="709"/>
        <w:rPr>
          <w:rFonts w:ascii="Trebuchet MS" w:hAnsi="Trebuchet MS" w:cs="Arial"/>
          <w:b/>
          <w:bCs/>
          <w:sz w:val="20"/>
          <w:szCs w:val="20"/>
        </w:rPr>
      </w:pPr>
      <w:bookmarkStart w:id="478" w:name="_DV_M396"/>
      <w:bookmarkEnd w:id="478"/>
      <w:r w:rsidRPr="00A43719">
        <w:rPr>
          <w:rFonts w:ascii="Trebuchet MS" w:hAnsi="Trebuchet MS" w:cs="Arial"/>
          <w:b/>
          <w:bCs/>
          <w:sz w:val="20"/>
          <w:szCs w:val="20"/>
        </w:rPr>
        <w:t>Para a Emissora:</w:t>
      </w:r>
      <w:r w:rsidR="00751B6A" w:rsidRPr="00A43719">
        <w:rPr>
          <w:rFonts w:ascii="Trebuchet MS" w:hAnsi="Trebuchet MS" w:cs="Arial"/>
          <w:b/>
          <w:bCs/>
          <w:sz w:val="20"/>
          <w:szCs w:val="20"/>
        </w:rPr>
        <w:t xml:space="preserve"> </w:t>
      </w:r>
    </w:p>
    <w:p w14:paraId="7271BBFE" w14:textId="336E7ABC" w:rsidR="008B73FF" w:rsidRPr="00A43719" w:rsidRDefault="00025116" w:rsidP="00E31DF6">
      <w:pPr>
        <w:spacing w:line="290" w:lineRule="auto"/>
        <w:ind w:left="709"/>
        <w:rPr>
          <w:rFonts w:ascii="Trebuchet MS" w:hAnsi="Trebuchet MS" w:cs="Arial"/>
          <w:b/>
          <w:sz w:val="20"/>
          <w:szCs w:val="20"/>
        </w:rPr>
      </w:pPr>
      <w:bookmarkStart w:id="479" w:name="_DV_M397"/>
      <w:bookmarkStart w:id="480" w:name="_DV_M398"/>
      <w:bookmarkEnd w:id="479"/>
      <w:bookmarkEnd w:id="480"/>
      <w:r>
        <w:rPr>
          <w:rFonts w:ascii="Trebuchet MS" w:hAnsi="Trebuchet MS" w:cs="Arial"/>
          <w:b/>
          <w:sz w:val="20"/>
          <w:szCs w:val="20"/>
        </w:rPr>
        <w:t>[</w:t>
      </w:r>
      <w:r w:rsidR="00A72B01" w:rsidRPr="00A43719">
        <w:rPr>
          <w:rFonts w:ascii="Trebuchet MS" w:hAnsi="Trebuchet MS" w:cs="Arial"/>
          <w:b/>
          <w:sz w:val="20"/>
          <w:szCs w:val="20"/>
        </w:rPr>
        <w:t xml:space="preserve">ELETROPAULO </w:t>
      </w:r>
      <w:r w:rsidR="00751B6A" w:rsidRPr="00A43719">
        <w:rPr>
          <w:rFonts w:ascii="Trebuchet MS" w:hAnsi="Trebuchet MS" w:cs="Arial"/>
          <w:b/>
          <w:sz w:val="20"/>
          <w:szCs w:val="20"/>
        </w:rPr>
        <w:t>METROPOLITANA ELETRICIDADE DE SÃO PAULO S.A.</w:t>
      </w:r>
    </w:p>
    <w:p w14:paraId="1045F2D1" w14:textId="0A0E4420" w:rsidR="00751B6A" w:rsidRPr="00E54AC3" w:rsidRDefault="003479C1" w:rsidP="00E31DF6">
      <w:pPr>
        <w:tabs>
          <w:tab w:val="left" w:pos="720"/>
          <w:tab w:val="left" w:pos="1418"/>
          <w:tab w:val="left" w:pos="2366"/>
        </w:tabs>
        <w:spacing w:line="312" w:lineRule="auto"/>
        <w:ind w:left="709"/>
        <w:rPr>
          <w:rFonts w:ascii="Trebuchet MS" w:hAnsi="Trebuchet MS"/>
          <w:bCs/>
          <w:color w:val="000000"/>
          <w:sz w:val="20"/>
          <w:szCs w:val="20"/>
        </w:rPr>
      </w:pPr>
      <w:r w:rsidRPr="003479C1">
        <w:rPr>
          <w:rFonts w:ascii="Trebuchet MS" w:hAnsi="Trebuchet MS"/>
          <w:bCs/>
          <w:color w:val="000000"/>
          <w:sz w:val="20"/>
          <w:szCs w:val="20"/>
        </w:rPr>
        <w:t xml:space="preserve">Avenida das Nações Unidas, n.º 1440, 17º ao 23º </w:t>
      </w:r>
      <w:proofErr w:type="gramStart"/>
      <w:r w:rsidRPr="003479C1">
        <w:rPr>
          <w:rFonts w:ascii="Trebuchet MS" w:hAnsi="Trebuchet MS"/>
          <w:bCs/>
          <w:color w:val="000000"/>
          <w:sz w:val="20"/>
          <w:szCs w:val="20"/>
        </w:rPr>
        <w:t>andar,  conj.</w:t>
      </w:r>
      <w:proofErr w:type="gramEnd"/>
      <w:r w:rsidRPr="003479C1">
        <w:rPr>
          <w:rFonts w:ascii="Trebuchet MS" w:hAnsi="Trebuchet MS"/>
          <w:bCs/>
          <w:color w:val="000000"/>
          <w:sz w:val="20"/>
          <w:szCs w:val="20"/>
        </w:rPr>
        <w:t xml:space="preserve"> 1 ao 4, Torre B1 Aroeira, Vila Gertrudes</w:t>
      </w:r>
    </w:p>
    <w:p w14:paraId="6680F2FF" w14:textId="60582E4E" w:rsidR="00751B6A" w:rsidRPr="00E54AC3" w:rsidRDefault="003A3A7E" w:rsidP="00E31DF6">
      <w:pPr>
        <w:tabs>
          <w:tab w:val="left" w:pos="720"/>
          <w:tab w:val="left" w:pos="1418"/>
          <w:tab w:val="left" w:pos="2366"/>
        </w:tabs>
        <w:spacing w:line="312" w:lineRule="auto"/>
        <w:ind w:left="709"/>
        <w:rPr>
          <w:rFonts w:ascii="Trebuchet MS" w:hAnsi="Trebuchet MS"/>
          <w:bCs/>
          <w:color w:val="000000"/>
          <w:sz w:val="20"/>
          <w:szCs w:val="20"/>
        </w:rPr>
      </w:pPr>
      <w:r w:rsidRPr="003A3A7E">
        <w:rPr>
          <w:rFonts w:ascii="Trebuchet MS" w:hAnsi="Trebuchet MS" w:cs="Arial"/>
          <w:sz w:val="20"/>
          <w:szCs w:val="20"/>
        </w:rPr>
        <w:t>04794-000</w:t>
      </w:r>
      <w:r w:rsidR="00751B6A" w:rsidRPr="00E54AC3">
        <w:rPr>
          <w:rFonts w:ascii="Trebuchet MS" w:hAnsi="Trebuchet MS"/>
          <w:bCs/>
          <w:color w:val="000000"/>
          <w:sz w:val="20"/>
          <w:szCs w:val="20"/>
        </w:rPr>
        <w:t xml:space="preserve">– </w:t>
      </w:r>
      <w:r>
        <w:rPr>
          <w:rFonts w:ascii="Trebuchet MS" w:hAnsi="Trebuchet MS"/>
          <w:bCs/>
          <w:color w:val="000000"/>
          <w:sz w:val="20"/>
          <w:szCs w:val="20"/>
        </w:rPr>
        <w:t>São Paulo</w:t>
      </w:r>
      <w:r w:rsidR="00757314">
        <w:rPr>
          <w:rFonts w:ascii="Trebuchet MS" w:hAnsi="Trebuchet MS"/>
          <w:bCs/>
          <w:color w:val="000000"/>
          <w:sz w:val="20"/>
          <w:szCs w:val="20"/>
        </w:rPr>
        <w:t>,</w:t>
      </w:r>
      <w:r w:rsidR="00751B6A" w:rsidRPr="00E54AC3">
        <w:rPr>
          <w:rFonts w:ascii="Trebuchet MS" w:hAnsi="Trebuchet MS"/>
          <w:bCs/>
          <w:color w:val="000000"/>
          <w:sz w:val="20"/>
          <w:szCs w:val="20"/>
        </w:rPr>
        <w:t xml:space="preserve"> SP</w:t>
      </w:r>
    </w:p>
    <w:p w14:paraId="7BF70DE1" w14:textId="39ABFC42" w:rsidR="00751B6A" w:rsidRPr="00E54AC3" w:rsidRDefault="00751B6A" w:rsidP="00E31DF6">
      <w:pPr>
        <w:tabs>
          <w:tab w:val="left" w:pos="720"/>
          <w:tab w:val="left" w:pos="1418"/>
          <w:tab w:val="left" w:pos="2366"/>
        </w:tabs>
        <w:spacing w:line="312" w:lineRule="auto"/>
        <w:ind w:left="709"/>
        <w:rPr>
          <w:rFonts w:ascii="Trebuchet MS" w:hAnsi="Trebuchet MS"/>
          <w:bCs/>
          <w:color w:val="000000"/>
          <w:sz w:val="20"/>
          <w:szCs w:val="20"/>
        </w:rPr>
      </w:pPr>
      <w:r w:rsidRPr="00E54AC3">
        <w:rPr>
          <w:rFonts w:ascii="Trebuchet MS" w:hAnsi="Trebuchet MS"/>
          <w:bCs/>
          <w:color w:val="000000"/>
          <w:sz w:val="20"/>
          <w:szCs w:val="20"/>
        </w:rPr>
        <w:t xml:space="preserve">At.: </w:t>
      </w:r>
      <w:r w:rsidR="003A3A7E">
        <w:rPr>
          <w:rFonts w:ascii="Trebuchet MS" w:hAnsi="Trebuchet MS"/>
          <w:bCs/>
          <w:color w:val="000000"/>
          <w:sz w:val="20"/>
          <w:szCs w:val="20"/>
        </w:rPr>
        <w:t>[</w:t>
      </w:r>
      <w:r w:rsidR="005319D1">
        <w:rPr>
          <w:rFonts w:ascii="Trebuchet MS" w:hAnsi="Trebuchet MS"/>
          <w:bCs/>
          <w:color w:val="000000"/>
          <w:sz w:val="20"/>
          <w:szCs w:val="20"/>
        </w:rPr>
        <w:t xml:space="preserve">Área de Corporate </w:t>
      </w:r>
      <w:proofErr w:type="spellStart"/>
      <w:r w:rsidR="005319D1">
        <w:rPr>
          <w:rFonts w:ascii="Trebuchet MS" w:hAnsi="Trebuchet MS"/>
          <w:bCs/>
          <w:color w:val="000000"/>
          <w:sz w:val="20"/>
          <w:szCs w:val="20"/>
        </w:rPr>
        <w:t>Finance</w:t>
      </w:r>
      <w:proofErr w:type="spellEnd"/>
      <w:r w:rsidR="003A3A7E">
        <w:rPr>
          <w:rFonts w:ascii="Trebuchet MS" w:hAnsi="Trebuchet MS"/>
          <w:bCs/>
          <w:color w:val="000000"/>
          <w:sz w:val="20"/>
          <w:szCs w:val="20"/>
        </w:rPr>
        <w:t>]</w:t>
      </w:r>
    </w:p>
    <w:p w14:paraId="4FDC6A7F" w14:textId="0041E04F" w:rsidR="00751B6A" w:rsidRPr="00D83131" w:rsidRDefault="00751B6A" w:rsidP="00D83131">
      <w:pPr>
        <w:tabs>
          <w:tab w:val="left" w:pos="720"/>
          <w:tab w:val="left" w:pos="1418"/>
          <w:tab w:val="left" w:pos="2366"/>
        </w:tabs>
        <w:spacing w:line="312" w:lineRule="auto"/>
        <w:ind w:left="709"/>
        <w:rPr>
          <w:rFonts w:ascii="Trebuchet MS" w:hAnsi="Trebuchet MS"/>
          <w:bCs/>
          <w:color w:val="000000"/>
          <w:sz w:val="20"/>
          <w:szCs w:val="20"/>
        </w:rPr>
      </w:pPr>
      <w:r w:rsidRPr="00E54AC3">
        <w:rPr>
          <w:rFonts w:ascii="Trebuchet MS" w:hAnsi="Trebuchet MS"/>
          <w:bCs/>
          <w:color w:val="000000"/>
          <w:sz w:val="20"/>
          <w:szCs w:val="20"/>
        </w:rPr>
        <w:t>Tel.: (11) 2195-4032</w:t>
      </w:r>
    </w:p>
    <w:p w14:paraId="55EE6A6B" w14:textId="1F863E36" w:rsidR="00AE1777" w:rsidRPr="002406D9" w:rsidRDefault="009422D8" w:rsidP="002406D9">
      <w:pPr>
        <w:pStyle w:val="PargrafodaLista"/>
        <w:tabs>
          <w:tab w:val="left" w:pos="709"/>
        </w:tabs>
        <w:spacing w:line="300" w:lineRule="exact"/>
        <w:ind w:left="709"/>
        <w:contextualSpacing/>
        <w:rPr>
          <w:rFonts w:ascii="Trebuchet MS" w:hAnsi="Trebuchet MS"/>
          <w:sz w:val="20"/>
        </w:rPr>
      </w:pPr>
      <w:r w:rsidRPr="00E54AC3">
        <w:rPr>
          <w:rFonts w:ascii="Trebuchet MS" w:hAnsi="Trebuchet MS"/>
          <w:bCs/>
          <w:color w:val="000000"/>
          <w:sz w:val="20"/>
          <w:szCs w:val="20"/>
        </w:rPr>
        <w:t xml:space="preserve">E-mail: </w:t>
      </w:r>
      <w:r w:rsidR="00AE1777">
        <w:rPr>
          <w:rFonts w:ascii="Trebuchet MS" w:hAnsi="Trebuchet MS"/>
          <w:bCs/>
          <w:color w:val="000000"/>
          <w:sz w:val="20"/>
          <w:szCs w:val="20"/>
        </w:rPr>
        <w:tab/>
      </w:r>
      <w:hyperlink r:id="rId13" w:history="1">
        <w:r w:rsidR="008C384C" w:rsidRPr="00237E9C">
          <w:rPr>
            <w:rStyle w:val="Hyperlink"/>
            <w:rFonts w:ascii="Trebuchet MS" w:hAnsi="Trebuchet MS"/>
            <w:bCs/>
            <w:sz w:val="20"/>
            <w:szCs w:val="20"/>
          </w:rPr>
          <w:t>corporatefinance.br@enel.com</w:t>
        </w:r>
      </w:hyperlink>
      <w:r w:rsidR="008C384C">
        <w:rPr>
          <w:rFonts w:ascii="Trebuchet MS" w:hAnsi="Trebuchet MS"/>
          <w:bCs/>
          <w:color w:val="000000"/>
          <w:sz w:val="20"/>
          <w:szCs w:val="20"/>
        </w:rPr>
        <w:t xml:space="preserve"> </w:t>
      </w:r>
      <w:r w:rsidR="008C384C" w:rsidRPr="008C384C">
        <w:rPr>
          <w:rFonts w:ascii="Trebuchet MS" w:hAnsi="Trebuchet MS"/>
          <w:bCs/>
          <w:color w:val="000000"/>
          <w:sz w:val="20"/>
          <w:szCs w:val="20"/>
        </w:rPr>
        <w:t xml:space="preserve">e </w:t>
      </w:r>
      <w:hyperlink r:id="rId14" w:history="1">
        <w:r w:rsidR="008C384C" w:rsidRPr="00237E9C">
          <w:rPr>
            <w:rStyle w:val="Hyperlink"/>
            <w:rFonts w:ascii="Trebuchet MS" w:hAnsi="Trebuchet MS"/>
            <w:bCs/>
            <w:sz w:val="20"/>
            <w:szCs w:val="20"/>
          </w:rPr>
          <w:t>gestaofinanceira@enel.com</w:t>
        </w:r>
      </w:hyperlink>
      <w:bookmarkStart w:id="481" w:name="_Hlk99905758"/>
      <w:r w:rsidR="0076687F">
        <w:rPr>
          <w:rFonts w:ascii="Trebuchet MS" w:hAnsi="Trebuchet MS"/>
          <w:bCs/>
          <w:color w:val="000000"/>
          <w:sz w:val="20"/>
          <w:szCs w:val="20"/>
        </w:rPr>
        <w:t xml:space="preserve"> </w:t>
      </w:r>
      <w:bookmarkEnd w:id="481"/>
    </w:p>
    <w:p w14:paraId="3675745F" w14:textId="77777777" w:rsidR="008B73FF" w:rsidRPr="00A43719" w:rsidRDefault="008B73FF" w:rsidP="00E31DF6">
      <w:pPr>
        <w:spacing w:before="240" w:after="140" w:line="290" w:lineRule="auto"/>
        <w:ind w:left="709"/>
        <w:rPr>
          <w:rFonts w:ascii="Trebuchet MS" w:hAnsi="Trebuchet MS" w:cs="Arial"/>
          <w:b/>
          <w:bCs/>
          <w:sz w:val="20"/>
          <w:szCs w:val="20"/>
        </w:rPr>
      </w:pPr>
      <w:bookmarkStart w:id="482" w:name="_DV_M407"/>
      <w:bookmarkStart w:id="483" w:name="_DV_M408"/>
      <w:bookmarkStart w:id="484" w:name="_DV_M409"/>
      <w:bookmarkStart w:id="485" w:name="_DV_M410"/>
      <w:bookmarkStart w:id="486" w:name="_DV_M411"/>
      <w:bookmarkStart w:id="487" w:name="_DV_M412"/>
      <w:bookmarkStart w:id="488" w:name="_DV_M413"/>
      <w:bookmarkStart w:id="489" w:name="_DV_M414"/>
      <w:bookmarkEnd w:id="482"/>
      <w:bookmarkEnd w:id="483"/>
      <w:bookmarkEnd w:id="484"/>
      <w:bookmarkEnd w:id="485"/>
      <w:bookmarkEnd w:id="486"/>
      <w:bookmarkEnd w:id="487"/>
      <w:bookmarkEnd w:id="488"/>
      <w:bookmarkEnd w:id="489"/>
      <w:r w:rsidRPr="00A43719">
        <w:rPr>
          <w:rFonts w:ascii="Trebuchet MS" w:hAnsi="Trebuchet MS" w:cs="Arial"/>
          <w:b/>
          <w:bCs/>
          <w:sz w:val="20"/>
          <w:szCs w:val="20"/>
        </w:rPr>
        <w:t>Para o Agente Fiduciário:</w:t>
      </w:r>
    </w:p>
    <w:p w14:paraId="52FE30C2" w14:textId="03BC15C9" w:rsidR="008B73FF" w:rsidRPr="00264548" w:rsidRDefault="00025116" w:rsidP="00E31DF6">
      <w:pPr>
        <w:shd w:val="clear" w:color="auto" w:fill="FFFFFF" w:themeFill="background1"/>
        <w:spacing w:line="300" w:lineRule="exact"/>
        <w:ind w:left="709"/>
        <w:contextualSpacing/>
        <w:rPr>
          <w:rFonts w:ascii="Trebuchet MS" w:hAnsi="Trebuchet MS" w:cs="Trebuchet MS"/>
          <w:sz w:val="20"/>
          <w:szCs w:val="20"/>
          <w:lang w:eastAsia="pt-BR"/>
        </w:rPr>
      </w:pPr>
      <w:r>
        <w:rPr>
          <w:rFonts w:ascii="Trebuchet MS" w:hAnsi="Trebuchet MS" w:cs="Trebuchet MS"/>
          <w:b/>
          <w:sz w:val="20"/>
          <w:szCs w:val="20"/>
          <w:lang w:eastAsia="pt-BR"/>
        </w:rPr>
        <w:t>[</w:t>
      </w:r>
      <w:r w:rsidR="00D80BDC" w:rsidRPr="00264548">
        <w:rPr>
          <w:rFonts w:ascii="Trebuchet MS" w:hAnsi="Trebuchet MS" w:cs="Trebuchet MS"/>
          <w:b/>
          <w:sz w:val="20"/>
          <w:szCs w:val="20"/>
          <w:lang w:eastAsia="pt-BR"/>
        </w:rPr>
        <w:t>OLIVEIRA TRUST DISTRIBUIDORA DE TÍTULOS E VALORES MOBILIÁRIOS S.A.</w:t>
      </w:r>
    </w:p>
    <w:p w14:paraId="7CA170EB" w14:textId="623E7576"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Avenida das Américas, nº 3</w:t>
      </w:r>
      <w:r w:rsidR="00757314">
        <w:rPr>
          <w:rFonts w:ascii="Trebuchet MS" w:hAnsi="Trebuchet MS" w:cs="Tahoma"/>
          <w:sz w:val="20"/>
          <w:szCs w:val="20"/>
        </w:rPr>
        <w:t>.</w:t>
      </w:r>
      <w:r w:rsidRPr="00264548">
        <w:rPr>
          <w:rFonts w:ascii="Trebuchet MS" w:hAnsi="Trebuchet MS" w:cs="Tahoma"/>
          <w:sz w:val="20"/>
          <w:szCs w:val="20"/>
        </w:rPr>
        <w:t>434, bloco 7, sala 201</w:t>
      </w:r>
    </w:p>
    <w:p w14:paraId="5875DD88" w14:textId="6CEBEC6E"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22640-102 - Rio de Janeiro, RJ</w:t>
      </w:r>
    </w:p>
    <w:p w14:paraId="433358D0" w14:textId="31F54665" w:rsidR="00D80BDC" w:rsidRPr="00264548" w:rsidRDefault="00D80BDC" w:rsidP="0002511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At.: Sr. Antônio Amaro</w:t>
      </w:r>
      <w:r w:rsidR="00757314">
        <w:rPr>
          <w:rFonts w:ascii="Trebuchet MS" w:hAnsi="Trebuchet MS" w:cs="Tahoma"/>
          <w:sz w:val="20"/>
          <w:szCs w:val="20"/>
        </w:rPr>
        <w:t xml:space="preserve"> </w:t>
      </w:r>
      <w:r w:rsidR="00757314">
        <w:rPr>
          <w:rFonts w:ascii="Trebuchet MS" w:hAnsi="Trebuchet MS" w:cs="Arial"/>
          <w:sz w:val="20"/>
        </w:rPr>
        <w:t xml:space="preserve">/ Maria Carolina Abrantes Lodi de </w:t>
      </w:r>
      <w:proofErr w:type="spellStart"/>
      <w:r w:rsidR="00757314">
        <w:rPr>
          <w:rFonts w:ascii="Trebuchet MS" w:hAnsi="Trebuchet MS" w:cs="Arial"/>
          <w:sz w:val="20"/>
        </w:rPr>
        <w:t>Oliveira</w:t>
      </w:r>
      <w:r w:rsidRPr="00264548">
        <w:rPr>
          <w:rFonts w:ascii="Trebuchet MS" w:hAnsi="Trebuchet MS" w:cs="Tahoma"/>
          <w:sz w:val="20"/>
          <w:szCs w:val="20"/>
        </w:rPr>
        <w:t>Tel</w:t>
      </w:r>
      <w:proofErr w:type="spellEnd"/>
      <w:r w:rsidRPr="00264548">
        <w:rPr>
          <w:rFonts w:ascii="Trebuchet MS" w:hAnsi="Trebuchet MS" w:cs="Tahoma"/>
          <w:sz w:val="20"/>
          <w:szCs w:val="20"/>
        </w:rPr>
        <w:t>.: (21) 3514-0000</w:t>
      </w:r>
    </w:p>
    <w:p w14:paraId="23E30831" w14:textId="232C7E22" w:rsidR="00D80BDC" w:rsidRPr="00264548" w:rsidRDefault="00D80BDC" w:rsidP="00E31DF6">
      <w:pPr>
        <w:pStyle w:val="PargrafodaLista"/>
        <w:tabs>
          <w:tab w:val="left" w:pos="709"/>
        </w:tabs>
        <w:spacing w:line="300" w:lineRule="exact"/>
        <w:ind w:left="709"/>
        <w:contextualSpacing/>
        <w:rPr>
          <w:rFonts w:ascii="Trebuchet MS" w:hAnsi="Trebuchet MS" w:cs="Tahoma"/>
          <w:sz w:val="20"/>
          <w:szCs w:val="20"/>
        </w:rPr>
      </w:pPr>
      <w:r w:rsidRPr="00264548">
        <w:rPr>
          <w:rFonts w:ascii="Trebuchet MS" w:hAnsi="Trebuchet MS" w:cs="Tahoma"/>
          <w:sz w:val="20"/>
          <w:szCs w:val="20"/>
        </w:rPr>
        <w:lastRenderedPageBreak/>
        <w:t xml:space="preserve">E-mail: </w:t>
      </w:r>
      <w:r w:rsidR="00757314" w:rsidRPr="00757314">
        <w:rPr>
          <w:rStyle w:val="Hyperlink"/>
          <w:rFonts w:ascii="Trebuchet MS" w:hAnsi="Trebuchet MS" w:cs="Tahoma"/>
          <w:sz w:val="20"/>
          <w:szCs w:val="20"/>
        </w:rPr>
        <w:t>ger</w:t>
      </w:r>
      <w:r w:rsidR="00812FF3">
        <w:rPr>
          <w:rStyle w:val="Hyperlink"/>
          <w:rFonts w:ascii="Trebuchet MS" w:hAnsi="Trebuchet MS" w:cs="Tahoma"/>
          <w:sz w:val="20"/>
          <w:szCs w:val="20"/>
        </w:rPr>
        <w:t>2</w:t>
      </w:r>
      <w:r w:rsidR="00757314" w:rsidRPr="00757314">
        <w:rPr>
          <w:rStyle w:val="Hyperlink"/>
          <w:rFonts w:ascii="Trebuchet MS" w:hAnsi="Trebuchet MS" w:cs="Tahoma"/>
          <w:sz w:val="20"/>
          <w:szCs w:val="20"/>
        </w:rPr>
        <w:t>.agente@oliveiratrust.com.br</w:t>
      </w:r>
      <w:r w:rsidR="00025116">
        <w:rPr>
          <w:rStyle w:val="Hyperlink"/>
          <w:rFonts w:ascii="Trebuchet MS" w:hAnsi="Trebuchet MS" w:cs="Tahoma"/>
          <w:sz w:val="20"/>
          <w:szCs w:val="20"/>
        </w:rPr>
        <w:t>]</w:t>
      </w:r>
      <w:r w:rsidRPr="00264548">
        <w:rPr>
          <w:rFonts w:ascii="Trebuchet MS" w:hAnsi="Trebuchet MS" w:cs="Tahoma"/>
          <w:sz w:val="20"/>
          <w:szCs w:val="20"/>
        </w:rPr>
        <w:t xml:space="preserve"> </w:t>
      </w:r>
      <w:r w:rsidR="00025116" w:rsidRPr="002C1C61">
        <w:rPr>
          <w:rFonts w:ascii="Trebuchet MS" w:hAnsi="Trebuchet MS" w:cs="Tahoma"/>
          <w:sz w:val="20"/>
          <w:szCs w:val="20"/>
          <w:highlight w:val="yellow"/>
        </w:rPr>
        <w:t>[</w:t>
      </w:r>
      <w:r w:rsidR="00025116" w:rsidRPr="002C1C61">
        <w:rPr>
          <w:rFonts w:ascii="Trebuchet MS" w:hAnsi="Trebuchet MS" w:cs="Tahoma"/>
          <w:b/>
          <w:bCs/>
          <w:sz w:val="20"/>
          <w:szCs w:val="20"/>
          <w:highlight w:val="yellow"/>
        </w:rPr>
        <w:t>Nota SF</w:t>
      </w:r>
      <w:r w:rsidR="00025116" w:rsidRPr="002C1C61">
        <w:rPr>
          <w:rFonts w:ascii="Trebuchet MS" w:hAnsi="Trebuchet MS" w:cs="Tahoma"/>
          <w:sz w:val="20"/>
          <w:szCs w:val="20"/>
          <w:highlight w:val="yellow"/>
        </w:rPr>
        <w:t>: Oliveira Tr</w:t>
      </w:r>
      <w:r w:rsidR="00BD51B4" w:rsidRPr="002C1C61">
        <w:rPr>
          <w:rFonts w:ascii="Trebuchet MS" w:hAnsi="Trebuchet MS" w:cs="Tahoma"/>
          <w:sz w:val="20"/>
          <w:szCs w:val="20"/>
          <w:highlight w:val="yellow"/>
        </w:rPr>
        <w:t>ust</w:t>
      </w:r>
      <w:r w:rsidR="00025116" w:rsidRPr="002C1C61">
        <w:rPr>
          <w:rFonts w:ascii="Trebuchet MS" w:hAnsi="Trebuchet MS" w:cs="Tahoma"/>
          <w:sz w:val="20"/>
          <w:szCs w:val="20"/>
          <w:highlight w:val="yellow"/>
        </w:rPr>
        <w:t>, favor confirmar se podemos manter os dados de notificação</w:t>
      </w:r>
      <w:r w:rsidR="00025116" w:rsidRPr="00025116">
        <w:rPr>
          <w:rFonts w:ascii="Trebuchet MS" w:hAnsi="Trebuchet MS" w:cs="Tahoma"/>
          <w:sz w:val="20"/>
          <w:szCs w:val="20"/>
        </w:rPr>
        <w:t>]</w:t>
      </w:r>
    </w:p>
    <w:p w14:paraId="57BE1777" w14:textId="77777777" w:rsidR="00751B6A" w:rsidRPr="00E54AC3" w:rsidRDefault="00751B6A" w:rsidP="00E31DF6">
      <w:pPr>
        <w:pStyle w:val="BodyBlock"/>
        <w:shd w:val="clear" w:color="auto" w:fill="FFFFFF" w:themeFill="background1"/>
        <w:spacing w:after="0" w:line="290" w:lineRule="auto"/>
        <w:ind w:left="709"/>
        <w:rPr>
          <w:rFonts w:ascii="Trebuchet MS" w:hAnsi="Trebuchet MS" w:cs="Arial"/>
          <w:sz w:val="20"/>
          <w:lang w:val="pt-BR"/>
        </w:rPr>
      </w:pPr>
    </w:p>
    <w:p w14:paraId="32971E00" w14:textId="77777777" w:rsidR="001D08F6" w:rsidRDefault="008B73FF" w:rsidP="001D08F6">
      <w:pPr>
        <w:pStyle w:val="Level2"/>
        <w:numPr>
          <w:ilvl w:val="1"/>
          <w:numId w:val="51"/>
        </w:numPr>
        <w:spacing w:before="140" w:after="240"/>
        <w:ind w:left="680" w:hanging="680"/>
        <w:rPr>
          <w:rFonts w:ascii="Trebuchet MS" w:hAnsi="Trebuchet MS"/>
          <w:szCs w:val="20"/>
          <w:lang w:val="pt-BR"/>
        </w:rPr>
      </w:pPr>
      <w:bookmarkStart w:id="490" w:name="_DV_M650"/>
      <w:bookmarkStart w:id="491" w:name="_DV_M651"/>
      <w:bookmarkStart w:id="492" w:name="_DV_M415"/>
      <w:bookmarkStart w:id="493" w:name="_DV_M416"/>
      <w:bookmarkStart w:id="494" w:name="_DV_M418"/>
      <w:bookmarkStart w:id="495" w:name="_DV_M419"/>
      <w:bookmarkStart w:id="496" w:name="_DV_M420"/>
      <w:bookmarkStart w:id="497" w:name="_DV_M421"/>
      <w:bookmarkStart w:id="498" w:name="_DV_M422"/>
      <w:bookmarkStart w:id="499" w:name="_DV_M423"/>
      <w:bookmarkStart w:id="500" w:name="_DV_M424"/>
      <w:bookmarkStart w:id="501" w:name="_DV_M425"/>
      <w:bookmarkStart w:id="502" w:name="_DV_M431"/>
      <w:bookmarkStart w:id="503" w:name="_DV_M432"/>
      <w:bookmarkStart w:id="504" w:name="_DV_M433"/>
      <w:bookmarkStart w:id="505" w:name="_DV_M434"/>
      <w:bookmarkStart w:id="506" w:name="_DV_M435"/>
      <w:bookmarkStart w:id="507" w:name="_DV_M436"/>
      <w:bookmarkStart w:id="508" w:name="_DV_M437"/>
      <w:bookmarkStart w:id="509" w:name="_DV_M438"/>
      <w:bookmarkStart w:id="510" w:name="_DV_M439"/>
      <w:bookmarkStart w:id="511" w:name="_DV_M440"/>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A43719">
        <w:rPr>
          <w:rFonts w:ascii="Trebuchet MS" w:hAnsi="Trebuchet MS"/>
          <w:szCs w:val="20"/>
          <w:lang w:val="pt-BR"/>
        </w:rPr>
        <w:t xml:space="preserve">As comunicações referentes a esta Escritura de Emissão serão consideradas entregues quando recebidas sob protocolo ou com "aviso de recebimento" expedido pelo correio ou por telegrama nos endereços acima. </w:t>
      </w:r>
      <w:r w:rsidRPr="00A43719">
        <w:rPr>
          <w:rStyle w:val="DeltaViewInsertion"/>
          <w:rFonts w:ascii="Trebuchet MS" w:hAnsi="Trebuchet MS" w:cs="Arial"/>
          <w:color w:val="auto"/>
          <w:szCs w:val="20"/>
          <w:u w:val="none"/>
          <w:lang w:val="pt-BR"/>
        </w:rPr>
        <w:t xml:space="preserve">As comunicações feitas por correio eletrônico serão consideradas recebidas na data de recebimento de “aviso de entrega e leitura”. </w:t>
      </w:r>
      <w:r w:rsidRPr="00A43719">
        <w:rPr>
          <w:rFonts w:ascii="Trebuchet MS" w:hAnsi="Trebuchet MS"/>
          <w:szCs w:val="20"/>
          <w:lang w:val="pt-BR"/>
        </w:rPr>
        <w:t xml:space="preserve">A mudança de qualquer dos endereços acima deverá ser comunicada à outra parte pela parte que tiver seu endereço alterado. </w:t>
      </w:r>
    </w:p>
    <w:p w14:paraId="6A66C3CF" w14:textId="77777777" w:rsidR="008B73FF" w:rsidRPr="00A43719" w:rsidRDefault="008B73FF" w:rsidP="003A012C">
      <w:pPr>
        <w:pStyle w:val="Level1"/>
        <w:keepNext w:val="0"/>
        <w:numPr>
          <w:ilvl w:val="0"/>
          <w:numId w:val="51"/>
        </w:numPr>
        <w:spacing w:before="140" w:after="240"/>
        <w:jc w:val="center"/>
        <w:rPr>
          <w:rFonts w:ascii="Trebuchet MS" w:hAnsi="Trebuchet MS"/>
          <w:sz w:val="20"/>
        </w:rPr>
      </w:pPr>
      <w:bookmarkStart w:id="512" w:name="_DV_M441"/>
      <w:bookmarkEnd w:id="512"/>
      <w:r w:rsidRPr="00A43719">
        <w:rPr>
          <w:rFonts w:ascii="Trebuchet MS" w:hAnsi="Trebuchet MS"/>
          <w:sz w:val="20"/>
        </w:rPr>
        <w:t xml:space="preserve">CLÁUSULA </w:t>
      </w:r>
      <w:r w:rsidR="001D08F6">
        <w:rPr>
          <w:rFonts w:ascii="Trebuchet MS" w:hAnsi="Trebuchet MS"/>
          <w:sz w:val="20"/>
        </w:rPr>
        <w:t>CATORZE</w:t>
      </w:r>
      <w:r w:rsidR="001D08F6" w:rsidRPr="00A43719">
        <w:rPr>
          <w:rFonts w:ascii="Trebuchet MS" w:hAnsi="Trebuchet MS"/>
          <w:sz w:val="20"/>
        </w:rPr>
        <w:t xml:space="preserve"> </w:t>
      </w:r>
      <w:r w:rsidRPr="00A43719">
        <w:rPr>
          <w:rFonts w:ascii="Trebuchet MS" w:hAnsi="Trebuchet MS"/>
          <w:sz w:val="20"/>
        </w:rPr>
        <w:t>– DAS DISPOSIÇÕES GERAIS</w:t>
      </w:r>
    </w:p>
    <w:p w14:paraId="0372C5ED" w14:textId="77777777" w:rsidR="008B73FF" w:rsidRPr="00A43719" w:rsidRDefault="008B73FF" w:rsidP="00F83DAF">
      <w:pPr>
        <w:pStyle w:val="Level2"/>
        <w:numPr>
          <w:ilvl w:val="1"/>
          <w:numId w:val="51"/>
        </w:numPr>
        <w:spacing w:before="140" w:after="240"/>
        <w:ind w:left="709" w:hanging="709"/>
        <w:rPr>
          <w:rFonts w:ascii="Trebuchet MS" w:hAnsi="Trebuchet MS"/>
          <w:szCs w:val="20"/>
          <w:lang w:val="pt-BR"/>
        </w:rPr>
      </w:pPr>
      <w:bookmarkStart w:id="513" w:name="_DV_M442"/>
      <w:bookmarkEnd w:id="513"/>
      <w:r w:rsidRPr="00A43719">
        <w:rPr>
          <w:rFonts w:ascii="Trebuchet MS" w:hAnsi="Trebuchet MS"/>
          <w:szCs w:val="20"/>
          <w:lang w:val="pt-BR"/>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651FD3E3"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514" w:name="_DV_M443"/>
      <w:bookmarkEnd w:id="514"/>
      <w:r w:rsidRPr="00A43719">
        <w:rPr>
          <w:rFonts w:ascii="Trebuchet MS" w:hAnsi="Trebuchet MS"/>
          <w:szCs w:val="20"/>
          <w:lang w:val="pt-BR"/>
        </w:rPr>
        <w:t>A presente Escritura de Emissão é firmada em caráter irrevogável e irretratável, salvo na hipótese de não preenchimento dos requisitos relacionados na Cláusula Segunda acima, obrigando as partes por si e seus sucessores.</w:t>
      </w:r>
    </w:p>
    <w:p w14:paraId="11108D8D" w14:textId="0E26D0E8"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515" w:name="_DV_M444"/>
      <w:bookmarkEnd w:id="515"/>
      <w:r w:rsidRPr="00A43719">
        <w:rPr>
          <w:rFonts w:ascii="Trebuchet MS" w:hAnsi="Trebuchet MS"/>
          <w:szCs w:val="20"/>
          <w:lang w:val="pt-BR"/>
        </w:rPr>
        <w:t xml:space="preserve">Qualquer alteração a esta Escritura de Emissão após a emissão das Debêntures, além de ser formalizada por meio de aditamento e cumprir os requisitos previstos na 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_Ref427712429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DC605F">
        <w:rPr>
          <w:rFonts w:ascii="Trebuchet MS" w:hAnsi="Trebuchet MS"/>
          <w:szCs w:val="20"/>
          <w:lang w:val="pt-BR"/>
        </w:rPr>
        <w:t>2.2</w:t>
      </w:r>
      <w:r w:rsidRPr="00E54AC3">
        <w:rPr>
          <w:rFonts w:ascii="Trebuchet MS" w:hAnsi="Trebuchet MS"/>
          <w:szCs w:val="20"/>
          <w:lang w:val="pt-BR"/>
        </w:rPr>
        <w:fldChar w:fldCharType="end"/>
      </w:r>
      <w:r w:rsidRPr="00A43719">
        <w:rPr>
          <w:rFonts w:ascii="Trebuchet MS" w:hAnsi="Trebuchet MS"/>
          <w:szCs w:val="20"/>
          <w:lang w:val="pt-BR"/>
        </w:rPr>
        <w:t xml:space="preserve"> acima, dependerá de prévia aprovação dos Debenturistas reunidos em Assembleia Geral de Debenturistas, sendo certo, todavia que, </w:t>
      </w:r>
      <w:proofErr w:type="spellStart"/>
      <w:r w:rsidRPr="00A43719">
        <w:rPr>
          <w:rFonts w:ascii="Trebuchet MS" w:hAnsi="Trebuchet MS"/>
          <w:szCs w:val="20"/>
          <w:lang w:val="pt-BR"/>
        </w:rPr>
        <w:t>esta</w:t>
      </w:r>
      <w:proofErr w:type="spellEnd"/>
      <w:r w:rsidRPr="00A43719">
        <w:rPr>
          <w:rFonts w:ascii="Trebuchet MS" w:hAnsi="Trebuchet MS"/>
          <w:szCs w:val="20"/>
          <w:lang w:val="pt-BR"/>
        </w:rPr>
        <w:t xml:space="preserve"> Escritura de Emissão poderá ser alterada, independentemente de Assembleia Geral de Debenturistas, sempre que tal alteração decorrer exclusivamente: </w:t>
      </w:r>
      <w:r w:rsidRPr="00A43719">
        <w:rPr>
          <w:rFonts w:ascii="Trebuchet MS" w:hAnsi="Trebuchet MS"/>
          <w:b/>
          <w:szCs w:val="20"/>
          <w:lang w:val="pt-BR"/>
        </w:rPr>
        <w:t>(i)</w:t>
      </w:r>
      <w:r w:rsidRPr="00A43719">
        <w:rPr>
          <w:rFonts w:ascii="Trebuchet MS" w:hAnsi="Trebuchet MS"/>
          <w:szCs w:val="20"/>
          <w:lang w:val="pt-BR"/>
        </w:rPr>
        <w:t xml:space="preserve"> de modificações já permitidas expressamente nos documentos da Oferta Restrita,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da necessidade de atendimento a exigências de adequação a normas legais ou regulamentares, bem como por solicitações formuladas pela CVM e/ou pela </w:t>
      </w:r>
      <w:r w:rsidR="003349A1">
        <w:rPr>
          <w:rFonts w:ascii="Trebuchet MS" w:hAnsi="Trebuchet MS"/>
          <w:szCs w:val="20"/>
          <w:lang w:val="pt-BR"/>
        </w:rPr>
        <w:t>B3</w:t>
      </w:r>
      <w:r w:rsidRPr="00A43719">
        <w:rPr>
          <w:rFonts w:ascii="Trebuchet MS" w:hAnsi="Trebuchet MS"/>
          <w:szCs w:val="20"/>
          <w:lang w:val="pt-BR"/>
        </w:rPr>
        <w:t xml:space="preserve">, </w:t>
      </w:r>
      <w:r w:rsidRPr="00A43719">
        <w:rPr>
          <w:rFonts w:ascii="Trebuchet MS" w:hAnsi="Trebuchet MS"/>
          <w:b/>
          <w:szCs w:val="20"/>
          <w:lang w:val="pt-BR"/>
        </w:rPr>
        <w:t>(</w:t>
      </w:r>
      <w:proofErr w:type="spellStart"/>
      <w:r w:rsidRPr="00A43719">
        <w:rPr>
          <w:rFonts w:ascii="Trebuchet MS" w:hAnsi="Trebuchet MS"/>
          <w:b/>
          <w:szCs w:val="20"/>
          <w:lang w:val="pt-BR"/>
        </w:rPr>
        <w:t>iii</w:t>
      </w:r>
      <w:proofErr w:type="spellEnd"/>
      <w:r w:rsidRPr="00A43719">
        <w:rPr>
          <w:rFonts w:ascii="Trebuchet MS" w:hAnsi="Trebuchet MS"/>
          <w:b/>
          <w:szCs w:val="20"/>
          <w:lang w:val="pt-BR"/>
        </w:rPr>
        <w:t>)</w:t>
      </w:r>
      <w:r w:rsidRPr="00A43719">
        <w:rPr>
          <w:rFonts w:ascii="Trebuchet MS" w:hAnsi="Trebuchet MS"/>
          <w:szCs w:val="20"/>
          <w:lang w:val="pt-BR"/>
        </w:rPr>
        <w:t xml:space="preserve"> quando verificado erros materiais, seja ele um erro grosseiro, de digitação, ou aritmético, ou ainda </w:t>
      </w:r>
      <w:r w:rsidRPr="00A43719">
        <w:rPr>
          <w:rFonts w:ascii="Trebuchet MS" w:hAnsi="Trebuchet MS"/>
          <w:b/>
          <w:szCs w:val="20"/>
          <w:lang w:val="pt-BR"/>
        </w:rPr>
        <w:t>(</w:t>
      </w:r>
      <w:proofErr w:type="spellStart"/>
      <w:r w:rsidRPr="00A43719">
        <w:rPr>
          <w:rFonts w:ascii="Trebuchet MS" w:hAnsi="Trebuchet MS"/>
          <w:b/>
          <w:szCs w:val="20"/>
          <w:lang w:val="pt-BR"/>
        </w:rPr>
        <w:t>iv</w:t>
      </w:r>
      <w:proofErr w:type="spellEnd"/>
      <w:r w:rsidRPr="00A43719">
        <w:rPr>
          <w:rFonts w:ascii="Trebuchet MS" w:hAnsi="Trebuchet MS"/>
          <w:b/>
          <w:szCs w:val="20"/>
          <w:lang w:val="pt-BR"/>
        </w:rPr>
        <w:t>)</w:t>
      </w:r>
      <w:r w:rsidRPr="00A43719">
        <w:rPr>
          <w:rFonts w:ascii="Trebuchet MS" w:hAnsi="Trebuchet MS"/>
          <w:szCs w:val="20"/>
          <w:lang w:val="pt-BR"/>
        </w:rPr>
        <w:t xml:space="preserve"> em virtude da atualização dos dados cadastrais das Partes, tais como alteração na razão social, endereço e telefone; desde que tais alterações não gerem novos custos ou despesas aos Debenturistas.</w:t>
      </w:r>
    </w:p>
    <w:p w14:paraId="431304C8"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4BAB4D17"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516" w:name="_DV_M445"/>
      <w:bookmarkEnd w:id="516"/>
      <w:r w:rsidRPr="00A43719">
        <w:rPr>
          <w:rFonts w:ascii="Trebuchet MS" w:hAnsi="Trebuchet MS"/>
          <w:szCs w:val="20"/>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05B93C6F" w14:textId="77777777" w:rsidR="008B73FF" w:rsidRPr="00A43719" w:rsidRDefault="008B73FF" w:rsidP="00F83DAF">
      <w:pPr>
        <w:pStyle w:val="Level2"/>
        <w:numPr>
          <w:ilvl w:val="1"/>
          <w:numId w:val="51"/>
        </w:numPr>
        <w:spacing w:before="140" w:after="240"/>
        <w:ind w:left="680" w:hanging="680"/>
        <w:rPr>
          <w:rFonts w:ascii="Trebuchet MS" w:hAnsi="Trebuchet MS"/>
          <w:szCs w:val="20"/>
          <w:u w:val="single"/>
          <w:lang w:val="pt-BR"/>
        </w:rPr>
      </w:pPr>
      <w:bookmarkStart w:id="517" w:name="_DV_M446"/>
      <w:bookmarkStart w:id="518" w:name="_DV_M447"/>
      <w:bookmarkEnd w:id="517"/>
      <w:bookmarkEnd w:id="518"/>
      <w:r w:rsidRPr="00A43719">
        <w:rPr>
          <w:rFonts w:ascii="Trebuchet MS" w:hAnsi="Trebuchet MS"/>
          <w:szCs w:val="20"/>
          <w:lang w:val="pt-BR"/>
        </w:rPr>
        <w:lastRenderedPageBreak/>
        <w:t>Os prazos estabelecidos na presente Escritura de Emissão serão computados de acordo com a regra prescrita no artigo 132 do Código Civil, sendo excluído o dia do começo e incluído o do vencimento.</w:t>
      </w:r>
      <w:r w:rsidRPr="00A43719">
        <w:rPr>
          <w:rFonts w:ascii="Trebuchet MS" w:hAnsi="Trebuchet MS"/>
          <w:szCs w:val="20"/>
          <w:u w:val="single"/>
          <w:lang w:val="pt-BR"/>
        </w:rPr>
        <w:t xml:space="preserve"> </w:t>
      </w:r>
    </w:p>
    <w:p w14:paraId="2E500FF8" w14:textId="210E5727" w:rsidR="008B73FF" w:rsidRPr="003A012C" w:rsidRDefault="008B73FF" w:rsidP="00F83DAF">
      <w:pPr>
        <w:pStyle w:val="Level2"/>
        <w:numPr>
          <w:ilvl w:val="1"/>
          <w:numId w:val="51"/>
        </w:numPr>
        <w:spacing w:before="140" w:after="240"/>
        <w:ind w:left="680" w:hanging="680"/>
        <w:rPr>
          <w:rStyle w:val="DeltaViewInsertion"/>
          <w:rFonts w:ascii="Trebuchet MS" w:hAnsi="Trebuchet MS"/>
          <w:color w:val="auto"/>
          <w:szCs w:val="20"/>
          <w:u w:val="single"/>
          <w:lang w:val="pt-BR"/>
        </w:rPr>
      </w:pPr>
      <w:bookmarkStart w:id="519" w:name="_DV_M448"/>
      <w:bookmarkEnd w:id="519"/>
      <w:r w:rsidRPr="00A43719">
        <w:rPr>
          <w:rStyle w:val="DeltaViewInsertion"/>
          <w:rFonts w:ascii="Trebuchet MS" w:hAnsi="Trebuchet MS" w:cs="Arial"/>
          <w:color w:val="auto"/>
          <w:szCs w:val="20"/>
          <w:u w:val="none"/>
          <w:lang w:val="pt-BR"/>
        </w:rPr>
        <w:t>Caso a Emissora não providencie o registro desta Escritura de Emissão</w:t>
      </w:r>
      <w:r w:rsidR="00F013F3">
        <w:rPr>
          <w:rStyle w:val="DeltaViewInsertion"/>
          <w:rFonts w:ascii="Trebuchet MS" w:hAnsi="Trebuchet MS" w:cs="Arial"/>
          <w:color w:val="auto"/>
          <w:szCs w:val="20"/>
          <w:u w:val="none"/>
          <w:lang w:val="pt-BR"/>
        </w:rPr>
        <w:t xml:space="preserve"> e de seus eventuais aditamentos,</w:t>
      </w:r>
      <w:r w:rsidRPr="00A43719">
        <w:rPr>
          <w:rStyle w:val="DeltaViewInsertion"/>
          <w:rFonts w:ascii="Trebuchet MS" w:hAnsi="Trebuchet MS" w:cs="Arial"/>
          <w:color w:val="auto"/>
          <w:szCs w:val="20"/>
          <w:u w:val="none"/>
          <w:lang w:val="pt-BR"/>
        </w:rPr>
        <w:t xml:space="preserve"> na forma da lei, o Agente Fiduciário poderá promover referidos registros, devendo a Emissora arcar com os </w:t>
      </w:r>
      <w:r w:rsidRPr="00AA4C44">
        <w:rPr>
          <w:rStyle w:val="DeltaViewInsertion"/>
          <w:rFonts w:ascii="Trebuchet MS" w:hAnsi="Trebuchet MS"/>
          <w:color w:val="auto"/>
          <w:u w:val="none"/>
          <w:lang w:val="pt-BR"/>
        </w:rPr>
        <w:t>respectivos</w:t>
      </w:r>
      <w:r w:rsidRPr="00A43719">
        <w:rPr>
          <w:rStyle w:val="DeltaViewInsertion"/>
          <w:rFonts w:ascii="Trebuchet MS" w:hAnsi="Trebuchet MS" w:cs="Arial"/>
          <w:color w:val="auto"/>
          <w:szCs w:val="20"/>
          <w:u w:val="none"/>
          <w:lang w:val="pt-BR"/>
        </w:rPr>
        <w:t xml:space="preserve"> custos de registro, sem prejuízo do inadimplemento de obrigação não pecuniária pela Emissora. </w:t>
      </w:r>
    </w:p>
    <w:p w14:paraId="508165EC" w14:textId="77777777" w:rsidR="008B73FF" w:rsidRPr="00A43719" w:rsidRDefault="008B73FF" w:rsidP="00F83DAF">
      <w:pPr>
        <w:pStyle w:val="Level1"/>
        <w:keepNext w:val="0"/>
        <w:numPr>
          <w:ilvl w:val="0"/>
          <w:numId w:val="51"/>
        </w:numPr>
        <w:spacing w:before="140" w:after="240"/>
        <w:jc w:val="center"/>
        <w:rPr>
          <w:rFonts w:ascii="Trebuchet MS" w:hAnsi="Trebuchet MS"/>
          <w:sz w:val="20"/>
        </w:rPr>
      </w:pPr>
      <w:bookmarkStart w:id="520" w:name="_DV_M449"/>
      <w:bookmarkEnd w:id="520"/>
      <w:r w:rsidRPr="00A43719">
        <w:rPr>
          <w:rFonts w:ascii="Trebuchet MS" w:hAnsi="Trebuchet MS"/>
          <w:sz w:val="20"/>
        </w:rPr>
        <w:t xml:space="preserve">CLÁUSULA </w:t>
      </w:r>
      <w:r w:rsidR="001D08F6">
        <w:rPr>
          <w:rFonts w:ascii="Trebuchet MS" w:hAnsi="Trebuchet MS"/>
          <w:sz w:val="20"/>
        </w:rPr>
        <w:t>QUINZE</w:t>
      </w:r>
      <w:r w:rsidR="001D08F6" w:rsidRPr="00A43719">
        <w:rPr>
          <w:rFonts w:ascii="Trebuchet MS" w:hAnsi="Trebuchet MS"/>
          <w:sz w:val="20"/>
        </w:rPr>
        <w:t xml:space="preserve"> </w:t>
      </w:r>
      <w:r w:rsidRPr="00A43719">
        <w:rPr>
          <w:rFonts w:ascii="Trebuchet MS" w:hAnsi="Trebuchet MS"/>
          <w:sz w:val="20"/>
        </w:rPr>
        <w:t>– DA LEI E DO FORO</w:t>
      </w:r>
    </w:p>
    <w:p w14:paraId="0F2FFDDB"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521" w:name="_DV_M450"/>
      <w:bookmarkEnd w:id="521"/>
      <w:r w:rsidRPr="00A43719">
        <w:rPr>
          <w:rFonts w:ascii="Trebuchet MS" w:hAnsi="Trebuchet MS"/>
          <w:szCs w:val="20"/>
          <w:lang w:val="pt-BR"/>
        </w:rPr>
        <w:t xml:space="preserve">Esta Escritura será regida pelas leis da República Federativa do Brasil. Fica eleito o foro da comarca de </w:t>
      </w:r>
      <w:r w:rsidR="00751B6A" w:rsidRPr="00A43719">
        <w:rPr>
          <w:rFonts w:ascii="Trebuchet MS" w:hAnsi="Trebuchet MS"/>
          <w:szCs w:val="20"/>
          <w:lang w:val="pt-BR"/>
        </w:rPr>
        <w:t>São Paulo</w:t>
      </w:r>
      <w:r w:rsidRPr="00A43719">
        <w:rPr>
          <w:rFonts w:ascii="Trebuchet MS" w:hAnsi="Trebuchet MS"/>
          <w:szCs w:val="20"/>
          <w:lang w:val="pt-BR"/>
        </w:rPr>
        <w:t>, com exclusão de qualquer outro, por mais privilegiado que seja, para dirimir as questões porventura oriundas desta Escritura de Emissão.</w:t>
      </w:r>
      <w:r w:rsidR="00751B6A" w:rsidRPr="00A43719">
        <w:rPr>
          <w:rFonts w:ascii="Trebuchet MS" w:hAnsi="Trebuchet MS"/>
          <w:szCs w:val="20"/>
          <w:lang w:val="pt-BR"/>
        </w:rPr>
        <w:t xml:space="preserve"> </w:t>
      </w:r>
    </w:p>
    <w:p w14:paraId="3F2A7C59" w14:textId="77777777" w:rsidR="008B73FF" w:rsidRPr="00A43719" w:rsidRDefault="008B73FF" w:rsidP="00E31DF6">
      <w:pPr>
        <w:widowControl/>
        <w:suppressAutoHyphens/>
        <w:spacing w:before="140" w:after="240" w:line="290" w:lineRule="auto"/>
        <w:rPr>
          <w:rFonts w:ascii="Trebuchet MS" w:hAnsi="Trebuchet MS" w:cs="Arial"/>
          <w:sz w:val="20"/>
          <w:szCs w:val="20"/>
        </w:rPr>
      </w:pPr>
      <w:bookmarkStart w:id="522" w:name="_DV_M451"/>
      <w:bookmarkEnd w:id="522"/>
      <w:r w:rsidRPr="00A43719">
        <w:rPr>
          <w:rFonts w:ascii="Trebuchet MS" w:hAnsi="Trebuchet MS" w:cs="Arial"/>
          <w:sz w:val="20"/>
          <w:szCs w:val="20"/>
        </w:rPr>
        <w:t>E por estarem assim justas e contratadas, celebram a presente Escritura de Emissão a Emissora e o Agente Fiduciário em 3 (três) vias de igual forma e teor e para o mesmo fim, em conjunto com as 2 (duas) testemunhas abaixo assinadas.</w:t>
      </w:r>
    </w:p>
    <w:p w14:paraId="5BF1283D" w14:textId="3D471C0D" w:rsidR="008B73FF" w:rsidRPr="00A43719" w:rsidRDefault="00751B6A" w:rsidP="00E31DF6">
      <w:pPr>
        <w:widowControl/>
        <w:suppressAutoHyphens/>
        <w:spacing w:before="140" w:after="240" w:line="290" w:lineRule="auto"/>
        <w:jc w:val="center"/>
        <w:rPr>
          <w:rFonts w:ascii="Trebuchet MS" w:hAnsi="Trebuchet MS" w:cs="Arial"/>
          <w:sz w:val="20"/>
          <w:szCs w:val="20"/>
        </w:rPr>
      </w:pPr>
      <w:bookmarkStart w:id="523" w:name="_DV_M452"/>
      <w:bookmarkEnd w:id="523"/>
      <w:r w:rsidRPr="00A43719">
        <w:rPr>
          <w:rFonts w:ascii="Trebuchet MS" w:hAnsi="Trebuchet MS" w:cs="Arial"/>
          <w:sz w:val="20"/>
          <w:szCs w:val="20"/>
        </w:rPr>
        <w:t>São Paulo</w:t>
      </w:r>
      <w:bookmarkStart w:id="524" w:name="_DV_M453"/>
      <w:bookmarkStart w:id="525" w:name="_DV_M454"/>
      <w:bookmarkEnd w:id="524"/>
      <w:bookmarkEnd w:id="525"/>
      <w:r w:rsidR="008B73FF" w:rsidRPr="00A43719">
        <w:rPr>
          <w:rFonts w:ascii="Trebuchet MS" w:hAnsi="Trebuchet MS" w:cs="Arial"/>
          <w:sz w:val="20"/>
          <w:szCs w:val="20"/>
        </w:rPr>
        <w:t xml:space="preserve">, </w:t>
      </w:r>
      <w:r w:rsidR="0065660D" w:rsidRPr="002C1C61">
        <w:rPr>
          <w:sz w:val="20"/>
          <w:szCs w:val="20"/>
        </w:rPr>
        <w:t>[</w:t>
      </w:r>
      <w:r w:rsidR="0065660D" w:rsidRPr="002C1C61">
        <w:rPr>
          <w:sz w:val="20"/>
          <w:szCs w:val="20"/>
          <w:highlight w:val="yellow"/>
        </w:rPr>
        <w:t>=</w:t>
      </w:r>
      <w:r w:rsidR="0065660D" w:rsidRPr="002C1C61">
        <w:rPr>
          <w:sz w:val="20"/>
          <w:szCs w:val="20"/>
        </w:rPr>
        <w:t>]</w:t>
      </w:r>
      <w:r w:rsidR="0065660D" w:rsidRPr="002406D9">
        <w:rPr>
          <w:rFonts w:ascii="Trebuchet MS" w:hAnsi="Trebuchet MS"/>
          <w:color w:val="000000"/>
          <w:sz w:val="20"/>
        </w:rPr>
        <w:t xml:space="preserve"> </w:t>
      </w:r>
      <w:r w:rsidR="008B73FF" w:rsidRPr="00A43719">
        <w:rPr>
          <w:rFonts w:ascii="Trebuchet MS" w:hAnsi="Trebuchet MS" w:cs="Trebuchet MS"/>
          <w:sz w:val="20"/>
          <w:szCs w:val="20"/>
          <w:lang w:eastAsia="pt-BR"/>
        </w:rPr>
        <w:t xml:space="preserve">de </w:t>
      </w:r>
      <w:r w:rsidR="005F3413">
        <w:rPr>
          <w:rFonts w:ascii="Trebuchet MS" w:hAnsi="Trebuchet MS" w:cs="Trebuchet MS"/>
          <w:sz w:val="20"/>
          <w:szCs w:val="20"/>
          <w:lang w:eastAsia="pt-BR"/>
        </w:rPr>
        <w:t>[</w:t>
      </w:r>
      <w:r w:rsidR="00B33BBC" w:rsidRPr="002406D9">
        <w:rPr>
          <w:rFonts w:ascii="Trebuchet MS" w:hAnsi="Trebuchet MS"/>
          <w:sz w:val="20"/>
          <w:highlight w:val="yellow"/>
        </w:rPr>
        <w:t>abril</w:t>
      </w:r>
      <w:r w:rsidR="005F3413">
        <w:rPr>
          <w:rFonts w:ascii="Trebuchet MS" w:hAnsi="Trebuchet MS" w:cs="Trebuchet MS"/>
          <w:sz w:val="20"/>
          <w:szCs w:val="20"/>
          <w:lang w:eastAsia="pt-BR"/>
        </w:rPr>
        <w:t>]</w:t>
      </w:r>
      <w:r w:rsidR="008B73FF" w:rsidRPr="00A43719">
        <w:rPr>
          <w:rFonts w:ascii="Trebuchet MS" w:hAnsi="Trebuchet MS" w:cs="Trebuchet MS"/>
          <w:sz w:val="20"/>
          <w:szCs w:val="20"/>
          <w:lang w:eastAsia="pt-BR"/>
        </w:rPr>
        <w:t xml:space="preserve"> de </w:t>
      </w:r>
      <w:r w:rsidR="00A5671A" w:rsidRPr="00A43719">
        <w:rPr>
          <w:rFonts w:ascii="Trebuchet MS" w:hAnsi="Trebuchet MS" w:cs="Trebuchet MS"/>
          <w:sz w:val="20"/>
          <w:szCs w:val="20"/>
          <w:lang w:eastAsia="pt-BR"/>
        </w:rPr>
        <w:t>20</w:t>
      </w:r>
      <w:r w:rsidR="00B33BBC">
        <w:rPr>
          <w:rFonts w:ascii="Trebuchet MS" w:hAnsi="Trebuchet MS" w:cs="Trebuchet MS"/>
          <w:sz w:val="20"/>
          <w:szCs w:val="20"/>
          <w:lang w:eastAsia="pt-BR"/>
        </w:rPr>
        <w:t>2</w:t>
      </w:r>
      <w:r w:rsidR="0065660D">
        <w:rPr>
          <w:rFonts w:ascii="Trebuchet MS" w:hAnsi="Trebuchet MS" w:cs="Trebuchet MS"/>
          <w:sz w:val="20"/>
          <w:szCs w:val="20"/>
          <w:lang w:eastAsia="pt-BR"/>
        </w:rPr>
        <w:t>2</w:t>
      </w:r>
      <w:r w:rsidR="009422D8">
        <w:rPr>
          <w:rFonts w:ascii="Trebuchet MS" w:hAnsi="Trebuchet MS" w:cs="Trebuchet MS"/>
          <w:sz w:val="20"/>
          <w:szCs w:val="20"/>
          <w:lang w:eastAsia="pt-BR"/>
        </w:rPr>
        <w:t>.</w:t>
      </w:r>
    </w:p>
    <w:p w14:paraId="4DA1980E" w14:textId="77777777" w:rsidR="00E63734" w:rsidRDefault="008B73FF" w:rsidP="00E31DF6">
      <w:pPr>
        <w:widowControl/>
        <w:suppressAutoHyphens/>
        <w:spacing w:before="140" w:after="240" w:line="290" w:lineRule="auto"/>
        <w:jc w:val="center"/>
      </w:pPr>
      <w:r w:rsidRPr="00A43719">
        <w:rPr>
          <w:rFonts w:ascii="Trebuchet MS" w:hAnsi="Trebuchet MS" w:cs="Arial"/>
          <w:i/>
          <w:sz w:val="20"/>
          <w:szCs w:val="20"/>
        </w:rPr>
        <w:t>[restante da página deixado intencionalmente em branco]</w:t>
      </w:r>
      <w:bookmarkStart w:id="526" w:name="_DV_M455"/>
      <w:bookmarkStart w:id="527" w:name="_DV_M456"/>
      <w:bookmarkEnd w:id="526"/>
      <w:bookmarkEnd w:id="527"/>
      <w:r w:rsidR="00E63734">
        <w:br w:type="page"/>
      </w:r>
    </w:p>
    <w:p w14:paraId="4B534081" w14:textId="20961F82" w:rsidR="008B73FF" w:rsidRPr="00A43719" w:rsidRDefault="008B73FF" w:rsidP="00E31DF6">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Pr="00A43719">
        <w:rPr>
          <w:rFonts w:ascii="Trebuchet MS" w:hAnsi="Trebuchet MS" w:cs="Arial"/>
          <w:i/>
          <w:sz w:val="20"/>
          <w:szCs w:val="20"/>
        </w:rPr>
        <w:t xml:space="preserve">Página de assinaturas do “Instrumento Particular de Escritura da </w:t>
      </w:r>
      <w:r w:rsidR="008845F3">
        <w:rPr>
          <w:rFonts w:ascii="Trebuchet MS" w:hAnsi="Trebuchet MS" w:cs="Arial"/>
          <w:i/>
          <w:sz w:val="20"/>
          <w:szCs w:val="20"/>
        </w:rPr>
        <w:t>2</w:t>
      </w:r>
      <w:r w:rsidR="00407F3E">
        <w:rPr>
          <w:rFonts w:ascii="Trebuchet MS" w:hAnsi="Trebuchet MS" w:cs="Arial"/>
          <w:i/>
          <w:sz w:val="20"/>
          <w:szCs w:val="20"/>
        </w:rPr>
        <w:t>7</w:t>
      </w:r>
      <w:r w:rsidRPr="00A43719">
        <w:rPr>
          <w:rFonts w:ascii="Trebuchet MS" w:hAnsi="Trebuchet MS" w:cs="Arial"/>
          <w:i/>
          <w:sz w:val="20"/>
          <w:szCs w:val="20"/>
        </w:rPr>
        <w:t>ª (</w:t>
      </w:r>
      <w:r w:rsidR="008845F3">
        <w:rPr>
          <w:rFonts w:ascii="Trebuchet MS" w:hAnsi="Trebuchet MS" w:cs="Arial"/>
          <w:i/>
          <w:sz w:val="20"/>
          <w:szCs w:val="20"/>
        </w:rPr>
        <w:t xml:space="preserve">vigésima </w:t>
      </w:r>
      <w:r w:rsidR="00BE508F">
        <w:rPr>
          <w:rFonts w:ascii="Trebuchet MS" w:hAnsi="Trebuchet MS" w:cs="Arial"/>
          <w:i/>
          <w:sz w:val="20"/>
          <w:szCs w:val="20"/>
        </w:rPr>
        <w:t>sétima</w:t>
      </w:r>
      <w:r w:rsidRPr="00A43719">
        <w:rPr>
          <w:rFonts w:ascii="Trebuchet MS" w:hAnsi="Trebuchet MS" w:cs="Arial"/>
          <w:i/>
          <w:sz w:val="20"/>
          <w:szCs w:val="20"/>
        </w:rPr>
        <w:t xml:space="preserve">) Emissão de Debêntures Simples, Não Conversíveis em Ações, da Espécie Quirografária, em </w:t>
      </w:r>
      <w:r w:rsidR="00B33BBC">
        <w:rPr>
          <w:rFonts w:ascii="Trebuchet MS" w:hAnsi="Trebuchet MS" w:cs="Arial"/>
          <w:i/>
          <w:sz w:val="20"/>
          <w:szCs w:val="20"/>
        </w:rPr>
        <w:t>Série Única</w:t>
      </w:r>
      <w:r w:rsidRPr="00A43719">
        <w:rPr>
          <w:rFonts w:ascii="Trebuchet MS" w:hAnsi="Trebuchet MS" w:cs="Arial"/>
          <w:i/>
          <w:sz w:val="20"/>
          <w:szCs w:val="20"/>
        </w:rPr>
        <w:t>, para Distribuição Pública</w:t>
      </w:r>
      <w:r w:rsidR="00751B6A" w:rsidRPr="00A43719">
        <w:rPr>
          <w:rFonts w:ascii="Trebuchet MS" w:hAnsi="Trebuchet MS" w:cs="Arial"/>
          <w:i/>
          <w:sz w:val="20"/>
          <w:szCs w:val="20"/>
        </w:rPr>
        <w:t xml:space="preserve"> com Esforços Restritos de Distribuição,</w:t>
      </w:r>
      <w:r w:rsidRPr="00A43719">
        <w:rPr>
          <w:rFonts w:ascii="Trebuchet MS" w:hAnsi="Trebuchet MS" w:cs="Arial"/>
          <w:i/>
          <w:sz w:val="20"/>
          <w:szCs w:val="20"/>
        </w:rPr>
        <w:t xml:space="preserve"> da </w:t>
      </w:r>
      <w:r w:rsidR="00751B6A" w:rsidRPr="00A43719">
        <w:rPr>
          <w:rFonts w:ascii="Trebuchet MS" w:hAnsi="Trebuchet MS" w:cs="Arial"/>
          <w:i/>
          <w:sz w:val="20"/>
          <w:szCs w:val="20"/>
        </w:rPr>
        <w:t>Eletropaulo Metropolitana Eletricidade de São Paulo S.A.</w:t>
      </w:r>
      <w:r w:rsidRPr="00A43719">
        <w:rPr>
          <w:rFonts w:ascii="Trebuchet MS" w:hAnsi="Trebuchet MS" w:cs="Arial"/>
          <w:i/>
          <w:sz w:val="20"/>
          <w:szCs w:val="20"/>
        </w:rPr>
        <w:t>”</w:t>
      </w:r>
      <w:r w:rsidRPr="00A43719">
        <w:rPr>
          <w:rFonts w:ascii="Trebuchet MS" w:hAnsi="Trebuchet MS" w:cs="Arial"/>
          <w:sz w:val="20"/>
          <w:szCs w:val="20"/>
        </w:rPr>
        <w:t>)</w:t>
      </w:r>
    </w:p>
    <w:p w14:paraId="53DE7286" w14:textId="77777777" w:rsidR="008B73FF" w:rsidRPr="00A43719" w:rsidRDefault="008B73FF" w:rsidP="00E31DF6">
      <w:pPr>
        <w:spacing w:before="140" w:after="240" w:line="290" w:lineRule="auto"/>
        <w:rPr>
          <w:rFonts w:ascii="Trebuchet MS" w:hAnsi="Trebuchet MS" w:cs="Arial"/>
          <w:sz w:val="20"/>
          <w:szCs w:val="20"/>
        </w:rPr>
      </w:pPr>
    </w:p>
    <w:p w14:paraId="17DC5A78" w14:textId="77777777" w:rsidR="008B73FF" w:rsidRPr="00A43719" w:rsidRDefault="00751B6A" w:rsidP="00E31DF6">
      <w:pPr>
        <w:widowControl/>
        <w:suppressAutoHyphens/>
        <w:spacing w:before="140" w:after="240" w:line="290" w:lineRule="auto"/>
        <w:jc w:val="center"/>
        <w:rPr>
          <w:rFonts w:ascii="Trebuchet MS" w:hAnsi="Trebuchet MS" w:cs="Arial"/>
          <w:b/>
          <w:bCs/>
          <w:sz w:val="20"/>
          <w:szCs w:val="20"/>
        </w:rPr>
      </w:pPr>
      <w:bookmarkStart w:id="528" w:name="_DV_M457"/>
      <w:bookmarkEnd w:id="528"/>
      <w:r w:rsidRPr="00A43719">
        <w:rPr>
          <w:rFonts w:ascii="Trebuchet MS" w:hAnsi="Trebuchet MS" w:cs="Arial"/>
          <w:b/>
          <w:bCs/>
          <w:sz w:val="20"/>
          <w:szCs w:val="20"/>
        </w:rPr>
        <w:t>ELETROPAULO METROPOLITANA ELETRICIDADE DE SÃO PAULO S.A.</w:t>
      </w:r>
    </w:p>
    <w:p w14:paraId="7B87749F" w14:textId="77777777" w:rsidR="008B73FF" w:rsidRPr="00A43719" w:rsidRDefault="008B73FF" w:rsidP="00E31DF6">
      <w:pPr>
        <w:spacing w:before="140" w:after="240" w:line="290" w:lineRule="auto"/>
        <w:rPr>
          <w:rFonts w:ascii="Trebuchet MS" w:hAnsi="Trebuchet MS" w:cs="Arial"/>
          <w:sz w:val="20"/>
          <w:szCs w:val="20"/>
        </w:rPr>
      </w:pPr>
    </w:p>
    <w:p w14:paraId="1691FF76" w14:textId="77777777" w:rsidR="008B73FF" w:rsidRPr="00A43719" w:rsidRDefault="008B73FF"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A43719" w14:paraId="00F18CA8" w14:textId="77777777" w:rsidTr="008B73FF">
        <w:trPr>
          <w:jc w:val="center"/>
        </w:trPr>
        <w:tc>
          <w:tcPr>
            <w:tcW w:w="4773" w:type="dxa"/>
          </w:tcPr>
          <w:p w14:paraId="7A02038B" w14:textId="77777777" w:rsidR="008B73FF" w:rsidRPr="0065660D" w:rsidRDefault="008B73FF" w:rsidP="00E31DF6">
            <w:pPr>
              <w:spacing w:line="290" w:lineRule="auto"/>
              <w:rPr>
                <w:rFonts w:ascii="Trebuchet MS" w:hAnsi="Trebuchet MS" w:cs="Arial"/>
                <w:sz w:val="20"/>
                <w:szCs w:val="20"/>
              </w:rPr>
            </w:pPr>
            <w:r w:rsidRPr="008D7BED">
              <w:rPr>
                <w:rFonts w:ascii="Trebuchet MS" w:hAnsi="Trebuchet MS" w:cs="Arial"/>
                <w:sz w:val="20"/>
                <w:szCs w:val="20"/>
              </w:rPr>
              <w:t>__________________________________</w:t>
            </w:r>
          </w:p>
          <w:p w14:paraId="3A4ED5BF" w14:textId="3A438EB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r w:rsidR="0065660D" w:rsidRPr="002C1C61">
              <w:rPr>
                <w:sz w:val="20"/>
                <w:szCs w:val="20"/>
              </w:rPr>
              <w:t>[</w:t>
            </w:r>
            <w:r w:rsidR="0065660D" w:rsidRPr="002C1C61">
              <w:rPr>
                <w:sz w:val="20"/>
                <w:szCs w:val="20"/>
                <w:highlight w:val="yellow"/>
              </w:rPr>
              <w:t>=</w:t>
            </w:r>
            <w:r w:rsidR="0065660D" w:rsidRPr="002C1C61">
              <w:rPr>
                <w:sz w:val="20"/>
                <w:szCs w:val="20"/>
              </w:rPr>
              <w:t>]</w:t>
            </w:r>
          </w:p>
          <w:p w14:paraId="7D6AC9BD" w14:textId="4CC6460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r w:rsidR="0065660D" w:rsidRPr="002C1C61">
              <w:rPr>
                <w:sz w:val="20"/>
                <w:szCs w:val="20"/>
              </w:rPr>
              <w:t>[</w:t>
            </w:r>
            <w:r w:rsidR="0065660D" w:rsidRPr="002C1C61">
              <w:rPr>
                <w:sz w:val="20"/>
                <w:szCs w:val="20"/>
                <w:highlight w:val="yellow"/>
              </w:rPr>
              <w:t>=</w:t>
            </w:r>
            <w:r w:rsidR="0065660D" w:rsidRPr="002C1C61">
              <w:rPr>
                <w:sz w:val="20"/>
                <w:szCs w:val="20"/>
              </w:rPr>
              <w:t>]</w:t>
            </w:r>
          </w:p>
        </w:tc>
        <w:tc>
          <w:tcPr>
            <w:tcW w:w="4773" w:type="dxa"/>
          </w:tcPr>
          <w:p w14:paraId="04CA5133" w14:textId="77777777"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__________________________________</w:t>
            </w:r>
          </w:p>
          <w:p w14:paraId="6099B69D" w14:textId="6D78CAE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r w:rsidR="0065660D" w:rsidRPr="002C1C61">
              <w:rPr>
                <w:sz w:val="20"/>
                <w:szCs w:val="20"/>
              </w:rPr>
              <w:t>[</w:t>
            </w:r>
            <w:r w:rsidR="0065660D" w:rsidRPr="002C1C61">
              <w:rPr>
                <w:sz w:val="20"/>
                <w:szCs w:val="20"/>
                <w:highlight w:val="yellow"/>
              </w:rPr>
              <w:t>=</w:t>
            </w:r>
            <w:r w:rsidR="0065660D" w:rsidRPr="002C1C61">
              <w:rPr>
                <w:sz w:val="20"/>
                <w:szCs w:val="20"/>
              </w:rPr>
              <w:t>]</w:t>
            </w:r>
          </w:p>
          <w:p w14:paraId="03FFA1DF" w14:textId="4E0C5296"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r w:rsidR="0065660D" w:rsidRPr="002C1C61">
              <w:rPr>
                <w:sz w:val="20"/>
                <w:szCs w:val="20"/>
              </w:rPr>
              <w:t>[</w:t>
            </w:r>
            <w:r w:rsidR="0065660D" w:rsidRPr="002C1C61">
              <w:rPr>
                <w:sz w:val="20"/>
                <w:szCs w:val="20"/>
                <w:highlight w:val="yellow"/>
              </w:rPr>
              <w:t>=</w:t>
            </w:r>
            <w:r w:rsidR="0065660D" w:rsidRPr="002C1C61">
              <w:rPr>
                <w:sz w:val="20"/>
                <w:szCs w:val="20"/>
              </w:rPr>
              <w:t>]</w:t>
            </w:r>
          </w:p>
        </w:tc>
      </w:tr>
    </w:tbl>
    <w:p w14:paraId="4DADB5B0" w14:textId="77777777" w:rsidR="00DF53F1" w:rsidRDefault="00DF53F1" w:rsidP="004D1940">
      <w:pPr>
        <w:widowControl/>
        <w:suppressAutoHyphens/>
        <w:spacing w:before="140" w:after="240" w:line="290" w:lineRule="auto"/>
        <w:rPr>
          <w:rFonts w:ascii="Trebuchet MS" w:hAnsi="Trebuchet MS" w:cs="Arial"/>
          <w:sz w:val="20"/>
          <w:szCs w:val="20"/>
        </w:rPr>
      </w:pPr>
      <w:bookmarkStart w:id="529" w:name="_DV_M458"/>
      <w:bookmarkEnd w:id="529"/>
    </w:p>
    <w:p w14:paraId="1C2004AC" w14:textId="77777777" w:rsidR="00DF53F1" w:rsidRDefault="00DF53F1" w:rsidP="00E31DF6">
      <w:r>
        <w:br w:type="page"/>
      </w:r>
    </w:p>
    <w:p w14:paraId="135FF05C" w14:textId="29F4487E" w:rsidR="00DF53F1" w:rsidRPr="00A43719" w:rsidRDefault="00DF53F1" w:rsidP="00E31DF6">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00B33BBC" w:rsidRPr="00A43719">
        <w:rPr>
          <w:rFonts w:ascii="Trebuchet MS" w:hAnsi="Trebuchet MS" w:cs="Arial"/>
          <w:i/>
          <w:sz w:val="20"/>
          <w:szCs w:val="20"/>
        </w:rPr>
        <w:t xml:space="preserve">Página de assinaturas do “Instrumento Particular de Escritura da </w:t>
      </w:r>
      <w:r w:rsidR="00B33BBC">
        <w:rPr>
          <w:rFonts w:ascii="Trebuchet MS" w:hAnsi="Trebuchet MS" w:cs="Arial"/>
          <w:i/>
          <w:sz w:val="20"/>
          <w:szCs w:val="20"/>
        </w:rPr>
        <w:t>2</w:t>
      </w:r>
      <w:r w:rsidR="00BE508F">
        <w:rPr>
          <w:rFonts w:ascii="Trebuchet MS" w:hAnsi="Trebuchet MS" w:cs="Arial"/>
          <w:i/>
          <w:sz w:val="20"/>
          <w:szCs w:val="20"/>
        </w:rPr>
        <w:t>7</w:t>
      </w:r>
      <w:r w:rsidR="00B33BBC" w:rsidRPr="00A43719">
        <w:rPr>
          <w:rFonts w:ascii="Trebuchet MS" w:hAnsi="Trebuchet MS" w:cs="Arial"/>
          <w:i/>
          <w:sz w:val="20"/>
          <w:szCs w:val="20"/>
        </w:rPr>
        <w:t>ª (</w:t>
      </w:r>
      <w:r w:rsidR="00B33BBC">
        <w:rPr>
          <w:rFonts w:ascii="Trebuchet MS" w:hAnsi="Trebuchet MS" w:cs="Arial"/>
          <w:i/>
          <w:sz w:val="20"/>
          <w:szCs w:val="20"/>
        </w:rPr>
        <w:t xml:space="preserve">vigésima </w:t>
      </w:r>
      <w:r w:rsidR="00BE508F">
        <w:rPr>
          <w:rFonts w:ascii="Trebuchet MS" w:hAnsi="Trebuchet MS" w:cs="Arial"/>
          <w:i/>
          <w:sz w:val="20"/>
          <w:szCs w:val="20"/>
        </w:rPr>
        <w:t>sétima</w:t>
      </w:r>
      <w:r w:rsidR="00B33BBC" w:rsidRPr="00A43719">
        <w:rPr>
          <w:rFonts w:ascii="Trebuchet MS" w:hAnsi="Trebuchet MS" w:cs="Arial"/>
          <w:i/>
          <w:sz w:val="20"/>
          <w:szCs w:val="20"/>
        </w:rPr>
        <w:t xml:space="preserve">) Emissão de Debêntures Simples, Não Conversíveis em Ações, da Espécie Quirografária, em </w:t>
      </w:r>
      <w:r w:rsidR="00B33BBC">
        <w:rPr>
          <w:rFonts w:ascii="Trebuchet MS" w:hAnsi="Trebuchet MS" w:cs="Arial"/>
          <w:i/>
          <w:sz w:val="20"/>
          <w:szCs w:val="20"/>
        </w:rPr>
        <w:t>Série Única</w:t>
      </w:r>
      <w:r w:rsidR="00B33BBC" w:rsidRPr="00A43719">
        <w:rPr>
          <w:rFonts w:ascii="Trebuchet MS" w:hAnsi="Trebuchet MS" w:cs="Arial"/>
          <w:i/>
          <w:sz w:val="20"/>
          <w:szCs w:val="20"/>
        </w:rPr>
        <w:t>, para Distribuição Pública com Esforços Restritos de Distribuição, da Eletropaulo Metropolitana Eletricidade de São Paulo S.A.”</w:t>
      </w:r>
      <w:r w:rsidRPr="00A43719">
        <w:rPr>
          <w:rFonts w:ascii="Trebuchet MS" w:hAnsi="Trebuchet MS" w:cs="Arial"/>
          <w:sz w:val="20"/>
          <w:szCs w:val="20"/>
        </w:rPr>
        <w:t>)</w:t>
      </w:r>
    </w:p>
    <w:p w14:paraId="6294C3E6" w14:textId="77777777" w:rsidR="00DF53F1" w:rsidRPr="00A43719" w:rsidRDefault="00DF53F1" w:rsidP="00E31DF6">
      <w:pPr>
        <w:spacing w:before="140" w:after="240" w:line="290" w:lineRule="auto"/>
        <w:rPr>
          <w:rFonts w:ascii="Trebuchet MS" w:hAnsi="Trebuchet MS" w:cs="Arial"/>
          <w:sz w:val="20"/>
          <w:szCs w:val="20"/>
        </w:rPr>
      </w:pPr>
    </w:p>
    <w:p w14:paraId="002C3D87" w14:textId="77777777" w:rsidR="00DF53F1" w:rsidRPr="00A43719" w:rsidRDefault="009422D8" w:rsidP="00E31DF6">
      <w:pPr>
        <w:widowControl/>
        <w:suppressAutoHyphens/>
        <w:spacing w:before="140" w:after="240" w:line="290" w:lineRule="auto"/>
        <w:jc w:val="center"/>
        <w:rPr>
          <w:rFonts w:ascii="Trebuchet MS" w:hAnsi="Trebuchet MS" w:cs="Arial"/>
          <w:b/>
          <w:bCs/>
          <w:sz w:val="20"/>
          <w:szCs w:val="20"/>
        </w:rPr>
      </w:pPr>
      <w:r w:rsidRPr="00432547">
        <w:rPr>
          <w:rFonts w:ascii="Trebuchet MS" w:hAnsi="Trebuchet MS" w:cs="Arial"/>
          <w:b/>
          <w:bCs/>
          <w:sz w:val="20"/>
          <w:szCs w:val="20"/>
        </w:rPr>
        <w:t>OLIVEIRA TRUST DISTRIBUIDORA DE TÍTULOS E VALORES MOBILIÁRIOS S.A.</w:t>
      </w:r>
      <w:r w:rsidDel="009422D8">
        <w:rPr>
          <w:rFonts w:ascii="Trebuchet MS" w:hAnsi="Trebuchet MS" w:cs="Arial"/>
          <w:b/>
          <w:bCs/>
          <w:sz w:val="20"/>
          <w:szCs w:val="20"/>
        </w:rPr>
        <w:t xml:space="preserve"> </w:t>
      </w:r>
    </w:p>
    <w:p w14:paraId="3C4117E5" w14:textId="77777777" w:rsidR="00DC2216" w:rsidRPr="00A43719" w:rsidRDefault="00DC2216" w:rsidP="00E31DF6">
      <w:pPr>
        <w:spacing w:before="140" w:after="240" w:line="290" w:lineRule="auto"/>
        <w:rPr>
          <w:rFonts w:ascii="Trebuchet MS" w:hAnsi="Trebuchet MS" w:cs="Arial"/>
          <w:sz w:val="20"/>
          <w:szCs w:val="20"/>
        </w:rPr>
      </w:pPr>
    </w:p>
    <w:p w14:paraId="283E7A58" w14:textId="77777777" w:rsidR="00DF53F1" w:rsidRPr="00A43719" w:rsidRDefault="00DF53F1"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DF53F1" w:rsidRPr="00A43719" w14:paraId="5A83B174" w14:textId="77777777" w:rsidTr="000F396C">
        <w:trPr>
          <w:jc w:val="center"/>
        </w:trPr>
        <w:tc>
          <w:tcPr>
            <w:tcW w:w="4773" w:type="dxa"/>
          </w:tcPr>
          <w:p w14:paraId="7FE85523" w14:textId="77777777" w:rsidR="00DF53F1" w:rsidRPr="0065660D" w:rsidRDefault="00DF53F1" w:rsidP="00E31DF6">
            <w:pPr>
              <w:spacing w:line="290" w:lineRule="auto"/>
              <w:rPr>
                <w:rFonts w:ascii="Trebuchet MS" w:hAnsi="Trebuchet MS" w:cs="Arial"/>
                <w:sz w:val="20"/>
                <w:szCs w:val="20"/>
              </w:rPr>
            </w:pPr>
            <w:r w:rsidRPr="008D7BED">
              <w:rPr>
                <w:rFonts w:ascii="Trebuchet MS" w:hAnsi="Trebuchet MS" w:cs="Arial"/>
                <w:sz w:val="20"/>
                <w:szCs w:val="20"/>
              </w:rPr>
              <w:t>__________________________________</w:t>
            </w:r>
          </w:p>
          <w:p w14:paraId="34122E44" w14:textId="1B8DC69E" w:rsidR="0065660D" w:rsidRPr="0065660D" w:rsidRDefault="00DF53F1"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r w:rsidR="0065660D" w:rsidRPr="002C1C61">
              <w:rPr>
                <w:sz w:val="20"/>
                <w:szCs w:val="20"/>
              </w:rPr>
              <w:t>[</w:t>
            </w:r>
            <w:r w:rsidR="0065660D" w:rsidRPr="002C1C61">
              <w:rPr>
                <w:sz w:val="20"/>
                <w:szCs w:val="20"/>
                <w:highlight w:val="yellow"/>
              </w:rPr>
              <w:t>=</w:t>
            </w:r>
            <w:r w:rsidR="0065660D" w:rsidRPr="002C1C61">
              <w:rPr>
                <w:sz w:val="20"/>
                <w:szCs w:val="20"/>
              </w:rPr>
              <w:t>]</w:t>
            </w:r>
            <w:r w:rsidR="0065660D" w:rsidRPr="008D7BED">
              <w:rPr>
                <w:rFonts w:ascii="Trebuchet MS" w:hAnsi="Trebuchet MS"/>
                <w:bCs/>
                <w:color w:val="000000"/>
                <w:sz w:val="20"/>
                <w:szCs w:val="20"/>
              </w:rPr>
              <w:t xml:space="preserve"> </w:t>
            </w:r>
          </w:p>
          <w:p w14:paraId="0302A536" w14:textId="290961C2" w:rsidR="00DF53F1" w:rsidRPr="0065660D" w:rsidRDefault="00DF53F1"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r w:rsidR="0065660D" w:rsidRPr="002C1C61">
              <w:rPr>
                <w:sz w:val="20"/>
                <w:szCs w:val="20"/>
              </w:rPr>
              <w:t>[</w:t>
            </w:r>
            <w:r w:rsidR="0065660D" w:rsidRPr="002C1C61">
              <w:rPr>
                <w:sz w:val="20"/>
                <w:szCs w:val="20"/>
                <w:highlight w:val="yellow"/>
              </w:rPr>
              <w:t>=</w:t>
            </w:r>
            <w:r w:rsidR="0065660D" w:rsidRPr="002C1C61">
              <w:rPr>
                <w:sz w:val="20"/>
                <w:szCs w:val="20"/>
              </w:rPr>
              <w:t>]</w:t>
            </w:r>
          </w:p>
        </w:tc>
        <w:tc>
          <w:tcPr>
            <w:tcW w:w="4773" w:type="dxa"/>
          </w:tcPr>
          <w:p w14:paraId="1788BC78" w14:textId="77777777" w:rsidR="00DF53F1" w:rsidRPr="0065660D" w:rsidRDefault="00DF53F1" w:rsidP="00E31DF6">
            <w:pPr>
              <w:spacing w:line="290" w:lineRule="auto"/>
              <w:rPr>
                <w:rFonts w:ascii="Trebuchet MS" w:hAnsi="Trebuchet MS" w:cs="Arial"/>
                <w:sz w:val="20"/>
                <w:szCs w:val="20"/>
              </w:rPr>
            </w:pPr>
            <w:r w:rsidRPr="0065660D">
              <w:rPr>
                <w:rFonts w:ascii="Trebuchet MS" w:hAnsi="Trebuchet MS" w:cs="Arial"/>
                <w:sz w:val="20"/>
                <w:szCs w:val="20"/>
              </w:rPr>
              <w:t>__________________________________</w:t>
            </w:r>
          </w:p>
          <w:p w14:paraId="73B315BE" w14:textId="67F81874" w:rsidR="00DF53F1" w:rsidRPr="0065660D" w:rsidRDefault="00DF53F1"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r w:rsidR="0065660D" w:rsidRPr="002C1C61">
              <w:rPr>
                <w:sz w:val="20"/>
                <w:szCs w:val="20"/>
              </w:rPr>
              <w:t>[</w:t>
            </w:r>
            <w:r w:rsidR="0065660D" w:rsidRPr="002C1C61">
              <w:rPr>
                <w:sz w:val="20"/>
                <w:szCs w:val="20"/>
                <w:highlight w:val="yellow"/>
              </w:rPr>
              <w:t>=</w:t>
            </w:r>
            <w:r w:rsidR="0065660D" w:rsidRPr="002C1C61">
              <w:rPr>
                <w:sz w:val="20"/>
                <w:szCs w:val="20"/>
              </w:rPr>
              <w:t>]</w:t>
            </w:r>
          </w:p>
          <w:p w14:paraId="38561C2D" w14:textId="33CF1732" w:rsidR="00DF53F1" w:rsidRPr="0065660D" w:rsidRDefault="00DF53F1"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r w:rsidR="0065660D" w:rsidRPr="002C1C61">
              <w:rPr>
                <w:sz w:val="20"/>
                <w:szCs w:val="20"/>
              </w:rPr>
              <w:t>[</w:t>
            </w:r>
            <w:r w:rsidR="0065660D" w:rsidRPr="002C1C61">
              <w:rPr>
                <w:sz w:val="20"/>
                <w:szCs w:val="20"/>
                <w:highlight w:val="yellow"/>
              </w:rPr>
              <w:t>=</w:t>
            </w:r>
            <w:r w:rsidR="0065660D" w:rsidRPr="002C1C61">
              <w:rPr>
                <w:sz w:val="20"/>
                <w:szCs w:val="20"/>
              </w:rPr>
              <w:t>]</w:t>
            </w:r>
            <w:r w:rsidR="0065660D" w:rsidRPr="008D7BED">
              <w:rPr>
                <w:rFonts w:ascii="Trebuchet MS" w:hAnsi="Trebuchet MS"/>
                <w:bCs/>
                <w:color w:val="000000"/>
                <w:sz w:val="20"/>
                <w:szCs w:val="20"/>
              </w:rPr>
              <w:t xml:space="preserve"> </w:t>
            </w:r>
          </w:p>
        </w:tc>
      </w:tr>
    </w:tbl>
    <w:p w14:paraId="093B9772" w14:textId="77777777" w:rsidR="008B73FF" w:rsidRPr="00A43719" w:rsidRDefault="008B73FF" w:rsidP="004D1940">
      <w:pPr>
        <w:widowControl/>
        <w:suppressAutoHyphens/>
        <w:spacing w:before="140" w:after="240" w:line="290" w:lineRule="auto"/>
        <w:rPr>
          <w:rFonts w:ascii="Trebuchet MS" w:hAnsi="Trebuchet MS" w:cs="Arial"/>
          <w:sz w:val="20"/>
          <w:szCs w:val="20"/>
        </w:rPr>
      </w:pPr>
    </w:p>
    <w:p w14:paraId="4E2D9DE5" w14:textId="77777777" w:rsidR="008B73FF" w:rsidRPr="00A43719" w:rsidRDefault="008B73FF" w:rsidP="00E31DF6">
      <w:pPr>
        <w:widowControl/>
        <w:suppressAutoHyphens/>
        <w:spacing w:before="140" w:after="240" w:line="290" w:lineRule="auto"/>
        <w:rPr>
          <w:rFonts w:ascii="Trebuchet MS" w:hAnsi="Trebuchet MS" w:cs="Arial"/>
          <w:sz w:val="20"/>
          <w:szCs w:val="20"/>
        </w:rPr>
      </w:pPr>
      <w:r w:rsidRPr="00A43719">
        <w:rPr>
          <w:rFonts w:ascii="Trebuchet MS" w:hAnsi="Trebuchet MS" w:cs="Arial"/>
          <w:sz w:val="20"/>
          <w:szCs w:val="20"/>
        </w:rPr>
        <w:br w:type="page"/>
      </w:r>
    </w:p>
    <w:p w14:paraId="470F3DD9" w14:textId="71D056CD" w:rsidR="00751B6A" w:rsidRPr="00A43719" w:rsidRDefault="00751B6A" w:rsidP="00E31DF6">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00B33BBC" w:rsidRPr="00A43719">
        <w:rPr>
          <w:rFonts w:ascii="Trebuchet MS" w:hAnsi="Trebuchet MS" w:cs="Arial"/>
          <w:i/>
          <w:sz w:val="20"/>
          <w:szCs w:val="20"/>
        </w:rPr>
        <w:t xml:space="preserve">Página de assinaturas do “Instrumento Particular de Escritura da </w:t>
      </w:r>
      <w:r w:rsidR="00B33BBC">
        <w:rPr>
          <w:rFonts w:ascii="Trebuchet MS" w:hAnsi="Trebuchet MS" w:cs="Arial"/>
          <w:i/>
          <w:sz w:val="20"/>
          <w:szCs w:val="20"/>
        </w:rPr>
        <w:t>2</w:t>
      </w:r>
      <w:r w:rsidR="00BE508F">
        <w:rPr>
          <w:rFonts w:ascii="Trebuchet MS" w:hAnsi="Trebuchet MS" w:cs="Arial"/>
          <w:i/>
          <w:sz w:val="20"/>
          <w:szCs w:val="20"/>
        </w:rPr>
        <w:t>7</w:t>
      </w:r>
      <w:r w:rsidR="00B33BBC" w:rsidRPr="00A43719">
        <w:rPr>
          <w:rFonts w:ascii="Trebuchet MS" w:hAnsi="Trebuchet MS" w:cs="Arial"/>
          <w:i/>
          <w:sz w:val="20"/>
          <w:szCs w:val="20"/>
        </w:rPr>
        <w:t>ª (</w:t>
      </w:r>
      <w:r w:rsidR="00B33BBC">
        <w:rPr>
          <w:rFonts w:ascii="Trebuchet MS" w:hAnsi="Trebuchet MS" w:cs="Arial"/>
          <w:i/>
          <w:sz w:val="20"/>
          <w:szCs w:val="20"/>
        </w:rPr>
        <w:t xml:space="preserve">vigésima </w:t>
      </w:r>
      <w:r w:rsidR="00BE508F">
        <w:rPr>
          <w:rFonts w:ascii="Trebuchet MS" w:hAnsi="Trebuchet MS" w:cs="Arial"/>
          <w:i/>
          <w:sz w:val="20"/>
          <w:szCs w:val="20"/>
        </w:rPr>
        <w:t>sétima</w:t>
      </w:r>
      <w:r w:rsidR="00B33BBC" w:rsidRPr="00A43719">
        <w:rPr>
          <w:rFonts w:ascii="Trebuchet MS" w:hAnsi="Trebuchet MS" w:cs="Arial"/>
          <w:i/>
          <w:sz w:val="20"/>
          <w:szCs w:val="20"/>
        </w:rPr>
        <w:t xml:space="preserve">) Emissão de Debêntures Simples, Não Conversíveis em Ações, da Espécie Quirografária, em </w:t>
      </w:r>
      <w:r w:rsidR="00B33BBC">
        <w:rPr>
          <w:rFonts w:ascii="Trebuchet MS" w:hAnsi="Trebuchet MS" w:cs="Arial"/>
          <w:i/>
          <w:sz w:val="20"/>
          <w:szCs w:val="20"/>
        </w:rPr>
        <w:t>Série Única</w:t>
      </w:r>
      <w:r w:rsidR="00B33BBC" w:rsidRPr="00A43719">
        <w:rPr>
          <w:rFonts w:ascii="Trebuchet MS" w:hAnsi="Trebuchet MS" w:cs="Arial"/>
          <w:i/>
          <w:sz w:val="20"/>
          <w:szCs w:val="20"/>
        </w:rPr>
        <w:t>, para Distribuição Pública com Esforços Restritos de Distribuição, da Eletropaulo Metropolitana Eletricidade de São Paulo S.A.”</w:t>
      </w:r>
      <w:r w:rsidRPr="00A43719">
        <w:rPr>
          <w:rFonts w:ascii="Trebuchet MS" w:hAnsi="Trebuchet MS" w:cs="Arial"/>
          <w:sz w:val="20"/>
          <w:szCs w:val="20"/>
        </w:rPr>
        <w:t>)</w:t>
      </w:r>
    </w:p>
    <w:p w14:paraId="2EC477A3" w14:textId="77777777" w:rsidR="008B73FF" w:rsidRPr="00A43719" w:rsidRDefault="008B73FF" w:rsidP="00E31DF6">
      <w:pPr>
        <w:spacing w:before="140" w:after="240" w:line="290" w:lineRule="auto"/>
        <w:rPr>
          <w:rFonts w:ascii="Trebuchet MS" w:hAnsi="Trebuchet MS" w:cs="Arial"/>
          <w:sz w:val="20"/>
          <w:szCs w:val="20"/>
        </w:rPr>
      </w:pPr>
    </w:p>
    <w:p w14:paraId="422E7ED5" w14:textId="77777777" w:rsidR="008B73FF" w:rsidRPr="00A43719" w:rsidRDefault="008B73FF" w:rsidP="00E31DF6">
      <w:pPr>
        <w:pStyle w:val="Ttulo4"/>
        <w:keepNext w:val="0"/>
        <w:widowControl/>
        <w:suppressAutoHyphens/>
        <w:spacing w:before="0" w:line="290" w:lineRule="auto"/>
        <w:jc w:val="left"/>
        <w:rPr>
          <w:rFonts w:ascii="Trebuchet MS" w:hAnsi="Trebuchet MS" w:cs="Arial"/>
          <w:sz w:val="20"/>
          <w:szCs w:val="20"/>
        </w:rPr>
      </w:pPr>
      <w:bookmarkStart w:id="530" w:name="_DV_M460"/>
      <w:bookmarkEnd w:id="530"/>
      <w:r w:rsidRPr="00A43719">
        <w:rPr>
          <w:rFonts w:ascii="Trebuchet MS" w:hAnsi="Trebuchet MS" w:cs="Arial"/>
          <w:sz w:val="20"/>
          <w:szCs w:val="20"/>
        </w:rPr>
        <w:t>Testemunhas</w:t>
      </w:r>
    </w:p>
    <w:p w14:paraId="0CC48A52" w14:textId="77777777" w:rsidR="008B73FF" w:rsidRDefault="008B73FF" w:rsidP="00E31DF6">
      <w:pPr>
        <w:widowControl/>
        <w:suppressAutoHyphens/>
        <w:spacing w:line="290" w:lineRule="auto"/>
        <w:rPr>
          <w:rFonts w:ascii="Trebuchet MS" w:hAnsi="Trebuchet MS" w:cs="Arial"/>
          <w:sz w:val="20"/>
          <w:szCs w:val="20"/>
        </w:rPr>
      </w:pPr>
    </w:p>
    <w:p w14:paraId="6AFB3691" w14:textId="77777777" w:rsidR="00DF53F1" w:rsidRPr="00A43719" w:rsidRDefault="00DF53F1" w:rsidP="00E31DF6">
      <w:pPr>
        <w:widowControl/>
        <w:suppressAutoHyphens/>
        <w:spacing w:line="290" w:lineRule="auto"/>
        <w:rPr>
          <w:rFonts w:ascii="Trebuchet MS" w:hAnsi="Trebuchet MS" w:cs="Arial"/>
          <w:sz w:val="20"/>
          <w:szCs w:val="20"/>
        </w:rPr>
      </w:pPr>
    </w:p>
    <w:p w14:paraId="42693D28" w14:textId="77777777" w:rsidR="008B73FF" w:rsidRPr="00A43719" w:rsidRDefault="008B73FF" w:rsidP="00E31DF6">
      <w:pPr>
        <w:widowControl/>
        <w:suppressAutoHyphens/>
        <w:spacing w:line="290" w:lineRule="auto"/>
        <w:rPr>
          <w:rFonts w:ascii="Trebuchet MS" w:hAnsi="Trebuchet MS" w:cs="Arial"/>
          <w:sz w:val="20"/>
          <w:szCs w:val="20"/>
        </w:rPr>
      </w:pPr>
    </w:p>
    <w:p w14:paraId="5A5BF156" w14:textId="77777777" w:rsidR="008B73FF" w:rsidRPr="00A43719" w:rsidRDefault="008B73FF" w:rsidP="00E31DF6">
      <w:pPr>
        <w:spacing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A43719" w14:paraId="31737A53" w14:textId="77777777" w:rsidTr="008B73FF">
        <w:trPr>
          <w:jc w:val="center"/>
        </w:trPr>
        <w:tc>
          <w:tcPr>
            <w:tcW w:w="4773" w:type="dxa"/>
          </w:tcPr>
          <w:p w14:paraId="144646DD" w14:textId="77777777" w:rsidR="008B73FF" w:rsidRPr="00A43719" w:rsidRDefault="008B73FF" w:rsidP="00E31DF6">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14:paraId="67193EDC" w14:textId="609EE30B" w:rsidR="008B73FF" w:rsidRPr="00A43719" w:rsidRDefault="008B73FF" w:rsidP="00E31DF6">
            <w:pPr>
              <w:spacing w:line="290" w:lineRule="auto"/>
              <w:rPr>
                <w:rFonts w:ascii="Trebuchet MS" w:hAnsi="Trebuchet MS" w:cs="Arial"/>
                <w:sz w:val="20"/>
                <w:szCs w:val="20"/>
              </w:rPr>
            </w:pPr>
            <w:r w:rsidRPr="00A43719">
              <w:rPr>
                <w:rFonts w:ascii="Trebuchet MS" w:hAnsi="Trebuchet MS" w:cs="Arial"/>
                <w:sz w:val="20"/>
                <w:szCs w:val="20"/>
              </w:rPr>
              <w:t>Nome:</w:t>
            </w:r>
            <w:r w:rsidR="00A45559">
              <w:rPr>
                <w:rFonts w:ascii="Trebuchet MS" w:hAnsi="Trebuchet MS" w:cs="Arial"/>
                <w:sz w:val="20"/>
                <w:szCs w:val="20"/>
              </w:rPr>
              <w:t xml:space="preserve"> </w:t>
            </w:r>
            <w:r w:rsidR="0065660D" w:rsidRPr="001A2DCD">
              <w:rPr>
                <w:sz w:val="20"/>
                <w:szCs w:val="20"/>
              </w:rPr>
              <w:t>[</w:t>
            </w:r>
            <w:r w:rsidR="0065660D" w:rsidRPr="001A2DCD">
              <w:rPr>
                <w:sz w:val="20"/>
                <w:szCs w:val="20"/>
                <w:highlight w:val="yellow"/>
              </w:rPr>
              <w:t>=</w:t>
            </w:r>
            <w:r w:rsidR="0065660D" w:rsidRPr="001A2DCD">
              <w:rPr>
                <w:sz w:val="20"/>
                <w:szCs w:val="20"/>
              </w:rPr>
              <w:t>]</w:t>
            </w:r>
          </w:p>
          <w:p w14:paraId="4E8D6F10" w14:textId="4A78FE7A" w:rsidR="008B73FF" w:rsidRPr="00A43719" w:rsidRDefault="008B73FF" w:rsidP="00E31DF6">
            <w:pPr>
              <w:spacing w:line="290" w:lineRule="auto"/>
              <w:rPr>
                <w:rFonts w:ascii="Trebuchet MS" w:hAnsi="Trebuchet MS" w:cs="Arial"/>
                <w:sz w:val="20"/>
                <w:szCs w:val="20"/>
              </w:rPr>
            </w:pPr>
            <w:r w:rsidRPr="00A43719">
              <w:rPr>
                <w:rFonts w:ascii="Trebuchet MS" w:hAnsi="Trebuchet MS" w:cs="Arial"/>
                <w:sz w:val="20"/>
                <w:szCs w:val="20"/>
              </w:rPr>
              <w:t>CPF:</w:t>
            </w:r>
            <w:r w:rsidR="00A45559">
              <w:rPr>
                <w:rFonts w:ascii="Trebuchet MS" w:hAnsi="Trebuchet MS" w:cs="Arial"/>
                <w:sz w:val="20"/>
                <w:szCs w:val="20"/>
              </w:rPr>
              <w:t xml:space="preserve"> </w:t>
            </w:r>
            <w:r w:rsidR="0065660D" w:rsidRPr="001A2DCD">
              <w:rPr>
                <w:sz w:val="20"/>
                <w:szCs w:val="20"/>
              </w:rPr>
              <w:t>[</w:t>
            </w:r>
            <w:r w:rsidR="0065660D" w:rsidRPr="001A2DCD">
              <w:rPr>
                <w:sz w:val="20"/>
                <w:szCs w:val="20"/>
                <w:highlight w:val="yellow"/>
              </w:rPr>
              <w:t>=</w:t>
            </w:r>
            <w:r w:rsidR="0065660D" w:rsidRPr="001A2DCD">
              <w:rPr>
                <w:sz w:val="20"/>
                <w:szCs w:val="20"/>
              </w:rPr>
              <w:t>]</w:t>
            </w:r>
          </w:p>
          <w:p w14:paraId="22EA9D4B" w14:textId="1EC7743A" w:rsidR="008B73FF" w:rsidRPr="00A43719" w:rsidRDefault="008B73FF" w:rsidP="00E31DF6">
            <w:pPr>
              <w:spacing w:line="290" w:lineRule="auto"/>
              <w:rPr>
                <w:rFonts w:ascii="Trebuchet MS" w:hAnsi="Trebuchet MS" w:cs="Arial"/>
                <w:sz w:val="20"/>
                <w:szCs w:val="20"/>
              </w:rPr>
            </w:pPr>
            <w:r w:rsidRPr="00A43719">
              <w:rPr>
                <w:rFonts w:ascii="Trebuchet MS" w:hAnsi="Trebuchet MS" w:cs="Arial"/>
                <w:sz w:val="20"/>
                <w:szCs w:val="20"/>
              </w:rPr>
              <w:t>R.G:</w:t>
            </w:r>
            <w:r w:rsidR="00A45559">
              <w:rPr>
                <w:rFonts w:ascii="Trebuchet MS" w:hAnsi="Trebuchet MS" w:cs="Arial"/>
                <w:sz w:val="20"/>
                <w:szCs w:val="20"/>
              </w:rPr>
              <w:t xml:space="preserve"> </w:t>
            </w:r>
            <w:r w:rsidR="0065660D" w:rsidRPr="001A2DCD">
              <w:rPr>
                <w:sz w:val="20"/>
                <w:szCs w:val="20"/>
              </w:rPr>
              <w:t>[</w:t>
            </w:r>
            <w:r w:rsidR="0065660D" w:rsidRPr="001A2DCD">
              <w:rPr>
                <w:sz w:val="20"/>
                <w:szCs w:val="20"/>
                <w:highlight w:val="yellow"/>
              </w:rPr>
              <w:t>=</w:t>
            </w:r>
            <w:r w:rsidR="0065660D" w:rsidRPr="001A2DCD">
              <w:rPr>
                <w:sz w:val="20"/>
                <w:szCs w:val="20"/>
              </w:rPr>
              <w:t>]</w:t>
            </w:r>
          </w:p>
        </w:tc>
        <w:tc>
          <w:tcPr>
            <w:tcW w:w="4773" w:type="dxa"/>
          </w:tcPr>
          <w:p w14:paraId="1DA10FFA" w14:textId="77777777" w:rsidR="008B73FF" w:rsidRPr="00A43719" w:rsidRDefault="008B73FF" w:rsidP="00E31DF6">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14:paraId="1199810B" w14:textId="64C289BE" w:rsidR="0065660D" w:rsidRDefault="008B73FF" w:rsidP="00E31DF6">
            <w:pPr>
              <w:spacing w:line="290" w:lineRule="auto"/>
              <w:rPr>
                <w:rFonts w:ascii="Trebuchet MS" w:hAnsi="Trebuchet MS" w:cs="Arial"/>
                <w:sz w:val="20"/>
                <w:szCs w:val="20"/>
              </w:rPr>
            </w:pPr>
            <w:r w:rsidRPr="00A43719">
              <w:rPr>
                <w:rFonts w:ascii="Trebuchet MS" w:hAnsi="Trebuchet MS" w:cs="Arial"/>
                <w:sz w:val="20"/>
                <w:szCs w:val="20"/>
              </w:rPr>
              <w:t>Nome:</w:t>
            </w:r>
            <w:r w:rsidR="004C1938">
              <w:rPr>
                <w:rFonts w:ascii="Trebuchet MS" w:hAnsi="Trebuchet MS" w:cs="Arial"/>
                <w:sz w:val="20"/>
                <w:szCs w:val="20"/>
              </w:rPr>
              <w:t xml:space="preserve"> </w:t>
            </w:r>
            <w:r w:rsidR="0065660D" w:rsidRPr="001A2DCD">
              <w:rPr>
                <w:sz w:val="20"/>
                <w:szCs w:val="20"/>
              </w:rPr>
              <w:t>[</w:t>
            </w:r>
            <w:r w:rsidR="0065660D" w:rsidRPr="001A2DCD">
              <w:rPr>
                <w:sz w:val="20"/>
                <w:szCs w:val="20"/>
                <w:highlight w:val="yellow"/>
              </w:rPr>
              <w:t>=</w:t>
            </w:r>
            <w:r w:rsidR="0065660D" w:rsidRPr="001A2DCD">
              <w:rPr>
                <w:sz w:val="20"/>
                <w:szCs w:val="20"/>
              </w:rPr>
              <w:t>]</w:t>
            </w:r>
          </w:p>
          <w:p w14:paraId="4F4E0DA7" w14:textId="162B3277" w:rsidR="008B73FF" w:rsidRPr="00A43719" w:rsidRDefault="008B73FF" w:rsidP="00E31DF6">
            <w:pPr>
              <w:spacing w:line="290" w:lineRule="auto"/>
              <w:rPr>
                <w:rFonts w:ascii="Trebuchet MS" w:hAnsi="Trebuchet MS" w:cs="Arial"/>
                <w:sz w:val="20"/>
                <w:szCs w:val="20"/>
              </w:rPr>
            </w:pPr>
            <w:r w:rsidRPr="00A43719">
              <w:rPr>
                <w:rFonts w:ascii="Trebuchet MS" w:hAnsi="Trebuchet MS" w:cs="Arial"/>
                <w:sz w:val="20"/>
                <w:szCs w:val="20"/>
              </w:rPr>
              <w:t>CPF:</w:t>
            </w:r>
            <w:r w:rsidR="004C1938">
              <w:rPr>
                <w:rFonts w:ascii="Trebuchet MS" w:hAnsi="Trebuchet MS" w:cs="Arial"/>
                <w:sz w:val="20"/>
                <w:szCs w:val="20"/>
              </w:rPr>
              <w:t xml:space="preserve"> </w:t>
            </w:r>
            <w:r w:rsidR="0065660D" w:rsidRPr="001A2DCD">
              <w:rPr>
                <w:sz w:val="20"/>
                <w:szCs w:val="20"/>
              </w:rPr>
              <w:t>[</w:t>
            </w:r>
            <w:r w:rsidR="0065660D" w:rsidRPr="001A2DCD">
              <w:rPr>
                <w:sz w:val="20"/>
                <w:szCs w:val="20"/>
                <w:highlight w:val="yellow"/>
              </w:rPr>
              <w:t>=</w:t>
            </w:r>
            <w:r w:rsidR="0065660D" w:rsidRPr="001A2DCD">
              <w:rPr>
                <w:sz w:val="20"/>
                <w:szCs w:val="20"/>
              </w:rPr>
              <w:t>]</w:t>
            </w:r>
          </w:p>
          <w:p w14:paraId="006EB070" w14:textId="123BBD0D" w:rsidR="008B73FF" w:rsidRPr="00A43719" w:rsidRDefault="008B73FF" w:rsidP="00E31DF6">
            <w:pPr>
              <w:spacing w:line="290" w:lineRule="auto"/>
              <w:rPr>
                <w:rFonts w:ascii="Trebuchet MS" w:hAnsi="Trebuchet MS" w:cs="Arial"/>
                <w:sz w:val="20"/>
                <w:szCs w:val="20"/>
              </w:rPr>
            </w:pPr>
            <w:r w:rsidRPr="00A43719">
              <w:rPr>
                <w:rFonts w:ascii="Trebuchet MS" w:hAnsi="Trebuchet MS" w:cs="Arial"/>
                <w:sz w:val="20"/>
                <w:szCs w:val="20"/>
              </w:rPr>
              <w:t>R.G:</w:t>
            </w:r>
            <w:r w:rsidR="004C1938">
              <w:rPr>
                <w:rFonts w:ascii="Trebuchet MS" w:hAnsi="Trebuchet MS" w:cs="Arial"/>
                <w:sz w:val="20"/>
                <w:szCs w:val="20"/>
              </w:rPr>
              <w:t xml:space="preserve"> </w:t>
            </w:r>
            <w:r w:rsidR="0065660D" w:rsidRPr="001A2DCD">
              <w:rPr>
                <w:sz w:val="20"/>
                <w:szCs w:val="20"/>
              </w:rPr>
              <w:t>[</w:t>
            </w:r>
            <w:r w:rsidR="0065660D" w:rsidRPr="001A2DCD">
              <w:rPr>
                <w:sz w:val="20"/>
                <w:szCs w:val="20"/>
                <w:highlight w:val="yellow"/>
              </w:rPr>
              <w:t>=</w:t>
            </w:r>
            <w:r w:rsidR="0065660D" w:rsidRPr="001A2DCD">
              <w:rPr>
                <w:sz w:val="20"/>
                <w:szCs w:val="20"/>
              </w:rPr>
              <w:t>]</w:t>
            </w:r>
          </w:p>
        </w:tc>
      </w:tr>
    </w:tbl>
    <w:p w14:paraId="3628A07D" w14:textId="77777777" w:rsidR="008B73FF" w:rsidRPr="00A43719" w:rsidRDefault="008B73FF" w:rsidP="004D1940">
      <w:pPr>
        <w:pStyle w:val="DeltaViewTableBody"/>
        <w:widowControl/>
        <w:spacing w:before="140" w:after="240" w:line="290" w:lineRule="auto"/>
        <w:rPr>
          <w:rFonts w:ascii="Trebuchet MS" w:hAnsi="Trebuchet MS"/>
          <w:b/>
          <w:sz w:val="20"/>
          <w:szCs w:val="20"/>
          <w:lang w:val="pt-BR"/>
        </w:rPr>
      </w:pPr>
    </w:p>
    <w:p w14:paraId="4FA1B4B0" w14:textId="77777777" w:rsidR="008B73FF" w:rsidRPr="00A43719" w:rsidRDefault="008B73FF" w:rsidP="00E31DF6">
      <w:pPr>
        <w:widowControl/>
        <w:autoSpaceDE/>
        <w:autoSpaceDN/>
        <w:adjustRightInd/>
        <w:spacing w:before="140" w:after="240" w:line="290" w:lineRule="auto"/>
        <w:jc w:val="left"/>
        <w:rPr>
          <w:rFonts w:ascii="Trebuchet MS" w:hAnsi="Trebuchet MS" w:cs="Arial"/>
          <w:b/>
          <w:sz w:val="20"/>
          <w:szCs w:val="20"/>
        </w:rPr>
      </w:pPr>
    </w:p>
    <w:p w14:paraId="099D9ADC" w14:textId="77777777" w:rsidR="003259B3" w:rsidRDefault="003259B3" w:rsidP="00E31DF6">
      <w:pPr>
        <w:widowControl/>
        <w:autoSpaceDE/>
        <w:autoSpaceDN/>
        <w:adjustRightInd/>
        <w:spacing w:after="120"/>
        <w:rPr>
          <w:rFonts w:ascii="Trebuchet MS" w:hAnsi="Trebuchet MS"/>
          <w:sz w:val="20"/>
          <w:szCs w:val="20"/>
        </w:rPr>
      </w:pPr>
      <w:r>
        <w:rPr>
          <w:rFonts w:ascii="Trebuchet MS" w:hAnsi="Trebuchet MS"/>
          <w:sz w:val="20"/>
          <w:szCs w:val="20"/>
        </w:rPr>
        <w:br w:type="page"/>
      </w:r>
    </w:p>
    <w:p w14:paraId="7E4A9201" w14:textId="77777777" w:rsidR="003259B3" w:rsidRPr="003259B3" w:rsidRDefault="003259B3" w:rsidP="00E31DF6">
      <w:pPr>
        <w:spacing w:line="276" w:lineRule="auto"/>
        <w:rPr>
          <w:rFonts w:ascii="Trebuchet MS" w:hAnsi="Trebuchet MS"/>
          <w:b/>
          <w:bCs/>
          <w:sz w:val="20"/>
          <w:szCs w:val="20"/>
        </w:rPr>
      </w:pPr>
      <w:r w:rsidRPr="003259B3">
        <w:rPr>
          <w:rFonts w:ascii="Trebuchet MS" w:hAnsi="Trebuchet MS"/>
          <w:b/>
          <w:bCs/>
          <w:sz w:val="20"/>
          <w:szCs w:val="20"/>
        </w:rPr>
        <w:lastRenderedPageBreak/>
        <w:t>ANEXO I - DECLARAÇÃO ACERCA DA EXISTÊNCIA DE OUTRAS EMISSÕES DE VALORES MOBILIÁRIOS, PÚBLICOS OU PRIVADOS, FEITAS PEL</w:t>
      </w:r>
      <w:r w:rsidR="009B6B15">
        <w:rPr>
          <w:rFonts w:ascii="Trebuchet MS" w:hAnsi="Trebuchet MS"/>
          <w:b/>
          <w:bCs/>
          <w:sz w:val="20"/>
          <w:szCs w:val="20"/>
        </w:rPr>
        <w:t>A</w:t>
      </w:r>
      <w:r w:rsidRPr="003259B3">
        <w:rPr>
          <w:rFonts w:ascii="Trebuchet MS" w:hAnsi="Trebuchet MS"/>
          <w:b/>
          <w:bCs/>
          <w:sz w:val="20"/>
          <w:szCs w:val="20"/>
        </w:rPr>
        <w:t xml:space="preserve"> EMISSOR</w:t>
      </w:r>
      <w:r w:rsidR="009B6B15">
        <w:rPr>
          <w:rFonts w:ascii="Trebuchet MS" w:hAnsi="Trebuchet MS"/>
          <w:b/>
          <w:bCs/>
          <w:sz w:val="20"/>
          <w:szCs w:val="20"/>
        </w:rPr>
        <w:t>A</w:t>
      </w:r>
      <w:r w:rsidRPr="003259B3">
        <w:rPr>
          <w:rFonts w:ascii="Trebuchet MS" w:hAnsi="Trebuchet MS"/>
          <w:b/>
          <w:bCs/>
          <w:sz w:val="20"/>
          <w:szCs w:val="20"/>
        </w:rPr>
        <w:t>, POR SOCIEDADE COLIGADA, CONTROLADA, CONTROLADORA OU INTEGRANTE DO MESMO GRUPO DA EMISSORA EM QUE TENHA ATUADO COMO AGENTE FIDUCIÁRIO NO PERÍODO</w:t>
      </w:r>
    </w:p>
    <w:p w14:paraId="0DD03763" w14:textId="34626FB5" w:rsidR="003259B3" w:rsidRDefault="003259B3" w:rsidP="00530381">
      <w:pPr>
        <w:spacing w:line="276" w:lineRule="auto"/>
        <w:rPr>
          <w:rFonts w:ascii="Trebuchet MS" w:hAnsi="Trebuchet MS"/>
          <w:sz w:val="20"/>
          <w:szCs w:val="20"/>
        </w:rPr>
      </w:pPr>
    </w:p>
    <w:p w14:paraId="3F643E35" w14:textId="00E07FC4" w:rsidR="00E5374E" w:rsidRDefault="00E5374E" w:rsidP="00530381">
      <w:pPr>
        <w:spacing w:line="276" w:lineRule="auto"/>
        <w:rPr>
          <w:rFonts w:ascii="Trebuchet MS" w:hAnsi="Trebuchet MS"/>
          <w:sz w:val="20"/>
          <w:szCs w:val="20"/>
        </w:rPr>
      </w:pPr>
      <w:r w:rsidRPr="002C1C61">
        <w:rPr>
          <w:rFonts w:ascii="Trebuchet MS" w:hAnsi="Trebuchet MS"/>
          <w:sz w:val="20"/>
          <w:szCs w:val="20"/>
          <w:highlight w:val="yellow"/>
        </w:rPr>
        <w:t>[</w:t>
      </w:r>
      <w:r w:rsidRPr="002C1C61">
        <w:rPr>
          <w:rFonts w:ascii="Trebuchet MS" w:hAnsi="Trebuchet MS"/>
          <w:b/>
          <w:bCs/>
          <w:sz w:val="20"/>
          <w:szCs w:val="20"/>
          <w:highlight w:val="yellow"/>
        </w:rPr>
        <w:t>Nota SF</w:t>
      </w:r>
      <w:r w:rsidRPr="002C1C61">
        <w:rPr>
          <w:rFonts w:ascii="Trebuchet MS" w:hAnsi="Trebuchet MS"/>
          <w:sz w:val="20"/>
          <w:szCs w:val="20"/>
          <w:highlight w:val="yellow"/>
        </w:rPr>
        <w:t>: Sujeito à revisão do AF]</w:t>
      </w:r>
    </w:p>
    <w:p w14:paraId="10B97D37" w14:textId="77777777" w:rsidR="00E5374E" w:rsidRDefault="00E5374E" w:rsidP="00530381">
      <w:pPr>
        <w:spacing w:line="276" w:lineRule="auto"/>
        <w:rPr>
          <w:rFonts w:ascii="Trebuchet MS" w:hAnsi="Trebuchet MS"/>
          <w:sz w:val="20"/>
          <w:szCs w:val="20"/>
        </w:rPr>
      </w:pPr>
    </w:p>
    <w:p w14:paraId="359509DD" w14:textId="77777777" w:rsidR="00F372C1" w:rsidRPr="00C317FA" w:rsidRDefault="00F372C1"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668"/>
        <w:gridCol w:w="3817"/>
      </w:tblGrid>
      <w:tr w:rsidR="00E53DBA" w:rsidRPr="00C317FA" w14:paraId="1B1EAA41"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A8284C"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0AB854DC"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762D66"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537471B7"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9C353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2</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37AA1"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769D8233"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3B63C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R$ 1.395.948.000,00</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70A602"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1.395.948</w:t>
            </w:r>
          </w:p>
        </w:tc>
      </w:tr>
      <w:tr w:rsidR="00E53DBA" w:rsidRPr="00C317FA" w14:paraId="69C267D2"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98D8D0"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79BFED3B"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15CF55"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13/09/2023</w:t>
            </w:r>
          </w:p>
        </w:tc>
      </w:tr>
      <w:tr w:rsidR="00E53DBA" w:rsidRPr="00C317FA" w14:paraId="4BFED684"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FCEC37"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111% do CDI no período de 13/09/2018 até 13/09/2023.</w:t>
            </w:r>
          </w:p>
        </w:tc>
      </w:tr>
      <w:tr w:rsidR="00E53DBA" w:rsidRPr="00C317FA" w14:paraId="48DFCAD2"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786C4F"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3477046E"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74B600"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56D55D50"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F1AF0D"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5269ACDD" w14:textId="77777777" w:rsidR="00E53DBA" w:rsidRPr="00C317F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E53DBA" w:rsidRPr="00C317FA" w14:paraId="5BBF3354"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97C38"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7AF7561F"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210631"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610D4FFF"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AFD8A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3</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183099"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06867339"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2D17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R$ 900.000.000,00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EB78D0"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900.000</w:t>
            </w:r>
          </w:p>
        </w:tc>
      </w:tr>
      <w:tr w:rsidR="00E53DBA" w:rsidRPr="00C317FA" w14:paraId="45B94D4D"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EF2E6"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123B5BCA"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7649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13/09/2025</w:t>
            </w:r>
          </w:p>
        </w:tc>
      </w:tr>
      <w:tr w:rsidR="00E53DBA" w:rsidRPr="00C317FA" w14:paraId="615AE07D"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3D00F8"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+ 1,45% a.a. na base 252 no período de 13/09/2018 até 13/09/2025.</w:t>
            </w:r>
          </w:p>
        </w:tc>
      </w:tr>
      <w:tr w:rsidR="00E53DBA" w:rsidRPr="00C317FA" w14:paraId="5269703E"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66316A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5869C048"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03D75C"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36BC9187"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027E84"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7B27C061" w14:textId="77777777" w:rsidR="00E53DB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64D5BA8"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C4F5C"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6007869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C210B3"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DE1402F"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3D19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4C22D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324E30A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8401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700.000.000,00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7067E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700.000</w:t>
            </w:r>
          </w:p>
        </w:tc>
      </w:tr>
      <w:tr w:rsidR="00C5543B" w:rsidRPr="00C317FA" w14:paraId="201E9B17"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AD518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DC7C0FA"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0876A"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/2025</w:t>
            </w:r>
          </w:p>
        </w:tc>
      </w:tr>
      <w:tr w:rsidR="00C5543B" w:rsidRPr="00C317FA" w14:paraId="40E29E0C"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431E0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w:t>
            </w:r>
            <w:r>
              <w:rPr>
                <w:rFonts w:ascii="Trebuchet MS" w:hAnsi="Trebuchet MS"/>
                <w:iCs/>
                <w:color w:val="222222"/>
                <w:sz w:val="20"/>
                <w:szCs w:val="20"/>
              </w:rPr>
              <w:t>0,80</w:t>
            </w:r>
            <w:r w:rsidRPr="00C317FA">
              <w:rPr>
                <w:rFonts w:ascii="Trebuchet MS" w:hAnsi="Trebuchet MS"/>
                <w:iCs/>
                <w:color w:val="222222"/>
                <w:sz w:val="20"/>
                <w:szCs w:val="20"/>
              </w:rPr>
              <w:t>% a.a. na base 252</w:t>
            </w:r>
          </w:p>
        </w:tc>
      </w:tr>
      <w:tr w:rsidR="00C5543B" w:rsidRPr="00C317FA" w14:paraId="3DDB71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D6071B"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C5543B" w:rsidRPr="00C317FA" w14:paraId="7417FF3D"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B11FA7"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59DD3503"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A7C27E"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16479ABF" w14:textId="77777777" w:rsidR="00C5543B" w:rsidRDefault="00C5543B" w:rsidP="00C5543B">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B666E0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083F04"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0D09CC1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9883ED"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B13C5C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7D35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2</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39EE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02579F40"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97568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800.000.000,00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F875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800.000</w:t>
            </w:r>
          </w:p>
        </w:tc>
      </w:tr>
      <w:tr w:rsidR="00C5543B" w:rsidRPr="00C317FA" w14:paraId="683BB7F3"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505C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lastRenderedPageBreak/>
              <w:t xml:space="preserve">Espécie: </w:t>
            </w:r>
            <w:r w:rsidRPr="00C317FA">
              <w:rPr>
                <w:rFonts w:ascii="Trebuchet MS" w:hAnsi="Trebuchet MS"/>
                <w:iCs/>
                <w:color w:val="222222"/>
                <w:sz w:val="20"/>
                <w:szCs w:val="20"/>
              </w:rPr>
              <w:t>QUIROGRAFÁRIA</w:t>
            </w:r>
          </w:p>
        </w:tc>
      </w:tr>
      <w:tr w:rsidR="00C5543B" w:rsidRPr="00C317FA" w14:paraId="47A9F2E8"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0CE494"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w:t>
            </w:r>
            <w:r>
              <w:rPr>
                <w:rFonts w:ascii="Trebuchet MS" w:hAnsi="Trebuchet MS"/>
                <w:iCs/>
                <w:color w:val="222222"/>
                <w:sz w:val="20"/>
                <w:szCs w:val="20"/>
              </w:rPr>
              <w:t>6</w:t>
            </w:r>
          </w:p>
        </w:tc>
      </w:tr>
      <w:tr w:rsidR="00C5543B" w:rsidRPr="00C317FA" w14:paraId="58830C91"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D892C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4,01</w:t>
            </w:r>
            <w:r w:rsidRPr="00C317FA">
              <w:rPr>
                <w:rFonts w:ascii="Trebuchet MS" w:hAnsi="Trebuchet MS"/>
                <w:iCs/>
                <w:color w:val="222222"/>
                <w:sz w:val="20"/>
                <w:szCs w:val="20"/>
              </w:rPr>
              <w:t>% a.a. na base 252</w:t>
            </w:r>
          </w:p>
        </w:tc>
      </w:tr>
      <w:tr w:rsidR="00C5543B" w:rsidRPr="00C317FA" w14:paraId="4FA198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860CB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w:t>
            </w:r>
            <w:r>
              <w:rPr>
                <w:rFonts w:ascii="Trebuchet MS" w:hAnsi="Trebuchet MS"/>
                <w:iCs/>
                <w:color w:val="222222"/>
                <w:sz w:val="20"/>
                <w:szCs w:val="20"/>
              </w:rPr>
              <w:t>IPCA</w:t>
            </w:r>
          </w:p>
        </w:tc>
      </w:tr>
      <w:tr w:rsidR="00C5543B" w:rsidRPr="00C317FA" w14:paraId="4F93DA6B"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75F68"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07E6D409"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F1934"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4699EC5E" w14:textId="03DD319E" w:rsidR="00C5543B" w:rsidRDefault="00C5543B"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C317FA" w14:paraId="5E79E98D"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C541CB"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9F601E" w:rsidRPr="00C317FA" w14:paraId="0B4EAA7C"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01BA24"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9F601E" w:rsidRPr="00C317FA" w14:paraId="3BB3302C"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EFB63" w14:textId="33A81096"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00BE59C4">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2EE279" w14:textId="43ED1370"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sidR="00BE59C4">
              <w:rPr>
                <w:rFonts w:ascii="Trebuchet MS" w:hAnsi="Trebuchet MS"/>
                <w:iCs/>
                <w:color w:val="222222"/>
                <w:sz w:val="20"/>
                <w:szCs w:val="20"/>
              </w:rPr>
              <w:t>5</w:t>
            </w:r>
          </w:p>
        </w:tc>
      </w:tr>
      <w:tr w:rsidR="009F601E" w:rsidRPr="00C317FA" w14:paraId="79C64FF5"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4BD742" w14:textId="5735F8C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sidR="00BE59C4">
              <w:rPr>
                <w:rFonts w:ascii="Trebuchet MS" w:hAnsi="Trebuchet MS"/>
                <w:iCs/>
                <w:color w:val="222222"/>
                <w:sz w:val="20"/>
                <w:szCs w:val="20"/>
              </w:rPr>
              <w:t>72</w:t>
            </w:r>
            <w:r>
              <w:rPr>
                <w:rFonts w:ascii="Trebuchet MS" w:hAnsi="Trebuchet MS"/>
                <w:iCs/>
                <w:color w:val="222222"/>
                <w:sz w:val="20"/>
                <w:szCs w:val="20"/>
              </w:rPr>
              <w:t>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DF8F" w14:textId="724C6D8E"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00BE59C4">
              <w:rPr>
                <w:rFonts w:ascii="Trebuchet MS" w:hAnsi="Trebuchet MS"/>
                <w:b/>
                <w:iCs/>
                <w:color w:val="222222"/>
                <w:sz w:val="20"/>
                <w:szCs w:val="20"/>
              </w:rPr>
              <w:t>72</w:t>
            </w:r>
            <w:r>
              <w:rPr>
                <w:rFonts w:ascii="Trebuchet MS" w:hAnsi="Trebuchet MS"/>
                <w:b/>
                <w:iCs/>
                <w:color w:val="222222"/>
                <w:sz w:val="20"/>
                <w:szCs w:val="20"/>
              </w:rPr>
              <w:t>0.000</w:t>
            </w:r>
          </w:p>
        </w:tc>
      </w:tr>
      <w:tr w:rsidR="009F601E" w:rsidRPr="00C317FA" w14:paraId="4F6CF201"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F65022" w14:textId="77777777"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9F601E" w:rsidRPr="00C317FA" w14:paraId="392F19F7"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8CFF69" w14:textId="4BA34A6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w:t>
            </w:r>
            <w:r w:rsidR="00387EB0">
              <w:rPr>
                <w:rFonts w:ascii="Trebuchet MS" w:hAnsi="Trebuchet MS"/>
                <w:iCs/>
                <w:color w:val="222222"/>
                <w:sz w:val="20"/>
                <w:szCs w:val="20"/>
              </w:rPr>
              <w:t>31</w:t>
            </w:r>
          </w:p>
        </w:tc>
      </w:tr>
      <w:tr w:rsidR="009F601E" w:rsidRPr="00C317FA" w14:paraId="331F1800"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F03E2C2" w14:textId="7AAADE65"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w:t>
            </w:r>
            <w:r w:rsidR="005D27F9">
              <w:rPr>
                <w:rFonts w:ascii="Trebuchet MS" w:hAnsi="Trebuchet MS"/>
                <w:iCs/>
                <w:color w:val="222222"/>
                <w:sz w:val="20"/>
                <w:szCs w:val="20"/>
              </w:rPr>
              <w:t>26</w:t>
            </w:r>
            <w:r w:rsidRPr="00C317FA">
              <w:rPr>
                <w:rFonts w:ascii="Trebuchet MS" w:hAnsi="Trebuchet MS"/>
                <w:iCs/>
                <w:color w:val="222222"/>
                <w:sz w:val="20"/>
                <w:szCs w:val="20"/>
              </w:rPr>
              <w:t>% a.a. na base 252</w:t>
            </w:r>
          </w:p>
        </w:tc>
      </w:tr>
      <w:tr w:rsidR="009F601E" w:rsidRPr="005F3413" w14:paraId="5532EDA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E88494"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IPCA</w:t>
            </w:r>
          </w:p>
        </w:tc>
      </w:tr>
      <w:tr w:rsidR="009F601E" w:rsidRPr="005F3413" w14:paraId="7F1998E8"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D4930A"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5F3413" w14:paraId="2A329AC2"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BF7EA" w14:textId="11A0E0C0"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5F3413">
              <w:rPr>
                <w:rFonts w:ascii="Trebuchet MS" w:hAnsi="Trebuchet MS"/>
                <w:iCs/>
                <w:color w:val="222222"/>
                <w:sz w:val="20"/>
                <w:szCs w:val="20"/>
              </w:rPr>
              <w:t>Não ocorreram inadimplementos no período</w:t>
            </w:r>
          </w:p>
        </w:tc>
      </w:tr>
    </w:tbl>
    <w:p w14:paraId="57C53D15" w14:textId="7267DAA4" w:rsidR="009F601E" w:rsidRPr="005F3413"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5F3413" w14:paraId="1F0E611F"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78A2E8"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Emissora: </w:t>
            </w:r>
            <w:r w:rsidRPr="005F3413">
              <w:rPr>
                <w:rFonts w:ascii="Trebuchet MS" w:hAnsi="Trebuchet MS"/>
                <w:b/>
                <w:color w:val="222222"/>
                <w:sz w:val="20"/>
              </w:rPr>
              <w:t>ELETROPAULO METROPOLITANA ELETRICIDADE DE SÃO PAULO S.A.</w:t>
            </w:r>
          </w:p>
        </w:tc>
      </w:tr>
      <w:tr w:rsidR="009F601E" w:rsidRPr="005F3413" w14:paraId="628FC3C7"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B096A4"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Ativo: </w:t>
            </w:r>
            <w:r w:rsidRPr="005F3413">
              <w:rPr>
                <w:rFonts w:ascii="Trebuchet MS" w:hAnsi="Trebuchet MS"/>
                <w:color w:val="222222"/>
                <w:sz w:val="20"/>
                <w:szCs w:val="20"/>
              </w:rPr>
              <w:t>Debênture</w:t>
            </w:r>
          </w:p>
        </w:tc>
      </w:tr>
      <w:tr w:rsidR="009F601E" w:rsidRPr="005F3413" w14:paraId="6F67B16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569DF5" w14:textId="6C52B153"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Série: </w:t>
            </w:r>
            <w:r w:rsidR="00387EB0" w:rsidRPr="005F3413">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F692B9" w14:textId="2D408D2D"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Emissão: </w:t>
            </w:r>
            <w:r w:rsidRPr="005F3413">
              <w:rPr>
                <w:rFonts w:ascii="Trebuchet MS" w:hAnsi="Trebuchet MS"/>
                <w:iCs/>
                <w:color w:val="222222"/>
                <w:sz w:val="20"/>
                <w:szCs w:val="20"/>
              </w:rPr>
              <w:t>2</w:t>
            </w:r>
            <w:r w:rsidR="005C6440" w:rsidRPr="005F3413">
              <w:rPr>
                <w:rFonts w:ascii="Trebuchet MS" w:hAnsi="Trebuchet MS"/>
                <w:iCs/>
                <w:color w:val="222222"/>
                <w:sz w:val="20"/>
                <w:szCs w:val="20"/>
              </w:rPr>
              <w:t>6</w:t>
            </w:r>
          </w:p>
        </w:tc>
      </w:tr>
      <w:tr w:rsidR="009F601E" w:rsidRPr="005F3413" w14:paraId="77E3A3C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0E83DA" w14:textId="02FD7DF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Volume na Data de Emissão: </w:t>
            </w:r>
            <w:r w:rsidRPr="005F3413">
              <w:rPr>
                <w:rFonts w:ascii="Trebuchet MS" w:hAnsi="Trebuchet MS"/>
                <w:iCs/>
                <w:color w:val="222222"/>
                <w:sz w:val="20"/>
                <w:szCs w:val="20"/>
              </w:rPr>
              <w:t xml:space="preserve">R$ </w:t>
            </w:r>
            <w:r w:rsidR="00B310FB" w:rsidRPr="005F3413">
              <w:rPr>
                <w:rFonts w:ascii="Trebuchet MS" w:hAnsi="Trebuchet MS"/>
                <w:iCs/>
                <w:color w:val="222222"/>
                <w:sz w:val="20"/>
                <w:szCs w:val="20"/>
              </w:rPr>
              <w:t>575</w:t>
            </w:r>
            <w:r w:rsidRPr="005F3413">
              <w:rPr>
                <w:rFonts w:ascii="Trebuchet MS" w:hAnsi="Trebuchet MS"/>
                <w:iCs/>
                <w:color w:val="222222"/>
                <w:sz w:val="20"/>
                <w:szCs w:val="20"/>
              </w:rPr>
              <w:t>.000.000,00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E539B4" w14:textId="42578C5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Quantidade de ativos: </w:t>
            </w:r>
            <w:r w:rsidR="00B310FB" w:rsidRPr="005F3413">
              <w:rPr>
                <w:rFonts w:ascii="Trebuchet MS" w:hAnsi="Trebuchet MS"/>
                <w:b/>
                <w:iCs/>
                <w:color w:val="222222"/>
                <w:sz w:val="20"/>
                <w:szCs w:val="20"/>
              </w:rPr>
              <w:t>575</w:t>
            </w:r>
            <w:r w:rsidRPr="005F3413">
              <w:rPr>
                <w:rFonts w:ascii="Trebuchet MS" w:hAnsi="Trebuchet MS"/>
                <w:b/>
                <w:iCs/>
                <w:color w:val="222222"/>
                <w:sz w:val="20"/>
                <w:szCs w:val="20"/>
              </w:rPr>
              <w:t>.000</w:t>
            </w:r>
          </w:p>
        </w:tc>
      </w:tr>
      <w:tr w:rsidR="009F601E" w:rsidRPr="005F3413" w14:paraId="434B4A1D"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0FE183"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Espécie: </w:t>
            </w:r>
            <w:r w:rsidRPr="005F3413">
              <w:rPr>
                <w:rFonts w:ascii="Trebuchet MS" w:hAnsi="Trebuchet MS"/>
                <w:iCs/>
                <w:color w:val="222222"/>
                <w:sz w:val="20"/>
                <w:szCs w:val="20"/>
              </w:rPr>
              <w:t>QUIROGRAFÁRIA</w:t>
            </w:r>
          </w:p>
        </w:tc>
      </w:tr>
      <w:tr w:rsidR="009F601E" w:rsidRPr="005F3413" w14:paraId="1D8B8F50"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70730" w14:textId="1AAC9BE9"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Data de Vencimento: </w:t>
            </w:r>
            <w:r w:rsidR="005C6440" w:rsidRPr="002C1C61">
              <w:rPr>
                <w:rFonts w:ascii="Trebuchet MS" w:hAnsi="Trebuchet MS"/>
                <w:bCs/>
                <w:iCs/>
                <w:color w:val="222222"/>
                <w:sz w:val="20"/>
                <w:szCs w:val="20"/>
              </w:rPr>
              <w:t>04</w:t>
            </w:r>
            <w:r w:rsidRPr="005F3413">
              <w:rPr>
                <w:rFonts w:ascii="Trebuchet MS" w:hAnsi="Trebuchet MS"/>
                <w:iCs/>
                <w:color w:val="222222"/>
                <w:sz w:val="20"/>
                <w:szCs w:val="20"/>
              </w:rPr>
              <w:t>/</w:t>
            </w:r>
            <w:r w:rsidR="005C6440" w:rsidRPr="005F3413">
              <w:rPr>
                <w:rFonts w:ascii="Trebuchet MS" w:hAnsi="Trebuchet MS"/>
                <w:iCs/>
                <w:color w:val="222222"/>
                <w:sz w:val="20"/>
                <w:szCs w:val="20"/>
              </w:rPr>
              <w:t>10</w:t>
            </w:r>
            <w:r w:rsidRPr="005F3413">
              <w:rPr>
                <w:rFonts w:ascii="Trebuchet MS" w:hAnsi="Trebuchet MS"/>
                <w:iCs/>
                <w:color w:val="222222"/>
                <w:sz w:val="20"/>
                <w:szCs w:val="20"/>
              </w:rPr>
              <w:t>/20</w:t>
            </w:r>
            <w:r w:rsidR="005C6440" w:rsidRPr="005F3413">
              <w:rPr>
                <w:rFonts w:ascii="Trebuchet MS" w:hAnsi="Trebuchet MS"/>
                <w:iCs/>
                <w:color w:val="222222"/>
                <w:sz w:val="20"/>
                <w:szCs w:val="20"/>
              </w:rPr>
              <w:t>28</w:t>
            </w:r>
          </w:p>
        </w:tc>
      </w:tr>
      <w:tr w:rsidR="009F601E" w:rsidRPr="005F3413" w14:paraId="08C47DC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059F7F" w14:textId="08F1E5E2"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Taxa de Juros:</w:t>
            </w:r>
            <w:r w:rsidRPr="005F3413">
              <w:rPr>
                <w:rFonts w:ascii="Trebuchet MS" w:hAnsi="Trebuchet MS"/>
                <w:iCs/>
                <w:color w:val="222222"/>
                <w:sz w:val="20"/>
                <w:szCs w:val="20"/>
              </w:rPr>
              <w:t xml:space="preserve"> </w:t>
            </w:r>
            <w:r w:rsidR="009E4632" w:rsidRPr="005F3413">
              <w:rPr>
                <w:rFonts w:ascii="Trebuchet MS" w:hAnsi="Trebuchet MS"/>
                <w:iCs/>
                <w:color w:val="222222"/>
                <w:sz w:val="20"/>
                <w:szCs w:val="20"/>
              </w:rPr>
              <w:t xml:space="preserve">100% da Taxa DI </w:t>
            </w:r>
            <w:r w:rsidR="000E645B" w:rsidRPr="005F3413">
              <w:rPr>
                <w:rFonts w:ascii="Trebuchet MS" w:hAnsi="Trebuchet MS"/>
                <w:iCs/>
                <w:color w:val="222222"/>
                <w:sz w:val="20"/>
                <w:szCs w:val="20"/>
              </w:rPr>
              <w:t xml:space="preserve">+ 1,64% </w:t>
            </w:r>
            <w:r w:rsidRPr="005F3413">
              <w:rPr>
                <w:rFonts w:ascii="Trebuchet MS" w:hAnsi="Trebuchet MS"/>
                <w:iCs/>
                <w:color w:val="222222"/>
                <w:sz w:val="20"/>
                <w:szCs w:val="20"/>
              </w:rPr>
              <w:t>a.a. na base 252</w:t>
            </w:r>
          </w:p>
        </w:tc>
      </w:tr>
      <w:tr w:rsidR="009F601E" w:rsidRPr="005F3413" w14:paraId="14B25259"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51A8020" w14:textId="0205F7E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w:t>
            </w:r>
            <w:r w:rsidR="00271252" w:rsidRPr="005F3413">
              <w:rPr>
                <w:rFonts w:ascii="Trebuchet MS" w:hAnsi="Trebuchet MS"/>
                <w:iCs/>
                <w:color w:val="222222"/>
                <w:sz w:val="20"/>
                <w:szCs w:val="20"/>
              </w:rPr>
              <w:t>não há</w:t>
            </w:r>
          </w:p>
        </w:tc>
      </w:tr>
      <w:tr w:rsidR="009F601E" w:rsidRPr="005F3413" w14:paraId="68ED568E"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0DEA97"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C317FA" w14:paraId="4E285449"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1E6C29" w14:textId="0BAD7EFF" w:rsidR="009F601E" w:rsidRPr="00C317FA"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2C1C61">
              <w:rPr>
                <w:rFonts w:ascii="Trebuchet MS" w:hAnsi="Trebuchet MS"/>
                <w:iCs/>
                <w:color w:val="222222"/>
                <w:sz w:val="20"/>
                <w:szCs w:val="20"/>
              </w:rPr>
              <w:t>Não ocorreram inadimplementos no período</w:t>
            </w:r>
          </w:p>
        </w:tc>
      </w:tr>
    </w:tbl>
    <w:p w14:paraId="153BC170" w14:textId="77777777" w:rsidR="009F601E" w:rsidRPr="003259B3" w:rsidRDefault="009F601E" w:rsidP="004D1940">
      <w:pPr>
        <w:rPr>
          <w:rFonts w:ascii="Trebuchet MS" w:hAnsi="Trebuchet MS"/>
          <w:sz w:val="20"/>
          <w:szCs w:val="20"/>
        </w:rPr>
      </w:pPr>
    </w:p>
    <w:sectPr w:rsidR="009F601E" w:rsidRPr="003259B3" w:rsidSect="00DC605F">
      <w:headerReference w:type="default" r:id="rId15"/>
      <w:footerReference w:type="default" r:id="rId16"/>
      <w:headerReference w:type="first" r:id="rId17"/>
      <w:pgSz w:w="11907" w:h="16839" w:code="9"/>
      <w:pgMar w:top="1760" w:right="1701" w:bottom="1985" w:left="1701" w:header="720" w:footer="720" w:gutter="0"/>
      <w:cols w:space="720"/>
      <w:noEndnote/>
      <w:titlePg/>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C244" w14:textId="77777777" w:rsidR="00B034A2" w:rsidRDefault="00B034A2" w:rsidP="008B73FF">
      <w:r>
        <w:separator/>
      </w:r>
    </w:p>
  </w:endnote>
  <w:endnote w:type="continuationSeparator" w:id="0">
    <w:p w14:paraId="0A7E6B8F" w14:textId="77777777" w:rsidR="00B034A2" w:rsidRDefault="00B034A2" w:rsidP="008B73FF">
      <w:r>
        <w:continuationSeparator/>
      </w:r>
    </w:p>
  </w:endnote>
  <w:endnote w:type="continuationNotice" w:id="1">
    <w:p w14:paraId="6DCFB119" w14:textId="77777777" w:rsidR="00B034A2" w:rsidRDefault="00B034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 Light">
    <w:altName w:val="Times New Roman"/>
    <w:charset w:val="00"/>
    <w:family w:val="roman"/>
    <w:pitch w:val="variable"/>
    <w:sig w:usb0="00000003" w:usb1="00000000" w:usb2="00000000" w:usb3="00000000" w:csb0="00000001" w:csb1="00000000"/>
  </w:font>
  <w:font w:name="TT108t00">
    <w:altName w:val="MS Gothic"/>
    <w:panose1 w:val="00000000000000000000"/>
    <w:charset w:val="80"/>
    <w:family w:val="swiss"/>
    <w:notTrueType/>
    <w:pitch w:val="default"/>
    <w:sig w:usb0="00000000" w:usb1="08070000" w:usb2="00000010" w:usb3="00000000" w:csb0="00020000" w:csb1="00000000"/>
  </w:font>
  <w:font w:name="Arial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271850"/>
      <w:docPartObj>
        <w:docPartGallery w:val="Page Numbers (Bottom of Page)"/>
        <w:docPartUnique/>
      </w:docPartObj>
    </w:sdtPr>
    <w:sdtEndPr>
      <w:rPr>
        <w:rFonts w:ascii="Trebuchet MS" w:hAnsi="Trebuchet MS"/>
        <w:sz w:val="20"/>
        <w:szCs w:val="20"/>
      </w:rPr>
    </w:sdtEndPr>
    <w:sdtContent>
      <w:p w14:paraId="65928C23" w14:textId="35104BED" w:rsidR="00C15B2B" w:rsidRPr="00DC605F" w:rsidRDefault="00C15B2B">
        <w:pPr>
          <w:pStyle w:val="Rodap"/>
          <w:jc w:val="right"/>
          <w:rPr>
            <w:rFonts w:ascii="Trebuchet MS" w:hAnsi="Trebuchet MS"/>
            <w:sz w:val="20"/>
            <w:szCs w:val="20"/>
          </w:rPr>
        </w:pPr>
        <w:r w:rsidRPr="00DC605F">
          <w:rPr>
            <w:rFonts w:ascii="Trebuchet MS" w:hAnsi="Trebuchet MS"/>
            <w:sz w:val="20"/>
            <w:szCs w:val="20"/>
          </w:rPr>
          <w:fldChar w:fldCharType="begin"/>
        </w:r>
        <w:r w:rsidRPr="00DC605F">
          <w:rPr>
            <w:rFonts w:ascii="Trebuchet MS" w:hAnsi="Trebuchet MS"/>
            <w:sz w:val="20"/>
            <w:szCs w:val="20"/>
          </w:rPr>
          <w:instrText>PAGE   \* MERGEFORMAT</w:instrText>
        </w:r>
        <w:r w:rsidRPr="00DC605F">
          <w:rPr>
            <w:rFonts w:ascii="Trebuchet MS" w:hAnsi="Trebuchet MS"/>
            <w:sz w:val="20"/>
            <w:szCs w:val="20"/>
          </w:rPr>
          <w:fldChar w:fldCharType="separate"/>
        </w:r>
        <w:r w:rsidRPr="00DC605F">
          <w:rPr>
            <w:rFonts w:ascii="Trebuchet MS" w:hAnsi="Trebuchet MS"/>
            <w:sz w:val="20"/>
            <w:szCs w:val="20"/>
          </w:rPr>
          <w:t>2</w:t>
        </w:r>
        <w:r w:rsidRPr="00DC605F">
          <w:rPr>
            <w:rFonts w:ascii="Trebuchet MS" w:hAnsi="Trebuchet MS"/>
            <w:sz w:val="20"/>
            <w:szCs w:val="20"/>
          </w:rPr>
          <w:fldChar w:fldCharType="end"/>
        </w:r>
      </w:p>
    </w:sdtContent>
  </w:sdt>
  <w:p w14:paraId="51DEA5FC" w14:textId="77777777" w:rsidR="00C15B2B" w:rsidRDefault="00C15B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A92B" w14:textId="77777777" w:rsidR="00B034A2" w:rsidRDefault="00B034A2" w:rsidP="008B73FF">
      <w:r>
        <w:separator/>
      </w:r>
    </w:p>
  </w:footnote>
  <w:footnote w:type="continuationSeparator" w:id="0">
    <w:p w14:paraId="13FFEE03" w14:textId="77777777" w:rsidR="00B034A2" w:rsidRDefault="00B034A2" w:rsidP="008B73FF">
      <w:r>
        <w:continuationSeparator/>
      </w:r>
    </w:p>
  </w:footnote>
  <w:footnote w:type="continuationNotice" w:id="1">
    <w:p w14:paraId="1CF8840C" w14:textId="77777777" w:rsidR="00B034A2" w:rsidRDefault="00B034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1D19" w14:textId="045DD8F9" w:rsidR="00C15B2B" w:rsidRDefault="00C15B2B">
    <w:pPr>
      <w:pStyle w:val="Cabealho"/>
    </w:pPr>
    <w:r>
      <w:rPr>
        <w:noProof/>
        <w:lang w:val="en-US"/>
      </w:rPr>
      <mc:AlternateContent>
        <mc:Choice Requires="wps">
          <w:drawing>
            <wp:anchor distT="0" distB="0" distL="114300" distR="114300" simplePos="0" relativeHeight="251659264" behindDoc="0" locked="0" layoutInCell="0" allowOverlap="1" wp14:anchorId="1F598141" wp14:editId="0803FC0E">
              <wp:simplePos x="0" y="0"/>
              <wp:positionH relativeFrom="page">
                <wp:posOffset>0</wp:posOffset>
              </wp:positionH>
              <wp:positionV relativeFrom="page">
                <wp:posOffset>190500</wp:posOffset>
              </wp:positionV>
              <wp:extent cx="7560945" cy="273050"/>
              <wp:effectExtent l="0" t="0" r="0" b="12700"/>
              <wp:wrapNone/>
              <wp:docPr id="1" name="MSIPCMa4074ddda712071fc5cbded1" descr="{&quot;HashCode&quot;:104445037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3B6104" w14:textId="03E51A55" w:rsidR="00C15B2B" w:rsidRPr="006C5BE1" w:rsidRDefault="00C15B2B" w:rsidP="006C5BE1">
                          <w:pPr>
                            <w:jc w:val="left"/>
                            <w:rPr>
                              <w:rFonts w:ascii="Calibri" w:hAnsi="Calibri" w:cs="Calibri"/>
                              <w:color w:val="000000"/>
                              <w:sz w:val="20"/>
                            </w:rPr>
                          </w:pPr>
                          <w:proofErr w:type="spellStart"/>
                          <w:r w:rsidRPr="006C5BE1">
                            <w:rPr>
                              <w:rFonts w:ascii="Calibri" w:hAnsi="Calibri" w:cs="Calibri"/>
                              <w:color w:val="000000"/>
                              <w:sz w:val="20"/>
                            </w:rPr>
                            <w:t>Confidential</w:t>
                          </w:r>
                          <w:proofErr w:type="spell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F598141" id="_x0000_t202" coordsize="21600,21600" o:spt="202" path="m,l,21600r21600,l21600,xe">
              <v:stroke joinstyle="miter"/>
              <v:path gradientshapeok="t" o:connecttype="rect"/>
            </v:shapetype>
            <v:shape id="MSIPCMa4074ddda712071fc5cbded1" o:spid="_x0000_s1026" type="#_x0000_t202" alt="{&quot;HashCode&quot;:1044450374,&quot;Height&quot;:841.0,&quot;Width&quot;:595.0,&quot;Placement&quot;:&quot;Header&quot;,&quot;Index&quot;:&quot;Primary&quot;,&quot;Section&quot;:1,&quot;Top&quot;:0.0,&quot;Left&quot;:0.0}" style="position:absolute;left:0;text-align:left;margin-left:0;margin-top:1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ErGA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" o:allowincell="f" filled="f" stroked="f" strokeweight=".5pt">
              <v:textbox inset="20pt,0,,0">
                <w:txbxContent>
                  <w:p w14:paraId="6D3B6104" w14:textId="03E51A55" w:rsidR="00C15B2B" w:rsidRPr="006C5BE1" w:rsidRDefault="00C15B2B" w:rsidP="006C5BE1">
                    <w:pPr>
                      <w:jc w:val="left"/>
                      <w:rPr>
                        <w:rFonts w:ascii="Calibri" w:hAnsi="Calibri" w:cs="Calibri"/>
                        <w:color w:val="000000"/>
                        <w:sz w:val="20"/>
                      </w:rPr>
                    </w:pPr>
                    <w:r w:rsidRPr="006C5BE1">
                      <w:rPr>
                        <w:rFonts w:ascii="Calibri" w:hAnsi="Calibri" w:cs="Calibri"/>
                        <w:color w:val="000000"/>
                        <w:sz w:val="20"/>
                      </w:rPr>
                      <w:t>Confidential</w:t>
                    </w:r>
                  </w:p>
                </w:txbxContent>
              </v:textbox>
              <w10:wrap anchorx="page" anchory="page"/>
            </v:shape>
          </w:pict>
        </mc:Fallback>
      </mc:AlternateContent>
    </w:r>
    <w:r>
      <w:rPr>
        <w:noProof/>
        <w:lang w:val="en-US"/>
      </w:rPr>
      <w:drawing>
        <wp:inline distT="0" distB="0" distL="0" distR="0" wp14:anchorId="3627CCB5" wp14:editId="2FE5033D">
          <wp:extent cx="831600" cy="47880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1CDC" w14:textId="2D230057" w:rsidR="00C15B2B" w:rsidRPr="002C1C61" w:rsidRDefault="00C15B2B" w:rsidP="002C1C61">
    <w:pPr>
      <w:pStyle w:val="Cabealho"/>
      <w:jc w:val="right"/>
      <w:rPr>
        <w:rFonts w:ascii="Trebuchet MS" w:hAnsi="Trebuchet MS" w:cs="Tahoma"/>
        <w:b/>
        <w:bCs/>
        <w:i/>
        <w:iCs/>
        <w:sz w:val="24"/>
        <w:szCs w:val="24"/>
      </w:rPr>
    </w:pPr>
    <w:r>
      <w:rPr>
        <w:rFonts w:ascii="Trebuchet MS" w:hAnsi="Trebuchet MS" w:cs="Tahoma"/>
        <w:b/>
        <w:bCs/>
        <w:i/>
        <w:iCs/>
        <w:noProof/>
        <w:sz w:val="24"/>
        <w:szCs w:val="24"/>
      </w:rPr>
      <mc:AlternateContent>
        <mc:Choice Requires="wps">
          <w:drawing>
            <wp:anchor distT="0" distB="0" distL="114300" distR="114300" simplePos="0" relativeHeight="251660288" behindDoc="0" locked="0" layoutInCell="0" allowOverlap="1" wp14:anchorId="3C4C33DD" wp14:editId="120D3668">
              <wp:simplePos x="0" y="0"/>
              <wp:positionH relativeFrom="page">
                <wp:posOffset>0</wp:posOffset>
              </wp:positionH>
              <wp:positionV relativeFrom="page">
                <wp:posOffset>190500</wp:posOffset>
              </wp:positionV>
              <wp:extent cx="7560945" cy="273050"/>
              <wp:effectExtent l="0" t="0" r="0" b="12700"/>
              <wp:wrapNone/>
              <wp:docPr id="2" name="MSIPCM0ecf40ef80dc57620e4f5ace" descr="{&quot;HashCode&quot;:1044450374,&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051D90" w14:textId="796477C8" w:rsidR="00C15B2B" w:rsidRPr="006C5BE1" w:rsidRDefault="00C15B2B" w:rsidP="006C5BE1">
                          <w:pPr>
                            <w:jc w:val="left"/>
                            <w:rPr>
                              <w:rFonts w:ascii="Calibri" w:hAnsi="Calibri" w:cs="Calibri"/>
                              <w:color w:val="000000"/>
                              <w:sz w:val="20"/>
                            </w:rPr>
                          </w:pPr>
                          <w:proofErr w:type="spellStart"/>
                          <w:r w:rsidRPr="006C5BE1">
                            <w:rPr>
                              <w:rFonts w:ascii="Calibri" w:hAnsi="Calibri" w:cs="Calibri"/>
                              <w:color w:val="000000"/>
                              <w:sz w:val="20"/>
                            </w:rPr>
                            <w:t>Confidential</w:t>
                          </w:r>
                          <w:proofErr w:type="spell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C4C33DD" id="_x0000_t202" coordsize="21600,21600" o:spt="202" path="m,l,21600r21600,l21600,xe">
              <v:stroke joinstyle="miter"/>
              <v:path gradientshapeok="t" o:connecttype="rect"/>
            </v:shapetype>
            <v:shape id="MSIPCM0ecf40ef80dc57620e4f5ace" o:spid="_x0000_s1027" type="#_x0000_t202" alt="{&quot;HashCode&quot;:1044450374,&quot;Height&quot;:841.0,&quot;Width&quot;:595.0,&quot;Placement&quot;:&quot;Header&quot;,&quot;Index&quot;:&quot;FirstPage&quot;,&quot;Section&quot;:1,&quot;Top&quot;:0.0,&quot;Left&quot;:0.0}" style="position:absolute;left:0;text-align:left;margin-left:0;margin-top:15pt;width:595.3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" o:allowincell="f" filled="f" stroked="f" strokeweight=".5pt">
              <v:textbox inset="20pt,0,,0">
                <w:txbxContent>
                  <w:p w14:paraId="66051D90" w14:textId="796477C8" w:rsidR="00C15B2B" w:rsidRPr="006C5BE1" w:rsidRDefault="00C15B2B" w:rsidP="006C5BE1">
                    <w:pPr>
                      <w:jc w:val="left"/>
                      <w:rPr>
                        <w:rFonts w:ascii="Calibri" w:hAnsi="Calibri" w:cs="Calibri"/>
                        <w:color w:val="000000"/>
                        <w:sz w:val="20"/>
                      </w:rPr>
                    </w:pPr>
                    <w:r w:rsidRPr="006C5BE1">
                      <w:rPr>
                        <w:rFonts w:ascii="Calibri" w:hAnsi="Calibri" w:cs="Calibri"/>
                        <w:color w:val="000000"/>
                        <w:sz w:val="20"/>
                      </w:rPr>
                      <w:t>Confidential</w:t>
                    </w:r>
                  </w:p>
                </w:txbxContent>
              </v:textbox>
              <w10:wrap anchorx="page" anchory="page"/>
            </v:shape>
          </w:pict>
        </mc:Fallback>
      </mc:AlternateContent>
    </w:r>
    <w:r>
      <w:rPr>
        <w:rFonts w:ascii="Trebuchet MS" w:hAnsi="Trebuchet MS" w:cs="Tahoma"/>
        <w:b/>
        <w:bCs/>
        <w:i/>
        <w:iCs/>
        <w:sz w:val="24"/>
        <w:szCs w:val="24"/>
      </w:rPr>
      <w:t xml:space="preserve">Comentários </w:t>
    </w:r>
    <w:del w:id="531" w:author="Stocche Forbes" w:date="2022-04-11T22:36:00Z">
      <w:r w:rsidDel="000265E1">
        <w:rPr>
          <w:rFonts w:ascii="Trebuchet MS" w:hAnsi="Trebuchet MS" w:cs="Tahoma"/>
          <w:b/>
          <w:bCs/>
          <w:i/>
          <w:iCs/>
          <w:sz w:val="24"/>
          <w:szCs w:val="24"/>
        </w:rPr>
        <w:delText>PG</w:delText>
      </w:r>
    </w:del>
    <w:ins w:id="532" w:author="Stocche Forbes" w:date="2022-04-11T22:36:00Z">
      <w:r w:rsidR="000265E1">
        <w:rPr>
          <w:rFonts w:ascii="Trebuchet MS" w:hAnsi="Trebuchet MS" w:cs="Tahoma"/>
          <w:b/>
          <w:bCs/>
          <w:i/>
          <w:iCs/>
          <w:sz w:val="24"/>
          <w:szCs w:val="24"/>
        </w:rPr>
        <w:t>SF</w:t>
      </w:r>
    </w:ins>
  </w:p>
  <w:p w14:paraId="79CF533F" w14:textId="60604961" w:rsidR="00C15B2B" w:rsidRPr="002C1C61" w:rsidRDefault="00C15B2B" w:rsidP="002C1C61">
    <w:pPr>
      <w:pStyle w:val="Cabealho"/>
      <w:jc w:val="right"/>
      <w:rPr>
        <w:rFonts w:ascii="Trebuchet MS" w:hAnsi="Trebuchet MS" w:cs="Tahoma"/>
        <w:b/>
        <w:bCs/>
        <w:i/>
        <w:iCs/>
        <w:sz w:val="24"/>
        <w:szCs w:val="24"/>
      </w:rPr>
    </w:pPr>
    <w:del w:id="533" w:author="Stocche Forbes" w:date="2022-04-11T22:36:00Z">
      <w:r w:rsidDel="000265E1">
        <w:rPr>
          <w:rFonts w:ascii="Trebuchet MS" w:hAnsi="Trebuchet MS" w:cs="Tahoma"/>
          <w:b/>
          <w:bCs/>
          <w:i/>
          <w:iCs/>
          <w:sz w:val="24"/>
          <w:szCs w:val="24"/>
        </w:rPr>
        <w:delText>08</w:delText>
      </w:r>
    </w:del>
    <w:ins w:id="534" w:author="Stocche Forbes" w:date="2022-04-11T22:36:00Z">
      <w:r w:rsidR="000265E1">
        <w:rPr>
          <w:rFonts w:ascii="Trebuchet MS" w:hAnsi="Trebuchet MS" w:cs="Tahoma"/>
          <w:b/>
          <w:bCs/>
          <w:i/>
          <w:iCs/>
          <w:sz w:val="24"/>
          <w:szCs w:val="24"/>
        </w:rPr>
        <w:t>11</w:t>
      </w:r>
    </w:ins>
    <w:r w:rsidRPr="002C1C61">
      <w:rPr>
        <w:rFonts w:ascii="Trebuchet MS" w:hAnsi="Trebuchet MS" w:cs="Tahoma"/>
        <w:b/>
        <w:bCs/>
        <w:i/>
        <w:iCs/>
        <w:sz w:val="24"/>
        <w:szCs w:val="24"/>
      </w:rPr>
      <w:t>/0</w:t>
    </w:r>
    <w:r>
      <w:rPr>
        <w:rFonts w:ascii="Trebuchet MS" w:hAnsi="Trebuchet MS" w:cs="Tahoma"/>
        <w:b/>
        <w:bCs/>
        <w:i/>
        <w:iCs/>
        <w:sz w:val="24"/>
        <w:szCs w:val="24"/>
      </w:rPr>
      <w:t>4</w:t>
    </w:r>
    <w:r w:rsidRPr="002C1C61">
      <w:rPr>
        <w:rFonts w:ascii="Trebuchet MS" w:hAnsi="Trebuchet MS" w:cs="Tahoma"/>
        <w:b/>
        <w:bCs/>
        <w:i/>
        <w:iCs/>
        <w:sz w:val="24"/>
        <w:szCs w:val="24"/>
      </w:rPr>
      <w:t>/2022</w:t>
    </w:r>
  </w:p>
  <w:p w14:paraId="3074B3E3" w14:textId="2EEE75E9" w:rsidR="00C15B2B" w:rsidRPr="00126360" w:rsidRDefault="00C15B2B" w:rsidP="00D92E29">
    <w:pPr>
      <w:pStyle w:val="Cabealh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D8AA9384"/>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851"/>
        </w:tabs>
        <w:autoSpaceDE w:val="0"/>
        <w:autoSpaceDN w:val="0"/>
        <w:adjustRightInd w:val="0"/>
        <w:spacing w:after="120"/>
        <w:ind w:left="851"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 w15:restartNumberingAfterBreak="0">
    <w:nsid w:val="0000000C"/>
    <w:multiLevelType w:val="hybridMultilevel"/>
    <w:tmpl w:val="0C48A31A"/>
    <w:lvl w:ilvl="0" w:tplc="CE10F8D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00000013"/>
    <w:multiLevelType w:val="hybridMultilevel"/>
    <w:tmpl w:val="55CE58DA"/>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046844FA">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i w:val="0"/>
        <w:spacing w:val="0"/>
        <w:sz w:val="20"/>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6" w15:restartNumberingAfterBreak="0">
    <w:nsid w:val="00000025"/>
    <w:multiLevelType w:val="hybridMultilevel"/>
    <w:tmpl w:val="A7D2BF3A"/>
    <w:lvl w:ilvl="0" w:tplc="C3AE828A">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 w15:restartNumberingAfterBreak="0">
    <w:nsid w:val="07B2648D"/>
    <w:multiLevelType w:val="singleLevel"/>
    <w:tmpl w:val="90601ED0"/>
    <w:lvl w:ilvl="0">
      <w:start w:val="1"/>
      <w:numFmt w:val="lowerRoman"/>
      <w:lvlText w:val="(%1)"/>
      <w:lvlJc w:val="left"/>
      <w:pPr>
        <w:ind w:left="1080" w:hanging="360"/>
      </w:pPr>
      <w:rPr>
        <w:rFonts w:hint="default"/>
        <w:b/>
        <w:sz w:val="20"/>
        <w:szCs w:val="20"/>
      </w:rPr>
    </w:lvl>
  </w:abstractNum>
  <w:abstractNum w:abstractNumId="8" w15:restartNumberingAfterBreak="0">
    <w:nsid w:val="0C781BEE"/>
    <w:multiLevelType w:val="hybridMultilevel"/>
    <w:tmpl w:val="5D2E35D0"/>
    <w:lvl w:ilvl="0" w:tplc="7968310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0D982D51"/>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0" w15:restartNumberingAfterBreak="0">
    <w:nsid w:val="18FB00D8"/>
    <w:multiLevelType w:val="multilevel"/>
    <w:tmpl w:val="837ED67E"/>
    <w:lvl w:ilvl="0">
      <w:start w:val="5"/>
      <w:numFmt w:val="decimal"/>
      <w:lvlText w:val="%1"/>
      <w:lvlJc w:val="left"/>
      <w:pPr>
        <w:ind w:left="870" w:hanging="870"/>
      </w:pPr>
      <w:rPr>
        <w:rFonts w:hint="default"/>
      </w:rPr>
    </w:lvl>
    <w:lvl w:ilvl="1">
      <w:start w:val="25"/>
      <w:numFmt w:val="decimal"/>
      <w:lvlText w:val="%1.%2"/>
      <w:lvlJc w:val="left"/>
      <w:pPr>
        <w:ind w:left="1106" w:hanging="870"/>
      </w:pPr>
      <w:rPr>
        <w:rFonts w:hint="default"/>
      </w:rPr>
    </w:lvl>
    <w:lvl w:ilvl="2">
      <w:start w:val="2"/>
      <w:numFmt w:val="decimal"/>
      <w:lvlText w:val="%1.%2.%3"/>
      <w:lvlJc w:val="left"/>
      <w:pPr>
        <w:ind w:left="1342" w:hanging="870"/>
      </w:pPr>
      <w:rPr>
        <w:rFonts w:hint="default"/>
        <w:b/>
      </w:rPr>
    </w:lvl>
    <w:lvl w:ilvl="3">
      <w:start w:val="1"/>
      <w:numFmt w:val="decimal"/>
      <w:lvlText w:val="%1.%2.%3.%4"/>
      <w:lvlJc w:val="left"/>
      <w:pPr>
        <w:ind w:left="1578" w:hanging="87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19602668"/>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45496B"/>
    <w:multiLevelType w:val="multilevel"/>
    <w:tmpl w:val="4A446A92"/>
    <w:lvl w:ilvl="0">
      <w:start w:val="1"/>
      <w:numFmt w:val="lowerRoman"/>
      <w:lvlText w:val="(%1)"/>
      <w:lvlJc w:val="left"/>
      <w:pPr>
        <w:tabs>
          <w:tab w:val="num" w:pos="680"/>
        </w:tabs>
        <w:ind w:left="680" w:hanging="680"/>
      </w:pPr>
      <w:rPr>
        <w:rFonts w:hint="default"/>
        <w:b/>
        <w:caps w:val="0"/>
        <w:strike w:val="0"/>
        <w:dstrike w:val="0"/>
        <w:vanish w:val="0"/>
        <w:color w:val="000000"/>
        <w:sz w:val="20"/>
        <w:szCs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rPr>
        <w:b/>
      </w:r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266035"/>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7D4633"/>
    <w:multiLevelType w:val="multilevel"/>
    <w:tmpl w:val="1A92C99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Arial" w:hAnsi="Trebuchet MS" w:cs="Times New Roman"/>
        <w:b/>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BE795D"/>
    <w:multiLevelType w:val="hybridMultilevel"/>
    <w:tmpl w:val="FF68D89A"/>
    <w:lvl w:ilvl="0" w:tplc="3E7ED8F8">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7" w15:restartNumberingAfterBreak="0">
    <w:nsid w:val="242E32A4"/>
    <w:multiLevelType w:val="multilevel"/>
    <w:tmpl w:val="E730B4D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lowerRoman"/>
      <w:lvlText w:val="(%3)"/>
      <w:lvlJc w:val="left"/>
      <w:pPr>
        <w:tabs>
          <w:tab w:val="num" w:pos="681"/>
        </w:tabs>
        <w:ind w:left="681" w:hanging="681"/>
      </w:pPr>
      <w:rPr>
        <w:rFonts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66E71F4"/>
    <w:multiLevelType w:val="multilevel"/>
    <w:tmpl w:val="DF46FCF8"/>
    <w:lvl w:ilvl="0">
      <w:start w:val="6"/>
      <w:numFmt w:val="decimal"/>
      <w:lvlText w:val="%1"/>
      <w:lvlJc w:val="left"/>
      <w:pPr>
        <w:ind w:left="600" w:hanging="600"/>
      </w:pPr>
      <w:rPr>
        <w:rFonts w:hint="default"/>
      </w:rPr>
    </w:lvl>
    <w:lvl w:ilvl="1">
      <w:start w:val="20"/>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6FF460D"/>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20" w15:restartNumberingAfterBreak="0">
    <w:nsid w:val="2B0D406E"/>
    <w:multiLevelType w:val="hybridMultilevel"/>
    <w:tmpl w:val="0F9663A0"/>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22E0198">
      <w:start w:val="1"/>
      <w:numFmt w:val="lowerRoman"/>
      <w:lvlText w:val="(%2)"/>
      <w:lvlJc w:val="left"/>
      <w:pPr>
        <w:ind w:left="1440" w:hanging="360"/>
      </w:pPr>
      <w:rPr>
        <w:rFonts w:ascii="Arial" w:hAnsi="Arial" w:cs="Arial" w:hint="default"/>
        <w:spacing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FC149B3"/>
    <w:multiLevelType w:val="multilevel"/>
    <w:tmpl w:val="D70A4B2A"/>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451104"/>
    <w:multiLevelType w:val="singleLevel"/>
    <w:tmpl w:val="90601ED0"/>
    <w:lvl w:ilvl="0">
      <w:start w:val="1"/>
      <w:numFmt w:val="lowerRoman"/>
      <w:lvlText w:val="(%1)"/>
      <w:lvlJc w:val="left"/>
      <w:pPr>
        <w:ind w:left="1080" w:hanging="360"/>
      </w:pPr>
      <w:rPr>
        <w:rFonts w:hint="default"/>
        <w:b/>
        <w:sz w:val="20"/>
        <w:szCs w:val="20"/>
      </w:rPr>
    </w:lvl>
  </w:abstractNum>
  <w:abstractNum w:abstractNumId="23" w15:restartNumberingAfterBreak="0">
    <w:nsid w:val="34625431"/>
    <w:multiLevelType w:val="hybridMultilevel"/>
    <w:tmpl w:val="A23C40C4"/>
    <w:lvl w:ilvl="0" w:tplc="201AE074">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4" w15:restartNumberingAfterBreak="0">
    <w:nsid w:val="3814139E"/>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0250DD5"/>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117D0"/>
    <w:multiLevelType w:val="hybridMultilevel"/>
    <w:tmpl w:val="3D2C239A"/>
    <w:lvl w:ilvl="0" w:tplc="31BA0C98">
      <w:start w:val="1"/>
      <w:numFmt w:val="lowerLetter"/>
      <w:lvlText w:val="(%1)"/>
      <w:lvlJc w:val="left"/>
      <w:pPr>
        <w:ind w:left="1710" w:hanging="360"/>
      </w:pPr>
      <w:rPr>
        <w:rFonts w:ascii="Trebuchet MS" w:hAnsi="Trebuchet MS" w:cs="Symbol" w:hint="default"/>
        <w:b/>
        <w:spacing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940FA0"/>
    <w:multiLevelType w:val="multilevel"/>
    <w:tmpl w:val="8FECB718"/>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681"/>
        </w:tabs>
        <w:ind w:left="681" w:hanging="681"/>
      </w:pPr>
      <w:rPr>
        <w:rFonts w:ascii="Trebuchet MS" w:hAnsi="Trebuchet MS" w:cs="Arial"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pStyle w:val="Level5"/>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49344AC"/>
    <w:multiLevelType w:val="multilevel"/>
    <w:tmpl w:val="86DE8E34"/>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Trebuchet MS" w:hAnsi="Trebuchet MS" w:cs="Symbol" w:hint="default"/>
        <w:b/>
        <w:i w:val="0"/>
        <w:sz w:val="22"/>
        <w:szCs w:val="22"/>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9" w15:restartNumberingAfterBreak="0">
    <w:nsid w:val="5E554040"/>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446ABC"/>
    <w:multiLevelType w:val="multilevel"/>
    <w:tmpl w:val="070CD04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rebuchet MS" w:hAnsi="Trebuchet MS" w:cs="Arial" w:hint="default"/>
        <w:b/>
        <w:bCs w:val="0"/>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2"/>
        <w:szCs w:val="22"/>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316038"/>
    <w:multiLevelType w:val="hybridMultilevel"/>
    <w:tmpl w:val="0890CC1E"/>
    <w:lvl w:ilvl="0" w:tplc="201AE074">
      <w:start w:val="1"/>
      <w:numFmt w:val="lowerRoman"/>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22DCD47C">
      <w:start w:val="1"/>
      <w:numFmt w:val="lowerRoman"/>
      <w:lvlText w:val="(%4)"/>
      <w:lvlJc w:val="left"/>
      <w:pPr>
        <w:ind w:left="4298" w:hanging="360"/>
      </w:pPr>
      <w:rPr>
        <w:rFonts w:ascii="Trebuchet MS" w:hAnsi="Trebuchet MS" w:hint="default"/>
        <w:b/>
        <w:sz w:val="20"/>
        <w:szCs w:val="20"/>
      </w:r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2" w15:restartNumberingAfterBreak="0">
    <w:nsid w:val="666164FC"/>
    <w:multiLevelType w:val="multilevel"/>
    <w:tmpl w:val="1054CD5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Partie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3"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49839E2"/>
    <w:multiLevelType w:val="hybridMultilevel"/>
    <w:tmpl w:val="9AE27C7E"/>
    <w:lvl w:ilvl="0" w:tplc="88ACB526">
      <w:start w:val="1"/>
      <w:numFmt w:val="lowerRoman"/>
      <w:lvlText w:val="(%1)"/>
      <w:lvlJc w:val="left"/>
      <w:pPr>
        <w:ind w:left="786"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1F3D7D"/>
    <w:multiLevelType w:val="multilevel"/>
    <w:tmpl w:val="5888CC74"/>
    <w:lvl w:ilvl="0">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C354393"/>
    <w:multiLevelType w:val="multilevel"/>
    <w:tmpl w:val="24A8B222"/>
    <w:lvl w:ilvl="0">
      <w:start w:val="6"/>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910A4A"/>
    <w:multiLevelType w:val="multilevel"/>
    <w:tmpl w:val="CBCE25F8"/>
    <w:lvl w:ilvl="0">
      <w:start w:val="6"/>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14783916">
    <w:abstractNumId w:val="0"/>
  </w:num>
  <w:num w:numId="2" w16cid:durableId="180164062">
    <w:abstractNumId w:val="6"/>
  </w:num>
  <w:num w:numId="3" w16cid:durableId="365061616">
    <w:abstractNumId w:val="4"/>
  </w:num>
  <w:num w:numId="4" w16cid:durableId="953562413">
    <w:abstractNumId w:val="2"/>
  </w:num>
  <w:num w:numId="5" w16cid:durableId="110325333">
    <w:abstractNumId w:val="3"/>
  </w:num>
  <w:num w:numId="6" w16cid:durableId="1671519082">
    <w:abstractNumId w:val="5"/>
  </w:num>
  <w:num w:numId="7" w16cid:durableId="2039118738">
    <w:abstractNumId w:val="19"/>
  </w:num>
  <w:num w:numId="8" w16cid:durableId="201407742">
    <w:abstractNumId w:val="16"/>
  </w:num>
  <w:num w:numId="9" w16cid:durableId="1432431751">
    <w:abstractNumId w:val="24"/>
  </w:num>
  <w:num w:numId="10" w16cid:durableId="153380429">
    <w:abstractNumId w:val="27"/>
  </w:num>
  <w:num w:numId="11" w16cid:durableId="1355882812">
    <w:abstractNumId w:val="33"/>
  </w:num>
  <w:num w:numId="12" w16cid:durableId="677541404">
    <w:abstractNumId w:val="15"/>
  </w:num>
  <w:num w:numId="13" w16cid:durableId="625816173">
    <w:abstractNumId w:val="28"/>
  </w:num>
  <w:num w:numId="14" w16cid:durableId="2091728441">
    <w:abstractNumId w:val="22"/>
  </w:num>
  <w:num w:numId="15" w16cid:durableId="441535773">
    <w:abstractNumId w:val="34"/>
  </w:num>
  <w:num w:numId="16" w16cid:durableId="4692045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9351710">
    <w:abstractNumId w:val="20"/>
  </w:num>
  <w:num w:numId="18" w16cid:durableId="418913963">
    <w:abstractNumId w:val="36"/>
  </w:num>
  <w:num w:numId="19" w16cid:durableId="4191058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3796351">
    <w:abstractNumId w:val="11"/>
  </w:num>
  <w:num w:numId="21" w16cid:durableId="588731245">
    <w:abstractNumId w:val="35"/>
  </w:num>
  <w:num w:numId="22" w16cid:durableId="140733438">
    <w:abstractNumId w:val="32"/>
  </w:num>
  <w:num w:numId="23" w16cid:durableId="6362267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4527657">
    <w:abstractNumId w:val="12"/>
  </w:num>
  <w:num w:numId="25" w16cid:durableId="1082919719">
    <w:abstractNumId w:val="31"/>
  </w:num>
  <w:num w:numId="26" w16cid:durableId="134301183">
    <w:abstractNumId w:val="30"/>
  </w:num>
  <w:num w:numId="27" w16cid:durableId="186530714">
    <w:abstractNumId w:val="23"/>
  </w:num>
  <w:num w:numId="28" w16cid:durableId="12099556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19841136">
    <w:abstractNumId w:val="8"/>
  </w:num>
  <w:num w:numId="30" w16cid:durableId="1032921882">
    <w:abstractNumId w:val="21"/>
  </w:num>
  <w:num w:numId="31" w16cid:durableId="1992709964">
    <w:abstractNumId w:val="25"/>
  </w:num>
  <w:num w:numId="32" w16cid:durableId="768085500">
    <w:abstractNumId w:val="1"/>
  </w:num>
  <w:num w:numId="33" w16cid:durableId="2036465825">
    <w:abstractNumId w:val="38"/>
  </w:num>
  <w:num w:numId="34" w16cid:durableId="1340810369">
    <w:abstractNumId w:val="10"/>
  </w:num>
  <w:num w:numId="35" w16cid:durableId="627053954">
    <w:abstractNumId w:val="27"/>
  </w:num>
  <w:num w:numId="36" w16cid:durableId="926694832">
    <w:abstractNumId w:val="26"/>
  </w:num>
  <w:num w:numId="37" w16cid:durableId="685904238">
    <w:abstractNumId w:val="9"/>
  </w:num>
  <w:num w:numId="38" w16cid:durableId="2109302014">
    <w:abstractNumId w:val="7"/>
  </w:num>
  <w:num w:numId="39" w16cid:durableId="173348374">
    <w:abstractNumId w:val="18"/>
  </w:num>
  <w:num w:numId="40" w16cid:durableId="267126291">
    <w:abstractNumId w:val="37"/>
  </w:num>
  <w:num w:numId="41" w16cid:durableId="1568494599">
    <w:abstractNumId w:val="27"/>
  </w:num>
  <w:num w:numId="42" w16cid:durableId="1826438004">
    <w:abstractNumId w:val="27"/>
  </w:num>
  <w:num w:numId="43" w16cid:durableId="1928997886">
    <w:abstractNumId w:val="27"/>
  </w:num>
  <w:num w:numId="44" w16cid:durableId="2111394254">
    <w:abstractNumId w:val="27"/>
  </w:num>
  <w:num w:numId="45" w16cid:durableId="675380561">
    <w:abstractNumId w:val="27"/>
  </w:num>
  <w:num w:numId="46" w16cid:durableId="1961111094">
    <w:abstractNumId w:val="27"/>
  </w:num>
  <w:num w:numId="47" w16cid:durableId="1425765644">
    <w:abstractNumId w:val="27"/>
  </w:num>
  <w:num w:numId="48" w16cid:durableId="846748291">
    <w:abstractNumId w:val="27"/>
  </w:num>
  <w:num w:numId="49" w16cid:durableId="598174581">
    <w:abstractNumId w:val="27"/>
  </w:num>
  <w:num w:numId="50" w16cid:durableId="1212038699">
    <w:abstractNumId w:val="27"/>
  </w:num>
  <w:num w:numId="51" w16cid:durableId="1463693476">
    <w:abstractNumId w:val="29"/>
  </w:num>
  <w:num w:numId="52" w16cid:durableId="596251633">
    <w:abstractNumId w:val="27"/>
  </w:num>
  <w:num w:numId="53" w16cid:durableId="1934974337">
    <w:abstractNumId w:val="27"/>
  </w:num>
  <w:num w:numId="54" w16cid:durableId="1182008392">
    <w:abstractNumId w:val="27"/>
  </w:num>
  <w:num w:numId="55" w16cid:durableId="1550528783">
    <w:abstractNumId w:val="27"/>
  </w:num>
  <w:num w:numId="56" w16cid:durableId="966205116">
    <w:abstractNumId w:val="27"/>
  </w:num>
  <w:num w:numId="57" w16cid:durableId="525101513">
    <w:abstractNumId w:val="27"/>
  </w:num>
  <w:num w:numId="58" w16cid:durableId="1849756989">
    <w:abstractNumId w:val="27"/>
  </w:num>
  <w:num w:numId="59" w16cid:durableId="267861010">
    <w:abstractNumId w:val="27"/>
  </w:num>
  <w:num w:numId="60" w16cid:durableId="46615719">
    <w:abstractNumId w:val="27"/>
  </w:num>
  <w:num w:numId="61" w16cid:durableId="1277059551">
    <w:abstractNumId w:val="27"/>
  </w:num>
  <w:num w:numId="62" w16cid:durableId="2094626634">
    <w:abstractNumId w:val="27"/>
  </w:num>
  <w:num w:numId="63" w16cid:durableId="1781350">
    <w:abstractNumId w:val="27"/>
  </w:num>
  <w:num w:numId="64" w16cid:durableId="2439883">
    <w:abstractNumId w:val="27"/>
  </w:num>
  <w:num w:numId="65" w16cid:durableId="575481951">
    <w:abstractNumId w:val="27"/>
  </w:num>
  <w:num w:numId="66" w16cid:durableId="199441254">
    <w:abstractNumId w:val="27"/>
  </w:num>
  <w:num w:numId="67" w16cid:durableId="795177465">
    <w:abstractNumId w:val="27"/>
  </w:num>
  <w:num w:numId="68" w16cid:durableId="174150544">
    <w:abstractNumId w:val="27"/>
  </w:num>
  <w:num w:numId="69" w16cid:durableId="1604072246">
    <w:abstractNumId w:val="27"/>
  </w:num>
  <w:num w:numId="70" w16cid:durableId="556480566">
    <w:abstractNumId w:val="27"/>
  </w:num>
  <w:num w:numId="71" w16cid:durableId="431779258">
    <w:abstractNumId w:val="27"/>
  </w:num>
  <w:num w:numId="72" w16cid:durableId="1074086230">
    <w:abstractNumId w:val="27"/>
  </w:num>
  <w:num w:numId="73" w16cid:durableId="77754456">
    <w:abstractNumId w:val="27"/>
  </w:num>
  <w:num w:numId="74" w16cid:durableId="1117413513">
    <w:abstractNumId w:val="27"/>
  </w:num>
  <w:num w:numId="75" w16cid:durableId="835420053">
    <w:abstractNumId w:val="27"/>
  </w:num>
  <w:num w:numId="76" w16cid:durableId="870265780">
    <w:abstractNumId w:val="27"/>
  </w:num>
  <w:num w:numId="77" w16cid:durableId="4718862">
    <w:abstractNumId w:val="27"/>
  </w:num>
  <w:num w:numId="78" w16cid:durableId="861473936">
    <w:abstractNumId w:val="27"/>
  </w:num>
  <w:num w:numId="79" w16cid:durableId="993677376">
    <w:abstractNumId w:val="27"/>
  </w:num>
  <w:num w:numId="80" w16cid:durableId="1628272784">
    <w:abstractNumId w:val="27"/>
  </w:num>
  <w:num w:numId="81" w16cid:durableId="2141460958">
    <w:abstractNumId w:val="27"/>
  </w:num>
  <w:num w:numId="82" w16cid:durableId="367726050">
    <w:abstractNumId w:val="27"/>
  </w:num>
  <w:num w:numId="83" w16cid:durableId="844444492">
    <w:abstractNumId w:val="27"/>
  </w:num>
  <w:num w:numId="84" w16cid:durableId="1663317992">
    <w:abstractNumId w:val="27"/>
  </w:num>
  <w:num w:numId="85" w16cid:durableId="1710375042">
    <w:abstractNumId w:val="27"/>
  </w:num>
  <w:num w:numId="86" w16cid:durableId="1918781423">
    <w:abstractNumId w:val="27"/>
  </w:num>
  <w:num w:numId="87" w16cid:durableId="209997291">
    <w:abstractNumId w:val="27"/>
  </w:num>
  <w:num w:numId="88" w16cid:durableId="1148204162">
    <w:abstractNumId w:val="27"/>
  </w:num>
  <w:num w:numId="89" w16cid:durableId="308637898">
    <w:abstractNumId w:val="27"/>
  </w:num>
  <w:num w:numId="90" w16cid:durableId="200359744">
    <w:abstractNumId w:val="27"/>
  </w:num>
  <w:num w:numId="91" w16cid:durableId="1267616235">
    <w:abstractNumId w:val="27"/>
  </w:num>
  <w:num w:numId="92" w16cid:durableId="116681373">
    <w:abstractNumId w:val="27"/>
  </w:num>
  <w:num w:numId="93" w16cid:durableId="957763234">
    <w:abstractNumId w:val="27"/>
  </w:num>
  <w:num w:numId="94" w16cid:durableId="1822690296">
    <w:abstractNumId w:val="27"/>
  </w:num>
  <w:num w:numId="95" w16cid:durableId="1929150100">
    <w:abstractNumId w:val="27"/>
  </w:num>
  <w:num w:numId="96" w16cid:durableId="724909603">
    <w:abstractNumId w:val="27"/>
  </w:num>
  <w:num w:numId="97" w16cid:durableId="894318751">
    <w:abstractNumId w:val="27"/>
  </w:num>
  <w:num w:numId="98" w16cid:durableId="490876212">
    <w:abstractNumId w:val="27"/>
  </w:num>
  <w:num w:numId="99" w16cid:durableId="1304459268">
    <w:abstractNumId w:val="27"/>
  </w:num>
  <w:num w:numId="100" w16cid:durableId="934555921">
    <w:abstractNumId w:val="27"/>
  </w:num>
  <w:num w:numId="101" w16cid:durableId="1897737468">
    <w:abstractNumId w:val="14"/>
  </w:num>
  <w:num w:numId="102" w16cid:durableId="1860973991">
    <w:abstractNumId w:val="27"/>
  </w:num>
  <w:num w:numId="103" w16cid:durableId="10561962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86307798">
    <w:abstractNumId w:val="2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9894048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659041211">
    <w:abstractNumId w:val="27"/>
  </w:num>
  <w:num w:numId="107" w16cid:durableId="557518782">
    <w:abstractNumId w:val="27"/>
  </w:num>
  <w:num w:numId="108" w16cid:durableId="1979607850">
    <w:abstractNumId w:val="17"/>
  </w:num>
  <w:num w:numId="109" w16cid:durableId="697585769">
    <w:abstractNumId w:val="27"/>
  </w:num>
  <w:num w:numId="110" w16cid:durableId="641278763">
    <w:abstractNumId w:val="13"/>
  </w:num>
  <w:num w:numId="111" w16cid:durableId="11999344">
    <w:abstractNumId w:val="27"/>
  </w:num>
  <w:num w:numId="112" w16cid:durableId="1495414098">
    <w:abstractNumId w:val="27"/>
  </w:num>
  <w:num w:numId="113" w16cid:durableId="2114128870">
    <w:abstractNumId w:val="27"/>
  </w:num>
  <w:num w:numId="114" w16cid:durableId="891886269">
    <w:abstractNumId w:val="27"/>
  </w:num>
  <w:num w:numId="115" w16cid:durableId="1010982203">
    <w:abstractNumId w:val="27"/>
  </w:num>
  <w:num w:numId="116" w16cid:durableId="500201443">
    <w:abstractNumId w:val="27"/>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ocche Forbes">
    <w15:presenceInfo w15:providerId="None" w15:userId="Stocche Forb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GB" w:vendorID="64" w:dllVersion="6" w:nlCheck="1" w:checkStyle="1"/>
  <w:activeWritingStyle w:appName="MSWord" w:lang="pt-BR"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GB" w:vendorID="64" w:dllVersion="4096" w:nlCheck="1" w:checkStyle="0"/>
  <w:activeWritingStyle w:appName="MSWord" w:lang="es-ES" w:vendorID="64" w:dllVersion="0" w:nlCheck="1" w:checkStyle="0"/>
  <w:activeWritingStyle w:appName="MSWord" w:lang="it-IT" w:vendorID="64" w:dllVersion="0" w:nlCheck="1" w:checkStyle="0"/>
  <w:proofState w:spelling="clean" w:grammar="clean"/>
  <w:trackRevisions/>
  <w:defaultTabStop w:val="709"/>
  <w:hyphenationZone w:val="425"/>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FF"/>
    <w:rsid w:val="000024C3"/>
    <w:rsid w:val="000027B2"/>
    <w:rsid w:val="00006AFF"/>
    <w:rsid w:val="00010264"/>
    <w:rsid w:val="0001054D"/>
    <w:rsid w:val="00010ADA"/>
    <w:rsid w:val="00010FC4"/>
    <w:rsid w:val="0001272B"/>
    <w:rsid w:val="00013222"/>
    <w:rsid w:val="00015522"/>
    <w:rsid w:val="00017688"/>
    <w:rsid w:val="0001771C"/>
    <w:rsid w:val="00021219"/>
    <w:rsid w:val="000226A9"/>
    <w:rsid w:val="00023D48"/>
    <w:rsid w:val="00024E91"/>
    <w:rsid w:val="00025116"/>
    <w:rsid w:val="00025199"/>
    <w:rsid w:val="000265E1"/>
    <w:rsid w:val="0003143D"/>
    <w:rsid w:val="0003392B"/>
    <w:rsid w:val="00034FDB"/>
    <w:rsid w:val="000365C9"/>
    <w:rsid w:val="00042E42"/>
    <w:rsid w:val="000456AA"/>
    <w:rsid w:val="00045E4C"/>
    <w:rsid w:val="00050391"/>
    <w:rsid w:val="00050CCA"/>
    <w:rsid w:val="00053963"/>
    <w:rsid w:val="00054AA7"/>
    <w:rsid w:val="00054F25"/>
    <w:rsid w:val="00062119"/>
    <w:rsid w:val="00063CB4"/>
    <w:rsid w:val="000675DF"/>
    <w:rsid w:val="00070C50"/>
    <w:rsid w:val="00074771"/>
    <w:rsid w:val="00076776"/>
    <w:rsid w:val="00077612"/>
    <w:rsid w:val="00083260"/>
    <w:rsid w:val="00083BBA"/>
    <w:rsid w:val="000910BC"/>
    <w:rsid w:val="000919AD"/>
    <w:rsid w:val="00091B7E"/>
    <w:rsid w:val="000927E8"/>
    <w:rsid w:val="00092DB4"/>
    <w:rsid w:val="00092EEE"/>
    <w:rsid w:val="000933AC"/>
    <w:rsid w:val="00093C98"/>
    <w:rsid w:val="0009552F"/>
    <w:rsid w:val="000A0A19"/>
    <w:rsid w:val="000A1410"/>
    <w:rsid w:val="000A589A"/>
    <w:rsid w:val="000A6730"/>
    <w:rsid w:val="000A6FC3"/>
    <w:rsid w:val="000B175E"/>
    <w:rsid w:val="000B3662"/>
    <w:rsid w:val="000B3C62"/>
    <w:rsid w:val="000B4984"/>
    <w:rsid w:val="000B55C5"/>
    <w:rsid w:val="000B7E7D"/>
    <w:rsid w:val="000C08B9"/>
    <w:rsid w:val="000C430A"/>
    <w:rsid w:val="000C60EB"/>
    <w:rsid w:val="000C64CC"/>
    <w:rsid w:val="000C6A2F"/>
    <w:rsid w:val="000C6AF3"/>
    <w:rsid w:val="000C6DB8"/>
    <w:rsid w:val="000D126D"/>
    <w:rsid w:val="000D15C4"/>
    <w:rsid w:val="000D1EC6"/>
    <w:rsid w:val="000D3EE7"/>
    <w:rsid w:val="000D62B9"/>
    <w:rsid w:val="000E034D"/>
    <w:rsid w:val="000E0907"/>
    <w:rsid w:val="000E17E5"/>
    <w:rsid w:val="000E1ABD"/>
    <w:rsid w:val="000E5BF7"/>
    <w:rsid w:val="000E645B"/>
    <w:rsid w:val="000E683A"/>
    <w:rsid w:val="000F396C"/>
    <w:rsid w:val="000F5E81"/>
    <w:rsid w:val="000F6B68"/>
    <w:rsid w:val="00100349"/>
    <w:rsid w:val="00102B27"/>
    <w:rsid w:val="00103D0A"/>
    <w:rsid w:val="00104AD7"/>
    <w:rsid w:val="001064EF"/>
    <w:rsid w:val="00110CCC"/>
    <w:rsid w:val="00113118"/>
    <w:rsid w:val="001136C1"/>
    <w:rsid w:val="00114913"/>
    <w:rsid w:val="00114D52"/>
    <w:rsid w:val="00116503"/>
    <w:rsid w:val="00116C51"/>
    <w:rsid w:val="001219BC"/>
    <w:rsid w:val="001236C9"/>
    <w:rsid w:val="00123DE8"/>
    <w:rsid w:val="00125C8E"/>
    <w:rsid w:val="00126360"/>
    <w:rsid w:val="0012682C"/>
    <w:rsid w:val="00126B90"/>
    <w:rsid w:val="0013305A"/>
    <w:rsid w:val="001330E1"/>
    <w:rsid w:val="001378D1"/>
    <w:rsid w:val="0014498A"/>
    <w:rsid w:val="00152FB1"/>
    <w:rsid w:val="00153F92"/>
    <w:rsid w:val="0015481C"/>
    <w:rsid w:val="00154C34"/>
    <w:rsid w:val="00155FBC"/>
    <w:rsid w:val="001564D0"/>
    <w:rsid w:val="00157FE1"/>
    <w:rsid w:val="001631F7"/>
    <w:rsid w:val="001648BD"/>
    <w:rsid w:val="001662C5"/>
    <w:rsid w:val="0017199D"/>
    <w:rsid w:val="00174919"/>
    <w:rsid w:val="00174B25"/>
    <w:rsid w:val="0017528D"/>
    <w:rsid w:val="00176A75"/>
    <w:rsid w:val="0018688F"/>
    <w:rsid w:val="00186F94"/>
    <w:rsid w:val="00191B01"/>
    <w:rsid w:val="00193092"/>
    <w:rsid w:val="001939E7"/>
    <w:rsid w:val="00195887"/>
    <w:rsid w:val="00196144"/>
    <w:rsid w:val="00196353"/>
    <w:rsid w:val="001965B0"/>
    <w:rsid w:val="001970C4"/>
    <w:rsid w:val="001A02F8"/>
    <w:rsid w:val="001A0796"/>
    <w:rsid w:val="001A09FF"/>
    <w:rsid w:val="001A2D46"/>
    <w:rsid w:val="001A6A93"/>
    <w:rsid w:val="001B00B6"/>
    <w:rsid w:val="001B1B5E"/>
    <w:rsid w:val="001B23EA"/>
    <w:rsid w:val="001B4B99"/>
    <w:rsid w:val="001B4D49"/>
    <w:rsid w:val="001C4F7A"/>
    <w:rsid w:val="001C6347"/>
    <w:rsid w:val="001C70AE"/>
    <w:rsid w:val="001D041D"/>
    <w:rsid w:val="001D08F6"/>
    <w:rsid w:val="001D3227"/>
    <w:rsid w:val="001D3870"/>
    <w:rsid w:val="001D48F9"/>
    <w:rsid w:val="001D4E9F"/>
    <w:rsid w:val="001D6611"/>
    <w:rsid w:val="001D7280"/>
    <w:rsid w:val="001E4B89"/>
    <w:rsid w:val="001F02B3"/>
    <w:rsid w:val="00200EDE"/>
    <w:rsid w:val="00202D73"/>
    <w:rsid w:val="00202D8E"/>
    <w:rsid w:val="00204864"/>
    <w:rsid w:val="00206B5D"/>
    <w:rsid w:val="002101A0"/>
    <w:rsid w:val="00210335"/>
    <w:rsid w:val="002138DF"/>
    <w:rsid w:val="00213F93"/>
    <w:rsid w:val="002238B9"/>
    <w:rsid w:val="00224DC6"/>
    <w:rsid w:val="00225481"/>
    <w:rsid w:val="00225A4E"/>
    <w:rsid w:val="00227E51"/>
    <w:rsid w:val="00227EC7"/>
    <w:rsid w:val="002313A3"/>
    <w:rsid w:val="0023160C"/>
    <w:rsid w:val="00236080"/>
    <w:rsid w:val="002406D9"/>
    <w:rsid w:val="002415D7"/>
    <w:rsid w:val="00242575"/>
    <w:rsid w:val="0024748B"/>
    <w:rsid w:val="00247D57"/>
    <w:rsid w:val="00250FF1"/>
    <w:rsid w:val="00251D80"/>
    <w:rsid w:val="00252863"/>
    <w:rsid w:val="00253E51"/>
    <w:rsid w:val="00254282"/>
    <w:rsid w:val="0025616B"/>
    <w:rsid w:val="00262F0E"/>
    <w:rsid w:val="0026305A"/>
    <w:rsid w:val="00263B5F"/>
    <w:rsid w:val="00264548"/>
    <w:rsid w:val="00264CD2"/>
    <w:rsid w:val="002657A1"/>
    <w:rsid w:val="002662AB"/>
    <w:rsid w:val="0027039E"/>
    <w:rsid w:val="00271252"/>
    <w:rsid w:val="00271CFD"/>
    <w:rsid w:val="0027224D"/>
    <w:rsid w:val="00273018"/>
    <w:rsid w:val="002737F9"/>
    <w:rsid w:val="002752CE"/>
    <w:rsid w:val="002811D2"/>
    <w:rsid w:val="00281CAD"/>
    <w:rsid w:val="00284391"/>
    <w:rsid w:val="00284BEF"/>
    <w:rsid w:val="00285AAF"/>
    <w:rsid w:val="002861AF"/>
    <w:rsid w:val="0028763C"/>
    <w:rsid w:val="00290D0D"/>
    <w:rsid w:val="00291E87"/>
    <w:rsid w:val="002920D1"/>
    <w:rsid w:val="0029224E"/>
    <w:rsid w:val="00294F34"/>
    <w:rsid w:val="00297505"/>
    <w:rsid w:val="0029791A"/>
    <w:rsid w:val="002A1F79"/>
    <w:rsid w:val="002A2C3B"/>
    <w:rsid w:val="002A38F8"/>
    <w:rsid w:val="002B0D6C"/>
    <w:rsid w:val="002B260A"/>
    <w:rsid w:val="002B2C94"/>
    <w:rsid w:val="002B2D0F"/>
    <w:rsid w:val="002B3A34"/>
    <w:rsid w:val="002B7690"/>
    <w:rsid w:val="002C0C9B"/>
    <w:rsid w:val="002C1C61"/>
    <w:rsid w:val="002C1D14"/>
    <w:rsid w:val="002C4786"/>
    <w:rsid w:val="002C7030"/>
    <w:rsid w:val="002C7D04"/>
    <w:rsid w:val="002D14A7"/>
    <w:rsid w:val="002D18A5"/>
    <w:rsid w:val="002D3305"/>
    <w:rsid w:val="002D55C3"/>
    <w:rsid w:val="002D5FF7"/>
    <w:rsid w:val="002E0007"/>
    <w:rsid w:val="002E03C8"/>
    <w:rsid w:val="002E2B41"/>
    <w:rsid w:val="002E2D13"/>
    <w:rsid w:val="002E542D"/>
    <w:rsid w:val="002E6CE0"/>
    <w:rsid w:val="002E6F98"/>
    <w:rsid w:val="002F20CA"/>
    <w:rsid w:val="002F2B5E"/>
    <w:rsid w:val="002F7851"/>
    <w:rsid w:val="003011BF"/>
    <w:rsid w:val="0030238D"/>
    <w:rsid w:val="00302437"/>
    <w:rsid w:val="003024E6"/>
    <w:rsid w:val="00303F2D"/>
    <w:rsid w:val="0030743C"/>
    <w:rsid w:val="00314448"/>
    <w:rsid w:val="00320C23"/>
    <w:rsid w:val="003244DB"/>
    <w:rsid w:val="003259B3"/>
    <w:rsid w:val="00327B51"/>
    <w:rsid w:val="0033069A"/>
    <w:rsid w:val="00331ED0"/>
    <w:rsid w:val="00333EEC"/>
    <w:rsid w:val="003349A1"/>
    <w:rsid w:val="003353B7"/>
    <w:rsid w:val="003364C7"/>
    <w:rsid w:val="00341D0F"/>
    <w:rsid w:val="0034510C"/>
    <w:rsid w:val="003479C1"/>
    <w:rsid w:val="0035050A"/>
    <w:rsid w:val="003506F2"/>
    <w:rsid w:val="00353986"/>
    <w:rsid w:val="003552A6"/>
    <w:rsid w:val="00355E84"/>
    <w:rsid w:val="00355FF2"/>
    <w:rsid w:val="00360438"/>
    <w:rsid w:val="00362B69"/>
    <w:rsid w:val="003635CB"/>
    <w:rsid w:val="00363757"/>
    <w:rsid w:val="00363885"/>
    <w:rsid w:val="00364821"/>
    <w:rsid w:val="00364D7A"/>
    <w:rsid w:val="00364FEF"/>
    <w:rsid w:val="00367DD0"/>
    <w:rsid w:val="00372C81"/>
    <w:rsid w:val="00374D87"/>
    <w:rsid w:val="00374F19"/>
    <w:rsid w:val="00376FB7"/>
    <w:rsid w:val="003776DF"/>
    <w:rsid w:val="00381FD4"/>
    <w:rsid w:val="00384AD5"/>
    <w:rsid w:val="003852E2"/>
    <w:rsid w:val="00385BE5"/>
    <w:rsid w:val="00386C15"/>
    <w:rsid w:val="00387EB0"/>
    <w:rsid w:val="0039390A"/>
    <w:rsid w:val="00393AF5"/>
    <w:rsid w:val="003A012C"/>
    <w:rsid w:val="003A172E"/>
    <w:rsid w:val="003A262C"/>
    <w:rsid w:val="003A3A7E"/>
    <w:rsid w:val="003A51CE"/>
    <w:rsid w:val="003A539A"/>
    <w:rsid w:val="003A6237"/>
    <w:rsid w:val="003A6A1D"/>
    <w:rsid w:val="003B1C85"/>
    <w:rsid w:val="003B2E9F"/>
    <w:rsid w:val="003B33BE"/>
    <w:rsid w:val="003B4B6D"/>
    <w:rsid w:val="003B4D4F"/>
    <w:rsid w:val="003B61E5"/>
    <w:rsid w:val="003C3529"/>
    <w:rsid w:val="003C4274"/>
    <w:rsid w:val="003C4D29"/>
    <w:rsid w:val="003C79EC"/>
    <w:rsid w:val="003D1590"/>
    <w:rsid w:val="003D44F8"/>
    <w:rsid w:val="003D4626"/>
    <w:rsid w:val="003D50B3"/>
    <w:rsid w:val="003E207C"/>
    <w:rsid w:val="003E20B9"/>
    <w:rsid w:val="003E45FA"/>
    <w:rsid w:val="003E4FC1"/>
    <w:rsid w:val="003E7CE4"/>
    <w:rsid w:val="003F2BD3"/>
    <w:rsid w:val="003F3FB3"/>
    <w:rsid w:val="003F5D74"/>
    <w:rsid w:val="003F66A1"/>
    <w:rsid w:val="00400291"/>
    <w:rsid w:val="0040106B"/>
    <w:rsid w:val="0040187C"/>
    <w:rsid w:val="00402732"/>
    <w:rsid w:val="0040327E"/>
    <w:rsid w:val="00404DD2"/>
    <w:rsid w:val="00406581"/>
    <w:rsid w:val="00406AE6"/>
    <w:rsid w:val="00407025"/>
    <w:rsid w:val="00407F3E"/>
    <w:rsid w:val="0041086D"/>
    <w:rsid w:val="004108D3"/>
    <w:rsid w:val="00412146"/>
    <w:rsid w:val="00413ABC"/>
    <w:rsid w:val="004151C5"/>
    <w:rsid w:val="00421AD6"/>
    <w:rsid w:val="00423293"/>
    <w:rsid w:val="00427642"/>
    <w:rsid w:val="004303DA"/>
    <w:rsid w:val="004319BA"/>
    <w:rsid w:val="004329FA"/>
    <w:rsid w:val="00433CD9"/>
    <w:rsid w:val="00434FB9"/>
    <w:rsid w:val="004350CF"/>
    <w:rsid w:val="00437C74"/>
    <w:rsid w:val="00437F63"/>
    <w:rsid w:val="004403E7"/>
    <w:rsid w:val="00443C03"/>
    <w:rsid w:val="00445130"/>
    <w:rsid w:val="00445453"/>
    <w:rsid w:val="00447EBA"/>
    <w:rsid w:val="0045230F"/>
    <w:rsid w:val="004551C3"/>
    <w:rsid w:val="00456638"/>
    <w:rsid w:val="004617D9"/>
    <w:rsid w:val="004649A5"/>
    <w:rsid w:val="00464B2A"/>
    <w:rsid w:val="00464ED7"/>
    <w:rsid w:val="00465BEA"/>
    <w:rsid w:val="004663E1"/>
    <w:rsid w:val="004669D5"/>
    <w:rsid w:val="00467311"/>
    <w:rsid w:val="004703DB"/>
    <w:rsid w:val="004726A5"/>
    <w:rsid w:val="00473012"/>
    <w:rsid w:val="00476268"/>
    <w:rsid w:val="00481648"/>
    <w:rsid w:val="00481EC5"/>
    <w:rsid w:val="00482040"/>
    <w:rsid w:val="00482E66"/>
    <w:rsid w:val="00483C36"/>
    <w:rsid w:val="004975C4"/>
    <w:rsid w:val="00497888"/>
    <w:rsid w:val="004979B3"/>
    <w:rsid w:val="00497B19"/>
    <w:rsid w:val="004A2B38"/>
    <w:rsid w:val="004A3A57"/>
    <w:rsid w:val="004A468A"/>
    <w:rsid w:val="004A6F17"/>
    <w:rsid w:val="004B1660"/>
    <w:rsid w:val="004B4818"/>
    <w:rsid w:val="004B4C75"/>
    <w:rsid w:val="004B6583"/>
    <w:rsid w:val="004B7109"/>
    <w:rsid w:val="004C03F5"/>
    <w:rsid w:val="004C0965"/>
    <w:rsid w:val="004C1348"/>
    <w:rsid w:val="004C1938"/>
    <w:rsid w:val="004C272F"/>
    <w:rsid w:val="004C2DA0"/>
    <w:rsid w:val="004C32B3"/>
    <w:rsid w:val="004C3B65"/>
    <w:rsid w:val="004C3EBF"/>
    <w:rsid w:val="004C4883"/>
    <w:rsid w:val="004D0FEB"/>
    <w:rsid w:val="004D1940"/>
    <w:rsid w:val="004D2415"/>
    <w:rsid w:val="004D5E7E"/>
    <w:rsid w:val="004D638D"/>
    <w:rsid w:val="004D7B52"/>
    <w:rsid w:val="004E005E"/>
    <w:rsid w:val="004E081F"/>
    <w:rsid w:val="004E36A0"/>
    <w:rsid w:val="004E4DA0"/>
    <w:rsid w:val="004E4F6D"/>
    <w:rsid w:val="004E5AA8"/>
    <w:rsid w:val="004E67F6"/>
    <w:rsid w:val="004F1240"/>
    <w:rsid w:val="004F31D7"/>
    <w:rsid w:val="004F45A5"/>
    <w:rsid w:val="004F4DD2"/>
    <w:rsid w:val="004F64B6"/>
    <w:rsid w:val="004F75E0"/>
    <w:rsid w:val="005021B2"/>
    <w:rsid w:val="00505796"/>
    <w:rsid w:val="005058E4"/>
    <w:rsid w:val="0050590F"/>
    <w:rsid w:val="005078B3"/>
    <w:rsid w:val="0051273E"/>
    <w:rsid w:val="00512B6C"/>
    <w:rsid w:val="005139A9"/>
    <w:rsid w:val="00514083"/>
    <w:rsid w:val="0051599D"/>
    <w:rsid w:val="00516300"/>
    <w:rsid w:val="00517454"/>
    <w:rsid w:val="00521C01"/>
    <w:rsid w:val="0052506F"/>
    <w:rsid w:val="00525AE3"/>
    <w:rsid w:val="00530381"/>
    <w:rsid w:val="00530BF9"/>
    <w:rsid w:val="0053113A"/>
    <w:rsid w:val="005319D1"/>
    <w:rsid w:val="00532F83"/>
    <w:rsid w:val="00533E8F"/>
    <w:rsid w:val="00534BE5"/>
    <w:rsid w:val="00536A6E"/>
    <w:rsid w:val="00537682"/>
    <w:rsid w:val="005411DB"/>
    <w:rsid w:val="00541907"/>
    <w:rsid w:val="005425CD"/>
    <w:rsid w:val="005428F2"/>
    <w:rsid w:val="00550CA4"/>
    <w:rsid w:val="00551F43"/>
    <w:rsid w:val="00561022"/>
    <w:rsid w:val="00563BA1"/>
    <w:rsid w:val="0056458D"/>
    <w:rsid w:val="005655AD"/>
    <w:rsid w:val="00567810"/>
    <w:rsid w:val="00567B26"/>
    <w:rsid w:val="00570F42"/>
    <w:rsid w:val="00573E19"/>
    <w:rsid w:val="005745F4"/>
    <w:rsid w:val="0057574E"/>
    <w:rsid w:val="00580E18"/>
    <w:rsid w:val="005822FD"/>
    <w:rsid w:val="0058412C"/>
    <w:rsid w:val="005846E4"/>
    <w:rsid w:val="00584987"/>
    <w:rsid w:val="00587162"/>
    <w:rsid w:val="005875A3"/>
    <w:rsid w:val="00591F43"/>
    <w:rsid w:val="0059232D"/>
    <w:rsid w:val="00593794"/>
    <w:rsid w:val="00594AF5"/>
    <w:rsid w:val="005954B5"/>
    <w:rsid w:val="00595A5A"/>
    <w:rsid w:val="00597CFC"/>
    <w:rsid w:val="005A0703"/>
    <w:rsid w:val="005A35D2"/>
    <w:rsid w:val="005A5AC7"/>
    <w:rsid w:val="005A731D"/>
    <w:rsid w:val="005B191C"/>
    <w:rsid w:val="005B3C29"/>
    <w:rsid w:val="005B46CC"/>
    <w:rsid w:val="005B560B"/>
    <w:rsid w:val="005B682B"/>
    <w:rsid w:val="005B7418"/>
    <w:rsid w:val="005C2CD4"/>
    <w:rsid w:val="005C4ACA"/>
    <w:rsid w:val="005C6440"/>
    <w:rsid w:val="005D0BB2"/>
    <w:rsid w:val="005D0BFD"/>
    <w:rsid w:val="005D1B7C"/>
    <w:rsid w:val="005D205C"/>
    <w:rsid w:val="005D27F9"/>
    <w:rsid w:val="005D2B11"/>
    <w:rsid w:val="005D324E"/>
    <w:rsid w:val="005D3EC9"/>
    <w:rsid w:val="005D4ADD"/>
    <w:rsid w:val="005D565C"/>
    <w:rsid w:val="005D6C7A"/>
    <w:rsid w:val="005D7A66"/>
    <w:rsid w:val="005E002B"/>
    <w:rsid w:val="005E00D1"/>
    <w:rsid w:val="005E1653"/>
    <w:rsid w:val="005E44BD"/>
    <w:rsid w:val="005E47DC"/>
    <w:rsid w:val="005E55C6"/>
    <w:rsid w:val="005F2D7C"/>
    <w:rsid w:val="005F3413"/>
    <w:rsid w:val="005F469D"/>
    <w:rsid w:val="005F4DE0"/>
    <w:rsid w:val="0060034F"/>
    <w:rsid w:val="0060056C"/>
    <w:rsid w:val="006015E9"/>
    <w:rsid w:val="00606564"/>
    <w:rsid w:val="006100B7"/>
    <w:rsid w:val="0061179A"/>
    <w:rsid w:val="00613E92"/>
    <w:rsid w:val="006203E2"/>
    <w:rsid w:val="00620811"/>
    <w:rsid w:val="00620D30"/>
    <w:rsid w:val="00623D0E"/>
    <w:rsid w:val="00625FAA"/>
    <w:rsid w:val="00626E0B"/>
    <w:rsid w:val="006273DD"/>
    <w:rsid w:val="006313CE"/>
    <w:rsid w:val="0063282D"/>
    <w:rsid w:val="00633955"/>
    <w:rsid w:val="00633D3B"/>
    <w:rsid w:val="00642EB0"/>
    <w:rsid w:val="00643FD8"/>
    <w:rsid w:val="00645065"/>
    <w:rsid w:val="006460D9"/>
    <w:rsid w:val="00646CBD"/>
    <w:rsid w:val="00650ADD"/>
    <w:rsid w:val="006515AE"/>
    <w:rsid w:val="00651977"/>
    <w:rsid w:val="0065660D"/>
    <w:rsid w:val="00657D49"/>
    <w:rsid w:val="0066012B"/>
    <w:rsid w:val="00663A97"/>
    <w:rsid w:val="00663D01"/>
    <w:rsid w:val="00663F17"/>
    <w:rsid w:val="00671FD3"/>
    <w:rsid w:val="006724F0"/>
    <w:rsid w:val="00672A05"/>
    <w:rsid w:val="00674753"/>
    <w:rsid w:val="00674798"/>
    <w:rsid w:val="006754C4"/>
    <w:rsid w:val="00676936"/>
    <w:rsid w:val="00676FEA"/>
    <w:rsid w:val="006772DA"/>
    <w:rsid w:val="0068176B"/>
    <w:rsid w:val="00685093"/>
    <w:rsid w:val="00687564"/>
    <w:rsid w:val="0069067B"/>
    <w:rsid w:val="00690BC4"/>
    <w:rsid w:val="00690D77"/>
    <w:rsid w:val="0069436B"/>
    <w:rsid w:val="00694847"/>
    <w:rsid w:val="00695886"/>
    <w:rsid w:val="006974CE"/>
    <w:rsid w:val="006A0FC9"/>
    <w:rsid w:val="006A1C94"/>
    <w:rsid w:val="006A2090"/>
    <w:rsid w:val="006A3C20"/>
    <w:rsid w:val="006A3C56"/>
    <w:rsid w:val="006A6175"/>
    <w:rsid w:val="006A63DC"/>
    <w:rsid w:val="006A6BC4"/>
    <w:rsid w:val="006A7236"/>
    <w:rsid w:val="006B016B"/>
    <w:rsid w:val="006B1B86"/>
    <w:rsid w:val="006B7375"/>
    <w:rsid w:val="006B7E84"/>
    <w:rsid w:val="006C164B"/>
    <w:rsid w:val="006C19BD"/>
    <w:rsid w:val="006C255C"/>
    <w:rsid w:val="006C499A"/>
    <w:rsid w:val="006C5BE1"/>
    <w:rsid w:val="006C79AE"/>
    <w:rsid w:val="006D0057"/>
    <w:rsid w:val="006D0E46"/>
    <w:rsid w:val="006D0F24"/>
    <w:rsid w:val="006D1B82"/>
    <w:rsid w:val="006D263F"/>
    <w:rsid w:val="006D2852"/>
    <w:rsid w:val="006D2BE7"/>
    <w:rsid w:val="006E20E0"/>
    <w:rsid w:val="006E29A5"/>
    <w:rsid w:val="006E3512"/>
    <w:rsid w:val="006E383D"/>
    <w:rsid w:val="006E5C96"/>
    <w:rsid w:val="006F2756"/>
    <w:rsid w:val="006F395F"/>
    <w:rsid w:val="006F6979"/>
    <w:rsid w:val="006F77EB"/>
    <w:rsid w:val="00702DC1"/>
    <w:rsid w:val="00703935"/>
    <w:rsid w:val="00703FE0"/>
    <w:rsid w:val="007070E0"/>
    <w:rsid w:val="00713704"/>
    <w:rsid w:val="007150A3"/>
    <w:rsid w:val="00715A3D"/>
    <w:rsid w:val="00715EE6"/>
    <w:rsid w:val="007164FA"/>
    <w:rsid w:val="00716C9F"/>
    <w:rsid w:val="007176E6"/>
    <w:rsid w:val="007212D9"/>
    <w:rsid w:val="007215D3"/>
    <w:rsid w:val="0072334D"/>
    <w:rsid w:val="00724620"/>
    <w:rsid w:val="0072485A"/>
    <w:rsid w:val="00731AB6"/>
    <w:rsid w:val="007338F4"/>
    <w:rsid w:val="00734485"/>
    <w:rsid w:val="00737A5F"/>
    <w:rsid w:val="00740613"/>
    <w:rsid w:val="00740D6D"/>
    <w:rsid w:val="00740E86"/>
    <w:rsid w:val="00742A63"/>
    <w:rsid w:val="007436C1"/>
    <w:rsid w:val="00743A2F"/>
    <w:rsid w:val="00743BF2"/>
    <w:rsid w:val="00743F5B"/>
    <w:rsid w:val="0074434E"/>
    <w:rsid w:val="00744928"/>
    <w:rsid w:val="00744DB7"/>
    <w:rsid w:val="00747226"/>
    <w:rsid w:val="00751314"/>
    <w:rsid w:val="0075149E"/>
    <w:rsid w:val="00751B6A"/>
    <w:rsid w:val="00751FD3"/>
    <w:rsid w:val="0075260F"/>
    <w:rsid w:val="007553B8"/>
    <w:rsid w:val="00755F7C"/>
    <w:rsid w:val="00757314"/>
    <w:rsid w:val="00757839"/>
    <w:rsid w:val="0076033D"/>
    <w:rsid w:val="00761142"/>
    <w:rsid w:val="007624D8"/>
    <w:rsid w:val="007627CB"/>
    <w:rsid w:val="00764660"/>
    <w:rsid w:val="007656ED"/>
    <w:rsid w:val="0076651D"/>
    <w:rsid w:val="0076687F"/>
    <w:rsid w:val="00766F50"/>
    <w:rsid w:val="007721CE"/>
    <w:rsid w:val="0077415E"/>
    <w:rsid w:val="007745BE"/>
    <w:rsid w:val="007758D4"/>
    <w:rsid w:val="007762B2"/>
    <w:rsid w:val="00776532"/>
    <w:rsid w:val="007772A9"/>
    <w:rsid w:val="0078075A"/>
    <w:rsid w:val="00780846"/>
    <w:rsid w:val="00780EEE"/>
    <w:rsid w:val="007901FF"/>
    <w:rsid w:val="00791FA5"/>
    <w:rsid w:val="00792AA9"/>
    <w:rsid w:val="007952E9"/>
    <w:rsid w:val="007961D4"/>
    <w:rsid w:val="00797DA3"/>
    <w:rsid w:val="007A425E"/>
    <w:rsid w:val="007A4596"/>
    <w:rsid w:val="007A57AB"/>
    <w:rsid w:val="007A58DC"/>
    <w:rsid w:val="007A6F8E"/>
    <w:rsid w:val="007A6F9E"/>
    <w:rsid w:val="007A72EE"/>
    <w:rsid w:val="007A79E3"/>
    <w:rsid w:val="007B3F91"/>
    <w:rsid w:val="007B43FD"/>
    <w:rsid w:val="007B44F3"/>
    <w:rsid w:val="007B52E7"/>
    <w:rsid w:val="007C27DF"/>
    <w:rsid w:val="007C44A5"/>
    <w:rsid w:val="007C4608"/>
    <w:rsid w:val="007C6D46"/>
    <w:rsid w:val="007D01B9"/>
    <w:rsid w:val="007D11C3"/>
    <w:rsid w:val="007D2C60"/>
    <w:rsid w:val="007D36FB"/>
    <w:rsid w:val="007D3787"/>
    <w:rsid w:val="007D6A50"/>
    <w:rsid w:val="007D719A"/>
    <w:rsid w:val="007D7B2F"/>
    <w:rsid w:val="007D7F01"/>
    <w:rsid w:val="007E12C8"/>
    <w:rsid w:val="007E253D"/>
    <w:rsid w:val="007E28DA"/>
    <w:rsid w:val="007E2DE1"/>
    <w:rsid w:val="007E5FA3"/>
    <w:rsid w:val="007E6D47"/>
    <w:rsid w:val="007F00E1"/>
    <w:rsid w:val="007F034C"/>
    <w:rsid w:val="007F190B"/>
    <w:rsid w:val="007F25A3"/>
    <w:rsid w:val="007F3E2A"/>
    <w:rsid w:val="007F5253"/>
    <w:rsid w:val="007F5B4E"/>
    <w:rsid w:val="007F687E"/>
    <w:rsid w:val="00800ADF"/>
    <w:rsid w:val="00801920"/>
    <w:rsid w:val="00801DD3"/>
    <w:rsid w:val="00801F92"/>
    <w:rsid w:val="00804069"/>
    <w:rsid w:val="00804E19"/>
    <w:rsid w:val="008062AC"/>
    <w:rsid w:val="00806412"/>
    <w:rsid w:val="00806CF2"/>
    <w:rsid w:val="0080709A"/>
    <w:rsid w:val="00810511"/>
    <w:rsid w:val="008108ED"/>
    <w:rsid w:val="00811575"/>
    <w:rsid w:val="0081221D"/>
    <w:rsid w:val="00812FF3"/>
    <w:rsid w:val="00814049"/>
    <w:rsid w:val="00815BD4"/>
    <w:rsid w:val="00817C86"/>
    <w:rsid w:val="008240F5"/>
    <w:rsid w:val="00825318"/>
    <w:rsid w:val="0082705E"/>
    <w:rsid w:val="008312DB"/>
    <w:rsid w:val="00833C8B"/>
    <w:rsid w:val="0083583C"/>
    <w:rsid w:val="00836875"/>
    <w:rsid w:val="00837B3E"/>
    <w:rsid w:val="008415B8"/>
    <w:rsid w:val="00841964"/>
    <w:rsid w:val="008426D3"/>
    <w:rsid w:val="008511E7"/>
    <w:rsid w:val="00851261"/>
    <w:rsid w:val="00851875"/>
    <w:rsid w:val="00852AFE"/>
    <w:rsid w:val="008530ED"/>
    <w:rsid w:val="008533B3"/>
    <w:rsid w:val="008533FC"/>
    <w:rsid w:val="0085357E"/>
    <w:rsid w:val="00854664"/>
    <w:rsid w:val="00854D79"/>
    <w:rsid w:val="0085570F"/>
    <w:rsid w:val="008561A5"/>
    <w:rsid w:val="0085793A"/>
    <w:rsid w:val="008602DF"/>
    <w:rsid w:val="008604D4"/>
    <w:rsid w:val="00861BE9"/>
    <w:rsid w:val="00865BD1"/>
    <w:rsid w:val="0086614D"/>
    <w:rsid w:val="00871499"/>
    <w:rsid w:val="008735CF"/>
    <w:rsid w:val="00875CD0"/>
    <w:rsid w:val="008777F8"/>
    <w:rsid w:val="0088243E"/>
    <w:rsid w:val="008832C1"/>
    <w:rsid w:val="008845F3"/>
    <w:rsid w:val="0088660A"/>
    <w:rsid w:val="00890CCC"/>
    <w:rsid w:val="00890FB7"/>
    <w:rsid w:val="00892E8F"/>
    <w:rsid w:val="00894468"/>
    <w:rsid w:val="008A0E62"/>
    <w:rsid w:val="008A22C8"/>
    <w:rsid w:val="008A40F5"/>
    <w:rsid w:val="008A4873"/>
    <w:rsid w:val="008A588E"/>
    <w:rsid w:val="008B0F60"/>
    <w:rsid w:val="008B0F9A"/>
    <w:rsid w:val="008B204A"/>
    <w:rsid w:val="008B27EF"/>
    <w:rsid w:val="008B291B"/>
    <w:rsid w:val="008B4F44"/>
    <w:rsid w:val="008B5B3C"/>
    <w:rsid w:val="008B73FF"/>
    <w:rsid w:val="008C384C"/>
    <w:rsid w:val="008C4C55"/>
    <w:rsid w:val="008C53DC"/>
    <w:rsid w:val="008C571D"/>
    <w:rsid w:val="008D021B"/>
    <w:rsid w:val="008D0F6A"/>
    <w:rsid w:val="008D1CB4"/>
    <w:rsid w:val="008D23BB"/>
    <w:rsid w:val="008D2F5C"/>
    <w:rsid w:val="008D441F"/>
    <w:rsid w:val="008D522A"/>
    <w:rsid w:val="008D5438"/>
    <w:rsid w:val="008D6C21"/>
    <w:rsid w:val="008D7BED"/>
    <w:rsid w:val="008E2424"/>
    <w:rsid w:val="008F4194"/>
    <w:rsid w:val="008F4439"/>
    <w:rsid w:val="008F4FFD"/>
    <w:rsid w:val="008F524E"/>
    <w:rsid w:val="0090010A"/>
    <w:rsid w:val="009008FD"/>
    <w:rsid w:val="00903B27"/>
    <w:rsid w:val="0090673C"/>
    <w:rsid w:val="00910955"/>
    <w:rsid w:val="00910B39"/>
    <w:rsid w:val="0091362A"/>
    <w:rsid w:val="00915B86"/>
    <w:rsid w:val="00915C4B"/>
    <w:rsid w:val="00920488"/>
    <w:rsid w:val="00920991"/>
    <w:rsid w:val="009216D6"/>
    <w:rsid w:val="00923338"/>
    <w:rsid w:val="00923906"/>
    <w:rsid w:val="00924457"/>
    <w:rsid w:val="0092625B"/>
    <w:rsid w:val="00930E89"/>
    <w:rsid w:val="009322FE"/>
    <w:rsid w:val="00934E4E"/>
    <w:rsid w:val="00941288"/>
    <w:rsid w:val="009416F6"/>
    <w:rsid w:val="009422D8"/>
    <w:rsid w:val="009441EA"/>
    <w:rsid w:val="0094445C"/>
    <w:rsid w:val="00945B8D"/>
    <w:rsid w:val="00945DEF"/>
    <w:rsid w:val="009472F5"/>
    <w:rsid w:val="009527F5"/>
    <w:rsid w:val="00952B91"/>
    <w:rsid w:val="00953045"/>
    <w:rsid w:val="0095548A"/>
    <w:rsid w:val="0095566E"/>
    <w:rsid w:val="00956AA6"/>
    <w:rsid w:val="00960226"/>
    <w:rsid w:val="0096216B"/>
    <w:rsid w:val="00970364"/>
    <w:rsid w:val="009730F5"/>
    <w:rsid w:val="009736D3"/>
    <w:rsid w:val="009744B3"/>
    <w:rsid w:val="00975A59"/>
    <w:rsid w:val="00980016"/>
    <w:rsid w:val="00980EEA"/>
    <w:rsid w:val="00982725"/>
    <w:rsid w:val="00983956"/>
    <w:rsid w:val="00987839"/>
    <w:rsid w:val="009915DD"/>
    <w:rsid w:val="009946CF"/>
    <w:rsid w:val="009959AE"/>
    <w:rsid w:val="009A308B"/>
    <w:rsid w:val="009A33F9"/>
    <w:rsid w:val="009B0041"/>
    <w:rsid w:val="009B5C52"/>
    <w:rsid w:val="009B67F8"/>
    <w:rsid w:val="009B68C7"/>
    <w:rsid w:val="009B6B15"/>
    <w:rsid w:val="009C1453"/>
    <w:rsid w:val="009C1B7F"/>
    <w:rsid w:val="009C51B1"/>
    <w:rsid w:val="009C53B1"/>
    <w:rsid w:val="009C624F"/>
    <w:rsid w:val="009C76EE"/>
    <w:rsid w:val="009C7D56"/>
    <w:rsid w:val="009D0028"/>
    <w:rsid w:val="009D1590"/>
    <w:rsid w:val="009D191D"/>
    <w:rsid w:val="009D2A9D"/>
    <w:rsid w:val="009D7BC2"/>
    <w:rsid w:val="009E0F6E"/>
    <w:rsid w:val="009E229C"/>
    <w:rsid w:val="009E2D54"/>
    <w:rsid w:val="009E4026"/>
    <w:rsid w:val="009E44F5"/>
    <w:rsid w:val="009E4632"/>
    <w:rsid w:val="009E58D2"/>
    <w:rsid w:val="009E5D82"/>
    <w:rsid w:val="009E5EF4"/>
    <w:rsid w:val="009E6212"/>
    <w:rsid w:val="009F330A"/>
    <w:rsid w:val="009F4DF5"/>
    <w:rsid w:val="009F54BE"/>
    <w:rsid w:val="009F5B3B"/>
    <w:rsid w:val="009F601E"/>
    <w:rsid w:val="009F6348"/>
    <w:rsid w:val="00A012CA"/>
    <w:rsid w:val="00A02AB5"/>
    <w:rsid w:val="00A06BD1"/>
    <w:rsid w:val="00A07DF1"/>
    <w:rsid w:val="00A10B04"/>
    <w:rsid w:val="00A11E76"/>
    <w:rsid w:val="00A12641"/>
    <w:rsid w:val="00A163EF"/>
    <w:rsid w:val="00A21241"/>
    <w:rsid w:val="00A214B3"/>
    <w:rsid w:val="00A25F4A"/>
    <w:rsid w:val="00A273FB"/>
    <w:rsid w:val="00A279FC"/>
    <w:rsid w:val="00A30677"/>
    <w:rsid w:val="00A313B7"/>
    <w:rsid w:val="00A321B1"/>
    <w:rsid w:val="00A321EB"/>
    <w:rsid w:val="00A335CF"/>
    <w:rsid w:val="00A34635"/>
    <w:rsid w:val="00A349A3"/>
    <w:rsid w:val="00A41CE9"/>
    <w:rsid w:val="00A43719"/>
    <w:rsid w:val="00A45179"/>
    <w:rsid w:val="00A45559"/>
    <w:rsid w:val="00A47809"/>
    <w:rsid w:val="00A47EBD"/>
    <w:rsid w:val="00A513FB"/>
    <w:rsid w:val="00A5287F"/>
    <w:rsid w:val="00A52F0F"/>
    <w:rsid w:val="00A5653D"/>
    <w:rsid w:val="00A5671A"/>
    <w:rsid w:val="00A56D5A"/>
    <w:rsid w:val="00A57341"/>
    <w:rsid w:val="00A6645A"/>
    <w:rsid w:val="00A676D4"/>
    <w:rsid w:val="00A677DB"/>
    <w:rsid w:val="00A724B6"/>
    <w:rsid w:val="00A72B01"/>
    <w:rsid w:val="00A72B6C"/>
    <w:rsid w:val="00A72CE5"/>
    <w:rsid w:val="00A743CF"/>
    <w:rsid w:val="00A75DBE"/>
    <w:rsid w:val="00A761FB"/>
    <w:rsid w:val="00A806B7"/>
    <w:rsid w:val="00A81D55"/>
    <w:rsid w:val="00A849D6"/>
    <w:rsid w:val="00A84BC7"/>
    <w:rsid w:val="00A86E64"/>
    <w:rsid w:val="00A90F42"/>
    <w:rsid w:val="00A92DB8"/>
    <w:rsid w:val="00A93B53"/>
    <w:rsid w:val="00A93BF2"/>
    <w:rsid w:val="00A95824"/>
    <w:rsid w:val="00A95D3F"/>
    <w:rsid w:val="00A96051"/>
    <w:rsid w:val="00A96DFB"/>
    <w:rsid w:val="00A97F17"/>
    <w:rsid w:val="00AA0AA0"/>
    <w:rsid w:val="00AA2139"/>
    <w:rsid w:val="00AA483F"/>
    <w:rsid w:val="00AA4C44"/>
    <w:rsid w:val="00AB00AD"/>
    <w:rsid w:val="00AB2A7C"/>
    <w:rsid w:val="00AB33F2"/>
    <w:rsid w:val="00AB4D53"/>
    <w:rsid w:val="00AB5D0A"/>
    <w:rsid w:val="00AC041E"/>
    <w:rsid w:val="00AC3A81"/>
    <w:rsid w:val="00AC4AA6"/>
    <w:rsid w:val="00AC5DFD"/>
    <w:rsid w:val="00AC6EC3"/>
    <w:rsid w:val="00AD512F"/>
    <w:rsid w:val="00AD69B0"/>
    <w:rsid w:val="00AD78C3"/>
    <w:rsid w:val="00AE0587"/>
    <w:rsid w:val="00AE0F81"/>
    <w:rsid w:val="00AE1777"/>
    <w:rsid w:val="00AE210B"/>
    <w:rsid w:val="00AE4256"/>
    <w:rsid w:val="00AF143A"/>
    <w:rsid w:val="00AF5473"/>
    <w:rsid w:val="00AF6CDC"/>
    <w:rsid w:val="00B0149E"/>
    <w:rsid w:val="00B0317C"/>
    <w:rsid w:val="00B032D1"/>
    <w:rsid w:val="00B034A2"/>
    <w:rsid w:val="00B0689C"/>
    <w:rsid w:val="00B14C1B"/>
    <w:rsid w:val="00B17677"/>
    <w:rsid w:val="00B21347"/>
    <w:rsid w:val="00B250A6"/>
    <w:rsid w:val="00B250C2"/>
    <w:rsid w:val="00B3109B"/>
    <w:rsid w:val="00B310FB"/>
    <w:rsid w:val="00B31A7B"/>
    <w:rsid w:val="00B32C3C"/>
    <w:rsid w:val="00B33B58"/>
    <w:rsid w:val="00B33BBC"/>
    <w:rsid w:val="00B3491C"/>
    <w:rsid w:val="00B35F46"/>
    <w:rsid w:val="00B36C6C"/>
    <w:rsid w:val="00B413A3"/>
    <w:rsid w:val="00B42175"/>
    <w:rsid w:val="00B4270E"/>
    <w:rsid w:val="00B42F0A"/>
    <w:rsid w:val="00B527CB"/>
    <w:rsid w:val="00B52E29"/>
    <w:rsid w:val="00B5762F"/>
    <w:rsid w:val="00B62D2C"/>
    <w:rsid w:val="00B62F1F"/>
    <w:rsid w:val="00B64253"/>
    <w:rsid w:val="00B65C55"/>
    <w:rsid w:val="00B65E59"/>
    <w:rsid w:val="00B661D6"/>
    <w:rsid w:val="00B67089"/>
    <w:rsid w:val="00B6770F"/>
    <w:rsid w:val="00B72E03"/>
    <w:rsid w:val="00B73071"/>
    <w:rsid w:val="00B75EAD"/>
    <w:rsid w:val="00B76FC9"/>
    <w:rsid w:val="00B77B45"/>
    <w:rsid w:val="00B77DE7"/>
    <w:rsid w:val="00B80F7D"/>
    <w:rsid w:val="00B817BC"/>
    <w:rsid w:val="00B822B3"/>
    <w:rsid w:val="00B869E7"/>
    <w:rsid w:val="00B869F0"/>
    <w:rsid w:val="00B87090"/>
    <w:rsid w:val="00B90796"/>
    <w:rsid w:val="00B91B25"/>
    <w:rsid w:val="00B92AA1"/>
    <w:rsid w:val="00B92AB4"/>
    <w:rsid w:val="00B92DB6"/>
    <w:rsid w:val="00B94346"/>
    <w:rsid w:val="00BA480D"/>
    <w:rsid w:val="00BA615B"/>
    <w:rsid w:val="00BA63A0"/>
    <w:rsid w:val="00BA7B78"/>
    <w:rsid w:val="00BB1583"/>
    <w:rsid w:val="00BB2034"/>
    <w:rsid w:val="00BB3545"/>
    <w:rsid w:val="00BB3E98"/>
    <w:rsid w:val="00BB7404"/>
    <w:rsid w:val="00BC0376"/>
    <w:rsid w:val="00BC1A5B"/>
    <w:rsid w:val="00BC1F54"/>
    <w:rsid w:val="00BC1FA9"/>
    <w:rsid w:val="00BC2006"/>
    <w:rsid w:val="00BC626D"/>
    <w:rsid w:val="00BC741D"/>
    <w:rsid w:val="00BD059C"/>
    <w:rsid w:val="00BD1586"/>
    <w:rsid w:val="00BD179B"/>
    <w:rsid w:val="00BD2668"/>
    <w:rsid w:val="00BD280A"/>
    <w:rsid w:val="00BD3AE4"/>
    <w:rsid w:val="00BD51B4"/>
    <w:rsid w:val="00BD59BD"/>
    <w:rsid w:val="00BE4632"/>
    <w:rsid w:val="00BE508F"/>
    <w:rsid w:val="00BE59C4"/>
    <w:rsid w:val="00BE7E5B"/>
    <w:rsid w:val="00BF5EA0"/>
    <w:rsid w:val="00BF7FB4"/>
    <w:rsid w:val="00C01671"/>
    <w:rsid w:val="00C031B7"/>
    <w:rsid w:val="00C04C9E"/>
    <w:rsid w:val="00C10C86"/>
    <w:rsid w:val="00C10F20"/>
    <w:rsid w:val="00C11D25"/>
    <w:rsid w:val="00C132A2"/>
    <w:rsid w:val="00C13D4B"/>
    <w:rsid w:val="00C14D79"/>
    <w:rsid w:val="00C14F81"/>
    <w:rsid w:val="00C15B2B"/>
    <w:rsid w:val="00C1631F"/>
    <w:rsid w:val="00C21163"/>
    <w:rsid w:val="00C213F5"/>
    <w:rsid w:val="00C2421D"/>
    <w:rsid w:val="00C257F2"/>
    <w:rsid w:val="00C268C9"/>
    <w:rsid w:val="00C31557"/>
    <w:rsid w:val="00C317FA"/>
    <w:rsid w:val="00C3255E"/>
    <w:rsid w:val="00C33154"/>
    <w:rsid w:val="00C35B60"/>
    <w:rsid w:val="00C36C7A"/>
    <w:rsid w:val="00C37619"/>
    <w:rsid w:val="00C40427"/>
    <w:rsid w:val="00C422EF"/>
    <w:rsid w:val="00C444DD"/>
    <w:rsid w:val="00C447F8"/>
    <w:rsid w:val="00C45431"/>
    <w:rsid w:val="00C45B80"/>
    <w:rsid w:val="00C50049"/>
    <w:rsid w:val="00C5058E"/>
    <w:rsid w:val="00C535C6"/>
    <w:rsid w:val="00C53E69"/>
    <w:rsid w:val="00C53FB2"/>
    <w:rsid w:val="00C55045"/>
    <w:rsid w:val="00C553A7"/>
    <w:rsid w:val="00C5543B"/>
    <w:rsid w:val="00C56899"/>
    <w:rsid w:val="00C607E5"/>
    <w:rsid w:val="00C65AEB"/>
    <w:rsid w:val="00C664E4"/>
    <w:rsid w:val="00C674B0"/>
    <w:rsid w:val="00C67750"/>
    <w:rsid w:val="00C7081D"/>
    <w:rsid w:val="00C73512"/>
    <w:rsid w:val="00C743D4"/>
    <w:rsid w:val="00C75FA4"/>
    <w:rsid w:val="00C77DC5"/>
    <w:rsid w:val="00C81096"/>
    <w:rsid w:val="00C83602"/>
    <w:rsid w:val="00C83C6F"/>
    <w:rsid w:val="00C85E8E"/>
    <w:rsid w:val="00C85F8E"/>
    <w:rsid w:val="00C87A19"/>
    <w:rsid w:val="00C95142"/>
    <w:rsid w:val="00C9531D"/>
    <w:rsid w:val="00C9539E"/>
    <w:rsid w:val="00C96541"/>
    <w:rsid w:val="00C97D9D"/>
    <w:rsid w:val="00CA2B74"/>
    <w:rsid w:val="00CA3E4C"/>
    <w:rsid w:val="00CB29CF"/>
    <w:rsid w:val="00CB329C"/>
    <w:rsid w:val="00CC0413"/>
    <w:rsid w:val="00CC0F80"/>
    <w:rsid w:val="00CC1972"/>
    <w:rsid w:val="00CC2BAF"/>
    <w:rsid w:val="00CC3346"/>
    <w:rsid w:val="00CC5457"/>
    <w:rsid w:val="00CC577D"/>
    <w:rsid w:val="00CC5B8C"/>
    <w:rsid w:val="00CD030B"/>
    <w:rsid w:val="00CD134B"/>
    <w:rsid w:val="00CD1F60"/>
    <w:rsid w:val="00CD3FF1"/>
    <w:rsid w:val="00CD4B00"/>
    <w:rsid w:val="00CD5458"/>
    <w:rsid w:val="00CD5474"/>
    <w:rsid w:val="00CD6468"/>
    <w:rsid w:val="00CE0D0F"/>
    <w:rsid w:val="00CE0E10"/>
    <w:rsid w:val="00CE2867"/>
    <w:rsid w:val="00CE4A20"/>
    <w:rsid w:val="00CE4D38"/>
    <w:rsid w:val="00CE5D62"/>
    <w:rsid w:val="00CE5DE8"/>
    <w:rsid w:val="00CE6001"/>
    <w:rsid w:val="00CE6A77"/>
    <w:rsid w:val="00CE717E"/>
    <w:rsid w:val="00CF384D"/>
    <w:rsid w:val="00CF3F1C"/>
    <w:rsid w:val="00CF469A"/>
    <w:rsid w:val="00CF5184"/>
    <w:rsid w:val="00D07C49"/>
    <w:rsid w:val="00D11AF1"/>
    <w:rsid w:val="00D136FF"/>
    <w:rsid w:val="00D14871"/>
    <w:rsid w:val="00D16880"/>
    <w:rsid w:val="00D244F9"/>
    <w:rsid w:val="00D2771D"/>
    <w:rsid w:val="00D27C20"/>
    <w:rsid w:val="00D30C07"/>
    <w:rsid w:val="00D321DC"/>
    <w:rsid w:val="00D32F60"/>
    <w:rsid w:val="00D33289"/>
    <w:rsid w:val="00D3353B"/>
    <w:rsid w:val="00D346BB"/>
    <w:rsid w:val="00D404C6"/>
    <w:rsid w:val="00D42D27"/>
    <w:rsid w:val="00D442D6"/>
    <w:rsid w:val="00D44E7A"/>
    <w:rsid w:val="00D45223"/>
    <w:rsid w:val="00D46BF6"/>
    <w:rsid w:val="00D47F18"/>
    <w:rsid w:val="00D506F2"/>
    <w:rsid w:val="00D5185D"/>
    <w:rsid w:val="00D52A4B"/>
    <w:rsid w:val="00D55537"/>
    <w:rsid w:val="00D564D2"/>
    <w:rsid w:val="00D57E66"/>
    <w:rsid w:val="00D604C4"/>
    <w:rsid w:val="00D6184C"/>
    <w:rsid w:val="00D63E57"/>
    <w:rsid w:val="00D643D9"/>
    <w:rsid w:val="00D717D9"/>
    <w:rsid w:val="00D72F2B"/>
    <w:rsid w:val="00D73868"/>
    <w:rsid w:val="00D73F94"/>
    <w:rsid w:val="00D74097"/>
    <w:rsid w:val="00D753AF"/>
    <w:rsid w:val="00D76869"/>
    <w:rsid w:val="00D76D64"/>
    <w:rsid w:val="00D77BE5"/>
    <w:rsid w:val="00D80BDC"/>
    <w:rsid w:val="00D80EF5"/>
    <w:rsid w:val="00D83131"/>
    <w:rsid w:val="00D842E7"/>
    <w:rsid w:val="00D91841"/>
    <w:rsid w:val="00D92E29"/>
    <w:rsid w:val="00D94882"/>
    <w:rsid w:val="00DA460D"/>
    <w:rsid w:val="00DB0FC3"/>
    <w:rsid w:val="00DB504F"/>
    <w:rsid w:val="00DB53A2"/>
    <w:rsid w:val="00DB5E06"/>
    <w:rsid w:val="00DC014C"/>
    <w:rsid w:val="00DC01A2"/>
    <w:rsid w:val="00DC023D"/>
    <w:rsid w:val="00DC0DE8"/>
    <w:rsid w:val="00DC1D8F"/>
    <w:rsid w:val="00DC2216"/>
    <w:rsid w:val="00DC5913"/>
    <w:rsid w:val="00DC605F"/>
    <w:rsid w:val="00DC7283"/>
    <w:rsid w:val="00DD067C"/>
    <w:rsid w:val="00DD08C3"/>
    <w:rsid w:val="00DD1E43"/>
    <w:rsid w:val="00DD4B7C"/>
    <w:rsid w:val="00DD65D7"/>
    <w:rsid w:val="00DD68E6"/>
    <w:rsid w:val="00DD6FAB"/>
    <w:rsid w:val="00DE07C9"/>
    <w:rsid w:val="00DE26E1"/>
    <w:rsid w:val="00DE2B1D"/>
    <w:rsid w:val="00DE3D83"/>
    <w:rsid w:val="00DE586E"/>
    <w:rsid w:val="00DE788E"/>
    <w:rsid w:val="00DF08C9"/>
    <w:rsid w:val="00DF1C1D"/>
    <w:rsid w:val="00DF2510"/>
    <w:rsid w:val="00DF4CF8"/>
    <w:rsid w:val="00DF53F1"/>
    <w:rsid w:val="00DF6D84"/>
    <w:rsid w:val="00DF7D00"/>
    <w:rsid w:val="00E00367"/>
    <w:rsid w:val="00E01081"/>
    <w:rsid w:val="00E034BB"/>
    <w:rsid w:val="00E05338"/>
    <w:rsid w:val="00E065BF"/>
    <w:rsid w:val="00E10A06"/>
    <w:rsid w:val="00E10E34"/>
    <w:rsid w:val="00E12678"/>
    <w:rsid w:val="00E12CB6"/>
    <w:rsid w:val="00E12DC7"/>
    <w:rsid w:val="00E13C5A"/>
    <w:rsid w:val="00E26EF9"/>
    <w:rsid w:val="00E31973"/>
    <w:rsid w:val="00E31DF6"/>
    <w:rsid w:val="00E33165"/>
    <w:rsid w:val="00E33EAF"/>
    <w:rsid w:val="00E37EC9"/>
    <w:rsid w:val="00E41018"/>
    <w:rsid w:val="00E410D4"/>
    <w:rsid w:val="00E418FD"/>
    <w:rsid w:val="00E44A3F"/>
    <w:rsid w:val="00E46007"/>
    <w:rsid w:val="00E4639D"/>
    <w:rsid w:val="00E47667"/>
    <w:rsid w:val="00E531A1"/>
    <w:rsid w:val="00E53380"/>
    <w:rsid w:val="00E5374E"/>
    <w:rsid w:val="00E53DBA"/>
    <w:rsid w:val="00E54357"/>
    <w:rsid w:val="00E54AC3"/>
    <w:rsid w:val="00E54DDA"/>
    <w:rsid w:val="00E54ECA"/>
    <w:rsid w:val="00E5519C"/>
    <w:rsid w:val="00E5604A"/>
    <w:rsid w:val="00E56B3F"/>
    <w:rsid w:val="00E63526"/>
    <w:rsid w:val="00E63734"/>
    <w:rsid w:val="00E64583"/>
    <w:rsid w:val="00E64B75"/>
    <w:rsid w:val="00E64CD5"/>
    <w:rsid w:val="00E6567A"/>
    <w:rsid w:val="00E656EA"/>
    <w:rsid w:val="00E67622"/>
    <w:rsid w:val="00E71CF4"/>
    <w:rsid w:val="00E72A2B"/>
    <w:rsid w:val="00E75718"/>
    <w:rsid w:val="00E8104E"/>
    <w:rsid w:val="00E814E0"/>
    <w:rsid w:val="00E81FE5"/>
    <w:rsid w:val="00E82639"/>
    <w:rsid w:val="00E83869"/>
    <w:rsid w:val="00E84432"/>
    <w:rsid w:val="00E84BAC"/>
    <w:rsid w:val="00E86B4E"/>
    <w:rsid w:val="00E9089E"/>
    <w:rsid w:val="00E9230F"/>
    <w:rsid w:val="00E93C79"/>
    <w:rsid w:val="00E94B65"/>
    <w:rsid w:val="00E96708"/>
    <w:rsid w:val="00E970CD"/>
    <w:rsid w:val="00E9727D"/>
    <w:rsid w:val="00EA0CCB"/>
    <w:rsid w:val="00EA13F5"/>
    <w:rsid w:val="00EA1410"/>
    <w:rsid w:val="00EA2BA2"/>
    <w:rsid w:val="00EA2DAB"/>
    <w:rsid w:val="00EA3140"/>
    <w:rsid w:val="00EA35C7"/>
    <w:rsid w:val="00EA3F88"/>
    <w:rsid w:val="00EA4E1F"/>
    <w:rsid w:val="00EA4FDC"/>
    <w:rsid w:val="00EA6421"/>
    <w:rsid w:val="00EA6532"/>
    <w:rsid w:val="00EA6CF0"/>
    <w:rsid w:val="00EA7438"/>
    <w:rsid w:val="00EB0C4C"/>
    <w:rsid w:val="00EB16C9"/>
    <w:rsid w:val="00EB355A"/>
    <w:rsid w:val="00EB64D8"/>
    <w:rsid w:val="00EB7C31"/>
    <w:rsid w:val="00EC076B"/>
    <w:rsid w:val="00EC0F5F"/>
    <w:rsid w:val="00EC147F"/>
    <w:rsid w:val="00EC1A04"/>
    <w:rsid w:val="00EC41F2"/>
    <w:rsid w:val="00EC4A9A"/>
    <w:rsid w:val="00EC4E96"/>
    <w:rsid w:val="00EC609B"/>
    <w:rsid w:val="00EC71BD"/>
    <w:rsid w:val="00ED102C"/>
    <w:rsid w:val="00ED161D"/>
    <w:rsid w:val="00ED1712"/>
    <w:rsid w:val="00ED263B"/>
    <w:rsid w:val="00ED290E"/>
    <w:rsid w:val="00ED6965"/>
    <w:rsid w:val="00EE36A6"/>
    <w:rsid w:val="00EE6AF7"/>
    <w:rsid w:val="00EE73D3"/>
    <w:rsid w:val="00EE787E"/>
    <w:rsid w:val="00EE7D7C"/>
    <w:rsid w:val="00EF2A5D"/>
    <w:rsid w:val="00EF4CA2"/>
    <w:rsid w:val="00EF78B5"/>
    <w:rsid w:val="00F013F3"/>
    <w:rsid w:val="00F0244D"/>
    <w:rsid w:val="00F048BB"/>
    <w:rsid w:val="00F04919"/>
    <w:rsid w:val="00F067E1"/>
    <w:rsid w:val="00F06D4E"/>
    <w:rsid w:val="00F07F9D"/>
    <w:rsid w:val="00F102E6"/>
    <w:rsid w:val="00F172DD"/>
    <w:rsid w:val="00F20C29"/>
    <w:rsid w:val="00F21251"/>
    <w:rsid w:val="00F22CB1"/>
    <w:rsid w:val="00F244C2"/>
    <w:rsid w:val="00F25422"/>
    <w:rsid w:val="00F25E30"/>
    <w:rsid w:val="00F26D6E"/>
    <w:rsid w:val="00F367CD"/>
    <w:rsid w:val="00F372C1"/>
    <w:rsid w:val="00F4016B"/>
    <w:rsid w:val="00F42B7F"/>
    <w:rsid w:val="00F44982"/>
    <w:rsid w:val="00F4776A"/>
    <w:rsid w:val="00F6043C"/>
    <w:rsid w:val="00F60730"/>
    <w:rsid w:val="00F60B37"/>
    <w:rsid w:val="00F61B66"/>
    <w:rsid w:val="00F66EF4"/>
    <w:rsid w:val="00F71EF1"/>
    <w:rsid w:val="00F725FE"/>
    <w:rsid w:val="00F73D00"/>
    <w:rsid w:val="00F74EA5"/>
    <w:rsid w:val="00F815DE"/>
    <w:rsid w:val="00F81CDD"/>
    <w:rsid w:val="00F83DAF"/>
    <w:rsid w:val="00F8534A"/>
    <w:rsid w:val="00F86D2E"/>
    <w:rsid w:val="00F87CE9"/>
    <w:rsid w:val="00F94213"/>
    <w:rsid w:val="00F9582C"/>
    <w:rsid w:val="00F97192"/>
    <w:rsid w:val="00FA07DF"/>
    <w:rsid w:val="00FA13A5"/>
    <w:rsid w:val="00FA3D54"/>
    <w:rsid w:val="00FA3E16"/>
    <w:rsid w:val="00FA4BA0"/>
    <w:rsid w:val="00FA77FF"/>
    <w:rsid w:val="00FB0AC3"/>
    <w:rsid w:val="00FB1F1B"/>
    <w:rsid w:val="00FB4F90"/>
    <w:rsid w:val="00FB4FC9"/>
    <w:rsid w:val="00FB59D4"/>
    <w:rsid w:val="00FB775F"/>
    <w:rsid w:val="00FC3963"/>
    <w:rsid w:val="00FC4B69"/>
    <w:rsid w:val="00FC5A60"/>
    <w:rsid w:val="00FD1D27"/>
    <w:rsid w:val="00FD2D2E"/>
    <w:rsid w:val="00FD4EDB"/>
    <w:rsid w:val="00FD799A"/>
    <w:rsid w:val="00FE0647"/>
    <w:rsid w:val="00FE0AB1"/>
    <w:rsid w:val="00FE1495"/>
    <w:rsid w:val="00FE3B52"/>
    <w:rsid w:val="00FE5CD2"/>
    <w:rsid w:val="00FE6F01"/>
    <w:rsid w:val="00FF19D2"/>
    <w:rsid w:val="00FF2204"/>
    <w:rsid w:val="00FF3B96"/>
    <w:rsid w:val="00FF4F7A"/>
    <w:rsid w:val="00FF5E0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1CFA63"/>
  <w15:docId w15:val="{16953A87-53D3-4A81-846B-FB7B761E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FF"/>
    <w:pPr>
      <w:widowControl w:val="0"/>
      <w:autoSpaceDE w:val="0"/>
      <w:autoSpaceDN w:val="0"/>
      <w:adjustRightInd w:val="0"/>
      <w:spacing w:after="0"/>
    </w:pPr>
    <w:rPr>
      <w:rFonts w:eastAsia="Times New Roman" w:cs="Times New Roman"/>
      <w:szCs w:val="26"/>
    </w:rPr>
  </w:style>
  <w:style w:type="paragraph" w:styleId="Ttulo1">
    <w:name w:val="heading 1"/>
    <w:aliases w:val="h1"/>
    <w:basedOn w:val="Normal"/>
    <w:next w:val="Normal"/>
    <w:link w:val="Ttulo1Char"/>
    <w:uiPriority w:val="9"/>
    <w:qFormat/>
    <w:rsid w:val="008B73FF"/>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8B73FF"/>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8B73FF"/>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8B73FF"/>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8B73FF"/>
    <w:pPr>
      <w:keepNext/>
      <w:numPr>
        <w:ilvl w:val="4"/>
        <w:numId w:val="22"/>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8B73FF"/>
    <w:pPr>
      <w:keepNext/>
      <w:numPr>
        <w:ilvl w:val="5"/>
        <w:numId w:val="22"/>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8B73FF"/>
    <w:pPr>
      <w:keepNext/>
      <w:numPr>
        <w:ilvl w:val="6"/>
        <w:numId w:val="22"/>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8B73FF"/>
    <w:pPr>
      <w:keepNext/>
      <w:numPr>
        <w:ilvl w:val="7"/>
        <w:numId w:val="22"/>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8B73FF"/>
    <w:pPr>
      <w:numPr>
        <w:ilvl w:val="8"/>
        <w:numId w:val="22"/>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8B73FF"/>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8B73FF"/>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8B73FF"/>
    <w:rPr>
      <w:rFonts w:ascii="Cambria" w:eastAsia="Times New Roman" w:hAnsi="Cambria" w:cs="Times New Roman"/>
      <w:b/>
      <w:bCs/>
      <w:szCs w:val="26"/>
    </w:rPr>
  </w:style>
  <w:style w:type="character" w:customStyle="1" w:styleId="Ttulo4Char">
    <w:name w:val="Título 4 Char"/>
    <w:aliases w:val="h4 Char"/>
    <w:basedOn w:val="Fontepargpadro"/>
    <w:link w:val="Ttulo4"/>
    <w:uiPriority w:val="9"/>
    <w:rsid w:val="008B73FF"/>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8B73FF"/>
    <w:rPr>
      <w:rFonts w:ascii="Calibri" w:eastAsia="Times New Roman" w:hAnsi="Calibri" w:cs="Times New Roman"/>
      <w:b/>
      <w:bCs/>
      <w:i/>
      <w:iCs/>
      <w:szCs w:val="26"/>
      <w:lang w:eastAsia="pt-BR"/>
    </w:rPr>
  </w:style>
  <w:style w:type="character" w:customStyle="1" w:styleId="Ttulo6Char">
    <w:name w:val="Título 6 Char"/>
    <w:aliases w:val="h6 Char"/>
    <w:basedOn w:val="Fontepargpadro"/>
    <w:link w:val="Ttulo6"/>
    <w:rsid w:val="008B73FF"/>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8B73FF"/>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8B73FF"/>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8B73FF"/>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8B73FF"/>
    <w:pPr>
      <w:numPr>
        <w:ilvl w:val="5"/>
        <w:numId w:val="13"/>
      </w:numPr>
      <w:spacing w:line="240" w:lineRule="exact"/>
      <w:ind w:right="1134"/>
    </w:pPr>
  </w:style>
  <w:style w:type="paragraph" w:customStyle="1" w:styleId="DeltaViewTableHeading">
    <w:name w:val="DeltaView Table Heading"/>
    <w:basedOn w:val="Normal"/>
    <w:uiPriority w:val="99"/>
    <w:rsid w:val="008B73FF"/>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8B73FF"/>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8B73FF"/>
    <w:pPr>
      <w:jc w:val="left"/>
    </w:pPr>
    <w:rPr>
      <w:rFonts w:ascii="Arial" w:hAnsi="Arial" w:cs="Arial"/>
      <w:sz w:val="24"/>
      <w:szCs w:val="24"/>
      <w:lang w:val="en-US"/>
    </w:rPr>
  </w:style>
  <w:style w:type="paragraph" w:customStyle="1" w:styleId="MF1">
    <w:name w:val="MF1"/>
    <w:basedOn w:val="Normal"/>
    <w:next w:val="DeltaViewAnnounce"/>
    <w:autoRedefine/>
    <w:uiPriority w:val="99"/>
    <w:rsid w:val="008B73FF"/>
    <w:pPr>
      <w:spacing w:line="320" w:lineRule="exact"/>
      <w:jc w:val="center"/>
    </w:pPr>
    <w:rPr>
      <w:b/>
      <w:bCs/>
      <w:smallCaps/>
      <w:sz w:val="24"/>
      <w:szCs w:val="24"/>
    </w:rPr>
  </w:style>
  <w:style w:type="paragraph" w:customStyle="1" w:styleId="DeltaViewAnnounce">
    <w:name w:val="DeltaView Announce"/>
    <w:uiPriority w:val="99"/>
    <w:rsid w:val="008B73FF"/>
    <w:pPr>
      <w:autoSpaceDE w:val="0"/>
      <w:autoSpaceDN w:val="0"/>
      <w:adjustRightInd w:val="0"/>
      <w:spacing w:before="100" w:beforeAutospacing="1" w:after="100" w:afterAutospacing="1"/>
      <w:jc w:val="left"/>
    </w:pPr>
    <w:rPr>
      <w:rFonts w:ascii="Arial" w:eastAsia="Times New Roman" w:hAnsi="Arial" w:cs="Arial"/>
      <w:sz w:val="24"/>
      <w:szCs w:val="24"/>
      <w:lang w:val="en-GB"/>
    </w:rPr>
  </w:style>
  <w:style w:type="paragraph" w:customStyle="1" w:styleId="MF2">
    <w:name w:val="MF2"/>
    <w:basedOn w:val="Normal"/>
    <w:autoRedefine/>
    <w:uiPriority w:val="99"/>
    <w:rsid w:val="008B73FF"/>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8B73FF"/>
    <w:pPr>
      <w:spacing w:line="360" w:lineRule="exact"/>
      <w:jc w:val="center"/>
    </w:pPr>
  </w:style>
  <w:style w:type="character" w:customStyle="1" w:styleId="Corpodetexto2Char">
    <w:name w:val="Corpo de texto 2 Char"/>
    <w:aliases w:val="bt2 Char"/>
    <w:basedOn w:val="Fontepargpadro"/>
    <w:link w:val="Corpodetexto2"/>
    <w:uiPriority w:val="99"/>
    <w:rsid w:val="008B73FF"/>
    <w:rPr>
      <w:rFonts w:eastAsia="Times New Roman" w:cs="Times New Roman"/>
      <w:szCs w:val="26"/>
    </w:rPr>
  </w:style>
  <w:style w:type="paragraph" w:styleId="Cabealho">
    <w:name w:val="header"/>
    <w:basedOn w:val="Normal"/>
    <w:link w:val="CabealhoChar"/>
    <w:uiPriority w:val="99"/>
    <w:rsid w:val="008B73FF"/>
    <w:pPr>
      <w:tabs>
        <w:tab w:val="center" w:pos="4419"/>
        <w:tab w:val="right" w:pos="8838"/>
      </w:tabs>
    </w:pPr>
  </w:style>
  <w:style w:type="character" w:customStyle="1" w:styleId="CabealhoChar">
    <w:name w:val="Cabeçalho Char"/>
    <w:basedOn w:val="Fontepargpadro"/>
    <w:link w:val="Cabealho"/>
    <w:uiPriority w:val="99"/>
    <w:rsid w:val="008B73FF"/>
    <w:rPr>
      <w:rFonts w:eastAsia="Times New Roman" w:cs="Times New Roman"/>
      <w:szCs w:val="26"/>
    </w:rPr>
  </w:style>
  <w:style w:type="paragraph" w:styleId="Recuodecorpodetexto">
    <w:name w:val="Body Text Indent"/>
    <w:aliases w:val="bti"/>
    <w:basedOn w:val="Normal"/>
    <w:link w:val="RecuodecorpodetextoChar"/>
    <w:uiPriority w:val="99"/>
    <w:rsid w:val="008B73FF"/>
    <w:pPr>
      <w:ind w:left="2127" w:hanging="711"/>
    </w:pPr>
  </w:style>
  <w:style w:type="character" w:customStyle="1" w:styleId="RecuodecorpodetextoChar">
    <w:name w:val="Recuo de corpo de texto Char"/>
    <w:aliases w:val="bti Char"/>
    <w:basedOn w:val="Fontepargpadro"/>
    <w:link w:val="Recuodecorpodetexto"/>
    <w:uiPriority w:val="99"/>
    <w:rsid w:val="008B73FF"/>
    <w:rPr>
      <w:rFonts w:eastAsia="Times New Roman" w:cs="Times New Roman"/>
      <w:szCs w:val="26"/>
    </w:rPr>
  </w:style>
  <w:style w:type="paragraph" w:customStyle="1" w:styleId="p0">
    <w:name w:val="p0"/>
    <w:basedOn w:val="Normal"/>
    <w:link w:val="p0Char"/>
    <w:rsid w:val="008B73FF"/>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8B73FF"/>
    <w:rPr>
      <w:rFonts w:ascii="Times" w:eastAsia="Times New Roman" w:hAnsi="Times" w:cs="Times"/>
      <w:sz w:val="24"/>
      <w:szCs w:val="24"/>
    </w:rPr>
  </w:style>
  <w:style w:type="paragraph" w:styleId="Corpodetexto3">
    <w:name w:val="Body Text 3"/>
    <w:basedOn w:val="Normal"/>
    <w:link w:val="Corpodetexto3Char"/>
    <w:uiPriority w:val="99"/>
    <w:rsid w:val="008B73FF"/>
    <w:rPr>
      <w:sz w:val="16"/>
      <w:szCs w:val="16"/>
    </w:rPr>
  </w:style>
  <w:style w:type="character" w:customStyle="1" w:styleId="Corpodetexto3Char">
    <w:name w:val="Corpo de texto 3 Char"/>
    <w:basedOn w:val="Fontepargpadro"/>
    <w:link w:val="Corpodetexto3"/>
    <w:uiPriority w:val="99"/>
    <w:rsid w:val="008B73FF"/>
    <w:rPr>
      <w:rFonts w:eastAsia="Times New Roman" w:cs="Times New Roman"/>
      <w:sz w:val="16"/>
      <w:szCs w:val="16"/>
    </w:rPr>
  </w:style>
  <w:style w:type="paragraph" w:customStyle="1" w:styleId="c3">
    <w:name w:val="c3"/>
    <w:basedOn w:val="Normal"/>
    <w:next w:val="Textodecomentrio"/>
    <w:rsid w:val="008B73FF"/>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8B73FF"/>
    <w:pPr>
      <w:widowControl/>
      <w:jc w:val="left"/>
    </w:pPr>
    <w:rPr>
      <w:sz w:val="20"/>
      <w:szCs w:val="20"/>
    </w:rPr>
  </w:style>
  <w:style w:type="character" w:customStyle="1" w:styleId="TextodecomentrioChar1">
    <w:name w:val="Texto de comentário Char1"/>
    <w:basedOn w:val="Fontepargpadro"/>
    <w:link w:val="Textodecomentrio"/>
    <w:uiPriority w:val="99"/>
    <w:rsid w:val="008B73FF"/>
    <w:rPr>
      <w:rFonts w:eastAsia="Times New Roman" w:cs="Times New Roman"/>
      <w:sz w:val="20"/>
      <w:szCs w:val="20"/>
    </w:rPr>
  </w:style>
  <w:style w:type="paragraph" w:styleId="Corpodetexto">
    <w:name w:val="Body Text"/>
    <w:aliases w:val="bt,BT"/>
    <w:basedOn w:val="Normal"/>
    <w:link w:val="CorpodetextoChar"/>
    <w:rsid w:val="008B73FF"/>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8B73FF"/>
    <w:rPr>
      <w:rFonts w:eastAsia="Times New Roman" w:cs="Times New Roman"/>
      <w:szCs w:val="26"/>
    </w:rPr>
  </w:style>
  <w:style w:type="paragraph" w:styleId="Recuodecorpodetexto2">
    <w:name w:val="Body Text Indent 2"/>
    <w:aliases w:val="bti2"/>
    <w:basedOn w:val="Normal"/>
    <w:link w:val="Recuodecorpodetexto2Char"/>
    <w:uiPriority w:val="99"/>
    <w:rsid w:val="008B73FF"/>
    <w:pPr>
      <w:ind w:left="709" w:hanging="709"/>
    </w:pPr>
  </w:style>
  <w:style w:type="character" w:customStyle="1" w:styleId="Recuodecorpodetexto2Char">
    <w:name w:val="Recuo de corpo de texto 2 Char"/>
    <w:aliases w:val="bti2 Char"/>
    <w:basedOn w:val="Fontepargpadro"/>
    <w:link w:val="Recuodecorpodetexto2"/>
    <w:uiPriority w:val="99"/>
    <w:rsid w:val="008B73FF"/>
    <w:rPr>
      <w:rFonts w:eastAsia="Times New Roman" w:cs="Times New Roman"/>
      <w:szCs w:val="26"/>
    </w:rPr>
  </w:style>
  <w:style w:type="character" w:styleId="Nmerodepgina">
    <w:name w:val="page number"/>
    <w:uiPriority w:val="99"/>
    <w:rsid w:val="008B73FF"/>
    <w:rPr>
      <w:rFonts w:ascii="Times New Roman" w:hAnsi="Times New Roman" w:cs="Times New Roman"/>
      <w:spacing w:val="0"/>
      <w:sz w:val="26"/>
      <w:szCs w:val="26"/>
      <w:lang w:val="pt-BR"/>
    </w:rPr>
  </w:style>
  <w:style w:type="paragraph" w:styleId="Rodap">
    <w:name w:val="footer"/>
    <w:basedOn w:val="Normal"/>
    <w:link w:val="RodapChar"/>
    <w:uiPriority w:val="99"/>
    <w:rsid w:val="008B73FF"/>
    <w:pPr>
      <w:tabs>
        <w:tab w:val="center" w:pos="4419"/>
        <w:tab w:val="right" w:pos="8838"/>
      </w:tabs>
      <w:jc w:val="left"/>
    </w:pPr>
  </w:style>
  <w:style w:type="character" w:customStyle="1" w:styleId="RodapChar">
    <w:name w:val="Rodapé Char"/>
    <w:basedOn w:val="Fontepargpadro"/>
    <w:link w:val="Rodap"/>
    <w:uiPriority w:val="99"/>
    <w:rsid w:val="008B73FF"/>
    <w:rPr>
      <w:rFonts w:eastAsia="Times New Roman" w:cs="Times New Roman"/>
      <w:szCs w:val="26"/>
    </w:rPr>
  </w:style>
  <w:style w:type="paragraph" w:styleId="Textoembloco">
    <w:name w:val="Block Text"/>
    <w:basedOn w:val="Normal"/>
    <w:uiPriority w:val="99"/>
    <w:rsid w:val="008B73FF"/>
    <w:pPr>
      <w:tabs>
        <w:tab w:val="left" w:pos="9072"/>
      </w:tabs>
      <w:spacing w:line="240" w:lineRule="atLeast"/>
      <w:ind w:left="426" w:right="-1"/>
    </w:pPr>
    <w:rPr>
      <w:sz w:val="24"/>
      <w:szCs w:val="24"/>
    </w:rPr>
  </w:style>
  <w:style w:type="paragraph" w:customStyle="1" w:styleId="t7">
    <w:name w:val="t7"/>
    <w:basedOn w:val="Normal"/>
    <w:uiPriority w:val="99"/>
    <w:rsid w:val="008B73FF"/>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8B73FF"/>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8B73FF"/>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8B73FF"/>
    <w:rPr>
      <w:rFonts w:ascii="Tahoma" w:hAnsi="Tahoma" w:cs="Tahoma"/>
      <w:sz w:val="16"/>
      <w:szCs w:val="16"/>
    </w:rPr>
  </w:style>
  <w:style w:type="character" w:customStyle="1" w:styleId="CommentReference1">
    <w:name w:val="Comment Reference1"/>
    <w:hidden/>
    <w:uiPriority w:val="99"/>
    <w:rsid w:val="008B73FF"/>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8B73FF"/>
    <w:rPr>
      <w:sz w:val="20"/>
      <w:szCs w:val="20"/>
    </w:rPr>
  </w:style>
  <w:style w:type="paragraph" w:customStyle="1" w:styleId="CommentSubject1">
    <w:name w:val="Comment Subject1"/>
    <w:basedOn w:val="CommentText1"/>
    <w:next w:val="CommentText1"/>
    <w:hidden/>
    <w:uiPriority w:val="99"/>
    <w:rsid w:val="008B73FF"/>
    <w:rPr>
      <w:b/>
      <w:bCs/>
    </w:rPr>
  </w:style>
  <w:style w:type="paragraph" w:styleId="Recuodecorpodetexto3">
    <w:name w:val="Body Text Indent 3"/>
    <w:aliases w:val="bti3"/>
    <w:basedOn w:val="Normal"/>
    <w:link w:val="Recuodecorpodetexto3Char"/>
    <w:uiPriority w:val="99"/>
    <w:rsid w:val="008B73FF"/>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8B73FF"/>
    <w:rPr>
      <w:rFonts w:eastAsia="Times New Roman" w:cs="Times New Roman"/>
      <w:sz w:val="16"/>
      <w:szCs w:val="16"/>
    </w:rPr>
  </w:style>
  <w:style w:type="paragraph" w:customStyle="1" w:styleId="para10">
    <w:name w:val="para10"/>
    <w:uiPriority w:val="99"/>
    <w:rsid w:val="008B73FF"/>
    <w:pPr>
      <w:widowControl w:val="0"/>
      <w:tabs>
        <w:tab w:val="left" w:pos="0"/>
        <w:tab w:val="left" w:pos="1418"/>
        <w:tab w:val="left" w:pos="2835"/>
        <w:tab w:val="left" w:pos="4252"/>
      </w:tabs>
      <w:autoSpaceDE w:val="0"/>
      <w:autoSpaceDN w:val="0"/>
      <w:adjustRightInd w:val="0"/>
      <w:spacing w:before="121" w:after="0" w:line="232" w:lineRule="atLeast"/>
    </w:pPr>
    <w:rPr>
      <w:rFonts w:ascii="Times" w:eastAsia="Times New Roman" w:hAnsi="Times" w:cs="Times"/>
      <w:szCs w:val="26"/>
    </w:rPr>
  </w:style>
  <w:style w:type="paragraph" w:customStyle="1" w:styleId="Corpo">
    <w:name w:val="Corpo"/>
    <w:uiPriority w:val="99"/>
    <w:rsid w:val="008B73FF"/>
    <w:pPr>
      <w:widowControl w:val="0"/>
      <w:autoSpaceDE w:val="0"/>
      <w:autoSpaceDN w:val="0"/>
      <w:adjustRightInd w:val="0"/>
      <w:spacing w:after="0"/>
    </w:pPr>
    <w:rPr>
      <w:rFonts w:eastAsia="Times New Roman" w:cs="Times New Roman"/>
      <w:color w:val="000000"/>
      <w:szCs w:val="26"/>
    </w:rPr>
  </w:style>
  <w:style w:type="paragraph" w:styleId="Ttulo">
    <w:name w:val="Title"/>
    <w:aliases w:val="t"/>
    <w:basedOn w:val="Normal"/>
    <w:link w:val="TtuloChar"/>
    <w:uiPriority w:val="10"/>
    <w:qFormat/>
    <w:rsid w:val="008B73FF"/>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8B73FF"/>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8B73FF"/>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8B73FF"/>
    <w:rPr>
      <w:rFonts w:ascii="Cambria" w:eastAsia="Times New Roman" w:hAnsi="Cambria" w:cs="Times New Roman"/>
      <w:sz w:val="24"/>
      <w:szCs w:val="24"/>
    </w:rPr>
  </w:style>
  <w:style w:type="paragraph" w:customStyle="1" w:styleId="BodyText21">
    <w:name w:val="Body Text 21"/>
    <w:basedOn w:val="Normal"/>
    <w:uiPriority w:val="99"/>
    <w:rsid w:val="008B73FF"/>
    <w:pPr>
      <w:ind w:left="567"/>
    </w:pPr>
    <w:rPr>
      <w:sz w:val="24"/>
      <w:szCs w:val="24"/>
      <w:lang w:val="en-AU"/>
    </w:rPr>
  </w:style>
  <w:style w:type="paragraph" w:customStyle="1" w:styleId="NormalWeb">
    <w:name w:val="Normal(Web)"/>
    <w:basedOn w:val="Normal"/>
    <w:uiPriority w:val="99"/>
    <w:rsid w:val="008B73FF"/>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8B73FF"/>
    <w:rPr>
      <w:color w:val="0000FF"/>
      <w:spacing w:val="0"/>
      <w:u w:val="double"/>
    </w:rPr>
  </w:style>
  <w:style w:type="paragraph" w:customStyle="1" w:styleId="Ttulo1AgmtArticleNumber">
    <w:name w:val="Título 1.Agmt Article Number"/>
    <w:basedOn w:val="Normal"/>
    <w:next w:val="Normal"/>
    <w:uiPriority w:val="99"/>
    <w:rsid w:val="008B73FF"/>
    <w:pPr>
      <w:keepNext/>
      <w:jc w:val="left"/>
      <w:outlineLvl w:val="0"/>
    </w:pPr>
    <w:rPr>
      <w:b/>
      <w:bCs/>
      <w:sz w:val="18"/>
      <w:szCs w:val="18"/>
    </w:rPr>
  </w:style>
  <w:style w:type="character" w:customStyle="1" w:styleId="Normal1">
    <w:name w:val="Normal1"/>
    <w:uiPriority w:val="99"/>
    <w:rsid w:val="008B73FF"/>
    <w:rPr>
      <w:rFonts w:ascii="Helvetica" w:hAnsi="Helvetica" w:cs="Helvetica"/>
      <w:spacing w:val="0"/>
      <w:sz w:val="24"/>
      <w:szCs w:val="24"/>
      <w:lang w:val="pt-BR"/>
    </w:rPr>
  </w:style>
  <w:style w:type="character" w:customStyle="1" w:styleId="DeltaViewMoveDestination">
    <w:name w:val="DeltaView Move Destination"/>
    <w:rsid w:val="008B73FF"/>
    <w:rPr>
      <w:color w:val="00C000"/>
      <w:spacing w:val="0"/>
      <w:u w:val="double"/>
    </w:rPr>
  </w:style>
  <w:style w:type="paragraph" w:styleId="Textodebalo">
    <w:name w:val="Balloon Text"/>
    <w:basedOn w:val="Normal"/>
    <w:link w:val="TextodebaloChar"/>
    <w:hidden/>
    <w:uiPriority w:val="99"/>
    <w:rsid w:val="008B73FF"/>
    <w:rPr>
      <w:rFonts w:ascii="Tahoma" w:hAnsi="Tahoma"/>
      <w:sz w:val="16"/>
      <w:szCs w:val="16"/>
    </w:rPr>
  </w:style>
  <w:style w:type="character" w:customStyle="1" w:styleId="TextodebaloChar">
    <w:name w:val="Texto de balão Char"/>
    <w:basedOn w:val="Fontepargpadro"/>
    <w:link w:val="Textodebalo"/>
    <w:uiPriority w:val="99"/>
    <w:rsid w:val="008B73FF"/>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character" w:styleId="MquinadeescreverHTML">
    <w:name w:val="HTML Typewriter"/>
    <w:uiPriority w:val="99"/>
    <w:rsid w:val="008B73FF"/>
    <w:rPr>
      <w:rFonts w:ascii="Courier New" w:hAnsi="Courier New" w:cs="Courier New"/>
      <w:spacing w:val="0"/>
      <w:sz w:val="20"/>
      <w:szCs w:val="20"/>
      <w:lang w:val="pt-BR"/>
    </w:rPr>
  </w:style>
  <w:style w:type="character" w:customStyle="1" w:styleId="deltaviewinsertion0">
    <w:name w:val="deltaviewinsertion"/>
    <w:uiPriority w:val="99"/>
    <w:rsid w:val="008B73FF"/>
    <w:rPr>
      <w:rFonts w:ascii="Times New Roman" w:hAnsi="Times New Roman" w:cs="Times New Roman"/>
      <w:spacing w:val="0"/>
      <w:sz w:val="26"/>
      <w:szCs w:val="26"/>
      <w:lang w:val="pt-BR"/>
    </w:rPr>
  </w:style>
  <w:style w:type="character" w:styleId="HiperlinkVisitado">
    <w:name w:val="FollowedHyperlink"/>
    <w:uiPriority w:val="99"/>
    <w:rsid w:val="008B73FF"/>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8B73FF"/>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8B73FF"/>
    <w:pPr>
      <w:keepNext/>
      <w:keepLines/>
      <w:numPr>
        <w:ilvl w:val="1"/>
        <w:numId w:val="5"/>
      </w:numPr>
      <w:spacing w:after="0" w:line="300" w:lineRule="exact"/>
      <w:ind w:left="707" w:hanging="707"/>
    </w:pPr>
    <w:rPr>
      <w:rFonts w:ascii="Frutiger Light" w:eastAsia="Times New Roman" w:hAnsi="Frutiger Light" w:cs="Frutiger Light"/>
      <w:szCs w:val="26"/>
    </w:rPr>
  </w:style>
  <w:style w:type="paragraph" w:styleId="PargrafodaLista">
    <w:name w:val="List Paragraph"/>
    <w:basedOn w:val="Normal"/>
    <w:link w:val="PargrafodaListaChar"/>
    <w:uiPriority w:val="34"/>
    <w:qFormat/>
    <w:rsid w:val="008B73FF"/>
    <w:pPr>
      <w:ind w:left="708"/>
    </w:pPr>
  </w:style>
  <w:style w:type="character" w:customStyle="1" w:styleId="PargrafodaListaChar">
    <w:name w:val="Parágrafo da Lista Char"/>
    <w:link w:val="PargrafodaLista"/>
    <w:uiPriority w:val="34"/>
    <w:rsid w:val="008B73FF"/>
    <w:rPr>
      <w:rFonts w:eastAsia="Times New Roman" w:cs="Times New Roman"/>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8B73FF"/>
    <w:rPr>
      <w:b/>
      <w:bCs/>
    </w:rPr>
  </w:style>
  <w:style w:type="character" w:customStyle="1" w:styleId="TextodecomentrioChar">
    <w:name w:val="Texto de comentário Char"/>
    <w:hidden/>
    <w:uiPriority w:val="99"/>
    <w:rsid w:val="008B73FF"/>
    <w:rPr>
      <w:rFonts w:ascii="Times New Roman" w:hAnsi="Times New Roman" w:cs="Times New Roman"/>
      <w:spacing w:val="0"/>
      <w:sz w:val="26"/>
      <w:szCs w:val="26"/>
      <w:lang w:val="pt-BR"/>
    </w:rPr>
  </w:style>
  <w:style w:type="character" w:customStyle="1" w:styleId="AssuntodocomentrioChar">
    <w:name w:val="Assunto do comentário Char"/>
    <w:uiPriority w:val="99"/>
    <w:rsid w:val="008B73FF"/>
  </w:style>
  <w:style w:type="paragraph" w:styleId="Commarcadores">
    <w:name w:val="List Bullet"/>
    <w:aliases w:val="lb"/>
    <w:basedOn w:val="Normal"/>
    <w:uiPriority w:val="99"/>
    <w:rsid w:val="008B73FF"/>
    <w:pPr>
      <w:numPr>
        <w:numId w:val="6"/>
      </w:numPr>
    </w:pPr>
  </w:style>
  <w:style w:type="character" w:customStyle="1" w:styleId="CommarcadoresChar">
    <w:name w:val="Com marcadores Char"/>
    <w:uiPriority w:val="99"/>
    <w:rsid w:val="008B73FF"/>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8B73FF"/>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8B73FF"/>
    <w:pPr>
      <w:spacing w:after="160" w:line="240" w:lineRule="exact"/>
    </w:pPr>
    <w:rPr>
      <w:rFonts w:ascii="Verdana" w:hAnsi="Verdana" w:cs="Verdana"/>
      <w:sz w:val="20"/>
      <w:szCs w:val="20"/>
      <w:lang w:val="en-US"/>
    </w:rPr>
  </w:style>
  <w:style w:type="character" w:customStyle="1" w:styleId="DeltaViewDeletion">
    <w:name w:val="DeltaView Deletion"/>
    <w:uiPriority w:val="99"/>
    <w:rsid w:val="008B73FF"/>
    <w:rPr>
      <w:strike/>
      <w:color w:val="FF0000"/>
      <w:spacing w:val="0"/>
    </w:rPr>
  </w:style>
  <w:style w:type="character" w:customStyle="1" w:styleId="DeltaViewMoveSource">
    <w:name w:val="DeltaView Move Source"/>
    <w:uiPriority w:val="99"/>
    <w:rsid w:val="008B73FF"/>
    <w:rPr>
      <w:strike/>
      <w:color w:val="00C000"/>
      <w:spacing w:val="0"/>
    </w:rPr>
  </w:style>
  <w:style w:type="paragraph" w:customStyle="1" w:styleId="CharChar5Char">
    <w:name w:val="Char Char5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8B73FF"/>
    <w:pPr>
      <w:spacing w:after="160" w:line="240" w:lineRule="exact"/>
    </w:pPr>
    <w:rPr>
      <w:rFonts w:ascii="Verdana" w:hAnsi="Verdana" w:cs="Verdana"/>
      <w:sz w:val="20"/>
      <w:szCs w:val="20"/>
      <w:lang w:val="en-US"/>
    </w:rPr>
  </w:style>
  <w:style w:type="character" w:styleId="Refdecomentrio">
    <w:name w:val="annotation reference"/>
    <w:uiPriority w:val="99"/>
    <w:rsid w:val="008B73FF"/>
    <w:rPr>
      <w:spacing w:val="0"/>
      <w:sz w:val="16"/>
      <w:szCs w:val="16"/>
    </w:rPr>
  </w:style>
  <w:style w:type="character" w:customStyle="1" w:styleId="DeltaViewChangeNumber">
    <w:name w:val="DeltaView Change Number"/>
    <w:uiPriority w:val="99"/>
    <w:rsid w:val="008B73FF"/>
    <w:rPr>
      <w:color w:val="000000"/>
      <w:spacing w:val="0"/>
      <w:vertAlign w:val="superscript"/>
    </w:rPr>
  </w:style>
  <w:style w:type="character" w:customStyle="1" w:styleId="DeltaViewDelimiter">
    <w:name w:val="DeltaView Delimiter"/>
    <w:uiPriority w:val="99"/>
    <w:rsid w:val="008B73FF"/>
    <w:rPr>
      <w:spacing w:val="0"/>
    </w:rPr>
  </w:style>
  <w:style w:type="paragraph" w:styleId="MapadoDocumento">
    <w:name w:val="Document Map"/>
    <w:basedOn w:val="Normal"/>
    <w:link w:val="MapadoDocumentoChar"/>
    <w:uiPriority w:val="99"/>
    <w:rsid w:val="008B73FF"/>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8B73FF"/>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8B73FF"/>
    <w:rPr>
      <w:color w:val="000000"/>
      <w:spacing w:val="0"/>
    </w:rPr>
  </w:style>
  <w:style w:type="character" w:customStyle="1" w:styleId="DeltaViewMovedDeletion">
    <w:name w:val="DeltaView Moved Deletion"/>
    <w:uiPriority w:val="99"/>
    <w:rsid w:val="008B73FF"/>
    <w:rPr>
      <w:strike/>
      <w:color w:val="C08080"/>
      <w:spacing w:val="0"/>
    </w:rPr>
  </w:style>
  <w:style w:type="character" w:customStyle="1" w:styleId="DeltaViewComment">
    <w:name w:val="DeltaView Comment"/>
    <w:uiPriority w:val="99"/>
    <w:rsid w:val="008B73FF"/>
    <w:rPr>
      <w:color w:val="000000"/>
      <w:spacing w:val="0"/>
    </w:rPr>
  </w:style>
  <w:style w:type="character" w:customStyle="1" w:styleId="DeltaViewStyleChangeText">
    <w:name w:val="DeltaView Style Change Text"/>
    <w:uiPriority w:val="99"/>
    <w:rsid w:val="008B73FF"/>
    <w:rPr>
      <w:color w:val="000000"/>
      <w:spacing w:val="0"/>
      <w:u w:val="double"/>
    </w:rPr>
  </w:style>
  <w:style w:type="character" w:customStyle="1" w:styleId="DeltaViewStyleChangeLabel">
    <w:name w:val="DeltaView Style Change Label"/>
    <w:uiPriority w:val="99"/>
    <w:rsid w:val="008B73FF"/>
    <w:rPr>
      <w:color w:val="000000"/>
      <w:spacing w:val="0"/>
    </w:rPr>
  </w:style>
  <w:style w:type="character" w:customStyle="1" w:styleId="DeltaViewInsertedComment">
    <w:name w:val="DeltaView Inserted Comment"/>
    <w:uiPriority w:val="99"/>
    <w:rsid w:val="008B73FF"/>
    <w:rPr>
      <w:color w:val="0000FF"/>
      <w:spacing w:val="0"/>
      <w:u w:val="double"/>
    </w:rPr>
  </w:style>
  <w:style w:type="character" w:customStyle="1" w:styleId="DeltaViewDeletedComment">
    <w:name w:val="DeltaView Deleted Comment"/>
    <w:uiPriority w:val="99"/>
    <w:rsid w:val="008B73FF"/>
    <w:rPr>
      <w:strike/>
      <w:color w:val="FF0000"/>
      <w:spacing w:val="0"/>
    </w:rPr>
  </w:style>
  <w:style w:type="character" w:customStyle="1" w:styleId="AssuntodocomentrioChar1">
    <w:name w:val="Assunto do comentário Char1"/>
    <w:basedOn w:val="TextodecomentrioChar1"/>
    <w:link w:val="Assuntodocomentrio"/>
    <w:uiPriority w:val="99"/>
    <w:semiHidden/>
    <w:rsid w:val="008B73FF"/>
    <w:rPr>
      <w:rFonts w:eastAsia="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8B73FF"/>
    <w:pPr>
      <w:widowControl w:val="0"/>
      <w:jc w:val="both"/>
    </w:pPr>
    <w:rPr>
      <w:b/>
      <w:bCs/>
    </w:rPr>
  </w:style>
  <w:style w:type="paragraph" w:styleId="NormalWeb0">
    <w:name w:val="Normal (Web)"/>
    <w:basedOn w:val="Normal"/>
    <w:uiPriority w:val="99"/>
    <w:rsid w:val="008B73FF"/>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8B73FF"/>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p3">
    <w:name w:val="p3"/>
    <w:basedOn w:val="Normal"/>
    <w:rsid w:val="008B73FF"/>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8B73FF"/>
    <w:rPr>
      <w:rFonts w:ascii="Calibri" w:eastAsia="Times New Roman" w:hAnsi="Calibri" w:cs="Times New Roman"/>
      <w:sz w:val="22"/>
      <w:szCs w:val="21"/>
    </w:rPr>
  </w:style>
  <w:style w:type="paragraph" w:styleId="TextosemFormatao">
    <w:name w:val="Plain Text"/>
    <w:basedOn w:val="Normal"/>
    <w:link w:val="TextosemFormataoChar"/>
    <w:uiPriority w:val="99"/>
    <w:semiHidden/>
    <w:unhideWhenUsed/>
    <w:rsid w:val="008B73FF"/>
    <w:pPr>
      <w:widowControl/>
      <w:autoSpaceDE/>
      <w:autoSpaceDN/>
      <w:adjustRightInd/>
      <w:jc w:val="left"/>
    </w:pPr>
    <w:rPr>
      <w:rFonts w:ascii="Calibri" w:hAnsi="Calibri"/>
      <w:sz w:val="22"/>
      <w:szCs w:val="21"/>
    </w:rPr>
  </w:style>
  <w:style w:type="paragraph" w:customStyle="1" w:styleId="Level4">
    <w:name w:val="Level 4"/>
    <w:basedOn w:val="Normal"/>
    <w:rsid w:val="008B73FF"/>
    <w:pPr>
      <w:widowControl/>
      <w:numPr>
        <w:ilvl w:val="3"/>
        <w:numId w:val="10"/>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8B73FF"/>
    <w:pPr>
      <w:widowControl/>
      <w:numPr>
        <w:ilvl w:val="4"/>
        <w:numId w:val="10"/>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B73FF"/>
    <w:pPr>
      <w:widowControl/>
      <w:numPr>
        <w:ilvl w:val="2"/>
        <w:numId w:val="10"/>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8B73FF"/>
    <w:rPr>
      <w:rFonts w:ascii="Arial" w:eastAsia="Arial" w:hAnsi="Arial" w:cs="Times New Roman"/>
      <w:sz w:val="20"/>
      <w:szCs w:val="28"/>
      <w:lang w:val="en-GB" w:eastAsia="en-GB"/>
    </w:rPr>
  </w:style>
  <w:style w:type="paragraph" w:customStyle="1" w:styleId="Body2">
    <w:name w:val="Body 2"/>
    <w:basedOn w:val="Normal"/>
    <w:rsid w:val="008B73FF"/>
  </w:style>
  <w:style w:type="paragraph" w:customStyle="1" w:styleId="Level2">
    <w:name w:val="Level 2"/>
    <w:basedOn w:val="Normal"/>
    <w:link w:val="Level2Char"/>
    <w:rsid w:val="008B73FF"/>
    <w:pPr>
      <w:widowControl/>
      <w:numPr>
        <w:ilvl w:val="1"/>
        <w:numId w:val="10"/>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8B73FF"/>
    <w:rPr>
      <w:rFonts w:ascii="Arial" w:eastAsia="Arial" w:hAnsi="Arial" w:cs="Times New Roman"/>
      <w:sz w:val="20"/>
      <w:szCs w:val="28"/>
      <w:lang w:val="en-GB" w:eastAsia="en-GB"/>
    </w:rPr>
  </w:style>
  <w:style w:type="paragraph" w:customStyle="1" w:styleId="Marcador1">
    <w:name w:val="Marcador(1)"/>
    <w:basedOn w:val="Normal"/>
    <w:qFormat/>
    <w:rsid w:val="008B73FF"/>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8B73FF"/>
    <w:pPr>
      <w:widowControl w:val="0"/>
    </w:pPr>
    <w:rPr>
      <w:rFonts w:ascii="Times" w:hAnsi="Times" w:cs="Times"/>
      <w:color w:val="auto"/>
    </w:rPr>
  </w:style>
  <w:style w:type="paragraph" w:customStyle="1" w:styleId="CM14">
    <w:name w:val="CM14"/>
    <w:basedOn w:val="Default"/>
    <w:next w:val="Default"/>
    <w:uiPriority w:val="99"/>
    <w:rsid w:val="008B73FF"/>
    <w:pPr>
      <w:widowControl w:val="0"/>
    </w:pPr>
    <w:rPr>
      <w:rFonts w:ascii="Times" w:hAnsi="Times" w:cs="Times"/>
      <w:color w:val="auto"/>
    </w:rPr>
  </w:style>
  <w:style w:type="paragraph" w:customStyle="1" w:styleId="CM15">
    <w:name w:val="CM15"/>
    <w:basedOn w:val="Default"/>
    <w:next w:val="Default"/>
    <w:uiPriority w:val="99"/>
    <w:rsid w:val="008B73FF"/>
    <w:pPr>
      <w:widowControl w:val="0"/>
    </w:pPr>
    <w:rPr>
      <w:rFonts w:ascii="Times" w:hAnsi="Times" w:cs="Times"/>
      <w:color w:val="auto"/>
    </w:rPr>
  </w:style>
  <w:style w:type="paragraph" w:customStyle="1" w:styleId="CM3">
    <w:name w:val="CM3"/>
    <w:basedOn w:val="Default"/>
    <w:next w:val="Default"/>
    <w:uiPriority w:val="99"/>
    <w:rsid w:val="008B73FF"/>
    <w:pPr>
      <w:widowControl w:val="0"/>
      <w:spacing w:line="348" w:lineRule="atLeast"/>
    </w:pPr>
    <w:rPr>
      <w:rFonts w:ascii="Times" w:hAnsi="Times" w:cs="Times"/>
      <w:color w:val="auto"/>
    </w:rPr>
  </w:style>
  <w:style w:type="paragraph" w:customStyle="1" w:styleId="CM16">
    <w:name w:val="CM16"/>
    <w:basedOn w:val="Default"/>
    <w:next w:val="Default"/>
    <w:uiPriority w:val="99"/>
    <w:rsid w:val="008B73FF"/>
    <w:pPr>
      <w:widowControl w:val="0"/>
    </w:pPr>
    <w:rPr>
      <w:rFonts w:ascii="Times" w:hAnsi="Times" w:cs="Times"/>
      <w:color w:val="auto"/>
    </w:rPr>
  </w:style>
  <w:style w:type="paragraph" w:customStyle="1" w:styleId="CM17">
    <w:name w:val="CM17"/>
    <w:basedOn w:val="Default"/>
    <w:next w:val="Default"/>
    <w:uiPriority w:val="99"/>
    <w:rsid w:val="008B73FF"/>
    <w:pPr>
      <w:widowControl w:val="0"/>
    </w:pPr>
    <w:rPr>
      <w:rFonts w:ascii="Times" w:hAnsi="Times" w:cs="Times"/>
      <w:color w:val="auto"/>
    </w:rPr>
  </w:style>
  <w:style w:type="paragraph" w:customStyle="1" w:styleId="Level1">
    <w:name w:val="Level 1"/>
    <w:basedOn w:val="Normal"/>
    <w:rsid w:val="008B73FF"/>
    <w:pPr>
      <w:keepNext/>
      <w:widowControl/>
      <w:numPr>
        <w:numId w:val="10"/>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8B73FF"/>
    <w:pPr>
      <w:widowControl/>
      <w:numPr>
        <w:ilvl w:val="5"/>
        <w:numId w:val="10"/>
      </w:numPr>
      <w:spacing w:after="140" w:line="290" w:lineRule="auto"/>
    </w:pPr>
    <w:rPr>
      <w:rFonts w:ascii="Arial" w:hAnsi="Arial" w:cs="Arial"/>
      <w:sz w:val="20"/>
    </w:rPr>
  </w:style>
  <w:style w:type="paragraph" w:customStyle="1" w:styleId="Contratos1ClausulasArtigos">
    <w:name w:val="Contratos 1_ClausulasArtigos"/>
    <w:basedOn w:val="Normal"/>
    <w:qFormat/>
    <w:rsid w:val="008B73FF"/>
    <w:pPr>
      <w:widowControl/>
      <w:numPr>
        <w:numId w:val="11"/>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8B73FF"/>
    <w:pPr>
      <w:widowControl/>
      <w:numPr>
        <w:ilvl w:val="1"/>
        <w:numId w:val="11"/>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8B73FF"/>
    <w:pPr>
      <w:widowControl/>
      <w:numPr>
        <w:ilvl w:val="2"/>
        <w:numId w:val="11"/>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8B73FF"/>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8B73FF"/>
    <w:rPr>
      <w:rFonts w:ascii="Arial" w:eastAsia="Times New Roman" w:hAnsi="Arial" w:cs="Times New Roman"/>
      <w:kern w:val="20"/>
      <w:sz w:val="20"/>
      <w:szCs w:val="24"/>
    </w:rPr>
  </w:style>
  <w:style w:type="paragraph" w:customStyle="1" w:styleId="Body">
    <w:name w:val="Body"/>
    <w:basedOn w:val="Normal"/>
    <w:link w:val="BodyChar"/>
    <w:qFormat/>
    <w:rsid w:val="008B73FF"/>
    <w:pPr>
      <w:widowControl/>
      <w:spacing w:after="140" w:line="290" w:lineRule="auto"/>
    </w:pPr>
    <w:rPr>
      <w:rFonts w:ascii="Arial" w:hAnsi="Arial" w:cs="Arial"/>
      <w:sz w:val="20"/>
      <w:szCs w:val="20"/>
    </w:rPr>
  </w:style>
  <w:style w:type="character" w:customStyle="1" w:styleId="BodyChar">
    <w:name w:val="Body Char"/>
    <w:link w:val="Body"/>
    <w:locked/>
    <w:rsid w:val="008B73FF"/>
    <w:rPr>
      <w:rFonts w:ascii="Arial" w:eastAsia="Times New Roman" w:hAnsi="Arial" w:cs="Arial"/>
      <w:sz w:val="20"/>
      <w:szCs w:val="20"/>
    </w:rPr>
  </w:style>
  <w:style w:type="paragraph" w:customStyle="1" w:styleId="Nivel1">
    <w:name w:val="Nivel 1"/>
    <w:basedOn w:val="CM17"/>
    <w:qFormat/>
    <w:rsid w:val="008B73FF"/>
    <w:pPr>
      <w:numPr>
        <w:numId w:val="1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8B73FF"/>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8B73FF"/>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8B73FF"/>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8B73FF"/>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8B73FF"/>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8B73FF"/>
    <w:pPr>
      <w:widowControl w:val="0"/>
      <w:spacing w:line="351" w:lineRule="atLeast"/>
    </w:pPr>
    <w:rPr>
      <w:rFonts w:ascii="Times" w:hAnsi="Times" w:cs="Times"/>
      <w:color w:val="auto"/>
    </w:rPr>
  </w:style>
  <w:style w:type="paragraph" w:customStyle="1" w:styleId="CM2">
    <w:name w:val="CM2"/>
    <w:basedOn w:val="Default"/>
    <w:next w:val="Default"/>
    <w:uiPriority w:val="99"/>
    <w:rsid w:val="008B73FF"/>
    <w:pPr>
      <w:widowControl w:val="0"/>
    </w:pPr>
    <w:rPr>
      <w:rFonts w:ascii="Times" w:hAnsi="Times" w:cs="Times"/>
      <w:color w:val="auto"/>
    </w:rPr>
  </w:style>
  <w:style w:type="paragraph" w:customStyle="1" w:styleId="CM18">
    <w:name w:val="CM18"/>
    <w:basedOn w:val="Default"/>
    <w:next w:val="Default"/>
    <w:uiPriority w:val="99"/>
    <w:rsid w:val="008B73FF"/>
    <w:pPr>
      <w:widowControl w:val="0"/>
    </w:pPr>
    <w:rPr>
      <w:rFonts w:ascii="Times" w:hAnsi="Times" w:cs="Times"/>
      <w:color w:val="auto"/>
    </w:rPr>
  </w:style>
  <w:style w:type="paragraph" w:customStyle="1" w:styleId="CM20">
    <w:name w:val="CM20"/>
    <w:basedOn w:val="Default"/>
    <w:next w:val="Default"/>
    <w:uiPriority w:val="99"/>
    <w:rsid w:val="008B73FF"/>
    <w:pPr>
      <w:widowControl w:val="0"/>
    </w:pPr>
    <w:rPr>
      <w:rFonts w:ascii="Times" w:hAnsi="Times" w:cs="Times"/>
      <w:color w:val="auto"/>
    </w:rPr>
  </w:style>
  <w:style w:type="paragraph" w:customStyle="1" w:styleId="CM4">
    <w:name w:val="CM4"/>
    <w:basedOn w:val="Default"/>
    <w:next w:val="Default"/>
    <w:uiPriority w:val="99"/>
    <w:rsid w:val="008B73FF"/>
    <w:pPr>
      <w:widowControl w:val="0"/>
    </w:pPr>
    <w:rPr>
      <w:rFonts w:ascii="Times" w:hAnsi="Times" w:cs="Times"/>
      <w:color w:val="auto"/>
    </w:rPr>
  </w:style>
  <w:style w:type="paragraph" w:customStyle="1" w:styleId="CM5">
    <w:name w:val="CM5"/>
    <w:basedOn w:val="Default"/>
    <w:next w:val="Default"/>
    <w:uiPriority w:val="99"/>
    <w:rsid w:val="008B73FF"/>
    <w:pPr>
      <w:widowControl w:val="0"/>
      <w:spacing w:line="351" w:lineRule="atLeast"/>
    </w:pPr>
    <w:rPr>
      <w:rFonts w:ascii="Times" w:hAnsi="Times" w:cs="Times"/>
      <w:color w:val="auto"/>
    </w:rPr>
  </w:style>
  <w:style w:type="paragraph" w:customStyle="1" w:styleId="CM24">
    <w:name w:val="CM24"/>
    <w:basedOn w:val="Default"/>
    <w:next w:val="Default"/>
    <w:uiPriority w:val="99"/>
    <w:rsid w:val="008B73FF"/>
    <w:pPr>
      <w:widowControl w:val="0"/>
    </w:pPr>
    <w:rPr>
      <w:rFonts w:ascii="Times" w:hAnsi="Times" w:cs="Times"/>
      <w:color w:val="auto"/>
    </w:rPr>
  </w:style>
  <w:style w:type="paragraph" w:customStyle="1" w:styleId="CM26">
    <w:name w:val="CM26"/>
    <w:basedOn w:val="Default"/>
    <w:next w:val="Default"/>
    <w:uiPriority w:val="99"/>
    <w:rsid w:val="008B73FF"/>
    <w:pPr>
      <w:widowControl w:val="0"/>
    </w:pPr>
    <w:rPr>
      <w:rFonts w:ascii="Times" w:hAnsi="Times" w:cs="Times"/>
      <w:color w:val="auto"/>
    </w:rPr>
  </w:style>
  <w:style w:type="paragraph" w:customStyle="1" w:styleId="CM27">
    <w:name w:val="CM27"/>
    <w:basedOn w:val="Default"/>
    <w:next w:val="Default"/>
    <w:uiPriority w:val="99"/>
    <w:rsid w:val="008B73FF"/>
    <w:pPr>
      <w:widowControl w:val="0"/>
    </w:pPr>
    <w:rPr>
      <w:rFonts w:ascii="Times" w:hAnsi="Times" w:cs="Times"/>
      <w:color w:val="auto"/>
    </w:rPr>
  </w:style>
  <w:style w:type="paragraph" w:customStyle="1" w:styleId="CM28">
    <w:name w:val="CM28"/>
    <w:basedOn w:val="Default"/>
    <w:next w:val="Default"/>
    <w:uiPriority w:val="99"/>
    <w:rsid w:val="008B73FF"/>
    <w:pPr>
      <w:widowControl w:val="0"/>
    </w:pPr>
    <w:rPr>
      <w:rFonts w:ascii="Times" w:hAnsi="Times" w:cs="Times"/>
      <w:color w:val="auto"/>
    </w:rPr>
  </w:style>
  <w:style w:type="paragraph" w:customStyle="1" w:styleId="CM29">
    <w:name w:val="CM29"/>
    <w:basedOn w:val="Default"/>
    <w:next w:val="Default"/>
    <w:uiPriority w:val="99"/>
    <w:rsid w:val="008B73FF"/>
    <w:pPr>
      <w:widowControl w:val="0"/>
    </w:pPr>
    <w:rPr>
      <w:rFonts w:ascii="Times" w:hAnsi="Times" w:cs="Times"/>
      <w:color w:val="auto"/>
    </w:rPr>
  </w:style>
  <w:style w:type="paragraph" w:customStyle="1" w:styleId="CM30">
    <w:name w:val="CM30"/>
    <w:basedOn w:val="Default"/>
    <w:next w:val="Default"/>
    <w:uiPriority w:val="99"/>
    <w:rsid w:val="008B73FF"/>
    <w:pPr>
      <w:widowControl w:val="0"/>
    </w:pPr>
    <w:rPr>
      <w:rFonts w:ascii="Times" w:hAnsi="Times" w:cs="Times"/>
      <w:color w:val="auto"/>
    </w:rPr>
  </w:style>
  <w:style w:type="paragraph" w:customStyle="1" w:styleId="CM25">
    <w:name w:val="CM25"/>
    <w:basedOn w:val="Default"/>
    <w:next w:val="Default"/>
    <w:uiPriority w:val="99"/>
    <w:rsid w:val="008B73FF"/>
    <w:pPr>
      <w:widowControl w:val="0"/>
    </w:pPr>
    <w:rPr>
      <w:rFonts w:ascii="Times" w:hAnsi="Times" w:cs="Times"/>
      <w:color w:val="auto"/>
    </w:rPr>
  </w:style>
  <w:style w:type="paragraph" w:customStyle="1" w:styleId="CM6">
    <w:name w:val="CM6"/>
    <w:basedOn w:val="Default"/>
    <w:next w:val="Default"/>
    <w:uiPriority w:val="99"/>
    <w:rsid w:val="008B73FF"/>
    <w:pPr>
      <w:widowControl w:val="0"/>
      <w:spacing w:line="351" w:lineRule="atLeast"/>
    </w:pPr>
    <w:rPr>
      <w:rFonts w:ascii="Times" w:hAnsi="Times" w:cs="Times"/>
      <w:color w:val="auto"/>
    </w:rPr>
  </w:style>
  <w:style w:type="paragraph" w:customStyle="1" w:styleId="CM7">
    <w:name w:val="CM7"/>
    <w:basedOn w:val="Default"/>
    <w:next w:val="Default"/>
    <w:uiPriority w:val="99"/>
    <w:rsid w:val="008B73FF"/>
    <w:pPr>
      <w:widowControl w:val="0"/>
    </w:pPr>
    <w:rPr>
      <w:rFonts w:ascii="Times" w:hAnsi="Times" w:cs="Times"/>
      <w:color w:val="auto"/>
    </w:rPr>
  </w:style>
  <w:style w:type="paragraph" w:customStyle="1" w:styleId="CM8">
    <w:name w:val="CM8"/>
    <w:basedOn w:val="Default"/>
    <w:next w:val="Default"/>
    <w:uiPriority w:val="99"/>
    <w:rsid w:val="008B73FF"/>
    <w:pPr>
      <w:widowControl w:val="0"/>
      <w:spacing w:line="346" w:lineRule="atLeast"/>
    </w:pPr>
    <w:rPr>
      <w:rFonts w:ascii="Times" w:hAnsi="Times" w:cs="Times"/>
      <w:color w:val="auto"/>
    </w:rPr>
  </w:style>
  <w:style w:type="paragraph" w:customStyle="1" w:styleId="CM9">
    <w:name w:val="CM9"/>
    <w:basedOn w:val="Default"/>
    <w:next w:val="Default"/>
    <w:uiPriority w:val="99"/>
    <w:rsid w:val="008B73FF"/>
    <w:pPr>
      <w:widowControl w:val="0"/>
      <w:spacing w:line="348" w:lineRule="atLeast"/>
    </w:pPr>
    <w:rPr>
      <w:rFonts w:ascii="Times" w:hAnsi="Times" w:cs="Times"/>
      <w:color w:val="auto"/>
    </w:rPr>
  </w:style>
  <w:style w:type="paragraph" w:customStyle="1" w:styleId="CM32">
    <w:name w:val="CM32"/>
    <w:basedOn w:val="Default"/>
    <w:next w:val="Default"/>
    <w:uiPriority w:val="99"/>
    <w:rsid w:val="008B73FF"/>
    <w:pPr>
      <w:widowControl w:val="0"/>
    </w:pPr>
    <w:rPr>
      <w:rFonts w:ascii="Times" w:hAnsi="Times" w:cs="Times"/>
      <w:color w:val="auto"/>
    </w:rPr>
  </w:style>
  <w:style w:type="paragraph" w:customStyle="1" w:styleId="CM10">
    <w:name w:val="CM10"/>
    <w:basedOn w:val="Default"/>
    <w:next w:val="Default"/>
    <w:uiPriority w:val="99"/>
    <w:rsid w:val="008B73FF"/>
    <w:pPr>
      <w:widowControl w:val="0"/>
      <w:spacing w:line="351" w:lineRule="atLeast"/>
    </w:pPr>
    <w:rPr>
      <w:rFonts w:ascii="Times" w:hAnsi="Times" w:cs="Times"/>
      <w:color w:val="auto"/>
    </w:rPr>
  </w:style>
  <w:style w:type="paragraph" w:customStyle="1" w:styleId="CM12">
    <w:name w:val="CM12"/>
    <w:basedOn w:val="Default"/>
    <w:next w:val="Default"/>
    <w:uiPriority w:val="99"/>
    <w:rsid w:val="008B73FF"/>
    <w:pPr>
      <w:widowControl w:val="0"/>
      <w:spacing w:line="351" w:lineRule="atLeast"/>
    </w:pPr>
    <w:rPr>
      <w:rFonts w:ascii="Times" w:hAnsi="Times" w:cs="Times"/>
      <w:color w:val="auto"/>
    </w:rPr>
  </w:style>
  <w:style w:type="paragraph" w:customStyle="1" w:styleId="CM19">
    <w:name w:val="CM19"/>
    <w:basedOn w:val="Default"/>
    <w:next w:val="Default"/>
    <w:uiPriority w:val="99"/>
    <w:rsid w:val="008B73FF"/>
    <w:pPr>
      <w:widowControl w:val="0"/>
    </w:pPr>
    <w:rPr>
      <w:rFonts w:ascii="Times" w:hAnsi="Times" w:cs="Times"/>
      <w:color w:val="auto"/>
    </w:rPr>
  </w:style>
  <w:style w:type="table" w:styleId="Tabelacomgrade">
    <w:name w:val="Table Grid"/>
    <w:basedOn w:val="Tabelanormal"/>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8B73FF"/>
    <w:pPr>
      <w:widowControl/>
      <w:numPr>
        <w:numId w:val="22"/>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Parties2">
    <w:name w:val="Partie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Recitals2">
    <w:name w:val="Recital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Switzerland">
    <w:name w:val="Switzerland"/>
    <w:basedOn w:val="Corpodetexto"/>
    <w:rsid w:val="008B73FF"/>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8B73FF"/>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8B73FF"/>
    <w:rPr>
      <w:rFonts w:eastAsia="Times New Roman" w:cs="Times New Roman"/>
      <w:sz w:val="21"/>
      <w:szCs w:val="20"/>
      <w:lang w:val="en-GB"/>
    </w:rPr>
  </w:style>
  <w:style w:type="paragraph" w:customStyle="1" w:styleId="Level7">
    <w:name w:val="Level 7"/>
    <w:basedOn w:val="Normal"/>
    <w:rsid w:val="008B73FF"/>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8B73FF"/>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8B73FF"/>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2">
    <w:name w:val="Bullet 2"/>
    <w:basedOn w:val="Normal"/>
    <w:qFormat/>
    <w:rsid w:val="008B73FF"/>
    <w:pPr>
      <w:widowControl/>
      <w:numPr>
        <w:ilvl w:val="1"/>
        <w:numId w:val="18"/>
      </w:numPr>
      <w:spacing w:after="140" w:line="290" w:lineRule="auto"/>
    </w:pPr>
    <w:rPr>
      <w:rFonts w:ascii="Arial" w:hAnsi="Arial" w:cs="Arial"/>
      <w:sz w:val="20"/>
    </w:rPr>
  </w:style>
  <w:style w:type="paragraph" w:customStyle="1" w:styleId="Body3">
    <w:name w:val="Body 3"/>
    <w:basedOn w:val="Body"/>
    <w:rsid w:val="008B73FF"/>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8B73FF"/>
    <w:pPr>
      <w:tabs>
        <w:tab w:val="left" w:pos="227"/>
      </w:tabs>
      <w:ind w:left="227" w:hanging="227"/>
    </w:pPr>
    <w:rPr>
      <w:rFonts w:ascii="Arial" w:hAnsi="Arial" w:cs="Arial"/>
      <w:sz w:val="16"/>
      <w:szCs w:val="20"/>
    </w:rPr>
  </w:style>
  <w:style w:type="paragraph" w:customStyle="1" w:styleId="FootnoteTextcont">
    <w:name w:val="Footnote Text cont"/>
    <w:basedOn w:val="Normal"/>
    <w:rsid w:val="008B73FF"/>
    <w:pPr>
      <w:ind w:left="227"/>
    </w:pPr>
    <w:rPr>
      <w:rFonts w:ascii="Arial" w:hAnsi="Arial" w:cs="Arial"/>
      <w:sz w:val="16"/>
    </w:rPr>
  </w:style>
  <w:style w:type="character" w:customStyle="1" w:styleId="TextodenotaderodapChar">
    <w:name w:val="Texto de nota de rodapé Char"/>
    <w:basedOn w:val="Fontepargpadro"/>
    <w:link w:val="Textodenotaderodap"/>
    <w:rsid w:val="008B73FF"/>
    <w:rPr>
      <w:rFonts w:ascii="Arial" w:eastAsia="Times New Roman" w:hAnsi="Arial" w:cs="Arial"/>
      <w:sz w:val="16"/>
      <w:szCs w:val="20"/>
    </w:rPr>
  </w:style>
  <w:style w:type="table" w:customStyle="1" w:styleId="Tabelacomgrade1">
    <w:name w:val="Tabela com grade1"/>
    <w:basedOn w:val="Tabelanormal"/>
    <w:next w:val="Tabelacomgrade"/>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8B73FF"/>
    <w:pPr>
      <w:autoSpaceDE/>
      <w:autoSpaceDN/>
      <w:adjustRightInd/>
      <w:spacing w:after="240" w:line="360" w:lineRule="atLeast"/>
      <w:textAlignment w:val="baseline"/>
    </w:pPr>
    <w:rPr>
      <w:sz w:val="24"/>
      <w:szCs w:val="20"/>
      <w:lang w:val="en-US"/>
    </w:rPr>
  </w:style>
  <w:style w:type="paragraph" w:styleId="Reviso">
    <w:name w:val="Revision"/>
    <w:hidden/>
    <w:uiPriority w:val="99"/>
    <w:semiHidden/>
    <w:rsid w:val="00FB59D4"/>
    <w:pPr>
      <w:spacing w:after="0"/>
      <w:jc w:val="left"/>
    </w:pPr>
    <w:rPr>
      <w:rFonts w:eastAsia="Times New Roman" w:cs="Times New Roman"/>
      <w:szCs w:val="26"/>
    </w:rPr>
  </w:style>
  <w:style w:type="character" w:styleId="MenoPendente">
    <w:name w:val="Unresolved Mention"/>
    <w:basedOn w:val="Fontepargpadro"/>
    <w:uiPriority w:val="99"/>
    <w:semiHidden/>
    <w:unhideWhenUsed/>
    <w:rsid w:val="00AE1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354">
      <w:bodyDiv w:val="1"/>
      <w:marLeft w:val="0"/>
      <w:marRight w:val="0"/>
      <w:marTop w:val="0"/>
      <w:marBottom w:val="0"/>
      <w:divBdr>
        <w:top w:val="none" w:sz="0" w:space="0" w:color="auto"/>
        <w:left w:val="none" w:sz="0" w:space="0" w:color="auto"/>
        <w:bottom w:val="none" w:sz="0" w:space="0" w:color="auto"/>
        <w:right w:val="none" w:sz="0" w:space="0" w:color="auto"/>
      </w:divBdr>
    </w:div>
    <w:div w:id="767774147">
      <w:bodyDiv w:val="1"/>
      <w:marLeft w:val="0"/>
      <w:marRight w:val="0"/>
      <w:marTop w:val="0"/>
      <w:marBottom w:val="0"/>
      <w:divBdr>
        <w:top w:val="none" w:sz="0" w:space="0" w:color="auto"/>
        <w:left w:val="none" w:sz="0" w:space="0" w:color="auto"/>
        <w:bottom w:val="none" w:sz="0" w:space="0" w:color="auto"/>
        <w:right w:val="none" w:sz="0" w:space="0" w:color="auto"/>
      </w:divBdr>
    </w:div>
    <w:div w:id="876359958">
      <w:bodyDiv w:val="1"/>
      <w:marLeft w:val="0"/>
      <w:marRight w:val="0"/>
      <w:marTop w:val="0"/>
      <w:marBottom w:val="0"/>
      <w:divBdr>
        <w:top w:val="none" w:sz="0" w:space="0" w:color="auto"/>
        <w:left w:val="none" w:sz="0" w:space="0" w:color="auto"/>
        <w:bottom w:val="none" w:sz="0" w:space="0" w:color="auto"/>
        <w:right w:val="none" w:sz="0" w:space="0" w:color="auto"/>
      </w:divBdr>
    </w:div>
    <w:div w:id="962349119">
      <w:bodyDiv w:val="1"/>
      <w:marLeft w:val="0"/>
      <w:marRight w:val="0"/>
      <w:marTop w:val="0"/>
      <w:marBottom w:val="0"/>
      <w:divBdr>
        <w:top w:val="none" w:sz="0" w:space="0" w:color="auto"/>
        <w:left w:val="none" w:sz="0" w:space="0" w:color="auto"/>
        <w:bottom w:val="none" w:sz="0" w:space="0" w:color="auto"/>
        <w:right w:val="none" w:sz="0" w:space="0" w:color="auto"/>
      </w:divBdr>
    </w:div>
    <w:div w:id="1219703939">
      <w:bodyDiv w:val="1"/>
      <w:marLeft w:val="0"/>
      <w:marRight w:val="0"/>
      <w:marTop w:val="0"/>
      <w:marBottom w:val="0"/>
      <w:divBdr>
        <w:top w:val="none" w:sz="0" w:space="0" w:color="auto"/>
        <w:left w:val="none" w:sz="0" w:space="0" w:color="auto"/>
        <w:bottom w:val="none" w:sz="0" w:space="0" w:color="auto"/>
        <w:right w:val="none" w:sz="0" w:space="0" w:color="auto"/>
      </w:divBdr>
    </w:div>
    <w:div w:id="1324626509">
      <w:bodyDiv w:val="1"/>
      <w:marLeft w:val="0"/>
      <w:marRight w:val="0"/>
      <w:marTop w:val="0"/>
      <w:marBottom w:val="0"/>
      <w:divBdr>
        <w:top w:val="none" w:sz="0" w:space="0" w:color="auto"/>
        <w:left w:val="none" w:sz="0" w:space="0" w:color="auto"/>
        <w:bottom w:val="none" w:sz="0" w:space="0" w:color="auto"/>
        <w:right w:val="none" w:sz="0" w:space="0" w:color="auto"/>
      </w:divBdr>
    </w:div>
    <w:div w:id="1344625805">
      <w:bodyDiv w:val="1"/>
      <w:marLeft w:val="0"/>
      <w:marRight w:val="0"/>
      <w:marTop w:val="0"/>
      <w:marBottom w:val="0"/>
      <w:divBdr>
        <w:top w:val="none" w:sz="0" w:space="0" w:color="auto"/>
        <w:left w:val="none" w:sz="0" w:space="0" w:color="auto"/>
        <w:bottom w:val="none" w:sz="0" w:space="0" w:color="auto"/>
        <w:right w:val="none" w:sz="0" w:space="0" w:color="auto"/>
      </w:divBdr>
    </w:div>
    <w:div w:id="1379208419">
      <w:bodyDiv w:val="1"/>
      <w:marLeft w:val="0"/>
      <w:marRight w:val="0"/>
      <w:marTop w:val="0"/>
      <w:marBottom w:val="0"/>
      <w:divBdr>
        <w:top w:val="none" w:sz="0" w:space="0" w:color="auto"/>
        <w:left w:val="none" w:sz="0" w:space="0" w:color="auto"/>
        <w:bottom w:val="none" w:sz="0" w:space="0" w:color="auto"/>
        <w:right w:val="none" w:sz="0" w:space="0" w:color="auto"/>
      </w:divBdr>
    </w:div>
    <w:div w:id="1435127502">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811513176">
      <w:bodyDiv w:val="1"/>
      <w:marLeft w:val="0"/>
      <w:marRight w:val="0"/>
      <w:marTop w:val="0"/>
      <w:marBottom w:val="0"/>
      <w:divBdr>
        <w:top w:val="none" w:sz="0" w:space="0" w:color="auto"/>
        <w:left w:val="none" w:sz="0" w:space="0" w:color="auto"/>
        <w:bottom w:val="none" w:sz="0" w:space="0" w:color="auto"/>
        <w:right w:val="none" w:sz="0" w:space="0" w:color="auto"/>
      </w:divBdr>
    </w:div>
    <w:div w:id="1841507808">
      <w:bodyDiv w:val="1"/>
      <w:marLeft w:val="0"/>
      <w:marRight w:val="0"/>
      <w:marTop w:val="0"/>
      <w:marBottom w:val="0"/>
      <w:divBdr>
        <w:top w:val="none" w:sz="0" w:space="0" w:color="auto"/>
        <w:left w:val="none" w:sz="0" w:space="0" w:color="auto"/>
        <w:bottom w:val="none" w:sz="0" w:space="0" w:color="auto"/>
        <w:right w:val="none" w:sz="0" w:space="0" w:color="auto"/>
      </w:divBdr>
    </w:div>
    <w:div w:id="1861385113">
      <w:bodyDiv w:val="1"/>
      <w:marLeft w:val="0"/>
      <w:marRight w:val="0"/>
      <w:marTop w:val="0"/>
      <w:marBottom w:val="0"/>
      <w:divBdr>
        <w:top w:val="none" w:sz="0" w:space="0" w:color="auto"/>
        <w:left w:val="none" w:sz="0" w:space="0" w:color="auto"/>
        <w:bottom w:val="none" w:sz="0" w:space="0" w:color="auto"/>
        <w:right w:val="none" w:sz="0" w:space="0" w:color="auto"/>
      </w:divBdr>
    </w:div>
    <w:div w:id="1994791126">
      <w:bodyDiv w:val="1"/>
      <w:marLeft w:val="0"/>
      <w:marRight w:val="0"/>
      <w:marTop w:val="0"/>
      <w:marBottom w:val="0"/>
      <w:divBdr>
        <w:top w:val="none" w:sz="0" w:space="0" w:color="auto"/>
        <w:left w:val="none" w:sz="0" w:space="0" w:color="auto"/>
        <w:bottom w:val="none" w:sz="0" w:space="0" w:color="auto"/>
        <w:right w:val="none" w:sz="0" w:space="0" w:color="auto"/>
      </w:divBdr>
    </w:div>
    <w:div w:id="213401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orporatefinance.br@ene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wmf"/><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gestaofinanceira@enel.com" TargetMode="External"/><Relationship Id="rId21"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3.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Props1.xml><?xml version="1.0" encoding="utf-8"?>
<ds:datastoreItem xmlns:ds="http://schemas.openxmlformats.org/officeDocument/2006/customXml" ds:itemID="{FB650F13-F16C-427F-8BAF-19BE7644B4A0}">
  <ds:schemaRefs>
    <ds:schemaRef ds:uri="http://schemas.openxmlformats.org/officeDocument/2006/bibliography"/>
  </ds:schemaRefs>
</ds:datastoreItem>
</file>

<file path=customXml/itemProps2.xml><?xml version="1.0" encoding="utf-8"?>
<ds:datastoreItem xmlns:ds="http://schemas.openxmlformats.org/officeDocument/2006/customXml" ds:itemID="{2B5995C1-F682-4658-8208-6968E1F404A3}">
  <ds:schemaRefs>
    <ds:schemaRef ds:uri="http://www.imanage.com/work/xmlschema"/>
  </ds:schemaRefs>
</ds:datastoreItem>
</file>

<file path=customXml/itemProps3.xml><?xml version="1.0" encoding="utf-8"?>
<ds:datastoreItem xmlns:ds="http://schemas.openxmlformats.org/officeDocument/2006/customXml" ds:itemID="{16C00E2E-D352-4E50-8369-0E2F426132D0}">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25608</Words>
  <Characters>138288</Characters>
  <Application>Microsoft Office Word</Application>
  <DocSecurity>0</DocSecurity>
  <Lines>1152</Lines>
  <Paragraphs>327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163569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raisa.reggiori@veirano.com.br</dc:creator>
  <cp:keywords/>
  <dc:description/>
  <cp:lastModifiedBy>Stocche Forbes</cp:lastModifiedBy>
  <cp:revision>2</cp:revision>
  <cp:lastPrinted>2021-04-20T14:35:00Z</cp:lastPrinted>
  <dcterms:created xsi:type="dcterms:W3CDTF">2022-04-12T11:43:00Z</dcterms:created>
  <dcterms:modified xsi:type="dcterms:W3CDTF">2022-04-12T11:43:00Z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183ae1-726f-4969-b787-1995b26b5e2f_Enabled">
    <vt:lpwstr>True</vt:lpwstr>
  </property>
  <property fmtid="{D5CDD505-2E9C-101B-9397-08002B2CF9AE}" pid="3" name="MSIP_Label_00183ae1-726f-4969-b787-1995b26b5e2f_SiteId">
    <vt:lpwstr>d539d4bf-5610-471a-afc2-1c76685cfefa</vt:lpwstr>
  </property>
  <property fmtid="{D5CDD505-2E9C-101B-9397-08002B2CF9AE}" pid="4" name="MSIP_Label_00183ae1-726f-4969-b787-1995b26b5e2f_Owner">
    <vt:lpwstr>matheus.mattos@enel.com</vt:lpwstr>
  </property>
  <property fmtid="{D5CDD505-2E9C-101B-9397-08002B2CF9AE}" pid="5" name="MSIP_Label_00183ae1-726f-4969-b787-1995b26b5e2f_SetDate">
    <vt:lpwstr>2021-03-30T20:47:16.6643814Z</vt:lpwstr>
  </property>
  <property fmtid="{D5CDD505-2E9C-101B-9397-08002B2CF9AE}" pid="6" name="MSIP_Label_00183ae1-726f-4969-b787-1995b26b5e2f_Name">
    <vt:lpwstr>Internal</vt:lpwstr>
  </property>
  <property fmtid="{D5CDD505-2E9C-101B-9397-08002B2CF9AE}" pid="7" name="MSIP_Label_00183ae1-726f-4969-b787-1995b26b5e2f_Application">
    <vt:lpwstr>Microsoft Azure Information Protection</vt:lpwstr>
  </property>
  <property fmtid="{D5CDD505-2E9C-101B-9397-08002B2CF9AE}" pid="8" name="MSIP_Label_00183ae1-726f-4969-b787-1995b26b5e2f_ActionId">
    <vt:lpwstr>2c77c49f-4dba-403f-a4cd-b8d508ede06e</vt:lpwstr>
  </property>
  <property fmtid="{D5CDD505-2E9C-101B-9397-08002B2CF9AE}" pid="9" name="MSIP_Label_00183ae1-726f-4969-b787-1995b26b5e2f_Extended_MSFT_Method">
    <vt:lpwstr>Automatic</vt:lpwstr>
  </property>
  <property fmtid="{D5CDD505-2E9C-101B-9397-08002B2CF9AE}" pid="10" name="MSIP_Label_797ad33d-ed35-43c0-b526-22bc83c17deb_Enabled">
    <vt:lpwstr>True</vt:lpwstr>
  </property>
  <property fmtid="{D5CDD505-2E9C-101B-9397-08002B2CF9AE}" pid="11" name="MSIP_Label_797ad33d-ed35-43c0-b526-22bc83c17deb_SiteId">
    <vt:lpwstr>d539d4bf-5610-471a-afc2-1c76685cfefa</vt:lpwstr>
  </property>
  <property fmtid="{D5CDD505-2E9C-101B-9397-08002B2CF9AE}" pid="12" name="MSIP_Label_797ad33d-ed35-43c0-b526-22bc83c17deb_Owner">
    <vt:lpwstr>matheus.mattos@enel.com</vt:lpwstr>
  </property>
  <property fmtid="{D5CDD505-2E9C-101B-9397-08002B2CF9AE}" pid="13" name="MSIP_Label_797ad33d-ed35-43c0-b526-22bc83c17deb_SetDate">
    <vt:lpwstr>2021-03-30T20:47:16.6643814Z</vt:lpwstr>
  </property>
  <property fmtid="{D5CDD505-2E9C-101B-9397-08002B2CF9AE}" pid="14" name="MSIP_Label_797ad33d-ed35-43c0-b526-22bc83c17deb_Name">
    <vt:lpwstr>Not Encrypted</vt:lpwstr>
  </property>
  <property fmtid="{D5CDD505-2E9C-101B-9397-08002B2CF9AE}" pid="15" name="MSIP_Label_797ad33d-ed35-43c0-b526-22bc83c17deb_Application">
    <vt:lpwstr>Microsoft Azure Information Protection</vt:lpwstr>
  </property>
  <property fmtid="{D5CDD505-2E9C-101B-9397-08002B2CF9AE}" pid="16" name="MSIP_Label_797ad33d-ed35-43c0-b526-22bc83c17deb_ActionId">
    <vt:lpwstr>2c77c49f-4dba-403f-a4cd-b8d508ede06e</vt:lpwstr>
  </property>
  <property fmtid="{D5CDD505-2E9C-101B-9397-08002B2CF9AE}" pid="17" name="MSIP_Label_797ad33d-ed35-43c0-b526-22bc83c17deb_Parent">
    <vt:lpwstr>00183ae1-726f-4969-b787-1995b26b5e2f</vt:lpwstr>
  </property>
  <property fmtid="{D5CDD505-2E9C-101B-9397-08002B2CF9AE}" pid="18" name="MSIP_Label_797ad33d-ed35-43c0-b526-22bc83c17deb_Extended_MSFT_Method">
    <vt:lpwstr>Automatic</vt:lpwstr>
  </property>
  <property fmtid="{D5CDD505-2E9C-101B-9397-08002B2CF9AE}" pid="19" name="iManageFooter">
    <vt:lpwstr>1953541v20</vt:lpwstr>
  </property>
  <property fmtid="{D5CDD505-2E9C-101B-9397-08002B2CF9AE}" pid="20" name="MSIP_Label_3c41c091-3cbc-4dba-8b59-ce62f19500db_Enabled">
    <vt:lpwstr>true</vt:lpwstr>
  </property>
  <property fmtid="{D5CDD505-2E9C-101B-9397-08002B2CF9AE}" pid="21" name="MSIP_Label_3c41c091-3cbc-4dba-8b59-ce62f19500db_SetDate">
    <vt:lpwstr>2022-04-11T21:04:43Z</vt:lpwstr>
  </property>
  <property fmtid="{D5CDD505-2E9C-101B-9397-08002B2CF9AE}" pid="22" name="MSIP_Label_3c41c091-3cbc-4dba-8b59-ce62f19500db_Method">
    <vt:lpwstr>Privileged</vt:lpwstr>
  </property>
  <property fmtid="{D5CDD505-2E9C-101B-9397-08002B2CF9AE}" pid="23" name="MSIP_Label_3c41c091-3cbc-4dba-8b59-ce62f19500db_Name">
    <vt:lpwstr>Confidential_0_1</vt:lpwstr>
  </property>
  <property fmtid="{D5CDD505-2E9C-101B-9397-08002B2CF9AE}" pid="24" name="MSIP_Label_3c41c091-3cbc-4dba-8b59-ce62f19500db_SiteId">
    <vt:lpwstr>35595a02-4d6d-44ac-99e1-f9ab4cd872db</vt:lpwstr>
  </property>
  <property fmtid="{D5CDD505-2E9C-101B-9397-08002B2CF9AE}" pid="25" name="MSIP_Label_3c41c091-3cbc-4dba-8b59-ce62f19500db_ActionId">
    <vt:lpwstr>e43e001e-d7ef-46ff-b869-d3fa3cda4e7a</vt:lpwstr>
  </property>
  <property fmtid="{D5CDD505-2E9C-101B-9397-08002B2CF9AE}" pid="26" name="MSIP_Label_3c41c091-3cbc-4dba-8b59-ce62f19500db_ContentBits">
    <vt:lpwstr>1</vt:lpwstr>
  </property>
  <property fmtid="{D5CDD505-2E9C-101B-9397-08002B2CF9AE}" pid="27" name="Sensitivity">
    <vt:lpwstr>Internal Not Encrypted</vt:lpwstr>
  </property>
</Properties>
</file>
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2963" w14:textId="77777777" w:rsidR="0006436F" w:rsidRPr="00D31FFA" w:rsidRDefault="002E7D1B" w:rsidP="002055D8">
      <w:pPr>
        <w:spacing w:after="240" w:line="320" w:lineRule="atLeast"/>
        <w:rPr>
          <w:rFonts w:ascii="Tahoma" w:hAnsi="Tahoma" w:cs="Tahoma"/>
          <w:sz w:val="22"/>
          <w:szCs w:val="22"/>
        </w:rPr>
      </w:pPr>
      <w:r w:rsidRPr="00D31FFA">
        <w:rPr>
          <w:rFonts w:ascii="Tahoma" w:eastAsiaTheme="majorEastAsia" w:hAnsi="Tahoma" w:cs="Tahoma"/>
          <w:b/>
          <w:sz w:val="22"/>
          <w:szCs w:val="22"/>
        </w:rPr>
        <w:t xml:space="preserve">INSTRUMENTO PARTICULAR DE ESCRITURA DA </w:t>
      </w:r>
      <w:r w:rsidR="008612FD" w:rsidRPr="00D31FFA">
        <w:rPr>
          <w:rFonts w:ascii="Tahoma" w:eastAsiaTheme="majorEastAsia" w:hAnsi="Tahoma" w:cs="Tahoma"/>
          <w:b/>
          <w:sz w:val="22"/>
          <w:szCs w:val="22"/>
        </w:rPr>
        <w:t xml:space="preserve">10ª </w:t>
      </w:r>
      <w:r w:rsidRPr="00D31FFA">
        <w:rPr>
          <w:rFonts w:ascii="Tahoma" w:eastAsiaTheme="majorEastAsia" w:hAnsi="Tahoma" w:cs="Tahoma"/>
          <w:b/>
          <w:sz w:val="22"/>
          <w:szCs w:val="22"/>
        </w:rPr>
        <w:t>(</w:t>
      </w:r>
      <w:r w:rsidR="008612FD" w:rsidRPr="00D31FFA">
        <w:rPr>
          <w:rFonts w:ascii="Tahoma" w:eastAsiaTheme="majorEastAsia" w:hAnsi="Tahoma" w:cs="Tahoma"/>
          <w:b/>
          <w:sz w:val="22"/>
          <w:szCs w:val="22"/>
        </w:rPr>
        <w:t>DÉCIMA</w:t>
      </w:r>
      <w:r w:rsidRPr="00D31FFA">
        <w:rPr>
          <w:rFonts w:ascii="Tahoma" w:eastAsiaTheme="majorEastAsia" w:hAnsi="Tahoma" w:cs="Tahoma"/>
          <w:b/>
          <w:sz w:val="22"/>
          <w:szCs w:val="22"/>
        </w:rPr>
        <w:t>) EMISSÃO DE DEBÊNTURES SIMPLES, NÃO CONVERSÍVEIS EM AÇÕES, EM SÉRIE ÚNICA, DA ESPÉCIE QUIROGRAFÁRIA, PARA DISTRIBUIÇÃO PÚBLICA, COM ESFORÇOS RESTRITOS DE DISTRIBUIÇÃO, DA AEGEA SANEAMENTO E PARTICIPAÇÕES S.A.</w:t>
      </w:r>
    </w:p>
    <w:p w14:paraId="31B1A6F0" w14:textId="77777777" w:rsidR="0006436F" w:rsidRPr="00D31FFA" w:rsidRDefault="0006436F" w:rsidP="002055D8">
      <w:pPr>
        <w:spacing w:after="240" w:line="320" w:lineRule="atLeast"/>
        <w:jc w:val="center"/>
        <w:rPr>
          <w:rFonts w:ascii="Tahoma" w:hAnsi="Tahoma" w:cs="Tahoma"/>
          <w:sz w:val="22"/>
          <w:szCs w:val="22"/>
        </w:rPr>
      </w:pPr>
    </w:p>
    <w:p w14:paraId="075E1537" w14:textId="77777777" w:rsidR="0006436F" w:rsidRPr="00D31FFA" w:rsidRDefault="0006436F" w:rsidP="002055D8">
      <w:pPr>
        <w:spacing w:after="240" w:line="320" w:lineRule="atLeast"/>
        <w:jc w:val="center"/>
        <w:rPr>
          <w:rFonts w:ascii="Tahoma" w:hAnsi="Tahoma" w:cs="Tahoma"/>
          <w:sz w:val="22"/>
          <w:szCs w:val="22"/>
        </w:rPr>
      </w:pPr>
    </w:p>
    <w:p w14:paraId="3F609228" w14:textId="77777777" w:rsidR="002E7D1B" w:rsidRPr="00D31FFA" w:rsidRDefault="002E7D1B" w:rsidP="002055D8">
      <w:pPr>
        <w:pStyle w:val="Corpodetexto"/>
        <w:spacing w:after="240" w:line="320" w:lineRule="atLeast"/>
        <w:ind w:right="391"/>
        <w:jc w:val="center"/>
        <w:rPr>
          <w:rFonts w:ascii="Tahoma" w:hAnsi="Tahoma" w:cs="Tahoma"/>
          <w:sz w:val="22"/>
          <w:szCs w:val="22"/>
        </w:rPr>
      </w:pPr>
      <w:r w:rsidRPr="00D31FFA">
        <w:rPr>
          <w:rFonts w:ascii="Tahoma" w:hAnsi="Tahoma" w:cs="Tahoma"/>
          <w:sz w:val="22"/>
          <w:szCs w:val="22"/>
        </w:rPr>
        <w:t>entre</w:t>
      </w:r>
    </w:p>
    <w:p w14:paraId="76D3E4B1" w14:textId="77777777" w:rsidR="000B2920" w:rsidRPr="00D31FFA" w:rsidRDefault="002E7D1B" w:rsidP="002055D8">
      <w:pPr>
        <w:spacing w:after="240" w:line="320" w:lineRule="atLeast"/>
        <w:jc w:val="center"/>
        <w:rPr>
          <w:rFonts w:ascii="Tahoma" w:hAnsi="Tahoma" w:cs="Tahoma"/>
          <w:b/>
          <w:sz w:val="22"/>
          <w:szCs w:val="22"/>
        </w:rPr>
      </w:pPr>
      <w:r w:rsidRPr="00D31FFA">
        <w:rPr>
          <w:rFonts w:ascii="Tahoma" w:hAnsi="Tahoma" w:cs="Tahoma"/>
          <w:b/>
          <w:sz w:val="22"/>
          <w:szCs w:val="22"/>
        </w:rPr>
        <w:t>AEGEA SANEAMENTO E PARTICIPAÇÕES S.A.</w:t>
      </w:r>
    </w:p>
    <w:p w14:paraId="39F9442D" w14:textId="77777777" w:rsidR="002E7D1B" w:rsidRPr="00D31FFA" w:rsidRDefault="002E7D1B" w:rsidP="002055D8">
      <w:pPr>
        <w:spacing w:after="240" w:line="320" w:lineRule="atLeast"/>
        <w:ind w:right="394"/>
        <w:jc w:val="center"/>
        <w:rPr>
          <w:rFonts w:ascii="Tahoma" w:hAnsi="Tahoma" w:cs="Tahoma"/>
          <w:i/>
          <w:sz w:val="22"/>
          <w:szCs w:val="22"/>
        </w:rPr>
      </w:pPr>
      <w:r w:rsidRPr="00D31FFA">
        <w:rPr>
          <w:rFonts w:ascii="Tahoma" w:hAnsi="Tahoma" w:cs="Tahoma"/>
          <w:sz w:val="22"/>
          <w:szCs w:val="22"/>
        </w:rPr>
        <w:t>como</w:t>
      </w:r>
      <w:r w:rsidRPr="00D31FFA">
        <w:rPr>
          <w:rFonts w:ascii="Tahoma" w:hAnsi="Tahoma" w:cs="Tahoma"/>
          <w:i/>
          <w:sz w:val="22"/>
          <w:szCs w:val="22"/>
        </w:rPr>
        <w:t xml:space="preserve"> </w:t>
      </w:r>
      <w:r w:rsidRPr="00D31FFA">
        <w:rPr>
          <w:rFonts w:ascii="Tahoma" w:hAnsi="Tahoma" w:cs="Tahoma"/>
          <w:sz w:val="22"/>
          <w:szCs w:val="22"/>
        </w:rPr>
        <w:t>Emissora</w:t>
      </w:r>
    </w:p>
    <w:p w14:paraId="2AB93F27" w14:textId="77777777" w:rsidR="0006436F" w:rsidRPr="00D31FFA" w:rsidRDefault="002E7D1B" w:rsidP="002055D8">
      <w:pPr>
        <w:pStyle w:val="Corpodetexto"/>
        <w:spacing w:after="240" w:line="320" w:lineRule="atLeast"/>
        <w:ind w:right="393"/>
        <w:jc w:val="center"/>
        <w:rPr>
          <w:rFonts w:ascii="Tahoma" w:hAnsi="Tahoma" w:cs="Tahoma"/>
          <w:sz w:val="22"/>
          <w:szCs w:val="22"/>
        </w:rPr>
      </w:pPr>
      <w:r w:rsidRPr="00D31FFA">
        <w:rPr>
          <w:rFonts w:ascii="Tahoma" w:hAnsi="Tahoma" w:cs="Tahoma"/>
          <w:sz w:val="22"/>
          <w:szCs w:val="22"/>
        </w:rPr>
        <w:t>e</w:t>
      </w:r>
    </w:p>
    <w:p w14:paraId="1FB8759D" w14:textId="77777777" w:rsidR="0006436F" w:rsidRPr="00D31FFA" w:rsidRDefault="0006436F" w:rsidP="002055D8">
      <w:pPr>
        <w:spacing w:after="240" w:line="320" w:lineRule="atLeast"/>
        <w:ind w:right="395"/>
        <w:jc w:val="center"/>
        <w:rPr>
          <w:rFonts w:ascii="Tahoma" w:hAnsi="Tahoma" w:cs="Tahoma"/>
          <w:b/>
          <w:sz w:val="22"/>
          <w:szCs w:val="22"/>
        </w:rPr>
      </w:pPr>
    </w:p>
    <w:p w14:paraId="0284D597" w14:textId="77777777" w:rsidR="0006436F" w:rsidRPr="00D31FFA" w:rsidRDefault="0006436F" w:rsidP="002055D8">
      <w:pPr>
        <w:spacing w:after="240" w:line="320" w:lineRule="atLeast"/>
        <w:ind w:right="395"/>
        <w:jc w:val="center"/>
        <w:rPr>
          <w:rFonts w:ascii="Tahoma" w:hAnsi="Tahoma" w:cs="Tahoma"/>
          <w:b/>
          <w:sz w:val="22"/>
          <w:szCs w:val="22"/>
        </w:rPr>
      </w:pPr>
    </w:p>
    <w:p w14:paraId="3D02B542" w14:textId="329CA26E" w:rsidR="000B2920" w:rsidRPr="00D31FFA" w:rsidRDefault="002537FF" w:rsidP="002055D8">
      <w:pPr>
        <w:spacing w:after="240" w:line="320" w:lineRule="atLeast"/>
        <w:ind w:right="395"/>
        <w:jc w:val="center"/>
        <w:rPr>
          <w:rFonts w:ascii="Tahoma" w:hAnsi="Tahoma" w:cs="Tahoma"/>
          <w:b/>
          <w:sz w:val="22"/>
          <w:szCs w:val="22"/>
        </w:rPr>
      </w:pPr>
      <w:r w:rsidRPr="00D31FFA">
        <w:rPr>
          <w:rFonts w:ascii="Tahoma" w:hAnsi="Tahoma" w:cs="Tahoma"/>
          <w:b/>
          <w:sz w:val="22"/>
          <w:szCs w:val="22"/>
        </w:rPr>
        <w:t>OLIVEIRA TRUST DISTRIBUIDORA DE TÍTULOS E VALORES MOBILIÁRIOS S.A.</w:t>
      </w:r>
    </w:p>
    <w:p w14:paraId="2BF06FAF" w14:textId="77777777" w:rsidR="002E7D1B" w:rsidRPr="00D31FFA" w:rsidRDefault="002E7D1B" w:rsidP="002055D8">
      <w:pPr>
        <w:spacing w:after="240" w:line="320" w:lineRule="atLeast"/>
        <w:ind w:right="395"/>
        <w:jc w:val="center"/>
        <w:rPr>
          <w:rFonts w:ascii="Tahoma" w:hAnsi="Tahoma" w:cs="Tahoma"/>
          <w:sz w:val="22"/>
          <w:szCs w:val="22"/>
        </w:rPr>
      </w:pPr>
      <w:r w:rsidRPr="00D31FFA">
        <w:rPr>
          <w:rFonts w:ascii="Tahoma" w:hAnsi="Tahoma" w:cs="Tahoma"/>
          <w:sz w:val="22"/>
          <w:szCs w:val="22"/>
        </w:rPr>
        <w:t>como Agente Fiduciário, representando a comunhão de Debenturistas</w:t>
      </w:r>
    </w:p>
    <w:p w14:paraId="41F95ABA" w14:textId="77777777" w:rsidR="002E7D1B" w:rsidRPr="00D31FFA" w:rsidRDefault="002E7D1B" w:rsidP="002055D8">
      <w:pPr>
        <w:spacing w:after="240" w:line="320" w:lineRule="atLeast"/>
        <w:jc w:val="center"/>
        <w:rPr>
          <w:rFonts w:ascii="Tahoma" w:hAnsi="Tahoma" w:cs="Tahoma"/>
          <w:sz w:val="22"/>
          <w:szCs w:val="22"/>
        </w:rPr>
      </w:pPr>
      <w:r w:rsidRPr="00D31FFA">
        <w:rPr>
          <w:rFonts w:ascii="Tahoma" w:hAnsi="Tahoma" w:cs="Tahoma"/>
          <w:sz w:val="22"/>
          <w:szCs w:val="22"/>
        </w:rPr>
        <w:t>__________________</w:t>
      </w:r>
    </w:p>
    <w:p w14:paraId="161A565B" w14:textId="77777777" w:rsidR="000B2920" w:rsidRPr="00D31FFA" w:rsidRDefault="002E7D1B" w:rsidP="002055D8">
      <w:pPr>
        <w:spacing w:after="240" w:line="320" w:lineRule="atLeast"/>
        <w:jc w:val="center"/>
        <w:rPr>
          <w:rFonts w:ascii="Tahoma" w:hAnsi="Tahoma" w:cs="Tahoma"/>
          <w:sz w:val="22"/>
          <w:szCs w:val="22"/>
        </w:rPr>
      </w:pPr>
      <w:r w:rsidRPr="00D31FFA">
        <w:rPr>
          <w:rFonts w:ascii="Tahoma" w:hAnsi="Tahoma" w:cs="Tahoma"/>
          <w:sz w:val="22"/>
          <w:szCs w:val="22"/>
        </w:rPr>
        <w:t>Datado de</w:t>
      </w:r>
    </w:p>
    <w:p w14:paraId="0B6FB129" w14:textId="060EB9B8" w:rsidR="000B2920" w:rsidRPr="00D31FFA" w:rsidRDefault="00F245A5" w:rsidP="002055D8">
      <w:pPr>
        <w:spacing w:after="240" w:line="320" w:lineRule="atLeast"/>
        <w:jc w:val="center"/>
        <w:rPr>
          <w:rFonts w:ascii="Tahoma" w:hAnsi="Tahoma" w:cs="Tahoma"/>
          <w:b/>
          <w:sz w:val="22"/>
          <w:szCs w:val="22"/>
        </w:rPr>
      </w:pPr>
      <w:r w:rsidRPr="00D31FFA">
        <w:rPr>
          <w:rFonts w:ascii="Tahoma" w:hAnsi="Tahoma" w:cs="Tahoma"/>
          <w:b/>
          <w:sz w:val="22"/>
          <w:szCs w:val="22"/>
        </w:rPr>
        <w:t>27</w:t>
      </w:r>
      <w:r w:rsidR="008612FD" w:rsidRPr="00D31FFA">
        <w:rPr>
          <w:rFonts w:ascii="Tahoma" w:hAnsi="Tahoma" w:cs="Tahoma"/>
          <w:b/>
          <w:sz w:val="22"/>
          <w:szCs w:val="22"/>
        </w:rPr>
        <w:t xml:space="preserve"> </w:t>
      </w:r>
      <w:r w:rsidR="002E7D1B" w:rsidRPr="00D31FFA">
        <w:rPr>
          <w:rFonts w:ascii="Tahoma" w:hAnsi="Tahoma" w:cs="Tahoma"/>
          <w:b/>
          <w:sz w:val="22"/>
          <w:szCs w:val="22"/>
        </w:rPr>
        <w:t xml:space="preserve">de </w:t>
      </w:r>
      <w:r w:rsidR="000A4E78" w:rsidRPr="00D31FFA">
        <w:rPr>
          <w:rFonts w:ascii="Tahoma" w:hAnsi="Tahoma" w:cs="Tahoma"/>
          <w:b/>
          <w:sz w:val="22"/>
          <w:szCs w:val="22"/>
        </w:rPr>
        <w:t xml:space="preserve">abril </w:t>
      </w:r>
      <w:r w:rsidR="002E7D1B" w:rsidRPr="00D31FFA">
        <w:rPr>
          <w:rFonts w:ascii="Tahoma" w:hAnsi="Tahoma" w:cs="Tahoma"/>
          <w:b/>
          <w:sz w:val="22"/>
          <w:szCs w:val="22"/>
        </w:rPr>
        <w:t>de 202</w:t>
      </w:r>
      <w:r w:rsidR="008612FD" w:rsidRPr="00D31FFA">
        <w:rPr>
          <w:rFonts w:ascii="Tahoma" w:hAnsi="Tahoma" w:cs="Tahoma"/>
          <w:b/>
          <w:sz w:val="22"/>
          <w:szCs w:val="22"/>
        </w:rPr>
        <w:t>2</w:t>
      </w:r>
    </w:p>
    <w:p w14:paraId="56EC2C0A" w14:textId="77777777" w:rsidR="000B2920" w:rsidRPr="00D31FFA" w:rsidRDefault="002E7D1B" w:rsidP="002055D8">
      <w:pPr>
        <w:spacing w:after="240" w:line="320" w:lineRule="atLeast"/>
        <w:jc w:val="center"/>
        <w:rPr>
          <w:rFonts w:ascii="Tahoma" w:hAnsi="Tahoma" w:cs="Tahoma"/>
          <w:sz w:val="22"/>
          <w:szCs w:val="22"/>
        </w:rPr>
      </w:pPr>
      <w:r w:rsidRPr="00D31FFA">
        <w:rPr>
          <w:rFonts w:ascii="Tahoma" w:hAnsi="Tahoma" w:cs="Tahoma"/>
          <w:sz w:val="22"/>
          <w:szCs w:val="22"/>
        </w:rPr>
        <w:t>__________________</w:t>
      </w:r>
    </w:p>
    <w:p w14:paraId="3D6253AD" w14:textId="77777777" w:rsidR="00B6331F" w:rsidRPr="00D31FFA" w:rsidRDefault="00B6331F" w:rsidP="002055D8">
      <w:pPr>
        <w:spacing w:after="240" w:line="320" w:lineRule="atLeast"/>
        <w:jc w:val="center"/>
        <w:rPr>
          <w:rFonts w:ascii="Tahoma" w:hAnsi="Tahoma" w:cs="Tahoma"/>
          <w:sz w:val="22"/>
          <w:szCs w:val="22"/>
        </w:rPr>
        <w:sectPr w:rsidR="00B6331F" w:rsidRPr="00D31FFA" w:rsidSect="008F3187">
          <w:headerReference w:type="default" r:id="rId14"/>
          <w:footerReference w:type="default" r:id="rId15"/>
          <w:headerReference w:type="first" r:id="rId16"/>
          <w:footerReference w:type="first" r:id="rId17"/>
          <w:pgSz w:w="12250" w:h="15850"/>
          <w:pgMar w:top="1440" w:right="1440" w:bottom="1440" w:left="1440" w:header="720" w:footer="720" w:gutter="0"/>
          <w:cols w:space="720"/>
          <w:titlePg/>
          <w:docGrid w:linePitch="299"/>
        </w:sectPr>
      </w:pPr>
    </w:p>
    <w:p w14:paraId="0030D7BD" w14:textId="77777777" w:rsidR="002E7D1B" w:rsidRPr="00D31FFA" w:rsidRDefault="002E7D1B" w:rsidP="002055D8">
      <w:pPr>
        <w:spacing w:after="240" w:line="320" w:lineRule="atLeast"/>
        <w:rPr>
          <w:rFonts w:ascii="Tahoma" w:hAnsi="Tahoma" w:cs="Tahoma"/>
          <w:b/>
          <w:sz w:val="22"/>
          <w:szCs w:val="22"/>
        </w:rPr>
      </w:pPr>
      <w:r w:rsidRPr="00D31FFA">
        <w:rPr>
          <w:rFonts w:ascii="Tahoma" w:eastAsiaTheme="majorEastAsia" w:hAnsi="Tahoma" w:cs="Tahoma"/>
          <w:b/>
          <w:sz w:val="22"/>
          <w:szCs w:val="22"/>
        </w:rPr>
        <w:lastRenderedPageBreak/>
        <w:t xml:space="preserve">INSTRUMENTO PARTICULAR DE ESCRITURA DA </w:t>
      </w:r>
      <w:r w:rsidR="008612FD" w:rsidRPr="00D31FFA">
        <w:rPr>
          <w:rFonts w:ascii="Tahoma" w:eastAsiaTheme="majorEastAsia" w:hAnsi="Tahoma" w:cs="Tahoma"/>
          <w:b/>
          <w:sz w:val="22"/>
          <w:szCs w:val="22"/>
        </w:rPr>
        <w:t xml:space="preserve">10ª </w:t>
      </w:r>
      <w:r w:rsidRPr="00D31FFA">
        <w:rPr>
          <w:rFonts w:ascii="Tahoma" w:eastAsiaTheme="majorEastAsia" w:hAnsi="Tahoma" w:cs="Tahoma"/>
          <w:b/>
          <w:sz w:val="22"/>
          <w:szCs w:val="22"/>
        </w:rPr>
        <w:t>(</w:t>
      </w:r>
      <w:r w:rsidR="008612FD" w:rsidRPr="00D31FFA">
        <w:rPr>
          <w:rFonts w:ascii="Tahoma" w:eastAsiaTheme="majorEastAsia" w:hAnsi="Tahoma" w:cs="Tahoma"/>
          <w:b/>
          <w:sz w:val="22"/>
          <w:szCs w:val="22"/>
        </w:rPr>
        <w:t>DÉCIMA</w:t>
      </w:r>
      <w:r w:rsidRPr="00D31FFA">
        <w:rPr>
          <w:rFonts w:ascii="Tahoma" w:eastAsiaTheme="majorEastAsia" w:hAnsi="Tahoma" w:cs="Tahoma"/>
          <w:b/>
          <w:sz w:val="22"/>
          <w:szCs w:val="22"/>
        </w:rPr>
        <w:t>) EMISSÃO DE DEBÊNTURES SIMPLES, NÃO CONVERSÍVEIS EM AÇÕES, EM SÉRIE ÚNICA, DA ESPÉCIE QUIROGRAFÁRIA, PARA DISTRIBUIÇÃO PÚBLICA, COM ESFORÇOS RESTRITOS DE DISTRIBUIÇÃO, DA AEGEA SANEAMENTO E PARTICIPAÇÕES S.A.</w:t>
      </w:r>
    </w:p>
    <w:p w14:paraId="6CD11080" w14:textId="77777777" w:rsidR="002E7D1B" w:rsidRPr="00D31FFA" w:rsidRDefault="002E7D1B" w:rsidP="002055D8">
      <w:pPr>
        <w:pStyle w:val="Corpodetexto"/>
        <w:spacing w:after="240" w:line="320" w:lineRule="atLeast"/>
        <w:rPr>
          <w:rFonts w:ascii="Tahoma" w:hAnsi="Tahoma" w:cs="Tahoma"/>
          <w:sz w:val="22"/>
          <w:szCs w:val="22"/>
        </w:rPr>
      </w:pPr>
      <w:r w:rsidRPr="00D31FFA">
        <w:rPr>
          <w:rFonts w:ascii="Tahoma" w:hAnsi="Tahoma" w:cs="Tahoma"/>
          <w:sz w:val="22"/>
          <w:szCs w:val="22"/>
        </w:rPr>
        <w:t>Pelo presente instrumento particular, de um lado,</w:t>
      </w:r>
    </w:p>
    <w:p w14:paraId="2B72EA1A" w14:textId="77777777" w:rsidR="002E7D1B" w:rsidRPr="00D31FFA" w:rsidRDefault="002E7D1B" w:rsidP="002055D8">
      <w:pPr>
        <w:pStyle w:val="Corpodetexto"/>
        <w:spacing w:after="240" w:line="320" w:lineRule="atLeast"/>
        <w:ind w:right="165"/>
        <w:jc w:val="both"/>
        <w:rPr>
          <w:rFonts w:ascii="Tahoma" w:hAnsi="Tahoma" w:cs="Tahoma"/>
          <w:spacing w:val="-1"/>
          <w:sz w:val="22"/>
          <w:szCs w:val="22"/>
        </w:rPr>
      </w:pPr>
      <w:r w:rsidRPr="00D31FFA">
        <w:rPr>
          <w:rFonts w:ascii="Tahoma" w:hAnsi="Tahoma" w:cs="Tahoma"/>
          <w:b/>
          <w:sz w:val="22"/>
          <w:szCs w:val="22"/>
        </w:rPr>
        <w:t xml:space="preserve">AEGEA SANEAMENTO E PARTICIPAÇÕES </w:t>
      </w:r>
      <w:r w:rsidRPr="00D31FFA">
        <w:rPr>
          <w:rFonts w:ascii="Tahoma" w:hAnsi="Tahoma" w:cs="Tahoma"/>
          <w:b/>
          <w:spacing w:val="-3"/>
          <w:sz w:val="22"/>
          <w:szCs w:val="22"/>
        </w:rPr>
        <w:t>S.A.</w:t>
      </w:r>
      <w:r w:rsidRPr="00D31FFA">
        <w:rPr>
          <w:rFonts w:ascii="Tahoma" w:hAnsi="Tahoma" w:cs="Tahoma"/>
          <w:spacing w:val="-3"/>
          <w:sz w:val="22"/>
          <w:szCs w:val="22"/>
        </w:rPr>
        <w:t xml:space="preserve">, sociedade anônima, com registro </w:t>
      </w:r>
      <w:r w:rsidRPr="00D31FFA">
        <w:rPr>
          <w:rFonts w:ascii="Tahoma" w:hAnsi="Tahoma" w:cs="Tahoma"/>
          <w:sz w:val="22"/>
          <w:szCs w:val="22"/>
        </w:rPr>
        <w:t xml:space="preserve">de </w:t>
      </w:r>
      <w:r w:rsidRPr="00D31FFA">
        <w:rPr>
          <w:rFonts w:ascii="Tahoma" w:hAnsi="Tahoma" w:cs="Tahoma"/>
          <w:spacing w:val="-3"/>
          <w:sz w:val="22"/>
          <w:szCs w:val="22"/>
        </w:rPr>
        <w:t xml:space="preserve">companhia aberta perante </w:t>
      </w:r>
      <w:r w:rsidRPr="00D31FFA">
        <w:rPr>
          <w:rFonts w:ascii="Tahoma" w:hAnsi="Tahoma" w:cs="Tahoma"/>
          <w:sz w:val="22"/>
          <w:szCs w:val="22"/>
        </w:rPr>
        <w:t>a Comissão de Valores Mobiliários (“</w:t>
      </w:r>
      <w:r w:rsidRPr="00D31FFA">
        <w:rPr>
          <w:rFonts w:ascii="Tahoma" w:hAnsi="Tahoma" w:cs="Tahoma"/>
          <w:sz w:val="22"/>
          <w:szCs w:val="22"/>
          <w:u w:val="single"/>
        </w:rPr>
        <w:t>CVM</w:t>
      </w:r>
      <w:r w:rsidRPr="00D31FFA">
        <w:rPr>
          <w:rFonts w:ascii="Tahoma" w:hAnsi="Tahoma" w:cs="Tahoma"/>
          <w:sz w:val="22"/>
          <w:szCs w:val="22"/>
        </w:rPr>
        <w:t xml:space="preserve">”), </w:t>
      </w:r>
      <w:r w:rsidRPr="00D31FFA">
        <w:rPr>
          <w:rFonts w:ascii="Tahoma" w:hAnsi="Tahoma" w:cs="Tahoma"/>
          <w:spacing w:val="-3"/>
          <w:sz w:val="22"/>
          <w:szCs w:val="22"/>
        </w:rPr>
        <w:t xml:space="preserve">constituída sob </w:t>
      </w:r>
      <w:r w:rsidRPr="00D31FFA">
        <w:rPr>
          <w:rFonts w:ascii="Tahoma" w:hAnsi="Tahoma" w:cs="Tahoma"/>
          <w:sz w:val="22"/>
          <w:szCs w:val="22"/>
        </w:rPr>
        <w:t xml:space="preserve">as leis </w:t>
      </w:r>
      <w:r w:rsidRPr="00D31FFA">
        <w:rPr>
          <w:rFonts w:ascii="Tahoma" w:hAnsi="Tahoma" w:cs="Tahoma"/>
          <w:spacing w:val="-3"/>
          <w:sz w:val="22"/>
          <w:szCs w:val="22"/>
        </w:rPr>
        <w:t xml:space="preserve">brasileiras, com sede </w:t>
      </w:r>
      <w:r w:rsidRPr="00D31FFA">
        <w:rPr>
          <w:rFonts w:ascii="Tahoma" w:hAnsi="Tahoma" w:cs="Tahoma"/>
          <w:sz w:val="22"/>
          <w:szCs w:val="22"/>
        </w:rPr>
        <w:t xml:space="preserve">no </w:t>
      </w:r>
      <w:r w:rsidRPr="00D31FFA">
        <w:rPr>
          <w:rFonts w:ascii="Tahoma" w:hAnsi="Tahoma" w:cs="Tahoma"/>
          <w:spacing w:val="-3"/>
          <w:sz w:val="22"/>
          <w:szCs w:val="22"/>
        </w:rPr>
        <w:t xml:space="preserve">Município </w:t>
      </w:r>
      <w:r w:rsidRPr="00D31FFA">
        <w:rPr>
          <w:rFonts w:ascii="Tahoma" w:hAnsi="Tahoma" w:cs="Tahoma"/>
          <w:sz w:val="22"/>
          <w:szCs w:val="22"/>
        </w:rPr>
        <w:t xml:space="preserve">de São </w:t>
      </w:r>
      <w:r w:rsidRPr="00D31FFA">
        <w:rPr>
          <w:rFonts w:ascii="Tahoma" w:hAnsi="Tahoma" w:cs="Tahoma"/>
          <w:spacing w:val="-3"/>
          <w:sz w:val="22"/>
          <w:szCs w:val="22"/>
        </w:rPr>
        <w:t xml:space="preserve">Paulo, Estado </w:t>
      </w:r>
      <w:r w:rsidRPr="00D31FFA">
        <w:rPr>
          <w:rFonts w:ascii="Tahoma" w:hAnsi="Tahoma" w:cs="Tahoma"/>
          <w:sz w:val="22"/>
          <w:szCs w:val="22"/>
        </w:rPr>
        <w:t xml:space="preserve">de São Paulo, na </w:t>
      </w:r>
      <w:r w:rsidRPr="00D31FFA">
        <w:rPr>
          <w:rFonts w:ascii="Tahoma" w:hAnsi="Tahoma" w:cs="Tahoma"/>
          <w:spacing w:val="-3"/>
          <w:sz w:val="22"/>
          <w:szCs w:val="22"/>
        </w:rPr>
        <w:t>Avenida Brigadeiro Faria</w:t>
      </w:r>
      <w:r w:rsidRPr="00D31FFA">
        <w:rPr>
          <w:rFonts w:ascii="Tahoma" w:hAnsi="Tahoma" w:cs="Tahoma"/>
          <w:spacing w:val="-14"/>
          <w:sz w:val="22"/>
          <w:szCs w:val="22"/>
        </w:rPr>
        <w:t xml:space="preserve"> </w:t>
      </w:r>
      <w:r w:rsidRPr="00D31FFA">
        <w:rPr>
          <w:rFonts w:ascii="Tahoma" w:hAnsi="Tahoma" w:cs="Tahoma"/>
          <w:spacing w:val="-3"/>
          <w:sz w:val="22"/>
          <w:szCs w:val="22"/>
        </w:rPr>
        <w:t>Lima,</w:t>
      </w:r>
      <w:r w:rsidRPr="00D31FFA">
        <w:rPr>
          <w:rFonts w:ascii="Tahoma" w:hAnsi="Tahoma" w:cs="Tahoma"/>
          <w:spacing w:val="-15"/>
          <w:sz w:val="22"/>
          <w:szCs w:val="22"/>
        </w:rPr>
        <w:t xml:space="preserve"> </w:t>
      </w:r>
      <w:r w:rsidRPr="00D31FFA">
        <w:rPr>
          <w:rFonts w:ascii="Tahoma" w:hAnsi="Tahoma" w:cs="Tahoma"/>
          <w:sz w:val="22"/>
          <w:szCs w:val="22"/>
        </w:rPr>
        <w:t>nº</w:t>
      </w:r>
      <w:r w:rsidRPr="00D31FFA">
        <w:rPr>
          <w:rFonts w:ascii="Tahoma" w:hAnsi="Tahoma" w:cs="Tahoma"/>
          <w:spacing w:val="-15"/>
          <w:sz w:val="22"/>
          <w:szCs w:val="22"/>
        </w:rPr>
        <w:t xml:space="preserve"> </w:t>
      </w:r>
      <w:r w:rsidRPr="00D31FFA">
        <w:rPr>
          <w:rFonts w:ascii="Tahoma" w:hAnsi="Tahoma" w:cs="Tahoma"/>
          <w:spacing w:val="-3"/>
          <w:sz w:val="22"/>
          <w:szCs w:val="22"/>
        </w:rPr>
        <w:t>1.663,</w:t>
      </w:r>
      <w:r w:rsidRPr="00D31FFA">
        <w:rPr>
          <w:rFonts w:ascii="Tahoma" w:hAnsi="Tahoma" w:cs="Tahoma"/>
          <w:spacing w:val="-15"/>
          <w:sz w:val="22"/>
          <w:szCs w:val="22"/>
        </w:rPr>
        <w:t xml:space="preserve"> </w:t>
      </w:r>
      <w:r w:rsidRPr="00D31FFA">
        <w:rPr>
          <w:rFonts w:ascii="Tahoma" w:hAnsi="Tahoma" w:cs="Tahoma"/>
          <w:sz w:val="22"/>
          <w:szCs w:val="22"/>
        </w:rPr>
        <w:t>1º</w:t>
      </w:r>
      <w:r w:rsidRPr="00D31FFA">
        <w:rPr>
          <w:rFonts w:ascii="Tahoma" w:hAnsi="Tahoma" w:cs="Tahoma"/>
          <w:spacing w:val="-15"/>
          <w:sz w:val="22"/>
          <w:szCs w:val="22"/>
        </w:rPr>
        <w:t xml:space="preserve"> </w:t>
      </w:r>
      <w:r w:rsidRPr="00D31FFA">
        <w:rPr>
          <w:rFonts w:ascii="Tahoma" w:hAnsi="Tahoma" w:cs="Tahoma"/>
          <w:spacing w:val="-3"/>
          <w:sz w:val="22"/>
          <w:szCs w:val="22"/>
        </w:rPr>
        <w:t>andar</w:t>
      </w:r>
      <w:r w:rsidRPr="00D31FFA">
        <w:rPr>
          <w:rFonts w:ascii="Tahoma" w:hAnsi="Tahoma" w:cs="Tahoma"/>
          <w:sz w:val="22"/>
          <w:szCs w:val="22"/>
        </w:rPr>
        <w:t>,</w:t>
      </w:r>
      <w:r w:rsidRPr="00D31FFA">
        <w:rPr>
          <w:rFonts w:ascii="Tahoma" w:hAnsi="Tahoma" w:cs="Tahoma"/>
          <w:spacing w:val="-15"/>
          <w:sz w:val="22"/>
          <w:szCs w:val="22"/>
        </w:rPr>
        <w:t xml:space="preserve"> </w:t>
      </w:r>
      <w:r w:rsidRPr="00D31FFA">
        <w:rPr>
          <w:rFonts w:ascii="Tahoma" w:hAnsi="Tahoma" w:cs="Tahoma"/>
          <w:sz w:val="22"/>
          <w:szCs w:val="22"/>
        </w:rPr>
        <w:t>Sala</w:t>
      </w:r>
      <w:r w:rsidRPr="00D31FFA">
        <w:rPr>
          <w:rFonts w:ascii="Tahoma" w:hAnsi="Tahoma" w:cs="Tahoma"/>
          <w:spacing w:val="-16"/>
          <w:sz w:val="22"/>
          <w:szCs w:val="22"/>
        </w:rPr>
        <w:t xml:space="preserve"> </w:t>
      </w:r>
      <w:r w:rsidRPr="00D31FFA">
        <w:rPr>
          <w:rFonts w:ascii="Tahoma" w:hAnsi="Tahoma" w:cs="Tahoma"/>
          <w:sz w:val="22"/>
          <w:szCs w:val="22"/>
        </w:rPr>
        <w:t>1,</w:t>
      </w:r>
      <w:r w:rsidRPr="00D31FFA">
        <w:rPr>
          <w:rFonts w:ascii="Tahoma" w:hAnsi="Tahoma" w:cs="Tahoma"/>
          <w:spacing w:val="-15"/>
          <w:sz w:val="22"/>
          <w:szCs w:val="22"/>
        </w:rPr>
        <w:t xml:space="preserve"> </w:t>
      </w:r>
      <w:r w:rsidRPr="00D31FFA">
        <w:rPr>
          <w:rFonts w:ascii="Tahoma" w:hAnsi="Tahoma" w:cs="Tahoma"/>
          <w:sz w:val="22"/>
          <w:szCs w:val="22"/>
        </w:rPr>
        <w:t>Edifício Plaza São Lourenço, Bairro Jardim Paulistano</w:t>
      </w:r>
      <w:r w:rsidRPr="00D31FFA">
        <w:rPr>
          <w:rFonts w:ascii="Tahoma" w:hAnsi="Tahoma" w:cs="Tahoma"/>
          <w:spacing w:val="-3"/>
          <w:sz w:val="22"/>
          <w:szCs w:val="22"/>
        </w:rPr>
        <w:t xml:space="preserve">, inscrita </w:t>
      </w:r>
      <w:r w:rsidRPr="00D31FFA">
        <w:rPr>
          <w:rFonts w:ascii="Tahoma" w:hAnsi="Tahoma" w:cs="Tahoma"/>
          <w:sz w:val="22"/>
          <w:szCs w:val="22"/>
        </w:rPr>
        <w:t xml:space="preserve">no </w:t>
      </w:r>
      <w:r w:rsidRPr="00D31FFA">
        <w:rPr>
          <w:rFonts w:ascii="Tahoma" w:hAnsi="Tahoma" w:cs="Tahoma"/>
          <w:spacing w:val="-3"/>
          <w:sz w:val="22"/>
          <w:szCs w:val="22"/>
        </w:rPr>
        <w:t xml:space="preserve">Cadastro </w:t>
      </w:r>
      <w:r w:rsidRPr="00D31FFA">
        <w:rPr>
          <w:rFonts w:ascii="Tahoma" w:hAnsi="Tahoma" w:cs="Tahoma"/>
          <w:spacing w:val="-4"/>
          <w:sz w:val="22"/>
          <w:szCs w:val="22"/>
        </w:rPr>
        <w:t xml:space="preserve">Nacional </w:t>
      </w:r>
      <w:r w:rsidRPr="00D31FFA">
        <w:rPr>
          <w:rFonts w:ascii="Tahoma" w:hAnsi="Tahoma" w:cs="Tahoma"/>
          <w:spacing w:val="-3"/>
          <w:sz w:val="22"/>
          <w:szCs w:val="22"/>
        </w:rPr>
        <w:t xml:space="preserve">da Pessoa Jurídica </w:t>
      </w:r>
      <w:r w:rsidRPr="00D31FFA">
        <w:rPr>
          <w:rFonts w:ascii="Tahoma" w:hAnsi="Tahoma" w:cs="Tahoma"/>
          <w:sz w:val="22"/>
          <w:szCs w:val="22"/>
        </w:rPr>
        <w:t>(“</w:t>
      </w:r>
      <w:r w:rsidRPr="00D31FFA">
        <w:rPr>
          <w:rFonts w:ascii="Tahoma" w:hAnsi="Tahoma" w:cs="Tahoma"/>
          <w:sz w:val="22"/>
          <w:szCs w:val="22"/>
          <w:u w:val="single"/>
        </w:rPr>
        <w:t>CNPJ</w:t>
      </w:r>
      <w:r w:rsidRPr="00D31FFA">
        <w:rPr>
          <w:rFonts w:ascii="Tahoma" w:hAnsi="Tahoma" w:cs="Tahoma"/>
          <w:sz w:val="22"/>
          <w:szCs w:val="22"/>
        </w:rPr>
        <w:t xml:space="preserve">”) </w:t>
      </w:r>
      <w:r w:rsidRPr="00D31FFA">
        <w:rPr>
          <w:rFonts w:ascii="Tahoma" w:hAnsi="Tahoma" w:cs="Tahoma"/>
          <w:spacing w:val="-3"/>
          <w:sz w:val="22"/>
          <w:szCs w:val="22"/>
        </w:rPr>
        <w:t xml:space="preserve">sob </w:t>
      </w:r>
      <w:r w:rsidRPr="00D31FFA">
        <w:rPr>
          <w:rFonts w:ascii="Tahoma" w:hAnsi="Tahoma" w:cs="Tahoma"/>
          <w:sz w:val="22"/>
          <w:szCs w:val="22"/>
        </w:rPr>
        <w:t xml:space="preserve">o nº </w:t>
      </w:r>
      <w:r w:rsidRPr="00D31FFA">
        <w:rPr>
          <w:rFonts w:ascii="Tahoma" w:hAnsi="Tahoma" w:cs="Tahoma"/>
          <w:spacing w:val="-3"/>
          <w:sz w:val="22"/>
          <w:szCs w:val="22"/>
        </w:rPr>
        <w:t xml:space="preserve">08.827.501/0001-58, neste </w:t>
      </w:r>
      <w:r w:rsidRPr="00D31FFA">
        <w:rPr>
          <w:rFonts w:ascii="Tahoma" w:hAnsi="Tahoma" w:cs="Tahoma"/>
          <w:sz w:val="22"/>
          <w:szCs w:val="22"/>
        </w:rPr>
        <w:t xml:space="preserve">ato </w:t>
      </w:r>
      <w:r w:rsidRPr="00D31FFA">
        <w:rPr>
          <w:rFonts w:ascii="Tahoma" w:hAnsi="Tahoma" w:cs="Tahoma"/>
          <w:spacing w:val="-3"/>
          <w:sz w:val="22"/>
          <w:szCs w:val="22"/>
        </w:rPr>
        <w:t xml:space="preserve">representada nos termos </w:t>
      </w:r>
      <w:r w:rsidRPr="00D31FFA">
        <w:rPr>
          <w:rFonts w:ascii="Tahoma" w:hAnsi="Tahoma" w:cs="Tahoma"/>
          <w:sz w:val="22"/>
          <w:szCs w:val="22"/>
        </w:rPr>
        <w:t xml:space="preserve">de </w:t>
      </w:r>
      <w:r w:rsidRPr="00D31FFA">
        <w:rPr>
          <w:rFonts w:ascii="Tahoma" w:hAnsi="Tahoma" w:cs="Tahoma"/>
          <w:spacing w:val="-3"/>
          <w:sz w:val="22"/>
          <w:szCs w:val="22"/>
        </w:rPr>
        <w:t xml:space="preserve">seu estatuto social </w:t>
      </w:r>
      <w:r w:rsidRPr="00D31FFA">
        <w:rPr>
          <w:rFonts w:ascii="Tahoma" w:hAnsi="Tahoma" w:cs="Tahoma"/>
          <w:sz w:val="22"/>
          <w:szCs w:val="22"/>
        </w:rPr>
        <w:t>(“</w:t>
      </w:r>
      <w:r w:rsidRPr="00D31FFA">
        <w:rPr>
          <w:rFonts w:ascii="Tahoma" w:hAnsi="Tahoma" w:cs="Tahoma"/>
          <w:sz w:val="22"/>
          <w:szCs w:val="22"/>
          <w:u w:val="single"/>
        </w:rPr>
        <w:t>Emissora</w:t>
      </w:r>
      <w:r w:rsidRPr="00D31FFA">
        <w:rPr>
          <w:rFonts w:ascii="Tahoma" w:hAnsi="Tahoma" w:cs="Tahoma"/>
          <w:sz w:val="22"/>
          <w:szCs w:val="22"/>
        </w:rPr>
        <w:t>” ou “</w:t>
      </w:r>
      <w:r w:rsidRPr="00D31FFA">
        <w:rPr>
          <w:rFonts w:ascii="Tahoma" w:hAnsi="Tahoma" w:cs="Tahoma"/>
          <w:sz w:val="22"/>
          <w:szCs w:val="22"/>
          <w:u w:val="single"/>
        </w:rPr>
        <w:t>Companhia</w:t>
      </w:r>
      <w:r w:rsidRPr="00D31FFA">
        <w:rPr>
          <w:rFonts w:ascii="Tahoma" w:hAnsi="Tahoma" w:cs="Tahoma"/>
          <w:sz w:val="22"/>
          <w:szCs w:val="22"/>
        </w:rPr>
        <w:t>”);</w:t>
      </w:r>
    </w:p>
    <w:p w14:paraId="728BA303" w14:textId="77777777" w:rsidR="002E7D1B" w:rsidRPr="00D31FFA" w:rsidRDefault="002E7D1B" w:rsidP="002055D8">
      <w:pPr>
        <w:pStyle w:val="Corpodetexto"/>
        <w:spacing w:after="240" w:line="320" w:lineRule="atLeast"/>
        <w:ind w:right="165"/>
        <w:jc w:val="both"/>
        <w:rPr>
          <w:rFonts w:ascii="Tahoma" w:hAnsi="Tahoma" w:cs="Tahoma"/>
          <w:sz w:val="22"/>
          <w:szCs w:val="22"/>
        </w:rPr>
      </w:pPr>
      <w:r w:rsidRPr="00D31FFA">
        <w:rPr>
          <w:rFonts w:ascii="Tahoma" w:hAnsi="Tahoma" w:cs="Tahoma"/>
          <w:sz w:val="22"/>
          <w:szCs w:val="22"/>
        </w:rPr>
        <w:t>e, de outro lado,</w:t>
      </w:r>
    </w:p>
    <w:p w14:paraId="71F99370" w14:textId="123723D6" w:rsidR="002E7D1B" w:rsidRPr="00D31FFA" w:rsidRDefault="002537FF" w:rsidP="002055D8">
      <w:pPr>
        <w:spacing w:after="240" w:line="320" w:lineRule="atLeast"/>
        <w:rPr>
          <w:rFonts w:ascii="Tahoma" w:hAnsi="Tahoma" w:cs="Tahoma"/>
          <w:bCs/>
          <w:sz w:val="22"/>
          <w:szCs w:val="22"/>
        </w:rPr>
      </w:pPr>
      <w:r w:rsidRPr="00D31FFA">
        <w:rPr>
          <w:rFonts w:ascii="Tahoma" w:hAnsi="Tahoma" w:cs="Tahoma"/>
          <w:b/>
          <w:sz w:val="22"/>
          <w:szCs w:val="22"/>
        </w:rPr>
        <w:t>OLIVEIRA TRUST DISTRIBUIDORA DE TÍTULOS E VALORES MOBILIÁRIOS S.A.</w:t>
      </w:r>
      <w:r w:rsidRPr="00D31FFA">
        <w:rPr>
          <w:rFonts w:ascii="Tahoma" w:hAnsi="Tahoma" w:cs="Tahoma"/>
          <w:bCs/>
          <w:sz w:val="22"/>
          <w:szCs w:val="22"/>
        </w:rPr>
        <w:t>, instituição financeira autorizada a funcionar pelo Banco Central do Brasil, com sede na cidade do Rio de Janeiro, Estado do Rio de Janeiro, na Avenida das Américas, n° 3.434, bloco 07, sala 201, CEP 22640-102, inscrita no CNPJ/ME sob o nº 36.113.876/0001-91</w:t>
      </w:r>
      <w:r w:rsidR="002E7D1B" w:rsidRPr="00D31FFA">
        <w:rPr>
          <w:rFonts w:ascii="Tahoma" w:hAnsi="Tahoma" w:cs="Tahoma"/>
          <w:bCs/>
          <w:sz w:val="22"/>
          <w:szCs w:val="22"/>
        </w:rPr>
        <w:t>, neste ato representada na forma de seu estatuto social, nomeada neste instrumento para representar, perante a Emissora, a comunhão dos interesses dos debenturistas da presente emissão (“</w:t>
      </w:r>
      <w:r w:rsidR="002E7D1B" w:rsidRPr="00D31FFA">
        <w:rPr>
          <w:rFonts w:ascii="Tahoma" w:hAnsi="Tahoma" w:cs="Tahoma"/>
          <w:bCs/>
          <w:sz w:val="22"/>
          <w:szCs w:val="22"/>
          <w:u w:val="single"/>
        </w:rPr>
        <w:t>Debenturistas</w:t>
      </w:r>
      <w:r w:rsidR="002E7D1B" w:rsidRPr="00D31FFA">
        <w:rPr>
          <w:rFonts w:ascii="Tahoma" w:hAnsi="Tahoma" w:cs="Tahoma"/>
          <w:bCs/>
          <w:sz w:val="22"/>
          <w:szCs w:val="22"/>
        </w:rPr>
        <w:t>”), nos termos da Lei nº 6.404, de 15 de dezembro de 1976, conforme alterada (“</w:t>
      </w:r>
      <w:r w:rsidR="002E7D1B" w:rsidRPr="00D31FFA">
        <w:rPr>
          <w:rFonts w:ascii="Tahoma" w:hAnsi="Tahoma" w:cs="Tahoma"/>
          <w:bCs/>
          <w:sz w:val="22"/>
          <w:szCs w:val="22"/>
          <w:u w:val="single"/>
        </w:rPr>
        <w:t>Lei das Sociedades por Ações</w:t>
      </w:r>
      <w:r w:rsidR="002E7D1B" w:rsidRPr="00D31FFA">
        <w:rPr>
          <w:rFonts w:ascii="Tahoma" w:hAnsi="Tahoma" w:cs="Tahoma"/>
          <w:bCs/>
          <w:sz w:val="22"/>
          <w:szCs w:val="22"/>
        </w:rPr>
        <w:t>”) (“</w:t>
      </w:r>
      <w:r w:rsidR="002E7D1B" w:rsidRPr="00D31FFA">
        <w:rPr>
          <w:rFonts w:ascii="Tahoma" w:hAnsi="Tahoma" w:cs="Tahoma"/>
          <w:bCs/>
          <w:sz w:val="22"/>
          <w:szCs w:val="22"/>
          <w:u w:val="single"/>
        </w:rPr>
        <w:t>Agente Fiduciário</w:t>
      </w:r>
      <w:r w:rsidR="002E7D1B" w:rsidRPr="00D31FFA">
        <w:rPr>
          <w:rFonts w:ascii="Tahoma" w:hAnsi="Tahoma" w:cs="Tahoma"/>
          <w:bCs/>
          <w:sz w:val="22"/>
          <w:szCs w:val="22"/>
        </w:rPr>
        <w:t>”);</w:t>
      </w:r>
    </w:p>
    <w:p w14:paraId="0E9A1884" w14:textId="77777777" w:rsidR="002E7D1B" w:rsidRPr="00D31FFA" w:rsidRDefault="002E7D1B" w:rsidP="002055D8">
      <w:pPr>
        <w:pStyle w:val="Corpodetexto"/>
        <w:spacing w:after="240" w:line="320" w:lineRule="atLeast"/>
        <w:jc w:val="both"/>
        <w:rPr>
          <w:rFonts w:ascii="Tahoma" w:hAnsi="Tahoma" w:cs="Tahoma"/>
          <w:sz w:val="22"/>
          <w:szCs w:val="22"/>
        </w:rPr>
      </w:pPr>
      <w:r w:rsidRPr="00D31FFA">
        <w:rPr>
          <w:rFonts w:ascii="Tahoma" w:hAnsi="Tahoma" w:cs="Tahoma"/>
          <w:sz w:val="22"/>
          <w:szCs w:val="22"/>
        </w:rPr>
        <w:t>sendo a Emissora e o Agente Fiduciário doravante denominados, em conjunto, como “Partes”, e, individual e indistintamente como “Parte”;</w:t>
      </w:r>
    </w:p>
    <w:p w14:paraId="48AB37ED" w14:textId="77777777" w:rsidR="002E7D1B" w:rsidRPr="00D31FFA" w:rsidRDefault="002E7D1B" w:rsidP="002055D8">
      <w:pPr>
        <w:pStyle w:val="Corpodetexto"/>
        <w:spacing w:after="240" w:line="320" w:lineRule="atLeast"/>
        <w:ind w:right="170"/>
        <w:jc w:val="both"/>
        <w:rPr>
          <w:rFonts w:ascii="Tahoma" w:hAnsi="Tahoma" w:cs="Tahoma"/>
          <w:sz w:val="22"/>
          <w:szCs w:val="22"/>
        </w:rPr>
      </w:pPr>
      <w:r w:rsidRPr="00D31FFA">
        <w:rPr>
          <w:rFonts w:ascii="Tahoma" w:hAnsi="Tahoma" w:cs="Tahoma"/>
          <w:sz w:val="22"/>
          <w:szCs w:val="22"/>
        </w:rPr>
        <w:t>vêm, por meio desta e na melhor forma de direito, firmar o presente “</w:t>
      </w:r>
      <w:r w:rsidRPr="00D31FFA">
        <w:rPr>
          <w:rFonts w:ascii="Tahoma" w:hAnsi="Tahoma" w:cs="Tahoma"/>
          <w:i/>
          <w:sz w:val="22"/>
          <w:szCs w:val="22"/>
        </w:rPr>
        <w:t xml:space="preserve">Instrumento Particular de Escritura da </w:t>
      </w:r>
      <w:r w:rsidR="008612FD" w:rsidRPr="00D31FFA">
        <w:rPr>
          <w:rFonts w:ascii="Tahoma" w:hAnsi="Tahoma" w:cs="Tahoma"/>
          <w:i/>
          <w:sz w:val="22"/>
          <w:szCs w:val="22"/>
        </w:rPr>
        <w:t xml:space="preserve">10ª </w:t>
      </w:r>
      <w:r w:rsidRPr="00D31FFA">
        <w:rPr>
          <w:rFonts w:ascii="Tahoma" w:hAnsi="Tahoma" w:cs="Tahoma"/>
          <w:i/>
          <w:sz w:val="22"/>
          <w:szCs w:val="22"/>
        </w:rPr>
        <w:t>(</w:t>
      </w:r>
      <w:r w:rsidR="008612FD" w:rsidRPr="00D31FFA">
        <w:rPr>
          <w:rFonts w:ascii="Tahoma" w:hAnsi="Tahoma" w:cs="Tahoma"/>
          <w:i/>
          <w:sz w:val="22"/>
          <w:szCs w:val="22"/>
        </w:rPr>
        <w:t>Décima</w:t>
      </w:r>
      <w:r w:rsidRPr="00D31FFA">
        <w:rPr>
          <w:rFonts w:ascii="Tahoma" w:hAnsi="Tahoma" w:cs="Tahoma"/>
          <w:i/>
          <w:sz w:val="22"/>
          <w:szCs w:val="22"/>
        </w:rPr>
        <w:t>) Emissão de Debêntures Simples, Não Conversíveis em Ações, em Série Única, da Espécie Quirografária, para Distribuição Pública, com Esforços Restritos de Distribuição, da Aegea Saneamento e Participações S.A.”</w:t>
      </w:r>
      <w:r w:rsidRPr="00D31FFA">
        <w:rPr>
          <w:rFonts w:ascii="Tahoma" w:hAnsi="Tahoma" w:cs="Tahoma"/>
          <w:sz w:val="22"/>
          <w:szCs w:val="22"/>
        </w:rPr>
        <w:t xml:space="preserve"> (“</w:t>
      </w:r>
      <w:r w:rsidRPr="00D31FFA">
        <w:rPr>
          <w:rFonts w:ascii="Tahoma" w:hAnsi="Tahoma" w:cs="Tahoma"/>
          <w:sz w:val="22"/>
          <w:szCs w:val="22"/>
          <w:u w:val="single"/>
        </w:rPr>
        <w:t>Escritura</w:t>
      </w:r>
      <w:r w:rsidRPr="00D31FFA">
        <w:rPr>
          <w:rFonts w:ascii="Tahoma" w:hAnsi="Tahoma" w:cs="Tahoma"/>
          <w:sz w:val="22"/>
          <w:szCs w:val="22"/>
        </w:rPr>
        <w:t>”, “</w:t>
      </w:r>
      <w:r w:rsidRPr="00D31FFA">
        <w:rPr>
          <w:rFonts w:ascii="Tahoma" w:hAnsi="Tahoma" w:cs="Tahoma"/>
          <w:sz w:val="22"/>
          <w:szCs w:val="22"/>
          <w:u w:val="single"/>
        </w:rPr>
        <w:t>Emissão</w:t>
      </w:r>
      <w:r w:rsidRPr="00D31FFA">
        <w:rPr>
          <w:rFonts w:ascii="Tahoma" w:hAnsi="Tahoma" w:cs="Tahoma"/>
          <w:sz w:val="22"/>
          <w:szCs w:val="22"/>
        </w:rPr>
        <w:t>” e “</w:t>
      </w:r>
      <w:r w:rsidRPr="00D31FFA">
        <w:rPr>
          <w:rFonts w:ascii="Tahoma" w:hAnsi="Tahoma" w:cs="Tahoma"/>
          <w:sz w:val="22"/>
          <w:szCs w:val="22"/>
          <w:u w:val="single"/>
        </w:rPr>
        <w:t>Debêntures</w:t>
      </w:r>
      <w:r w:rsidRPr="00D31FFA">
        <w:rPr>
          <w:rFonts w:ascii="Tahoma" w:hAnsi="Tahoma" w:cs="Tahoma"/>
          <w:sz w:val="22"/>
          <w:szCs w:val="22"/>
        </w:rPr>
        <w:t>”, respectivamente), mediante as seguintes cláusulas e condições:</w:t>
      </w:r>
    </w:p>
    <w:p w14:paraId="6B8D4CDF" w14:textId="77777777" w:rsidR="000B2920" w:rsidRPr="00D31FFA" w:rsidRDefault="002E7D1B" w:rsidP="002055D8">
      <w:pPr>
        <w:pStyle w:val="PargrafodaLista"/>
        <w:keepNext/>
        <w:numPr>
          <w:ilvl w:val="0"/>
          <w:numId w:val="23"/>
        </w:numPr>
        <w:spacing w:after="240" w:line="320" w:lineRule="atLeast"/>
        <w:ind w:left="0" w:firstLine="0"/>
        <w:outlineLvl w:val="0"/>
        <w:rPr>
          <w:rFonts w:ascii="Tahoma" w:hAnsi="Tahoma" w:cs="Tahoma"/>
          <w:b/>
          <w:sz w:val="22"/>
          <w:szCs w:val="22"/>
        </w:rPr>
      </w:pPr>
      <w:r w:rsidRPr="00D31FFA">
        <w:rPr>
          <w:rFonts w:ascii="Tahoma" w:hAnsi="Tahoma" w:cs="Tahoma"/>
          <w:b/>
          <w:sz w:val="22"/>
          <w:szCs w:val="22"/>
        </w:rPr>
        <w:t>AUTORIZAÇÃO</w:t>
      </w:r>
    </w:p>
    <w:p w14:paraId="26CAF5AF" w14:textId="1A5813CC"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hAnsi="Tahoma" w:cs="Tahoma"/>
          <w:sz w:val="22"/>
          <w:szCs w:val="22"/>
        </w:rPr>
      </w:pPr>
      <w:bookmarkStart w:id="0" w:name="_Hlk101256685"/>
      <w:r w:rsidRPr="00D31FFA">
        <w:rPr>
          <w:rFonts w:ascii="Tahoma" w:hAnsi="Tahoma" w:cs="Tahoma"/>
          <w:sz w:val="22"/>
          <w:szCs w:val="22"/>
        </w:rPr>
        <w:t>A</w:t>
      </w:r>
      <w:r w:rsidRPr="00D31FFA">
        <w:rPr>
          <w:rFonts w:ascii="Tahoma" w:hAnsi="Tahoma" w:cs="Tahoma"/>
          <w:spacing w:val="-15"/>
          <w:sz w:val="22"/>
          <w:szCs w:val="22"/>
        </w:rPr>
        <w:t xml:space="preserve"> </w:t>
      </w:r>
      <w:r w:rsidRPr="00D31FFA">
        <w:rPr>
          <w:rFonts w:ascii="Tahoma" w:hAnsi="Tahoma" w:cs="Tahoma"/>
          <w:sz w:val="22"/>
          <w:szCs w:val="22"/>
        </w:rPr>
        <w:t>Emissão</w:t>
      </w:r>
      <w:r w:rsidRPr="00D31FFA">
        <w:rPr>
          <w:rFonts w:ascii="Tahoma" w:hAnsi="Tahoma" w:cs="Tahoma"/>
          <w:spacing w:val="-16"/>
          <w:sz w:val="22"/>
          <w:szCs w:val="22"/>
        </w:rPr>
        <w:t xml:space="preserve"> </w:t>
      </w:r>
      <w:r w:rsidRPr="00D31FFA">
        <w:rPr>
          <w:rFonts w:ascii="Tahoma" w:hAnsi="Tahoma" w:cs="Tahoma"/>
          <w:sz w:val="22"/>
          <w:szCs w:val="22"/>
        </w:rPr>
        <w:t>das</w:t>
      </w:r>
      <w:r w:rsidRPr="00D31FFA">
        <w:rPr>
          <w:rFonts w:ascii="Tahoma" w:hAnsi="Tahoma" w:cs="Tahoma"/>
          <w:spacing w:val="-17"/>
          <w:sz w:val="22"/>
          <w:szCs w:val="22"/>
        </w:rPr>
        <w:t xml:space="preserve"> </w:t>
      </w:r>
      <w:r w:rsidRPr="00D31FFA">
        <w:rPr>
          <w:rFonts w:ascii="Tahoma" w:hAnsi="Tahoma" w:cs="Tahoma"/>
          <w:sz w:val="22"/>
          <w:szCs w:val="22"/>
        </w:rPr>
        <w:t>Debêntures</w:t>
      </w:r>
      <w:r w:rsidRPr="00D31FFA">
        <w:rPr>
          <w:rFonts w:ascii="Tahoma" w:hAnsi="Tahoma" w:cs="Tahoma"/>
          <w:spacing w:val="-13"/>
          <w:sz w:val="22"/>
          <w:szCs w:val="22"/>
        </w:rPr>
        <w:t xml:space="preserve"> </w:t>
      </w:r>
      <w:r w:rsidRPr="00D31FFA">
        <w:rPr>
          <w:rFonts w:ascii="Tahoma" w:hAnsi="Tahoma" w:cs="Tahoma"/>
          <w:sz w:val="22"/>
          <w:szCs w:val="22"/>
        </w:rPr>
        <w:t>e</w:t>
      </w:r>
      <w:r w:rsidRPr="00D31FFA">
        <w:rPr>
          <w:rFonts w:ascii="Tahoma" w:hAnsi="Tahoma" w:cs="Tahoma"/>
          <w:spacing w:val="-17"/>
          <w:sz w:val="22"/>
          <w:szCs w:val="22"/>
        </w:rPr>
        <w:t xml:space="preserve"> </w:t>
      </w:r>
      <w:r w:rsidRPr="00D31FFA">
        <w:rPr>
          <w:rFonts w:ascii="Tahoma" w:hAnsi="Tahoma" w:cs="Tahoma"/>
          <w:sz w:val="22"/>
          <w:szCs w:val="22"/>
        </w:rPr>
        <w:t>a</w:t>
      </w:r>
      <w:r w:rsidRPr="00D31FFA">
        <w:rPr>
          <w:rFonts w:ascii="Tahoma" w:hAnsi="Tahoma" w:cs="Tahoma"/>
          <w:spacing w:val="-12"/>
          <w:sz w:val="22"/>
          <w:szCs w:val="22"/>
        </w:rPr>
        <w:t xml:space="preserve"> </w:t>
      </w:r>
      <w:r w:rsidRPr="00D31FFA">
        <w:rPr>
          <w:rFonts w:ascii="Tahoma" w:hAnsi="Tahoma" w:cs="Tahoma"/>
          <w:sz w:val="22"/>
          <w:szCs w:val="22"/>
        </w:rPr>
        <w:t>oferta</w:t>
      </w:r>
      <w:r w:rsidRPr="00D31FFA">
        <w:rPr>
          <w:rFonts w:ascii="Tahoma" w:hAnsi="Tahoma" w:cs="Tahoma"/>
          <w:spacing w:val="-16"/>
          <w:sz w:val="22"/>
          <w:szCs w:val="22"/>
        </w:rPr>
        <w:t xml:space="preserve"> </w:t>
      </w:r>
      <w:r w:rsidRPr="00D31FFA">
        <w:rPr>
          <w:rFonts w:ascii="Tahoma" w:hAnsi="Tahoma" w:cs="Tahoma"/>
          <w:sz w:val="22"/>
          <w:szCs w:val="22"/>
        </w:rPr>
        <w:t>pública</w:t>
      </w:r>
      <w:r w:rsidRPr="00D31FFA">
        <w:rPr>
          <w:rFonts w:ascii="Tahoma" w:hAnsi="Tahoma" w:cs="Tahoma"/>
          <w:spacing w:val="-15"/>
          <w:sz w:val="22"/>
          <w:szCs w:val="22"/>
        </w:rPr>
        <w:t xml:space="preserve"> </w:t>
      </w:r>
      <w:r w:rsidRPr="00D31FFA">
        <w:rPr>
          <w:rFonts w:ascii="Tahoma" w:hAnsi="Tahoma" w:cs="Tahoma"/>
          <w:sz w:val="22"/>
          <w:szCs w:val="22"/>
        </w:rPr>
        <w:t>de</w:t>
      </w:r>
      <w:r w:rsidRPr="00D31FFA">
        <w:rPr>
          <w:rFonts w:ascii="Tahoma" w:hAnsi="Tahoma" w:cs="Tahoma"/>
          <w:spacing w:val="-17"/>
          <w:sz w:val="22"/>
          <w:szCs w:val="22"/>
        </w:rPr>
        <w:t xml:space="preserve"> </w:t>
      </w:r>
      <w:r w:rsidRPr="00D31FFA">
        <w:rPr>
          <w:rFonts w:ascii="Tahoma" w:hAnsi="Tahoma" w:cs="Tahoma"/>
          <w:sz w:val="22"/>
          <w:szCs w:val="22"/>
        </w:rPr>
        <w:t>distribuição</w:t>
      </w:r>
      <w:r w:rsidRPr="00D31FFA">
        <w:rPr>
          <w:rFonts w:ascii="Tahoma" w:hAnsi="Tahoma" w:cs="Tahoma"/>
          <w:spacing w:val="-16"/>
          <w:sz w:val="22"/>
          <w:szCs w:val="22"/>
        </w:rPr>
        <w:t xml:space="preserve"> </w:t>
      </w:r>
      <w:r w:rsidRPr="00D31FFA">
        <w:rPr>
          <w:rFonts w:ascii="Tahoma" w:hAnsi="Tahoma" w:cs="Tahoma"/>
          <w:sz w:val="22"/>
          <w:szCs w:val="22"/>
        </w:rPr>
        <w:t>das</w:t>
      </w:r>
      <w:r w:rsidRPr="00D31FFA">
        <w:rPr>
          <w:rFonts w:ascii="Tahoma" w:hAnsi="Tahoma" w:cs="Tahoma"/>
          <w:spacing w:val="-15"/>
          <w:sz w:val="22"/>
          <w:szCs w:val="22"/>
        </w:rPr>
        <w:t xml:space="preserve"> </w:t>
      </w:r>
      <w:r w:rsidRPr="00D31FFA">
        <w:rPr>
          <w:rFonts w:ascii="Tahoma" w:hAnsi="Tahoma" w:cs="Tahoma"/>
          <w:sz w:val="22"/>
          <w:szCs w:val="22"/>
        </w:rPr>
        <w:t>Debêntures</w:t>
      </w:r>
      <w:r w:rsidRPr="00D31FFA">
        <w:rPr>
          <w:rFonts w:ascii="Tahoma" w:hAnsi="Tahoma" w:cs="Tahoma"/>
          <w:spacing w:val="-14"/>
          <w:sz w:val="22"/>
          <w:szCs w:val="22"/>
        </w:rPr>
        <w:t xml:space="preserve"> </w:t>
      </w:r>
      <w:r w:rsidRPr="00D31FFA">
        <w:rPr>
          <w:rFonts w:ascii="Tahoma" w:hAnsi="Tahoma" w:cs="Tahoma"/>
          <w:sz w:val="22"/>
          <w:szCs w:val="22"/>
        </w:rPr>
        <w:t>com esforços restritos (“</w:t>
      </w:r>
      <w:r w:rsidRPr="00D31FFA">
        <w:rPr>
          <w:rFonts w:ascii="Tahoma" w:hAnsi="Tahoma" w:cs="Tahoma"/>
          <w:sz w:val="22"/>
          <w:szCs w:val="22"/>
          <w:u w:val="single"/>
        </w:rPr>
        <w:t>Oferta Restrita</w:t>
      </w:r>
      <w:r w:rsidRPr="00D31FFA">
        <w:rPr>
          <w:rFonts w:ascii="Tahoma" w:hAnsi="Tahoma" w:cs="Tahoma"/>
          <w:sz w:val="22"/>
          <w:szCs w:val="22"/>
        </w:rPr>
        <w:t>”), nos termos da Instrução da CVM nº 476, de 16 de janeiro de 2009, conforme alterada (“</w:t>
      </w:r>
      <w:r w:rsidRPr="00D31FFA">
        <w:rPr>
          <w:rFonts w:ascii="Tahoma" w:hAnsi="Tahoma" w:cs="Tahoma"/>
          <w:sz w:val="22"/>
          <w:szCs w:val="22"/>
          <w:u w:val="single"/>
        </w:rPr>
        <w:t>Instrução CVM 476</w:t>
      </w:r>
      <w:r w:rsidRPr="00D31FFA">
        <w:rPr>
          <w:rFonts w:ascii="Tahoma" w:hAnsi="Tahoma" w:cs="Tahoma"/>
          <w:sz w:val="22"/>
          <w:szCs w:val="22"/>
        </w:rPr>
        <w:t xml:space="preserve">”), serão realizadas com base na deliberação da Reunião do Conselho de Administração da Emissora realizada em </w:t>
      </w:r>
      <w:r w:rsidR="00F245A5" w:rsidRPr="00D31FFA">
        <w:rPr>
          <w:rFonts w:ascii="Tahoma" w:hAnsi="Tahoma" w:cs="Tahoma"/>
          <w:sz w:val="22"/>
          <w:szCs w:val="22"/>
        </w:rPr>
        <w:t>27</w:t>
      </w:r>
      <w:r w:rsidR="008612FD" w:rsidRPr="00D31FFA">
        <w:rPr>
          <w:rFonts w:ascii="Tahoma" w:hAnsi="Tahoma" w:cs="Tahoma"/>
          <w:sz w:val="22"/>
          <w:szCs w:val="22"/>
        </w:rPr>
        <w:t xml:space="preserve"> </w:t>
      </w:r>
      <w:r w:rsidRPr="00D31FFA">
        <w:rPr>
          <w:rFonts w:ascii="Tahoma" w:hAnsi="Tahoma" w:cs="Tahoma"/>
          <w:sz w:val="22"/>
          <w:szCs w:val="22"/>
        </w:rPr>
        <w:t xml:space="preserve">de </w:t>
      </w:r>
      <w:r w:rsidR="000A4E78" w:rsidRPr="00D31FFA">
        <w:rPr>
          <w:rFonts w:ascii="Tahoma" w:hAnsi="Tahoma" w:cs="Tahoma"/>
          <w:sz w:val="22"/>
          <w:szCs w:val="22"/>
        </w:rPr>
        <w:t>abril</w:t>
      </w:r>
      <w:r w:rsidR="008612FD" w:rsidRPr="00D31FFA">
        <w:rPr>
          <w:rFonts w:ascii="Tahoma" w:hAnsi="Tahoma" w:cs="Tahoma"/>
          <w:sz w:val="22"/>
          <w:szCs w:val="22"/>
        </w:rPr>
        <w:t xml:space="preserve"> </w:t>
      </w:r>
      <w:r w:rsidRPr="00D31FFA">
        <w:rPr>
          <w:rFonts w:ascii="Tahoma" w:hAnsi="Tahoma" w:cs="Tahoma"/>
          <w:sz w:val="22"/>
          <w:szCs w:val="22"/>
        </w:rPr>
        <w:lastRenderedPageBreak/>
        <w:t>de 202</w:t>
      </w:r>
      <w:r w:rsidR="008612FD" w:rsidRPr="00D31FFA">
        <w:rPr>
          <w:rFonts w:ascii="Tahoma" w:hAnsi="Tahoma" w:cs="Tahoma"/>
          <w:sz w:val="22"/>
          <w:szCs w:val="22"/>
        </w:rPr>
        <w:t>2</w:t>
      </w:r>
      <w:r w:rsidRPr="00D31FFA">
        <w:rPr>
          <w:rFonts w:ascii="Tahoma" w:hAnsi="Tahoma" w:cs="Tahoma"/>
          <w:sz w:val="22"/>
          <w:szCs w:val="22"/>
        </w:rPr>
        <w:t xml:space="preserve"> (“</w:t>
      </w:r>
      <w:r w:rsidRPr="00D31FFA">
        <w:rPr>
          <w:rFonts w:ascii="Tahoma" w:hAnsi="Tahoma" w:cs="Tahoma"/>
          <w:sz w:val="22"/>
          <w:szCs w:val="22"/>
          <w:u w:val="single"/>
        </w:rPr>
        <w:t>RCA</w:t>
      </w:r>
      <w:r w:rsidRPr="00D31FFA">
        <w:rPr>
          <w:rFonts w:ascii="Tahoma" w:hAnsi="Tahoma" w:cs="Tahoma"/>
          <w:sz w:val="22"/>
          <w:szCs w:val="22"/>
        </w:rPr>
        <w:t>”), na qual foram deliberadas e aprovadas (i</w:t>
      </w:r>
      <w:r w:rsidR="00A02B8B" w:rsidRPr="00D31FFA">
        <w:rPr>
          <w:rFonts w:ascii="Tahoma" w:hAnsi="Tahoma" w:cs="Tahoma"/>
          <w:sz w:val="22"/>
          <w:szCs w:val="22"/>
        </w:rPr>
        <w:t>) </w:t>
      </w:r>
      <w:r w:rsidRPr="00D31FFA">
        <w:rPr>
          <w:rFonts w:ascii="Tahoma" w:hAnsi="Tahoma" w:cs="Tahoma"/>
          <w:sz w:val="22"/>
          <w:szCs w:val="22"/>
        </w:rPr>
        <w:t xml:space="preserve">a realização da Emissão e da Oferta </w:t>
      </w:r>
      <w:bookmarkStart w:id="1" w:name="_Hlk29230848"/>
      <w:r w:rsidRPr="00D31FFA">
        <w:rPr>
          <w:rFonts w:ascii="Tahoma" w:hAnsi="Tahoma" w:cs="Tahoma"/>
          <w:sz w:val="22"/>
          <w:szCs w:val="22"/>
        </w:rPr>
        <w:t>Restrita</w:t>
      </w:r>
      <w:bookmarkEnd w:id="1"/>
      <w:r w:rsidRPr="00D31FFA">
        <w:rPr>
          <w:rFonts w:ascii="Tahoma" w:hAnsi="Tahoma" w:cs="Tahoma"/>
          <w:sz w:val="22"/>
          <w:szCs w:val="22"/>
        </w:rPr>
        <w:t>, bem como seus respectivos termos e condições; (ii</w:t>
      </w:r>
      <w:r w:rsidR="00A02B8B" w:rsidRPr="00D31FFA">
        <w:rPr>
          <w:rFonts w:ascii="Tahoma" w:hAnsi="Tahoma" w:cs="Tahoma"/>
          <w:sz w:val="22"/>
          <w:szCs w:val="22"/>
        </w:rPr>
        <w:t>) </w:t>
      </w:r>
      <w:r w:rsidRPr="00D31FFA">
        <w:rPr>
          <w:rFonts w:ascii="Tahoma" w:hAnsi="Tahoma" w:cs="Tahoma"/>
          <w:sz w:val="22"/>
          <w:szCs w:val="22"/>
        </w:rPr>
        <w:t>a autorização à Diretoria da Emissora para praticar todos os atos necessários à efetivação das deliberações consubstanciadas no item “i” acima, entre os quais a celebração desta Escritura</w:t>
      </w:r>
      <w:r w:rsidR="00F65A94" w:rsidRPr="00D31FFA">
        <w:rPr>
          <w:rFonts w:ascii="Tahoma" w:eastAsia="Verdana" w:hAnsi="Tahoma" w:cs="Tahoma"/>
          <w:sz w:val="22"/>
          <w:szCs w:val="22"/>
          <w:lang w:bidi="pt-BR"/>
        </w:rPr>
        <w:t xml:space="preserve"> de Emissão</w:t>
      </w:r>
      <w:r w:rsidRPr="00D31FFA">
        <w:rPr>
          <w:rFonts w:ascii="Tahoma" w:hAnsi="Tahoma" w:cs="Tahoma"/>
          <w:sz w:val="22"/>
          <w:szCs w:val="22"/>
        </w:rPr>
        <w:t xml:space="preserve"> e demais documentos da Emissão e da Oferta Restrita, </w:t>
      </w:r>
      <w:r w:rsidR="003868C4" w:rsidRPr="00D31FFA">
        <w:rPr>
          <w:rFonts w:ascii="Tahoma" w:hAnsi="Tahoma" w:cs="Tahoma"/>
          <w:sz w:val="22"/>
          <w:szCs w:val="22"/>
        </w:rPr>
        <w:t>incluindo, mas não se limitando, à Escritura de Emissão, ao Contrato de Distribuição (conforme definido abaixo), o</w:t>
      </w:r>
      <w:r w:rsidR="004A5CE8" w:rsidRPr="00D31FFA">
        <w:rPr>
          <w:rFonts w:ascii="Tahoma" w:hAnsi="Tahoma" w:cs="Tahoma"/>
          <w:sz w:val="22"/>
          <w:szCs w:val="22"/>
        </w:rPr>
        <w:t>s</w:t>
      </w:r>
      <w:r w:rsidR="003868C4" w:rsidRPr="00D31FFA">
        <w:rPr>
          <w:rFonts w:ascii="Tahoma" w:hAnsi="Tahoma" w:cs="Tahoma"/>
          <w:sz w:val="22"/>
          <w:szCs w:val="22"/>
        </w:rPr>
        <w:t xml:space="preserve"> </w:t>
      </w:r>
      <w:r w:rsidR="004A5CE8" w:rsidRPr="00D31FFA">
        <w:rPr>
          <w:rFonts w:ascii="Tahoma" w:hAnsi="Tahoma" w:cs="Tahoma"/>
          <w:sz w:val="22"/>
          <w:szCs w:val="22"/>
        </w:rPr>
        <w:t xml:space="preserve">eventuais </w:t>
      </w:r>
      <w:r w:rsidR="003868C4" w:rsidRPr="00D31FFA">
        <w:rPr>
          <w:rFonts w:ascii="Tahoma" w:hAnsi="Tahoma" w:cs="Tahoma"/>
          <w:sz w:val="22"/>
          <w:szCs w:val="22"/>
        </w:rPr>
        <w:t>aditamento</w:t>
      </w:r>
      <w:r w:rsidR="004A5CE8" w:rsidRPr="00D31FFA">
        <w:rPr>
          <w:rFonts w:ascii="Tahoma" w:hAnsi="Tahoma" w:cs="Tahoma"/>
          <w:sz w:val="22"/>
          <w:szCs w:val="22"/>
        </w:rPr>
        <w:t>s</w:t>
      </w:r>
      <w:r w:rsidR="003868C4" w:rsidRPr="00D31FFA">
        <w:rPr>
          <w:rFonts w:ascii="Tahoma" w:hAnsi="Tahoma" w:cs="Tahoma"/>
          <w:sz w:val="22"/>
          <w:szCs w:val="22"/>
        </w:rPr>
        <w:t xml:space="preserve"> a esta Escritura de Emissão, </w:t>
      </w:r>
      <w:r w:rsidRPr="00D31FFA">
        <w:rPr>
          <w:rFonts w:ascii="Tahoma" w:hAnsi="Tahoma" w:cs="Tahoma"/>
          <w:sz w:val="22"/>
          <w:szCs w:val="22"/>
        </w:rPr>
        <w:t>nos termos do artigo 59, §1º da Lei das Sociedades por Ações; e (iii</w:t>
      </w:r>
      <w:r w:rsidR="00A02B8B" w:rsidRPr="00D31FFA">
        <w:rPr>
          <w:rFonts w:ascii="Tahoma" w:hAnsi="Tahoma" w:cs="Tahoma"/>
          <w:sz w:val="22"/>
          <w:szCs w:val="22"/>
        </w:rPr>
        <w:t>) </w:t>
      </w:r>
      <w:r w:rsidRPr="00D31FFA">
        <w:rPr>
          <w:rFonts w:ascii="Tahoma" w:hAnsi="Tahoma" w:cs="Tahoma"/>
          <w:sz w:val="22"/>
          <w:szCs w:val="22"/>
        </w:rPr>
        <w:t>a ratificação de todos os demais atos já praticados pela Diretoria da Emissora com relação aos itens</w:t>
      </w:r>
      <w:r w:rsidRPr="00D31FFA">
        <w:rPr>
          <w:rFonts w:ascii="Tahoma" w:hAnsi="Tahoma" w:cs="Tahoma"/>
          <w:spacing w:val="-2"/>
          <w:sz w:val="22"/>
          <w:szCs w:val="22"/>
        </w:rPr>
        <w:t xml:space="preserve"> </w:t>
      </w:r>
      <w:r w:rsidRPr="00D31FFA">
        <w:rPr>
          <w:rFonts w:ascii="Tahoma" w:hAnsi="Tahoma" w:cs="Tahoma"/>
          <w:sz w:val="22"/>
          <w:szCs w:val="22"/>
        </w:rPr>
        <w:t>acima.</w:t>
      </w:r>
    </w:p>
    <w:bookmarkEnd w:id="0"/>
    <w:p w14:paraId="533FF8FD"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hAnsi="Tahoma" w:cs="Tahoma"/>
          <w:sz w:val="22"/>
          <w:szCs w:val="22"/>
        </w:rPr>
      </w:pPr>
      <w:r w:rsidRPr="00D31FFA">
        <w:rPr>
          <w:rFonts w:ascii="Tahoma" w:hAnsi="Tahoma" w:cs="Tahoma"/>
          <w:b/>
          <w:sz w:val="22"/>
          <w:szCs w:val="22"/>
        </w:rPr>
        <w:t>DOS REQUISITOS</w:t>
      </w:r>
    </w:p>
    <w:p w14:paraId="583FE783" w14:textId="77777777" w:rsidR="000B2920"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hAnsi="Tahoma" w:cs="Tahoma"/>
          <w:sz w:val="22"/>
          <w:szCs w:val="22"/>
        </w:rPr>
      </w:pPr>
      <w:r w:rsidRPr="00D31FFA">
        <w:rPr>
          <w:rFonts w:ascii="Tahoma" w:hAnsi="Tahoma" w:cs="Tahoma"/>
          <w:sz w:val="22"/>
          <w:szCs w:val="22"/>
        </w:rPr>
        <w:t>A</w:t>
      </w:r>
      <w:r w:rsidRPr="00D31FFA">
        <w:rPr>
          <w:rFonts w:ascii="Tahoma" w:hAnsi="Tahoma" w:cs="Tahoma"/>
          <w:spacing w:val="-14"/>
          <w:sz w:val="22"/>
          <w:szCs w:val="22"/>
        </w:rPr>
        <w:t xml:space="preserve"> </w:t>
      </w:r>
      <w:r w:rsidRPr="00D31FFA">
        <w:rPr>
          <w:rFonts w:ascii="Tahoma" w:hAnsi="Tahoma" w:cs="Tahoma"/>
          <w:sz w:val="22"/>
          <w:szCs w:val="22"/>
        </w:rPr>
        <w:t>Emissão</w:t>
      </w:r>
      <w:r w:rsidR="00C02D9F" w:rsidRPr="00D31FFA">
        <w:rPr>
          <w:rFonts w:ascii="Tahoma" w:hAnsi="Tahoma" w:cs="Tahoma"/>
          <w:sz w:val="22"/>
          <w:szCs w:val="22"/>
        </w:rPr>
        <w:t>, cujas características se enquadram nos termos do artigo 1º da Lei</w:t>
      </w:r>
      <w:r w:rsidR="008F3187" w:rsidRPr="00D31FFA">
        <w:rPr>
          <w:rFonts w:ascii="Tahoma" w:hAnsi="Tahoma" w:cs="Tahoma"/>
          <w:sz w:val="22"/>
          <w:szCs w:val="22"/>
        </w:rPr>
        <w:t> </w:t>
      </w:r>
      <w:r w:rsidR="00C02D9F" w:rsidRPr="00D31FFA">
        <w:rPr>
          <w:rFonts w:ascii="Tahoma" w:hAnsi="Tahoma" w:cs="Tahoma"/>
          <w:sz w:val="22"/>
          <w:szCs w:val="22"/>
        </w:rPr>
        <w:t>nº 12.431, de 24 de junho de 2011, conforme alterada (“</w:t>
      </w:r>
      <w:r w:rsidR="00C02D9F" w:rsidRPr="00D31FFA">
        <w:rPr>
          <w:rFonts w:ascii="Tahoma" w:hAnsi="Tahoma" w:cs="Tahoma"/>
          <w:sz w:val="22"/>
          <w:szCs w:val="22"/>
          <w:u w:val="single"/>
        </w:rPr>
        <w:t>Lei 12.431</w:t>
      </w:r>
      <w:r w:rsidR="00C02D9F" w:rsidRPr="00D31FFA">
        <w:rPr>
          <w:rFonts w:ascii="Tahoma" w:hAnsi="Tahoma" w:cs="Tahoma"/>
          <w:sz w:val="22"/>
          <w:szCs w:val="22"/>
        </w:rPr>
        <w:t>”)</w:t>
      </w:r>
      <w:r w:rsidRPr="00D31FFA">
        <w:rPr>
          <w:rFonts w:ascii="Tahoma" w:hAnsi="Tahoma" w:cs="Tahoma"/>
          <w:spacing w:val="-13"/>
          <w:sz w:val="22"/>
          <w:szCs w:val="22"/>
        </w:rPr>
        <w:t xml:space="preserve"> </w:t>
      </w:r>
      <w:r w:rsidRPr="00D31FFA">
        <w:rPr>
          <w:rFonts w:ascii="Tahoma" w:hAnsi="Tahoma" w:cs="Tahoma"/>
          <w:sz w:val="22"/>
          <w:szCs w:val="22"/>
        </w:rPr>
        <w:t>e</w:t>
      </w:r>
      <w:r w:rsidRPr="00D31FFA">
        <w:rPr>
          <w:rFonts w:ascii="Tahoma" w:hAnsi="Tahoma" w:cs="Tahoma"/>
          <w:spacing w:val="-15"/>
          <w:sz w:val="22"/>
          <w:szCs w:val="22"/>
        </w:rPr>
        <w:t xml:space="preserve"> </w:t>
      </w:r>
      <w:r w:rsidRPr="00D31FFA">
        <w:rPr>
          <w:rFonts w:ascii="Tahoma" w:hAnsi="Tahoma" w:cs="Tahoma"/>
          <w:sz w:val="22"/>
          <w:szCs w:val="22"/>
        </w:rPr>
        <w:t>a</w:t>
      </w:r>
      <w:r w:rsidRPr="00D31FFA">
        <w:rPr>
          <w:rFonts w:ascii="Tahoma" w:hAnsi="Tahoma" w:cs="Tahoma"/>
          <w:spacing w:val="-13"/>
          <w:sz w:val="22"/>
          <w:szCs w:val="22"/>
        </w:rPr>
        <w:t xml:space="preserve"> </w:t>
      </w:r>
      <w:r w:rsidRPr="00D31FFA">
        <w:rPr>
          <w:rFonts w:ascii="Tahoma" w:hAnsi="Tahoma" w:cs="Tahoma"/>
          <w:sz w:val="22"/>
          <w:szCs w:val="22"/>
        </w:rPr>
        <w:t>Oferta Restrita</w:t>
      </w:r>
      <w:r w:rsidRPr="00D31FFA">
        <w:rPr>
          <w:rFonts w:ascii="Tahoma" w:hAnsi="Tahoma" w:cs="Tahoma"/>
          <w:spacing w:val="-12"/>
          <w:sz w:val="22"/>
          <w:szCs w:val="22"/>
        </w:rPr>
        <w:t xml:space="preserve"> </w:t>
      </w:r>
      <w:r w:rsidRPr="00D31FFA">
        <w:rPr>
          <w:rFonts w:ascii="Tahoma" w:hAnsi="Tahoma" w:cs="Tahoma"/>
          <w:sz w:val="22"/>
          <w:szCs w:val="22"/>
        </w:rPr>
        <w:t>serão</w:t>
      </w:r>
      <w:r w:rsidRPr="00D31FFA">
        <w:rPr>
          <w:rFonts w:ascii="Tahoma" w:hAnsi="Tahoma" w:cs="Tahoma"/>
          <w:spacing w:val="-13"/>
          <w:sz w:val="22"/>
          <w:szCs w:val="22"/>
        </w:rPr>
        <w:t xml:space="preserve"> </w:t>
      </w:r>
      <w:r w:rsidRPr="00D31FFA">
        <w:rPr>
          <w:rFonts w:ascii="Tahoma" w:hAnsi="Tahoma" w:cs="Tahoma"/>
          <w:sz w:val="22"/>
          <w:szCs w:val="22"/>
        </w:rPr>
        <w:t>realizadas</w:t>
      </w:r>
      <w:r w:rsidRPr="00D31FFA">
        <w:rPr>
          <w:rFonts w:ascii="Tahoma" w:hAnsi="Tahoma" w:cs="Tahoma"/>
          <w:spacing w:val="-16"/>
          <w:sz w:val="22"/>
          <w:szCs w:val="22"/>
        </w:rPr>
        <w:t xml:space="preserve"> </w:t>
      </w:r>
      <w:r w:rsidRPr="00D31FFA">
        <w:rPr>
          <w:rFonts w:ascii="Tahoma" w:hAnsi="Tahoma" w:cs="Tahoma"/>
          <w:sz w:val="22"/>
          <w:szCs w:val="22"/>
        </w:rPr>
        <w:t>com</w:t>
      </w:r>
      <w:r w:rsidRPr="00D31FFA">
        <w:rPr>
          <w:rFonts w:ascii="Tahoma" w:hAnsi="Tahoma" w:cs="Tahoma"/>
          <w:spacing w:val="-11"/>
          <w:sz w:val="22"/>
          <w:szCs w:val="22"/>
        </w:rPr>
        <w:t xml:space="preserve"> </w:t>
      </w:r>
      <w:r w:rsidRPr="00D31FFA">
        <w:rPr>
          <w:rFonts w:ascii="Tahoma" w:hAnsi="Tahoma" w:cs="Tahoma"/>
          <w:sz w:val="22"/>
          <w:szCs w:val="22"/>
        </w:rPr>
        <w:t>observância</w:t>
      </w:r>
      <w:r w:rsidRPr="00D31FFA">
        <w:rPr>
          <w:rFonts w:ascii="Tahoma" w:hAnsi="Tahoma" w:cs="Tahoma"/>
          <w:spacing w:val="-15"/>
          <w:sz w:val="22"/>
          <w:szCs w:val="22"/>
        </w:rPr>
        <w:t xml:space="preserve"> </w:t>
      </w:r>
      <w:r w:rsidRPr="00D31FFA">
        <w:rPr>
          <w:rFonts w:ascii="Tahoma" w:hAnsi="Tahoma" w:cs="Tahoma"/>
          <w:sz w:val="22"/>
          <w:szCs w:val="22"/>
        </w:rPr>
        <w:t>dos</w:t>
      </w:r>
      <w:r w:rsidRPr="00D31FFA">
        <w:rPr>
          <w:rFonts w:ascii="Tahoma" w:hAnsi="Tahoma" w:cs="Tahoma"/>
          <w:spacing w:val="-13"/>
          <w:sz w:val="22"/>
          <w:szCs w:val="22"/>
        </w:rPr>
        <w:t xml:space="preserve"> </w:t>
      </w:r>
      <w:r w:rsidRPr="00D31FFA">
        <w:rPr>
          <w:rFonts w:ascii="Tahoma" w:hAnsi="Tahoma" w:cs="Tahoma"/>
          <w:sz w:val="22"/>
          <w:szCs w:val="22"/>
        </w:rPr>
        <w:t>seguintes</w:t>
      </w:r>
      <w:r w:rsidRPr="00D31FFA">
        <w:rPr>
          <w:rFonts w:ascii="Tahoma" w:hAnsi="Tahoma" w:cs="Tahoma"/>
          <w:spacing w:val="-12"/>
          <w:sz w:val="22"/>
          <w:szCs w:val="22"/>
        </w:rPr>
        <w:t xml:space="preserve"> </w:t>
      </w:r>
      <w:r w:rsidRPr="00D31FFA">
        <w:rPr>
          <w:rFonts w:ascii="Tahoma" w:hAnsi="Tahoma" w:cs="Tahoma"/>
          <w:sz w:val="22"/>
          <w:szCs w:val="22"/>
        </w:rPr>
        <w:t>requisitos:</w:t>
      </w:r>
    </w:p>
    <w:p w14:paraId="26A1721F"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D31FFA">
        <w:rPr>
          <w:rFonts w:ascii="Tahoma" w:eastAsia="Times New Roman" w:hAnsi="Tahoma" w:cs="Tahoma"/>
          <w:b/>
          <w:sz w:val="22"/>
          <w:szCs w:val="22"/>
          <w:lang w:eastAsia="x-none"/>
        </w:rPr>
        <w:t>Arquivamento na Junta Comercial e Publicações dos Atos Societários</w:t>
      </w:r>
    </w:p>
    <w:p w14:paraId="1AA3C776" w14:textId="7A73F977" w:rsidR="002E7D1B" w:rsidRPr="00D31FFA" w:rsidRDefault="00797B9A"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 xml:space="preserve">A ata da RCA </w:t>
      </w:r>
      <w:r w:rsidR="00B81E1C" w:rsidRPr="00D31FFA">
        <w:rPr>
          <w:rFonts w:ascii="Tahoma" w:eastAsia="Verdana" w:hAnsi="Tahoma" w:cs="Tahoma"/>
          <w:sz w:val="22"/>
          <w:szCs w:val="22"/>
          <w:lang w:val="pt-BR" w:bidi="pt-BR"/>
        </w:rPr>
        <w:t>deverá ser levada a registro pela Emissora na Junta Comercial do Estado de São Paulo (“</w:t>
      </w:r>
      <w:r w:rsidR="00B81E1C" w:rsidRPr="00D31FFA">
        <w:rPr>
          <w:rFonts w:ascii="Tahoma" w:eastAsia="Verdana" w:hAnsi="Tahoma" w:cs="Tahoma"/>
          <w:sz w:val="22"/>
          <w:szCs w:val="22"/>
          <w:u w:val="single"/>
          <w:lang w:val="pt-BR" w:bidi="pt-BR"/>
        </w:rPr>
        <w:t>JUCESP</w:t>
      </w:r>
      <w:r w:rsidR="00B81E1C" w:rsidRPr="00D31FFA">
        <w:rPr>
          <w:rFonts w:ascii="Tahoma" w:eastAsia="Verdana" w:hAnsi="Tahoma" w:cs="Tahoma"/>
          <w:sz w:val="22"/>
          <w:szCs w:val="22"/>
          <w:lang w:val="pt-BR" w:bidi="pt-BR"/>
        </w:rPr>
        <w:t>”) em até 10 (dez) Dias Úteis (conforme definido abaixo) da data de respectiva realização</w:t>
      </w:r>
      <w:r w:rsidRPr="00D31FFA">
        <w:rPr>
          <w:rFonts w:ascii="Tahoma" w:eastAsia="Verdana" w:hAnsi="Tahoma" w:cs="Tahoma"/>
          <w:sz w:val="22"/>
          <w:szCs w:val="22"/>
          <w:lang w:val="pt-BR" w:bidi="pt-BR"/>
        </w:rPr>
        <w:t>, bem como publicada no jornal “</w:t>
      </w:r>
      <w:bookmarkStart w:id="2" w:name="_Hlk100824178"/>
      <w:r w:rsidRPr="00D31FFA">
        <w:rPr>
          <w:rFonts w:ascii="Tahoma" w:eastAsia="Verdana" w:hAnsi="Tahoma" w:cs="Tahoma"/>
          <w:sz w:val="22"/>
          <w:szCs w:val="22"/>
          <w:lang w:val="pt-BR" w:bidi="pt-BR"/>
        </w:rPr>
        <w:t>Diário Comercial</w:t>
      </w:r>
      <w:bookmarkEnd w:id="2"/>
      <w:r w:rsidRPr="00D31FFA">
        <w:rPr>
          <w:rFonts w:ascii="Tahoma" w:eastAsia="Verdana" w:hAnsi="Tahoma" w:cs="Tahoma"/>
          <w:sz w:val="22"/>
          <w:szCs w:val="22"/>
          <w:lang w:val="pt-BR" w:bidi="pt-BR"/>
        </w:rPr>
        <w:t xml:space="preserve">”, nos termos do inciso I do artigo 62 e do artigo 289 da Lei das Sociedades por Ações, comprometendo-se a Emissora a enviar ao Agente Fiduciário 1 (uma) cópia eletrônica (formato PDF) (i) do comprovante do protocolo de inscrição da ata da RCA na JUCESP em até 2 (dois) Dias Úteis (conforme definido abaixo) contados da realização da RCA, e (ii) das publicações da referida ata </w:t>
      </w:r>
      <w:r w:rsidR="000957DD" w:rsidRPr="00D31FFA">
        <w:rPr>
          <w:rFonts w:ascii="Tahoma" w:eastAsia="Verdana" w:hAnsi="Tahoma" w:cs="Tahoma"/>
          <w:sz w:val="22"/>
          <w:szCs w:val="22"/>
          <w:lang w:val="pt-BR" w:bidi="pt-BR"/>
        </w:rPr>
        <w:t>no jornal acima mencionado</w:t>
      </w:r>
      <w:r w:rsidRPr="00D31FFA">
        <w:rPr>
          <w:rFonts w:ascii="Tahoma" w:eastAsia="Verdana" w:hAnsi="Tahoma" w:cs="Tahoma"/>
          <w:sz w:val="22"/>
          <w:szCs w:val="22"/>
          <w:lang w:val="pt-BR" w:bidi="pt-BR"/>
        </w:rPr>
        <w:t xml:space="preserve"> em até 2 (dois) Dias Úteis contados da realização da RCA</w:t>
      </w:r>
      <w:r w:rsidR="002E7D1B" w:rsidRPr="00D31FFA">
        <w:rPr>
          <w:rFonts w:ascii="Tahoma" w:eastAsia="Verdana" w:hAnsi="Tahoma" w:cs="Tahoma"/>
          <w:sz w:val="22"/>
          <w:szCs w:val="22"/>
          <w:lang w:bidi="pt-BR"/>
        </w:rPr>
        <w:t>.</w:t>
      </w:r>
    </w:p>
    <w:p w14:paraId="1827B630"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bookmarkStart w:id="3" w:name="_Ref99996236"/>
      <w:r w:rsidRPr="00D31FFA">
        <w:rPr>
          <w:rFonts w:ascii="Tahoma" w:eastAsia="Times New Roman" w:hAnsi="Tahoma" w:cs="Tahoma"/>
          <w:b/>
          <w:sz w:val="22"/>
          <w:szCs w:val="22"/>
          <w:lang w:eastAsia="x-none"/>
        </w:rPr>
        <w:t>Inscrição e Registro da Escritura</w:t>
      </w:r>
      <w:r w:rsidR="00F65A94" w:rsidRPr="00D31FFA">
        <w:rPr>
          <w:rFonts w:ascii="Tahoma" w:eastAsia="Verdana" w:hAnsi="Tahoma" w:cs="Tahoma"/>
          <w:sz w:val="22"/>
          <w:szCs w:val="22"/>
          <w:lang w:bidi="pt-BR"/>
        </w:rPr>
        <w:t xml:space="preserve"> </w:t>
      </w:r>
      <w:r w:rsidR="00F65A94" w:rsidRPr="00D31FFA">
        <w:rPr>
          <w:rFonts w:ascii="Tahoma" w:eastAsia="Times New Roman" w:hAnsi="Tahoma" w:cs="Tahoma"/>
          <w:b/>
          <w:sz w:val="22"/>
          <w:szCs w:val="22"/>
          <w:lang w:eastAsia="x-none" w:bidi="pt-BR"/>
        </w:rPr>
        <w:t>de Emissão</w:t>
      </w:r>
      <w:r w:rsidRPr="00D31FFA">
        <w:rPr>
          <w:rFonts w:ascii="Tahoma" w:eastAsia="Times New Roman" w:hAnsi="Tahoma" w:cs="Tahoma"/>
          <w:b/>
          <w:sz w:val="22"/>
          <w:szCs w:val="22"/>
          <w:lang w:eastAsia="x-none"/>
        </w:rPr>
        <w:t xml:space="preserve"> e de eventuais aditamentos</w:t>
      </w:r>
      <w:bookmarkEnd w:id="3"/>
    </w:p>
    <w:p w14:paraId="46850B61" w14:textId="432C3F49" w:rsidR="002E7D1B" w:rsidRPr="00D31FFA" w:rsidRDefault="000957D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Esta Escritura e seus eventuais aditamentos, deverão ser levados a registro pela Emissora na JUCESP em até 10 (dez) Dias Úteis (conforme definido abaixo) da data de respectiva assinatura, de acordo com o disposto no artigo 62, inciso II e seu §3º, da Lei das Sociedades por Ações, devendo 1 (uma) via original desta Escritura e seus eventuais aditamentos devidamente registrada na JUCESP ser enviado(s), pela Emissora ao Agente Fiduciário, no prazo de até 5 (cinco) Dias Úteis a contar da obtenção dos respectivos registros</w:t>
      </w:r>
      <w:r w:rsidR="002E7D1B" w:rsidRPr="00D31FFA">
        <w:rPr>
          <w:rFonts w:ascii="Tahoma" w:eastAsia="Verdana" w:hAnsi="Tahoma" w:cs="Tahoma"/>
          <w:sz w:val="22"/>
          <w:szCs w:val="22"/>
          <w:lang w:bidi="pt-BR"/>
        </w:rPr>
        <w:t>.</w:t>
      </w:r>
    </w:p>
    <w:p w14:paraId="79126E10"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D31FFA">
        <w:rPr>
          <w:rFonts w:ascii="Tahoma" w:eastAsia="Times New Roman" w:hAnsi="Tahoma" w:cs="Tahoma"/>
          <w:b/>
          <w:sz w:val="22"/>
          <w:szCs w:val="22"/>
          <w:lang w:eastAsia="x-none"/>
        </w:rPr>
        <w:t>Dispensa do Registro na CVM</w:t>
      </w:r>
    </w:p>
    <w:p w14:paraId="5315563F"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 Oferta Restrita será realizada nos termos do artigo 6º da Instrução CVM</w:t>
      </w:r>
      <w:r w:rsidR="00B819F1" w:rsidRPr="00D31FFA">
        <w:rPr>
          <w:rFonts w:ascii="Tahoma" w:eastAsia="Verdana" w:hAnsi="Tahoma" w:cs="Tahoma"/>
          <w:sz w:val="22"/>
          <w:szCs w:val="22"/>
          <w:lang w:bidi="pt-BR"/>
        </w:rPr>
        <w:t> </w:t>
      </w:r>
      <w:r w:rsidRPr="00D31FFA">
        <w:rPr>
          <w:rFonts w:ascii="Tahoma" w:eastAsia="Verdana" w:hAnsi="Tahoma" w:cs="Tahoma"/>
          <w:sz w:val="22"/>
          <w:szCs w:val="22"/>
          <w:lang w:bidi="pt-BR"/>
        </w:rPr>
        <w:t xml:space="preserve">476 e das demais disposições legais e regulamentares aplicáveis por se tratar de oferta pública de </w:t>
      </w:r>
      <w:r w:rsidRPr="00D31FFA">
        <w:rPr>
          <w:rFonts w:ascii="Tahoma" w:eastAsia="Verdana" w:hAnsi="Tahoma" w:cs="Tahoma"/>
          <w:sz w:val="22"/>
          <w:szCs w:val="22"/>
          <w:lang w:bidi="pt-BR"/>
        </w:rPr>
        <w:lastRenderedPageBreak/>
        <w:t>valores mobiliários com esforços restritos de distribuição, estando, portanto, automaticamente dispensada do registro de distribuição na CVM de que trata o artigo 19 da Lei nº 6.385, de 7 de dezembro de 1976, conforme alterada.</w:t>
      </w:r>
    </w:p>
    <w:p w14:paraId="749A813B"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D31FFA">
        <w:rPr>
          <w:rFonts w:ascii="Tahoma" w:eastAsia="Times New Roman" w:hAnsi="Tahoma" w:cs="Tahoma"/>
          <w:b/>
          <w:sz w:val="22"/>
          <w:szCs w:val="22"/>
          <w:lang w:eastAsia="x-none"/>
        </w:rPr>
        <w:t>Registro na ANBIMA – Associação Brasileira das Entidades dos Mercados Financeiro e de Capitais (“</w:t>
      </w:r>
      <w:r w:rsidRPr="00D31FFA">
        <w:rPr>
          <w:rFonts w:ascii="Tahoma" w:eastAsia="Times New Roman" w:hAnsi="Tahoma" w:cs="Tahoma"/>
          <w:b/>
          <w:sz w:val="22"/>
          <w:szCs w:val="22"/>
          <w:u w:val="single"/>
          <w:lang w:eastAsia="x-none"/>
        </w:rPr>
        <w:t>ANBIMA</w:t>
      </w:r>
      <w:r w:rsidRPr="00D31FFA">
        <w:rPr>
          <w:rFonts w:ascii="Tahoma" w:eastAsia="Times New Roman" w:hAnsi="Tahoma" w:cs="Tahoma"/>
          <w:b/>
          <w:sz w:val="22"/>
          <w:szCs w:val="22"/>
          <w:lang w:eastAsia="x-none"/>
        </w:rPr>
        <w:t>”)</w:t>
      </w:r>
    </w:p>
    <w:p w14:paraId="665CA62C"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Nos termos do artigo 16, inciso I e do artigo 18, inciso V, do “</w:t>
      </w:r>
      <w:r w:rsidRPr="00D31FFA">
        <w:rPr>
          <w:rFonts w:ascii="Tahoma" w:eastAsia="Verdana" w:hAnsi="Tahoma" w:cs="Tahoma"/>
          <w:i/>
          <w:iCs/>
          <w:sz w:val="22"/>
          <w:szCs w:val="22"/>
          <w:lang w:bidi="pt-BR"/>
        </w:rPr>
        <w:t>Código ANBIMA de Regulação e Melhores Práticas para Estruturação, Coordenação e Distribuição de Ofertas Públicas de Valores Mobiliários e Ofertas Públicas de Aquisição de Valores Mobiliários</w:t>
      </w:r>
      <w:r w:rsidRPr="00D31FFA">
        <w:rPr>
          <w:rFonts w:ascii="Tahoma" w:eastAsia="Verdana" w:hAnsi="Tahoma" w:cs="Tahoma"/>
          <w:sz w:val="22"/>
          <w:szCs w:val="22"/>
          <w:lang w:bidi="pt-BR"/>
        </w:rPr>
        <w:t>” em vigor desde 6 de maio de 2021 (“</w:t>
      </w:r>
      <w:r w:rsidRPr="00D31FFA">
        <w:rPr>
          <w:rFonts w:ascii="Tahoma" w:eastAsia="Verdana" w:hAnsi="Tahoma" w:cs="Tahoma"/>
          <w:sz w:val="22"/>
          <w:szCs w:val="22"/>
          <w:u w:val="single"/>
          <w:lang w:bidi="pt-BR"/>
        </w:rPr>
        <w:t>Código ANBIMA</w:t>
      </w:r>
      <w:r w:rsidRPr="00D31FFA">
        <w:rPr>
          <w:rFonts w:ascii="Tahoma" w:eastAsia="Verdana" w:hAnsi="Tahoma" w:cs="Tahoma"/>
          <w:sz w:val="22"/>
          <w:szCs w:val="22"/>
          <w:lang w:bidi="pt-BR"/>
        </w:rPr>
        <w:t>”), por se tratar de oferta pública de debêntures, com esforços restritos de distribuição, esta Oferta Restrita está sujeita ao registro na ANBIMA, no prazo de até 15 (quinze) dias contados do envio do comunicado de encerramento da Oferta Restrita à CVM.</w:t>
      </w:r>
    </w:p>
    <w:p w14:paraId="0B5FDC00" w14:textId="4579CDC2"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b/>
          <w:sz w:val="22"/>
          <w:szCs w:val="22"/>
          <w:lang w:eastAsia="x-none"/>
        </w:rPr>
      </w:pPr>
      <w:r w:rsidRPr="00D31FFA">
        <w:rPr>
          <w:rFonts w:ascii="Tahoma" w:eastAsia="Times New Roman" w:hAnsi="Tahoma" w:cs="Tahoma"/>
          <w:b/>
          <w:sz w:val="22"/>
          <w:szCs w:val="22"/>
          <w:lang w:eastAsia="x-none"/>
        </w:rPr>
        <w:t>Distribuição Primária, Negociação Secundária e Custódia Eletrônica</w:t>
      </w:r>
      <w:bookmarkStart w:id="4" w:name="_DV_M44"/>
      <w:bookmarkEnd w:id="4"/>
    </w:p>
    <w:p w14:paraId="7787A2B2"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5" w:name="_Ref99535956"/>
      <w:r w:rsidRPr="00D31FFA">
        <w:rPr>
          <w:rFonts w:ascii="Tahoma" w:eastAsia="Verdana" w:hAnsi="Tahoma" w:cs="Tahoma"/>
          <w:sz w:val="22"/>
          <w:szCs w:val="22"/>
          <w:lang w:bidi="pt-BR"/>
        </w:rPr>
        <w:t>Debêntures serão depositadas para: (i) distribuição no mercado primário por meio do MDA - Módulo de Distribuição de Ativos (“</w:t>
      </w:r>
      <w:r w:rsidRPr="00D31FFA">
        <w:rPr>
          <w:rFonts w:ascii="Tahoma" w:eastAsia="Verdana" w:hAnsi="Tahoma" w:cs="Tahoma"/>
          <w:sz w:val="22"/>
          <w:szCs w:val="22"/>
          <w:u w:val="single"/>
          <w:lang w:bidi="pt-BR"/>
        </w:rPr>
        <w:t>MDA</w:t>
      </w:r>
      <w:r w:rsidRPr="00D31FFA">
        <w:rPr>
          <w:rFonts w:ascii="Tahoma" w:eastAsia="Verdana" w:hAnsi="Tahoma" w:cs="Tahoma"/>
          <w:sz w:val="22"/>
          <w:szCs w:val="22"/>
          <w:lang w:bidi="pt-BR"/>
        </w:rPr>
        <w:t>”), administrado e operacionalizado pela B3 S.A. – Brasil, Bolsa, Balcão – Balcão B3 (“</w:t>
      </w:r>
      <w:r w:rsidRPr="00D31FFA">
        <w:rPr>
          <w:rFonts w:ascii="Tahoma" w:eastAsia="Verdana" w:hAnsi="Tahoma" w:cs="Tahoma"/>
          <w:sz w:val="22"/>
          <w:szCs w:val="22"/>
          <w:u w:val="single"/>
          <w:lang w:bidi="pt-BR"/>
        </w:rPr>
        <w:t>B3</w:t>
      </w:r>
      <w:r w:rsidRPr="00D31FFA">
        <w:rPr>
          <w:rFonts w:ascii="Tahoma" w:eastAsia="Verdana" w:hAnsi="Tahoma" w:cs="Tahoma"/>
          <w:sz w:val="22"/>
          <w:szCs w:val="22"/>
          <w:lang w:bidi="pt-BR"/>
        </w:rPr>
        <w:t xml:space="preserve">”), sendo a distribuição liquidada financeiramente por meio da B3; </w:t>
      </w:r>
      <w:r w:rsidRPr="00D31FFA">
        <w:rPr>
          <w:rFonts w:ascii="Tahoma" w:eastAsia="Verdana" w:hAnsi="Tahoma" w:cs="Tahoma"/>
          <w:iCs/>
          <w:sz w:val="22"/>
          <w:szCs w:val="22"/>
          <w:lang w:bidi="pt-BR"/>
        </w:rPr>
        <w:t xml:space="preserve">e (ii) </w:t>
      </w:r>
      <w:r w:rsidRPr="00D31FFA">
        <w:rPr>
          <w:rFonts w:ascii="Tahoma" w:eastAsia="Verdana" w:hAnsi="Tahoma" w:cs="Tahoma"/>
          <w:sz w:val="22"/>
          <w:szCs w:val="22"/>
          <w:lang w:bidi="pt-BR"/>
        </w:rPr>
        <w:t>negociação no mercado secundário por meio do CETIP21 – Títulos e Valores Mobiliários, administrado e operacionalizado pela B3, sendo as negociações liquidadas financeiramente por meio da B3</w:t>
      </w:r>
      <w:r w:rsidRPr="00D31FFA">
        <w:rPr>
          <w:rFonts w:ascii="Tahoma" w:eastAsia="Verdana" w:hAnsi="Tahoma" w:cs="Tahoma"/>
          <w:iCs/>
          <w:sz w:val="22"/>
          <w:szCs w:val="22"/>
          <w:lang w:bidi="pt-BR"/>
        </w:rPr>
        <w:t>.</w:t>
      </w:r>
      <w:bookmarkEnd w:id="5"/>
      <w:r w:rsidRPr="00D31FFA">
        <w:rPr>
          <w:rFonts w:ascii="Tahoma" w:eastAsia="Verdana" w:hAnsi="Tahoma" w:cs="Tahoma"/>
          <w:iCs/>
          <w:sz w:val="22"/>
          <w:szCs w:val="22"/>
          <w:lang w:bidi="pt-BR"/>
        </w:rPr>
        <w:t xml:space="preserve"> </w:t>
      </w:r>
    </w:p>
    <w:p w14:paraId="2979776F"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 Debêntures serão custodiadas eletronicamente na B3.</w:t>
      </w:r>
    </w:p>
    <w:p w14:paraId="33E79F0A" w14:textId="77D8ADBF" w:rsidR="002E7D1B" w:rsidRPr="00D31FFA" w:rsidRDefault="002E7D1B"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6" w:name="_Ref100583906"/>
      <w:r w:rsidRPr="00D31FFA">
        <w:rPr>
          <w:rFonts w:ascii="Tahoma" w:eastAsia="Verdana" w:hAnsi="Tahoma" w:cs="Tahoma"/>
          <w:sz w:val="22"/>
          <w:szCs w:val="22"/>
          <w:lang w:bidi="pt-BR"/>
        </w:rPr>
        <w:t>Não</w:t>
      </w:r>
      <w:r w:rsidRPr="00D31FFA">
        <w:rPr>
          <w:rFonts w:ascii="Tahoma" w:eastAsia="Verdana" w:hAnsi="Tahoma" w:cs="Tahoma"/>
          <w:iCs/>
          <w:sz w:val="22"/>
          <w:szCs w:val="22"/>
          <w:lang w:bidi="pt-BR"/>
        </w:rPr>
        <w:t xml:space="preserve"> </w:t>
      </w:r>
      <w:r w:rsidRPr="00D31FFA">
        <w:rPr>
          <w:rFonts w:ascii="Tahoma" w:eastAsia="Verdana" w:hAnsi="Tahoma" w:cs="Tahoma"/>
          <w:sz w:val="22"/>
          <w:szCs w:val="22"/>
          <w:lang w:bidi="pt-BR"/>
        </w:rPr>
        <w:t>obstante</w:t>
      </w:r>
      <w:r w:rsidRPr="00D31FFA">
        <w:rPr>
          <w:rFonts w:ascii="Tahoma" w:eastAsia="Verdana" w:hAnsi="Tahoma" w:cs="Tahoma"/>
          <w:iCs/>
          <w:sz w:val="22"/>
          <w:szCs w:val="22"/>
          <w:lang w:bidi="pt-BR"/>
        </w:rPr>
        <w:t xml:space="preserve"> o descrito na Cláusula </w:t>
      </w:r>
      <w:r w:rsidR="00A903BF" w:rsidRPr="00D31FFA">
        <w:rPr>
          <w:rFonts w:ascii="Tahoma" w:eastAsia="Verdana" w:hAnsi="Tahoma" w:cs="Tahoma"/>
          <w:iCs/>
          <w:sz w:val="22"/>
          <w:szCs w:val="22"/>
          <w:lang w:bidi="pt-BR"/>
        </w:rPr>
        <w:fldChar w:fldCharType="begin"/>
      </w:r>
      <w:r w:rsidR="00A903BF" w:rsidRPr="00D31FFA">
        <w:rPr>
          <w:rFonts w:ascii="Tahoma" w:eastAsia="Verdana" w:hAnsi="Tahoma" w:cs="Tahoma"/>
          <w:iCs/>
          <w:sz w:val="22"/>
          <w:szCs w:val="22"/>
          <w:lang w:bidi="pt-BR"/>
        </w:rPr>
        <w:instrText xml:space="preserve"> REF _Ref99535956 \r \h </w:instrText>
      </w:r>
      <w:r w:rsidR="00747D4F" w:rsidRPr="00D31FFA">
        <w:rPr>
          <w:rFonts w:ascii="Tahoma" w:eastAsia="Verdana" w:hAnsi="Tahoma" w:cs="Tahoma"/>
          <w:iCs/>
          <w:sz w:val="22"/>
          <w:szCs w:val="22"/>
          <w:lang w:bidi="pt-BR"/>
        </w:rPr>
        <w:instrText xml:space="preserve"> \* MERGEFORMAT </w:instrText>
      </w:r>
      <w:r w:rsidR="00A903BF" w:rsidRPr="00D31FFA">
        <w:rPr>
          <w:rFonts w:ascii="Tahoma" w:eastAsia="Verdana" w:hAnsi="Tahoma" w:cs="Tahoma"/>
          <w:iCs/>
          <w:sz w:val="22"/>
          <w:szCs w:val="22"/>
          <w:lang w:bidi="pt-BR"/>
        </w:rPr>
      </w:r>
      <w:r w:rsidR="00A903BF" w:rsidRPr="00D31FFA">
        <w:rPr>
          <w:rFonts w:ascii="Tahoma" w:eastAsia="Verdana" w:hAnsi="Tahoma" w:cs="Tahoma"/>
          <w:iCs/>
          <w:sz w:val="22"/>
          <w:szCs w:val="22"/>
          <w:lang w:bidi="pt-BR"/>
        </w:rPr>
        <w:fldChar w:fldCharType="separate"/>
      </w:r>
      <w:r w:rsidR="00F013EB" w:rsidRPr="00D31FFA">
        <w:rPr>
          <w:rFonts w:ascii="Tahoma" w:eastAsia="Verdana" w:hAnsi="Tahoma" w:cs="Tahoma"/>
          <w:iCs/>
          <w:sz w:val="22"/>
          <w:szCs w:val="22"/>
          <w:lang w:bidi="pt-BR"/>
        </w:rPr>
        <w:t>2.6.1</w:t>
      </w:r>
      <w:r w:rsidR="00A903BF" w:rsidRPr="00D31FFA">
        <w:rPr>
          <w:rFonts w:ascii="Tahoma" w:eastAsia="Verdana" w:hAnsi="Tahoma" w:cs="Tahoma"/>
          <w:iCs/>
          <w:sz w:val="22"/>
          <w:szCs w:val="22"/>
          <w:lang w:bidi="pt-BR"/>
        </w:rPr>
        <w:fldChar w:fldCharType="end"/>
      </w:r>
      <w:r w:rsidRPr="00D31FFA">
        <w:rPr>
          <w:rFonts w:ascii="Tahoma" w:eastAsia="Verdana" w:hAnsi="Tahoma" w:cs="Tahoma"/>
          <w:iCs/>
          <w:sz w:val="22"/>
          <w:szCs w:val="22"/>
          <w:lang w:bidi="pt-BR"/>
        </w:rPr>
        <w:t xml:space="preserve"> acima, as Debêntures somente poderão ser negociadas por Investidores </w:t>
      </w:r>
      <w:r w:rsidRPr="00D31FFA">
        <w:rPr>
          <w:rFonts w:ascii="Tahoma" w:eastAsia="Verdana" w:hAnsi="Tahoma" w:cs="Tahoma"/>
          <w:sz w:val="22"/>
          <w:szCs w:val="22"/>
          <w:lang w:bidi="pt-BR"/>
        </w:rPr>
        <w:t>Qualificados, conforme definidos no artigo</w:t>
      </w:r>
      <w:r w:rsidR="00B819F1" w:rsidRPr="00D31FFA">
        <w:rPr>
          <w:rFonts w:ascii="Tahoma" w:eastAsia="Verdana" w:hAnsi="Tahoma" w:cs="Tahoma"/>
          <w:sz w:val="22"/>
          <w:szCs w:val="22"/>
          <w:lang w:bidi="pt-BR"/>
        </w:rPr>
        <w:t> </w:t>
      </w:r>
      <w:r w:rsidRPr="00D31FFA">
        <w:rPr>
          <w:rFonts w:ascii="Tahoma" w:eastAsia="Verdana" w:hAnsi="Tahoma" w:cs="Tahoma"/>
          <w:sz w:val="22"/>
          <w:szCs w:val="22"/>
          <w:lang w:bidi="pt-BR"/>
        </w:rPr>
        <w:t>12</w:t>
      </w:r>
      <w:r w:rsidR="00B819F1" w:rsidRPr="00D31FFA">
        <w:rPr>
          <w:rFonts w:ascii="Tahoma" w:eastAsia="Verdana" w:hAnsi="Tahoma" w:cs="Tahoma"/>
          <w:sz w:val="22"/>
          <w:szCs w:val="22"/>
          <w:lang w:bidi="pt-BR"/>
        </w:rPr>
        <w:t> </w:t>
      </w:r>
      <w:r w:rsidRPr="00D31FFA">
        <w:rPr>
          <w:rFonts w:ascii="Tahoma" w:eastAsia="Verdana" w:hAnsi="Tahoma" w:cs="Tahoma"/>
          <w:sz w:val="22"/>
          <w:szCs w:val="22"/>
          <w:lang w:bidi="pt-BR"/>
        </w:rPr>
        <w:t xml:space="preserve">da Resolução da CVM </w:t>
      </w:r>
      <w:r w:rsidRPr="00D31FFA">
        <w:rPr>
          <w:rFonts w:ascii="Tahoma" w:eastAsia="Verdana" w:hAnsi="Tahoma" w:cs="Tahoma"/>
          <w:iCs/>
          <w:sz w:val="22"/>
          <w:szCs w:val="22"/>
          <w:lang w:bidi="pt-BR"/>
        </w:rPr>
        <w:t>nº 30, de 11 de maio de 2021</w:t>
      </w:r>
      <w:r w:rsidRPr="00D31FFA">
        <w:rPr>
          <w:rFonts w:ascii="Tahoma" w:eastAsia="Verdana" w:hAnsi="Tahoma" w:cs="Tahoma"/>
          <w:sz w:val="22"/>
          <w:szCs w:val="22"/>
          <w:lang w:bidi="pt-BR"/>
        </w:rPr>
        <w:t>, conforme alterada (“</w:t>
      </w:r>
      <w:r w:rsidRPr="00D31FFA">
        <w:rPr>
          <w:rFonts w:ascii="Tahoma" w:eastAsia="Verdana" w:hAnsi="Tahoma" w:cs="Tahoma"/>
          <w:sz w:val="22"/>
          <w:szCs w:val="22"/>
          <w:u w:val="single"/>
          <w:lang w:bidi="pt-BR"/>
        </w:rPr>
        <w:t>Resolução CVM 30</w:t>
      </w:r>
      <w:r w:rsidRPr="00D31FFA">
        <w:rPr>
          <w:rFonts w:ascii="Tahoma" w:eastAsia="Verdana" w:hAnsi="Tahoma" w:cs="Tahoma"/>
          <w:sz w:val="22"/>
          <w:szCs w:val="22"/>
          <w:lang w:bidi="pt-BR"/>
        </w:rPr>
        <w:t>”),</w:t>
      </w:r>
      <w:r w:rsidRPr="00D31FFA">
        <w:rPr>
          <w:rFonts w:ascii="Tahoma" w:eastAsia="Verdana" w:hAnsi="Tahoma" w:cs="Tahoma"/>
          <w:iCs/>
          <w:sz w:val="22"/>
          <w:szCs w:val="22"/>
          <w:lang w:bidi="pt-BR"/>
        </w:rPr>
        <w:t xml:space="preserve"> nos mercados regulamentados de valores mobiliários depois de decorridos 90 (noventa) dias contados da data de cada subscrição ou aquisição por Investidores </w:t>
      </w:r>
      <w:r w:rsidRPr="00D31FFA">
        <w:rPr>
          <w:rFonts w:ascii="Tahoma" w:eastAsia="Verdana" w:hAnsi="Tahoma" w:cs="Tahoma"/>
          <w:sz w:val="22"/>
          <w:szCs w:val="22"/>
          <w:lang w:bidi="pt-BR"/>
        </w:rPr>
        <w:t>Profissionais (conforme definidos no artigo 11 da Resolução</w:t>
      </w:r>
      <w:r w:rsidR="008F3187" w:rsidRPr="00D31FFA">
        <w:rPr>
          <w:rFonts w:ascii="Tahoma" w:eastAsia="Verdana" w:hAnsi="Tahoma" w:cs="Tahoma"/>
          <w:sz w:val="22"/>
          <w:szCs w:val="22"/>
          <w:lang w:val="pt-BR" w:bidi="pt-BR"/>
        </w:rPr>
        <w:t> </w:t>
      </w:r>
      <w:r w:rsidRPr="00D31FFA">
        <w:rPr>
          <w:rFonts w:ascii="Tahoma" w:eastAsia="Verdana" w:hAnsi="Tahoma" w:cs="Tahoma"/>
          <w:sz w:val="22"/>
          <w:szCs w:val="22"/>
          <w:lang w:bidi="pt-BR"/>
        </w:rPr>
        <w:t>CVM</w:t>
      </w:r>
      <w:r w:rsidR="008F3187" w:rsidRPr="00D31FFA">
        <w:rPr>
          <w:rFonts w:ascii="Tahoma" w:eastAsia="Verdana" w:hAnsi="Tahoma" w:cs="Tahoma"/>
          <w:sz w:val="22"/>
          <w:szCs w:val="22"/>
          <w:lang w:val="pt-BR" w:bidi="pt-BR"/>
        </w:rPr>
        <w:t> </w:t>
      </w:r>
      <w:r w:rsidRPr="00D31FFA">
        <w:rPr>
          <w:rFonts w:ascii="Tahoma" w:eastAsia="Verdana" w:hAnsi="Tahoma" w:cs="Tahoma"/>
          <w:sz w:val="22"/>
          <w:szCs w:val="22"/>
          <w:lang w:bidi="pt-BR"/>
        </w:rPr>
        <w:t>30</w:t>
      </w:r>
      <w:r w:rsidR="00F87A7A" w:rsidRPr="00D31FFA">
        <w:rPr>
          <w:rFonts w:ascii="Tahoma" w:eastAsia="Verdana" w:hAnsi="Tahoma" w:cs="Tahoma"/>
          <w:sz w:val="22"/>
          <w:szCs w:val="22"/>
          <w:lang w:val="pt-BR" w:bidi="pt-BR"/>
        </w:rPr>
        <w:t>)</w:t>
      </w:r>
      <w:r w:rsidR="00A65A5B" w:rsidRPr="00D31FFA">
        <w:rPr>
          <w:rFonts w:ascii="Tahoma" w:eastAsia="Verdana" w:hAnsi="Tahoma" w:cs="Tahoma"/>
          <w:sz w:val="22"/>
          <w:szCs w:val="22"/>
          <w:lang w:val="pt-BR" w:bidi="pt-BR"/>
        </w:rPr>
        <w:t>,</w:t>
      </w:r>
      <w:r w:rsidR="00A65A5B" w:rsidRPr="00D31FFA">
        <w:rPr>
          <w:rFonts w:ascii="Tahoma" w:hAnsi="Tahoma" w:cs="Tahoma"/>
          <w:color w:val="242424"/>
          <w:sz w:val="22"/>
          <w:szCs w:val="22"/>
          <w:shd w:val="clear" w:color="auto" w:fill="FFFFFF"/>
          <w:lang w:val="pt-BR" w:eastAsia="pt-BR"/>
        </w:rPr>
        <w:t xml:space="preserve"> </w:t>
      </w:r>
      <w:r w:rsidR="00A65A5B" w:rsidRPr="00D31FFA">
        <w:rPr>
          <w:rFonts w:ascii="Tahoma" w:eastAsia="Verdana" w:hAnsi="Tahoma" w:cs="Tahoma"/>
          <w:sz w:val="22"/>
          <w:szCs w:val="22"/>
          <w:lang w:val="pt-BR" w:bidi="pt-BR"/>
        </w:rPr>
        <w:t>observados, na negociação subsequente, os limites e condições previstos nos artigos 2º e 3º da Instrução CVM 476, conforme disposto nos artigos 13 e 15, parágrafo primeiro da Instrução CVM 476, e desde que observados os requisitos do artigo 17 da Instrução CVM 476, conforme previsto no parágrafo primeiro do referido artigo, sendo que a negociação das Debêntures deverá sempre respeitar as disposições legais e regulamentares aplicáveis</w:t>
      </w:r>
      <w:r w:rsidRPr="00D31FFA">
        <w:rPr>
          <w:rFonts w:ascii="Tahoma" w:eastAsia="Verdana" w:hAnsi="Tahoma" w:cs="Tahoma"/>
          <w:sz w:val="22"/>
          <w:szCs w:val="22"/>
          <w:lang w:bidi="pt-BR"/>
        </w:rPr>
        <w:t>.</w:t>
      </w:r>
      <w:bookmarkEnd w:id="6"/>
    </w:p>
    <w:p w14:paraId="57CD0192"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Times New Roman" w:hAnsi="Tahoma" w:cs="Tahoma"/>
          <w:sz w:val="22"/>
          <w:szCs w:val="22"/>
          <w:lang w:val="x-none" w:eastAsia="x-none"/>
        </w:rPr>
      </w:pPr>
      <w:r w:rsidRPr="00D31FFA">
        <w:rPr>
          <w:rFonts w:ascii="Tahoma" w:eastAsia="Times New Roman" w:hAnsi="Tahoma" w:cs="Tahoma"/>
          <w:b/>
          <w:sz w:val="22"/>
          <w:szCs w:val="22"/>
          <w:lang w:eastAsia="x-none"/>
        </w:rPr>
        <w:lastRenderedPageBreak/>
        <w:t>Objeto Social da Emissora</w:t>
      </w:r>
    </w:p>
    <w:p w14:paraId="6EC22E0E"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 xml:space="preserve">De acordo com o artigo 3º do estatuto social da Emissora, a Emissora tem por objeto social: (i) participação e administração de investimentos em outras sociedades e/ou empreendimentos de qualquer natureza na qualidade de sócia ou acionista; (ii) a prestação de serviços de consultoria e assessoria empresarial, gerenciamento, intermediação comercial e de negócios; (iii) comercialização de produtos, importação e exportação, atividades relacionadas a saneamento básico; (iv) atividades de tratamento de água e esgoto e limpeza urbana, compreendendo: (a) operação e gerenciamento de atividades de serviço público de abastecimento de água e esgotamento sanitário, designadamente para fins de captação, adução, tratamento, reserva e </w:t>
      </w:r>
      <w:r w:rsidRPr="00D31FFA">
        <w:rPr>
          <w:rFonts w:ascii="Tahoma" w:eastAsia="Verdana" w:hAnsi="Tahoma" w:cs="Tahoma"/>
          <w:iCs/>
          <w:sz w:val="22"/>
          <w:szCs w:val="22"/>
          <w:lang w:bidi="pt-BR"/>
        </w:rPr>
        <w:t>distribuição</w:t>
      </w:r>
      <w:r w:rsidRPr="00D31FFA">
        <w:rPr>
          <w:rFonts w:ascii="Tahoma" w:eastAsia="Verdana" w:hAnsi="Tahoma" w:cs="Tahoma"/>
          <w:sz w:val="22"/>
          <w:szCs w:val="22"/>
          <w:lang w:bidi="pt-BR"/>
        </w:rPr>
        <w:t xml:space="preserve"> de água tratada, bem como coleta, tratamento, deposição ou eliminação de esgotos sanitários e/ou resíduos sólidos, bem como sua reciclagem; (b) projeto e construção de sistemas de captação, adução, tratamento, reserva e distribuição de água tratada, bem como coleta, tratamento, deposição ou eliminação de esgotos sanitários e/ou resíduos sólidos, bem como sua reciclagem; (c) fabricação, instalação, supervisão e montagem de equipamentos relacionados com o serviço de abastecimento de água e esgotamento sanitário; (d) compra, venda e produção de materiais relacionados com o serviço de abastecimentos de água e esgotamento sanitário; (e) operação de importação e exportação de matérias relacionados com o serviço de abastecimento de água e esgotamento sanitário; e (f) prestação de serviços e assistência técnica nas áreas de atividades da sociedade; (v) atividades de gestão de resíduos e descontaminação, compreendendo: (a) serviços de tratamento e disposição de resíduos não perigosos; (b) serviços de tratamento e disposição de resíduos perigosos; (c) coleta de resíduos perigosos; (d) coleta de resíduos não-perigosos, incluindo serviços de coleta e transporte de lixo urbano e varrição; e (f) serviços de descontaminação e outros serviços de gestão de resíduos; (vi) atividades de consultoria, assessoria, assistência técnica e de projetos para engenharia, compreendendo: (a) assessoria técnica em construção; (b) serviços de consultoria em engenharia civil, mecânica, naval, elétrica, eletrônica, hidráulica, portuária e agronomia; (c) consultoria em engenharia de obras em estradas, obras hidráulicas e urbanas, incluindo serviços de engenharia consultiva e de engenharia de projetos; (d) serviços de fiscalização de obras e de planejamento de obras; (e) outras obras de engenharia civil, elétrica, eletrônica, mecânica e agronomia; e (f) serviços especializados para construção; (vii) atividades de infraestrutura, compreendendo: (a) construção de edifícios (residenciais, industriais, comerciais e de serviços); e (b) serviços de arquitetura (paisagística); (viii) Outras atividades, compreendendo: (a) a implantação e manutenção de área verde, com fornecimento de mão-de-obra especializada, ferramentas e equipamentos; (b) execução de sistema de tecnologia da informação e telecomunicação; e (c) montagem eletromecânica.</w:t>
      </w:r>
    </w:p>
    <w:p w14:paraId="2A6DBE22"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lastRenderedPageBreak/>
        <w:t>CARACTERÍSITICAS DA EMISSÃO</w:t>
      </w:r>
    </w:p>
    <w:p w14:paraId="4F23D952"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eastAsia="Verdana" w:hAnsi="Tahoma" w:cs="Tahoma"/>
          <w:b/>
          <w:bCs/>
          <w:sz w:val="22"/>
          <w:szCs w:val="22"/>
          <w:lang w:bidi="pt-BR"/>
        </w:rPr>
        <w:t>Número da</w:t>
      </w:r>
      <w:r w:rsidRPr="00D31FFA">
        <w:rPr>
          <w:rFonts w:ascii="Tahoma" w:eastAsia="Verdana" w:hAnsi="Tahoma" w:cs="Tahoma"/>
          <w:b/>
          <w:bCs/>
          <w:spacing w:val="-3"/>
          <w:sz w:val="22"/>
          <w:szCs w:val="22"/>
          <w:lang w:bidi="pt-BR"/>
        </w:rPr>
        <w:t xml:space="preserve"> </w:t>
      </w:r>
      <w:r w:rsidRPr="00D31FFA">
        <w:rPr>
          <w:rFonts w:ascii="Tahoma" w:eastAsia="Verdana" w:hAnsi="Tahoma" w:cs="Tahoma"/>
          <w:b/>
          <w:bCs/>
          <w:sz w:val="22"/>
          <w:szCs w:val="22"/>
          <w:lang w:bidi="pt-BR"/>
        </w:rPr>
        <w:t>Emissão</w:t>
      </w:r>
    </w:p>
    <w:p w14:paraId="2D54F6C2"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 xml:space="preserve">A presente Emissão é a </w:t>
      </w:r>
      <w:r w:rsidR="00B819F1" w:rsidRPr="00D31FFA">
        <w:rPr>
          <w:rFonts w:ascii="Tahoma" w:eastAsia="Verdana" w:hAnsi="Tahoma" w:cs="Tahoma"/>
          <w:sz w:val="22"/>
          <w:szCs w:val="22"/>
          <w:lang w:bidi="pt-BR"/>
        </w:rPr>
        <w:t xml:space="preserve">10ª </w:t>
      </w:r>
      <w:r w:rsidRPr="00D31FFA">
        <w:rPr>
          <w:rFonts w:ascii="Tahoma" w:eastAsia="Verdana" w:hAnsi="Tahoma" w:cs="Tahoma"/>
          <w:sz w:val="22"/>
          <w:szCs w:val="22"/>
          <w:lang w:bidi="pt-BR"/>
        </w:rPr>
        <w:t>(</w:t>
      </w:r>
      <w:r w:rsidR="00B819F1" w:rsidRPr="00D31FFA">
        <w:rPr>
          <w:rFonts w:ascii="Tahoma" w:eastAsia="Verdana" w:hAnsi="Tahoma" w:cs="Tahoma"/>
          <w:sz w:val="22"/>
          <w:szCs w:val="22"/>
          <w:lang w:bidi="pt-BR"/>
        </w:rPr>
        <w:t>décima</w:t>
      </w:r>
      <w:r w:rsidRPr="00D31FFA">
        <w:rPr>
          <w:rFonts w:ascii="Tahoma" w:eastAsia="Verdana" w:hAnsi="Tahoma" w:cs="Tahoma"/>
          <w:sz w:val="22"/>
          <w:szCs w:val="22"/>
          <w:lang w:bidi="pt-BR"/>
        </w:rPr>
        <w:t>) emissão de debêntures da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Emissora.</w:t>
      </w:r>
    </w:p>
    <w:p w14:paraId="2F8B2D65"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Número</w:t>
      </w:r>
      <w:r w:rsidRPr="00D31FFA">
        <w:rPr>
          <w:rFonts w:ascii="Tahoma" w:eastAsia="Verdana" w:hAnsi="Tahoma" w:cs="Tahoma"/>
          <w:b/>
          <w:bCs/>
          <w:sz w:val="22"/>
          <w:szCs w:val="22"/>
          <w:lang w:bidi="pt-BR"/>
        </w:rPr>
        <w:t xml:space="preserve"> de Séries</w:t>
      </w:r>
    </w:p>
    <w:p w14:paraId="09594905"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 Emissão será realizada em série única.</w:t>
      </w:r>
    </w:p>
    <w:p w14:paraId="415309AD"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sz w:val="22"/>
          <w:szCs w:val="22"/>
        </w:rPr>
        <w:t>Montante</w:t>
      </w:r>
      <w:r w:rsidRPr="00D31FFA">
        <w:rPr>
          <w:rFonts w:ascii="Tahoma" w:eastAsia="Verdana" w:hAnsi="Tahoma" w:cs="Tahoma"/>
          <w:b/>
          <w:bCs/>
          <w:sz w:val="22"/>
          <w:szCs w:val="22"/>
          <w:lang w:bidi="pt-BR"/>
        </w:rPr>
        <w:t xml:space="preserve"> Total da</w:t>
      </w:r>
      <w:r w:rsidRPr="00D31FFA">
        <w:rPr>
          <w:rFonts w:ascii="Tahoma" w:eastAsia="Verdana" w:hAnsi="Tahoma" w:cs="Tahoma"/>
          <w:b/>
          <w:bCs/>
          <w:spacing w:val="-7"/>
          <w:sz w:val="22"/>
          <w:szCs w:val="22"/>
          <w:lang w:bidi="pt-BR"/>
        </w:rPr>
        <w:t xml:space="preserve"> </w:t>
      </w:r>
      <w:r w:rsidRPr="00D31FFA">
        <w:rPr>
          <w:rFonts w:ascii="Tahoma" w:eastAsia="Verdana" w:hAnsi="Tahoma" w:cs="Tahoma"/>
          <w:b/>
          <w:bCs/>
          <w:sz w:val="22"/>
          <w:szCs w:val="22"/>
          <w:lang w:bidi="pt-BR"/>
        </w:rPr>
        <w:t>Emissão</w:t>
      </w:r>
    </w:p>
    <w:p w14:paraId="29A708EB" w14:textId="017BE8DE"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montante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total</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Emissão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será</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w:t>
      </w:r>
      <w:r w:rsidR="000C1CCD" w:rsidRPr="00D31FFA">
        <w:rPr>
          <w:rFonts w:ascii="Tahoma" w:eastAsia="Verdana" w:hAnsi="Tahoma" w:cs="Tahoma"/>
          <w:sz w:val="22"/>
          <w:szCs w:val="22"/>
          <w:lang w:val="pt-BR" w:bidi="pt-BR"/>
        </w:rPr>
        <w:t xml:space="preserve"> até</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R$</w:t>
      </w:r>
      <w:r w:rsidR="0078243E" w:rsidRPr="00D31FFA">
        <w:rPr>
          <w:rFonts w:ascii="Tahoma" w:eastAsia="Verdana" w:hAnsi="Tahoma" w:cs="Tahoma"/>
          <w:sz w:val="22"/>
          <w:szCs w:val="22"/>
          <w:lang w:val="pt-BR" w:bidi="pt-BR"/>
        </w:rPr>
        <w:t> 2.800.000.000,00</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w:t>
      </w:r>
      <w:r w:rsidR="0078243E" w:rsidRPr="00D31FFA">
        <w:rPr>
          <w:rFonts w:ascii="Tahoma" w:eastAsia="Verdana" w:hAnsi="Tahoma" w:cs="Tahoma"/>
          <w:sz w:val="22"/>
          <w:szCs w:val="22"/>
          <w:lang w:val="pt-BR" w:bidi="pt-BR"/>
        </w:rPr>
        <w:t xml:space="preserve">dois bilhões e oitocentos milhões de </w:t>
      </w:r>
      <w:r w:rsidRPr="00D31FFA">
        <w:rPr>
          <w:rFonts w:ascii="Tahoma" w:eastAsia="Verdana" w:hAnsi="Tahoma" w:cs="Tahoma"/>
          <w:sz w:val="22"/>
          <w:szCs w:val="22"/>
          <w:lang w:bidi="pt-BR"/>
        </w:rPr>
        <w:t>reais), na Data de Emissão (conforme definida abaixo) (“</w:t>
      </w:r>
      <w:r w:rsidRPr="00D31FFA">
        <w:rPr>
          <w:rFonts w:ascii="Tahoma" w:eastAsia="Verdana" w:hAnsi="Tahoma" w:cs="Tahoma"/>
          <w:sz w:val="22"/>
          <w:szCs w:val="22"/>
          <w:u w:val="single"/>
          <w:lang w:bidi="pt-BR"/>
        </w:rPr>
        <w:t>Valor Total da Emissão</w:t>
      </w:r>
      <w:r w:rsidRPr="00D31FFA">
        <w:rPr>
          <w:rFonts w:ascii="Tahoma" w:eastAsia="Verdana" w:hAnsi="Tahoma" w:cs="Tahoma"/>
          <w:sz w:val="22"/>
          <w:szCs w:val="22"/>
          <w:lang w:bidi="pt-BR"/>
        </w:rPr>
        <w:t>”)</w:t>
      </w:r>
      <w:r w:rsidR="0017043B" w:rsidRPr="00D31FFA">
        <w:rPr>
          <w:rFonts w:ascii="Tahoma" w:eastAsia="Verdana" w:hAnsi="Tahoma" w:cs="Tahoma"/>
          <w:sz w:val="22"/>
          <w:szCs w:val="22"/>
          <w:lang w:val="pt-BR" w:bidi="pt-BR"/>
        </w:rPr>
        <w:t>,</w:t>
      </w:r>
      <w:r w:rsidR="0017043B" w:rsidRPr="00D31FFA">
        <w:rPr>
          <w:rFonts w:ascii="Tahoma" w:hAnsi="Tahoma" w:cs="Tahoma"/>
          <w:sz w:val="22"/>
          <w:szCs w:val="22"/>
        </w:rPr>
        <w:t xml:space="preserve"> valor esse que poderá ser diminuído observada a possibilidade de Distribuição Parcial</w:t>
      </w:r>
      <w:r w:rsidR="0096659E" w:rsidRPr="00D31FFA">
        <w:rPr>
          <w:rFonts w:ascii="Tahoma" w:eastAsia="Verdana" w:hAnsi="Tahoma" w:cs="Tahoma"/>
          <w:sz w:val="22"/>
          <w:szCs w:val="22"/>
          <w:lang w:val="pt-BR" w:bidi="pt-BR"/>
        </w:rPr>
        <w:t>.</w:t>
      </w:r>
    </w:p>
    <w:p w14:paraId="080DD566"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eastAsia="Verdana" w:hAnsi="Tahoma" w:cs="Tahoma"/>
          <w:b/>
          <w:bCs/>
          <w:sz w:val="22"/>
          <w:szCs w:val="22"/>
          <w:lang w:bidi="pt-BR"/>
        </w:rPr>
        <w:t>Agente de Liquidação e</w:t>
      </w:r>
      <w:r w:rsidRPr="00D31FFA">
        <w:rPr>
          <w:rFonts w:ascii="Tahoma" w:eastAsia="Verdana" w:hAnsi="Tahoma" w:cs="Tahoma"/>
          <w:b/>
          <w:bCs/>
          <w:spacing w:val="-5"/>
          <w:sz w:val="22"/>
          <w:szCs w:val="22"/>
          <w:lang w:bidi="pt-BR"/>
        </w:rPr>
        <w:t xml:space="preserve"> </w:t>
      </w:r>
      <w:r w:rsidRPr="00D31FFA">
        <w:rPr>
          <w:rFonts w:ascii="Tahoma" w:eastAsia="Verdana" w:hAnsi="Tahoma" w:cs="Tahoma"/>
          <w:b/>
          <w:bCs/>
          <w:sz w:val="22"/>
          <w:szCs w:val="22"/>
          <w:lang w:bidi="pt-BR"/>
        </w:rPr>
        <w:t>Escriturador</w:t>
      </w:r>
    </w:p>
    <w:p w14:paraId="15C05C1C" w14:textId="4162B216"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 xml:space="preserve"> </w:t>
      </w:r>
      <w:r w:rsidR="002537FF" w:rsidRPr="00D31FFA">
        <w:rPr>
          <w:rFonts w:ascii="Tahoma" w:eastAsia="Verdana" w:hAnsi="Tahoma" w:cs="Tahoma"/>
          <w:sz w:val="22"/>
          <w:szCs w:val="22"/>
          <w:lang w:val="pt-BR" w:bidi="pt-BR"/>
        </w:rPr>
        <w:t xml:space="preserve">A Oliveira Trust Distribuidora de Títulos e Valores Mobiliários S.A., </w:t>
      </w:r>
      <w:r w:rsidR="002537FF" w:rsidRPr="00D31FFA">
        <w:rPr>
          <w:rFonts w:ascii="Tahoma" w:hAnsi="Tahoma" w:cs="Tahoma"/>
          <w:bCs/>
          <w:sz w:val="22"/>
          <w:szCs w:val="22"/>
        </w:rPr>
        <w:t xml:space="preserve">instituição financeira autorizada a funcionar pelo Banco Central do Brasil, com sede na cidade do Rio de Janeiro, Estado do Rio de Janeiro, na Avenida das Américas, n° 3.434, bloco 07, sala 201, CEP 22640-102, inscrita no CNPJ/ME sob o nº 36.113.876/0001-91, </w:t>
      </w:r>
      <w:r w:rsidRPr="00D31FFA">
        <w:rPr>
          <w:rFonts w:ascii="Tahoma" w:eastAsia="Verdana" w:hAnsi="Tahoma" w:cs="Tahoma"/>
          <w:sz w:val="22"/>
          <w:szCs w:val="22"/>
          <w:lang w:bidi="pt-BR"/>
        </w:rPr>
        <w:t>atuará como agente de liquidação e escriturador das Debêntures (“</w:t>
      </w:r>
      <w:r w:rsidRPr="00D31FFA">
        <w:rPr>
          <w:rFonts w:ascii="Tahoma" w:eastAsia="Verdana" w:hAnsi="Tahoma" w:cs="Tahoma"/>
          <w:sz w:val="22"/>
          <w:szCs w:val="22"/>
          <w:u w:val="single"/>
          <w:lang w:bidi="pt-BR"/>
        </w:rPr>
        <w:t>Agente de Liquidação</w:t>
      </w:r>
      <w:r w:rsidRPr="00D31FFA">
        <w:rPr>
          <w:rFonts w:ascii="Tahoma" w:eastAsia="Verdana" w:hAnsi="Tahoma" w:cs="Tahoma"/>
          <w:sz w:val="22"/>
          <w:szCs w:val="22"/>
          <w:lang w:bidi="pt-BR"/>
        </w:rPr>
        <w:t xml:space="preserve">” </w:t>
      </w:r>
      <w:r w:rsidR="005C6137" w:rsidRPr="00D31FFA">
        <w:rPr>
          <w:rFonts w:ascii="Tahoma" w:eastAsia="Verdana" w:hAnsi="Tahoma" w:cs="Tahoma"/>
          <w:sz w:val="22"/>
          <w:szCs w:val="22"/>
          <w:lang w:val="pt-BR" w:bidi="pt-BR"/>
        </w:rPr>
        <w:t>ou</w:t>
      </w:r>
      <w:r w:rsidR="005C6137"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w:t>
      </w:r>
      <w:r w:rsidRPr="00D31FFA">
        <w:rPr>
          <w:rFonts w:ascii="Tahoma" w:eastAsia="Verdana" w:hAnsi="Tahoma" w:cs="Tahoma"/>
          <w:sz w:val="22"/>
          <w:szCs w:val="22"/>
          <w:u w:val="single"/>
          <w:lang w:bidi="pt-BR"/>
        </w:rPr>
        <w:t>Escriturador</w:t>
      </w:r>
      <w:r w:rsidRPr="00D31FFA">
        <w:rPr>
          <w:rFonts w:ascii="Tahoma" w:eastAsia="Verdana" w:hAnsi="Tahoma" w:cs="Tahoma"/>
          <w:sz w:val="22"/>
          <w:szCs w:val="22"/>
          <w:lang w:bidi="pt-BR"/>
        </w:rPr>
        <w:t xml:space="preserve">”). </w:t>
      </w:r>
    </w:p>
    <w:p w14:paraId="3F8359B1" w14:textId="213E0F41" w:rsidR="00EB00BE"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kern w:val="16"/>
          <w:sz w:val="22"/>
          <w:szCs w:val="22"/>
          <w:lang w:bidi="pt-BR"/>
        </w:rPr>
      </w:pPr>
      <w:r w:rsidRPr="00D31FFA">
        <w:rPr>
          <w:rFonts w:ascii="Tahoma" w:hAnsi="Tahoma" w:cs="Tahoma"/>
          <w:b/>
          <w:bCs/>
          <w:sz w:val="22"/>
          <w:szCs w:val="22"/>
        </w:rPr>
        <w:t>Destinação</w:t>
      </w:r>
      <w:r w:rsidRPr="00D31FFA">
        <w:rPr>
          <w:rFonts w:ascii="Tahoma" w:eastAsia="Verdana" w:hAnsi="Tahoma" w:cs="Tahoma"/>
          <w:b/>
          <w:bCs/>
          <w:sz w:val="22"/>
          <w:szCs w:val="22"/>
          <w:lang w:bidi="pt-BR"/>
        </w:rPr>
        <w:t xml:space="preserve"> dos</w:t>
      </w:r>
      <w:r w:rsidRPr="00D31FFA">
        <w:rPr>
          <w:rFonts w:ascii="Tahoma" w:eastAsia="Verdana" w:hAnsi="Tahoma" w:cs="Tahoma"/>
          <w:b/>
          <w:bCs/>
          <w:spacing w:val="-2"/>
          <w:sz w:val="22"/>
          <w:szCs w:val="22"/>
          <w:lang w:bidi="pt-BR"/>
        </w:rPr>
        <w:t xml:space="preserve"> </w:t>
      </w:r>
      <w:r w:rsidRPr="00D31FFA">
        <w:rPr>
          <w:rFonts w:ascii="Tahoma" w:eastAsia="Verdana" w:hAnsi="Tahoma" w:cs="Tahoma"/>
          <w:b/>
          <w:bCs/>
          <w:sz w:val="22"/>
          <w:szCs w:val="22"/>
          <w:lang w:bidi="pt-BR"/>
        </w:rPr>
        <w:t>Recursos</w:t>
      </w:r>
      <w:r w:rsidR="00EB00BE" w:rsidRPr="00D31FFA">
        <w:rPr>
          <w:rFonts w:ascii="Tahoma" w:eastAsia="Verdana" w:hAnsi="Tahoma" w:cs="Tahoma"/>
          <w:b/>
          <w:bCs/>
          <w:sz w:val="22"/>
          <w:szCs w:val="22"/>
          <w:lang w:bidi="pt-BR"/>
        </w:rPr>
        <w:t xml:space="preserve">; </w:t>
      </w:r>
      <w:r w:rsidR="00EB00BE" w:rsidRPr="00D31FFA">
        <w:rPr>
          <w:rFonts w:ascii="Tahoma" w:eastAsia="Verdana" w:hAnsi="Tahoma" w:cs="Tahoma"/>
          <w:b/>
          <w:kern w:val="16"/>
          <w:sz w:val="22"/>
          <w:szCs w:val="22"/>
          <w:lang w:bidi="pt-BR"/>
        </w:rPr>
        <w:t>Procedimento Simplificado para a Alocação de Recursos Líquidos</w:t>
      </w:r>
    </w:p>
    <w:p w14:paraId="302988BC" w14:textId="63B7FB99" w:rsidR="002E7D1B" w:rsidRPr="00D31FFA" w:rsidRDefault="006D434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7" w:name="_Ref100130164"/>
      <w:bookmarkStart w:id="8" w:name="_Ref99535989"/>
      <w:r w:rsidRPr="00D31FFA">
        <w:rPr>
          <w:rFonts w:ascii="Tahoma" w:eastAsia="Verdana" w:hAnsi="Tahoma" w:cs="Tahoma"/>
          <w:sz w:val="22"/>
          <w:szCs w:val="22"/>
          <w:lang w:val="pt-BR" w:bidi="pt-BR"/>
        </w:rPr>
        <w:t>De acordo com o artigo 1º, parágrafo 1º da Lei 12.431, os recursos líquidos obtidos</w:t>
      </w:r>
      <w:r w:rsidRPr="00D31FFA">
        <w:rPr>
          <w:rFonts w:ascii="Tahoma" w:eastAsia="Verdana" w:hAnsi="Tahoma" w:cs="Tahoma"/>
          <w:sz w:val="22"/>
          <w:szCs w:val="22"/>
          <w:lang w:bidi="pt-BR"/>
        </w:rPr>
        <w:t xml:space="preserve"> </w:t>
      </w:r>
      <w:r w:rsidRPr="00D31FFA">
        <w:rPr>
          <w:rFonts w:ascii="Tahoma" w:eastAsia="Verdana" w:hAnsi="Tahoma" w:cs="Tahoma"/>
          <w:sz w:val="22"/>
          <w:szCs w:val="22"/>
          <w:lang w:val="pt-BR" w:bidi="pt-BR"/>
        </w:rPr>
        <w:t>pela Emissora por meio da Emissão serão utilizados exclusivamente para o pagamento futuro</w:t>
      </w:r>
      <w:r w:rsidRPr="00D31FFA">
        <w:rPr>
          <w:rFonts w:ascii="Tahoma" w:eastAsia="Verdana" w:hAnsi="Tahoma" w:cs="Tahoma"/>
          <w:sz w:val="22"/>
          <w:szCs w:val="22"/>
          <w:lang w:bidi="pt-BR"/>
        </w:rPr>
        <w:t xml:space="preserve"> </w:t>
      </w:r>
      <w:r w:rsidRPr="00D31FFA">
        <w:rPr>
          <w:rFonts w:ascii="Tahoma" w:eastAsia="Verdana" w:hAnsi="Tahoma" w:cs="Tahoma"/>
          <w:sz w:val="22"/>
          <w:szCs w:val="22"/>
          <w:lang w:val="pt-BR" w:bidi="pt-BR"/>
        </w:rPr>
        <w:t>ou o reembolso de gastos, despesas ou dívidas que ocorreram em prazo igual ou inferior a</w:t>
      </w:r>
      <w:r w:rsidRPr="00D31FFA">
        <w:rPr>
          <w:rFonts w:ascii="Tahoma" w:eastAsia="Verdana" w:hAnsi="Tahoma" w:cs="Tahoma"/>
          <w:sz w:val="22"/>
          <w:szCs w:val="22"/>
          <w:lang w:bidi="pt-BR"/>
        </w:rPr>
        <w:t xml:space="preserve"> </w:t>
      </w:r>
      <w:r w:rsidRPr="00D31FFA">
        <w:rPr>
          <w:rFonts w:ascii="Tahoma" w:eastAsia="Verdana" w:hAnsi="Tahoma" w:cs="Tahoma"/>
          <w:sz w:val="22"/>
          <w:szCs w:val="22"/>
          <w:lang w:val="pt-BR" w:bidi="pt-BR"/>
        </w:rPr>
        <w:t>24 (vinte e quatro) meses contados da data de envio da comunicação de encerramento da</w:t>
      </w:r>
      <w:r w:rsidRPr="00D31FFA">
        <w:rPr>
          <w:rFonts w:ascii="Tahoma" w:eastAsia="Verdana" w:hAnsi="Tahoma" w:cs="Tahoma"/>
          <w:sz w:val="22"/>
          <w:szCs w:val="22"/>
          <w:lang w:bidi="pt-BR"/>
        </w:rPr>
        <w:t xml:space="preserve"> </w:t>
      </w:r>
      <w:r w:rsidRPr="00D31FFA">
        <w:rPr>
          <w:rFonts w:ascii="Tahoma" w:eastAsia="Verdana" w:hAnsi="Tahoma" w:cs="Tahoma"/>
          <w:sz w:val="22"/>
          <w:szCs w:val="22"/>
          <w:lang w:val="pt-BR" w:bidi="pt-BR"/>
        </w:rPr>
        <w:t xml:space="preserve">Oferta Restrita e sejam relacionados aos projetos de investimento </w:t>
      </w:r>
      <w:r w:rsidR="00B77521" w:rsidRPr="00D31FFA">
        <w:rPr>
          <w:rFonts w:ascii="Tahoma" w:eastAsia="Verdana" w:hAnsi="Tahoma" w:cs="Tahoma"/>
          <w:sz w:val="22"/>
          <w:szCs w:val="22"/>
          <w:lang w:val="pt-BR" w:bidi="pt-BR"/>
        </w:rPr>
        <w:t xml:space="preserve">descritos no </w:t>
      </w:r>
      <w:r w:rsidR="00B77521" w:rsidRPr="00D31FFA">
        <w:rPr>
          <w:rFonts w:ascii="Tahoma" w:eastAsia="Verdana" w:hAnsi="Tahoma" w:cs="Tahoma"/>
          <w:sz w:val="22"/>
          <w:szCs w:val="22"/>
          <w:u w:val="single"/>
          <w:lang w:val="pt-BR" w:bidi="pt-BR"/>
        </w:rPr>
        <w:t>Anexo I</w:t>
      </w:r>
      <w:r w:rsidR="00B77521" w:rsidRPr="00D31FFA">
        <w:rPr>
          <w:rFonts w:ascii="Tahoma" w:eastAsia="Verdana" w:hAnsi="Tahoma" w:cs="Tahoma"/>
          <w:sz w:val="22"/>
          <w:szCs w:val="22"/>
          <w:lang w:val="pt-BR" w:bidi="pt-BR"/>
        </w:rPr>
        <w:t xml:space="preserve"> desta Escritura de Emissão</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u w:val="single"/>
          <w:lang w:val="pt-BR" w:bidi="pt-BR"/>
        </w:rPr>
        <w:t>Projetos de Investimento</w:t>
      </w:r>
      <w:r w:rsidRPr="00D31FFA">
        <w:rPr>
          <w:rFonts w:ascii="Tahoma" w:eastAsia="Verdana" w:hAnsi="Tahoma" w:cs="Tahoma"/>
          <w:sz w:val="22"/>
          <w:szCs w:val="22"/>
          <w:lang w:val="pt-BR" w:bidi="pt-BR"/>
        </w:rPr>
        <w:t>”), o qual a Emissora declara enquadrar-se como projetos</w:t>
      </w:r>
      <w:r w:rsidRPr="00D31FFA">
        <w:rPr>
          <w:rFonts w:ascii="Tahoma" w:eastAsia="Verdana" w:hAnsi="Tahoma" w:cs="Tahoma"/>
          <w:sz w:val="22"/>
          <w:szCs w:val="22"/>
          <w:lang w:bidi="pt-BR"/>
        </w:rPr>
        <w:t xml:space="preserve"> </w:t>
      </w:r>
      <w:r w:rsidRPr="00D31FFA">
        <w:rPr>
          <w:rFonts w:ascii="Tahoma" w:eastAsia="Verdana" w:hAnsi="Tahoma" w:cs="Tahoma"/>
          <w:sz w:val="22"/>
          <w:szCs w:val="22"/>
          <w:lang w:val="pt-BR" w:bidi="pt-BR"/>
        </w:rPr>
        <w:t>de investimento para fins do artigo 1º da Lei 12.431.</w:t>
      </w:r>
      <w:bookmarkEnd w:id="7"/>
      <w:bookmarkEnd w:id="8"/>
    </w:p>
    <w:p w14:paraId="446F5B67" w14:textId="3451F1BE" w:rsidR="002E7D1B" w:rsidRPr="00D31FFA" w:rsidRDefault="00BD729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9" w:name="_Hlk100143126"/>
      <w:r w:rsidRPr="00D31FFA">
        <w:rPr>
          <w:rFonts w:ascii="Tahoma" w:eastAsia="Verdana" w:hAnsi="Tahoma" w:cs="Tahoma"/>
          <w:sz w:val="22"/>
          <w:szCs w:val="22"/>
          <w:lang w:bidi="pt-BR"/>
        </w:rPr>
        <w:t>Para fins do disposto na Cláusul</w:t>
      </w:r>
      <w:r w:rsidRPr="00D31FFA">
        <w:rPr>
          <w:rFonts w:ascii="Tahoma" w:eastAsia="Verdana" w:hAnsi="Tahoma" w:cs="Tahoma"/>
          <w:sz w:val="22"/>
          <w:szCs w:val="22"/>
          <w:lang w:val="pt-BR" w:bidi="pt-BR"/>
        </w:rPr>
        <w:t>a </w:t>
      </w:r>
      <w:r w:rsidRPr="00D31FFA">
        <w:rPr>
          <w:rFonts w:ascii="Tahoma" w:eastAsia="Verdana" w:hAnsi="Tahoma" w:cs="Tahoma"/>
          <w:sz w:val="22"/>
          <w:szCs w:val="22"/>
          <w:lang w:val="pt-BR" w:bidi="pt-BR"/>
        </w:rPr>
        <w:fldChar w:fldCharType="begin"/>
      </w:r>
      <w:r w:rsidRPr="00D31FFA">
        <w:rPr>
          <w:rFonts w:ascii="Tahoma" w:eastAsia="Verdana" w:hAnsi="Tahoma" w:cs="Tahoma"/>
          <w:sz w:val="22"/>
          <w:szCs w:val="22"/>
          <w:lang w:val="pt-BR" w:bidi="pt-BR"/>
        </w:rPr>
        <w:instrText xml:space="preserve"> REF _Ref100130164 \r \p \h </w:instrText>
      </w:r>
      <w:r w:rsidR="002D72E2" w:rsidRPr="00D31FFA">
        <w:rPr>
          <w:rFonts w:ascii="Tahoma" w:eastAsia="Verdana" w:hAnsi="Tahoma" w:cs="Tahoma"/>
          <w:sz w:val="22"/>
          <w:szCs w:val="22"/>
          <w:lang w:val="pt-BR" w:bidi="pt-BR"/>
        </w:rPr>
        <w:instrText xml:space="preserve"> \* MERGEFORMAT </w:instrText>
      </w:r>
      <w:r w:rsidRPr="00D31FFA">
        <w:rPr>
          <w:rFonts w:ascii="Tahoma" w:eastAsia="Verdana" w:hAnsi="Tahoma" w:cs="Tahoma"/>
          <w:sz w:val="22"/>
          <w:szCs w:val="22"/>
          <w:lang w:val="pt-BR" w:bidi="pt-BR"/>
        </w:rPr>
      </w:r>
      <w:r w:rsidRPr="00D31FFA">
        <w:rPr>
          <w:rFonts w:ascii="Tahoma" w:eastAsia="Verdana" w:hAnsi="Tahoma" w:cs="Tahoma"/>
          <w:sz w:val="22"/>
          <w:szCs w:val="22"/>
          <w:lang w:val="pt-BR" w:bidi="pt-BR"/>
        </w:rPr>
        <w:fldChar w:fldCharType="separate"/>
      </w:r>
      <w:r w:rsidR="00F013EB" w:rsidRPr="00D31FFA">
        <w:rPr>
          <w:rFonts w:ascii="Tahoma" w:eastAsia="Verdana" w:hAnsi="Tahoma" w:cs="Tahoma"/>
          <w:sz w:val="22"/>
          <w:szCs w:val="22"/>
          <w:lang w:val="pt-BR" w:bidi="pt-BR"/>
        </w:rPr>
        <w:t>3.5.1 acima</w:t>
      </w:r>
      <w:r w:rsidRPr="00D31FFA">
        <w:rPr>
          <w:rFonts w:ascii="Tahoma" w:eastAsia="Verdana" w:hAnsi="Tahoma" w:cs="Tahoma"/>
          <w:sz w:val="22"/>
          <w:szCs w:val="22"/>
          <w:lang w:val="pt-BR" w:bidi="pt-BR"/>
        </w:rPr>
        <w:fldChar w:fldCharType="end"/>
      </w:r>
      <w:r w:rsidRPr="00D31FFA">
        <w:rPr>
          <w:rFonts w:ascii="Tahoma" w:eastAsia="Verdana" w:hAnsi="Tahoma" w:cs="Tahoma"/>
          <w:sz w:val="22"/>
          <w:szCs w:val="22"/>
          <w:lang w:bidi="pt-BR"/>
        </w:rPr>
        <w:t>, entende-se como "recursos líquidos"</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os recursos captados pela Companhia por meio da Emissão, excluídos os custos incorridos</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para pagamento de despesas decorrentes da Emissão, sendo certo que a Companhia deverá</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enviar ao Agente Fiduciário, em até 10 (dez) dias contados da respectiva solicitação,</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notificação</w:t>
      </w:r>
      <w:r w:rsidR="004060CF" w:rsidRPr="00B06036">
        <w:rPr>
          <w:rFonts w:ascii="Tahoma" w:hAnsi="Tahoma" w:cs="Tahoma"/>
          <w:sz w:val="22"/>
          <w:szCs w:val="22"/>
        </w:rPr>
        <w:t xml:space="preserve"> </w:t>
      </w:r>
      <w:r w:rsidR="004060CF" w:rsidRPr="00D31FFA">
        <w:rPr>
          <w:rFonts w:ascii="Tahoma" w:eastAsia="Verdana" w:hAnsi="Tahoma" w:cs="Tahoma"/>
          <w:sz w:val="22"/>
          <w:szCs w:val="22"/>
          <w:lang w:bidi="pt-BR"/>
        </w:rPr>
        <w:t>discriminando tais custos</w:t>
      </w:r>
      <w:r w:rsidR="002E7D1B" w:rsidRPr="00D31FFA">
        <w:rPr>
          <w:rFonts w:ascii="Tahoma" w:eastAsia="Verdana" w:hAnsi="Tahoma" w:cs="Tahoma"/>
          <w:sz w:val="22"/>
          <w:szCs w:val="22"/>
          <w:lang w:bidi="pt-BR"/>
        </w:rPr>
        <w:t>.</w:t>
      </w:r>
    </w:p>
    <w:bookmarkEnd w:id="9"/>
    <w:p w14:paraId="7F1266B7" w14:textId="5C9D184E" w:rsidR="00BD729E" w:rsidRPr="00D31FFA" w:rsidRDefault="002537FF" w:rsidP="002055D8">
      <w:pPr>
        <w:pStyle w:val="PargrafodaLista"/>
        <w:numPr>
          <w:ilvl w:val="2"/>
          <w:numId w:val="23"/>
        </w:numPr>
        <w:autoSpaceDE w:val="0"/>
        <w:autoSpaceDN w:val="0"/>
        <w:spacing w:after="240" w:line="320" w:lineRule="atLeast"/>
        <w:ind w:left="0" w:right="168"/>
        <w:rPr>
          <w:rFonts w:ascii="Tahoma" w:eastAsia="Verdana" w:hAnsi="Tahoma" w:cs="Tahoma"/>
          <w:iCs/>
          <w:sz w:val="22"/>
          <w:szCs w:val="22"/>
          <w:lang w:bidi="pt-BR"/>
        </w:rPr>
      </w:pPr>
      <w:r w:rsidRPr="00D31FFA">
        <w:rPr>
          <w:rFonts w:ascii="Tahoma" w:eastAsia="Verdana" w:hAnsi="Tahoma" w:cs="Tahoma"/>
          <w:iCs/>
          <w:sz w:val="22"/>
          <w:szCs w:val="22"/>
          <w:lang w:val="pt-BR" w:bidi="pt-BR"/>
        </w:rPr>
        <w:lastRenderedPageBreak/>
        <w:t xml:space="preserve">Para fins de cumprimento da </w:t>
      </w:r>
      <w:r w:rsidR="0029561F" w:rsidRPr="00D31FFA">
        <w:rPr>
          <w:rFonts w:ascii="Tahoma" w:eastAsia="Verdana" w:hAnsi="Tahoma" w:cs="Tahoma"/>
          <w:iCs/>
          <w:sz w:val="22"/>
          <w:szCs w:val="22"/>
          <w:lang w:val="pt-BR" w:bidi="pt-BR"/>
        </w:rPr>
        <w:t>Resolução CVM n.º 17, de 9 de fevereiro de 2021 (ou a que vier a substituí-la (“</w:t>
      </w:r>
      <w:r w:rsidR="0029561F" w:rsidRPr="00D31FFA">
        <w:rPr>
          <w:rFonts w:ascii="Tahoma" w:eastAsia="Verdana" w:hAnsi="Tahoma" w:cs="Tahoma"/>
          <w:iCs/>
          <w:sz w:val="22"/>
          <w:szCs w:val="22"/>
          <w:u w:val="single"/>
          <w:lang w:val="pt-BR" w:bidi="pt-BR"/>
        </w:rPr>
        <w:t>Resolução CVM 17/2021</w:t>
      </w:r>
      <w:r w:rsidR="0029561F" w:rsidRPr="00D31FFA">
        <w:rPr>
          <w:rFonts w:ascii="Tahoma" w:eastAsia="Verdana" w:hAnsi="Tahoma" w:cs="Tahoma"/>
          <w:iCs/>
          <w:sz w:val="22"/>
          <w:szCs w:val="22"/>
          <w:lang w:val="pt-BR" w:bidi="pt-BR"/>
        </w:rPr>
        <w:t>”)</w:t>
      </w:r>
      <w:r w:rsidRPr="00D31FFA">
        <w:rPr>
          <w:rFonts w:ascii="Tahoma" w:eastAsia="Verdana" w:hAnsi="Tahoma" w:cs="Tahoma"/>
          <w:iCs/>
          <w:sz w:val="22"/>
          <w:szCs w:val="22"/>
          <w:lang w:val="pt-BR" w:bidi="pt-BR"/>
        </w:rPr>
        <w:t>, a</w:t>
      </w:r>
      <w:r w:rsidR="00BD729E" w:rsidRPr="00D31FFA">
        <w:rPr>
          <w:rFonts w:ascii="Tahoma" w:eastAsia="Verdana" w:hAnsi="Tahoma" w:cs="Tahoma"/>
          <w:iCs/>
          <w:sz w:val="22"/>
          <w:szCs w:val="22"/>
          <w:lang w:bidi="pt-BR"/>
        </w:rPr>
        <w:t xml:space="preserve"> Emissora deverá enviar ao Agente Fiduciário declaração em papel timbrado e</w:t>
      </w:r>
      <w:r w:rsidR="00BD729E" w:rsidRPr="00D31FFA">
        <w:rPr>
          <w:rFonts w:ascii="Tahoma" w:eastAsia="Verdana" w:hAnsi="Tahoma" w:cs="Tahoma"/>
          <w:iCs/>
          <w:sz w:val="22"/>
          <w:szCs w:val="22"/>
          <w:lang w:val="pt-BR" w:bidi="pt-BR"/>
        </w:rPr>
        <w:t xml:space="preserve"> </w:t>
      </w:r>
      <w:r w:rsidR="00BD729E" w:rsidRPr="00D31FFA">
        <w:rPr>
          <w:rFonts w:ascii="Tahoma" w:eastAsia="Verdana" w:hAnsi="Tahoma" w:cs="Tahoma"/>
          <w:iCs/>
          <w:sz w:val="22"/>
          <w:szCs w:val="22"/>
          <w:lang w:bidi="pt-BR"/>
        </w:rPr>
        <w:t>assinada por representante legal, atestando a destinação dos recursos da presente Emissão,</w:t>
      </w:r>
      <w:r w:rsidR="00BD729E" w:rsidRPr="00D31FFA">
        <w:rPr>
          <w:rFonts w:ascii="Tahoma" w:eastAsia="Verdana" w:hAnsi="Tahoma" w:cs="Tahoma"/>
          <w:iCs/>
          <w:sz w:val="22"/>
          <w:szCs w:val="22"/>
          <w:lang w:val="pt-BR" w:bidi="pt-BR"/>
        </w:rPr>
        <w:t xml:space="preserve"> </w:t>
      </w:r>
      <w:r w:rsidR="00D57975" w:rsidRPr="00D31FFA">
        <w:rPr>
          <w:rFonts w:ascii="Tahoma" w:eastAsia="Verdana" w:hAnsi="Tahoma" w:cs="Tahoma"/>
          <w:iCs/>
          <w:sz w:val="22"/>
          <w:szCs w:val="22"/>
          <w:lang w:val="pt-BR" w:bidi="pt-BR"/>
        </w:rPr>
        <w:t xml:space="preserve">até a </w:t>
      </w:r>
      <w:r w:rsidR="00BD729E" w:rsidRPr="00D31FFA">
        <w:rPr>
          <w:rFonts w:ascii="Tahoma" w:eastAsia="Verdana" w:hAnsi="Tahoma" w:cs="Tahoma"/>
          <w:iCs/>
          <w:sz w:val="22"/>
          <w:szCs w:val="22"/>
          <w:lang w:bidi="pt-BR"/>
        </w:rPr>
        <w:t xml:space="preserve">da Data de Vencimento das Debêntures ou </w:t>
      </w:r>
      <w:r w:rsidR="00D57975" w:rsidRPr="00D31FFA">
        <w:rPr>
          <w:rFonts w:ascii="Tahoma" w:eastAsia="Verdana" w:hAnsi="Tahoma" w:cs="Tahoma"/>
          <w:iCs/>
          <w:sz w:val="22"/>
          <w:szCs w:val="22"/>
          <w:lang w:bidi="pt-BR"/>
        </w:rPr>
        <w:t xml:space="preserve">em até </w:t>
      </w:r>
      <w:r w:rsidR="00D57975" w:rsidRPr="00D31FFA">
        <w:rPr>
          <w:rFonts w:ascii="Tahoma" w:eastAsia="Verdana" w:hAnsi="Tahoma" w:cs="Tahoma"/>
          <w:iCs/>
          <w:sz w:val="22"/>
          <w:szCs w:val="22"/>
          <w:lang w:val="pt-BR" w:bidi="pt-BR"/>
        </w:rPr>
        <w:t>120</w:t>
      </w:r>
      <w:r w:rsidR="00D57975" w:rsidRPr="00D31FFA">
        <w:rPr>
          <w:rFonts w:ascii="Tahoma" w:eastAsia="Verdana" w:hAnsi="Tahoma" w:cs="Tahoma"/>
          <w:iCs/>
          <w:sz w:val="22"/>
          <w:szCs w:val="22"/>
          <w:lang w:bidi="pt-BR"/>
        </w:rPr>
        <w:t xml:space="preserve"> (</w:t>
      </w:r>
      <w:r w:rsidR="00D57975" w:rsidRPr="00D31FFA">
        <w:rPr>
          <w:rFonts w:ascii="Tahoma" w:eastAsia="Verdana" w:hAnsi="Tahoma" w:cs="Tahoma"/>
          <w:iCs/>
          <w:sz w:val="22"/>
          <w:szCs w:val="22"/>
          <w:lang w:val="pt-BR" w:bidi="pt-BR"/>
        </w:rPr>
        <w:t>cento e vinte</w:t>
      </w:r>
      <w:r w:rsidR="00D57975" w:rsidRPr="00D31FFA">
        <w:rPr>
          <w:rFonts w:ascii="Tahoma" w:eastAsia="Verdana" w:hAnsi="Tahoma" w:cs="Tahoma"/>
          <w:iCs/>
          <w:sz w:val="22"/>
          <w:szCs w:val="22"/>
          <w:lang w:bidi="pt-BR"/>
        </w:rPr>
        <w:t xml:space="preserve">) dias </w:t>
      </w:r>
      <w:r w:rsidR="00BD729E" w:rsidRPr="00D31FFA">
        <w:rPr>
          <w:rFonts w:ascii="Tahoma" w:eastAsia="Verdana" w:hAnsi="Tahoma" w:cs="Tahoma"/>
          <w:iCs/>
          <w:sz w:val="22"/>
          <w:szCs w:val="22"/>
          <w:lang w:bidi="pt-BR"/>
        </w:rPr>
        <w:t>da data em que</w:t>
      </w:r>
      <w:r w:rsidR="00BD729E" w:rsidRPr="00D31FFA">
        <w:rPr>
          <w:rFonts w:ascii="Tahoma" w:eastAsia="Verdana" w:hAnsi="Tahoma" w:cs="Tahoma"/>
          <w:iCs/>
          <w:sz w:val="22"/>
          <w:szCs w:val="22"/>
          <w:lang w:val="pt-BR" w:bidi="pt-BR"/>
        </w:rPr>
        <w:t xml:space="preserve"> </w:t>
      </w:r>
      <w:r w:rsidR="00BD729E" w:rsidRPr="00D31FFA">
        <w:rPr>
          <w:rFonts w:ascii="Tahoma" w:eastAsia="Verdana" w:hAnsi="Tahoma" w:cs="Tahoma"/>
          <w:iCs/>
          <w:sz w:val="22"/>
          <w:szCs w:val="22"/>
          <w:lang w:bidi="pt-BR"/>
        </w:rPr>
        <w:t xml:space="preserve">ocorrer a efetiva destinação da totalidade dos recursos, </w:t>
      </w:r>
      <w:r w:rsidRPr="00D31FFA">
        <w:rPr>
          <w:rFonts w:ascii="Tahoma" w:eastAsia="Verdana" w:hAnsi="Tahoma" w:cs="Tahoma"/>
          <w:iCs/>
          <w:sz w:val="22"/>
          <w:szCs w:val="22"/>
          <w:lang w:val="pt-BR" w:bidi="pt-BR"/>
        </w:rPr>
        <w:t>juntamente com a documentação comprobatória da destinação dos recursos que for aplicável,</w:t>
      </w:r>
      <w:r w:rsidRPr="00D31FFA">
        <w:rPr>
          <w:rFonts w:ascii="Tahoma" w:eastAsia="Verdana" w:hAnsi="Tahoma" w:cs="Tahoma"/>
          <w:iCs/>
          <w:sz w:val="22"/>
          <w:szCs w:val="22"/>
          <w:lang w:bidi="pt-BR"/>
        </w:rPr>
        <w:t xml:space="preserve"> </w:t>
      </w:r>
      <w:r w:rsidR="00BD729E" w:rsidRPr="00D31FFA">
        <w:rPr>
          <w:rFonts w:ascii="Tahoma" w:eastAsia="Verdana" w:hAnsi="Tahoma" w:cs="Tahoma"/>
          <w:iCs/>
          <w:sz w:val="22"/>
          <w:szCs w:val="22"/>
          <w:lang w:bidi="pt-BR"/>
        </w:rPr>
        <w:t>podendo o Agente Fiduciário solicitar</w:t>
      </w:r>
      <w:r w:rsidR="00BD729E" w:rsidRPr="00D31FFA">
        <w:rPr>
          <w:rFonts w:ascii="Tahoma" w:eastAsia="Verdana" w:hAnsi="Tahoma" w:cs="Tahoma"/>
          <w:iCs/>
          <w:sz w:val="22"/>
          <w:szCs w:val="22"/>
          <w:lang w:val="pt-BR" w:bidi="pt-BR"/>
        </w:rPr>
        <w:t xml:space="preserve"> </w:t>
      </w:r>
      <w:r w:rsidR="00BD729E" w:rsidRPr="00D31FFA">
        <w:rPr>
          <w:rFonts w:ascii="Tahoma" w:eastAsia="Verdana" w:hAnsi="Tahoma" w:cs="Tahoma"/>
          <w:iCs/>
          <w:sz w:val="22"/>
          <w:szCs w:val="22"/>
          <w:lang w:bidi="pt-BR"/>
        </w:rPr>
        <w:t>à Emissora todos os eventuais esclarecimentos e documentos adicionais que se façam</w:t>
      </w:r>
      <w:r w:rsidR="00BD729E" w:rsidRPr="00D31FFA">
        <w:rPr>
          <w:rFonts w:ascii="Tahoma" w:eastAsia="Verdana" w:hAnsi="Tahoma" w:cs="Tahoma"/>
          <w:iCs/>
          <w:sz w:val="22"/>
          <w:szCs w:val="22"/>
          <w:lang w:val="pt-BR" w:bidi="pt-BR"/>
        </w:rPr>
        <w:t xml:space="preserve"> </w:t>
      </w:r>
      <w:r w:rsidR="00BD729E" w:rsidRPr="00D31FFA">
        <w:rPr>
          <w:rFonts w:ascii="Tahoma" w:eastAsia="Verdana" w:hAnsi="Tahoma" w:cs="Tahoma"/>
          <w:iCs/>
          <w:sz w:val="22"/>
          <w:szCs w:val="22"/>
          <w:lang w:bidi="pt-BR"/>
        </w:rPr>
        <w:t>necessários.</w:t>
      </w:r>
    </w:p>
    <w:p w14:paraId="0DA99A77" w14:textId="138AE467" w:rsidR="00207D8C" w:rsidRPr="00D31FFA" w:rsidRDefault="002537FF" w:rsidP="002537FF">
      <w:pPr>
        <w:pStyle w:val="PargrafodaLista"/>
        <w:numPr>
          <w:ilvl w:val="2"/>
          <w:numId w:val="23"/>
        </w:numPr>
        <w:autoSpaceDE w:val="0"/>
        <w:autoSpaceDN w:val="0"/>
        <w:spacing w:after="240" w:line="320" w:lineRule="atLeast"/>
        <w:ind w:left="0" w:right="168"/>
        <w:rPr>
          <w:rFonts w:ascii="Tahoma" w:eastAsia="Verdana" w:hAnsi="Tahoma" w:cs="Tahoma"/>
          <w:iCs/>
          <w:sz w:val="22"/>
          <w:szCs w:val="22"/>
          <w:lang w:bidi="pt-BR"/>
        </w:rPr>
      </w:pPr>
      <w:r w:rsidRPr="00D31FFA">
        <w:rPr>
          <w:rFonts w:ascii="Tahoma" w:eastAsia="Verdana" w:hAnsi="Tahoma" w:cs="Tahoma"/>
          <w:iCs/>
          <w:sz w:val="22"/>
          <w:szCs w:val="22"/>
          <w:lang w:val="pt-BR" w:bidi="pt-BR"/>
        </w:rPr>
        <w:t>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796DDBF7" w14:textId="062626F2"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Colocação</w:t>
      </w:r>
      <w:r w:rsidRPr="00D31FFA">
        <w:rPr>
          <w:rFonts w:ascii="Tahoma" w:eastAsia="Verdana" w:hAnsi="Tahoma" w:cs="Tahoma"/>
          <w:b/>
          <w:bCs/>
          <w:sz w:val="22"/>
          <w:szCs w:val="22"/>
          <w:lang w:bidi="pt-BR"/>
        </w:rPr>
        <w:t xml:space="preserve"> e Procedimento de</w:t>
      </w:r>
      <w:r w:rsidRPr="00D31FFA">
        <w:rPr>
          <w:rFonts w:ascii="Tahoma" w:eastAsia="Verdana" w:hAnsi="Tahoma" w:cs="Tahoma"/>
          <w:b/>
          <w:bCs/>
          <w:spacing w:val="-3"/>
          <w:sz w:val="22"/>
          <w:szCs w:val="22"/>
          <w:lang w:bidi="pt-BR"/>
        </w:rPr>
        <w:t xml:space="preserve"> </w:t>
      </w:r>
      <w:r w:rsidRPr="00D31FFA">
        <w:rPr>
          <w:rFonts w:ascii="Tahoma" w:eastAsia="Verdana" w:hAnsi="Tahoma" w:cs="Tahoma"/>
          <w:b/>
          <w:bCs/>
          <w:sz w:val="22"/>
          <w:szCs w:val="22"/>
          <w:lang w:bidi="pt-BR"/>
        </w:rPr>
        <w:t>Distribuição</w:t>
      </w:r>
    </w:p>
    <w:p w14:paraId="069C92A3" w14:textId="727AEE71"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 xml:space="preserve">As Debêntures serão objeto de distribuição pública, com esforços restritos, nos termos da Instrução CVM 476, sob o regime de </w:t>
      </w:r>
      <w:r w:rsidR="00F87A7A" w:rsidRPr="00D31FFA">
        <w:rPr>
          <w:rFonts w:ascii="Tahoma" w:eastAsia="Verdana" w:hAnsi="Tahoma" w:cs="Tahoma"/>
          <w:sz w:val="22"/>
          <w:szCs w:val="22"/>
          <w:lang w:val="pt-BR" w:bidi="pt-BR"/>
        </w:rPr>
        <w:t>melhores esforços</w:t>
      </w:r>
      <w:r w:rsidRPr="00D31FFA">
        <w:rPr>
          <w:rFonts w:ascii="Tahoma" w:eastAsia="Verdana" w:hAnsi="Tahoma" w:cs="Tahoma"/>
          <w:sz w:val="22"/>
          <w:szCs w:val="22"/>
          <w:lang w:bidi="pt-BR"/>
        </w:rPr>
        <w:t xml:space="preserve"> de colocação, observados os termos e condições dispostos no “</w:t>
      </w:r>
      <w:r w:rsidRPr="00D31FFA">
        <w:rPr>
          <w:rFonts w:ascii="Tahoma" w:eastAsia="Verdana" w:hAnsi="Tahoma" w:cs="Tahoma"/>
          <w:i/>
          <w:sz w:val="22"/>
          <w:szCs w:val="22"/>
          <w:lang w:bidi="pt-BR"/>
        </w:rPr>
        <w:t xml:space="preserve">Instrumento Particular de Contrato de Coordenação, Colocação e Distribuição Pública, com Esforços Restritos de Distribuição, da </w:t>
      </w:r>
      <w:r w:rsidR="00B819F1" w:rsidRPr="00D31FFA">
        <w:rPr>
          <w:rFonts w:ascii="Tahoma" w:eastAsia="Verdana" w:hAnsi="Tahoma" w:cs="Tahoma"/>
          <w:i/>
          <w:sz w:val="22"/>
          <w:szCs w:val="22"/>
          <w:lang w:bidi="pt-BR"/>
        </w:rPr>
        <w:t xml:space="preserve">10ª </w:t>
      </w:r>
      <w:r w:rsidRPr="00D31FFA">
        <w:rPr>
          <w:rFonts w:ascii="Tahoma" w:eastAsia="Verdana" w:hAnsi="Tahoma" w:cs="Tahoma"/>
          <w:i/>
          <w:sz w:val="22"/>
          <w:szCs w:val="22"/>
          <w:lang w:bidi="pt-BR"/>
        </w:rPr>
        <w:t>(</w:t>
      </w:r>
      <w:r w:rsidR="00B819F1" w:rsidRPr="00D31FFA">
        <w:rPr>
          <w:rFonts w:ascii="Tahoma" w:eastAsia="Verdana" w:hAnsi="Tahoma" w:cs="Tahoma"/>
          <w:i/>
          <w:sz w:val="22"/>
          <w:szCs w:val="22"/>
          <w:lang w:bidi="pt-BR"/>
        </w:rPr>
        <w:t>Décima</w:t>
      </w:r>
      <w:r w:rsidRPr="00D31FFA">
        <w:rPr>
          <w:rFonts w:ascii="Tahoma" w:eastAsia="Verdana" w:hAnsi="Tahoma" w:cs="Tahoma"/>
          <w:i/>
          <w:sz w:val="22"/>
          <w:szCs w:val="22"/>
          <w:lang w:bidi="pt-BR"/>
        </w:rPr>
        <w:t xml:space="preserve">) Emissão de Debêntures Simples, não Conversíveis em Ações, em Série Única, da Espécie Quirografária, sob Regime de </w:t>
      </w:r>
      <w:r w:rsidR="003868C4" w:rsidRPr="00D31FFA">
        <w:rPr>
          <w:rFonts w:ascii="Tahoma" w:eastAsia="Verdana" w:hAnsi="Tahoma" w:cs="Tahoma"/>
          <w:i/>
          <w:sz w:val="22"/>
          <w:szCs w:val="22"/>
          <w:lang w:val="pt-BR" w:bidi="pt-BR"/>
        </w:rPr>
        <w:t>Melhores Esforços</w:t>
      </w:r>
      <w:r w:rsidRPr="00D31FFA">
        <w:rPr>
          <w:rFonts w:ascii="Tahoma" w:eastAsia="Verdana" w:hAnsi="Tahoma" w:cs="Tahoma"/>
          <w:i/>
          <w:sz w:val="22"/>
          <w:szCs w:val="22"/>
          <w:lang w:bidi="pt-BR"/>
        </w:rPr>
        <w:t xml:space="preserve"> de Colocação, da Aegea Saneamento e Participações S.A.</w:t>
      </w:r>
      <w:r w:rsidRPr="00D31FFA">
        <w:rPr>
          <w:rFonts w:ascii="Tahoma" w:eastAsia="Verdana" w:hAnsi="Tahoma" w:cs="Tahoma"/>
          <w:sz w:val="22"/>
          <w:szCs w:val="22"/>
          <w:lang w:bidi="pt-BR"/>
        </w:rPr>
        <w:t>” (“</w:t>
      </w:r>
      <w:r w:rsidRPr="00D31FFA">
        <w:rPr>
          <w:rFonts w:ascii="Tahoma" w:eastAsia="Verdana" w:hAnsi="Tahoma" w:cs="Tahoma"/>
          <w:sz w:val="22"/>
          <w:szCs w:val="22"/>
          <w:u w:val="single"/>
          <w:lang w:bidi="pt-BR"/>
        </w:rPr>
        <w:t>Contrato de Distribuição</w:t>
      </w:r>
      <w:r w:rsidRPr="00D31FFA">
        <w:rPr>
          <w:rFonts w:ascii="Tahoma" w:eastAsia="Verdana" w:hAnsi="Tahoma" w:cs="Tahoma"/>
          <w:sz w:val="22"/>
          <w:szCs w:val="22"/>
          <w:lang w:bidi="pt-BR"/>
        </w:rPr>
        <w:t xml:space="preserve">”), </w:t>
      </w:r>
      <w:r w:rsidR="005C3301" w:rsidRPr="00D31FFA">
        <w:rPr>
          <w:rFonts w:ascii="Tahoma" w:eastAsia="Verdana" w:hAnsi="Tahoma" w:cs="Tahoma"/>
          <w:sz w:val="22"/>
          <w:szCs w:val="22"/>
          <w:lang w:val="pt-BR" w:bidi="pt-BR"/>
        </w:rPr>
        <w:t>[</w:t>
      </w:r>
      <w:r w:rsidR="005C3301" w:rsidRPr="00B06036">
        <w:rPr>
          <w:rFonts w:ascii="Tahoma" w:eastAsia="Verdana" w:hAnsi="Tahoma" w:cs="Tahoma"/>
          <w:sz w:val="22"/>
          <w:szCs w:val="22"/>
          <w:highlight w:val="lightGray"/>
          <w:lang w:val="pt-BR" w:bidi="pt-BR"/>
        </w:rPr>
        <w:t xml:space="preserve">a ser celebrado // </w:t>
      </w:r>
      <w:r w:rsidRPr="00B06036">
        <w:rPr>
          <w:rFonts w:ascii="Tahoma" w:eastAsia="Verdana" w:hAnsi="Tahoma" w:cs="Tahoma"/>
          <w:sz w:val="22"/>
          <w:szCs w:val="22"/>
          <w:highlight w:val="lightGray"/>
          <w:lang w:bidi="pt-BR"/>
        </w:rPr>
        <w:t xml:space="preserve">celebrado em </w:t>
      </w:r>
      <w:r w:rsidR="00B819F1" w:rsidRPr="00B06036">
        <w:rPr>
          <w:rFonts w:ascii="Tahoma" w:eastAsia="Verdana" w:hAnsi="Tahoma" w:cs="Tahoma"/>
          <w:sz w:val="22"/>
          <w:szCs w:val="22"/>
          <w:highlight w:val="lightGray"/>
          <w:lang w:bidi="pt-BR"/>
        </w:rPr>
        <w:t xml:space="preserve">[=] </w:t>
      </w:r>
      <w:r w:rsidRPr="00B06036">
        <w:rPr>
          <w:rFonts w:ascii="Tahoma" w:eastAsia="Verdana" w:hAnsi="Tahoma" w:cs="Tahoma"/>
          <w:sz w:val="22"/>
          <w:szCs w:val="22"/>
          <w:highlight w:val="lightGray"/>
          <w:lang w:bidi="pt-BR"/>
        </w:rPr>
        <w:t xml:space="preserve">de </w:t>
      </w:r>
      <w:r w:rsidR="000A4E78" w:rsidRPr="00B06036">
        <w:rPr>
          <w:rFonts w:ascii="Tahoma" w:eastAsia="Verdana" w:hAnsi="Tahoma" w:cs="Tahoma"/>
          <w:sz w:val="22"/>
          <w:szCs w:val="22"/>
          <w:highlight w:val="lightGray"/>
          <w:lang w:val="pt-BR" w:bidi="pt-BR"/>
        </w:rPr>
        <w:t>abril</w:t>
      </w:r>
      <w:r w:rsidR="00B819F1" w:rsidRPr="00B06036">
        <w:rPr>
          <w:rFonts w:ascii="Tahoma" w:eastAsia="Verdana" w:hAnsi="Tahoma" w:cs="Tahoma"/>
          <w:sz w:val="22"/>
          <w:szCs w:val="22"/>
          <w:highlight w:val="lightGray"/>
          <w:lang w:bidi="pt-BR"/>
        </w:rPr>
        <w:t xml:space="preserve"> </w:t>
      </w:r>
      <w:r w:rsidRPr="00B06036">
        <w:rPr>
          <w:rFonts w:ascii="Tahoma" w:eastAsia="Verdana" w:hAnsi="Tahoma" w:cs="Tahoma"/>
          <w:sz w:val="22"/>
          <w:szCs w:val="22"/>
          <w:highlight w:val="lightGray"/>
          <w:lang w:bidi="pt-BR"/>
        </w:rPr>
        <w:t>de 202</w:t>
      </w:r>
      <w:r w:rsidR="00B819F1" w:rsidRPr="00B06036">
        <w:rPr>
          <w:rFonts w:ascii="Tahoma" w:eastAsia="Verdana" w:hAnsi="Tahoma" w:cs="Tahoma"/>
          <w:sz w:val="22"/>
          <w:szCs w:val="22"/>
          <w:highlight w:val="lightGray"/>
          <w:lang w:bidi="pt-BR"/>
        </w:rPr>
        <w:t>2</w:t>
      </w:r>
      <w:r w:rsidR="005C3301" w:rsidRPr="00D31FFA">
        <w:rPr>
          <w:rFonts w:ascii="Tahoma" w:eastAsia="Verdana" w:hAnsi="Tahoma" w:cs="Tahoma"/>
          <w:sz w:val="22"/>
          <w:szCs w:val="22"/>
          <w:lang w:val="pt-BR" w:bidi="pt-BR"/>
        </w:rPr>
        <w:t>]</w:t>
      </w:r>
      <w:r w:rsidRPr="00D31FFA">
        <w:rPr>
          <w:rFonts w:ascii="Tahoma" w:eastAsia="Verdana" w:hAnsi="Tahoma" w:cs="Tahoma"/>
          <w:sz w:val="22"/>
          <w:szCs w:val="22"/>
          <w:lang w:bidi="pt-BR"/>
        </w:rPr>
        <w:t>, com a intermediação de instituições financeiras integrantes do sistema de distribuição de valores mobiliários (“</w:t>
      </w:r>
      <w:r w:rsidRPr="00D31FFA">
        <w:rPr>
          <w:rFonts w:ascii="Tahoma" w:eastAsia="Verdana" w:hAnsi="Tahoma" w:cs="Tahoma"/>
          <w:sz w:val="22"/>
          <w:szCs w:val="22"/>
          <w:u w:val="single"/>
          <w:lang w:bidi="pt-BR"/>
        </w:rPr>
        <w:t>Coordenadores</w:t>
      </w:r>
      <w:r w:rsidRPr="00D31FFA">
        <w:rPr>
          <w:rFonts w:ascii="Tahoma" w:eastAsia="Verdana" w:hAnsi="Tahoma" w:cs="Tahoma"/>
          <w:sz w:val="22"/>
          <w:szCs w:val="22"/>
          <w:lang w:bidi="pt-BR"/>
        </w:rPr>
        <w:t>”) sendo a instituição financeira intermediária líder denominada “</w:t>
      </w:r>
      <w:r w:rsidRPr="00D31FFA">
        <w:rPr>
          <w:rFonts w:ascii="Tahoma" w:eastAsia="Verdana" w:hAnsi="Tahoma" w:cs="Tahoma"/>
          <w:sz w:val="22"/>
          <w:szCs w:val="22"/>
          <w:u w:val="single"/>
          <w:lang w:bidi="pt-BR"/>
        </w:rPr>
        <w:t>Coordenador Líder</w:t>
      </w:r>
      <w:r w:rsidRPr="00D31FFA">
        <w:rPr>
          <w:rFonts w:ascii="Tahoma" w:eastAsia="Verdana" w:hAnsi="Tahoma" w:cs="Tahoma"/>
          <w:sz w:val="22"/>
          <w:szCs w:val="22"/>
          <w:lang w:bidi="pt-BR"/>
        </w:rPr>
        <w:t>”).</w:t>
      </w:r>
      <w:r w:rsidR="005C3301" w:rsidRPr="00D31FFA">
        <w:rPr>
          <w:rFonts w:ascii="Tahoma" w:eastAsia="Verdana" w:hAnsi="Tahoma" w:cs="Tahoma"/>
          <w:sz w:val="22"/>
          <w:szCs w:val="22"/>
          <w:lang w:val="pt-BR" w:bidi="pt-BR"/>
        </w:rPr>
        <w:t xml:space="preserve"> </w:t>
      </w:r>
      <w:r w:rsidR="005C3301" w:rsidRPr="00B06036">
        <w:rPr>
          <w:rFonts w:ascii="Tahoma" w:eastAsia="Verdana" w:hAnsi="Tahoma" w:cs="Tahoma"/>
          <w:sz w:val="22"/>
          <w:szCs w:val="22"/>
          <w:highlight w:val="lightGray"/>
          <w:lang w:val="pt-BR" w:bidi="pt-BR"/>
        </w:rPr>
        <w:t>[</w:t>
      </w:r>
      <w:r w:rsidR="005C3301" w:rsidRPr="00B06036">
        <w:rPr>
          <w:rFonts w:ascii="Tahoma" w:eastAsia="Verdana" w:hAnsi="Tahoma" w:cs="Tahoma"/>
          <w:b/>
          <w:sz w:val="22"/>
          <w:szCs w:val="22"/>
          <w:highlight w:val="lightGray"/>
          <w:lang w:val="pt-BR" w:bidi="pt-BR"/>
        </w:rPr>
        <w:t xml:space="preserve">Nota Mattos Filho: </w:t>
      </w:r>
      <w:r w:rsidR="005C3301" w:rsidRPr="00B06036">
        <w:rPr>
          <w:rFonts w:ascii="Tahoma" w:eastAsia="Verdana" w:hAnsi="Tahoma" w:cs="Tahoma"/>
          <w:sz w:val="22"/>
          <w:szCs w:val="22"/>
          <w:highlight w:val="lightGray"/>
          <w:lang w:val="pt-BR" w:bidi="pt-BR"/>
        </w:rPr>
        <w:t>favor confirmar data de celebração]</w:t>
      </w:r>
    </w:p>
    <w:p w14:paraId="3FB22D17" w14:textId="1384B767" w:rsidR="006A6FF4" w:rsidRPr="00D31FFA" w:rsidRDefault="006417CC"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Será admitida a distribuição parcial das Debêntures,</w:t>
      </w:r>
      <w:r w:rsidRPr="00D31FFA">
        <w:rPr>
          <w:rFonts w:ascii="Tahoma" w:eastAsia="Verdana" w:hAnsi="Tahoma" w:cs="Tahoma"/>
          <w:bCs/>
          <w:iCs/>
          <w:sz w:val="22"/>
          <w:szCs w:val="22"/>
          <w:lang w:val="pt-BR" w:bidi="pt-BR"/>
        </w:rPr>
        <w:t xml:space="preserve"> nos termos dos artigos 30 e 31, da Instrução CVM 400,</w:t>
      </w:r>
      <w:r w:rsidRPr="00D31FFA">
        <w:rPr>
          <w:rFonts w:ascii="Tahoma" w:eastAsia="Verdana" w:hAnsi="Tahoma" w:cs="Tahoma"/>
          <w:sz w:val="22"/>
          <w:szCs w:val="22"/>
          <w:lang w:val="pt-BR" w:bidi="pt-BR"/>
        </w:rPr>
        <w:t xml:space="preserve"> e do artigo 5º-A da Instrução CVM 476, observado o volume de, no mínimo, R$</w:t>
      </w:r>
      <w:r w:rsidR="00F245A5" w:rsidRPr="00D31FFA">
        <w:rPr>
          <w:rFonts w:ascii="Tahoma" w:eastAsia="Verdana" w:hAnsi="Tahoma" w:cs="Tahoma"/>
          <w:sz w:val="22"/>
          <w:szCs w:val="22"/>
          <w:lang w:val="pt-BR" w:bidi="pt-BR"/>
        </w:rPr>
        <w:t> </w:t>
      </w:r>
      <w:r w:rsidRPr="00B06036">
        <w:rPr>
          <w:rFonts w:ascii="Tahoma" w:eastAsia="Verdana" w:hAnsi="Tahoma" w:cs="Tahoma"/>
          <w:sz w:val="22"/>
          <w:szCs w:val="22"/>
          <w:highlight w:val="lightGray"/>
          <w:lang w:val="pt-BR" w:bidi="pt-BR"/>
        </w:rPr>
        <w:t>[=] ([=]</w:t>
      </w:r>
      <w:r w:rsidRPr="00D31FFA">
        <w:rPr>
          <w:rFonts w:ascii="Tahoma" w:eastAsia="Verdana" w:hAnsi="Tahoma" w:cs="Tahoma"/>
          <w:sz w:val="22"/>
          <w:szCs w:val="22"/>
          <w:lang w:val="pt-BR" w:bidi="pt-BR"/>
        </w:rPr>
        <w:t xml:space="preserve"> reais) (“</w:t>
      </w:r>
      <w:r w:rsidRPr="00D31FFA">
        <w:rPr>
          <w:rFonts w:ascii="Tahoma" w:eastAsia="Verdana" w:hAnsi="Tahoma" w:cs="Tahoma"/>
          <w:sz w:val="22"/>
          <w:szCs w:val="22"/>
          <w:u w:val="single"/>
          <w:lang w:val="pt-BR" w:bidi="pt-BR"/>
        </w:rPr>
        <w:t>Quantidade Mínima</w:t>
      </w:r>
      <w:r w:rsidRPr="00D31FFA">
        <w:rPr>
          <w:rFonts w:ascii="Tahoma" w:eastAsia="Verdana" w:hAnsi="Tahoma" w:cs="Tahoma"/>
          <w:sz w:val="22"/>
          <w:szCs w:val="22"/>
          <w:lang w:val="pt-BR" w:bidi="pt-BR"/>
        </w:rPr>
        <w:t>”), sendo que as Debêntures que não forem colocadas no âmbito da Oferta Restrita serão canceladas pela Emissora (“</w:t>
      </w:r>
      <w:r w:rsidRPr="00D31FFA">
        <w:rPr>
          <w:rFonts w:ascii="Tahoma" w:eastAsia="Verdana" w:hAnsi="Tahoma" w:cs="Tahoma"/>
          <w:sz w:val="22"/>
          <w:szCs w:val="22"/>
          <w:u w:val="single"/>
          <w:lang w:val="pt-BR" w:bidi="pt-BR"/>
        </w:rPr>
        <w:t>Distribuição Parcial</w:t>
      </w:r>
      <w:r w:rsidRPr="00D31FFA">
        <w:rPr>
          <w:rFonts w:ascii="Tahoma" w:eastAsia="Verdana" w:hAnsi="Tahoma" w:cs="Tahoma"/>
          <w:sz w:val="22"/>
          <w:szCs w:val="22"/>
          <w:lang w:val="pt-BR" w:bidi="pt-BR"/>
        </w:rPr>
        <w:t>”).</w:t>
      </w:r>
      <w:r w:rsidR="009B43C4" w:rsidRPr="00D31FFA">
        <w:rPr>
          <w:rFonts w:ascii="Tahoma" w:eastAsia="Verdana" w:hAnsi="Tahoma" w:cs="Tahoma"/>
          <w:sz w:val="22"/>
          <w:szCs w:val="22"/>
          <w:lang w:val="pt-BR" w:bidi="pt-BR"/>
        </w:rPr>
        <w:t xml:space="preserve"> </w:t>
      </w:r>
    </w:p>
    <w:p w14:paraId="317895D6" w14:textId="4212FED9" w:rsidR="006417CC" w:rsidRPr="00D31FFA" w:rsidRDefault="006417CC"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Tendo em vista a possibilidade de Distribuição Parcial, nos termos do artigo 31 da Instrução CVM 400 e do artigo 5º-A da Instrução CVM 476, o Investidor Profissional poderá, no ato da aceitação à Oferta Restrita, condicionar sua adesão a que haja a distribuição:</w:t>
      </w:r>
    </w:p>
    <w:p w14:paraId="7A18FB58" w14:textId="77777777" w:rsidR="006D434E" w:rsidRPr="00D31FFA" w:rsidRDefault="006D434E" w:rsidP="002055D8">
      <w:pPr>
        <w:pStyle w:val="PargrafodaLista"/>
        <w:numPr>
          <w:ilvl w:val="0"/>
          <w:numId w:val="24"/>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val="pt-BR" w:bidi="pt-BR"/>
        </w:rPr>
        <w:lastRenderedPageBreak/>
        <w:t>da totalidade das Debêntures objeto da Oferta, sendo que, caso tal condição não se implemente, as ordens do Investidor Profissional serão canceladas, observado que, neste caso, o processo de liquidação na B3 não terá sido iniciado; ou</w:t>
      </w:r>
    </w:p>
    <w:p w14:paraId="2B6F5F8C" w14:textId="6494BA37" w:rsidR="006D434E" w:rsidRPr="00D31FFA" w:rsidRDefault="006D434E" w:rsidP="002055D8">
      <w:pPr>
        <w:pStyle w:val="PargrafodaLista"/>
        <w:numPr>
          <w:ilvl w:val="0"/>
          <w:numId w:val="24"/>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val="pt-BR" w:bidi="pt-BR"/>
        </w:rPr>
        <w:t xml:space="preserve">de uma proporção ou quantidade mínima de Debêntures originalmente objeto da Oferta Restrita, definida conforme critério do próprio Investidor Profissional, mas que não poderá ser inferior ao </w:t>
      </w:r>
      <w:r w:rsidR="00B77521" w:rsidRPr="00D31FFA">
        <w:rPr>
          <w:rFonts w:ascii="Tahoma" w:eastAsia="Verdana" w:hAnsi="Tahoma" w:cs="Tahoma"/>
          <w:sz w:val="22"/>
          <w:szCs w:val="22"/>
          <w:lang w:val="pt-BR" w:bidi="pt-BR"/>
        </w:rPr>
        <w:t>Quantidade Mínima</w:t>
      </w:r>
      <w:r w:rsidRPr="00D31FFA">
        <w:rPr>
          <w:rFonts w:ascii="Tahoma" w:eastAsia="Verdana" w:hAnsi="Tahoma" w:cs="Tahoma"/>
          <w:sz w:val="22"/>
          <w:szCs w:val="22"/>
          <w:lang w:val="pt-BR" w:bidi="pt-BR"/>
        </w:rPr>
        <w:t xml:space="preserve">, podendo o Investidor Profissional, no momento da aceitação, indicar se, implementando-se a condição prevista, pretenderá receber a totalidade das Debêntures subscritas por tal Investidor Profissional ou quantidade equivalente à proporção entre a quantidade de Debêntures efetivamente distribuída e a quantidade de Debêntures originalmente objeto da Oferta Restrita, presumindo-se, na falta da manifestação, o interesse do Investidor Profissional em receber a totalidade das Debêntures </w:t>
      </w:r>
      <w:r w:rsidR="00617985" w:rsidRPr="00D31FFA">
        <w:rPr>
          <w:rFonts w:ascii="Tahoma" w:eastAsia="Verdana" w:hAnsi="Tahoma" w:cs="Tahoma"/>
          <w:sz w:val="22"/>
          <w:szCs w:val="22"/>
          <w:lang w:val="pt-BR" w:bidi="pt-BR"/>
        </w:rPr>
        <w:t xml:space="preserve">a serem </w:t>
      </w:r>
      <w:r w:rsidRPr="00D31FFA">
        <w:rPr>
          <w:rFonts w:ascii="Tahoma" w:eastAsia="Verdana" w:hAnsi="Tahoma" w:cs="Tahoma"/>
          <w:sz w:val="22"/>
          <w:szCs w:val="22"/>
          <w:lang w:val="pt-BR" w:bidi="pt-BR"/>
        </w:rPr>
        <w:t>subscritas por tal Investidor Profissional, sendo que, se o Investidor Profissional tiver indicado tal proporção e se tal condição não se implementar, as ordens serão canceladas, observado que, neste caso, o processo de liquidação na B3 não terá sido iniciado.</w:t>
      </w:r>
    </w:p>
    <w:p w14:paraId="2EBDD3E0" w14:textId="09A149DE" w:rsidR="006D434E" w:rsidRPr="00D31FFA" w:rsidRDefault="006D434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0" w:name="_Ref100129413"/>
      <w:r w:rsidRPr="00D31FFA">
        <w:rPr>
          <w:rFonts w:ascii="Tahoma" w:eastAsia="Verdana" w:hAnsi="Tahoma" w:cs="Tahoma"/>
          <w:sz w:val="22"/>
          <w:szCs w:val="22"/>
          <w:lang w:val="pt-BR" w:bidi="pt-BR"/>
        </w:rPr>
        <w:t>Caso, ao final do Prazo Máximo da Oferta Restrita</w:t>
      </w:r>
      <w:r w:rsidR="00B81E1C" w:rsidRPr="00D31FFA">
        <w:rPr>
          <w:rFonts w:ascii="Tahoma" w:eastAsia="Verdana" w:hAnsi="Tahoma" w:cs="Tahoma"/>
          <w:sz w:val="22"/>
          <w:szCs w:val="22"/>
          <w:lang w:val="pt-BR" w:bidi="pt-BR"/>
        </w:rPr>
        <w:t> (conforme definido na Cláusula </w:t>
      </w:r>
      <w:r w:rsidR="00B81E1C" w:rsidRPr="00D31FFA">
        <w:rPr>
          <w:rFonts w:ascii="Tahoma" w:eastAsia="Verdana" w:hAnsi="Tahoma" w:cs="Tahoma"/>
          <w:sz w:val="22"/>
          <w:szCs w:val="22"/>
          <w:lang w:val="pt-BR" w:bidi="pt-BR"/>
        </w:rPr>
        <w:fldChar w:fldCharType="begin"/>
      </w:r>
      <w:r w:rsidR="00B81E1C" w:rsidRPr="00D31FFA">
        <w:rPr>
          <w:rFonts w:ascii="Tahoma" w:eastAsia="Verdana" w:hAnsi="Tahoma" w:cs="Tahoma"/>
          <w:sz w:val="22"/>
          <w:szCs w:val="22"/>
          <w:lang w:val="pt-BR" w:bidi="pt-BR"/>
        </w:rPr>
        <w:instrText xml:space="preserve"> REF _Ref100143327 \r \p \h </w:instrText>
      </w:r>
      <w:r w:rsidR="00252721" w:rsidRPr="00D31FFA">
        <w:rPr>
          <w:rFonts w:ascii="Tahoma" w:eastAsia="Verdana" w:hAnsi="Tahoma" w:cs="Tahoma"/>
          <w:sz w:val="22"/>
          <w:szCs w:val="22"/>
          <w:lang w:val="pt-BR" w:bidi="pt-BR"/>
        </w:rPr>
        <w:instrText xml:space="preserve"> \* MERGEFORMAT </w:instrText>
      </w:r>
      <w:r w:rsidR="00B81E1C" w:rsidRPr="00D31FFA">
        <w:rPr>
          <w:rFonts w:ascii="Tahoma" w:eastAsia="Verdana" w:hAnsi="Tahoma" w:cs="Tahoma"/>
          <w:sz w:val="22"/>
          <w:szCs w:val="22"/>
          <w:lang w:val="pt-BR" w:bidi="pt-BR"/>
        </w:rPr>
      </w:r>
      <w:r w:rsidR="00B81E1C" w:rsidRPr="00D31FFA">
        <w:rPr>
          <w:rFonts w:ascii="Tahoma" w:eastAsia="Verdana" w:hAnsi="Tahoma" w:cs="Tahoma"/>
          <w:sz w:val="22"/>
          <w:szCs w:val="22"/>
          <w:lang w:val="pt-BR" w:bidi="pt-BR"/>
        </w:rPr>
        <w:fldChar w:fldCharType="separate"/>
      </w:r>
      <w:r w:rsidR="00F013EB" w:rsidRPr="00D31FFA">
        <w:rPr>
          <w:rFonts w:ascii="Tahoma" w:eastAsia="Verdana" w:hAnsi="Tahoma" w:cs="Tahoma"/>
          <w:sz w:val="22"/>
          <w:szCs w:val="22"/>
          <w:lang w:val="pt-BR" w:bidi="pt-BR"/>
        </w:rPr>
        <w:t>3.6.5 abaixo</w:t>
      </w:r>
      <w:r w:rsidR="00B81E1C" w:rsidRPr="00D31FFA">
        <w:rPr>
          <w:rFonts w:ascii="Tahoma" w:eastAsia="Verdana" w:hAnsi="Tahoma" w:cs="Tahoma"/>
          <w:sz w:val="22"/>
          <w:szCs w:val="22"/>
          <w:lang w:val="pt-BR" w:bidi="pt-BR"/>
        </w:rPr>
        <w:fldChar w:fldCharType="end"/>
      </w:r>
      <w:r w:rsidR="00B81E1C" w:rsidRPr="00D31FFA">
        <w:rPr>
          <w:rFonts w:ascii="Tahoma" w:eastAsia="Verdana" w:hAnsi="Tahoma" w:cs="Tahoma"/>
          <w:sz w:val="22"/>
          <w:szCs w:val="22"/>
          <w:lang w:val="pt-BR" w:bidi="pt-BR"/>
        </w:rPr>
        <w:t>)</w:t>
      </w:r>
      <w:r w:rsidRPr="00D31FFA">
        <w:rPr>
          <w:rFonts w:ascii="Tahoma" w:eastAsia="Verdana" w:hAnsi="Tahoma" w:cs="Tahoma"/>
          <w:sz w:val="22"/>
          <w:szCs w:val="22"/>
          <w:lang w:val="pt-BR" w:bidi="pt-BR"/>
        </w:rPr>
        <w:t xml:space="preserve">, a quantidade de Debêntures subscritas e integralizadas no âmbito da Oferta seja inferior ao necessário para atingir o Valor Total da Emissão, esta Escritura de Emissão será alterada apenas para refletir a quantidade de Debêntures efetivamente subscrita e integralizada, bem como o efetivo e correspondente </w:t>
      </w:r>
      <w:r w:rsidR="00B81E1C" w:rsidRPr="00D31FFA">
        <w:rPr>
          <w:rFonts w:ascii="Tahoma" w:eastAsia="Verdana" w:hAnsi="Tahoma" w:cs="Tahoma"/>
          <w:sz w:val="22"/>
          <w:szCs w:val="22"/>
          <w:lang w:val="pt-BR" w:bidi="pt-BR"/>
        </w:rPr>
        <w:t>Valor Total da Emissão definitivo</w:t>
      </w:r>
      <w:r w:rsidRPr="00D31FFA">
        <w:rPr>
          <w:rFonts w:ascii="Tahoma" w:eastAsia="Verdana" w:hAnsi="Tahoma" w:cs="Tahoma"/>
          <w:sz w:val="22"/>
          <w:szCs w:val="22"/>
          <w:lang w:val="pt-BR" w:bidi="pt-BR"/>
        </w:rPr>
        <w:t xml:space="preserve">, sendo as Debêntures que não forem colocadas no âmbito da Oferta Restrita serão canceladas pela Emissora, </w:t>
      </w:r>
      <w:bookmarkStart w:id="11" w:name="_Ref100129473"/>
      <w:bookmarkEnd w:id="10"/>
      <w:r w:rsidRPr="00D31FFA">
        <w:rPr>
          <w:rFonts w:ascii="Tahoma" w:eastAsia="Verdana" w:hAnsi="Tahoma" w:cs="Tahoma"/>
          <w:sz w:val="22"/>
          <w:szCs w:val="22"/>
          <w:lang w:val="pt-BR" w:bidi="pt-BR"/>
        </w:rPr>
        <w:t>dispensando-se, para tanto, a necessidade de aprovação dos Debenturistas em Assembleia Geral de Debenturistas e de qualquer deliberação societária adicional da Emissora.</w:t>
      </w:r>
      <w:bookmarkEnd w:id="11"/>
    </w:p>
    <w:p w14:paraId="43760879" w14:textId="1EBFDE98" w:rsidR="006D434E" w:rsidRPr="00D31FFA" w:rsidRDefault="006D434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2" w:name="_Ref100143327"/>
      <w:r w:rsidRPr="00D31FFA">
        <w:rPr>
          <w:rFonts w:ascii="Tahoma" w:eastAsia="Verdana" w:hAnsi="Tahoma" w:cs="Tahoma"/>
          <w:sz w:val="22"/>
          <w:szCs w:val="22"/>
          <w:lang w:bidi="pt-BR"/>
        </w:rPr>
        <w:t xml:space="preserve">A subscrição das Debêntures objeto da Oferta Restrita pelos Investidores Profissionais deverá ser realizada no prazo máximo de 24 (vinte e quatro) meses, contado da data de envio da </w:t>
      </w:r>
      <w:r w:rsidR="00B81E1C" w:rsidRPr="00D31FFA">
        <w:rPr>
          <w:rFonts w:ascii="Tahoma" w:eastAsia="Verdana" w:hAnsi="Tahoma" w:cs="Tahoma"/>
          <w:sz w:val="22"/>
          <w:szCs w:val="22"/>
          <w:lang w:bidi="pt-BR"/>
        </w:rPr>
        <w:t xml:space="preserve">comunicação de início </w:t>
      </w:r>
      <w:r w:rsidRPr="00D31FFA">
        <w:rPr>
          <w:rFonts w:ascii="Tahoma" w:eastAsia="Verdana" w:hAnsi="Tahoma" w:cs="Tahoma"/>
          <w:sz w:val="22"/>
          <w:szCs w:val="22"/>
          <w:lang w:bidi="pt-BR"/>
        </w:rPr>
        <w:t>pela instituição intermediária líder da Oferta Restrita nos termos do artigo 8º-A da Instrução CVM 476</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u w:val="single"/>
          <w:lang w:val="pt-BR" w:bidi="pt-BR"/>
        </w:rPr>
        <w:t>Prazo Máximo</w:t>
      </w:r>
      <w:r w:rsidRPr="00D31FFA">
        <w:rPr>
          <w:rFonts w:ascii="Tahoma" w:eastAsia="Verdana" w:hAnsi="Tahoma" w:cs="Tahoma"/>
          <w:sz w:val="22"/>
          <w:szCs w:val="22"/>
          <w:lang w:val="pt-BR" w:bidi="pt-BR"/>
        </w:rPr>
        <w:t>”)</w:t>
      </w:r>
      <w:r w:rsidRPr="00D31FFA">
        <w:rPr>
          <w:rFonts w:ascii="Tahoma" w:eastAsia="Verdana" w:hAnsi="Tahoma" w:cs="Tahoma"/>
          <w:sz w:val="22"/>
          <w:szCs w:val="22"/>
          <w:lang w:bidi="pt-BR"/>
        </w:rPr>
        <w:t>.</w:t>
      </w:r>
      <w:bookmarkEnd w:id="12"/>
      <w:r w:rsidRPr="00D31FFA">
        <w:rPr>
          <w:rFonts w:ascii="Tahoma" w:eastAsia="Verdana" w:hAnsi="Tahoma" w:cs="Tahoma"/>
          <w:sz w:val="22"/>
          <w:szCs w:val="22"/>
          <w:lang w:bidi="pt-BR"/>
        </w:rPr>
        <w:t xml:space="preserve"> </w:t>
      </w:r>
    </w:p>
    <w:p w14:paraId="222FEA78"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 xml:space="preserve">O plano </w:t>
      </w:r>
      <w:r w:rsidRPr="00D31FFA">
        <w:rPr>
          <w:rFonts w:ascii="Tahoma" w:eastAsia="Verdana" w:hAnsi="Tahoma" w:cs="Tahoma"/>
          <w:iCs/>
          <w:sz w:val="22"/>
          <w:szCs w:val="22"/>
          <w:lang w:bidi="pt-BR"/>
        </w:rPr>
        <w:t>de</w:t>
      </w:r>
      <w:r w:rsidRPr="00D31FFA">
        <w:rPr>
          <w:rFonts w:ascii="Tahoma" w:eastAsia="Verdana" w:hAnsi="Tahoma" w:cs="Tahoma"/>
          <w:sz w:val="22"/>
          <w:szCs w:val="22"/>
          <w:lang w:bidi="pt-BR"/>
        </w:rPr>
        <w:t xml:space="preserve"> distribuição seguirá o procedimento descrito na Instrução CVM 476, conforme previsto no Contrato de Distribuição, tendo como público alvo exclusivamente Investidores Profissionais (“</w:t>
      </w:r>
      <w:r w:rsidRPr="00D31FFA">
        <w:rPr>
          <w:rFonts w:ascii="Tahoma" w:eastAsia="Verdana" w:hAnsi="Tahoma" w:cs="Tahoma"/>
          <w:sz w:val="22"/>
          <w:szCs w:val="22"/>
          <w:u w:val="single"/>
          <w:lang w:bidi="pt-BR"/>
        </w:rPr>
        <w:t>Plano de Distribuição</w:t>
      </w:r>
      <w:r w:rsidRPr="00D31FFA">
        <w:rPr>
          <w:rFonts w:ascii="Tahoma" w:eastAsia="Verdana" w:hAnsi="Tahoma" w:cs="Tahoma"/>
          <w:sz w:val="22"/>
          <w:szCs w:val="22"/>
          <w:lang w:bidi="pt-BR"/>
        </w:rPr>
        <w:t>”). O Plano de Distribuição será estabelecido mediante os seguintes termos:</w:t>
      </w:r>
    </w:p>
    <w:p w14:paraId="2342AF46" w14:textId="77777777" w:rsidR="002E7D1B" w:rsidRPr="00D31FFA"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os Coordenadores poderão acessar, no máximo, 75 (setenta e cinco) Investidores Profissionais, sendo possível a subscrição por, no máximo, 50 (cinquenta) </w:t>
      </w:r>
      <w:r w:rsidRPr="00D31FFA">
        <w:rPr>
          <w:rFonts w:ascii="Tahoma" w:eastAsia="Verdana" w:hAnsi="Tahoma" w:cs="Tahoma"/>
          <w:sz w:val="22"/>
          <w:szCs w:val="22"/>
          <w:lang w:bidi="pt-BR"/>
        </w:rPr>
        <w:lastRenderedPageBreak/>
        <w:t>Investidores Profissionais, nos termos do artigo 3º, incisos I e II da Instrução CVM 476;</w:t>
      </w:r>
    </w:p>
    <w:p w14:paraId="504AD450" w14:textId="77777777" w:rsidR="002E7D1B" w:rsidRPr="00D31FFA"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os fundos de investimento e carteiras administradas de valores mobiliários cujas decisões de investimento sejam tomadas pelo mesmo gestor serão considerados como um único investidor para os fins dos limites previstos nesta Cláusula, conforme disposto no artigo 3º, parágrafo 1º, da Instrução CVM 476;</w:t>
      </w:r>
    </w:p>
    <w:p w14:paraId="61BFF0A1" w14:textId="77777777" w:rsidR="002E7D1B" w:rsidRPr="00D31FFA"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não existirão reservas antecipadas, nem fixação de lotes mínimos ou máximos para a subscrição das Debêntures;</w:t>
      </w:r>
    </w:p>
    <w:p w14:paraId="1B7F3C16" w14:textId="77777777" w:rsidR="002E7D1B" w:rsidRPr="00D31FFA"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não será constituído fundo de manutenção de liquidez e não será firmado contrato de estabilização de preços com relação às Debêntures; </w:t>
      </w:r>
    </w:p>
    <w:p w14:paraId="7B30EB89" w14:textId="7AA1C0A8" w:rsidR="002E7D1B" w:rsidRPr="00D31FFA"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serão atendidos os clientes Investidores Profissionais dos Coordenadores que desejarem efetuar investimentos nas Debêntures, tendo em vista a relação dos Coordenadores com esses clientes, bem como outros investidores, fundos de investimento, e pessoas físicas e jurídicas, mesmo que não sejam clientes dos Coordenadores, desde que tais investidores sejam Investidores Profissionais, e assinem a Declaração de Investidor Profissional (conforme abaixo definido), nos termos do inciso (vi) abaixo;</w:t>
      </w:r>
      <w:r w:rsidR="00F57FFB" w:rsidRPr="00D31FFA">
        <w:rPr>
          <w:rFonts w:ascii="Tahoma" w:eastAsia="Verdana" w:hAnsi="Tahoma" w:cs="Tahoma"/>
          <w:sz w:val="22"/>
          <w:szCs w:val="22"/>
          <w:lang w:val="pt-BR" w:bidi="pt-BR"/>
        </w:rPr>
        <w:t xml:space="preserve"> e</w:t>
      </w:r>
    </w:p>
    <w:p w14:paraId="1EC8D4EB" w14:textId="13067CA2" w:rsidR="002E7D1B" w:rsidRPr="00D31FFA" w:rsidRDefault="002E7D1B" w:rsidP="002055D8">
      <w:pPr>
        <w:pStyle w:val="PargrafodaLista"/>
        <w:numPr>
          <w:ilvl w:val="0"/>
          <w:numId w:val="26"/>
        </w:numPr>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os Investidores Profissionais deverão assinar “Declaração de Investidor Profissional” atestando, dentre outros, (i) que efetuaram sua própria análise com relação à capacidade de pagamento da Emissora; (ii) sua condição de Investidor Profissional, de acordo com o Anexo A da Resolução CVM 30; (iii) que as informações recebidas são suficientes para a sua tomada de decisão a respeito da Oferta Restrita; e (iv) que estão cientes, entre outras coisas, de que (a) a Oferta não foi registrada pela CVM e não foi objeto de análise prévia da CVM e/ou da ANBIMA; e (b) as Debêntures estão sujeitas a restrições de negociação previstas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observado o disposto no artigo 15 da Instrução CVM 476 (“</w:t>
      </w:r>
      <w:r w:rsidRPr="00D31FFA">
        <w:rPr>
          <w:rFonts w:ascii="Tahoma" w:eastAsia="Verdana" w:hAnsi="Tahoma" w:cs="Tahoma"/>
          <w:sz w:val="22"/>
          <w:szCs w:val="22"/>
          <w:u w:val="single"/>
          <w:lang w:bidi="pt-BR"/>
        </w:rPr>
        <w:t>Declaração de Investidor Profissional</w:t>
      </w:r>
      <w:r w:rsidRPr="00D31FFA">
        <w:rPr>
          <w:rFonts w:ascii="Tahoma" w:eastAsia="Verdana" w:hAnsi="Tahoma" w:cs="Tahoma"/>
          <w:sz w:val="22"/>
          <w:szCs w:val="22"/>
          <w:lang w:bidi="pt-BR"/>
        </w:rPr>
        <w:t>”)</w:t>
      </w:r>
      <w:r w:rsidR="00F57FFB" w:rsidRPr="00D31FFA">
        <w:rPr>
          <w:rFonts w:ascii="Tahoma" w:eastAsia="Verdana" w:hAnsi="Tahoma" w:cs="Tahoma"/>
          <w:sz w:val="22"/>
          <w:szCs w:val="22"/>
          <w:lang w:val="pt-BR" w:bidi="pt-BR"/>
        </w:rPr>
        <w:t>.</w:t>
      </w:r>
    </w:p>
    <w:p w14:paraId="723B833C" w14:textId="7DADAAC6" w:rsidR="0014550E" w:rsidRPr="00D31FFA" w:rsidRDefault="00687E32" w:rsidP="0014550E">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S</w:t>
      </w:r>
      <w:proofErr w:type="spellStart"/>
      <w:r w:rsidR="0014550E" w:rsidRPr="00D31FFA">
        <w:rPr>
          <w:rFonts w:ascii="Tahoma" w:eastAsia="Verdana" w:hAnsi="Tahoma" w:cs="Tahoma"/>
          <w:sz w:val="22"/>
          <w:szCs w:val="22"/>
          <w:lang w:bidi="pt-BR"/>
        </w:rPr>
        <w:t>erão</w:t>
      </w:r>
      <w:proofErr w:type="spellEnd"/>
      <w:r w:rsidR="0014550E" w:rsidRPr="00D31FFA">
        <w:rPr>
          <w:rFonts w:ascii="Tahoma" w:eastAsia="Verdana" w:hAnsi="Tahoma" w:cs="Tahoma"/>
          <w:sz w:val="22"/>
          <w:szCs w:val="22"/>
          <w:lang w:bidi="pt-BR"/>
        </w:rPr>
        <w:t xml:space="preserve"> considerados:</w:t>
      </w:r>
    </w:p>
    <w:p w14:paraId="78C0E025" w14:textId="17C8ADE7" w:rsidR="0014550E" w:rsidRPr="00D31FFA" w:rsidRDefault="0014550E" w:rsidP="00825402">
      <w:pPr>
        <w:pStyle w:val="PargrafodaLista"/>
        <w:numPr>
          <w:ilvl w:val="0"/>
          <w:numId w:val="33"/>
        </w:numPr>
        <w:spacing w:after="240" w:line="320" w:lineRule="atLeast"/>
        <w:rPr>
          <w:rFonts w:ascii="Tahoma" w:eastAsia="Verdana" w:hAnsi="Tahoma" w:cs="Tahoma"/>
          <w:sz w:val="22"/>
          <w:szCs w:val="22"/>
          <w:lang w:bidi="pt-BR"/>
        </w:rPr>
      </w:pPr>
      <w:r w:rsidRPr="00D31FFA">
        <w:rPr>
          <w:rFonts w:ascii="Tahoma" w:eastAsia="Verdana" w:hAnsi="Tahoma" w:cs="Tahoma"/>
          <w:sz w:val="22"/>
          <w:szCs w:val="22"/>
          <w:lang w:val="pt-BR" w:bidi="pt-BR"/>
        </w:rPr>
        <w:t>“</w:t>
      </w:r>
      <w:r w:rsidRPr="00D31FFA">
        <w:rPr>
          <w:rFonts w:ascii="Tahoma" w:eastAsia="Verdana" w:hAnsi="Tahoma" w:cs="Tahoma"/>
          <w:sz w:val="22"/>
          <w:szCs w:val="22"/>
          <w:u w:val="single"/>
          <w:lang w:bidi="pt-BR"/>
        </w:rPr>
        <w:t>Investidores Profissionais</w:t>
      </w:r>
      <w:r w:rsidRPr="00D31FFA">
        <w:rPr>
          <w:rFonts w:ascii="Tahoma" w:eastAsia="Verdana" w:hAnsi="Tahoma" w:cs="Tahoma"/>
          <w:sz w:val="22"/>
          <w:szCs w:val="22"/>
          <w:lang w:bidi="pt-BR"/>
        </w:rPr>
        <w:t xml:space="preserve">”: </w:t>
      </w:r>
      <w:r w:rsidR="00D717C2" w:rsidRPr="00D31FFA">
        <w:rPr>
          <w:rFonts w:ascii="Tahoma" w:eastAsia="Verdana" w:hAnsi="Tahoma" w:cs="Tahoma"/>
          <w:sz w:val="22"/>
          <w:szCs w:val="22"/>
          <w:lang w:bidi="pt-BR"/>
        </w:rPr>
        <w:t>Investidores Estrangeiros</w:t>
      </w:r>
      <w:r w:rsidR="00D717C2" w:rsidRPr="00D31FFA">
        <w:rPr>
          <w:rFonts w:ascii="Tahoma" w:eastAsia="Verdana" w:hAnsi="Tahoma" w:cs="Tahoma"/>
          <w:sz w:val="22"/>
          <w:szCs w:val="22"/>
          <w:lang w:val="pt-BR" w:bidi="pt-BR"/>
        </w:rPr>
        <w:t xml:space="preserve"> (conforme abaixo definido)</w:t>
      </w:r>
      <w:r w:rsidRPr="00D31FFA">
        <w:rPr>
          <w:rFonts w:ascii="Tahoma" w:eastAsia="Verdana" w:hAnsi="Tahoma" w:cs="Tahoma"/>
          <w:sz w:val="22"/>
          <w:szCs w:val="22"/>
          <w:lang w:bidi="pt-BR"/>
        </w:rPr>
        <w:t>;</w:t>
      </w:r>
      <w:r w:rsidR="00D717C2" w:rsidRPr="00D31FFA">
        <w:rPr>
          <w:rFonts w:ascii="Tahoma" w:eastAsia="Verdana" w:hAnsi="Tahoma" w:cs="Tahoma"/>
          <w:sz w:val="22"/>
          <w:szCs w:val="22"/>
          <w:lang w:val="pt-BR" w:bidi="pt-BR"/>
        </w:rPr>
        <w:t xml:space="preserve"> </w:t>
      </w:r>
    </w:p>
    <w:p w14:paraId="3F2B9956" w14:textId="08C431AA" w:rsidR="00825402" w:rsidRPr="00D31FFA" w:rsidRDefault="0014550E" w:rsidP="0098750F">
      <w:pPr>
        <w:pStyle w:val="PargrafodaLista"/>
        <w:numPr>
          <w:ilvl w:val="0"/>
          <w:numId w:val="33"/>
        </w:numPr>
        <w:spacing w:after="240" w:line="320" w:lineRule="atLeast"/>
        <w:rPr>
          <w:rFonts w:ascii="Tahoma" w:eastAsia="Verdana" w:hAnsi="Tahoma" w:cs="Tahoma"/>
          <w:sz w:val="22"/>
          <w:szCs w:val="22"/>
          <w:lang w:bidi="pt-BR"/>
        </w:rPr>
      </w:pPr>
      <w:r w:rsidRPr="00D31FFA">
        <w:rPr>
          <w:rFonts w:ascii="Tahoma" w:eastAsia="Verdana" w:hAnsi="Tahoma" w:cs="Tahoma"/>
          <w:sz w:val="22"/>
          <w:szCs w:val="22"/>
          <w:lang w:bidi="pt-BR"/>
        </w:rPr>
        <w:t>“</w:t>
      </w:r>
      <w:r w:rsidRPr="00D31FFA">
        <w:rPr>
          <w:rFonts w:ascii="Tahoma" w:eastAsia="Verdana" w:hAnsi="Tahoma" w:cs="Tahoma"/>
          <w:sz w:val="22"/>
          <w:szCs w:val="22"/>
          <w:u w:val="single"/>
          <w:lang w:bidi="pt-BR"/>
        </w:rPr>
        <w:t>Investidores Qualificados</w:t>
      </w:r>
      <w:r w:rsidRPr="00D31FFA">
        <w:rPr>
          <w:rFonts w:ascii="Tahoma" w:eastAsia="Verdana" w:hAnsi="Tahoma" w:cs="Tahoma"/>
          <w:sz w:val="22"/>
          <w:szCs w:val="22"/>
          <w:lang w:bidi="pt-BR"/>
        </w:rPr>
        <w:t>”: (i) Investidores Profissionais; (ii) pessoas naturais</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ou jurídicas que possuam investimentos financeiros em valor superior a</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R$ 1.000.000,00 (um milhão de reais) e que, adicionalmente, atestem por</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escrito sua condição de investidor qualificado mediante termo próprio; (iii) as pessoas naturais que</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 xml:space="preserve">tenham </w:t>
      </w:r>
      <w:r w:rsidRPr="00D31FFA">
        <w:rPr>
          <w:rFonts w:ascii="Tahoma" w:eastAsia="Verdana" w:hAnsi="Tahoma" w:cs="Tahoma"/>
          <w:sz w:val="22"/>
          <w:szCs w:val="22"/>
          <w:lang w:bidi="pt-BR"/>
        </w:rPr>
        <w:lastRenderedPageBreak/>
        <w:t>sido aprovadas em exames de qualificação técnica ou possuam</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certificações aprovadas pela CVM como requisitos para o registro de agentes</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autônomos de investimento, administradores de carteira, analistas e</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consultores de valores mobiliários, em relação a seus recursos próprios; e (iv)</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clubes de investimento, desde que tenham a carteira gerida por um ou mais</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cotistas, que sejam investidores qualificados</w:t>
      </w:r>
      <w:r w:rsidR="00687E32" w:rsidRPr="00D31FFA">
        <w:rPr>
          <w:rFonts w:ascii="Tahoma" w:eastAsia="Verdana" w:hAnsi="Tahoma" w:cs="Tahoma"/>
          <w:sz w:val="22"/>
          <w:szCs w:val="22"/>
          <w:lang w:val="pt-BR" w:bidi="pt-BR"/>
        </w:rPr>
        <w:t>; e</w:t>
      </w:r>
    </w:p>
    <w:p w14:paraId="5ADAA2A6" w14:textId="66AA73A7" w:rsidR="00687E32" w:rsidRPr="00D31FFA" w:rsidRDefault="00687E32" w:rsidP="0098750F">
      <w:pPr>
        <w:pStyle w:val="PargrafodaLista"/>
        <w:numPr>
          <w:ilvl w:val="0"/>
          <w:numId w:val="33"/>
        </w:numPr>
        <w:spacing w:after="240" w:line="320" w:lineRule="atLeast"/>
        <w:rPr>
          <w:rFonts w:ascii="Tahoma" w:eastAsia="Verdana" w:hAnsi="Tahoma" w:cs="Tahoma"/>
          <w:sz w:val="22"/>
          <w:szCs w:val="22"/>
          <w:lang w:bidi="pt-BR"/>
        </w:rPr>
      </w:pPr>
      <w:r w:rsidRPr="00D31FFA">
        <w:rPr>
          <w:rFonts w:ascii="Tahoma" w:eastAsia="Verdana" w:hAnsi="Tahoma" w:cs="Tahoma"/>
          <w:sz w:val="22"/>
          <w:szCs w:val="22"/>
          <w:lang w:bidi="pt-BR"/>
        </w:rPr>
        <w:t>“</w:t>
      </w:r>
      <w:r w:rsidRPr="00D31FFA">
        <w:rPr>
          <w:rFonts w:ascii="Tahoma" w:eastAsia="Verdana" w:hAnsi="Tahoma" w:cs="Tahoma"/>
          <w:sz w:val="22"/>
          <w:szCs w:val="22"/>
          <w:u w:val="single"/>
          <w:lang w:bidi="pt-BR"/>
        </w:rPr>
        <w:t>Investidores Estrangeiros</w:t>
      </w:r>
      <w:r w:rsidRPr="00D31FFA">
        <w:rPr>
          <w:rFonts w:ascii="Tahoma" w:eastAsia="Verdana" w:hAnsi="Tahoma" w:cs="Tahoma"/>
          <w:sz w:val="22"/>
          <w:szCs w:val="22"/>
          <w:lang w:bidi="pt-BR"/>
        </w:rPr>
        <w:t>”</w:t>
      </w:r>
      <w:r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(i) investidores institucionais qualificados (</w:t>
      </w:r>
      <w:proofErr w:type="spellStart"/>
      <w:r w:rsidRPr="00D31FFA">
        <w:rPr>
          <w:rFonts w:ascii="Tahoma" w:eastAsia="Verdana" w:hAnsi="Tahoma" w:cs="Tahoma"/>
          <w:sz w:val="22"/>
          <w:szCs w:val="22"/>
          <w:lang w:bidi="pt-BR"/>
        </w:rPr>
        <w:t>qualified</w:t>
      </w:r>
      <w:proofErr w:type="spellEnd"/>
      <w:r w:rsidRPr="00D31FFA">
        <w:rPr>
          <w:rFonts w:ascii="Tahoma" w:eastAsia="Verdana" w:hAnsi="Tahoma" w:cs="Tahoma"/>
          <w:sz w:val="22"/>
          <w:szCs w:val="22"/>
          <w:lang w:bidi="pt-BR"/>
        </w:rPr>
        <w:t xml:space="preserve"> </w:t>
      </w:r>
      <w:proofErr w:type="spellStart"/>
      <w:r w:rsidRPr="00D31FFA">
        <w:rPr>
          <w:rFonts w:ascii="Tahoma" w:eastAsia="Verdana" w:hAnsi="Tahoma" w:cs="Tahoma"/>
          <w:sz w:val="22"/>
          <w:szCs w:val="22"/>
          <w:lang w:bidi="pt-BR"/>
        </w:rPr>
        <w:t>institutional</w:t>
      </w:r>
      <w:proofErr w:type="spellEnd"/>
      <w:r w:rsidRPr="00D31FFA">
        <w:rPr>
          <w:rFonts w:ascii="Tahoma" w:eastAsia="Verdana" w:hAnsi="Tahoma" w:cs="Tahoma"/>
          <w:sz w:val="22"/>
          <w:szCs w:val="22"/>
          <w:lang w:bidi="pt-BR"/>
        </w:rPr>
        <w:t xml:space="preserve"> </w:t>
      </w:r>
      <w:proofErr w:type="spellStart"/>
      <w:r w:rsidRPr="00D31FFA">
        <w:rPr>
          <w:rFonts w:ascii="Tahoma" w:eastAsia="Verdana" w:hAnsi="Tahoma" w:cs="Tahoma"/>
          <w:sz w:val="22"/>
          <w:szCs w:val="22"/>
          <w:lang w:bidi="pt-BR"/>
        </w:rPr>
        <w:t>buyers</w:t>
      </w:r>
      <w:proofErr w:type="spellEnd"/>
      <w:r w:rsidRPr="00D31FFA">
        <w:rPr>
          <w:rFonts w:ascii="Tahoma" w:eastAsia="Verdana" w:hAnsi="Tahoma" w:cs="Tahoma"/>
          <w:sz w:val="22"/>
          <w:szCs w:val="22"/>
          <w:lang w:bidi="pt-BR"/>
        </w:rPr>
        <w:t xml:space="preserve">) residentes e domiciliados nos Estados Unidos, conforme definidos na </w:t>
      </w:r>
      <w:proofErr w:type="spellStart"/>
      <w:r w:rsidRPr="00D31FFA">
        <w:rPr>
          <w:rFonts w:ascii="Tahoma" w:eastAsia="Verdana" w:hAnsi="Tahoma" w:cs="Tahoma"/>
          <w:sz w:val="22"/>
          <w:szCs w:val="22"/>
          <w:lang w:bidi="pt-BR"/>
        </w:rPr>
        <w:t>Rule</w:t>
      </w:r>
      <w:proofErr w:type="spellEnd"/>
      <w:r w:rsidRPr="00D31FFA">
        <w:rPr>
          <w:rFonts w:ascii="Tahoma" w:eastAsia="Verdana" w:hAnsi="Tahoma" w:cs="Tahoma"/>
          <w:sz w:val="22"/>
          <w:szCs w:val="22"/>
          <w:lang w:bidi="pt-BR"/>
        </w:rPr>
        <w:t xml:space="preserve"> 144A do </w:t>
      </w:r>
      <w:proofErr w:type="spellStart"/>
      <w:r w:rsidRPr="00D31FFA">
        <w:rPr>
          <w:rFonts w:ascii="Tahoma" w:eastAsia="Verdana" w:hAnsi="Tahoma" w:cs="Tahoma"/>
          <w:sz w:val="22"/>
          <w:szCs w:val="22"/>
          <w:lang w:bidi="pt-BR"/>
        </w:rPr>
        <w:t>Securities</w:t>
      </w:r>
      <w:proofErr w:type="spellEnd"/>
      <w:r w:rsidRPr="00D31FFA">
        <w:rPr>
          <w:rFonts w:ascii="Tahoma" w:eastAsia="Verdana" w:hAnsi="Tahoma" w:cs="Tahoma"/>
          <w:sz w:val="22"/>
          <w:szCs w:val="22"/>
          <w:lang w:bidi="pt-BR"/>
        </w:rPr>
        <w:t xml:space="preserve"> </w:t>
      </w:r>
      <w:proofErr w:type="spellStart"/>
      <w:r w:rsidRPr="00D31FFA">
        <w:rPr>
          <w:rFonts w:ascii="Tahoma" w:eastAsia="Verdana" w:hAnsi="Tahoma" w:cs="Tahoma"/>
          <w:sz w:val="22"/>
          <w:szCs w:val="22"/>
          <w:lang w:bidi="pt-BR"/>
        </w:rPr>
        <w:t>Act</w:t>
      </w:r>
      <w:proofErr w:type="spellEnd"/>
      <w:r w:rsidRPr="00D31FFA">
        <w:rPr>
          <w:rFonts w:ascii="Tahoma" w:eastAsia="Verdana" w:hAnsi="Tahoma" w:cs="Tahoma"/>
          <w:sz w:val="22"/>
          <w:szCs w:val="22"/>
          <w:lang w:bidi="pt-BR"/>
        </w:rPr>
        <w:t xml:space="preserve">, editada pela </w:t>
      </w:r>
      <w:r w:rsidRPr="00D31FFA">
        <w:rPr>
          <w:rFonts w:ascii="Tahoma" w:hAnsi="Tahoma" w:cs="Tahoma"/>
          <w:i/>
          <w:sz w:val="22"/>
          <w:szCs w:val="22"/>
          <w:lang w:val="pt-BR"/>
        </w:rPr>
        <w:t xml:space="preserve">United States </w:t>
      </w:r>
      <w:proofErr w:type="spellStart"/>
      <w:r w:rsidRPr="00D31FFA">
        <w:rPr>
          <w:rFonts w:ascii="Tahoma" w:hAnsi="Tahoma" w:cs="Tahoma"/>
          <w:i/>
          <w:sz w:val="22"/>
          <w:szCs w:val="22"/>
          <w:lang w:val="pt-BR"/>
        </w:rPr>
        <w:t>Securities</w:t>
      </w:r>
      <w:proofErr w:type="spellEnd"/>
      <w:r w:rsidRPr="00D31FFA">
        <w:rPr>
          <w:rFonts w:ascii="Tahoma" w:hAnsi="Tahoma" w:cs="Tahoma"/>
          <w:i/>
          <w:sz w:val="22"/>
          <w:szCs w:val="22"/>
          <w:lang w:val="pt-BR"/>
        </w:rPr>
        <w:t xml:space="preserve"> </w:t>
      </w:r>
      <w:proofErr w:type="spellStart"/>
      <w:r w:rsidRPr="00D31FFA">
        <w:rPr>
          <w:rFonts w:ascii="Tahoma" w:hAnsi="Tahoma" w:cs="Tahoma"/>
          <w:i/>
          <w:sz w:val="22"/>
          <w:szCs w:val="22"/>
          <w:lang w:val="pt-BR"/>
        </w:rPr>
        <w:t>and</w:t>
      </w:r>
      <w:proofErr w:type="spellEnd"/>
      <w:r w:rsidRPr="00D31FFA">
        <w:rPr>
          <w:rFonts w:ascii="Tahoma" w:hAnsi="Tahoma" w:cs="Tahoma"/>
          <w:i/>
          <w:sz w:val="22"/>
          <w:szCs w:val="22"/>
          <w:lang w:val="pt-BR"/>
        </w:rPr>
        <w:t xml:space="preserve"> Exchange Commission</w:t>
      </w:r>
      <w:r w:rsidRPr="00D31FFA">
        <w:rPr>
          <w:rFonts w:ascii="Tahoma" w:eastAsia="Verdana" w:hAnsi="Tahoma" w:cs="Tahoma"/>
          <w:sz w:val="22"/>
          <w:szCs w:val="22"/>
          <w:lang w:bidi="pt-BR"/>
        </w:rPr>
        <w:t xml:space="preserve"> </w:t>
      </w:r>
      <w:r w:rsidRPr="00D31FFA">
        <w:rPr>
          <w:rFonts w:ascii="Tahoma" w:eastAsia="Verdana" w:hAnsi="Tahoma" w:cs="Tahoma"/>
          <w:sz w:val="22"/>
          <w:szCs w:val="22"/>
          <w:lang w:val="pt-BR" w:bidi="pt-BR"/>
        </w:rPr>
        <w:t>(“</w:t>
      </w:r>
      <w:r w:rsidRPr="00D31FFA">
        <w:rPr>
          <w:rFonts w:ascii="Tahoma" w:eastAsia="Verdana" w:hAnsi="Tahoma" w:cs="Tahoma"/>
          <w:sz w:val="22"/>
          <w:szCs w:val="22"/>
          <w:u w:val="single"/>
          <w:lang w:bidi="pt-BR"/>
        </w:rPr>
        <w:t>SEC</w:t>
      </w:r>
      <w:r w:rsidRPr="00D31FFA">
        <w:rPr>
          <w:rFonts w:ascii="Tahoma" w:eastAsia="Verdana" w:hAnsi="Tahoma" w:cs="Tahoma"/>
          <w:sz w:val="22"/>
          <w:szCs w:val="22"/>
          <w:lang w:val="pt-BR" w:bidi="pt-BR"/>
        </w:rPr>
        <w:t>”)</w:t>
      </w:r>
      <w:r w:rsidRPr="00D31FFA">
        <w:rPr>
          <w:rFonts w:ascii="Tahoma" w:eastAsia="Verdana" w:hAnsi="Tahoma" w:cs="Tahoma"/>
          <w:sz w:val="22"/>
          <w:szCs w:val="22"/>
          <w:lang w:bidi="pt-BR"/>
        </w:rPr>
        <w:t xml:space="preserve">, em operações isentas de registro nos Estados Unidos, em conformidade com o </w:t>
      </w:r>
      <w:proofErr w:type="spellStart"/>
      <w:r w:rsidRPr="00D31FFA">
        <w:rPr>
          <w:rFonts w:ascii="Tahoma" w:eastAsia="Verdana" w:hAnsi="Tahoma" w:cs="Tahoma"/>
          <w:sz w:val="22"/>
          <w:szCs w:val="22"/>
          <w:lang w:bidi="pt-BR"/>
        </w:rPr>
        <w:t>Securities</w:t>
      </w:r>
      <w:proofErr w:type="spellEnd"/>
      <w:r w:rsidRPr="00D31FFA">
        <w:rPr>
          <w:rFonts w:ascii="Tahoma" w:eastAsia="Verdana" w:hAnsi="Tahoma" w:cs="Tahoma"/>
          <w:sz w:val="22"/>
          <w:szCs w:val="22"/>
          <w:lang w:bidi="pt-BR"/>
        </w:rPr>
        <w:t xml:space="preserve"> </w:t>
      </w:r>
      <w:proofErr w:type="spellStart"/>
      <w:r w:rsidRPr="00D31FFA">
        <w:rPr>
          <w:rFonts w:ascii="Tahoma" w:eastAsia="Verdana" w:hAnsi="Tahoma" w:cs="Tahoma"/>
          <w:sz w:val="22"/>
          <w:szCs w:val="22"/>
          <w:lang w:bidi="pt-BR"/>
        </w:rPr>
        <w:t>Act</w:t>
      </w:r>
      <w:proofErr w:type="spellEnd"/>
      <w:r w:rsidRPr="00D31FFA">
        <w:rPr>
          <w:rFonts w:ascii="Tahoma" w:eastAsia="Verdana" w:hAnsi="Tahoma" w:cs="Tahoma"/>
          <w:sz w:val="22"/>
          <w:szCs w:val="22"/>
          <w:lang w:bidi="pt-BR"/>
        </w:rPr>
        <w:t xml:space="preserve"> e com os regulamentos expedidos ao amparo do </w:t>
      </w:r>
      <w:proofErr w:type="spellStart"/>
      <w:r w:rsidRPr="00D31FFA">
        <w:rPr>
          <w:rFonts w:ascii="Tahoma" w:eastAsia="Verdana" w:hAnsi="Tahoma" w:cs="Tahoma"/>
          <w:sz w:val="22"/>
          <w:szCs w:val="22"/>
          <w:lang w:bidi="pt-BR"/>
        </w:rPr>
        <w:t>Securities</w:t>
      </w:r>
      <w:proofErr w:type="spellEnd"/>
      <w:r w:rsidRPr="00D31FFA">
        <w:rPr>
          <w:rFonts w:ascii="Tahoma" w:eastAsia="Verdana" w:hAnsi="Tahoma" w:cs="Tahoma"/>
          <w:sz w:val="22"/>
          <w:szCs w:val="22"/>
          <w:lang w:bidi="pt-BR"/>
        </w:rPr>
        <w:t xml:space="preserve"> </w:t>
      </w:r>
      <w:proofErr w:type="spellStart"/>
      <w:r w:rsidRPr="00D31FFA">
        <w:rPr>
          <w:rFonts w:ascii="Tahoma" w:eastAsia="Verdana" w:hAnsi="Tahoma" w:cs="Tahoma"/>
          <w:sz w:val="22"/>
          <w:szCs w:val="22"/>
          <w:lang w:bidi="pt-BR"/>
        </w:rPr>
        <w:t>Act</w:t>
      </w:r>
      <w:proofErr w:type="spellEnd"/>
      <w:r w:rsidRPr="00D31FFA">
        <w:rPr>
          <w:rFonts w:ascii="Tahoma" w:eastAsia="Verdana" w:hAnsi="Tahoma" w:cs="Tahoma"/>
          <w:sz w:val="22"/>
          <w:szCs w:val="22"/>
          <w:lang w:bidi="pt-BR"/>
        </w:rPr>
        <w:t>, bem como nos termos de quaisquer outras regras federais e estaduais dos Estados Unidos sobre títulos e valores mobiliários, e (</w:t>
      </w:r>
      <w:proofErr w:type="spellStart"/>
      <w:r w:rsidRPr="00D31FFA">
        <w:rPr>
          <w:rFonts w:ascii="Tahoma" w:eastAsia="Verdana" w:hAnsi="Tahoma" w:cs="Tahoma"/>
          <w:sz w:val="22"/>
          <w:szCs w:val="22"/>
          <w:lang w:bidi="pt-BR"/>
        </w:rPr>
        <w:t>ii</w:t>
      </w:r>
      <w:proofErr w:type="spellEnd"/>
      <w:r w:rsidRPr="00D31FFA">
        <w:rPr>
          <w:rFonts w:ascii="Tahoma" w:eastAsia="Verdana" w:hAnsi="Tahoma" w:cs="Tahoma"/>
          <w:sz w:val="22"/>
          <w:szCs w:val="22"/>
          <w:lang w:bidi="pt-BR"/>
        </w:rPr>
        <w:t>) investidores nos demais países, exceto o Brasil e os Estados Unidos, que sejam considerados não residentes ou domiciliados nos Estados Unidos ou não constituídos de acordo com as leis dos Estados Unidos (</w:t>
      </w:r>
      <w:r w:rsidRPr="00D31FFA">
        <w:rPr>
          <w:rFonts w:ascii="Tahoma" w:eastAsia="Verdana" w:hAnsi="Tahoma" w:cs="Tahoma"/>
          <w:i/>
          <w:iCs/>
          <w:sz w:val="22"/>
          <w:szCs w:val="22"/>
          <w:lang w:bidi="pt-BR"/>
        </w:rPr>
        <w:t xml:space="preserve">non U.S. </w:t>
      </w:r>
      <w:proofErr w:type="spellStart"/>
      <w:r w:rsidRPr="00D31FFA">
        <w:rPr>
          <w:rFonts w:ascii="Tahoma" w:eastAsia="Verdana" w:hAnsi="Tahoma" w:cs="Tahoma"/>
          <w:i/>
          <w:iCs/>
          <w:sz w:val="22"/>
          <w:szCs w:val="22"/>
          <w:lang w:bidi="pt-BR"/>
        </w:rPr>
        <w:t>person</w:t>
      </w:r>
      <w:proofErr w:type="spellEnd"/>
      <w:r w:rsidRPr="00D31FFA">
        <w:rPr>
          <w:rFonts w:ascii="Tahoma" w:eastAsia="Verdana" w:hAnsi="Tahoma" w:cs="Tahoma"/>
          <w:sz w:val="22"/>
          <w:szCs w:val="22"/>
          <w:lang w:bidi="pt-BR"/>
        </w:rPr>
        <w:t xml:space="preserve">), em conformidade com os procedimentos previstos no Regulamento S, editada pela SEC no âmbito do </w:t>
      </w:r>
      <w:proofErr w:type="spellStart"/>
      <w:r w:rsidRPr="00D31FFA">
        <w:rPr>
          <w:rFonts w:ascii="Tahoma" w:eastAsia="Verdana" w:hAnsi="Tahoma" w:cs="Tahoma"/>
          <w:sz w:val="22"/>
          <w:szCs w:val="22"/>
          <w:lang w:bidi="pt-BR"/>
        </w:rPr>
        <w:t>Securities</w:t>
      </w:r>
      <w:proofErr w:type="spellEnd"/>
      <w:r w:rsidRPr="00D31FFA">
        <w:rPr>
          <w:rFonts w:ascii="Tahoma" w:eastAsia="Verdana" w:hAnsi="Tahoma" w:cs="Tahoma"/>
          <w:sz w:val="22"/>
          <w:szCs w:val="22"/>
          <w:lang w:bidi="pt-BR"/>
        </w:rPr>
        <w:t xml:space="preserve"> </w:t>
      </w:r>
      <w:proofErr w:type="spellStart"/>
      <w:r w:rsidRPr="00D31FFA">
        <w:rPr>
          <w:rFonts w:ascii="Tahoma" w:eastAsia="Verdana" w:hAnsi="Tahoma" w:cs="Tahoma"/>
          <w:sz w:val="22"/>
          <w:szCs w:val="22"/>
          <w:lang w:bidi="pt-BR"/>
        </w:rPr>
        <w:t>Act</w:t>
      </w:r>
      <w:proofErr w:type="spellEnd"/>
      <w:r w:rsidRPr="00D31FFA">
        <w:rPr>
          <w:rFonts w:ascii="Tahoma" w:eastAsia="Verdana" w:hAnsi="Tahoma" w:cs="Tahoma"/>
          <w:sz w:val="22"/>
          <w:szCs w:val="22"/>
          <w:lang w:bidi="pt-BR"/>
        </w:rPr>
        <w:t>, e cujos investimentos respeitem a legislação aplicável nos seus respectivos países de domicílio. Em ambos os casos, apenas serão considerados investidores estrangeiros os investidores que invistam no Brasil de acordo com os mecanismos de investimento da Resolução do CMN nº 4.373, datada de 29 de setembro de 2014 e da Resolução da CVM n.º 13, de 18 de novembro de 2020, sem a necessidade, portanto, da solicitação e obtenção de registro de distribuição e colocação das Debêntures em agências ou órgão regulador do mercado de capitais de outro país que não o Brasil, inclusive perante a SEC.</w:t>
      </w:r>
    </w:p>
    <w:p w14:paraId="199CEF73" w14:textId="5929DB88" w:rsidR="002E7D1B" w:rsidRPr="00D31FFA" w:rsidRDefault="00B81E1C"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A</w:t>
      </w:r>
      <w:r w:rsidR="002E7D1B" w:rsidRPr="00D31FFA">
        <w:rPr>
          <w:rFonts w:ascii="Tahoma" w:eastAsia="Verdana" w:hAnsi="Tahoma" w:cs="Tahoma"/>
          <w:sz w:val="22"/>
          <w:szCs w:val="22"/>
          <w:lang w:bidi="pt-BR"/>
        </w:rPr>
        <w:t xml:space="preserve">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349ACB78" w14:textId="77777777" w:rsidR="00BA5788" w:rsidRPr="00D31FFA" w:rsidRDefault="00BA5788"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kern w:val="16"/>
          <w:sz w:val="22"/>
          <w:szCs w:val="22"/>
          <w:lang w:bidi="pt-BR"/>
        </w:rPr>
      </w:pPr>
      <w:bookmarkStart w:id="13" w:name="_Ref100847169"/>
      <w:r w:rsidRPr="00D31FFA">
        <w:rPr>
          <w:rFonts w:ascii="Tahoma" w:eastAsia="Verdana" w:hAnsi="Tahoma" w:cs="Tahoma"/>
          <w:b/>
          <w:kern w:val="16"/>
          <w:sz w:val="22"/>
          <w:szCs w:val="22"/>
          <w:lang w:bidi="pt-BR"/>
        </w:rPr>
        <w:t xml:space="preserve">Procedimento de </w:t>
      </w:r>
      <w:r w:rsidRPr="00D31FFA">
        <w:rPr>
          <w:rFonts w:ascii="Tahoma" w:eastAsia="Verdana" w:hAnsi="Tahoma" w:cs="Tahoma"/>
          <w:b/>
          <w:i/>
          <w:kern w:val="16"/>
          <w:sz w:val="22"/>
          <w:szCs w:val="22"/>
          <w:lang w:bidi="pt-BR"/>
        </w:rPr>
        <w:t>Bookbuilding</w:t>
      </w:r>
      <w:bookmarkEnd w:id="13"/>
    </w:p>
    <w:p w14:paraId="317C9961" w14:textId="2A06D36A" w:rsidR="00BA5788" w:rsidRPr="00D31FFA" w:rsidRDefault="00BA5788" w:rsidP="002055D8">
      <w:pPr>
        <w:pStyle w:val="PargrafodaLista"/>
        <w:numPr>
          <w:ilvl w:val="2"/>
          <w:numId w:val="23"/>
        </w:numPr>
        <w:autoSpaceDE w:val="0"/>
        <w:autoSpaceDN w:val="0"/>
        <w:spacing w:after="240" w:line="320" w:lineRule="atLeast"/>
        <w:ind w:left="0" w:right="168"/>
        <w:rPr>
          <w:rFonts w:ascii="Tahoma" w:eastAsia="Verdana" w:hAnsi="Tahoma" w:cs="Tahoma"/>
          <w:kern w:val="16"/>
          <w:sz w:val="22"/>
          <w:szCs w:val="22"/>
          <w:lang w:bidi="pt-BR"/>
        </w:rPr>
      </w:pPr>
      <w:bookmarkStart w:id="14" w:name="_Ref50969581"/>
      <w:r w:rsidRPr="00D31FFA">
        <w:rPr>
          <w:rFonts w:ascii="Tahoma" w:hAnsi="Tahoma" w:cs="Tahoma"/>
          <w:sz w:val="22"/>
          <w:szCs w:val="22"/>
        </w:rPr>
        <w:t>O</w:t>
      </w:r>
      <w:r w:rsidR="000C1CCD" w:rsidRPr="00D31FFA">
        <w:rPr>
          <w:rFonts w:ascii="Tahoma" w:hAnsi="Tahoma" w:cs="Tahoma"/>
          <w:sz w:val="22"/>
          <w:szCs w:val="22"/>
          <w:lang w:val="pt-BR"/>
        </w:rPr>
        <w:t>s</w:t>
      </w:r>
      <w:r w:rsidRPr="00D31FFA">
        <w:rPr>
          <w:rFonts w:ascii="Tahoma" w:hAnsi="Tahoma" w:cs="Tahoma"/>
          <w:sz w:val="22"/>
          <w:szCs w:val="22"/>
        </w:rPr>
        <w:t xml:space="preserve"> Coordenador</w:t>
      </w:r>
      <w:r w:rsidR="000C1CCD" w:rsidRPr="00D31FFA">
        <w:rPr>
          <w:rFonts w:ascii="Tahoma" w:hAnsi="Tahoma" w:cs="Tahoma"/>
          <w:sz w:val="22"/>
          <w:szCs w:val="22"/>
          <w:lang w:val="pt-BR"/>
        </w:rPr>
        <w:t>es</w:t>
      </w:r>
      <w:r w:rsidRPr="00D31FFA">
        <w:rPr>
          <w:rFonts w:ascii="Tahoma" w:hAnsi="Tahoma" w:cs="Tahoma"/>
          <w:sz w:val="22"/>
          <w:szCs w:val="22"/>
        </w:rPr>
        <w:t xml:space="preserve"> organizar</w:t>
      </w:r>
      <w:r w:rsidR="000C1CCD" w:rsidRPr="00D31FFA">
        <w:rPr>
          <w:rFonts w:ascii="Tahoma" w:hAnsi="Tahoma" w:cs="Tahoma"/>
          <w:sz w:val="22"/>
          <w:szCs w:val="22"/>
          <w:lang w:val="pt-BR"/>
        </w:rPr>
        <w:t>ão</w:t>
      </w:r>
      <w:r w:rsidRPr="00D31FFA">
        <w:rPr>
          <w:rFonts w:ascii="Tahoma" w:hAnsi="Tahoma" w:cs="Tahoma"/>
          <w:sz w:val="22"/>
          <w:szCs w:val="22"/>
        </w:rPr>
        <w:t xml:space="preserve"> o procedimento de coleta de intenções de investimento dos potenciais investidores nas Debêntures, sem recebimento de reservas, sem lotes mínimos ou máximos, observado o disposto no artigo 3º da Instrução CVM 476, para definição</w:t>
      </w:r>
      <w:r w:rsidR="000C1CCD" w:rsidRPr="00D31FFA">
        <w:rPr>
          <w:rFonts w:ascii="Tahoma" w:hAnsi="Tahoma" w:cs="Tahoma"/>
          <w:sz w:val="22"/>
          <w:szCs w:val="22"/>
          <w:lang w:val="pt-BR"/>
        </w:rPr>
        <w:t xml:space="preserve">, em comum acordo com a Emissora, </w:t>
      </w:r>
      <w:r w:rsidRPr="00D31FFA">
        <w:rPr>
          <w:rFonts w:ascii="Tahoma" w:hAnsi="Tahoma" w:cs="Tahoma"/>
          <w:sz w:val="22"/>
          <w:szCs w:val="22"/>
        </w:rPr>
        <w:t xml:space="preserve">da </w:t>
      </w:r>
      <w:r w:rsidR="00F32E43" w:rsidRPr="00D31FFA">
        <w:rPr>
          <w:rFonts w:ascii="Tahoma" w:hAnsi="Tahoma" w:cs="Tahoma"/>
          <w:sz w:val="22"/>
          <w:szCs w:val="22"/>
          <w:lang w:val="pt-BR"/>
        </w:rPr>
        <w:t xml:space="preserve">(i) </w:t>
      </w:r>
      <w:r w:rsidR="006A6FF4" w:rsidRPr="00D31FFA">
        <w:rPr>
          <w:rFonts w:ascii="Tahoma" w:hAnsi="Tahoma" w:cs="Tahoma"/>
          <w:sz w:val="22"/>
          <w:szCs w:val="22"/>
          <w:lang w:val="pt-BR"/>
        </w:rPr>
        <w:t xml:space="preserve">demanda das Debêntures objeto da Emissão, para validação da existência da </w:t>
      </w:r>
      <w:r w:rsidR="002D72E2" w:rsidRPr="00D31FFA">
        <w:rPr>
          <w:rFonts w:ascii="Tahoma" w:hAnsi="Tahoma" w:cs="Tahoma"/>
          <w:sz w:val="22"/>
          <w:szCs w:val="22"/>
          <w:lang w:val="pt-BR"/>
        </w:rPr>
        <w:t>Quantidade Mínima</w:t>
      </w:r>
      <w:r w:rsidR="006A6FF4" w:rsidRPr="00D31FFA">
        <w:rPr>
          <w:rFonts w:ascii="Tahoma" w:hAnsi="Tahoma" w:cs="Tahoma"/>
          <w:sz w:val="22"/>
          <w:szCs w:val="22"/>
          <w:lang w:val="pt-BR"/>
        </w:rPr>
        <w:t xml:space="preserve"> e, em sendo verificada a demanda da Quantidade Mínima, da </w:t>
      </w:r>
      <w:r w:rsidRPr="00D31FFA">
        <w:rPr>
          <w:rFonts w:ascii="Tahoma" w:hAnsi="Tahoma" w:cs="Tahoma"/>
          <w:sz w:val="22"/>
          <w:szCs w:val="22"/>
        </w:rPr>
        <w:t xml:space="preserve">quantidade </w:t>
      </w:r>
      <w:r w:rsidR="006A6FF4" w:rsidRPr="00D31FFA">
        <w:rPr>
          <w:rFonts w:ascii="Tahoma" w:hAnsi="Tahoma" w:cs="Tahoma"/>
          <w:sz w:val="22"/>
          <w:szCs w:val="22"/>
          <w:lang w:val="pt-BR"/>
        </w:rPr>
        <w:t xml:space="preserve">total </w:t>
      </w:r>
      <w:r w:rsidRPr="00D31FFA">
        <w:rPr>
          <w:rFonts w:ascii="Tahoma" w:hAnsi="Tahoma" w:cs="Tahoma"/>
          <w:sz w:val="22"/>
          <w:szCs w:val="22"/>
        </w:rPr>
        <w:t>de Debêntures a ser</w:t>
      </w:r>
      <w:r w:rsidR="006A6FF4" w:rsidRPr="00D31FFA">
        <w:rPr>
          <w:rFonts w:ascii="Tahoma" w:hAnsi="Tahoma" w:cs="Tahoma"/>
          <w:sz w:val="22"/>
          <w:szCs w:val="22"/>
          <w:lang w:val="pt-BR"/>
        </w:rPr>
        <w:t>em objeto da Emissão</w:t>
      </w:r>
      <w:r w:rsidR="00252721" w:rsidRPr="00D31FFA">
        <w:rPr>
          <w:rFonts w:ascii="Tahoma" w:hAnsi="Tahoma" w:cs="Tahoma"/>
          <w:sz w:val="22"/>
          <w:szCs w:val="22"/>
          <w:lang w:val="pt-BR"/>
        </w:rPr>
        <w:t>, observado o disposto na Cláusula </w:t>
      </w:r>
      <w:r w:rsidR="00252721" w:rsidRPr="00D31FFA">
        <w:rPr>
          <w:rFonts w:ascii="Tahoma" w:hAnsi="Tahoma" w:cs="Tahoma"/>
          <w:sz w:val="22"/>
          <w:szCs w:val="22"/>
          <w:lang w:val="pt-BR"/>
        </w:rPr>
        <w:fldChar w:fldCharType="begin"/>
      </w:r>
      <w:r w:rsidR="00252721" w:rsidRPr="00D31FFA">
        <w:rPr>
          <w:rFonts w:ascii="Tahoma" w:hAnsi="Tahoma" w:cs="Tahoma"/>
          <w:sz w:val="22"/>
          <w:szCs w:val="22"/>
          <w:lang w:val="pt-BR"/>
        </w:rPr>
        <w:instrText xml:space="preserve"> REF _Ref100046748 \r \p \h  \* MERGEFORMAT </w:instrText>
      </w:r>
      <w:r w:rsidR="00252721" w:rsidRPr="00D31FFA">
        <w:rPr>
          <w:rFonts w:ascii="Tahoma" w:hAnsi="Tahoma" w:cs="Tahoma"/>
          <w:sz w:val="22"/>
          <w:szCs w:val="22"/>
          <w:lang w:val="pt-BR"/>
        </w:rPr>
      </w:r>
      <w:r w:rsidR="00252721" w:rsidRPr="00D31FFA">
        <w:rPr>
          <w:rFonts w:ascii="Tahoma" w:hAnsi="Tahoma" w:cs="Tahoma"/>
          <w:sz w:val="22"/>
          <w:szCs w:val="22"/>
          <w:lang w:val="pt-BR"/>
        </w:rPr>
        <w:fldChar w:fldCharType="separate"/>
      </w:r>
      <w:r w:rsidR="00F013EB" w:rsidRPr="00D31FFA">
        <w:rPr>
          <w:rFonts w:ascii="Tahoma" w:hAnsi="Tahoma" w:cs="Tahoma"/>
          <w:sz w:val="22"/>
          <w:szCs w:val="22"/>
          <w:lang w:val="pt-BR"/>
        </w:rPr>
        <w:t>4.8.1 abaixo</w:t>
      </w:r>
      <w:r w:rsidR="00252721" w:rsidRPr="00D31FFA">
        <w:rPr>
          <w:rFonts w:ascii="Tahoma" w:hAnsi="Tahoma" w:cs="Tahoma"/>
          <w:sz w:val="22"/>
          <w:szCs w:val="22"/>
          <w:lang w:val="pt-BR"/>
        </w:rPr>
        <w:fldChar w:fldCharType="end"/>
      </w:r>
      <w:r w:rsidR="00F32E43" w:rsidRPr="00D31FFA">
        <w:rPr>
          <w:rFonts w:ascii="Tahoma" w:hAnsi="Tahoma" w:cs="Tahoma"/>
          <w:sz w:val="22"/>
          <w:szCs w:val="22"/>
          <w:lang w:val="pt-BR"/>
        </w:rPr>
        <w:t>; (</w:t>
      </w:r>
      <w:proofErr w:type="spellStart"/>
      <w:r w:rsidR="00F32E43" w:rsidRPr="00D31FFA">
        <w:rPr>
          <w:rFonts w:ascii="Tahoma" w:hAnsi="Tahoma" w:cs="Tahoma"/>
          <w:sz w:val="22"/>
          <w:szCs w:val="22"/>
          <w:lang w:val="pt-BR"/>
        </w:rPr>
        <w:t>ii</w:t>
      </w:r>
      <w:proofErr w:type="spellEnd"/>
      <w:r w:rsidR="00F32E43" w:rsidRPr="00D31FFA">
        <w:rPr>
          <w:rFonts w:ascii="Tahoma" w:hAnsi="Tahoma" w:cs="Tahoma"/>
          <w:sz w:val="22"/>
          <w:szCs w:val="22"/>
          <w:lang w:val="pt-BR"/>
        </w:rPr>
        <w:t xml:space="preserve">) da taxa final da Remuneração </w:t>
      </w:r>
      <w:r w:rsidR="00F32E43" w:rsidRPr="00D31FFA">
        <w:rPr>
          <w:rFonts w:ascii="Tahoma" w:hAnsi="Tahoma" w:cs="Tahoma"/>
          <w:sz w:val="22"/>
          <w:szCs w:val="22"/>
          <w:lang w:val="pt-BR"/>
        </w:rPr>
        <w:lastRenderedPageBreak/>
        <w:t>das Debêntures, observado o limite estabelecido na Cláusula </w:t>
      </w:r>
      <w:r w:rsidR="00F32E43" w:rsidRPr="00D31FFA">
        <w:rPr>
          <w:rFonts w:ascii="Tahoma" w:hAnsi="Tahoma" w:cs="Tahoma"/>
          <w:sz w:val="22"/>
          <w:szCs w:val="22"/>
          <w:lang w:val="pt-BR"/>
        </w:rPr>
        <w:fldChar w:fldCharType="begin"/>
      </w:r>
      <w:r w:rsidR="00F32E43" w:rsidRPr="00D31FFA">
        <w:rPr>
          <w:rFonts w:ascii="Tahoma" w:hAnsi="Tahoma" w:cs="Tahoma"/>
          <w:sz w:val="22"/>
          <w:szCs w:val="22"/>
          <w:lang w:val="pt-BR"/>
        </w:rPr>
        <w:instrText xml:space="preserve"> REF _Ref100847289 \r \p \h </w:instrText>
      </w:r>
      <w:r w:rsidR="00D31FFA" w:rsidRPr="00D31FFA">
        <w:rPr>
          <w:rFonts w:ascii="Tahoma" w:hAnsi="Tahoma" w:cs="Tahoma"/>
          <w:sz w:val="22"/>
          <w:szCs w:val="22"/>
          <w:lang w:val="pt-BR"/>
        </w:rPr>
        <w:instrText xml:space="preserve"> \* MERGEFORMAT </w:instrText>
      </w:r>
      <w:r w:rsidR="00F32E43" w:rsidRPr="00D31FFA">
        <w:rPr>
          <w:rFonts w:ascii="Tahoma" w:hAnsi="Tahoma" w:cs="Tahoma"/>
          <w:sz w:val="22"/>
          <w:szCs w:val="22"/>
          <w:lang w:val="pt-BR"/>
        </w:rPr>
      </w:r>
      <w:r w:rsidR="00F32E43" w:rsidRPr="00D31FFA">
        <w:rPr>
          <w:rFonts w:ascii="Tahoma" w:hAnsi="Tahoma" w:cs="Tahoma"/>
          <w:sz w:val="22"/>
          <w:szCs w:val="22"/>
          <w:lang w:val="pt-BR"/>
        </w:rPr>
        <w:fldChar w:fldCharType="separate"/>
      </w:r>
      <w:r w:rsidR="00F013EB" w:rsidRPr="00D31FFA">
        <w:rPr>
          <w:rFonts w:ascii="Tahoma" w:hAnsi="Tahoma" w:cs="Tahoma"/>
          <w:sz w:val="22"/>
          <w:szCs w:val="22"/>
          <w:lang w:val="pt-BR"/>
        </w:rPr>
        <w:t>4.11.1 abaixo</w:t>
      </w:r>
      <w:r w:rsidR="00F32E43" w:rsidRPr="00D31FFA">
        <w:rPr>
          <w:rFonts w:ascii="Tahoma" w:hAnsi="Tahoma" w:cs="Tahoma"/>
          <w:sz w:val="22"/>
          <w:szCs w:val="22"/>
          <w:lang w:val="pt-BR"/>
        </w:rPr>
        <w:fldChar w:fldCharType="end"/>
      </w:r>
      <w:r w:rsidR="00C22B65" w:rsidRPr="00D31FFA">
        <w:rPr>
          <w:rFonts w:ascii="Tahoma" w:hAnsi="Tahoma" w:cs="Tahoma"/>
          <w:sz w:val="22"/>
          <w:szCs w:val="22"/>
          <w:lang w:val="pt-BR"/>
        </w:rPr>
        <w:t> </w:t>
      </w:r>
      <w:r w:rsidRPr="00D31FFA">
        <w:rPr>
          <w:rFonts w:ascii="Tahoma" w:hAnsi="Tahoma" w:cs="Tahoma"/>
          <w:sz w:val="22"/>
          <w:szCs w:val="22"/>
        </w:rPr>
        <w:t>(“</w:t>
      </w:r>
      <w:r w:rsidRPr="00D31FFA">
        <w:rPr>
          <w:rFonts w:ascii="Tahoma" w:hAnsi="Tahoma" w:cs="Tahoma"/>
          <w:sz w:val="22"/>
          <w:szCs w:val="22"/>
          <w:u w:val="single"/>
        </w:rPr>
        <w:t xml:space="preserve">Procedimento de </w:t>
      </w:r>
      <w:proofErr w:type="spellStart"/>
      <w:r w:rsidRPr="00D31FFA">
        <w:rPr>
          <w:rFonts w:ascii="Tahoma" w:hAnsi="Tahoma" w:cs="Tahoma"/>
          <w:i/>
          <w:sz w:val="22"/>
          <w:szCs w:val="22"/>
          <w:u w:val="single"/>
        </w:rPr>
        <w:t>Bookbuilding</w:t>
      </w:r>
      <w:proofErr w:type="spellEnd"/>
      <w:r w:rsidRPr="00D31FFA">
        <w:rPr>
          <w:rFonts w:ascii="Tahoma" w:hAnsi="Tahoma" w:cs="Tahoma"/>
          <w:sz w:val="22"/>
          <w:szCs w:val="22"/>
        </w:rPr>
        <w:t>”).</w:t>
      </w:r>
      <w:bookmarkEnd w:id="14"/>
    </w:p>
    <w:p w14:paraId="1414EF77" w14:textId="297DF11D" w:rsidR="00BA5788" w:rsidRPr="00D31FFA" w:rsidRDefault="00BA5788" w:rsidP="002055D8">
      <w:pPr>
        <w:pStyle w:val="PargrafodaLista"/>
        <w:numPr>
          <w:ilvl w:val="2"/>
          <w:numId w:val="23"/>
        </w:numPr>
        <w:autoSpaceDE w:val="0"/>
        <w:autoSpaceDN w:val="0"/>
        <w:spacing w:after="240" w:line="320" w:lineRule="atLeast"/>
        <w:ind w:left="0" w:right="168"/>
        <w:rPr>
          <w:rFonts w:ascii="Tahoma" w:eastAsia="Verdana" w:hAnsi="Tahoma" w:cs="Tahoma"/>
          <w:kern w:val="16"/>
          <w:sz w:val="22"/>
          <w:szCs w:val="22"/>
          <w:lang w:bidi="pt-BR"/>
        </w:rPr>
      </w:pPr>
      <w:bookmarkStart w:id="15" w:name="_Ref10618476"/>
      <w:r w:rsidRPr="00D31FFA">
        <w:rPr>
          <w:rFonts w:ascii="Tahoma" w:eastAsia="Verdana" w:hAnsi="Tahoma" w:cs="Tahoma"/>
          <w:kern w:val="16"/>
          <w:sz w:val="22"/>
          <w:szCs w:val="22"/>
          <w:lang w:val="pt-BR" w:bidi="pt-BR"/>
        </w:rPr>
        <w:t xml:space="preserve">Após o encerramento do Procedimento de </w:t>
      </w:r>
      <w:r w:rsidRPr="00D31FFA">
        <w:rPr>
          <w:rFonts w:ascii="Tahoma" w:eastAsia="Verdana" w:hAnsi="Tahoma" w:cs="Tahoma"/>
          <w:i/>
          <w:kern w:val="16"/>
          <w:sz w:val="22"/>
          <w:szCs w:val="22"/>
          <w:lang w:val="pt-BR" w:bidi="pt-BR"/>
        </w:rPr>
        <w:t>Bookbuilding</w:t>
      </w:r>
      <w:r w:rsidRPr="00D31FFA">
        <w:rPr>
          <w:rFonts w:ascii="Tahoma" w:eastAsia="Verdana" w:hAnsi="Tahoma" w:cs="Tahoma"/>
          <w:kern w:val="16"/>
          <w:sz w:val="22"/>
          <w:szCs w:val="22"/>
          <w:lang w:val="pt-BR" w:bidi="pt-BR"/>
        </w:rPr>
        <w:t xml:space="preserve"> e a definição da quantidade de Debêntures, as Partes deverão celebrar aditamento a presente Escritura de Emissão, que deverá ser arquivado na JUCESP nos termos da Cláusula </w:t>
      </w:r>
      <w:r w:rsidRPr="00D31FFA">
        <w:rPr>
          <w:rFonts w:ascii="Tahoma" w:eastAsia="Verdana" w:hAnsi="Tahoma" w:cs="Tahoma"/>
          <w:kern w:val="16"/>
          <w:sz w:val="22"/>
          <w:szCs w:val="22"/>
          <w:lang w:val="pt-BR" w:bidi="pt-BR"/>
        </w:rPr>
        <w:fldChar w:fldCharType="begin"/>
      </w:r>
      <w:r w:rsidRPr="00D31FFA">
        <w:rPr>
          <w:rFonts w:ascii="Tahoma" w:eastAsia="Verdana" w:hAnsi="Tahoma" w:cs="Tahoma"/>
          <w:kern w:val="16"/>
          <w:sz w:val="22"/>
          <w:szCs w:val="22"/>
          <w:lang w:val="pt-BR" w:bidi="pt-BR"/>
        </w:rPr>
        <w:instrText xml:space="preserve"> REF _Ref99996236 \r \p \h </w:instrText>
      </w:r>
      <w:r w:rsidR="002D72E2" w:rsidRPr="00D31FFA">
        <w:rPr>
          <w:rFonts w:ascii="Tahoma" w:eastAsia="Verdana" w:hAnsi="Tahoma" w:cs="Tahoma"/>
          <w:kern w:val="16"/>
          <w:sz w:val="22"/>
          <w:szCs w:val="22"/>
          <w:lang w:val="pt-BR" w:bidi="pt-BR"/>
        </w:rPr>
        <w:instrText xml:space="preserve"> \* MERGEFORMAT </w:instrText>
      </w:r>
      <w:r w:rsidRPr="00D31FFA">
        <w:rPr>
          <w:rFonts w:ascii="Tahoma" w:eastAsia="Verdana" w:hAnsi="Tahoma" w:cs="Tahoma"/>
          <w:kern w:val="16"/>
          <w:sz w:val="22"/>
          <w:szCs w:val="22"/>
          <w:lang w:val="pt-BR" w:bidi="pt-BR"/>
        </w:rPr>
      </w:r>
      <w:r w:rsidRPr="00D31FFA">
        <w:rPr>
          <w:rFonts w:ascii="Tahoma" w:eastAsia="Verdana" w:hAnsi="Tahoma" w:cs="Tahoma"/>
          <w:kern w:val="16"/>
          <w:sz w:val="22"/>
          <w:szCs w:val="22"/>
          <w:lang w:val="pt-BR" w:bidi="pt-BR"/>
        </w:rPr>
        <w:fldChar w:fldCharType="separate"/>
      </w:r>
      <w:r w:rsidR="00F013EB" w:rsidRPr="00D31FFA">
        <w:rPr>
          <w:rFonts w:ascii="Tahoma" w:eastAsia="Verdana" w:hAnsi="Tahoma" w:cs="Tahoma"/>
          <w:kern w:val="16"/>
          <w:sz w:val="22"/>
          <w:szCs w:val="22"/>
          <w:lang w:val="pt-BR" w:bidi="pt-BR"/>
        </w:rPr>
        <w:t>2.3 acima</w:t>
      </w:r>
      <w:r w:rsidRPr="00D31FFA">
        <w:rPr>
          <w:rFonts w:ascii="Tahoma" w:eastAsia="Verdana" w:hAnsi="Tahoma" w:cs="Tahoma"/>
          <w:kern w:val="16"/>
          <w:sz w:val="22"/>
          <w:szCs w:val="22"/>
          <w:lang w:val="pt-BR" w:bidi="pt-BR"/>
        </w:rPr>
        <w:fldChar w:fldCharType="end"/>
      </w:r>
      <w:r w:rsidRPr="00D31FFA">
        <w:rPr>
          <w:rFonts w:ascii="Tahoma" w:eastAsia="Verdana" w:hAnsi="Tahoma" w:cs="Tahoma"/>
          <w:kern w:val="16"/>
          <w:sz w:val="22"/>
          <w:szCs w:val="22"/>
          <w:lang w:val="pt-BR" w:bidi="pt-BR"/>
        </w:rPr>
        <w:t xml:space="preserve">, sem necessidade de realização de Assembleia Geral de Debenturistas ou aprovação societária pela Emissora, unicamente para formalizar o resultado do Procedimento de </w:t>
      </w:r>
      <w:r w:rsidRPr="00D31FFA">
        <w:rPr>
          <w:rFonts w:ascii="Tahoma" w:eastAsia="Verdana" w:hAnsi="Tahoma" w:cs="Tahoma"/>
          <w:i/>
          <w:kern w:val="16"/>
          <w:sz w:val="22"/>
          <w:szCs w:val="22"/>
          <w:lang w:val="pt-BR" w:bidi="pt-BR"/>
        </w:rPr>
        <w:t>Bookbuilding</w:t>
      </w:r>
      <w:r w:rsidR="00252721" w:rsidRPr="00D31FFA">
        <w:rPr>
          <w:rFonts w:ascii="Tahoma" w:eastAsia="Verdana" w:hAnsi="Tahoma" w:cs="Tahoma"/>
          <w:i/>
          <w:kern w:val="16"/>
          <w:sz w:val="22"/>
          <w:szCs w:val="22"/>
          <w:lang w:val="pt-BR" w:bidi="pt-BR"/>
        </w:rPr>
        <w:t> (“</w:t>
      </w:r>
      <w:r w:rsidR="00252721" w:rsidRPr="00D31FFA">
        <w:rPr>
          <w:rFonts w:ascii="Tahoma" w:eastAsia="Verdana" w:hAnsi="Tahoma" w:cs="Tahoma"/>
          <w:iCs/>
          <w:kern w:val="16"/>
          <w:sz w:val="22"/>
          <w:szCs w:val="22"/>
          <w:u w:val="single"/>
          <w:lang w:val="pt-BR" w:bidi="pt-BR"/>
        </w:rPr>
        <w:t>Aditamento do Bookbuilding</w:t>
      </w:r>
      <w:r w:rsidR="00252721" w:rsidRPr="00D31FFA">
        <w:rPr>
          <w:rFonts w:ascii="Tahoma" w:eastAsia="Verdana" w:hAnsi="Tahoma" w:cs="Tahoma"/>
          <w:i/>
          <w:kern w:val="16"/>
          <w:sz w:val="22"/>
          <w:szCs w:val="22"/>
          <w:lang w:val="pt-BR" w:bidi="pt-BR"/>
        </w:rPr>
        <w:t>”)</w:t>
      </w:r>
      <w:r w:rsidRPr="00D31FFA">
        <w:rPr>
          <w:rFonts w:ascii="Tahoma" w:eastAsia="Verdana" w:hAnsi="Tahoma" w:cs="Tahoma"/>
          <w:kern w:val="16"/>
          <w:sz w:val="22"/>
          <w:szCs w:val="22"/>
          <w:lang w:val="pt-BR" w:bidi="pt-BR"/>
        </w:rPr>
        <w:t>.</w:t>
      </w:r>
      <w:bookmarkEnd w:id="15"/>
    </w:p>
    <w:p w14:paraId="0999ACAE"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t>CARACTERÍSTICAS GERAIS DAS DEBÊNTURES</w:t>
      </w:r>
    </w:p>
    <w:p w14:paraId="67823A95"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sz w:val="22"/>
          <w:szCs w:val="22"/>
          <w:lang w:bidi="pt-BR"/>
        </w:rPr>
      </w:pPr>
      <w:r w:rsidRPr="00D31FFA">
        <w:rPr>
          <w:rFonts w:ascii="Tahoma" w:hAnsi="Tahoma" w:cs="Tahoma"/>
          <w:b/>
          <w:bCs/>
          <w:sz w:val="22"/>
          <w:szCs w:val="22"/>
        </w:rPr>
        <w:t>Data</w:t>
      </w:r>
      <w:r w:rsidRPr="00D31FFA">
        <w:rPr>
          <w:rFonts w:ascii="Tahoma" w:eastAsia="Verdana" w:hAnsi="Tahoma" w:cs="Tahoma"/>
          <w:b/>
          <w:sz w:val="22"/>
          <w:szCs w:val="22"/>
          <w:lang w:bidi="pt-BR"/>
        </w:rPr>
        <w:t xml:space="preserve"> de</w:t>
      </w:r>
      <w:r w:rsidRPr="00D31FFA">
        <w:rPr>
          <w:rFonts w:ascii="Tahoma" w:eastAsia="Verdana" w:hAnsi="Tahoma" w:cs="Tahoma"/>
          <w:b/>
          <w:spacing w:val="-2"/>
          <w:sz w:val="22"/>
          <w:szCs w:val="22"/>
          <w:lang w:bidi="pt-BR"/>
        </w:rPr>
        <w:t xml:space="preserve"> </w:t>
      </w:r>
      <w:r w:rsidRPr="00D31FFA">
        <w:rPr>
          <w:rFonts w:ascii="Tahoma" w:eastAsia="Verdana" w:hAnsi="Tahoma" w:cs="Tahoma"/>
          <w:b/>
          <w:sz w:val="22"/>
          <w:szCs w:val="22"/>
          <w:lang w:bidi="pt-BR"/>
        </w:rPr>
        <w:t>Emissão</w:t>
      </w:r>
    </w:p>
    <w:p w14:paraId="0A0E5D99" w14:textId="304830AB"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Para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todos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fins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efeitos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legais,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data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emissão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Debêntures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 xml:space="preserve">será </w:t>
      </w:r>
      <w:r w:rsidR="00B819F1" w:rsidRPr="00D31FFA">
        <w:rPr>
          <w:rFonts w:ascii="Tahoma" w:eastAsia="Verdana" w:hAnsi="Tahoma" w:cs="Tahoma"/>
          <w:sz w:val="22"/>
          <w:szCs w:val="22"/>
          <w:lang w:bidi="pt-BR"/>
        </w:rPr>
        <w:t>[</w:t>
      </w:r>
      <w:r w:rsidR="00B819F1" w:rsidRPr="00B06036">
        <w:rPr>
          <w:rFonts w:ascii="Tahoma" w:eastAsia="Verdana" w:hAnsi="Tahoma" w:cs="Tahoma"/>
          <w:sz w:val="22"/>
          <w:szCs w:val="22"/>
          <w:highlight w:val="lightGray"/>
          <w:lang w:bidi="pt-BR"/>
        </w:rPr>
        <w:t>=</w:t>
      </w:r>
      <w:r w:rsidR="00B819F1" w:rsidRPr="00D31FFA">
        <w:rPr>
          <w:rFonts w:ascii="Tahoma" w:eastAsia="Verdana" w:hAnsi="Tahoma" w:cs="Tahoma"/>
          <w:sz w:val="22"/>
          <w:szCs w:val="22"/>
          <w:lang w:bidi="pt-BR"/>
        </w:rPr>
        <w:t>] </w:t>
      </w:r>
      <w:r w:rsidRPr="00D31FFA">
        <w:rPr>
          <w:rFonts w:ascii="Tahoma" w:eastAsia="Verdana" w:hAnsi="Tahoma" w:cs="Tahoma"/>
          <w:sz w:val="22"/>
          <w:szCs w:val="22"/>
          <w:lang w:bidi="pt-BR"/>
        </w:rPr>
        <w:t>de</w:t>
      </w:r>
      <w:r w:rsidR="00B819F1" w:rsidRPr="00D31FFA">
        <w:rPr>
          <w:rFonts w:ascii="Tahoma" w:eastAsia="Verdana" w:hAnsi="Tahoma" w:cs="Tahoma"/>
          <w:sz w:val="22"/>
          <w:szCs w:val="22"/>
          <w:lang w:bidi="pt-BR"/>
        </w:rPr>
        <w:t> </w:t>
      </w:r>
      <w:r w:rsidR="00D614F4" w:rsidRPr="00D31FFA">
        <w:rPr>
          <w:rFonts w:ascii="Tahoma" w:eastAsia="Verdana" w:hAnsi="Tahoma" w:cs="Tahoma"/>
          <w:sz w:val="22"/>
          <w:szCs w:val="22"/>
          <w:lang w:val="pt-BR" w:bidi="pt-BR"/>
        </w:rPr>
        <w:t>abril</w:t>
      </w:r>
      <w:r w:rsidR="00B819F1" w:rsidRPr="00D31FFA">
        <w:rPr>
          <w:rFonts w:ascii="Tahoma" w:eastAsia="Verdana" w:hAnsi="Tahoma" w:cs="Tahoma"/>
          <w:sz w:val="22"/>
          <w:szCs w:val="22"/>
          <w:lang w:bidi="pt-BR"/>
        </w:rPr>
        <w:t> </w:t>
      </w:r>
      <w:r w:rsidRPr="00D31FFA">
        <w:rPr>
          <w:rFonts w:ascii="Tahoma" w:eastAsia="Verdana" w:hAnsi="Tahoma" w:cs="Tahoma"/>
          <w:sz w:val="22"/>
          <w:szCs w:val="22"/>
          <w:lang w:bidi="pt-BR"/>
        </w:rPr>
        <w:t>de</w:t>
      </w:r>
      <w:r w:rsidR="00B819F1" w:rsidRPr="00D31FFA">
        <w:rPr>
          <w:rFonts w:ascii="Tahoma" w:eastAsia="Verdana" w:hAnsi="Tahoma" w:cs="Tahoma"/>
          <w:sz w:val="22"/>
          <w:szCs w:val="22"/>
          <w:lang w:bidi="pt-BR"/>
        </w:rPr>
        <w:t> </w:t>
      </w:r>
      <w:r w:rsidRPr="00D31FFA">
        <w:rPr>
          <w:rFonts w:ascii="Tahoma" w:eastAsia="Verdana" w:hAnsi="Tahoma" w:cs="Tahoma"/>
          <w:sz w:val="22"/>
          <w:szCs w:val="22"/>
          <w:lang w:bidi="pt-BR"/>
        </w:rPr>
        <w:t>202</w:t>
      </w:r>
      <w:r w:rsidR="00B819F1" w:rsidRPr="00D31FFA">
        <w:rPr>
          <w:rFonts w:ascii="Tahoma" w:eastAsia="Verdana" w:hAnsi="Tahoma" w:cs="Tahoma"/>
          <w:sz w:val="22"/>
          <w:szCs w:val="22"/>
          <w:lang w:bidi="pt-BR"/>
        </w:rPr>
        <w:t>2</w:t>
      </w:r>
      <w:r w:rsidRPr="00D31FFA">
        <w:rPr>
          <w:rFonts w:ascii="Tahoma" w:eastAsia="Verdana" w:hAnsi="Tahoma" w:cs="Tahoma"/>
          <w:sz w:val="22"/>
          <w:szCs w:val="22"/>
          <w:lang w:bidi="pt-BR"/>
        </w:rPr>
        <w:t xml:space="preserve"> (“</w:t>
      </w:r>
      <w:r w:rsidRPr="00D31FFA">
        <w:rPr>
          <w:rFonts w:ascii="Tahoma" w:eastAsia="Verdana" w:hAnsi="Tahoma" w:cs="Tahoma"/>
          <w:sz w:val="22"/>
          <w:szCs w:val="22"/>
          <w:u w:val="single"/>
          <w:lang w:bidi="pt-BR"/>
        </w:rPr>
        <w:t>Data de</w:t>
      </w:r>
      <w:r w:rsidRPr="00D31FFA">
        <w:rPr>
          <w:rFonts w:ascii="Tahoma" w:eastAsia="Verdana" w:hAnsi="Tahoma" w:cs="Tahoma"/>
          <w:spacing w:val="-9"/>
          <w:sz w:val="22"/>
          <w:szCs w:val="22"/>
          <w:u w:val="single"/>
          <w:lang w:bidi="pt-BR"/>
        </w:rPr>
        <w:t xml:space="preserve"> </w:t>
      </w:r>
      <w:r w:rsidRPr="00D31FFA">
        <w:rPr>
          <w:rFonts w:ascii="Tahoma" w:eastAsia="Verdana" w:hAnsi="Tahoma" w:cs="Tahoma"/>
          <w:sz w:val="22"/>
          <w:szCs w:val="22"/>
          <w:u w:val="single"/>
          <w:lang w:bidi="pt-BR"/>
        </w:rPr>
        <w:t>Emissão</w:t>
      </w:r>
      <w:r w:rsidRPr="00D31FFA">
        <w:rPr>
          <w:rFonts w:ascii="Tahoma" w:eastAsia="Verdana" w:hAnsi="Tahoma" w:cs="Tahoma"/>
          <w:sz w:val="22"/>
          <w:szCs w:val="22"/>
          <w:lang w:bidi="pt-BR"/>
        </w:rPr>
        <w:t>”).</w:t>
      </w:r>
      <w:r w:rsidR="005C3301" w:rsidRPr="00D31FFA">
        <w:rPr>
          <w:rFonts w:ascii="Tahoma" w:eastAsia="Verdana" w:hAnsi="Tahoma" w:cs="Tahoma"/>
          <w:sz w:val="22"/>
          <w:szCs w:val="22"/>
          <w:lang w:val="pt-BR" w:bidi="pt-BR"/>
        </w:rPr>
        <w:t xml:space="preserve"> </w:t>
      </w:r>
      <w:r w:rsidR="005C3301" w:rsidRPr="00B06036">
        <w:rPr>
          <w:rFonts w:ascii="Tahoma" w:eastAsia="Verdana" w:hAnsi="Tahoma" w:cs="Tahoma"/>
          <w:sz w:val="22"/>
          <w:szCs w:val="22"/>
          <w:highlight w:val="lightGray"/>
          <w:lang w:val="pt-BR" w:bidi="pt-BR"/>
        </w:rPr>
        <w:t>[</w:t>
      </w:r>
      <w:r w:rsidR="005C3301" w:rsidRPr="00B06036">
        <w:rPr>
          <w:rFonts w:ascii="Tahoma" w:eastAsia="Verdana" w:hAnsi="Tahoma" w:cs="Tahoma"/>
          <w:b/>
          <w:sz w:val="22"/>
          <w:szCs w:val="22"/>
          <w:highlight w:val="lightGray"/>
          <w:lang w:val="pt-BR" w:bidi="pt-BR"/>
        </w:rPr>
        <w:t>Nota Mattos Filho:</w:t>
      </w:r>
      <w:r w:rsidR="005C3301" w:rsidRPr="00B06036">
        <w:rPr>
          <w:rFonts w:ascii="Tahoma" w:eastAsia="Verdana" w:hAnsi="Tahoma" w:cs="Tahoma"/>
          <w:sz w:val="22"/>
          <w:szCs w:val="22"/>
          <w:highlight w:val="lightGray"/>
          <w:lang w:val="pt-BR" w:bidi="pt-BR"/>
        </w:rPr>
        <w:t xml:space="preserve"> favor confirmar]</w:t>
      </w:r>
    </w:p>
    <w:p w14:paraId="64295FA4" w14:textId="7B34CFAB" w:rsidR="00747D4F" w:rsidRPr="00D31FFA" w:rsidRDefault="00747D4F"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eastAsia="Verdana" w:hAnsi="Tahoma" w:cs="Tahoma"/>
          <w:b/>
          <w:sz w:val="22"/>
          <w:szCs w:val="22"/>
          <w:lang w:bidi="pt-BR"/>
        </w:rPr>
        <w:t xml:space="preserve">Data de </w:t>
      </w:r>
      <w:r w:rsidR="003C6C86" w:rsidRPr="00D31FFA">
        <w:rPr>
          <w:rFonts w:ascii="Tahoma" w:eastAsia="Verdana" w:hAnsi="Tahoma" w:cs="Tahoma"/>
          <w:b/>
          <w:sz w:val="22"/>
          <w:szCs w:val="22"/>
          <w:lang w:bidi="pt-BR"/>
        </w:rPr>
        <w:t>I</w:t>
      </w:r>
      <w:r w:rsidRPr="00D31FFA">
        <w:rPr>
          <w:rFonts w:ascii="Tahoma" w:eastAsia="Verdana" w:hAnsi="Tahoma" w:cs="Tahoma"/>
          <w:b/>
          <w:sz w:val="22"/>
          <w:szCs w:val="22"/>
          <w:lang w:bidi="pt-BR"/>
        </w:rPr>
        <w:t xml:space="preserve">nício da </w:t>
      </w:r>
      <w:r w:rsidR="003C6C86" w:rsidRPr="00D31FFA">
        <w:rPr>
          <w:rFonts w:ascii="Tahoma" w:eastAsia="Verdana" w:hAnsi="Tahoma" w:cs="Tahoma"/>
          <w:b/>
          <w:sz w:val="22"/>
          <w:szCs w:val="22"/>
          <w:lang w:bidi="pt-BR"/>
        </w:rPr>
        <w:t>R</w:t>
      </w:r>
      <w:r w:rsidRPr="00D31FFA">
        <w:rPr>
          <w:rFonts w:ascii="Tahoma" w:eastAsia="Verdana" w:hAnsi="Tahoma" w:cs="Tahoma"/>
          <w:b/>
          <w:sz w:val="22"/>
          <w:szCs w:val="22"/>
          <w:lang w:bidi="pt-BR"/>
        </w:rPr>
        <w:t>entabilidade</w:t>
      </w:r>
    </w:p>
    <w:p w14:paraId="22470519" w14:textId="2C39757C" w:rsidR="00747D4F" w:rsidRPr="00D31FFA" w:rsidRDefault="00747D4F"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b/>
          <w:sz w:val="22"/>
          <w:szCs w:val="22"/>
          <w:lang w:bidi="pt-BR"/>
        </w:rPr>
        <w:t xml:space="preserve"> </w:t>
      </w:r>
      <w:bookmarkStart w:id="16" w:name="_Hlk101188247"/>
      <w:r w:rsidRPr="00D31FFA">
        <w:rPr>
          <w:rFonts w:ascii="Tahoma" w:eastAsia="Verdana" w:hAnsi="Tahoma" w:cs="Tahoma"/>
          <w:sz w:val="22"/>
          <w:szCs w:val="22"/>
          <w:lang w:bidi="pt-BR"/>
        </w:rPr>
        <w:t xml:space="preserve">Para todos os fins e efeitos legais, a data de início da rentabilidade será </w:t>
      </w:r>
      <w:bookmarkStart w:id="17" w:name="_Hlk101188265"/>
      <w:bookmarkEnd w:id="16"/>
      <w:r w:rsidR="003C6C86" w:rsidRPr="00B06036">
        <w:rPr>
          <w:rFonts w:ascii="Tahoma" w:eastAsia="Verdana" w:hAnsi="Tahoma" w:cs="Tahoma"/>
          <w:sz w:val="22"/>
          <w:szCs w:val="22"/>
          <w:highlight w:val="lightGray"/>
          <w:lang w:val="pt-BR" w:bidi="pt-BR"/>
        </w:rPr>
        <w:t>[=] de [=] de [=]</w:t>
      </w:r>
      <w:r w:rsidR="009D641F" w:rsidRPr="00D31FFA">
        <w:rPr>
          <w:rFonts w:ascii="Tahoma" w:eastAsia="Verdana" w:hAnsi="Tahoma" w:cs="Tahoma"/>
          <w:sz w:val="22"/>
          <w:szCs w:val="22"/>
          <w:lang w:val="pt-BR" w:bidi="pt-BR"/>
        </w:rPr>
        <w:t> (“</w:t>
      </w:r>
      <w:r w:rsidR="009D641F" w:rsidRPr="00D31FFA">
        <w:rPr>
          <w:rFonts w:ascii="Tahoma" w:eastAsia="Verdana" w:hAnsi="Tahoma" w:cs="Tahoma"/>
          <w:sz w:val="22"/>
          <w:szCs w:val="22"/>
          <w:u w:val="single"/>
          <w:lang w:bidi="pt-BR"/>
        </w:rPr>
        <w:t>Data de Início da Rentabilidade</w:t>
      </w:r>
      <w:r w:rsidR="009D641F" w:rsidRPr="00D31FFA">
        <w:rPr>
          <w:rFonts w:ascii="Tahoma" w:eastAsia="Verdana" w:hAnsi="Tahoma" w:cs="Tahoma"/>
          <w:sz w:val="22"/>
          <w:szCs w:val="22"/>
          <w:lang w:val="pt-BR" w:bidi="pt-BR"/>
        </w:rPr>
        <w:t>”)</w:t>
      </w:r>
      <w:r w:rsidRPr="00D31FFA">
        <w:rPr>
          <w:rFonts w:ascii="Tahoma" w:eastAsia="Verdana" w:hAnsi="Tahoma" w:cs="Tahoma"/>
          <w:sz w:val="22"/>
          <w:szCs w:val="22"/>
          <w:lang w:val="pt-BR" w:bidi="pt-BR"/>
        </w:rPr>
        <w:t>.</w:t>
      </w:r>
      <w:bookmarkEnd w:id="17"/>
      <w:r w:rsidR="005C3301" w:rsidRPr="00D31FFA">
        <w:rPr>
          <w:rFonts w:ascii="Tahoma" w:eastAsia="Verdana" w:hAnsi="Tahoma" w:cs="Tahoma"/>
          <w:sz w:val="22"/>
          <w:szCs w:val="22"/>
          <w:lang w:val="pt-BR" w:bidi="pt-BR"/>
        </w:rPr>
        <w:t xml:space="preserve"> </w:t>
      </w:r>
      <w:r w:rsidR="005C3301" w:rsidRPr="00D31FFA">
        <w:rPr>
          <w:rFonts w:ascii="Tahoma" w:eastAsia="Verdana" w:hAnsi="Tahoma" w:cs="Tahoma"/>
          <w:sz w:val="22"/>
          <w:szCs w:val="22"/>
          <w:highlight w:val="lightGray"/>
          <w:lang w:val="pt-BR" w:bidi="pt-BR"/>
        </w:rPr>
        <w:t>[</w:t>
      </w:r>
      <w:r w:rsidR="005C3301" w:rsidRPr="00D31FFA">
        <w:rPr>
          <w:rFonts w:ascii="Tahoma" w:eastAsia="Verdana" w:hAnsi="Tahoma" w:cs="Tahoma"/>
          <w:b/>
          <w:sz w:val="22"/>
          <w:szCs w:val="22"/>
          <w:highlight w:val="lightGray"/>
          <w:lang w:val="pt-BR" w:bidi="pt-BR"/>
        </w:rPr>
        <w:t>Nota Mattos Filho:</w:t>
      </w:r>
      <w:r w:rsidR="005C3301" w:rsidRPr="00D31FFA">
        <w:rPr>
          <w:rFonts w:ascii="Tahoma" w:eastAsia="Verdana" w:hAnsi="Tahoma" w:cs="Tahoma"/>
          <w:sz w:val="22"/>
          <w:szCs w:val="22"/>
          <w:highlight w:val="lightGray"/>
          <w:lang w:val="pt-BR" w:bidi="pt-BR"/>
        </w:rPr>
        <w:t xml:space="preserve"> favor confirmar]</w:t>
      </w:r>
    </w:p>
    <w:p w14:paraId="199B66DA"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hAnsi="Tahoma" w:cs="Tahoma"/>
          <w:b/>
          <w:bCs/>
          <w:sz w:val="22"/>
          <w:szCs w:val="22"/>
        </w:rPr>
        <w:t>Forma</w:t>
      </w:r>
      <w:r w:rsidRPr="00D31FFA">
        <w:rPr>
          <w:rFonts w:ascii="Tahoma" w:eastAsia="Verdana" w:hAnsi="Tahoma" w:cs="Tahoma"/>
          <w:b/>
          <w:sz w:val="22"/>
          <w:szCs w:val="22"/>
          <w:lang w:bidi="pt-BR"/>
        </w:rPr>
        <w:t xml:space="preserve"> e Emissão de</w:t>
      </w:r>
      <w:r w:rsidRPr="00D31FFA">
        <w:rPr>
          <w:rFonts w:ascii="Tahoma" w:eastAsia="Verdana" w:hAnsi="Tahoma" w:cs="Tahoma"/>
          <w:b/>
          <w:spacing w:val="-1"/>
          <w:sz w:val="22"/>
          <w:szCs w:val="22"/>
          <w:lang w:bidi="pt-BR"/>
        </w:rPr>
        <w:t xml:space="preserve"> </w:t>
      </w:r>
      <w:r w:rsidRPr="00D31FFA">
        <w:rPr>
          <w:rFonts w:ascii="Tahoma" w:eastAsia="Verdana" w:hAnsi="Tahoma" w:cs="Tahoma"/>
          <w:b/>
          <w:sz w:val="22"/>
          <w:szCs w:val="22"/>
          <w:lang w:bidi="pt-BR"/>
        </w:rPr>
        <w:t>Certificados e Comprovação de Titularidade das</w:t>
      </w:r>
      <w:r w:rsidRPr="00D31FFA">
        <w:rPr>
          <w:rFonts w:ascii="Tahoma" w:eastAsia="Verdana" w:hAnsi="Tahoma" w:cs="Tahoma"/>
          <w:b/>
          <w:spacing w:val="-3"/>
          <w:sz w:val="22"/>
          <w:szCs w:val="22"/>
          <w:lang w:bidi="pt-BR"/>
        </w:rPr>
        <w:t xml:space="preserve"> </w:t>
      </w:r>
      <w:r w:rsidRPr="00D31FFA">
        <w:rPr>
          <w:rFonts w:ascii="Tahoma" w:eastAsia="Verdana" w:hAnsi="Tahoma" w:cs="Tahoma"/>
          <w:b/>
          <w:sz w:val="22"/>
          <w:szCs w:val="22"/>
          <w:lang w:bidi="pt-BR"/>
        </w:rPr>
        <w:t>Debêntures</w:t>
      </w:r>
    </w:p>
    <w:p w14:paraId="79C579B5"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esses títulos estiverem custodiados eletronicamente na B3.</w:t>
      </w:r>
    </w:p>
    <w:p w14:paraId="27DAFDA8"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i/>
          <w:sz w:val="22"/>
          <w:szCs w:val="22"/>
          <w:lang w:bidi="pt-BR"/>
        </w:rPr>
      </w:pPr>
      <w:r w:rsidRPr="00D31FFA">
        <w:rPr>
          <w:rFonts w:ascii="Tahoma" w:hAnsi="Tahoma" w:cs="Tahoma"/>
          <w:b/>
          <w:bCs/>
          <w:sz w:val="22"/>
          <w:szCs w:val="22"/>
        </w:rPr>
        <w:t>Conversibilidade</w:t>
      </w:r>
    </w:p>
    <w:p w14:paraId="1741D4E6" w14:textId="77777777" w:rsidR="00833A8D"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 Debêntures serão simples, não conversíveis em ações de emissão da Emissora.</w:t>
      </w:r>
    </w:p>
    <w:p w14:paraId="53913E3D" w14:textId="77777777" w:rsidR="00833A8D" w:rsidRPr="00D31FFA"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hAnsi="Tahoma" w:cs="Tahoma"/>
          <w:b/>
          <w:bCs/>
          <w:sz w:val="22"/>
          <w:szCs w:val="22"/>
        </w:rPr>
        <w:t>Espécie</w:t>
      </w:r>
    </w:p>
    <w:p w14:paraId="060D9D54" w14:textId="77777777" w:rsidR="00833A8D" w:rsidRPr="00D31FFA" w:rsidRDefault="00833A8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 Debêntures serão da espécie</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quirografária.</w:t>
      </w:r>
    </w:p>
    <w:p w14:paraId="535959F5" w14:textId="77777777" w:rsidR="00833A8D" w:rsidRPr="00D31FFA"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hAnsi="Tahoma" w:cs="Tahoma"/>
          <w:b/>
          <w:bCs/>
          <w:sz w:val="22"/>
          <w:szCs w:val="22"/>
        </w:rPr>
        <w:lastRenderedPageBreak/>
        <w:t>Prazo</w:t>
      </w:r>
      <w:r w:rsidRPr="00D31FFA">
        <w:rPr>
          <w:rFonts w:ascii="Tahoma" w:eastAsia="Verdana" w:hAnsi="Tahoma" w:cs="Tahoma"/>
          <w:b/>
          <w:sz w:val="22"/>
          <w:szCs w:val="22"/>
          <w:lang w:bidi="pt-BR"/>
        </w:rPr>
        <w:t xml:space="preserve"> e Data de</w:t>
      </w:r>
      <w:r w:rsidRPr="00D31FFA">
        <w:rPr>
          <w:rFonts w:ascii="Tahoma" w:eastAsia="Verdana" w:hAnsi="Tahoma" w:cs="Tahoma"/>
          <w:b/>
          <w:spacing w:val="-2"/>
          <w:sz w:val="22"/>
          <w:szCs w:val="22"/>
          <w:lang w:bidi="pt-BR"/>
        </w:rPr>
        <w:t xml:space="preserve"> </w:t>
      </w:r>
      <w:r w:rsidRPr="00D31FFA">
        <w:rPr>
          <w:rFonts w:ascii="Tahoma" w:eastAsia="Verdana" w:hAnsi="Tahoma" w:cs="Tahoma"/>
          <w:b/>
          <w:sz w:val="22"/>
          <w:szCs w:val="22"/>
          <w:lang w:bidi="pt-BR"/>
        </w:rPr>
        <w:t>Vencimento</w:t>
      </w:r>
    </w:p>
    <w:p w14:paraId="25DCFFEB" w14:textId="614C1EF6" w:rsidR="00833A8D" w:rsidRPr="00D31FFA" w:rsidRDefault="00833A8D" w:rsidP="00D841E3">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Ressalvadas as hipóteses de Aquisição Antecipada Facultativa</w:t>
      </w:r>
      <w:r w:rsidR="008217CC"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com o consequente cancelamento da totalidade das Debêntures</w:t>
      </w:r>
      <w:r w:rsidR="008217CC" w:rsidRPr="00D31FFA">
        <w:rPr>
          <w:rFonts w:ascii="Tahoma" w:eastAsia="Verdana" w:hAnsi="Tahoma" w:cs="Tahoma"/>
          <w:sz w:val="22"/>
          <w:szCs w:val="22"/>
          <w:lang w:val="pt-BR" w:bidi="pt-BR"/>
        </w:rPr>
        <w:t>)</w:t>
      </w:r>
      <w:r w:rsidRPr="00D31FFA">
        <w:rPr>
          <w:rFonts w:ascii="Tahoma" w:eastAsia="Verdana" w:hAnsi="Tahoma" w:cs="Tahoma"/>
          <w:sz w:val="22"/>
          <w:szCs w:val="22"/>
          <w:lang w:bidi="pt-BR"/>
        </w:rPr>
        <w:t>,</w:t>
      </w:r>
      <w:r w:rsidR="005D77DA" w:rsidRPr="00D31FFA">
        <w:rPr>
          <w:rFonts w:ascii="Tahoma" w:eastAsia="Verdana" w:hAnsi="Tahoma" w:cs="Tahoma"/>
          <w:sz w:val="22"/>
          <w:szCs w:val="22"/>
          <w:lang w:val="pt-BR" w:bidi="pt-BR"/>
        </w:rPr>
        <w:t xml:space="preserve"> Resgate Antecipado Facultativo, Oferta de Resgate</w:t>
      </w:r>
      <w:r w:rsidR="008217CC" w:rsidRPr="00D31FFA">
        <w:rPr>
          <w:rFonts w:ascii="Tahoma" w:eastAsia="Verdana" w:hAnsi="Tahoma" w:cs="Tahoma"/>
          <w:sz w:val="22"/>
          <w:szCs w:val="22"/>
          <w:lang w:val="pt-BR" w:bidi="pt-BR"/>
        </w:rPr>
        <w:t> (</w:t>
      </w:r>
      <w:r w:rsidR="004060CF" w:rsidRPr="00D31FFA">
        <w:rPr>
          <w:rFonts w:ascii="Tahoma" w:eastAsia="Verdana" w:hAnsi="Tahoma" w:cs="Tahoma"/>
          <w:sz w:val="22"/>
          <w:szCs w:val="22"/>
          <w:lang w:val="pt-BR" w:bidi="pt-BR"/>
        </w:rPr>
        <w:t xml:space="preserve">que resulte no </w:t>
      </w:r>
      <w:r w:rsidR="008217CC" w:rsidRPr="00D31FFA">
        <w:rPr>
          <w:rFonts w:ascii="Tahoma" w:eastAsia="Verdana" w:hAnsi="Tahoma" w:cs="Tahoma"/>
          <w:sz w:val="22"/>
          <w:szCs w:val="22"/>
          <w:lang w:bidi="pt-BR"/>
        </w:rPr>
        <w:t>cancelamento das Debêntures</w:t>
      </w:r>
      <w:r w:rsidR="004060CF" w:rsidRPr="00D31FFA">
        <w:rPr>
          <w:rFonts w:ascii="Tahoma" w:eastAsia="Verdana" w:hAnsi="Tahoma" w:cs="Tahoma"/>
          <w:sz w:val="22"/>
          <w:szCs w:val="22"/>
          <w:lang w:val="pt-BR" w:bidi="pt-BR"/>
        </w:rPr>
        <w:t xml:space="preserve"> resgatadas</w:t>
      </w:r>
      <w:r w:rsidR="008217CC" w:rsidRPr="00D31FFA">
        <w:rPr>
          <w:rFonts w:ascii="Tahoma" w:eastAsia="Verdana" w:hAnsi="Tahoma" w:cs="Tahoma"/>
          <w:sz w:val="22"/>
          <w:szCs w:val="22"/>
          <w:lang w:val="pt-BR" w:bidi="pt-BR"/>
        </w:rPr>
        <w:t>)</w:t>
      </w:r>
      <w:r w:rsidRPr="00D31FFA">
        <w:rPr>
          <w:rFonts w:ascii="Tahoma" w:eastAsia="Verdana" w:hAnsi="Tahoma" w:cs="Tahoma"/>
          <w:sz w:val="22"/>
          <w:szCs w:val="22"/>
          <w:lang w:bidi="pt-BR"/>
        </w:rPr>
        <w:t xml:space="preserve"> e vencimento antecipado previstas na Cláusula</w:t>
      </w:r>
      <w:r w:rsidR="009A2956" w:rsidRPr="00D31FFA">
        <w:rPr>
          <w:rFonts w:ascii="Tahoma" w:eastAsia="Verdana" w:hAnsi="Tahoma" w:cs="Tahoma"/>
          <w:sz w:val="22"/>
          <w:szCs w:val="22"/>
          <w:lang w:val="pt-BR" w:bidi="pt-BR"/>
        </w:rPr>
        <w:t> </w:t>
      </w:r>
      <w:r w:rsidR="00192E2B" w:rsidRPr="00D31FFA">
        <w:rPr>
          <w:rFonts w:ascii="Tahoma" w:eastAsia="Verdana" w:hAnsi="Tahoma" w:cs="Tahoma"/>
          <w:sz w:val="22"/>
          <w:szCs w:val="22"/>
          <w:lang w:bidi="pt-BR"/>
        </w:rPr>
        <w:fldChar w:fldCharType="begin"/>
      </w:r>
      <w:r w:rsidR="00192E2B" w:rsidRPr="00D31FFA">
        <w:rPr>
          <w:rFonts w:ascii="Tahoma" w:eastAsia="Verdana" w:hAnsi="Tahoma" w:cs="Tahoma"/>
          <w:sz w:val="22"/>
          <w:szCs w:val="22"/>
          <w:lang w:bidi="pt-BR"/>
        </w:rPr>
        <w:instrText xml:space="preserve"> REF _Ref99536093 \r \p \h </w:instrText>
      </w:r>
      <w:r w:rsidR="002D72E2" w:rsidRPr="00D31FFA">
        <w:rPr>
          <w:rFonts w:ascii="Tahoma" w:eastAsia="Verdana" w:hAnsi="Tahoma" w:cs="Tahoma"/>
          <w:sz w:val="22"/>
          <w:szCs w:val="22"/>
          <w:lang w:bidi="pt-BR"/>
        </w:rPr>
        <w:instrText xml:space="preserve"> \* MERGEFORMAT </w:instrText>
      </w:r>
      <w:r w:rsidR="00192E2B" w:rsidRPr="00D31FFA">
        <w:rPr>
          <w:rFonts w:ascii="Tahoma" w:eastAsia="Verdana" w:hAnsi="Tahoma" w:cs="Tahoma"/>
          <w:sz w:val="22"/>
          <w:szCs w:val="22"/>
          <w:lang w:bidi="pt-BR"/>
        </w:rPr>
      </w:r>
      <w:r w:rsidR="00192E2B"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6 abaixo</w:t>
      </w:r>
      <w:r w:rsidR="00192E2B" w:rsidRPr="00D31FFA">
        <w:rPr>
          <w:rFonts w:ascii="Tahoma" w:eastAsia="Verdana" w:hAnsi="Tahoma" w:cs="Tahoma"/>
          <w:sz w:val="22"/>
          <w:szCs w:val="22"/>
          <w:lang w:bidi="pt-BR"/>
        </w:rPr>
        <w:fldChar w:fldCharType="end"/>
      </w:r>
      <w:r w:rsidR="004060CF" w:rsidRPr="00D31FFA">
        <w:rPr>
          <w:rFonts w:ascii="Tahoma" w:eastAsia="Verdana" w:hAnsi="Tahoma" w:cs="Tahoma"/>
          <w:sz w:val="22"/>
          <w:szCs w:val="22"/>
          <w:lang w:val="pt-BR"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Debêntures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terão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seu</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 xml:space="preserve">vencimento em </w:t>
      </w:r>
      <w:r w:rsidR="00BA5788" w:rsidRPr="00D31FFA">
        <w:rPr>
          <w:rFonts w:ascii="Tahoma" w:eastAsia="Verdana" w:hAnsi="Tahoma" w:cs="Tahoma"/>
          <w:sz w:val="22"/>
          <w:szCs w:val="22"/>
          <w:lang w:bidi="pt-BR"/>
        </w:rPr>
        <w:t>[</w:t>
      </w:r>
      <w:r w:rsidR="00BA5788" w:rsidRPr="00D31FFA">
        <w:rPr>
          <w:rFonts w:ascii="Tahoma" w:eastAsia="Verdana" w:hAnsi="Tahoma" w:cs="Tahoma"/>
          <w:sz w:val="22"/>
          <w:szCs w:val="22"/>
          <w:highlight w:val="lightGray"/>
          <w:lang w:val="pt-BR" w:bidi="pt-BR"/>
        </w:rPr>
        <w:t>7/10</w:t>
      </w:r>
      <w:r w:rsidR="00BA5788"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w:t>
      </w:r>
      <w:r w:rsidR="00BA5788" w:rsidRPr="00D31FFA">
        <w:rPr>
          <w:rFonts w:ascii="Tahoma" w:eastAsia="Verdana" w:hAnsi="Tahoma" w:cs="Tahoma"/>
          <w:sz w:val="22"/>
          <w:szCs w:val="22"/>
          <w:highlight w:val="lightGray"/>
          <w:lang w:val="pt-BR" w:bidi="pt-BR"/>
        </w:rPr>
        <w:t>sete/dez</w:t>
      </w:r>
      <w:r w:rsidRPr="00D31FFA">
        <w:rPr>
          <w:rFonts w:ascii="Tahoma" w:eastAsia="Verdana" w:hAnsi="Tahoma" w:cs="Tahoma"/>
          <w:sz w:val="22"/>
          <w:szCs w:val="22"/>
          <w:lang w:bidi="pt-BR"/>
        </w:rPr>
        <w:t>]) anos, contados da Data de Emissão, ou seja, [</w:t>
      </w:r>
      <w:r w:rsidRPr="00B06036">
        <w:rPr>
          <w:rFonts w:ascii="Tahoma" w:eastAsia="Verdana" w:hAnsi="Tahoma" w:cs="Tahoma"/>
          <w:sz w:val="22"/>
          <w:szCs w:val="22"/>
          <w:highlight w:val="lightGray"/>
          <w:lang w:bidi="pt-BR"/>
        </w:rPr>
        <w:t>=</w:t>
      </w:r>
      <w:r w:rsidRPr="00D31FFA">
        <w:rPr>
          <w:rFonts w:ascii="Tahoma" w:eastAsia="Verdana" w:hAnsi="Tahoma" w:cs="Tahoma"/>
          <w:sz w:val="22"/>
          <w:szCs w:val="22"/>
          <w:lang w:bidi="pt-BR"/>
        </w:rPr>
        <w:t xml:space="preserve">] de </w:t>
      </w:r>
      <w:r w:rsidR="00D614F4" w:rsidRPr="00D31FFA">
        <w:rPr>
          <w:rFonts w:ascii="Tahoma" w:eastAsia="Verdana" w:hAnsi="Tahoma" w:cs="Tahoma"/>
          <w:sz w:val="22"/>
          <w:szCs w:val="22"/>
          <w:lang w:val="pt-BR" w:bidi="pt-BR"/>
        </w:rPr>
        <w:t>abril</w:t>
      </w:r>
      <w:r w:rsidRPr="00D31FFA">
        <w:rPr>
          <w:rFonts w:ascii="Tahoma" w:eastAsia="Verdana" w:hAnsi="Tahoma" w:cs="Tahoma"/>
          <w:sz w:val="22"/>
          <w:szCs w:val="22"/>
          <w:lang w:bidi="pt-BR"/>
        </w:rPr>
        <w:t xml:space="preserve"> de 20[</w:t>
      </w:r>
      <w:r w:rsidR="00A60A51" w:rsidRPr="00D31FFA">
        <w:rPr>
          <w:rFonts w:ascii="Tahoma" w:eastAsia="Verdana" w:hAnsi="Tahoma" w:cs="Tahoma"/>
          <w:sz w:val="22"/>
          <w:szCs w:val="22"/>
          <w:highlight w:val="lightGray"/>
          <w:lang w:val="pt-BR" w:bidi="pt-BR"/>
        </w:rPr>
        <w:t>29/32</w:t>
      </w:r>
      <w:r w:rsidRPr="00D31FFA">
        <w:rPr>
          <w:rFonts w:ascii="Tahoma" w:eastAsia="Verdana" w:hAnsi="Tahoma" w:cs="Tahoma"/>
          <w:sz w:val="22"/>
          <w:szCs w:val="22"/>
          <w:lang w:bidi="pt-BR"/>
        </w:rPr>
        <w:t>] (“</w:t>
      </w:r>
      <w:r w:rsidRPr="00D31FFA">
        <w:rPr>
          <w:rFonts w:ascii="Tahoma" w:eastAsia="Verdana" w:hAnsi="Tahoma" w:cs="Tahoma"/>
          <w:sz w:val="22"/>
          <w:szCs w:val="22"/>
          <w:u w:val="single"/>
          <w:lang w:bidi="pt-BR"/>
        </w:rPr>
        <w:t>Data de Vencimento</w:t>
      </w:r>
      <w:r w:rsidRPr="00D31FFA">
        <w:rPr>
          <w:rFonts w:ascii="Tahoma" w:eastAsia="Verdana" w:hAnsi="Tahoma" w:cs="Tahoma"/>
          <w:sz w:val="22"/>
          <w:szCs w:val="22"/>
          <w:lang w:bidi="pt-BR"/>
        </w:rPr>
        <w:t>”).</w:t>
      </w:r>
      <w:r w:rsidR="005C3301" w:rsidRPr="00D31FFA">
        <w:rPr>
          <w:rFonts w:ascii="Tahoma" w:eastAsia="Verdana" w:hAnsi="Tahoma" w:cs="Tahoma"/>
          <w:sz w:val="22"/>
          <w:szCs w:val="22"/>
          <w:highlight w:val="lightGray"/>
          <w:lang w:val="pt-BR" w:bidi="pt-BR"/>
        </w:rPr>
        <w:t xml:space="preserve"> [</w:t>
      </w:r>
      <w:r w:rsidR="005C3301" w:rsidRPr="00D31FFA">
        <w:rPr>
          <w:rFonts w:ascii="Tahoma" w:eastAsia="Verdana" w:hAnsi="Tahoma" w:cs="Tahoma"/>
          <w:b/>
          <w:sz w:val="22"/>
          <w:szCs w:val="22"/>
          <w:highlight w:val="lightGray"/>
          <w:lang w:val="pt-BR" w:bidi="pt-BR"/>
        </w:rPr>
        <w:t>Nota Mattos Filho:</w:t>
      </w:r>
      <w:r w:rsidR="005C3301" w:rsidRPr="00D31FFA">
        <w:rPr>
          <w:rFonts w:ascii="Tahoma" w:eastAsia="Verdana" w:hAnsi="Tahoma" w:cs="Tahoma"/>
          <w:sz w:val="22"/>
          <w:szCs w:val="22"/>
          <w:highlight w:val="lightGray"/>
          <w:lang w:val="pt-BR" w:bidi="pt-BR"/>
        </w:rPr>
        <w:t xml:space="preserve"> favor confirmar]</w:t>
      </w:r>
    </w:p>
    <w:p w14:paraId="2A52B423" w14:textId="77777777" w:rsidR="00833A8D" w:rsidRPr="00D31FFA"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hAnsi="Tahoma" w:cs="Tahoma"/>
          <w:b/>
          <w:bCs/>
          <w:sz w:val="22"/>
          <w:szCs w:val="22"/>
        </w:rPr>
        <w:t>Valor</w:t>
      </w:r>
      <w:r w:rsidRPr="00D31FFA">
        <w:rPr>
          <w:rFonts w:ascii="Tahoma" w:eastAsia="Verdana" w:hAnsi="Tahoma" w:cs="Tahoma"/>
          <w:b/>
          <w:sz w:val="22"/>
          <w:szCs w:val="22"/>
          <w:lang w:bidi="pt-BR"/>
        </w:rPr>
        <w:t xml:space="preserve"> Nominal</w:t>
      </w:r>
      <w:r w:rsidRPr="00D31FFA">
        <w:rPr>
          <w:rFonts w:ascii="Tahoma" w:eastAsia="Verdana" w:hAnsi="Tahoma" w:cs="Tahoma"/>
          <w:b/>
          <w:spacing w:val="-1"/>
          <w:sz w:val="22"/>
          <w:szCs w:val="22"/>
          <w:lang w:bidi="pt-BR"/>
        </w:rPr>
        <w:t xml:space="preserve"> </w:t>
      </w:r>
      <w:r w:rsidRPr="00D31FFA">
        <w:rPr>
          <w:rFonts w:ascii="Tahoma" w:eastAsia="Verdana" w:hAnsi="Tahoma" w:cs="Tahoma"/>
          <w:b/>
          <w:sz w:val="22"/>
          <w:szCs w:val="22"/>
          <w:lang w:bidi="pt-BR"/>
        </w:rPr>
        <w:t>Unitário</w:t>
      </w:r>
    </w:p>
    <w:p w14:paraId="41D56D6B" w14:textId="77777777" w:rsidR="00833A8D" w:rsidRPr="00D31FFA" w:rsidRDefault="00833A8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 valor nominal unitário das Debêntures será de R$1.000,00 (mil reais) na Data de Emissão (“</w:t>
      </w:r>
      <w:r w:rsidRPr="00D31FFA">
        <w:rPr>
          <w:rFonts w:ascii="Tahoma" w:eastAsia="Verdana" w:hAnsi="Tahoma" w:cs="Tahoma"/>
          <w:sz w:val="22"/>
          <w:szCs w:val="22"/>
          <w:u w:val="single"/>
          <w:lang w:bidi="pt-BR"/>
        </w:rPr>
        <w:t>Valor Nominal</w:t>
      </w:r>
      <w:r w:rsidRPr="00D31FFA">
        <w:rPr>
          <w:rFonts w:ascii="Tahoma" w:eastAsia="Verdana" w:hAnsi="Tahoma" w:cs="Tahoma"/>
          <w:spacing w:val="-16"/>
          <w:sz w:val="22"/>
          <w:szCs w:val="22"/>
          <w:u w:val="single"/>
          <w:lang w:bidi="pt-BR"/>
        </w:rPr>
        <w:t xml:space="preserve"> </w:t>
      </w:r>
      <w:r w:rsidRPr="00D31FFA">
        <w:rPr>
          <w:rFonts w:ascii="Tahoma" w:eastAsia="Verdana" w:hAnsi="Tahoma" w:cs="Tahoma"/>
          <w:sz w:val="22"/>
          <w:szCs w:val="22"/>
          <w:u w:val="single"/>
          <w:lang w:bidi="pt-BR"/>
        </w:rPr>
        <w:t>Unitário</w:t>
      </w:r>
      <w:r w:rsidRPr="00D31FFA">
        <w:rPr>
          <w:rFonts w:ascii="Tahoma" w:eastAsia="Verdana" w:hAnsi="Tahoma" w:cs="Tahoma"/>
          <w:sz w:val="22"/>
          <w:szCs w:val="22"/>
          <w:lang w:bidi="pt-BR"/>
        </w:rPr>
        <w:t>”).</w:t>
      </w:r>
    </w:p>
    <w:p w14:paraId="33D37F62" w14:textId="77777777" w:rsidR="00833A8D" w:rsidRPr="00D31FFA"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eastAsia="Verdana" w:hAnsi="Tahoma" w:cs="Tahoma"/>
          <w:b/>
          <w:bCs/>
          <w:sz w:val="22"/>
          <w:szCs w:val="22"/>
          <w:lang w:bidi="pt-BR"/>
        </w:rPr>
        <w:t>Quantidade de</w:t>
      </w:r>
      <w:r w:rsidRPr="00D31FFA">
        <w:rPr>
          <w:rFonts w:ascii="Tahoma" w:eastAsia="Verdana" w:hAnsi="Tahoma" w:cs="Tahoma"/>
          <w:b/>
          <w:bCs/>
          <w:spacing w:val="-1"/>
          <w:sz w:val="22"/>
          <w:szCs w:val="22"/>
          <w:lang w:bidi="pt-BR"/>
        </w:rPr>
        <w:t xml:space="preserve"> </w:t>
      </w:r>
      <w:r w:rsidRPr="00D31FFA">
        <w:rPr>
          <w:rFonts w:ascii="Tahoma" w:eastAsia="Verdana" w:hAnsi="Tahoma" w:cs="Tahoma"/>
          <w:b/>
          <w:bCs/>
          <w:sz w:val="22"/>
          <w:szCs w:val="22"/>
          <w:lang w:bidi="pt-BR"/>
        </w:rPr>
        <w:t>Debêntures</w:t>
      </w:r>
    </w:p>
    <w:p w14:paraId="53CAA074" w14:textId="6976CAB7" w:rsidR="002E7D1B" w:rsidRPr="00D31FFA" w:rsidRDefault="00833A8D" w:rsidP="00D841E3">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18" w:name="_Ref100046748"/>
      <w:r w:rsidRPr="00D31FFA">
        <w:rPr>
          <w:rFonts w:ascii="Tahoma" w:eastAsia="Verdana" w:hAnsi="Tahoma" w:cs="Tahoma"/>
          <w:sz w:val="22"/>
          <w:szCs w:val="22"/>
          <w:lang w:bidi="pt-BR"/>
        </w:rPr>
        <w:t xml:space="preserve">Serão emitidas </w:t>
      </w:r>
      <w:r w:rsidR="003868C4" w:rsidRPr="00D31FFA">
        <w:rPr>
          <w:rFonts w:ascii="Tahoma" w:eastAsia="Verdana" w:hAnsi="Tahoma" w:cs="Tahoma"/>
          <w:sz w:val="22"/>
          <w:szCs w:val="22"/>
          <w:lang w:val="pt-BR" w:bidi="pt-BR"/>
        </w:rPr>
        <w:t xml:space="preserve">até </w:t>
      </w:r>
      <w:r w:rsidR="0078243E" w:rsidRPr="00D31FFA">
        <w:rPr>
          <w:rFonts w:ascii="Tahoma" w:eastAsia="Verdana" w:hAnsi="Tahoma" w:cs="Tahoma"/>
          <w:sz w:val="22"/>
          <w:szCs w:val="22"/>
          <w:lang w:val="pt-BR" w:bidi="pt-BR"/>
        </w:rPr>
        <w:t>2.800.000</w:t>
      </w:r>
      <w:r w:rsidRPr="00D31FFA">
        <w:rPr>
          <w:rFonts w:ascii="Tahoma" w:eastAsia="Verdana" w:hAnsi="Tahoma" w:cs="Tahoma"/>
          <w:sz w:val="22"/>
          <w:szCs w:val="22"/>
          <w:lang w:bidi="pt-BR"/>
        </w:rPr>
        <w:t xml:space="preserve"> (</w:t>
      </w:r>
      <w:r w:rsidR="0078243E" w:rsidRPr="00D31FFA">
        <w:rPr>
          <w:rFonts w:ascii="Tahoma" w:eastAsia="Verdana" w:hAnsi="Tahoma" w:cs="Tahoma"/>
          <w:sz w:val="22"/>
          <w:szCs w:val="22"/>
          <w:lang w:val="pt-BR" w:bidi="pt-BR"/>
        </w:rPr>
        <w:t>dois milhões e oitocentas</w:t>
      </w:r>
      <w:r w:rsidRPr="00D31FFA">
        <w:rPr>
          <w:rFonts w:ascii="Tahoma" w:eastAsia="Verdana" w:hAnsi="Tahoma" w:cs="Tahoma"/>
          <w:sz w:val="22"/>
          <w:szCs w:val="22"/>
          <w:lang w:bidi="pt-BR"/>
        </w:rPr>
        <w:t xml:space="preserve"> mil) Debêntures.</w:t>
      </w:r>
      <w:r w:rsidR="003868C4" w:rsidRPr="00D31FFA">
        <w:rPr>
          <w:rFonts w:ascii="Tahoma" w:hAnsi="Tahoma" w:cs="Tahoma"/>
          <w:sz w:val="22"/>
          <w:szCs w:val="22"/>
        </w:rPr>
        <w:t xml:space="preserve"> A quantidade de Debêntures a ser emitida será definida conforme a demanda pelas Debêntures apurada por meio do Procedimento de </w:t>
      </w:r>
      <w:r w:rsidR="003868C4" w:rsidRPr="00D31FFA">
        <w:rPr>
          <w:rFonts w:ascii="Tahoma" w:hAnsi="Tahoma" w:cs="Tahoma"/>
          <w:i/>
          <w:sz w:val="22"/>
          <w:szCs w:val="22"/>
        </w:rPr>
        <w:t>Bookbuilding</w:t>
      </w:r>
      <w:r w:rsidR="00980A29" w:rsidRPr="00D31FFA">
        <w:rPr>
          <w:rFonts w:ascii="Tahoma" w:hAnsi="Tahoma" w:cs="Tahoma"/>
          <w:iCs/>
          <w:sz w:val="22"/>
          <w:szCs w:val="22"/>
          <w:lang w:val="pt-BR"/>
        </w:rPr>
        <w:t>, observa</w:t>
      </w:r>
      <w:r w:rsidR="00980A29" w:rsidRPr="00D31FFA">
        <w:rPr>
          <w:rFonts w:ascii="Tahoma" w:hAnsi="Tahoma" w:cs="Tahoma"/>
          <w:sz w:val="22"/>
          <w:szCs w:val="22"/>
          <w:lang w:val="pt-BR"/>
        </w:rPr>
        <w:t>da a Quantidade Mínima</w:t>
      </w:r>
      <w:bookmarkEnd w:id="18"/>
      <w:r w:rsidR="00F57FFB" w:rsidRPr="00D31FFA">
        <w:rPr>
          <w:rFonts w:ascii="Tahoma" w:hAnsi="Tahoma" w:cs="Tahoma"/>
          <w:sz w:val="22"/>
          <w:szCs w:val="22"/>
          <w:lang w:val="pt-BR"/>
        </w:rPr>
        <w:t>.</w:t>
      </w:r>
    </w:p>
    <w:p w14:paraId="1F7A516B" w14:textId="77777777" w:rsidR="00833A8D" w:rsidRPr="00D31FFA" w:rsidRDefault="00833A8D"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eastAsia="Verdana" w:hAnsi="Tahoma" w:cs="Tahoma"/>
          <w:b/>
          <w:bCs/>
          <w:sz w:val="22"/>
          <w:szCs w:val="22"/>
          <w:lang w:bidi="pt-BR"/>
        </w:rPr>
        <w:t>Preço de Subscrição e Forma de Integralização</w:t>
      </w:r>
    </w:p>
    <w:p w14:paraId="32923017" w14:textId="731E2FFA" w:rsidR="00833A8D" w:rsidRPr="00D31FFA" w:rsidRDefault="00833A8D"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w:t>
      </w:r>
      <w:r w:rsidRPr="00D31FFA">
        <w:rPr>
          <w:rFonts w:ascii="Tahoma" w:eastAsia="Verdana" w:hAnsi="Tahoma" w:cs="Tahoma"/>
          <w:iCs/>
          <w:sz w:val="22"/>
          <w:szCs w:val="22"/>
          <w:lang w:bidi="pt-BR"/>
        </w:rPr>
        <w:t xml:space="preserve"> Debêntures serão integralizadas à vista, em moeda corrente nacional, no ato da subscrição, durante o prazo de distribuição das Debêntures na forma dos artigos 7º-A e 8° da Instrução CVM 476, de acordo com as normas de liquidação aplicáveis à B3, pelo seu Valor Nominal Unitário, acrescido da Remuneração </w:t>
      </w:r>
      <w:r w:rsidRPr="00D31FFA">
        <w:rPr>
          <w:rFonts w:ascii="Tahoma" w:eastAsia="Verdana" w:hAnsi="Tahoma" w:cs="Tahoma"/>
          <w:sz w:val="22"/>
          <w:szCs w:val="22"/>
          <w:lang w:bidi="pt-BR"/>
        </w:rPr>
        <w:t>(conforme definido abaixo)</w:t>
      </w:r>
      <w:r w:rsidRPr="00D31FFA">
        <w:rPr>
          <w:rFonts w:ascii="Tahoma" w:eastAsia="Verdana" w:hAnsi="Tahoma" w:cs="Tahoma"/>
          <w:iCs/>
          <w:sz w:val="22"/>
          <w:szCs w:val="22"/>
          <w:lang w:bidi="pt-BR"/>
        </w:rPr>
        <w:t xml:space="preserve">, calculada </w:t>
      </w:r>
      <w:r w:rsidRPr="00D31FFA">
        <w:rPr>
          <w:rFonts w:ascii="Tahoma" w:eastAsia="Verdana" w:hAnsi="Tahoma" w:cs="Tahoma"/>
          <w:i/>
          <w:iCs/>
          <w:sz w:val="22"/>
          <w:szCs w:val="22"/>
          <w:lang w:bidi="pt-BR"/>
        </w:rPr>
        <w:t>pro rata temporis</w:t>
      </w:r>
      <w:r w:rsidRPr="00D31FFA">
        <w:rPr>
          <w:rFonts w:ascii="Tahoma" w:eastAsia="Verdana" w:hAnsi="Tahoma" w:cs="Tahoma"/>
          <w:iCs/>
          <w:sz w:val="22"/>
          <w:szCs w:val="22"/>
          <w:lang w:bidi="pt-BR"/>
        </w:rPr>
        <w:t xml:space="preserve"> desde a </w:t>
      </w:r>
      <w:bookmarkStart w:id="19" w:name="_Hlk101188532"/>
      <w:r w:rsidRPr="00D31FFA">
        <w:rPr>
          <w:rFonts w:ascii="Tahoma" w:eastAsia="Verdana" w:hAnsi="Tahoma" w:cs="Tahoma"/>
          <w:iCs/>
          <w:sz w:val="22"/>
          <w:szCs w:val="22"/>
          <w:lang w:bidi="pt-BR"/>
        </w:rPr>
        <w:t xml:space="preserve">Data </w:t>
      </w:r>
      <w:r w:rsidR="003C6C86" w:rsidRPr="00D31FFA">
        <w:rPr>
          <w:rFonts w:ascii="Tahoma" w:eastAsia="Verdana" w:hAnsi="Tahoma" w:cs="Tahoma"/>
          <w:iCs/>
          <w:sz w:val="22"/>
          <w:szCs w:val="22"/>
          <w:lang w:val="pt-BR" w:bidi="pt-BR"/>
        </w:rPr>
        <w:t>de Início da Rentabilidade</w:t>
      </w:r>
      <w:r w:rsidRPr="00D31FFA">
        <w:rPr>
          <w:rFonts w:ascii="Tahoma" w:eastAsia="Verdana" w:hAnsi="Tahoma" w:cs="Tahoma"/>
          <w:iCs/>
          <w:sz w:val="22"/>
          <w:szCs w:val="22"/>
          <w:lang w:bidi="pt-BR"/>
        </w:rPr>
        <w:t xml:space="preserve"> </w:t>
      </w:r>
      <w:bookmarkEnd w:id="19"/>
      <w:r w:rsidRPr="00D31FFA">
        <w:rPr>
          <w:rFonts w:ascii="Tahoma" w:eastAsia="Verdana" w:hAnsi="Tahoma" w:cs="Tahoma"/>
          <w:iCs/>
          <w:sz w:val="22"/>
          <w:szCs w:val="22"/>
          <w:lang w:bidi="pt-BR"/>
        </w:rPr>
        <w:t xml:space="preserve">ou desde a Data de Pagamento da Remuneração </w:t>
      </w:r>
      <w:r w:rsidRPr="00D31FFA">
        <w:rPr>
          <w:rFonts w:ascii="Tahoma" w:eastAsia="Verdana" w:hAnsi="Tahoma" w:cs="Tahoma"/>
          <w:sz w:val="22"/>
          <w:szCs w:val="22"/>
          <w:lang w:bidi="pt-BR"/>
        </w:rPr>
        <w:t>(conforme definido abaixo)</w:t>
      </w:r>
      <w:r w:rsidRPr="00D31FFA">
        <w:rPr>
          <w:rFonts w:ascii="Tahoma" w:eastAsia="Verdana" w:hAnsi="Tahoma" w:cs="Tahoma"/>
          <w:iCs/>
          <w:sz w:val="22"/>
          <w:szCs w:val="22"/>
          <w:lang w:bidi="pt-BR"/>
        </w:rPr>
        <w:t xml:space="preserve"> imediatamente anterior (conforme aplicável) até a data de sua efetiva integralização </w:t>
      </w:r>
      <w:r w:rsidRPr="00D31FFA">
        <w:rPr>
          <w:rFonts w:ascii="Tahoma" w:eastAsia="Verdana" w:hAnsi="Tahoma" w:cs="Tahoma"/>
          <w:bCs/>
          <w:iCs/>
          <w:sz w:val="22"/>
          <w:szCs w:val="22"/>
          <w:lang w:bidi="pt-BR"/>
        </w:rPr>
        <w:t>(“</w:t>
      </w:r>
      <w:r w:rsidRPr="00D31FFA">
        <w:rPr>
          <w:rFonts w:ascii="Tahoma" w:eastAsia="Verdana" w:hAnsi="Tahoma" w:cs="Tahoma"/>
          <w:bCs/>
          <w:iCs/>
          <w:sz w:val="22"/>
          <w:szCs w:val="22"/>
          <w:u w:val="single"/>
          <w:lang w:bidi="pt-BR"/>
        </w:rPr>
        <w:t>Preço de Subscrição</w:t>
      </w:r>
      <w:r w:rsidRPr="00D31FFA">
        <w:rPr>
          <w:rFonts w:ascii="Tahoma" w:eastAsia="Verdana" w:hAnsi="Tahoma" w:cs="Tahoma"/>
          <w:bCs/>
          <w:iCs/>
          <w:sz w:val="22"/>
          <w:szCs w:val="22"/>
          <w:lang w:bidi="pt-BR"/>
        </w:rPr>
        <w:t>”), observado que em qualquer hipótese, ao Preço de Subscrição poderá ser aplicado deságio, a ser definido pelos Coordenadores em conjunto com a Emissora, se for o caso, no ato de subscrição das Debêntures, desde que aplicado de forma igualitária à totalidade das Debêntures em cada data de integralização</w:t>
      </w:r>
      <w:r w:rsidRPr="00D31FFA">
        <w:rPr>
          <w:rFonts w:ascii="Tahoma" w:eastAsia="Verdana" w:hAnsi="Tahoma" w:cs="Tahoma"/>
          <w:iCs/>
          <w:sz w:val="22"/>
          <w:szCs w:val="22"/>
          <w:lang w:bidi="pt-BR"/>
        </w:rPr>
        <w:t>.</w:t>
      </w:r>
    </w:p>
    <w:p w14:paraId="2D4BC15E" w14:textId="77777777" w:rsidR="002E7D1B"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20" w:name="_Ref100135840"/>
      <w:r w:rsidRPr="00D31FFA">
        <w:rPr>
          <w:rFonts w:ascii="Tahoma" w:hAnsi="Tahoma" w:cs="Tahoma"/>
          <w:b/>
          <w:bCs/>
          <w:sz w:val="22"/>
          <w:szCs w:val="22"/>
        </w:rPr>
        <w:t>Atualização</w:t>
      </w:r>
      <w:r w:rsidRPr="00D31FFA">
        <w:rPr>
          <w:rFonts w:ascii="Tahoma" w:eastAsia="Verdana" w:hAnsi="Tahoma" w:cs="Tahoma"/>
          <w:b/>
          <w:bCs/>
          <w:sz w:val="22"/>
          <w:szCs w:val="22"/>
          <w:lang w:bidi="pt-BR"/>
        </w:rPr>
        <w:t xml:space="preserve"> Monetária</w:t>
      </w:r>
      <w:bookmarkEnd w:id="20"/>
    </w:p>
    <w:p w14:paraId="27D8DB02" w14:textId="320D2838" w:rsidR="005C5FAB" w:rsidRPr="00D31FFA" w:rsidRDefault="00B77521">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 Valor Nominal Unitário das Debêntures</w:t>
      </w:r>
      <w:r w:rsidR="004060CF" w:rsidRPr="00D31FFA">
        <w:rPr>
          <w:rFonts w:ascii="Tahoma" w:eastAsia="Verdana" w:hAnsi="Tahoma" w:cs="Tahoma"/>
          <w:sz w:val="22"/>
          <w:szCs w:val="22"/>
          <w:lang w:val="pt-BR" w:bidi="pt-BR"/>
        </w:rPr>
        <w:t xml:space="preserve"> </w:t>
      </w:r>
      <w:r w:rsidR="00EA54C4" w:rsidRPr="00D31FFA">
        <w:rPr>
          <w:rFonts w:ascii="Tahoma" w:eastAsia="Verdana" w:hAnsi="Tahoma" w:cs="Tahoma"/>
          <w:sz w:val="22"/>
          <w:szCs w:val="22"/>
          <w:lang w:val="pt-BR" w:bidi="pt-BR"/>
        </w:rPr>
        <w:t xml:space="preserve">não </w:t>
      </w:r>
      <w:r w:rsidRPr="00D31FFA">
        <w:rPr>
          <w:rFonts w:ascii="Tahoma" w:eastAsia="Verdana" w:hAnsi="Tahoma" w:cs="Tahoma"/>
          <w:sz w:val="22"/>
          <w:szCs w:val="22"/>
          <w:lang w:bidi="pt-BR"/>
        </w:rPr>
        <w:t xml:space="preserve">será atualizado </w:t>
      </w:r>
      <w:r w:rsidR="004060CF" w:rsidRPr="00D31FFA">
        <w:rPr>
          <w:rFonts w:ascii="Tahoma" w:eastAsia="Verdana" w:hAnsi="Tahoma" w:cs="Tahoma"/>
          <w:sz w:val="22"/>
          <w:szCs w:val="22"/>
          <w:lang w:val="pt-BR" w:bidi="pt-BR"/>
        </w:rPr>
        <w:t>monetariamente</w:t>
      </w:r>
      <w:bookmarkStart w:id="21" w:name="_Ref100134880"/>
      <w:bookmarkStart w:id="22" w:name="_Hlk100145049"/>
      <w:r w:rsidR="005C5FAB" w:rsidRPr="00D31FFA">
        <w:rPr>
          <w:rFonts w:ascii="Tahoma" w:eastAsia="Verdana" w:hAnsi="Tahoma" w:cs="Tahoma"/>
          <w:sz w:val="22"/>
          <w:szCs w:val="22"/>
          <w:lang w:bidi="pt-BR"/>
        </w:rPr>
        <w:t>.</w:t>
      </w:r>
      <w:bookmarkEnd w:id="21"/>
      <w:r w:rsidR="008267C7" w:rsidRPr="00D31FFA">
        <w:rPr>
          <w:rFonts w:ascii="Tahoma" w:eastAsia="Verdana" w:hAnsi="Tahoma" w:cs="Tahoma"/>
          <w:sz w:val="22"/>
          <w:szCs w:val="22"/>
          <w:lang w:val="pt-BR" w:bidi="pt-BR"/>
        </w:rPr>
        <w:t xml:space="preserve"> </w:t>
      </w:r>
    </w:p>
    <w:bookmarkEnd w:id="22"/>
    <w:p w14:paraId="45569C51"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lastRenderedPageBreak/>
        <w:t>Remuneração</w:t>
      </w:r>
      <w:r w:rsidR="00833A8D" w:rsidRPr="00D31FFA">
        <w:rPr>
          <w:rFonts w:ascii="Tahoma" w:eastAsia="Verdana" w:hAnsi="Tahoma" w:cs="Tahoma"/>
          <w:b/>
          <w:bCs/>
          <w:sz w:val="22"/>
          <w:szCs w:val="22"/>
          <w:lang w:bidi="pt-BR"/>
        </w:rPr>
        <w:t xml:space="preserve"> das Debêntures</w:t>
      </w:r>
    </w:p>
    <w:p w14:paraId="26B7AFEF" w14:textId="4F811387" w:rsidR="002E7D1B" w:rsidRPr="00D31FFA" w:rsidRDefault="005C5FA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val="pt-BR" w:bidi="pt-BR"/>
        </w:rPr>
      </w:pPr>
      <w:bookmarkStart w:id="23" w:name="_Ref100149951"/>
      <w:bookmarkStart w:id="24" w:name="_Ref100847289"/>
      <w:r w:rsidRPr="00D31FFA">
        <w:rPr>
          <w:rFonts w:ascii="Tahoma" w:eastAsia="Verdana" w:hAnsi="Tahoma" w:cs="Tahoma"/>
          <w:sz w:val="22"/>
          <w:szCs w:val="22"/>
          <w:lang w:val="pt-BR" w:bidi="pt-BR"/>
        </w:rPr>
        <w:t xml:space="preserve">Sobre o Valor Nominal </w:t>
      </w:r>
      <w:r w:rsidR="00EA54C4" w:rsidRPr="00D31FFA">
        <w:rPr>
          <w:rFonts w:ascii="Tahoma" w:eastAsia="Verdana" w:hAnsi="Tahoma" w:cs="Tahoma"/>
          <w:sz w:val="22"/>
          <w:szCs w:val="22"/>
          <w:lang w:val="pt-BR" w:bidi="pt-BR"/>
        </w:rPr>
        <w:t xml:space="preserve">Unitário </w:t>
      </w:r>
      <w:r w:rsidRPr="00D31FFA">
        <w:rPr>
          <w:rFonts w:ascii="Tahoma" w:eastAsia="Verdana" w:hAnsi="Tahoma" w:cs="Tahoma"/>
          <w:sz w:val="22"/>
          <w:szCs w:val="22"/>
          <w:lang w:val="pt-BR" w:bidi="pt-BR"/>
        </w:rPr>
        <w:t>das Debêntures incidirão juros remuneratórios</w:t>
      </w:r>
      <w:r w:rsidR="00600421" w:rsidRPr="00D31FFA">
        <w:rPr>
          <w:rFonts w:ascii="Tahoma" w:eastAsia="Verdana" w:hAnsi="Tahoma" w:cs="Tahoma"/>
          <w:sz w:val="22"/>
          <w:szCs w:val="22"/>
          <w:lang w:val="pt-BR" w:bidi="pt-BR"/>
        </w:rPr>
        <w:t xml:space="preserve"> prefixados</w:t>
      </w:r>
      <w:r w:rsidR="00F32E43" w:rsidRPr="00D31FFA">
        <w:rPr>
          <w:rFonts w:ascii="Tahoma" w:eastAsia="Verdana" w:hAnsi="Tahoma" w:cs="Tahoma"/>
          <w:sz w:val="22"/>
          <w:szCs w:val="22"/>
          <w:lang w:val="pt-BR" w:bidi="pt-BR"/>
        </w:rPr>
        <w:t xml:space="preserve">, a ser definido por meio do Procedimento de </w:t>
      </w:r>
      <w:proofErr w:type="spellStart"/>
      <w:r w:rsidR="00F32E43" w:rsidRPr="00D31FFA">
        <w:rPr>
          <w:rFonts w:ascii="Tahoma" w:eastAsia="Verdana" w:hAnsi="Tahoma" w:cs="Tahoma"/>
          <w:i/>
          <w:sz w:val="22"/>
          <w:szCs w:val="22"/>
          <w:lang w:val="pt-BR" w:bidi="pt-BR"/>
        </w:rPr>
        <w:t>Bookuilding</w:t>
      </w:r>
      <w:proofErr w:type="spellEnd"/>
      <w:r w:rsidR="00F32E43" w:rsidRPr="00D31FFA">
        <w:rPr>
          <w:rFonts w:ascii="Tahoma" w:eastAsia="Verdana" w:hAnsi="Tahoma" w:cs="Tahoma"/>
          <w:i/>
          <w:sz w:val="22"/>
          <w:szCs w:val="22"/>
          <w:lang w:val="pt-BR" w:bidi="pt-BR"/>
        </w:rPr>
        <w:t xml:space="preserve">, </w:t>
      </w:r>
      <w:r w:rsidR="00F32E43" w:rsidRPr="00D31FFA">
        <w:rPr>
          <w:rFonts w:ascii="Tahoma" w:eastAsia="Verdana" w:hAnsi="Tahoma" w:cs="Tahoma"/>
          <w:sz w:val="22"/>
          <w:szCs w:val="22"/>
          <w:lang w:val="pt-BR" w:bidi="pt-BR"/>
        </w:rPr>
        <w:t>em todo caso limitado</w:t>
      </w:r>
      <w:r w:rsidR="00F32E43" w:rsidRPr="00D31FFA">
        <w:rPr>
          <w:rFonts w:ascii="Tahoma" w:eastAsia="Verdana" w:hAnsi="Tahoma" w:cs="Tahoma"/>
          <w:i/>
          <w:sz w:val="22"/>
          <w:szCs w:val="22"/>
          <w:lang w:val="pt-BR" w:bidi="pt-BR"/>
        </w:rPr>
        <w:t xml:space="preserve"> </w:t>
      </w:r>
      <w:r w:rsidR="00C22B65" w:rsidRPr="00D31FFA">
        <w:rPr>
          <w:rFonts w:ascii="Tahoma" w:eastAsia="Verdana" w:hAnsi="Tahoma" w:cs="Tahoma"/>
          <w:sz w:val="22"/>
          <w:szCs w:val="22"/>
          <w:lang w:val="pt-BR" w:bidi="pt-BR"/>
        </w:rPr>
        <w:t>a</w:t>
      </w:r>
      <w:r w:rsidR="00600421" w:rsidRPr="00D31FFA">
        <w:rPr>
          <w:rFonts w:ascii="Tahoma" w:eastAsia="Verdana" w:hAnsi="Tahoma" w:cs="Tahoma"/>
          <w:sz w:val="22"/>
          <w:szCs w:val="22"/>
          <w:lang w:val="pt-BR" w:bidi="pt-BR"/>
        </w:rPr>
        <w:t xml:space="preserve"> </w:t>
      </w:r>
      <w:r w:rsidRPr="00B06036">
        <w:rPr>
          <w:rFonts w:ascii="Tahoma" w:eastAsia="Verdana" w:hAnsi="Tahoma" w:cs="Tahoma"/>
          <w:sz w:val="22"/>
          <w:szCs w:val="22"/>
          <w:highlight w:val="lightGray"/>
          <w:lang w:val="pt-BR" w:bidi="pt-BR"/>
        </w:rPr>
        <w:t>[</w:t>
      </w:r>
      <w:proofErr w:type="gramStart"/>
      <w:r w:rsidRPr="00B06036">
        <w:rPr>
          <w:rFonts w:ascii="Tahoma" w:eastAsia="Verdana" w:hAnsi="Tahoma" w:cs="Tahoma"/>
          <w:sz w:val="22"/>
          <w:szCs w:val="22"/>
          <w:highlight w:val="lightGray"/>
          <w:lang w:val="pt-BR" w:bidi="pt-BR"/>
        </w:rPr>
        <w:t>=]%</w:t>
      </w:r>
      <w:proofErr w:type="gramEnd"/>
      <w:r w:rsidRPr="00B06036">
        <w:rPr>
          <w:rFonts w:ascii="Tahoma" w:eastAsia="Verdana" w:hAnsi="Tahoma" w:cs="Tahoma"/>
          <w:sz w:val="22"/>
          <w:szCs w:val="22"/>
          <w:highlight w:val="lightGray"/>
          <w:lang w:val="pt-BR" w:bidi="pt-BR"/>
        </w:rPr>
        <w:t xml:space="preserve"> ([=])</w:t>
      </w:r>
      <w:r w:rsidRPr="00D31FFA">
        <w:rPr>
          <w:rFonts w:ascii="Tahoma" w:eastAsia="Verdana" w:hAnsi="Tahoma" w:cs="Tahoma"/>
          <w:sz w:val="22"/>
          <w:szCs w:val="22"/>
          <w:lang w:val="pt-BR" w:bidi="pt-BR"/>
        </w:rPr>
        <w:t xml:space="preserve"> ao ano, base 252 (duzentos e cinquenta e dois) Dias Úteis</w:t>
      </w:r>
      <w:r w:rsidR="00C22B65" w:rsidRPr="00D31FFA" w:rsidDel="00C22B65">
        <w:rPr>
          <w:rFonts w:ascii="Tahoma" w:eastAsia="Verdana" w:hAnsi="Tahoma" w:cs="Tahoma"/>
          <w:sz w:val="22"/>
          <w:szCs w:val="22"/>
          <w:lang w:val="pt-BR" w:bidi="pt-BR"/>
        </w:rPr>
        <w:t xml:space="preserve"> </w:t>
      </w:r>
      <w:r w:rsidRPr="00D31FFA">
        <w:rPr>
          <w:rFonts w:ascii="Tahoma" w:eastAsia="Verdana" w:hAnsi="Tahoma" w:cs="Tahoma"/>
          <w:sz w:val="22"/>
          <w:szCs w:val="22"/>
          <w:lang w:val="pt-BR" w:bidi="pt-BR"/>
        </w:rPr>
        <w:t>(“</w:t>
      </w:r>
      <w:r w:rsidRPr="00D31FFA">
        <w:rPr>
          <w:rFonts w:ascii="Tahoma" w:eastAsia="Verdana" w:hAnsi="Tahoma" w:cs="Tahoma"/>
          <w:sz w:val="22"/>
          <w:szCs w:val="22"/>
          <w:u w:val="single"/>
          <w:lang w:val="pt-BR" w:bidi="pt-BR"/>
        </w:rPr>
        <w:t>Remuneração</w:t>
      </w:r>
      <w:r w:rsidRPr="00D31FFA">
        <w:rPr>
          <w:rFonts w:ascii="Tahoma" w:eastAsia="Verdana" w:hAnsi="Tahoma" w:cs="Tahoma"/>
          <w:sz w:val="22"/>
          <w:szCs w:val="22"/>
          <w:lang w:val="pt-BR" w:bidi="pt-BR"/>
        </w:rPr>
        <w:t>”).</w:t>
      </w:r>
      <w:bookmarkStart w:id="25" w:name="_Hlk100651725"/>
      <w:bookmarkEnd w:id="23"/>
      <w:r w:rsidR="007D3937" w:rsidRPr="00D31FFA">
        <w:rPr>
          <w:rFonts w:ascii="Tahoma" w:eastAsia="Verdana" w:hAnsi="Tahoma" w:cs="Tahoma"/>
          <w:sz w:val="22"/>
          <w:szCs w:val="22"/>
          <w:lang w:val="pt-BR" w:bidi="pt-BR"/>
        </w:rPr>
        <w:t xml:space="preserve"> </w:t>
      </w:r>
      <w:bookmarkEnd w:id="25"/>
      <w:r w:rsidR="00F32E43" w:rsidRPr="00D31FFA">
        <w:rPr>
          <w:rFonts w:ascii="Tahoma" w:eastAsia="Verdana" w:hAnsi="Tahoma" w:cs="Tahoma"/>
          <w:sz w:val="22"/>
          <w:szCs w:val="22"/>
          <w:lang w:val="pt-BR" w:bidi="pt-BR"/>
        </w:rPr>
        <w:t>A Remuneração final, uma vez calculada em conformidade com a Cláusula </w:t>
      </w:r>
      <w:r w:rsidR="00F32E43" w:rsidRPr="00D31FFA">
        <w:rPr>
          <w:rFonts w:ascii="Tahoma" w:eastAsia="Verdana" w:hAnsi="Tahoma" w:cs="Tahoma"/>
          <w:sz w:val="22"/>
          <w:szCs w:val="22"/>
          <w:lang w:val="pt-BR" w:bidi="pt-BR"/>
        </w:rPr>
        <w:fldChar w:fldCharType="begin"/>
      </w:r>
      <w:r w:rsidR="00F32E43" w:rsidRPr="00D31FFA">
        <w:rPr>
          <w:rFonts w:ascii="Tahoma" w:eastAsia="Verdana" w:hAnsi="Tahoma" w:cs="Tahoma"/>
          <w:sz w:val="22"/>
          <w:szCs w:val="22"/>
          <w:lang w:val="pt-BR" w:bidi="pt-BR"/>
        </w:rPr>
        <w:instrText xml:space="preserve"> REF _Ref100847169 \r \p \h  \* MERGEFORMAT </w:instrText>
      </w:r>
      <w:r w:rsidR="00F32E43" w:rsidRPr="00D31FFA">
        <w:rPr>
          <w:rFonts w:ascii="Tahoma" w:eastAsia="Verdana" w:hAnsi="Tahoma" w:cs="Tahoma"/>
          <w:sz w:val="22"/>
          <w:szCs w:val="22"/>
          <w:lang w:val="pt-BR" w:bidi="pt-BR"/>
        </w:rPr>
      </w:r>
      <w:r w:rsidR="00F32E43" w:rsidRPr="00D31FFA">
        <w:rPr>
          <w:rFonts w:ascii="Tahoma" w:eastAsia="Verdana" w:hAnsi="Tahoma" w:cs="Tahoma"/>
          <w:sz w:val="22"/>
          <w:szCs w:val="22"/>
          <w:lang w:val="pt-BR" w:bidi="pt-BR"/>
        </w:rPr>
        <w:fldChar w:fldCharType="separate"/>
      </w:r>
      <w:r w:rsidR="00F013EB" w:rsidRPr="00D31FFA">
        <w:rPr>
          <w:rFonts w:ascii="Tahoma" w:eastAsia="Verdana" w:hAnsi="Tahoma" w:cs="Tahoma"/>
          <w:sz w:val="22"/>
          <w:szCs w:val="22"/>
          <w:lang w:val="pt-BR" w:bidi="pt-BR"/>
        </w:rPr>
        <w:t>3.7 acima</w:t>
      </w:r>
      <w:r w:rsidR="00F32E43" w:rsidRPr="00D31FFA">
        <w:rPr>
          <w:rFonts w:ascii="Tahoma" w:eastAsia="Verdana" w:hAnsi="Tahoma" w:cs="Tahoma"/>
          <w:sz w:val="22"/>
          <w:szCs w:val="22"/>
          <w:lang w:val="pt-BR" w:bidi="pt-BR"/>
        </w:rPr>
        <w:fldChar w:fldCharType="end"/>
      </w:r>
      <w:r w:rsidR="00F32E43" w:rsidRPr="00D31FFA">
        <w:rPr>
          <w:rFonts w:ascii="Tahoma" w:eastAsia="Verdana" w:hAnsi="Tahoma" w:cs="Tahoma"/>
          <w:sz w:val="22"/>
          <w:szCs w:val="22"/>
          <w:lang w:val="pt-BR" w:bidi="pt-BR"/>
        </w:rPr>
        <w:t>, será ratificada por meio do Aditamento ao Bookbuilding.</w:t>
      </w:r>
      <w:bookmarkEnd w:id="24"/>
      <w:r w:rsidR="005C3301" w:rsidRPr="00D31FFA">
        <w:rPr>
          <w:rFonts w:ascii="Tahoma" w:eastAsia="Verdana" w:hAnsi="Tahoma" w:cs="Tahoma"/>
          <w:sz w:val="22"/>
          <w:szCs w:val="22"/>
          <w:lang w:val="pt-BR" w:bidi="pt-BR"/>
        </w:rPr>
        <w:t xml:space="preserve"> </w:t>
      </w:r>
      <w:r w:rsidR="00944F56" w:rsidRPr="00D31FFA">
        <w:rPr>
          <w:rFonts w:ascii="Tahoma" w:eastAsia="Verdana" w:hAnsi="Tahoma" w:cs="Tahoma"/>
          <w:sz w:val="22"/>
          <w:szCs w:val="22"/>
          <w:highlight w:val="lightGray"/>
          <w:lang w:val="pt-BR" w:bidi="pt-BR"/>
        </w:rPr>
        <w:t>[</w:t>
      </w:r>
      <w:r w:rsidR="00944F56" w:rsidRPr="00D31FFA">
        <w:rPr>
          <w:rFonts w:ascii="Tahoma" w:eastAsia="Verdana" w:hAnsi="Tahoma" w:cs="Tahoma"/>
          <w:b/>
          <w:sz w:val="22"/>
          <w:szCs w:val="22"/>
          <w:highlight w:val="lightGray"/>
          <w:lang w:val="pt-BR" w:bidi="pt-BR"/>
        </w:rPr>
        <w:t>Nota Mattos Filho:</w:t>
      </w:r>
      <w:r w:rsidR="00944F56" w:rsidRPr="00D31FFA">
        <w:rPr>
          <w:rFonts w:ascii="Tahoma" w:eastAsia="Verdana" w:hAnsi="Tahoma" w:cs="Tahoma"/>
          <w:sz w:val="22"/>
          <w:szCs w:val="22"/>
          <w:highlight w:val="lightGray"/>
          <w:lang w:val="pt-BR" w:bidi="pt-BR"/>
        </w:rPr>
        <w:t xml:space="preserve"> favor confirmar]</w:t>
      </w:r>
    </w:p>
    <w:p w14:paraId="6FE53BDD" w14:textId="57CF8DE5" w:rsidR="005C5FAB" w:rsidRPr="00D31FFA" w:rsidRDefault="005976A6" w:rsidP="002055D8">
      <w:pPr>
        <w:pStyle w:val="PargrafodaLista"/>
        <w:numPr>
          <w:ilvl w:val="2"/>
          <w:numId w:val="23"/>
        </w:numPr>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 xml:space="preserve"> </w:t>
      </w:r>
      <w:r w:rsidR="008845BC" w:rsidRPr="00D31FFA">
        <w:rPr>
          <w:rFonts w:ascii="Tahoma" w:eastAsia="Verdana" w:hAnsi="Tahoma" w:cs="Tahoma"/>
          <w:sz w:val="22"/>
          <w:szCs w:val="22"/>
          <w:lang w:val="pt-BR" w:bidi="pt-BR"/>
        </w:rPr>
        <w:t>A Remuneração será calculada</w:t>
      </w:r>
      <w:r w:rsidR="005C5FAB" w:rsidRPr="00D31FFA">
        <w:rPr>
          <w:rFonts w:ascii="Tahoma" w:eastAsia="Verdana" w:hAnsi="Tahoma" w:cs="Tahoma"/>
          <w:sz w:val="22"/>
          <w:szCs w:val="22"/>
          <w:lang w:bidi="pt-BR"/>
        </w:rPr>
        <w:t xml:space="preserve"> em regime de</w:t>
      </w:r>
      <w:r w:rsidR="005C5FAB" w:rsidRPr="00D31FFA">
        <w:rPr>
          <w:rFonts w:ascii="Tahoma" w:eastAsia="Verdana" w:hAnsi="Tahoma" w:cs="Tahoma"/>
          <w:sz w:val="22"/>
          <w:szCs w:val="22"/>
          <w:lang w:val="pt-BR" w:bidi="pt-BR"/>
        </w:rPr>
        <w:t xml:space="preserve"> </w:t>
      </w:r>
      <w:r w:rsidR="005C5FAB" w:rsidRPr="00D31FFA">
        <w:rPr>
          <w:rFonts w:ascii="Tahoma" w:eastAsia="Verdana" w:hAnsi="Tahoma" w:cs="Tahoma"/>
          <w:sz w:val="22"/>
          <w:szCs w:val="22"/>
          <w:lang w:bidi="pt-BR"/>
        </w:rPr>
        <w:t xml:space="preserve">capitalização composta de forma pro rata temporis por Dias Úteis decorridos desde </w:t>
      </w:r>
      <w:r w:rsidR="00D841E3" w:rsidRPr="00D31FFA">
        <w:rPr>
          <w:rFonts w:ascii="Tahoma" w:eastAsia="Verdana" w:hAnsi="Tahoma" w:cs="Tahoma"/>
          <w:sz w:val="22"/>
          <w:szCs w:val="22"/>
          <w:lang w:val="pt-BR" w:bidi="pt-BR"/>
        </w:rPr>
        <w:t xml:space="preserve">a </w:t>
      </w:r>
      <w:r w:rsidR="00D841E3" w:rsidRPr="00D31FFA">
        <w:rPr>
          <w:rFonts w:ascii="Tahoma" w:eastAsia="Verdana" w:hAnsi="Tahoma" w:cs="Tahoma"/>
          <w:sz w:val="22"/>
          <w:szCs w:val="22"/>
          <w:lang w:bidi="pt-BR"/>
        </w:rPr>
        <w:t>Data de Início da Rentabilidade</w:t>
      </w:r>
      <w:r w:rsidR="005C5FAB" w:rsidRPr="00D31FFA">
        <w:rPr>
          <w:rFonts w:ascii="Tahoma" w:eastAsia="Verdana" w:hAnsi="Tahoma" w:cs="Tahoma"/>
          <w:sz w:val="22"/>
          <w:szCs w:val="22"/>
          <w:lang w:bidi="pt-BR"/>
        </w:rPr>
        <w:t xml:space="preserve"> ou da respectiva Data de Pagamento </w:t>
      </w:r>
      <w:r w:rsidR="008845BC" w:rsidRPr="00D31FFA">
        <w:rPr>
          <w:rFonts w:ascii="Tahoma" w:eastAsia="Verdana" w:hAnsi="Tahoma" w:cs="Tahoma"/>
          <w:sz w:val="22"/>
          <w:szCs w:val="22"/>
          <w:lang w:val="pt-BR" w:bidi="pt-BR"/>
        </w:rPr>
        <w:t>da Remuneração</w:t>
      </w:r>
      <w:r w:rsidR="005C5FAB" w:rsidRPr="00D31FFA">
        <w:rPr>
          <w:rFonts w:ascii="Tahoma" w:eastAsia="Verdana" w:hAnsi="Tahoma" w:cs="Tahoma"/>
          <w:sz w:val="22"/>
          <w:szCs w:val="22"/>
          <w:lang w:val="pt-BR" w:bidi="pt-BR"/>
        </w:rPr>
        <w:t xml:space="preserve"> </w:t>
      </w:r>
      <w:r w:rsidR="005C5FAB" w:rsidRPr="00D31FFA">
        <w:rPr>
          <w:rFonts w:ascii="Tahoma" w:eastAsia="Verdana" w:hAnsi="Tahoma" w:cs="Tahoma"/>
          <w:sz w:val="22"/>
          <w:szCs w:val="22"/>
          <w:lang w:bidi="pt-BR"/>
        </w:rPr>
        <w:t>(conforme abaixo definido) imediatamente anterior, conforme o caso, até a data de seu</w:t>
      </w:r>
      <w:r w:rsidR="005C5FAB" w:rsidRPr="00D31FFA">
        <w:rPr>
          <w:rFonts w:ascii="Tahoma" w:eastAsia="Verdana" w:hAnsi="Tahoma" w:cs="Tahoma"/>
          <w:sz w:val="22"/>
          <w:szCs w:val="22"/>
          <w:lang w:val="pt-BR" w:bidi="pt-BR"/>
        </w:rPr>
        <w:t xml:space="preserve"> </w:t>
      </w:r>
      <w:r w:rsidR="005C5FAB" w:rsidRPr="00D31FFA">
        <w:rPr>
          <w:rFonts w:ascii="Tahoma" w:eastAsia="Verdana" w:hAnsi="Tahoma" w:cs="Tahoma"/>
          <w:sz w:val="22"/>
          <w:szCs w:val="22"/>
          <w:lang w:bidi="pt-BR"/>
        </w:rPr>
        <w:t>efetivo pagamento, e deverão ser pagos, observada a periodicidade prevista na</w:t>
      </w:r>
      <w:r w:rsidR="005C5FAB" w:rsidRPr="00D31FFA">
        <w:rPr>
          <w:rFonts w:ascii="Tahoma" w:eastAsia="Verdana" w:hAnsi="Tahoma" w:cs="Tahoma"/>
          <w:sz w:val="22"/>
          <w:szCs w:val="22"/>
          <w:lang w:val="pt-BR" w:bidi="pt-BR"/>
        </w:rPr>
        <w:t xml:space="preserve"> </w:t>
      </w:r>
      <w:r w:rsidR="005C5FAB" w:rsidRPr="00D31FFA">
        <w:rPr>
          <w:rFonts w:ascii="Tahoma" w:eastAsia="Verdana" w:hAnsi="Tahoma" w:cs="Tahoma"/>
          <w:sz w:val="22"/>
          <w:szCs w:val="22"/>
          <w:lang w:bidi="pt-BR"/>
        </w:rPr>
        <w:t>Cláusul</w:t>
      </w:r>
      <w:r w:rsidR="008845BC" w:rsidRPr="00D31FFA">
        <w:rPr>
          <w:rFonts w:ascii="Tahoma" w:eastAsia="Verdana" w:hAnsi="Tahoma" w:cs="Tahoma"/>
          <w:sz w:val="22"/>
          <w:szCs w:val="22"/>
          <w:lang w:val="pt-BR" w:bidi="pt-BR"/>
        </w:rPr>
        <w:t>a </w:t>
      </w:r>
      <w:r w:rsidR="008845BC" w:rsidRPr="00D31FFA">
        <w:rPr>
          <w:rFonts w:ascii="Tahoma" w:eastAsia="Verdana" w:hAnsi="Tahoma" w:cs="Tahoma"/>
          <w:sz w:val="22"/>
          <w:szCs w:val="22"/>
          <w:lang w:val="pt-BR" w:bidi="pt-BR"/>
        </w:rPr>
        <w:fldChar w:fldCharType="begin"/>
      </w:r>
      <w:r w:rsidR="008845BC" w:rsidRPr="00D31FFA">
        <w:rPr>
          <w:rFonts w:ascii="Tahoma" w:eastAsia="Verdana" w:hAnsi="Tahoma" w:cs="Tahoma"/>
          <w:sz w:val="22"/>
          <w:szCs w:val="22"/>
          <w:lang w:val="pt-BR" w:bidi="pt-BR"/>
        </w:rPr>
        <w:instrText xml:space="preserve"> REF _Ref99545525 \r \p \h </w:instrText>
      </w:r>
      <w:r w:rsidR="002D72E2" w:rsidRPr="00D31FFA">
        <w:rPr>
          <w:rFonts w:ascii="Tahoma" w:eastAsia="Verdana" w:hAnsi="Tahoma" w:cs="Tahoma"/>
          <w:sz w:val="22"/>
          <w:szCs w:val="22"/>
          <w:lang w:val="pt-BR" w:bidi="pt-BR"/>
        </w:rPr>
        <w:instrText xml:space="preserve"> \* MERGEFORMAT </w:instrText>
      </w:r>
      <w:r w:rsidR="008845BC" w:rsidRPr="00D31FFA">
        <w:rPr>
          <w:rFonts w:ascii="Tahoma" w:eastAsia="Verdana" w:hAnsi="Tahoma" w:cs="Tahoma"/>
          <w:sz w:val="22"/>
          <w:szCs w:val="22"/>
          <w:lang w:val="pt-BR" w:bidi="pt-BR"/>
        </w:rPr>
      </w:r>
      <w:r w:rsidR="008845BC" w:rsidRPr="00D31FFA">
        <w:rPr>
          <w:rFonts w:ascii="Tahoma" w:eastAsia="Verdana" w:hAnsi="Tahoma" w:cs="Tahoma"/>
          <w:sz w:val="22"/>
          <w:szCs w:val="22"/>
          <w:lang w:val="pt-BR" w:bidi="pt-BR"/>
        </w:rPr>
        <w:fldChar w:fldCharType="separate"/>
      </w:r>
      <w:r w:rsidR="00F013EB" w:rsidRPr="00D31FFA">
        <w:rPr>
          <w:rFonts w:ascii="Tahoma" w:eastAsia="Verdana" w:hAnsi="Tahoma" w:cs="Tahoma"/>
          <w:sz w:val="22"/>
          <w:szCs w:val="22"/>
          <w:lang w:val="pt-BR" w:bidi="pt-BR"/>
        </w:rPr>
        <w:t>4.12 abaixo</w:t>
      </w:r>
      <w:r w:rsidR="008845BC" w:rsidRPr="00D31FFA">
        <w:rPr>
          <w:rFonts w:ascii="Tahoma" w:eastAsia="Verdana" w:hAnsi="Tahoma" w:cs="Tahoma"/>
          <w:sz w:val="22"/>
          <w:szCs w:val="22"/>
          <w:lang w:val="pt-BR" w:bidi="pt-BR"/>
        </w:rPr>
        <w:fldChar w:fldCharType="end"/>
      </w:r>
      <w:r w:rsidR="005C5FAB" w:rsidRPr="00D31FFA">
        <w:rPr>
          <w:rFonts w:ascii="Tahoma" w:eastAsia="Verdana" w:hAnsi="Tahoma" w:cs="Tahoma"/>
          <w:sz w:val="22"/>
          <w:szCs w:val="22"/>
          <w:lang w:bidi="pt-BR"/>
        </w:rPr>
        <w:t>, ao final de cada Período de Capitalização, conforme abaixo</w:t>
      </w:r>
      <w:r w:rsidR="005C5FAB" w:rsidRPr="00D31FFA">
        <w:rPr>
          <w:rFonts w:ascii="Tahoma" w:eastAsia="Verdana" w:hAnsi="Tahoma" w:cs="Tahoma"/>
          <w:sz w:val="22"/>
          <w:szCs w:val="22"/>
          <w:lang w:val="pt-BR" w:bidi="pt-BR"/>
        </w:rPr>
        <w:t xml:space="preserve"> </w:t>
      </w:r>
      <w:r w:rsidR="005C5FAB" w:rsidRPr="00D31FFA">
        <w:rPr>
          <w:rFonts w:ascii="Tahoma" w:eastAsia="Verdana" w:hAnsi="Tahoma" w:cs="Tahoma"/>
          <w:sz w:val="22"/>
          <w:szCs w:val="22"/>
          <w:lang w:bidi="pt-BR"/>
        </w:rPr>
        <w:t>definido (ou na data da liquidação antecipada resultante do vencimento antecipado</w:t>
      </w:r>
      <w:r w:rsidR="005C5FAB" w:rsidRPr="00D31FFA">
        <w:rPr>
          <w:rFonts w:ascii="Tahoma" w:eastAsia="Verdana" w:hAnsi="Tahoma" w:cs="Tahoma"/>
          <w:sz w:val="22"/>
          <w:szCs w:val="22"/>
          <w:lang w:val="pt-BR" w:bidi="pt-BR"/>
        </w:rPr>
        <w:t xml:space="preserve"> </w:t>
      </w:r>
      <w:r w:rsidR="005C5FAB" w:rsidRPr="00D31FFA">
        <w:rPr>
          <w:rFonts w:ascii="Tahoma" w:eastAsia="Verdana" w:hAnsi="Tahoma" w:cs="Tahoma"/>
          <w:sz w:val="22"/>
          <w:szCs w:val="22"/>
          <w:lang w:bidi="pt-BR"/>
        </w:rPr>
        <w:t>das Debêntures em razão da ocorrência de um dos Eventos de Inadimplemento</w:t>
      </w:r>
      <w:r w:rsidR="005C5FAB" w:rsidRPr="00D31FFA">
        <w:rPr>
          <w:rFonts w:ascii="Tahoma" w:eastAsia="Verdana" w:hAnsi="Tahoma" w:cs="Tahoma"/>
          <w:sz w:val="22"/>
          <w:szCs w:val="22"/>
          <w:lang w:val="pt-BR" w:bidi="pt-BR"/>
        </w:rPr>
        <w:t xml:space="preserve"> (conforme abaixo definido).</w:t>
      </w:r>
      <w:r w:rsidR="005C5FAB" w:rsidRPr="00D31FFA" w:rsidDel="005C5FAB">
        <w:rPr>
          <w:rFonts w:ascii="Tahoma" w:eastAsia="Verdana" w:hAnsi="Tahoma" w:cs="Tahoma"/>
          <w:sz w:val="22"/>
          <w:szCs w:val="22"/>
          <w:lang w:val="pt-BR" w:bidi="pt-BR"/>
        </w:rPr>
        <w:t xml:space="preserve"> </w:t>
      </w:r>
    </w:p>
    <w:p w14:paraId="48367789"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i/>
          <w:sz w:val="22"/>
          <w:szCs w:val="22"/>
          <w:lang w:bidi="pt-BR"/>
        </w:rPr>
      </w:pPr>
      <w:bookmarkStart w:id="26" w:name="_Hlk101257100"/>
      <w:r w:rsidRPr="00D31FFA">
        <w:rPr>
          <w:rFonts w:ascii="Tahoma" w:eastAsia="Verdana" w:hAnsi="Tahoma" w:cs="Tahoma"/>
          <w:sz w:val="22"/>
          <w:szCs w:val="22"/>
          <w:lang w:bidi="pt-BR"/>
        </w:rPr>
        <w:t>A</w:t>
      </w:r>
      <w:r w:rsidRPr="00D31FFA">
        <w:rPr>
          <w:rFonts w:ascii="Tahoma" w:eastAsia="Verdana" w:hAnsi="Tahoma" w:cs="Tahoma"/>
          <w:iCs/>
          <w:sz w:val="22"/>
          <w:szCs w:val="22"/>
          <w:lang w:bidi="pt-BR"/>
        </w:rPr>
        <w:t xml:space="preserve"> Remuneração deverá ser calculada de acordo com a seguinte fórmula: </w:t>
      </w:r>
    </w:p>
    <w:p w14:paraId="015FFD55" w14:textId="4C1B0144" w:rsidR="0029561F" w:rsidRDefault="00D57975" w:rsidP="001A507D">
      <w:pPr>
        <w:tabs>
          <w:tab w:val="left" w:pos="993"/>
          <w:tab w:val="left" w:pos="1560"/>
        </w:tabs>
        <w:spacing w:after="240" w:line="320" w:lineRule="atLeast"/>
        <w:ind w:left="680"/>
        <w:jc w:val="center"/>
        <w:rPr>
          <w:ins w:id="27" w:author="Ricardo Senra" w:date="2022-04-19T17:13:00Z"/>
          <w:rFonts w:ascii="Tahoma" w:hAnsi="Tahoma" w:cs="Tahoma"/>
          <w:bCs/>
          <w:iCs/>
          <w:color w:val="000000"/>
          <w:sz w:val="22"/>
          <w:szCs w:val="22"/>
        </w:rPr>
      </w:pPr>
      <w:commentRangeStart w:id="28"/>
      <w:del w:id="29" w:author="Ricardo Senra" w:date="2022-04-19T17:13:00Z">
        <w:r w:rsidRPr="00D31FFA" w:rsidDel="0003343B">
          <w:rPr>
            <w:rFonts w:ascii="Tahoma" w:hAnsi="Tahoma" w:cs="Tahoma"/>
            <w:bCs/>
            <w:iCs/>
            <w:color w:val="000000"/>
            <w:sz w:val="22"/>
            <w:szCs w:val="22"/>
          </w:rPr>
          <w:delText>J = VNea x [(Fator Juros) x (C) - 1]</w:delText>
        </w:r>
      </w:del>
      <w:ins w:id="30" w:author="Ricardo Senra" w:date="2022-04-19T17:13:00Z">
        <w:r w:rsidR="0003343B">
          <w:rPr>
            <w:rFonts w:ascii="Tahoma" w:hAnsi="Tahoma" w:cs="Tahoma"/>
            <w:bCs/>
            <w:iCs/>
            <w:color w:val="000000"/>
            <w:sz w:val="22"/>
            <w:szCs w:val="22"/>
          </w:rPr>
          <w:t xml:space="preserve"> </w:t>
        </w:r>
      </w:ins>
      <w:commentRangeEnd w:id="28"/>
      <w:ins w:id="31" w:author="Ricardo Senra" w:date="2022-04-19T17:19:00Z">
        <w:r w:rsidR="003B41C2">
          <w:rPr>
            <w:rStyle w:val="Refdecomentrio"/>
          </w:rPr>
          <w:commentReference w:id="28"/>
        </w:r>
      </w:ins>
    </w:p>
    <w:p w14:paraId="430C6153" w14:textId="4CFE7BE7" w:rsidR="0003343B" w:rsidRDefault="0003343B" w:rsidP="001A507D">
      <w:pPr>
        <w:tabs>
          <w:tab w:val="left" w:pos="993"/>
          <w:tab w:val="left" w:pos="1560"/>
        </w:tabs>
        <w:spacing w:after="240" w:line="320" w:lineRule="atLeast"/>
        <w:ind w:left="680"/>
        <w:jc w:val="center"/>
        <w:rPr>
          <w:ins w:id="32" w:author="Ricardo Senra" w:date="2022-04-19T17:13:00Z"/>
          <w:rFonts w:ascii="Tahoma" w:hAnsi="Tahoma" w:cs="Tahoma"/>
          <w:bCs/>
          <w:iCs/>
          <w:color w:val="000000"/>
          <w:sz w:val="22"/>
          <w:szCs w:val="22"/>
        </w:rPr>
      </w:pPr>
    </w:p>
    <w:p w14:paraId="59E42316" w14:textId="566F9562" w:rsidR="0003343B" w:rsidRPr="00D31FFA" w:rsidRDefault="0003343B" w:rsidP="001A507D">
      <w:pPr>
        <w:tabs>
          <w:tab w:val="left" w:pos="993"/>
          <w:tab w:val="left" w:pos="1560"/>
        </w:tabs>
        <w:spacing w:after="240" w:line="320" w:lineRule="atLeast"/>
        <w:ind w:left="680"/>
        <w:jc w:val="center"/>
        <w:rPr>
          <w:rFonts w:ascii="Tahoma" w:hAnsi="Tahoma" w:cs="Tahoma"/>
          <w:bCs/>
          <w:iCs/>
          <w:color w:val="000000"/>
          <w:sz w:val="22"/>
          <w:szCs w:val="22"/>
        </w:rPr>
      </w:pPr>
    </w:p>
    <w:p w14:paraId="19D07ACC" w14:textId="7D820DFF" w:rsidR="00BC322F" w:rsidRPr="00D31FFA" w:rsidRDefault="00BC322F" w:rsidP="002055D8">
      <w:pPr>
        <w:tabs>
          <w:tab w:val="left" w:pos="993"/>
          <w:tab w:val="left" w:pos="1560"/>
        </w:tabs>
        <w:spacing w:after="240" w:line="320" w:lineRule="atLeast"/>
        <w:ind w:left="680"/>
        <w:rPr>
          <w:rFonts w:ascii="Tahoma" w:hAnsi="Tahoma" w:cs="Tahoma"/>
          <w:i/>
          <w:iCs/>
          <w:color w:val="000000"/>
          <w:sz w:val="22"/>
          <w:szCs w:val="22"/>
        </w:rPr>
      </w:pPr>
      <w:r w:rsidRPr="00D31FFA">
        <w:rPr>
          <w:rFonts w:ascii="Tahoma" w:hAnsi="Tahoma" w:cs="Tahoma"/>
          <w:b/>
          <w:bCs/>
          <w:i/>
          <w:iCs/>
          <w:color w:val="000000"/>
          <w:sz w:val="22"/>
          <w:szCs w:val="22"/>
        </w:rPr>
        <w:t>onde</w:t>
      </w:r>
      <w:r w:rsidRPr="00D31FFA">
        <w:rPr>
          <w:rFonts w:ascii="Tahoma" w:hAnsi="Tahoma" w:cs="Tahoma"/>
          <w:i/>
          <w:iCs/>
          <w:color w:val="000000"/>
          <w:sz w:val="22"/>
          <w:szCs w:val="22"/>
        </w:rPr>
        <w:t>:</w:t>
      </w:r>
    </w:p>
    <w:p w14:paraId="6E03AF8F" w14:textId="0BB3C4DD" w:rsidR="008845BC" w:rsidRPr="00D31FFA" w:rsidRDefault="008845BC" w:rsidP="002055D8">
      <w:pPr>
        <w:tabs>
          <w:tab w:val="left" w:pos="993"/>
          <w:tab w:val="left" w:pos="1560"/>
        </w:tabs>
        <w:spacing w:after="240" w:line="320" w:lineRule="atLeast"/>
        <w:ind w:left="680"/>
        <w:rPr>
          <w:rFonts w:ascii="Tahoma" w:hAnsi="Tahoma" w:cs="Tahoma"/>
          <w:color w:val="000000"/>
          <w:sz w:val="22"/>
          <w:szCs w:val="22"/>
        </w:rPr>
      </w:pPr>
      <w:r w:rsidRPr="00D31FFA">
        <w:rPr>
          <w:rFonts w:ascii="Tahoma" w:hAnsi="Tahoma" w:cs="Tahoma"/>
          <w:b/>
          <w:bCs/>
          <w:color w:val="000000"/>
          <w:sz w:val="22"/>
          <w:szCs w:val="22"/>
        </w:rPr>
        <w:t>J</w:t>
      </w:r>
      <w:r w:rsidRPr="00D31FFA">
        <w:rPr>
          <w:rFonts w:ascii="Tahoma" w:hAnsi="Tahoma" w:cs="Tahoma"/>
          <w:color w:val="000000"/>
          <w:sz w:val="22"/>
          <w:szCs w:val="22"/>
        </w:rPr>
        <w:t xml:space="preserve"> = valor unitário </w:t>
      </w:r>
      <w:r w:rsidR="002D72E2" w:rsidRPr="00D31FFA">
        <w:rPr>
          <w:rFonts w:ascii="Tahoma" w:hAnsi="Tahoma" w:cs="Tahoma"/>
          <w:color w:val="000000"/>
          <w:sz w:val="22"/>
          <w:szCs w:val="22"/>
        </w:rPr>
        <w:t xml:space="preserve">da </w:t>
      </w:r>
      <w:r w:rsidR="00252721" w:rsidRPr="00D31FFA">
        <w:rPr>
          <w:rFonts w:ascii="Tahoma" w:hAnsi="Tahoma" w:cs="Tahoma"/>
          <w:color w:val="000000"/>
          <w:sz w:val="22"/>
          <w:szCs w:val="22"/>
        </w:rPr>
        <w:t>Remuneração</w:t>
      </w:r>
      <w:r w:rsidRPr="00D31FFA">
        <w:rPr>
          <w:rFonts w:ascii="Tahoma" w:hAnsi="Tahoma" w:cs="Tahoma"/>
          <w:color w:val="000000"/>
          <w:sz w:val="22"/>
          <w:szCs w:val="22"/>
        </w:rPr>
        <w:t xml:space="preserve"> devid</w:t>
      </w:r>
      <w:r w:rsidR="002D72E2" w:rsidRPr="00D31FFA">
        <w:rPr>
          <w:rFonts w:ascii="Tahoma" w:hAnsi="Tahoma" w:cs="Tahoma"/>
          <w:color w:val="000000"/>
          <w:sz w:val="22"/>
          <w:szCs w:val="22"/>
        </w:rPr>
        <w:t>a</w:t>
      </w:r>
      <w:r w:rsidRPr="00D31FFA">
        <w:rPr>
          <w:rFonts w:ascii="Tahoma" w:hAnsi="Tahoma" w:cs="Tahoma"/>
          <w:color w:val="000000"/>
          <w:sz w:val="22"/>
          <w:szCs w:val="22"/>
        </w:rPr>
        <w:t xml:space="preserve"> no final de cada Período de Capitalização, calculado com 8 (oito) casas decimais, sem arredondamento;</w:t>
      </w:r>
    </w:p>
    <w:p w14:paraId="1E72FDC8" w14:textId="301DFECA" w:rsidR="008845BC" w:rsidRPr="00D31FFA" w:rsidRDefault="008845BC" w:rsidP="002055D8">
      <w:pPr>
        <w:tabs>
          <w:tab w:val="left" w:pos="993"/>
          <w:tab w:val="left" w:pos="1560"/>
        </w:tabs>
        <w:spacing w:after="240" w:line="320" w:lineRule="atLeast"/>
        <w:ind w:left="680"/>
        <w:rPr>
          <w:rFonts w:ascii="Tahoma" w:hAnsi="Tahoma" w:cs="Tahoma"/>
          <w:color w:val="000000"/>
          <w:sz w:val="22"/>
          <w:szCs w:val="22"/>
        </w:rPr>
      </w:pPr>
      <w:r w:rsidRPr="00D31FFA">
        <w:rPr>
          <w:rFonts w:ascii="Tahoma" w:hAnsi="Tahoma" w:cs="Tahoma"/>
          <w:b/>
          <w:bCs/>
          <w:color w:val="000000"/>
          <w:sz w:val="22"/>
          <w:szCs w:val="22"/>
        </w:rPr>
        <w:t>VN</w:t>
      </w:r>
      <w:r w:rsidR="00D841E3" w:rsidRPr="00D31FFA">
        <w:rPr>
          <w:rFonts w:ascii="Tahoma" w:hAnsi="Tahoma" w:cs="Tahoma"/>
          <w:b/>
          <w:bCs/>
          <w:color w:val="000000"/>
          <w:sz w:val="22"/>
          <w:szCs w:val="22"/>
        </w:rPr>
        <w:t>e</w:t>
      </w:r>
      <w:r w:rsidRPr="00D31FFA">
        <w:rPr>
          <w:rFonts w:ascii="Tahoma" w:hAnsi="Tahoma" w:cs="Tahoma"/>
          <w:color w:val="000000"/>
          <w:sz w:val="22"/>
          <w:szCs w:val="22"/>
        </w:rPr>
        <w:t xml:space="preserve"> = Valor Nominal </w:t>
      </w:r>
      <w:r w:rsidR="00EA54C4" w:rsidRPr="00D31FFA">
        <w:rPr>
          <w:rFonts w:ascii="Tahoma" w:hAnsi="Tahoma" w:cs="Tahoma"/>
          <w:color w:val="000000"/>
          <w:sz w:val="22"/>
          <w:szCs w:val="22"/>
        </w:rPr>
        <w:t>Unitário</w:t>
      </w:r>
      <w:r w:rsidRPr="00D31FFA">
        <w:rPr>
          <w:rFonts w:ascii="Tahoma" w:hAnsi="Tahoma" w:cs="Tahoma"/>
          <w:color w:val="000000"/>
          <w:sz w:val="22"/>
          <w:szCs w:val="22"/>
        </w:rPr>
        <w:t>, calculado com 8 (oito) casas decimais, sem arredondamento;</w:t>
      </w:r>
    </w:p>
    <w:p w14:paraId="3C7EACCF" w14:textId="77777777" w:rsidR="008845BC" w:rsidRPr="00D31FFA" w:rsidRDefault="008845BC" w:rsidP="002055D8">
      <w:pPr>
        <w:tabs>
          <w:tab w:val="left" w:pos="993"/>
          <w:tab w:val="left" w:pos="1560"/>
        </w:tabs>
        <w:spacing w:after="240" w:line="320" w:lineRule="atLeast"/>
        <w:ind w:left="680"/>
        <w:rPr>
          <w:rFonts w:ascii="Tahoma" w:hAnsi="Tahoma" w:cs="Tahoma"/>
          <w:color w:val="000000"/>
          <w:sz w:val="22"/>
          <w:szCs w:val="22"/>
        </w:rPr>
      </w:pPr>
      <w:proofErr w:type="spellStart"/>
      <w:r w:rsidRPr="00D31FFA">
        <w:rPr>
          <w:rFonts w:ascii="Tahoma" w:hAnsi="Tahoma" w:cs="Tahoma"/>
          <w:b/>
          <w:bCs/>
          <w:color w:val="000000"/>
          <w:sz w:val="22"/>
          <w:szCs w:val="22"/>
        </w:rPr>
        <w:t>FatorJuros</w:t>
      </w:r>
      <w:proofErr w:type="spellEnd"/>
      <w:r w:rsidRPr="00D31FFA">
        <w:rPr>
          <w:rFonts w:ascii="Tahoma" w:hAnsi="Tahoma" w:cs="Tahoma"/>
          <w:color w:val="000000"/>
          <w:sz w:val="22"/>
          <w:szCs w:val="22"/>
        </w:rPr>
        <w:t xml:space="preserve"> = fator de juros fixos, calculado com 9 (nove) casas decimais, com arredondamento, de acordo com a seguinte fórmula:</w:t>
      </w:r>
    </w:p>
    <w:p w14:paraId="5472B2E0" w14:textId="7E70ECEE" w:rsidR="00C21713" w:rsidRDefault="00BC322F" w:rsidP="003B41C2">
      <w:pPr>
        <w:tabs>
          <w:tab w:val="left" w:pos="0"/>
          <w:tab w:val="left" w:pos="1985"/>
        </w:tabs>
        <w:spacing w:after="240" w:line="320" w:lineRule="atLeast"/>
        <w:ind w:left="851"/>
        <w:rPr>
          <w:ins w:id="33" w:author="Ricardo Senra" w:date="2022-04-19T17:09:00Z"/>
          <w:rFonts w:ascii="Tahoma" w:hAnsi="Tahoma" w:cs="Tahoma"/>
          <w:sz w:val="22"/>
          <w:szCs w:val="22"/>
        </w:rPr>
      </w:pPr>
      <w:commentRangeStart w:id="34"/>
      <m:oMathPara>
        <m:oMath>
          <m:r>
            <w:del w:id="35" w:author="Ricardo Senra" w:date="2022-04-19T17:08:00Z">
              <w:rPr>
                <w:rFonts w:ascii="Cambria Math" w:hAnsi="Cambria Math" w:cs="Tahoma"/>
                <w:sz w:val="22"/>
                <w:szCs w:val="22"/>
              </w:rPr>
              <m:t xml:space="preserve">FatorJuros = </m:t>
            </w:del>
          </m:r>
          <m:d>
            <m:dPr>
              <m:begChr m:val="{"/>
              <m:endChr m:val="}"/>
              <m:ctrlPr>
                <w:del w:id="36" w:author="Ricardo Senra" w:date="2022-04-19T17:08:00Z">
                  <w:rPr>
                    <w:rFonts w:ascii="Cambria Math" w:hAnsi="Cambria Math" w:cs="Tahoma"/>
                    <w:i/>
                    <w:sz w:val="22"/>
                    <w:szCs w:val="22"/>
                  </w:rPr>
                </w:del>
              </m:ctrlPr>
            </m:dPr>
            <m:e>
              <m:d>
                <m:dPr>
                  <m:begChr m:val="["/>
                  <m:endChr m:val="]"/>
                  <m:ctrlPr>
                    <w:del w:id="37" w:author="Ricardo Senra" w:date="2022-04-19T17:08:00Z">
                      <w:rPr>
                        <w:rFonts w:ascii="Cambria Math" w:hAnsi="Cambria Math" w:cs="Tahoma"/>
                        <w:i/>
                        <w:sz w:val="22"/>
                        <w:szCs w:val="22"/>
                      </w:rPr>
                    </w:del>
                  </m:ctrlPr>
                </m:dPr>
                <m:e>
                  <m:sSup>
                    <m:sSupPr>
                      <m:ctrlPr>
                        <w:del w:id="38" w:author="Ricardo Senra" w:date="2022-04-19T17:08:00Z">
                          <w:rPr>
                            <w:rFonts w:ascii="Cambria Math" w:hAnsi="Cambria Math" w:cs="Tahoma"/>
                            <w:i/>
                            <w:sz w:val="22"/>
                            <w:szCs w:val="22"/>
                          </w:rPr>
                        </w:del>
                      </m:ctrlPr>
                    </m:sSupPr>
                    <m:e>
                      <m:d>
                        <m:dPr>
                          <m:ctrlPr>
                            <w:del w:id="39" w:author="Ricardo Senra" w:date="2022-04-19T17:08:00Z">
                              <w:rPr>
                                <w:rFonts w:ascii="Cambria Math" w:hAnsi="Cambria Math" w:cs="Tahoma"/>
                                <w:i/>
                                <w:sz w:val="22"/>
                                <w:szCs w:val="22"/>
                              </w:rPr>
                            </w:del>
                          </m:ctrlPr>
                        </m:dPr>
                        <m:e>
                          <m:f>
                            <m:fPr>
                              <m:ctrlPr>
                                <w:del w:id="40" w:author="Ricardo Senra" w:date="2022-04-19T17:08:00Z">
                                  <w:rPr>
                                    <w:rFonts w:ascii="Cambria Math" w:hAnsi="Cambria Math" w:cs="Tahoma"/>
                                    <w:i/>
                                    <w:sz w:val="22"/>
                                    <w:szCs w:val="22"/>
                                  </w:rPr>
                                </w:del>
                              </m:ctrlPr>
                            </m:fPr>
                            <m:num>
                              <m:r>
                                <w:del w:id="41" w:author="Ricardo Senra" w:date="2022-04-19T17:08:00Z">
                                  <w:rPr>
                                    <w:rFonts w:ascii="Cambria Math" w:hAnsi="Cambria Math" w:cs="Tahoma"/>
                                    <w:sz w:val="22"/>
                                    <w:szCs w:val="22"/>
                                  </w:rPr>
                                  <m:t>Sobretaxa</m:t>
                                </w:del>
                              </m:r>
                            </m:num>
                            <m:den>
                              <m:r>
                                <w:del w:id="42" w:author="Ricardo Senra" w:date="2022-04-19T17:08:00Z">
                                  <w:rPr>
                                    <w:rFonts w:ascii="Cambria Math" w:hAnsi="Cambria Math" w:cs="Tahoma"/>
                                    <w:sz w:val="22"/>
                                    <w:szCs w:val="22"/>
                                  </w:rPr>
                                  <m:t>100</m:t>
                                </w:del>
                              </m:r>
                            </m:den>
                          </m:f>
                          <m:r>
                            <w:del w:id="43" w:author="Ricardo Senra" w:date="2022-04-19T17:08:00Z">
                              <w:rPr>
                                <w:rFonts w:ascii="Cambria Math" w:hAnsi="Cambria Math" w:cs="Tahoma"/>
                                <w:sz w:val="22"/>
                                <w:szCs w:val="22"/>
                              </w:rPr>
                              <m:t>+1</m:t>
                            </w:del>
                          </m:r>
                        </m:e>
                      </m:d>
                    </m:e>
                    <m:sup>
                      <m:f>
                        <m:fPr>
                          <m:ctrlPr>
                            <w:del w:id="44" w:author="Ricardo Senra" w:date="2022-04-19T17:08:00Z">
                              <w:rPr>
                                <w:rFonts w:ascii="Cambria Math" w:hAnsi="Cambria Math" w:cs="Tahoma"/>
                                <w:i/>
                                <w:sz w:val="22"/>
                                <w:szCs w:val="22"/>
                              </w:rPr>
                            </w:del>
                          </m:ctrlPr>
                        </m:fPr>
                        <m:num>
                          <m:r>
                            <w:del w:id="45" w:author="Ricardo Senra" w:date="2022-04-19T17:08:00Z">
                              <w:rPr>
                                <w:rFonts w:ascii="Cambria Math" w:hAnsi="Cambria Math" w:cs="Tahoma"/>
                                <w:sz w:val="22"/>
                                <w:szCs w:val="22"/>
                              </w:rPr>
                              <m:t>DP</m:t>
                            </w:del>
                          </m:r>
                        </m:num>
                        <m:den>
                          <m:r>
                            <w:del w:id="46" w:author="Ricardo Senra" w:date="2022-04-19T17:08:00Z">
                              <w:rPr>
                                <w:rFonts w:ascii="Cambria Math" w:hAnsi="Cambria Math" w:cs="Tahoma"/>
                                <w:sz w:val="22"/>
                                <w:szCs w:val="22"/>
                              </w:rPr>
                              <m:t>252</m:t>
                            </w:del>
                          </m:r>
                        </m:den>
                      </m:f>
                    </m:sup>
                  </m:sSup>
                </m:e>
              </m:d>
            </m:e>
          </m:d>
          <m:r>
            <w:ins w:id="47" w:author="Ricardo Senra" w:date="2022-04-19T17:08:00Z">
              <w:rPr>
                <w:rFonts w:ascii="Cambria Math" w:hAnsi="Cambria Math" w:cs="Tahoma"/>
                <w:sz w:val="22"/>
                <w:szCs w:val="22"/>
              </w:rPr>
              <m:t xml:space="preserve"> </m:t>
            </w:ins>
          </m:r>
          <w:commentRangeEnd w:id="34"/>
          <m:r>
            <w:ins w:id="48" w:author="Ricardo Senra" w:date="2022-04-19T17:20:00Z">
              <m:rPr>
                <m:sty m:val="p"/>
              </m:rPr>
              <w:rPr>
                <w:rStyle w:val="Refdecomentrio"/>
              </w:rPr>
              <w:commentReference w:id="34"/>
            </w:ins>
          </m:r>
        </m:oMath>
      </m:oMathPara>
    </w:p>
    <w:p w14:paraId="288DCDAE" w14:textId="60BAEF08" w:rsidR="00C21713" w:rsidRPr="00D31FFA" w:rsidDel="003B41C2" w:rsidRDefault="00C21713" w:rsidP="003B41C2">
      <w:pPr>
        <w:tabs>
          <w:tab w:val="left" w:pos="0"/>
          <w:tab w:val="left" w:pos="1985"/>
        </w:tabs>
        <w:spacing w:after="240" w:line="320" w:lineRule="atLeast"/>
        <w:rPr>
          <w:del w:id="49" w:author="Ricardo Senra" w:date="2022-04-19T17:19:00Z"/>
          <w:rFonts w:ascii="Tahoma" w:hAnsi="Tahoma" w:cs="Tahoma"/>
          <w:sz w:val="22"/>
          <w:szCs w:val="22"/>
        </w:rPr>
        <w:pPrChange w:id="50" w:author="Ricardo Senra" w:date="2022-04-19T17:19:00Z">
          <w:pPr>
            <w:tabs>
              <w:tab w:val="left" w:pos="0"/>
              <w:tab w:val="left" w:pos="1985"/>
            </w:tabs>
            <w:spacing w:after="240" w:line="320" w:lineRule="atLeast"/>
            <w:ind w:left="851"/>
          </w:pPr>
        </w:pPrChange>
      </w:pPr>
    </w:p>
    <w:p w14:paraId="569A7405" w14:textId="77777777" w:rsidR="00BC322F" w:rsidRPr="00D31FFA" w:rsidRDefault="00BC322F" w:rsidP="003B41C2">
      <w:pPr>
        <w:tabs>
          <w:tab w:val="left" w:pos="993"/>
          <w:tab w:val="left" w:pos="1560"/>
        </w:tabs>
        <w:spacing w:after="240" w:line="320" w:lineRule="atLeast"/>
        <w:rPr>
          <w:rFonts w:ascii="Tahoma" w:hAnsi="Tahoma" w:cs="Tahoma"/>
          <w:i/>
          <w:iCs/>
          <w:color w:val="000000"/>
          <w:sz w:val="22"/>
          <w:szCs w:val="22"/>
        </w:rPr>
        <w:pPrChange w:id="51" w:author="Ricardo Senra" w:date="2022-04-19T17:19:00Z">
          <w:pPr>
            <w:tabs>
              <w:tab w:val="left" w:pos="993"/>
              <w:tab w:val="left" w:pos="1560"/>
            </w:tabs>
            <w:spacing w:after="240" w:line="320" w:lineRule="atLeast"/>
            <w:ind w:left="680"/>
          </w:pPr>
        </w:pPrChange>
      </w:pPr>
      <w:r w:rsidRPr="00D31FFA">
        <w:rPr>
          <w:rFonts w:ascii="Tahoma" w:hAnsi="Tahoma" w:cs="Tahoma"/>
          <w:b/>
          <w:bCs/>
          <w:i/>
          <w:iCs/>
          <w:color w:val="000000"/>
          <w:sz w:val="22"/>
          <w:szCs w:val="22"/>
        </w:rPr>
        <w:lastRenderedPageBreak/>
        <w:t>onde</w:t>
      </w:r>
      <w:r w:rsidRPr="00D31FFA">
        <w:rPr>
          <w:rFonts w:ascii="Tahoma" w:hAnsi="Tahoma" w:cs="Tahoma"/>
          <w:i/>
          <w:iCs/>
          <w:color w:val="000000"/>
          <w:sz w:val="22"/>
          <w:szCs w:val="22"/>
        </w:rPr>
        <w:t>:</w:t>
      </w:r>
    </w:p>
    <w:p w14:paraId="7E61B556" w14:textId="25D7022E" w:rsidR="00BC322F" w:rsidRPr="00D31FFA" w:rsidRDefault="008845BC" w:rsidP="002055D8">
      <w:pPr>
        <w:tabs>
          <w:tab w:val="left" w:pos="993"/>
          <w:tab w:val="left" w:pos="1560"/>
        </w:tabs>
        <w:spacing w:after="240" w:line="320" w:lineRule="atLeast"/>
        <w:ind w:left="680"/>
        <w:rPr>
          <w:rFonts w:ascii="Tahoma" w:hAnsi="Tahoma" w:cs="Tahoma"/>
          <w:color w:val="000000"/>
          <w:sz w:val="22"/>
          <w:szCs w:val="22"/>
        </w:rPr>
      </w:pPr>
      <w:r w:rsidRPr="00D31FFA">
        <w:rPr>
          <w:rFonts w:ascii="Tahoma" w:hAnsi="Tahoma" w:cs="Tahoma"/>
          <w:b/>
          <w:bCs/>
          <w:color w:val="000000"/>
          <w:sz w:val="22"/>
          <w:szCs w:val="22"/>
        </w:rPr>
        <w:t>taxa</w:t>
      </w:r>
      <w:r w:rsidRPr="00D31FFA">
        <w:rPr>
          <w:rFonts w:ascii="Tahoma" w:hAnsi="Tahoma" w:cs="Tahoma"/>
          <w:color w:val="000000"/>
          <w:sz w:val="22"/>
          <w:szCs w:val="22"/>
        </w:rPr>
        <w:t xml:space="preserve"> </w:t>
      </w:r>
      <w:r w:rsidR="00BC322F" w:rsidRPr="00D31FFA">
        <w:rPr>
          <w:rFonts w:ascii="Tahoma" w:hAnsi="Tahoma" w:cs="Tahoma"/>
          <w:color w:val="000000"/>
          <w:sz w:val="22"/>
          <w:szCs w:val="22"/>
        </w:rPr>
        <w:t xml:space="preserve">= </w:t>
      </w:r>
      <w:r w:rsidR="00C22B65" w:rsidRPr="00B06036">
        <w:rPr>
          <w:rFonts w:ascii="Tahoma" w:hAnsi="Tahoma" w:cs="Tahoma"/>
          <w:color w:val="000000"/>
          <w:sz w:val="22"/>
          <w:szCs w:val="22"/>
          <w:highlight w:val="lightGray"/>
        </w:rPr>
        <w:t>[</w:t>
      </w:r>
      <w:proofErr w:type="gramStart"/>
      <w:r w:rsidR="00C22B65" w:rsidRPr="00B06036">
        <w:rPr>
          <w:rFonts w:ascii="Tahoma" w:hAnsi="Tahoma" w:cs="Tahoma"/>
          <w:color w:val="000000"/>
          <w:sz w:val="22"/>
          <w:szCs w:val="22"/>
          <w:highlight w:val="lightGray"/>
        </w:rPr>
        <w:t>=]</w:t>
      </w:r>
      <w:r w:rsidR="00C22B65" w:rsidRPr="00D31FFA">
        <w:rPr>
          <w:rFonts w:ascii="Tahoma" w:hAnsi="Tahoma" w:cs="Tahoma"/>
          <w:color w:val="000000"/>
          <w:sz w:val="22"/>
          <w:szCs w:val="22"/>
        </w:rPr>
        <w:t>%</w:t>
      </w:r>
      <w:proofErr w:type="gramEnd"/>
      <w:r w:rsidR="00BC322F" w:rsidRPr="00D31FFA">
        <w:rPr>
          <w:rFonts w:ascii="Tahoma" w:hAnsi="Tahoma" w:cs="Tahoma"/>
          <w:color w:val="000000"/>
          <w:sz w:val="22"/>
          <w:szCs w:val="22"/>
        </w:rPr>
        <w:t>;</w:t>
      </w:r>
      <w:r w:rsidR="00944F56" w:rsidRPr="00D31FFA">
        <w:rPr>
          <w:rFonts w:ascii="Tahoma" w:eastAsia="Verdana" w:hAnsi="Tahoma" w:cs="Tahoma"/>
          <w:sz w:val="22"/>
          <w:szCs w:val="22"/>
          <w:highlight w:val="lightGray"/>
          <w:lang w:bidi="pt-BR"/>
        </w:rPr>
        <w:t>[</w:t>
      </w:r>
      <w:r w:rsidR="00944F56" w:rsidRPr="00D31FFA">
        <w:rPr>
          <w:rFonts w:ascii="Tahoma" w:eastAsia="Verdana" w:hAnsi="Tahoma" w:cs="Tahoma"/>
          <w:b/>
          <w:sz w:val="22"/>
          <w:szCs w:val="22"/>
          <w:highlight w:val="lightGray"/>
          <w:lang w:bidi="pt-BR"/>
        </w:rPr>
        <w:t>Nota Mattos Filho:</w:t>
      </w:r>
      <w:r w:rsidR="00944F56" w:rsidRPr="00D31FFA">
        <w:rPr>
          <w:rFonts w:ascii="Tahoma" w:eastAsia="Verdana" w:hAnsi="Tahoma" w:cs="Tahoma"/>
          <w:sz w:val="22"/>
          <w:szCs w:val="22"/>
          <w:highlight w:val="lightGray"/>
          <w:lang w:bidi="pt-BR"/>
        </w:rPr>
        <w:t xml:space="preserve"> favor confirmar]</w:t>
      </w:r>
    </w:p>
    <w:p w14:paraId="05769610" w14:textId="32DB0350" w:rsidR="00BC322F" w:rsidRPr="00D31FFA" w:rsidRDefault="00BC322F" w:rsidP="002055D8">
      <w:pPr>
        <w:tabs>
          <w:tab w:val="left" w:pos="993"/>
          <w:tab w:val="left" w:pos="1560"/>
        </w:tabs>
        <w:spacing w:after="240" w:line="320" w:lineRule="atLeast"/>
        <w:ind w:left="680"/>
        <w:rPr>
          <w:rFonts w:ascii="Tahoma" w:hAnsi="Tahoma" w:cs="Tahoma"/>
          <w:color w:val="000000"/>
          <w:sz w:val="22"/>
          <w:szCs w:val="22"/>
        </w:rPr>
      </w:pPr>
      <w:r w:rsidRPr="00D31FFA">
        <w:rPr>
          <w:rFonts w:ascii="Tahoma" w:hAnsi="Tahoma" w:cs="Tahoma"/>
          <w:b/>
          <w:bCs/>
          <w:color w:val="000000"/>
          <w:sz w:val="22"/>
          <w:szCs w:val="22"/>
        </w:rPr>
        <w:t>DP</w:t>
      </w:r>
      <w:r w:rsidRPr="00D31FFA">
        <w:rPr>
          <w:rFonts w:ascii="Tahoma" w:hAnsi="Tahoma" w:cs="Tahoma"/>
          <w:color w:val="000000"/>
          <w:sz w:val="22"/>
          <w:szCs w:val="22"/>
        </w:rPr>
        <w:t xml:space="preserve"> = número de Dias Úteis entre </w:t>
      </w:r>
      <w:r w:rsidR="002537FF" w:rsidRPr="00D31FFA">
        <w:rPr>
          <w:rFonts w:ascii="Tahoma" w:hAnsi="Tahoma" w:cs="Tahoma"/>
          <w:color w:val="000000"/>
          <w:sz w:val="22"/>
          <w:szCs w:val="22"/>
        </w:rPr>
        <w:t xml:space="preserve">a </w:t>
      </w:r>
      <w:r w:rsidR="003C6C86" w:rsidRPr="00D31FFA">
        <w:rPr>
          <w:rFonts w:ascii="Tahoma" w:eastAsia="Verdana" w:hAnsi="Tahoma" w:cs="Tahoma"/>
          <w:iCs/>
          <w:sz w:val="22"/>
          <w:szCs w:val="22"/>
          <w:lang w:bidi="pt-BR"/>
        </w:rPr>
        <w:t xml:space="preserve">Data de Início da Rentabilidade </w:t>
      </w:r>
      <w:r w:rsidRPr="00D31FFA">
        <w:rPr>
          <w:rFonts w:ascii="Tahoma" w:hAnsi="Tahoma" w:cs="Tahoma"/>
          <w:color w:val="000000"/>
          <w:sz w:val="22"/>
          <w:szCs w:val="22"/>
        </w:rPr>
        <w:t xml:space="preserve">ou </w:t>
      </w:r>
      <w:r w:rsidR="008845BC" w:rsidRPr="00D31FFA">
        <w:rPr>
          <w:rFonts w:ascii="Tahoma" w:hAnsi="Tahoma" w:cs="Tahoma"/>
          <w:color w:val="000000"/>
          <w:sz w:val="22"/>
          <w:szCs w:val="22"/>
        </w:rPr>
        <w:t>a data do evento anterior, inclusive, conforme o caso, e a data de cálculo</w:t>
      </w:r>
      <w:r w:rsidRPr="00D31FFA">
        <w:rPr>
          <w:rFonts w:ascii="Tahoma" w:hAnsi="Tahoma" w:cs="Tahoma"/>
          <w:color w:val="000000"/>
          <w:sz w:val="22"/>
          <w:szCs w:val="22"/>
        </w:rPr>
        <w:t>.</w:t>
      </w:r>
      <w:bookmarkEnd w:id="26"/>
    </w:p>
    <w:p w14:paraId="316793FE" w14:textId="171ADC72" w:rsidR="00BC322F" w:rsidRPr="00D31FFA" w:rsidRDefault="002E7D1B" w:rsidP="00FE73A9">
      <w:pPr>
        <w:pStyle w:val="PargrafodaLista"/>
        <w:numPr>
          <w:ilvl w:val="2"/>
          <w:numId w:val="23"/>
        </w:numPr>
        <w:autoSpaceDE w:val="0"/>
        <w:autoSpaceDN w:val="0"/>
        <w:spacing w:after="240" w:line="320" w:lineRule="atLeast"/>
        <w:ind w:left="0" w:right="168"/>
        <w:rPr>
          <w:rFonts w:ascii="Tahoma" w:eastAsia="Arial Unicode MS" w:hAnsi="Tahoma" w:cs="Tahoma"/>
          <w:sz w:val="22"/>
          <w:szCs w:val="22"/>
          <w:lang w:bidi="pt-BR"/>
        </w:rPr>
      </w:pPr>
      <w:bookmarkStart w:id="52" w:name="_Hlk100145821"/>
      <w:r w:rsidRPr="00D31FFA">
        <w:rPr>
          <w:rFonts w:ascii="Tahoma" w:eastAsia="Arial Unicode MS" w:hAnsi="Tahoma" w:cs="Tahoma"/>
          <w:sz w:val="22"/>
          <w:szCs w:val="22"/>
          <w:lang w:bidi="pt-BR"/>
        </w:rPr>
        <w:t>Para fins desta Escritura</w:t>
      </w:r>
      <w:r w:rsidR="00BC322F" w:rsidRPr="00D31FFA">
        <w:rPr>
          <w:rFonts w:ascii="Tahoma" w:eastAsia="Arial Unicode MS" w:hAnsi="Tahoma" w:cs="Tahoma"/>
          <w:sz w:val="22"/>
          <w:szCs w:val="22"/>
          <w:lang w:val="pt-BR" w:bidi="pt-BR"/>
        </w:rPr>
        <w:t xml:space="preserve"> de Emissão</w:t>
      </w:r>
      <w:r w:rsidRPr="00D31FFA">
        <w:rPr>
          <w:rFonts w:ascii="Tahoma" w:eastAsia="Arial Unicode MS" w:hAnsi="Tahoma" w:cs="Tahoma"/>
          <w:sz w:val="22"/>
          <w:szCs w:val="22"/>
          <w:lang w:bidi="pt-BR"/>
        </w:rPr>
        <w:t>: (i) a expressão “</w:t>
      </w:r>
      <w:r w:rsidRPr="00D31FFA">
        <w:rPr>
          <w:rFonts w:ascii="Tahoma" w:eastAsia="Arial Unicode MS" w:hAnsi="Tahoma" w:cs="Tahoma"/>
          <w:sz w:val="22"/>
          <w:szCs w:val="22"/>
          <w:u w:val="single"/>
          <w:lang w:bidi="pt-BR"/>
        </w:rPr>
        <w:t>Dia(s) Útil(eis)</w:t>
      </w:r>
      <w:r w:rsidRPr="00D31FFA">
        <w:rPr>
          <w:rFonts w:ascii="Tahoma" w:eastAsia="Arial Unicode MS" w:hAnsi="Tahoma" w:cs="Tahoma"/>
          <w:sz w:val="22"/>
          <w:szCs w:val="22"/>
          <w:lang w:bidi="pt-BR"/>
        </w:rPr>
        <w:t>” significa para os (a) eventos pecuniários previstos nesta Escritura</w:t>
      </w:r>
      <w:r w:rsidR="00BC322F" w:rsidRPr="00D31FFA">
        <w:rPr>
          <w:rFonts w:ascii="Tahoma" w:eastAsia="Arial Unicode MS" w:hAnsi="Tahoma" w:cs="Tahoma"/>
          <w:sz w:val="22"/>
          <w:szCs w:val="22"/>
          <w:lang w:val="pt-BR" w:bidi="pt-BR"/>
        </w:rPr>
        <w:t xml:space="preserve"> de Emissão</w:t>
      </w:r>
      <w:r w:rsidRPr="00D31FFA">
        <w:rPr>
          <w:rFonts w:ascii="Tahoma" w:eastAsia="Arial Unicode MS" w:hAnsi="Tahoma" w:cs="Tahoma"/>
          <w:sz w:val="22"/>
          <w:szCs w:val="22"/>
          <w:lang w:bidi="pt-BR"/>
        </w:rPr>
        <w:t>, inclusive para fins de cálculos, qualquer dia, exceção feita aos sábados, domingos e feriados declarados nacionais na República Federativa do Brasil, observado o disposto na Cláusula</w:t>
      </w:r>
      <w:r w:rsidR="00747D4F" w:rsidRPr="00D31FFA">
        <w:rPr>
          <w:rFonts w:ascii="Tahoma" w:eastAsia="Arial Unicode MS" w:hAnsi="Tahoma" w:cs="Tahoma"/>
          <w:sz w:val="22"/>
          <w:szCs w:val="22"/>
          <w:lang w:val="pt-BR" w:bidi="pt-BR"/>
        </w:rPr>
        <w:t> </w:t>
      </w:r>
      <w:r w:rsidR="00747D4F" w:rsidRPr="00D31FFA">
        <w:rPr>
          <w:rFonts w:ascii="Tahoma" w:eastAsia="Arial Unicode MS" w:hAnsi="Tahoma" w:cs="Tahoma"/>
          <w:sz w:val="22"/>
          <w:szCs w:val="22"/>
          <w:lang w:val="pt-BR" w:bidi="pt-BR"/>
        </w:rPr>
        <w:fldChar w:fldCharType="begin"/>
      </w:r>
      <w:r w:rsidR="00747D4F" w:rsidRPr="00D31FFA">
        <w:rPr>
          <w:rFonts w:ascii="Tahoma" w:eastAsia="Arial Unicode MS" w:hAnsi="Tahoma" w:cs="Tahoma"/>
          <w:sz w:val="22"/>
          <w:szCs w:val="22"/>
          <w:lang w:val="pt-BR" w:bidi="pt-BR"/>
        </w:rPr>
        <w:instrText xml:space="preserve"> REF _Ref99541682 \r \p \h  \* MERGEFORMAT </w:instrText>
      </w:r>
      <w:r w:rsidR="00747D4F" w:rsidRPr="00D31FFA">
        <w:rPr>
          <w:rFonts w:ascii="Tahoma" w:eastAsia="Arial Unicode MS" w:hAnsi="Tahoma" w:cs="Tahoma"/>
          <w:sz w:val="22"/>
          <w:szCs w:val="22"/>
          <w:lang w:val="pt-BR" w:bidi="pt-BR"/>
        </w:rPr>
      </w:r>
      <w:r w:rsidR="00747D4F" w:rsidRPr="00D31FFA">
        <w:rPr>
          <w:rFonts w:ascii="Tahoma" w:eastAsia="Arial Unicode MS" w:hAnsi="Tahoma" w:cs="Tahoma"/>
          <w:sz w:val="22"/>
          <w:szCs w:val="22"/>
          <w:lang w:val="pt-BR" w:bidi="pt-BR"/>
        </w:rPr>
        <w:fldChar w:fldCharType="separate"/>
      </w:r>
      <w:r w:rsidR="00F013EB" w:rsidRPr="00D31FFA">
        <w:rPr>
          <w:rFonts w:ascii="Tahoma" w:eastAsia="Arial Unicode MS" w:hAnsi="Tahoma" w:cs="Tahoma"/>
          <w:sz w:val="22"/>
          <w:szCs w:val="22"/>
          <w:lang w:val="pt-BR" w:bidi="pt-BR"/>
        </w:rPr>
        <w:t>4.16 abaixo</w:t>
      </w:r>
      <w:r w:rsidR="00747D4F" w:rsidRPr="00D31FFA">
        <w:rPr>
          <w:rFonts w:ascii="Tahoma" w:eastAsia="Arial Unicode MS" w:hAnsi="Tahoma" w:cs="Tahoma"/>
          <w:sz w:val="22"/>
          <w:szCs w:val="22"/>
          <w:lang w:val="pt-BR" w:bidi="pt-BR"/>
        </w:rPr>
        <w:fldChar w:fldCharType="end"/>
      </w:r>
      <w:r w:rsidRPr="00D31FFA">
        <w:rPr>
          <w:rFonts w:ascii="Tahoma" w:eastAsia="Arial Unicode MS" w:hAnsi="Tahoma" w:cs="Tahoma"/>
          <w:sz w:val="22"/>
          <w:szCs w:val="22"/>
          <w:lang w:bidi="pt-BR"/>
        </w:rPr>
        <w:t xml:space="preserve">; e (b) eventos não pecuniários previstos nesta Escritura </w:t>
      </w:r>
      <w:r w:rsidR="00BC322F" w:rsidRPr="00D31FFA">
        <w:rPr>
          <w:rFonts w:ascii="Tahoma" w:eastAsia="Arial Unicode MS" w:hAnsi="Tahoma" w:cs="Tahoma"/>
          <w:sz w:val="22"/>
          <w:szCs w:val="22"/>
          <w:lang w:val="pt-BR" w:bidi="pt-BR"/>
        </w:rPr>
        <w:t xml:space="preserve">de Emissão </w:t>
      </w:r>
      <w:r w:rsidRPr="00D31FFA">
        <w:rPr>
          <w:rFonts w:ascii="Tahoma" w:eastAsia="Arial Unicode MS" w:hAnsi="Tahoma" w:cs="Tahoma"/>
          <w:sz w:val="22"/>
          <w:szCs w:val="22"/>
          <w:lang w:bidi="pt-BR"/>
        </w:rPr>
        <w:t xml:space="preserve">qualquer dia, exceto sábados, domingos e feriados declarados nacionais, bem como feriados municipais nos município de São Paulo e estaduais no estado de São Paulo. Quando a indicação de prazo contado por dia na presente Escritura </w:t>
      </w:r>
      <w:r w:rsidR="00BC322F" w:rsidRPr="00D31FFA">
        <w:rPr>
          <w:rFonts w:ascii="Tahoma" w:eastAsia="Arial Unicode MS" w:hAnsi="Tahoma" w:cs="Tahoma"/>
          <w:sz w:val="22"/>
          <w:szCs w:val="22"/>
          <w:lang w:val="pt-BR" w:bidi="pt-BR"/>
        </w:rPr>
        <w:t xml:space="preserve">de Emissão </w:t>
      </w:r>
      <w:r w:rsidRPr="00D31FFA">
        <w:rPr>
          <w:rFonts w:ascii="Tahoma" w:eastAsia="Arial Unicode MS" w:hAnsi="Tahoma" w:cs="Tahoma"/>
          <w:sz w:val="22"/>
          <w:szCs w:val="22"/>
          <w:lang w:bidi="pt-BR"/>
        </w:rPr>
        <w:t>não vier acompanhada da indicação de “Dia Útil”, entende-se que o prazo é contado em dias corridos; e (ii) a expressão “</w:t>
      </w:r>
      <w:r w:rsidRPr="00D31FFA">
        <w:rPr>
          <w:rFonts w:ascii="Tahoma" w:eastAsia="Arial Unicode MS" w:hAnsi="Tahoma" w:cs="Tahoma"/>
          <w:sz w:val="22"/>
          <w:szCs w:val="22"/>
          <w:u w:val="single"/>
          <w:lang w:bidi="pt-BR"/>
        </w:rPr>
        <w:t>Período de Capitalização</w:t>
      </w:r>
      <w:r w:rsidRPr="00D31FFA">
        <w:rPr>
          <w:rFonts w:ascii="Tahoma" w:eastAsia="Arial Unicode MS" w:hAnsi="Tahoma" w:cs="Tahoma"/>
          <w:sz w:val="22"/>
          <w:szCs w:val="22"/>
          <w:lang w:bidi="pt-BR"/>
        </w:rPr>
        <w:t xml:space="preserve">” significa o período de capitalização da Remuneração, correspondente ao intervalo de tempo que se inicia na </w:t>
      </w:r>
      <w:r w:rsidR="003C6C86" w:rsidRPr="00D31FFA">
        <w:rPr>
          <w:rFonts w:ascii="Tahoma" w:eastAsia="Verdana" w:hAnsi="Tahoma" w:cs="Tahoma"/>
          <w:iCs/>
          <w:sz w:val="22"/>
          <w:szCs w:val="22"/>
          <w:lang w:bidi="pt-BR"/>
        </w:rPr>
        <w:t xml:space="preserve">Data </w:t>
      </w:r>
      <w:r w:rsidR="003C6C86" w:rsidRPr="00D31FFA">
        <w:rPr>
          <w:rFonts w:ascii="Tahoma" w:eastAsia="Verdana" w:hAnsi="Tahoma" w:cs="Tahoma"/>
          <w:iCs/>
          <w:sz w:val="22"/>
          <w:szCs w:val="22"/>
          <w:lang w:val="pt-BR" w:bidi="pt-BR"/>
        </w:rPr>
        <w:t>de Início da Rentabilidade</w:t>
      </w:r>
      <w:r w:rsidR="003C6C86" w:rsidRPr="00D31FFA">
        <w:rPr>
          <w:rFonts w:ascii="Tahoma" w:eastAsia="Verdana" w:hAnsi="Tahoma" w:cs="Tahoma"/>
          <w:iCs/>
          <w:sz w:val="22"/>
          <w:szCs w:val="22"/>
          <w:lang w:bidi="pt-BR"/>
        </w:rPr>
        <w:t xml:space="preserve"> </w:t>
      </w:r>
      <w:r w:rsidRPr="00D31FFA">
        <w:rPr>
          <w:rFonts w:ascii="Tahoma" w:eastAsia="Arial Unicode MS" w:hAnsi="Tahoma" w:cs="Tahoma"/>
          <w:sz w:val="22"/>
          <w:szCs w:val="22"/>
          <w:lang w:bidi="pt-BR"/>
        </w:rPr>
        <w:t xml:space="preserve">(inclusive), ou da Data de Pagamento da Remuneração imediatamente anterior (inclusive), conforme o caso, e termina na Data de Pagamento da Remuneração (exclusive). </w:t>
      </w:r>
    </w:p>
    <w:p w14:paraId="485F2664"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53" w:name="_Ref99545525"/>
      <w:bookmarkEnd w:id="52"/>
      <w:r w:rsidRPr="00D31FFA">
        <w:rPr>
          <w:rFonts w:ascii="Tahoma" w:hAnsi="Tahoma" w:cs="Tahoma"/>
          <w:b/>
          <w:bCs/>
          <w:sz w:val="22"/>
          <w:szCs w:val="22"/>
        </w:rPr>
        <w:t>Pagamento</w:t>
      </w:r>
      <w:r w:rsidRPr="00D31FFA">
        <w:rPr>
          <w:rFonts w:ascii="Tahoma" w:eastAsia="Verdana" w:hAnsi="Tahoma" w:cs="Tahoma"/>
          <w:b/>
          <w:bCs/>
          <w:sz w:val="22"/>
          <w:szCs w:val="22"/>
          <w:lang w:bidi="pt-BR"/>
        </w:rPr>
        <w:t xml:space="preserve"> da Remuneração</w:t>
      </w:r>
      <w:bookmarkEnd w:id="53"/>
      <w:r w:rsidRPr="00D31FFA">
        <w:rPr>
          <w:rFonts w:ascii="Tahoma" w:eastAsia="Verdana" w:hAnsi="Tahoma" w:cs="Tahoma"/>
          <w:b/>
          <w:bCs/>
          <w:sz w:val="22"/>
          <w:szCs w:val="22"/>
          <w:lang w:bidi="pt-BR"/>
        </w:rPr>
        <w:t xml:space="preserve"> </w:t>
      </w:r>
    </w:p>
    <w:p w14:paraId="0550A1C6" w14:textId="4A4EEA22" w:rsidR="000B2920" w:rsidRPr="00D31FFA" w:rsidRDefault="002E7D1B" w:rsidP="002055D8">
      <w:pPr>
        <w:pStyle w:val="PargrafodaLista"/>
        <w:numPr>
          <w:ilvl w:val="2"/>
          <w:numId w:val="23"/>
        </w:numPr>
        <w:autoSpaceDE w:val="0"/>
        <w:autoSpaceDN w:val="0"/>
        <w:spacing w:after="240" w:line="320" w:lineRule="atLeast"/>
        <w:ind w:left="0" w:right="168"/>
        <w:rPr>
          <w:rFonts w:ascii="Tahoma" w:eastAsia="Times New Roman" w:hAnsi="Tahoma" w:cs="Tahoma"/>
          <w:sz w:val="22"/>
          <w:szCs w:val="22"/>
        </w:rPr>
      </w:pPr>
      <w:r w:rsidRPr="00D31FFA">
        <w:rPr>
          <w:rFonts w:ascii="Tahoma" w:eastAsia="Verdana" w:hAnsi="Tahoma" w:cs="Tahoma"/>
          <w:sz w:val="22"/>
          <w:szCs w:val="22"/>
          <w:lang w:bidi="pt-BR"/>
        </w:rPr>
        <w:t>Os</w:t>
      </w:r>
      <w:r w:rsidRPr="00D31FFA">
        <w:rPr>
          <w:rFonts w:ascii="Tahoma" w:eastAsia="Times New Roman" w:hAnsi="Tahoma" w:cs="Tahoma"/>
          <w:sz w:val="22"/>
          <w:szCs w:val="22"/>
        </w:rPr>
        <w:t xml:space="preserve"> valores relativos à Remuneração das Debêntures deverão ser pagos </w:t>
      </w:r>
      <w:r w:rsidR="00A60A51" w:rsidRPr="00D31FFA">
        <w:rPr>
          <w:rFonts w:ascii="Tahoma" w:eastAsia="Times New Roman" w:hAnsi="Tahoma" w:cs="Tahoma"/>
          <w:sz w:val="22"/>
          <w:szCs w:val="22"/>
          <w:lang w:val="pt-BR"/>
        </w:rPr>
        <w:t xml:space="preserve">semestralmente, todo dia </w:t>
      </w:r>
      <w:r w:rsidR="00A60A51" w:rsidRPr="00B06036">
        <w:rPr>
          <w:rFonts w:ascii="Tahoma" w:eastAsia="Times New Roman" w:hAnsi="Tahoma" w:cs="Tahoma"/>
          <w:sz w:val="22"/>
          <w:szCs w:val="22"/>
          <w:highlight w:val="lightGray"/>
          <w:lang w:val="pt-BR"/>
        </w:rPr>
        <w:t>[=] ([=])</w:t>
      </w:r>
      <w:r w:rsidR="00A60A51" w:rsidRPr="00D31FFA">
        <w:rPr>
          <w:rFonts w:ascii="Tahoma" w:eastAsia="Times New Roman" w:hAnsi="Tahoma" w:cs="Tahoma"/>
          <w:sz w:val="22"/>
          <w:szCs w:val="22"/>
          <w:lang w:val="pt-BR"/>
        </w:rPr>
        <w:t xml:space="preserve"> nos meses de </w:t>
      </w:r>
      <w:r w:rsidR="00D841E3" w:rsidRPr="00B06036">
        <w:rPr>
          <w:rFonts w:ascii="Tahoma" w:eastAsia="Times New Roman" w:hAnsi="Tahoma" w:cs="Tahoma"/>
          <w:sz w:val="22"/>
          <w:szCs w:val="22"/>
          <w:highlight w:val="lightGray"/>
          <w:lang w:val="pt-BR"/>
        </w:rPr>
        <w:t>[=]</w:t>
      </w:r>
      <w:r w:rsidR="00D841E3" w:rsidRPr="00D31FFA">
        <w:rPr>
          <w:rFonts w:ascii="Tahoma" w:eastAsia="Times New Roman" w:hAnsi="Tahoma" w:cs="Tahoma"/>
          <w:sz w:val="22"/>
          <w:szCs w:val="22"/>
          <w:lang w:val="pt-BR"/>
        </w:rPr>
        <w:t xml:space="preserve"> </w:t>
      </w:r>
      <w:r w:rsidR="00A60A51" w:rsidRPr="00D31FFA">
        <w:rPr>
          <w:rFonts w:ascii="Tahoma" w:eastAsia="Times New Roman" w:hAnsi="Tahoma" w:cs="Tahoma"/>
          <w:sz w:val="22"/>
          <w:szCs w:val="22"/>
          <w:lang w:val="pt-BR"/>
        </w:rPr>
        <w:t xml:space="preserve">e </w:t>
      </w:r>
      <w:r w:rsidR="00D841E3" w:rsidRPr="00B06036">
        <w:rPr>
          <w:rFonts w:ascii="Tahoma" w:eastAsia="Times New Roman" w:hAnsi="Tahoma" w:cs="Tahoma"/>
          <w:sz w:val="22"/>
          <w:szCs w:val="22"/>
          <w:highlight w:val="lightGray"/>
          <w:lang w:val="pt-BR"/>
        </w:rPr>
        <w:t>[=</w:t>
      </w:r>
      <w:r w:rsidR="00D841E3" w:rsidRPr="00D31FFA">
        <w:rPr>
          <w:rFonts w:ascii="Tahoma" w:eastAsia="Times New Roman" w:hAnsi="Tahoma" w:cs="Tahoma"/>
          <w:sz w:val="22"/>
          <w:szCs w:val="22"/>
          <w:lang w:val="pt-BR"/>
        </w:rPr>
        <w:t>]</w:t>
      </w:r>
      <w:r w:rsidR="00A60A51" w:rsidRPr="00D31FFA">
        <w:rPr>
          <w:rFonts w:ascii="Tahoma" w:eastAsia="Times New Roman" w:hAnsi="Tahoma" w:cs="Tahoma"/>
          <w:sz w:val="22"/>
          <w:szCs w:val="22"/>
          <w:lang w:val="pt-BR"/>
        </w:rPr>
        <w:t xml:space="preserve"> de casa ano, sendo o primeiro pagamento devido no dia </w:t>
      </w:r>
      <w:r w:rsidR="00A60A51" w:rsidRPr="00B06036">
        <w:rPr>
          <w:rFonts w:ascii="Tahoma" w:eastAsia="Times New Roman" w:hAnsi="Tahoma" w:cs="Tahoma"/>
          <w:sz w:val="22"/>
          <w:szCs w:val="22"/>
          <w:highlight w:val="lightGray"/>
          <w:lang w:val="pt-BR"/>
        </w:rPr>
        <w:t>[=] ([=])</w:t>
      </w:r>
      <w:r w:rsidR="00A60A51" w:rsidRPr="00D31FFA">
        <w:rPr>
          <w:rFonts w:ascii="Tahoma" w:eastAsia="Times New Roman" w:hAnsi="Tahoma" w:cs="Tahoma"/>
          <w:sz w:val="22"/>
          <w:szCs w:val="22"/>
          <w:lang w:val="pt-BR"/>
        </w:rPr>
        <w:t xml:space="preserve"> e o último pagamento devido </w:t>
      </w:r>
      <w:r w:rsidRPr="00D31FFA">
        <w:rPr>
          <w:rFonts w:ascii="Tahoma" w:eastAsia="Times New Roman" w:hAnsi="Tahoma" w:cs="Tahoma"/>
          <w:sz w:val="22"/>
          <w:szCs w:val="22"/>
        </w:rPr>
        <w:t>na Data de Vencimento, observado ainda os pagamentos realizados em decorrência</w:t>
      </w:r>
      <w:r w:rsidR="00F423DF" w:rsidRPr="00D31FFA">
        <w:rPr>
          <w:rFonts w:ascii="Tahoma" w:eastAsia="Verdana" w:hAnsi="Tahoma" w:cs="Tahoma"/>
          <w:sz w:val="22"/>
          <w:szCs w:val="22"/>
          <w:lang w:bidi="pt-BR"/>
        </w:rPr>
        <w:t xml:space="preserve"> </w:t>
      </w:r>
      <w:r w:rsidR="00D841E3" w:rsidRPr="00D31FFA">
        <w:rPr>
          <w:rFonts w:ascii="Tahoma" w:eastAsia="Verdana" w:hAnsi="Tahoma" w:cs="Tahoma"/>
          <w:sz w:val="22"/>
          <w:szCs w:val="22"/>
          <w:lang w:val="pt-BR" w:bidi="pt-BR"/>
        </w:rPr>
        <w:t>da</w:t>
      </w:r>
      <w:r w:rsidR="00D841E3" w:rsidRPr="00D31FFA">
        <w:rPr>
          <w:rFonts w:ascii="Tahoma" w:eastAsia="Verdana" w:hAnsi="Tahoma" w:cs="Tahoma"/>
          <w:sz w:val="22"/>
          <w:szCs w:val="22"/>
          <w:lang w:bidi="pt-BR"/>
        </w:rPr>
        <w:t xml:space="preserve"> Aquisição Antecipada Facultativa</w:t>
      </w:r>
      <w:r w:rsidR="00D841E3" w:rsidRPr="00D31FFA">
        <w:rPr>
          <w:rFonts w:ascii="Tahoma" w:eastAsia="Verdana" w:hAnsi="Tahoma" w:cs="Tahoma"/>
          <w:sz w:val="22"/>
          <w:szCs w:val="22"/>
          <w:lang w:val="pt-BR" w:bidi="pt-BR"/>
        </w:rPr>
        <w:t xml:space="preserve"> (</w:t>
      </w:r>
      <w:r w:rsidR="00D841E3" w:rsidRPr="00D31FFA">
        <w:rPr>
          <w:rFonts w:ascii="Tahoma" w:eastAsia="Verdana" w:hAnsi="Tahoma" w:cs="Tahoma"/>
          <w:sz w:val="22"/>
          <w:szCs w:val="22"/>
          <w:lang w:bidi="pt-BR"/>
        </w:rPr>
        <w:t>com o consequente cancelamento da totalidade das Debêntures</w:t>
      </w:r>
      <w:r w:rsidR="00D841E3" w:rsidRPr="00D31FFA">
        <w:rPr>
          <w:rFonts w:ascii="Tahoma" w:eastAsia="Verdana" w:hAnsi="Tahoma" w:cs="Tahoma"/>
          <w:sz w:val="22"/>
          <w:szCs w:val="22"/>
          <w:lang w:val="pt-BR" w:bidi="pt-BR"/>
        </w:rPr>
        <w:t>)</w:t>
      </w:r>
      <w:r w:rsidR="00D841E3" w:rsidRPr="00D31FFA">
        <w:rPr>
          <w:rFonts w:ascii="Tahoma" w:eastAsia="Verdana" w:hAnsi="Tahoma" w:cs="Tahoma"/>
          <w:sz w:val="22"/>
          <w:szCs w:val="22"/>
          <w:lang w:bidi="pt-BR"/>
        </w:rPr>
        <w:t>,</w:t>
      </w:r>
      <w:r w:rsidR="00D841E3" w:rsidRPr="00D31FFA">
        <w:rPr>
          <w:rFonts w:ascii="Tahoma" w:eastAsia="Verdana" w:hAnsi="Tahoma" w:cs="Tahoma"/>
          <w:sz w:val="22"/>
          <w:szCs w:val="22"/>
          <w:lang w:val="pt-BR" w:bidi="pt-BR"/>
        </w:rPr>
        <w:t xml:space="preserve"> Resgate Antecipado Facultativo, Oferta de Resgate (que resulte no </w:t>
      </w:r>
      <w:r w:rsidR="00D841E3" w:rsidRPr="00D31FFA">
        <w:rPr>
          <w:rFonts w:ascii="Tahoma" w:eastAsia="Verdana" w:hAnsi="Tahoma" w:cs="Tahoma"/>
          <w:sz w:val="22"/>
          <w:szCs w:val="22"/>
          <w:lang w:bidi="pt-BR"/>
        </w:rPr>
        <w:t>cancelamento das Debêntures</w:t>
      </w:r>
      <w:r w:rsidR="00D841E3" w:rsidRPr="00D31FFA">
        <w:rPr>
          <w:rFonts w:ascii="Tahoma" w:eastAsia="Verdana" w:hAnsi="Tahoma" w:cs="Tahoma"/>
          <w:sz w:val="22"/>
          <w:szCs w:val="22"/>
          <w:lang w:val="pt-BR" w:bidi="pt-BR"/>
        </w:rPr>
        <w:t xml:space="preserve"> resgatadas)</w:t>
      </w:r>
      <w:r w:rsidR="00D841E3" w:rsidRPr="00D31FFA">
        <w:rPr>
          <w:rFonts w:ascii="Tahoma" w:eastAsia="Verdana" w:hAnsi="Tahoma" w:cs="Tahoma"/>
          <w:sz w:val="22"/>
          <w:szCs w:val="22"/>
          <w:lang w:bidi="pt-BR"/>
        </w:rPr>
        <w:t xml:space="preserve"> e vencimento antecipado </w:t>
      </w:r>
      <w:r w:rsidR="00D841E3" w:rsidRPr="00D31FFA">
        <w:rPr>
          <w:rFonts w:ascii="Tahoma" w:eastAsia="Verdana" w:hAnsi="Tahoma" w:cs="Tahoma"/>
          <w:sz w:val="22"/>
          <w:szCs w:val="22"/>
          <w:lang w:val="pt-BR" w:bidi="pt-BR"/>
        </w:rPr>
        <w:t>previsto</w:t>
      </w:r>
      <w:r w:rsidR="00D841E3" w:rsidRPr="00D31FFA">
        <w:rPr>
          <w:rFonts w:ascii="Tahoma" w:eastAsia="Verdana" w:hAnsi="Tahoma" w:cs="Tahoma"/>
          <w:sz w:val="22"/>
          <w:szCs w:val="22"/>
          <w:lang w:bidi="pt-BR"/>
        </w:rPr>
        <w:t xml:space="preserve"> na Cláusula</w:t>
      </w:r>
      <w:r w:rsidR="00D841E3" w:rsidRPr="00D31FFA">
        <w:rPr>
          <w:rFonts w:ascii="Tahoma" w:eastAsia="Verdana" w:hAnsi="Tahoma" w:cs="Tahoma"/>
          <w:sz w:val="22"/>
          <w:szCs w:val="22"/>
          <w:lang w:val="pt-BR" w:bidi="pt-BR"/>
        </w:rPr>
        <w:t> </w:t>
      </w:r>
      <w:r w:rsidR="00D841E3" w:rsidRPr="00D31FFA">
        <w:rPr>
          <w:rFonts w:ascii="Tahoma" w:eastAsia="Verdana" w:hAnsi="Tahoma" w:cs="Tahoma"/>
          <w:sz w:val="22"/>
          <w:szCs w:val="22"/>
          <w:lang w:bidi="pt-BR"/>
        </w:rPr>
        <w:fldChar w:fldCharType="begin"/>
      </w:r>
      <w:r w:rsidR="00D841E3" w:rsidRPr="00D31FFA">
        <w:rPr>
          <w:rFonts w:ascii="Tahoma" w:eastAsia="Verdana" w:hAnsi="Tahoma" w:cs="Tahoma"/>
          <w:sz w:val="22"/>
          <w:szCs w:val="22"/>
          <w:lang w:bidi="pt-BR"/>
        </w:rPr>
        <w:instrText xml:space="preserve"> REF _Ref99536093 \r \p \h  \* MERGEFORMAT </w:instrText>
      </w:r>
      <w:r w:rsidR="00D841E3" w:rsidRPr="00D31FFA">
        <w:rPr>
          <w:rFonts w:ascii="Tahoma" w:eastAsia="Verdana" w:hAnsi="Tahoma" w:cs="Tahoma"/>
          <w:sz w:val="22"/>
          <w:szCs w:val="22"/>
          <w:lang w:bidi="pt-BR"/>
        </w:rPr>
      </w:r>
      <w:r w:rsidR="00D841E3"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6 abaixo</w:t>
      </w:r>
      <w:r w:rsidR="00D841E3" w:rsidRPr="00D31FFA">
        <w:rPr>
          <w:rFonts w:ascii="Tahoma" w:eastAsia="Verdana" w:hAnsi="Tahoma" w:cs="Tahoma"/>
          <w:sz w:val="22"/>
          <w:szCs w:val="22"/>
          <w:lang w:bidi="pt-BR"/>
        </w:rPr>
        <w:fldChar w:fldCharType="end"/>
      </w:r>
      <w:r w:rsidR="00D841E3" w:rsidRPr="00D31FFA">
        <w:rPr>
          <w:rFonts w:ascii="Tahoma" w:eastAsia="Verdana" w:hAnsi="Tahoma" w:cs="Tahoma"/>
          <w:sz w:val="22"/>
          <w:szCs w:val="22"/>
          <w:lang w:val="pt-BR" w:bidi="pt-BR"/>
        </w:rPr>
        <w:t xml:space="preserve">, </w:t>
      </w:r>
      <w:r w:rsidRPr="00D31FFA">
        <w:rPr>
          <w:rFonts w:ascii="Tahoma" w:eastAsia="Times New Roman" w:hAnsi="Tahoma" w:cs="Tahoma"/>
          <w:sz w:val="22"/>
          <w:szCs w:val="22"/>
        </w:rPr>
        <w:t>(“</w:t>
      </w:r>
      <w:r w:rsidRPr="00D31FFA">
        <w:rPr>
          <w:rFonts w:ascii="Tahoma" w:eastAsia="Times New Roman" w:hAnsi="Tahoma" w:cs="Tahoma"/>
          <w:sz w:val="22"/>
          <w:szCs w:val="22"/>
          <w:u w:val="single"/>
        </w:rPr>
        <w:t>Data de Pagamento da Remuneração</w:t>
      </w:r>
      <w:r w:rsidRPr="00D31FFA">
        <w:rPr>
          <w:rFonts w:ascii="Tahoma" w:eastAsia="Times New Roman" w:hAnsi="Tahoma" w:cs="Tahoma"/>
          <w:sz w:val="22"/>
          <w:szCs w:val="22"/>
        </w:rPr>
        <w:t>”).</w:t>
      </w:r>
      <w:bookmarkStart w:id="54" w:name="_DV_M193"/>
      <w:bookmarkStart w:id="55" w:name="_DV_M194"/>
      <w:bookmarkEnd w:id="54"/>
      <w:bookmarkEnd w:id="55"/>
      <w:r w:rsidR="00944F56" w:rsidRPr="00D31FFA">
        <w:rPr>
          <w:rFonts w:ascii="Tahoma" w:eastAsia="Verdana" w:hAnsi="Tahoma" w:cs="Tahoma"/>
          <w:sz w:val="22"/>
          <w:szCs w:val="22"/>
          <w:highlight w:val="lightGray"/>
          <w:lang w:val="pt-BR" w:bidi="pt-BR"/>
        </w:rPr>
        <w:t xml:space="preserve"> [</w:t>
      </w:r>
      <w:r w:rsidR="00944F56" w:rsidRPr="00D31FFA">
        <w:rPr>
          <w:rFonts w:ascii="Tahoma" w:eastAsia="Verdana" w:hAnsi="Tahoma" w:cs="Tahoma"/>
          <w:b/>
          <w:sz w:val="22"/>
          <w:szCs w:val="22"/>
          <w:highlight w:val="lightGray"/>
          <w:lang w:val="pt-BR" w:bidi="pt-BR"/>
        </w:rPr>
        <w:t>Nota Mattos Filho:</w:t>
      </w:r>
      <w:r w:rsidR="00944F56" w:rsidRPr="00D31FFA">
        <w:rPr>
          <w:rFonts w:ascii="Tahoma" w:eastAsia="Verdana" w:hAnsi="Tahoma" w:cs="Tahoma"/>
          <w:sz w:val="22"/>
          <w:szCs w:val="22"/>
          <w:highlight w:val="lightGray"/>
          <w:lang w:val="pt-BR" w:bidi="pt-BR"/>
        </w:rPr>
        <w:t xml:space="preserve"> favor confirmar]</w:t>
      </w:r>
    </w:p>
    <w:p w14:paraId="015ADB6F" w14:textId="77777777" w:rsidR="00CC0D9E" w:rsidRPr="00D31FFA" w:rsidRDefault="00CC0D9E" w:rsidP="002055D8">
      <w:pPr>
        <w:pStyle w:val="PargrafodaLista"/>
        <w:numPr>
          <w:ilvl w:val="2"/>
          <w:numId w:val="23"/>
        </w:numPr>
        <w:autoSpaceDE w:val="0"/>
        <w:autoSpaceDN w:val="0"/>
        <w:spacing w:after="240" w:line="320" w:lineRule="atLeast"/>
        <w:ind w:left="0" w:right="168"/>
        <w:rPr>
          <w:rFonts w:ascii="Tahoma" w:eastAsia="Times New Roman" w:hAnsi="Tahoma" w:cs="Tahoma"/>
          <w:sz w:val="22"/>
          <w:szCs w:val="22"/>
        </w:rPr>
      </w:pPr>
      <w:r w:rsidRPr="00D31FFA">
        <w:rPr>
          <w:rFonts w:ascii="Tahoma" w:eastAsia="Verdana" w:hAnsi="Tahoma" w:cs="Tahoma"/>
          <w:sz w:val="22"/>
          <w:szCs w:val="22"/>
          <w:lang w:bidi="pt-BR"/>
        </w:rPr>
        <w:t>Farão</w:t>
      </w:r>
      <w:r w:rsidRPr="00D31FFA">
        <w:rPr>
          <w:rFonts w:ascii="Tahoma" w:eastAsia="Times New Roman" w:hAnsi="Tahoma" w:cs="Tahoma"/>
          <w:sz w:val="22"/>
          <w:szCs w:val="22"/>
        </w:rPr>
        <w:t xml:space="preserve"> jus aos pagamentos das Debêntures aqueles que sejam Debenturistas ao final do dia útil anterior à Data de Pagamento da Remuneração.</w:t>
      </w:r>
    </w:p>
    <w:p w14:paraId="15A0F523"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Amortização</w:t>
      </w:r>
      <w:r w:rsidRPr="00D31FFA">
        <w:rPr>
          <w:rFonts w:ascii="Tahoma" w:eastAsia="Verdana" w:hAnsi="Tahoma" w:cs="Tahoma"/>
          <w:b/>
          <w:bCs/>
          <w:sz w:val="22"/>
          <w:szCs w:val="22"/>
          <w:lang w:bidi="pt-BR"/>
        </w:rPr>
        <w:t xml:space="preserve"> do saldo do Valor Nominal</w:t>
      </w:r>
      <w:r w:rsidRPr="00D31FFA">
        <w:rPr>
          <w:rFonts w:ascii="Tahoma" w:eastAsia="Verdana" w:hAnsi="Tahoma" w:cs="Tahoma"/>
          <w:b/>
          <w:bCs/>
          <w:spacing w:val="1"/>
          <w:sz w:val="22"/>
          <w:szCs w:val="22"/>
          <w:lang w:bidi="pt-BR"/>
        </w:rPr>
        <w:t xml:space="preserve"> </w:t>
      </w:r>
      <w:r w:rsidRPr="00D31FFA">
        <w:rPr>
          <w:rFonts w:ascii="Tahoma" w:eastAsia="Verdana" w:hAnsi="Tahoma" w:cs="Tahoma"/>
          <w:b/>
          <w:bCs/>
          <w:sz w:val="22"/>
          <w:szCs w:val="22"/>
          <w:lang w:bidi="pt-BR"/>
        </w:rPr>
        <w:t>Unitário</w:t>
      </w:r>
    </w:p>
    <w:p w14:paraId="5AE901F4" w14:textId="09C46347" w:rsidR="00CC0D9E" w:rsidRPr="00D31FFA" w:rsidRDefault="005D77DA" w:rsidP="002055D8">
      <w:pPr>
        <w:pStyle w:val="PargrafodaLista"/>
        <w:numPr>
          <w:ilvl w:val="2"/>
          <w:numId w:val="23"/>
        </w:numPr>
        <w:autoSpaceDE w:val="0"/>
        <w:autoSpaceDN w:val="0"/>
        <w:spacing w:after="240" w:line="320" w:lineRule="atLeast"/>
        <w:ind w:left="0" w:right="168"/>
        <w:rPr>
          <w:rFonts w:ascii="Tahoma" w:eastAsia="Times New Roman" w:hAnsi="Tahoma" w:cs="Tahoma"/>
          <w:sz w:val="22"/>
          <w:szCs w:val="22"/>
        </w:rPr>
      </w:pPr>
      <w:r w:rsidRPr="00D31FFA">
        <w:rPr>
          <w:rFonts w:ascii="Tahoma" w:eastAsia="Verdana" w:hAnsi="Tahoma" w:cs="Tahoma"/>
          <w:sz w:val="22"/>
          <w:szCs w:val="22"/>
          <w:lang w:val="pt-BR" w:bidi="pt-BR"/>
        </w:rPr>
        <w:t xml:space="preserve">Ressalvadas as hipóteses de (i) </w:t>
      </w:r>
      <w:r w:rsidRPr="00D31FFA">
        <w:rPr>
          <w:rFonts w:ascii="Tahoma" w:eastAsia="Verdana" w:hAnsi="Tahoma" w:cs="Tahoma"/>
          <w:sz w:val="22"/>
          <w:szCs w:val="22"/>
          <w:lang w:bidi="pt-BR"/>
        </w:rPr>
        <w:t>Aquisição Antecipada Facultativa com o consequente cancelamento da totalidade das Debêntures,</w:t>
      </w:r>
      <w:r w:rsidRPr="00D31FFA">
        <w:rPr>
          <w:rFonts w:ascii="Tahoma" w:eastAsia="Verdana" w:hAnsi="Tahoma" w:cs="Tahoma"/>
          <w:sz w:val="22"/>
          <w:szCs w:val="22"/>
          <w:lang w:val="pt-BR" w:bidi="pt-BR"/>
        </w:rPr>
        <w:t xml:space="preserve"> (ii) Resgate Antecipado Facultativo, </w:t>
      </w:r>
      <w:r w:rsidR="00AA465B" w:rsidRPr="00D31FFA">
        <w:rPr>
          <w:rFonts w:ascii="Tahoma" w:eastAsia="Verdana" w:hAnsi="Tahoma" w:cs="Tahoma"/>
          <w:sz w:val="22"/>
          <w:szCs w:val="22"/>
          <w:lang w:val="pt-BR" w:bidi="pt-BR"/>
        </w:rPr>
        <w:t xml:space="preserve">(iii) </w:t>
      </w:r>
      <w:r w:rsidRPr="00D31FFA">
        <w:rPr>
          <w:rFonts w:ascii="Tahoma" w:eastAsia="Verdana" w:hAnsi="Tahoma" w:cs="Tahoma"/>
          <w:sz w:val="22"/>
          <w:szCs w:val="22"/>
          <w:lang w:val="pt-BR" w:bidi="pt-BR"/>
        </w:rPr>
        <w:t>Oferta de Resgate;</w:t>
      </w:r>
      <w:r w:rsidRPr="00D31FFA">
        <w:rPr>
          <w:rFonts w:ascii="Tahoma" w:eastAsia="Verdana" w:hAnsi="Tahoma" w:cs="Tahoma"/>
          <w:sz w:val="22"/>
          <w:szCs w:val="22"/>
          <w:lang w:bidi="pt-BR"/>
        </w:rPr>
        <w:t xml:space="preserve"> e </w:t>
      </w:r>
      <w:r w:rsidRPr="00D31FFA">
        <w:rPr>
          <w:rFonts w:ascii="Tahoma" w:eastAsia="Verdana" w:hAnsi="Tahoma" w:cs="Tahoma"/>
          <w:sz w:val="22"/>
          <w:szCs w:val="22"/>
          <w:lang w:val="pt-BR" w:bidi="pt-BR"/>
        </w:rPr>
        <w:t>(</w:t>
      </w:r>
      <w:r w:rsidR="00111BE2" w:rsidRPr="00D31FFA">
        <w:rPr>
          <w:rFonts w:ascii="Tahoma" w:eastAsia="Verdana" w:hAnsi="Tahoma" w:cs="Tahoma"/>
          <w:sz w:val="22"/>
          <w:szCs w:val="22"/>
          <w:lang w:val="pt-BR" w:bidi="pt-BR"/>
        </w:rPr>
        <w:t>i</w:t>
      </w:r>
      <w:r w:rsidRPr="00D31FFA">
        <w:rPr>
          <w:rFonts w:ascii="Tahoma" w:eastAsia="Verdana" w:hAnsi="Tahoma" w:cs="Tahoma"/>
          <w:sz w:val="22"/>
          <w:szCs w:val="22"/>
          <w:lang w:val="pt-BR" w:bidi="pt-BR"/>
        </w:rPr>
        <w:t xml:space="preserve">v) </w:t>
      </w:r>
      <w:r w:rsidRPr="00D31FFA">
        <w:rPr>
          <w:rFonts w:ascii="Tahoma" w:eastAsia="Verdana" w:hAnsi="Tahoma" w:cs="Tahoma"/>
          <w:sz w:val="22"/>
          <w:szCs w:val="22"/>
          <w:lang w:bidi="pt-BR"/>
        </w:rPr>
        <w:t>vencimento antecipado previstas na Cláusula</w:t>
      </w:r>
      <w:r w:rsidRPr="00D31FFA">
        <w:rPr>
          <w:rFonts w:ascii="Tahoma" w:eastAsia="Verdana" w:hAnsi="Tahoma" w:cs="Tahoma"/>
          <w:sz w:val="22"/>
          <w:szCs w:val="22"/>
          <w:lang w:val="pt-BR" w:bidi="pt-BR"/>
        </w:rPr>
        <w:t> </w:t>
      </w:r>
      <w:r w:rsidRPr="00D31FFA">
        <w:rPr>
          <w:rFonts w:ascii="Tahoma" w:eastAsia="Verdana" w:hAnsi="Tahoma" w:cs="Tahoma"/>
          <w:sz w:val="22"/>
          <w:szCs w:val="22"/>
          <w:lang w:bidi="pt-BR"/>
        </w:rPr>
        <w:fldChar w:fldCharType="begin"/>
      </w:r>
      <w:r w:rsidRPr="00D31FFA">
        <w:rPr>
          <w:rFonts w:ascii="Tahoma" w:eastAsia="Verdana" w:hAnsi="Tahoma" w:cs="Tahoma"/>
          <w:sz w:val="22"/>
          <w:szCs w:val="22"/>
          <w:lang w:bidi="pt-BR"/>
        </w:rPr>
        <w:instrText xml:space="preserve"> REF _Ref99536093 \r \p \h  \* MERGEFORMAT </w:instrText>
      </w:r>
      <w:r w:rsidRPr="00D31FFA">
        <w:rPr>
          <w:rFonts w:ascii="Tahoma" w:eastAsia="Verdana" w:hAnsi="Tahoma" w:cs="Tahoma"/>
          <w:sz w:val="22"/>
          <w:szCs w:val="22"/>
          <w:lang w:bidi="pt-BR"/>
        </w:rPr>
      </w:r>
      <w:r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6 abaixo</w:t>
      </w:r>
      <w:r w:rsidRPr="00D31FFA">
        <w:rPr>
          <w:rFonts w:ascii="Tahoma" w:eastAsia="Verdana" w:hAnsi="Tahoma" w:cs="Tahoma"/>
          <w:sz w:val="22"/>
          <w:szCs w:val="22"/>
          <w:lang w:bidi="pt-BR"/>
        </w:rPr>
        <w:fldChar w:fldCharType="end"/>
      </w:r>
      <w:r w:rsidR="00F423DF" w:rsidRPr="00D31FFA">
        <w:rPr>
          <w:rFonts w:ascii="Tahoma" w:eastAsia="Verdana" w:hAnsi="Tahoma" w:cs="Tahoma"/>
          <w:sz w:val="22"/>
          <w:szCs w:val="22"/>
          <w:lang w:val="pt-BR" w:bidi="pt-BR"/>
        </w:rPr>
        <w:t>, o</w:t>
      </w:r>
      <w:r w:rsidR="00CC0D9E" w:rsidRPr="00D31FFA">
        <w:rPr>
          <w:rFonts w:ascii="Tahoma" w:eastAsia="Verdana" w:hAnsi="Tahoma" w:cs="Tahoma"/>
          <w:bCs/>
          <w:sz w:val="22"/>
          <w:szCs w:val="22"/>
          <w:lang w:bidi="pt-BR"/>
        </w:rPr>
        <w:t xml:space="preserve"> Valor Nominal </w:t>
      </w:r>
      <w:r w:rsidR="00CC0D9E" w:rsidRPr="00D31FFA">
        <w:rPr>
          <w:rFonts w:ascii="Tahoma" w:eastAsia="Verdana" w:hAnsi="Tahoma" w:cs="Tahoma"/>
          <w:bCs/>
          <w:sz w:val="22"/>
          <w:szCs w:val="22"/>
          <w:lang w:bidi="pt-BR"/>
        </w:rPr>
        <w:lastRenderedPageBreak/>
        <w:t>Unitário das Debêntures será amortizado em uma única parcela, devido</w:t>
      </w:r>
      <w:r w:rsidR="00CC0D9E" w:rsidRPr="00D31FFA">
        <w:rPr>
          <w:rFonts w:ascii="Tahoma" w:eastAsia="Times New Roman" w:hAnsi="Tahoma" w:cs="Tahoma"/>
          <w:sz w:val="22"/>
          <w:szCs w:val="22"/>
        </w:rPr>
        <w:t xml:space="preserve"> na Data de Vencimento</w:t>
      </w:r>
      <w:r w:rsidR="00CC0D9E" w:rsidRPr="00D31FFA" w:rsidDel="00763C45">
        <w:rPr>
          <w:rFonts w:ascii="Tahoma" w:eastAsia="Verdana" w:hAnsi="Tahoma" w:cs="Tahoma"/>
          <w:bCs/>
          <w:sz w:val="22"/>
          <w:szCs w:val="22"/>
          <w:lang w:bidi="pt-BR"/>
        </w:rPr>
        <w:t xml:space="preserve"> </w:t>
      </w:r>
      <w:r w:rsidR="00CC0D9E" w:rsidRPr="00D31FFA">
        <w:rPr>
          <w:rFonts w:ascii="Tahoma" w:eastAsia="Verdana" w:hAnsi="Tahoma" w:cs="Tahoma"/>
          <w:bCs/>
          <w:sz w:val="22"/>
          <w:szCs w:val="22"/>
          <w:lang w:bidi="pt-BR"/>
        </w:rPr>
        <w:t>(“</w:t>
      </w:r>
      <w:r w:rsidR="00CC0D9E" w:rsidRPr="00D31FFA">
        <w:rPr>
          <w:rFonts w:ascii="Tahoma" w:eastAsia="Verdana" w:hAnsi="Tahoma" w:cs="Tahoma"/>
          <w:bCs/>
          <w:sz w:val="22"/>
          <w:szCs w:val="22"/>
          <w:u w:val="single"/>
          <w:lang w:bidi="pt-BR"/>
        </w:rPr>
        <w:t>Data de Amortização</w:t>
      </w:r>
      <w:r w:rsidR="00CC0D9E" w:rsidRPr="00D31FFA">
        <w:rPr>
          <w:rFonts w:ascii="Tahoma" w:eastAsia="Verdana" w:hAnsi="Tahoma" w:cs="Tahoma"/>
          <w:bCs/>
          <w:sz w:val="22"/>
          <w:szCs w:val="22"/>
          <w:lang w:bidi="pt-BR"/>
        </w:rPr>
        <w:t>”).</w:t>
      </w:r>
    </w:p>
    <w:p w14:paraId="37FCC27F"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Local</w:t>
      </w:r>
      <w:r w:rsidRPr="00D31FFA">
        <w:rPr>
          <w:rFonts w:ascii="Tahoma" w:eastAsia="Verdana" w:hAnsi="Tahoma" w:cs="Tahoma"/>
          <w:b/>
          <w:bCs/>
          <w:sz w:val="22"/>
          <w:szCs w:val="22"/>
          <w:lang w:bidi="pt-BR"/>
        </w:rPr>
        <w:t xml:space="preserve"> de Pagamento</w:t>
      </w:r>
    </w:p>
    <w:p w14:paraId="76BE63FD" w14:textId="77777777" w:rsidR="00CC0D9E" w:rsidRPr="00D31FFA"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Os pagamentos a que fizerem jus as Debêntures serão efetuados pela Emissora no respectivo vencimento utilizando-se, conforme o caso: (i) os procedimentos adotados pela B3, para as Debêntures custodiadas eletronicamente na B3; e/ou (ii) os procedimentos adotados pelo Escriturador, para as Debêntures que não estejam custodiadas eletronicamente na B3.</w:t>
      </w:r>
    </w:p>
    <w:p w14:paraId="010EE9A9"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hAnsi="Tahoma" w:cs="Tahoma"/>
          <w:b/>
          <w:bCs/>
          <w:sz w:val="22"/>
          <w:szCs w:val="22"/>
        </w:rPr>
        <w:t>Prorrogação</w:t>
      </w:r>
      <w:r w:rsidRPr="00D31FFA">
        <w:rPr>
          <w:rFonts w:ascii="Tahoma" w:eastAsia="Verdana" w:hAnsi="Tahoma" w:cs="Tahoma"/>
          <w:b/>
          <w:sz w:val="22"/>
          <w:szCs w:val="22"/>
          <w:lang w:bidi="pt-BR"/>
        </w:rPr>
        <w:t xml:space="preserve"> dos</w:t>
      </w:r>
      <w:r w:rsidRPr="00D31FFA">
        <w:rPr>
          <w:rFonts w:ascii="Tahoma" w:eastAsia="Verdana" w:hAnsi="Tahoma" w:cs="Tahoma"/>
          <w:b/>
          <w:spacing w:val="-2"/>
          <w:sz w:val="22"/>
          <w:szCs w:val="22"/>
          <w:lang w:bidi="pt-BR"/>
        </w:rPr>
        <w:t xml:space="preserve"> </w:t>
      </w:r>
      <w:r w:rsidRPr="00D31FFA">
        <w:rPr>
          <w:rFonts w:ascii="Tahoma" w:eastAsia="Verdana" w:hAnsi="Tahoma" w:cs="Tahoma"/>
          <w:b/>
          <w:sz w:val="22"/>
          <w:szCs w:val="22"/>
          <w:lang w:bidi="pt-BR"/>
        </w:rPr>
        <w:t>Prazos</w:t>
      </w:r>
    </w:p>
    <w:p w14:paraId="3426988A" w14:textId="77777777" w:rsidR="00CC0D9E" w:rsidRPr="00D31FFA"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b/>
          <w:sz w:val="22"/>
          <w:szCs w:val="22"/>
          <w:lang w:bidi="pt-BR"/>
        </w:rPr>
      </w:pPr>
      <w:r w:rsidRPr="00D31FFA">
        <w:rPr>
          <w:rFonts w:ascii="Tahoma" w:eastAsia="Verdana" w:hAnsi="Tahoma" w:cs="Tahoma"/>
          <w:sz w:val="22"/>
          <w:szCs w:val="22"/>
          <w:lang w:bidi="pt-BR"/>
        </w:rPr>
        <w:t xml:space="preserve">Caso uma determinada data de vencimento de obrigação coincida com dia em que não seja Dia Útil, considerar-se-ão prorrogados os prazos referentes ao pagamento de qualquer obrigação decorrente desta Escritura </w:t>
      </w:r>
      <w:r w:rsidR="00BC322F" w:rsidRPr="00D31FFA">
        <w:rPr>
          <w:rFonts w:ascii="Tahoma" w:eastAsia="Verdana" w:hAnsi="Tahoma" w:cs="Tahoma"/>
          <w:sz w:val="22"/>
          <w:szCs w:val="22"/>
          <w:lang w:val="pt-BR" w:bidi="pt-BR"/>
        </w:rPr>
        <w:t xml:space="preserve">de Emissão </w:t>
      </w:r>
      <w:r w:rsidRPr="00D31FFA">
        <w:rPr>
          <w:rFonts w:ascii="Tahoma" w:eastAsia="Verdana" w:hAnsi="Tahoma" w:cs="Tahoma"/>
          <w:sz w:val="22"/>
          <w:szCs w:val="22"/>
          <w:lang w:bidi="pt-BR"/>
        </w:rPr>
        <w:t>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seja sábado, domingo ou feriado declarado nacional.</w:t>
      </w:r>
    </w:p>
    <w:p w14:paraId="47B6BD0D"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bookmarkStart w:id="56" w:name="_Ref99541682"/>
      <w:r w:rsidRPr="00D31FFA">
        <w:rPr>
          <w:rFonts w:ascii="Tahoma" w:hAnsi="Tahoma" w:cs="Tahoma"/>
          <w:b/>
          <w:bCs/>
          <w:sz w:val="22"/>
          <w:szCs w:val="22"/>
        </w:rPr>
        <w:t>Encargos</w:t>
      </w:r>
      <w:r w:rsidRPr="00D31FFA">
        <w:rPr>
          <w:rFonts w:ascii="Tahoma" w:eastAsia="Verdana" w:hAnsi="Tahoma" w:cs="Tahoma"/>
          <w:b/>
          <w:sz w:val="22"/>
          <w:szCs w:val="22"/>
          <w:lang w:bidi="pt-BR"/>
        </w:rPr>
        <w:t xml:space="preserve"> Moratórios</w:t>
      </w:r>
      <w:bookmarkEnd w:id="56"/>
    </w:p>
    <w:p w14:paraId="487F75AD" w14:textId="77777777" w:rsidR="00CC0D9E" w:rsidRPr="00D31FFA"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b/>
          <w:sz w:val="22"/>
          <w:szCs w:val="22"/>
          <w:lang w:bidi="pt-BR"/>
        </w:rPr>
      </w:pPr>
      <w:r w:rsidRPr="00D31FFA">
        <w:rPr>
          <w:rFonts w:ascii="Tahoma" w:eastAsia="Verdana" w:hAnsi="Tahoma" w:cs="Tahoma"/>
          <w:sz w:val="22"/>
          <w:szCs w:val="22"/>
          <w:lang w:bidi="pt-BR"/>
        </w:rPr>
        <w:t>Sem prejuízo da Remuneração das Debêntures que continuarão incidindo até a data do efetivo pagamento dos valores devidos nos termos desta Escritura</w:t>
      </w:r>
      <w:r w:rsidR="00BC322F" w:rsidRPr="00D31FFA">
        <w:rPr>
          <w:rFonts w:ascii="Tahoma" w:eastAsia="Verdana" w:hAnsi="Tahoma" w:cs="Tahoma"/>
          <w:sz w:val="22"/>
          <w:szCs w:val="22"/>
          <w:lang w:val="pt-BR" w:bidi="pt-BR"/>
        </w:rPr>
        <w:t xml:space="preserve"> de Emissão</w:t>
      </w:r>
      <w:r w:rsidRPr="00D31FFA">
        <w:rPr>
          <w:rFonts w:ascii="Tahoma" w:eastAsia="Verdana" w:hAnsi="Tahoma" w:cs="Tahoma"/>
          <w:sz w:val="22"/>
          <w:szCs w:val="22"/>
          <w:lang w:bidi="pt-BR"/>
        </w:rPr>
        <w:t xml:space="preserve">, ocorrendo impontualidade no pagamento de qualquer quantia devida aos Debenturistas, os valores em atraso ficarão sujeitos a (i) multa moratória convencional, irredutível e de natureza não compensatória de 2% (dois por cento) sobre o valor devido e não pago; e (ii) juros de mora não compensatórios calculados </w:t>
      </w:r>
      <w:r w:rsidRPr="00D31FFA">
        <w:rPr>
          <w:rFonts w:ascii="Tahoma" w:eastAsia="Verdana" w:hAnsi="Tahoma" w:cs="Tahoma"/>
          <w:i/>
          <w:sz w:val="22"/>
          <w:szCs w:val="22"/>
          <w:lang w:bidi="pt-BR"/>
        </w:rPr>
        <w:t>pro rata temporis</w:t>
      </w:r>
      <w:r w:rsidRPr="00D31FFA">
        <w:rPr>
          <w:rFonts w:ascii="Tahoma" w:eastAsia="Verdana" w:hAnsi="Tahoma" w:cs="Tahoma"/>
          <w:sz w:val="22"/>
          <w:szCs w:val="22"/>
          <w:lang w:bidi="pt-BR"/>
        </w:rPr>
        <w:t xml:space="preserve"> desde a data do inadimplemento até a data do efetivo pagamento, à taxa de 1% (um por cento) ao mês, calculados </w:t>
      </w:r>
      <w:r w:rsidRPr="00D31FFA">
        <w:rPr>
          <w:rFonts w:ascii="Tahoma" w:eastAsia="Verdana" w:hAnsi="Tahoma" w:cs="Tahoma"/>
          <w:i/>
          <w:sz w:val="22"/>
          <w:szCs w:val="22"/>
          <w:lang w:bidi="pt-BR"/>
        </w:rPr>
        <w:t>pro rata die</w:t>
      </w:r>
      <w:r w:rsidRPr="00D31FFA">
        <w:rPr>
          <w:rFonts w:ascii="Tahoma" w:eastAsia="Verdana" w:hAnsi="Tahoma" w:cs="Tahoma"/>
          <w:sz w:val="22"/>
          <w:szCs w:val="22"/>
          <w:lang w:bidi="pt-BR"/>
        </w:rPr>
        <w:t>, sobre o montante devido e não pago, independentemente de aviso, notificação ou interpelação judicial ou extrajudicial, além das despesas incorridas para cobrança (“</w:t>
      </w:r>
      <w:r w:rsidRPr="00D31FFA">
        <w:rPr>
          <w:rFonts w:ascii="Tahoma" w:eastAsia="Verdana" w:hAnsi="Tahoma" w:cs="Tahoma"/>
          <w:sz w:val="22"/>
          <w:szCs w:val="22"/>
          <w:u w:val="single"/>
          <w:lang w:bidi="pt-BR"/>
        </w:rPr>
        <w:t>Encargos Moratórios</w:t>
      </w:r>
      <w:r w:rsidRPr="00D31FFA">
        <w:rPr>
          <w:rFonts w:ascii="Tahoma" w:eastAsia="Verdana" w:hAnsi="Tahoma" w:cs="Tahoma"/>
          <w:sz w:val="22"/>
          <w:szCs w:val="22"/>
          <w:lang w:bidi="pt-BR"/>
        </w:rPr>
        <w:t>”).</w:t>
      </w:r>
    </w:p>
    <w:p w14:paraId="5CD236D4"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r w:rsidRPr="00D31FFA">
        <w:rPr>
          <w:rFonts w:ascii="Tahoma" w:hAnsi="Tahoma" w:cs="Tahoma"/>
          <w:b/>
          <w:bCs/>
          <w:sz w:val="22"/>
          <w:szCs w:val="22"/>
        </w:rPr>
        <w:t>Decadência</w:t>
      </w:r>
      <w:r w:rsidRPr="00D31FFA">
        <w:rPr>
          <w:rFonts w:ascii="Tahoma" w:eastAsia="Verdana" w:hAnsi="Tahoma" w:cs="Tahoma"/>
          <w:b/>
          <w:sz w:val="22"/>
          <w:szCs w:val="22"/>
          <w:lang w:bidi="pt-BR"/>
        </w:rPr>
        <w:t xml:space="preserve"> dos Direitos aos</w:t>
      </w:r>
      <w:r w:rsidRPr="00D31FFA">
        <w:rPr>
          <w:rFonts w:ascii="Tahoma" w:eastAsia="Verdana" w:hAnsi="Tahoma" w:cs="Tahoma"/>
          <w:b/>
          <w:spacing w:val="-2"/>
          <w:sz w:val="22"/>
          <w:szCs w:val="22"/>
          <w:lang w:bidi="pt-BR"/>
        </w:rPr>
        <w:t xml:space="preserve"> </w:t>
      </w:r>
      <w:r w:rsidRPr="00D31FFA">
        <w:rPr>
          <w:rFonts w:ascii="Tahoma" w:eastAsia="Verdana" w:hAnsi="Tahoma" w:cs="Tahoma"/>
          <w:b/>
          <w:sz w:val="22"/>
          <w:szCs w:val="22"/>
          <w:lang w:bidi="pt-BR"/>
        </w:rPr>
        <w:t>Acréscimos</w:t>
      </w:r>
    </w:p>
    <w:p w14:paraId="078E39B6" w14:textId="1B0E8F1F" w:rsidR="00CC0D9E" w:rsidRPr="00D31FFA" w:rsidRDefault="00CC0D9E"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 não comparecimento do Debenturista para receber o valor correspondente a quaisquer das obrigações pecuniárias da Emissora, nas datas previstas nesta Escritura</w:t>
      </w:r>
      <w:r w:rsidR="00BC322F" w:rsidRPr="00D31FFA">
        <w:rPr>
          <w:rFonts w:ascii="Tahoma" w:eastAsia="Verdana" w:hAnsi="Tahoma" w:cs="Tahoma"/>
          <w:sz w:val="22"/>
          <w:szCs w:val="22"/>
          <w:lang w:val="pt-BR" w:bidi="pt-BR"/>
        </w:rPr>
        <w:t xml:space="preserve"> de Emissão</w:t>
      </w:r>
      <w:r w:rsidRPr="00D31FFA">
        <w:rPr>
          <w:rFonts w:ascii="Tahoma" w:eastAsia="Verdana" w:hAnsi="Tahoma" w:cs="Tahoma"/>
          <w:sz w:val="22"/>
          <w:szCs w:val="22"/>
          <w:lang w:bidi="pt-BR"/>
        </w:rPr>
        <w:t>, ou em comunicado publicado pela Emissora ou pelo Agente Fiduciário, conforme o caso, nos termos da legislação vigente e da Cláusula</w:t>
      </w:r>
      <w:r w:rsidR="00747D4F" w:rsidRPr="00D31FFA">
        <w:rPr>
          <w:rFonts w:ascii="Tahoma" w:eastAsia="Verdana" w:hAnsi="Tahoma" w:cs="Tahoma"/>
          <w:sz w:val="22"/>
          <w:szCs w:val="22"/>
          <w:lang w:val="pt-BR" w:bidi="pt-BR"/>
        </w:rPr>
        <w:t> </w:t>
      </w:r>
      <w:r w:rsidR="00747D4F" w:rsidRPr="00D31FFA">
        <w:rPr>
          <w:rFonts w:ascii="Tahoma" w:eastAsia="Verdana" w:hAnsi="Tahoma" w:cs="Tahoma"/>
          <w:sz w:val="22"/>
          <w:szCs w:val="22"/>
          <w:lang w:val="pt-BR" w:bidi="pt-BR"/>
        </w:rPr>
        <w:fldChar w:fldCharType="begin"/>
      </w:r>
      <w:r w:rsidR="00747D4F" w:rsidRPr="00D31FFA">
        <w:rPr>
          <w:rFonts w:ascii="Tahoma" w:eastAsia="Verdana" w:hAnsi="Tahoma" w:cs="Tahoma"/>
          <w:sz w:val="22"/>
          <w:szCs w:val="22"/>
          <w:lang w:val="pt-BR" w:bidi="pt-BR"/>
        </w:rPr>
        <w:instrText xml:space="preserve"> REF _Ref99541734 \r \p \h  \* MERGEFORMAT </w:instrText>
      </w:r>
      <w:r w:rsidR="00747D4F" w:rsidRPr="00D31FFA">
        <w:rPr>
          <w:rFonts w:ascii="Tahoma" w:eastAsia="Verdana" w:hAnsi="Tahoma" w:cs="Tahoma"/>
          <w:sz w:val="22"/>
          <w:szCs w:val="22"/>
          <w:lang w:val="pt-BR" w:bidi="pt-BR"/>
        </w:rPr>
      </w:r>
      <w:r w:rsidR="00747D4F" w:rsidRPr="00D31FFA">
        <w:rPr>
          <w:rFonts w:ascii="Tahoma" w:eastAsia="Verdana" w:hAnsi="Tahoma" w:cs="Tahoma"/>
          <w:sz w:val="22"/>
          <w:szCs w:val="22"/>
          <w:lang w:val="pt-BR" w:bidi="pt-BR"/>
        </w:rPr>
        <w:fldChar w:fldCharType="separate"/>
      </w:r>
      <w:r w:rsidR="00F013EB" w:rsidRPr="00D31FFA">
        <w:rPr>
          <w:rFonts w:ascii="Tahoma" w:eastAsia="Verdana" w:hAnsi="Tahoma" w:cs="Tahoma"/>
          <w:sz w:val="22"/>
          <w:szCs w:val="22"/>
          <w:lang w:val="pt-BR" w:bidi="pt-BR"/>
        </w:rPr>
        <w:t>4.19 abaixo</w:t>
      </w:r>
      <w:r w:rsidR="00747D4F" w:rsidRPr="00D31FFA">
        <w:rPr>
          <w:rFonts w:ascii="Tahoma" w:eastAsia="Verdana" w:hAnsi="Tahoma" w:cs="Tahoma"/>
          <w:sz w:val="22"/>
          <w:szCs w:val="22"/>
          <w:lang w:val="pt-BR" w:bidi="pt-BR"/>
        </w:rPr>
        <w:fldChar w:fldCharType="end"/>
      </w:r>
      <w:r w:rsidRPr="00D31FFA">
        <w:rPr>
          <w:rFonts w:ascii="Tahoma" w:eastAsia="Verdana" w:hAnsi="Tahoma" w:cs="Tahoma"/>
          <w:sz w:val="22"/>
          <w:szCs w:val="22"/>
          <w:lang w:bidi="pt-BR"/>
        </w:rPr>
        <w:t xml:space="preserve">, não lhe dará direito ao recebimento da Remuneração das Debêntures e/ou Encargos Moratórios no período relativo </w:t>
      </w:r>
      <w:r w:rsidRPr="00D31FFA">
        <w:rPr>
          <w:rFonts w:ascii="Tahoma" w:eastAsia="Verdana" w:hAnsi="Tahoma" w:cs="Tahoma"/>
          <w:sz w:val="22"/>
          <w:szCs w:val="22"/>
          <w:lang w:bidi="pt-BR"/>
        </w:rPr>
        <w:lastRenderedPageBreak/>
        <w:t xml:space="preserve">ao atraso no recebimento, sendo-lhe, todavia, assegurados os direitos adquiridos até a data do respectivo vencimento </w:t>
      </w:r>
      <w:r w:rsidRPr="00D31FFA">
        <w:rPr>
          <w:rFonts w:ascii="Tahoma" w:eastAsia="Batang" w:hAnsi="Tahoma" w:cs="Tahoma"/>
          <w:sz w:val="22"/>
          <w:szCs w:val="22"/>
          <w:lang w:bidi="pt-BR"/>
        </w:rPr>
        <w:t>ou pagamento, no caso de impontualidade no pagamento</w:t>
      </w:r>
      <w:r w:rsidRPr="00D31FFA">
        <w:rPr>
          <w:rFonts w:ascii="Tahoma" w:eastAsia="Verdana" w:hAnsi="Tahoma" w:cs="Tahoma"/>
          <w:sz w:val="22"/>
          <w:szCs w:val="22"/>
          <w:lang w:bidi="pt-BR"/>
        </w:rPr>
        <w:t>.</w:t>
      </w:r>
    </w:p>
    <w:p w14:paraId="7648B4A9" w14:textId="77777777" w:rsidR="00CC0D9E" w:rsidRPr="00D31FFA" w:rsidRDefault="00CC0D9E"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Repactuação</w:t>
      </w:r>
    </w:p>
    <w:p w14:paraId="5E47A46A" w14:textId="77777777" w:rsidR="00CC0D9E" w:rsidRPr="00D31FFA" w:rsidRDefault="00CC0D9E"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Não haverá repactuação das</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Debêntures.</w:t>
      </w:r>
    </w:p>
    <w:p w14:paraId="7D7B5B6F"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57" w:name="_Ref99541734"/>
      <w:r w:rsidRPr="00D31FFA">
        <w:rPr>
          <w:rFonts w:ascii="Tahoma" w:hAnsi="Tahoma" w:cs="Tahoma"/>
          <w:b/>
          <w:bCs/>
          <w:sz w:val="22"/>
          <w:szCs w:val="22"/>
        </w:rPr>
        <w:t>Publicidade</w:t>
      </w:r>
      <w:bookmarkEnd w:id="57"/>
    </w:p>
    <w:p w14:paraId="006FA4DE" w14:textId="77777777" w:rsidR="009956D8"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Todos os atos e decisões a serem tomados decorrentes desta Emissão que, de qualquer forma, vierem a envolver interesses dos Debenturistas, deverão ser obrigatoriamente comunicados na forma de avisos no jornal “Diário Comercial” (“</w:t>
      </w:r>
      <w:r w:rsidRPr="00D31FFA">
        <w:rPr>
          <w:rFonts w:ascii="Tahoma" w:eastAsia="Verdana" w:hAnsi="Tahoma" w:cs="Tahoma"/>
          <w:sz w:val="22"/>
          <w:szCs w:val="22"/>
          <w:u w:val="single"/>
          <w:lang w:bidi="pt-BR"/>
        </w:rPr>
        <w:t>Aviso aos Debenturistas</w:t>
      </w:r>
      <w:r w:rsidRPr="00D31FFA">
        <w:rPr>
          <w:rFonts w:ascii="Tahoma" w:eastAsia="Verdana" w:hAnsi="Tahoma" w:cs="Tahoma"/>
          <w:sz w:val="22"/>
          <w:szCs w:val="22"/>
          <w:lang w:bidi="pt-BR"/>
        </w:rPr>
        <w:t>”), bem como na página da Emissora na rede mundial de computadores, observado o estabelecido no artigo 289 da Lei das Sociedades por Ações e as limitações impostas pela Instrução CVM 476 em relação à publicidade da Oferta Restrita e os prazos legais, devendo a Emissora comunicar o Agente Fiduciário e a B3 a respeito de qualquer publicação que afete a Emissão na data da sua realização, sendo certo que, caso a Emissora altere seu jornal de publicação após a Data de Emissão, deverá enviar notificação ao Agente Fiduciário informando o novo veículo para divulgação de suas informações.</w:t>
      </w:r>
    </w:p>
    <w:p w14:paraId="56148FB8" w14:textId="77777777" w:rsidR="006472F4" w:rsidRPr="00D31FFA" w:rsidRDefault="009956D8"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bookmarkStart w:id="58" w:name="_Hlk100146023"/>
      <w:r w:rsidRPr="00D31FFA">
        <w:rPr>
          <w:rFonts w:ascii="Tahoma" w:hAnsi="Tahoma" w:cs="Tahoma"/>
          <w:b/>
          <w:bCs/>
          <w:sz w:val="22"/>
          <w:szCs w:val="22"/>
        </w:rPr>
        <w:t>Imunidade</w:t>
      </w:r>
      <w:r w:rsidRPr="00D31FFA">
        <w:rPr>
          <w:rFonts w:ascii="Tahoma" w:eastAsia="Verdana" w:hAnsi="Tahoma" w:cs="Tahoma"/>
          <w:b/>
          <w:sz w:val="22"/>
          <w:szCs w:val="22"/>
          <w:lang w:bidi="pt-BR"/>
        </w:rPr>
        <w:t xml:space="preserve"> de Debenturistas. </w:t>
      </w:r>
    </w:p>
    <w:p w14:paraId="6DDA7317" w14:textId="3AE3F07A" w:rsidR="006472F4" w:rsidRPr="00D31FFA" w:rsidRDefault="006472F4"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59" w:name="_Ref99541769"/>
      <w:bookmarkStart w:id="60" w:name="_Ref100048211"/>
      <w:bookmarkStart w:id="61" w:name="_Hlk100146484"/>
      <w:bookmarkEnd w:id="58"/>
      <w:r w:rsidRPr="00D31FFA">
        <w:rPr>
          <w:rFonts w:ascii="Tahoma" w:eastAsia="Verdana" w:hAnsi="Tahoma" w:cs="Tahoma"/>
          <w:sz w:val="22"/>
          <w:szCs w:val="22"/>
          <w:lang w:bidi="pt-BR"/>
        </w:rPr>
        <w:t>As Debêntures gozam do tratamento tributário previsto no artigo 1º da Lei nº 12.431. Caso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Debenturista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goze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algum</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tipo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imunidade</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 xml:space="preserve">isenção tributária, este deverá encaminhar ao Agente de Liquidação e ao Escriturador, com cópia para a Emissora, no prazo mínimo de </w:t>
      </w:r>
      <w:r w:rsidR="00F27B88" w:rsidRPr="00D31FFA">
        <w:rPr>
          <w:rFonts w:ascii="Tahoma" w:eastAsia="Verdana" w:hAnsi="Tahoma" w:cs="Tahoma"/>
          <w:sz w:val="22"/>
          <w:szCs w:val="22"/>
          <w:lang w:val="pt-BR" w:bidi="pt-BR"/>
        </w:rPr>
        <w:t>1</w:t>
      </w:r>
      <w:r w:rsidR="00D57975" w:rsidRPr="00D31FFA">
        <w:rPr>
          <w:rFonts w:ascii="Tahoma" w:eastAsia="Verdana" w:hAnsi="Tahoma" w:cs="Tahoma"/>
          <w:sz w:val="22"/>
          <w:szCs w:val="22"/>
          <w:lang w:val="pt-BR" w:bidi="pt-BR"/>
        </w:rPr>
        <w:t>0</w:t>
      </w:r>
      <w:r w:rsidR="00F27B88" w:rsidRPr="00D31FFA">
        <w:rPr>
          <w:rFonts w:ascii="Tahoma" w:eastAsia="Verdana" w:hAnsi="Tahoma" w:cs="Tahoma"/>
          <w:sz w:val="22"/>
          <w:szCs w:val="22"/>
          <w:lang w:val="pt-BR" w:bidi="pt-BR"/>
        </w:rPr>
        <w:t> </w:t>
      </w:r>
      <w:r w:rsidR="00F27B88" w:rsidRPr="00D31FFA">
        <w:rPr>
          <w:rFonts w:ascii="Tahoma" w:eastAsia="Verdana" w:hAnsi="Tahoma" w:cs="Tahoma"/>
          <w:sz w:val="22"/>
          <w:szCs w:val="22"/>
          <w:lang w:bidi="pt-BR"/>
        </w:rPr>
        <w:t>(</w:t>
      </w:r>
      <w:r w:rsidR="00D57975" w:rsidRPr="00D31FFA">
        <w:rPr>
          <w:rFonts w:ascii="Tahoma" w:eastAsia="Verdana" w:hAnsi="Tahoma" w:cs="Tahoma"/>
          <w:sz w:val="22"/>
          <w:szCs w:val="22"/>
          <w:lang w:val="pt-BR" w:bidi="pt-BR"/>
        </w:rPr>
        <w:t>dez</w:t>
      </w:r>
      <w:r w:rsidR="00F27B88"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vigor.</w:t>
      </w:r>
      <w:bookmarkEnd w:id="59"/>
      <w:r w:rsidR="00D83D27" w:rsidRPr="00D31FFA">
        <w:rPr>
          <w:rFonts w:ascii="Tahoma" w:eastAsia="Verdana" w:hAnsi="Tahoma" w:cs="Tahoma"/>
          <w:sz w:val="22"/>
          <w:szCs w:val="22"/>
          <w:lang w:val="pt-BR" w:bidi="pt-BR"/>
        </w:rPr>
        <w:t xml:space="preserve"> Será de responsabilidade do Banco Liquidante a avaliação e validação da imunidade ou isenção tributária, podendo, inclusive, solicitar documentos acionais para a comprovação de mencionada situação jurídica tributária. Desta forma, enquanto pendente o processo de avaliação, não poderá ser imputada à Emissora ou ao Banco Liquidante qualquer responsabilidade pelo não pagamento no prazo estabelecido por meio desta Escritura de Emissão.</w:t>
      </w:r>
      <w:bookmarkEnd w:id="60"/>
    </w:p>
    <w:bookmarkEnd w:id="61"/>
    <w:p w14:paraId="3073CE52" w14:textId="7A1AB606" w:rsidR="00FE51CF" w:rsidRPr="00D31FFA" w:rsidRDefault="00D83D27"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eastAsia="Verdana" w:hAnsi="Tahoma" w:cs="Tahoma"/>
          <w:b/>
          <w:bCs/>
          <w:sz w:val="22"/>
          <w:szCs w:val="22"/>
          <w:lang w:bidi="pt-BR"/>
        </w:rPr>
        <w:t>Tratamento Fiscal de acordo com a Lei 12.431</w:t>
      </w:r>
    </w:p>
    <w:p w14:paraId="65BEFF9F" w14:textId="77326345" w:rsidR="00D83D27" w:rsidRPr="00D31FFA"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62" w:name="_Ref100584039"/>
      <w:bookmarkStart w:id="63" w:name="_Hlk100146372"/>
      <w:r w:rsidRPr="00D31FFA">
        <w:rPr>
          <w:rFonts w:ascii="Tahoma" w:eastAsia="Verdana" w:hAnsi="Tahoma" w:cs="Tahoma"/>
          <w:bCs/>
          <w:sz w:val="22"/>
          <w:szCs w:val="22"/>
          <w:lang w:val="pt-BR" w:bidi="pt-BR"/>
        </w:rPr>
        <w:t xml:space="preserve">Nos termos desta Escritura de Emissão, as Debêntures fazem jus ao tratamento tributário previsto no artigo 1º da Lei 12.431, em relação a qualquer Debenturista não residente que (i) não seja domiciliado em país ou jurisdição que não tribute a renda ou que </w:t>
      </w:r>
      <w:r w:rsidRPr="00D31FFA">
        <w:rPr>
          <w:rFonts w:ascii="Tahoma" w:eastAsia="Verdana" w:hAnsi="Tahoma" w:cs="Tahoma"/>
          <w:bCs/>
          <w:sz w:val="22"/>
          <w:szCs w:val="22"/>
          <w:lang w:val="pt-BR" w:bidi="pt-BR"/>
        </w:rPr>
        <w:lastRenderedPageBreak/>
        <w:t>a tribute a uma alíquota máxima inferior a 20% (vinte por cento); e (ii) cumprir a Resolução CMN 4.373, podendo subscrever e adquirir as Debêntures. Nos termos do artigo 1º da Lei 12.431, os rendimentos auferidos pelos Debenturistas não residentes que cumprirem as exigências mencionadas acima estarão sujeitos a imposto de renda retido na fonte (“</w:t>
      </w:r>
      <w:r w:rsidRPr="00D31FFA">
        <w:rPr>
          <w:rFonts w:ascii="Tahoma" w:eastAsia="Verdana" w:hAnsi="Tahoma" w:cs="Tahoma"/>
          <w:bCs/>
          <w:sz w:val="22"/>
          <w:szCs w:val="22"/>
          <w:u w:val="single"/>
          <w:lang w:val="pt-BR" w:bidi="pt-BR"/>
        </w:rPr>
        <w:t>IR</w:t>
      </w:r>
      <w:r w:rsidRPr="00D31FFA">
        <w:rPr>
          <w:rFonts w:ascii="Tahoma" w:eastAsia="Verdana" w:hAnsi="Tahoma" w:cs="Tahoma"/>
          <w:bCs/>
          <w:sz w:val="22"/>
          <w:szCs w:val="22"/>
          <w:lang w:val="pt-BR" w:bidi="pt-BR"/>
        </w:rPr>
        <w:t>”) à alíquota de 0% (zero por cento).</w:t>
      </w:r>
      <w:bookmarkEnd w:id="62"/>
    </w:p>
    <w:p w14:paraId="6B615CD0" w14:textId="074EB1D1" w:rsidR="00D83D27" w:rsidRPr="00D31FFA"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64" w:name="_Ref100048357"/>
      <w:bookmarkStart w:id="65" w:name="_Hlk100146473"/>
      <w:bookmarkEnd w:id="63"/>
      <w:r w:rsidRPr="00D31FFA">
        <w:rPr>
          <w:rFonts w:ascii="Tahoma" w:eastAsia="Verdana" w:hAnsi="Tahoma" w:cs="Tahoma"/>
          <w:bCs/>
          <w:sz w:val="22"/>
          <w:szCs w:val="22"/>
          <w:lang w:val="pt-BR" w:bidi="pt-BR"/>
        </w:rPr>
        <w:t>Conforme previsto na Cláusula </w:t>
      </w:r>
      <w:r w:rsidRPr="00D31FFA">
        <w:rPr>
          <w:rFonts w:ascii="Tahoma" w:eastAsia="Verdana" w:hAnsi="Tahoma" w:cs="Tahoma"/>
          <w:bCs/>
          <w:sz w:val="22"/>
          <w:szCs w:val="22"/>
          <w:lang w:val="pt-BR" w:bidi="pt-BR"/>
        </w:rPr>
        <w:fldChar w:fldCharType="begin"/>
      </w:r>
      <w:r w:rsidRPr="00D31FFA">
        <w:rPr>
          <w:rFonts w:ascii="Tahoma" w:eastAsia="Verdana" w:hAnsi="Tahoma" w:cs="Tahoma"/>
          <w:bCs/>
          <w:sz w:val="22"/>
          <w:szCs w:val="22"/>
          <w:lang w:val="pt-BR" w:bidi="pt-BR"/>
        </w:rPr>
        <w:instrText xml:space="preserve"> REF _Ref100048211 \r \p \h </w:instrText>
      </w:r>
      <w:r w:rsidR="002D72E2" w:rsidRPr="00D31FFA">
        <w:rPr>
          <w:rFonts w:ascii="Tahoma" w:eastAsia="Verdana" w:hAnsi="Tahoma" w:cs="Tahoma"/>
          <w:bCs/>
          <w:sz w:val="22"/>
          <w:szCs w:val="22"/>
          <w:lang w:val="pt-BR" w:bidi="pt-BR"/>
        </w:rPr>
        <w:instrText xml:space="preserve"> \* MERGEFORMAT </w:instrText>
      </w:r>
      <w:r w:rsidRPr="00D31FFA">
        <w:rPr>
          <w:rFonts w:ascii="Tahoma" w:eastAsia="Verdana" w:hAnsi="Tahoma" w:cs="Tahoma"/>
          <w:bCs/>
          <w:sz w:val="22"/>
          <w:szCs w:val="22"/>
          <w:lang w:val="pt-BR" w:bidi="pt-BR"/>
        </w:rPr>
      </w:r>
      <w:r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4.20.1 acima</w:t>
      </w:r>
      <w:r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xml:space="preserve">, caso o Debenturista goze de qualquer outro tipo de imunidade ou isenção fiscal diferente daquela prevista na Lei 12.431, referido Debenturista deverá encaminhar ao Banco Liquidante, Escriturador e à Emissora, no prazo mínimo de </w:t>
      </w:r>
      <w:r w:rsidR="00F27B88" w:rsidRPr="00D31FFA">
        <w:rPr>
          <w:rFonts w:ascii="Tahoma" w:eastAsia="Verdana" w:hAnsi="Tahoma" w:cs="Tahoma"/>
          <w:bCs/>
          <w:sz w:val="22"/>
          <w:szCs w:val="22"/>
          <w:lang w:val="pt-BR" w:bidi="pt-BR"/>
        </w:rPr>
        <w:t xml:space="preserve">10 (dez) </w:t>
      </w:r>
      <w:r w:rsidRPr="00D31FFA">
        <w:rPr>
          <w:rFonts w:ascii="Tahoma" w:eastAsia="Verdana" w:hAnsi="Tahoma" w:cs="Tahoma"/>
          <w:bCs/>
          <w:sz w:val="22"/>
          <w:szCs w:val="22"/>
          <w:lang w:val="pt-BR" w:bidi="pt-BR"/>
        </w:rPr>
        <w:t>Dias Úteis de antecedência em relação à data prevista para recebimento de quaisquer valores relativos às Debêntures, toda a documentação legal comprobatória exigida para amparar referida imunidade ou isenção tributária, sujeito à dedução dos valores devidos dos tributos previstos na legislação tributária em vigor nos rendimentos de tal Debenturista, pelo Escriturador, nos termos da legislação tributária em vigor, a Lei 12.431 e a cláusula </w:t>
      </w:r>
      <w:r w:rsidRPr="00D31FFA">
        <w:rPr>
          <w:rFonts w:ascii="Tahoma" w:eastAsia="Verdana" w:hAnsi="Tahoma" w:cs="Tahoma"/>
          <w:bCs/>
          <w:sz w:val="22"/>
          <w:szCs w:val="22"/>
          <w:lang w:val="pt-BR" w:bidi="pt-BR"/>
        </w:rPr>
        <w:fldChar w:fldCharType="begin"/>
      </w:r>
      <w:r w:rsidRPr="00D31FFA">
        <w:rPr>
          <w:rFonts w:ascii="Tahoma" w:eastAsia="Verdana" w:hAnsi="Tahoma" w:cs="Tahoma"/>
          <w:bCs/>
          <w:sz w:val="22"/>
          <w:szCs w:val="22"/>
          <w:lang w:val="pt-BR" w:bidi="pt-BR"/>
        </w:rPr>
        <w:instrText xml:space="preserve"> REF _Ref100048211 \r \p \h </w:instrText>
      </w:r>
      <w:r w:rsidR="002D72E2" w:rsidRPr="00D31FFA">
        <w:rPr>
          <w:rFonts w:ascii="Tahoma" w:eastAsia="Verdana" w:hAnsi="Tahoma" w:cs="Tahoma"/>
          <w:bCs/>
          <w:sz w:val="22"/>
          <w:szCs w:val="22"/>
          <w:lang w:val="pt-BR" w:bidi="pt-BR"/>
        </w:rPr>
        <w:instrText xml:space="preserve"> \* MERGEFORMAT </w:instrText>
      </w:r>
      <w:r w:rsidRPr="00D31FFA">
        <w:rPr>
          <w:rFonts w:ascii="Tahoma" w:eastAsia="Verdana" w:hAnsi="Tahoma" w:cs="Tahoma"/>
          <w:bCs/>
          <w:sz w:val="22"/>
          <w:szCs w:val="22"/>
          <w:lang w:val="pt-BR" w:bidi="pt-BR"/>
        </w:rPr>
      </w:r>
      <w:r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4.20.1 acima</w:t>
      </w:r>
      <w:r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w:t>
      </w:r>
      <w:bookmarkEnd w:id="64"/>
    </w:p>
    <w:bookmarkEnd w:id="65"/>
    <w:p w14:paraId="1132808A" w14:textId="240E7F14" w:rsidR="00D83D27" w:rsidRPr="00D31FFA"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t>O Debenturista que tiver submetido a documentação comprobatória da imunidade ou isenção fiscal, de acordo com a Cláusula </w:t>
      </w:r>
      <w:r w:rsidRPr="00D31FFA">
        <w:rPr>
          <w:rFonts w:ascii="Tahoma" w:eastAsia="Verdana" w:hAnsi="Tahoma" w:cs="Tahoma"/>
          <w:bCs/>
          <w:sz w:val="22"/>
          <w:szCs w:val="22"/>
          <w:lang w:val="pt-BR" w:bidi="pt-BR"/>
        </w:rPr>
        <w:fldChar w:fldCharType="begin"/>
      </w:r>
      <w:r w:rsidRPr="00D31FFA">
        <w:rPr>
          <w:rFonts w:ascii="Tahoma" w:eastAsia="Verdana" w:hAnsi="Tahoma" w:cs="Tahoma"/>
          <w:bCs/>
          <w:sz w:val="22"/>
          <w:szCs w:val="22"/>
          <w:lang w:val="pt-BR" w:bidi="pt-BR"/>
        </w:rPr>
        <w:instrText xml:space="preserve"> REF _Ref100048357 \r \p \h </w:instrText>
      </w:r>
      <w:r w:rsidR="002D72E2" w:rsidRPr="00D31FFA">
        <w:rPr>
          <w:rFonts w:ascii="Tahoma" w:eastAsia="Verdana" w:hAnsi="Tahoma" w:cs="Tahoma"/>
          <w:bCs/>
          <w:sz w:val="22"/>
          <w:szCs w:val="22"/>
          <w:lang w:val="pt-BR" w:bidi="pt-BR"/>
        </w:rPr>
        <w:instrText xml:space="preserve"> \* MERGEFORMAT </w:instrText>
      </w:r>
      <w:r w:rsidRPr="00D31FFA">
        <w:rPr>
          <w:rFonts w:ascii="Tahoma" w:eastAsia="Verdana" w:hAnsi="Tahoma" w:cs="Tahoma"/>
          <w:bCs/>
          <w:sz w:val="22"/>
          <w:szCs w:val="22"/>
          <w:lang w:val="pt-BR" w:bidi="pt-BR"/>
        </w:rPr>
      </w:r>
      <w:r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4.21.2 acima</w:t>
      </w:r>
      <w:r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e que tiver referida condição alterada por uma disposição regulamentar ou devido ao não cumprimento das condições e exigências estabelecidas na regulamentação aplicável, ou ainda, caso tal condição seja contestada por um tribunal competente, autoridade fiscal ou regulamentar, o Debenturista deverá informar tal fato em detalhes e por escrito ao Banco Liquidante, ao Escriturador e à Emissora, e fornecer quaisquer informações adicionais a este respeito que vier a ser solicitada pelo Banco Liquidante ou pela Emissora.</w:t>
      </w:r>
    </w:p>
    <w:p w14:paraId="5979F40A" w14:textId="4166676B" w:rsidR="00D83D27" w:rsidRPr="00D31FFA" w:rsidRDefault="00D83D2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66" w:name="_Ref100048451"/>
      <w:r w:rsidRPr="00D31FFA">
        <w:rPr>
          <w:rFonts w:ascii="Tahoma" w:eastAsia="Verdana" w:hAnsi="Tahoma" w:cs="Tahoma"/>
          <w:bCs/>
          <w:sz w:val="22"/>
          <w:szCs w:val="22"/>
          <w:lang w:val="pt-BR" w:bidi="pt-BR"/>
        </w:rPr>
        <w:t xml:space="preserve">Se a Emissora não destinar os recursos forma prevista na legislação aplicável ela estará sujeita a uma multa equivalente a 20% (vinte por cento) do valor da Emissão que não tiver sido adequadamente alocado aos </w:t>
      </w:r>
      <w:r w:rsidR="00B77521" w:rsidRPr="00D31FFA">
        <w:rPr>
          <w:rFonts w:ascii="Tahoma" w:eastAsia="Verdana" w:hAnsi="Tahoma" w:cs="Tahoma"/>
          <w:bCs/>
          <w:sz w:val="22"/>
          <w:szCs w:val="22"/>
          <w:lang w:val="pt-BR" w:bidi="pt-BR"/>
        </w:rPr>
        <w:t>P</w:t>
      </w:r>
      <w:r w:rsidRPr="00D31FFA">
        <w:rPr>
          <w:rFonts w:ascii="Tahoma" w:eastAsia="Verdana" w:hAnsi="Tahoma" w:cs="Tahoma"/>
          <w:bCs/>
          <w:sz w:val="22"/>
          <w:szCs w:val="22"/>
          <w:lang w:val="pt-BR" w:bidi="pt-BR"/>
        </w:rPr>
        <w:t xml:space="preserve">rojetos de </w:t>
      </w:r>
      <w:r w:rsidR="00B77521" w:rsidRPr="00D31FFA">
        <w:rPr>
          <w:rFonts w:ascii="Tahoma" w:eastAsia="Verdana" w:hAnsi="Tahoma" w:cs="Tahoma"/>
          <w:bCs/>
          <w:sz w:val="22"/>
          <w:szCs w:val="22"/>
          <w:lang w:val="pt-BR" w:bidi="pt-BR"/>
        </w:rPr>
        <w:t>I</w:t>
      </w:r>
      <w:r w:rsidRPr="00D31FFA">
        <w:rPr>
          <w:rFonts w:ascii="Tahoma" w:eastAsia="Verdana" w:hAnsi="Tahoma" w:cs="Tahoma"/>
          <w:bCs/>
          <w:sz w:val="22"/>
          <w:szCs w:val="22"/>
          <w:lang w:val="pt-BR" w:bidi="pt-BR"/>
        </w:rPr>
        <w:t>nvestimento, nos termos do artigo 1º, parágrafos 8º e 9º da Lei 12.431.</w:t>
      </w:r>
      <w:bookmarkEnd w:id="66"/>
    </w:p>
    <w:p w14:paraId="109A41BA" w14:textId="2B9B6147" w:rsidR="00D123DB" w:rsidRPr="00D31FFA" w:rsidRDefault="00D123DB"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t>Os Investidores Qualificados que adquiram as Debêntures nos termos da Cláusula </w:t>
      </w:r>
      <w:r w:rsidRPr="00D31FFA">
        <w:rPr>
          <w:rFonts w:ascii="Tahoma" w:eastAsia="Verdana" w:hAnsi="Tahoma" w:cs="Tahoma"/>
          <w:bCs/>
          <w:sz w:val="22"/>
          <w:szCs w:val="22"/>
          <w:lang w:val="pt-BR" w:bidi="pt-BR"/>
        </w:rPr>
        <w:fldChar w:fldCharType="begin"/>
      </w:r>
      <w:r w:rsidRPr="00D31FFA">
        <w:rPr>
          <w:rFonts w:ascii="Tahoma" w:eastAsia="Verdana" w:hAnsi="Tahoma" w:cs="Tahoma"/>
          <w:bCs/>
          <w:sz w:val="22"/>
          <w:szCs w:val="22"/>
          <w:lang w:val="pt-BR" w:bidi="pt-BR"/>
        </w:rPr>
        <w:instrText xml:space="preserve"> REF _Ref100583906 \r \p \h </w:instrText>
      </w:r>
      <w:r w:rsidR="00D31FFA" w:rsidRPr="00D31FFA">
        <w:rPr>
          <w:rFonts w:ascii="Tahoma" w:eastAsia="Verdana" w:hAnsi="Tahoma" w:cs="Tahoma"/>
          <w:bCs/>
          <w:sz w:val="22"/>
          <w:szCs w:val="22"/>
          <w:lang w:val="pt-BR" w:bidi="pt-BR"/>
        </w:rPr>
        <w:instrText xml:space="preserve"> \* MERGEFORMAT </w:instrText>
      </w:r>
      <w:r w:rsidRPr="00D31FFA">
        <w:rPr>
          <w:rFonts w:ascii="Tahoma" w:eastAsia="Verdana" w:hAnsi="Tahoma" w:cs="Tahoma"/>
          <w:bCs/>
          <w:sz w:val="22"/>
          <w:szCs w:val="22"/>
          <w:lang w:val="pt-BR" w:bidi="pt-BR"/>
        </w:rPr>
      </w:r>
      <w:r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2.6.3 acima</w:t>
      </w:r>
      <w:r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xml:space="preserve"> não farão jus ao tratamento tributário conferido pelo artigo 1º, da Lei</w:t>
      </w:r>
      <w:r w:rsidR="00111BE2" w:rsidRPr="00D31FFA">
        <w:rPr>
          <w:rFonts w:ascii="Tahoma" w:eastAsia="Verdana" w:hAnsi="Tahoma" w:cs="Tahoma"/>
          <w:bCs/>
          <w:sz w:val="22"/>
          <w:szCs w:val="22"/>
          <w:lang w:val="pt-BR" w:bidi="pt-BR"/>
        </w:rPr>
        <w:t> </w:t>
      </w:r>
      <w:r w:rsidRPr="00D31FFA">
        <w:rPr>
          <w:rFonts w:ascii="Tahoma" w:eastAsia="Verdana" w:hAnsi="Tahoma" w:cs="Tahoma"/>
          <w:bCs/>
          <w:sz w:val="22"/>
          <w:szCs w:val="22"/>
          <w:lang w:val="pt-BR" w:bidi="pt-BR"/>
        </w:rPr>
        <w:t>12.431, de que trata a Cláusula </w:t>
      </w:r>
      <w:r w:rsidRPr="00D31FFA">
        <w:rPr>
          <w:rFonts w:ascii="Tahoma" w:eastAsia="Verdana" w:hAnsi="Tahoma" w:cs="Tahoma"/>
          <w:bCs/>
          <w:sz w:val="22"/>
          <w:szCs w:val="22"/>
          <w:lang w:val="pt-BR" w:bidi="pt-BR"/>
        </w:rPr>
        <w:fldChar w:fldCharType="begin"/>
      </w:r>
      <w:r w:rsidRPr="00D31FFA">
        <w:rPr>
          <w:rFonts w:ascii="Tahoma" w:eastAsia="Verdana" w:hAnsi="Tahoma" w:cs="Tahoma"/>
          <w:bCs/>
          <w:sz w:val="22"/>
          <w:szCs w:val="22"/>
          <w:lang w:val="pt-BR" w:bidi="pt-BR"/>
        </w:rPr>
        <w:instrText xml:space="preserve"> REF _Ref100584039 \w \p \h </w:instrText>
      </w:r>
      <w:r w:rsidR="00D31FFA" w:rsidRPr="00D31FFA">
        <w:rPr>
          <w:rFonts w:ascii="Tahoma" w:eastAsia="Verdana" w:hAnsi="Tahoma" w:cs="Tahoma"/>
          <w:bCs/>
          <w:sz w:val="22"/>
          <w:szCs w:val="22"/>
          <w:lang w:val="pt-BR" w:bidi="pt-BR"/>
        </w:rPr>
        <w:instrText xml:space="preserve"> \* MERGEFORMAT </w:instrText>
      </w:r>
      <w:r w:rsidRPr="00D31FFA">
        <w:rPr>
          <w:rFonts w:ascii="Tahoma" w:eastAsia="Verdana" w:hAnsi="Tahoma" w:cs="Tahoma"/>
          <w:bCs/>
          <w:sz w:val="22"/>
          <w:szCs w:val="22"/>
          <w:lang w:val="pt-BR" w:bidi="pt-BR"/>
        </w:rPr>
      </w:r>
      <w:r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4.21.1 acima</w:t>
      </w:r>
      <w:r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w:t>
      </w:r>
    </w:p>
    <w:p w14:paraId="36940F88" w14:textId="02EFA5BB" w:rsidR="00D83D27" w:rsidRPr="00D31FFA" w:rsidRDefault="00D83D27" w:rsidP="008217CC">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67" w:name="_Ref100135368"/>
      <w:r w:rsidRPr="00D31FFA">
        <w:rPr>
          <w:rFonts w:ascii="Tahoma" w:eastAsia="Verdana" w:hAnsi="Tahoma" w:cs="Tahoma"/>
          <w:bCs/>
          <w:sz w:val="22"/>
          <w:szCs w:val="22"/>
          <w:lang w:val="pt-BR" w:bidi="pt-BR"/>
        </w:rPr>
        <w:t>Sem prejuízo aos termos previstos na Cláusula </w:t>
      </w:r>
      <w:r w:rsidRPr="00D31FFA">
        <w:rPr>
          <w:rFonts w:ascii="Tahoma" w:eastAsia="Verdana" w:hAnsi="Tahoma" w:cs="Tahoma"/>
          <w:bCs/>
          <w:sz w:val="22"/>
          <w:szCs w:val="22"/>
          <w:lang w:val="pt-BR" w:bidi="pt-BR"/>
        </w:rPr>
        <w:fldChar w:fldCharType="begin"/>
      </w:r>
      <w:r w:rsidRPr="00D31FFA">
        <w:rPr>
          <w:rFonts w:ascii="Tahoma" w:eastAsia="Verdana" w:hAnsi="Tahoma" w:cs="Tahoma"/>
          <w:bCs/>
          <w:sz w:val="22"/>
          <w:szCs w:val="22"/>
          <w:lang w:val="pt-BR" w:bidi="pt-BR"/>
        </w:rPr>
        <w:instrText xml:space="preserve"> REF _Ref100048451 \r \p \h </w:instrText>
      </w:r>
      <w:r w:rsidR="002D72E2" w:rsidRPr="00D31FFA">
        <w:rPr>
          <w:rFonts w:ascii="Tahoma" w:eastAsia="Verdana" w:hAnsi="Tahoma" w:cs="Tahoma"/>
          <w:bCs/>
          <w:sz w:val="22"/>
          <w:szCs w:val="22"/>
          <w:lang w:val="pt-BR" w:bidi="pt-BR"/>
        </w:rPr>
        <w:instrText xml:space="preserve"> \* MERGEFORMAT </w:instrText>
      </w:r>
      <w:r w:rsidRPr="00D31FFA">
        <w:rPr>
          <w:rFonts w:ascii="Tahoma" w:eastAsia="Verdana" w:hAnsi="Tahoma" w:cs="Tahoma"/>
          <w:bCs/>
          <w:sz w:val="22"/>
          <w:szCs w:val="22"/>
          <w:lang w:val="pt-BR" w:bidi="pt-BR"/>
        </w:rPr>
      </w:r>
      <w:r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4.21.4 acima</w:t>
      </w:r>
      <w:r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xml:space="preserve">, se, a qualquer momento durante o prazo desta Escritura e até a Data de Vencimento, as Debêntures perderem o benefício fiscal previsto na Lei 12.431 ou se for exigida retenção de impostos na fonte relativos aos juros das </w:t>
      </w:r>
      <w:r w:rsidR="00B45A09" w:rsidRPr="00D31FFA">
        <w:rPr>
          <w:rFonts w:ascii="Tahoma" w:eastAsia="Verdana" w:hAnsi="Tahoma" w:cs="Tahoma"/>
          <w:bCs/>
          <w:sz w:val="22"/>
          <w:szCs w:val="22"/>
          <w:lang w:val="pt-BR" w:bidi="pt-BR"/>
        </w:rPr>
        <w:t>D</w:t>
      </w:r>
      <w:r w:rsidRPr="00D31FFA">
        <w:rPr>
          <w:rFonts w:ascii="Tahoma" w:eastAsia="Verdana" w:hAnsi="Tahoma" w:cs="Tahoma"/>
          <w:bCs/>
          <w:sz w:val="22"/>
          <w:szCs w:val="22"/>
          <w:lang w:val="pt-BR" w:bidi="pt-BR"/>
        </w:rPr>
        <w:t xml:space="preserve">ebêntures, a Emissora deverá realizar a dedução ou retenção necessária e deverá pagar diretamente às autoridades fiscais competentes todos e quaisquer impostos, e todos os passivos referentes a tais impostos estabelecidos por lei </w:t>
      </w:r>
      <w:r w:rsidRPr="00D31FFA">
        <w:rPr>
          <w:rFonts w:ascii="Tahoma" w:eastAsia="Verdana" w:hAnsi="Tahoma" w:cs="Tahoma"/>
          <w:bCs/>
          <w:sz w:val="22"/>
          <w:szCs w:val="22"/>
          <w:lang w:val="pt-BR" w:bidi="pt-BR"/>
        </w:rPr>
        <w:lastRenderedPageBreak/>
        <w:t>ou por qualquer autoridade fiscal sobre ou a respeito de qualquer pagamento a ser feito pela Emissora nos termos desta Escritura de Emissão</w:t>
      </w:r>
      <w:r w:rsidR="00666488" w:rsidRPr="00D31FFA">
        <w:rPr>
          <w:rFonts w:ascii="Tahoma" w:eastAsia="Verdana" w:hAnsi="Tahoma" w:cs="Tahoma"/>
          <w:bCs/>
          <w:sz w:val="22"/>
          <w:szCs w:val="22"/>
          <w:lang w:val="pt-BR" w:bidi="pt-BR"/>
        </w:rPr>
        <w:t>, ocasião em que a Companhia poderá, inclusive, realizar o Resgate Antecipado Facultativo, nos termos da Cláusula </w:t>
      </w:r>
      <w:r w:rsidR="00111BE2" w:rsidRPr="00D31FFA">
        <w:rPr>
          <w:rFonts w:ascii="Tahoma" w:eastAsia="Verdana" w:hAnsi="Tahoma" w:cs="Tahoma"/>
          <w:bCs/>
          <w:sz w:val="22"/>
          <w:szCs w:val="22"/>
          <w:lang w:val="pt-BR" w:bidi="pt-BR"/>
        </w:rPr>
        <w:fldChar w:fldCharType="begin"/>
      </w:r>
      <w:r w:rsidR="00111BE2" w:rsidRPr="00D31FFA">
        <w:rPr>
          <w:rFonts w:ascii="Tahoma" w:eastAsia="Verdana" w:hAnsi="Tahoma" w:cs="Tahoma"/>
          <w:bCs/>
          <w:sz w:val="22"/>
          <w:szCs w:val="22"/>
          <w:lang w:val="pt-BR" w:bidi="pt-BR"/>
        </w:rPr>
        <w:instrText xml:space="preserve"> REF _Ref100650426 \r \p \h </w:instrText>
      </w:r>
      <w:r w:rsidR="00D31FFA" w:rsidRPr="00D31FFA">
        <w:rPr>
          <w:rFonts w:ascii="Tahoma" w:eastAsia="Verdana" w:hAnsi="Tahoma" w:cs="Tahoma"/>
          <w:bCs/>
          <w:sz w:val="22"/>
          <w:szCs w:val="22"/>
          <w:lang w:val="pt-BR" w:bidi="pt-BR"/>
        </w:rPr>
        <w:instrText xml:space="preserve"> \* MERGEFORMAT </w:instrText>
      </w:r>
      <w:r w:rsidR="00111BE2" w:rsidRPr="00D31FFA">
        <w:rPr>
          <w:rFonts w:ascii="Tahoma" w:eastAsia="Verdana" w:hAnsi="Tahoma" w:cs="Tahoma"/>
          <w:bCs/>
          <w:sz w:val="22"/>
          <w:szCs w:val="22"/>
          <w:lang w:val="pt-BR" w:bidi="pt-BR"/>
        </w:rPr>
      </w:r>
      <w:r w:rsidR="00111BE2"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5.1.1 abaixo</w:t>
      </w:r>
      <w:r w:rsidR="00111BE2" w:rsidRPr="00D31FFA">
        <w:rPr>
          <w:rFonts w:ascii="Tahoma" w:eastAsia="Verdana" w:hAnsi="Tahoma" w:cs="Tahoma"/>
          <w:bCs/>
          <w:sz w:val="22"/>
          <w:szCs w:val="22"/>
          <w:lang w:val="pt-BR" w:bidi="pt-BR"/>
        </w:rPr>
        <w:fldChar w:fldCharType="end"/>
      </w:r>
      <w:r w:rsidR="00D86DCE" w:rsidRPr="00D31FFA">
        <w:rPr>
          <w:rFonts w:ascii="Tahoma" w:eastAsia="Verdana" w:hAnsi="Tahoma" w:cs="Tahoma"/>
          <w:bCs/>
          <w:sz w:val="22"/>
          <w:szCs w:val="22"/>
          <w:lang w:val="pt-BR" w:bidi="pt-BR"/>
        </w:rPr>
        <w:t>(“</w:t>
      </w:r>
      <w:r w:rsidR="00D86DCE" w:rsidRPr="00D31FFA">
        <w:rPr>
          <w:rFonts w:ascii="Tahoma" w:eastAsia="Verdana" w:hAnsi="Tahoma" w:cs="Tahoma"/>
          <w:bCs/>
          <w:sz w:val="22"/>
          <w:szCs w:val="22"/>
          <w:u w:val="single"/>
          <w:lang w:val="pt-BR" w:bidi="pt-BR"/>
        </w:rPr>
        <w:t>Evento Tributário</w:t>
      </w:r>
      <w:r w:rsidR="00D86DCE" w:rsidRPr="00D31FFA">
        <w:rPr>
          <w:rFonts w:ascii="Tahoma" w:eastAsia="Verdana" w:hAnsi="Tahoma" w:cs="Tahoma"/>
          <w:bCs/>
          <w:sz w:val="22"/>
          <w:szCs w:val="22"/>
          <w:lang w:val="pt-BR" w:bidi="pt-BR"/>
        </w:rPr>
        <w:t>”)</w:t>
      </w:r>
      <w:r w:rsidRPr="00D31FFA">
        <w:rPr>
          <w:rFonts w:ascii="Tahoma" w:eastAsia="Verdana" w:hAnsi="Tahoma" w:cs="Tahoma"/>
          <w:bCs/>
          <w:sz w:val="22"/>
          <w:szCs w:val="22"/>
          <w:lang w:val="pt-BR" w:bidi="pt-BR"/>
        </w:rPr>
        <w:t>.</w:t>
      </w:r>
      <w:bookmarkEnd w:id="67"/>
    </w:p>
    <w:p w14:paraId="69249D76" w14:textId="25B5B8CC"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Classificação</w:t>
      </w:r>
      <w:r w:rsidRPr="00D31FFA">
        <w:rPr>
          <w:rFonts w:ascii="Tahoma" w:eastAsia="Verdana" w:hAnsi="Tahoma" w:cs="Tahoma"/>
          <w:b/>
          <w:bCs/>
          <w:sz w:val="22"/>
          <w:szCs w:val="22"/>
          <w:lang w:bidi="pt-BR"/>
        </w:rPr>
        <w:t xml:space="preserve"> de Risco</w:t>
      </w:r>
      <w:r w:rsidR="003C4B30" w:rsidRPr="00D31FFA">
        <w:rPr>
          <w:rFonts w:ascii="Tahoma" w:eastAsia="Verdana" w:hAnsi="Tahoma" w:cs="Tahoma"/>
          <w:b/>
          <w:bCs/>
          <w:sz w:val="22"/>
          <w:szCs w:val="22"/>
          <w:lang w:bidi="pt-BR"/>
        </w:rPr>
        <w:t xml:space="preserve"> </w:t>
      </w:r>
    </w:p>
    <w:p w14:paraId="389EFE49" w14:textId="02FF4419" w:rsidR="009956D8" w:rsidRPr="00D31FFA" w:rsidRDefault="00BA7174">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val="pt-BR" w:bidi="pt-BR"/>
        </w:rPr>
        <w:t>Não</w:t>
      </w:r>
      <w:r w:rsidR="00EA54C4" w:rsidRPr="00D31FFA">
        <w:rPr>
          <w:rFonts w:ascii="Tahoma" w:eastAsia="Verdana" w:hAnsi="Tahoma" w:cs="Tahoma"/>
          <w:sz w:val="22"/>
          <w:szCs w:val="22"/>
          <w:lang w:val="pt-BR" w:bidi="pt-BR"/>
        </w:rPr>
        <w:t xml:space="preserve"> s</w:t>
      </w:r>
      <w:proofErr w:type="spellStart"/>
      <w:r w:rsidR="002E7D1B" w:rsidRPr="00D31FFA">
        <w:rPr>
          <w:rFonts w:ascii="Tahoma" w:eastAsia="Verdana" w:hAnsi="Tahoma" w:cs="Tahoma"/>
          <w:sz w:val="22"/>
          <w:szCs w:val="22"/>
          <w:lang w:bidi="pt-BR"/>
        </w:rPr>
        <w:t>erá</w:t>
      </w:r>
      <w:proofErr w:type="spellEnd"/>
      <w:r w:rsidR="002E7D1B" w:rsidRPr="00D31FFA">
        <w:rPr>
          <w:rFonts w:ascii="Tahoma" w:eastAsia="Verdana" w:hAnsi="Tahoma" w:cs="Tahoma"/>
          <w:sz w:val="22"/>
          <w:szCs w:val="22"/>
          <w:lang w:bidi="pt-BR"/>
        </w:rPr>
        <w:t xml:space="preserve"> contratada agência de classificação de risco das Debêntures</w:t>
      </w:r>
    </w:p>
    <w:p w14:paraId="468E19CD" w14:textId="694F04D8" w:rsidR="002E7D1B" w:rsidRPr="00D31FFA" w:rsidRDefault="00D65120"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bookmarkStart w:id="68" w:name="_Ref99536055"/>
      <w:r w:rsidRPr="00D31FFA">
        <w:rPr>
          <w:rFonts w:ascii="Tahoma" w:eastAsia="Verdana" w:hAnsi="Tahoma" w:cs="Tahoma"/>
          <w:b/>
          <w:bCs/>
          <w:sz w:val="22"/>
          <w:szCs w:val="22"/>
          <w:lang w:bidi="pt-BR"/>
        </w:rPr>
        <w:t>DO RESGATE ANTECIPADO TOTAL</w:t>
      </w:r>
      <w:r w:rsidRPr="00D31FFA">
        <w:rPr>
          <w:rFonts w:ascii="Tahoma" w:eastAsia="Verdana" w:hAnsi="Tahoma" w:cs="Tahoma"/>
          <w:b/>
          <w:bCs/>
          <w:sz w:val="22"/>
          <w:szCs w:val="22"/>
          <w:lang w:val="pt-BR" w:bidi="pt-BR"/>
        </w:rPr>
        <w:t>,</w:t>
      </w:r>
      <w:r w:rsidRPr="00D31FFA">
        <w:rPr>
          <w:rFonts w:ascii="Tahoma" w:eastAsia="Verdana" w:hAnsi="Tahoma" w:cs="Tahoma"/>
          <w:b/>
          <w:bCs/>
          <w:sz w:val="22"/>
          <w:szCs w:val="22"/>
          <w:lang w:bidi="pt-BR"/>
        </w:rPr>
        <w:t xml:space="preserve"> </w:t>
      </w:r>
      <w:r w:rsidRPr="00D31FFA">
        <w:rPr>
          <w:rFonts w:ascii="Tahoma" w:eastAsia="Verdana" w:hAnsi="Tahoma" w:cs="Tahoma"/>
          <w:b/>
          <w:bCs/>
          <w:sz w:val="22"/>
          <w:szCs w:val="22"/>
          <w:lang w:val="pt-BR" w:bidi="pt-BR"/>
        </w:rPr>
        <w:t xml:space="preserve">DA </w:t>
      </w:r>
      <w:r w:rsidRPr="00D31FFA">
        <w:rPr>
          <w:rFonts w:ascii="Tahoma" w:eastAsia="Verdana" w:hAnsi="Tahoma" w:cs="Tahoma"/>
          <w:b/>
          <w:bCs/>
          <w:sz w:val="22"/>
          <w:szCs w:val="22"/>
          <w:lang w:bidi="pt-BR"/>
        </w:rPr>
        <w:t>AMORTIZAÇÃO EXTRAORDINÁRIA ANTECIPADA</w:t>
      </w:r>
      <w:r w:rsidRPr="00D31FFA">
        <w:rPr>
          <w:rFonts w:ascii="Tahoma" w:eastAsia="Verdana" w:hAnsi="Tahoma" w:cs="Tahoma"/>
          <w:b/>
          <w:bCs/>
          <w:sz w:val="22"/>
          <w:szCs w:val="22"/>
          <w:lang w:val="pt-BR" w:bidi="pt-BR"/>
        </w:rPr>
        <w:t>,</w:t>
      </w:r>
      <w:r w:rsidRPr="00D31FFA">
        <w:rPr>
          <w:rFonts w:ascii="Tahoma" w:eastAsia="Verdana" w:hAnsi="Tahoma" w:cs="Tahoma"/>
          <w:b/>
          <w:bCs/>
          <w:sz w:val="22"/>
          <w:szCs w:val="22"/>
          <w:lang w:bidi="pt-BR"/>
        </w:rPr>
        <w:t xml:space="preserve"> </w:t>
      </w:r>
      <w:r w:rsidR="002E7D1B" w:rsidRPr="00D31FFA">
        <w:rPr>
          <w:rFonts w:ascii="Tahoma" w:eastAsia="Verdana" w:hAnsi="Tahoma" w:cs="Tahoma"/>
          <w:b/>
          <w:bCs/>
          <w:sz w:val="22"/>
          <w:szCs w:val="22"/>
          <w:lang w:bidi="pt-BR"/>
        </w:rPr>
        <w:t>DA OFERTA DE RESGATE ANTECIPAD</w:t>
      </w:r>
      <w:r w:rsidR="00666488" w:rsidRPr="00D31FFA">
        <w:rPr>
          <w:rFonts w:ascii="Tahoma" w:eastAsia="Verdana" w:hAnsi="Tahoma" w:cs="Tahoma"/>
          <w:b/>
          <w:bCs/>
          <w:sz w:val="22"/>
          <w:szCs w:val="22"/>
          <w:lang w:val="pt-BR" w:bidi="pt-BR"/>
        </w:rPr>
        <w:t>O</w:t>
      </w:r>
      <w:r w:rsidRPr="00D31FFA">
        <w:rPr>
          <w:rFonts w:ascii="Tahoma" w:eastAsia="Verdana" w:hAnsi="Tahoma" w:cs="Tahoma"/>
          <w:b/>
          <w:bCs/>
          <w:sz w:val="22"/>
          <w:szCs w:val="22"/>
          <w:lang w:val="pt-BR" w:bidi="pt-BR"/>
        </w:rPr>
        <w:t>,</w:t>
      </w:r>
      <w:r w:rsidRPr="00D31FFA">
        <w:rPr>
          <w:rFonts w:ascii="Tahoma" w:eastAsia="Verdana" w:hAnsi="Tahoma" w:cs="Tahoma"/>
          <w:b/>
          <w:bCs/>
          <w:sz w:val="22"/>
          <w:szCs w:val="22"/>
          <w:lang w:bidi="pt-BR"/>
        </w:rPr>
        <w:t xml:space="preserve"> DA AQUISIÇÃO ANTECIPADA FACULTATIVA</w:t>
      </w:r>
      <w:r w:rsidR="002E7D1B" w:rsidRPr="00D31FFA">
        <w:rPr>
          <w:rFonts w:ascii="Tahoma" w:eastAsia="Verdana" w:hAnsi="Tahoma" w:cs="Tahoma"/>
          <w:b/>
          <w:bCs/>
          <w:sz w:val="22"/>
          <w:szCs w:val="22"/>
          <w:lang w:bidi="pt-BR"/>
        </w:rPr>
        <w:t xml:space="preserve"> E DO VENCIMENTO ANTECIPADO</w:t>
      </w:r>
      <w:bookmarkEnd w:id="68"/>
    </w:p>
    <w:p w14:paraId="54809ACC" w14:textId="77777777" w:rsidR="00192E2B" w:rsidRPr="00D31FFA" w:rsidRDefault="00192E2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69" w:name="_Ref99536044"/>
      <w:bookmarkStart w:id="70" w:name="_Hlk100147101"/>
      <w:r w:rsidRPr="00D31FFA">
        <w:rPr>
          <w:rFonts w:ascii="Tahoma" w:hAnsi="Tahoma" w:cs="Tahoma"/>
          <w:b/>
          <w:bCs/>
          <w:sz w:val="22"/>
          <w:szCs w:val="22"/>
        </w:rPr>
        <w:t>Resgate</w:t>
      </w:r>
      <w:r w:rsidRPr="00D31FFA">
        <w:rPr>
          <w:rFonts w:ascii="Tahoma" w:eastAsia="Verdana" w:hAnsi="Tahoma" w:cs="Tahoma"/>
          <w:b/>
          <w:bCs/>
          <w:sz w:val="22"/>
          <w:szCs w:val="22"/>
          <w:lang w:bidi="pt-BR"/>
        </w:rPr>
        <w:t xml:space="preserve"> Antecipado</w:t>
      </w:r>
      <w:r w:rsidRPr="00D31FFA">
        <w:rPr>
          <w:rFonts w:ascii="Tahoma" w:eastAsia="Verdana" w:hAnsi="Tahoma" w:cs="Tahoma"/>
          <w:b/>
          <w:bCs/>
          <w:spacing w:val="2"/>
          <w:sz w:val="22"/>
          <w:szCs w:val="22"/>
          <w:lang w:bidi="pt-BR"/>
        </w:rPr>
        <w:t xml:space="preserve"> </w:t>
      </w:r>
      <w:r w:rsidRPr="00D31FFA">
        <w:rPr>
          <w:rFonts w:ascii="Tahoma" w:eastAsia="Verdana" w:hAnsi="Tahoma" w:cs="Tahoma"/>
          <w:b/>
          <w:bCs/>
          <w:sz w:val="22"/>
          <w:szCs w:val="22"/>
          <w:lang w:bidi="pt-BR"/>
        </w:rPr>
        <w:t>Facultativo Total</w:t>
      </w:r>
      <w:bookmarkEnd w:id="69"/>
    </w:p>
    <w:p w14:paraId="1F1EE6F3" w14:textId="38F73DD8" w:rsidR="00192E2B" w:rsidRPr="00D31FFA" w:rsidRDefault="00BD729E" w:rsidP="002055D8">
      <w:pPr>
        <w:pStyle w:val="PargrafodaLista"/>
        <w:numPr>
          <w:ilvl w:val="2"/>
          <w:numId w:val="23"/>
        </w:numPr>
        <w:autoSpaceDE w:val="0"/>
        <w:autoSpaceDN w:val="0"/>
        <w:spacing w:after="240" w:line="320" w:lineRule="atLeast"/>
        <w:ind w:left="0" w:right="168"/>
        <w:rPr>
          <w:rFonts w:ascii="Tahoma" w:eastAsia="Verdana" w:hAnsi="Tahoma" w:cs="Tahoma"/>
          <w:b/>
          <w:bCs/>
          <w:sz w:val="22"/>
          <w:szCs w:val="22"/>
          <w:lang w:bidi="pt-BR"/>
        </w:rPr>
      </w:pPr>
      <w:bookmarkStart w:id="71" w:name="_Ref100650426"/>
      <w:r w:rsidRPr="00D31FFA">
        <w:rPr>
          <w:rFonts w:ascii="Tahoma" w:eastAsia="Verdana" w:hAnsi="Tahoma" w:cs="Tahoma"/>
          <w:bCs/>
          <w:sz w:val="22"/>
          <w:szCs w:val="22"/>
          <w:lang w:val="pt-BR" w:bidi="pt-BR"/>
        </w:rPr>
        <w:t>Observado o disposto no artigo 1º, parágrafo 1º, inciso II, da Lei 12.431, nas disposições do CMN e demais disposições legais e regulamentares aplicáveis, a seu exclusivo critério e a qualquer tempo, desde que legalmente permitido, a Companhia poderá</w:t>
      </w:r>
      <w:r w:rsidR="00FB1E19" w:rsidRPr="00D31FFA">
        <w:rPr>
          <w:rFonts w:ascii="Tahoma" w:eastAsia="Verdana" w:hAnsi="Tahoma" w:cs="Tahoma"/>
          <w:bCs/>
          <w:sz w:val="22"/>
          <w:szCs w:val="22"/>
          <w:lang w:val="pt-BR" w:bidi="pt-BR"/>
        </w:rPr>
        <w:t xml:space="preserve"> </w:t>
      </w:r>
      <w:r w:rsidRPr="00D31FFA">
        <w:rPr>
          <w:rFonts w:ascii="Tahoma" w:eastAsia="Verdana" w:hAnsi="Tahoma" w:cs="Tahoma"/>
          <w:bCs/>
          <w:sz w:val="22"/>
          <w:szCs w:val="22"/>
          <w:lang w:val="pt-BR" w:bidi="pt-BR"/>
        </w:rPr>
        <w:t>realizar o resgate antecipado facultativo total (sendo vedado o resgate parcial) das Debêntures, desde que o prazo médio ponderado entre a Data de Emissão e a data do efetivo resgate antecipado facultativo seja superior a 4 (quatro) anos, com o consequente cancelamento de tais Debêntures (</w:t>
      </w:r>
      <w:r w:rsidR="00666488" w:rsidRPr="00D31FFA">
        <w:rPr>
          <w:rFonts w:ascii="Tahoma" w:eastAsia="Verdana" w:hAnsi="Tahoma" w:cs="Tahoma"/>
          <w:bCs/>
          <w:sz w:val="22"/>
          <w:szCs w:val="22"/>
          <w:lang w:val="pt-BR" w:bidi="pt-BR"/>
        </w:rPr>
        <w:t>“</w:t>
      </w:r>
      <w:r w:rsidRPr="00D31FFA">
        <w:rPr>
          <w:rFonts w:ascii="Tahoma" w:eastAsia="Verdana" w:hAnsi="Tahoma" w:cs="Tahoma"/>
          <w:bCs/>
          <w:sz w:val="22"/>
          <w:szCs w:val="22"/>
          <w:u w:val="single"/>
          <w:lang w:val="pt-BR" w:bidi="pt-BR"/>
        </w:rPr>
        <w:t>Resgate Antecipado Facultativo</w:t>
      </w:r>
      <w:r w:rsidR="00666488" w:rsidRPr="00D31FFA">
        <w:rPr>
          <w:rFonts w:ascii="Tahoma" w:eastAsia="Verdana" w:hAnsi="Tahoma" w:cs="Tahoma"/>
          <w:bCs/>
          <w:sz w:val="22"/>
          <w:szCs w:val="22"/>
          <w:lang w:val="pt-BR" w:bidi="pt-BR"/>
        </w:rPr>
        <w:t>”</w:t>
      </w:r>
      <w:r w:rsidRPr="00D31FFA">
        <w:rPr>
          <w:rFonts w:ascii="Tahoma" w:eastAsia="Verdana" w:hAnsi="Tahoma" w:cs="Tahoma"/>
          <w:bCs/>
          <w:sz w:val="22"/>
          <w:szCs w:val="22"/>
          <w:lang w:val="pt-BR" w:bidi="pt-BR"/>
        </w:rPr>
        <w:t>).</w:t>
      </w:r>
      <w:bookmarkEnd w:id="71"/>
    </w:p>
    <w:p w14:paraId="7F8EAE4C" w14:textId="000C5B2B" w:rsidR="00BD729E" w:rsidRPr="00D31FFA" w:rsidRDefault="00BD729E" w:rsidP="008217CC">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t>Observado o disposto na Cláusula </w:t>
      </w:r>
      <w:r w:rsidR="00A116D7" w:rsidRPr="00D31FFA">
        <w:rPr>
          <w:rFonts w:ascii="Tahoma" w:eastAsia="Verdana" w:hAnsi="Tahoma" w:cs="Tahoma"/>
          <w:bCs/>
          <w:sz w:val="22"/>
          <w:szCs w:val="22"/>
          <w:lang w:val="pt-BR" w:bidi="pt-BR"/>
        </w:rPr>
        <w:fldChar w:fldCharType="begin"/>
      </w:r>
      <w:r w:rsidR="00A116D7" w:rsidRPr="00D31FFA">
        <w:rPr>
          <w:rFonts w:ascii="Tahoma" w:eastAsia="Verdana" w:hAnsi="Tahoma" w:cs="Tahoma"/>
          <w:bCs/>
          <w:sz w:val="22"/>
          <w:szCs w:val="22"/>
          <w:lang w:val="pt-BR" w:bidi="pt-BR"/>
        </w:rPr>
        <w:instrText xml:space="preserve"> REF _Ref100130953 \r \p \h  \* MERGEFORMAT </w:instrText>
      </w:r>
      <w:r w:rsidR="00A116D7" w:rsidRPr="00D31FFA">
        <w:rPr>
          <w:rFonts w:ascii="Tahoma" w:eastAsia="Verdana" w:hAnsi="Tahoma" w:cs="Tahoma"/>
          <w:bCs/>
          <w:sz w:val="22"/>
          <w:szCs w:val="22"/>
          <w:lang w:val="pt-BR" w:bidi="pt-BR"/>
        </w:rPr>
      </w:r>
      <w:r w:rsidR="00A116D7"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5.1.3 abaixo</w:t>
      </w:r>
      <w:r w:rsidR="00A116D7"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por ocasião do Resgate Antecipado Facultativo, o valor devido pela Companhia será equivalente ao valor indicado n</w:t>
      </w:r>
      <w:r w:rsidR="008726D4" w:rsidRPr="00D31FFA">
        <w:rPr>
          <w:rFonts w:ascii="Tahoma" w:eastAsia="Verdana" w:hAnsi="Tahoma" w:cs="Tahoma"/>
          <w:bCs/>
          <w:sz w:val="22"/>
          <w:szCs w:val="22"/>
          <w:lang w:val="pt-BR" w:bidi="pt-BR"/>
        </w:rPr>
        <w:t>o</w:t>
      </w:r>
      <w:r w:rsidRPr="00D31FFA">
        <w:rPr>
          <w:rFonts w:ascii="Tahoma" w:eastAsia="Verdana" w:hAnsi="Tahoma" w:cs="Tahoma"/>
          <w:bCs/>
          <w:sz w:val="22"/>
          <w:szCs w:val="22"/>
          <w:lang w:val="pt-BR" w:bidi="pt-BR"/>
        </w:rPr>
        <w:t xml:space="preserve"> </w:t>
      </w:r>
      <w:r w:rsidR="00A116D7" w:rsidRPr="00D31FFA">
        <w:rPr>
          <w:rFonts w:ascii="Tahoma" w:eastAsia="Verdana" w:hAnsi="Tahoma" w:cs="Tahoma"/>
          <w:bCs/>
          <w:sz w:val="22"/>
          <w:szCs w:val="22"/>
          <w:lang w:val="pt-BR" w:bidi="pt-BR"/>
        </w:rPr>
        <w:t>item (i)</w:t>
      </w:r>
      <w:r w:rsidRPr="00D31FFA">
        <w:rPr>
          <w:rFonts w:ascii="Tahoma" w:eastAsia="Verdana" w:hAnsi="Tahoma" w:cs="Tahoma"/>
          <w:bCs/>
          <w:sz w:val="22"/>
          <w:szCs w:val="22"/>
          <w:lang w:val="pt-BR" w:bidi="pt-BR"/>
        </w:rPr>
        <w:t xml:space="preserve"> ou</w:t>
      </w:r>
      <w:r w:rsidR="00A116D7" w:rsidRPr="00D31FFA">
        <w:rPr>
          <w:rFonts w:ascii="Tahoma" w:eastAsia="Verdana" w:hAnsi="Tahoma" w:cs="Tahoma"/>
          <w:bCs/>
          <w:sz w:val="22"/>
          <w:szCs w:val="22"/>
          <w:lang w:val="pt-BR" w:bidi="pt-BR"/>
        </w:rPr>
        <w:t xml:space="preserve"> (ii) abaixo</w:t>
      </w:r>
      <w:r w:rsidRPr="00D31FFA">
        <w:rPr>
          <w:rFonts w:ascii="Tahoma" w:eastAsia="Verdana" w:hAnsi="Tahoma" w:cs="Tahoma"/>
          <w:bCs/>
          <w:sz w:val="22"/>
          <w:szCs w:val="22"/>
          <w:lang w:val="pt-BR" w:bidi="pt-BR"/>
        </w:rPr>
        <w:t>, dos 2 (dois) o que for maior:</w:t>
      </w:r>
    </w:p>
    <w:p w14:paraId="5F4ECA3D" w14:textId="55C75BDE" w:rsidR="00FE73A9" w:rsidRPr="00D31FFA" w:rsidRDefault="00FE73A9" w:rsidP="00FE73A9">
      <w:pPr>
        <w:numPr>
          <w:ilvl w:val="0"/>
          <w:numId w:val="28"/>
        </w:numPr>
        <w:autoSpaceDE w:val="0"/>
        <w:autoSpaceDN w:val="0"/>
        <w:spacing w:after="240" w:line="320" w:lineRule="atLeast"/>
        <w:ind w:left="567" w:right="258"/>
        <w:rPr>
          <w:rFonts w:ascii="Tahoma" w:eastAsia="Verdana" w:hAnsi="Tahoma" w:cs="Tahoma"/>
          <w:bCs/>
          <w:sz w:val="22"/>
          <w:szCs w:val="22"/>
          <w:lang w:bidi="pt-BR"/>
        </w:rPr>
      </w:pPr>
      <w:r w:rsidRPr="00D31FFA">
        <w:rPr>
          <w:rFonts w:ascii="Tahoma" w:eastAsia="Verdana" w:hAnsi="Tahoma" w:cs="Tahoma"/>
          <w:bCs/>
          <w:sz w:val="22"/>
          <w:szCs w:val="22"/>
          <w:lang w:bidi="pt-BR"/>
        </w:rPr>
        <w:t xml:space="preserve">Valor Nominal Unitário das Debêntures a serem resgatadas, acrescido da Remuneração, calculada </w:t>
      </w:r>
      <w:r w:rsidRPr="00D31FFA">
        <w:rPr>
          <w:rFonts w:ascii="Tahoma" w:eastAsia="Verdana" w:hAnsi="Tahoma" w:cs="Tahoma"/>
          <w:bCs/>
          <w:i/>
          <w:sz w:val="22"/>
          <w:szCs w:val="22"/>
          <w:lang w:bidi="pt-BR"/>
        </w:rPr>
        <w:t>pro rata temporis</w:t>
      </w:r>
      <w:r w:rsidRPr="00D31FFA">
        <w:rPr>
          <w:rFonts w:ascii="Tahoma" w:eastAsia="Verdana" w:hAnsi="Tahoma" w:cs="Tahoma"/>
          <w:bCs/>
          <w:sz w:val="22"/>
          <w:szCs w:val="22"/>
          <w:lang w:bidi="pt-BR"/>
        </w:rPr>
        <w:t xml:space="preserve"> desde a Data de Início da Rentabilidade, ou a data do pagamento da Remuneração, anterior, conforme o caso, até a data do efetivo resgate, incidente sobre o Valor Nominal Unitário e demais encargos devidos e não pagos até a data do resgate; ou</w:t>
      </w:r>
    </w:p>
    <w:p w14:paraId="6CB16970" w14:textId="5C1C373A" w:rsidR="00FE73A9" w:rsidRPr="00D31FFA" w:rsidRDefault="00FE73A9" w:rsidP="00FE73A9">
      <w:pPr>
        <w:numPr>
          <w:ilvl w:val="0"/>
          <w:numId w:val="28"/>
        </w:numPr>
        <w:autoSpaceDE w:val="0"/>
        <w:autoSpaceDN w:val="0"/>
        <w:spacing w:after="240" w:line="320" w:lineRule="atLeast"/>
        <w:ind w:left="567" w:right="258"/>
        <w:rPr>
          <w:rFonts w:ascii="Tahoma" w:eastAsia="Verdana" w:hAnsi="Tahoma" w:cs="Tahoma"/>
          <w:bCs/>
          <w:sz w:val="22"/>
          <w:szCs w:val="22"/>
          <w:lang w:bidi="pt-BR"/>
        </w:rPr>
      </w:pPr>
      <w:r w:rsidRPr="00D31FFA">
        <w:rPr>
          <w:rFonts w:ascii="Tahoma" w:eastAsia="Verdana" w:hAnsi="Tahoma" w:cs="Tahoma"/>
          <w:bCs/>
          <w:sz w:val="22"/>
          <w:szCs w:val="22"/>
          <w:lang w:bidi="pt-BR"/>
        </w:rPr>
        <w:t>a soma das parcelas remanescentes (a) da amortização do Valor Nominal Unitário das Debêntures a serem resgatadas; (b) da Remuneração e demais encargos devidos e não pagos até a data do Resgate Antecipado Facultativo, sendo esta soma trazida a valor presente até a data do efetivo resgate antecipado, utilizando-se uma taxa percentual ao ano, base 252 (duzentos e cinquenta e dois) Dias Úteis, que corresponderá à NTN-</w:t>
      </w:r>
      <w:r w:rsidR="00600421" w:rsidRPr="00D31FFA">
        <w:rPr>
          <w:rFonts w:ascii="Tahoma" w:eastAsia="Verdana" w:hAnsi="Tahoma" w:cs="Tahoma"/>
          <w:bCs/>
          <w:sz w:val="22"/>
          <w:szCs w:val="22"/>
          <w:lang w:bidi="pt-BR"/>
        </w:rPr>
        <w:t> </w:t>
      </w:r>
      <w:r w:rsidRPr="00D31FFA">
        <w:rPr>
          <w:rFonts w:ascii="Tahoma" w:eastAsia="Verdana" w:hAnsi="Tahoma" w:cs="Tahoma"/>
          <w:bCs/>
          <w:sz w:val="22"/>
          <w:szCs w:val="22"/>
          <w:lang w:bidi="pt-BR"/>
        </w:rPr>
        <w:t xml:space="preserve">B com </w:t>
      </w:r>
      <w:r w:rsidRPr="00D31FFA">
        <w:rPr>
          <w:rFonts w:ascii="Tahoma" w:eastAsia="Verdana" w:hAnsi="Tahoma" w:cs="Tahoma"/>
          <w:bCs/>
          <w:i/>
          <w:iCs/>
          <w:sz w:val="22"/>
          <w:szCs w:val="22"/>
          <w:lang w:bidi="pt-BR"/>
        </w:rPr>
        <w:t>duration</w:t>
      </w:r>
      <w:r w:rsidRPr="00D31FFA">
        <w:rPr>
          <w:rFonts w:ascii="Tahoma" w:eastAsia="Verdana" w:hAnsi="Tahoma" w:cs="Tahoma"/>
          <w:bCs/>
          <w:sz w:val="22"/>
          <w:szCs w:val="22"/>
          <w:lang w:bidi="pt-BR"/>
        </w:rPr>
        <w:t xml:space="preserve"> aproximada equivalente à </w:t>
      </w:r>
      <w:r w:rsidRPr="00D31FFA">
        <w:rPr>
          <w:rFonts w:ascii="Tahoma" w:eastAsia="Verdana" w:hAnsi="Tahoma" w:cs="Tahoma"/>
          <w:bCs/>
          <w:i/>
          <w:iCs/>
          <w:sz w:val="22"/>
          <w:szCs w:val="22"/>
          <w:lang w:bidi="pt-BR"/>
        </w:rPr>
        <w:t>duration</w:t>
      </w:r>
      <w:r w:rsidRPr="00D31FFA">
        <w:rPr>
          <w:rFonts w:ascii="Tahoma" w:eastAsia="Verdana" w:hAnsi="Tahoma" w:cs="Tahoma"/>
          <w:bCs/>
          <w:sz w:val="22"/>
          <w:szCs w:val="22"/>
          <w:lang w:bidi="pt-BR"/>
        </w:rPr>
        <w:t xml:space="preserve"> remanescente das Debêntures na data do resgate antecipado</w:t>
      </w:r>
      <w:r w:rsidR="00D57975" w:rsidRPr="00D31FFA">
        <w:rPr>
          <w:rFonts w:ascii="Tahoma" w:eastAsia="Verdana" w:hAnsi="Tahoma" w:cs="Tahoma"/>
          <w:bCs/>
          <w:sz w:val="22"/>
          <w:szCs w:val="22"/>
          <w:lang w:bidi="pt-BR"/>
        </w:rPr>
        <w:t xml:space="preserve"> (“</w:t>
      </w:r>
      <w:r w:rsidR="00D57975" w:rsidRPr="00D31FFA">
        <w:rPr>
          <w:rFonts w:ascii="Tahoma" w:eastAsia="Verdana" w:hAnsi="Tahoma" w:cs="Tahoma"/>
          <w:bCs/>
          <w:sz w:val="22"/>
          <w:szCs w:val="22"/>
          <w:u w:val="single"/>
          <w:lang w:bidi="pt-BR"/>
        </w:rPr>
        <w:t>Taxa de Desconto</w:t>
      </w:r>
      <w:r w:rsidR="00D57975" w:rsidRPr="00D31FFA">
        <w:rPr>
          <w:rFonts w:ascii="Tahoma" w:eastAsia="Verdana" w:hAnsi="Tahoma" w:cs="Tahoma"/>
          <w:bCs/>
          <w:sz w:val="22"/>
          <w:szCs w:val="22"/>
          <w:lang w:bidi="pt-BR"/>
        </w:rPr>
        <w:t>”)</w:t>
      </w:r>
      <w:r w:rsidRPr="00D31FFA">
        <w:rPr>
          <w:rFonts w:ascii="Tahoma" w:eastAsia="Verdana" w:hAnsi="Tahoma" w:cs="Tahoma"/>
          <w:bCs/>
          <w:sz w:val="22"/>
          <w:szCs w:val="22"/>
          <w:lang w:bidi="pt-BR"/>
        </w:rPr>
        <w:t xml:space="preserve">, conforme cotação indicativa divulgada pela ANBIMA em sua página na rede mundial </w:t>
      </w:r>
      <w:r w:rsidRPr="00D31FFA">
        <w:rPr>
          <w:rFonts w:ascii="Tahoma" w:eastAsia="Verdana" w:hAnsi="Tahoma" w:cs="Tahoma"/>
          <w:bCs/>
          <w:sz w:val="22"/>
          <w:szCs w:val="22"/>
          <w:lang w:bidi="pt-BR"/>
        </w:rPr>
        <w:lastRenderedPageBreak/>
        <w:t xml:space="preserve">de </w:t>
      </w:r>
      <w:r w:rsidRPr="00D31FFA">
        <w:rPr>
          <w:rFonts w:ascii="Tahoma" w:hAnsi="Tahoma" w:cs="Tahoma"/>
          <w:sz w:val="22"/>
          <w:szCs w:val="22"/>
        </w:rPr>
        <w:t>computadores (</w:t>
      </w:r>
      <w:hyperlink r:id="rId22" w:history="1">
        <w:r w:rsidRPr="00D31FFA">
          <w:rPr>
            <w:rStyle w:val="Hyperlink"/>
            <w:rFonts w:ascii="Tahoma" w:hAnsi="Tahoma" w:cs="Tahoma"/>
            <w:sz w:val="22"/>
            <w:szCs w:val="22"/>
          </w:rPr>
          <w:t>http://www.anbima.com.br</w:t>
        </w:r>
      </w:hyperlink>
      <w:r w:rsidRPr="00D31FFA">
        <w:rPr>
          <w:rFonts w:ascii="Tahoma" w:eastAsia="Verdana" w:hAnsi="Tahoma" w:cs="Tahoma"/>
          <w:bCs/>
          <w:sz w:val="22"/>
          <w:szCs w:val="22"/>
          <w:lang w:bidi="pt-BR"/>
        </w:rPr>
        <w:t>) apurada no 2º (segundo) Dia Útil imediatamente anterior à data do resgate antecipado, calculado conforme fórmula a seguir:</w:t>
      </w:r>
    </w:p>
    <w:p w14:paraId="6D26E160" w14:textId="77777777" w:rsidR="00FE73A9" w:rsidRPr="00D31FFA" w:rsidRDefault="00FE73A9" w:rsidP="00FE73A9">
      <w:pPr>
        <w:pStyle w:val="Ttulo7"/>
        <w:widowControl/>
        <w:rPr>
          <w:rFonts w:ascii="Tahoma" w:hAnsi="Tahoma" w:cs="Tahoma"/>
        </w:rPr>
      </w:pPr>
    </w:p>
    <w:p w14:paraId="07A10B1A" w14:textId="77777777" w:rsidR="00FE73A9" w:rsidRPr="00D31FFA" w:rsidRDefault="00FE73A9" w:rsidP="00FE73A9">
      <w:pPr>
        <w:pStyle w:val="PargrafoComumNvel2"/>
        <w:tabs>
          <w:tab w:val="clear" w:pos="1134"/>
        </w:tabs>
        <w:spacing w:line="276" w:lineRule="auto"/>
        <w:ind w:left="1134"/>
        <w:jc w:val="center"/>
        <w:rPr>
          <w:rFonts w:ascii="Tahoma" w:hAnsi="Tahoma" w:cs="Tahoma"/>
          <w:bCs/>
          <w:sz w:val="22"/>
          <w:szCs w:val="22"/>
        </w:rPr>
      </w:pPr>
      <m:oMathPara>
        <m:oMath>
          <m:r>
            <w:rPr>
              <w:rFonts w:ascii="Cambria Math" w:hAnsi="Cambria Math" w:cs="Tahoma"/>
              <w:sz w:val="22"/>
              <w:szCs w:val="22"/>
            </w:rPr>
            <m:t>VP=</m:t>
          </m:r>
          <m:d>
            <m:dPr>
              <m:begChr m:val="["/>
              <m:endChr m:val="]"/>
              <m:ctrlPr>
                <w:rPr>
                  <w:rFonts w:ascii="Cambria Math" w:hAnsi="Cambria Math" w:cs="Tahoma"/>
                  <w:i/>
                  <w:sz w:val="22"/>
                  <w:szCs w:val="22"/>
                </w:rPr>
              </m:ctrlPr>
            </m:dPr>
            <m:e>
              <m:nary>
                <m:naryPr>
                  <m:chr m:val="∑"/>
                  <m:limLoc m:val="undOvr"/>
                  <m:ctrlPr>
                    <w:rPr>
                      <w:rFonts w:ascii="Cambria Math" w:hAnsi="Cambria Math" w:cs="Tahoma"/>
                      <w:bCs/>
                      <w:i/>
                      <w:sz w:val="22"/>
                      <w:szCs w:val="22"/>
                    </w:rPr>
                  </m:ctrlPr>
                </m:naryPr>
                <m:sub>
                  <m:r>
                    <w:rPr>
                      <w:rFonts w:ascii="Cambria Math" w:hAnsi="Cambria Math" w:cs="Tahoma"/>
                      <w:sz w:val="22"/>
                      <w:szCs w:val="22"/>
                    </w:rPr>
                    <m:t>k=1</m:t>
                  </m:r>
                </m:sub>
                <m:sup>
                  <m:r>
                    <w:rPr>
                      <w:rFonts w:ascii="Cambria Math" w:hAnsi="Cambria Math" w:cs="Tahoma"/>
                      <w:sz w:val="22"/>
                      <w:szCs w:val="22"/>
                    </w:rPr>
                    <m:t>n</m:t>
                  </m:r>
                </m:sup>
                <m:e>
                  <m:d>
                    <m:dPr>
                      <m:ctrlPr>
                        <w:rPr>
                          <w:rFonts w:ascii="Cambria Math" w:hAnsi="Cambria Math" w:cs="Tahoma"/>
                          <w:bCs/>
                          <w:i/>
                          <w:sz w:val="22"/>
                          <w:szCs w:val="22"/>
                        </w:rPr>
                      </m:ctrlPr>
                    </m:dPr>
                    <m:e>
                      <m:f>
                        <m:fPr>
                          <m:ctrlPr>
                            <w:rPr>
                              <w:rFonts w:ascii="Cambria Math" w:hAnsi="Cambria Math" w:cs="Tahoma"/>
                              <w:bCs/>
                              <w:i/>
                              <w:sz w:val="22"/>
                              <w:szCs w:val="22"/>
                            </w:rPr>
                          </m:ctrlPr>
                        </m:fPr>
                        <m:num>
                          <m:r>
                            <w:rPr>
                              <w:rFonts w:ascii="Cambria Math" w:hAnsi="Cambria Math" w:cs="Tahoma"/>
                              <w:sz w:val="22"/>
                              <w:szCs w:val="22"/>
                            </w:rPr>
                            <m:t>VNEk</m:t>
                          </m:r>
                        </m:num>
                        <m:den>
                          <m:r>
                            <w:rPr>
                              <w:rFonts w:ascii="Cambria Math" w:hAnsi="Cambria Math" w:cs="Tahoma"/>
                              <w:sz w:val="22"/>
                              <w:szCs w:val="22"/>
                            </w:rPr>
                            <m:t>FVPk</m:t>
                          </m:r>
                        </m:den>
                      </m:f>
                      <m:r>
                        <w:rPr>
                          <w:rFonts w:ascii="Cambria Math" w:hAnsi="Cambria Math" w:cs="Tahoma"/>
                          <w:sz w:val="22"/>
                          <w:szCs w:val="22"/>
                        </w:rPr>
                        <m:t>×C</m:t>
                      </m:r>
                    </m:e>
                  </m:d>
                </m:e>
              </m:nary>
            </m:e>
          </m:d>
        </m:oMath>
      </m:oMathPara>
    </w:p>
    <w:p w14:paraId="48339539" w14:textId="77777777"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D31FFA">
        <w:rPr>
          <w:rFonts w:ascii="Tahoma" w:eastAsia="Verdana" w:hAnsi="Tahoma" w:cs="Tahoma"/>
          <w:b/>
          <w:i/>
          <w:iCs/>
          <w:sz w:val="22"/>
          <w:szCs w:val="22"/>
          <w:lang w:bidi="pt-BR"/>
        </w:rPr>
        <w:t>onde</w:t>
      </w:r>
      <w:r w:rsidRPr="00D31FFA">
        <w:rPr>
          <w:rFonts w:ascii="Tahoma" w:eastAsia="Verdana" w:hAnsi="Tahoma" w:cs="Tahoma"/>
          <w:bCs/>
          <w:sz w:val="22"/>
          <w:szCs w:val="22"/>
          <w:lang w:bidi="pt-BR"/>
        </w:rPr>
        <w:t>:</w:t>
      </w:r>
    </w:p>
    <w:p w14:paraId="7DF08F0F" w14:textId="77777777"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D31FFA">
        <w:rPr>
          <w:rFonts w:ascii="Tahoma" w:eastAsia="Verdana" w:hAnsi="Tahoma" w:cs="Tahoma"/>
          <w:b/>
          <w:sz w:val="22"/>
          <w:szCs w:val="22"/>
          <w:lang w:bidi="pt-BR"/>
        </w:rPr>
        <w:t>VP</w:t>
      </w:r>
      <w:r w:rsidRPr="00D31FFA">
        <w:rPr>
          <w:rFonts w:ascii="Tahoma" w:eastAsia="Verdana" w:hAnsi="Tahoma" w:cs="Tahoma"/>
          <w:bCs/>
          <w:sz w:val="22"/>
          <w:szCs w:val="22"/>
          <w:lang w:bidi="pt-BR"/>
        </w:rPr>
        <w:t xml:space="preserve"> = somatório do valor presente das parcelas de pagamento das Debêntures;</w:t>
      </w:r>
    </w:p>
    <w:p w14:paraId="10AD2D1C" w14:textId="77777777"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proofErr w:type="spellStart"/>
      <w:r w:rsidRPr="00D31FFA">
        <w:rPr>
          <w:rFonts w:ascii="Tahoma" w:eastAsia="Verdana" w:hAnsi="Tahoma" w:cs="Tahoma"/>
          <w:b/>
          <w:sz w:val="22"/>
          <w:szCs w:val="22"/>
          <w:lang w:bidi="pt-BR"/>
        </w:rPr>
        <w:t>Vnek</w:t>
      </w:r>
      <w:proofErr w:type="spellEnd"/>
      <w:r w:rsidRPr="00D31FFA">
        <w:rPr>
          <w:rFonts w:ascii="Tahoma" w:eastAsia="Verdana" w:hAnsi="Tahoma" w:cs="Tahoma"/>
          <w:bCs/>
          <w:sz w:val="22"/>
          <w:szCs w:val="22"/>
          <w:lang w:bidi="pt-BR"/>
        </w:rPr>
        <w:t xml:space="preserve"> = valor de cada uma das parcelas vincendas “k” das Debêntures, sendo o valor de cada parcela "k" equivalente ao valor de cada parcela de amortização do Valor Nominal Unitário das Debêntures acrescido da Remuneração;</w:t>
      </w:r>
    </w:p>
    <w:p w14:paraId="5EA84BFC" w14:textId="77777777"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D31FFA">
        <w:rPr>
          <w:rFonts w:ascii="Tahoma" w:eastAsia="Verdana" w:hAnsi="Tahoma" w:cs="Tahoma"/>
          <w:b/>
          <w:sz w:val="22"/>
          <w:szCs w:val="22"/>
          <w:lang w:bidi="pt-BR"/>
        </w:rPr>
        <w:t>N</w:t>
      </w:r>
      <w:r w:rsidRPr="00D31FFA">
        <w:rPr>
          <w:rFonts w:ascii="Tahoma" w:eastAsia="Verdana" w:hAnsi="Tahoma" w:cs="Tahoma"/>
          <w:bCs/>
          <w:sz w:val="22"/>
          <w:szCs w:val="22"/>
          <w:lang w:bidi="pt-BR"/>
        </w:rPr>
        <w:t xml:space="preserve"> = número total de parcelas ainda não amortizadas das Debêntures, sendo "n" um número inteiro;</w:t>
      </w:r>
    </w:p>
    <w:p w14:paraId="7977E0F4" w14:textId="50716894"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D31FFA">
        <w:rPr>
          <w:rFonts w:ascii="Tahoma" w:eastAsia="Verdana" w:hAnsi="Tahoma" w:cs="Tahoma"/>
          <w:b/>
          <w:sz w:val="22"/>
          <w:szCs w:val="22"/>
          <w:lang w:bidi="pt-BR"/>
        </w:rPr>
        <w:t>C</w:t>
      </w:r>
      <w:r w:rsidRPr="00D31FFA">
        <w:rPr>
          <w:rFonts w:ascii="Tahoma" w:eastAsia="Verdana" w:hAnsi="Tahoma" w:cs="Tahoma"/>
          <w:bCs/>
          <w:sz w:val="22"/>
          <w:szCs w:val="22"/>
          <w:lang w:bidi="pt-BR"/>
        </w:rPr>
        <w:t xml:space="preserve"> = fator da variação acumulada do IPCA, calculado conforme Cláusula </w:t>
      </w:r>
      <w:r w:rsidRPr="00D31FFA">
        <w:rPr>
          <w:rFonts w:ascii="Tahoma" w:eastAsia="Verdana" w:hAnsi="Tahoma" w:cs="Tahoma"/>
          <w:bCs/>
          <w:sz w:val="22"/>
          <w:szCs w:val="22"/>
          <w:lang w:bidi="pt-BR"/>
        </w:rPr>
        <w:fldChar w:fldCharType="begin"/>
      </w:r>
      <w:r w:rsidRPr="00D31FFA">
        <w:rPr>
          <w:rFonts w:ascii="Tahoma" w:eastAsia="Verdana" w:hAnsi="Tahoma" w:cs="Tahoma"/>
          <w:bCs/>
          <w:sz w:val="22"/>
          <w:szCs w:val="22"/>
          <w:lang w:bidi="pt-BR"/>
        </w:rPr>
        <w:instrText xml:space="preserve"> REF _Ref100135840 \r \p \h  \* MERGEFORMAT </w:instrText>
      </w:r>
      <w:r w:rsidRPr="00D31FFA">
        <w:rPr>
          <w:rFonts w:ascii="Tahoma" w:eastAsia="Verdana" w:hAnsi="Tahoma" w:cs="Tahoma"/>
          <w:bCs/>
          <w:sz w:val="22"/>
          <w:szCs w:val="22"/>
          <w:lang w:bidi="pt-BR"/>
        </w:rPr>
      </w:r>
      <w:r w:rsidRPr="00D31FFA">
        <w:rPr>
          <w:rFonts w:ascii="Tahoma" w:eastAsia="Verdana" w:hAnsi="Tahoma" w:cs="Tahoma"/>
          <w:bCs/>
          <w:sz w:val="22"/>
          <w:szCs w:val="22"/>
          <w:lang w:bidi="pt-BR"/>
        </w:rPr>
        <w:fldChar w:fldCharType="separate"/>
      </w:r>
      <w:r w:rsidR="00F013EB" w:rsidRPr="00D31FFA">
        <w:rPr>
          <w:rFonts w:ascii="Tahoma" w:eastAsia="Verdana" w:hAnsi="Tahoma" w:cs="Tahoma"/>
          <w:bCs/>
          <w:sz w:val="22"/>
          <w:szCs w:val="22"/>
          <w:lang w:bidi="pt-BR"/>
        </w:rPr>
        <w:t>4.10 acima</w:t>
      </w:r>
      <w:r w:rsidRPr="00D31FFA">
        <w:rPr>
          <w:rFonts w:ascii="Tahoma" w:eastAsia="Verdana" w:hAnsi="Tahoma" w:cs="Tahoma"/>
          <w:bCs/>
          <w:sz w:val="22"/>
          <w:szCs w:val="22"/>
          <w:lang w:bidi="pt-BR"/>
        </w:rPr>
        <w:fldChar w:fldCharType="end"/>
      </w:r>
      <w:r w:rsidRPr="00D31FFA">
        <w:rPr>
          <w:rFonts w:ascii="Tahoma" w:eastAsia="Verdana" w:hAnsi="Tahoma" w:cs="Tahoma"/>
          <w:bCs/>
          <w:sz w:val="22"/>
          <w:szCs w:val="22"/>
          <w:lang w:bidi="pt-BR"/>
        </w:rPr>
        <w:t xml:space="preserve"> apurado desde a Data de Início da Rentabilidade até a data do resgate antecipado;</w:t>
      </w:r>
    </w:p>
    <w:p w14:paraId="06FDEBC0" w14:textId="77777777"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proofErr w:type="spellStart"/>
      <w:r w:rsidRPr="00D31FFA">
        <w:rPr>
          <w:rFonts w:ascii="Tahoma" w:eastAsia="Verdana" w:hAnsi="Tahoma" w:cs="Tahoma"/>
          <w:b/>
          <w:sz w:val="22"/>
          <w:szCs w:val="22"/>
          <w:lang w:bidi="pt-BR"/>
        </w:rPr>
        <w:t>FVPk</w:t>
      </w:r>
      <w:proofErr w:type="spellEnd"/>
      <w:r w:rsidRPr="00D31FFA">
        <w:rPr>
          <w:rFonts w:ascii="Tahoma" w:eastAsia="Verdana" w:hAnsi="Tahoma" w:cs="Tahoma"/>
          <w:bCs/>
          <w:sz w:val="22"/>
          <w:szCs w:val="22"/>
          <w:lang w:bidi="pt-BR"/>
        </w:rPr>
        <w:t xml:space="preserve"> = fator de valor presente apurado conforme fórmula a seguir, calculado com 9 (nove) casas decimais, com arredondamento:</w:t>
      </w:r>
    </w:p>
    <w:p w14:paraId="5649E902" w14:textId="477F3D81"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r w:rsidRPr="00D31FFA">
        <w:rPr>
          <w:rFonts w:ascii="Tahoma" w:eastAsia="Verdana" w:hAnsi="Tahoma" w:cs="Tahoma"/>
          <w:b/>
          <w:sz w:val="22"/>
          <w:szCs w:val="22"/>
          <w:lang w:bidi="pt-BR"/>
        </w:rPr>
        <w:t>FVP k</w:t>
      </w:r>
      <w:r w:rsidRPr="00D31FFA">
        <w:rPr>
          <w:rFonts w:ascii="Tahoma" w:eastAsia="Verdana" w:hAnsi="Tahoma" w:cs="Tahoma"/>
          <w:bCs/>
          <w:sz w:val="22"/>
          <w:szCs w:val="22"/>
          <w:lang w:bidi="pt-BR"/>
        </w:rPr>
        <w:t xml:space="preserve"> = [(1 + </w:t>
      </w:r>
      <w:r w:rsidR="00D57975" w:rsidRPr="00D31FFA">
        <w:rPr>
          <w:rFonts w:ascii="Tahoma" w:eastAsia="Verdana" w:hAnsi="Tahoma" w:cs="Tahoma"/>
          <w:bCs/>
          <w:sz w:val="22"/>
          <w:szCs w:val="22"/>
          <w:lang w:bidi="pt-BR"/>
        </w:rPr>
        <w:t>Taxa de Desconto</w:t>
      </w:r>
      <w:proofErr w:type="gramStart"/>
      <w:r w:rsidRPr="00D31FFA">
        <w:rPr>
          <w:rFonts w:ascii="Tahoma" w:eastAsia="Verdana" w:hAnsi="Tahoma" w:cs="Tahoma"/>
          <w:bCs/>
          <w:sz w:val="22"/>
          <w:szCs w:val="22"/>
          <w:lang w:bidi="pt-BR"/>
        </w:rPr>
        <w:t>)]^</w:t>
      </w:r>
      <w:proofErr w:type="gramEnd"/>
      <w:r w:rsidRPr="00D31FFA">
        <w:rPr>
          <w:rFonts w:ascii="Tahoma" w:eastAsia="Verdana" w:hAnsi="Tahoma" w:cs="Tahoma"/>
          <w:bCs/>
          <w:sz w:val="22"/>
          <w:szCs w:val="22"/>
          <w:lang w:bidi="pt-BR"/>
        </w:rPr>
        <w:t>(</w:t>
      </w:r>
      <w:proofErr w:type="spellStart"/>
      <w:r w:rsidRPr="00D31FFA">
        <w:rPr>
          <w:rFonts w:ascii="Tahoma" w:eastAsia="Verdana" w:hAnsi="Tahoma" w:cs="Tahoma"/>
          <w:bCs/>
          <w:sz w:val="22"/>
          <w:szCs w:val="22"/>
          <w:lang w:bidi="pt-BR"/>
        </w:rPr>
        <w:t>nk</w:t>
      </w:r>
      <w:proofErr w:type="spellEnd"/>
      <w:r w:rsidRPr="00D31FFA">
        <w:rPr>
          <w:rFonts w:ascii="Tahoma" w:eastAsia="Verdana" w:hAnsi="Tahoma" w:cs="Tahoma"/>
          <w:bCs/>
          <w:sz w:val="22"/>
          <w:szCs w:val="22"/>
          <w:lang w:bidi="pt-BR"/>
        </w:rPr>
        <w:t>/252)</w:t>
      </w:r>
    </w:p>
    <w:p w14:paraId="6C7CDDC5" w14:textId="5390BB12" w:rsidR="00FE73A9" w:rsidRPr="00D31FFA" w:rsidRDefault="00D57975" w:rsidP="00FE73A9">
      <w:pPr>
        <w:autoSpaceDE w:val="0"/>
        <w:autoSpaceDN w:val="0"/>
        <w:spacing w:after="240" w:line="320" w:lineRule="atLeast"/>
        <w:ind w:left="629" w:right="258"/>
        <w:rPr>
          <w:rFonts w:ascii="Tahoma" w:eastAsia="Verdana" w:hAnsi="Tahoma" w:cs="Tahoma"/>
          <w:bCs/>
          <w:sz w:val="22"/>
          <w:szCs w:val="22"/>
          <w:lang w:bidi="pt-BR"/>
        </w:rPr>
      </w:pPr>
      <w:r w:rsidRPr="00D31FFA">
        <w:rPr>
          <w:rFonts w:ascii="Tahoma" w:eastAsia="Verdana" w:hAnsi="Tahoma" w:cs="Tahoma"/>
          <w:b/>
          <w:sz w:val="22"/>
          <w:szCs w:val="22"/>
          <w:lang w:bidi="pt-BR"/>
        </w:rPr>
        <w:t>Taxa de Desconto</w:t>
      </w:r>
      <w:r w:rsidR="00FE73A9" w:rsidRPr="00D31FFA">
        <w:rPr>
          <w:rFonts w:ascii="Tahoma" w:eastAsia="Verdana" w:hAnsi="Tahoma" w:cs="Tahoma"/>
          <w:bCs/>
          <w:sz w:val="22"/>
          <w:szCs w:val="22"/>
          <w:lang w:bidi="pt-BR"/>
        </w:rPr>
        <w:t xml:space="preserve">= conforme acima definido; </w:t>
      </w:r>
    </w:p>
    <w:p w14:paraId="0D54CBED" w14:textId="77777777" w:rsidR="00FE73A9" w:rsidRPr="00D31FFA" w:rsidRDefault="00FE73A9" w:rsidP="00FE73A9">
      <w:pPr>
        <w:autoSpaceDE w:val="0"/>
        <w:autoSpaceDN w:val="0"/>
        <w:spacing w:after="240" w:line="320" w:lineRule="atLeast"/>
        <w:ind w:left="629" w:right="258"/>
        <w:rPr>
          <w:rFonts w:ascii="Tahoma" w:eastAsia="Verdana" w:hAnsi="Tahoma" w:cs="Tahoma"/>
          <w:bCs/>
          <w:sz w:val="22"/>
          <w:szCs w:val="22"/>
          <w:lang w:bidi="pt-BR"/>
        </w:rPr>
      </w:pPr>
      <w:proofErr w:type="spellStart"/>
      <w:r w:rsidRPr="00D31FFA">
        <w:rPr>
          <w:rFonts w:ascii="Tahoma" w:eastAsia="Verdana" w:hAnsi="Tahoma" w:cs="Tahoma"/>
          <w:b/>
          <w:sz w:val="22"/>
          <w:szCs w:val="22"/>
          <w:lang w:bidi="pt-BR"/>
        </w:rPr>
        <w:t>nk</w:t>
      </w:r>
      <w:proofErr w:type="spellEnd"/>
      <w:r w:rsidRPr="00D31FFA">
        <w:rPr>
          <w:rFonts w:ascii="Tahoma" w:eastAsia="Verdana" w:hAnsi="Tahoma" w:cs="Tahoma"/>
          <w:bCs/>
          <w:sz w:val="22"/>
          <w:szCs w:val="22"/>
          <w:lang w:bidi="pt-BR"/>
        </w:rPr>
        <w:t xml:space="preserve"> = número de Dias Úteis entre a data do resgate antecipado e a Data de Amortização das Debêntures programada de cada parcela "k" vincenda inclusive.</w:t>
      </w:r>
    </w:p>
    <w:p w14:paraId="2CAB9FF9" w14:textId="7E342829" w:rsidR="00A116D7" w:rsidRPr="00D31FFA"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72" w:name="_Ref94792656"/>
      <w:bookmarkStart w:id="73" w:name="_Ref100130953"/>
      <w:bookmarkEnd w:id="70"/>
      <w:r w:rsidRPr="00D31FFA">
        <w:rPr>
          <w:rFonts w:ascii="Tahoma" w:eastAsia="Verdana" w:hAnsi="Tahoma" w:cs="Tahoma"/>
          <w:bCs/>
          <w:sz w:val="22"/>
          <w:szCs w:val="22"/>
          <w:lang w:val="pt-BR" w:bidi="pt-BR"/>
        </w:rPr>
        <w:t>O Resgate Antecipado Facultativo</w:t>
      </w:r>
      <w:r w:rsidR="00F1534B" w:rsidRPr="00D31FFA">
        <w:rPr>
          <w:rFonts w:ascii="Tahoma" w:eastAsia="Verdana" w:hAnsi="Tahoma" w:cs="Tahoma"/>
          <w:bCs/>
          <w:sz w:val="22"/>
          <w:szCs w:val="22"/>
          <w:lang w:val="pt-BR" w:bidi="pt-BR"/>
        </w:rPr>
        <w:t xml:space="preserve"> </w:t>
      </w:r>
      <w:r w:rsidRPr="00D31FFA">
        <w:rPr>
          <w:rFonts w:ascii="Tahoma" w:eastAsia="Verdana" w:hAnsi="Tahoma" w:cs="Tahoma"/>
          <w:bCs/>
          <w:sz w:val="22"/>
          <w:szCs w:val="22"/>
          <w:lang w:val="pt-BR" w:bidi="pt-BR"/>
        </w:rPr>
        <w:t>das Debêntures somente será realizado mediante envio de comunicação individual aos Debenturistas, ou publicação de anúncio, nos termos da Cláusula</w:t>
      </w:r>
      <w:r w:rsidR="00D86DCE" w:rsidRPr="00D31FFA">
        <w:rPr>
          <w:rFonts w:ascii="Tahoma" w:eastAsia="Verdana" w:hAnsi="Tahoma" w:cs="Tahoma"/>
          <w:bCs/>
          <w:sz w:val="22"/>
          <w:szCs w:val="22"/>
          <w:lang w:val="pt-BR" w:bidi="pt-BR"/>
        </w:rPr>
        <w:t> </w:t>
      </w:r>
      <w:r w:rsidR="00D86DCE" w:rsidRPr="00D31FFA">
        <w:rPr>
          <w:rFonts w:ascii="Tahoma" w:eastAsia="Verdana" w:hAnsi="Tahoma" w:cs="Tahoma"/>
          <w:bCs/>
          <w:sz w:val="22"/>
          <w:szCs w:val="22"/>
          <w:lang w:val="pt-BR" w:bidi="pt-BR"/>
        </w:rPr>
        <w:fldChar w:fldCharType="begin"/>
      </w:r>
      <w:r w:rsidR="00D86DCE" w:rsidRPr="00D31FFA">
        <w:rPr>
          <w:rFonts w:ascii="Tahoma" w:eastAsia="Verdana" w:hAnsi="Tahoma" w:cs="Tahoma"/>
          <w:bCs/>
          <w:sz w:val="22"/>
          <w:szCs w:val="22"/>
          <w:lang w:val="pt-BR" w:bidi="pt-BR"/>
        </w:rPr>
        <w:instrText xml:space="preserve"> REF _Ref99541734 \r \p \h  \* MERGEFORMAT </w:instrText>
      </w:r>
      <w:r w:rsidR="00D86DCE" w:rsidRPr="00D31FFA">
        <w:rPr>
          <w:rFonts w:ascii="Tahoma" w:eastAsia="Verdana" w:hAnsi="Tahoma" w:cs="Tahoma"/>
          <w:bCs/>
          <w:sz w:val="22"/>
          <w:szCs w:val="22"/>
          <w:lang w:val="pt-BR" w:bidi="pt-BR"/>
        </w:rPr>
      </w:r>
      <w:r w:rsidR="00D86DCE"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4.19 acima</w:t>
      </w:r>
      <w:r w:rsidR="00D86DCE"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em ambos os casos com cópia para o Agente Fiduciário, B3 e à ANBIMA, com 5 (cinco) Dias Úteis de antecedência da data em que se pretende realizar o efetivo Resgate Antecipado Facultativo</w:t>
      </w:r>
      <w:r w:rsidR="00AA465B" w:rsidRPr="00D31FFA">
        <w:rPr>
          <w:rFonts w:ascii="Tahoma" w:eastAsia="Verdana" w:hAnsi="Tahoma" w:cs="Tahoma"/>
          <w:sz w:val="22"/>
          <w:szCs w:val="22"/>
          <w:lang w:val="pt-BR" w:bidi="pt-BR"/>
        </w:rPr>
        <w:t xml:space="preserve"> </w:t>
      </w:r>
      <w:r w:rsidRPr="00D31FFA">
        <w:rPr>
          <w:rFonts w:ascii="Tahoma" w:eastAsia="Verdana" w:hAnsi="Tahoma" w:cs="Tahoma"/>
          <w:bCs/>
          <w:sz w:val="22"/>
          <w:szCs w:val="22"/>
          <w:lang w:val="pt-BR" w:bidi="pt-BR"/>
        </w:rPr>
        <w:t>("</w:t>
      </w:r>
      <w:r w:rsidRPr="00D31FFA">
        <w:rPr>
          <w:rFonts w:ascii="Tahoma" w:eastAsia="Verdana" w:hAnsi="Tahoma" w:cs="Tahoma"/>
          <w:bCs/>
          <w:sz w:val="22"/>
          <w:szCs w:val="22"/>
          <w:u w:val="single"/>
          <w:lang w:val="pt-BR" w:bidi="pt-BR"/>
        </w:rPr>
        <w:t>Comunicação de Resgate</w:t>
      </w:r>
      <w:r w:rsidRPr="00D31FFA">
        <w:rPr>
          <w:rFonts w:ascii="Tahoma" w:eastAsia="Verdana" w:hAnsi="Tahoma" w:cs="Tahoma"/>
          <w:bCs/>
          <w:sz w:val="22"/>
          <w:szCs w:val="22"/>
          <w:lang w:val="pt-BR" w:bidi="pt-BR"/>
        </w:rPr>
        <w:t>"), sendo que na referida comunicação deverá constar: (a) a data de realização do Resgate Antecipado Facultativo; (b) a menção do valor devido aos Debenturistas em razão do referido Resgate Antecipado Facultativo; e (c) quaisquer outras informações necessárias à operacionalização do Resgate Antecipado Facultativo</w:t>
      </w:r>
      <w:bookmarkStart w:id="74" w:name="_Ref90326125"/>
      <w:r w:rsidR="00AA465B" w:rsidRPr="00D31FFA">
        <w:rPr>
          <w:rFonts w:ascii="Tahoma" w:eastAsia="Verdana" w:hAnsi="Tahoma" w:cs="Tahoma"/>
          <w:bCs/>
          <w:sz w:val="22"/>
          <w:szCs w:val="22"/>
          <w:lang w:val="pt-BR" w:bidi="pt-BR"/>
        </w:rPr>
        <w:t xml:space="preserve"> o</w:t>
      </w:r>
      <w:r w:rsidRPr="00D31FFA">
        <w:rPr>
          <w:rFonts w:ascii="Tahoma" w:eastAsia="Verdana" w:hAnsi="Tahoma" w:cs="Tahoma"/>
          <w:bCs/>
          <w:sz w:val="22"/>
          <w:szCs w:val="22"/>
          <w:lang w:val="pt-BR" w:bidi="pt-BR"/>
        </w:rPr>
        <w:t>.</w:t>
      </w:r>
      <w:bookmarkEnd w:id="72"/>
      <w:bookmarkEnd w:id="74"/>
    </w:p>
    <w:p w14:paraId="4F24CFA0" w14:textId="58108490" w:rsidR="00A116D7" w:rsidRPr="00D31FFA"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lastRenderedPageBreak/>
        <w:t>O Resgate Antecipado Facultativo</w:t>
      </w:r>
      <w:r w:rsidR="00F1534B" w:rsidRPr="00D31FFA">
        <w:rPr>
          <w:rFonts w:ascii="Tahoma" w:eastAsia="Verdana" w:hAnsi="Tahoma" w:cs="Tahoma"/>
          <w:bCs/>
          <w:sz w:val="22"/>
          <w:szCs w:val="22"/>
          <w:lang w:val="pt-BR" w:bidi="pt-BR"/>
        </w:rPr>
        <w:t xml:space="preserve"> </w:t>
      </w:r>
      <w:r w:rsidRPr="00D31FFA">
        <w:rPr>
          <w:rFonts w:ascii="Tahoma" w:eastAsia="Verdana" w:hAnsi="Tahoma" w:cs="Tahoma"/>
          <w:bCs/>
          <w:sz w:val="22"/>
          <w:szCs w:val="22"/>
          <w:lang w:val="pt-BR" w:bidi="pt-BR"/>
        </w:rPr>
        <w:t>para as Debêntures custodiadas eletronicamente na B3 seguirá os procedimentos de liquidação de eventos adotados por ela. Caso as Debêntures não estejam custodiadas eletronicamente na B3, o Resgate Antecipado Facultativo</w:t>
      </w:r>
      <w:r w:rsidR="00AA465B" w:rsidRPr="00D31FFA">
        <w:rPr>
          <w:rFonts w:ascii="Tahoma" w:eastAsia="Verdana" w:hAnsi="Tahoma" w:cs="Tahoma"/>
          <w:sz w:val="22"/>
          <w:szCs w:val="22"/>
          <w:lang w:val="pt-BR" w:bidi="pt-BR"/>
        </w:rPr>
        <w:t>,</w:t>
      </w:r>
      <w:r w:rsidRPr="00D31FFA">
        <w:rPr>
          <w:rFonts w:ascii="Tahoma" w:eastAsia="Verdana" w:hAnsi="Tahoma" w:cs="Tahoma"/>
          <w:bCs/>
          <w:sz w:val="22"/>
          <w:szCs w:val="22"/>
          <w:lang w:val="pt-BR" w:bidi="pt-BR"/>
        </w:rPr>
        <w:t xml:space="preserve"> será realizado por meio do Banco Liquidante.</w:t>
      </w:r>
    </w:p>
    <w:p w14:paraId="523E017E" w14:textId="39858F37" w:rsidR="00A116D7" w:rsidRPr="00D31FFA"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t>As Debêntures resgatadas pela Companhia, conforme previsto nesta Cláusula </w:t>
      </w:r>
      <w:r w:rsidR="00D86DCE" w:rsidRPr="00D31FFA">
        <w:rPr>
          <w:rFonts w:ascii="Tahoma" w:eastAsia="Verdana" w:hAnsi="Tahoma" w:cs="Tahoma"/>
          <w:bCs/>
          <w:sz w:val="22"/>
          <w:szCs w:val="22"/>
          <w:lang w:val="pt-BR" w:bidi="pt-BR"/>
        </w:rPr>
        <w:fldChar w:fldCharType="begin"/>
      </w:r>
      <w:r w:rsidR="00D86DCE" w:rsidRPr="00D31FFA">
        <w:rPr>
          <w:rFonts w:ascii="Tahoma" w:eastAsia="Verdana" w:hAnsi="Tahoma" w:cs="Tahoma"/>
          <w:bCs/>
          <w:sz w:val="22"/>
          <w:szCs w:val="22"/>
          <w:lang w:val="pt-BR" w:bidi="pt-BR"/>
        </w:rPr>
        <w:instrText xml:space="preserve"> REF _Ref99536044 \r \h  \* MERGEFORMAT </w:instrText>
      </w:r>
      <w:r w:rsidR="00D86DCE" w:rsidRPr="00D31FFA">
        <w:rPr>
          <w:rFonts w:ascii="Tahoma" w:eastAsia="Verdana" w:hAnsi="Tahoma" w:cs="Tahoma"/>
          <w:bCs/>
          <w:sz w:val="22"/>
          <w:szCs w:val="22"/>
          <w:lang w:val="pt-BR" w:bidi="pt-BR"/>
        </w:rPr>
      </w:r>
      <w:r w:rsidR="00D86DCE"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5.1</w:t>
      </w:r>
      <w:r w:rsidR="00D86DCE"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serão obrigatoriamente canceladas.</w:t>
      </w:r>
    </w:p>
    <w:p w14:paraId="2FCC2CD8" w14:textId="77777777" w:rsidR="00A116D7" w:rsidRPr="00D31FFA" w:rsidRDefault="00A116D7"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bidi="pt-BR"/>
        </w:rPr>
        <w:t>Não será admitido o resgate antecipado facultativo parcial das Debêntures.</w:t>
      </w:r>
    </w:p>
    <w:bookmarkEnd w:id="73"/>
    <w:p w14:paraId="47A6779F" w14:textId="77777777" w:rsidR="00192E2B" w:rsidRPr="00D31FFA" w:rsidRDefault="00192E2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Amortização</w:t>
      </w:r>
      <w:r w:rsidRPr="00D31FFA">
        <w:rPr>
          <w:rFonts w:ascii="Tahoma" w:eastAsia="Verdana" w:hAnsi="Tahoma" w:cs="Tahoma"/>
          <w:b/>
          <w:bCs/>
          <w:sz w:val="22"/>
          <w:szCs w:val="22"/>
          <w:lang w:bidi="pt-BR"/>
        </w:rPr>
        <w:t xml:space="preserve"> Extraordinária</w:t>
      </w:r>
      <w:r w:rsidRPr="00D31FFA">
        <w:rPr>
          <w:rFonts w:ascii="Tahoma" w:eastAsia="Verdana" w:hAnsi="Tahoma" w:cs="Tahoma"/>
          <w:b/>
          <w:bCs/>
          <w:spacing w:val="-1"/>
          <w:sz w:val="22"/>
          <w:szCs w:val="22"/>
          <w:lang w:bidi="pt-BR"/>
        </w:rPr>
        <w:t xml:space="preserve"> </w:t>
      </w:r>
      <w:r w:rsidRPr="00D31FFA">
        <w:rPr>
          <w:rFonts w:ascii="Tahoma" w:eastAsia="Verdana" w:hAnsi="Tahoma" w:cs="Tahoma"/>
          <w:b/>
          <w:bCs/>
          <w:sz w:val="22"/>
          <w:szCs w:val="22"/>
          <w:lang w:bidi="pt-BR"/>
        </w:rPr>
        <w:t>Facultativa</w:t>
      </w:r>
    </w:p>
    <w:p w14:paraId="5847F56A" w14:textId="77777777" w:rsidR="00192E2B" w:rsidRPr="00D31FFA" w:rsidRDefault="00192E2B" w:rsidP="002055D8">
      <w:pPr>
        <w:pStyle w:val="PargrafodaLista"/>
        <w:numPr>
          <w:ilvl w:val="2"/>
          <w:numId w:val="23"/>
        </w:numPr>
        <w:autoSpaceDE w:val="0"/>
        <w:autoSpaceDN w:val="0"/>
        <w:spacing w:after="240" w:line="320" w:lineRule="atLeast"/>
        <w:ind w:left="0" w:right="168"/>
        <w:rPr>
          <w:rFonts w:ascii="Tahoma" w:eastAsia="Verdana" w:hAnsi="Tahoma" w:cs="Tahoma"/>
          <w:b/>
          <w:bCs/>
          <w:sz w:val="22"/>
          <w:szCs w:val="22"/>
          <w:lang w:bidi="pt-BR"/>
        </w:rPr>
      </w:pPr>
      <w:r w:rsidRPr="00D31FFA">
        <w:rPr>
          <w:rFonts w:ascii="Tahoma" w:eastAsia="Verdana" w:hAnsi="Tahoma" w:cs="Tahoma"/>
          <w:bCs/>
          <w:sz w:val="22"/>
          <w:szCs w:val="22"/>
          <w:lang w:bidi="pt-BR"/>
        </w:rPr>
        <w:t xml:space="preserve">Não será permitido a realização de amortização extraordinária facultativa das Debêntures pela Emissora. </w:t>
      </w:r>
      <w:bookmarkStart w:id="75" w:name="_Ref99536050"/>
    </w:p>
    <w:p w14:paraId="5B9EB780" w14:textId="77777777" w:rsidR="00192E2B" w:rsidRPr="00D31FFA" w:rsidRDefault="00192E2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bookmarkStart w:id="76" w:name="_Ref100135708"/>
      <w:r w:rsidRPr="00D31FFA">
        <w:rPr>
          <w:rFonts w:ascii="Tahoma" w:hAnsi="Tahoma" w:cs="Tahoma"/>
          <w:b/>
          <w:bCs/>
          <w:sz w:val="22"/>
          <w:szCs w:val="22"/>
        </w:rPr>
        <w:t>Oferta</w:t>
      </w:r>
      <w:r w:rsidRPr="00D31FFA">
        <w:rPr>
          <w:rFonts w:ascii="Tahoma" w:eastAsia="Verdana" w:hAnsi="Tahoma" w:cs="Tahoma"/>
          <w:b/>
          <w:bCs/>
          <w:sz w:val="22"/>
          <w:szCs w:val="22"/>
          <w:lang w:bidi="pt-BR"/>
        </w:rPr>
        <w:t xml:space="preserve"> de Resgate</w:t>
      </w:r>
      <w:r w:rsidRPr="00D31FFA">
        <w:rPr>
          <w:rFonts w:ascii="Tahoma" w:eastAsia="Verdana" w:hAnsi="Tahoma" w:cs="Tahoma"/>
          <w:b/>
          <w:bCs/>
          <w:spacing w:val="-2"/>
          <w:sz w:val="22"/>
          <w:szCs w:val="22"/>
          <w:lang w:bidi="pt-BR"/>
        </w:rPr>
        <w:t xml:space="preserve"> </w:t>
      </w:r>
      <w:r w:rsidRPr="00D31FFA">
        <w:rPr>
          <w:rFonts w:ascii="Tahoma" w:eastAsia="Verdana" w:hAnsi="Tahoma" w:cs="Tahoma"/>
          <w:b/>
          <w:bCs/>
          <w:sz w:val="22"/>
          <w:szCs w:val="22"/>
          <w:lang w:bidi="pt-BR"/>
        </w:rPr>
        <w:t>Antecipado</w:t>
      </w:r>
      <w:bookmarkEnd w:id="75"/>
      <w:bookmarkEnd w:id="76"/>
    </w:p>
    <w:p w14:paraId="6034A948" w14:textId="2D0B8167" w:rsidR="00007E39" w:rsidRPr="00D31FFA"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t>Observado o disposto no artigo 1º, parágrafo 1º, inciso II, da Lei 12.431, nas disposições do CMN e demais disposições legais e regulamentares aplicáveis, a Companhia poderá, a seu exclusivo critério, desde que o prazo médio ponderado entre a Data de Emissão e a data do efetivo resgate antecipado facultativo seja superior a 4 (quatro) anos ou outro que venha a ser autorizado pela legislação ou regulamentação aplicáveis, realizar oferta de resgate antecipado das Debêntures com o consequente cancelamento das Debêntures efetivamente resgatadas, observado que a oferta deverá ser destinada à totalidade das Debêntures, sendo assegurado a todos os Debenturistas igualdade de condições para aceitar ou não o resgate antecipado das Debêntures de que forem titulares ("</w:t>
      </w:r>
      <w:r w:rsidRPr="00D31FFA">
        <w:rPr>
          <w:rFonts w:ascii="Tahoma" w:eastAsia="Verdana" w:hAnsi="Tahoma" w:cs="Tahoma"/>
          <w:bCs/>
          <w:sz w:val="22"/>
          <w:szCs w:val="22"/>
          <w:u w:val="single"/>
          <w:lang w:val="pt-BR" w:bidi="pt-BR"/>
        </w:rPr>
        <w:t>Oferta de Resgate Antecipado</w:t>
      </w:r>
      <w:r w:rsidRPr="00D31FFA">
        <w:rPr>
          <w:rFonts w:ascii="Tahoma" w:eastAsia="Verdana" w:hAnsi="Tahoma" w:cs="Tahoma"/>
          <w:bCs/>
          <w:sz w:val="22"/>
          <w:szCs w:val="22"/>
          <w:lang w:val="pt-BR" w:bidi="pt-BR"/>
        </w:rPr>
        <w:t>")</w:t>
      </w:r>
      <w:r w:rsidRPr="00D31FFA">
        <w:rPr>
          <w:rFonts w:ascii="Tahoma" w:eastAsia="Verdana" w:hAnsi="Tahoma" w:cs="Tahoma"/>
          <w:bCs/>
          <w:iCs/>
          <w:sz w:val="22"/>
          <w:szCs w:val="22"/>
          <w:lang w:val="pt-BR" w:bidi="pt-BR"/>
        </w:rPr>
        <w:t>.</w:t>
      </w:r>
    </w:p>
    <w:p w14:paraId="5F4F0699" w14:textId="269F2C00" w:rsidR="00E56DCF" w:rsidRPr="00D31FFA"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77" w:name="_Ref90780854"/>
      <w:r w:rsidRPr="00D31FFA">
        <w:rPr>
          <w:rFonts w:ascii="Tahoma" w:eastAsia="Verdana" w:hAnsi="Tahoma" w:cs="Tahoma"/>
          <w:bCs/>
          <w:sz w:val="22"/>
          <w:szCs w:val="22"/>
          <w:lang w:val="pt-BR" w:bidi="pt-BR"/>
        </w:rPr>
        <w:t>Observado o disposto na Cláusula </w:t>
      </w:r>
      <w:r w:rsidR="00D86DCE" w:rsidRPr="00D31FFA">
        <w:rPr>
          <w:rFonts w:ascii="Tahoma" w:eastAsia="Verdana" w:hAnsi="Tahoma" w:cs="Tahoma"/>
          <w:bCs/>
          <w:sz w:val="22"/>
          <w:szCs w:val="22"/>
          <w:lang w:val="pt-BR" w:bidi="pt-BR"/>
        </w:rPr>
        <w:fldChar w:fldCharType="begin"/>
      </w:r>
      <w:r w:rsidR="00D86DCE" w:rsidRPr="00D31FFA">
        <w:rPr>
          <w:rFonts w:ascii="Tahoma" w:eastAsia="Verdana" w:hAnsi="Tahoma" w:cs="Tahoma"/>
          <w:bCs/>
          <w:sz w:val="22"/>
          <w:szCs w:val="22"/>
          <w:lang w:val="pt-BR" w:bidi="pt-BR"/>
        </w:rPr>
        <w:instrText xml:space="preserve"> REF _Ref100135708 \r \h  \* MERGEFORMAT </w:instrText>
      </w:r>
      <w:r w:rsidR="00D86DCE" w:rsidRPr="00D31FFA">
        <w:rPr>
          <w:rFonts w:ascii="Tahoma" w:eastAsia="Verdana" w:hAnsi="Tahoma" w:cs="Tahoma"/>
          <w:bCs/>
          <w:sz w:val="22"/>
          <w:szCs w:val="22"/>
          <w:lang w:val="pt-BR" w:bidi="pt-BR"/>
        </w:rPr>
      </w:r>
      <w:r w:rsidR="00D86DCE"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5.3</w:t>
      </w:r>
      <w:r w:rsidR="00D86DCE"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para realizar a Oferta de Resgate Antecipado, a Companhia deverá (a) realizar a publicação de anúncio, nos termos da Cláusula </w:t>
      </w:r>
      <w:r w:rsidR="00D86DCE" w:rsidRPr="00D31FFA">
        <w:rPr>
          <w:rFonts w:ascii="Tahoma" w:eastAsia="Verdana" w:hAnsi="Tahoma" w:cs="Tahoma"/>
          <w:bCs/>
          <w:sz w:val="22"/>
          <w:szCs w:val="22"/>
          <w:lang w:val="pt-BR" w:bidi="pt-BR"/>
        </w:rPr>
        <w:fldChar w:fldCharType="begin"/>
      </w:r>
      <w:r w:rsidR="00D86DCE" w:rsidRPr="00D31FFA">
        <w:rPr>
          <w:rFonts w:ascii="Tahoma" w:eastAsia="Verdana" w:hAnsi="Tahoma" w:cs="Tahoma"/>
          <w:bCs/>
          <w:sz w:val="22"/>
          <w:szCs w:val="22"/>
          <w:lang w:val="pt-BR" w:bidi="pt-BR"/>
        </w:rPr>
        <w:instrText xml:space="preserve"> REF _Ref99541734 \r \p \h  \* MERGEFORMAT </w:instrText>
      </w:r>
      <w:r w:rsidR="00D86DCE" w:rsidRPr="00D31FFA">
        <w:rPr>
          <w:rFonts w:ascii="Tahoma" w:eastAsia="Verdana" w:hAnsi="Tahoma" w:cs="Tahoma"/>
          <w:bCs/>
          <w:sz w:val="22"/>
          <w:szCs w:val="22"/>
          <w:lang w:val="pt-BR" w:bidi="pt-BR"/>
        </w:rPr>
      </w:r>
      <w:r w:rsidR="00D86DCE" w:rsidRPr="00D31FFA">
        <w:rPr>
          <w:rFonts w:ascii="Tahoma" w:eastAsia="Verdana" w:hAnsi="Tahoma" w:cs="Tahoma"/>
          <w:bCs/>
          <w:sz w:val="22"/>
          <w:szCs w:val="22"/>
          <w:lang w:val="pt-BR" w:bidi="pt-BR"/>
        </w:rPr>
        <w:fldChar w:fldCharType="separate"/>
      </w:r>
      <w:r w:rsidR="00F013EB" w:rsidRPr="00D31FFA">
        <w:rPr>
          <w:rFonts w:ascii="Tahoma" w:eastAsia="Verdana" w:hAnsi="Tahoma" w:cs="Tahoma"/>
          <w:bCs/>
          <w:sz w:val="22"/>
          <w:szCs w:val="22"/>
          <w:lang w:val="pt-BR" w:bidi="pt-BR"/>
        </w:rPr>
        <w:t>4.19 acima</w:t>
      </w:r>
      <w:r w:rsidR="00D86DCE" w:rsidRPr="00D31FFA">
        <w:rPr>
          <w:rFonts w:ascii="Tahoma" w:eastAsia="Verdana" w:hAnsi="Tahoma" w:cs="Tahoma"/>
          <w:bCs/>
          <w:sz w:val="22"/>
          <w:szCs w:val="22"/>
          <w:lang w:val="pt-BR" w:bidi="pt-BR"/>
        </w:rPr>
        <w:fldChar w:fldCharType="end"/>
      </w:r>
      <w:r w:rsidRPr="00D31FFA">
        <w:rPr>
          <w:rFonts w:ascii="Tahoma" w:eastAsia="Verdana" w:hAnsi="Tahoma" w:cs="Tahoma"/>
          <w:bCs/>
          <w:sz w:val="22"/>
          <w:szCs w:val="22"/>
          <w:lang w:val="pt-BR" w:bidi="pt-BR"/>
        </w:rPr>
        <w:t>; ou (b) enviar comunicação individual aos Debenturistas, com cópia para a B3 e para o Agente Fiduciário, informando que a Companhia deseja realizar o resgate das Debêntures, cuja comunicação deverá conter, no mínimo ("</w:t>
      </w:r>
      <w:r w:rsidRPr="00D31FFA">
        <w:rPr>
          <w:rFonts w:ascii="Tahoma" w:eastAsia="Verdana" w:hAnsi="Tahoma" w:cs="Tahoma"/>
          <w:bCs/>
          <w:sz w:val="22"/>
          <w:szCs w:val="22"/>
          <w:u w:val="single"/>
          <w:lang w:val="pt-BR" w:bidi="pt-BR"/>
        </w:rPr>
        <w:t>Comunicação de Oferta de Resgate Antecipado</w:t>
      </w:r>
      <w:r w:rsidRPr="00D31FFA">
        <w:rPr>
          <w:rFonts w:ascii="Tahoma" w:eastAsia="Verdana" w:hAnsi="Tahoma" w:cs="Tahoma"/>
          <w:bCs/>
          <w:sz w:val="22"/>
          <w:szCs w:val="22"/>
          <w:lang w:val="pt-BR" w:bidi="pt-BR"/>
        </w:rPr>
        <w:t>"):</w:t>
      </w:r>
      <w:bookmarkEnd w:id="77"/>
    </w:p>
    <w:p w14:paraId="75BCF472" w14:textId="2D701AB8" w:rsidR="00E56DCF" w:rsidRPr="00D31FFA"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D31FFA">
        <w:rPr>
          <w:rFonts w:ascii="Tahoma" w:eastAsia="Verdana" w:hAnsi="Tahoma" w:cs="Tahoma"/>
          <w:bCs/>
          <w:sz w:val="22"/>
          <w:szCs w:val="22"/>
          <w:lang w:bidi="pt-BR"/>
        </w:rPr>
        <w:t xml:space="preserve">o valor do </w:t>
      </w:r>
      <w:r w:rsidR="008726D4" w:rsidRPr="00D31FFA">
        <w:rPr>
          <w:rFonts w:ascii="Tahoma" w:eastAsia="Verdana" w:hAnsi="Tahoma" w:cs="Tahoma"/>
          <w:bCs/>
          <w:sz w:val="22"/>
          <w:szCs w:val="22"/>
          <w:lang w:bidi="pt-BR"/>
        </w:rPr>
        <w:t xml:space="preserve">eventual </w:t>
      </w:r>
      <w:r w:rsidRPr="00D31FFA">
        <w:rPr>
          <w:rFonts w:ascii="Tahoma" w:eastAsia="Verdana" w:hAnsi="Tahoma" w:cs="Tahoma"/>
          <w:bCs/>
          <w:sz w:val="22"/>
          <w:szCs w:val="22"/>
          <w:lang w:bidi="pt-BR"/>
        </w:rPr>
        <w:t>prêmio proposto para o resgate das Debêntures objeto de resgate (</w:t>
      </w:r>
      <w:r w:rsidR="008726D4" w:rsidRPr="00D31FFA">
        <w:rPr>
          <w:rFonts w:ascii="Tahoma" w:eastAsia="Verdana" w:hAnsi="Tahoma" w:cs="Tahoma"/>
          <w:bCs/>
          <w:sz w:val="22"/>
          <w:szCs w:val="22"/>
          <w:lang w:bidi="pt-BR"/>
        </w:rPr>
        <w:t>“</w:t>
      </w:r>
      <w:r w:rsidRPr="00D31FFA">
        <w:rPr>
          <w:rFonts w:ascii="Tahoma" w:eastAsia="Verdana" w:hAnsi="Tahoma" w:cs="Tahoma"/>
          <w:bCs/>
          <w:sz w:val="22"/>
          <w:szCs w:val="22"/>
          <w:u w:val="single"/>
          <w:lang w:bidi="pt-BR"/>
        </w:rPr>
        <w:t>Prêmio de Resgate</w:t>
      </w:r>
      <w:r w:rsidR="008726D4" w:rsidRPr="00D31FFA">
        <w:rPr>
          <w:rFonts w:ascii="Tahoma" w:eastAsia="Verdana" w:hAnsi="Tahoma" w:cs="Tahoma"/>
          <w:bCs/>
          <w:sz w:val="22"/>
          <w:szCs w:val="22"/>
          <w:lang w:bidi="pt-BR"/>
        </w:rPr>
        <w:t>”</w:t>
      </w:r>
      <w:r w:rsidRPr="00D31FFA">
        <w:rPr>
          <w:rFonts w:ascii="Tahoma" w:eastAsia="Verdana" w:hAnsi="Tahoma" w:cs="Tahoma"/>
          <w:bCs/>
          <w:sz w:val="22"/>
          <w:szCs w:val="22"/>
          <w:lang w:bidi="pt-BR"/>
        </w:rPr>
        <w:t xml:space="preserve">), a exclusivo critério da Companhia, o qual não poderá ser </w:t>
      </w:r>
      <w:proofErr w:type="gramStart"/>
      <w:r w:rsidRPr="00D31FFA">
        <w:rPr>
          <w:rFonts w:ascii="Tahoma" w:eastAsia="Verdana" w:hAnsi="Tahoma" w:cs="Tahoma"/>
          <w:bCs/>
          <w:sz w:val="22"/>
          <w:szCs w:val="22"/>
          <w:lang w:bidi="pt-BR"/>
        </w:rPr>
        <w:t>negativo,;</w:t>
      </w:r>
      <w:proofErr w:type="gramEnd"/>
    </w:p>
    <w:p w14:paraId="6CFAA396" w14:textId="77777777" w:rsidR="00E56DCF" w:rsidRPr="00D31FFA"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D31FFA">
        <w:rPr>
          <w:rFonts w:ascii="Tahoma" w:eastAsia="Verdana" w:hAnsi="Tahoma" w:cs="Tahoma"/>
          <w:bCs/>
          <w:sz w:val="22"/>
          <w:szCs w:val="22"/>
          <w:lang w:bidi="pt-BR"/>
        </w:rPr>
        <w:t>a data em que se efetivará o resgate antecipado, que não poderá exceder 30 (trinta) dias a contar da data do envio da Comunicação de Oferta de Resgate Antecipado;</w:t>
      </w:r>
    </w:p>
    <w:p w14:paraId="66629A2A" w14:textId="77777777" w:rsidR="00E56DCF" w:rsidRPr="00D31FFA"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D31FFA">
        <w:rPr>
          <w:rFonts w:ascii="Tahoma" w:eastAsia="Verdana" w:hAnsi="Tahoma" w:cs="Tahoma"/>
          <w:bCs/>
          <w:sz w:val="22"/>
          <w:szCs w:val="22"/>
          <w:lang w:bidi="pt-BR"/>
        </w:rPr>
        <w:lastRenderedPageBreak/>
        <w:t>a forma e prazo para manifestação dos Debenturistas em relação à Oferta de Resgate Antecipado, caso os Debenturistas optem por aderir à Oferta de Resgate Antecipado; e</w:t>
      </w:r>
    </w:p>
    <w:p w14:paraId="6FC13404" w14:textId="77777777" w:rsidR="00E56DCF" w:rsidRPr="00D31FFA" w:rsidRDefault="00E56DCF" w:rsidP="002055D8">
      <w:pPr>
        <w:numPr>
          <w:ilvl w:val="0"/>
          <w:numId w:val="27"/>
        </w:numPr>
        <w:autoSpaceDE w:val="0"/>
        <w:autoSpaceDN w:val="0"/>
        <w:spacing w:after="240" w:line="320" w:lineRule="atLeast"/>
        <w:ind w:left="567" w:right="258"/>
        <w:rPr>
          <w:rFonts w:ascii="Tahoma" w:eastAsia="Verdana" w:hAnsi="Tahoma" w:cs="Tahoma"/>
          <w:bCs/>
          <w:sz w:val="22"/>
          <w:szCs w:val="22"/>
          <w:lang w:bidi="pt-BR"/>
        </w:rPr>
      </w:pPr>
      <w:r w:rsidRPr="00D31FFA">
        <w:rPr>
          <w:rFonts w:ascii="Tahoma" w:eastAsia="Verdana" w:hAnsi="Tahoma" w:cs="Tahoma"/>
          <w:bCs/>
          <w:sz w:val="22"/>
          <w:szCs w:val="22"/>
          <w:lang w:bidi="pt-BR"/>
        </w:rPr>
        <w:t>demais informações relevantes para realização do resgate das Debêntures, observado que, desde que permitido pela respectiva legislação e regulamentação aplicáveis, a apresentação de proposta(s) de resgate das Debêntures no âmbito da Oferta de Resgate Antecipado poderá ser realizada a qualquer momento durante a vigência das Debêntures.</w:t>
      </w:r>
    </w:p>
    <w:p w14:paraId="0588B5B8" w14:textId="696C472B" w:rsidR="00E56DCF" w:rsidRPr="00D31FFA" w:rsidRDefault="00E56DCF" w:rsidP="00C20267">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bookmarkStart w:id="78" w:name="_Ref100135424"/>
      <w:r w:rsidRPr="00D31FFA">
        <w:rPr>
          <w:rFonts w:ascii="Tahoma" w:eastAsia="Verdana" w:hAnsi="Tahoma" w:cs="Tahoma"/>
          <w:bCs/>
          <w:sz w:val="22"/>
          <w:szCs w:val="22"/>
          <w:lang w:val="pt-BR" w:bidi="pt-BR"/>
        </w:rPr>
        <w:t xml:space="preserve">O valor a ser pago aos Debenturistas em decorrência da Oferta de Resgate Antecipado será </w:t>
      </w:r>
      <w:bookmarkEnd w:id="78"/>
      <w:r w:rsidR="0029561F" w:rsidRPr="00D31FFA">
        <w:rPr>
          <w:rFonts w:ascii="Tahoma" w:eastAsia="Verdana" w:hAnsi="Tahoma" w:cs="Tahoma"/>
          <w:bCs/>
          <w:sz w:val="22"/>
          <w:szCs w:val="22"/>
          <w:lang w:val="pt-BR" w:bidi="pt-BR"/>
        </w:rPr>
        <w:t>indicado</w:t>
      </w:r>
      <w:r w:rsidR="00B1209C" w:rsidRPr="00D31FFA">
        <w:rPr>
          <w:rFonts w:ascii="Tahoma" w:eastAsia="Verdana" w:hAnsi="Tahoma" w:cs="Tahoma"/>
          <w:bCs/>
          <w:sz w:val="22"/>
          <w:szCs w:val="22"/>
          <w:lang w:val="pt-BR" w:bidi="pt-BR"/>
        </w:rPr>
        <w:t xml:space="preserve"> pela Emissora na Comunicação de Oferta de Resgate Antecipado.</w:t>
      </w:r>
    </w:p>
    <w:p w14:paraId="68B01780" w14:textId="77777777" w:rsidR="00E56DCF" w:rsidRPr="00D31FFA"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bidi="pt-BR"/>
        </w:rPr>
        <w:t xml:space="preserve">A data de realização dos pagamentos devidos em razão de uma Oferta de Resgate Antecipado deverá, obrigatoriamente, ser Dia Útil. </w:t>
      </w:r>
    </w:p>
    <w:p w14:paraId="0BCD8ADB" w14:textId="77777777" w:rsidR="00D57975" w:rsidRPr="00D31FFA" w:rsidRDefault="00E56DCF" w:rsidP="002055D8">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Verdana" w:hAnsi="Tahoma" w:cs="Tahoma"/>
          <w:bCs/>
          <w:sz w:val="22"/>
          <w:szCs w:val="22"/>
          <w:lang w:val="pt-BR" w:bidi="pt-BR"/>
        </w:rPr>
        <w:t>A</w:t>
      </w:r>
      <w:r w:rsidRPr="00D31FFA">
        <w:rPr>
          <w:rFonts w:ascii="Tahoma" w:eastAsia="Verdana" w:hAnsi="Tahoma" w:cs="Tahoma"/>
          <w:bCs/>
          <w:sz w:val="22"/>
          <w:szCs w:val="22"/>
          <w:lang w:bidi="pt-BR"/>
        </w:rPr>
        <w:t>s Debêntures resgatadas pela Companhia, conforme previsto nesta Cláusula, serão obrigatoriamente canceladas</w:t>
      </w:r>
      <w:r w:rsidR="00D57975" w:rsidRPr="00D31FFA">
        <w:rPr>
          <w:rFonts w:ascii="Tahoma" w:eastAsia="Verdana" w:hAnsi="Tahoma" w:cs="Tahoma"/>
          <w:bCs/>
          <w:sz w:val="22"/>
          <w:szCs w:val="22"/>
          <w:lang w:val="pt-BR" w:bidi="pt-BR"/>
        </w:rPr>
        <w:t>.</w:t>
      </w:r>
    </w:p>
    <w:p w14:paraId="46828A87" w14:textId="122581F4" w:rsidR="00E56DCF" w:rsidRPr="00D31FFA" w:rsidRDefault="00D57975" w:rsidP="00D57975">
      <w:pPr>
        <w:pStyle w:val="PargrafodaLista"/>
        <w:numPr>
          <w:ilvl w:val="2"/>
          <w:numId w:val="23"/>
        </w:numPr>
        <w:autoSpaceDE w:val="0"/>
        <w:autoSpaceDN w:val="0"/>
        <w:spacing w:after="240" w:line="320" w:lineRule="atLeast"/>
        <w:ind w:left="0" w:right="168"/>
        <w:rPr>
          <w:rFonts w:ascii="Tahoma" w:eastAsia="Verdana" w:hAnsi="Tahoma" w:cs="Tahoma"/>
          <w:bCs/>
          <w:sz w:val="22"/>
          <w:szCs w:val="22"/>
          <w:lang w:bidi="pt-BR"/>
        </w:rPr>
      </w:pPr>
      <w:r w:rsidRPr="00D31FFA">
        <w:rPr>
          <w:rFonts w:ascii="Tahoma" w:eastAsiaTheme="minorHAnsi" w:hAnsi="Tahoma" w:cs="Tahoma"/>
          <w:sz w:val="22"/>
          <w:szCs w:val="22"/>
          <w:lang w:val="pt-BR" w:eastAsia="en-US"/>
        </w:rPr>
        <w:t>Não será admitida a oferta de resgate antecipado parcial das Debêntures.</w:t>
      </w:r>
    </w:p>
    <w:p w14:paraId="19092EA5"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sz w:val="22"/>
          <w:szCs w:val="22"/>
          <w:lang w:bidi="pt-BR"/>
        </w:rPr>
      </w:pPr>
      <w:bookmarkStart w:id="79" w:name="_Ref99536037"/>
      <w:r w:rsidRPr="00D31FFA">
        <w:rPr>
          <w:rFonts w:ascii="Tahoma" w:hAnsi="Tahoma" w:cs="Tahoma"/>
          <w:b/>
          <w:bCs/>
          <w:sz w:val="22"/>
          <w:szCs w:val="22"/>
        </w:rPr>
        <w:t>Aquisição</w:t>
      </w:r>
      <w:r w:rsidRPr="00D31FFA">
        <w:rPr>
          <w:rFonts w:ascii="Tahoma" w:eastAsia="Verdana" w:hAnsi="Tahoma" w:cs="Tahoma"/>
          <w:b/>
          <w:sz w:val="22"/>
          <w:szCs w:val="22"/>
          <w:lang w:bidi="pt-BR"/>
        </w:rPr>
        <w:t xml:space="preserve"> Facultativa</w:t>
      </w:r>
      <w:bookmarkEnd w:id="79"/>
    </w:p>
    <w:p w14:paraId="104F1C01" w14:textId="383710E3"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 xml:space="preserve">A Emissora poderá, </w:t>
      </w:r>
      <w:r w:rsidR="003C4B30" w:rsidRPr="00D31FFA">
        <w:rPr>
          <w:rFonts w:ascii="Tahoma" w:eastAsia="Verdana" w:hAnsi="Tahoma" w:cs="Tahoma"/>
          <w:sz w:val="22"/>
          <w:szCs w:val="22"/>
          <w:lang w:bidi="pt-BR"/>
        </w:rPr>
        <w:t>desde que respeitado o disposto nos incisos I e II do § 1º</w:t>
      </w:r>
      <w:r w:rsidR="00192E2B" w:rsidRPr="00D31FFA">
        <w:rPr>
          <w:rFonts w:ascii="Tahoma" w:eastAsia="Verdana" w:hAnsi="Tahoma" w:cs="Tahoma"/>
          <w:sz w:val="22"/>
          <w:szCs w:val="22"/>
          <w:lang w:val="pt-BR" w:bidi="pt-BR"/>
        </w:rPr>
        <w:t> </w:t>
      </w:r>
      <w:r w:rsidR="003C4B30" w:rsidRPr="00D31FFA">
        <w:rPr>
          <w:rFonts w:ascii="Tahoma" w:eastAsia="Verdana" w:hAnsi="Tahoma" w:cs="Tahoma"/>
          <w:sz w:val="22"/>
          <w:szCs w:val="22"/>
          <w:lang w:bidi="pt-BR"/>
        </w:rPr>
        <w:t>do artigo 1º da Lei 12.431,</w:t>
      </w:r>
      <w:r w:rsidRPr="00D31FFA">
        <w:rPr>
          <w:rFonts w:ascii="Tahoma" w:eastAsia="Verdana" w:hAnsi="Tahoma" w:cs="Tahoma"/>
          <w:sz w:val="22"/>
          <w:szCs w:val="22"/>
          <w:lang w:bidi="pt-BR"/>
        </w:rPr>
        <w:t xml:space="preserve"> </w:t>
      </w:r>
      <w:r w:rsidR="003C4B30" w:rsidRPr="00D31FFA">
        <w:rPr>
          <w:rFonts w:ascii="Tahoma" w:eastAsia="Verdana" w:hAnsi="Tahoma" w:cs="Tahoma"/>
          <w:sz w:val="22"/>
          <w:szCs w:val="22"/>
          <w:lang w:bidi="pt-BR"/>
        </w:rPr>
        <w:t xml:space="preserve">depois de decorridos os 2 (dois) primeiros anos contados a partir da Data de Emissão, ou outro prazo legal que venha a ser estabelecido, </w:t>
      </w:r>
      <w:r w:rsidRPr="00D31FFA">
        <w:rPr>
          <w:rFonts w:ascii="Tahoma" w:eastAsia="Verdana" w:hAnsi="Tahoma" w:cs="Tahoma"/>
          <w:sz w:val="22"/>
          <w:szCs w:val="22"/>
          <w:lang w:bidi="pt-BR"/>
        </w:rPr>
        <w:t>adquirir Debêntures,</w:t>
      </w:r>
      <w:r w:rsidR="00952AD5" w:rsidRPr="00D31FFA">
        <w:rPr>
          <w:rFonts w:ascii="Tahoma" w:eastAsia="Verdana" w:hAnsi="Tahoma" w:cs="Tahoma"/>
          <w:sz w:val="22"/>
          <w:szCs w:val="22"/>
          <w:lang w:bidi="pt-BR"/>
        </w:rPr>
        <w:t xml:space="preserve"> condicionado ao aceite do respectivo Debenturista,</w:t>
      </w:r>
      <w:r w:rsidRPr="00D31FFA">
        <w:rPr>
          <w:rFonts w:ascii="Tahoma" w:eastAsia="Verdana" w:hAnsi="Tahoma" w:cs="Tahoma"/>
          <w:sz w:val="22"/>
          <w:szCs w:val="22"/>
          <w:lang w:bidi="pt-BR"/>
        </w:rPr>
        <w:t xml:space="preserve"> observado o disposto no artigo 55, parágrafo 3º, da Lei das Sociedades por Ações e as restrições de negociação previstas na Instrução CVM 476</w:t>
      </w:r>
      <w:r w:rsidR="00952AD5" w:rsidRPr="00D31FFA">
        <w:rPr>
          <w:rFonts w:ascii="Tahoma" w:eastAsia="Verdana" w:hAnsi="Tahoma" w:cs="Tahoma"/>
          <w:sz w:val="22"/>
          <w:szCs w:val="22"/>
          <w:lang w:bidi="pt-BR"/>
        </w:rPr>
        <w:t xml:space="preserve">, </w:t>
      </w:r>
      <w:r w:rsidR="00952AD5" w:rsidRPr="00D31FFA">
        <w:rPr>
          <w:rFonts w:ascii="Tahoma" w:hAnsi="Tahoma" w:cs="Tahoma"/>
          <w:sz w:val="22"/>
          <w:szCs w:val="22"/>
        </w:rPr>
        <w:t>devendo tal fato constar do relatório da administração e das</w:t>
      </w:r>
      <w:bookmarkStart w:id="80" w:name="_DV_X511"/>
      <w:bookmarkStart w:id="81" w:name="_DV_C310"/>
      <w:r w:rsidR="00952AD5" w:rsidRPr="00D31FFA">
        <w:rPr>
          <w:rFonts w:ascii="Tahoma" w:hAnsi="Tahoma" w:cs="Tahoma"/>
          <w:sz w:val="22"/>
          <w:szCs w:val="22"/>
        </w:rPr>
        <w:t xml:space="preserve"> demonstrações financeiras</w:t>
      </w:r>
      <w:bookmarkStart w:id="82" w:name="_DV_C311"/>
      <w:bookmarkEnd w:id="80"/>
      <w:bookmarkEnd w:id="81"/>
      <w:r w:rsidR="00952AD5" w:rsidRPr="00D31FFA">
        <w:rPr>
          <w:rFonts w:ascii="Tahoma" w:hAnsi="Tahoma" w:cs="Tahoma"/>
          <w:sz w:val="22"/>
          <w:szCs w:val="22"/>
        </w:rPr>
        <w:t xml:space="preserve"> da </w:t>
      </w:r>
      <w:bookmarkStart w:id="83" w:name="_DV_M343"/>
      <w:bookmarkEnd w:id="82"/>
      <w:bookmarkEnd w:id="83"/>
      <w:r w:rsidR="00952AD5" w:rsidRPr="00D31FFA">
        <w:rPr>
          <w:rFonts w:ascii="Tahoma" w:hAnsi="Tahoma" w:cs="Tahoma"/>
          <w:sz w:val="22"/>
          <w:szCs w:val="22"/>
        </w:rPr>
        <w:t>Emissora, na medida em que a aquisição seja por valor igual ou inferior ao Valor Nominal Unitário</w:t>
      </w:r>
      <w:r w:rsidRPr="00D31FFA">
        <w:rPr>
          <w:rFonts w:ascii="Tahoma" w:eastAsia="Verdana" w:hAnsi="Tahoma" w:cs="Tahoma"/>
          <w:sz w:val="22"/>
          <w:szCs w:val="22"/>
          <w:lang w:bidi="pt-BR"/>
        </w:rPr>
        <w:t>. Observado o disposto na regulamentação aplicável, as Debêntures adquiridas pela Emissora poderão</w:t>
      </w:r>
      <w:r w:rsidR="00952AD5" w:rsidRPr="00D31FFA">
        <w:rPr>
          <w:rFonts w:ascii="Tahoma" w:hAnsi="Tahoma" w:cs="Tahoma"/>
          <w:sz w:val="22"/>
          <w:szCs w:val="22"/>
        </w:rPr>
        <w:t>, a critério da Emissora e desde que observada a regulamentação aplicável em vigor</w:t>
      </w:r>
      <w:r w:rsidR="00C02D9F" w:rsidRPr="00D31FFA">
        <w:rPr>
          <w:rFonts w:ascii="Tahoma" w:hAnsi="Tahoma" w:cs="Tahoma"/>
          <w:sz w:val="22"/>
          <w:szCs w:val="22"/>
        </w:rPr>
        <w:t xml:space="preserve"> (i)</w:t>
      </w:r>
      <w:r w:rsidRPr="00D31FFA">
        <w:rPr>
          <w:rFonts w:ascii="Tahoma" w:eastAsia="Verdana" w:hAnsi="Tahoma" w:cs="Tahoma"/>
          <w:sz w:val="22"/>
          <w:szCs w:val="22"/>
          <w:lang w:bidi="pt-BR"/>
        </w:rPr>
        <w:t xml:space="preserve"> ser canceladas,</w:t>
      </w:r>
      <w:r w:rsidR="00C02D9F" w:rsidRPr="00D31FFA">
        <w:rPr>
          <w:rFonts w:ascii="Tahoma" w:hAnsi="Tahoma" w:cs="Tahoma"/>
          <w:sz w:val="22"/>
          <w:szCs w:val="22"/>
        </w:rPr>
        <w:t xml:space="preserve"> caso seja legalmente permitido observado o disposto na Lei 12.431, nas regras expedidas pelo </w:t>
      </w:r>
      <w:r w:rsidR="00D83D27" w:rsidRPr="00D31FFA">
        <w:rPr>
          <w:rFonts w:ascii="Tahoma" w:hAnsi="Tahoma" w:cs="Tahoma"/>
          <w:sz w:val="22"/>
          <w:szCs w:val="22"/>
          <w:lang w:val="pt-BR"/>
        </w:rPr>
        <w:t xml:space="preserve">CMN </w:t>
      </w:r>
      <w:r w:rsidR="00C02D9F" w:rsidRPr="00D31FFA">
        <w:rPr>
          <w:rFonts w:ascii="Tahoma" w:hAnsi="Tahoma" w:cs="Tahoma"/>
          <w:sz w:val="22"/>
          <w:szCs w:val="22"/>
        </w:rPr>
        <w:t xml:space="preserve">e na regulamentação aplicável; (ii) </w:t>
      </w:r>
      <w:r w:rsidRPr="00D31FFA">
        <w:rPr>
          <w:rFonts w:ascii="Tahoma" w:eastAsia="Verdana" w:hAnsi="Tahoma" w:cs="Tahoma"/>
          <w:sz w:val="22"/>
          <w:szCs w:val="22"/>
          <w:lang w:bidi="pt-BR"/>
        </w:rPr>
        <w:t>permanecer na tesouraria da Emissora</w:t>
      </w:r>
      <w:r w:rsidR="00C02D9F" w:rsidRPr="00D31FFA">
        <w:rPr>
          <w:rFonts w:ascii="Tahoma" w:eastAsia="Verdana" w:hAnsi="Tahoma" w:cs="Tahoma"/>
          <w:sz w:val="22"/>
          <w:szCs w:val="22"/>
          <w:lang w:bidi="pt-BR"/>
        </w:rPr>
        <w:t xml:space="preserve">; ou (iii) </w:t>
      </w:r>
      <w:r w:rsidR="00C02D9F" w:rsidRPr="00D31FFA">
        <w:rPr>
          <w:rFonts w:ascii="Tahoma" w:hAnsi="Tahoma" w:cs="Tahoma"/>
          <w:sz w:val="22"/>
          <w:szCs w:val="22"/>
        </w:rPr>
        <w:t xml:space="preserve">ser novamente colocadas no mercado, observadas as restrições impostas pela Instrução CVM 476. </w:t>
      </w:r>
      <w:r w:rsidRPr="00D31FFA">
        <w:rPr>
          <w:rFonts w:ascii="Tahoma" w:eastAsia="Verdana" w:hAnsi="Tahoma" w:cs="Tahoma"/>
          <w:sz w:val="22"/>
          <w:szCs w:val="22"/>
          <w:lang w:bidi="pt-BR"/>
        </w:rPr>
        <w:t>As Debêntures adquiridas pela Emissora para permanência em tesouraria, nos termos desta Cláusula, se e quando recolocadas no mercado, farão jus à mesma remuneração das demais Debêntures.</w:t>
      </w:r>
    </w:p>
    <w:p w14:paraId="45F1FE59"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bookmarkStart w:id="84" w:name="_Ref99536093"/>
      <w:r w:rsidRPr="00D31FFA">
        <w:rPr>
          <w:rFonts w:ascii="Tahoma" w:eastAsia="Verdana" w:hAnsi="Tahoma" w:cs="Tahoma"/>
          <w:b/>
          <w:bCs/>
          <w:sz w:val="22"/>
          <w:szCs w:val="22"/>
          <w:lang w:bidi="pt-BR"/>
        </w:rPr>
        <w:lastRenderedPageBreak/>
        <w:t>VENCIMENTO ANTECIPADO</w:t>
      </w:r>
      <w:bookmarkEnd w:id="84"/>
      <w:r w:rsidRPr="00D31FFA">
        <w:rPr>
          <w:rFonts w:ascii="Tahoma" w:eastAsia="Verdana" w:hAnsi="Tahoma" w:cs="Tahoma"/>
          <w:b/>
          <w:bCs/>
          <w:sz w:val="22"/>
          <w:szCs w:val="22"/>
          <w:lang w:bidi="pt-BR"/>
        </w:rPr>
        <w:t xml:space="preserve"> </w:t>
      </w:r>
    </w:p>
    <w:p w14:paraId="6FB767B5" w14:textId="77777777" w:rsidR="002E7D1B" w:rsidRPr="00D31FFA" w:rsidRDefault="002E7D1B" w:rsidP="002055D8">
      <w:pPr>
        <w:pStyle w:val="Corpodetexto"/>
        <w:keepNext/>
        <w:numPr>
          <w:ilvl w:val="1"/>
          <w:numId w:val="23"/>
        </w:numPr>
        <w:autoSpaceDE w:val="0"/>
        <w:autoSpaceDN w:val="0"/>
        <w:spacing w:after="240" w:line="320" w:lineRule="atLeast"/>
        <w:ind w:left="0" w:right="170" w:firstLine="0"/>
        <w:jc w:val="both"/>
        <w:outlineLvl w:val="1"/>
        <w:rPr>
          <w:rFonts w:ascii="Tahoma" w:eastAsia="Verdana" w:hAnsi="Tahoma" w:cs="Tahoma"/>
          <w:b/>
          <w:bCs/>
          <w:sz w:val="22"/>
          <w:szCs w:val="22"/>
          <w:lang w:bidi="pt-BR"/>
        </w:rPr>
      </w:pPr>
      <w:r w:rsidRPr="00D31FFA">
        <w:rPr>
          <w:rFonts w:ascii="Tahoma" w:hAnsi="Tahoma" w:cs="Tahoma"/>
          <w:b/>
          <w:bCs/>
          <w:sz w:val="22"/>
          <w:szCs w:val="22"/>
        </w:rPr>
        <w:t>Eventos</w:t>
      </w:r>
      <w:r w:rsidRPr="00D31FFA">
        <w:rPr>
          <w:rFonts w:ascii="Tahoma" w:eastAsia="Verdana" w:hAnsi="Tahoma" w:cs="Tahoma"/>
          <w:b/>
          <w:bCs/>
          <w:sz w:val="22"/>
          <w:szCs w:val="22"/>
          <w:lang w:bidi="pt-BR"/>
        </w:rPr>
        <w:t xml:space="preserve"> de Vencimento</w:t>
      </w:r>
      <w:r w:rsidRPr="00D31FFA">
        <w:rPr>
          <w:rFonts w:ascii="Tahoma" w:eastAsia="Verdana" w:hAnsi="Tahoma" w:cs="Tahoma"/>
          <w:b/>
          <w:bCs/>
          <w:spacing w:val="-5"/>
          <w:sz w:val="22"/>
          <w:szCs w:val="22"/>
          <w:lang w:bidi="pt-BR"/>
        </w:rPr>
        <w:t xml:space="preserve"> </w:t>
      </w:r>
      <w:r w:rsidRPr="00D31FFA">
        <w:rPr>
          <w:rFonts w:ascii="Tahoma" w:eastAsia="Verdana" w:hAnsi="Tahoma" w:cs="Tahoma"/>
          <w:b/>
          <w:bCs/>
          <w:sz w:val="22"/>
          <w:szCs w:val="22"/>
          <w:lang w:bidi="pt-BR"/>
        </w:rPr>
        <w:t>Antecipado</w:t>
      </w:r>
    </w:p>
    <w:p w14:paraId="6A12809D" w14:textId="23047464" w:rsidR="002E7D1B" w:rsidRPr="00D31FFA" w:rsidRDefault="002E7D1B" w:rsidP="00FE73A9">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titulares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Debêntures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agindo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 xml:space="preserve">conjunto ou isoladamente, observado o disposto na Cláusula </w:t>
      </w:r>
      <w:r w:rsidR="00A903BF" w:rsidRPr="00D31FFA">
        <w:rPr>
          <w:rFonts w:ascii="Tahoma" w:eastAsia="Verdana" w:hAnsi="Tahoma" w:cs="Tahoma"/>
          <w:sz w:val="22"/>
          <w:szCs w:val="22"/>
          <w:lang w:bidi="pt-BR"/>
        </w:rPr>
        <w:fldChar w:fldCharType="begin"/>
      </w:r>
      <w:r w:rsidR="00A903BF" w:rsidRPr="00D31FFA">
        <w:rPr>
          <w:rFonts w:ascii="Tahoma" w:eastAsia="Verdana" w:hAnsi="Tahoma" w:cs="Tahoma"/>
          <w:sz w:val="22"/>
          <w:szCs w:val="22"/>
          <w:lang w:bidi="pt-BR"/>
        </w:rPr>
        <w:instrText xml:space="preserve"> REF _Ref99536202 \r \h </w:instrText>
      </w:r>
      <w:r w:rsidR="00747D4F" w:rsidRPr="00D31FFA">
        <w:rPr>
          <w:rFonts w:ascii="Tahoma" w:eastAsia="Verdana" w:hAnsi="Tahoma" w:cs="Tahoma"/>
          <w:sz w:val="22"/>
          <w:szCs w:val="22"/>
          <w:lang w:bidi="pt-BR"/>
        </w:rPr>
        <w:instrText xml:space="preserve"> \* MERGEFORMAT </w:instrText>
      </w:r>
      <w:r w:rsidR="00A903BF" w:rsidRPr="00D31FFA">
        <w:rPr>
          <w:rFonts w:ascii="Tahoma" w:eastAsia="Verdana" w:hAnsi="Tahoma" w:cs="Tahoma"/>
          <w:sz w:val="22"/>
          <w:szCs w:val="22"/>
          <w:lang w:bidi="pt-BR"/>
        </w:rPr>
      </w:r>
      <w:r w:rsidR="00A903BF"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9.8</w:t>
      </w:r>
      <w:r w:rsidR="00A903BF"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 xml:space="preserve"> abaixo, deverão, em caso de hipótese de vencimento antecipado automático, ou poderão, por meio de Assembleia Geral de Debenturistas em caso de hipótese de vencimento antecipado não automático, e respeitados os prazos de cura, quando aplicáveis, declarar ou considerar, respectivamente antecipadamente vencidas todas as obrigações objeto d</w:t>
      </w:r>
      <w:r w:rsidR="00161816" w:rsidRPr="00D31FFA">
        <w:rPr>
          <w:rFonts w:ascii="Tahoma" w:eastAsia="Verdana" w:hAnsi="Tahoma" w:cs="Tahoma"/>
          <w:sz w:val="22"/>
          <w:szCs w:val="22"/>
          <w:lang w:val="pt-BR" w:bidi="pt-BR"/>
        </w:rPr>
        <w:t>esta</w:t>
      </w:r>
      <w:r w:rsidRPr="00D31FFA">
        <w:rPr>
          <w:rFonts w:ascii="Tahoma" w:eastAsia="Verdana" w:hAnsi="Tahoma" w:cs="Tahoma"/>
          <w:sz w:val="22"/>
          <w:szCs w:val="22"/>
          <w:lang w:bidi="pt-BR"/>
        </w:rPr>
        <w:t xml:space="preserve"> Escritura</w:t>
      </w:r>
      <w:r w:rsidRPr="00D31FFA">
        <w:rPr>
          <w:rFonts w:ascii="Tahoma" w:eastAsia="Verdana" w:hAnsi="Tahoma" w:cs="Tahoma"/>
          <w:spacing w:val="-10"/>
          <w:sz w:val="22"/>
          <w:szCs w:val="22"/>
          <w:lang w:bidi="pt-BR"/>
        </w:rPr>
        <w:t xml:space="preserve"> </w:t>
      </w:r>
      <w:r w:rsidR="00161816" w:rsidRPr="00D31FFA">
        <w:rPr>
          <w:rFonts w:ascii="Tahoma" w:eastAsia="Verdana" w:hAnsi="Tahoma" w:cs="Tahoma"/>
          <w:spacing w:val="-10"/>
          <w:sz w:val="22"/>
          <w:szCs w:val="22"/>
          <w:lang w:val="pt-BR" w:bidi="pt-BR"/>
        </w:rPr>
        <w:t xml:space="preserve">de Emissão </w:t>
      </w:r>
      <w:r w:rsidRPr="00D31FFA">
        <w:rPr>
          <w:rFonts w:ascii="Tahoma" w:eastAsia="Verdana" w:hAnsi="Tahoma" w:cs="Tahoma"/>
          <w:sz w:val="22"/>
          <w:szCs w:val="22"/>
          <w:lang w:bidi="pt-BR"/>
        </w:rPr>
        <w:t>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exigir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imediato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pagamento,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Valor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Nominal</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Unitário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acrescido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Remuneração,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 xml:space="preserve">calculada </w:t>
      </w:r>
      <w:r w:rsidRPr="00D31FFA">
        <w:rPr>
          <w:rFonts w:ascii="Tahoma" w:eastAsia="Verdana" w:hAnsi="Tahoma" w:cs="Tahoma"/>
          <w:i/>
          <w:sz w:val="22"/>
          <w:szCs w:val="22"/>
          <w:lang w:bidi="pt-BR"/>
        </w:rPr>
        <w:t>pro</w:t>
      </w:r>
      <w:r w:rsidRPr="00D31FFA">
        <w:rPr>
          <w:rFonts w:ascii="Tahoma" w:eastAsia="Verdana" w:hAnsi="Tahoma" w:cs="Tahoma"/>
          <w:i/>
          <w:spacing w:val="-4"/>
          <w:sz w:val="22"/>
          <w:szCs w:val="22"/>
          <w:lang w:bidi="pt-BR"/>
        </w:rPr>
        <w:t xml:space="preserve"> </w:t>
      </w:r>
      <w:r w:rsidRPr="00D31FFA">
        <w:rPr>
          <w:rFonts w:ascii="Tahoma" w:eastAsia="Verdana" w:hAnsi="Tahoma" w:cs="Tahoma"/>
          <w:i/>
          <w:sz w:val="22"/>
          <w:szCs w:val="22"/>
          <w:lang w:bidi="pt-BR"/>
        </w:rPr>
        <w:t>rata</w:t>
      </w:r>
      <w:r w:rsidRPr="00D31FFA">
        <w:rPr>
          <w:rFonts w:ascii="Tahoma" w:eastAsia="Verdana" w:hAnsi="Tahoma" w:cs="Tahoma"/>
          <w:i/>
          <w:spacing w:val="-3"/>
          <w:sz w:val="22"/>
          <w:szCs w:val="22"/>
          <w:lang w:bidi="pt-BR"/>
        </w:rPr>
        <w:t xml:space="preserve"> </w:t>
      </w:r>
      <w:r w:rsidRPr="00D31FFA">
        <w:rPr>
          <w:rFonts w:ascii="Tahoma" w:eastAsia="Verdana" w:hAnsi="Tahoma" w:cs="Tahoma"/>
          <w:i/>
          <w:sz w:val="22"/>
          <w:szCs w:val="22"/>
          <w:lang w:bidi="pt-BR"/>
        </w:rPr>
        <w:t>temporis</w:t>
      </w:r>
      <w:r w:rsidRPr="00D31FFA">
        <w:rPr>
          <w:rFonts w:ascii="Tahoma" w:eastAsia="Verdana" w:hAnsi="Tahoma" w:cs="Tahoma"/>
          <w:i/>
          <w:spacing w:val="-4"/>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partir</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5"/>
          <w:sz w:val="22"/>
          <w:szCs w:val="22"/>
          <w:lang w:bidi="pt-BR"/>
        </w:rPr>
        <w:t xml:space="preserve"> </w:t>
      </w:r>
      <w:r w:rsidR="003C6C86" w:rsidRPr="00D31FFA">
        <w:rPr>
          <w:rFonts w:ascii="Tahoma" w:eastAsia="Verdana" w:hAnsi="Tahoma" w:cs="Tahoma"/>
          <w:iCs/>
          <w:sz w:val="22"/>
          <w:szCs w:val="22"/>
          <w:lang w:bidi="pt-BR"/>
        </w:rPr>
        <w:t xml:space="preserve">Data </w:t>
      </w:r>
      <w:r w:rsidR="003C6C86" w:rsidRPr="00D31FFA">
        <w:rPr>
          <w:rFonts w:ascii="Tahoma" w:eastAsia="Verdana" w:hAnsi="Tahoma" w:cs="Tahoma"/>
          <w:iCs/>
          <w:sz w:val="22"/>
          <w:szCs w:val="22"/>
          <w:lang w:val="pt-BR" w:bidi="pt-BR"/>
        </w:rPr>
        <w:t>de Início da Rentabilidade</w:t>
      </w:r>
      <w:r w:rsidRPr="00D31FFA">
        <w:rPr>
          <w:rFonts w:ascii="Tahoma" w:eastAsia="Verdana" w:hAnsi="Tahoma" w:cs="Tahoma"/>
          <w:sz w:val="22"/>
          <w:szCs w:val="22"/>
          <w:lang w:bidi="pt-BR"/>
        </w:rPr>
        <w:t>,</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Data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Pagamento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da Remuneração imediatamente anterior, conforme o caso, até a data do efetivo pagamento, e dos Encargos Moratórios, se houver, independentemente de aviso, interpelação ou notificação, judicial ou extrajudicial, nos termos da Cláusula</w:t>
      </w:r>
      <w:r w:rsidR="00C001ED" w:rsidRPr="00D31FFA">
        <w:rPr>
          <w:rFonts w:ascii="Tahoma" w:hAnsi="Tahoma" w:cs="Tahoma"/>
          <w:sz w:val="22"/>
          <w:szCs w:val="22"/>
          <w:lang w:val="pt-BR"/>
        </w:rPr>
        <w:t> </w:t>
      </w:r>
      <w:r w:rsidR="00F33146" w:rsidRPr="00D31FFA">
        <w:rPr>
          <w:rFonts w:ascii="Tahoma" w:eastAsia="Verdana" w:hAnsi="Tahoma" w:cs="Tahoma"/>
          <w:sz w:val="22"/>
          <w:szCs w:val="22"/>
          <w:lang w:bidi="pt-BR"/>
        </w:rPr>
        <w:fldChar w:fldCharType="begin"/>
      </w:r>
      <w:r w:rsidR="00F33146" w:rsidRPr="00D31FFA">
        <w:rPr>
          <w:rFonts w:ascii="Tahoma" w:eastAsia="Verdana" w:hAnsi="Tahoma" w:cs="Tahoma"/>
          <w:sz w:val="22"/>
          <w:szCs w:val="22"/>
          <w:lang w:bidi="pt-BR"/>
        </w:rPr>
        <w:instrText xml:space="preserve"> REF _Ref99536234 \r \h </w:instrText>
      </w:r>
      <w:r w:rsidR="00747D4F" w:rsidRPr="00D31FFA">
        <w:rPr>
          <w:rFonts w:ascii="Tahoma" w:eastAsia="Verdana" w:hAnsi="Tahoma" w:cs="Tahoma"/>
          <w:sz w:val="22"/>
          <w:szCs w:val="22"/>
          <w:lang w:bidi="pt-BR"/>
        </w:rPr>
        <w:instrText xml:space="preserve"> \* MERGEFORMAT </w:instrText>
      </w:r>
      <w:r w:rsidR="00F33146" w:rsidRPr="00D31FFA">
        <w:rPr>
          <w:rFonts w:ascii="Tahoma" w:eastAsia="Verdana" w:hAnsi="Tahoma" w:cs="Tahoma"/>
          <w:sz w:val="22"/>
          <w:szCs w:val="22"/>
          <w:lang w:bidi="pt-BR"/>
        </w:rPr>
      </w:r>
      <w:r w:rsidR="00F33146"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6.1.2</w:t>
      </w:r>
      <w:r w:rsidR="00F33146"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 xml:space="preserve"> abaixo, na ocorrência de quaisquer dos seguintes eventos (“</w:t>
      </w:r>
      <w:r w:rsidRPr="00D31FFA">
        <w:rPr>
          <w:rFonts w:ascii="Tahoma" w:eastAsia="Verdana" w:hAnsi="Tahoma" w:cs="Tahoma"/>
          <w:sz w:val="22"/>
          <w:szCs w:val="22"/>
          <w:u w:val="single"/>
          <w:lang w:bidi="pt-BR"/>
        </w:rPr>
        <w:t>Eventos de Vencimento</w:t>
      </w:r>
      <w:r w:rsidRPr="00D31FFA">
        <w:rPr>
          <w:rFonts w:ascii="Tahoma" w:eastAsia="Verdana" w:hAnsi="Tahoma" w:cs="Tahoma"/>
          <w:spacing w:val="-9"/>
          <w:sz w:val="22"/>
          <w:szCs w:val="22"/>
          <w:u w:val="single"/>
          <w:lang w:bidi="pt-BR"/>
        </w:rPr>
        <w:t xml:space="preserve"> </w:t>
      </w:r>
      <w:r w:rsidRPr="00D31FFA">
        <w:rPr>
          <w:rFonts w:ascii="Tahoma" w:eastAsia="Verdana" w:hAnsi="Tahoma" w:cs="Tahoma"/>
          <w:sz w:val="22"/>
          <w:szCs w:val="22"/>
          <w:u w:val="single"/>
          <w:lang w:bidi="pt-BR"/>
        </w:rPr>
        <w:t>Antecipado</w:t>
      </w:r>
      <w:r w:rsidRPr="00D31FFA">
        <w:rPr>
          <w:rFonts w:ascii="Tahoma" w:eastAsia="Verdana" w:hAnsi="Tahoma" w:cs="Tahoma"/>
          <w:sz w:val="22"/>
          <w:szCs w:val="22"/>
          <w:lang w:bidi="pt-BR"/>
        </w:rPr>
        <w:t xml:space="preserve">”): </w:t>
      </w:r>
    </w:p>
    <w:p w14:paraId="62DCFC99" w14:textId="7CF1D287" w:rsidR="002E7D1B" w:rsidRPr="00D31FFA" w:rsidRDefault="002E7D1B" w:rsidP="002055D8">
      <w:pPr>
        <w:numPr>
          <w:ilvl w:val="0"/>
          <w:numId w:val="30"/>
        </w:numPr>
        <w:autoSpaceDE w:val="0"/>
        <w:autoSpaceDN w:val="0"/>
        <w:spacing w:after="240" w:line="320" w:lineRule="atLeast"/>
        <w:ind w:left="0" w:right="261" w:firstLine="0"/>
        <w:rPr>
          <w:rFonts w:ascii="Tahoma" w:eastAsia="Verdana" w:hAnsi="Tahoma" w:cs="Tahoma"/>
          <w:sz w:val="22"/>
          <w:szCs w:val="22"/>
          <w:lang w:bidi="pt-BR"/>
        </w:rPr>
      </w:pPr>
      <w:r w:rsidRPr="00D31FFA">
        <w:rPr>
          <w:rFonts w:ascii="Tahoma" w:eastAsia="Verdana" w:hAnsi="Tahoma" w:cs="Tahoma"/>
          <w:sz w:val="22"/>
          <w:szCs w:val="22"/>
          <w:lang w:bidi="pt-BR"/>
        </w:rPr>
        <w:t xml:space="preserve">No caso de incidência das hipóteses abaixo, o Agente Fiduciário deverá considerar as Debêntures automaticamente vencidas, tornando-se imediatamente exigível da Emissora o pagamento do Valor Nominal Unitário, acrescido da Remuneração e dos Encargos Moratórios, se houver, calculados </w:t>
      </w:r>
      <w:r w:rsidRPr="00D31FFA">
        <w:rPr>
          <w:rFonts w:ascii="Tahoma" w:eastAsia="Verdana" w:hAnsi="Tahoma" w:cs="Tahoma"/>
          <w:i/>
          <w:sz w:val="22"/>
          <w:szCs w:val="22"/>
          <w:lang w:bidi="pt-BR"/>
        </w:rPr>
        <w:t>pro rata temporis</w:t>
      </w:r>
      <w:r w:rsidRPr="00D31FFA">
        <w:rPr>
          <w:rFonts w:ascii="Tahoma" w:eastAsia="Verdana" w:hAnsi="Tahoma" w:cs="Tahoma"/>
          <w:sz w:val="22"/>
          <w:szCs w:val="22"/>
          <w:lang w:bidi="pt-BR"/>
        </w:rPr>
        <w:t xml:space="preserve">, a partir da </w:t>
      </w:r>
      <w:r w:rsidR="003C6C86" w:rsidRPr="00D31FFA">
        <w:rPr>
          <w:rFonts w:ascii="Tahoma" w:eastAsia="Verdana" w:hAnsi="Tahoma" w:cs="Tahoma"/>
          <w:iCs/>
          <w:sz w:val="22"/>
          <w:szCs w:val="22"/>
          <w:lang w:bidi="pt-BR"/>
        </w:rPr>
        <w:t xml:space="preserve">Data de Início da Rentabilidade </w:t>
      </w:r>
      <w:r w:rsidRPr="00D31FFA">
        <w:rPr>
          <w:rFonts w:ascii="Tahoma" w:eastAsia="Verdana" w:hAnsi="Tahoma" w:cs="Tahoma"/>
          <w:sz w:val="22"/>
          <w:szCs w:val="22"/>
          <w:lang w:bidi="pt-BR"/>
        </w:rPr>
        <w:t>ou da Data de Pagamento da Remuneração imediatamente anterior, conforme o caso, até a data do seu efetivo pagamento, independentemente de aviso, notificação judicial ou extrajudicial ou</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interpelação (cada um, um “</w:t>
      </w:r>
      <w:r w:rsidRPr="00D31FFA">
        <w:rPr>
          <w:rFonts w:ascii="Tahoma" w:eastAsia="Verdana" w:hAnsi="Tahoma" w:cs="Tahoma"/>
          <w:sz w:val="22"/>
          <w:szCs w:val="22"/>
          <w:u w:val="single"/>
          <w:lang w:bidi="pt-BR"/>
        </w:rPr>
        <w:t>Evento de Vencimento</w:t>
      </w:r>
      <w:r w:rsidRPr="00D31FFA">
        <w:rPr>
          <w:rFonts w:ascii="Tahoma" w:eastAsia="Verdana" w:hAnsi="Tahoma" w:cs="Tahoma"/>
          <w:spacing w:val="-9"/>
          <w:sz w:val="22"/>
          <w:szCs w:val="22"/>
          <w:u w:val="single"/>
          <w:lang w:bidi="pt-BR"/>
        </w:rPr>
        <w:t xml:space="preserve"> </w:t>
      </w:r>
      <w:r w:rsidRPr="00D31FFA">
        <w:rPr>
          <w:rFonts w:ascii="Tahoma" w:eastAsia="Verdana" w:hAnsi="Tahoma" w:cs="Tahoma"/>
          <w:sz w:val="22"/>
          <w:szCs w:val="22"/>
          <w:u w:val="single"/>
          <w:lang w:bidi="pt-BR"/>
        </w:rPr>
        <w:t>Antecipado Automático</w:t>
      </w:r>
      <w:r w:rsidRPr="00D31FFA">
        <w:rPr>
          <w:rFonts w:ascii="Tahoma" w:eastAsia="Verdana" w:hAnsi="Tahoma" w:cs="Tahoma"/>
          <w:sz w:val="22"/>
          <w:szCs w:val="22"/>
          <w:lang w:bidi="pt-BR"/>
        </w:rPr>
        <w:t>”):</w:t>
      </w:r>
    </w:p>
    <w:p w14:paraId="52D35332" w14:textId="62E02139" w:rsidR="002E7D1B" w:rsidRPr="00D31FFA" w:rsidRDefault="002E7D1B" w:rsidP="00CC71C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inadimplemento,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obrigação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pecuniária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decorrente</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não sanado no prazo de 2 (dois) Dias Úteis contado da data do respectivo inadimplemento;</w:t>
      </w:r>
    </w:p>
    <w:p w14:paraId="5BADE025" w14:textId="18CB1951" w:rsidR="00A00E4C" w:rsidRPr="00D31FFA" w:rsidRDefault="00A00E4C" w:rsidP="00A00E4C">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caso esta Emissão seja objeto de questionamento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judicial</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e/ou por qualquer sociedade que, direta ou indiretamente, controle ou seja controlada pela Emissora, de forma que possa afetar o cumprimento de quaisquer obrigações previstas na presente Escritura de Emissão;</w:t>
      </w:r>
    </w:p>
    <w:p w14:paraId="4B677986" w14:textId="364105B0" w:rsidR="00A00E4C" w:rsidRPr="00D31FFA" w:rsidRDefault="00A00E4C" w:rsidP="00A00E4C">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caso haja a não renovação, cancelamento, revogação, extinção ou suspensão das autorizações, concessões, subvenções, alvarás ou licenças que sejam indispensáveis para o desenvolvimento de projetos e exercício de atividades desenvolvidas pela Emissora e/ou por Controladas Relevantes, ou um conjunto de controladas da Emissora que em conjunto representem mais de 20% do seu ativo </w:t>
      </w:r>
      <w:r w:rsidRPr="00D31FFA">
        <w:rPr>
          <w:rFonts w:ascii="Tahoma" w:eastAsia="Verdana" w:hAnsi="Tahoma" w:cs="Tahoma"/>
          <w:sz w:val="22"/>
          <w:szCs w:val="22"/>
          <w:lang w:bidi="pt-BR"/>
        </w:rPr>
        <w:lastRenderedPageBreak/>
        <w:t>consolidado e que, causem efeito material relevante, exceto por aquelas (a) que estejam comprovadamente em processo tempestivo de renovação pela Emissora e/ou Controladas Relevantes; ou (b) que não afetem o cumprimento das obrigações pecuniárias da Emissora relacionadas às Debêntures; (c) cuja aplicabilidade esteja sendo questionada de boa-fé pela Emissora, nas esferas judiciais ou administrativas, desde que seja obtido efeito suspensivo para tal questionamento; ou (d) sejam remediadas no prazo de até 30 (trinta) dias úteis, contados do referido cancelamento, revogação, extinção ou suspensão, desde que, durante o referido prazo, seja obtido efeito suspensivo para exigibilidade de tal autorização, concessão, subvenção, alvará ou licença.</w:t>
      </w:r>
    </w:p>
    <w:p w14:paraId="102B884C" w14:textId="66C92823"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apresentação de (a) pedido de recuperação judicial ou extrajudicial pela Emissora e/ou</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quaisquer</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suas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controladas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representem,</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individualmente,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mais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 xml:space="preserve">10% (dez por cento) do ativo consolidado da Emissora, auferido com base nas últimas demonstrações financeiras </w:t>
      </w:r>
      <w:r w:rsidRPr="00D31FFA">
        <w:rPr>
          <w:rFonts w:ascii="Tahoma" w:eastAsia="Verdana" w:hAnsi="Tahoma" w:cs="Tahoma"/>
          <w:spacing w:val="-13"/>
          <w:sz w:val="22"/>
          <w:szCs w:val="22"/>
          <w:lang w:bidi="pt-BR"/>
        </w:rPr>
        <w:t xml:space="preserve">consolidadas e </w:t>
      </w:r>
      <w:r w:rsidRPr="00D31FFA">
        <w:rPr>
          <w:rFonts w:ascii="Tahoma" w:eastAsia="Verdana" w:hAnsi="Tahoma" w:cs="Tahoma"/>
          <w:sz w:val="22"/>
          <w:szCs w:val="22"/>
          <w:lang w:bidi="pt-BR"/>
        </w:rPr>
        <w:t>divulgadas</w:t>
      </w:r>
      <w:r w:rsidRPr="00D31FFA">
        <w:rPr>
          <w:rFonts w:ascii="Tahoma" w:eastAsia="Verdana" w:hAnsi="Tahoma" w:cs="Tahoma"/>
          <w:spacing w:val="-13"/>
          <w:sz w:val="22"/>
          <w:szCs w:val="22"/>
          <w:lang w:bidi="pt-BR"/>
        </w:rPr>
        <w:t xml:space="preserve"> da Emissora</w:t>
      </w:r>
      <w:r w:rsidRPr="00D31FFA">
        <w:rPr>
          <w:rFonts w:ascii="Tahoma" w:eastAsia="Verdana" w:hAnsi="Tahoma" w:cs="Tahoma"/>
          <w:sz w:val="22"/>
          <w:szCs w:val="22"/>
          <w:lang w:bidi="pt-BR"/>
        </w:rPr>
        <w:t xml:space="preserve"> (“</w:t>
      </w:r>
      <w:r w:rsidRPr="00D31FFA">
        <w:rPr>
          <w:rFonts w:ascii="Tahoma" w:eastAsia="Verdana" w:hAnsi="Tahoma" w:cs="Tahoma"/>
          <w:sz w:val="22"/>
          <w:szCs w:val="22"/>
          <w:u w:val="single"/>
          <w:lang w:bidi="pt-BR"/>
        </w:rPr>
        <w:t>Controladas</w:t>
      </w:r>
      <w:r w:rsidRPr="00D31FFA">
        <w:rPr>
          <w:rFonts w:ascii="Tahoma" w:eastAsia="Verdana" w:hAnsi="Tahoma" w:cs="Tahoma"/>
          <w:spacing w:val="-13"/>
          <w:sz w:val="22"/>
          <w:szCs w:val="22"/>
          <w:u w:val="single"/>
          <w:lang w:bidi="pt-BR"/>
        </w:rPr>
        <w:t xml:space="preserve"> </w:t>
      </w:r>
      <w:r w:rsidRPr="00D31FFA">
        <w:rPr>
          <w:rFonts w:ascii="Tahoma" w:eastAsia="Verdana" w:hAnsi="Tahoma" w:cs="Tahoma"/>
          <w:sz w:val="22"/>
          <w:szCs w:val="22"/>
          <w:u w:val="single"/>
          <w:lang w:bidi="pt-BR"/>
        </w:rPr>
        <w:t>Relevantes</w:t>
      </w:r>
      <w:r w:rsidRPr="00D31FFA">
        <w:rPr>
          <w:rFonts w:ascii="Tahoma" w:eastAsia="Verdana" w:hAnsi="Tahoma" w:cs="Tahoma"/>
          <w:sz w:val="22"/>
          <w:szCs w:val="22"/>
          <w:lang w:bidi="pt-BR"/>
        </w:rPr>
        <w:t>”); (b) pedido de autofalência pela Emissora e/ou por Controladas Relevantes,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independente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deferimento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respectivo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pedido;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pedido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falência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da Emissora e/ou de Controladas Relevantes, formulado por terceiros (ou insolvência, conforme aplicável) e não elidido ou contestado no prazo legal ou de outra forma sanado; (d) decretação de falência, liquidação, dissolução, insolvência (conforme aplicável) da Emissora e/ou de Controladas Relevantes; ou (e) extinção da Emissora e/ou de Controlada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Relevante;</w:t>
      </w:r>
      <w:r w:rsidR="00D65120" w:rsidRPr="00D31FFA">
        <w:rPr>
          <w:rFonts w:ascii="Tahoma" w:eastAsia="Verdana" w:hAnsi="Tahoma" w:cs="Tahoma"/>
          <w:sz w:val="22"/>
          <w:szCs w:val="22"/>
          <w:lang w:bidi="pt-BR"/>
        </w:rPr>
        <w:t xml:space="preserve"> e</w:t>
      </w:r>
    </w:p>
    <w:p w14:paraId="71188AFF" w14:textId="51C144C0"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transformação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tipo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societário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nos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termos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artigos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220</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222</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da Lei das Sociedades por</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Ações</w:t>
      </w:r>
      <w:r w:rsidR="00D65120" w:rsidRPr="00D31FFA">
        <w:rPr>
          <w:rFonts w:ascii="Tahoma" w:eastAsia="Verdana" w:hAnsi="Tahoma" w:cs="Tahoma"/>
          <w:sz w:val="22"/>
          <w:szCs w:val="22"/>
          <w:lang w:bidi="pt-BR"/>
        </w:rPr>
        <w:t>.</w:t>
      </w:r>
    </w:p>
    <w:p w14:paraId="256B9854" w14:textId="642679B4" w:rsidR="002E7D1B" w:rsidRPr="00D31FFA" w:rsidRDefault="002E7D1B" w:rsidP="00FE73A9">
      <w:pPr>
        <w:numPr>
          <w:ilvl w:val="0"/>
          <w:numId w:val="30"/>
        </w:numPr>
        <w:autoSpaceDE w:val="0"/>
        <w:autoSpaceDN w:val="0"/>
        <w:spacing w:after="240" w:line="320" w:lineRule="atLeast"/>
        <w:ind w:left="0" w:right="263" w:firstLine="0"/>
        <w:rPr>
          <w:rFonts w:ascii="Tahoma" w:eastAsia="Verdana" w:hAnsi="Tahoma" w:cs="Tahoma"/>
          <w:sz w:val="22"/>
          <w:szCs w:val="22"/>
          <w:lang w:bidi="pt-BR"/>
        </w:rPr>
      </w:pPr>
      <w:r w:rsidRPr="00D31FFA">
        <w:rPr>
          <w:rFonts w:ascii="Tahoma" w:eastAsia="Verdana" w:hAnsi="Tahoma" w:cs="Tahoma"/>
          <w:sz w:val="22"/>
          <w:szCs w:val="22"/>
          <w:lang w:bidi="pt-BR"/>
        </w:rPr>
        <w:t>No caso de incidência das hipóteses abaixo, o Agente Fiduciário deverá convocar, no prazo de 5 (cinco) Dias Úteis a contar de sua ciência, Assembleia Geral de Debenturistas, para deliberar acerca da não declaração de vencimento antecipado das Debêntures,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tornando-se,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conforme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caso,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imediatamente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exigível</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 xml:space="preserve">pagamento do Valor Nominal Unitário, acrescido da Remuneração e dos Encargos Moratórios, se houver, calculados </w:t>
      </w:r>
      <w:r w:rsidRPr="00D31FFA">
        <w:rPr>
          <w:rFonts w:ascii="Tahoma" w:eastAsia="Verdana" w:hAnsi="Tahoma" w:cs="Tahoma"/>
          <w:i/>
          <w:sz w:val="22"/>
          <w:szCs w:val="22"/>
          <w:lang w:bidi="pt-BR"/>
        </w:rPr>
        <w:t>pro rata temporis</w:t>
      </w:r>
      <w:r w:rsidRPr="00D31FFA">
        <w:rPr>
          <w:rFonts w:ascii="Tahoma" w:eastAsia="Verdana" w:hAnsi="Tahoma" w:cs="Tahoma"/>
          <w:sz w:val="22"/>
          <w:szCs w:val="22"/>
          <w:lang w:bidi="pt-BR"/>
        </w:rPr>
        <w:t xml:space="preserve">, a partir da </w:t>
      </w:r>
      <w:r w:rsidR="003C6C86" w:rsidRPr="00D31FFA">
        <w:rPr>
          <w:rFonts w:ascii="Tahoma" w:eastAsia="Verdana" w:hAnsi="Tahoma" w:cs="Tahoma"/>
          <w:iCs/>
          <w:sz w:val="22"/>
          <w:szCs w:val="22"/>
          <w:lang w:bidi="pt-BR"/>
        </w:rPr>
        <w:t>Data de Início da Rentabilidade</w:t>
      </w:r>
      <w:r w:rsidRPr="00D31FFA">
        <w:rPr>
          <w:rFonts w:ascii="Tahoma" w:eastAsia="Verdana" w:hAnsi="Tahoma" w:cs="Tahoma"/>
          <w:sz w:val="22"/>
          <w:szCs w:val="22"/>
          <w:lang w:bidi="pt-BR"/>
        </w:rPr>
        <w:t>, ou da Data de Pagamento da Remuneração imediatamente anterior, conforme o caso, até a data do seu efetivo pagamento, independentemente de aviso, notificação judicial ou extrajudicial ou interpelação, nos termos Cláusula</w:t>
      </w:r>
      <w:r w:rsidR="00C001ED" w:rsidRPr="00D31FFA">
        <w:rPr>
          <w:rFonts w:ascii="Tahoma" w:eastAsia="Verdana" w:hAnsi="Tahoma" w:cs="Tahoma"/>
          <w:sz w:val="22"/>
          <w:szCs w:val="22"/>
          <w:lang w:bidi="pt-BR"/>
        </w:rPr>
        <w:t> </w:t>
      </w:r>
      <w:r w:rsidR="00F33146" w:rsidRPr="00D31FFA">
        <w:rPr>
          <w:rFonts w:ascii="Tahoma" w:eastAsia="Verdana" w:hAnsi="Tahoma" w:cs="Tahoma"/>
          <w:sz w:val="22"/>
          <w:szCs w:val="22"/>
          <w:lang w:bidi="pt-BR"/>
        </w:rPr>
        <w:fldChar w:fldCharType="begin"/>
      </w:r>
      <w:r w:rsidR="00F33146" w:rsidRPr="00D31FFA">
        <w:rPr>
          <w:rFonts w:ascii="Tahoma" w:eastAsia="Verdana" w:hAnsi="Tahoma" w:cs="Tahoma"/>
          <w:sz w:val="22"/>
          <w:szCs w:val="22"/>
          <w:lang w:bidi="pt-BR"/>
        </w:rPr>
        <w:instrText xml:space="preserve"> REF _Ref99536234 \r \h </w:instrText>
      </w:r>
      <w:r w:rsidR="00747D4F" w:rsidRPr="00D31FFA">
        <w:rPr>
          <w:rFonts w:ascii="Tahoma" w:eastAsia="Verdana" w:hAnsi="Tahoma" w:cs="Tahoma"/>
          <w:sz w:val="22"/>
          <w:szCs w:val="22"/>
          <w:lang w:bidi="pt-BR"/>
        </w:rPr>
        <w:instrText xml:space="preserve"> \* MERGEFORMAT </w:instrText>
      </w:r>
      <w:r w:rsidR="00F33146" w:rsidRPr="00D31FFA">
        <w:rPr>
          <w:rFonts w:ascii="Tahoma" w:eastAsia="Verdana" w:hAnsi="Tahoma" w:cs="Tahoma"/>
          <w:sz w:val="22"/>
          <w:szCs w:val="22"/>
          <w:lang w:bidi="pt-BR"/>
        </w:rPr>
      </w:r>
      <w:r w:rsidR="00F33146"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6.1.2</w:t>
      </w:r>
      <w:r w:rsidR="00F33146"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 xml:space="preserve"> abaixo (cada um, um “</w:t>
      </w:r>
      <w:r w:rsidRPr="00D31FFA">
        <w:rPr>
          <w:rFonts w:ascii="Tahoma" w:eastAsia="Verdana" w:hAnsi="Tahoma" w:cs="Tahoma"/>
          <w:sz w:val="22"/>
          <w:szCs w:val="22"/>
          <w:u w:val="single"/>
          <w:lang w:bidi="pt-BR"/>
        </w:rPr>
        <w:t>Evento de Vencimento</w:t>
      </w:r>
      <w:r w:rsidRPr="00D31FFA">
        <w:rPr>
          <w:rFonts w:ascii="Tahoma" w:eastAsia="Verdana" w:hAnsi="Tahoma" w:cs="Tahoma"/>
          <w:spacing w:val="-9"/>
          <w:sz w:val="22"/>
          <w:szCs w:val="22"/>
          <w:u w:val="single"/>
          <w:lang w:bidi="pt-BR"/>
        </w:rPr>
        <w:t xml:space="preserve"> </w:t>
      </w:r>
      <w:r w:rsidRPr="00D31FFA">
        <w:rPr>
          <w:rFonts w:ascii="Tahoma" w:eastAsia="Verdana" w:hAnsi="Tahoma" w:cs="Tahoma"/>
          <w:sz w:val="22"/>
          <w:szCs w:val="22"/>
          <w:u w:val="single"/>
          <w:lang w:bidi="pt-BR"/>
        </w:rPr>
        <w:t>Antecipado Não Automático</w:t>
      </w:r>
      <w:r w:rsidRPr="00D31FFA">
        <w:rPr>
          <w:rFonts w:ascii="Tahoma" w:eastAsia="Verdana" w:hAnsi="Tahoma" w:cs="Tahoma"/>
          <w:sz w:val="22"/>
          <w:szCs w:val="22"/>
          <w:lang w:bidi="pt-BR"/>
        </w:rPr>
        <w:t xml:space="preserve">”). Nesse caso, o quórum de deliberação para não declaração de vencimento antecipado das Debêntures será de (i) 50% (cinquenta por cento) das Debêntures em Circulação (conforme abaixo definido), em primeira convocação ou (ii) 50% das Debêntures em Circulação presentes desde que representem pelo menos 25% (vinte e cinco por cento) dos Debenturistas, em segunda convocação. Caso não haja quórum, de </w:t>
      </w:r>
      <w:r w:rsidRPr="00D31FFA">
        <w:rPr>
          <w:rFonts w:ascii="Tahoma" w:eastAsia="Verdana" w:hAnsi="Tahoma" w:cs="Tahoma"/>
          <w:sz w:val="22"/>
          <w:szCs w:val="22"/>
          <w:lang w:bidi="pt-BR"/>
        </w:rPr>
        <w:lastRenderedPageBreak/>
        <w:t>instalação em segunda convocação, e/ou de deliberação, para não declarar o vencimento antecipado conforme o estipulado nesta Cláusula, as Debêntures serão declaradas vencidas:</w:t>
      </w:r>
    </w:p>
    <w:p w14:paraId="2BBF8631"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pelo descumprimento, pela Emissora, de qualquer obrigação não pecuniária prevista nesta Escritura </w:t>
      </w:r>
      <w:r w:rsidR="00161816" w:rsidRPr="00D31FFA">
        <w:rPr>
          <w:rFonts w:ascii="Tahoma" w:eastAsia="Verdana" w:hAnsi="Tahoma" w:cs="Tahoma"/>
          <w:sz w:val="22"/>
          <w:szCs w:val="22"/>
          <w:lang w:bidi="pt-BR"/>
        </w:rPr>
        <w:t xml:space="preserve">de Emissão </w:t>
      </w:r>
      <w:r w:rsidRPr="00D31FFA">
        <w:rPr>
          <w:rFonts w:ascii="Tahoma" w:eastAsia="Verdana" w:hAnsi="Tahoma" w:cs="Tahoma"/>
          <w:sz w:val="22"/>
          <w:szCs w:val="22"/>
          <w:lang w:bidi="pt-BR"/>
        </w:rPr>
        <w:t>não sanado no prazo máximo de 7 (sete) Dias Úteis contados da data do referido descumprimento, observado que tal prazo não será aplicável às obrigações</w:t>
      </w:r>
      <w:r w:rsidRPr="00D31FFA">
        <w:rPr>
          <w:rFonts w:ascii="Tahoma" w:eastAsia="Verdana" w:hAnsi="Tahoma" w:cs="Tahoma"/>
          <w:spacing w:val="-50"/>
          <w:sz w:val="22"/>
          <w:szCs w:val="22"/>
          <w:lang w:bidi="pt-BR"/>
        </w:rPr>
        <w:t xml:space="preserve"> </w:t>
      </w:r>
      <w:r w:rsidRPr="00D31FFA">
        <w:rPr>
          <w:rFonts w:ascii="Tahoma" w:eastAsia="Verdana" w:hAnsi="Tahoma" w:cs="Tahoma"/>
          <w:sz w:val="22"/>
          <w:szCs w:val="22"/>
          <w:lang w:bidi="pt-BR"/>
        </w:rPr>
        <w:t>para 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quais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tenha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sido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estipulado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prazo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cura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específico,</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caso</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aplicará</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referido prazo de cura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específico;</w:t>
      </w:r>
    </w:p>
    <w:p w14:paraId="6D8BC616"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caso provarem-se falsas, enganosas ou incorretas, neste último caso,</w:t>
      </w:r>
      <w:r w:rsidRPr="00D31FFA">
        <w:rPr>
          <w:rFonts w:ascii="Tahoma" w:eastAsia="Verdana" w:hAnsi="Tahoma" w:cs="Tahoma"/>
          <w:sz w:val="22"/>
          <w:szCs w:val="22"/>
          <w:lang w:val="pt-PT" w:bidi="pt-BR"/>
        </w:rPr>
        <w:t xml:space="preserve"> em seus aspectos relevantes, </w:t>
      </w:r>
      <w:r w:rsidRPr="00D31FFA">
        <w:rPr>
          <w:rFonts w:ascii="Tahoma" w:eastAsia="Verdana" w:hAnsi="Tahoma" w:cs="Tahoma"/>
          <w:sz w:val="22"/>
          <w:szCs w:val="22"/>
          <w:lang w:bidi="pt-BR"/>
        </w:rPr>
        <w:t>as declarações e garantias prestadas pela Emissora nesta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263B345A" w14:textId="46260B76"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protesto de títulos por cujo pagamento a Emissora e/ou qualquer das Controladas Relevantes seja responsável, em valor, individual ou em conjunto, superior ao menor valor entre (a) 15% (quinze por cento) do EBITDA acumulado dos últimos 12 (doze) meses, auferidos com base nas últimas demonstrações financeiras consolidadas da Emissora divulgadas; e (b) o menor valor de corte (</w:t>
      </w:r>
      <w:r w:rsidRPr="00D31FFA">
        <w:rPr>
          <w:rFonts w:ascii="Tahoma" w:eastAsia="Verdana" w:hAnsi="Tahoma" w:cs="Tahoma"/>
          <w:i/>
          <w:sz w:val="22"/>
          <w:szCs w:val="22"/>
          <w:lang w:bidi="pt-BR"/>
        </w:rPr>
        <w:t>threshold</w:t>
      </w:r>
      <w:r w:rsidRPr="00D31FFA">
        <w:rPr>
          <w:rFonts w:ascii="Tahoma" w:eastAsia="Verdana" w:hAnsi="Tahoma" w:cs="Tahoma"/>
          <w:sz w:val="22"/>
          <w:szCs w:val="22"/>
          <w:lang w:bidi="pt-BR"/>
        </w:rPr>
        <w:t>) que a Emissora esteja sujeita nas dívidas financeiras vigentes que seja tomadora, incluindo operações no mercado de capitais local e equivalentes em outras moedas nos mercados de capitais internacionais, exceto se: no prazo máximo de até 15 (quinze) Dias Úteis contados da data da intimação do protesto ou no devido prazo legal, o que for menor, a Emissora comprovar ao Agente Fiduciário que referido protesto (1) foi pago, sustado ou cancelado; (2) teve garantia apresentada em juízo; ou (3) teve os seus efeitos suspensos por decisão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 xml:space="preserve">judicial; </w:t>
      </w:r>
    </w:p>
    <w:p w14:paraId="48542C00"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inadimplemento de quaisquer obrigações financeiras da Emissora e/ou de Controladas Relevantes, </w:t>
      </w:r>
      <w:r w:rsidRPr="00D31FFA">
        <w:rPr>
          <w:rFonts w:ascii="Tahoma" w:eastAsia="Verdana" w:hAnsi="Tahoma" w:cs="Tahoma"/>
          <w:sz w:val="22"/>
          <w:szCs w:val="22"/>
          <w:lang w:val="pt-PT" w:bidi="pt-BR"/>
        </w:rPr>
        <w:t>decorrente de operações no mercado financeiro e/ou de capitais</w:t>
      </w:r>
      <w:r w:rsidRPr="00D31FFA">
        <w:rPr>
          <w:rFonts w:ascii="Tahoma" w:eastAsia="Verdana" w:hAnsi="Tahoma" w:cs="Tahoma"/>
          <w:sz w:val="22"/>
          <w:szCs w:val="22"/>
          <w:lang w:bidi="pt-BR"/>
        </w:rPr>
        <w:t>, em valor individual ou agregado, superior ao menor valor entre (i) 15% (quinze por cento) do EBITDA acumulado dos últimos 12 (doze) meses, auferidos com base nas últimas demonstrações financeiras consolidadas da Emissora divulgadas; e (ii) o menor valor de corte (</w:t>
      </w:r>
      <w:r w:rsidRPr="00D31FFA">
        <w:rPr>
          <w:rFonts w:ascii="Tahoma" w:eastAsia="Verdana" w:hAnsi="Tahoma" w:cs="Tahoma"/>
          <w:i/>
          <w:sz w:val="22"/>
          <w:szCs w:val="22"/>
          <w:lang w:bidi="pt-BR"/>
        </w:rPr>
        <w:t>threshold</w:t>
      </w:r>
      <w:r w:rsidRPr="00D31FFA">
        <w:rPr>
          <w:rFonts w:ascii="Tahoma" w:eastAsia="Verdana" w:hAnsi="Tahoma" w:cs="Tahoma"/>
          <w:sz w:val="22"/>
          <w:szCs w:val="22"/>
          <w:lang w:bidi="pt-BR"/>
        </w:rPr>
        <w:t>) que a Emissora esteja sujeita nas dívidas financeiras vigentes que seja tomadora,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incluindo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operações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mercado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capitais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local</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equivalentes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outras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moedas nos mercados de capitais internacionais, observados eventuais prazos de cura estabelecidos na referida obrigação/contrato e/ou aqueles eventualmente negociados com referidos terceiros ou em até 2 (dois) Dias Úteis contados do referido inadimplemento caso não haja prazo de cura específico;</w:t>
      </w:r>
    </w:p>
    <w:p w14:paraId="6028C487" w14:textId="6175F638"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lastRenderedPageBreak/>
        <w:t>descumprimento do índice financeiro indicado abaixo, aferido anualmente,</w:t>
      </w:r>
      <w:r w:rsidRPr="00D31FFA">
        <w:rPr>
          <w:rFonts w:ascii="Tahoma" w:eastAsia="Verdana" w:hAnsi="Tahoma" w:cs="Tahoma"/>
          <w:spacing w:val="27"/>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26"/>
          <w:sz w:val="22"/>
          <w:szCs w:val="22"/>
          <w:lang w:bidi="pt-BR"/>
        </w:rPr>
        <w:t xml:space="preserve"> </w:t>
      </w:r>
      <w:r w:rsidRPr="00D31FFA">
        <w:rPr>
          <w:rFonts w:ascii="Tahoma" w:eastAsia="Verdana" w:hAnsi="Tahoma" w:cs="Tahoma"/>
          <w:sz w:val="22"/>
          <w:szCs w:val="22"/>
          <w:lang w:bidi="pt-BR"/>
        </w:rPr>
        <w:t>base</w:t>
      </w:r>
      <w:r w:rsidRPr="00D31FFA">
        <w:rPr>
          <w:rFonts w:ascii="Tahoma" w:eastAsia="Verdana" w:hAnsi="Tahoma" w:cs="Tahoma"/>
          <w:spacing w:val="27"/>
          <w:sz w:val="22"/>
          <w:szCs w:val="22"/>
          <w:lang w:bidi="pt-BR"/>
        </w:rPr>
        <w:t xml:space="preserve"> </w:t>
      </w:r>
      <w:r w:rsidRPr="00D31FFA">
        <w:rPr>
          <w:rFonts w:ascii="Tahoma" w:eastAsia="Verdana" w:hAnsi="Tahoma" w:cs="Tahoma"/>
          <w:sz w:val="22"/>
          <w:szCs w:val="22"/>
          <w:lang w:bidi="pt-BR"/>
        </w:rPr>
        <w:t>nos</w:t>
      </w:r>
      <w:r w:rsidRPr="00D31FFA">
        <w:rPr>
          <w:rFonts w:ascii="Tahoma" w:eastAsia="Verdana" w:hAnsi="Tahoma" w:cs="Tahoma"/>
          <w:spacing w:val="25"/>
          <w:sz w:val="22"/>
          <w:szCs w:val="22"/>
          <w:lang w:bidi="pt-BR"/>
        </w:rPr>
        <w:t xml:space="preserve"> </w:t>
      </w:r>
      <w:r w:rsidRPr="00D31FFA">
        <w:rPr>
          <w:rFonts w:ascii="Tahoma" w:eastAsia="Verdana" w:hAnsi="Tahoma" w:cs="Tahoma"/>
          <w:sz w:val="22"/>
          <w:szCs w:val="22"/>
          <w:lang w:bidi="pt-BR"/>
        </w:rPr>
        <w:t>últimos</w:t>
      </w:r>
      <w:r w:rsidRPr="00D31FFA">
        <w:rPr>
          <w:rFonts w:ascii="Tahoma" w:eastAsia="Verdana" w:hAnsi="Tahoma" w:cs="Tahoma"/>
          <w:spacing w:val="25"/>
          <w:sz w:val="22"/>
          <w:szCs w:val="22"/>
          <w:lang w:bidi="pt-BR"/>
        </w:rPr>
        <w:t xml:space="preserve"> </w:t>
      </w:r>
      <w:r w:rsidRPr="00D31FFA">
        <w:rPr>
          <w:rFonts w:ascii="Tahoma" w:eastAsia="Verdana" w:hAnsi="Tahoma" w:cs="Tahoma"/>
          <w:sz w:val="22"/>
          <w:szCs w:val="22"/>
          <w:lang w:bidi="pt-BR"/>
        </w:rPr>
        <w:t>12</w:t>
      </w:r>
      <w:r w:rsidRPr="00D31FFA">
        <w:rPr>
          <w:rFonts w:ascii="Tahoma" w:eastAsia="Verdana" w:hAnsi="Tahoma" w:cs="Tahoma"/>
          <w:spacing w:val="26"/>
          <w:sz w:val="22"/>
          <w:szCs w:val="22"/>
          <w:lang w:bidi="pt-BR"/>
        </w:rPr>
        <w:t xml:space="preserve"> </w:t>
      </w:r>
      <w:r w:rsidRPr="00D31FFA">
        <w:rPr>
          <w:rFonts w:ascii="Tahoma" w:eastAsia="Verdana" w:hAnsi="Tahoma" w:cs="Tahoma"/>
          <w:sz w:val="22"/>
          <w:szCs w:val="22"/>
          <w:lang w:bidi="pt-BR"/>
        </w:rPr>
        <w:t>(doze)</w:t>
      </w:r>
      <w:r w:rsidRPr="00D31FFA">
        <w:rPr>
          <w:rFonts w:ascii="Tahoma" w:eastAsia="Verdana" w:hAnsi="Tahoma" w:cs="Tahoma"/>
          <w:spacing w:val="32"/>
          <w:sz w:val="22"/>
          <w:szCs w:val="22"/>
          <w:lang w:bidi="pt-BR"/>
        </w:rPr>
        <w:t xml:space="preserve"> </w:t>
      </w:r>
      <w:r w:rsidRPr="00D31FFA">
        <w:rPr>
          <w:rFonts w:ascii="Tahoma" w:eastAsia="Verdana" w:hAnsi="Tahoma" w:cs="Tahoma"/>
          <w:sz w:val="22"/>
          <w:szCs w:val="22"/>
          <w:lang w:bidi="pt-BR"/>
        </w:rPr>
        <w:t>meses,</w:t>
      </w:r>
      <w:r w:rsidRPr="00D31FFA">
        <w:rPr>
          <w:rFonts w:ascii="Tahoma" w:eastAsia="Verdana" w:hAnsi="Tahoma" w:cs="Tahoma"/>
          <w:spacing w:val="2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29"/>
          <w:sz w:val="22"/>
          <w:szCs w:val="22"/>
          <w:lang w:bidi="pt-BR"/>
        </w:rPr>
        <w:t xml:space="preserve"> </w:t>
      </w:r>
      <w:r w:rsidRPr="00D31FFA">
        <w:rPr>
          <w:rFonts w:ascii="Tahoma" w:eastAsia="Verdana" w:hAnsi="Tahoma" w:cs="Tahoma"/>
          <w:sz w:val="22"/>
          <w:szCs w:val="22"/>
          <w:lang w:bidi="pt-BR"/>
        </w:rPr>
        <w:t>partir</w:t>
      </w:r>
      <w:r w:rsidRPr="00D31FFA">
        <w:rPr>
          <w:rFonts w:ascii="Tahoma" w:eastAsia="Verdana" w:hAnsi="Tahoma" w:cs="Tahoma"/>
          <w:spacing w:val="24"/>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28"/>
          <w:sz w:val="22"/>
          <w:szCs w:val="22"/>
          <w:lang w:bidi="pt-BR"/>
        </w:rPr>
        <w:t xml:space="preserve"> </w:t>
      </w:r>
      <w:r w:rsidRPr="00D31FFA">
        <w:rPr>
          <w:rFonts w:ascii="Tahoma" w:eastAsia="Verdana" w:hAnsi="Tahoma" w:cs="Tahoma"/>
          <w:sz w:val="22"/>
          <w:szCs w:val="22"/>
          <w:lang w:bidi="pt-BR"/>
        </w:rPr>
        <w:t>demonstrações financeiras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auditadas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consolidadas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sendo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primeira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verificação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deverá ocorrer com base nas demonstrações financeiras de 31 de dezembro de</w:t>
      </w:r>
      <w:r w:rsidR="00D614F4" w:rsidRPr="00D31FFA">
        <w:rPr>
          <w:rFonts w:ascii="Tahoma" w:eastAsia="Verdana" w:hAnsi="Tahoma" w:cs="Tahoma"/>
          <w:sz w:val="22"/>
          <w:szCs w:val="22"/>
          <w:lang w:bidi="pt-BR"/>
        </w:rPr>
        <w:t xml:space="preserve"> 2021</w:t>
      </w:r>
      <w:r w:rsidR="009B43C4"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w:t>
      </w:r>
      <w:r w:rsidRPr="00D31FFA">
        <w:rPr>
          <w:rFonts w:ascii="Tahoma" w:eastAsia="Verdana" w:hAnsi="Tahoma" w:cs="Tahoma"/>
          <w:sz w:val="22"/>
          <w:szCs w:val="22"/>
          <w:u w:val="single"/>
          <w:lang w:bidi="pt-BR"/>
        </w:rPr>
        <w:t>Índices Financeiros</w:t>
      </w:r>
      <w:r w:rsidRPr="00D31FFA">
        <w:rPr>
          <w:rFonts w:ascii="Tahoma" w:eastAsia="Verdana" w:hAnsi="Tahoma" w:cs="Tahoma"/>
          <w:sz w:val="22"/>
          <w:szCs w:val="22"/>
          <w:lang w:bidi="pt-BR"/>
        </w:rPr>
        <w:t>”):</w:t>
      </w:r>
      <w:r w:rsidR="005F433E" w:rsidRPr="00D31FFA">
        <w:rPr>
          <w:rFonts w:ascii="Tahoma" w:eastAsia="Verdana" w:hAnsi="Tahoma" w:cs="Tahoma"/>
          <w:sz w:val="22"/>
          <w:szCs w:val="22"/>
          <w:lang w:bidi="pt-BR"/>
        </w:rPr>
        <w:t xml:space="preserve"> </w:t>
      </w:r>
    </w:p>
    <w:p w14:paraId="170868A8" w14:textId="0819BB05" w:rsidR="002E7D1B" w:rsidRPr="00D31FFA" w:rsidRDefault="002E7D1B" w:rsidP="002055D8">
      <w:pPr>
        <w:numPr>
          <w:ilvl w:val="0"/>
          <w:numId w:val="21"/>
        </w:numPr>
        <w:autoSpaceDE w:val="0"/>
        <w:autoSpaceDN w:val="0"/>
        <w:spacing w:after="240" w:line="320" w:lineRule="atLeast"/>
        <w:ind w:left="851" w:firstLine="0"/>
        <w:rPr>
          <w:rFonts w:ascii="Tahoma" w:eastAsia="Verdana" w:hAnsi="Tahoma" w:cs="Tahoma"/>
          <w:sz w:val="22"/>
          <w:szCs w:val="22"/>
          <w:lang w:bidi="pt-BR"/>
        </w:rPr>
      </w:pPr>
      <w:r w:rsidRPr="00D31FFA">
        <w:rPr>
          <w:rFonts w:ascii="Tahoma" w:eastAsia="Verdana" w:hAnsi="Tahoma" w:cs="Tahoma"/>
          <w:b/>
          <w:bCs/>
          <w:sz w:val="22"/>
          <w:szCs w:val="22"/>
          <w:lang w:bidi="pt-BR"/>
        </w:rPr>
        <w:t>Dívida Financeira Líquida/EBITDA: menor ou igual a</w:t>
      </w:r>
      <w:r w:rsidRPr="00D31FFA">
        <w:rPr>
          <w:rFonts w:ascii="Tahoma" w:eastAsia="Verdana" w:hAnsi="Tahoma" w:cs="Tahoma"/>
          <w:b/>
          <w:bCs/>
          <w:spacing w:val="-2"/>
          <w:sz w:val="22"/>
          <w:szCs w:val="22"/>
          <w:lang w:bidi="pt-BR"/>
        </w:rPr>
        <w:t xml:space="preserve"> </w:t>
      </w:r>
      <w:r w:rsidRPr="00D31FFA">
        <w:rPr>
          <w:rFonts w:ascii="Tahoma" w:eastAsia="Verdana" w:hAnsi="Tahoma" w:cs="Tahoma"/>
          <w:b/>
          <w:bCs/>
          <w:sz w:val="22"/>
          <w:szCs w:val="22"/>
          <w:lang w:bidi="pt-BR"/>
        </w:rPr>
        <w:t xml:space="preserve">3,5x com alteração </w:t>
      </w:r>
      <w:r w:rsidR="003012C9" w:rsidRPr="00D31FFA">
        <w:rPr>
          <w:rFonts w:ascii="Tahoma" w:eastAsia="Verdana" w:hAnsi="Tahoma" w:cs="Tahoma"/>
          <w:b/>
          <w:bCs/>
          <w:sz w:val="22"/>
          <w:szCs w:val="22"/>
          <w:lang w:bidi="pt-BR"/>
        </w:rPr>
        <w:tab/>
      </w:r>
      <w:r w:rsidRPr="00D31FFA">
        <w:rPr>
          <w:rFonts w:ascii="Tahoma" w:eastAsia="Verdana" w:hAnsi="Tahoma" w:cs="Tahoma"/>
          <w:b/>
          <w:bCs/>
          <w:sz w:val="22"/>
          <w:szCs w:val="22"/>
          <w:lang w:bidi="pt-BR"/>
        </w:rPr>
        <w:t>automática para “menor ou igual a 4,0x”, observado o disposto abaixo</w:t>
      </w:r>
      <w:r w:rsidRPr="00D31FFA">
        <w:rPr>
          <w:rFonts w:ascii="Tahoma" w:eastAsia="Verdana" w:hAnsi="Tahoma" w:cs="Tahoma"/>
          <w:sz w:val="22"/>
          <w:szCs w:val="22"/>
          <w:lang w:bidi="pt-BR"/>
        </w:rPr>
        <w:t>:</w:t>
      </w:r>
    </w:p>
    <w:p w14:paraId="786201F5" w14:textId="7E1275A0" w:rsidR="002E7D1B" w:rsidRPr="00D31FFA" w:rsidRDefault="002E7D1B" w:rsidP="002055D8">
      <w:pPr>
        <w:autoSpaceDE w:val="0"/>
        <w:autoSpaceDN w:val="0"/>
        <w:spacing w:after="240" w:line="320" w:lineRule="atLeast"/>
        <w:ind w:left="851" w:right="264"/>
        <w:rPr>
          <w:rFonts w:ascii="Tahoma" w:eastAsia="Verdana" w:hAnsi="Tahoma" w:cs="Tahoma"/>
          <w:sz w:val="22"/>
          <w:szCs w:val="22"/>
          <w:lang w:bidi="pt-BR"/>
        </w:rPr>
      </w:pPr>
      <w:r w:rsidRPr="00D31FFA">
        <w:rPr>
          <w:rFonts w:ascii="Tahoma" w:eastAsia="Verdana" w:hAnsi="Tahoma" w:cs="Tahoma"/>
          <w:sz w:val="22"/>
          <w:szCs w:val="22"/>
          <w:lang w:bidi="pt-BR"/>
        </w:rPr>
        <w:t>“</w:t>
      </w:r>
      <w:r w:rsidRPr="00D31FFA">
        <w:rPr>
          <w:rFonts w:ascii="Tahoma" w:eastAsia="Verdana" w:hAnsi="Tahoma" w:cs="Tahoma"/>
          <w:sz w:val="22"/>
          <w:szCs w:val="22"/>
          <w:u w:val="single"/>
          <w:lang w:bidi="pt-BR"/>
        </w:rPr>
        <w:t>Dívida Financeira Líquida</w:t>
      </w:r>
      <w:r w:rsidRPr="00D31FFA">
        <w:rPr>
          <w:rFonts w:ascii="Tahoma" w:eastAsia="Verdana" w:hAnsi="Tahoma" w:cs="Tahoma"/>
          <w:sz w:val="22"/>
          <w:szCs w:val="22"/>
          <w:lang w:bidi="pt-BR"/>
        </w:rPr>
        <w:t xml:space="preserve">” </w:t>
      </w:r>
      <w:r w:rsidR="006E68D6" w:rsidRPr="00D31FFA">
        <w:rPr>
          <w:rFonts w:ascii="Tahoma" w:eastAsia="Verdana" w:hAnsi="Tahoma" w:cs="Tahoma"/>
          <w:sz w:val="22"/>
          <w:szCs w:val="22"/>
          <w:lang w:bidi="pt-BR"/>
        </w:rPr>
        <w:t>significa a significa, a somatória de (i) todos os endividamentos consolidados no que diz respeito a empréstimos de qualquer instituição financeira; (ii) todas as obrigações consolidadas representadas por debêntures, notas promissórias ou outros títulos e/ou valores mobiliários similares; (ii) dívidas líquidas do saldo a receber e do saldo a pagar decorrentes de derivativos, incluindo contratos de hedge e/ou quaisquer outros contratos de derivativos, excluindo efeitos temporais de marcação a mercado menos o saldo em caixa e o saldo de aplicações financeiras</w:t>
      </w:r>
      <w:r w:rsidRPr="00D31FFA">
        <w:rPr>
          <w:rFonts w:ascii="Tahoma" w:eastAsia="Verdana" w:hAnsi="Tahoma" w:cs="Tahoma"/>
          <w:sz w:val="22"/>
          <w:szCs w:val="22"/>
          <w:lang w:bidi="pt-BR"/>
        </w:rPr>
        <w:t>.</w:t>
      </w:r>
    </w:p>
    <w:p w14:paraId="62F20DFC" w14:textId="77777777" w:rsidR="002E7D1B" w:rsidRPr="00D31FFA" w:rsidRDefault="002E7D1B" w:rsidP="002055D8">
      <w:pPr>
        <w:autoSpaceDE w:val="0"/>
        <w:autoSpaceDN w:val="0"/>
        <w:spacing w:after="240" w:line="320" w:lineRule="atLeast"/>
        <w:ind w:left="851" w:right="260"/>
        <w:rPr>
          <w:rFonts w:ascii="Tahoma" w:eastAsia="Verdana" w:hAnsi="Tahoma" w:cs="Tahoma"/>
          <w:sz w:val="22"/>
          <w:szCs w:val="22"/>
          <w:lang w:bidi="pt-BR"/>
        </w:rPr>
      </w:pPr>
      <w:r w:rsidRPr="00D31FFA">
        <w:rPr>
          <w:rFonts w:ascii="Tahoma" w:eastAsia="Verdana" w:hAnsi="Tahoma" w:cs="Tahoma"/>
          <w:sz w:val="22"/>
          <w:szCs w:val="22"/>
          <w:lang w:bidi="pt-BR"/>
        </w:rPr>
        <w:t>“</w:t>
      </w:r>
      <w:r w:rsidRPr="00D31FFA">
        <w:rPr>
          <w:rFonts w:ascii="Tahoma" w:eastAsia="Verdana" w:hAnsi="Tahoma" w:cs="Tahoma"/>
          <w:sz w:val="22"/>
          <w:szCs w:val="22"/>
          <w:u w:val="single"/>
          <w:lang w:bidi="pt-BR"/>
        </w:rPr>
        <w:t>EBITDA</w:t>
      </w:r>
      <w:r w:rsidRPr="00D31FFA">
        <w:rPr>
          <w:rFonts w:ascii="Tahoma" w:eastAsia="Verdana" w:hAnsi="Tahoma" w:cs="Tahoma"/>
          <w:sz w:val="22"/>
          <w:szCs w:val="22"/>
          <w:lang w:bidi="pt-BR"/>
        </w:rPr>
        <w:t>”: significa, para qualquer período, o somatório do resultado antes do resultado financeiro e dos tributos, acrescido de todos os valores atribuíveis a (sem duplicidade) depreciação e amortização, incluindo a amortização do direito de concessão, sendo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certo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EBITDA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deverá</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calculado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base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nos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últimos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12</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(doze)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meses baseado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nas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demonstrações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financeiras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consolidadas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auditadas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 xml:space="preserve">caso de aquisição de novos ativos que incorporarão o portfólio de negócios da Emissora, será considerado o EBITDA </w:t>
      </w:r>
      <w:proofErr w:type="gramStart"/>
      <w:r w:rsidRPr="00D31FFA">
        <w:rPr>
          <w:rFonts w:ascii="Tahoma" w:eastAsia="Verdana" w:hAnsi="Tahoma" w:cs="Tahoma"/>
          <w:i/>
          <w:sz w:val="22"/>
          <w:szCs w:val="22"/>
          <w:lang w:bidi="pt-BR"/>
        </w:rPr>
        <w:t>pro forma</w:t>
      </w:r>
      <w:proofErr w:type="gramEnd"/>
      <w:r w:rsidRPr="00D31FFA">
        <w:rPr>
          <w:rFonts w:ascii="Tahoma" w:eastAsia="Verdana" w:hAnsi="Tahoma" w:cs="Tahoma"/>
          <w:sz w:val="22"/>
          <w:szCs w:val="22"/>
          <w:lang w:bidi="pt-BR"/>
        </w:rPr>
        <w:t xml:space="preserve"> 12 (doze) meses de tal ativo para apuração do índice consolidado da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Emissora.</w:t>
      </w:r>
    </w:p>
    <w:p w14:paraId="7B0F71A8" w14:textId="77777777" w:rsidR="002E7D1B" w:rsidRPr="00D31FFA" w:rsidRDefault="002E7D1B" w:rsidP="002055D8">
      <w:pPr>
        <w:autoSpaceDE w:val="0"/>
        <w:autoSpaceDN w:val="0"/>
        <w:spacing w:after="240" w:line="320" w:lineRule="atLeast"/>
        <w:ind w:left="851" w:right="260"/>
        <w:rPr>
          <w:rFonts w:ascii="Tahoma" w:eastAsia="Verdana" w:hAnsi="Tahoma" w:cs="Tahoma"/>
          <w:sz w:val="22"/>
          <w:szCs w:val="22"/>
          <w:lang w:bidi="pt-BR"/>
        </w:rPr>
      </w:pPr>
      <w:r w:rsidRPr="00D31FFA">
        <w:rPr>
          <w:rFonts w:ascii="Tahoma" w:eastAsia="Verdana" w:hAnsi="Tahoma" w:cs="Tahoma"/>
          <w:sz w:val="22"/>
          <w:szCs w:val="22"/>
          <w:lang w:bidi="pt-BR"/>
        </w:rPr>
        <w:t xml:space="preserve">Para apuração do EBITDA pro forma serão (i) utilizadas </w:t>
      </w:r>
      <w:r w:rsidRPr="00D31FFA">
        <w:rPr>
          <w:rFonts w:ascii="Tahoma" w:eastAsia="Verdana" w:hAnsi="Tahoma" w:cs="Tahoma"/>
          <w:spacing w:val="3"/>
          <w:sz w:val="22"/>
          <w:szCs w:val="22"/>
          <w:lang w:bidi="pt-BR"/>
        </w:rPr>
        <w:t xml:space="preserve">as </w:t>
      </w:r>
      <w:r w:rsidRPr="00D31FFA">
        <w:rPr>
          <w:rFonts w:ascii="Tahoma" w:eastAsia="Verdana" w:hAnsi="Tahoma" w:cs="Tahoma"/>
          <w:sz w:val="22"/>
          <w:szCs w:val="22"/>
          <w:lang w:bidi="pt-BR"/>
        </w:rPr>
        <w:t>informações das últimas demonstrações financeiras do ativo adquirido, observadas as definições acima, desde que auditadas por companhia de auditoria independente de renome internacional, incluindo, mas não se limitando, à: (1) Ernst &amp; Young Auditores Independentes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S/S; (2)</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PricewaterhouseCoopers;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(3)</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Deloitte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Touche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Tohmatsu</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Auditores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Independentes; (4)</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KPMG</w:t>
      </w:r>
      <w:r w:rsidRPr="00D31FFA">
        <w:rPr>
          <w:rFonts w:ascii="Tahoma" w:eastAsia="Verdana" w:hAnsi="Tahoma" w:cs="Tahoma"/>
          <w:spacing w:val="-22"/>
          <w:sz w:val="22"/>
          <w:szCs w:val="22"/>
          <w:lang w:bidi="pt-BR"/>
        </w:rPr>
        <w:t xml:space="preserve"> </w:t>
      </w:r>
      <w:r w:rsidRPr="00D31FFA">
        <w:rPr>
          <w:rFonts w:ascii="Tahoma" w:eastAsia="Verdana" w:hAnsi="Tahoma" w:cs="Tahoma"/>
          <w:sz w:val="22"/>
          <w:szCs w:val="22"/>
          <w:lang w:bidi="pt-BR"/>
        </w:rPr>
        <w:t>Auditores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Independentes;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(5)</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outra</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companhia</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auditoria</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 xml:space="preserve">independente aprovada pelos Debenturistas, representando, no mínimo, 50% (cinquenta por cento) </w:t>
      </w:r>
      <w:r w:rsidRPr="00D31FFA">
        <w:rPr>
          <w:rFonts w:ascii="Tahoma" w:eastAsia="Verdana" w:hAnsi="Tahoma" w:cs="Tahoma"/>
          <w:spacing w:val="3"/>
          <w:sz w:val="22"/>
          <w:szCs w:val="22"/>
          <w:lang w:bidi="pt-BR"/>
        </w:rPr>
        <w:t xml:space="preserve">das </w:t>
      </w:r>
      <w:r w:rsidRPr="00D31FFA">
        <w:rPr>
          <w:rFonts w:ascii="Tahoma" w:eastAsia="Verdana" w:hAnsi="Tahoma" w:cs="Tahoma"/>
          <w:sz w:val="22"/>
          <w:szCs w:val="22"/>
          <w:lang w:bidi="pt-BR"/>
        </w:rPr>
        <w:t>Debentures em Circulação e (ii) somados os valores de EBITDA considerados, sem quaisquer considerações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adicionais.</w:t>
      </w:r>
    </w:p>
    <w:p w14:paraId="1A883691" w14:textId="25377EC7" w:rsidR="002E7D1B" w:rsidRPr="00D31FFA" w:rsidRDefault="002E7D1B" w:rsidP="002055D8">
      <w:pPr>
        <w:autoSpaceDE w:val="0"/>
        <w:autoSpaceDN w:val="0"/>
        <w:spacing w:after="240" w:line="320" w:lineRule="atLeast"/>
        <w:ind w:left="851" w:right="262"/>
        <w:rPr>
          <w:rFonts w:ascii="Tahoma" w:eastAsia="Verdana" w:hAnsi="Tahoma" w:cs="Tahoma"/>
          <w:sz w:val="22"/>
          <w:szCs w:val="22"/>
          <w:lang w:bidi="pt-BR"/>
        </w:rPr>
      </w:pPr>
      <w:r w:rsidRPr="00D31FFA">
        <w:rPr>
          <w:rFonts w:ascii="Tahoma" w:eastAsia="Verdana" w:hAnsi="Tahoma" w:cs="Tahoma"/>
          <w:sz w:val="22"/>
          <w:szCs w:val="22"/>
          <w:lang w:bidi="pt-BR"/>
        </w:rPr>
        <w:lastRenderedPageBreak/>
        <w:t xml:space="preserve">Caso seja aquisição parcial, o EBITDA </w:t>
      </w:r>
      <w:proofErr w:type="gramStart"/>
      <w:r w:rsidRPr="00D31FFA">
        <w:rPr>
          <w:rFonts w:ascii="Tahoma" w:eastAsia="Verdana" w:hAnsi="Tahoma" w:cs="Tahoma"/>
          <w:i/>
          <w:sz w:val="22"/>
          <w:szCs w:val="22"/>
          <w:lang w:bidi="pt-BR"/>
        </w:rPr>
        <w:t>pro forma</w:t>
      </w:r>
      <w:proofErr w:type="gramEnd"/>
      <w:r w:rsidRPr="00D31FFA">
        <w:rPr>
          <w:rFonts w:ascii="Tahoma" w:eastAsia="Verdana" w:hAnsi="Tahoma" w:cs="Tahoma"/>
          <w:sz w:val="22"/>
          <w:szCs w:val="22"/>
          <w:lang w:bidi="pt-BR"/>
        </w:rPr>
        <w:t xml:space="preserve"> a ser considerado deverá ser na mesma proporção que for consolidada a Dívida </w:t>
      </w:r>
      <w:r w:rsidR="006E68D6" w:rsidRPr="00D31FFA">
        <w:rPr>
          <w:rFonts w:ascii="Tahoma" w:eastAsia="Verdana" w:hAnsi="Tahoma" w:cs="Tahoma"/>
          <w:sz w:val="22"/>
          <w:szCs w:val="22"/>
          <w:lang w:bidi="pt-BR"/>
        </w:rPr>
        <w:t xml:space="preserve">Financeira Líquida </w:t>
      </w:r>
      <w:r w:rsidRPr="00D31FFA">
        <w:rPr>
          <w:rFonts w:ascii="Tahoma" w:eastAsia="Verdana" w:hAnsi="Tahoma" w:cs="Tahoma"/>
          <w:sz w:val="22"/>
          <w:szCs w:val="22"/>
          <w:lang w:bidi="pt-BR"/>
        </w:rPr>
        <w:t>do ativo adquirido nas demonstrações financeiras da Emissora. Informações não-auditadas ou auditadas por auditores independentes distintos dos citados acima serão consideradas se</w:t>
      </w:r>
      <w:r w:rsidRPr="00D31FFA">
        <w:rPr>
          <w:rFonts w:ascii="Tahoma" w:eastAsia="Verdana" w:hAnsi="Tahoma" w:cs="Tahoma"/>
          <w:spacing w:val="-44"/>
          <w:sz w:val="22"/>
          <w:szCs w:val="22"/>
          <w:lang w:bidi="pt-BR"/>
        </w:rPr>
        <w:t xml:space="preserve"> </w:t>
      </w:r>
      <w:r w:rsidRPr="00D31FFA">
        <w:rPr>
          <w:rFonts w:ascii="Tahoma" w:eastAsia="Verdana" w:hAnsi="Tahoma" w:cs="Tahoma"/>
          <w:sz w:val="22"/>
          <w:szCs w:val="22"/>
          <w:lang w:bidi="pt-BR"/>
        </w:rPr>
        <w:t>aprovadas pelos Debenturistas, representando, no mínimo, 50% (cinquenta por cento) das Debentures</w:t>
      </w:r>
      <w:r w:rsidRPr="00D31FFA">
        <w:rPr>
          <w:rFonts w:ascii="Tahoma" w:eastAsia="Verdana" w:hAnsi="Tahoma" w:cs="Tahoma"/>
          <w:spacing w:val="-39"/>
          <w:sz w:val="22"/>
          <w:szCs w:val="22"/>
          <w:lang w:bidi="pt-BR"/>
        </w:rPr>
        <w:t xml:space="preserve"> </w:t>
      </w:r>
      <w:r w:rsidRPr="00D31FFA">
        <w:rPr>
          <w:rFonts w:ascii="Tahoma" w:eastAsia="Verdana" w:hAnsi="Tahoma" w:cs="Tahoma"/>
          <w:sz w:val="22"/>
          <w:szCs w:val="22"/>
          <w:lang w:bidi="pt-BR"/>
        </w:rPr>
        <w:t>em Circulação.</w:t>
      </w:r>
    </w:p>
    <w:p w14:paraId="76A207F4" w14:textId="740121AE" w:rsidR="002E7D1B" w:rsidRPr="00D31FFA" w:rsidRDefault="002E7D1B" w:rsidP="002055D8">
      <w:pPr>
        <w:autoSpaceDE w:val="0"/>
        <w:autoSpaceDN w:val="0"/>
        <w:spacing w:after="240" w:line="320" w:lineRule="atLeast"/>
        <w:ind w:left="851" w:right="262"/>
        <w:rPr>
          <w:rFonts w:ascii="Tahoma" w:eastAsia="Verdana" w:hAnsi="Tahoma" w:cs="Tahoma"/>
          <w:sz w:val="22"/>
          <w:szCs w:val="22"/>
          <w:lang w:bidi="pt-BR"/>
        </w:rPr>
      </w:pPr>
      <w:r w:rsidRPr="00D31FFA">
        <w:rPr>
          <w:rFonts w:ascii="Tahoma" w:eastAsia="Verdana" w:hAnsi="Tahoma" w:cs="Tahoma"/>
          <w:sz w:val="22"/>
          <w:szCs w:val="22"/>
          <w:lang w:bidi="pt-BR"/>
        </w:rPr>
        <w:t>A partir do momento em que</w:t>
      </w:r>
      <w:r w:rsidR="00A00E4C" w:rsidRPr="00D31FFA">
        <w:rPr>
          <w:rFonts w:ascii="Tahoma" w:eastAsia="Verdana" w:hAnsi="Tahoma" w:cs="Tahoma"/>
          <w:sz w:val="22"/>
          <w:szCs w:val="22"/>
          <w:lang w:bidi="pt-BR"/>
        </w:rPr>
        <w:t xml:space="preserve"> no mínimo 70% (setenta por cento)</w:t>
      </w:r>
      <w:r w:rsidRPr="00D31FFA">
        <w:rPr>
          <w:rFonts w:ascii="Tahoma" w:eastAsia="Verdana" w:hAnsi="Tahoma" w:cs="Tahoma"/>
          <w:sz w:val="22"/>
          <w:szCs w:val="22"/>
          <w:lang w:bidi="pt-BR"/>
        </w:rPr>
        <w:t xml:space="preserve"> </w:t>
      </w:r>
      <w:r w:rsidR="00A00E4C" w:rsidRPr="00D31FFA">
        <w:rPr>
          <w:rFonts w:ascii="Tahoma" w:eastAsia="Verdana" w:hAnsi="Tahoma" w:cs="Tahoma"/>
          <w:sz w:val="22"/>
          <w:szCs w:val="22"/>
          <w:lang w:bidi="pt-BR"/>
        </w:rPr>
        <w:t xml:space="preserve">de </w:t>
      </w:r>
      <w:r w:rsidRPr="00D31FFA">
        <w:rPr>
          <w:rFonts w:ascii="Tahoma" w:eastAsia="Verdana" w:hAnsi="Tahoma" w:cs="Tahoma"/>
          <w:sz w:val="22"/>
          <w:szCs w:val="22"/>
          <w:lang w:bidi="pt-BR"/>
        </w:rPr>
        <w:t xml:space="preserve">todas as dívidas da Companhia prevejam o cumprimento de índice financeiro representativo de Dívida Financeira Líquida dividido por EBITDA, no mínimo, menor ou igual a 4,0x, o Índice Financeiro passará automaticamente a ser menor ou igual a 4,0x em substituição ao menor ou igual a 3,5x previsto nesta </w:t>
      </w:r>
      <w:r w:rsidR="00C001ED" w:rsidRPr="00D31FFA">
        <w:rPr>
          <w:rFonts w:ascii="Tahoma" w:eastAsia="Verdana" w:hAnsi="Tahoma" w:cs="Tahoma"/>
          <w:sz w:val="22"/>
          <w:szCs w:val="22"/>
          <w:lang w:bidi="pt-BR"/>
        </w:rPr>
        <w:t>C</w:t>
      </w:r>
      <w:r w:rsidRPr="00D31FFA">
        <w:rPr>
          <w:rFonts w:ascii="Tahoma" w:eastAsia="Verdana" w:hAnsi="Tahoma" w:cs="Tahoma"/>
          <w:sz w:val="22"/>
          <w:szCs w:val="22"/>
          <w:lang w:bidi="pt-BR"/>
        </w:rPr>
        <w:t>láusula. Para tanto, a Companhia deverá notificar e declarar tal fato ao Agente Fiduciário, sendo certo que a partir da notificação da Companhia deverá será considerado automaticamente pelo Agente Fiduciário o novo parâmetro para a verificação subsequente do referido índice financeiro.</w:t>
      </w:r>
    </w:p>
    <w:p w14:paraId="41180D15" w14:textId="77777777" w:rsidR="002E7D1B" w:rsidRPr="00D31FFA" w:rsidRDefault="002E7D1B" w:rsidP="002055D8">
      <w:pPr>
        <w:autoSpaceDE w:val="0"/>
        <w:autoSpaceDN w:val="0"/>
        <w:spacing w:after="240" w:line="320" w:lineRule="atLeast"/>
        <w:ind w:left="851" w:right="262"/>
        <w:rPr>
          <w:rFonts w:ascii="Tahoma" w:eastAsia="Verdana" w:hAnsi="Tahoma" w:cs="Tahoma"/>
          <w:sz w:val="22"/>
          <w:szCs w:val="22"/>
          <w:lang w:bidi="pt-BR"/>
        </w:rPr>
      </w:pPr>
      <w:r w:rsidRPr="00D31FFA">
        <w:rPr>
          <w:rFonts w:ascii="Tahoma" w:eastAsia="Verdana" w:hAnsi="Tahoma" w:cs="Tahoma"/>
          <w:sz w:val="22"/>
          <w:szCs w:val="22"/>
          <w:lang w:bidi="pt-BR"/>
        </w:rPr>
        <w:t xml:space="preserve">Os cálculos dos índices mencionados no presente item serão realizados pela Emissora e serão devidamente acompanhados pelo Agente Fiduciário. </w:t>
      </w:r>
    </w:p>
    <w:p w14:paraId="52BAB8C4" w14:textId="55FFB3B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transferência ou qualquer forma de cessão ou promessa de cessão a terceiros, pela Emissora, das obrigações assumidas nesta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val="pt-PT" w:bidi="pt-BR"/>
        </w:rPr>
        <w:t>, exceto conforme autorizado nesta Escritura</w:t>
      </w:r>
      <w:r w:rsidR="00161816" w:rsidRPr="00D31FFA">
        <w:rPr>
          <w:rFonts w:ascii="Tahoma" w:eastAsia="Verdana" w:hAnsi="Tahoma" w:cs="Tahoma"/>
          <w:sz w:val="22"/>
          <w:szCs w:val="22"/>
          <w:lang w:val="pt-PT" w:bidi="pt-BR"/>
        </w:rPr>
        <w:t xml:space="preserve"> de Emissão</w:t>
      </w:r>
      <w:r w:rsidRPr="00D31FFA">
        <w:rPr>
          <w:rFonts w:ascii="Tahoma" w:eastAsia="Verdana" w:hAnsi="Tahoma" w:cs="Tahoma"/>
          <w:sz w:val="22"/>
          <w:szCs w:val="22"/>
          <w:lang w:bidi="pt-BR"/>
        </w:rPr>
        <w:t>;</w:t>
      </w:r>
      <w:r w:rsidR="00AA465B" w:rsidRPr="00D31FFA">
        <w:rPr>
          <w:rFonts w:ascii="Tahoma" w:eastAsia="Verdana" w:hAnsi="Tahoma" w:cs="Tahoma"/>
          <w:sz w:val="22"/>
          <w:szCs w:val="22"/>
          <w:lang w:bidi="pt-BR"/>
        </w:rPr>
        <w:t xml:space="preserve"> </w:t>
      </w:r>
    </w:p>
    <w:p w14:paraId="604F24BF" w14:textId="67CA1B28"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cisão, fusão, incorporação (incluindo incorporação de ações) ou qualquer outra operação ou reestruturação societária envolvendo a Emissora (“</w:t>
      </w:r>
      <w:r w:rsidRPr="00D31FFA">
        <w:rPr>
          <w:rFonts w:ascii="Tahoma" w:eastAsia="Verdana" w:hAnsi="Tahoma" w:cs="Tahoma"/>
          <w:sz w:val="22"/>
          <w:szCs w:val="22"/>
          <w:u w:val="single"/>
          <w:lang w:bidi="pt-BR"/>
        </w:rPr>
        <w:t>Reestruturação</w:t>
      </w:r>
      <w:r w:rsidRPr="00D31FFA">
        <w:rPr>
          <w:rFonts w:ascii="Tahoma" w:eastAsia="Verdana" w:hAnsi="Tahoma" w:cs="Tahoma"/>
          <w:sz w:val="22"/>
          <w:szCs w:val="22"/>
          <w:lang w:bidi="pt-BR"/>
        </w:rPr>
        <w:t>”),</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exceto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previamente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autorizado pelos Debenturistas representando no mínimo, 60% (sessenta por cento) das Debêntures em Circulação, conforme disposto no artigo 174 da Lei das Sociedades por Ações; ou (b) referida Reestruturação envolva a Emissora e (1) as controladas diretas ou indiretas da Emissora; ou (2) os acionistas da Emissora; ou (c) a companhia resultante do processo de Reestruturação seja 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Emissora;</w:t>
      </w:r>
      <w:r w:rsidR="00AA465B" w:rsidRPr="00D31FFA">
        <w:rPr>
          <w:rFonts w:ascii="Tahoma" w:eastAsia="Verdana" w:hAnsi="Tahoma" w:cs="Tahoma"/>
          <w:sz w:val="22"/>
          <w:szCs w:val="22"/>
          <w:highlight w:val="green"/>
          <w:lang w:bidi="pt-BR"/>
        </w:rPr>
        <w:t xml:space="preserve"> </w:t>
      </w:r>
    </w:p>
    <w:p w14:paraId="5741A2A7" w14:textId="7A2A017C"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transferência, a qualquer título, do controle acionário (conforme definição de controle prevista no</w:t>
      </w:r>
      <w:r w:rsidRPr="00D31FFA">
        <w:rPr>
          <w:rFonts w:ascii="Tahoma" w:eastAsia="Verdana" w:hAnsi="Tahoma" w:cs="Tahoma"/>
          <w:spacing w:val="62"/>
          <w:sz w:val="22"/>
          <w:szCs w:val="22"/>
          <w:lang w:bidi="pt-BR"/>
        </w:rPr>
        <w:t xml:space="preserve"> </w:t>
      </w:r>
      <w:r w:rsidRPr="00D31FFA">
        <w:rPr>
          <w:rFonts w:ascii="Tahoma" w:eastAsia="Verdana" w:hAnsi="Tahoma" w:cs="Tahoma"/>
          <w:sz w:val="22"/>
          <w:szCs w:val="22"/>
          <w:lang w:bidi="pt-BR"/>
        </w:rPr>
        <w:t>artigo 116</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Lei</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Sociedades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Ações)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Emissora, exceto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previamente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aprovado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por Debenturistas representando, no mínimo, 60% (sessenta por cento) das Debêntures em Circulação,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(b)</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controle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acionário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passe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exercido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acionistas diretos ou indiretos da Emissora,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(c)</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alteração,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 xml:space="preserve">título, do controle acionário (conforme </w:t>
      </w:r>
      <w:r w:rsidRPr="00D31FFA">
        <w:rPr>
          <w:rFonts w:ascii="Tahoma" w:eastAsia="Verdana" w:hAnsi="Tahoma" w:cs="Tahoma"/>
          <w:sz w:val="22"/>
          <w:szCs w:val="22"/>
          <w:lang w:bidi="pt-BR"/>
        </w:rPr>
        <w:lastRenderedPageBreak/>
        <w:t>definição de controle prevista no artigo 116 da Lei das Sociedades por Ações) ocorrer em virtude de eventual oferta pública inicial de ações da Emissora;</w:t>
      </w:r>
    </w:p>
    <w:p w14:paraId="0C09D6C2"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desapropriação ou qualquer ato </w:t>
      </w:r>
      <w:r w:rsidRPr="00D31FFA">
        <w:rPr>
          <w:rFonts w:ascii="Tahoma" w:eastAsia="Verdana" w:hAnsi="Tahoma" w:cs="Tahoma"/>
          <w:sz w:val="22"/>
          <w:szCs w:val="22"/>
          <w:lang w:val="pt-PT" w:bidi="pt-BR"/>
        </w:rPr>
        <w:t>outro ato de cunho expropriatório</w:t>
      </w:r>
      <w:r w:rsidRPr="00D31FFA">
        <w:rPr>
          <w:rFonts w:ascii="Tahoma" w:eastAsia="Verdana" w:hAnsi="Tahoma" w:cs="Tahoma"/>
          <w:sz w:val="22"/>
          <w:szCs w:val="22"/>
          <w:lang w:bidi="pt-BR"/>
        </w:rPr>
        <w:t xml:space="preserve"> que resulte na efetiva perda, pela Emissora, e/ou por qualquer Controlada Relevante</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propriedade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posse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direta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indireta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totalidade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parte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substancial de seus ativos, mediante a imissão da posse pela respectiva autoridade governamental, desde que não remediado no prazo de 30 (trinta) Dias Úteis, contados da efetivação da referida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perda;</w:t>
      </w:r>
    </w:p>
    <w:p w14:paraId="70808E24"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distribuição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dividendos,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pagamentos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juros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sobre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capital</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próprio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realização de quaisquer outros pagamentos a seus acionistas, caso a Emissora esteja inadimplente em relação a qualquer de suas obrigações pecuniárias e/ou descumprindo os Índices Financeiros, ressalvado, entretanto, o pagamento de dividendo mínimo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obrigatório e de dividendos a que fizerem jus as ações preferenciais de emissão da Companhia;</w:t>
      </w:r>
    </w:p>
    <w:p w14:paraId="0ED9E7BA"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redução do capital social da Emissora, referenciado em 31 de dezembro de 2020, exceto (a) se previamente autorizado pelos Debenturistas, representando, no mínimo, 50% (cinquenta por cento) das Debêntures em Circulação; e (b) para fins de absorção de prejuízos acumulados, nos termos do artigo 174, § 3º da Lei das Sociedades por Ações; </w:t>
      </w:r>
    </w:p>
    <w:p w14:paraId="589B8CBB" w14:textId="2A0BF40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não utilização, pela Emissora, dos recursos líquidos obtidos com a Oferta Restrita na forma descrita na Cláusula</w:t>
      </w:r>
      <w:r w:rsidR="00C001ED" w:rsidRPr="00D31FFA">
        <w:rPr>
          <w:rFonts w:ascii="Tahoma" w:eastAsia="Verdana" w:hAnsi="Tahoma" w:cs="Tahoma"/>
          <w:sz w:val="22"/>
          <w:szCs w:val="22"/>
          <w:lang w:bidi="pt-BR"/>
        </w:rPr>
        <w:t> </w:t>
      </w:r>
      <w:r w:rsidR="00C001ED" w:rsidRPr="00D31FFA">
        <w:rPr>
          <w:rFonts w:ascii="Tahoma" w:eastAsia="Verdana" w:hAnsi="Tahoma" w:cs="Tahoma"/>
          <w:sz w:val="22"/>
          <w:szCs w:val="22"/>
          <w:lang w:bidi="pt-BR"/>
        </w:rPr>
        <w:fldChar w:fldCharType="begin"/>
      </w:r>
      <w:r w:rsidR="00C001ED" w:rsidRPr="00D31FFA">
        <w:rPr>
          <w:rFonts w:ascii="Tahoma" w:eastAsia="Verdana" w:hAnsi="Tahoma" w:cs="Tahoma"/>
          <w:sz w:val="22"/>
          <w:szCs w:val="22"/>
          <w:lang w:bidi="pt-BR"/>
        </w:rPr>
        <w:instrText xml:space="preserve"> REF _Ref99545525 \r \p \h </w:instrText>
      </w:r>
      <w:r w:rsidR="002D72E2" w:rsidRPr="00D31FFA">
        <w:rPr>
          <w:rFonts w:ascii="Tahoma" w:eastAsia="Verdana" w:hAnsi="Tahoma" w:cs="Tahoma"/>
          <w:sz w:val="22"/>
          <w:szCs w:val="22"/>
          <w:lang w:bidi="pt-BR"/>
        </w:rPr>
        <w:instrText xml:space="preserve"> \* MERGEFORMAT </w:instrText>
      </w:r>
      <w:r w:rsidR="00C001ED" w:rsidRPr="00D31FFA">
        <w:rPr>
          <w:rFonts w:ascii="Tahoma" w:eastAsia="Verdana" w:hAnsi="Tahoma" w:cs="Tahoma"/>
          <w:sz w:val="22"/>
          <w:szCs w:val="22"/>
          <w:lang w:bidi="pt-BR"/>
        </w:rPr>
      </w:r>
      <w:r w:rsidR="00C001ED"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4.12 acima</w:t>
      </w:r>
      <w:r w:rsidR="00C001ED"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w:t>
      </w:r>
    </w:p>
    <w:p w14:paraId="6272CAAE" w14:textId="49A28942"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intervenção na Emissora ou em quaisquer Controladas Relevantes, desde que não remediado no prazo legal de remediação, e desde que tal evento não resulte em deterioração da condição financeira da Emissora e/ou das Controladas Relevantes que impeça o cumprimento das obrigações da Emissora previstas nesta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68D672DD" w14:textId="77777777"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alienação e/ou qualquer forma de transferência de ativos da Emissora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qualquer das suas controladas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meio,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forma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gratuita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ou onerosa, que representem, de forma individual ou agregada, mais de 20% (vinte por cento) do EBITDA consolidado da Emissora, com base nos últimos 12 (doze) meses auferidos com base nas últimas demonstrações financeiras consolidadas da Emissora divulgadas,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exceto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houver</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consentimento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prévio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 xml:space="preserve">representando, no mínimo, 60% (sessenta por cento) das Debêntures em Circulação; ou (b) os resultados da venda resultarem em aquisição de novos ativos </w:t>
      </w:r>
      <w:r w:rsidRPr="00D31FFA">
        <w:rPr>
          <w:rFonts w:ascii="Tahoma" w:eastAsia="Verdana" w:hAnsi="Tahoma" w:cs="Tahoma"/>
          <w:sz w:val="22"/>
          <w:szCs w:val="22"/>
          <w:lang w:bidi="pt-BR"/>
        </w:rPr>
        <w:lastRenderedPageBreak/>
        <w:t xml:space="preserve">que tenham, no mínimo, a mesma representatividade dos ativos vendidos. Para evitar quaisquer dúvidas, fica estabelecido que o disposto nessa </w:t>
      </w:r>
      <w:r w:rsidR="00C001ED" w:rsidRPr="00D31FFA">
        <w:rPr>
          <w:rFonts w:ascii="Tahoma" w:eastAsia="Verdana" w:hAnsi="Tahoma" w:cs="Tahoma"/>
          <w:sz w:val="22"/>
          <w:szCs w:val="22"/>
          <w:lang w:bidi="pt-BR"/>
        </w:rPr>
        <w:t>Cl</w:t>
      </w:r>
      <w:r w:rsidRPr="00D31FFA">
        <w:rPr>
          <w:rFonts w:ascii="Tahoma" w:eastAsia="Verdana" w:hAnsi="Tahoma" w:cs="Tahoma"/>
          <w:sz w:val="22"/>
          <w:szCs w:val="22"/>
          <w:lang w:bidi="pt-BR"/>
        </w:rPr>
        <w:t>áusula não contempla a hipótese de realização de operações de aumento de capital mediante subscrição de novas ações por terceiros;</w:t>
      </w:r>
    </w:p>
    <w:p w14:paraId="06017995" w14:textId="1C82CB74"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o inadimplemento das obrigações pecuniárias estabelecidas em eventual decisão administrativa de natureza condenatória, irrecorrível e irreversível, sentença arbitral definitiva ou sentença judicial proferida contra a Emissora e/ou qualquer das Controladas Relevantes, desde que, em qualquer caso, de exigibilidade imediata, que condene a Emissora e/ou quaisquer das Controladas Relevantes ao pagamento de valor, individual ou agregado, que seja superior ao menor valor entre (a) 15% (quinze por cento) do EBITDA acumulado dos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últimos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12</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(doze)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meses,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auferidos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base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nas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últimas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demonstrações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financeiras consolidadas</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divulgadas;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(b)</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menor</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valor</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corte</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esteja sujeita nas dívidas financeiras vigentes que seja tomadora, incluindo operações no mercado de capitais local e equivalentes em outras moedas nos mercados de capitais internacionais, exceto nos casos em que tenha sido efetuado, no devido prazo legal, questionamento, judicial ou arbitral cabível e, nestes casos, desde que dentro de</w:t>
      </w:r>
      <w:r w:rsidRPr="00D31FFA">
        <w:rPr>
          <w:rFonts w:ascii="Tahoma" w:eastAsia="Verdana" w:hAnsi="Tahoma" w:cs="Tahoma"/>
          <w:spacing w:val="-50"/>
          <w:sz w:val="22"/>
          <w:szCs w:val="22"/>
          <w:lang w:bidi="pt-BR"/>
        </w:rPr>
        <w:t xml:space="preserve"> </w:t>
      </w:r>
      <w:r w:rsidRPr="00D31FFA">
        <w:rPr>
          <w:rFonts w:ascii="Tahoma" w:eastAsia="Verdana" w:hAnsi="Tahoma" w:cs="Tahoma"/>
          <w:sz w:val="22"/>
          <w:szCs w:val="22"/>
          <w:lang w:bidi="pt-BR"/>
        </w:rPr>
        <w:t>referido prazo, tal questionamento tenha gerado, e seja mantido, efeito suspensivo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imediato;</w:t>
      </w:r>
    </w:p>
    <w:p w14:paraId="01A1EED2" w14:textId="0592F0D6" w:rsidR="002E7D1B" w:rsidRPr="00D31FFA" w:rsidRDefault="002E7D1B"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caso a Emissora esteja em descumprimento com qualquer de suas obrigações pecuniárias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esteja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descumprindo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Índices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Financeiros,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celebração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Emissora de contrato de mútuo, na qualidade de mutuante, ou qualquer contrato que tenha por objeto mútuos ou operações de crédito, exceto se previamente aprovado por Debenturistas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representando,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mínimo,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60% (sessenta por cento) das Debêntures em Circulação reunidos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Geral</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especialmente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convocada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para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esse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fim</w:t>
      </w:r>
      <w:r w:rsidR="00D57975" w:rsidRPr="00D31FFA">
        <w:rPr>
          <w:rFonts w:ascii="Tahoma" w:eastAsia="Verdana" w:hAnsi="Tahoma" w:cs="Tahoma"/>
          <w:sz w:val="22"/>
          <w:szCs w:val="22"/>
          <w:lang w:bidi="pt-BR"/>
        </w:rPr>
        <w:t>;</w:t>
      </w:r>
    </w:p>
    <w:p w14:paraId="3C53AFC7" w14:textId="397D8780" w:rsidR="00E56DCF" w:rsidRPr="00D31FFA" w:rsidRDefault="00E56DCF"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declaração de vencimento antecipado de qualquer operação no âmbito do mercado financeiro e/ou de capitais da Emissora e/ou de qualquer de suas controladas, que, individualmente ou em conjunto, seja superior ao menor valor entre (a) 15% (quinze por cento) do EBITDA acumulado dos últimos 12 (doze) meses, auferidos com base nas últimas demonstrações financeiras consolidadas da Emissora divulgadas; e (b) o menor valor de corte (</w:t>
      </w:r>
      <w:r w:rsidRPr="00D31FFA">
        <w:rPr>
          <w:rFonts w:ascii="Tahoma" w:eastAsia="Verdana" w:hAnsi="Tahoma" w:cs="Tahoma"/>
          <w:i/>
          <w:sz w:val="22"/>
          <w:szCs w:val="22"/>
          <w:lang w:bidi="pt-BR"/>
        </w:rPr>
        <w:t>threshold</w:t>
      </w:r>
      <w:r w:rsidRPr="00D31FFA">
        <w:rPr>
          <w:rFonts w:ascii="Tahoma" w:eastAsia="Verdana" w:hAnsi="Tahoma" w:cs="Tahoma"/>
          <w:sz w:val="22"/>
          <w:szCs w:val="22"/>
          <w:lang w:bidi="pt-BR"/>
        </w:rPr>
        <w:t>) que a Emissora esteja sujeita nas dívidas financeiras vigentes que seja tomadora, incluindo operações no mercado de capitais local e equivalentes em outras moedas nos mercados de capitais internacionais;</w:t>
      </w:r>
    </w:p>
    <w:p w14:paraId="718B35B1" w14:textId="72394AD3" w:rsidR="00E56DCF" w:rsidRPr="00D31FFA" w:rsidRDefault="00E56DCF"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lastRenderedPageBreak/>
        <w:t>alteração do objeto social da Emissora previsto em seu estatuto social vigente na Data de Emissão, exceto se (a) previamente autorizado pelos Debenturistas representando, no mínimo, 60% (sessenta por cento) das Debêntures em Circulação; ou (b) tal alteração não resulte em alteração da atividade principal da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 xml:space="preserve">Emissora; </w:t>
      </w:r>
      <w:r w:rsidR="00A00E4C" w:rsidRPr="00D31FFA">
        <w:rPr>
          <w:rFonts w:ascii="Tahoma" w:eastAsia="Verdana" w:hAnsi="Tahoma" w:cs="Tahoma"/>
          <w:sz w:val="22"/>
          <w:szCs w:val="22"/>
          <w:lang w:bidi="pt-BR"/>
        </w:rPr>
        <w:t>e</w:t>
      </w:r>
    </w:p>
    <w:p w14:paraId="4932E6A2" w14:textId="573C496F" w:rsidR="00E56DCF" w:rsidRPr="00D31FFA" w:rsidRDefault="00E56DCF" w:rsidP="002055D8">
      <w:pPr>
        <w:numPr>
          <w:ilvl w:val="1"/>
          <w:numId w:val="30"/>
        </w:numPr>
        <w:autoSpaceDE w:val="0"/>
        <w:autoSpaceDN w:val="0"/>
        <w:spacing w:after="240" w:line="320" w:lineRule="atLeast"/>
        <w:ind w:left="851" w:right="261" w:hanging="851"/>
        <w:rPr>
          <w:rFonts w:ascii="Tahoma" w:eastAsia="Verdana" w:hAnsi="Tahoma" w:cs="Tahoma"/>
          <w:sz w:val="22"/>
          <w:szCs w:val="22"/>
          <w:lang w:bidi="pt-BR"/>
        </w:rPr>
      </w:pPr>
      <w:r w:rsidRPr="00D31FFA">
        <w:rPr>
          <w:rFonts w:ascii="Tahoma" w:eastAsia="Verdana" w:hAnsi="Tahoma" w:cs="Tahoma"/>
          <w:sz w:val="22"/>
          <w:szCs w:val="22"/>
          <w:lang w:bidi="pt-BR"/>
        </w:rPr>
        <w:t>se for verificada a invalidade, nulidade, inexequibilidade, a rescisão, revogação e/ou a suspensão desta Escritura de Emissão e/ou da Debêntures</w:t>
      </w:r>
      <w:r w:rsidR="00A00E4C" w:rsidRPr="00D31FFA">
        <w:rPr>
          <w:rFonts w:ascii="Tahoma" w:eastAsia="Verdana" w:hAnsi="Tahoma" w:cs="Tahoma"/>
          <w:sz w:val="22"/>
          <w:szCs w:val="22"/>
          <w:lang w:bidi="pt-BR"/>
        </w:rPr>
        <w:t>.</w:t>
      </w:r>
    </w:p>
    <w:p w14:paraId="2261DFE1" w14:textId="3317E78D"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bookmarkStart w:id="85" w:name="_Ref99536234"/>
      <w:r w:rsidRPr="00D31FFA">
        <w:rPr>
          <w:rFonts w:ascii="Tahoma" w:eastAsia="Verdana" w:hAnsi="Tahoma" w:cs="Tahoma"/>
          <w:sz w:val="22"/>
          <w:szCs w:val="22"/>
          <w:lang w:bidi="pt-BR"/>
        </w:rPr>
        <w:t>Uma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vez</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vencidas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antecipadamente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Debêntures,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deverá enviar em até 1 (um) Dia Útil após o vencimento antecipado, carta protocolada com aviso de recebimento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à</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cópia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à</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B3,</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informando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tal</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evento,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para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 xml:space="preserve">Emissora efetue o pagamento do Valor Nominal Unitário, acrescido da Remuneração, calculada </w:t>
      </w:r>
      <w:r w:rsidRPr="00D31FFA">
        <w:rPr>
          <w:rFonts w:ascii="Tahoma" w:eastAsia="Verdana" w:hAnsi="Tahoma" w:cs="Tahoma"/>
          <w:i/>
          <w:sz w:val="22"/>
          <w:szCs w:val="22"/>
          <w:lang w:bidi="pt-BR"/>
        </w:rPr>
        <w:t>pro rata temporis</w:t>
      </w:r>
      <w:r w:rsidRPr="00D31FFA">
        <w:rPr>
          <w:rFonts w:ascii="Tahoma" w:eastAsia="Verdana" w:hAnsi="Tahoma" w:cs="Tahoma"/>
          <w:sz w:val="22"/>
          <w:szCs w:val="22"/>
          <w:lang w:bidi="pt-BR"/>
        </w:rPr>
        <w:t xml:space="preserve">, desde a </w:t>
      </w:r>
      <w:r w:rsidR="003C6C86" w:rsidRPr="00D31FFA">
        <w:rPr>
          <w:rFonts w:ascii="Tahoma" w:eastAsia="Verdana" w:hAnsi="Tahoma" w:cs="Tahoma"/>
          <w:iCs/>
          <w:sz w:val="22"/>
          <w:szCs w:val="22"/>
          <w:lang w:bidi="pt-BR"/>
        </w:rPr>
        <w:t xml:space="preserve">Data </w:t>
      </w:r>
      <w:r w:rsidR="003C6C86" w:rsidRPr="00D31FFA">
        <w:rPr>
          <w:rFonts w:ascii="Tahoma" w:eastAsia="Verdana" w:hAnsi="Tahoma" w:cs="Tahoma"/>
          <w:iCs/>
          <w:sz w:val="22"/>
          <w:szCs w:val="22"/>
          <w:lang w:val="pt-BR" w:bidi="pt-BR"/>
        </w:rPr>
        <w:t>de Início da Rentabilidade</w:t>
      </w:r>
      <w:r w:rsidRPr="00D31FFA">
        <w:rPr>
          <w:rFonts w:ascii="Tahoma" w:eastAsia="Verdana" w:hAnsi="Tahoma" w:cs="Tahoma"/>
          <w:sz w:val="22"/>
          <w:szCs w:val="22"/>
          <w:lang w:bidi="pt-BR"/>
        </w:rPr>
        <w:t>, ou a Data de Pagamento da Remuneração imediatamente anterior, conforme o caso, até a data do seu efetivo pagamento, no prazo de 5 (cinco) Dias Úteis a contar da data de recebimento da carta encaminhada pelo Agente Fiduciário, podendo tal liquidação ser realizada no âmbito ou fora do âmbito da B3. Caso a Emissora não proceda ao pagamento das Debêntures na forma estipulada nesta Cláusula, além</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Remuneração devida,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serão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acrescidos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Valor Nominal Unitário, os Encargos Moratórios, incidentes desde a data da declaração de vencimento antecipado das Debêntures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até</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data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seu</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efetivo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pagamento.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B3</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deverá</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comunicada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imediatamente após o vencimento antecipado e em conformidade com os demais termos e condições do Manual de Operações da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B3. Não obstante, caso o pagamento da totalidade das Debêntures previsto nesta cláusula seja realizado por meio da B3, a Emissora deverá comunicar a B3, por meio de correspondência em conjunto com o Agente Fiduciário, sobre o tal pagamento, com, no mínimo, 3 (três) Dias Úteis de antecedência da data estipulada para a sua realização.</w:t>
      </w:r>
      <w:bookmarkEnd w:id="85"/>
    </w:p>
    <w:p w14:paraId="1FD678EE"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t>DAS OBRIGAÇÕES ADICIONAIS DA EMISSORA</w:t>
      </w:r>
    </w:p>
    <w:p w14:paraId="01EA132A" w14:textId="4075012C"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bookmarkStart w:id="86" w:name="_Ref99544944"/>
      <w:r w:rsidRPr="00D31FFA">
        <w:rPr>
          <w:rFonts w:ascii="Tahoma" w:hAnsi="Tahoma" w:cs="Tahoma"/>
          <w:sz w:val="22"/>
          <w:szCs w:val="22"/>
        </w:rPr>
        <w:t>A</w:t>
      </w:r>
      <w:r w:rsidRPr="00D31FFA">
        <w:rPr>
          <w:rFonts w:ascii="Tahoma" w:eastAsia="Verdana" w:hAnsi="Tahoma" w:cs="Tahoma"/>
          <w:sz w:val="22"/>
          <w:szCs w:val="22"/>
          <w:lang w:bidi="pt-BR"/>
        </w:rPr>
        <w:t xml:space="preserve"> Emissora adicionalmente se obriga, a partir da assinatura desta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w:t>
      </w:r>
      <w:bookmarkEnd w:id="86"/>
    </w:p>
    <w:p w14:paraId="0BEDD76D" w14:textId="77777777" w:rsidR="002E7D1B" w:rsidRPr="00D31FFA"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fornecer ao Agente Fiduciário ou disponibilizar em seu </w:t>
      </w:r>
      <w:r w:rsidRPr="00D31FFA">
        <w:rPr>
          <w:rFonts w:ascii="Tahoma" w:eastAsia="Verdana" w:hAnsi="Tahoma" w:cs="Tahoma"/>
          <w:i/>
          <w:sz w:val="22"/>
          <w:szCs w:val="22"/>
          <w:lang w:bidi="pt-BR"/>
        </w:rPr>
        <w:t>website</w:t>
      </w:r>
      <w:r w:rsidRPr="00D31FFA">
        <w:rPr>
          <w:rFonts w:ascii="Tahoma" w:eastAsia="Verdana" w:hAnsi="Tahoma" w:cs="Tahoma"/>
          <w:sz w:val="22"/>
          <w:szCs w:val="22"/>
          <w:lang w:bidi="pt-BR"/>
        </w:rPr>
        <w:t xml:space="preserve"> ou no </w:t>
      </w:r>
      <w:r w:rsidRPr="00D31FFA">
        <w:rPr>
          <w:rFonts w:ascii="Tahoma" w:eastAsia="Verdana" w:hAnsi="Tahoma" w:cs="Tahoma"/>
          <w:i/>
          <w:sz w:val="22"/>
          <w:szCs w:val="22"/>
          <w:lang w:bidi="pt-BR"/>
        </w:rPr>
        <w:t>website</w:t>
      </w:r>
      <w:r w:rsidRPr="00D31FFA">
        <w:rPr>
          <w:rFonts w:ascii="Tahoma" w:eastAsia="Verdana" w:hAnsi="Tahoma" w:cs="Tahoma"/>
          <w:sz w:val="22"/>
          <w:szCs w:val="22"/>
          <w:lang w:bidi="pt-BR"/>
        </w:rPr>
        <w:t xml:space="preserve"> da CVM, conforme o caso, os seguintes documentos e</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informações:</w:t>
      </w:r>
    </w:p>
    <w:p w14:paraId="3E6E27AC" w14:textId="4C8DF861"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dentro de, no máximo, 90 (noventa) dias após o término de cada exercício social, conforme eventual disposição legal que altere o prazo acima referido: cópia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demonstrações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financeiras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consolidadas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completas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 xml:space="preserve">relativas ao respectivo exercício social, acompanhadas de parecer dos auditores independentes </w:t>
      </w:r>
      <w:r w:rsidRPr="00D31FFA">
        <w:rPr>
          <w:rFonts w:ascii="Tahoma" w:eastAsia="Verdana" w:hAnsi="Tahoma" w:cs="Tahoma"/>
          <w:sz w:val="22"/>
          <w:szCs w:val="22"/>
          <w:lang w:bidi="pt-BR"/>
        </w:rPr>
        <w:lastRenderedPageBreak/>
        <w:t>e declaração assinada pelos representantes legais da Emissora, na forma do seu estatuto social, atestando: (a.1) que permanecem válidas as disposições contidas n</w:t>
      </w:r>
      <w:r w:rsidR="00161816" w:rsidRPr="00D31FFA">
        <w:rPr>
          <w:rFonts w:ascii="Tahoma" w:eastAsia="Verdana" w:hAnsi="Tahoma" w:cs="Tahoma"/>
          <w:sz w:val="22"/>
          <w:szCs w:val="22"/>
          <w:lang w:bidi="pt-BR"/>
        </w:rPr>
        <w:t>esta</w:t>
      </w:r>
      <w:r w:rsidRPr="00D31FFA">
        <w:rPr>
          <w:rFonts w:ascii="Tahoma" w:eastAsia="Verdana" w:hAnsi="Tahoma" w:cs="Tahoma"/>
          <w:sz w:val="22"/>
          <w:szCs w:val="22"/>
          <w:lang w:bidi="pt-BR"/>
        </w:rPr>
        <w:t xml:space="preserve">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(a.2) a não ocorrência de qualquer </w:t>
      </w:r>
      <w:r w:rsidR="00F1534B" w:rsidRPr="00D31FFA">
        <w:rPr>
          <w:rFonts w:ascii="Tahoma" w:eastAsia="Verdana" w:hAnsi="Tahoma" w:cs="Tahoma"/>
          <w:sz w:val="22"/>
          <w:szCs w:val="22"/>
          <w:lang w:bidi="pt-BR"/>
        </w:rPr>
        <w:t>dos Eventos de Vencimento Antecipado</w:t>
      </w:r>
      <w:r w:rsidRPr="00D31FFA">
        <w:rPr>
          <w:rFonts w:ascii="Tahoma" w:eastAsia="Verdana" w:hAnsi="Tahoma" w:cs="Tahoma"/>
          <w:sz w:val="22"/>
          <w:szCs w:val="22"/>
          <w:lang w:bidi="pt-BR"/>
        </w:rPr>
        <w:t xml:space="preserve"> e a inexistência de descumprimento de obrigações da Emissora perante os Debenturistas e o Agente Fiduciário; e (a.3) bem como o relatório específico de apuração dos Índices Financeiros, elaborado pela Emissora, contendo a memória de cálculo com todas as rubricas necessárias que demonstre o cumprimento dos Índices Financeiros, sob pena de impossibilidade de acompanhamento de referidos Índices Financeiros pelo Agente Fiduciário, podendo este solicitar à Emissora todos os eventuais esclarecimentos adicionais que se façam</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 xml:space="preserve">necessários; </w:t>
      </w:r>
    </w:p>
    <w:p w14:paraId="22F4CF5D" w14:textId="77777777"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informações sobre quaisquer descumprimentos da Emissora, de quaisquer cláusulas, termos ou condições desta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no prazo de até 3 (três) Dias Úteis contados da data em que tomar conhecimento de tal descumprimento;</w:t>
      </w:r>
    </w:p>
    <w:p w14:paraId="24C3DDD5" w14:textId="77777777"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quaisquer informações que o Agente Fiduciário solicitar, necessárias ao cumprimento, por parte da Emissora das suas obrigações nesta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no prazo de até 5 (cinco) Dias Úteis contados do recebimento da notificação enviada pelo Agente Fiduciário;</w:t>
      </w:r>
    </w:p>
    <w:p w14:paraId="0921ECF4" w14:textId="77777777"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disponibilizar no website da CVM, no prazo estabelecido pela regulamentação aplicável, cópia das atas das assembleias gerais da Emissora, se houver;</w:t>
      </w:r>
    </w:p>
    <w:p w14:paraId="758C056F" w14:textId="77777777"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cópia de qualquer correspondência ou notificação judicial ou extrajudicial direcionada à Emissora em procedimento de valor individual ou agregado seja superior a 15% (quinze por cento) do EBITDA acumulado dos últimos 12 (doze) meses, auferidos com base nas últimas demonstrações financeiras consolidadas da Emissora divulgadas, em até 5 (cinco) Dias Úteis após o recebimento da referida correspondência;</w:t>
      </w:r>
    </w:p>
    <w:p w14:paraId="17B96764" w14:textId="77777777"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todos os demais documentos e informações que a Emissora deva apresentar e/ou prestar, nos termos e condições previstos nesta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nos demais documentos da Emissão, incluindo, mas não se limitando às vias originais da presente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eventuais aditamentos devidamente registradas na JUCESP;</w:t>
      </w:r>
    </w:p>
    <w:p w14:paraId="3EC028BE" w14:textId="77777777"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lastRenderedPageBreak/>
        <w:t xml:space="preserve">via original arquivada na JUCESP dos atos e reuniões dos Debenturistas que integrem a Emissão; e </w:t>
      </w:r>
    </w:p>
    <w:p w14:paraId="6CE7CA73" w14:textId="61E6C25E" w:rsidR="002E7D1B" w:rsidRPr="00D31FFA" w:rsidRDefault="002E7D1B" w:rsidP="002055D8">
      <w:pPr>
        <w:numPr>
          <w:ilvl w:val="1"/>
          <w:numId w:val="16"/>
        </w:numPr>
        <w:autoSpaceDE w:val="0"/>
        <w:autoSpaceDN w:val="0"/>
        <w:spacing w:after="240" w:line="320" w:lineRule="atLeast"/>
        <w:ind w:left="851" w:right="259" w:firstLine="0"/>
        <w:rPr>
          <w:rFonts w:ascii="Tahoma" w:eastAsia="Verdana" w:hAnsi="Tahoma" w:cs="Tahoma"/>
          <w:sz w:val="22"/>
          <w:szCs w:val="22"/>
          <w:lang w:bidi="pt-BR"/>
        </w:rPr>
      </w:pPr>
      <w:r w:rsidRPr="00D31FFA">
        <w:rPr>
          <w:rFonts w:ascii="Tahoma" w:eastAsia="Verdana" w:hAnsi="Tahoma" w:cs="Tahoma"/>
          <w:sz w:val="22"/>
          <w:szCs w:val="22"/>
          <w:lang w:bidi="pt-BR"/>
        </w:rPr>
        <w:t>comunicar ao Agente Fiduciário a ocorrência de quaisquer dos eventos indicados na Cláusula</w:t>
      </w:r>
      <w:r w:rsidR="00C001ED" w:rsidRPr="00D31FFA">
        <w:rPr>
          <w:rFonts w:ascii="Tahoma" w:eastAsia="Verdana" w:hAnsi="Tahoma" w:cs="Tahoma"/>
          <w:sz w:val="22"/>
          <w:szCs w:val="22"/>
          <w:lang w:bidi="pt-BR"/>
        </w:rPr>
        <w:t> </w:t>
      </w:r>
      <w:r w:rsidR="00C001ED" w:rsidRPr="00D31FFA">
        <w:rPr>
          <w:rFonts w:ascii="Tahoma" w:eastAsia="Verdana" w:hAnsi="Tahoma" w:cs="Tahoma"/>
          <w:sz w:val="22"/>
          <w:szCs w:val="22"/>
          <w:lang w:bidi="pt-BR"/>
        </w:rPr>
        <w:fldChar w:fldCharType="begin"/>
      </w:r>
      <w:r w:rsidR="00C001ED" w:rsidRPr="00D31FFA">
        <w:rPr>
          <w:rFonts w:ascii="Tahoma" w:eastAsia="Verdana" w:hAnsi="Tahoma" w:cs="Tahoma"/>
          <w:sz w:val="22"/>
          <w:szCs w:val="22"/>
          <w:lang w:bidi="pt-BR"/>
        </w:rPr>
        <w:instrText xml:space="preserve"> REF _Ref99536093 \r \p \h </w:instrText>
      </w:r>
      <w:r w:rsidR="002D72E2" w:rsidRPr="00D31FFA">
        <w:rPr>
          <w:rFonts w:ascii="Tahoma" w:eastAsia="Verdana" w:hAnsi="Tahoma" w:cs="Tahoma"/>
          <w:sz w:val="22"/>
          <w:szCs w:val="22"/>
          <w:lang w:bidi="pt-BR"/>
        </w:rPr>
        <w:instrText xml:space="preserve"> \* MERGEFORMAT </w:instrText>
      </w:r>
      <w:r w:rsidR="00C001ED" w:rsidRPr="00D31FFA">
        <w:rPr>
          <w:rFonts w:ascii="Tahoma" w:eastAsia="Verdana" w:hAnsi="Tahoma" w:cs="Tahoma"/>
          <w:sz w:val="22"/>
          <w:szCs w:val="22"/>
          <w:lang w:bidi="pt-BR"/>
        </w:rPr>
      </w:r>
      <w:r w:rsidR="00C001ED"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6 acima</w:t>
      </w:r>
      <w:r w:rsidR="00C001ED" w:rsidRPr="00D31FFA">
        <w:rPr>
          <w:rFonts w:ascii="Tahoma" w:eastAsia="Verdana" w:hAnsi="Tahoma" w:cs="Tahoma"/>
          <w:sz w:val="22"/>
          <w:szCs w:val="22"/>
          <w:lang w:bidi="pt-BR"/>
        </w:rPr>
        <w:fldChar w:fldCharType="end"/>
      </w:r>
      <w:r w:rsidR="0028469A"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 xml:space="preserve">em até 2 (dois) Dias Úteis após a sua ciência; </w:t>
      </w:r>
    </w:p>
    <w:p w14:paraId="134E9E48" w14:textId="77777777" w:rsidR="002E7D1B" w:rsidRPr="00D31FFA"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D31FFA">
        <w:rPr>
          <w:rFonts w:ascii="Tahoma" w:eastAsia="Calibri" w:hAnsi="Tahoma" w:cs="Tahoma"/>
          <w:sz w:val="22"/>
          <w:szCs w:val="22"/>
          <w:lang w:eastAsia="en-US"/>
        </w:rPr>
        <w:t xml:space="preserve">observar as disposições da regulamentação </w:t>
      </w:r>
      <w:r w:rsidR="00747D4F" w:rsidRPr="00D31FFA">
        <w:rPr>
          <w:rFonts w:ascii="Tahoma" w:eastAsia="Calibri" w:hAnsi="Tahoma" w:cs="Tahoma"/>
          <w:sz w:val="22"/>
          <w:szCs w:val="22"/>
          <w:lang w:eastAsia="en-US"/>
        </w:rPr>
        <w:t>específica</w:t>
      </w:r>
      <w:r w:rsidRPr="00D31FFA">
        <w:rPr>
          <w:rFonts w:ascii="Tahoma" w:eastAsia="Calibri" w:hAnsi="Tahoma" w:cs="Tahoma"/>
          <w:sz w:val="22"/>
          <w:szCs w:val="22"/>
          <w:lang w:eastAsia="en-US"/>
        </w:rPr>
        <w:t xml:space="preserve"> editada pela CVM, caso seja convocada, para realização de modo parcial ou exclusivamente digital, assembleia de titulares das Debêntures, que tenham sido objeto de oferta pública com esforços restritos nos termos da Instrução CVM 476.</w:t>
      </w:r>
    </w:p>
    <w:p w14:paraId="4A1AF76A" w14:textId="77777777" w:rsidR="002E7D1B" w:rsidRPr="00D31FFA"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proceder à adequada publicidade dos dados econômico-financeiros, nos termos exigidos pela Lei das Sociedades por Ações, promovendo a publicação das suas demonstrações financeiras, nos termos exigidos pela legislação em vigor, em especial pelo artigo 17 da Instrução CVM 476;</w:t>
      </w:r>
    </w:p>
    <w:p w14:paraId="07926D63" w14:textId="77777777" w:rsidR="002E7D1B" w:rsidRPr="00D31FFA" w:rsidRDefault="002E7D1B" w:rsidP="002055D8">
      <w:pPr>
        <w:numPr>
          <w:ilvl w:val="0"/>
          <w:numId w:val="16"/>
        </w:numPr>
        <w:autoSpaceDE w:val="0"/>
        <w:autoSpaceDN w:val="0"/>
        <w:spacing w:after="240" w:line="320" w:lineRule="atLeast"/>
        <w:ind w:left="851" w:hanging="851"/>
        <w:rPr>
          <w:rFonts w:ascii="Tahoma" w:eastAsia="Verdana" w:hAnsi="Tahoma" w:cs="Tahoma"/>
          <w:sz w:val="22"/>
          <w:szCs w:val="22"/>
          <w:lang w:bidi="pt-BR"/>
        </w:rPr>
      </w:pPr>
      <w:r w:rsidRPr="00D31FFA">
        <w:rPr>
          <w:rFonts w:ascii="Tahoma" w:eastAsia="Verdana" w:hAnsi="Tahoma" w:cs="Tahoma"/>
          <w:sz w:val="22"/>
          <w:szCs w:val="22"/>
          <w:lang w:bidi="pt-BR"/>
        </w:rPr>
        <w:t>atender integralmente as obrigações previstas no artigo 17 da Instrução CVM 476, abaixo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transcritas:</w:t>
      </w:r>
    </w:p>
    <w:p w14:paraId="177B1435" w14:textId="77777777" w:rsidR="002E7D1B" w:rsidRPr="00D31FFA" w:rsidRDefault="002E7D1B" w:rsidP="002055D8">
      <w:pPr>
        <w:numPr>
          <w:ilvl w:val="1"/>
          <w:numId w:val="16"/>
        </w:numPr>
        <w:autoSpaceDE w:val="0"/>
        <w:autoSpaceDN w:val="0"/>
        <w:spacing w:after="240" w:line="320" w:lineRule="atLeast"/>
        <w:ind w:left="851" w:right="171" w:firstLine="0"/>
        <w:rPr>
          <w:rFonts w:ascii="Tahoma" w:eastAsia="Verdana" w:hAnsi="Tahoma" w:cs="Tahoma"/>
          <w:sz w:val="22"/>
          <w:szCs w:val="22"/>
          <w:lang w:bidi="pt-BR"/>
        </w:rPr>
      </w:pPr>
      <w:r w:rsidRPr="00D31FFA">
        <w:rPr>
          <w:rFonts w:ascii="Tahoma" w:eastAsia="Verdana" w:hAnsi="Tahoma" w:cs="Tahoma"/>
          <w:sz w:val="22"/>
          <w:szCs w:val="22"/>
          <w:lang w:bidi="pt-BR"/>
        </w:rPr>
        <w:t>preparar demonstrações financeiras de encerramento de exercício e, se for o caso, demonstrações consolidadas, em conformidade com a Lei das Sociedades por Ações e com a regulamentação da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CVM;</w:t>
      </w:r>
    </w:p>
    <w:p w14:paraId="67C2F34B" w14:textId="77777777" w:rsidR="002E7D1B" w:rsidRPr="00D31FFA" w:rsidRDefault="002E7D1B" w:rsidP="002055D8">
      <w:pPr>
        <w:numPr>
          <w:ilvl w:val="1"/>
          <w:numId w:val="16"/>
        </w:numPr>
        <w:autoSpaceDE w:val="0"/>
        <w:autoSpaceDN w:val="0"/>
        <w:spacing w:after="240" w:line="320" w:lineRule="atLeast"/>
        <w:ind w:left="851" w:right="176" w:firstLine="0"/>
        <w:rPr>
          <w:rFonts w:ascii="Tahoma" w:eastAsia="Verdana" w:hAnsi="Tahoma" w:cs="Tahoma"/>
          <w:sz w:val="22"/>
          <w:szCs w:val="22"/>
          <w:lang w:bidi="pt-BR"/>
        </w:rPr>
      </w:pPr>
      <w:r w:rsidRPr="00D31FFA">
        <w:rPr>
          <w:rFonts w:ascii="Tahoma" w:eastAsia="Verdana" w:hAnsi="Tahoma" w:cs="Tahoma"/>
          <w:sz w:val="22"/>
          <w:szCs w:val="22"/>
          <w:lang w:bidi="pt-BR"/>
        </w:rPr>
        <w:t>submeter suas demonstrações financeiras a auditoria, por auditor registrado</w:t>
      </w:r>
      <w:r w:rsidRPr="00D31FFA">
        <w:rPr>
          <w:rFonts w:ascii="Tahoma" w:eastAsia="Verdana" w:hAnsi="Tahoma" w:cs="Tahoma"/>
          <w:spacing w:val="-35"/>
          <w:sz w:val="22"/>
          <w:szCs w:val="22"/>
          <w:lang w:bidi="pt-BR"/>
        </w:rPr>
        <w:t xml:space="preserve"> </w:t>
      </w:r>
      <w:r w:rsidRPr="00D31FFA">
        <w:rPr>
          <w:rFonts w:ascii="Tahoma" w:eastAsia="Verdana" w:hAnsi="Tahoma" w:cs="Tahoma"/>
          <w:sz w:val="22"/>
          <w:szCs w:val="22"/>
          <w:lang w:bidi="pt-BR"/>
        </w:rPr>
        <w:t>na CVM;</w:t>
      </w:r>
    </w:p>
    <w:p w14:paraId="3CFC6D5F" w14:textId="77777777" w:rsidR="002E7D1B" w:rsidRPr="00D31FFA"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D31FFA">
        <w:rPr>
          <w:rFonts w:ascii="Tahoma" w:eastAsia="Verdana" w:hAnsi="Tahoma" w:cs="Tahoma"/>
          <w:sz w:val="22"/>
          <w:szCs w:val="22"/>
          <w:lang w:bidi="pt-BR"/>
        </w:rPr>
        <w:t>divulgar, até o dia anterior ao início das negociações das Debêntures, as demonstrações financeiras, acompanhadas de notas explicativas e do relatório dos auditores independentes, relativas aos 3 (três) últimos exercícios sociais encerrados;</w:t>
      </w:r>
    </w:p>
    <w:p w14:paraId="3AFCA948" w14:textId="77777777" w:rsidR="002E7D1B" w:rsidRPr="00D31FFA"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D31FFA">
        <w:rPr>
          <w:rFonts w:ascii="Tahoma" w:eastAsia="Verdana" w:hAnsi="Tahoma" w:cs="Tahoma"/>
          <w:sz w:val="22"/>
          <w:szCs w:val="22"/>
          <w:lang w:bidi="pt-BR"/>
        </w:rPr>
        <w:t>divulgar as demonstrações financeiras subsequentes, acompanhadas de notas explicativas e relatório dos auditores independentes, dentro de 3 (três) meses contados do encerramento do exercício social;</w:t>
      </w:r>
    </w:p>
    <w:p w14:paraId="09F70BD9" w14:textId="77777777" w:rsidR="002E7D1B" w:rsidRPr="00D31FFA"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D31FFA">
        <w:rPr>
          <w:rFonts w:ascii="Tahoma" w:eastAsia="Verdana" w:hAnsi="Tahoma" w:cs="Tahoma"/>
          <w:sz w:val="22"/>
          <w:szCs w:val="22"/>
          <w:lang w:bidi="pt-BR"/>
        </w:rPr>
        <w:t>observar as disposições da Resolução da CVM nº 44, de 23 de agosto de 2021, conforme alterada (“</w:t>
      </w:r>
      <w:r w:rsidRPr="00D31FFA">
        <w:rPr>
          <w:rFonts w:ascii="Tahoma" w:eastAsia="Verdana" w:hAnsi="Tahoma" w:cs="Tahoma"/>
          <w:sz w:val="22"/>
          <w:szCs w:val="22"/>
          <w:u w:val="single"/>
          <w:lang w:bidi="pt-BR"/>
        </w:rPr>
        <w:t>Resolução CVM 44</w:t>
      </w:r>
      <w:r w:rsidRPr="00D31FFA">
        <w:rPr>
          <w:rFonts w:ascii="Tahoma" w:eastAsia="Verdana" w:hAnsi="Tahoma" w:cs="Tahoma"/>
          <w:sz w:val="22"/>
          <w:szCs w:val="22"/>
          <w:lang w:bidi="pt-BR"/>
        </w:rPr>
        <w:t>”), no tocante ao dever de sigilo e vedações à</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negociação;</w:t>
      </w:r>
    </w:p>
    <w:p w14:paraId="658E2B64" w14:textId="77777777" w:rsidR="002E7D1B" w:rsidRPr="00D31FFA" w:rsidRDefault="002E7D1B" w:rsidP="002055D8">
      <w:pPr>
        <w:numPr>
          <w:ilvl w:val="1"/>
          <w:numId w:val="16"/>
        </w:numPr>
        <w:autoSpaceDE w:val="0"/>
        <w:autoSpaceDN w:val="0"/>
        <w:spacing w:after="240" w:line="320" w:lineRule="atLeast"/>
        <w:ind w:left="851" w:right="174" w:firstLine="0"/>
        <w:rPr>
          <w:rFonts w:ascii="Tahoma" w:eastAsia="Verdana" w:hAnsi="Tahoma" w:cs="Tahoma"/>
          <w:sz w:val="22"/>
          <w:szCs w:val="22"/>
          <w:lang w:bidi="pt-BR"/>
        </w:rPr>
      </w:pPr>
      <w:r w:rsidRPr="00D31FFA">
        <w:rPr>
          <w:rFonts w:ascii="Tahoma" w:eastAsia="Verdana" w:hAnsi="Tahoma" w:cs="Tahoma"/>
          <w:sz w:val="22"/>
          <w:szCs w:val="22"/>
          <w:lang w:bidi="pt-BR"/>
        </w:rPr>
        <w:t>divulgar a ocorrência de fato relevante,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conforme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definido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pelo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artigo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2º</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Resolução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CVM</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44,</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comunicando em até 5 (cinco) Dias Úteis o Agente Fiduciário;</w:t>
      </w:r>
      <w:r w:rsidRPr="00D31FFA">
        <w:rPr>
          <w:rFonts w:ascii="Tahoma" w:eastAsia="Verdana" w:hAnsi="Tahoma" w:cs="Tahoma"/>
          <w:spacing w:val="-12"/>
          <w:sz w:val="22"/>
          <w:szCs w:val="22"/>
          <w:lang w:bidi="pt-BR"/>
        </w:rPr>
        <w:t xml:space="preserve"> </w:t>
      </w:r>
    </w:p>
    <w:p w14:paraId="1A2397F0" w14:textId="77777777" w:rsidR="002E7D1B" w:rsidRPr="00D31FFA" w:rsidRDefault="002E7D1B" w:rsidP="002055D8">
      <w:pPr>
        <w:numPr>
          <w:ilvl w:val="1"/>
          <w:numId w:val="16"/>
        </w:numPr>
        <w:autoSpaceDE w:val="0"/>
        <w:autoSpaceDN w:val="0"/>
        <w:spacing w:after="240" w:line="320" w:lineRule="atLeast"/>
        <w:ind w:left="851" w:firstLine="0"/>
        <w:rPr>
          <w:rFonts w:ascii="Tahoma" w:eastAsia="Verdana" w:hAnsi="Tahoma" w:cs="Tahoma"/>
          <w:sz w:val="22"/>
          <w:szCs w:val="22"/>
          <w:lang w:bidi="pt-BR"/>
        </w:rPr>
      </w:pPr>
      <w:r w:rsidRPr="00D31FFA">
        <w:rPr>
          <w:rFonts w:ascii="Tahoma" w:eastAsia="Verdana" w:hAnsi="Tahoma" w:cs="Tahoma"/>
          <w:sz w:val="22"/>
          <w:szCs w:val="22"/>
          <w:lang w:bidi="pt-BR"/>
        </w:rPr>
        <w:lastRenderedPageBreak/>
        <w:t>fornecer as informações solicitadas pela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CVM; e</w:t>
      </w:r>
    </w:p>
    <w:p w14:paraId="62888849" w14:textId="77777777" w:rsidR="002E7D1B" w:rsidRPr="00D31FFA" w:rsidRDefault="002E7D1B" w:rsidP="002055D8">
      <w:pPr>
        <w:numPr>
          <w:ilvl w:val="1"/>
          <w:numId w:val="16"/>
        </w:numPr>
        <w:autoSpaceDE w:val="0"/>
        <w:autoSpaceDN w:val="0"/>
        <w:spacing w:after="240" w:line="320" w:lineRule="atLeast"/>
        <w:ind w:left="851" w:firstLine="0"/>
        <w:rPr>
          <w:rFonts w:ascii="Tahoma" w:eastAsia="Verdana" w:hAnsi="Tahoma" w:cs="Tahoma"/>
          <w:sz w:val="22"/>
          <w:szCs w:val="22"/>
          <w:lang w:bidi="pt-BR"/>
        </w:rPr>
      </w:pPr>
      <w:r w:rsidRPr="00D31FFA">
        <w:rPr>
          <w:rFonts w:ascii="Tahoma" w:eastAsia="Verdana" w:hAnsi="Tahoma" w:cs="Tahoma"/>
          <w:sz w:val="22"/>
          <w:szCs w:val="22"/>
          <w:lang w:bidi="pt-BR"/>
        </w:rPr>
        <w:t>divulgar em sua página na rede mundial de computadores o relatório anual e demais comunicações enviadas pelo Agente Fiduciário na mesma data do seu recebimento, observado ainda o disposto no item (d) deste inciso.</w:t>
      </w:r>
    </w:p>
    <w:p w14:paraId="2AE137E8" w14:textId="400C1375" w:rsidR="002E7D1B" w:rsidRPr="00D31FFA" w:rsidRDefault="002E7D1B" w:rsidP="002055D8">
      <w:pPr>
        <w:numPr>
          <w:ilvl w:val="0"/>
          <w:numId w:val="16"/>
        </w:numPr>
        <w:autoSpaceDE w:val="0"/>
        <w:autoSpaceDN w:val="0"/>
        <w:spacing w:after="240" w:line="320" w:lineRule="atLeast"/>
        <w:ind w:left="851" w:right="179" w:hanging="851"/>
        <w:rPr>
          <w:rFonts w:ascii="Tahoma" w:eastAsia="Verdana" w:hAnsi="Tahoma" w:cs="Tahoma"/>
          <w:sz w:val="22"/>
          <w:szCs w:val="22"/>
          <w:lang w:bidi="pt-BR"/>
        </w:rPr>
      </w:pPr>
      <w:r w:rsidRPr="00D31FFA">
        <w:rPr>
          <w:rFonts w:ascii="Tahoma" w:eastAsia="Verdana" w:hAnsi="Tahoma" w:cs="Tahoma"/>
          <w:sz w:val="22"/>
          <w:szCs w:val="22"/>
          <w:lang w:bidi="pt-BR"/>
        </w:rPr>
        <w:t>divulgar as informações referidas nos itens (c), (d) e (f) do inciso (</w:t>
      </w:r>
      <w:r w:rsidR="003012C9" w:rsidRPr="00D31FFA">
        <w:rPr>
          <w:rFonts w:ascii="Tahoma" w:eastAsia="Verdana" w:hAnsi="Tahoma" w:cs="Tahoma"/>
          <w:sz w:val="22"/>
          <w:szCs w:val="22"/>
          <w:lang w:bidi="pt-BR"/>
        </w:rPr>
        <w:t>iv</w:t>
      </w:r>
      <w:r w:rsidRPr="00D31FFA">
        <w:rPr>
          <w:rFonts w:ascii="Tahoma" w:eastAsia="Verdana" w:hAnsi="Tahoma" w:cs="Tahoma"/>
          <w:sz w:val="22"/>
          <w:szCs w:val="22"/>
          <w:lang w:bidi="pt-BR"/>
        </w:rPr>
        <w:t>) acima: (a) em sua página na rede mundial de computadores, mantendo-as disponíveis pelo período de 3 (três) anos; e (b) em sistema disponibilizado pela entidade administradora de mercados organizados onde os valores mobiliários estão admitidos à negociação.</w:t>
      </w:r>
    </w:p>
    <w:p w14:paraId="1D2A7B87" w14:textId="77777777" w:rsidR="002E7D1B" w:rsidRPr="00D31FFA" w:rsidRDefault="002E7D1B" w:rsidP="002055D8">
      <w:pPr>
        <w:numPr>
          <w:ilvl w:val="0"/>
          <w:numId w:val="16"/>
        </w:numPr>
        <w:autoSpaceDE w:val="0"/>
        <w:autoSpaceDN w:val="0"/>
        <w:spacing w:after="240" w:line="320" w:lineRule="atLeast"/>
        <w:ind w:left="851" w:right="169" w:hanging="851"/>
        <w:rPr>
          <w:rFonts w:ascii="Tahoma" w:eastAsia="Verdana" w:hAnsi="Tahoma" w:cs="Tahoma"/>
          <w:sz w:val="22"/>
          <w:szCs w:val="22"/>
          <w:lang w:bidi="pt-BR"/>
        </w:rPr>
      </w:pPr>
      <w:r w:rsidRPr="00D31FFA">
        <w:rPr>
          <w:rFonts w:ascii="Tahoma" w:eastAsia="Verdana" w:hAnsi="Tahoma" w:cs="Tahoma"/>
          <w:sz w:val="22"/>
          <w:szCs w:val="22"/>
          <w:lang w:bidi="pt-BR"/>
        </w:rPr>
        <w:t>prestar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informações,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dentro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prazo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5</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(cinco)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Dias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Úteis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ciência,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sobre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qualquer autuação por qualquer órgão governamental, de caráter fiscal, trabalhista, ambiental ou de defesa de concorrência, entre outras, em relação à Emissora, de valor individual ou agregado superior a 15% (quinze por cento), do EBITDA acumulado dos últimos 12 (doze)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meses,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auferidos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base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nas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últimas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demonstrações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financeiras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consolidadas da Emissora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divulgadas;</w:t>
      </w:r>
    </w:p>
    <w:p w14:paraId="01D19F05" w14:textId="77777777" w:rsidR="002E7D1B" w:rsidRPr="00D31FFA" w:rsidRDefault="002E7D1B" w:rsidP="002055D8">
      <w:pPr>
        <w:numPr>
          <w:ilvl w:val="0"/>
          <w:numId w:val="16"/>
        </w:numPr>
        <w:autoSpaceDE w:val="0"/>
        <w:autoSpaceDN w:val="0"/>
        <w:spacing w:after="240" w:line="320" w:lineRule="atLeast"/>
        <w:ind w:left="851" w:right="175" w:hanging="851"/>
        <w:rPr>
          <w:rFonts w:ascii="Tahoma" w:eastAsia="Verdana" w:hAnsi="Tahoma" w:cs="Tahoma"/>
          <w:sz w:val="22"/>
          <w:szCs w:val="22"/>
          <w:lang w:bidi="pt-BR"/>
        </w:rPr>
      </w:pPr>
      <w:r w:rsidRPr="00D31FFA">
        <w:rPr>
          <w:rFonts w:ascii="Tahoma" w:eastAsia="Verdana" w:hAnsi="Tahoma" w:cs="Tahoma"/>
          <w:sz w:val="22"/>
          <w:szCs w:val="22"/>
          <w:lang w:bidi="pt-BR"/>
        </w:rPr>
        <w:t>manter válida toda a estrutura de contratos e/ou acordos, os quais dão à Emissora, suas Controladas Relevantes, nos termos do artigo 116 da Lei de Sociedade</w:t>
      </w:r>
      <w:r w:rsidRPr="00D31FFA">
        <w:rPr>
          <w:rFonts w:ascii="Tahoma" w:eastAsia="Verdana" w:hAnsi="Tahoma" w:cs="Tahoma"/>
          <w:spacing w:val="-38"/>
          <w:sz w:val="22"/>
          <w:szCs w:val="22"/>
          <w:lang w:bidi="pt-BR"/>
        </w:rPr>
        <w:t xml:space="preserve"> </w:t>
      </w:r>
      <w:r w:rsidRPr="00D31FFA">
        <w:rPr>
          <w:rFonts w:ascii="Tahoma" w:eastAsia="Verdana" w:hAnsi="Tahoma" w:cs="Tahoma"/>
          <w:sz w:val="22"/>
          <w:szCs w:val="22"/>
          <w:lang w:bidi="pt-BR"/>
        </w:rPr>
        <w:t>por Ações, condição fundamental de</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funcionamento;</w:t>
      </w:r>
    </w:p>
    <w:p w14:paraId="61CE4666" w14:textId="77777777" w:rsidR="002E7D1B" w:rsidRPr="00D31FFA" w:rsidRDefault="002E7D1B" w:rsidP="002055D8">
      <w:pPr>
        <w:numPr>
          <w:ilvl w:val="0"/>
          <w:numId w:val="16"/>
        </w:numPr>
        <w:autoSpaceDE w:val="0"/>
        <w:autoSpaceDN w:val="0"/>
        <w:spacing w:after="240" w:line="320" w:lineRule="atLeast"/>
        <w:ind w:left="851" w:right="167" w:hanging="851"/>
        <w:rPr>
          <w:rFonts w:ascii="Tahoma" w:eastAsia="Verdana" w:hAnsi="Tahoma" w:cs="Tahoma"/>
          <w:sz w:val="22"/>
          <w:szCs w:val="22"/>
          <w:lang w:bidi="pt-BR"/>
        </w:rPr>
      </w:pPr>
      <w:r w:rsidRPr="00D31FFA">
        <w:rPr>
          <w:rFonts w:ascii="Tahoma" w:eastAsia="Verdana" w:hAnsi="Tahoma" w:cs="Tahoma"/>
          <w:sz w:val="22"/>
          <w:szCs w:val="22"/>
          <w:lang w:bidi="pt-BR"/>
        </w:rPr>
        <w:t>contratar, e manter contratados, durante o prazo de vigência das Debêntures, às suas expensas,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Agente de Liquidação,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Escriturador e 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Fiduciário, bem como tomar todas e quaisquer providências que se façam necessárias para a manutenção das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Debêntures;</w:t>
      </w:r>
    </w:p>
    <w:p w14:paraId="416FB11E" w14:textId="6E39B0EE" w:rsidR="002E7D1B" w:rsidRPr="00D31FFA" w:rsidRDefault="002E7D1B" w:rsidP="002055D8">
      <w:pPr>
        <w:numPr>
          <w:ilvl w:val="0"/>
          <w:numId w:val="16"/>
        </w:numPr>
        <w:autoSpaceDE w:val="0"/>
        <w:autoSpaceDN w:val="0"/>
        <w:spacing w:after="240" w:line="320" w:lineRule="atLeast"/>
        <w:ind w:left="851" w:right="173" w:hanging="851"/>
        <w:rPr>
          <w:rFonts w:ascii="Tahoma" w:eastAsia="Verdana" w:hAnsi="Tahoma" w:cs="Tahoma"/>
          <w:sz w:val="22"/>
          <w:szCs w:val="22"/>
          <w:lang w:bidi="pt-BR"/>
        </w:rPr>
      </w:pPr>
      <w:r w:rsidRPr="00D31FFA">
        <w:rPr>
          <w:rFonts w:ascii="Tahoma" w:eastAsia="Verdana" w:hAnsi="Tahoma" w:cs="Tahoma"/>
          <w:sz w:val="22"/>
          <w:szCs w:val="22"/>
          <w:lang w:bidi="pt-BR"/>
        </w:rPr>
        <w:t>convocar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Geral</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para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deliberar sobre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matérias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direta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indiretamente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relacionem</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presente Emissão,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nos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termos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Cláusula</w:t>
      </w:r>
      <w:r w:rsidR="00C001ED" w:rsidRPr="00D31FFA">
        <w:rPr>
          <w:rFonts w:ascii="Tahoma" w:eastAsia="Verdana" w:hAnsi="Tahoma" w:cs="Tahoma"/>
          <w:spacing w:val="-14"/>
          <w:sz w:val="22"/>
          <w:szCs w:val="22"/>
          <w:lang w:bidi="pt-BR"/>
        </w:rPr>
        <w:t> </w:t>
      </w:r>
      <w:r w:rsidR="00C001ED" w:rsidRPr="00D31FFA">
        <w:rPr>
          <w:rFonts w:ascii="Tahoma" w:eastAsia="Verdana" w:hAnsi="Tahoma" w:cs="Tahoma"/>
          <w:spacing w:val="-14"/>
          <w:sz w:val="22"/>
          <w:szCs w:val="22"/>
          <w:lang w:bidi="pt-BR"/>
        </w:rPr>
        <w:fldChar w:fldCharType="begin"/>
      </w:r>
      <w:r w:rsidR="00C001ED" w:rsidRPr="00D31FFA">
        <w:rPr>
          <w:rFonts w:ascii="Tahoma" w:eastAsia="Verdana" w:hAnsi="Tahoma" w:cs="Tahoma"/>
          <w:spacing w:val="-14"/>
          <w:sz w:val="22"/>
          <w:szCs w:val="22"/>
          <w:lang w:bidi="pt-BR"/>
        </w:rPr>
        <w:instrText xml:space="preserve"> REF _Ref99545657 \r \p \h </w:instrText>
      </w:r>
      <w:r w:rsidR="002D72E2" w:rsidRPr="00D31FFA">
        <w:rPr>
          <w:rFonts w:ascii="Tahoma" w:eastAsia="Verdana" w:hAnsi="Tahoma" w:cs="Tahoma"/>
          <w:spacing w:val="-14"/>
          <w:sz w:val="22"/>
          <w:szCs w:val="22"/>
          <w:lang w:bidi="pt-BR"/>
        </w:rPr>
        <w:instrText xml:space="preserve"> \* MERGEFORMAT </w:instrText>
      </w:r>
      <w:r w:rsidR="00C001ED" w:rsidRPr="00D31FFA">
        <w:rPr>
          <w:rFonts w:ascii="Tahoma" w:eastAsia="Verdana" w:hAnsi="Tahoma" w:cs="Tahoma"/>
          <w:spacing w:val="-14"/>
          <w:sz w:val="22"/>
          <w:szCs w:val="22"/>
          <w:lang w:bidi="pt-BR"/>
        </w:rPr>
      </w:r>
      <w:r w:rsidR="00C001ED" w:rsidRPr="00D31FFA">
        <w:rPr>
          <w:rFonts w:ascii="Tahoma" w:eastAsia="Verdana" w:hAnsi="Tahoma" w:cs="Tahoma"/>
          <w:spacing w:val="-14"/>
          <w:sz w:val="22"/>
          <w:szCs w:val="22"/>
          <w:lang w:bidi="pt-BR"/>
        </w:rPr>
        <w:fldChar w:fldCharType="separate"/>
      </w:r>
      <w:r w:rsidR="00F013EB" w:rsidRPr="00D31FFA">
        <w:rPr>
          <w:rFonts w:ascii="Tahoma" w:eastAsia="Verdana" w:hAnsi="Tahoma" w:cs="Tahoma"/>
          <w:spacing w:val="-14"/>
          <w:sz w:val="22"/>
          <w:szCs w:val="22"/>
          <w:lang w:bidi="pt-BR"/>
        </w:rPr>
        <w:t>9 abaixo</w:t>
      </w:r>
      <w:r w:rsidR="00C001ED" w:rsidRPr="00D31FFA">
        <w:rPr>
          <w:rFonts w:ascii="Tahoma" w:eastAsia="Verdana" w:hAnsi="Tahoma" w:cs="Tahoma"/>
          <w:spacing w:val="-14"/>
          <w:sz w:val="22"/>
          <w:szCs w:val="22"/>
          <w:lang w:bidi="pt-BR"/>
        </w:rPr>
        <w:fldChar w:fldCharType="end"/>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desta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caso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deva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fazer, nos termos da presente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mas não 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faça;</w:t>
      </w:r>
    </w:p>
    <w:p w14:paraId="74EA9241" w14:textId="77777777" w:rsidR="002E7D1B" w:rsidRPr="00D31FFA" w:rsidRDefault="002E7D1B" w:rsidP="002055D8">
      <w:pPr>
        <w:numPr>
          <w:ilvl w:val="0"/>
          <w:numId w:val="16"/>
        </w:numPr>
        <w:autoSpaceDE w:val="0"/>
        <w:autoSpaceDN w:val="0"/>
        <w:spacing w:after="240" w:line="320" w:lineRule="atLeast"/>
        <w:ind w:left="851" w:right="175" w:hanging="851"/>
        <w:rPr>
          <w:rFonts w:ascii="Tahoma" w:eastAsia="Verdana" w:hAnsi="Tahoma" w:cs="Tahoma"/>
          <w:sz w:val="22"/>
          <w:szCs w:val="22"/>
          <w:lang w:bidi="pt-BR"/>
        </w:rPr>
      </w:pPr>
      <w:r w:rsidRPr="00D31FFA">
        <w:rPr>
          <w:rFonts w:ascii="Tahoma" w:eastAsia="Verdana" w:hAnsi="Tahoma" w:cs="Tahoma"/>
          <w:sz w:val="22"/>
          <w:szCs w:val="22"/>
          <w:lang w:bidi="pt-BR"/>
        </w:rPr>
        <w:t>cumprir tempestivamente todas as determinações da CVM, da B3 e ANBIMA, com o envio de documentos e, ainda, prestando as informações que lhe forem</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solicitadas;</w:t>
      </w:r>
    </w:p>
    <w:p w14:paraId="65F9B6F4" w14:textId="77777777" w:rsidR="002E7D1B" w:rsidRPr="00D31FFA" w:rsidRDefault="002E7D1B" w:rsidP="002055D8">
      <w:pPr>
        <w:numPr>
          <w:ilvl w:val="0"/>
          <w:numId w:val="16"/>
        </w:numPr>
        <w:autoSpaceDE w:val="0"/>
        <w:autoSpaceDN w:val="0"/>
        <w:spacing w:after="240" w:line="320" w:lineRule="atLeast"/>
        <w:ind w:left="851" w:right="176" w:hanging="851"/>
        <w:rPr>
          <w:rFonts w:ascii="Tahoma" w:eastAsia="Verdana" w:hAnsi="Tahoma" w:cs="Tahoma"/>
          <w:sz w:val="22"/>
          <w:szCs w:val="22"/>
          <w:lang w:bidi="pt-BR"/>
        </w:rPr>
      </w:pPr>
      <w:r w:rsidRPr="00D31FFA">
        <w:rPr>
          <w:rFonts w:ascii="Tahoma" w:eastAsia="Verdana" w:hAnsi="Tahoma" w:cs="Tahoma"/>
          <w:sz w:val="22"/>
          <w:szCs w:val="22"/>
          <w:lang w:bidi="pt-BR"/>
        </w:rPr>
        <w:t>manter em adequado funcionamento órgão para atender, de forma eficiente, aos Debenturistas,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contratar</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instituições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financeiras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autorizadas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para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prestação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desse serviço;</w:t>
      </w:r>
    </w:p>
    <w:p w14:paraId="37ECABD9"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lastRenderedPageBreak/>
        <w:t>não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realizar</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operações</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fora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seu</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objeto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social,</w:t>
      </w:r>
      <w:r w:rsidRPr="00D31FFA">
        <w:rPr>
          <w:rFonts w:ascii="Tahoma" w:eastAsia="Verdana" w:hAnsi="Tahoma" w:cs="Tahoma"/>
          <w:spacing w:val="-22"/>
          <w:sz w:val="22"/>
          <w:szCs w:val="22"/>
          <w:lang w:bidi="pt-BR"/>
        </w:rPr>
        <w:t xml:space="preserve"> </w:t>
      </w:r>
      <w:r w:rsidRPr="00D31FFA">
        <w:rPr>
          <w:rFonts w:ascii="Tahoma" w:eastAsia="Verdana" w:hAnsi="Tahoma" w:cs="Tahoma"/>
          <w:sz w:val="22"/>
          <w:szCs w:val="22"/>
          <w:lang w:bidi="pt-BR"/>
        </w:rPr>
        <w:t>observadas</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disposições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estatutárias, legais e regulamentares em vigor;</w:t>
      </w:r>
    </w:p>
    <w:p w14:paraId="0D896B51" w14:textId="77777777" w:rsidR="002E7D1B" w:rsidRPr="00D31FFA" w:rsidRDefault="002E7D1B" w:rsidP="002055D8">
      <w:pPr>
        <w:numPr>
          <w:ilvl w:val="0"/>
          <w:numId w:val="16"/>
        </w:numPr>
        <w:autoSpaceDE w:val="0"/>
        <w:autoSpaceDN w:val="0"/>
        <w:spacing w:after="240" w:line="320" w:lineRule="atLeast"/>
        <w:ind w:left="851" w:right="175" w:hanging="851"/>
        <w:rPr>
          <w:rFonts w:ascii="Tahoma" w:eastAsia="Verdana" w:hAnsi="Tahoma" w:cs="Tahoma"/>
          <w:sz w:val="22"/>
          <w:szCs w:val="22"/>
          <w:lang w:bidi="pt-BR"/>
        </w:rPr>
      </w:pPr>
      <w:r w:rsidRPr="00D31FFA">
        <w:rPr>
          <w:rFonts w:ascii="Tahoma" w:eastAsia="Verdana" w:hAnsi="Tahoma" w:cs="Tahoma"/>
          <w:sz w:val="22"/>
          <w:szCs w:val="22"/>
          <w:lang w:bidi="pt-BR"/>
        </w:rPr>
        <w:t>notificar,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até</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3</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(três)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Dias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Úteis,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sobre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ato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fato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que possa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causar</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interrupção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suspensão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atividades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bem</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como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qualquer descumprimento das obrigações previstas nesta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6BE6C0D7"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manter seus bens adequadamente segurados, conforme exigido pela regulamentação em vigor e, caso não exigido, conforme práticas usualmente adotadas pelo mercado atuante no setor da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Emissora;</w:t>
      </w:r>
    </w:p>
    <w:p w14:paraId="0E80DDB6" w14:textId="77777777" w:rsidR="002E7D1B" w:rsidRPr="00D31FFA" w:rsidRDefault="002E7D1B" w:rsidP="002055D8">
      <w:pPr>
        <w:numPr>
          <w:ilvl w:val="0"/>
          <w:numId w:val="16"/>
        </w:numPr>
        <w:autoSpaceDE w:val="0"/>
        <w:autoSpaceDN w:val="0"/>
        <w:spacing w:after="240" w:line="320" w:lineRule="atLeast"/>
        <w:ind w:left="851" w:right="174" w:hanging="851"/>
        <w:rPr>
          <w:rFonts w:ascii="Tahoma" w:eastAsia="Verdana" w:hAnsi="Tahoma" w:cs="Tahoma"/>
          <w:sz w:val="22"/>
          <w:szCs w:val="22"/>
          <w:lang w:bidi="pt-BR"/>
        </w:rPr>
      </w:pPr>
      <w:r w:rsidRPr="00D31FFA">
        <w:rPr>
          <w:rFonts w:ascii="Tahoma" w:eastAsia="Verdana" w:hAnsi="Tahoma" w:cs="Tahoma"/>
          <w:sz w:val="22"/>
          <w:szCs w:val="22"/>
          <w:lang w:bidi="pt-BR"/>
        </w:rPr>
        <w:t>efetuar recolhimentos de quaisquer tributos ou contribuições que incidam ou venham a incidir sobre a Emissão e que sejam de responsabilidade da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Emissora;</w:t>
      </w:r>
    </w:p>
    <w:p w14:paraId="00C64E49" w14:textId="41501718"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manter e fazer com que as Controladas Relevantes, se houver, mantenham, sempre válidas, eficazes, em perfeita ordem e em pleno vigor, todas as licenças, concessões, autorizações, permissões e alvarás, inclusive ambientais, necessárias para o regular exercício das atividades desenvolvidas pela Emissora e/ou por qualquer de suas controladas, exceto por aquelas (i) que estejam em processo de obtenção ou renovação pela Emissora e/ou pela Controlada Relevante em questão; ou (ii) que não possam causar qualquer efeito adverso relevante na situação (financeira ou de outra natureza), nos negócios, nos bens, nos resultados operacionais e/ou nas perspectivas da Emissora, bem como em sua capacidade de cumprir qualquer de suas obrigações nos termos desta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52B5FEB7"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cumprir com todas as obrigações assumidas nos termos desta Escritura</w:t>
      </w:r>
      <w:r w:rsidR="00161816" w:rsidRPr="00D31FFA">
        <w:rPr>
          <w:rFonts w:ascii="Tahoma" w:eastAsia="Verdana" w:hAnsi="Tahoma" w:cs="Tahoma"/>
          <w:sz w:val="22"/>
          <w:szCs w:val="22"/>
          <w:lang w:bidi="pt-BR"/>
        </w:rPr>
        <w:t xml:space="preserve"> </w:t>
      </w:r>
      <w:bookmarkStart w:id="87" w:name="_Hlk100044876"/>
      <w:r w:rsidR="00161816" w:rsidRPr="00D31FFA">
        <w:rPr>
          <w:rFonts w:ascii="Tahoma" w:eastAsia="Verdana" w:hAnsi="Tahoma" w:cs="Tahoma"/>
          <w:sz w:val="22"/>
          <w:szCs w:val="22"/>
          <w:lang w:bidi="pt-BR"/>
        </w:rPr>
        <w:t>de Emissão</w:t>
      </w:r>
      <w:r w:rsidRPr="00D31FFA">
        <w:rPr>
          <w:rFonts w:ascii="Tahoma" w:eastAsia="Verdana" w:hAnsi="Tahoma" w:cs="Tahoma"/>
          <w:sz w:val="22"/>
          <w:szCs w:val="22"/>
          <w:lang w:bidi="pt-BR"/>
        </w:rPr>
        <w:t xml:space="preserve"> </w:t>
      </w:r>
      <w:bookmarkEnd w:id="87"/>
      <w:r w:rsidRPr="00D31FFA">
        <w:rPr>
          <w:rFonts w:ascii="Tahoma" w:eastAsia="Verdana" w:hAnsi="Tahoma" w:cs="Tahoma"/>
          <w:sz w:val="22"/>
          <w:szCs w:val="22"/>
          <w:lang w:bidi="pt-BR"/>
        </w:rPr>
        <w:t>e nos demais documentos da Oferta Restrita dos quais a Emissora seja parte, inclusive no que tange a destinação dos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recursos;</w:t>
      </w:r>
    </w:p>
    <w:p w14:paraId="2AF9952A"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não praticar qualquer ato em desacordo com o seu estatuto social e com esta Escritura</w:t>
      </w:r>
      <w:r w:rsidR="00161816"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especial</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possam,</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direta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indiretamente,</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comprometer</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pontual 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integral</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cumprimento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obrigações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assumidas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perante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titulares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Debêntures;</w:t>
      </w:r>
    </w:p>
    <w:p w14:paraId="43DC33AA"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comparecer nas Assembleias Gerais de Debenturistas sempre que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solicitado;</w:t>
      </w:r>
    </w:p>
    <w:p w14:paraId="71B6DE91" w14:textId="68CD90C0"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cumprir, todas as leis, regras, regulamentos e ordens aplicáveis à condução dos seus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negócios, ressalvados os casos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que, de boa-fé, 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esteja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discutindo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aplicabilidade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lei, regra ou regulamento nas esferas administrativa ou judicial, e desde que, nestes casos, possa dar continuidade a sua regular atividade;</w:t>
      </w:r>
    </w:p>
    <w:p w14:paraId="0F854A67"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lastRenderedPageBreak/>
        <w:t>não transferir ou por qualquer forma ceder a terceiros os direitos e obrigações que respectivamente adquiriu e assumiu na presente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nos demais documentos da Emissão, sem a prévia anuência dos Debenturistas reunidos em Assembleia de Debenturistas devidamente convocada para esse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fim;</w:t>
      </w:r>
    </w:p>
    <w:p w14:paraId="07841049"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efetuar pontualmente o pagamento dos serviços relacionados ao registro das Debêntures custodiadas eletronicamente na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B3;</w:t>
      </w:r>
    </w:p>
    <w:p w14:paraId="70718334"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guardar, pelo prazo mínimo de 5 (cinco) anos contados do envio da comunicação de encerramento da Oferta Restrita à CVM, ou por prazo superior por determinação expressa da CVM, em caso de processo administrativo, toda a documentação relativa à Emissão, nos termos da Instrução CVM</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476;</w:t>
      </w:r>
    </w:p>
    <w:p w14:paraId="4DC3550E"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arcar com todos os custos decorrentes (a) da distribuição das Debêntures, incluindo todos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custos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relativos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seu</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registro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na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B3,</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(b)</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registro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publicação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atos necessários à Emissão, tais como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seus eventuais aditamentos e os atos societários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despesas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contratação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do Agente de Liquidação e do Escriturador;</w:t>
      </w:r>
    </w:p>
    <w:p w14:paraId="59A2DAF8" w14:textId="77777777"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respeitar rigorosamente a legislação e regulamentação relacionadas à saúde e segurança ocupacional e não incentivar a prostituição, tampouco utilizar ou incentivar mão-de-obra infantil e/ou em condição análoga à de escravo ou de qualquer forma infringem</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direitos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silvícolas</w:t>
      </w:r>
      <w:proofErr w:type="gramStart"/>
      <w:r w:rsidRPr="00D31FFA">
        <w:rPr>
          <w:rFonts w:ascii="Tahoma" w:eastAsia="Verdana" w:hAnsi="Tahoma" w:cs="Tahoma"/>
          <w:sz w:val="22"/>
          <w:szCs w:val="22"/>
          <w:lang w:bidi="pt-BR"/>
        </w:rPr>
        <w:t>,</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especial,</w:t>
      </w:r>
      <w:proofErr w:type="gramEnd"/>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mas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não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limitando,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direito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sobre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as áreas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ocupação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indígena,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assim</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declaradas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autoridade</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competente;</w:t>
      </w:r>
    </w:p>
    <w:p w14:paraId="57B7309D" w14:textId="365A9BF1"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cumprir, no que couber, e envidar seus melhores esforços para que suas Controladas Relevantes cumpram,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rigorosamente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disposto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na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legislação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ambiental</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vigor,</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especial na Política Nacional do Meio Ambiente, às Resoluções do CONAMA – Conselho</w:t>
      </w:r>
      <w:r w:rsidRPr="00D31FFA">
        <w:rPr>
          <w:rFonts w:ascii="Tahoma" w:eastAsia="Verdana" w:hAnsi="Tahoma" w:cs="Tahoma"/>
          <w:spacing w:val="-43"/>
          <w:sz w:val="22"/>
          <w:szCs w:val="22"/>
          <w:lang w:bidi="pt-BR"/>
        </w:rPr>
        <w:t xml:space="preserve"> </w:t>
      </w:r>
      <w:r w:rsidRPr="00D31FFA">
        <w:rPr>
          <w:rFonts w:ascii="Tahoma" w:eastAsia="Verdana" w:hAnsi="Tahoma" w:cs="Tahoma"/>
          <w:sz w:val="22"/>
          <w:szCs w:val="22"/>
          <w:lang w:bidi="pt-BR"/>
        </w:rPr>
        <w:t>Nacional do Meio Ambiente e nas demais legislações e regulamentações ambientais supletivas, exceto as questionadas de boa-fé nas esferas judiciais e/ou administrativas e ante a concessão de efeito suspensivo em razão de tal questionamento. Acordam as partes que, caso a Emissora e/ou as Controladas Relevantes tenham protocolado no prazo legal ou em até 120 (cento e vinte) dias antes do prazo de vencimento quaisquer licenças, alvarás e/ou autorizações, o mesmo, para todos os efeitos, será considerada adimplente das ditas obrigações até a manifestação do referido órgão, conforme previsto na Lei Complementar nº 140, de 8 dezembro de 2011, conforme aditada, ou no prazo que outro diploma legal venha 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 xml:space="preserve">estabelecer; </w:t>
      </w:r>
    </w:p>
    <w:p w14:paraId="29D0CCAE" w14:textId="35373B7F" w:rsidR="002E7D1B" w:rsidRPr="00D31FFA" w:rsidRDefault="002E7D1B" w:rsidP="002055D8">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lastRenderedPageBreak/>
        <w:t>obriga-se, neste ato, em caráter irrevogável e irretratável, a cuidar para que as operações que venha a praticar no âmbito da B3 sejam sempre amparadas pelas boas práticas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mercado,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plena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perfeita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observância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normas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aplicáveis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à</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r w:rsidR="00EA54C4" w:rsidRPr="00D31FFA">
        <w:rPr>
          <w:rFonts w:ascii="Tahoma" w:eastAsia="Verdana" w:hAnsi="Tahoma" w:cs="Tahoma"/>
          <w:sz w:val="22"/>
          <w:szCs w:val="22"/>
          <w:lang w:bidi="pt-BR"/>
        </w:rPr>
        <w:t xml:space="preserve"> e</w:t>
      </w:r>
    </w:p>
    <w:p w14:paraId="6CB6C2DF" w14:textId="29CCF280" w:rsidR="002E7D1B" w:rsidRPr="00D31FFA" w:rsidRDefault="002E7D1B">
      <w:pPr>
        <w:numPr>
          <w:ilvl w:val="0"/>
          <w:numId w:val="16"/>
        </w:numPr>
        <w:autoSpaceDE w:val="0"/>
        <w:autoSpaceDN w:val="0"/>
        <w:spacing w:after="240" w:line="320" w:lineRule="atLeast"/>
        <w:ind w:left="851" w:right="171" w:hanging="851"/>
        <w:rPr>
          <w:rFonts w:ascii="Tahoma" w:eastAsia="Verdana" w:hAnsi="Tahoma" w:cs="Tahoma"/>
          <w:sz w:val="22"/>
          <w:szCs w:val="22"/>
          <w:lang w:bidi="pt-BR"/>
        </w:rPr>
      </w:pPr>
      <w:r w:rsidRPr="00D31FFA">
        <w:rPr>
          <w:rFonts w:ascii="Tahoma" w:eastAsia="Verdana" w:hAnsi="Tahoma" w:cs="Tahoma"/>
          <w:sz w:val="22"/>
          <w:szCs w:val="22"/>
          <w:lang w:bidi="pt-BR"/>
        </w:rPr>
        <w:t xml:space="preserve">observar, cumprir por si e/ou envidar seus melhores esforços para fazer cumprir, por seus funcionários (incluindo administradores e diretores, desde que agindo em nome e benefício da Emissora) e por suas controladas e subsidiárias, bem como envidar seus melhores esforços para que os eventuais terceiros contratados da Emissora cumpram e façam cumprir,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 9.613, de 3 de março de 1998, nº 12.846, de 1º de agosto de 2013, do Decreto-Lei nº 2.848/1940, bem como da </w:t>
      </w:r>
      <w:r w:rsidRPr="00D31FFA">
        <w:rPr>
          <w:rFonts w:ascii="Tahoma" w:eastAsia="Verdana" w:hAnsi="Tahoma" w:cs="Tahoma"/>
          <w:i/>
          <w:sz w:val="22"/>
          <w:szCs w:val="22"/>
          <w:lang w:bidi="pt-BR"/>
        </w:rPr>
        <w:t>U.S. Foreign Corrupt Practices Act</w:t>
      </w:r>
      <w:r w:rsidRPr="00D31FFA">
        <w:rPr>
          <w:rFonts w:ascii="Tahoma" w:eastAsia="Verdana" w:hAnsi="Tahoma" w:cs="Tahoma"/>
          <w:sz w:val="22"/>
          <w:szCs w:val="22"/>
          <w:lang w:bidi="pt-BR"/>
        </w:rPr>
        <w:t xml:space="preserve"> of 1977, da </w:t>
      </w:r>
      <w:r w:rsidRPr="00D31FFA">
        <w:rPr>
          <w:rFonts w:ascii="Tahoma" w:eastAsia="Verdana" w:hAnsi="Tahoma" w:cs="Tahoma"/>
          <w:i/>
          <w:sz w:val="22"/>
          <w:szCs w:val="22"/>
          <w:lang w:bidi="pt-BR"/>
        </w:rPr>
        <w:t>OECD Convention on Combating Bribery of Foreign Public Officials in International Business Transactions</w:t>
      </w:r>
      <w:r w:rsidRPr="00D31FFA">
        <w:rPr>
          <w:rFonts w:ascii="Tahoma" w:eastAsia="Verdana" w:hAnsi="Tahoma" w:cs="Tahoma"/>
          <w:sz w:val="22"/>
          <w:szCs w:val="22"/>
          <w:lang w:bidi="pt-BR"/>
        </w:rPr>
        <w:t xml:space="preserve"> e do </w:t>
      </w:r>
      <w:r w:rsidRPr="00D31FFA">
        <w:rPr>
          <w:rFonts w:ascii="Tahoma" w:eastAsia="Verdana" w:hAnsi="Tahoma" w:cs="Tahoma"/>
          <w:i/>
          <w:sz w:val="22"/>
          <w:szCs w:val="22"/>
          <w:lang w:bidi="pt-BR"/>
        </w:rPr>
        <w:t>UK Bribery ACT (UKBA)</w:t>
      </w:r>
      <w:r w:rsidRPr="00D31FFA">
        <w:rPr>
          <w:rFonts w:ascii="Tahoma" w:eastAsia="Verdana" w:hAnsi="Tahoma" w:cs="Tahoma"/>
          <w:sz w:val="22"/>
          <w:szCs w:val="22"/>
          <w:lang w:bidi="pt-BR"/>
        </w:rPr>
        <w:t>, sendo estas duas últimas somente se e quando aplicáveis (em conjunto, “</w:t>
      </w:r>
      <w:r w:rsidRPr="00D31FFA">
        <w:rPr>
          <w:rFonts w:ascii="Tahoma" w:eastAsia="Verdana" w:hAnsi="Tahoma" w:cs="Tahoma"/>
          <w:sz w:val="22"/>
          <w:szCs w:val="22"/>
          <w:u w:val="single"/>
          <w:lang w:bidi="pt-BR"/>
        </w:rPr>
        <w:t>Leis Anticorrupção</w:t>
      </w:r>
      <w:r w:rsidRPr="00D31FFA">
        <w:rPr>
          <w:rFonts w:ascii="Tahoma" w:eastAsia="Verdana" w:hAnsi="Tahoma" w:cs="Tahoma"/>
          <w:sz w:val="22"/>
          <w:szCs w:val="22"/>
          <w:lang w:bidi="pt-BR"/>
        </w:rPr>
        <w:t>”), na medida em que (a) adota e adotará políticas e procedimentos internos que assegurem integral cumprimento das Leis Anticorrupção, nos termos do Decreto nº 8.420, de 18 de março de 2015; (b) dá e dará conhecimento pleno de tais normas à todos os seus profissionais, previamente ao início de sua atuação no âmbito da Oferta; (c) abstém-se e abster-se-á de praticar atos de corrupção e de agir de forma lesiva à administração pública, nacional ou estrangeira, no seu interesse ou para seu benefício, exclusivo ou não; e (d) caso tenha conhecimento de qualquer ato ou fato referente a violação, a partir da presente data, de aludidas normas, comunicará em até 5 (cinco) dias úteis o Agente Fiduciário, que poderá tomar todas as providências que entender necessárias.</w:t>
      </w:r>
    </w:p>
    <w:p w14:paraId="3A5EC49F"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t>DO AGENTE</w:t>
      </w:r>
      <w:r w:rsidRPr="00D31FFA">
        <w:rPr>
          <w:rFonts w:ascii="Tahoma" w:eastAsia="Verdana" w:hAnsi="Tahoma" w:cs="Tahoma"/>
          <w:b/>
          <w:bCs/>
          <w:spacing w:val="-1"/>
          <w:sz w:val="22"/>
          <w:szCs w:val="22"/>
          <w:lang w:bidi="pt-BR"/>
        </w:rPr>
        <w:t xml:space="preserve"> </w:t>
      </w:r>
      <w:r w:rsidRPr="00D31FFA">
        <w:rPr>
          <w:rFonts w:ascii="Tahoma" w:eastAsia="Verdana" w:hAnsi="Tahoma" w:cs="Tahoma"/>
          <w:b/>
          <w:bCs/>
          <w:sz w:val="22"/>
          <w:szCs w:val="22"/>
          <w:lang w:bidi="pt-BR"/>
        </w:rPr>
        <w:t>FIDUCIÁRIO</w:t>
      </w:r>
    </w:p>
    <w:p w14:paraId="60A9D8E8" w14:textId="5B1EB2BC"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 Emissora nomeia e constitui como agente fiduciário da Emissão o Agente Fiduciário,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qualificado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preâmbulo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desta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assina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nessa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qualidade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neste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lastRenderedPageBreak/>
        <w:t>ato, e na melhor forma de direito, aceita a nomeação para, nos termos da lei e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representar a comunhão dos Debenturistas, declarando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que:</w:t>
      </w:r>
    </w:p>
    <w:p w14:paraId="6EF3319E" w14:textId="77777777" w:rsidR="002E7D1B" w:rsidRPr="00D31FFA" w:rsidRDefault="002E7D1B" w:rsidP="002055D8">
      <w:pPr>
        <w:numPr>
          <w:ilvl w:val="0"/>
          <w:numId w:val="14"/>
        </w:numPr>
        <w:autoSpaceDE w:val="0"/>
        <w:autoSpaceDN w:val="0"/>
        <w:spacing w:after="240" w:line="320" w:lineRule="atLeast"/>
        <w:ind w:left="1134" w:right="270" w:hanging="1134"/>
        <w:rPr>
          <w:rFonts w:ascii="Tahoma" w:eastAsia="Verdana" w:hAnsi="Tahoma" w:cs="Tahoma"/>
          <w:sz w:val="22"/>
          <w:szCs w:val="22"/>
          <w:lang w:bidi="pt-BR"/>
        </w:rPr>
      </w:pPr>
      <w:proofErr w:type="spellStart"/>
      <w:r w:rsidRPr="00D31FFA">
        <w:rPr>
          <w:rFonts w:ascii="Tahoma" w:eastAsia="Verdana" w:hAnsi="Tahoma" w:cs="Tahoma"/>
          <w:sz w:val="22"/>
          <w:szCs w:val="22"/>
          <w:lang w:bidi="pt-BR"/>
        </w:rPr>
        <w:t>é</w:t>
      </w:r>
      <w:proofErr w:type="spellEnd"/>
      <w:r w:rsidRPr="00D31FFA">
        <w:rPr>
          <w:rFonts w:ascii="Tahoma" w:eastAsia="Verdana" w:hAnsi="Tahoma" w:cs="Tahoma"/>
          <w:sz w:val="22"/>
          <w:szCs w:val="22"/>
          <w:lang w:bidi="pt-BR"/>
        </w:rPr>
        <w:t xml:space="preserve"> instituição financeira devidamente organizada, constituída e existente sob a forma de sociedade por ações, de acordo com as leis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brasileiras;</w:t>
      </w:r>
    </w:p>
    <w:p w14:paraId="02C3657A" w14:textId="77777777" w:rsidR="002E7D1B" w:rsidRPr="00D31FFA" w:rsidRDefault="002E7D1B" w:rsidP="002055D8">
      <w:pPr>
        <w:numPr>
          <w:ilvl w:val="0"/>
          <w:numId w:val="14"/>
        </w:numPr>
        <w:autoSpaceDE w:val="0"/>
        <w:autoSpaceDN w:val="0"/>
        <w:spacing w:after="240" w:line="320" w:lineRule="atLeast"/>
        <w:ind w:left="1134" w:right="260" w:hanging="1134"/>
        <w:rPr>
          <w:rFonts w:ascii="Tahoma" w:eastAsia="Verdana" w:hAnsi="Tahoma" w:cs="Tahoma"/>
          <w:sz w:val="22"/>
          <w:szCs w:val="22"/>
          <w:lang w:bidi="pt-BR"/>
        </w:rPr>
      </w:pPr>
      <w:r w:rsidRPr="00D31FFA">
        <w:rPr>
          <w:rFonts w:ascii="Tahoma" w:eastAsia="Verdana" w:hAnsi="Tahoma" w:cs="Tahoma"/>
          <w:sz w:val="22"/>
          <w:szCs w:val="22"/>
          <w:lang w:bidi="pt-BR"/>
        </w:rPr>
        <w:t>está devidamente autorizado e obteve todas as autorizações, inclusive, conforme aplicável, legais, societárias, regulatórias e de terceiros, necessárias à celebração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ao cumprimento de todas as obrigações aqui previstas, tendo sido plenamente satisfeitos todos os requisitos legais, societários, regulatórios e de terceiros necessários para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tanto;</w:t>
      </w:r>
    </w:p>
    <w:p w14:paraId="1D189C2A" w14:textId="77777777" w:rsidR="002E7D1B" w:rsidRPr="00D31FFA" w:rsidRDefault="002E7D1B" w:rsidP="002055D8">
      <w:pPr>
        <w:numPr>
          <w:ilvl w:val="0"/>
          <w:numId w:val="14"/>
        </w:numPr>
        <w:autoSpaceDE w:val="0"/>
        <w:autoSpaceDN w:val="0"/>
        <w:spacing w:after="240" w:line="320" w:lineRule="atLeast"/>
        <w:ind w:left="1134" w:right="264" w:hanging="1134"/>
        <w:rPr>
          <w:rFonts w:ascii="Tahoma" w:eastAsia="Verdana" w:hAnsi="Tahoma" w:cs="Tahoma"/>
          <w:sz w:val="22"/>
          <w:szCs w:val="22"/>
          <w:lang w:bidi="pt-BR"/>
        </w:rPr>
      </w:pPr>
      <w:r w:rsidRPr="00D31FFA">
        <w:rPr>
          <w:rFonts w:ascii="Tahoma" w:eastAsia="Verdana" w:hAnsi="Tahoma" w:cs="Tahoma"/>
          <w:sz w:val="22"/>
          <w:szCs w:val="22"/>
          <w:lang w:bidi="pt-BR"/>
        </w:rPr>
        <w:t>o representante legal do Agente Fiduciário que assina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tem, poderes societários e/ou delegados para assumir, em nome do Agente Fiduciário, as obrigações aqui previstas e, sendo mandatário, tem os</w:t>
      </w:r>
      <w:r w:rsidRPr="00D31FFA">
        <w:rPr>
          <w:rFonts w:ascii="Tahoma" w:eastAsia="Verdana" w:hAnsi="Tahoma" w:cs="Tahoma"/>
          <w:spacing w:val="-42"/>
          <w:sz w:val="22"/>
          <w:szCs w:val="22"/>
          <w:lang w:bidi="pt-BR"/>
        </w:rPr>
        <w:t xml:space="preserve"> </w:t>
      </w:r>
      <w:r w:rsidRPr="00D31FFA">
        <w:rPr>
          <w:rFonts w:ascii="Tahoma" w:eastAsia="Verdana" w:hAnsi="Tahoma" w:cs="Tahoma"/>
          <w:sz w:val="22"/>
          <w:szCs w:val="22"/>
          <w:lang w:bidi="pt-BR"/>
        </w:rPr>
        <w:t>poderes legitimamente outorgados, estando o respectivo mandato em pleno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vigor;</w:t>
      </w:r>
    </w:p>
    <w:p w14:paraId="542BBC7E" w14:textId="77777777" w:rsidR="002E7D1B" w:rsidRPr="00D31FFA" w:rsidRDefault="002E7D1B" w:rsidP="002055D8">
      <w:pPr>
        <w:numPr>
          <w:ilvl w:val="0"/>
          <w:numId w:val="14"/>
        </w:numPr>
        <w:autoSpaceDE w:val="0"/>
        <w:autoSpaceDN w:val="0"/>
        <w:spacing w:after="240" w:line="320" w:lineRule="atLeast"/>
        <w:ind w:left="1134" w:right="265" w:hanging="1134"/>
        <w:rPr>
          <w:rFonts w:ascii="Tahoma" w:eastAsia="Verdana" w:hAnsi="Tahoma" w:cs="Tahoma"/>
          <w:sz w:val="22"/>
          <w:szCs w:val="22"/>
          <w:lang w:bidi="pt-BR"/>
        </w:rPr>
      </w:pPr>
      <w:r w:rsidRPr="00D31FFA">
        <w:rPr>
          <w:rFonts w:ascii="Tahoma" w:eastAsia="Verdana" w:hAnsi="Tahoma" w:cs="Tahoma"/>
          <w:sz w:val="22"/>
          <w:szCs w:val="22"/>
          <w:lang w:bidi="pt-BR"/>
        </w:rPr>
        <w:t>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as obrigações aqui previstas constituem obrigações lícitas, válidas, vinculantes e eficazes do Agente Fiduciário, exequíveis de acordo com os seus</w:t>
      </w:r>
      <w:r w:rsidRPr="00D31FFA">
        <w:rPr>
          <w:rFonts w:ascii="Tahoma" w:eastAsia="Verdana" w:hAnsi="Tahoma" w:cs="Tahoma"/>
          <w:spacing w:val="-47"/>
          <w:sz w:val="22"/>
          <w:szCs w:val="22"/>
          <w:lang w:bidi="pt-BR"/>
        </w:rPr>
        <w:t xml:space="preserve"> </w:t>
      </w:r>
      <w:r w:rsidRPr="00D31FFA">
        <w:rPr>
          <w:rFonts w:ascii="Tahoma" w:eastAsia="Verdana" w:hAnsi="Tahoma" w:cs="Tahoma"/>
          <w:sz w:val="22"/>
          <w:szCs w:val="22"/>
          <w:lang w:bidi="pt-BR"/>
        </w:rPr>
        <w:t>termos e</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condições;</w:t>
      </w:r>
    </w:p>
    <w:p w14:paraId="2CEB1853" w14:textId="77777777" w:rsidR="002E7D1B" w:rsidRPr="00D31FFA" w:rsidRDefault="002E7D1B" w:rsidP="002055D8">
      <w:pPr>
        <w:numPr>
          <w:ilvl w:val="0"/>
          <w:numId w:val="14"/>
        </w:numPr>
        <w:autoSpaceDE w:val="0"/>
        <w:autoSpaceDN w:val="0"/>
        <w:spacing w:after="240" w:line="320" w:lineRule="atLeast"/>
        <w:ind w:left="1134" w:right="262" w:hanging="1134"/>
        <w:rPr>
          <w:rFonts w:ascii="Tahoma" w:eastAsia="Verdana" w:hAnsi="Tahoma" w:cs="Tahoma"/>
          <w:sz w:val="22"/>
          <w:szCs w:val="22"/>
          <w:lang w:bidi="pt-BR"/>
        </w:rPr>
      </w:pPr>
      <w:r w:rsidRPr="00D31FFA">
        <w:rPr>
          <w:rFonts w:ascii="Tahoma" w:eastAsia="Verdana" w:hAnsi="Tahoma" w:cs="Tahoma"/>
          <w:sz w:val="22"/>
          <w:szCs w:val="22"/>
          <w:lang w:bidi="pt-BR"/>
        </w:rPr>
        <w:t>a celebração, os termos e condições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judicial</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arbitral</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afete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seus ativos;</w:t>
      </w:r>
    </w:p>
    <w:p w14:paraId="5210E6DE" w14:textId="77777777" w:rsidR="002E7D1B" w:rsidRPr="00D31FFA" w:rsidRDefault="002E7D1B" w:rsidP="002055D8">
      <w:pPr>
        <w:numPr>
          <w:ilvl w:val="0"/>
          <w:numId w:val="14"/>
        </w:numPr>
        <w:autoSpaceDE w:val="0"/>
        <w:autoSpaceDN w:val="0"/>
        <w:spacing w:after="240" w:line="320" w:lineRule="atLeast"/>
        <w:ind w:left="1134" w:right="271" w:hanging="1134"/>
        <w:rPr>
          <w:rFonts w:ascii="Tahoma" w:eastAsia="Verdana" w:hAnsi="Tahoma" w:cs="Tahoma"/>
          <w:sz w:val="22"/>
          <w:szCs w:val="22"/>
          <w:lang w:bidi="pt-BR"/>
        </w:rPr>
      </w:pPr>
      <w:r w:rsidRPr="00D31FFA">
        <w:rPr>
          <w:rFonts w:ascii="Tahoma" w:eastAsia="Verdana" w:hAnsi="Tahoma" w:cs="Tahoma"/>
          <w:sz w:val="22"/>
          <w:szCs w:val="22"/>
          <w:lang w:bidi="pt-BR"/>
        </w:rPr>
        <w:t>aceita a função para a qual foi nomeado, assumindo integralmente os deveres e atribuições previstos na legislação específica e nesta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6D75ADC2" w14:textId="77777777" w:rsidR="002E7D1B" w:rsidRPr="00D31FFA" w:rsidRDefault="002E7D1B" w:rsidP="002055D8">
      <w:pPr>
        <w:numPr>
          <w:ilvl w:val="0"/>
          <w:numId w:val="14"/>
        </w:numPr>
        <w:autoSpaceDE w:val="0"/>
        <w:autoSpaceDN w:val="0"/>
        <w:spacing w:after="240" w:line="320" w:lineRule="atLeast"/>
        <w:ind w:left="1134" w:hanging="1134"/>
        <w:rPr>
          <w:rFonts w:ascii="Tahoma" w:eastAsia="Verdana" w:hAnsi="Tahoma" w:cs="Tahoma"/>
          <w:sz w:val="22"/>
          <w:szCs w:val="22"/>
          <w:lang w:bidi="pt-BR"/>
        </w:rPr>
      </w:pPr>
      <w:r w:rsidRPr="00D31FFA">
        <w:rPr>
          <w:rFonts w:ascii="Tahoma" w:eastAsia="Verdana" w:hAnsi="Tahoma" w:cs="Tahoma"/>
          <w:sz w:val="22"/>
          <w:szCs w:val="22"/>
          <w:lang w:bidi="pt-BR"/>
        </w:rPr>
        <w:t>conhece e aceita integralmente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todos os seus termos 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condições;</w:t>
      </w:r>
    </w:p>
    <w:p w14:paraId="5697E6E2" w14:textId="77777777" w:rsidR="002E7D1B" w:rsidRPr="00D31FFA" w:rsidRDefault="002E7D1B" w:rsidP="002055D8">
      <w:pPr>
        <w:numPr>
          <w:ilvl w:val="0"/>
          <w:numId w:val="14"/>
        </w:numPr>
        <w:autoSpaceDE w:val="0"/>
        <w:autoSpaceDN w:val="0"/>
        <w:spacing w:after="240" w:line="320" w:lineRule="atLeast"/>
        <w:ind w:left="1134" w:right="264" w:hanging="1134"/>
        <w:rPr>
          <w:rFonts w:ascii="Tahoma" w:eastAsia="Verdana" w:hAnsi="Tahoma" w:cs="Tahoma"/>
          <w:sz w:val="22"/>
          <w:szCs w:val="22"/>
          <w:lang w:bidi="pt-BR"/>
        </w:rPr>
      </w:pPr>
      <w:r w:rsidRPr="00D31FFA">
        <w:rPr>
          <w:rFonts w:ascii="Tahoma" w:eastAsia="Verdana" w:hAnsi="Tahoma" w:cs="Tahoma"/>
          <w:sz w:val="22"/>
          <w:szCs w:val="22"/>
          <w:lang w:bidi="pt-BR"/>
        </w:rPr>
        <w:t xml:space="preserve">verificou a consistência das informações contidas </w:t>
      </w:r>
      <w:proofErr w:type="spellStart"/>
      <w:r w:rsidRPr="00D31FFA">
        <w:rPr>
          <w:rFonts w:ascii="Tahoma" w:eastAsia="Verdana" w:hAnsi="Tahoma" w:cs="Tahoma"/>
          <w:sz w:val="22"/>
          <w:szCs w:val="22"/>
          <w:lang w:bidi="pt-BR"/>
        </w:rPr>
        <w:t>nesta</w:t>
      </w:r>
      <w:proofErr w:type="spellEnd"/>
      <w:r w:rsidRPr="00D31FFA">
        <w:rPr>
          <w:rFonts w:ascii="Tahoma" w:eastAsia="Verdana" w:hAnsi="Tahoma" w:cs="Tahoma"/>
          <w:sz w:val="22"/>
          <w:szCs w:val="22"/>
          <w:lang w:bidi="pt-BR"/>
        </w:rPr>
        <w:t xml:space="preserve">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com base nas informações prestadas pela Emissora, sendo certo que o Agente Fiduciário não conduziu qualquer procedimento de verificação independente ou adicional da veracidade das informações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apresentadas;</w:t>
      </w:r>
    </w:p>
    <w:p w14:paraId="1C814C3D" w14:textId="77777777" w:rsidR="002E7D1B" w:rsidRPr="00D31FFA" w:rsidRDefault="002E7D1B" w:rsidP="002055D8">
      <w:pPr>
        <w:numPr>
          <w:ilvl w:val="0"/>
          <w:numId w:val="14"/>
        </w:numPr>
        <w:autoSpaceDE w:val="0"/>
        <w:autoSpaceDN w:val="0"/>
        <w:spacing w:after="240" w:line="320" w:lineRule="atLeast"/>
        <w:ind w:left="1134" w:right="267" w:hanging="1134"/>
        <w:rPr>
          <w:rFonts w:ascii="Tahoma" w:eastAsia="Verdana" w:hAnsi="Tahoma" w:cs="Tahoma"/>
          <w:sz w:val="22"/>
          <w:szCs w:val="22"/>
          <w:lang w:bidi="pt-BR"/>
        </w:rPr>
      </w:pPr>
      <w:r w:rsidRPr="00D31FFA">
        <w:rPr>
          <w:rFonts w:ascii="Tahoma" w:eastAsia="Verdana" w:hAnsi="Tahoma" w:cs="Tahoma"/>
          <w:sz w:val="22"/>
          <w:szCs w:val="22"/>
          <w:lang w:bidi="pt-BR"/>
        </w:rPr>
        <w:lastRenderedPageBreak/>
        <w:t>está ciente da regulamentação aplicável emanada do Banco Central do Brasil e da CVM;</w:t>
      </w:r>
    </w:p>
    <w:p w14:paraId="2756755C" w14:textId="399B0E04" w:rsidR="002E7D1B" w:rsidRPr="00D31FFA" w:rsidRDefault="002E7D1B" w:rsidP="002055D8">
      <w:pPr>
        <w:numPr>
          <w:ilvl w:val="0"/>
          <w:numId w:val="14"/>
        </w:numPr>
        <w:autoSpaceDE w:val="0"/>
        <w:autoSpaceDN w:val="0"/>
        <w:spacing w:after="240" w:line="320" w:lineRule="atLeast"/>
        <w:ind w:left="1134" w:right="259" w:hanging="1134"/>
        <w:rPr>
          <w:rFonts w:ascii="Tahoma" w:eastAsia="Verdana" w:hAnsi="Tahoma" w:cs="Tahoma"/>
          <w:sz w:val="22"/>
          <w:szCs w:val="22"/>
          <w:lang w:bidi="pt-BR"/>
        </w:rPr>
      </w:pPr>
      <w:r w:rsidRPr="00D31FFA">
        <w:rPr>
          <w:rFonts w:ascii="Tahoma" w:eastAsia="Verdana" w:hAnsi="Tahoma" w:cs="Tahoma"/>
          <w:sz w:val="22"/>
          <w:szCs w:val="22"/>
          <w:lang w:bidi="pt-BR"/>
        </w:rPr>
        <w:t>não tem, sob as penas de lei, qualquer impedimento legal, conforme o artigo 66, parágrafo 3º, da Lei das Sociedades por Ações, Resolução CVM 17/2021, e demais normas aplicáveis, para exercer a função que lhe é conferida;</w:t>
      </w:r>
    </w:p>
    <w:p w14:paraId="3AE122EA" w14:textId="77777777" w:rsidR="002E7D1B" w:rsidRPr="00D31FFA" w:rsidRDefault="002E7D1B" w:rsidP="002055D8">
      <w:pPr>
        <w:numPr>
          <w:ilvl w:val="0"/>
          <w:numId w:val="14"/>
        </w:numPr>
        <w:autoSpaceDE w:val="0"/>
        <w:autoSpaceDN w:val="0"/>
        <w:spacing w:after="240" w:line="320" w:lineRule="atLeast"/>
        <w:ind w:left="1134" w:right="267" w:hanging="1134"/>
        <w:rPr>
          <w:rFonts w:ascii="Tahoma" w:eastAsia="Verdana" w:hAnsi="Tahoma" w:cs="Tahoma"/>
          <w:sz w:val="22"/>
          <w:szCs w:val="22"/>
          <w:lang w:bidi="pt-BR"/>
        </w:rPr>
      </w:pPr>
      <w:r w:rsidRPr="00D31FFA">
        <w:rPr>
          <w:rFonts w:ascii="Tahoma" w:eastAsia="Verdana" w:hAnsi="Tahoma" w:cs="Tahoma"/>
          <w:sz w:val="22"/>
          <w:szCs w:val="22"/>
          <w:lang w:bidi="pt-BR"/>
        </w:rPr>
        <w:t>não se encontra em nenhuma das situações de conflito de interesse previstas no artigo 6º da Resolução CVM</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17/2021;</w:t>
      </w:r>
    </w:p>
    <w:p w14:paraId="6A053256" w14:textId="77777777" w:rsidR="002E7D1B" w:rsidRPr="00D31FFA" w:rsidRDefault="002E7D1B" w:rsidP="002055D8">
      <w:pPr>
        <w:numPr>
          <w:ilvl w:val="0"/>
          <w:numId w:val="14"/>
        </w:numPr>
        <w:autoSpaceDE w:val="0"/>
        <w:autoSpaceDN w:val="0"/>
        <w:spacing w:after="240" w:line="320" w:lineRule="atLeast"/>
        <w:ind w:left="1134" w:hanging="1134"/>
        <w:rPr>
          <w:rFonts w:ascii="Tahoma" w:eastAsia="Verdana" w:hAnsi="Tahoma" w:cs="Tahoma"/>
          <w:sz w:val="22"/>
          <w:szCs w:val="22"/>
          <w:lang w:bidi="pt-BR"/>
        </w:rPr>
      </w:pPr>
      <w:r w:rsidRPr="00D31FFA">
        <w:rPr>
          <w:rFonts w:ascii="Tahoma" w:eastAsia="Verdana" w:hAnsi="Tahoma" w:cs="Tahoma"/>
          <w:sz w:val="22"/>
          <w:szCs w:val="22"/>
          <w:lang w:bidi="pt-BR"/>
        </w:rPr>
        <w:t>não tem qualquer ligação com a Emissora que o impeça de exercer suas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funções;</w:t>
      </w:r>
    </w:p>
    <w:p w14:paraId="64690A72" w14:textId="01C6292F" w:rsidR="000B2920" w:rsidRPr="00D31FFA" w:rsidRDefault="002E7D1B" w:rsidP="00D31FFA">
      <w:pPr>
        <w:numPr>
          <w:ilvl w:val="0"/>
          <w:numId w:val="14"/>
        </w:numPr>
        <w:autoSpaceDE w:val="0"/>
        <w:autoSpaceDN w:val="0"/>
        <w:spacing w:after="240" w:line="320" w:lineRule="atLeast"/>
        <w:ind w:left="1134" w:right="270" w:hanging="1134"/>
        <w:rPr>
          <w:rFonts w:ascii="Tahoma" w:eastAsia="Verdana" w:hAnsi="Tahoma" w:cs="Tahoma"/>
          <w:i/>
          <w:iCs/>
          <w:sz w:val="22"/>
          <w:szCs w:val="22"/>
          <w:lang w:bidi="pt-BR"/>
        </w:rPr>
      </w:pPr>
      <w:r w:rsidRPr="00D31FFA">
        <w:rPr>
          <w:rFonts w:ascii="Tahoma" w:eastAsia="Verdana" w:hAnsi="Tahoma" w:cs="Tahoma"/>
          <w:sz w:val="22"/>
          <w:szCs w:val="22"/>
          <w:lang w:bidi="pt-BR"/>
        </w:rPr>
        <w:t>na data de celebração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conforme organograma encaminhado pela Emissora e para os fins do disposto no artigo 6º, I a VII, da Resolução CVM 17/2021, o Agente Fiduciário identificou que presta serviços de agente fiduciário na seguinte emissão de sociedade controlada pela Emissora, sem, contudo, representar situação de conflito:</w:t>
      </w:r>
    </w:p>
    <w:tbl>
      <w:tblPr>
        <w:tblW w:w="0" w:type="auto"/>
        <w:shd w:val="clear" w:color="auto" w:fill="FFFFFF"/>
        <w:tblCellMar>
          <w:left w:w="0" w:type="dxa"/>
          <w:right w:w="0" w:type="dxa"/>
        </w:tblCellMar>
        <w:tblLook w:val="04A0" w:firstRow="1" w:lastRow="0" w:firstColumn="1" w:lastColumn="0" w:noHBand="0" w:noVBand="1"/>
      </w:tblPr>
      <w:tblGrid>
        <w:gridCol w:w="4518"/>
        <w:gridCol w:w="4489"/>
      </w:tblGrid>
      <w:tr w:rsidR="00D31FFA" w:rsidRPr="00D31FFA" w14:paraId="195B7262" w14:textId="77777777" w:rsidTr="00B06036">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4D9509"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AEGEA SANEAMENTO E PARTICIPACOES S.A.</w:t>
            </w:r>
          </w:p>
        </w:tc>
      </w:tr>
      <w:tr w:rsidR="00D31FFA" w:rsidRPr="00D31FFA" w14:paraId="7FA83E8E" w14:textId="77777777" w:rsidTr="00B06036">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3FD3A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77BAB071" w14:textId="77777777" w:rsidTr="00B06036">
        <w:tc>
          <w:tcPr>
            <w:tcW w:w="45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74BBF4"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1</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B6EE9"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9</w:t>
            </w:r>
          </w:p>
        </w:tc>
      </w:tr>
      <w:tr w:rsidR="00D31FFA" w:rsidRPr="00D31FFA" w14:paraId="58C5C4DA" w14:textId="77777777" w:rsidTr="00B06036">
        <w:tc>
          <w:tcPr>
            <w:tcW w:w="451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0FCA0C"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R$ 800.000.000,00</w:t>
            </w:r>
          </w:p>
        </w:tc>
        <w:tc>
          <w:tcPr>
            <w:tcW w:w="44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C716E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800000</w:t>
            </w:r>
          </w:p>
        </w:tc>
      </w:tr>
      <w:tr w:rsidR="00D31FFA" w:rsidRPr="00D31FFA" w14:paraId="2CEEA457" w14:textId="77777777" w:rsidTr="00B06036">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1DB67D"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04/10/2028</w:t>
            </w:r>
          </w:p>
        </w:tc>
      </w:tr>
      <w:tr w:rsidR="00D31FFA" w:rsidRPr="00D31FFA" w14:paraId="1B9939E2" w14:textId="77777777" w:rsidTr="00B06036">
        <w:tc>
          <w:tcPr>
            <w:tcW w:w="900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A2369A8"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+ 1,9% a.a. na base 252.</w:t>
            </w:r>
          </w:p>
        </w:tc>
      </w:tr>
      <w:tr w:rsidR="00D31FFA" w:rsidRPr="00D31FFA" w14:paraId="3A4BFB85" w14:textId="77777777" w:rsidTr="00B06036">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4E637F"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bCs/>
                <w:sz w:val="22"/>
                <w:szCs w:val="22"/>
                <w:lang w:eastAsia="en-US"/>
              </w:rPr>
              <w:t>ATIVA</w:t>
            </w:r>
          </w:p>
        </w:tc>
      </w:tr>
      <w:tr w:rsidR="00D31FFA" w:rsidRPr="00D31FFA" w14:paraId="73E52AC1" w14:textId="77777777" w:rsidTr="00B06036">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FCE4E0"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bl>
    <w:p w14:paraId="39A635F6" w14:textId="77777777" w:rsidR="00D31FFA" w:rsidRPr="00B06036" w:rsidRDefault="00D31FFA" w:rsidP="00B06036">
      <w:pPr>
        <w:spacing w:after="240" w:line="320" w:lineRule="atLeast"/>
        <w:rPr>
          <w:rFonts w:ascii="Tahoma" w:eastAsia="Times New Roman"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18"/>
        <w:gridCol w:w="4489"/>
      </w:tblGrid>
      <w:tr w:rsidR="00D31FFA" w:rsidRPr="00D31FFA" w14:paraId="5D00C830"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70DDF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AMBIENTAL MS PANTANAL SPE S.A.</w:t>
            </w:r>
          </w:p>
        </w:tc>
      </w:tr>
      <w:tr w:rsidR="00D31FFA" w:rsidRPr="00D31FFA" w14:paraId="3FA4D5AB"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0CC9C2"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652317A8"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A5D1D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lastRenderedPageBreak/>
              <w:t xml:space="preserve">Série: </w:t>
            </w:r>
            <w:r w:rsidRPr="00B06036">
              <w:rPr>
                <w:rFonts w:ascii="Tahoma" w:hAnsi="Tahoma" w:cs="Tahoma"/>
                <w:iCs/>
                <w:color w:val="222222"/>
                <w:sz w:val="22"/>
                <w:szCs w:val="22"/>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6F47D2"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1</w:t>
            </w:r>
          </w:p>
        </w:tc>
      </w:tr>
      <w:tr w:rsidR="00D31FFA" w:rsidRPr="00D31FFA" w14:paraId="5C0EB671"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4F761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7296C5"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150000</w:t>
            </w:r>
          </w:p>
        </w:tc>
      </w:tr>
      <w:tr w:rsidR="00D31FFA" w:rsidRPr="00D31FFA" w14:paraId="50871462"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79F3B4"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09/06/2024</w:t>
            </w:r>
          </w:p>
        </w:tc>
      </w:tr>
      <w:tr w:rsidR="00D31FFA" w:rsidRPr="00D31FFA" w14:paraId="6DD670B9"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925E531"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+ 2,9% a.a. na base 252.</w:t>
            </w:r>
          </w:p>
        </w:tc>
      </w:tr>
      <w:tr w:rsidR="00D31FFA" w:rsidRPr="00D31FFA" w14:paraId="220CD73C"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AF66F0"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4F35CFBE"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A9EEAA"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r w:rsidR="00D31FFA" w:rsidRPr="00D31FFA" w14:paraId="759AB609"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E6F79A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Garantias: </w:t>
            </w:r>
            <w:r w:rsidRPr="00B06036">
              <w:rPr>
                <w:rFonts w:ascii="Tahoma" w:hAnsi="Tahoma" w:cs="Tahoma"/>
                <w:bCs/>
                <w:iCs/>
                <w:color w:val="222222"/>
                <w:sz w:val="22"/>
                <w:szCs w:val="22"/>
                <w:lang w:eastAsia="en-US"/>
              </w:rPr>
              <w:t>As Debêntures contarão com garantia fidejussória na forma de fiança prestada pela AEGEA Saneamento e Participações S.A.</w:t>
            </w:r>
            <w:r w:rsidRPr="00B06036">
              <w:rPr>
                <w:rFonts w:ascii="Tahoma" w:hAnsi="Tahoma" w:cs="Tahoma"/>
                <w:b/>
                <w:iCs/>
                <w:color w:val="222222"/>
                <w:sz w:val="22"/>
                <w:szCs w:val="22"/>
                <w:lang w:eastAsia="en-US"/>
              </w:rPr>
              <w:t xml:space="preserve"> </w:t>
            </w:r>
          </w:p>
        </w:tc>
      </w:tr>
    </w:tbl>
    <w:p w14:paraId="667F7003" w14:textId="77777777" w:rsidR="00D31FFA" w:rsidRPr="00B06036" w:rsidRDefault="00D31FFA" w:rsidP="00B06036">
      <w:pPr>
        <w:spacing w:after="240" w:line="320" w:lineRule="atLeast"/>
        <w:rPr>
          <w:rFonts w:ascii="Tahoma"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29"/>
        <w:gridCol w:w="4478"/>
      </w:tblGrid>
      <w:tr w:rsidR="00D31FFA" w:rsidRPr="00D31FFA" w14:paraId="0D8F68A3"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F921B8"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SPE SANEAMENTO RIO 1 S.A.</w:t>
            </w:r>
          </w:p>
        </w:tc>
      </w:tr>
      <w:tr w:rsidR="00D31FFA" w:rsidRPr="00D31FFA" w14:paraId="192BEFCF"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ADF20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0B17A754"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BA12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83386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1</w:t>
            </w:r>
          </w:p>
        </w:tc>
      </w:tr>
      <w:tr w:rsidR="00D31FFA" w:rsidRPr="00D31FFA" w14:paraId="102A5251"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7B082D"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R$ 3.200.000.000,00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F564D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3200000</w:t>
            </w:r>
          </w:p>
        </w:tc>
      </w:tr>
      <w:tr w:rsidR="00D31FFA" w:rsidRPr="00D31FFA" w14:paraId="41E2C266"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A4A88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11/11/2023</w:t>
            </w:r>
          </w:p>
        </w:tc>
      </w:tr>
      <w:tr w:rsidR="00D31FFA" w:rsidRPr="00D31FFA" w14:paraId="03E5CCCC"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3489E18"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+ 3,5% a.a. na base 252.</w:t>
            </w:r>
          </w:p>
        </w:tc>
      </w:tr>
      <w:tr w:rsidR="00D31FFA" w:rsidRPr="00D31FFA" w14:paraId="52AF3751"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EE6BED"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79D78F82"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E9FE90"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r w:rsidR="00D31FFA" w:rsidRPr="00D31FFA" w14:paraId="47CA8609"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DA96D14"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Garantias: </w:t>
            </w:r>
            <w:r w:rsidRPr="00B06036">
              <w:rPr>
                <w:rFonts w:ascii="Tahoma" w:hAnsi="Tahoma" w:cs="Tahoma"/>
                <w:bCs/>
                <w:iCs/>
                <w:color w:val="222222"/>
                <w:sz w:val="22"/>
                <w:szCs w:val="22"/>
                <w:lang w:eastAsia="en-US"/>
              </w:rPr>
              <w:t xml:space="preserve">(i) alienação fiduciária da totalidade das ações de emissão da Emissora, nos termos do "Instrumento Particular de Alienação Fiduciária de Ações", a ser celebrado entre os Acionistas e o Agente Fiduciário, com a interveniência e anuência da Emissora ("Alienação Fiduciária de Ações" e "Contrato de Alienação Fiduciária de Ações"; e (ii) cessão fiduciária sobre: (a) a totalidade da efetiva receita líquida de exploração auferida pela Emissora em virtude da Concessão, presente e futura, incluindo todos os direitos, </w:t>
            </w:r>
            <w:r w:rsidRPr="00B06036">
              <w:rPr>
                <w:rFonts w:ascii="Tahoma" w:hAnsi="Tahoma" w:cs="Tahoma"/>
                <w:bCs/>
                <w:iCs/>
                <w:color w:val="222222"/>
                <w:sz w:val="22"/>
                <w:szCs w:val="22"/>
                <w:lang w:eastAsia="en-US"/>
              </w:rPr>
              <w:lastRenderedPageBreak/>
              <w:t>acréscimos ou valores relacionados, seja a que título for, inclusive a título de multa, juros e demais encargos, observado o disposto no art. 28 da Lei 8.987, de 13 de fevereiro de 1995, conforme alterada; (b) todos os demais direitos creditórios emergentes do Contrato de Concessão; e (c) todos os direitos, atuais ou futuros, detidos e a serem detidos pela Emissora contra o Itaú Unibanco S.A. (“Banco Centralizador”) como resultado dos valores depositados em contas correntes de titularidade da Emissora (“Contas Vinculadas”), e seus frutos e rendimentos, incluindo os investimentos permitidos nos termos do Contrato de Cessão Fiduciária (conforme abaixo definido), bem como a todos e quaisquer montantes nelas depositados a qualquer tempo, inclusive enquanto em trânsito ou em processo de compensação bancária nos termos do “Instrumento Particular de Cessão Fiduciária de Recebíveis, Conta Garantida e Direitos Emergentes do Contrato de Concessão e Outras Avenças” a ser celebrado entre a Emissora, o Agente Fiduciário e o Banco Centralizador (“Cessão Fiduciária” e “Contrato de Cessão Fiduciária”)</w:t>
            </w:r>
            <w:r w:rsidRPr="00B06036">
              <w:rPr>
                <w:rFonts w:ascii="Tahoma" w:hAnsi="Tahoma" w:cs="Tahoma"/>
                <w:b/>
                <w:iCs/>
                <w:color w:val="222222"/>
                <w:sz w:val="22"/>
                <w:szCs w:val="22"/>
                <w:lang w:eastAsia="en-US"/>
              </w:rPr>
              <w:t xml:space="preserve"> </w:t>
            </w:r>
          </w:p>
        </w:tc>
      </w:tr>
    </w:tbl>
    <w:p w14:paraId="415E348B" w14:textId="77777777" w:rsidR="00D31FFA" w:rsidRPr="00B06036" w:rsidRDefault="00D31FFA" w:rsidP="00B06036">
      <w:pPr>
        <w:spacing w:after="240" w:line="320" w:lineRule="atLeast"/>
        <w:rPr>
          <w:rFonts w:ascii="Tahoma"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04"/>
        <w:gridCol w:w="4503"/>
      </w:tblGrid>
      <w:tr w:rsidR="00D31FFA" w:rsidRPr="00D31FFA" w14:paraId="23A9C637"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12A0A5"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SPE SANEAMENTO RIO 1 S.A.</w:t>
            </w:r>
          </w:p>
        </w:tc>
      </w:tr>
      <w:tr w:rsidR="00D31FFA" w:rsidRPr="00D31FFA" w14:paraId="21AF1E03"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25F184"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0DB29026"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1F106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C481C2"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1</w:t>
            </w:r>
          </w:p>
        </w:tc>
      </w:tr>
      <w:tr w:rsidR="00D31FFA" w:rsidRPr="00D31FFA" w14:paraId="2EFBA39F"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50BCC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66DB6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1200000</w:t>
            </w:r>
          </w:p>
        </w:tc>
      </w:tr>
      <w:tr w:rsidR="00D31FFA" w:rsidRPr="00D31FFA" w14:paraId="2F3E7E81"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C0D881"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11/11/2023</w:t>
            </w:r>
          </w:p>
        </w:tc>
      </w:tr>
      <w:tr w:rsidR="00D31FFA" w:rsidRPr="00D31FFA" w14:paraId="78D369DC"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B87EE7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+ 3,5% a.a. na base 252.</w:t>
            </w:r>
          </w:p>
        </w:tc>
      </w:tr>
      <w:tr w:rsidR="00D31FFA" w:rsidRPr="00D31FFA" w14:paraId="13F97A3A"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910854"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020E11E8"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D2B246"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r w:rsidR="00D31FFA" w:rsidRPr="00D31FFA" w14:paraId="364E50C8"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0D1A90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Garantias: </w:t>
            </w:r>
            <w:r w:rsidRPr="00B06036">
              <w:rPr>
                <w:rFonts w:ascii="Tahoma" w:hAnsi="Tahoma" w:cs="Tahoma"/>
                <w:bCs/>
                <w:iCs/>
                <w:color w:val="222222"/>
                <w:sz w:val="22"/>
                <w:szCs w:val="22"/>
                <w:lang w:eastAsia="en-US"/>
              </w:rPr>
              <w:t xml:space="preserve">(i) alienação fiduciária da totalidade das ações de emissão da Emissora, nos termos do "Instrumento Particular de Alienação Fiduciária de Ações", a ser celebrado entre os Acionistas e o Agente Fiduciário, com a interveniência e anuência da Emissora ("Alienação Fiduciária de Ações" e "Contrato de Alienação Fiduciária de Ações"; e (ii) cessão fiduciária sobre: (a) a totalidade da efetiva receita líquida de exploração auferida pela Emissora em virtude da Concessão, presente e futura, incluindo todos os direitos, acréscimos ou valores relacionados, seja a que título for, inclusive a título de multa, juros </w:t>
            </w:r>
            <w:r w:rsidRPr="00B06036">
              <w:rPr>
                <w:rFonts w:ascii="Tahoma" w:hAnsi="Tahoma" w:cs="Tahoma"/>
                <w:bCs/>
                <w:iCs/>
                <w:color w:val="222222"/>
                <w:sz w:val="22"/>
                <w:szCs w:val="22"/>
                <w:lang w:eastAsia="en-US"/>
              </w:rPr>
              <w:lastRenderedPageBreak/>
              <w:t>e demais encargos, observado o disposto no art. 28 da Lei 8.987, de 13 de fevereiro de 1995, conforme alterada; (b) todos os demais direitos creditórios emergentes do Contrato de Concessão; e (c) todos os direitos, atuais ou futuros, detidos e a serem detidos pela Emissora contra o Itaú Unibanco S.A. (“Banco Centralizador”) como resultado dos valores depositados em contas correntes de titularidade da Emissora (“Contas Vinculadas”), e seus frutos e rendimentos, incluindo os investimentos permitidos nos termos do Contrato de Cessão Fiduciária (conforme abaixo definido), bem como a todos e quaisquer montantes nelas depositados a qualquer tempo, inclusive enquanto em trânsito ou em processo de compensação bancária nos termos do “Instrumento Particular de Cessão Fiduciária de Recebíveis, Conta Garantida e Direitos Emergentes do Contrato de Concessão e Outras Avenças” a ser celebrado entre a Emissora, o Agente Fiduciário e o Banco Centralizador (“Cessão Fiduciária” e “Contrato de Cessão Fiduciária”)</w:t>
            </w:r>
            <w:r w:rsidRPr="00B06036">
              <w:rPr>
                <w:rFonts w:ascii="Tahoma" w:hAnsi="Tahoma" w:cs="Tahoma"/>
                <w:b/>
                <w:iCs/>
                <w:color w:val="222222"/>
                <w:sz w:val="22"/>
                <w:szCs w:val="22"/>
                <w:lang w:eastAsia="en-US"/>
              </w:rPr>
              <w:t xml:space="preserve"> </w:t>
            </w:r>
          </w:p>
        </w:tc>
      </w:tr>
    </w:tbl>
    <w:p w14:paraId="757DCDF6" w14:textId="77777777" w:rsidR="00D31FFA" w:rsidRPr="00B06036" w:rsidRDefault="00D31FFA" w:rsidP="00B06036">
      <w:pPr>
        <w:spacing w:after="240" w:line="320" w:lineRule="atLeast"/>
        <w:rPr>
          <w:rFonts w:ascii="Tahoma" w:eastAsia="Times New Roman"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29"/>
        <w:gridCol w:w="4478"/>
      </w:tblGrid>
      <w:tr w:rsidR="00D31FFA" w:rsidRPr="00D31FFA" w14:paraId="7646CF8B"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53573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SPE SANEAMENTO RIO 4 S.A.</w:t>
            </w:r>
          </w:p>
        </w:tc>
      </w:tr>
      <w:tr w:rsidR="00D31FFA" w:rsidRPr="00D31FFA" w14:paraId="1177AE3A"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95089A"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1FCF0578"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6395FA"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7D666D"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1</w:t>
            </w:r>
          </w:p>
        </w:tc>
      </w:tr>
      <w:tr w:rsidR="00D31FFA" w:rsidRPr="00D31FFA" w14:paraId="244D5F9F"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1183F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R$ 2.570.000.000,00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00947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2570000</w:t>
            </w:r>
          </w:p>
        </w:tc>
      </w:tr>
      <w:tr w:rsidR="00D31FFA" w:rsidRPr="00D31FFA" w14:paraId="659508D4"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5A12E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11/11/2023</w:t>
            </w:r>
          </w:p>
        </w:tc>
      </w:tr>
      <w:tr w:rsidR="00D31FFA" w:rsidRPr="00D31FFA" w14:paraId="5DCA6E50"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1809B1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+ 3,5% a.a. na base 252.</w:t>
            </w:r>
          </w:p>
        </w:tc>
      </w:tr>
      <w:tr w:rsidR="00D31FFA" w:rsidRPr="00D31FFA" w14:paraId="4C088CA0"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F6CC4E"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6416327D"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07AA1E"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r w:rsidR="00D31FFA" w:rsidRPr="00D31FFA" w14:paraId="6E21339B"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29BCD5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Garantias: </w:t>
            </w:r>
            <w:r w:rsidRPr="00B06036">
              <w:rPr>
                <w:rFonts w:ascii="Tahoma" w:hAnsi="Tahoma" w:cs="Tahoma"/>
                <w:bCs/>
                <w:iCs/>
                <w:color w:val="222222"/>
                <w:sz w:val="22"/>
                <w:szCs w:val="22"/>
                <w:lang w:eastAsia="en-US"/>
              </w:rPr>
              <w:t xml:space="preserve">(i) Alienação Fiduciária da totalidade das ações de emissão da Emissora e (ii) Cessão Fiduciária de Conta Vinculada. </w:t>
            </w:r>
          </w:p>
        </w:tc>
      </w:tr>
    </w:tbl>
    <w:p w14:paraId="0AC5B992" w14:textId="77777777" w:rsidR="00D31FFA" w:rsidRPr="00B06036" w:rsidRDefault="00D31FFA" w:rsidP="00B06036">
      <w:pPr>
        <w:spacing w:after="240" w:line="320" w:lineRule="atLeast"/>
        <w:rPr>
          <w:rFonts w:ascii="Tahoma" w:eastAsia="Times New Roman"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18"/>
        <w:gridCol w:w="4489"/>
      </w:tblGrid>
      <w:tr w:rsidR="00D31FFA" w:rsidRPr="00D31FFA" w14:paraId="118F3B31"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CDE0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SPE SANEAMENTO RIO 4 S.A.</w:t>
            </w:r>
          </w:p>
        </w:tc>
      </w:tr>
      <w:tr w:rsidR="00D31FFA" w:rsidRPr="00D31FFA" w14:paraId="7B3622BC"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DE8F8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65FA8053"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DF7291"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lastRenderedPageBreak/>
              <w:t xml:space="preserve">Série: </w:t>
            </w:r>
            <w:r w:rsidRPr="00B06036">
              <w:rPr>
                <w:rFonts w:ascii="Tahoma" w:hAnsi="Tahoma" w:cs="Tahoma"/>
                <w:iCs/>
                <w:color w:val="222222"/>
                <w:sz w:val="22"/>
                <w:szCs w:val="22"/>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3B10A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1</w:t>
            </w:r>
          </w:p>
        </w:tc>
      </w:tr>
      <w:tr w:rsidR="00D31FFA" w:rsidRPr="00D31FFA" w14:paraId="7870CBC2"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19F00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R$ 830.000.000,00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B2540"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830000</w:t>
            </w:r>
          </w:p>
        </w:tc>
      </w:tr>
      <w:tr w:rsidR="00D31FFA" w:rsidRPr="00D31FFA" w14:paraId="0192C885"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45C492"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11/11/2023</w:t>
            </w:r>
          </w:p>
        </w:tc>
      </w:tr>
      <w:tr w:rsidR="00D31FFA" w:rsidRPr="00D31FFA" w14:paraId="1E997085"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723419F"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+ 3,5% a.a. na base 252.</w:t>
            </w:r>
          </w:p>
        </w:tc>
      </w:tr>
      <w:tr w:rsidR="00D31FFA" w:rsidRPr="00D31FFA" w14:paraId="2C14AA6B"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7E51CA"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71E22C4E"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DAA469"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r w:rsidR="00D31FFA" w:rsidRPr="00D31FFA" w14:paraId="52F1626B"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CA963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Garantias</w:t>
            </w:r>
            <w:r w:rsidRPr="00B06036">
              <w:rPr>
                <w:rFonts w:ascii="Tahoma" w:hAnsi="Tahoma" w:cs="Tahoma"/>
                <w:bCs/>
                <w:iCs/>
                <w:color w:val="222222"/>
                <w:sz w:val="22"/>
                <w:szCs w:val="22"/>
                <w:lang w:eastAsia="en-US"/>
              </w:rPr>
              <w:t xml:space="preserve">: (i) Alienação Fiduciária da totalidade das ações de emissão da Emissora e (ii) Cessão Fiduciária de Conta Vinculada. </w:t>
            </w:r>
          </w:p>
        </w:tc>
      </w:tr>
    </w:tbl>
    <w:p w14:paraId="1796FDD4" w14:textId="77777777" w:rsidR="00D31FFA" w:rsidRPr="00B06036" w:rsidRDefault="00D31FFA" w:rsidP="00B06036">
      <w:pPr>
        <w:spacing w:after="240" w:line="320" w:lineRule="atLeast"/>
        <w:rPr>
          <w:rFonts w:ascii="Tahoma"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29"/>
        <w:gridCol w:w="4478"/>
      </w:tblGrid>
      <w:tr w:rsidR="00D31FFA" w:rsidRPr="00D31FFA" w14:paraId="56082976"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658A"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 xml:space="preserve">ITAÚSA S.A. </w:t>
            </w:r>
          </w:p>
        </w:tc>
      </w:tr>
      <w:tr w:rsidR="00D31FFA" w:rsidRPr="00D31FFA" w14:paraId="28307E03"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2B74E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745D75E3"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5F067D"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88DB9A"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2</w:t>
            </w:r>
          </w:p>
        </w:tc>
      </w:tr>
      <w:tr w:rsidR="00D31FFA" w:rsidRPr="00D31FFA" w14:paraId="3BC1A09D"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80889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R$ 1.200.000.000,00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04DDE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12000</w:t>
            </w:r>
          </w:p>
        </w:tc>
      </w:tr>
      <w:tr w:rsidR="00D31FFA" w:rsidRPr="00D31FFA" w14:paraId="1B02AC1A"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3B7BA2"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24/05/2024</w:t>
            </w:r>
          </w:p>
        </w:tc>
      </w:tr>
      <w:tr w:rsidR="00D31FFA" w:rsidRPr="00D31FFA" w14:paraId="6BC7D1C7"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091286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106,9% do CDI.</w:t>
            </w:r>
          </w:p>
        </w:tc>
      </w:tr>
      <w:tr w:rsidR="00D31FFA" w:rsidRPr="00D31FFA" w14:paraId="69607900"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C7C1BE"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1996E0ED"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EF341"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bl>
    <w:p w14:paraId="4C3FB58B" w14:textId="77777777" w:rsidR="00D31FFA" w:rsidRPr="00B06036" w:rsidRDefault="00D31FFA" w:rsidP="00B06036">
      <w:pPr>
        <w:spacing w:after="240" w:line="320" w:lineRule="atLeast"/>
        <w:rPr>
          <w:rFonts w:ascii="Tahoma" w:eastAsia="Times New Roman"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29"/>
        <w:gridCol w:w="4478"/>
      </w:tblGrid>
      <w:tr w:rsidR="00D31FFA" w:rsidRPr="00D31FFA" w14:paraId="6A5C8A8E"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248058"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ITAÚSA S.A.</w:t>
            </w:r>
          </w:p>
        </w:tc>
      </w:tr>
      <w:tr w:rsidR="00D31FFA" w:rsidRPr="00D31FFA" w14:paraId="556BB64F"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3C5A9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46329499"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3DC6BF"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lastRenderedPageBreak/>
              <w:t xml:space="preserve">Série: </w:t>
            </w:r>
            <w:r w:rsidRPr="00B06036">
              <w:rPr>
                <w:rFonts w:ascii="Tahoma" w:hAnsi="Tahoma" w:cs="Tahoma"/>
                <w:iCs/>
                <w:color w:val="222222"/>
                <w:sz w:val="22"/>
                <w:szCs w:val="22"/>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FE6340"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3</w:t>
            </w:r>
          </w:p>
        </w:tc>
      </w:tr>
      <w:tr w:rsidR="00D31FFA" w:rsidRPr="00D31FFA" w14:paraId="0AC8BE63"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7B7F49"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R$ 1.300.000.000,00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ED4DC"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1300000</w:t>
            </w:r>
          </w:p>
        </w:tc>
      </w:tr>
      <w:tr w:rsidR="00D31FFA" w:rsidRPr="00D31FFA" w14:paraId="79014C17"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3C93DC"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15/12/2030</w:t>
            </w:r>
          </w:p>
        </w:tc>
      </w:tr>
      <w:tr w:rsidR="00D31FFA" w:rsidRPr="00D31FFA" w14:paraId="0A25CCC6"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1D10125"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+ 2,4% a.a. na base 252.</w:t>
            </w:r>
          </w:p>
        </w:tc>
      </w:tr>
      <w:tr w:rsidR="00D31FFA" w:rsidRPr="00D31FFA" w14:paraId="58232819"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2D83B8"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6748AB23"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C62364"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bl>
    <w:p w14:paraId="69DA488F" w14:textId="77777777" w:rsidR="00D31FFA" w:rsidRPr="00B06036" w:rsidRDefault="00D31FFA" w:rsidP="00B06036">
      <w:pPr>
        <w:spacing w:after="240" w:line="320" w:lineRule="atLeast"/>
        <w:rPr>
          <w:rFonts w:ascii="Tahoma" w:eastAsia="Times New Roman"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29"/>
        <w:gridCol w:w="4478"/>
      </w:tblGrid>
      <w:tr w:rsidR="00D31FFA" w:rsidRPr="00D31FFA" w14:paraId="0E8FE68D"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1E96E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ITAUSA S.A.</w:t>
            </w:r>
          </w:p>
        </w:tc>
      </w:tr>
      <w:tr w:rsidR="00D31FFA" w:rsidRPr="00D31FFA" w14:paraId="4134C464"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8C5F67"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73E1E399"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5EFF3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72382C"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4</w:t>
            </w:r>
          </w:p>
        </w:tc>
      </w:tr>
      <w:tr w:rsidR="00D31FFA" w:rsidRPr="00D31FFA" w14:paraId="1901143D"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E548E9"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R$ 1.250.000.000,00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2AF4E0"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125000</w:t>
            </w:r>
          </w:p>
        </w:tc>
      </w:tr>
      <w:tr w:rsidR="00D31FFA" w:rsidRPr="00D31FFA" w14:paraId="095BD0BC"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7219FC"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Data de Vencimento: </w:t>
            </w:r>
            <w:r w:rsidRPr="00B06036">
              <w:rPr>
                <w:rFonts w:ascii="Tahoma" w:hAnsi="Tahoma" w:cs="Tahoma"/>
                <w:iCs/>
                <w:color w:val="222222"/>
                <w:sz w:val="22"/>
                <w:szCs w:val="22"/>
                <w:lang w:eastAsia="en-US"/>
              </w:rPr>
              <w:t>15/06/2031</w:t>
            </w:r>
          </w:p>
        </w:tc>
      </w:tr>
      <w:tr w:rsidR="00D31FFA" w:rsidRPr="00D31FFA" w14:paraId="5DC93952"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2637D4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+ 1,4% a.a. na base 252.</w:t>
            </w:r>
          </w:p>
        </w:tc>
      </w:tr>
      <w:tr w:rsidR="00D31FFA" w:rsidRPr="00D31FFA" w14:paraId="6B4B7EF7"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A8F1A8"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5FFAE28B"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52A7C4"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bl>
    <w:p w14:paraId="36D1CE41" w14:textId="77777777" w:rsidR="00D31FFA" w:rsidRPr="00B06036" w:rsidRDefault="00D31FFA" w:rsidP="00B06036">
      <w:pPr>
        <w:spacing w:after="240" w:line="320" w:lineRule="atLeast"/>
        <w:rPr>
          <w:rFonts w:ascii="Tahoma" w:eastAsia="Times New Roman" w:hAnsi="Tahom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29"/>
        <w:gridCol w:w="4478"/>
      </w:tblGrid>
      <w:tr w:rsidR="00D31FFA" w:rsidRPr="00D31FFA" w14:paraId="6F5703C2"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E272B3"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Emissora: </w:t>
            </w:r>
            <w:r w:rsidRPr="00B06036">
              <w:rPr>
                <w:rFonts w:ascii="Tahoma" w:hAnsi="Tahoma" w:cs="Tahoma"/>
                <w:b/>
                <w:color w:val="222222"/>
                <w:sz w:val="22"/>
                <w:szCs w:val="22"/>
                <w:lang w:eastAsia="en-US"/>
              </w:rPr>
              <w:t>ITAUSA S.A.</w:t>
            </w:r>
          </w:p>
        </w:tc>
      </w:tr>
      <w:tr w:rsidR="00D31FFA" w:rsidRPr="00D31FFA" w14:paraId="1A95ED23" w14:textId="77777777" w:rsidTr="00D90B5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38154C"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Ativo: </w:t>
            </w:r>
            <w:r w:rsidRPr="00B06036">
              <w:rPr>
                <w:rFonts w:ascii="Tahoma" w:hAnsi="Tahoma" w:cs="Tahoma"/>
                <w:b/>
                <w:color w:val="222222"/>
                <w:sz w:val="22"/>
                <w:szCs w:val="22"/>
                <w:lang w:eastAsia="en-US"/>
              </w:rPr>
              <w:t>Debênture</w:t>
            </w:r>
          </w:p>
        </w:tc>
      </w:tr>
      <w:tr w:rsidR="00D31FFA" w:rsidRPr="00D31FFA" w14:paraId="22613D7B"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B71A2E"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Série: </w:t>
            </w:r>
            <w:r w:rsidRPr="00B06036">
              <w:rPr>
                <w:rFonts w:ascii="Tahoma" w:hAnsi="Tahoma" w:cs="Tahoma"/>
                <w:iCs/>
                <w:color w:val="222222"/>
                <w:sz w:val="22"/>
                <w:szCs w:val="22"/>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740E9B"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Emissão: </w:t>
            </w:r>
            <w:r w:rsidRPr="00B06036">
              <w:rPr>
                <w:rFonts w:ascii="Tahoma" w:hAnsi="Tahoma" w:cs="Tahoma"/>
                <w:iCs/>
                <w:color w:val="222222"/>
                <w:sz w:val="22"/>
                <w:szCs w:val="22"/>
                <w:lang w:eastAsia="en-US"/>
              </w:rPr>
              <w:t>4</w:t>
            </w:r>
          </w:p>
        </w:tc>
      </w:tr>
      <w:tr w:rsidR="00D31FFA" w:rsidRPr="00D31FFA" w14:paraId="3181FC8C" w14:textId="77777777" w:rsidTr="00D90B5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806430"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Volume na Data de Emissão: </w:t>
            </w:r>
            <w:r w:rsidRPr="00B06036">
              <w:rPr>
                <w:rFonts w:ascii="Tahoma" w:hAnsi="Tahoma" w:cs="Tahoma"/>
                <w:iCs/>
                <w:color w:val="222222"/>
                <w:sz w:val="22"/>
                <w:szCs w:val="22"/>
                <w:lang w:eastAsia="en-US"/>
              </w:rPr>
              <w:t>R$ 1.250.000.000,00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904A5F"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 xml:space="preserve">Quantidade de ativos: </w:t>
            </w:r>
            <w:r w:rsidRPr="00B06036">
              <w:rPr>
                <w:rFonts w:ascii="Tahoma" w:hAnsi="Tahoma" w:cs="Tahoma"/>
                <w:iCs/>
                <w:color w:val="222222"/>
                <w:sz w:val="22"/>
                <w:szCs w:val="22"/>
                <w:lang w:eastAsia="en-US"/>
              </w:rPr>
              <w:t>1250000</w:t>
            </w:r>
          </w:p>
        </w:tc>
      </w:tr>
      <w:tr w:rsidR="00D31FFA" w:rsidRPr="00D31FFA" w14:paraId="55C8276A" w14:textId="77777777" w:rsidTr="00D90B5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C25F20"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lastRenderedPageBreak/>
              <w:t xml:space="preserve">Data de Vencimento: </w:t>
            </w:r>
            <w:r w:rsidRPr="00B06036">
              <w:rPr>
                <w:rFonts w:ascii="Tahoma" w:hAnsi="Tahoma" w:cs="Tahoma"/>
                <w:iCs/>
                <w:color w:val="222222"/>
                <w:sz w:val="22"/>
                <w:szCs w:val="22"/>
                <w:lang w:eastAsia="en-US"/>
              </w:rPr>
              <w:t>15/06/2031</w:t>
            </w:r>
          </w:p>
        </w:tc>
      </w:tr>
      <w:tr w:rsidR="00D31FFA" w:rsidRPr="00D31FFA" w14:paraId="71CB62D6" w14:textId="77777777" w:rsidTr="00D90B5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A9CF0B6" w14:textId="77777777" w:rsidR="00D31FFA" w:rsidRPr="00B06036" w:rsidRDefault="00D31FFA" w:rsidP="00B06036">
            <w:pPr>
              <w:spacing w:after="240" w:line="320" w:lineRule="atLeast"/>
              <w:rPr>
                <w:rFonts w:ascii="Tahoma" w:hAnsi="Tahoma" w:cs="Tahoma"/>
                <w:b/>
                <w:color w:val="222222"/>
                <w:sz w:val="22"/>
                <w:szCs w:val="22"/>
                <w:lang w:eastAsia="en-US"/>
              </w:rPr>
            </w:pPr>
            <w:r w:rsidRPr="00B06036">
              <w:rPr>
                <w:rFonts w:ascii="Tahoma" w:hAnsi="Tahoma" w:cs="Tahoma"/>
                <w:b/>
                <w:iCs/>
                <w:color w:val="222222"/>
                <w:sz w:val="22"/>
                <w:szCs w:val="22"/>
                <w:lang w:eastAsia="en-US"/>
              </w:rPr>
              <w:t>Taxa de Juros: 100% do CDI + 2% a.a. na base 252.</w:t>
            </w:r>
          </w:p>
        </w:tc>
      </w:tr>
      <w:tr w:rsidR="00D31FFA" w:rsidRPr="00D31FFA" w14:paraId="469C51A1"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9B9B2A"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Status: </w:t>
            </w:r>
            <w:r w:rsidRPr="00B06036">
              <w:rPr>
                <w:rFonts w:ascii="Tahoma" w:hAnsi="Tahoma" w:cs="Tahoma"/>
                <w:iCs/>
                <w:color w:val="222222"/>
                <w:sz w:val="22"/>
                <w:szCs w:val="22"/>
                <w:lang w:eastAsia="en-US"/>
              </w:rPr>
              <w:t>ATIVO</w:t>
            </w:r>
          </w:p>
        </w:tc>
      </w:tr>
      <w:tr w:rsidR="00D31FFA" w:rsidRPr="00D31FFA" w14:paraId="3D82E3CC" w14:textId="77777777" w:rsidTr="00D90B5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4703E" w14:textId="77777777" w:rsidR="00D31FFA" w:rsidRPr="00B06036" w:rsidRDefault="00D31FFA" w:rsidP="00B06036">
            <w:pPr>
              <w:spacing w:after="240" w:line="320" w:lineRule="atLeast"/>
              <w:rPr>
                <w:rFonts w:ascii="Tahoma" w:hAnsi="Tahoma" w:cs="Tahoma"/>
                <w:b/>
                <w:iCs/>
                <w:color w:val="222222"/>
                <w:sz w:val="22"/>
                <w:szCs w:val="22"/>
                <w:lang w:eastAsia="en-US"/>
              </w:rPr>
            </w:pPr>
            <w:r w:rsidRPr="00B06036">
              <w:rPr>
                <w:rFonts w:ascii="Tahoma" w:hAnsi="Tahoma" w:cs="Tahoma"/>
                <w:b/>
                <w:sz w:val="22"/>
                <w:szCs w:val="22"/>
                <w:lang w:eastAsia="en-US"/>
              </w:rPr>
              <w:t xml:space="preserve">Inadimplementos no período: </w:t>
            </w:r>
            <w:r w:rsidRPr="00B06036">
              <w:rPr>
                <w:rFonts w:ascii="Tahoma" w:hAnsi="Tahoma" w:cs="Tahoma"/>
                <w:iCs/>
                <w:color w:val="222222"/>
                <w:sz w:val="22"/>
                <w:szCs w:val="22"/>
                <w:lang w:eastAsia="en-US"/>
              </w:rPr>
              <w:t>Não ocorreram inadimplementos no período.</w:t>
            </w:r>
          </w:p>
        </w:tc>
      </w:tr>
    </w:tbl>
    <w:p w14:paraId="73687D13" w14:textId="77777777" w:rsidR="000B2920" w:rsidRPr="00D31FFA" w:rsidRDefault="000B2920" w:rsidP="002055D8">
      <w:pPr>
        <w:spacing w:after="240" w:line="320" w:lineRule="atLeast"/>
        <w:rPr>
          <w:rFonts w:ascii="Tahoma" w:hAnsi="Tahoma" w:cs="Tahoma"/>
          <w:b/>
          <w:sz w:val="22"/>
          <w:szCs w:val="22"/>
        </w:rPr>
      </w:pPr>
    </w:p>
    <w:p w14:paraId="0A932A48" w14:textId="77777777" w:rsidR="002E7D1B" w:rsidRPr="00D31FFA" w:rsidRDefault="002E7D1B" w:rsidP="002055D8">
      <w:pPr>
        <w:pStyle w:val="PargrafodaLista"/>
        <w:numPr>
          <w:ilvl w:val="0"/>
          <w:numId w:val="14"/>
        </w:numPr>
        <w:autoSpaceDE w:val="0"/>
        <w:autoSpaceDN w:val="0"/>
        <w:spacing w:after="240" w:line="320" w:lineRule="atLeast"/>
        <w:ind w:left="851" w:right="269" w:hanging="851"/>
        <w:rPr>
          <w:rFonts w:ascii="Tahoma" w:hAnsi="Tahoma" w:cs="Tahoma"/>
          <w:sz w:val="22"/>
          <w:szCs w:val="22"/>
        </w:rPr>
      </w:pPr>
      <w:r w:rsidRPr="00D31FFA">
        <w:rPr>
          <w:rFonts w:ascii="Tahoma" w:hAnsi="Tahoma" w:cs="Tahoma"/>
          <w:sz w:val="22"/>
          <w:szCs w:val="22"/>
        </w:rPr>
        <w:t>assegurará tratamento equitativo a todos os Debenturistas e a todos os titulares das debêntures.</w:t>
      </w:r>
    </w:p>
    <w:p w14:paraId="4AC9C0AE"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exercerá</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suas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funções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partir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data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celebração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ou de eventual aditamento relativo à sua substituição, devendo permanecer no exercício de suas funções até a integral quitação de todas as obrigações nos termos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ou até sua efetiva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substituição.</w:t>
      </w:r>
    </w:p>
    <w:p w14:paraId="38F1B9B7"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Em caso de impedimentos temporários, renúncia, intervenção, liquidação judicial ou extrajudicial, falência, ou qualquer outro caso de vacância do Agente Fiduciário, aplicam-se as seguintes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regras:</w:t>
      </w:r>
    </w:p>
    <w:p w14:paraId="2C6E678A" w14:textId="77777777" w:rsidR="002E7D1B" w:rsidRPr="00D31FFA" w:rsidRDefault="002E7D1B" w:rsidP="002055D8">
      <w:pPr>
        <w:numPr>
          <w:ilvl w:val="0"/>
          <w:numId w:val="13"/>
        </w:numPr>
        <w:autoSpaceDE w:val="0"/>
        <w:autoSpaceDN w:val="0"/>
        <w:spacing w:after="240" w:line="320" w:lineRule="atLeast"/>
        <w:ind w:left="1134" w:right="268" w:hanging="1134"/>
        <w:rPr>
          <w:rFonts w:ascii="Tahoma" w:eastAsia="Verdana" w:hAnsi="Tahoma" w:cs="Tahoma"/>
          <w:sz w:val="22"/>
          <w:szCs w:val="22"/>
          <w:lang w:bidi="pt-BR"/>
        </w:rPr>
      </w:pPr>
      <w:r w:rsidRPr="00D31FFA">
        <w:rPr>
          <w:rFonts w:ascii="Tahoma" w:eastAsia="Verdana" w:hAnsi="Tahoma" w:cs="Tahoma"/>
          <w:sz w:val="22"/>
          <w:szCs w:val="22"/>
          <w:lang w:bidi="pt-BR"/>
        </w:rPr>
        <w:t>é</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facultado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aos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após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encerramento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Oferta Restrita,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proceder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à</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substituição do Agente Fiduciário e à indicação de seu substituto, em assembleia geral de Debenturistas especialmente convocada para esse</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fim;</w:t>
      </w:r>
    </w:p>
    <w:p w14:paraId="2286EC9B" w14:textId="77777777" w:rsidR="002E7D1B" w:rsidRPr="00D31FFA" w:rsidRDefault="002E7D1B" w:rsidP="002055D8">
      <w:pPr>
        <w:numPr>
          <w:ilvl w:val="0"/>
          <w:numId w:val="13"/>
        </w:numPr>
        <w:autoSpaceDE w:val="0"/>
        <w:autoSpaceDN w:val="0"/>
        <w:spacing w:after="240" w:line="320" w:lineRule="atLeast"/>
        <w:ind w:left="1134" w:right="260" w:hanging="1134"/>
        <w:rPr>
          <w:rFonts w:ascii="Tahoma" w:eastAsia="Verdana" w:hAnsi="Tahoma" w:cs="Tahoma"/>
          <w:sz w:val="22"/>
          <w:szCs w:val="22"/>
          <w:lang w:bidi="pt-BR"/>
        </w:rPr>
      </w:pPr>
      <w:r w:rsidRPr="00D31FFA">
        <w:rPr>
          <w:rFonts w:ascii="Tahoma" w:eastAsia="Verdana" w:hAnsi="Tahoma" w:cs="Tahoma"/>
          <w:sz w:val="22"/>
          <w:szCs w:val="22"/>
          <w:lang w:bidi="pt-BR"/>
        </w:rPr>
        <w:t>caso o Agente Fiduciário não possa continuar a exercer as suas funções por circunstâncias supervenientes a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deverá comunicar imediatamente o fato à Emissora e aos Debenturistas, mediante convocação de Assembleia Geral de Debenturistas, solicitando sua substituição;</w:t>
      </w:r>
    </w:p>
    <w:p w14:paraId="2D2FB71F" w14:textId="77777777" w:rsidR="002E7D1B" w:rsidRPr="00D31FFA" w:rsidRDefault="002E7D1B" w:rsidP="002055D8">
      <w:pPr>
        <w:numPr>
          <w:ilvl w:val="0"/>
          <w:numId w:val="13"/>
        </w:numPr>
        <w:autoSpaceDE w:val="0"/>
        <w:autoSpaceDN w:val="0"/>
        <w:spacing w:after="240" w:line="320" w:lineRule="atLeast"/>
        <w:ind w:left="1134" w:right="265" w:hanging="1134"/>
        <w:rPr>
          <w:rFonts w:ascii="Tahoma" w:eastAsia="Verdana" w:hAnsi="Tahoma" w:cs="Tahoma"/>
          <w:sz w:val="22"/>
          <w:szCs w:val="22"/>
          <w:lang w:bidi="pt-BR"/>
        </w:rPr>
      </w:pPr>
      <w:r w:rsidRPr="00D31FFA">
        <w:rPr>
          <w:rFonts w:ascii="Tahoma" w:eastAsia="Verdana" w:hAnsi="Tahoma" w:cs="Tahoma"/>
          <w:sz w:val="22"/>
          <w:szCs w:val="22"/>
          <w:lang w:bidi="pt-BR"/>
        </w:rPr>
        <w:t>caso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renuncie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às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suas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funções,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deverá</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permanecer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exercício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 suas</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funções</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até</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uma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instituição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substituta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seja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indicada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aprovada pela Assembleia Geral de Debenturistas e efetivamente assuma as suas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funções;</w:t>
      </w:r>
    </w:p>
    <w:p w14:paraId="1A90FEAD" w14:textId="77777777" w:rsidR="002E7D1B" w:rsidRPr="00D31FFA" w:rsidRDefault="002E7D1B" w:rsidP="002055D8">
      <w:pPr>
        <w:numPr>
          <w:ilvl w:val="0"/>
          <w:numId w:val="13"/>
        </w:numPr>
        <w:autoSpaceDE w:val="0"/>
        <w:autoSpaceDN w:val="0"/>
        <w:spacing w:after="240" w:line="320" w:lineRule="atLeast"/>
        <w:ind w:left="1134" w:right="264" w:hanging="1134"/>
        <w:rPr>
          <w:rFonts w:ascii="Tahoma" w:eastAsia="Verdana" w:hAnsi="Tahoma" w:cs="Tahoma"/>
          <w:sz w:val="22"/>
          <w:szCs w:val="22"/>
          <w:lang w:bidi="pt-BR"/>
        </w:rPr>
      </w:pPr>
      <w:r w:rsidRPr="00D31FFA">
        <w:rPr>
          <w:rFonts w:ascii="Tahoma" w:eastAsia="Verdana" w:hAnsi="Tahoma" w:cs="Tahoma"/>
          <w:sz w:val="22"/>
          <w:szCs w:val="22"/>
          <w:lang w:bidi="pt-BR"/>
        </w:rPr>
        <w:t>será</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realizada,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dentro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prazo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máximo</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30</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(trinta)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dias,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contados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evento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 determinar, Assembleia Geral de Debenturistas, para a escolha do novo agente fiduciário, que poderá ser convocada pelo próprio Agente Fiduciário a ser substituído, pela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representando,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mínimo,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10%</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(dez</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cento)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 xml:space="preserve">das Debêntures em Circulação, ou pela CVM; na hipótese </w:t>
      </w:r>
      <w:r w:rsidRPr="00D31FFA">
        <w:rPr>
          <w:rFonts w:ascii="Tahoma" w:eastAsia="Verdana" w:hAnsi="Tahoma" w:cs="Tahoma"/>
          <w:sz w:val="22"/>
          <w:szCs w:val="22"/>
          <w:lang w:bidi="pt-BR"/>
        </w:rPr>
        <w:lastRenderedPageBreak/>
        <w:t>da convocação não ocorrer em até 15 (quinze) dias antes do término do prazo aqui previsto, caberá à Emissora realizá-la, sendo certo que a CVM poderá nomear substituto provisório enquanto não se consumar o processo de escolha do novo agente</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fiduciário;</w:t>
      </w:r>
    </w:p>
    <w:p w14:paraId="4786E13A" w14:textId="77777777" w:rsidR="002E7D1B" w:rsidRPr="00D31FFA" w:rsidRDefault="002E7D1B" w:rsidP="002055D8">
      <w:pPr>
        <w:numPr>
          <w:ilvl w:val="0"/>
          <w:numId w:val="13"/>
        </w:numPr>
        <w:autoSpaceDE w:val="0"/>
        <w:autoSpaceDN w:val="0"/>
        <w:spacing w:after="240" w:line="320" w:lineRule="atLeast"/>
        <w:ind w:left="1134" w:right="267" w:hanging="1134"/>
        <w:rPr>
          <w:rFonts w:ascii="Tahoma" w:eastAsia="Verdana" w:hAnsi="Tahoma" w:cs="Tahoma"/>
          <w:sz w:val="22"/>
          <w:szCs w:val="22"/>
          <w:lang w:bidi="pt-BR"/>
        </w:rPr>
      </w:pPr>
      <w:r w:rsidRPr="00D31FFA">
        <w:rPr>
          <w:rFonts w:ascii="Tahoma" w:eastAsia="Verdana" w:hAnsi="Tahoma" w:cs="Tahoma"/>
          <w:sz w:val="22"/>
          <w:szCs w:val="22"/>
          <w:lang w:bidi="pt-BR"/>
        </w:rPr>
        <w:t xml:space="preserve">a substituição do Agente Fiduciário deve ser comunicada à </w:t>
      </w:r>
      <w:r w:rsidRPr="00D31FFA">
        <w:rPr>
          <w:rFonts w:ascii="Tahoma" w:eastAsia="Verdana" w:hAnsi="Tahoma" w:cs="Tahoma"/>
          <w:spacing w:val="2"/>
          <w:sz w:val="22"/>
          <w:szCs w:val="22"/>
          <w:lang w:bidi="pt-BR"/>
        </w:rPr>
        <w:t xml:space="preserve">CVM </w:t>
      </w:r>
      <w:r w:rsidRPr="00D31FFA">
        <w:rPr>
          <w:rFonts w:ascii="Tahoma" w:eastAsia="Verdana" w:hAnsi="Tahoma" w:cs="Tahoma"/>
          <w:sz w:val="22"/>
          <w:szCs w:val="22"/>
          <w:lang w:bidi="pt-BR"/>
        </w:rPr>
        <w:t>no prazo de até 7 (sete) Dias Úteis contados do registro do aditamento a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nos termos do artigo 9º da Resolução CVM</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17/2021;</w:t>
      </w:r>
    </w:p>
    <w:p w14:paraId="1C7B589F" w14:textId="77777777" w:rsidR="002E7D1B" w:rsidRPr="00D31FFA" w:rsidRDefault="002E7D1B" w:rsidP="002055D8">
      <w:pPr>
        <w:numPr>
          <w:ilvl w:val="0"/>
          <w:numId w:val="13"/>
        </w:numPr>
        <w:autoSpaceDE w:val="0"/>
        <w:autoSpaceDN w:val="0"/>
        <w:spacing w:after="240" w:line="320" w:lineRule="atLeast"/>
        <w:ind w:left="1134" w:right="261" w:hanging="1134"/>
        <w:rPr>
          <w:rFonts w:ascii="Tahoma" w:eastAsia="Verdana" w:hAnsi="Tahoma" w:cs="Tahoma"/>
          <w:sz w:val="22"/>
          <w:szCs w:val="22"/>
          <w:lang w:bidi="pt-BR"/>
        </w:rPr>
      </w:pPr>
      <w:r w:rsidRPr="00D31FFA">
        <w:rPr>
          <w:rFonts w:ascii="Tahoma" w:eastAsia="Verdana" w:hAnsi="Tahoma" w:cs="Tahoma"/>
          <w:sz w:val="22"/>
          <w:szCs w:val="22"/>
          <w:lang w:bidi="pt-BR"/>
        </w:rPr>
        <w:t>juntamente com a comunicação a respeito da substituição, deverá ser encaminhada, à CVM, declaração assinada por diretor estatutário do novo agente fiduciário sobre a não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existência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situação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conflito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interesses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impeça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exercício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função;</w:t>
      </w:r>
    </w:p>
    <w:p w14:paraId="43038A7A" w14:textId="77777777" w:rsidR="002E7D1B" w:rsidRPr="00D31FFA" w:rsidRDefault="002E7D1B" w:rsidP="002055D8">
      <w:pPr>
        <w:numPr>
          <w:ilvl w:val="0"/>
          <w:numId w:val="13"/>
        </w:numPr>
        <w:autoSpaceDE w:val="0"/>
        <w:autoSpaceDN w:val="0"/>
        <w:spacing w:after="240" w:line="320" w:lineRule="atLeast"/>
        <w:ind w:left="1134" w:right="264" w:hanging="1134"/>
        <w:rPr>
          <w:rFonts w:ascii="Tahoma" w:eastAsia="Verdana" w:hAnsi="Tahoma" w:cs="Tahoma"/>
          <w:sz w:val="22"/>
          <w:szCs w:val="22"/>
          <w:lang w:bidi="pt-BR"/>
        </w:rPr>
      </w:pPr>
      <w:r w:rsidRPr="00D31FFA">
        <w:rPr>
          <w:rFonts w:ascii="Tahoma" w:eastAsia="Verdana" w:hAnsi="Tahoma" w:cs="Tahoma"/>
          <w:sz w:val="22"/>
          <w:szCs w:val="22"/>
          <w:lang w:bidi="pt-BR"/>
        </w:rPr>
        <w:t>os pagamentos ao Agente Fiduciário substituído serão realizados observando-se a proporcionalidade ao período da efetiva prestação dos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serviços;</w:t>
      </w:r>
    </w:p>
    <w:p w14:paraId="79E4456E" w14:textId="77777777" w:rsidR="002E7D1B" w:rsidRPr="00D31FFA" w:rsidRDefault="002E7D1B" w:rsidP="002055D8">
      <w:pPr>
        <w:numPr>
          <w:ilvl w:val="0"/>
          <w:numId w:val="13"/>
        </w:numPr>
        <w:autoSpaceDE w:val="0"/>
        <w:autoSpaceDN w:val="0"/>
        <w:spacing w:after="240" w:line="320" w:lineRule="atLeast"/>
        <w:ind w:left="1134" w:right="266" w:hanging="1134"/>
        <w:rPr>
          <w:rFonts w:ascii="Tahoma" w:eastAsia="Verdana" w:hAnsi="Tahoma" w:cs="Tahoma"/>
          <w:sz w:val="22"/>
          <w:szCs w:val="22"/>
          <w:lang w:bidi="pt-BR"/>
        </w:rPr>
      </w:pPr>
      <w:r w:rsidRPr="00D31FFA">
        <w:rPr>
          <w:rFonts w:ascii="Tahoma" w:eastAsia="Verdana" w:hAnsi="Tahoma" w:cs="Tahoma"/>
          <w:sz w:val="22"/>
          <w:szCs w:val="22"/>
          <w:lang w:bidi="pt-BR"/>
        </w:rPr>
        <w:t>o agente fiduciário substituto fará jus à mesma remuneração percebida pelo anterior, caso (a) a Emissora não tenha concordado com o novo valor da remuneração do agente fiduciário proposto pela Assembleia Geral de Debenturistas a que se refere o inciso “(iv)” acima; ou (b) a Assembleia Geral de Debenturistas a que se refere o inciso “(iv)” acima não delibere sobre a matéria;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w:t>
      </w:r>
    </w:p>
    <w:p w14:paraId="4548885E" w14:textId="77777777" w:rsidR="002E7D1B" w:rsidRPr="00D31FFA" w:rsidRDefault="002E7D1B" w:rsidP="002055D8">
      <w:pPr>
        <w:numPr>
          <w:ilvl w:val="0"/>
          <w:numId w:val="13"/>
        </w:numPr>
        <w:autoSpaceDE w:val="0"/>
        <w:autoSpaceDN w:val="0"/>
        <w:spacing w:after="240" w:line="320" w:lineRule="atLeast"/>
        <w:ind w:left="1134" w:right="271" w:hanging="1134"/>
        <w:rPr>
          <w:rFonts w:ascii="Tahoma" w:eastAsia="Verdana" w:hAnsi="Tahoma" w:cs="Tahoma"/>
          <w:sz w:val="22"/>
          <w:szCs w:val="22"/>
          <w:lang w:bidi="pt-BR"/>
        </w:rPr>
      </w:pPr>
      <w:r w:rsidRPr="00D31FFA">
        <w:rPr>
          <w:rFonts w:ascii="Tahoma" w:eastAsia="Verdana" w:hAnsi="Tahoma" w:cs="Tahoma"/>
          <w:sz w:val="22"/>
          <w:szCs w:val="22"/>
          <w:lang w:bidi="pt-BR"/>
        </w:rPr>
        <w:t>aplicam-se às hipóteses de substituição do Agente Fiduciário as normas e preceitos emanados pela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CVM.</w:t>
      </w:r>
    </w:p>
    <w:p w14:paraId="0AA45E49"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Pelo desempenho dos deveres e atribuições que lhe competem, nos termos da lei e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o Agente Fiduciário, ou a instituição que vier a substituí-lo nessa qualidade:</w:t>
      </w:r>
    </w:p>
    <w:p w14:paraId="5EC1CBB8" w14:textId="77777777" w:rsidR="002E7D1B" w:rsidRPr="00D31FFA" w:rsidRDefault="002E7D1B" w:rsidP="002055D8">
      <w:pPr>
        <w:numPr>
          <w:ilvl w:val="0"/>
          <w:numId w:val="12"/>
        </w:numPr>
        <w:autoSpaceDE w:val="0"/>
        <w:autoSpaceDN w:val="0"/>
        <w:spacing w:after="240" w:line="320" w:lineRule="atLeast"/>
        <w:ind w:left="0" w:firstLine="0"/>
        <w:rPr>
          <w:rFonts w:ascii="Tahoma" w:eastAsia="Verdana" w:hAnsi="Tahoma" w:cs="Tahoma"/>
          <w:sz w:val="22"/>
          <w:szCs w:val="22"/>
          <w:lang w:bidi="pt-BR"/>
        </w:rPr>
      </w:pPr>
      <w:r w:rsidRPr="00D31FFA">
        <w:rPr>
          <w:rFonts w:ascii="Tahoma" w:eastAsia="Verdana" w:hAnsi="Tahoma" w:cs="Tahoma"/>
          <w:sz w:val="22"/>
          <w:szCs w:val="22"/>
          <w:lang w:bidi="pt-BR"/>
        </w:rPr>
        <w:t>receberá uma remuneração:</w:t>
      </w:r>
    </w:p>
    <w:p w14:paraId="4BB12A55" w14:textId="5092B061" w:rsidR="002E7D1B" w:rsidRPr="00D31FFA"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D31FFA">
        <w:rPr>
          <w:rFonts w:ascii="Tahoma" w:eastAsia="Verdana" w:hAnsi="Tahoma" w:cs="Tahoma"/>
          <w:sz w:val="22"/>
          <w:szCs w:val="22"/>
          <w:lang w:bidi="pt-BR"/>
        </w:rPr>
        <w:t>de R$</w:t>
      </w:r>
      <w:r w:rsidR="002537FF" w:rsidRPr="00D31FFA">
        <w:rPr>
          <w:rFonts w:ascii="Tahoma" w:eastAsia="Verdana" w:hAnsi="Tahoma" w:cs="Tahoma"/>
          <w:sz w:val="22"/>
          <w:szCs w:val="22"/>
          <w:lang w:bidi="pt-BR"/>
        </w:rPr>
        <w:t> 5.000,00 (cinco mil reais)</w:t>
      </w:r>
      <w:r w:rsidRPr="00D31FFA">
        <w:rPr>
          <w:rFonts w:ascii="Tahoma" w:eastAsia="Verdana" w:hAnsi="Tahoma" w:cs="Tahoma"/>
          <w:sz w:val="22"/>
          <w:szCs w:val="22"/>
          <w:lang w:bidi="pt-BR"/>
        </w:rPr>
        <w:t xml:space="preserve"> por </w:t>
      </w:r>
      <w:r w:rsidR="002537FF" w:rsidRPr="00D31FFA">
        <w:rPr>
          <w:rFonts w:ascii="Tahoma" w:eastAsia="Verdana" w:hAnsi="Tahoma" w:cs="Tahoma"/>
          <w:sz w:val="22"/>
          <w:szCs w:val="22"/>
          <w:lang w:bidi="pt-BR"/>
        </w:rPr>
        <w:t>semestre</w:t>
      </w:r>
      <w:r w:rsidRPr="00D31FFA">
        <w:rPr>
          <w:rFonts w:ascii="Tahoma" w:eastAsia="Verdana" w:hAnsi="Tahoma" w:cs="Tahoma"/>
          <w:sz w:val="22"/>
          <w:szCs w:val="22"/>
          <w:lang w:bidi="pt-BR"/>
        </w:rPr>
        <w:t>,</w:t>
      </w:r>
      <w:r w:rsidR="002537FF" w:rsidRPr="00D31FFA">
        <w:rPr>
          <w:rFonts w:ascii="Tahoma" w:eastAsia="Verdana" w:hAnsi="Tahoma" w:cs="Tahoma"/>
          <w:sz w:val="22"/>
          <w:szCs w:val="22"/>
          <w:lang w:bidi="pt-BR"/>
        </w:rPr>
        <w:t xml:space="preserve"> perfazendo um total anual de R$ 10.000,00 (dez mil reais)</w:t>
      </w:r>
      <w:r w:rsidRPr="00D31FFA">
        <w:rPr>
          <w:rFonts w:ascii="Tahoma" w:eastAsia="Verdana" w:hAnsi="Tahoma" w:cs="Tahoma"/>
          <w:sz w:val="22"/>
          <w:szCs w:val="22"/>
          <w:lang w:bidi="pt-BR"/>
        </w:rPr>
        <w:t xml:space="preserve"> sendo a primeira parcela da remuneração devida até </w:t>
      </w:r>
      <w:r w:rsidR="009F5E8C" w:rsidRPr="00D31FFA">
        <w:rPr>
          <w:rFonts w:ascii="Tahoma" w:eastAsia="Verdana" w:hAnsi="Tahoma" w:cs="Tahoma"/>
          <w:sz w:val="22"/>
          <w:szCs w:val="22"/>
          <w:lang w:bidi="pt-BR"/>
        </w:rPr>
        <w:t>15</w:t>
      </w:r>
      <w:r w:rsidRPr="00D31FFA">
        <w:rPr>
          <w:rFonts w:ascii="Tahoma" w:eastAsia="Verdana" w:hAnsi="Tahoma" w:cs="Tahoma"/>
          <w:sz w:val="22"/>
          <w:szCs w:val="22"/>
          <w:lang w:bidi="pt-BR"/>
        </w:rPr>
        <w:t xml:space="preserve"> (</w:t>
      </w:r>
      <w:r w:rsidR="009F5E8C" w:rsidRPr="00D31FFA">
        <w:rPr>
          <w:rFonts w:ascii="Tahoma" w:eastAsia="Verdana" w:hAnsi="Tahoma" w:cs="Tahoma"/>
          <w:sz w:val="22"/>
          <w:szCs w:val="22"/>
          <w:lang w:bidi="pt-BR"/>
        </w:rPr>
        <w:t>quinze</w:t>
      </w:r>
      <w:r w:rsidRPr="00D31FFA">
        <w:rPr>
          <w:rFonts w:ascii="Tahoma" w:eastAsia="Verdana" w:hAnsi="Tahoma" w:cs="Tahoma"/>
          <w:sz w:val="22"/>
          <w:szCs w:val="22"/>
          <w:lang w:bidi="pt-BR"/>
        </w:rPr>
        <w:t>) Dia</w:t>
      </w:r>
      <w:r w:rsidR="009F5E8C" w:rsidRPr="00D31FFA">
        <w:rPr>
          <w:rFonts w:ascii="Tahoma" w:eastAsia="Verdana" w:hAnsi="Tahoma" w:cs="Tahoma"/>
          <w:sz w:val="22"/>
          <w:szCs w:val="22"/>
          <w:lang w:bidi="pt-BR"/>
        </w:rPr>
        <w:t>s</w:t>
      </w:r>
      <w:r w:rsidRPr="00D31FFA">
        <w:rPr>
          <w:rFonts w:ascii="Tahoma" w:eastAsia="Verdana" w:hAnsi="Tahoma" w:cs="Tahoma"/>
          <w:sz w:val="22"/>
          <w:szCs w:val="22"/>
          <w:lang w:bidi="pt-BR"/>
        </w:rPr>
        <w:t xml:space="preserve"> Út</w:t>
      </w:r>
      <w:r w:rsidR="009F5E8C" w:rsidRPr="00D31FFA">
        <w:rPr>
          <w:rFonts w:ascii="Tahoma" w:eastAsia="Verdana" w:hAnsi="Tahoma" w:cs="Tahoma"/>
          <w:sz w:val="22"/>
          <w:szCs w:val="22"/>
          <w:lang w:bidi="pt-BR"/>
        </w:rPr>
        <w:t>eis</w:t>
      </w:r>
      <w:r w:rsidRPr="00D31FFA">
        <w:rPr>
          <w:rFonts w:ascii="Tahoma" w:eastAsia="Verdana" w:hAnsi="Tahoma" w:cs="Tahoma"/>
          <w:sz w:val="22"/>
          <w:szCs w:val="22"/>
          <w:lang w:bidi="pt-BR"/>
        </w:rPr>
        <w:t xml:space="preserve"> após a data de integralização das Debêntures e as demais, no mesmo dia dos </w:t>
      </w:r>
      <w:r w:rsidR="009F5E8C" w:rsidRPr="00D31FFA">
        <w:rPr>
          <w:rFonts w:ascii="Tahoma" w:eastAsia="Verdana" w:hAnsi="Tahoma" w:cs="Tahoma"/>
          <w:sz w:val="22"/>
          <w:szCs w:val="22"/>
          <w:lang w:bidi="pt-BR"/>
        </w:rPr>
        <w:t xml:space="preserve">semestres </w:t>
      </w:r>
      <w:r w:rsidRPr="00D31FFA">
        <w:rPr>
          <w:rFonts w:ascii="Tahoma" w:eastAsia="Verdana" w:hAnsi="Tahoma" w:cs="Tahoma"/>
          <w:sz w:val="22"/>
          <w:szCs w:val="22"/>
          <w:lang w:bidi="pt-BR"/>
        </w:rPr>
        <w:t xml:space="preserve">subsequentes. A primeira parcela será devida ainda que a Emissão não seja integralizada, a título de estruturação e implantação. A remuneração será devida mesmo após o vencimento final das Debêntures, caso o Agente Fiduciário ainda esteja exercendo atividades inerentes a sua função em relação à emissão; </w:t>
      </w:r>
    </w:p>
    <w:p w14:paraId="66B1EC92" w14:textId="64B12DD9" w:rsidR="002E7D1B" w:rsidRPr="00D31FFA"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D31FFA">
        <w:rPr>
          <w:rFonts w:ascii="Tahoma" w:eastAsia="Verdana" w:hAnsi="Tahoma" w:cs="Tahoma"/>
          <w:sz w:val="22"/>
          <w:szCs w:val="22"/>
          <w:lang w:bidi="pt-BR"/>
        </w:rPr>
        <w:lastRenderedPageBreak/>
        <w:t>No caso de inadimplemento no pagamento das Debêntures ou de reestruturação das condições das Debêntures após a emissão ou da participação em reuniões ou conferências telefônicas, depois da Emissão, bem como atendimento a solicitações extraordinárias, serão devidas ao Agente Fiduciário, adicionalmente, o valor de R$</w:t>
      </w:r>
      <w:r w:rsidR="009F5E8C" w:rsidRPr="00D31FFA">
        <w:rPr>
          <w:rFonts w:ascii="Tahoma" w:eastAsia="Verdana" w:hAnsi="Tahoma" w:cs="Tahoma"/>
          <w:sz w:val="22"/>
          <w:szCs w:val="22"/>
          <w:lang w:bidi="pt-BR"/>
        </w:rPr>
        <w:t> 500,00</w:t>
      </w:r>
      <w:r w:rsidRPr="00D31FFA">
        <w:rPr>
          <w:rFonts w:ascii="Tahoma" w:eastAsia="Verdana" w:hAnsi="Tahoma" w:cs="Tahoma"/>
          <w:sz w:val="22"/>
          <w:szCs w:val="22"/>
          <w:lang w:bidi="pt-BR"/>
        </w:rPr>
        <w:t xml:space="preserve"> (</w:t>
      </w:r>
      <w:r w:rsidR="009F5E8C" w:rsidRPr="00D31FFA">
        <w:rPr>
          <w:rFonts w:ascii="Tahoma" w:eastAsia="Verdana" w:hAnsi="Tahoma" w:cs="Tahoma"/>
          <w:sz w:val="22"/>
          <w:szCs w:val="22"/>
          <w:lang w:bidi="pt-BR"/>
        </w:rPr>
        <w:t>quinhentos reais</w:t>
      </w:r>
      <w:r w:rsidRPr="00D31FFA">
        <w:rPr>
          <w:rFonts w:ascii="Tahoma" w:eastAsia="Verdana" w:hAnsi="Tahoma" w:cs="Tahoma"/>
          <w:sz w:val="22"/>
          <w:szCs w:val="22"/>
          <w:lang w:bidi="pt-BR"/>
        </w:rPr>
        <w:t xml:space="preserve">) por hora-homem de trabalho dedicado a tais fatos bem como a </w:t>
      </w:r>
      <w:r w:rsidRPr="00D31FFA">
        <w:rPr>
          <w:rFonts w:ascii="Tahoma" w:eastAsia="Verdana" w:hAnsi="Tahoma" w:cs="Tahoma"/>
          <w:b/>
          <w:bCs/>
          <w:sz w:val="22"/>
          <w:szCs w:val="22"/>
          <w:lang w:bidi="pt-BR"/>
        </w:rPr>
        <w:t>(i) </w:t>
      </w:r>
      <w:r w:rsidRPr="00D31FFA">
        <w:rPr>
          <w:rFonts w:ascii="Tahoma" w:eastAsia="Verdana" w:hAnsi="Tahoma" w:cs="Tahoma"/>
          <w:sz w:val="22"/>
          <w:szCs w:val="22"/>
          <w:lang w:bidi="pt-BR"/>
        </w:rPr>
        <w:t xml:space="preserve">comentários aos documentos da Emissão durante a estruturação da mesma, caso a operação não venha a se efetivar; </w:t>
      </w:r>
      <w:r w:rsidRPr="00D31FFA">
        <w:rPr>
          <w:rFonts w:ascii="Tahoma" w:eastAsia="Verdana" w:hAnsi="Tahoma" w:cs="Tahoma"/>
          <w:b/>
          <w:bCs/>
          <w:sz w:val="22"/>
          <w:szCs w:val="22"/>
          <w:lang w:bidi="pt-BR"/>
        </w:rPr>
        <w:t>(ii)</w:t>
      </w:r>
      <w:r w:rsidRPr="00D31FFA">
        <w:rPr>
          <w:rFonts w:ascii="Tahoma" w:eastAsia="Verdana" w:hAnsi="Tahoma" w:cs="Tahoma"/>
          <w:sz w:val="22"/>
          <w:szCs w:val="22"/>
          <w:lang w:bidi="pt-BR"/>
        </w:rPr>
        <w:t xml:space="preserve"> execução das garantias, caso sejam concedidas; </w:t>
      </w:r>
      <w:r w:rsidRPr="00D31FFA">
        <w:rPr>
          <w:rFonts w:ascii="Tahoma" w:eastAsia="Verdana" w:hAnsi="Tahoma" w:cs="Tahoma"/>
          <w:b/>
          <w:bCs/>
          <w:sz w:val="22"/>
          <w:szCs w:val="22"/>
          <w:lang w:bidi="pt-BR"/>
        </w:rPr>
        <w:t>(iii)</w:t>
      </w:r>
      <w:r w:rsidRPr="00D31FFA">
        <w:rPr>
          <w:rFonts w:ascii="Tahoma" w:eastAsia="Verdana" w:hAnsi="Tahoma" w:cs="Tahoma"/>
          <w:sz w:val="22"/>
          <w:szCs w:val="22"/>
          <w:lang w:bidi="pt-BR"/>
        </w:rPr>
        <w:t xml:space="preserve"> participação em reuniões formais ou virtuais com a Emissora e/ou com Debenturistas; e </w:t>
      </w:r>
      <w:r w:rsidRPr="00D31FFA">
        <w:rPr>
          <w:rFonts w:ascii="Tahoma" w:eastAsia="Verdana" w:hAnsi="Tahoma" w:cs="Tahoma"/>
          <w:b/>
          <w:bCs/>
          <w:sz w:val="22"/>
          <w:szCs w:val="22"/>
          <w:lang w:bidi="pt-BR"/>
        </w:rPr>
        <w:t>(iv)</w:t>
      </w:r>
      <w:r w:rsidRPr="00D31FFA">
        <w:rPr>
          <w:rFonts w:ascii="Tahoma" w:eastAsia="Verdana" w:hAnsi="Tahoma" w:cs="Tahoma"/>
          <w:sz w:val="22"/>
          <w:szCs w:val="22"/>
          <w:lang w:bidi="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sidRPr="00D31FFA">
        <w:rPr>
          <w:rFonts w:ascii="Tahoma" w:eastAsia="Verdana" w:hAnsi="Tahoma" w:cs="Tahoma"/>
          <w:b/>
          <w:bCs/>
          <w:sz w:val="22"/>
          <w:szCs w:val="22"/>
          <w:lang w:bidi="pt-BR"/>
        </w:rPr>
        <w:t>(1)</w:t>
      </w:r>
      <w:r w:rsidRPr="00D31FFA">
        <w:rPr>
          <w:rFonts w:ascii="Tahoma" w:eastAsia="Verdana" w:hAnsi="Tahoma" w:cs="Tahoma"/>
          <w:sz w:val="22"/>
          <w:szCs w:val="22"/>
          <w:lang w:bidi="pt-BR"/>
        </w:rPr>
        <w:t xml:space="preserve"> das garantias, caso sejam concedidas; </w:t>
      </w:r>
      <w:r w:rsidRPr="00D31FFA">
        <w:rPr>
          <w:rFonts w:ascii="Tahoma" w:eastAsia="Verdana" w:hAnsi="Tahoma" w:cs="Tahoma"/>
          <w:b/>
          <w:bCs/>
          <w:sz w:val="22"/>
          <w:szCs w:val="22"/>
          <w:lang w:bidi="pt-BR"/>
        </w:rPr>
        <w:t>(2)</w:t>
      </w:r>
      <w:r w:rsidRPr="00D31FFA">
        <w:rPr>
          <w:rFonts w:ascii="Tahoma" w:eastAsia="Verdana" w:hAnsi="Tahoma" w:cs="Tahoma"/>
          <w:sz w:val="22"/>
          <w:szCs w:val="22"/>
          <w:lang w:bidi="pt-BR"/>
        </w:rPr>
        <w:t xml:space="preserve"> prazos de pagamento e </w:t>
      </w:r>
      <w:r w:rsidRPr="00D31FFA">
        <w:rPr>
          <w:rFonts w:ascii="Tahoma" w:eastAsia="Verdana" w:hAnsi="Tahoma" w:cs="Tahoma"/>
          <w:b/>
          <w:bCs/>
          <w:sz w:val="22"/>
          <w:szCs w:val="22"/>
          <w:lang w:bidi="pt-BR"/>
        </w:rPr>
        <w:t>(3)</w:t>
      </w:r>
      <w:r w:rsidRPr="00D31FFA">
        <w:rPr>
          <w:rFonts w:ascii="Tahoma" w:eastAsia="Verdana" w:hAnsi="Tahoma" w:cs="Tahoma"/>
          <w:sz w:val="22"/>
          <w:szCs w:val="22"/>
          <w:lang w:bidi="pt-BR"/>
        </w:rPr>
        <w:t xml:space="preserve"> condições relacionadas ao vencimento antecipado; </w:t>
      </w:r>
    </w:p>
    <w:p w14:paraId="52CD9A3E" w14:textId="2A6BEACF" w:rsidR="002E7D1B" w:rsidRPr="00D31FFA"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D31FFA">
        <w:rPr>
          <w:rFonts w:ascii="Tahoma" w:eastAsia="Verdana" w:hAnsi="Tahoma" w:cs="Tahoma"/>
          <w:sz w:val="22"/>
          <w:szCs w:val="22"/>
          <w:lang w:bidi="pt-BR"/>
        </w:rPr>
        <w:t>No caso de celebração de aditamentos a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de horas externas ao escritório do Agente Fiduciário, no valor de R$</w:t>
      </w:r>
      <w:r w:rsidR="009F5E8C" w:rsidRPr="00D31FFA">
        <w:rPr>
          <w:rFonts w:ascii="Tahoma" w:eastAsia="Verdana" w:hAnsi="Tahoma" w:cs="Tahoma"/>
          <w:sz w:val="22"/>
          <w:szCs w:val="22"/>
          <w:lang w:bidi="pt-BR"/>
        </w:rPr>
        <w:t> 500,00</w:t>
      </w:r>
      <w:r w:rsidRPr="00D31FFA">
        <w:rPr>
          <w:rFonts w:ascii="Tahoma" w:eastAsia="Verdana" w:hAnsi="Tahoma" w:cs="Tahoma"/>
          <w:sz w:val="22"/>
          <w:szCs w:val="22"/>
          <w:lang w:bidi="pt-BR"/>
        </w:rPr>
        <w:t xml:space="preserve"> (</w:t>
      </w:r>
      <w:r w:rsidR="009F5E8C" w:rsidRPr="00D31FFA">
        <w:rPr>
          <w:rFonts w:ascii="Tahoma" w:eastAsia="Verdana" w:hAnsi="Tahoma" w:cs="Tahoma"/>
          <w:sz w:val="22"/>
          <w:szCs w:val="22"/>
          <w:lang w:bidi="pt-BR"/>
        </w:rPr>
        <w:t>quinhentos reais</w:t>
      </w:r>
      <w:r w:rsidRPr="00D31FFA">
        <w:rPr>
          <w:rFonts w:ascii="Tahoma" w:eastAsia="Verdana" w:hAnsi="Tahoma" w:cs="Tahoma"/>
          <w:sz w:val="22"/>
          <w:szCs w:val="22"/>
          <w:lang w:bidi="pt-BR"/>
        </w:rPr>
        <w:t>) por hora-homem de trabalho dedicado a tais serviços;</w:t>
      </w:r>
    </w:p>
    <w:p w14:paraId="34A32A5F" w14:textId="77777777" w:rsidR="002E7D1B" w:rsidRPr="00D31FFA" w:rsidRDefault="002E7D1B" w:rsidP="002055D8">
      <w:pPr>
        <w:numPr>
          <w:ilvl w:val="1"/>
          <w:numId w:val="12"/>
        </w:numPr>
        <w:autoSpaceDE w:val="0"/>
        <w:autoSpaceDN w:val="0"/>
        <w:spacing w:after="240" w:line="320" w:lineRule="atLeast"/>
        <w:ind w:left="709" w:right="261" w:firstLine="0"/>
        <w:rPr>
          <w:rFonts w:ascii="Tahoma" w:eastAsia="Verdana" w:hAnsi="Tahoma" w:cs="Tahoma"/>
          <w:sz w:val="22"/>
          <w:szCs w:val="22"/>
          <w:lang w:bidi="pt-BR"/>
        </w:rPr>
      </w:pPr>
      <w:r w:rsidRPr="00D31FFA">
        <w:rPr>
          <w:rFonts w:ascii="Tahoma" w:eastAsia="Verdana" w:hAnsi="Tahoma" w:cs="Tahoma"/>
          <w:sz w:val="22"/>
          <w:szCs w:val="22"/>
          <w:lang w:bidi="pt-BR"/>
        </w:rPr>
        <w:t xml:space="preserve">as parcelas citadas acima serão reajustadas anualmente pela variação acumulada do IPCA/IBGE, ou na falta deste, ou ainda na impossibilidade de sua utilização, pelo índice que vier a substituí-lo, a partir da data do primeiro pagamento, até as datas de pagamento seguintes, calculadas </w:t>
      </w:r>
      <w:r w:rsidRPr="00D31FFA">
        <w:rPr>
          <w:rFonts w:ascii="Tahoma" w:eastAsia="Verdana" w:hAnsi="Tahoma" w:cs="Tahoma"/>
          <w:i/>
          <w:iCs/>
          <w:sz w:val="22"/>
          <w:szCs w:val="22"/>
          <w:lang w:bidi="pt-BR"/>
        </w:rPr>
        <w:t>pro rata die</w:t>
      </w:r>
      <w:r w:rsidRPr="00D31FFA">
        <w:rPr>
          <w:rFonts w:ascii="Tahoma" w:eastAsia="Verdana" w:hAnsi="Tahoma" w:cs="Tahoma"/>
          <w:sz w:val="22"/>
          <w:szCs w:val="22"/>
          <w:lang w:bidi="pt-BR"/>
        </w:rPr>
        <w:t>, se necessário;</w:t>
      </w:r>
    </w:p>
    <w:p w14:paraId="729D3CED" w14:textId="24B6D603" w:rsidR="002E7D1B" w:rsidRPr="00D31FFA" w:rsidRDefault="002E7D1B" w:rsidP="002055D8">
      <w:pPr>
        <w:numPr>
          <w:ilvl w:val="1"/>
          <w:numId w:val="12"/>
        </w:numPr>
        <w:autoSpaceDE w:val="0"/>
        <w:autoSpaceDN w:val="0"/>
        <w:spacing w:after="240" w:line="320" w:lineRule="atLeast"/>
        <w:ind w:left="709" w:right="260" w:firstLine="0"/>
        <w:rPr>
          <w:rFonts w:ascii="Tahoma" w:eastAsia="Verdana" w:hAnsi="Tahoma" w:cs="Tahoma"/>
          <w:sz w:val="22"/>
          <w:szCs w:val="22"/>
          <w:lang w:bidi="pt-BR"/>
        </w:rPr>
      </w:pPr>
      <w:r w:rsidRPr="00D31FFA">
        <w:rPr>
          <w:rFonts w:ascii="Tahoma" w:eastAsia="Verdana" w:hAnsi="Tahoma" w:cs="Tahoma"/>
          <w:sz w:val="22"/>
          <w:szCs w:val="22"/>
          <w:lang w:bidi="pt-BR"/>
        </w:rPr>
        <w:t>a remuneração será acrescida dos seguintes impostos: Imposto Sobre Serviços de Qualquer Natureza – ISSQN, Contribuição para o Programa de Integração Social – PIS, Contribuição para o Financiamento da Seguridade Social – COFINS;</w:t>
      </w:r>
    </w:p>
    <w:p w14:paraId="153735B4" w14:textId="77777777"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IPCA, incidente desde a data da inadimplência até a data do efetivo pagamento, calculado </w:t>
      </w:r>
      <w:r w:rsidRPr="00D31FFA">
        <w:rPr>
          <w:rFonts w:ascii="Tahoma" w:eastAsia="Verdana" w:hAnsi="Tahoma" w:cs="Tahoma"/>
          <w:i/>
          <w:sz w:val="22"/>
          <w:szCs w:val="22"/>
          <w:lang w:bidi="pt-BR"/>
        </w:rPr>
        <w:t>pro rata</w:t>
      </w:r>
      <w:r w:rsidRPr="00D31FFA">
        <w:rPr>
          <w:rFonts w:ascii="Tahoma" w:eastAsia="Verdana" w:hAnsi="Tahoma" w:cs="Tahoma"/>
          <w:i/>
          <w:spacing w:val="-18"/>
          <w:sz w:val="22"/>
          <w:szCs w:val="22"/>
          <w:lang w:bidi="pt-BR"/>
        </w:rPr>
        <w:t xml:space="preserve"> </w:t>
      </w:r>
      <w:r w:rsidRPr="00D31FFA">
        <w:rPr>
          <w:rFonts w:ascii="Tahoma" w:eastAsia="Verdana" w:hAnsi="Tahoma" w:cs="Tahoma"/>
          <w:i/>
          <w:sz w:val="22"/>
          <w:szCs w:val="22"/>
          <w:lang w:bidi="pt-BR"/>
        </w:rPr>
        <w:t>die</w:t>
      </w:r>
      <w:r w:rsidRPr="00D31FFA">
        <w:rPr>
          <w:rFonts w:ascii="Tahoma" w:eastAsia="Verdana" w:hAnsi="Tahoma" w:cs="Tahoma"/>
          <w:sz w:val="22"/>
          <w:szCs w:val="22"/>
          <w:lang w:bidi="pt-BR"/>
        </w:rPr>
        <w:t>;</w:t>
      </w:r>
    </w:p>
    <w:p w14:paraId="0213F98F" w14:textId="77777777"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 xml:space="preserve">Adicionalmente, remuneração do Agente Fiduciário não inclui as despesas com viagens, estadias, transporte e publicação necessárias ao exercício de sua função, durante ou após a implantação do serviço, a serem cobertas pela Emissora, após prévia aprovação. Não estão incluídas igualmente, e serão arcadas pela </w:t>
      </w:r>
      <w:r w:rsidRPr="00D31FFA">
        <w:rPr>
          <w:rFonts w:ascii="Tahoma" w:eastAsia="Verdana" w:hAnsi="Tahoma" w:cs="Tahoma"/>
          <w:sz w:val="22"/>
          <w:szCs w:val="22"/>
          <w:lang w:bidi="pt-BR"/>
        </w:rPr>
        <w:lastRenderedPageBreak/>
        <w:t>Emissora, despesas com especialistas, tais como auditoria nas garantias concedidas às Debêntures, se houver, e assessoria legal ao Agente Fiduciário em caso de inadimplemento das Debêntures. As eventuais despesas, depósitos, custas judiciais, sucumbências bem como indenizações decorrentes de ações intentadas contra o Agente Fiduciário em decorrência do exercício de sua função ou da sua atuação em defesa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serão suportadas pela Emissora. Tais despesas incluem honorários advocatícios para defesa do Agente Fiduciário e deverão ser igualmente adiantadas pelos Debenturistas e ressarcidas pela Emissora;</w:t>
      </w:r>
    </w:p>
    <w:p w14:paraId="53599B25" w14:textId="77777777"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Em atendimento ao Ofício-Circular CVM/SER Nº 01/21,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14:paraId="2FA1BD20" w14:textId="77777777"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 xml:space="preserve">Eventuais obrigações adicionais atribuídas ao Agente Fiduciário e/ou alteração nas características ordinárias da Emissão, facultarão ao Agente Fiduciário a revisão de sua remuneração; </w:t>
      </w:r>
    </w:p>
    <w:p w14:paraId="6AE14791" w14:textId="7D7E6F89"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5F8388CC" w14:textId="77777777"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O Agente Fiduciário não antecipará recursos para pagamento de despesas decorrentes da Emissão, sendo certo que tais recursos serão sempre devidos e antecipados pela Emissora ou pelos investidores, conforme o caso; e</w:t>
      </w:r>
    </w:p>
    <w:p w14:paraId="5423F584" w14:textId="77777777" w:rsidR="002E7D1B" w:rsidRPr="00D31FFA" w:rsidRDefault="002E7D1B" w:rsidP="002055D8">
      <w:pPr>
        <w:numPr>
          <w:ilvl w:val="1"/>
          <w:numId w:val="12"/>
        </w:numPr>
        <w:autoSpaceDE w:val="0"/>
        <w:autoSpaceDN w:val="0"/>
        <w:spacing w:after="240" w:line="320" w:lineRule="atLeast"/>
        <w:ind w:left="709" w:right="265" w:firstLine="0"/>
        <w:rPr>
          <w:rFonts w:ascii="Tahoma" w:eastAsia="Verdana" w:hAnsi="Tahoma" w:cs="Tahoma"/>
          <w:sz w:val="22"/>
          <w:szCs w:val="22"/>
          <w:lang w:bidi="pt-BR"/>
        </w:rPr>
      </w:pPr>
      <w:r w:rsidRPr="00D31FFA">
        <w:rPr>
          <w:rFonts w:ascii="Tahoma" w:eastAsia="Verdana" w:hAnsi="Tahoma" w:cs="Tahoma"/>
          <w:sz w:val="22"/>
          <w:szCs w:val="22"/>
          <w:lang w:bidi="pt-BR"/>
        </w:rPr>
        <w:t>Não haverá devolução de valores já recebidos pelo Agente Fiduciário a título da prestação de serviço, exceto se o valor tiver sido pago incorretamente”.</w:t>
      </w:r>
    </w:p>
    <w:p w14:paraId="028EA904"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lastRenderedPageBreak/>
        <w:t>Além de outros previstos em lei, na regulamentação da CVM e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constituem deveres e atribuições do Agente</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Fiduciário:</w:t>
      </w:r>
    </w:p>
    <w:p w14:paraId="35F6ACAF" w14:textId="77777777" w:rsidR="002E7D1B" w:rsidRPr="00D31FFA" w:rsidRDefault="002E7D1B" w:rsidP="002055D8">
      <w:pPr>
        <w:numPr>
          <w:ilvl w:val="0"/>
          <w:numId w:val="11"/>
        </w:numPr>
        <w:autoSpaceDE w:val="0"/>
        <w:autoSpaceDN w:val="0"/>
        <w:spacing w:after="240" w:line="320" w:lineRule="atLeast"/>
        <w:ind w:left="1134" w:right="265" w:hanging="1134"/>
        <w:rPr>
          <w:rFonts w:ascii="Tahoma" w:eastAsia="Verdana" w:hAnsi="Tahoma" w:cs="Tahoma"/>
          <w:sz w:val="22"/>
          <w:szCs w:val="22"/>
          <w:lang w:bidi="pt-BR"/>
        </w:rPr>
      </w:pPr>
      <w:r w:rsidRPr="00D31FFA">
        <w:rPr>
          <w:rFonts w:ascii="Tahoma" w:eastAsia="Verdana" w:hAnsi="Tahoma" w:cs="Tahoma"/>
          <w:sz w:val="22"/>
          <w:szCs w:val="22"/>
          <w:lang w:bidi="pt-BR"/>
        </w:rPr>
        <w:t>responsabilizar-se integralmente pelos serviços contratados, nos termos da</w:t>
      </w:r>
      <w:r w:rsidRPr="00D31FFA">
        <w:rPr>
          <w:rFonts w:ascii="Tahoma" w:eastAsia="Verdana" w:hAnsi="Tahoma" w:cs="Tahoma"/>
          <w:spacing w:val="-36"/>
          <w:sz w:val="22"/>
          <w:szCs w:val="22"/>
          <w:lang w:bidi="pt-BR"/>
        </w:rPr>
        <w:t xml:space="preserve"> </w:t>
      </w:r>
      <w:r w:rsidRPr="00D31FFA">
        <w:rPr>
          <w:rFonts w:ascii="Tahoma" w:eastAsia="Verdana" w:hAnsi="Tahoma" w:cs="Tahoma"/>
          <w:sz w:val="22"/>
          <w:szCs w:val="22"/>
          <w:lang w:bidi="pt-BR"/>
        </w:rPr>
        <w:t>legislação vigente e exercer suas atividades com boa-fé, transparência e lealdade para com os Debenturistas;</w:t>
      </w:r>
    </w:p>
    <w:p w14:paraId="534B9230" w14:textId="77777777" w:rsidR="002E7D1B" w:rsidRPr="00D31FFA"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D31FFA">
        <w:rPr>
          <w:rFonts w:ascii="Tahoma" w:eastAsia="Verdana" w:hAnsi="Tahoma" w:cs="Tahoma"/>
          <w:sz w:val="22"/>
          <w:szCs w:val="22"/>
          <w:lang w:bidi="pt-BR"/>
        </w:rPr>
        <w:t>proteger os direitos e interesses dos Debenturistas, empregando, no exercício da função,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cuidado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diligência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todo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homem</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ativo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probo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costuma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empregar na administração de seus próprios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bens;</w:t>
      </w:r>
    </w:p>
    <w:p w14:paraId="15341967" w14:textId="77777777" w:rsidR="002E7D1B" w:rsidRPr="00D31FFA" w:rsidRDefault="002E7D1B" w:rsidP="002055D8">
      <w:pPr>
        <w:numPr>
          <w:ilvl w:val="0"/>
          <w:numId w:val="11"/>
        </w:numPr>
        <w:autoSpaceDE w:val="0"/>
        <w:autoSpaceDN w:val="0"/>
        <w:spacing w:after="240" w:line="320" w:lineRule="atLeast"/>
        <w:ind w:left="1134" w:right="266" w:hanging="1134"/>
        <w:rPr>
          <w:rFonts w:ascii="Tahoma" w:eastAsia="Verdana" w:hAnsi="Tahoma" w:cs="Tahoma"/>
          <w:sz w:val="22"/>
          <w:szCs w:val="22"/>
          <w:lang w:bidi="pt-BR"/>
        </w:rPr>
      </w:pPr>
      <w:r w:rsidRPr="00D31FFA">
        <w:rPr>
          <w:rFonts w:ascii="Tahoma" w:eastAsia="Verdana" w:hAnsi="Tahoma" w:cs="Tahoma"/>
          <w:sz w:val="22"/>
          <w:szCs w:val="22"/>
          <w:lang w:bidi="pt-BR"/>
        </w:rPr>
        <w:t>renunciar à função, na hipótese de superveniência de conflito de interesses ou de qualquer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outra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modalidade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inaptidão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realizar</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imediata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convocação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Assembleia Geral de Debenturistas para deliberar sobre sua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substituição;</w:t>
      </w:r>
    </w:p>
    <w:p w14:paraId="0ABF2F5B" w14:textId="77777777" w:rsidR="002E7D1B" w:rsidRPr="00D31FFA" w:rsidRDefault="002E7D1B" w:rsidP="002055D8">
      <w:pPr>
        <w:numPr>
          <w:ilvl w:val="0"/>
          <w:numId w:val="11"/>
        </w:numPr>
        <w:autoSpaceDE w:val="0"/>
        <w:autoSpaceDN w:val="0"/>
        <w:spacing w:after="240" w:line="320" w:lineRule="atLeast"/>
        <w:ind w:left="1134" w:hanging="1134"/>
        <w:rPr>
          <w:rFonts w:ascii="Tahoma" w:eastAsia="Verdana" w:hAnsi="Tahoma" w:cs="Tahoma"/>
          <w:sz w:val="22"/>
          <w:szCs w:val="22"/>
          <w:lang w:bidi="pt-BR"/>
        </w:rPr>
      </w:pPr>
      <w:r w:rsidRPr="00D31FFA">
        <w:rPr>
          <w:rFonts w:ascii="Tahoma" w:eastAsia="Verdana" w:hAnsi="Tahoma" w:cs="Tahoma"/>
          <w:sz w:val="22"/>
          <w:szCs w:val="22"/>
          <w:lang w:bidi="pt-BR"/>
        </w:rPr>
        <w:t>conservar em boa guarda toda a documentação relativa ao exercício</w:t>
      </w:r>
      <w:r w:rsidRPr="00D31FFA">
        <w:rPr>
          <w:rFonts w:ascii="Tahoma" w:eastAsia="Verdana" w:hAnsi="Tahoma" w:cs="Tahoma"/>
          <w:spacing w:val="-52"/>
          <w:sz w:val="22"/>
          <w:szCs w:val="22"/>
          <w:lang w:bidi="pt-BR"/>
        </w:rPr>
        <w:t xml:space="preserve"> </w:t>
      </w:r>
      <w:r w:rsidRPr="00D31FFA">
        <w:rPr>
          <w:rFonts w:ascii="Tahoma" w:eastAsia="Verdana" w:hAnsi="Tahoma" w:cs="Tahoma"/>
          <w:sz w:val="22"/>
          <w:szCs w:val="22"/>
          <w:lang w:bidi="pt-BR"/>
        </w:rPr>
        <w:t>de suas funções;</w:t>
      </w:r>
    </w:p>
    <w:p w14:paraId="63886C9B" w14:textId="77777777" w:rsidR="002E7D1B" w:rsidRPr="00D31FFA"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D31FFA">
        <w:rPr>
          <w:rFonts w:ascii="Tahoma" w:eastAsia="Verdana" w:hAnsi="Tahoma" w:cs="Tahoma"/>
          <w:sz w:val="22"/>
          <w:szCs w:val="22"/>
          <w:lang w:bidi="pt-BR"/>
        </w:rPr>
        <w:t xml:space="preserve">verificar, no momento de aceitar a função, a consistência das informações contidas </w:t>
      </w:r>
      <w:proofErr w:type="spellStart"/>
      <w:r w:rsidRPr="00D31FFA">
        <w:rPr>
          <w:rFonts w:ascii="Tahoma" w:eastAsia="Verdana" w:hAnsi="Tahoma" w:cs="Tahoma"/>
          <w:sz w:val="22"/>
          <w:szCs w:val="22"/>
          <w:lang w:bidi="pt-BR"/>
        </w:rPr>
        <w:t>nesta</w:t>
      </w:r>
      <w:proofErr w:type="spellEnd"/>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diligenciando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sentido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sejam</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sanadas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omissões,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falhas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ou defeitos de que tenha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conhecimento;</w:t>
      </w:r>
    </w:p>
    <w:p w14:paraId="03BB5925" w14:textId="77777777" w:rsidR="002E7D1B" w:rsidRPr="00D31FFA"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D31FFA">
        <w:rPr>
          <w:rFonts w:ascii="Tahoma" w:eastAsia="Verdana" w:hAnsi="Tahoma" w:cs="Tahoma"/>
          <w:sz w:val="22"/>
          <w:szCs w:val="22"/>
          <w:lang w:bidi="pt-BR"/>
        </w:rPr>
        <w:t>diligenciar junto à Emissora para que 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seus aditamentos sejam registrados na JUCESP, adotando, no caso da omissão da Emissora, as medidas eventualmente previstas em</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lei;</w:t>
      </w:r>
    </w:p>
    <w:p w14:paraId="455783F5" w14:textId="77777777" w:rsidR="002E7D1B" w:rsidRPr="00D31FFA" w:rsidRDefault="002E7D1B" w:rsidP="002055D8">
      <w:pPr>
        <w:numPr>
          <w:ilvl w:val="0"/>
          <w:numId w:val="11"/>
        </w:numPr>
        <w:autoSpaceDE w:val="0"/>
        <w:autoSpaceDN w:val="0"/>
        <w:spacing w:after="240" w:line="320" w:lineRule="atLeast"/>
        <w:ind w:left="1134" w:right="266" w:hanging="1134"/>
        <w:rPr>
          <w:rFonts w:ascii="Tahoma" w:eastAsia="Verdana" w:hAnsi="Tahoma" w:cs="Tahoma"/>
          <w:sz w:val="22"/>
          <w:szCs w:val="22"/>
          <w:lang w:bidi="pt-BR"/>
        </w:rPr>
      </w:pPr>
      <w:r w:rsidRPr="00D31FFA">
        <w:rPr>
          <w:rFonts w:ascii="Tahoma" w:eastAsia="Verdana" w:hAnsi="Tahoma" w:cs="Tahoma"/>
          <w:sz w:val="22"/>
          <w:szCs w:val="22"/>
          <w:lang w:bidi="pt-BR"/>
        </w:rPr>
        <w:t>acompanhar</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observância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periodicidade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na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prestação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informações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obrigatórias pela Emissora, alertando os Debenturistas no relatório anual de que trata o inciso “(xiii)” abaixo, sobre as inconsistências ou omissões de que tenha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conhecimento;</w:t>
      </w:r>
    </w:p>
    <w:p w14:paraId="496E2B97" w14:textId="77777777" w:rsidR="002E7D1B" w:rsidRPr="00D31FFA" w:rsidRDefault="002E7D1B" w:rsidP="002055D8">
      <w:pPr>
        <w:numPr>
          <w:ilvl w:val="0"/>
          <w:numId w:val="11"/>
        </w:numPr>
        <w:autoSpaceDE w:val="0"/>
        <w:autoSpaceDN w:val="0"/>
        <w:spacing w:after="240" w:line="320" w:lineRule="atLeast"/>
        <w:ind w:left="1134" w:right="271" w:hanging="1134"/>
        <w:rPr>
          <w:rFonts w:ascii="Tahoma" w:eastAsia="Verdana" w:hAnsi="Tahoma" w:cs="Tahoma"/>
          <w:sz w:val="22"/>
          <w:szCs w:val="22"/>
          <w:lang w:bidi="pt-BR"/>
        </w:rPr>
      </w:pPr>
      <w:r w:rsidRPr="00D31FFA">
        <w:rPr>
          <w:rFonts w:ascii="Tahoma" w:eastAsia="Verdana" w:hAnsi="Tahoma" w:cs="Tahoma"/>
          <w:sz w:val="22"/>
          <w:szCs w:val="22"/>
          <w:lang w:bidi="pt-BR"/>
        </w:rPr>
        <w:t>opinar sobre a suficiência das informações constantes das propostas de modificações nas condições das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Debêntures;</w:t>
      </w:r>
    </w:p>
    <w:p w14:paraId="228B14AD" w14:textId="77777777" w:rsidR="002E7D1B" w:rsidRPr="00D31FFA"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D31FFA">
        <w:rPr>
          <w:rFonts w:ascii="Tahoma" w:eastAsia="Verdana" w:hAnsi="Tahoma" w:cs="Tahoma"/>
          <w:sz w:val="22"/>
          <w:szCs w:val="22"/>
          <w:lang w:bidi="pt-BR"/>
        </w:rPr>
        <w:t>solicitar,</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quando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julgar</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necessário,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para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fiel</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desempenho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suas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funções,</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certidões atualizadas da Emissora, dos distribuidores cíveis, das varas de Fazenda Pública, cartórios de protesto, varas da Justiça do Trabalho, Procuradoria da Fazenda Pública, onde se localiza o domicílio ou a sede do estabelecimento principal da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Emissora;</w:t>
      </w:r>
    </w:p>
    <w:p w14:paraId="4CA4FC00" w14:textId="77777777" w:rsidR="002E7D1B" w:rsidRPr="00D31FFA" w:rsidRDefault="002E7D1B" w:rsidP="002055D8">
      <w:pPr>
        <w:numPr>
          <w:ilvl w:val="0"/>
          <w:numId w:val="11"/>
        </w:numPr>
        <w:autoSpaceDE w:val="0"/>
        <w:autoSpaceDN w:val="0"/>
        <w:spacing w:after="240" w:line="320" w:lineRule="atLeast"/>
        <w:ind w:left="1134" w:hanging="1134"/>
        <w:rPr>
          <w:rFonts w:ascii="Tahoma" w:eastAsia="Verdana" w:hAnsi="Tahoma" w:cs="Tahoma"/>
          <w:sz w:val="22"/>
          <w:szCs w:val="22"/>
          <w:lang w:bidi="pt-BR"/>
        </w:rPr>
      </w:pPr>
      <w:r w:rsidRPr="00D31FFA">
        <w:rPr>
          <w:rFonts w:ascii="Tahoma" w:eastAsia="Verdana" w:hAnsi="Tahoma" w:cs="Tahoma"/>
          <w:sz w:val="22"/>
          <w:szCs w:val="22"/>
          <w:lang w:bidi="pt-BR"/>
        </w:rPr>
        <w:t>solicitar, quando considerar necessário, auditoria externa na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Emissora;</w:t>
      </w:r>
    </w:p>
    <w:p w14:paraId="70646CF4" w14:textId="273FBE06" w:rsidR="002E7D1B" w:rsidRPr="00D31FFA" w:rsidRDefault="002E7D1B" w:rsidP="002055D8">
      <w:pPr>
        <w:numPr>
          <w:ilvl w:val="0"/>
          <w:numId w:val="11"/>
        </w:numPr>
        <w:autoSpaceDE w:val="0"/>
        <w:autoSpaceDN w:val="0"/>
        <w:spacing w:after="240" w:line="320" w:lineRule="atLeast"/>
        <w:ind w:left="1134" w:right="267" w:hanging="1134"/>
        <w:rPr>
          <w:rFonts w:ascii="Tahoma" w:eastAsia="Verdana" w:hAnsi="Tahoma" w:cs="Tahoma"/>
          <w:sz w:val="22"/>
          <w:szCs w:val="22"/>
          <w:lang w:bidi="pt-BR"/>
        </w:rPr>
      </w:pPr>
      <w:r w:rsidRPr="00D31FFA">
        <w:rPr>
          <w:rFonts w:ascii="Tahoma" w:eastAsia="Verdana" w:hAnsi="Tahoma" w:cs="Tahoma"/>
          <w:sz w:val="22"/>
          <w:szCs w:val="22"/>
          <w:lang w:bidi="pt-BR"/>
        </w:rPr>
        <w:lastRenderedPageBreak/>
        <w:t xml:space="preserve">convocar, quando necessário, Assembleia Geral de Debenturistas nos termos da Cláusula </w:t>
      </w:r>
      <w:r w:rsidR="00C001ED" w:rsidRPr="00D31FFA">
        <w:rPr>
          <w:rFonts w:ascii="Tahoma" w:eastAsia="Verdana" w:hAnsi="Tahoma" w:cs="Tahoma"/>
          <w:sz w:val="22"/>
          <w:szCs w:val="22"/>
          <w:lang w:bidi="pt-BR"/>
        </w:rPr>
        <w:fldChar w:fldCharType="begin"/>
      </w:r>
      <w:r w:rsidR="00C001ED" w:rsidRPr="00D31FFA">
        <w:rPr>
          <w:rFonts w:ascii="Tahoma" w:eastAsia="Verdana" w:hAnsi="Tahoma" w:cs="Tahoma"/>
          <w:sz w:val="22"/>
          <w:szCs w:val="22"/>
          <w:lang w:bidi="pt-BR"/>
        </w:rPr>
        <w:instrText xml:space="preserve"> REF _Ref99545657 \r \p \h </w:instrText>
      </w:r>
      <w:r w:rsidR="002D72E2" w:rsidRPr="00D31FFA">
        <w:rPr>
          <w:rFonts w:ascii="Tahoma" w:eastAsia="Verdana" w:hAnsi="Tahoma" w:cs="Tahoma"/>
          <w:sz w:val="22"/>
          <w:szCs w:val="22"/>
          <w:lang w:bidi="pt-BR"/>
        </w:rPr>
        <w:instrText xml:space="preserve"> \* MERGEFORMAT </w:instrText>
      </w:r>
      <w:r w:rsidR="00C001ED" w:rsidRPr="00D31FFA">
        <w:rPr>
          <w:rFonts w:ascii="Tahoma" w:eastAsia="Verdana" w:hAnsi="Tahoma" w:cs="Tahoma"/>
          <w:sz w:val="22"/>
          <w:szCs w:val="22"/>
          <w:lang w:bidi="pt-BR"/>
        </w:rPr>
      </w:r>
      <w:r w:rsidR="00C001ED"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9 abaixo</w:t>
      </w:r>
      <w:r w:rsidR="00C001ED"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w:t>
      </w:r>
    </w:p>
    <w:p w14:paraId="57B4CE7E" w14:textId="77777777" w:rsidR="002E7D1B" w:rsidRPr="00D31FFA" w:rsidRDefault="002E7D1B" w:rsidP="002055D8">
      <w:pPr>
        <w:numPr>
          <w:ilvl w:val="0"/>
          <w:numId w:val="11"/>
        </w:numPr>
        <w:autoSpaceDE w:val="0"/>
        <w:autoSpaceDN w:val="0"/>
        <w:spacing w:after="240" w:line="320" w:lineRule="atLeast"/>
        <w:ind w:left="1134" w:right="265" w:hanging="1134"/>
        <w:rPr>
          <w:rFonts w:ascii="Tahoma" w:eastAsia="Verdana" w:hAnsi="Tahoma" w:cs="Tahoma"/>
          <w:sz w:val="22"/>
          <w:szCs w:val="22"/>
          <w:lang w:bidi="pt-BR"/>
        </w:rPr>
      </w:pPr>
      <w:r w:rsidRPr="00D31FFA">
        <w:rPr>
          <w:rFonts w:ascii="Tahoma" w:eastAsia="Verdana" w:hAnsi="Tahoma" w:cs="Tahoma"/>
          <w:sz w:val="22"/>
          <w:szCs w:val="22"/>
          <w:lang w:bidi="pt-BR"/>
        </w:rPr>
        <w:t>comparecer às Assembleias Gerais de Debenturistas a fim de prestar as informações que lhe forem</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solicitadas;</w:t>
      </w:r>
    </w:p>
    <w:p w14:paraId="4E62895F" w14:textId="77777777" w:rsidR="002E7D1B" w:rsidRPr="00D31FFA" w:rsidRDefault="002E7D1B" w:rsidP="002055D8">
      <w:pPr>
        <w:numPr>
          <w:ilvl w:val="0"/>
          <w:numId w:val="11"/>
        </w:numPr>
        <w:autoSpaceDE w:val="0"/>
        <w:autoSpaceDN w:val="0"/>
        <w:spacing w:after="240" w:line="320" w:lineRule="atLeast"/>
        <w:ind w:left="1134" w:right="266" w:hanging="1134"/>
        <w:rPr>
          <w:rFonts w:ascii="Tahoma" w:eastAsia="Verdana" w:hAnsi="Tahoma" w:cs="Tahoma"/>
          <w:sz w:val="22"/>
          <w:szCs w:val="22"/>
          <w:lang w:bidi="pt-BR"/>
        </w:rPr>
      </w:pPr>
      <w:r w:rsidRPr="00D31FFA">
        <w:rPr>
          <w:rFonts w:ascii="Tahoma" w:eastAsia="Verdana" w:hAnsi="Tahoma" w:cs="Tahoma"/>
          <w:sz w:val="22"/>
          <w:szCs w:val="22"/>
          <w:lang w:bidi="pt-BR"/>
        </w:rPr>
        <w:t>elaborar, no prazo legal, relatório anual destinado aos Debenturistas, nos termos do artigo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68,</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parágrafo</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1º,</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alínea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(b),</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Lei</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Sociedades</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Ações</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artigo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15</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da Resolução CVM 17/2021, que deverá conter, ao menos, as informações abaixo, devendo, para tanto, a Emissora enviar todas as informações financeiras, atos societários e organograma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grupo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societário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deverá</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conter</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controladores,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as controladas,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relatório:</w:t>
      </w:r>
    </w:p>
    <w:p w14:paraId="353CD3EF" w14:textId="77777777" w:rsidR="002E7D1B" w:rsidRPr="00D31FFA" w:rsidRDefault="002E7D1B" w:rsidP="002055D8">
      <w:pPr>
        <w:numPr>
          <w:ilvl w:val="1"/>
          <w:numId w:val="11"/>
        </w:numPr>
        <w:autoSpaceDE w:val="0"/>
        <w:autoSpaceDN w:val="0"/>
        <w:spacing w:after="240" w:line="320" w:lineRule="atLeast"/>
        <w:ind w:left="1134" w:right="272" w:firstLine="0"/>
        <w:rPr>
          <w:rFonts w:ascii="Tahoma" w:eastAsia="Verdana" w:hAnsi="Tahoma" w:cs="Tahoma"/>
          <w:sz w:val="22"/>
          <w:szCs w:val="22"/>
          <w:lang w:bidi="pt-BR"/>
        </w:rPr>
      </w:pPr>
      <w:r w:rsidRPr="00D31FFA">
        <w:rPr>
          <w:rFonts w:ascii="Tahoma" w:eastAsia="Verdana" w:hAnsi="Tahoma" w:cs="Tahoma"/>
          <w:sz w:val="22"/>
          <w:szCs w:val="22"/>
          <w:lang w:bidi="pt-BR"/>
        </w:rPr>
        <w:t>cumprimento pela Emissora de suas obrigações de prestação de informações periódicas, indicando as inconsistências ou omissões de que tenha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conhecimento;</w:t>
      </w:r>
    </w:p>
    <w:p w14:paraId="799B4A2B" w14:textId="77777777" w:rsidR="002E7D1B" w:rsidRPr="00D31FFA" w:rsidRDefault="002E7D1B" w:rsidP="002055D8">
      <w:pPr>
        <w:numPr>
          <w:ilvl w:val="1"/>
          <w:numId w:val="11"/>
        </w:numPr>
        <w:autoSpaceDE w:val="0"/>
        <w:autoSpaceDN w:val="0"/>
        <w:spacing w:after="240" w:line="320" w:lineRule="atLeast"/>
        <w:ind w:left="1134" w:right="261" w:firstLine="0"/>
        <w:rPr>
          <w:rFonts w:ascii="Tahoma" w:eastAsia="Verdana" w:hAnsi="Tahoma" w:cs="Tahoma"/>
          <w:sz w:val="22"/>
          <w:szCs w:val="22"/>
          <w:lang w:bidi="pt-BR"/>
        </w:rPr>
      </w:pPr>
      <w:r w:rsidRPr="00D31FFA">
        <w:rPr>
          <w:rFonts w:ascii="Tahoma" w:eastAsia="Verdana" w:hAnsi="Tahoma" w:cs="Tahoma"/>
          <w:sz w:val="22"/>
          <w:szCs w:val="22"/>
          <w:lang w:bidi="pt-BR"/>
        </w:rPr>
        <w:t>alterações estatutárias da Emissora ocorridas no exercício social com efeitos relevantes para os</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Debenturistas;</w:t>
      </w:r>
    </w:p>
    <w:p w14:paraId="5579455C" w14:textId="77777777" w:rsidR="002E7D1B" w:rsidRPr="00D31FFA" w:rsidRDefault="002E7D1B" w:rsidP="002055D8">
      <w:pPr>
        <w:numPr>
          <w:ilvl w:val="1"/>
          <w:numId w:val="11"/>
        </w:numPr>
        <w:autoSpaceDE w:val="0"/>
        <w:autoSpaceDN w:val="0"/>
        <w:spacing w:after="240" w:line="320" w:lineRule="atLeast"/>
        <w:ind w:left="1134" w:right="262" w:firstLine="0"/>
        <w:rPr>
          <w:rFonts w:ascii="Tahoma" w:eastAsia="Verdana" w:hAnsi="Tahoma" w:cs="Tahoma"/>
          <w:sz w:val="22"/>
          <w:szCs w:val="22"/>
          <w:lang w:bidi="pt-BR"/>
        </w:rPr>
      </w:pPr>
      <w:r w:rsidRPr="00D31FFA">
        <w:rPr>
          <w:rFonts w:ascii="Tahoma" w:eastAsia="Verdana" w:hAnsi="Tahoma" w:cs="Tahoma"/>
          <w:sz w:val="22"/>
          <w:szCs w:val="22"/>
          <w:lang w:bidi="pt-BR"/>
        </w:rPr>
        <w:t>comentários</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sobre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indicadores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econômicos,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financeiros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estrutura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capital da Emissora, relacionados às cláusulas contratuais destinadas a proteger o interesse dos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estabelecem</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condições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não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devem</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descumpridas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pela Emissora;</w:t>
      </w:r>
    </w:p>
    <w:p w14:paraId="2866D070" w14:textId="77777777" w:rsidR="002E7D1B" w:rsidRPr="00D31FFA" w:rsidRDefault="002E7D1B" w:rsidP="002055D8">
      <w:pPr>
        <w:numPr>
          <w:ilvl w:val="1"/>
          <w:numId w:val="11"/>
        </w:numPr>
        <w:autoSpaceDE w:val="0"/>
        <w:autoSpaceDN w:val="0"/>
        <w:spacing w:after="240" w:line="320" w:lineRule="atLeast"/>
        <w:ind w:left="1134" w:right="266" w:firstLine="0"/>
        <w:rPr>
          <w:rFonts w:ascii="Tahoma" w:eastAsia="Verdana" w:hAnsi="Tahoma" w:cs="Tahoma"/>
          <w:sz w:val="22"/>
          <w:szCs w:val="22"/>
          <w:lang w:bidi="pt-BR"/>
        </w:rPr>
      </w:pPr>
      <w:r w:rsidRPr="00D31FFA">
        <w:rPr>
          <w:rFonts w:ascii="Tahoma" w:eastAsia="Verdana" w:hAnsi="Tahoma" w:cs="Tahoma"/>
          <w:sz w:val="22"/>
          <w:szCs w:val="22"/>
          <w:lang w:bidi="pt-BR"/>
        </w:rPr>
        <w:t>quantidade de Debêntures emitidas, quantidade de Debêntures em Circulação e saldo cancelado no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período;</w:t>
      </w:r>
    </w:p>
    <w:p w14:paraId="0B570F64" w14:textId="77777777" w:rsidR="002E7D1B" w:rsidRPr="00D31FFA" w:rsidRDefault="002E7D1B" w:rsidP="002055D8">
      <w:pPr>
        <w:numPr>
          <w:ilvl w:val="1"/>
          <w:numId w:val="11"/>
        </w:numPr>
        <w:autoSpaceDE w:val="0"/>
        <w:autoSpaceDN w:val="0"/>
        <w:spacing w:after="240" w:line="320" w:lineRule="atLeast"/>
        <w:ind w:left="1134" w:right="264" w:firstLine="0"/>
        <w:rPr>
          <w:rFonts w:ascii="Tahoma" w:eastAsia="Verdana" w:hAnsi="Tahoma" w:cs="Tahoma"/>
          <w:sz w:val="22"/>
          <w:szCs w:val="22"/>
          <w:lang w:bidi="pt-BR"/>
        </w:rPr>
      </w:pPr>
      <w:r w:rsidRPr="00D31FFA">
        <w:rPr>
          <w:rFonts w:ascii="Tahoma" w:eastAsia="Verdana" w:hAnsi="Tahoma" w:cs="Tahoma"/>
          <w:sz w:val="22"/>
          <w:szCs w:val="22"/>
          <w:lang w:bidi="pt-BR"/>
        </w:rPr>
        <w:t>resgate, amortização, repactuação e pagamento da Remuneração realizada no</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período;</w:t>
      </w:r>
    </w:p>
    <w:p w14:paraId="25F6135F" w14:textId="77777777" w:rsidR="002E7D1B" w:rsidRPr="00D31FFA" w:rsidRDefault="002E7D1B" w:rsidP="002055D8">
      <w:pPr>
        <w:numPr>
          <w:ilvl w:val="1"/>
          <w:numId w:val="11"/>
        </w:numPr>
        <w:autoSpaceDE w:val="0"/>
        <w:autoSpaceDN w:val="0"/>
        <w:spacing w:after="240" w:line="320" w:lineRule="atLeast"/>
        <w:ind w:left="1134" w:right="268" w:firstLine="0"/>
        <w:rPr>
          <w:rFonts w:ascii="Tahoma" w:eastAsia="Verdana" w:hAnsi="Tahoma" w:cs="Tahoma"/>
          <w:sz w:val="22"/>
          <w:szCs w:val="22"/>
          <w:lang w:bidi="pt-BR"/>
        </w:rPr>
      </w:pPr>
      <w:r w:rsidRPr="00D31FFA">
        <w:rPr>
          <w:rFonts w:ascii="Tahoma" w:eastAsia="Verdana" w:hAnsi="Tahoma" w:cs="Tahoma"/>
          <w:sz w:val="22"/>
          <w:szCs w:val="22"/>
          <w:lang w:bidi="pt-BR"/>
        </w:rPr>
        <w:t>constituição e aplicações em fundo de amortização ou outros tipos de fundos, quando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houver;</w:t>
      </w:r>
    </w:p>
    <w:p w14:paraId="6C51E526" w14:textId="77777777" w:rsidR="002E7D1B" w:rsidRPr="00D31FFA" w:rsidRDefault="002E7D1B" w:rsidP="002055D8">
      <w:pPr>
        <w:numPr>
          <w:ilvl w:val="1"/>
          <w:numId w:val="11"/>
        </w:numPr>
        <w:autoSpaceDE w:val="0"/>
        <w:autoSpaceDN w:val="0"/>
        <w:spacing w:after="240" w:line="320" w:lineRule="atLeast"/>
        <w:ind w:left="1134" w:right="265" w:firstLine="0"/>
        <w:rPr>
          <w:rFonts w:ascii="Tahoma" w:eastAsia="Verdana" w:hAnsi="Tahoma" w:cs="Tahoma"/>
          <w:sz w:val="22"/>
          <w:szCs w:val="22"/>
          <w:lang w:bidi="pt-BR"/>
        </w:rPr>
      </w:pPr>
      <w:r w:rsidRPr="00D31FFA">
        <w:rPr>
          <w:rFonts w:ascii="Tahoma" w:eastAsia="Verdana" w:hAnsi="Tahoma" w:cs="Tahoma"/>
          <w:sz w:val="22"/>
          <w:szCs w:val="22"/>
          <w:lang w:bidi="pt-BR"/>
        </w:rPr>
        <w:t>acompanhamento da destinação dos recursos captados por meio das Debêntures, de acordo com os dados obtidos com 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Emissora;</w:t>
      </w:r>
    </w:p>
    <w:p w14:paraId="1CD0C124" w14:textId="77777777" w:rsidR="002E7D1B" w:rsidRPr="00D31FFA" w:rsidRDefault="002E7D1B" w:rsidP="002055D8">
      <w:pPr>
        <w:numPr>
          <w:ilvl w:val="1"/>
          <w:numId w:val="11"/>
        </w:numPr>
        <w:autoSpaceDE w:val="0"/>
        <w:autoSpaceDN w:val="0"/>
        <w:spacing w:after="240" w:line="320" w:lineRule="atLeast"/>
        <w:ind w:left="1134" w:firstLine="0"/>
        <w:rPr>
          <w:rFonts w:ascii="Tahoma" w:eastAsia="Verdana" w:hAnsi="Tahoma" w:cs="Tahoma"/>
          <w:sz w:val="22"/>
          <w:szCs w:val="22"/>
          <w:lang w:bidi="pt-BR"/>
        </w:rPr>
      </w:pPr>
      <w:r w:rsidRPr="00D31FFA">
        <w:rPr>
          <w:rFonts w:ascii="Tahoma" w:eastAsia="Verdana" w:hAnsi="Tahoma" w:cs="Tahoma"/>
          <w:sz w:val="22"/>
          <w:szCs w:val="22"/>
          <w:lang w:bidi="pt-BR"/>
        </w:rPr>
        <w:lastRenderedPageBreak/>
        <w:t>relação dos bens e valores eventualmente entregues à sua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administração;</w:t>
      </w:r>
    </w:p>
    <w:p w14:paraId="0F8E4FEF" w14:textId="77777777" w:rsidR="002E7D1B" w:rsidRPr="00D31FFA" w:rsidRDefault="002E7D1B" w:rsidP="002055D8">
      <w:pPr>
        <w:numPr>
          <w:ilvl w:val="1"/>
          <w:numId w:val="11"/>
        </w:numPr>
        <w:autoSpaceDE w:val="0"/>
        <w:autoSpaceDN w:val="0"/>
        <w:spacing w:after="240" w:line="320" w:lineRule="atLeast"/>
        <w:ind w:left="1134" w:right="262" w:firstLine="0"/>
        <w:rPr>
          <w:rFonts w:ascii="Tahoma" w:eastAsia="Verdana" w:hAnsi="Tahoma" w:cs="Tahoma"/>
          <w:sz w:val="22"/>
          <w:szCs w:val="22"/>
          <w:lang w:bidi="pt-BR"/>
        </w:rPr>
      </w:pPr>
      <w:r w:rsidRPr="00D31FFA">
        <w:rPr>
          <w:rFonts w:ascii="Tahoma" w:eastAsia="Verdana" w:hAnsi="Tahoma" w:cs="Tahoma"/>
          <w:sz w:val="22"/>
          <w:szCs w:val="22"/>
          <w:lang w:bidi="pt-BR"/>
        </w:rPr>
        <w:t>cumprimento das demais obrigações assumidas pela Emissora, nos termos desta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619D2CBC" w14:textId="77777777" w:rsidR="002E7D1B" w:rsidRPr="00D31FFA" w:rsidRDefault="002E7D1B" w:rsidP="002055D8">
      <w:pPr>
        <w:numPr>
          <w:ilvl w:val="1"/>
          <w:numId w:val="11"/>
        </w:numPr>
        <w:autoSpaceDE w:val="0"/>
        <w:autoSpaceDN w:val="0"/>
        <w:spacing w:after="240" w:line="320" w:lineRule="atLeast"/>
        <w:ind w:left="1134" w:right="262" w:firstLine="0"/>
        <w:rPr>
          <w:rFonts w:ascii="Tahoma" w:eastAsia="Verdana" w:hAnsi="Tahoma" w:cs="Tahoma"/>
          <w:sz w:val="22"/>
          <w:szCs w:val="22"/>
          <w:lang w:bidi="pt-BR"/>
        </w:rPr>
      </w:pPr>
      <w:r w:rsidRPr="00D31FFA">
        <w:rPr>
          <w:rFonts w:ascii="Tahoma" w:eastAsia="Verdana" w:hAnsi="Tahoma" w:cs="Tahoma"/>
          <w:sz w:val="22"/>
          <w:szCs w:val="22"/>
          <w:lang w:bidi="pt-BR"/>
        </w:rPr>
        <w:t>existência de outras emissões de valores mobiliários, públicas ou privadas, realizadas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própria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sociedade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coligada,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controlada,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controladora ou</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integrante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mesmo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grupo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tenha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atuado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mesmo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exercício como agente fiduciário no período, bem como os dados sobre tais emissões previstos no artigo 15, inciso XI, alíneas (a) a (f) da Resolução CVM 17/2021;</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w:t>
      </w:r>
    </w:p>
    <w:p w14:paraId="65CA08E1" w14:textId="77777777" w:rsidR="002E7D1B" w:rsidRPr="00D31FFA" w:rsidRDefault="002E7D1B" w:rsidP="002055D8">
      <w:pPr>
        <w:numPr>
          <w:ilvl w:val="1"/>
          <w:numId w:val="11"/>
        </w:numPr>
        <w:autoSpaceDE w:val="0"/>
        <w:autoSpaceDN w:val="0"/>
        <w:spacing w:after="240" w:line="320" w:lineRule="atLeast"/>
        <w:ind w:left="1134" w:right="267" w:firstLine="0"/>
        <w:rPr>
          <w:rFonts w:ascii="Tahoma" w:eastAsia="Verdana" w:hAnsi="Tahoma" w:cs="Tahoma"/>
          <w:sz w:val="22"/>
          <w:szCs w:val="22"/>
          <w:lang w:bidi="pt-BR"/>
        </w:rPr>
      </w:pPr>
      <w:r w:rsidRPr="00D31FFA">
        <w:rPr>
          <w:rFonts w:ascii="Tahoma" w:eastAsia="Verdana" w:hAnsi="Tahoma" w:cs="Tahoma"/>
          <w:sz w:val="22"/>
          <w:szCs w:val="22"/>
          <w:lang w:bidi="pt-BR"/>
        </w:rPr>
        <w:t>declaração sobre a não existência de situação de conflito de interesses que impeça o Agente Fiduciário a continuar a exercer 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função;</w:t>
      </w:r>
    </w:p>
    <w:p w14:paraId="12C37EC0" w14:textId="77777777" w:rsidR="002E7D1B" w:rsidRPr="00D31FFA" w:rsidRDefault="002E7D1B" w:rsidP="002055D8">
      <w:pPr>
        <w:numPr>
          <w:ilvl w:val="0"/>
          <w:numId w:val="11"/>
        </w:numPr>
        <w:autoSpaceDE w:val="0"/>
        <w:autoSpaceDN w:val="0"/>
        <w:spacing w:after="240" w:line="320" w:lineRule="atLeast"/>
        <w:ind w:left="1134" w:right="262" w:hanging="1134"/>
        <w:rPr>
          <w:rFonts w:ascii="Tahoma" w:eastAsia="Verdana" w:hAnsi="Tahoma" w:cs="Tahoma"/>
          <w:sz w:val="22"/>
          <w:szCs w:val="22"/>
          <w:lang w:bidi="pt-BR"/>
        </w:rPr>
      </w:pPr>
      <w:r w:rsidRPr="00D31FFA">
        <w:rPr>
          <w:rFonts w:ascii="Tahoma" w:eastAsia="Verdana" w:hAnsi="Tahoma" w:cs="Tahoma"/>
          <w:sz w:val="22"/>
          <w:szCs w:val="22"/>
          <w:lang w:bidi="pt-BR"/>
        </w:rPr>
        <w:t>disponibilizar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relatório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refere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inciso</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“(xiii)”</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prazo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máximo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4</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(quatro) meses contados do encerramento de cada exercício social da Emissora, ao menos na página da rede mundial de computadores da Emissora, bem como enviá-lo para a Emissora, para divulgação na forma prevista na regulamentação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específica;</w:t>
      </w:r>
    </w:p>
    <w:p w14:paraId="70E24B83" w14:textId="77777777" w:rsidR="002E7D1B" w:rsidRPr="00D31FFA"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D31FFA">
        <w:rPr>
          <w:rFonts w:ascii="Tahoma" w:eastAsia="Verdana" w:hAnsi="Tahoma" w:cs="Tahoma"/>
          <w:sz w:val="22"/>
          <w:szCs w:val="22"/>
          <w:lang w:bidi="pt-BR"/>
        </w:rPr>
        <w:t>manter atualizada a relação dos Debenturistas e seus endereços, mediante,</w:t>
      </w:r>
      <w:r w:rsidRPr="00D31FFA">
        <w:rPr>
          <w:rFonts w:ascii="Tahoma" w:eastAsia="Verdana" w:hAnsi="Tahoma" w:cs="Tahoma"/>
          <w:spacing w:val="-50"/>
          <w:sz w:val="22"/>
          <w:szCs w:val="22"/>
          <w:lang w:bidi="pt-BR"/>
        </w:rPr>
        <w:t xml:space="preserve"> </w:t>
      </w:r>
      <w:r w:rsidRPr="00D31FFA">
        <w:rPr>
          <w:rFonts w:ascii="Tahoma" w:eastAsia="Verdana" w:hAnsi="Tahoma" w:cs="Tahoma"/>
          <w:sz w:val="22"/>
          <w:szCs w:val="22"/>
          <w:lang w:bidi="pt-BR"/>
        </w:rPr>
        <w:t>inclusive, gestões perante a Emissora, o Escriturador, o Agente de Liquidação e a B3, sendo que, para fins de atendimento ao disposto neste inciso, a Emissora e os Debenturistas, assim</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subscreverem,</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integralizarem</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adquirirem</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Debêntures,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expressamente autorizam,</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desde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já,</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Escriturador,</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Agente de Liquidação 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B3</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atenderem</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quaisquer solicitações realizadas pelo Agente Fiduciário, inclusive referente à divulgação, a qualquer momento, da posição de Debêntures, e seus respectivos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Debenturistas;</w:t>
      </w:r>
    </w:p>
    <w:p w14:paraId="3477D089" w14:textId="77777777" w:rsidR="002E7D1B" w:rsidRPr="00D31FFA"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D31FFA">
        <w:rPr>
          <w:rFonts w:ascii="Tahoma" w:eastAsia="Verdana" w:hAnsi="Tahoma" w:cs="Tahoma"/>
          <w:sz w:val="22"/>
          <w:szCs w:val="22"/>
          <w:lang w:bidi="pt-BR"/>
        </w:rPr>
        <w:t>fiscalizar o cumprimento das obrigações constantes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58"/>
          <w:sz w:val="22"/>
          <w:szCs w:val="22"/>
          <w:lang w:bidi="pt-BR"/>
        </w:rPr>
        <w:t xml:space="preserve"> </w:t>
      </w:r>
      <w:r w:rsidRPr="00D31FFA">
        <w:rPr>
          <w:rFonts w:ascii="Tahoma" w:eastAsia="Verdana" w:hAnsi="Tahoma" w:cs="Tahoma"/>
          <w:sz w:val="22"/>
          <w:szCs w:val="22"/>
          <w:lang w:bidi="pt-BR"/>
        </w:rPr>
        <w:t>inclusive daquelas impositivas de obrigações de fazer e de não fazer; e (b) daquela</w:t>
      </w:r>
      <w:r w:rsidRPr="00D31FFA">
        <w:rPr>
          <w:rFonts w:ascii="Tahoma" w:eastAsia="Verdana" w:hAnsi="Tahoma" w:cs="Tahoma"/>
          <w:spacing w:val="-47"/>
          <w:sz w:val="22"/>
          <w:szCs w:val="22"/>
          <w:lang w:bidi="pt-BR"/>
        </w:rPr>
        <w:t xml:space="preserve"> </w:t>
      </w:r>
      <w:r w:rsidRPr="00D31FFA">
        <w:rPr>
          <w:rFonts w:ascii="Tahoma" w:eastAsia="Verdana" w:hAnsi="Tahoma" w:cs="Tahoma"/>
          <w:sz w:val="22"/>
          <w:szCs w:val="22"/>
          <w:lang w:bidi="pt-BR"/>
        </w:rPr>
        <w:t>relativa à observância dos índices</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financeiros;</w:t>
      </w:r>
    </w:p>
    <w:p w14:paraId="7387D9A1" w14:textId="77777777" w:rsidR="002E7D1B" w:rsidRPr="00D31FFA" w:rsidRDefault="002E7D1B" w:rsidP="002055D8">
      <w:pPr>
        <w:numPr>
          <w:ilvl w:val="0"/>
          <w:numId w:val="11"/>
        </w:numPr>
        <w:autoSpaceDE w:val="0"/>
        <w:autoSpaceDN w:val="0"/>
        <w:spacing w:after="240" w:line="320" w:lineRule="atLeast"/>
        <w:ind w:left="1134" w:right="263" w:hanging="1134"/>
        <w:rPr>
          <w:rFonts w:ascii="Tahoma" w:eastAsia="Verdana" w:hAnsi="Tahoma" w:cs="Tahoma"/>
          <w:sz w:val="22"/>
          <w:szCs w:val="22"/>
          <w:lang w:bidi="pt-BR"/>
        </w:rPr>
      </w:pPr>
      <w:r w:rsidRPr="00D31FFA">
        <w:rPr>
          <w:rFonts w:ascii="Tahoma" w:eastAsia="Verdana" w:hAnsi="Tahoma" w:cs="Tahoma"/>
          <w:sz w:val="22"/>
          <w:szCs w:val="22"/>
          <w:lang w:bidi="pt-BR"/>
        </w:rPr>
        <w:t>comunicar</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respeito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inadimplemento,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 obrigações financeiras assumidas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incluindo as obrigações relativas a garantias e a cláusulas destinadas a proteger o interesse dos Debenturistas e que estabelecem condições que não devem ser descumpridas pela Emissora, indicando as consequências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para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lastRenderedPageBreak/>
        <w:t>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providências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pretende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tomar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respeito do assunto, em até 7 (sete) Dias Úteis contados da ciência pelo Agente Fiduciário do inadimplemento;</w:t>
      </w:r>
    </w:p>
    <w:p w14:paraId="3DB4E8BA" w14:textId="77777777" w:rsidR="002E7D1B" w:rsidRPr="00D31FFA"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D31FFA">
        <w:rPr>
          <w:rFonts w:ascii="Tahoma" w:eastAsia="Verdana" w:hAnsi="Tahoma" w:cs="Tahoma"/>
          <w:sz w:val="22"/>
          <w:szCs w:val="22"/>
          <w:lang w:bidi="pt-BR"/>
        </w:rPr>
        <w:t>divulgar as informações referidas na alínea (j) do inciso “(xiii)” acima em sua página na Internet tão logo delas tenha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conhecimento;</w:t>
      </w:r>
    </w:p>
    <w:p w14:paraId="60510F7F" w14:textId="77777777" w:rsidR="002E7D1B" w:rsidRPr="00D31FFA" w:rsidRDefault="002E7D1B" w:rsidP="002055D8">
      <w:pPr>
        <w:numPr>
          <w:ilvl w:val="0"/>
          <w:numId w:val="11"/>
        </w:numPr>
        <w:autoSpaceDE w:val="0"/>
        <w:autoSpaceDN w:val="0"/>
        <w:spacing w:after="240" w:line="320" w:lineRule="atLeast"/>
        <w:ind w:left="1134" w:right="261" w:hanging="1134"/>
        <w:rPr>
          <w:rFonts w:ascii="Tahoma" w:eastAsia="Verdana" w:hAnsi="Tahoma" w:cs="Tahoma"/>
          <w:sz w:val="22"/>
          <w:szCs w:val="22"/>
          <w:lang w:bidi="pt-BR"/>
        </w:rPr>
      </w:pPr>
      <w:r w:rsidRPr="00D31FFA">
        <w:rPr>
          <w:rFonts w:ascii="Tahoma" w:eastAsia="Verdana" w:hAnsi="Tahoma" w:cs="Tahoma"/>
          <w:sz w:val="22"/>
          <w:szCs w:val="22"/>
          <w:lang w:bidi="pt-BR"/>
        </w:rPr>
        <w:t>divulgar aos Debenturistas e demais participantes do mercado, em sua página na Internet e/ou em sua central de atendimento, o preço unitário das Debêntures.</w:t>
      </w:r>
    </w:p>
    <w:p w14:paraId="20CC5281"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No caso de inadimplemento de quaisquer condições da Emissão, o Agente Fiduciário deve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usar</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toda 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medida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prevista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lei</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nesta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Escritura</w:t>
      </w:r>
      <w:r w:rsidRPr="00D31FFA">
        <w:rPr>
          <w:rFonts w:ascii="Tahoma" w:eastAsia="Verdana" w:hAnsi="Tahoma" w:cs="Tahoma"/>
          <w:spacing w:val="-2"/>
          <w:sz w:val="22"/>
          <w:szCs w:val="22"/>
          <w:lang w:bidi="pt-BR"/>
        </w:rPr>
        <w:t xml:space="preserve"> </w:t>
      </w:r>
      <w:r w:rsidR="00F65A94" w:rsidRPr="00D31FFA">
        <w:rPr>
          <w:rFonts w:ascii="Tahoma" w:eastAsia="Verdana" w:hAnsi="Tahoma" w:cs="Tahoma"/>
          <w:sz w:val="22"/>
          <w:szCs w:val="22"/>
          <w:lang w:bidi="pt-BR"/>
        </w:rPr>
        <w:t xml:space="preserve">de Emissão </w:t>
      </w:r>
      <w:r w:rsidRPr="00D31FFA">
        <w:rPr>
          <w:rFonts w:ascii="Tahoma" w:eastAsia="Verdana" w:hAnsi="Tahoma" w:cs="Tahoma"/>
          <w:sz w:val="22"/>
          <w:szCs w:val="22"/>
          <w:lang w:bidi="pt-BR"/>
        </w:rPr>
        <w:t>para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proteger direitos ou defender os interesses dos Debenturistas, na forma do artigo 12 da Resolução CVM 17/2021,</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incluindo:</w:t>
      </w:r>
    </w:p>
    <w:p w14:paraId="5985F0C2" w14:textId="77777777" w:rsidR="002E7D1B" w:rsidRPr="00D31FFA" w:rsidRDefault="002E7D1B" w:rsidP="002055D8">
      <w:pPr>
        <w:numPr>
          <w:ilvl w:val="0"/>
          <w:numId w:val="10"/>
        </w:numPr>
        <w:autoSpaceDE w:val="0"/>
        <w:autoSpaceDN w:val="0"/>
        <w:spacing w:after="240" w:line="320" w:lineRule="atLeast"/>
        <w:ind w:left="1134" w:right="270" w:hanging="1134"/>
        <w:rPr>
          <w:rFonts w:ascii="Tahoma" w:eastAsia="Verdana" w:hAnsi="Tahoma" w:cs="Tahoma"/>
          <w:sz w:val="22"/>
          <w:szCs w:val="22"/>
          <w:lang w:bidi="pt-BR"/>
        </w:rPr>
      </w:pPr>
      <w:r w:rsidRPr="00D31FFA">
        <w:rPr>
          <w:rFonts w:ascii="Tahoma" w:eastAsia="Verdana" w:hAnsi="Tahoma" w:cs="Tahoma"/>
          <w:sz w:val="22"/>
          <w:szCs w:val="22"/>
          <w:lang w:bidi="pt-BR"/>
        </w:rPr>
        <w:t>declarar, observadas as condições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antecipadamente vencidas as obrigações decorrentes das Debêntures, e cobrar seu principal 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acessórios;</w:t>
      </w:r>
    </w:p>
    <w:p w14:paraId="027230C6" w14:textId="77777777" w:rsidR="002E7D1B" w:rsidRPr="00D31FFA" w:rsidRDefault="002E7D1B" w:rsidP="002055D8">
      <w:pPr>
        <w:numPr>
          <w:ilvl w:val="0"/>
          <w:numId w:val="10"/>
        </w:numPr>
        <w:autoSpaceDE w:val="0"/>
        <w:autoSpaceDN w:val="0"/>
        <w:spacing w:after="240" w:line="320" w:lineRule="atLeast"/>
        <w:ind w:left="1134" w:hanging="1134"/>
        <w:rPr>
          <w:rFonts w:ascii="Tahoma" w:eastAsia="Verdana" w:hAnsi="Tahoma" w:cs="Tahoma"/>
          <w:sz w:val="22"/>
          <w:szCs w:val="22"/>
          <w:lang w:bidi="pt-BR"/>
        </w:rPr>
      </w:pPr>
      <w:r w:rsidRPr="00D31FFA">
        <w:rPr>
          <w:rFonts w:ascii="Tahoma" w:eastAsia="Verdana" w:hAnsi="Tahoma" w:cs="Tahoma"/>
          <w:sz w:val="22"/>
          <w:szCs w:val="22"/>
          <w:lang w:bidi="pt-BR"/>
        </w:rPr>
        <w:t>requerer a falência da</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Emissora;</w:t>
      </w:r>
    </w:p>
    <w:p w14:paraId="71C5DDCA" w14:textId="77777777" w:rsidR="002E7D1B" w:rsidRPr="00D31FFA" w:rsidRDefault="002E7D1B" w:rsidP="002055D8">
      <w:pPr>
        <w:numPr>
          <w:ilvl w:val="0"/>
          <w:numId w:val="10"/>
        </w:numPr>
        <w:autoSpaceDE w:val="0"/>
        <w:autoSpaceDN w:val="0"/>
        <w:spacing w:after="240" w:line="320" w:lineRule="atLeast"/>
        <w:ind w:left="1134" w:right="270" w:hanging="1134"/>
        <w:rPr>
          <w:rFonts w:ascii="Tahoma" w:eastAsia="Verdana" w:hAnsi="Tahoma" w:cs="Tahoma"/>
          <w:sz w:val="22"/>
          <w:szCs w:val="22"/>
          <w:lang w:bidi="pt-BR"/>
        </w:rPr>
      </w:pPr>
      <w:r w:rsidRPr="00D31FFA">
        <w:rPr>
          <w:rFonts w:ascii="Tahoma" w:eastAsia="Verdana" w:hAnsi="Tahoma" w:cs="Tahoma"/>
          <w:sz w:val="22"/>
          <w:szCs w:val="22"/>
          <w:lang w:bidi="pt-BR"/>
        </w:rPr>
        <w:t>tomar quaisquer outras providências necessárias para que os Debenturistas realizem seus créditos;</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w:t>
      </w:r>
    </w:p>
    <w:p w14:paraId="4EDA81A0" w14:textId="77777777" w:rsidR="002E7D1B" w:rsidRPr="00D31FFA" w:rsidRDefault="002E7D1B" w:rsidP="002055D8">
      <w:pPr>
        <w:numPr>
          <w:ilvl w:val="0"/>
          <w:numId w:val="9"/>
        </w:numPr>
        <w:autoSpaceDE w:val="0"/>
        <w:autoSpaceDN w:val="0"/>
        <w:spacing w:after="240" w:line="320" w:lineRule="atLeast"/>
        <w:ind w:left="1134" w:right="266" w:hanging="1134"/>
        <w:rPr>
          <w:rFonts w:ascii="Tahoma" w:eastAsia="Verdana" w:hAnsi="Tahoma" w:cs="Tahoma"/>
          <w:sz w:val="22"/>
          <w:szCs w:val="22"/>
          <w:lang w:bidi="pt-BR"/>
        </w:rPr>
      </w:pPr>
      <w:r w:rsidRPr="00D31FFA">
        <w:rPr>
          <w:rFonts w:ascii="Tahoma" w:eastAsia="Verdana" w:hAnsi="Tahoma" w:cs="Tahoma"/>
          <w:sz w:val="22"/>
          <w:szCs w:val="22"/>
          <w:lang w:bidi="pt-BR"/>
        </w:rPr>
        <w:t>representar os Debenturistas em processo de falência, recuperação judicial, recuperação extrajudicial ou, se aplicável, intervenção ou liquidação extrajudicial da Emissora.</w:t>
      </w:r>
    </w:p>
    <w:p w14:paraId="2FABAF9E"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O Agente Fiduciário pode se balizar nas informações que lhe forem disponibilizadas pela Emissora para acompanhar o atendimento dos índices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financeiros.</w:t>
      </w:r>
    </w:p>
    <w:p w14:paraId="687D07BA"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Sem prejuízo do dever de diligência do Agente Fiduciário, o Agente Fiduciário presumirá</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documentos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originais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cópias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autenticadas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documentos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encaminhados pela Emissora ou por terceiros a seu pedido não foram objeto de fraude ou adulteração. Não será</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ainda,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sob</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hipótese,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responsável</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elaboração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documentos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societários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da Emissora, sendo obrigação legal e regulamentar da Emissora elaborá-los, nos termos da legislação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aplicável.</w:t>
      </w:r>
    </w:p>
    <w:p w14:paraId="1F9E67C7"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hAnsi="Tahoma" w:cs="Tahoma"/>
          <w:sz w:val="22"/>
          <w:szCs w:val="22"/>
        </w:rPr>
        <w:t xml:space="preserve">Os atos ou manifestações por parte do Agente Fiduciário, que criarem responsabilidade para os Debenturistas e/ou exonerarem terceiros de obrigações para com eles, bem como aqueles relacionados ao devido cumprimento das obrigações assumidas </w:t>
      </w:r>
      <w:r w:rsidRPr="00D31FFA">
        <w:rPr>
          <w:rFonts w:ascii="Tahoma" w:hAnsi="Tahoma" w:cs="Tahoma"/>
          <w:sz w:val="22"/>
          <w:szCs w:val="22"/>
        </w:rPr>
        <w:lastRenderedPageBreak/>
        <w:t>nesta Escritura</w:t>
      </w:r>
      <w:r w:rsidR="00F65A94" w:rsidRPr="00D31FFA">
        <w:rPr>
          <w:rFonts w:ascii="Tahoma" w:eastAsia="Verdana" w:hAnsi="Tahoma" w:cs="Tahoma"/>
          <w:sz w:val="22"/>
          <w:szCs w:val="22"/>
          <w:lang w:bidi="pt-BR"/>
        </w:rPr>
        <w:t xml:space="preserve"> de Emissão</w:t>
      </w:r>
      <w:r w:rsidRPr="00D31FFA">
        <w:rPr>
          <w:rFonts w:ascii="Tahoma" w:hAnsi="Tahoma" w:cs="Tahoma"/>
          <w:sz w:val="22"/>
          <w:szCs w:val="22"/>
        </w:rPr>
        <w:t>, somente serão válidos quando previamente assim deliberado pelos Debenturistas reunidos em Assembleia Geral.</w:t>
      </w:r>
    </w:p>
    <w:p w14:paraId="1B0004C7"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 atuação do Agente Fiduciário limita-se ao escopo da Resolução CVM 17/2021, dos artigos aplicáveis da Lei das Sociedades por Ações,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estando o Agente Fiduciário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isento,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sob</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forma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pretexto,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responsabilidade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adicional</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que não tenha decorrido das disposições legais e regulamentares aplicáveis, desta</w:t>
      </w:r>
      <w:r w:rsidRPr="00D31FFA">
        <w:rPr>
          <w:rFonts w:ascii="Tahoma" w:eastAsia="Verdana" w:hAnsi="Tahoma" w:cs="Tahoma"/>
          <w:spacing w:val="-23"/>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w:t>
      </w:r>
    </w:p>
    <w:p w14:paraId="6AC404B5"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bookmarkStart w:id="88" w:name="_Ref99545657"/>
      <w:r w:rsidRPr="00D31FFA">
        <w:rPr>
          <w:rFonts w:ascii="Tahoma" w:eastAsia="Verdana" w:hAnsi="Tahoma" w:cs="Tahoma"/>
          <w:b/>
          <w:bCs/>
          <w:sz w:val="22"/>
          <w:szCs w:val="22"/>
          <w:lang w:bidi="pt-BR"/>
        </w:rPr>
        <w:t>DA ASSEMBLEIA GERAL DE</w:t>
      </w:r>
      <w:r w:rsidRPr="00D31FFA">
        <w:rPr>
          <w:rFonts w:ascii="Tahoma" w:eastAsia="Verdana" w:hAnsi="Tahoma" w:cs="Tahoma"/>
          <w:b/>
          <w:bCs/>
          <w:spacing w:val="-3"/>
          <w:sz w:val="22"/>
          <w:szCs w:val="22"/>
          <w:lang w:bidi="pt-BR"/>
        </w:rPr>
        <w:t xml:space="preserve"> </w:t>
      </w:r>
      <w:r w:rsidRPr="00D31FFA">
        <w:rPr>
          <w:rFonts w:ascii="Tahoma" w:eastAsia="Verdana" w:hAnsi="Tahoma" w:cs="Tahoma"/>
          <w:b/>
          <w:bCs/>
          <w:sz w:val="22"/>
          <w:szCs w:val="22"/>
          <w:lang w:bidi="pt-BR"/>
        </w:rPr>
        <w:t>DEBENTURISTAS</w:t>
      </w:r>
      <w:bookmarkEnd w:id="88"/>
    </w:p>
    <w:p w14:paraId="7CF5795A"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poderão,</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tempo,</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reunir-se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fim</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de deliberar sobre matéria de interesse da comunhão dos Debenturistas (“</w:t>
      </w:r>
      <w:r w:rsidRPr="00D31FFA">
        <w:rPr>
          <w:rFonts w:ascii="Tahoma" w:eastAsia="Verdana" w:hAnsi="Tahoma" w:cs="Tahoma"/>
          <w:sz w:val="22"/>
          <w:szCs w:val="22"/>
          <w:u w:val="single"/>
          <w:lang w:bidi="pt-BR"/>
        </w:rPr>
        <w:t>Assembleia Geral de Debenturistas</w:t>
      </w:r>
      <w:r w:rsidRPr="00D31FFA">
        <w:rPr>
          <w:rFonts w:ascii="Tahoma" w:eastAsia="Verdana" w:hAnsi="Tahoma" w:cs="Tahoma"/>
          <w:sz w:val="22"/>
          <w:szCs w:val="22"/>
          <w:lang w:bidi="pt-BR"/>
        </w:rPr>
        <w:t>”).</w:t>
      </w:r>
    </w:p>
    <w:p w14:paraId="703D7D95"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Aplica-se à Assembleia Geral de Debenturistas, no que couber, além do disposto na presente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o disposto na Lei das Sociedades por Ações sobre assembleia geral de acionistas.</w:t>
      </w:r>
    </w:p>
    <w:p w14:paraId="0207C221" w14:textId="2091406B"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 Assembleia Geral de Debenturistas pode ser convocada (i) pelo Agente Fiduciário, (ii) pela Emissora, (iii) por Debenturistas que representem 10% (dez por cento), no mínimo, das Debêntures em Circulação,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(iv)</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CVM.</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convocação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Geral</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 xml:space="preserve">Debenturistas far-se-á mediante edital publicado por 3 (três) vezes, com a antecedência de, no mínimo, </w:t>
      </w:r>
      <w:r w:rsidR="00BF2D41" w:rsidRPr="00D31FFA">
        <w:rPr>
          <w:rFonts w:ascii="Tahoma" w:eastAsia="Verdana" w:hAnsi="Tahoma" w:cs="Tahoma"/>
          <w:sz w:val="22"/>
          <w:szCs w:val="22"/>
          <w:lang w:bidi="pt-BR"/>
        </w:rPr>
        <w:t>30</w:t>
      </w:r>
      <w:r w:rsidRPr="00D31FFA">
        <w:rPr>
          <w:rFonts w:ascii="Tahoma" w:eastAsia="Verdana" w:hAnsi="Tahoma" w:cs="Tahoma"/>
          <w:sz w:val="22"/>
          <w:szCs w:val="22"/>
          <w:lang w:bidi="pt-BR"/>
        </w:rPr>
        <w:t xml:space="preserve"> (</w:t>
      </w:r>
      <w:r w:rsidR="00BF2D41" w:rsidRPr="00D31FFA">
        <w:rPr>
          <w:rFonts w:ascii="Tahoma" w:eastAsia="Verdana" w:hAnsi="Tahoma" w:cs="Tahoma"/>
          <w:sz w:val="22"/>
          <w:szCs w:val="22"/>
          <w:lang w:bidi="pt-BR"/>
        </w:rPr>
        <w:t>trinta</w:t>
      </w:r>
      <w:r w:rsidRPr="00D31FFA">
        <w:rPr>
          <w:rFonts w:ascii="Tahoma" w:eastAsia="Verdana" w:hAnsi="Tahoma" w:cs="Tahoma"/>
          <w:sz w:val="22"/>
          <w:szCs w:val="22"/>
          <w:lang w:bidi="pt-BR"/>
        </w:rPr>
        <w:t>) dias, ou em qualquer outro prazo desde que previsto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em um jornal 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grande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circulação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utilizado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dispensada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necessidade</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convocação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caso de presença dos Debenturistas representando 100% (cem por cento) das Debêntures em Circulação.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Geral</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segunda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convocação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somente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poderá</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ser realizada em, no mínimo, 8 (oito) dias após a data da primeira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convocação.</w:t>
      </w:r>
    </w:p>
    <w:p w14:paraId="7EAF2F58"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Geral</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instalará,</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primeira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convocação,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com a presença de Debenturistas que representem a metade, no mínimo, das Debêntures em Circulação e, em segunda convocação, com qualquer número 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Debenturistas.</w:t>
      </w:r>
    </w:p>
    <w:p w14:paraId="21B84E7D"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Será obrigatória a presença dos representantes legais da Emissora nas Assembleias Gerais dos Debenturistas convocadas pela Emissora, enquanto que nas Assembleias Gerais dos Debenturistas convocadas pelos Debenturistas ou pelo Agente Fiduciário,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presença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dos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representantes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legais</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será</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facultativa,</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não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quando ela seja solicitada pelos Debenturistas ou pelo Agente Fiduciário, conforme o caso, hipótese em que será obrigatória.</w:t>
      </w:r>
    </w:p>
    <w:p w14:paraId="36A7E435"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lastRenderedPageBreak/>
        <w:t>O Agente Fiduciário deverá comparecer à Assembleia Geral de Debenturistas e prestar aos Debenturistas as informações que lhe forem</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solicitadas.</w:t>
      </w:r>
    </w:p>
    <w:p w14:paraId="61EA9414"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 presidência da Assembleia Geral de Debenturistas caberá ao Debenturista eleito pelos Debenturistas ou àquele que for designado pela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CVM.</w:t>
      </w:r>
    </w:p>
    <w:p w14:paraId="7F3FA066" w14:textId="60A520DA"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bookmarkStart w:id="89" w:name="_Ref99536202"/>
      <w:r w:rsidRPr="00D31FFA">
        <w:rPr>
          <w:rFonts w:ascii="Tahoma" w:eastAsia="Verdana" w:hAnsi="Tahoma" w:cs="Tahoma"/>
          <w:sz w:val="22"/>
          <w:szCs w:val="22"/>
          <w:lang w:bidi="pt-BR"/>
        </w:rPr>
        <w:t>Nas deliberações da Assembleia Geral de Debenturistas, a cada Debênture caberá</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um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voto,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admitida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constituição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mandatário,</w:t>
      </w:r>
      <w:r w:rsidRPr="00D31FFA">
        <w:rPr>
          <w:rFonts w:ascii="Tahoma" w:eastAsia="Verdana" w:hAnsi="Tahoma" w:cs="Tahoma"/>
          <w:spacing w:val="-6"/>
          <w:sz w:val="22"/>
          <w:szCs w:val="22"/>
          <w:lang w:bidi="pt-BR"/>
        </w:rPr>
        <w:t xml:space="preserve"> </w:t>
      </w:r>
      <w:proofErr w:type="gramStart"/>
      <w:r w:rsidRPr="00D31FFA">
        <w:rPr>
          <w:rFonts w:ascii="Tahoma" w:eastAsia="Verdana" w:hAnsi="Tahoma" w:cs="Tahoma"/>
          <w:sz w:val="22"/>
          <w:szCs w:val="22"/>
          <w:lang w:bidi="pt-BR"/>
        </w:rPr>
        <w:t>Debenturista</w:t>
      </w:r>
      <w:proofErr w:type="gramEnd"/>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não.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deliberações serão tomadas pela maioria das Debêntures em Circulação, exceto quando de outra forma prevista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nas hipóteses de (i) alteração de (a) prazos e quóruns, (b) valor e forma de remuneração das Debêntures, ou (ii) alteração/exclusão das hipóteses de vencimento antecipado, que dependerão de aprovação de Debenturistas representando, no mínimo, 90% (noventa inteiros por cento) das Debêntures em Circulação (“</w:t>
      </w:r>
      <w:r w:rsidRPr="00D31FFA">
        <w:rPr>
          <w:rFonts w:ascii="Tahoma" w:eastAsia="Verdana" w:hAnsi="Tahoma" w:cs="Tahoma"/>
          <w:sz w:val="22"/>
          <w:szCs w:val="22"/>
          <w:u w:val="single"/>
          <w:lang w:bidi="pt-BR"/>
        </w:rPr>
        <w:t>Quórum</w:t>
      </w:r>
      <w:r w:rsidRPr="00D31FFA">
        <w:rPr>
          <w:rFonts w:ascii="Tahoma" w:eastAsia="Verdana" w:hAnsi="Tahoma" w:cs="Tahoma"/>
          <w:spacing w:val="-1"/>
          <w:sz w:val="22"/>
          <w:szCs w:val="22"/>
          <w:u w:val="single"/>
          <w:lang w:bidi="pt-BR"/>
        </w:rPr>
        <w:t xml:space="preserve"> </w:t>
      </w:r>
      <w:r w:rsidRPr="00D31FFA">
        <w:rPr>
          <w:rFonts w:ascii="Tahoma" w:eastAsia="Verdana" w:hAnsi="Tahoma" w:cs="Tahoma"/>
          <w:sz w:val="22"/>
          <w:szCs w:val="22"/>
          <w:u w:val="single"/>
          <w:lang w:bidi="pt-BR"/>
        </w:rPr>
        <w:t>Qualificado</w:t>
      </w:r>
      <w:r w:rsidRPr="00D31FFA">
        <w:rPr>
          <w:rFonts w:ascii="Tahoma" w:eastAsia="Verdana" w:hAnsi="Tahoma" w:cs="Tahoma"/>
          <w:sz w:val="22"/>
          <w:szCs w:val="22"/>
          <w:lang w:bidi="pt-BR"/>
        </w:rPr>
        <w:t>”).</w:t>
      </w:r>
      <w:bookmarkEnd w:id="89"/>
    </w:p>
    <w:p w14:paraId="46F960CA"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No caso de renúncia ou perdão temporário de qualquer hipótese de vencimento antecipado, tais casos dependerão de aprovação de Debenturistas representando no mínimo 60% (sessenta por cento) das Debêntures em</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Circulação.</w:t>
      </w:r>
    </w:p>
    <w:p w14:paraId="68030969" w14:textId="19913A01"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Para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efeito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constituição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quórum</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instalação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deliberação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se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refere esta Cláusula</w:t>
      </w:r>
      <w:r w:rsidR="00C001ED" w:rsidRPr="00D31FFA">
        <w:rPr>
          <w:rFonts w:ascii="Tahoma" w:eastAsia="Verdana" w:hAnsi="Tahoma" w:cs="Tahoma"/>
          <w:sz w:val="22"/>
          <w:szCs w:val="22"/>
          <w:lang w:val="pt-BR" w:bidi="pt-BR"/>
        </w:rPr>
        <w:t> </w:t>
      </w:r>
      <w:r w:rsidR="00C001ED" w:rsidRPr="00D31FFA">
        <w:rPr>
          <w:rFonts w:ascii="Tahoma" w:eastAsia="Verdana" w:hAnsi="Tahoma" w:cs="Tahoma"/>
          <w:sz w:val="22"/>
          <w:szCs w:val="22"/>
          <w:lang w:val="pt-BR" w:bidi="pt-BR"/>
        </w:rPr>
        <w:fldChar w:fldCharType="begin"/>
      </w:r>
      <w:r w:rsidR="00C001ED" w:rsidRPr="00D31FFA">
        <w:rPr>
          <w:rFonts w:ascii="Tahoma" w:eastAsia="Verdana" w:hAnsi="Tahoma" w:cs="Tahoma"/>
          <w:sz w:val="22"/>
          <w:szCs w:val="22"/>
          <w:lang w:bidi="pt-BR"/>
        </w:rPr>
        <w:instrText xml:space="preserve"> REF _Ref99545657 \r \h </w:instrText>
      </w:r>
      <w:r w:rsidR="002D72E2" w:rsidRPr="00D31FFA">
        <w:rPr>
          <w:rFonts w:ascii="Tahoma" w:eastAsia="Verdana" w:hAnsi="Tahoma" w:cs="Tahoma"/>
          <w:sz w:val="22"/>
          <w:szCs w:val="22"/>
          <w:lang w:val="pt-BR" w:bidi="pt-BR"/>
        </w:rPr>
        <w:instrText xml:space="preserve"> \* MERGEFORMAT </w:instrText>
      </w:r>
      <w:r w:rsidR="00C001ED" w:rsidRPr="00D31FFA">
        <w:rPr>
          <w:rFonts w:ascii="Tahoma" w:eastAsia="Verdana" w:hAnsi="Tahoma" w:cs="Tahoma"/>
          <w:sz w:val="22"/>
          <w:szCs w:val="22"/>
          <w:lang w:val="pt-BR" w:bidi="pt-BR"/>
        </w:rPr>
      </w:r>
      <w:r w:rsidR="00C001ED" w:rsidRPr="00D31FFA">
        <w:rPr>
          <w:rFonts w:ascii="Tahoma" w:eastAsia="Verdana" w:hAnsi="Tahoma" w:cs="Tahoma"/>
          <w:sz w:val="22"/>
          <w:szCs w:val="22"/>
          <w:lang w:val="pt-BR" w:bidi="pt-BR"/>
        </w:rPr>
        <w:fldChar w:fldCharType="separate"/>
      </w:r>
      <w:r w:rsidR="00F013EB" w:rsidRPr="00D31FFA">
        <w:rPr>
          <w:rFonts w:ascii="Tahoma" w:eastAsia="Verdana" w:hAnsi="Tahoma" w:cs="Tahoma"/>
          <w:sz w:val="22"/>
          <w:szCs w:val="22"/>
          <w:lang w:bidi="pt-BR"/>
        </w:rPr>
        <w:t>9</w:t>
      </w:r>
      <w:r w:rsidR="00C001ED" w:rsidRPr="00D31FFA">
        <w:rPr>
          <w:rFonts w:ascii="Tahoma" w:eastAsia="Verdana" w:hAnsi="Tahoma" w:cs="Tahoma"/>
          <w:sz w:val="22"/>
          <w:szCs w:val="22"/>
          <w:lang w:val="pt-BR" w:bidi="pt-BR"/>
        </w:rPr>
        <w:fldChar w:fldCharType="end"/>
      </w:r>
      <w:r w:rsidRPr="00D31FFA">
        <w:rPr>
          <w:rFonts w:ascii="Tahoma" w:eastAsia="Verdana" w:hAnsi="Tahoma" w:cs="Tahoma"/>
          <w:sz w:val="22"/>
          <w:szCs w:val="22"/>
          <w:lang w:bidi="pt-BR"/>
        </w:rPr>
        <w:t>, serão consideradas como “</w:t>
      </w:r>
      <w:r w:rsidRPr="00D31FFA">
        <w:rPr>
          <w:rFonts w:ascii="Tahoma" w:eastAsia="Verdana" w:hAnsi="Tahoma" w:cs="Tahoma"/>
          <w:sz w:val="22"/>
          <w:szCs w:val="22"/>
          <w:u w:val="single"/>
          <w:lang w:bidi="pt-BR"/>
        </w:rPr>
        <w:t>Debêntures em Circulação</w:t>
      </w:r>
      <w:r w:rsidRPr="00D31FFA">
        <w:rPr>
          <w:rFonts w:ascii="Tahoma" w:eastAsia="Verdana" w:hAnsi="Tahoma" w:cs="Tahoma"/>
          <w:sz w:val="22"/>
          <w:szCs w:val="22"/>
          <w:lang w:bidi="pt-BR"/>
        </w:rPr>
        <w:t>” as Debêntures que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ainda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não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tiverem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sido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resgatadas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e/ou</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liquidadas</w:t>
      </w:r>
      <w:r w:rsidR="00BF535B" w:rsidRPr="00D31FFA">
        <w:rPr>
          <w:rFonts w:ascii="Tahoma" w:eastAsia="Verdana" w:hAnsi="Tahoma" w:cs="Tahoma"/>
          <w:sz w:val="22"/>
          <w:szCs w:val="22"/>
          <w:lang w:val="pt-BR" w:bidi="pt-BR"/>
        </w:rPr>
        <w:t xml:space="preserve"> e/ou que sejam detidas </w:t>
      </w:r>
      <w:r w:rsidR="00BF535B" w:rsidRPr="00D31FFA">
        <w:rPr>
          <w:rFonts w:ascii="Tahoma" w:eastAsia="Verdana" w:hAnsi="Tahoma" w:cs="Tahoma"/>
          <w:sz w:val="22"/>
          <w:szCs w:val="22"/>
          <w:lang w:bidi="pt-BR"/>
        </w:rPr>
        <w:t>por</w:t>
      </w:r>
      <w:r w:rsidR="00BF535B" w:rsidRPr="00D31FFA">
        <w:rPr>
          <w:rFonts w:ascii="Tahoma" w:eastAsia="Verdana" w:hAnsi="Tahoma" w:cs="Tahoma"/>
          <w:spacing w:val="-18"/>
          <w:sz w:val="22"/>
          <w:szCs w:val="22"/>
          <w:lang w:bidi="pt-BR"/>
        </w:rPr>
        <w:t xml:space="preserve"> </w:t>
      </w:r>
      <w:r w:rsidR="00BF535B" w:rsidRPr="00D31FFA">
        <w:rPr>
          <w:rFonts w:ascii="Tahoma" w:eastAsia="Verdana" w:hAnsi="Tahoma" w:cs="Tahoma"/>
          <w:sz w:val="22"/>
          <w:szCs w:val="22"/>
          <w:lang w:bidi="pt-BR"/>
        </w:rPr>
        <w:t>sociedade</w:t>
      </w:r>
      <w:r w:rsidR="00BF535B" w:rsidRPr="00D31FFA">
        <w:rPr>
          <w:rFonts w:ascii="Tahoma" w:eastAsia="Verdana" w:hAnsi="Tahoma" w:cs="Tahoma"/>
          <w:spacing w:val="-17"/>
          <w:sz w:val="22"/>
          <w:szCs w:val="22"/>
          <w:lang w:bidi="pt-BR"/>
        </w:rPr>
        <w:t xml:space="preserve"> </w:t>
      </w:r>
      <w:r w:rsidR="00BF535B" w:rsidRPr="00D31FFA">
        <w:rPr>
          <w:rFonts w:ascii="Tahoma" w:eastAsia="Verdana" w:hAnsi="Tahoma" w:cs="Tahoma"/>
          <w:sz w:val="22"/>
          <w:szCs w:val="22"/>
          <w:lang w:bidi="pt-BR"/>
        </w:rPr>
        <w:t>coligada,</w:t>
      </w:r>
      <w:r w:rsidR="00BF535B" w:rsidRPr="00D31FFA">
        <w:rPr>
          <w:rFonts w:ascii="Tahoma" w:eastAsia="Verdana" w:hAnsi="Tahoma" w:cs="Tahoma"/>
          <w:spacing w:val="-17"/>
          <w:sz w:val="22"/>
          <w:szCs w:val="22"/>
          <w:lang w:bidi="pt-BR"/>
        </w:rPr>
        <w:t xml:space="preserve"> </w:t>
      </w:r>
      <w:r w:rsidR="00BF535B" w:rsidRPr="00D31FFA">
        <w:rPr>
          <w:rFonts w:ascii="Tahoma" w:eastAsia="Verdana" w:hAnsi="Tahoma" w:cs="Tahoma"/>
          <w:sz w:val="22"/>
          <w:szCs w:val="22"/>
          <w:lang w:bidi="pt-BR"/>
        </w:rPr>
        <w:t>controlada,</w:t>
      </w:r>
      <w:r w:rsidR="00BF535B" w:rsidRPr="00D31FFA">
        <w:rPr>
          <w:rFonts w:ascii="Tahoma" w:eastAsia="Verdana" w:hAnsi="Tahoma" w:cs="Tahoma"/>
          <w:spacing w:val="-16"/>
          <w:sz w:val="22"/>
          <w:szCs w:val="22"/>
          <w:lang w:bidi="pt-BR"/>
        </w:rPr>
        <w:t xml:space="preserve"> </w:t>
      </w:r>
      <w:r w:rsidR="00BF535B" w:rsidRPr="00D31FFA">
        <w:rPr>
          <w:rFonts w:ascii="Tahoma" w:eastAsia="Verdana" w:hAnsi="Tahoma" w:cs="Tahoma"/>
          <w:sz w:val="22"/>
          <w:szCs w:val="22"/>
          <w:lang w:bidi="pt-BR"/>
        </w:rPr>
        <w:t>controladora ou</w:t>
      </w:r>
      <w:r w:rsidR="00BF535B" w:rsidRPr="00D31FFA">
        <w:rPr>
          <w:rFonts w:ascii="Tahoma" w:eastAsia="Verdana" w:hAnsi="Tahoma" w:cs="Tahoma"/>
          <w:spacing w:val="-8"/>
          <w:sz w:val="22"/>
          <w:szCs w:val="22"/>
          <w:lang w:bidi="pt-BR"/>
        </w:rPr>
        <w:t xml:space="preserve"> </w:t>
      </w:r>
      <w:r w:rsidR="00BF535B" w:rsidRPr="00D31FFA">
        <w:rPr>
          <w:rFonts w:ascii="Tahoma" w:eastAsia="Verdana" w:hAnsi="Tahoma" w:cs="Tahoma"/>
          <w:sz w:val="22"/>
          <w:szCs w:val="22"/>
          <w:lang w:bidi="pt-BR"/>
        </w:rPr>
        <w:t>integrante</w:t>
      </w:r>
      <w:r w:rsidR="00BF535B" w:rsidRPr="00D31FFA">
        <w:rPr>
          <w:rFonts w:ascii="Tahoma" w:eastAsia="Verdana" w:hAnsi="Tahoma" w:cs="Tahoma"/>
          <w:spacing w:val="-9"/>
          <w:sz w:val="22"/>
          <w:szCs w:val="22"/>
          <w:lang w:bidi="pt-BR"/>
        </w:rPr>
        <w:t xml:space="preserve"> </w:t>
      </w:r>
      <w:r w:rsidR="00BF535B" w:rsidRPr="00D31FFA">
        <w:rPr>
          <w:rFonts w:ascii="Tahoma" w:eastAsia="Verdana" w:hAnsi="Tahoma" w:cs="Tahoma"/>
          <w:sz w:val="22"/>
          <w:szCs w:val="22"/>
          <w:lang w:bidi="pt-BR"/>
        </w:rPr>
        <w:t>do</w:t>
      </w:r>
      <w:r w:rsidR="00BF535B" w:rsidRPr="00D31FFA">
        <w:rPr>
          <w:rFonts w:ascii="Tahoma" w:eastAsia="Verdana" w:hAnsi="Tahoma" w:cs="Tahoma"/>
          <w:spacing w:val="-9"/>
          <w:sz w:val="22"/>
          <w:szCs w:val="22"/>
          <w:lang w:bidi="pt-BR"/>
        </w:rPr>
        <w:t xml:space="preserve"> </w:t>
      </w:r>
      <w:r w:rsidR="00BF535B" w:rsidRPr="00D31FFA">
        <w:rPr>
          <w:rFonts w:ascii="Tahoma" w:eastAsia="Verdana" w:hAnsi="Tahoma" w:cs="Tahoma"/>
          <w:sz w:val="22"/>
          <w:szCs w:val="22"/>
          <w:lang w:bidi="pt-BR"/>
        </w:rPr>
        <w:t>mesmo</w:t>
      </w:r>
      <w:r w:rsidR="00BF535B" w:rsidRPr="00D31FFA">
        <w:rPr>
          <w:rFonts w:ascii="Tahoma" w:eastAsia="Verdana" w:hAnsi="Tahoma" w:cs="Tahoma"/>
          <w:spacing w:val="-7"/>
          <w:sz w:val="22"/>
          <w:szCs w:val="22"/>
          <w:lang w:bidi="pt-BR"/>
        </w:rPr>
        <w:t xml:space="preserve"> </w:t>
      </w:r>
      <w:r w:rsidR="00BF535B" w:rsidRPr="00D31FFA">
        <w:rPr>
          <w:rFonts w:ascii="Tahoma" w:eastAsia="Verdana" w:hAnsi="Tahoma" w:cs="Tahoma"/>
          <w:sz w:val="22"/>
          <w:szCs w:val="22"/>
          <w:lang w:bidi="pt-BR"/>
        </w:rPr>
        <w:t>grupo</w:t>
      </w:r>
      <w:r w:rsidR="00BF535B" w:rsidRPr="00D31FFA">
        <w:rPr>
          <w:rFonts w:ascii="Tahoma" w:eastAsia="Verdana" w:hAnsi="Tahoma" w:cs="Tahoma"/>
          <w:spacing w:val="-9"/>
          <w:sz w:val="22"/>
          <w:szCs w:val="22"/>
          <w:lang w:bidi="pt-BR"/>
        </w:rPr>
        <w:t xml:space="preserve"> </w:t>
      </w:r>
      <w:r w:rsidR="00BF535B" w:rsidRPr="00D31FFA">
        <w:rPr>
          <w:rFonts w:ascii="Tahoma" w:eastAsia="Verdana" w:hAnsi="Tahoma" w:cs="Tahoma"/>
          <w:sz w:val="22"/>
          <w:szCs w:val="22"/>
          <w:lang w:bidi="pt-BR"/>
        </w:rPr>
        <w:t>da</w:t>
      </w:r>
      <w:r w:rsidR="00BF535B" w:rsidRPr="00D31FFA">
        <w:rPr>
          <w:rFonts w:ascii="Tahoma" w:eastAsia="Verdana" w:hAnsi="Tahoma" w:cs="Tahoma"/>
          <w:spacing w:val="-5"/>
          <w:sz w:val="22"/>
          <w:szCs w:val="22"/>
          <w:lang w:bidi="pt-BR"/>
        </w:rPr>
        <w:t xml:space="preserve"> </w:t>
      </w:r>
      <w:r w:rsidR="00BF535B" w:rsidRPr="00D31FFA">
        <w:rPr>
          <w:rFonts w:ascii="Tahoma" w:eastAsia="Verdana" w:hAnsi="Tahoma" w:cs="Tahoma"/>
          <w:sz w:val="22"/>
          <w:szCs w:val="22"/>
          <w:lang w:bidi="pt-BR"/>
        </w:rPr>
        <w:t>Emissora</w:t>
      </w:r>
      <w:r w:rsidR="00BF535B" w:rsidRPr="00D31FFA">
        <w:rPr>
          <w:rFonts w:ascii="Tahoma" w:eastAsia="Verdana" w:hAnsi="Tahoma" w:cs="Tahoma"/>
          <w:sz w:val="22"/>
          <w:szCs w:val="22"/>
          <w:lang w:val="pt-BR" w:bidi="pt-BR"/>
        </w:rPr>
        <w:t> (“</w:t>
      </w:r>
      <w:r w:rsidR="00BF535B" w:rsidRPr="00D31FFA">
        <w:rPr>
          <w:rFonts w:ascii="Tahoma" w:eastAsia="Verdana" w:hAnsi="Tahoma" w:cs="Tahoma"/>
          <w:sz w:val="22"/>
          <w:szCs w:val="22"/>
          <w:u w:val="single"/>
          <w:lang w:val="pt-BR" w:bidi="pt-BR"/>
        </w:rPr>
        <w:t>Partes Relacionadas</w:t>
      </w:r>
      <w:r w:rsidR="00BF535B" w:rsidRPr="00D31FFA">
        <w:rPr>
          <w:rFonts w:ascii="Tahoma" w:eastAsia="Verdana" w:hAnsi="Tahoma" w:cs="Tahoma"/>
          <w:sz w:val="22"/>
          <w:szCs w:val="22"/>
          <w:lang w:val="pt-BR" w:bidi="pt-BR"/>
        </w:rPr>
        <w:t>”)</w:t>
      </w:r>
      <w:r w:rsidRPr="00D31FFA">
        <w:rPr>
          <w:rFonts w:ascii="Tahoma" w:eastAsia="Verdana" w:hAnsi="Tahoma" w:cs="Tahoma"/>
          <w:sz w:val="22"/>
          <w:szCs w:val="22"/>
          <w:lang w:bidi="pt-BR"/>
        </w:rPr>
        <w:t>,</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devendo ser</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excluídas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número</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tais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Debêntures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aquelas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possuir</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tesouraria,</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 xml:space="preserve">ou que sejam pertencentes </w:t>
      </w:r>
      <w:r w:rsidR="00BF535B" w:rsidRPr="00D31FFA">
        <w:rPr>
          <w:rFonts w:ascii="Tahoma" w:eastAsia="Verdana" w:hAnsi="Tahoma" w:cs="Tahoma"/>
          <w:sz w:val="22"/>
          <w:szCs w:val="22"/>
          <w:lang w:val="pt-BR" w:bidi="pt-BR"/>
        </w:rPr>
        <w:t>aos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diretores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conselheiros</w:t>
      </w:r>
      <w:r w:rsidR="00BF535B" w:rsidRPr="00D31FFA">
        <w:rPr>
          <w:rFonts w:ascii="Tahoma" w:eastAsia="Verdana" w:hAnsi="Tahoma" w:cs="Tahoma"/>
          <w:sz w:val="22"/>
          <w:szCs w:val="22"/>
          <w:lang w:val="pt-BR" w:bidi="pt-BR"/>
        </w:rPr>
        <w:t xml:space="preserve"> da Emissora e/ou de qualquer Parte Relacionada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respectivos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parentes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até</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segundo grau e respectivos cônjuges destes</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últimos.</w:t>
      </w:r>
    </w:p>
    <w:p w14:paraId="578CEDCA"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 deliberações tomadas pelos Debenturistas em Assembleias Gerais de Debenturistas no âmbito de sua competência legal, observados os quóruns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serão existentes, válidas, eficazes e vincularão a Emissora bem como obrigarão todos os titulares de Debêntures, independentemente de terem comparecido à Assembleia Geral de Debenturistas ou do voto proferido nas respectivas Assembleias Gerais de</w:t>
      </w:r>
      <w:r w:rsidRPr="00D31FFA">
        <w:rPr>
          <w:rFonts w:ascii="Tahoma" w:eastAsia="Verdana" w:hAnsi="Tahoma" w:cs="Tahoma"/>
          <w:spacing w:val="-25"/>
          <w:sz w:val="22"/>
          <w:szCs w:val="22"/>
          <w:lang w:bidi="pt-BR"/>
        </w:rPr>
        <w:t xml:space="preserve"> </w:t>
      </w:r>
      <w:r w:rsidRPr="00D31FFA">
        <w:rPr>
          <w:rFonts w:ascii="Tahoma" w:eastAsia="Verdana" w:hAnsi="Tahoma" w:cs="Tahoma"/>
          <w:sz w:val="22"/>
          <w:szCs w:val="22"/>
          <w:lang w:bidi="pt-BR"/>
        </w:rPr>
        <w:t>Debenturistas.</w:t>
      </w:r>
    </w:p>
    <w:p w14:paraId="548B46C2" w14:textId="7E50CDC5"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Os Debenturistas poderão, a qualquer tempo, reunir-se em Assembleia Geral de Debenturistas, inclusive de modo parcial ou totalmente digital, conforme previsto na Instrução da CVM nº 625, de 14 de maio de 2020.</w:t>
      </w:r>
    </w:p>
    <w:p w14:paraId="7E265B49" w14:textId="5ACF4A9A"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lastRenderedPageBreak/>
        <w:t>DECLARAÇÕES E GARANTIAS DA</w:t>
      </w:r>
      <w:r w:rsidRPr="00D31FFA">
        <w:rPr>
          <w:rFonts w:ascii="Tahoma" w:eastAsia="Verdana" w:hAnsi="Tahoma" w:cs="Tahoma"/>
          <w:b/>
          <w:bCs/>
          <w:spacing w:val="-2"/>
          <w:sz w:val="22"/>
          <w:szCs w:val="22"/>
          <w:lang w:bidi="pt-BR"/>
        </w:rPr>
        <w:t xml:space="preserve"> </w:t>
      </w:r>
      <w:r w:rsidRPr="00D31FFA">
        <w:rPr>
          <w:rFonts w:ascii="Tahoma" w:eastAsia="Verdana" w:hAnsi="Tahoma" w:cs="Tahoma"/>
          <w:b/>
          <w:bCs/>
          <w:sz w:val="22"/>
          <w:szCs w:val="22"/>
          <w:lang w:bidi="pt-BR"/>
        </w:rPr>
        <w:t>EMISSORA</w:t>
      </w:r>
    </w:p>
    <w:p w14:paraId="2089056B" w14:textId="77777777" w:rsidR="002E7D1B" w:rsidRPr="00D31FFA" w:rsidRDefault="002E7D1B" w:rsidP="002055D8">
      <w:pPr>
        <w:pStyle w:val="Corpodetexto"/>
        <w:numPr>
          <w:ilvl w:val="1"/>
          <w:numId w:val="23"/>
        </w:numPr>
        <w:autoSpaceDE w:val="0"/>
        <w:autoSpaceDN w:val="0"/>
        <w:spacing w:after="240" w:line="320" w:lineRule="atLeast"/>
        <w:ind w:left="1134" w:right="169" w:hanging="1134"/>
        <w:jc w:val="both"/>
        <w:outlineLvl w:val="1"/>
        <w:rPr>
          <w:rFonts w:ascii="Tahoma" w:eastAsia="Verdana" w:hAnsi="Tahoma" w:cs="Tahoma"/>
          <w:sz w:val="22"/>
          <w:szCs w:val="22"/>
          <w:lang w:bidi="pt-BR"/>
        </w:rPr>
      </w:pPr>
      <w:bookmarkStart w:id="90" w:name="_Ref99545732"/>
      <w:r w:rsidRPr="00D31FFA">
        <w:rPr>
          <w:rFonts w:ascii="Tahoma" w:eastAsia="Verdana" w:hAnsi="Tahoma" w:cs="Tahoma"/>
          <w:sz w:val="22"/>
          <w:szCs w:val="22"/>
          <w:lang w:bidi="pt-BR"/>
        </w:rPr>
        <w:t>A Emissora declara, nesta data, e garante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que:</w:t>
      </w:r>
      <w:bookmarkEnd w:id="90"/>
      <w:r w:rsidRPr="00D31FFA">
        <w:rPr>
          <w:rFonts w:ascii="Tahoma" w:eastAsia="Verdana" w:hAnsi="Tahoma" w:cs="Tahoma"/>
          <w:sz w:val="22"/>
          <w:szCs w:val="22"/>
          <w:lang w:bidi="pt-BR"/>
        </w:rPr>
        <w:t xml:space="preserve"> </w:t>
      </w:r>
    </w:p>
    <w:p w14:paraId="43A1A420" w14:textId="77777777" w:rsidR="002E7D1B" w:rsidRPr="00D31FFA" w:rsidRDefault="002E7D1B" w:rsidP="002055D8">
      <w:pPr>
        <w:numPr>
          <w:ilvl w:val="0"/>
          <w:numId w:val="7"/>
        </w:numPr>
        <w:autoSpaceDE w:val="0"/>
        <w:autoSpaceDN w:val="0"/>
        <w:spacing w:after="240" w:line="320" w:lineRule="atLeast"/>
        <w:ind w:left="1134" w:right="49" w:hanging="1134"/>
        <w:rPr>
          <w:rFonts w:ascii="Tahoma" w:eastAsia="Verdana" w:hAnsi="Tahoma" w:cs="Tahoma"/>
          <w:sz w:val="22"/>
          <w:szCs w:val="22"/>
          <w:lang w:bidi="pt-BR"/>
        </w:rPr>
      </w:pPr>
      <w:proofErr w:type="spellStart"/>
      <w:r w:rsidRPr="00D31FFA">
        <w:rPr>
          <w:rFonts w:ascii="Tahoma" w:eastAsia="Verdana" w:hAnsi="Tahoma" w:cs="Tahoma"/>
          <w:sz w:val="22"/>
          <w:szCs w:val="22"/>
          <w:lang w:bidi="pt-BR"/>
        </w:rPr>
        <w:t>é</w:t>
      </w:r>
      <w:proofErr w:type="spellEnd"/>
      <w:r w:rsidRPr="00D31FFA">
        <w:rPr>
          <w:rFonts w:ascii="Tahoma" w:eastAsia="Verdana" w:hAnsi="Tahoma" w:cs="Tahoma"/>
          <w:sz w:val="22"/>
          <w:szCs w:val="22"/>
          <w:lang w:bidi="pt-BR"/>
        </w:rPr>
        <w:t xml:space="preserve"> sociedade devidamente constituída, organizada, com existência válida sob a forma 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sociedade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anônima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capital</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aberto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situação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regular</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segundo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leis</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Brasil, bem</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como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está</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devidamente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autorizada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desempenhar</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atividades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descritas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seu objeto social;</w:t>
      </w:r>
    </w:p>
    <w:p w14:paraId="2B2239B1" w14:textId="77777777" w:rsidR="002E7D1B" w:rsidRPr="00D31FFA" w:rsidRDefault="002E7D1B" w:rsidP="002055D8">
      <w:pPr>
        <w:numPr>
          <w:ilvl w:val="0"/>
          <w:numId w:val="7"/>
        </w:numPr>
        <w:autoSpaceDE w:val="0"/>
        <w:autoSpaceDN w:val="0"/>
        <w:spacing w:after="240" w:line="320" w:lineRule="atLeast"/>
        <w:ind w:left="1134" w:right="2" w:hanging="1134"/>
        <w:rPr>
          <w:rFonts w:ascii="Tahoma" w:eastAsia="Verdana" w:hAnsi="Tahoma" w:cs="Tahoma"/>
          <w:sz w:val="22"/>
          <w:szCs w:val="22"/>
          <w:lang w:bidi="pt-BR"/>
        </w:rPr>
      </w:pPr>
      <w:r w:rsidRPr="00D31FFA">
        <w:rPr>
          <w:rFonts w:ascii="Tahoma" w:eastAsia="Verdana" w:hAnsi="Tahoma" w:cs="Tahoma"/>
          <w:sz w:val="22"/>
          <w:szCs w:val="22"/>
          <w:lang w:bidi="pt-BR"/>
        </w:rPr>
        <w:t>está devidamente autorizada e obteve todas as autorizações necessárias, inclusive as societárias,</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à</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celebração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desta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Contrato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Distribuição,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à</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emissão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das Debêntures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ao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cumprimento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suas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obrigações</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previstas na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no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Contrato</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Distribuição,</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tendo</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sido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satisfeitos</w:t>
      </w:r>
      <w:r w:rsidRPr="00D31FFA">
        <w:rPr>
          <w:rFonts w:ascii="Tahoma" w:eastAsia="Verdana" w:hAnsi="Tahoma" w:cs="Tahoma"/>
          <w:spacing w:val="-21"/>
          <w:sz w:val="22"/>
          <w:szCs w:val="22"/>
          <w:lang w:bidi="pt-BR"/>
        </w:rPr>
        <w:t xml:space="preserve"> </w:t>
      </w:r>
      <w:r w:rsidRPr="00D31FFA">
        <w:rPr>
          <w:rFonts w:ascii="Tahoma" w:eastAsia="Verdana" w:hAnsi="Tahoma" w:cs="Tahoma"/>
          <w:sz w:val="22"/>
          <w:szCs w:val="22"/>
          <w:lang w:bidi="pt-BR"/>
        </w:rPr>
        <w:t>todos os requisitos legais, contratuais e estatutários necessários para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tanto;</w:t>
      </w:r>
    </w:p>
    <w:p w14:paraId="5B0BFB83" w14:textId="77777777" w:rsidR="002E7D1B" w:rsidRPr="00D31FFA" w:rsidRDefault="002E7D1B" w:rsidP="002055D8">
      <w:pPr>
        <w:numPr>
          <w:ilvl w:val="0"/>
          <w:numId w:val="7"/>
        </w:numPr>
        <w:autoSpaceDE w:val="0"/>
        <w:autoSpaceDN w:val="0"/>
        <w:spacing w:after="240" w:line="320" w:lineRule="atLeast"/>
        <w:ind w:left="1134" w:right="180" w:hanging="1134"/>
        <w:rPr>
          <w:rFonts w:ascii="Tahoma" w:eastAsia="Verdana" w:hAnsi="Tahoma" w:cs="Tahoma"/>
          <w:sz w:val="22"/>
          <w:szCs w:val="22"/>
          <w:lang w:bidi="pt-BR"/>
        </w:rPr>
      </w:pPr>
      <w:r w:rsidRPr="00D31FFA">
        <w:rPr>
          <w:rFonts w:ascii="Tahoma" w:eastAsia="Verdana" w:hAnsi="Tahoma" w:cs="Tahoma"/>
          <w:sz w:val="22"/>
          <w:szCs w:val="22"/>
          <w:lang w:bidi="pt-BR"/>
        </w:rPr>
        <w:t>a celebração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o cumprimento das obrigações aqui previstas não infringem qualquer obrigação anteriormente assumida pela</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Emissora;</w:t>
      </w:r>
    </w:p>
    <w:p w14:paraId="75BCC3FA" w14:textId="77777777" w:rsidR="002E7D1B" w:rsidRPr="00D31FFA" w:rsidRDefault="002E7D1B" w:rsidP="002055D8">
      <w:pPr>
        <w:numPr>
          <w:ilvl w:val="0"/>
          <w:numId w:val="7"/>
        </w:numPr>
        <w:autoSpaceDE w:val="0"/>
        <w:autoSpaceDN w:val="0"/>
        <w:spacing w:after="240" w:line="320" w:lineRule="atLeast"/>
        <w:ind w:left="1134" w:right="178" w:hanging="1134"/>
        <w:rPr>
          <w:rFonts w:ascii="Tahoma" w:eastAsia="Verdana" w:hAnsi="Tahoma" w:cs="Tahoma"/>
          <w:sz w:val="22"/>
          <w:szCs w:val="22"/>
          <w:lang w:bidi="pt-BR"/>
        </w:rPr>
      </w:pPr>
      <w:r w:rsidRPr="00D31FFA">
        <w:rPr>
          <w:rFonts w:ascii="Tahoma" w:eastAsia="Verdana" w:hAnsi="Tahoma" w:cs="Tahoma"/>
          <w:sz w:val="22"/>
          <w:szCs w:val="22"/>
          <w:lang w:bidi="pt-BR"/>
        </w:rPr>
        <w:t>as pessoas que a representam na assinatura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têm poderes bastantes para tanto, e, sendo mandatários, tiveram os poderes legitimamente outorgados, estando os respectivos mandatos em pleno</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vigor;</w:t>
      </w:r>
    </w:p>
    <w:p w14:paraId="65B74388" w14:textId="77777777" w:rsidR="002E7D1B" w:rsidRPr="00D31FFA"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D31FFA">
        <w:rPr>
          <w:rFonts w:ascii="Tahoma" w:eastAsia="Verdana" w:hAnsi="Tahoma" w:cs="Tahoma"/>
          <w:sz w:val="22"/>
          <w:szCs w:val="22"/>
          <w:lang w:bidi="pt-BR"/>
        </w:rPr>
        <w:t>a celebração da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a colocação das Debêntures não infringem qualquer disposição legal, ou quaisquer contratos ou instrumentos dos quais a Emissora seja parte, nem irá resultar em: (a) vencimento antecipado de qualquer obrigação estabelecida em qualquer desses contratos ou instrumentos; (b) criação de qualquer ônus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sobre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ativo</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bem</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Emissora,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exceto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aqueles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já</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existentes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nesta data; e/ou (c) rescisão de qualquer desses contratos ou</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 xml:space="preserve">instrumentos; </w:t>
      </w:r>
    </w:p>
    <w:p w14:paraId="42A6A008" w14:textId="77777777" w:rsidR="002E7D1B" w:rsidRPr="00D31FFA"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D31FFA">
        <w:rPr>
          <w:rFonts w:ascii="Tahoma" w:eastAsia="Verdana" w:hAnsi="Tahoma" w:cs="Tahoma"/>
          <w:sz w:val="22"/>
          <w:szCs w:val="22"/>
          <w:lang w:bidi="pt-BR"/>
        </w:rPr>
        <w:t>nenhum</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registro,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consentimento,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autorização,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aprovação,</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licença,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inclusive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ambientais, ordem de, ou qualificação perante qualquer autoridade governamental ou órgão regulatório, é exigido para o cumprimento, pela Emissora, de suas obrigações, nos termos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das Debêntures, ou para a realização da Emissão, exceto (i) pela inscrição da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na JUCESP; (b) pelo arquivamento da RCA da Emissora na JUCESP; (c) pela publicação da RCA da Emissora no Diário Comercial de São Paulo; e (d) pelo registro das Debêntures na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B3;</w:t>
      </w:r>
    </w:p>
    <w:p w14:paraId="0D5634C4" w14:textId="77777777" w:rsidR="002E7D1B" w:rsidRPr="00D31FFA" w:rsidRDefault="002E7D1B" w:rsidP="002055D8">
      <w:pPr>
        <w:numPr>
          <w:ilvl w:val="0"/>
          <w:numId w:val="7"/>
        </w:numPr>
        <w:autoSpaceDE w:val="0"/>
        <w:autoSpaceDN w:val="0"/>
        <w:spacing w:after="240" w:line="320" w:lineRule="atLeast"/>
        <w:ind w:left="1134" w:right="176" w:hanging="1134"/>
        <w:rPr>
          <w:rFonts w:ascii="Tahoma" w:eastAsia="Verdana" w:hAnsi="Tahoma" w:cs="Tahoma"/>
          <w:sz w:val="22"/>
          <w:szCs w:val="22"/>
          <w:lang w:bidi="pt-BR"/>
        </w:rPr>
      </w:pPr>
      <w:r w:rsidRPr="00D31FFA">
        <w:rPr>
          <w:rFonts w:ascii="Tahoma" w:eastAsia="Verdana" w:hAnsi="Tahoma" w:cs="Tahoma"/>
          <w:sz w:val="22"/>
          <w:szCs w:val="22"/>
          <w:lang w:bidi="pt-BR"/>
        </w:rPr>
        <w:lastRenderedPageBreak/>
        <w:t>não tem qualquer ligação com o Agente Fiduciário que o impeça de exercer, plenamente, suas funções em relação a esta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Emissão;</w:t>
      </w:r>
    </w:p>
    <w:p w14:paraId="3F32FF39" w14:textId="77777777" w:rsidR="002E7D1B" w:rsidRPr="00D31FFA" w:rsidRDefault="002E7D1B" w:rsidP="002055D8">
      <w:pPr>
        <w:numPr>
          <w:ilvl w:val="0"/>
          <w:numId w:val="7"/>
        </w:numPr>
        <w:autoSpaceDE w:val="0"/>
        <w:autoSpaceDN w:val="0"/>
        <w:spacing w:after="240" w:line="320" w:lineRule="atLeast"/>
        <w:ind w:left="1134" w:right="170" w:hanging="1134"/>
        <w:rPr>
          <w:rFonts w:ascii="Tahoma" w:eastAsia="Verdana" w:hAnsi="Tahoma" w:cs="Tahoma"/>
          <w:sz w:val="22"/>
          <w:szCs w:val="22"/>
          <w:lang w:bidi="pt-BR"/>
        </w:rPr>
      </w:pPr>
      <w:r w:rsidRPr="00D31FFA">
        <w:rPr>
          <w:rFonts w:ascii="Tahoma" w:eastAsia="Verdana" w:hAnsi="Tahoma" w:cs="Tahoma"/>
          <w:sz w:val="22"/>
          <w:szCs w:val="22"/>
          <w:lang w:bidi="pt-BR"/>
        </w:rPr>
        <w:t>não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tem</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conhecimento</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fato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impeça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Agente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Fiduciário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exercer,</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plenamente, suas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funções,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nos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termos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Lei</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Sociedades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por</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Ações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demais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normas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aplicáveis, inclusive</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regulamentares;</w:t>
      </w:r>
    </w:p>
    <w:p w14:paraId="2275F424" w14:textId="67F4C821" w:rsidR="002E7D1B" w:rsidRPr="00D31FFA" w:rsidRDefault="002E7D1B" w:rsidP="002055D8">
      <w:pPr>
        <w:numPr>
          <w:ilvl w:val="0"/>
          <w:numId w:val="7"/>
        </w:numPr>
        <w:autoSpaceDE w:val="0"/>
        <w:autoSpaceDN w:val="0"/>
        <w:spacing w:after="240" w:line="320" w:lineRule="atLeast"/>
        <w:ind w:left="1134" w:right="171" w:hanging="1134"/>
        <w:rPr>
          <w:rFonts w:ascii="Tahoma" w:eastAsia="Verdana" w:hAnsi="Tahoma" w:cs="Tahoma"/>
          <w:sz w:val="22"/>
          <w:szCs w:val="22"/>
          <w:lang w:bidi="pt-BR"/>
        </w:rPr>
      </w:pPr>
      <w:r w:rsidRPr="00D31FFA">
        <w:rPr>
          <w:rFonts w:ascii="Tahoma" w:eastAsia="Verdana" w:hAnsi="Tahoma" w:cs="Tahoma"/>
          <w:sz w:val="22"/>
          <w:szCs w:val="22"/>
          <w:lang w:bidi="pt-BR"/>
        </w:rPr>
        <w:t>manterá os seus bens adequadamente segurados, nos termos da Cláusula</w:t>
      </w:r>
      <w:r w:rsidR="009A2956" w:rsidRPr="00D31FFA">
        <w:rPr>
          <w:rFonts w:ascii="Tahoma" w:eastAsia="Verdana" w:hAnsi="Tahoma" w:cs="Tahoma"/>
          <w:sz w:val="22"/>
          <w:szCs w:val="22"/>
          <w:lang w:bidi="pt-BR"/>
        </w:rPr>
        <w:fldChar w:fldCharType="begin"/>
      </w:r>
      <w:r w:rsidR="009A2956" w:rsidRPr="00D31FFA">
        <w:rPr>
          <w:rFonts w:ascii="Tahoma" w:eastAsia="Verdana" w:hAnsi="Tahoma" w:cs="Tahoma"/>
          <w:sz w:val="22"/>
          <w:szCs w:val="22"/>
          <w:lang w:bidi="pt-BR"/>
        </w:rPr>
        <w:instrText xml:space="preserve"> REF _Ref99544944 \r \p \h </w:instrText>
      </w:r>
      <w:r w:rsidR="002D72E2" w:rsidRPr="00D31FFA">
        <w:rPr>
          <w:rFonts w:ascii="Tahoma" w:eastAsia="Verdana" w:hAnsi="Tahoma" w:cs="Tahoma"/>
          <w:sz w:val="22"/>
          <w:szCs w:val="22"/>
          <w:lang w:bidi="pt-BR"/>
        </w:rPr>
        <w:instrText xml:space="preserve"> \* MERGEFORMAT </w:instrText>
      </w:r>
      <w:r w:rsidR="009A2956" w:rsidRPr="00D31FFA">
        <w:rPr>
          <w:rFonts w:ascii="Tahoma" w:eastAsia="Verdana" w:hAnsi="Tahoma" w:cs="Tahoma"/>
          <w:sz w:val="22"/>
          <w:szCs w:val="22"/>
          <w:lang w:bidi="pt-BR"/>
        </w:rPr>
      </w:r>
      <w:r w:rsidR="009A2956"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7.1 acima</w:t>
      </w:r>
      <w:r w:rsidR="009A2956"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 inciso “(</w:t>
      </w:r>
      <w:proofErr w:type="spellStart"/>
      <w:r w:rsidRPr="00D31FFA">
        <w:rPr>
          <w:rFonts w:ascii="Tahoma" w:eastAsia="Verdana" w:hAnsi="Tahoma" w:cs="Tahoma"/>
          <w:sz w:val="22"/>
          <w:szCs w:val="22"/>
          <w:lang w:bidi="pt-BR"/>
        </w:rPr>
        <w:t>xi</w:t>
      </w:r>
      <w:r w:rsidR="00632C33" w:rsidRPr="00D31FFA">
        <w:rPr>
          <w:rFonts w:ascii="Tahoma" w:eastAsia="Verdana" w:hAnsi="Tahoma" w:cs="Tahoma"/>
          <w:sz w:val="22"/>
          <w:szCs w:val="22"/>
          <w:lang w:bidi="pt-BR"/>
        </w:rPr>
        <w:t>v</w:t>
      </w:r>
      <w:proofErr w:type="spellEnd"/>
      <w:r w:rsidRPr="00D31FFA">
        <w:rPr>
          <w:rFonts w:ascii="Tahoma" w:eastAsia="Verdana" w:hAnsi="Tahoma" w:cs="Tahoma"/>
          <w:sz w:val="22"/>
          <w:szCs w:val="22"/>
          <w:lang w:bidi="pt-BR"/>
        </w:rPr>
        <w:t>)”,</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acima;</w:t>
      </w:r>
      <w:r w:rsidR="0029561F" w:rsidRPr="00D31FFA">
        <w:rPr>
          <w:rFonts w:ascii="Tahoma" w:eastAsia="Verdana" w:hAnsi="Tahoma" w:cs="Tahoma"/>
          <w:sz w:val="22"/>
          <w:szCs w:val="22"/>
          <w:lang w:bidi="pt-BR"/>
        </w:rPr>
        <w:t xml:space="preserve"> </w:t>
      </w:r>
    </w:p>
    <w:p w14:paraId="2223D907" w14:textId="77777777" w:rsidR="002E7D1B" w:rsidRPr="00D31FFA" w:rsidRDefault="002E7D1B" w:rsidP="002055D8">
      <w:pPr>
        <w:numPr>
          <w:ilvl w:val="0"/>
          <w:numId w:val="7"/>
        </w:numPr>
        <w:autoSpaceDE w:val="0"/>
        <w:autoSpaceDN w:val="0"/>
        <w:spacing w:after="240" w:line="320" w:lineRule="atLeast"/>
        <w:ind w:left="1134" w:right="176" w:hanging="1134"/>
        <w:rPr>
          <w:rFonts w:ascii="Tahoma" w:eastAsia="Verdana" w:hAnsi="Tahoma" w:cs="Tahoma"/>
          <w:sz w:val="22"/>
          <w:szCs w:val="22"/>
          <w:lang w:bidi="pt-BR"/>
        </w:rPr>
      </w:pPr>
      <w:r w:rsidRPr="00D31FFA">
        <w:rPr>
          <w:rFonts w:ascii="Tahoma" w:eastAsia="Verdana" w:hAnsi="Tahoma" w:cs="Tahoma"/>
          <w:sz w:val="22"/>
          <w:szCs w:val="22"/>
          <w:lang w:bidi="pt-BR"/>
        </w:rPr>
        <w:t>a sua situação econômica, financeira e patrimonial, na data em que esta declaração é feita, não sofreu qualquer alteração significativa que possa afetar de maneira adversa sua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solvência;</w:t>
      </w:r>
    </w:p>
    <w:p w14:paraId="5449B41D" w14:textId="745F6F0C"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tem plena ciência e concorda integralmente com a forma de divulgação</w:t>
      </w:r>
      <w:r w:rsidR="003012C9" w:rsidRPr="00D31FFA">
        <w:rPr>
          <w:rFonts w:ascii="Tahoma" w:eastAsia="Verdana" w:hAnsi="Tahoma" w:cs="Tahoma"/>
          <w:sz w:val="22"/>
          <w:szCs w:val="22"/>
          <w:lang w:bidi="pt-BR"/>
        </w:rPr>
        <w:t>,</w:t>
      </w:r>
      <w:r w:rsidRPr="00D31FFA">
        <w:rPr>
          <w:rFonts w:ascii="Tahoma" w:eastAsia="Verdana" w:hAnsi="Tahoma" w:cs="Tahoma"/>
          <w:sz w:val="22"/>
          <w:szCs w:val="22"/>
          <w:lang w:bidi="pt-BR"/>
        </w:rPr>
        <w:t xml:space="preserve"> apuração </w:t>
      </w:r>
      <w:r w:rsidR="003012C9" w:rsidRPr="00D31FFA">
        <w:rPr>
          <w:rFonts w:ascii="Tahoma" w:eastAsia="Verdana" w:hAnsi="Tahoma" w:cs="Tahoma"/>
          <w:sz w:val="22"/>
          <w:szCs w:val="22"/>
          <w:lang w:bidi="pt-BR"/>
        </w:rPr>
        <w:t>e</w:t>
      </w:r>
      <w:r w:rsidRPr="00D31FFA">
        <w:rPr>
          <w:rFonts w:ascii="Tahoma" w:eastAsia="Verdana" w:hAnsi="Tahoma" w:cs="Tahoma"/>
          <w:sz w:val="22"/>
          <w:szCs w:val="22"/>
          <w:lang w:bidi="pt-BR"/>
        </w:rPr>
        <w:t xml:space="preserve"> forma de cálculo </w:t>
      </w:r>
      <w:r w:rsidR="00F60EC1" w:rsidRPr="00D31FFA">
        <w:rPr>
          <w:rFonts w:ascii="Tahoma" w:eastAsia="Verdana" w:hAnsi="Tahoma" w:cs="Tahoma"/>
          <w:sz w:val="22"/>
          <w:szCs w:val="22"/>
          <w:lang w:bidi="pt-BR"/>
        </w:rPr>
        <w:t xml:space="preserve">do IPCA </w:t>
      </w:r>
      <w:r w:rsidRPr="00D31FFA">
        <w:rPr>
          <w:rFonts w:ascii="Tahoma" w:eastAsia="Verdana" w:hAnsi="Tahoma" w:cs="Tahoma"/>
          <w:sz w:val="22"/>
          <w:szCs w:val="22"/>
          <w:lang w:bidi="pt-BR"/>
        </w:rPr>
        <w:t>da Remuneração das Debêntures</w:t>
      </w:r>
      <w:r w:rsidR="003012C9" w:rsidRPr="00D31FFA">
        <w:rPr>
          <w:rFonts w:ascii="Tahoma" w:eastAsia="Verdana" w:hAnsi="Tahoma" w:cs="Tahoma"/>
          <w:sz w:val="22"/>
          <w:szCs w:val="22"/>
          <w:lang w:bidi="pt-BR"/>
        </w:rPr>
        <w:t>, a qual</w:t>
      </w:r>
      <w:r w:rsidRPr="00D31FFA">
        <w:rPr>
          <w:rFonts w:ascii="Tahoma" w:eastAsia="Verdana" w:hAnsi="Tahoma" w:cs="Tahoma"/>
          <w:sz w:val="22"/>
          <w:szCs w:val="22"/>
          <w:lang w:bidi="pt-BR"/>
        </w:rPr>
        <w:t xml:space="preserve"> foi determinada por sua livre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vontade;</w:t>
      </w:r>
    </w:p>
    <w:p w14:paraId="2A8F9CD2" w14:textId="77777777" w:rsidR="002E7D1B" w:rsidRPr="00D31FFA"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D31FFA">
        <w:rPr>
          <w:rFonts w:ascii="Tahoma" w:eastAsia="Verdana" w:hAnsi="Tahoma" w:cs="Tahoma"/>
          <w:sz w:val="22"/>
          <w:szCs w:val="22"/>
          <w:lang w:bidi="pt-BR"/>
        </w:rPr>
        <w:t>procede com todas as diligências exigidas para sua atividade e tem todas as autorizações, dispensas ou protocolos, inclusive ambientais, exigidas pelas autoridades federais, estaduais e municipais necessárias para exercício de suas atividades, estando todas elas válidas, bem como declara e garante que solicitará e manterá válidas todas e quaisquer autorizações, dispensas e providenciará os protocolos</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trata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esse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item</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(xii),</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quais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venham</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futuramente</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necessárias e exigidas pelas autoridades federais, estaduais e municipais para exercício regular de suas atividades;</w:t>
      </w:r>
    </w:p>
    <w:p w14:paraId="627FE76C" w14:textId="77777777" w:rsidR="002E7D1B" w:rsidRPr="00D31FFA" w:rsidRDefault="002E7D1B" w:rsidP="002055D8">
      <w:pPr>
        <w:numPr>
          <w:ilvl w:val="0"/>
          <w:numId w:val="7"/>
        </w:numPr>
        <w:autoSpaceDE w:val="0"/>
        <w:autoSpaceDN w:val="0"/>
        <w:spacing w:after="240" w:line="320" w:lineRule="atLeast"/>
        <w:ind w:left="1134" w:right="167" w:hanging="1134"/>
        <w:rPr>
          <w:rFonts w:ascii="Tahoma" w:eastAsia="Verdana" w:hAnsi="Tahoma" w:cs="Tahoma"/>
          <w:sz w:val="22"/>
          <w:szCs w:val="22"/>
          <w:lang w:bidi="pt-BR"/>
        </w:rPr>
      </w:pPr>
      <w:r w:rsidRPr="00D31FFA">
        <w:rPr>
          <w:rFonts w:ascii="Tahoma" w:eastAsia="Verdana" w:hAnsi="Tahoma" w:cs="Tahoma"/>
          <w:sz w:val="22"/>
          <w:szCs w:val="22"/>
          <w:lang w:bidi="pt-BR"/>
        </w:rPr>
        <w:t xml:space="preserve">as demonstrações financeiras da Emissora relativas aos exercícios sociais encerrados em 31 de dezembro de </w:t>
      </w:r>
      <w:r w:rsidR="009A2956" w:rsidRPr="00D31FFA">
        <w:rPr>
          <w:rFonts w:ascii="Tahoma" w:eastAsia="Verdana" w:hAnsi="Tahoma" w:cs="Tahoma"/>
          <w:sz w:val="22"/>
          <w:szCs w:val="22"/>
          <w:lang w:bidi="pt-BR"/>
        </w:rPr>
        <w:t>2021</w:t>
      </w:r>
      <w:r w:rsidRPr="00D31FFA">
        <w:rPr>
          <w:rFonts w:ascii="Tahoma" w:eastAsia="Verdana" w:hAnsi="Tahoma" w:cs="Tahoma"/>
          <w:sz w:val="22"/>
          <w:szCs w:val="22"/>
          <w:lang w:bidi="pt-BR"/>
        </w:rPr>
        <w:t xml:space="preserve">, </w:t>
      </w:r>
      <w:r w:rsidR="009A2956" w:rsidRPr="00D31FFA">
        <w:rPr>
          <w:rFonts w:ascii="Tahoma" w:eastAsia="Verdana" w:hAnsi="Tahoma" w:cs="Tahoma"/>
          <w:sz w:val="22"/>
          <w:szCs w:val="22"/>
          <w:lang w:bidi="pt-BR"/>
        </w:rPr>
        <w:t xml:space="preserve">2020 </w:t>
      </w:r>
      <w:r w:rsidRPr="00D31FFA">
        <w:rPr>
          <w:rFonts w:ascii="Tahoma" w:eastAsia="Verdana" w:hAnsi="Tahoma" w:cs="Tahoma"/>
          <w:sz w:val="22"/>
          <w:szCs w:val="22"/>
          <w:lang w:bidi="pt-BR"/>
        </w:rPr>
        <w:t xml:space="preserve">e </w:t>
      </w:r>
      <w:r w:rsidR="009A2956" w:rsidRPr="00D31FFA">
        <w:rPr>
          <w:rFonts w:ascii="Tahoma" w:eastAsia="Verdana" w:hAnsi="Tahoma" w:cs="Tahoma"/>
          <w:sz w:val="22"/>
          <w:szCs w:val="22"/>
          <w:lang w:bidi="pt-BR"/>
        </w:rPr>
        <w:t>2019</w:t>
      </w:r>
      <w:r w:rsidRPr="00D31FFA">
        <w:rPr>
          <w:rFonts w:ascii="Tahoma" w:eastAsia="Verdana" w:hAnsi="Tahoma" w:cs="Tahoma"/>
          <w:sz w:val="22"/>
          <w:szCs w:val="22"/>
          <w:lang w:bidi="pt-BR"/>
        </w:rPr>
        <w:t>, representam corretamente a posição patrimonial e financeira da Emissora naquelas datas e foram devidamente elaboradas 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conformidade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com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princípios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fundamentais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contabilidade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do</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Brasil</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refletem corretamente os ativos, passivos e contingências da Emissora, sendo que, desde as últimas demonstrações financeiras disponíveis e os fatos relevantes divulgados, não houve</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alteração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significativa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sua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condição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financeira</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nem</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aumento</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substancial</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do endividamento;</w:t>
      </w:r>
    </w:p>
    <w:p w14:paraId="5FDE10D8"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 xml:space="preserve">exceto pelo disposto nas Demonstrações Financeiras e no Formulário de Referência da Emissora que indicam, inclusive, a existência de investigações independentes contratadas pelo Conselho de Administração da Emissora, que permanece no firme propósito de colaborar com as autoridades para elucidação </w:t>
      </w:r>
      <w:r w:rsidRPr="00D31FFA">
        <w:rPr>
          <w:rFonts w:ascii="Tahoma" w:eastAsia="Verdana" w:hAnsi="Tahoma" w:cs="Tahoma"/>
          <w:sz w:val="22"/>
          <w:szCs w:val="22"/>
          <w:lang w:bidi="pt-BR"/>
        </w:rPr>
        <w:lastRenderedPageBreak/>
        <w:t>de fatos pretéritos e adoção de medidas que eventualmente se façam necessárias, no melhor conhecimento da Emissora (i) não há qualquer ação judicial, processo administrativo ou arbitral, inquérito ou outro tipo de investigação governamental que possa, individualmente, vir a afetar de forma adversa a capacidade da Emissora de cumprir com suas obrigações previstas nesta</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e (ii) não está sujeita a quaisquer outras investigações, inquéritos ou procedimentos administrativos ou judiciais relacionados a práticas contrárias às Leis Anticorrupção;</w:t>
      </w:r>
    </w:p>
    <w:p w14:paraId="65391CE9"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as informações e declarações contidas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são verdadeiras, consistentes, corretas e suficientes;</w:t>
      </w:r>
    </w:p>
    <w:p w14:paraId="5B170CCE"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cumprirá todas as obrigações assumidas no âmbito da Emissão, nos termos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incluindo, mas não se limitando à obrigação de destinar os recursos obtidos com a Emissão aos fins previstos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1E5325D6"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não omitiu qualquer fato, de qualquer natureza, que seja de seu conhecimento e que possa resultar em alteração substancial na situação econômico-financeira ou jurídica da Emissora em prejuízo dos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Debenturistas ou que possa afetar de forma adversa a capacidade da Emissora de cumprir com suas obrigações previstas nesta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w:t>
      </w:r>
    </w:p>
    <w:p w14:paraId="76DF44E7"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responsabiliza-se, única e exclusivamente, pela destinação dos recursos financeiros obtidas com a Emissão;</w:t>
      </w:r>
    </w:p>
    <w:p w14:paraId="6E633AAA"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 xml:space="preserve">esta Escritura </w:t>
      </w:r>
      <w:r w:rsidR="00F65A94" w:rsidRPr="00D31FFA">
        <w:rPr>
          <w:rFonts w:ascii="Tahoma" w:eastAsia="Verdana" w:hAnsi="Tahoma" w:cs="Tahoma"/>
          <w:sz w:val="22"/>
          <w:szCs w:val="22"/>
          <w:lang w:bidi="pt-BR"/>
        </w:rPr>
        <w:t xml:space="preserve">de Emissão </w:t>
      </w:r>
      <w:r w:rsidRPr="00D31FFA">
        <w:rPr>
          <w:rFonts w:ascii="Tahoma" w:eastAsia="Verdana" w:hAnsi="Tahoma" w:cs="Tahoma"/>
          <w:sz w:val="22"/>
          <w:szCs w:val="22"/>
          <w:lang w:bidi="pt-BR"/>
        </w:rPr>
        <w:t>e as obrigações aqui previstas constituem obrigações lícitas, válidas, vinculantes e eficazes da Emissora, exequíveis de acordo com os seus termos e condições;</w:t>
      </w:r>
    </w:p>
    <w:p w14:paraId="6FCE898F" w14:textId="0BEBBF12"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até a presente data, preparou e entregou todas as declarações de tributos, relatórios e outras informações que, de seu conhecimento devem ser apresentadas, ou recebeu dilação dos prazos para apresentação destas declarações,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 e para os quais tenham sido obtidos os efeitos suspensivos, conforme o caso;</w:t>
      </w:r>
    </w:p>
    <w:p w14:paraId="61803240"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lastRenderedPageBreak/>
        <w:t>desde as demonstrações financeiras do último exercício da Emissora não houve aumento substancial do índice de endividamento, redução substancial do capital de giro ou qualquer outra alteração adversa relevante para a Emissora;</w:t>
      </w:r>
    </w:p>
    <w:p w14:paraId="0E14B278" w14:textId="7E0595F2"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(a) os seus trabalhadores estão devidamente registrados nos termos da legislação em vigor, se e conforme aplicáveis; (b) cumpre as obrigações decorrentes da legislação trabalhista relativas a saúde e segurança ocupacional e previdenciária em vigor, se e conforme aplicáveis, exceto por aquelas, de boa-fé, discutidas judicial ou administrativamente e que não afetam a operação da Emissora e não possam causar um efeito adverso relevante; (c) cumpre a legislação aplicável à proteção do meio ambiente, bem como à saúde e segurança públicas, se e conforme aplicáveis, exceto por aqueles registro em processo de renovação ou cuja obtenção esteja sendo, de boa-fé, discutida judicial ou administrativamente e que não afetam a operação da Emissora e não possam causar um efeito adverso relevante; (d) possui todos os registros necessários, em conformidade com a legislação civil e ambiental aplicável, exceto por aqueles em processo de renovação ou cuja obtenção esteja sendo, de boa-fé, discutida judicial ou administrativamente e que não afetam a operação da Emissora e não possam causar um efeito adverso relevante;</w:t>
      </w:r>
    </w:p>
    <w:p w14:paraId="4B0F6AAD" w14:textId="77777777" w:rsidR="002E7D1B" w:rsidRPr="00D31FFA" w:rsidRDefault="002E7D1B" w:rsidP="002055D8">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não utilizam, direta ou indiretamente, trabalho em condições análogas às de escravo ou trabalho infantil e não incentiva, de qualquer forma, a prostituição; e</w:t>
      </w:r>
    </w:p>
    <w:p w14:paraId="297C5AD2" w14:textId="577B9C74" w:rsidR="002E7D1B" w:rsidRPr="00D31FFA" w:rsidRDefault="002E7D1B" w:rsidP="00F60EC1">
      <w:pPr>
        <w:numPr>
          <w:ilvl w:val="0"/>
          <w:numId w:val="7"/>
        </w:numPr>
        <w:autoSpaceDE w:val="0"/>
        <w:autoSpaceDN w:val="0"/>
        <w:spacing w:after="240" w:line="320" w:lineRule="atLeast"/>
        <w:ind w:left="1134" w:right="169" w:hanging="1134"/>
        <w:rPr>
          <w:rFonts w:ascii="Tahoma" w:eastAsia="Verdana" w:hAnsi="Tahoma" w:cs="Tahoma"/>
          <w:sz w:val="22"/>
          <w:szCs w:val="22"/>
          <w:lang w:bidi="pt-BR"/>
        </w:rPr>
      </w:pPr>
      <w:r w:rsidRPr="00D31FFA">
        <w:rPr>
          <w:rFonts w:ascii="Tahoma" w:eastAsia="Verdana" w:hAnsi="Tahoma" w:cs="Tahoma"/>
          <w:sz w:val="22"/>
          <w:szCs w:val="22"/>
          <w:lang w:bidi="pt-BR"/>
        </w:rPr>
        <w:t>cumprem todas as leis, regras, regulamentos e ordens aplicáveis à condução dos seus negócios, ressalvados os casos em que, de boa-fé, a Emissora esteja discutindo a aplicabilidade da lei, regra ou regulamento nas esferas administrativa ou judicial, e desde que neste caso possa dar continuidade a sua regular atividade.</w:t>
      </w:r>
    </w:p>
    <w:p w14:paraId="22B4FA51" w14:textId="0CF7CDC9"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Sem prejuízo do disposto na Cláusula</w:t>
      </w:r>
      <w:r w:rsidR="00C001ED" w:rsidRPr="00D31FFA">
        <w:rPr>
          <w:rFonts w:ascii="Tahoma" w:eastAsia="Verdana" w:hAnsi="Tahoma" w:cs="Tahoma"/>
          <w:sz w:val="22"/>
          <w:szCs w:val="22"/>
          <w:lang w:bidi="pt-BR"/>
        </w:rPr>
        <w:t> </w:t>
      </w:r>
      <w:r w:rsidR="00C001ED" w:rsidRPr="00D31FFA">
        <w:rPr>
          <w:rFonts w:ascii="Tahoma" w:eastAsia="Verdana" w:hAnsi="Tahoma" w:cs="Tahoma"/>
          <w:sz w:val="22"/>
          <w:szCs w:val="22"/>
          <w:lang w:bidi="pt-BR"/>
        </w:rPr>
        <w:fldChar w:fldCharType="begin"/>
      </w:r>
      <w:r w:rsidR="00C001ED" w:rsidRPr="00D31FFA">
        <w:rPr>
          <w:rFonts w:ascii="Tahoma" w:eastAsia="Verdana" w:hAnsi="Tahoma" w:cs="Tahoma"/>
          <w:sz w:val="22"/>
          <w:szCs w:val="22"/>
          <w:lang w:bidi="pt-BR"/>
        </w:rPr>
        <w:instrText xml:space="preserve"> REF _Ref99545732 \r \p \h </w:instrText>
      </w:r>
      <w:r w:rsidR="002D72E2" w:rsidRPr="00D31FFA">
        <w:rPr>
          <w:rFonts w:ascii="Tahoma" w:eastAsia="Verdana" w:hAnsi="Tahoma" w:cs="Tahoma"/>
          <w:sz w:val="22"/>
          <w:szCs w:val="22"/>
          <w:lang w:bidi="pt-BR"/>
        </w:rPr>
        <w:instrText xml:space="preserve"> \* MERGEFORMAT </w:instrText>
      </w:r>
      <w:r w:rsidR="00C001ED" w:rsidRPr="00D31FFA">
        <w:rPr>
          <w:rFonts w:ascii="Tahoma" w:eastAsia="Verdana" w:hAnsi="Tahoma" w:cs="Tahoma"/>
          <w:sz w:val="22"/>
          <w:szCs w:val="22"/>
          <w:lang w:bidi="pt-BR"/>
        </w:rPr>
      </w:r>
      <w:r w:rsidR="00C001ED"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10.1 acima</w:t>
      </w:r>
      <w:r w:rsidR="00C001ED" w:rsidRPr="00D31FFA">
        <w:rPr>
          <w:rFonts w:ascii="Tahoma" w:eastAsia="Verdana" w:hAnsi="Tahoma" w:cs="Tahoma"/>
          <w:sz w:val="22"/>
          <w:szCs w:val="22"/>
          <w:lang w:bidi="pt-BR"/>
        </w:rPr>
        <w:fldChar w:fldCharType="end"/>
      </w:r>
      <w:r w:rsidRPr="00D31FFA">
        <w:rPr>
          <w:rFonts w:ascii="Tahoma" w:eastAsia="Verdana" w:hAnsi="Tahoma" w:cs="Tahoma"/>
          <w:sz w:val="22"/>
          <w:szCs w:val="22"/>
          <w:lang w:bidi="pt-BR"/>
        </w:rPr>
        <w:t xml:space="preserve">, a Emissora se obriga a notificar, até o final do prazo de vigência das Debêntures, em até 2 (dois) Dias Úteis contados da data em que tomar conhecimento, o Agente Fiduciário e os Debenturistas caso qualquer das declarações prestadas nos termos da Cláusula </w:t>
      </w:r>
      <w:r w:rsidR="00C001ED" w:rsidRPr="00D31FFA">
        <w:rPr>
          <w:rFonts w:ascii="Tahoma" w:eastAsia="Verdana" w:hAnsi="Tahoma" w:cs="Tahoma"/>
          <w:sz w:val="22"/>
          <w:szCs w:val="22"/>
          <w:lang w:bidi="pt-BR"/>
        </w:rPr>
        <w:fldChar w:fldCharType="begin"/>
      </w:r>
      <w:r w:rsidR="00C001ED" w:rsidRPr="00D31FFA">
        <w:rPr>
          <w:rFonts w:ascii="Tahoma" w:eastAsia="Verdana" w:hAnsi="Tahoma" w:cs="Tahoma"/>
          <w:sz w:val="22"/>
          <w:szCs w:val="22"/>
          <w:lang w:bidi="pt-BR"/>
        </w:rPr>
        <w:instrText xml:space="preserve"> REF _Ref99545732 \r \p \h </w:instrText>
      </w:r>
      <w:r w:rsidR="002D72E2" w:rsidRPr="00D31FFA">
        <w:rPr>
          <w:rFonts w:ascii="Tahoma" w:eastAsia="Verdana" w:hAnsi="Tahoma" w:cs="Tahoma"/>
          <w:sz w:val="22"/>
          <w:szCs w:val="22"/>
          <w:lang w:bidi="pt-BR"/>
        </w:rPr>
        <w:instrText xml:space="preserve"> \* MERGEFORMAT </w:instrText>
      </w:r>
      <w:r w:rsidR="00C001ED" w:rsidRPr="00D31FFA">
        <w:rPr>
          <w:rFonts w:ascii="Tahoma" w:eastAsia="Verdana" w:hAnsi="Tahoma" w:cs="Tahoma"/>
          <w:sz w:val="22"/>
          <w:szCs w:val="22"/>
          <w:lang w:bidi="pt-BR"/>
        </w:rPr>
      </w:r>
      <w:r w:rsidR="00C001ED" w:rsidRPr="00D31FFA">
        <w:rPr>
          <w:rFonts w:ascii="Tahoma" w:eastAsia="Verdana" w:hAnsi="Tahoma" w:cs="Tahoma"/>
          <w:sz w:val="22"/>
          <w:szCs w:val="22"/>
          <w:lang w:bidi="pt-BR"/>
        </w:rPr>
        <w:fldChar w:fldCharType="separate"/>
      </w:r>
      <w:r w:rsidR="00F013EB" w:rsidRPr="00D31FFA">
        <w:rPr>
          <w:rFonts w:ascii="Tahoma" w:eastAsia="Verdana" w:hAnsi="Tahoma" w:cs="Tahoma"/>
          <w:sz w:val="22"/>
          <w:szCs w:val="22"/>
          <w:lang w:bidi="pt-BR"/>
        </w:rPr>
        <w:t>10.1 acima</w:t>
      </w:r>
      <w:r w:rsidR="00C001ED" w:rsidRPr="00D31FFA">
        <w:rPr>
          <w:rFonts w:ascii="Tahoma" w:eastAsia="Verdana" w:hAnsi="Tahoma" w:cs="Tahoma"/>
          <w:sz w:val="22"/>
          <w:szCs w:val="22"/>
          <w:lang w:bidi="pt-BR"/>
        </w:rPr>
        <w:fldChar w:fldCharType="end"/>
      </w:r>
      <w:r w:rsidR="00C001ED"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torne-se, total ou parcialmente, inverídica, incompleta, incorreta, inválida ou irregular, considerando a data em que foram prestadas.</w:t>
      </w:r>
    </w:p>
    <w:p w14:paraId="13F3A89B"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lastRenderedPageBreak/>
        <w:t>DAS DISPOSIÇÕES</w:t>
      </w:r>
      <w:r w:rsidRPr="00D31FFA">
        <w:rPr>
          <w:rFonts w:ascii="Tahoma" w:eastAsia="Verdana" w:hAnsi="Tahoma" w:cs="Tahoma"/>
          <w:b/>
          <w:bCs/>
          <w:spacing w:val="1"/>
          <w:sz w:val="22"/>
          <w:szCs w:val="22"/>
          <w:lang w:bidi="pt-BR"/>
        </w:rPr>
        <w:t xml:space="preserve"> </w:t>
      </w:r>
      <w:r w:rsidRPr="00D31FFA">
        <w:rPr>
          <w:rFonts w:ascii="Tahoma" w:eastAsia="Verdana" w:hAnsi="Tahoma" w:cs="Tahoma"/>
          <w:b/>
          <w:bCs/>
          <w:sz w:val="22"/>
          <w:szCs w:val="22"/>
          <w:lang w:bidi="pt-BR"/>
        </w:rPr>
        <w:t>GERAIS</w:t>
      </w:r>
    </w:p>
    <w:p w14:paraId="0597F81C"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As comunicações a serem enviadas por qualquer das Partes nos termos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deverão ser encaminhadas para os seguintes</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endereços:</w:t>
      </w:r>
    </w:p>
    <w:p w14:paraId="32160DAF" w14:textId="58C923B1" w:rsidR="002E7D1B" w:rsidRPr="00D31FFA" w:rsidRDefault="002E7D1B" w:rsidP="001A507D">
      <w:pPr>
        <w:pStyle w:val="PargrafodaLista"/>
        <w:numPr>
          <w:ilvl w:val="0"/>
          <w:numId w:val="34"/>
        </w:numPr>
        <w:autoSpaceDE w:val="0"/>
        <w:autoSpaceDN w:val="0"/>
        <w:spacing w:after="240" w:line="320" w:lineRule="atLeast"/>
        <w:ind w:left="709" w:hanging="709"/>
        <w:jc w:val="left"/>
        <w:rPr>
          <w:rFonts w:ascii="Tahoma" w:eastAsia="Verdana" w:hAnsi="Tahoma" w:cs="Tahoma"/>
          <w:sz w:val="22"/>
          <w:szCs w:val="22"/>
          <w:lang w:bidi="pt-BR"/>
        </w:rPr>
      </w:pPr>
      <w:r w:rsidRPr="00D31FFA">
        <w:rPr>
          <w:rFonts w:ascii="Tahoma" w:eastAsia="Verdana" w:hAnsi="Tahoma" w:cs="Tahoma"/>
          <w:sz w:val="22"/>
          <w:szCs w:val="22"/>
          <w:lang w:bidi="pt-BR"/>
        </w:rPr>
        <w:t>Para 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Emissora:</w:t>
      </w:r>
    </w:p>
    <w:p w14:paraId="1317BF4E" w14:textId="199E5863" w:rsidR="000B2920" w:rsidRPr="00D31FFA" w:rsidRDefault="002E7D1B" w:rsidP="001A507D">
      <w:pPr>
        <w:autoSpaceDE w:val="0"/>
        <w:autoSpaceDN w:val="0"/>
        <w:spacing w:after="240" w:line="320" w:lineRule="atLeast"/>
        <w:ind w:left="709" w:right="582"/>
        <w:jc w:val="left"/>
        <w:rPr>
          <w:rFonts w:ascii="Tahoma" w:eastAsia="Verdana" w:hAnsi="Tahoma" w:cs="Tahoma"/>
          <w:sz w:val="22"/>
          <w:szCs w:val="22"/>
          <w:lang w:bidi="pt-BR"/>
        </w:rPr>
      </w:pPr>
      <w:r w:rsidRPr="00D31FFA">
        <w:rPr>
          <w:rFonts w:ascii="Tahoma" w:eastAsia="Verdana" w:hAnsi="Tahoma" w:cs="Tahoma"/>
          <w:b/>
          <w:sz w:val="22"/>
          <w:szCs w:val="22"/>
          <w:lang w:bidi="pt-BR"/>
        </w:rPr>
        <w:t>AEGEA SANEAMENTO E PARTICIPAÇÕES S.A.</w:t>
      </w:r>
      <w:r w:rsidR="007B4C58" w:rsidRPr="00D31FFA">
        <w:rPr>
          <w:rFonts w:ascii="Tahoma" w:eastAsia="Verdana" w:hAnsi="Tahoma" w:cs="Tahoma"/>
          <w:b/>
          <w:sz w:val="22"/>
          <w:szCs w:val="22"/>
          <w:lang w:bidi="pt-BR"/>
        </w:rPr>
        <w:br/>
      </w:r>
      <w:r w:rsidRPr="00D31FFA">
        <w:rPr>
          <w:rFonts w:ascii="Tahoma" w:eastAsia="Verdana" w:hAnsi="Tahoma" w:cs="Tahoma"/>
          <w:sz w:val="22"/>
          <w:szCs w:val="22"/>
          <w:lang w:bidi="pt-BR"/>
        </w:rPr>
        <w:t>Avenida Brigadeiro Faria Lima, nº 1663, 1º andar, Sala 1, Jardim Paulistano</w:t>
      </w:r>
      <w:r w:rsidR="007B4C58" w:rsidRPr="00D31FFA">
        <w:rPr>
          <w:rFonts w:ascii="Tahoma" w:eastAsia="Verdana" w:hAnsi="Tahoma" w:cs="Tahoma"/>
          <w:sz w:val="22"/>
          <w:szCs w:val="22"/>
          <w:lang w:bidi="pt-BR"/>
        </w:rPr>
        <w:br/>
      </w:r>
      <w:r w:rsidRPr="00D31FFA">
        <w:rPr>
          <w:rFonts w:ascii="Tahoma" w:eastAsia="Verdana" w:hAnsi="Tahoma" w:cs="Tahoma"/>
          <w:sz w:val="22"/>
          <w:szCs w:val="22"/>
          <w:lang w:bidi="pt-BR"/>
        </w:rPr>
        <w:t xml:space="preserve">CEP 01452-001, São Paulo </w:t>
      </w:r>
      <w:r w:rsidR="007B4C58" w:rsidRPr="00D31FFA">
        <w:rPr>
          <w:rFonts w:ascii="Tahoma" w:eastAsia="Verdana" w:hAnsi="Tahoma" w:cs="Tahoma"/>
          <w:sz w:val="22"/>
          <w:szCs w:val="22"/>
          <w:lang w:bidi="pt-BR"/>
        </w:rPr>
        <w:t>–</w:t>
      </w:r>
      <w:r w:rsidRPr="00D31FFA">
        <w:rPr>
          <w:rFonts w:ascii="Tahoma" w:eastAsia="Verdana" w:hAnsi="Tahoma" w:cs="Tahoma"/>
          <w:sz w:val="22"/>
          <w:szCs w:val="22"/>
          <w:lang w:bidi="pt-BR"/>
        </w:rPr>
        <w:t xml:space="preserve"> SP</w:t>
      </w:r>
      <w:r w:rsidR="007B4C58" w:rsidRPr="00D31FFA">
        <w:rPr>
          <w:rFonts w:ascii="Tahoma" w:eastAsia="Verdana" w:hAnsi="Tahoma" w:cs="Tahoma"/>
          <w:sz w:val="22"/>
          <w:szCs w:val="22"/>
          <w:lang w:bidi="pt-BR"/>
        </w:rPr>
        <w:br/>
      </w:r>
      <w:r w:rsidRPr="00D31FFA">
        <w:rPr>
          <w:rFonts w:ascii="Tahoma" w:eastAsia="Verdana" w:hAnsi="Tahoma" w:cs="Tahoma"/>
          <w:sz w:val="22"/>
          <w:szCs w:val="22"/>
          <w:lang w:bidi="pt-BR"/>
        </w:rPr>
        <w:t>At.: Fabiana Ieno Judas e Danielle Agrizzi Vida</w:t>
      </w:r>
      <w:r w:rsidR="007B4C58" w:rsidRPr="00D31FFA">
        <w:rPr>
          <w:rFonts w:ascii="Tahoma" w:eastAsia="Verdana" w:hAnsi="Tahoma" w:cs="Tahoma"/>
          <w:sz w:val="22"/>
          <w:szCs w:val="22"/>
          <w:lang w:bidi="pt-BR"/>
        </w:rPr>
        <w:br/>
      </w:r>
      <w:r w:rsidRPr="00D31FFA">
        <w:rPr>
          <w:rFonts w:ascii="Tahoma" w:eastAsia="Verdana" w:hAnsi="Tahoma" w:cs="Tahoma"/>
          <w:sz w:val="22"/>
          <w:szCs w:val="22"/>
          <w:lang w:bidi="pt-BR"/>
        </w:rPr>
        <w:t>Telefone: (11) 3818-8150</w:t>
      </w:r>
      <w:r w:rsidR="007B4C58" w:rsidRPr="00D31FFA">
        <w:rPr>
          <w:rFonts w:ascii="Tahoma" w:eastAsia="Verdana" w:hAnsi="Tahoma" w:cs="Tahoma"/>
          <w:sz w:val="22"/>
          <w:szCs w:val="22"/>
          <w:lang w:bidi="pt-BR"/>
        </w:rPr>
        <w:br/>
      </w:r>
      <w:r w:rsidRPr="00D31FFA">
        <w:rPr>
          <w:rFonts w:ascii="Tahoma" w:eastAsia="Verdana" w:hAnsi="Tahoma" w:cs="Tahoma"/>
          <w:sz w:val="22"/>
          <w:szCs w:val="22"/>
          <w:lang w:bidi="pt-BR"/>
        </w:rPr>
        <w:t xml:space="preserve">e-mail: </w:t>
      </w:r>
      <w:hyperlink r:id="rId23" w:history="1">
        <w:r w:rsidRPr="00D31FFA">
          <w:rPr>
            <w:rFonts w:ascii="Tahoma" w:eastAsia="Verdana" w:hAnsi="Tahoma" w:cs="Tahoma"/>
            <w:sz w:val="22"/>
            <w:szCs w:val="22"/>
            <w:lang w:bidi="pt-BR"/>
          </w:rPr>
          <w:t>op.financeiras@aegea.com.br</w:t>
        </w:r>
      </w:hyperlink>
    </w:p>
    <w:p w14:paraId="1112C6D1" w14:textId="376B16B1" w:rsidR="002E7D1B" w:rsidRPr="00D31FFA" w:rsidRDefault="002E7D1B" w:rsidP="001A507D">
      <w:pPr>
        <w:pStyle w:val="PargrafodaLista"/>
        <w:numPr>
          <w:ilvl w:val="0"/>
          <w:numId w:val="34"/>
        </w:numPr>
        <w:autoSpaceDE w:val="0"/>
        <w:autoSpaceDN w:val="0"/>
        <w:spacing w:after="240" w:line="320" w:lineRule="atLeast"/>
        <w:ind w:left="709" w:hanging="709"/>
        <w:jc w:val="left"/>
        <w:rPr>
          <w:rFonts w:ascii="Tahoma" w:eastAsia="Verdana" w:hAnsi="Tahoma" w:cs="Tahoma"/>
          <w:sz w:val="22"/>
          <w:szCs w:val="22"/>
          <w:lang w:bidi="pt-BR"/>
        </w:rPr>
      </w:pPr>
      <w:r w:rsidRPr="00D31FFA">
        <w:rPr>
          <w:rFonts w:ascii="Tahoma" w:eastAsia="Verdana" w:hAnsi="Tahoma" w:cs="Tahoma"/>
          <w:sz w:val="22"/>
          <w:szCs w:val="22"/>
          <w:lang w:bidi="pt-BR"/>
        </w:rPr>
        <w:t>Para o Agente Fiduciário:</w:t>
      </w:r>
    </w:p>
    <w:p w14:paraId="1861EB3D" w14:textId="6AB18290" w:rsidR="002E7D1B" w:rsidRPr="00D31FFA" w:rsidRDefault="009F5E8C" w:rsidP="001A507D">
      <w:pPr>
        <w:pStyle w:val="PargrafodaLista"/>
        <w:shd w:val="clear" w:color="auto" w:fill="FFFFFF"/>
        <w:tabs>
          <w:tab w:val="left" w:pos="284"/>
          <w:tab w:val="left" w:pos="900"/>
          <w:tab w:val="left" w:pos="1800"/>
          <w:tab w:val="left" w:pos="2700"/>
          <w:tab w:val="left" w:pos="3600"/>
          <w:tab w:val="left" w:pos="4500"/>
          <w:tab w:val="left" w:pos="5400"/>
          <w:tab w:val="left" w:pos="6300"/>
          <w:tab w:val="left" w:pos="7200"/>
          <w:tab w:val="left" w:pos="8100"/>
          <w:tab w:val="left" w:pos="9000"/>
        </w:tabs>
        <w:spacing w:after="240" w:line="320" w:lineRule="atLeast"/>
        <w:ind w:left="709"/>
        <w:jc w:val="left"/>
        <w:rPr>
          <w:rFonts w:ascii="Tahoma" w:eastAsia="Verdana" w:hAnsi="Tahoma" w:cs="Tahoma"/>
          <w:sz w:val="22"/>
          <w:szCs w:val="22"/>
          <w:lang w:bidi="pt-BR"/>
        </w:rPr>
      </w:pPr>
      <w:r w:rsidRPr="00D31FFA">
        <w:rPr>
          <w:rFonts w:ascii="Tahoma" w:hAnsi="Tahoma" w:cs="Tahoma"/>
          <w:b/>
          <w:smallCaps/>
          <w:sz w:val="22"/>
          <w:szCs w:val="22"/>
        </w:rPr>
        <w:t>OLIVEIRA TRUST DISTRIBUIDORA DE TÍTULOS E VALORES MOBILIÁRIOS S.A.</w:t>
      </w:r>
      <w:r w:rsidR="00632C33" w:rsidRPr="00D31FFA">
        <w:rPr>
          <w:rFonts w:ascii="Tahoma" w:hAnsi="Tahoma" w:cs="Tahoma"/>
          <w:b/>
          <w:smallCaps/>
          <w:sz w:val="22"/>
          <w:szCs w:val="22"/>
        </w:rPr>
        <w:br/>
      </w:r>
      <w:r w:rsidRPr="00D31FFA">
        <w:rPr>
          <w:rFonts w:ascii="Tahoma" w:hAnsi="Tahoma" w:cs="Tahoma"/>
          <w:sz w:val="22"/>
          <w:szCs w:val="22"/>
        </w:rPr>
        <w:t>Avenida das Américas, n° 3.434, bloco 07, sala 201, CEP 22640-102</w:t>
      </w:r>
      <w:r w:rsidR="00632C33" w:rsidRPr="00D31FFA">
        <w:rPr>
          <w:rFonts w:ascii="Tahoma" w:hAnsi="Tahoma" w:cs="Tahoma"/>
          <w:sz w:val="22"/>
          <w:szCs w:val="22"/>
        </w:rPr>
        <w:br/>
      </w:r>
      <w:bookmarkStart w:id="91" w:name="_DV_M175"/>
      <w:bookmarkStart w:id="92" w:name="_DV_M176"/>
      <w:bookmarkStart w:id="93" w:name="_DV_M177"/>
      <w:bookmarkStart w:id="94" w:name="_DV_M178"/>
      <w:bookmarkStart w:id="95" w:name="_DV_M179"/>
      <w:bookmarkStart w:id="96" w:name="_DV_M180"/>
      <w:bookmarkEnd w:id="91"/>
      <w:bookmarkEnd w:id="92"/>
      <w:bookmarkEnd w:id="93"/>
      <w:bookmarkEnd w:id="94"/>
      <w:bookmarkEnd w:id="95"/>
      <w:bookmarkEnd w:id="96"/>
      <w:r w:rsidRPr="00D31FFA">
        <w:rPr>
          <w:rFonts w:ascii="Tahoma" w:eastAsia="Arial Unicode MS" w:hAnsi="Tahoma" w:cs="Tahoma"/>
          <w:w w:val="0"/>
          <w:sz w:val="22"/>
          <w:szCs w:val="22"/>
        </w:rPr>
        <w:t>At.: Antonio Amaro / Maria Carolina Abrantes</w:t>
      </w:r>
      <w:r w:rsidR="00632C33" w:rsidRPr="00D31FFA">
        <w:rPr>
          <w:rFonts w:ascii="Tahoma" w:eastAsia="Arial Unicode MS" w:hAnsi="Tahoma" w:cs="Tahoma"/>
          <w:w w:val="0"/>
          <w:sz w:val="22"/>
          <w:szCs w:val="22"/>
        </w:rPr>
        <w:br/>
      </w:r>
      <w:r w:rsidRPr="00D31FFA">
        <w:rPr>
          <w:rFonts w:ascii="Tahoma" w:eastAsia="Arial Unicode MS" w:hAnsi="Tahoma" w:cs="Tahoma"/>
          <w:w w:val="0"/>
          <w:sz w:val="22"/>
          <w:szCs w:val="22"/>
        </w:rPr>
        <w:t>Telefone: (21) 3514-0000</w:t>
      </w:r>
      <w:r w:rsidR="00632C33" w:rsidRPr="00D31FFA">
        <w:rPr>
          <w:rFonts w:ascii="Tahoma" w:eastAsia="Arial Unicode MS" w:hAnsi="Tahoma" w:cs="Tahoma"/>
          <w:w w:val="0"/>
          <w:sz w:val="22"/>
          <w:szCs w:val="22"/>
        </w:rPr>
        <w:br/>
      </w:r>
      <w:r w:rsidRPr="00D31FFA">
        <w:rPr>
          <w:rFonts w:ascii="Tahoma" w:eastAsia="Arial Unicode MS" w:hAnsi="Tahoma" w:cs="Tahoma"/>
          <w:sz w:val="22"/>
          <w:szCs w:val="22"/>
        </w:rPr>
        <w:t>Fax: (21) 3514-0099</w:t>
      </w:r>
      <w:r w:rsidR="00632C33" w:rsidRPr="00D31FFA">
        <w:rPr>
          <w:rFonts w:ascii="Tahoma" w:eastAsia="Arial Unicode MS" w:hAnsi="Tahoma" w:cs="Tahoma"/>
          <w:sz w:val="22"/>
          <w:szCs w:val="22"/>
        </w:rPr>
        <w:br/>
      </w:r>
      <w:r w:rsidRPr="00D31FFA">
        <w:rPr>
          <w:rFonts w:ascii="Tahoma" w:eastAsia="Arial Unicode MS" w:hAnsi="Tahoma" w:cs="Tahoma"/>
          <w:w w:val="0"/>
          <w:sz w:val="22"/>
          <w:szCs w:val="22"/>
        </w:rPr>
        <w:t xml:space="preserve">E-mail: </w:t>
      </w:r>
      <w:hyperlink r:id="rId24" w:history="1">
        <w:r w:rsidRPr="00D31FFA">
          <w:rPr>
            <w:rStyle w:val="Hyperlink"/>
            <w:rFonts w:ascii="Tahoma" w:eastAsia="Arial Unicode MS" w:hAnsi="Tahoma" w:cs="Tahoma"/>
            <w:color w:val="auto"/>
            <w:w w:val="0"/>
            <w:sz w:val="22"/>
            <w:szCs w:val="22"/>
            <w:u w:val="none"/>
          </w:rPr>
          <w:t>af.controles@oliveiratrust.com.br</w:t>
        </w:r>
      </w:hyperlink>
      <w:r w:rsidRPr="00D31FFA">
        <w:rPr>
          <w:rFonts w:ascii="Tahoma" w:eastAsia="Arial Unicode MS" w:hAnsi="Tahoma" w:cs="Tahoma"/>
          <w:w w:val="0"/>
          <w:sz w:val="22"/>
          <w:szCs w:val="22"/>
        </w:rPr>
        <w:t>/ af.assembleias@oliveiratrust.com.br</w:t>
      </w:r>
    </w:p>
    <w:p w14:paraId="7F8A362F" w14:textId="23CCA2E0" w:rsidR="002E7D1B" w:rsidRPr="00D31FFA" w:rsidRDefault="002E7D1B" w:rsidP="001A507D">
      <w:pPr>
        <w:pStyle w:val="PargrafodaLista"/>
        <w:numPr>
          <w:ilvl w:val="0"/>
          <w:numId w:val="34"/>
        </w:numPr>
        <w:autoSpaceDE w:val="0"/>
        <w:autoSpaceDN w:val="0"/>
        <w:spacing w:after="240" w:line="320" w:lineRule="atLeast"/>
        <w:ind w:left="709" w:hanging="709"/>
        <w:jc w:val="left"/>
        <w:rPr>
          <w:rFonts w:ascii="Tahoma" w:eastAsia="Verdana" w:hAnsi="Tahoma" w:cs="Tahoma"/>
          <w:sz w:val="22"/>
          <w:szCs w:val="22"/>
          <w:lang w:bidi="pt-BR"/>
        </w:rPr>
      </w:pPr>
      <w:r w:rsidRPr="00D31FFA">
        <w:rPr>
          <w:rFonts w:ascii="Tahoma" w:eastAsia="Verdana" w:hAnsi="Tahoma" w:cs="Tahoma"/>
          <w:sz w:val="22"/>
          <w:szCs w:val="22"/>
          <w:lang w:bidi="pt-BR"/>
        </w:rPr>
        <w:t>Para o Agente de Liquidação e Escriturador:</w:t>
      </w:r>
    </w:p>
    <w:p w14:paraId="744D9DA9" w14:textId="057F21E6" w:rsidR="002E7D1B" w:rsidRPr="00D31FFA" w:rsidRDefault="009F5E8C" w:rsidP="001A507D">
      <w:pPr>
        <w:pStyle w:val="Corpodetexto"/>
        <w:spacing w:after="240" w:line="320" w:lineRule="atLeast"/>
        <w:ind w:left="709" w:right="582"/>
        <w:rPr>
          <w:rFonts w:ascii="Tahoma" w:eastAsia="Verdana" w:hAnsi="Tahoma" w:cs="Tahoma"/>
          <w:sz w:val="22"/>
          <w:szCs w:val="22"/>
          <w:lang w:bidi="pt-BR"/>
        </w:rPr>
      </w:pPr>
      <w:r w:rsidRPr="00D31FFA">
        <w:rPr>
          <w:rFonts w:ascii="Tahoma" w:hAnsi="Tahoma" w:cs="Tahoma"/>
          <w:b/>
          <w:bCs/>
          <w:sz w:val="22"/>
          <w:szCs w:val="22"/>
        </w:rPr>
        <w:t xml:space="preserve">OLIVEIRA TRUST DISTRIBUIDORA DE TÍTULOS E VALORES MOBILIÁRIOS </w:t>
      </w:r>
      <w:r w:rsidRPr="00D31FFA">
        <w:rPr>
          <w:rFonts w:ascii="Tahoma" w:hAnsi="Tahoma" w:cs="Tahoma"/>
          <w:b/>
          <w:sz w:val="22"/>
          <w:szCs w:val="22"/>
        </w:rPr>
        <w:t>S.A.</w:t>
      </w:r>
      <w:r w:rsidR="00632C33" w:rsidRPr="00D31FFA">
        <w:rPr>
          <w:rFonts w:ascii="Tahoma" w:hAnsi="Tahoma" w:cs="Tahoma"/>
          <w:b/>
          <w:sz w:val="22"/>
          <w:szCs w:val="22"/>
        </w:rPr>
        <w:br/>
      </w:r>
      <w:r w:rsidRPr="00D31FFA">
        <w:rPr>
          <w:rFonts w:ascii="Tahoma" w:hAnsi="Tahoma" w:cs="Tahoma"/>
          <w:sz w:val="22"/>
          <w:szCs w:val="22"/>
        </w:rPr>
        <w:t>Avenida das Américas, nº 3.434, Bloco 7, 2º andar, Sala 201, Barra da Tijuca</w:t>
      </w:r>
      <w:r w:rsidR="00632C33" w:rsidRPr="00D31FFA">
        <w:rPr>
          <w:rFonts w:ascii="Tahoma" w:hAnsi="Tahoma" w:cs="Tahoma"/>
          <w:sz w:val="22"/>
          <w:szCs w:val="22"/>
        </w:rPr>
        <w:br/>
      </w:r>
      <w:r w:rsidRPr="00D31FFA">
        <w:rPr>
          <w:rFonts w:ascii="Tahoma" w:hAnsi="Tahoma" w:cs="Tahoma"/>
          <w:sz w:val="22"/>
          <w:szCs w:val="22"/>
        </w:rPr>
        <w:t xml:space="preserve">CEP 22640-102, Rio de Janeiro </w:t>
      </w:r>
      <w:r w:rsidR="00632C33" w:rsidRPr="00D31FFA">
        <w:rPr>
          <w:rFonts w:ascii="Tahoma" w:hAnsi="Tahoma" w:cs="Tahoma"/>
          <w:sz w:val="22"/>
          <w:szCs w:val="22"/>
        </w:rPr>
        <w:t>–</w:t>
      </w:r>
      <w:r w:rsidRPr="00D31FFA">
        <w:rPr>
          <w:rFonts w:ascii="Tahoma" w:hAnsi="Tahoma" w:cs="Tahoma"/>
          <w:sz w:val="22"/>
          <w:szCs w:val="22"/>
        </w:rPr>
        <w:t xml:space="preserve"> RJ</w:t>
      </w:r>
      <w:r w:rsidR="00632C33" w:rsidRPr="00D31FFA">
        <w:rPr>
          <w:rFonts w:ascii="Tahoma" w:hAnsi="Tahoma" w:cs="Tahoma"/>
          <w:sz w:val="22"/>
          <w:szCs w:val="22"/>
        </w:rPr>
        <w:br/>
      </w:r>
      <w:r w:rsidRPr="00D31FFA">
        <w:rPr>
          <w:rFonts w:ascii="Tahoma" w:hAnsi="Tahoma" w:cs="Tahoma"/>
          <w:sz w:val="22"/>
          <w:szCs w:val="22"/>
        </w:rPr>
        <w:t xml:space="preserve">At.: Rafael Morgado / João Bezerra </w:t>
      </w:r>
      <w:r w:rsidR="00632C33" w:rsidRPr="00D31FFA">
        <w:rPr>
          <w:rFonts w:ascii="Tahoma" w:hAnsi="Tahoma" w:cs="Tahoma"/>
          <w:sz w:val="22"/>
          <w:szCs w:val="22"/>
        </w:rPr>
        <w:br/>
      </w:r>
      <w:r w:rsidRPr="00D31FFA">
        <w:rPr>
          <w:rFonts w:ascii="Tahoma" w:hAnsi="Tahoma" w:cs="Tahoma"/>
          <w:sz w:val="22"/>
          <w:szCs w:val="22"/>
        </w:rPr>
        <w:t>Telefone: (21) 3514-0000</w:t>
      </w:r>
      <w:r w:rsidR="00632C33" w:rsidRPr="00D31FFA">
        <w:rPr>
          <w:rFonts w:ascii="Tahoma" w:hAnsi="Tahoma" w:cs="Tahoma"/>
          <w:sz w:val="22"/>
          <w:szCs w:val="22"/>
        </w:rPr>
        <w:br/>
      </w:r>
      <w:r w:rsidRPr="00D31FFA">
        <w:rPr>
          <w:rFonts w:ascii="Tahoma" w:hAnsi="Tahoma" w:cs="Tahoma"/>
          <w:sz w:val="22"/>
          <w:szCs w:val="22"/>
        </w:rPr>
        <w:t>e-mail: sqescrituracao@oliveiratrust.com.br</w:t>
      </w:r>
      <w:r w:rsidRPr="00D31FFA" w:rsidDel="009F5E8C">
        <w:rPr>
          <w:rFonts w:ascii="Tahoma" w:eastAsia="Verdana" w:hAnsi="Tahoma" w:cs="Tahoma"/>
          <w:b/>
          <w:bCs/>
          <w:sz w:val="22"/>
          <w:szCs w:val="22"/>
          <w:lang w:bidi="pt-BR"/>
        </w:rPr>
        <w:t xml:space="preserve"> </w:t>
      </w:r>
    </w:p>
    <w:p w14:paraId="60A64E82" w14:textId="77777777" w:rsidR="002E7D1B" w:rsidRPr="00D31FFA" w:rsidRDefault="002E7D1B" w:rsidP="001A507D">
      <w:pPr>
        <w:pStyle w:val="PargrafodaLista"/>
        <w:numPr>
          <w:ilvl w:val="0"/>
          <w:numId w:val="34"/>
        </w:numPr>
        <w:autoSpaceDE w:val="0"/>
        <w:autoSpaceDN w:val="0"/>
        <w:spacing w:after="240" w:line="320" w:lineRule="atLeast"/>
        <w:ind w:left="709" w:hanging="709"/>
        <w:jc w:val="left"/>
        <w:rPr>
          <w:rFonts w:ascii="Tahoma" w:eastAsia="Verdana" w:hAnsi="Tahoma" w:cs="Tahoma"/>
          <w:sz w:val="22"/>
          <w:szCs w:val="22"/>
          <w:lang w:bidi="pt-BR"/>
        </w:rPr>
      </w:pPr>
      <w:r w:rsidRPr="00D31FFA">
        <w:rPr>
          <w:rFonts w:ascii="Tahoma" w:eastAsia="Verdana" w:hAnsi="Tahoma" w:cs="Tahoma"/>
          <w:sz w:val="22"/>
          <w:szCs w:val="22"/>
          <w:lang w:bidi="pt-BR"/>
        </w:rPr>
        <w:t>Para a</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B3:</w:t>
      </w:r>
    </w:p>
    <w:p w14:paraId="671EC3A4" w14:textId="36EABBC9" w:rsidR="002E7D1B" w:rsidRPr="00D31FFA" w:rsidRDefault="002E7D1B" w:rsidP="001A507D">
      <w:pPr>
        <w:autoSpaceDE w:val="0"/>
        <w:autoSpaceDN w:val="0"/>
        <w:spacing w:after="240" w:line="320" w:lineRule="atLeast"/>
        <w:ind w:left="709"/>
        <w:jc w:val="left"/>
        <w:rPr>
          <w:rFonts w:ascii="Tahoma" w:eastAsia="Verdana" w:hAnsi="Tahoma" w:cs="Tahoma"/>
          <w:sz w:val="22"/>
          <w:szCs w:val="22"/>
          <w:lang w:bidi="pt-BR"/>
        </w:rPr>
      </w:pPr>
      <w:r w:rsidRPr="00D31FFA">
        <w:rPr>
          <w:rFonts w:ascii="Tahoma" w:eastAsia="Verdana" w:hAnsi="Tahoma" w:cs="Tahoma"/>
          <w:b/>
          <w:sz w:val="22"/>
          <w:szCs w:val="22"/>
          <w:lang w:bidi="pt-BR"/>
        </w:rPr>
        <w:t>B3 S.A. – BRASIL, BOLSA, BALCÃO – BALCÃO B3</w:t>
      </w:r>
      <w:r w:rsidR="007B4C58" w:rsidRPr="00D31FFA">
        <w:rPr>
          <w:rFonts w:ascii="Tahoma" w:eastAsia="Verdana" w:hAnsi="Tahoma" w:cs="Tahoma"/>
          <w:b/>
          <w:sz w:val="22"/>
          <w:szCs w:val="22"/>
          <w:lang w:bidi="pt-BR"/>
        </w:rPr>
        <w:br/>
      </w:r>
      <w:r w:rsidRPr="00D31FFA">
        <w:rPr>
          <w:rFonts w:ascii="Tahoma" w:eastAsia="Verdana" w:hAnsi="Tahoma" w:cs="Tahoma"/>
          <w:sz w:val="22"/>
          <w:szCs w:val="22"/>
          <w:lang w:bidi="pt-BR"/>
        </w:rPr>
        <w:t xml:space="preserve">Praça Antônio Prado, nº 48, 4º andar CEP 01010-901 - Centro, São Paulo </w:t>
      </w:r>
      <w:r w:rsidR="007B4C58" w:rsidRPr="00D31FFA">
        <w:rPr>
          <w:rFonts w:ascii="Tahoma" w:eastAsia="Verdana" w:hAnsi="Tahoma" w:cs="Tahoma"/>
          <w:sz w:val="22"/>
          <w:szCs w:val="22"/>
          <w:lang w:bidi="pt-BR"/>
        </w:rPr>
        <w:t>–</w:t>
      </w:r>
      <w:r w:rsidRPr="00D31FFA">
        <w:rPr>
          <w:rFonts w:ascii="Tahoma" w:eastAsia="Verdana" w:hAnsi="Tahoma" w:cs="Tahoma"/>
          <w:sz w:val="22"/>
          <w:szCs w:val="22"/>
          <w:lang w:bidi="pt-BR"/>
        </w:rPr>
        <w:t xml:space="preserve"> SP</w:t>
      </w:r>
      <w:r w:rsidR="007B4C58" w:rsidRPr="00D31FFA">
        <w:rPr>
          <w:rFonts w:ascii="Tahoma" w:eastAsia="Verdana" w:hAnsi="Tahoma" w:cs="Tahoma"/>
          <w:sz w:val="22"/>
          <w:szCs w:val="22"/>
          <w:lang w:bidi="pt-BR"/>
        </w:rPr>
        <w:br/>
      </w:r>
      <w:r w:rsidRPr="00D31FFA">
        <w:rPr>
          <w:rFonts w:ascii="Tahoma" w:eastAsia="Verdana" w:hAnsi="Tahoma" w:cs="Tahoma"/>
          <w:sz w:val="22"/>
          <w:szCs w:val="22"/>
          <w:lang w:bidi="pt-BR"/>
        </w:rPr>
        <w:t>Telefone: (11) 2565-5061</w:t>
      </w:r>
      <w:r w:rsidR="007B4C58" w:rsidRPr="00D31FFA">
        <w:rPr>
          <w:rFonts w:ascii="Tahoma" w:eastAsia="Verdana" w:hAnsi="Tahoma" w:cs="Tahoma"/>
          <w:sz w:val="22"/>
          <w:szCs w:val="22"/>
          <w:lang w:bidi="pt-BR"/>
        </w:rPr>
        <w:br/>
      </w:r>
      <w:r w:rsidRPr="00D31FFA">
        <w:rPr>
          <w:rFonts w:ascii="Tahoma" w:eastAsia="Verdana" w:hAnsi="Tahoma" w:cs="Tahoma"/>
          <w:sz w:val="22"/>
          <w:szCs w:val="22"/>
          <w:lang w:bidi="pt-BR"/>
        </w:rPr>
        <w:t xml:space="preserve">e-mail: </w:t>
      </w:r>
      <w:hyperlink r:id="rId25" w:history="1">
        <w:r w:rsidRPr="00D31FFA">
          <w:rPr>
            <w:rFonts w:ascii="Tahoma" w:eastAsia="Verdana" w:hAnsi="Tahoma" w:cs="Tahoma"/>
            <w:sz w:val="22"/>
            <w:szCs w:val="22"/>
            <w:lang w:bidi="pt-BR"/>
          </w:rPr>
          <w:t>valores.mobiliarios@b3.com.br</w:t>
        </w:r>
      </w:hyperlink>
      <w:r w:rsidRPr="00D31FFA">
        <w:rPr>
          <w:rFonts w:ascii="Tahoma" w:eastAsia="Verdana" w:hAnsi="Tahoma" w:cs="Tahoma"/>
          <w:sz w:val="22"/>
          <w:szCs w:val="22"/>
          <w:lang w:bidi="pt-BR"/>
        </w:rPr>
        <w:t xml:space="preserve"> </w:t>
      </w:r>
    </w:p>
    <w:p w14:paraId="2244526E"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lastRenderedPageBreak/>
        <w:t>As comunicações serão consideradas entregues quando recebidas sob</w:t>
      </w:r>
      <w:r w:rsidRPr="00D31FFA">
        <w:rPr>
          <w:rFonts w:ascii="Tahoma" w:eastAsia="Verdana" w:hAnsi="Tahoma" w:cs="Tahoma"/>
          <w:spacing w:val="-51"/>
          <w:sz w:val="22"/>
          <w:szCs w:val="22"/>
          <w:lang w:bidi="pt-BR"/>
        </w:rPr>
        <w:t xml:space="preserve"> </w:t>
      </w:r>
      <w:r w:rsidRPr="00D31FFA">
        <w:rPr>
          <w:rFonts w:ascii="Tahoma" w:eastAsia="Verdana" w:hAnsi="Tahoma" w:cs="Tahoma"/>
          <w:sz w:val="22"/>
          <w:szCs w:val="22"/>
          <w:lang w:bidi="pt-BR"/>
        </w:rPr>
        <w:t>protocolo ou com “aviso de recebimento” expedido pelo correio ou ainda por telegrama enviado aos endereços</w:t>
      </w:r>
      <w:r w:rsidRPr="00D31FFA">
        <w:rPr>
          <w:rFonts w:ascii="Tahoma" w:eastAsia="Verdana" w:hAnsi="Tahoma" w:cs="Tahoma"/>
          <w:spacing w:val="-3"/>
          <w:sz w:val="22"/>
          <w:szCs w:val="22"/>
          <w:lang w:bidi="pt-BR"/>
        </w:rPr>
        <w:t xml:space="preserve"> </w:t>
      </w:r>
      <w:r w:rsidRPr="00D31FFA">
        <w:rPr>
          <w:rFonts w:ascii="Tahoma" w:eastAsia="Verdana" w:hAnsi="Tahoma" w:cs="Tahoma"/>
          <w:sz w:val="22"/>
          <w:szCs w:val="22"/>
          <w:lang w:bidi="pt-BR"/>
        </w:rPr>
        <w:t>acima.</w:t>
      </w:r>
    </w:p>
    <w:p w14:paraId="321B165C"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As comunicações feitas por fax ou correio eletrônico serão consideradas recebidas na data de seu envio, desde que seu recebimento seja confirmado através de indicativo (recibo emitido pela máquina utilizada pelo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remetente).</w:t>
      </w:r>
    </w:p>
    <w:p w14:paraId="54359D70"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mudança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8"/>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dos</w:t>
      </w:r>
      <w:r w:rsidRPr="00D31FFA">
        <w:rPr>
          <w:rFonts w:ascii="Tahoma" w:eastAsia="Verdana" w:hAnsi="Tahoma" w:cs="Tahoma"/>
          <w:spacing w:val="-5"/>
          <w:sz w:val="22"/>
          <w:szCs w:val="22"/>
          <w:lang w:bidi="pt-BR"/>
        </w:rPr>
        <w:t xml:space="preserve"> </w:t>
      </w:r>
      <w:r w:rsidRPr="00D31FFA">
        <w:rPr>
          <w:rFonts w:ascii="Tahoma" w:eastAsia="Verdana" w:hAnsi="Tahoma" w:cs="Tahoma"/>
          <w:sz w:val="22"/>
          <w:szCs w:val="22"/>
          <w:lang w:bidi="pt-BR"/>
        </w:rPr>
        <w:t>endereços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acima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deverá</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comunicada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todas</w:t>
      </w:r>
      <w:r w:rsidRPr="00D31FFA">
        <w:rPr>
          <w:rFonts w:ascii="Tahoma" w:eastAsia="Verdana" w:hAnsi="Tahoma" w:cs="Tahoma"/>
          <w:spacing w:val="-6"/>
          <w:sz w:val="22"/>
          <w:szCs w:val="22"/>
          <w:lang w:bidi="pt-BR"/>
        </w:rPr>
        <w:t xml:space="preserve"> </w:t>
      </w:r>
      <w:r w:rsidRPr="00D31FFA">
        <w:rPr>
          <w:rFonts w:ascii="Tahoma" w:eastAsia="Verdana" w:hAnsi="Tahoma" w:cs="Tahoma"/>
          <w:sz w:val="22"/>
          <w:szCs w:val="22"/>
          <w:lang w:bidi="pt-BR"/>
        </w:rPr>
        <w:t>as Partes pela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Emissora.</w:t>
      </w:r>
    </w:p>
    <w:p w14:paraId="27E5BF9C"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Não se presume a renúncia a qualquer dos direitos decorrentes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Desta forma, nenhum atraso, omissão ou liberalidade no exercício de qualquer direito ou faculdade que caiba aos Debenturistas em razão de qualquer inadimplemento da Emissora prejudicará o exercício de tal direito ou faculdade, ou será interpretado como renúncia ao mesmo, nem constituirá novação ou precedente no tocante a qualquer outro inadimplemento ou</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atraso.</w:t>
      </w:r>
    </w:p>
    <w:p w14:paraId="33F4890E"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Caso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qualquer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das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disposições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ora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aprovadas</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venha</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ser</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julgada</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ilegal,</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inválida ou ineficaz, prevalecerão todas as demais disposições não afetadas por tal julgamento, comprometendo-se as Partes, em boa-fé, a substituírem as disposições afetadas por outra que, na medida do possível, produza o mesmo</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efeito.</w:t>
      </w:r>
    </w:p>
    <w:p w14:paraId="473ABF91"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Fica</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desde</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já</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dispensada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realização</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Assembleia</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Geral</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20"/>
          <w:sz w:val="22"/>
          <w:szCs w:val="22"/>
          <w:lang w:bidi="pt-BR"/>
        </w:rPr>
        <w:t xml:space="preserve"> </w:t>
      </w:r>
      <w:r w:rsidRPr="00D31FFA">
        <w:rPr>
          <w:rFonts w:ascii="Tahoma" w:eastAsia="Verdana" w:hAnsi="Tahoma" w:cs="Tahoma"/>
          <w:sz w:val="22"/>
          <w:szCs w:val="22"/>
          <w:lang w:bidi="pt-BR"/>
        </w:rPr>
        <w:t>Debenturistas</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para deliberar sobre: (i) a correção de erros materiais, seja ele um erro grosseiro, de digitação ou aritmético, (ii) alterações a quaisquer documentos da Emissão já expressamente permitidas nos termos do(s) respectivo(s) documento(s) da Emissão, (iii) alterações a quaisquer documentos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da</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Emissão</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em</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razão</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de</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exigências</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formuladas</w:t>
      </w:r>
      <w:r w:rsidRPr="00D31FFA">
        <w:rPr>
          <w:rFonts w:ascii="Tahoma" w:eastAsia="Verdana" w:hAnsi="Tahoma" w:cs="Tahoma"/>
          <w:spacing w:val="-19"/>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CVM,</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B3</w:t>
      </w:r>
      <w:r w:rsidRPr="00D31FFA">
        <w:rPr>
          <w:rFonts w:ascii="Tahoma" w:eastAsia="Verdana" w:hAnsi="Tahoma" w:cs="Tahoma"/>
          <w:spacing w:val="-18"/>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6"/>
          <w:sz w:val="22"/>
          <w:szCs w:val="22"/>
          <w:lang w:bidi="pt-BR"/>
        </w:rPr>
        <w:t xml:space="preserve"> </w:t>
      </w:r>
      <w:r w:rsidRPr="00D31FFA">
        <w:rPr>
          <w:rFonts w:ascii="Tahoma" w:eastAsia="Verdana" w:hAnsi="Tahoma" w:cs="Tahoma"/>
          <w:sz w:val="22"/>
          <w:szCs w:val="22"/>
          <w:lang w:bidi="pt-BR"/>
        </w:rPr>
        <w:t>pela</w:t>
      </w:r>
      <w:r w:rsidRPr="00D31FFA">
        <w:rPr>
          <w:rFonts w:ascii="Tahoma" w:eastAsia="Verdana" w:hAnsi="Tahoma" w:cs="Tahoma"/>
          <w:spacing w:val="-17"/>
          <w:sz w:val="22"/>
          <w:szCs w:val="22"/>
          <w:lang w:bidi="pt-BR"/>
        </w:rPr>
        <w:t xml:space="preserve"> </w:t>
      </w:r>
      <w:r w:rsidRPr="00D31FFA">
        <w:rPr>
          <w:rFonts w:ascii="Tahoma" w:eastAsia="Verdana" w:hAnsi="Tahoma" w:cs="Tahoma"/>
          <w:sz w:val="22"/>
          <w:szCs w:val="22"/>
          <w:lang w:bidi="pt-BR"/>
        </w:rPr>
        <w:t>ANBIMA ou (iv) em virtude da atualização dos dados cadastrais das Partes, tais como alteração na razão</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social,</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endereço</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e</w:t>
      </w:r>
      <w:r w:rsidRPr="00D31FFA">
        <w:rPr>
          <w:rFonts w:ascii="Tahoma" w:eastAsia="Verdana" w:hAnsi="Tahoma" w:cs="Tahoma"/>
          <w:spacing w:val="-13"/>
          <w:sz w:val="22"/>
          <w:szCs w:val="22"/>
          <w:lang w:bidi="pt-BR"/>
        </w:rPr>
        <w:t xml:space="preserve"> </w:t>
      </w:r>
      <w:r w:rsidRPr="00D31FFA">
        <w:rPr>
          <w:rFonts w:ascii="Tahoma" w:eastAsia="Verdana" w:hAnsi="Tahoma" w:cs="Tahoma"/>
          <w:sz w:val="22"/>
          <w:szCs w:val="22"/>
          <w:lang w:bidi="pt-BR"/>
        </w:rPr>
        <w:t>telefone,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entre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outros,</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desde</w:t>
      </w:r>
      <w:r w:rsidRPr="00D31FFA">
        <w:rPr>
          <w:rFonts w:ascii="Tahoma" w:eastAsia="Verdana" w:hAnsi="Tahoma" w:cs="Tahoma"/>
          <w:spacing w:val="-15"/>
          <w:sz w:val="22"/>
          <w:szCs w:val="22"/>
          <w:lang w:bidi="pt-BR"/>
        </w:rPr>
        <w:t xml:space="preserve"> </w:t>
      </w:r>
      <w:r w:rsidRPr="00D31FFA">
        <w:rPr>
          <w:rFonts w:ascii="Tahoma" w:eastAsia="Verdana" w:hAnsi="Tahoma" w:cs="Tahoma"/>
          <w:sz w:val="22"/>
          <w:szCs w:val="22"/>
          <w:lang w:bidi="pt-BR"/>
        </w:rPr>
        <w:t>que</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alterações</w:t>
      </w:r>
      <w:r w:rsidRPr="00D31FFA">
        <w:rPr>
          <w:rFonts w:ascii="Tahoma" w:eastAsia="Verdana" w:hAnsi="Tahoma" w:cs="Tahoma"/>
          <w:spacing w:val="-11"/>
          <w:sz w:val="22"/>
          <w:szCs w:val="22"/>
          <w:lang w:bidi="pt-BR"/>
        </w:rPr>
        <w:t xml:space="preserve"> </w:t>
      </w:r>
      <w:r w:rsidRPr="00D31FFA">
        <w:rPr>
          <w:rFonts w:ascii="Tahoma" w:eastAsia="Verdana" w:hAnsi="Tahoma" w:cs="Tahoma"/>
          <w:sz w:val="22"/>
          <w:szCs w:val="22"/>
          <w:lang w:bidi="pt-BR"/>
        </w:rPr>
        <w:t>ou</w:t>
      </w:r>
      <w:r w:rsidRPr="00D31FFA">
        <w:rPr>
          <w:rFonts w:ascii="Tahoma" w:eastAsia="Verdana" w:hAnsi="Tahoma" w:cs="Tahoma"/>
          <w:spacing w:val="-10"/>
          <w:sz w:val="22"/>
          <w:szCs w:val="22"/>
          <w:lang w:bidi="pt-BR"/>
        </w:rPr>
        <w:t xml:space="preserve"> </w:t>
      </w:r>
      <w:r w:rsidRPr="00D31FFA">
        <w:rPr>
          <w:rFonts w:ascii="Tahoma" w:eastAsia="Verdana" w:hAnsi="Tahoma" w:cs="Tahoma"/>
          <w:sz w:val="22"/>
          <w:szCs w:val="22"/>
          <w:lang w:bidi="pt-BR"/>
        </w:rPr>
        <w:t>correções</w:t>
      </w:r>
      <w:r w:rsidRPr="00D31FFA">
        <w:rPr>
          <w:rFonts w:ascii="Tahoma" w:eastAsia="Verdana" w:hAnsi="Tahoma" w:cs="Tahoma"/>
          <w:spacing w:val="-12"/>
          <w:sz w:val="22"/>
          <w:szCs w:val="22"/>
          <w:lang w:bidi="pt-BR"/>
        </w:rPr>
        <w:t xml:space="preserve"> </w:t>
      </w:r>
      <w:r w:rsidRPr="00D31FFA">
        <w:rPr>
          <w:rFonts w:ascii="Tahoma" w:eastAsia="Verdana" w:hAnsi="Tahoma" w:cs="Tahoma"/>
          <w:sz w:val="22"/>
          <w:szCs w:val="22"/>
          <w:lang w:bidi="pt-BR"/>
        </w:rPr>
        <w:t>referidas nos itens “(i)”, “(ii)”, “(iii)” e “(iv)” acima, não possam acarretar qualquer prejuízo aos Debenturistas ou qualquer alteração no fluxo das Debenturistas, e desde que não haja qualquer custo ou despesa adicional para os</w:t>
      </w:r>
      <w:r w:rsidRPr="00D31FFA">
        <w:rPr>
          <w:rFonts w:ascii="Tahoma" w:eastAsia="Verdana" w:hAnsi="Tahoma" w:cs="Tahoma"/>
          <w:spacing w:val="-1"/>
          <w:sz w:val="22"/>
          <w:szCs w:val="22"/>
          <w:lang w:bidi="pt-BR"/>
        </w:rPr>
        <w:t xml:space="preserve"> </w:t>
      </w:r>
      <w:r w:rsidRPr="00D31FFA">
        <w:rPr>
          <w:rFonts w:ascii="Tahoma" w:eastAsia="Verdana" w:hAnsi="Tahoma" w:cs="Tahoma"/>
          <w:sz w:val="22"/>
          <w:szCs w:val="22"/>
          <w:lang w:bidi="pt-BR"/>
        </w:rPr>
        <w:t>Debenturistas.</w:t>
      </w:r>
    </w:p>
    <w:p w14:paraId="33D40394"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é regida pelas Leis da República Federativa do</w:t>
      </w:r>
      <w:r w:rsidRPr="00D31FFA">
        <w:rPr>
          <w:rFonts w:ascii="Tahoma" w:eastAsia="Verdana" w:hAnsi="Tahoma" w:cs="Tahoma"/>
          <w:spacing w:val="-14"/>
          <w:sz w:val="22"/>
          <w:szCs w:val="22"/>
          <w:lang w:bidi="pt-BR"/>
        </w:rPr>
        <w:t xml:space="preserve"> </w:t>
      </w:r>
      <w:r w:rsidRPr="00D31FFA">
        <w:rPr>
          <w:rFonts w:ascii="Tahoma" w:eastAsia="Verdana" w:hAnsi="Tahoma" w:cs="Tahoma"/>
          <w:sz w:val="22"/>
          <w:szCs w:val="22"/>
          <w:lang w:bidi="pt-BR"/>
        </w:rPr>
        <w:t>Brasil.</w:t>
      </w:r>
    </w:p>
    <w:p w14:paraId="679A1FCD"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e as Debêntures constituem títulos executivos extrajudiciais nos termos dos incisos I e III do artigo 784 da Lei nº 13.105 de 16 de março de 2015, conforme alterada (“</w:t>
      </w:r>
      <w:r w:rsidRPr="00D31FFA">
        <w:rPr>
          <w:rFonts w:ascii="Tahoma" w:eastAsia="Verdana" w:hAnsi="Tahoma" w:cs="Tahoma"/>
          <w:sz w:val="22"/>
          <w:szCs w:val="22"/>
          <w:u w:val="single"/>
          <w:lang w:bidi="pt-BR"/>
        </w:rPr>
        <w:t>Código de Processo Civil</w:t>
      </w:r>
      <w:r w:rsidRPr="00D31FFA">
        <w:rPr>
          <w:rFonts w:ascii="Tahoma" w:eastAsia="Verdana" w:hAnsi="Tahoma" w:cs="Tahoma"/>
          <w:sz w:val="22"/>
          <w:szCs w:val="22"/>
          <w:lang w:bidi="pt-BR"/>
        </w:rPr>
        <w:t>”), reconhecendo as Partes desde já que, independentemente de quaisquer outras medidas cabíveis, as obrigações assumidas nos termos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comportam execução específica e se submetem às </w:t>
      </w:r>
      <w:r w:rsidRPr="00D31FFA">
        <w:rPr>
          <w:rFonts w:ascii="Tahoma" w:eastAsia="Verdana" w:hAnsi="Tahoma" w:cs="Tahoma"/>
          <w:sz w:val="22"/>
          <w:szCs w:val="22"/>
          <w:lang w:bidi="pt-BR"/>
        </w:rPr>
        <w:lastRenderedPageBreak/>
        <w:t>disposições dos artigos 497, 815 e seguintes do Código de Processo Civil, sem prejuízo do direito de declarar o vencimento antecipado das Debêntures, nos termos desta</w:t>
      </w:r>
      <w:r w:rsidRPr="00D31FFA">
        <w:rPr>
          <w:rFonts w:ascii="Tahoma" w:eastAsia="Verdana" w:hAnsi="Tahoma" w:cs="Tahoma"/>
          <w:spacing w:val="-7"/>
          <w:sz w:val="22"/>
          <w:szCs w:val="22"/>
          <w:lang w:bidi="pt-BR"/>
        </w:rPr>
        <w:t xml:space="preserve"> </w:t>
      </w:r>
      <w:r w:rsidRPr="00D31FFA">
        <w:rPr>
          <w:rFonts w:ascii="Tahoma" w:eastAsia="Verdana" w:hAnsi="Tahoma" w:cs="Tahoma"/>
          <w:sz w:val="22"/>
          <w:szCs w:val="22"/>
          <w:lang w:bidi="pt-BR"/>
        </w:rPr>
        <w:t>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w:t>
      </w:r>
    </w:p>
    <w:p w14:paraId="1EC2EFEA"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é firmada em caráter irrevogável e irretratável, obrigando as Partes por si e seus</w:t>
      </w:r>
      <w:r w:rsidRPr="00D31FFA">
        <w:rPr>
          <w:rFonts w:ascii="Tahoma" w:eastAsia="Verdana" w:hAnsi="Tahoma" w:cs="Tahoma"/>
          <w:spacing w:val="-2"/>
          <w:sz w:val="22"/>
          <w:szCs w:val="22"/>
          <w:lang w:bidi="pt-BR"/>
        </w:rPr>
        <w:t xml:space="preserve"> </w:t>
      </w:r>
      <w:r w:rsidRPr="00D31FFA">
        <w:rPr>
          <w:rFonts w:ascii="Tahoma" w:eastAsia="Verdana" w:hAnsi="Tahoma" w:cs="Tahoma"/>
          <w:sz w:val="22"/>
          <w:szCs w:val="22"/>
          <w:lang w:bidi="pt-BR"/>
        </w:rPr>
        <w:t>sucessores.</w:t>
      </w:r>
    </w:p>
    <w:p w14:paraId="377AA1D3" w14:textId="77777777" w:rsidR="002E7D1B" w:rsidRPr="00D31FFA" w:rsidRDefault="002E7D1B" w:rsidP="002055D8">
      <w:pPr>
        <w:pStyle w:val="PargrafodaLista"/>
        <w:numPr>
          <w:ilvl w:val="2"/>
          <w:numId w:val="23"/>
        </w:numPr>
        <w:autoSpaceDE w:val="0"/>
        <w:autoSpaceDN w:val="0"/>
        <w:spacing w:after="240" w:line="320" w:lineRule="atLeast"/>
        <w:ind w:left="0" w:right="168"/>
        <w:rPr>
          <w:rFonts w:ascii="Tahoma" w:eastAsia="Verdana" w:hAnsi="Tahoma" w:cs="Tahoma"/>
          <w:sz w:val="22"/>
          <w:szCs w:val="22"/>
          <w:lang w:bidi="pt-BR"/>
        </w:rPr>
      </w:pPr>
      <w:r w:rsidRPr="00D31FFA">
        <w:rPr>
          <w:rFonts w:ascii="Tahoma" w:eastAsia="Verdana" w:hAnsi="Tahoma" w:cs="Tahoma"/>
          <w:sz w:val="22"/>
          <w:szCs w:val="22"/>
          <w:lang w:bidi="pt-BR"/>
        </w:rPr>
        <w:t>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xml:space="preserve"> será assinada por meios eletrônicos, digitais e/ou informáticos, sendo certo que as Partes reconhecem esta forma de contratação como válida e plenamente eficaz, constituindo forma legítima e suficiente para a comprovação da identidade e da validade da declaração de vontade das Partes em celebrar eventuais aditamentos, devendo, em todo caso, atender às regras vigentes para verificação da autenticidade das assinaturas das Partes, em conformidade com o artigo 107 do Código Civil e com o §1º, do artigo 10º da Medida Provisória nº 2.200-2, de 24 de agosto de 2001.</w:t>
      </w:r>
    </w:p>
    <w:p w14:paraId="769EEFDE"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Todos e quaisquer custos incorridos em razão do registro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bem como de eventuais aditamentos, e dos atos societários relacionados a esta Emissão, nos registros competentes, serão de responsabilidade exclusiva da</w:t>
      </w:r>
      <w:r w:rsidRPr="00D31FFA">
        <w:rPr>
          <w:rFonts w:ascii="Tahoma" w:eastAsia="Verdana" w:hAnsi="Tahoma" w:cs="Tahoma"/>
          <w:spacing w:val="-4"/>
          <w:sz w:val="22"/>
          <w:szCs w:val="22"/>
          <w:lang w:bidi="pt-BR"/>
        </w:rPr>
        <w:t xml:space="preserve"> </w:t>
      </w:r>
      <w:r w:rsidRPr="00D31FFA">
        <w:rPr>
          <w:rFonts w:ascii="Tahoma" w:eastAsia="Verdana" w:hAnsi="Tahoma" w:cs="Tahoma"/>
          <w:sz w:val="22"/>
          <w:szCs w:val="22"/>
          <w:lang w:bidi="pt-BR"/>
        </w:rPr>
        <w:t>Emissora.</w:t>
      </w:r>
    </w:p>
    <w:p w14:paraId="4A651E25" w14:textId="77777777" w:rsidR="002E7D1B" w:rsidRPr="00D31FFA" w:rsidRDefault="002E7D1B" w:rsidP="002055D8">
      <w:pPr>
        <w:pStyle w:val="PargrafodaLista"/>
        <w:keepNext/>
        <w:numPr>
          <w:ilvl w:val="0"/>
          <w:numId w:val="23"/>
        </w:numPr>
        <w:spacing w:after="240" w:line="320" w:lineRule="atLeast"/>
        <w:ind w:left="0" w:firstLine="0"/>
        <w:outlineLvl w:val="0"/>
        <w:rPr>
          <w:rFonts w:ascii="Tahoma" w:eastAsia="Verdana" w:hAnsi="Tahoma" w:cs="Tahoma"/>
          <w:b/>
          <w:bCs/>
          <w:sz w:val="22"/>
          <w:szCs w:val="22"/>
          <w:lang w:bidi="pt-BR"/>
        </w:rPr>
      </w:pPr>
      <w:r w:rsidRPr="00D31FFA">
        <w:rPr>
          <w:rFonts w:ascii="Tahoma" w:eastAsia="Verdana" w:hAnsi="Tahoma" w:cs="Tahoma"/>
          <w:b/>
          <w:bCs/>
          <w:sz w:val="22"/>
          <w:szCs w:val="22"/>
          <w:lang w:bidi="pt-BR"/>
        </w:rPr>
        <w:t>FORO</w:t>
      </w:r>
    </w:p>
    <w:p w14:paraId="24424D15" w14:textId="77777777" w:rsidR="002E7D1B" w:rsidRPr="00D31FFA" w:rsidRDefault="002E7D1B" w:rsidP="002055D8">
      <w:pPr>
        <w:pStyle w:val="Corpodetexto"/>
        <w:numPr>
          <w:ilvl w:val="1"/>
          <w:numId w:val="23"/>
        </w:numPr>
        <w:autoSpaceDE w:val="0"/>
        <w:autoSpaceDN w:val="0"/>
        <w:spacing w:after="240" w:line="320" w:lineRule="atLeast"/>
        <w:ind w:left="0" w:right="169" w:firstLine="0"/>
        <w:jc w:val="both"/>
        <w:outlineLvl w:val="1"/>
        <w:rPr>
          <w:rFonts w:ascii="Tahoma" w:eastAsia="Verdana" w:hAnsi="Tahoma" w:cs="Tahoma"/>
          <w:sz w:val="22"/>
          <w:szCs w:val="22"/>
          <w:lang w:bidi="pt-BR"/>
        </w:rPr>
      </w:pPr>
      <w:r w:rsidRPr="00D31FFA">
        <w:rPr>
          <w:rFonts w:ascii="Tahoma" w:eastAsia="Verdana" w:hAnsi="Tahoma" w:cs="Tahoma"/>
          <w:sz w:val="22"/>
          <w:szCs w:val="22"/>
          <w:lang w:bidi="pt-BR"/>
        </w:rPr>
        <w:t>Fica eleito o foro da Comarca de São Paulo, Estado de São Paulo, para dirimir quaisquer dúvidas ou controvérsias oriundas desta Escritura</w:t>
      </w:r>
      <w:r w:rsidR="00F65A94" w:rsidRPr="00D31FFA">
        <w:rPr>
          <w:rFonts w:ascii="Tahoma" w:eastAsia="Verdana" w:hAnsi="Tahoma" w:cs="Tahoma"/>
          <w:sz w:val="22"/>
          <w:szCs w:val="22"/>
          <w:lang w:bidi="pt-BR"/>
        </w:rPr>
        <w:t xml:space="preserve"> de Emissão</w:t>
      </w:r>
      <w:r w:rsidRPr="00D31FFA">
        <w:rPr>
          <w:rFonts w:ascii="Tahoma" w:eastAsia="Verdana" w:hAnsi="Tahoma" w:cs="Tahoma"/>
          <w:sz w:val="22"/>
          <w:szCs w:val="22"/>
          <w:lang w:bidi="pt-BR"/>
        </w:rPr>
        <w:t>, com renúncia a qualquer outro, por mais privilegiado que</w:t>
      </w:r>
      <w:r w:rsidRPr="00D31FFA">
        <w:rPr>
          <w:rFonts w:ascii="Tahoma" w:eastAsia="Verdana" w:hAnsi="Tahoma" w:cs="Tahoma"/>
          <w:spacing w:val="-9"/>
          <w:sz w:val="22"/>
          <w:szCs w:val="22"/>
          <w:lang w:bidi="pt-BR"/>
        </w:rPr>
        <w:t xml:space="preserve"> </w:t>
      </w:r>
      <w:r w:rsidRPr="00D31FFA">
        <w:rPr>
          <w:rFonts w:ascii="Tahoma" w:eastAsia="Verdana" w:hAnsi="Tahoma" w:cs="Tahoma"/>
          <w:sz w:val="22"/>
          <w:szCs w:val="22"/>
          <w:lang w:bidi="pt-BR"/>
        </w:rPr>
        <w:t>seja.</w:t>
      </w:r>
    </w:p>
    <w:p w14:paraId="1E93D7BA" w14:textId="77777777" w:rsidR="002E7D1B" w:rsidRPr="00D31FFA" w:rsidRDefault="002E7D1B" w:rsidP="002055D8">
      <w:pPr>
        <w:autoSpaceDE w:val="0"/>
        <w:autoSpaceDN w:val="0"/>
        <w:spacing w:after="240" w:line="320" w:lineRule="atLeast"/>
        <w:ind w:right="171"/>
        <w:rPr>
          <w:rFonts w:ascii="Tahoma" w:eastAsia="Verdana" w:hAnsi="Tahoma" w:cs="Tahoma"/>
          <w:sz w:val="22"/>
          <w:szCs w:val="22"/>
          <w:lang w:bidi="pt-BR"/>
        </w:rPr>
      </w:pPr>
      <w:r w:rsidRPr="00D31FFA">
        <w:rPr>
          <w:rFonts w:ascii="Tahoma" w:eastAsia="Verdana" w:hAnsi="Tahoma" w:cs="Tahoma"/>
          <w:sz w:val="22"/>
          <w:szCs w:val="22"/>
          <w:lang w:bidi="pt-BR"/>
        </w:rPr>
        <w:t xml:space="preserve">E por estarem assim justas e contratadas, as Partes firmam a presente Escritura </w:t>
      </w:r>
      <w:r w:rsidR="00F65A94" w:rsidRPr="00D31FFA">
        <w:rPr>
          <w:rFonts w:ascii="Tahoma" w:eastAsia="Verdana" w:hAnsi="Tahoma" w:cs="Tahoma"/>
          <w:sz w:val="22"/>
          <w:szCs w:val="22"/>
          <w:lang w:bidi="pt-BR"/>
        </w:rPr>
        <w:t xml:space="preserve">de Emissão </w:t>
      </w:r>
      <w:r w:rsidRPr="00D31FFA">
        <w:rPr>
          <w:rFonts w:ascii="Tahoma" w:eastAsia="Verdana" w:hAnsi="Tahoma" w:cs="Tahoma"/>
          <w:sz w:val="22"/>
          <w:szCs w:val="22"/>
          <w:lang w:bidi="pt-BR"/>
        </w:rPr>
        <w:t>de forma eletrônica na presença de 2 (duas) testemunhas.</w:t>
      </w:r>
    </w:p>
    <w:p w14:paraId="28C7BDC8" w14:textId="77777777" w:rsidR="002E7D1B" w:rsidRPr="00D31FFA" w:rsidRDefault="002E7D1B" w:rsidP="002055D8">
      <w:pPr>
        <w:autoSpaceDE w:val="0"/>
        <w:autoSpaceDN w:val="0"/>
        <w:spacing w:after="240" w:line="320" w:lineRule="atLeast"/>
        <w:ind w:right="301"/>
        <w:jc w:val="center"/>
        <w:rPr>
          <w:rFonts w:ascii="Tahoma" w:eastAsia="Verdana" w:hAnsi="Tahoma" w:cs="Tahoma"/>
          <w:sz w:val="22"/>
          <w:szCs w:val="22"/>
          <w:lang w:bidi="pt-BR"/>
        </w:rPr>
      </w:pPr>
      <w:r w:rsidRPr="00D31FFA">
        <w:rPr>
          <w:rFonts w:ascii="Tahoma" w:eastAsia="Verdana" w:hAnsi="Tahoma" w:cs="Tahoma"/>
          <w:sz w:val="22"/>
          <w:szCs w:val="22"/>
          <w:lang w:bidi="pt-BR"/>
        </w:rPr>
        <w:t>****</w:t>
      </w:r>
    </w:p>
    <w:p w14:paraId="11C878E0" w14:textId="2A2690F8" w:rsidR="002E7D1B" w:rsidRPr="00D31FFA" w:rsidRDefault="002E7D1B" w:rsidP="002055D8">
      <w:pPr>
        <w:autoSpaceDE w:val="0"/>
        <w:autoSpaceDN w:val="0"/>
        <w:spacing w:after="240" w:line="320" w:lineRule="atLeast"/>
        <w:ind w:right="303"/>
        <w:jc w:val="center"/>
        <w:rPr>
          <w:rFonts w:ascii="Tahoma" w:eastAsia="Verdana" w:hAnsi="Tahoma" w:cs="Tahoma"/>
          <w:sz w:val="22"/>
          <w:szCs w:val="22"/>
          <w:lang w:bidi="pt-BR"/>
        </w:rPr>
      </w:pPr>
      <w:r w:rsidRPr="00D31FFA">
        <w:rPr>
          <w:rFonts w:ascii="Tahoma" w:eastAsia="Verdana" w:hAnsi="Tahoma" w:cs="Tahoma"/>
          <w:sz w:val="22"/>
          <w:szCs w:val="22"/>
          <w:lang w:bidi="pt-BR"/>
        </w:rPr>
        <w:t xml:space="preserve">São Paulo, </w:t>
      </w:r>
      <w:r w:rsidR="00F245A5" w:rsidRPr="00D31FFA">
        <w:rPr>
          <w:rFonts w:ascii="Tahoma" w:eastAsia="Verdana" w:hAnsi="Tahoma" w:cs="Tahoma"/>
          <w:sz w:val="22"/>
          <w:szCs w:val="22"/>
          <w:lang w:bidi="pt-BR"/>
        </w:rPr>
        <w:t>2</w:t>
      </w:r>
      <w:r w:rsidR="00FC06AB" w:rsidRPr="00D31FFA">
        <w:rPr>
          <w:rFonts w:ascii="Tahoma" w:eastAsia="Verdana" w:hAnsi="Tahoma" w:cs="Tahoma"/>
          <w:sz w:val="22"/>
          <w:szCs w:val="22"/>
          <w:lang w:bidi="pt-BR"/>
        </w:rPr>
        <w:t>7</w:t>
      </w:r>
      <w:r w:rsidR="00747D4F"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 xml:space="preserve">de </w:t>
      </w:r>
      <w:r w:rsidR="002531B7" w:rsidRPr="00D31FFA">
        <w:rPr>
          <w:rFonts w:ascii="Tahoma" w:eastAsia="Verdana" w:hAnsi="Tahoma" w:cs="Tahoma"/>
          <w:sz w:val="22"/>
          <w:szCs w:val="22"/>
          <w:lang w:bidi="pt-BR"/>
        </w:rPr>
        <w:t>abril</w:t>
      </w:r>
      <w:r w:rsidR="00747D4F" w:rsidRPr="00D31FFA">
        <w:rPr>
          <w:rFonts w:ascii="Tahoma" w:eastAsia="Verdana" w:hAnsi="Tahoma" w:cs="Tahoma"/>
          <w:sz w:val="22"/>
          <w:szCs w:val="22"/>
          <w:lang w:bidi="pt-BR"/>
        </w:rPr>
        <w:t xml:space="preserve"> </w:t>
      </w:r>
      <w:r w:rsidRPr="00D31FFA">
        <w:rPr>
          <w:rFonts w:ascii="Tahoma" w:eastAsia="Verdana" w:hAnsi="Tahoma" w:cs="Tahoma"/>
          <w:sz w:val="22"/>
          <w:szCs w:val="22"/>
          <w:lang w:bidi="pt-BR"/>
        </w:rPr>
        <w:t>de 202</w:t>
      </w:r>
      <w:r w:rsidR="00747D4F" w:rsidRPr="00D31FFA">
        <w:rPr>
          <w:rFonts w:ascii="Tahoma" w:eastAsia="Verdana" w:hAnsi="Tahoma" w:cs="Tahoma"/>
          <w:sz w:val="22"/>
          <w:szCs w:val="22"/>
          <w:lang w:bidi="pt-BR"/>
        </w:rPr>
        <w:t>2</w:t>
      </w:r>
      <w:r w:rsidRPr="00D31FFA">
        <w:rPr>
          <w:rFonts w:ascii="Tahoma" w:eastAsia="Verdana" w:hAnsi="Tahoma" w:cs="Tahoma"/>
          <w:sz w:val="22"/>
          <w:szCs w:val="22"/>
          <w:lang w:bidi="pt-BR"/>
        </w:rPr>
        <w:t>.</w:t>
      </w:r>
    </w:p>
    <w:p w14:paraId="52D1ED56" w14:textId="77777777" w:rsidR="00C001ED" w:rsidRPr="00D31FFA" w:rsidRDefault="002E7D1B" w:rsidP="002055D8">
      <w:pPr>
        <w:autoSpaceDE w:val="0"/>
        <w:autoSpaceDN w:val="0"/>
        <w:spacing w:after="240" w:line="320" w:lineRule="atLeast"/>
        <w:ind w:right="392"/>
        <w:jc w:val="center"/>
        <w:rPr>
          <w:rFonts w:ascii="Tahoma" w:eastAsia="Verdana" w:hAnsi="Tahoma" w:cs="Tahoma"/>
          <w:i/>
          <w:sz w:val="22"/>
          <w:szCs w:val="22"/>
          <w:lang w:bidi="pt-BR"/>
        </w:rPr>
      </w:pPr>
      <w:r w:rsidRPr="00D31FFA">
        <w:rPr>
          <w:rFonts w:ascii="Tahoma" w:eastAsia="Verdana" w:hAnsi="Tahoma" w:cs="Tahoma"/>
          <w:i/>
          <w:sz w:val="22"/>
          <w:szCs w:val="22"/>
          <w:lang w:bidi="pt-BR"/>
        </w:rPr>
        <w:t>[RESTANTE DA PÁGINA INTENCIONALMENTE DEIXADO EM BRANCO]</w:t>
      </w:r>
    </w:p>
    <w:p w14:paraId="5A8ACC6A" w14:textId="77777777" w:rsidR="00C001ED" w:rsidRPr="00D31FFA" w:rsidRDefault="00C001ED" w:rsidP="002055D8">
      <w:pPr>
        <w:jc w:val="left"/>
        <w:rPr>
          <w:rFonts w:ascii="Tahoma" w:eastAsia="Verdana" w:hAnsi="Tahoma" w:cs="Tahoma"/>
          <w:i/>
          <w:sz w:val="22"/>
          <w:szCs w:val="22"/>
          <w:lang w:bidi="pt-BR"/>
        </w:rPr>
      </w:pPr>
      <w:r w:rsidRPr="00D31FFA">
        <w:rPr>
          <w:rFonts w:ascii="Tahoma" w:eastAsia="Verdana" w:hAnsi="Tahoma" w:cs="Tahoma"/>
          <w:i/>
          <w:sz w:val="22"/>
          <w:szCs w:val="22"/>
          <w:lang w:bidi="pt-BR"/>
        </w:rPr>
        <w:br w:type="page"/>
      </w:r>
    </w:p>
    <w:p w14:paraId="19D0E5FD" w14:textId="77777777" w:rsidR="0006436F" w:rsidRPr="00D31FFA" w:rsidRDefault="00C001ED" w:rsidP="002055D8">
      <w:pPr>
        <w:tabs>
          <w:tab w:val="left" w:pos="2366"/>
        </w:tabs>
        <w:spacing w:after="240" w:line="320" w:lineRule="atLeast"/>
        <w:rPr>
          <w:rFonts w:ascii="Tahoma" w:hAnsi="Tahoma" w:cs="Tahoma"/>
          <w:i/>
          <w:sz w:val="22"/>
          <w:szCs w:val="22"/>
          <w:lang w:bidi="pt-BR"/>
        </w:rPr>
      </w:pPr>
      <w:r w:rsidRPr="00D31FFA">
        <w:rPr>
          <w:rFonts w:ascii="Tahoma" w:hAnsi="Tahoma" w:cs="Tahoma"/>
          <w:i/>
          <w:sz w:val="22"/>
          <w:szCs w:val="22"/>
          <w:lang w:bidi="pt-BR"/>
        </w:rPr>
        <w:lastRenderedPageBreak/>
        <w:t>(Página 1 de 3 de assinaturas do Instrumento Particular de Escritura da 10ª (Décima) Emissão de Debêntures Simples, Não Conversíveis em Ações, em Série Única, da Espécie Quirografária, para Distribuição Pública, com Esforços Restritos de Distribuição, da Aegea Saneamento e Participações S.A.)</w:t>
      </w:r>
    </w:p>
    <w:p w14:paraId="7E13C877" w14:textId="77777777" w:rsidR="00C001ED" w:rsidRPr="00D31FFA" w:rsidRDefault="00C001ED" w:rsidP="002055D8">
      <w:pPr>
        <w:tabs>
          <w:tab w:val="left" w:pos="2366"/>
        </w:tabs>
        <w:spacing w:after="240" w:line="320" w:lineRule="atLeast"/>
        <w:jc w:val="center"/>
        <w:rPr>
          <w:rFonts w:ascii="Tahoma" w:hAnsi="Tahoma" w:cs="Tahoma"/>
          <w:i/>
          <w:sz w:val="22"/>
          <w:szCs w:val="22"/>
          <w:lang w:bidi="pt-BR"/>
        </w:rPr>
      </w:pPr>
    </w:p>
    <w:p w14:paraId="57FE67DA" w14:textId="77777777" w:rsidR="0006436F" w:rsidRPr="00D31FFA" w:rsidRDefault="00C001ED" w:rsidP="002055D8">
      <w:pPr>
        <w:tabs>
          <w:tab w:val="left" w:pos="2366"/>
        </w:tabs>
        <w:spacing w:after="240" w:line="320" w:lineRule="atLeast"/>
        <w:jc w:val="center"/>
        <w:rPr>
          <w:rFonts w:ascii="Tahoma" w:hAnsi="Tahoma" w:cs="Tahoma"/>
          <w:b/>
          <w:sz w:val="22"/>
          <w:szCs w:val="22"/>
          <w:lang w:bidi="pt-BR"/>
        </w:rPr>
      </w:pPr>
      <w:r w:rsidRPr="00D31FFA">
        <w:rPr>
          <w:rFonts w:ascii="Tahoma" w:hAnsi="Tahoma" w:cs="Tahoma"/>
          <w:b/>
          <w:sz w:val="22"/>
          <w:szCs w:val="22"/>
          <w:lang w:bidi="pt-BR"/>
        </w:rPr>
        <w:t>AEGEA SANEAMENTO E PARTICIPAÇÕES S.A.</w:t>
      </w:r>
    </w:p>
    <w:p w14:paraId="55E30251" w14:textId="77777777" w:rsidR="00C001ED" w:rsidRPr="00D31FFA" w:rsidRDefault="00C001ED" w:rsidP="002055D8">
      <w:pPr>
        <w:pStyle w:val="para"/>
        <w:spacing w:after="240" w:line="320" w:lineRule="atLeast"/>
        <w:rPr>
          <w:rFonts w:ascii="Tahoma" w:hAnsi="Tahoma" w:cs="Tahoma"/>
          <w:color w:val="auto"/>
        </w:rPr>
      </w:pPr>
    </w:p>
    <w:p w14:paraId="00DCBB64" w14:textId="77777777" w:rsidR="00C001ED" w:rsidRPr="00D31FFA" w:rsidRDefault="00C001ED" w:rsidP="002055D8">
      <w:pPr>
        <w:pStyle w:val="para"/>
        <w:spacing w:after="240" w:line="320" w:lineRule="atLeast"/>
        <w:rPr>
          <w:rFonts w:ascii="Tahoma" w:hAnsi="Tahoma" w:cs="Tahoma"/>
          <w:color w:val="auto"/>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C001ED" w:rsidRPr="00D31FFA" w14:paraId="3C1B3695" w14:textId="77777777" w:rsidTr="00F87A7A">
        <w:trPr>
          <w:jc w:val="center"/>
        </w:trPr>
        <w:tc>
          <w:tcPr>
            <w:tcW w:w="4489" w:type="dxa"/>
            <w:tcBorders>
              <w:top w:val="nil"/>
              <w:left w:val="nil"/>
              <w:bottom w:val="nil"/>
              <w:right w:val="nil"/>
            </w:tcBorders>
          </w:tcPr>
          <w:p w14:paraId="2F0D9643"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_______________________________</w:t>
            </w:r>
          </w:p>
        </w:tc>
        <w:tc>
          <w:tcPr>
            <w:tcW w:w="4761" w:type="dxa"/>
            <w:tcBorders>
              <w:top w:val="nil"/>
              <w:left w:val="nil"/>
              <w:bottom w:val="nil"/>
              <w:right w:val="nil"/>
            </w:tcBorders>
          </w:tcPr>
          <w:p w14:paraId="374A6541"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_______________________________</w:t>
            </w:r>
          </w:p>
        </w:tc>
      </w:tr>
      <w:tr w:rsidR="00C001ED" w:rsidRPr="00D31FFA" w14:paraId="5F76C286" w14:textId="77777777" w:rsidTr="00F87A7A">
        <w:trPr>
          <w:jc w:val="center"/>
        </w:trPr>
        <w:tc>
          <w:tcPr>
            <w:tcW w:w="4489" w:type="dxa"/>
            <w:tcBorders>
              <w:top w:val="nil"/>
              <w:left w:val="nil"/>
              <w:bottom w:val="nil"/>
              <w:right w:val="nil"/>
            </w:tcBorders>
          </w:tcPr>
          <w:p w14:paraId="7B09CAB1"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Nome:</w:t>
            </w:r>
          </w:p>
        </w:tc>
        <w:tc>
          <w:tcPr>
            <w:tcW w:w="4761" w:type="dxa"/>
            <w:tcBorders>
              <w:top w:val="nil"/>
              <w:left w:val="nil"/>
              <w:bottom w:val="nil"/>
              <w:right w:val="nil"/>
            </w:tcBorders>
          </w:tcPr>
          <w:p w14:paraId="41B1DCF7"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Nome:</w:t>
            </w:r>
          </w:p>
        </w:tc>
      </w:tr>
      <w:tr w:rsidR="00C001ED" w:rsidRPr="00D31FFA" w14:paraId="4649C864" w14:textId="77777777" w:rsidTr="00F87A7A">
        <w:trPr>
          <w:jc w:val="center"/>
        </w:trPr>
        <w:tc>
          <w:tcPr>
            <w:tcW w:w="4489" w:type="dxa"/>
            <w:tcBorders>
              <w:top w:val="nil"/>
              <w:left w:val="nil"/>
              <w:bottom w:val="nil"/>
              <w:right w:val="nil"/>
            </w:tcBorders>
          </w:tcPr>
          <w:p w14:paraId="6A1183DE"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Cargo:</w:t>
            </w:r>
          </w:p>
        </w:tc>
        <w:tc>
          <w:tcPr>
            <w:tcW w:w="4761" w:type="dxa"/>
            <w:tcBorders>
              <w:top w:val="nil"/>
              <w:left w:val="nil"/>
              <w:bottom w:val="nil"/>
              <w:right w:val="nil"/>
            </w:tcBorders>
          </w:tcPr>
          <w:p w14:paraId="3CFCB8C9"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Cargo:</w:t>
            </w:r>
          </w:p>
        </w:tc>
      </w:tr>
    </w:tbl>
    <w:p w14:paraId="17998836" w14:textId="77777777" w:rsidR="00C001ED" w:rsidRPr="00D31FFA" w:rsidRDefault="00C001ED" w:rsidP="002055D8">
      <w:pPr>
        <w:spacing w:after="240" w:line="320" w:lineRule="atLeast"/>
        <w:rPr>
          <w:rStyle w:val="Nmerodepgina"/>
          <w:rFonts w:ascii="Tahoma" w:hAnsi="Tahoma" w:cs="Tahoma"/>
          <w:sz w:val="22"/>
          <w:szCs w:val="22"/>
        </w:rPr>
      </w:pPr>
    </w:p>
    <w:p w14:paraId="780B37F6" w14:textId="77777777" w:rsidR="00C001ED" w:rsidRPr="00D31FFA" w:rsidRDefault="00C001ED" w:rsidP="002055D8">
      <w:pPr>
        <w:spacing w:after="240" w:line="320" w:lineRule="atLeast"/>
        <w:jc w:val="left"/>
        <w:rPr>
          <w:rStyle w:val="Nmerodepgina"/>
          <w:rFonts w:ascii="Tahoma" w:hAnsi="Tahoma" w:cs="Tahoma"/>
          <w:sz w:val="22"/>
          <w:szCs w:val="22"/>
        </w:rPr>
      </w:pPr>
      <w:r w:rsidRPr="00D31FFA">
        <w:rPr>
          <w:rStyle w:val="Nmerodepgina"/>
          <w:rFonts w:ascii="Tahoma" w:hAnsi="Tahoma" w:cs="Tahoma"/>
          <w:sz w:val="22"/>
          <w:szCs w:val="22"/>
        </w:rPr>
        <w:br w:type="page"/>
      </w:r>
    </w:p>
    <w:p w14:paraId="616EC8FC" w14:textId="77777777" w:rsidR="0006436F" w:rsidRPr="00D31FFA" w:rsidRDefault="00C001ED" w:rsidP="002055D8">
      <w:pPr>
        <w:tabs>
          <w:tab w:val="left" w:pos="2366"/>
        </w:tabs>
        <w:spacing w:after="240" w:line="320" w:lineRule="atLeast"/>
        <w:rPr>
          <w:rFonts w:ascii="Tahoma" w:hAnsi="Tahoma" w:cs="Tahoma"/>
          <w:i/>
          <w:sz w:val="22"/>
          <w:szCs w:val="22"/>
          <w:lang w:bidi="pt-BR"/>
        </w:rPr>
      </w:pPr>
      <w:r w:rsidRPr="00D31FFA">
        <w:rPr>
          <w:rFonts w:ascii="Tahoma" w:hAnsi="Tahoma" w:cs="Tahoma"/>
          <w:i/>
          <w:sz w:val="22"/>
          <w:szCs w:val="22"/>
          <w:lang w:bidi="pt-BR"/>
        </w:rPr>
        <w:lastRenderedPageBreak/>
        <w:t>(Página 2 de 3 de assinaturas do Instrumento Particular de Escritura da 10ª (Décima) Emissão de Debêntures Simples, Não Conversíveis em Ações, em Série Única, da Espécie Quirografária, para Distribuição Pública, com Esforços Restritos de Distribuição, da Aegea Saneamento e Participações S.A.)</w:t>
      </w:r>
    </w:p>
    <w:p w14:paraId="722145AF" w14:textId="77777777" w:rsidR="0006436F" w:rsidRPr="00D31FFA" w:rsidRDefault="0006436F" w:rsidP="002055D8">
      <w:pPr>
        <w:tabs>
          <w:tab w:val="left" w:pos="2366"/>
        </w:tabs>
        <w:spacing w:after="240" w:line="320" w:lineRule="atLeast"/>
        <w:rPr>
          <w:rFonts w:ascii="Tahoma" w:hAnsi="Tahoma" w:cs="Tahoma"/>
          <w:sz w:val="22"/>
          <w:szCs w:val="22"/>
        </w:rPr>
      </w:pPr>
    </w:p>
    <w:p w14:paraId="017B3820" w14:textId="0F0416F7" w:rsidR="00C001ED" w:rsidRPr="00D31FFA" w:rsidRDefault="009F5E8C" w:rsidP="002055D8">
      <w:pPr>
        <w:spacing w:after="240" w:line="320" w:lineRule="atLeast"/>
        <w:jc w:val="center"/>
        <w:rPr>
          <w:rFonts w:ascii="Tahoma" w:hAnsi="Tahoma" w:cs="Tahoma"/>
          <w:b/>
          <w:sz w:val="22"/>
          <w:szCs w:val="22"/>
        </w:rPr>
      </w:pPr>
      <w:r w:rsidRPr="00D31FFA">
        <w:rPr>
          <w:rFonts w:ascii="Tahoma" w:hAnsi="Tahoma" w:cs="Tahoma"/>
          <w:b/>
          <w:sz w:val="22"/>
          <w:szCs w:val="22"/>
        </w:rPr>
        <w:t>OLIVEIRA TRUST DISTRIBUÍDORA DE TÍTULOS E VALORES MOBILIÁRIOS S.A.</w:t>
      </w:r>
      <w:r w:rsidRPr="00D31FFA" w:rsidDel="009F5E8C">
        <w:rPr>
          <w:rFonts w:ascii="Tahoma" w:hAnsi="Tahoma" w:cs="Tahoma"/>
          <w:b/>
          <w:sz w:val="22"/>
          <w:szCs w:val="22"/>
        </w:rPr>
        <w:t xml:space="preserve"> </w:t>
      </w:r>
    </w:p>
    <w:tbl>
      <w:tblPr>
        <w:tblW w:w="0" w:type="auto"/>
        <w:jc w:val="center"/>
        <w:tblLayout w:type="fixed"/>
        <w:tblLook w:val="01E0" w:firstRow="1" w:lastRow="1" w:firstColumn="1" w:lastColumn="1" w:noHBand="0" w:noVBand="0"/>
      </w:tblPr>
      <w:tblGrid>
        <w:gridCol w:w="117"/>
        <w:gridCol w:w="4394"/>
        <w:gridCol w:w="117"/>
        <w:gridCol w:w="4511"/>
      </w:tblGrid>
      <w:tr w:rsidR="00C001ED" w:rsidRPr="00D31FFA" w14:paraId="4D590651" w14:textId="77777777" w:rsidTr="00F87A7A">
        <w:trPr>
          <w:gridAfter w:val="2"/>
          <w:wAfter w:w="4628" w:type="dxa"/>
          <w:trHeight w:val="727"/>
          <w:jc w:val="center"/>
        </w:trPr>
        <w:tc>
          <w:tcPr>
            <w:tcW w:w="4511" w:type="dxa"/>
            <w:gridSpan w:val="2"/>
          </w:tcPr>
          <w:p w14:paraId="6F24C650" w14:textId="77777777" w:rsidR="00C001ED" w:rsidRPr="00D31FFA" w:rsidRDefault="00C001ED" w:rsidP="002055D8">
            <w:pPr>
              <w:pStyle w:val="TableParagraph"/>
              <w:widowControl/>
              <w:spacing w:after="240" w:line="320" w:lineRule="atLeast"/>
              <w:ind w:left="0"/>
              <w:jc w:val="center"/>
              <w:rPr>
                <w:rFonts w:ascii="Tahoma" w:hAnsi="Tahoma" w:cs="Tahoma"/>
                <w:b/>
              </w:rPr>
            </w:pPr>
          </w:p>
          <w:p w14:paraId="70D8EF16" w14:textId="77777777" w:rsidR="00C001ED" w:rsidRPr="00D31FFA" w:rsidRDefault="00C001ED" w:rsidP="002055D8">
            <w:pPr>
              <w:pStyle w:val="TableParagraph"/>
              <w:widowControl/>
              <w:spacing w:after="240" w:line="320" w:lineRule="atLeast"/>
              <w:ind w:left="0" w:right="3230"/>
              <w:jc w:val="center"/>
              <w:rPr>
                <w:rFonts w:ascii="Tahoma" w:hAnsi="Tahoma" w:cs="Tahoma"/>
              </w:rPr>
            </w:pPr>
          </w:p>
        </w:tc>
      </w:tr>
      <w:tr w:rsidR="00C001ED" w:rsidRPr="00D31FFA" w14:paraId="49477883" w14:textId="77777777" w:rsidTr="00F87A7A">
        <w:tblPrEx>
          <w:jc w:val="left"/>
        </w:tblPrEx>
        <w:trPr>
          <w:gridBefore w:val="1"/>
          <w:wBefore w:w="117" w:type="dxa"/>
          <w:trHeight w:val="727"/>
        </w:trPr>
        <w:tc>
          <w:tcPr>
            <w:tcW w:w="4511" w:type="dxa"/>
            <w:gridSpan w:val="2"/>
          </w:tcPr>
          <w:p w14:paraId="6B543DD8" w14:textId="77777777" w:rsidR="00C001ED" w:rsidRPr="00D31FFA" w:rsidRDefault="00C001ED" w:rsidP="002055D8">
            <w:pPr>
              <w:pStyle w:val="TableParagraph"/>
              <w:widowControl/>
              <w:spacing w:after="240" w:line="320" w:lineRule="atLeast"/>
              <w:ind w:left="0"/>
              <w:rPr>
                <w:rFonts w:ascii="Tahoma" w:hAnsi="Tahoma" w:cs="Tahoma"/>
                <w:b/>
              </w:rPr>
            </w:pPr>
          </w:p>
          <w:p w14:paraId="19D5814E" w14:textId="77777777" w:rsidR="00C001ED" w:rsidRPr="00D31FFA" w:rsidRDefault="00C001ED" w:rsidP="002055D8">
            <w:pPr>
              <w:pStyle w:val="TableParagraph"/>
              <w:widowControl/>
              <w:spacing w:after="240" w:line="320" w:lineRule="atLeast"/>
              <w:ind w:left="0"/>
              <w:rPr>
                <w:rFonts w:ascii="Tahoma" w:hAnsi="Tahoma" w:cs="Tahoma"/>
              </w:rPr>
            </w:pPr>
            <w:r w:rsidRPr="00D31FFA">
              <w:rPr>
                <w:rFonts w:ascii="Tahoma" w:hAnsi="Tahoma" w:cs="Tahoma"/>
                <w:noProof/>
                <w:lang w:bidi="ar-SA"/>
              </w:rPr>
              <mc:AlternateContent>
                <mc:Choice Requires="wpg">
                  <w:drawing>
                    <wp:inline distT="0" distB="0" distL="0" distR="0" wp14:anchorId="22451E47" wp14:editId="50A744FC">
                      <wp:extent cx="2504440" cy="7620"/>
                      <wp:effectExtent l="9525" t="9525" r="10160" b="1905"/>
                      <wp:docPr id="22" name="Group 5"/>
                      <wp:cNvGraphicFramePr/>
                      <a:graphic xmlns:a="http://schemas.openxmlformats.org/drawingml/2006/main">
                        <a:graphicData uri="http://schemas.microsoft.com/office/word/2010/wordprocessingGroup">
                          <wpg:wgp>
                            <wpg:cNvGrpSpPr/>
                            <wpg:grpSpPr>
                              <a:xfrm>
                                <a:off x="0" y="0"/>
                                <a:ext cx="2504440" cy="7620"/>
                                <a:chOff x="0" y="0"/>
                                <a:chExt cx="3944" cy="12"/>
                              </a:xfrm>
                            </wpg:grpSpPr>
                            <wps:wsp>
                              <wps:cNvPr id="23" name="Line 6"/>
                              <wps:cNvCnPr>
                                <a:cxnSpLocks noChangeShapeType="1"/>
                              </wps:cNvCnPr>
                              <wps:spPr bwMode="auto">
                                <a:xfrm>
                                  <a:off x="0" y="6"/>
                                  <a:ext cx="3943" cy="0"/>
                                </a:xfrm>
                                <a:prstGeom prst="line">
                                  <a:avLst/>
                                </a:prstGeom>
                                <a:noFill/>
                                <a:ln w="746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9CDD84" id="Group 5" o:spid="_x0000_s1026" style="width:197.2pt;height:.6pt;mso-position-horizontal-relative:char;mso-position-vertical-relative:line" coordsize="39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">
                      <v:line id="Line 6" o:spid="_x0000_s1027" style="position:absolute;visibility:visible;mso-wrap-style:square" from="0,6" to="3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" strokeweight=".20731mm"/>
                      <w10:anchorlock/>
                    </v:group>
                  </w:pict>
                </mc:Fallback>
              </mc:AlternateContent>
            </w:r>
          </w:p>
          <w:p w14:paraId="2ECE4E4D" w14:textId="77777777" w:rsidR="00C001ED" w:rsidRPr="00D31FFA" w:rsidRDefault="00C001ED" w:rsidP="002055D8">
            <w:pPr>
              <w:pStyle w:val="TableParagraph"/>
              <w:widowControl/>
              <w:spacing w:after="240" w:line="320" w:lineRule="atLeast"/>
              <w:ind w:left="0" w:right="3230"/>
              <w:rPr>
                <w:rFonts w:ascii="Tahoma" w:hAnsi="Tahoma" w:cs="Tahoma"/>
              </w:rPr>
            </w:pPr>
            <w:r w:rsidRPr="00D31FFA">
              <w:rPr>
                <w:rFonts w:ascii="Tahoma" w:hAnsi="Tahoma" w:cs="Tahoma"/>
              </w:rPr>
              <w:t xml:space="preserve">Por: </w:t>
            </w:r>
          </w:p>
          <w:p w14:paraId="3B9EA5F5" w14:textId="77777777" w:rsidR="00C001ED" w:rsidRPr="00D31FFA" w:rsidRDefault="00C001ED" w:rsidP="002055D8">
            <w:pPr>
              <w:pStyle w:val="TableParagraph"/>
              <w:widowControl/>
              <w:spacing w:after="240" w:line="320" w:lineRule="atLeast"/>
              <w:ind w:left="0" w:right="3230"/>
              <w:rPr>
                <w:rFonts w:ascii="Tahoma" w:hAnsi="Tahoma" w:cs="Tahoma"/>
              </w:rPr>
            </w:pPr>
            <w:r w:rsidRPr="00D31FFA">
              <w:rPr>
                <w:rFonts w:ascii="Tahoma" w:hAnsi="Tahoma" w:cs="Tahoma"/>
              </w:rPr>
              <w:t>Cargo:</w:t>
            </w:r>
          </w:p>
        </w:tc>
        <w:tc>
          <w:tcPr>
            <w:tcW w:w="4511" w:type="dxa"/>
          </w:tcPr>
          <w:p w14:paraId="50517481" w14:textId="77777777" w:rsidR="00C001ED" w:rsidRPr="00D31FFA" w:rsidRDefault="00C001ED" w:rsidP="002055D8">
            <w:pPr>
              <w:pStyle w:val="TableParagraph"/>
              <w:widowControl/>
              <w:spacing w:after="240" w:line="320" w:lineRule="atLeast"/>
              <w:ind w:left="0"/>
              <w:rPr>
                <w:rFonts w:ascii="Tahoma" w:hAnsi="Tahoma" w:cs="Tahoma"/>
                <w:b/>
              </w:rPr>
            </w:pPr>
          </w:p>
          <w:p w14:paraId="5FEF6429" w14:textId="77777777" w:rsidR="00C001ED" w:rsidRPr="00D31FFA" w:rsidRDefault="00C001ED" w:rsidP="002055D8">
            <w:pPr>
              <w:pStyle w:val="TableParagraph"/>
              <w:widowControl/>
              <w:spacing w:after="240" w:line="320" w:lineRule="atLeast"/>
              <w:ind w:left="0"/>
              <w:rPr>
                <w:rFonts w:ascii="Tahoma" w:hAnsi="Tahoma" w:cs="Tahoma"/>
              </w:rPr>
            </w:pPr>
            <w:r w:rsidRPr="00D31FFA">
              <w:rPr>
                <w:rFonts w:ascii="Tahoma" w:hAnsi="Tahoma" w:cs="Tahoma"/>
                <w:noProof/>
                <w:lang w:bidi="ar-SA"/>
              </w:rPr>
              <mc:AlternateContent>
                <mc:Choice Requires="wpg">
                  <w:drawing>
                    <wp:inline distT="0" distB="0" distL="0" distR="0" wp14:anchorId="3C0E646B" wp14:editId="0F2F33CB">
                      <wp:extent cx="2504440" cy="7620"/>
                      <wp:effectExtent l="9525" t="9525" r="10160" b="1905"/>
                      <wp:docPr id="24" name="Group 3"/>
                      <wp:cNvGraphicFramePr/>
                      <a:graphic xmlns:a="http://schemas.openxmlformats.org/drawingml/2006/main">
                        <a:graphicData uri="http://schemas.microsoft.com/office/word/2010/wordprocessingGroup">
                          <wpg:wgp>
                            <wpg:cNvGrpSpPr/>
                            <wpg:grpSpPr>
                              <a:xfrm>
                                <a:off x="0" y="0"/>
                                <a:ext cx="2504440" cy="7620"/>
                                <a:chOff x="0" y="0"/>
                                <a:chExt cx="3944" cy="12"/>
                              </a:xfrm>
                            </wpg:grpSpPr>
                            <wps:wsp>
                              <wps:cNvPr id="25" name="Line 4"/>
                              <wps:cNvCnPr>
                                <a:cxnSpLocks noChangeShapeType="1"/>
                              </wps:cNvCnPr>
                              <wps:spPr bwMode="auto">
                                <a:xfrm>
                                  <a:off x="0" y="6"/>
                                  <a:ext cx="3943" cy="0"/>
                                </a:xfrm>
                                <a:prstGeom prst="line">
                                  <a:avLst/>
                                </a:prstGeom>
                                <a:noFill/>
                                <a:ln w="746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267CBF" id="Group 3" o:spid="_x0000_s1026" style="width:197.2pt;height:.6pt;mso-position-horizontal-relative:char;mso-position-vertical-relative:line" coordsize="39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">
                      <v:line id="Line 4" o:spid="_x0000_s1027" style="position:absolute;visibility:visible;mso-wrap-style:square" from="0,6" to="3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" strokeweight=".20731mm"/>
                      <w10:anchorlock/>
                    </v:group>
                  </w:pict>
                </mc:Fallback>
              </mc:AlternateContent>
            </w:r>
          </w:p>
          <w:p w14:paraId="7DE256ED" w14:textId="77777777" w:rsidR="00C001ED" w:rsidRPr="00D31FFA" w:rsidRDefault="00C001ED" w:rsidP="002055D8">
            <w:pPr>
              <w:pStyle w:val="TableParagraph"/>
              <w:widowControl/>
              <w:spacing w:after="240" w:line="320" w:lineRule="atLeast"/>
              <w:ind w:left="0" w:right="3230"/>
              <w:rPr>
                <w:rFonts w:ascii="Tahoma" w:hAnsi="Tahoma" w:cs="Tahoma"/>
              </w:rPr>
            </w:pPr>
            <w:r w:rsidRPr="00D31FFA">
              <w:rPr>
                <w:rFonts w:ascii="Tahoma" w:hAnsi="Tahoma" w:cs="Tahoma"/>
              </w:rPr>
              <w:t xml:space="preserve">Por: </w:t>
            </w:r>
          </w:p>
          <w:p w14:paraId="6F2DC0B9" w14:textId="77777777" w:rsidR="00C001ED" w:rsidRPr="00D31FFA" w:rsidRDefault="00C001ED" w:rsidP="002055D8">
            <w:pPr>
              <w:pStyle w:val="TableParagraph"/>
              <w:widowControl/>
              <w:spacing w:after="240" w:line="320" w:lineRule="atLeast"/>
              <w:ind w:left="0" w:right="3230"/>
              <w:rPr>
                <w:rFonts w:ascii="Tahoma" w:hAnsi="Tahoma" w:cs="Tahoma"/>
              </w:rPr>
            </w:pPr>
            <w:r w:rsidRPr="00D31FFA">
              <w:rPr>
                <w:rFonts w:ascii="Tahoma" w:hAnsi="Tahoma" w:cs="Tahoma"/>
              </w:rPr>
              <w:t>Cargo:</w:t>
            </w:r>
          </w:p>
        </w:tc>
      </w:tr>
    </w:tbl>
    <w:p w14:paraId="55E70471" w14:textId="77777777" w:rsidR="00C001ED" w:rsidRPr="00D31FFA" w:rsidRDefault="00C001ED" w:rsidP="002055D8">
      <w:pPr>
        <w:tabs>
          <w:tab w:val="left" w:pos="2366"/>
        </w:tabs>
        <w:spacing w:after="240" w:line="320" w:lineRule="atLeast"/>
        <w:jc w:val="left"/>
        <w:rPr>
          <w:rFonts w:ascii="Tahoma" w:hAnsi="Tahoma" w:cs="Tahoma"/>
          <w:b/>
          <w:bCs/>
          <w:sz w:val="22"/>
          <w:szCs w:val="22"/>
        </w:rPr>
      </w:pPr>
    </w:p>
    <w:p w14:paraId="1AA24E80" w14:textId="77777777" w:rsidR="0006436F" w:rsidRPr="00D31FFA" w:rsidRDefault="00C001ED" w:rsidP="002055D8">
      <w:pPr>
        <w:spacing w:after="240" w:line="320" w:lineRule="atLeast"/>
        <w:jc w:val="left"/>
        <w:rPr>
          <w:rFonts w:ascii="Tahoma" w:hAnsi="Tahoma" w:cs="Tahoma"/>
          <w:i/>
          <w:iCs/>
          <w:w w:val="0"/>
          <w:sz w:val="22"/>
          <w:szCs w:val="22"/>
        </w:rPr>
      </w:pPr>
      <w:r w:rsidRPr="00D31FFA">
        <w:rPr>
          <w:rFonts w:ascii="Tahoma" w:hAnsi="Tahoma" w:cs="Tahoma"/>
          <w:i/>
          <w:iCs/>
          <w:w w:val="0"/>
          <w:sz w:val="22"/>
          <w:szCs w:val="22"/>
        </w:rPr>
        <w:br w:type="page"/>
      </w:r>
    </w:p>
    <w:p w14:paraId="5FAA4A1B" w14:textId="77777777" w:rsidR="0006436F" w:rsidRPr="00D31FFA" w:rsidRDefault="00C001ED" w:rsidP="002055D8">
      <w:pPr>
        <w:tabs>
          <w:tab w:val="left" w:pos="2366"/>
        </w:tabs>
        <w:spacing w:after="240" w:line="320" w:lineRule="atLeast"/>
        <w:rPr>
          <w:rFonts w:ascii="Tahoma" w:hAnsi="Tahoma" w:cs="Tahoma"/>
          <w:i/>
          <w:sz w:val="22"/>
          <w:szCs w:val="22"/>
          <w:lang w:bidi="pt-BR"/>
        </w:rPr>
      </w:pPr>
      <w:r w:rsidRPr="00D31FFA">
        <w:rPr>
          <w:rFonts w:ascii="Tahoma" w:hAnsi="Tahoma" w:cs="Tahoma"/>
          <w:i/>
          <w:sz w:val="22"/>
          <w:szCs w:val="22"/>
          <w:lang w:bidi="pt-BR"/>
        </w:rPr>
        <w:lastRenderedPageBreak/>
        <w:t>(Página 3 de 3 de assinaturas do Instrumento Particular de Escritura da 10ª (Décima) Emissão de Debêntures Simples, Não Conversíveis em Ações, em Série Única, da Espécie Quirografária, para Distribuição Pública, com Esforços Restritos de Distribuição, da Aegea Saneamento e Participações S.A.)</w:t>
      </w:r>
    </w:p>
    <w:p w14:paraId="22E9E433" w14:textId="77777777" w:rsidR="0006436F" w:rsidRPr="00D31FFA" w:rsidRDefault="0006436F" w:rsidP="002055D8">
      <w:pPr>
        <w:tabs>
          <w:tab w:val="left" w:pos="2366"/>
        </w:tabs>
        <w:spacing w:after="240" w:line="320" w:lineRule="atLeast"/>
        <w:jc w:val="center"/>
        <w:rPr>
          <w:rFonts w:ascii="Tahoma" w:hAnsi="Tahoma" w:cs="Tahoma"/>
          <w:b/>
          <w:bCs/>
          <w:sz w:val="22"/>
          <w:szCs w:val="22"/>
        </w:rPr>
      </w:pPr>
    </w:p>
    <w:p w14:paraId="01E42BB5" w14:textId="77777777" w:rsidR="0006436F" w:rsidRPr="00D31FFA" w:rsidRDefault="00C001ED" w:rsidP="002055D8">
      <w:pPr>
        <w:tabs>
          <w:tab w:val="left" w:pos="2366"/>
        </w:tabs>
        <w:spacing w:after="240" w:line="320" w:lineRule="atLeast"/>
        <w:rPr>
          <w:rFonts w:ascii="Tahoma" w:hAnsi="Tahoma" w:cs="Tahoma"/>
          <w:b/>
          <w:sz w:val="22"/>
          <w:szCs w:val="22"/>
        </w:rPr>
      </w:pPr>
      <w:r w:rsidRPr="00D31FFA">
        <w:rPr>
          <w:rFonts w:ascii="Tahoma" w:hAnsi="Tahoma" w:cs="Tahoma"/>
          <w:b/>
          <w:sz w:val="22"/>
          <w:szCs w:val="22"/>
        </w:rPr>
        <w:t>TESTEMUNHAS:</w:t>
      </w:r>
    </w:p>
    <w:p w14:paraId="296D748E" w14:textId="77777777" w:rsidR="00C001ED" w:rsidRPr="00D31FFA" w:rsidRDefault="00C001ED" w:rsidP="002055D8">
      <w:pPr>
        <w:tabs>
          <w:tab w:val="left" w:pos="2366"/>
        </w:tabs>
        <w:spacing w:after="240" w:line="320" w:lineRule="atLeast"/>
        <w:rPr>
          <w:rFonts w:ascii="Tahoma" w:hAnsi="Tahoma" w:cs="Tahoma"/>
          <w:sz w:val="22"/>
          <w:szCs w:val="22"/>
        </w:rPr>
      </w:pPr>
    </w:p>
    <w:p w14:paraId="671D2F19" w14:textId="77777777" w:rsidR="00C001ED" w:rsidRPr="00D31FFA" w:rsidRDefault="00C001ED" w:rsidP="002055D8">
      <w:pPr>
        <w:tabs>
          <w:tab w:val="left" w:pos="2366"/>
        </w:tabs>
        <w:spacing w:after="240" w:line="320" w:lineRule="atLeast"/>
        <w:rPr>
          <w:rFonts w:ascii="Tahoma" w:hAnsi="Tahoma" w:cs="Tahoma"/>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C001ED" w:rsidRPr="00D31FFA" w14:paraId="746F5EBC" w14:textId="77777777" w:rsidTr="00F87A7A">
        <w:trPr>
          <w:jc w:val="center"/>
        </w:trPr>
        <w:tc>
          <w:tcPr>
            <w:tcW w:w="4489" w:type="dxa"/>
            <w:tcBorders>
              <w:top w:val="nil"/>
              <w:left w:val="nil"/>
              <w:bottom w:val="nil"/>
              <w:right w:val="nil"/>
            </w:tcBorders>
          </w:tcPr>
          <w:p w14:paraId="65A4B5CF" w14:textId="77777777" w:rsidR="00C001ED" w:rsidRPr="00D31FFA" w:rsidRDefault="00C001ED" w:rsidP="002055D8">
            <w:pPr>
              <w:tabs>
                <w:tab w:val="left" w:pos="2366"/>
              </w:tabs>
              <w:spacing w:after="240" w:line="320" w:lineRule="atLeast"/>
              <w:jc w:val="center"/>
              <w:rPr>
                <w:rFonts w:ascii="Tahoma" w:hAnsi="Tahoma" w:cs="Tahoma"/>
                <w:sz w:val="22"/>
                <w:szCs w:val="22"/>
              </w:rPr>
            </w:pPr>
            <w:r w:rsidRPr="00D31FFA">
              <w:rPr>
                <w:rFonts w:ascii="Tahoma" w:hAnsi="Tahoma" w:cs="Tahoma"/>
                <w:sz w:val="22"/>
                <w:szCs w:val="22"/>
              </w:rPr>
              <w:t>_______________________________</w:t>
            </w:r>
          </w:p>
        </w:tc>
        <w:tc>
          <w:tcPr>
            <w:tcW w:w="4761" w:type="dxa"/>
            <w:tcBorders>
              <w:top w:val="nil"/>
              <w:left w:val="nil"/>
              <w:bottom w:val="nil"/>
              <w:right w:val="nil"/>
            </w:tcBorders>
          </w:tcPr>
          <w:p w14:paraId="7ADFBD55" w14:textId="77777777" w:rsidR="00C001ED" w:rsidRPr="00D31FFA" w:rsidRDefault="00C001ED" w:rsidP="002055D8">
            <w:pPr>
              <w:tabs>
                <w:tab w:val="left" w:pos="2366"/>
              </w:tabs>
              <w:spacing w:after="240" w:line="320" w:lineRule="atLeast"/>
              <w:jc w:val="center"/>
              <w:rPr>
                <w:rFonts w:ascii="Tahoma" w:hAnsi="Tahoma" w:cs="Tahoma"/>
                <w:sz w:val="22"/>
                <w:szCs w:val="22"/>
              </w:rPr>
            </w:pPr>
            <w:r w:rsidRPr="00D31FFA">
              <w:rPr>
                <w:rFonts w:ascii="Tahoma" w:hAnsi="Tahoma" w:cs="Tahoma"/>
                <w:sz w:val="22"/>
                <w:szCs w:val="22"/>
              </w:rPr>
              <w:t>_______________________________</w:t>
            </w:r>
          </w:p>
        </w:tc>
      </w:tr>
      <w:tr w:rsidR="00C001ED" w:rsidRPr="00D31FFA" w14:paraId="6E7C37F9" w14:textId="77777777" w:rsidTr="00F87A7A">
        <w:trPr>
          <w:jc w:val="center"/>
        </w:trPr>
        <w:tc>
          <w:tcPr>
            <w:tcW w:w="4489" w:type="dxa"/>
            <w:tcBorders>
              <w:top w:val="nil"/>
              <w:left w:val="nil"/>
              <w:bottom w:val="nil"/>
              <w:right w:val="nil"/>
            </w:tcBorders>
          </w:tcPr>
          <w:p w14:paraId="6F92520C"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Nome:</w:t>
            </w:r>
          </w:p>
        </w:tc>
        <w:tc>
          <w:tcPr>
            <w:tcW w:w="4761" w:type="dxa"/>
            <w:tcBorders>
              <w:top w:val="nil"/>
              <w:left w:val="nil"/>
              <w:bottom w:val="nil"/>
              <w:right w:val="nil"/>
            </w:tcBorders>
          </w:tcPr>
          <w:p w14:paraId="5B628B05"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Nome:</w:t>
            </w:r>
          </w:p>
        </w:tc>
      </w:tr>
      <w:tr w:rsidR="00C001ED" w:rsidRPr="00D31FFA" w14:paraId="06EFEBA4" w14:textId="77777777" w:rsidTr="00F87A7A">
        <w:trPr>
          <w:jc w:val="center"/>
        </w:trPr>
        <w:tc>
          <w:tcPr>
            <w:tcW w:w="4489" w:type="dxa"/>
            <w:tcBorders>
              <w:top w:val="nil"/>
              <w:left w:val="nil"/>
              <w:bottom w:val="nil"/>
              <w:right w:val="nil"/>
            </w:tcBorders>
          </w:tcPr>
          <w:p w14:paraId="2E7C40A5"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CPF:</w:t>
            </w:r>
          </w:p>
        </w:tc>
        <w:tc>
          <w:tcPr>
            <w:tcW w:w="4761" w:type="dxa"/>
            <w:tcBorders>
              <w:top w:val="nil"/>
              <w:left w:val="nil"/>
              <w:bottom w:val="nil"/>
              <w:right w:val="nil"/>
            </w:tcBorders>
          </w:tcPr>
          <w:p w14:paraId="6FC8D713" w14:textId="77777777" w:rsidR="00C001ED" w:rsidRPr="00D31FFA" w:rsidRDefault="00C001ED"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CPF:</w:t>
            </w:r>
          </w:p>
        </w:tc>
      </w:tr>
    </w:tbl>
    <w:p w14:paraId="3D2FB03F" w14:textId="77777777" w:rsidR="00C001ED" w:rsidRPr="00D31FFA" w:rsidRDefault="00C001ED" w:rsidP="002055D8">
      <w:pPr>
        <w:spacing w:after="240" w:line="320" w:lineRule="atLeast"/>
        <w:jc w:val="center"/>
        <w:rPr>
          <w:rStyle w:val="Nmerodepgina"/>
          <w:rFonts w:ascii="Tahoma" w:hAnsi="Tahoma" w:cs="Tahoma"/>
          <w:b/>
          <w:sz w:val="22"/>
          <w:szCs w:val="22"/>
        </w:rPr>
      </w:pPr>
    </w:p>
    <w:p w14:paraId="6989272B" w14:textId="77777777" w:rsidR="0006436F" w:rsidRPr="00D31FFA" w:rsidRDefault="0006436F" w:rsidP="002055D8">
      <w:pPr>
        <w:jc w:val="left"/>
        <w:rPr>
          <w:rFonts w:ascii="Tahoma" w:eastAsia="Verdana" w:hAnsi="Tahoma" w:cs="Tahoma"/>
          <w:i/>
          <w:sz w:val="22"/>
          <w:szCs w:val="22"/>
          <w:lang w:bidi="pt-BR"/>
        </w:rPr>
      </w:pPr>
      <w:r w:rsidRPr="00D31FFA">
        <w:rPr>
          <w:rFonts w:ascii="Tahoma" w:eastAsia="Verdana" w:hAnsi="Tahoma" w:cs="Tahoma"/>
          <w:i/>
          <w:sz w:val="22"/>
          <w:szCs w:val="22"/>
          <w:lang w:bidi="pt-BR"/>
        </w:rPr>
        <w:br w:type="page"/>
      </w:r>
    </w:p>
    <w:p w14:paraId="1783907E" w14:textId="5079080C" w:rsidR="00B81E1C" w:rsidRPr="00D31FFA" w:rsidRDefault="008845BC" w:rsidP="002055D8">
      <w:pPr>
        <w:jc w:val="center"/>
        <w:rPr>
          <w:rFonts w:ascii="Tahoma" w:eastAsia="Verdana" w:hAnsi="Tahoma" w:cs="Tahoma"/>
          <w:b/>
          <w:sz w:val="22"/>
          <w:szCs w:val="22"/>
          <w:lang w:bidi="pt-BR"/>
        </w:rPr>
      </w:pPr>
      <w:bookmarkStart w:id="97" w:name="_Hlk100143219"/>
      <w:r w:rsidRPr="00D31FFA">
        <w:rPr>
          <w:rFonts w:ascii="Tahoma" w:eastAsia="Verdana" w:hAnsi="Tahoma" w:cs="Tahoma"/>
          <w:b/>
          <w:sz w:val="22"/>
          <w:szCs w:val="22"/>
          <w:lang w:bidi="pt-BR"/>
        </w:rPr>
        <w:lastRenderedPageBreak/>
        <w:t xml:space="preserve">ANEXO I - DESCRIÇÃO DOS PROJETOS DE INVESTIMENTO E SEUS PROCEDIMENTOS SIMPLIFICADOS </w:t>
      </w:r>
    </w:p>
    <w:p w14:paraId="4E368B33" w14:textId="1D871160" w:rsidR="00944F56" w:rsidRPr="00D31FFA" w:rsidRDefault="00944F56" w:rsidP="002055D8">
      <w:pPr>
        <w:jc w:val="center"/>
        <w:rPr>
          <w:rFonts w:ascii="Tahoma" w:eastAsia="Verdana" w:hAnsi="Tahoma" w:cs="Tahoma"/>
          <w:b/>
          <w:sz w:val="22"/>
          <w:szCs w:val="22"/>
          <w:lang w:bidi="pt-BR"/>
        </w:rPr>
      </w:pPr>
      <w:r w:rsidRPr="00D31FFA">
        <w:rPr>
          <w:rFonts w:ascii="Tahoma" w:eastAsia="Verdana" w:hAnsi="Tahoma" w:cs="Tahoma"/>
          <w:sz w:val="22"/>
          <w:szCs w:val="22"/>
          <w:highlight w:val="lightGray"/>
          <w:lang w:bidi="pt-BR"/>
        </w:rPr>
        <w:t>[</w:t>
      </w:r>
      <w:r w:rsidRPr="00D31FFA">
        <w:rPr>
          <w:rFonts w:ascii="Tahoma" w:eastAsia="Verdana" w:hAnsi="Tahoma" w:cs="Tahoma"/>
          <w:b/>
          <w:sz w:val="22"/>
          <w:szCs w:val="22"/>
          <w:highlight w:val="lightGray"/>
          <w:lang w:bidi="pt-BR"/>
        </w:rPr>
        <w:t>Nota Mattos Filho:</w:t>
      </w:r>
      <w:r w:rsidRPr="00D31FFA">
        <w:rPr>
          <w:rFonts w:ascii="Tahoma" w:eastAsia="Verdana" w:hAnsi="Tahoma" w:cs="Tahoma"/>
          <w:sz w:val="22"/>
          <w:szCs w:val="22"/>
          <w:highlight w:val="lightGray"/>
          <w:lang w:bidi="pt-BR"/>
        </w:rPr>
        <w:t xml:space="preserve"> favor confirmar]</w:t>
      </w:r>
    </w:p>
    <w:p w14:paraId="2E9CCAAA" w14:textId="047681C6" w:rsidR="00B81E1C" w:rsidRPr="00D31FFA" w:rsidRDefault="00B81E1C" w:rsidP="008217CC">
      <w:pPr>
        <w:jc w:val="center"/>
        <w:rPr>
          <w:rFonts w:ascii="Tahoma" w:eastAsia="Verdana" w:hAnsi="Tahoma" w:cs="Tahoma"/>
          <w:b/>
          <w:sz w:val="22"/>
          <w:szCs w:val="22"/>
          <w:u w:val="single"/>
          <w:lang w:bidi="pt-BR"/>
        </w:rPr>
      </w:pPr>
    </w:p>
    <w:tbl>
      <w:tblPr>
        <w:tblW w:w="0" w:type="auto"/>
        <w:tblCellMar>
          <w:left w:w="0" w:type="dxa"/>
          <w:right w:w="0" w:type="dxa"/>
        </w:tblCellMar>
        <w:tblLook w:val="04A0" w:firstRow="1" w:lastRow="0" w:firstColumn="1" w:lastColumn="0" w:noHBand="0" w:noVBand="1"/>
      </w:tblPr>
      <w:tblGrid>
        <w:gridCol w:w="4414"/>
        <w:gridCol w:w="4414"/>
      </w:tblGrid>
      <w:tr w:rsidR="009D641F" w:rsidRPr="00D31FFA" w14:paraId="12585C70" w14:textId="77777777" w:rsidTr="009D641F">
        <w:tc>
          <w:tcPr>
            <w:tcW w:w="882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5F6FFF" w14:textId="77777777" w:rsidR="009D641F" w:rsidRPr="00B06036" w:rsidRDefault="009D641F">
            <w:pPr>
              <w:jc w:val="center"/>
              <w:rPr>
                <w:rFonts w:ascii="Tahoma" w:eastAsiaTheme="minorHAnsi" w:hAnsi="Tahoma" w:cs="Tahoma"/>
                <w:b/>
                <w:bCs/>
                <w:sz w:val="22"/>
                <w:szCs w:val="22"/>
              </w:rPr>
            </w:pPr>
            <w:r w:rsidRPr="00B06036">
              <w:rPr>
                <w:rFonts w:ascii="Tahoma" w:hAnsi="Tahoma" w:cs="Tahoma"/>
                <w:b/>
                <w:bCs/>
                <w:sz w:val="22"/>
                <w:szCs w:val="22"/>
              </w:rPr>
              <w:t xml:space="preserve">Projeto de Investimento </w:t>
            </w:r>
            <w:r w:rsidRPr="00B06036">
              <w:rPr>
                <w:rFonts w:ascii="Tahoma" w:hAnsi="Tahoma" w:cs="Tahoma"/>
                <w:b/>
                <w:bCs/>
                <w:sz w:val="22"/>
                <w:szCs w:val="22"/>
                <w:highlight w:val="lightGray"/>
              </w:rPr>
              <w:t>[=]</w:t>
            </w:r>
          </w:p>
        </w:tc>
      </w:tr>
      <w:tr w:rsidR="009D641F" w:rsidRPr="00D31FFA" w14:paraId="3F2709EC"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DEDD26" w14:textId="77777777" w:rsidR="009D641F" w:rsidRPr="00B06036" w:rsidRDefault="009D641F">
            <w:pPr>
              <w:rPr>
                <w:rFonts w:ascii="Tahoma" w:hAnsi="Tahoma" w:cs="Tahoma"/>
                <w:b/>
                <w:bCs/>
                <w:sz w:val="22"/>
                <w:szCs w:val="22"/>
              </w:rPr>
            </w:pPr>
            <w:r w:rsidRPr="00B06036">
              <w:rPr>
                <w:rFonts w:ascii="Tahoma" w:hAnsi="Tahoma" w:cs="Tahoma"/>
                <w:b/>
                <w:bCs/>
                <w:sz w:val="22"/>
                <w:szCs w:val="22"/>
              </w:rPr>
              <w:t>Objetivo do Projeto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1AD6D7F1" w14:textId="77777777" w:rsidR="009D641F" w:rsidRPr="00B06036" w:rsidRDefault="009D641F">
            <w:pPr>
              <w:rPr>
                <w:rFonts w:ascii="Tahoma" w:hAnsi="Tahoma" w:cs="Tahoma"/>
                <w:sz w:val="22"/>
                <w:szCs w:val="22"/>
              </w:rPr>
            </w:pPr>
          </w:p>
        </w:tc>
      </w:tr>
      <w:tr w:rsidR="009D641F" w:rsidRPr="00D31FFA" w14:paraId="7C0B50A3"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B4869D" w14:textId="77777777" w:rsidR="009D641F" w:rsidRPr="00B06036" w:rsidRDefault="009D641F">
            <w:pPr>
              <w:rPr>
                <w:rFonts w:ascii="Tahoma" w:hAnsi="Tahoma" w:cs="Tahoma"/>
                <w:b/>
                <w:bCs/>
                <w:sz w:val="22"/>
                <w:szCs w:val="22"/>
              </w:rPr>
            </w:pPr>
            <w:r w:rsidRPr="00B06036">
              <w:rPr>
                <w:rFonts w:ascii="Tahoma" w:hAnsi="Tahoma" w:cs="Tahoma"/>
                <w:b/>
                <w:bCs/>
                <w:sz w:val="22"/>
                <w:szCs w:val="22"/>
              </w:rPr>
              <w:t>Data de Início ou estimada para início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439D13BF" w14:textId="77777777" w:rsidR="009D641F" w:rsidRPr="00B06036" w:rsidRDefault="009D641F">
            <w:pPr>
              <w:rPr>
                <w:rFonts w:ascii="Tahoma" w:hAnsi="Tahoma" w:cs="Tahoma"/>
                <w:sz w:val="22"/>
                <w:szCs w:val="22"/>
              </w:rPr>
            </w:pPr>
          </w:p>
        </w:tc>
      </w:tr>
      <w:tr w:rsidR="009D641F" w:rsidRPr="00D31FFA" w14:paraId="7F66024C"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7DA4" w14:textId="77777777" w:rsidR="009D641F" w:rsidRPr="00B06036" w:rsidRDefault="009D641F">
            <w:pPr>
              <w:rPr>
                <w:rFonts w:ascii="Tahoma" w:hAnsi="Tahoma" w:cs="Tahoma"/>
                <w:b/>
                <w:bCs/>
                <w:sz w:val="22"/>
                <w:szCs w:val="22"/>
              </w:rPr>
            </w:pPr>
            <w:r w:rsidRPr="00B06036">
              <w:rPr>
                <w:rFonts w:ascii="Tahoma" w:hAnsi="Tahoma" w:cs="Tahoma"/>
                <w:b/>
                <w:bCs/>
                <w:sz w:val="22"/>
                <w:szCs w:val="22"/>
              </w:rPr>
              <w:t>Fase atual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74DDE34D" w14:textId="77777777" w:rsidR="009D641F" w:rsidRPr="00B06036" w:rsidRDefault="009D641F">
            <w:pPr>
              <w:rPr>
                <w:rFonts w:ascii="Tahoma" w:hAnsi="Tahoma" w:cs="Tahoma"/>
                <w:sz w:val="22"/>
                <w:szCs w:val="22"/>
              </w:rPr>
            </w:pPr>
          </w:p>
        </w:tc>
      </w:tr>
      <w:tr w:rsidR="009D641F" w:rsidRPr="00D31FFA" w14:paraId="2635D02D"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730B3C" w14:textId="77777777" w:rsidR="009D641F" w:rsidRPr="00B06036" w:rsidRDefault="009D641F">
            <w:pPr>
              <w:rPr>
                <w:rFonts w:ascii="Tahoma" w:hAnsi="Tahoma" w:cs="Tahoma"/>
                <w:b/>
                <w:bCs/>
                <w:sz w:val="22"/>
                <w:szCs w:val="22"/>
              </w:rPr>
            </w:pPr>
            <w:r w:rsidRPr="00B06036">
              <w:rPr>
                <w:rFonts w:ascii="Tahoma" w:hAnsi="Tahoma" w:cs="Tahoma"/>
                <w:b/>
                <w:bCs/>
                <w:sz w:val="22"/>
                <w:szCs w:val="22"/>
              </w:rPr>
              <w:t>Data de encerramento ou prazo estimado para o encerramento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6382A661" w14:textId="77777777" w:rsidR="009D641F" w:rsidRPr="00B06036" w:rsidRDefault="009D641F">
            <w:pPr>
              <w:rPr>
                <w:rFonts w:ascii="Tahoma" w:hAnsi="Tahoma" w:cs="Tahoma"/>
                <w:sz w:val="22"/>
                <w:szCs w:val="22"/>
              </w:rPr>
            </w:pPr>
          </w:p>
        </w:tc>
      </w:tr>
      <w:tr w:rsidR="009D641F" w:rsidRPr="00D31FFA" w14:paraId="37A60E29"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800844" w14:textId="77777777" w:rsidR="009D641F" w:rsidRPr="00B06036" w:rsidRDefault="009D641F">
            <w:pPr>
              <w:rPr>
                <w:rFonts w:ascii="Tahoma" w:hAnsi="Tahoma" w:cs="Tahoma"/>
                <w:b/>
                <w:bCs/>
                <w:sz w:val="22"/>
                <w:szCs w:val="22"/>
              </w:rPr>
            </w:pPr>
            <w:r w:rsidRPr="00B06036">
              <w:rPr>
                <w:rFonts w:ascii="Tahoma" w:hAnsi="Tahoma" w:cs="Tahoma"/>
                <w:b/>
                <w:bCs/>
                <w:sz w:val="22"/>
                <w:szCs w:val="22"/>
              </w:rPr>
              <w:t>Volume estimado de recursos financeiros necessários para a realização do Projeto</w:t>
            </w:r>
          </w:p>
          <w:p w14:paraId="3FCA0234" w14:textId="77777777" w:rsidR="009D641F" w:rsidRPr="00B06036" w:rsidRDefault="009D641F">
            <w:pPr>
              <w:rPr>
                <w:rFonts w:ascii="Tahoma" w:hAnsi="Tahoma" w:cs="Tahoma"/>
                <w:b/>
                <w:bCs/>
                <w:sz w:val="22"/>
                <w:szCs w:val="22"/>
              </w:rPr>
            </w:pPr>
            <w:r w:rsidRPr="00B06036">
              <w:rPr>
                <w:rFonts w:ascii="Tahoma" w:hAnsi="Tahoma" w:cs="Tahoma"/>
                <w:b/>
                <w:bCs/>
                <w:sz w:val="22"/>
                <w:szCs w:val="22"/>
              </w:rPr>
              <w:t>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43C35524" w14:textId="77777777" w:rsidR="009D641F" w:rsidRPr="00B06036" w:rsidRDefault="009D641F">
            <w:pPr>
              <w:rPr>
                <w:rFonts w:ascii="Tahoma" w:hAnsi="Tahoma" w:cs="Tahoma"/>
                <w:sz w:val="22"/>
                <w:szCs w:val="22"/>
              </w:rPr>
            </w:pPr>
          </w:p>
        </w:tc>
      </w:tr>
      <w:tr w:rsidR="009D641F" w:rsidRPr="00D31FFA" w14:paraId="7A663322"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7A0AB1" w14:textId="77777777" w:rsidR="009D641F" w:rsidRPr="00B06036" w:rsidRDefault="009D641F">
            <w:pPr>
              <w:rPr>
                <w:rFonts w:ascii="Tahoma" w:hAnsi="Tahoma" w:cs="Tahoma"/>
                <w:b/>
                <w:bCs/>
                <w:sz w:val="22"/>
                <w:szCs w:val="22"/>
              </w:rPr>
            </w:pPr>
            <w:r w:rsidRPr="00B06036">
              <w:rPr>
                <w:rFonts w:ascii="Tahoma" w:hAnsi="Tahoma" w:cs="Tahoma"/>
                <w:b/>
                <w:bCs/>
                <w:sz w:val="22"/>
                <w:szCs w:val="22"/>
              </w:rPr>
              <w:t>Valor das Debêntures destinado ao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7CF9134C" w14:textId="77777777" w:rsidR="009D641F" w:rsidRPr="00B06036" w:rsidRDefault="009D641F">
            <w:pPr>
              <w:rPr>
                <w:rFonts w:ascii="Tahoma" w:hAnsi="Tahoma" w:cs="Tahoma"/>
                <w:sz w:val="22"/>
                <w:szCs w:val="22"/>
              </w:rPr>
            </w:pPr>
          </w:p>
        </w:tc>
      </w:tr>
      <w:tr w:rsidR="009D641F" w:rsidRPr="00D31FFA" w14:paraId="3AF9F400" w14:textId="77777777" w:rsidTr="009D641F">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904AF" w14:textId="224FE0BD" w:rsidR="009D641F" w:rsidRPr="00B06036" w:rsidRDefault="009D641F" w:rsidP="002055D8">
            <w:pPr>
              <w:rPr>
                <w:rFonts w:ascii="Tahoma" w:hAnsi="Tahoma" w:cs="Tahoma"/>
                <w:b/>
                <w:bCs/>
                <w:sz w:val="22"/>
                <w:szCs w:val="22"/>
              </w:rPr>
            </w:pPr>
            <w:r w:rsidRPr="00B06036">
              <w:rPr>
                <w:rFonts w:ascii="Tahoma" w:hAnsi="Tahoma" w:cs="Tahoma"/>
                <w:b/>
                <w:bCs/>
                <w:sz w:val="22"/>
                <w:szCs w:val="22"/>
              </w:rPr>
              <w:t>Percentual que se estima captar com a emissão das Debêntures, frente às necessidades de recursos financeiros do Projeto de Investimento</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6A257B59" w14:textId="77777777" w:rsidR="009D641F" w:rsidRPr="00B06036" w:rsidRDefault="009D641F">
            <w:pPr>
              <w:rPr>
                <w:rFonts w:ascii="Tahoma" w:hAnsi="Tahoma" w:cs="Tahoma"/>
                <w:sz w:val="22"/>
                <w:szCs w:val="22"/>
              </w:rPr>
            </w:pPr>
          </w:p>
        </w:tc>
      </w:tr>
      <w:tr w:rsidR="009D641F" w:rsidRPr="00D31FFA" w14:paraId="498C0FD4" w14:textId="77777777" w:rsidTr="009D641F">
        <w:trPr>
          <w:trHeight w:val="70"/>
        </w:trPr>
        <w:tc>
          <w:tcPr>
            <w:tcW w:w="44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1288B5" w14:textId="77777777" w:rsidR="009D641F" w:rsidRPr="00B06036" w:rsidRDefault="009D641F">
            <w:pPr>
              <w:rPr>
                <w:rFonts w:ascii="Tahoma" w:hAnsi="Tahoma" w:cs="Tahoma"/>
                <w:b/>
                <w:bCs/>
                <w:sz w:val="22"/>
                <w:szCs w:val="22"/>
              </w:rPr>
            </w:pPr>
            <w:r w:rsidRPr="00B06036">
              <w:rPr>
                <w:rFonts w:ascii="Tahoma" w:hAnsi="Tahoma" w:cs="Tahoma"/>
                <w:b/>
                <w:bCs/>
                <w:sz w:val="22"/>
                <w:szCs w:val="22"/>
              </w:rPr>
              <w:t>Alocação dos recursos a serem captados por meio das Debêntures</w:t>
            </w:r>
          </w:p>
        </w:tc>
        <w:tc>
          <w:tcPr>
            <w:tcW w:w="4414" w:type="dxa"/>
            <w:tcBorders>
              <w:top w:val="nil"/>
              <w:left w:val="nil"/>
              <w:bottom w:val="single" w:sz="8" w:space="0" w:color="auto"/>
              <w:right w:val="single" w:sz="8" w:space="0" w:color="auto"/>
            </w:tcBorders>
            <w:tcMar>
              <w:top w:w="0" w:type="dxa"/>
              <w:left w:w="108" w:type="dxa"/>
              <w:bottom w:w="0" w:type="dxa"/>
              <w:right w:w="108" w:type="dxa"/>
            </w:tcMar>
          </w:tcPr>
          <w:p w14:paraId="3C134007" w14:textId="77777777" w:rsidR="009D641F" w:rsidRPr="00B06036" w:rsidRDefault="009D641F">
            <w:pPr>
              <w:rPr>
                <w:rFonts w:ascii="Tahoma" w:hAnsi="Tahoma" w:cs="Tahoma"/>
                <w:sz w:val="22"/>
                <w:szCs w:val="22"/>
              </w:rPr>
            </w:pPr>
          </w:p>
        </w:tc>
      </w:tr>
    </w:tbl>
    <w:p w14:paraId="1D481634" w14:textId="77777777" w:rsidR="009D641F" w:rsidRPr="00B06036" w:rsidRDefault="009D641F" w:rsidP="009D641F">
      <w:pPr>
        <w:rPr>
          <w:rFonts w:ascii="Tahoma" w:eastAsiaTheme="minorHAnsi" w:hAnsi="Tahoma" w:cs="Tahoma"/>
          <w:sz w:val="22"/>
          <w:szCs w:val="22"/>
          <w:lang w:eastAsia="en-US"/>
        </w:rPr>
      </w:pPr>
    </w:p>
    <w:p w14:paraId="515D2DA5" w14:textId="77777777" w:rsidR="009D641F" w:rsidRPr="00D31FFA" w:rsidRDefault="009D641F" w:rsidP="002055D8">
      <w:pPr>
        <w:jc w:val="center"/>
        <w:rPr>
          <w:rFonts w:ascii="Tahoma" w:eastAsia="Verdana" w:hAnsi="Tahoma" w:cs="Tahoma"/>
          <w:b/>
          <w:sz w:val="22"/>
          <w:szCs w:val="22"/>
          <w:u w:val="single"/>
          <w:lang w:bidi="pt-BR"/>
        </w:rPr>
      </w:pPr>
    </w:p>
    <w:p w14:paraId="34AAADC7" w14:textId="77777777" w:rsidR="00B81E1C" w:rsidRPr="00D31FFA" w:rsidRDefault="00B81E1C" w:rsidP="002055D8">
      <w:pPr>
        <w:jc w:val="center"/>
        <w:rPr>
          <w:rFonts w:ascii="Tahoma" w:eastAsia="Verdana" w:hAnsi="Tahoma" w:cs="Tahoma"/>
          <w:b/>
          <w:sz w:val="22"/>
          <w:szCs w:val="22"/>
          <w:u w:val="single"/>
          <w:lang w:bidi="pt-BR"/>
        </w:rPr>
      </w:pPr>
    </w:p>
    <w:p w14:paraId="07EB0574" w14:textId="50179B39" w:rsidR="008845BC" w:rsidRPr="00D31FFA" w:rsidRDefault="008845BC" w:rsidP="002055D8">
      <w:pPr>
        <w:jc w:val="center"/>
        <w:rPr>
          <w:rFonts w:ascii="Tahoma" w:eastAsia="Verdana" w:hAnsi="Tahoma" w:cs="Tahoma"/>
          <w:b/>
          <w:sz w:val="22"/>
          <w:szCs w:val="22"/>
          <w:u w:val="single"/>
          <w:lang w:bidi="pt-BR"/>
        </w:rPr>
      </w:pPr>
      <w:r w:rsidRPr="00D31FFA">
        <w:rPr>
          <w:rFonts w:ascii="Tahoma" w:eastAsia="Verdana" w:hAnsi="Tahoma" w:cs="Tahoma"/>
          <w:b/>
          <w:sz w:val="22"/>
          <w:szCs w:val="22"/>
          <w:u w:val="single"/>
          <w:lang w:bidi="pt-BR"/>
        </w:rPr>
        <w:br w:type="page"/>
      </w:r>
    </w:p>
    <w:bookmarkEnd w:id="97"/>
    <w:p w14:paraId="5E3CEC4F" w14:textId="77777777" w:rsidR="000B2920" w:rsidRPr="00D31FFA" w:rsidRDefault="008845BC" w:rsidP="002055D8">
      <w:pPr>
        <w:autoSpaceDE w:val="0"/>
        <w:autoSpaceDN w:val="0"/>
        <w:spacing w:after="240" w:line="320" w:lineRule="atLeast"/>
        <w:ind w:right="392"/>
        <w:jc w:val="center"/>
        <w:rPr>
          <w:rFonts w:ascii="Tahoma" w:eastAsia="Verdana" w:hAnsi="Tahoma" w:cs="Tahoma"/>
          <w:b/>
          <w:sz w:val="22"/>
          <w:szCs w:val="22"/>
          <w:lang w:bidi="pt-BR"/>
        </w:rPr>
      </w:pPr>
      <w:r w:rsidRPr="00D31FFA">
        <w:rPr>
          <w:rFonts w:ascii="Tahoma" w:eastAsia="Verdana" w:hAnsi="Tahoma" w:cs="Tahoma"/>
          <w:b/>
          <w:sz w:val="22"/>
          <w:szCs w:val="22"/>
          <w:lang w:bidi="pt-BR"/>
        </w:rPr>
        <w:lastRenderedPageBreak/>
        <w:t xml:space="preserve">ANEXO II – MODELO ADITAMENTO </w:t>
      </w:r>
      <w:r w:rsidRPr="00D31FFA">
        <w:rPr>
          <w:rFonts w:ascii="Tahoma" w:eastAsia="Verdana" w:hAnsi="Tahoma" w:cs="Tahoma"/>
          <w:b/>
          <w:bCs/>
          <w:sz w:val="22"/>
          <w:szCs w:val="22"/>
          <w:lang w:bidi="pt-BR"/>
        </w:rPr>
        <w:t xml:space="preserve">PROCEDIMENTO DE </w:t>
      </w:r>
      <w:r w:rsidRPr="00D31FFA">
        <w:rPr>
          <w:rFonts w:ascii="Tahoma" w:eastAsia="Verdana" w:hAnsi="Tahoma" w:cs="Tahoma"/>
          <w:b/>
          <w:bCs/>
          <w:i/>
          <w:sz w:val="22"/>
          <w:szCs w:val="22"/>
          <w:lang w:bidi="pt-BR"/>
        </w:rPr>
        <w:t>BOOKBUILDING</w:t>
      </w:r>
    </w:p>
    <w:p w14:paraId="6242833D" w14:textId="77777777" w:rsidR="0006436F" w:rsidRPr="00D31FFA" w:rsidRDefault="0006436F" w:rsidP="002055D8">
      <w:pPr>
        <w:pStyle w:val="Corpodetexto2"/>
        <w:spacing w:after="240" w:line="320" w:lineRule="atLeast"/>
        <w:jc w:val="both"/>
        <w:rPr>
          <w:rFonts w:ascii="Tahoma" w:hAnsi="Tahoma" w:cs="Tahoma"/>
          <w:sz w:val="22"/>
          <w:szCs w:val="22"/>
        </w:rPr>
      </w:pPr>
      <w:r w:rsidRPr="00D31FFA">
        <w:rPr>
          <w:rFonts w:ascii="Tahoma" w:eastAsia="Times New Roman" w:hAnsi="Tahoma" w:cs="Tahoma"/>
          <w:bCs w:val="0"/>
          <w:smallCaps/>
          <w:sz w:val="22"/>
          <w:szCs w:val="22"/>
        </w:rPr>
        <w:t xml:space="preserve">[=] ADITAMENTO AO INSTRUMENTO PARTICULAR DE ESCRITURA DA </w:t>
      </w:r>
      <w:r w:rsidRPr="00D31FFA">
        <w:rPr>
          <w:rFonts w:ascii="Tahoma" w:hAnsi="Tahoma" w:cs="Tahoma"/>
          <w:sz w:val="22"/>
          <w:szCs w:val="22"/>
        </w:rPr>
        <w:t>10ª (DÉCIMA) EMISSÃO DE DEBÊNTURES SIMPLES, NÃO CONVERSÍVEIS EM AÇÕES, EM SÉRIE ÚNICA, DA ESPÉCIE QUIROGRAFÁRIA, PARA DISTRIBUIÇÃO PÚBLICA, COM ESFORÇOS RESTRITOS DE DISTRIBUIÇÃO, DA AEGEA SANEAMENTO E PARTICIPAÇÕES S.A.</w:t>
      </w:r>
    </w:p>
    <w:p w14:paraId="2CB1B49F" w14:textId="77777777" w:rsidR="0006436F" w:rsidRPr="00D31FFA" w:rsidRDefault="0006436F" w:rsidP="002055D8">
      <w:pPr>
        <w:spacing w:after="240" w:line="320" w:lineRule="atLeast"/>
        <w:rPr>
          <w:rFonts w:ascii="Tahoma" w:hAnsi="Tahoma" w:cs="Tahoma"/>
          <w:sz w:val="22"/>
          <w:szCs w:val="22"/>
        </w:rPr>
      </w:pPr>
      <w:r w:rsidRPr="00D31FFA">
        <w:rPr>
          <w:rFonts w:ascii="Tahoma" w:hAnsi="Tahoma" w:cs="Tahoma"/>
          <w:sz w:val="22"/>
          <w:szCs w:val="22"/>
        </w:rPr>
        <w:t>Pelo presente instrumento particular,</w:t>
      </w:r>
    </w:p>
    <w:p w14:paraId="386AFC19" w14:textId="77777777" w:rsidR="0006436F" w:rsidRPr="00D31FFA" w:rsidRDefault="0006436F" w:rsidP="002055D8">
      <w:pPr>
        <w:spacing w:after="240" w:line="320" w:lineRule="atLeast"/>
        <w:rPr>
          <w:rFonts w:ascii="Tahoma" w:eastAsia="Arial Unicode MS" w:hAnsi="Tahoma" w:cs="Tahoma"/>
          <w:sz w:val="22"/>
          <w:szCs w:val="22"/>
        </w:rPr>
      </w:pPr>
      <w:r w:rsidRPr="00D31FFA">
        <w:rPr>
          <w:rFonts w:ascii="Tahoma" w:hAnsi="Tahoma" w:cs="Tahoma"/>
          <w:b/>
          <w:sz w:val="22"/>
          <w:szCs w:val="22"/>
        </w:rPr>
        <w:t xml:space="preserve">AEGEA SANEAMENTO E PARTICIPAÇÕES </w:t>
      </w:r>
      <w:r w:rsidRPr="00D31FFA">
        <w:rPr>
          <w:rFonts w:ascii="Tahoma" w:hAnsi="Tahoma" w:cs="Tahoma"/>
          <w:b/>
          <w:spacing w:val="-3"/>
          <w:sz w:val="22"/>
          <w:szCs w:val="22"/>
        </w:rPr>
        <w:t>S.A.</w:t>
      </w:r>
      <w:r w:rsidRPr="00D31FFA">
        <w:rPr>
          <w:rFonts w:ascii="Tahoma" w:hAnsi="Tahoma" w:cs="Tahoma"/>
          <w:spacing w:val="-3"/>
          <w:sz w:val="22"/>
          <w:szCs w:val="22"/>
        </w:rPr>
        <w:t xml:space="preserve">, sociedade anônima, com registro </w:t>
      </w:r>
      <w:r w:rsidRPr="00D31FFA">
        <w:rPr>
          <w:rFonts w:ascii="Tahoma" w:hAnsi="Tahoma" w:cs="Tahoma"/>
          <w:sz w:val="22"/>
          <w:szCs w:val="22"/>
        </w:rPr>
        <w:t xml:space="preserve">de </w:t>
      </w:r>
      <w:r w:rsidRPr="00D31FFA">
        <w:rPr>
          <w:rFonts w:ascii="Tahoma" w:hAnsi="Tahoma" w:cs="Tahoma"/>
          <w:spacing w:val="-3"/>
          <w:sz w:val="22"/>
          <w:szCs w:val="22"/>
        </w:rPr>
        <w:t xml:space="preserve">companhia aberta perante </w:t>
      </w:r>
      <w:r w:rsidRPr="00D31FFA">
        <w:rPr>
          <w:rFonts w:ascii="Tahoma" w:hAnsi="Tahoma" w:cs="Tahoma"/>
          <w:sz w:val="22"/>
          <w:szCs w:val="22"/>
        </w:rPr>
        <w:t>a Comissão de Valores Mobiliários (“</w:t>
      </w:r>
      <w:r w:rsidRPr="00D31FFA">
        <w:rPr>
          <w:rFonts w:ascii="Tahoma" w:hAnsi="Tahoma" w:cs="Tahoma"/>
          <w:sz w:val="22"/>
          <w:szCs w:val="22"/>
          <w:u w:val="single"/>
        </w:rPr>
        <w:t>CVM</w:t>
      </w:r>
      <w:r w:rsidRPr="00D31FFA">
        <w:rPr>
          <w:rFonts w:ascii="Tahoma" w:hAnsi="Tahoma" w:cs="Tahoma"/>
          <w:sz w:val="22"/>
          <w:szCs w:val="22"/>
        </w:rPr>
        <w:t xml:space="preserve">”), </w:t>
      </w:r>
      <w:r w:rsidRPr="00D31FFA">
        <w:rPr>
          <w:rFonts w:ascii="Tahoma" w:hAnsi="Tahoma" w:cs="Tahoma"/>
          <w:spacing w:val="-3"/>
          <w:sz w:val="22"/>
          <w:szCs w:val="22"/>
        </w:rPr>
        <w:t xml:space="preserve">constituída sob </w:t>
      </w:r>
      <w:r w:rsidRPr="00D31FFA">
        <w:rPr>
          <w:rFonts w:ascii="Tahoma" w:hAnsi="Tahoma" w:cs="Tahoma"/>
          <w:sz w:val="22"/>
          <w:szCs w:val="22"/>
        </w:rPr>
        <w:t xml:space="preserve">as leis </w:t>
      </w:r>
      <w:r w:rsidRPr="00D31FFA">
        <w:rPr>
          <w:rFonts w:ascii="Tahoma" w:hAnsi="Tahoma" w:cs="Tahoma"/>
          <w:spacing w:val="-3"/>
          <w:sz w:val="22"/>
          <w:szCs w:val="22"/>
        </w:rPr>
        <w:t xml:space="preserve">brasileiras, com sede </w:t>
      </w:r>
      <w:r w:rsidRPr="00D31FFA">
        <w:rPr>
          <w:rFonts w:ascii="Tahoma" w:hAnsi="Tahoma" w:cs="Tahoma"/>
          <w:sz w:val="22"/>
          <w:szCs w:val="22"/>
        </w:rPr>
        <w:t xml:space="preserve">no </w:t>
      </w:r>
      <w:r w:rsidRPr="00D31FFA">
        <w:rPr>
          <w:rFonts w:ascii="Tahoma" w:hAnsi="Tahoma" w:cs="Tahoma"/>
          <w:spacing w:val="-3"/>
          <w:sz w:val="22"/>
          <w:szCs w:val="22"/>
        </w:rPr>
        <w:t xml:space="preserve">Município </w:t>
      </w:r>
      <w:r w:rsidRPr="00D31FFA">
        <w:rPr>
          <w:rFonts w:ascii="Tahoma" w:hAnsi="Tahoma" w:cs="Tahoma"/>
          <w:sz w:val="22"/>
          <w:szCs w:val="22"/>
        </w:rPr>
        <w:t xml:space="preserve">de São </w:t>
      </w:r>
      <w:r w:rsidRPr="00D31FFA">
        <w:rPr>
          <w:rFonts w:ascii="Tahoma" w:hAnsi="Tahoma" w:cs="Tahoma"/>
          <w:spacing w:val="-3"/>
          <w:sz w:val="22"/>
          <w:szCs w:val="22"/>
        </w:rPr>
        <w:t xml:space="preserve">Paulo, Estado </w:t>
      </w:r>
      <w:r w:rsidRPr="00D31FFA">
        <w:rPr>
          <w:rFonts w:ascii="Tahoma" w:hAnsi="Tahoma" w:cs="Tahoma"/>
          <w:sz w:val="22"/>
          <w:szCs w:val="22"/>
        </w:rPr>
        <w:t xml:space="preserve">de São Paulo, na </w:t>
      </w:r>
      <w:r w:rsidRPr="00D31FFA">
        <w:rPr>
          <w:rFonts w:ascii="Tahoma" w:hAnsi="Tahoma" w:cs="Tahoma"/>
          <w:spacing w:val="-3"/>
          <w:sz w:val="22"/>
          <w:szCs w:val="22"/>
        </w:rPr>
        <w:t>Avenida Brigadeiro Faria</w:t>
      </w:r>
      <w:r w:rsidRPr="00D31FFA">
        <w:rPr>
          <w:rFonts w:ascii="Tahoma" w:hAnsi="Tahoma" w:cs="Tahoma"/>
          <w:spacing w:val="-14"/>
          <w:sz w:val="22"/>
          <w:szCs w:val="22"/>
        </w:rPr>
        <w:t xml:space="preserve"> </w:t>
      </w:r>
      <w:r w:rsidRPr="00D31FFA">
        <w:rPr>
          <w:rFonts w:ascii="Tahoma" w:hAnsi="Tahoma" w:cs="Tahoma"/>
          <w:spacing w:val="-3"/>
          <w:sz w:val="22"/>
          <w:szCs w:val="22"/>
        </w:rPr>
        <w:t>Lima,</w:t>
      </w:r>
      <w:r w:rsidRPr="00D31FFA">
        <w:rPr>
          <w:rFonts w:ascii="Tahoma" w:hAnsi="Tahoma" w:cs="Tahoma"/>
          <w:spacing w:val="-15"/>
          <w:sz w:val="22"/>
          <w:szCs w:val="22"/>
        </w:rPr>
        <w:t xml:space="preserve"> </w:t>
      </w:r>
      <w:r w:rsidRPr="00D31FFA">
        <w:rPr>
          <w:rFonts w:ascii="Tahoma" w:hAnsi="Tahoma" w:cs="Tahoma"/>
          <w:sz w:val="22"/>
          <w:szCs w:val="22"/>
        </w:rPr>
        <w:t>nº</w:t>
      </w:r>
      <w:r w:rsidRPr="00D31FFA">
        <w:rPr>
          <w:rFonts w:ascii="Tahoma" w:hAnsi="Tahoma" w:cs="Tahoma"/>
          <w:spacing w:val="-15"/>
          <w:sz w:val="22"/>
          <w:szCs w:val="22"/>
        </w:rPr>
        <w:t xml:space="preserve"> </w:t>
      </w:r>
      <w:r w:rsidRPr="00D31FFA">
        <w:rPr>
          <w:rFonts w:ascii="Tahoma" w:hAnsi="Tahoma" w:cs="Tahoma"/>
          <w:spacing w:val="-3"/>
          <w:sz w:val="22"/>
          <w:szCs w:val="22"/>
        </w:rPr>
        <w:t>1.663,</w:t>
      </w:r>
      <w:r w:rsidRPr="00D31FFA">
        <w:rPr>
          <w:rFonts w:ascii="Tahoma" w:hAnsi="Tahoma" w:cs="Tahoma"/>
          <w:spacing w:val="-15"/>
          <w:sz w:val="22"/>
          <w:szCs w:val="22"/>
        </w:rPr>
        <w:t xml:space="preserve"> </w:t>
      </w:r>
      <w:r w:rsidRPr="00D31FFA">
        <w:rPr>
          <w:rFonts w:ascii="Tahoma" w:hAnsi="Tahoma" w:cs="Tahoma"/>
          <w:sz w:val="22"/>
          <w:szCs w:val="22"/>
        </w:rPr>
        <w:t>1º</w:t>
      </w:r>
      <w:r w:rsidRPr="00D31FFA">
        <w:rPr>
          <w:rFonts w:ascii="Tahoma" w:hAnsi="Tahoma" w:cs="Tahoma"/>
          <w:spacing w:val="-15"/>
          <w:sz w:val="22"/>
          <w:szCs w:val="22"/>
        </w:rPr>
        <w:t xml:space="preserve"> </w:t>
      </w:r>
      <w:r w:rsidRPr="00D31FFA">
        <w:rPr>
          <w:rFonts w:ascii="Tahoma" w:hAnsi="Tahoma" w:cs="Tahoma"/>
          <w:spacing w:val="-3"/>
          <w:sz w:val="22"/>
          <w:szCs w:val="22"/>
        </w:rPr>
        <w:t>andar</w:t>
      </w:r>
      <w:r w:rsidRPr="00D31FFA">
        <w:rPr>
          <w:rFonts w:ascii="Tahoma" w:hAnsi="Tahoma" w:cs="Tahoma"/>
          <w:sz w:val="22"/>
          <w:szCs w:val="22"/>
        </w:rPr>
        <w:t>,</w:t>
      </w:r>
      <w:r w:rsidRPr="00D31FFA">
        <w:rPr>
          <w:rFonts w:ascii="Tahoma" w:hAnsi="Tahoma" w:cs="Tahoma"/>
          <w:spacing w:val="-15"/>
          <w:sz w:val="22"/>
          <w:szCs w:val="22"/>
        </w:rPr>
        <w:t xml:space="preserve"> </w:t>
      </w:r>
      <w:r w:rsidRPr="00D31FFA">
        <w:rPr>
          <w:rFonts w:ascii="Tahoma" w:hAnsi="Tahoma" w:cs="Tahoma"/>
          <w:sz w:val="22"/>
          <w:szCs w:val="22"/>
        </w:rPr>
        <w:t>Sala</w:t>
      </w:r>
      <w:r w:rsidRPr="00D31FFA">
        <w:rPr>
          <w:rFonts w:ascii="Tahoma" w:hAnsi="Tahoma" w:cs="Tahoma"/>
          <w:spacing w:val="-16"/>
          <w:sz w:val="22"/>
          <w:szCs w:val="22"/>
        </w:rPr>
        <w:t xml:space="preserve"> </w:t>
      </w:r>
      <w:r w:rsidRPr="00D31FFA">
        <w:rPr>
          <w:rFonts w:ascii="Tahoma" w:hAnsi="Tahoma" w:cs="Tahoma"/>
          <w:sz w:val="22"/>
          <w:szCs w:val="22"/>
        </w:rPr>
        <w:t>1,</w:t>
      </w:r>
      <w:r w:rsidRPr="00D31FFA">
        <w:rPr>
          <w:rFonts w:ascii="Tahoma" w:hAnsi="Tahoma" w:cs="Tahoma"/>
          <w:spacing w:val="-15"/>
          <w:sz w:val="22"/>
          <w:szCs w:val="22"/>
        </w:rPr>
        <w:t xml:space="preserve"> </w:t>
      </w:r>
      <w:r w:rsidRPr="00D31FFA">
        <w:rPr>
          <w:rFonts w:ascii="Tahoma" w:hAnsi="Tahoma" w:cs="Tahoma"/>
          <w:sz w:val="22"/>
          <w:szCs w:val="22"/>
        </w:rPr>
        <w:t>Edifício Plaza São Lourenço, Bairro Jardim Paulistano</w:t>
      </w:r>
      <w:r w:rsidRPr="00D31FFA">
        <w:rPr>
          <w:rFonts w:ascii="Tahoma" w:hAnsi="Tahoma" w:cs="Tahoma"/>
          <w:spacing w:val="-3"/>
          <w:sz w:val="22"/>
          <w:szCs w:val="22"/>
        </w:rPr>
        <w:t xml:space="preserve">, inscrita </w:t>
      </w:r>
      <w:r w:rsidRPr="00D31FFA">
        <w:rPr>
          <w:rFonts w:ascii="Tahoma" w:hAnsi="Tahoma" w:cs="Tahoma"/>
          <w:sz w:val="22"/>
          <w:szCs w:val="22"/>
        </w:rPr>
        <w:t xml:space="preserve">no </w:t>
      </w:r>
      <w:r w:rsidRPr="00D31FFA">
        <w:rPr>
          <w:rFonts w:ascii="Tahoma" w:hAnsi="Tahoma" w:cs="Tahoma"/>
          <w:spacing w:val="-3"/>
          <w:sz w:val="22"/>
          <w:szCs w:val="22"/>
        </w:rPr>
        <w:t xml:space="preserve">Cadastro </w:t>
      </w:r>
      <w:r w:rsidRPr="00D31FFA">
        <w:rPr>
          <w:rFonts w:ascii="Tahoma" w:hAnsi="Tahoma" w:cs="Tahoma"/>
          <w:spacing w:val="-4"/>
          <w:sz w:val="22"/>
          <w:szCs w:val="22"/>
        </w:rPr>
        <w:t xml:space="preserve">Nacional </w:t>
      </w:r>
      <w:r w:rsidRPr="00D31FFA">
        <w:rPr>
          <w:rFonts w:ascii="Tahoma" w:hAnsi="Tahoma" w:cs="Tahoma"/>
          <w:spacing w:val="-3"/>
          <w:sz w:val="22"/>
          <w:szCs w:val="22"/>
        </w:rPr>
        <w:t xml:space="preserve">da Pessoa Jurídica </w:t>
      </w:r>
      <w:r w:rsidRPr="00D31FFA">
        <w:rPr>
          <w:rFonts w:ascii="Tahoma" w:hAnsi="Tahoma" w:cs="Tahoma"/>
          <w:sz w:val="22"/>
          <w:szCs w:val="22"/>
        </w:rPr>
        <w:t>(“</w:t>
      </w:r>
      <w:r w:rsidRPr="00D31FFA">
        <w:rPr>
          <w:rFonts w:ascii="Tahoma" w:hAnsi="Tahoma" w:cs="Tahoma"/>
          <w:sz w:val="22"/>
          <w:szCs w:val="22"/>
          <w:u w:val="single"/>
        </w:rPr>
        <w:t>CNPJ</w:t>
      </w:r>
      <w:r w:rsidRPr="00D31FFA">
        <w:rPr>
          <w:rFonts w:ascii="Tahoma" w:hAnsi="Tahoma" w:cs="Tahoma"/>
          <w:sz w:val="22"/>
          <w:szCs w:val="22"/>
        </w:rPr>
        <w:t xml:space="preserve">”) </w:t>
      </w:r>
      <w:r w:rsidRPr="00D31FFA">
        <w:rPr>
          <w:rFonts w:ascii="Tahoma" w:hAnsi="Tahoma" w:cs="Tahoma"/>
          <w:spacing w:val="-3"/>
          <w:sz w:val="22"/>
          <w:szCs w:val="22"/>
        </w:rPr>
        <w:t xml:space="preserve">sob </w:t>
      </w:r>
      <w:r w:rsidRPr="00D31FFA">
        <w:rPr>
          <w:rFonts w:ascii="Tahoma" w:hAnsi="Tahoma" w:cs="Tahoma"/>
          <w:sz w:val="22"/>
          <w:szCs w:val="22"/>
        </w:rPr>
        <w:t xml:space="preserve">o nº </w:t>
      </w:r>
      <w:r w:rsidRPr="00D31FFA">
        <w:rPr>
          <w:rFonts w:ascii="Tahoma" w:hAnsi="Tahoma" w:cs="Tahoma"/>
          <w:spacing w:val="-3"/>
          <w:sz w:val="22"/>
          <w:szCs w:val="22"/>
        </w:rPr>
        <w:t xml:space="preserve">08.827.501/0001-58, neste </w:t>
      </w:r>
      <w:r w:rsidRPr="00D31FFA">
        <w:rPr>
          <w:rFonts w:ascii="Tahoma" w:hAnsi="Tahoma" w:cs="Tahoma"/>
          <w:sz w:val="22"/>
          <w:szCs w:val="22"/>
        </w:rPr>
        <w:t xml:space="preserve">ato </w:t>
      </w:r>
      <w:r w:rsidRPr="00D31FFA">
        <w:rPr>
          <w:rFonts w:ascii="Tahoma" w:hAnsi="Tahoma" w:cs="Tahoma"/>
          <w:spacing w:val="-3"/>
          <w:sz w:val="22"/>
          <w:szCs w:val="22"/>
        </w:rPr>
        <w:t xml:space="preserve">representada nos termos </w:t>
      </w:r>
      <w:r w:rsidRPr="00D31FFA">
        <w:rPr>
          <w:rFonts w:ascii="Tahoma" w:hAnsi="Tahoma" w:cs="Tahoma"/>
          <w:sz w:val="22"/>
          <w:szCs w:val="22"/>
        </w:rPr>
        <w:t xml:space="preserve">de </w:t>
      </w:r>
      <w:r w:rsidRPr="00D31FFA">
        <w:rPr>
          <w:rFonts w:ascii="Tahoma" w:hAnsi="Tahoma" w:cs="Tahoma"/>
          <w:spacing w:val="-3"/>
          <w:sz w:val="22"/>
          <w:szCs w:val="22"/>
        </w:rPr>
        <w:t>seu estatuto social</w:t>
      </w:r>
      <w:r w:rsidRPr="00D31FFA">
        <w:rPr>
          <w:rFonts w:ascii="Tahoma" w:hAnsi="Tahoma" w:cs="Tahoma"/>
          <w:sz w:val="22"/>
          <w:szCs w:val="22"/>
        </w:rPr>
        <w:t xml:space="preserve"> (“</w:t>
      </w:r>
      <w:r w:rsidRPr="00D31FFA">
        <w:rPr>
          <w:rFonts w:ascii="Tahoma" w:hAnsi="Tahoma" w:cs="Tahoma"/>
          <w:sz w:val="22"/>
          <w:szCs w:val="22"/>
          <w:u w:val="single"/>
        </w:rPr>
        <w:t>Emissora</w:t>
      </w:r>
      <w:r w:rsidRPr="00D31FFA">
        <w:rPr>
          <w:rFonts w:ascii="Tahoma" w:hAnsi="Tahoma" w:cs="Tahoma"/>
          <w:sz w:val="22"/>
          <w:szCs w:val="22"/>
        </w:rPr>
        <w:t>” ou “</w:t>
      </w:r>
      <w:r w:rsidRPr="00D31FFA">
        <w:rPr>
          <w:rFonts w:ascii="Tahoma" w:hAnsi="Tahoma" w:cs="Tahoma"/>
          <w:sz w:val="22"/>
          <w:szCs w:val="22"/>
          <w:u w:val="single"/>
        </w:rPr>
        <w:t>Companhia</w:t>
      </w:r>
      <w:r w:rsidRPr="00D31FFA">
        <w:rPr>
          <w:rFonts w:ascii="Tahoma" w:hAnsi="Tahoma" w:cs="Tahoma"/>
          <w:sz w:val="22"/>
          <w:szCs w:val="22"/>
        </w:rPr>
        <w:t>”);</w:t>
      </w:r>
    </w:p>
    <w:p w14:paraId="7B5617BB" w14:textId="77777777" w:rsidR="0006436F" w:rsidRPr="00D31FFA" w:rsidRDefault="0006436F" w:rsidP="002055D8">
      <w:pPr>
        <w:tabs>
          <w:tab w:val="left" w:pos="2366"/>
        </w:tabs>
        <w:spacing w:after="240" w:line="320" w:lineRule="atLeast"/>
        <w:rPr>
          <w:rFonts w:ascii="Tahoma" w:hAnsi="Tahoma" w:cs="Tahoma"/>
          <w:sz w:val="22"/>
          <w:szCs w:val="22"/>
        </w:rPr>
      </w:pPr>
      <w:r w:rsidRPr="00D31FFA">
        <w:rPr>
          <w:rFonts w:ascii="Tahoma" w:hAnsi="Tahoma" w:cs="Tahoma"/>
          <w:sz w:val="22"/>
          <w:szCs w:val="22"/>
        </w:rPr>
        <w:t>e, de outro lado,</w:t>
      </w:r>
      <w:bookmarkStart w:id="98" w:name="_Hlk507074320"/>
    </w:p>
    <w:p w14:paraId="30D95A2B" w14:textId="2AF1CC70" w:rsidR="0006436F" w:rsidRPr="00D31FFA" w:rsidRDefault="009F5E8C" w:rsidP="002055D8">
      <w:pPr>
        <w:spacing w:after="240" w:line="320" w:lineRule="atLeast"/>
        <w:rPr>
          <w:rFonts w:ascii="Tahoma" w:eastAsia="Arial Unicode MS" w:hAnsi="Tahoma" w:cs="Tahoma"/>
          <w:bCs/>
          <w:sz w:val="22"/>
          <w:szCs w:val="22"/>
        </w:rPr>
      </w:pPr>
      <w:r w:rsidRPr="00D31FFA">
        <w:rPr>
          <w:rFonts w:ascii="Tahoma" w:eastAsia="Verdana" w:hAnsi="Tahoma" w:cs="Tahoma"/>
          <w:b/>
          <w:sz w:val="22"/>
          <w:szCs w:val="22"/>
          <w:lang w:bidi="pt-BR"/>
        </w:rPr>
        <w:t>OLIVEIRA TRUST DISTRIBUIDORA DE TÍTULOS E VALORES MOBILIÁRIOS S.A.</w:t>
      </w:r>
      <w:r w:rsidRPr="00D31FFA">
        <w:rPr>
          <w:rFonts w:ascii="Tahoma" w:hAnsi="Tahoma" w:cs="Tahoma"/>
          <w:sz w:val="22"/>
          <w:szCs w:val="22"/>
        </w:rPr>
        <w:t xml:space="preserve">, </w:t>
      </w:r>
      <w:r w:rsidRPr="00D31FFA">
        <w:rPr>
          <w:rFonts w:ascii="Tahoma" w:hAnsi="Tahoma" w:cs="Tahoma"/>
          <w:bCs/>
          <w:sz w:val="22"/>
          <w:szCs w:val="22"/>
        </w:rPr>
        <w:t>instituição financeira autorizada a funcionar pelo Banco Central do Brasil, com sede na cidade do Rio de Janeiro, Estado do Rio de Janeiro, na Avenida das Américas, n° 3.434, bloco 07, sala 201, CEP 22640-102, inscrita no CNPJ/ME sob o nº 36.113.876/0001-91</w:t>
      </w:r>
      <w:r w:rsidR="0006436F" w:rsidRPr="00D31FFA">
        <w:rPr>
          <w:rFonts w:ascii="Tahoma" w:hAnsi="Tahoma" w:cs="Tahoma"/>
          <w:sz w:val="22"/>
          <w:szCs w:val="22"/>
        </w:rPr>
        <w:t>, neste ato representada na forma de seu Estatuto Social, na qualidade de agente fiduciário da presente emissão, neste ato representada na forma de seu estatuto social</w:t>
      </w:r>
      <w:r w:rsidR="0006436F" w:rsidRPr="00D31FFA">
        <w:rPr>
          <w:rFonts w:ascii="Tahoma" w:hAnsi="Tahoma" w:cs="Tahoma"/>
          <w:sz w:val="22"/>
          <w:szCs w:val="22"/>
          <w:lang w:val="pt-PT"/>
        </w:rPr>
        <w:t xml:space="preserve"> por seu representante legal devidamente autorizado e identificado nas páginas de assinaturas do presente instrumento,</w:t>
      </w:r>
      <w:r w:rsidR="0006436F" w:rsidRPr="00D31FFA">
        <w:rPr>
          <w:rFonts w:ascii="Tahoma" w:hAnsi="Tahoma" w:cs="Tahoma"/>
          <w:sz w:val="22"/>
          <w:szCs w:val="22"/>
        </w:rPr>
        <w:t xml:space="preserve"> representando a comunhão dos titulares das debêntures da 10ª (décima) emissão de debêntures da Emissora (“</w:t>
      </w:r>
      <w:r w:rsidR="0006436F" w:rsidRPr="00D31FFA">
        <w:rPr>
          <w:rFonts w:ascii="Tahoma" w:hAnsi="Tahoma" w:cs="Tahoma"/>
          <w:sz w:val="22"/>
          <w:szCs w:val="22"/>
          <w:u w:val="single"/>
        </w:rPr>
        <w:t>Debenturistas</w:t>
      </w:r>
      <w:r w:rsidR="0006436F" w:rsidRPr="00D31FFA">
        <w:rPr>
          <w:rFonts w:ascii="Tahoma" w:hAnsi="Tahoma" w:cs="Tahoma"/>
          <w:sz w:val="22"/>
          <w:szCs w:val="22"/>
        </w:rPr>
        <w:t>” e “</w:t>
      </w:r>
      <w:r w:rsidR="0006436F" w:rsidRPr="00D31FFA">
        <w:rPr>
          <w:rFonts w:ascii="Tahoma" w:hAnsi="Tahoma" w:cs="Tahoma"/>
          <w:sz w:val="22"/>
          <w:szCs w:val="22"/>
          <w:u w:val="single"/>
        </w:rPr>
        <w:t>Agente Fiduciário</w:t>
      </w:r>
      <w:r w:rsidR="0006436F" w:rsidRPr="00D31FFA">
        <w:rPr>
          <w:rFonts w:ascii="Tahoma" w:hAnsi="Tahoma" w:cs="Tahoma"/>
          <w:sz w:val="22"/>
          <w:szCs w:val="22"/>
        </w:rPr>
        <w:t>”, respectivamente</w:t>
      </w:r>
      <w:r w:rsidR="0006436F" w:rsidRPr="00D31FFA">
        <w:rPr>
          <w:rFonts w:ascii="Tahoma" w:eastAsia="Arial Unicode MS" w:hAnsi="Tahoma" w:cs="Tahoma"/>
          <w:bCs/>
          <w:sz w:val="22"/>
          <w:szCs w:val="22"/>
        </w:rPr>
        <w:t>);</w:t>
      </w:r>
      <w:bookmarkEnd w:id="98"/>
    </w:p>
    <w:p w14:paraId="1D64F991" w14:textId="77777777" w:rsidR="0006436F" w:rsidRPr="00D31FFA" w:rsidRDefault="0006436F" w:rsidP="002055D8">
      <w:pPr>
        <w:spacing w:after="240" w:line="320" w:lineRule="atLeast"/>
        <w:rPr>
          <w:rFonts w:ascii="Tahoma" w:eastAsia="Times New Roman" w:hAnsi="Tahoma" w:cs="Tahoma"/>
          <w:b/>
          <w:bCs/>
          <w:smallCaps/>
          <w:sz w:val="22"/>
          <w:szCs w:val="22"/>
        </w:rPr>
      </w:pPr>
      <w:r w:rsidRPr="00D31FFA">
        <w:rPr>
          <w:rFonts w:ascii="Tahoma" w:eastAsia="Times New Roman" w:hAnsi="Tahoma" w:cs="Tahoma"/>
          <w:b/>
          <w:bCs/>
          <w:smallCaps/>
          <w:sz w:val="22"/>
          <w:szCs w:val="22"/>
        </w:rPr>
        <w:t>CONSIDERANDO QUE:</w:t>
      </w:r>
    </w:p>
    <w:p w14:paraId="45C6F044" w14:textId="77777777" w:rsidR="0006436F" w:rsidRPr="00D31FFA" w:rsidRDefault="0006436F" w:rsidP="002055D8">
      <w:pPr>
        <w:numPr>
          <w:ilvl w:val="0"/>
          <w:numId w:val="1"/>
        </w:numPr>
        <w:spacing w:after="240" w:line="320" w:lineRule="atLeast"/>
        <w:ind w:left="0" w:firstLine="0"/>
        <w:rPr>
          <w:rFonts w:ascii="Tahoma" w:hAnsi="Tahoma" w:cs="Tahoma"/>
          <w:sz w:val="22"/>
          <w:szCs w:val="22"/>
        </w:rPr>
      </w:pPr>
      <w:r w:rsidRPr="00D31FFA">
        <w:rPr>
          <w:rFonts w:ascii="Tahoma" w:hAnsi="Tahoma" w:cs="Tahoma"/>
          <w:sz w:val="22"/>
          <w:szCs w:val="22"/>
        </w:rPr>
        <w:t>as Partes celebraram, em [=] de [=] de 2022, o “</w:t>
      </w:r>
      <w:bookmarkStart w:id="99" w:name="_Hlk52813059"/>
      <w:r w:rsidRPr="00D31FFA">
        <w:rPr>
          <w:rFonts w:ascii="Tahoma" w:hAnsi="Tahoma" w:cs="Tahoma"/>
          <w:i/>
          <w:sz w:val="22"/>
          <w:szCs w:val="22"/>
        </w:rPr>
        <w:t xml:space="preserve">Instrumento Particular de Escritura da 10ª (Décima) Emissão de Debêntures Simples, Não Conversíveis em Ações, em Sério Única, da Espécie Quirografária, para Distribuição Pública, com Esforços Restritos de Distribuição, da </w:t>
      </w:r>
      <w:bookmarkEnd w:id="99"/>
      <w:r w:rsidRPr="00D31FFA">
        <w:rPr>
          <w:rFonts w:ascii="Tahoma" w:hAnsi="Tahoma" w:cs="Tahoma"/>
          <w:i/>
          <w:sz w:val="22"/>
          <w:szCs w:val="22"/>
        </w:rPr>
        <w:t>AEGEA Saneamento e Participações S.A.</w:t>
      </w:r>
      <w:r w:rsidRPr="00D31FFA">
        <w:rPr>
          <w:rFonts w:ascii="Tahoma" w:hAnsi="Tahoma" w:cs="Tahoma"/>
          <w:sz w:val="22"/>
          <w:szCs w:val="22"/>
        </w:rPr>
        <w:t>” (“</w:t>
      </w:r>
      <w:r w:rsidRPr="00D31FFA">
        <w:rPr>
          <w:rFonts w:ascii="Tahoma" w:hAnsi="Tahoma" w:cs="Tahoma"/>
          <w:sz w:val="22"/>
          <w:szCs w:val="22"/>
          <w:u w:val="single"/>
        </w:rPr>
        <w:t>Escritura de Emissão</w:t>
      </w:r>
      <w:r w:rsidRPr="00D31FFA">
        <w:rPr>
          <w:rFonts w:ascii="Tahoma" w:hAnsi="Tahoma" w:cs="Tahoma"/>
          <w:sz w:val="22"/>
          <w:szCs w:val="22"/>
        </w:rPr>
        <w:t xml:space="preserve">”), a qual foi devidamente registrada na JUCESP, em [=] de 2021, sob o nº </w:t>
      </w:r>
      <w:r w:rsidR="00CD798F" w:rsidRPr="00D31FFA">
        <w:rPr>
          <w:rFonts w:ascii="Tahoma" w:hAnsi="Tahoma" w:cs="Tahoma"/>
          <w:sz w:val="22"/>
          <w:szCs w:val="22"/>
        </w:rPr>
        <w:t>[=]</w:t>
      </w:r>
      <w:r w:rsidRPr="00D31FFA">
        <w:rPr>
          <w:rFonts w:ascii="Tahoma" w:hAnsi="Tahoma" w:cs="Tahoma"/>
          <w:sz w:val="22"/>
          <w:szCs w:val="22"/>
        </w:rPr>
        <w:t xml:space="preserve">, para reger os termos e condições da distribuição pública, com esforços restritos, nos termos da Instrução da CVM nº 476, de 16 de janeiro de 2009, conforme alterada, das debêntures simples, não conversíveis em ações, em série única, da espécie quirografária, da </w:t>
      </w:r>
      <w:r w:rsidR="00CD798F" w:rsidRPr="00D31FFA">
        <w:rPr>
          <w:rFonts w:ascii="Tahoma" w:hAnsi="Tahoma" w:cs="Tahoma"/>
          <w:sz w:val="22"/>
          <w:szCs w:val="22"/>
        </w:rPr>
        <w:t>10</w:t>
      </w:r>
      <w:r w:rsidRPr="00D31FFA">
        <w:rPr>
          <w:rFonts w:ascii="Tahoma" w:hAnsi="Tahoma" w:cs="Tahoma"/>
          <w:sz w:val="22"/>
          <w:szCs w:val="22"/>
        </w:rPr>
        <w:t>ª (</w:t>
      </w:r>
      <w:r w:rsidR="00CD798F" w:rsidRPr="00D31FFA">
        <w:rPr>
          <w:rFonts w:ascii="Tahoma" w:hAnsi="Tahoma" w:cs="Tahoma"/>
          <w:sz w:val="22"/>
          <w:szCs w:val="22"/>
        </w:rPr>
        <w:t>décima</w:t>
      </w:r>
      <w:r w:rsidRPr="00D31FFA">
        <w:rPr>
          <w:rFonts w:ascii="Tahoma" w:hAnsi="Tahoma" w:cs="Tahoma"/>
          <w:sz w:val="22"/>
          <w:szCs w:val="22"/>
        </w:rPr>
        <w:t>) emissão da Emissora (“</w:t>
      </w:r>
      <w:r w:rsidRPr="00D31FFA">
        <w:rPr>
          <w:rFonts w:ascii="Tahoma" w:hAnsi="Tahoma" w:cs="Tahoma"/>
          <w:sz w:val="22"/>
          <w:szCs w:val="22"/>
          <w:u w:val="single"/>
        </w:rPr>
        <w:t>Debêntures</w:t>
      </w:r>
      <w:r w:rsidRPr="00D31FFA">
        <w:rPr>
          <w:rFonts w:ascii="Tahoma" w:hAnsi="Tahoma" w:cs="Tahoma"/>
          <w:sz w:val="22"/>
          <w:szCs w:val="22"/>
        </w:rPr>
        <w:t>” e “</w:t>
      </w:r>
      <w:r w:rsidRPr="00D31FFA">
        <w:rPr>
          <w:rFonts w:ascii="Tahoma" w:hAnsi="Tahoma" w:cs="Tahoma"/>
          <w:sz w:val="22"/>
          <w:szCs w:val="22"/>
          <w:u w:val="single"/>
        </w:rPr>
        <w:t>Emissão</w:t>
      </w:r>
      <w:r w:rsidRPr="00D31FFA">
        <w:rPr>
          <w:rFonts w:ascii="Tahoma" w:hAnsi="Tahoma" w:cs="Tahoma"/>
          <w:sz w:val="22"/>
          <w:szCs w:val="22"/>
        </w:rPr>
        <w:t>”, respectivamente);</w:t>
      </w:r>
    </w:p>
    <w:p w14:paraId="7BFC2A34" w14:textId="77777777" w:rsidR="0006436F" w:rsidRPr="00D31FFA" w:rsidRDefault="0006436F" w:rsidP="002055D8">
      <w:pPr>
        <w:numPr>
          <w:ilvl w:val="0"/>
          <w:numId w:val="1"/>
        </w:numPr>
        <w:spacing w:after="240" w:line="320" w:lineRule="atLeast"/>
        <w:ind w:left="0" w:firstLine="0"/>
        <w:rPr>
          <w:rFonts w:ascii="Tahoma" w:hAnsi="Tahoma" w:cs="Tahoma"/>
          <w:sz w:val="22"/>
          <w:szCs w:val="22"/>
        </w:rPr>
      </w:pPr>
      <w:r w:rsidRPr="00D31FFA">
        <w:rPr>
          <w:rFonts w:ascii="Tahoma" w:hAnsi="Tahoma" w:cs="Tahoma"/>
          <w:sz w:val="22"/>
          <w:szCs w:val="22"/>
        </w:rPr>
        <w:lastRenderedPageBreak/>
        <w:t xml:space="preserve">a Emissão foi realizada com base nas deliberações da Reunião do Conselho de Administração da Emissora realizada em </w:t>
      </w:r>
      <w:r w:rsidR="00CD798F" w:rsidRPr="00D31FFA">
        <w:rPr>
          <w:rFonts w:ascii="Tahoma" w:hAnsi="Tahoma" w:cs="Tahoma"/>
          <w:sz w:val="22"/>
          <w:szCs w:val="22"/>
        </w:rPr>
        <w:t xml:space="preserve">[=] </w:t>
      </w:r>
      <w:r w:rsidRPr="00D31FFA">
        <w:rPr>
          <w:rFonts w:ascii="Tahoma" w:hAnsi="Tahoma" w:cs="Tahoma"/>
          <w:sz w:val="22"/>
          <w:szCs w:val="22"/>
        </w:rPr>
        <w:t>de 202</w:t>
      </w:r>
      <w:r w:rsidR="00CD798F" w:rsidRPr="00D31FFA">
        <w:rPr>
          <w:rFonts w:ascii="Tahoma" w:hAnsi="Tahoma" w:cs="Tahoma"/>
          <w:sz w:val="22"/>
          <w:szCs w:val="22"/>
        </w:rPr>
        <w:t>2</w:t>
      </w:r>
      <w:r w:rsidRPr="00D31FFA">
        <w:rPr>
          <w:rFonts w:ascii="Tahoma" w:hAnsi="Tahoma" w:cs="Tahoma"/>
          <w:sz w:val="22"/>
          <w:szCs w:val="22"/>
        </w:rPr>
        <w:t xml:space="preserve"> (“</w:t>
      </w:r>
      <w:r w:rsidRPr="00D31FFA">
        <w:rPr>
          <w:rFonts w:ascii="Tahoma" w:hAnsi="Tahoma" w:cs="Tahoma"/>
          <w:sz w:val="22"/>
          <w:szCs w:val="22"/>
          <w:u w:val="single"/>
        </w:rPr>
        <w:t>RCA Emissão</w:t>
      </w:r>
      <w:r w:rsidRPr="00D31FFA">
        <w:rPr>
          <w:rFonts w:ascii="Tahoma" w:hAnsi="Tahoma" w:cs="Tahoma"/>
          <w:sz w:val="22"/>
          <w:szCs w:val="22"/>
        </w:rPr>
        <w:t xml:space="preserve">”), cuja ata foi devidamente registrada na JUCESP em </w:t>
      </w:r>
      <w:r w:rsidR="00CD798F" w:rsidRPr="00D31FFA">
        <w:rPr>
          <w:rFonts w:ascii="Tahoma" w:hAnsi="Tahoma" w:cs="Tahoma"/>
          <w:sz w:val="22"/>
          <w:szCs w:val="22"/>
        </w:rPr>
        <w:t xml:space="preserve">[=] </w:t>
      </w:r>
      <w:r w:rsidRPr="00D31FFA">
        <w:rPr>
          <w:rFonts w:ascii="Tahoma" w:hAnsi="Tahoma" w:cs="Tahoma"/>
          <w:sz w:val="22"/>
          <w:szCs w:val="22"/>
        </w:rPr>
        <w:t>de 202</w:t>
      </w:r>
      <w:r w:rsidR="00CD798F" w:rsidRPr="00D31FFA">
        <w:rPr>
          <w:rFonts w:ascii="Tahoma" w:hAnsi="Tahoma" w:cs="Tahoma"/>
          <w:sz w:val="22"/>
          <w:szCs w:val="22"/>
        </w:rPr>
        <w:t>2</w:t>
      </w:r>
      <w:r w:rsidRPr="00D31FFA">
        <w:rPr>
          <w:rFonts w:ascii="Tahoma" w:hAnsi="Tahoma" w:cs="Tahoma"/>
          <w:sz w:val="22"/>
          <w:szCs w:val="22"/>
        </w:rPr>
        <w:t>, sob o nº</w:t>
      </w:r>
      <w:r w:rsidR="00CD798F" w:rsidRPr="00D31FFA">
        <w:rPr>
          <w:rFonts w:ascii="Tahoma" w:hAnsi="Tahoma" w:cs="Tahoma"/>
          <w:sz w:val="22"/>
          <w:szCs w:val="22"/>
        </w:rPr>
        <w:t> [=]</w:t>
      </w:r>
      <w:r w:rsidRPr="00D31FFA">
        <w:rPr>
          <w:rFonts w:ascii="Tahoma" w:hAnsi="Tahoma" w:cs="Tahoma"/>
          <w:sz w:val="22"/>
          <w:szCs w:val="22"/>
        </w:rPr>
        <w:t xml:space="preserve">. A RCA Emissão foi publicada no jornal “Diário Comercial” em </w:t>
      </w:r>
      <w:r w:rsidR="00CD798F" w:rsidRPr="00D31FFA">
        <w:rPr>
          <w:rFonts w:ascii="Tahoma" w:hAnsi="Tahoma" w:cs="Tahoma"/>
          <w:sz w:val="22"/>
          <w:szCs w:val="22"/>
        </w:rPr>
        <w:t>[=]</w:t>
      </w:r>
      <w:r w:rsidRPr="00D31FFA">
        <w:rPr>
          <w:rFonts w:ascii="Tahoma" w:hAnsi="Tahoma" w:cs="Tahoma"/>
          <w:sz w:val="22"/>
          <w:szCs w:val="22"/>
        </w:rPr>
        <w:t xml:space="preserve"> de 2021 (“</w:t>
      </w:r>
      <w:r w:rsidRPr="00D31FFA">
        <w:rPr>
          <w:rFonts w:ascii="Tahoma" w:hAnsi="Tahoma" w:cs="Tahoma"/>
          <w:sz w:val="22"/>
          <w:szCs w:val="22"/>
          <w:u w:val="single"/>
        </w:rPr>
        <w:t>Jorna</w:t>
      </w:r>
      <w:r w:rsidR="00CD798F" w:rsidRPr="00D31FFA">
        <w:rPr>
          <w:rFonts w:ascii="Tahoma" w:hAnsi="Tahoma" w:cs="Tahoma"/>
          <w:sz w:val="22"/>
          <w:szCs w:val="22"/>
          <w:u w:val="single"/>
        </w:rPr>
        <w:t>l</w:t>
      </w:r>
      <w:r w:rsidRPr="00D31FFA">
        <w:rPr>
          <w:rFonts w:ascii="Tahoma" w:hAnsi="Tahoma" w:cs="Tahoma"/>
          <w:sz w:val="22"/>
          <w:szCs w:val="22"/>
          <w:u w:val="single"/>
        </w:rPr>
        <w:t xml:space="preserve"> da Emissora</w:t>
      </w:r>
      <w:r w:rsidRPr="00D31FFA">
        <w:rPr>
          <w:rFonts w:ascii="Tahoma" w:hAnsi="Tahoma" w:cs="Tahoma"/>
          <w:sz w:val="22"/>
          <w:szCs w:val="22"/>
        </w:rPr>
        <w:t>”);</w:t>
      </w:r>
    </w:p>
    <w:p w14:paraId="13EC145D" w14:textId="67E691B3" w:rsidR="0006436F" w:rsidRPr="00D31FFA" w:rsidRDefault="0006436F" w:rsidP="002055D8">
      <w:pPr>
        <w:numPr>
          <w:ilvl w:val="0"/>
          <w:numId w:val="1"/>
        </w:numPr>
        <w:spacing w:after="240" w:line="320" w:lineRule="atLeast"/>
        <w:ind w:left="0" w:firstLine="0"/>
        <w:rPr>
          <w:rFonts w:ascii="Tahoma" w:hAnsi="Tahoma" w:cs="Tahoma"/>
          <w:sz w:val="22"/>
          <w:szCs w:val="22"/>
        </w:rPr>
      </w:pPr>
      <w:r w:rsidRPr="00D31FFA">
        <w:rPr>
          <w:rFonts w:ascii="Tahoma" w:hAnsi="Tahoma" w:cs="Tahoma"/>
          <w:sz w:val="22"/>
          <w:szCs w:val="22"/>
        </w:rPr>
        <w:t>conforme previsto nas Cláusulas</w:t>
      </w:r>
      <w:r w:rsidR="00CD798F" w:rsidRPr="00D31FFA">
        <w:rPr>
          <w:rFonts w:ascii="Tahoma" w:hAnsi="Tahoma" w:cs="Tahoma"/>
          <w:sz w:val="22"/>
          <w:szCs w:val="22"/>
        </w:rPr>
        <w:t xml:space="preserve"> 3.7.1 e 3.7.2</w:t>
      </w:r>
      <w:r w:rsidRPr="00D31FFA">
        <w:rPr>
          <w:rFonts w:ascii="Tahoma" w:hAnsi="Tahoma" w:cs="Tahoma"/>
          <w:sz w:val="22"/>
          <w:szCs w:val="22"/>
        </w:rPr>
        <w:t xml:space="preserve"> da Escritura de Emissão, foi realizado o procedimento de coleta de intenções de investimento (“</w:t>
      </w:r>
      <w:r w:rsidRPr="00D31FFA">
        <w:rPr>
          <w:rFonts w:ascii="Tahoma" w:hAnsi="Tahoma" w:cs="Tahoma"/>
          <w:sz w:val="22"/>
          <w:szCs w:val="22"/>
          <w:u w:val="single"/>
        </w:rPr>
        <w:t xml:space="preserve">Procedimento de </w:t>
      </w:r>
      <w:r w:rsidRPr="00D31FFA">
        <w:rPr>
          <w:rFonts w:ascii="Tahoma" w:hAnsi="Tahoma" w:cs="Tahoma"/>
          <w:i/>
          <w:sz w:val="22"/>
          <w:szCs w:val="22"/>
          <w:u w:val="single"/>
        </w:rPr>
        <w:t>Bookbuilding</w:t>
      </w:r>
      <w:r w:rsidRPr="00D31FFA">
        <w:rPr>
          <w:rFonts w:ascii="Tahoma" w:hAnsi="Tahoma" w:cs="Tahoma"/>
          <w:sz w:val="22"/>
          <w:szCs w:val="22"/>
        </w:rPr>
        <w:t>”), conduzido com a intermediação de instituições financeiras autorizadas a operarem no mercado de capitais (“</w:t>
      </w:r>
      <w:r w:rsidRPr="00D31FFA">
        <w:rPr>
          <w:rFonts w:ascii="Tahoma" w:hAnsi="Tahoma" w:cs="Tahoma"/>
          <w:sz w:val="22"/>
          <w:szCs w:val="22"/>
          <w:u w:val="single"/>
        </w:rPr>
        <w:t>Coordenadores</w:t>
      </w:r>
      <w:r w:rsidRPr="00D31FFA">
        <w:rPr>
          <w:rFonts w:ascii="Tahoma" w:hAnsi="Tahoma" w:cs="Tahoma"/>
          <w:sz w:val="22"/>
          <w:szCs w:val="22"/>
        </w:rPr>
        <w:t>”)</w:t>
      </w:r>
      <w:r w:rsidR="0096659E" w:rsidRPr="00D31FFA">
        <w:rPr>
          <w:rFonts w:ascii="Tahoma" w:hAnsi="Tahoma" w:cs="Tahoma"/>
          <w:sz w:val="22"/>
          <w:szCs w:val="22"/>
        </w:rPr>
        <w:t>;</w:t>
      </w:r>
      <w:r w:rsidRPr="00D31FFA">
        <w:rPr>
          <w:rFonts w:ascii="Tahoma" w:hAnsi="Tahoma" w:cs="Tahoma"/>
          <w:sz w:val="22"/>
          <w:szCs w:val="22"/>
        </w:rPr>
        <w:t xml:space="preserve"> e</w:t>
      </w:r>
    </w:p>
    <w:p w14:paraId="62D5F6D8" w14:textId="77777777" w:rsidR="0006436F" w:rsidRPr="00D31FFA" w:rsidRDefault="0006436F" w:rsidP="002055D8">
      <w:pPr>
        <w:numPr>
          <w:ilvl w:val="0"/>
          <w:numId w:val="1"/>
        </w:numPr>
        <w:spacing w:after="240" w:line="320" w:lineRule="atLeast"/>
        <w:ind w:left="0" w:firstLine="0"/>
        <w:rPr>
          <w:rFonts w:ascii="Tahoma" w:hAnsi="Tahoma" w:cs="Tahoma"/>
          <w:sz w:val="22"/>
          <w:szCs w:val="22"/>
        </w:rPr>
      </w:pPr>
      <w:r w:rsidRPr="00D31FFA">
        <w:rPr>
          <w:rFonts w:ascii="Tahoma" w:hAnsi="Tahoma" w:cs="Tahoma"/>
          <w:sz w:val="22"/>
          <w:szCs w:val="22"/>
        </w:rPr>
        <w:t xml:space="preserve">as Partes desejam aditar a Escritura de Emissão para refletir o resultado do Procedimento de </w:t>
      </w:r>
      <w:r w:rsidRPr="00D31FFA">
        <w:rPr>
          <w:rFonts w:ascii="Tahoma" w:hAnsi="Tahoma" w:cs="Tahoma"/>
          <w:i/>
          <w:sz w:val="22"/>
          <w:szCs w:val="22"/>
        </w:rPr>
        <w:t>Bookbuilding</w:t>
      </w:r>
      <w:r w:rsidRPr="00D31FFA">
        <w:rPr>
          <w:rFonts w:ascii="Tahoma" w:hAnsi="Tahoma" w:cs="Tahoma"/>
          <w:sz w:val="22"/>
          <w:szCs w:val="22"/>
        </w:rPr>
        <w:t xml:space="preserve">. </w:t>
      </w:r>
    </w:p>
    <w:p w14:paraId="456BAC1D" w14:textId="77777777" w:rsidR="0006436F" w:rsidRPr="00D31FFA" w:rsidRDefault="0006436F" w:rsidP="002055D8">
      <w:pPr>
        <w:spacing w:after="240" w:line="320" w:lineRule="atLeast"/>
        <w:rPr>
          <w:rFonts w:ascii="Tahoma" w:hAnsi="Tahoma" w:cs="Tahoma"/>
          <w:sz w:val="22"/>
          <w:szCs w:val="22"/>
        </w:rPr>
      </w:pPr>
      <w:r w:rsidRPr="00D31FFA">
        <w:rPr>
          <w:rFonts w:ascii="Tahoma" w:hAnsi="Tahoma" w:cs="Tahoma"/>
          <w:sz w:val="22"/>
          <w:szCs w:val="22"/>
        </w:rPr>
        <w:t>Resolvem as Partes, em regular forma de direito, celebrar o presente “</w:t>
      </w:r>
      <w:r w:rsidR="0096659E" w:rsidRPr="00D31FFA">
        <w:rPr>
          <w:rFonts w:ascii="Tahoma" w:hAnsi="Tahoma" w:cs="Tahoma"/>
          <w:i/>
          <w:sz w:val="22"/>
          <w:szCs w:val="22"/>
        </w:rPr>
        <w:t xml:space="preserve">[=] </w:t>
      </w:r>
      <w:r w:rsidRPr="00D31FFA">
        <w:rPr>
          <w:rFonts w:ascii="Tahoma" w:hAnsi="Tahoma" w:cs="Tahoma"/>
          <w:i/>
          <w:sz w:val="22"/>
          <w:szCs w:val="22"/>
        </w:rPr>
        <w:t xml:space="preserve">Aditamento ao Instrumento Particular de Escritura da </w:t>
      </w:r>
      <w:r w:rsidR="0096659E" w:rsidRPr="00D31FFA">
        <w:rPr>
          <w:rFonts w:ascii="Tahoma" w:hAnsi="Tahoma" w:cs="Tahoma"/>
          <w:i/>
          <w:sz w:val="22"/>
          <w:szCs w:val="22"/>
        </w:rPr>
        <w:t>10</w:t>
      </w:r>
      <w:r w:rsidRPr="00D31FFA">
        <w:rPr>
          <w:rFonts w:ascii="Tahoma" w:hAnsi="Tahoma" w:cs="Tahoma"/>
          <w:i/>
          <w:sz w:val="22"/>
          <w:szCs w:val="22"/>
        </w:rPr>
        <w:t>ª (</w:t>
      </w:r>
      <w:r w:rsidR="0096659E" w:rsidRPr="00D31FFA">
        <w:rPr>
          <w:rFonts w:ascii="Tahoma" w:hAnsi="Tahoma" w:cs="Tahoma"/>
          <w:i/>
          <w:sz w:val="22"/>
          <w:szCs w:val="22"/>
        </w:rPr>
        <w:t>Décima</w:t>
      </w:r>
      <w:r w:rsidRPr="00D31FFA">
        <w:rPr>
          <w:rFonts w:ascii="Tahoma" w:hAnsi="Tahoma" w:cs="Tahoma"/>
          <w:i/>
          <w:sz w:val="22"/>
          <w:szCs w:val="22"/>
        </w:rPr>
        <w:t>) Emissão de Debêntures Simples, Não Conversíveis em Ações, em Série Única, da Espécie Quirografária, para Distribuição Pública, com Esforços Restritos de Distribuição da AEGEA Saneamento e Participações S.A.</w:t>
      </w:r>
      <w:r w:rsidRPr="00D31FFA">
        <w:rPr>
          <w:rFonts w:ascii="Tahoma" w:hAnsi="Tahoma" w:cs="Tahoma"/>
          <w:sz w:val="22"/>
          <w:szCs w:val="22"/>
        </w:rPr>
        <w:t>” (“</w:t>
      </w:r>
      <w:r w:rsidRPr="00D31FFA">
        <w:rPr>
          <w:rFonts w:ascii="Tahoma" w:hAnsi="Tahoma" w:cs="Tahoma"/>
          <w:sz w:val="22"/>
          <w:szCs w:val="22"/>
          <w:u w:val="single"/>
        </w:rPr>
        <w:t>Aditamento</w:t>
      </w:r>
      <w:r w:rsidRPr="00D31FFA">
        <w:rPr>
          <w:rFonts w:ascii="Tahoma" w:hAnsi="Tahoma" w:cs="Tahoma"/>
          <w:sz w:val="22"/>
          <w:szCs w:val="22"/>
        </w:rPr>
        <w:t>”), mediante as seguintes cláusulas e condições:</w:t>
      </w:r>
    </w:p>
    <w:p w14:paraId="4EB6A0BD" w14:textId="77777777" w:rsidR="0096659E" w:rsidRPr="00D31FFA" w:rsidRDefault="0096659E" w:rsidP="002055D8">
      <w:pPr>
        <w:spacing w:after="240" w:line="320" w:lineRule="atLeast"/>
        <w:jc w:val="center"/>
        <w:rPr>
          <w:rFonts w:ascii="Tahoma" w:hAnsi="Tahoma" w:cs="Tahoma"/>
          <w:b/>
          <w:bCs/>
          <w:sz w:val="22"/>
          <w:szCs w:val="22"/>
        </w:rPr>
      </w:pPr>
      <w:r w:rsidRPr="00D31FFA">
        <w:rPr>
          <w:rFonts w:ascii="Tahoma" w:hAnsi="Tahoma" w:cs="Tahoma"/>
          <w:b/>
          <w:bCs/>
          <w:sz w:val="22"/>
          <w:szCs w:val="22"/>
        </w:rPr>
        <w:t>CLÁUSULA PRIMEIRA – DOS TERMOS DEFINIDOS</w:t>
      </w:r>
    </w:p>
    <w:p w14:paraId="4F414215"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1.1.</w:t>
      </w:r>
      <w:r w:rsidRPr="00D31FFA">
        <w:rPr>
          <w:rFonts w:ascii="Tahoma" w:hAnsi="Tahoma" w:cs="Tahoma"/>
          <w:b/>
          <w:sz w:val="22"/>
          <w:szCs w:val="22"/>
        </w:rPr>
        <w:tab/>
      </w:r>
      <w:r w:rsidRPr="00D31FFA">
        <w:rPr>
          <w:rFonts w:ascii="Tahoma" w:hAnsi="Tahoma" w:cs="Tahoma"/>
          <w:sz w:val="22"/>
          <w:szCs w:val="22"/>
        </w:rPr>
        <w:t>Os termos iniciados com letras maiúsculas utilizados neste Aditamento que não estiverem aqui expressamente definidos terão os respectivos significados que lhes foi atribuído na Escritura de Emissão.</w:t>
      </w:r>
    </w:p>
    <w:p w14:paraId="15910E27" w14:textId="77777777" w:rsidR="0096659E" w:rsidRPr="00D31FFA" w:rsidRDefault="0096659E" w:rsidP="002055D8">
      <w:pPr>
        <w:spacing w:after="240" w:line="320" w:lineRule="atLeast"/>
        <w:jc w:val="center"/>
        <w:rPr>
          <w:rFonts w:ascii="Tahoma" w:hAnsi="Tahoma" w:cs="Tahoma"/>
          <w:b/>
          <w:bCs/>
          <w:sz w:val="22"/>
          <w:szCs w:val="22"/>
        </w:rPr>
      </w:pPr>
      <w:r w:rsidRPr="00D31FFA">
        <w:rPr>
          <w:rFonts w:ascii="Tahoma" w:hAnsi="Tahoma" w:cs="Tahoma"/>
          <w:b/>
          <w:bCs/>
          <w:sz w:val="22"/>
          <w:szCs w:val="22"/>
        </w:rPr>
        <w:t>CLÁUSULA SEGUNDA – DOS REQUISITOS</w:t>
      </w:r>
    </w:p>
    <w:p w14:paraId="78D89E92"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2.1.</w:t>
      </w:r>
      <w:r w:rsidRPr="00D31FFA">
        <w:rPr>
          <w:rFonts w:ascii="Tahoma" w:hAnsi="Tahoma" w:cs="Tahoma"/>
          <w:b/>
          <w:sz w:val="22"/>
          <w:szCs w:val="22"/>
        </w:rPr>
        <w:tab/>
      </w:r>
      <w:r w:rsidRPr="00D31FFA">
        <w:rPr>
          <w:rFonts w:ascii="Tahoma" w:hAnsi="Tahoma" w:cs="Tahoma"/>
          <w:sz w:val="22"/>
          <w:szCs w:val="22"/>
        </w:rPr>
        <w:t xml:space="preserve">Este Aditamento deverá ser arquivado na JUCESP, nos termos do artigo 62, inciso II e seu parágrafo 3º, da Lei das Sociedades por Ações, devendo ser encaminhado ao Agente Fiduciário. </w:t>
      </w:r>
    </w:p>
    <w:p w14:paraId="29482DEB" w14:textId="77777777" w:rsidR="0096659E" w:rsidRPr="00D31FFA" w:rsidRDefault="0096659E" w:rsidP="002055D8">
      <w:pPr>
        <w:spacing w:after="240" w:line="320" w:lineRule="atLeast"/>
        <w:jc w:val="center"/>
        <w:rPr>
          <w:rFonts w:ascii="Tahoma" w:hAnsi="Tahoma" w:cs="Tahoma"/>
          <w:b/>
          <w:bCs/>
          <w:sz w:val="22"/>
          <w:szCs w:val="22"/>
        </w:rPr>
      </w:pPr>
      <w:r w:rsidRPr="00D31FFA">
        <w:rPr>
          <w:rFonts w:ascii="Tahoma" w:hAnsi="Tahoma" w:cs="Tahoma"/>
          <w:b/>
          <w:bCs/>
          <w:sz w:val="22"/>
          <w:szCs w:val="22"/>
        </w:rPr>
        <w:t>CLÁUSULA TERCEIRA – DOS ADITAMENTOS</w:t>
      </w:r>
    </w:p>
    <w:p w14:paraId="511652FB" w14:textId="586DE8BC"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3.1.</w:t>
      </w:r>
      <w:r w:rsidRPr="00D31FFA">
        <w:rPr>
          <w:rFonts w:ascii="Tahoma" w:hAnsi="Tahoma" w:cs="Tahoma"/>
          <w:b/>
          <w:sz w:val="22"/>
          <w:szCs w:val="22"/>
        </w:rPr>
        <w:tab/>
      </w:r>
      <w:r w:rsidRPr="00D31FFA">
        <w:rPr>
          <w:rFonts w:ascii="Tahoma" w:hAnsi="Tahoma" w:cs="Tahoma"/>
          <w:sz w:val="22"/>
          <w:szCs w:val="22"/>
        </w:rPr>
        <w:t xml:space="preserve">As Partes resolvem: (i) tendo em vista a conclusão e o resultado do Procedimento de </w:t>
      </w:r>
      <w:r w:rsidRPr="00D31FFA">
        <w:rPr>
          <w:rFonts w:ascii="Tahoma" w:hAnsi="Tahoma" w:cs="Tahoma"/>
          <w:i/>
          <w:sz w:val="22"/>
          <w:szCs w:val="22"/>
        </w:rPr>
        <w:t>Bookbuilding</w:t>
      </w:r>
      <w:r w:rsidRPr="00D31FFA">
        <w:rPr>
          <w:rFonts w:ascii="Tahoma" w:hAnsi="Tahoma" w:cs="Tahoma"/>
          <w:iCs/>
          <w:sz w:val="22"/>
          <w:szCs w:val="22"/>
        </w:rPr>
        <w:t>,</w:t>
      </w:r>
      <w:r w:rsidRPr="00D31FFA">
        <w:rPr>
          <w:rFonts w:ascii="Tahoma" w:hAnsi="Tahoma" w:cs="Tahoma"/>
          <w:sz w:val="22"/>
          <w:szCs w:val="22"/>
        </w:rPr>
        <w:t xml:space="preserve"> alterar as Cláusulas </w:t>
      </w:r>
      <w:r w:rsidR="00FC06AB" w:rsidRPr="00D31FFA">
        <w:rPr>
          <w:rFonts w:ascii="Tahoma" w:hAnsi="Tahoma" w:cs="Tahoma"/>
          <w:sz w:val="22"/>
          <w:szCs w:val="22"/>
        </w:rPr>
        <w:t>[4.8 e 4.11</w:t>
      </w:r>
      <w:r w:rsidR="004A5CE8" w:rsidRPr="00D31FFA">
        <w:rPr>
          <w:rFonts w:ascii="Tahoma" w:hAnsi="Tahoma" w:cs="Tahoma"/>
          <w:sz w:val="22"/>
          <w:szCs w:val="22"/>
        </w:rPr>
        <w:t>.1 e 4.11.3</w:t>
      </w:r>
      <w:r w:rsidR="00FC06AB" w:rsidRPr="00D31FFA">
        <w:rPr>
          <w:rFonts w:ascii="Tahoma" w:hAnsi="Tahoma" w:cs="Tahoma"/>
          <w:sz w:val="22"/>
          <w:szCs w:val="22"/>
        </w:rPr>
        <w:t xml:space="preserve">] </w:t>
      </w:r>
      <w:r w:rsidRPr="00D31FFA">
        <w:rPr>
          <w:rFonts w:ascii="Tahoma" w:hAnsi="Tahoma" w:cs="Tahoma"/>
          <w:sz w:val="22"/>
          <w:szCs w:val="22"/>
        </w:rPr>
        <w:t xml:space="preserve">da Escritura de Emissão, bem como (ii) excluir as Cláusulas </w:t>
      </w:r>
      <w:r w:rsidR="00FC06AB" w:rsidRPr="00D31FFA">
        <w:rPr>
          <w:rFonts w:ascii="Tahoma" w:hAnsi="Tahoma" w:cs="Tahoma"/>
          <w:sz w:val="22"/>
          <w:szCs w:val="22"/>
        </w:rPr>
        <w:t>[3.7</w:t>
      </w:r>
      <w:r w:rsidR="004A5CE8" w:rsidRPr="00D31FFA">
        <w:rPr>
          <w:rFonts w:ascii="Tahoma" w:hAnsi="Tahoma" w:cs="Tahoma"/>
          <w:sz w:val="22"/>
          <w:szCs w:val="22"/>
        </w:rPr>
        <w:t>; 3.7.1 e 3.7.2</w:t>
      </w:r>
      <w:r w:rsidR="00FC06AB" w:rsidRPr="00D31FFA">
        <w:rPr>
          <w:rFonts w:ascii="Tahoma" w:hAnsi="Tahoma" w:cs="Tahoma"/>
          <w:sz w:val="22"/>
          <w:szCs w:val="22"/>
        </w:rPr>
        <w:t xml:space="preserve">] </w:t>
      </w:r>
      <w:r w:rsidRPr="00D31FFA">
        <w:rPr>
          <w:rFonts w:ascii="Tahoma" w:hAnsi="Tahoma" w:cs="Tahoma"/>
          <w:sz w:val="22"/>
          <w:szCs w:val="22"/>
        </w:rPr>
        <w:t>da Escritura de Emissão.</w:t>
      </w:r>
    </w:p>
    <w:p w14:paraId="607A5361"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3.2.</w:t>
      </w:r>
      <w:r w:rsidRPr="00D31FFA">
        <w:rPr>
          <w:rFonts w:ascii="Tahoma" w:hAnsi="Tahoma" w:cs="Tahoma"/>
          <w:b/>
          <w:sz w:val="22"/>
          <w:szCs w:val="22"/>
        </w:rPr>
        <w:tab/>
      </w:r>
      <w:r w:rsidRPr="00D31FFA">
        <w:rPr>
          <w:rFonts w:ascii="Tahoma" w:hAnsi="Tahoma" w:cs="Tahoma"/>
          <w:sz w:val="22"/>
          <w:szCs w:val="22"/>
        </w:rPr>
        <w:t>Tendo em vista o disposto na Cláusula 3.1 acima, as Cláusulas da Escritura de Emissão alteradas passarão a vigorar com as seguintes novas redações:</w:t>
      </w:r>
    </w:p>
    <w:p w14:paraId="6C23BCD5" w14:textId="77777777" w:rsidR="004A5CE8" w:rsidRPr="00D31FFA" w:rsidRDefault="004A5CE8" w:rsidP="00B06036">
      <w:pPr>
        <w:spacing w:after="240" w:line="320" w:lineRule="atLeast"/>
        <w:ind w:left="709"/>
        <w:rPr>
          <w:rFonts w:ascii="Tahoma" w:hAnsi="Tahoma" w:cs="Tahoma"/>
          <w:sz w:val="22"/>
          <w:szCs w:val="22"/>
        </w:rPr>
      </w:pPr>
      <w:r w:rsidRPr="00B06036">
        <w:rPr>
          <w:rFonts w:ascii="Tahoma" w:hAnsi="Tahoma" w:cs="Tahoma"/>
          <w:i/>
          <w:sz w:val="22"/>
          <w:szCs w:val="22"/>
        </w:rPr>
        <w:t>“</w:t>
      </w:r>
      <w:r w:rsidRPr="00B06036">
        <w:rPr>
          <w:rFonts w:ascii="Tahoma" w:hAnsi="Tahoma" w:cs="Tahoma"/>
          <w:b/>
          <w:i/>
          <w:sz w:val="22"/>
          <w:szCs w:val="22"/>
        </w:rPr>
        <w:t>4.8.1.</w:t>
      </w:r>
      <w:r w:rsidRPr="00B06036">
        <w:rPr>
          <w:rFonts w:ascii="Tahoma" w:hAnsi="Tahoma" w:cs="Tahoma"/>
          <w:i/>
          <w:sz w:val="22"/>
          <w:szCs w:val="22"/>
        </w:rPr>
        <w:tab/>
        <w:t>Serão emitidas [=] ([=]) Debêntures.”</w:t>
      </w:r>
    </w:p>
    <w:p w14:paraId="4CE46731" w14:textId="77777777" w:rsidR="004A5CE8" w:rsidRPr="00D31FFA" w:rsidRDefault="004A5CE8" w:rsidP="004A5CE8">
      <w:pPr>
        <w:spacing w:after="240" w:line="320" w:lineRule="atLeast"/>
        <w:ind w:left="709"/>
        <w:rPr>
          <w:rFonts w:ascii="Tahoma" w:hAnsi="Tahoma" w:cs="Tahoma"/>
          <w:i/>
          <w:sz w:val="22"/>
          <w:szCs w:val="22"/>
        </w:rPr>
      </w:pPr>
      <w:r w:rsidRPr="00B06036">
        <w:rPr>
          <w:rFonts w:ascii="Tahoma" w:hAnsi="Tahoma" w:cs="Tahoma"/>
          <w:i/>
          <w:sz w:val="22"/>
          <w:szCs w:val="22"/>
        </w:rPr>
        <w:lastRenderedPageBreak/>
        <w:t>“</w:t>
      </w:r>
      <w:r w:rsidRPr="00B06036">
        <w:rPr>
          <w:rFonts w:ascii="Tahoma" w:hAnsi="Tahoma" w:cs="Tahoma"/>
          <w:b/>
          <w:i/>
          <w:sz w:val="22"/>
          <w:szCs w:val="22"/>
        </w:rPr>
        <w:t>4.11.1.</w:t>
      </w:r>
      <w:r w:rsidRPr="00B06036">
        <w:rPr>
          <w:rFonts w:ascii="Tahoma" w:hAnsi="Tahoma" w:cs="Tahoma"/>
          <w:i/>
          <w:sz w:val="22"/>
          <w:szCs w:val="22"/>
        </w:rPr>
        <w:tab/>
        <w:t>Sobre o Valor Nominal Unitário das Debêntures incidirão juros remuneratórios prefixados de [</w:t>
      </w:r>
      <w:proofErr w:type="gramStart"/>
      <w:r w:rsidRPr="00B06036">
        <w:rPr>
          <w:rFonts w:ascii="Tahoma" w:hAnsi="Tahoma" w:cs="Tahoma"/>
          <w:i/>
          <w:sz w:val="22"/>
          <w:szCs w:val="22"/>
        </w:rPr>
        <w:t>=]%</w:t>
      </w:r>
      <w:proofErr w:type="gramEnd"/>
      <w:r w:rsidRPr="00B06036">
        <w:rPr>
          <w:rFonts w:ascii="Tahoma" w:hAnsi="Tahoma" w:cs="Tahoma"/>
          <w:i/>
          <w:sz w:val="22"/>
          <w:szCs w:val="22"/>
        </w:rPr>
        <w:t xml:space="preserve"> ([=]) ao ano, base 252 (duzentos e cinquenta e dois) Dias Úteis (“</w:t>
      </w:r>
      <w:r w:rsidRPr="00B06036">
        <w:rPr>
          <w:rFonts w:ascii="Tahoma" w:hAnsi="Tahoma" w:cs="Tahoma"/>
          <w:i/>
          <w:sz w:val="22"/>
          <w:szCs w:val="22"/>
          <w:u w:val="single"/>
        </w:rPr>
        <w:t>Remuneraçã</w:t>
      </w:r>
      <w:r w:rsidRPr="00B06036">
        <w:rPr>
          <w:rFonts w:ascii="Tahoma" w:hAnsi="Tahoma" w:cs="Tahoma"/>
          <w:i/>
          <w:sz w:val="22"/>
          <w:szCs w:val="22"/>
        </w:rPr>
        <w:t>o”).”</w:t>
      </w:r>
    </w:p>
    <w:p w14:paraId="4FCA763B" w14:textId="69F5F29A" w:rsidR="004A5CE8" w:rsidRPr="00D31FFA" w:rsidRDefault="004A5CE8" w:rsidP="004A5CE8">
      <w:pPr>
        <w:spacing w:after="240" w:line="320" w:lineRule="atLeast"/>
        <w:ind w:left="709"/>
        <w:rPr>
          <w:rFonts w:ascii="Tahoma" w:hAnsi="Tahoma" w:cs="Tahoma"/>
          <w:i/>
          <w:sz w:val="22"/>
          <w:szCs w:val="22"/>
        </w:rPr>
      </w:pPr>
      <w:r w:rsidRPr="00D31FFA">
        <w:rPr>
          <w:rFonts w:ascii="Tahoma" w:hAnsi="Tahoma" w:cs="Tahoma"/>
          <w:i/>
          <w:sz w:val="22"/>
          <w:szCs w:val="22"/>
        </w:rPr>
        <w:t>“</w:t>
      </w:r>
      <w:r w:rsidRPr="00B06036">
        <w:rPr>
          <w:rFonts w:ascii="Tahoma" w:hAnsi="Tahoma" w:cs="Tahoma"/>
          <w:b/>
          <w:i/>
          <w:sz w:val="22"/>
          <w:szCs w:val="22"/>
        </w:rPr>
        <w:t>4.11.3</w:t>
      </w:r>
      <w:r w:rsidRPr="00B06036">
        <w:rPr>
          <w:rFonts w:ascii="Tahoma" w:hAnsi="Tahoma" w:cs="Tahoma"/>
          <w:b/>
          <w:i/>
          <w:sz w:val="22"/>
          <w:szCs w:val="22"/>
        </w:rPr>
        <w:tab/>
      </w:r>
      <w:r w:rsidRPr="00D31FFA">
        <w:rPr>
          <w:rFonts w:ascii="Tahoma" w:hAnsi="Tahoma" w:cs="Tahoma"/>
          <w:i/>
          <w:sz w:val="22"/>
          <w:szCs w:val="22"/>
        </w:rPr>
        <w:t xml:space="preserve">A Remuneração deverá ser calculada de acordo com a seguinte fórmula: </w:t>
      </w:r>
    </w:p>
    <w:p w14:paraId="25269EAC" w14:textId="77777777" w:rsidR="004A5CE8" w:rsidRPr="00D31FFA" w:rsidRDefault="004A5CE8" w:rsidP="00B06036">
      <w:pPr>
        <w:spacing w:after="240" w:line="320" w:lineRule="atLeast"/>
        <w:ind w:left="709"/>
        <w:jc w:val="center"/>
        <w:rPr>
          <w:rFonts w:ascii="Tahoma" w:hAnsi="Tahoma" w:cs="Tahoma"/>
          <w:i/>
          <w:sz w:val="22"/>
          <w:szCs w:val="22"/>
        </w:rPr>
      </w:pPr>
      <w:r w:rsidRPr="00D31FFA">
        <w:rPr>
          <w:rFonts w:ascii="Tahoma" w:hAnsi="Tahoma" w:cs="Tahoma"/>
          <w:i/>
          <w:sz w:val="22"/>
          <w:szCs w:val="22"/>
        </w:rPr>
        <w:t xml:space="preserve">J = </w:t>
      </w:r>
      <w:proofErr w:type="spellStart"/>
      <w:r w:rsidRPr="00D31FFA">
        <w:rPr>
          <w:rFonts w:ascii="Tahoma" w:hAnsi="Tahoma" w:cs="Tahoma"/>
          <w:i/>
          <w:sz w:val="22"/>
          <w:szCs w:val="22"/>
        </w:rPr>
        <w:t>VNea</w:t>
      </w:r>
      <w:proofErr w:type="spellEnd"/>
      <w:r w:rsidRPr="00D31FFA">
        <w:rPr>
          <w:rFonts w:ascii="Tahoma" w:hAnsi="Tahoma" w:cs="Tahoma"/>
          <w:i/>
          <w:sz w:val="22"/>
          <w:szCs w:val="22"/>
        </w:rPr>
        <w:t xml:space="preserve"> x [(Fator Juros) x (C) - 1]</w:t>
      </w:r>
    </w:p>
    <w:p w14:paraId="55A1F790" w14:textId="77777777" w:rsidR="004A5CE8" w:rsidRPr="00D31FFA" w:rsidRDefault="004A5CE8" w:rsidP="004A5CE8">
      <w:pPr>
        <w:spacing w:after="240" w:line="320" w:lineRule="atLeast"/>
        <w:ind w:left="709"/>
        <w:rPr>
          <w:rFonts w:ascii="Tahoma" w:hAnsi="Tahoma" w:cs="Tahoma"/>
          <w:i/>
          <w:sz w:val="22"/>
          <w:szCs w:val="22"/>
        </w:rPr>
      </w:pPr>
      <w:r w:rsidRPr="00D31FFA">
        <w:rPr>
          <w:rFonts w:ascii="Tahoma" w:hAnsi="Tahoma" w:cs="Tahoma"/>
          <w:i/>
          <w:sz w:val="22"/>
          <w:szCs w:val="22"/>
        </w:rPr>
        <w:t>onde:</w:t>
      </w:r>
    </w:p>
    <w:p w14:paraId="41A3294D" w14:textId="77777777" w:rsidR="004A5CE8" w:rsidRPr="00D31FFA" w:rsidRDefault="004A5CE8" w:rsidP="004A5CE8">
      <w:pPr>
        <w:spacing w:after="240" w:line="320" w:lineRule="atLeast"/>
        <w:ind w:left="709"/>
        <w:rPr>
          <w:rFonts w:ascii="Tahoma" w:hAnsi="Tahoma" w:cs="Tahoma"/>
          <w:i/>
          <w:sz w:val="22"/>
          <w:szCs w:val="22"/>
        </w:rPr>
      </w:pPr>
      <w:r w:rsidRPr="00D31FFA">
        <w:rPr>
          <w:rFonts w:ascii="Tahoma" w:hAnsi="Tahoma" w:cs="Tahoma"/>
          <w:i/>
          <w:sz w:val="22"/>
          <w:szCs w:val="22"/>
        </w:rPr>
        <w:t>J = valor unitário da Remuneração devida no final de cada Período de Capitalização, calculado com 8 (oito) casas decimais, sem arredondamento;</w:t>
      </w:r>
    </w:p>
    <w:p w14:paraId="2B744E95" w14:textId="77777777" w:rsidR="004A5CE8" w:rsidRPr="00D31FFA" w:rsidRDefault="004A5CE8" w:rsidP="004A5CE8">
      <w:pPr>
        <w:spacing w:after="240" w:line="320" w:lineRule="atLeast"/>
        <w:ind w:left="709"/>
        <w:rPr>
          <w:rFonts w:ascii="Tahoma" w:hAnsi="Tahoma" w:cs="Tahoma"/>
          <w:i/>
          <w:sz w:val="22"/>
          <w:szCs w:val="22"/>
        </w:rPr>
      </w:pPr>
      <w:r w:rsidRPr="00D31FFA">
        <w:rPr>
          <w:rFonts w:ascii="Tahoma" w:hAnsi="Tahoma" w:cs="Tahoma"/>
          <w:i/>
          <w:sz w:val="22"/>
          <w:szCs w:val="22"/>
        </w:rPr>
        <w:t>VNe = Valor Nominal Unitário, calculado com 8 (oito) casas decimais, sem arredondamento;</w:t>
      </w:r>
    </w:p>
    <w:p w14:paraId="27F77B47" w14:textId="77777777" w:rsidR="004A5CE8" w:rsidRPr="00D31FFA" w:rsidRDefault="004A5CE8" w:rsidP="004A5CE8">
      <w:pPr>
        <w:spacing w:after="240" w:line="320" w:lineRule="atLeast"/>
        <w:ind w:left="709"/>
        <w:rPr>
          <w:rFonts w:ascii="Tahoma" w:hAnsi="Tahoma" w:cs="Tahoma"/>
          <w:i/>
          <w:sz w:val="22"/>
          <w:szCs w:val="22"/>
        </w:rPr>
      </w:pPr>
      <w:proofErr w:type="spellStart"/>
      <w:r w:rsidRPr="00D31FFA">
        <w:rPr>
          <w:rFonts w:ascii="Tahoma" w:hAnsi="Tahoma" w:cs="Tahoma"/>
          <w:i/>
          <w:sz w:val="22"/>
          <w:szCs w:val="22"/>
        </w:rPr>
        <w:t>FatorJuros</w:t>
      </w:r>
      <w:proofErr w:type="spellEnd"/>
      <w:r w:rsidRPr="00D31FFA">
        <w:rPr>
          <w:rFonts w:ascii="Tahoma" w:hAnsi="Tahoma" w:cs="Tahoma"/>
          <w:i/>
          <w:sz w:val="22"/>
          <w:szCs w:val="22"/>
        </w:rPr>
        <w:t xml:space="preserve"> = fator de juros fixos, calculado com 9 (nove) casas decimais, com arredondamento, de acordo com a seguinte fórmula:</w:t>
      </w:r>
    </w:p>
    <w:p w14:paraId="5C4121C4" w14:textId="77777777" w:rsidR="004A5CE8" w:rsidRPr="00D31FFA" w:rsidRDefault="004A5CE8" w:rsidP="004A5CE8">
      <w:pPr>
        <w:spacing w:after="240" w:line="320" w:lineRule="atLeast"/>
        <w:ind w:left="709"/>
        <w:rPr>
          <w:rFonts w:ascii="Tahoma" w:hAnsi="Tahoma" w:cs="Tahoma"/>
          <w:i/>
          <w:sz w:val="22"/>
          <w:szCs w:val="22"/>
        </w:rPr>
      </w:pPr>
      <w:proofErr w:type="spellStart"/>
      <w:r w:rsidRPr="00D31FFA">
        <w:rPr>
          <w:rFonts w:ascii="Tahoma" w:hAnsi="Tahoma" w:cs="Tahoma"/>
          <w:i/>
          <w:sz w:val="22"/>
          <w:szCs w:val="22"/>
        </w:rPr>
        <w:t>FatorJuros</w:t>
      </w:r>
      <w:proofErr w:type="spellEnd"/>
      <w:r w:rsidRPr="00D31FFA">
        <w:rPr>
          <w:rFonts w:ascii="Tahoma" w:hAnsi="Tahoma" w:cs="Tahoma"/>
          <w:i/>
          <w:sz w:val="22"/>
          <w:szCs w:val="22"/>
        </w:rPr>
        <w:t xml:space="preserve"> = {[(Sobretaxa/100+</w:t>
      </w:r>
      <w:proofErr w:type="gramStart"/>
      <w:r w:rsidRPr="00D31FFA">
        <w:rPr>
          <w:rFonts w:ascii="Tahoma" w:hAnsi="Tahoma" w:cs="Tahoma"/>
          <w:i/>
          <w:sz w:val="22"/>
          <w:szCs w:val="22"/>
        </w:rPr>
        <w:t>1)^</w:t>
      </w:r>
      <w:proofErr w:type="gramEnd"/>
      <w:r w:rsidRPr="00D31FFA">
        <w:rPr>
          <w:rFonts w:ascii="Tahoma" w:hAnsi="Tahoma" w:cs="Tahoma"/>
          <w:i/>
          <w:sz w:val="22"/>
          <w:szCs w:val="22"/>
        </w:rPr>
        <w:t>(DP/252) ]}</w:t>
      </w:r>
    </w:p>
    <w:p w14:paraId="49B94746" w14:textId="77777777" w:rsidR="004A5CE8" w:rsidRPr="00D31FFA" w:rsidRDefault="004A5CE8" w:rsidP="004A5CE8">
      <w:pPr>
        <w:spacing w:after="240" w:line="320" w:lineRule="atLeast"/>
        <w:ind w:left="709"/>
        <w:rPr>
          <w:rFonts w:ascii="Tahoma" w:hAnsi="Tahoma" w:cs="Tahoma"/>
          <w:i/>
          <w:sz w:val="22"/>
          <w:szCs w:val="22"/>
        </w:rPr>
      </w:pPr>
      <w:r w:rsidRPr="00D31FFA">
        <w:rPr>
          <w:rFonts w:ascii="Tahoma" w:hAnsi="Tahoma" w:cs="Tahoma"/>
          <w:i/>
          <w:sz w:val="22"/>
          <w:szCs w:val="22"/>
        </w:rPr>
        <w:t>onde:</w:t>
      </w:r>
    </w:p>
    <w:p w14:paraId="63F037EC" w14:textId="77777777" w:rsidR="004A5CE8" w:rsidRPr="00D31FFA" w:rsidRDefault="004A5CE8" w:rsidP="004A5CE8">
      <w:pPr>
        <w:spacing w:after="240" w:line="320" w:lineRule="atLeast"/>
        <w:ind w:left="709"/>
        <w:rPr>
          <w:rFonts w:ascii="Tahoma" w:hAnsi="Tahoma" w:cs="Tahoma"/>
          <w:i/>
          <w:sz w:val="22"/>
          <w:szCs w:val="22"/>
        </w:rPr>
      </w:pPr>
      <w:r w:rsidRPr="00D31FFA">
        <w:rPr>
          <w:rFonts w:ascii="Tahoma" w:hAnsi="Tahoma" w:cs="Tahoma"/>
          <w:i/>
          <w:sz w:val="22"/>
          <w:szCs w:val="22"/>
        </w:rPr>
        <w:t>taxa = [</w:t>
      </w:r>
      <w:proofErr w:type="gramStart"/>
      <w:r w:rsidRPr="00B06036">
        <w:rPr>
          <w:rFonts w:ascii="Tahoma" w:hAnsi="Tahoma" w:cs="Tahoma"/>
          <w:i/>
          <w:sz w:val="22"/>
          <w:szCs w:val="22"/>
          <w:highlight w:val="lightGray"/>
        </w:rPr>
        <w:t>=]</w:t>
      </w:r>
      <w:r w:rsidRPr="00D31FFA">
        <w:rPr>
          <w:rFonts w:ascii="Tahoma" w:hAnsi="Tahoma" w:cs="Tahoma"/>
          <w:i/>
          <w:sz w:val="22"/>
          <w:szCs w:val="22"/>
        </w:rPr>
        <w:t>%</w:t>
      </w:r>
      <w:proofErr w:type="gramEnd"/>
      <w:r w:rsidRPr="00D31FFA">
        <w:rPr>
          <w:rFonts w:ascii="Tahoma" w:hAnsi="Tahoma" w:cs="Tahoma"/>
          <w:i/>
          <w:sz w:val="22"/>
          <w:szCs w:val="22"/>
        </w:rPr>
        <w:t>;</w:t>
      </w:r>
    </w:p>
    <w:p w14:paraId="4FDD952B" w14:textId="7AF96CDE" w:rsidR="0096659E" w:rsidRPr="00D31FFA" w:rsidRDefault="004A5CE8" w:rsidP="00B06036">
      <w:pPr>
        <w:spacing w:after="240" w:line="320" w:lineRule="atLeast"/>
        <w:ind w:left="709"/>
        <w:rPr>
          <w:rFonts w:ascii="Tahoma" w:hAnsi="Tahoma" w:cs="Tahoma"/>
          <w:sz w:val="22"/>
          <w:szCs w:val="22"/>
          <w:highlight w:val="yellow"/>
        </w:rPr>
      </w:pPr>
      <w:r w:rsidRPr="00D31FFA">
        <w:rPr>
          <w:rFonts w:ascii="Tahoma" w:hAnsi="Tahoma" w:cs="Tahoma"/>
          <w:i/>
          <w:sz w:val="22"/>
          <w:szCs w:val="22"/>
        </w:rPr>
        <w:t>DP = número de Dias Úteis entre a Data de Início da Rentabilidade ou a data do evento anterior, inclusive, conforme o caso, e a data de cálculo.”</w:t>
      </w:r>
    </w:p>
    <w:p w14:paraId="02B05FCD" w14:textId="77777777" w:rsidR="0096659E" w:rsidRPr="00D31FFA" w:rsidRDefault="0096659E" w:rsidP="002055D8">
      <w:pPr>
        <w:spacing w:after="240" w:line="320" w:lineRule="atLeast"/>
        <w:jc w:val="center"/>
        <w:rPr>
          <w:rFonts w:ascii="Tahoma" w:hAnsi="Tahoma" w:cs="Tahoma"/>
          <w:b/>
          <w:bCs/>
          <w:sz w:val="22"/>
          <w:szCs w:val="22"/>
        </w:rPr>
      </w:pPr>
      <w:r w:rsidRPr="00D31FFA">
        <w:rPr>
          <w:rFonts w:ascii="Tahoma" w:hAnsi="Tahoma" w:cs="Tahoma"/>
          <w:b/>
          <w:bCs/>
          <w:sz w:val="22"/>
          <w:szCs w:val="22"/>
        </w:rPr>
        <w:t>CLÁUSULA QUARTA – DAS RATIFICAÇÕES</w:t>
      </w:r>
    </w:p>
    <w:p w14:paraId="4357F265"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4.1.</w:t>
      </w:r>
      <w:r w:rsidRPr="00D31FFA">
        <w:rPr>
          <w:rFonts w:ascii="Tahoma" w:hAnsi="Tahoma" w:cs="Tahoma"/>
          <w:b/>
          <w:sz w:val="22"/>
          <w:szCs w:val="22"/>
        </w:rPr>
        <w:tab/>
      </w:r>
      <w:r w:rsidRPr="00D31FFA">
        <w:rPr>
          <w:rFonts w:ascii="Tahoma" w:hAnsi="Tahoma" w:cs="Tahoma"/>
          <w:sz w:val="22"/>
          <w:szCs w:val="22"/>
        </w:rPr>
        <w:t>Ficam ratificadas, nos termos em que se encontram redigidas, todas as cláusulas, itens, características e condições constantes da Escritura de Emissão que não tenham sido expressamente alteradas por este Aditamento.</w:t>
      </w:r>
    </w:p>
    <w:p w14:paraId="1FFAEC01" w14:textId="77777777" w:rsidR="0096659E" w:rsidRPr="00D31FFA" w:rsidRDefault="0096659E" w:rsidP="002055D8">
      <w:pPr>
        <w:spacing w:after="240" w:line="320" w:lineRule="atLeast"/>
        <w:jc w:val="center"/>
        <w:rPr>
          <w:rFonts w:ascii="Tahoma" w:hAnsi="Tahoma" w:cs="Tahoma"/>
          <w:b/>
          <w:bCs/>
          <w:sz w:val="22"/>
          <w:szCs w:val="22"/>
        </w:rPr>
      </w:pPr>
      <w:r w:rsidRPr="00D31FFA">
        <w:rPr>
          <w:rFonts w:ascii="Tahoma" w:hAnsi="Tahoma" w:cs="Tahoma"/>
          <w:b/>
          <w:bCs/>
          <w:sz w:val="22"/>
          <w:szCs w:val="22"/>
        </w:rPr>
        <w:t>CLÁUSULA QUINTA – DAS DISPOSIÇÕES GERAIS</w:t>
      </w:r>
    </w:p>
    <w:p w14:paraId="783CAEA3"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5.1.</w:t>
      </w:r>
      <w:r w:rsidRPr="00D31FFA">
        <w:rPr>
          <w:rFonts w:ascii="Tahoma" w:hAnsi="Tahoma" w:cs="Tahoma"/>
          <w:b/>
          <w:sz w:val="22"/>
          <w:szCs w:val="22"/>
        </w:rPr>
        <w:tab/>
      </w:r>
      <w:r w:rsidRPr="00D31FFA">
        <w:rPr>
          <w:rFonts w:ascii="Tahoma" w:hAnsi="Tahoma" w:cs="Tahoma"/>
          <w:sz w:val="22"/>
          <w:szCs w:val="22"/>
        </w:rPr>
        <w:t xml:space="preserve">Este Aditamento é firmado em caráter irrevogável e irretratável, obrigando as Partes por si e seus sucessores. </w:t>
      </w:r>
    </w:p>
    <w:p w14:paraId="4B049FF8"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b/>
          <w:sz w:val="22"/>
          <w:szCs w:val="22"/>
        </w:rPr>
        <w:t>5.2.</w:t>
      </w:r>
      <w:r w:rsidRPr="00D31FFA">
        <w:rPr>
          <w:rFonts w:ascii="Tahoma" w:hAnsi="Tahoma" w:cs="Tahoma"/>
          <w:b/>
          <w:sz w:val="22"/>
          <w:szCs w:val="22"/>
        </w:rPr>
        <w:tab/>
      </w:r>
      <w:r w:rsidRPr="00D31FFA">
        <w:rPr>
          <w:rFonts w:ascii="Tahoma" w:hAnsi="Tahoma" w:cs="Tahoma"/>
          <w:sz w:val="22"/>
          <w:szCs w:val="22"/>
        </w:rPr>
        <w:t>O presente Aditamento constitui título executivo extrajudicial, nos termos do artigo 784, incisos I e III, da Lei nº 13.105, de 16 de março de 2015, conforme alterada (“</w:t>
      </w:r>
      <w:r w:rsidRPr="00D31FFA">
        <w:rPr>
          <w:rFonts w:ascii="Tahoma" w:hAnsi="Tahoma" w:cs="Tahoma"/>
          <w:sz w:val="22"/>
          <w:szCs w:val="22"/>
          <w:u w:val="single"/>
        </w:rPr>
        <w:t>Código de Processo Civil</w:t>
      </w:r>
      <w:r w:rsidRPr="00D31FFA">
        <w:rPr>
          <w:rFonts w:ascii="Tahoma" w:hAnsi="Tahoma" w:cs="Tahoma"/>
          <w:sz w:val="22"/>
          <w:szCs w:val="22"/>
        </w:rPr>
        <w:t xml:space="preserve">”), reconhecendo as Partes desde já que, independentemente de quaisquer outras medidas cabíveis, as obrigações assumidas nos termos </w:t>
      </w:r>
      <w:r w:rsidR="00F65A94" w:rsidRPr="00D31FFA">
        <w:rPr>
          <w:rFonts w:ascii="Tahoma" w:hAnsi="Tahoma" w:cs="Tahoma"/>
          <w:sz w:val="22"/>
          <w:szCs w:val="22"/>
        </w:rPr>
        <w:t>da</w:t>
      </w:r>
      <w:r w:rsidRPr="00D31FFA">
        <w:rPr>
          <w:rFonts w:ascii="Tahoma" w:hAnsi="Tahoma" w:cs="Tahoma"/>
          <w:sz w:val="22"/>
          <w:szCs w:val="22"/>
        </w:rPr>
        <w:t xml:space="preserve"> Escritura comportam </w:t>
      </w:r>
      <w:r w:rsidRPr="00D31FFA">
        <w:rPr>
          <w:rFonts w:ascii="Tahoma" w:hAnsi="Tahoma" w:cs="Tahoma"/>
          <w:sz w:val="22"/>
          <w:szCs w:val="22"/>
        </w:rPr>
        <w:lastRenderedPageBreak/>
        <w:t>execução específica, submetendo-se às disposições dos artigos 815 e seguintes do Código de Processo Civil, sem prejuízo do direito de declarar o vencimento antecipado das Debêntures nos termos da Escritura.</w:t>
      </w:r>
    </w:p>
    <w:p w14:paraId="0B79D792" w14:textId="77777777" w:rsidR="0096659E" w:rsidRPr="00D31FFA" w:rsidRDefault="0096659E" w:rsidP="002055D8">
      <w:pPr>
        <w:spacing w:after="240" w:line="320" w:lineRule="atLeast"/>
        <w:rPr>
          <w:rFonts w:ascii="Tahoma" w:hAnsi="Tahoma" w:cs="Tahoma"/>
          <w:b/>
          <w:sz w:val="22"/>
          <w:szCs w:val="22"/>
        </w:rPr>
      </w:pPr>
      <w:r w:rsidRPr="00D31FFA">
        <w:rPr>
          <w:rFonts w:ascii="Tahoma" w:hAnsi="Tahoma" w:cs="Tahoma"/>
          <w:b/>
          <w:sz w:val="22"/>
          <w:szCs w:val="22"/>
        </w:rPr>
        <w:t>5.3.</w:t>
      </w:r>
      <w:r w:rsidRPr="00D31FFA">
        <w:rPr>
          <w:rFonts w:ascii="Tahoma" w:hAnsi="Tahoma" w:cs="Tahoma"/>
          <w:b/>
          <w:sz w:val="22"/>
          <w:szCs w:val="22"/>
        </w:rPr>
        <w:tab/>
      </w:r>
      <w:r w:rsidRPr="00D31FFA">
        <w:rPr>
          <w:rFonts w:ascii="Tahoma" w:hAnsi="Tahoma" w:cs="Tahoma"/>
          <w:sz w:val="22"/>
          <w:szCs w:val="22"/>
        </w:rPr>
        <w:t>Fica eleito o foro da Comarca de São Paulo, Estado de São Paulo, para dirimir quaisquer dúvidas ou controvérsias oriundas deste Aditamento, com renúncia a qualquer outro, por mais privilegiado que seja.</w:t>
      </w:r>
    </w:p>
    <w:p w14:paraId="5C4FB3C9" w14:textId="77777777" w:rsidR="0096659E" w:rsidRPr="00D31FFA" w:rsidRDefault="0096659E" w:rsidP="002055D8">
      <w:pPr>
        <w:spacing w:after="240" w:line="320" w:lineRule="atLeast"/>
        <w:rPr>
          <w:rFonts w:ascii="Tahoma" w:hAnsi="Tahoma" w:cs="Tahoma"/>
          <w:sz w:val="22"/>
          <w:szCs w:val="22"/>
        </w:rPr>
      </w:pPr>
      <w:r w:rsidRPr="00D31FFA">
        <w:rPr>
          <w:rFonts w:ascii="Tahoma" w:hAnsi="Tahoma" w:cs="Tahoma"/>
          <w:sz w:val="22"/>
          <w:szCs w:val="22"/>
        </w:rPr>
        <w:t>E por estarem assim justas e contratadas, firmam o presente Aditamento a Emissora e o Agente Fiduciário, de forma eletrônica na presença de 2 (duas) testemunhas.</w:t>
      </w:r>
    </w:p>
    <w:p w14:paraId="78B10540" w14:textId="77777777" w:rsidR="0096659E" w:rsidRPr="00D31FFA" w:rsidRDefault="0096659E" w:rsidP="002055D8">
      <w:pPr>
        <w:spacing w:after="240" w:line="320" w:lineRule="atLeast"/>
        <w:jc w:val="center"/>
        <w:rPr>
          <w:rFonts w:ascii="Tahoma" w:hAnsi="Tahoma" w:cs="Tahoma"/>
          <w:sz w:val="22"/>
          <w:szCs w:val="22"/>
        </w:rPr>
      </w:pPr>
      <w:r w:rsidRPr="00D31FFA">
        <w:rPr>
          <w:rFonts w:ascii="Tahoma" w:hAnsi="Tahoma" w:cs="Tahoma"/>
          <w:sz w:val="22"/>
          <w:szCs w:val="22"/>
        </w:rPr>
        <w:t>São Paulo, [=] de 2022.</w:t>
      </w:r>
    </w:p>
    <w:p w14:paraId="3A236348" w14:textId="77777777" w:rsidR="0096659E" w:rsidRPr="00D31FFA" w:rsidRDefault="0096659E" w:rsidP="002055D8">
      <w:pPr>
        <w:spacing w:after="240" w:line="320" w:lineRule="atLeast"/>
        <w:jc w:val="center"/>
        <w:rPr>
          <w:rFonts w:ascii="Tahoma" w:hAnsi="Tahoma" w:cs="Tahoma"/>
          <w:bCs/>
          <w:i/>
          <w:sz w:val="22"/>
          <w:szCs w:val="22"/>
        </w:rPr>
      </w:pPr>
      <w:r w:rsidRPr="00D31FFA">
        <w:rPr>
          <w:rFonts w:ascii="Tahoma" w:hAnsi="Tahoma" w:cs="Tahoma"/>
          <w:bCs/>
          <w:i/>
          <w:sz w:val="22"/>
          <w:szCs w:val="22"/>
        </w:rPr>
        <w:t>[</w:t>
      </w:r>
      <w:r w:rsidRPr="00D31FFA">
        <w:rPr>
          <w:rFonts w:ascii="Tahoma" w:hAnsi="Tahoma" w:cs="Tahoma"/>
          <w:bCs/>
          <w:i/>
          <w:iCs/>
          <w:sz w:val="22"/>
          <w:szCs w:val="22"/>
        </w:rPr>
        <w:t>Páginas de assinatura a serem incluídas</w:t>
      </w:r>
      <w:r w:rsidRPr="00D31FFA">
        <w:rPr>
          <w:rFonts w:ascii="Tahoma" w:hAnsi="Tahoma" w:cs="Tahoma"/>
          <w:bCs/>
          <w:i/>
          <w:sz w:val="22"/>
          <w:szCs w:val="22"/>
        </w:rPr>
        <w:t>.]</w:t>
      </w:r>
    </w:p>
    <w:p w14:paraId="7AA4A4E2" w14:textId="77777777" w:rsidR="0006436F" w:rsidRPr="00D31FFA" w:rsidRDefault="0006436F" w:rsidP="002055D8">
      <w:pPr>
        <w:autoSpaceDE w:val="0"/>
        <w:autoSpaceDN w:val="0"/>
        <w:spacing w:after="240" w:line="320" w:lineRule="atLeast"/>
        <w:ind w:right="392"/>
        <w:jc w:val="center"/>
        <w:rPr>
          <w:rFonts w:ascii="Tahoma" w:eastAsia="Verdana" w:hAnsi="Tahoma" w:cs="Tahoma"/>
          <w:b/>
          <w:sz w:val="22"/>
          <w:szCs w:val="22"/>
          <w:lang w:bidi="pt-BR"/>
        </w:rPr>
      </w:pPr>
    </w:p>
    <w:sectPr w:rsidR="0006436F" w:rsidRPr="00D31FFA" w:rsidSect="008F3187">
      <w:headerReference w:type="default" r:id="rId26"/>
      <w:footerReference w:type="default" r:id="rId27"/>
      <w:footerReference w:type="first" r:id="rId28"/>
      <w:pgSz w:w="11907" w:h="16840" w:code="9"/>
      <w:pgMar w:top="1440" w:right="1440" w:bottom="1440" w:left="1440" w:header="851" w:footer="184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Ricardo Senra" w:date="2022-04-19T17:19:00Z" w:initials="RS">
    <w:p w14:paraId="4D3E5D4C" w14:textId="0B11B3D7" w:rsidR="003B41C2" w:rsidRDefault="003B41C2">
      <w:pPr>
        <w:pStyle w:val="Textodecomentrio"/>
      </w:pPr>
      <w:r>
        <w:rPr>
          <w:rStyle w:val="Refdecomentrio"/>
        </w:rPr>
        <w:annotationRef/>
      </w:r>
      <w:r>
        <w:t>Fórmula não se enquadra para uma operação Pré-Fixada. Gentileza verificar!</w:t>
      </w:r>
    </w:p>
  </w:comment>
  <w:comment w:id="34" w:author="Ricardo Senra" w:date="2022-04-19T17:20:00Z" w:initials="RS">
    <w:p w14:paraId="45377E9B" w14:textId="58E5803A" w:rsidR="003B41C2" w:rsidRDefault="003B41C2">
      <w:pPr>
        <w:pStyle w:val="Textodecomentrio"/>
      </w:pPr>
      <w:r>
        <w:rPr>
          <w:rStyle w:val="Refdecomentrio"/>
        </w:rPr>
        <w:annotationRef/>
      </w:r>
      <w:r>
        <w:t>Gentileza verificar.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E5D4C" w15:done="0"/>
  <w15:commentEx w15:paraId="45377E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6DAC" w16cex:dateUtc="2022-04-19T20:19:00Z"/>
  <w16cex:commentExtensible w16cex:durableId="26096DD4" w16cex:dateUtc="2022-04-19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E5D4C" w16cid:durableId="26096DAC"/>
  <w16cid:commentId w16cid:paraId="45377E9B" w16cid:durableId="26096D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7C7C" w14:textId="77777777" w:rsidR="00F245A5" w:rsidRDefault="00F245A5">
      <w:r>
        <w:separator/>
      </w:r>
    </w:p>
  </w:endnote>
  <w:endnote w:type="continuationSeparator" w:id="0">
    <w:p w14:paraId="6F0AC8C8" w14:textId="77777777" w:rsidR="00F245A5" w:rsidRDefault="00F245A5">
      <w:r>
        <w:continuationSeparator/>
      </w:r>
    </w:p>
  </w:endnote>
  <w:endnote w:type="continuationNotice" w:id="1">
    <w:p w14:paraId="34FE6905" w14:textId="77777777" w:rsidR="00F245A5" w:rsidRDefault="00F24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58686"/>
      <w:docPartObj>
        <w:docPartGallery w:val="Page Numbers (Bottom of Page)"/>
        <w:docPartUnique/>
      </w:docPartObj>
    </w:sdtPr>
    <w:sdtEndPr/>
    <w:sdtContent>
      <w:p w14:paraId="45F44872" w14:textId="77777777" w:rsidR="00F245A5" w:rsidRDefault="00F245A5">
        <w:pPr>
          <w:pStyle w:val="Rodap"/>
          <w:jc w:val="center"/>
        </w:pPr>
        <w:r>
          <w:fldChar w:fldCharType="begin"/>
        </w:r>
        <w:r>
          <w:instrText>PAGE   \* MERGEFORMAT</w:instrText>
        </w:r>
        <w:r>
          <w:fldChar w:fldCharType="separate"/>
        </w:r>
        <w:r>
          <w:rPr>
            <w:noProof/>
          </w:rPr>
          <w:t>12</w:t>
        </w:r>
        <w:r>
          <w:fldChar w:fldCharType="end"/>
        </w:r>
      </w:p>
    </w:sdtContent>
  </w:sdt>
  <w:p w14:paraId="478C0678" w14:textId="77777777" w:rsidR="00F245A5" w:rsidRDefault="00F245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4"/>
        <w:szCs w:val="14"/>
        <w:lang w:val="en-US"/>
      </w:rPr>
      <w:id w:val="777921581"/>
      <w:docPartObj>
        <w:docPartGallery w:val="Page Numbers (Bottom of Page)"/>
        <w:docPartUnique/>
      </w:docPartObj>
    </w:sdtPr>
    <w:sdtEndPr/>
    <w:sdtContent>
      <w:p w14:paraId="2A031200" w14:textId="77777777" w:rsidR="00F245A5" w:rsidRDefault="003B41C2"/>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EC68" w14:textId="77777777" w:rsidR="00F245A5" w:rsidRPr="00C001ED" w:rsidRDefault="00F245A5" w:rsidP="00C001E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7A4B" w14:textId="77777777" w:rsidR="00F245A5" w:rsidRPr="006F12DE" w:rsidRDefault="00F245A5" w:rsidP="006F12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9AD6" w14:textId="77777777" w:rsidR="00F245A5" w:rsidRDefault="00F245A5">
      <w:r>
        <w:separator/>
      </w:r>
    </w:p>
  </w:footnote>
  <w:footnote w:type="continuationSeparator" w:id="0">
    <w:p w14:paraId="24394540" w14:textId="77777777" w:rsidR="00F245A5" w:rsidRDefault="00F245A5">
      <w:r>
        <w:continuationSeparator/>
      </w:r>
    </w:p>
  </w:footnote>
  <w:footnote w:type="continuationNotice" w:id="1">
    <w:p w14:paraId="765F1225" w14:textId="77777777" w:rsidR="00F245A5" w:rsidRDefault="00F245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EE69" w14:textId="77777777" w:rsidR="00F245A5" w:rsidRDefault="00F245A5">
    <w:pPr>
      <w:pStyle w:val="Cabealho"/>
      <w:rPr>
        <w:rFonts w:cs="Arial"/>
        <w:b/>
        <w:sz w:val="20"/>
        <w:szCs w:val="20"/>
      </w:rPr>
    </w:pPr>
    <w:r>
      <w:rPr>
        <w:rFonts w:ascii="Arial" w:hAnsi="Arial" w:cs="Arial"/>
        <w:noProof/>
        <w:spacing w:val="-2"/>
      </w:rPr>
      <w:drawing>
        <wp:anchor distT="0" distB="0" distL="114300" distR="114300" simplePos="0" relativeHeight="251659264" behindDoc="0" locked="0" layoutInCell="1" allowOverlap="1" wp14:anchorId="343BCE26" wp14:editId="7560684F">
          <wp:simplePos x="0" y="0"/>
          <wp:positionH relativeFrom="margin">
            <wp:posOffset>0</wp:posOffset>
          </wp:positionH>
          <wp:positionV relativeFrom="margin">
            <wp:posOffset>-800100</wp:posOffset>
          </wp:positionV>
          <wp:extent cx="1085850" cy="623002"/>
          <wp:effectExtent l="0" t="0" r="0" b="5715"/>
          <wp:wrapSquare wrapText="bothSides"/>
          <wp:docPr id="14" name="Imagem 14" descr="Logo Anbima Autorregulação_Agente Fiduciário_Ma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00479" name="Imagem 1" descr="Logo Anbima Autorregulação_Agente Fiduciário_Maio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623002"/>
                  </a:xfrm>
                  <a:prstGeom prst="rect">
                    <a:avLst/>
                  </a:prstGeom>
                  <a:noFill/>
                  <a:ln>
                    <a:noFill/>
                  </a:ln>
                </pic:spPr>
              </pic:pic>
            </a:graphicData>
          </a:graphic>
        </wp:anchor>
      </w:drawing>
    </w:r>
    <w:r>
      <w:rPr>
        <w:rFonts w:ascii="Arial" w:hAnsi="Arial" w:cs="Arial"/>
        <w:b/>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2467" w14:textId="77777777" w:rsidR="00F245A5" w:rsidRDefault="00F245A5">
    <w:pPr>
      <w:pStyle w:val="Cabealho"/>
    </w:pPr>
  </w:p>
  <w:p w14:paraId="01E14A74" w14:textId="3808A363" w:rsidR="00F245A5" w:rsidRDefault="00F245A5" w:rsidP="00C001ED">
    <w:pPr>
      <w:pStyle w:val="Cabealho"/>
      <w:rPr>
        <w:rFonts w:ascii="Tahoma" w:hAnsi="Tahoma" w:cs="Tahoma"/>
        <w:b/>
        <w:sz w:val="24"/>
      </w:rPr>
    </w:pPr>
    <w:r>
      <w:rPr>
        <w:rFonts w:ascii="Tahoma" w:hAnsi="Tahoma" w:cs="Tahoma"/>
        <w:b/>
        <w:sz w:val="24"/>
      </w:rPr>
      <w:t xml:space="preserve">[MINUTA MATTOS FILHO: </w:t>
    </w:r>
    <w:r w:rsidRPr="00617985">
      <w:rPr>
        <w:rFonts w:ascii="Tahoma" w:hAnsi="Tahoma" w:cs="Tahoma"/>
        <w:b/>
        <w:sz w:val="24"/>
      </w:rPr>
      <w:t>1</w:t>
    </w:r>
    <w:r>
      <w:rPr>
        <w:rFonts w:ascii="Tahoma" w:hAnsi="Tahoma" w:cs="Tahoma"/>
        <w:b/>
        <w:sz w:val="24"/>
      </w:rPr>
      <w:t>9</w:t>
    </w:r>
    <w:r w:rsidRPr="00617985">
      <w:rPr>
        <w:rFonts w:ascii="Tahoma" w:hAnsi="Tahoma" w:cs="Tahoma"/>
        <w:b/>
        <w:sz w:val="24"/>
      </w:rPr>
      <w:t>/04/2022]</w:t>
    </w:r>
  </w:p>
  <w:p w14:paraId="3AF1FF1C" w14:textId="77777777" w:rsidR="00F245A5" w:rsidRDefault="00F245A5">
    <w:pPr>
      <w:pStyle w:val="Cabealho"/>
    </w:pPr>
    <w:r>
      <w:rPr>
        <w:rFonts w:ascii="Arial" w:hAnsi="Arial" w:cs="Arial"/>
        <w:noProof/>
        <w:spacing w:val="-2"/>
      </w:rPr>
      <w:drawing>
        <wp:anchor distT="0" distB="0" distL="114300" distR="114300" simplePos="0" relativeHeight="251660288" behindDoc="0" locked="0" layoutInCell="1" allowOverlap="1" wp14:anchorId="0E8E9D1B" wp14:editId="102DD8C6">
          <wp:simplePos x="0" y="0"/>
          <wp:positionH relativeFrom="margin">
            <wp:posOffset>0</wp:posOffset>
          </wp:positionH>
          <wp:positionV relativeFrom="margin">
            <wp:posOffset>-800100</wp:posOffset>
          </wp:positionV>
          <wp:extent cx="1085850" cy="623002"/>
          <wp:effectExtent l="0" t="0" r="0" b="5715"/>
          <wp:wrapSquare wrapText="bothSides"/>
          <wp:docPr id="15" name="Imagem 15" descr="Logo Anbima Autorregulação_Agente Fiduciário_Ma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00479" name="Imagem 1" descr="Logo Anbima Autorregulação_Agente Fiduciário_Maio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623002"/>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2607" w14:textId="77777777" w:rsidR="00F245A5" w:rsidRPr="00C001ED" w:rsidRDefault="00F245A5" w:rsidP="00C001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4EB"/>
    <w:multiLevelType w:val="hybridMultilevel"/>
    <w:tmpl w:val="DD164552"/>
    <w:lvl w:ilvl="0" w:tplc="7224638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CC8EF5B4">
      <w:start w:val="1"/>
      <w:numFmt w:val="lowerLetter"/>
      <w:lvlText w:val="(%2)"/>
      <w:lvlJc w:val="left"/>
      <w:pPr>
        <w:ind w:left="922" w:hanging="696"/>
      </w:pPr>
      <w:rPr>
        <w:rFonts w:ascii="Tahoma" w:eastAsia="Verdana" w:hAnsi="Tahoma" w:cs="Tahoma" w:hint="default"/>
        <w:w w:val="100"/>
        <w:sz w:val="22"/>
        <w:szCs w:val="22"/>
        <w:lang w:val="pt-BR" w:eastAsia="pt-BR" w:bidi="pt-BR"/>
      </w:rPr>
    </w:lvl>
    <w:lvl w:ilvl="2" w:tplc="C3C84572">
      <w:numFmt w:val="bullet"/>
      <w:lvlText w:val="•"/>
      <w:lvlJc w:val="left"/>
      <w:pPr>
        <w:ind w:left="2700" w:hanging="696"/>
      </w:pPr>
      <w:rPr>
        <w:rFonts w:hint="default"/>
        <w:lang w:val="pt-BR" w:eastAsia="pt-BR" w:bidi="pt-BR"/>
      </w:rPr>
    </w:lvl>
    <w:lvl w:ilvl="3" w:tplc="7BD4EAE8">
      <w:numFmt w:val="bullet"/>
      <w:lvlText w:val="•"/>
      <w:lvlJc w:val="left"/>
      <w:pPr>
        <w:ind w:left="3590" w:hanging="696"/>
      </w:pPr>
      <w:rPr>
        <w:rFonts w:hint="default"/>
        <w:lang w:val="pt-BR" w:eastAsia="pt-BR" w:bidi="pt-BR"/>
      </w:rPr>
    </w:lvl>
    <w:lvl w:ilvl="4" w:tplc="5B984910">
      <w:numFmt w:val="bullet"/>
      <w:lvlText w:val="•"/>
      <w:lvlJc w:val="left"/>
      <w:pPr>
        <w:ind w:left="4480" w:hanging="696"/>
      </w:pPr>
      <w:rPr>
        <w:rFonts w:hint="default"/>
        <w:lang w:val="pt-BR" w:eastAsia="pt-BR" w:bidi="pt-BR"/>
      </w:rPr>
    </w:lvl>
    <w:lvl w:ilvl="5" w:tplc="7A72C2BC">
      <w:numFmt w:val="bullet"/>
      <w:lvlText w:val="•"/>
      <w:lvlJc w:val="left"/>
      <w:pPr>
        <w:ind w:left="5371" w:hanging="696"/>
      </w:pPr>
      <w:rPr>
        <w:rFonts w:hint="default"/>
        <w:lang w:val="pt-BR" w:eastAsia="pt-BR" w:bidi="pt-BR"/>
      </w:rPr>
    </w:lvl>
    <w:lvl w:ilvl="6" w:tplc="28ACAB5A">
      <w:numFmt w:val="bullet"/>
      <w:lvlText w:val="•"/>
      <w:lvlJc w:val="left"/>
      <w:pPr>
        <w:ind w:left="6261" w:hanging="696"/>
      </w:pPr>
      <w:rPr>
        <w:rFonts w:hint="default"/>
        <w:lang w:val="pt-BR" w:eastAsia="pt-BR" w:bidi="pt-BR"/>
      </w:rPr>
    </w:lvl>
    <w:lvl w:ilvl="7" w:tplc="094C298C">
      <w:numFmt w:val="bullet"/>
      <w:lvlText w:val="•"/>
      <w:lvlJc w:val="left"/>
      <w:pPr>
        <w:ind w:left="7151" w:hanging="696"/>
      </w:pPr>
      <w:rPr>
        <w:rFonts w:hint="default"/>
        <w:lang w:val="pt-BR" w:eastAsia="pt-BR" w:bidi="pt-BR"/>
      </w:rPr>
    </w:lvl>
    <w:lvl w:ilvl="8" w:tplc="691601E8">
      <w:numFmt w:val="bullet"/>
      <w:lvlText w:val="•"/>
      <w:lvlJc w:val="left"/>
      <w:pPr>
        <w:ind w:left="8041" w:hanging="696"/>
      </w:pPr>
      <w:rPr>
        <w:rFonts w:hint="default"/>
        <w:lang w:val="pt-BR" w:eastAsia="pt-BR" w:bidi="pt-BR"/>
      </w:rPr>
    </w:lvl>
  </w:abstractNum>
  <w:abstractNum w:abstractNumId="1" w15:restartNumberingAfterBreak="0">
    <w:nsid w:val="051C3C86"/>
    <w:multiLevelType w:val="hybridMultilevel"/>
    <w:tmpl w:val="9EF826FE"/>
    <w:lvl w:ilvl="0" w:tplc="342AA8B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13E48F2C">
      <w:start w:val="1"/>
      <w:numFmt w:val="lowerLetter"/>
      <w:lvlText w:val="(%2)"/>
      <w:lvlJc w:val="left"/>
      <w:pPr>
        <w:ind w:left="1270" w:hanging="360"/>
      </w:pPr>
      <w:rPr>
        <w:rFonts w:ascii="Tahoma" w:eastAsia="Verdana" w:hAnsi="Tahoma" w:cs="Tahoma" w:hint="default"/>
        <w:w w:val="100"/>
        <w:sz w:val="22"/>
        <w:szCs w:val="22"/>
        <w:lang w:val="pt-BR" w:eastAsia="pt-BR" w:bidi="pt-BR"/>
      </w:rPr>
    </w:lvl>
    <w:lvl w:ilvl="2" w:tplc="EBB06EF6">
      <w:numFmt w:val="bullet"/>
      <w:lvlText w:val="•"/>
      <w:lvlJc w:val="left"/>
      <w:pPr>
        <w:ind w:left="1620" w:hanging="360"/>
      </w:pPr>
      <w:rPr>
        <w:rFonts w:hint="default"/>
        <w:lang w:val="pt-BR" w:eastAsia="pt-BR" w:bidi="pt-BR"/>
      </w:rPr>
    </w:lvl>
    <w:lvl w:ilvl="3" w:tplc="3F167A1E">
      <w:numFmt w:val="bullet"/>
      <w:lvlText w:val="•"/>
      <w:lvlJc w:val="left"/>
      <w:pPr>
        <w:ind w:left="2645" w:hanging="360"/>
      </w:pPr>
      <w:rPr>
        <w:rFonts w:hint="default"/>
        <w:lang w:val="pt-BR" w:eastAsia="pt-BR" w:bidi="pt-BR"/>
      </w:rPr>
    </w:lvl>
    <w:lvl w:ilvl="4" w:tplc="4AD2A814">
      <w:numFmt w:val="bullet"/>
      <w:lvlText w:val="•"/>
      <w:lvlJc w:val="left"/>
      <w:pPr>
        <w:ind w:left="3670" w:hanging="360"/>
      </w:pPr>
      <w:rPr>
        <w:rFonts w:hint="default"/>
        <w:lang w:val="pt-BR" w:eastAsia="pt-BR" w:bidi="pt-BR"/>
      </w:rPr>
    </w:lvl>
    <w:lvl w:ilvl="5" w:tplc="7430C7E4">
      <w:numFmt w:val="bullet"/>
      <w:lvlText w:val="•"/>
      <w:lvlJc w:val="left"/>
      <w:pPr>
        <w:ind w:left="4695" w:hanging="360"/>
      </w:pPr>
      <w:rPr>
        <w:rFonts w:hint="default"/>
        <w:lang w:val="pt-BR" w:eastAsia="pt-BR" w:bidi="pt-BR"/>
      </w:rPr>
    </w:lvl>
    <w:lvl w:ilvl="6" w:tplc="2E0AA50C">
      <w:numFmt w:val="bullet"/>
      <w:lvlText w:val="•"/>
      <w:lvlJc w:val="left"/>
      <w:pPr>
        <w:ind w:left="5721" w:hanging="360"/>
      </w:pPr>
      <w:rPr>
        <w:rFonts w:hint="default"/>
        <w:lang w:val="pt-BR" w:eastAsia="pt-BR" w:bidi="pt-BR"/>
      </w:rPr>
    </w:lvl>
    <w:lvl w:ilvl="7" w:tplc="47A87668">
      <w:numFmt w:val="bullet"/>
      <w:lvlText w:val="•"/>
      <w:lvlJc w:val="left"/>
      <w:pPr>
        <w:ind w:left="6746" w:hanging="360"/>
      </w:pPr>
      <w:rPr>
        <w:rFonts w:hint="default"/>
        <w:lang w:val="pt-BR" w:eastAsia="pt-BR" w:bidi="pt-BR"/>
      </w:rPr>
    </w:lvl>
    <w:lvl w:ilvl="8" w:tplc="04D48302">
      <w:numFmt w:val="bullet"/>
      <w:lvlText w:val="•"/>
      <w:lvlJc w:val="left"/>
      <w:pPr>
        <w:ind w:left="7771" w:hanging="360"/>
      </w:pPr>
      <w:rPr>
        <w:rFonts w:hint="default"/>
        <w:lang w:val="pt-BR" w:eastAsia="pt-BR" w:bidi="pt-BR"/>
      </w:rPr>
    </w:lvl>
  </w:abstractNum>
  <w:abstractNum w:abstractNumId="2"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 w15:restartNumberingAfterBreak="0">
    <w:nsid w:val="062A32A9"/>
    <w:multiLevelType w:val="multilevel"/>
    <w:tmpl w:val="6D70D6E2"/>
    <w:lvl w:ilvl="0">
      <w:start w:val="8"/>
      <w:numFmt w:val="decimal"/>
      <w:lvlText w:val="%1."/>
      <w:lvlJc w:val="left"/>
      <w:pPr>
        <w:ind w:left="910" w:hanging="708"/>
        <w:jc w:val="right"/>
      </w:pPr>
      <w:rPr>
        <w:rFonts w:ascii="Verdana" w:eastAsia="Verdana" w:hAnsi="Verdana" w:cs="Verdana" w:hint="default"/>
        <w:b/>
        <w:bCs/>
        <w:spacing w:val="-1"/>
        <w:w w:val="99"/>
        <w:sz w:val="20"/>
        <w:szCs w:val="20"/>
        <w:lang w:val="pt-BR" w:eastAsia="pt-BR" w:bidi="pt-BR"/>
      </w:rPr>
    </w:lvl>
    <w:lvl w:ilvl="1">
      <w:start w:val="1"/>
      <w:numFmt w:val="decimal"/>
      <w:lvlText w:val="%1.%2"/>
      <w:lvlJc w:val="left"/>
      <w:pPr>
        <w:ind w:left="202" w:hanging="1416"/>
      </w:pPr>
      <w:rPr>
        <w:rFonts w:ascii="Tahoma" w:eastAsia="Verdana" w:hAnsi="Tahoma" w:cs="Tahoma" w:hint="default"/>
        <w:spacing w:val="-1"/>
        <w:w w:val="99"/>
        <w:sz w:val="22"/>
        <w:szCs w:val="22"/>
        <w:lang w:val="pt-BR" w:eastAsia="pt-BR" w:bidi="pt-BR"/>
      </w:rPr>
    </w:lvl>
    <w:lvl w:ilvl="2">
      <w:numFmt w:val="bullet"/>
      <w:lvlText w:val="•"/>
      <w:lvlJc w:val="left"/>
      <w:pPr>
        <w:ind w:left="1909" w:hanging="1416"/>
      </w:pPr>
      <w:rPr>
        <w:rFonts w:hint="default"/>
        <w:lang w:val="pt-BR" w:eastAsia="pt-BR" w:bidi="pt-BR"/>
      </w:rPr>
    </w:lvl>
    <w:lvl w:ilvl="3">
      <w:numFmt w:val="bullet"/>
      <w:lvlText w:val="•"/>
      <w:lvlJc w:val="left"/>
      <w:pPr>
        <w:ind w:left="2898" w:hanging="1416"/>
      </w:pPr>
      <w:rPr>
        <w:rFonts w:hint="default"/>
        <w:lang w:val="pt-BR" w:eastAsia="pt-BR" w:bidi="pt-BR"/>
      </w:rPr>
    </w:lvl>
    <w:lvl w:ilvl="4">
      <w:numFmt w:val="bullet"/>
      <w:lvlText w:val="•"/>
      <w:lvlJc w:val="left"/>
      <w:pPr>
        <w:ind w:left="3887" w:hanging="1416"/>
      </w:pPr>
      <w:rPr>
        <w:rFonts w:hint="default"/>
        <w:lang w:val="pt-BR" w:eastAsia="pt-BR" w:bidi="pt-BR"/>
      </w:rPr>
    </w:lvl>
    <w:lvl w:ilvl="5">
      <w:numFmt w:val="bullet"/>
      <w:lvlText w:val="•"/>
      <w:lvlJc w:val="left"/>
      <w:pPr>
        <w:ind w:left="4876" w:hanging="1416"/>
      </w:pPr>
      <w:rPr>
        <w:rFonts w:hint="default"/>
        <w:lang w:val="pt-BR" w:eastAsia="pt-BR" w:bidi="pt-BR"/>
      </w:rPr>
    </w:lvl>
    <w:lvl w:ilvl="6">
      <w:numFmt w:val="bullet"/>
      <w:lvlText w:val="•"/>
      <w:lvlJc w:val="left"/>
      <w:pPr>
        <w:ind w:left="5865" w:hanging="1416"/>
      </w:pPr>
      <w:rPr>
        <w:rFonts w:hint="default"/>
        <w:lang w:val="pt-BR" w:eastAsia="pt-BR" w:bidi="pt-BR"/>
      </w:rPr>
    </w:lvl>
    <w:lvl w:ilvl="7">
      <w:numFmt w:val="bullet"/>
      <w:lvlText w:val="•"/>
      <w:lvlJc w:val="left"/>
      <w:pPr>
        <w:ind w:left="6854" w:hanging="1416"/>
      </w:pPr>
      <w:rPr>
        <w:rFonts w:hint="default"/>
        <w:lang w:val="pt-BR" w:eastAsia="pt-BR" w:bidi="pt-BR"/>
      </w:rPr>
    </w:lvl>
    <w:lvl w:ilvl="8">
      <w:numFmt w:val="bullet"/>
      <w:lvlText w:val="•"/>
      <w:lvlJc w:val="left"/>
      <w:pPr>
        <w:ind w:left="7844" w:hanging="1416"/>
      </w:pPr>
      <w:rPr>
        <w:rFonts w:hint="default"/>
        <w:lang w:val="pt-BR" w:eastAsia="pt-BR" w:bidi="pt-BR"/>
      </w:rPr>
    </w:lvl>
  </w:abstractNum>
  <w:abstractNum w:abstractNumId="4" w15:restartNumberingAfterBreak="0">
    <w:nsid w:val="0E021516"/>
    <w:multiLevelType w:val="multilevel"/>
    <w:tmpl w:val="B4221B9A"/>
    <w:lvl w:ilvl="0">
      <w:start w:val="1"/>
      <w:numFmt w:val="decimal"/>
      <w:lvlText w:val="%1."/>
      <w:lvlJc w:val="left"/>
      <w:pPr>
        <w:tabs>
          <w:tab w:val="num" w:pos="709"/>
        </w:tabs>
        <w:ind w:left="709" w:hanging="709"/>
      </w:pPr>
      <w:rPr>
        <w:rFonts w:ascii="Times New Roman" w:hAnsi="Times New Roman" w:cs="Times New Roman" w:hint="default"/>
        <w:b w:val="0"/>
        <w:i w:val="0"/>
        <w:sz w:val="22"/>
      </w:rPr>
    </w:lvl>
    <w:lvl w:ilvl="1">
      <w:start w:val="1"/>
      <w:numFmt w:val="decimal"/>
      <w:lvlText w:val="%1.%2"/>
      <w:lvlJc w:val="left"/>
      <w:pPr>
        <w:tabs>
          <w:tab w:val="num" w:pos="709"/>
        </w:tabs>
        <w:ind w:left="709" w:hanging="709"/>
      </w:pPr>
      <w:rPr>
        <w:rFonts w:ascii="Times New Roman" w:hAnsi="Times New Roman" w:cs="Times New Roman" w:hint="default"/>
        <w:b w:val="0"/>
        <w:i w:val="0"/>
        <w:sz w:val="22"/>
      </w:rPr>
    </w:lvl>
    <w:lvl w:ilvl="2">
      <w:start w:val="1"/>
      <w:numFmt w:val="upperRoman"/>
      <w:lvlText w:val="%3."/>
      <w:lvlJc w:val="left"/>
      <w:pPr>
        <w:tabs>
          <w:tab w:val="num" w:pos="1701"/>
        </w:tabs>
        <w:ind w:left="1701" w:hanging="992"/>
      </w:pPr>
      <w:rPr>
        <w:rFonts w:ascii="Times New Roman" w:hAnsi="Times New Roman" w:cs="Times New Roman" w:hint="default"/>
        <w:b w:val="0"/>
        <w:i w:val="0"/>
        <w:sz w:val="22"/>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2"/>
        <w:szCs w:val="20"/>
      </w:rPr>
    </w:lvl>
    <w:lvl w:ilvl="4">
      <w:start w:val="1"/>
      <w:numFmt w:val="upperRoman"/>
      <w:lvlText w:val="%5."/>
      <w:lvlJc w:val="left"/>
      <w:pPr>
        <w:tabs>
          <w:tab w:val="num" w:pos="2835"/>
        </w:tabs>
        <w:ind w:left="2835" w:hanging="709"/>
      </w:pPr>
      <w:rPr>
        <w:rFonts w:ascii="Times New Roman" w:eastAsia="Times New Roman" w:hAnsi="Times New Roman" w:cs="Times New Roman" w:hint="default"/>
        <w:b w:val="0"/>
        <w:i w:val="0"/>
        <w:sz w:val="22"/>
      </w:rPr>
    </w:lvl>
    <w:lvl w:ilvl="5">
      <w:start w:val="1"/>
      <w:numFmt w:val="decimal"/>
      <w:lvlText w:val="%1.%2.%6"/>
      <w:lvlJc w:val="left"/>
      <w:pPr>
        <w:tabs>
          <w:tab w:val="num" w:pos="709"/>
        </w:tabs>
        <w:ind w:left="709" w:hanging="709"/>
      </w:pPr>
      <w:rPr>
        <w:rFonts w:ascii="Times New Roman" w:hAnsi="Times New Roman" w:cs="Times New Roman" w:hint="default"/>
        <w:b w:val="0"/>
        <w:i w:val="0"/>
        <w:sz w:val="22"/>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2"/>
      </w:rPr>
    </w:lvl>
    <w:lvl w:ilvl="7">
      <w:start w:val="1"/>
      <w:numFmt w:val="lowerLetter"/>
      <w:lvlText w:val="(%8)"/>
      <w:lvlJc w:val="left"/>
      <w:pPr>
        <w:tabs>
          <w:tab w:val="num" w:pos="2126"/>
        </w:tabs>
        <w:ind w:left="2126" w:hanging="425"/>
      </w:pPr>
      <w:rPr>
        <w:rFonts w:ascii="Times New Roman" w:hAnsi="Times New Roman" w:cs="Times New Roman" w:hint="default"/>
        <w:b w:val="0"/>
        <w:i w:val="0"/>
        <w:sz w:val="22"/>
      </w:rPr>
    </w:lvl>
    <w:lvl w:ilvl="8">
      <w:start w:val="1"/>
      <w:numFmt w:val="lowerRoman"/>
      <w:lvlText w:val="(%9)"/>
      <w:lvlJc w:val="left"/>
      <w:pPr>
        <w:tabs>
          <w:tab w:val="num" w:pos="2835"/>
        </w:tabs>
        <w:ind w:left="2835" w:hanging="709"/>
      </w:pPr>
      <w:rPr>
        <w:rFonts w:ascii="Times New Roman" w:hAnsi="Times New Roman" w:cs="Times New Roman" w:hint="default"/>
        <w:b w:val="0"/>
        <w:i w:val="0"/>
        <w:sz w:val="22"/>
      </w:rPr>
    </w:lvl>
  </w:abstractNum>
  <w:abstractNum w:abstractNumId="5" w15:restartNumberingAfterBreak="0">
    <w:nsid w:val="12B02DC8"/>
    <w:multiLevelType w:val="hybridMultilevel"/>
    <w:tmpl w:val="B840E942"/>
    <w:lvl w:ilvl="0" w:tplc="18F0EE1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877C27CA">
      <w:numFmt w:val="bullet"/>
      <w:lvlText w:val="•"/>
      <w:lvlJc w:val="left"/>
      <w:pPr>
        <w:ind w:left="1810" w:hanging="708"/>
      </w:pPr>
      <w:rPr>
        <w:rFonts w:hint="default"/>
        <w:lang w:val="pt-BR" w:eastAsia="pt-BR" w:bidi="pt-BR"/>
      </w:rPr>
    </w:lvl>
    <w:lvl w:ilvl="2" w:tplc="CBEE2562">
      <w:numFmt w:val="bullet"/>
      <w:lvlText w:val="•"/>
      <w:lvlJc w:val="left"/>
      <w:pPr>
        <w:ind w:left="2700" w:hanging="708"/>
      </w:pPr>
      <w:rPr>
        <w:rFonts w:hint="default"/>
        <w:lang w:val="pt-BR" w:eastAsia="pt-BR" w:bidi="pt-BR"/>
      </w:rPr>
    </w:lvl>
    <w:lvl w:ilvl="3" w:tplc="8918F60C">
      <w:numFmt w:val="bullet"/>
      <w:lvlText w:val="•"/>
      <w:lvlJc w:val="left"/>
      <w:pPr>
        <w:ind w:left="3590" w:hanging="708"/>
      </w:pPr>
      <w:rPr>
        <w:rFonts w:hint="default"/>
        <w:lang w:val="pt-BR" w:eastAsia="pt-BR" w:bidi="pt-BR"/>
      </w:rPr>
    </w:lvl>
    <w:lvl w:ilvl="4" w:tplc="BF12CBC8">
      <w:numFmt w:val="bullet"/>
      <w:lvlText w:val="•"/>
      <w:lvlJc w:val="left"/>
      <w:pPr>
        <w:ind w:left="4480" w:hanging="708"/>
      </w:pPr>
      <w:rPr>
        <w:rFonts w:hint="default"/>
        <w:lang w:val="pt-BR" w:eastAsia="pt-BR" w:bidi="pt-BR"/>
      </w:rPr>
    </w:lvl>
    <w:lvl w:ilvl="5" w:tplc="48123B4C">
      <w:numFmt w:val="bullet"/>
      <w:lvlText w:val="•"/>
      <w:lvlJc w:val="left"/>
      <w:pPr>
        <w:ind w:left="5371" w:hanging="708"/>
      </w:pPr>
      <w:rPr>
        <w:rFonts w:hint="default"/>
        <w:lang w:val="pt-BR" w:eastAsia="pt-BR" w:bidi="pt-BR"/>
      </w:rPr>
    </w:lvl>
    <w:lvl w:ilvl="6" w:tplc="30CA00B8">
      <w:numFmt w:val="bullet"/>
      <w:lvlText w:val="•"/>
      <w:lvlJc w:val="left"/>
      <w:pPr>
        <w:ind w:left="6261" w:hanging="708"/>
      </w:pPr>
      <w:rPr>
        <w:rFonts w:hint="default"/>
        <w:lang w:val="pt-BR" w:eastAsia="pt-BR" w:bidi="pt-BR"/>
      </w:rPr>
    </w:lvl>
    <w:lvl w:ilvl="7" w:tplc="0E4E4CC6">
      <w:numFmt w:val="bullet"/>
      <w:lvlText w:val="•"/>
      <w:lvlJc w:val="left"/>
      <w:pPr>
        <w:ind w:left="7151" w:hanging="708"/>
      </w:pPr>
      <w:rPr>
        <w:rFonts w:hint="default"/>
        <w:lang w:val="pt-BR" w:eastAsia="pt-BR" w:bidi="pt-BR"/>
      </w:rPr>
    </w:lvl>
    <w:lvl w:ilvl="8" w:tplc="E1503EDA">
      <w:numFmt w:val="bullet"/>
      <w:lvlText w:val="•"/>
      <w:lvlJc w:val="left"/>
      <w:pPr>
        <w:ind w:left="8041" w:hanging="708"/>
      </w:pPr>
      <w:rPr>
        <w:rFonts w:hint="default"/>
        <w:lang w:val="pt-BR" w:eastAsia="pt-BR" w:bidi="pt-BR"/>
      </w:rPr>
    </w:lvl>
  </w:abstractNum>
  <w:abstractNum w:abstractNumId="6" w15:restartNumberingAfterBreak="0">
    <w:nsid w:val="13BE21B1"/>
    <w:multiLevelType w:val="hybridMultilevel"/>
    <w:tmpl w:val="673CD584"/>
    <w:lvl w:ilvl="0" w:tplc="4728507E">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A4524D26">
      <w:start w:val="1"/>
      <w:numFmt w:val="lowerLetter"/>
      <w:lvlText w:val="(%2)"/>
      <w:lvlJc w:val="left"/>
      <w:pPr>
        <w:ind w:left="910" w:hanging="708"/>
      </w:pPr>
      <w:rPr>
        <w:rFonts w:ascii="Tahoma" w:eastAsia="Verdana" w:hAnsi="Tahoma" w:cs="Tahoma" w:hint="default"/>
        <w:w w:val="100"/>
        <w:sz w:val="22"/>
        <w:szCs w:val="22"/>
        <w:lang w:val="pt-BR" w:eastAsia="pt-BR" w:bidi="pt-BR"/>
      </w:rPr>
    </w:lvl>
    <w:lvl w:ilvl="2" w:tplc="13A4B85E">
      <w:numFmt w:val="bullet"/>
      <w:lvlText w:val="•"/>
      <w:lvlJc w:val="left"/>
      <w:pPr>
        <w:ind w:left="2700" w:hanging="708"/>
      </w:pPr>
      <w:rPr>
        <w:rFonts w:hint="default"/>
        <w:lang w:val="pt-BR" w:eastAsia="pt-BR" w:bidi="pt-BR"/>
      </w:rPr>
    </w:lvl>
    <w:lvl w:ilvl="3" w:tplc="67689E44">
      <w:numFmt w:val="bullet"/>
      <w:lvlText w:val="•"/>
      <w:lvlJc w:val="left"/>
      <w:pPr>
        <w:ind w:left="3590" w:hanging="708"/>
      </w:pPr>
      <w:rPr>
        <w:rFonts w:hint="default"/>
        <w:lang w:val="pt-BR" w:eastAsia="pt-BR" w:bidi="pt-BR"/>
      </w:rPr>
    </w:lvl>
    <w:lvl w:ilvl="4" w:tplc="36C8F3B6">
      <w:numFmt w:val="bullet"/>
      <w:lvlText w:val="•"/>
      <w:lvlJc w:val="left"/>
      <w:pPr>
        <w:ind w:left="4480" w:hanging="708"/>
      </w:pPr>
      <w:rPr>
        <w:rFonts w:hint="default"/>
        <w:lang w:val="pt-BR" w:eastAsia="pt-BR" w:bidi="pt-BR"/>
      </w:rPr>
    </w:lvl>
    <w:lvl w:ilvl="5" w:tplc="18609E6C">
      <w:numFmt w:val="bullet"/>
      <w:lvlText w:val="•"/>
      <w:lvlJc w:val="left"/>
      <w:pPr>
        <w:ind w:left="5371" w:hanging="708"/>
      </w:pPr>
      <w:rPr>
        <w:rFonts w:hint="default"/>
        <w:lang w:val="pt-BR" w:eastAsia="pt-BR" w:bidi="pt-BR"/>
      </w:rPr>
    </w:lvl>
    <w:lvl w:ilvl="6" w:tplc="06900ABE">
      <w:numFmt w:val="bullet"/>
      <w:lvlText w:val="•"/>
      <w:lvlJc w:val="left"/>
      <w:pPr>
        <w:ind w:left="6261" w:hanging="708"/>
      </w:pPr>
      <w:rPr>
        <w:rFonts w:hint="default"/>
        <w:lang w:val="pt-BR" w:eastAsia="pt-BR" w:bidi="pt-BR"/>
      </w:rPr>
    </w:lvl>
    <w:lvl w:ilvl="7" w:tplc="8EE0D384">
      <w:numFmt w:val="bullet"/>
      <w:lvlText w:val="•"/>
      <w:lvlJc w:val="left"/>
      <w:pPr>
        <w:ind w:left="7151" w:hanging="708"/>
      </w:pPr>
      <w:rPr>
        <w:rFonts w:hint="default"/>
        <w:lang w:val="pt-BR" w:eastAsia="pt-BR" w:bidi="pt-BR"/>
      </w:rPr>
    </w:lvl>
    <w:lvl w:ilvl="8" w:tplc="EA80D9E4">
      <w:numFmt w:val="bullet"/>
      <w:lvlText w:val="•"/>
      <w:lvlJc w:val="left"/>
      <w:pPr>
        <w:ind w:left="8041" w:hanging="708"/>
      </w:pPr>
      <w:rPr>
        <w:rFonts w:hint="default"/>
        <w:lang w:val="pt-BR" w:eastAsia="pt-BR" w:bidi="pt-BR"/>
      </w:rPr>
    </w:lvl>
  </w:abstractNum>
  <w:abstractNum w:abstractNumId="7" w15:restartNumberingAfterBreak="0">
    <w:nsid w:val="152F6AFE"/>
    <w:multiLevelType w:val="hybridMultilevel"/>
    <w:tmpl w:val="89BC790E"/>
    <w:lvl w:ilvl="0" w:tplc="EB68B902">
      <w:start w:val="1"/>
      <w:numFmt w:val="lowerRoman"/>
      <w:lvlText w:val="(%1)"/>
      <w:lvlJc w:val="left"/>
      <w:pPr>
        <w:ind w:left="629" w:hanging="567"/>
      </w:pPr>
      <w:rPr>
        <w:rFonts w:ascii="Tahoma" w:eastAsia="Verdana" w:hAnsi="Tahoma" w:cs="Tahoma" w:hint="default"/>
        <w:w w:val="100"/>
        <w:sz w:val="22"/>
        <w:szCs w:val="22"/>
        <w:lang w:val="pt-BR" w:eastAsia="pt-BR" w:bidi="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7D77D5"/>
    <w:multiLevelType w:val="hybridMultilevel"/>
    <w:tmpl w:val="CF94FDDC"/>
    <w:lvl w:ilvl="0" w:tplc="18086E7A">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493950"/>
    <w:multiLevelType w:val="multilevel"/>
    <w:tmpl w:val="CEB446EE"/>
    <w:lvl w:ilvl="0">
      <w:start w:val="7"/>
      <w:numFmt w:val="decimal"/>
      <w:lvlText w:val="%1"/>
      <w:lvlJc w:val="left"/>
      <w:pPr>
        <w:ind w:left="600" w:hanging="600"/>
      </w:pPr>
    </w:lvl>
    <w:lvl w:ilvl="1">
      <w:start w:val="21"/>
      <w:numFmt w:val="decimal"/>
      <w:lvlText w:val="%1.%2"/>
      <w:lvlJc w:val="left"/>
      <w:pPr>
        <w:ind w:left="600" w:hanging="60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1FE67A70"/>
    <w:multiLevelType w:val="multilevel"/>
    <w:tmpl w:val="8F4E1A0C"/>
    <w:lvl w:ilvl="0">
      <w:start w:val="1"/>
      <w:numFmt w:val="decimal"/>
      <w:lvlText w:val="%1."/>
      <w:lvlJc w:val="left"/>
      <w:pPr>
        <w:ind w:left="1641" w:hanging="360"/>
      </w:pPr>
    </w:lvl>
    <w:lvl w:ilvl="1">
      <w:start w:val="1"/>
      <w:numFmt w:val="decimal"/>
      <w:isLgl/>
      <w:lvlText w:val="%1.%2."/>
      <w:lvlJc w:val="left"/>
      <w:pPr>
        <w:ind w:left="2706" w:hanging="1425"/>
      </w:pPr>
      <w:rPr>
        <w:rFonts w:hint="default"/>
      </w:rPr>
    </w:lvl>
    <w:lvl w:ilvl="2">
      <w:start w:val="1"/>
      <w:numFmt w:val="decimal"/>
      <w:isLgl/>
      <w:lvlText w:val="%1.%2.%3."/>
      <w:lvlJc w:val="left"/>
      <w:pPr>
        <w:ind w:left="2706" w:hanging="1425"/>
      </w:pPr>
      <w:rPr>
        <w:rFonts w:hint="default"/>
      </w:rPr>
    </w:lvl>
    <w:lvl w:ilvl="3">
      <w:start w:val="1"/>
      <w:numFmt w:val="decimal"/>
      <w:isLgl/>
      <w:lvlText w:val="%1.%2.%3.%4."/>
      <w:lvlJc w:val="left"/>
      <w:pPr>
        <w:ind w:left="2706" w:hanging="1425"/>
      </w:pPr>
      <w:rPr>
        <w:rFonts w:hint="default"/>
      </w:rPr>
    </w:lvl>
    <w:lvl w:ilvl="4">
      <w:start w:val="1"/>
      <w:numFmt w:val="decimal"/>
      <w:isLgl/>
      <w:lvlText w:val="%1.%2.%3.%4.%5."/>
      <w:lvlJc w:val="left"/>
      <w:pPr>
        <w:ind w:left="2721" w:hanging="1440"/>
      </w:pPr>
      <w:rPr>
        <w:rFonts w:hint="default"/>
      </w:rPr>
    </w:lvl>
    <w:lvl w:ilvl="5">
      <w:start w:val="1"/>
      <w:numFmt w:val="decimal"/>
      <w:isLgl/>
      <w:lvlText w:val="%1.%2.%3.%4.%5.%6."/>
      <w:lvlJc w:val="left"/>
      <w:pPr>
        <w:ind w:left="2721" w:hanging="1440"/>
      </w:pPr>
      <w:rPr>
        <w:rFonts w:hint="default"/>
      </w:rPr>
    </w:lvl>
    <w:lvl w:ilvl="6">
      <w:start w:val="1"/>
      <w:numFmt w:val="decimal"/>
      <w:isLgl/>
      <w:lvlText w:val="%1.%2.%3.%4.%5.%6.%7."/>
      <w:lvlJc w:val="left"/>
      <w:pPr>
        <w:ind w:left="3081" w:hanging="1800"/>
      </w:pPr>
      <w:rPr>
        <w:rFonts w:hint="default"/>
      </w:rPr>
    </w:lvl>
    <w:lvl w:ilvl="7">
      <w:start w:val="1"/>
      <w:numFmt w:val="decimal"/>
      <w:isLgl/>
      <w:lvlText w:val="%1.%2.%3.%4.%5.%6.%7.%8."/>
      <w:lvlJc w:val="left"/>
      <w:pPr>
        <w:ind w:left="3441" w:hanging="2160"/>
      </w:pPr>
      <w:rPr>
        <w:rFonts w:hint="default"/>
      </w:rPr>
    </w:lvl>
    <w:lvl w:ilvl="8">
      <w:start w:val="1"/>
      <w:numFmt w:val="decimal"/>
      <w:isLgl/>
      <w:lvlText w:val="%1.%2.%3.%4.%5.%6.%7.%8.%9."/>
      <w:lvlJc w:val="left"/>
      <w:pPr>
        <w:ind w:left="3441" w:hanging="2160"/>
      </w:pPr>
      <w:rPr>
        <w:rFonts w:hint="default"/>
      </w:rPr>
    </w:lvl>
  </w:abstractNum>
  <w:abstractNum w:abstractNumId="11" w15:restartNumberingAfterBreak="0">
    <w:nsid w:val="23DB33F2"/>
    <w:multiLevelType w:val="multilevel"/>
    <w:tmpl w:val="5D144D30"/>
    <w:lvl w:ilvl="0">
      <w:start w:val="9"/>
      <w:numFmt w:val="decimal"/>
      <w:lvlText w:val="%1"/>
      <w:lvlJc w:val="left"/>
      <w:pPr>
        <w:ind w:left="202" w:hanging="1416"/>
      </w:pPr>
      <w:rPr>
        <w:rFonts w:hint="default"/>
        <w:lang w:val="pt-BR" w:eastAsia="pt-BR" w:bidi="pt-BR"/>
      </w:rPr>
    </w:lvl>
    <w:lvl w:ilvl="1">
      <w:start w:val="1"/>
      <w:numFmt w:val="decimal"/>
      <w:lvlText w:val="%1.%2"/>
      <w:lvlJc w:val="left"/>
      <w:pPr>
        <w:ind w:left="202" w:hanging="1416"/>
      </w:pPr>
      <w:rPr>
        <w:rFonts w:ascii="Arial" w:eastAsia="Verdana" w:hAnsi="Arial" w:cs="Arial" w:hint="default"/>
        <w:spacing w:val="-1"/>
        <w:w w:val="99"/>
        <w:sz w:val="22"/>
        <w:szCs w:val="22"/>
        <w:lang w:val="pt-BR" w:eastAsia="pt-BR" w:bidi="pt-BR"/>
      </w:rPr>
    </w:lvl>
    <w:lvl w:ilvl="2">
      <w:start w:val="1"/>
      <w:numFmt w:val="decimal"/>
      <w:lvlText w:val="%1.%2.%3."/>
      <w:lvlJc w:val="left"/>
      <w:pPr>
        <w:ind w:left="202" w:hanging="1419"/>
      </w:pPr>
      <w:rPr>
        <w:rFonts w:ascii="Arial" w:eastAsia="Verdana" w:hAnsi="Arial" w:cs="Arial" w:hint="default"/>
        <w:w w:val="99"/>
        <w:sz w:val="22"/>
        <w:szCs w:val="22"/>
        <w:lang w:val="pt-BR" w:eastAsia="pt-BR" w:bidi="pt-BR"/>
      </w:rPr>
    </w:lvl>
    <w:lvl w:ilvl="3">
      <w:numFmt w:val="bullet"/>
      <w:lvlText w:val="•"/>
      <w:lvlJc w:val="left"/>
      <w:pPr>
        <w:ind w:left="3086" w:hanging="1419"/>
      </w:pPr>
      <w:rPr>
        <w:rFonts w:hint="default"/>
        <w:lang w:val="pt-BR" w:eastAsia="pt-BR" w:bidi="pt-BR"/>
      </w:rPr>
    </w:lvl>
    <w:lvl w:ilvl="4">
      <w:numFmt w:val="bullet"/>
      <w:lvlText w:val="•"/>
      <w:lvlJc w:val="left"/>
      <w:pPr>
        <w:ind w:left="4048" w:hanging="1419"/>
      </w:pPr>
      <w:rPr>
        <w:rFonts w:hint="default"/>
        <w:lang w:val="pt-BR" w:eastAsia="pt-BR" w:bidi="pt-BR"/>
      </w:rPr>
    </w:lvl>
    <w:lvl w:ilvl="5">
      <w:numFmt w:val="bullet"/>
      <w:lvlText w:val="•"/>
      <w:lvlJc w:val="left"/>
      <w:pPr>
        <w:ind w:left="5011" w:hanging="1419"/>
      </w:pPr>
      <w:rPr>
        <w:rFonts w:hint="default"/>
        <w:lang w:val="pt-BR" w:eastAsia="pt-BR" w:bidi="pt-BR"/>
      </w:rPr>
    </w:lvl>
    <w:lvl w:ilvl="6">
      <w:numFmt w:val="bullet"/>
      <w:lvlText w:val="•"/>
      <w:lvlJc w:val="left"/>
      <w:pPr>
        <w:ind w:left="5973" w:hanging="1419"/>
      </w:pPr>
      <w:rPr>
        <w:rFonts w:hint="default"/>
        <w:lang w:val="pt-BR" w:eastAsia="pt-BR" w:bidi="pt-BR"/>
      </w:rPr>
    </w:lvl>
    <w:lvl w:ilvl="7">
      <w:numFmt w:val="bullet"/>
      <w:lvlText w:val="•"/>
      <w:lvlJc w:val="left"/>
      <w:pPr>
        <w:ind w:left="6935" w:hanging="1419"/>
      </w:pPr>
      <w:rPr>
        <w:rFonts w:hint="default"/>
        <w:lang w:val="pt-BR" w:eastAsia="pt-BR" w:bidi="pt-BR"/>
      </w:rPr>
    </w:lvl>
    <w:lvl w:ilvl="8">
      <w:numFmt w:val="bullet"/>
      <w:lvlText w:val="•"/>
      <w:lvlJc w:val="left"/>
      <w:pPr>
        <w:ind w:left="7897" w:hanging="1419"/>
      </w:pPr>
      <w:rPr>
        <w:rFonts w:hint="default"/>
        <w:lang w:val="pt-BR" w:eastAsia="pt-BR" w:bidi="pt-BR"/>
      </w:rPr>
    </w:lvl>
  </w:abstractNum>
  <w:abstractNum w:abstractNumId="12" w15:restartNumberingAfterBreak="0">
    <w:nsid w:val="24B61CFD"/>
    <w:multiLevelType w:val="hybridMultilevel"/>
    <w:tmpl w:val="74CC1D76"/>
    <w:lvl w:ilvl="0" w:tplc="7D909A94">
      <w:start w:val="1"/>
      <w:numFmt w:val="decimal"/>
      <w:lvlText w:val="%1."/>
      <w:lvlJc w:val="left"/>
      <w:pPr>
        <w:ind w:left="720" w:hanging="360"/>
      </w:pPr>
      <w:rPr>
        <w:rFonts w:hint="default"/>
      </w:rPr>
    </w:lvl>
    <w:lvl w:ilvl="1" w:tplc="C8D09098" w:tentative="1">
      <w:start w:val="1"/>
      <w:numFmt w:val="lowerLetter"/>
      <w:lvlText w:val="%2."/>
      <w:lvlJc w:val="left"/>
      <w:pPr>
        <w:ind w:left="1440" w:hanging="360"/>
      </w:pPr>
    </w:lvl>
    <w:lvl w:ilvl="2" w:tplc="A4445A12" w:tentative="1">
      <w:start w:val="1"/>
      <w:numFmt w:val="lowerRoman"/>
      <w:lvlText w:val="%3."/>
      <w:lvlJc w:val="right"/>
      <w:pPr>
        <w:ind w:left="2160" w:hanging="180"/>
      </w:pPr>
    </w:lvl>
    <w:lvl w:ilvl="3" w:tplc="D3A04DAC" w:tentative="1">
      <w:start w:val="1"/>
      <w:numFmt w:val="decimal"/>
      <w:lvlText w:val="%4."/>
      <w:lvlJc w:val="left"/>
      <w:pPr>
        <w:ind w:left="2880" w:hanging="360"/>
      </w:pPr>
    </w:lvl>
    <w:lvl w:ilvl="4" w:tplc="4ED813FE" w:tentative="1">
      <w:start w:val="1"/>
      <w:numFmt w:val="lowerLetter"/>
      <w:lvlText w:val="%5."/>
      <w:lvlJc w:val="left"/>
      <w:pPr>
        <w:ind w:left="3600" w:hanging="360"/>
      </w:pPr>
    </w:lvl>
    <w:lvl w:ilvl="5" w:tplc="584CD84A" w:tentative="1">
      <w:start w:val="1"/>
      <w:numFmt w:val="lowerRoman"/>
      <w:lvlText w:val="%6."/>
      <w:lvlJc w:val="right"/>
      <w:pPr>
        <w:ind w:left="4320" w:hanging="180"/>
      </w:pPr>
    </w:lvl>
    <w:lvl w:ilvl="6" w:tplc="3A80A2E8" w:tentative="1">
      <w:start w:val="1"/>
      <w:numFmt w:val="decimal"/>
      <w:lvlText w:val="%7."/>
      <w:lvlJc w:val="left"/>
      <w:pPr>
        <w:ind w:left="5040" w:hanging="360"/>
      </w:pPr>
    </w:lvl>
    <w:lvl w:ilvl="7" w:tplc="2670FE74" w:tentative="1">
      <w:start w:val="1"/>
      <w:numFmt w:val="lowerLetter"/>
      <w:lvlText w:val="%8."/>
      <w:lvlJc w:val="left"/>
      <w:pPr>
        <w:ind w:left="5760" w:hanging="360"/>
      </w:pPr>
    </w:lvl>
    <w:lvl w:ilvl="8" w:tplc="770A2C10" w:tentative="1">
      <w:start w:val="1"/>
      <w:numFmt w:val="lowerRoman"/>
      <w:lvlText w:val="%9."/>
      <w:lvlJc w:val="right"/>
      <w:pPr>
        <w:ind w:left="6480" w:hanging="180"/>
      </w:pPr>
    </w:lvl>
  </w:abstractNum>
  <w:abstractNum w:abstractNumId="13" w15:restartNumberingAfterBreak="0">
    <w:nsid w:val="29D879F6"/>
    <w:multiLevelType w:val="hybridMultilevel"/>
    <w:tmpl w:val="4872BE5E"/>
    <w:lvl w:ilvl="0" w:tplc="A1B64ADC">
      <w:start w:val="1"/>
      <w:numFmt w:val="upperRoman"/>
      <w:lvlText w:val="%1."/>
      <w:lvlJc w:val="left"/>
      <w:pPr>
        <w:ind w:left="202" w:hanging="708"/>
      </w:pPr>
      <w:rPr>
        <w:rFonts w:ascii="Tahoma" w:eastAsia="Verdana" w:hAnsi="Tahoma" w:cs="Tahoma" w:hint="default"/>
        <w:spacing w:val="0"/>
        <w:w w:val="100"/>
        <w:sz w:val="22"/>
        <w:szCs w:val="22"/>
        <w:lang w:val="pt-BR" w:eastAsia="pt-BR" w:bidi="pt-BR"/>
      </w:rPr>
    </w:lvl>
    <w:lvl w:ilvl="1" w:tplc="EB68B902">
      <w:start w:val="1"/>
      <w:numFmt w:val="lowerRoman"/>
      <w:lvlText w:val="(%2)"/>
      <w:lvlJc w:val="left"/>
      <w:pPr>
        <w:ind w:left="629" w:hanging="567"/>
      </w:pPr>
      <w:rPr>
        <w:rFonts w:ascii="Tahoma" w:eastAsia="Verdana" w:hAnsi="Tahoma" w:cs="Tahoma" w:hint="default"/>
        <w:w w:val="100"/>
        <w:sz w:val="22"/>
        <w:szCs w:val="22"/>
        <w:lang w:val="pt-BR" w:eastAsia="pt-BR" w:bidi="pt-BR"/>
      </w:rPr>
    </w:lvl>
    <w:lvl w:ilvl="2" w:tplc="28A24B16">
      <w:start w:val="1"/>
      <w:numFmt w:val="lowerLetter"/>
      <w:lvlText w:val="(%3)"/>
      <w:lvlJc w:val="left"/>
      <w:pPr>
        <w:ind w:left="1620" w:hanging="711"/>
      </w:pPr>
      <w:rPr>
        <w:rFonts w:ascii="Verdana" w:eastAsia="Verdana" w:hAnsi="Verdana" w:cs="Verdana" w:hint="default"/>
        <w:w w:val="99"/>
        <w:sz w:val="20"/>
        <w:szCs w:val="20"/>
        <w:lang w:val="pt-BR" w:eastAsia="pt-BR" w:bidi="pt-BR"/>
      </w:rPr>
    </w:lvl>
    <w:lvl w:ilvl="3" w:tplc="F9805CB4">
      <w:numFmt w:val="bullet"/>
      <w:lvlText w:val="•"/>
      <w:lvlJc w:val="left"/>
      <w:pPr>
        <w:ind w:left="2645" w:hanging="711"/>
      </w:pPr>
      <w:rPr>
        <w:rFonts w:hint="default"/>
        <w:lang w:val="pt-BR" w:eastAsia="pt-BR" w:bidi="pt-BR"/>
      </w:rPr>
    </w:lvl>
    <w:lvl w:ilvl="4" w:tplc="D34A7E78">
      <w:numFmt w:val="bullet"/>
      <w:lvlText w:val="•"/>
      <w:lvlJc w:val="left"/>
      <w:pPr>
        <w:ind w:left="3670" w:hanging="711"/>
      </w:pPr>
      <w:rPr>
        <w:rFonts w:hint="default"/>
        <w:lang w:val="pt-BR" w:eastAsia="pt-BR" w:bidi="pt-BR"/>
      </w:rPr>
    </w:lvl>
    <w:lvl w:ilvl="5" w:tplc="3FBA4EEE">
      <w:numFmt w:val="bullet"/>
      <w:lvlText w:val="•"/>
      <w:lvlJc w:val="left"/>
      <w:pPr>
        <w:ind w:left="4695" w:hanging="711"/>
      </w:pPr>
      <w:rPr>
        <w:rFonts w:hint="default"/>
        <w:lang w:val="pt-BR" w:eastAsia="pt-BR" w:bidi="pt-BR"/>
      </w:rPr>
    </w:lvl>
    <w:lvl w:ilvl="6" w:tplc="961E62DE">
      <w:numFmt w:val="bullet"/>
      <w:lvlText w:val="•"/>
      <w:lvlJc w:val="left"/>
      <w:pPr>
        <w:ind w:left="5721" w:hanging="711"/>
      </w:pPr>
      <w:rPr>
        <w:rFonts w:hint="default"/>
        <w:lang w:val="pt-BR" w:eastAsia="pt-BR" w:bidi="pt-BR"/>
      </w:rPr>
    </w:lvl>
    <w:lvl w:ilvl="7" w:tplc="58D2CF4C">
      <w:numFmt w:val="bullet"/>
      <w:lvlText w:val="•"/>
      <w:lvlJc w:val="left"/>
      <w:pPr>
        <w:ind w:left="6746" w:hanging="711"/>
      </w:pPr>
      <w:rPr>
        <w:rFonts w:hint="default"/>
        <w:lang w:val="pt-BR" w:eastAsia="pt-BR" w:bidi="pt-BR"/>
      </w:rPr>
    </w:lvl>
    <w:lvl w:ilvl="8" w:tplc="0D92E0CE">
      <w:numFmt w:val="bullet"/>
      <w:lvlText w:val="•"/>
      <w:lvlJc w:val="left"/>
      <w:pPr>
        <w:ind w:left="7771" w:hanging="711"/>
      </w:pPr>
      <w:rPr>
        <w:rFonts w:hint="default"/>
        <w:lang w:val="pt-BR" w:eastAsia="pt-BR" w:bidi="pt-BR"/>
      </w:rPr>
    </w:lvl>
  </w:abstractNum>
  <w:abstractNum w:abstractNumId="14" w15:restartNumberingAfterBreak="0">
    <w:nsid w:val="29FC5F7A"/>
    <w:multiLevelType w:val="hybridMultilevel"/>
    <w:tmpl w:val="D6086EFC"/>
    <w:lvl w:ilvl="0" w:tplc="17B87002">
      <w:start w:val="16"/>
      <w:numFmt w:val="lowerRoman"/>
      <w:lvlText w:val="(%1)"/>
      <w:lvlJc w:val="left"/>
      <w:pPr>
        <w:ind w:left="922" w:hanging="720"/>
      </w:pPr>
      <w:rPr>
        <w:rFonts w:ascii="Tahoma" w:eastAsia="Verdana" w:hAnsi="Tahoma" w:cs="Tahoma" w:hint="default"/>
        <w:spacing w:val="-1"/>
        <w:w w:val="99"/>
        <w:sz w:val="22"/>
        <w:szCs w:val="22"/>
        <w:lang w:val="pt-BR" w:eastAsia="pt-BR" w:bidi="pt-BR"/>
      </w:rPr>
    </w:lvl>
    <w:lvl w:ilvl="1" w:tplc="0EC4BB6E">
      <w:numFmt w:val="bullet"/>
      <w:lvlText w:val="•"/>
      <w:lvlJc w:val="left"/>
      <w:pPr>
        <w:ind w:left="1810" w:hanging="720"/>
      </w:pPr>
      <w:rPr>
        <w:rFonts w:hint="default"/>
        <w:lang w:val="pt-BR" w:eastAsia="pt-BR" w:bidi="pt-BR"/>
      </w:rPr>
    </w:lvl>
    <w:lvl w:ilvl="2" w:tplc="DF62491A">
      <w:numFmt w:val="bullet"/>
      <w:lvlText w:val="•"/>
      <w:lvlJc w:val="left"/>
      <w:pPr>
        <w:ind w:left="2700" w:hanging="720"/>
      </w:pPr>
      <w:rPr>
        <w:rFonts w:hint="default"/>
        <w:lang w:val="pt-BR" w:eastAsia="pt-BR" w:bidi="pt-BR"/>
      </w:rPr>
    </w:lvl>
    <w:lvl w:ilvl="3" w:tplc="B7EA2466">
      <w:numFmt w:val="bullet"/>
      <w:lvlText w:val="•"/>
      <w:lvlJc w:val="left"/>
      <w:pPr>
        <w:ind w:left="3590" w:hanging="720"/>
      </w:pPr>
      <w:rPr>
        <w:rFonts w:hint="default"/>
        <w:lang w:val="pt-BR" w:eastAsia="pt-BR" w:bidi="pt-BR"/>
      </w:rPr>
    </w:lvl>
    <w:lvl w:ilvl="4" w:tplc="C8D63F1A">
      <w:numFmt w:val="bullet"/>
      <w:lvlText w:val="•"/>
      <w:lvlJc w:val="left"/>
      <w:pPr>
        <w:ind w:left="4480" w:hanging="720"/>
      </w:pPr>
      <w:rPr>
        <w:rFonts w:hint="default"/>
        <w:lang w:val="pt-BR" w:eastAsia="pt-BR" w:bidi="pt-BR"/>
      </w:rPr>
    </w:lvl>
    <w:lvl w:ilvl="5" w:tplc="4C7EEE52">
      <w:numFmt w:val="bullet"/>
      <w:lvlText w:val="•"/>
      <w:lvlJc w:val="left"/>
      <w:pPr>
        <w:ind w:left="5371" w:hanging="720"/>
      </w:pPr>
      <w:rPr>
        <w:rFonts w:hint="default"/>
        <w:lang w:val="pt-BR" w:eastAsia="pt-BR" w:bidi="pt-BR"/>
      </w:rPr>
    </w:lvl>
    <w:lvl w:ilvl="6" w:tplc="59104438">
      <w:numFmt w:val="bullet"/>
      <w:lvlText w:val="•"/>
      <w:lvlJc w:val="left"/>
      <w:pPr>
        <w:ind w:left="6261" w:hanging="720"/>
      </w:pPr>
      <w:rPr>
        <w:rFonts w:hint="default"/>
        <w:lang w:val="pt-BR" w:eastAsia="pt-BR" w:bidi="pt-BR"/>
      </w:rPr>
    </w:lvl>
    <w:lvl w:ilvl="7" w:tplc="97AC31EA">
      <w:numFmt w:val="bullet"/>
      <w:lvlText w:val="•"/>
      <w:lvlJc w:val="left"/>
      <w:pPr>
        <w:ind w:left="7151" w:hanging="720"/>
      </w:pPr>
      <w:rPr>
        <w:rFonts w:hint="default"/>
        <w:lang w:val="pt-BR" w:eastAsia="pt-BR" w:bidi="pt-BR"/>
      </w:rPr>
    </w:lvl>
    <w:lvl w:ilvl="8" w:tplc="5D1EDEDC">
      <w:numFmt w:val="bullet"/>
      <w:lvlText w:val="•"/>
      <w:lvlJc w:val="left"/>
      <w:pPr>
        <w:ind w:left="8041" w:hanging="720"/>
      </w:pPr>
      <w:rPr>
        <w:rFonts w:hint="default"/>
        <w:lang w:val="pt-BR" w:eastAsia="pt-BR" w:bidi="pt-BR"/>
      </w:rPr>
    </w:lvl>
  </w:abstractNum>
  <w:abstractNum w:abstractNumId="15" w15:restartNumberingAfterBreak="0">
    <w:nsid w:val="305C7B9B"/>
    <w:multiLevelType w:val="hybridMultilevel"/>
    <w:tmpl w:val="89BC790E"/>
    <w:lvl w:ilvl="0" w:tplc="EB68B902">
      <w:start w:val="1"/>
      <w:numFmt w:val="lowerRoman"/>
      <w:lvlText w:val="(%1)"/>
      <w:lvlJc w:val="left"/>
      <w:pPr>
        <w:ind w:left="629" w:hanging="567"/>
      </w:pPr>
      <w:rPr>
        <w:rFonts w:ascii="Tahoma" w:eastAsia="Verdana" w:hAnsi="Tahoma" w:cs="Tahoma" w:hint="default"/>
        <w:w w:val="100"/>
        <w:sz w:val="22"/>
        <w:szCs w:val="22"/>
        <w:lang w:val="pt-BR" w:eastAsia="pt-BR" w:bidi="pt-B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8315F9"/>
    <w:multiLevelType w:val="hybridMultilevel"/>
    <w:tmpl w:val="4872BE5E"/>
    <w:lvl w:ilvl="0" w:tplc="A1B64ADC">
      <w:start w:val="1"/>
      <w:numFmt w:val="upperRoman"/>
      <w:lvlText w:val="%1."/>
      <w:lvlJc w:val="left"/>
      <w:pPr>
        <w:ind w:left="202" w:hanging="708"/>
      </w:pPr>
      <w:rPr>
        <w:rFonts w:ascii="Tahoma" w:eastAsia="Verdana" w:hAnsi="Tahoma" w:cs="Tahoma" w:hint="default"/>
        <w:spacing w:val="0"/>
        <w:w w:val="100"/>
        <w:sz w:val="22"/>
        <w:szCs w:val="22"/>
        <w:lang w:val="pt-BR" w:eastAsia="pt-BR" w:bidi="pt-BR"/>
      </w:rPr>
    </w:lvl>
    <w:lvl w:ilvl="1" w:tplc="EB68B902">
      <w:start w:val="1"/>
      <w:numFmt w:val="lowerRoman"/>
      <w:lvlText w:val="(%2)"/>
      <w:lvlJc w:val="left"/>
      <w:pPr>
        <w:ind w:left="629" w:hanging="567"/>
      </w:pPr>
      <w:rPr>
        <w:rFonts w:ascii="Tahoma" w:eastAsia="Verdana" w:hAnsi="Tahoma" w:cs="Tahoma" w:hint="default"/>
        <w:w w:val="100"/>
        <w:sz w:val="22"/>
        <w:szCs w:val="22"/>
        <w:lang w:val="pt-BR" w:eastAsia="pt-BR" w:bidi="pt-BR"/>
      </w:rPr>
    </w:lvl>
    <w:lvl w:ilvl="2" w:tplc="28A24B16">
      <w:start w:val="1"/>
      <w:numFmt w:val="lowerLetter"/>
      <w:lvlText w:val="(%3)"/>
      <w:lvlJc w:val="left"/>
      <w:pPr>
        <w:ind w:left="1620" w:hanging="711"/>
      </w:pPr>
      <w:rPr>
        <w:rFonts w:ascii="Verdana" w:eastAsia="Verdana" w:hAnsi="Verdana" w:cs="Verdana" w:hint="default"/>
        <w:w w:val="99"/>
        <w:sz w:val="20"/>
        <w:szCs w:val="20"/>
        <w:lang w:val="pt-BR" w:eastAsia="pt-BR" w:bidi="pt-BR"/>
      </w:rPr>
    </w:lvl>
    <w:lvl w:ilvl="3" w:tplc="F9805CB4">
      <w:numFmt w:val="bullet"/>
      <w:lvlText w:val="•"/>
      <w:lvlJc w:val="left"/>
      <w:pPr>
        <w:ind w:left="2645" w:hanging="711"/>
      </w:pPr>
      <w:rPr>
        <w:rFonts w:hint="default"/>
        <w:lang w:val="pt-BR" w:eastAsia="pt-BR" w:bidi="pt-BR"/>
      </w:rPr>
    </w:lvl>
    <w:lvl w:ilvl="4" w:tplc="D34A7E78">
      <w:numFmt w:val="bullet"/>
      <w:lvlText w:val="•"/>
      <w:lvlJc w:val="left"/>
      <w:pPr>
        <w:ind w:left="3670" w:hanging="711"/>
      </w:pPr>
      <w:rPr>
        <w:rFonts w:hint="default"/>
        <w:lang w:val="pt-BR" w:eastAsia="pt-BR" w:bidi="pt-BR"/>
      </w:rPr>
    </w:lvl>
    <w:lvl w:ilvl="5" w:tplc="3FBA4EEE">
      <w:numFmt w:val="bullet"/>
      <w:lvlText w:val="•"/>
      <w:lvlJc w:val="left"/>
      <w:pPr>
        <w:ind w:left="4695" w:hanging="711"/>
      </w:pPr>
      <w:rPr>
        <w:rFonts w:hint="default"/>
        <w:lang w:val="pt-BR" w:eastAsia="pt-BR" w:bidi="pt-BR"/>
      </w:rPr>
    </w:lvl>
    <w:lvl w:ilvl="6" w:tplc="961E62DE">
      <w:numFmt w:val="bullet"/>
      <w:lvlText w:val="•"/>
      <w:lvlJc w:val="left"/>
      <w:pPr>
        <w:ind w:left="5721" w:hanging="711"/>
      </w:pPr>
      <w:rPr>
        <w:rFonts w:hint="default"/>
        <w:lang w:val="pt-BR" w:eastAsia="pt-BR" w:bidi="pt-BR"/>
      </w:rPr>
    </w:lvl>
    <w:lvl w:ilvl="7" w:tplc="58D2CF4C">
      <w:numFmt w:val="bullet"/>
      <w:lvlText w:val="•"/>
      <w:lvlJc w:val="left"/>
      <w:pPr>
        <w:ind w:left="6746" w:hanging="711"/>
      </w:pPr>
      <w:rPr>
        <w:rFonts w:hint="default"/>
        <w:lang w:val="pt-BR" w:eastAsia="pt-BR" w:bidi="pt-BR"/>
      </w:rPr>
    </w:lvl>
    <w:lvl w:ilvl="8" w:tplc="0D92E0CE">
      <w:numFmt w:val="bullet"/>
      <w:lvlText w:val="•"/>
      <w:lvlJc w:val="left"/>
      <w:pPr>
        <w:ind w:left="7771" w:hanging="711"/>
      </w:pPr>
      <w:rPr>
        <w:rFonts w:hint="default"/>
        <w:lang w:val="pt-BR" w:eastAsia="pt-BR" w:bidi="pt-BR"/>
      </w:rPr>
    </w:lvl>
  </w:abstractNum>
  <w:abstractNum w:abstractNumId="17" w15:restartNumberingAfterBreak="0">
    <w:nsid w:val="3290047B"/>
    <w:multiLevelType w:val="hybridMultilevel"/>
    <w:tmpl w:val="1744F798"/>
    <w:lvl w:ilvl="0" w:tplc="C5D29A16">
      <w:start w:val="1"/>
      <w:numFmt w:val="bullet"/>
      <w:lvlText w:val=""/>
      <w:lvlJc w:val="left"/>
      <w:pPr>
        <w:ind w:left="720" w:hanging="360"/>
      </w:pPr>
      <w:rPr>
        <w:rFonts w:ascii="Symbol" w:hAnsi="Symbol" w:hint="default"/>
      </w:rPr>
    </w:lvl>
    <w:lvl w:ilvl="1" w:tplc="C2D88288" w:tentative="1">
      <w:start w:val="1"/>
      <w:numFmt w:val="bullet"/>
      <w:lvlText w:val="o"/>
      <w:lvlJc w:val="left"/>
      <w:pPr>
        <w:ind w:left="1440" w:hanging="360"/>
      </w:pPr>
      <w:rPr>
        <w:rFonts w:ascii="Courier New" w:hAnsi="Courier New" w:cs="Courier New" w:hint="default"/>
      </w:rPr>
    </w:lvl>
    <w:lvl w:ilvl="2" w:tplc="38CC60B6" w:tentative="1">
      <w:start w:val="1"/>
      <w:numFmt w:val="bullet"/>
      <w:lvlText w:val=""/>
      <w:lvlJc w:val="left"/>
      <w:pPr>
        <w:ind w:left="2160" w:hanging="360"/>
      </w:pPr>
      <w:rPr>
        <w:rFonts w:ascii="Wingdings" w:hAnsi="Wingdings" w:hint="default"/>
      </w:rPr>
    </w:lvl>
    <w:lvl w:ilvl="3" w:tplc="A17820D2" w:tentative="1">
      <w:start w:val="1"/>
      <w:numFmt w:val="bullet"/>
      <w:lvlText w:val=""/>
      <w:lvlJc w:val="left"/>
      <w:pPr>
        <w:ind w:left="2880" w:hanging="360"/>
      </w:pPr>
      <w:rPr>
        <w:rFonts w:ascii="Symbol" w:hAnsi="Symbol" w:hint="default"/>
      </w:rPr>
    </w:lvl>
    <w:lvl w:ilvl="4" w:tplc="83F01646" w:tentative="1">
      <w:start w:val="1"/>
      <w:numFmt w:val="bullet"/>
      <w:lvlText w:val="o"/>
      <w:lvlJc w:val="left"/>
      <w:pPr>
        <w:ind w:left="3600" w:hanging="360"/>
      </w:pPr>
      <w:rPr>
        <w:rFonts w:ascii="Courier New" w:hAnsi="Courier New" w:cs="Courier New" w:hint="default"/>
      </w:rPr>
    </w:lvl>
    <w:lvl w:ilvl="5" w:tplc="D1E0044A" w:tentative="1">
      <w:start w:val="1"/>
      <w:numFmt w:val="bullet"/>
      <w:lvlText w:val=""/>
      <w:lvlJc w:val="left"/>
      <w:pPr>
        <w:ind w:left="4320" w:hanging="360"/>
      </w:pPr>
      <w:rPr>
        <w:rFonts w:ascii="Wingdings" w:hAnsi="Wingdings" w:hint="default"/>
      </w:rPr>
    </w:lvl>
    <w:lvl w:ilvl="6" w:tplc="ECD8B8BE" w:tentative="1">
      <w:start w:val="1"/>
      <w:numFmt w:val="bullet"/>
      <w:lvlText w:val=""/>
      <w:lvlJc w:val="left"/>
      <w:pPr>
        <w:ind w:left="5040" w:hanging="360"/>
      </w:pPr>
      <w:rPr>
        <w:rFonts w:ascii="Symbol" w:hAnsi="Symbol" w:hint="default"/>
      </w:rPr>
    </w:lvl>
    <w:lvl w:ilvl="7" w:tplc="0638FC00" w:tentative="1">
      <w:start w:val="1"/>
      <w:numFmt w:val="bullet"/>
      <w:lvlText w:val="o"/>
      <w:lvlJc w:val="left"/>
      <w:pPr>
        <w:ind w:left="5760" w:hanging="360"/>
      </w:pPr>
      <w:rPr>
        <w:rFonts w:ascii="Courier New" w:hAnsi="Courier New" w:cs="Courier New" w:hint="default"/>
      </w:rPr>
    </w:lvl>
    <w:lvl w:ilvl="8" w:tplc="3234479A" w:tentative="1">
      <w:start w:val="1"/>
      <w:numFmt w:val="bullet"/>
      <w:lvlText w:val=""/>
      <w:lvlJc w:val="left"/>
      <w:pPr>
        <w:ind w:left="6480" w:hanging="360"/>
      </w:pPr>
      <w:rPr>
        <w:rFonts w:ascii="Wingdings" w:hAnsi="Wingdings" w:hint="default"/>
      </w:rPr>
    </w:lvl>
  </w:abstractNum>
  <w:abstractNum w:abstractNumId="18" w15:restartNumberingAfterBreak="0">
    <w:nsid w:val="33AE4BD6"/>
    <w:multiLevelType w:val="hybridMultilevel"/>
    <w:tmpl w:val="3C7CB7FC"/>
    <w:lvl w:ilvl="0" w:tplc="EAD6CB28">
      <w:start w:val="1"/>
      <w:numFmt w:val="lowerRoman"/>
      <w:lvlText w:val="(%1)"/>
      <w:lvlJc w:val="left"/>
      <w:pPr>
        <w:ind w:left="910" w:hanging="708"/>
      </w:pPr>
      <w:rPr>
        <w:rFonts w:ascii="Tahoma" w:eastAsia="Verdana" w:hAnsi="Tahoma" w:cs="Tahoma" w:hint="default"/>
        <w:w w:val="100"/>
        <w:sz w:val="22"/>
        <w:szCs w:val="22"/>
        <w:lang w:val="pt-BR" w:eastAsia="pt-BR" w:bidi="pt-BR"/>
      </w:rPr>
    </w:lvl>
    <w:lvl w:ilvl="1" w:tplc="8A627884">
      <w:numFmt w:val="bullet"/>
      <w:lvlText w:val="•"/>
      <w:lvlJc w:val="left"/>
      <w:pPr>
        <w:ind w:left="1810" w:hanging="708"/>
      </w:pPr>
      <w:rPr>
        <w:rFonts w:hint="default"/>
        <w:lang w:val="pt-BR" w:eastAsia="pt-BR" w:bidi="pt-BR"/>
      </w:rPr>
    </w:lvl>
    <w:lvl w:ilvl="2" w:tplc="04F0B42A">
      <w:numFmt w:val="bullet"/>
      <w:lvlText w:val="•"/>
      <w:lvlJc w:val="left"/>
      <w:pPr>
        <w:ind w:left="2700" w:hanging="708"/>
      </w:pPr>
      <w:rPr>
        <w:rFonts w:hint="default"/>
        <w:lang w:val="pt-BR" w:eastAsia="pt-BR" w:bidi="pt-BR"/>
      </w:rPr>
    </w:lvl>
    <w:lvl w:ilvl="3" w:tplc="46268A22">
      <w:numFmt w:val="bullet"/>
      <w:lvlText w:val="•"/>
      <w:lvlJc w:val="left"/>
      <w:pPr>
        <w:ind w:left="3590" w:hanging="708"/>
      </w:pPr>
      <w:rPr>
        <w:rFonts w:hint="default"/>
        <w:lang w:val="pt-BR" w:eastAsia="pt-BR" w:bidi="pt-BR"/>
      </w:rPr>
    </w:lvl>
    <w:lvl w:ilvl="4" w:tplc="C0C26100">
      <w:numFmt w:val="bullet"/>
      <w:lvlText w:val="•"/>
      <w:lvlJc w:val="left"/>
      <w:pPr>
        <w:ind w:left="4480" w:hanging="708"/>
      </w:pPr>
      <w:rPr>
        <w:rFonts w:hint="default"/>
        <w:lang w:val="pt-BR" w:eastAsia="pt-BR" w:bidi="pt-BR"/>
      </w:rPr>
    </w:lvl>
    <w:lvl w:ilvl="5" w:tplc="B5AC3E1A">
      <w:numFmt w:val="bullet"/>
      <w:lvlText w:val="•"/>
      <w:lvlJc w:val="left"/>
      <w:pPr>
        <w:ind w:left="5371" w:hanging="708"/>
      </w:pPr>
      <w:rPr>
        <w:rFonts w:hint="default"/>
        <w:lang w:val="pt-BR" w:eastAsia="pt-BR" w:bidi="pt-BR"/>
      </w:rPr>
    </w:lvl>
    <w:lvl w:ilvl="6" w:tplc="EF762078">
      <w:numFmt w:val="bullet"/>
      <w:lvlText w:val="•"/>
      <w:lvlJc w:val="left"/>
      <w:pPr>
        <w:ind w:left="6261" w:hanging="708"/>
      </w:pPr>
      <w:rPr>
        <w:rFonts w:hint="default"/>
        <w:lang w:val="pt-BR" w:eastAsia="pt-BR" w:bidi="pt-BR"/>
      </w:rPr>
    </w:lvl>
    <w:lvl w:ilvl="7" w:tplc="DE0625CA">
      <w:numFmt w:val="bullet"/>
      <w:lvlText w:val="•"/>
      <w:lvlJc w:val="left"/>
      <w:pPr>
        <w:ind w:left="7151" w:hanging="708"/>
      </w:pPr>
      <w:rPr>
        <w:rFonts w:hint="default"/>
        <w:lang w:val="pt-BR" w:eastAsia="pt-BR" w:bidi="pt-BR"/>
      </w:rPr>
    </w:lvl>
    <w:lvl w:ilvl="8" w:tplc="264EFC30">
      <w:numFmt w:val="bullet"/>
      <w:lvlText w:val="•"/>
      <w:lvlJc w:val="left"/>
      <w:pPr>
        <w:ind w:left="8041" w:hanging="708"/>
      </w:pPr>
      <w:rPr>
        <w:rFonts w:hint="default"/>
        <w:lang w:val="pt-BR" w:eastAsia="pt-BR" w:bidi="pt-BR"/>
      </w:rPr>
    </w:lvl>
  </w:abstractNum>
  <w:abstractNum w:abstractNumId="19" w15:restartNumberingAfterBreak="0">
    <w:nsid w:val="358D2D76"/>
    <w:multiLevelType w:val="hybridMultilevel"/>
    <w:tmpl w:val="46103FEA"/>
    <w:lvl w:ilvl="0" w:tplc="D52C786E">
      <w:start w:val="1"/>
      <w:numFmt w:val="decimal"/>
      <w:lvlText w:val="2.%1"/>
      <w:lvlJc w:val="left"/>
      <w:pPr>
        <w:ind w:left="720" w:hanging="360"/>
      </w:pPr>
      <w:rPr>
        <w:rFonts w:hint="default"/>
      </w:rPr>
    </w:lvl>
    <w:lvl w:ilvl="1" w:tplc="A4B41E00">
      <w:start w:val="1"/>
      <w:numFmt w:val="lowerLetter"/>
      <w:lvlText w:val="(%2)"/>
      <w:lvlJc w:val="left"/>
      <w:pPr>
        <w:ind w:left="1485" w:hanging="405"/>
      </w:pPr>
      <w:rPr>
        <w:rFonts w:hint="default"/>
      </w:rPr>
    </w:lvl>
    <w:lvl w:ilvl="2" w:tplc="3EF00D4E" w:tentative="1">
      <w:start w:val="1"/>
      <w:numFmt w:val="lowerRoman"/>
      <w:lvlText w:val="%3."/>
      <w:lvlJc w:val="right"/>
      <w:pPr>
        <w:ind w:left="2160" w:hanging="180"/>
      </w:pPr>
    </w:lvl>
    <w:lvl w:ilvl="3" w:tplc="EC2041A6" w:tentative="1">
      <w:start w:val="1"/>
      <w:numFmt w:val="decimal"/>
      <w:lvlText w:val="%4."/>
      <w:lvlJc w:val="left"/>
      <w:pPr>
        <w:ind w:left="2880" w:hanging="360"/>
      </w:pPr>
    </w:lvl>
    <w:lvl w:ilvl="4" w:tplc="E5467140" w:tentative="1">
      <w:start w:val="1"/>
      <w:numFmt w:val="lowerLetter"/>
      <w:lvlText w:val="%5."/>
      <w:lvlJc w:val="left"/>
      <w:pPr>
        <w:ind w:left="3600" w:hanging="360"/>
      </w:pPr>
    </w:lvl>
    <w:lvl w:ilvl="5" w:tplc="4738BE90" w:tentative="1">
      <w:start w:val="1"/>
      <w:numFmt w:val="lowerRoman"/>
      <w:lvlText w:val="%6."/>
      <w:lvlJc w:val="right"/>
      <w:pPr>
        <w:ind w:left="4320" w:hanging="180"/>
      </w:pPr>
    </w:lvl>
    <w:lvl w:ilvl="6" w:tplc="3900347C" w:tentative="1">
      <w:start w:val="1"/>
      <w:numFmt w:val="decimal"/>
      <w:lvlText w:val="%7."/>
      <w:lvlJc w:val="left"/>
      <w:pPr>
        <w:ind w:left="5040" w:hanging="360"/>
      </w:pPr>
    </w:lvl>
    <w:lvl w:ilvl="7" w:tplc="C72219E4" w:tentative="1">
      <w:start w:val="1"/>
      <w:numFmt w:val="lowerLetter"/>
      <w:lvlText w:val="%8."/>
      <w:lvlJc w:val="left"/>
      <w:pPr>
        <w:ind w:left="5760" w:hanging="360"/>
      </w:pPr>
    </w:lvl>
    <w:lvl w:ilvl="8" w:tplc="BC581518" w:tentative="1">
      <w:start w:val="1"/>
      <w:numFmt w:val="lowerRoman"/>
      <w:lvlText w:val="%9."/>
      <w:lvlJc w:val="right"/>
      <w:pPr>
        <w:ind w:left="6480" w:hanging="180"/>
      </w:pPr>
    </w:lvl>
  </w:abstractNum>
  <w:abstractNum w:abstractNumId="20" w15:restartNumberingAfterBreak="0">
    <w:nsid w:val="3C4B4C68"/>
    <w:multiLevelType w:val="hybridMultilevel"/>
    <w:tmpl w:val="91200D24"/>
    <w:lvl w:ilvl="0" w:tplc="FCDAEC5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0164A2B"/>
    <w:multiLevelType w:val="hybridMultilevel"/>
    <w:tmpl w:val="79DC6C9C"/>
    <w:lvl w:ilvl="0" w:tplc="34AE67A6">
      <w:start w:val="1"/>
      <w:numFmt w:val="lowerRoman"/>
      <w:lvlText w:val="(%1)"/>
      <w:lvlJc w:val="left"/>
      <w:pPr>
        <w:ind w:left="910" w:hanging="708"/>
      </w:pPr>
      <w:rPr>
        <w:rFonts w:ascii="Tahoma" w:eastAsia="Verdana" w:hAnsi="Tahoma" w:cs="Tahoma" w:hint="default"/>
        <w:i w:val="0"/>
        <w:iCs w:val="0"/>
        <w:w w:val="100"/>
        <w:sz w:val="22"/>
        <w:szCs w:val="22"/>
        <w:lang w:val="pt-BR" w:eastAsia="pt-BR" w:bidi="pt-BR"/>
      </w:rPr>
    </w:lvl>
    <w:lvl w:ilvl="1" w:tplc="D50825CA">
      <w:numFmt w:val="bullet"/>
      <w:lvlText w:val="•"/>
      <w:lvlJc w:val="left"/>
      <w:pPr>
        <w:ind w:left="1810" w:hanging="708"/>
      </w:pPr>
      <w:rPr>
        <w:rFonts w:hint="default"/>
        <w:lang w:val="pt-BR" w:eastAsia="pt-BR" w:bidi="pt-BR"/>
      </w:rPr>
    </w:lvl>
    <w:lvl w:ilvl="2" w:tplc="347E3F00">
      <w:numFmt w:val="bullet"/>
      <w:lvlText w:val="•"/>
      <w:lvlJc w:val="left"/>
      <w:pPr>
        <w:ind w:left="2700" w:hanging="708"/>
      </w:pPr>
      <w:rPr>
        <w:rFonts w:hint="default"/>
        <w:lang w:val="pt-BR" w:eastAsia="pt-BR" w:bidi="pt-BR"/>
      </w:rPr>
    </w:lvl>
    <w:lvl w:ilvl="3" w:tplc="4770EBD2">
      <w:numFmt w:val="bullet"/>
      <w:lvlText w:val="•"/>
      <w:lvlJc w:val="left"/>
      <w:pPr>
        <w:ind w:left="3590" w:hanging="708"/>
      </w:pPr>
      <w:rPr>
        <w:rFonts w:hint="default"/>
        <w:lang w:val="pt-BR" w:eastAsia="pt-BR" w:bidi="pt-BR"/>
      </w:rPr>
    </w:lvl>
    <w:lvl w:ilvl="4" w:tplc="914440BC">
      <w:numFmt w:val="bullet"/>
      <w:lvlText w:val="•"/>
      <w:lvlJc w:val="left"/>
      <w:pPr>
        <w:ind w:left="4480" w:hanging="708"/>
      </w:pPr>
      <w:rPr>
        <w:rFonts w:hint="default"/>
        <w:lang w:val="pt-BR" w:eastAsia="pt-BR" w:bidi="pt-BR"/>
      </w:rPr>
    </w:lvl>
    <w:lvl w:ilvl="5" w:tplc="B986C452">
      <w:numFmt w:val="bullet"/>
      <w:lvlText w:val="•"/>
      <w:lvlJc w:val="left"/>
      <w:pPr>
        <w:ind w:left="5371" w:hanging="708"/>
      </w:pPr>
      <w:rPr>
        <w:rFonts w:hint="default"/>
        <w:lang w:val="pt-BR" w:eastAsia="pt-BR" w:bidi="pt-BR"/>
      </w:rPr>
    </w:lvl>
    <w:lvl w:ilvl="6" w:tplc="3A206EBA">
      <w:numFmt w:val="bullet"/>
      <w:lvlText w:val="•"/>
      <w:lvlJc w:val="left"/>
      <w:pPr>
        <w:ind w:left="6261" w:hanging="708"/>
      </w:pPr>
      <w:rPr>
        <w:rFonts w:hint="default"/>
        <w:lang w:val="pt-BR" w:eastAsia="pt-BR" w:bidi="pt-BR"/>
      </w:rPr>
    </w:lvl>
    <w:lvl w:ilvl="7" w:tplc="4FE2221A">
      <w:numFmt w:val="bullet"/>
      <w:lvlText w:val="•"/>
      <w:lvlJc w:val="left"/>
      <w:pPr>
        <w:ind w:left="7151" w:hanging="708"/>
      </w:pPr>
      <w:rPr>
        <w:rFonts w:hint="default"/>
        <w:lang w:val="pt-BR" w:eastAsia="pt-BR" w:bidi="pt-BR"/>
      </w:rPr>
    </w:lvl>
    <w:lvl w:ilvl="8" w:tplc="C4660A1E">
      <w:numFmt w:val="bullet"/>
      <w:lvlText w:val="•"/>
      <w:lvlJc w:val="left"/>
      <w:pPr>
        <w:ind w:left="8041" w:hanging="708"/>
      </w:pPr>
      <w:rPr>
        <w:rFonts w:hint="default"/>
        <w:lang w:val="pt-BR" w:eastAsia="pt-BR" w:bidi="pt-BR"/>
      </w:rPr>
    </w:lvl>
  </w:abstractNum>
  <w:abstractNum w:abstractNumId="22" w15:restartNumberingAfterBreak="0">
    <w:nsid w:val="49366FDD"/>
    <w:multiLevelType w:val="hybridMultilevel"/>
    <w:tmpl w:val="91200D24"/>
    <w:lvl w:ilvl="0" w:tplc="FCDAEC5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C940FA0"/>
    <w:multiLevelType w:val="multilevel"/>
    <w:tmpl w:val="8EDAED4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pStyle w:val="Level4"/>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0973AA"/>
    <w:multiLevelType w:val="hybridMultilevel"/>
    <w:tmpl w:val="B15222BA"/>
    <w:lvl w:ilvl="0" w:tplc="C1044E2A">
      <w:start w:val="1"/>
      <w:numFmt w:val="lowerRoman"/>
      <w:lvlText w:val="(%1)"/>
      <w:lvlJc w:val="left"/>
      <w:pPr>
        <w:ind w:left="922" w:hanging="720"/>
      </w:pPr>
      <w:rPr>
        <w:rFonts w:ascii="Tahoma" w:eastAsia="Verdana" w:hAnsi="Tahoma" w:cs="Tahoma" w:hint="default"/>
        <w:w w:val="100"/>
        <w:sz w:val="22"/>
        <w:szCs w:val="22"/>
        <w:lang w:val="pt-BR" w:eastAsia="pt-BR" w:bidi="pt-BR"/>
      </w:rPr>
    </w:lvl>
    <w:lvl w:ilvl="1" w:tplc="725A89E2">
      <w:numFmt w:val="bullet"/>
      <w:lvlText w:val="•"/>
      <w:lvlJc w:val="left"/>
      <w:pPr>
        <w:ind w:left="1810" w:hanging="720"/>
      </w:pPr>
      <w:rPr>
        <w:rFonts w:hint="default"/>
        <w:lang w:val="pt-BR" w:eastAsia="pt-BR" w:bidi="pt-BR"/>
      </w:rPr>
    </w:lvl>
    <w:lvl w:ilvl="2" w:tplc="290E6D42">
      <w:numFmt w:val="bullet"/>
      <w:lvlText w:val="•"/>
      <w:lvlJc w:val="left"/>
      <w:pPr>
        <w:ind w:left="2700" w:hanging="720"/>
      </w:pPr>
      <w:rPr>
        <w:rFonts w:hint="default"/>
        <w:lang w:val="pt-BR" w:eastAsia="pt-BR" w:bidi="pt-BR"/>
      </w:rPr>
    </w:lvl>
    <w:lvl w:ilvl="3" w:tplc="DDB85F42">
      <w:numFmt w:val="bullet"/>
      <w:lvlText w:val="•"/>
      <w:lvlJc w:val="left"/>
      <w:pPr>
        <w:ind w:left="3590" w:hanging="720"/>
      </w:pPr>
      <w:rPr>
        <w:rFonts w:hint="default"/>
        <w:lang w:val="pt-BR" w:eastAsia="pt-BR" w:bidi="pt-BR"/>
      </w:rPr>
    </w:lvl>
    <w:lvl w:ilvl="4" w:tplc="D7DA6332">
      <w:numFmt w:val="bullet"/>
      <w:lvlText w:val="•"/>
      <w:lvlJc w:val="left"/>
      <w:pPr>
        <w:ind w:left="4480" w:hanging="720"/>
      </w:pPr>
      <w:rPr>
        <w:rFonts w:hint="default"/>
        <w:lang w:val="pt-BR" w:eastAsia="pt-BR" w:bidi="pt-BR"/>
      </w:rPr>
    </w:lvl>
    <w:lvl w:ilvl="5" w:tplc="DC007340">
      <w:numFmt w:val="bullet"/>
      <w:lvlText w:val="•"/>
      <w:lvlJc w:val="left"/>
      <w:pPr>
        <w:ind w:left="5371" w:hanging="720"/>
      </w:pPr>
      <w:rPr>
        <w:rFonts w:hint="default"/>
        <w:lang w:val="pt-BR" w:eastAsia="pt-BR" w:bidi="pt-BR"/>
      </w:rPr>
    </w:lvl>
    <w:lvl w:ilvl="6" w:tplc="BCE63FB0">
      <w:numFmt w:val="bullet"/>
      <w:lvlText w:val="•"/>
      <w:lvlJc w:val="left"/>
      <w:pPr>
        <w:ind w:left="6261" w:hanging="720"/>
      </w:pPr>
      <w:rPr>
        <w:rFonts w:hint="default"/>
        <w:lang w:val="pt-BR" w:eastAsia="pt-BR" w:bidi="pt-BR"/>
      </w:rPr>
    </w:lvl>
    <w:lvl w:ilvl="7" w:tplc="CF1626A4">
      <w:numFmt w:val="bullet"/>
      <w:lvlText w:val="•"/>
      <w:lvlJc w:val="left"/>
      <w:pPr>
        <w:ind w:left="7151" w:hanging="720"/>
      </w:pPr>
      <w:rPr>
        <w:rFonts w:hint="default"/>
        <w:lang w:val="pt-BR" w:eastAsia="pt-BR" w:bidi="pt-BR"/>
      </w:rPr>
    </w:lvl>
    <w:lvl w:ilvl="8" w:tplc="CD14082C">
      <w:numFmt w:val="bullet"/>
      <w:lvlText w:val="•"/>
      <w:lvlJc w:val="left"/>
      <w:pPr>
        <w:ind w:left="8041" w:hanging="720"/>
      </w:pPr>
      <w:rPr>
        <w:rFonts w:hint="default"/>
        <w:lang w:val="pt-BR" w:eastAsia="pt-BR" w:bidi="pt-BR"/>
      </w:rPr>
    </w:lvl>
  </w:abstractNum>
  <w:abstractNum w:abstractNumId="25" w15:restartNumberingAfterBreak="0">
    <w:nsid w:val="528036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F5613"/>
    <w:multiLevelType w:val="multilevel"/>
    <w:tmpl w:val="2AF67D0C"/>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1"/>
      <w:isLgl/>
      <w:lvlText w:val="%1.%2.%3."/>
      <w:lvlJc w:val="left"/>
      <w:pPr>
        <w:tabs>
          <w:tab w:val="num" w:pos="0"/>
        </w:tabs>
        <w:ind w:left="0" w:firstLine="0"/>
      </w:pPr>
      <w:rPr>
        <w:rFonts w:ascii="Cambria" w:hAnsi="Cambria" w:cs="Arial" w:hint="default"/>
        <w:b/>
        <w:i w:val="0"/>
        <w:sz w:val="18"/>
        <w:szCs w:val="18"/>
        <w:lang w:val="pt-BR"/>
      </w:rPr>
    </w:lvl>
    <w:lvl w:ilvl="3">
      <w:start w:val="1"/>
      <w:numFmt w:val="decimal"/>
      <w:isLgl/>
      <w:lvlText w:val="%1.%2.%3.%4."/>
      <w:lvlJc w:val="left"/>
      <w:pPr>
        <w:tabs>
          <w:tab w:val="num" w:pos="491"/>
        </w:tabs>
        <w:ind w:left="851" w:firstLine="0"/>
      </w:pPr>
      <w:rPr>
        <w:rFonts w:ascii="Cambria" w:hAnsi="Cambria" w:cs="Arial" w:hint="default"/>
        <w:b w:val="0"/>
        <w:i w:val="0"/>
        <w:sz w:val="18"/>
        <w:szCs w:val="18"/>
      </w:rPr>
    </w:lvl>
    <w:lvl w:ilvl="4">
      <w:start w:val="1"/>
      <w:numFmt w:val="decimal"/>
      <w:isLgl/>
      <w:lvlText w:val="%1.%2.%3.%4.%5."/>
      <w:lvlJc w:val="left"/>
      <w:pPr>
        <w:tabs>
          <w:tab w:val="num" w:pos="0"/>
        </w:tabs>
        <w:ind w:left="0" w:firstLine="357"/>
      </w:pPr>
      <w:rPr>
        <w:rFonts w:ascii="Arial" w:hAnsi="Arial" w:cs="Arial" w:hint="default"/>
        <w:b w:val="0"/>
        <w:i w:val="0"/>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620A7585"/>
    <w:multiLevelType w:val="multilevel"/>
    <w:tmpl w:val="6FAA4F90"/>
    <w:lvl w:ilvl="0">
      <w:start w:val="1"/>
      <w:numFmt w:val="decimal"/>
      <w:lvlText w:val="%1."/>
      <w:lvlJc w:val="left"/>
      <w:pPr>
        <w:ind w:left="360" w:hanging="360"/>
      </w:pPr>
      <w:rPr>
        <w:rFonts w:ascii="Tahoma" w:hAnsi="Tahoma" w:cs="Tahoma" w:hint="default"/>
        <w:b/>
        <w:bCs/>
        <w:sz w:val="22"/>
        <w:szCs w:val="22"/>
      </w:rPr>
    </w:lvl>
    <w:lvl w:ilvl="1">
      <w:start w:val="1"/>
      <w:numFmt w:val="decimal"/>
      <w:lvlText w:val="%1.%2."/>
      <w:lvlJc w:val="left"/>
      <w:pPr>
        <w:ind w:left="792" w:hanging="432"/>
      </w:pPr>
      <w:rPr>
        <w:rFonts w:hint="default"/>
        <w:b/>
        <w:bCs/>
        <w:i w:val="0"/>
        <w:iCs/>
      </w:rPr>
    </w:lvl>
    <w:lvl w:ilvl="2">
      <w:start w:val="1"/>
      <w:numFmt w:val="decimal"/>
      <w:lvlText w:val="%1.%2.%3."/>
      <w:lvlJc w:val="left"/>
      <w:pPr>
        <w:ind w:left="709" w:firstLine="0"/>
      </w:pPr>
      <w:rPr>
        <w:rFonts w:hint="default"/>
        <w:b w:val="0"/>
        <w:bCs/>
        <w:i w:val="0"/>
        <w:iCs w:val="0"/>
        <w:lang w:val="x-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EC477F"/>
    <w:multiLevelType w:val="multilevel"/>
    <w:tmpl w:val="F2F8B6DA"/>
    <w:name w:val="House_Style3"/>
    <w:lvl w:ilvl="0">
      <w:start w:val="1"/>
      <w:numFmt w:val="decimal"/>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43F19D5"/>
    <w:multiLevelType w:val="hybridMultilevel"/>
    <w:tmpl w:val="91200D24"/>
    <w:lvl w:ilvl="0" w:tplc="FCDAEC52">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FE15EC"/>
    <w:multiLevelType w:val="multilevel"/>
    <w:tmpl w:val="E83C0BFA"/>
    <w:lvl w:ilvl="0">
      <w:start w:val="11"/>
      <w:numFmt w:val="decimal"/>
      <w:lvlText w:val="%1"/>
      <w:lvlJc w:val="left"/>
      <w:pPr>
        <w:ind w:left="202" w:hanging="1419"/>
      </w:pPr>
      <w:rPr>
        <w:rFonts w:hint="default"/>
        <w:lang w:val="pt-BR" w:eastAsia="pt-BR" w:bidi="pt-BR"/>
      </w:rPr>
    </w:lvl>
    <w:lvl w:ilvl="1">
      <w:start w:val="1"/>
      <w:numFmt w:val="decimal"/>
      <w:lvlText w:val="%1.%2"/>
      <w:lvlJc w:val="left"/>
      <w:pPr>
        <w:ind w:left="202" w:hanging="1419"/>
      </w:pPr>
      <w:rPr>
        <w:rFonts w:ascii="Tahoma" w:eastAsia="Verdana" w:hAnsi="Tahoma" w:cs="Tahoma" w:hint="default"/>
        <w:spacing w:val="-1"/>
        <w:w w:val="99"/>
        <w:sz w:val="22"/>
        <w:szCs w:val="22"/>
        <w:lang w:val="pt-BR" w:eastAsia="pt-BR" w:bidi="pt-BR"/>
      </w:rPr>
    </w:lvl>
    <w:lvl w:ilvl="2">
      <w:start w:val="2"/>
      <w:numFmt w:val="decimal"/>
      <w:lvlText w:val="%1.%2.%3"/>
      <w:lvlJc w:val="left"/>
      <w:pPr>
        <w:ind w:left="202" w:hanging="1419"/>
      </w:pPr>
      <w:rPr>
        <w:rFonts w:ascii="Tahoma" w:eastAsia="Verdana" w:hAnsi="Tahoma" w:cs="Tahoma" w:hint="default"/>
        <w:w w:val="99"/>
        <w:sz w:val="22"/>
        <w:szCs w:val="22"/>
        <w:lang w:val="pt-BR" w:eastAsia="pt-BR" w:bidi="pt-BR"/>
      </w:rPr>
    </w:lvl>
    <w:lvl w:ilvl="3">
      <w:numFmt w:val="bullet"/>
      <w:lvlText w:val="•"/>
      <w:lvlJc w:val="left"/>
      <w:pPr>
        <w:ind w:left="3086" w:hanging="1419"/>
      </w:pPr>
      <w:rPr>
        <w:rFonts w:hint="default"/>
        <w:lang w:val="pt-BR" w:eastAsia="pt-BR" w:bidi="pt-BR"/>
      </w:rPr>
    </w:lvl>
    <w:lvl w:ilvl="4">
      <w:numFmt w:val="bullet"/>
      <w:lvlText w:val="•"/>
      <w:lvlJc w:val="left"/>
      <w:pPr>
        <w:ind w:left="4048" w:hanging="1419"/>
      </w:pPr>
      <w:rPr>
        <w:rFonts w:hint="default"/>
        <w:lang w:val="pt-BR" w:eastAsia="pt-BR" w:bidi="pt-BR"/>
      </w:rPr>
    </w:lvl>
    <w:lvl w:ilvl="5">
      <w:numFmt w:val="bullet"/>
      <w:lvlText w:val="•"/>
      <w:lvlJc w:val="left"/>
      <w:pPr>
        <w:ind w:left="5011" w:hanging="1419"/>
      </w:pPr>
      <w:rPr>
        <w:rFonts w:hint="default"/>
        <w:lang w:val="pt-BR" w:eastAsia="pt-BR" w:bidi="pt-BR"/>
      </w:rPr>
    </w:lvl>
    <w:lvl w:ilvl="6">
      <w:numFmt w:val="bullet"/>
      <w:lvlText w:val="•"/>
      <w:lvlJc w:val="left"/>
      <w:pPr>
        <w:ind w:left="5973" w:hanging="1419"/>
      </w:pPr>
      <w:rPr>
        <w:rFonts w:hint="default"/>
        <w:lang w:val="pt-BR" w:eastAsia="pt-BR" w:bidi="pt-BR"/>
      </w:rPr>
    </w:lvl>
    <w:lvl w:ilvl="7">
      <w:numFmt w:val="bullet"/>
      <w:lvlText w:val="•"/>
      <w:lvlJc w:val="left"/>
      <w:pPr>
        <w:ind w:left="6935" w:hanging="1419"/>
      </w:pPr>
      <w:rPr>
        <w:rFonts w:hint="default"/>
        <w:lang w:val="pt-BR" w:eastAsia="pt-BR" w:bidi="pt-BR"/>
      </w:rPr>
    </w:lvl>
    <w:lvl w:ilvl="8">
      <w:numFmt w:val="bullet"/>
      <w:lvlText w:val="•"/>
      <w:lvlJc w:val="left"/>
      <w:pPr>
        <w:ind w:left="7897" w:hanging="1419"/>
      </w:pPr>
      <w:rPr>
        <w:rFonts w:hint="default"/>
        <w:lang w:val="pt-BR" w:eastAsia="pt-BR" w:bidi="pt-BR"/>
      </w:rPr>
    </w:lvl>
  </w:abstractNum>
  <w:abstractNum w:abstractNumId="31" w15:restartNumberingAfterBreak="0">
    <w:nsid w:val="6E3C4E68"/>
    <w:multiLevelType w:val="hybridMultilevel"/>
    <w:tmpl w:val="DECAA6B8"/>
    <w:lvl w:ilvl="0" w:tplc="44060C0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347F98"/>
    <w:multiLevelType w:val="hybridMultilevel"/>
    <w:tmpl w:val="50344C2A"/>
    <w:lvl w:ilvl="0" w:tplc="4602197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978413E"/>
    <w:multiLevelType w:val="hybridMultilevel"/>
    <w:tmpl w:val="242AC4C6"/>
    <w:lvl w:ilvl="0" w:tplc="7EAE3AE6">
      <w:start w:val="3"/>
      <w:numFmt w:val="lowerRoman"/>
      <w:lvlText w:val="(%1)"/>
      <w:lvlJc w:val="left"/>
      <w:pPr>
        <w:ind w:left="1317" w:hanging="360"/>
      </w:pPr>
      <w:rPr>
        <w:rFonts w:ascii="Tahoma" w:eastAsia="Verdana" w:hAnsi="Tahoma" w:cs="Tahoma" w:hint="default"/>
        <w:w w:val="100"/>
        <w:sz w:val="22"/>
        <w:szCs w:val="22"/>
        <w:lang w:val="pt-BR" w:eastAsia="pt-BR" w:bidi="pt-BR"/>
      </w:rPr>
    </w:lvl>
    <w:lvl w:ilvl="1" w:tplc="72988B36" w:tentative="1">
      <w:start w:val="1"/>
      <w:numFmt w:val="lowerLetter"/>
      <w:lvlText w:val="%2."/>
      <w:lvlJc w:val="left"/>
      <w:pPr>
        <w:ind w:left="2037" w:hanging="360"/>
      </w:pPr>
    </w:lvl>
    <w:lvl w:ilvl="2" w:tplc="FEA4A0D8" w:tentative="1">
      <w:start w:val="1"/>
      <w:numFmt w:val="lowerRoman"/>
      <w:lvlText w:val="%3."/>
      <w:lvlJc w:val="right"/>
      <w:pPr>
        <w:ind w:left="2757" w:hanging="180"/>
      </w:pPr>
    </w:lvl>
    <w:lvl w:ilvl="3" w:tplc="004E11CC" w:tentative="1">
      <w:start w:val="1"/>
      <w:numFmt w:val="decimal"/>
      <w:lvlText w:val="%4."/>
      <w:lvlJc w:val="left"/>
      <w:pPr>
        <w:ind w:left="3477" w:hanging="360"/>
      </w:pPr>
    </w:lvl>
    <w:lvl w:ilvl="4" w:tplc="0F34B76E" w:tentative="1">
      <w:start w:val="1"/>
      <w:numFmt w:val="lowerLetter"/>
      <w:lvlText w:val="%5."/>
      <w:lvlJc w:val="left"/>
      <w:pPr>
        <w:ind w:left="4197" w:hanging="360"/>
      </w:pPr>
    </w:lvl>
    <w:lvl w:ilvl="5" w:tplc="7AF8DF04" w:tentative="1">
      <w:start w:val="1"/>
      <w:numFmt w:val="lowerRoman"/>
      <w:lvlText w:val="%6."/>
      <w:lvlJc w:val="right"/>
      <w:pPr>
        <w:ind w:left="4917" w:hanging="180"/>
      </w:pPr>
    </w:lvl>
    <w:lvl w:ilvl="6" w:tplc="4A087C1A" w:tentative="1">
      <w:start w:val="1"/>
      <w:numFmt w:val="decimal"/>
      <w:lvlText w:val="%7."/>
      <w:lvlJc w:val="left"/>
      <w:pPr>
        <w:ind w:left="5637" w:hanging="360"/>
      </w:pPr>
    </w:lvl>
    <w:lvl w:ilvl="7" w:tplc="867238B0" w:tentative="1">
      <w:start w:val="1"/>
      <w:numFmt w:val="lowerLetter"/>
      <w:lvlText w:val="%8."/>
      <w:lvlJc w:val="left"/>
      <w:pPr>
        <w:ind w:left="6357" w:hanging="360"/>
      </w:pPr>
    </w:lvl>
    <w:lvl w:ilvl="8" w:tplc="2008231A" w:tentative="1">
      <w:start w:val="1"/>
      <w:numFmt w:val="lowerRoman"/>
      <w:lvlText w:val="%9."/>
      <w:lvlJc w:val="right"/>
      <w:pPr>
        <w:ind w:left="7077" w:hanging="180"/>
      </w:pPr>
    </w:lvl>
  </w:abstractNum>
  <w:abstractNum w:abstractNumId="34" w15:restartNumberingAfterBreak="0">
    <w:nsid w:val="7F3038B8"/>
    <w:multiLevelType w:val="hybridMultilevel"/>
    <w:tmpl w:val="D78EFC36"/>
    <w:lvl w:ilvl="0" w:tplc="25801ECA">
      <w:start w:val="4"/>
      <w:numFmt w:val="lowerRoman"/>
      <w:lvlText w:val="(%1)"/>
      <w:lvlJc w:val="left"/>
      <w:pPr>
        <w:ind w:left="910" w:hanging="708"/>
      </w:pPr>
      <w:rPr>
        <w:rFonts w:ascii="Tahoma" w:eastAsia="Verdana" w:hAnsi="Tahoma" w:cs="Tahoma" w:hint="default"/>
        <w:w w:val="99"/>
        <w:sz w:val="22"/>
        <w:szCs w:val="22"/>
        <w:lang w:val="pt-BR" w:eastAsia="pt-BR" w:bidi="pt-BR"/>
      </w:rPr>
    </w:lvl>
    <w:lvl w:ilvl="1" w:tplc="9EB291CA">
      <w:numFmt w:val="bullet"/>
      <w:lvlText w:val="•"/>
      <w:lvlJc w:val="left"/>
      <w:pPr>
        <w:ind w:left="1810" w:hanging="708"/>
      </w:pPr>
      <w:rPr>
        <w:rFonts w:hint="default"/>
        <w:lang w:val="pt-BR" w:eastAsia="pt-BR" w:bidi="pt-BR"/>
      </w:rPr>
    </w:lvl>
    <w:lvl w:ilvl="2" w:tplc="5748EC54">
      <w:numFmt w:val="bullet"/>
      <w:lvlText w:val="•"/>
      <w:lvlJc w:val="left"/>
      <w:pPr>
        <w:ind w:left="2700" w:hanging="708"/>
      </w:pPr>
      <w:rPr>
        <w:rFonts w:hint="default"/>
        <w:lang w:val="pt-BR" w:eastAsia="pt-BR" w:bidi="pt-BR"/>
      </w:rPr>
    </w:lvl>
    <w:lvl w:ilvl="3" w:tplc="019C0F98">
      <w:numFmt w:val="bullet"/>
      <w:lvlText w:val="•"/>
      <w:lvlJc w:val="left"/>
      <w:pPr>
        <w:ind w:left="3590" w:hanging="708"/>
      </w:pPr>
      <w:rPr>
        <w:rFonts w:hint="default"/>
        <w:lang w:val="pt-BR" w:eastAsia="pt-BR" w:bidi="pt-BR"/>
      </w:rPr>
    </w:lvl>
    <w:lvl w:ilvl="4" w:tplc="A9B038A4">
      <w:numFmt w:val="bullet"/>
      <w:lvlText w:val="•"/>
      <w:lvlJc w:val="left"/>
      <w:pPr>
        <w:ind w:left="4480" w:hanging="708"/>
      </w:pPr>
      <w:rPr>
        <w:rFonts w:hint="default"/>
        <w:lang w:val="pt-BR" w:eastAsia="pt-BR" w:bidi="pt-BR"/>
      </w:rPr>
    </w:lvl>
    <w:lvl w:ilvl="5" w:tplc="5492D916">
      <w:numFmt w:val="bullet"/>
      <w:lvlText w:val="•"/>
      <w:lvlJc w:val="left"/>
      <w:pPr>
        <w:ind w:left="5371" w:hanging="708"/>
      </w:pPr>
      <w:rPr>
        <w:rFonts w:hint="default"/>
        <w:lang w:val="pt-BR" w:eastAsia="pt-BR" w:bidi="pt-BR"/>
      </w:rPr>
    </w:lvl>
    <w:lvl w:ilvl="6" w:tplc="DA569790">
      <w:numFmt w:val="bullet"/>
      <w:lvlText w:val="•"/>
      <w:lvlJc w:val="left"/>
      <w:pPr>
        <w:ind w:left="6261" w:hanging="708"/>
      </w:pPr>
      <w:rPr>
        <w:rFonts w:hint="default"/>
        <w:lang w:val="pt-BR" w:eastAsia="pt-BR" w:bidi="pt-BR"/>
      </w:rPr>
    </w:lvl>
    <w:lvl w:ilvl="7" w:tplc="07742AB6">
      <w:numFmt w:val="bullet"/>
      <w:lvlText w:val="•"/>
      <w:lvlJc w:val="left"/>
      <w:pPr>
        <w:ind w:left="7151" w:hanging="708"/>
      </w:pPr>
      <w:rPr>
        <w:rFonts w:hint="default"/>
        <w:lang w:val="pt-BR" w:eastAsia="pt-BR" w:bidi="pt-BR"/>
      </w:rPr>
    </w:lvl>
    <w:lvl w:ilvl="8" w:tplc="05889528">
      <w:numFmt w:val="bullet"/>
      <w:lvlText w:val="•"/>
      <w:lvlJc w:val="left"/>
      <w:pPr>
        <w:ind w:left="8041" w:hanging="708"/>
      </w:pPr>
      <w:rPr>
        <w:rFonts w:hint="default"/>
        <w:lang w:val="pt-BR" w:eastAsia="pt-BR" w:bidi="pt-BR"/>
      </w:rPr>
    </w:lvl>
  </w:abstractNum>
  <w:num w:numId="1">
    <w:abstractNumId w:val="8"/>
  </w:num>
  <w:num w:numId="2">
    <w:abstractNumId w:val="23"/>
  </w:num>
  <w:num w:numId="3">
    <w:abstractNumId w:val="10"/>
  </w:num>
  <w:num w:numId="4">
    <w:abstractNumId w:val="19"/>
  </w:num>
  <w:num w:numId="5">
    <w:abstractNumId w:val="30"/>
  </w:num>
  <w:num w:numId="6">
    <w:abstractNumId w:val="14"/>
  </w:num>
  <w:num w:numId="7">
    <w:abstractNumId w:val="24"/>
  </w:num>
  <w:num w:numId="8">
    <w:abstractNumId w:val="11"/>
  </w:num>
  <w:num w:numId="9">
    <w:abstractNumId w:val="34"/>
  </w:num>
  <w:num w:numId="10">
    <w:abstractNumId w:val="5"/>
  </w:num>
  <w:num w:numId="11">
    <w:abstractNumId w:val="6"/>
  </w:num>
  <w:num w:numId="12">
    <w:abstractNumId w:val="0"/>
  </w:num>
  <w:num w:numId="13">
    <w:abstractNumId w:val="18"/>
  </w:num>
  <w:num w:numId="14">
    <w:abstractNumId w:val="21"/>
  </w:num>
  <w:num w:numId="15">
    <w:abstractNumId w:val="3"/>
  </w:num>
  <w:num w:numId="16">
    <w:abstractNumId w:val="1"/>
  </w:num>
  <w:num w:numId="17">
    <w:abstractNumId w:val="13"/>
  </w:num>
  <w:num w:numId="18">
    <w:abstractNumId w:val="26"/>
  </w:num>
  <w:num w:numId="19">
    <w:abstractNumId w:val="33"/>
  </w:num>
  <w:num w:numId="20">
    <w:abstractNumId w:val="12"/>
  </w:num>
  <w:num w:numId="21">
    <w:abstractNumId w:val="17"/>
  </w:num>
  <w:num w:numId="22">
    <w:abstractNumId w:val="25"/>
  </w:num>
  <w:num w:numId="23">
    <w:abstractNumId w:val="27"/>
  </w:num>
  <w:num w:numId="24">
    <w:abstractNumId w:val="29"/>
  </w:num>
  <w:num w:numId="25">
    <w:abstractNumId w:val="32"/>
  </w:num>
  <w:num w:numId="26">
    <w:abstractNumId w:val="22"/>
  </w:num>
  <w:num w:numId="27">
    <w:abstractNumId w:val="15"/>
  </w:num>
  <w:num w:numId="28">
    <w:abstractNumId w:val="7"/>
  </w:num>
  <w:num w:numId="29">
    <w:abstractNumId w:val="2"/>
  </w:num>
  <w:num w:numId="30">
    <w:abstractNumId w:val="16"/>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7"/>
    </w:lvlOverride>
    <w:lvlOverride w:ilvl="1">
      <w:startOverride w:val="2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enra">
    <w15:presenceInfo w15:providerId="AD" w15:userId="S::ricardo.senra@oliveiratrust.com.br::14b03b94-ddf0-4821-998a-c7b604284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26"/>
  <w:displayHorizontalDrawingGridEvery w:val="2"/>
  <w:displayVerticalDrawingGridEvery w:val="2"/>
  <w:noPunctuationKerning/>
  <w:characterSpacingControl w:val="doNotCompress"/>
  <w:hdrShapeDefaults>
    <o:shapedefaults v:ext="edit" spidmax="6553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920"/>
    <w:rsid w:val="00007E39"/>
    <w:rsid w:val="0003343B"/>
    <w:rsid w:val="00057C07"/>
    <w:rsid w:val="00057E7F"/>
    <w:rsid w:val="0006436F"/>
    <w:rsid w:val="000957DD"/>
    <w:rsid w:val="000A4E78"/>
    <w:rsid w:val="000B2920"/>
    <w:rsid w:val="000B5584"/>
    <w:rsid w:val="000C1CCD"/>
    <w:rsid w:val="000C65E5"/>
    <w:rsid w:val="00110D1F"/>
    <w:rsid w:val="00111BE2"/>
    <w:rsid w:val="00113915"/>
    <w:rsid w:val="001400F0"/>
    <w:rsid w:val="0014550E"/>
    <w:rsid w:val="00161816"/>
    <w:rsid w:val="0017043B"/>
    <w:rsid w:val="00172383"/>
    <w:rsid w:val="00181D88"/>
    <w:rsid w:val="00192E2B"/>
    <w:rsid w:val="001A507D"/>
    <w:rsid w:val="001B7DE9"/>
    <w:rsid w:val="001C56EA"/>
    <w:rsid w:val="001C692B"/>
    <w:rsid w:val="001F2861"/>
    <w:rsid w:val="002055D8"/>
    <w:rsid w:val="00207D8C"/>
    <w:rsid w:val="002128F5"/>
    <w:rsid w:val="00252721"/>
    <w:rsid w:val="002531B7"/>
    <w:rsid w:val="002537FF"/>
    <w:rsid w:val="0028469A"/>
    <w:rsid w:val="00286642"/>
    <w:rsid w:val="0029561F"/>
    <w:rsid w:val="002A238A"/>
    <w:rsid w:val="002D72E2"/>
    <w:rsid w:val="002E7D1B"/>
    <w:rsid w:val="003012C9"/>
    <w:rsid w:val="00323097"/>
    <w:rsid w:val="003279CB"/>
    <w:rsid w:val="00361B75"/>
    <w:rsid w:val="00383C73"/>
    <w:rsid w:val="003868C4"/>
    <w:rsid w:val="003B41C2"/>
    <w:rsid w:val="003C4B30"/>
    <w:rsid w:val="003C6C86"/>
    <w:rsid w:val="00403725"/>
    <w:rsid w:val="004060CF"/>
    <w:rsid w:val="0043257A"/>
    <w:rsid w:val="0043512B"/>
    <w:rsid w:val="0045617C"/>
    <w:rsid w:val="004A3356"/>
    <w:rsid w:val="004A5CE8"/>
    <w:rsid w:val="004D0C2E"/>
    <w:rsid w:val="004E0D40"/>
    <w:rsid w:val="004E7A44"/>
    <w:rsid w:val="00503E2C"/>
    <w:rsid w:val="00553DF9"/>
    <w:rsid w:val="00581213"/>
    <w:rsid w:val="005976A6"/>
    <w:rsid w:val="00597C70"/>
    <w:rsid w:val="005B4E5C"/>
    <w:rsid w:val="005C3301"/>
    <w:rsid w:val="005C5FAB"/>
    <w:rsid w:val="005C6137"/>
    <w:rsid w:val="005D77DA"/>
    <w:rsid w:val="005F433E"/>
    <w:rsid w:val="00600421"/>
    <w:rsid w:val="0061286B"/>
    <w:rsid w:val="00617985"/>
    <w:rsid w:val="006202EE"/>
    <w:rsid w:val="006261E5"/>
    <w:rsid w:val="00632C33"/>
    <w:rsid w:val="0063377A"/>
    <w:rsid w:val="006417CC"/>
    <w:rsid w:val="006472F4"/>
    <w:rsid w:val="0066403D"/>
    <w:rsid w:val="00665A33"/>
    <w:rsid w:val="00666488"/>
    <w:rsid w:val="006845E9"/>
    <w:rsid w:val="00687E32"/>
    <w:rsid w:val="006A06B7"/>
    <w:rsid w:val="006A615D"/>
    <w:rsid w:val="006A6FF4"/>
    <w:rsid w:val="006D434E"/>
    <w:rsid w:val="006E4362"/>
    <w:rsid w:val="006E68D6"/>
    <w:rsid w:val="006F12DE"/>
    <w:rsid w:val="00747D4F"/>
    <w:rsid w:val="00763C45"/>
    <w:rsid w:val="0078243E"/>
    <w:rsid w:val="00797B9A"/>
    <w:rsid w:val="007A03BA"/>
    <w:rsid w:val="007B41EF"/>
    <w:rsid w:val="007B4C58"/>
    <w:rsid w:val="007C290D"/>
    <w:rsid w:val="007C408B"/>
    <w:rsid w:val="007D3937"/>
    <w:rsid w:val="007F7A8C"/>
    <w:rsid w:val="008217CC"/>
    <w:rsid w:val="00825402"/>
    <w:rsid w:val="0082642D"/>
    <w:rsid w:val="008267C7"/>
    <w:rsid w:val="00833A8D"/>
    <w:rsid w:val="0083664C"/>
    <w:rsid w:val="008406CE"/>
    <w:rsid w:val="008612FD"/>
    <w:rsid w:val="008726D4"/>
    <w:rsid w:val="008845BC"/>
    <w:rsid w:val="00890CE7"/>
    <w:rsid w:val="008A76EE"/>
    <w:rsid w:val="008D2594"/>
    <w:rsid w:val="008F3187"/>
    <w:rsid w:val="0090386E"/>
    <w:rsid w:val="00944A76"/>
    <w:rsid w:val="00944F56"/>
    <w:rsid w:val="00952AD5"/>
    <w:rsid w:val="0096659E"/>
    <w:rsid w:val="0097675C"/>
    <w:rsid w:val="00980A29"/>
    <w:rsid w:val="00981836"/>
    <w:rsid w:val="0098750F"/>
    <w:rsid w:val="009956D8"/>
    <w:rsid w:val="009A2956"/>
    <w:rsid w:val="009B43C4"/>
    <w:rsid w:val="009D641F"/>
    <w:rsid w:val="009E3B13"/>
    <w:rsid w:val="009F5E8C"/>
    <w:rsid w:val="00A00E4C"/>
    <w:rsid w:val="00A02B8B"/>
    <w:rsid w:val="00A033F5"/>
    <w:rsid w:val="00A116D7"/>
    <w:rsid w:val="00A60A51"/>
    <w:rsid w:val="00A65A5B"/>
    <w:rsid w:val="00A82344"/>
    <w:rsid w:val="00A8762E"/>
    <w:rsid w:val="00A903BF"/>
    <w:rsid w:val="00AA465B"/>
    <w:rsid w:val="00AA621D"/>
    <w:rsid w:val="00B032EC"/>
    <w:rsid w:val="00B06036"/>
    <w:rsid w:val="00B1209C"/>
    <w:rsid w:val="00B17ADB"/>
    <w:rsid w:val="00B2323E"/>
    <w:rsid w:val="00B45A09"/>
    <w:rsid w:val="00B60396"/>
    <w:rsid w:val="00B6331F"/>
    <w:rsid w:val="00B72FFD"/>
    <w:rsid w:val="00B77521"/>
    <w:rsid w:val="00B819F1"/>
    <w:rsid w:val="00B81E1C"/>
    <w:rsid w:val="00BA47A0"/>
    <w:rsid w:val="00BA4D5A"/>
    <w:rsid w:val="00BA5788"/>
    <w:rsid w:val="00BA7174"/>
    <w:rsid w:val="00BC322F"/>
    <w:rsid w:val="00BC38CB"/>
    <w:rsid w:val="00BC4D4F"/>
    <w:rsid w:val="00BD0B4A"/>
    <w:rsid w:val="00BD729E"/>
    <w:rsid w:val="00BE216C"/>
    <w:rsid w:val="00BF2D41"/>
    <w:rsid w:val="00BF448F"/>
    <w:rsid w:val="00BF535B"/>
    <w:rsid w:val="00C001ED"/>
    <w:rsid w:val="00C02D9F"/>
    <w:rsid w:val="00C20267"/>
    <w:rsid w:val="00C21713"/>
    <w:rsid w:val="00C22B65"/>
    <w:rsid w:val="00C42C35"/>
    <w:rsid w:val="00C55151"/>
    <w:rsid w:val="00C873F0"/>
    <w:rsid w:val="00CB3B02"/>
    <w:rsid w:val="00CC0D9E"/>
    <w:rsid w:val="00CC3DC5"/>
    <w:rsid w:val="00CC71C8"/>
    <w:rsid w:val="00CD798F"/>
    <w:rsid w:val="00CE63A0"/>
    <w:rsid w:val="00D0245C"/>
    <w:rsid w:val="00D123DB"/>
    <w:rsid w:val="00D134C6"/>
    <w:rsid w:val="00D21094"/>
    <w:rsid w:val="00D31FFA"/>
    <w:rsid w:val="00D57975"/>
    <w:rsid w:val="00D614F4"/>
    <w:rsid w:val="00D65120"/>
    <w:rsid w:val="00D717C2"/>
    <w:rsid w:val="00D83D27"/>
    <w:rsid w:val="00D841E3"/>
    <w:rsid w:val="00D86DCE"/>
    <w:rsid w:val="00D91B11"/>
    <w:rsid w:val="00DB5F37"/>
    <w:rsid w:val="00DD5587"/>
    <w:rsid w:val="00DE3D6E"/>
    <w:rsid w:val="00E52562"/>
    <w:rsid w:val="00E56DCF"/>
    <w:rsid w:val="00E73B75"/>
    <w:rsid w:val="00E860D3"/>
    <w:rsid w:val="00E96E56"/>
    <w:rsid w:val="00EA54C4"/>
    <w:rsid w:val="00EB00BE"/>
    <w:rsid w:val="00F013EB"/>
    <w:rsid w:val="00F0650C"/>
    <w:rsid w:val="00F136F2"/>
    <w:rsid w:val="00F1534B"/>
    <w:rsid w:val="00F245A5"/>
    <w:rsid w:val="00F27B88"/>
    <w:rsid w:val="00F32E43"/>
    <w:rsid w:val="00F33146"/>
    <w:rsid w:val="00F423DF"/>
    <w:rsid w:val="00F57FFB"/>
    <w:rsid w:val="00F60EC1"/>
    <w:rsid w:val="00F655DE"/>
    <w:rsid w:val="00F65A94"/>
    <w:rsid w:val="00F86F28"/>
    <w:rsid w:val="00F87A7A"/>
    <w:rsid w:val="00FB1E19"/>
    <w:rsid w:val="00FC06AB"/>
    <w:rsid w:val="00FC07C2"/>
    <w:rsid w:val="00FD4A79"/>
    <w:rsid w:val="00FD5D8D"/>
    <w:rsid w:val="00FE51CF"/>
    <w:rsid w:val="00FE73A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769EB322"/>
  <w15:chartTrackingRefBased/>
  <w15:docId w15:val="{DC23E182-8D64-4D8E-A60B-75154033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pt-BR"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Title" w:qFormat="1"/>
    <w:lsdException w:name="Body Text" w:uiPriority="1" w:qFormat="1"/>
    <w:lsdException w:name="Subtitle" w:uiPriority="99" w:qFormat="1"/>
    <w:lsdException w:name="Hyperlink" w:uiPriority="99"/>
    <w:lsdException w:name="Strong" w:uiPriority="22" w:qFormat="1"/>
    <w:lsdException w:name="Emphasis" w:qFormat="1"/>
    <w:lsdException w:name="Plain Text" w:uiPriority="99"/>
    <w:lsdException w:name="Normal (Web)" w:uiPriority="99"/>
    <w:lsdException w:name="HTML Definition" w:semiHidden="1" w:unhideWhenUsed="1"/>
    <w:lsdException w:name="HTML Keyboard" w:semiHidden="1" w:unhideWhenUsed="1"/>
    <w:lsdException w:name="HTML Preformatted"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MS Mincho"/>
      <w:sz w:val="26"/>
      <w:szCs w:val="26"/>
      <w:lang w:eastAsia="pt-BR"/>
    </w:rPr>
  </w:style>
  <w:style w:type="paragraph" w:styleId="Ttulo1">
    <w:name w:val="heading 1"/>
    <w:basedOn w:val="Normal"/>
    <w:next w:val="Normal"/>
    <w:link w:val="Ttulo1Char"/>
    <w:uiPriority w:val="9"/>
    <w:qFormat/>
    <w:pPr>
      <w:spacing w:line="360" w:lineRule="exact"/>
      <w:outlineLvl w:val="0"/>
    </w:pPr>
    <w:rPr>
      <w:b/>
      <w:caps/>
      <w:noProof/>
    </w:rPr>
  </w:style>
  <w:style w:type="paragraph" w:styleId="Ttulo2">
    <w:name w:val="heading 2"/>
    <w:basedOn w:val="Normal"/>
    <w:next w:val="Normal"/>
    <w:link w:val="Ttulo2Char"/>
    <w:uiPriority w:val="9"/>
    <w:qFormat/>
    <w:pPr>
      <w:spacing w:line="360" w:lineRule="exact"/>
      <w:outlineLvl w:val="1"/>
    </w:pPr>
    <w:rPr>
      <w:b/>
    </w:rPr>
  </w:style>
  <w:style w:type="paragraph" w:styleId="Ttulo3">
    <w:name w:val="heading 3"/>
    <w:basedOn w:val="Normal"/>
    <w:next w:val="Normal"/>
    <w:link w:val="Ttulo3Char"/>
    <w:uiPriority w:val="9"/>
    <w:qFormat/>
    <w:pPr>
      <w:spacing w:line="360" w:lineRule="exact"/>
      <w:outlineLvl w:val="2"/>
    </w:pPr>
    <w:rPr>
      <w:b/>
    </w:rPr>
  </w:style>
  <w:style w:type="paragraph" w:styleId="Ttulo4">
    <w:name w:val="heading 4"/>
    <w:basedOn w:val="Normal"/>
    <w:next w:val="Normal"/>
    <w:link w:val="Ttulo4Char"/>
    <w:uiPriority w:val="9"/>
    <w:unhideWhenUsed/>
    <w:qFormat/>
    <w:pPr>
      <w:keepNext/>
      <w:keepLines/>
      <w:spacing w:before="200"/>
      <w:jc w:val="left"/>
      <w:outlineLvl w:val="3"/>
    </w:pPr>
    <w:rPr>
      <w:rFonts w:asciiTheme="majorHAnsi" w:eastAsiaTheme="majorEastAsia" w:hAnsiTheme="majorHAnsi" w:cstheme="majorBidi"/>
      <w:b/>
      <w:bCs/>
      <w:i/>
      <w:iCs/>
      <w:color w:val="5B9BD5" w:themeColor="accent1"/>
      <w:sz w:val="24"/>
      <w:szCs w:val="24"/>
    </w:rPr>
  </w:style>
  <w:style w:type="paragraph" w:styleId="Ttulo5">
    <w:name w:val="heading 5"/>
    <w:basedOn w:val="Normal"/>
    <w:next w:val="Normal"/>
    <w:link w:val="Ttulo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A116D7"/>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pPr>
      <w:keepNext/>
      <w:keepLines/>
      <w:widowControl w:val="0"/>
      <w:autoSpaceDE w:val="0"/>
      <w:autoSpaceDN w:val="0"/>
      <w:spacing w:before="40"/>
      <w:jc w:val="left"/>
      <w:outlineLvl w:val="6"/>
    </w:pPr>
    <w:rPr>
      <w:rFonts w:asciiTheme="majorHAnsi" w:eastAsiaTheme="majorEastAsia" w:hAnsiTheme="majorHAnsi" w:cstheme="majorBidi"/>
      <w:i/>
      <w:iCs/>
      <w:color w:val="1F4D78" w:themeColor="accent1" w:themeShade="7F"/>
      <w:sz w:val="22"/>
      <w:szCs w:val="22"/>
      <w:lang w:bidi="pt-BR"/>
    </w:rPr>
  </w:style>
  <w:style w:type="paragraph" w:styleId="Ttulo8">
    <w:name w:val="heading 8"/>
    <w:basedOn w:val="Normal"/>
    <w:link w:val="Ttulo8Char"/>
    <w:uiPriority w:val="9"/>
    <w:semiHidden/>
    <w:unhideWhenUsed/>
    <w:qFormat/>
    <w:rsid w:val="00666488"/>
    <w:pPr>
      <w:tabs>
        <w:tab w:val="num" w:pos="2126"/>
      </w:tabs>
      <w:spacing w:after="120"/>
      <w:ind w:left="2126" w:hanging="425"/>
      <w:outlineLvl w:val="7"/>
    </w:pPr>
    <w:rPr>
      <w:rFonts w:eastAsiaTheme="minorHAnsi"/>
      <w:sz w:val="22"/>
      <w:szCs w:val="22"/>
    </w:rPr>
  </w:style>
  <w:style w:type="paragraph" w:styleId="Ttulo9">
    <w:name w:val="heading 9"/>
    <w:basedOn w:val="Normal"/>
    <w:link w:val="Ttulo9Char"/>
    <w:uiPriority w:val="9"/>
    <w:semiHidden/>
    <w:unhideWhenUsed/>
    <w:qFormat/>
    <w:rsid w:val="00666488"/>
    <w:pPr>
      <w:tabs>
        <w:tab w:val="num" w:pos="2835"/>
      </w:tabs>
      <w:spacing w:after="120"/>
      <w:ind w:left="2835" w:hanging="709"/>
      <w:outlineLvl w:val="8"/>
    </w:pPr>
    <w:rPr>
      <w:rFonts w:eastAsiaTheme="min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Pr>
      <w:rFonts w:ascii="Verdana" w:hAnsi="Verdana"/>
      <w:b/>
      <w:caps/>
      <w:noProof/>
      <w:sz w:val="22"/>
      <w:szCs w:val="22"/>
    </w:rPr>
  </w:style>
  <w:style w:type="character" w:customStyle="1" w:styleId="Ttulo2Char">
    <w:name w:val="Título 2 Char"/>
    <w:basedOn w:val="Fontepargpadro"/>
    <w:link w:val="Ttulo2"/>
    <w:uiPriority w:val="9"/>
    <w:rPr>
      <w:rFonts w:eastAsia="MS Mincho"/>
      <w:b/>
      <w:sz w:val="26"/>
      <w:szCs w:val="26"/>
      <w:lang w:eastAsia="pt-BR"/>
    </w:rPr>
  </w:style>
  <w:style w:type="character" w:customStyle="1" w:styleId="Ttulo3Char">
    <w:name w:val="Título 3 Char"/>
    <w:basedOn w:val="Fontepargpadro"/>
    <w:link w:val="Ttulo3"/>
    <w:uiPriority w:val="99"/>
    <w:rPr>
      <w:rFonts w:eastAsia="MS Mincho"/>
      <w:b/>
      <w:sz w:val="26"/>
      <w:szCs w:val="26"/>
      <w:lang w:eastAsia="pt-BR"/>
    </w:rPr>
  </w:style>
  <w:style w:type="character" w:customStyle="1" w:styleId="Ttulo4Char">
    <w:name w:val="Título 4 Char"/>
    <w:basedOn w:val="Fontepargpadro"/>
    <w:link w:val="Ttulo4"/>
    <w:uiPriority w:val="9"/>
    <w:rPr>
      <w:rFonts w:asciiTheme="majorHAnsi" w:eastAsiaTheme="majorEastAsia" w:hAnsiTheme="majorHAnsi" w:cstheme="majorBidi"/>
      <w:b/>
      <w:bCs/>
      <w:i/>
      <w:iCs/>
      <w:color w:val="5B9BD5" w:themeColor="accent1"/>
      <w:sz w:val="24"/>
      <w:szCs w:val="24"/>
      <w:lang w:eastAsia="pt-BR"/>
    </w:rPr>
  </w:style>
  <w:style w:type="character" w:customStyle="1" w:styleId="Ttulo5Char">
    <w:name w:val="Título 5 Char"/>
    <w:basedOn w:val="Fontepargpadro"/>
    <w:link w:val="Ttulo5"/>
    <w:uiPriority w:val="9"/>
    <w:rPr>
      <w:rFonts w:asciiTheme="majorHAnsi" w:eastAsiaTheme="majorEastAsia" w:hAnsiTheme="majorHAnsi" w:cstheme="majorBidi"/>
      <w:color w:val="2E74B5" w:themeColor="accent1" w:themeShade="BF"/>
      <w:sz w:val="26"/>
      <w:szCs w:val="26"/>
      <w:lang w:eastAsia="pt-BR"/>
    </w:rPr>
  </w:style>
  <w:style w:type="paragraph" w:styleId="Cabealho">
    <w:name w:val="header"/>
    <w:aliases w:val="Guideline"/>
    <w:basedOn w:val="Normal"/>
    <w:link w:val="CabealhoChar"/>
    <w:pPr>
      <w:jc w:val="right"/>
    </w:pPr>
  </w:style>
  <w:style w:type="character" w:customStyle="1" w:styleId="CabealhoChar">
    <w:name w:val="Cabeçalho Char"/>
    <w:aliases w:val="Guideline Char"/>
    <w:basedOn w:val="Fontepargpadro"/>
    <w:link w:val="Cabealho"/>
    <w:uiPriority w:val="99"/>
    <w:rPr>
      <w:rFonts w:eastAsia="MS Mincho"/>
      <w:sz w:val="26"/>
      <w:szCs w:val="26"/>
      <w:lang w:eastAsia="pt-BR"/>
    </w:rPr>
  </w:style>
  <w:style w:type="character" w:styleId="Nmerodepgina">
    <w:name w:val="page number"/>
    <w:basedOn w:val="Fontepargpadro"/>
    <w:uiPriority w:val="99"/>
  </w:style>
  <w:style w:type="paragraph" w:styleId="Rodap">
    <w:name w:val="footer"/>
    <w:basedOn w:val="Normal"/>
    <w:link w:val="RodapChar"/>
    <w:uiPriority w:val="99"/>
    <w:pPr>
      <w:spacing w:line="1440" w:lineRule="auto"/>
    </w:pPr>
    <w:rPr>
      <w:sz w:val="14"/>
      <w:lang w:val="en-US"/>
    </w:rPr>
  </w:style>
  <w:style w:type="character" w:customStyle="1" w:styleId="RodapChar">
    <w:name w:val="Rodapé Char"/>
    <w:basedOn w:val="Fontepargpadro"/>
    <w:link w:val="Rodap"/>
    <w:uiPriority w:val="99"/>
    <w:rPr>
      <w:rFonts w:eastAsia="MS Mincho"/>
      <w:sz w:val="14"/>
      <w:szCs w:val="26"/>
      <w:lang w:val="en-US" w:eastAsia="pt-BR"/>
    </w:rPr>
  </w:style>
  <w:style w:type="paragraph" w:styleId="Textodenotaderodap">
    <w:name w:val="footnote text"/>
    <w:basedOn w:val="Normal"/>
    <w:link w:val="TextodenotaderodapChar"/>
    <w:uiPriority w:val="99"/>
    <w:pPr>
      <w:tabs>
        <w:tab w:val="left" w:pos="284"/>
      </w:tabs>
      <w:ind w:left="284" w:hanging="284"/>
    </w:pPr>
    <w:rPr>
      <w:b/>
      <w:i/>
      <w:sz w:val="16"/>
      <w:lang w:val="en-US"/>
    </w:rPr>
  </w:style>
  <w:style w:type="character" w:customStyle="1" w:styleId="TextodenotaderodapChar">
    <w:name w:val="Texto de nota de rodapé Char"/>
    <w:basedOn w:val="Fontepargpadro"/>
    <w:link w:val="Textodenotaderodap"/>
    <w:uiPriority w:val="99"/>
    <w:rPr>
      <w:rFonts w:eastAsia="MS Mincho"/>
      <w:b/>
      <w:i/>
      <w:sz w:val="16"/>
      <w:szCs w:val="26"/>
      <w:lang w:val="en-US" w:eastAsia="pt-BR"/>
    </w:rPr>
  </w:style>
  <w:style w:type="paragraph" w:styleId="Corpodetexto2">
    <w:name w:val="Body Text 2"/>
    <w:aliases w:val="bt2"/>
    <w:basedOn w:val="Normal"/>
    <w:link w:val="Corpodetexto2Char"/>
    <w:pPr>
      <w:spacing w:line="360" w:lineRule="exact"/>
      <w:jc w:val="center"/>
    </w:pPr>
    <w:rPr>
      <w:b/>
      <w:bCs/>
      <w:sz w:val="24"/>
      <w:szCs w:val="24"/>
    </w:rPr>
  </w:style>
  <w:style w:type="character" w:customStyle="1" w:styleId="Corpodetexto2Char">
    <w:name w:val="Corpo de texto 2 Char"/>
    <w:aliases w:val="bt2 Char"/>
    <w:basedOn w:val="Fontepargpadro"/>
    <w:link w:val="Corpodetexto2"/>
    <w:uiPriority w:val="99"/>
    <w:rPr>
      <w:rFonts w:eastAsia="MS Mincho"/>
      <w:b/>
      <w:bCs/>
      <w:sz w:val="24"/>
      <w:szCs w:val="24"/>
      <w:lang w:eastAsia="pt-BR"/>
    </w:rPr>
  </w:style>
  <w:style w:type="paragraph" w:styleId="PargrafodaLista">
    <w:name w:val="List Paragraph"/>
    <w:aliases w:val="Bullets 1,Capítulo,Itemização,Vitor Título,Vitor T’tulo"/>
    <w:basedOn w:val="Normal"/>
    <w:link w:val="PargrafodaListaChar"/>
    <w:uiPriority w:val="34"/>
    <w:qFormat/>
    <w:pPr>
      <w:ind w:left="708"/>
    </w:pPr>
    <w:rPr>
      <w:lang w:val="x-none" w:eastAsia="x-none"/>
    </w:rPr>
  </w:style>
  <w:style w:type="character" w:customStyle="1" w:styleId="PargrafodaListaChar">
    <w:name w:val="Parágrafo da Lista Char"/>
    <w:aliases w:val="Bullets 1 Char,Capítulo Char,Itemização Char,Vitor Título Char,Vitor T’tulo Char"/>
    <w:link w:val="PargrafodaLista"/>
    <w:uiPriority w:val="34"/>
    <w:qFormat/>
    <w:rPr>
      <w:rFonts w:eastAsia="MS Mincho"/>
      <w:sz w:val="26"/>
      <w:szCs w:val="26"/>
      <w:lang w:val="x-none" w:eastAsia="x-none"/>
    </w:rPr>
  </w:style>
  <w:style w:type="paragraph" w:customStyle="1" w:styleId="para">
    <w:name w:val="para"/>
    <w:basedOn w:val="Normal"/>
    <w:autoRedefine/>
    <w:pPr>
      <w:tabs>
        <w:tab w:val="left" w:pos="2366"/>
        <w:tab w:val="left" w:pos="2552"/>
      </w:tabs>
      <w:autoSpaceDE w:val="0"/>
      <w:autoSpaceDN w:val="0"/>
      <w:adjustRightInd w:val="0"/>
      <w:spacing w:line="300" w:lineRule="atLeast"/>
      <w:jc w:val="center"/>
    </w:pPr>
    <w:rPr>
      <w:rFonts w:ascii="Arial" w:hAnsi="Arial" w:cs="Arial"/>
      <w:b/>
      <w:smallCaps/>
      <w:color w:val="000000"/>
      <w:sz w:val="22"/>
      <w:szCs w:val="22"/>
      <w:lang w:eastAsia="en-US"/>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paragraph" w:customStyle="1" w:styleId="c3">
    <w:name w:val="c3"/>
    <w:basedOn w:val="Normal"/>
    <w:pPr>
      <w:spacing w:line="240" w:lineRule="atLeast"/>
      <w:jc w:val="center"/>
    </w:pPr>
    <w:rPr>
      <w:rFonts w:ascii="Times" w:hAnsi="Times" w:cs="Times"/>
      <w:sz w:val="24"/>
      <w:szCs w:val="24"/>
    </w:rPr>
  </w:style>
  <w:style w:type="paragraph" w:customStyle="1" w:styleId="CharCharCharCharCharCharCharChar">
    <w:name w:val="Char Char Char Char Char Char Char Char"/>
    <w:basedOn w:val="Normal"/>
    <w:pPr>
      <w:spacing w:after="160" w:line="240" w:lineRule="exact"/>
      <w:jc w:val="left"/>
    </w:pPr>
    <w:rPr>
      <w:rFonts w:ascii="Verdana" w:hAnsi="Verdana" w:cs="Verdana"/>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Textodebalo">
    <w:name w:val="Balloon Text"/>
    <w:basedOn w:val="Normal"/>
    <w:link w:val="TextodebaloChar"/>
    <w:uiPriority w:val="99"/>
    <w:pPr>
      <w:jc w:val="left"/>
    </w:pPr>
    <w:rPr>
      <w:rFonts w:ascii="Tahoma" w:hAnsi="Tahoma" w:cs="Tahoma"/>
      <w:sz w:val="16"/>
      <w:szCs w:val="16"/>
    </w:rPr>
  </w:style>
  <w:style w:type="character" w:customStyle="1" w:styleId="TextodebaloChar">
    <w:name w:val="Texto de balão Char"/>
    <w:basedOn w:val="Fontepargpadro"/>
    <w:link w:val="Textodebalo"/>
    <w:uiPriority w:val="99"/>
    <w:rPr>
      <w:rFonts w:ascii="Tahoma" w:eastAsia="MS Mincho" w:hAnsi="Tahoma" w:cs="Tahoma"/>
      <w:sz w:val="16"/>
      <w:szCs w:val="16"/>
      <w:lang w:eastAsia="pt-BR"/>
    </w:rPr>
  </w:style>
  <w:style w:type="paragraph" w:customStyle="1" w:styleId="BodyText21">
    <w:name w:val="Body Text 21"/>
    <w:basedOn w:val="Normal"/>
    <w:pPr>
      <w:widowControl w:val="0"/>
    </w:pPr>
    <w:rPr>
      <w:rFonts w:ascii="Arial" w:hAnsi="Arial" w:cs="Arial"/>
      <w:sz w:val="24"/>
      <w:szCs w:val="24"/>
      <w:lang w:eastAsia="en-US"/>
    </w:rPr>
  </w:style>
  <w:style w:type="character" w:styleId="Hyperlink">
    <w:name w:val="Hyperlink"/>
    <w:basedOn w:val="Fontepargpadro"/>
    <w:uiPriority w:val="99"/>
    <w:rPr>
      <w:rFonts w:ascii="Times New Roman" w:hAnsi="Times New Roman" w:cs="Times New Roman"/>
      <w:color w:val="0000FF"/>
      <w:u w:val="single"/>
    </w:rPr>
  </w:style>
  <w:style w:type="paragraph" w:styleId="Recuodecorpodetexto2">
    <w:name w:val="Body Text Indent 2"/>
    <w:basedOn w:val="Normal"/>
    <w:link w:val="Recuodecorpodetexto2Char"/>
    <w:pPr>
      <w:spacing w:after="120" w:line="480" w:lineRule="auto"/>
      <w:ind w:left="360"/>
      <w:jc w:val="left"/>
    </w:pPr>
    <w:rPr>
      <w:sz w:val="24"/>
      <w:szCs w:val="24"/>
    </w:rPr>
  </w:style>
  <w:style w:type="character" w:customStyle="1" w:styleId="Recuodecorpodetexto2Char">
    <w:name w:val="Recuo de corpo de texto 2 Char"/>
    <w:basedOn w:val="Fontepargpadro"/>
    <w:link w:val="Recuodecorpodetexto2"/>
    <w:uiPriority w:val="99"/>
    <w:rPr>
      <w:rFonts w:eastAsia="MS Mincho"/>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jc w:val="left"/>
    </w:pPr>
    <w:rPr>
      <w:rFonts w:ascii="Verdana" w:hAnsi="Verdana" w:cs="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jc w:val="left"/>
    </w:pPr>
    <w:rPr>
      <w:rFonts w:ascii="Verdana" w:hAnsi="Verdana" w:cs="Verdana"/>
      <w:sz w:val="20"/>
      <w:szCs w:val="20"/>
      <w:lang w:val="en-US" w:eastAsia="en-US"/>
    </w:rPr>
  </w:style>
  <w:style w:type="paragraph" w:customStyle="1" w:styleId="Char">
    <w:name w:val="Char"/>
    <w:basedOn w:val="Normal"/>
    <w:pPr>
      <w:spacing w:after="160" w:line="240" w:lineRule="exact"/>
      <w:jc w:val="left"/>
    </w:pPr>
    <w:rPr>
      <w:rFonts w:ascii="Verdana" w:hAnsi="Verdana" w:cs="Verdana"/>
      <w:sz w:val="20"/>
      <w:szCs w:val="20"/>
      <w:lang w:val="en-US" w:eastAsia="en-US"/>
    </w:rPr>
  </w:style>
  <w:style w:type="character" w:customStyle="1" w:styleId="DeltaViewInsertion">
    <w:name w:val="DeltaView Insertion"/>
    <w:uiPriority w:val="99"/>
    <w:rPr>
      <w:color w:val="0000FF"/>
      <w:spacing w:val="0"/>
      <w:u w:val="double"/>
    </w:rPr>
  </w:style>
  <w:style w:type="paragraph" w:styleId="Corpodetexto">
    <w:name w:val="Body Text"/>
    <w:basedOn w:val="Normal"/>
    <w:link w:val="CorpodetextoChar"/>
    <w:uiPriority w:val="1"/>
    <w:qFormat/>
    <w:pPr>
      <w:spacing w:after="120"/>
      <w:jc w:val="left"/>
    </w:pPr>
    <w:rPr>
      <w:sz w:val="24"/>
      <w:szCs w:val="24"/>
    </w:rPr>
  </w:style>
  <w:style w:type="character" w:customStyle="1" w:styleId="CorpodetextoChar">
    <w:name w:val="Corpo de texto Char"/>
    <w:basedOn w:val="Fontepargpadro"/>
    <w:link w:val="Corpodetexto"/>
    <w:uiPriority w:val="1"/>
    <w:rPr>
      <w:rFonts w:eastAsia="MS Mincho"/>
      <w:sz w:val="24"/>
      <w:szCs w:val="24"/>
      <w:lang w:eastAsia="pt-BR"/>
    </w:rPr>
  </w:style>
  <w:style w:type="paragraph" w:styleId="Saudao">
    <w:name w:val="Salutation"/>
    <w:basedOn w:val="Normal"/>
    <w:next w:val="Normal"/>
    <w:link w:val="SaudaoChar"/>
    <w:pPr>
      <w:autoSpaceDE w:val="0"/>
      <w:autoSpaceDN w:val="0"/>
      <w:adjustRightInd w:val="0"/>
      <w:ind w:firstLine="1440"/>
    </w:pPr>
    <w:rPr>
      <w:sz w:val="24"/>
      <w:szCs w:val="24"/>
    </w:rPr>
  </w:style>
  <w:style w:type="character" w:customStyle="1" w:styleId="SaudaoChar">
    <w:name w:val="Saudação Char"/>
    <w:basedOn w:val="Fontepargpadro"/>
    <w:link w:val="Saudao"/>
    <w:rPr>
      <w:rFonts w:eastAsia="MS Mincho"/>
      <w:sz w:val="24"/>
      <w:szCs w:val="24"/>
      <w:lang w:eastAsia="pt-BR"/>
    </w:rPr>
  </w:style>
  <w:style w:type="character" w:styleId="Forte">
    <w:name w:val="Strong"/>
    <w:basedOn w:val="Fontepargpadro"/>
    <w:uiPriority w:val="22"/>
    <w:qFormat/>
    <w:rPr>
      <w:rFonts w:ascii="Times New Roman" w:hAnsi="Times New Roman" w:cs="Times New Roman"/>
      <w:b/>
      <w:bCs/>
    </w:rPr>
  </w:style>
  <w:style w:type="paragraph" w:customStyle="1" w:styleId="ListParagraph1">
    <w:name w:val="List Paragraph1"/>
    <w:basedOn w:val="Normal"/>
    <w:uiPriority w:val="34"/>
    <w:qFormat/>
    <w:pPr>
      <w:ind w:left="720"/>
      <w:jc w:val="left"/>
    </w:pPr>
    <w:rPr>
      <w:sz w:val="24"/>
      <w:szCs w:val="24"/>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Swiss"/>
      <w:sz w:val="22"/>
      <w:szCs w:val="22"/>
      <w:lang w:eastAsia="pt-BR"/>
    </w:rPr>
  </w:style>
  <w:style w:type="character" w:customStyle="1" w:styleId="DeltaViewMoveDestination">
    <w:name w:val="DeltaView Move Destination"/>
    <w:rPr>
      <w:color w:val="auto"/>
      <w:spacing w:val="0"/>
      <w:u w:val="double"/>
    </w:rPr>
  </w:style>
  <w:style w:type="paragraph" w:styleId="MapadoDocumento">
    <w:name w:val="Document Map"/>
    <w:basedOn w:val="Normal"/>
    <w:link w:val="MapadoDocumentoChar"/>
    <w:pPr>
      <w:shd w:val="clear" w:color="auto" w:fill="000080"/>
      <w:jc w:val="left"/>
    </w:pPr>
    <w:rPr>
      <w:rFonts w:ascii="Tahoma" w:hAnsi="Tahoma" w:cs="Tahoma"/>
      <w:sz w:val="20"/>
      <w:szCs w:val="20"/>
    </w:rPr>
  </w:style>
  <w:style w:type="character" w:customStyle="1" w:styleId="MapadoDocumentoChar">
    <w:name w:val="Mapa do Documento Char"/>
    <w:basedOn w:val="Fontepargpadro"/>
    <w:link w:val="MapadoDocumento"/>
    <w:uiPriority w:val="99"/>
    <w:rPr>
      <w:rFonts w:ascii="Tahoma" w:eastAsia="MS Mincho" w:hAnsi="Tahoma" w:cs="Tahoma"/>
      <w:shd w:val="clear" w:color="auto" w:fill="000080"/>
      <w:lang w:eastAsia="pt-BR"/>
    </w:rPr>
  </w:style>
  <w:style w:type="paragraph" w:customStyle="1" w:styleId="p3">
    <w:name w:val="p3"/>
    <w:basedOn w:val="Normal"/>
    <w:pPr>
      <w:tabs>
        <w:tab w:val="left" w:pos="720"/>
      </w:tabs>
      <w:spacing w:line="240" w:lineRule="atLeast"/>
    </w:pPr>
    <w:rPr>
      <w:rFonts w:ascii="Times" w:hAnsi="Times" w:cs="Times"/>
      <w:sz w:val="24"/>
      <w:szCs w:val="24"/>
      <w:lang w:eastAsia="en-US"/>
    </w:rPr>
  </w:style>
  <w:style w:type="paragraph" w:styleId="Corpodetexto3">
    <w:name w:val="Body Text 3"/>
    <w:basedOn w:val="Normal"/>
    <w:link w:val="Corpodetexto3Char"/>
    <w:pPr>
      <w:spacing w:after="120"/>
      <w:jc w:val="left"/>
    </w:pPr>
    <w:rPr>
      <w:rFonts w:ascii="MS Mincho" w:hAnsi="Calibri" w:cs="MS Mincho"/>
      <w:sz w:val="16"/>
      <w:szCs w:val="16"/>
    </w:rPr>
  </w:style>
  <w:style w:type="character" w:customStyle="1" w:styleId="Corpodetexto3Char">
    <w:name w:val="Corpo de texto 3 Char"/>
    <w:basedOn w:val="Fontepargpadro"/>
    <w:link w:val="Corpodetexto3"/>
    <w:rPr>
      <w:rFonts w:ascii="MS Mincho" w:eastAsia="MS Mincho" w:hAnsi="Calibri" w:cs="MS Mincho"/>
      <w:sz w:val="16"/>
      <w:szCs w:val="16"/>
      <w:lang w:eastAsia="pt-BR"/>
    </w:rPr>
  </w:style>
  <w:style w:type="paragraph" w:customStyle="1" w:styleId="ColorfulList-Accent11">
    <w:name w:val="Colorful List - Accent 11"/>
    <w:basedOn w:val="Normal"/>
    <w:uiPriority w:val="99"/>
    <w:pPr>
      <w:ind w:left="708"/>
      <w:jc w:val="left"/>
    </w:pPr>
    <w:rPr>
      <w:sz w:val="24"/>
      <w:szCs w:val="24"/>
    </w:rPr>
  </w:style>
  <w:style w:type="paragraph" w:styleId="Recuodecorpodetexto">
    <w:name w:val="Body Text Indent"/>
    <w:aliases w:val="bti,Body Text Bold Indent"/>
    <w:basedOn w:val="Normal"/>
    <w:link w:val="RecuodecorpodetextoChar"/>
    <w:pPr>
      <w:spacing w:after="120"/>
      <w:ind w:left="283"/>
      <w:jc w:val="left"/>
    </w:pPr>
    <w:rPr>
      <w:rFonts w:ascii="MS Mincho" w:hAnsi="Calibri" w:cs="MS Mincho"/>
      <w:sz w:val="24"/>
      <w:szCs w:val="24"/>
    </w:rPr>
  </w:style>
  <w:style w:type="character" w:customStyle="1" w:styleId="RecuodecorpodetextoChar">
    <w:name w:val="Recuo de corpo de texto Char"/>
    <w:aliases w:val="bti Char,Body Text Bold Indent Char"/>
    <w:basedOn w:val="Fontepargpadro"/>
    <w:link w:val="Recuodecorpodetexto"/>
    <w:rPr>
      <w:rFonts w:ascii="MS Mincho" w:eastAsia="MS Mincho" w:hAnsi="Calibri" w:cs="MS Mincho"/>
      <w:sz w:val="24"/>
      <w:szCs w:val="24"/>
      <w:lang w:eastAsia="pt-BR"/>
    </w:rPr>
  </w:style>
  <w:style w:type="character" w:customStyle="1" w:styleId="DeltaViewDeletion">
    <w:name w:val="DeltaView Deletion"/>
    <w:uiPriority w:val="99"/>
    <w:rPr>
      <w:strike/>
      <w:color w:val="FF0000"/>
      <w:spacing w:val="0"/>
    </w:rPr>
  </w:style>
  <w:style w:type="paragraph" w:customStyle="1" w:styleId="CorpodetextobtBT">
    <w:name w:val="Corpo de texto.bt.BT"/>
    <w:basedOn w:val="Normal"/>
    <w:rPr>
      <w:rFonts w:ascii="Arial" w:hAnsi="Arial" w:cs="Arial"/>
      <w:sz w:val="24"/>
      <w:szCs w:val="24"/>
    </w:rPr>
  </w:style>
  <w:style w:type="paragraph" w:styleId="Sumrio1">
    <w:name w:val="toc 1"/>
    <w:aliases w:val="Sumário SCBF"/>
    <w:basedOn w:val="Normal"/>
    <w:next w:val="Normal"/>
    <w:autoRedefine/>
    <w:uiPriority w:val="39"/>
    <w:qFormat/>
    <w:pPr>
      <w:tabs>
        <w:tab w:val="right" w:leader="dot" w:pos="8777"/>
      </w:tabs>
      <w:spacing w:line="280" w:lineRule="atLeast"/>
      <w:jc w:val="left"/>
    </w:pPr>
    <w:rPr>
      <w:b/>
      <w:bCs/>
      <w:sz w:val="22"/>
      <w:szCs w:val="22"/>
    </w:rPr>
  </w:style>
  <w:style w:type="paragraph" w:customStyle="1" w:styleId="SCBFTtulo1">
    <w:name w:val="SCBF_Título1"/>
    <w:basedOn w:val="Normal"/>
    <w:qFormat/>
    <w:pPr>
      <w:keepNext/>
      <w:keepLines/>
      <w:tabs>
        <w:tab w:val="left" w:pos="2366"/>
      </w:tabs>
      <w:spacing w:line="280" w:lineRule="atLeast"/>
      <w:jc w:val="center"/>
    </w:pPr>
    <w:rPr>
      <w:b/>
      <w:bCs/>
      <w:sz w:val="22"/>
      <w:szCs w:val="22"/>
    </w:rPr>
  </w:style>
  <w:style w:type="character" w:customStyle="1" w:styleId="SCBFTtulo1Char">
    <w:name w:val="SCBF_Título1 Char"/>
    <w:rPr>
      <w:b/>
      <w:bCs/>
      <w:sz w:val="22"/>
      <w:szCs w:val="22"/>
    </w:rPr>
  </w:style>
  <w:style w:type="paragraph" w:styleId="Reviso">
    <w:name w:val="Revision"/>
    <w:hidden/>
    <w:uiPriority w:val="99"/>
    <w:rPr>
      <w:rFonts w:eastAsia="MS Mincho"/>
      <w:sz w:val="24"/>
      <w:szCs w:val="24"/>
      <w:lang w:eastAsia="pt-BR"/>
    </w:rPr>
  </w:style>
  <w:style w:type="character" w:customStyle="1" w:styleId="label">
    <w:name w:val="label"/>
    <w:uiPriority w:val="99"/>
  </w:style>
  <w:style w:type="paragraph" w:customStyle="1" w:styleId="Default">
    <w:name w:val="Default"/>
    <w:pPr>
      <w:widowControl w:val="0"/>
      <w:autoSpaceDE w:val="0"/>
      <w:autoSpaceDN w:val="0"/>
      <w:adjustRightInd w:val="0"/>
    </w:pPr>
    <w:rPr>
      <w:rFonts w:eastAsia="Times New Roman"/>
      <w:color w:val="000000"/>
      <w:sz w:val="24"/>
      <w:szCs w:val="24"/>
      <w:lang w:eastAsia="pt-BR"/>
    </w:rPr>
  </w:style>
  <w:style w:type="character" w:styleId="HiperlinkVisitado">
    <w:name w:val="FollowedHyperlink"/>
    <w:basedOn w:val="Fontepargpadro"/>
    <w:unhideWhenUsed/>
    <w:rPr>
      <w:color w:val="954F72" w:themeColor="followedHyperlink"/>
      <w:u w:val="single"/>
    </w:rPr>
  </w:style>
  <w:style w:type="table" w:styleId="Tabelacomgrade">
    <w:name w:val="Table Grid"/>
    <w:basedOn w:val="Tabelanormal"/>
    <w:uiPriority w:val="99"/>
    <w:rPr>
      <w:rFonts w:asciiTheme="minorHAnsi" w:eastAsiaTheme="minorEastAsia" w:hAnsiTheme="minorHAnsi" w:cstheme="minorBidi"/>
      <w:sz w:val="22"/>
      <w:szCs w:val="22"/>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emFormatao">
    <w:name w:val="Plain Text"/>
    <w:basedOn w:val="Normal"/>
    <w:link w:val="TextosemFormataoChar"/>
    <w:uiPriority w:val="99"/>
    <w:unhideWhenUsed/>
    <w:pPr>
      <w:jc w:val="left"/>
    </w:pPr>
    <w:rPr>
      <w:rFonts w:ascii="Consolas" w:hAnsi="Consolas" w:cs="Consolas"/>
      <w:sz w:val="21"/>
      <w:szCs w:val="21"/>
    </w:rPr>
  </w:style>
  <w:style w:type="character" w:customStyle="1" w:styleId="TextosemFormataoChar">
    <w:name w:val="Texto sem Formatação Char"/>
    <w:basedOn w:val="Fontepargpadro"/>
    <w:link w:val="TextosemFormatao"/>
    <w:uiPriority w:val="99"/>
    <w:rPr>
      <w:rFonts w:ascii="Consolas" w:eastAsia="MS Mincho" w:hAnsi="Consolas" w:cs="Consolas"/>
      <w:sz w:val="21"/>
      <w:szCs w:val="21"/>
      <w:lang w:eastAsia="pt-BR"/>
    </w:rPr>
  </w:style>
  <w:style w:type="paragraph" w:customStyle="1" w:styleId="Level4">
    <w:name w:val="Level 4"/>
    <w:basedOn w:val="Normal"/>
    <w:uiPriority w:val="99"/>
    <w:pPr>
      <w:numPr>
        <w:ilvl w:val="3"/>
        <w:numId w:val="2"/>
      </w:numPr>
      <w:spacing w:after="140" w:line="290" w:lineRule="auto"/>
      <w:outlineLvl w:val="3"/>
    </w:pPr>
    <w:rPr>
      <w:rFonts w:ascii="Arial" w:eastAsia="Arial" w:hAnsi="Arial"/>
      <w:sz w:val="20"/>
      <w:szCs w:val="20"/>
      <w:lang w:val="en-GB" w:eastAsia="en-GB"/>
    </w:rPr>
  </w:style>
  <w:style w:type="paragraph" w:customStyle="1" w:styleId="Level5">
    <w:name w:val="Level 5"/>
    <w:basedOn w:val="Normal"/>
    <w:uiPriority w:val="99"/>
    <w:pPr>
      <w:tabs>
        <w:tab w:val="num" w:pos="2721"/>
      </w:tabs>
      <w:spacing w:after="140" w:line="290" w:lineRule="auto"/>
      <w:ind w:left="2721" w:hanging="680"/>
    </w:pPr>
    <w:rPr>
      <w:rFonts w:ascii="Arial" w:eastAsia="Arial" w:hAnsi="Arial"/>
      <w:sz w:val="20"/>
      <w:szCs w:val="20"/>
      <w:lang w:val="en-GB" w:eastAsia="en-GB"/>
    </w:rPr>
  </w:style>
  <w:style w:type="paragraph" w:customStyle="1" w:styleId="Level3">
    <w:name w:val="Level 3"/>
    <w:basedOn w:val="Normal"/>
    <w:link w:val="Level3Char"/>
    <w:uiPriority w:val="99"/>
    <w:pPr>
      <w:tabs>
        <w:tab w:val="num" w:pos="1361"/>
      </w:tabs>
      <w:spacing w:after="140" w:line="290" w:lineRule="auto"/>
      <w:ind w:left="1361" w:hanging="681"/>
      <w:outlineLvl w:val="2"/>
    </w:pPr>
    <w:rPr>
      <w:rFonts w:ascii="Arial" w:eastAsia="Arial" w:hAnsi="Arial"/>
      <w:sz w:val="20"/>
      <w:szCs w:val="28"/>
      <w:lang w:val="en-GB" w:eastAsia="en-GB"/>
    </w:rPr>
  </w:style>
  <w:style w:type="character" w:customStyle="1" w:styleId="Level3Char">
    <w:name w:val="Level 3 Char"/>
    <w:link w:val="Level3"/>
    <w:uiPriority w:val="99"/>
    <w:locked/>
    <w:rPr>
      <w:rFonts w:ascii="Arial" w:eastAsia="Arial" w:hAnsi="Arial"/>
      <w:szCs w:val="28"/>
      <w:lang w:val="en-GB" w:eastAsia="en-GB"/>
    </w:rPr>
  </w:style>
  <w:style w:type="paragraph" w:customStyle="1" w:styleId="Level2">
    <w:name w:val="Level 2"/>
    <w:basedOn w:val="Normal"/>
    <w:link w:val="Level2Char"/>
    <w:uiPriority w:val="99"/>
    <w:qFormat/>
    <w:pPr>
      <w:numPr>
        <w:ilvl w:val="1"/>
        <w:numId w:val="2"/>
      </w:numPr>
      <w:spacing w:after="140" w:line="290" w:lineRule="auto"/>
      <w:outlineLvl w:val="1"/>
    </w:pPr>
    <w:rPr>
      <w:rFonts w:ascii="Arial" w:eastAsia="Arial" w:hAnsi="Arial"/>
      <w:sz w:val="20"/>
      <w:szCs w:val="28"/>
      <w:lang w:val="en-GB" w:eastAsia="en-GB"/>
    </w:rPr>
  </w:style>
  <w:style w:type="character" w:customStyle="1" w:styleId="Level2Char">
    <w:name w:val="Level 2 Char"/>
    <w:link w:val="Level2"/>
    <w:uiPriority w:val="99"/>
    <w:rPr>
      <w:rFonts w:ascii="Arial" w:eastAsia="Arial" w:hAnsi="Arial"/>
      <w:szCs w:val="28"/>
      <w:lang w:val="en-GB" w:eastAsia="en-GB"/>
    </w:rPr>
  </w:style>
  <w:style w:type="paragraph" w:customStyle="1" w:styleId="Level1">
    <w:name w:val="Level 1"/>
    <w:basedOn w:val="Normal"/>
    <w:uiPriority w:val="99"/>
    <w:pPr>
      <w:keepNext/>
      <w:tabs>
        <w:tab w:val="num" w:pos="680"/>
      </w:tabs>
      <w:autoSpaceDE w:val="0"/>
      <w:autoSpaceDN w:val="0"/>
      <w:adjustRightInd w:val="0"/>
      <w:spacing w:before="280" w:after="140" w:line="290" w:lineRule="auto"/>
      <w:ind w:left="680" w:hanging="680"/>
      <w:outlineLvl w:val="0"/>
    </w:pPr>
    <w:rPr>
      <w:rFonts w:ascii="Arial" w:eastAsia="Times New Roman" w:hAnsi="Arial" w:cs="Arial"/>
      <w:b/>
      <w:bCs/>
      <w:iCs/>
      <w:sz w:val="22"/>
      <w:szCs w:val="20"/>
      <w:lang w:eastAsia="en-US"/>
    </w:rPr>
  </w:style>
  <w:style w:type="paragraph" w:customStyle="1" w:styleId="Level6">
    <w:name w:val="Level 6"/>
    <w:basedOn w:val="Normal"/>
    <w:uiPriority w:val="99"/>
    <w:pPr>
      <w:tabs>
        <w:tab w:val="num" w:pos="3402"/>
      </w:tabs>
      <w:autoSpaceDE w:val="0"/>
      <w:autoSpaceDN w:val="0"/>
      <w:adjustRightInd w:val="0"/>
      <w:spacing w:after="140" w:line="290" w:lineRule="auto"/>
      <w:ind w:left="3402" w:hanging="681"/>
    </w:pPr>
    <w:rPr>
      <w:rFonts w:ascii="Arial" w:eastAsia="Times New Roman" w:hAnsi="Arial" w:cs="Arial"/>
      <w:sz w:val="20"/>
      <w:lang w:eastAsia="en-US"/>
    </w:rPr>
  </w:style>
  <w:style w:type="paragraph" w:customStyle="1" w:styleId="Level7">
    <w:name w:val="Level 7"/>
    <w:basedOn w:val="Normal"/>
    <w:pPr>
      <w:tabs>
        <w:tab w:val="num" w:pos="3288"/>
      </w:tabs>
      <w:spacing w:after="140" w:line="290" w:lineRule="auto"/>
      <w:ind w:left="3288" w:hanging="680"/>
      <w:outlineLvl w:val="6"/>
    </w:pPr>
    <w:rPr>
      <w:rFonts w:ascii="Tahoma" w:eastAsia="Times New Roman" w:hAnsi="Tahoma" w:cs="Tahoma"/>
      <w:kern w:val="20"/>
      <w:sz w:val="22"/>
      <w:szCs w:val="22"/>
    </w:rPr>
  </w:style>
  <w:style w:type="paragraph" w:customStyle="1" w:styleId="Level8">
    <w:name w:val="Level 8"/>
    <w:basedOn w:val="Normal"/>
    <w:pPr>
      <w:tabs>
        <w:tab w:val="num" w:pos="3288"/>
      </w:tabs>
      <w:spacing w:after="140" w:line="290" w:lineRule="auto"/>
      <w:ind w:left="3288" w:hanging="680"/>
      <w:outlineLvl w:val="7"/>
    </w:pPr>
    <w:rPr>
      <w:rFonts w:ascii="Tahoma" w:eastAsia="Times New Roman" w:hAnsi="Tahoma" w:cs="Tahoma"/>
      <w:kern w:val="20"/>
      <w:sz w:val="22"/>
      <w:szCs w:val="22"/>
    </w:rPr>
  </w:style>
  <w:style w:type="paragraph" w:customStyle="1" w:styleId="Level9">
    <w:name w:val="Level 9"/>
    <w:basedOn w:val="Normal"/>
    <w:pPr>
      <w:tabs>
        <w:tab w:val="num" w:pos="3288"/>
      </w:tabs>
      <w:spacing w:after="140" w:line="290" w:lineRule="auto"/>
      <w:ind w:left="3288" w:hanging="680"/>
      <w:outlineLvl w:val="8"/>
    </w:pPr>
    <w:rPr>
      <w:rFonts w:ascii="Tahoma" w:eastAsia="Times New Roman" w:hAnsi="Tahoma" w:cs="Tahoma"/>
      <w:kern w:val="20"/>
      <w:sz w:val="22"/>
      <w:szCs w:val="22"/>
    </w:rPr>
  </w:style>
  <w:style w:type="paragraph" w:customStyle="1" w:styleId="BNDES">
    <w:name w:val="BNDES"/>
    <w:basedOn w:val="Normal"/>
    <w:uiPriority w:val="99"/>
    <w:pPr>
      <w:autoSpaceDE w:val="0"/>
      <w:autoSpaceDN w:val="0"/>
      <w:adjustRightInd w:val="0"/>
      <w:spacing w:after="120"/>
    </w:pPr>
    <w:rPr>
      <w:rFonts w:ascii="Arial" w:eastAsia="Times New Roman" w:hAnsi="Arial"/>
      <w:sz w:val="24"/>
      <w:szCs w:val="20"/>
    </w:rPr>
  </w:style>
  <w:style w:type="paragraph" w:customStyle="1" w:styleId="CharChar1CharCharChar">
    <w:name w:val="Char Char1 Char Char Char"/>
    <w:basedOn w:val="Normal"/>
    <w:pPr>
      <w:spacing w:after="160" w:line="240" w:lineRule="exact"/>
      <w:jc w:val="left"/>
    </w:pPr>
    <w:rPr>
      <w:rFonts w:ascii="Verdana" w:eastAsia="Times New Roman" w:hAnsi="Verdana"/>
      <w:sz w:val="20"/>
      <w:szCs w:val="20"/>
      <w:lang w:val="en-US" w:eastAsia="en-US"/>
    </w:rPr>
  </w:style>
  <w:style w:type="character" w:customStyle="1" w:styleId="AssuntodocomentrioChar">
    <w:name w:val="Assunto do comentário Char"/>
    <w:link w:val="Assuntodocomentrio"/>
    <w:uiPriority w:val="99"/>
    <w:rPr>
      <w:b/>
      <w:bCs/>
    </w:rPr>
  </w:style>
  <w:style w:type="paragraph" w:styleId="Assuntodocomentrio">
    <w:name w:val="annotation subject"/>
    <w:basedOn w:val="Textodecomentrio"/>
    <w:next w:val="Textodecomentrio"/>
    <w:link w:val="AssuntodocomentrioChar"/>
    <w:uiPriority w:val="99"/>
    <w:pPr>
      <w:spacing w:after="160"/>
      <w:jc w:val="both"/>
    </w:pPr>
    <w:rPr>
      <w:rFonts w:eastAsiaTheme="minorHAnsi"/>
      <w:b/>
      <w:bCs/>
      <w:lang w:eastAsia="en-US"/>
    </w:rPr>
  </w:style>
  <w:style w:type="paragraph" w:styleId="Textodecomentrio">
    <w:name w:val="annotation text"/>
    <w:basedOn w:val="Normal"/>
    <w:link w:val="TextodecomentrioChar"/>
    <w:uiPriority w:val="99"/>
    <w:unhideWhenUsed/>
    <w:pPr>
      <w:jc w:val="left"/>
    </w:pPr>
    <w:rPr>
      <w:sz w:val="20"/>
      <w:szCs w:val="20"/>
    </w:rPr>
  </w:style>
  <w:style w:type="character" w:customStyle="1" w:styleId="TextodecomentrioChar">
    <w:name w:val="Texto de comentário Char"/>
    <w:basedOn w:val="Fontepargpadro"/>
    <w:link w:val="Textodecomentrio"/>
    <w:uiPriority w:val="99"/>
    <w:rPr>
      <w:rFonts w:eastAsia="MS Mincho"/>
      <w:lang w:eastAsia="pt-BR"/>
    </w:rPr>
  </w:style>
  <w:style w:type="character" w:customStyle="1" w:styleId="AssuntodocomentrioChar1">
    <w:name w:val="Assunto do comentário Char1"/>
    <w:basedOn w:val="TextodecomentrioChar"/>
    <w:rPr>
      <w:rFonts w:eastAsia="MS Mincho"/>
      <w:b/>
      <w:bCs/>
      <w:lang w:eastAsia="pt-BR"/>
    </w:rPr>
  </w:style>
  <w:style w:type="character" w:styleId="Refdecomentrio">
    <w:name w:val="annotation reference"/>
    <w:basedOn w:val="Fontepargpadro"/>
    <w:uiPriority w:val="99"/>
    <w:rPr>
      <w:sz w:val="16"/>
      <w:szCs w:val="16"/>
    </w:rPr>
  </w:style>
  <w:style w:type="paragraph" w:styleId="SemEspaamento">
    <w:name w:val="No Spacing"/>
    <w:uiPriority w:val="1"/>
    <w:qFormat/>
    <w:rPr>
      <w:rFonts w:cstheme="minorBidi"/>
      <w:sz w:val="24"/>
      <w:szCs w:val="22"/>
    </w:r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table" w:customStyle="1" w:styleId="TableNormal1">
    <w:name w:val="Table Normal1"/>
    <w:uiPriority w:val="2"/>
    <w:semiHidden/>
    <w:unhideWhenUsed/>
    <w:qFormat/>
    <w:pPr>
      <w:widowControl w:val="0"/>
      <w:autoSpaceDE w:val="0"/>
      <w:autoSpaceDN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ind w:left="69"/>
      <w:jc w:val="left"/>
    </w:pPr>
    <w:rPr>
      <w:rFonts w:ascii="Verdana" w:eastAsia="Verdana" w:hAnsi="Verdana" w:cs="Verdana"/>
      <w:sz w:val="22"/>
      <w:szCs w:val="22"/>
      <w:lang w:bidi="pt-BR"/>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1F4D78" w:themeColor="accent1" w:themeShade="7F"/>
      <w:sz w:val="22"/>
      <w:szCs w:val="22"/>
      <w:lang w:eastAsia="pt-BR" w:bidi="pt-BR"/>
    </w:rPr>
  </w:style>
  <w:style w:type="paragraph" w:styleId="Sumrio2">
    <w:name w:val="toc 2"/>
    <w:basedOn w:val="Normal"/>
    <w:uiPriority w:val="39"/>
    <w:qFormat/>
    <w:pPr>
      <w:widowControl w:val="0"/>
      <w:autoSpaceDE w:val="0"/>
      <w:autoSpaceDN w:val="0"/>
      <w:spacing w:before="239"/>
      <w:ind w:left="629"/>
      <w:jc w:val="left"/>
    </w:pPr>
    <w:rPr>
      <w:rFonts w:ascii="Verdana" w:eastAsia="Verdana" w:hAnsi="Verdana" w:cs="Verdana"/>
      <w:sz w:val="20"/>
      <w:szCs w:val="20"/>
      <w:lang w:bidi="pt-BR"/>
    </w:rPr>
  </w:style>
  <w:style w:type="paragraph" w:styleId="Sumrio3">
    <w:name w:val="toc 3"/>
    <w:basedOn w:val="Normal"/>
    <w:next w:val="Normal"/>
    <w:autoRedefine/>
    <w:uiPriority w:val="39"/>
    <w:unhideWhenUsed/>
    <w:pPr>
      <w:widowControl w:val="0"/>
      <w:autoSpaceDE w:val="0"/>
      <w:autoSpaceDN w:val="0"/>
      <w:spacing w:after="100"/>
      <w:ind w:left="440"/>
      <w:jc w:val="left"/>
    </w:pPr>
    <w:rPr>
      <w:rFonts w:ascii="Verdana" w:eastAsia="Verdana" w:hAnsi="Verdana" w:cs="Verdana"/>
      <w:sz w:val="22"/>
      <w:szCs w:val="22"/>
      <w:lang w:bidi="pt-BR"/>
    </w:rPr>
  </w:style>
  <w:style w:type="paragraph" w:styleId="Subttulo">
    <w:name w:val="Subtitle"/>
    <w:basedOn w:val="Normal"/>
    <w:next w:val="Normal"/>
    <w:link w:val="SubttuloChar"/>
    <w:uiPriority w:val="99"/>
    <w:qFormat/>
    <w:pPr>
      <w:spacing w:after="60"/>
      <w:jc w:val="center"/>
      <w:outlineLvl w:val="1"/>
    </w:pPr>
    <w:rPr>
      <w:rFonts w:ascii="Cambria" w:eastAsia="Times New Roman" w:hAnsi="Cambria"/>
      <w:sz w:val="24"/>
      <w:szCs w:val="24"/>
      <w:lang w:val="x-none" w:eastAsia="x-none"/>
    </w:rPr>
  </w:style>
  <w:style w:type="character" w:customStyle="1" w:styleId="SubttuloChar">
    <w:name w:val="Subtítulo Char"/>
    <w:basedOn w:val="Fontepargpadro"/>
    <w:link w:val="Subttulo"/>
    <w:uiPriority w:val="99"/>
    <w:rPr>
      <w:rFonts w:ascii="Cambria" w:eastAsia="Times New Roman" w:hAnsi="Cambria"/>
      <w:sz w:val="24"/>
      <w:szCs w:val="24"/>
      <w:lang w:val="x-none" w:eastAsia="x-none"/>
    </w:rPr>
  </w:style>
  <w:style w:type="paragraph" w:customStyle="1" w:styleId="titulo1">
    <w:name w:val="titulo 1"/>
    <w:basedOn w:val="Normal"/>
    <w:next w:val="Normal"/>
    <w:qFormat/>
    <w:pPr>
      <w:keepNext/>
      <w:numPr>
        <w:numId w:val="18"/>
      </w:numPr>
      <w:autoSpaceDE w:val="0"/>
      <w:autoSpaceDN w:val="0"/>
      <w:adjustRightInd w:val="0"/>
      <w:spacing w:before="360" w:after="360" w:line="280" w:lineRule="atLeast"/>
      <w:ind w:right="335"/>
      <w:jc w:val="center"/>
    </w:pPr>
    <w:rPr>
      <w:rFonts w:ascii="Lucida Sans" w:eastAsia="Times New Roman" w:hAnsi="Lucida Sans"/>
      <w:b/>
      <w:caps/>
      <w:sz w:val="24"/>
      <w:szCs w:val="20"/>
      <w:lang w:val="x-none" w:eastAsia="x-none"/>
    </w:rPr>
  </w:style>
  <w:style w:type="paragraph" w:customStyle="1" w:styleId="titulo3">
    <w:name w:val="titulo 3"/>
    <w:basedOn w:val="Normal"/>
    <w:qFormat/>
    <w:pPr>
      <w:keepNext/>
      <w:tabs>
        <w:tab w:val="num" w:pos="0"/>
      </w:tabs>
      <w:autoSpaceDE w:val="0"/>
      <w:autoSpaceDN w:val="0"/>
      <w:adjustRightInd w:val="0"/>
      <w:spacing w:before="120" w:after="240" w:line="280" w:lineRule="atLeast"/>
    </w:pPr>
    <w:rPr>
      <w:rFonts w:ascii="Lucida Bright" w:eastAsia="Times New Roman" w:hAnsi="Lucida Bright"/>
      <w:sz w:val="20"/>
      <w:szCs w:val="20"/>
      <w:lang w:val="x-none" w:eastAsia="x-none"/>
    </w:rPr>
  </w:style>
  <w:style w:type="paragraph" w:customStyle="1" w:styleId="titulo4">
    <w:name w:val="titulo 4"/>
    <w:basedOn w:val="Normal"/>
    <w:qFormat/>
    <w:pPr>
      <w:keepNext/>
      <w:tabs>
        <w:tab w:val="num" w:pos="491"/>
      </w:tabs>
      <w:autoSpaceDE w:val="0"/>
      <w:autoSpaceDN w:val="0"/>
      <w:adjustRightInd w:val="0"/>
      <w:spacing w:before="120" w:after="240" w:line="280" w:lineRule="atLeast"/>
      <w:ind w:left="851"/>
    </w:pPr>
    <w:rPr>
      <w:rFonts w:ascii="Lucida Bright" w:eastAsia="Times New Roman" w:hAnsi="Lucida Bright"/>
      <w:sz w:val="20"/>
      <w:szCs w:val="20"/>
      <w:lang w:val="x-none" w:eastAsia="x-none"/>
    </w:rPr>
  </w:style>
  <w:style w:type="paragraph" w:customStyle="1" w:styleId="titulo5">
    <w:name w:val="titulo 5"/>
    <w:basedOn w:val="Normal"/>
    <w:qFormat/>
    <w:pPr>
      <w:keepNext/>
      <w:tabs>
        <w:tab w:val="num" w:pos="0"/>
      </w:tabs>
      <w:autoSpaceDE w:val="0"/>
      <w:autoSpaceDN w:val="0"/>
      <w:adjustRightInd w:val="0"/>
      <w:spacing w:line="280" w:lineRule="atLeast"/>
      <w:ind w:firstLine="357"/>
    </w:pPr>
    <w:rPr>
      <w:rFonts w:ascii="Lucida Bright" w:eastAsia="Times New Roman" w:hAnsi="Lucida Bright"/>
      <w:sz w:val="20"/>
      <w:szCs w:val="20"/>
      <w:lang w:val="x-none" w:eastAsia="x-none"/>
    </w:rPr>
  </w:style>
  <w:style w:type="paragraph" w:styleId="NormalWeb">
    <w:name w:val="Normal (Web)"/>
    <w:basedOn w:val="Normal"/>
    <w:uiPriority w:val="99"/>
    <w:pPr>
      <w:spacing w:before="100" w:beforeAutospacing="1" w:after="100" w:afterAutospacing="1"/>
      <w:jc w:val="left"/>
    </w:pPr>
    <w:rPr>
      <w:rFonts w:ascii="Arial Unicode MS" w:eastAsia="Times New Roman"/>
      <w:sz w:val="24"/>
      <w:szCs w:val="24"/>
    </w:rPr>
  </w:style>
  <w:style w:type="paragraph" w:customStyle="1" w:styleId="p0">
    <w:name w:val="p0"/>
    <w:basedOn w:val="Normal"/>
    <w:pPr>
      <w:widowControl w:val="0"/>
      <w:tabs>
        <w:tab w:val="left" w:pos="720"/>
      </w:tabs>
      <w:spacing w:line="240" w:lineRule="atLeast"/>
    </w:pPr>
    <w:rPr>
      <w:rFonts w:ascii="Times" w:eastAsia="Times New Roman" w:hAnsi="Times"/>
      <w:snapToGrid w:val="0"/>
      <w:sz w:val="24"/>
      <w:szCs w:val="20"/>
    </w:rPr>
  </w:style>
  <w:style w:type="numbering" w:customStyle="1" w:styleId="Semlista1">
    <w:name w:val="Sem lista1"/>
    <w:next w:val="Semlista"/>
    <w:uiPriority w:val="99"/>
    <w:semiHidden/>
    <w:unhideWhenUsed/>
  </w:style>
  <w:style w:type="table" w:customStyle="1" w:styleId="Tabelacomgrade1">
    <w:name w:val="Tabela com grade1"/>
    <w:basedOn w:val="Tabelanormal"/>
    <w:next w:val="Tabelacomgrade"/>
    <w:uiPriority w:val="99"/>
    <w:pPr>
      <w:widowControl w:val="0"/>
      <w:autoSpaceDE w:val="0"/>
      <w:autoSpaceDN w:val="0"/>
    </w:pPr>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99"/>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style>
  <w:style w:type="table" w:customStyle="1" w:styleId="Tabelacomgrade2">
    <w:name w:val="Tabela com grade2"/>
    <w:basedOn w:val="Tabelanormal"/>
    <w:next w:val="Tabelacomgrade"/>
    <w:uiPriority w:val="99"/>
    <w:pPr>
      <w:widowControl w:val="0"/>
      <w:autoSpaceDE w:val="0"/>
      <w:autoSpaceDN w:val="0"/>
    </w:pPr>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uiPriority w:val="99"/>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8A76EE"/>
    <w:rPr>
      <w:color w:val="605E5C"/>
      <w:shd w:val="clear" w:color="auto" w:fill="E1DFDD"/>
    </w:rPr>
  </w:style>
  <w:style w:type="paragraph" w:customStyle="1" w:styleId="SFTtulo1">
    <w:name w:val="SF_Título1"/>
    <w:basedOn w:val="Normal"/>
    <w:link w:val="SFTtulo1Char"/>
    <w:qFormat/>
    <w:rsid w:val="00BC322F"/>
    <w:pPr>
      <w:keepNext/>
      <w:keepLines/>
      <w:tabs>
        <w:tab w:val="left" w:pos="2366"/>
      </w:tabs>
      <w:spacing w:line="300" w:lineRule="atLeast"/>
      <w:jc w:val="center"/>
    </w:pPr>
    <w:rPr>
      <w:rFonts w:ascii="Garamond" w:hAnsi="Garamond"/>
      <w:b/>
      <w:sz w:val="22"/>
      <w:szCs w:val="22"/>
    </w:rPr>
  </w:style>
  <w:style w:type="character" w:customStyle="1" w:styleId="SFTtulo1Char">
    <w:name w:val="SF_Título1 Char"/>
    <w:link w:val="SFTtulo1"/>
    <w:rsid w:val="00BC322F"/>
    <w:rPr>
      <w:rFonts w:ascii="Garamond" w:eastAsia="MS Mincho" w:hAnsi="Garamond"/>
      <w:b/>
      <w:sz w:val="22"/>
      <w:szCs w:val="22"/>
      <w:lang w:eastAsia="pt-BR"/>
    </w:rPr>
  </w:style>
  <w:style w:type="character" w:customStyle="1" w:styleId="Ttulo6Char">
    <w:name w:val="Título 6 Char"/>
    <w:basedOn w:val="Fontepargpadro"/>
    <w:link w:val="Ttulo6"/>
    <w:semiHidden/>
    <w:rsid w:val="00A116D7"/>
    <w:rPr>
      <w:rFonts w:asciiTheme="majorHAnsi" w:eastAsiaTheme="majorEastAsia" w:hAnsiTheme="majorHAnsi" w:cstheme="majorBidi"/>
      <w:color w:val="1F4D78" w:themeColor="accent1" w:themeShade="7F"/>
      <w:sz w:val="26"/>
      <w:szCs w:val="26"/>
      <w:lang w:eastAsia="pt-BR"/>
    </w:rPr>
  </w:style>
  <w:style w:type="paragraph" w:customStyle="1" w:styleId="PargrafoComumNvel2">
    <w:name w:val="Parágrafo Comum Nível 2"/>
    <w:basedOn w:val="PargrafodaLista"/>
    <w:link w:val="PargrafoComumNvel2Char"/>
    <w:qFormat/>
    <w:rsid w:val="00E56DCF"/>
    <w:pPr>
      <w:tabs>
        <w:tab w:val="left" w:pos="1134"/>
      </w:tabs>
      <w:autoSpaceDE w:val="0"/>
      <w:autoSpaceDN w:val="0"/>
      <w:adjustRightInd w:val="0"/>
      <w:spacing w:line="320" w:lineRule="exact"/>
      <w:ind w:left="0"/>
    </w:pPr>
    <w:rPr>
      <w:rFonts w:ascii="Verdana" w:hAnsi="Verdana" w:cstheme="minorHAnsi"/>
      <w:sz w:val="20"/>
      <w:szCs w:val="20"/>
      <w:lang w:val="pt-BR" w:eastAsia="en-US"/>
    </w:rPr>
  </w:style>
  <w:style w:type="character" w:customStyle="1" w:styleId="PargrafoComumNvel2Char">
    <w:name w:val="Parágrafo Comum Nível 2 Char"/>
    <w:basedOn w:val="Fontepargpadro"/>
    <w:link w:val="PargrafoComumNvel2"/>
    <w:rsid w:val="00E56DCF"/>
    <w:rPr>
      <w:rFonts w:ascii="Verdana" w:eastAsia="MS Mincho" w:hAnsi="Verdana" w:cstheme="minorHAnsi"/>
    </w:rPr>
  </w:style>
  <w:style w:type="character" w:customStyle="1" w:styleId="Ttulo8Char">
    <w:name w:val="Título 8 Char"/>
    <w:basedOn w:val="Fontepargpadro"/>
    <w:link w:val="Ttulo8"/>
    <w:uiPriority w:val="9"/>
    <w:semiHidden/>
    <w:rsid w:val="00666488"/>
    <w:rPr>
      <w:sz w:val="22"/>
      <w:szCs w:val="22"/>
      <w:lang w:eastAsia="pt-BR"/>
    </w:rPr>
  </w:style>
  <w:style w:type="character" w:customStyle="1" w:styleId="Ttulo9Char">
    <w:name w:val="Título 9 Char"/>
    <w:basedOn w:val="Fontepargpadro"/>
    <w:link w:val="Ttulo9"/>
    <w:uiPriority w:val="9"/>
    <w:semiHidden/>
    <w:rsid w:val="00666488"/>
    <w:rPr>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2013">
      <w:bodyDiv w:val="1"/>
      <w:marLeft w:val="0"/>
      <w:marRight w:val="0"/>
      <w:marTop w:val="0"/>
      <w:marBottom w:val="0"/>
      <w:divBdr>
        <w:top w:val="none" w:sz="0" w:space="0" w:color="auto"/>
        <w:left w:val="none" w:sz="0" w:space="0" w:color="auto"/>
        <w:bottom w:val="none" w:sz="0" w:space="0" w:color="auto"/>
        <w:right w:val="none" w:sz="0" w:space="0" w:color="auto"/>
      </w:divBdr>
    </w:div>
    <w:div w:id="377946284">
      <w:bodyDiv w:val="1"/>
      <w:marLeft w:val="0"/>
      <w:marRight w:val="0"/>
      <w:marTop w:val="0"/>
      <w:marBottom w:val="0"/>
      <w:divBdr>
        <w:top w:val="none" w:sz="0" w:space="0" w:color="auto"/>
        <w:left w:val="none" w:sz="0" w:space="0" w:color="auto"/>
        <w:bottom w:val="none" w:sz="0" w:space="0" w:color="auto"/>
        <w:right w:val="none" w:sz="0" w:space="0" w:color="auto"/>
      </w:divBdr>
    </w:div>
    <w:div w:id="1384521859">
      <w:bodyDiv w:val="1"/>
      <w:marLeft w:val="0"/>
      <w:marRight w:val="0"/>
      <w:marTop w:val="0"/>
      <w:marBottom w:val="0"/>
      <w:divBdr>
        <w:top w:val="none" w:sz="0" w:space="0" w:color="auto"/>
        <w:left w:val="none" w:sz="0" w:space="0" w:color="auto"/>
        <w:bottom w:val="none" w:sz="0" w:space="0" w:color="auto"/>
        <w:right w:val="none" w:sz="0" w:space="0" w:color="auto"/>
      </w:divBdr>
    </w:div>
    <w:div w:id="2055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omments" Target="comments.xml"/><Relationship Id="rId26" Type="http://schemas.openxmlformats.org/officeDocument/2006/relationships/header" Target="header3.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mailto:valores.mobiliarios@b3.com.br" TargetMode="Externa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af.controles@oliveiratrust.com.br"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op.financeiras@aegea.com.br" TargetMode="External"/><Relationship Id="rId28" Type="http://schemas.openxmlformats.org/officeDocument/2006/relationships/footer" Target="footer4.xml"/><Relationship Id="rId10" Type="http://schemas.openxmlformats.org/officeDocument/2006/relationships/settings" Target="settings.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www.anbima.com.br" TargetMode="External"/><Relationship Id="rId27" Type="http://schemas.openxmlformats.org/officeDocument/2006/relationships/footer" Target="footer3.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1 6 " ? > < p r o p e r t i e s   x m l n s = " h t t p : / / w w w . i m a n a g e . c o m / w o r k / x m l s c h e m a " >  
     < d o c u m e n t i d > S P ! 4 1 4 1 5 7 4 0 . 2 < / d o c u m e n t i d >  
     < s e n d e r i d > L R 0 5 7 5 5 < / s e n d e r i d >  
     < s e n d e r e m a i l > L I L I A N . R E I S @ M A T T O S F I L H O . C O M . B R < / s e n d e r e m a i l >  
     < l a s t m o d i f i e d > 2 0 2 2 - 0 4 - 1 9 T 1 3 : 3 5 : 0 0 . 0 0 0 0 0 0 0 - 0 3 : 0 0 < / l a s t m o d i f i e d >  
     < d a t a b a s e > S P < / d a t a b a s e >  
 < / p r o p e r t i e s > 
</file>

<file path=customXml/item3.xml>��< ? x m l   v e r s i o n = " 1 . 0 "   e n c o d i n g = " u t f - 1 6 " ? > < p r o p e r t i e s   x m l n s = " h t t p : / / w w w . i m a n a g e . c o m / w o r k / x m l s c h e m a " >  
     < d o c u m e n t i d > J U R _ S P ! 4 1 8 2 7 8 1 6 . 9 < / d o c u m e n t i d >  
     < s e n d e r i d > R B B < / s e n d e r i d >  
     < s e n d e r e m a i l > R C O R R E A @ P N . C O M . B R < / s e n d e r e m a i l >  
     < l a s t m o d i f i e d > 2 0 2 1 - 1 0 - 0 8 T 1 7 : 4 6 : 0 0 . 0 0 0 0 0 0 0 - 0 3 : 0 0 < / l a s t m o d i f i e d >  
     < d a t a b a s e > J U R _ S P < / d a t a b a s e >  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57ZY53RMA37K-95-10033</_dlc_DocId>
    <_dlc_DocIdUrl xmlns="9bd4b9cc-8746-41d1-b5cc-e8920a0bba5d">
      <Url>http://intranet/restrictedarea/Legal/brasil/_layouts/15/DocIdRedir.aspx?ID=57ZY53RMA37K-95-10033</Url>
      <Description>57ZY53RMA37K-95-10033</Description>
    </_dlc_DocIdUrl>
  </documentManagement>
</p:properties>
</file>

<file path=customXml/itemProps1.xml><?xml version="1.0" encoding="utf-8"?>
<ds:datastoreItem xmlns:ds="http://schemas.openxmlformats.org/officeDocument/2006/customXml" ds:itemID="{43C9A2B7-5F4C-443A-BABB-3F363CF3BB87}">
  <ds:schemaRefs>
    <ds:schemaRef ds:uri="http://schemas.microsoft.com/sharepoint/events"/>
  </ds:schemaRefs>
</ds:datastoreItem>
</file>

<file path=customXml/itemProps2.xml><?xml version="1.0" encoding="utf-8"?>
<ds:datastoreItem xmlns:ds="http://schemas.openxmlformats.org/officeDocument/2006/customXml" ds:itemID="{BC8CBCF9-A0E2-4069-8E30-9407538CF0B1}">
  <ds:schemaRefs>
    <ds:schemaRef ds:uri="http://www.imanage.com/work/xmlschema"/>
  </ds:schemaRefs>
</ds:datastoreItem>
</file>

<file path=customXml/itemProps3.xml><?xml version="1.0" encoding="utf-8"?>
<ds:datastoreItem xmlns:ds="http://schemas.openxmlformats.org/officeDocument/2006/customXml" ds:itemID="{9981EDA9-2D7D-45B2-887F-EE1378B66257}">
  <ds:schemaRefs>
    <ds:schemaRef ds:uri="http://www.imanage.com/work/xmlschema"/>
  </ds:schemaRefs>
</ds:datastoreItem>
</file>

<file path=customXml/itemProps4.xml><?xml version="1.0" encoding="utf-8"?>
<ds:datastoreItem xmlns:ds="http://schemas.openxmlformats.org/officeDocument/2006/customXml" ds:itemID="{00F7D9AB-4F0D-4B1B-B627-A58F24233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49AF99-1D17-4D86-B2BB-391B2CD5FE55}">
  <ds:schemaRefs>
    <ds:schemaRef ds:uri="http://schemas.openxmlformats.org/officeDocument/2006/bibliography"/>
  </ds:schemaRefs>
</ds:datastoreItem>
</file>

<file path=customXml/itemProps6.xml><?xml version="1.0" encoding="utf-8"?>
<ds:datastoreItem xmlns:ds="http://schemas.openxmlformats.org/officeDocument/2006/customXml" ds:itemID="{428807CB-C164-49F5-BE31-50D6077A3179}">
  <ds:schemaRefs>
    <ds:schemaRef ds:uri="http://schemas.microsoft.com/sharepoint/v3/contenttype/forms"/>
  </ds:schemaRefs>
</ds:datastoreItem>
</file>

<file path=customXml/itemProps7.xml><?xml version="1.0" encoding="utf-8"?>
<ds:datastoreItem xmlns:ds="http://schemas.openxmlformats.org/officeDocument/2006/customXml" ds:itemID="{2076BBA2-52B8-4B35-96F0-DBB04F938F87}">
  <ds:schemaRefs>
    <ds:schemaRef ds:uri="http://schemas.microsoft.com/office/2006/metadata/properties"/>
    <ds:schemaRef ds:uri="http://schemas.microsoft.com/office/infopath/2007/PartnerControls"/>
    <ds:schemaRef ds:uri="9bd4b9cc-8746-41d1-b5cc-e8920a0bba5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67</Pages>
  <Words>20531</Words>
  <Characters>118358</Characters>
  <Application>Microsoft Office Word</Application>
  <DocSecurity>0</DocSecurity>
  <Lines>986</Lines>
  <Paragraphs>277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Pinheiro Neto Advogados</Company>
  <LinksUpToDate>false</LinksUpToDate>
  <CharactersWithSpaces>138612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Pinheiro Neto Advogados</dc:creator>
  <cp:keywords/>
  <dc:description/>
  <cp:lastModifiedBy>Ricardo Senra</cp:lastModifiedBy>
  <cp:revision>3</cp:revision>
  <cp:lastPrinted>2018-12-20T17:38:00Z</cp:lastPrinted>
  <dcterms:created xsi:type="dcterms:W3CDTF">2022-04-19T20:04:00Z</dcterms:created>
  <dcterms:modified xsi:type="dcterms:W3CDTF">2022-04-19T20:21:00Z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fde47-f100-441b-b584-049a7fefba8a_Enabled">
    <vt:lpwstr>true</vt:lpwstr>
  </property>
  <property fmtid="{D5CDD505-2E9C-101B-9397-08002B2CF9AE}" pid="3" name="MSIP_Label_38dfde47-f100-441b-b584-049a7fefba8a_SetDate">
    <vt:lpwstr>2020-10-07T12:50:26Z</vt:lpwstr>
  </property>
  <property fmtid="{D5CDD505-2E9C-101B-9397-08002B2CF9AE}" pid="4" name="MSIP_Label_38dfde47-f100-441b-b584-049a7fefba8a_Method">
    <vt:lpwstr>Standard</vt:lpwstr>
  </property>
  <property fmtid="{D5CDD505-2E9C-101B-9397-08002B2CF9AE}" pid="5" name="MSIP_Label_38dfde47-f100-441b-b584-049a7fefba8a_Name">
    <vt:lpwstr>38dfde47-f100-441b-b584-049a7fefba8a</vt:lpwstr>
  </property>
  <property fmtid="{D5CDD505-2E9C-101B-9397-08002B2CF9AE}" pid="6" name="MSIP_Label_38dfde47-f100-441b-b584-049a7fefba8a_SiteId">
    <vt:lpwstr>16e7cf3f-6af4-4e76-941e-aecafb9704e9</vt:lpwstr>
  </property>
  <property fmtid="{D5CDD505-2E9C-101B-9397-08002B2CF9AE}" pid="7" name="MSIP_Label_38dfde47-f100-441b-b584-049a7fefba8a_ActionId">
    <vt:lpwstr>5ab413a9-2c2b-49c9-9921-42de0a0befa6</vt:lpwstr>
  </property>
  <property fmtid="{D5CDD505-2E9C-101B-9397-08002B2CF9AE}" pid="8" name="MSIP_Label_38dfde47-f100-441b-b584-049a7fefba8a_ContentBits">
    <vt:lpwstr>2</vt:lpwstr>
  </property>
  <property fmtid="{D5CDD505-2E9C-101B-9397-08002B2CF9AE}" pid="9" name="ContentTypeId">
    <vt:lpwstr>0x0101001C671C8D866A3B4A912314A221CCC7C5</vt:lpwstr>
  </property>
  <property fmtid="{D5CDD505-2E9C-101B-9397-08002B2CF9AE}" pid="10" name="_dlc_DocIdItemGuid">
    <vt:lpwstr>ac1e8912-6520-421a-a2fe-6a5db53884c9</vt:lpwstr>
  </property>
  <property fmtid="{D5CDD505-2E9C-101B-9397-08002B2CF9AE}" pid="11" name="iManageFooter">
    <vt:lpwstr>#41231823v2&lt;SP&gt; - AEGEA - 10ª Emissão Debts _ Escritura de Emissão (MF 30.03.2022)</vt:lpwstr>
  </property>
</Properties>
</file>
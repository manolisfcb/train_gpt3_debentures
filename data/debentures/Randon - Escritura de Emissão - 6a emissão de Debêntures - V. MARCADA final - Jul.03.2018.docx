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20E" w:rsidRPr="001507CB" w:rsidRDefault="00E8320E">
      <w:pPr>
        <w:widowControl w:val="0"/>
        <w:pBdr>
          <w:top w:val="double" w:sz="4" w:space="1" w:color="auto"/>
        </w:pBdr>
        <w:tabs>
          <w:tab w:val="left" w:pos="851"/>
        </w:tabs>
        <w:spacing w:after="0" w:line="300" w:lineRule="exact"/>
        <w:rPr>
          <w:rFonts w:ascii="Verdana" w:hAnsi="Verdana"/>
          <w:sz w:val="20"/>
        </w:rPr>
        <w:pPrChange w:id="0" w:author="Machado Meyer " w:date="2018-07-03T12:21:00Z">
          <w:pPr>
            <w:pBdr>
              <w:top w:val="double" w:sz="4" w:space="1" w:color="auto"/>
            </w:pBdr>
            <w:tabs>
              <w:tab w:val="left" w:pos="851"/>
            </w:tabs>
            <w:spacing w:after="0" w:line="300" w:lineRule="exact"/>
          </w:pPr>
        </w:pPrChange>
      </w:pPr>
      <w:bookmarkStart w:id="1" w:name="_GoBack"/>
      <w:bookmarkEnd w:id="1"/>
    </w:p>
    <w:p w:rsidR="00E8320E" w:rsidRPr="001507CB" w:rsidRDefault="00E8320E">
      <w:pPr>
        <w:widowControl w:val="0"/>
        <w:tabs>
          <w:tab w:val="left" w:pos="851"/>
        </w:tabs>
        <w:spacing w:after="0" w:line="300" w:lineRule="exact"/>
        <w:jc w:val="center"/>
        <w:rPr>
          <w:rFonts w:ascii="Verdana" w:hAnsi="Verdana"/>
          <w:b/>
          <w:smallCaps/>
          <w:sz w:val="20"/>
        </w:rPr>
        <w:pPrChange w:id="2" w:author="Machado Meyer " w:date="2018-07-03T12:21:00Z">
          <w:pPr>
            <w:tabs>
              <w:tab w:val="left" w:pos="851"/>
            </w:tabs>
            <w:spacing w:after="0" w:line="300" w:lineRule="exact"/>
            <w:jc w:val="center"/>
          </w:pPr>
        </w:pPrChange>
      </w:pPr>
      <w:r w:rsidRPr="001507CB">
        <w:rPr>
          <w:rFonts w:ascii="Verdana" w:hAnsi="Verdana"/>
          <w:b/>
          <w:smallCaps/>
          <w:sz w:val="20"/>
        </w:rPr>
        <w:t xml:space="preserve">Instrumento Particular de Escritura de 6ª Emissão de Debêntures Simples, Não Conversíveis em Ações, da Espécie Quirografária, em Série Única, para Distribuição Pública com Esforços Restritos, da Randon S.A. Implementos e Participações </w:t>
      </w:r>
    </w:p>
    <w:p w:rsidR="00E8320E" w:rsidRPr="001507CB" w:rsidRDefault="00E8320E">
      <w:pPr>
        <w:widowControl w:val="0"/>
        <w:tabs>
          <w:tab w:val="left" w:pos="851"/>
        </w:tabs>
        <w:spacing w:after="0" w:line="300" w:lineRule="exact"/>
        <w:jc w:val="center"/>
        <w:rPr>
          <w:rFonts w:ascii="Verdana" w:hAnsi="Verdana"/>
          <w:sz w:val="20"/>
        </w:rPr>
        <w:pPrChange w:id="3"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4"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5"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6" w:author="Machado Meyer " w:date="2018-07-03T12:21:00Z">
          <w:pPr>
            <w:tabs>
              <w:tab w:val="left" w:pos="851"/>
            </w:tabs>
            <w:spacing w:after="0" w:line="300" w:lineRule="exact"/>
            <w:jc w:val="center"/>
          </w:pPr>
        </w:pPrChange>
      </w:pPr>
    </w:p>
    <w:p w:rsidR="00E8320E" w:rsidRPr="001507CB" w:rsidRDefault="00E8320E">
      <w:pPr>
        <w:widowControl w:val="0"/>
        <w:tabs>
          <w:tab w:val="left" w:pos="769"/>
          <w:tab w:val="left" w:pos="851"/>
        </w:tabs>
        <w:spacing w:after="0" w:line="300" w:lineRule="exact"/>
        <w:jc w:val="center"/>
        <w:rPr>
          <w:rFonts w:ascii="Verdana" w:hAnsi="Verdana"/>
          <w:sz w:val="20"/>
        </w:rPr>
        <w:pPrChange w:id="7" w:author="Machado Meyer " w:date="2018-07-03T12:21:00Z">
          <w:pPr>
            <w:tabs>
              <w:tab w:val="left" w:pos="769"/>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8" w:author="Machado Meyer " w:date="2018-07-03T12:21:00Z">
          <w:pPr>
            <w:tabs>
              <w:tab w:val="left" w:pos="851"/>
            </w:tabs>
            <w:spacing w:after="0" w:line="300" w:lineRule="exact"/>
            <w:jc w:val="center"/>
          </w:pPr>
        </w:pPrChange>
      </w:pPr>
      <w:r w:rsidRPr="001507CB">
        <w:rPr>
          <w:rFonts w:ascii="Verdana" w:hAnsi="Verdana"/>
          <w:sz w:val="20"/>
        </w:rPr>
        <w:t>entre</w:t>
      </w:r>
    </w:p>
    <w:p w:rsidR="00E8320E" w:rsidRPr="001507CB" w:rsidRDefault="00E8320E">
      <w:pPr>
        <w:widowControl w:val="0"/>
        <w:tabs>
          <w:tab w:val="left" w:pos="851"/>
        </w:tabs>
        <w:spacing w:after="0" w:line="300" w:lineRule="exact"/>
        <w:jc w:val="center"/>
        <w:rPr>
          <w:rFonts w:ascii="Verdana" w:hAnsi="Verdana"/>
          <w:sz w:val="20"/>
        </w:rPr>
        <w:pPrChange w:id="9"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10"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11"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12"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13"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outlineLvl w:val="0"/>
        <w:rPr>
          <w:rFonts w:ascii="Verdana" w:hAnsi="Verdana"/>
          <w:b/>
          <w:smallCaps/>
          <w:sz w:val="20"/>
        </w:rPr>
        <w:pPrChange w:id="14" w:author="Machado Meyer " w:date="2018-07-03T12:21:00Z">
          <w:pPr>
            <w:tabs>
              <w:tab w:val="left" w:pos="851"/>
            </w:tabs>
            <w:spacing w:after="0" w:line="300" w:lineRule="exact"/>
            <w:jc w:val="center"/>
            <w:outlineLvl w:val="0"/>
          </w:pPr>
        </w:pPrChange>
      </w:pPr>
      <w:r w:rsidRPr="001507CB">
        <w:rPr>
          <w:rFonts w:ascii="Verdana" w:hAnsi="Verdana"/>
          <w:b/>
          <w:smallCaps/>
          <w:sz w:val="20"/>
        </w:rPr>
        <w:t>Randon S.A. Implementos e Participações</w:t>
      </w:r>
    </w:p>
    <w:p w:rsidR="00E8320E" w:rsidRPr="001507CB" w:rsidRDefault="00E8320E">
      <w:pPr>
        <w:widowControl w:val="0"/>
        <w:tabs>
          <w:tab w:val="left" w:pos="851"/>
        </w:tabs>
        <w:spacing w:after="0" w:line="300" w:lineRule="exact"/>
        <w:jc w:val="center"/>
        <w:outlineLvl w:val="0"/>
        <w:rPr>
          <w:rFonts w:ascii="Verdana" w:hAnsi="Verdana"/>
          <w:i/>
          <w:sz w:val="20"/>
        </w:rPr>
        <w:pPrChange w:id="15" w:author="Machado Meyer " w:date="2018-07-03T12:21:00Z">
          <w:pPr>
            <w:tabs>
              <w:tab w:val="left" w:pos="851"/>
            </w:tabs>
            <w:spacing w:after="0" w:line="300" w:lineRule="exact"/>
            <w:jc w:val="center"/>
            <w:outlineLvl w:val="0"/>
          </w:pPr>
        </w:pPrChange>
      </w:pPr>
      <w:r w:rsidRPr="001507CB">
        <w:rPr>
          <w:rFonts w:ascii="Verdana" w:hAnsi="Verdana"/>
          <w:i/>
          <w:sz w:val="20"/>
        </w:rPr>
        <w:t>como Emissora</w:t>
      </w:r>
    </w:p>
    <w:p w:rsidR="00E8320E" w:rsidRPr="001507CB" w:rsidRDefault="00E8320E">
      <w:pPr>
        <w:widowControl w:val="0"/>
        <w:tabs>
          <w:tab w:val="left" w:pos="851"/>
        </w:tabs>
        <w:spacing w:after="0" w:line="300" w:lineRule="exact"/>
        <w:jc w:val="center"/>
        <w:rPr>
          <w:rFonts w:ascii="Verdana" w:hAnsi="Verdana"/>
          <w:sz w:val="20"/>
        </w:rPr>
        <w:pPrChange w:id="16"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17"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18" w:author="Machado Meyer " w:date="2018-07-03T12:21:00Z">
          <w:pPr>
            <w:tabs>
              <w:tab w:val="left" w:pos="851"/>
            </w:tabs>
            <w:spacing w:after="0" w:line="300" w:lineRule="exact"/>
            <w:jc w:val="center"/>
          </w:pPr>
        </w:pPrChange>
      </w:pPr>
      <w:r w:rsidRPr="001507CB">
        <w:rPr>
          <w:rFonts w:ascii="Verdana" w:hAnsi="Verdana"/>
          <w:sz w:val="20"/>
        </w:rPr>
        <w:t>e</w:t>
      </w:r>
    </w:p>
    <w:p w:rsidR="00E8320E" w:rsidRPr="001507CB" w:rsidRDefault="00E8320E">
      <w:pPr>
        <w:widowControl w:val="0"/>
        <w:tabs>
          <w:tab w:val="left" w:pos="851"/>
        </w:tabs>
        <w:spacing w:after="0" w:line="300" w:lineRule="exact"/>
        <w:jc w:val="center"/>
        <w:rPr>
          <w:rFonts w:ascii="Verdana" w:hAnsi="Verdana"/>
          <w:sz w:val="20"/>
        </w:rPr>
        <w:pPrChange w:id="19"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20"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21"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22"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23"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24"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25"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26"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27" w:author="Machado Meyer " w:date="2018-07-03T12:21:00Z">
          <w:pPr>
            <w:tabs>
              <w:tab w:val="left" w:pos="851"/>
            </w:tabs>
            <w:spacing w:after="0" w:line="300" w:lineRule="exact"/>
            <w:jc w:val="center"/>
          </w:pPr>
        </w:pPrChange>
      </w:pPr>
      <w:r w:rsidRPr="001507CB">
        <w:rPr>
          <w:rFonts w:ascii="Verdana" w:hAnsi="Verdana"/>
          <w:b/>
          <w:smallCaps/>
          <w:sz w:val="20"/>
        </w:rPr>
        <w:t xml:space="preserve">Oliveira </w:t>
      </w:r>
      <w:proofErr w:type="spellStart"/>
      <w:r w:rsidRPr="001507CB">
        <w:rPr>
          <w:rFonts w:ascii="Verdana" w:hAnsi="Verdana"/>
          <w:b/>
          <w:smallCaps/>
          <w:sz w:val="20"/>
        </w:rPr>
        <w:t>Trust</w:t>
      </w:r>
      <w:proofErr w:type="spellEnd"/>
      <w:r w:rsidRPr="001507CB">
        <w:rPr>
          <w:rFonts w:ascii="Verdana" w:hAnsi="Verdana"/>
          <w:b/>
          <w:smallCaps/>
          <w:sz w:val="20"/>
        </w:rPr>
        <w:t xml:space="preserve"> Distribuidora de Títulos e Valores Mobiliários S.A.</w:t>
      </w:r>
    </w:p>
    <w:p w:rsidR="00E8320E" w:rsidRPr="001507CB" w:rsidRDefault="00E8320E">
      <w:pPr>
        <w:widowControl w:val="0"/>
        <w:tabs>
          <w:tab w:val="left" w:pos="851"/>
        </w:tabs>
        <w:spacing w:after="0" w:line="300" w:lineRule="exact"/>
        <w:jc w:val="center"/>
        <w:rPr>
          <w:rFonts w:ascii="Verdana" w:hAnsi="Verdana"/>
          <w:i/>
          <w:sz w:val="20"/>
        </w:rPr>
        <w:pPrChange w:id="28" w:author="Machado Meyer " w:date="2018-07-03T12:21:00Z">
          <w:pPr>
            <w:tabs>
              <w:tab w:val="left" w:pos="851"/>
            </w:tabs>
            <w:spacing w:after="0" w:line="300" w:lineRule="exact"/>
            <w:jc w:val="center"/>
          </w:pPr>
        </w:pPrChange>
      </w:pPr>
      <w:r w:rsidRPr="001507CB">
        <w:rPr>
          <w:rFonts w:ascii="Verdana" w:hAnsi="Verdana"/>
          <w:i/>
          <w:sz w:val="20"/>
        </w:rPr>
        <w:t>como Agente Fiduciário, representando a comunhão de Debenturistas</w:t>
      </w:r>
    </w:p>
    <w:p w:rsidR="00E8320E" w:rsidRPr="001507CB" w:rsidRDefault="00E8320E">
      <w:pPr>
        <w:widowControl w:val="0"/>
        <w:tabs>
          <w:tab w:val="left" w:pos="851"/>
        </w:tabs>
        <w:spacing w:after="0" w:line="300" w:lineRule="exact"/>
        <w:jc w:val="center"/>
        <w:rPr>
          <w:rFonts w:ascii="Verdana" w:hAnsi="Verdana"/>
          <w:sz w:val="20"/>
        </w:rPr>
        <w:pPrChange w:id="29"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30"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31"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32"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33"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34"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35"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sz w:val="20"/>
        </w:rPr>
        <w:pPrChange w:id="36" w:author="Machado Meyer " w:date="2018-07-03T12:21:00Z">
          <w:pPr>
            <w:tabs>
              <w:tab w:val="left" w:pos="851"/>
            </w:tabs>
            <w:spacing w:after="0" w:line="300" w:lineRule="exact"/>
            <w:jc w:val="center"/>
          </w:pPr>
        </w:pPrChange>
      </w:pPr>
      <w:r w:rsidRPr="001507CB">
        <w:rPr>
          <w:rFonts w:ascii="Verdana" w:hAnsi="Verdana"/>
          <w:sz w:val="20"/>
        </w:rPr>
        <w:t>___________________</w:t>
      </w:r>
    </w:p>
    <w:p w:rsidR="00E8320E" w:rsidRPr="001507CB" w:rsidRDefault="00E8320E">
      <w:pPr>
        <w:widowControl w:val="0"/>
        <w:tabs>
          <w:tab w:val="left" w:pos="851"/>
        </w:tabs>
        <w:spacing w:after="0" w:line="300" w:lineRule="exact"/>
        <w:jc w:val="center"/>
        <w:outlineLvl w:val="0"/>
        <w:rPr>
          <w:rFonts w:ascii="Verdana" w:hAnsi="Verdana"/>
          <w:sz w:val="20"/>
        </w:rPr>
        <w:pPrChange w:id="37" w:author="Machado Meyer " w:date="2018-07-03T12:21:00Z">
          <w:pPr>
            <w:tabs>
              <w:tab w:val="left" w:pos="851"/>
            </w:tabs>
            <w:spacing w:after="0" w:line="300" w:lineRule="exact"/>
            <w:jc w:val="center"/>
            <w:outlineLvl w:val="0"/>
          </w:pPr>
        </w:pPrChange>
      </w:pPr>
      <w:r w:rsidRPr="001507CB">
        <w:rPr>
          <w:rFonts w:ascii="Verdana" w:hAnsi="Verdana"/>
          <w:sz w:val="20"/>
        </w:rPr>
        <w:t>Datado de</w:t>
      </w:r>
    </w:p>
    <w:p w:rsidR="00E8320E" w:rsidRPr="001507CB" w:rsidRDefault="00372D19">
      <w:pPr>
        <w:widowControl w:val="0"/>
        <w:tabs>
          <w:tab w:val="left" w:pos="851"/>
        </w:tabs>
        <w:spacing w:after="0" w:line="300" w:lineRule="exact"/>
        <w:jc w:val="center"/>
        <w:rPr>
          <w:rFonts w:ascii="Verdana" w:hAnsi="Verdana"/>
          <w:sz w:val="20"/>
        </w:rPr>
        <w:pPrChange w:id="38" w:author="Machado Meyer " w:date="2018-07-03T12:21:00Z">
          <w:pPr>
            <w:tabs>
              <w:tab w:val="left" w:pos="851"/>
            </w:tabs>
            <w:spacing w:after="0" w:line="300" w:lineRule="exact"/>
            <w:jc w:val="center"/>
          </w:pPr>
        </w:pPrChange>
      </w:pPr>
      <w:del w:id="39" w:author="Machado Meyer " w:date="2018-07-03T12:21:00Z">
        <w:r w:rsidRPr="001507CB">
          <w:rPr>
            <w:rFonts w:ascii="Verdana" w:hAnsi="Verdana"/>
            <w:sz w:val="20"/>
          </w:rPr>
          <w:delText>21</w:delText>
        </w:r>
      </w:del>
      <w:ins w:id="40" w:author="Machado Meyer " w:date="2018-07-03T12:21:00Z">
        <w:r w:rsidR="00E8320E">
          <w:rPr>
            <w:rFonts w:ascii="Verdana" w:hAnsi="Verdana"/>
            <w:sz w:val="20"/>
          </w:rPr>
          <w:t>02</w:t>
        </w:r>
      </w:ins>
      <w:r w:rsidR="00E8320E">
        <w:rPr>
          <w:rFonts w:ascii="Verdana" w:hAnsi="Verdana"/>
          <w:sz w:val="20"/>
        </w:rPr>
        <w:t xml:space="preserve"> </w:t>
      </w:r>
      <w:r w:rsidR="00E8320E" w:rsidRPr="001507CB">
        <w:rPr>
          <w:rFonts w:ascii="Verdana" w:hAnsi="Verdana"/>
          <w:sz w:val="20"/>
        </w:rPr>
        <w:t xml:space="preserve">de </w:t>
      </w:r>
      <w:del w:id="41" w:author="Machado Meyer " w:date="2018-07-03T12:21:00Z">
        <w:r w:rsidRPr="001507CB">
          <w:rPr>
            <w:rFonts w:ascii="Verdana" w:hAnsi="Verdana"/>
            <w:sz w:val="20"/>
          </w:rPr>
          <w:delText>junho</w:delText>
        </w:r>
      </w:del>
      <w:ins w:id="42" w:author="Machado Meyer " w:date="2018-07-03T12:21:00Z">
        <w:r w:rsidR="00E8320E">
          <w:rPr>
            <w:rFonts w:ascii="Verdana" w:hAnsi="Verdana"/>
            <w:sz w:val="20"/>
          </w:rPr>
          <w:t>julho</w:t>
        </w:r>
      </w:ins>
      <w:r w:rsidR="00E8320E">
        <w:rPr>
          <w:rFonts w:ascii="Verdana" w:hAnsi="Verdana"/>
          <w:sz w:val="20"/>
        </w:rPr>
        <w:t xml:space="preserve"> </w:t>
      </w:r>
      <w:r w:rsidR="00E8320E" w:rsidRPr="001507CB">
        <w:rPr>
          <w:rFonts w:ascii="Verdana" w:hAnsi="Verdana"/>
          <w:sz w:val="20"/>
        </w:rPr>
        <w:t>de 2018</w:t>
      </w:r>
    </w:p>
    <w:p w:rsidR="00E8320E" w:rsidRPr="001507CB" w:rsidRDefault="00E8320E">
      <w:pPr>
        <w:widowControl w:val="0"/>
        <w:tabs>
          <w:tab w:val="left" w:pos="851"/>
        </w:tabs>
        <w:spacing w:after="0" w:line="300" w:lineRule="exact"/>
        <w:jc w:val="center"/>
        <w:rPr>
          <w:rFonts w:ascii="Verdana" w:hAnsi="Verdana"/>
          <w:sz w:val="20"/>
        </w:rPr>
        <w:pPrChange w:id="43" w:author="Machado Meyer " w:date="2018-07-03T12:21:00Z">
          <w:pPr>
            <w:tabs>
              <w:tab w:val="left" w:pos="851"/>
            </w:tabs>
            <w:spacing w:after="0" w:line="300" w:lineRule="exact"/>
            <w:jc w:val="center"/>
          </w:pPr>
        </w:pPrChange>
      </w:pPr>
      <w:r w:rsidRPr="001507CB">
        <w:rPr>
          <w:rFonts w:ascii="Verdana" w:hAnsi="Verdana"/>
          <w:sz w:val="20"/>
        </w:rPr>
        <w:t>___________________</w:t>
      </w:r>
    </w:p>
    <w:p w:rsidR="00E8320E" w:rsidRPr="001507CB" w:rsidRDefault="00E8320E">
      <w:pPr>
        <w:widowControl w:val="0"/>
        <w:spacing w:after="200" w:line="276" w:lineRule="auto"/>
        <w:jc w:val="center"/>
        <w:rPr>
          <w:rFonts w:ascii="Verdana" w:hAnsi="Verdana"/>
          <w:sz w:val="20"/>
        </w:rPr>
        <w:pPrChange w:id="44" w:author="Machado Meyer " w:date="2018-07-03T12:21:00Z">
          <w:pPr>
            <w:spacing w:after="200" w:line="276" w:lineRule="auto"/>
            <w:jc w:val="center"/>
          </w:pPr>
        </w:pPrChange>
      </w:pPr>
      <w:r w:rsidRPr="001507CB">
        <w:rPr>
          <w:rFonts w:ascii="Verdana" w:hAnsi="Verdana"/>
          <w:sz w:val="20"/>
        </w:rPr>
        <w:br w:type="page"/>
      </w:r>
    </w:p>
    <w:p w:rsidR="00E8320E" w:rsidRPr="001507CB" w:rsidRDefault="00E8320E">
      <w:pPr>
        <w:widowControl w:val="0"/>
        <w:tabs>
          <w:tab w:val="left" w:pos="851"/>
        </w:tabs>
        <w:spacing w:after="0" w:line="300" w:lineRule="exact"/>
        <w:jc w:val="center"/>
        <w:rPr>
          <w:rFonts w:ascii="Verdana" w:hAnsi="Verdana"/>
          <w:b/>
          <w:smallCaps/>
          <w:sz w:val="20"/>
        </w:rPr>
        <w:pPrChange w:id="45" w:author="Machado Meyer " w:date="2018-07-03T12:21:00Z">
          <w:pPr>
            <w:tabs>
              <w:tab w:val="left" w:pos="851"/>
            </w:tabs>
            <w:spacing w:after="0" w:line="300" w:lineRule="exact"/>
            <w:jc w:val="center"/>
          </w:pPr>
        </w:pPrChange>
      </w:pPr>
      <w:r w:rsidRPr="001507CB">
        <w:rPr>
          <w:rFonts w:ascii="Verdana" w:hAnsi="Verdana"/>
          <w:b/>
          <w:smallCaps/>
          <w:sz w:val="20"/>
        </w:rPr>
        <w:lastRenderedPageBreak/>
        <w:t xml:space="preserve">Instrumento Particular de Escritura de 6ª Emissão de Debêntures Simples, Não Conversíveis em Ações, da Espécie Quirografária, em Série Única, para Distribuição Pública com Esforços Restritos, da Randon S.A. Implementos e Participações </w:t>
      </w:r>
    </w:p>
    <w:p w:rsidR="00E8320E" w:rsidRPr="001507CB" w:rsidRDefault="00E8320E">
      <w:pPr>
        <w:widowControl w:val="0"/>
        <w:tabs>
          <w:tab w:val="left" w:pos="851"/>
        </w:tabs>
        <w:spacing w:after="0" w:line="300" w:lineRule="exact"/>
        <w:rPr>
          <w:rFonts w:ascii="Verdana" w:hAnsi="Verdana"/>
          <w:sz w:val="20"/>
        </w:rPr>
        <w:pPrChange w:id="46" w:author="Machado Meyer " w:date="2018-07-03T12:21:00Z">
          <w:pPr>
            <w:tabs>
              <w:tab w:val="left" w:pos="851"/>
            </w:tabs>
            <w:spacing w:after="0" w:line="300" w:lineRule="exact"/>
          </w:pPr>
        </w:pPrChange>
      </w:pPr>
    </w:p>
    <w:p w:rsidR="00E8320E" w:rsidRDefault="00E8320E">
      <w:pPr>
        <w:widowControl w:val="0"/>
        <w:tabs>
          <w:tab w:val="left" w:pos="851"/>
        </w:tabs>
        <w:spacing w:after="0" w:line="300" w:lineRule="exact"/>
        <w:rPr>
          <w:rFonts w:ascii="Verdana" w:hAnsi="Verdana"/>
          <w:sz w:val="20"/>
        </w:rPr>
        <w:pPrChange w:id="47" w:author="Machado Meyer " w:date="2018-07-03T12:21:00Z">
          <w:pPr>
            <w:tabs>
              <w:tab w:val="left" w:pos="851"/>
            </w:tabs>
            <w:spacing w:after="0" w:line="300" w:lineRule="exact"/>
          </w:pPr>
        </w:pPrChange>
      </w:pPr>
      <w:r w:rsidRPr="001507CB">
        <w:rPr>
          <w:rFonts w:ascii="Verdana" w:hAnsi="Verdana"/>
          <w:sz w:val="20"/>
        </w:rPr>
        <w:t>Celebram este “Instrumento Particular de Escritura de 6ª Emissão de Debêntures Simples, Não Conversíveis em Ações, da Espécie Quirografária, em Série Única, para Distribuição Pública com Esforços Restritos, da Randon S.A. Implementos e Participações” (“</w:t>
      </w:r>
      <w:r w:rsidRPr="001507CB">
        <w:rPr>
          <w:rFonts w:ascii="Verdana" w:hAnsi="Verdana"/>
          <w:sz w:val="20"/>
          <w:u w:val="single"/>
        </w:rPr>
        <w:t>Escritura de Emissão</w:t>
      </w:r>
      <w:r w:rsidRPr="001507CB">
        <w:rPr>
          <w:rFonts w:ascii="Verdana" w:hAnsi="Verdana"/>
          <w:sz w:val="20"/>
        </w:rPr>
        <w:t>”):</w:t>
      </w:r>
    </w:p>
    <w:p w:rsidR="00E8320E" w:rsidRPr="001507CB" w:rsidRDefault="00E8320E">
      <w:pPr>
        <w:widowControl w:val="0"/>
        <w:tabs>
          <w:tab w:val="left" w:pos="851"/>
        </w:tabs>
        <w:spacing w:after="0" w:line="300" w:lineRule="exact"/>
        <w:rPr>
          <w:rFonts w:ascii="Verdana" w:hAnsi="Verdana"/>
          <w:sz w:val="20"/>
        </w:rPr>
        <w:pPrChange w:id="48" w:author="Machado Meyer " w:date="2018-07-03T12:21:00Z">
          <w:pPr>
            <w:tabs>
              <w:tab w:val="left" w:pos="851"/>
            </w:tabs>
            <w:spacing w:after="0" w:line="300" w:lineRule="exact"/>
          </w:pPr>
        </w:pPrChange>
      </w:pPr>
    </w:p>
    <w:p w:rsidR="00E8320E" w:rsidRPr="001507CB" w:rsidRDefault="00E8320E">
      <w:pPr>
        <w:widowControl w:val="0"/>
        <w:numPr>
          <w:ilvl w:val="0"/>
          <w:numId w:val="2"/>
        </w:numPr>
        <w:tabs>
          <w:tab w:val="clear" w:pos="1418"/>
          <w:tab w:val="left" w:pos="851"/>
        </w:tabs>
        <w:spacing w:after="0" w:line="300" w:lineRule="exact"/>
        <w:ind w:left="0" w:firstLine="0"/>
        <w:rPr>
          <w:rFonts w:ascii="Verdana" w:hAnsi="Verdana"/>
          <w:sz w:val="20"/>
        </w:rPr>
        <w:pPrChange w:id="49" w:author="Machado Meyer " w:date="2018-07-03T12:21:00Z">
          <w:pPr>
            <w:keepNext/>
            <w:keepLines/>
            <w:numPr>
              <w:numId w:val="2"/>
            </w:numPr>
            <w:tabs>
              <w:tab w:val="left" w:pos="851"/>
              <w:tab w:val="num" w:pos="1418"/>
            </w:tabs>
            <w:spacing w:after="0" w:line="300" w:lineRule="exact"/>
            <w:ind w:left="1418" w:hanging="709"/>
          </w:pPr>
        </w:pPrChange>
      </w:pPr>
      <w:r w:rsidRPr="001507CB">
        <w:rPr>
          <w:rFonts w:ascii="Verdana" w:hAnsi="Verdana"/>
          <w:sz w:val="20"/>
        </w:rPr>
        <w:t xml:space="preserve">Como emissora e ofertante das Debêntures (conforme abaixo definidas), </w:t>
      </w:r>
      <w:r w:rsidRPr="001507CB">
        <w:rPr>
          <w:rFonts w:ascii="Verdana" w:hAnsi="Verdana"/>
          <w:b/>
          <w:smallCaps/>
          <w:sz w:val="20"/>
        </w:rPr>
        <w:t>Randon S.A. Implementos e Participações</w:t>
      </w:r>
      <w:r w:rsidRPr="001507CB">
        <w:rPr>
          <w:rFonts w:ascii="Verdana" w:hAnsi="Verdana"/>
          <w:sz w:val="20"/>
        </w:rPr>
        <w:t>, sociedade por ações com registro de companhia aberta perante a Comissão de Valores Mobiliários (“</w:t>
      </w:r>
      <w:r w:rsidRPr="001507CB">
        <w:rPr>
          <w:rFonts w:ascii="Verdana" w:hAnsi="Verdana"/>
          <w:sz w:val="20"/>
          <w:u w:val="single"/>
        </w:rPr>
        <w:t>CVM</w:t>
      </w:r>
      <w:r w:rsidRPr="001507CB">
        <w:rPr>
          <w:rFonts w:ascii="Verdana" w:hAnsi="Verdana"/>
          <w:sz w:val="20"/>
        </w:rPr>
        <w:t xml:space="preserve">”), com sede na Cidade de Caxias do Sul, Estado do Rio Grande do Sul, na Avenida </w:t>
      </w:r>
      <w:proofErr w:type="spellStart"/>
      <w:r w:rsidRPr="001507CB">
        <w:rPr>
          <w:rFonts w:ascii="Verdana" w:hAnsi="Verdana"/>
          <w:sz w:val="20"/>
        </w:rPr>
        <w:t>Abramo</w:t>
      </w:r>
      <w:proofErr w:type="spellEnd"/>
      <w:r w:rsidRPr="001507CB">
        <w:rPr>
          <w:rFonts w:ascii="Verdana" w:hAnsi="Verdana"/>
          <w:sz w:val="20"/>
        </w:rPr>
        <w:t xml:space="preserve"> Randon, nº 770, 1º andar, inscrita no Cadastro Nacional da Pessoa Jurídica do Ministério da Fazenda (“</w:t>
      </w:r>
      <w:r w:rsidRPr="001507CB">
        <w:rPr>
          <w:rFonts w:ascii="Verdana" w:hAnsi="Verdana"/>
          <w:sz w:val="20"/>
          <w:u w:val="single"/>
        </w:rPr>
        <w:t>CNPJ/MF</w:t>
      </w:r>
      <w:r w:rsidRPr="001507CB">
        <w:rPr>
          <w:rFonts w:ascii="Verdana" w:hAnsi="Verdana"/>
          <w:sz w:val="20"/>
        </w:rPr>
        <w:t>”) sob o nº 89.086.144/0011-98, com seus atos constitutivos registrados perante a Junta Comercial, Industrial e Serviços do Estado do Rio Grande do Sul (“</w:t>
      </w:r>
      <w:r w:rsidRPr="001507CB">
        <w:rPr>
          <w:rFonts w:ascii="Verdana" w:hAnsi="Verdana"/>
          <w:sz w:val="20"/>
          <w:u w:val="single"/>
        </w:rPr>
        <w:t>JUCISRS</w:t>
      </w:r>
      <w:r w:rsidRPr="001507CB">
        <w:rPr>
          <w:rFonts w:ascii="Verdana" w:hAnsi="Verdana"/>
          <w:sz w:val="20"/>
        </w:rPr>
        <w:t>”) sob o NIRE 43.300.032.680, neste ato representada nos termos de seu estatuto social</w:t>
      </w:r>
      <w:ins w:id="50" w:author="Machado Meyer " w:date="2018-07-03T12:21:00Z">
        <w:r>
          <w:rPr>
            <w:rFonts w:ascii="Verdana" w:hAnsi="Verdana"/>
            <w:sz w:val="20"/>
          </w:rPr>
          <w:t xml:space="preserve">, por seu Diretor Vice-Presidente, o Sr. Daniel Raul Randon, brasileiro, casado, engenheiro mecânico, portador da Cédula de </w:t>
        </w:r>
        <w:r w:rsidRPr="009028AB">
          <w:rPr>
            <w:rFonts w:ascii="Verdana" w:hAnsi="Verdana"/>
            <w:sz w:val="20"/>
          </w:rPr>
          <w:t xml:space="preserve">Identidade </w:t>
        </w:r>
        <w:r w:rsidRPr="000A32FC">
          <w:rPr>
            <w:rFonts w:ascii="Verdana" w:hAnsi="Verdana"/>
            <w:sz w:val="20"/>
          </w:rPr>
          <w:t>RG nº 3049685534</w:t>
        </w:r>
        <w:r w:rsidRPr="009028AB">
          <w:rPr>
            <w:rFonts w:ascii="Verdana" w:hAnsi="Verdana"/>
            <w:sz w:val="20"/>
          </w:rPr>
          <w:t>,</w:t>
        </w:r>
        <w:r>
          <w:rPr>
            <w:rFonts w:ascii="Verdana" w:hAnsi="Verdana"/>
            <w:sz w:val="20"/>
          </w:rPr>
          <w:t xml:space="preserve"> inscrito no CPF/MF sob o nº 680.334.270-00, residente e domiciliado na Cidade de Caxias do Sul, Estado do Rio Grande do Sul, com escritório na Avenida </w:t>
        </w:r>
        <w:proofErr w:type="spellStart"/>
        <w:r>
          <w:rPr>
            <w:rFonts w:ascii="Verdana" w:hAnsi="Verdana"/>
            <w:sz w:val="20"/>
          </w:rPr>
          <w:t>Abramo</w:t>
        </w:r>
        <w:proofErr w:type="spellEnd"/>
        <w:r>
          <w:rPr>
            <w:rFonts w:ascii="Verdana" w:hAnsi="Verdana"/>
            <w:sz w:val="20"/>
          </w:rPr>
          <w:t xml:space="preserve"> Randon, nº 770, 1º andar, e por seu Diretor Financeiro, o Sr. Geraldo Santa Catharina, brasileiro, casado, administrador de empresas, portador da Cédula de Identidade RG nº 1009723501, inscrito no CPF/MF sob o nº 327.305.350-04, residente e domiciliado na Cidade de Caxias do Sul, Estado do Rio Grande do Sul, com escritório na Avenida </w:t>
        </w:r>
        <w:proofErr w:type="spellStart"/>
        <w:r>
          <w:rPr>
            <w:rFonts w:ascii="Verdana" w:hAnsi="Verdana"/>
            <w:sz w:val="20"/>
          </w:rPr>
          <w:t>Abramo</w:t>
        </w:r>
        <w:proofErr w:type="spellEnd"/>
        <w:r>
          <w:rPr>
            <w:rFonts w:ascii="Verdana" w:hAnsi="Verdana"/>
            <w:sz w:val="20"/>
          </w:rPr>
          <w:t xml:space="preserve"> Randon, nº 770, 10 andar </w:t>
        </w:r>
      </w:ins>
      <w:r w:rsidRPr="001507CB">
        <w:rPr>
          <w:rFonts w:ascii="Verdana" w:hAnsi="Verdana"/>
          <w:sz w:val="20"/>
        </w:rPr>
        <w:t xml:space="preserve"> (“</w:t>
      </w:r>
      <w:r w:rsidRPr="001507CB">
        <w:rPr>
          <w:rFonts w:ascii="Verdana" w:hAnsi="Verdana"/>
          <w:sz w:val="20"/>
          <w:u w:val="single"/>
        </w:rPr>
        <w:t>Emissora</w:t>
      </w:r>
      <w:r w:rsidRPr="001507CB">
        <w:rPr>
          <w:rFonts w:ascii="Verdana" w:hAnsi="Verdana"/>
          <w:sz w:val="20"/>
        </w:rPr>
        <w:t>”); e</w:t>
      </w:r>
    </w:p>
    <w:p w:rsidR="00E8320E" w:rsidRPr="001507CB" w:rsidRDefault="00E8320E">
      <w:pPr>
        <w:widowControl w:val="0"/>
        <w:tabs>
          <w:tab w:val="left" w:pos="851"/>
        </w:tabs>
        <w:spacing w:after="0" w:line="300" w:lineRule="exact"/>
        <w:ind w:left="709"/>
        <w:rPr>
          <w:rFonts w:ascii="Verdana" w:hAnsi="Verdana"/>
          <w:sz w:val="20"/>
        </w:rPr>
        <w:pPrChange w:id="51" w:author="Machado Meyer " w:date="2018-07-03T12:21:00Z">
          <w:pPr>
            <w:keepNext/>
            <w:keepLines/>
            <w:tabs>
              <w:tab w:val="left" w:pos="851"/>
            </w:tabs>
            <w:spacing w:after="0" w:line="300" w:lineRule="exact"/>
            <w:ind w:left="709"/>
          </w:pPr>
        </w:pPrChange>
      </w:pPr>
    </w:p>
    <w:p w:rsidR="00E8320E" w:rsidRPr="001507CB" w:rsidRDefault="00E8320E">
      <w:pPr>
        <w:widowControl w:val="0"/>
        <w:numPr>
          <w:ilvl w:val="0"/>
          <w:numId w:val="2"/>
        </w:numPr>
        <w:tabs>
          <w:tab w:val="clear" w:pos="1418"/>
          <w:tab w:val="left" w:pos="851"/>
        </w:tabs>
        <w:spacing w:after="0" w:line="300" w:lineRule="exact"/>
        <w:ind w:left="0" w:firstLine="0"/>
        <w:rPr>
          <w:rFonts w:ascii="Verdana" w:hAnsi="Verdana"/>
          <w:sz w:val="20"/>
        </w:rPr>
        <w:pPrChange w:id="52" w:author="Machado Meyer " w:date="2018-07-03T12:21:00Z">
          <w:pPr>
            <w:keepNext/>
            <w:keepLines/>
            <w:numPr>
              <w:numId w:val="2"/>
            </w:numPr>
            <w:tabs>
              <w:tab w:val="left" w:pos="851"/>
              <w:tab w:val="num" w:pos="1418"/>
            </w:tabs>
            <w:spacing w:after="0" w:line="300" w:lineRule="exact"/>
            <w:ind w:left="1418" w:hanging="709"/>
          </w:pPr>
        </w:pPrChange>
      </w:pPr>
      <w:r w:rsidRPr="001507CB">
        <w:rPr>
          <w:rFonts w:ascii="Verdana" w:hAnsi="Verdana"/>
          <w:sz w:val="20"/>
        </w:rPr>
        <w:t>Como agente fiduciário, nomeado nesta Escritura de Emissão nos termos da Lei nº 6.404, de 15 de dezembro de 1976, conforme alterada (“</w:t>
      </w:r>
      <w:r w:rsidRPr="001507CB">
        <w:rPr>
          <w:rFonts w:ascii="Verdana" w:hAnsi="Verdana"/>
          <w:sz w:val="20"/>
          <w:u w:val="single"/>
        </w:rPr>
        <w:t>Lei das Sociedades por Ações</w:t>
      </w:r>
      <w:r w:rsidRPr="001507CB">
        <w:rPr>
          <w:rFonts w:ascii="Verdana" w:hAnsi="Verdana"/>
          <w:sz w:val="20"/>
        </w:rPr>
        <w:t>”), representando a comunhão dos titulares das Debêntures (“</w:t>
      </w:r>
      <w:r w:rsidRPr="001507CB">
        <w:rPr>
          <w:rFonts w:ascii="Verdana" w:hAnsi="Verdana"/>
          <w:sz w:val="20"/>
          <w:u w:val="single"/>
        </w:rPr>
        <w:t>Debenturistas</w:t>
      </w:r>
      <w:r w:rsidRPr="001507CB">
        <w:rPr>
          <w:rFonts w:ascii="Verdana" w:hAnsi="Verdana"/>
          <w:sz w:val="20"/>
        </w:rPr>
        <w:t xml:space="preserve">”), </w:t>
      </w:r>
      <w:r w:rsidRPr="001507CB">
        <w:rPr>
          <w:rFonts w:ascii="Verdana" w:hAnsi="Verdana"/>
          <w:b/>
          <w:smallCaps/>
          <w:sz w:val="20"/>
        </w:rPr>
        <w:t xml:space="preserve">Oliveira </w:t>
      </w:r>
      <w:proofErr w:type="spellStart"/>
      <w:r w:rsidRPr="001507CB">
        <w:rPr>
          <w:rFonts w:ascii="Verdana" w:hAnsi="Verdana"/>
          <w:b/>
          <w:smallCaps/>
          <w:sz w:val="20"/>
        </w:rPr>
        <w:t>Trust</w:t>
      </w:r>
      <w:proofErr w:type="spellEnd"/>
      <w:r w:rsidRPr="001507CB">
        <w:rPr>
          <w:rFonts w:ascii="Verdana" w:hAnsi="Verdana"/>
          <w:b/>
          <w:smallCaps/>
          <w:sz w:val="20"/>
        </w:rPr>
        <w:t xml:space="preserve"> Distribuidora de Títulos e Valores Mobiliários S.A.</w:t>
      </w:r>
      <w:r w:rsidRPr="001507CB">
        <w:rPr>
          <w:rFonts w:ascii="Verdana" w:hAnsi="Verdana"/>
          <w:sz w:val="20"/>
        </w:rPr>
        <w:t>, instituição financeira com sede na Cidade do Rio de Janeiro, Estado do Rio de Janeiro, na Avenida das Américas, nº 3434, Bloco 07 – Grupo 201, inscrita no CNPJ/MF sob o nº 36.113.876/0001-91, neste ato representada na forma do seu estatuto social</w:t>
      </w:r>
      <w:r>
        <w:rPr>
          <w:rFonts w:ascii="Verdana" w:hAnsi="Verdana"/>
          <w:sz w:val="20"/>
        </w:rPr>
        <w:t xml:space="preserve">, por </w:t>
      </w:r>
      <w:ins w:id="53" w:author="Machado Meyer " w:date="2018-07-03T12:21:00Z">
        <w:r>
          <w:rPr>
            <w:rFonts w:ascii="Verdana" w:hAnsi="Verdana"/>
            <w:sz w:val="20"/>
          </w:rPr>
          <w:t xml:space="preserve">seu diretor, o Sr. </w:t>
        </w:r>
      </w:ins>
      <w:r>
        <w:rPr>
          <w:rFonts w:ascii="Verdana" w:hAnsi="Verdana"/>
          <w:sz w:val="20"/>
        </w:rPr>
        <w:t xml:space="preserve">Alexandre </w:t>
      </w:r>
      <w:proofErr w:type="spellStart"/>
      <w:r w:rsidRPr="009028AB">
        <w:rPr>
          <w:rFonts w:ascii="Verdana" w:hAnsi="Verdana"/>
          <w:sz w:val="20"/>
        </w:rPr>
        <w:t>Lodi</w:t>
      </w:r>
      <w:proofErr w:type="spellEnd"/>
      <w:r w:rsidRPr="009028AB">
        <w:rPr>
          <w:rFonts w:ascii="Verdana" w:hAnsi="Verdana"/>
          <w:sz w:val="20"/>
        </w:rPr>
        <w:t xml:space="preserve"> de Oliveira, brasileiro, </w:t>
      </w:r>
      <w:del w:id="54" w:author="Machado Meyer " w:date="2018-07-03T12:21:00Z">
        <w:r w:rsidR="00372D19">
          <w:rPr>
            <w:rFonts w:ascii="Verdana" w:hAnsi="Verdana"/>
            <w:sz w:val="20"/>
          </w:rPr>
          <w:delText>[estado civil], [profissão],</w:delText>
        </w:r>
      </w:del>
      <w:ins w:id="55" w:author="Machado Meyer " w:date="2018-07-03T12:21:00Z">
        <w:r w:rsidRPr="009028AB">
          <w:rPr>
            <w:rFonts w:ascii="Verdana" w:hAnsi="Verdana"/>
            <w:sz w:val="20"/>
          </w:rPr>
          <w:t>casado</w:t>
        </w:r>
        <w:r w:rsidRPr="00AA0A82">
          <w:rPr>
            <w:rFonts w:ascii="Verdana" w:hAnsi="Verdana"/>
            <w:sz w:val="20"/>
          </w:rPr>
          <w:t>, bacharel em direito,</w:t>
        </w:r>
      </w:ins>
      <w:r w:rsidRPr="00AA0A82">
        <w:rPr>
          <w:rFonts w:ascii="Verdana" w:hAnsi="Verdana"/>
          <w:sz w:val="20"/>
        </w:rPr>
        <w:t xml:space="preserve"> portador da Cédula de Identidade </w:t>
      </w:r>
      <w:r w:rsidRPr="00AA0A82">
        <w:rPr>
          <w:rFonts w:ascii="Verdana" w:hAnsi="Verdana"/>
          <w:sz w:val="20"/>
          <w:rPrChange w:id="56" w:author="Machado Meyer " w:date="2018-07-03T12:21:00Z">
            <w:rPr>
              <w:rFonts w:ascii="Verdana" w:hAnsi="Verdana"/>
              <w:sz w:val="20"/>
              <w:highlight w:val="yellow"/>
            </w:rPr>
          </w:rPrChange>
        </w:rPr>
        <w:t xml:space="preserve">RG nº </w:t>
      </w:r>
      <w:del w:id="57" w:author="Machado Meyer " w:date="2018-07-03T12:21:00Z">
        <w:r w:rsidR="00372D19" w:rsidRPr="004906D3">
          <w:rPr>
            <w:rFonts w:ascii="Verdana" w:hAnsi="Verdana"/>
            <w:sz w:val="20"/>
            <w:highlight w:val="yellow"/>
          </w:rPr>
          <w:delText>[--]</w:delText>
        </w:r>
        <w:r w:rsidR="00372D19">
          <w:rPr>
            <w:rFonts w:ascii="Verdana" w:hAnsi="Verdana"/>
            <w:sz w:val="20"/>
          </w:rPr>
          <w:delText>,</w:delText>
        </w:r>
      </w:del>
      <w:ins w:id="58" w:author="Machado Meyer " w:date="2018-07-03T12:21:00Z">
        <w:r w:rsidRPr="000A32FC">
          <w:rPr>
            <w:rFonts w:ascii="Verdana" w:hAnsi="Verdana"/>
            <w:sz w:val="20"/>
          </w:rPr>
          <w:t>10964131-6</w:t>
        </w:r>
        <w:r w:rsidRPr="009028AB">
          <w:rPr>
            <w:rFonts w:ascii="Verdana" w:hAnsi="Verdana"/>
            <w:sz w:val="20"/>
          </w:rPr>
          <w:t>,</w:t>
        </w:r>
      </w:ins>
      <w:r w:rsidRPr="009028AB">
        <w:rPr>
          <w:rFonts w:ascii="Verdana" w:hAnsi="Verdana"/>
          <w:sz w:val="20"/>
        </w:rPr>
        <w:t xml:space="preserve"> insc</w:t>
      </w:r>
      <w:r w:rsidRPr="00AA0A82">
        <w:rPr>
          <w:rFonts w:ascii="Verdana" w:hAnsi="Verdana"/>
          <w:sz w:val="20"/>
        </w:rPr>
        <w:t xml:space="preserve">rito no CPF/MF sob o nº 076.922.737-66, </w:t>
      </w:r>
      <w:del w:id="59" w:author="Machado Meyer " w:date="2018-07-03T12:21:00Z">
        <w:r w:rsidR="00372D19">
          <w:rPr>
            <w:rFonts w:ascii="Verdana" w:hAnsi="Verdana"/>
            <w:sz w:val="20"/>
          </w:rPr>
          <w:delText>e Fernando Nunes Luis</w:delText>
        </w:r>
      </w:del>
      <w:ins w:id="60" w:author="Machado Meyer " w:date="2018-07-03T12:21:00Z">
        <w:r w:rsidRPr="00AA0A82">
          <w:rPr>
            <w:rFonts w:ascii="Verdana" w:hAnsi="Verdana"/>
            <w:sz w:val="20"/>
          </w:rPr>
          <w:t xml:space="preserve">residente e domiciliado na Cidade do Rio de Janeiro, Estado do Rio de Janeiro, com escritório na Avenida das Américas, nº 3434, Bloco 07 – Grupo 201, e por seu </w:t>
        </w:r>
        <w:r>
          <w:rPr>
            <w:rFonts w:ascii="Verdana" w:hAnsi="Verdana"/>
            <w:sz w:val="20"/>
          </w:rPr>
          <w:t xml:space="preserve">diretor presidente, </w:t>
        </w:r>
        <w:r w:rsidRPr="00AA0A82">
          <w:rPr>
            <w:rFonts w:ascii="Verdana" w:hAnsi="Verdana"/>
            <w:sz w:val="20"/>
          </w:rPr>
          <w:t xml:space="preserve">o Sr. </w:t>
        </w:r>
        <w:r>
          <w:rPr>
            <w:rFonts w:ascii="Verdana" w:hAnsi="Verdana"/>
            <w:sz w:val="20"/>
          </w:rPr>
          <w:t>José Alexandre Costa de Freitas</w:t>
        </w:r>
      </w:ins>
      <w:r>
        <w:rPr>
          <w:rFonts w:ascii="Verdana" w:hAnsi="Verdana"/>
          <w:sz w:val="20"/>
        </w:rPr>
        <w:t xml:space="preserve">, </w:t>
      </w:r>
      <w:r w:rsidRPr="00AA0A82">
        <w:rPr>
          <w:rFonts w:ascii="Verdana" w:hAnsi="Verdana"/>
          <w:sz w:val="20"/>
        </w:rPr>
        <w:t xml:space="preserve">brasileiro, </w:t>
      </w:r>
      <w:del w:id="61" w:author="Machado Meyer " w:date="2018-07-03T12:21:00Z">
        <w:r w:rsidR="00372D19">
          <w:rPr>
            <w:rFonts w:ascii="Verdana" w:hAnsi="Verdana"/>
            <w:sz w:val="20"/>
          </w:rPr>
          <w:delText>[estado civil], [profissão],</w:delText>
        </w:r>
      </w:del>
      <w:ins w:id="62" w:author="Machado Meyer " w:date="2018-07-03T12:21:00Z">
        <w:r>
          <w:rPr>
            <w:rFonts w:ascii="Verdana" w:hAnsi="Verdana"/>
            <w:sz w:val="20"/>
          </w:rPr>
          <w:t>casado</w:t>
        </w:r>
        <w:r w:rsidRPr="00AA0A82">
          <w:rPr>
            <w:rFonts w:ascii="Verdana" w:hAnsi="Verdana"/>
            <w:sz w:val="20"/>
          </w:rPr>
          <w:t>, advogado,</w:t>
        </w:r>
      </w:ins>
      <w:r w:rsidRPr="00AA0A82">
        <w:rPr>
          <w:rFonts w:ascii="Verdana" w:hAnsi="Verdana"/>
          <w:sz w:val="20"/>
        </w:rPr>
        <w:t xml:space="preserve"> portador da Cédula de Identidade </w:t>
      </w:r>
      <w:r w:rsidRPr="00AA0A82">
        <w:rPr>
          <w:rFonts w:ascii="Verdana" w:hAnsi="Verdana"/>
          <w:sz w:val="20"/>
          <w:rPrChange w:id="63" w:author="Machado Meyer " w:date="2018-07-03T12:21:00Z">
            <w:rPr>
              <w:rFonts w:ascii="Verdana" w:hAnsi="Verdana"/>
              <w:sz w:val="20"/>
              <w:highlight w:val="yellow"/>
            </w:rPr>
          </w:rPrChange>
        </w:rPr>
        <w:t xml:space="preserve">RG nº </w:t>
      </w:r>
      <w:del w:id="64" w:author="Machado Meyer " w:date="2018-07-03T12:21:00Z">
        <w:r w:rsidR="00372D19" w:rsidRPr="004906D3">
          <w:rPr>
            <w:rFonts w:ascii="Verdana" w:hAnsi="Verdana"/>
            <w:sz w:val="20"/>
            <w:highlight w:val="yellow"/>
          </w:rPr>
          <w:delText>[--]</w:delText>
        </w:r>
        <w:r w:rsidR="00372D19">
          <w:rPr>
            <w:rFonts w:ascii="Verdana" w:hAnsi="Verdana"/>
            <w:sz w:val="20"/>
          </w:rPr>
          <w:delText>,</w:delText>
        </w:r>
      </w:del>
      <w:ins w:id="65" w:author="Machado Meyer " w:date="2018-07-03T12:21:00Z">
        <w:r>
          <w:rPr>
            <w:rFonts w:ascii="Verdana" w:hAnsi="Verdana"/>
            <w:sz w:val="20"/>
          </w:rPr>
          <w:t>78.657 expedida pela OAB/RJ</w:t>
        </w:r>
        <w:r w:rsidRPr="009028AB">
          <w:rPr>
            <w:rFonts w:ascii="Verdana" w:hAnsi="Verdana"/>
            <w:sz w:val="20"/>
          </w:rPr>
          <w:t>,</w:t>
        </w:r>
      </w:ins>
      <w:r w:rsidRPr="009028AB">
        <w:rPr>
          <w:rFonts w:ascii="Verdana" w:hAnsi="Verdana"/>
          <w:sz w:val="20"/>
        </w:rPr>
        <w:t xml:space="preserve"> inscrito</w:t>
      </w:r>
      <w:r>
        <w:rPr>
          <w:rFonts w:ascii="Verdana" w:hAnsi="Verdana"/>
          <w:sz w:val="20"/>
        </w:rPr>
        <w:t xml:space="preserve"> no CPF/MF sob o nº </w:t>
      </w:r>
      <w:del w:id="66" w:author="Machado Meyer " w:date="2018-07-03T12:21:00Z">
        <w:r w:rsidR="00372D19">
          <w:rPr>
            <w:rFonts w:ascii="Verdana" w:hAnsi="Verdana"/>
            <w:sz w:val="20"/>
          </w:rPr>
          <w:delText>311.177.888-65</w:delText>
        </w:r>
      </w:del>
      <w:ins w:id="67" w:author="Machado Meyer " w:date="2018-07-03T12:21:00Z">
        <w:r>
          <w:rPr>
            <w:rFonts w:ascii="Verdana" w:hAnsi="Verdana"/>
            <w:sz w:val="20"/>
          </w:rPr>
          <w:t xml:space="preserve">008.991.207-17, residente e domiciliado na Cidade </w:t>
        </w:r>
        <w:r>
          <w:rPr>
            <w:rFonts w:ascii="Verdana" w:hAnsi="Verdana"/>
            <w:sz w:val="20"/>
          </w:rPr>
          <w:lastRenderedPageBreak/>
          <w:t xml:space="preserve">do Rio de Janeiro, Estado do Rio de Janeiro, com escritório </w:t>
        </w:r>
        <w:r w:rsidRPr="001507CB">
          <w:rPr>
            <w:rFonts w:ascii="Verdana" w:hAnsi="Verdana"/>
            <w:sz w:val="20"/>
          </w:rPr>
          <w:t>na Avenida das Américas, nº 3434, Bloco 07 – Grupo 201</w:t>
        </w:r>
      </w:ins>
      <w:r>
        <w:rPr>
          <w:rFonts w:ascii="Verdana" w:hAnsi="Verdana"/>
          <w:sz w:val="20"/>
        </w:rPr>
        <w:t xml:space="preserve"> </w:t>
      </w:r>
      <w:r w:rsidRPr="001507CB">
        <w:rPr>
          <w:rFonts w:ascii="Verdana" w:hAnsi="Verdana"/>
          <w:sz w:val="20"/>
        </w:rPr>
        <w:t>(“</w:t>
      </w:r>
      <w:r w:rsidRPr="001507CB">
        <w:rPr>
          <w:rFonts w:ascii="Verdana" w:hAnsi="Verdana"/>
          <w:sz w:val="20"/>
          <w:u w:val="single"/>
        </w:rPr>
        <w:t>Agente Fiduciário</w:t>
      </w:r>
      <w:r w:rsidRPr="001507CB">
        <w:rPr>
          <w:rFonts w:ascii="Verdana" w:hAnsi="Verdana"/>
          <w:sz w:val="20"/>
        </w:rPr>
        <w:t>”);</w:t>
      </w:r>
    </w:p>
    <w:p w:rsidR="00E8320E" w:rsidRDefault="00372D19">
      <w:pPr>
        <w:widowControl w:val="0"/>
        <w:tabs>
          <w:tab w:val="left" w:pos="851"/>
        </w:tabs>
        <w:spacing w:after="0" w:line="300" w:lineRule="exact"/>
        <w:rPr>
          <w:rFonts w:ascii="Verdana" w:hAnsi="Verdana"/>
          <w:sz w:val="20"/>
        </w:rPr>
        <w:pPrChange w:id="68" w:author="Machado Meyer " w:date="2018-07-03T12:21:00Z">
          <w:pPr>
            <w:keepNext/>
            <w:keepLines/>
            <w:tabs>
              <w:tab w:val="left" w:pos="851"/>
            </w:tabs>
            <w:spacing w:after="0" w:line="300" w:lineRule="exact"/>
          </w:pPr>
        </w:pPrChange>
      </w:pPr>
      <w:del w:id="69" w:author="Machado Meyer " w:date="2018-07-03T12:21:00Z">
        <w:r w:rsidRPr="001507CB">
          <w:rPr>
            <w:rFonts w:ascii="Verdana" w:hAnsi="Verdana"/>
            <w:sz w:val="20"/>
          </w:rPr>
          <w:delText xml:space="preserve"> </w:delText>
        </w:r>
      </w:del>
    </w:p>
    <w:p w:rsidR="00E8320E" w:rsidRPr="001507CB" w:rsidRDefault="00E8320E">
      <w:pPr>
        <w:widowControl w:val="0"/>
        <w:tabs>
          <w:tab w:val="left" w:pos="851"/>
        </w:tabs>
        <w:spacing w:after="0" w:line="300" w:lineRule="exact"/>
        <w:rPr>
          <w:rFonts w:ascii="Verdana" w:hAnsi="Verdana"/>
          <w:sz w:val="20"/>
        </w:rPr>
        <w:pPrChange w:id="70" w:author="Machado Meyer " w:date="2018-07-03T12:21:00Z">
          <w:pPr>
            <w:tabs>
              <w:tab w:val="left" w:pos="851"/>
            </w:tabs>
            <w:spacing w:after="0" w:line="300" w:lineRule="exact"/>
          </w:pPr>
        </w:pPrChange>
      </w:pPr>
      <w:r w:rsidRPr="001507CB">
        <w:rPr>
          <w:rFonts w:ascii="Verdana" w:hAnsi="Verdana"/>
          <w:sz w:val="20"/>
        </w:rPr>
        <w:t>que resolvem celebrar esta Escritura de Emissão, de acordo com os seguintes termos e condições:</w:t>
      </w:r>
    </w:p>
    <w:p w:rsidR="00E8320E" w:rsidRPr="001507CB" w:rsidRDefault="00E8320E">
      <w:pPr>
        <w:widowControl w:val="0"/>
        <w:tabs>
          <w:tab w:val="left" w:pos="851"/>
        </w:tabs>
        <w:spacing w:after="0" w:line="300" w:lineRule="exact"/>
        <w:rPr>
          <w:rFonts w:ascii="Verdana" w:hAnsi="Verdana"/>
          <w:sz w:val="20"/>
        </w:rPr>
        <w:pPrChange w:id="7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72" w:author="Machado Meyer " w:date="2018-07-03T12:21:00Z">
          <w:pPr>
            <w:keepNext/>
            <w:tabs>
              <w:tab w:val="left" w:pos="851"/>
            </w:tabs>
            <w:spacing w:after="0" w:line="300" w:lineRule="exact"/>
            <w:jc w:val="center"/>
          </w:pPr>
        </w:pPrChange>
      </w:pPr>
      <w:bookmarkStart w:id="73" w:name="_Ref532040236"/>
      <w:r w:rsidRPr="001507CB">
        <w:rPr>
          <w:rFonts w:ascii="Verdana" w:hAnsi="Verdana"/>
          <w:b/>
          <w:smallCaps/>
          <w:sz w:val="20"/>
        </w:rPr>
        <w:t>Cláusula I</w:t>
      </w:r>
    </w:p>
    <w:p w:rsidR="00E8320E" w:rsidRPr="001507CB" w:rsidRDefault="00E8320E">
      <w:pPr>
        <w:widowControl w:val="0"/>
        <w:tabs>
          <w:tab w:val="left" w:pos="851"/>
        </w:tabs>
        <w:spacing w:after="0" w:line="300" w:lineRule="exact"/>
        <w:jc w:val="center"/>
        <w:rPr>
          <w:rFonts w:ascii="Verdana" w:hAnsi="Verdana"/>
          <w:b/>
          <w:smallCaps/>
          <w:sz w:val="20"/>
        </w:rPr>
        <w:pPrChange w:id="74" w:author="Machado Meyer " w:date="2018-07-03T12:21:00Z">
          <w:pPr>
            <w:keepNext/>
            <w:tabs>
              <w:tab w:val="left" w:pos="851"/>
            </w:tabs>
            <w:spacing w:after="0" w:line="300" w:lineRule="exact"/>
            <w:jc w:val="center"/>
          </w:pPr>
        </w:pPrChange>
      </w:pPr>
      <w:r w:rsidRPr="001507CB">
        <w:rPr>
          <w:rFonts w:ascii="Verdana" w:hAnsi="Verdana"/>
          <w:b/>
          <w:smallCaps/>
          <w:sz w:val="20"/>
        </w:rPr>
        <w:t>Autorização</w:t>
      </w:r>
    </w:p>
    <w:p w:rsidR="00E8320E" w:rsidRPr="001507CB" w:rsidRDefault="00E8320E">
      <w:pPr>
        <w:widowControl w:val="0"/>
        <w:tabs>
          <w:tab w:val="left" w:pos="851"/>
        </w:tabs>
        <w:spacing w:after="0" w:line="300" w:lineRule="exact"/>
        <w:ind w:left="709"/>
        <w:jc w:val="center"/>
        <w:rPr>
          <w:rFonts w:ascii="Verdana" w:hAnsi="Verdana"/>
          <w:smallCaps/>
          <w:sz w:val="20"/>
          <w:u w:val="single"/>
        </w:rPr>
        <w:pPrChange w:id="75" w:author="Machado Meyer " w:date="2018-07-03T12:21:00Z">
          <w:pPr>
            <w:keepNext/>
            <w:tabs>
              <w:tab w:val="left" w:pos="851"/>
            </w:tabs>
            <w:spacing w:after="0" w:line="300" w:lineRule="exact"/>
            <w:ind w:left="709"/>
            <w:jc w:val="center"/>
          </w:pPr>
        </w:pPrChange>
      </w:pPr>
    </w:p>
    <w:bookmarkEnd w:id="73"/>
    <w:p w:rsidR="00E8320E" w:rsidRPr="001507CB" w:rsidRDefault="00E8320E">
      <w:pPr>
        <w:widowControl w:val="0"/>
        <w:tabs>
          <w:tab w:val="left" w:pos="851"/>
        </w:tabs>
        <w:spacing w:after="0" w:line="300" w:lineRule="exact"/>
        <w:rPr>
          <w:rFonts w:ascii="Verdana" w:hAnsi="Verdana"/>
          <w:sz w:val="20"/>
        </w:rPr>
        <w:pPrChange w:id="76" w:author="Machado Meyer " w:date="2018-07-03T12:21:00Z">
          <w:pPr>
            <w:tabs>
              <w:tab w:val="left" w:pos="851"/>
            </w:tabs>
            <w:spacing w:after="0" w:line="300" w:lineRule="exact"/>
          </w:pPr>
        </w:pPrChange>
      </w:pPr>
      <w:r w:rsidRPr="001507CB">
        <w:rPr>
          <w:rFonts w:ascii="Verdana" w:hAnsi="Verdana"/>
          <w:sz w:val="20"/>
        </w:rPr>
        <w:t>A presente 6ª emissão de debêntures da Emissora (“</w:t>
      </w:r>
      <w:r w:rsidRPr="001507CB">
        <w:rPr>
          <w:rFonts w:ascii="Verdana" w:hAnsi="Verdana"/>
          <w:sz w:val="20"/>
          <w:u w:val="single"/>
        </w:rPr>
        <w:t>Emissão</w:t>
      </w:r>
      <w:r w:rsidRPr="001507CB">
        <w:rPr>
          <w:rFonts w:ascii="Verdana" w:hAnsi="Verdana"/>
          <w:sz w:val="20"/>
        </w:rPr>
        <w:t>”), nos termos da Lei das Sociedades por Ações, e a oferta pública de distribuição com esforços restritos das Debêntures, nos termos da Lei nº 6.385, de 7 de dezembro de 1976, conforme alterada (“</w:t>
      </w:r>
      <w:r w:rsidRPr="001507CB">
        <w:rPr>
          <w:rFonts w:ascii="Verdana" w:hAnsi="Verdana"/>
          <w:sz w:val="20"/>
          <w:u w:val="single"/>
        </w:rPr>
        <w:t>Lei do Mercado de Valores Mobiliários</w:t>
      </w:r>
      <w:r w:rsidRPr="001507CB">
        <w:rPr>
          <w:rFonts w:ascii="Verdana" w:hAnsi="Verdana"/>
          <w:sz w:val="20"/>
        </w:rPr>
        <w:t>”), da Instrução da CVM nº 476, de 16 de janeiro de 2009, conforme alterada (“</w:t>
      </w:r>
      <w:r w:rsidRPr="001507CB">
        <w:rPr>
          <w:rFonts w:ascii="Verdana" w:hAnsi="Verdana"/>
          <w:sz w:val="20"/>
          <w:u w:val="single"/>
        </w:rPr>
        <w:t>Instrução CVM 476</w:t>
      </w:r>
      <w:r w:rsidRPr="001507CB">
        <w:rPr>
          <w:rFonts w:ascii="Verdana" w:hAnsi="Verdana"/>
          <w:sz w:val="20"/>
        </w:rPr>
        <w:t>”), e das demais disposições legais e regulamentares aplicáveis (“</w:t>
      </w:r>
      <w:r w:rsidRPr="001507CB">
        <w:rPr>
          <w:rFonts w:ascii="Verdana" w:hAnsi="Verdana"/>
          <w:sz w:val="20"/>
          <w:u w:val="single"/>
        </w:rPr>
        <w:t>Oferta</w:t>
      </w:r>
      <w:r w:rsidRPr="001507CB">
        <w:rPr>
          <w:rFonts w:ascii="Verdana" w:hAnsi="Verdana"/>
          <w:sz w:val="20"/>
        </w:rPr>
        <w:t xml:space="preserve">”), dentre outros, serão realizadas com base nas deliberações tomadas na Reunião do Conselho de Administração da Emissora, realizada em </w:t>
      </w:r>
      <w:del w:id="77" w:author="Machado Meyer " w:date="2018-07-03T12:21:00Z">
        <w:r w:rsidR="00372D19" w:rsidRPr="001507CB">
          <w:rPr>
            <w:rFonts w:ascii="Verdana" w:hAnsi="Verdana"/>
            <w:sz w:val="20"/>
          </w:rPr>
          <w:delText>21</w:delText>
        </w:r>
      </w:del>
      <w:ins w:id="78"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79" w:author="Machado Meyer " w:date="2018-07-03T12:21:00Z">
        <w:r w:rsidR="00372D19" w:rsidRPr="001507CB">
          <w:rPr>
            <w:rFonts w:ascii="Verdana" w:hAnsi="Verdana"/>
            <w:sz w:val="20"/>
          </w:rPr>
          <w:delText>junho</w:delText>
        </w:r>
      </w:del>
      <w:ins w:id="80"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2018, nos termos da Lei das Sociedades por Ações e do Estatuto Social da Emissora (“</w:t>
      </w:r>
      <w:r w:rsidRPr="001507CB">
        <w:rPr>
          <w:rFonts w:ascii="Verdana" w:hAnsi="Verdana"/>
          <w:sz w:val="20"/>
          <w:u w:val="single"/>
        </w:rPr>
        <w:t>RCA da Emissora</w:t>
      </w:r>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8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82" w:author="Machado Meyer " w:date="2018-07-03T12:21:00Z">
          <w:pPr>
            <w:keepNext/>
            <w:tabs>
              <w:tab w:val="left" w:pos="851"/>
            </w:tabs>
            <w:spacing w:after="0" w:line="300" w:lineRule="exact"/>
            <w:jc w:val="center"/>
          </w:pPr>
        </w:pPrChange>
      </w:pPr>
      <w:r w:rsidRPr="001507CB">
        <w:rPr>
          <w:rFonts w:ascii="Verdana" w:hAnsi="Verdana"/>
          <w:b/>
          <w:smallCaps/>
          <w:sz w:val="20"/>
        </w:rPr>
        <w:t>Cláusula II</w:t>
      </w:r>
    </w:p>
    <w:p w:rsidR="00E8320E" w:rsidRPr="001507CB" w:rsidRDefault="00E8320E">
      <w:pPr>
        <w:widowControl w:val="0"/>
        <w:tabs>
          <w:tab w:val="left" w:pos="851"/>
        </w:tabs>
        <w:spacing w:after="0" w:line="300" w:lineRule="exact"/>
        <w:jc w:val="center"/>
        <w:rPr>
          <w:rFonts w:ascii="Verdana" w:hAnsi="Verdana"/>
          <w:b/>
          <w:smallCaps/>
          <w:sz w:val="20"/>
        </w:rPr>
        <w:pPrChange w:id="83" w:author="Machado Meyer " w:date="2018-07-03T12:21:00Z">
          <w:pPr>
            <w:keepNext/>
            <w:tabs>
              <w:tab w:val="left" w:pos="851"/>
            </w:tabs>
            <w:spacing w:after="0" w:line="300" w:lineRule="exact"/>
            <w:jc w:val="center"/>
          </w:pPr>
        </w:pPrChange>
      </w:pPr>
      <w:r w:rsidRPr="001507CB">
        <w:rPr>
          <w:rFonts w:ascii="Verdana" w:hAnsi="Verdana"/>
          <w:b/>
          <w:smallCaps/>
          <w:sz w:val="20"/>
        </w:rPr>
        <w:t>Requisitos</w:t>
      </w:r>
    </w:p>
    <w:p w:rsidR="00E8320E" w:rsidRPr="001507CB" w:rsidRDefault="00E8320E">
      <w:pPr>
        <w:widowControl w:val="0"/>
        <w:tabs>
          <w:tab w:val="left" w:pos="851"/>
        </w:tabs>
        <w:spacing w:after="0" w:line="300" w:lineRule="exact"/>
        <w:jc w:val="center"/>
        <w:rPr>
          <w:rFonts w:ascii="Verdana" w:hAnsi="Verdana"/>
          <w:smallCaps/>
          <w:sz w:val="20"/>
          <w:u w:val="single"/>
        </w:rPr>
        <w:pPrChange w:id="84" w:author="Machado Meyer " w:date="2018-07-03T12:21:00Z">
          <w:pPr>
            <w:keepNext/>
            <w:tabs>
              <w:tab w:val="left" w:pos="851"/>
            </w:tabs>
            <w:spacing w:after="0" w:line="300" w:lineRule="exact"/>
            <w:jc w:val="center"/>
          </w:pPr>
        </w:pPrChange>
      </w:pPr>
    </w:p>
    <w:p w:rsidR="00E8320E" w:rsidRPr="001507CB" w:rsidRDefault="00E8320E">
      <w:pPr>
        <w:widowControl w:val="0"/>
        <w:numPr>
          <w:ilvl w:val="0"/>
          <w:numId w:val="43"/>
        </w:numPr>
        <w:spacing w:after="0" w:line="300" w:lineRule="exact"/>
        <w:ind w:hanging="720"/>
        <w:rPr>
          <w:rFonts w:ascii="Verdana" w:hAnsi="Verdana"/>
          <w:b/>
          <w:sz w:val="20"/>
        </w:rPr>
        <w:pPrChange w:id="85" w:author="Machado Meyer " w:date="2018-07-03T12:21:00Z">
          <w:pPr>
            <w:numPr>
              <w:numId w:val="43"/>
            </w:numPr>
            <w:spacing w:after="0" w:line="300" w:lineRule="exact"/>
            <w:ind w:left="720" w:hanging="360"/>
          </w:pPr>
        </w:pPrChange>
      </w:pPr>
      <w:r w:rsidRPr="001507CB">
        <w:rPr>
          <w:rFonts w:ascii="Verdana" w:hAnsi="Verdana"/>
          <w:b/>
          <w:sz w:val="20"/>
        </w:rPr>
        <w:t>Dispensa de Registro na CVM e Registro na Associação Brasileira das Entidades dos Mercados Financeiro e de Capitais</w:t>
      </w:r>
    </w:p>
    <w:p w:rsidR="00E8320E" w:rsidRPr="001507CB" w:rsidRDefault="00E8320E">
      <w:pPr>
        <w:widowControl w:val="0"/>
        <w:tabs>
          <w:tab w:val="left" w:pos="851"/>
        </w:tabs>
        <w:spacing w:after="0" w:line="300" w:lineRule="exact"/>
        <w:ind w:left="709"/>
        <w:rPr>
          <w:rFonts w:ascii="Verdana" w:hAnsi="Verdana"/>
          <w:b/>
          <w:sz w:val="20"/>
        </w:rPr>
        <w:pPrChange w:id="86" w:author="Machado Meyer " w:date="2018-07-03T12:21:00Z">
          <w:pPr>
            <w:keepNext/>
            <w:tabs>
              <w:tab w:val="left" w:pos="851"/>
            </w:tabs>
            <w:spacing w:after="0" w:line="300" w:lineRule="exact"/>
            <w:ind w:left="709"/>
          </w:pPr>
        </w:pPrChange>
      </w:pPr>
    </w:p>
    <w:p w:rsidR="00E8320E" w:rsidRPr="001507CB" w:rsidRDefault="00E8320E">
      <w:pPr>
        <w:widowControl w:val="0"/>
        <w:numPr>
          <w:ilvl w:val="2"/>
          <w:numId w:val="2"/>
        </w:numPr>
        <w:tabs>
          <w:tab w:val="left" w:pos="851"/>
        </w:tabs>
        <w:spacing w:after="0" w:line="300" w:lineRule="exact"/>
        <w:ind w:left="0" w:hanging="11"/>
        <w:rPr>
          <w:rFonts w:ascii="Verdana" w:hAnsi="Verdana"/>
          <w:sz w:val="20"/>
        </w:rPr>
        <w:pPrChange w:id="87" w:author="Machado Meyer " w:date="2018-07-03T12:21:00Z">
          <w:pPr>
            <w:numPr>
              <w:ilvl w:val="2"/>
              <w:numId w:val="2"/>
            </w:numPr>
            <w:tabs>
              <w:tab w:val="left" w:pos="851"/>
            </w:tabs>
            <w:spacing w:after="0" w:line="300" w:lineRule="exact"/>
            <w:ind w:left="1429" w:hanging="720"/>
          </w:pPr>
        </w:pPrChange>
      </w:pPr>
      <w:r w:rsidRPr="001507CB">
        <w:rPr>
          <w:rFonts w:ascii="Verdana" w:hAnsi="Verdana"/>
          <w:sz w:val="20"/>
        </w:rPr>
        <w:t>A Oferta está automaticamente dispensada de registro pela CVM, de que trata o artigo 19 da Lei do Mercado de Capitais, nos termos do artigo 6º da Instrução CVM 476, por se tratar de oferta pública de distribuição com esforços restritos.</w:t>
      </w:r>
    </w:p>
    <w:p w:rsidR="00E8320E" w:rsidRPr="001507CB" w:rsidRDefault="00E8320E">
      <w:pPr>
        <w:widowControl w:val="0"/>
        <w:tabs>
          <w:tab w:val="left" w:pos="851"/>
        </w:tabs>
        <w:spacing w:after="0" w:line="300" w:lineRule="exact"/>
        <w:ind w:left="709"/>
        <w:rPr>
          <w:rFonts w:ascii="Verdana" w:hAnsi="Verdana"/>
          <w:sz w:val="20"/>
        </w:rPr>
        <w:pPrChange w:id="88" w:author="Machado Meyer " w:date="2018-07-03T12:21:00Z">
          <w:pPr>
            <w:tabs>
              <w:tab w:val="left" w:pos="851"/>
            </w:tabs>
            <w:spacing w:after="0" w:line="300" w:lineRule="exact"/>
            <w:ind w:left="709"/>
          </w:pPr>
        </w:pPrChange>
      </w:pPr>
    </w:p>
    <w:p w:rsidR="00E8320E" w:rsidRPr="001507CB" w:rsidRDefault="00E8320E">
      <w:pPr>
        <w:widowControl w:val="0"/>
        <w:numPr>
          <w:ilvl w:val="2"/>
          <w:numId w:val="2"/>
        </w:numPr>
        <w:tabs>
          <w:tab w:val="left" w:pos="851"/>
        </w:tabs>
        <w:spacing w:after="0" w:line="300" w:lineRule="exact"/>
        <w:ind w:left="0" w:hanging="11"/>
        <w:rPr>
          <w:rFonts w:ascii="Verdana" w:hAnsi="Verdana"/>
          <w:sz w:val="20"/>
        </w:rPr>
        <w:pPrChange w:id="89" w:author="Machado Meyer " w:date="2018-07-03T12:21:00Z">
          <w:pPr>
            <w:numPr>
              <w:ilvl w:val="2"/>
              <w:numId w:val="2"/>
            </w:numPr>
            <w:tabs>
              <w:tab w:val="left" w:pos="851"/>
            </w:tabs>
            <w:spacing w:after="0" w:line="300" w:lineRule="exact"/>
            <w:ind w:left="1429" w:hanging="720"/>
          </w:pPr>
        </w:pPrChange>
      </w:pPr>
      <w:r w:rsidRPr="001507CB">
        <w:rPr>
          <w:rFonts w:ascii="Verdana" w:hAnsi="Verdana"/>
          <w:sz w:val="20"/>
        </w:rPr>
        <w:t>Por se tratar de oferta pública, com esforços restritos, a Oferta poderá ser objeto de registro na Associação Brasileira das Entidades dos Mercados Financeiro e de Capitais (“</w:t>
      </w:r>
      <w:r w:rsidRPr="001507CB">
        <w:rPr>
          <w:rFonts w:ascii="Verdana" w:hAnsi="Verdana"/>
          <w:sz w:val="20"/>
          <w:u w:val="single"/>
        </w:rPr>
        <w:t>ANBIMA</w:t>
      </w:r>
      <w:r w:rsidRPr="001507CB">
        <w:rPr>
          <w:rFonts w:ascii="Verdana" w:hAnsi="Verdana"/>
          <w:sz w:val="20"/>
        </w:rPr>
        <w:t>”), exclusivamente para fins de informar a base de dados da ANBIMA, nos termos do parágrafo 1º, inciso I, e do parágrafo 2º, ambos do artigo 1º do “Código ANBIMA de Regulação e Melhores Práticas para as Ofertas Públicas de Distribuição e Aquisição de Valores Mobiliários”, atualmente em vigor, desde que expedidas diretrizes específicas nesse sentido pelo Conselho de Regulação e Melhores Práticas da ANBIMA até o protocolo do aviso de encerramento da Oferta.</w:t>
      </w:r>
    </w:p>
    <w:p w:rsidR="00E8320E" w:rsidRPr="001507CB" w:rsidRDefault="00E8320E">
      <w:pPr>
        <w:widowControl w:val="0"/>
        <w:tabs>
          <w:tab w:val="left" w:pos="851"/>
        </w:tabs>
        <w:spacing w:after="0" w:line="300" w:lineRule="exact"/>
        <w:rPr>
          <w:rFonts w:ascii="Verdana" w:hAnsi="Verdana"/>
          <w:sz w:val="20"/>
        </w:rPr>
        <w:pPrChange w:id="90" w:author="Machado Meyer " w:date="2018-07-03T12:21:00Z">
          <w:pPr>
            <w:keepNext/>
            <w:tabs>
              <w:tab w:val="left" w:pos="851"/>
            </w:tabs>
            <w:spacing w:after="0" w:line="300" w:lineRule="exact"/>
          </w:pPr>
        </w:pPrChange>
      </w:pPr>
    </w:p>
    <w:p w:rsidR="00E8320E" w:rsidRPr="001507CB" w:rsidRDefault="00E8320E">
      <w:pPr>
        <w:widowControl w:val="0"/>
        <w:numPr>
          <w:ilvl w:val="0"/>
          <w:numId w:val="43"/>
        </w:numPr>
        <w:spacing w:after="0" w:line="300" w:lineRule="exact"/>
        <w:ind w:hanging="720"/>
        <w:rPr>
          <w:rFonts w:ascii="Verdana" w:hAnsi="Verdana"/>
          <w:b/>
          <w:sz w:val="20"/>
        </w:rPr>
        <w:pPrChange w:id="91" w:author="Machado Meyer " w:date="2018-07-03T12:21:00Z">
          <w:pPr>
            <w:numPr>
              <w:numId w:val="43"/>
            </w:numPr>
            <w:spacing w:after="0" w:line="300" w:lineRule="exact"/>
            <w:ind w:left="720" w:hanging="360"/>
          </w:pPr>
        </w:pPrChange>
      </w:pPr>
      <w:r w:rsidRPr="001507CB">
        <w:rPr>
          <w:rFonts w:ascii="Verdana" w:hAnsi="Verdana"/>
          <w:b/>
          <w:sz w:val="20"/>
        </w:rPr>
        <w:t>Arquivamento</w:t>
      </w:r>
      <w:r w:rsidRPr="001507CB">
        <w:rPr>
          <w:rFonts w:ascii="Verdana" w:hAnsi="Verdana"/>
          <w:b/>
          <w:iCs/>
          <w:sz w:val="20"/>
        </w:rPr>
        <w:t xml:space="preserve"> e Publicação da RCA da Emissora.</w:t>
      </w:r>
      <w:r w:rsidRPr="001507CB">
        <w:rPr>
          <w:rFonts w:ascii="Verdana" w:hAnsi="Verdana"/>
          <w:b/>
          <w:sz w:val="20"/>
        </w:rPr>
        <w:t xml:space="preserve"> </w:t>
      </w:r>
    </w:p>
    <w:p w:rsidR="00E8320E" w:rsidRPr="001507CB" w:rsidRDefault="00E8320E">
      <w:pPr>
        <w:widowControl w:val="0"/>
        <w:tabs>
          <w:tab w:val="left" w:pos="851"/>
        </w:tabs>
        <w:spacing w:after="0" w:line="300" w:lineRule="exact"/>
        <w:rPr>
          <w:rFonts w:ascii="Verdana" w:hAnsi="Verdana"/>
          <w:sz w:val="20"/>
        </w:rPr>
        <w:pPrChange w:id="92" w:author="Machado Meyer " w:date="2018-07-03T12:21:00Z">
          <w:pPr>
            <w:tabs>
              <w:tab w:val="left" w:pos="851"/>
            </w:tabs>
            <w:spacing w:after="0" w:line="300" w:lineRule="exact"/>
          </w:pPr>
        </w:pPrChange>
      </w:pPr>
    </w:p>
    <w:p w:rsidR="00E8320E" w:rsidRPr="001507CB" w:rsidRDefault="00E8320E">
      <w:pPr>
        <w:widowControl w:val="0"/>
        <w:numPr>
          <w:ilvl w:val="0"/>
          <w:numId w:val="18"/>
        </w:numPr>
        <w:tabs>
          <w:tab w:val="left" w:pos="851"/>
        </w:tabs>
        <w:spacing w:after="0" w:line="300" w:lineRule="exact"/>
        <w:ind w:left="0" w:firstLine="0"/>
        <w:rPr>
          <w:rFonts w:ascii="Verdana" w:hAnsi="Verdana"/>
          <w:sz w:val="20"/>
        </w:rPr>
        <w:pPrChange w:id="93" w:author="Machado Meyer " w:date="2018-07-03T12:21:00Z">
          <w:pPr>
            <w:numPr>
              <w:numId w:val="18"/>
            </w:numPr>
            <w:tabs>
              <w:tab w:val="left" w:pos="851"/>
            </w:tabs>
            <w:spacing w:after="0" w:line="300" w:lineRule="exact"/>
            <w:ind w:left="3621" w:hanging="360"/>
          </w:pPr>
        </w:pPrChange>
      </w:pPr>
      <w:r w:rsidRPr="001507CB">
        <w:rPr>
          <w:rFonts w:ascii="Verdana" w:hAnsi="Verdana"/>
          <w:sz w:val="20"/>
        </w:rPr>
        <w:t>A ata da RCA da Emissora será arquivada na JUCISRS e publicada no Diário Oficial do Estado do Rio Grande do Sul (“</w:t>
      </w:r>
      <w:r w:rsidRPr="001507CB">
        <w:rPr>
          <w:rFonts w:ascii="Verdana" w:hAnsi="Verdana"/>
          <w:sz w:val="20"/>
          <w:u w:val="single"/>
        </w:rPr>
        <w:t>DOERG</w:t>
      </w:r>
      <w:r w:rsidRPr="001507CB">
        <w:rPr>
          <w:rFonts w:ascii="Verdana" w:hAnsi="Verdana"/>
          <w:sz w:val="20"/>
        </w:rPr>
        <w:t xml:space="preserve">”) e no jornal “Folha de Caxias” de </w:t>
      </w:r>
      <w:r w:rsidRPr="001507CB">
        <w:rPr>
          <w:rFonts w:ascii="Verdana" w:hAnsi="Verdana"/>
          <w:sz w:val="20"/>
        </w:rPr>
        <w:lastRenderedPageBreak/>
        <w:t xml:space="preserve">Caxias do Sul, Estado do Rio Grande do Sul, conforme disposto no artigo 62, inciso I, no artigo 142, parágrafo 1º, e no artigo 289 da Lei das Sociedades por Ações. </w:t>
      </w:r>
    </w:p>
    <w:p w:rsidR="00E8320E" w:rsidRPr="001507CB" w:rsidRDefault="00E8320E">
      <w:pPr>
        <w:widowControl w:val="0"/>
        <w:tabs>
          <w:tab w:val="left" w:pos="851"/>
        </w:tabs>
        <w:spacing w:after="0" w:line="300" w:lineRule="exact"/>
        <w:rPr>
          <w:rFonts w:ascii="Verdana" w:hAnsi="Verdana"/>
          <w:sz w:val="20"/>
        </w:rPr>
        <w:pPrChange w:id="94" w:author="Machado Meyer " w:date="2018-07-03T12:21:00Z">
          <w:pPr>
            <w:tabs>
              <w:tab w:val="left" w:pos="851"/>
            </w:tabs>
            <w:spacing w:after="0" w:line="300" w:lineRule="exact"/>
          </w:pPr>
        </w:pPrChange>
      </w:pPr>
    </w:p>
    <w:p w:rsidR="00E8320E" w:rsidRPr="001507CB" w:rsidRDefault="00E8320E">
      <w:pPr>
        <w:widowControl w:val="0"/>
        <w:numPr>
          <w:ilvl w:val="0"/>
          <w:numId w:val="43"/>
        </w:numPr>
        <w:spacing w:after="0" w:line="300" w:lineRule="exact"/>
        <w:ind w:hanging="720"/>
        <w:rPr>
          <w:rFonts w:ascii="Verdana" w:hAnsi="Verdana"/>
          <w:b/>
          <w:sz w:val="20"/>
        </w:rPr>
        <w:pPrChange w:id="95" w:author="Machado Meyer " w:date="2018-07-03T12:21:00Z">
          <w:pPr>
            <w:numPr>
              <w:numId w:val="43"/>
            </w:numPr>
            <w:spacing w:after="0" w:line="300" w:lineRule="exact"/>
            <w:ind w:left="720" w:hanging="360"/>
          </w:pPr>
        </w:pPrChange>
      </w:pPr>
      <w:bookmarkStart w:id="96" w:name="_Ref201729546"/>
      <w:r w:rsidRPr="001507CB">
        <w:rPr>
          <w:rFonts w:ascii="Verdana" w:hAnsi="Verdana"/>
          <w:b/>
          <w:sz w:val="20"/>
        </w:rPr>
        <w:t>Inscrição desta Escritura de Emissão e seus Eventuais Aditamentos na JUCISRS.</w:t>
      </w:r>
    </w:p>
    <w:p w:rsidR="00E8320E" w:rsidRPr="001507CB" w:rsidRDefault="00E8320E">
      <w:pPr>
        <w:widowControl w:val="0"/>
        <w:spacing w:after="0" w:line="300" w:lineRule="exact"/>
        <w:rPr>
          <w:rFonts w:ascii="Verdana" w:hAnsi="Verdana"/>
          <w:i/>
          <w:sz w:val="20"/>
        </w:rPr>
        <w:pPrChange w:id="97" w:author="Machado Meyer " w:date="2018-07-03T12:21:00Z">
          <w:pPr>
            <w:spacing w:after="0" w:line="300" w:lineRule="exact"/>
          </w:pPr>
        </w:pPrChange>
      </w:pPr>
    </w:p>
    <w:p w:rsidR="00E8320E" w:rsidRPr="001507CB" w:rsidRDefault="00E8320E">
      <w:pPr>
        <w:widowControl w:val="0"/>
        <w:spacing w:after="0" w:line="300" w:lineRule="exact"/>
        <w:rPr>
          <w:rFonts w:ascii="Verdana" w:hAnsi="Verdana"/>
          <w:sz w:val="20"/>
        </w:rPr>
        <w:pPrChange w:id="98" w:author="Machado Meyer " w:date="2018-07-03T12:21:00Z">
          <w:pPr>
            <w:spacing w:after="0" w:line="300" w:lineRule="exact"/>
          </w:pPr>
        </w:pPrChange>
      </w:pPr>
      <w:r w:rsidRPr="001507CB">
        <w:rPr>
          <w:rFonts w:ascii="Verdana" w:hAnsi="Verdana"/>
          <w:sz w:val="20"/>
        </w:rPr>
        <w:t xml:space="preserve">Nos termos do artigo 62, inciso II e parágrafo 3º, da Lei das Sociedades por Ações, esta Escritura de Emissão e seus eventuais aditamentos serão protocolados na JUCISRS no prazo de 5 (cinco) Dias Úteis (conforme definidos a seguir) contados da respectiva data de assinatura, devendo uma via original (ou, se for o caso, cópia eletrônica (PDF) da referida Escritura de Emissão e seus eventuais aditamentos com a devida chancela digital da JUCISRS que comprove o efetivo registro) ser enviada ao Agente Fiduciário em até 5 (cinco) Dias Úteis após seu efetivo arquivamento. </w:t>
      </w:r>
    </w:p>
    <w:p w:rsidR="00E8320E" w:rsidRPr="001507CB" w:rsidRDefault="00E8320E">
      <w:pPr>
        <w:widowControl w:val="0"/>
        <w:spacing w:after="0" w:line="300" w:lineRule="exact"/>
        <w:rPr>
          <w:rFonts w:ascii="Verdana" w:hAnsi="Verdana"/>
          <w:sz w:val="20"/>
        </w:rPr>
        <w:pPrChange w:id="99" w:author="Machado Meyer " w:date="2018-07-03T12:21:00Z">
          <w:pPr>
            <w:spacing w:after="0" w:line="300" w:lineRule="exact"/>
          </w:pPr>
        </w:pPrChange>
      </w:pPr>
    </w:p>
    <w:bookmarkEnd w:id="96"/>
    <w:p w:rsidR="00E8320E" w:rsidRPr="001507CB" w:rsidRDefault="00E8320E">
      <w:pPr>
        <w:widowControl w:val="0"/>
        <w:numPr>
          <w:ilvl w:val="0"/>
          <w:numId w:val="43"/>
        </w:numPr>
        <w:spacing w:after="0" w:line="300" w:lineRule="exact"/>
        <w:ind w:hanging="720"/>
        <w:rPr>
          <w:rFonts w:ascii="Verdana" w:hAnsi="Verdana"/>
          <w:sz w:val="20"/>
        </w:rPr>
        <w:pPrChange w:id="100" w:author="Machado Meyer " w:date="2018-07-03T12:21:00Z">
          <w:pPr>
            <w:numPr>
              <w:numId w:val="43"/>
            </w:numPr>
            <w:spacing w:after="0" w:line="300" w:lineRule="exact"/>
            <w:ind w:left="720" w:hanging="360"/>
          </w:pPr>
        </w:pPrChange>
      </w:pPr>
      <w:r w:rsidRPr="001507CB">
        <w:rPr>
          <w:rFonts w:ascii="Verdana" w:hAnsi="Verdana"/>
          <w:b/>
          <w:sz w:val="20"/>
        </w:rPr>
        <w:t>Distribuição, Negociação e</w:t>
      </w:r>
      <w:r w:rsidRPr="001507CB">
        <w:rPr>
          <w:rFonts w:ascii="Verdana" w:hAnsi="Verdana"/>
          <w:b/>
          <w:i/>
          <w:sz w:val="20"/>
        </w:rPr>
        <w:t xml:space="preserve"> </w:t>
      </w:r>
      <w:r w:rsidRPr="001507CB">
        <w:rPr>
          <w:rFonts w:ascii="Verdana" w:hAnsi="Verdana"/>
          <w:b/>
          <w:sz w:val="20"/>
        </w:rPr>
        <w:t>Custódia Eletrônica.</w:t>
      </w:r>
    </w:p>
    <w:p w:rsidR="00E8320E" w:rsidRPr="001507CB" w:rsidRDefault="00E8320E">
      <w:pPr>
        <w:widowControl w:val="0"/>
        <w:tabs>
          <w:tab w:val="left" w:pos="851"/>
        </w:tabs>
        <w:spacing w:after="0" w:line="300" w:lineRule="exact"/>
        <w:rPr>
          <w:rFonts w:ascii="Verdana" w:hAnsi="Verdana"/>
          <w:sz w:val="20"/>
        </w:rPr>
        <w:pPrChange w:id="10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2" w:author="Machado Meyer " w:date="2018-07-03T12:21:00Z">
          <w:pPr>
            <w:tabs>
              <w:tab w:val="left" w:pos="851"/>
            </w:tabs>
            <w:spacing w:after="0" w:line="300" w:lineRule="exact"/>
          </w:pPr>
        </w:pPrChange>
      </w:pPr>
      <w:r w:rsidRPr="001507CB">
        <w:rPr>
          <w:rFonts w:ascii="Verdana" w:hAnsi="Verdana"/>
          <w:sz w:val="20"/>
        </w:rPr>
        <w:t>2.4.1.</w:t>
      </w:r>
      <w:r w:rsidRPr="001507CB">
        <w:rPr>
          <w:rFonts w:ascii="Verdana" w:hAnsi="Verdana"/>
          <w:sz w:val="20"/>
        </w:rPr>
        <w:tab/>
        <w:t>As Debêntures serão depositadas para (i) distribuição pública no mercado primário por meio do MDA – Módulo de Distribuição de Ativos (“</w:t>
      </w:r>
      <w:r w:rsidRPr="001507CB">
        <w:rPr>
          <w:rFonts w:ascii="Verdana" w:hAnsi="Verdana"/>
          <w:sz w:val="20"/>
          <w:u w:val="single"/>
        </w:rPr>
        <w:t>MDA</w:t>
      </w:r>
      <w:r w:rsidRPr="001507CB">
        <w:rPr>
          <w:rFonts w:ascii="Verdana" w:hAnsi="Verdana"/>
          <w:sz w:val="20"/>
        </w:rPr>
        <w:t>”), administrado e operacionalizado pela B3 S.A. – Brasil, Bolsa, Balcão - Segmento CETIP UTVM (“</w:t>
      </w:r>
      <w:r w:rsidRPr="001507CB">
        <w:rPr>
          <w:rFonts w:ascii="Verdana" w:hAnsi="Verdana"/>
          <w:sz w:val="20"/>
          <w:u w:val="single"/>
        </w:rPr>
        <w:t>B3</w:t>
      </w:r>
      <w:r w:rsidRPr="001507CB">
        <w:rPr>
          <w:rFonts w:ascii="Verdana" w:hAnsi="Verdana"/>
          <w:sz w:val="20"/>
        </w:rPr>
        <w:t>”), sendo a distribuição liquidada financeiramente por meio da B3; e (</w:t>
      </w:r>
      <w:proofErr w:type="spellStart"/>
      <w:r w:rsidRPr="001507CB">
        <w:rPr>
          <w:rFonts w:ascii="Verdana" w:hAnsi="Verdana"/>
          <w:sz w:val="20"/>
        </w:rPr>
        <w:t>ii</w:t>
      </w:r>
      <w:proofErr w:type="spellEnd"/>
      <w:r w:rsidRPr="001507CB">
        <w:rPr>
          <w:rFonts w:ascii="Verdana" w:hAnsi="Verdana"/>
          <w:sz w:val="20"/>
        </w:rPr>
        <w:t>) negociação e custódia eletrônica no mercado secundário por meio do CETIP21 – Títulos e Valores Mobiliários (“</w:t>
      </w:r>
      <w:r w:rsidRPr="001507CB">
        <w:rPr>
          <w:rFonts w:ascii="Verdana" w:hAnsi="Verdana"/>
          <w:sz w:val="20"/>
          <w:u w:val="single"/>
        </w:rPr>
        <w:t>CETIP21</w:t>
      </w:r>
      <w:r w:rsidRPr="001507CB">
        <w:rPr>
          <w:rFonts w:ascii="Verdana" w:hAnsi="Verdana"/>
          <w:sz w:val="20"/>
        </w:rPr>
        <w:t>”), também administrado e operacionalizado pela B3, sendo as negociações liquidadas financeiramente e as Debêntures custodiadas eletronicamente na B3.</w:t>
      </w:r>
    </w:p>
    <w:p w:rsidR="00E8320E" w:rsidRPr="001507CB" w:rsidRDefault="00E8320E">
      <w:pPr>
        <w:widowControl w:val="0"/>
        <w:tabs>
          <w:tab w:val="left" w:pos="851"/>
        </w:tabs>
        <w:spacing w:after="0" w:line="300" w:lineRule="exact"/>
        <w:rPr>
          <w:rFonts w:ascii="Verdana" w:hAnsi="Verdana"/>
          <w:sz w:val="20"/>
          <w:u w:val="single"/>
        </w:rPr>
        <w:pPrChange w:id="103" w:author="Machado Meyer " w:date="2018-07-03T12:21:00Z">
          <w:pPr>
            <w:tabs>
              <w:tab w:val="left" w:pos="851"/>
            </w:tabs>
            <w:spacing w:after="0" w:line="300" w:lineRule="exact"/>
          </w:pPr>
        </w:pPrChange>
      </w:pPr>
      <w:bookmarkStart w:id="104" w:name="_Ref310606049"/>
    </w:p>
    <w:p w:rsidR="00E8320E" w:rsidRPr="000A32FC" w:rsidRDefault="00E8320E">
      <w:pPr>
        <w:widowControl w:val="0"/>
        <w:tabs>
          <w:tab w:val="left" w:pos="851"/>
        </w:tabs>
        <w:spacing w:after="0" w:line="300" w:lineRule="exact"/>
        <w:rPr>
          <w:rFonts w:ascii="Verdana" w:hAnsi="Verdana"/>
          <w:sz w:val="20"/>
        </w:rPr>
        <w:pPrChange w:id="105" w:author="Machado Meyer " w:date="2018-07-03T12:21:00Z">
          <w:pPr>
            <w:tabs>
              <w:tab w:val="left" w:pos="851"/>
            </w:tabs>
            <w:spacing w:after="0" w:line="300" w:lineRule="exact"/>
          </w:pPr>
        </w:pPrChange>
      </w:pPr>
      <w:r w:rsidRPr="001507CB">
        <w:rPr>
          <w:rFonts w:ascii="Verdana" w:hAnsi="Verdana"/>
          <w:sz w:val="20"/>
        </w:rPr>
        <w:t>2.4.2.</w:t>
      </w:r>
      <w:bookmarkEnd w:id="104"/>
      <w:r w:rsidRPr="001507CB">
        <w:rPr>
          <w:rFonts w:ascii="Verdana" w:hAnsi="Verdana"/>
          <w:sz w:val="20"/>
        </w:rPr>
        <w:tab/>
        <w:t>Não obstante o descrito na Cláusula 2.4.1. acima, as Debêntures somente poderão ser negociadas, entre Investidores Qualificados (conforme definidos a seguir), nos mercados regulamentados de valores mobiliários depois de decorridos 90 (noventa) dias contados da data de cada subscrição ou aquisição pelo Investidor Profissional (conforme definido a seguir), conforme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r w:rsidRPr="001507CB">
        <w:rPr>
          <w:rFonts w:ascii="Verdana" w:hAnsi="Verdana"/>
          <w:smallCaps/>
          <w:sz w:val="20"/>
        </w:rPr>
        <w:t>.</w:t>
      </w:r>
    </w:p>
    <w:p w:rsidR="00E8320E" w:rsidRPr="001507CB" w:rsidRDefault="00E8320E">
      <w:pPr>
        <w:widowControl w:val="0"/>
        <w:tabs>
          <w:tab w:val="left" w:pos="851"/>
        </w:tabs>
        <w:spacing w:after="0" w:line="300" w:lineRule="exact"/>
        <w:jc w:val="center"/>
        <w:rPr>
          <w:rFonts w:ascii="Verdana" w:hAnsi="Verdana"/>
          <w:smallCaps/>
          <w:sz w:val="20"/>
          <w:u w:val="single"/>
        </w:rPr>
        <w:pPrChange w:id="106"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107" w:author="Machado Meyer " w:date="2018-07-03T12:21:00Z">
          <w:pPr>
            <w:tabs>
              <w:tab w:val="left" w:pos="851"/>
            </w:tabs>
            <w:spacing w:after="0" w:line="300" w:lineRule="exact"/>
            <w:jc w:val="center"/>
          </w:pPr>
        </w:pPrChange>
      </w:pPr>
      <w:r w:rsidRPr="001507CB">
        <w:rPr>
          <w:rFonts w:ascii="Verdana" w:hAnsi="Verdana"/>
          <w:b/>
          <w:smallCaps/>
          <w:sz w:val="20"/>
        </w:rPr>
        <w:t>Cláusula III</w:t>
      </w:r>
    </w:p>
    <w:p w:rsidR="00E8320E" w:rsidRPr="001507CB" w:rsidRDefault="00E8320E">
      <w:pPr>
        <w:widowControl w:val="0"/>
        <w:tabs>
          <w:tab w:val="left" w:pos="851"/>
        </w:tabs>
        <w:spacing w:after="0" w:line="300" w:lineRule="exact"/>
        <w:jc w:val="center"/>
        <w:rPr>
          <w:rFonts w:ascii="Verdana" w:hAnsi="Verdana"/>
          <w:b/>
          <w:smallCaps/>
          <w:sz w:val="20"/>
        </w:rPr>
        <w:pPrChange w:id="108" w:author="Machado Meyer " w:date="2018-07-03T12:21:00Z">
          <w:pPr>
            <w:tabs>
              <w:tab w:val="left" w:pos="851"/>
            </w:tabs>
            <w:spacing w:after="0" w:line="300" w:lineRule="exact"/>
            <w:jc w:val="center"/>
          </w:pPr>
        </w:pPrChange>
      </w:pPr>
      <w:r w:rsidRPr="001507CB">
        <w:rPr>
          <w:rFonts w:ascii="Verdana" w:hAnsi="Verdana"/>
          <w:b/>
          <w:smallCaps/>
          <w:sz w:val="20"/>
        </w:rPr>
        <w:t>Características da Emissão</w:t>
      </w:r>
    </w:p>
    <w:p w:rsidR="00E8320E" w:rsidRPr="001507CB" w:rsidRDefault="00E8320E">
      <w:pPr>
        <w:widowControl w:val="0"/>
        <w:tabs>
          <w:tab w:val="left" w:pos="851"/>
        </w:tabs>
        <w:spacing w:after="0" w:line="300" w:lineRule="exact"/>
        <w:rPr>
          <w:rFonts w:ascii="Verdana" w:hAnsi="Verdana"/>
          <w:sz w:val="20"/>
        </w:rPr>
        <w:pPrChange w:id="109" w:author="Machado Meyer " w:date="2018-07-03T12:21:00Z">
          <w:pPr>
            <w:tabs>
              <w:tab w:val="left" w:pos="851"/>
            </w:tabs>
            <w:spacing w:after="0" w:line="300" w:lineRule="exact"/>
          </w:pPr>
        </w:pPrChange>
      </w:pPr>
    </w:p>
    <w:p w:rsidR="00E8320E" w:rsidRPr="001507CB" w:rsidRDefault="00E8320E">
      <w:pPr>
        <w:widowControl w:val="0"/>
        <w:numPr>
          <w:ilvl w:val="1"/>
          <w:numId w:val="5"/>
        </w:numPr>
        <w:tabs>
          <w:tab w:val="left" w:pos="851"/>
        </w:tabs>
        <w:spacing w:after="0" w:line="300" w:lineRule="exact"/>
        <w:rPr>
          <w:rFonts w:ascii="Verdana" w:hAnsi="Verdana"/>
          <w:b/>
          <w:sz w:val="20"/>
        </w:rPr>
        <w:pPrChange w:id="110" w:author="Machado Meyer " w:date="2018-07-03T12:21:00Z">
          <w:pPr>
            <w:numPr>
              <w:ilvl w:val="1"/>
              <w:numId w:val="5"/>
            </w:numPr>
            <w:tabs>
              <w:tab w:val="left" w:pos="851"/>
            </w:tabs>
            <w:spacing w:after="0" w:line="300" w:lineRule="exact"/>
            <w:ind w:left="720" w:hanging="720"/>
          </w:pPr>
        </w:pPrChange>
      </w:pPr>
      <w:r w:rsidRPr="001507CB">
        <w:rPr>
          <w:rFonts w:ascii="Verdana" w:hAnsi="Verdana"/>
          <w:b/>
          <w:sz w:val="20"/>
        </w:rPr>
        <w:t>Objeto Social da Emissora</w:t>
      </w:r>
    </w:p>
    <w:p w:rsidR="00E8320E" w:rsidRPr="001507CB" w:rsidRDefault="00E8320E">
      <w:pPr>
        <w:widowControl w:val="0"/>
        <w:tabs>
          <w:tab w:val="left" w:pos="851"/>
        </w:tabs>
        <w:spacing w:after="0" w:line="300" w:lineRule="exact"/>
        <w:rPr>
          <w:rFonts w:ascii="Verdana" w:hAnsi="Verdana"/>
          <w:sz w:val="20"/>
        </w:rPr>
        <w:pPrChange w:id="11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lang w:eastAsia="en-US"/>
        </w:rPr>
        <w:pPrChange w:id="112" w:author="Machado Meyer " w:date="2018-07-03T12:21:00Z">
          <w:pPr>
            <w:tabs>
              <w:tab w:val="left" w:pos="851"/>
            </w:tabs>
            <w:spacing w:after="0" w:line="300" w:lineRule="exact"/>
          </w:pPr>
        </w:pPrChange>
      </w:pPr>
      <w:r w:rsidRPr="001507CB">
        <w:rPr>
          <w:rFonts w:ascii="Verdana" w:hAnsi="Verdana"/>
          <w:sz w:val="20"/>
        </w:rPr>
        <w:t xml:space="preserve">A Emissora tem por objeto social </w:t>
      </w:r>
      <w:r w:rsidRPr="001507CB">
        <w:rPr>
          <w:rFonts w:ascii="Verdana" w:hAnsi="Verdana"/>
          <w:sz w:val="20"/>
          <w:lang w:eastAsia="en-US"/>
        </w:rPr>
        <w:t xml:space="preserve">(a) indústria, comércio, importação e exportação: de veículos automotores e rebocados, para a movimentação e o transporte de materiais; de implementos para o transporte rodoviário e ferroviário; e de aparelhos mecânicos, equipamentos, máquinas, peças, partes e componentes, concernentes ao ramo; (b) </w:t>
      </w:r>
      <w:r w:rsidRPr="001507CB">
        <w:rPr>
          <w:rFonts w:ascii="Verdana" w:hAnsi="Verdana"/>
          <w:sz w:val="20"/>
          <w:lang w:eastAsia="en-US"/>
        </w:rPr>
        <w:lastRenderedPageBreak/>
        <w:t>participação no capital social de outras sociedades; (c) administração de bens móveis e imóveis próprios; (d)</w:t>
      </w:r>
      <w:r w:rsidRPr="001507CB">
        <w:rPr>
          <w:rFonts w:ascii="Verdana" w:hAnsi="Verdana"/>
          <w:sz w:val="20"/>
          <w:lang w:eastAsia="en-US"/>
        </w:rPr>
        <w:tab/>
        <w:t>transporte rodoviário de cargas; e (e) prestação de serviços atinentes aos seus ramos de atividades.</w:t>
      </w:r>
    </w:p>
    <w:p w:rsidR="00E8320E" w:rsidRPr="001507CB" w:rsidRDefault="00E8320E">
      <w:pPr>
        <w:widowControl w:val="0"/>
        <w:tabs>
          <w:tab w:val="left" w:pos="851"/>
        </w:tabs>
        <w:spacing w:after="0" w:line="300" w:lineRule="exact"/>
        <w:rPr>
          <w:rFonts w:ascii="Verdana" w:hAnsi="Verdana"/>
          <w:sz w:val="20"/>
          <w:lang w:eastAsia="en-US"/>
        </w:rPr>
        <w:pPrChange w:id="113" w:author="Machado Meyer " w:date="2018-07-03T12:21:00Z">
          <w:pPr>
            <w:tabs>
              <w:tab w:val="left" w:pos="851"/>
            </w:tabs>
            <w:spacing w:after="0" w:line="300" w:lineRule="exact"/>
          </w:pPr>
        </w:pPrChange>
      </w:pPr>
    </w:p>
    <w:p w:rsidR="00E8320E" w:rsidRPr="001507CB" w:rsidRDefault="00E8320E">
      <w:pPr>
        <w:widowControl w:val="0"/>
        <w:numPr>
          <w:ilvl w:val="1"/>
          <w:numId w:val="5"/>
        </w:numPr>
        <w:tabs>
          <w:tab w:val="left" w:pos="851"/>
        </w:tabs>
        <w:spacing w:after="0" w:line="300" w:lineRule="exact"/>
        <w:rPr>
          <w:rFonts w:ascii="Verdana" w:hAnsi="Verdana"/>
          <w:b/>
          <w:sz w:val="20"/>
        </w:rPr>
        <w:pPrChange w:id="114" w:author="Machado Meyer " w:date="2018-07-03T12:21:00Z">
          <w:pPr>
            <w:numPr>
              <w:ilvl w:val="1"/>
              <w:numId w:val="5"/>
            </w:numPr>
            <w:tabs>
              <w:tab w:val="left" w:pos="851"/>
            </w:tabs>
            <w:spacing w:after="0" w:line="300" w:lineRule="exact"/>
            <w:ind w:left="720" w:hanging="720"/>
          </w:pPr>
        </w:pPrChange>
      </w:pPr>
      <w:r w:rsidRPr="001507CB">
        <w:rPr>
          <w:rFonts w:ascii="Verdana" w:hAnsi="Verdana"/>
          <w:b/>
          <w:sz w:val="20"/>
        </w:rPr>
        <w:t>Número da Emissão</w:t>
      </w:r>
    </w:p>
    <w:p w:rsidR="00E8320E" w:rsidRPr="001507CB" w:rsidRDefault="00E8320E">
      <w:pPr>
        <w:widowControl w:val="0"/>
        <w:tabs>
          <w:tab w:val="left" w:pos="851"/>
        </w:tabs>
        <w:autoSpaceDE w:val="0"/>
        <w:autoSpaceDN w:val="0"/>
        <w:adjustRightInd w:val="0"/>
        <w:spacing w:after="0" w:line="300" w:lineRule="exact"/>
        <w:rPr>
          <w:rFonts w:ascii="Verdana" w:hAnsi="Verdana"/>
          <w:sz w:val="20"/>
        </w:rPr>
        <w:pPrChange w:id="115" w:author="Machado Meyer " w:date="2018-07-03T12:21:00Z">
          <w:pPr>
            <w:tabs>
              <w:tab w:val="left" w:pos="851"/>
            </w:tabs>
            <w:autoSpaceDE w:val="0"/>
            <w:autoSpaceDN w:val="0"/>
            <w:adjustRightInd w:val="0"/>
            <w:spacing w:after="0" w:line="300" w:lineRule="exact"/>
          </w:pPr>
        </w:pPrChange>
      </w:pPr>
    </w:p>
    <w:p w:rsidR="00E8320E" w:rsidRPr="001507CB" w:rsidRDefault="00E8320E">
      <w:pPr>
        <w:widowControl w:val="0"/>
        <w:tabs>
          <w:tab w:val="left" w:pos="851"/>
        </w:tabs>
        <w:autoSpaceDE w:val="0"/>
        <w:autoSpaceDN w:val="0"/>
        <w:adjustRightInd w:val="0"/>
        <w:spacing w:after="0" w:line="300" w:lineRule="exact"/>
        <w:rPr>
          <w:rFonts w:ascii="Verdana" w:hAnsi="Verdana"/>
          <w:sz w:val="20"/>
        </w:rPr>
        <w:pPrChange w:id="116" w:author="Machado Meyer " w:date="2018-07-03T12:21:00Z">
          <w:pPr>
            <w:tabs>
              <w:tab w:val="left" w:pos="851"/>
            </w:tabs>
            <w:autoSpaceDE w:val="0"/>
            <w:autoSpaceDN w:val="0"/>
            <w:adjustRightInd w:val="0"/>
            <w:spacing w:after="0" w:line="300" w:lineRule="exact"/>
          </w:pPr>
        </w:pPrChange>
      </w:pPr>
      <w:r w:rsidRPr="001507CB">
        <w:rPr>
          <w:rFonts w:ascii="Verdana" w:hAnsi="Verdana"/>
          <w:sz w:val="20"/>
        </w:rPr>
        <w:t>A presente Emissão contempla a 6</w:t>
      </w:r>
      <w:r w:rsidRPr="001507CB">
        <w:rPr>
          <w:rFonts w:ascii="Verdana" w:hAnsi="Verdana"/>
          <w:sz w:val="20"/>
          <w:vertAlign w:val="superscript"/>
        </w:rPr>
        <w:t>a</w:t>
      </w:r>
      <w:r w:rsidRPr="001507CB">
        <w:rPr>
          <w:rFonts w:ascii="Verdana" w:hAnsi="Verdana"/>
          <w:sz w:val="20"/>
        </w:rPr>
        <w:t xml:space="preserve"> (sexta) emissão de debêntures da Emissora, que será objeto de distribuição pública com esforços restritos, nos termos da Instrução CVM 476.</w:t>
      </w:r>
    </w:p>
    <w:p w:rsidR="00E8320E" w:rsidRPr="001507CB" w:rsidRDefault="00E8320E">
      <w:pPr>
        <w:widowControl w:val="0"/>
        <w:tabs>
          <w:tab w:val="left" w:pos="851"/>
        </w:tabs>
        <w:autoSpaceDE w:val="0"/>
        <w:autoSpaceDN w:val="0"/>
        <w:adjustRightInd w:val="0"/>
        <w:spacing w:after="0" w:line="300" w:lineRule="exact"/>
        <w:rPr>
          <w:rFonts w:ascii="Verdana" w:hAnsi="Verdana"/>
          <w:sz w:val="20"/>
        </w:rPr>
        <w:pPrChange w:id="117" w:author="Machado Meyer " w:date="2018-07-03T12:21:00Z">
          <w:pPr>
            <w:tabs>
              <w:tab w:val="left" w:pos="851"/>
            </w:tabs>
            <w:autoSpaceDE w:val="0"/>
            <w:autoSpaceDN w:val="0"/>
            <w:adjustRightInd w:val="0"/>
            <w:spacing w:after="0" w:line="300" w:lineRule="exact"/>
          </w:pPr>
        </w:pPrChange>
      </w:pPr>
    </w:p>
    <w:p w:rsidR="00E8320E" w:rsidRPr="001507CB" w:rsidRDefault="00E8320E">
      <w:pPr>
        <w:widowControl w:val="0"/>
        <w:numPr>
          <w:ilvl w:val="1"/>
          <w:numId w:val="5"/>
        </w:numPr>
        <w:tabs>
          <w:tab w:val="left" w:pos="851"/>
        </w:tabs>
        <w:spacing w:after="0" w:line="300" w:lineRule="exact"/>
        <w:rPr>
          <w:rFonts w:ascii="Verdana" w:hAnsi="Verdana"/>
          <w:b/>
          <w:sz w:val="20"/>
        </w:rPr>
        <w:pPrChange w:id="118" w:author="Machado Meyer " w:date="2018-07-03T12:21:00Z">
          <w:pPr>
            <w:numPr>
              <w:ilvl w:val="1"/>
              <w:numId w:val="5"/>
            </w:numPr>
            <w:tabs>
              <w:tab w:val="left" w:pos="851"/>
            </w:tabs>
            <w:spacing w:after="0" w:line="300" w:lineRule="exact"/>
            <w:ind w:left="720" w:hanging="720"/>
          </w:pPr>
        </w:pPrChange>
      </w:pPr>
      <w:r w:rsidRPr="001507CB">
        <w:rPr>
          <w:rFonts w:ascii="Verdana" w:hAnsi="Verdana"/>
          <w:b/>
          <w:sz w:val="20"/>
        </w:rPr>
        <w:t>Valor Total da Emissão</w:t>
      </w:r>
    </w:p>
    <w:p w:rsidR="00E8320E" w:rsidRPr="001507CB" w:rsidRDefault="00E8320E">
      <w:pPr>
        <w:widowControl w:val="0"/>
        <w:tabs>
          <w:tab w:val="left" w:pos="851"/>
        </w:tabs>
        <w:spacing w:after="0" w:line="300" w:lineRule="exact"/>
        <w:rPr>
          <w:rFonts w:ascii="Verdana" w:hAnsi="Verdana"/>
          <w:sz w:val="20"/>
        </w:rPr>
        <w:pPrChange w:id="119"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20" w:author="Machado Meyer " w:date="2018-07-03T12:21:00Z">
          <w:pPr>
            <w:tabs>
              <w:tab w:val="left" w:pos="851"/>
            </w:tabs>
            <w:spacing w:after="0" w:line="300" w:lineRule="exact"/>
          </w:pPr>
        </w:pPrChange>
      </w:pPr>
      <w:r w:rsidRPr="001507CB">
        <w:rPr>
          <w:rFonts w:ascii="Verdana" w:hAnsi="Verdana"/>
          <w:sz w:val="20"/>
        </w:rPr>
        <w:t>O valor total da Emissão será de R$600.000.000,00 (seiscentos milhões de reais), na Data de Emissão (conforme abaixo definida) (“</w:t>
      </w:r>
      <w:r w:rsidRPr="001507CB">
        <w:rPr>
          <w:rFonts w:ascii="Verdana" w:hAnsi="Verdana"/>
          <w:sz w:val="20"/>
          <w:u w:val="single"/>
        </w:rPr>
        <w:t>Valor Total da Emissão</w:t>
      </w:r>
      <w:r w:rsidRPr="001507CB">
        <w:rPr>
          <w:rFonts w:ascii="Verdana" w:hAnsi="Verdana"/>
          <w:sz w:val="20"/>
        </w:rPr>
        <w:t>”).</w:t>
      </w:r>
    </w:p>
    <w:p w:rsidR="00E8320E" w:rsidRPr="001507CB" w:rsidRDefault="00E8320E">
      <w:pPr>
        <w:widowControl w:val="0"/>
        <w:tabs>
          <w:tab w:val="left" w:pos="851"/>
        </w:tabs>
        <w:autoSpaceDE w:val="0"/>
        <w:autoSpaceDN w:val="0"/>
        <w:adjustRightInd w:val="0"/>
        <w:spacing w:after="0" w:line="300" w:lineRule="exact"/>
        <w:rPr>
          <w:rFonts w:ascii="Verdana" w:hAnsi="Verdana"/>
          <w:smallCaps/>
          <w:sz w:val="20"/>
          <w:u w:val="single"/>
        </w:rPr>
        <w:pPrChange w:id="121" w:author="Machado Meyer " w:date="2018-07-03T12:21:00Z">
          <w:pPr>
            <w:tabs>
              <w:tab w:val="left" w:pos="851"/>
            </w:tabs>
            <w:autoSpaceDE w:val="0"/>
            <w:autoSpaceDN w:val="0"/>
            <w:adjustRightInd w:val="0"/>
            <w:spacing w:after="0" w:line="300" w:lineRule="exact"/>
          </w:pPr>
        </w:pPrChange>
      </w:pPr>
    </w:p>
    <w:p w:rsidR="00E8320E" w:rsidRPr="001507CB" w:rsidRDefault="00E8320E">
      <w:pPr>
        <w:widowControl w:val="0"/>
        <w:numPr>
          <w:ilvl w:val="1"/>
          <w:numId w:val="5"/>
        </w:numPr>
        <w:tabs>
          <w:tab w:val="left" w:pos="851"/>
        </w:tabs>
        <w:spacing w:after="0" w:line="300" w:lineRule="exact"/>
        <w:rPr>
          <w:rFonts w:ascii="Verdana" w:hAnsi="Verdana"/>
          <w:b/>
          <w:sz w:val="20"/>
        </w:rPr>
        <w:pPrChange w:id="122" w:author="Machado Meyer " w:date="2018-07-03T12:21:00Z">
          <w:pPr>
            <w:numPr>
              <w:ilvl w:val="1"/>
              <w:numId w:val="5"/>
            </w:numPr>
            <w:tabs>
              <w:tab w:val="left" w:pos="851"/>
            </w:tabs>
            <w:spacing w:after="0" w:line="300" w:lineRule="exact"/>
            <w:ind w:left="720" w:hanging="720"/>
          </w:pPr>
        </w:pPrChange>
      </w:pPr>
      <w:r w:rsidRPr="001507CB">
        <w:rPr>
          <w:rFonts w:ascii="Verdana" w:hAnsi="Verdana"/>
          <w:b/>
          <w:sz w:val="20"/>
        </w:rPr>
        <w:t>Destinação dos Recursos</w:t>
      </w:r>
    </w:p>
    <w:p w:rsidR="00E8320E" w:rsidRPr="001507CB" w:rsidRDefault="00E8320E">
      <w:pPr>
        <w:widowControl w:val="0"/>
        <w:tabs>
          <w:tab w:val="left" w:pos="851"/>
        </w:tabs>
        <w:autoSpaceDE w:val="0"/>
        <w:autoSpaceDN w:val="0"/>
        <w:adjustRightInd w:val="0"/>
        <w:spacing w:after="0" w:line="300" w:lineRule="exact"/>
        <w:rPr>
          <w:rFonts w:ascii="Verdana" w:hAnsi="Verdana"/>
          <w:sz w:val="20"/>
        </w:rPr>
        <w:pPrChange w:id="123" w:author="Machado Meyer " w:date="2018-07-03T12:21:00Z">
          <w:pPr>
            <w:tabs>
              <w:tab w:val="left" w:pos="851"/>
            </w:tabs>
            <w:autoSpaceDE w:val="0"/>
            <w:autoSpaceDN w:val="0"/>
            <w:adjustRightInd w:val="0"/>
            <w:spacing w:after="0" w:line="300" w:lineRule="exact"/>
          </w:pPr>
        </w:pPrChange>
      </w:pPr>
      <w:bookmarkStart w:id="124" w:name="_Ref264564155"/>
      <w:bookmarkStart w:id="125" w:name="_Ref164254172"/>
    </w:p>
    <w:p w:rsidR="00E8320E" w:rsidRPr="001507CB" w:rsidRDefault="00E8320E">
      <w:pPr>
        <w:widowControl w:val="0"/>
        <w:tabs>
          <w:tab w:val="left" w:pos="851"/>
        </w:tabs>
        <w:autoSpaceDE w:val="0"/>
        <w:autoSpaceDN w:val="0"/>
        <w:adjustRightInd w:val="0"/>
        <w:spacing w:after="0" w:line="300" w:lineRule="exact"/>
        <w:rPr>
          <w:rFonts w:ascii="Verdana" w:hAnsi="Verdana"/>
          <w:sz w:val="20"/>
        </w:rPr>
        <w:pPrChange w:id="126" w:author="Machado Meyer " w:date="2018-07-03T12:21:00Z">
          <w:pPr>
            <w:tabs>
              <w:tab w:val="left" w:pos="851"/>
            </w:tabs>
            <w:autoSpaceDE w:val="0"/>
            <w:autoSpaceDN w:val="0"/>
            <w:adjustRightInd w:val="0"/>
            <w:spacing w:after="0" w:line="300" w:lineRule="exact"/>
          </w:pPr>
        </w:pPrChange>
      </w:pPr>
      <w:r w:rsidRPr="001507CB">
        <w:rPr>
          <w:rFonts w:ascii="Verdana" w:hAnsi="Verdana"/>
          <w:sz w:val="20"/>
        </w:rPr>
        <w:t>Os recursos líquidos obtidos pela Emissora com a Emissão serão integralmente utilizados para rolagem de dívidas da Emissora.</w:t>
      </w:r>
      <w:bookmarkEnd w:id="124"/>
      <w:r w:rsidRPr="001507CB">
        <w:rPr>
          <w:rFonts w:ascii="Verdana" w:hAnsi="Verdana"/>
          <w:sz w:val="20"/>
        </w:rPr>
        <w:t xml:space="preserve"> </w:t>
      </w:r>
    </w:p>
    <w:p w:rsidR="00E8320E" w:rsidRPr="001507CB" w:rsidRDefault="00E8320E">
      <w:pPr>
        <w:widowControl w:val="0"/>
        <w:tabs>
          <w:tab w:val="left" w:pos="851"/>
        </w:tabs>
        <w:autoSpaceDE w:val="0"/>
        <w:autoSpaceDN w:val="0"/>
        <w:adjustRightInd w:val="0"/>
        <w:spacing w:after="0" w:line="300" w:lineRule="exact"/>
        <w:rPr>
          <w:rFonts w:ascii="Verdana" w:hAnsi="Verdana"/>
          <w:sz w:val="20"/>
        </w:rPr>
        <w:pPrChange w:id="127" w:author="Machado Meyer " w:date="2018-07-03T12:21:00Z">
          <w:pPr>
            <w:tabs>
              <w:tab w:val="left" w:pos="851"/>
            </w:tabs>
            <w:autoSpaceDE w:val="0"/>
            <w:autoSpaceDN w:val="0"/>
            <w:adjustRightInd w:val="0"/>
            <w:spacing w:after="0" w:line="300" w:lineRule="exact"/>
          </w:pPr>
        </w:pPrChange>
      </w:pPr>
    </w:p>
    <w:p w:rsidR="00E8320E" w:rsidRPr="001507CB" w:rsidRDefault="00E8320E">
      <w:pPr>
        <w:widowControl w:val="0"/>
        <w:numPr>
          <w:ilvl w:val="1"/>
          <w:numId w:val="5"/>
        </w:numPr>
        <w:tabs>
          <w:tab w:val="left" w:pos="851"/>
        </w:tabs>
        <w:spacing w:after="0" w:line="300" w:lineRule="exact"/>
        <w:rPr>
          <w:rFonts w:ascii="Verdana" w:hAnsi="Verdana"/>
          <w:b/>
          <w:sz w:val="20"/>
        </w:rPr>
        <w:pPrChange w:id="128" w:author="Machado Meyer " w:date="2018-07-03T12:21:00Z">
          <w:pPr>
            <w:numPr>
              <w:ilvl w:val="1"/>
              <w:numId w:val="5"/>
            </w:numPr>
            <w:tabs>
              <w:tab w:val="left" w:pos="851"/>
            </w:tabs>
            <w:spacing w:after="0" w:line="300" w:lineRule="exact"/>
            <w:ind w:left="720" w:hanging="720"/>
          </w:pPr>
        </w:pPrChange>
      </w:pPr>
      <w:r w:rsidRPr="001507CB">
        <w:rPr>
          <w:rFonts w:ascii="Verdana" w:hAnsi="Verdana"/>
          <w:b/>
          <w:sz w:val="20"/>
        </w:rPr>
        <w:t>Colocação e Procedimento de Distribuição</w:t>
      </w:r>
    </w:p>
    <w:p w:rsidR="00E8320E" w:rsidRPr="001507CB" w:rsidRDefault="00E8320E">
      <w:pPr>
        <w:widowControl w:val="0"/>
        <w:tabs>
          <w:tab w:val="left" w:pos="851"/>
        </w:tabs>
        <w:spacing w:after="0" w:line="300" w:lineRule="exact"/>
        <w:ind w:left="720"/>
        <w:rPr>
          <w:rFonts w:ascii="Verdana" w:hAnsi="Verdana"/>
          <w:b/>
          <w:sz w:val="20"/>
        </w:rPr>
        <w:pPrChange w:id="129" w:author="Machado Meyer " w:date="2018-07-03T12:21:00Z">
          <w:pPr>
            <w:keepNext/>
            <w:tabs>
              <w:tab w:val="left" w:pos="851"/>
            </w:tabs>
            <w:spacing w:after="0" w:line="300" w:lineRule="exact"/>
            <w:ind w:left="720"/>
          </w:pPr>
        </w:pPrChange>
      </w:pPr>
    </w:p>
    <w:p w:rsidR="00E8320E" w:rsidRPr="001507CB" w:rsidRDefault="00E8320E">
      <w:pPr>
        <w:widowControl w:val="0"/>
        <w:numPr>
          <w:ilvl w:val="2"/>
          <w:numId w:val="5"/>
        </w:numPr>
        <w:tabs>
          <w:tab w:val="left" w:pos="851"/>
        </w:tabs>
        <w:spacing w:after="0" w:line="300" w:lineRule="exact"/>
        <w:ind w:left="0" w:firstLine="0"/>
        <w:rPr>
          <w:rFonts w:ascii="Verdana" w:hAnsi="Verdana"/>
          <w:sz w:val="20"/>
        </w:rPr>
        <w:pPrChange w:id="130" w:author="Machado Meyer " w:date="2018-07-03T12:21:00Z">
          <w:pPr>
            <w:numPr>
              <w:ilvl w:val="2"/>
              <w:numId w:val="5"/>
            </w:numPr>
            <w:tabs>
              <w:tab w:val="left" w:pos="851"/>
            </w:tabs>
            <w:spacing w:after="0" w:line="300" w:lineRule="exact"/>
            <w:ind w:left="720" w:hanging="720"/>
          </w:pPr>
        </w:pPrChange>
      </w:pPr>
      <w:r w:rsidRPr="001507CB">
        <w:rPr>
          <w:rFonts w:ascii="Verdana" w:hAnsi="Verdana"/>
          <w:sz w:val="20"/>
        </w:rPr>
        <w:t>As Debêntures serão objeto de oferta pública com esforços restritos, nos termos da Lei do Mercado de Valores Mobiliários, da Instrução CVM 476 e das demais disposições legais e regulamentares aplicáveis, sob o regime de garantia firme de colocação para o Valor Total da Emissão</w:t>
      </w:r>
      <w:r w:rsidRPr="001507CB">
        <w:rPr>
          <w:rFonts w:ascii="Verdana" w:hAnsi="Verdana"/>
          <w:bCs/>
          <w:sz w:val="20"/>
        </w:rPr>
        <w:t xml:space="preserve">, </w:t>
      </w:r>
      <w:r w:rsidRPr="001507CB">
        <w:rPr>
          <w:rFonts w:ascii="Verdana" w:hAnsi="Verdana"/>
          <w:sz w:val="20"/>
        </w:rPr>
        <w:t xml:space="preserve">nos termos do “Contrato de Coordenação e Distribuição Pública de Debêntures Simples, Não Conversíveis em Ações, da Espécie Quirografária, em Série Única, da 6ª Emissão </w:t>
      </w:r>
      <w:r w:rsidRPr="001507CB">
        <w:rPr>
          <w:rFonts w:ascii="Verdana" w:hAnsi="Verdana"/>
          <w:snapToGrid w:val="0"/>
          <w:sz w:val="20"/>
        </w:rPr>
        <w:t>de Debêntures da Randon S.A. Implementos e Participações</w:t>
      </w:r>
      <w:r w:rsidRPr="001507CB">
        <w:rPr>
          <w:rFonts w:ascii="Verdana" w:hAnsi="Verdana"/>
          <w:sz w:val="20"/>
        </w:rPr>
        <w:t>”, a ser celebrado entre a Emissora e as instituições financeiras intermediárias integrantes do sistema de distribuição de valores mobiliários, sendo uma delas o coordenador líder da Oferta (“</w:t>
      </w:r>
      <w:r w:rsidRPr="001507CB">
        <w:rPr>
          <w:rFonts w:ascii="Verdana" w:hAnsi="Verdana"/>
          <w:sz w:val="20"/>
          <w:u w:val="single"/>
        </w:rPr>
        <w:t>Coordenador Líder</w:t>
      </w:r>
      <w:r w:rsidRPr="001507CB">
        <w:rPr>
          <w:rFonts w:ascii="Verdana" w:hAnsi="Verdana"/>
          <w:sz w:val="20"/>
        </w:rPr>
        <w:t>” e, em conjunto, com as demais instituições financeiras intermediárias, os “</w:t>
      </w:r>
      <w:r w:rsidRPr="001507CB">
        <w:rPr>
          <w:rFonts w:ascii="Verdana" w:hAnsi="Verdana"/>
          <w:sz w:val="20"/>
          <w:u w:val="single"/>
        </w:rPr>
        <w:t>Coordenadores</w:t>
      </w:r>
      <w:r w:rsidRPr="001507CB">
        <w:rPr>
          <w:rFonts w:ascii="Verdana" w:hAnsi="Verdana"/>
          <w:sz w:val="20"/>
        </w:rPr>
        <w:t>”) (“</w:t>
      </w:r>
      <w:r w:rsidRPr="001507CB">
        <w:rPr>
          <w:rFonts w:ascii="Verdana" w:hAnsi="Verdana"/>
          <w:sz w:val="20"/>
          <w:u w:val="single"/>
        </w:rPr>
        <w:t>Contrato de Distribuição</w:t>
      </w:r>
      <w:r w:rsidRPr="001507CB">
        <w:rPr>
          <w:rFonts w:ascii="Verdana" w:hAnsi="Verdana"/>
          <w:sz w:val="20"/>
        </w:rPr>
        <w:t>”), tendo como público alvo Investidores Profissionais (conforme definidos a seguir).</w:t>
      </w:r>
    </w:p>
    <w:p w:rsidR="00E8320E" w:rsidRPr="001507CB" w:rsidRDefault="00E8320E">
      <w:pPr>
        <w:widowControl w:val="0"/>
        <w:tabs>
          <w:tab w:val="left" w:pos="851"/>
        </w:tabs>
        <w:spacing w:after="0" w:line="300" w:lineRule="exact"/>
        <w:rPr>
          <w:rFonts w:ascii="Verdana" w:hAnsi="Verdana"/>
          <w:sz w:val="20"/>
        </w:rPr>
        <w:pPrChange w:id="131" w:author="Machado Meyer " w:date="2018-07-03T12:21:00Z">
          <w:pPr>
            <w:tabs>
              <w:tab w:val="left" w:pos="851"/>
            </w:tabs>
            <w:spacing w:after="0" w:line="300" w:lineRule="exact"/>
          </w:pPr>
        </w:pPrChange>
      </w:pPr>
    </w:p>
    <w:p w:rsidR="00E8320E" w:rsidRPr="001507CB" w:rsidRDefault="00E8320E">
      <w:pPr>
        <w:widowControl w:val="0"/>
        <w:numPr>
          <w:ilvl w:val="2"/>
          <w:numId w:val="5"/>
        </w:numPr>
        <w:tabs>
          <w:tab w:val="left" w:pos="851"/>
        </w:tabs>
        <w:spacing w:after="0" w:line="300" w:lineRule="exact"/>
        <w:ind w:left="0" w:firstLine="0"/>
        <w:rPr>
          <w:rFonts w:ascii="Verdana" w:hAnsi="Verdana"/>
          <w:sz w:val="20"/>
        </w:rPr>
        <w:pPrChange w:id="132" w:author="Machado Meyer " w:date="2018-07-03T12:21:00Z">
          <w:pPr>
            <w:numPr>
              <w:ilvl w:val="2"/>
              <w:numId w:val="5"/>
            </w:numPr>
            <w:tabs>
              <w:tab w:val="left" w:pos="851"/>
            </w:tabs>
            <w:spacing w:after="0" w:line="300" w:lineRule="exact"/>
            <w:ind w:left="720" w:hanging="720"/>
          </w:pPr>
        </w:pPrChange>
      </w:pPr>
      <w:r w:rsidRPr="001507CB">
        <w:rPr>
          <w:rFonts w:ascii="Verdana" w:hAnsi="Verdana"/>
          <w:sz w:val="20"/>
        </w:rPr>
        <w:t>Os Coordenadores, com expressa e prévia anuência da Emissora, organizarão o plano de distribuição das Debêntures, observado o disposto na Instrução CVM 476, tendo como público alvo exclusivamente Investidores Profissionais. Os Coordenadores poderão acessar até, no máximo, 75 (setenta e cinco) Investidores Profissionais, sendo possível a subscrição ou aquisição das Debêntures por, no máximo, 50 (cinquenta) Investidores Profissionais, nos termos do artigo 3º da Instrução CVM 476.</w:t>
      </w:r>
    </w:p>
    <w:p w:rsidR="00E8320E" w:rsidRPr="001507CB" w:rsidRDefault="00E8320E">
      <w:pPr>
        <w:widowControl w:val="0"/>
        <w:tabs>
          <w:tab w:val="left" w:pos="851"/>
        </w:tabs>
        <w:spacing w:after="0" w:line="300" w:lineRule="exact"/>
        <w:rPr>
          <w:rFonts w:ascii="Verdana" w:hAnsi="Verdana"/>
          <w:sz w:val="20"/>
        </w:rPr>
        <w:pPrChange w:id="133" w:author="Machado Meyer " w:date="2018-07-03T12:21:00Z">
          <w:pPr>
            <w:tabs>
              <w:tab w:val="left" w:pos="851"/>
            </w:tabs>
            <w:spacing w:after="0" w:line="300" w:lineRule="exact"/>
          </w:pPr>
        </w:pPrChange>
      </w:pPr>
    </w:p>
    <w:p w:rsidR="00E8320E" w:rsidRPr="001507CB" w:rsidRDefault="00E8320E">
      <w:pPr>
        <w:widowControl w:val="0"/>
        <w:numPr>
          <w:ilvl w:val="3"/>
          <w:numId w:val="5"/>
        </w:numPr>
        <w:tabs>
          <w:tab w:val="left" w:pos="851"/>
        </w:tabs>
        <w:spacing w:after="0" w:line="300" w:lineRule="exact"/>
        <w:ind w:left="851" w:hanging="851"/>
        <w:rPr>
          <w:rFonts w:ascii="Verdana" w:hAnsi="Verdana"/>
          <w:sz w:val="20"/>
        </w:rPr>
        <w:pPrChange w:id="134" w:author="Machado Meyer " w:date="2018-07-03T12:21:00Z">
          <w:pPr>
            <w:numPr>
              <w:ilvl w:val="3"/>
              <w:numId w:val="5"/>
            </w:numPr>
            <w:tabs>
              <w:tab w:val="left" w:pos="851"/>
            </w:tabs>
            <w:spacing w:after="0" w:line="300" w:lineRule="exact"/>
            <w:ind w:left="1080" w:hanging="1080"/>
          </w:pPr>
        </w:pPrChange>
      </w:pPr>
      <w:r w:rsidRPr="001507CB">
        <w:rPr>
          <w:rFonts w:ascii="Verdana" w:hAnsi="Verdana"/>
          <w:sz w:val="20"/>
        </w:rPr>
        <w:t xml:space="preserve">Os fundos de investimento e carteiras administradas de valores mobiliários </w:t>
      </w:r>
      <w:r w:rsidRPr="001507CB">
        <w:rPr>
          <w:rFonts w:ascii="Verdana" w:hAnsi="Verdana"/>
          <w:sz w:val="20"/>
        </w:rPr>
        <w:lastRenderedPageBreak/>
        <w:t>cujas decisões de investimento sejam tomadas pelo mesmo gestor serão considerados como um único investidor para os fins dos limites previstos na Cláusula 3.5.2 acima, conforme disposto no artigo 3º, parágrafo 1º, da Instrução CVM 476.</w:t>
      </w:r>
    </w:p>
    <w:p w:rsidR="00E8320E" w:rsidRPr="001507CB" w:rsidRDefault="00E8320E">
      <w:pPr>
        <w:widowControl w:val="0"/>
        <w:tabs>
          <w:tab w:val="left" w:pos="851"/>
        </w:tabs>
        <w:spacing w:after="0" w:line="300" w:lineRule="exact"/>
        <w:rPr>
          <w:rFonts w:ascii="Verdana" w:hAnsi="Verdana"/>
          <w:sz w:val="20"/>
        </w:rPr>
        <w:pPrChange w:id="135" w:author="Machado Meyer " w:date="2018-07-03T12:21:00Z">
          <w:pPr>
            <w:tabs>
              <w:tab w:val="left" w:pos="851"/>
            </w:tabs>
            <w:spacing w:after="0" w:line="300" w:lineRule="exact"/>
          </w:pPr>
        </w:pPrChange>
      </w:pPr>
    </w:p>
    <w:p w:rsidR="00E8320E" w:rsidRPr="001507CB" w:rsidRDefault="00E8320E">
      <w:pPr>
        <w:widowControl w:val="0"/>
        <w:numPr>
          <w:ilvl w:val="2"/>
          <w:numId w:val="5"/>
        </w:numPr>
        <w:tabs>
          <w:tab w:val="left" w:pos="851"/>
        </w:tabs>
        <w:spacing w:after="0" w:line="300" w:lineRule="exact"/>
        <w:ind w:left="0" w:firstLine="0"/>
        <w:rPr>
          <w:rFonts w:ascii="Verdana" w:hAnsi="Verdana"/>
          <w:sz w:val="20"/>
          <w:lang w:eastAsia="en-US"/>
        </w:rPr>
        <w:pPrChange w:id="136" w:author="Machado Meyer " w:date="2018-07-03T12:21:00Z">
          <w:pPr>
            <w:numPr>
              <w:ilvl w:val="2"/>
              <w:numId w:val="5"/>
            </w:numPr>
            <w:tabs>
              <w:tab w:val="left" w:pos="851"/>
            </w:tabs>
            <w:spacing w:after="0" w:line="300" w:lineRule="exact"/>
            <w:ind w:left="720" w:hanging="720"/>
          </w:pPr>
        </w:pPrChange>
      </w:pPr>
      <w:r w:rsidRPr="001507CB">
        <w:rPr>
          <w:rFonts w:ascii="Verdana" w:hAnsi="Verdana"/>
          <w:sz w:val="20"/>
          <w:lang w:eastAsia="en-US"/>
        </w:rPr>
        <w:t xml:space="preserve">Nos </w:t>
      </w:r>
      <w:r w:rsidRPr="001507CB">
        <w:rPr>
          <w:rFonts w:ascii="Verdana" w:hAnsi="Verdana"/>
          <w:sz w:val="20"/>
        </w:rPr>
        <w:t>termos</w:t>
      </w:r>
      <w:r w:rsidRPr="001507CB">
        <w:rPr>
          <w:rFonts w:ascii="Verdana" w:hAnsi="Verdana"/>
          <w:sz w:val="20"/>
          <w:lang w:eastAsia="en-US"/>
        </w:rPr>
        <w:t xml:space="preserve"> da Instrução da CVM nº 539</w:t>
      </w:r>
      <w:r w:rsidRPr="001507CB">
        <w:rPr>
          <w:rFonts w:ascii="Verdana" w:hAnsi="Verdana"/>
          <w:sz w:val="20"/>
        </w:rPr>
        <w:t>, de 13 de novembro de 2013, conforme alterada inclusive pela Instrução da CVM n</w:t>
      </w:r>
      <w:r w:rsidRPr="001507CB">
        <w:rPr>
          <w:rFonts w:ascii="Verdana" w:hAnsi="Verdana"/>
          <w:sz w:val="20"/>
          <w:vertAlign w:val="superscript"/>
        </w:rPr>
        <w:t>o</w:t>
      </w:r>
      <w:r w:rsidRPr="001507CB">
        <w:rPr>
          <w:rFonts w:ascii="Verdana" w:hAnsi="Verdana"/>
          <w:sz w:val="20"/>
          <w:lang w:eastAsia="en-US"/>
        </w:rPr>
        <w:t xml:space="preserve"> 554, de 17 de dezembro de 2014 (</w:t>
      </w:r>
      <w:r w:rsidRPr="001507CB">
        <w:rPr>
          <w:rFonts w:ascii="Verdana" w:hAnsi="Verdana"/>
          <w:sz w:val="20"/>
        </w:rPr>
        <w:t>“</w:t>
      </w:r>
      <w:r w:rsidRPr="001507CB">
        <w:rPr>
          <w:rFonts w:ascii="Verdana" w:hAnsi="Verdana"/>
          <w:sz w:val="20"/>
          <w:u w:val="single"/>
        </w:rPr>
        <w:t>Instrução CVM 539</w:t>
      </w:r>
      <w:r w:rsidRPr="001507CB">
        <w:rPr>
          <w:rFonts w:ascii="Verdana" w:hAnsi="Verdana"/>
          <w:sz w:val="20"/>
        </w:rPr>
        <w:t>” e</w:t>
      </w:r>
      <w:r w:rsidRPr="001507CB">
        <w:rPr>
          <w:rFonts w:ascii="Verdana" w:hAnsi="Verdana"/>
          <w:sz w:val="20"/>
          <w:lang w:eastAsia="en-US"/>
        </w:rPr>
        <w:t xml:space="preserve"> </w:t>
      </w:r>
      <w:r w:rsidRPr="001507CB">
        <w:rPr>
          <w:rFonts w:ascii="Verdana" w:hAnsi="Verdana"/>
          <w:sz w:val="20"/>
        </w:rPr>
        <w:t>“</w:t>
      </w:r>
      <w:r w:rsidRPr="001507CB">
        <w:rPr>
          <w:rFonts w:ascii="Verdana" w:hAnsi="Verdana"/>
          <w:sz w:val="20"/>
          <w:u w:val="single"/>
          <w:lang w:eastAsia="en-US"/>
        </w:rPr>
        <w:t>Instrução CVM 554</w:t>
      </w:r>
      <w:r w:rsidRPr="001507CB">
        <w:rPr>
          <w:rFonts w:ascii="Verdana" w:hAnsi="Verdana"/>
          <w:sz w:val="20"/>
        </w:rPr>
        <w:t>”</w:t>
      </w:r>
      <w:r w:rsidRPr="001507CB">
        <w:rPr>
          <w:rFonts w:ascii="Verdana" w:hAnsi="Verdana"/>
          <w:sz w:val="20"/>
          <w:lang w:eastAsia="en-US"/>
        </w:rPr>
        <w:t>, respectivamente) e para fins da Oferta, serão considerados:</w:t>
      </w:r>
    </w:p>
    <w:p w:rsidR="00E8320E" w:rsidRPr="001507CB" w:rsidRDefault="00E8320E">
      <w:pPr>
        <w:widowControl w:val="0"/>
        <w:tabs>
          <w:tab w:val="left" w:pos="851"/>
          <w:tab w:val="left" w:pos="1843"/>
          <w:tab w:val="left" w:pos="5103"/>
        </w:tabs>
        <w:spacing w:after="0" w:line="300" w:lineRule="exact"/>
        <w:ind w:left="1134"/>
        <w:rPr>
          <w:rFonts w:ascii="Verdana" w:hAnsi="Verdana"/>
          <w:sz w:val="20"/>
          <w:lang w:eastAsia="en-US"/>
        </w:rPr>
        <w:pPrChange w:id="137" w:author="Machado Meyer " w:date="2018-07-03T12:21:00Z">
          <w:pPr>
            <w:tabs>
              <w:tab w:val="left" w:pos="851"/>
              <w:tab w:val="left" w:pos="1843"/>
              <w:tab w:val="left" w:pos="5103"/>
            </w:tabs>
            <w:spacing w:after="0" w:line="300" w:lineRule="exact"/>
            <w:ind w:left="1134"/>
          </w:pPr>
        </w:pPrChange>
      </w:pPr>
    </w:p>
    <w:p w:rsidR="00E8320E" w:rsidRPr="001507CB" w:rsidRDefault="00E8320E">
      <w:pPr>
        <w:widowControl w:val="0"/>
        <w:numPr>
          <w:ilvl w:val="0"/>
          <w:numId w:val="37"/>
        </w:numPr>
        <w:tabs>
          <w:tab w:val="left" w:pos="851"/>
        </w:tabs>
        <w:spacing w:after="0" w:line="300" w:lineRule="exact"/>
        <w:ind w:left="851" w:hanging="851"/>
        <w:contextualSpacing/>
        <w:rPr>
          <w:rFonts w:ascii="Verdana" w:hAnsi="Verdana"/>
          <w:sz w:val="20"/>
        </w:rPr>
        <w:pPrChange w:id="138" w:author="Machado Meyer " w:date="2018-07-03T12:21:00Z">
          <w:pPr>
            <w:numPr>
              <w:numId w:val="37"/>
            </w:numPr>
            <w:tabs>
              <w:tab w:val="left" w:pos="851"/>
            </w:tabs>
            <w:spacing w:after="0" w:line="300" w:lineRule="exact"/>
            <w:ind w:left="3661" w:hanging="400"/>
            <w:contextualSpacing/>
          </w:pPr>
        </w:pPrChange>
      </w:pPr>
      <w:r w:rsidRPr="001507CB">
        <w:rPr>
          <w:rFonts w:ascii="Verdana" w:hAnsi="Verdana"/>
          <w:sz w:val="20"/>
        </w:rPr>
        <w:t>“</w:t>
      </w:r>
      <w:r w:rsidRPr="001507CB">
        <w:rPr>
          <w:rFonts w:ascii="Verdana" w:hAnsi="Verdana"/>
          <w:sz w:val="20"/>
          <w:u w:val="single"/>
          <w:lang w:eastAsia="en-US"/>
        </w:rPr>
        <w:t>Investidores Profissionais</w:t>
      </w:r>
      <w:r w:rsidRPr="001507CB">
        <w:rPr>
          <w:rFonts w:ascii="Verdana" w:hAnsi="Verdana"/>
          <w:sz w:val="20"/>
        </w:rPr>
        <w:t>”</w:t>
      </w:r>
      <w:r w:rsidRPr="001507CB">
        <w:rPr>
          <w:rFonts w:ascii="Verdana" w:hAnsi="Verdana"/>
          <w:sz w:val="20"/>
          <w:lang w:eastAsia="en-US"/>
        </w:rPr>
        <w:t>: (i)</w:t>
      </w:r>
      <w:r w:rsidRPr="001507CB">
        <w:rPr>
          <w:rFonts w:ascii="Verdana" w:hAnsi="Verdana"/>
          <w:sz w:val="20"/>
        </w:rPr>
        <w:t xml:space="preserve"> instituições financeiras e demais instituições autorizadas a funcionar pelo Banco Central do Brasil; (</w:t>
      </w:r>
      <w:proofErr w:type="spellStart"/>
      <w:r w:rsidRPr="001507CB">
        <w:rPr>
          <w:rFonts w:ascii="Verdana" w:hAnsi="Verdana"/>
          <w:sz w:val="20"/>
        </w:rPr>
        <w:t>ii</w:t>
      </w:r>
      <w:proofErr w:type="spellEnd"/>
      <w:r w:rsidRPr="001507CB">
        <w:rPr>
          <w:rFonts w:ascii="Verdana" w:hAnsi="Verdana"/>
          <w:sz w:val="20"/>
        </w:rPr>
        <w:t>) companhias seguradoras e sociedades de capitalização; (</w:t>
      </w:r>
      <w:proofErr w:type="spellStart"/>
      <w:r w:rsidRPr="001507CB">
        <w:rPr>
          <w:rFonts w:ascii="Verdana" w:hAnsi="Verdana"/>
          <w:sz w:val="20"/>
        </w:rPr>
        <w:t>iii</w:t>
      </w:r>
      <w:proofErr w:type="spellEnd"/>
      <w:r w:rsidRPr="001507CB">
        <w:rPr>
          <w:rFonts w:ascii="Verdana" w:hAnsi="Verdana"/>
          <w:sz w:val="20"/>
        </w:rPr>
        <w:t>) entidades abertas e fechadas de previdência complementar; (</w:t>
      </w:r>
      <w:proofErr w:type="spellStart"/>
      <w:r w:rsidRPr="001507CB">
        <w:rPr>
          <w:rFonts w:ascii="Verdana" w:hAnsi="Verdana"/>
          <w:sz w:val="20"/>
        </w:rPr>
        <w:t>iv</w:t>
      </w:r>
      <w:proofErr w:type="spellEnd"/>
      <w:r w:rsidRPr="001507CB">
        <w:rPr>
          <w:rFonts w:ascii="Verdana" w:hAnsi="Verdana"/>
          <w:sz w:val="20"/>
        </w:rPr>
        <w:t>)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w:t>
      </w:r>
      <w:proofErr w:type="spellStart"/>
      <w:r w:rsidRPr="001507CB">
        <w:rPr>
          <w:rFonts w:ascii="Verdana" w:hAnsi="Verdana"/>
          <w:sz w:val="20"/>
        </w:rPr>
        <w:t>vii</w:t>
      </w:r>
      <w:proofErr w:type="spellEnd"/>
      <w:r w:rsidRPr="001507CB">
        <w:rPr>
          <w:rFonts w:ascii="Verdana" w:hAnsi="Verdana"/>
          <w:sz w:val="20"/>
        </w:rPr>
        <w:t>) agentes autônomos de investimento, administradores de carteira, analistas e consultores de valores mobiliários autorizados pela CVM, em relação a seus recursos próprios; e (</w:t>
      </w:r>
      <w:proofErr w:type="spellStart"/>
      <w:r w:rsidRPr="001507CB">
        <w:rPr>
          <w:rFonts w:ascii="Verdana" w:hAnsi="Verdana"/>
          <w:sz w:val="20"/>
        </w:rPr>
        <w:t>viii</w:t>
      </w:r>
      <w:proofErr w:type="spellEnd"/>
      <w:r w:rsidRPr="001507CB">
        <w:rPr>
          <w:rFonts w:ascii="Verdana" w:hAnsi="Verdana"/>
          <w:sz w:val="20"/>
        </w:rPr>
        <w:t xml:space="preserve">) investidores não residentes; e </w:t>
      </w:r>
    </w:p>
    <w:p w:rsidR="00E8320E" w:rsidRPr="001507CB" w:rsidRDefault="00E8320E">
      <w:pPr>
        <w:widowControl w:val="0"/>
        <w:tabs>
          <w:tab w:val="left" w:pos="851"/>
          <w:tab w:val="left" w:pos="1843"/>
          <w:tab w:val="left" w:pos="5103"/>
        </w:tabs>
        <w:spacing w:after="0" w:line="300" w:lineRule="exact"/>
        <w:ind w:left="1534"/>
        <w:rPr>
          <w:rFonts w:ascii="Verdana" w:hAnsi="Verdana"/>
          <w:sz w:val="20"/>
        </w:rPr>
        <w:pPrChange w:id="139" w:author="Machado Meyer " w:date="2018-07-03T12:21:00Z">
          <w:pPr>
            <w:tabs>
              <w:tab w:val="left" w:pos="851"/>
              <w:tab w:val="left" w:pos="1843"/>
              <w:tab w:val="left" w:pos="5103"/>
            </w:tabs>
            <w:spacing w:after="0" w:line="300" w:lineRule="exact"/>
            <w:ind w:left="1534"/>
          </w:pPr>
        </w:pPrChange>
      </w:pPr>
    </w:p>
    <w:p w:rsidR="00E8320E" w:rsidRPr="001507CB" w:rsidRDefault="00E8320E">
      <w:pPr>
        <w:widowControl w:val="0"/>
        <w:numPr>
          <w:ilvl w:val="0"/>
          <w:numId w:val="37"/>
        </w:numPr>
        <w:tabs>
          <w:tab w:val="left" w:pos="851"/>
        </w:tabs>
        <w:spacing w:after="0" w:line="300" w:lineRule="exact"/>
        <w:ind w:left="851" w:hanging="851"/>
        <w:contextualSpacing/>
        <w:rPr>
          <w:rFonts w:ascii="Verdana" w:hAnsi="Verdana"/>
          <w:sz w:val="20"/>
          <w:lang w:eastAsia="en-US"/>
        </w:rPr>
        <w:pPrChange w:id="140" w:author="Machado Meyer " w:date="2018-07-03T12:21:00Z">
          <w:pPr>
            <w:numPr>
              <w:numId w:val="37"/>
            </w:numPr>
            <w:tabs>
              <w:tab w:val="left" w:pos="851"/>
            </w:tabs>
            <w:spacing w:after="0" w:line="300" w:lineRule="exact"/>
            <w:ind w:left="3661" w:hanging="400"/>
            <w:contextualSpacing/>
          </w:pPr>
        </w:pPrChange>
      </w:pPr>
      <w:r w:rsidRPr="001507CB">
        <w:rPr>
          <w:rFonts w:ascii="Verdana" w:hAnsi="Verdana"/>
          <w:sz w:val="20"/>
        </w:rPr>
        <w:t>“</w:t>
      </w:r>
      <w:r w:rsidRPr="001507CB">
        <w:rPr>
          <w:rFonts w:ascii="Verdana" w:hAnsi="Verdana"/>
          <w:sz w:val="20"/>
          <w:u w:val="single"/>
          <w:lang w:eastAsia="en-US"/>
        </w:rPr>
        <w:t>Investidores Qualificados</w:t>
      </w:r>
      <w:r w:rsidRPr="001507CB">
        <w:rPr>
          <w:rFonts w:ascii="Verdana" w:hAnsi="Verdana"/>
          <w:sz w:val="20"/>
        </w:rPr>
        <w:t>”</w:t>
      </w:r>
      <w:r w:rsidRPr="001507CB">
        <w:rPr>
          <w:rFonts w:ascii="Verdana" w:hAnsi="Verdana"/>
          <w:sz w:val="20"/>
          <w:lang w:eastAsia="en-US"/>
        </w:rPr>
        <w:t xml:space="preserve">: </w:t>
      </w:r>
      <w:r w:rsidRPr="001507CB">
        <w:rPr>
          <w:rFonts w:ascii="Verdana" w:hAnsi="Verdana"/>
          <w:sz w:val="20"/>
        </w:rPr>
        <w:t>(i) os Investidores Profissionais; (</w:t>
      </w:r>
      <w:proofErr w:type="spellStart"/>
      <w:r w:rsidRPr="001507CB">
        <w:rPr>
          <w:rFonts w:ascii="Verdana" w:hAnsi="Verdana"/>
          <w:sz w:val="20"/>
        </w:rPr>
        <w:t>ii</w:t>
      </w:r>
      <w:proofErr w:type="spellEnd"/>
      <w:r w:rsidRPr="001507CB">
        <w:rPr>
          <w:rFonts w:ascii="Verdana" w:hAnsi="Verdana"/>
          <w:sz w:val="20"/>
        </w:rPr>
        <w:t>) pessoas naturais ou jurídicas que possuam investimentos financeiros em valor superior a R$ 1.000.000,00 (um milhão de reais) e que, adicionalmente, atestem por escrito sua condição de investidor qualificado mediante termo próprio, de acordo com o Anexo 9-B da Instrução CVM 539; (</w:t>
      </w:r>
      <w:proofErr w:type="spellStart"/>
      <w:r w:rsidRPr="001507CB">
        <w:rPr>
          <w:rFonts w:ascii="Verdana" w:hAnsi="Verdana"/>
          <w:sz w:val="20"/>
        </w:rPr>
        <w:t>iii</w:t>
      </w:r>
      <w:proofErr w:type="spellEnd"/>
      <w:r w:rsidRPr="001507CB">
        <w:rPr>
          <w:rFonts w:ascii="Verdana" w:hAnsi="Verdana"/>
          <w:sz w:val="20"/>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1507CB">
        <w:rPr>
          <w:rFonts w:ascii="Verdana" w:hAnsi="Verdana"/>
          <w:sz w:val="20"/>
        </w:rPr>
        <w:t>iv</w:t>
      </w:r>
      <w:proofErr w:type="spellEnd"/>
      <w:r w:rsidRPr="001507CB">
        <w:rPr>
          <w:rFonts w:ascii="Verdana" w:hAnsi="Verdana"/>
          <w:sz w:val="20"/>
        </w:rPr>
        <w:t>) clubes de investimento, desde que tenham a carteira gerida por um ou mais cotistas, que sejam investidores qualificados.</w:t>
      </w:r>
    </w:p>
    <w:p w:rsidR="00E8320E" w:rsidRPr="001507CB" w:rsidRDefault="00E8320E">
      <w:pPr>
        <w:widowControl w:val="0"/>
        <w:tabs>
          <w:tab w:val="left" w:pos="851"/>
        </w:tabs>
        <w:spacing w:after="0" w:line="300" w:lineRule="exact"/>
        <w:rPr>
          <w:rFonts w:ascii="Verdana" w:hAnsi="Verdana"/>
          <w:sz w:val="20"/>
          <w:lang w:eastAsia="en-US"/>
        </w:rPr>
        <w:pPrChange w:id="141" w:author="Machado Meyer " w:date="2018-07-03T12:21:00Z">
          <w:pPr>
            <w:tabs>
              <w:tab w:val="left" w:pos="851"/>
            </w:tabs>
            <w:spacing w:after="0" w:line="300" w:lineRule="exact"/>
          </w:pPr>
        </w:pPrChange>
      </w:pPr>
    </w:p>
    <w:p w:rsidR="00E8320E" w:rsidRPr="001507CB" w:rsidRDefault="00E8320E">
      <w:pPr>
        <w:pStyle w:val="GradeMdia1-nfase21"/>
        <w:widowControl w:val="0"/>
        <w:tabs>
          <w:tab w:val="left" w:pos="851"/>
          <w:tab w:val="left" w:pos="1843"/>
          <w:tab w:val="left" w:pos="5103"/>
        </w:tabs>
        <w:spacing w:after="0" w:line="300" w:lineRule="exact"/>
        <w:ind w:left="851" w:hanging="851"/>
        <w:rPr>
          <w:rFonts w:ascii="Verdana" w:hAnsi="Verdana"/>
          <w:sz w:val="20"/>
          <w:lang w:val="pt-PT"/>
        </w:rPr>
        <w:pPrChange w:id="142" w:author="Machado Meyer " w:date="2018-07-03T12:21:00Z">
          <w:pPr>
            <w:pStyle w:val="GradeMdia1-nfase21"/>
            <w:tabs>
              <w:tab w:val="left" w:pos="851"/>
              <w:tab w:val="left" w:pos="1843"/>
              <w:tab w:val="left" w:pos="5103"/>
            </w:tabs>
            <w:spacing w:after="0" w:line="300" w:lineRule="exact"/>
            <w:ind w:left="851" w:hanging="851"/>
          </w:pPr>
        </w:pPrChange>
      </w:pPr>
      <w:proofErr w:type="gramStart"/>
      <w:r w:rsidRPr="001507CB">
        <w:rPr>
          <w:rFonts w:ascii="Verdana" w:hAnsi="Verdana"/>
          <w:sz w:val="20"/>
        </w:rPr>
        <w:t>3.5.3.1.</w:t>
      </w:r>
      <w:proofErr w:type="gramEnd"/>
      <w:r w:rsidRPr="001507CB">
        <w:rPr>
          <w:rFonts w:ascii="Verdana" w:hAnsi="Verdana"/>
          <w:sz w:val="20"/>
        </w:rPr>
        <w:t xml:space="preserve">Os </w:t>
      </w:r>
      <w:r w:rsidRPr="001507CB">
        <w:rPr>
          <w:rFonts w:ascii="Verdana" w:hAnsi="Verdana"/>
          <w:sz w:val="20"/>
          <w:lang w:eastAsia="en-US"/>
        </w:rPr>
        <w:t>regimes</w:t>
      </w:r>
      <w:r w:rsidRPr="001507CB">
        <w:rPr>
          <w:rFonts w:ascii="Verdana" w:hAnsi="Verdana"/>
          <w:sz w:val="20"/>
        </w:rPr>
        <w:t xml:space="preserve"> próprios de previdência social instituídos pela União, pelos Estados, pelo Distrito Federal ou por Municípios serão considerados Investidores Profissionais ou Investidores Qualificados apenas se reconhecidos como tais conforme regulamentação específica </w:t>
      </w:r>
      <w:r w:rsidRPr="001507CB">
        <w:rPr>
          <w:rFonts w:ascii="Verdana" w:hAnsi="Verdana"/>
          <w:sz w:val="20"/>
          <w:lang w:val="pt-PT"/>
        </w:rPr>
        <w:t>do Ministério da Previdência Social.</w:t>
      </w:r>
    </w:p>
    <w:p w:rsidR="00E8320E" w:rsidRPr="001507CB" w:rsidRDefault="00E8320E">
      <w:pPr>
        <w:widowControl w:val="0"/>
        <w:tabs>
          <w:tab w:val="left" w:pos="851"/>
        </w:tabs>
        <w:spacing w:after="0" w:line="300" w:lineRule="exact"/>
        <w:rPr>
          <w:rFonts w:ascii="Verdana" w:hAnsi="Verdana"/>
          <w:sz w:val="20"/>
        </w:rPr>
        <w:pPrChange w:id="143" w:author="Machado Meyer " w:date="2018-07-03T12:21:00Z">
          <w:pPr>
            <w:tabs>
              <w:tab w:val="left" w:pos="851"/>
            </w:tabs>
            <w:spacing w:after="0" w:line="300" w:lineRule="exact"/>
          </w:pPr>
        </w:pPrChange>
      </w:pPr>
    </w:p>
    <w:p w:rsidR="00E8320E" w:rsidRPr="001507CB" w:rsidRDefault="00E8320E">
      <w:pPr>
        <w:widowControl w:val="0"/>
        <w:numPr>
          <w:ilvl w:val="2"/>
          <w:numId w:val="5"/>
        </w:numPr>
        <w:tabs>
          <w:tab w:val="left" w:pos="851"/>
        </w:tabs>
        <w:spacing w:after="0" w:line="300" w:lineRule="exact"/>
        <w:ind w:left="0" w:firstLine="0"/>
        <w:rPr>
          <w:rFonts w:ascii="Verdana" w:hAnsi="Verdana"/>
          <w:sz w:val="20"/>
        </w:rPr>
        <w:pPrChange w:id="144" w:author="Machado Meyer " w:date="2018-07-03T12:21:00Z">
          <w:pPr>
            <w:numPr>
              <w:ilvl w:val="2"/>
              <w:numId w:val="5"/>
            </w:numPr>
            <w:tabs>
              <w:tab w:val="left" w:pos="851"/>
            </w:tabs>
            <w:spacing w:after="0" w:line="300" w:lineRule="exact"/>
            <w:ind w:left="720" w:hanging="720"/>
          </w:pPr>
        </w:pPrChange>
      </w:pPr>
      <w:r w:rsidRPr="001507CB">
        <w:rPr>
          <w:rFonts w:ascii="Verdana" w:hAnsi="Verdana"/>
          <w:sz w:val="20"/>
        </w:rPr>
        <w:t xml:space="preserve">A Emissora compromete-se a não realizar a busca de Investidores Profissionais por meio de lojas, escritórios ou estabelecimentos abertos ao público, ou com a </w:t>
      </w:r>
      <w:r w:rsidRPr="001507CB">
        <w:rPr>
          <w:rFonts w:ascii="Verdana" w:hAnsi="Verdana"/>
          <w:sz w:val="20"/>
        </w:rPr>
        <w:lastRenderedPageBreak/>
        <w:t>utilização de serviços públicos de comunicação, como a imprensa, o rádio, a televisão e páginas abertas ao público na rede mundial de computadores, nos termos da Instrução CVM 476.</w:t>
      </w:r>
    </w:p>
    <w:p w:rsidR="00E8320E" w:rsidRPr="001507CB" w:rsidRDefault="00E8320E">
      <w:pPr>
        <w:widowControl w:val="0"/>
        <w:tabs>
          <w:tab w:val="left" w:pos="851"/>
        </w:tabs>
        <w:spacing w:after="0" w:line="300" w:lineRule="exact"/>
        <w:rPr>
          <w:rFonts w:ascii="Verdana" w:hAnsi="Verdana"/>
          <w:sz w:val="20"/>
        </w:rPr>
        <w:pPrChange w:id="145" w:author="Machado Meyer " w:date="2018-07-03T12:21:00Z">
          <w:pPr>
            <w:tabs>
              <w:tab w:val="left" w:pos="851"/>
            </w:tabs>
            <w:spacing w:after="0" w:line="300" w:lineRule="exact"/>
          </w:pPr>
        </w:pPrChange>
      </w:pPr>
    </w:p>
    <w:p w:rsidR="00E8320E" w:rsidRPr="001507CB" w:rsidRDefault="00E8320E">
      <w:pPr>
        <w:widowControl w:val="0"/>
        <w:numPr>
          <w:ilvl w:val="2"/>
          <w:numId w:val="5"/>
        </w:numPr>
        <w:tabs>
          <w:tab w:val="left" w:pos="851"/>
        </w:tabs>
        <w:spacing w:after="0" w:line="300" w:lineRule="exact"/>
        <w:ind w:left="0" w:firstLine="0"/>
        <w:rPr>
          <w:rFonts w:ascii="Verdana" w:hAnsi="Verdana"/>
          <w:sz w:val="20"/>
        </w:rPr>
        <w:pPrChange w:id="146" w:author="Machado Meyer " w:date="2018-07-03T12:21:00Z">
          <w:pPr>
            <w:numPr>
              <w:ilvl w:val="2"/>
              <w:numId w:val="5"/>
            </w:numPr>
            <w:tabs>
              <w:tab w:val="left" w:pos="851"/>
            </w:tabs>
            <w:spacing w:after="0" w:line="300" w:lineRule="exact"/>
            <w:ind w:left="720" w:hanging="720"/>
          </w:pPr>
        </w:pPrChange>
      </w:pPr>
      <w:r w:rsidRPr="001507CB">
        <w:rPr>
          <w:rFonts w:ascii="Verdana" w:hAnsi="Verdana"/>
          <w:sz w:val="20"/>
        </w:rPr>
        <w:t>A Emissora obriga-se a: (i) não contatar ou fornecer informações acerca da Emissão a qualquer investidor, exceto se previamente acordado com os Coordenadores e (</w:t>
      </w:r>
      <w:proofErr w:type="spellStart"/>
      <w:r w:rsidRPr="001507CB">
        <w:rPr>
          <w:rFonts w:ascii="Verdana" w:hAnsi="Verdana"/>
          <w:sz w:val="20"/>
        </w:rPr>
        <w:t>ii</w:t>
      </w:r>
      <w:proofErr w:type="spellEnd"/>
      <w:r w:rsidRPr="001507CB">
        <w:rPr>
          <w:rFonts w:ascii="Verdana" w:hAnsi="Verdana"/>
          <w:sz w:val="20"/>
        </w:rPr>
        <w:t>) informar aos Coordenadores até o Dia Útil imediatamente subsequente a ocorrência de contato que receba de potenciais investidores que venham a manifestar seu interesse na Emissão.</w:t>
      </w:r>
    </w:p>
    <w:p w:rsidR="00E8320E" w:rsidRPr="001507CB" w:rsidRDefault="00E8320E">
      <w:pPr>
        <w:widowControl w:val="0"/>
        <w:tabs>
          <w:tab w:val="left" w:pos="851"/>
        </w:tabs>
        <w:spacing w:after="0" w:line="300" w:lineRule="exact"/>
        <w:rPr>
          <w:rFonts w:ascii="Verdana" w:hAnsi="Verdana"/>
          <w:sz w:val="20"/>
        </w:rPr>
        <w:pPrChange w:id="147" w:author="Machado Meyer " w:date="2018-07-03T12:21:00Z">
          <w:pPr>
            <w:tabs>
              <w:tab w:val="left" w:pos="851"/>
            </w:tabs>
            <w:spacing w:after="0" w:line="300" w:lineRule="exact"/>
          </w:pPr>
        </w:pPrChange>
      </w:pPr>
    </w:p>
    <w:p w:rsidR="00E8320E" w:rsidRPr="001507CB" w:rsidRDefault="00E8320E">
      <w:pPr>
        <w:widowControl w:val="0"/>
        <w:numPr>
          <w:ilvl w:val="1"/>
          <w:numId w:val="5"/>
        </w:numPr>
        <w:tabs>
          <w:tab w:val="left" w:pos="851"/>
        </w:tabs>
        <w:spacing w:after="0" w:line="300" w:lineRule="exact"/>
        <w:rPr>
          <w:rFonts w:ascii="Verdana" w:hAnsi="Verdana"/>
          <w:b/>
          <w:sz w:val="20"/>
        </w:rPr>
        <w:pPrChange w:id="148" w:author="Machado Meyer " w:date="2018-07-03T12:21:00Z">
          <w:pPr>
            <w:numPr>
              <w:ilvl w:val="1"/>
              <w:numId w:val="5"/>
            </w:numPr>
            <w:tabs>
              <w:tab w:val="left" w:pos="851"/>
            </w:tabs>
            <w:spacing w:after="0" w:line="300" w:lineRule="exact"/>
            <w:ind w:left="720" w:hanging="720"/>
          </w:pPr>
        </w:pPrChange>
      </w:pPr>
      <w:r w:rsidRPr="001507CB">
        <w:rPr>
          <w:rFonts w:ascii="Verdana" w:hAnsi="Verdana"/>
          <w:b/>
          <w:sz w:val="20"/>
        </w:rPr>
        <w:t xml:space="preserve">Banco Liquidante e </w:t>
      </w:r>
      <w:proofErr w:type="spellStart"/>
      <w:r w:rsidRPr="001507CB">
        <w:rPr>
          <w:rFonts w:ascii="Verdana" w:hAnsi="Verdana"/>
          <w:b/>
          <w:sz w:val="20"/>
        </w:rPr>
        <w:t>Escriturador</w:t>
      </w:r>
      <w:proofErr w:type="spellEnd"/>
    </w:p>
    <w:p w:rsidR="00E8320E" w:rsidRPr="001507CB" w:rsidRDefault="00E8320E">
      <w:pPr>
        <w:widowControl w:val="0"/>
        <w:tabs>
          <w:tab w:val="left" w:pos="851"/>
        </w:tabs>
        <w:spacing w:after="0" w:line="300" w:lineRule="exact"/>
        <w:rPr>
          <w:rFonts w:ascii="Verdana" w:hAnsi="Verdana"/>
          <w:sz w:val="20"/>
        </w:rPr>
        <w:pPrChange w:id="149" w:author="Machado Meyer " w:date="2018-07-03T12:21:00Z">
          <w:pPr>
            <w:tabs>
              <w:tab w:val="left" w:pos="851"/>
            </w:tabs>
            <w:spacing w:after="0" w:line="300" w:lineRule="exact"/>
          </w:pPr>
        </w:pPrChange>
      </w:pPr>
    </w:p>
    <w:p w:rsidR="00E8320E" w:rsidRPr="001507CB" w:rsidRDefault="00E8320E">
      <w:pPr>
        <w:widowControl w:val="0"/>
        <w:numPr>
          <w:ilvl w:val="2"/>
          <w:numId w:val="5"/>
        </w:numPr>
        <w:tabs>
          <w:tab w:val="left" w:pos="851"/>
        </w:tabs>
        <w:spacing w:after="0" w:line="300" w:lineRule="exact"/>
        <w:ind w:left="0" w:firstLine="0"/>
        <w:rPr>
          <w:rFonts w:ascii="Verdana" w:hAnsi="Verdana"/>
          <w:sz w:val="20"/>
        </w:rPr>
        <w:pPrChange w:id="150" w:author="Machado Meyer " w:date="2018-07-03T12:21:00Z">
          <w:pPr>
            <w:numPr>
              <w:ilvl w:val="2"/>
              <w:numId w:val="5"/>
            </w:numPr>
            <w:tabs>
              <w:tab w:val="left" w:pos="851"/>
            </w:tabs>
            <w:spacing w:after="0" w:line="300" w:lineRule="exact"/>
            <w:ind w:left="720" w:hanging="720"/>
          </w:pPr>
        </w:pPrChange>
      </w:pPr>
      <w:r w:rsidRPr="001507CB">
        <w:rPr>
          <w:rFonts w:ascii="Verdana" w:hAnsi="Verdana"/>
          <w:sz w:val="20"/>
        </w:rPr>
        <w:t xml:space="preserve">O banco liquidante da Emissão </w:t>
      </w:r>
      <w:r>
        <w:rPr>
          <w:rFonts w:ascii="Verdana" w:hAnsi="Verdana"/>
          <w:sz w:val="20"/>
        </w:rPr>
        <w:t xml:space="preserve">e </w:t>
      </w:r>
      <w:proofErr w:type="spellStart"/>
      <w:r>
        <w:rPr>
          <w:rFonts w:ascii="Verdana" w:hAnsi="Verdana"/>
          <w:sz w:val="20"/>
        </w:rPr>
        <w:t>escriturador</w:t>
      </w:r>
      <w:proofErr w:type="spellEnd"/>
      <w:r>
        <w:rPr>
          <w:rFonts w:ascii="Verdana" w:hAnsi="Verdana"/>
          <w:sz w:val="20"/>
        </w:rPr>
        <w:t xml:space="preserve"> das Debêntures </w:t>
      </w:r>
      <w:r w:rsidRPr="001507CB">
        <w:rPr>
          <w:rFonts w:ascii="Verdana" w:hAnsi="Verdana"/>
          <w:sz w:val="20"/>
        </w:rPr>
        <w:t xml:space="preserve">será o </w:t>
      </w:r>
      <w:r>
        <w:rPr>
          <w:rFonts w:ascii="Verdana" w:hAnsi="Verdana"/>
          <w:sz w:val="20"/>
        </w:rPr>
        <w:t>Banco Bradesco S.A.</w:t>
      </w:r>
      <w:r w:rsidRPr="001507CB">
        <w:rPr>
          <w:rFonts w:ascii="Verdana" w:hAnsi="Verdana"/>
          <w:sz w:val="20"/>
        </w:rPr>
        <w:t xml:space="preserve">, instituição financeira com </w:t>
      </w:r>
      <w:r>
        <w:rPr>
          <w:rFonts w:ascii="Verdana" w:hAnsi="Verdana"/>
          <w:sz w:val="20"/>
        </w:rPr>
        <w:t xml:space="preserve">estabelecimento </w:t>
      </w:r>
      <w:r w:rsidRPr="001507CB">
        <w:rPr>
          <w:rFonts w:ascii="Verdana" w:hAnsi="Verdana"/>
          <w:sz w:val="20"/>
        </w:rPr>
        <w:t xml:space="preserve">na Cidade de </w:t>
      </w:r>
      <w:r>
        <w:rPr>
          <w:rFonts w:ascii="Verdana" w:hAnsi="Verdana"/>
          <w:sz w:val="20"/>
        </w:rPr>
        <w:t>Osasco</w:t>
      </w:r>
      <w:r w:rsidRPr="001507CB">
        <w:rPr>
          <w:rFonts w:ascii="Verdana" w:hAnsi="Verdana"/>
          <w:sz w:val="20"/>
        </w:rPr>
        <w:t xml:space="preserve">, Estado de São Paulo, </w:t>
      </w:r>
      <w:r>
        <w:rPr>
          <w:rFonts w:ascii="Verdana" w:hAnsi="Verdana"/>
          <w:sz w:val="20"/>
        </w:rPr>
        <w:t xml:space="preserve">no núcleo Cidade de Deus, s/nº, Vila Yara, </w:t>
      </w:r>
      <w:r w:rsidRPr="001507CB">
        <w:rPr>
          <w:rFonts w:ascii="Verdana" w:hAnsi="Verdana"/>
          <w:sz w:val="20"/>
        </w:rPr>
        <w:t>inscrita no CNPJ/MF sob o nº 60.</w:t>
      </w:r>
      <w:r>
        <w:rPr>
          <w:rFonts w:ascii="Verdana" w:hAnsi="Verdana"/>
          <w:sz w:val="20"/>
        </w:rPr>
        <w:t>746</w:t>
      </w:r>
      <w:r w:rsidRPr="001507CB">
        <w:rPr>
          <w:rFonts w:ascii="Verdana" w:hAnsi="Verdana"/>
          <w:sz w:val="20"/>
        </w:rPr>
        <w:t>.</w:t>
      </w:r>
      <w:r>
        <w:rPr>
          <w:rFonts w:ascii="Verdana" w:hAnsi="Verdana"/>
          <w:sz w:val="20"/>
        </w:rPr>
        <w:t>948</w:t>
      </w:r>
      <w:r w:rsidRPr="001507CB">
        <w:rPr>
          <w:rFonts w:ascii="Verdana" w:hAnsi="Verdana"/>
          <w:sz w:val="20"/>
        </w:rPr>
        <w:t>/0001-</w:t>
      </w:r>
      <w:r>
        <w:rPr>
          <w:rFonts w:ascii="Verdana" w:hAnsi="Verdana"/>
          <w:sz w:val="20"/>
        </w:rPr>
        <w:t xml:space="preserve">12 </w:t>
      </w:r>
      <w:r w:rsidRPr="001507CB">
        <w:rPr>
          <w:rFonts w:ascii="Verdana" w:hAnsi="Verdana"/>
          <w:sz w:val="20"/>
        </w:rPr>
        <w:t>(“</w:t>
      </w:r>
      <w:r w:rsidRPr="001507CB">
        <w:rPr>
          <w:rFonts w:ascii="Verdana" w:hAnsi="Verdana"/>
          <w:sz w:val="20"/>
          <w:u w:val="single"/>
        </w:rPr>
        <w:t>Banco Liquidante</w:t>
      </w:r>
      <w:r w:rsidRPr="001507CB">
        <w:rPr>
          <w:rFonts w:ascii="Verdana" w:hAnsi="Verdana"/>
          <w:sz w:val="20"/>
        </w:rPr>
        <w:t>”, cuja definição inclui qualquer outra instituição que venha a suceder o Banco Liquidante na prestação dos serviços de banco liquidante da Emissão).</w:t>
      </w:r>
    </w:p>
    <w:p w:rsidR="00E8320E" w:rsidRPr="001507CB" w:rsidRDefault="00E8320E">
      <w:pPr>
        <w:widowControl w:val="0"/>
        <w:tabs>
          <w:tab w:val="left" w:pos="851"/>
        </w:tabs>
        <w:autoSpaceDE w:val="0"/>
        <w:autoSpaceDN w:val="0"/>
        <w:adjustRightInd w:val="0"/>
        <w:spacing w:after="0" w:line="300" w:lineRule="exact"/>
        <w:rPr>
          <w:rFonts w:ascii="Verdana" w:hAnsi="Verdana"/>
          <w:sz w:val="20"/>
        </w:rPr>
        <w:pPrChange w:id="151" w:author="Machado Meyer " w:date="2018-07-03T12:21:00Z">
          <w:pPr>
            <w:tabs>
              <w:tab w:val="left" w:pos="851"/>
            </w:tabs>
            <w:autoSpaceDE w:val="0"/>
            <w:autoSpaceDN w:val="0"/>
            <w:adjustRightInd w:val="0"/>
            <w:spacing w:after="0" w:line="300" w:lineRule="exact"/>
          </w:pPr>
        </w:pPrChange>
      </w:pPr>
    </w:p>
    <w:bookmarkEnd w:id="125"/>
    <w:p w:rsidR="00E8320E" w:rsidRPr="001507CB" w:rsidRDefault="00E8320E">
      <w:pPr>
        <w:widowControl w:val="0"/>
        <w:tabs>
          <w:tab w:val="left" w:pos="851"/>
        </w:tabs>
        <w:spacing w:after="0" w:line="300" w:lineRule="exact"/>
        <w:jc w:val="center"/>
        <w:rPr>
          <w:rFonts w:ascii="Verdana" w:hAnsi="Verdana"/>
          <w:b/>
          <w:smallCaps/>
          <w:sz w:val="20"/>
        </w:rPr>
        <w:pPrChange w:id="152" w:author="Machado Meyer " w:date="2018-07-03T12:21:00Z">
          <w:pPr>
            <w:keepNext/>
            <w:tabs>
              <w:tab w:val="left" w:pos="851"/>
            </w:tabs>
            <w:spacing w:after="0" w:line="300" w:lineRule="exact"/>
            <w:jc w:val="center"/>
          </w:pPr>
        </w:pPrChange>
      </w:pPr>
      <w:r w:rsidRPr="001507CB">
        <w:rPr>
          <w:rFonts w:ascii="Verdana" w:hAnsi="Verdana"/>
          <w:b/>
          <w:smallCaps/>
          <w:sz w:val="20"/>
        </w:rPr>
        <w:t>Cláusula IV</w:t>
      </w:r>
    </w:p>
    <w:p w:rsidR="00E8320E" w:rsidRPr="001507CB" w:rsidRDefault="00E8320E">
      <w:pPr>
        <w:widowControl w:val="0"/>
        <w:tabs>
          <w:tab w:val="left" w:pos="851"/>
        </w:tabs>
        <w:spacing w:after="0" w:line="300" w:lineRule="exact"/>
        <w:jc w:val="center"/>
        <w:rPr>
          <w:rFonts w:ascii="Verdana" w:hAnsi="Verdana"/>
          <w:b/>
          <w:smallCaps/>
          <w:sz w:val="20"/>
        </w:rPr>
        <w:pPrChange w:id="153" w:author="Machado Meyer " w:date="2018-07-03T12:21:00Z">
          <w:pPr>
            <w:keepNext/>
            <w:tabs>
              <w:tab w:val="left" w:pos="851"/>
            </w:tabs>
            <w:spacing w:after="0" w:line="300" w:lineRule="exact"/>
            <w:jc w:val="center"/>
          </w:pPr>
        </w:pPrChange>
      </w:pPr>
      <w:r w:rsidRPr="001507CB">
        <w:rPr>
          <w:rFonts w:ascii="Verdana" w:hAnsi="Verdana"/>
          <w:b/>
          <w:smallCaps/>
          <w:sz w:val="20"/>
        </w:rPr>
        <w:t>Características da Oferta</w:t>
      </w:r>
    </w:p>
    <w:p w:rsidR="00E8320E" w:rsidRPr="001507CB" w:rsidRDefault="00E8320E">
      <w:pPr>
        <w:widowControl w:val="0"/>
        <w:tabs>
          <w:tab w:val="left" w:pos="851"/>
        </w:tabs>
        <w:spacing w:after="0" w:line="300" w:lineRule="exact"/>
        <w:rPr>
          <w:rFonts w:ascii="Verdana" w:hAnsi="Verdana"/>
          <w:sz w:val="20"/>
        </w:rPr>
        <w:pPrChange w:id="154"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b/>
          <w:sz w:val="20"/>
        </w:rPr>
        <w:pPrChange w:id="155"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Características Básicas</w:t>
      </w:r>
    </w:p>
    <w:p w:rsidR="00E8320E" w:rsidRPr="001507CB" w:rsidRDefault="00E8320E">
      <w:pPr>
        <w:widowControl w:val="0"/>
        <w:tabs>
          <w:tab w:val="left" w:pos="851"/>
        </w:tabs>
        <w:spacing w:after="0" w:line="300" w:lineRule="exact"/>
        <w:rPr>
          <w:rFonts w:ascii="Verdana" w:hAnsi="Verdana"/>
          <w:sz w:val="20"/>
        </w:rPr>
        <w:pPrChange w:id="156" w:author="Machado Meyer " w:date="2018-07-03T12:21:00Z">
          <w:pPr>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57" w:author="Machado Meyer " w:date="2018-07-03T12:21:00Z">
          <w:pPr>
            <w:numPr>
              <w:numId w:val="20"/>
            </w:numPr>
            <w:tabs>
              <w:tab w:val="left" w:pos="851"/>
            </w:tabs>
            <w:spacing w:after="0" w:line="300" w:lineRule="exact"/>
            <w:ind w:left="1429" w:hanging="360"/>
          </w:pPr>
        </w:pPrChange>
      </w:pPr>
      <w:bookmarkStart w:id="158" w:name="_Ref264653613"/>
      <w:r w:rsidRPr="001507CB">
        <w:rPr>
          <w:rFonts w:ascii="Verdana" w:hAnsi="Verdana"/>
          <w:sz w:val="20"/>
          <w:u w:val="single"/>
        </w:rPr>
        <w:t>Valor Nominal Unitário</w:t>
      </w:r>
      <w:r w:rsidRPr="001507CB">
        <w:rPr>
          <w:rFonts w:ascii="Verdana" w:hAnsi="Verdana"/>
          <w:sz w:val="20"/>
        </w:rPr>
        <w:t>. As Debêntures terão valor nominal unitário de R$1,00 (um real), na Data de Emissão (“</w:t>
      </w:r>
      <w:r w:rsidRPr="001507CB">
        <w:rPr>
          <w:rFonts w:ascii="Verdana" w:hAnsi="Verdana"/>
          <w:sz w:val="20"/>
          <w:u w:val="single"/>
        </w:rPr>
        <w:t>Valor Nominal</w:t>
      </w:r>
      <w:r w:rsidRPr="001507CB">
        <w:rPr>
          <w:rFonts w:ascii="Verdana" w:hAnsi="Verdana"/>
          <w:sz w:val="20"/>
        </w:rPr>
        <w:t>”)</w:t>
      </w:r>
      <w:bookmarkEnd w:id="158"/>
      <w:r w:rsidRPr="001507CB">
        <w:rPr>
          <w:rFonts w:ascii="Verdana" w:hAnsi="Verdana"/>
          <w:sz w:val="20"/>
        </w:rPr>
        <w:t>.</w:t>
      </w:r>
    </w:p>
    <w:p w:rsidR="00E8320E" w:rsidRPr="001507CB" w:rsidRDefault="00E8320E">
      <w:pPr>
        <w:widowControl w:val="0"/>
        <w:tabs>
          <w:tab w:val="left" w:pos="851"/>
        </w:tabs>
        <w:spacing w:after="0" w:line="300" w:lineRule="exact"/>
        <w:rPr>
          <w:rFonts w:ascii="Verdana" w:hAnsi="Verdana"/>
          <w:sz w:val="20"/>
        </w:rPr>
        <w:pPrChange w:id="159" w:author="Machado Meyer " w:date="2018-07-03T12:21:00Z">
          <w:pPr>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60" w:author="Machado Meyer " w:date="2018-07-03T12:21:00Z">
          <w:pPr>
            <w:numPr>
              <w:numId w:val="20"/>
            </w:numPr>
            <w:tabs>
              <w:tab w:val="left" w:pos="851"/>
            </w:tabs>
            <w:spacing w:after="0" w:line="300" w:lineRule="exact"/>
            <w:ind w:left="1429" w:hanging="360"/>
          </w:pPr>
        </w:pPrChange>
      </w:pPr>
      <w:bookmarkStart w:id="161" w:name="_Ref130282609"/>
      <w:bookmarkStart w:id="162" w:name="_Ref191891558"/>
      <w:bookmarkStart w:id="163" w:name="_Ref310951543"/>
      <w:r w:rsidRPr="001507CB">
        <w:rPr>
          <w:rFonts w:ascii="Verdana" w:hAnsi="Verdana"/>
          <w:sz w:val="20"/>
          <w:u w:val="single"/>
        </w:rPr>
        <w:t>Quantidade de Debêntures</w:t>
      </w:r>
      <w:r w:rsidRPr="001507CB">
        <w:rPr>
          <w:rFonts w:ascii="Verdana" w:hAnsi="Verdana"/>
          <w:sz w:val="20"/>
        </w:rPr>
        <w:t>. Serão emitidas 600.000.000 (seiscentos milhões) de debêntures simples, não conversíveis em ações (“</w:t>
      </w:r>
      <w:r w:rsidRPr="001507CB">
        <w:rPr>
          <w:rFonts w:ascii="Verdana" w:hAnsi="Verdana"/>
          <w:sz w:val="20"/>
          <w:u w:val="single"/>
        </w:rPr>
        <w:t>Debêntures</w:t>
      </w:r>
      <w:r w:rsidRPr="001507CB">
        <w:rPr>
          <w:rFonts w:ascii="Verdana" w:hAnsi="Verdana"/>
          <w:sz w:val="20"/>
        </w:rPr>
        <w:t xml:space="preserve">”). </w:t>
      </w:r>
      <w:bookmarkEnd w:id="161"/>
      <w:bookmarkEnd w:id="162"/>
      <w:bookmarkEnd w:id="163"/>
    </w:p>
    <w:p w:rsidR="00E8320E" w:rsidRPr="001507CB" w:rsidRDefault="00E8320E">
      <w:pPr>
        <w:widowControl w:val="0"/>
        <w:tabs>
          <w:tab w:val="left" w:pos="851"/>
        </w:tabs>
        <w:spacing w:after="0" w:line="300" w:lineRule="exact"/>
        <w:rPr>
          <w:rFonts w:ascii="Verdana" w:hAnsi="Verdana"/>
          <w:sz w:val="20"/>
        </w:rPr>
        <w:pPrChange w:id="164" w:author="Machado Meyer " w:date="2018-07-03T12:21:00Z">
          <w:pPr>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65" w:author="Machado Meyer " w:date="2018-07-03T12:21:00Z">
          <w:pPr>
            <w:numPr>
              <w:numId w:val="20"/>
            </w:numPr>
            <w:tabs>
              <w:tab w:val="left" w:pos="851"/>
            </w:tabs>
            <w:spacing w:after="0" w:line="300" w:lineRule="exact"/>
            <w:ind w:left="1429" w:hanging="360"/>
          </w:pPr>
        </w:pPrChange>
      </w:pPr>
      <w:bookmarkStart w:id="166" w:name="_Ref137548372"/>
      <w:bookmarkStart w:id="167" w:name="_Ref168458019"/>
      <w:bookmarkStart w:id="168" w:name="_Ref191891571"/>
      <w:bookmarkStart w:id="169" w:name="_Ref130363099"/>
      <w:r w:rsidRPr="001507CB">
        <w:rPr>
          <w:rFonts w:ascii="Verdana" w:hAnsi="Verdana"/>
          <w:sz w:val="20"/>
          <w:u w:val="single"/>
        </w:rPr>
        <w:t>Número de Séries</w:t>
      </w:r>
      <w:r w:rsidRPr="001507CB">
        <w:rPr>
          <w:rFonts w:ascii="Verdana" w:hAnsi="Verdana"/>
          <w:sz w:val="20"/>
        </w:rPr>
        <w:t xml:space="preserve">. </w:t>
      </w:r>
      <w:bookmarkEnd w:id="166"/>
      <w:r w:rsidRPr="001507CB">
        <w:rPr>
          <w:rFonts w:ascii="Verdana" w:hAnsi="Verdana"/>
          <w:sz w:val="20"/>
        </w:rPr>
        <w:t>A Emissão será realizada em série única.</w:t>
      </w:r>
      <w:bookmarkEnd w:id="167"/>
      <w:bookmarkEnd w:id="168"/>
    </w:p>
    <w:p w:rsidR="00E8320E" w:rsidRPr="001507CB" w:rsidRDefault="00E8320E">
      <w:pPr>
        <w:widowControl w:val="0"/>
        <w:tabs>
          <w:tab w:val="left" w:pos="851"/>
          <w:tab w:val="left" w:pos="1560"/>
        </w:tabs>
        <w:spacing w:after="0" w:line="300" w:lineRule="exact"/>
        <w:rPr>
          <w:rFonts w:ascii="Verdana" w:hAnsi="Verdana"/>
          <w:sz w:val="20"/>
        </w:rPr>
        <w:pPrChange w:id="170" w:author="Machado Meyer " w:date="2018-07-03T12:21:00Z">
          <w:pPr>
            <w:tabs>
              <w:tab w:val="left" w:pos="851"/>
              <w:tab w:val="left" w:pos="1560"/>
            </w:tabs>
            <w:spacing w:after="0" w:line="300" w:lineRule="exact"/>
          </w:pPr>
        </w:pPrChange>
      </w:pPr>
    </w:p>
    <w:bookmarkEnd w:id="169"/>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71" w:author="Machado Meyer " w:date="2018-07-03T12:21:00Z">
          <w:pPr>
            <w:numPr>
              <w:numId w:val="20"/>
            </w:numPr>
            <w:tabs>
              <w:tab w:val="left" w:pos="851"/>
            </w:tabs>
            <w:spacing w:after="0" w:line="300" w:lineRule="exact"/>
            <w:ind w:left="1429" w:hanging="360"/>
          </w:pPr>
        </w:pPrChange>
      </w:pPr>
      <w:r w:rsidRPr="001507CB">
        <w:rPr>
          <w:rFonts w:ascii="Verdana" w:hAnsi="Verdana"/>
          <w:sz w:val="20"/>
          <w:u w:val="single"/>
        </w:rPr>
        <w:t>Tipo e Forma</w:t>
      </w:r>
      <w:r w:rsidRPr="001507CB">
        <w:rPr>
          <w:rFonts w:ascii="Verdana" w:hAnsi="Verdana"/>
          <w:sz w:val="20"/>
        </w:rPr>
        <w:t>. As Debêntures serão emitidas sob a forma nominativa, escritural, sem emissão de certificados.</w:t>
      </w:r>
    </w:p>
    <w:p w:rsidR="00E8320E" w:rsidRPr="001507CB" w:rsidRDefault="00E8320E">
      <w:pPr>
        <w:widowControl w:val="0"/>
        <w:tabs>
          <w:tab w:val="left" w:pos="851"/>
        </w:tabs>
        <w:spacing w:after="0" w:line="300" w:lineRule="exact"/>
        <w:rPr>
          <w:rFonts w:ascii="Verdana" w:hAnsi="Verdana"/>
          <w:sz w:val="20"/>
        </w:rPr>
        <w:pPrChange w:id="172" w:author="Machado Meyer " w:date="2018-07-03T12:21:00Z">
          <w:pPr>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73" w:author="Machado Meyer " w:date="2018-07-03T12:21:00Z">
          <w:pPr>
            <w:numPr>
              <w:numId w:val="20"/>
            </w:numPr>
            <w:tabs>
              <w:tab w:val="left" w:pos="851"/>
            </w:tabs>
            <w:spacing w:after="0" w:line="300" w:lineRule="exact"/>
            <w:ind w:left="1429" w:hanging="360"/>
          </w:pPr>
        </w:pPrChange>
      </w:pPr>
      <w:r w:rsidRPr="001507CB">
        <w:rPr>
          <w:rFonts w:ascii="Verdana" w:hAnsi="Verdana"/>
          <w:sz w:val="20"/>
          <w:u w:val="single"/>
        </w:rPr>
        <w:t>Comprovação de Titularidade das Debêntures</w:t>
      </w:r>
      <w:r w:rsidRPr="001507CB">
        <w:rPr>
          <w:rFonts w:ascii="Verdana" w:hAnsi="Verdana"/>
          <w:sz w:val="20"/>
        </w:rPr>
        <w:t xml:space="preserve">. Para todos os fins de direito, a titularidade das Debêntures será comprovada pelo extrato das Debêntures emitido pelo </w:t>
      </w:r>
      <w:proofErr w:type="spellStart"/>
      <w:r w:rsidRPr="001507CB">
        <w:rPr>
          <w:rFonts w:ascii="Verdana" w:hAnsi="Verdana"/>
          <w:sz w:val="20"/>
        </w:rPr>
        <w:t>Escriturador</w:t>
      </w:r>
      <w:proofErr w:type="spellEnd"/>
      <w:r w:rsidRPr="001507CB">
        <w:rPr>
          <w:rFonts w:ascii="Verdana" w:hAnsi="Verdana"/>
          <w:sz w:val="20"/>
        </w:rPr>
        <w:t xml:space="preserve">. Adicionalmente, com relação às Debêntures que estiverem custodiadas </w:t>
      </w:r>
      <w:r w:rsidRPr="001507CB">
        <w:rPr>
          <w:rFonts w:ascii="Verdana" w:hAnsi="Verdana"/>
          <w:iCs/>
          <w:sz w:val="20"/>
        </w:rPr>
        <w:t xml:space="preserve">eletronicamente </w:t>
      </w:r>
      <w:r w:rsidRPr="001507CB">
        <w:rPr>
          <w:rFonts w:ascii="Verdana" w:hAnsi="Verdana"/>
          <w:sz w:val="20"/>
        </w:rPr>
        <w:t>na B3, será por ela expedido extrato em nome do Debenturista, que servirá de comprovante de titularidade de tais Debêntures.</w:t>
      </w:r>
    </w:p>
    <w:p w:rsidR="00E8320E" w:rsidRPr="001507CB" w:rsidRDefault="00E8320E">
      <w:pPr>
        <w:pStyle w:val="GradeMdia1-nfase21"/>
        <w:widowControl w:val="0"/>
        <w:tabs>
          <w:tab w:val="left" w:pos="851"/>
        </w:tabs>
        <w:spacing w:after="0" w:line="300" w:lineRule="exact"/>
        <w:rPr>
          <w:rFonts w:ascii="Verdana" w:hAnsi="Verdana"/>
          <w:sz w:val="20"/>
        </w:rPr>
        <w:pPrChange w:id="174"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75" w:author="Machado Meyer " w:date="2018-07-03T12:21:00Z">
          <w:pPr>
            <w:numPr>
              <w:numId w:val="20"/>
            </w:numPr>
            <w:tabs>
              <w:tab w:val="left" w:pos="851"/>
            </w:tabs>
            <w:spacing w:after="0" w:line="300" w:lineRule="exact"/>
            <w:ind w:left="1429" w:hanging="360"/>
          </w:pPr>
        </w:pPrChange>
      </w:pPr>
      <w:r w:rsidRPr="001507CB">
        <w:rPr>
          <w:rFonts w:ascii="Verdana" w:hAnsi="Verdana"/>
          <w:sz w:val="20"/>
          <w:u w:val="single"/>
        </w:rPr>
        <w:t>Espécie</w:t>
      </w:r>
      <w:r w:rsidRPr="001507CB">
        <w:rPr>
          <w:rFonts w:ascii="Verdana" w:hAnsi="Verdana"/>
          <w:sz w:val="20"/>
        </w:rPr>
        <w:t xml:space="preserve">. As Debêntures serão da espécie quirografária, nos termos do artigo 58, </w:t>
      </w:r>
      <w:r w:rsidRPr="001507CB">
        <w:rPr>
          <w:rFonts w:ascii="Verdana" w:hAnsi="Verdana"/>
          <w:i/>
          <w:sz w:val="20"/>
        </w:rPr>
        <w:t>caput</w:t>
      </w:r>
      <w:r w:rsidRPr="001507CB">
        <w:rPr>
          <w:rFonts w:ascii="Verdana" w:hAnsi="Verdana"/>
          <w:sz w:val="20"/>
        </w:rPr>
        <w:t xml:space="preserve">, da Lei das Sociedades por Ações, não contando com garantia real ou </w:t>
      </w:r>
      <w:r w:rsidRPr="001507CB">
        <w:rPr>
          <w:rFonts w:ascii="Verdana" w:hAnsi="Verdana"/>
          <w:sz w:val="20"/>
        </w:rPr>
        <w:lastRenderedPageBreak/>
        <w:t>fidejussória, ou qualquer segregação de bens da Emissora como garantia aos Debenturistas em caso de necessidade de execução judicial ou extrajudicial das obrigações da Emissora decorrentes das Debêntures e desta Escritura de Emissão, e não conferindo qualquer privilégio, especial ou geral, aos Debenturistas.</w:t>
      </w:r>
    </w:p>
    <w:p w:rsidR="00E8320E" w:rsidRPr="001507CB" w:rsidRDefault="00E8320E">
      <w:pPr>
        <w:pStyle w:val="GradeMdia1-nfase21"/>
        <w:widowControl w:val="0"/>
        <w:tabs>
          <w:tab w:val="left" w:pos="851"/>
        </w:tabs>
        <w:spacing w:after="0" w:line="300" w:lineRule="exact"/>
        <w:rPr>
          <w:rFonts w:ascii="Verdana" w:hAnsi="Verdana"/>
          <w:sz w:val="20"/>
        </w:rPr>
        <w:pPrChange w:id="176"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77" w:author="Machado Meyer " w:date="2018-07-03T12:21:00Z">
          <w:pPr>
            <w:numPr>
              <w:numId w:val="20"/>
            </w:numPr>
            <w:tabs>
              <w:tab w:val="left" w:pos="851"/>
            </w:tabs>
            <w:spacing w:after="0" w:line="300" w:lineRule="exact"/>
            <w:ind w:left="1429" w:hanging="360"/>
          </w:pPr>
        </w:pPrChange>
      </w:pPr>
      <w:r w:rsidRPr="001507CB">
        <w:rPr>
          <w:rFonts w:ascii="Verdana" w:hAnsi="Verdana"/>
          <w:sz w:val="20"/>
          <w:u w:val="single"/>
        </w:rPr>
        <w:t>Conversibilidade</w:t>
      </w:r>
      <w:r w:rsidRPr="001507CB">
        <w:rPr>
          <w:rFonts w:ascii="Verdana" w:hAnsi="Verdana"/>
          <w:sz w:val="20"/>
        </w:rPr>
        <w:t>. As Debêntures serão simples, não serão conversíveis em ações de emissão da Emissora.</w:t>
      </w:r>
    </w:p>
    <w:p w:rsidR="00E8320E" w:rsidRPr="001507CB" w:rsidRDefault="00E8320E">
      <w:pPr>
        <w:widowControl w:val="0"/>
        <w:tabs>
          <w:tab w:val="left" w:pos="851"/>
        </w:tabs>
        <w:spacing w:after="0" w:line="300" w:lineRule="exact"/>
        <w:rPr>
          <w:rFonts w:ascii="Verdana" w:hAnsi="Verdana"/>
          <w:sz w:val="20"/>
        </w:rPr>
        <w:pPrChange w:id="178" w:author="Machado Meyer " w:date="2018-07-03T12:21:00Z">
          <w:pPr>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79" w:author="Machado Meyer " w:date="2018-07-03T12:21:00Z">
          <w:pPr>
            <w:numPr>
              <w:numId w:val="20"/>
            </w:numPr>
            <w:tabs>
              <w:tab w:val="left" w:pos="851"/>
            </w:tabs>
            <w:spacing w:after="0" w:line="300" w:lineRule="exact"/>
            <w:ind w:left="1429" w:hanging="360"/>
          </w:pPr>
        </w:pPrChange>
      </w:pPr>
      <w:bookmarkStart w:id="180" w:name="_Ref264653840"/>
      <w:bookmarkStart w:id="181" w:name="_Ref278297550"/>
      <w:bookmarkStart w:id="182" w:name="_Ref279826913"/>
      <w:r w:rsidRPr="001507CB">
        <w:rPr>
          <w:rFonts w:ascii="Verdana" w:hAnsi="Verdana"/>
          <w:sz w:val="20"/>
          <w:u w:val="single"/>
        </w:rPr>
        <w:t>Data de Emissão</w:t>
      </w:r>
      <w:r w:rsidRPr="001507CB">
        <w:rPr>
          <w:rFonts w:ascii="Verdana" w:hAnsi="Verdana"/>
          <w:sz w:val="20"/>
        </w:rPr>
        <w:t xml:space="preserve">. Para todos os efeitos legais, a data de emissão das Debêntures será </w:t>
      </w:r>
      <w:del w:id="183" w:author="Machado Meyer " w:date="2018-07-03T12:21:00Z">
        <w:r w:rsidR="00372D19" w:rsidRPr="001507CB">
          <w:rPr>
            <w:rFonts w:ascii="Verdana" w:hAnsi="Verdana"/>
            <w:sz w:val="20"/>
          </w:rPr>
          <w:delText>21</w:delText>
        </w:r>
      </w:del>
      <w:ins w:id="184"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185" w:author="Machado Meyer " w:date="2018-07-03T12:21:00Z">
        <w:r w:rsidR="00372D19" w:rsidRPr="001507CB">
          <w:rPr>
            <w:rFonts w:ascii="Verdana" w:hAnsi="Verdana"/>
            <w:sz w:val="20"/>
          </w:rPr>
          <w:delText>junho</w:delText>
        </w:r>
      </w:del>
      <w:ins w:id="186"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2018 (“</w:t>
      </w:r>
      <w:r w:rsidRPr="001507CB">
        <w:rPr>
          <w:rFonts w:ascii="Verdana" w:hAnsi="Verdana"/>
          <w:sz w:val="20"/>
          <w:u w:val="single"/>
        </w:rPr>
        <w:t>Data de Emissão</w:t>
      </w:r>
      <w:r w:rsidRPr="001507CB">
        <w:rPr>
          <w:rFonts w:ascii="Verdana" w:hAnsi="Verdana"/>
          <w:sz w:val="20"/>
        </w:rPr>
        <w:t>”).</w:t>
      </w:r>
      <w:bookmarkEnd w:id="180"/>
      <w:bookmarkEnd w:id="181"/>
      <w:bookmarkEnd w:id="182"/>
    </w:p>
    <w:p w:rsidR="00E8320E" w:rsidRPr="001507CB" w:rsidRDefault="00E8320E">
      <w:pPr>
        <w:widowControl w:val="0"/>
        <w:tabs>
          <w:tab w:val="left" w:pos="851"/>
        </w:tabs>
        <w:spacing w:after="0" w:line="300" w:lineRule="exact"/>
        <w:rPr>
          <w:rFonts w:ascii="Verdana" w:hAnsi="Verdana"/>
          <w:sz w:val="20"/>
        </w:rPr>
        <w:pPrChange w:id="187" w:author="Machado Meyer " w:date="2018-07-03T12:21:00Z">
          <w:pPr>
            <w:tabs>
              <w:tab w:val="left" w:pos="851"/>
            </w:tabs>
            <w:spacing w:after="0" w:line="300" w:lineRule="exact"/>
          </w:pPr>
        </w:pPrChange>
      </w:pPr>
    </w:p>
    <w:p w:rsidR="00E8320E" w:rsidRPr="001507CB" w:rsidRDefault="00E8320E">
      <w:pPr>
        <w:widowControl w:val="0"/>
        <w:numPr>
          <w:ilvl w:val="0"/>
          <w:numId w:val="20"/>
        </w:numPr>
        <w:tabs>
          <w:tab w:val="left" w:pos="851"/>
        </w:tabs>
        <w:spacing w:after="0" w:line="300" w:lineRule="exact"/>
        <w:ind w:left="0" w:firstLine="0"/>
        <w:rPr>
          <w:rFonts w:ascii="Verdana" w:hAnsi="Verdana"/>
          <w:sz w:val="20"/>
        </w:rPr>
        <w:pPrChange w:id="188" w:author="Machado Meyer " w:date="2018-07-03T12:21:00Z">
          <w:pPr>
            <w:numPr>
              <w:numId w:val="20"/>
            </w:numPr>
            <w:tabs>
              <w:tab w:val="left" w:pos="851"/>
            </w:tabs>
            <w:spacing w:after="0" w:line="300" w:lineRule="exact"/>
            <w:ind w:left="1429" w:hanging="360"/>
          </w:pPr>
        </w:pPrChange>
      </w:pPr>
      <w:bookmarkStart w:id="189" w:name="_Ref272250319"/>
      <w:r w:rsidRPr="001507CB">
        <w:rPr>
          <w:rFonts w:ascii="Verdana" w:hAnsi="Verdana"/>
          <w:sz w:val="20"/>
          <w:u w:val="single"/>
        </w:rPr>
        <w:t>Prazo e Data de Vencimento.</w:t>
      </w:r>
      <w:r w:rsidRPr="001507CB">
        <w:rPr>
          <w:rFonts w:ascii="Verdana" w:hAnsi="Verdana"/>
          <w:sz w:val="20"/>
        </w:rPr>
        <w:t xml:space="preserve"> Ressalvadas as hipóteses de resgate antecipado da totalidade das Debêntures e/ou de vencimento antecipado das obrigações decorrentes das Debêntures, nos termos desta Escritura de Emissão, </w:t>
      </w:r>
      <w:bookmarkEnd w:id="189"/>
      <w:r w:rsidRPr="001507CB">
        <w:rPr>
          <w:rFonts w:ascii="Verdana" w:hAnsi="Verdana"/>
          <w:sz w:val="20"/>
        </w:rPr>
        <w:t xml:space="preserve">as Debêntures terão prazo de vencimento de 5 (cinco) anos a contar da Data de Emissão, vencendo-se, portanto, em </w:t>
      </w:r>
      <w:del w:id="190" w:author="Machado Meyer " w:date="2018-07-03T12:21:00Z">
        <w:r w:rsidR="00372D19" w:rsidRPr="001507CB">
          <w:rPr>
            <w:rFonts w:ascii="Verdana" w:hAnsi="Verdana"/>
            <w:sz w:val="20"/>
          </w:rPr>
          <w:delText>21</w:delText>
        </w:r>
      </w:del>
      <w:ins w:id="191"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192" w:author="Machado Meyer " w:date="2018-07-03T12:21:00Z">
        <w:r w:rsidR="00372D19" w:rsidRPr="001507CB">
          <w:rPr>
            <w:rFonts w:ascii="Verdana" w:hAnsi="Verdana"/>
            <w:sz w:val="20"/>
          </w:rPr>
          <w:delText>junho</w:delText>
        </w:r>
      </w:del>
      <w:ins w:id="193"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2023 (“</w:t>
      </w:r>
      <w:r w:rsidRPr="001507CB">
        <w:rPr>
          <w:rFonts w:ascii="Verdana" w:hAnsi="Verdana"/>
          <w:sz w:val="20"/>
          <w:u w:val="single"/>
        </w:rPr>
        <w:t>Data de Vencimento</w:t>
      </w:r>
      <w:r w:rsidRPr="001507CB">
        <w:rPr>
          <w:rFonts w:ascii="Verdana" w:hAnsi="Verdana"/>
          <w:sz w:val="20"/>
        </w:rPr>
        <w:t>”).</w:t>
      </w:r>
    </w:p>
    <w:p w:rsidR="00E8320E" w:rsidRPr="001507CB" w:rsidRDefault="00E8320E">
      <w:pPr>
        <w:widowControl w:val="0"/>
        <w:tabs>
          <w:tab w:val="left" w:pos="851"/>
        </w:tabs>
        <w:spacing w:after="0" w:line="300" w:lineRule="exact"/>
        <w:rPr>
          <w:rFonts w:ascii="Verdana" w:hAnsi="Verdana"/>
          <w:sz w:val="20"/>
        </w:rPr>
        <w:pPrChange w:id="194"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b/>
          <w:sz w:val="20"/>
        </w:rPr>
        <w:pPrChange w:id="195"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Atualização Monetária, Amortização e Remuneração</w:t>
      </w:r>
      <w:bookmarkStart w:id="196" w:name="_Ref137107211"/>
      <w:bookmarkStart w:id="197" w:name="_Ref264551489"/>
      <w:bookmarkStart w:id="198" w:name="_Ref279826774"/>
      <w:r w:rsidRPr="001507CB">
        <w:rPr>
          <w:rFonts w:ascii="Verdana" w:hAnsi="Verdana"/>
          <w:b/>
          <w:sz w:val="20"/>
        </w:rPr>
        <w:t xml:space="preserve"> das Debêntures </w:t>
      </w:r>
    </w:p>
    <w:p w:rsidR="00E8320E" w:rsidRPr="001507CB" w:rsidRDefault="00E8320E">
      <w:pPr>
        <w:widowControl w:val="0"/>
        <w:tabs>
          <w:tab w:val="left" w:pos="851"/>
        </w:tabs>
        <w:spacing w:after="0" w:line="300" w:lineRule="exact"/>
        <w:rPr>
          <w:rFonts w:ascii="Verdana" w:hAnsi="Verdana"/>
          <w:sz w:val="20"/>
        </w:rPr>
        <w:pPrChange w:id="199" w:author="Machado Meyer " w:date="2018-07-03T12:21:00Z">
          <w:pPr>
            <w:tabs>
              <w:tab w:val="left" w:pos="851"/>
            </w:tabs>
            <w:spacing w:after="0" w:line="300" w:lineRule="exact"/>
          </w:pPr>
        </w:pPrChange>
      </w:pPr>
    </w:p>
    <w:p w:rsidR="00E8320E" w:rsidRPr="001507CB" w:rsidRDefault="00E8320E">
      <w:pPr>
        <w:widowControl w:val="0"/>
        <w:numPr>
          <w:ilvl w:val="0"/>
          <w:numId w:val="21"/>
        </w:numPr>
        <w:tabs>
          <w:tab w:val="left" w:pos="851"/>
        </w:tabs>
        <w:spacing w:after="0" w:line="300" w:lineRule="exact"/>
        <w:ind w:left="0" w:firstLine="0"/>
        <w:rPr>
          <w:rFonts w:ascii="Verdana" w:hAnsi="Verdana"/>
          <w:sz w:val="20"/>
        </w:rPr>
        <w:pPrChange w:id="200" w:author="Machado Meyer " w:date="2018-07-03T12:21:00Z">
          <w:pPr>
            <w:numPr>
              <w:numId w:val="21"/>
            </w:numPr>
            <w:tabs>
              <w:tab w:val="left" w:pos="851"/>
            </w:tabs>
            <w:spacing w:after="0" w:line="300" w:lineRule="exact"/>
            <w:ind w:left="360" w:hanging="360"/>
          </w:pPr>
        </w:pPrChange>
      </w:pPr>
      <w:bookmarkStart w:id="201" w:name="_Ref130286776"/>
      <w:bookmarkStart w:id="202" w:name="_Ref130611431"/>
      <w:bookmarkStart w:id="203" w:name="_Ref168843122"/>
      <w:bookmarkEnd w:id="196"/>
      <w:bookmarkEnd w:id="197"/>
      <w:bookmarkEnd w:id="198"/>
      <w:r w:rsidRPr="001507CB">
        <w:rPr>
          <w:rFonts w:ascii="Verdana" w:hAnsi="Verdana"/>
          <w:sz w:val="20"/>
          <w:u w:val="single"/>
        </w:rPr>
        <w:t>Atualização Monetária</w:t>
      </w:r>
      <w:r w:rsidRPr="001507CB">
        <w:rPr>
          <w:rFonts w:ascii="Verdana" w:hAnsi="Verdana"/>
          <w:sz w:val="20"/>
        </w:rPr>
        <w:t xml:space="preserve">. </w:t>
      </w:r>
      <w:bookmarkStart w:id="204" w:name="_Ref164156803"/>
      <w:r w:rsidRPr="001507CB">
        <w:rPr>
          <w:rFonts w:ascii="Verdana" w:hAnsi="Verdana"/>
          <w:sz w:val="20"/>
        </w:rPr>
        <w:t>O Valor Nominal ou saldo do Valor Nominal de cada uma das Debêntures, conforme o caso, não será atualizado monetariamente.</w:t>
      </w:r>
    </w:p>
    <w:p w:rsidR="00E8320E" w:rsidRPr="001507CB" w:rsidRDefault="00E8320E">
      <w:pPr>
        <w:widowControl w:val="0"/>
        <w:tabs>
          <w:tab w:val="left" w:pos="851"/>
        </w:tabs>
        <w:spacing w:after="0" w:line="300" w:lineRule="exact"/>
        <w:rPr>
          <w:rFonts w:ascii="Verdana" w:hAnsi="Verdana"/>
          <w:sz w:val="20"/>
        </w:rPr>
        <w:pPrChange w:id="205" w:author="Machado Meyer " w:date="2018-07-03T12:21:00Z">
          <w:pPr>
            <w:tabs>
              <w:tab w:val="left" w:pos="851"/>
            </w:tabs>
            <w:spacing w:after="0" w:line="300" w:lineRule="exact"/>
          </w:pPr>
        </w:pPrChange>
      </w:pPr>
    </w:p>
    <w:p w:rsidR="00E8320E" w:rsidRPr="001507CB" w:rsidRDefault="00E8320E">
      <w:pPr>
        <w:widowControl w:val="0"/>
        <w:numPr>
          <w:ilvl w:val="0"/>
          <w:numId w:val="21"/>
        </w:numPr>
        <w:tabs>
          <w:tab w:val="left" w:pos="851"/>
        </w:tabs>
        <w:spacing w:after="0" w:line="300" w:lineRule="exact"/>
        <w:ind w:left="0" w:firstLine="0"/>
        <w:rPr>
          <w:rFonts w:ascii="Verdana" w:hAnsi="Verdana"/>
          <w:color w:val="000000"/>
          <w:sz w:val="20"/>
        </w:rPr>
        <w:pPrChange w:id="206" w:author="Machado Meyer " w:date="2018-07-03T12:21:00Z">
          <w:pPr>
            <w:numPr>
              <w:numId w:val="21"/>
            </w:numPr>
            <w:tabs>
              <w:tab w:val="left" w:pos="851"/>
            </w:tabs>
            <w:spacing w:after="0" w:line="300" w:lineRule="exact"/>
            <w:ind w:left="360" w:hanging="360"/>
          </w:pPr>
        </w:pPrChange>
      </w:pPr>
      <w:r w:rsidRPr="001507CB">
        <w:rPr>
          <w:rFonts w:ascii="Verdana" w:hAnsi="Verdana"/>
          <w:sz w:val="20"/>
          <w:u w:val="single"/>
        </w:rPr>
        <w:t>Amortização</w:t>
      </w:r>
      <w:r w:rsidRPr="001507CB">
        <w:rPr>
          <w:rFonts w:ascii="Verdana" w:hAnsi="Verdana"/>
          <w:sz w:val="20"/>
        </w:rPr>
        <w:t xml:space="preserve">. </w:t>
      </w:r>
      <w:r w:rsidRPr="001507CB">
        <w:rPr>
          <w:rFonts w:ascii="Verdana" w:hAnsi="Verdana"/>
          <w:color w:val="000000"/>
          <w:sz w:val="20"/>
        </w:rPr>
        <w:t xml:space="preserve">O Valor Nominal das Debêntures será amortizado em 2 (duas) parcelas iguais, anuais e sucessivas, a partir do 4° (quarto) ano, inclusive, a contar da Data de Emissão, sendo a primeira amortização devida em </w:t>
      </w:r>
      <w:del w:id="207" w:author="Machado Meyer " w:date="2018-07-03T12:21:00Z">
        <w:r w:rsidR="00372D19" w:rsidRPr="001507CB">
          <w:rPr>
            <w:rFonts w:ascii="Verdana" w:hAnsi="Verdana"/>
            <w:color w:val="000000"/>
            <w:sz w:val="20"/>
          </w:rPr>
          <w:delText>21</w:delText>
        </w:r>
      </w:del>
      <w:ins w:id="208" w:author="Machado Meyer " w:date="2018-07-03T12:21:00Z">
        <w:r>
          <w:rPr>
            <w:rFonts w:ascii="Verdana" w:hAnsi="Verdana"/>
            <w:color w:val="000000"/>
            <w:sz w:val="20"/>
          </w:rPr>
          <w:t>02</w:t>
        </w:r>
      </w:ins>
      <w:r>
        <w:rPr>
          <w:rFonts w:ascii="Verdana" w:hAnsi="Verdana"/>
          <w:color w:val="000000"/>
          <w:sz w:val="20"/>
        </w:rPr>
        <w:t xml:space="preserve"> </w:t>
      </w:r>
      <w:r w:rsidRPr="001507CB">
        <w:rPr>
          <w:rFonts w:ascii="Verdana" w:hAnsi="Verdana"/>
          <w:color w:val="000000"/>
          <w:sz w:val="20"/>
        </w:rPr>
        <w:t xml:space="preserve">de </w:t>
      </w:r>
      <w:del w:id="209" w:author="Machado Meyer " w:date="2018-07-03T12:21:00Z">
        <w:r w:rsidR="00372D19" w:rsidRPr="001507CB">
          <w:rPr>
            <w:rFonts w:ascii="Verdana" w:hAnsi="Verdana"/>
            <w:color w:val="000000"/>
            <w:sz w:val="20"/>
          </w:rPr>
          <w:delText>junho</w:delText>
        </w:r>
      </w:del>
      <w:ins w:id="210" w:author="Machado Meyer " w:date="2018-07-03T12:21:00Z">
        <w:r>
          <w:rPr>
            <w:rFonts w:ascii="Verdana" w:hAnsi="Verdana"/>
            <w:color w:val="000000"/>
            <w:sz w:val="20"/>
          </w:rPr>
          <w:t>julho</w:t>
        </w:r>
      </w:ins>
      <w:r>
        <w:rPr>
          <w:rFonts w:ascii="Verdana" w:hAnsi="Verdana"/>
          <w:color w:val="000000"/>
          <w:sz w:val="20"/>
        </w:rPr>
        <w:t xml:space="preserve"> </w:t>
      </w:r>
      <w:r w:rsidRPr="001507CB">
        <w:rPr>
          <w:rFonts w:ascii="Verdana" w:hAnsi="Verdana"/>
          <w:color w:val="000000"/>
          <w:sz w:val="20"/>
        </w:rPr>
        <w:t>de 2022 e a última amortização devida na Data de Vencimento, ou na data da liquidação antecipada resultante de um vencimento antecipado das Debêntures em razão da ocorrência de um dos Eventos de Inadimplemento (conforme definidos a seguir) ou do resgate antecipado da totalidade das Debêntures, nos termos desta Escritura de Emissão.</w:t>
      </w:r>
    </w:p>
    <w:p w:rsidR="00E8320E" w:rsidRPr="001507CB" w:rsidRDefault="00E8320E">
      <w:pPr>
        <w:widowControl w:val="0"/>
        <w:tabs>
          <w:tab w:val="left" w:pos="851"/>
        </w:tabs>
        <w:spacing w:after="0" w:line="300" w:lineRule="exact"/>
        <w:rPr>
          <w:rFonts w:ascii="Verdana" w:hAnsi="Verdana"/>
          <w:sz w:val="20"/>
        </w:rPr>
        <w:pPrChange w:id="211" w:author="Machado Meyer " w:date="2018-07-03T12:21:00Z">
          <w:pPr>
            <w:tabs>
              <w:tab w:val="left" w:pos="851"/>
            </w:tabs>
            <w:spacing w:after="0" w:line="300" w:lineRule="exact"/>
          </w:pPr>
        </w:pPrChange>
      </w:pPr>
    </w:p>
    <w:tbl>
      <w:tblPr>
        <w:tblStyle w:val="Tabelacomgrade"/>
        <w:tblW w:w="0" w:type="auto"/>
        <w:tblLook w:val="04A0" w:firstRow="1" w:lastRow="0" w:firstColumn="1" w:lastColumn="0" w:noHBand="0" w:noVBand="1"/>
      </w:tblPr>
      <w:tblGrid>
        <w:gridCol w:w="4415"/>
        <w:gridCol w:w="4415"/>
      </w:tblGrid>
      <w:tr w:rsidR="00E8320E" w:rsidRPr="001507CB" w:rsidTr="004906D3">
        <w:tc>
          <w:tcPr>
            <w:tcW w:w="4415" w:type="dxa"/>
          </w:tcPr>
          <w:p w:rsidR="00E8320E" w:rsidRPr="001507CB" w:rsidRDefault="00E8320E">
            <w:pPr>
              <w:widowControl w:val="0"/>
              <w:tabs>
                <w:tab w:val="left" w:pos="851"/>
              </w:tabs>
              <w:spacing w:after="0" w:line="300" w:lineRule="exact"/>
              <w:jc w:val="center"/>
              <w:rPr>
                <w:rFonts w:ascii="Verdana" w:hAnsi="Verdana"/>
                <w:b/>
                <w:smallCaps/>
                <w:sz w:val="20"/>
              </w:rPr>
              <w:pPrChange w:id="212" w:author="Machado Meyer " w:date="2018-07-03T12:21:00Z">
                <w:pPr>
                  <w:tabs>
                    <w:tab w:val="left" w:pos="851"/>
                  </w:tabs>
                  <w:spacing w:after="0" w:line="300" w:lineRule="exact"/>
                  <w:jc w:val="center"/>
                </w:pPr>
              </w:pPrChange>
            </w:pPr>
            <w:r w:rsidRPr="001507CB">
              <w:rPr>
                <w:rFonts w:ascii="Verdana" w:hAnsi="Verdana"/>
                <w:b/>
                <w:smallCaps/>
                <w:sz w:val="20"/>
              </w:rPr>
              <w:t>Periodicidade da Amortização do Valor Nominal</w:t>
            </w:r>
          </w:p>
        </w:tc>
        <w:tc>
          <w:tcPr>
            <w:tcW w:w="4415" w:type="dxa"/>
          </w:tcPr>
          <w:p w:rsidR="00E8320E" w:rsidRPr="001507CB" w:rsidRDefault="00E8320E">
            <w:pPr>
              <w:widowControl w:val="0"/>
              <w:tabs>
                <w:tab w:val="left" w:pos="851"/>
              </w:tabs>
              <w:spacing w:after="0" w:line="300" w:lineRule="exact"/>
              <w:jc w:val="center"/>
              <w:rPr>
                <w:rFonts w:ascii="Verdana" w:hAnsi="Verdana"/>
                <w:b/>
                <w:smallCaps/>
                <w:sz w:val="20"/>
              </w:rPr>
              <w:pPrChange w:id="213" w:author="Machado Meyer " w:date="2018-07-03T12:21:00Z">
                <w:pPr>
                  <w:tabs>
                    <w:tab w:val="left" w:pos="851"/>
                  </w:tabs>
                  <w:spacing w:after="0" w:line="300" w:lineRule="exact"/>
                  <w:jc w:val="center"/>
                </w:pPr>
              </w:pPrChange>
            </w:pPr>
            <w:r w:rsidRPr="001507CB">
              <w:rPr>
                <w:rFonts w:ascii="Verdana" w:hAnsi="Verdana"/>
                <w:b/>
                <w:smallCaps/>
                <w:sz w:val="20"/>
              </w:rPr>
              <w:t>Percentual da Amortização do Valor Nominal</w:t>
            </w:r>
          </w:p>
        </w:tc>
      </w:tr>
      <w:tr w:rsidR="00E8320E" w:rsidRPr="001507CB" w:rsidTr="004906D3">
        <w:tc>
          <w:tcPr>
            <w:tcW w:w="4415" w:type="dxa"/>
          </w:tcPr>
          <w:p w:rsidR="00E8320E" w:rsidRPr="001507CB" w:rsidRDefault="00E8320E">
            <w:pPr>
              <w:widowControl w:val="0"/>
              <w:tabs>
                <w:tab w:val="left" w:pos="851"/>
              </w:tabs>
              <w:spacing w:after="0" w:line="300" w:lineRule="exact"/>
              <w:jc w:val="center"/>
              <w:rPr>
                <w:rFonts w:ascii="Verdana" w:hAnsi="Verdana"/>
                <w:sz w:val="20"/>
              </w:rPr>
              <w:pPrChange w:id="214" w:author="Machado Meyer " w:date="2018-07-03T12:21:00Z">
                <w:pPr>
                  <w:tabs>
                    <w:tab w:val="left" w:pos="851"/>
                  </w:tabs>
                  <w:spacing w:after="0" w:line="300" w:lineRule="exact"/>
                  <w:jc w:val="center"/>
                </w:pPr>
              </w:pPrChange>
            </w:pPr>
            <w:r w:rsidRPr="001507CB">
              <w:rPr>
                <w:rFonts w:ascii="Verdana" w:hAnsi="Verdana"/>
                <w:sz w:val="20"/>
              </w:rPr>
              <w:t xml:space="preserve">Em </w:t>
            </w:r>
            <w:del w:id="215" w:author="Machado Meyer " w:date="2018-07-03T12:21:00Z">
              <w:r w:rsidR="00372D19" w:rsidRPr="001507CB">
                <w:rPr>
                  <w:rFonts w:ascii="Verdana" w:hAnsi="Verdana"/>
                  <w:sz w:val="20"/>
                </w:rPr>
                <w:delText>21</w:delText>
              </w:r>
            </w:del>
            <w:ins w:id="216"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217" w:author="Machado Meyer " w:date="2018-07-03T12:21:00Z">
              <w:r w:rsidR="00372D19" w:rsidRPr="001507CB">
                <w:rPr>
                  <w:rFonts w:ascii="Verdana" w:hAnsi="Verdana"/>
                  <w:sz w:val="20"/>
                </w:rPr>
                <w:delText>junho</w:delText>
              </w:r>
            </w:del>
            <w:ins w:id="218"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2022</w:t>
            </w:r>
          </w:p>
        </w:tc>
        <w:tc>
          <w:tcPr>
            <w:tcW w:w="4415" w:type="dxa"/>
          </w:tcPr>
          <w:p w:rsidR="00E8320E" w:rsidRPr="001507CB" w:rsidRDefault="00E8320E">
            <w:pPr>
              <w:widowControl w:val="0"/>
              <w:tabs>
                <w:tab w:val="left" w:pos="851"/>
              </w:tabs>
              <w:spacing w:after="0" w:line="300" w:lineRule="exact"/>
              <w:jc w:val="center"/>
              <w:rPr>
                <w:rFonts w:ascii="Verdana" w:hAnsi="Verdana"/>
                <w:sz w:val="20"/>
              </w:rPr>
              <w:pPrChange w:id="219" w:author="Machado Meyer " w:date="2018-07-03T12:21:00Z">
                <w:pPr>
                  <w:tabs>
                    <w:tab w:val="left" w:pos="851"/>
                  </w:tabs>
                  <w:spacing w:after="0" w:line="300" w:lineRule="exact"/>
                  <w:jc w:val="center"/>
                </w:pPr>
              </w:pPrChange>
            </w:pPr>
            <w:r w:rsidRPr="001507CB">
              <w:rPr>
                <w:rFonts w:ascii="Verdana" w:hAnsi="Verdana"/>
                <w:sz w:val="20"/>
              </w:rPr>
              <w:t>50,0000%</w:t>
            </w:r>
          </w:p>
        </w:tc>
      </w:tr>
      <w:tr w:rsidR="00E8320E" w:rsidRPr="001507CB" w:rsidTr="004906D3">
        <w:tc>
          <w:tcPr>
            <w:tcW w:w="4415" w:type="dxa"/>
          </w:tcPr>
          <w:p w:rsidR="00E8320E" w:rsidRPr="001507CB" w:rsidRDefault="00E8320E">
            <w:pPr>
              <w:widowControl w:val="0"/>
              <w:tabs>
                <w:tab w:val="left" w:pos="851"/>
              </w:tabs>
              <w:spacing w:after="0" w:line="300" w:lineRule="exact"/>
              <w:jc w:val="center"/>
              <w:rPr>
                <w:rFonts w:ascii="Verdana" w:hAnsi="Verdana"/>
                <w:sz w:val="20"/>
              </w:rPr>
              <w:pPrChange w:id="220" w:author="Machado Meyer " w:date="2018-07-03T12:21:00Z">
                <w:pPr>
                  <w:tabs>
                    <w:tab w:val="left" w:pos="851"/>
                  </w:tabs>
                  <w:spacing w:after="0" w:line="300" w:lineRule="exact"/>
                  <w:jc w:val="center"/>
                </w:pPr>
              </w:pPrChange>
            </w:pPr>
            <w:r w:rsidRPr="001507CB">
              <w:rPr>
                <w:rFonts w:ascii="Verdana" w:hAnsi="Verdana"/>
                <w:sz w:val="20"/>
              </w:rPr>
              <w:t>Data de Vencimento</w:t>
            </w:r>
          </w:p>
        </w:tc>
        <w:tc>
          <w:tcPr>
            <w:tcW w:w="4415" w:type="dxa"/>
          </w:tcPr>
          <w:p w:rsidR="00E8320E" w:rsidRPr="001507CB" w:rsidRDefault="00E8320E">
            <w:pPr>
              <w:widowControl w:val="0"/>
              <w:tabs>
                <w:tab w:val="left" w:pos="851"/>
              </w:tabs>
              <w:spacing w:after="0" w:line="300" w:lineRule="exact"/>
              <w:jc w:val="center"/>
              <w:rPr>
                <w:rFonts w:ascii="Verdana" w:hAnsi="Verdana"/>
                <w:sz w:val="20"/>
              </w:rPr>
              <w:pPrChange w:id="221" w:author="Machado Meyer " w:date="2018-07-03T12:21:00Z">
                <w:pPr>
                  <w:tabs>
                    <w:tab w:val="left" w:pos="851"/>
                  </w:tabs>
                  <w:spacing w:after="0" w:line="300" w:lineRule="exact"/>
                  <w:jc w:val="center"/>
                </w:pPr>
              </w:pPrChange>
            </w:pPr>
            <w:r w:rsidRPr="001507CB">
              <w:rPr>
                <w:rFonts w:ascii="Verdana" w:hAnsi="Verdana"/>
                <w:sz w:val="20"/>
              </w:rPr>
              <w:t>50,0000%</w:t>
            </w:r>
          </w:p>
        </w:tc>
      </w:tr>
    </w:tbl>
    <w:p w:rsidR="00E8320E" w:rsidRPr="001507CB" w:rsidRDefault="00E8320E">
      <w:pPr>
        <w:widowControl w:val="0"/>
        <w:tabs>
          <w:tab w:val="left" w:pos="851"/>
        </w:tabs>
        <w:spacing w:after="0" w:line="300" w:lineRule="exact"/>
        <w:rPr>
          <w:rFonts w:ascii="Verdana" w:hAnsi="Verdana"/>
          <w:sz w:val="20"/>
        </w:rPr>
        <w:pPrChange w:id="222" w:author="Machado Meyer " w:date="2018-07-03T12:21:00Z">
          <w:pPr>
            <w:tabs>
              <w:tab w:val="left" w:pos="851"/>
            </w:tabs>
            <w:spacing w:after="0" w:line="300" w:lineRule="exact"/>
          </w:pPr>
        </w:pPrChange>
      </w:pPr>
    </w:p>
    <w:p w:rsidR="00E8320E" w:rsidRPr="001507CB" w:rsidRDefault="00E8320E">
      <w:pPr>
        <w:widowControl w:val="0"/>
        <w:numPr>
          <w:ilvl w:val="0"/>
          <w:numId w:val="21"/>
        </w:numPr>
        <w:tabs>
          <w:tab w:val="left" w:pos="709"/>
          <w:tab w:val="left" w:pos="851"/>
        </w:tabs>
        <w:spacing w:after="0" w:line="300" w:lineRule="exact"/>
        <w:ind w:left="0" w:firstLine="0"/>
        <w:rPr>
          <w:rFonts w:ascii="Verdana" w:hAnsi="Verdana"/>
          <w:sz w:val="20"/>
        </w:rPr>
        <w:pPrChange w:id="223" w:author="Machado Meyer " w:date="2018-07-03T12:21:00Z">
          <w:pPr>
            <w:numPr>
              <w:numId w:val="21"/>
            </w:numPr>
            <w:tabs>
              <w:tab w:val="left" w:pos="709"/>
              <w:tab w:val="left" w:pos="851"/>
            </w:tabs>
            <w:spacing w:after="0" w:line="300" w:lineRule="exact"/>
            <w:ind w:left="360" w:hanging="360"/>
          </w:pPr>
        </w:pPrChange>
      </w:pPr>
      <w:bookmarkStart w:id="224" w:name="_Ref328665579"/>
      <w:bookmarkStart w:id="225" w:name="_Ref279828381"/>
      <w:bookmarkStart w:id="226" w:name="_Ref289698191"/>
      <w:r w:rsidRPr="001507CB">
        <w:rPr>
          <w:rFonts w:ascii="Verdana" w:hAnsi="Verdana"/>
          <w:sz w:val="20"/>
          <w:u w:val="single"/>
        </w:rPr>
        <w:t>Juros</w:t>
      </w:r>
      <w:r w:rsidRPr="001507CB">
        <w:rPr>
          <w:rFonts w:ascii="Verdana" w:hAnsi="Verdana"/>
          <w:i/>
          <w:sz w:val="20"/>
          <w:u w:val="single"/>
        </w:rPr>
        <w:t xml:space="preserve"> </w:t>
      </w:r>
      <w:r w:rsidRPr="001507CB">
        <w:rPr>
          <w:rFonts w:ascii="Verdana" w:hAnsi="Verdana"/>
          <w:sz w:val="20"/>
          <w:u w:val="single"/>
        </w:rPr>
        <w:t>Remuneratórios</w:t>
      </w:r>
      <w:r w:rsidRPr="001507CB">
        <w:rPr>
          <w:rFonts w:ascii="Verdana" w:hAnsi="Verdana"/>
          <w:sz w:val="20"/>
        </w:rPr>
        <w:t xml:space="preserve">. Sobre o Valor Nominal </w:t>
      </w:r>
      <w:bookmarkStart w:id="227" w:name="_Ref137107209"/>
      <w:r w:rsidRPr="001507CB">
        <w:rPr>
          <w:rFonts w:ascii="Verdana" w:hAnsi="Verdana"/>
          <w:sz w:val="20"/>
        </w:rPr>
        <w:t>ou sobre o saldo do Valor Nominal de cada uma das Debêntures, conforme o caso, incidirão juros remuneratórios correspondentes a 114,50% (cento e quatorze inteiros e cinquenta centésimos por cento) da variação acumulada das taxas médias diárias dos DI – Depósitos Interfinanceiros de um dia, “</w:t>
      </w:r>
      <w:r w:rsidRPr="001507CB">
        <w:rPr>
          <w:rFonts w:ascii="Verdana" w:hAnsi="Verdana"/>
          <w:i/>
          <w:sz w:val="20"/>
        </w:rPr>
        <w:t xml:space="preserve">over </w:t>
      </w:r>
      <w:proofErr w:type="spellStart"/>
      <w:r w:rsidRPr="001507CB">
        <w:rPr>
          <w:rFonts w:ascii="Verdana" w:hAnsi="Verdana"/>
          <w:i/>
          <w:sz w:val="20"/>
        </w:rPr>
        <w:t>extra-grupo</w:t>
      </w:r>
      <w:proofErr w:type="spellEnd"/>
      <w:r w:rsidRPr="001507CB">
        <w:rPr>
          <w:rFonts w:ascii="Verdana" w:hAnsi="Verdana"/>
          <w:sz w:val="20"/>
        </w:rPr>
        <w:t xml:space="preserve">”, expressas na forma percentual ao ano, base 252 (duzentos e cinquenta e dois) Dias Úteis, calculadas e divulgadas diariamente pela B3, no informativo diário disponível em sua página na Internet </w:t>
      </w:r>
      <w:r w:rsidRPr="001507CB">
        <w:rPr>
          <w:rFonts w:ascii="Verdana" w:hAnsi="Verdana"/>
          <w:sz w:val="20"/>
        </w:rPr>
        <w:lastRenderedPageBreak/>
        <w:t>(</w:t>
      </w:r>
      <w:r>
        <w:rPr>
          <w:rStyle w:val="Hyperlink"/>
          <w:rFonts w:ascii="Verdana" w:hAnsi="Verdana"/>
          <w:sz w:val="20"/>
        </w:rPr>
        <w:fldChar w:fldCharType="begin"/>
      </w:r>
      <w:r>
        <w:rPr>
          <w:rStyle w:val="Hyperlink"/>
          <w:rFonts w:ascii="Verdana" w:hAnsi="Verdana"/>
          <w:sz w:val="20"/>
        </w:rPr>
        <w:instrText xml:space="preserve"> HYPERLINK "http://www.cetip.com.br" </w:instrText>
      </w:r>
      <w:r>
        <w:rPr>
          <w:rStyle w:val="Hyperlink"/>
          <w:rFonts w:ascii="Verdana" w:hAnsi="Verdana"/>
          <w:sz w:val="20"/>
        </w:rPr>
        <w:fldChar w:fldCharType="separate"/>
      </w:r>
      <w:r w:rsidRPr="001507CB">
        <w:rPr>
          <w:rStyle w:val="Hyperlink"/>
          <w:rFonts w:ascii="Verdana" w:hAnsi="Verdana"/>
          <w:sz w:val="20"/>
        </w:rPr>
        <w:t>http://www.cetip.com.br</w:t>
      </w:r>
      <w:r>
        <w:rPr>
          <w:rStyle w:val="Hyperlink"/>
          <w:rFonts w:ascii="Verdana" w:hAnsi="Verdana"/>
          <w:sz w:val="20"/>
        </w:rPr>
        <w:fldChar w:fldCharType="end"/>
      </w:r>
      <w:r w:rsidRPr="001507CB">
        <w:rPr>
          <w:rFonts w:ascii="Verdana" w:hAnsi="Verdana"/>
          <w:sz w:val="20"/>
        </w:rPr>
        <w:t>) (“</w:t>
      </w:r>
      <w:r w:rsidRPr="001507CB">
        <w:rPr>
          <w:rFonts w:ascii="Verdana" w:hAnsi="Verdana"/>
          <w:sz w:val="20"/>
          <w:u w:val="single"/>
        </w:rPr>
        <w:t>Taxa DI</w:t>
      </w:r>
      <w:r w:rsidRPr="001507CB">
        <w:rPr>
          <w:rFonts w:ascii="Verdana" w:hAnsi="Verdana"/>
          <w:sz w:val="20"/>
        </w:rPr>
        <w:t xml:space="preserve">”), calculados de forma exponencial e cumulativa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por Dias Úteis decorridos, desde a Primeira Data de Integralização (conforme definido abaixo) das Debêntures ou a data de pagamento de juros </w:t>
      </w:r>
      <w:proofErr w:type="gramStart"/>
      <w:r w:rsidRPr="001507CB">
        <w:rPr>
          <w:rFonts w:ascii="Verdana" w:hAnsi="Verdana"/>
          <w:sz w:val="20"/>
        </w:rPr>
        <w:t>remuneratórios imediatamente anterior</w:t>
      </w:r>
      <w:proofErr w:type="gramEnd"/>
      <w:r w:rsidRPr="001507CB">
        <w:rPr>
          <w:rFonts w:ascii="Verdana" w:hAnsi="Verdana"/>
          <w:sz w:val="20"/>
        </w:rPr>
        <w:t>, conforme o caso, até a data do efetivo pagamento</w:t>
      </w:r>
      <w:bookmarkEnd w:id="227"/>
      <w:r w:rsidRPr="001507CB">
        <w:rPr>
          <w:rFonts w:ascii="Verdana" w:hAnsi="Verdana"/>
          <w:sz w:val="20"/>
        </w:rPr>
        <w:t xml:space="preserve"> (“</w:t>
      </w:r>
      <w:r w:rsidRPr="001507CB">
        <w:rPr>
          <w:rFonts w:ascii="Verdana" w:hAnsi="Verdana"/>
          <w:sz w:val="20"/>
          <w:u w:val="single"/>
        </w:rPr>
        <w:t>Remuneração</w:t>
      </w:r>
      <w:r w:rsidRPr="001507CB">
        <w:rPr>
          <w:rFonts w:ascii="Verdana" w:hAnsi="Verdana"/>
          <w:sz w:val="20"/>
        </w:rPr>
        <w:t>”).</w:t>
      </w:r>
    </w:p>
    <w:p w:rsidR="00E8320E" w:rsidRPr="001507CB" w:rsidRDefault="00E8320E">
      <w:pPr>
        <w:widowControl w:val="0"/>
        <w:tabs>
          <w:tab w:val="left" w:pos="851"/>
        </w:tabs>
        <w:spacing w:after="0" w:line="300" w:lineRule="exact"/>
        <w:rPr>
          <w:rFonts w:ascii="Verdana" w:hAnsi="Verdana"/>
          <w:sz w:val="20"/>
        </w:rPr>
        <w:pPrChange w:id="228" w:author="Machado Meyer " w:date="2018-07-03T12:21:00Z">
          <w:pPr>
            <w:tabs>
              <w:tab w:val="left" w:pos="851"/>
            </w:tabs>
            <w:spacing w:after="0" w:line="300" w:lineRule="exact"/>
          </w:pPr>
        </w:pPrChange>
      </w:pPr>
    </w:p>
    <w:p w:rsidR="00E8320E" w:rsidRPr="001507CB" w:rsidRDefault="00E8320E">
      <w:pPr>
        <w:widowControl w:val="0"/>
        <w:numPr>
          <w:ilvl w:val="0"/>
          <w:numId w:val="21"/>
        </w:numPr>
        <w:tabs>
          <w:tab w:val="left" w:pos="851"/>
        </w:tabs>
        <w:spacing w:after="0" w:line="300" w:lineRule="exact"/>
        <w:ind w:left="0" w:firstLine="0"/>
        <w:rPr>
          <w:rFonts w:ascii="Verdana" w:hAnsi="Verdana"/>
          <w:sz w:val="20"/>
        </w:rPr>
        <w:pPrChange w:id="229" w:author="Machado Meyer " w:date="2018-07-03T12:21:00Z">
          <w:pPr>
            <w:numPr>
              <w:numId w:val="21"/>
            </w:numPr>
            <w:tabs>
              <w:tab w:val="left" w:pos="851"/>
            </w:tabs>
            <w:spacing w:after="0" w:line="300" w:lineRule="exact"/>
            <w:ind w:left="360" w:hanging="360"/>
          </w:pPr>
        </w:pPrChange>
      </w:pPr>
      <w:r w:rsidRPr="001507CB">
        <w:rPr>
          <w:rFonts w:ascii="Verdana" w:hAnsi="Verdana"/>
          <w:sz w:val="20"/>
          <w:u w:val="single"/>
        </w:rPr>
        <w:t>Periodicidade de Pagamento da Remuneração</w:t>
      </w:r>
      <w:r w:rsidRPr="001507CB">
        <w:rPr>
          <w:rFonts w:ascii="Verdana" w:hAnsi="Verdana"/>
          <w:sz w:val="20"/>
        </w:rPr>
        <w:t xml:space="preserve">: Sem prejuízo dos pagamentos em decorrência de resgate antecipado das Debêntures e/ou de vencimento antecipado das obrigações decorrentes das Debêntures, nos termos previstos nesta Escritura de Emissão, a Remuneração será paga semestralmente a partir da Data de Emissão, no dia </w:t>
      </w:r>
      <w:del w:id="230" w:author="Machado Meyer " w:date="2018-07-03T12:21:00Z">
        <w:r w:rsidR="00372D19" w:rsidRPr="001507CB">
          <w:rPr>
            <w:rFonts w:ascii="Verdana" w:hAnsi="Verdana"/>
            <w:sz w:val="20"/>
          </w:rPr>
          <w:delText>21</w:delText>
        </w:r>
      </w:del>
      <w:ins w:id="231"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dos meses de </w:t>
      </w:r>
      <w:del w:id="232" w:author="Machado Meyer " w:date="2018-07-03T12:21:00Z">
        <w:r w:rsidR="00372D19" w:rsidRPr="001507CB">
          <w:rPr>
            <w:rFonts w:ascii="Verdana" w:hAnsi="Verdana"/>
            <w:sz w:val="20"/>
          </w:rPr>
          <w:delText>junho</w:delText>
        </w:r>
      </w:del>
      <w:ins w:id="233"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 xml:space="preserve">e </w:t>
      </w:r>
      <w:del w:id="234" w:author="Machado Meyer " w:date="2018-07-03T12:21:00Z">
        <w:r w:rsidR="00372D19" w:rsidRPr="001507CB">
          <w:rPr>
            <w:rFonts w:ascii="Verdana" w:hAnsi="Verdana"/>
            <w:sz w:val="20"/>
          </w:rPr>
          <w:delText>dezembro</w:delText>
        </w:r>
      </w:del>
      <w:ins w:id="235" w:author="Machado Meyer " w:date="2018-07-03T12:21:00Z">
        <w:r>
          <w:rPr>
            <w:rFonts w:ascii="Verdana" w:hAnsi="Verdana"/>
            <w:sz w:val="20"/>
          </w:rPr>
          <w:t>janeiro</w:t>
        </w:r>
      </w:ins>
      <w:r>
        <w:rPr>
          <w:rFonts w:ascii="Verdana" w:hAnsi="Verdana"/>
          <w:sz w:val="20"/>
        </w:rPr>
        <w:t xml:space="preserve"> </w:t>
      </w:r>
      <w:r w:rsidRPr="001507CB">
        <w:rPr>
          <w:rFonts w:ascii="Verdana" w:hAnsi="Verdana"/>
          <w:sz w:val="20"/>
        </w:rPr>
        <w:t xml:space="preserve">de cada ano, ocorrendo o primeiro pagamento em </w:t>
      </w:r>
      <w:del w:id="236" w:author="Machado Meyer " w:date="2018-07-03T12:21:00Z">
        <w:r w:rsidR="00372D19" w:rsidRPr="001507CB">
          <w:rPr>
            <w:rFonts w:ascii="Verdana" w:hAnsi="Verdana"/>
            <w:sz w:val="20"/>
          </w:rPr>
          <w:delText>21</w:delText>
        </w:r>
      </w:del>
      <w:ins w:id="237"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238" w:author="Machado Meyer " w:date="2018-07-03T12:21:00Z">
        <w:r w:rsidR="00372D19" w:rsidRPr="001507CB">
          <w:rPr>
            <w:rFonts w:ascii="Verdana" w:hAnsi="Verdana"/>
            <w:sz w:val="20"/>
          </w:rPr>
          <w:delText>dezembro</w:delText>
        </w:r>
      </w:del>
      <w:ins w:id="239" w:author="Machado Meyer " w:date="2018-07-03T12:21:00Z">
        <w:r>
          <w:rPr>
            <w:rFonts w:ascii="Verdana" w:hAnsi="Verdana"/>
            <w:sz w:val="20"/>
          </w:rPr>
          <w:t>janeiro</w:t>
        </w:r>
      </w:ins>
      <w:r>
        <w:rPr>
          <w:rFonts w:ascii="Verdana" w:hAnsi="Verdana"/>
          <w:sz w:val="20"/>
        </w:rPr>
        <w:t xml:space="preserve"> </w:t>
      </w:r>
      <w:r w:rsidRPr="001507CB">
        <w:rPr>
          <w:rFonts w:ascii="Verdana" w:hAnsi="Verdana"/>
          <w:sz w:val="20"/>
        </w:rPr>
        <w:t xml:space="preserve">de </w:t>
      </w:r>
      <w:del w:id="240" w:author="Machado Meyer " w:date="2018-07-03T12:21:00Z">
        <w:r w:rsidR="00372D19" w:rsidRPr="001507CB">
          <w:rPr>
            <w:rFonts w:ascii="Verdana" w:hAnsi="Verdana"/>
            <w:sz w:val="20"/>
          </w:rPr>
          <w:delText>2018</w:delText>
        </w:r>
      </w:del>
      <w:ins w:id="241" w:author="Machado Meyer " w:date="2018-07-03T12:21:00Z">
        <w:r>
          <w:rPr>
            <w:rFonts w:ascii="Verdana" w:hAnsi="Verdana"/>
            <w:sz w:val="20"/>
          </w:rPr>
          <w:t>2019</w:t>
        </w:r>
      </w:ins>
      <w:r>
        <w:rPr>
          <w:rFonts w:ascii="Verdana" w:hAnsi="Verdana"/>
          <w:sz w:val="20"/>
        </w:rPr>
        <w:t xml:space="preserve"> </w:t>
      </w:r>
      <w:r w:rsidRPr="001507CB">
        <w:rPr>
          <w:rFonts w:ascii="Verdana" w:hAnsi="Verdana"/>
          <w:sz w:val="20"/>
        </w:rPr>
        <w:t>e, o último, na Data de Vencimento.</w:t>
      </w:r>
    </w:p>
    <w:p w:rsidR="00E8320E" w:rsidRPr="001507CB" w:rsidRDefault="00E8320E">
      <w:pPr>
        <w:pStyle w:val="GradeMdia1-nfase21"/>
        <w:widowControl w:val="0"/>
        <w:tabs>
          <w:tab w:val="left" w:pos="851"/>
        </w:tabs>
        <w:spacing w:after="0" w:line="300" w:lineRule="exact"/>
        <w:rPr>
          <w:rFonts w:ascii="Verdana" w:hAnsi="Verdana"/>
          <w:sz w:val="20"/>
        </w:rPr>
        <w:pPrChange w:id="242"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1"/>
        </w:numPr>
        <w:tabs>
          <w:tab w:val="left" w:pos="851"/>
        </w:tabs>
        <w:spacing w:after="0" w:line="300" w:lineRule="exact"/>
        <w:ind w:left="0" w:firstLine="0"/>
        <w:rPr>
          <w:rFonts w:ascii="Verdana" w:hAnsi="Verdana"/>
          <w:sz w:val="20"/>
        </w:rPr>
        <w:pPrChange w:id="243" w:author="Machado Meyer " w:date="2018-07-03T12:21:00Z">
          <w:pPr>
            <w:numPr>
              <w:numId w:val="21"/>
            </w:numPr>
            <w:tabs>
              <w:tab w:val="left" w:pos="851"/>
            </w:tabs>
            <w:spacing w:after="0" w:line="300" w:lineRule="exact"/>
            <w:ind w:left="360" w:hanging="360"/>
          </w:pPr>
        </w:pPrChange>
      </w:pPr>
      <w:r w:rsidRPr="001507CB">
        <w:rPr>
          <w:rFonts w:ascii="Verdana" w:hAnsi="Verdana"/>
          <w:sz w:val="20"/>
          <w:u w:val="single"/>
        </w:rPr>
        <w:t>Fórmula de Cálculo da Remuneração</w:t>
      </w:r>
      <w:r w:rsidRPr="001507CB">
        <w:rPr>
          <w:rFonts w:ascii="Verdana" w:hAnsi="Verdana"/>
          <w:sz w:val="20"/>
        </w:rPr>
        <w:t>. A Remuneração será calculada de acordo com a seguinte fórmula:</w:t>
      </w:r>
      <w:bookmarkEnd w:id="224"/>
    </w:p>
    <w:p w:rsidR="00E8320E" w:rsidRPr="001507CB" w:rsidRDefault="00E8320E">
      <w:pPr>
        <w:widowControl w:val="0"/>
        <w:tabs>
          <w:tab w:val="left" w:pos="851"/>
        </w:tabs>
        <w:spacing w:after="0" w:line="300" w:lineRule="exact"/>
        <w:ind w:left="709"/>
        <w:rPr>
          <w:rFonts w:ascii="Verdana" w:hAnsi="Verdana"/>
          <w:sz w:val="20"/>
        </w:rPr>
        <w:pPrChange w:id="244" w:author="Machado Meyer " w:date="2018-07-03T12:21:00Z">
          <w:pPr>
            <w:tabs>
              <w:tab w:val="left" w:pos="851"/>
            </w:tabs>
            <w:spacing w:after="0" w:line="300" w:lineRule="exact"/>
            <w:ind w:left="709"/>
          </w:pPr>
        </w:pPrChange>
      </w:pPr>
    </w:p>
    <w:p w:rsidR="00E8320E" w:rsidRPr="001507CB" w:rsidRDefault="00E8320E">
      <w:pPr>
        <w:widowControl w:val="0"/>
        <w:spacing w:line="300" w:lineRule="atLeast"/>
        <w:jc w:val="center"/>
        <w:rPr>
          <w:rFonts w:ascii="Verdana" w:hAnsi="Verdana"/>
          <w:b/>
          <w:color w:val="000000"/>
          <w:sz w:val="20"/>
        </w:rPr>
        <w:pPrChange w:id="245" w:author="Machado Meyer " w:date="2018-07-03T12:21:00Z">
          <w:pPr>
            <w:spacing w:line="300" w:lineRule="atLeast"/>
            <w:jc w:val="center"/>
          </w:pPr>
        </w:pPrChange>
      </w:pPr>
      <w:r w:rsidRPr="001507CB">
        <w:rPr>
          <w:rFonts w:ascii="Verdana" w:hAnsi="Verdana"/>
          <w:b/>
          <w:color w:val="000000"/>
          <w:sz w:val="20"/>
        </w:rPr>
        <w:t xml:space="preserve"> J=</w:t>
      </w:r>
      <w:proofErr w:type="spellStart"/>
      <w:r w:rsidRPr="001507CB">
        <w:rPr>
          <w:rFonts w:ascii="Verdana" w:hAnsi="Verdana"/>
          <w:b/>
          <w:color w:val="000000"/>
          <w:sz w:val="20"/>
        </w:rPr>
        <w:t>VNe</w:t>
      </w:r>
      <w:proofErr w:type="spellEnd"/>
      <w:r w:rsidRPr="001507CB">
        <w:rPr>
          <w:rFonts w:ascii="Verdana" w:hAnsi="Verdana"/>
          <w:b/>
          <w:color w:val="000000"/>
          <w:sz w:val="20"/>
        </w:rPr>
        <w:t xml:space="preserve"> x (Fator DI – 1)</w:t>
      </w:r>
    </w:p>
    <w:p w:rsidR="00E8320E" w:rsidRPr="001507CB" w:rsidRDefault="00E8320E">
      <w:pPr>
        <w:widowControl w:val="0"/>
        <w:tabs>
          <w:tab w:val="left" w:pos="851"/>
        </w:tabs>
        <w:spacing w:after="0" w:line="300" w:lineRule="exact"/>
        <w:ind w:left="709"/>
        <w:rPr>
          <w:rFonts w:ascii="Verdana" w:hAnsi="Verdana"/>
          <w:sz w:val="20"/>
        </w:rPr>
        <w:pPrChange w:id="246" w:author="Machado Meyer " w:date="2018-07-03T12:21:00Z">
          <w:pPr>
            <w:tabs>
              <w:tab w:val="left" w:pos="851"/>
            </w:tabs>
            <w:spacing w:after="0" w:line="300" w:lineRule="exact"/>
            <w:ind w:left="709"/>
          </w:pPr>
        </w:pPrChange>
      </w:pPr>
    </w:p>
    <w:p w:rsidR="00E8320E" w:rsidRPr="001507CB" w:rsidRDefault="00E8320E">
      <w:pPr>
        <w:widowControl w:val="0"/>
        <w:tabs>
          <w:tab w:val="left" w:pos="851"/>
        </w:tabs>
        <w:spacing w:after="0" w:line="300" w:lineRule="exact"/>
        <w:rPr>
          <w:rFonts w:ascii="Verdana" w:hAnsi="Verdana"/>
          <w:sz w:val="20"/>
        </w:rPr>
        <w:pPrChange w:id="247" w:author="Machado Meyer " w:date="2018-07-03T12:21:00Z">
          <w:pPr>
            <w:tabs>
              <w:tab w:val="left" w:pos="851"/>
            </w:tabs>
            <w:spacing w:after="0" w:line="300" w:lineRule="exact"/>
          </w:pPr>
        </w:pPrChange>
      </w:pPr>
      <w:r w:rsidRPr="001507CB">
        <w:rPr>
          <w:rFonts w:ascii="Verdana" w:hAnsi="Verdana"/>
          <w:sz w:val="20"/>
        </w:rPr>
        <w:t>onde:</w:t>
      </w:r>
    </w:p>
    <w:p w:rsidR="00E8320E" w:rsidRPr="001507CB" w:rsidRDefault="00E8320E">
      <w:pPr>
        <w:widowControl w:val="0"/>
        <w:tabs>
          <w:tab w:val="left" w:pos="851"/>
        </w:tabs>
        <w:spacing w:after="0" w:line="300" w:lineRule="exact"/>
        <w:ind w:left="709"/>
        <w:rPr>
          <w:rFonts w:ascii="Verdana" w:hAnsi="Verdana"/>
          <w:sz w:val="20"/>
        </w:rPr>
        <w:pPrChange w:id="248" w:author="Machado Meyer " w:date="2018-07-03T12:21:00Z">
          <w:pPr>
            <w:tabs>
              <w:tab w:val="left" w:pos="851"/>
            </w:tabs>
            <w:spacing w:after="0" w:line="300" w:lineRule="exact"/>
            <w:ind w:left="709"/>
          </w:pPr>
        </w:pPrChange>
      </w:pPr>
    </w:p>
    <w:p w:rsidR="00E8320E" w:rsidRPr="001507CB" w:rsidRDefault="00E8320E">
      <w:pPr>
        <w:widowControl w:val="0"/>
        <w:tabs>
          <w:tab w:val="left" w:pos="851"/>
        </w:tabs>
        <w:spacing w:after="0" w:line="300" w:lineRule="exact"/>
        <w:ind w:left="1440" w:hanging="1440"/>
        <w:rPr>
          <w:rFonts w:ascii="Verdana" w:hAnsi="Verdana"/>
          <w:sz w:val="20"/>
        </w:rPr>
        <w:pPrChange w:id="249" w:author="Machado Meyer " w:date="2018-07-03T12:21:00Z">
          <w:pPr>
            <w:tabs>
              <w:tab w:val="left" w:pos="851"/>
            </w:tabs>
            <w:spacing w:after="0" w:line="300" w:lineRule="exact"/>
            <w:ind w:left="1440" w:hanging="1440"/>
          </w:pPr>
        </w:pPrChange>
      </w:pPr>
      <w:r w:rsidRPr="001507CB">
        <w:rPr>
          <w:rFonts w:ascii="Verdana" w:hAnsi="Verdana"/>
          <w:sz w:val="20"/>
        </w:rPr>
        <w:t>J</w:t>
      </w:r>
      <w:r w:rsidRPr="001507CB">
        <w:rPr>
          <w:rFonts w:ascii="Verdana" w:hAnsi="Verdana"/>
          <w:sz w:val="20"/>
        </w:rPr>
        <w:tab/>
      </w:r>
      <w:r w:rsidRPr="001507CB">
        <w:rPr>
          <w:rFonts w:ascii="Verdana" w:hAnsi="Verdana"/>
          <w:sz w:val="20"/>
        </w:rPr>
        <w:tab/>
        <w:t>Valor unitário da Remuneração devida na respectiva data de pagamento, calculado com 8 (oito) casas decimais, sem arredondamento;</w:t>
      </w:r>
    </w:p>
    <w:p w:rsidR="00E8320E" w:rsidRPr="001507CB" w:rsidRDefault="00E8320E">
      <w:pPr>
        <w:widowControl w:val="0"/>
        <w:tabs>
          <w:tab w:val="left" w:pos="851"/>
        </w:tabs>
        <w:spacing w:after="0" w:line="300" w:lineRule="exact"/>
        <w:ind w:left="709"/>
        <w:rPr>
          <w:rFonts w:ascii="Verdana" w:hAnsi="Verdana"/>
          <w:sz w:val="20"/>
        </w:rPr>
        <w:pPrChange w:id="250" w:author="Machado Meyer " w:date="2018-07-03T12:21:00Z">
          <w:pPr>
            <w:tabs>
              <w:tab w:val="left" w:pos="851"/>
            </w:tabs>
            <w:spacing w:after="0" w:line="300" w:lineRule="exact"/>
            <w:ind w:left="709"/>
          </w:pPr>
        </w:pPrChange>
      </w:pPr>
    </w:p>
    <w:p w:rsidR="00E8320E" w:rsidRPr="001507CB" w:rsidRDefault="00E8320E">
      <w:pPr>
        <w:widowControl w:val="0"/>
        <w:tabs>
          <w:tab w:val="left" w:pos="851"/>
        </w:tabs>
        <w:spacing w:after="0" w:line="300" w:lineRule="exact"/>
        <w:ind w:left="1440" w:hanging="1440"/>
        <w:rPr>
          <w:rFonts w:ascii="Verdana" w:hAnsi="Verdana"/>
          <w:sz w:val="20"/>
        </w:rPr>
        <w:pPrChange w:id="251" w:author="Machado Meyer " w:date="2018-07-03T12:21:00Z">
          <w:pPr>
            <w:tabs>
              <w:tab w:val="left" w:pos="851"/>
            </w:tabs>
            <w:spacing w:after="0" w:line="300" w:lineRule="exact"/>
            <w:ind w:left="1440" w:hanging="1440"/>
          </w:pPr>
        </w:pPrChange>
      </w:pPr>
      <w:proofErr w:type="spellStart"/>
      <w:r w:rsidRPr="001507CB">
        <w:rPr>
          <w:rFonts w:ascii="Verdana" w:hAnsi="Verdana"/>
          <w:sz w:val="20"/>
        </w:rPr>
        <w:t>VNe</w:t>
      </w:r>
      <w:proofErr w:type="spellEnd"/>
      <w:r w:rsidRPr="001507CB">
        <w:rPr>
          <w:rFonts w:ascii="Verdana" w:hAnsi="Verdana"/>
          <w:sz w:val="20"/>
        </w:rPr>
        <w:tab/>
      </w:r>
      <w:r w:rsidRPr="001507CB">
        <w:rPr>
          <w:rFonts w:ascii="Verdana" w:hAnsi="Verdana"/>
          <w:sz w:val="20"/>
        </w:rPr>
        <w:tab/>
        <w:t>Valor Nominal ou saldo do Valor Nominal das Debêntures, conforme o caso, informado/calculado com 8 (oito) casas decimais, sem arredondamento;</w:t>
      </w:r>
    </w:p>
    <w:p w:rsidR="00E8320E" w:rsidRPr="001507CB" w:rsidRDefault="00E8320E">
      <w:pPr>
        <w:widowControl w:val="0"/>
        <w:tabs>
          <w:tab w:val="left" w:pos="851"/>
        </w:tabs>
        <w:spacing w:after="0" w:line="300" w:lineRule="exact"/>
        <w:ind w:left="709"/>
        <w:rPr>
          <w:rFonts w:ascii="Verdana" w:hAnsi="Verdana"/>
          <w:sz w:val="20"/>
        </w:rPr>
        <w:pPrChange w:id="252" w:author="Machado Meyer " w:date="2018-07-03T12:21:00Z">
          <w:pPr>
            <w:tabs>
              <w:tab w:val="left" w:pos="851"/>
            </w:tabs>
            <w:spacing w:after="0" w:line="300" w:lineRule="exact"/>
            <w:ind w:left="709"/>
          </w:pPr>
        </w:pPrChange>
      </w:pPr>
    </w:p>
    <w:p w:rsidR="00E8320E" w:rsidRPr="001507CB" w:rsidRDefault="00E8320E">
      <w:pPr>
        <w:widowControl w:val="0"/>
        <w:tabs>
          <w:tab w:val="left" w:pos="1134"/>
        </w:tabs>
        <w:spacing w:line="320" w:lineRule="exact"/>
        <w:ind w:left="1440" w:hanging="1440"/>
        <w:rPr>
          <w:rFonts w:ascii="Verdana" w:hAnsi="Verdana" w:cs="Arial"/>
          <w:sz w:val="20"/>
        </w:rPr>
        <w:pPrChange w:id="253" w:author="Machado Meyer " w:date="2018-07-03T12:21:00Z">
          <w:pPr>
            <w:tabs>
              <w:tab w:val="left" w:pos="1134"/>
            </w:tabs>
            <w:suppressAutoHyphens/>
            <w:spacing w:line="320" w:lineRule="exact"/>
            <w:ind w:left="1440" w:hanging="1440"/>
          </w:pPr>
        </w:pPrChange>
      </w:pPr>
      <w:proofErr w:type="spellStart"/>
      <w:r w:rsidRPr="001507CB">
        <w:rPr>
          <w:rFonts w:ascii="Verdana" w:hAnsi="Verdana" w:cs="Arial"/>
          <w:sz w:val="20"/>
        </w:rPr>
        <w:t>FatorDI</w:t>
      </w:r>
      <w:proofErr w:type="spellEnd"/>
      <w:r w:rsidRPr="001507CB">
        <w:rPr>
          <w:rFonts w:ascii="Verdana" w:hAnsi="Verdana" w:cs="Arial"/>
          <w:sz w:val="20"/>
        </w:rPr>
        <w:tab/>
      </w:r>
      <w:r w:rsidRPr="001507CB">
        <w:rPr>
          <w:rFonts w:ascii="Verdana" w:hAnsi="Verdana" w:cs="Arial"/>
          <w:sz w:val="20"/>
        </w:rPr>
        <w:tab/>
      </w:r>
      <w:proofErr w:type="spellStart"/>
      <w:r w:rsidRPr="001507CB">
        <w:rPr>
          <w:rFonts w:ascii="Verdana" w:hAnsi="Verdana" w:cs="Arial"/>
          <w:sz w:val="20"/>
        </w:rPr>
        <w:t>Produtório</w:t>
      </w:r>
      <w:proofErr w:type="spellEnd"/>
      <w:r w:rsidRPr="001507CB">
        <w:rPr>
          <w:rFonts w:ascii="Verdana" w:hAnsi="Verdana" w:cs="Arial"/>
          <w:sz w:val="20"/>
        </w:rPr>
        <w:t xml:space="preserve"> das Taxas DI com uso de percentual aplicado a partir da data de início de capitalização, inclusive, até a data de cálculo do pagamento da Remuneração, exclusive, calculado com 8 (oito) casas decimais, com arredondamento, apurado da seguinte forma:</w:t>
      </w:r>
    </w:p>
    <w:p w:rsidR="00E8320E" w:rsidRPr="001507CB" w:rsidRDefault="00E8320E">
      <w:pPr>
        <w:widowControl w:val="0"/>
        <w:spacing w:line="320" w:lineRule="exact"/>
        <w:rPr>
          <w:rFonts w:ascii="Verdana" w:hAnsi="Verdana" w:cs="Arial"/>
          <w:sz w:val="20"/>
        </w:rPr>
        <w:pPrChange w:id="254" w:author="Machado Meyer " w:date="2018-07-03T12:21:00Z">
          <w:pPr>
            <w:suppressAutoHyphens/>
            <w:spacing w:line="320" w:lineRule="exact"/>
          </w:pPr>
        </w:pPrChange>
      </w:pPr>
    </w:p>
    <w:p w:rsidR="00E8320E" w:rsidRPr="001507CB" w:rsidRDefault="00A5102F">
      <w:pPr>
        <w:widowControl w:val="0"/>
        <w:spacing w:line="320" w:lineRule="exact"/>
        <w:jc w:val="center"/>
        <w:rPr>
          <w:rFonts w:ascii="Verdana" w:hAnsi="Verdana" w:cs="Arial"/>
          <w:sz w:val="20"/>
        </w:rPr>
        <w:pPrChange w:id="255" w:author="Machado Meyer " w:date="2018-07-03T12:21:00Z">
          <w:pPr>
            <w:suppressAutoHyphens/>
            <w:spacing w:line="320" w:lineRule="exact"/>
            <w:jc w:val="center"/>
          </w:pPr>
        </w:pPrChange>
      </w:pPr>
      <w:r>
        <w:rPr>
          <w:rFonts w:ascii="Verdana" w:hAnsi="Verdana" w:cs="Arial"/>
          <w:b/>
          <w:noProof/>
          <w:sz w:val="2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9.05pt;margin-top:-14.45pt;width:198pt;height:42.75pt;z-index:251658240" fillcolor="window">
            <v:fill color2="fill lighten(137)" angle="-135" method="linear sigma" focus="50%" type="gradient"/>
            <v:imagedata r:id="rId8" o:title=""/>
            <w10:wrap type="square"/>
          </v:shape>
          <o:OLEObject Type="Embed" ProgID="Equation.3" ShapeID="_x0000_s1026" DrawAspect="Content" ObjectID="_1592126124" r:id="rId9"/>
        </w:pict>
      </w:r>
    </w:p>
    <w:p w:rsidR="00E8320E" w:rsidRPr="001507CB" w:rsidRDefault="00E8320E">
      <w:pPr>
        <w:widowControl w:val="0"/>
        <w:spacing w:line="320" w:lineRule="exact"/>
        <w:rPr>
          <w:rFonts w:ascii="Verdana" w:hAnsi="Verdana" w:cs="Arial"/>
          <w:sz w:val="20"/>
        </w:rPr>
        <w:pPrChange w:id="256" w:author="Machado Meyer " w:date="2018-07-03T12:21:00Z">
          <w:pPr>
            <w:suppressAutoHyphens/>
            <w:spacing w:line="320" w:lineRule="exact"/>
          </w:pPr>
        </w:pPrChange>
      </w:pPr>
    </w:p>
    <w:p w:rsidR="00E8320E" w:rsidRPr="001507CB" w:rsidRDefault="00E8320E">
      <w:pPr>
        <w:widowControl w:val="0"/>
        <w:tabs>
          <w:tab w:val="left" w:pos="851"/>
        </w:tabs>
        <w:spacing w:after="0" w:line="300" w:lineRule="exact"/>
        <w:rPr>
          <w:rFonts w:ascii="Verdana" w:hAnsi="Verdana"/>
          <w:sz w:val="20"/>
        </w:rPr>
        <w:pPrChange w:id="257" w:author="Machado Meyer " w:date="2018-07-03T12:21:00Z">
          <w:pPr>
            <w:tabs>
              <w:tab w:val="left" w:pos="851"/>
            </w:tabs>
            <w:spacing w:after="0" w:line="300" w:lineRule="exact"/>
          </w:pPr>
        </w:pPrChange>
      </w:pPr>
      <w:r w:rsidRPr="001507CB">
        <w:rPr>
          <w:rFonts w:ascii="Verdana" w:hAnsi="Verdana"/>
          <w:sz w:val="20"/>
        </w:rPr>
        <w:t>onde:</w:t>
      </w:r>
    </w:p>
    <w:p w:rsidR="00E8320E" w:rsidRPr="001507CB" w:rsidRDefault="00E8320E">
      <w:pPr>
        <w:widowControl w:val="0"/>
        <w:tabs>
          <w:tab w:val="left" w:pos="851"/>
        </w:tabs>
        <w:spacing w:after="0" w:line="300" w:lineRule="exact"/>
        <w:rPr>
          <w:rFonts w:ascii="Verdana" w:hAnsi="Verdana"/>
          <w:sz w:val="20"/>
        </w:rPr>
        <w:pPrChange w:id="258" w:author="Machado Meyer " w:date="2018-07-03T12:21:00Z">
          <w:pPr>
            <w:tabs>
              <w:tab w:val="left" w:pos="851"/>
            </w:tabs>
            <w:spacing w:after="0" w:line="300" w:lineRule="exact"/>
          </w:pPr>
        </w:pPrChange>
      </w:pPr>
    </w:p>
    <w:p w:rsidR="00E8320E" w:rsidRPr="001507CB" w:rsidRDefault="00E8320E">
      <w:pPr>
        <w:widowControl w:val="0"/>
        <w:spacing w:after="0" w:line="300" w:lineRule="exact"/>
        <w:rPr>
          <w:rFonts w:ascii="Verdana" w:hAnsi="Verdana" w:cs="Arial"/>
          <w:sz w:val="20"/>
        </w:rPr>
        <w:pPrChange w:id="259" w:author="Machado Meyer " w:date="2018-07-03T12:21:00Z">
          <w:pPr>
            <w:spacing w:after="0" w:line="300" w:lineRule="exact"/>
          </w:pPr>
        </w:pPrChange>
      </w:pPr>
      <w:r w:rsidRPr="001507CB">
        <w:rPr>
          <w:rFonts w:ascii="Verdana" w:hAnsi="Verdana" w:cs="Arial"/>
          <w:sz w:val="20"/>
        </w:rPr>
        <w:t>k</w:t>
      </w:r>
      <w:r w:rsidRPr="001507CB">
        <w:rPr>
          <w:rFonts w:ascii="Verdana" w:hAnsi="Verdana" w:cs="Arial"/>
          <w:sz w:val="20"/>
        </w:rPr>
        <w:tab/>
      </w:r>
      <w:r w:rsidRPr="001507CB">
        <w:rPr>
          <w:rFonts w:ascii="Verdana" w:hAnsi="Verdana" w:cs="Arial"/>
          <w:sz w:val="20"/>
        </w:rPr>
        <w:tab/>
        <w:t xml:space="preserve">número de ordens das Taxas DI Over, variando de 1 (um) até </w:t>
      </w:r>
      <w:proofErr w:type="spellStart"/>
      <w:r w:rsidRPr="001507CB">
        <w:rPr>
          <w:rFonts w:ascii="Verdana" w:hAnsi="Verdana" w:cs="Arial"/>
          <w:sz w:val="20"/>
        </w:rPr>
        <w:t>nDI</w:t>
      </w:r>
      <w:proofErr w:type="spellEnd"/>
      <w:r w:rsidRPr="001507CB">
        <w:rPr>
          <w:rFonts w:ascii="Verdana" w:hAnsi="Verdana" w:cs="Arial"/>
          <w:sz w:val="20"/>
        </w:rPr>
        <w:t>.</w:t>
      </w:r>
    </w:p>
    <w:p w:rsidR="00E8320E" w:rsidRPr="001507CB" w:rsidRDefault="00E8320E">
      <w:pPr>
        <w:widowControl w:val="0"/>
        <w:tabs>
          <w:tab w:val="left" w:pos="851"/>
        </w:tabs>
        <w:spacing w:after="0" w:line="300" w:lineRule="exact"/>
        <w:ind w:left="709"/>
        <w:rPr>
          <w:rFonts w:ascii="Verdana" w:hAnsi="Verdana"/>
          <w:sz w:val="20"/>
        </w:rPr>
        <w:pPrChange w:id="260" w:author="Machado Meyer " w:date="2018-07-03T12:21:00Z">
          <w:pPr>
            <w:tabs>
              <w:tab w:val="left" w:pos="851"/>
            </w:tabs>
            <w:spacing w:after="0" w:line="300" w:lineRule="exact"/>
            <w:ind w:left="709"/>
          </w:pPr>
        </w:pPrChange>
      </w:pPr>
    </w:p>
    <w:p w:rsidR="00E8320E" w:rsidRPr="001507CB" w:rsidRDefault="00E8320E">
      <w:pPr>
        <w:widowControl w:val="0"/>
        <w:spacing w:after="0" w:line="300" w:lineRule="exact"/>
        <w:ind w:left="1440" w:hanging="1440"/>
        <w:rPr>
          <w:rFonts w:ascii="Verdana" w:hAnsi="Verdana"/>
          <w:sz w:val="20"/>
        </w:rPr>
        <w:pPrChange w:id="261" w:author="Machado Meyer " w:date="2018-07-03T12:21:00Z">
          <w:pPr>
            <w:spacing w:after="0" w:line="300" w:lineRule="exact"/>
            <w:ind w:left="1440" w:hanging="1440"/>
          </w:pPr>
        </w:pPrChange>
      </w:pPr>
      <w:proofErr w:type="spellStart"/>
      <w:r w:rsidRPr="001507CB">
        <w:rPr>
          <w:rFonts w:ascii="Verdana" w:hAnsi="Verdana"/>
          <w:sz w:val="20"/>
        </w:rPr>
        <w:t>n</w:t>
      </w:r>
      <w:r w:rsidRPr="001507CB">
        <w:rPr>
          <w:rFonts w:ascii="Verdana" w:hAnsi="Verdana"/>
          <w:sz w:val="20"/>
          <w:vertAlign w:val="subscript"/>
        </w:rPr>
        <w:t>DI</w:t>
      </w:r>
      <w:proofErr w:type="spellEnd"/>
      <w:r w:rsidRPr="001507CB">
        <w:rPr>
          <w:rFonts w:ascii="Verdana" w:hAnsi="Verdana"/>
          <w:sz w:val="20"/>
        </w:rPr>
        <w:tab/>
        <w:t xml:space="preserve">número total de Taxas DI </w:t>
      </w:r>
      <w:r w:rsidRPr="001507CB">
        <w:rPr>
          <w:rFonts w:ascii="Verdana" w:hAnsi="Verdana"/>
          <w:i/>
          <w:sz w:val="20"/>
        </w:rPr>
        <w:t>Over</w:t>
      </w:r>
      <w:r w:rsidRPr="001507CB">
        <w:rPr>
          <w:rFonts w:ascii="Verdana" w:hAnsi="Verdana"/>
          <w:sz w:val="20"/>
        </w:rPr>
        <w:t>, consideradas na apuração do “</w:t>
      </w:r>
      <w:proofErr w:type="spellStart"/>
      <w:r w:rsidRPr="001507CB">
        <w:rPr>
          <w:rFonts w:ascii="Verdana" w:hAnsi="Verdana"/>
          <w:sz w:val="20"/>
        </w:rPr>
        <w:t>FatorDI</w:t>
      </w:r>
      <w:proofErr w:type="spellEnd"/>
      <w:r w:rsidRPr="001507CB">
        <w:rPr>
          <w:rFonts w:ascii="Verdana" w:hAnsi="Verdana"/>
          <w:sz w:val="20"/>
        </w:rPr>
        <w:t xml:space="preserve">”, </w:t>
      </w:r>
      <w:r w:rsidRPr="001507CB">
        <w:rPr>
          <w:rFonts w:ascii="Verdana" w:hAnsi="Verdana"/>
          <w:sz w:val="20"/>
        </w:rPr>
        <w:lastRenderedPageBreak/>
        <w:t>sendo “</w:t>
      </w:r>
      <w:proofErr w:type="spellStart"/>
      <w:r w:rsidRPr="001507CB">
        <w:rPr>
          <w:rFonts w:ascii="Verdana" w:hAnsi="Verdana"/>
          <w:sz w:val="20"/>
        </w:rPr>
        <w:t>n</w:t>
      </w:r>
      <w:r w:rsidRPr="001507CB">
        <w:rPr>
          <w:rFonts w:ascii="Verdana" w:hAnsi="Verdana"/>
          <w:sz w:val="20"/>
          <w:vertAlign w:val="subscript"/>
        </w:rPr>
        <w:t>DI</w:t>
      </w:r>
      <w:proofErr w:type="spellEnd"/>
      <w:r w:rsidRPr="001507CB">
        <w:rPr>
          <w:rFonts w:ascii="Verdana" w:hAnsi="Verdana"/>
          <w:sz w:val="20"/>
        </w:rPr>
        <w:t>” um número inteiro;</w:t>
      </w:r>
    </w:p>
    <w:p w:rsidR="00E8320E" w:rsidRPr="001507CB" w:rsidRDefault="00E8320E">
      <w:pPr>
        <w:widowControl w:val="0"/>
        <w:tabs>
          <w:tab w:val="left" w:pos="851"/>
        </w:tabs>
        <w:spacing w:after="0" w:line="300" w:lineRule="exact"/>
        <w:rPr>
          <w:rFonts w:ascii="Verdana" w:hAnsi="Verdana"/>
          <w:sz w:val="20"/>
        </w:rPr>
        <w:pPrChange w:id="262" w:author="Machado Meyer " w:date="2018-07-03T12:21:00Z">
          <w:pPr>
            <w:tabs>
              <w:tab w:val="left" w:pos="851"/>
            </w:tabs>
            <w:spacing w:after="0" w:line="300" w:lineRule="exact"/>
          </w:pPr>
        </w:pPrChange>
      </w:pPr>
    </w:p>
    <w:p w:rsidR="00E8320E" w:rsidRPr="001507CB" w:rsidRDefault="00E8320E">
      <w:pPr>
        <w:widowControl w:val="0"/>
        <w:spacing w:line="320" w:lineRule="exact"/>
        <w:rPr>
          <w:rFonts w:ascii="Verdana" w:hAnsi="Verdana" w:cs="Arial"/>
          <w:sz w:val="20"/>
        </w:rPr>
        <w:pPrChange w:id="263" w:author="Machado Meyer " w:date="2018-07-03T12:21:00Z">
          <w:pPr>
            <w:suppressAutoHyphens/>
            <w:spacing w:line="320" w:lineRule="exact"/>
          </w:pPr>
        </w:pPrChange>
      </w:pPr>
      <w:r w:rsidRPr="001507CB">
        <w:rPr>
          <w:rFonts w:ascii="Verdana" w:hAnsi="Verdana" w:cs="Arial"/>
          <w:sz w:val="20"/>
        </w:rPr>
        <w:t>p</w:t>
      </w:r>
      <w:r w:rsidRPr="001507CB">
        <w:rPr>
          <w:rFonts w:ascii="Verdana" w:hAnsi="Verdana" w:cs="Arial"/>
          <w:sz w:val="20"/>
        </w:rPr>
        <w:tab/>
      </w:r>
      <w:r w:rsidRPr="001507CB">
        <w:rPr>
          <w:rFonts w:ascii="Verdana" w:hAnsi="Verdana" w:cs="Arial"/>
          <w:sz w:val="20"/>
        </w:rPr>
        <w:tab/>
        <w:t>114,50 (cento e quatorze inteiros e cinquenta centésimos);</w:t>
      </w:r>
    </w:p>
    <w:p w:rsidR="00E8320E" w:rsidRPr="001507CB" w:rsidRDefault="00E8320E">
      <w:pPr>
        <w:widowControl w:val="0"/>
        <w:tabs>
          <w:tab w:val="left" w:pos="851"/>
        </w:tabs>
        <w:spacing w:after="0" w:line="300" w:lineRule="exact"/>
        <w:rPr>
          <w:rFonts w:ascii="Verdana" w:hAnsi="Verdana"/>
          <w:sz w:val="20"/>
        </w:rPr>
        <w:pPrChange w:id="264" w:author="Machado Meyer " w:date="2018-07-03T12:21:00Z">
          <w:pPr>
            <w:tabs>
              <w:tab w:val="left" w:pos="851"/>
            </w:tabs>
            <w:spacing w:after="0" w:line="300" w:lineRule="exact"/>
          </w:pPr>
        </w:pPrChange>
      </w:pPr>
    </w:p>
    <w:p w:rsidR="00E8320E" w:rsidRPr="001507CB" w:rsidRDefault="00E8320E">
      <w:pPr>
        <w:widowControl w:val="0"/>
        <w:spacing w:after="0" w:line="300" w:lineRule="exact"/>
        <w:ind w:left="1440" w:hanging="1440"/>
        <w:rPr>
          <w:rFonts w:ascii="Verdana" w:hAnsi="Verdana"/>
          <w:sz w:val="20"/>
        </w:rPr>
        <w:pPrChange w:id="265" w:author="Machado Meyer " w:date="2018-07-03T12:21:00Z">
          <w:pPr>
            <w:spacing w:after="0" w:line="300" w:lineRule="exact"/>
            <w:ind w:left="1440" w:hanging="1440"/>
          </w:pPr>
        </w:pPrChange>
      </w:pPr>
      <w:proofErr w:type="spellStart"/>
      <w:r w:rsidRPr="001507CB">
        <w:rPr>
          <w:rFonts w:ascii="Verdana" w:hAnsi="Verdana"/>
          <w:sz w:val="20"/>
        </w:rPr>
        <w:t>TDI</w:t>
      </w:r>
      <w:r w:rsidRPr="001507CB">
        <w:rPr>
          <w:rFonts w:ascii="Verdana" w:hAnsi="Verdana"/>
          <w:sz w:val="20"/>
          <w:vertAlign w:val="subscript"/>
        </w:rPr>
        <w:t>k</w:t>
      </w:r>
      <w:proofErr w:type="spellEnd"/>
      <w:r w:rsidRPr="001507CB">
        <w:rPr>
          <w:rFonts w:ascii="Verdana" w:hAnsi="Verdana"/>
          <w:sz w:val="20"/>
        </w:rPr>
        <w:t xml:space="preserve"> </w:t>
      </w:r>
      <w:r w:rsidRPr="001507CB">
        <w:rPr>
          <w:rFonts w:ascii="Verdana" w:hAnsi="Verdana"/>
          <w:sz w:val="20"/>
        </w:rPr>
        <w:tab/>
        <w:t xml:space="preserve">Taxa </w:t>
      </w:r>
      <w:proofErr w:type="spellStart"/>
      <w:r w:rsidRPr="001507CB">
        <w:rPr>
          <w:rFonts w:ascii="Verdana" w:hAnsi="Verdana"/>
          <w:sz w:val="20"/>
        </w:rPr>
        <w:t>DI</w:t>
      </w:r>
      <w:r w:rsidRPr="001507CB">
        <w:rPr>
          <w:rFonts w:ascii="Verdana" w:hAnsi="Verdana"/>
          <w:sz w:val="20"/>
          <w:vertAlign w:val="subscript"/>
        </w:rPr>
        <w:t>k</w:t>
      </w:r>
      <w:proofErr w:type="spellEnd"/>
      <w:r w:rsidRPr="001507CB">
        <w:rPr>
          <w:rFonts w:ascii="Verdana" w:hAnsi="Verdana"/>
          <w:sz w:val="20"/>
        </w:rPr>
        <w:t>, expressa ao dia, calculado com 8 (oito) casas decimais, com arredondamento, apurado da seguinte forma:</w:t>
      </w:r>
    </w:p>
    <w:p w:rsidR="00E8320E" w:rsidRPr="001507CB" w:rsidRDefault="00E8320E">
      <w:pPr>
        <w:widowControl w:val="0"/>
        <w:tabs>
          <w:tab w:val="left" w:pos="851"/>
        </w:tabs>
        <w:spacing w:after="0" w:line="300" w:lineRule="exact"/>
        <w:ind w:left="709"/>
        <w:jc w:val="center"/>
        <w:rPr>
          <w:rFonts w:ascii="Verdana" w:hAnsi="Verdana"/>
          <w:sz w:val="20"/>
        </w:rPr>
        <w:pPrChange w:id="266" w:author="Machado Meyer " w:date="2018-07-03T12:21:00Z">
          <w:pPr>
            <w:tabs>
              <w:tab w:val="left" w:pos="851"/>
            </w:tabs>
            <w:spacing w:after="0" w:line="300" w:lineRule="exact"/>
            <w:ind w:left="709"/>
            <w:jc w:val="center"/>
          </w:pPr>
        </w:pPrChange>
      </w:pPr>
      <w:r w:rsidRPr="001507CB">
        <w:rPr>
          <w:rFonts w:ascii="Verdana" w:hAnsi="Verdana"/>
          <w:noProof/>
          <w:sz w:val="20"/>
        </w:rPr>
        <w:drawing>
          <wp:anchor distT="0" distB="0" distL="114300" distR="114300" simplePos="0" relativeHeight="251659264" behindDoc="0" locked="0" layoutInCell="1" allowOverlap="1" wp14:anchorId="47BC4D86" wp14:editId="1DF6F0BD">
            <wp:simplePos x="0" y="0"/>
            <wp:positionH relativeFrom="column">
              <wp:posOffset>2105025</wp:posOffset>
            </wp:positionH>
            <wp:positionV relativeFrom="paragraph">
              <wp:posOffset>252095</wp:posOffset>
            </wp:positionV>
            <wp:extent cx="1475740" cy="52578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0" cstate="print">
                      <a:extLst>
                        <a:ext uri="{28A0092B-C50C-407E-A947-70E740481C1C}">
                          <a14:useLocalDpi xmlns:a14="http://schemas.microsoft.com/office/drawing/2010/main" val="0"/>
                        </a:ext>
                      </a:extLst>
                    </a:blip>
                    <a:srcRect b="29161"/>
                    <a:stretch>
                      <a:fillRect/>
                    </a:stretch>
                  </pic:blipFill>
                  <pic:spPr bwMode="auto">
                    <a:xfrm>
                      <a:off x="0" y="0"/>
                      <a:ext cx="1475740" cy="525780"/>
                    </a:xfrm>
                    <a:prstGeom prst="rect">
                      <a:avLst/>
                    </a:prstGeom>
                    <a:noFill/>
                  </pic:spPr>
                </pic:pic>
              </a:graphicData>
            </a:graphic>
            <wp14:sizeRelH relativeFrom="page">
              <wp14:pctWidth>0</wp14:pctWidth>
            </wp14:sizeRelH>
            <wp14:sizeRelV relativeFrom="page">
              <wp14:pctHeight>0</wp14:pctHeight>
            </wp14:sizeRelV>
          </wp:anchor>
        </w:drawing>
      </w:r>
    </w:p>
    <w:p w:rsidR="00E8320E" w:rsidRPr="001507CB" w:rsidRDefault="00E8320E">
      <w:pPr>
        <w:widowControl w:val="0"/>
        <w:tabs>
          <w:tab w:val="left" w:pos="851"/>
        </w:tabs>
        <w:spacing w:after="0" w:line="300" w:lineRule="exact"/>
        <w:ind w:left="709"/>
        <w:jc w:val="center"/>
        <w:rPr>
          <w:rFonts w:ascii="Verdana" w:hAnsi="Verdana"/>
          <w:sz w:val="20"/>
        </w:rPr>
        <w:pPrChange w:id="267" w:author="Machado Meyer " w:date="2018-07-03T12:21:00Z">
          <w:pPr>
            <w:tabs>
              <w:tab w:val="left" w:pos="851"/>
            </w:tabs>
            <w:spacing w:after="0" w:line="300" w:lineRule="exact"/>
            <w:ind w:left="709"/>
            <w:jc w:val="center"/>
          </w:pPr>
        </w:pPrChange>
      </w:pPr>
    </w:p>
    <w:p w:rsidR="00E8320E" w:rsidRPr="001507CB" w:rsidRDefault="00E8320E">
      <w:pPr>
        <w:widowControl w:val="0"/>
        <w:tabs>
          <w:tab w:val="left" w:pos="851"/>
        </w:tabs>
        <w:spacing w:after="0" w:line="300" w:lineRule="exact"/>
        <w:rPr>
          <w:rFonts w:ascii="Verdana" w:hAnsi="Verdana"/>
          <w:sz w:val="20"/>
        </w:rPr>
        <w:pPrChange w:id="268" w:author="Machado Meyer " w:date="2018-07-03T12:21:00Z">
          <w:pPr>
            <w:tabs>
              <w:tab w:val="left" w:pos="851"/>
            </w:tabs>
            <w:spacing w:after="0" w:line="300" w:lineRule="exact"/>
          </w:pPr>
        </w:pPrChange>
      </w:pPr>
      <w:r w:rsidRPr="001507CB">
        <w:rPr>
          <w:rFonts w:ascii="Verdana" w:hAnsi="Verdana"/>
          <w:sz w:val="20"/>
        </w:rPr>
        <w:t>onde:</w:t>
      </w:r>
    </w:p>
    <w:p w:rsidR="00E8320E" w:rsidRPr="001507CB" w:rsidRDefault="00E8320E">
      <w:pPr>
        <w:widowControl w:val="0"/>
        <w:tabs>
          <w:tab w:val="left" w:pos="851"/>
        </w:tabs>
        <w:spacing w:after="0" w:line="300" w:lineRule="exact"/>
        <w:ind w:left="709"/>
        <w:rPr>
          <w:rFonts w:ascii="Verdana" w:hAnsi="Verdana"/>
          <w:sz w:val="20"/>
        </w:rPr>
        <w:pPrChange w:id="269" w:author="Machado Meyer " w:date="2018-07-03T12:21:00Z">
          <w:pPr>
            <w:tabs>
              <w:tab w:val="left" w:pos="851"/>
            </w:tabs>
            <w:spacing w:after="0" w:line="300" w:lineRule="exact"/>
            <w:ind w:left="709"/>
          </w:pPr>
        </w:pPrChange>
      </w:pPr>
    </w:p>
    <w:p w:rsidR="00E8320E" w:rsidRPr="001507CB" w:rsidRDefault="00E8320E">
      <w:pPr>
        <w:widowControl w:val="0"/>
        <w:spacing w:after="0" w:line="300" w:lineRule="exact"/>
        <w:ind w:left="1440" w:hanging="1440"/>
        <w:rPr>
          <w:rFonts w:ascii="Verdana" w:hAnsi="Verdana"/>
          <w:sz w:val="20"/>
        </w:rPr>
        <w:pPrChange w:id="270" w:author="Machado Meyer " w:date="2018-07-03T12:21:00Z">
          <w:pPr>
            <w:spacing w:after="0" w:line="300" w:lineRule="exact"/>
            <w:ind w:left="1440" w:hanging="1440"/>
          </w:pPr>
        </w:pPrChange>
      </w:pPr>
      <w:proofErr w:type="spellStart"/>
      <w:r w:rsidRPr="001507CB">
        <w:rPr>
          <w:rFonts w:ascii="Verdana" w:hAnsi="Verdana"/>
          <w:sz w:val="20"/>
        </w:rPr>
        <w:t>DI</w:t>
      </w:r>
      <w:r w:rsidRPr="001507CB">
        <w:rPr>
          <w:rFonts w:ascii="Verdana" w:hAnsi="Verdana"/>
          <w:sz w:val="20"/>
          <w:vertAlign w:val="subscript"/>
        </w:rPr>
        <w:t>k</w:t>
      </w:r>
      <w:proofErr w:type="spellEnd"/>
      <w:r w:rsidRPr="001507CB">
        <w:rPr>
          <w:rFonts w:ascii="Verdana" w:hAnsi="Verdana"/>
          <w:sz w:val="20"/>
        </w:rPr>
        <w:tab/>
        <w:t xml:space="preserve">Taxa DI </w:t>
      </w:r>
      <w:r w:rsidRPr="001507CB">
        <w:rPr>
          <w:rFonts w:ascii="Verdana" w:hAnsi="Verdana"/>
          <w:i/>
          <w:sz w:val="20"/>
        </w:rPr>
        <w:t>Over</w:t>
      </w:r>
      <w:r w:rsidRPr="001507CB">
        <w:rPr>
          <w:rFonts w:ascii="Verdana" w:hAnsi="Verdana"/>
          <w:sz w:val="20"/>
        </w:rPr>
        <w:t xml:space="preserve"> de ordem k, divulgada pela B3, válida por 1 (um) Dia Útil (</w:t>
      </w:r>
      <w:r w:rsidRPr="001507CB">
        <w:rPr>
          <w:rFonts w:ascii="Verdana" w:hAnsi="Verdana"/>
          <w:i/>
          <w:sz w:val="20"/>
        </w:rPr>
        <w:t>overnight</w:t>
      </w:r>
      <w:r w:rsidRPr="001507CB">
        <w:rPr>
          <w:rFonts w:ascii="Verdana" w:hAnsi="Verdana"/>
          <w:sz w:val="20"/>
        </w:rPr>
        <w:t>), utilizada com 2 (duas) casas decimais;</w:t>
      </w:r>
    </w:p>
    <w:p w:rsidR="00E8320E" w:rsidRPr="001507CB" w:rsidRDefault="00E8320E">
      <w:pPr>
        <w:widowControl w:val="0"/>
        <w:tabs>
          <w:tab w:val="left" w:pos="851"/>
        </w:tabs>
        <w:spacing w:after="0" w:line="300" w:lineRule="exact"/>
        <w:rPr>
          <w:rFonts w:ascii="Verdana" w:hAnsi="Verdana"/>
          <w:sz w:val="20"/>
        </w:rPr>
        <w:pPrChange w:id="271" w:author="Machado Meyer " w:date="2018-07-03T12:21:00Z">
          <w:pPr>
            <w:tabs>
              <w:tab w:val="left" w:pos="851"/>
            </w:tabs>
            <w:spacing w:after="0" w:line="300" w:lineRule="exact"/>
          </w:pPr>
        </w:pPrChange>
      </w:pPr>
    </w:p>
    <w:p w:rsidR="00E8320E" w:rsidRPr="001507CB" w:rsidRDefault="00E8320E">
      <w:pPr>
        <w:widowControl w:val="0"/>
        <w:numPr>
          <w:ilvl w:val="3"/>
          <w:numId w:val="22"/>
        </w:numPr>
        <w:tabs>
          <w:tab w:val="left" w:pos="851"/>
        </w:tabs>
        <w:spacing w:after="0" w:line="300" w:lineRule="exact"/>
        <w:ind w:left="851" w:hanging="851"/>
        <w:rPr>
          <w:rFonts w:ascii="Verdana" w:hAnsi="Verdana"/>
          <w:sz w:val="20"/>
        </w:rPr>
        <w:pPrChange w:id="272" w:author="Machado Meyer " w:date="2018-07-03T12:21:00Z">
          <w:pPr>
            <w:numPr>
              <w:ilvl w:val="3"/>
              <w:numId w:val="22"/>
            </w:numPr>
            <w:tabs>
              <w:tab w:val="left" w:pos="851"/>
            </w:tabs>
            <w:spacing w:after="0" w:line="300" w:lineRule="exact"/>
            <w:ind w:left="1080" w:hanging="1080"/>
          </w:pPr>
        </w:pPrChange>
      </w:pPr>
      <w:r w:rsidRPr="001507CB">
        <w:rPr>
          <w:rFonts w:ascii="Verdana" w:hAnsi="Verdana"/>
          <w:sz w:val="20"/>
        </w:rPr>
        <w:t>Observações:</w:t>
      </w:r>
    </w:p>
    <w:p w:rsidR="00E8320E" w:rsidRPr="001507CB" w:rsidRDefault="00E8320E">
      <w:pPr>
        <w:widowControl w:val="0"/>
        <w:tabs>
          <w:tab w:val="left" w:pos="851"/>
        </w:tabs>
        <w:spacing w:after="0" w:line="300" w:lineRule="exact"/>
        <w:ind w:left="709"/>
        <w:rPr>
          <w:rFonts w:ascii="Verdana" w:hAnsi="Verdana"/>
          <w:sz w:val="20"/>
        </w:rPr>
        <w:pPrChange w:id="273" w:author="Machado Meyer " w:date="2018-07-03T12:21:00Z">
          <w:pPr>
            <w:tabs>
              <w:tab w:val="left" w:pos="851"/>
            </w:tabs>
            <w:spacing w:after="0" w:line="300" w:lineRule="exact"/>
            <w:ind w:left="709"/>
          </w:pPr>
        </w:pPrChange>
      </w:pPr>
    </w:p>
    <w:p w:rsidR="00E8320E" w:rsidRPr="001507CB" w:rsidRDefault="00E8320E">
      <w:pPr>
        <w:widowControl w:val="0"/>
        <w:numPr>
          <w:ilvl w:val="3"/>
          <w:numId w:val="4"/>
        </w:numPr>
        <w:tabs>
          <w:tab w:val="clear" w:pos="2126"/>
          <w:tab w:val="left" w:pos="0"/>
          <w:tab w:val="left" w:pos="851"/>
        </w:tabs>
        <w:spacing w:after="0" w:line="300" w:lineRule="exact"/>
        <w:ind w:left="851" w:hanging="851"/>
        <w:rPr>
          <w:rFonts w:ascii="Verdana" w:hAnsi="Verdana"/>
          <w:sz w:val="20"/>
        </w:rPr>
        <w:pPrChange w:id="274" w:author="Machado Meyer " w:date="2018-07-03T12:21:00Z">
          <w:pPr>
            <w:numPr>
              <w:ilvl w:val="3"/>
              <w:numId w:val="4"/>
            </w:numPr>
            <w:tabs>
              <w:tab w:val="left" w:pos="0"/>
              <w:tab w:val="left" w:pos="851"/>
              <w:tab w:val="num" w:pos="2126"/>
            </w:tabs>
            <w:spacing w:after="0" w:line="300" w:lineRule="exact"/>
            <w:ind w:left="2126" w:hanging="425"/>
          </w:pPr>
        </w:pPrChange>
      </w:pPr>
      <w:r w:rsidRPr="001507CB">
        <w:rPr>
          <w:rFonts w:ascii="Verdana" w:hAnsi="Verdana"/>
          <w:sz w:val="20"/>
        </w:rPr>
        <w:t xml:space="preserve">o fator resultante da expressão (1 + </w:t>
      </w:r>
      <w:proofErr w:type="spellStart"/>
      <w:r w:rsidRPr="001507CB">
        <w:rPr>
          <w:rFonts w:ascii="Verdana" w:hAnsi="Verdana"/>
          <w:sz w:val="20"/>
        </w:rPr>
        <w:t>TDI</w:t>
      </w:r>
      <w:r w:rsidRPr="001507CB">
        <w:rPr>
          <w:rFonts w:ascii="Verdana" w:hAnsi="Verdana"/>
          <w:sz w:val="20"/>
          <w:vertAlign w:val="subscript"/>
        </w:rPr>
        <w:t>k</w:t>
      </w:r>
      <w:proofErr w:type="spellEnd"/>
      <w:r w:rsidRPr="001507CB">
        <w:rPr>
          <w:rFonts w:ascii="Verdana" w:hAnsi="Verdana"/>
          <w:sz w:val="20"/>
        </w:rPr>
        <w:t>) é considerado com 16 (dezesseis) casas decimais, sem arredondamento;</w:t>
      </w:r>
    </w:p>
    <w:p w:rsidR="00E8320E" w:rsidRPr="001507CB" w:rsidRDefault="00E8320E">
      <w:pPr>
        <w:widowControl w:val="0"/>
        <w:tabs>
          <w:tab w:val="left" w:pos="851"/>
          <w:tab w:val="left" w:pos="1560"/>
        </w:tabs>
        <w:spacing w:after="0" w:line="300" w:lineRule="exact"/>
        <w:ind w:left="851" w:hanging="851"/>
        <w:rPr>
          <w:rFonts w:ascii="Verdana" w:hAnsi="Verdana"/>
          <w:sz w:val="20"/>
        </w:rPr>
        <w:pPrChange w:id="275" w:author="Machado Meyer " w:date="2018-07-03T12:21:00Z">
          <w:pPr>
            <w:tabs>
              <w:tab w:val="left" w:pos="851"/>
              <w:tab w:val="left" w:pos="1560"/>
            </w:tabs>
            <w:spacing w:after="0" w:line="300" w:lineRule="exact"/>
            <w:ind w:left="851" w:hanging="851"/>
          </w:pPr>
        </w:pPrChange>
      </w:pPr>
    </w:p>
    <w:p w:rsidR="00E8320E" w:rsidRPr="001507CB" w:rsidRDefault="00E8320E">
      <w:pPr>
        <w:widowControl w:val="0"/>
        <w:numPr>
          <w:ilvl w:val="3"/>
          <w:numId w:val="4"/>
        </w:numPr>
        <w:tabs>
          <w:tab w:val="clear" w:pos="2126"/>
          <w:tab w:val="left" w:pos="0"/>
          <w:tab w:val="left" w:pos="851"/>
        </w:tabs>
        <w:spacing w:after="0" w:line="300" w:lineRule="exact"/>
        <w:ind w:left="851" w:hanging="851"/>
        <w:rPr>
          <w:rFonts w:ascii="Verdana" w:hAnsi="Verdana"/>
          <w:sz w:val="20"/>
        </w:rPr>
        <w:pPrChange w:id="276" w:author="Machado Meyer " w:date="2018-07-03T12:21:00Z">
          <w:pPr>
            <w:numPr>
              <w:ilvl w:val="3"/>
              <w:numId w:val="4"/>
            </w:numPr>
            <w:tabs>
              <w:tab w:val="left" w:pos="0"/>
              <w:tab w:val="left" w:pos="851"/>
              <w:tab w:val="num" w:pos="2126"/>
            </w:tabs>
            <w:spacing w:after="0" w:line="300" w:lineRule="exact"/>
            <w:ind w:left="2126" w:hanging="425"/>
          </w:pPr>
        </w:pPrChange>
      </w:pPr>
      <w:r w:rsidRPr="001507CB">
        <w:rPr>
          <w:rFonts w:ascii="Verdana" w:hAnsi="Verdana"/>
          <w:sz w:val="20"/>
        </w:rPr>
        <w:t xml:space="preserve">efetua-se o </w:t>
      </w:r>
      <w:proofErr w:type="spellStart"/>
      <w:r w:rsidRPr="001507CB">
        <w:rPr>
          <w:rFonts w:ascii="Verdana" w:hAnsi="Verdana"/>
          <w:sz w:val="20"/>
        </w:rPr>
        <w:t>produtório</w:t>
      </w:r>
      <w:proofErr w:type="spellEnd"/>
      <w:r w:rsidRPr="001507CB">
        <w:rPr>
          <w:rFonts w:ascii="Verdana" w:hAnsi="Verdana"/>
          <w:sz w:val="20"/>
        </w:rPr>
        <w:t xml:space="preserve"> dos fatores diários (1 + </w:t>
      </w:r>
      <w:proofErr w:type="spellStart"/>
      <w:r w:rsidRPr="001507CB">
        <w:rPr>
          <w:rFonts w:ascii="Verdana" w:hAnsi="Verdana"/>
          <w:sz w:val="20"/>
        </w:rPr>
        <w:t>TDI</w:t>
      </w:r>
      <w:r w:rsidRPr="001507CB">
        <w:rPr>
          <w:rFonts w:ascii="Verdana" w:hAnsi="Verdana"/>
          <w:sz w:val="20"/>
          <w:vertAlign w:val="subscript"/>
        </w:rPr>
        <w:t>k</w:t>
      </w:r>
      <w:proofErr w:type="spellEnd"/>
      <w:r w:rsidRPr="001507CB">
        <w:rPr>
          <w:rFonts w:ascii="Verdana" w:hAnsi="Verdana"/>
          <w:sz w:val="20"/>
        </w:rPr>
        <w:t>), sendo que a cada fator diário acumulado, trunca-se o resultado com 16 (dezesseis) casas decimais, aplicando-se o próximo fator diário, e assim por diante até o último considerado; e</w:t>
      </w:r>
    </w:p>
    <w:p w:rsidR="00E8320E" w:rsidRPr="001507CB" w:rsidRDefault="00E8320E">
      <w:pPr>
        <w:widowControl w:val="0"/>
        <w:tabs>
          <w:tab w:val="left" w:pos="0"/>
          <w:tab w:val="left" w:pos="851"/>
        </w:tabs>
        <w:spacing w:after="0" w:line="300" w:lineRule="exact"/>
        <w:ind w:left="851"/>
        <w:rPr>
          <w:rFonts w:ascii="Verdana" w:hAnsi="Verdana"/>
          <w:sz w:val="20"/>
        </w:rPr>
        <w:pPrChange w:id="277" w:author="Machado Meyer " w:date="2018-07-03T12:21:00Z">
          <w:pPr>
            <w:tabs>
              <w:tab w:val="left" w:pos="0"/>
              <w:tab w:val="left" w:pos="851"/>
            </w:tabs>
            <w:spacing w:after="0" w:line="300" w:lineRule="exact"/>
            <w:ind w:left="851"/>
          </w:pPr>
        </w:pPrChange>
      </w:pPr>
    </w:p>
    <w:p w:rsidR="00E8320E" w:rsidRPr="001507CB" w:rsidRDefault="00E8320E">
      <w:pPr>
        <w:widowControl w:val="0"/>
        <w:numPr>
          <w:ilvl w:val="3"/>
          <w:numId w:val="4"/>
        </w:numPr>
        <w:tabs>
          <w:tab w:val="clear" w:pos="2126"/>
          <w:tab w:val="left" w:pos="0"/>
          <w:tab w:val="left" w:pos="851"/>
        </w:tabs>
        <w:spacing w:after="0" w:line="300" w:lineRule="exact"/>
        <w:ind w:left="851" w:hanging="851"/>
        <w:rPr>
          <w:rFonts w:ascii="Verdana" w:hAnsi="Verdana"/>
          <w:sz w:val="20"/>
        </w:rPr>
        <w:pPrChange w:id="278" w:author="Machado Meyer " w:date="2018-07-03T12:21:00Z">
          <w:pPr>
            <w:numPr>
              <w:ilvl w:val="3"/>
              <w:numId w:val="4"/>
            </w:numPr>
            <w:tabs>
              <w:tab w:val="left" w:pos="0"/>
              <w:tab w:val="left" w:pos="851"/>
              <w:tab w:val="num" w:pos="2126"/>
            </w:tabs>
            <w:spacing w:after="0" w:line="300" w:lineRule="exact"/>
            <w:ind w:left="2126" w:hanging="425"/>
          </w:pPr>
        </w:pPrChange>
      </w:pPr>
      <w:r w:rsidRPr="001507CB">
        <w:rPr>
          <w:rFonts w:ascii="Verdana" w:hAnsi="Verdana"/>
          <w:sz w:val="20"/>
        </w:rPr>
        <w:t xml:space="preserve">a Taxa DI </w:t>
      </w:r>
      <w:r w:rsidRPr="001507CB">
        <w:rPr>
          <w:rFonts w:ascii="Verdana" w:hAnsi="Verdana"/>
          <w:i/>
          <w:sz w:val="20"/>
        </w:rPr>
        <w:t>Over</w:t>
      </w:r>
      <w:r w:rsidRPr="001507CB">
        <w:rPr>
          <w:rFonts w:ascii="Verdana" w:hAnsi="Verdana"/>
          <w:sz w:val="20"/>
        </w:rPr>
        <w:t xml:space="preserve"> deverá ser utilizada considerando idêntico número de casas decimais divulgado pelo órgão responsável pelo seu cálculo, salvo quando expressamente indicado de outra forma.</w:t>
      </w:r>
    </w:p>
    <w:p w:rsidR="00E8320E" w:rsidRPr="001507CB" w:rsidRDefault="00E8320E">
      <w:pPr>
        <w:widowControl w:val="0"/>
        <w:tabs>
          <w:tab w:val="left" w:pos="851"/>
        </w:tabs>
        <w:spacing w:after="0" w:line="300" w:lineRule="exact"/>
        <w:rPr>
          <w:rFonts w:ascii="Verdana" w:hAnsi="Verdana"/>
          <w:sz w:val="20"/>
        </w:rPr>
        <w:pPrChange w:id="279" w:author="Machado Meyer " w:date="2018-07-03T12:21:00Z">
          <w:pPr>
            <w:tabs>
              <w:tab w:val="left" w:pos="851"/>
            </w:tabs>
            <w:spacing w:after="0" w:line="300" w:lineRule="exact"/>
          </w:pPr>
        </w:pPrChange>
      </w:pPr>
    </w:p>
    <w:p w:rsidR="00E8320E" w:rsidRPr="001507CB" w:rsidRDefault="00E8320E">
      <w:pPr>
        <w:widowControl w:val="0"/>
        <w:numPr>
          <w:ilvl w:val="3"/>
          <w:numId w:val="22"/>
        </w:numPr>
        <w:tabs>
          <w:tab w:val="left" w:pos="851"/>
        </w:tabs>
        <w:spacing w:after="0" w:line="300" w:lineRule="exact"/>
        <w:ind w:left="851" w:hanging="851"/>
        <w:rPr>
          <w:rFonts w:ascii="Verdana" w:hAnsi="Verdana"/>
          <w:sz w:val="20"/>
        </w:rPr>
        <w:pPrChange w:id="280" w:author="Machado Meyer " w:date="2018-07-03T12:21:00Z">
          <w:pPr>
            <w:numPr>
              <w:ilvl w:val="3"/>
              <w:numId w:val="22"/>
            </w:numPr>
            <w:tabs>
              <w:tab w:val="left" w:pos="851"/>
            </w:tabs>
            <w:spacing w:after="0" w:line="300" w:lineRule="exact"/>
            <w:ind w:left="1080" w:hanging="1080"/>
          </w:pPr>
        </w:pPrChange>
      </w:pPr>
      <w:bookmarkStart w:id="281" w:name="_Ref314589029"/>
      <w:r w:rsidRPr="001507CB">
        <w:rPr>
          <w:rFonts w:ascii="Verdana" w:hAnsi="Verdana"/>
          <w:sz w:val="20"/>
        </w:rPr>
        <w:t>Observado o disposto na Cláusula 4.2.5.3 abaixo, se, quando do cálculo de quaisquer obrigações pecuniárias relativas às Debêntures 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Emissora e/ou os Debenturistas, quando da divulgação posterior da Taxa DI.</w:t>
      </w:r>
      <w:bookmarkEnd w:id="281"/>
    </w:p>
    <w:p w:rsidR="00E8320E" w:rsidRPr="001507CB" w:rsidRDefault="00E8320E">
      <w:pPr>
        <w:widowControl w:val="0"/>
        <w:tabs>
          <w:tab w:val="left" w:pos="0"/>
          <w:tab w:val="left" w:pos="851"/>
        </w:tabs>
        <w:spacing w:after="0" w:line="300" w:lineRule="exact"/>
        <w:ind w:left="993" w:hanging="993"/>
        <w:rPr>
          <w:rFonts w:ascii="Verdana" w:hAnsi="Verdana"/>
          <w:sz w:val="20"/>
        </w:rPr>
        <w:pPrChange w:id="282" w:author="Machado Meyer " w:date="2018-07-03T12:21:00Z">
          <w:pPr>
            <w:tabs>
              <w:tab w:val="left" w:pos="0"/>
              <w:tab w:val="left" w:pos="851"/>
            </w:tabs>
            <w:spacing w:after="0" w:line="300" w:lineRule="exact"/>
            <w:ind w:left="993" w:hanging="993"/>
          </w:pPr>
        </w:pPrChange>
      </w:pPr>
    </w:p>
    <w:p w:rsidR="00E8320E" w:rsidRPr="001507CB" w:rsidRDefault="00E8320E">
      <w:pPr>
        <w:widowControl w:val="0"/>
        <w:numPr>
          <w:ilvl w:val="3"/>
          <w:numId w:val="22"/>
        </w:numPr>
        <w:tabs>
          <w:tab w:val="left" w:pos="851"/>
        </w:tabs>
        <w:spacing w:after="0" w:line="300" w:lineRule="exact"/>
        <w:ind w:left="851" w:hanging="851"/>
        <w:rPr>
          <w:rFonts w:ascii="Verdana" w:hAnsi="Verdana"/>
          <w:sz w:val="20"/>
        </w:rPr>
        <w:pPrChange w:id="283" w:author="Machado Meyer " w:date="2018-07-03T12:21:00Z">
          <w:pPr>
            <w:numPr>
              <w:ilvl w:val="3"/>
              <w:numId w:val="22"/>
            </w:numPr>
            <w:tabs>
              <w:tab w:val="left" w:pos="851"/>
            </w:tabs>
            <w:spacing w:after="0" w:line="300" w:lineRule="exact"/>
            <w:ind w:left="1080" w:hanging="1080"/>
          </w:pPr>
        </w:pPrChange>
      </w:pPr>
      <w:bookmarkStart w:id="284" w:name="_Ref286330516"/>
      <w:bookmarkStart w:id="285" w:name="_Ref286331549"/>
      <w:bookmarkStart w:id="286" w:name="_Ref286154048"/>
      <w:bookmarkEnd w:id="201"/>
      <w:bookmarkEnd w:id="202"/>
      <w:bookmarkEnd w:id="203"/>
      <w:bookmarkEnd w:id="204"/>
      <w:bookmarkEnd w:id="225"/>
      <w:bookmarkEnd w:id="226"/>
      <w:r w:rsidRPr="001507CB">
        <w:rPr>
          <w:rFonts w:ascii="Verdana" w:hAnsi="Verdana"/>
          <w:sz w:val="20"/>
        </w:rPr>
        <w:t xml:space="preserve">Na hipótese de extinção, limitação e/ou não divulgação da Taxa DI por mais de 10 (dez) dias consecutivos após a data esperada para sua apuração e/ou divulgação, ou no caso de impossibilidade de aplicação da Taxa DI às Debêntures por proibição legal ou judicial, o Agente Fiduciário deverá, no </w:t>
      </w:r>
      <w:r w:rsidRPr="001507CB">
        <w:rPr>
          <w:rFonts w:ascii="Verdana" w:hAnsi="Verdana"/>
          <w:sz w:val="20"/>
        </w:rPr>
        <w:lastRenderedPageBreak/>
        <w:t>prazo de até 5 (cinco) dias contados da data de término do prazo de 10 (dez) dias consecutivos ou da data de extinção da Taxa DI ou de impossibilidade de aplicação da Taxa DI por proibição legal ou judicial, conforme o caso, convocar assembleia geral de Debenturistas para deliberar, em comum acordo com a Emissora e observada a regulamentação aplicável, sobre o novo parâmetro de remuneração das Debêntures 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será utilizado, para apuração da Taxa DI, o percentual correspondente à última Taxa DI divulgada oficialmente, não sendo devidas quaisquer compensações entre a Emissora e/ou os Debenturistas quando da deliberação do novo parâmetro de remuneração para as Debêntures. Caso a Taxa DI volte a ser divulgada antes da realização da assembleia geral de Debenturistas prevista acima, exceto se ocorrer a impossibilidade de aplicação da Taxa DI por proibição legal e/ou judicial, referida assembleia geral de Debenturistas não será realizada, e a Taxa DI, a partir da data de sua divulgação, passará a ser novamente utilizada para o cálculo de quaisquer obrigações pecuniárias relativas às Debêntures, previstas nesta Escritura de Emissão.</w:t>
      </w:r>
      <w:bookmarkStart w:id="287" w:name="_Ref286330522"/>
      <w:bookmarkEnd w:id="284"/>
      <w:r w:rsidRPr="001507CB">
        <w:rPr>
          <w:rFonts w:ascii="Verdana" w:hAnsi="Verdana"/>
          <w:sz w:val="20"/>
        </w:rPr>
        <w:t xml:space="preserve"> Caso, na assembleia geral de Debenturistas prevista acima, não haja acordo sobre a nova remuneração das Debêntures entre a Emissora e Debenturistas representando, no mínimo, 75% (setenta e cinco por cento) das Debêntures em Circulação (conforme definido abaixo), a Emissora se obriga, desde já, a resgatar a totalidade das Debêntures, com seu consequente cancelamento, no prazo de 30 (trinta) dias contados da data da realização da assembleia geral de Debenturistas prevista acima ou na Data de Vencimento, o que ocorrer primeiro, pelo Valor Nominal ou pelo saldo do Valor Nominal das Debêntures, conforme o caso, acrescido da Remuneração, calculada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desde a Primeira Data de Integralização (conforme definido abaixo) de Debêntures ou a data de pagamento de Remuneração imediatamente anterior, conforme o caso, até a data do efetivo pagamento, caso em que, quando do cálculo de quaisquer obrigações pecuniárias relativas às Debêntures previstas nesta Escritura de Emissão, será utilizado, para apuração da Taxa DI, o percentual correspondente à última Taxa DI divulgada oficialmente.</w:t>
      </w:r>
      <w:bookmarkEnd w:id="285"/>
      <w:bookmarkEnd w:id="287"/>
    </w:p>
    <w:p w:rsidR="00E8320E" w:rsidRPr="001507CB" w:rsidRDefault="00E8320E">
      <w:pPr>
        <w:widowControl w:val="0"/>
        <w:tabs>
          <w:tab w:val="left" w:pos="709"/>
          <w:tab w:val="left" w:pos="851"/>
        </w:tabs>
        <w:spacing w:after="0" w:line="300" w:lineRule="exact"/>
        <w:ind w:left="709"/>
        <w:rPr>
          <w:rFonts w:ascii="Verdana" w:hAnsi="Verdana"/>
          <w:sz w:val="20"/>
        </w:rPr>
        <w:pPrChange w:id="288" w:author="Machado Meyer " w:date="2018-07-03T12:21:00Z">
          <w:pPr>
            <w:tabs>
              <w:tab w:val="left" w:pos="709"/>
              <w:tab w:val="left" w:pos="851"/>
            </w:tabs>
            <w:spacing w:after="0" w:line="300" w:lineRule="exact"/>
            <w:ind w:left="709"/>
          </w:pPr>
        </w:pPrChange>
      </w:pPr>
    </w:p>
    <w:bookmarkEnd w:id="286"/>
    <w:p w:rsidR="00E8320E" w:rsidRPr="001507CB" w:rsidRDefault="00E8320E">
      <w:pPr>
        <w:widowControl w:val="0"/>
        <w:numPr>
          <w:ilvl w:val="0"/>
          <w:numId w:val="19"/>
        </w:numPr>
        <w:tabs>
          <w:tab w:val="left" w:pos="851"/>
        </w:tabs>
        <w:spacing w:after="0" w:line="300" w:lineRule="exact"/>
        <w:ind w:left="0" w:firstLine="0"/>
        <w:rPr>
          <w:rFonts w:ascii="Verdana" w:hAnsi="Verdana"/>
          <w:b/>
          <w:sz w:val="20"/>
        </w:rPr>
        <w:pPrChange w:id="289"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Condições de Subscrição e Integralização e Condições de Pagamento</w:t>
      </w:r>
    </w:p>
    <w:p w:rsidR="00E8320E" w:rsidRPr="001507CB" w:rsidRDefault="00E8320E">
      <w:pPr>
        <w:widowControl w:val="0"/>
        <w:tabs>
          <w:tab w:val="left" w:pos="851"/>
        </w:tabs>
        <w:spacing w:after="0" w:line="300" w:lineRule="exact"/>
        <w:rPr>
          <w:rFonts w:ascii="Verdana" w:hAnsi="Verdana"/>
          <w:sz w:val="20"/>
        </w:rPr>
        <w:pPrChange w:id="290"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i/>
          <w:sz w:val="20"/>
        </w:rPr>
        <w:pPrChange w:id="291" w:author="Machado Meyer " w:date="2018-07-03T12:21:00Z">
          <w:pPr>
            <w:tabs>
              <w:tab w:val="left" w:pos="851"/>
            </w:tabs>
            <w:spacing w:after="0" w:line="300" w:lineRule="exact"/>
          </w:pPr>
        </w:pPrChange>
      </w:pPr>
      <w:bookmarkStart w:id="292" w:name="_Ref312315490"/>
      <w:r w:rsidRPr="001507CB">
        <w:rPr>
          <w:rFonts w:ascii="Verdana" w:hAnsi="Verdana"/>
          <w:sz w:val="20"/>
        </w:rPr>
        <w:t>4.3.1</w:t>
      </w:r>
      <w:r w:rsidRPr="001507CB">
        <w:rPr>
          <w:rFonts w:ascii="Verdana" w:hAnsi="Verdana"/>
          <w:sz w:val="20"/>
        </w:rPr>
        <w:tab/>
      </w:r>
      <w:r w:rsidRPr="001507CB">
        <w:rPr>
          <w:rFonts w:ascii="Verdana" w:hAnsi="Verdana"/>
          <w:sz w:val="20"/>
          <w:u w:val="single"/>
        </w:rPr>
        <w:t>Prazo e Forma de Subscrição e de Integralização e Preço de Integralização</w:t>
      </w:r>
      <w:r w:rsidRPr="001507CB">
        <w:rPr>
          <w:rFonts w:ascii="Verdana" w:hAnsi="Verdana"/>
          <w:sz w:val="20"/>
        </w:rPr>
        <w:t>. As Debêntures serão subscritas e integralizadas à vista, em moeda corrente nacional, no ato da subscrição, pelo Valor Nominal das Debêntures, sendo considerada “</w:t>
      </w:r>
      <w:r w:rsidRPr="001507CB">
        <w:rPr>
          <w:rFonts w:ascii="Verdana" w:hAnsi="Verdana"/>
          <w:sz w:val="20"/>
          <w:u w:val="single"/>
        </w:rPr>
        <w:t>Primeira Data de Integralização</w:t>
      </w:r>
      <w:r w:rsidRPr="001507CB">
        <w:rPr>
          <w:rFonts w:ascii="Verdana" w:hAnsi="Verdana"/>
          <w:sz w:val="20"/>
        </w:rPr>
        <w:t xml:space="preserve">” para fins da presente Escritura de Emissão, a data da primeira subscrição e integralização das Debêntures. Caso ocorra a integralização das </w:t>
      </w:r>
      <w:r w:rsidRPr="001507CB">
        <w:rPr>
          <w:rFonts w:ascii="Verdana" w:hAnsi="Verdana"/>
          <w:sz w:val="20"/>
        </w:rPr>
        <w:lastRenderedPageBreak/>
        <w:t>Debêntures em mais de uma data, o preço de subscrição para as Debêntures que foram integralizadas após a Primeira Data de Integralização</w:t>
      </w:r>
      <w:r w:rsidRPr="001507CB" w:rsidDel="00690F04">
        <w:rPr>
          <w:rFonts w:ascii="Verdana" w:hAnsi="Verdana"/>
          <w:sz w:val="20"/>
        </w:rPr>
        <w:t xml:space="preserve"> </w:t>
      </w:r>
      <w:r w:rsidRPr="001507CB">
        <w:rPr>
          <w:rFonts w:ascii="Verdana" w:hAnsi="Verdana"/>
          <w:sz w:val="20"/>
        </w:rPr>
        <w:t xml:space="preserve">será o Valor Nominal acrescido da Remuneração, calculada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desde a Primeira Data de Integralização das Debêntures até a data da sua efetiva integralização.</w:t>
      </w:r>
      <w:bookmarkEnd w:id="292"/>
    </w:p>
    <w:p w:rsidR="00E8320E" w:rsidRPr="001507CB" w:rsidRDefault="00E8320E">
      <w:pPr>
        <w:widowControl w:val="0"/>
        <w:tabs>
          <w:tab w:val="left" w:pos="851"/>
        </w:tabs>
        <w:spacing w:after="0" w:line="300" w:lineRule="exact"/>
        <w:rPr>
          <w:rFonts w:ascii="Verdana" w:hAnsi="Verdana"/>
          <w:sz w:val="20"/>
        </w:rPr>
        <w:pPrChange w:id="293"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ind w:left="851" w:hanging="851"/>
        <w:rPr>
          <w:rFonts w:ascii="Verdana" w:hAnsi="Verdana"/>
          <w:sz w:val="20"/>
        </w:rPr>
        <w:pPrChange w:id="294" w:author="Machado Meyer " w:date="2018-07-03T12:21:00Z">
          <w:pPr>
            <w:tabs>
              <w:tab w:val="left" w:pos="851"/>
            </w:tabs>
            <w:spacing w:after="0" w:line="300" w:lineRule="exact"/>
            <w:ind w:left="851" w:hanging="851"/>
          </w:pPr>
        </w:pPrChange>
      </w:pPr>
      <w:r w:rsidRPr="001507CB">
        <w:rPr>
          <w:rFonts w:ascii="Verdana" w:hAnsi="Verdana"/>
          <w:sz w:val="20"/>
        </w:rPr>
        <w:t>4.3.1.1</w:t>
      </w:r>
      <w:r w:rsidRPr="001507CB">
        <w:rPr>
          <w:rFonts w:ascii="Verdana" w:hAnsi="Verdana"/>
          <w:sz w:val="20"/>
        </w:rPr>
        <w:tab/>
        <w:t>As Debêntures poderão ser colocadas com ágio ou deságio, a ser definido, se for o caso, no ato de subscrição das Debêntures, desde que seja aplicado à totalidade das Debêntures.</w:t>
      </w:r>
    </w:p>
    <w:p w:rsidR="00E8320E" w:rsidRPr="001507CB" w:rsidRDefault="00E8320E">
      <w:pPr>
        <w:widowControl w:val="0"/>
        <w:tabs>
          <w:tab w:val="left" w:pos="851"/>
        </w:tabs>
        <w:spacing w:after="0" w:line="300" w:lineRule="exact"/>
        <w:rPr>
          <w:rFonts w:ascii="Verdana" w:hAnsi="Verdana"/>
          <w:sz w:val="20"/>
        </w:rPr>
        <w:pPrChange w:id="295"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296" w:author="Machado Meyer " w:date="2018-07-03T12:21:00Z">
          <w:pPr>
            <w:tabs>
              <w:tab w:val="left" w:pos="851"/>
            </w:tabs>
            <w:spacing w:after="0" w:line="300" w:lineRule="exact"/>
          </w:pPr>
        </w:pPrChange>
      </w:pPr>
      <w:r w:rsidRPr="001507CB">
        <w:rPr>
          <w:rFonts w:ascii="Verdana" w:hAnsi="Verdana"/>
          <w:sz w:val="20"/>
        </w:rPr>
        <w:t>4.3.2</w:t>
      </w:r>
      <w:r w:rsidRPr="001507CB">
        <w:rPr>
          <w:rFonts w:ascii="Verdana" w:hAnsi="Verdana"/>
          <w:sz w:val="20"/>
        </w:rPr>
        <w:tab/>
      </w:r>
      <w:r w:rsidRPr="001507CB">
        <w:rPr>
          <w:rFonts w:ascii="Verdana" w:hAnsi="Verdana"/>
          <w:sz w:val="20"/>
          <w:u w:val="single"/>
        </w:rPr>
        <w:t>Prazo de Subscrição</w:t>
      </w:r>
      <w:r w:rsidRPr="001507CB">
        <w:rPr>
          <w:rFonts w:ascii="Verdana" w:hAnsi="Verdana"/>
          <w:sz w:val="20"/>
        </w:rPr>
        <w:t>. As Debêntures serão subscritas, a qualquer tempo, a partir da data de início de distribuição, observado o disposto nos artigos 7-A e 8º, parágrafo 2º, da Instrução CVM 476.</w:t>
      </w:r>
    </w:p>
    <w:p w:rsidR="00E8320E" w:rsidRPr="001507CB" w:rsidRDefault="00E8320E">
      <w:pPr>
        <w:widowControl w:val="0"/>
        <w:tabs>
          <w:tab w:val="left" w:pos="851"/>
        </w:tabs>
        <w:spacing w:after="0" w:line="300" w:lineRule="exact"/>
        <w:rPr>
          <w:rFonts w:ascii="Verdana" w:hAnsi="Verdana"/>
          <w:sz w:val="20"/>
        </w:rPr>
        <w:pPrChange w:id="297"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298" w:author="Machado Meyer " w:date="2018-07-03T12:21:00Z">
          <w:pPr>
            <w:tabs>
              <w:tab w:val="left" w:pos="851"/>
            </w:tabs>
            <w:spacing w:after="0" w:line="300" w:lineRule="exact"/>
          </w:pPr>
        </w:pPrChange>
      </w:pPr>
      <w:bookmarkStart w:id="299" w:name="_Ref324932809"/>
      <w:bookmarkStart w:id="300" w:name="_Ref130282607"/>
      <w:r w:rsidRPr="001507CB">
        <w:rPr>
          <w:rFonts w:ascii="Verdana" w:hAnsi="Verdana"/>
          <w:sz w:val="20"/>
        </w:rPr>
        <w:t>4.3.3</w:t>
      </w:r>
      <w:r w:rsidRPr="001507CB">
        <w:rPr>
          <w:rFonts w:ascii="Verdana" w:hAnsi="Verdana"/>
          <w:sz w:val="20"/>
        </w:rPr>
        <w:tab/>
      </w:r>
      <w:r w:rsidRPr="001507CB">
        <w:rPr>
          <w:rFonts w:ascii="Verdana" w:hAnsi="Verdana"/>
          <w:sz w:val="20"/>
          <w:u w:val="single"/>
        </w:rPr>
        <w:t>Local de Pagamento</w:t>
      </w:r>
      <w:r w:rsidRPr="001507CB">
        <w:rPr>
          <w:rFonts w:ascii="Verdana" w:hAnsi="Verdana"/>
          <w:sz w:val="20"/>
        </w:rPr>
        <w:t>. Os pagamentos referentes às Debêntures e a quaisquer outros valores eventualmente devidos pela Emissora, nos termos desta Escritura de Emissão, serão realizados (i) pela Emissora, no que se refere a pagamentos referentes ao Valor Nominal, à Remuneração, ao prêmio do Resgate Antecipado Facultativo (conforme definido a seguir) e aos Encargos Moratórios (conforme definidos a seguir), com relação às Debêntures que estejam custodiadas eletronicamente na B3, por meio da B3; ou (</w:t>
      </w:r>
      <w:proofErr w:type="spellStart"/>
      <w:r w:rsidRPr="001507CB">
        <w:rPr>
          <w:rFonts w:ascii="Verdana" w:hAnsi="Verdana"/>
          <w:sz w:val="20"/>
        </w:rPr>
        <w:t>ii</w:t>
      </w:r>
      <w:proofErr w:type="spellEnd"/>
      <w:r w:rsidRPr="001507CB">
        <w:rPr>
          <w:rFonts w:ascii="Verdana" w:hAnsi="Verdana"/>
          <w:sz w:val="20"/>
        </w:rPr>
        <w:t xml:space="preserve">) pela Emissora, com relação às Debêntures que não estejam custodiadas eletronicamente na B3, por meio do </w:t>
      </w:r>
      <w:proofErr w:type="spellStart"/>
      <w:r w:rsidRPr="001507CB">
        <w:rPr>
          <w:rFonts w:ascii="Verdana" w:hAnsi="Verdana"/>
          <w:sz w:val="20"/>
        </w:rPr>
        <w:t>Escriturador</w:t>
      </w:r>
      <w:proofErr w:type="spellEnd"/>
      <w:r w:rsidRPr="001507CB">
        <w:rPr>
          <w:rFonts w:ascii="Verdana" w:hAnsi="Verdana"/>
          <w:sz w:val="20"/>
        </w:rPr>
        <w:t xml:space="preserve"> ou em sua sede, conforme o caso</w:t>
      </w:r>
      <w:bookmarkEnd w:id="299"/>
      <w:r w:rsidRPr="001507CB">
        <w:rPr>
          <w:rFonts w:ascii="Verdana" w:hAnsi="Verdana"/>
          <w:sz w:val="20"/>
        </w:rPr>
        <w:t>.</w:t>
      </w:r>
    </w:p>
    <w:p w:rsidR="00E8320E" w:rsidRPr="001507CB" w:rsidRDefault="00E8320E">
      <w:pPr>
        <w:pStyle w:val="GradeMdia1-nfase21"/>
        <w:widowControl w:val="0"/>
        <w:tabs>
          <w:tab w:val="left" w:pos="851"/>
        </w:tabs>
        <w:spacing w:after="0" w:line="300" w:lineRule="exact"/>
        <w:rPr>
          <w:rFonts w:ascii="Verdana" w:hAnsi="Verdana"/>
          <w:sz w:val="20"/>
        </w:rPr>
        <w:pPrChange w:id="301" w:author="Machado Meyer " w:date="2018-07-03T12:21:00Z">
          <w:pPr>
            <w:pStyle w:val="GradeMdia1-nfase21"/>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02" w:author="Machado Meyer " w:date="2018-07-03T12:21:00Z">
          <w:pPr>
            <w:tabs>
              <w:tab w:val="left" w:pos="851"/>
            </w:tabs>
            <w:spacing w:after="0" w:line="300" w:lineRule="exact"/>
          </w:pPr>
        </w:pPrChange>
      </w:pPr>
      <w:bookmarkStart w:id="303" w:name="_Ref278399164"/>
      <w:r w:rsidRPr="001507CB">
        <w:rPr>
          <w:rFonts w:ascii="Verdana" w:hAnsi="Verdana"/>
          <w:sz w:val="20"/>
        </w:rPr>
        <w:t>4.3.4</w:t>
      </w:r>
      <w:r w:rsidRPr="001507CB">
        <w:rPr>
          <w:rFonts w:ascii="Verdana" w:hAnsi="Verdana"/>
          <w:sz w:val="20"/>
        </w:rPr>
        <w:tab/>
      </w:r>
      <w:r w:rsidRPr="001507CB">
        <w:rPr>
          <w:rFonts w:ascii="Verdana" w:hAnsi="Verdana"/>
          <w:sz w:val="20"/>
          <w:u w:val="single"/>
        </w:rPr>
        <w:t>Prorrogação</w:t>
      </w:r>
      <w:r w:rsidRPr="001507CB">
        <w:rPr>
          <w:rFonts w:ascii="Verdana" w:hAnsi="Verdana"/>
          <w:i/>
          <w:sz w:val="20"/>
          <w:u w:val="single"/>
        </w:rPr>
        <w:t xml:space="preserve"> </w:t>
      </w:r>
      <w:r w:rsidRPr="001507CB">
        <w:rPr>
          <w:rFonts w:ascii="Verdana" w:hAnsi="Verdana"/>
          <w:sz w:val="20"/>
          <w:u w:val="single"/>
        </w:rPr>
        <w:t>dos Prazos</w:t>
      </w:r>
      <w:r w:rsidRPr="001507CB">
        <w:rPr>
          <w:rFonts w:ascii="Verdana" w:hAnsi="Verdana"/>
          <w:sz w:val="20"/>
        </w:rPr>
        <w:t>. Considerar-se-ão prorrogados os prazos referentes ao pagamento de qualquer obrigação prevista ou decorrente da presente Escritura de Emissão, até o 1º (primeiro) Dia Útil subsequente, se o seu vencimento coincidir com dia que não seja um Dia Útil, ou qualquer dia no qual não haja expediente nos bancos comerciais na Cidade de Caxias do Sul, Estado do Rio Grande do Sul, e na Cidade de São Paulo, Estado de São Paulo, não sendo devido qualquer acréscimo de juros ou de qualquer outro encargo moratório aos valores a serem pagos, exceto pelos casos cujos pagamentos devam ser realizados por meio da B3, hipótese em que somente haverá prorrogação quando a data de pagamento coincidir com feriado declarado nacional, sábado ou domingo.</w:t>
      </w:r>
      <w:bookmarkEnd w:id="303"/>
    </w:p>
    <w:p w:rsidR="00E8320E" w:rsidRPr="001507CB" w:rsidRDefault="00E8320E">
      <w:pPr>
        <w:pStyle w:val="GradeMdia1-nfase21"/>
        <w:widowControl w:val="0"/>
        <w:tabs>
          <w:tab w:val="left" w:pos="851"/>
        </w:tabs>
        <w:spacing w:after="0" w:line="300" w:lineRule="exact"/>
        <w:ind w:left="0"/>
        <w:rPr>
          <w:rFonts w:ascii="Verdana" w:hAnsi="Verdana"/>
          <w:sz w:val="20"/>
        </w:rPr>
        <w:pPrChange w:id="304" w:author="Machado Meyer " w:date="2018-07-03T12:21:00Z">
          <w:pPr>
            <w:pStyle w:val="GradeMdia1-nfase21"/>
            <w:tabs>
              <w:tab w:val="left" w:pos="851"/>
            </w:tabs>
            <w:spacing w:after="0" w:line="300" w:lineRule="exact"/>
            <w:ind w:left="0"/>
          </w:pPr>
        </w:pPrChange>
      </w:pPr>
    </w:p>
    <w:p w:rsidR="00E8320E" w:rsidRPr="001507CB" w:rsidRDefault="00E8320E">
      <w:pPr>
        <w:pStyle w:val="GradeMdia1-nfase21"/>
        <w:widowControl w:val="0"/>
        <w:spacing w:after="0" w:line="300" w:lineRule="exact"/>
        <w:ind w:left="851" w:hanging="851"/>
        <w:rPr>
          <w:rFonts w:ascii="Verdana" w:hAnsi="Verdana"/>
          <w:sz w:val="20"/>
        </w:rPr>
        <w:pPrChange w:id="305" w:author="Machado Meyer " w:date="2018-07-03T12:21:00Z">
          <w:pPr>
            <w:pStyle w:val="GradeMdia1-nfase21"/>
            <w:spacing w:after="0" w:line="300" w:lineRule="exact"/>
            <w:ind w:left="851" w:hanging="851"/>
          </w:pPr>
        </w:pPrChange>
      </w:pPr>
      <w:r w:rsidRPr="001507CB">
        <w:rPr>
          <w:rFonts w:ascii="Verdana" w:hAnsi="Verdana"/>
          <w:sz w:val="20"/>
        </w:rPr>
        <w:t>4.3.4.1</w:t>
      </w:r>
      <w:r w:rsidRPr="001507CB">
        <w:rPr>
          <w:rFonts w:ascii="Verdana" w:hAnsi="Verdana"/>
          <w:sz w:val="20"/>
        </w:rPr>
        <w:tab/>
        <w:t>Exceto quando previsto expressamente de modo diverso na presente Escritura de Emissão, entende-se por “Dia(s) Útil(eis)” qualquer dia que não seja sábado, domingo ou feriado declarado nacional.</w:t>
      </w:r>
    </w:p>
    <w:p w:rsidR="00E8320E" w:rsidRPr="001507CB" w:rsidRDefault="00E8320E">
      <w:pPr>
        <w:pStyle w:val="GradeMdia1-nfase21"/>
        <w:widowControl w:val="0"/>
        <w:tabs>
          <w:tab w:val="left" w:pos="851"/>
        </w:tabs>
        <w:spacing w:after="0" w:line="300" w:lineRule="exact"/>
        <w:ind w:left="0"/>
        <w:rPr>
          <w:rFonts w:ascii="Verdana" w:hAnsi="Verdana"/>
          <w:sz w:val="20"/>
        </w:rPr>
        <w:pPrChange w:id="306" w:author="Machado Meyer " w:date="2018-07-03T12:21:00Z">
          <w:pPr>
            <w:pStyle w:val="GradeMdia1-nfase21"/>
            <w:tabs>
              <w:tab w:val="left" w:pos="851"/>
            </w:tabs>
            <w:spacing w:after="0" w:line="300" w:lineRule="exact"/>
            <w:ind w:left="0"/>
          </w:pPr>
        </w:pPrChange>
      </w:pPr>
    </w:p>
    <w:p w:rsidR="00E8320E" w:rsidRPr="001507CB" w:rsidRDefault="00E8320E">
      <w:pPr>
        <w:widowControl w:val="0"/>
        <w:tabs>
          <w:tab w:val="left" w:pos="851"/>
        </w:tabs>
        <w:spacing w:after="0" w:line="300" w:lineRule="exact"/>
        <w:rPr>
          <w:rFonts w:ascii="Verdana" w:hAnsi="Verdana"/>
          <w:sz w:val="20"/>
        </w:rPr>
        <w:pPrChange w:id="307" w:author="Machado Meyer " w:date="2018-07-03T12:21:00Z">
          <w:pPr>
            <w:tabs>
              <w:tab w:val="left" w:pos="851"/>
            </w:tabs>
            <w:spacing w:after="0" w:line="300" w:lineRule="exact"/>
          </w:pPr>
        </w:pPrChange>
      </w:pPr>
      <w:r w:rsidRPr="001507CB">
        <w:rPr>
          <w:rFonts w:ascii="Verdana" w:hAnsi="Verdana"/>
          <w:sz w:val="20"/>
        </w:rPr>
        <w:t>4.3.5</w:t>
      </w:r>
      <w:r w:rsidRPr="001507CB">
        <w:rPr>
          <w:rFonts w:ascii="Verdana" w:hAnsi="Verdana"/>
          <w:sz w:val="20"/>
        </w:rPr>
        <w:tab/>
      </w:r>
      <w:r w:rsidRPr="001507CB">
        <w:rPr>
          <w:rFonts w:ascii="Verdana" w:hAnsi="Verdana"/>
          <w:sz w:val="20"/>
          <w:u w:val="single"/>
        </w:rPr>
        <w:t>Direito ao Recebimento dos Pagamentos</w:t>
      </w:r>
      <w:r w:rsidRPr="001507CB">
        <w:rPr>
          <w:rFonts w:ascii="Verdana" w:hAnsi="Verdana"/>
          <w:sz w:val="20"/>
        </w:rPr>
        <w:t>. Farão jus ao recebimento de qualquer valor devido aos Debenturistas nos termos desta Escritura de Emissão aqueles que forem Debenturistas no encerramento do Dia Útil imediatamente anterior à respectiva data de pagamento.</w:t>
      </w:r>
    </w:p>
    <w:p w:rsidR="00E8320E" w:rsidRPr="001507CB" w:rsidRDefault="00E8320E">
      <w:pPr>
        <w:pStyle w:val="GradeMdia1-nfase21"/>
        <w:widowControl w:val="0"/>
        <w:tabs>
          <w:tab w:val="left" w:pos="851"/>
        </w:tabs>
        <w:spacing w:after="0" w:line="300" w:lineRule="exact"/>
        <w:rPr>
          <w:rFonts w:ascii="Verdana" w:hAnsi="Verdana"/>
          <w:sz w:val="20"/>
        </w:rPr>
        <w:pPrChange w:id="308" w:author="Machado Meyer " w:date="2018-07-03T12:21:00Z">
          <w:pPr>
            <w:pStyle w:val="GradeMdia1-nfase21"/>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09" w:author="Machado Meyer " w:date="2018-07-03T12:21:00Z">
          <w:pPr>
            <w:tabs>
              <w:tab w:val="left" w:pos="851"/>
            </w:tabs>
            <w:spacing w:after="0" w:line="300" w:lineRule="exact"/>
          </w:pPr>
        </w:pPrChange>
      </w:pPr>
      <w:bookmarkStart w:id="310" w:name="_Ref279851957"/>
      <w:r w:rsidRPr="001507CB">
        <w:rPr>
          <w:rFonts w:ascii="Verdana" w:hAnsi="Verdana"/>
          <w:sz w:val="20"/>
        </w:rPr>
        <w:t>4.3.6</w:t>
      </w:r>
      <w:r w:rsidRPr="001507CB">
        <w:rPr>
          <w:rFonts w:ascii="Verdana" w:hAnsi="Verdana"/>
          <w:sz w:val="20"/>
        </w:rPr>
        <w:tab/>
      </w:r>
      <w:r w:rsidRPr="001507CB">
        <w:rPr>
          <w:rFonts w:ascii="Verdana" w:hAnsi="Verdana"/>
          <w:sz w:val="20"/>
          <w:u w:val="single"/>
        </w:rPr>
        <w:t>Encargos</w:t>
      </w:r>
      <w:r w:rsidRPr="001507CB">
        <w:rPr>
          <w:rFonts w:ascii="Verdana" w:hAnsi="Verdana"/>
          <w:i/>
          <w:sz w:val="20"/>
          <w:u w:val="single"/>
        </w:rPr>
        <w:t xml:space="preserve"> </w:t>
      </w:r>
      <w:r w:rsidRPr="001507CB">
        <w:rPr>
          <w:rFonts w:ascii="Verdana" w:hAnsi="Verdana"/>
          <w:sz w:val="20"/>
          <w:u w:val="single"/>
        </w:rPr>
        <w:t>Moratórios</w:t>
      </w:r>
      <w:r w:rsidRPr="001507CB">
        <w:rPr>
          <w:rFonts w:ascii="Verdana" w:hAnsi="Verdana"/>
          <w:sz w:val="20"/>
        </w:rPr>
        <w:t xml:space="preserve">. Sem prejuízo do disposto na Cláusula Quinta a seguir, </w:t>
      </w:r>
      <w:r w:rsidRPr="001507CB">
        <w:rPr>
          <w:rFonts w:ascii="Verdana" w:hAnsi="Verdana"/>
          <w:sz w:val="20"/>
        </w:rPr>
        <w:lastRenderedPageBreak/>
        <w:t xml:space="preserve">ocorrendo impontualidade no pagamento de qualquer quantia devida pela Emissora aos Debenturistas nos termos desta Escritura de Emissão, o valor em atraso continuará a ser remunerado nos termos da Remuneração e, além disso, incidirão, independentemente de aviso, notificação ou interpelação judicial ou extrajudicial, (i) juros de mora de 1% (um por cento) ao mês, calculados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desde a data de inadimplemento até a data do efetivo pagamento; e (</w:t>
      </w:r>
      <w:proofErr w:type="spellStart"/>
      <w:r w:rsidRPr="001507CB">
        <w:rPr>
          <w:rFonts w:ascii="Verdana" w:hAnsi="Verdana"/>
          <w:sz w:val="20"/>
        </w:rPr>
        <w:t>ii</w:t>
      </w:r>
      <w:proofErr w:type="spellEnd"/>
      <w:r w:rsidRPr="001507CB">
        <w:rPr>
          <w:rFonts w:ascii="Verdana" w:hAnsi="Verdana"/>
          <w:sz w:val="20"/>
        </w:rPr>
        <w:t>) multa moratória e não compensatória de 2% (dois por cento) (“</w:t>
      </w:r>
      <w:r w:rsidRPr="001507CB">
        <w:rPr>
          <w:rFonts w:ascii="Verdana" w:hAnsi="Verdana"/>
          <w:sz w:val="20"/>
          <w:u w:val="single"/>
        </w:rPr>
        <w:t>Encargos Moratórios</w:t>
      </w:r>
      <w:r w:rsidRPr="001507CB">
        <w:rPr>
          <w:rFonts w:ascii="Verdana" w:hAnsi="Verdana"/>
          <w:sz w:val="20"/>
        </w:rPr>
        <w:t>”).</w:t>
      </w:r>
      <w:bookmarkEnd w:id="310"/>
    </w:p>
    <w:p w:rsidR="00E8320E" w:rsidRPr="001507CB" w:rsidRDefault="00E8320E">
      <w:pPr>
        <w:pStyle w:val="GradeMdia1-nfase21"/>
        <w:widowControl w:val="0"/>
        <w:tabs>
          <w:tab w:val="left" w:pos="851"/>
        </w:tabs>
        <w:spacing w:after="0" w:line="300" w:lineRule="exact"/>
        <w:rPr>
          <w:rFonts w:ascii="Verdana" w:hAnsi="Verdana"/>
          <w:sz w:val="20"/>
        </w:rPr>
        <w:pPrChange w:id="311" w:author="Machado Meyer " w:date="2018-07-03T12:21:00Z">
          <w:pPr>
            <w:pStyle w:val="GradeMdia1-nfase21"/>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12" w:author="Machado Meyer " w:date="2018-07-03T12:21:00Z">
          <w:pPr>
            <w:tabs>
              <w:tab w:val="left" w:pos="851"/>
            </w:tabs>
            <w:spacing w:after="0" w:line="300" w:lineRule="exact"/>
          </w:pPr>
        </w:pPrChange>
      </w:pPr>
      <w:r w:rsidRPr="001507CB">
        <w:rPr>
          <w:rFonts w:ascii="Verdana" w:hAnsi="Verdana"/>
          <w:sz w:val="20"/>
        </w:rPr>
        <w:t>4.3.7</w:t>
      </w:r>
      <w:r w:rsidRPr="001507CB">
        <w:rPr>
          <w:rFonts w:ascii="Verdana" w:hAnsi="Verdana"/>
          <w:sz w:val="20"/>
        </w:rPr>
        <w:tab/>
      </w:r>
      <w:r w:rsidRPr="001507CB">
        <w:rPr>
          <w:rFonts w:ascii="Verdana" w:hAnsi="Verdana"/>
          <w:sz w:val="20"/>
          <w:u w:val="single"/>
        </w:rPr>
        <w:t>Decadência</w:t>
      </w:r>
      <w:r w:rsidRPr="001507CB">
        <w:rPr>
          <w:rFonts w:ascii="Verdana" w:hAnsi="Verdana"/>
          <w:i/>
          <w:sz w:val="20"/>
          <w:u w:val="single"/>
        </w:rPr>
        <w:t xml:space="preserve"> </w:t>
      </w:r>
      <w:r w:rsidRPr="001507CB">
        <w:rPr>
          <w:rFonts w:ascii="Verdana" w:hAnsi="Verdana"/>
          <w:sz w:val="20"/>
          <w:u w:val="single"/>
        </w:rPr>
        <w:t>dos Direitos aos Acréscimos</w:t>
      </w:r>
      <w:r w:rsidRPr="001507CB">
        <w:rPr>
          <w:rFonts w:ascii="Verdana" w:hAnsi="Verdana"/>
          <w:sz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1507CB">
        <w:rPr>
          <w:rFonts w:ascii="Verdana" w:eastAsia="Batang" w:hAnsi="Verdana"/>
          <w:sz w:val="20"/>
        </w:rPr>
        <w:t>ou pagamento, no caso de impontualidade no pagamento</w:t>
      </w:r>
      <w:r w:rsidRPr="001507CB">
        <w:rPr>
          <w:rFonts w:ascii="Verdana" w:hAnsi="Verdana"/>
          <w:sz w:val="20"/>
        </w:rPr>
        <w:t>.</w:t>
      </w:r>
    </w:p>
    <w:p w:rsidR="00E8320E" w:rsidRPr="001507CB" w:rsidRDefault="00E8320E">
      <w:pPr>
        <w:pStyle w:val="GradeMdia1-nfase21"/>
        <w:widowControl w:val="0"/>
        <w:tabs>
          <w:tab w:val="left" w:pos="851"/>
        </w:tabs>
        <w:spacing w:after="0" w:line="300" w:lineRule="exact"/>
        <w:rPr>
          <w:rFonts w:ascii="Verdana" w:hAnsi="Verdana"/>
          <w:sz w:val="20"/>
        </w:rPr>
        <w:pPrChange w:id="313" w:author="Machado Meyer " w:date="2018-07-03T12:21:00Z">
          <w:pPr>
            <w:pStyle w:val="GradeMdia1-nfase21"/>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14" w:author="Machado Meyer " w:date="2018-07-03T12:21:00Z">
          <w:pPr>
            <w:tabs>
              <w:tab w:val="left" w:pos="851"/>
            </w:tabs>
            <w:spacing w:after="0" w:line="300" w:lineRule="exact"/>
          </w:pPr>
        </w:pPrChange>
      </w:pPr>
      <w:r w:rsidRPr="001507CB">
        <w:rPr>
          <w:rFonts w:ascii="Verdana" w:hAnsi="Verdana"/>
          <w:sz w:val="20"/>
        </w:rPr>
        <w:t>4.3.8</w:t>
      </w:r>
      <w:r w:rsidRPr="001507CB">
        <w:rPr>
          <w:rFonts w:ascii="Verdana" w:hAnsi="Verdana"/>
          <w:sz w:val="20"/>
        </w:rPr>
        <w:tab/>
      </w:r>
      <w:r w:rsidRPr="001507CB">
        <w:rPr>
          <w:rFonts w:ascii="Verdana" w:hAnsi="Verdana"/>
          <w:sz w:val="20"/>
          <w:u w:val="single"/>
        </w:rPr>
        <w:t>Imunidade</w:t>
      </w:r>
      <w:r w:rsidRPr="001507CB">
        <w:rPr>
          <w:rFonts w:ascii="Verdana" w:hAnsi="Verdana"/>
          <w:i/>
          <w:iCs/>
          <w:sz w:val="20"/>
          <w:u w:val="single"/>
        </w:rPr>
        <w:t xml:space="preserve"> </w:t>
      </w:r>
      <w:r w:rsidRPr="001507CB">
        <w:rPr>
          <w:rFonts w:ascii="Verdana" w:hAnsi="Verdana"/>
          <w:iCs/>
          <w:sz w:val="20"/>
          <w:u w:val="single"/>
        </w:rPr>
        <w:t>Tributária</w:t>
      </w:r>
      <w:r w:rsidRPr="001507CB">
        <w:rPr>
          <w:rFonts w:ascii="Verdana" w:hAnsi="Verdana"/>
          <w:sz w:val="20"/>
        </w:rPr>
        <w:t>. Caso qualquer Debenturista goze de algum tipo de imunidade ou isenção tributária, este deverá encaminhar à Emissora e ao Banco Liquidante, no prazo mínimo de 10 (dez) Dias Úteis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p>
    <w:bookmarkEnd w:id="300"/>
    <w:p w:rsidR="00E8320E" w:rsidRPr="001507CB" w:rsidRDefault="00E8320E">
      <w:pPr>
        <w:widowControl w:val="0"/>
        <w:tabs>
          <w:tab w:val="left" w:pos="851"/>
        </w:tabs>
        <w:spacing w:after="0" w:line="300" w:lineRule="exact"/>
        <w:rPr>
          <w:rFonts w:ascii="Verdana" w:hAnsi="Verdana"/>
          <w:sz w:val="20"/>
        </w:rPr>
        <w:pPrChange w:id="315" w:author="Machado Meyer " w:date="2018-07-03T12:21:00Z">
          <w:pPr>
            <w:tabs>
              <w:tab w:val="left" w:pos="851"/>
            </w:tabs>
            <w:spacing w:after="0" w:line="300" w:lineRule="exact"/>
          </w:pPr>
        </w:pPrChange>
      </w:pPr>
    </w:p>
    <w:p w:rsidR="00E8320E" w:rsidRPr="001507CB" w:rsidRDefault="00E8320E">
      <w:pPr>
        <w:pStyle w:val="GradeMdia1-nfase21"/>
        <w:widowControl w:val="0"/>
        <w:spacing w:after="0" w:line="300" w:lineRule="exact"/>
        <w:ind w:left="851" w:hanging="851"/>
        <w:rPr>
          <w:rFonts w:ascii="Verdana" w:hAnsi="Verdana"/>
          <w:sz w:val="20"/>
        </w:rPr>
        <w:pPrChange w:id="316" w:author="Machado Meyer " w:date="2018-07-03T12:21:00Z">
          <w:pPr>
            <w:pStyle w:val="GradeMdia1-nfase21"/>
            <w:spacing w:after="0" w:line="300" w:lineRule="exact"/>
            <w:ind w:left="851" w:hanging="851"/>
          </w:pPr>
        </w:pPrChange>
      </w:pPr>
      <w:r w:rsidRPr="001507CB">
        <w:rPr>
          <w:rFonts w:ascii="Verdana" w:hAnsi="Verdana"/>
          <w:sz w:val="20"/>
        </w:rPr>
        <w:t>4.3.8.1</w:t>
      </w:r>
      <w:r w:rsidRPr="001507CB">
        <w:rPr>
          <w:rFonts w:ascii="Verdana" w:hAnsi="Verdana"/>
          <w:sz w:val="20"/>
        </w:rPr>
        <w:tab/>
        <w:t xml:space="preserve">O Debenturista que tenha apresentado documentação comprobatória de sua condição de imunidade ou isenção tributária, nos termos da cláusula 4.3.8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nesta cláusula, deverá comunicar esse fato, de forma detalhada e por escrito, ao Banco Liquidante e ao </w:t>
      </w:r>
      <w:proofErr w:type="spellStart"/>
      <w:r w:rsidRPr="001507CB">
        <w:rPr>
          <w:rFonts w:ascii="Verdana" w:hAnsi="Verdana"/>
          <w:sz w:val="20"/>
        </w:rPr>
        <w:t>Escriturador</w:t>
      </w:r>
      <w:proofErr w:type="spellEnd"/>
      <w:r w:rsidRPr="001507CB">
        <w:rPr>
          <w:rFonts w:ascii="Verdana" w:hAnsi="Verdana"/>
          <w:sz w:val="20"/>
        </w:rPr>
        <w:t xml:space="preserve">, com cópia para a Emissora, bem como prestar qualquer informação adicional em relação ao tema que lhe seja solicitada pelo Banco Liquidante, pelo </w:t>
      </w:r>
      <w:proofErr w:type="spellStart"/>
      <w:r w:rsidRPr="001507CB">
        <w:rPr>
          <w:rFonts w:ascii="Verdana" w:hAnsi="Verdana"/>
          <w:sz w:val="20"/>
        </w:rPr>
        <w:t>Escriturador</w:t>
      </w:r>
      <w:proofErr w:type="spellEnd"/>
      <w:r w:rsidRPr="001507CB">
        <w:rPr>
          <w:rFonts w:ascii="Verdana" w:hAnsi="Verdana"/>
          <w:sz w:val="20"/>
        </w:rPr>
        <w:t xml:space="preserve"> e/ou pela Emissora.</w:t>
      </w:r>
    </w:p>
    <w:p w:rsidR="00E8320E" w:rsidRPr="001507CB" w:rsidRDefault="00E8320E">
      <w:pPr>
        <w:widowControl w:val="0"/>
        <w:tabs>
          <w:tab w:val="left" w:pos="851"/>
        </w:tabs>
        <w:spacing w:after="0" w:line="300" w:lineRule="exact"/>
        <w:rPr>
          <w:rFonts w:ascii="Verdana" w:hAnsi="Verdana"/>
          <w:sz w:val="20"/>
        </w:rPr>
        <w:pPrChange w:id="317"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b/>
          <w:sz w:val="20"/>
        </w:rPr>
        <w:pPrChange w:id="318"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Repactuação Programada</w:t>
      </w:r>
    </w:p>
    <w:p w:rsidR="00E8320E" w:rsidRPr="001507CB" w:rsidRDefault="00E8320E">
      <w:pPr>
        <w:widowControl w:val="0"/>
        <w:tabs>
          <w:tab w:val="left" w:pos="851"/>
        </w:tabs>
        <w:spacing w:after="0" w:line="300" w:lineRule="exact"/>
        <w:rPr>
          <w:rFonts w:ascii="Verdana" w:hAnsi="Verdana"/>
          <w:i/>
          <w:sz w:val="20"/>
        </w:rPr>
        <w:pPrChange w:id="319" w:author="Machado Meyer " w:date="2018-07-03T12:21:00Z">
          <w:pPr>
            <w:tabs>
              <w:tab w:val="left" w:pos="851"/>
            </w:tabs>
            <w:spacing w:after="0" w:line="300" w:lineRule="exact"/>
          </w:pPr>
        </w:pPrChange>
      </w:pPr>
      <w:bookmarkStart w:id="320" w:name="_Ref535067474"/>
      <w:bookmarkStart w:id="321" w:name="_Ref130282854"/>
    </w:p>
    <w:p w:rsidR="00E8320E" w:rsidRPr="001507CB" w:rsidRDefault="00E8320E">
      <w:pPr>
        <w:widowControl w:val="0"/>
        <w:tabs>
          <w:tab w:val="left" w:pos="851"/>
        </w:tabs>
        <w:spacing w:after="0" w:line="300" w:lineRule="exact"/>
        <w:rPr>
          <w:rFonts w:ascii="Verdana" w:hAnsi="Verdana"/>
          <w:sz w:val="20"/>
        </w:rPr>
        <w:pPrChange w:id="322" w:author="Machado Meyer " w:date="2018-07-03T12:21:00Z">
          <w:pPr>
            <w:tabs>
              <w:tab w:val="left" w:pos="851"/>
            </w:tabs>
            <w:spacing w:after="0" w:line="300" w:lineRule="exact"/>
          </w:pPr>
        </w:pPrChange>
      </w:pPr>
      <w:r w:rsidRPr="001507CB">
        <w:rPr>
          <w:rFonts w:ascii="Verdana" w:hAnsi="Verdana"/>
          <w:sz w:val="20"/>
        </w:rPr>
        <w:t>As Debêntures desta Emissão não estarão sujeitas à repactuação programada.</w:t>
      </w:r>
    </w:p>
    <w:p w:rsidR="00E8320E" w:rsidRPr="001507CB" w:rsidRDefault="00E8320E">
      <w:pPr>
        <w:widowControl w:val="0"/>
        <w:tabs>
          <w:tab w:val="left" w:pos="851"/>
        </w:tabs>
        <w:spacing w:after="0" w:line="300" w:lineRule="exact"/>
        <w:rPr>
          <w:rFonts w:ascii="Verdana" w:hAnsi="Verdana"/>
          <w:sz w:val="20"/>
        </w:rPr>
        <w:pPrChange w:id="323"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b/>
          <w:sz w:val="20"/>
        </w:rPr>
        <w:pPrChange w:id="324"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Resgate Antecipado Facultativo</w:t>
      </w:r>
    </w:p>
    <w:p w:rsidR="00E8320E" w:rsidRPr="001507CB" w:rsidRDefault="00E8320E">
      <w:pPr>
        <w:widowControl w:val="0"/>
        <w:tabs>
          <w:tab w:val="left" w:pos="851"/>
        </w:tabs>
        <w:spacing w:after="0" w:line="300" w:lineRule="exact"/>
        <w:rPr>
          <w:rFonts w:ascii="Verdana" w:hAnsi="Verdana"/>
          <w:b/>
          <w:sz w:val="20"/>
        </w:rPr>
        <w:pPrChange w:id="325"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26" w:author="Machado Meyer " w:date="2018-07-03T12:21:00Z">
          <w:pPr>
            <w:tabs>
              <w:tab w:val="left" w:pos="851"/>
            </w:tabs>
            <w:spacing w:after="0" w:line="300" w:lineRule="exact"/>
          </w:pPr>
        </w:pPrChange>
      </w:pPr>
      <w:r w:rsidRPr="001507CB">
        <w:rPr>
          <w:rFonts w:ascii="Verdana" w:hAnsi="Verdana"/>
          <w:sz w:val="20"/>
        </w:rPr>
        <w:t>4.5.1</w:t>
      </w:r>
      <w:r w:rsidRPr="001507CB">
        <w:rPr>
          <w:rFonts w:ascii="Verdana" w:hAnsi="Verdana"/>
          <w:sz w:val="20"/>
        </w:rPr>
        <w:tab/>
        <w:t xml:space="preserve">Sujeito ao atendimento das condições abaixo, a Emissora poderá, a seu </w:t>
      </w:r>
      <w:r w:rsidRPr="001507CB">
        <w:rPr>
          <w:rFonts w:ascii="Verdana" w:hAnsi="Verdana"/>
          <w:sz w:val="20"/>
        </w:rPr>
        <w:lastRenderedPageBreak/>
        <w:t>exclusivo critério, realizar, a qualquer tempo a partir da Primeira Data de Integralização, o resgate antecipado facultativo da totalidade das Debêntures (sendo vedado o resgate antecipado facultativo parcial), com o consequente cancelamento de tais Debêntures (“</w:t>
      </w:r>
      <w:r w:rsidRPr="001507CB">
        <w:rPr>
          <w:rFonts w:ascii="Verdana" w:hAnsi="Verdana"/>
          <w:sz w:val="20"/>
          <w:u w:val="single"/>
        </w:rPr>
        <w:t>Resgate Antecipado Facultativo</w:t>
      </w:r>
      <w:r w:rsidRPr="001507CB">
        <w:rPr>
          <w:rFonts w:ascii="Verdana" w:hAnsi="Verdana"/>
          <w:sz w:val="20"/>
        </w:rPr>
        <w:t>”).</w:t>
      </w:r>
    </w:p>
    <w:p w:rsidR="00E8320E" w:rsidRPr="001507CB" w:rsidRDefault="00E8320E">
      <w:pPr>
        <w:widowControl w:val="0"/>
        <w:tabs>
          <w:tab w:val="left" w:pos="851"/>
        </w:tabs>
        <w:spacing w:after="0" w:line="300" w:lineRule="exact"/>
        <w:rPr>
          <w:rFonts w:ascii="Verdana" w:hAnsi="Verdana"/>
          <w:sz w:val="20"/>
        </w:rPr>
        <w:pPrChange w:id="327"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28" w:author="Machado Meyer " w:date="2018-07-03T12:21:00Z">
          <w:pPr>
            <w:tabs>
              <w:tab w:val="left" w:pos="851"/>
            </w:tabs>
            <w:spacing w:after="0" w:line="300" w:lineRule="exact"/>
          </w:pPr>
        </w:pPrChange>
      </w:pPr>
      <w:r w:rsidRPr="001507CB">
        <w:rPr>
          <w:rFonts w:ascii="Verdana" w:hAnsi="Verdana"/>
          <w:sz w:val="20"/>
        </w:rPr>
        <w:t>4.5.2</w:t>
      </w:r>
      <w:r w:rsidRPr="001507CB">
        <w:rPr>
          <w:rFonts w:ascii="Verdana" w:hAnsi="Verdana"/>
          <w:sz w:val="20"/>
        </w:rPr>
        <w:tab/>
        <w:t>A Emissora deverá comunicar os Debenturistas por meio de publicação de anúncio, nos termos da cláusula 4.9 a seguir, com, no mínimo, 10 (dez) Dias Úteis de antecedência da data do evento, e com cópia ao Agente Fiduciário. Tal comunicado aos Debenturistas deverá descrever os termos e condições do Resgate Antecipado Facultativo, incluindo (a) o Valor do Resgate Antecipado Facultativo (conforme abaixo definido); (b) a data efetiva para o Resgate Antecipado Facultativo; e (c) demais informações necessárias à operacionalização do Resgate Antecipado Facultativo (“</w:t>
      </w:r>
      <w:r w:rsidRPr="001507CB">
        <w:rPr>
          <w:rFonts w:ascii="Verdana" w:hAnsi="Verdana"/>
          <w:sz w:val="20"/>
          <w:u w:val="single"/>
        </w:rPr>
        <w:t>Comunicação de Resgate Antecipado Facultativo</w:t>
      </w:r>
      <w:r w:rsidRPr="001507CB">
        <w:rPr>
          <w:rFonts w:ascii="Verdana" w:hAnsi="Verdana"/>
          <w:sz w:val="20"/>
        </w:rPr>
        <w:t>”).</w:t>
      </w:r>
    </w:p>
    <w:p w:rsidR="00E8320E" w:rsidRPr="001507CB" w:rsidRDefault="00E8320E">
      <w:pPr>
        <w:widowControl w:val="0"/>
        <w:tabs>
          <w:tab w:val="left" w:pos="851"/>
        </w:tabs>
        <w:spacing w:after="0" w:line="300" w:lineRule="exact"/>
        <w:rPr>
          <w:rFonts w:ascii="Verdana" w:hAnsi="Verdana"/>
          <w:sz w:val="20"/>
        </w:rPr>
        <w:pPrChange w:id="329"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30" w:author="Machado Meyer " w:date="2018-07-03T12:21:00Z">
          <w:pPr>
            <w:tabs>
              <w:tab w:val="left" w:pos="851"/>
            </w:tabs>
            <w:spacing w:after="0" w:line="300" w:lineRule="exact"/>
          </w:pPr>
        </w:pPrChange>
      </w:pPr>
      <w:r w:rsidRPr="001507CB">
        <w:rPr>
          <w:rFonts w:ascii="Verdana" w:hAnsi="Verdana"/>
          <w:sz w:val="20"/>
        </w:rPr>
        <w:t>4.5.3</w:t>
      </w:r>
      <w:r w:rsidRPr="001507CB">
        <w:rPr>
          <w:rFonts w:ascii="Verdana" w:hAnsi="Verdana"/>
          <w:sz w:val="20"/>
        </w:rPr>
        <w:tab/>
        <w:t xml:space="preserve">O valor a ser pago em relação a cada uma das Debêntures objeto do Resgate Antecipado Facultativo será o Valor Nominal ou o saldo do Valor Nominal, conforme o caso, acrescido da Remuneração, calculada </w:t>
      </w:r>
      <w:r w:rsidRPr="001507CB">
        <w:rPr>
          <w:rFonts w:ascii="Verdana" w:hAnsi="Verdana"/>
          <w:i/>
          <w:sz w:val="20"/>
        </w:rPr>
        <w:t>pro</w:t>
      </w:r>
      <w:r w:rsidRPr="001507CB">
        <w:rPr>
          <w:rFonts w:ascii="Verdana" w:hAnsi="Verdana"/>
          <w:sz w:val="20"/>
        </w:rPr>
        <w:t xml:space="preserve"> </w:t>
      </w:r>
      <w:r w:rsidRPr="001507CB">
        <w:rPr>
          <w:rFonts w:ascii="Verdana" w:hAnsi="Verdana"/>
          <w:i/>
          <w:sz w:val="20"/>
        </w:rPr>
        <w:t xml:space="preserve">rata </w:t>
      </w:r>
      <w:proofErr w:type="spellStart"/>
      <w:r w:rsidRPr="001507CB">
        <w:rPr>
          <w:rFonts w:ascii="Verdana" w:hAnsi="Verdana"/>
          <w:i/>
          <w:sz w:val="20"/>
        </w:rPr>
        <w:t>temporis</w:t>
      </w:r>
      <w:proofErr w:type="spellEnd"/>
      <w:r w:rsidRPr="001507CB">
        <w:rPr>
          <w:rFonts w:ascii="Verdana" w:hAnsi="Verdana"/>
          <w:sz w:val="20"/>
        </w:rPr>
        <w:t xml:space="preserve"> desde a Primeira Data de Integralização ou a data de pagamento de Remuneração imediatamente anterior, conforme o caso, até a data do efetivo pagamento, acrescido de prêmio (</w:t>
      </w:r>
      <w:r w:rsidRPr="001507CB">
        <w:rPr>
          <w:rFonts w:ascii="Verdana" w:hAnsi="Verdana"/>
          <w:i/>
          <w:sz w:val="20"/>
        </w:rPr>
        <w:t>flat</w:t>
      </w:r>
      <w:r w:rsidRPr="001507CB">
        <w:rPr>
          <w:rFonts w:ascii="Verdana" w:hAnsi="Verdana"/>
          <w:sz w:val="20"/>
        </w:rPr>
        <w:t xml:space="preserve">), incidente sobre o valor do resgate (sendo que o valor do resgate significa o Valor Nominal ou saldo do Valor Nominal das Debêntures, conforme o caso, acrescido da Remuneração, calculada </w:t>
      </w:r>
      <w:r w:rsidRPr="001507CB">
        <w:rPr>
          <w:rFonts w:ascii="Verdana" w:hAnsi="Verdana"/>
          <w:i/>
          <w:sz w:val="20"/>
        </w:rPr>
        <w:t>pro</w:t>
      </w:r>
      <w:r w:rsidRPr="001507CB">
        <w:rPr>
          <w:rFonts w:ascii="Verdana" w:hAnsi="Verdana"/>
          <w:sz w:val="20"/>
        </w:rPr>
        <w:t xml:space="preserve"> </w:t>
      </w:r>
      <w:r w:rsidRPr="001507CB">
        <w:rPr>
          <w:rFonts w:ascii="Verdana" w:hAnsi="Verdana"/>
          <w:i/>
          <w:sz w:val="20"/>
        </w:rPr>
        <w:t xml:space="preserve">rata </w:t>
      </w:r>
      <w:proofErr w:type="spellStart"/>
      <w:r w:rsidRPr="001507CB">
        <w:rPr>
          <w:rFonts w:ascii="Verdana" w:hAnsi="Verdana"/>
          <w:i/>
          <w:sz w:val="20"/>
        </w:rPr>
        <w:t>temporis</w:t>
      </w:r>
      <w:proofErr w:type="spellEnd"/>
      <w:r w:rsidRPr="001507CB">
        <w:rPr>
          <w:rFonts w:ascii="Verdana" w:hAnsi="Verdana"/>
          <w:sz w:val="20"/>
        </w:rPr>
        <w:t xml:space="preserve"> desde a Primeira Data de Integralização ou a data de pagamento de Remuneração imediatamente anterior, conforme o caso, até a data do efetivo pagamento), conforme tabela a seguir (“</w:t>
      </w:r>
      <w:r w:rsidRPr="001507CB">
        <w:rPr>
          <w:rFonts w:ascii="Verdana" w:hAnsi="Verdana"/>
          <w:sz w:val="20"/>
          <w:u w:val="single"/>
        </w:rPr>
        <w:t>Valor do Resgate Antecipado Facultativo</w:t>
      </w:r>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331" w:author="Machado Meyer " w:date="2018-07-03T12:21:00Z">
          <w:pPr>
            <w:tabs>
              <w:tab w:val="left" w:pos="851"/>
            </w:tabs>
            <w:spacing w:after="0" w:line="300" w:lineRule="exact"/>
          </w:pPr>
        </w:pPrChange>
      </w:pPr>
      <w:bookmarkStart w:id="332" w:name="_Ref272362243"/>
      <w:bookmarkStart w:id="333" w:name="_Ref534176584"/>
      <w:bookmarkEnd w:id="320"/>
      <w:bookmarkEnd w:id="321"/>
    </w:p>
    <w:tbl>
      <w:tblPr>
        <w:tblW w:w="9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349"/>
      </w:tblGrid>
      <w:tr w:rsidR="00E8320E" w:rsidRPr="001507CB" w:rsidTr="004906D3">
        <w:trPr>
          <w:trHeight w:val="867"/>
          <w:jc w:val="center"/>
        </w:trPr>
        <w:tc>
          <w:tcPr>
            <w:tcW w:w="4815" w:type="dxa"/>
            <w:shd w:val="clear" w:color="auto" w:fill="BFBFBF"/>
          </w:tcPr>
          <w:p w:rsidR="00E8320E" w:rsidRPr="001507CB" w:rsidRDefault="00E8320E">
            <w:pPr>
              <w:widowControl w:val="0"/>
              <w:tabs>
                <w:tab w:val="left" w:pos="851"/>
              </w:tabs>
              <w:spacing w:after="0" w:line="300" w:lineRule="exact"/>
              <w:jc w:val="center"/>
              <w:rPr>
                <w:rFonts w:ascii="Verdana" w:hAnsi="Verdana"/>
                <w:b/>
                <w:smallCaps/>
                <w:sz w:val="20"/>
              </w:rPr>
              <w:pPrChange w:id="334" w:author="Machado Meyer " w:date="2018-07-03T12:21:00Z">
                <w:pPr>
                  <w:tabs>
                    <w:tab w:val="left" w:pos="851"/>
                  </w:tabs>
                  <w:spacing w:after="0" w:line="300" w:lineRule="exact"/>
                  <w:jc w:val="center"/>
                </w:pPr>
              </w:pPrChange>
            </w:pPr>
            <w:r w:rsidRPr="001507CB">
              <w:rPr>
                <w:rFonts w:ascii="Verdana" w:hAnsi="Verdana"/>
                <w:b/>
                <w:smallCaps/>
                <w:sz w:val="20"/>
              </w:rPr>
              <w:t>Periodicidade do Resgate Antecipado facultativo</w:t>
            </w:r>
          </w:p>
        </w:tc>
        <w:tc>
          <w:tcPr>
            <w:tcW w:w="4349" w:type="dxa"/>
            <w:shd w:val="clear" w:color="auto" w:fill="BFBFBF"/>
          </w:tcPr>
          <w:p w:rsidR="00E8320E" w:rsidRPr="001507CB" w:rsidRDefault="00E8320E">
            <w:pPr>
              <w:widowControl w:val="0"/>
              <w:tabs>
                <w:tab w:val="left" w:pos="851"/>
              </w:tabs>
              <w:spacing w:after="0" w:line="300" w:lineRule="exact"/>
              <w:jc w:val="center"/>
              <w:rPr>
                <w:rFonts w:ascii="Verdana" w:hAnsi="Verdana"/>
                <w:b/>
                <w:smallCaps/>
                <w:sz w:val="20"/>
              </w:rPr>
              <w:pPrChange w:id="335" w:author="Machado Meyer " w:date="2018-07-03T12:21:00Z">
                <w:pPr>
                  <w:tabs>
                    <w:tab w:val="left" w:pos="851"/>
                  </w:tabs>
                  <w:spacing w:after="0" w:line="300" w:lineRule="exact"/>
                  <w:jc w:val="center"/>
                </w:pPr>
              </w:pPrChange>
            </w:pPr>
            <w:r w:rsidRPr="001507CB">
              <w:rPr>
                <w:rFonts w:ascii="Verdana" w:hAnsi="Verdana"/>
                <w:b/>
                <w:smallCaps/>
                <w:sz w:val="20"/>
              </w:rPr>
              <w:t xml:space="preserve">Prêmio </w:t>
            </w:r>
            <w:r w:rsidRPr="001507CB">
              <w:rPr>
                <w:rFonts w:ascii="Verdana" w:hAnsi="Verdana"/>
                <w:b/>
                <w:i/>
                <w:smallCaps/>
                <w:sz w:val="20"/>
              </w:rPr>
              <w:t>Flat</w:t>
            </w:r>
            <w:r w:rsidRPr="001507CB">
              <w:rPr>
                <w:rFonts w:ascii="Verdana" w:hAnsi="Verdana"/>
                <w:b/>
                <w:smallCaps/>
                <w:sz w:val="20"/>
              </w:rPr>
              <w:t xml:space="preserve"> de Resgate Antecipado Facultativo </w:t>
            </w:r>
          </w:p>
        </w:tc>
      </w:tr>
      <w:tr w:rsidR="00E8320E" w:rsidRPr="001507CB" w:rsidTr="004906D3">
        <w:trPr>
          <w:trHeight w:val="588"/>
          <w:jc w:val="center"/>
        </w:trPr>
        <w:tc>
          <w:tcPr>
            <w:tcW w:w="4815" w:type="dxa"/>
            <w:shd w:val="clear" w:color="auto" w:fill="auto"/>
          </w:tcPr>
          <w:p w:rsidR="00E8320E" w:rsidRPr="001507CB" w:rsidRDefault="00E8320E">
            <w:pPr>
              <w:widowControl w:val="0"/>
              <w:tabs>
                <w:tab w:val="left" w:pos="851"/>
              </w:tabs>
              <w:spacing w:after="0" w:line="300" w:lineRule="exact"/>
              <w:rPr>
                <w:rFonts w:ascii="Verdana" w:hAnsi="Verdana"/>
                <w:sz w:val="20"/>
              </w:rPr>
              <w:pPrChange w:id="336" w:author="Machado Meyer " w:date="2018-07-03T12:21:00Z">
                <w:pPr>
                  <w:tabs>
                    <w:tab w:val="left" w:pos="851"/>
                  </w:tabs>
                  <w:spacing w:after="0" w:line="300" w:lineRule="exact"/>
                </w:pPr>
              </w:pPrChange>
            </w:pPr>
            <w:r w:rsidRPr="001507CB">
              <w:rPr>
                <w:rFonts w:ascii="Verdana" w:hAnsi="Verdana"/>
                <w:sz w:val="20"/>
              </w:rPr>
              <w:t xml:space="preserve">Entre a Data de Emissão (exclusive) e </w:t>
            </w:r>
            <w:del w:id="337" w:author="Machado Meyer " w:date="2018-07-03T12:21:00Z">
              <w:r w:rsidR="00372D19" w:rsidRPr="001507CB">
                <w:rPr>
                  <w:rFonts w:ascii="Verdana" w:hAnsi="Verdana"/>
                  <w:sz w:val="20"/>
                </w:rPr>
                <w:delText>21</w:delText>
              </w:r>
            </w:del>
            <w:ins w:id="338"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339" w:author="Machado Meyer " w:date="2018-07-03T12:21:00Z">
              <w:r w:rsidR="00372D19" w:rsidRPr="001507CB">
                <w:rPr>
                  <w:rFonts w:ascii="Verdana" w:hAnsi="Verdana"/>
                  <w:sz w:val="20"/>
                </w:rPr>
                <w:delText>junho</w:delText>
              </w:r>
            </w:del>
            <w:ins w:id="340"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2021 (inclusive)</w:t>
            </w:r>
          </w:p>
        </w:tc>
        <w:tc>
          <w:tcPr>
            <w:tcW w:w="4349" w:type="dxa"/>
            <w:shd w:val="clear" w:color="auto" w:fill="auto"/>
          </w:tcPr>
          <w:p w:rsidR="00E8320E" w:rsidRPr="001507CB" w:rsidRDefault="00E8320E">
            <w:pPr>
              <w:widowControl w:val="0"/>
              <w:tabs>
                <w:tab w:val="left" w:pos="851"/>
              </w:tabs>
              <w:spacing w:after="0" w:line="300" w:lineRule="exact"/>
              <w:jc w:val="center"/>
              <w:rPr>
                <w:rFonts w:ascii="Verdana" w:hAnsi="Verdana"/>
                <w:sz w:val="20"/>
              </w:rPr>
              <w:pPrChange w:id="341" w:author="Machado Meyer " w:date="2018-07-03T12:21:00Z">
                <w:pPr>
                  <w:tabs>
                    <w:tab w:val="left" w:pos="851"/>
                  </w:tabs>
                  <w:spacing w:after="0" w:line="300" w:lineRule="exact"/>
                  <w:jc w:val="center"/>
                </w:pPr>
              </w:pPrChange>
            </w:pPr>
            <w:r w:rsidRPr="001507CB">
              <w:rPr>
                <w:rFonts w:ascii="Verdana" w:hAnsi="Verdana"/>
                <w:sz w:val="20"/>
              </w:rPr>
              <w:t>1,50% flat</w:t>
            </w:r>
          </w:p>
        </w:tc>
      </w:tr>
      <w:tr w:rsidR="00E8320E" w:rsidRPr="001507CB" w:rsidTr="004906D3">
        <w:trPr>
          <w:trHeight w:val="882"/>
          <w:jc w:val="center"/>
        </w:trPr>
        <w:tc>
          <w:tcPr>
            <w:tcW w:w="4815" w:type="dxa"/>
            <w:shd w:val="clear" w:color="auto" w:fill="auto"/>
          </w:tcPr>
          <w:p w:rsidR="00E8320E" w:rsidRPr="000A32FC" w:rsidRDefault="00E8320E">
            <w:pPr>
              <w:widowControl w:val="0"/>
              <w:rPr>
                <w:rFonts w:ascii="Verdana" w:hAnsi="Verdana"/>
                <w:sz w:val="20"/>
              </w:rPr>
              <w:pPrChange w:id="342" w:author="Machado Meyer " w:date="2018-07-03T12:21:00Z">
                <w:pPr/>
              </w:pPrChange>
            </w:pPr>
            <w:r w:rsidRPr="001507CB">
              <w:rPr>
                <w:rFonts w:ascii="Verdana" w:hAnsi="Verdana"/>
                <w:sz w:val="20"/>
              </w:rPr>
              <w:t xml:space="preserve">Entre </w:t>
            </w:r>
            <w:del w:id="343" w:author="Machado Meyer " w:date="2018-07-03T12:21:00Z">
              <w:r w:rsidR="00372D19" w:rsidRPr="001507CB">
                <w:rPr>
                  <w:rFonts w:ascii="Verdana" w:hAnsi="Verdana"/>
                  <w:sz w:val="20"/>
                </w:rPr>
                <w:delText>22</w:delText>
              </w:r>
            </w:del>
            <w:ins w:id="344" w:author="Machado Meyer " w:date="2018-07-03T12:21:00Z">
              <w:r>
                <w:rPr>
                  <w:rFonts w:ascii="Verdana" w:hAnsi="Verdana"/>
                  <w:sz w:val="20"/>
                </w:rPr>
                <w:t>03</w:t>
              </w:r>
            </w:ins>
            <w:r>
              <w:rPr>
                <w:rFonts w:ascii="Verdana" w:hAnsi="Verdana"/>
                <w:sz w:val="20"/>
              </w:rPr>
              <w:t xml:space="preserve"> </w:t>
            </w:r>
            <w:r w:rsidRPr="001507CB">
              <w:rPr>
                <w:rFonts w:ascii="Verdana" w:hAnsi="Verdana"/>
                <w:sz w:val="20"/>
              </w:rPr>
              <w:t xml:space="preserve">de </w:t>
            </w:r>
            <w:del w:id="345" w:author="Machado Meyer " w:date="2018-07-03T12:21:00Z">
              <w:r w:rsidR="00372D19" w:rsidRPr="001507CB">
                <w:rPr>
                  <w:rFonts w:ascii="Verdana" w:hAnsi="Verdana"/>
                  <w:sz w:val="20"/>
                </w:rPr>
                <w:delText>junho</w:delText>
              </w:r>
            </w:del>
            <w:ins w:id="346"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 xml:space="preserve">de 2021 (inclusive) e </w:t>
            </w:r>
            <w:del w:id="347" w:author="Machado Meyer " w:date="2018-07-03T12:21:00Z">
              <w:r w:rsidR="00372D19" w:rsidRPr="001507CB">
                <w:rPr>
                  <w:rFonts w:ascii="Verdana" w:hAnsi="Verdana"/>
                  <w:sz w:val="20"/>
                </w:rPr>
                <w:delText>21</w:delText>
              </w:r>
            </w:del>
            <w:ins w:id="348"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349" w:author="Machado Meyer " w:date="2018-07-03T12:21:00Z">
              <w:r w:rsidR="00372D19" w:rsidRPr="001507CB">
                <w:rPr>
                  <w:rFonts w:ascii="Verdana" w:hAnsi="Verdana"/>
                  <w:sz w:val="20"/>
                </w:rPr>
                <w:delText>junho</w:delText>
              </w:r>
            </w:del>
            <w:ins w:id="350"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2022 (inclusive)</w:t>
            </w:r>
          </w:p>
        </w:tc>
        <w:tc>
          <w:tcPr>
            <w:tcW w:w="4349" w:type="dxa"/>
            <w:shd w:val="clear" w:color="auto" w:fill="auto"/>
          </w:tcPr>
          <w:p w:rsidR="00E8320E" w:rsidRPr="001507CB" w:rsidRDefault="00E8320E">
            <w:pPr>
              <w:widowControl w:val="0"/>
              <w:tabs>
                <w:tab w:val="left" w:pos="851"/>
              </w:tabs>
              <w:spacing w:after="0" w:line="300" w:lineRule="exact"/>
              <w:jc w:val="center"/>
              <w:rPr>
                <w:rFonts w:ascii="Verdana" w:hAnsi="Verdana"/>
                <w:sz w:val="20"/>
              </w:rPr>
              <w:pPrChange w:id="351" w:author="Machado Meyer " w:date="2018-07-03T12:21:00Z">
                <w:pPr>
                  <w:tabs>
                    <w:tab w:val="left" w:pos="851"/>
                  </w:tabs>
                  <w:spacing w:after="0" w:line="300" w:lineRule="exact"/>
                  <w:jc w:val="center"/>
                </w:pPr>
              </w:pPrChange>
            </w:pPr>
            <w:r w:rsidRPr="001507CB">
              <w:rPr>
                <w:rFonts w:ascii="Verdana" w:hAnsi="Verdana"/>
                <w:sz w:val="20"/>
              </w:rPr>
              <w:t>1,20% flat</w:t>
            </w:r>
          </w:p>
        </w:tc>
      </w:tr>
      <w:tr w:rsidR="00E8320E" w:rsidRPr="001507CB" w:rsidTr="004906D3">
        <w:trPr>
          <w:trHeight w:val="588"/>
          <w:jc w:val="center"/>
        </w:trPr>
        <w:tc>
          <w:tcPr>
            <w:tcW w:w="4815" w:type="dxa"/>
            <w:shd w:val="clear" w:color="auto" w:fill="auto"/>
          </w:tcPr>
          <w:p w:rsidR="00E8320E" w:rsidRPr="000A32FC" w:rsidRDefault="00E8320E">
            <w:pPr>
              <w:widowControl w:val="0"/>
              <w:rPr>
                <w:rFonts w:ascii="Verdana" w:hAnsi="Verdana"/>
                <w:sz w:val="20"/>
              </w:rPr>
              <w:pPrChange w:id="352" w:author="Machado Meyer " w:date="2018-07-03T12:21:00Z">
                <w:pPr/>
              </w:pPrChange>
            </w:pPr>
            <w:r w:rsidRPr="001507CB">
              <w:rPr>
                <w:rFonts w:ascii="Verdana" w:hAnsi="Verdana"/>
                <w:sz w:val="20"/>
              </w:rPr>
              <w:t xml:space="preserve">Entre </w:t>
            </w:r>
            <w:del w:id="353" w:author="Machado Meyer " w:date="2018-07-03T12:21:00Z">
              <w:r w:rsidR="00372D19" w:rsidRPr="001507CB">
                <w:rPr>
                  <w:rFonts w:ascii="Verdana" w:hAnsi="Verdana"/>
                  <w:sz w:val="20"/>
                </w:rPr>
                <w:delText>22</w:delText>
              </w:r>
            </w:del>
            <w:ins w:id="354" w:author="Machado Meyer " w:date="2018-07-03T12:21:00Z">
              <w:r>
                <w:rPr>
                  <w:rFonts w:ascii="Verdana" w:hAnsi="Verdana"/>
                  <w:sz w:val="20"/>
                </w:rPr>
                <w:t>03</w:t>
              </w:r>
            </w:ins>
            <w:r>
              <w:rPr>
                <w:rFonts w:ascii="Verdana" w:hAnsi="Verdana"/>
                <w:sz w:val="20"/>
              </w:rPr>
              <w:t xml:space="preserve"> </w:t>
            </w:r>
            <w:r w:rsidRPr="001507CB">
              <w:rPr>
                <w:rFonts w:ascii="Verdana" w:hAnsi="Verdana"/>
                <w:sz w:val="20"/>
              </w:rPr>
              <w:t xml:space="preserve">de </w:t>
            </w:r>
            <w:del w:id="355" w:author="Machado Meyer " w:date="2018-07-03T12:21:00Z">
              <w:r w:rsidR="00372D19" w:rsidRPr="001507CB">
                <w:rPr>
                  <w:rFonts w:ascii="Verdana" w:hAnsi="Verdana"/>
                  <w:sz w:val="20"/>
                </w:rPr>
                <w:delText>junho</w:delText>
              </w:r>
            </w:del>
            <w:ins w:id="356"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2022 (inclusive) e a Data de Vencimento (exclusive)</w:t>
            </w:r>
          </w:p>
        </w:tc>
        <w:tc>
          <w:tcPr>
            <w:tcW w:w="4349" w:type="dxa"/>
            <w:shd w:val="clear" w:color="auto" w:fill="auto"/>
          </w:tcPr>
          <w:p w:rsidR="00E8320E" w:rsidRPr="001507CB" w:rsidRDefault="00E8320E">
            <w:pPr>
              <w:widowControl w:val="0"/>
              <w:tabs>
                <w:tab w:val="left" w:pos="851"/>
              </w:tabs>
              <w:spacing w:after="0" w:line="300" w:lineRule="exact"/>
              <w:jc w:val="center"/>
              <w:rPr>
                <w:rFonts w:ascii="Verdana" w:hAnsi="Verdana"/>
                <w:sz w:val="20"/>
              </w:rPr>
              <w:pPrChange w:id="357" w:author="Machado Meyer " w:date="2018-07-03T12:21:00Z">
                <w:pPr>
                  <w:tabs>
                    <w:tab w:val="left" w:pos="851"/>
                  </w:tabs>
                  <w:spacing w:after="0" w:line="300" w:lineRule="exact"/>
                  <w:jc w:val="center"/>
                </w:pPr>
              </w:pPrChange>
            </w:pPr>
            <w:r w:rsidRPr="001507CB">
              <w:rPr>
                <w:rFonts w:ascii="Verdana" w:hAnsi="Verdana"/>
                <w:sz w:val="20"/>
              </w:rPr>
              <w:t>0,90% flat</w:t>
            </w:r>
          </w:p>
        </w:tc>
      </w:tr>
    </w:tbl>
    <w:p w:rsidR="00E8320E" w:rsidRPr="001507CB" w:rsidRDefault="00E8320E">
      <w:pPr>
        <w:widowControl w:val="0"/>
        <w:tabs>
          <w:tab w:val="left" w:pos="851"/>
        </w:tabs>
        <w:spacing w:after="0" w:line="300" w:lineRule="exact"/>
        <w:rPr>
          <w:rFonts w:ascii="Verdana" w:hAnsi="Verdana"/>
          <w:sz w:val="20"/>
        </w:rPr>
        <w:pPrChange w:id="358"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59" w:author="Machado Meyer " w:date="2018-07-03T12:21:00Z">
          <w:pPr>
            <w:tabs>
              <w:tab w:val="left" w:pos="851"/>
            </w:tabs>
            <w:spacing w:after="0" w:line="300" w:lineRule="exact"/>
          </w:pPr>
        </w:pPrChange>
      </w:pPr>
      <w:r w:rsidRPr="001507CB">
        <w:rPr>
          <w:rFonts w:ascii="Verdana" w:hAnsi="Verdana"/>
          <w:sz w:val="20"/>
        </w:rPr>
        <w:t>4.5.4</w:t>
      </w:r>
      <w:r w:rsidRPr="001507CB">
        <w:rPr>
          <w:rFonts w:ascii="Verdana" w:hAnsi="Verdana"/>
          <w:sz w:val="20"/>
        </w:rPr>
        <w:tab/>
        <w:t>O pagamento do Resgate Antecipado Facultativo não poderá ocorrer em data que coincida com a data de pagamento do Valor Nominal ou saldo do Valor Nominal das Debêntures, conforme o caso, e/ou da Remuneração.</w:t>
      </w:r>
    </w:p>
    <w:p w:rsidR="00E8320E" w:rsidRPr="001507CB" w:rsidRDefault="00E8320E">
      <w:pPr>
        <w:pStyle w:val="ListaColorida-nfase11"/>
        <w:widowControl w:val="0"/>
        <w:spacing w:after="0" w:line="300" w:lineRule="exact"/>
        <w:rPr>
          <w:rFonts w:ascii="Verdana" w:hAnsi="Verdana"/>
          <w:sz w:val="20"/>
        </w:rPr>
        <w:pPrChange w:id="360" w:author="Machado Meyer " w:date="2018-07-03T12:21:00Z">
          <w:pPr>
            <w:pStyle w:val="ListaColorida-nfase11"/>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61" w:author="Machado Meyer " w:date="2018-07-03T12:21:00Z">
          <w:pPr>
            <w:tabs>
              <w:tab w:val="left" w:pos="851"/>
            </w:tabs>
            <w:spacing w:after="0" w:line="300" w:lineRule="exact"/>
          </w:pPr>
        </w:pPrChange>
      </w:pPr>
      <w:r w:rsidRPr="001507CB">
        <w:rPr>
          <w:rFonts w:ascii="Verdana" w:hAnsi="Verdana"/>
          <w:sz w:val="20"/>
        </w:rPr>
        <w:t>4.5.5</w:t>
      </w:r>
      <w:r w:rsidRPr="001507CB">
        <w:rPr>
          <w:rFonts w:ascii="Verdana" w:hAnsi="Verdana"/>
          <w:sz w:val="20"/>
        </w:rPr>
        <w:tab/>
        <w:t xml:space="preserve">A Emissora deverá com antecedência mínima de 3 (três) Dias Úteis da respectiva data do Resgate Antecipado Facultativo, comunicar ao </w:t>
      </w:r>
      <w:proofErr w:type="spellStart"/>
      <w:r w:rsidRPr="001507CB">
        <w:rPr>
          <w:rFonts w:ascii="Verdana" w:hAnsi="Verdana"/>
          <w:sz w:val="20"/>
        </w:rPr>
        <w:t>Escriturador</w:t>
      </w:r>
      <w:proofErr w:type="spellEnd"/>
      <w:r w:rsidRPr="001507CB">
        <w:rPr>
          <w:rFonts w:ascii="Verdana" w:hAnsi="Verdana"/>
          <w:sz w:val="20"/>
        </w:rPr>
        <w:t xml:space="preserve">, ao </w:t>
      </w:r>
      <w:r w:rsidRPr="001507CB">
        <w:rPr>
          <w:rFonts w:ascii="Verdana" w:hAnsi="Verdana"/>
          <w:sz w:val="20"/>
        </w:rPr>
        <w:lastRenderedPageBreak/>
        <w:t>Banco Liquidante e à B3 a respectiva data do Resgate Antecipado Facultativo.</w:t>
      </w:r>
    </w:p>
    <w:p w:rsidR="00E8320E" w:rsidRPr="001507CB" w:rsidRDefault="00E8320E">
      <w:pPr>
        <w:pStyle w:val="GradeMdia1-nfase21"/>
        <w:widowControl w:val="0"/>
        <w:tabs>
          <w:tab w:val="left" w:pos="851"/>
        </w:tabs>
        <w:spacing w:after="0" w:line="300" w:lineRule="exact"/>
        <w:rPr>
          <w:rFonts w:ascii="Verdana" w:hAnsi="Verdana"/>
          <w:sz w:val="20"/>
        </w:rPr>
        <w:pPrChange w:id="362"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sz w:val="20"/>
        </w:rPr>
        <w:pPrChange w:id="363" w:author="Machado Meyer " w:date="2018-07-03T12:21:00Z">
          <w:pPr>
            <w:numPr>
              <w:numId w:val="19"/>
            </w:numPr>
            <w:tabs>
              <w:tab w:val="left" w:pos="851"/>
            </w:tabs>
            <w:spacing w:after="0" w:line="300" w:lineRule="exact"/>
            <w:ind w:left="1429" w:hanging="360"/>
          </w:pPr>
        </w:pPrChange>
      </w:pPr>
      <w:bookmarkStart w:id="364" w:name="_Ref286439163"/>
      <w:bookmarkStart w:id="365" w:name="_Ref302744040"/>
      <w:bookmarkStart w:id="366" w:name="_Ref306628854"/>
      <w:bookmarkStart w:id="367" w:name="_Ref285570716"/>
      <w:r w:rsidRPr="001507CB">
        <w:rPr>
          <w:rFonts w:ascii="Verdana" w:hAnsi="Verdana"/>
          <w:b/>
          <w:sz w:val="20"/>
        </w:rPr>
        <w:t>Oferta Facultativa de Resgate Antecipado</w:t>
      </w:r>
      <w:bookmarkEnd w:id="364"/>
      <w:bookmarkEnd w:id="365"/>
    </w:p>
    <w:p w:rsidR="00E8320E" w:rsidRPr="001507CB" w:rsidRDefault="00E8320E">
      <w:pPr>
        <w:widowControl w:val="0"/>
        <w:tabs>
          <w:tab w:val="left" w:pos="851"/>
        </w:tabs>
        <w:spacing w:after="0" w:line="300" w:lineRule="exact"/>
        <w:rPr>
          <w:rFonts w:ascii="Verdana" w:hAnsi="Verdana"/>
          <w:sz w:val="20"/>
        </w:rPr>
        <w:pPrChange w:id="368" w:author="Machado Meyer " w:date="2018-07-03T12:21:00Z">
          <w:pPr>
            <w:tabs>
              <w:tab w:val="left" w:pos="851"/>
            </w:tabs>
            <w:spacing w:after="0" w:line="300" w:lineRule="exact"/>
          </w:pPr>
        </w:pPrChange>
      </w:pPr>
    </w:p>
    <w:p w:rsidR="00E8320E" w:rsidRPr="001507CB" w:rsidRDefault="00E8320E">
      <w:pPr>
        <w:widowControl w:val="0"/>
        <w:numPr>
          <w:ilvl w:val="0"/>
          <w:numId w:val="17"/>
        </w:numPr>
        <w:tabs>
          <w:tab w:val="left" w:pos="851"/>
        </w:tabs>
        <w:spacing w:after="0" w:line="300" w:lineRule="exact"/>
        <w:ind w:left="0" w:firstLine="0"/>
        <w:rPr>
          <w:rFonts w:ascii="Verdana" w:hAnsi="Verdana"/>
          <w:sz w:val="20"/>
        </w:rPr>
        <w:pPrChange w:id="369" w:author="Machado Meyer " w:date="2018-07-03T12:21:00Z">
          <w:pPr>
            <w:numPr>
              <w:numId w:val="17"/>
            </w:numPr>
            <w:tabs>
              <w:tab w:val="left" w:pos="851"/>
            </w:tabs>
            <w:spacing w:after="0" w:line="300" w:lineRule="exact"/>
            <w:ind w:left="3621" w:hanging="360"/>
          </w:pPr>
        </w:pPrChange>
      </w:pPr>
      <w:r w:rsidRPr="001507CB">
        <w:rPr>
          <w:rFonts w:ascii="Verdana" w:hAnsi="Verdana"/>
          <w:sz w:val="20"/>
        </w:rPr>
        <w:t>A Emissora poderá realizar, a qualquer tempo, a partir da Primeira Data de Integralização, oferta facultativa de resgate antecipado, total ou parcial, das Debêntures, com o consequente cancelamento de tais Debêntures, que será endereçada a todos os Debenturistas, sem distinção, assegurada a igualdade de condições a todos os Debenturistas, conforme o que for definido pela Emissora, para aceitar o resgate antecipado das Debêntures de que forem titulares, de acordo com os termos e condições previstos abaixo (“</w:t>
      </w:r>
      <w:r w:rsidRPr="001507CB">
        <w:rPr>
          <w:rFonts w:ascii="Verdana" w:hAnsi="Verdana"/>
          <w:sz w:val="20"/>
          <w:u w:val="single"/>
        </w:rPr>
        <w:t>Oferta Facultativa de Resgate Antecipado</w:t>
      </w:r>
      <w:r w:rsidRPr="001507CB">
        <w:rPr>
          <w:rFonts w:ascii="Verdana" w:hAnsi="Verdana"/>
          <w:sz w:val="20"/>
        </w:rPr>
        <w:t>”):</w:t>
      </w:r>
      <w:bookmarkEnd w:id="366"/>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370" w:author="Machado Meyer " w:date="2018-07-03T12:21:00Z">
          <w:pPr>
            <w:tabs>
              <w:tab w:val="left" w:pos="851"/>
            </w:tabs>
            <w:spacing w:after="0" w:line="300" w:lineRule="exact"/>
          </w:pPr>
        </w:pPrChange>
      </w:pPr>
    </w:p>
    <w:p w:rsidR="00E8320E" w:rsidRPr="001507CB" w:rsidRDefault="00E8320E">
      <w:pPr>
        <w:widowControl w:val="0"/>
        <w:numPr>
          <w:ilvl w:val="2"/>
          <w:numId w:val="16"/>
        </w:numPr>
        <w:tabs>
          <w:tab w:val="left" w:pos="851"/>
        </w:tabs>
        <w:spacing w:after="0" w:line="300" w:lineRule="exact"/>
        <w:ind w:left="851" w:hanging="851"/>
        <w:rPr>
          <w:rFonts w:ascii="Verdana" w:hAnsi="Verdana"/>
          <w:sz w:val="20"/>
        </w:rPr>
        <w:pPrChange w:id="371" w:author="Machado Meyer " w:date="2018-07-03T12:21:00Z">
          <w:pPr>
            <w:numPr>
              <w:ilvl w:val="2"/>
              <w:numId w:val="16"/>
            </w:numPr>
            <w:tabs>
              <w:tab w:val="left" w:pos="851"/>
            </w:tabs>
            <w:spacing w:after="0" w:line="300" w:lineRule="exact"/>
            <w:ind w:left="720" w:hanging="720"/>
          </w:pPr>
        </w:pPrChange>
      </w:pPr>
      <w:r w:rsidRPr="001507CB">
        <w:rPr>
          <w:rFonts w:ascii="Verdana" w:hAnsi="Verdana"/>
          <w:sz w:val="20"/>
        </w:rPr>
        <w:t>a Emissora realizará a Oferta Facultativa de Resgate Antecipado por meio de (a) comunicação ao Agente Fiduciário e, na mesma data, por meio de publicação de anúncio nos termos da Cláusula 4.9 a seguir (“</w:t>
      </w:r>
      <w:r w:rsidRPr="001507CB">
        <w:rPr>
          <w:rFonts w:ascii="Verdana" w:hAnsi="Verdana"/>
          <w:sz w:val="20"/>
          <w:u w:val="single"/>
        </w:rPr>
        <w:t>Edital de Oferta Facultativa de Resgate Antecipado</w:t>
      </w:r>
      <w:r w:rsidRPr="001507CB">
        <w:rPr>
          <w:rFonts w:ascii="Verdana" w:hAnsi="Verdana"/>
          <w:sz w:val="20"/>
        </w:rPr>
        <w:t>”) ou (b) comunicação individual enviada a cada um dos Debenturistas, desde que as evidências do envio e recebimento da comunicação individual à totalidade dos Debenturistas sejam comprovadas ao Agente Fiduciário, a qual, em qualquer hipótese, deverá descrever os termos e condições da Oferta Facultativa de Resgate Antecipado, incluindo (i) se a Oferta Facultativa de Resgate Antecipado será relativa à totalidade ou a parte das Debêntures; (</w:t>
      </w:r>
      <w:proofErr w:type="spellStart"/>
      <w:r w:rsidRPr="001507CB">
        <w:rPr>
          <w:rFonts w:ascii="Verdana" w:hAnsi="Verdana"/>
          <w:sz w:val="20"/>
        </w:rPr>
        <w:t>ii</w:t>
      </w:r>
      <w:proofErr w:type="spellEnd"/>
      <w:r w:rsidRPr="001507CB">
        <w:rPr>
          <w:rFonts w:ascii="Verdana" w:hAnsi="Verdana"/>
          <w:sz w:val="20"/>
        </w:rPr>
        <w:t>)</w:t>
      </w:r>
      <w:r w:rsidRPr="001507CB" w:rsidDel="00C40F30">
        <w:rPr>
          <w:rFonts w:ascii="Verdana" w:hAnsi="Verdana"/>
          <w:sz w:val="20"/>
        </w:rPr>
        <w:t xml:space="preserve"> </w:t>
      </w:r>
      <w:r w:rsidRPr="001507CB">
        <w:rPr>
          <w:rFonts w:ascii="Verdana" w:hAnsi="Verdana"/>
          <w:sz w:val="20"/>
        </w:rPr>
        <w:t>se a Oferta Facultativa de Resgate Antecipado se refira a parte das Debêntures, a quantidade de Debêntures objeto da Oferta Facultativa de Resgate Antecipado, (</w:t>
      </w:r>
      <w:proofErr w:type="spellStart"/>
      <w:r w:rsidRPr="001507CB">
        <w:rPr>
          <w:rFonts w:ascii="Verdana" w:hAnsi="Verdana"/>
          <w:sz w:val="20"/>
        </w:rPr>
        <w:t>iii</w:t>
      </w:r>
      <w:proofErr w:type="spellEnd"/>
      <w:r w:rsidRPr="001507CB">
        <w:rPr>
          <w:rFonts w:ascii="Verdana" w:hAnsi="Verdana"/>
          <w:sz w:val="20"/>
        </w:rPr>
        <w:t>) o valor do prêmio de resgate antecipado, caso exista, que não poderá ser negativo; (</w:t>
      </w:r>
      <w:proofErr w:type="spellStart"/>
      <w:r w:rsidRPr="001507CB">
        <w:rPr>
          <w:rFonts w:ascii="Verdana" w:hAnsi="Verdana"/>
          <w:sz w:val="20"/>
        </w:rPr>
        <w:t>iv</w:t>
      </w:r>
      <w:proofErr w:type="spellEnd"/>
      <w:r w:rsidRPr="001507CB">
        <w:rPr>
          <w:rFonts w:ascii="Verdana" w:hAnsi="Verdana"/>
          <w:sz w:val="20"/>
        </w:rPr>
        <w:t>) a forma de manifestação dos Debenturistas que optarem pela adesão à Oferta Facultativa de Resgate Antecipado, observado o disposto nesta Cláusula 4.6.1(b); (v) a data efetiva para o resgate antecipado das Debêntures, que deverá acontecer com, no mínimo, 10 (dez) Dias Úteis após a publicação do Edital de Oferta Facultativa de Resgate Antecipado; e (vi) demais informações necessárias para tomada de decisão pelos Debenturistas e à operacionalização do resgate antecipado das Debêntures por meio da Oferta Facultativa de Resgate Antecipado;</w:t>
      </w:r>
    </w:p>
    <w:p w:rsidR="00E8320E" w:rsidRPr="001507CB" w:rsidRDefault="00E8320E">
      <w:pPr>
        <w:widowControl w:val="0"/>
        <w:tabs>
          <w:tab w:val="left" w:pos="851"/>
        </w:tabs>
        <w:spacing w:after="0" w:line="300" w:lineRule="exact"/>
        <w:ind w:left="709"/>
        <w:rPr>
          <w:rFonts w:ascii="Verdana" w:hAnsi="Verdana"/>
          <w:sz w:val="20"/>
        </w:rPr>
        <w:pPrChange w:id="372" w:author="Machado Meyer " w:date="2018-07-03T12:21:00Z">
          <w:pPr>
            <w:tabs>
              <w:tab w:val="left" w:pos="851"/>
            </w:tabs>
            <w:spacing w:after="0" w:line="300" w:lineRule="exact"/>
            <w:ind w:left="709"/>
          </w:pPr>
        </w:pPrChange>
      </w:pPr>
    </w:p>
    <w:p w:rsidR="00E8320E" w:rsidRPr="001507CB" w:rsidRDefault="00E8320E">
      <w:pPr>
        <w:widowControl w:val="0"/>
        <w:numPr>
          <w:ilvl w:val="2"/>
          <w:numId w:val="16"/>
        </w:numPr>
        <w:tabs>
          <w:tab w:val="left" w:pos="851"/>
        </w:tabs>
        <w:spacing w:after="0" w:line="300" w:lineRule="exact"/>
        <w:ind w:left="851" w:hanging="851"/>
        <w:rPr>
          <w:rFonts w:ascii="Verdana" w:hAnsi="Verdana"/>
          <w:sz w:val="20"/>
        </w:rPr>
        <w:pPrChange w:id="373" w:author="Machado Meyer " w:date="2018-07-03T12:21:00Z">
          <w:pPr>
            <w:numPr>
              <w:ilvl w:val="2"/>
              <w:numId w:val="16"/>
            </w:numPr>
            <w:tabs>
              <w:tab w:val="left" w:pos="851"/>
            </w:tabs>
            <w:spacing w:after="0" w:line="300" w:lineRule="exact"/>
            <w:ind w:left="720" w:hanging="720"/>
          </w:pPr>
        </w:pPrChange>
      </w:pPr>
      <w:r w:rsidRPr="001507CB">
        <w:rPr>
          <w:rFonts w:ascii="Verdana" w:hAnsi="Verdana"/>
          <w:sz w:val="20"/>
        </w:rPr>
        <w:t xml:space="preserve">a Emissora deverá (a) na respectiva data de término do prazo de adesão à Oferta Facultativa de Resgate Antecipado, confirmar ao Agente Fiduciário a respectiva data do resgate antecipado das Debêntures; e (b) com antecedência mínima de 3 (três) Dias Úteis da respectiva data do resgate antecipado, comunicar ao </w:t>
      </w:r>
      <w:proofErr w:type="spellStart"/>
      <w:r w:rsidRPr="001507CB">
        <w:rPr>
          <w:rFonts w:ascii="Verdana" w:hAnsi="Verdana"/>
          <w:sz w:val="20"/>
        </w:rPr>
        <w:t>Escriturador</w:t>
      </w:r>
      <w:proofErr w:type="spellEnd"/>
      <w:r w:rsidRPr="001507CB">
        <w:rPr>
          <w:rFonts w:ascii="Verdana" w:hAnsi="Verdana"/>
          <w:sz w:val="20"/>
        </w:rPr>
        <w:t>, ao Banco Liquidante e à B3 a respectiva data do resgate antecipado;</w:t>
      </w:r>
    </w:p>
    <w:p w:rsidR="00E8320E" w:rsidRPr="001507CB" w:rsidRDefault="00E8320E">
      <w:pPr>
        <w:widowControl w:val="0"/>
        <w:tabs>
          <w:tab w:val="left" w:pos="851"/>
        </w:tabs>
        <w:spacing w:after="0" w:line="300" w:lineRule="exact"/>
        <w:ind w:left="709"/>
        <w:rPr>
          <w:rFonts w:ascii="Verdana" w:hAnsi="Verdana"/>
          <w:sz w:val="20"/>
        </w:rPr>
        <w:pPrChange w:id="374" w:author="Machado Meyer " w:date="2018-07-03T12:21:00Z">
          <w:pPr>
            <w:tabs>
              <w:tab w:val="left" w:pos="851"/>
            </w:tabs>
            <w:spacing w:after="0" w:line="300" w:lineRule="exact"/>
            <w:ind w:left="709"/>
          </w:pPr>
        </w:pPrChange>
      </w:pPr>
    </w:p>
    <w:p w:rsidR="00E8320E" w:rsidRPr="001507CB" w:rsidRDefault="00E8320E">
      <w:pPr>
        <w:widowControl w:val="0"/>
        <w:numPr>
          <w:ilvl w:val="2"/>
          <w:numId w:val="16"/>
        </w:numPr>
        <w:tabs>
          <w:tab w:val="left" w:pos="851"/>
        </w:tabs>
        <w:spacing w:after="0" w:line="300" w:lineRule="exact"/>
        <w:ind w:left="851" w:hanging="851"/>
        <w:rPr>
          <w:rFonts w:ascii="Verdana" w:hAnsi="Verdana"/>
          <w:sz w:val="20"/>
        </w:rPr>
        <w:pPrChange w:id="375" w:author="Machado Meyer " w:date="2018-07-03T12:21:00Z">
          <w:pPr>
            <w:numPr>
              <w:ilvl w:val="2"/>
              <w:numId w:val="16"/>
            </w:numPr>
            <w:tabs>
              <w:tab w:val="left" w:pos="851"/>
            </w:tabs>
            <w:spacing w:after="0" w:line="300" w:lineRule="exact"/>
            <w:ind w:left="720" w:hanging="720"/>
          </w:pPr>
        </w:pPrChange>
      </w:pPr>
      <w:r w:rsidRPr="001507CB">
        <w:rPr>
          <w:rFonts w:ascii="Verdana" w:hAnsi="Verdana"/>
          <w:sz w:val="20"/>
        </w:rPr>
        <w:t xml:space="preserve">o valor a ser pago em relação a cada uma das Debêntures indicadas por seus respectivos titulares em adesão à Oferta Facultativa de Resgate Antecipado </w:t>
      </w:r>
      <w:r w:rsidRPr="001507CB">
        <w:rPr>
          <w:rFonts w:ascii="Verdana" w:hAnsi="Verdana"/>
          <w:sz w:val="20"/>
        </w:rPr>
        <w:lastRenderedPageBreak/>
        <w:t xml:space="preserve">será equivalente ao Valor Nominal, acrescido (a) da Remuneração, calculada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desde a Primeira Data de Integralização ou a data de pagamento de Remuneração imediatamente anterior, conforme o caso, até a data do efetivo pagamento; e (b) se for o caso, de prêmio de resgate antecipado a ser oferecido aos Debenturistas, a exclusivo critério da Emissora, o qual não poderá ser negativo;</w:t>
      </w:r>
    </w:p>
    <w:p w:rsidR="00E8320E" w:rsidRPr="001507CB" w:rsidRDefault="00E8320E">
      <w:pPr>
        <w:widowControl w:val="0"/>
        <w:tabs>
          <w:tab w:val="left" w:pos="851"/>
        </w:tabs>
        <w:spacing w:after="0" w:line="300" w:lineRule="exact"/>
        <w:ind w:left="709"/>
        <w:rPr>
          <w:rFonts w:ascii="Verdana" w:hAnsi="Verdana"/>
          <w:sz w:val="20"/>
        </w:rPr>
        <w:pPrChange w:id="376" w:author="Machado Meyer " w:date="2018-07-03T12:21:00Z">
          <w:pPr>
            <w:tabs>
              <w:tab w:val="left" w:pos="851"/>
            </w:tabs>
            <w:spacing w:after="0" w:line="300" w:lineRule="exact"/>
            <w:ind w:left="709"/>
          </w:pPr>
        </w:pPrChange>
      </w:pPr>
    </w:p>
    <w:p w:rsidR="00E8320E" w:rsidRPr="001507CB" w:rsidRDefault="00E8320E">
      <w:pPr>
        <w:widowControl w:val="0"/>
        <w:numPr>
          <w:ilvl w:val="2"/>
          <w:numId w:val="16"/>
        </w:numPr>
        <w:tabs>
          <w:tab w:val="left" w:pos="851"/>
        </w:tabs>
        <w:spacing w:after="0" w:line="300" w:lineRule="exact"/>
        <w:ind w:left="851" w:hanging="851"/>
        <w:rPr>
          <w:rFonts w:ascii="Verdana" w:hAnsi="Verdana"/>
          <w:sz w:val="20"/>
        </w:rPr>
        <w:pPrChange w:id="377" w:author="Machado Meyer " w:date="2018-07-03T12:21:00Z">
          <w:pPr>
            <w:numPr>
              <w:ilvl w:val="2"/>
              <w:numId w:val="16"/>
            </w:numPr>
            <w:tabs>
              <w:tab w:val="left" w:pos="851"/>
            </w:tabs>
            <w:spacing w:after="0" w:line="300" w:lineRule="exact"/>
            <w:ind w:left="720" w:hanging="720"/>
          </w:pPr>
        </w:pPrChange>
      </w:pPr>
      <w:r w:rsidRPr="001507CB">
        <w:rPr>
          <w:rFonts w:ascii="Verdana" w:hAnsi="Verdana"/>
          <w:sz w:val="20"/>
        </w:rPr>
        <w:t>caso a Emissora opte pela Oferta Facultativa de Resgate Antecipado total das Debêntures, estará obrigada a realizar o resgate da integralidade das Debêntures detidas por aqueles Debenturistas que aderirem à Oferta Facultativa de Resgate Antecipado nos termos desta Cláusula 4.6.1(a), independentemente da quantidade mínima de aceitações para participação na Oferta Facultativa de Resgate Antecipado;</w:t>
      </w:r>
    </w:p>
    <w:p w:rsidR="00E8320E" w:rsidRPr="001507CB" w:rsidRDefault="00E8320E">
      <w:pPr>
        <w:pStyle w:val="PargrafodaLista"/>
        <w:widowControl w:val="0"/>
        <w:rPr>
          <w:rFonts w:ascii="Verdana" w:hAnsi="Verdana"/>
          <w:sz w:val="20"/>
        </w:rPr>
        <w:pPrChange w:id="378" w:author="Machado Meyer " w:date="2018-07-03T12:21:00Z">
          <w:pPr>
            <w:pStyle w:val="PargrafodaLista"/>
          </w:pPr>
        </w:pPrChange>
      </w:pPr>
    </w:p>
    <w:p w:rsidR="00E8320E" w:rsidRPr="001507CB" w:rsidRDefault="00E8320E">
      <w:pPr>
        <w:widowControl w:val="0"/>
        <w:numPr>
          <w:ilvl w:val="2"/>
          <w:numId w:val="16"/>
        </w:numPr>
        <w:tabs>
          <w:tab w:val="left" w:pos="851"/>
        </w:tabs>
        <w:spacing w:after="0" w:line="300" w:lineRule="exact"/>
        <w:ind w:left="851" w:hanging="851"/>
        <w:rPr>
          <w:rFonts w:ascii="Verdana" w:hAnsi="Verdana"/>
          <w:sz w:val="20"/>
        </w:rPr>
        <w:pPrChange w:id="379" w:author="Machado Meyer " w:date="2018-07-03T12:21:00Z">
          <w:pPr>
            <w:numPr>
              <w:ilvl w:val="2"/>
              <w:numId w:val="16"/>
            </w:numPr>
            <w:tabs>
              <w:tab w:val="left" w:pos="851"/>
            </w:tabs>
            <w:spacing w:after="0" w:line="300" w:lineRule="exact"/>
            <w:ind w:left="720" w:hanging="720"/>
          </w:pPr>
        </w:pPrChange>
      </w:pPr>
      <w:r w:rsidRPr="001507CB">
        <w:rPr>
          <w:rFonts w:ascii="Verdana" w:hAnsi="Verdana"/>
          <w:sz w:val="20"/>
        </w:rPr>
        <w:t xml:space="preserve">caso a Emissora opte pela Oferta Facultativa de Resgate Antecipado parcial das Debêntures e a quantidade de Debêntures que tenham sido indicadas em adesão à Oferta Facultativa de Resgate Antecipado seja maior do que a quantidade à qual a Oferta Facultativa de Resgate Antecipado foi originalmente direcionada, então o resgate antecipado será feito mediante sorteio, coordenado pelo Agente Fiduciário e cujo procedimento será definido no Edital de Oferta Facultativa de Resgate Antecipado. Os Debenturistas sorteados serão informados, por escrito, com, no mínimo, 3 (três) Dias Úteis de antecedência sobre o resultado do sorteio; e </w:t>
      </w:r>
    </w:p>
    <w:p w:rsidR="00E8320E" w:rsidRPr="001507CB" w:rsidRDefault="00E8320E">
      <w:pPr>
        <w:pStyle w:val="PargrafodaLista"/>
        <w:widowControl w:val="0"/>
        <w:rPr>
          <w:rFonts w:ascii="Verdana" w:hAnsi="Verdana"/>
          <w:sz w:val="20"/>
        </w:rPr>
        <w:pPrChange w:id="380" w:author="Machado Meyer " w:date="2018-07-03T12:21:00Z">
          <w:pPr>
            <w:pStyle w:val="PargrafodaLista"/>
          </w:pPr>
        </w:pPrChange>
      </w:pPr>
    </w:p>
    <w:p w:rsidR="00E8320E" w:rsidRPr="001507CB" w:rsidRDefault="00E8320E">
      <w:pPr>
        <w:widowControl w:val="0"/>
        <w:numPr>
          <w:ilvl w:val="2"/>
          <w:numId w:val="16"/>
        </w:numPr>
        <w:tabs>
          <w:tab w:val="left" w:pos="851"/>
        </w:tabs>
        <w:spacing w:after="0" w:line="300" w:lineRule="exact"/>
        <w:ind w:left="851" w:hanging="851"/>
        <w:rPr>
          <w:rFonts w:ascii="Verdana" w:hAnsi="Verdana"/>
          <w:sz w:val="20"/>
        </w:rPr>
        <w:pPrChange w:id="381" w:author="Machado Meyer " w:date="2018-07-03T12:21:00Z">
          <w:pPr>
            <w:numPr>
              <w:ilvl w:val="2"/>
              <w:numId w:val="16"/>
            </w:numPr>
            <w:tabs>
              <w:tab w:val="left" w:pos="851"/>
            </w:tabs>
            <w:spacing w:after="0" w:line="300" w:lineRule="exact"/>
            <w:ind w:left="720" w:hanging="720"/>
          </w:pPr>
        </w:pPrChange>
      </w:pPr>
      <w:r w:rsidRPr="001507CB">
        <w:rPr>
          <w:rFonts w:ascii="Verdana" w:hAnsi="Verdana"/>
          <w:sz w:val="20"/>
        </w:rPr>
        <w:t xml:space="preserve">com relação às Debêntures (a) que estejam custodiadas eletronicamente na B3, o resgate antecipado, total ou parcial, deverá ocorrer de acordo com os procedimentos da B3; e (b) que não estejam custodiadas eletronicamente na B3, por meio dos procedimentos do </w:t>
      </w:r>
      <w:proofErr w:type="spellStart"/>
      <w:r w:rsidRPr="001507CB">
        <w:rPr>
          <w:rFonts w:ascii="Verdana" w:hAnsi="Verdana"/>
          <w:sz w:val="20"/>
        </w:rPr>
        <w:t>Escriturador</w:t>
      </w:r>
      <w:proofErr w:type="spellEnd"/>
      <w:r w:rsidRPr="001507CB">
        <w:rPr>
          <w:rFonts w:ascii="Verdana" w:hAnsi="Verdana"/>
          <w:sz w:val="20"/>
        </w:rPr>
        <w:t>.</w:t>
      </w:r>
    </w:p>
    <w:p w:rsidR="00E8320E" w:rsidRPr="001507CB" w:rsidRDefault="00E8320E">
      <w:pPr>
        <w:widowControl w:val="0"/>
        <w:tabs>
          <w:tab w:val="left" w:pos="851"/>
        </w:tabs>
        <w:spacing w:after="0" w:line="300" w:lineRule="exact"/>
        <w:ind w:left="720"/>
        <w:rPr>
          <w:rFonts w:ascii="Verdana" w:hAnsi="Verdana"/>
          <w:sz w:val="20"/>
        </w:rPr>
        <w:pPrChange w:id="382" w:author="Machado Meyer " w:date="2018-07-03T12:21:00Z">
          <w:pPr>
            <w:tabs>
              <w:tab w:val="left" w:pos="851"/>
            </w:tabs>
            <w:spacing w:after="0" w:line="300" w:lineRule="exact"/>
            <w:ind w:left="720"/>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sz w:val="20"/>
        </w:rPr>
        <w:pPrChange w:id="383"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Amortização Antecipada</w:t>
      </w:r>
      <w:r w:rsidRPr="001507CB">
        <w:rPr>
          <w:rFonts w:ascii="Verdana" w:hAnsi="Verdana"/>
          <w:sz w:val="20"/>
        </w:rPr>
        <w:t xml:space="preserve"> </w:t>
      </w:r>
      <w:r w:rsidRPr="001507CB">
        <w:rPr>
          <w:rFonts w:ascii="Verdana" w:hAnsi="Verdana"/>
          <w:b/>
          <w:sz w:val="20"/>
        </w:rPr>
        <w:t>Facultativa</w:t>
      </w:r>
    </w:p>
    <w:p w:rsidR="00E8320E" w:rsidRPr="001507CB" w:rsidRDefault="00E8320E">
      <w:pPr>
        <w:widowControl w:val="0"/>
        <w:tabs>
          <w:tab w:val="left" w:pos="851"/>
        </w:tabs>
        <w:spacing w:after="0" w:line="300" w:lineRule="exact"/>
        <w:rPr>
          <w:rFonts w:ascii="Verdana" w:hAnsi="Verdana"/>
          <w:sz w:val="20"/>
        </w:rPr>
        <w:pPrChange w:id="384"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eastAsia="Arial Unicode MS" w:hAnsi="Verdana"/>
          <w:w w:val="0"/>
          <w:sz w:val="20"/>
        </w:rPr>
        <w:pPrChange w:id="385" w:author="Machado Meyer " w:date="2018-07-03T12:21:00Z">
          <w:pPr>
            <w:tabs>
              <w:tab w:val="left" w:pos="851"/>
            </w:tabs>
            <w:spacing w:after="0" w:line="300" w:lineRule="exact"/>
          </w:pPr>
        </w:pPrChange>
      </w:pPr>
      <w:r w:rsidRPr="001507CB">
        <w:rPr>
          <w:rFonts w:ascii="Verdana" w:hAnsi="Verdana"/>
          <w:sz w:val="20"/>
        </w:rPr>
        <w:t>A Emissora não poderá, voluntariamente, realizar a amortização antecipada facultativa das Debêntures.</w:t>
      </w:r>
      <w:bookmarkEnd w:id="367"/>
    </w:p>
    <w:p w:rsidR="00E8320E" w:rsidRPr="001507CB" w:rsidRDefault="00E8320E">
      <w:pPr>
        <w:widowControl w:val="0"/>
        <w:tabs>
          <w:tab w:val="left" w:pos="851"/>
        </w:tabs>
        <w:spacing w:after="0" w:line="300" w:lineRule="exact"/>
        <w:rPr>
          <w:rFonts w:ascii="Verdana" w:hAnsi="Verdana"/>
          <w:sz w:val="20"/>
        </w:rPr>
        <w:pPrChange w:id="386"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sz w:val="20"/>
        </w:rPr>
        <w:pPrChange w:id="387"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Aquisição Facultativa</w:t>
      </w:r>
    </w:p>
    <w:p w:rsidR="00E8320E" w:rsidRPr="001507CB" w:rsidRDefault="00E8320E">
      <w:pPr>
        <w:widowControl w:val="0"/>
        <w:tabs>
          <w:tab w:val="left" w:pos="851"/>
        </w:tabs>
        <w:spacing w:after="0" w:line="300" w:lineRule="exact"/>
        <w:rPr>
          <w:rFonts w:ascii="Verdana" w:hAnsi="Verdana"/>
          <w:sz w:val="20"/>
        </w:rPr>
        <w:pPrChange w:id="388"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89" w:author="Machado Meyer " w:date="2018-07-03T12:21:00Z">
          <w:pPr>
            <w:tabs>
              <w:tab w:val="left" w:pos="851"/>
            </w:tabs>
            <w:spacing w:after="0" w:line="300" w:lineRule="exact"/>
          </w:pPr>
        </w:pPrChange>
      </w:pPr>
      <w:r w:rsidRPr="001507CB">
        <w:rPr>
          <w:rFonts w:ascii="Verdana" w:hAnsi="Verdana"/>
          <w:sz w:val="20"/>
        </w:rPr>
        <w:t xml:space="preserve">A Emissora poderá, a qualquer tempo, mediante a publicação de aviso prévio com antecedência mínima de 30 (trinta) dias, adquirir Debêntures desde que observe o disposto no artigo 55, parágrafo 3º, da Lei das Sociedades por Ações, nos artigos 13 e 15 da Instrução CVM 476, e na regulamentação aplicável da CVM. As Debêntures adquiridas pela Emissora poderão, a critério da Emissora, ser canceladas, permanecer em tesouraria ou ser novamente colocadas no mercado, devendo tal fato constar do </w:t>
      </w:r>
      <w:r w:rsidRPr="001507CB">
        <w:rPr>
          <w:rFonts w:ascii="Verdana" w:hAnsi="Verdana"/>
          <w:sz w:val="20"/>
        </w:rPr>
        <w:lastRenderedPageBreak/>
        <w:t>relatório da administração e das demonstrações financeiras da Emissora. As Debêntures adquiridas pela Emissora para permanência em tesouraria nos termos desta Cláusula, se e quando recolocadas no mercado, farão jus à mesma Remuneração aplicável às demais Debêntures.</w:t>
      </w:r>
    </w:p>
    <w:p w:rsidR="00E8320E" w:rsidRPr="001507CB" w:rsidRDefault="00E8320E">
      <w:pPr>
        <w:widowControl w:val="0"/>
        <w:tabs>
          <w:tab w:val="left" w:pos="851"/>
        </w:tabs>
        <w:spacing w:after="0" w:line="300" w:lineRule="exact"/>
        <w:rPr>
          <w:rFonts w:ascii="Verdana" w:hAnsi="Verdana"/>
          <w:sz w:val="20"/>
        </w:rPr>
        <w:pPrChange w:id="390" w:author="Machado Meyer " w:date="2018-07-03T12:21:00Z">
          <w:pPr>
            <w:tabs>
              <w:tab w:val="left" w:pos="851"/>
            </w:tabs>
            <w:spacing w:after="0" w:line="300" w:lineRule="exact"/>
          </w:pPr>
        </w:pPrChange>
      </w:pPr>
      <w:bookmarkStart w:id="391" w:name="_Ref279314174"/>
      <w:bookmarkEnd w:id="332"/>
    </w:p>
    <w:p w:rsidR="00E8320E" w:rsidRPr="001507CB" w:rsidRDefault="00E8320E">
      <w:pPr>
        <w:widowControl w:val="0"/>
        <w:numPr>
          <w:ilvl w:val="0"/>
          <w:numId w:val="19"/>
        </w:numPr>
        <w:tabs>
          <w:tab w:val="left" w:pos="851"/>
        </w:tabs>
        <w:spacing w:after="0" w:line="300" w:lineRule="exact"/>
        <w:ind w:left="0" w:firstLine="0"/>
        <w:rPr>
          <w:rFonts w:ascii="Verdana" w:hAnsi="Verdana"/>
          <w:sz w:val="20"/>
        </w:rPr>
        <w:pPrChange w:id="392" w:author="Machado Meyer " w:date="2018-07-03T12:21:00Z">
          <w:pPr>
            <w:numPr>
              <w:numId w:val="19"/>
            </w:numPr>
            <w:tabs>
              <w:tab w:val="left" w:pos="851"/>
            </w:tabs>
            <w:spacing w:after="0" w:line="300" w:lineRule="exact"/>
            <w:ind w:left="1429" w:hanging="360"/>
          </w:pPr>
        </w:pPrChange>
      </w:pPr>
      <w:bookmarkStart w:id="393" w:name="_Ref130286395"/>
      <w:bookmarkStart w:id="394" w:name="_Ref284530595"/>
      <w:r w:rsidRPr="001507CB">
        <w:rPr>
          <w:rFonts w:ascii="Verdana" w:hAnsi="Verdana"/>
          <w:b/>
          <w:sz w:val="20"/>
        </w:rPr>
        <w:t>Publicidade</w:t>
      </w:r>
      <w:r w:rsidRPr="001507CB">
        <w:rPr>
          <w:rFonts w:ascii="Verdana" w:hAnsi="Verdana"/>
          <w:sz w:val="20"/>
        </w:rPr>
        <w:t xml:space="preserve"> </w:t>
      </w:r>
      <w:bookmarkEnd w:id="393"/>
    </w:p>
    <w:p w:rsidR="00E8320E" w:rsidRPr="001507CB" w:rsidRDefault="00E8320E">
      <w:pPr>
        <w:widowControl w:val="0"/>
        <w:tabs>
          <w:tab w:val="left" w:pos="851"/>
        </w:tabs>
        <w:spacing w:after="0" w:line="300" w:lineRule="exact"/>
        <w:rPr>
          <w:rFonts w:ascii="Verdana" w:hAnsi="Verdana"/>
          <w:sz w:val="20"/>
        </w:rPr>
        <w:pPrChange w:id="395"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396" w:author="Machado Meyer " w:date="2018-07-03T12:21:00Z">
          <w:pPr>
            <w:tabs>
              <w:tab w:val="left" w:pos="851"/>
            </w:tabs>
            <w:spacing w:after="0" w:line="300" w:lineRule="exact"/>
          </w:pPr>
        </w:pPrChange>
      </w:pPr>
      <w:r w:rsidRPr="001507CB">
        <w:rPr>
          <w:rFonts w:ascii="Verdana" w:hAnsi="Verdana"/>
          <w:sz w:val="20"/>
        </w:rPr>
        <w:t>Todos os atos e decisões que, de qualquer forma, vierem a envolver interesses dos Debenturistas deverão ser obrigatoriamente comunicados, (i) no prazo de 3 (três) Dias Úteis após a realização ou ocorrência do ato a ser divulgado, na forma de aviso, no DOERG e no jornal “Folha de Caxias” de Caxias do Sul, Estado do Rio Grande do Sul, e (</w:t>
      </w:r>
      <w:proofErr w:type="spellStart"/>
      <w:r w:rsidRPr="001507CB">
        <w:rPr>
          <w:rFonts w:ascii="Verdana" w:hAnsi="Verdana"/>
          <w:sz w:val="20"/>
        </w:rPr>
        <w:t>ii</w:t>
      </w:r>
      <w:proofErr w:type="spellEnd"/>
      <w:r w:rsidRPr="001507CB">
        <w:rPr>
          <w:rFonts w:ascii="Verdana" w:hAnsi="Verdana"/>
          <w:sz w:val="20"/>
        </w:rPr>
        <w:t>) imediatamente após a realização ou ocorrência do ato a ser divulgado, na página da Emissora na rede internacional de computadores, que está localizada dentro da página de seu grupo econômico – Internet (www.randon.com.br/ri).</w:t>
      </w:r>
      <w:bookmarkEnd w:id="394"/>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397"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b/>
          <w:sz w:val="20"/>
        </w:rPr>
        <w:pPrChange w:id="398"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Liquidez</w:t>
      </w:r>
      <w:r w:rsidRPr="001507CB">
        <w:rPr>
          <w:rFonts w:ascii="Verdana" w:hAnsi="Verdana"/>
          <w:sz w:val="20"/>
        </w:rPr>
        <w:t xml:space="preserve"> </w:t>
      </w:r>
      <w:r w:rsidRPr="001507CB">
        <w:rPr>
          <w:rFonts w:ascii="Verdana" w:hAnsi="Verdana"/>
          <w:b/>
          <w:sz w:val="20"/>
        </w:rPr>
        <w:t>e Estabilização</w:t>
      </w:r>
    </w:p>
    <w:p w:rsidR="00E8320E" w:rsidRPr="001507CB" w:rsidRDefault="00E8320E">
      <w:pPr>
        <w:widowControl w:val="0"/>
        <w:tabs>
          <w:tab w:val="left" w:pos="851"/>
        </w:tabs>
        <w:spacing w:after="0" w:line="300" w:lineRule="exact"/>
        <w:rPr>
          <w:rFonts w:ascii="Verdana" w:hAnsi="Verdana"/>
          <w:sz w:val="20"/>
        </w:rPr>
        <w:pPrChange w:id="399"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400" w:author="Machado Meyer " w:date="2018-07-03T12:21:00Z">
          <w:pPr>
            <w:tabs>
              <w:tab w:val="left" w:pos="851"/>
            </w:tabs>
            <w:spacing w:after="0" w:line="300" w:lineRule="exact"/>
          </w:pPr>
        </w:pPrChange>
      </w:pPr>
      <w:r w:rsidRPr="001507CB">
        <w:rPr>
          <w:rFonts w:ascii="Verdana" w:hAnsi="Verdana"/>
          <w:sz w:val="20"/>
        </w:rPr>
        <w:t>Não será constituído fundo de manutenção de liquidez ou firmado contrato de garantia de liquidez ou estabilização de preços para as Debêntures.</w:t>
      </w:r>
    </w:p>
    <w:p w:rsidR="00E8320E" w:rsidRPr="001507CB" w:rsidRDefault="00E8320E">
      <w:pPr>
        <w:widowControl w:val="0"/>
        <w:tabs>
          <w:tab w:val="left" w:pos="851"/>
        </w:tabs>
        <w:spacing w:after="0" w:line="300" w:lineRule="exact"/>
        <w:rPr>
          <w:rFonts w:ascii="Verdana" w:hAnsi="Verdana"/>
          <w:sz w:val="20"/>
        </w:rPr>
        <w:pPrChange w:id="401"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sz w:val="20"/>
        </w:rPr>
        <w:pPrChange w:id="402"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Fundo de</w:t>
      </w:r>
      <w:r w:rsidRPr="001507CB">
        <w:rPr>
          <w:rFonts w:ascii="Verdana" w:hAnsi="Verdana"/>
          <w:sz w:val="20"/>
        </w:rPr>
        <w:t xml:space="preserve"> </w:t>
      </w:r>
      <w:r w:rsidRPr="001507CB">
        <w:rPr>
          <w:rFonts w:ascii="Verdana" w:hAnsi="Verdana"/>
          <w:b/>
          <w:sz w:val="20"/>
        </w:rPr>
        <w:t>Amortização</w:t>
      </w:r>
    </w:p>
    <w:p w:rsidR="00E8320E" w:rsidRPr="001507CB" w:rsidRDefault="00E8320E">
      <w:pPr>
        <w:widowControl w:val="0"/>
        <w:tabs>
          <w:tab w:val="left" w:pos="851"/>
        </w:tabs>
        <w:spacing w:after="0" w:line="300" w:lineRule="exact"/>
        <w:rPr>
          <w:rFonts w:ascii="Verdana" w:hAnsi="Verdana"/>
          <w:sz w:val="20"/>
        </w:rPr>
        <w:pPrChange w:id="403"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404" w:author="Machado Meyer " w:date="2018-07-03T12:21:00Z">
          <w:pPr>
            <w:tabs>
              <w:tab w:val="left" w:pos="851"/>
            </w:tabs>
            <w:spacing w:after="0" w:line="300" w:lineRule="exact"/>
          </w:pPr>
        </w:pPrChange>
      </w:pPr>
      <w:r w:rsidRPr="001507CB">
        <w:rPr>
          <w:rFonts w:ascii="Verdana" w:hAnsi="Verdana"/>
          <w:sz w:val="20"/>
        </w:rPr>
        <w:t>Não será constituído fundo de amortização para a presente Emissão.</w:t>
      </w:r>
    </w:p>
    <w:p w:rsidR="00E8320E" w:rsidRPr="001507CB" w:rsidRDefault="00E8320E">
      <w:pPr>
        <w:widowControl w:val="0"/>
        <w:tabs>
          <w:tab w:val="left" w:pos="851"/>
        </w:tabs>
        <w:spacing w:after="0" w:line="300" w:lineRule="exact"/>
        <w:rPr>
          <w:rFonts w:ascii="Verdana" w:hAnsi="Verdana"/>
          <w:sz w:val="20"/>
        </w:rPr>
        <w:pPrChange w:id="405" w:author="Machado Meyer " w:date="2018-07-03T12:21:00Z">
          <w:pPr>
            <w:tabs>
              <w:tab w:val="left" w:pos="851"/>
            </w:tabs>
            <w:spacing w:after="0" w:line="300" w:lineRule="exact"/>
          </w:pPr>
        </w:pPrChange>
      </w:pPr>
    </w:p>
    <w:p w:rsidR="00E8320E" w:rsidRPr="001507CB" w:rsidRDefault="00E8320E">
      <w:pPr>
        <w:widowControl w:val="0"/>
        <w:numPr>
          <w:ilvl w:val="0"/>
          <w:numId w:val="19"/>
        </w:numPr>
        <w:tabs>
          <w:tab w:val="left" w:pos="851"/>
        </w:tabs>
        <w:spacing w:after="0" w:line="300" w:lineRule="exact"/>
        <w:ind w:left="0" w:firstLine="0"/>
        <w:rPr>
          <w:rFonts w:ascii="Verdana" w:hAnsi="Verdana"/>
          <w:sz w:val="20"/>
        </w:rPr>
        <w:pPrChange w:id="406" w:author="Machado Meyer " w:date="2018-07-03T12:21:00Z">
          <w:pPr>
            <w:numPr>
              <w:numId w:val="19"/>
            </w:numPr>
            <w:tabs>
              <w:tab w:val="left" w:pos="851"/>
            </w:tabs>
            <w:spacing w:after="0" w:line="300" w:lineRule="exact"/>
            <w:ind w:left="1429" w:hanging="360"/>
          </w:pPr>
        </w:pPrChange>
      </w:pPr>
      <w:r w:rsidRPr="001507CB">
        <w:rPr>
          <w:rFonts w:ascii="Verdana" w:hAnsi="Verdana"/>
          <w:b/>
          <w:sz w:val="20"/>
        </w:rPr>
        <w:t>Direito de</w:t>
      </w:r>
      <w:r w:rsidRPr="001507CB">
        <w:rPr>
          <w:rFonts w:ascii="Verdana" w:hAnsi="Verdana"/>
          <w:sz w:val="20"/>
        </w:rPr>
        <w:t xml:space="preserve"> </w:t>
      </w:r>
      <w:r w:rsidRPr="001507CB">
        <w:rPr>
          <w:rFonts w:ascii="Verdana" w:hAnsi="Verdana"/>
          <w:b/>
          <w:sz w:val="20"/>
        </w:rPr>
        <w:t>Preferência</w:t>
      </w:r>
    </w:p>
    <w:p w:rsidR="00E8320E" w:rsidRPr="001507CB" w:rsidRDefault="00E8320E">
      <w:pPr>
        <w:widowControl w:val="0"/>
        <w:tabs>
          <w:tab w:val="left" w:pos="851"/>
        </w:tabs>
        <w:spacing w:after="0" w:line="300" w:lineRule="exact"/>
        <w:rPr>
          <w:rFonts w:ascii="Verdana" w:hAnsi="Verdana"/>
          <w:sz w:val="20"/>
        </w:rPr>
        <w:pPrChange w:id="407"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408" w:author="Machado Meyer " w:date="2018-07-03T12:21:00Z">
          <w:pPr>
            <w:tabs>
              <w:tab w:val="left" w:pos="851"/>
            </w:tabs>
            <w:spacing w:after="0" w:line="300" w:lineRule="exact"/>
          </w:pPr>
        </w:pPrChange>
      </w:pPr>
      <w:r w:rsidRPr="001507CB">
        <w:rPr>
          <w:rFonts w:ascii="Verdana" w:hAnsi="Verdana"/>
          <w:sz w:val="20"/>
        </w:rPr>
        <w:t>Não haverá direito de preferência para subscrição das Debêntures pelos atuais acionistas da Emissora.</w:t>
      </w:r>
    </w:p>
    <w:p w:rsidR="00E8320E" w:rsidRPr="001507CB" w:rsidRDefault="00E8320E">
      <w:pPr>
        <w:widowControl w:val="0"/>
        <w:tabs>
          <w:tab w:val="left" w:pos="851"/>
        </w:tabs>
        <w:spacing w:after="0" w:line="300" w:lineRule="exact"/>
        <w:rPr>
          <w:rFonts w:ascii="Verdana" w:hAnsi="Verdana"/>
          <w:sz w:val="20"/>
        </w:rPr>
        <w:pPrChange w:id="409"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410" w:author="Machado Meyer " w:date="2018-07-03T12:21:00Z">
          <w:pPr>
            <w:tabs>
              <w:tab w:val="left" w:pos="851"/>
            </w:tabs>
            <w:spacing w:after="0" w:line="300" w:lineRule="exact"/>
            <w:jc w:val="center"/>
          </w:pPr>
        </w:pPrChange>
      </w:pPr>
      <w:r w:rsidRPr="001507CB">
        <w:rPr>
          <w:rFonts w:ascii="Verdana" w:hAnsi="Verdana"/>
          <w:b/>
          <w:smallCaps/>
          <w:sz w:val="20"/>
        </w:rPr>
        <w:t>Cláusula V</w:t>
      </w:r>
      <w:bookmarkStart w:id="411" w:name="_Ref534176672"/>
      <w:bookmarkEnd w:id="333"/>
      <w:bookmarkEnd w:id="391"/>
    </w:p>
    <w:p w:rsidR="00E8320E" w:rsidRPr="001507CB" w:rsidRDefault="00E8320E">
      <w:pPr>
        <w:widowControl w:val="0"/>
        <w:tabs>
          <w:tab w:val="left" w:pos="851"/>
        </w:tabs>
        <w:spacing w:after="0" w:line="300" w:lineRule="exact"/>
        <w:jc w:val="center"/>
        <w:rPr>
          <w:rFonts w:ascii="Verdana" w:hAnsi="Verdana"/>
          <w:b/>
          <w:smallCaps/>
          <w:sz w:val="20"/>
        </w:rPr>
        <w:pPrChange w:id="412" w:author="Machado Meyer " w:date="2018-07-03T12:21:00Z">
          <w:pPr>
            <w:tabs>
              <w:tab w:val="left" w:pos="851"/>
            </w:tabs>
            <w:spacing w:after="0" w:line="300" w:lineRule="exact"/>
            <w:jc w:val="center"/>
          </w:pPr>
        </w:pPrChange>
      </w:pPr>
      <w:r w:rsidRPr="001507CB">
        <w:rPr>
          <w:rFonts w:ascii="Verdana" w:hAnsi="Verdana"/>
          <w:b/>
          <w:smallCaps/>
          <w:sz w:val="20"/>
        </w:rPr>
        <w:t>Vencimento Antecipado</w:t>
      </w:r>
    </w:p>
    <w:p w:rsidR="00E8320E" w:rsidRPr="001507CB" w:rsidRDefault="00E8320E">
      <w:pPr>
        <w:widowControl w:val="0"/>
        <w:tabs>
          <w:tab w:val="left" w:pos="851"/>
        </w:tabs>
        <w:spacing w:after="0" w:line="300" w:lineRule="exact"/>
        <w:rPr>
          <w:rFonts w:ascii="Verdana" w:hAnsi="Verdana"/>
          <w:sz w:val="20"/>
        </w:rPr>
        <w:pPrChange w:id="413" w:author="Machado Meyer " w:date="2018-07-03T12:21:00Z">
          <w:pPr>
            <w:tabs>
              <w:tab w:val="left" w:pos="851"/>
            </w:tabs>
            <w:spacing w:after="0" w:line="300" w:lineRule="exact"/>
          </w:pPr>
        </w:pPrChange>
      </w:pPr>
    </w:p>
    <w:p w:rsidR="00E8320E" w:rsidRPr="001507CB" w:rsidRDefault="00E8320E">
      <w:pPr>
        <w:widowControl w:val="0"/>
        <w:numPr>
          <w:ilvl w:val="0"/>
          <w:numId w:val="8"/>
        </w:numPr>
        <w:tabs>
          <w:tab w:val="left" w:pos="851"/>
          <w:tab w:val="left" w:pos="4536"/>
        </w:tabs>
        <w:spacing w:after="0" w:line="300" w:lineRule="exact"/>
        <w:ind w:left="0" w:firstLine="0"/>
        <w:rPr>
          <w:rFonts w:ascii="Verdana" w:hAnsi="Verdana"/>
          <w:sz w:val="20"/>
        </w:rPr>
        <w:pPrChange w:id="414" w:author="Machado Meyer " w:date="2018-07-03T12:21:00Z">
          <w:pPr>
            <w:numPr>
              <w:numId w:val="8"/>
            </w:numPr>
            <w:tabs>
              <w:tab w:val="left" w:pos="851"/>
              <w:tab w:val="left" w:pos="4536"/>
            </w:tabs>
            <w:spacing w:after="0" w:line="300" w:lineRule="exact"/>
            <w:ind w:left="1069" w:hanging="360"/>
          </w:pPr>
        </w:pPrChange>
      </w:pPr>
      <w:r w:rsidRPr="001507CB">
        <w:rPr>
          <w:rFonts w:ascii="Verdana" w:hAnsi="Verdana"/>
          <w:sz w:val="20"/>
        </w:rPr>
        <w:t xml:space="preserve">Sujeito ao disposto nas Cláusulas 5.2, 5.3. e seguintes a seguir, o Agente Fiduciário deverá declarar antecipadamente vencidas as obrigações decorrentes das Debêntures, e exigir o imediato pagamento, pela Emissora, do Valor Nominal ou do saldo do Valor Nominal das Debêntures, conforme o caso, acrescido da Remuneração, calculada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desde a Primeira Data de Integralização das Debêntures ou a data de pagamento de Remuneração imediatamente anterior, conforme o caso, até a data do efetivo pagamento, sem prejuízo, quando for o caso, dos Encargos Moratórios, na ocorrência de qualquer dos eventos previstos em lei e/ou de qualquer dos seguintes eventos e desde que observados os prazos de cura, conforme aplicável (cada evento, um “</w:t>
      </w:r>
      <w:r w:rsidRPr="001507CB">
        <w:rPr>
          <w:rFonts w:ascii="Verdana" w:hAnsi="Verdana"/>
          <w:sz w:val="20"/>
          <w:u w:val="single"/>
        </w:rPr>
        <w:t>Evento de Inadimplemento</w:t>
      </w:r>
      <w:r w:rsidRPr="001507CB">
        <w:rPr>
          <w:rFonts w:ascii="Verdana" w:hAnsi="Verdana"/>
          <w:sz w:val="20"/>
        </w:rPr>
        <w:t>”):</w:t>
      </w:r>
      <w:bookmarkStart w:id="415" w:name="_Ref137475231"/>
      <w:bookmarkStart w:id="416" w:name="_Ref149033996"/>
      <w:bookmarkStart w:id="417" w:name="_Ref164238998"/>
      <w:bookmarkStart w:id="418" w:name="_Ref130283570"/>
      <w:bookmarkStart w:id="419" w:name="_Ref130301134"/>
      <w:bookmarkStart w:id="420" w:name="_Ref137104995"/>
      <w:bookmarkStart w:id="421" w:name="_Ref137475230"/>
      <w:bookmarkStart w:id="422" w:name="_Ref130283217"/>
      <w:bookmarkStart w:id="423" w:name="_Ref169028300"/>
      <w:bookmarkStart w:id="424" w:name="_Ref278369126"/>
      <w:bookmarkStart w:id="425" w:name="_Ref534176562"/>
      <w:bookmarkEnd w:id="411"/>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426" w:author="Machado Meyer " w:date="2018-07-03T12:21:00Z">
          <w:pPr>
            <w:tabs>
              <w:tab w:val="left" w:pos="851"/>
            </w:tabs>
            <w:spacing w:after="0" w:line="300" w:lineRule="exact"/>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27"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lastRenderedPageBreak/>
        <w:t>inadimplemento, pela Emissora, de qualquer obrigação pecuniária relativa às Debêntures e/ou prevista nesta Escritura de Emissão nas suas respectivas datas de pagamento, conforme aplicável, não sanado no prazo de 1 (um) Dia Útil contado da data do descumprimento;</w:t>
      </w:r>
      <w:bookmarkEnd w:id="415"/>
      <w:bookmarkEnd w:id="416"/>
      <w:bookmarkEnd w:id="417"/>
      <w:r w:rsidRPr="001507CB">
        <w:rPr>
          <w:rFonts w:ascii="Verdana" w:hAnsi="Verdana"/>
          <w:sz w:val="20"/>
        </w:rPr>
        <w:t xml:space="preserve"> </w:t>
      </w:r>
    </w:p>
    <w:p w:rsidR="00E8320E" w:rsidRPr="001507CB" w:rsidRDefault="00E8320E">
      <w:pPr>
        <w:widowControl w:val="0"/>
        <w:tabs>
          <w:tab w:val="left" w:pos="851"/>
        </w:tabs>
        <w:spacing w:after="0" w:line="300" w:lineRule="exact"/>
        <w:ind w:left="851" w:hanging="851"/>
        <w:rPr>
          <w:rFonts w:ascii="Verdana" w:hAnsi="Verdana"/>
          <w:sz w:val="20"/>
        </w:rPr>
        <w:pPrChange w:id="428"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29"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inadimplemento, pela Emissora, de qualquer obrigação não pecuniária prevista nesta Escritura de Emissão, não sanado no prazo de 15 (quinze) dias contados da data do respectivo inadimplemento sendo que o prazo previsto neste inciso não se aplica às obrigações para as quais tenha sido estipulado prazo de cura específico;</w:t>
      </w:r>
    </w:p>
    <w:p w:rsidR="00E8320E" w:rsidRPr="001507CB" w:rsidRDefault="00E8320E">
      <w:pPr>
        <w:widowControl w:val="0"/>
        <w:tabs>
          <w:tab w:val="left" w:pos="851"/>
        </w:tabs>
        <w:spacing w:after="0" w:line="300" w:lineRule="exact"/>
        <w:ind w:left="851" w:hanging="851"/>
        <w:rPr>
          <w:rFonts w:ascii="Verdana" w:hAnsi="Verdana"/>
          <w:sz w:val="20"/>
        </w:rPr>
        <w:pPrChange w:id="430"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31"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 xml:space="preserve">não utilização, pela Emissora, dos recursos líquidos obtidos com a Emissão estritamente nos termos da Cláusula 3.4 acima; </w:t>
      </w:r>
    </w:p>
    <w:p w:rsidR="00E8320E" w:rsidRPr="001507CB" w:rsidRDefault="00E8320E">
      <w:pPr>
        <w:widowControl w:val="0"/>
        <w:tabs>
          <w:tab w:val="left" w:pos="851"/>
        </w:tabs>
        <w:spacing w:after="0" w:line="300" w:lineRule="exact"/>
        <w:ind w:left="851" w:hanging="851"/>
        <w:rPr>
          <w:rFonts w:ascii="Verdana" w:hAnsi="Verdana"/>
          <w:sz w:val="20"/>
        </w:rPr>
        <w:pPrChange w:id="432"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33" w:author="Machado Meyer " w:date="2018-07-03T12:21:00Z">
          <w:pPr>
            <w:numPr>
              <w:ilvl w:val="2"/>
              <w:numId w:val="6"/>
            </w:numPr>
            <w:tabs>
              <w:tab w:val="left" w:pos="851"/>
            </w:tabs>
            <w:spacing w:after="0" w:line="300" w:lineRule="exact"/>
            <w:ind w:left="720" w:hanging="720"/>
          </w:pPr>
        </w:pPrChange>
      </w:pPr>
      <w:bookmarkStart w:id="434" w:name="_Ref273672022"/>
      <w:r w:rsidRPr="001507CB">
        <w:rPr>
          <w:rFonts w:ascii="Verdana" w:hAnsi="Verdana"/>
          <w:sz w:val="20"/>
        </w:rPr>
        <w:t>invalidade, nulidade ou inexequibilidade desta Escritura de Emissão (e/ou de qualquer de suas disposições);</w:t>
      </w:r>
      <w:bookmarkEnd w:id="434"/>
    </w:p>
    <w:p w:rsidR="00E8320E" w:rsidRPr="001507CB" w:rsidRDefault="00E8320E">
      <w:pPr>
        <w:widowControl w:val="0"/>
        <w:tabs>
          <w:tab w:val="left" w:pos="851"/>
        </w:tabs>
        <w:spacing w:after="0" w:line="300" w:lineRule="exact"/>
        <w:ind w:left="851" w:hanging="851"/>
        <w:rPr>
          <w:rFonts w:ascii="Verdana" w:hAnsi="Verdana"/>
          <w:sz w:val="20"/>
        </w:rPr>
        <w:pPrChange w:id="435"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36" w:author="Machado Meyer " w:date="2018-07-03T12:21:00Z">
          <w:pPr>
            <w:numPr>
              <w:ilvl w:val="2"/>
              <w:numId w:val="6"/>
            </w:numPr>
            <w:tabs>
              <w:tab w:val="left" w:pos="851"/>
            </w:tabs>
            <w:spacing w:after="0" w:line="300" w:lineRule="exact"/>
            <w:ind w:left="720" w:hanging="720"/>
          </w:pPr>
        </w:pPrChange>
      </w:pPr>
      <w:bookmarkStart w:id="437" w:name="_Ref282594913"/>
      <w:r w:rsidRPr="001507CB">
        <w:rPr>
          <w:rFonts w:ascii="Verdana" w:hAnsi="Verdana"/>
          <w:sz w:val="20"/>
        </w:rPr>
        <w:t>questionamento judicial, pela Emissora, por qualquer controladora (conforme definição de controle prevista no artigo 116 da Lei das Sociedades por Ações) da Emissora (“</w:t>
      </w:r>
      <w:r w:rsidRPr="001507CB">
        <w:rPr>
          <w:rFonts w:ascii="Verdana" w:hAnsi="Verdana"/>
          <w:sz w:val="20"/>
          <w:u w:val="single"/>
        </w:rPr>
        <w:t>Controladora</w:t>
      </w:r>
      <w:r w:rsidRPr="001507CB">
        <w:rPr>
          <w:rFonts w:ascii="Verdana" w:hAnsi="Verdana"/>
          <w:sz w:val="20"/>
        </w:rPr>
        <w:t>”) ou por qualquer sociedade controlada (conforme definição de controle prevista no artigo 116 da Lei das Sociedades por Ações) pela Emissora (“</w:t>
      </w:r>
      <w:r w:rsidRPr="001507CB">
        <w:rPr>
          <w:rFonts w:ascii="Verdana" w:hAnsi="Verdana"/>
          <w:sz w:val="20"/>
          <w:u w:val="single"/>
        </w:rPr>
        <w:t>Controlada</w:t>
      </w:r>
      <w:r w:rsidRPr="001507CB">
        <w:rPr>
          <w:rFonts w:ascii="Verdana" w:hAnsi="Verdana"/>
          <w:sz w:val="20"/>
        </w:rPr>
        <w:t>”), se houver, desta Escritura de Emissão ou dos demais documentos da Emissão;</w:t>
      </w:r>
      <w:bookmarkEnd w:id="437"/>
      <w:r w:rsidRPr="001507CB">
        <w:rPr>
          <w:rFonts w:ascii="Verdana" w:hAnsi="Verdana"/>
          <w:sz w:val="20"/>
        </w:rPr>
        <w:t xml:space="preserve"> </w:t>
      </w:r>
    </w:p>
    <w:p w:rsidR="00E8320E" w:rsidRPr="001507CB" w:rsidRDefault="00E8320E">
      <w:pPr>
        <w:widowControl w:val="0"/>
        <w:tabs>
          <w:tab w:val="left" w:pos="851"/>
        </w:tabs>
        <w:spacing w:after="0" w:line="300" w:lineRule="exact"/>
        <w:ind w:left="851" w:hanging="851"/>
        <w:rPr>
          <w:rFonts w:ascii="Verdana" w:hAnsi="Verdana"/>
          <w:sz w:val="20"/>
        </w:rPr>
        <w:pPrChange w:id="438"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39" w:author="Machado Meyer " w:date="2018-07-03T12:21:00Z">
          <w:pPr>
            <w:numPr>
              <w:ilvl w:val="2"/>
              <w:numId w:val="6"/>
            </w:numPr>
            <w:tabs>
              <w:tab w:val="left" w:pos="851"/>
            </w:tabs>
            <w:spacing w:after="0" w:line="300" w:lineRule="exact"/>
            <w:ind w:left="720" w:hanging="720"/>
          </w:pPr>
        </w:pPrChange>
      </w:pPr>
      <w:bookmarkStart w:id="440" w:name="_Ref328666558"/>
      <w:r w:rsidRPr="001507CB">
        <w:rPr>
          <w:rFonts w:ascii="Verdana" w:hAnsi="Verdana"/>
          <w:sz w:val="20"/>
        </w:rPr>
        <w:t>questionamento judicial,</w:t>
      </w:r>
      <w:r w:rsidRPr="001507CB" w:rsidDel="008035B9">
        <w:rPr>
          <w:rFonts w:ascii="Verdana" w:hAnsi="Verdana"/>
          <w:sz w:val="20"/>
        </w:rPr>
        <w:t xml:space="preserve"> </w:t>
      </w:r>
      <w:r w:rsidRPr="001507CB">
        <w:rPr>
          <w:rFonts w:ascii="Verdana" w:hAnsi="Verdana"/>
          <w:sz w:val="20"/>
        </w:rPr>
        <w:t>por qualquer pessoa não mencionada na alínea “e”, que não os Debenturistas, desta Escritura de Emissão, não contestado de boa-fé no prazo legal por meio de procedimentos apropriados e, nestes casos, desde que a Emissora possa cumprir plenamente com suas obrigações pecuniárias e não pecuniárias decorrentes da Emissão e das Debêntures;</w:t>
      </w:r>
      <w:bookmarkEnd w:id="440"/>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color w:val="000000" w:themeColor="text1"/>
          <w:sz w:val="20"/>
        </w:rPr>
        <w:pPrChange w:id="44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442" w:author="Machado Meyer " w:date="2018-07-03T12:21:00Z">
          <w:pPr>
            <w:tabs>
              <w:tab w:val="left" w:pos="851"/>
            </w:tabs>
            <w:spacing w:after="0" w:line="300" w:lineRule="exact"/>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43" w:author="Machado Meyer " w:date="2018-07-03T12:21:00Z">
          <w:pPr>
            <w:numPr>
              <w:ilvl w:val="2"/>
              <w:numId w:val="6"/>
            </w:numPr>
            <w:tabs>
              <w:tab w:val="left" w:pos="851"/>
            </w:tabs>
            <w:spacing w:after="0" w:line="300" w:lineRule="exact"/>
            <w:ind w:left="720" w:hanging="720"/>
          </w:pPr>
        </w:pPrChange>
      </w:pPr>
      <w:bookmarkStart w:id="444" w:name="_Ref328666560"/>
      <w:r w:rsidRPr="001507CB">
        <w:rPr>
          <w:rFonts w:ascii="Verdana" w:hAnsi="Verdana"/>
          <w:sz w:val="20"/>
        </w:rPr>
        <w:t>cessão, promessa de cessão ou qualquer forma de transferência ou promessa de transferência a terceiros, no todo ou em parte, pela Emissora, de qualquer de suas obrigações nos termos desta Escritura de Emissão, exceto se mediante prévia e expressa anuência dos Debenturistas que representem, no mínimo, 75% (setenta e cinco por cento) das Debêntures em Circulação (conforme definido a seguir);</w:t>
      </w:r>
      <w:bookmarkEnd w:id="444"/>
    </w:p>
    <w:p w:rsidR="00E8320E" w:rsidRPr="001507CB" w:rsidRDefault="00E8320E">
      <w:pPr>
        <w:widowControl w:val="0"/>
        <w:tabs>
          <w:tab w:val="left" w:pos="851"/>
        </w:tabs>
        <w:spacing w:after="0" w:line="300" w:lineRule="exact"/>
        <w:ind w:left="851" w:hanging="851"/>
        <w:rPr>
          <w:rFonts w:ascii="Verdana" w:hAnsi="Verdana"/>
          <w:sz w:val="20"/>
        </w:rPr>
        <w:pPrChange w:id="445" w:author="Machado Meyer " w:date="2018-07-03T12:21:00Z">
          <w:pPr>
            <w:tabs>
              <w:tab w:val="left" w:pos="851"/>
            </w:tabs>
            <w:spacing w:after="0" w:line="300" w:lineRule="exact"/>
            <w:ind w:left="851" w:hanging="851"/>
          </w:pPr>
        </w:pPrChange>
      </w:pPr>
      <w:bookmarkStart w:id="446" w:name="_Ref149034057"/>
      <w:bookmarkStart w:id="447" w:name="_Ref164238959"/>
      <w:bookmarkStart w:id="448" w:name="_Ref264563274"/>
      <w:bookmarkStart w:id="449" w:name="_Ref149034055"/>
      <w:bookmarkStart w:id="450" w:name="_Ref164238994"/>
      <w:bookmarkStart w:id="451" w:name="_Ref152389657"/>
      <w:bookmarkStart w:id="452" w:name="_Ref164238965"/>
      <w:bookmarkStart w:id="453" w:name="_Ref137105000"/>
      <w:bookmarkStart w:id="454" w:name="_Ref264657534"/>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55" w:author="Machado Meyer " w:date="2018-07-03T12:21:00Z">
          <w:pPr>
            <w:numPr>
              <w:ilvl w:val="2"/>
              <w:numId w:val="6"/>
            </w:numPr>
            <w:tabs>
              <w:tab w:val="left" w:pos="851"/>
            </w:tabs>
            <w:spacing w:after="0" w:line="300" w:lineRule="exact"/>
            <w:ind w:left="720" w:hanging="720"/>
          </w:pPr>
        </w:pPrChange>
      </w:pPr>
      <w:bookmarkStart w:id="456" w:name="_Ref272253565"/>
      <w:bookmarkStart w:id="457" w:name="_Ref328666820"/>
      <w:bookmarkStart w:id="458" w:name="_Ref137104988"/>
      <w:r w:rsidRPr="001507CB">
        <w:rPr>
          <w:rFonts w:ascii="Verdana" w:hAnsi="Verdana"/>
          <w:sz w:val="20"/>
        </w:rPr>
        <w:t>liquidação, dissolução ou extinção da Emissora, decretação de falência da Emissora, bem como pedido de falência da Emissora, formulado por terceiros não elidido ou rejeitado no prazo legal, nos termos dos artigos 94, incisos I e II, e 98 da Lei nº 11.101, de 9 de fevereiro de 2005 (“</w:t>
      </w:r>
      <w:r w:rsidRPr="001507CB">
        <w:rPr>
          <w:rFonts w:ascii="Verdana" w:hAnsi="Verdana"/>
          <w:sz w:val="20"/>
          <w:u w:val="single"/>
        </w:rPr>
        <w:t>Lei 11.101</w:t>
      </w:r>
      <w:r w:rsidRPr="001507CB">
        <w:rPr>
          <w:rFonts w:ascii="Verdana" w:hAnsi="Verdana"/>
          <w:sz w:val="20"/>
        </w:rPr>
        <w:t>”),</w:t>
      </w:r>
      <w:r>
        <w:rPr>
          <w:rFonts w:ascii="Verdana" w:hAnsi="Verdana"/>
          <w:sz w:val="20"/>
        </w:rPr>
        <w:t xml:space="preserve"> sendo que, no caso do artigo 98 da Lei 11.101, o pedido de falência da Emissora </w:t>
      </w:r>
      <w:r>
        <w:rPr>
          <w:rFonts w:ascii="Verdana" w:hAnsi="Verdana"/>
          <w:sz w:val="20"/>
        </w:rPr>
        <w:lastRenderedPageBreak/>
        <w:t>formulado por terceiros, enquanto não decretada a falência, só não acarretará em vencimento antecipado caso a Emissora conteste de forma devidamente fundamentada e comprovada que tal pedido tenha sido efetuado de maneira improcedente ou fraudulenta</w:t>
      </w:r>
      <w:r w:rsidRPr="001507CB">
        <w:rPr>
          <w:rFonts w:ascii="Verdana" w:hAnsi="Verdana"/>
          <w:sz w:val="20"/>
        </w:rPr>
        <w:t>; ou pedido de recuperação judicial ou de recuperação extrajudicial da Emissora, ou pedido de autofalência formulado pela Emissora, independentemente do deferimento do respectivo pedido</w:t>
      </w:r>
      <w:bookmarkEnd w:id="456"/>
      <w:r w:rsidRPr="001507CB">
        <w:rPr>
          <w:rFonts w:ascii="Verdana" w:hAnsi="Verdana"/>
          <w:sz w:val="20"/>
        </w:rPr>
        <w:t>;</w:t>
      </w:r>
      <w:bookmarkEnd w:id="457"/>
      <w:r w:rsidRPr="001507CB">
        <w:rPr>
          <w:rFonts w:ascii="Verdana" w:hAnsi="Verdana"/>
          <w:sz w:val="20"/>
        </w:rPr>
        <w:t xml:space="preserve"> </w:t>
      </w:r>
    </w:p>
    <w:p w:rsidR="00E8320E" w:rsidRPr="001507CB" w:rsidRDefault="00E8320E">
      <w:pPr>
        <w:pStyle w:val="GradeMdia1-nfase21"/>
        <w:widowControl w:val="0"/>
        <w:tabs>
          <w:tab w:val="left" w:pos="851"/>
        </w:tabs>
        <w:spacing w:after="0" w:line="300" w:lineRule="exact"/>
        <w:ind w:left="0"/>
        <w:rPr>
          <w:rFonts w:ascii="Verdana" w:hAnsi="Verdana"/>
          <w:sz w:val="20"/>
        </w:rPr>
        <w:pPrChange w:id="459" w:author="Machado Meyer " w:date="2018-07-03T12:21:00Z">
          <w:pPr>
            <w:pStyle w:val="GradeMdia1-nfase21"/>
            <w:tabs>
              <w:tab w:val="left" w:pos="851"/>
            </w:tabs>
            <w:spacing w:after="0" w:line="300" w:lineRule="exact"/>
            <w:ind w:left="0"/>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60" w:author="Machado Meyer " w:date="2018-07-03T12:21:00Z">
          <w:pPr>
            <w:numPr>
              <w:ilvl w:val="2"/>
              <w:numId w:val="6"/>
            </w:numPr>
            <w:tabs>
              <w:tab w:val="left" w:pos="851"/>
            </w:tabs>
            <w:spacing w:after="0" w:line="300" w:lineRule="exact"/>
            <w:ind w:left="720" w:hanging="720"/>
          </w:pPr>
        </w:pPrChange>
      </w:pPr>
      <w:bookmarkStart w:id="461" w:name="_Ref328666840"/>
      <w:bookmarkEnd w:id="458"/>
      <w:r w:rsidRPr="001507CB">
        <w:rPr>
          <w:rFonts w:ascii="Verdana" w:hAnsi="Verdana"/>
          <w:sz w:val="20"/>
        </w:rPr>
        <w:t>transformação da forma societária da Emissora de sociedade por ações para sociedade limitada, nos termos dos artigos 220 a 222 da Lei das Sociedades por Ações</w:t>
      </w:r>
      <w:bookmarkEnd w:id="446"/>
      <w:r w:rsidRPr="001507CB">
        <w:rPr>
          <w:rFonts w:ascii="Verdana" w:hAnsi="Verdana"/>
          <w:sz w:val="20"/>
        </w:rPr>
        <w:t>;</w:t>
      </w:r>
      <w:bookmarkEnd w:id="447"/>
      <w:bookmarkEnd w:id="448"/>
      <w:bookmarkEnd w:id="461"/>
    </w:p>
    <w:p w:rsidR="00E8320E" w:rsidRPr="001507CB" w:rsidRDefault="00E8320E">
      <w:pPr>
        <w:widowControl w:val="0"/>
        <w:tabs>
          <w:tab w:val="left" w:pos="851"/>
        </w:tabs>
        <w:spacing w:after="0" w:line="300" w:lineRule="exact"/>
        <w:ind w:left="851" w:hanging="851"/>
        <w:rPr>
          <w:rFonts w:ascii="Verdana" w:hAnsi="Verdana"/>
          <w:sz w:val="20"/>
        </w:rPr>
        <w:pPrChange w:id="462" w:author="Machado Meyer " w:date="2018-07-03T12:21:00Z">
          <w:pPr>
            <w:tabs>
              <w:tab w:val="left" w:pos="851"/>
            </w:tabs>
            <w:spacing w:after="0" w:line="300" w:lineRule="exact"/>
            <w:ind w:left="851" w:hanging="851"/>
          </w:pPr>
        </w:pPrChange>
      </w:pPr>
      <w:bookmarkStart w:id="463" w:name="_Ref322627685"/>
      <w:bookmarkStart w:id="464" w:name="_Ref272841215"/>
      <w:bookmarkEnd w:id="449"/>
      <w:bookmarkEnd w:id="450"/>
      <w:bookmarkEnd w:id="451"/>
      <w:bookmarkEnd w:id="452"/>
      <w:bookmarkEnd w:id="453"/>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65"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 xml:space="preserve">cisão, fusão, incorporação, incorporação de ações ou qualquer forma de reorganização societária envolvendo a Emissora que resulte, de forma direta ou indireta, na alteração ou transferência do controle acionário (conforme definição de controle prevista no artigo 116 da Lei das Sociedades por Ações) atualmente detido pela </w:t>
      </w:r>
      <w:proofErr w:type="spellStart"/>
      <w:r w:rsidRPr="001507CB">
        <w:rPr>
          <w:rFonts w:ascii="Verdana" w:hAnsi="Verdana"/>
          <w:sz w:val="20"/>
        </w:rPr>
        <w:t>Dramd</w:t>
      </w:r>
      <w:proofErr w:type="spellEnd"/>
      <w:r w:rsidRPr="001507CB">
        <w:rPr>
          <w:rFonts w:ascii="Verdana" w:hAnsi="Verdana"/>
          <w:sz w:val="20"/>
        </w:rPr>
        <w:t xml:space="preserve"> Participações e Administração Ltda., sociedade empresária limitada inscrita no CNPJ/MF sob o nº 94.800.018/0001-11 (“</w:t>
      </w:r>
      <w:proofErr w:type="spellStart"/>
      <w:r w:rsidRPr="001507CB">
        <w:rPr>
          <w:rFonts w:ascii="Verdana" w:hAnsi="Verdana"/>
          <w:sz w:val="20"/>
          <w:u w:val="single"/>
        </w:rPr>
        <w:t>Dramd</w:t>
      </w:r>
      <w:proofErr w:type="spellEnd"/>
      <w:r w:rsidRPr="001507CB">
        <w:rPr>
          <w:rFonts w:ascii="Verdana" w:hAnsi="Verdana"/>
          <w:sz w:val="20"/>
        </w:rPr>
        <w:t>”) na Emissora, exceto</w:t>
      </w:r>
      <w:bookmarkEnd w:id="463"/>
      <w:r w:rsidRPr="001507CB">
        <w:rPr>
          <w:rFonts w:ascii="Verdana" w:hAnsi="Verdana"/>
          <w:sz w:val="20"/>
        </w:rPr>
        <w:t xml:space="preserve"> se (i) previamente autorizado por Debenturistas representando, no mínimo, 75% (setenta e cinco por cento) das Debêntures em Circulação, em Assembleia Geral especialmente convocada para tal finalidade, ou (</w:t>
      </w:r>
      <w:proofErr w:type="spellStart"/>
      <w:r w:rsidRPr="001507CB">
        <w:rPr>
          <w:rFonts w:ascii="Verdana" w:hAnsi="Verdana"/>
          <w:sz w:val="20"/>
        </w:rPr>
        <w:t>ii</w:t>
      </w:r>
      <w:proofErr w:type="spellEnd"/>
      <w:r w:rsidRPr="001507CB">
        <w:rPr>
          <w:rFonts w:ascii="Verdana" w:hAnsi="Verdana"/>
          <w:sz w:val="20"/>
        </w:rPr>
        <w:t xml:space="preserve">) se a </w:t>
      </w:r>
      <w:proofErr w:type="spellStart"/>
      <w:r w:rsidRPr="001507CB">
        <w:rPr>
          <w:rFonts w:ascii="Verdana" w:hAnsi="Verdana"/>
          <w:sz w:val="20"/>
        </w:rPr>
        <w:t>Dramd</w:t>
      </w:r>
      <w:proofErr w:type="spellEnd"/>
      <w:r w:rsidRPr="001507CB">
        <w:rPr>
          <w:rFonts w:ascii="Verdana" w:hAnsi="Verdana"/>
          <w:sz w:val="20"/>
        </w:rPr>
        <w:t xml:space="preserve"> remanescer com o controle acionário (conforme definição de controle prevista no artigo 116 da Lei das Sociedades por Ações) da(s) sociedade(s) resultante(s) de quaisquer de tais operações societárias, neste caso desde que (a) quaisquer destas operações não comprometam a capacidade da Emissora de honrar com suas obrigações decorrentes da Emissão e das Debêntures, conforme venha a ser comprovado pela Emissora aos Debenturistas, mediante o envio dos documentos da operação pretendida ao Agente Fiduciário e (b) a </w:t>
      </w:r>
      <w:proofErr w:type="spellStart"/>
      <w:r w:rsidRPr="001507CB">
        <w:rPr>
          <w:rFonts w:ascii="Verdana" w:hAnsi="Verdana"/>
          <w:sz w:val="20"/>
        </w:rPr>
        <w:t>Dramd</w:t>
      </w:r>
      <w:proofErr w:type="spellEnd"/>
      <w:r w:rsidRPr="001507CB">
        <w:rPr>
          <w:rFonts w:ascii="Verdana" w:hAnsi="Verdana"/>
          <w:sz w:val="20"/>
        </w:rPr>
        <w:t xml:space="preserve"> preste garantia fidejussória (fiança) em favor dos Debenturistas, de acordo com as práticas usuais de mercado para garantias dessa natureza; </w:t>
      </w:r>
    </w:p>
    <w:p w:rsidR="00E8320E" w:rsidRPr="001507CB" w:rsidRDefault="00E8320E">
      <w:pPr>
        <w:widowControl w:val="0"/>
        <w:tabs>
          <w:tab w:val="left" w:pos="851"/>
        </w:tabs>
        <w:spacing w:after="0" w:line="300" w:lineRule="exact"/>
        <w:ind w:left="851" w:hanging="851"/>
        <w:rPr>
          <w:rFonts w:ascii="Verdana" w:hAnsi="Verdana"/>
          <w:sz w:val="20"/>
        </w:rPr>
        <w:pPrChange w:id="466" w:author="Machado Meyer " w:date="2018-07-03T12:21:00Z">
          <w:pPr>
            <w:tabs>
              <w:tab w:val="left" w:pos="851"/>
            </w:tabs>
            <w:spacing w:after="0" w:line="300" w:lineRule="exact"/>
            <w:ind w:left="851" w:hanging="851"/>
          </w:pPr>
        </w:pPrChange>
      </w:pPr>
      <w:r w:rsidRPr="001507CB" w:rsidDel="00F967FF">
        <w:rPr>
          <w:rFonts w:ascii="Verdana" w:hAnsi="Verdana"/>
          <w:sz w:val="20"/>
        </w:rPr>
        <w:t xml:space="preserve"> </w:t>
      </w:r>
      <w:bookmarkStart w:id="467" w:name="_Ref272360045"/>
      <w:bookmarkStart w:id="468" w:name="_Ref278402643"/>
      <w:bookmarkStart w:id="469" w:name="_Ref328666873"/>
      <w:bookmarkEnd w:id="464"/>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70"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redução de capital social da Emissora, exceto se previamente autorizado por Debenturistas representando, no mínimo, 75% (setenta e cinco por cento) das Debêntures em Circulação, conforme disposto no artigo 174, parágrafo 3º, da Lei das Sociedades por Ações</w:t>
      </w:r>
      <w:bookmarkEnd w:id="454"/>
      <w:bookmarkEnd w:id="467"/>
      <w:r w:rsidRPr="001507CB">
        <w:rPr>
          <w:rFonts w:ascii="Verdana" w:hAnsi="Verdana"/>
          <w:sz w:val="20"/>
        </w:rPr>
        <w:t>;</w:t>
      </w:r>
      <w:bookmarkEnd w:id="468"/>
      <w:bookmarkEnd w:id="469"/>
      <w:r w:rsidRPr="001507CB">
        <w:rPr>
          <w:rFonts w:ascii="Verdana" w:hAnsi="Verdana"/>
          <w:sz w:val="20"/>
        </w:rPr>
        <w:t xml:space="preserve"> </w:t>
      </w:r>
    </w:p>
    <w:p w:rsidR="00E8320E" w:rsidRPr="001507CB" w:rsidRDefault="00E8320E">
      <w:pPr>
        <w:widowControl w:val="0"/>
        <w:tabs>
          <w:tab w:val="left" w:pos="851"/>
        </w:tabs>
        <w:spacing w:after="0" w:line="300" w:lineRule="exact"/>
        <w:ind w:left="851" w:hanging="851"/>
        <w:rPr>
          <w:rFonts w:ascii="Verdana" w:hAnsi="Verdana"/>
          <w:sz w:val="20"/>
        </w:rPr>
        <w:pPrChange w:id="471" w:author="Machado Meyer " w:date="2018-07-03T12:21:00Z">
          <w:pPr>
            <w:tabs>
              <w:tab w:val="left" w:pos="851"/>
            </w:tabs>
            <w:spacing w:after="0" w:line="300" w:lineRule="exact"/>
            <w:ind w:left="851" w:hanging="851"/>
          </w:pPr>
        </w:pPrChange>
      </w:pPr>
      <w:bookmarkStart w:id="472" w:name="_Ref279344707"/>
      <w:bookmarkStart w:id="473" w:name="_Ref328666898"/>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74"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alteração ou transferência do controle acionário (conforme definição de controle prevista no artigo 116 da Lei das Sociedades por Ações), direto ou indireto, da Emissora, exceto se previamente autorizado por Debenturistas representando, no mínimo, 75% (setenta e cinco por cento) das Debêntures em Circulação</w:t>
      </w:r>
      <w:bookmarkEnd w:id="472"/>
      <w:bookmarkEnd w:id="473"/>
      <w:r w:rsidRPr="001507CB">
        <w:rPr>
          <w:rFonts w:ascii="Verdana" w:hAnsi="Verdana"/>
          <w:sz w:val="20"/>
        </w:rPr>
        <w:t>;</w:t>
      </w:r>
    </w:p>
    <w:p w:rsidR="00E8320E" w:rsidRPr="001507CB" w:rsidRDefault="00E8320E">
      <w:pPr>
        <w:widowControl w:val="0"/>
        <w:tabs>
          <w:tab w:val="left" w:pos="851"/>
        </w:tabs>
        <w:spacing w:after="0" w:line="300" w:lineRule="exact"/>
        <w:ind w:left="851" w:hanging="851"/>
        <w:rPr>
          <w:rFonts w:ascii="Verdana" w:hAnsi="Verdana"/>
          <w:sz w:val="20"/>
        </w:rPr>
        <w:pPrChange w:id="475" w:author="Machado Meyer " w:date="2018-07-03T12:21:00Z">
          <w:pPr>
            <w:tabs>
              <w:tab w:val="left" w:pos="851"/>
            </w:tabs>
            <w:spacing w:after="0" w:line="300" w:lineRule="exact"/>
            <w:ind w:left="851" w:hanging="851"/>
          </w:pPr>
        </w:pPrChange>
      </w:pPr>
      <w:bookmarkStart w:id="476" w:name="_Ref279009273"/>
      <w:bookmarkStart w:id="477" w:name="_Ref328666909"/>
      <w:bookmarkStart w:id="478" w:name="_Ref264706063"/>
      <w:bookmarkStart w:id="479" w:name="_Ref272253621"/>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80"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 xml:space="preserve">alteração do objeto social da Emissora, conforme disposto em seu estatuto </w:t>
      </w:r>
      <w:r w:rsidRPr="001507CB">
        <w:rPr>
          <w:rFonts w:ascii="Verdana" w:hAnsi="Verdana"/>
          <w:sz w:val="20"/>
        </w:rPr>
        <w:lastRenderedPageBreak/>
        <w:t xml:space="preserve">social vigente na Data de Emissão, exceto se (i) previamente autorizado por Debenturistas representando, no mínimo, 75% (setenta e cinco por cento) </w:t>
      </w:r>
      <w:bookmarkEnd w:id="476"/>
      <w:r w:rsidRPr="001507CB">
        <w:rPr>
          <w:rFonts w:ascii="Verdana" w:hAnsi="Verdana"/>
          <w:sz w:val="20"/>
        </w:rPr>
        <w:t>das Debêntures em Circulação ou (</w:t>
      </w:r>
      <w:proofErr w:type="spellStart"/>
      <w:r w:rsidRPr="001507CB">
        <w:rPr>
          <w:rFonts w:ascii="Verdana" w:hAnsi="Verdana"/>
          <w:sz w:val="20"/>
        </w:rPr>
        <w:t>ii</w:t>
      </w:r>
      <w:proofErr w:type="spellEnd"/>
      <w:r w:rsidRPr="001507CB">
        <w:rPr>
          <w:rFonts w:ascii="Verdana" w:hAnsi="Verdana"/>
          <w:sz w:val="20"/>
        </w:rPr>
        <w:t>) não resultar em alteração da atividade principal da Emissora;</w:t>
      </w:r>
      <w:bookmarkEnd w:id="477"/>
      <w:r w:rsidRPr="001507CB">
        <w:rPr>
          <w:rFonts w:ascii="Verdana" w:hAnsi="Verdana"/>
          <w:sz w:val="20"/>
        </w:rPr>
        <w:t xml:space="preserve"> </w:t>
      </w:r>
    </w:p>
    <w:p w:rsidR="00E8320E" w:rsidRPr="001507CB" w:rsidRDefault="00E8320E">
      <w:pPr>
        <w:pStyle w:val="GradeMdia1-nfase21"/>
        <w:widowControl w:val="0"/>
        <w:tabs>
          <w:tab w:val="left" w:pos="851"/>
        </w:tabs>
        <w:spacing w:after="0" w:line="300" w:lineRule="exact"/>
        <w:ind w:left="851" w:hanging="851"/>
        <w:rPr>
          <w:rFonts w:ascii="Verdana" w:hAnsi="Verdana"/>
          <w:sz w:val="20"/>
        </w:rPr>
        <w:pPrChange w:id="481" w:author="Machado Meyer " w:date="2018-07-03T12:21:00Z">
          <w:pPr>
            <w:pStyle w:val="GradeMdia1-nfase21"/>
            <w:tabs>
              <w:tab w:val="left" w:pos="851"/>
            </w:tabs>
            <w:spacing w:after="0" w:line="300" w:lineRule="exact"/>
            <w:ind w:left="851" w:hanging="851"/>
          </w:pPr>
        </w:pPrChange>
      </w:pPr>
    </w:p>
    <w:bookmarkEnd w:id="478"/>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82"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comprovação de que qualquer das declarações prestadas pela Emissora nesta Escritura de Emissão revelar-se falsa, ou incorreta em qualquer aspecto relevante, no momento em que foram prestadas;</w:t>
      </w:r>
      <w:bookmarkEnd w:id="479"/>
    </w:p>
    <w:p w:rsidR="00E8320E" w:rsidRPr="001507CB" w:rsidRDefault="00E8320E">
      <w:pPr>
        <w:widowControl w:val="0"/>
        <w:tabs>
          <w:tab w:val="left" w:pos="851"/>
        </w:tabs>
        <w:spacing w:after="0" w:line="300" w:lineRule="exact"/>
        <w:ind w:left="851" w:hanging="851"/>
        <w:rPr>
          <w:rFonts w:ascii="Verdana" w:hAnsi="Verdana"/>
          <w:sz w:val="20"/>
        </w:rPr>
        <w:pPrChange w:id="483" w:author="Machado Meyer " w:date="2018-07-03T12:21:00Z">
          <w:pPr>
            <w:tabs>
              <w:tab w:val="left" w:pos="851"/>
            </w:tabs>
            <w:spacing w:after="0" w:line="300" w:lineRule="exact"/>
            <w:ind w:left="851" w:hanging="851"/>
          </w:pPr>
        </w:pPrChange>
      </w:pPr>
      <w:bookmarkStart w:id="484" w:name="_Ref272931218"/>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85"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inadimplemento de qualquer obrigação financeira, pela Emissora, em especial aquelas oriundas de dívidas bancárias e operações de mercado de capitais, local ou internacional, desde que observados os respectivos prazos de cura previstos em qualquer contrato financeiro;</w:t>
      </w:r>
      <w:bookmarkEnd w:id="484"/>
    </w:p>
    <w:p w:rsidR="00E8320E" w:rsidRPr="001507CB" w:rsidRDefault="00E8320E">
      <w:pPr>
        <w:widowControl w:val="0"/>
        <w:tabs>
          <w:tab w:val="left" w:pos="851"/>
        </w:tabs>
        <w:spacing w:after="0" w:line="300" w:lineRule="exact"/>
        <w:ind w:left="851" w:hanging="851"/>
        <w:rPr>
          <w:rFonts w:ascii="Verdana" w:hAnsi="Verdana"/>
          <w:sz w:val="20"/>
        </w:rPr>
        <w:pPrChange w:id="486" w:author="Machado Meyer " w:date="2018-07-03T12:21:00Z">
          <w:pPr>
            <w:tabs>
              <w:tab w:val="left" w:pos="851"/>
            </w:tabs>
            <w:spacing w:after="0" w:line="300" w:lineRule="exact"/>
            <w:ind w:left="851" w:hanging="851"/>
          </w:pPr>
        </w:pPrChange>
      </w:pPr>
      <w:bookmarkStart w:id="487" w:name="_Ref272931224"/>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88"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decretação de vencimento antecipado de obrigação financeira, em especial aquelas oriundas de dívidas bancárias e operações de mercado de capitais, local ou internacional;</w:t>
      </w:r>
      <w:bookmarkEnd w:id="487"/>
      <w:r w:rsidRPr="001507CB">
        <w:rPr>
          <w:rFonts w:ascii="Verdana" w:hAnsi="Verdana"/>
          <w:sz w:val="20"/>
        </w:rPr>
        <w:t xml:space="preserve"> </w:t>
      </w:r>
    </w:p>
    <w:p w:rsidR="00E8320E" w:rsidRPr="001507CB" w:rsidRDefault="00E8320E">
      <w:pPr>
        <w:widowControl w:val="0"/>
        <w:tabs>
          <w:tab w:val="left" w:pos="851"/>
        </w:tabs>
        <w:spacing w:after="0" w:line="300" w:lineRule="exact"/>
        <w:ind w:left="851" w:hanging="851"/>
        <w:rPr>
          <w:rFonts w:ascii="Verdana" w:hAnsi="Verdana"/>
          <w:sz w:val="20"/>
        </w:rPr>
        <w:pPrChange w:id="489"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90"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protesto de títulos contra a Emissora, em valor, individual ou agregado, igual ou superior a R$50.000.000,00 (cinquenta milhões de reais), ou seu equivalente em outras moedas, exceto se, em até 15 (quinze) dias contados do referido protesto, tiver sido comprovado ao Agente Fiduciário que o(s) protesto(s) foi(</w:t>
      </w:r>
      <w:proofErr w:type="spellStart"/>
      <w:r w:rsidRPr="001507CB">
        <w:rPr>
          <w:rFonts w:ascii="Verdana" w:hAnsi="Verdana"/>
          <w:sz w:val="20"/>
        </w:rPr>
        <w:t>ram</w:t>
      </w:r>
      <w:proofErr w:type="spellEnd"/>
      <w:r w:rsidRPr="001507CB">
        <w:rPr>
          <w:rFonts w:ascii="Verdana" w:hAnsi="Verdana"/>
          <w:sz w:val="20"/>
        </w:rPr>
        <w:t xml:space="preserve">) sanado(s), cancelado(s), suspenso(s) ou contestado(s) mediante depósito judicial aceito pelo juízo competente; </w:t>
      </w:r>
    </w:p>
    <w:p w:rsidR="00E8320E" w:rsidRPr="001507CB" w:rsidRDefault="00E8320E">
      <w:pPr>
        <w:widowControl w:val="0"/>
        <w:tabs>
          <w:tab w:val="left" w:pos="851"/>
        </w:tabs>
        <w:spacing w:after="0" w:line="300" w:lineRule="exact"/>
        <w:ind w:left="851" w:hanging="851"/>
        <w:rPr>
          <w:rFonts w:ascii="Verdana" w:hAnsi="Verdana"/>
          <w:sz w:val="20"/>
        </w:rPr>
        <w:pPrChange w:id="491"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92"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 xml:space="preserve">inadimplemento, pela Emissora, de qualquer decisão judicial transitada em julgado e/ou de qualquer decisão arbitral não sujeita a recurso, defesa ou outra medida judicial similar, contra a Emissora, em valor, individual ou agregado, igual ou superior a R$50.000.000,00 (cinquenta milhões de reais), ou seu equivalente em outras moedas; </w:t>
      </w:r>
    </w:p>
    <w:p w:rsidR="00E8320E" w:rsidRPr="001507CB" w:rsidRDefault="00E8320E">
      <w:pPr>
        <w:widowControl w:val="0"/>
        <w:tabs>
          <w:tab w:val="left" w:pos="851"/>
        </w:tabs>
        <w:spacing w:after="0" w:line="300" w:lineRule="exact"/>
        <w:rPr>
          <w:rFonts w:ascii="Verdana" w:hAnsi="Verdana"/>
          <w:sz w:val="20"/>
        </w:rPr>
        <w:pPrChange w:id="493" w:author="Machado Meyer " w:date="2018-07-03T12:21:00Z">
          <w:pPr>
            <w:tabs>
              <w:tab w:val="left" w:pos="851"/>
            </w:tabs>
            <w:spacing w:after="0" w:line="300" w:lineRule="exact"/>
          </w:pPr>
        </w:pPrChange>
      </w:pPr>
    </w:p>
    <w:p w:rsidR="00E8320E" w:rsidRPr="001507CB" w:rsidRDefault="00E8320E">
      <w:pPr>
        <w:widowControl w:val="0"/>
        <w:numPr>
          <w:ilvl w:val="2"/>
          <w:numId w:val="6"/>
        </w:numPr>
        <w:spacing w:after="0" w:line="300" w:lineRule="exact"/>
        <w:ind w:left="840" w:hanging="840"/>
        <w:rPr>
          <w:rFonts w:ascii="Verdana" w:hAnsi="Verdana"/>
          <w:sz w:val="20"/>
        </w:rPr>
        <w:pPrChange w:id="494" w:author="Machado Meyer " w:date="2018-07-03T12:21:00Z">
          <w:pPr>
            <w:numPr>
              <w:ilvl w:val="2"/>
              <w:numId w:val="6"/>
            </w:numPr>
            <w:spacing w:after="0" w:line="300" w:lineRule="exact"/>
            <w:ind w:left="720" w:hanging="720"/>
          </w:pPr>
        </w:pPrChange>
      </w:pPr>
      <w:r w:rsidRPr="001507CB">
        <w:rPr>
          <w:rFonts w:ascii="Verdana" w:hAnsi="Verdana"/>
          <w:sz w:val="20"/>
        </w:rPr>
        <w:t xml:space="preserve">cessão, venda, alienação e/ou qualquer forma de transferência, pela Emissora, por qualquer meio, de forma onerosa, de seus ativos em valor superior ao equivalente a 20% (vinte por cento) do patrimônio líquido consolidado da Emissora, apurado com base nas informações financeiras trimestrais da Emissora objeto de revisão limitada divulgadas no trimestre imediatamente anterior à ocorrência do fato, de maneira individual ou agregada, durante toda a existência das Debêntures. Para fins de apuração do limite acima, não serão computadas cessões, vendas, alienações e/ou quaisquer formas de transferência de imóveis atualmente registrados no balanço patrimonial auditado da Emissora, no valor, individual ou agregado, de até R$140.000.000,00 (cento e quarenta milhões de reais), e desde que a totalidade dos recursos decorrentes de tais cessões, vendas, alienações e/ou </w:t>
      </w:r>
      <w:r w:rsidRPr="001507CB">
        <w:rPr>
          <w:rFonts w:ascii="Verdana" w:hAnsi="Verdana"/>
          <w:sz w:val="20"/>
        </w:rPr>
        <w:lastRenderedPageBreak/>
        <w:t xml:space="preserve">quaisquer formas de transferência seja incorporada ao patrimônio líquido da Emissora. O limite de 20% (vinte por cento) referido acima poderá ser ultrapassado desde que (i) a critério da Emissora, a </w:t>
      </w:r>
      <w:proofErr w:type="spellStart"/>
      <w:r w:rsidRPr="001507CB">
        <w:rPr>
          <w:rFonts w:ascii="Verdana" w:hAnsi="Verdana"/>
          <w:sz w:val="20"/>
        </w:rPr>
        <w:t>Dramd</w:t>
      </w:r>
      <w:proofErr w:type="spellEnd"/>
      <w:r w:rsidRPr="001507CB">
        <w:rPr>
          <w:rFonts w:ascii="Verdana" w:hAnsi="Verdana"/>
          <w:sz w:val="20"/>
        </w:rPr>
        <w:t>, anteriormente à cessão, venda, alienação e/ou qualquer forma de transferência de que trata este item: (a) constitua, em benefício dos Debenturistas, garantias reais de (ou equivalentes a) 1º (primeiro) grau, em montante igual ao da operação pretendida, cuja definição da garantia real em questão, seu ativo objeto e respectivo valor, deverá ser feita em conjunto com os Debenturistas, observados critérios e práticas de mercado; ou (b) contrate, em benefício dos Debenturistas, em montante igual ao da operação pretendida, fiança bancária junto a quaisquer das seguintes instituições: Banco do Brasil S.A.; Banco Santander (Brasil) S.A. ou outra instituição financeira previamente aprovada por Debenturistas representando, no mínimo, 75% (setenta e cinco por cento) das Debêntures em Circulação; ou (b) tais cessões, vendas, alienações e/ou quaisquer formas de transferência sejam previamente autorizadas por Debenturistas representando, no mínimo, 75% (setenta e cinco por cento) das Debêntures em Circulação;</w:t>
      </w:r>
    </w:p>
    <w:p w:rsidR="00E8320E" w:rsidRPr="001507CB" w:rsidRDefault="00E8320E">
      <w:pPr>
        <w:widowControl w:val="0"/>
        <w:tabs>
          <w:tab w:val="left" w:pos="851"/>
        </w:tabs>
        <w:spacing w:after="0" w:line="300" w:lineRule="exact"/>
        <w:ind w:left="851" w:hanging="851"/>
        <w:rPr>
          <w:rFonts w:ascii="Verdana" w:hAnsi="Verdana"/>
          <w:sz w:val="20"/>
        </w:rPr>
        <w:pPrChange w:id="495"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496"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cessão e/ou qualquer outra forma de transferência, pela Emissora, por qualquer meio, de forma gratuita, de seus ativos em valor superior ao equivalente a 10% (dez por cento) do patrimônio líquido consolidado da Emissora, apurado com base nas informações financeiras trimestrais da Emissora objeto de revisão limitada divulgadas no trimestre imediatamente anterior a ocorrência do fato, de maneira individual ou agregada, durante toda a existência das Debêntures;</w:t>
      </w:r>
    </w:p>
    <w:p w:rsidR="00E8320E" w:rsidRPr="001507CB" w:rsidRDefault="00E8320E">
      <w:pPr>
        <w:widowControl w:val="0"/>
        <w:tabs>
          <w:tab w:val="left" w:pos="851"/>
        </w:tabs>
        <w:spacing w:after="0" w:line="300" w:lineRule="exact"/>
        <w:ind w:left="851" w:hanging="851"/>
        <w:rPr>
          <w:rFonts w:ascii="Verdana" w:hAnsi="Verdana"/>
          <w:sz w:val="20"/>
        </w:rPr>
        <w:pPrChange w:id="497" w:author="Machado Meyer " w:date="2018-07-03T12:21:00Z">
          <w:pPr>
            <w:tabs>
              <w:tab w:val="left" w:pos="851"/>
            </w:tabs>
            <w:spacing w:after="0" w:line="300" w:lineRule="exact"/>
            <w:ind w:left="851" w:hanging="851"/>
          </w:pPr>
        </w:pPrChange>
      </w:pPr>
    </w:p>
    <w:p w:rsidR="00E8320E" w:rsidRPr="000A32FC" w:rsidRDefault="00E8320E">
      <w:pPr>
        <w:widowControl w:val="0"/>
        <w:numPr>
          <w:ilvl w:val="2"/>
          <w:numId w:val="6"/>
        </w:numPr>
        <w:tabs>
          <w:tab w:val="left" w:pos="851"/>
        </w:tabs>
        <w:spacing w:after="0" w:line="300" w:lineRule="exact"/>
        <w:ind w:left="851" w:hanging="851"/>
        <w:rPr>
          <w:rFonts w:ascii="Verdana" w:hAnsi="Verdana"/>
          <w:b/>
          <w:sz w:val="20"/>
        </w:rPr>
        <w:pPrChange w:id="498" w:author="Machado Meyer " w:date="2018-07-03T12:21:00Z">
          <w:pPr>
            <w:numPr>
              <w:ilvl w:val="2"/>
              <w:numId w:val="6"/>
            </w:numPr>
            <w:tabs>
              <w:tab w:val="left" w:pos="851"/>
            </w:tabs>
            <w:spacing w:after="0" w:line="300" w:lineRule="exact"/>
            <w:ind w:left="720" w:hanging="720"/>
          </w:pPr>
        </w:pPrChange>
      </w:pPr>
      <w:bookmarkStart w:id="499" w:name="_DV_M45"/>
      <w:bookmarkEnd w:id="499"/>
      <w:r w:rsidRPr="001507CB">
        <w:rPr>
          <w:rFonts w:ascii="Verdana" w:hAnsi="Verdana"/>
          <w:sz w:val="20"/>
        </w:rPr>
        <w:t>constituição de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Pr="001507CB">
        <w:rPr>
          <w:rFonts w:ascii="Verdana" w:hAnsi="Verdana"/>
          <w:sz w:val="20"/>
          <w:u w:val="single"/>
        </w:rPr>
        <w:t>Ônus</w:t>
      </w:r>
      <w:r w:rsidRPr="001507CB">
        <w:rPr>
          <w:rFonts w:ascii="Verdana" w:hAnsi="Verdana"/>
          <w:sz w:val="20"/>
        </w:rPr>
        <w:t>”) sobre ativo(s) da Emissora em valor individual ou agregado, durante toda a existência das Debêntures, superior ou equivalente a 20% (vinte por cento) do patrimônio líquido consolidado da Emissora, apurado com base nas informações financeiras trimestrais da Emissora objeto de revisão limitada divulgadas no trimestre imediatamente anterior a ocorrência do fato, exceto (i) se previamente autorizado por Debenturistas representando, no mínimo, 75% (setenta e cinco por cento) das Debêntures em Circulação ou, a critério da Emissora, e/ou (</w:t>
      </w:r>
      <w:proofErr w:type="spellStart"/>
      <w:r w:rsidRPr="001507CB">
        <w:rPr>
          <w:rFonts w:ascii="Verdana" w:hAnsi="Verdana"/>
          <w:sz w:val="20"/>
        </w:rPr>
        <w:t>ii</w:t>
      </w:r>
      <w:proofErr w:type="spellEnd"/>
      <w:r w:rsidRPr="001507CB">
        <w:rPr>
          <w:rFonts w:ascii="Verdana" w:hAnsi="Verdana"/>
          <w:sz w:val="20"/>
        </w:rPr>
        <w:t xml:space="preserve">) caso a </w:t>
      </w:r>
      <w:proofErr w:type="spellStart"/>
      <w:r w:rsidRPr="001507CB">
        <w:rPr>
          <w:rFonts w:ascii="Verdana" w:hAnsi="Verdana"/>
          <w:sz w:val="20"/>
        </w:rPr>
        <w:t>Dramd</w:t>
      </w:r>
      <w:proofErr w:type="spellEnd"/>
      <w:r w:rsidRPr="001507CB">
        <w:rPr>
          <w:rFonts w:ascii="Verdana" w:hAnsi="Verdana"/>
          <w:sz w:val="20"/>
        </w:rPr>
        <w:t xml:space="preserve">, anteriormente à constituição de qualquer Ônus pela Emissora, (a) constitua em benefício dos Debenturistas garantia(s) reais de (ou equivalentes a) 1º (primeiro) grau, em montante equivalente ao Ônus constituído, ou (b) contrate, em benefício dos Debenturistas, em montante equivalente ao Ônus </w:t>
      </w:r>
      <w:r w:rsidRPr="001507CB">
        <w:rPr>
          <w:rFonts w:ascii="Verdana" w:hAnsi="Verdana"/>
          <w:sz w:val="20"/>
        </w:rPr>
        <w:lastRenderedPageBreak/>
        <w:t xml:space="preserve">constituído, fiança bancária junto a quaisquer das seguintes instituições: Banco Bradesco S.A.; Banco do Brasil S.A. ou Banco Santander (Brasil) S.A.; </w:t>
      </w:r>
    </w:p>
    <w:p w:rsidR="00E8320E" w:rsidRPr="001507CB" w:rsidRDefault="00E8320E">
      <w:pPr>
        <w:widowControl w:val="0"/>
        <w:tabs>
          <w:tab w:val="left" w:pos="851"/>
        </w:tabs>
        <w:spacing w:after="0" w:line="300" w:lineRule="exact"/>
        <w:ind w:left="851"/>
        <w:rPr>
          <w:rFonts w:ascii="Verdana" w:hAnsi="Verdana"/>
          <w:sz w:val="20"/>
        </w:rPr>
        <w:pPrChange w:id="500" w:author="Machado Meyer " w:date="2018-07-03T12:21:00Z">
          <w:pPr>
            <w:tabs>
              <w:tab w:val="left" w:pos="851"/>
            </w:tabs>
            <w:spacing w:after="0" w:line="300" w:lineRule="exact"/>
            <w:ind w:left="851"/>
          </w:pPr>
        </w:pPrChange>
      </w:pPr>
      <w:r w:rsidRPr="000A32FC" w:rsidDel="005979CB">
        <w:rPr>
          <w:rFonts w:ascii="Verdana" w:hAnsi="Verdana"/>
          <w:sz w:val="20"/>
        </w:rPr>
        <w:t xml:space="preserve"> </w:t>
      </w:r>
      <w:bookmarkStart w:id="501" w:name="_Ref328666997"/>
      <w:bookmarkEnd w:id="418"/>
      <w:bookmarkEnd w:id="419"/>
      <w:bookmarkEnd w:id="420"/>
      <w:bookmarkEnd w:id="421"/>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502"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 xml:space="preserve">distribuição e/ou pagamento, pela Emissora, de dividendos, juros sobre o capital próprio ou quaisquer outras distribuições de lucros aos acionistas da Emissora, caso a Emissora esteja em mora com qualquer de suas obrigações pecuniárias estabelecidas nesta Escritura de Emissão, exceto pelos dividendos obrigatórios previstos no artigo 202 da Lei das Sociedades por Ações, nos termos do estatuto social da Emissora vigente na Data de Emissão; </w:t>
      </w:r>
      <w:bookmarkEnd w:id="501"/>
      <w:r w:rsidRPr="001507CB">
        <w:rPr>
          <w:rFonts w:ascii="Verdana" w:hAnsi="Verdana"/>
          <w:sz w:val="20"/>
        </w:rPr>
        <w:t>e</w:t>
      </w:r>
    </w:p>
    <w:p w:rsidR="00E8320E" w:rsidRPr="001507CB" w:rsidRDefault="00E8320E">
      <w:pPr>
        <w:widowControl w:val="0"/>
        <w:tabs>
          <w:tab w:val="left" w:pos="851"/>
        </w:tabs>
        <w:spacing w:after="0" w:line="300" w:lineRule="exact"/>
        <w:ind w:left="851" w:hanging="851"/>
        <w:rPr>
          <w:rFonts w:ascii="Verdana" w:hAnsi="Verdana"/>
          <w:sz w:val="20"/>
        </w:rPr>
        <w:pPrChange w:id="503" w:author="Machado Meyer " w:date="2018-07-03T12:21:00Z">
          <w:pPr>
            <w:tabs>
              <w:tab w:val="left" w:pos="851"/>
            </w:tabs>
            <w:spacing w:after="0" w:line="300" w:lineRule="exact"/>
            <w:ind w:left="851" w:hanging="851"/>
          </w:pPr>
        </w:pPrChange>
      </w:pPr>
      <w:bookmarkStart w:id="504" w:name="_Ref279344869"/>
    </w:p>
    <w:p w:rsidR="00E8320E" w:rsidRPr="001507CB" w:rsidRDefault="00E8320E">
      <w:pPr>
        <w:widowControl w:val="0"/>
        <w:numPr>
          <w:ilvl w:val="2"/>
          <w:numId w:val="6"/>
        </w:numPr>
        <w:tabs>
          <w:tab w:val="left" w:pos="851"/>
        </w:tabs>
        <w:spacing w:after="0" w:line="300" w:lineRule="exact"/>
        <w:ind w:left="851" w:hanging="851"/>
        <w:rPr>
          <w:rFonts w:ascii="Verdana" w:hAnsi="Verdana"/>
          <w:sz w:val="20"/>
        </w:rPr>
        <w:pPrChange w:id="505" w:author="Machado Meyer " w:date="2018-07-03T12:21:00Z">
          <w:pPr>
            <w:numPr>
              <w:ilvl w:val="2"/>
              <w:numId w:val="6"/>
            </w:numPr>
            <w:tabs>
              <w:tab w:val="left" w:pos="851"/>
            </w:tabs>
            <w:spacing w:after="0" w:line="300" w:lineRule="exact"/>
            <w:ind w:left="720" w:hanging="720"/>
          </w:pPr>
        </w:pPrChange>
      </w:pPr>
      <w:r w:rsidRPr="001507CB">
        <w:rPr>
          <w:rFonts w:ascii="Verdana" w:hAnsi="Verdana"/>
          <w:sz w:val="20"/>
        </w:rPr>
        <w:t>não observância, pela Emissora, do índice financeiro abaixo (“</w:t>
      </w:r>
      <w:r w:rsidRPr="001507CB">
        <w:rPr>
          <w:rFonts w:ascii="Verdana" w:hAnsi="Verdana"/>
          <w:sz w:val="20"/>
          <w:u w:val="single"/>
        </w:rPr>
        <w:t>Índice Financeiro</w:t>
      </w:r>
      <w:r w:rsidRPr="001507CB">
        <w:rPr>
          <w:rFonts w:ascii="Verdana" w:hAnsi="Verdana"/>
          <w:sz w:val="20"/>
        </w:rPr>
        <w:t>”), a ser apurado anualmente pelo auditor independente registrado na CVM que à época estiver prestando os serviços de auditoria independente à Emissora (“</w:t>
      </w:r>
      <w:r w:rsidRPr="001507CB">
        <w:rPr>
          <w:rFonts w:ascii="Verdana" w:hAnsi="Verdana"/>
          <w:sz w:val="20"/>
          <w:u w:val="single"/>
        </w:rPr>
        <w:t>Auditor Independente</w:t>
      </w:r>
      <w:r w:rsidRPr="001507CB">
        <w:rPr>
          <w:rFonts w:ascii="Verdana" w:hAnsi="Verdana"/>
          <w:sz w:val="20"/>
        </w:rPr>
        <w:t>”), e verificados pelo Agente Fiduciário no prazo de até 7 (sete) Dias Úteis contados da data de recebimento, pelo Agente Fiduciário, das informações a que se refere a Cláusula 6.1(i)(1), tendo por base as Demonstrações Financeiras Consolidadas Auditadas Anuais da Emissora, referentes aos 12 (doze) meses anteriores ao da data de apuração do último Índice Financeiro, a partir, inclusive, das Demonstrações Financeiras Consolidadas Auditadas Anuais relativas ao exercício social encerrado em 31 de dezembro de 2018:</w:t>
      </w:r>
      <w:bookmarkEnd w:id="504"/>
      <w:r w:rsidRPr="001507CB">
        <w:rPr>
          <w:rFonts w:ascii="Verdana" w:hAnsi="Verdana"/>
          <w:sz w:val="20"/>
        </w:rPr>
        <w:t xml:space="preserve"> </w:t>
      </w:r>
    </w:p>
    <w:p w:rsidR="00E8320E" w:rsidRPr="001507CB" w:rsidRDefault="00E8320E">
      <w:pPr>
        <w:widowControl w:val="0"/>
        <w:tabs>
          <w:tab w:val="left" w:pos="851"/>
        </w:tabs>
        <w:spacing w:after="0" w:line="300" w:lineRule="exact"/>
        <w:ind w:left="720"/>
        <w:rPr>
          <w:rFonts w:ascii="Verdana" w:hAnsi="Verdana"/>
          <w:sz w:val="20"/>
        </w:rPr>
        <w:pPrChange w:id="506" w:author="Machado Meyer " w:date="2018-07-03T12:21:00Z">
          <w:pPr>
            <w:tabs>
              <w:tab w:val="left" w:pos="851"/>
            </w:tabs>
            <w:spacing w:after="0" w:line="300" w:lineRule="exact"/>
            <w:ind w:left="720"/>
          </w:pPr>
        </w:pPrChange>
      </w:pPr>
    </w:p>
    <w:p w:rsidR="00E8320E" w:rsidRPr="001507CB" w:rsidRDefault="00E8320E">
      <w:pPr>
        <w:widowControl w:val="0"/>
        <w:tabs>
          <w:tab w:val="left" w:pos="851"/>
        </w:tabs>
        <w:spacing w:after="0" w:line="300" w:lineRule="exact"/>
        <w:ind w:left="720"/>
        <w:rPr>
          <w:rFonts w:ascii="Verdana" w:hAnsi="Verdana"/>
          <w:sz w:val="20"/>
        </w:rPr>
        <w:pPrChange w:id="507" w:author="Machado Meyer " w:date="2018-07-03T12:21:00Z">
          <w:pPr>
            <w:tabs>
              <w:tab w:val="left" w:pos="851"/>
            </w:tabs>
            <w:spacing w:after="0" w:line="300" w:lineRule="exact"/>
            <w:ind w:left="720"/>
          </w:pPr>
        </w:pPrChange>
      </w:pPr>
      <w:r w:rsidRPr="001507CB">
        <w:rPr>
          <w:rFonts w:ascii="Verdana" w:hAnsi="Verdana"/>
          <w:sz w:val="20"/>
        </w:rPr>
        <w:t>Dívida Líquida/EBITDA (excluído Banco Randon S.A.) menor ou igual a 3,50 vezes.</w:t>
      </w:r>
    </w:p>
    <w:p w:rsidR="00E8320E" w:rsidRPr="001507CB" w:rsidRDefault="00E8320E">
      <w:pPr>
        <w:pStyle w:val="GradeMdia1-nfase21"/>
        <w:widowControl w:val="0"/>
        <w:tabs>
          <w:tab w:val="left" w:pos="851"/>
        </w:tabs>
        <w:spacing w:after="0" w:line="300" w:lineRule="exact"/>
        <w:rPr>
          <w:rFonts w:ascii="Verdana" w:hAnsi="Verdana"/>
          <w:sz w:val="20"/>
        </w:rPr>
        <w:pPrChange w:id="508" w:author="Machado Meyer " w:date="2018-07-03T12:21:00Z">
          <w:pPr>
            <w:pStyle w:val="GradeMdia1-nfase21"/>
            <w:tabs>
              <w:tab w:val="left" w:pos="851"/>
            </w:tabs>
            <w:spacing w:after="0" w:line="300" w:lineRule="exact"/>
          </w:pPr>
        </w:pPrChange>
      </w:pPr>
    </w:p>
    <w:p w:rsidR="00E8320E" w:rsidRPr="001507CB" w:rsidRDefault="00E8320E">
      <w:pPr>
        <w:widowControl w:val="0"/>
        <w:numPr>
          <w:ilvl w:val="2"/>
          <w:numId w:val="7"/>
        </w:numPr>
        <w:tabs>
          <w:tab w:val="left" w:pos="851"/>
        </w:tabs>
        <w:spacing w:after="0" w:line="300" w:lineRule="exact"/>
        <w:ind w:left="851" w:hanging="851"/>
        <w:rPr>
          <w:rFonts w:ascii="Verdana" w:hAnsi="Verdana"/>
          <w:sz w:val="20"/>
        </w:rPr>
        <w:pPrChange w:id="509" w:author="Machado Meyer " w:date="2018-07-03T12:21:00Z">
          <w:pPr>
            <w:numPr>
              <w:ilvl w:val="2"/>
              <w:numId w:val="7"/>
            </w:numPr>
            <w:tabs>
              <w:tab w:val="left" w:pos="851"/>
            </w:tabs>
            <w:spacing w:after="0" w:line="300" w:lineRule="exact"/>
            <w:ind w:left="2490" w:hanging="720"/>
          </w:pPr>
        </w:pPrChange>
      </w:pPr>
      <w:r w:rsidRPr="001507CB">
        <w:rPr>
          <w:rFonts w:ascii="Verdana" w:hAnsi="Verdana"/>
          <w:sz w:val="20"/>
        </w:rPr>
        <w:t>Para fins do cálculo do Índice Financeiro:</w:t>
      </w:r>
    </w:p>
    <w:p w:rsidR="00E8320E" w:rsidRPr="001507CB" w:rsidRDefault="00E8320E">
      <w:pPr>
        <w:widowControl w:val="0"/>
        <w:tabs>
          <w:tab w:val="left" w:pos="851"/>
        </w:tabs>
        <w:spacing w:after="0" w:line="300" w:lineRule="exact"/>
        <w:ind w:left="851"/>
        <w:rPr>
          <w:rFonts w:ascii="Verdana" w:hAnsi="Verdana"/>
          <w:sz w:val="20"/>
        </w:rPr>
        <w:pPrChange w:id="510" w:author="Machado Meyer " w:date="2018-07-03T12:21:00Z">
          <w:pPr>
            <w:tabs>
              <w:tab w:val="left" w:pos="851"/>
            </w:tabs>
            <w:spacing w:after="0" w:line="300" w:lineRule="exact"/>
            <w:ind w:left="851"/>
          </w:pPr>
        </w:pPrChange>
      </w:pPr>
    </w:p>
    <w:p w:rsidR="00E8320E" w:rsidRPr="001507CB" w:rsidRDefault="00E8320E">
      <w:pPr>
        <w:widowControl w:val="0"/>
        <w:tabs>
          <w:tab w:val="left" w:pos="851"/>
        </w:tabs>
        <w:spacing w:after="0" w:line="300" w:lineRule="exact"/>
        <w:ind w:left="1406" w:hanging="555"/>
        <w:rPr>
          <w:rFonts w:ascii="Verdana" w:hAnsi="Verdana"/>
          <w:sz w:val="20"/>
        </w:rPr>
        <w:pPrChange w:id="511" w:author="Machado Meyer " w:date="2018-07-03T12:21:00Z">
          <w:pPr>
            <w:tabs>
              <w:tab w:val="left" w:pos="851"/>
            </w:tabs>
            <w:spacing w:after="0" w:line="300" w:lineRule="exact"/>
            <w:ind w:left="1406" w:hanging="555"/>
          </w:pPr>
        </w:pPrChange>
      </w:pPr>
      <w:r w:rsidRPr="001507CB">
        <w:rPr>
          <w:rFonts w:ascii="Verdana" w:hAnsi="Verdana"/>
          <w:sz w:val="20"/>
        </w:rPr>
        <w:t>(i)</w:t>
      </w:r>
      <w:r w:rsidRPr="001507CB">
        <w:rPr>
          <w:rFonts w:ascii="Verdana" w:hAnsi="Verdana"/>
          <w:sz w:val="20"/>
        </w:rPr>
        <w:tab/>
        <w:t>“</w:t>
      </w:r>
      <w:r w:rsidRPr="001507CB">
        <w:rPr>
          <w:rFonts w:ascii="Verdana" w:hAnsi="Verdana"/>
          <w:sz w:val="20"/>
          <w:u w:val="single"/>
        </w:rPr>
        <w:t>Dívida Líquida</w:t>
      </w:r>
      <w:r w:rsidRPr="001507CB">
        <w:rPr>
          <w:rFonts w:ascii="Verdana" w:hAnsi="Verdana"/>
          <w:sz w:val="20"/>
        </w:rPr>
        <w:t>” é o valor da Dívida menos as disponibilidades em caixa, aplicações financeiras e ativos decorrentes de instrumentos financeiros (derivativos);</w:t>
      </w:r>
    </w:p>
    <w:p w:rsidR="00E8320E" w:rsidRPr="001507CB" w:rsidRDefault="00E8320E">
      <w:pPr>
        <w:widowControl w:val="0"/>
        <w:tabs>
          <w:tab w:val="left" w:pos="851"/>
        </w:tabs>
        <w:spacing w:after="0" w:line="300" w:lineRule="exact"/>
        <w:ind w:left="1406" w:hanging="555"/>
        <w:rPr>
          <w:rFonts w:ascii="Verdana" w:hAnsi="Verdana"/>
          <w:sz w:val="20"/>
        </w:rPr>
        <w:pPrChange w:id="512" w:author="Machado Meyer " w:date="2018-07-03T12:21:00Z">
          <w:pPr>
            <w:tabs>
              <w:tab w:val="left" w:pos="851"/>
            </w:tabs>
            <w:spacing w:after="0" w:line="300" w:lineRule="exact"/>
            <w:ind w:left="1406" w:hanging="555"/>
          </w:pPr>
        </w:pPrChange>
      </w:pPr>
    </w:p>
    <w:p w:rsidR="00E8320E" w:rsidRPr="001507CB" w:rsidRDefault="00E8320E">
      <w:pPr>
        <w:widowControl w:val="0"/>
        <w:tabs>
          <w:tab w:val="left" w:pos="851"/>
        </w:tabs>
        <w:spacing w:after="0" w:line="300" w:lineRule="exact"/>
        <w:ind w:left="1406" w:hanging="555"/>
        <w:rPr>
          <w:rFonts w:ascii="Verdana" w:hAnsi="Verdana"/>
          <w:sz w:val="20"/>
        </w:rPr>
        <w:pPrChange w:id="513" w:author="Machado Meyer " w:date="2018-07-03T12:21:00Z">
          <w:pPr>
            <w:tabs>
              <w:tab w:val="left" w:pos="851"/>
            </w:tabs>
            <w:spacing w:after="0" w:line="300" w:lineRule="exact"/>
            <w:ind w:left="1406" w:hanging="555"/>
          </w:pPr>
        </w:pPrChange>
      </w:pPr>
      <w:r w:rsidRPr="001507CB">
        <w:rPr>
          <w:rFonts w:ascii="Verdana" w:hAnsi="Verdana"/>
          <w:sz w:val="20"/>
        </w:rPr>
        <w:t>(</w:t>
      </w:r>
      <w:proofErr w:type="spellStart"/>
      <w:r w:rsidRPr="001507CB">
        <w:rPr>
          <w:rFonts w:ascii="Verdana" w:hAnsi="Verdana"/>
          <w:sz w:val="20"/>
        </w:rPr>
        <w:t>ii</w:t>
      </w:r>
      <w:proofErr w:type="spellEnd"/>
      <w:proofErr w:type="gramStart"/>
      <w:r w:rsidRPr="001507CB">
        <w:rPr>
          <w:rFonts w:ascii="Verdana" w:hAnsi="Verdana"/>
          <w:sz w:val="20"/>
        </w:rPr>
        <w:t>)</w:t>
      </w:r>
      <w:proofErr w:type="gramEnd"/>
      <w:r w:rsidRPr="001507CB">
        <w:rPr>
          <w:rFonts w:ascii="Verdana" w:hAnsi="Verdana"/>
          <w:sz w:val="20"/>
        </w:rPr>
        <w:tab/>
        <w:t>“</w:t>
      </w:r>
      <w:r w:rsidRPr="001507CB">
        <w:rPr>
          <w:rFonts w:ascii="Verdana" w:hAnsi="Verdana"/>
          <w:sz w:val="20"/>
          <w:u w:val="single"/>
        </w:rPr>
        <w:t>Dívida</w:t>
      </w:r>
      <w:r w:rsidRPr="001507CB">
        <w:rPr>
          <w:rFonts w:ascii="Verdana" w:hAnsi="Verdana"/>
          <w:sz w:val="20"/>
        </w:rPr>
        <w:t xml:space="preserve">” é a soma dos empréstimos e financiamentos de curto e de longo prazos, incluídos os títulos descontados com regresso, as fianças e avais prestados em benefício de terceiros, arrendamento mercantil / leasing financeiro e os títulos de renda fixa não conversíveis em frutos de emissão pública ou privada, nos mercados local ou internacional. Inclui também os passivos decorrentes de instrumentos financeiros (derivativos) e as contas a pagar em decorrência da aquisição de outras empresas, bem como dívidas financeiras das empresas adquiridas e ainda não consolidadas; e </w:t>
      </w:r>
    </w:p>
    <w:p w:rsidR="00E8320E" w:rsidRPr="001507CB" w:rsidRDefault="00E8320E">
      <w:pPr>
        <w:widowControl w:val="0"/>
        <w:tabs>
          <w:tab w:val="left" w:pos="851"/>
        </w:tabs>
        <w:spacing w:after="0" w:line="300" w:lineRule="exact"/>
        <w:ind w:left="1406" w:hanging="555"/>
        <w:rPr>
          <w:rFonts w:ascii="Verdana" w:hAnsi="Verdana"/>
          <w:sz w:val="20"/>
        </w:rPr>
        <w:pPrChange w:id="514" w:author="Machado Meyer " w:date="2018-07-03T12:21:00Z">
          <w:pPr>
            <w:tabs>
              <w:tab w:val="left" w:pos="851"/>
            </w:tabs>
            <w:spacing w:after="0" w:line="300" w:lineRule="exact"/>
            <w:ind w:left="1406" w:hanging="555"/>
          </w:pPr>
        </w:pPrChange>
      </w:pPr>
    </w:p>
    <w:p w:rsidR="00E8320E" w:rsidRPr="001507CB" w:rsidRDefault="00E8320E">
      <w:pPr>
        <w:widowControl w:val="0"/>
        <w:tabs>
          <w:tab w:val="left" w:pos="851"/>
        </w:tabs>
        <w:spacing w:after="0" w:line="300" w:lineRule="exact"/>
        <w:ind w:left="1406" w:hanging="555"/>
        <w:rPr>
          <w:rFonts w:ascii="Verdana" w:hAnsi="Verdana"/>
          <w:sz w:val="20"/>
        </w:rPr>
        <w:pPrChange w:id="515" w:author="Machado Meyer " w:date="2018-07-03T12:21:00Z">
          <w:pPr>
            <w:tabs>
              <w:tab w:val="left" w:pos="851"/>
            </w:tabs>
            <w:spacing w:after="0" w:line="300" w:lineRule="exact"/>
            <w:ind w:left="1406" w:hanging="555"/>
          </w:pPr>
        </w:pPrChange>
      </w:pPr>
      <w:r w:rsidRPr="001507CB">
        <w:rPr>
          <w:rFonts w:ascii="Verdana" w:hAnsi="Verdana"/>
          <w:sz w:val="20"/>
        </w:rPr>
        <w:t>(</w:t>
      </w:r>
      <w:proofErr w:type="spellStart"/>
      <w:r w:rsidRPr="001507CB">
        <w:rPr>
          <w:rFonts w:ascii="Verdana" w:hAnsi="Verdana"/>
          <w:sz w:val="20"/>
        </w:rPr>
        <w:t>iii</w:t>
      </w:r>
      <w:proofErr w:type="spellEnd"/>
      <w:r w:rsidRPr="001507CB">
        <w:rPr>
          <w:rFonts w:ascii="Verdana" w:hAnsi="Verdana"/>
          <w:sz w:val="20"/>
        </w:rPr>
        <w:t>)</w:t>
      </w:r>
      <w:r w:rsidRPr="001507CB">
        <w:rPr>
          <w:rFonts w:ascii="Verdana" w:hAnsi="Verdana"/>
          <w:sz w:val="20"/>
        </w:rPr>
        <w:tab/>
        <w:t>“</w:t>
      </w:r>
      <w:r w:rsidRPr="001507CB">
        <w:rPr>
          <w:rFonts w:ascii="Verdana" w:hAnsi="Verdana"/>
          <w:sz w:val="20"/>
          <w:u w:val="single"/>
        </w:rPr>
        <w:t>EBITDA</w:t>
      </w:r>
      <w:r w:rsidRPr="001507CB">
        <w:rPr>
          <w:rFonts w:ascii="Verdana" w:hAnsi="Verdana"/>
          <w:sz w:val="20"/>
        </w:rPr>
        <w:t xml:space="preserve">” é o resultado relativo aos 12 meses anteriores à data de apuração, antes do imposto sobre a renda e contribuição social, da </w:t>
      </w:r>
      <w:r w:rsidRPr="001507CB">
        <w:rPr>
          <w:rFonts w:ascii="Verdana" w:hAnsi="Verdana"/>
          <w:sz w:val="20"/>
        </w:rPr>
        <w:lastRenderedPageBreak/>
        <w:t xml:space="preserve">depreciação e amortização, do resultado financeiro, do resultado não operacional, da equivalência patrimonial e da participação de acionistas minoritários. O cálculo do EBITDA deverá incluir o EBITDA </w:t>
      </w:r>
      <w:r w:rsidRPr="001507CB">
        <w:rPr>
          <w:rFonts w:ascii="Verdana" w:hAnsi="Verdana"/>
          <w:i/>
          <w:sz w:val="20"/>
        </w:rPr>
        <w:t>pro forma</w:t>
      </w:r>
      <w:r w:rsidRPr="001507CB">
        <w:rPr>
          <w:rFonts w:ascii="Verdana" w:hAnsi="Verdana"/>
          <w:sz w:val="20"/>
        </w:rPr>
        <w:t xml:space="preserve"> das empresas adquiridas pela </w:t>
      </w:r>
      <w:proofErr w:type="gramStart"/>
      <w:r w:rsidRPr="001507CB">
        <w:rPr>
          <w:rFonts w:ascii="Verdana" w:hAnsi="Verdana"/>
          <w:sz w:val="20"/>
        </w:rPr>
        <w:t>Emissora não consolidadas</w:t>
      </w:r>
      <w:proofErr w:type="gramEnd"/>
      <w:r w:rsidRPr="001507CB">
        <w:rPr>
          <w:rFonts w:ascii="Verdana" w:hAnsi="Verdana"/>
          <w:sz w:val="20"/>
        </w:rPr>
        <w:t xml:space="preserve"> integralmente no período de apuração. </w:t>
      </w:r>
    </w:p>
    <w:p w:rsidR="00E8320E" w:rsidRPr="001507CB" w:rsidRDefault="00E8320E">
      <w:pPr>
        <w:widowControl w:val="0"/>
        <w:tabs>
          <w:tab w:val="left" w:pos="851"/>
        </w:tabs>
        <w:spacing w:after="0" w:line="300" w:lineRule="exact"/>
        <w:ind w:left="709"/>
        <w:rPr>
          <w:rFonts w:ascii="Verdana" w:hAnsi="Verdana"/>
          <w:sz w:val="20"/>
        </w:rPr>
        <w:pPrChange w:id="516" w:author="Machado Meyer " w:date="2018-07-03T12:21:00Z">
          <w:pPr>
            <w:tabs>
              <w:tab w:val="left" w:pos="851"/>
            </w:tabs>
            <w:spacing w:after="0" w:line="300" w:lineRule="exact"/>
            <w:ind w:left="709"/>
          </w:pPr>
        </w:pPrChange>
      </w:pPr>
    </w:p>
    <w:p w:rsidR="00E8320E" w:rsidRPr="001507CB" w:rsidRDefault="00E8320E">
      <w:pPr>
        <w:widowControl w:val="0"/>
        <w:numPr>
          <w:ilvl w:val="0"/>
          <w:numId w:val="8"/>
        </w:numPr>
        <w:tabs>
          <w:tab w:val="left" w:pos="851"/>
        </w:tabs>
        <w:spacing w:after="0" w:line="300" w:lineRule="exact"/>
        <w:ind w:left="0" w:firstLine="0"/>
        <w:rPr>
          <w:rFonts w:ascii="Verdana" w:hAnsi="Verdana"/>
          <w:sz w:val="20"/>
        </w:rPr>
        <w:pPrChange w:id="517" w:author="Machado Meyer " w:date="2018-07-03T12:21:00Z">
          <w:pPr>
            <w:numPr>
              <w:numId w:val="8"/>
            </w:numPr>
            <w:tabs>
              <w:tab w:val="left" w:pos="851"/>
            </w:tabs>
            <w:spacing w:after="0" w:line="300" w:lineRule="exact"/>
            <w:ind w:left="1069" w:hanging="360"/>
          </w:pPr>
        </w:pPrChange>
      </w:pPr>
      <w:r w:rsidRPr="001507CB">
        <w:rPr>
          <w:rFonts w:ascii="Verdana" w:hAnsi="Verdana"/>
          <w:sz w:val="20"/>
        </w:rPr>
        <w:t>Ocorrendo qualquer dos Eventos de Inadimplemento previstos na Cláusula 5.1. acima, incisos “a”; “c”; “d”; “e”; “g”; “i”; “j”; “k”; “l”; “m”; “p”; “r”, “s”; “t”; “u”; e “v”, as obrigações decorrentes das Debêntures tornar-se-ão automaticamente vencidas, independentemente de aviso ou notificação, judicial ou extrajudicial.</w:t>
      </w:r>
      <w:bookmarkEnd w:id="422"/>
      <w:bookmarkEnd w:id="423"/>
      <w:bookmarkEnd w:id="424"/>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518" w:author="Machado Meyer " w:date="2018-07-03T12:21:00Z">
          <w:pPr>
            <w:tabs>
              <w:tab w:val="left" w:pos="851"/>
            </w:tabs>
            <w:spacing w:after="0" w:line="300" w:lineRule="exact"/>
          </w:pPr>
        </w:pPrChange>
      </w:pPr>
    </w:p>
    <w:p w:rsidR="00E8320E" w:rsidRPr="001507CB" w:rsidRDefault="00E8320E">
      <w:pPr>
        <w:widowControl w:val="0"/>
        <w:numPr>
          <w:ilvl w:val="0"/>
          <w:numId w:val="8"/>
        </w:numPr>
        <w:tabs>
          <w:tab w:val="left" w:pos="851"/>
        </w:tabs>
        <w:spacing w:after="0" w:line="300" w:lineRule="exact"/>
        <w:ind w:left="0" w:firstLine="0"/>
        <w:rPr>
          <w:rFonts w:ascii="Verdana" w:hAnsi="Verdana"/>
          <w:sz w:val="20"/>
        </w:rPr>
        <w:pPrChange w:id="519" w:author="Machado Meyer " w:date="2018-07-03T12:21:00Z">
          <w:pPr>
            <w:numPr>
              <w:numId w:val="8"/>
            </w:numPr>
            <w:tabs>
              <w:tab w:val="left" w:pos="851"/>
            </w:tabs>
            <w:spacing w:after="0" w:line="300" w:lineRule="exact"/>
            <w:ind w:left="1069" w:hanging="360"/>
          </w:pPr>
        </w:pPrChange>
      </w:pPr>
      <w:bookmarkStart w:id="520" w:name="_Ref130283218"/>
      <w:r w:rsidRPr="001507CB">
        <w:rPr>
          <w:rFonts w:ascii="Verdana" w:hAnsi="Verdana"/>
          <w:sz w:val="20"/>
        </w:rPr>
        <w:t xml:space="preserve">Ocorrendo qualquer dos demais Eventos de Inadimplemento (que não sejam aqueles previstos na Cláusula 5.2. acima), o Agente Fiduciário deverá, inclusive para fins do disposto na Cláusula Oitava abaixo, convocar, no prazo máximo de 03 (três) Dias Úteis contados da data em que constatar sua ocorrência, Assembleia Geral, a se realizar no prazo mínimo previsto em lei. Para que não seja declarado o vencimento antecipado das Debêntures, é necessário que Debenturistas presentes à Assembleia Geral de que trata esta cláusula 5.3 representando, no mínimo, 75% (setenta e cinco por cento) das Debêntures em Circulação, decidam por não considerar antecipadamente vencidas as obrigações decorrentes das Debêntures. </w:t>
      </w:r>
    </w:p>
    <w:p w:rsidR="00E8320E" w:rsidRPr="001507CB" w:rsidRDefault="00E8320E">
      <w:pPr>
        <w:widowControl w:val="0"/>
        <w:tabs>
          <w:tab w:val="left" w:pos="851"/>
        </w:tabs>
        <w:spacing w:after="0" w:line="300" w:lineRule="exact"/>
        <w:rPr>
          <w:rFonts w:ascii="Verdana" w:hAnsi="Verdana"/>
          <w:sz w:val="20"/>
        </w:rPr>
        <w:pPrChange w:id="52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522" w:author="Machado Meyer " w:date="2018-07-03T12:21:00Z">
          <w:pPr>
            <w:tabs>
              <w:tab w:val="left" w:pos="851"/>
            </w:tabs>
            <w:spacing w:after="0" w:line="300" w:lineRule="exact"/>
          </w:pPr>
        </w:pPrChange>
      </w:pPr>
      <w:r w:rsidRPr="001507CB">
        <w:rPr>
          <w:rFonts w:ascii="Verdana" w:hAnsi="Verdana"/>
          <w:sz w:val="20"/>
        </w:rPr>
        <w:tab/>
        <w:t>5.3.1</w:t>
      </w:r>
      <w:r w:rsidRPr="001507CB">
        <w:rPr>
          <w:rFonts w:ascii="Verdana" w:hAnsi="Verdana"/>
          <w:sz w:val="20"/>
        </w:rPr>
        <w:tab/>
        <w:t>Em caso de não instalação, em segunda convocação, de referida Assembleia Geral, o Agente Fiduciário deverá, imediatamente, declarar o vencimento antecipado das obrigações decorrentes das Debêntures e enviar, imediatamente, carta protocolada ou com “aviso de recebimento” expedido pelo correio à Emissora, com cópia para a B3 e ao Banco Liquidante.</w:t>
      </w:r>
      <w:bookmarkEnd w:id="425"/>
      <w:bookmarkEnd w:id="520"/>
    </w:p>
    <w:p w:rsidR="00E8320E" w:rsidRPr="001507CB" w:rsidRDefault="00E8320E">
      <w:pPr>
        <w:widowControl w:val="0"/>
        <w:tabs>
          <w:tab w:val="left" w:pos="851"/>
        </w:tabs>
        <w:spacing w:after="0" w:line="300" w:lineRule="exact"/>
        <w:rPr>
          <w:rFonts w:ascii="Verdana" w:hAnsi="Verdana"/>
          <w:sz w:val="20"/>
        </w:rPr>
        <w:pPrChange w:id="523" w:author="Machado Meyer " w:date="2018-07-03T12:21:00Z">
          <w:pPr>
            <w:tabs>
              <w:tab w:val="left" w:pos="851"/>
            </w:tabs>
            <w:spacing w:after="0" w:line="300" w:lineRule="exact"/>
          </w:pPr>
        </w:pPrChange>
      </w:pPr>
    </w:p>
    <w:p w:rsidR="00E8320E" w:rsidRPr="001507CB" w:rsidRDefault="00E8320E">
      <w:pPr>
        <w:widowControl w:val="0"/>
        <w:numPr>
          <w:ilvl w:val="0"/>
          <w:numId w:val="8"/>
        </w:numPr>
        <w:tabs>
          <w:tab w:val="left" w:pos="851"/>
        </w:tabs>
        <w:spacing w:after="0" w:line="300" w:lineRule="exact"/>
        <w:ind w:left="0" w:firstLine="0"/>
        <w:rPr>
          <w:rFonts w:ascii="Verdana" w:hAnsi="Verdana"/>
          <w:sz w:val="20"/>
        </w:rPr>
        <w:pPrChange w:id="524" w:author="Machado Meyer " w:date="2018-07-03T12:21:00Z">
          <w:pPr>
            <w:numPr>
              <w:numId w:val="8"/>
            </w:numPr>
            <w:tabs>
              <w:tab w:val="left" w:pos="851"/>
            </w:tabs>
            <w:spacing w:after="0" w:line="300" w:lineRule="exact"/>
            <w:ind w:left="1069" w:hanging="360"/>
          </w:pPr>
        </w:pPrChange>
      </w:pPr>
      <w:bookmarkStart w:id="525" w:name="_Ref130283221"/>
      <w:bookmarkStart w:id="526" w:name="_Ref534176563"/>
      <w:r w:rsidRPr="001507CB">
        <w:rPr>
          <w:rFonts w:ascii="Verdana" w:hAnsi="Verdana"/>
          <w:sz w:val="20"/>
        </w:rPr>
        <w:t xml:space="preserve">Na ocorrência do vencimento antecipado das obrigações decorrentes das Debêntures, a Emissora se obriga a resgatar a totalidade das Debêntures, com o seu consequente cancelamento, obrigando-se a pagar o Valor Nominal ou o saldo do Valor Nominal das Debêntures, conforme o caso, acrescido da Remuneração, calculada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desde a Primeira Data de Integralização ou a data de pagamento de Remuneração imediatamente anterior, conforme o caso, até a data do efetivo pagamento, sem prejuízo do pagamento dos Encargos Moratórios, quando for o caso, e de quaisquer outros valores eventualmente devidos pela Emissora nos termos desta Escritura de Emissão, no prazo de até 3 (três) Dias Úteis contados da data da declaração do vencimento antecipado, fora do âmbito da B3, sob pena de, em não o fazendo, ficar obrigada, ainda, ao pagamento dos Encargos Moratórios.</w:t>
      </w:r>
      <w:bookmarkEnd w:id="525"/>
      <w:bookmarkEnd w:id="526"/>
      <w:r w:rsidRPr="001507CB">
        <w:rPr>
          <w:rFonts w:ascii="Verdana" w:hAnsi="Verdana"/>
          <w:sz w:val="20"/>
        </w:rPr>
        <w:t xml:space="preserve"> </w:t>
      </w:r>
      <w:r w:rsidRPr="001507CB">
        <w:rPr>
          <w:rFonts w:ascii="Verdana" w:hAnsi="Verdana"/>
          <w:bCs/>
          <w:sz w:val="20"/>
        </w:rPr>
        <w:t xml:space="preserve">Caso os recursos recebidos em pagamento </w:t>
      </w:r>
      <w:r w:rsidRPr="001507CB">
        <w:rPr>
          <w:rFonts w:ascii="Verdana" w:hAnsi="Verdana"/>
          <w:sz w:val="20"/>
        </w:rPr>
        <w:t>das obrigações decorrentes das Debêntures</w:t>
      </w:r>
      <w:r w:rsidRPr="001507CB">
        <w:rPr>
          <w:rFonts w:ascii="Verdana" w:hAnsi="Verdana"/>
          <w:bCs/>
          <w:sz w:val="20"/>
        </w:rPr>
        <w:t xml:space="preserve"> </w:t>
      </w:r>
      <w:r w:rsidRPr="001507CB">
        <w:rPr>
          <w:rFonts w:ascii="Verdana" w:hAnsi="Verdana"/>
          <w:sz w:val="20"/>
        </w:rPr>
        <w:t>não sejam suficientes para quitar simultaneamente todas as obrigações decorrentes das Debêntures, tais recursos</w:t>
      </w:r>
      <w:r w:rsidRPr="001507CB">
        <w:rPr>
          <w:rFonts w:ascii="Verdana" w:hAnsi="Verdana"/>
          <w:bCs/>
          <w:sz w:val="20"/>
        </w:rPr>
        <w:t xml:space="preserve"> deverão ser utilizados para o pagamento proporcional do saldo devedor das Debêntures, observado que enquanto não forem pagas todas as </w:t>
      </w:r>
      <w:r w:rsidRPr="001507CB">
        <w:rPr>
          <w:rFonts w:ascii="Verdana" w:hAnsi="Verdana"/>
          <w:bCs/>
          <w:sz w:val="20"/>
        </w:rPr>
        <w:lastRenderedPageBreak/>
        <w:t>obrigações decorrentes das Debêntures, nos termos desta Escritura de Emissão, a Emissora declara, neste ato, que tal saldo devedor será considerado título executivo extrajudicial</w:t>
      </w:r>
      <w:r w:rsidRPr="001507CB">
        <w:rPr>
          <w:rFonts w:ascii="Verdana" w:hAnsi="Verdana"/>
          <w:sz w:val="20"/>
        </w:rPr>
        <w:t>.</w:t>
      </w:r>
    </w:p>
    <w:p w:rsidR="00E8320E" w:rsidRPr="001507CB" w:rsidRDefault="00E8320E">
      <w:pPr>
        <w:widowControl w:val="0"/>
        <w:tabs>
          <w:tab w:val="left" w:pos="851"/>
          <w:tab w:val="left" w:pos="1890"/>
        </w:tabs>
        <w:spacing w:after="0" w:line="300" w:lineRule="exact"/>
        <w:ind w:left="1890" w:hanging="1080"/>
        <w:rPr>
          <w:rFonts w:ascii="Verdana" w:hAnsi="Verdana"/>
          <w:sz w:val="20"/>
        </w:rPr>
        <w:pPrChange w:id="527" w:author="Machado Meyer " w:date="2018-07-03T12:21:00Z">
          <w:pPr>
            <w:tabs>
              <w:tab w:val="left" w:pos="851"/>
              <w:tab w:val="left" w:pos="1890"/>
            </w:tabs>
            <w:spacing w:after="0" w:line="300" w:lineRule="exact"/>
            <w:ind w:left="1890" w:hanging="1080"/>
          </w:pPr>
        </w:pPrChange>
      </w:pPr>
    </w:p>
    <w:p w:rsidR="00E8320E" w:rsidRPr="001507CB" w:rsidRDefault="00E8320E">
      <w:pPr>
        <w:widowControl w:val="0"/>
        <w:numPr>
          <w:ilvl w:val="0"/>
          <w:numId w:val="8"/>
        </w:numPr>
        <w:tabs>
          <w:tab w:val="left" w:pos="851"/>
          <w:tab w:val="left" w:pos="1890"/>
        </w:tabs>
        <w:spacing w:after="0" w:line="300" w:lineRule="exact"/>
        <w:ind w:left="0" w:firstLine="0"/>
        <w:rPr>
          <w:rFonts w:ascii="Verdana" w:hAnsi="Verdana"/>
          <w:sz w:val="20"/>
        </w:rPr>
        <w:pPrChange w:id="528" w:author="Machado Meyer " w:date="2018-07-03T12:21:00Z">
          <w:pPr>
            <w:numPr>
              <w:numId w:val="8"/>
            </w:numPr>
            <w:tabs>
              <w:tab w:val="left" w:pos="851"/>
              <w:tab w:val="left" w:pos="1890"/>
            </w:tabs>
            <w:spacing w:after="0" w:line="300" w:lineRule="exact"/>
            <w:ind w:left="1069" w:hanging="360"/>
          </w:pPr>
        </w:pPrChange>
      </w:pPr>
      <w:r w:rsidRPr="001507CB">
        <w:rPr>
          <w:rFonts w:ascii="Verdana" w:hAnsi="Verdana"/>
          <w:sz w:val="20"/>
        </w:rPr>
        <w:t>Na ocorrência do vencimento antecipado das obrigações decorrentes das Debêntures, a B3 deverá ser comunicada pela Emissora, em conjunto com o Agente Fiduciário, imediatamente após a declaração do vencimento antecipado e de acordo com os termos do Manual de Operação do Segmento CETIP UTVM.</w:t>
      </w:r>
    </w:p>
    <w:p w:rsidR="00E8320E" w:rsidRPr="001507CB" w:rsidRDefault="00E8320E">
      <w:pPr>
        <w:widowControl w:val="0"/>
        <w:tabs>
          <w:tab w:val="left" w:pos="851"/>
        </w:tabs>
        <w:spacing w:after="0" w:line="300" w:lineRule="exact"/>
        <w:jc w:val="center"/>
        <w:rPr>
          <w:rFonts w:ascii="Verdana" w:hAnsi="Verdana"/>
          <w:b/>
          <w:smallCaps/>
          <w:sz w:val="20"/>
        </w:rPr>
        <w:pPrChange w:id="529" w:author="Machado Meyer " w:date="2018-07-03T12:21:00Z">
          <w:pPr>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530" w:author="Machado Meyer " w:date="2018-07-03T12:21:00Z">
          <w:pPr>
            <w:tabs>
              <w:tab w:val="left" w:pos="851"/>
            </w:tabs>
            <w:spacing w:after="0" w:line="300" w:lineRule="exact"/>
            <w:jc w:val="center"/>
          </w:pPr>
        </w:pPrChange>
      </w:pPr>
      <w:r w:rsidRPr="001507CB">
        <w:rPr>
          <w:rFonts w:ascii="Verdana" w:hAnsi="Verdana"/>
          <w:b/>
          <w:smallCaps/>
          <w:sz w:val="20"/>
        </w:rPr>
        <w:t>Cláusula VI</w:t>
      </w:r>
    </w:p>
    <w:p w:rsidR="00E8320E" w:rsidRPr="001507CB" w:rsidRDefault="00E8320E">
      <w:pPr>
        <w:widowControl w:val="0"/>
        <w:tabs>
          <w:tab w:val="left" w:pos="851"/>
        </w:tabs>
        <w:spacing w:after="0" w:line="300" w:lineRule="exact"/>
        <w:jc w:val="center"/>
        <w:rPr>
          <w:rFonts w:ascii="Verdana" w:hAnsi="Verdana"/>
          <w:b/>
          <w:smallCaps/>
          <w:sz w:val="20"/>
        </w:rPr>
        <w:pPrChange w:id="531" w:author="Machado Meyer " w:date="2018-07-03T12:21:00Z">
          <w:pPr>
            <w:tabs>
              <w:tab w:val="left" w:pos="851"/>
            </w:tabs>
            <w:spacing w:after="0" w:line="300" w:lineRule="exact"/>
            <w:jc w:val="center"/>
          </w:pPr>
        </w:pPrChange>
      </w:pPr>
      <w:r w:rsidRPr="001507CB">
        <w:rPr>
          <w:rFonts w:ascii="Verdana" w:hAnsi="Verdana"/>
          <w:b/>
          <w:smallCaps/>
          <w:sz w:val="20"/>
        </w:rPr>
        <w:t>Obrigações Adicionais da Emissora</w:t>
      </w:r>
      <w:bookmarkStart w:id="532" w:name="_Ref130390982"/>
    </w:p>
    <w:p w:rsidR="00E8320E" w:rsidRPr="001507CB" w:rsidRDefault="00E8320E">
      <w:pPr>
        <w:widowControl w:val="0"/>
        <w:tabs>
          <w:tab w:val="left" w:pos="851"/>
        </w:tabs>
        <w:spacing w:after="0" w:line="300" w:lineRule="exact"/>
        <w:jc w:val="center"/>
        <w:rPr>
          <w:rFonts w:ascii="Verdana" w:hAnsi="Verdana"/>
          <w:smallCaps/>
          <w:sz w:val="20"/>
          <w:u w:val="single"/>
        </w:rPr>
        <w:pPrChange w:id="533" w:author="Machado Meyer " w:date="2018-07-03T12:21:00Z">
          <w:pPr>
            <w:keepNext/>
            <w:tabs>
              <w:tab w:val="left" w:pos="851"/>
            </w:tabs>
            <w:spacing w:after="0" w:line="300" w:lineRule="exact"/>
            <w:jc w:val="center"/>
          </w:pPr>
        </w:pPrChange>
      </w:pPr>
    </w:p>
    <w:p w:rsidR="00E8320E" w:rsidRPr="001507CB" w:rsidRDefault="00E8320E">
      <w:pPr>
        <w:widowControl w:val="0"/>
        <w:numPr>
          <w:ilvl w:val="1"/>
          <w:numId w:val="9"/>
        </w:numPr>
        <w:tabs>
          <w:tab w:val="clear" w:pos="709"/>
          <w:tab w:val="left" w:pos="851"/>
          <w:tab w:val="left" w:pos="1134"/>
        </w:tabs>
        <w:spacing w:after="0" w:line="300" w:lineRule="exact"/>
        <w:ind w:left="851" w:hanging="851"/>
        <w:rPr>
          <w:rFonts w:ascii="Verdana" w:hAnsi="Verdana"/>
          <w:smallCaps/>
          <w:sz w:val="20"/>
          <w:u w:val="single"/>
        </w:rPr>
        <w:pPrChange w:id="534" w:author="Machado Meyer " w:date="2018-07-03T12:21:00Z">
          <w:pPr>
            <w:keepNext/>
            <w:numPr>
              <w:ilvl w:val="1"/>
              <w:numId w:val="9"/>
            </w:numPr>
            <w:tabs>
              <w:tab w:val="num" w:pos="709"/>
              <w:tab w:val="left" w:pos="851"/>
              <w:tab w:val="left" w:pos="1134"/>
            </w:tabs>
            <w:spacing w:after="0" w:line="300" w:lineRule="exact"/>
            <w:ind w:left="709" w:hanging="709"/>
          </w:pPr>
        </w:pPrChange>
      </w:pPr>
      <w:bookmarkStart w:id="535" w:name="_Ref279333767"/>
      <w:r w:rsidRPr="001507CB">
        <w:rPr>
          <w:rFonts w:ascii="Verdana" w:hAnsi="Verdana"/>
          <w:sz w:val="20"/>
        </w:rPr>
        <w:t>Sem prejuízo das demais obrigações assumidas nesta Escritura de Emissão e nos demais documentos da Oferta, a Emissora, está adicionalmente obrigada a:</w:t>
      </w:r>
      <w:bookmarkStart w:id="536" w:name="_Ref168844178"/>
      <w:bookmarkStart w:id="537" w:name="_Ref262552287"/>
      <w:bookmarkEnd w:id="532"/>
      <w:bookmarkEnd w:id="535"/>
    </w:p>
    <w:p w:rsidR="00E8320E" w:rsidRPr="001507CB" w:rsidRDefault="00E8320E">
      <w:pPr>
        <w:widowControl w:val="0"/>
        <w:tabs>
          <w:tab w:val="left" w:pos="851"/>
        </w:tabs>
        <w:spacing w:after="0" w:line="300" w:lineRule="exact"/>
        <w:ind w:left="720"/>
        <w:rPr>
          <w:rFonts w:ascii="Verdana" w:hAnsi="Verdana"/>
          <w:sz w:val="20"/>
        </w:rPr>
        <w:pPrChange w:id="538" w:author="Machado Meyer " w:date="2018-07-03T12:21:00Z">
          <w:pPr>
            <w:keepNext/>
            <w:tabs>
              <w:tab w:val="left" w:pos="851"/>
            </w:tabs>
            <w:spacing w:after="0" w:line="300" w:lineRule="exact"/>
            <w:ind w:left="720"/>
          </w:pPr>
        </w:pPrChange>
      </w:pPr>
      <w:bookmarkStart w:id="539" w:name="_Ref225332080"/>
      <w:bookmarkEnd w:id="536"/>
      <w:bookmarkEnd w:id="537"/>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40"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fornecer ao Agente Fiduciário:</w:t>
      </w:r>
      <w:bookmarkEnd w:id="539"/>
    </w:p>
    <w:p w:rsidR="00E8320E" w:rsidRPr="001507CB" w:rsidRDefault="00E8320E">
      <w:pPr>
        <w:widowControl w:val="0"/>
        <w:tabs>
          <w:tab w:val="left" w:pos="851"/>
        </w:tabs>
        <w:spacing w:after="0" w:line="300" w:lineRule="exact"/>
        <w:ind w:left="709"/>
        <w:rPr>
          <w:rFonts w:ascii="Verdana" w:hAnsi="Verdana"/>
          <w:sz w:val="20"/>
        </w:rPr>
        <w:pPrChange w:id="541" w:author="Machado Meyer " w:date="2018-07-03T12:21:00Z">
          <w:pPr>
            <w:tabs>
              <w:tab w:val="left" w:pos="851"/>
            </w:tabs>
            <w:spacing w:after="0" w:line="300" w:lineRule="exact"/>
            <w:ind w:left="709"/>
          </w:pPr>
        </w:pPrChange>
      </w:pPr>
      <w:bookmarkStart w:id="542" w:name="_Ref285571943"/>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43"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máximo de 3 (três) meses após o término de cada exercício social, ou na data de sua divulgação, o que ocorrer primeiro, (1) cópia de suas demonstrações financeiras relativas ao exercício social então encerrado, acompanhadas de parecer do Auditor Independente; (2) relatório do Auditor Independente contendo a demonstração do cálculo do Índice Financeiro, compreendendo todas as rubricas necessárias para a obtenção destes e assinado pelos representantes legais da Emissora; e (3) declaração firmada por representantes legais da Emissora acerca da veracidade e ausência de vícios do Índice Financeiro, da veracidade, ausência de vícios e suficiência das informações apresentadas e da inexistência de qualquer Evento de Inadimplemento, sob pena de impossibilidade de verificação e conferência pelo Agente Fiduciário, podendo o Agente Fiduciário solicitar à Emissora e/ou ao Auditor Independente todos os eventuais esclarecimentos adicionais que se façam necessários para cumprir com suas obrigações constantes desta Escritura de Emissão e da legislação e regulamentação aplicáveis;</w:t>
      </w:r>
      <w:bookmarkEnd w:id="542"/>
    </w:p>
    <w:p w:rsidR="00E8320E" w:rsidRPr="001507CB" w:rsidRDefault="00E8320E">
      <w:pPr>
        <w:widowControl w:val="0"/>
        <w:tabs>
          <w:tab w:val="left" w:pos="851"/>
        </w:tabs>
        <w:spacing w:after="0" w:line="300" w:lineRule="exact"/>
        <w:ind w:left="1418" w:hanging="567"/>
        <w:rPr>
          <w:rFonts w:ascii="Verdana" w:hAnsi="Verdana"/>
          <w:sz w:val="20"/>
        </w:rPr>
        <w:pPrChange w:id="544" w:author="Machado Meyer " w:date="2018-07-03T12:21:00Z">
          <w:pPr>
            <w:tabs>
              <w:tab w:val="left" w:pos="851"/>
            </w:tabs>
            <w:spacing w:after="0" w:line="300" w:lineRule="exact"/>
            <w:ind w:left="1418" w:hanging="567"/>
          </w:pPr>
        </w:pPrChange>
      </w:pPr>
      <w:bookmarkStart w:id="545" w:name="_Ref168844063"/>
      <w:bookmarkStart w:id="546" w:name="_Ref278277903"/>
      <w:bookmarkStart w:id="547" w:name="_Ref168844180"/>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48"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de até 1 (um) Dia Útil contado da data em que forem realizados, avisos aos Debenturistas;</w:t>
      </w:r>
      <w:bookmarkEnd w:id="545"/>
      <w:bookmarkEnd w:id="546"/>
    </w:p>
    <w:p w:rsidR="00E8320E" w:rsidRPr="001507CB" w:rsidRDefault="00E8320E">
      <w:pPr>
        <w:widowControl w:val="0"/>
        <w:tabs>
          <w:tab w:val="left" w:pos="851"/>
        </w:tabs>
        <w:spacing w:after="0" w:line="300" w:lineRule="exact"/>
        <w:ind w:left="1418" w:hanging="567"/>
        <w:rPr>
          <w:rFonts w:ascii="Verdana" w:hAnsi="Verdana"/>
          <w:sz w:val="20"/>
        </w:rPr>
        <w:pPrChange w:id="549" w:author="Machado Meyer " w:date="2018-07-03T12:21:00Z">
          <w:pPr>
            <w:tabs>
              <w:tab w:val="left" w:pos="851"/>
            </w:tabs>
            <w:spacing w:after="0" w:line="300" w:lineRule="exact"/>
            <w:ind w:left="1418" w:hanging="567"/>
          </w:pPr>
        </w:pPrChange>
      </w:pPr>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50"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de até 1 (um) Dia Útil contado da data de ocorrência, informações a respeito da ocorrência de qualquer Evento de Inadimplemento;</w:t>
      </w:r>
    </w:p>
    <w:p w:rsidR="00E8320E" w:rsidRPr="001507CB" w:rsidRDefault="00E8320E">
      <w:pPr>
        <w:widowControl w:val="0"/>
        <w:tabs>
          <w:tab w:val="left" w:pos="851"/>
        </w:tabs>
        <w:spacing w:after="0" w:line="300" w:lineRule="exact"/>
        <w:ind w:left="1418" w:hanging="567"/>
        <w:rPr>
          <w:rFonts w:ascii="Verdana" w:hAnsi="Verdana"/>
          <w:sz w:val="20"/>
        </w:rPr>
        <w:pPrChange w:id="551" w:author="Machado Meyer " w:date="2018-07-03T12:21:00Z">
          <w:pPr>
            <w:tabs>
              <w:tab w:val="left" w:pos="851"/>
            </w:tabs>
            <w:spacing w:after="0" w:line="300" w:lineRule="exact"/>
            <w:ind w:left="1418" w:hanging="567"/>
          </w:pPr>
        </w:pPrChange>
      </w:pPr>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52"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lastRenderedPageBreak/>
        <w:t>no prazo de até 1 (um) Dia Útil contado da data de recebimento, envio de cópia de qualquer correspondência ou notificação, judicial ou extrajudicial, recebida pela Emissora relacionada a um Evento de Inadimplemento;</w:t>
      </w:r>
    </w:p>
    <w:p w:rsidR="00E8320E" w:rsidRPr="001507CB" w:rsidRDefault="00E8320E">
      <w:pPr>
        <w:widowControl w:val="0"/>
        <w:tabs>
          <w:tab w:val="left" w:pos="851"/>
        </w:tabs>
        <w:spacing w:after="0" w:line="300" w:lineRule="exact"/>
        <w:ind w:left="1418" w:hanging="567"/>
        <w:rPr>
          <w:rFonts w:ascii="Verdana" w:hAnsi="Verdana"/>
          <w:sz w:val="20"/>
        </w:rPr>
        <w:pPrChange w:id="553" w:author="Machado Meyer " w:date="2018-07-03T12:21:00Z">
          <w:pPr>
            <w:tabs>
              <w:tab w:val="left" w:pos="851"/>
            </w:tabs>
            <w:spacing w:after="0" w:line="300" w:lineRule="exact"/>
            <w:ind w:left="1418" w:hanging="567"/>
          </w:pPr>
        </w:pPrChange>
      </w:pPr>
      <w:bookmarkStart w:id="554" w:name="_Ref286939940"/>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55" w:author="Machado Meyer " w:date="2018-07-03T12:21:00Z">
          <w:pPr>
            <w:numPr>
              <w:ilvl w:val="3"/>
              <w:numId w:val="38"/>
            </w:numPr>
            <w:tabs>
              <w:tab w:val="left" w:pos="851"/>
              <w:tab w:val="num" w:pos="1418"/>
            </w:tabs>
            <w:spacing w:after="0" w:line="300" w:lineRule="exact"/>
            <w:ind w:left="1418" w:hanging="425"/>
          </w:pPr>
        </w:pPrChange>
      </w:pPr>
      <w:bookmarkStart w:id="556" w:name="_Ref168844067"/>
      <w:bookmarkEnd w:id="554"/>
      <w:r w:rsidRPr="001507CB">
        <w:rPr>
          <w:rFonts w:ascii="Verdana" w:hAnsi="Verdana"/>
          <w:sz w:val="20"/>
        </w:rPr>
        <w:t>no prazo de até 1 (um) Dia Útil contado da data de ciência, informações a respeito da ocorrência de qualquer evento ou situação que cause qualquer efeito adverso na capacidade da Emissora de cumprir qualquer de suas obrigações nos termos desta Escritura de Emissão;</w:t>
      </w:r>
    </w:p>
    <w:p w:rsidR="00E8320E" w:rsidRPr="001507CB" w:rsidRDefault="00E8320E">
      <w:pPr>
        <w:pStyle w:val="PargrafodaLista"/>
        <w:widowControl w:val="0"/>
        <w:rPr>
          <w:rFonts w:ascii="Verdana" w:hAnsi="Verdana"/>
          <w:sz w:val="20"/>
        </w:rPr>
        <w:pPrChange w:id="557" w:author="Machado Meyer " w:date="2018-07-03T12:21:00Z">
          <w:pPr>
            <w:pStyle w:val="PargrafodaLista"/>
          </w:pPr>
        </w:pPrChange>
      </w:pPr>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58"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de até 3 (três) Dias Úteis, informações (a) sobre a aplicação de sanções ou penalidades definitivas aplicadas à Emissora, seus administradores, empregados, membros de conselhos e comitês, por autoridades governamentais nacionais ou estrangeiras, e/ou (b) sobre a violação ou qualquer alegação de violação, seja interna ou externa, de leis e regulamentos nacionais ou estrangeiros relacionados à corrupção ou suborno de membros de autoridades governamentais e/ou empresas públicas e/ou sociedades de economia mista nacionais ou estrangeiras, bem como de quaisquer dispositivos da Legislação Socioambiental (conforme definido abaixo);</w:t>
      </w:r>
    </w:p>
    <w:p w:rsidR="00E8320E" w:rsidRPr="001507CB" w:rsidRDefault="00E8320E">
      <w:pPr>
        <w:widowControl w:val="0"/>
        <w:tabs>
          <w:tab w:val="left" w:pos="851"/>
        </w:tabs>
        <w:spacing w:after="0" w:line="300" w:lineRule="exact"/>
        <w:ind w:left="1418"/>
        <w:rPr>
          <w:rFonts w:ascii="Verdana" w:hAnsi="Verdana"/>
          <w:sz w:val="20"/>
        </w:rPr>
        <w:pPrChange w:id="559" w:author="Machado Meyer " w:date="2018-07-03T12:21:00Z">
          <w:pPr>
            <w:tabs>
              <w:tab w:val="left" w:pos="851"/>
            </w:tabs>
            <w:spacing w:after="0" w:line="300" w:lineRule="exact"/>
            <w:ind w:left="1418"/>
          </w:pPr>
        </w:pPrChange>
      </w:pPr>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60"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de até 5 (cinco) Dias Úteis contados da data de recebimento da respectiva solicitação, informações e/ou documentos que venham a ser solicitados pelo Agente Fiduciário;</w:t>
      </w:r>
      <w:bookmarkEnd w:id="556"/>
    </w:p>
    <w:p w:rsidR="00E8320E" w:rsidRPr="001507CB" w:rsidRDefault="00E8320E">
      <w:pPr>
        <w:widowControl w:val="0"/>
        <w:tabs>
          <w:tab w:val="left" w:pos="851"/>
        </w:tabs>
        <w:spacing w:after="0" w:line="300" w:lineRule="exact"/>
        <w:ind w:left="1418" w:hanging="567"/>
        <w:rPr>
          <w:rFonts w:ascii="Verdana" w:hAnsi="Verdana"/>
          <w:sz w:val="20"/>
        </w:rPr>
        <w:pPrChange w:id="561" w:author="Machado Meyer " w:date="2018-07-03T12:21:00Z">
          <w:pPr>
            <w:tabs>
              <w:tab w:val="left" w:pos="851"/>
            </w:tabs>
            <w:spacing w:after="0" w:line="300" w:lineRule="exact"/>
            <w:ind w:left="1418" w:hanging="567"/>
          </w:pPr>
        </w:pPrChange>
      </w:pPr>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62"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de até 5 (cinco) Dias Úteis contados da data da respectiva celebração, cópia do protocolo de apresentação desta Escritura de Emissão e de seus aditamentos perante a JUCISRS</w:t>
      </w:r>
      <w:del w:id="563" w:author="Machado Meyer " w:date="2018-07-03T12:21:00Z">
        <w:r w:rsidR="00372D19" w:rsidRPr="001507CB" w:rsidDel="001A1BB7">
          <w:rPr>
            <w:rFonts w:ascii="Verdana" w:hAnsi="Verdana"/>
            <w:sz w:val="20"/>
          </w:rPr>
          <w:delText xml:space="preserve"> </w:delText>
        </w:r>
      </w:del>
      <w:r w:rsidRPr="001507CB">
        <w:rPr>
          <w:rFonts w:ascii="Verdana" w:hAnsi="Verdana"/>
          <w:sz w:val="20"/>
        </w:rPr>
        <w:t>;</w:t>
      </w:r>
    </w:p>
    <w:p w:rsidR="00E8320E" w:rsidRPr="001507CB" w:rsidRDefault="00E8320E">
      <w:pPr>
        <w:widowControl w:val="0"/>
        <w:tabs>
          <w:tab w:val="left" w:pos="851"/>
        </w:tabs>
        <w:spacing w:after="0" w:line="300" w:lineRule="exact"/>
        <w:ind w:left="1418" w:hanging="567"/>
        <w:rPr>
          <w:rFonts w:ascii="Verdana" w:hAnsi="Verdana"/>
          <w:sz w:val="20"/>
        </w:rPr>
        <w:pPrChange w:id="564" w:author="Machado Meyer " w:date="2018-07-03T12:21:00Z">
          <w:pPr>
            <w:tabs>
              <w:tab w:val="left" w:pos="851"/>
            </w:tabs>
            <w:spacing w:after="0" w:line="300" w:lineRule="exact"/>
            <w:ind w:left="1418" w:hanging="567"/>
          </w:pPr>
        </w:pPrChange>
      </w:pPr>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65"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de até 5 (cinco) Dias Úteis contados da data da respectiva inscrição na JUCISRS, uma via original desta Escritura de Emissão e de seus aditamentos (ou, se for o caso, cópia eletrônica (PDF) da referida Escritura de Emissão e seus eventuais aditamentos com a devida chancela digital da JUCISRS</w:t>
      </w:r>
      <w:r w:rsidRPr="001507CB" w:rsidDel="00935CB4">
        <w:rPr>
          <w:rFonts w:ascii="Verdana" w:hAnsi="Verdana"/>
          <w:sz w:val="20"/>
        </w:rPr>
        <w:t xml:space="preserve"> </w:t>
      </w:r>
      <w:r w:rsidRPr="001507CB">
        <w:rPr>
          <w:rFonts w:ascii="Verdana" w:hAnsi="Verdana"/>
          <w:sz w:val="20"/>
        </w:rPr>
        <w:t>que comprove o efetivo registro); e</w:t>
      </w:r>
    </w:p>
    <w:p w:rsidR="00E8320E" w:rsidRPr="001507CB" w:rsidRDefault="00E8320E">
      <w:pPr>
        <w:widowControl w:val="0"/>
        <w:tabs>
          <w:tab w:val="left" w:pos="851"/>
        </w:tabs>
        <w:spacing w:after="0" w:line="300" w:lineRule="exact"/>
        <w:ind w:left="1418" w:hanging="567"/>
        <w:rPr>
          <w:rFonts w:ascii="Verdana" w:hAnsi="Verdana"/>
          <w:sz w:val="20"/>
        </w:rPr>
        <w:pPrChange w:id="566" w:author="Machado Meyer " w:date="2018-07-03T12:21:00Z">
          <w:pPr>
            <w:tabs>
              <w:tab w:val="left" w:pos="851"/>
            </w:tabs>
            <w:spacing w:after="0" w:line="300" w:lineRule="exact"/>
            <w:ind w:left="1418" w:hanging="567"/>
          </w:pPr>
        </w:pPrChange>
      </w:pPr>
    </w:p>
    <w:p w:rsidR="00E8320E" w:rsidRPr="001507CB" w:rsidRDefault="00E8320E">
      <w:pPr>
        <w:widowControl w:val="0"/>
        <w:numPr>
          <w:ilvl w:val="3"/>
          <w:numId w:val="38"/>
        </w:numPr>
        <w:tabs>
          <w:tab w:val="left" w:pos="851"/>
        </w:tabs>
        <w:spacing w:after="0" w:line="300" w:lineRule="exact"/>
        <w:ind w:hanging="567"/>
        <w:rPr>
          <w:rFonts w:ascii="Verdana" w:hAnsi="Verdana"/>
          <w:sz w:val="20"/>
        </w:rPr>
        <w:pPrChange w:id="567" w:author="Machado Meyer " w:date="2018-07-03T12:21:00Z">
          <w:pPr>
            <w:numPr>
              <w:ilvl w:val="3"/>
              <w:numId w:val="38"/>
            </w:numPr>
            <w:tabs>
              <w:tab w:val="left" w:pos="851"/>
              <w:tab w:val="num" w:pos="1418"/>
            </w:tabs>
            <w:spacing w:after="0" w:line="300" w:lineRule="exact"/>
            <w:ind w:left="1418" w:hanging="425"/>
          </w:pPr>
        </w:pPrChange>
      </w:pPr>
      <w:r w:rsidRPr="001507CB">
        <w:rPr>
          <w:rFonts w:ascii="Verdana" w:hAnsi="Verdana"/>
          <w:sz w:val="20"/>
        </w:rPr>
        <w:t>no prazo de até 10 (dez) Dias Úteis contados da data de utilização dos recursos líquidos obtidos com a Emissão, declaração firmada por representantes legais da Emissora acerca da utilização dos recursos líquidos obtidos com a Emissão estritamente nos termos da Cláusula 3.4. acima;</w:t>
      </w:r>
    </w:p>
    <w:p w:rsidR="00E8320E" w:rsidRPr="001507CB" w:rsidRDefault="00E8320E">
      <w:pPr>
        <w:widowControl w:val="0"/>
        <w:tabs>
          <w:tab w:val="left" w:pos="851"/>
        </w:tabs>
        <w:spacing w:after="0" w:line="300" w:lineRule="exact"/>
        <w:rPr>
          <w:rFonts w:ascii="Verdana" w:hAnsi="Verdana"/>
          <w:sz w:val="20"/>
        </w:rPr>
        <w:pPrChange w:id="568" w:author="Machado Meyer " w:date="2018-07-03T12:21:00Z">
          <w:pPr>
            <w:tabs>
              <w:tab w:val="left" w:pos="851"/>
            </w:tabs>
            <w:spacing w:after="0" w:line="300" w:lineRule="exact"/>
          </w:pPr>
        </w:pPrChange>
      </w:pPr>
      <w:bookmarkStart w:id="569" w:name="_Ref168844076"/>
      <w:bookmarkEnd w:id="547"/>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70"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 xml:space="preserve">cumprir, e fazer com que as Controladas, se houver, cumpram, as leis, regulamentos, normas administrativas e determinações dos órgãos </w:t>
      </w:r>
      <w:r w:rsidRPr="001507CB">
        <w:rPr>
          <w:rFonts w:ascii="Verdana" w:hAnsi="Verdana"/>
          <w:sz w:val="20"/>
        </w:rPr>
        <w:lastRenderedPageBreak/>
        <w:t>governamentais, autarquias ou instâncias judiciais aplicáveis ao exercício de suas atividades, exceto por aqueles (i) que estejam sendo contestados de boa-fé nas esferas administrativa e/ou judicial por meio de procedimentos apropriados e, nestes casos, desde que a Emissora possa</w:t>
      </w:r>
      <w:r w:rsidRPr="001507CB">
        <w:rPr>
          <w:rFonts w:ascii="Verdana" w:hAnsi="Verdana"/>
          <w:color w:val="000000" w:themeColor="text1"/>
          <w:sz w:val="20"/>
        </w:rPr>
        <w:t xml:space="preserve"> dar continuidade a sua regular atividade, e (</w:t>
      </w:r>
      <w:proofErr w:type="spellStart"/>
      <w:r w:rsidRPr="001507CB">
        <w:rPr>
          <w:rFonts w:ascii="Verdana" w:hAnsi="Verdana"/>
          <w:color w:val="000000" w:themeColor="text1"/>
          <w:sz w:val="20"/>
        </w:rPr>
        <w:t>ii</w:t>
      </w:r>
      <w:proofErr w:type="spellEnd"/>
      <w:r w:rsidRPr="001507CB">
        <w:rPr>
          <w:rFonts w:ascii="Verdana" w:hAnsi="Verdana"/>
          <w:color w:val="000000" w:themeColor="text1"/>
          <w:sz w:val="20"/>
        </w:rPr>
        <w:t xml:space="preserve">) na medida em que tal descumprimento </w:t>
      </w:r>
      <w:r w:rsidRPr="001507CB">
        <w:rPr>
          <w:rFonts w:ascii="Verdana" w:hAnsi="Verdana"/>
          <w:sz w:val="20"/>
        </w:rPr>
        <w:t>não possa gerar um “</w:t>
      </w:r>
      <w:r w:rsidRPr="001507CB">
        <w:rPr>
          <w:rFonts w:ascii="Verdana" w:hAnsi="Verdana"/>
          <w:sz w:val="20"/>
          <w:u w:val="single"/>
        </w:rPr>
        <w:t>Impacto Adverso Relevante</w:t>
      </w:r>
      <w:r w:rsidRPr="001507CB">
        <w:rPr>
          <w:rFonts w:ascii="Verdana" w:hAnsi="Verdana"/>
          <w:sz w:val="20"/>
        </w:rPr>
        <w:t>”, definido como a ocorrência de quaisquer eventos ou situações que afetem, de modo adverso e relevante (i) os negócios, as operações, as propriedades ou os resultados da Emissora; (</w:t>
      </w:r>
      <w:proofErr w:type="spellStart"/>
      <w:r w:rsidRPr="001507CB">
        <w:rPr>
          <w:rFonts w:ascii="Verdana" w:hAnsi="Verdana"/>
          <w:sz w:val="20"/>
        </w:rPr>
        <w:t>ii</w:t>
      </w:r>
      <w:proofErr w:type="spellEnd"/>
      <w:r w:rsidRPr="001507CB">
        <w:rPr>
          <w:rFonts w:ascii="Verdana" w:hAnsi="Verdana"/>
          <w:sz w:val="20"/>
        </w:rPr>
        <w:t>) a validade ou exequibilidade dos documentos relacionados às Debêntures, inclusive, sem limitação, esta Escritura de Emissão; ou (</w:t>
      </w:r>
      <w:proofErr w:type="spellStart"/>
      <w:r w:rsidRPr="001507CB">
        <w:rPr>
          <w:rFonts w:ascii="Verdana" w:hAnsi="Verdana"/>
          <w:sz w:val="20"/>
        </w:rPr>
        <w:t>iii</w:t>
      </w:r>
      <w:proofErr w:type="spellEnd"/>
      <w:r w:rsidRPr="001507CB">
        <w:rPr>
          <w:rFonts w:ascii="Verdana" w:hAnsi="Verdana"/>
          <w:sz w:val="20"/>
        </w:rPr>
        <w:t>) a capacidade da Emissora em cumprir pontualmente suas obrigações financeiras aqui previstas;</w:t>
      </w:r>
      <w:bookmarkEnd w:id="569"/>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571" w:author="Machado Meyer " w:date="2018-07-03T12:21:00Z">
          <w:pPr>
            <w:keepNext/>
            <w:tabs>
              <w:tab w:val="left" w:pos="851"/>
            </w:tabs>
            <w:spacing w:after="0" w:line="300" w:lineRule="exact"/>
          </w:pPr>
        </w:pPrChange>
      </w:pPr>
      <w:bookmarkStart w:id="572" w:name="_Ref168844078"/>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73"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cumprir, e fazer com que as Controladas, se houver, cumpram, a legislação e regulamentação ambiental e trabalhista, especialmente relativa à saúde e segurança operacional, e a legislação e regulamentação referente à não utilização de mão de obra infantil e/ou em condições análogas a de escravo (“</w:t>
      </w:r>
      <w:r w:rsidRPr="001507CB">
        <w:rPr>
          <w:rFonts w:ascii="Verdana" w:hAnsi="Verdana"/>
          <w:sz w:val="20"/>
          <w:u w:val="single"/>
        </w:rPr>
        <w:t>Legislação Socioambiental</w:t>
      </w:r>
      <w:r w:rsidRPr="001507CB">
        <w:rPr>
          <w:rFonts w:ascii="Verdana" w:hAnsi="Verdana"/>
          <w:sz w:val="20"/>
        </w:rPr>
        <w:t>”), exceto em relação àquelas matérias que estejam sendo discutidas judicial ou administrativamente pela Emissora e/ou pelas Controladas, se houver, desde que tal discussão gere efeito suspensivo com relação à exigibilidade da aplicação de referida norma;</w:t>
      </w:r>
    </w:p>
    <w:p w:rsidR="00E8320E" w:rsidRPr="001507CB" w:rsidRDefault="00E8320E">
      <w:pPr>
        <w:widowControl w:val="0"/>
        <w:tabs>
          <w:tab w:val="left" w:pos="851"/>
        </w:tabs>
        <w:spacing w:after="0" w:line="300" w:lineRule="exact"/>
        <w:rPr>
          <w:rFonts w:ascii="Verdana" w:hAnsi="Verdana"/>
          <w:sz w:val="20"/>
        </w:rPr>
        <w:pPrChange w:id="574" w:author="Machado Meyer " w:date="2018-07-03T12:21:00Z">
          <w:pPr>
            <w:keepNext/>
            <w:tabs>
              <w:tab w:val="left" w:pos="851"/>
            </w:tabs>
            <w:spacing w:after="0" w:line="300" w:lineRule="exact"/>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75"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manter, e fazer com que as Controladas, se houver, mantenham, sempre válidas, eficazes, em perfeita ordem e em pleno vigor, todas as licenças, concessões, autorizações, permissões e alvarás, inclusive ambientais, aplicáveis ao exercício de suas atividades, exceto por aquelas cuja falta de manutenção não possa gerar um Impacto Adverso Relevante e por aquelas que estejam em processo legal de renovação;</w:t>
      </w:r>
      <w:bookmarkEnd w:id="572"/>
      <w:r w:rsidRPr="001507CB">
        <w:rPr>
          <w:rFonts w:ascii="Verdana" w:hAnsi="Verdana"/>
          <w:sz w:val="20"/>
        </w:rPr>
        <w:t xml:space="preserve"> </w:t>
      </w:r>
    </w:p>
    <w:p w:rsidR="00E8320E" w:rsidRPr="001507CB" w:rsidRDefault="00E8320E">
      <w:pPr>
        <w:widowControl w:val="0"/>
        <w:tabs>
          <w:tab w:val="left" w:pos="851"/>
        </w:tabs>
        <w:spacing w:after="0" w:line="300" w:lineRule="exact"/>
        <w:ind w:left="851"/>
        <w:rPr>
          <w:rFonts w:ascii="Verdana" w:hAnsi="Verdana"/>
          <w:sz w:val="20"/>
        </w:rPr>
        <w:pPrChange w:id="576" w:author="Machado Meyer " w:date="2018-07-03T12:21:00Z">
          <w:pPr>
            <w:tabs>
              <w:tab w:val="left" w:pos="851"/>
            </w:tabs>
            <w:spacing w:after="0" w:line="300" w:lineRule="exact"/>
            <w:ind w:left="851"/>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77"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manter, e fazer com que as Controladas, se houver, mantenham, seguro adequado para seus bens e ativos relevantes, conforme práticas correntes de mercado;</w:t>
      </w:r>
    </w:p>
    <w:p w:rsidR="00E8320E" w:rsidRPr="001507CB" w:rsidRDefault="00E8320E">
      <w:pPr>
        <w:widowControl w:val="0"/>
        <w:tabs>
          <w:tab w:val="left" w:pos="851"/>
        </w:tabs>
        <w:spacing w:after="0" w:line="300" w:lineRule="exact"/>
        <w:ind w:left="851"/>
        <w:rPr>
          <w:rFonts w:ascii="Verdana" w:hAnsi="Verdana"/>
          <w:sz w:val="20"/>
        </w:rPr>
        <w:pPrChange w:id="578" w:author="Machado Meyer " w:date="2018-07-03T12:21:00Z">
          <w:pPr>
            <w:tabs>
              <w:tab w:val="left" w:pos="851"/>
            </w:tabs>
            <w:spacing w:after="0" w:line="300" w:lineRule="exact"/>
            <w:ind w:left="851"/>
          </w:pPr>
        </w:pPrChange>
      </w:pPr>
      <w:bookmarkStart w:id="579" w:name="_Ref168844079"/>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80"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manter sempre válidas, eficazes, em perfeita ordem e em pleno vigor todas as autorizações necessárias à celebração desta Escritura de Emissão e ao cumprimento de todas as obrigações aqui previstas;</w:t>
      </w:r>
      <w:bookmarkEnd w:id="579"/>
    </w:p>
    <w:p w:rsidR="00E8320E" w:rsidRPr="001507CB" w:rsidRDefault="00E8320E">
      <w:pPr>
        <w:widowControl w:val="0"/>
        <w:tabs>
          <w:tab w:val="left" w:pos="851"/>
        </w:tabs>
        <w:spacing w:after="0" w:line="300" w:lineRule="exact"/>
        <w:ind w:left="720"/>
        <w:rPr>
          <w:rFonts w:ascii="Verdana" w:hAnsi="Verdana"/>
          <w:sz w:val="20"/>
        </w:rPr>
        <w:pPrChange w:id="581" w:author="Machado Meyer " w:date="2018-07-03T12:21:00Z">
          <w:pPr>
            <w:keepNext/>
            <w:tabs>
              <w:tab w:val="left" w:pos="851"/>
            </w:tabs>
            <w:spacing w:after="0" w:line="300" w:lineRule="exact"/>
            <w:ind w:left="720"/>
          </w:pPr>
        </w:pPrChange>
      </w:pPr>
      <w:bookmarkStart w:id="582" w:name="_Ref168844086"/>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83"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 xml:space="preserve">contratar e manter contratados, às suas expensas, os prestadores de serviços inerentes às obrigações previstas nesta Escritura de Emissão, incluindo o Agente Fiduciário, o </w:t>
      </w:r>
      <w:proofErr w:type="spellStart"/>
      <w:r w:rsidRPr="001507CB">
        <w:rPr>
          <w:rFonts w:ascii="Verdana" w:hAnsi="Verdana"/>
          <w:sz w:val="20"/>
        </w:rPr>
        <w:t>Escriturador</w:t>
      </w:r>
      <w:proofErr w:type="spellEnd"/>
      <w:r w:rsidRPr="001507CB">
        <w:rPr>
          <w:rFonts w:ascii="Verdana" w:hAnsi="Verdana"/>
          <w:sz w:val="20"/>
        </w:rPr>
        <w:t>, o Banco Liquidante, o ambiente de distribuição das Debêntures no mercado primário (MDA) e o ambiente de negociação das Debêntures no mercado secundário (CETIP21);</w:t>
      </w:r>
      <w:bookmarkEnd w:id="582"/>
    </w:p>
    <w:p w:rsidR="00E8320E" w:rsidRPr="001507CB" w:rsidRDefault="00E8320E">
      <w:pPr>
        <w:widowControl w:val="0"/>
        <w:tabs>
          <w:tab w:val="left" w:pos="851"/>
        </w:tabs>
        <w:spacing w:after="0" w:line="300" w:lineRule="exact"/>
        <w:ind w:left="720"/>
        <w:rPr>
          <w:rFonts w:ascii="Verdana" w:hAnsi="Verdana"/>
          <w:sz w:val="20"/>
        </w:rPr>
        <w:pPrChange w:id="584" w:author="Machado Meyer " w:date="2018-07-03T12:21:00Z">
          <w:pPr>
            <w:keepNext/>
            <w:tabs>
              <w:tab w:val="left" w:pos="851"/>
            </w:tabs>
            <w:spacing w:after="0" w:line="300" w:lineRule="exact"/>
            <w:ind w:left="720"/>
          </w:pPr>
        </w:pPrChange>
      </w:pPr>
      <w:bookmarkStart w:id="585" w:name="_Ref130390977"/>
      <w:bookmarkStart w:id="586" w:name="_Ref260239075"/>
      <w:bookmarkStart w:id="587" w:name="_Ref286438579"/>
      <w:bookmarkStart w:id="588" w:name="_Ref278278911"/>
    </w:p>
    <w:bookmarkEnd w:id="585"/>
    <w:bookmarkEnd w:id="586"/>
    <w:bookmarkEnd w:id="587"/>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89"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lastRenderedPageBreak/>
        <w:t>observar, cumprir e/ou fazer cumprir, por si, e por suas Controladas, se houver, coligadas e seus administradores, empregados, agentes, representantes, fornecedores, contratados, subcontratados ou terceiros agindo em seu nome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(em conjunto, “</w:t>
      </w:r>
      <w:r w:rsidRPr="001507CB">
        <w:rPr>
          <w:rFonts w:ascii="Verdana" w:hAnsi="Verdana"/>
          <w:sz w:val="20"/>
          <w:u w:val="single"/>
        </w:rPr>
        <w:t>Leis Anticorrupção</w:t>
      </w:r>
      <w:r w:rsidRPr="001507CB">
        <w:rPr>
          <w:rFonts w:ascii="Verdana" w:hAnsi="Verdana"/>
          <w:sz w:val="20"/>
        </w:rPr>
        <w:t>”), devendo (i) adotar políticas e procedimentos internos que assegurem integral cumprimento das Leis Anticorrupção, nos termos do Decreto nº 8.420, de 18 de março de 2015; (</w:t>
      </w:r>
      <w:proofErr w:type="spellStart"/>
      <w:r w:rsidRPr="001507CB">
        <w:rPr>
          <w:rFonts w:ascii="Verdana" w:hAnsi="Verdana"/>
          <w:sz w:val="20"/>
        </w:rPr>
        <w:t>ii</w:t>
      </w:r>
      <w:proofErr w:type="spellEnd"/>
      <w:r w:rsidRPr="001507CB">
        <w:rPr>
          <w:rFonts w:ascii="Verdana" w:hAnsi="Verdana"/>
          <w:sz w:val="20"/>
        </w:rPr>
        <w:t>) dar conhecimento pleno de tais normas a todos os seus profissionais e/ou os demais prestadores de serviços, previamente ao início de sua atuação no âmbito da Oferta; e (</w:t>
      </w:r>
      <w:proofErr w:type="spellStart"/>
      <w:r w:rsidRPr="001507CB">
        <w:rPr>
          <w:rFonts w:ascii="Verdana" w:hAnsi="Verdana"/>
          <w:sz w:val="20"/>
        </w:rPr>
        <w:t>iii</w:t>
      </w:r>
      <w:proofErr w:type="spellEnd"/>
      <w:r w:rsidRPr="001507CB">
        <w:rPr>
          <w:rFonts w:ascii="Verdana" w:hAnsi="Verdana"/>
          <w:sz w:val="20"/>
        </w:rPr>
        <w:t>) abster-se de praticar atos de corrupção e de agir de forma lesiva à administração pública, nacional ou estrangeira, no seu interesse ou para seu benefício, exclusivo ou não; e (</w:t>
      </w:r>
      <w:proofErr w:type="spellStart"/>
      <w:r w:rsidRPr="001507CB">
        <w:rPr>
          <w:rFonts w:ascii="Verdana" w:hAnsi="Verdana"/>
          <w:sz w:val="20"/>
        </w:rPr>
        <w:t>iv</w:t>
      </w:r>
      <w:proofErr w:type="spellEnd"/>
      <w:r w:rsidRPr="001507CB">
        <w:rPr>
          <w:rFonts w:ascii="Verdana" w:hAnsi="Verdana"/>
          <w:sz w:val="20"/>
        </w:rPr>
        <w:t>) caso tenha conhecimento de qualquer ato ou fato que viole aludidas normas, comunicar imediatamente os Coordenadores que poderão tomar todas as providências que entender necessárias</w:t>
      </w:r>
      <w:ins w:id="590" w:author="Machado Meyer " w:date="2018-07-03T12:21:00Z">
        <w:r>
          <w:rPr>
            <w:rFonts w:ascii="Verdana" w:hAnsi="Verdana"/>
            <w:sz w:val="20"/>
          </w:rPr>
          <w:t>;</w:t>
        </w:r>
      </w:ins>
      <w:r w:rsidRPr="001507CB">
        <w:rPr>
          <w:rFonts w:ascii="Verdana" w:hAnsi="Verdana"/>
          <w:sz w:val="20"/>
        </w:rPr>
        <w:t xml:space="preserve"> </w:t>
      </w:r>
    </w:p>
    <w:p w:rsidR="00E8320E" w:rsidRPr="001507CB" w:rsidRDefault="00E8320E">
      <w:pPr>
        <w:widowControl w:val="0"/>
        <w:tabs>
          <w:tab w:val="left" w:pos="851"/>
        </w:tabs>
        <w:spacing w:after="0" w:line="300" w:lineRule="exact"/>
        <w:ind w:left="851"/>
        <w:rPr>
          <w:rFonts w:ascii="Verdana" w:hAnsi="Verdana"/>
          <w:sz w:val="20"/>
        </w:rPr>
        <w:pPrChange w:id="591" w:author="Machado Meyer " w:date="2018-07-03T12:21:00Z">
          <w:pPr>
            <w:tabs>
              <w:tab w:val="left" w:pos="851"/>
            </w:tabs>
            <w:spacing w:after="0" w:line="300" w:lineRule="exact"/>
            <w:ind w:left="851"/>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92"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realizar eventuais pagamentos devidos aos Coordenadores exclusivamente por meio de transferência bancária ou cheque;</w:t>
      </w:r>
    </w:p>
    <w:p w:rsidR="00E8320E" w:rsidRPr="001507CB" w:rsidRDefault="00E8320E">
      <w:pPr>
        <w:widowControl w:val="0"/>
        <w:tabs>
          <w:tab w:val="left" w:pos="851"/>
        </w:tabs>
        <w:spacing w:after="0" w:line="300" w:lineRule="exact"/>
        <w:ind w:left="851"/>
        <w:rPr>
          <w:rFonts w:ascii="Verdana" w:hAnsi="Verdana"/>
          <w:sz w:val="20"/>
        </w:rPr>
        <w:pPrChange w:id="593" w:author="Machado Meyer " w:date="2018-07-03T12:21:00Z">
          <w:pPr>
            <w:tabs>
              <w:tab w:val="left" w:pos="851"/>
            </w:tabs>
            <w:spacing w:after="0" w:line="300" w:lineRule="exact"/>
            <w:ind w:left="851"/>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94"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realizar o recolhimento de todos os tributos que incidam ou venham a incidir sobre as Debêntures e que sejam de responsabilidade da Emissora;</w:t>
      </w:r>
      <w:bookmarkEnd w:id="588"/>
    </w:p>
    <w:p w:rsidR="00E8320E" w:rsidRPr="001507CB" w:rsidRDefault="00E8320E">
      <w:pPr>
        <w:widowControl w:val="0"/>
        <w:tabs>
          <w:tab w:val="left" w:pos="851"/>
        </w:tabs>
        <w:spacing w:after="0" w:line="300" w:lineRule="exact"/>
        <w:ind w:left="720"/>
        <w:rPr>
          <w:rFonts w:ascii="Verdana" w:hAnsi="Verdana"/>
          <w:sz w:val="20"/>
        </w:rPr>
        <w:pPrChange w:id="595" w:author="Machado Meyer " w:date="2018-07-03T12:21:00Z">
          <w:pPr>
            <w:keepNext/>
            <w:tabs>
              <w:tab w:val="left" w:pos="851"/>
            </w:tabs>
            <w:spacing w:after="0" w:line="300" w:lineRule="exact"/>
            <w:ind w:left="720"/>
          </w:pPr>
        </w:pPrChange>
      </w:pPr>
      <w:bookmarkStart w:id="596" w:name="_Ref168844096"/>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97"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realizar (a) o pagamento da remuneração do Agente Fiduciário, nos termos da Cláusula 7.2. a seguir; e (b) desde que assim solicitado pelo Agente Fiduciário, o pagamento das despesas devidamente comprovadas incorridas pelo Agente Fiduciário;</w:t>
      </w:r>
      <w:bookmarkEnd w:id="596"/>
    </w:p>
    <w:p w:rsidR="00E8320E" w:rsidRPr="001507CB" w:rsidRDefault="00E8320E">
      <w:pPr>
        <w:pStyle w:val="PargrafodaLista"/>
        <w:widowControl w:val="0"/>
        <w:rPr>
          <w:rFonts w:ascii="Verdana" w:hAnsi="Verdana"/>
          <w:sz w:val="20"/>
        </w:rPr>
        <w:pPrChange w:id="598" w:author="Machado Meyer " w:date="2018-07-03T12:21:00Z">
          <w:pPr>
            <w:pStyle w:val="PargrafodaLista"/>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599"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 xml:space="preserve">notificar, no prazo de até 3 (três) dias, o Agente Fiduciário da convocação, pela Emissora, de qualquer Assembleia Geral; </w:t>
      </w:r>
    </w:p>
    <w:p w:rsidR="00E8320E" w:rsidRPr="001507CB" w:rsidRDefault="00E8320E">
      <w:pPr>
        <w:widowControl w:val="0"/>
        <w:tabs>
          <w:tab w:val="left" w:pos="851"/>
        </w:tabs>
        <w:spacing w:after="0" w:line="300" w:lineRule="exact"/>
        <w:ind w:left="720"/>
        <w:rPr>
          <w:rFonts w:ascii="Verdana" w:hAnsi="Verdana"/>
          <w:sz w:val="20"/>
        </w:rPr>
        <w:pPrChange w:id="600" w:author="Machado Meyer " w:date="2018-07-03T12:21:00Z">
          <w:pPr>
            <w:keepNext/>
            <w:tabs>
              <w:tab w:val="left" w:pos="851"/>
            </w:tabs>
            <w:spacing w:after="0" w:line="300" w:lineRule="exact"/>
            <w:ind w:left="720"/>
          </w:pPr>
        </w:pPrChange>
      </w:pPr>
      <w:bookmarkStart w:id="601" w:name="_Ref168844102"/>
      <w:bookmarkStart w:id="602" w:name="_Ref168844104"/>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603"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convocar, no prazo de até 1 (um) Dia Útil, Assembleia Geral para deliberar sobre qualquer das matérias que sejam do interesse dos Debenturistas, caso o Agente Fiduciário não o faça no prazo aplicável, nos termos da Cláusula Oitava a seguir;</w:t>
      </w:r>
      <w:bookmarkEnd w:id="601"/>
      <w:r w:rsidRPr="001507CB">
        <w:rPr>
          <w:rFonts w:ascii="Verdana" w:hAnsi="Verdana"/>
          <w:sz w:val="20"/>
        </w:rPr>
        <w:t xml:space="preserve"> </w:t>
      </w:r>
    </w:p>
    <w:p w:rsidR="00E8320E" w:rsidRPr="001507CB" w:rsidRDefault="00E8320E">
      <w:pPr>
        <w:widowControl w:val="0"/>
        <w:tabs>
          <w:tab w:val="left" w:pos="851"/>
        </w:tabs>
        <w:spacing w:after="0" w:line="300" w:lineRule="exact"/>
        <w:ind w:left="720"/>
        <w:rPr>
          <w:rFonts w:ascii="Verdana" w:hAnsi="Verdana"/>
          <w:sz w:val="20"/>
        </w:rPr>
        <w:pPrChange w:id="604" w:author="Machado Meyer " w:date="2018-07-03T12:21:00Z">
          <w:pPr>
            <w:keepNext/>
            <w:tabs>
              <w:tab w:val="left" w:pos="851"/>
            </w:tabs>
            <w:spacing w:after="0" w:line="300" w:lineRule="exact"/>
            <w:ind w:left="720"/>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605"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comparecer, por meio de seus representantes, às assembleias gerais de Debenturistas, sempre que solicitada</w:t>
      </w:r>
      <w:bookmarkEnd w:id="602"/>
      <w:r w:rsidRPr="001507CB">
        <w:rPr>
          <w:rFonts w:ascii="Verdana" w:hAnsi="Verdana"/>
          <w:sz w:val="20"/>
        </w:rPr>
        <w:t xml:space="preserve">; </w:t>
      </w:r>
    </w:p>
    <w:p w:rsidR="00E8320E" w:rsidRPr="001507CB" w:rsidRDefault="00E8320E">
      <w:pPr>
        <w:widowControl w:val="0"/>
        <w:tabs>
          <w:tab w:val="left" w:pos="851"/>
        </w:tabs>
        <w:spacing w:after="0" w:line="300" w:lineRule="exact"/>
        <w:ind w:left="720"/>
        <w:rPr>
          <w:rFonts w:ascii="Verdana" w:hAnsi="Verdana"/>
          <w:sz w:val="20"/>
        </w:rPr>
        <w:pPrChange w:id="606" w:author="Machado Meyer " w:date="2018-07-03T12:21:00Z">
          <w:pPr>
            <w:keepNext/>
            <w:tabs>
              <w:tab w:val="left" w:pos="851"/>
            </w:tabs>
            <w:spacing w:after="0" w:line="300" w:lineRule="exact"/>
            <w:ind w:left="720"/>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607"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sem prejuízo das demais obrigações previstas acima ou de outras obrigações expressamente previstas na regulamentação em vigor e nesta Escritura de Emissão, nos termos do artigo 17 da Instrução CVM 476:</w:t>
      </w:r>
    </w:p>
    <w:p w:rsidR="00E8320E" w:rsidRPr="001507CB" w:rsidRDefault="00E8320E">
      <w:pPr>
        <w:widowControl w:val="0"/>
        <w:tabs>
          <w:tab w:val="left" w:pos="851"/>
        </w:tabs>
        <w:spacing w:after="0" w:line="300" w:lineRule="exact"/>
        <w:ind w:left="709"/>
        <w:rPr>
          <w:rFonts w:ascii="Verdana" w:hAnsi="Verdana"/>
          <w:sz w:val="20"/>
        </w:rPr>
        <w:pPrChange w:id="608" w:author="Machado Meyer " w:date="2018-07-03T12:21:00Z">
          <w:pPr>
            <w:tabs>
              <w:tab w:val="left" w:pos="851"/>
            </w:tabs>
            <w:spacing w:after="0" w:line="300" w:lineRule="exact"/>
            <w:ind w:left="709"/>
          </w:pPr>
        </w:pPrChange>
      </w:pPr>
    </w:p>
    <w:p w:rsidR="00E8320E" w:rsidRPr="001507CB" w:rsidRDefault="00E8320E">
      <w:pPr>
        <w:widowControl w:val="0"/>
        <w:numPr>
          <w:ilvl w:val="3"/>
          <w:numId w:val="39"/>
        </w:numPr>
        <w:tabs>
          <w:tab w:val="clear" w:pos="2126"/>
        </w:tabs>
        <w:spacing w:after="0" w:line="300" w:lineRule="exact"/>
        <w:ind w:left="1418" w:hanging="567"/>
        <w:rPr>
          <w:rFonts w:ascii="Verdana" w:hAnsi="Verdana"/>
          <w:sz w:val="20"/>
        </w:rPr>
        <w:pPrChange w:id="609" w:author="Machado Meyer " w:date="2018-07-03T12:21:00Z">
          <w:pPr>
            <w:numPr>
              <w:ilvl w:val="3"/>
              <w:numId w:val="39"/>
            </w:numPr>
            <w:tabs>
              <w:tab w:val="num" w:pos="2126"/>
            </w:tabs>
            <w:spacing w:after="0" w:line="300" w:lineRule="exact"/>
            <w:ind w:left="2126" w:hanging="425"/>
          </w:pPr>
        </w:pPrChange>
      </w:pPr>
      <w:r w:rsidRPr="001507CB">
        <w:rPr>
          <w:rFonts w:ascii="Verdana" w:hAnsi="Verdana"/>
          <w:sz w:val="20"/>
        </w:rPr>
        <w:t>preparar as demonstrações financeiras da Emissora relativas a cada exercício social, em conformidade com a Lei das Sociedades por Ações e com as regras emitidas pela CVM;</w:t>
      </w:r>
    </w:p>
    <w:p w:rsidR="00E8320E" w:rsidRPr="001507CB" w:rsidRDefault="00E8320E">
      <w:pPr>
        <w:widowControl w:val="0"/>
        <w:tabs>
          <w:tab w:val="left" w:pos="851"/>
        </w:tabs>
        <w:spacing w:after="0" w:line="300" w:lineRule="exact"/>
        <w:ind w:left="709"/>
        <w:rPr>
          <w:rFonts w:ascii="Verdana" w:hAnsi="Verdana"/>
          <w:sz w:val="20"/>
        </w:rPr>
        <w:pPrChange w:id="610" w:author="Machado Meyer " w:date="2018-07-03T12:21:00Z">
          <w:pPr>
            <w:tabs>
              <w:tab w:val="left" w:pos="851"/>
            </w:tabs>
            <w:spacing w:after="0" w:line="300" w:lineRule="exact"/>
            <w:ind w:left="709"/>
          </w:pPr>
        </w:pPrChange>
      </w:pPr>
    </w:p>
    <w:p w:rsidR="00E8320E" w:rsidRPr="001507CB" w:rsidRDefault="00E8320E">
      <w:pPr>
        <w:widowControl w:val="0"/>
        <w:numPr>
          <w:ilvl w:val="3"/>
          <w:numId w:val="39"/>
        </w:numPr>
        <w:tabs>
          <w:tab w:val="clear" w:pos="2126"/>
          <w:tab w:val="num" w:pos="709"/>
        </w:tabs>
        <w:spacing w:after="0" w:line="300" w:lineRule="exact"/>
        <w:ind w:left="1418" w:hanging="567"/>
        <w:rPr>
          <w:rFonts w:ascii="Verdana" w:hAnsi="Verdana"/>
          <w:sz w:val="20"/>
        </w:rPr>
        <w:pPrChange w:id="611" w:author="Machado Meyer " w:date="2018-07-03T12:21:00Z">
          <w:pPr>
            <w:numPr>
              <w:ilvl w:val="3"/>
              <w:numId w:val="39"/>
            </w:numPr>
            <w:tabs>
              <w:tab w:val="num" w:pos="709"/>
              <w:tab w:val="num" w:pos="2126"/>
            </w:tabs>
            <w:spacing w:after="0" w:line="300" w:lineRule="exact"/>
            <w:ind w:left="2126" w:hanging="425"/>
          </w:pPr>
        </w:pPrChange>
      </w:pPr>
      <w:r w:rsidRPr="001507CB">
        <w:rPr>
          <w:rFonts w:ascii="Verdana" w:hAnsi="Verdana"/>
          <w:sz w:val="20"/>
        </w:rPr>
        <w:t>submeter as demonstrações financeiras da Emissora relativas a cada exercício social a auditoria por Auditor Independente;</w:t>
      </w:r>
    </w:p>
    <w:p w:rsidR="00E8320E" w:rsidRPr="001507CB" w:rsidRDefault="00E8320E">
      <w:pPr>
        <w:widowControl w:val="0"/>
        <w:tabs>
          <w:tab w:val="left" w:pos="851"/>
        </w:tabs>
        <w:spacing w:after="0" w:line="300" w:lineRule="exact"/>
        <w:ind w:left="709"/>
        <w:rPr>
          <w:rFonts w:ascii="Verdana" w:hAnsi="Verdana"/>
          <w:sz w:val="20"/>
        </w:rPr>
        <w:pPrChange w:id="612" w:author="Machado Meyer " w:date="2018-07-03T12:21:00Z">
          <w:pPr>
            <w:tabs>
              <w:tab w:val="left" w:pos="851"/>
            </w:tabs>
            <w:spacing w:after="0" w:line="300" w:lineRule="exact"/>
            <w:ind w:left="709"/>
          </w:pPr>
        </w:pPrChange>
      </w:pPr>
      <w:bookmarkStart w:id="613" w:name="_Ref265248531"/>
    </w:p>
    <w:p w:rsidR="00E8320E" w:rsidRPr="001507CB" w:rsidRDefault="00E8320E">
      <w:pPr>
        <w:widowControl w:val="0"/>
        <w:numPr>
          <w:ilvl w:val="3"/>
          <w:numId w:val="39"/>
        </w:numPr>
        <w:tabs>
          <w:tab w:val="clear" w:pos="2126"/>
          <w:tab w:val="num" w:pos="709"/>
        </w:tabs>
        <w:spacing w:after="0" w:line="300" w:lineRule="exact"/>
        <w:ind w:left="1418" w:hanging="567"/>
        <w:rPr>
          <w:rFonts w:ascii="Verdana" w:hAnsi="Verdana"/>
          <w:sz w:val="20"/>
        </w:rPr>
        <w:pPrChange w:id="614" w:author="Machado Meyer " w:date="2018-07-03T12:21:00Z">
          <w:pPr>
            <w:numPr>
              <w:ilvl w:val="3"/>
              <w:numId w:val="39"/>
            </w:numPr>
            <w:tabs>
              <w:tab w:val="num" w:pos="709"/>
              <w:tab w:val="num" w:pos="2126"/>
            </w:tabs>
            <w:spacing w:after="0" w:line="300" w:lineRule="exact"/>
            <w:ind w:left="2126" w:hanging="425"/>
          </w:pPr>
        </w:pPrChange>
      </w:pPr>
      <w:r w:rsidRPr="001507CB">
        <w:rPr>
          <w:rFonts w:ascii="Verdana" w:hAnsi="Verdana"/>
          <w:sz w:val="20"/>
        </w:rPr>
        <w:t>no prazo de 3 (três) meses contados da data de encerramento de seu exercício social, divulgar em sua página na Internet (www.randon.com.br/ri) as demonstrações financeiras da Emissora relativas a cada exercício social, acompanhadas de notas explicativas e do parecer do Auditor Independente;</w:t>
      </w:r>
      <w:bookmarkEnd w:id="613"/>
    </w:p>
    <w:p w:rsidR="00E8320E" w:rsidRPr="001507CB" w:rsidRDefault="00E8320E">
      <w:pPr>
        <w:widowControl w:val="0"/>
        <w:tabs>
          <w:tab w:val="left" w:pos="851"/>
        </w:tabs>
        <w:spacing w:after="0" w:line="300" w:lineRule="exact"/>
        <w:ind w:left="709"/>
        <w:rPr>
          <w:rFonts w:ascii="Verdana" w:hAnsi="Verdana"/>
          <w:sz w:val="20"/>
        </w:rPr>
        <w:pPrChange w:id="615" w:author="Machado Meyer " w:date="2018-07-03T12:21:00Z">
          <w:pPr>
            <w:tabs>
              <w:tab w:val="left" w:pos="851"/>
            </w:tabs>
            <w:spacing w:after="0" w:line="300" w:lineRule="exact"/>
            <w:ind w:left="709"/>
          </w:pPr>
        </w:pPrChange>
      </w:pPr>
    </w:p>
    <w:p w:rsidR="00E8320E" w:rsidRPr="001507CB" w:rsidRDefault="00E8320E">
      <w:pPr>
        <w:widowControl w:val="0"/>
        <w:numPr>
          <w:ilvl w:val="3"/>
          <w:numId w:val="39"/>
        </w:numPr>
        <w:tabs>
          <w:tab w:val="clear" w:pos="2126"/>
          <w:tab w:val="num" w:pos="709"/>
        </w:tabs>
        <w:spacing w:after="0" w:line="300" w:lineRule="exact"/>
        <w:ind w:left="1418" w:hanging="567"/>
        <w:rPr>
          <w:rFonts w:ascii="Verdana" w:hAnsi="Verdana"/>
          <w:sz w:val="20"/>
        </w:rPr>
        <w:pPrChange w:id="616" w:author="Machado Meyer " w:date="2018-07-03T12:21:00Z">
          <w:pPr>
            <w:numPr>
              <w:ilvl w:val="3"/>
              <w:numId w:val="39"/>
            </w:numPr>
            <w:tabs>
              <w:tab w:val="num" w:pos="709"/>
              <w:tab w:val="num" w:pos="2126"/>
            </w:tabs>
            <w:spacing w:after="0" w:line="300" w:lineRule="exact"/>
            <w:ind w:left="2126" w:hanging="425"/>
          </w:pPr>
        </w:pPrChange>
      </w:pPr>
      <w:proofErr w:type="gramStart"/>
      <w:r w:rsidRPr="001507CB">
        <w:rPr>
          <w:rFonts w:ascii="Verdana" w:hAnsi="Verdana"/>
          <w:sz w:val="20"/>
        </w:rPr>
        <w:t>por</w:t>
      </w:r>
      <w:proofErr w:type="gramEnd"/>
      <w:r w:rsidRPr="001507CB">
        <w:rPr>
          <w:rFonts w:ascii="Verdana" w:hAnsi="Verdana"/>
          <w:sz w:val="20"/>
        </w:rPr>
        <w:t xml:space="preserve"> um prazo de 3 (três) anos contados da Data de Emissão, manter os documentos mencionados na alínea ”</w:t>
      </w:r>
      <w:proofErr w:type="spellStart"/>
      <w:r w:rsidRPr="001507CB">
        <w:rPr>
          <w:rFonts w:ascii="Verdana" w:hAnsi="Verdana"/>
          <w:sz w:val="20"/>
        </w:rPr>
        <w:t>iii</w:t>
      </w:r>
      <w:proofErr w:type="spellEnd"/>
      <w:r w:rsidRPr="001507CB">
        <w:rPr>
          <w:rFonts w:ascii="Verdana" w:hAnsi="Verdana"/>
          <w:sz w:val="20"/>
        </w:rPr>
        <w:t>” em sua página na Internet;</w:t>
      </w:r>
    </w:p>
    <w:p w:rsidR="00E8320E" w:rsidRPr="001507CB" w:rsidRDefault="00E8320E">
      <w:pPr>
        <w:widowControl w:val="0"/>
        <w:tabs>
          <w:tab w:val="left" w:pos="851"/>
        </w:tabs>
        <w:spacing w:after="0" w:line="300" w:lineRule="exact"/>
        <w:ind w:left="709"/>
        <w:rPr>
          <w:rFonts w:ascii="Verdana" w:hAnsi="Verdana"/>
          <w:sz w:val="20"/>
        </w:rPr>
        <w:pPrChange w:id="617" w:author="Machado Meyer " w:date="2018-07-03T12:21:00Z">
          <w:pPr>
            <w:tabs>
              <w:tab w:val="left" w:pos="851"/>
            </w:tabs>
            <w:spacing w:after="0" w:line="300" w:lineRule="exact"/>
            <w:ind w:left="709"/>
          </w:pPr>
        </w:pPrChange>
      </w:pPr>
    </w:p>
    <w:p w:rsidR="00E8320E" w:rsidRPr="001507CB" w:rsidRDefault="00E8320E">
      <w:pPr>
        <w:widowControl w:val="0"/>
        <w:numPr>
          <w:ilvl w:val="3"/>
          <w:numId w:val="39"/>
        </w:numPr>
        <w:tabs>
          <w:tab w:val="clear" w:pos="2126"/>
          <w:tab w:val="num" w:pos="709"/>
        </w:tabs>
        <w:spacing w:after="0" w:line="300" w:lineRule="exact"/>
        <w:ind w:left="1418" w:hanging="567"/>
        <w:rPr>
          <w:rFonts w:ascii="Verdana" w:hAnsi="Verdana"/>
          <w:sz w:val="20"/>
        </w:rPr>
        <w:pPrChange w:id="618" w:author="Machado Meyer " w:date="2018-07-03T12:21:00Z">
          <w:pPr>
            <w:numPr>
              <w:ilvl w:val="3"/>
              <w:numId w:val="39"/>
            </w:numPr>
            <w:tabs>
              <w:tab w:val="num" w:pos="709"/>
              <w:tab w:val="num" w:pos="2126"/>
            </w:tabs>
            <w:spacing w:after="0" w:line="300" w:lineRule="exact"/>
            <w:ind w:left="2126" w:hanging="425"/>
          </w:pPr>
        </w:pPrChange>
      </w:pPr>
      <w:r w:rsidRPr="001507CB">
        <w:rPr>
          <w:rFonts w:ascii="Verdana" w:hAnsi="Verdana"/>
          <w:sz w:val="20"/>
        </w:rPr>
        <w:t>observar as disposições da Instrução CVM nº 358, de 3 de janeiro de 2002, conforme alterada (“</w:t>
      </w:r>
      <w:r w:rsidRPr="001507CB">
        <w:rPr>
          <w:rFonts w:ascii="Verdana" w:hAnsi="Verdana"/>
          <w:sz w:val="20"/>
          <w:u w:val="single"/>
        </w:rPr>
        <w:t>Instrução CVM 358</w:t>
      </w:r>
      <w:r w:rsidRPr="001507CB">
        <w:rPr>
          <w:rFonts w:ascii="Verdana" w:hAnsi="Verdana"/>
          <w:sz w:val="20"/>
        </w:rPr>
        <w:t>”), no que se refere ao dever de sigilo e às vedações à negociação;</w:t>
      </w:r>
    </w:p>
    <w:p w:rsidR="00E8320E" w:rsidRPr="001507CB" w:rsidRDefault="00E8320E">
      <w:pPr>
        <w:widowControl w:val="0"/>
        <w:tabs>
          <w:tab w:val="left" w:pos="851"/>
        </w:tabs>
        <w:spacing w:after="0" w:line="300" w:lineRule="exact"/>
        <w:ind w:left="709"/>
        <w:rPr>
          <w:rFonts w:ascii="Verdana" w:hAnsi="Verdana"/>
          <w:sz w:val="20"/>
        </w:rPr>
        <w:pPrChange w:id="619" w:author="Machado Meyer " w:date="2018-07-03T12:21:00Z">
          <w:pPr>
            <w:tabs>
              <w:tab w:val="left" w:pos="851"/>
            </w:tabs>
            <w:spacing w:after="0" w:line="300" w:lineRule="exact"/>
            <w:ind w:left="709"/>
          </w:pPr>
        </w:pPrChange>
      </w:pPr>
    </w:p>
    <w:p w:rsidR="00E8320E" w:rsidRPr="001507CB" w:rsidRDefault="00E8320E">
      <w:pPr>
        <w:widowControl w:val="0"/>
        <w:numPr>
          <w:ilvl w:val="3"/>
          <w:numId w:val="39"/>
        </w:numPr>
        <w:tabs>
          <w:tab w:val="clear" w:pos="2126"/>
          <w:tab w:val="num" w:pos="709"/>
        </w:tabs>
        <w:spacing w:after="0" w:line="300" w:lineRule="exact"/>
        <w:ind w:left="1418" w:hanging="567"/>
        <w:rPr>
          <w:rFonts w:ascii="Verdana" w:hAnsi="Verdana"/>
          <w:sz w:val="20"/>
        </w:rPr>
        <w:pPrChange w:id="620" w:author="Machado Meyer " w:date="2018-07-03T12:21:00Z">
          <w:pPr>
            <w:numPr>
              <w:ilvl w:val="3"/>
              <w:numId w:val="39"/>
            </w:numPr>
            <w:tabs>
              <w:tab w:val="num" w:pos="709"/>
              <w:tab w:val="num" w:pos="2126"/>
            </w:tabs>
            <w:spacing w:after="0" w:line="300" w:lineRule="exact"/>
            <w:ind w:left="2126" w:hanging="425"/>
          </w:pPr>
        </w:pPrChange>
      </w:pPr>
      <w:r w:rsidRPr="001507CB">
        <w:rPr>
          <w:rFonts w:ascii="Verdana" w:hAnsi="Verdana"/>
          <w:sz w:val="20"/>
        </w:rPr>
        <w:t>divulgar, em sua página na Internet, a ocorrência de qualquer ato ou fato relevante, conforme definido no artigo 2º da Instrução CVM 358, ficando automaticamente comunicado o Agente Fiduciário e os Coordenadores; e</w:t>
      </w:r>
    </w:p>
    <w:p w:rsidR="00E8320E" w:rsidRPr="001507CB" w:rsidRDefault="00E8320E">
      <w:pPr>
        <w:widowControl w:val="0"/>
        <w:tabs>
          <w:tab w:val="left" w:pos="851"/>
        </w:tabs>
        <w:spacing w:after="0" w:line="300" w:lineRule="exact"/>
        <w:ind w:left="709"/>
        <w:rPr>
          <w:rFonts w:ascii="Verdana" w:hAnsi="Verdana"/>
          <w:sz w:val="20"/>
        </w:rPr>
        <w:pPrChange w:id="621" w:author="Machado Meyer " w:date="2018-07-03T12:21:00Z">
          <w:pPr>
            <w:tabs>
              <w:tab w:val="left" w:pos="851"/>
            </w:tabs>
            <w:spacing w:after="0" w:line="300" w:lineRule="exact"/>
            <w:ind w:left="709"/>
          </w:pPr>
        </w:pPrChange>
      </w:pPr>
    </w:p>
    <w:p w:rsidR="00E8320E" w:rsidRPr="001507CB" w:rsidRDefault="00E8320E">
      <w:pPr>
        <w:widowControl w:val="0"/>
        <w:numPr>
          <w:ilvl w:val="3"/>
          <w:numId w:val="39"/>
        </w:numPr>
        <w:tabs>
          <w:tab w:val="clear" w:pos="2126"/>
          <w:tab w:val="num" w:pos="709"/>
        </w:tabs>
        <w:spacing w:after="0" w:line="300" w:lineRule="exact"/>
        <w:ind w:left="1418" w:hanging="567"/>
        <w:rPr>
          <w:rFonts w:ascii="Verdana" w:hAnsi="Verdana"/>
          <w:sz w:val="20"/>
        </w:rPr>
        <w:pPrChange w:id="622" w:author="Machado Meyer " w:date="2018-07-03T12:21:00Z">
          <w:pPr>
            <w:numPr>
              <w:ilvl w:val="3"/>
              <w:numId w:val="39"/>
            </w:numPr>
            <w:tabs>
              <w:tab w:val="num" w:pos="709"/>
              <w:tab w:val="num" w:pos="2126"/>
            </w:tabs>
            <w:spacing w:after="0" w:line="300" w:lineRule="exact"/>
            <w:ind w:left="2126" w:hanging="425"/>
          </w:pPr>
        </w:pPrChange>
      </w:pPr>
      <w:r w:rsidRPr="001507CB">
        <w:rPr>
          <w:rFonts w:ascii="Verdana" w:hAnsi="Verdana"/>
          <w:sz w:val="20"/>
        </w:rPr>
        <w:t>fornecer todas as informações solicitadas pela CVM e pela B3.</w:t>
      </w:r>
    </w:p>
    <w:p w:rsidR="00E8320E" w:rsidRPr="001507CB" w:rsidRDefault="00E8320E">
      <w:pPr>
        <w:widowControl w:val="0"/>
        <w:tabs>
          <w:tab w:val="left" w:pos="851"/>
        </w:tabs>
        <w:spacing w:after="0" w:line="300" w:lineRule="exact"/>
        <w:rPr>
          <w:rFonts w:ascii="Verdana" w:hAnsi="Verdana"/>
          <w:sz w:val="20"/>
        </w:rPr>
        <w:pPrChange w:id="623" w:author="Machado Meyer " w:date="2018-07-03T12:21:00Z">
          <w:pPr>
            <w:tabs>
              <w:tab w:val="left" w:pos="851"/>
            </w:tabs>
            <w:spacing w:after="0" w:line="300" w:lineRule="exact"/>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624"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guardar, pelo prazo mínimo de 5 (cinco) anos contados do envio da comunicação de encerramento da Oferta à CVM, ou por prazo superior por determinação expressa da CVM, em caso de processo administrativo, toda a documentação relativa à Emissão, nos termos da Instrução CVM 476;</w:t>
      </w:r>
    </w:p>
    <w:p w:rsidR="00E8320E" w:rsidRPr="001507CB" w:rsidRDefault="00E8320E">
      <w:pPr>
        <w:widowControl w:val="0"/>
        <w:tabs>
          <w:tab w:val="left" w:pos="851"/>
        </w:tabs>
        <w:spacing w:after="0" w:line="300" w:lineRule="exact"/>
        <w:rPr>
          <w:rFonts w:ascii="Verdana" w:hAnsi="Verdana"/>
          <w:sz w:val="20"/>
        </w:rPr>
        <w:pPrChange w:id="625" w:author="Machado Meyer " w:date="2018-07-03T12:21:00Z">
          <w:pPr>
            <w:tabs>
              <w:tab w:val="left" w:pos="851"/>
            </w:tabs>
            <w:spacing w:after="0" w:line="300" w:lineRule="exact"/>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626"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 xml:space="preserve">abster-se de negociar valores mobiliários de sua emissão, até o envio da comunicação de encerramento da Oferta à CVM, salvo nas hipóteses previstas no artigo 48 da Instrução da CVM nº 400, de 29 de dezembro de 2003, </w:t>
      </w:r>
      <w:r w:rsidRPr="001507CB">
        <w:rPr>
          <w:rFonts w:ascii="Verdana" w:hAnsi="Verdana"/>
          <w:sz w:val="20"/>
        </w:rPr>
        <w:lastRenderedPageBreak/>
        <w:t>conforme alterada (“</w:t>
      </w:r>
      <w:r w:rsidRPr="001507CB">
        <w:rPr>
          <w:rFonts w:ascii="Verdana" w:hAnsi="Verdana"/>
          <w:sz w:val="20"/>
          <w:u w:val="single"/>
        </w:rPr>
        <w:t>Instrução CVM 400</w:t>
      </w:r>
      <w:r w:rsidRPr="001507CB">
        <w:rPr>
          <w:rFonts w:ascii="Verdana" w:hAnsi="Verdana"/>
          <w:sz w:val="20"/>
        </w:rPr>
        <w:t>”);</w:t>
      </w:r>
    </w:p>
    <w:p w:rsidR="00E8320E" w:rsidRPr="001507CB" w:rsidRDefault="00E8320E">
      <w:pPr>
        <w:widowControl w:val="0"/>
        <w:tabs>
          <w:tab w:val="left" w:pos="851"/>
        </w:tabs>
        <w:spacing w:after="0" w:line="300" w:lineRule="exact"/>
        <w:ind w:left="851"/>
        <w:rPr>
          <w:rFonts w:ascii="Verdana" w:hAnsi="Verdana"/>
          <w:sz w:val="20"/>
        </w:rPr>
        <w:pPrChange w:id="627" w:author="Machado Meyer " w:date="2018-07-03T12:21:00Z">
          <w:pPr>
            <w:tabs>
              <w:tab w:val="left" w:pos="851"/>
            </w:tabs>
            <w:spacing w:after="0" w:line="300" w:lineRule="exact"/>
            <w:ind w:left="851"/>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628"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abster-se, até o envio da comunicação de encerramento da Oferta à CVM, de (i) revelar informações relativas à Emissão, exceto aquilo que for necessário à consecução de seus objetivos, advertindo os destinatários sobre o caráter reservado da informação transmitida e (</w:t>
      </w:r>
      <w:proofErr w:type="spellStart"/>
      <w:r w:rsidRPr="001507CB">
        <w:rPr>
          <w:rFonts w:ascii="Verdana" w:hAnsi="Verdana"/>
          <w:sz w:val="20"/>
        </w:rPr>
        <w:t>ii</w:t>
      </w:r>
      <w:proofErr w:type="spellEnd"/>
      <w:r w:rsidRPr="001507CB">
        <w:rPr>
          <w:rFonts w:ascii="Verdana" w:hAnsi="Verdana"/>
          <w:sz w:val="20"/>
        </w:rPr>
        <w:t>) utilizar as informações referentes à Emissão, exceto para fins estritamente relacionados com a preparação da Emissão;</w:t>
      </w:r>
    </w:p>
    <w:p w:rsidR="00E8320E" w:rsidRPr="001507CB" w:rsidRDefault="00E8320E">
      <w:pPr>
        <w:widowControl w:val="0"/>
        <w:tabs>
          <w:tab w:val="left" w:pos="851"/>
        </w:tabs>
        <w:spacing w:after="0" w:line="300" w:lineRule="exact"/>
        <w:rPr>
          <w:rFonts w:ascii="Verdana" w:hAnsi="Verdana"/>
          <w:sz w:val="20"/>
        </w:rPr>
        <w:pPrChange w:id="629" w:author="Machado Meyer " w:date="2018-07-03T12:21:00Z">
          <w:pPr>
            <w:tabs>
              <w:tab w:val="left" w:pos="851"/>
            </w:tabs>
            <w:spacing w:after="0" w:line="300" w:lineRule="exact"/>
          </w:pPr>
        </w:pPrChange>
      </w:pPr>
    </w:p>
    <w:p w:rsidR="00E8320E" w:rsidRPr="001507CB" w:rsidRDefault="00E8320E">
      <w:pPr>
        <w:widowControl w:val="0"/>
        <w:numPr>
          <w:ilvl w:val="3"/>
          <w:numId w:val="9"/>
        </w:numPr>
        <w:tabs>
          <w:tab w:val="clear" w:pos="2126"/>
          <w:tab w:val="left" w:pos="851"/>
        </w:tabs>
        <w:spacing w:after="0" w:line="300" w:lineRule="exact"/>
        <w:ind w:left="851" w:hanging="851"/>
        <w:rPr>
          <w:rFonts w:ascii="Verdana" w:hAnsi="Verdana"/>
          <w:sz w:val="20"/>
        </w:rPr>
        <w:pPrChange w:id="630" w:author="Machado Meyer " w:date="2018-07-03T12:21:00Z">
          <w:pPr>
            <w:numPr>
              <w:ilvl w:val="3"/>
              <w:numId w:val="9"/>
            </w:numPr>
            <w:tabs>
              <w:tab w:val="left" w:pos="851"/>
              <w:tab w:val="num" w:pos="2126"/>
            </w:tabs>
            <w:spacing w:after="0" w:line="300" w:lineRule="exact"/>
            <w:ind w:left="2126" w:hanging="425"/>
          </w:pPr>
        </w:pPrChange>
      </w:pPr>
      <w:r w:rsidRPr="001507CB">
        <w:rPr>
          <w:rFonts w:ascii="Verdana" w:hAnsi="Verdana"/>
          <w:sz w:val="20"/>
        </w:rPr>
        <w:t>não divulgar ao público informações referentes à Emissora, à Emissão ou às Debêntures, em desacordo com o disposto na regulamentação aplicável, incluindo, mas não se limitando, ao disposto na Instrução CVM 476 e no artigo 48 da Instrução CVM 400; e</w:t>
      </w:r>
    </w:p>
    <w:p w:rsidR="00E8320E" w:rsidRPr="001507CB" w:rsidRDefault="00E8320E">
      <w:pPr>
        <w:widowControl w:val="0"/>
        <w:tabs>
          <w:tab w:val="left" w:pos="851"/>
        </w:tabs>
        <w:spacing w:after="0" w:line="300" w:lineRule="exact"/>
        <w:rPr>
          <w:rFonts w:ascii="Verdana" w:hAnsi="Verdana"/>
          <w:sz w:val="20"/>
        </w:rPr>
        <w:pPrChange w:id="631" w:author="Machado Meyer " w:date="2018-07-03T12:21:00Z">
          <w:pPr>
            <w:tabs>
              <w:tab w:val="left" w:pos="851"/>
            </w:tabs>
            <w:spacing w:after="0" w:line="300" w:lineRule="exact"/>
          </w:pPr>
        </w:pPrChange>
      </w:pPr>
    </w:p>
    <w:p w:rsidR="00E8320E" w:rsidRPr="001507CB" w:rsidRDefault="00E8320E" w:rsidP="00E8320E">
      <w:pPr>
        <w:widowControl w:val="0"/>
        <w:numPr>
          <w:ilvl w:val="3"/>
          <w:numId w:val="9"/>
        </w:numPr>
        <w:tabs>
          <w:tab w:val="clear" w:pos="2126"/>
          <w:tab w:val="left" w:pos="851"/>
        </w:tabs>
        <w:spacing w:after="0" w:line="300" w:lineRule="exact"/>
        <w:ind w:left="851" w:hanging="851"/>
        <w:rPr>
          <w:ins w:id="632" w:author="Machado Meyer " w:date="2018-07-03T12:21:00Z"/>
          <w:rFonts w:ascii="Verdana" w:hAnsi="Verdana"/>
          <w:sz w:val="20"/>
        </w:rPr>
      </w:pPr>
      <w:r w:rsidRPr="001507CB">
        <w:rPr>
          <w:rFonts w:ascii="Verdana" w:hAnsi="Verdana"/>
          <w:sz w:val="20"/>
        </w:rPr>
        <w:t xml:space="preserve">manter lista dos Investidores Profissionais procurados no âmbito da Oferta, contemplando os dados e informações previstos no parágrafo 2º do Artigo 7-A da Instrução CVM 476. </w:t>
      </w:r>
    </w:p>
    <w:p w:rsidR="00E8320E" w:rsidRPr="001507CB" w:rsidRDefault="00E8320E" w:rsidP="00E8320E">
      <w:pPr>
        <w:widowControl w:val="0"/>
        <w:tabs>
          <w:tab w:val="left" w:pos="851"/>
        </w:tabs>
        <w:spacing w:after="0" w:line="300" w:lineRule="exact"/>
        <w:jc w:val="center"/>
        <w:rPr>
          <w:ins w:id="633" w:author="Machado Meyer " w:date="2018-07-03T12:21:00Z"/>
          <w:rFonts w:ascii="Verdana" w:hAnsi="Verdana"/>
          <w:b/>
          <w:smallCaps/>
          <w:sz w:val="20"/>
        </w:rPr>
      </w:pPr>
    </w:p>
    <w:p w:rsidR="00E8320E" w:rsidRDefault="00E8320E" w:rsidP="00E8320E">
      <w:pPr>
        <w:widowControl w:val="0"/>
        <w:tabs>
          <w:tab w:val="left" w:pos="851"/>
        </w:tabs>
        <w:spacing w:after="0" w:line="300" w:lineRule="exact"/>
        <w:jc w:val="center"/>
        <w:rPr>
          <w:ins w:id="634" w:author="Machado Meyer " w:date="2018-07-03T12:21:00Z"/>
          <w:rFonts w:ascii="Verdana" w:hAnsi="Verdana"/>
          <w:b/>
          <w:smallCaps/>
          <w:sz w:val="20"/>
        </w:rPr>
      </w:pPr>
    </w:p>
    <w:p w:rsidR="00E8320E" w:rsidRDefault="00E8320E" w:rsidP="00E8320E">
      <w:pPr>
        <w:widowControl w:val="0"/>
        <w:tabs>
          <w:tab w:val="left" w:pos="851"/>
        </w:tabs>
        <w:spacing w:after="0" w:line="300" w:lineRule="exact"/>
        <w:jc w:val="center"/>
        <w:rPr>
          <w:ins w:id="635" w:author="Machado Meyer " w:date="2018-07-03T12:21:00Z"/>
          <w:rFonts w:ascii="Verdana" w:hAnsi="Verdana"/>
          <w:b/>
          <w:smallCaps/>
          <w:sz w:val="20"/>
        </w:rPr>
      </w:pPr>
    </w:p>
    <w:p w:rsidR="00E8320E" w:rsidRDefault="00E8320E">
      <w:pPr>
        <w:widowControl w:val="0"/>
        <w:tabs>
          <w:tab w:val="left" w:pos="851"/>
        </w:tabs>
        <w:spacing w:after="0" w:line="300" w:lineRule="exact"/>
        <w:jc w:val="center"/>
        <w:rPr>
          <w:rFonts w:ascii="Verdana" w:hAnsi="Verdana"/>
          <w:b/>
          <w:smallCaps/>
          <w:sz w:val="20"/>
          <w:rPrChange w:id="636" w:author="Machado Meyer " w:date="2018-07-03T12:21:00Z">
            <w:rPr>
              <w:rFonts w:ascii="Verdana" w:hAnsi="Verdana"/>
              <w:sz w:val="20"/>
            </w:rPr>
          </w:rPrChange>
        </w:rPr>
        <w:pPrChange w:id="637" w:author="Machado Meyer " w:date="2018-07-03T12:21:00Z">
          <w:pPr>
            <w:numPr>
              <w:ilvl w:val="3"/>
              <w:numId w:val="9"/>
            </w:numPr>
            <w:tabs>
              <w:tab w:val="left" w:pos="851"/>
              <w:tab w:val="num" w:pos="2126"/>
            </w:tabs>
            <w:spacing w:after="0" w:line="300" w:lineRule="exact"/>
            <w:ind w:left="851" w:hanging="851"/>
          </w:pPr>
        </w:pPrChange>
      </w:pPr>
    </w:p>
    <w:p w:rsidR="00E8320E" w:rsidRDefault="00E8320E">
      <w:pPr>
        <w:widowControl w:val="0"/>
        <w:tabs>
          <w:tab w:val="left" w:pos="851"/>
        </w:tabs>
        <w:spacing w:after="0" w:line="300" w:lineRule="exact"/>
        <w:jc w:val="center"/>
        <w:rPr>
          <w:rFonts w:ascii="Verdana" w:hAnsi="Verdana"/>
          <w:b/>
          <w:smallCaps/>
          <w:sz w:val="20"/>
        </w:rPr>
        <w:pPrChange w:id="638" w:author="Machado Meyer " w:date="2018-07-03T12:21:00Z">
          <w:pPr>
            <w:keepNext/>
            <w:tabs>
              <w:tab w:val="left" w:pos="851"/>
            </w:tabs>
            <w:spacing w:after="0" w:line="300" w:lineRule="exact"/>
            <w:jc w:val="center"/>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639" w:author="Machado Meyer " w:date="2018-07-03T12:21:00Z">
          <w:pPr>
            <w:keepNext/>
            <w:tabs>
              <w:tab w:val="left" w:pos="851"/>
            </w:tabs>
            <w:spacing w:after="0" w:line="300" w:lineRule="exact"/>
            <w:jc w:val="center"/>
          </w:pPr>
        </w:pPrChange>
      </w:pPr>
      <w:r w:rsidRPr="001507CB">
        <w:rPr>
          <w:rFonts w:ascii="Verdana" w:hAnsi="Verdana"/>
          <w:b/>
          <w:smallCaps/>
          <w:sz w:val="20"/>
        </w:rPr>
        <w:t>Cláusula VII</w:t>
      </w:r>
    </w:p>
    <w:p w:rsidR="00E8320E" w:rsidRPr="001507CB" w:rsidRDefault="00E8320E">
      <w:pPr>
        <w:widowControl w:val="0"/>
        <w:tabs>
          <w:tab w:val="left" w:pos="851"/>
        </w:tabs>
        <w:spacing w:after="0" w:line="300" w:lineRule="exact"/>
        <w:jc w:val="center"/>
        <w:rPr>
          <w:rFonts w:ascii="Verdana" w:hAnsi="Verdana"/>
          <w:b/>
          <w:smallCaps/>
          <w:sz w:val="20"/>
        </w:rPr>
        <w:pPrChange w:id="640" w:author="Machado Meyer " w:date="2018-07-03T12:21:00Z">
          <w:pPr>
            <w:keepNext/>
            <w:tabs>
              <w:tab w:val="left" w:pos="851"/>
            </w:tabs>
            <w:spacing w:after="0" w:line="300" w:lineRule="exact"/>
            <w:jc w:val="center"/>
          </w:pPr>
        </w:pPrChange>
      </w:pPr>
      <w:r w:rsidRPr="001507CB">
        <w:rPr>
          <w:rFonts w:ascii="Verdana" w:hAnsi="Verdana"/>
          <w:b/>
          <w:smallCaps/>
          <w:sz w:val="20"/>
        </w:rPr>
        <w:t>Agente Fiduciário</w:t>
      </w:r>
    </w:p>
    <w:p w:rsidR="00E8320E" w:rsidRPr="001507CB" w:rsidRDefault="00E8320E">
      <w:pPr>
        <w:widowControl w:val="0"/>
        <w:tabs>
          <w:tab w:val="left" w:pos="851"/>
        </w:tabs>
        <w:spacing w:after="0" w:line="300" w:lineRule="exact"/>
        <w:rPr>
          <w:rFonts w:ascii="Verdana" w:hAnsi="Verdana"/>
          <w:smallCaps/>
          <w:sz w:val="20"/>
        </w:rPr>
        <w:pPrChange w:id="641" w:author="Machado Meyer " w:date="2018-07-03T12:21:00Z">
          <w:pPr>
            <w:keepNext/>
            <w:tabs>
              <w:tab w:val="left" w:pos="851"/>
            </w:tabs>
            <w:spacing w:after="0" w:line="300" w:lineRule="exact"/>
          </w:pPr>
        </w:pPrChange>
      </w:pPr>
    </w:p>
    <w:p w:rsidR="00E8320E" w:rsidRPr="001507CB" w:rsidRDefault="00E8320E">
      <w:pPr>
        <w:widowControl w:val="0"/>
        <w:numPr>
          <w:ilvl w:val="1"/>
          <w:numId w:val="10"/>
        </w:numPr>
        <w:tabs>
          <w:tab w:val="clear" w:pos="709"/>
          <w:tab w:val="num" w:pos="-1701"/>
          <w:tab w:val="left" w:pos="851"/>
        </w:tabs>
        <w:spacing w:after="0" w:line="300" w:lineRule="exact"/>
        <w:ind w:left="851" w:hanging="851"/>
        <w:rPr>
          <w:rFonts w:ascii="Verdana" w:hAnsi="Verdana"/>
          <w:b/>
          <w:sz w:val="20"/>
        </w:rPr>
        <w:pPrChange w:id="642" w:author="Machado Meyer " w:date="2018-07-03T12:21:00Z">
          <w:pPr>
            <w:numPr>
              <w:ilvl w:val="1"/>
              <w:numId w:val="10"/>
            </w:numPr>
            <w:tabs>
              <w:tab w:val="num" w:pos="-1701"/>
              <w:tab w:val="num" w:pos="709"/>
              <w:tab w:val="left" w:pos="851"/>
            </w:tabs>
            <w:spacing w:after="0" w:line="300" w:lineRule="exact"/>
            <w:ind w:left="709" w:hanging="709"/>
          </w:pPr>
        </w:pPrChange>
      </w:pPr>
      <w:r w:rsidRPr="001507CB">
        <w:rPr>
          <w:rFonts w:ascii="Verdana" w:hAnsi="Verdana"/>
          <w:b/>
          <w:sz w:val="20"/>
        </w:rPr>
        <w:t>Nomeação</w:t>
      </w:r>
    </w:p>
    <w:p w:rsidR="00E8320E" w:rsidRPr="001507CB" w:rsidRDefault="00E8320E">
      <w:pPr>
        <w:widowControl w:val="0"/>
        <w:tabs>
          <w:tab w:val="left" w:pos="851"/>
        </w:tabs>
        <w:spacing w:after="0" w:line="300" w:lineRule="exact"/>
        <w:rPr>
          <w:rFonts w:ascii="Verdana" w:hAnsi="Verdana"/>
          <w:sz w:val="20"/>
        </w:rPr>
        <w:pPrChange w:id="643"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eastAsia="Arial Unicode MS" w:hAnsi="Verdana"/>
          <w:w w:val="0"/>
          <w:sz w:val="20"/>
        </w:rPr>
        <w:pPrChange w:id="644" w:author="Machado Meyer " w:date="2018-07-03T12:21:00Z">
          <w:pPr>
            <w:tabs>
              <w:tab w:val="left" w:pos="851"/>
            </w:tabs>
            <w:spacing w:after="0" w:line="300" w:lineRule="exact"/>
          </w:pPr>
        </w:pPrChange>
      </w:pPr>
      <w:r w:rsidRPr="001507CB">
        <w:rPr>
          <w:rFonts w:ascii="Verdana" w:eastAsia="Arial Unicode MS" w:hAnsi="Verdana"/>
          <w:w w:val="0"/>
          <w:sz w:val="20"/>
        </w:rPr>
        <w:t xml:space="preserve">A Emissora constitui e nomeia a Oliveira </w:t>
      </w:r>
      <w:proofErr w:type="spellStart"/>
      <w:r w:rsidRPr="001507CB">
        <w:rPr>
          <w:rFonts w:ascii="Verdana" w:eastAsia="Arial Unicode MS" w:hAnsi="Verdana"/>
          <w:w w:val="0"/>
          <w:sz w:val="20"/>
        </w:rPr>
        <w:t>Trust</w:t>
      </w:r>
      <w:proofErr w:type="spellEnd"/>
      <w:r w:rsidRPr="001507CB">
        <w:rPr>
          <w:rFonts w:ascii="Verdana" w:eastAsia="Arial Unicode MS" w:hAnsi="Verdana"/>
          <w:w w:val="0"/>
          <w:sz w:val="20"/>
        </w:rPr>
        <w:t xml:space="preserve"> Distribuidora de Títulos e Valores Mobiliários S.A. como agente fiduciário desta Emissão, a qual expressamente aceita a nomeação para, nos termos da </w:t>
      </w:r>
      <w:r w:rsidRPr="001507CB">
        <w:rPr>
          <w:rFonts w:ascii="Verdana" w:eastAsia="Arial Unicode MS" w:hAnsi="Verdana"/>
          <w:sz w:val="20"/>
        </w:rPr>
        <w:t xml:space="preserve">Instrução CVM </w:t>
      </w:r>
      <w:r w:rsidRPr="001507CB">
        <w:rPr>
          <w:rFonts w:ascii="Verdana" w:hAnsi="Verdana"/>
          <w:sz w:val="20"/>
        </w:rPr>
        <w:t xml:space="preserve">nº </w:t>
      </w:r>
      <w:r w:rsidRPr="001507CB">
        <w:rPr>
          <w:rFonts w:ascii="Verdana" w:eastAsia="Arial Unicode MS" w:hAnsi="Verdana"/>
          <w:sz w:val="20"/>
        </w:rPr>
        <w:t xml:space="preserve">583, de 20 de dezembro de 2016, ou, em caso de alteração, a que vier a substituí-la </w:t>
      </w:r>
      <w:r w:rsidRPr="001507CB">
        <w:rPr>
          <w:rFonts w:ascii="Verdana" w:hAnsi="Verdana"/>
          <w:sz w:val="20"/>
        </w:rPr>
        <w:t>("</w:t>
      </w:r>
      <w:r w:rsidRPr="001507CB">
        <w:rPr>
          <w:rFonts w:ascii="Verdana" w:eastAsia="Arial Unicode MS" w:hAnsi="Verdana"/>
          <w:sz w:val="20"/>
          <w:u w:val="single"/>
        </w:rPr>
        <w:t>Instrução</w:t>
      </w:r>
      <w:r w:rsidRPr="001507CB">
        <w:rPr>
          <w:rFonts w:ascii="Verdana" w:hAnsi="Verdana"/>
          <w:sz w:val="20"/>
          <w:u w:val="single"/>
        </w:rPr>
        <w:t> </w:t>
      </w:r>
      <w:r w:rsidRPr="001507CB">
        <w:rPr>
          <w:rFonts w:ascii="Verdana" w:eastAsia="Arial Unicode MS" w:hAnsi="Verdana"/>
          <w:sz w:val="20"/>
          <w:u w:val="single"/>
        </w:rPr>
        <w:t>CVM 583</w:t>
      </w:r>
      <w:r w:rsidRPr="001507CB">
        <w:rPr>
          <w:rFonts w:ascii="Verdana" w:hAnsi="Verdana"/>
          <w:sz w:val="20"/>
        </w:rPr>
        <w:t xml:space="preserve">"), da Lei das Sociedades por Ações e das demais </w:t>
      </w:r>
      <w:r w:rsidRPr="001507CB">
        <w:rPr>
          <w:rFonts w:ascii="Verdana" w:eastAsia="Arial Unicode MS" w:hAnsi="Verdana"/>
          <w:w w:val="0"/>
          <w:sz w:val="20"/>
        </w:rPr>
        <w:t xml:space="preserve">normas atualmente em vigor, bem como da presente Escritura de Emissão, representar a comunhão de </w:t>
      </w:r>
      <w:r w:rsidRPr="001507CB">
        <w:rPr>
          <w:rFonts w:ascii="Verdana" w:hAnsi="Verdana"/>
          <w:w w:val="0"/>
          <w:sz w:val="20"/>
        </w:rPr>
        <w:t>D</w:t>
      </w:r>
      <w:r w:rsidRPr="001507CB">
        <w:rPr>
          <w:rFonts w:ascii="Verdana" w:hAnsi="Verdana"/>
          <w:sz w:val="20"/>
        </w:rPr>
        <w:t xml:space="preserve">ebenturistas </w:t>
      </w:r>
      <w:r w:rsidRPr="001507CB">
        <w:rPr>
          <w:rFonts w:ascii="Verdana" w:eastAsia="Arial Unicode MS" w:hAnsi="Verdana"/>
          <w:w w:val="0"/>
          <w:sz w:val="20"/>
        </w:rPr>
        <w:t>perante a Emissora.</w:t>
      </w:r>
    </w:p>
    <w:p w:rsidR="00E8320E" w:rsidRPr="001507CB" w:rsidRDefault="00E8320E">
      <w:pPr>
        <w:widowControl w:val="0"/>
        <w:tabs>
          <w:tab w:val="left" w:pos="851"/>
        </w:tabs>
        <w:spacing w:after="0" w:line="300" w:lineRule="exact"/>
        <w:rPr>
          <w:rFonts w:ascii="Verdana" w:hAnsi="Verdana"/>
          <w:sz w:val="20"/>
        </w:rPr>
        <w:pPrChange w:id="645" w:author="Machado Meyer " w:date="2018-07-03T12:21:00Z">
          <w:pPr>
            <w:tabs>
              <w:tab w:val="left" w:pos="851"/>
            </w:tabs>
            <w:spacing w:after="0" w:line="300" w:lineRule="exact"/>
          </w:pPr>
        </w:pPrChange>
      </w:pPr>
    </w:p>
    <w:p w:rsidR="00E8320E" w:rsidRPr="001507CB" w:rsidRDefault="00E8320E">
      <w:pPr>
        <w:widowControl w:val="0"/>
        <w:numPr>
          <w:ilvl w:val="1"/>
          <w:numId w:val="10"/>
        </w:numPr>
        <w:tabs>
          <w:tab w:val="clear" w:pos="709"/>
          <w:tab w:val="left" w:pos="-1134"/>
          <w:tab w:val="left" w:pos="851"/>
        </w:tabs>
        <w:spacing w:after="0" w:line="300" w:lineRule="exact"/>
        <w:ind w:left="851" w:hanging="851"/>
        <w:rPr>
          <w:rFonts w:ascii="Verdana" w:hAnsi="Verdana"/>
          <w:b/>
          <w:sz w:val="20"/>
        </w:rPr>
        <w:pPrChange w:id="646" w:author="Machado Meyer " w:date="2018-07-03T12:21:00Z">
          <w:pPr>
            <w:numPr>
              <w:ilvl w:val="1"/>
              <w:numId w:val="10"/>
            </w:numPr>
            <w:tabs>
              <w:tab w:val="left" w:pos="-1134"/>
              <w:tab w:val="num" w:pos="709"/>
              <w:tab w:val="left" w:pos="851"/>
            </w:tabs>
            <w:spacing w:after="0" w:line="300" w:lineRule="exact"/>
            <w:ind w:left="709" w:hanging="709"/>
          </w:pPr>
        </w:pPrChange>
      </w:pPr>
      <w:r w:rsidRPr="001507CB">
        <w:rPr>
          <w:rFonts w:ascii="Verdana" w:hAnsi="Verdana"/>
          <w:b/>
          <w:sz w:val="20"/>
        </w:rPr>
        <w:t>Remuneração do Agente Fiduciário</w:t>
      </w:r>
    </w:p>
    <w:p w:rsidR="00E8320E" w:rsidRPr="001507CB" w:rsidRDefault="00E8320E">
      <w:pPr>
        <w:widowControl w:val="0"/>
        <w:tabs>
          <w:tab w:val="left" w:pos="851"/>
        </w:tabs>
        <w:spacing w:after="0" w:line="300" w:lineRule="exact"/>
        <w:rPr>
          <w:rFonts w:ascii="Verdana" w:hAnsi="Verdana"/>
          <w:sz w:val="20"/>
        </w:rPr>
        <w:pPrChange w:id="647" w:author="Machado Meyer " w:date="2018-07-03T12:21:00Z">
          <w:pPr>
            <w:tabs>
              <w:tab w:val="left" w:pos="851"/>
            </w:tabs>
            <w:spacing w:after="0" w:line="300" w:lineRule="exact"/>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48" w:author="Machado Meyer " w:date="2018-07-03T12:21:00Z">
          <w:pPr>
            <w:numPr>
              <w:numId w:val="25"/>
            </w:numPr>
            <w:tabs>
              <w:tab w:val="left" w:pos="851"/>
            </w:tabs>
            <w:spacing w:after="0" w:line="300" w:lineRule="exact"/>
            <w:ind w:left="360" w:hanging="360"/>
          </w:pPr>
        </w:pPrChange>
      </w:pPr>
      <w:bookmarkStart w:id="649" w:name="_Ref130284025"/>
      <w:r w:rsidRPr="001507CB">
        <w:rPr>
          <w:rFonts w:ascii="Verdana" w:hAnsi="Verdana"/>
          <w:sz w:val="20"/>
        </w:rPr>
        <w:t xml:space="preserve">Pelo desempenho dos deveres e atribuições que lhe competem, nos termos da lei e desta Escritura de Emissão, o Agente Fiduciário, ou a instituição que vier a substituí-lo nessa qualidade, </w:t>
      </w:r>
      <w:bookmarkStart w:id="650" w:name="_Ref264564354"/>
      <w:bookmarkEnd w:id="649"/>
      <w:r w:rsidRPr="001507CB">
        <w:rPr>
          <w:rFonts w:ascii="Verdana" w:hAnsi="Verdana"/>
          <w:sz w:val="20"/>
        </w:rPr>
        <w:t>receberá uma remuneração, a ser paga mediante depósito na conta corrente a ser indicada por escrito pelo Agente Fiduciário à Emissora, servindo o comprovante do depósito como prova de quitação do pagamento:</w:t>
      </w:r>
      <w:bookmarkEnd w:id="650"/>
      <w:r w:rsidRPr="001507CB">
        <w:rPr>
          <w:rFonts w:ascii="Verdana" w:hAnsi="Verdana"/>
          <w:sz w:val="20"/>
        </w:rPr>
        <w:t xml:space="preserve"> </w:t>
      </w:r>
    </w:p>
    <w:p w:rsidR="00E8320E" w:rsidRPr="001507CB" w:rsidRDefault="00E8320E">
      <w:pPr>
        <w:widowControl w:val="0"/>
        <w:tabs>
          <w:tab w:val="left" w:pos="851"/>
        </w:tabs>
        <w:spacing w:after="0" w:line="300" w:lineRule="exact"/>
        <w:rPr>
          <w:rFonts w:ascii="Verdana" w:hAnsi="Verdana"/>
          <w:sz w:val="20"/>
        </w:rPr>
        <w:pPrChange w:id="651" w:author="Machado Meyer " w:date="2018-07-03T12:21:00Z">
          <w:pPr>
            <w:tabs>
              <w:tab w:val="left" w:pos="851"/>
            </w:tabs>
            <w:spacing w:after="0" w:line="300" w:lineRule="exact"/>
          </w:pPr>
        </w:pPrChange>
      </w:pPr>
    </w:p>
    <w:p w:rsidR="00E8320E" w:rsidRPr="001507CB" w:rsidRDefault="00E8320E">
      <w:pPr>
        <w:widowControl w:val="0"/>
        <w:numPr>
          <w:ilvl w:val="3"/>
          <w:numId w:val="10"/>
        </w:numPr>
        <w:tabs>
          <w:tab w:val="clear" w:pos="2126"/>
          <w:tab w:val="num" w:pos="851"/>
        </w:tabs>
        <w:spacing w:after="0" w:line="300" w:lineRule="exact"/>
        <w:ind w:left="851" w:hanging="851"/>
        <w:rPr>
          <w:rFonts w:ascii="Verdana" w:hAnsi="Verdana"/>
          <w:sz w:val="20"/>
        </w:rPr>
        <w:pPrChange w:id="652" w:author="Machado Meyer " w:date="2018-07-03T12:21:00Z">
          <w:pPr>
            <w:numPr>
              <w:ilvl w:val="3"/>
              <w:numId w:val="10"/>
            </w:numPr>
            <w:tabs>
              <w:tab w:val="num" w:pos="851"/>
              <w:tab w:val="num" w:pos="2126"/>
            </w:tabs>
            <w:spacing w:after="0" w:line="300" w:lineRule="exact"/>
            <w:ind w:left="2126" w:hanging="425"/>
          </w:pPr>
        </w:pPrChange>
      </w:pPr>
      <w:bookmarkStart w:id="653" w:name="_Ref274576365"/>
      <w:r w:rsidRPr="001507CB">
        <w:rPr>
          <w:rFonts w:ascii="Verdana" w:hAnsi="Verdana"/>
          <w:sz w:val="20"/>
        </w:rPr>
        <w:lastRenderedPageBreak/>
        <w:t>de R$8.000,00 (oito mil reais) por ano, devida pela Emissora, sendo a primeira parcela da remuneração devida no 5º (quinto) Dia Útil contado da data de celebração desta Escritura de Emissão, e as demais, no mesmo dia dos anos subsequentes. Tais pagamentos serão devidos até a liquidação integral das Debêntures, caso estas não sejam quitadas na Data de Vencimento;</w:t>
      </w:r>
      <w:bookmarkEnd w:id="653"/>
    </w:p>
    <w:p w:rsidR="00E8320E" w:rsidRPr="001507CB" w:rsidRDefault="00E8320E">
      <w:pPr>
        <w:widowControl w:val="0"/>
        <w:tabs>
          <w:tab w:val="num" w:pos="851"/>
        </w:tabs>
        <w:spacing w:after="0" w:line="300" w:lineRule="exact"/>
        <w:ind w:left="851" w:hanging="851"/>
        <w:rPr>
          <w:rFonts w:ascii="Verdana" w:hAnsi="Verdana"/>
          <w:sz w:val="20"/>
        </w:rPr>
        <w:pPrChange w:id="654" w:author="Machado Meyer " w:date="2018-07-03T12:21:00Z">
          <w:pPr>
            <w:tabs>
              <w:tab w:val="num" w:pos="851"/>
            </w:tabs>
            <w:spacing w:after="0" w:line="300" w:lineRule="exact"/>
            <w:ind w:left="851" w:hanging="851"/>
          </w:pPr>
        </w:pPrChange>
      </w:pPr>
    </w:p>
    <w:p w:rsidR="00E8320E" w:rsidRPr="001507CB" w:rsidRDefault="00E8320E">
      <w:pPr>
        <w:widowControl w:val="0"/>
        <w:numPr>
          <w:ilvl w:val="3"/>
          <w:numId w:val="10"/>
        </w:numPr>
        <w:tabs>
          <w:tab w:val="clear" w:pos="2126"/>
          <w:tab w:val="num" w:pos="851"/>
        </w:tabs>
        <w:spacing w:after="0" w:line="300" w:lineRule="exact"/>
        <w:ind w:left="851" w:hanging="851"/>
        <w:rPr>
          <w:rFonts w:ascii="Verdana" w:hAnsi="Verdana"/>
          <w:sz w:val="20"/>
        </w:rPr>
        <w:pPrChange w:id="655" w:author="Machado Meyer " w:date="2018-07-03T12:21:00Z">
          <w:pPr>
            <w:numPr>
              <w:ilvl w:val="3"/>
              <w:numId w:val="10"/>
            </w:numPr>
            <w:tabs>
              <w:tab w:val="num" w:pos="851"/>
              <w:tab w:val="num" w:pos="2126"/>
            </w:tabs>
            <w:spacing w:after="0" w:line="300" w:lineRule="exact"/>
            <w:ind w:left="2126" w:hanging="425"/>
          </w:pPr>
        </w:pPrChange>
      </w:pPr>
      <w:r w:rsidRPr="001507CB">
        <w:rPr>
          <w:rFonts w:ascii="Verdana" w:hAnsi="Verdana"/>
          <w:sz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operação não venha a se efetivar; (</w:t>
      </w:r>
      <w:proofErr w:type="spellStart"/>
      <w:r w:rsidRPr="001507CB">
        <w:rPr>
          <w:rFonts w:ascii="Verdana" w:hAnsi="Verdana"/>
          <w:sz w:val="20"/>
        </w:rPr>
        <w:t>ii</w:t>
      </w:r>
      <w:proofErr w:type="spellEnd"/>
      <w:r w:rsidRPr="001507CB">
        <w:rPr>
          <w:rFonts w:ascii="Verdana" w:hAnsi="Verdana"/>
          <w:sz w:val="20"/>
        </w:rPr>
        <w:t>) participação em reuniões formais ou virtuais com a Emissora e/ou com investidores; (</w:t>
      </w:r>
      <w:proofErr w:type="spellStart"/>
      <w:r w:rsidRPr="001507CB">
        <w:rPr>
          <w:rFonts w:ascii="Verdana" w:hAnsi="Verdana"/>
          <w:sz w:val="20"/>
        </w:rPr>
        <w:t>iii</w:t>
      </w:r>
      <w:proofErr w:type="spellEnd"/>
      <w:r w:rsidRPr="001507CB">
        <w:rPr>
          <w:rFonts w:ascii="Verdana" w:hAnsi="Verdana"/>
          <w:sz w:val="20"/>
        </w:rPr>
        <w:t>) implementação das consequentes decisões tomadas em tais eventos, pagas 5 (cinco) dias após comprovação da entrega, pelo Agente Fiduciário, de "relatório de horas" à Emissora; e (</w:t>
      </w:r>
      <w:proofErr w:type="spellStart"/>
      <w:r w:rsidRPr="001507CB">
        <w:rPr>
          <w:rFonts w:ascii="Verdana" w:hAnsi="Verdana"/>
          <w:sz w:val="20"/>
        </w:rPr>
        <w:t>iv</w:t>
      </w:r>
      <w:proofErr w:type="spellEnd"/>
      <w:r w:rsidRPr="001507CB">
        <w:rPr>
          <w:rFonts w:ascii="Verdana" w:hAnsi="Verdana"/>
          <w:sz w:val="20"/>
        </w:rPr>
        <w:t>) execução de garantias, caso sejam concedidas. Entende-se por reestruturação das Debêntures os eventos relacionados a alteração (i) dos prazos de pagamento; (</w:t>
      </w:r>
      <w:proofErr w:type="spellStart"/>
      <w:r w:rsidRPr="001507CB">
        <w:rPr>
          <w:rFonts w:ascii="Verdana" w:hAnsi="Verdana"/>
          <w:sz w:val="20"/>
        </w:rPr>
        <w:t>ii</w:t>
      </w:r>
      <w:proofErr w:type="spellEnd"/>
      <w:r w:rsidRPr="001507CB">
        <w:rPr>
          <w:rFonts w:ascii="Verdana" w:hAnsi="Verdana"/>
          <w:sz w:val="20"/>
        </w:rPr>
        <w:t>) condições relacionadas ao vencimento antecipado e (</w:t>
      </w:r>
      <w:proofErr w:type="spellStart"/>
      <w:r w:rsidRPr="001507CB">
        <w:rPr>
          <w:rFonts w:ascii="Verdana" w:hAnsi="Verdana"/>
          <w:sz w:val="20"/>
        </w:rPr>
        <w:t>iii</w:t>
      </w:r>
      <w:proofErr w:type="spellEnd"/>
      <w:r w:rsidRPr="001507CB">
        <w:rPr>
          <w:rFonts w:ascii="Verdana" w:hAnsi="Verdana"/>
          <w:sz w:val="20"/>
        </w:rPr>
        <w:t>) de garantias, caso concedidas. Os eventos relacionados a amortização das Debêntures não são considerados reestruturação das Debêntures; e</w:t>
      </w:r>
      <w:bookmarkStart w:id="656" w:name="_Ref264707931"/>
    </w:p>
    <w:p w:rsidR="00E8320E" w:rsidRPr="001507CB" w:rsidRDefault="00E8320E">
      <w:pPr>
        <w:widowControl w:val="0"/>
        <w:spacing w:after="0" w:line="300" w:lineRule="exact"/>
        <w:ind w:left="851"/>
        <w:rPr>
          <w:rFonts w:ascii="Verdana" w:hAnsi="Verdana"/>
          <w:sz w:val="20"/>
        </w:rPr>
        <w:pPrChange w:id="657" w:author="Machado Meyer " w:date="2018-07-03T12:21:00Z">
          <w:pPr>
            <w:spacing w:after="0" w:line="300" w:lineRule="exact"/>
            <w:ind w:left="851"/>
          </w:pPr>
        </w:pPrChange>
      </w:pPr>
    </w:p>
    <w:p w:rsidR="00E8320E" w:rsidRPr="001507CB" w:rsidRDefault="00E8320E">
      <w:pPr>
        <w:widowControl w:val="0"/>
        <w:numPr>
          <w:ilvl w:val="3"/>
          <w:numId w:val="10"/>
        </w:numPr>
        <w:tabs>
          <w:tab w:val="clear" w:pos="2126"/>
          <w:tab w:val="num" w:pos="851"/>
        </w:tabs>
        <w:spacing w:after="0" w:line="300" w:lineRule="exact"/>
        <w:ind w:left="851" w:hanging="851"/>
        <w:rPr>
          <w:rFonts w:ascii="Verdana" w:hAnsi="Verdana"/>
          <w:sz w:val="20"/>
        </w:rPr>
        <w:pPrChange w:id="658" w:author="Machado Meyer " w:date="2018-07-03T12:21:00Z">
          <w:pPr>
            <w:numPr>
              <w:ilvl w:val="3"/>
              <w:numId w:val="10"/>
            </w:numPr>
            <w:tabs>
              <w:tab w:val="num" w:pos="851"/>
              <w:tab w:val="num" w:pos="2126"/>
            </w:tabs>
            <w:spacing w:after="0" w:line="300" w:lineRule="exact"/>
            <w:ind w:left="2126" w:hanging="425"/>
          </w:pPr>
        </w:pPrChange>
      </w:pPr>
      <w:r w:rsidRPr="001507CB">
        <w:rPr>
          <w:rFonts w:ascii="Verdana" w:hAnsi="Verdana"/>
          <w:sz w:val="20"/>
        </w:rPr>
        <w:t xml:space="preserve">no caso de celebração de aditamentos à Escritura de Emissão bem como nas horas externas ao Agente Fiduciário, serão cobradas, adicionalmente, o valor de R$500,00 (quinhentos reais) por hora-homem de trabalho dedicado a tais alterações/serviços. </w:t>
      </w:r>
    </w:p>
    <w:p w:rsidR="00E8320E" w:rsidRPr="001507CB" w:rsidRDefault="00E8320E">
      <w:pPr>
        <w:widowControl w:val="0"/>
        <w:tabs>
          <w:tab w:val="left" w:pos="851"/>
        </w:tabs>
        <w:spacing w:after="0" w:line="300" w:lineRule="exact"/>
        <w:rPr>
          <w:rFonts w:ascii="Verdana" w:hAnsi="Verdana"/>
          <w:sz w:val="20"/>
        </w:rPr>
        <w:pPrChange w:id="659" w:author="Machado Meyer " w:date="2018-07-03T12:21:00Z">
          <w:pPr>
            <w:tabs>
              <w:tab w:val="left" w:pos="851"/>
            </w:tabs>
            <w:spacing w:after="0" w:line="300" w:lineRule="exact"/>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60" w:author="Machado Meyer " w:date="2018-07-03T12:21:00Z">
          <w:pPr>
            <w:numPr>
              <w:numId w:val="25"/>
            </w:numPr>
            <w:tabs>
              <w:tab w:val="left" w:pos="851"/>
            </w:tabs>
            <w:spacing w:after="0" w:line="300" w:lineRule="exact"/>
            <w:ind w:left="360" w:hanging="360"/>
          </w:pPr>
        </w:pPrChange>
      </w:pPr>
      <w:r w:rsidRPr="001507CB">
        <w:rPr>
          <w:rFonts w:ascii="Verdana" w:hAnsi="Verdana"/>
          <w:sz w:val="20"/>
        </w:rPr>
        <w:t>As parcelas do item 7.2.1 acima serão atualizados, desde a data de pagamento da parcela relativa à Emissão, pelo IGP-M/Índice Geral de Preços-Mercado, divulgado pela Fundação Getúlio Vargas</w:t>
      </w:r>
      <w:bookmarkEnd w:id="656"/>
      <w:r w:rsidRPr="001507CB">
        <w:rPr>
          <w:rFonts w:ascii="Verdana" w:hAnsi="Verdana"/>
          <w:sz w:val="20"/>
        </w:rPr>
        <w:t>, sempre na menor periodicidade permitida em lei.</w:t>
      </w:r>
    </w:p>
    <w:p w:rsidR="00E8320E" w:rsidRPr="001507CB" w:rsidRDefault="00E8320E">
      <w:pPr>
        <w:widowControl w:val="0"/>
        <w:tabs>
          <w:tab w:val="left" w:pos="851"/>
        </w:tabs>
        <w:spacing w:after="0" w:line="300" w:lineRule="exact"/>
        <w:rPr>
          <w:rFonts w:ascii="Verdana" w:hAnsi="Verdana"/>
          <w:sz w:val="20"/>
        </w:rPr>
        <w:pPrChange w:id="661" w:author="Machado Meyer " w:date="2018-07-03T12:21:00Z">
          <w:pPr>
            <w:tabs>
              <w:tab w:val="left" w:pos="851"/>
            </w:tabs>
            <w:spacing w:after="0" w:line="300" w:lineRule="exact"/>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62" w:author="Machado Meyer " w:date="2018-07-03T12:21:00Z">
          <w:pPr>
            <w:numPr>
              <w:numId w:val="25"/>
            </w:numPr>
            <w:tabs>
              <w:tab w:val="left" w:pos="851"/>
            </w:tabs>
            <w:spacing w:after="0" w:line="300" w:lineRule="exact"/>
            <w:ind w:left="360" w:hanging="360"/>
          </w:pPr>
        </w:pPrChange>
      </w:pPr>
      <w:bookmarkStart w:id="663" w:name="_Ref289701353"/>
      <w:r w:rsidRPr="001507CB">
        <w:rPr>
          <w:rFonts w:ascii="Verdana" w:hAnsi="Verdana"/>
          <w:sz w:val="20"/>
        </w:rPr>
        <w:t xml:space="preserve">Os impostos incidentes sobre a remuneração serão acrescidos às parcelas nas suas respectivas datas de </w:t>
      </w:r>
      <w:bookmarkEnd w:id="663"/>
      <w:r w:rsidRPr="001507CB">
        <w:rPr>
          <w:rFonts w:ascii="Verdana" w:hAnsi="Verdana"/>
          <w:sz w:val="20"/>
        </w:rPr>
        <w:t xml:space="preserve">pagamento. </w:t>
      </w:r>
    </w:p>
    <w:p w:rsidR="00E8320E" w:rsidRPr="001507CB" w:rsidRDefault="00E8320E">
      <w:pPr>
        <w:pStyle w:val="GradeMdia1-nfase21"/>
        <w:widowControl w:val="0"/>
        <w:tabs>
          <w:tab w:val="left" w:pos="851"/>
        </w:tabs>
        <w:spacing w:after="0" w:line="300" w:lineRule="exact"/>
        <w:rPr>
          <w:rFonts w:ascii="Verdana" w:hAnsi="Verdana"/>
          <w:sz w:val="20"/>
        </w:rPr>
        <w:pPrChange w:id="664"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65" w:author="Machado Meyer " w:date="2018-07-03T12:21:00Z">
          <w:pPr>
            <w:numPr>
              <w:numId w:val="25"/>
            </w:numPr>
            <w:tabs>
              <w:tab w:val="left" w:pos="851"/>
            </w:tabs>
            <w:spacing w:after="0" w:line="300" w:lineRule="exact"/>
            <w:ind w:left="360" w:hanging="360"/>
          </w:pPr>
        </w:pPrChange>
      </w:pPr>
      <w:r w:rsidRPr="001507CB">
        <w:rPr>
          <w:rFonts w:ascii="Verdana" w:hAnsi="Verdana"/>
          <w:sz w:val="20"/>
        </w:rPr>
        <w:t xml:space="preserve">A Remuneração do Agente Fiduciário será devida até o vencimento, resgate ou cancelamento das Debêntures e mesmo após o seu vencimento, resgate ou cancelamento na hipótese de atuação do Agente Fiduciário na cobrança de eventuais inadimplências relativas às Debêntures não sanadas pela Emissora, casos em que a remuneração devida ao Agente Fiduciário será calculada proporcionalmente aos meses de atuação do Agente Fiduciário, com base no valor da alínea “a” da Cláusula 7.2.1 </w:t>
      </w:r>
      <w:r w:rsidRPr="001507CB">
        <w:rPr>
          <w:rFonts w:ascii="Verdana" w:hAnsi="Verdana"/>
          <w:sz w:val="20"/>
        </w:rPr>
        <w:lastRenderedPageBreak/>
        <w:t>acima, reajustado conforme a Cláusula 7.2.2 acima.</w:t>
      </w:r>
    </w:p>
    <w:p w:rsidR="00E8320E" w:rsidRPr="001507CB" w:rsidRDefault="00E8320E">
      <w:pPr>
        <w:widowControl w:val="0"/>
        <w:tabs>
          <w:tab w:val="left" w:pos="851"/>
        </w:tabs>
        <w:spacing w:after="0" w:line="300" w:lineRule="exact"/>
        <w:rPr>
          <w:rFonts w:ascii="Verdana" w:hAnsi="Verdana"/>
          <w:sz w:val="20"/>
        </w:rPr>
        <w:pPrChange w:id="666" w:author="Machado Meyer " w:date="2018-07-03T12:21:00Z">
          <w:pPr>
            <w:tabs>
              <w:tab w:val="left" w:pos="851"/>
            </w:tabs>
            <w:spacing w:after="0" w:line="300" w:lineRule="exact"/>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67" w:author="Machado Meyer " w:date="2018-07-03T12:21:00Z">
          <w:pPr>
            <w:numPr>
              <w:numId w:val="25"/>
            </w:numPr>
            <w:tabs>
              <w:tab w:val="left" w:pos="851"/>
            </w:tabs>
            <w:spacing w:after="0" w:line="300" w:lineRule="exact"/>
            <w:ind w:left="360" w:hanging="360"/>
          </w:pPr>
        </w:pPrChange>
      </w:pPr>
      <w:r w:rsidRPr="001507CB">
        <w:rPr>
          <w:rFonts w:ascii="Verdana" w:hAnsi="Verdana"/>
          <w:sz w:val="20"/>
        </w:rPr>
        <w:t xml:space="preserve">A Remuneração do Agente Fiduciário será acrescida, em caso de mora em seu pagamento, independentemente de aviso, notificação ou interpelação judicial ou extrajudicial, sobre os valores em atraso, sem prejuízo da atualização monetária, de (i) juros de mora de 1% (um por cento) ao mês, calculados </w:t>
      </w:r>
      <w:r w:rsidRPr="001507CB">
        <w:rPr>
          <w:rFonts w:ascii="Verdana" w:hAnsi="Verdana"/>
          <w:i/>
          <w:sz w:val="20"/>
        </w:rPr>
        <w:t xml:space="preserve">pro rata </w:t>
      </w:r>
      <w:proofErr w:type="spellStart"/>
      <w:r w:rsidRPr="001507CB">
        <w:rPr>
          <w:rFonts w:ascii="Verdana" w:hAnsi="Verdana"/>
          <w:i/>
          <w:sz w:val="20"/>
        </w:rPr>
        <w:t>temporis</w:t>
      </w:r>
      <w:proofErr w:type="spellEnd"/>
      <w:r w:rsidRPr="001507CB">
        <w:rPr>
          <w:rFonts w:ascii="Verdana" w:hAnsi="Verdana"/>
          <w:sz w:val="20"/>
        </w:rPr>
        <w:t xml:space="preserve"> desde a data de inadimplemento até a data do efetivo pagamento; e (</w:t>
      </w:r>
      <w:proofErr w:type="spellStart"/>
      <w:r w:rsidRPr="001507CB">
        <w:rPr>
          <w:rFonts w:ascii="Verdana" w:hAnsi="Verdana"/>
          <w:sz w:val="20"/>
        </w:rPr>
        <w:t>ii</w:t>
      </w:r>
      <w:proofErr w:type="spellEnd"/>
      <w:r w:rsidRPr="001507CB">
        <w:rPr>
          <w:rFonts w:ascii="Verdana" w:hAnsi="Verdana"/>
          <w:sz w:val="20"/>
        </w:rPr>
        <w:t>) multa moratória, irredutível e de natureza não compensatória, de 2% (dois por cento).</w:t>
      </w:r>
    </w:p>
    <w:p w:rsidR="00E8320E" w:rsidRPr="001507CB" w:rsidRDefault="00E8320E">
      <w:pPr>
        <w:pStyle w:val="PargrafodaLista"/>
        <w:widowControl w:val="0"/>
        <w:rPr>
          <w:rFonts w:ascii="Verdana" w:hAnsi="Verdana"/>
          <w:sz w:val="20"/>
        </w:rPr>
        <w:pPrChange w:id="668" w:author="Machado Meyer " w:date="2018-07-03T12:21:00Z">
          <w:pPr>
            <w:pStyle w:val="PargrafodaLista"/>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69" w:author="Machado Meyer " w:date="2018-07-03T12:21:00Z">
          <w:pPr>
            <w:numPr>
              <w:numId w:val="25"/>
            </w:numPr>
            <w:tabs>
              <w:tab w:val="left" w:pos="851"/>
            </w:tabs>
            <w:spacing w:after="0" w:line="300" w:lineRule="exact"/>
            <w:ind w:left="360" w:hanging="360"/>
          </w:pPr>
        </w:pPrChange>
      </w:pPr>
      <w:r w:rsidRPr="001507CB">
        <w:rPr>
          <w:rFonts w:ascii="Verdana" w:hAnsi="Verdana"/>
          <w:sz w:val="20"/>
        </w:rPr>
        <w:t>A Remuneração do Agente Fiduciário não inclui as despesas com viagens, estadias, transporte e publicação necessárias ao exercício de sua função, durante ou após a implantação do serviço, a serem cobertas pela Emissora, após prévia aprovação. Não estão incluídas igualmente, e serão arcadas pela Emissora, despesas com especialistas, tais como auditoria nas garantias concedidas às Debêntures, se houver, e assessoria legal ao Agente Fiduciário em caso de inadimplemento das Debêntures. As eventuais despesas, depósitos, custas judiciais, sucumbências bem como indenizações decorrentes de ações intentadas contra o Agente Fiduciário em decorrência do exercício de sua função ou da sua atuação em defesa desta Escritura de Emissão serão suportadas pela Emissora. Tais despesas incluem honorários advocatícios para defesa do Agente Fiduciário e deverão ser igualmente adiantadas pelos Debenturistas e ressarcidas pela Emissora.</w:t>
      </w:r>
    </w:p>
    <w:p w:rsidR="00E8320E" w:rsidRPr="001507CB" w:rsidRDefault="00E8320E">
      <w:pPr>
        <w:pStyle w:val="PargrafodaLista"/>
        <w:widowControl w:val="0"/>
        <w:rPr>
          <w:rFonts w:ascii="Verdana" w:hAnsi="Verdana"/>
          <w:sz w:val="20"/>
        </w:rPr>
        <w:pPrChange w:id="670" w:author="Machado Meyer " w:date="2018-07-03T12:21:00Z">
          <w:pPr>
            <w:pStyle w:val="PargrafodaLista"/>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71" w:author="Machado Meyer " w:date="2018-07-03T12:21:00Z">
          <w:pPr>
            <w:numPr>
              <w:numId w:val="25"/>
            </w:numPr>
            <w:tabs>
              <w:tab w:val="left" w:pos="851"/>
            </w:tabs>
            <w:spacing w:after="0" w:line="300" w:lineRule="exact"/>
            <w:ind w:left="360" w:hanging="360"/>
          </w:pPr>
        </w:pPrChange>
      </w:pPr>
      <w:r w:rsidRPr="001507CB">
        <w:rPr>
          <w:rFonts w:ascii="Verdana" w:hAnsi="Verdana"/>
          <w:sz w:val="20"/>
        </w:rPr>
        <w:t>No caso de inadimplemento da Emissora, todas as despesas em que o Agente Fiduciário</w:t>
      </w:r>
      <w:r w:rsidRPr="000A32FC">
        <w:rPr>
          <w:rFonts w:ascii="Verdana" w:hAnsi="Verdana"/>
          <w:sz w:val="20"/>
        </w:rPr>
        <w:t xml:space="preserve"> </w:t>
      </w:r>
      <w:r w:rsidRPr="001507CB">
        <w:rPr>
          <w:rFonts w:ascii="Verdana" w:hAnsi="Verdana"/>
          <w:sz w:val="20"/>
        </w:rPr>
        <w:t>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E8320E" w:rsidRPr="001507CB" w:rsidRDefault="00E8320E">
      <w:pPr>
        <w:pStyle w:val="PargrafodaLista"/>
        <w:widowControl w:val="0"/>
        <w:rPr>
          <w:rFonts w:ascii="Verdana" w:hAnsi="Verdana"/>
          <w:sz w:val="20"/>
        </w:rPr>
        <w:pPrChange w:id="672" w:author="Machado Meyer " w:date="2018-07-03T12:21:00Z">
          <w:pPr>
            <w:pStyle w:val="PargrafodaLista"/>
          </w:pPr>
        </w:pPrChange>
      </w:pPr>
    </w:p>
    <w:p w:rsidR="00E8320E" w:rsidRPr="001507CB" w:rsidRDefault="00E8320E">
      <w:pPr>
        <w:widowControl w:val="0"/>
        <w:numPr>
          <w:ilvl w:val="0"/>
          <w:numId w:val="25"/>
        </w:numPr>
        <w:tabs>
          <w:tab w:val="left" w:pos="851"/>
        </w:tabs>
        <w:spacing w:after="0" w:line="300" w:lineRule="exact"/>
        <w:ind w:left="0" w:firstLine="0"/>
        <w:rPr>
          <w:rFonts w:ascii="Verdana" w:hAnsi="Verdana"/>
          <w:sz w:val="20"/>
        </w:rPr>
        <w:pPrChange w:id="673" w:author="Machado Meyer " w:date="2018-07-03T12:21:00Z">
          <w:pPr>
            <w:numPr>
              <w:numId w:val="25"/>
            </w:numPr>
            <w:tabs>
              <w:tab w:val="left" w:pos="851"/>
            </w:tabs>
            <w:spacing w:after="0" w:line="300" w:lineRule="exact"/>
            <w:ind w:left="360" w:hanging="360"/>
          </w:pPr>
        </w:pPrChange>
      </w:pPr>
      <w:r w:rsidRPr="001507CB">
        <w:rPr>
          <w:rFonts w:ascii="Verdana" w:hAnsi="Verdana"/>
          <w:sz w:val="20"/>
        </w:rPr>
        <w:t>Os serviços de Agente Fiduciário são aqueles descritos na Instrução CVM 583 e na Lei das Sociedades por Ações.</w:t>
      </w:r>
    </w:p>
    <w:p w:rsidR="00E8320E" w:rsidRPr="001507CB" w:rsidRDefault="00E8320E">
      <w:pPr>
        <w:widowControl w:val="0"/>
        <w:tabs>
          <w:tab w:val="left" w:pos="851"/>
        </w:tabs>
        <w:spacing w:after="0" w:line="300" w:lineRule="exact"/>
        <w:rPr>
          <w:rFonts w:ascii="Verdana" w:hAnsi="Verdana"/>
          <w:sz w:val="20"/>
        </w:rPr>
        <w:pPrChange w:id="674" w:author="Machado Meyer " w:date="2018-07-03T12:21:00Z">
          <w:pPr>
            <w:tabs>
              <w:tab w:val="left" w:pos="851"/>
            </w:tabs>
            <w:spacing w:after="0" w:line="300" w:lineRule="exact"/>
          </w:pPr>
        </w:pPrChange>
      </w:pPr>
    </w:p>
    <w:p w:rsidR="00E8320E" w:rsidRPr="001507CB" w:rsidRDefault="00E8320E">
      <w:pPr>
        <w:widowControl w:val="0"/>
        <w:numPr>
          <w:ilvl w:val="1"/>
          <w:numId w:val="10"/>
        </w:numPr>
        <w:tabs>
          <w:tab w:val="left" w:pos="851"/>
        </w:tabs>
        <w:spacing w:after="0" w:line="300" w:lineRule="exact"/>
        <w:rPr>
          <w:rFonts w:ascii="Verdana" w:hAnsi="Verdana"/>
          <w:b/>
          <w:sz w:val="20"/>
        </w:rPr>
        <w:pPrChange w:id="675" w:author="Machado Meyer " w:date="2018-07-03T12:21:00Z">
          <w:pPr>
            <w:numPr>
              <w:ilvl w:val="1"/>
              <w:numId w:val="10"/>
            </w:numPr>
            <w:tabs>
              <w:tab w:val="num" w:pos="709"/>
              <w:tab w:val="left" w:pos="851"/>
            </w:tabs>
            <w:spacing w:after="0" w:line="300" w:lineRule="exact"/>
            <w:ind w:left="709" w:hanging="709"/>
          </w:pPr>
        </w:pPrChange>
      </w:pPr>
      <w:r w:rsidRPr="001507CB">
        <w:rPr>
          <w:rFonts w:ascii="Verdana" w:hAnsi="Verdana"/>
          <w:b/>
          <w:sz w:val="20"/>
        </w:rPr>
        <w:t>Substituição</w:t>
      </w:r>
    </w:p>
    <w:p w:rsidR="00E8320E" w:rsidRPr="001507CB" w:rsidRDefault="00E8320E">
      <w:pPr>
        <w:widowControl w:val="0"/>
        <w:tabs>
          <w:tab w:val="left" w:pos="851"/>
        </w:tabs>
        <w:spacing w:after="0" w:line="300" w:lineRule="exact"/>
        <w:rPr>
          <w:rFonts w:ascii="Verdana" w:hAnsi="Verdana"/>
          <w:sz w:val="20"/>
        </w:rPr>
        <w:pPrChange w:id="676" w:author="Machado Meyer " w:date="2018-07-03T12:21:00Z">
          <w:pPr>
            <w:tabs>
              <w:tab w:val="left" w:pos="851"/>
            </w:tabs>
            <w:spacing w:after="0" w:line="300" w:lineRule="exact"/>
          </w:pPr>
        </w:pPrChange>
      </w:pPr>
    </w:p>
    <w:p w:rsidR="00E8320E" w:rsidRPr="001507CB" w:rsidRDefault="00E8320E">
      <w:pPr>
        <w:widowControl w:val="0"/>
        <w:numPr>
          <w:ilvl w:val="0"/>
          <w:numId w:val="26"/>
        </w:numPr>
        <w:tabs>
          <w:tab w:val="left" w:pos="851"/>
        </w:tabs>
        <w:spacing w:after="0" w:line="300" w:lineRule="exact"/>
        <w:ind w:left="0" w:firstLine="0"/>
        <w:rPr>
          <w:rFonts w:ascii="Verdana" w:hAnsi="Verdana"/>
          <w:sz w:val="20"/>
        </w:rPr>
        <w:pPrChange w:id="677" w:author="Machado Meyer " w:date="2018-07-03T12:21:00Z">
          <w:pPr>
            <w:numPr>
              <w:numId w:val="26"/>
            </w:numPr>
            <w:tabs>
              <w:tab w:val="left" w:pos="851"/>
            </w:tabs>
            <w:spacing w:after="0" w:line="300" w:lineRule="exact"/>
            <w:ind w:left="360" w:hanging="360"/>
          </w:pPr>
        </w:pPrChange>
      </w:pPr>
      <w:r w:rsidRPr="001507CB">
        <w:rPr>
          <w:rFonts w:ascii="Verdana" w:hAnsi="Verdana"/>
          <w:sz w:val="20"/>
        </w:rPr>
        <w:t xml:space="preserve">O Agente Fiduciário exercerá suas funções a partir da data de celebração desta Escritura de Emissão ou de eventual aditamento relativo à sua substituição, devendo </w:t>
      </w:r>
      <w:r w:rsidRPr="001507CB">
        <w:rPr>
          <w:rFonts w:ascii="Verdana" w:hAnsi="Verdana"/>
          <w:sz w:val="20"/>
        </w:rPr>
        <w:lastRenderedPageBreak/>
        <w:t>permanecer no exercício de suas funções até a integral quitação de todas as obrigações nos termos desta Escritura de Emissão, ou até sua efetiva substituição.</w:t>
      </w:r>
    </w:p>
    <w:p w:rsidR="00E8320E" w:rsidRPr="001507CB" w:rsidRDefault="00E8320E">
      <w:pPr>
        <w:widowControl w:val="0"/>
        <w:tabs>
          <w:tab w:val="left" w:pos="851"/>
        </w:tabs>
        <w:spacing w:after="0" w:line="300" w:lineRule="exact"/>
        <w:rPr>
          <w:rFonts w:ascii="Verdana" w:hAnsi="Verdana"/>
          <w:sz w:val="20"/>
        </w:rPr>
        <w:pPrChange w:id="678" w:author="Machado Meyer " w:date="2018-07-03T12:21:00Z">
          <w:pPr>
            <w:tabs>
              <w:tab w:val="left" w:pos="851"/>
            </w:tabs>
            <w:spacing w:after="0" w:line="300" w:lineRule="exact"/>
          </w:pPr>
        </w:pPrChange>
      </w:pPr>
    </w:p>
    <w:p w:rsidR="00E8320E" w:rsidRPr="001507CB" w:rsidRDefault="00E8320E">
      <w:pPr>
        <w:widowControl w:val="0"/>
        <w:numPr>
          <w:ilvl w:val="0"/>
          <w:numId w:val="26"/>
        </w:numPr>
        <w:tabs>
          <w:tab w:val="left" w:pos="851"/>
        </w:tabs>
        <w:spacing w:after="0" w:line="300" w:lineRule="exact"/>
        <w:ind w:left="0" w:firstLine="0"/>
        <w:rPr>
          <w:rFonts w:ascii="Verdana" w:hAnsi="Verdana"/>
          <w:sz w:val="20"/>
        </w:rPr>
        <w:pPrChange w:id="679" w:author="Machado Meyer " w:date="2018-07-03T12:21:00Z">
          <w:pPr>
            <w:numPr>
              <w:numId w:val="26"/>
            </w:numPr>
            <w:tabs>
              <w:tab w:val="left" w:pos="851"/>
            </w:tabs>
            <w:spacing w:after="0" w:line="300" w:lineRule="exact"/>
            <w:ind w:left="360" w:hanging="360"/>
          </w:pPr>
        </w:pPrChange>
      </w:pPr>
      <w:r w:rsidRPr="001507CB">
        <w:rPr>
          <w:rFonts w:ascii="Verdana" w:hAnsi="Verdana"/>
          <w:sz w:val="20"/>
        </w:rPr>
        <w:t>Em caso de ausência, impedimentos temporários, renúncia, intervenção, liquidação judicial ou extrajudicial, falência, ou qualquer outro caso de vacância do Agente Fiduciário, serão aplicadas as seguintes disposições:</w:t>
      </w:r>
    </w:p>
    <w:p w:rsidR="00E8320E" w:rsidRPr="001507CB" w:rsidRDefault="00E8320E">
      <w:pPr>
        <w:pStyle w:val="ListaColorida-nfase11"/>
        <w:widowControl w:val="0"/>
        <w:spacing w:after="0" w:line="300" w:lineRule="exact"/>
        <w:rPr>
          <w:rFonts w:ascii="Verdana" w:hAnsi="Verdana"/>
          <w:sz w:val="20"/>
        </w:rPr>
        <w:pPrChange w:id="680" w:author="Machado Meyer " w:date="2018-07-03T12:21:00Z">
          <w:pPr>
            <w:pStyle w:val="ListaColorida-nfase11"/>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81" w:author="Machado Meyer " w:date="2018-07-03T12:21:00Z">
          <w:pPr>
            <w:numPr>
              <w:numId w:val="41"/>
            </w:numPr>
            <w:tabs>
              <w:tab w:val="left" w:pos="709"/>
            </w:tabs>
            <w:spacing w:after="0" w:line="300" w:lineRule="exact"/>
            <w:ind w:left="360" w:hanging="360"/>
          </w:pPr>
        </w:pPrChange>
      </w:pPr>
      <w:r w:rsidRPr="001507CB">
        <w:rPr>
          <w:rFonts w:ascii="Verdana" w:hAnsi="Verdana"/>
          <w:sz w:val="20"/>
        </w:rPr>
        <w:t>É facultado aos Debenturistas, após o encerramento da Oferta, proceder à substituição do Agente Fiduciário e à indicação de seu substituto, em Assembleia Geral especialmente convocada para esse fim.</w:t>
      </w:r>
    </w:p>
    <w:p w:rsidR="00E8320E" w:rsidRPr="001507CB" w:rsidRDefault="00E8320E">
      <w:pPr>
        <w:pStyle w:val="GradeMdia1-nfase21"/>
        <w:widowControl w:val="0"/>
        <w:tabs>
          <w:tab w:val="left" w:pos="851"/>
        </w:tabs>
        <w:spacing w:after="0" w:line="300" w:lineRule="exact"/>
        <w:rPr>
          <w:rFonts w:ascii="Verdana" w:hAnsi="Verdana"/>
          <w:sz w:val="20"/>
        </w:rPr>
        <w:pPrChange w:id="682"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83" w:author="Machado Meyer " w:date="2018-07-03T12:21:00Z">
          <w:pPr>
            <w:numPr>
              <w:numId w:val="41"/>
            </w:numPr>
            <w:tabs>
              <w:tab w:val="left" w:pos="709"/>
            </w:tabs>
            <w:spacing w:after="0" w:line="300" w:lineRule="exact"/>
            <w:ind w:left="360" w:hanging="360"/>
          </w:pPr>
        </w:pPrChange>
      </w:pPr>
      <w:r w:rsidRPr="001507CB">
        <w:rPr>
          <w:rFonts w:ascii="Verdana" w:hAnsi="Verdana"/>
          <w:sz w:val="20"/>
        </w:rPr>
        <w:t>Caso o Agente Fiduciário não possa continuar a exercer as suas funções por circunstâncias supervenientes a esta Escritura de Emissão, deverá comunicar imediatamente o fato aos Debenturistas, solicitando sua substituição e convocando Assembleia Geral para esse fim.</w:t>
      </w:r>
    </w:p>
    <w:p w:rsidR="00E8320E" w:rsidRPr="001507CB" w:rsidRDefault="00E8320E">
      <w:pPr>
        <w:widowControl w:val="0"/>
        <w:tabs>
          <w:tab w:val="left" w:pos="851"/>
        </w:tabs>
        <w:spacing w:after="0" w:line="300" w:lineRule="exact"/>
        <w:rPr>
          <w:rFonts w:ascii="Verdana" w:hAnsi="Verdana"/>
          <w:sz w:val="20"/>
        </w:rPr>
        <w:pPrChange w:id="684" w:author="Machado Meyer " w:date="2018-07-03T12:21:00Z">
          <w:pPr>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85" w:author="Machado Meyer " w:date="2018-07-03T12:21:00Z">
          <w:pPr>
            <w:numPr>
              <w:numId w:val="41"/>
            </w:numPr>
            <w:tabs>
              <w:tab w:val="left" w:pos="709"/>
            </w:tabs>
            <w:spacing w:after="0" w:line="300" w:lineRule="exact"/>
            <w:ind w:left="360" w:hanging="360"/>
          </w:pPr>
        </w:pPrChange>
      </w:pPr>
      <w:r w:rsidRPr="001507CB">
        <w:rPr>
          <w:rFonts w:ascii="Verdana" w:hAnsi="Verdana"/>
          <w:sz w:val="20"/>
        </w:rPr>
        <w:t>Caso o Agente Fiduciário renuncie às suas funções, deverá permanecer no exercício de suas funções até que uma instituição substituta seja indicada pela Emissora e aprovada pela Assembleia Geral e assuma efetivamente as suas funções.</w:t>
      </w:r>
    </w:p>
    <w:p w:rsidR="00E8320E" w:rsidRPr="001507CB" w:rsidRDefault="00E8320E">
      <w:pPr>
        <w:widowControl w:val="0"/>
        <w:tabs>
          <w:tab w:val="left" w:pos="851"/>
        </w:tabs>
        <w:spacing w:after="0" w:line="300" w:lineRule="exact"/>
        <w:rPr>
          <w:rFonts w:ascii="Verdana" w:hAnsi="Verdana"/>
          <w:sz w:val="20"/>
        </w:rPr>
        <w:pPrChange w:id="686" w:author="Machado Meyer " w:date="2018-07-03T12:21:00Z">
          <w:pPr>
            <w:tabs>
              <w:tab w:val="left" w:pos="851"/>
            </w:tabs>
            <w:spacing w:after="0" w:line="300" w:lineRule="exact"/>
          </w:pPr>
        </w:pPrChange>
      </w:pPr>
      <w:bookmarkStart w:id="687" w:name="_Ref130285900"/>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88" w:author="Machado Meyer " w:date="2018-07-03T12:21:00Z">
          <w:pPr>
            <w:numPr>
              <w:numId w:val="41"/>
            </w:numPr>
            <w:tabs>
              <w:tab w:val="left" w:pos="709"/>
            </w:tabs>
            <w:spacing w:after="0" w:line="300" w:lineRule="exact"/>
            <w:ind w:left="360" w:hanging="360"/>
          </w:pPr>
        </w:pPrChange>
      </w:pPr>
      <w:r w:rsidRPr="001507CB">
        <w:rPr>
          <w:rFonts w:ascii="Verdana" w:hAnsi="Verdana"/>
          <w:sz w:val="20"/>
        </w:rPr>
        <w:t>Será realizada, dentro do prazo máximo de 30 (trinta) dias, contados do evento que a determinar, Assembleia Geral de Debenturistas para a escolha do novo agente fiduciário, que poderá ser convocada pelo próprio Agente Fiduciário a ser substituído, pela Emissora, por Debenturistas representando, no mínimo, 10% (dez por cento) das Debêntures em Circulação, ou pela CVM; na hipótese da convocação não ocorrer em até 15 (quinze) dias antes do término do prazo aqui previsto, caberá à Emissora efetuá-la, sendo certo que a CVM poderá nomear substituto provisório enquanto não se consumar o processo de escolha do novo agente fiduciário</w:t>
      </w:r>
      <w:bookmarkEnd w:id="687"/>
      <w:r w:rsidRPr="001507CB">
        <w:rPr>
          <w:rFonts w:ascii="Verdana" w:hAnsi="Verdana"/>
          <w:sz w:val="20"/>
        </w:rPr>
        <w:t>.</w:t>
      </w:r>
    </w:p>
    <w:p w:rsidR="00E8320E" w:rsidRPr="001507CB" w:rsidRDefault="00E8320E">
      <w:pPr>
        <w:pStyle w:val="GradeMdia1-nfase21"/>
        <w:widowControl w:val="0"/>
        <w:tabs>
          <w:tab w:val="left" w:pos="851"/>
        </w:tabs>
        <w:spacing w:after="0" w:line="300" w:lineRule="exact"/>
        <w:rPr>
          <w:rFonts w:ascii="Verdana" w:hAnsi="Verdana"/>
          <w:sz w:val="20"/>
        </w:rPr>
        <w:pPrChange w:id="689"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90" w:author="Machado Meyer " w:date="2018-07-03T12:21:00Z">
          <w:pPr>
            <w:numPr>
              <w:numId w:val="41"/>
            </w:numPr>
            <w:tabs>
              <w:tab w:val="left" w:pos="709"/>
            </w:tabs>
            <w:spacing w:after="0" w:line="300" w:lineRule="exact"/>
            <w:ind w:left="360" w:hanging="360"/>
          </w:pPr>
        </w:pPrChange>
      </w:pPr>
      <w:r w:rsidRPr="001507CB">
        <w:rPr>
          <w:rFonts w:ascii="Verdana" w:hAnsi="Verdana"/>
          <w:sz w:val="20"/>
        </w:rPr>
        <w:t>a substituição do Agente Fiduciário deverá ser comunicada à CVM no prazo de até 7 (sete) Dias Úteis contados do registro do aditamento a esta Escritura de Emissão, nos termos do artigo 9º da Instrução CVM 583.</w:t>
      </w:r>
    </w:p>
    <w:p w:rsidR="00E8320E" w:rsidRPr="001507CB" w:rsidRDefault="00E8320E">
      <w:pPr>
        <w:pStyle w:val="GradeMdia1-nfase21"/>
        <w:widowControl w:val="0"/>
        <w:tabs>
          <w:tab w:val="left" w:pos="851"/>
        </w:tabs>
        <w:spacing w:after="0" w:line="300" w:lineRule="exact"/>
        <w:rPr>
          <w:rFonts w:ascii="Verdana" w:hAnsi="Verdana"/>
          <w:sz w:val="20"/>
        </w:rPr>
        <w:pPrChange w:id="691"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92" w:author="Machado Meyer " w:date="2018-07-03T12:21:00Z">
          <w:pPr>
            <w:numPr>
              <w:numId w:val="41"/>
            </w:numPr>
            <w:tabs>
              <w:tab w:val="left" w:pos="709"/>
            </w:tabs>
            <w:spacing w:after="0" w:line="300" w:lineRule="exact"/>
            <w:ind w:left="360" w:hanging="360"/>
          </w:pPr>
        </w:pPrChange>
      </w:pPr>
      <w:r w:rsidRPr="001507CB">
        <w:rPr>
          <w:rFonts w:ascii="Verdana" w:hAnsi="Verdana"/>
          <w:sz w:val="20"/>
        </w:rPr>
        <w:t>juntamente com a comunicação a respeito da substituição, deverá ser encaminhada à CVM declaração assinada por diretor estatutário do novo agente fiduciário sobre a não existência de situação de conflito de interesses que impeça o exercício da função;</w:t>
      </w:r>
    </w:p>
    <w:p w:rsidR="00E8320E" w:rsidRPr="001507CB" w:rsidRDefault="00E8320E">
      <w:pPr>
        <w:pStyle w:val="GradeMdia1-nfase21"/>
        <w:widowControl w:val="0"/>
        <w:tabs>
          <w:tab w:val="left" w:pos="851"/>
        </w:tabs>
        <w:spacing w:after="0" w:line="300" w:lineRule="exact"/>
        <w:rPr>
          <w:rFonts w:ascii="Verdana" w:hAnsi="Verdana"/>
          <w:sz w:val="20"/>
        </w:rPr>
        <w:pPrChange w:id="693"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94" w:author="Machado Meyer " w:date="2018-07-03T12:21:00Z">
          <w:pPr>
            <w:numPr>
              <w:numId w:val="41"/>
            </w:numPr>
            <w:tabs>
              <w:tab w:val="left" w:pos="709"/>
            </w:tabs>
            <w:spacing w:after="0" w:line="300" w:lineRule="exact"/>
            <w:ind w:left="360" w:hanging="360"/>
          </w:pPr>
        </w:pPrChange>
      </w:pPr>
      <w:r w:rsidRPr="001507CB">
        <w:rPr>
          <w:rFonts w:ascii="Verdana" w:hAnsi="Verdana"/>
          <w:sz w:val="20"/>
        </w:rPr>
        <w:t>os pagamentos ao Agente Fiduciário substituído serão realizados observando-se a proporcionalidade ao período da efetiva prestação dos serviços.</w:t>
      </w:r>
    </w:p>
    <w:p w:rsidR="00E8320E" w:rsidRPr="001507CB" w:rsidRDefault="00E8320E">
      <w:pPr>
        <w:pStyle w:val="GradeMdia1-nfase21"/>
        <w:widowControl w:val="0"/>
        <w:tabs>
          <w:tab w:val="left" w:pos="851"/>
        </w:tabs>
        <w:spacing w:after="0" w:line="300" w:lineRule="exact"/>
        <w:rPr>
          <w:rFonts w:ascii="Verdana" w:hAnsi="Verdana"/>
          <w:sz w:val="20"/>
        </w:rPr>
        <w:pPrChange w:id="695"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96" w:author="Machado Meyer " w:date="2018-07-03T12:21:00Z">
          <w:pPr>
            <w:numPr>
              <w:numId w:val="41"/>
            </w:numPr>
            <w:tabs>
              <w:tab w:val="left" w:pos="709"/>
            </w:tabs>
            <w:spacing w:after="0" w:line="300" w:lineRule="exact"/>
            <w:ind w:left="360" w:hanging="360"/>
          </w:pPr>
        </w:pPrChange>
      </w:pPr>
      <w:r w:rsidRPr="001507CB">
        <w:rPr>
          <w:rFonts w:ascii="Verdana" w:hAnsi="Verdana"/>
          <w:sz w:val="20"/>
        </w:rPr>
        <w:lastRenderedPageBreak/>
        <w:t>o agente fiduciário substituto fará jus à mesma remuneração percebida pelo anterior, caso (a) a Emissora não tenha concordado com o novo valor da remuneração do agente fiduciário proposto pela assembleia geral de Debenturistas a que se referem as alíneas (b) e (c) acima; ou (b) a assembleia geral de Debenturistas a que se referem as alíneas (b) e (c) acima não delibere sobre a matéria;</w:t>
      </w:r>
    </w:p>
    <w:p w:rsidR="00E8320E" w:rsidRPr="001507CB" w:rsidRDefault="00E8320E">
      <w:pPr>
        <w:widowControl w:val="0"/>
        <w:tabs>
          <w:tab w:val="left" w:pos="851"/>
        </w:tabs>
        <w:spacing w:after="0" w:line="300" w:lineRule="exact"/>
        <w:rPr>
          <w:rFonts w:ascii="Verdana" w:hAnsi="Verdana"/>
          <w:sz w:val="20"/>
        </w:rPr>
        <w:pPrChange w:id="697" w:author="Machado Meyer " w:date="2018-07-03T12:21:00Z">
          <w:pPr>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698" w:author="Machado Meyer " w:date="2018-07-03T12:21:00Z">
          <w:pPr>
            <w:numPr>
              <w:numId w:val="41"/>
            </w:numPr>
            <w:tabs>
              <w:tab w:val="left" w:pos="709"/>
            </w:tabs>
            <w:spacing w:after="0" w:line="300" w:lineRule="exact"/>
            <w:ind w:left="360" w:hanging="360"/>
          </w:pPr>
        </w:pPrChange>
      </w:pPr>
      <w:r w:rsidRPr="001507CB">
        <w:rPr>
          <w:rFonts w:ascii="Verdana" w:hAnsi="Verdana"/>
          <w:sz w:val="20"/>
        </w:rPr>
        <w:t>o agente fiduciário substituto deverá, imediatamente após sua nomeação, comunicá-la à Emissora e aos Debenturistas nos termos das Cláusula 4.9 acima; e</w:t>
      </w:r>
    </w:p>
    <w:p w:rsidR="00E8320E" w:rsidRPr="001507CB" w:rsidRDefault="00E8320E">
      <w:pPr>
        <w:pStyle w:val="GradeMdia1-nfase21"/>
        <w:widowControl w:val="0"/>
        <w:tabs>
          <w:tab w:val="left" w:pos="851"/>
        </w:tabs>
        <w:spacing w:after="0" w:line="300" w:lineRule="exact"/>
        <w:rPr>
          <w:rFonts w:ascii="Verdana" w:hAnsi="Verdana"/>
          <w:sz w:val="20"/>
        </w:rPr>
        <w:pPrChange w:id="699"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41"/>
        </w:numPr>
        <w:tabs>
          <w:tab w:val="left" w:pos="709"/>
        </w:tabs>
        <w:spacing w:after="0" w:line="300" w:lineRule="exact"/>
        <w:ind w:left="709" w:hanging="709"/>
        <w:rPr>
          <w:rFonts w:ascii="Verdana" w:hAnsi="Verdana"/>
          <w:sz w:val="20"/>
        </w:rPr>
        <w:pPrChange w:id="700" w:author="Machado Meyer " w:date="2018-07-03T12:21:00Z">
          <w:pPr>
            <w:numPr>
              <w:numId w:val="41"/>
            </w:numPr>
            <w:tabs>
              <w:tab w:val="left" w:pos="709"/>
            </w:tabs>
            <w:spacing w:after="0" w:line="300" w:lineRule="exact"/>
            <w:ind w:left="360" w:hanging="360"/>
          </w:pPr>
        </w:pPrChange>
      </w:pPr>
      <w:r w:rsidRPr="001507CB">
        <w:rPr>
          <w:rFonts w:ascii="Verdana" w:hAnsi="Verdana"/>
          <w:sz w:val="20"/>
        </w:rPr>
        <w:t>aplicam-se às hipóteses de substituição do Agente Fiduciário as normas e preceitos emanados da CVM.</w:t>
      </w:r>
    </w:p>
    <w:p w:rsidR="00E8320E" w:rsidRPr="001507CB" w:rsidRDefault="00E8320E">
      <w:pPr>
        <w:widowControl w:val="0"/>
        <w:tabs>
          <w:tab w:val="left" w:pos="851"/>
        </w:tabs>
        <w:spacing w:after="0" w:line="300" w:lineRule="exact"/>
        <w:rPr>
          <w:rFonts w:ascii="Verdana" w:hAnsi="Verdana"/>
          <w:sz w:val="20"/>
        </w:rPr>
        <w:pPrChange w:id="701" w:author="Machado Meyer " w:date="2018-07-03T12:21:00Z">
          <w:pPr>
            <w:tabs>
              <w:tab w:val="left" w:pos="851"/>
            </w:tabs>
            <w:spacing w:after="0" w:line="300" w:lineRule="exact"/>
          </w:pPr>
        </w:pPrChange>
      </w:pPr>
      <w:bookmarkStart w:id="702" w:name="_Ref130286973"/>
    </w:p>
    <w:p w:rsidR="00E8320E" w:rsidRPr="001507CB" w:rsidRDefault="00E8320E">
      <w:pPr>
        <w:widowControl w:val="0"/>
        <w:numPr>
          <w:ilvl w:val="1"/>
          <w:numId w:val="10"/>
        </w:numPr>
        <w:tabs>
          <w:tab w:val="left" w:pos="851"/>
        </w:tabs>
        <w:spacing w:after="0" w:line="300" w:lineRule="exact"/>
        <w:rPr>
          <w:rFonts w:ascii="Verdana" w:hAnsi="Verdana"/>
          <w:b/>
          <w:sz w:val="20"/>
        </w:rPr>
        <w:pPrChange w:id="703" w:author="Machado Meyer " w:date="2018-07-03T12:21:00Z">
          <w:pPr>
            <w:numPr>
              <w:ilvl w:val="1"/>
              <w:numId w:val="10"/>
            </w:numPr>
            <w:tabs>
              <w:tab w:val="num" w:pos="709"/>
              <w:tab w:val="left" w:pos="851"/>
            </w:tabs>
            <w:spacing w:after="0" w:line="300" w:lineRule="exact"/>
            <w:ind w:left="709" w:hanging="709"/>
          </w:pPr>
        </w:pPrChange>
      </w:pPr>
      <w:bookmarkStart w:id="704" w:name="_Ref130284022"/>
      <w:bookmarkEnd w:id="702"/>
      <w:r w:rsidRPr="001507CB">
        <w:rPr>
          <w:rFonts w:ascii="Verdana" w:hAnsi="Verdana"/>
          <w:b/>
          <w:sz w:val="20"/>
        </w:rPr>
        <w:t>Deveres e Atribuições</w:t>
      </w:r>
    </w:p>
    <w:p w:rsidR="00E8320E" w:rsidRPr="001507CB" w:rsidRDefault="00E8320E">
      <w:pPr>
        <w:widowControl w:val="0"/>
        <w:tabs>
          <w:tab w:val="left" w:pos="851"/>
        </w:tabs>
        <w:spacing w:after="0" w:line="300" w:lineRule="exact"/>
        <w:rPr>
          <w:rFonts w:ascii="Verdana" w:hAnsi="Verdana"/>
          <w:b/>
          <w:sz w:val="20"/>
        </w:rPr>
        <w:pPrChange w:id="705" w:author="Machado Meyer " w:date="2018-07-03T12:21:00Z">
          <w:pPr>
            <w:tabs>
              <w:tab w:val="left" w:pos="851"/>
            </w:tabs>
            <w:spacing w:after="0" w:line="300" w:lineRule="exact"/>
          </w:pPr>
        </w:pPrChange>
      </w:pPr>
    </w:p>
    <w:p w:rsidR="00E8320E" w:rsidRPr="001507CB" w:rsidRDefault="00E8320E">
      <w:pPr>
        <w:widowControl w:val="0"/>
        <w:numPr>
          <w:ilvl w:val="0"/>
          <w:numId w:val="35"/>
        </w:numPr>
        <w:tabs>
          <w:tab w:val="left" w:pos="851"/>
        </w:tabs>
        <w:spacing w:after="0" w:line="300" w:lineRule="exact"/>
        <w:ind w:left="0" w:firstLine="0"/>
        <w:rPr>
          <w:rFonts w:ascii="Verdana" w:hAnsi="Verdana"/>
          <w:sz w:val="20"/>
        </w:rPr>
        <w:pPrChange w:id="706" w:author="Machado Meyer " w:date="2018-07-03T12:21:00Z">
          <w:pPr>
            <w:numPr>
              <w:numId w:val="35"/>
            </w:numPr>
            <w:tabs>
              <w:tab w:val="left" w:pos="851"/>
            </w:tabs>
            <w:spacing w:after="0" w:line="300" w:lineRule="exact"/>
            <w:ind w:left="1069" w:hanging="360"/>
          </w:pPr>
        </w:pPrChange>
      </w:pPr>
      <w:bookmarkStart w:id="707" w:name="_Ref164589409"/>
      <w:r w:rsidRPr="001507CB">
        <w:rPr>
          <w:rFonts w:ascii="Verdana" w:hAnsi="Verdana"/>
          <w:sz w:val="20"/>
        </w:rPr>
        <w:t>A atuação do Agente Fiduciário limita-se ao escopo da Instrução CVM 583, dos artigos aplicáveis da Lei das Sociedades por Ações e desta Escritura de Emissão, estando o Agente Fiduciário isento, sob qualquer forma ou pretexto, de qualquer responsabilidade adicional que não tenha decorrido das disposições legais e regulamentares aplicáveis e/ou desta Escritura de Emissão.</w:t>
      </w:r>
    </w:p>
    <w:p w:rsidR="00E8320E" w:rsidRPr="001507CB" w:rsidRDefault="00E8320E">
      <w:pPr>
        <w:widowControl w:val="0"/>
        <w:tabs>
          <w:tab w:val="left" w:pos="851"/>
        </w:tabs>
        <w:spacing w:after="0" w:line="300" w:lineRule="exact"/>
        <w:rPr>
          <w:rFonts w:ascii="Verdana" w:hAnsi="Verdana"/>
          <w:sz w:val="20"/>
        </w:rPr>
        <w:pPrChange w:id="708" w:author="Machado Meyer " w:date="2018-07-03T12:21:00Z">
          <w:pPr>
            <w:keepNext/>
            <w:tabs>
              <w:tab w:val="left" w:pos="851"/>
            </w:tabs>
            <w:spacing w:after="0" w:line="300" w:lineRule="exact"/>
          </w:pPr>
        </w:pPrChange>
      </w:pPr>
    </w:p>
    <w:p w:rsidR="00E8320E" w:rsidRPr="001507CB" w:rsidRDefault="00E8320E">
      <w:pPr>
        <w:widowControl w:val="0"/>
        <w:numPr>
          <w:ilvl w:val="0"/>
          <w:numId w:val="35"/>
        </w:numPr>
        <w:tabs>
          <w:tab w:val="left" w:pos="851"/>
        </w:tabs>
        <w:spacing w:after="0" w:line="300" w:lineRule="exact"/>
        <w:ind w:left="0" w:firstLine="0"/>
        <w:rPr>
          <w:rFonts w:ascii="Verdana" w:hAnsi="Verdana"/>
          <w:sz w:val="20"/>
        </w:rPr>
        <w:pPrChange w:id="709" w:author="Machado Meyer " w:date="2018-07-03T12:21:00Z">
          <w:pPr>
            <w:numPr>
              <w:numId w:val="35"/>
            </w:numPr>
            <w:tabs>
              <w:tab w:val="left" w:pos="851"/>
            </w:tabs>
            <w:spacing w:after="0" w:line="300" w:lineRule="exact"/>
            <w:ind w:left="1069" w:hanging="360"/>
          </w:pPr>
        </w:pPrChange>
      </w:pPr>
      <w:r w:rsidRPr="001507CB">
        <w:rPr>
          <w:rFonts w:ascii="Verdana" w:hAnsi="Verdana"/>
          <w:sz w:val="20"/>
        </w:rPr>
        <w:t>Além de outros previstos em lei, na regulamentação da CVM e nesta Escritura de Emissão, constituem deveres e atribuições do Agente Fiduciário:</w:t>
      </w:r>
      <w:bookmarkEnd w:id="707"/>
    </w:p>
    <w:p w:rsidR="00E8320E" w:rsidRPr="001507CB" w:rsidRDefault="00E8320E">
      <w:pPr>
        <w:widowControl w:val="0"/>
        <w:tabs>
          <w:tab w:val="left" w:pos="851"/>
        </w:tabs>
        <w:spacing w:after="0" w:line="300" w:lineRule="exact"/>
        <w:rPr>
          <w:rFonts w:ascii="Verdana" w:hAnsi="Verdana"/>
          <w:sz w:val="20"/>
        </w:rPr>
        <w:pPrChange w:id="710" w:author="Machado Meyer " w:date="2018-07-03T12:21:00Z">
          <w:pPr>
            <w:keepNext/>
            <w:tabs>
              <w:tab w:val="left" w:pos="851"/>
            </w:tabs>
            <w:spacing w:after="0" w:line="300" w:lineRule="exact"/>
          </w:pPr>
        </w:pPrChange>
      </w:pPr>
    </w:p>
    <w:p w:rsidR="00E8320E" w:rsidRPr="001507CB" w:rsidRDefault="00E8320E">
      <w:pPr>
        <w:widowControl w:val="0"/>
        <w:spacing w:after="0" w:line="300" w:lineRule="exact"/>
        <w:ind w:left="700" w:hanging="700"/>
        <w:rPr>
          <w:rFonts w:ascii="Verdana" w:hAnsi="Verdana"/>
          <w:sz w:val="20"/>
        </w:rPr>
        <w:pPrChange w:id="711" w:author="Machado Meyer " w:date="2018-07-03T12:21:00Z">
          <w:pPr>
            <w:spacing w:after="0" w:line="300" w:lineRule="exact"/>
            <w:ind w:left="700" w:hanging="700"/>
          </w:pPr>
        </w:pPrChange>
      </w:pPr>
      <w:r w:rsidRPr="001507CB">
        <w:rPr>
          <w:rFonts w:ascii="Verdana" w:hAnsi="Verdana"/>
          <w:sz w:val="20"/>
        </w:rPr>
        <w:t>(a)</w:t>
      </w:r>
      <w:r w:rsidRPr="001507CB">
        <w:rPr>
          <w:rFonts w:ascii="Verdana" w:hAnsi="Verdana"/>
          <w:sz w:val="20"/>
        </w:rPr>
        <w:tab/>
        <w:t>responsabilizar-se integralmente pelos serviços contratados, nos termos da legislação vigente e exercer suas atividades com boa-fé, transparência e lealdade para com os Debenturistas;</w:t>
      </w:r>
    </w:p>
    <w:p w:rsidR="00E8320E" w:rsidRPr="001507CB" w:rsidRDefault="00E8320E">
      <w:pPr>
        <w:widowControl w:val="0"/>
        <w:spacing w:after="0" w:line="300" w:lineRule="exact"/>
        <w:rPr>
          <w:rFonts w:ascii="Verdana" w:hAnsi="Verdana"/>
          <w:sz w:val="20"/>
        </w:rPr>
        <w:pPrChange w:id="712" w:author="Machado Meyer " w:date="2018-07-03T12:21:00Z">
          <w:pPr>
            <w:spacing w:after="0" w:line="300" w:lineRule="exact"/>
          </w:pPr>
        </w:pPrChange>
      </w:pPr>
    </w:p>
    <w:p w:rsidR="00E8320E" w:rsidRPr="001507CB" w:rsidRDefault="00E8320E">
      <w:pPr>
        <w:widowControl w:val="0"/>
        <w:spacing w:after="0" w:line="300" w:lineRule="exact"/>
        <w:ind w:left="700" w:hanging="700"/>
        <w:rPr>
          <w:rFonts w:ascii="Verdana" w:hAnsi="Verdana"/>
          <w:sz w:val="20"/>
        </w:rPr>
        <w:pPrChange w:id="713" w:author="Machado Meyer " w:date="2018-07-03T12:21:00Z">
          <w:pPr>
            <w:spacing w:after="0" w:line="300" w:lineRule="exact"/>
            <w:ind w:left="700" w:hanging="700"/>
          </w:pPr>
        </w:pPrChange>
      </w:pPr>
      <w:r w:rsidRPr="001507CB">
        <w:rPr>
          <w:rFonts w:ascii="Verdana" w:hAnsi="Verdana"/>
          <w:sz w:val="20"/>
        </w:rPr>
        <w:t>(b)</w:t>
      </w:r>
      <w:r w:rsidRPr="001507CB">
        <w:rPr>
          <w:rFonts w:ascii="Verdana" w:hAnsi="Verdana"/>
          <w:sz w:val="20"/>
        </w:rPr>
        <w:tab/>
        <w:t>proteger os direitos e interesses dos Debenturistas, empregando, no exercício da função, o cuidado e a diligência com que todo homem ativo e probo costuma empregar na administração de seus próprios bens;</w:t>
      </w:r>
    </w:p>
    <w:p w:rsidR="00E8320E" w:rsidRPr="001507CB" w:rsidRDefault="00E8320E">
      <w:pPr>
        <w:widowControl w:val="0"/>
        <w:spacing w:after="0" w:line="300" w:lineRule="exact"/>
        <w:rPr>
          <w:rFonts w:ascii="Verdana" w:hAnsi="Verdana"/>
          <w:sz w:val="20"/>
        </w:rPr>
        <w:pPrChange w:id="714" w:author="Machado Meyer " w:date="2018-07-03T12:21:00Z">
          <w:pPr>
            <w:spacing w:after="0" w:line="300" w:lineRule="exact"/>
          </w:pPr>
        </w:pPrChange>
      </w:pPr>
    </w:p>
    <w:p w:rsidR="00E8320E" w:rsidRPr="001507CB" w:rsidRDefault="00E8320E">
      <w:pPr>
        <w:widowControl w:val="0"/>
        <w:spacing w:after="0" w:line="300" w:lineRule="exact"/>
        <w:ind w:left="700" w:hanging="700"/>
        <w:rPr>
          <w:rFonts w:ascii="Verdana" w:hAnsi="Verdana"/>
          <w:sz w:val="20"/>
        </w:rPr>
        <w:pPrChange w:id="715" w:author="Machado Meyer " w:date="2018-07-03T12:21:00Z">
          <w:pPr>
            <w:spacing w:after="0" w:line="300" w:lineRule="exact"/>
            <w:ind w:left="700" w:hanging="700"/>
          </w:pPr>
        </w:pPrChange>
      </w:pPr>
      <w:r w:rsidRPr="001507CB">
        <w:rPr>
          <w:rFonts w:ascii="Verdana" w:hAnsi="Verdana"/>
          <w:sz w:val="20"/>
        </w:rPr>
        <w:t>(c)</w:t>
      </w:r>
      <w:r w:rsidRPr="001507CB">
        <w:rPr>
          <w:rFonts w:ascii="Verdana" w:hAnsi="Verdana"/>
          <w:sz w:val="20"/>
        </w:rPr>
        <w:tab/>
        <w:t>renunciar à função, na hipótese de superveniência de conflito de interesses ou de qualquer outra modalidade de inaptidão e realizar imediata convocação da Assembleia Geral de Debenturistas prevista no art. 7º da Instrução CVM 583;</w:t>
      </w:r>
    </w:p>
    <w:p w:rsidR="00E8320E" w:rsidRPr="001507CB" w:rsidRDefault="00E8320E">
      <w:pPr>
        <w:widowControl w:val="0"/>
        <w:spacing w:after="0" w:line="300" w:lineRule="exact"/>
        <w:ind w:left="700" w:hanging="700"/>
        <w:rPr>
          <w:rFonts w:ascii="Verdana" w:hAnsi="Verdana"/>
          <w:sz w:val="20"/>
        </w:rPr>
        <w:pPrChange w:id="716" w:author="Machado Meyer " w:date="2018-07-03T12:21:00Z">
          <w:pPr>
            <w:spacing w:after="0" w:line="300" w:lineRule="exact"/>
            <w:ind w:left="700" w:hanging="700"/>
          </w:pPr>
        </w:pPrChange>
      </w:pPr>
    </w:p>
    <w:p w:rsidR="00E8320E" w:rsidRPr="001507CB" w:rsidRDefault="00E8320E">
      <w:pPr>
        <w:widowControl w:val="0"/>
        <w:spacing w:after="0" w:line="300" w:lineRule="exact"/>
        <w:ind w:left="700" w:hanging="700"/>
        <w:rPr>
          <w:rFonts w:ascii="Verdana" w:hAnsi="Verdana"/>
          <w:sz w:val="20"/>
        </w:rPr>
        <w:pPrChange w:id="717" w:author="Machado Meyer " w:date="2018-07-03T12:21:00Z">
          <w:pPr>
            <w:spacing w:after="0" w:line="300" w:lineRule="exact"/>
            <w:ind w:left="700" w:hanging="700"/>
          </w:pPr>
        </w:pPrChange>
      </w:pPr>
      <w:r w:rsidRPr="001507CB">
        <w:rPr>
          <w:rFonts w:ascii="Verdana" w:hAnsi="Verdana"/>
          <w:sz w:val="20"/>
        </w:rPr>
        <w:t>(d)</w:t>
      </w:r>
      <w:r w:rsidRPr="001507CB">
        <w:rPr>
          <w:rFonts w:ascii="Verdana" w:hAnsi="Verdana"/>
          <w:sz w:val="20"/>
        </w:rPr>
        <w:tab/>
        <w:t>conservar em boa guarda toda a documentação relativa ao exercício de suas funções;</w:t>
      </w:r>
    </w:p>
    <w:p w:rsidR="00E8320E" w:rsidRPr="001507CB" w:rsidRDefault="00E8320E">
      <w:pPr>
        <w:widowControl w:val="0"/>
        <w:spacing w:after="0" w:line="300" w:lineRule="exact"/>
        <w:ind w:left="700" w:hanging="700"/>
        <w:rPr>
          <w:rFonts w:ascii="Verdana" w:hAnsi="Verdana"/>
          <w:sz w:val="20"/>
        </w:rPr>
        <w:pPrChange w:id="718" w:author="Machado Meyer " w:date="2018-07-03T12:21:00Z">
          <w:pPr>
            <w:spacing w:after="0" w:line="300" w:lineRule="exact"/>
            <w:ind w:left="700" w:hanging="700"/>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19" w:author="Machado Meyer " w:date="2018-07-03T12:21:00Z">
          <w:pPr>
            <w:keepNext/>
            <w:tabs>
              <w:tab w:val="left" w:pos="851"/>
            </w:tabs>
            <w:spacing w:after="0" w:line="300" w:lineRule="exact"/>
            <w:ind w:left="700" w:hanging="700"/>
          </w:pPr>
        </w:pPrChange>
      </w:pPr>
      <w:r w:rsidRPr="001507CB">
        <w:rPr>
          <w:rFonts w:ascii="Verdana" w:hAnsi="Verdana"/>
          <w:sz w:val="20"/>
        </w:rPr>
        <w:t>(e)</w:t>
      </w:r>
      <w:r w:rsidRPr="001507CB">
        <w:rPr>
          <w:rFonts w:ascii="Verdana" w:hAnsi="Verdana"/>
          <w:sz w:val="20"/>
        </w:rPr>
        <w:tab/>
        <w:t>verificar, no momento de aceitar da função, a veracidade das informações contidas nesta Escritura de Emissão, diligenciando no sentido de que sejam sanadas as omissões, falhas ou defeitos de que tenha conhecimento;</w:t>
      </w:r>
    </w:p>
    <w:p w:rsidR="00E8320E" w:rsidRPr="001507CB" w:rsidRDefault="00E8320E">
      <w:pPr>
        <w:widowControl w:val="0"/>
        <w:tabs>
          <w:tab w:val="left" w:pos="851"/>
        </w:tabs>
        <w:spacing w:after="0" w:line="300" w:lineRule="exact"/>
        <w:rPr>
          <w:rFonts w:ascii="Verdana" w:hAnsi="Verdana"/>
          <w:sz w:val="20"/>
        </w:rPr>
        <w:pPrChange w:id="720"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5" w:hanging="705"/>
        <w:rPr>
          <w:rFonts w:ascii="Verdana" w:hAnsi="Verdana"/>
          <w:sz w:val="20"/>
        </w:rPr>
        <w:pPrChange w:id="721" w:author="Machado Meyer " w:date="2018-07-03T12:21:00Z">
          <w:pPr>
            <w:keepNext/>
            <w:tabs>
              <w:tab w:val="left" w:pos="851"/>
            </w:tabs>
            <w:spacing w:after="0" w:line="300" w:lineRule="exact"/>
            <w:ind w:left="705" w:hanging="705"/>
          </w:pPr>
        </w:pPrChange>
      </w:pPr>
      <w:r w:rsidRPr="001507CB">
        <w:rPr>
          <w:rFonts w:ascii="Verdana" w:hAnsi="Verdana"/>
          <w:sz w:val="20"/>
        </w:rPr>
        <w:t>(f</w:t>
      </w:r>
      <w:proofErr w:type="gramStart"/>
      <w:r w:rsidRPr="001507CB">
        <w:rPr>
          <w:rFonts w:ascii="Verdana" w:hAnsi="Verdana"/>
          <w:sz w:val="20"/>
        </w:rPr>
        <w:t>)</w:t>
      </w:r>
      <w:proofErr w:type="gramEnd"/>
      <w:r w:rsidRPr="001507CB">
        <w:rPr>
          <w:rFonts w:ascii="Verdana" w:hAnsi="Verdana"/>
          <w:sz w:val="20"/>
        </w:rPr>
        <w:tab/>
        <w:t>promover nos competentes órgãos, caso a Emissora não o faça, a inscrição e/ou o registro desta Escritura de Emissão e as respectivas averbações de seus aditamentos, sanando as lacunas e irregularidades porventura neles existentes; neste caso, o oficial do registro notificará a administração da Emissora para que esta lhe forneça as indicações e documentos necessários;</w:t>
      </w:r>
    </w:p>
    <w:p w:rsidR="00E8320E" w:rsidRPr="001507CB" w:rsidRDefault="00E8320E">
      <w:pPr>
        <w:widowControl w:val="0"/>
        <w:tabs>
          <w:tab w:val="left" w:pos="851"/>
        </w:tabs>
        <w:spacing w:after="0" w:line="300" w:lineRule="exact"/>
        <w:rPr>
          <w:rFonts w:ascii="Verdana" w:hAnsi="Verdana"/>
          <w:sz w:val="20"/>
        </w:rPr>
        <w:pPrChange w:id="722"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5" w:hanging="705"/>
        <w:rPr>
          <w:rFonts w:ascii="Verdana" w:hAnsi="Verdana"/>
          <w:sz w:val="20"/>
        </w:rPr>
        <w:pPrChange w:id="723" w:author="Machado Meyer " w:date="2018-07-03T12:21:00Z">
          <w:pPr>
            <w:keepNext/>
            <w:tabs>
              <w:tab w:val="left" w:pos="851"/>
            </w:tabs>
            <w:spacing w:after="0" w:line="300" w:lineRule="exact"/>
            <w:ind w:left="705" w:hanging="705"/>
          </w:pPr>
        </w:pPrChange>
      </w:pPr>
      <w:r w:rsidRPr="001507CB">
        <w:rPr>
          <w:rFonts w:ascii="Verdana" w:hAnsi="Verdana"/>
          <w:sz w:val="20"/>
        </w:rPr>
        <w:t>(g)</w:t>
      </w:r>
      <w:r w:rsidRPr="001507CB">
        <w:rPr>
          <w:rFonts w:ascii="Verdana" w:hAnsi="Verdana"/>
          <w:sz w:val="20"/>
        </w:rPr>
        <w:tab/>
        <w:t>acompanhar a observância da periodicidade na prestação das informações obrigatórias pela Emissora, alertando os Debenturistas no relatório anual de que trata o art. 15 da Instrução CVM 583 acerca de eventuais inconsistências ou omissões de que tenha conhecimento;</w:t>
      </w:r>
    </w:p>
    <w:p w:rsidR="00E8320E" w:rsidRPr="001507CB" w:rsidRDefault="00E8320E">
      <w:pPr>
        <w:widowControl w:val="0"/>
        <w:tabs>
          <w:tab w:val="left" w:pos="851"/>
        </w:tabs>
        <w:spacing w:after="0" w:line="300" w:lineRule="exact"/>
        <w:rPr>
          <w:rFonts w:ascii="Verdana" w:hAnsi="Verdana"/>
          <w:sz w:val="20"/>
        </w:rPr>
        <w:pPrChange w:id="724"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25" w:author="Machado Meyer " w:date="2018-07-03T12:21:00Z">
          <w:pPr>
            <w:keepNext/>
            <w:tabs>
              <w:tab w:val="left" w:pos="851"/>
            </w:tabs>
            <w:spacing w:after="0" w:line="300" w:lineRule="exact"/>
            <w:ind w:left="700" w:hanging="700"/>
          </w:pPr>
        </w:pPrChange>
      </w:pPr>
      <w:r w:rsidRPr="001507CB">
        <w:rPr>
          <w:rFonts w:ascii="Verdana" w:hAnsi="Verdana"/>
          <w:sz w:val="20"/>
        </w:rPr>
        <w:t>(h)</w:t>
      </w:r>
      <w:r w:rsidRPr="001507CB">
        <w:rPr>
          <w:rFonts w:ascii="Verdana" w:hAnsi="Verdana"/>
          <w:sz w:val="20"/>
        </w:rPr>
        <w:tab/>
        <w:t>opinar sobre a suficiência das informações constantes das propostas de modificações nas condições das Debêntures;</w:t>
      </w:r>
    </w:p>
    <w:p w:rsidR="00E8320E" w:rsidRPr="001507CB" w:rsidRDefault="00E8320E">
      <w:pPr>
        <w:widowControl w:val="0"/>
        <w:tabs>
          <w:tab w:val="left" w:pos="851"/>
        </w:tabs>
        <w:spacing w:after="0" w:line="300" w:lineRule="exact"/>
        <w:rPr>
          <w:rFonts w:ascii="Verdana" w:hAnsi="Verdana"/>
          <w:sz w:val="20"/>
        </w:rPr>
        <w:pPrChange w:id="726"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27" w:author="Machado Meyer " w:date="2018-07-03T12:21:00Z">
          <w:pPr>
            <w:keepNext/>
            <w:tabs>
              <w:tab w:val="left" w:pos="851"/>
            </w:tabs>
            <w:spacing w:after="0" w:line="300" w:lineRule="exact"/>
            <w:ind w:left="700" w:hanging="700"/>
          </w:pPr>
        </w:pPrChange>
      </w:pPr>
      <w:r w:rsidRPr="001507CB">
        <w:rPr>
          <w:rFonts w:ascii="Verdana" w:hAnsi="Verdana"/>
          <w:sz w:val="20"/>
        </w:rPr>
        <w:t>(i)</w:t>
      </w:r>
      <w:r w:rsidRPr="001507CB">
        <w:rPr>
          <w:rFonts w:ascii="Verdana" w:hAnsi="Verdana"/>
          <w:sz w:val="20"/>
        </w:rPr>
        <w:tab/>
        <w:t>solicitar, quando julgar necessário, para o fiel desempenho de suas funções, certidões atualizadas da Emissora, dos distribuidores cíveis, das varas de Fazenda Pública, cartórios de protesto, varas da Justiça do Trabalho, Procuradoria da Fazenda Pública, onde se localiza a sede do estabelecimento principal da Emissora, conforme o caso;</w:t>
      </w:r>
    </w:p>
    <w:p w:rsidR="00E8320E" w:rsidRPr="001507CB" w:rsidRDefault="00E8320E">
      <w:pPr>
        <w:widowControl w:val="0"/>
        <w:tabs>
          <w:tab w:val="left" w:pos="851"/>
        </w:tabs>
        <w:spacing w:after="0" w:line="300" w:lineRule="exact"/>
        <w:rPr>
          <w:rFonts w:ascii="Verdana" w:hAnsi="Verdana"/>
          <w:sz w:val="20"/>
        </w:rPr>
        <w:pPrChange w:id="728"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29" w:author="Machado Meyer " w:date="2018-07-03T12:21:00Z">
          <w:pPr>
            <w:keepNext/>
            <w:tabs>
              <w:tab w:val="left" w:pos="851"/>
            </w:tabs>
            <w:spacing w:after="0" w:line="300" w:lineRule="exact"/>
            <w:ind w:left="700" w:hanging="700"/>
          </w:pPr>
        </w:pPrChange>
      </w:pPr>
      <w:r w:rsidRPr="001507CB">
        <w:rPr>
          <w:rFonts w:ascii="Verdana" w:hAnsi="Verdana"/>
          <w:sz w:val="20"/>
        </w:rPr>
        <w:t>(j)</w:t>
      </w:r>
      <w:r w:rsidRPr="001507CB">
        <w:rPr>
          <w:rFonts w:ascii="Verdana" w:hAnsi="Verdana"/>
          <w:sz w:val="20"/>
        </w:rPr>
        <w:tab/>
        <w:t>solicitar, quando considerar necessário, auditoria extraordinária na Emissora;</w:t>
      </w:r>
    </w:p>
    <w:p w:rsidR="00E8320E" w:rsidRPr="001507CB" w:rsidRDefault="00E8320E">
      <w:pPr>
        <w:widowControl w:val="0"/>
        <w:tabs>
          <w:tab w:val="left" w:pos="851"/>
        </w:tabs>
        <w:spacing w:after="0" w:line="300" w:lineRule="exact"/>
        <w:rPr>
          <w:rFonts w:ascii="Verdana" w:hAnsi="Verdana"/>
          <w:sz w:val="20"/>
        </w:rPr>
        <w:pPrChange w:id="730"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31" w:author="Machado Meyer " w:date="2018-07-03T12:21:00Z">
          <w:pPr>
            <w:keepNext/>
            <w:tabs>
              <w:tab w:val="left" w:pos="851"/>
            </w:tabs>
            <w:spacing w:after="0" w:line="300" w:lineRule="exact"/>
            <w:ind w:left="700" w:hanging="700"/>
          </w:pPr>
        </w:pPrChange>
      </w:pPr>
      <w:r w:rsidRPr="001507CB">
        <w:rPr>
          <w:rFonts w:ascii="Verdana" w:hAnsi="Verdana"/>
          <w:sz w:val="20"/>
        </w:rPr>
        <w:t>(k)</w:t>
      </w:r>
      <w:r w:rsidRPr="001507CB">
        <w:rPr>
          <w:rFonts w:ascii="Verdana" w:hAnsi="Verdana"/>
          <w:sz w:val="20"/>
        </w:rPr>
        <w:tab/>
        <w:t>convocar, quando necessário, Assembleia Geral de Debenturistas, conforme os termos da Cláusula 8 abaixo;</w:t>
      </w:r>
    </w:p>
    <w:p w:rsidR="00E8320E" w:rsidRPr="001507CB" w:rsidRDefault="00E8320E">
      <w:pPr>
        <w:widowControl w:val="0"/>
        <w:tabs>
          <w:tab w:val="left" w:pos="851"/>
        </w:tabs>
        <w:spacing w:after="0" w:line="300" w:lineRule="exact"/>
        <w:rPr>
          <w:rFonts w:ascii="Verdana" w:hAnsi="Verdana"/>
          <w:sz w:val="20"/>
        </w:rPr>
        <w:pPrChange w:id="732"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33" w:author="Machado Meyer " w:date="2018-07-03T12:21:00Z">
          <w:pPr>
            <w:keepNext/>
            <w:tabs>
              <w:tab w:val="left" w:pos="851"/>
            </w:tabs>
            <w:spacing w:after="0" w:line="300" w:lineRule="exact"/>
            <w:ind w:left="700" w:hanging="700"/>
          </w:pPr>
        </w:pPrChange>
      </w:pPr>
      <w:r w:rsidRPr="001507CB">
        <w:rPr>
          <w:rFonts w:ascii="Verdana" w:hAnsi="Verdana"/>
          <w:sz w:val="20"/>
        </w:rPr>
        <w:t>(l)</w:t>
      </w:r>
      <w:r w:rsidRPr="001507CB">
        <w:rPr>
          <w:rFonts w:ascii="Verdana" w:hAnsi="Verdana"/>
          <w:sz w:val="20"/>
        </w:rPr>
        <w:tab/>
        <w:t>comparecer às assembleias gerais de Debenturistas a fim de prestar as informações que lhe forem solicitadas;</w:t>
      </w:r>
    </w:p>
    <w:p w:rsidR="00E8320E" w:rsidRPr="001507CB" w:rsidRDefault="00E8320E">
      <w:pPr>
        <w:widowControl w:val="0"/>
        <w:tabs>
          <w:tab w:val="left" w:pos="851"/>
        </w:tabs>
        <w:spacing w:after="0" w:line="300" w:lineRule="exact"/>
        <w:rPr>
          <w:rFonts w:ascii="Verdana" w:hAnsi="Verdana"/>
          <w:sz w:val="20"/>
        </w:rPr>
        <w:pPrChange w:id="734"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35" w:author="Machado Meyer " w:date="2018-07-03T12:21:00Z">
          <w:pPr>
            <w:keepNext/>
            <w:tabs>
              <w:tab w:val="left" w:pos="851"/>
            </w:tabs>
            <w:spacing w:after="0" w:line="300" w:lineRule="exact"/>
            <w:ind w:left="700" w:hanging="700"/>
          </w:pPr>
        </w:pPrChange>
      </w:pPr>
      <w:r w:rsidRPr="001507CB">
        <w:rPr>
          <w:rFonts w:ascii="Verdana" w:hAnsi="Verdana"/>
          <w:sz w:val="20"/>
        </w:rPr>
        <w:t>(m)</w:t>
      </w:r>
      <w:r w:rsidRPr="001507CB">
        <w:rPr>
          <w:rFonts w:ascii="Verdana" w:hAnsi="Verdana"/>
          <w:sz w:val="20"/>
        </w:rPr>
        <w:tab/>
        <w:t>elaborar, no prazo legal, relatório anual destinado aos Debenturistas, nos termos do artigo 68, parágrafo 1º, alínea (b), da Lei das Sociedades por Ações, que deverá conter, ao menos, as informações abaixo, devendo, para tanto, a Emissora enviar todas as informações financeiras, atos societários e organograma do grupo societário da Emissora (que deverá conter os controladores, as controladas, as sociedades sob controle comum, as coligadas, e os integrantes de bloco de controle) e atos societários necessários à realização do relatório que venham a ser solicitados pelo Agente Fiduciário, os quais deverão ser devidamente encaminhados no prazo de até 30 (trinta) dias antes do encerramento do prazo para disponibilização do relatório:</w:t>
      </w:r>
    </w:p>
    <w:p w:rsidR="00E8320E" w:rsidRPr="001507CB" w:rsidRDefault="00E8320E">
      <w:pPr>
        <w:widowControl w:val="0"/>
        <w:tabs>
          <w:tab w:val="left" w:pos="851"/>
        </w:tabs>
        <w:spacing w:after="0" w:line="300" w:lineRule="exact"/>
        <w:ind w:left="700" w:hanging="700"/>
        <w:rPr>
          <w:rFonts w:ascii="Verdana" w:hAnsi="Verdana"/>
          <w:sz w:val="20"/>
        </w:rPr>
        <w:pPrChange w:id="736" w:author="Machado Meyer " w:date="2018-07-03T12:21:00Z">
          <w:pPr>
            <w:keepNext/>
            <w:tabs>
              <w:tab w:val="left" w:pos="851"/>
            </w:tabs>
            <w:spacing w:after="0" w:line="300" w:lineRule="exact"/>
            <w:ind w:left="700" w:hanging="700"/>
          </w:pPr>
        </w:pPrChange>
      </w:pPr>
      <w:r w:rsidRPr="001507CB">
        <w:rPr>
          <w:rFonts w:ascii="Verdana" w:hAnsi="Verdana"/>
          <w:sz w:val="20"/>
        </w:rPr>
        <w:tab/>
      </w:r>
    </w:p>
    <w:p w:rsidR="00E8320E" w:rsidRPr="001507CB" w:rsidRDefault="00E8320E">
      <w:pPr>
        <w:widowControl w:val="0"/>
        <w:tabs>
          <w:tab w:val="left" w:pos="851"/>
        </w:tabs>
        <w:spacing w:after="0" w:line="300" w:lineRule="exact"/>
        <w:ind w:left="700" w:hanging="700"/>
        <w:rPr>
          <w:rFonts w:ascii="Verdana" w:hAnsi="Verdana"/>
          <w:sz w:val="20"/>
        </w:rPr>
        <w:pPrChange w:id="737" w:author="Machado Meyer " w:date="2018-07-03T12:21:00Z">
          <w:pPr>
            <w:keepNext/>
            <w:tabs>
              <w:tab w:val="left" w:pos="851"/>
            </w:tabs>
            <w:spacing w:after="0" w:line="300" w:lineRule="exact"/>
            <w:ind w:left="700" w:hanging="700"/>
          </w:pPr>
        </w:pPrChange>
      </w:pPr>
      <w:r w:rsidRPr="001507CB">
        <w:rPr>
          <w:rFonts w:ascii="Verdana" w:hAnsi="Verdana"/>
          <w:sz w:val="20"/>
        </w:rPr>
        <w:tab/>
        <w:t>(i)</w:t>
      </w:r>
      <w:r w:rsidRPr="001507CB">
        <w:rPr>
          <w:rFonts w:ascii="Verdana" w:hAnsi="Verdana"/>
          <w:sz w:val="20"/>
        </w:rPr>
        <w:tab/>
        <w:t>cumprimento pela Emissora de suas obrigações de prestação de informações periódicas, indicando as inconsistências ou omissões de que tenha conhecimento;</w:t>
      </w:r>
    </w:p>
    <w:p w:rsidR="00E8320E" w:rsidRPr="001507CB" w:rsidRDefault="00E8320E">
      <w:pPr>
        <w:widowControl w:val="0"/>
        <w:tabs>
          <w:tab w:val="left" w:pos="851"/>
        </w:tabs>
        <w:spacing w:after="0" w:line="300" w:lineRule="exact"/>
        <w:rPr>
          <w:rFonts w:ascii="Verdana" w:hAnsi="Verdana"/>
          <w:sz w:val="20"/>
        </w:rPr>
        <w:pPrChange w:id="738"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39" w:author="Machado Meyer " w:date="2018-07-03T12:21:00Z">
          <w:pPr>
            <w:keepNext/>
            <w:tabs>
              <w:tab w:val="left" w:pos="851"/>
            </w:tabs>
            <w:spacing w:after="0" w:line="300" w:lineRule="exact"/>
            <w:ind w:left="700" w:hanging="700"/>
          </w:pPr>
        </w:pPrChange>
      </w:pPr>
      <w:r w:rsidRPr="001507CB">
        <w:rPr>
          <w:rFonts w:ascii="Verdana" w:hAnsi="Verdana"/>
          <w:sz w:val="20"/>
        </w:rPr>
        <w:tab/>
        <w:t>(</w:t>
      </w:r>
      <w:proofErr w:type="spellStart"/>
      <w:r w:rsidRPr="001507CB">
        <w:rPr>
          <w:rFonts w:ascii="Verdana" w:hAnsi="Verdana"/>
          <w:sz w:val="20"/>
        </w:rPr>
        <w:t>ii</w:t>
      </w:r>
      <w:proofErr w:type="spellEnd"/>
      <w:r w:rsidRPr="001507CB">
        <w:rPr>
          <w:rFonts w:ascii="Verdana" w:hAnsi="Verdana"/>
          <w:sz w:val="20"/>
        </w:rPr>
        <w:t>)</w:t>
      </w:r>
      <w:r w:rsidRPr="001507CB">
        <w:rPr>
          <w:rFonts w:ascii="Verdana" w:hAnsi="Verdana"/>
          <w:sz w:val="20"/>
        </w:rPr>
        <w:tab/>
        <w:t>alterações estatutárias da Emissora ocorridas no exercício social com efeitos relevantes para os Debenturistas;</w:t>
      </w:r>
    </w:p>
    <w:p w:rsidR="00E8320E" w:rsidRPr="001507CB" w:rsidRDefault="00E8320E">
      <w:pPr>
        <w:widowControl w:val="0"/>
        <w:tabs>
          <w:tab w:val="left" w:pos="851"/>
        </w:tabs>
        <w:spacing w:after="0" w:line="300" w:lineRule="exact"/>
        <w:rPr>
          <w:rFonts w:ascii="Verdana" w:hAnsi="Verdana"/>
          <w:sz w:val="20"/>
        </w:rPr>
        <w:pPrChange w:id="740"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41" w:author="Machado Meyer " w:date="2018-07-03T12:21:00Z">
          <w:pPr>
            <w:keepNext/>
            <w:tabs>
              <w:tab w:val="left" w:pos="851"/>
            </w:tabs>
            <w:spacing w:after="0" w:line="300" w:lineRule="exact"/>
            <w:ind w:left="700" w:hanging="700"/>
          </w:pPr>
        </w:pPrChange>
      </w:pPr>
      <w:r w:rsidRPr="001507CB">
        <w:rPr>
          <w:rFonts w:ascii="Verdana" w:hAnsi="Verdana"/>
          <w:sz w:val="20"/>
        </w:rPr>
        <w:tab/>
        <w:t>(</w:t>
      </w:r>
      <w:proofErr w:type="spellStart"/>
      <w:r w:rsidRPr="001507CB">
        <w:rPr>
          <w:rFonts w:ascii="Verdana" w:hAnsi="Verdana"/>
          <w:sz w:val="20"/>
        </w:rPr>
        <w:t>iii</w:t>
      </w:r>
      <w:proofErr w:type="spellEnd"/>
      <w:r w:rsidRPr="001507CB">
        <w:rPr>
          <w:rFonts w:ascii="Verdana" w:hAnsi="Verdana"/>
          <w:sz w:val="20"/>
        </w:rPr>
        <w:t>)</w:t>
      </w:r>
      <w:r w:rsidRPr="001507CB">
        <w:rPr>
          <w:rFonts w:ascii="Verdana" w:hAnsi="Verdana"/>
          <w:sz w:val="20"/>
        </w:rPr>
        <w:tab/>
        <w:t>comentários sobre indicadores econômicos, financeiros e de estrutura de capital da Emissora, relacionados às cláusulas contratuais destinadas a proteger o interesse dos Debenturistas e que estabelecem condições que não devem ser descumpridas pela Emissora;</w:t>
      </w:r>
    </w:p>
    <w:p w:rsidR="00E8320E" w:rsidRPr="001507CB" w:rsidRDefault="00E8320E">
      <w:pPr>
        <w:widowControl w:val="0"/>
        <w:tabs>
          <w:tab w:val="left" w:pos="851"/>
        </w:tabs>
        <w:spacing w:after="0" w:line="300" w:lineRule="exact"/>
        <w:rPr>
          <w:rFonts w:ascii="Verdana" w:hAnsi="Verdana"/>
          <w:sz w:val="20"/>
        </w:rPr>
        <w:pPrChange w:id="742"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43" w:author="Machado Meyer " w:date="2018-07-03T12:21:00Z">
          <w:pPr>
            <w:keepNext/>
            <w:tabs>
              <w:tab w:val="left" w:pos="851"/>
            </w:tabs>
            <w:spacing w:after="0" w:line="300" w:lineRule="exact"/>
            <w:ind w:left="700" w:hanging="700"/>
          </w:pPr>
        </w:pPrChange>
      </w:pPr>
      <w:r w:rsidRPr="001507CB">
        <w:rPr>
          <w:rFonts w:ascii="Verdana" w:hAnsi="Verdana"/>
          <w:sz w:val="20"/>
        </w:rPr>
        <w:tab/>
        <w:t>(</w:t>
      </w:r>
      <w:proofErr w:type="spellStart"/>
      <w:r w:rsidRPr="001507CB">
        <w:rPr>
          <w:rFonts w:ascii="Verdana" w:hAnsi="Verdana"/>
          <w:sz w:val="20"/>
        </w:rPr>
        <w:t>iv</w:t>
      </w:r>
      <w:proofErr w:type="spellEnd"/>
      <w:r w:rsidRPr="001507CB">
        <w:rPr>
          <w:rFonts w:ascii="Verdana" w:hAnsi="Verdana"/>
          <w:sz w:val="20"/>
        </w:rPr>
        <w:t>)</w:t>
      </w:r>
      <w:r w:rsidRPr="001507CB">
        <w:rPr>
          <w:rFonts w:ascii="Verdana" w:hAnsi="Verdana"/>
          <w:sz w:val="20"/>
        </w:rPr>
        <w:tab/>
        <w:t>quantidade de Debêntures emitidas, quantidade de Debêntures em Circulação (conforme definido abaixo) e saldo cancelado no período;</w:t>
      </w:r>
    </w:p>
    <w:p w:rsidR="00E8320E" w:rsidRPr="001507CB" w:rsidRDefault="00E8320E">
      <w:pPr>
        <w:widowControl w:val="0"/>
        <w:tabs>
          <w:tab w:val="left" w:pos="851"/>
        </w:tabs>
        <w:spacing w:after="0" w:line="300" w:lineRule="exact"/>
        <w:rPr>
          <w:rFonts w:ascii="Verdana" w:hAnsi="Verdana"/>
          <w:sz w:val="20"/>
        </w:rPr>
        <w:pPrChange w:id="744"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45" w:author="Machado Meyer " w:date="2018-07-03T12:21:00Z">
          <w:pPr>
            <w:keepNext/>
            <w:tabs>
              <w:tab w:val="left" w:pos="851"/>
            </w:tabs>
            <w:spacing w:after="0" w:line="300" w:lineRule="exact"/>
            <w:ind w:left="700" w:hanging="700"/>
          </w:pPr>
        </w:pPrChange>
      </w:pPr>
      <w:r w:rsidRPr="001507CB">
        <w:rPr>
          <w:rFonts w:ascii="Verdana" w:hAnsi="Verdana"/>
          <w:sz w:val="20"/>
        </w:rPr>
        <w:tab/>
        <w:t>(v)</w:t>
      </w:r>
      <w:r w:rsidRPr="001507CB">
        <w:rPr>
          <w:rFonts w:ascii="Verdana" w:hAnsi="Verdana"/>
          <w:sz w:val="20"/>
        </w:rPr>
        <w:tab/>
        <w:t>resgate, amortização, repactuação e pagamentos de Remuneração realizados no período;</w:t>
      </w:r>
    </w:p>
    <w:p w:rsidR="00E8320E" w:rsidRPr="001507CB" w:rsidRDefault="00E8320E">
      <w:pPr>
        <w:widowControl w:val="0"/>
        <w:tabs>
          <w:tab w:val="left" w:pos="851"/>
        </w:tabs>
        <w:spacing w:after="0" w:line="300" w:lineRule="exact"/>
        <w:rPr>
          <w:rFonts w:ascii="Verdana" w:hAnsi="Verdana"/>
          <w:sz w:val="20"/>
        </w:rPr>
        <w:pPrChange w:id="746"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47" w:author="Machado Meyer " w:date="2018-07-03T12:21:00Z">
          <w:pPr>
            <w:keepNext/>
            <w:tabs>
              <w:tab w:val="left" w:pos="851"/>
            </w:tabs>
            <w:spacing w:after="0" w:line="300" w:lineRule="exact"/>
            <w:ind w:left="700" w:hanging="700"/>
          </w:pPr>
        </w:pPrChange>
      </w:pPr>
      <w:r w:rsidRPr="001507CB">
        <w:rPr>
          <w:rFonts w:ascii="Verdana" w:hAnsi="Verdana"/>
          <w:sz w:val="20"/>
        </w:rPr>
        <w:tab/>
        <w:t>(vi)</w:t>
      </w:r>
      <w:r w:rsidRPr="001507CB">
        <w:rPr>
          <w:rFonts w:ascii="Verdana" w:hAnsi="Verdana"/>
          <w:sz w:val="20"/>
        </w:rPr>
        <w:tab/>
        <w:t>constituição e aplicações em fundo de amortização ou outros tipos de fundos, quando houver;</w:t>
      </w:r>
    </w:p>
    <w:p w:rsidR="00E8320E" w:rsidRPr="001507CB" w:rsidRDefault="00E8320E">
      <w:pPr>
        <w:widowControl w:val="0"/>
        <w:tabs>
          <w:tab w:val="left" w:pos="851"/>
        </w:tabs>
        <w:spacing w:after="0" w:line="300" w:lineRule="exact"/>
        <w:rPr>
          <w:rFonts w:ascii="Verdana" w:hAnsi="Verdana"/>
          <w:sz w:val="20"/>
        </w:rPr>
        <w:pPrChange w:id="748"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49" w:author="Machado Meyer " w:date="2018-07-03T12:21:00Z">
          <w:pPr>
            <w:keepNext/>
            <w:tabs>
              <w:tab w:val="left" w:pos="851"/>
            </w:tabs>
            <w:spacing w:after="0" w:line="300" w:lineRule="exact"/>
            <w:ind w:left="700" w:hanging="700"/>
          </w:pPr>
        </w:pPrChange>
      </w:pPr>
      <w:r w:rsidRPr="001507CB">
        <w:rPr>
          <w:rFonts w:ascii="Verdana" w:hAnsi="Verdana"/>
          <w:sz w:val="20"/>
        </w:rPr>
        <w:tab/>
        <w:t>(</w:t>
      </w:r>
      <w:proofErr w:type="spellStart"/>
      <w:r w:rsidRPr="001507CB">
        <w:rPr>
          <w:rFonts w:ascii="Verdana" w:hAnsi="Verdana"/>
          <w:sz w:val="20"/>
        </w:rPr>
        <w:t>vii</w:t>
      </w:r>
      <w:proofErr w:type="spellEnd"/>
      <w:r w:rsidRPr="001507CB">
        <w:rPr>
          <w:rFonts w:ascii="Verdana" w:hAnsi="Verdana"/>
          <w:sz w:val="20"/>
        </w:rPr>
        <w:t>)</w:t>
      </w:r>
      <w:r w:rsidRPr="001507CB">
        <w:rPr>
          <w:rFonts w:ascii="Verdana" w:hAnsi="Verdana"/>
          <w:sz w:val="20"/>
        </w:rPr>
        <w:tab/>
        <w:t>acompanhamento da destinação dos recursos captados por meio das Debêntures, de acordo com os dados obtidos com a Emissora;</w:t>
      </w:r>
    </w:p>
    <w:p w:rsidR="00E8320E" w:rsidRPr="001507CB" w:rsidRDefault="00E8320E">
      <w:pPr>
        <w:widowControl w:val="0"/>
        <w:tabs>
          <w:tab w:val="left" w:pos="851"/>
        </w:tabs>
        <w:spacing w:after="0" w:line="300" w:lineRule="exact"/>
        <w:rPr>
          <w:rFonts w:ascii="Verdana" w:hAnsi="Verdana"/>
          <w:sz w:val="20"/>
        </w:rPr>
        <w:pPrChange w:id="750"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51" w:author="Machado Meyer " w:date="2018-07-03T12:21:00Z">
          <w:pPr>
            <w:keepNext/>
            <w:tabs>
              <w:tab w:val="left" w:pos="851"/>
            </w:tabs>
            <w:spacing w:after="0" w:line="300" w:lineRule="exact"/>
            <w:ind w:left="700" w:hanging="700"/>
          </w:pPr>
        </w:pPrChange>
      </w:pPr>
      <w:r w:rsidRPr="001507CB">
        <w:rPr>
          <w:rFonts w:ascii="Verdana" w:hAnsi="Verdana"/>
          <w:sz w:val="20"/>
        </w:rPr>
        <w:tab/>
        <w:t>(</w:t>
      </w:r>
      <w:proofErr w:type="spellStart"/>
      <w:r w:rsidRPr="001507CB">
        <w:rPr>
          <w:rFonts w:ascii="Verdana" w:hAnsi="Verdana"/>
          <w:sz w:val="20"/>
        </w:rPr>
        <w:t>viii</w:t>
      </w:r>
      <w:proofErr w:type="spellEnd"/>
      <w:r w:rsidRPr="001507CB">
        <w:rPr>
          <w:rFonts w:ascii="Verdana" w:hAnsi="Verdana"/>
          <w:sz w:val="20"/>
        </w:rPr>
        <w:t>)</w:t>
      </w:r>
      <w:r w:rsidRPr="001507CB">
        <w:rPr>
          <w:rFonts w:ascii="Verdana" w:hAnsi="Verdana"/>
          <w:sz w:val="20"/>
        </w:rPr>
        <w:tab/>
        <w:t>relação dos bens e valores eventualmente entregues à sua administração;</w:t>
      </w:r>
    </w:p>
    <w:p w:rsidR="00E8320E" w:rsidRPr="001507CB" w:rsidRDefault="00E8320E">
      <w:pPr>
        <w:widowControl w:val="0"/>
        <w:tabs>
          <w:tab w:val="left" w:pos="851"/>
        </w:tabs>
        <w:spacing w:after="0" w:line="300" w:lineRule="exact"/>
        <w:rPr>
          <w:rFonts w:ascii="Verdana" w:hAnsi="Verdana"/>
          <w:sz w:val="20"/>
        </w:rPr>
        <w:pPrChange w:id="752"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00" w:hanging="700"/>
        <w:rPr>
          <w:rFonts w:ascii="Verdana" w:hAnsi="Verdana"/>
          <w:sz w:val="20"/>
        </w:rPr>
        <w:pPrChange w:id="753" w:author="Machado Meyer " w:date="2018-07-03T12:21:00Z">
          <w:pPr>
            <w:keepNext/>
            <w:tabs>
              <w:tab w:val="left" w:pos="851"/>
            </w:tabs>
            <w:spacing w:after="0" w:line="300" w:lineRule="exact"/>
            <w:ind w:left="700" w:hanging="700"/>
          </w:pPr>
        </w:pPrChange>
      </w:pPr>
      <w:r w:rsidRPr="001507CB">
        <w:rPr>
          <w:rFonts w:ascii="Verdana" w:hAnsi="Verdana"/>
          <w:sz w:val="20"/>
        </w:rPr>
        <w:tab/>
        <w:t>(</w:t>
      </w:r>
      <w:proofErr w:type="spellStart"/>
      <w:r w:rsidRPr="001507CB">
        <w:rPr>
          <w:rFonts w:ascii="Verdana" w:hAnsi="Verdana"/>
          <w:sz w:val="20"/>
        </w:rPr>
        <w:t>ix</w:t>
      </w:r>
      <w:proofErr w:type="spellEnd"/>
      <w:r w:rsidRPr="001507CB">
        <w:rPr>
          <w:rFonts w:ascii="Verdana" w:hAnsi="Verdana"/>
          <w:sz w:val="20"/>
        </w:rPr>
        <w:t>)</w:t>
      </w:r>
      <w:r w:rsidRPr="001507CB">
        <w:rPr>
          <w:rFonts w:ascii="Verdana" w:hAnsi="Verdana"/>
          <w:sz w:val="20"/>
        </w:rPr>
        <w:tab/>
        <w:t>cumprimento das demais obrigações assumidas pela Emissora, nos termos desta Escritura de Emissão;</w:t>
      </w:r>
    </w:p>
    <w:p w:rsidR="00E8320E" w:rsidRPr="001507CB" w:rsidRDefault="00E8320E">
      <w:pPr>
        <w:widowControl w:val="0"/>
        <w:spacing w:after="0" w:line="300" w:lineRule="exact"/>
        <w:rPr>
          <w:rFonts w:ascii="Verdana" w:hAnsi="Verdana"/>
          <w:sz w:val="20"/>
        </w:rPr>
        <w:pPrChange w:id="754" w:author="Machado Meyer " w:date="2018-07-03T12:21:00Z">
          <w:pPr>
            <w:keepNext/>
            <w:spacing w:after="0" w:line="300" w:lineRule="exact"/>
          </w:pPr>
        </w:pPrChange>
      </w:pPr>
    </w:p>
    <w:p w:rsidR="00E8320E" w:rsidRPr="001507CB" w:rsidRDefault="00E8320E">
      <w:pPr>
        <w:widowControl w:val="0"/>
        <w:spacing w:after="0" w:line="300" w:lineRule="exact"/>
        <w:ind w:left="720" w:hanging="720"/>
        <w:rPr>
          <w:rFonts w:ascii="Verdana" w:hAnsi="Verdana"/>
          <w:sz w:val="20"/>
        </w:rPr>
        <w:pPrChange w:id="755" w:author="Machado Meyer " w:date="2018-07-03T12:21:00Z">
          <w:pPr>
            <w:keepNext/>
            <w:spacing w:after="0" w:line="300" w:lineRule="exact"/>
            <w:ind w:left="720" w:hanging="720"/>
          </w:pPr>
        </w:pPrChange>
      </w:pPr>
      <w:r w:rsidRPr="001507CB">
        <w:rPr>
          <w:rFonts w:ascii="Verdana" w:hAnsi="Verdana"/>
          <w:sz w:val="20"/>
        </w:rPr>
        <w:tab/>
        <w:t>(x)</w:t>
      </w:r>
      <w:r w:rsidRPr="001507CB">
        <w:rPr>
          <w:rFonts w:ascii="Verdana" w:hAnsi="Verdana"/>
          <w:sz w:val="20"/>
        </w:rPr>
        <w:tab/>
        <w:t>existência de outras emissões de valores mobiliários, públicas ou privadas, realizadas pela própria Emissora e/ou por sociedade coligada, controlada, controladora ou integrante do mesmo grupo da Emissora em que tenha atuado no mesmo exercício como agente fiduciário no período, bem como os dados sobre tais emissões previstos no artigo 1º, inciso XI, alíneas (a) a (f), do Anexo 15 da Instrução CVM 583; e</w:t>
      </w:r>
    </w:p>
    <w:p w:rsidR="00E8320E" w:rsidRPr="001507CB" w:rsidRDefault="00E8320E">
      <w:pPr>
        <w:widowControl w:val="0"/>
        <w:tabs>
          <w:tab w:val="left" w:pos="851"/>
        </w:tabs>
        <w:spacing w:after="0" w:line="300" w:lineRule="exact"/>
        <w:rPr>
          <w:rFonts w:ascii="Verdana" w:hAnsi="Verdana"/>
          <w:sz w:val="20"/>
        </w:rPr>
        <w:pPrChange w:id="756"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57" w:author="Machado Meyer " w:date="2018-07-03T12:21:00Z">
          <w:pPr>
            <w:keepNext/>
            <w:tabs>
              <w:tab w:val="left" w:pos="851"/>
            </w:tabs>
            <w:spacing w:after="0" w:line="300" w:lineRule="exact"/>
            <w:ind w:left="720" w:hanging="720"/>
          </w:pPr>
        </w:pPrChange>
      </w:pPr>
      <w:r w:rsidRPr="001507CB">
        <w:rPr>
          <w:rFonts w:ascii="Verdana" w:hAnsi="Verdana"/>
          <w:sz w:val="20"/>
        </w:rPr>
        <w:tab/>
        <w:t>(xi)</w:t>
      </w:r>
      <w:r w:rsidRPr="001507CB">
        <w:rPr>
          <w:rFonts w:ascii="Verdana" w:hAnsi="Verdana"/>
          <w:sz w:val="20"/>
        </w:rPr>
        <w:tab/>
        <w:t>declaração sobre a não existência de situação de conflito de interesses que impeça o Agente Fiduciário a continuar a exercer a função;</w:t>
      </w:r>
    </w:p>
    <w:p w:rsidR="00E8320E" w:rsidRPr="001507CB" w:rsidRDefault="00E8320E">
      <w:pPr>
        <w:widowControl w:val="0"/>
        <w:tabs>
          <w:tab w:val="left" w:pos="851"/>
        </w:tabs>
        <w:spacing w:after="0" w:line="300" w:lineRule="exact"/>
        <w:rPr>
          <w:rFonts w:ascii="Verdana" w:hAnsi="Verdana"/>
          <w:sz w:val="20"/>
        </w:rPr>
        <w:pPrChange w:id="758"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59" w:author="Machado Meyer " w:date="2018-07-03T12:21:00Z">
          <w:pPr>
            <w:keepNext/>
            <w:tabs>
              <w:tab w:val="left" w:pos="851"/>
            </w:tabs>
            <w:spacing w:after="0" w:line="300" w:lineRule="exact"/>
            <w:ind w:left="720" w:hanging="720"/>
          </w:pPr>
        </w:pPrChange>
      </w:pPr>
      <w:r w:rsidRPr="001507CB">
        <w:rPr>
          <w:rFonts w:ascii="Verdana" w:hAnsi="Verdana"/>
          <w:sz w:val="20"/>
        </w:rPr>
        <w:t>(n)</w:t>
      </w:r>
      <w:r w:rsidRPr="001507CB">
        <w:rPr>
          <w:rFonts w:ascii="Verdana" w:hAnsi="Verdana"/>
          <w:sz w:val="20"/>
        </w:rPr>
        <w:tab/>
        <w:t>disponibilizar o relatório a que se refere o inciso XVI no prazo máximo de 4 (quatro) meses contados do encerramento de cada exercício social da Emissora,</w:t>
      </w:r>
      <w:r w:rsidRPr="001507CB" w:rsidDel="004B09F8">
        <w:rPr>
          <w:rFonts w:ascii="Verdana" w:hAnsi="Verdana"/>
          <w:sz w:val="20"/>
        </w:rPr>
        <w:t xml:space="preserve"> </w:t>
      </w:r>
      <w:r w:rsidRPr="001507CB">
        <w:rPr>
          <w:rFonts w:ascii="Verdana" w:hAnsi="Verdana"/>
          <w:sz w:val="20"/>
        </w:rPr>
        <w:t>em sua página da rede mundial de computadores, bem como enviá-lo para a Emissora, para divulgação na forma prevista na regulamentação específica;</w:t>
      </w:r>
    </w:p>
    <w:p w:rsidR="00E8320E" w:rsidRPr="001507CB" w:rsidRDefault="00E8320E">
      <w:pPr>
        <w:widowControl w:val="0"/>
        <w:tabs>
          <w:tab w:val="left" w:pos="851"/>
        </w:tabs>
        <w:spacing w:after="0" w:line="300" w:lineRule="exact"/>
        <w:rPr>
          <w:rFonts w:ascii="Verdana" w:hAnsi="Verdana"/>
          <w:sz w:val="20"/>
        </w:rPr>
        <w:pPrChange w:id="760"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61" w:author="Machado Meyer " w:date="2018-07-03T12:21:00Z">
          <w:pPr>
            <w:keepNext/>
            <w:tabs>
              <w:tab w:val="left" w:pos="851"/>
            </w:tabs>
            <w:spacing w:after="0" w:line="300" w:lineRule="exact"/>
            <w:ind w:left="720" w:hanging="720"/>
          </w:pPr>
        </w:pPrChange>
      </w:pPr>
      <w:r w:rsidRPr="001507CB">
        <w:rPr>
          <w:rFonts w:ascii="Verdana" w:hAnsi="Verdana"/>
          <w:sz w:val="20"/>
        </w:rPr>
        <w:lastRenderedPageBreak/>
        <w:t>(o)</w:t>
      </w:r>
      <w:r w:rsidRPr="001507CB">
        <w:rPr>
          <w:rFonts w:ascii="Verdana" w:hAnsi="Verdana"/>
          <w:sz w:val="20"/>
        </w:rPr>
        <w:tab/>
        <w:t xml:space="preserve">manter atualizada a relação dos Debenturistas e seus endereços, mediante, inclusive, gestões perante a Emissora, o </w:t>
      </w:r>
      <w:proofErr w:type="spellStart"/>
      <w:r w:rsidRPr="001507CB">
        <w:rPr>
          <w:rFonts w:ascii="Verdana" w:hAnsi="Verdana"/>
          <w:sz w:val="20"/>
        </w:rPr>
        <w:t>Escriturador</w:t>
      </w:r>
      <w:proofErr w:type="spellEnd"/>
      <w:r w:rsidRPr="001507CB">
        <w:rPr>
          <w:rFonts w:ascii="Verdana" w:hAnsi="Verdana"/>
          <w:sz w:val="20"/>
        </w:rPr>
        <w:t xml:space="preserve">, o Banco Liquidante e a B3, sendo que, para fins de atendimento ao disposto neste inciso, a Emissora expressamente autoriza, desde já, o </w:t>
      </w:r>
      <w:proofErr w:type="spellStart"/>
      <w:r w:rsidRPr="001507CB">
        <w:rPr>
          <w:rFonts w:ascii="Verdana" w:hAnsi="Verdana"/>
          <w:sz w:val="20"/>
        </w:rPr>
        <w:t>Escriturador</w:t>
      </w:r>
      <w:proofErr w:type="spellEnd"/>
      <w:r w:rsidRPr="001507CB">
        <w:rPr>
          <w:rFonts w:ascii="Verdana" w:hAnsi="Verdana"/>
          <w:sz w:val="20"/>
        </w:rPr>
        <w:t>, o Banco Liquidante e a B3 a atenderem quaisquer solicitações realizadas pelo Agente Fiduciário, inclusive referente à divulgação, a qualquer momento, da posição de Debêntures, e seus respectivos Debenturistas;</w:t>
      </w:r>
    </w:p>
    <w:p w:rsidR="00E8320E" w:rsidRPr="001507CB" w:rsidRDefault="00E8320E">
      <w:pPr>
        <w:widowControl w:val="0"/>
        <w:tabs>
          <w:tab w:val="left" w:pos="851"/>
        </w:tabs>
        <w:spacing w:after="0" w:line="300" w:lineRule="exact"/>
        <w:rPr>
          <w:rFonts w:ascii="Verdana" w:hAnsi="Verdana"/>
          <w:sz w:val="20"/>
        </w:rPr>
        <w:pPrChange w:id="762"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63" w:author="Machado Meyer " w:date="2018-07-03T12:21:00Z">
          <w:pPr>
            <w:keepNext/>
            <w:tabs>
              <w:tab w:val="left" w:pos="851"/>
            </w:tabs>
            <w:spacing w:after="0" w:line="300" w:lineRule="exact"/>
            <w:ind w:left="720" w:hanging="720"/>
          </w:pPr>
        </w:pPrChange>
      </w:pPr>
      <w:r w:rsidRPr="001507CB">
        <w:rPr>
          <w:rFonts w:ascii="Verdana" w:hAnsi="Verdana"/>
          <w:sz w:val="20"/>
        </w:rPr>
        <w:t>(p)</w:t>
      </w:r>
      <w:r w:rsidRPr="001507CB">
        <w:rPr>
          <w:rFonts w:ascii="Verdana" w:hAnsi="Verdana"/>
          <w:sz w:val="20"/>
        </w:rPr>
        <w:tab/>
        <w:t>coordenar o sorteio das Debêntures a serem resgatadas nos casos previstos nesta Escritura de Emissão, se aplicável;</w:t>
      </w:r>
    </w:p>
    <w:p w:rsidR="00E8320E" w:rsidRPr="001507CB" w:rsidRDefault="00E8320E">
      <w:pPr>
        <w:widowControl w:val="0"/>
        <w:tabs>
          <w:tab w:val="left" w:pos="851"/>
        </w:tabs>
        <w:spacing w:after="0" w:line="300" w:lineRule="exact"/>
        <w:rPr>
          <w:rFonts w:ascii="Verdana" w:hAnsi="Verdana"/>
          <w:sz w:val="20"/>
        </w:rPr>
        <w:pPrChange w:id="764"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65" w:author="Machado Meyer " w:date="2018-07-03T12:21:00Z">
          <w:pPr>
            <w:keepNext/>
            <w:tabs>
              <w:tab w:val="left" w:pos="851"/>
            </w:tabs>
            <w:spacing w:after="0" w:line="300" w:lineRule="exact"/>
            <w:ind w:left="720" w:hanging="720"/>
          </w:pPr>
        </w:pPrChange>
      </w:pPr>
      <w:r w:rsidRPr="001507CB">
        <w:rPr>
          <w:rFonts w:ascii="Verdana" w:hAnsi="Verdana"/>
          <w:sz w:val="20"/>
        </w:rPr>
        <w:t>(q)</w:t>
      </w:r>
      <w:r w:rsidRPr="001507CB">
        <w:rPr>
          <w:rFonts w:ascii="Verdana" w:hAnsi="Verdana"/>
          <w:sz w:val="20"/>
        </w:rPr>
        <w:tab/>
        <w:t>fiscalizar o cumprimento das cláusulas constantes desta Escritura de Emissão, inclusive (a) daquelas impositivas de obrigações de fazer e de não fazer; e (b) daquela relativa à observância do Índice Financeiro;</w:t>
      </w:r>
    </w:p>
    <w:p w:rsidR="00E8320E" w:rsidRPr="001507CB" w:rsidRDefault="00E8320E">
      <w:pPr>
        <w:widowControl w:val="0"/>
        <w:tabs>
          <w:tab w:val="left" w:pos="851"/>
        </w:tabs>
        <w:spacing w:after="0" w:line="300" w:lineRule="exact"/>
        <w:rPr>
          <w:rFonts w:ascii="Verdana" w:hAnsi="Verdana"/>
          <w:sz w:val="20"/>
        </w:rPr>
        <w:pPrChange w:id="766"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67" w:author="Machado Meyer " w:date="2018-07-03T12:21:00Z">
          <w:pPr>
            <w:keepNext/>
            <w:tabs>
              <w:tab w:val="left" w:pos="851"/>
            </w:tabs>
            <w:spacing w:after="0" w:line="300" w:lineRule="exact"/>
            <w:ind w:left="720" w:hanging="720"/>
          </w:pPr>
        </w:pPrChange>
      </w:pPr>
      <w:r w:rsidRPr="001507CB">
        <w:rPr>
          <w:rFonts w:ascii="Verdana" w:hAnsi="Verdana"/>
          <w:sz w:val="20"/>
        </w:rPr>
        <w:t>(r)</w:t>
      </w:r>
      <w:r w:rsidRPr="001507CB">
        <w:rPr>
          <w:rFonts w:ascii="Verdana" w:hAnsi="Verdana"/>
          <w:sz w:val="20"/>
        </w:rPr>
        <w:tab/>
        <w:t xml:space="preserve">notificar os Debenturistas, se possível individualmente, ou, caso não seja possível, divulgar em sua página na rede mundial de computadores, no prazo de até 1 (um) Dia Útil contado da data em que o Agente Fiduciário tomou conhecimento, sobre qualquer inadimplemento, pela Emissora, de qualquer obrigação prevista nesta Escritura de Emissão, indicando as consequências para os Debenturistas e as providências que pretende tomar a respeito do assunto; </w:t>
      </w:r>
    </w:p>
    <w:p w:rsidR="00E8320E" w:rsidRPr="001507CB" w:rsidRDefault="00E8320E">
      <w:pPr>
        <w:widowControl w:val="0"/>
        <w:tabs>
          <w:tab w:val="left" w:pos="851"/>
        </w:tabs>
        <w:spacing w:after="0" w:line="300" w:lineRule="exact"/>
        <w:rPr>
          <w:rFonts w:ascii="Verdana" w:hAnsi="Verdana"/>
          <w:sz w:val="20"/>
        </w:rPr>
        <w:pPrChange w:id="768"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69" w:author="Machado Meyer " w:date="2018-07-03T12:21:00Z">
          <w:pPr>
            <w:keepNext/>
            <w:tabs>
              <w:tab w:val="left" w:pos="851"/>
            </w:tabs>
            <w:spacing w:after="0" w:line="300" w:lineRule="exact"/>
            <w:ind w:left="720" w:hanging="720"/>
          </w:pPr>
        </w:pPrChange>
      </w:pPr>
      <w:r w:rsidRPr="001507CB">
        <w:rPr>
          <w:rFonts w:ascii="Verdana" w:hAnsi="Verdana"/>
          <w:sz w:val="20"/>
        </w:rPr>
        <w:t>(s)</w:t>
      </w:r>
      <w:r w:rsidRPr="001507CB">
        <w:rPr>
          <w:rFonts w:ascii="Verdana" w:hAnsi="Verdana"/>
          <w:sz w:val="20"/>
        </w:rPr>
        <w:tab/>
        <w:t>divulgar as informações referidas no inciso (m) acima, em sua página na Internet tão logo delas tenha conhecimento; e</w:t>
      </w:r>
    </w:p>
    <w:p w:rsidR="00E8320E" w:rsidRPr="001507CB" w:rsidRDefault="00E8320E">
      <w:pPr>
        <w:widowControl w:val="0"/>
        <w:tabs>
          <w:tab w:val="left" w:pos="851"/>
        </w:tabs>
        <w:spacing w:after="0" w:line="300" w:lineRule="exact"/>
        <w:rPr>
          <w:rFonts w:ascii="Verdana" w:hAnsi="Verdana"/>
          <w:sz w:val="20"/>
        </w:rPr>
        <w:pPrChange w:id="770" w:author="Machado Meyer " w:date="2018-07-03T12:21:00Z">
          <w:pPr>
            <w:keepNext/>
            <w:tabs>
              <w:tab w:val="left" w:pos="851"/>
            </w:tabs>
            <w:spacing w:after="0" w:line="300" w:lineRule="exact"/>
          </w:pPr>
        </w:pPrChange>
      </w:pPr>
    </w:p>
    <w:p w:rsidR="00E8320E" w:rsidRPr="001507CB" w:rsidRDefault="00E8320E">
      <w:pPr>
        <w:widowControl w:val="0"/>
        <w:tabs>
          <w:tab w:val="left" w:pos="851"/>
        </w:tabs>
        <w:spacing w:after="0" w:line="300" w:lineRule="exact"/>
        <w:ind w:left="720" w:hanging="720"/>
        <w:rPr>
          <w:rFonts w:ascii="Verdana" w:hAnsi="Verdana"/>
          <w:sz w:val="20"/>
        </w:rPr>
        <w:pPrChange w:id="771" w:author="Machado Meyer " w:date="2018-07-03T12:21:00Z">
          <w:pPr>
            <w:keepNext/>
            <w:tabs>
              <w:tab w:val="left" w:pos="851"/>
            </w:tabs>
            <w:spacing w:after="0" w:line="300" w:lineRule="exact"/>
            <w:ind w:left="720" w:hanging="720"/>
          </w:pPr>
        </w:pPrChange>
      </w:pPr>
      <w:r w:rsidRPr="001507CB">
        <w:rPr>
          <w:rFonts w:ascii="Verdana" w:hAnsi="Verdana"/>
          <w:sz w:val="20"/>
        </w:rPr>
        <w:t>(t)</w:t>
      </w:r>
      <w:r w:rsidRPr="001507CB">
        <w:rPr>
          <w:rFonts w:ascii="Verdana" w:hAnsi="Verdana"/>
          <w:sz w:val="20"/>
        </w:rPr>
        <w:tab/>
        <w:t>divulgar aos Debenturistas e demais participantes do mercado, em sua página na Internet e/ou em sua central de atendimento, em cada Dia Útil, o saldo devedor unitário das Debêntures, calculado pela Emissora em conjunto com o Agente Fiduciário.</w:t>
      </w:r>
    </w:p>
    <w:p w:rsidR="00E8320E" w:rsidRPr="001507CB" w:rsidRDefault="00E8320E">
      <w:pPr>
        <w:widowControl w:val="0"/>
        <w:tabs>
          <w:tab w:val="left" w:pos="851"/>
        </w:tabs>
        <w:spacing w:after="0" w:line="300" w:lineRule="exact"/>
        <w:rPr>
          <w:rFonts w:ascii="Verdana" w:hAnsi="Verdana"/>
          <w:sz w:val="20"/>
        </w:rPr>
        <w:pPrChange w:id="772" w:author="Machado Meyer " w:date="2018-07-03T12:21:00Z">
          <w:pPr>
            <w:keepNext/>
            <w:tabs>
              <w:tab w:val="left" w:pos="851"/>
            </w:tabs>
            <w:spacing w:after="0" w:line="300" w:lineRule="exact"/>
          </w:pPr>
        </w:pPrChange>
      </w:pPr>
    </w:p>
    <w:p w:rsidR="00E8320E" w:rsidRPr="001507CB" w:rsidRDefault="00E8320E">
      <w:pPr>
        <w:widowControl w:val="0"/>
        <w:numPr>
          <w:ilvl w:val="0"/>
          <w:numId w:val="35"/>
        </w:numPr>
        <w:tabs>
          <w:tab w:val="left" w:pos="851"/>
        </w:tabs>
        <w:spacing w:after="0" w:line="300" w:lineRule="exact"/>
        <w:ind w:left="0" w:firstLine="0"/>
        <w:rPr>
          <w:rFonts w:ascii="Verdana" w:hAnsi="Verdana"/>
          <w:sz w:val="20"/>
        </w:rPr>
        <w:pPrChange w:id="773" w:author="Machado Meyer " w:date="2018-07-03T12:21:00Z">
          <w:pPr>
            <w:numPr>
              <w:numId w:val="35"/>
            </w:numPr>
            <w:tabs>
              <w:tab w:val="left" w:pos="851"/>
            </w:tabs>
            <w:spacing w:after="0" w:line="300" w:lineRule="exact"/>
            <w:ind w:left="1069" w:hanging="360"/>
          </w:pPr>
        </w:pPrChange>
      </w:pPr>
      <w:r w:rsidRPr="001507CB">
        <w:rPr>
          <w:rFonts w:ascii="Verdana" w:hAnsi="Verdana"/>
          <w:sz w:val="20"/>
        </w:rPr>
        <w:t xml:space="preserve">O Agente Fiduciário usará de quaisquer procedimentos judiciais ou extrajudiciais contra a Emissora para a proteção e defesa dos interesses da comunhão dos Debenturistas e da realização de seus créditos, devendo, em caso </w:t>
      </w:r>
      <w:bookmarkStart w:id="774" w:name="_Ref130283640"/>
      <w:bookmarkStart w:id="775" w:name="_Ref264564739"/>
      <w:r w:rsidRPr="001507CB">
        <w:rPr>
          <w:rFonts w:ascii="Verdana" w:hAnsi="Verdana"/>
          <w:sz w:val="20"/>
        </w:rPr>
        <w:t>de inadimplemento, pela Emissora, de qualquer de suas obrigações previstas nesta Escritura de Emissão, não sanado nos prazos previstos na Cláusula 5.1. acima, conforme aplicáveis:</w:t>
      </w:r>
      <w:bookmarkEnd w:id="774"/>
      <w:bookmarkEnd w:id="775"/>
    </w:p>
    <w:p w:rsidR="00E8320E" w:rsidRPr="001507CB" w:rsidRDefault="00E8320E">
      <w:pPr>
        <w:widowControl w:val="0"/>
        <w:tabs>
          <w:tab w:val="left" w:pos="851"/>
        </w:tabs>
        <w:spacing w:after="0" w:line="300" w:lineRule="exact"/>
        <w:ind w:left="709"/>
        <w:rPr>
          <w:rFonts w:ascii="Verdana" w:hAnsi="Verdana"/>
          <w:sz w:val="20"/>
        </w:rPr>
        <w:pPrChange w:id="776" w:author="Machado Meyer " w:date="2018-07-03T12:21:00Z">
          <w:pPr>
            <w:tabs>
              <w:tab w:val="left" w:pos="851"/>
            </w:tabs>
            <w:spacing w:after="0" w:line="300" w:lineRule="exact"/>
            <w:ind w:left="709"/>
          </w:pPr>
        </w:pPrChange>
      </w:pPr>
    </w:p>
    <w:p w:rsidR="00E8320E" w:rsidRPr="001507CB" w:rsidRDefault="00E8320E">
      <w:pPr>
        <w:widowControl w:val="0"/>
        <w:numPr>
          <w:ilvl w:val="2"/>
          <w:numId w:val="10"/>
        </w:numPr>
        <w:tabs>
          <w:tab w:val="clear" w:pos="1701"/>
          <w:tab w:val="num" w:pos="0"/>
          <w:tab w:val="left" w:pos="851"/>
        </w:tabs>
        <w:spacing w:after="0" w:line="300" w:lineRule="exact"/>
        <w:ind w:left="851" w:hanging="851"/>
        <w:rPr>
          <w:rFonts w:ascii="Verdana" w:hAnsi="Verdana"/>
          <w:sz w:val="20"/>
        </w:rPr>
        <w:pPrChange w:id="777" w:author="Machado Meyer " w:date="2018-07-03T12:21:00Z">
          <w:pPr>
            <w:numPr>
              <w:ilvl w:val="2"/>
              <w:numId w:val="10"/>
            </w:numPr>
            <w:tabs>
              <w:tab w:val="num" w:pos="0"/>
              <w:tab w:val="left" w:pos="851"/>
              <w:tab w:val="num" w:pos="1701"/>
            </w:tabs>
            <w:spacing w:after="0" w:line="300" w:lineRule="exact"/>
            <w:ind w:left="1701" w:hanging="992"/>
          </w:pPr>
        </w:pPrChange>
      </w:pPr>
      <w:bookmarkStart w:id="778" w:name="_Ref130286637"/>
      <w:r w:rsidRPr="001507CB">
        <w:rPr>
          <w:rFonts w:ascii="Verdana" w:hAnsi="Verdana"/>
          <w:sz w:val="20"/>
        </w:rPr>
        <w:t>declarar, observadas as condições desta Escritura de Emissão, antecipadamente vencidas as obrigações decorrentes das Debêntures, e cobrar o Valor Nominal ou o saldo do Valor Nominal das Debêntures, conforme o caso, acrescido da Remuneração correspondente e Encargos Moratórios devidos, se houver, nas condições especificadas;</w:t>
      </w:r>
      <w:bookmarkEnd w:id="778"/>
    </w:p>
    <w:p w:rsidR="00E8320E" w:rsidRPr="001507CB" w:rsidRDefault="00E8320E">
      <w:pPr>
        <w:widowControl w:val="0"/>
        <w:tabs>
          <w:tab w:val="left" w:pos="851"/>
        </w:tabs>
        <w:spacing w:after="0" w:line="300" w:lineRule="exact"/>
        <w:ind w:left="851" w:hanging="851"/>
        <w:rPr>
          <w:rFonts w:ascii="Verdana" w:hAnsi="Verdana"/>
          <w:sz w:val="20"/>
        </w:rPr>
        <w:pPrChange w:id="779"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10"/>
        </w:numPr>
        <w:tabs>
          <w:tab w:val="clear" w:pos="1701"/>
          <w:tab w:val="num" w:pos="0"/>
          <w:tab w:val="left" w:pos="851"/>
        </w:tabs>
        <w:spacing w:after="0" w:line="300" w:lineRule="exact"/>
        <w:ind w:left="851" w:hanging="851"/>
        <w:rPr>
          <w:rFonts w:ascii="Verdana" w:hAnsi="Verdana"/>
          <w:sz w:val="20"/>
        </w:rPr>
        <w:pPrChange w:id="780" w:author="Machado Meyer " w:date="2018-07-03T12:21:00Z">
          <w:pPr>
            <w:numPr>
              <w:ilvl w:val="2"/>
              <w:numId w:val="10"/>
            </w:numPr>
            <w:tabs>
              <w:tab w:val="num" w:pos="0"/>
              <w:tab w:val="left" w:pos="851"/>
              <w:tab w:val="num" w:pos="1701"/>
            </w:tabs>
            <w:spacing w:after="0" w:line="300" w:lineRule="exact"/>
            <w:ind w:left="1701" w:hanging="992"/>
          </w:pPr>
        </w:pPrChange>
      </w:pPr>
      <w:r w:rsidRPr="001507CB">
        <w:rPr>
          <w:rFonts w:ascii="Verdana" w:hAnsi="Verdana"/>
          <w:sz w:val="20"/>
        </w:rPr>
        <w:lastRenderedPageBreak/>
        <w:t>requerer a falência da Emissora, nos termos previstos na legislação e regulamentação aplicáveis, se for o caso;</w:t>
      </w:r>
    </w:p>
    <w:p w:rsidR="00E8320E" w:rsidRPr="001507CB" w:rsidRDefault="00E8320E">
      <w:pPr>
        <w:pStyle w:val="GradeMdia1-nfase21"/>
        <w:widowControl w:val="0"/>
        <w:tabs>
          <w:tab w:val="left" w:pos="851"/>
        </w:tabs>
        <w:spacing w:after="0" w:line="300" w:lineRule="exact"/>
        <w:ind w:left="851" w:hanging="851"/>
        <w:rPr>
          <w:rFonts w:ascii="Verdana" w:hAnsi="Verdana"/>
          <w:sz w:val="20"/>
        </w:rPr>
        <w:pPrChange w:id="781" w:author="Machado Meyer " w:date="2018-07-03T12:21:00Z">
          <w:pPr>
            <w:pStyle w:val="GradeMdia1-nfase21"/>
            <w:tabs>
              <w:tab w:val="left" w:pos="851"/>
            </w:tabs>
            <w:spacing w:after="0" w:line="300" w:lineRule="exact"/>
            <w:ind w:left="851" w:hanging="851"/>
          </w:pPr>
        </w:pPrChange>
      </w:pPr>
    </w:p>
    <w:p w:rsidR="00E8320E" w:rsidRPr="001507CB" w:rsidRDefault="00E8320E">
      <w:pPr>
        <w:widowControl w:val="0"/>
        <w:numPr>
          <w:ilvl w:val="2"/>
          <w:numId w:val="10"/>
        </w:numPr>
        <w:tabs>
          <w:tab w:val="clear" w:pos="1701"/>
          <w:tab w:val="num" w:pos="0"/>
          <w:tab w:val="left" w:pos="851"/>
        </w:tabs>
        <w:spacing w:after="0" w:line="300" w:lineRule="exact"/>
        <w:ind w:left="851" w:hanging="851"/>
        <w:rPr>
          <w:rFonts w:ascii="Verdana" w:hAnsi="Verdana"/>
          <w:sz w:val="20"/>
        </w:rPr>
        <w:pPrChange w:id="782" w:author="Machado Meyer " w:date="2018-07-03T12:21:00Z">
          <w:pPr>
            <w:numPr>
              <w:ilvl w:val="2"/>
              <w:numId w:val="10"/>
            </w:numPr>
            <w:tabs>
              <w:tab w:val="num" w:pos="0"/>
              <w:tab w:val="left" w:pos="851"/>
              <w:tab w:val="num" w:pos="1701"/>
            </w:tabs>
            <w:spacing w:after="0" w:line="300" w:lineRule="exact"/>
            <w:ind w:left="1701" w:hanging="992"/>
          </w:pPr>
        </w:pPrChange>
      </w:pPr>
      <w:bookmarkStart w:id="783" w:name="_Ref130286643"/>
      <w:r w:rsidRPr="001507CB">
        <w:rPr>
          <w:rFonts w:ascii="Verdana" w:hAnsi="Verdana"/>
          <w:sz w:val="20"/>
        </w:rPr>
        <w:t>tomar todas as providências necessárias para que os Debenturistas realizem seus créditos; e</w:t>
      </w:r>
      <w:bookmarkEnd w:id="783"/>
    </w:p>
    <w:p w:rsidR="00E8320E" w:rsidRPr="001507CB" w:rsidRDefault="00E8320E">
      <w:pPr>
        <w:pStyle w:val="GradeMdia1-nfase21"/>
        <w:widowControl w:val="0"/>
        <w:tabs>
          <w:tab w:val="left" w:pos="851"/>
        </w:tabs>
        <w:spacing w:after="0" w:line="300" w:lineRule="exact"/>
        <w:ind w:left="851" w:hanging="851"/>
        <w:rPr>
          <w:rFonts w:ascii="Verdana" w:hAnsi="Verdana"/>
          <w:sz w:val="20"/>
        </w:rPr>
        <w:pPrChange w:id="784" w:author="Machado Meyer " w:date="2018-07-03T12:21:00Z">
          <w:pPr>
            <w:pStyle w:val="GradeMdia1-nfase21"/>
            <w:tabs>
              <w:tab w:val="left" w:pos="851"/>
            </w:tabs>
            <w:spacing w:after="0" w:line="300" w:lineRule="exact"/>
            <w:ind w:left="851" w:hanging="851"/>
          </w:pPr>
        </w:pPrChange>
      </w:pPr>
    </w:p>
    <w:p w:rsidR="00E8320E" w:rsidRPr="001507CB" w:rsidRDefault="00E8320E">
      <w:pPr>
        <w:widowControl w:val="0"/>
        <w:numPr>
          <w:ilvl w:val="2"/>
          <w:numId w:val="10"/>
        </w:numPr>
        <w:tabs>
          <w:tab w:val="clear" w:pos="1701"/>
          <w:tab w:val="num" w:pos="0"/>
          <w:tab w:val="left" w:pos="851"/>
        </w:tabs>
        <w:spacing w:after="0" w:line="300" w:lineRule="exact"/>
        <w:ind w:left="851" w:hanging="851"/>
        <w:rPr>
          <w:rFonts w:ascii="Verdana" w:hAnsi="Verdana"/>
          <w:sz w:val="20"/>
        </w:rPr>
        <w:pPrChange w:id="785" w:author="Machado Meyer " w:date="2018-07-03T12:21:00Z">
          <w:pPr>
            <w:numPr>
              <w:ilvl w:val="2"/>
              <w:numId w:val="10"/>
            </w:numPr>
            <w:tabs>
              <w:tab w:val="num" w:pos="0"/>
              <w:tab w:val="left" w:pos="851"/>
              <w:tab w:val="num" w:pos="1701"/>
            </w:tabs>
            <w:spacing w:after="0" w:line="300" w:lineRule="exact"/>
            <w:ind w:left="1701" w:hanging="992"/>
          </w:pPr>
        </w:pPrChange>
      </w:pPr>
      <w:bookmarkStart w:id="786" w:name="_Ref130286653"/>
      <w:r w:rsidRPr="001507CB">
        <w:rPr>
          <w:rFonts w:ascii="Verdana" w:hAnsi="Verdana"/>
          <w:sz w:val="20"/>
        </w:rPr>
        <w:t>representar os Debenturistas em processo de falência, recuperação judicial, recuperação extrajudicial ou, se aplicável, intervenção, insolvência ou liquidação extrajudicial da Emissora, salvo deliberação em contrário.</w:t>
      </w:r>
      <w:bookmarkEnd w:id="786"/>
    </w:p>
    <w:p w:rsidR="00E8320E" w:rsidRPr="001507CB" w:rsidRDefault="00E8320E">
      <w:pPr>
        <w:pStyle w:val="GradeMdia1-nfase21"/>
        <w:widowControl w:val="0"/>
        <w:tabs>
          <w:tab w:val="left" w:pos="851"/>
        </w:tabs>
        <w:spacing w:after="0" w:line="300" w:lineRule="exact"/>
        <w:rPr>
          <w:rFonts w:ascii="Verdana" w:hAnsi="Verdana"/>
          <w:sz w:val="20"/>
        </w:rPr>
        <w:pPrChange w:id="787"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35"/>
        </w:numPr>
        <w:tabs>
          <w:tab w:val="left" w:pos="851"/>
        </w:tabs>
        <w:spacing w:after="0" w:line="300" w:lineRule="exact"/>
        <w:ind w:left="0" w:firstLine="0"/>
        <w:rPr>
          <w:rFonts w:ascii="Verdana" w:hAnsi="Verdana"/>
          <w:sz w:val="20"/>
        </w:rPr>
        <w:pPrChange w:id="788" w:author="Machado Meyer " w:date="2018-07-03T12:21:00Z">
          <w:pPr>
            <w:numPr>
              <w:numId w:val="35"/>
            </w:numPr>
            <w:tabs>
              <w:tab w:val="left" w:pos="851"/>
            </w:tabs>
            <w:spacing w:after="0" w:line="300" w:lineRule="exact"/>
            <w:ind w:left="1069" w:hanging="360"/>
          </w:pPr>
        </w:pPrChange>
      </w:pPr>
      <w:bookmarkStart w:id="789" w:name="_Ref130283644"/>
      <w:r w:rsidRPr="001507CB">
        <w:rPr>
          <w:rFonts w:ascii="Verdana" w:hAnsi="Verdana"/>
          <w:sz w:val="20"/>
        </w:rPr>
        <w:t>Observado o disposto nas Cláusulas 5.1, 5.2 e 5.3 e seguintes acima, o Agente Fiduciário somente se eximirá da responsabilidade pela não adoção das medidas contempladas na Cláusula 7.4.3 acima, alíneas “a” a “c”, se, convocada a Assembleia Geral, Debenturistas assim o autorizarem por deliberação da unanimidade das Debêntures em Circulação. Na hipótese da Cláusula 7.4.3 acima, alínea “d”, será suficiente a deliberação da maioria das Debêntures em Circulação.</w:t>
      </w:r>
      <w:bookmarkEnd w:id="789"/>
    </w:p>
    <w:p w:rsidR="00E8320E" w:rsidRPr="001507CB" w:rsidRDefault="00E8320E">
      <w:pPr>
        <w:widowControl w:val="0"/>
        <w:tabs>
          <w:tab w:val="left" w:pos="851"/>
        </w:tabs>
        <w:spacing w:after="0" w:line="300" w:lineRule="exact"/>
        <w:ind w:left="709"/>
        <w:rPr>
          <w:rFonts w:ascii="Verdana" w:hAnsi="Verdana"/>
          <w:sz w:val="20"/>
        </w:rPr>
        <w:pPrChange w:id="790" w:author="Machado Meyer " w:date="2018-07-03T12:21:00Z">
          <w:pPr>
            <w:tabs>
              <w:tab w:val="left" w:pos="851"/>
            </w:tabs>
            <w:spacing w:after="0" w:line="300" w:lineRule="exact"/>
            <w:ind w:left="709"/>
          </w:pPr>
        </w:pPrChange>
      </w:pPr>
    </w:p>
    <w:p w:rsidR="00E8320E" w:rsidRPr="001507CB" w:rsidRDefault="00E8320E">
      <w:pPr>
        <w:widowControl w:val="0"/>
        <w:numPr>
          <w:ilvl w:val="0"/>
          <w:numId w:val="35"/>
        </w:numPr>
        <w:tabs>
          <w:tab w:val="left" w:pos="851"/>
        </w:tabs>
        <w:spacing w:after="0" w:line="300" w:lineRule="exact"/>
        <w:ind w:left="0" w:firstLine="0"/>
        <w:rPr>
          <w:rFonts w:ascii="Verdana" w:hAnsi="Verdana"/>
          <w:sz w:val="20"/>
        </w:rPr>
        <w:pPrChange w:id="791" w:author="Machado Meyer " w:date="2018-07-03T12:21:00Z">
          <w:pPr>
            <w:numPr>
              <w:numId w:val="35"/>
            </w:numPr>
            <w:tabs>
              <w:tab w:val="left" w:pos="851"/>
            </w:tabs>
            <w:spacing w:after="0" w:line="300" w:lineRule="exact"/>
            <w:ind w:left="1069" w:hanging="360"/>
          </w:pPr>
        </w:pPrChange>
      </w:pPr>
      <w:r w:rsidRPr="001507CB">
        <w:rPr>
          <w:rFonts w:ascii="Verdana" w:hAnsi="Verdana"/>
          <w:sz w:val="20"/>
        </w:rPr>
        <w:t>O Agente Fiduciário não será obrigado a realizar qualquer verificação de veracidade de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w:t>
      </w:r>
    </w:p>
    <w:p w:rsidR="00E8320E" w:rsidRPr="001507CB" w:rsidRDefault="00E8320E">
      <w:pPr>
        <w:widowControl w:val="0"/>
        <w:tabs>
          <w:tab w:val="left" w:pos="851"/>
        </w:tabs>
        <w:spacing w:after="0" w:line="300" w:lineRule="exact"/>
        <w:ind w:left="709"/>
        <w:rPr>
          <w:rFonts w:ascii="Verdana" w:hAnsi="Verdana"/>
          <w:sz w:val="20"/>
        </w:rPr>
        <w:pPrChange w:id="792" w:author="Machado Meyer " w:date="2018-07-03T12:21:00Z">
          <w:pPr>
            <w:tabs>
              <w:tab w:val="left" w:pos="851"/>
            </w:tabs>
            <w:spacing w:after="0" w:line="300" w:lineRule="exact"/>
            <w:ind w:left="709"/>
          </w:pPr>
        </w:pPrChange>
      </w:pPr>
    </w:p>
    <w:p w:rsidR="00E8320E" w:rsidRPr="001507CB" w:rsidRDefault="00E8320E">
      <w:pPr>
        <w:widowControl w:val="0"/>
        <w:numPr>
          <w:ilvl w:val="0"/>
          <w:numId w:val="35"/>
        </w:numPr>
        <w:tabs>
          <w:tab w:val="left" w:pos="851"/>
        </w:tabs>
        <w:spacing w:after="0" w:line="300" w:lineRule="exact"/>
        <w:ind w:left="0" w:firstLine="0"/>
        <w:rPr>
          <w:rFonts w:ascii="Verdana" w:hAnsi="Verdana"/>
          <w:sz w:val="20"/>
        </w:rPr>
        <w:pPrChange w:id="793" w:author="Machado Meyer " w:date="2018-07-03T12:21:00Z">
          <w:pPr>
            <w:numPr>
              <w:numId w:val="35"/>
            </w:numPr>
            <w:tabs>
              <w:tab w:val="left" w:pos="851"/>
            </w:tabs>
            <w:spacing w:after="0" w:line="300" w:lineRule="exact"/>
            <w:ind w:left="1069" w:hanging="360"/>
          </w:pPr>
        </w:pPrChange>
      </w:pPr>
      <w:r w:rsidRPr="001507CB">
        <w:rPr>
          <w:rFonts w:ascii="Verdana" w:hAnsi="Verdana"/>
          <w:sz w:val="20"/>
        </w:rPr>
        <w:t>O Agente Fiduciário não emitirá qualquer tipo de opinião ou fará qualquer juízo sobre orientação acerca de qualquer fato da Emissão que seja de competência de definição pelos Debenturistas, nos termos da Cláusula Oitava a seguir, obrigando-se, tão-somente, a agir em conformidade com as instruções que lhe foram transmitidas pelos Debenturistas, nos termos da Cláusula Oitava, e de acordo com as atribuições que lhe são conferidas por lei, pela Cláusula 7.4. acima e pelas demais disposições desta Escritura de Emissão. Neste sentido, o Agente Fiduciário não possui qualquer responsabilidade sobre o resultado ou sobre os efeitos jurídicos decorrentes do estrito cumprimento das orientações dos Debenturistas que lhe forem transmitidas conforme definidas pelos Debenturistas, nos termos da Cláusula Oitava a seguir, e reproduzidas perante a Emissora.</w:t>
      </w:r>
    </w:p>
    <w:bookmarkEnd w:id="704"/>
    <w:p w:rsidR="00E8320E" w:rsidRPr="001507CB" w:rsidRDefault="00E8320E">
      <w:pPr>
        <w:widowControl w:val="0"/>
        <w:tabs>
          <w:tab w:val="left" w:pos="851"/>
        </w:tabs>
        <w:spacing w:after="0" w:line="300" w:lineRule="exact"/>
        <w:rPr>
          <w:rFonts w:ascii="Verdana" w:hAnsi="Verdana"/>
          <w:sz w:val="20"/>
        </w:rPr>
        <w:pPrChange w:id="794"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795" w:author="Machado Meyer " w:date="2018-07-03T12:21:00Z">
          <w:pPr>
            <w:keepNext/>
            <w:tabs>
              <w:tab w:val="left" w:pos="851"/>
            </w:tabs>
            <w:spacing w:after="0" w:line="300" w:lineRule="exact"/>
            <w:jc w:val="center"/>
          </w:pPr>
        </w:pPrChange>
      </w:pPr>
      <w:bookmarkStart w:id="796" w:name="_Ref272246430"/>
      <w:r w:rsidRPr="001507CB">
        <w:rPr>
          <w:rFonts w:ascii="Verdana" w:hAnsi="Verdana"/>
          <w:b/>
          <w:smallCaps/>
          <w:sz w:val="20"/>
        </w:rPr>
        <w:t>Cláusula VIII</w:t>
      </w:r>
    </w:p>
    <w:p w:rsidR="00E8320E" w:rsidRPr="001507CB" w:rsidRDefault="00E8320E">
      <w:pPr>
        <w:widowControl w:val="0"/>
        <w:tabs>
          <w:tab w:val="left" w:pos="851"/>
        </w:tabs>
        <w:spacing w:after="0" w:line="300" w:lineRule="exact"/>
        <w:jc w:val="center"/>
        <w:rPr>
          <w:rFonts w:ascii="Verdana" w:hAnsi="Verdana"/>
          <w:b/>
          <w:smallCaps/>
          <w:sz w:val="20"/>
        </w:rPr>
        <w:pPrChange w:id="797" w:author="Machado Meyer " w:date="2018-07-03T12:21:00Z">
          <w:pPr>
            <w:keepNext/>
            <w:tabs>
              <w:tab w:val="left" w:pos="851"/>
            </w:tabs>
            <w:spacing w:after="0" w:line="300" w:lineRule="exact"/>
            <w:jc w:val="center"/>
          </w:pPr>
        </w:pPrChange>
      </w:pPr>
      <w:r w:rsidRPr="001507CB">
        <w:rPr>
          <w:rFonts w:ascii="Verdana" w:hAnsi="Verdana"/>
          <w:b/>
          <w:smallCaps/>
          <w:sz w:val="20"/>
        </w:rPr>
        <w:t>Assembleia Geral de Debenturistas</w:t>
      </w:r>
      <w:bookmarkEnd w:id="796"/>
    </w:p>
    <w:p w:rsidR="00E8320E" w:rsidRPr="001507CB" w:rsidRDefault="00E8320E">
      <w:pPr>
        <w:widowControl w:val="0"/>
        <w:tabs>
          <w:tab w:val="left" w:pos="851"/>
        </w:tabs>
        <w:spacing w:after="0" w:line="300" w:lineRule="exact"/>
        <w:jc w:val="center"/>
        <w:rPr>
          <w:rFonts w:ascii="Verdana" w:hAnsi="Verdana"/>
          <w:b/>
          <w:smallCaps/>
          <w:sz w:val="20"/>
        </w:rPr>
        <w:pPrChange w:id="798" w:author="Machado Meyer " w:date="2018-07-03T12:21:00Z">
          <w:pPr>
            <w:keepNext/>
            <w:tabs>
              <w:tab w:val="left" w:pos="851"/>
            </w:tabs>
            <w:spacing w:after="0" w:line="300" w:lineRule="exact"/>
            <w:jc w:val="center"/>
          </w:pPr>
        </w:pPrChange>
      </w:pPr>
    </w:p>
    <w:p w:rsidR="00E8320E" w:rsidRPr="001507CB" w:rsidRDefault="00E8320E">
      <w:pPr>
        <w:widowControl w:val="0"/>
        <w:numPr>
          <w:ilvl w:val="1"/>
          <w:numId w:val="11"/>
        </w:numPr>
        <w:tabs>
          <w:tab w:val="clear" w:pos="709"/>
          <w:tab w:val="num" w:pos="851"/>
        </w:tabs>
        <w:spacing w:after="0" w:line="300" w:lineRule="exact"/>
        <w:ind w:left="851" w:hanging="851"/>
        <w:rPr>
          <w:rFonts w:ascii="Verdana" w:hAnsi="Verdana"/>
          <w:sz w:val="20"/>
        </w:rPr>
        <w:pPrChange w:id="799" w:author="Machado Meyer " w:date="2018-07-03T12:21:00Z">
          <w:pPr>
            <w:numPr>
              <w:ilvl w:val="1"/>
              <w:numId w:val="11"/>
            </w:numPr>
            <w:tabs>
              <w:tab w:val="num" w:pos="709"/>
              <w:tab w:val="num" w:pos="851"/>
            </w:tabs>
            <w:spacing w:after="0" w:line="300" w:lineRule="exact"/>
            <w:ind w:left="709" w:hanging="709"/>
          </w:pPr>
        </w:pPrChange>
      </w:pPr>
      <w:r w:rsidRPr="001507CB">
        <w:rPr>
          <w:rFonts w:ascii="Verdana" w:hAnsi="Verdana"/>
          <w:b/>
          <w:sz w:val="20"/>
        </w:rPr>
        <w:t>Convocação</w:t>
      </w:r>
    </w:p>
    <w:p w:rsidR="00E8320E" w:rsidRPr="001507CB" w:rsidRDefault="00E8320E">
      <w:pPr>
        <w:widowControl w:val="0"/>
        <w:tabs>
          <w:tab w:val="left" w:pos="851"/>
        </w:tabs>
        <w:spacing w:after="0" w:line="300" w:lineRule="exact"/>
        <w:rPr>
          <w:rFonts w:ascii="Verdana" w:hAnsi="Verdana"/>
          <w:sz w:val="20"/>
        </w:rPr>
        <w:pPrChange w:id="800" w:author="Machado Meyer " w:date="2018-07-03T12:21:00Z">
          <w:pPr>
            <w:tabs>
              <w:tab w:val="left" w:pos="851"/>
            </w:tabs>
            <w:spacing w:after="0" w:line="300" w:lineRule="exact"/>
          </w:pPr>
        </w:pPrChange>
      </w:pPr>
    </w:p>
    <w:p w:rsidR="00E8320E" w:rsidRPr="001507CB" w:rsidRDefault="00E8320E">
      <w:pPr>
        <w:widowControl w:val="0"/>
        <w:numPr>
          <w:ilvl w:val="0"/>
          <w:numId w:val="29"/>
        </w:numPr>
        <w:tabs>
          <w:tab w:val="left" w:pos="851"/>
        </w:tabs>
        <w:spacing w:after="0" w:line="300" w:lineRule="exact"/>
        <w:ind w:left="0" w:firstLine="0"/>
        <w:rPr>
          <w:rFonts w:ascii="Verdana" w:hAnsi="Verdana"/>
          <w:sz w:val="20"/>
        </w:rPr>
        <w:pPrChange w:id="801" w:author="Machado Meyer " w:date="2018-07-03T12:21:00Z">
          <w:pPr>
            <w:numPr>
              <w:numId w:val="29"/>
            </w:numPr>
            <w:tabs>
              <w:tab w:val="left" w:pos="851"/>
            </w:tabs>
            <w:spacing w:after="0" w:line="300" w:lineRule="exact"/>
            <w:ind w:left="720" w:hanging="360"/>
          </w:pPr>
        </w:pPrChange>
      </w:pPr>
      <w:r w:rsidRPr="001507CB">
        <w:rPr>
          <w:rFonts w:ascii="Verdana" w:hAnsi="Verdana"/>
          <w:sz w:val="20"/>
        </w:rPr>
        <w:t>Os Debenturistas poderão, a qualquer tempo, reunir-se em assembleia geral (“</w:t>
      </w:r>
      <w:r w:rsidRPr="001507CB">
        <w:rPr>
          <w:rFonts w:ascii="Verdana" w:hAnsi="Verdana"/>
          <w:sz w:val="20"/>
          <w:u w:val="single"/>
        </w:rPr>
        <w:t>Assembleia Geral</w:t>
      </w:r>
      <w:r w:rsidRPr="001507CB">
        <w:rPr>
          <w:rFonts w:ascii="Verdana" w:hAnsi="Verdana"/>
          <w:sz w:val="20"/>
        </w:rPr>
        <w:t xml:space="preserve">”), de acordo com o disposto no artigo 71 da Lei das Sociedades por </w:t>
      </w:r>
      <w:r w:rsidRPr="001507CB">
        <w:rPr>
          <w:rFonts w:ascii="Verdana" w:hAnsi="Verdana"/>
          <w:sz w:val="20"/>
        </w:rPr>
        <w:lastRenderedPageBreak/>
        <w:t>Ações, a fim de deliberarem sobre matéria de interesse da comunhão dos Debenturistas.</w:t>
      </w:r>
    </w:p>
    <w:p w:rsidR="00E8320E" w:rsidRPr="001507CB" w:rsidRDefault="00E8320E">
      <w:pPr>
        <w:widowControl w:val="0"/>
        <w:tabs>
          <w:tab w:val="left" w:pos="851"/>
        </w:tabs>
        <w:spacing w:after="0" w:line="300" w:lineRule="exact"/>
        <w:rPr>
          <w:rFonts w:ascii="Verdana" w:hAnsi="Verdana"/>
          <w:sz w:val="20"/>
        </w:rPr>
        <w:pPrChange w:id="802" w:author="Machado Meyer " w:date="2018-07-03T12:21:00Z">
          <w:pPr>
            <w:tabs>
              <w:tab w:val="left" w:pos="851"/>
            </w:tabs>
            <w:spacing w:after="0" w:line="300" w:lineRule="exact"/>
          </w:pPr>
        </w:pPrChange>
      </w:pPr>
    </w:p>
    <w:p w:rsidR="00E8320E" w:rsidRPr="001507CB" w:rsidRDefault="00E8320E">
      <w:pPr>
        <w:widowControl w:val="0"/>
        <w:numPr>
          <w:ilvl w:val="0"/>
          <w:numId w:val="29"/>
        </w:numPr>
        <w:tabs>
          <w:tab w:val="left" w:pos="851"/>
        </w:tabs>
        <w:spacing w:after="0" w:line="300" w:lineRule="exact"/>
        <w:ind w:left="0" w:firstLine="0"/>
        <w:rPr>
          <w:rFonts w:ascii="Verdana" w:hAnsi="Verdana"/>
          <w:sz w:val="20"/>
        </w:rPr>
        <w:pPrChange w:id="803" w:author="Machado Meyer " w:date="2018-07-03T12:21:00Z">
          <w:pPr>
            <w:numPr>
              <w:numId w:val="29"/>
            </w:numPr>
            <w:tabs>
              <w:tab w:val="left" w:pos="851"/>
            </w:tabs>
            <w:spacing w:after="0" w:line="300" w:lineRule="exact"/>
            <w:ind w:left="720" w:hanging="360"/>
          </w:pPr>
        </w:pPrChange>
      </w:pPr>
      <w:r w:rsidRPr="001507CB">
        <w:rPr>
          <w:rFonts w:ascii="Verdana" w:hAnsi="Verdana"/>
          <w:sz w:val="20"/>
        </w:rPr>
        <w:t>As Assembleias Gerais de Debenturistas poderão ser convocadas pelo Agente Fiduciário, pela Emissora, por Debenturistas que representem, no mínimo, 10% (dez por cento) das Debêntures em Circulação ou pela CVM.</w:t>
      </w:r>
    </w:p>
    <w:p w:rsidR="00E8320E" w:rsidRPr="001507CB" w:rsidRDefault="00E8320E">
      <w:pPr>
        <w:pStyle w:val="GradeMdia1-nfase21"/>
        <w:widowControl w:val="0"/>
        <w:tabs>
          <w:tab w:val="left" w:pos="851"/>
        </w:tabs>
        <w:spacing w:after="0" w:line="300" w:lineRule="exact"/>
        <w:rPr>
          <w:rFonts w:ascii="Verdana" w:hAnsi="Verdana"/>
          <w:sz w:val="20"/>
        </w:rPr>
        <w:pPrChange w:id="804"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9"/>
        </w:numPr>
        <w:tabs>
          <w:tab w:val="left" w:pos="851"/>
        </w:tabs>
        <w:spacing w:after="0" w:line="300" w:lineRule="exact"/>
        <w:ind w:left="0" w:firstLine="0"/>
        <w:rPr>
          <w:rFonts w:ascii="Verdana" w:hAnsi="Verdana"/>
          <w:sz w:val="20"/>
        </w:rPr>
        <w:pPrChange w:id="805" w:author="Machado Meyer " w:date="2018-07-03T12:21:00Z">
          <w:pPr>
            <w:numPr>
              <w:numId w:val="29"/>
            </w:numPr>
            <w:tabs>
              <w:tab w:val="left" w:pos="851"/>
            </w:tabs>
            <w:spacing w:after="0" w:line="300" w:lineRule="exact"/>
            <w:ind w:left="720" w:hanging="360"/>
          </w:pPr>
        </w:pPrChange>
      </w:pPr>
      <w:bookmarkStart w:id="806" w:name="_Ref187755774"/>
      <w:r w:rsidRPr="001507CB">
        <w:rPr>
          <w:rFonts w:ascii="Verdana" w:hAnsi="Verdana"/>
          <w:sz w:val="20"/>
        </w:rPr>
        <w:t>A convocação das Assembleias Gerais de Debenturistas dar-se-á mediante anúncio publicado pelo menos 3 (três) vezes nos termos da Cláusula 4.10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806"/>
    </w:p>
    <w:p w:rsidR="00E8320E" w:rsidRPr="001507CB" w:rsidRDefault="00E8320E">
      <w:pPr>
        <w:pStyle w:val="GradeMdia1-nfase21"/>
        <w:widowControl w:val="0"/>
        <w:tabs>
          <w:tab w:val="left" w:pos="851"/>
        </w:tabs>
        <w:spacing w:after="0" w:line="300" w:lineRule="exact"/>
        <w:rPr>
          <w:rFonts w:ascii="Verdana" w:hAnsi="Verdana"/>
          <w:sz w:val="20"/>
        </w:rPr>
        <w:pPrChange w:id="807"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9"/>
        </w:numPr>
        <w:tabs>
          <w:tab w:val="left" w:pos="851"/>
        </w:tabs>
        <w:spacing w:after="0" w:line="300" w:lineRule="exact"/>
        <w:ind w:left="0" w:firstLine="0"/>
        <w:rPr>
          <w:rFonts w:ascii="Verdana" w:hAnsi="Verdana"/>
          <w:sz w:val="20"/>
        </w:rPr>
        <w:pPrChange w:id="808" w:author="Machado Meyer " w:date="2018-07-03T12:21:00Z">
          <w:pPr>
            <w:numPr>
              <w:numId w:val="29"/>
            </w:numPr>
            <w:tabs>
              <w:tab w:val="left" w:pos="851"/>
            </w:tabs>
            <w:spacing w:after="0" w:line="300" w:lineRule="exact"/>
            <w:ind w:left="720" w:hanging="360"/>
          </w:pPr>
        </w:pPrChange>
      </w:pPr>
      <w:r w:rsidRPr="001507CB">
        <w:rPr>
          <w:rFonts w:ascii="Verdana" w:hAnsi="Verdana"/>
          <w:sz w:val="20"/>
        </w:rPr>
        <w:t>As Assembleias Gerais serão convocadas com antecedência mínima de 15 (quinze) dias. A Assembleia Geral em segunda convocação somente poderá ser realizada em, no mínimo 8 (oito) dias após a data marcada para instalação da assembleia em primeira convocação.</w:t>
      </w:r>
    </w:p>
    <w:p w:rsidR="00E8320E" w:rsidRPr="001507CB" w:rsidRDefault="00E8320E">
      <w:pPr>
        <w:pStyle w:val="GradeMdia1-nfase21"/>
        <w:widowControl w:val="0"/>
        <w:tabs>
          <w:tab w:val="left" w:pos="851"/>
        </w:tabs>
        <w:spacing w:after="0" w:line="300" w:lineRule="exact"/>
        <w:rPr>
          <w:rFonts w:ascii="Verdana" w:hAnsi="Verdana"/>
          <w:sz w:val="20"/>
        </w:rPr>
        <w:pPrChange w:id="809"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9"/>
        </w:numPr>
        <w:tabs>
          <w:tab w:val="left" w:pos="851"/>
        </w:tabs>
        <w:spacing w:after="0" w:line="300" w:lineRule="exact"/>
        <w:ind w:left="0" w:firstLine="0"/>
        <w:rPr>
          <w:rFonts w:ascii="Verdana" w:hAnsi="Verdana"/>
          <w:sz w:val="20"/>
        </w:rPr>
        <w:pPrChange w:id="810" w:author="Machado Meyer " w:date="2018-07-03T12:21:00Z">
          <w:pPr>
            <w:numPr>
              <w:numId w:val="29"/>
            </w:numPr>
            <w:tabs>
              <w:tab w:val="left" w:pos="851"/>
            </w:tabs>
            <w:spacing w:after="0" w:line="300" w:lineRule="exact"/>
            <w:ind w:left="720" w:hanging="360"/>
          </w:pPr>
        </w:pPrChange>
      </w:pPr>
      <w:r w:rsidRPr="001507CB">
        <w:rPr>
          <w:rFonts w:ascii="Verdana" w:hAnsi="Verdana"/>
          <w:sz w:val="20"/>
        </w:rPr>
        <w:t>Independentemente das formalidades previstas na Lei das Sociedades por Ações e nesta Escritura de Emissão, será considerada regular a Assembleia Geral a que comparecerem os titulares de todas as Debêntures em Circulação.</w:t>
      </w:r>
    </w:p>
    <w:p w:rsidR="00E8320E" w:rsidRPr="001507CB" w:rsidRDefault="00E8320E">
      <w:pPr>
        <w:pStyle w:val="GradeMdia1-nfase21"/>
        <w:widowControl w:val="0"/>
        <w:tabs>
          <w:tab w:val="left" w:pos="851"/>
        </w:tabs>
        <w:spacing w:after="0" w:line="300" w:lineRule="exact"/>
        <w:rPr>
          <w:rFonts w:ascii="Verdana" w:hAnsi="Verdana"/>
          <w:sz w:val="20"/>
        </w:rPr>
        <w:pPrChange w:id="811"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9"/>
        </w:numPr>
        <w:tabs>
          <w:tab w:val="left" w:pos="851"/>
        </w:tabs>
        <w:spacing w:after="0" w:line="300" w:lineRule="exact"/>
        <w:ind w:left="0" w:firstLine="0"/>
        <w:rPr>
          <w:rFonts w:ascii="Verdana" w:hAnsi="Verdana"/>
          <w:sz w:val="20"/>
        </w:rPr>
        <w:pPrChange w:id="812" w:author="Machado Meyer " w:date="2018-07-03T12:21:00Z">
          <w:pPr>
            <w:numPr>
              <w:numId w:val="29"/>
            </w:numPr>
            <w:tabs>
              <w:tab w:val="left" w:pos="851"/>
            </w:tabs>
            <w:spacing w:after="0" w:line="300" w:lineRule="exact"/>
            <w:ind w:left="720" w:hanging="360"/>
          </w:pPr>
        </w:pPrChange>
      </w:pPr>
      <w:r w:rsidRPr="001507CB">
        <w:rPr>
          <w:rFonts w:ascii="Verdana" w:hAnsi="Verdana"/>
          <w:sz w:val="20"/>
        </w:rPr>
        <w:t>As deliberações tomadas pelos Debenturistas, no âmbito de sua competência legal, observados os quóruns estabelecidos nesta Escritura de Emissão, serão existentes, válidas e eficazes perante a Emissora e obrigarão a todos os titulares de Debêntures em Circulação, independente de terem comparecido à Assembleia Geral ou do voto proferido na respectiva Assembleia Geral.</w:t>
      </w:r>
    </w:p>
    <w:p w:rsidR="00E8320E" w:rsidRPr="001507CB" w:rsidRDefault="00E8320E">
      <w:pPr>
        <w:pStyle w:val="GradeMdia1-nfase21"/>
        <w:widowControl w:val="0"/>
        <w:tabs>
          <w:tab w:val="left" w:pos="851"/>
        </w:tabs>
        <w:spacing w:after="0" w:line="300" w:lineRule="exact"/>
        <w:rPr>
          <w:rFonts w:ascii="Verdana" w:hAnsi="Verdana"/>
          <w:sz w:val="20"/>
        </w:rPr>
        <w:pPrChange w:id="813" w:author="Machado Meyer " w:date="2018-07-03T12:21:00Z">
          <w:pPr>
            <w:pStyle w:val="GradeMdia1-nfase21"/>
            <w:tabs>
              <w:tab w:val="left" w:pos="851"/>
            </w:tabs>
            <w:spacing w:after="0" w:line="300" w:lineRule="exact"/>
          </w:pPr>
        </w:pPrChange>
      </w:pPr>
    </w:p>
    <w:p w:rsidR="00E8320E" w:rsidRPr="001507CB" w:rsidRDefault="00E8320E">
      <w:pPr>
        <w:widowControl w:val="0"/>
        <w:numPr>
          <w:ilvl w:val="0"/>
          <w:numId w:val="29"/>
        </w:numPr>
        <w:tabs>
          <w:tab w:val="left" w:pos="851"/>
        </w:tabs>
        <w:spacing w:after="0" w:line="300" w:lineRule="exact"/>
        <w:ind w:left="0" w:firstLine="0"/>
        <w:rPr>
          <w:rFonts w:ascii="Verdana" w:hAnsi="Verdana"/>
          <w:sz w:val="20"/>
        </w:rPr>
        <w:pPrChange w:id="814" w:author="Machado Meyer " w:date="2018-07-03T12:21:00Z">
          <w:pPr>
            <w:numPr>
              <w:numId w:val="29"/>
            </w:numPr>
            <w:tabs>
              <w:tab w:val="left" w:pos="851"/>
            </w:tabs>
            <w:spacing w:after="0" w:line="300" w:lineRule="exact"/>
            <w:ind w:left="720" w:hanging="360"/>
          </w:pPr>
        </w:pPrChange>
      </w:pPr>
      <w:r w:rsidRPr="001507CB">
        <w:rPr>
          <w:rFonts w:ascii="Verdana" w:hAnsi="Verdana"/>
          <w:sz w:val="20"/>
        </w:rPr>
        <w:t xml:space="preserve">Não será admitida na Assembleia Geral a presença de quaisquer pessoas que não sejam parte desta Escritura de Emissão ou que não comprovem sua condição de Debenturista ou de mandatário, mediante prévia apresentação dos documentos regulares de identificação, societários e procurações. Documentos estrangeiros serão aceitos desde que devidamente </w:t>
      </w:r>
      <w:proofErr w:type="spellStart"/>
      <w:r w:rsidRPr="001507CB">
        <w:rPr>
          <w:rFonts w:ascii="Verdana" w:hAnsi="Verdana"/>
          <w:sz w:val="20"/>
        </w:rPr>
        <w:t>consularizados</w:t>
      </w:r>
      <w:proofErr w:type="spellEnd"/>
      <w:r w:rsidRPr="001507CB">
        <w:rPr>
          <w:rFonts w:ascii="Verdana" w:hAnsi="Verdana"/>
          <w:sz w:val="20"/>
        </w:rPr>
        <w:t xml:space="preserve"> e registrados em cartório.</w:t>
      </w:r>
    </w:p>
    <w:p w:rsidR="00E8320E" w:rsidRPr="001507CB" w:rsidRDefault="00E8320E">
      <w:pPr>
        <w:widowControl w:val="0"/>
        <w:tabs>
          <w:tab w:val="left" w:pos="851"/>
        </w:tabs>
        <w:spacing w:after="0" w:line="300" w:lineRule="exact"/>
        <w:rPr>
          <w:rFonts w:ascii="Verdana" w:hAnsi="Verdana"/>
          <w:sz w:val="20"/>
        </w:rPr>
        <w:pPrChange w:id="815" w:author="Machado Meyer " w:date="2018-07-03T12:21:00Z">
          <w:pPr>
            <w:tabs>
              <w:tab w:val="left" w:pos="851"/>
            </w:tabs>
            <w:spacing w:after="0" w:line="300" w:lineRule="exact"/>
          </w:pPr>
        </w:pPrChange>
      </w:pPr>
    </w:p>
    <w:p w:rsidR="00E8320E" w:rsidRPr="001507CB" w:rsidRDefault="00E8320E">
      <w:pPr>
        <w:widowControl w:val="0"/>
        <w:numPr>
          <w:ilvl w:val="1"/>
          <w:numId w:val="11"/>
        </w:numPr>
        <w:tabs>
          <w:tab w:val="clear" w:pos="709"/>
          <w:tab w:val="num" w:pos="851"/>
        </w:tabs>
        <w:spacing w:after="0" w:line="300" w:lineRule="exact"/>
        <w:ind w:left="851" w:hanging="851"/>
        <w:rPr>
          <w:rFonts w:ascii="Verdana" w:hAnsi="Verdana"/>
          <w:b/>
          <w:sz w:val="20"/>
        </w:rPr>
        <w:pPrChange w:id="816" w:author="Machado Meyer " w:date="2018-07-03T12:21:00Z">
          <w:pPr>
            <w:numPr>
              <w:ilvl w:val="1"/>
              <w:numId w:val="11"/>
            </w:numPr>
            <w:tabs>
              <w:tab w:val="num" w:pos="709"/>
              <w:tab w:val="num" w:pos="851"/>
            </w:tabs>
            <w:spacing w:after="0" w:line="300" w:lineRule="exact"/>
            <w:ind w:left="709" w:hanging="709"/>
          </w:pPr>
        </w:pPrChange>
      </w:pPr>
      <w:proofErr w:type="spellStart"/>
      <w:r w:rsidRPr="001507CB">
        <w:rPr>
          <w:rFonts w:ascii="Verdana" w:hAnsi="Verdana"/>
          <w:b/>
          <w:i/>
          <w:sz w:val="20"/>
        </w:rPr>
        <w:t>Quorum</w:t>
      </w:r>
      <w:proofErr w:type="spellEnd"/>
      <w:r w:rsidRPr="001507CB">
        <w:rPr>
          <w:rFonts w:ascii="Verdana" w:hAnsi="Verdana"/>
          <w:b/>
          <w:sz w:val="20"/>
        </w:rPr>
        <w:t xml:space="preserve"> de Instalação</w:t>
      </w:r>
    </w:p>
    <w:p w:rsidR="00E8320E" w:rsidRPr="001507CB" w:rsidRDefault="00E8320E">
      <w:pPr>
        <w:widowControl w:val="0"/>
        <w:tabs>
          <w:tab w:val="left" w:pos="851"/>
        </w:tabs>
        <w:spacing w:after="0" w:line="300" w:lineRule="exact"/>
        <w:ind w:left="709"/>
        <w:rPr>
          <w:rFonts w:ascii="Verdana" w:hAnsi="Verdana"/>
          <w:b/>
          <w:sz w:val="20"/>
        </w:rPr>
        <w:pPrChange w:id="817" w:author="Machado Meyer " w:date="2018-07-03T12:21:00Z">
          <w:pPr>
            <w:tabs>
              <w:tab w:val="left" w:pos="851"/>
            </w:tabs>
            <w:spacing w:after="0" w:line="300" w:lineRule="exact"/>
            <w:ind w:left="709"/>
          </w:pPr>
        </w:pPrChange>
      </w:pPr>
    </w:p>
    <w:p w:rsidR="00E8320E" w:rsidRPr="001507CB" w:rsidRDefault="00E8320E">
      <w:pPr>
        <w:widowControl w:val="0"/>
        <w:numPr>
          <w:ilvl w:val="2"/>
          <w:numId w:val="30"/>
        </w:numPr>
        <w:tabs>
          <w:tab w:val="left" w:pos="851"/>
        </w:tabs>
        <w:spacing w:after="0" w:line="300" w:lineRule="exact"/>
        <w:ind w:left="0" w:firstLine="0"/>
        <w:rPr>
          <w:rFonts w:ascii="Verdana" w:hAnsi="Verdana"/>
          <w:sz w:val="20"/>
        </w:rPr>
        <w:pPrChange w:id="818" w:author="Machado Meyer " w:date="2018-07-03T12:21:00Z">
          <w:pPr>
            <w:numPr>
              <w:ilvl w:val="2"/>
              <w:numId w:val="30"/>
            </w:numPr>
            <w:tabs>
              <w:tab w:val="left" w:pos="851"/>
            </w:tabs>
            <w:spacing w:after="0" w:line="300" w:lineRule="exact"/>
            <w:ind w:left="720" w:hanging="720"/>
          </w:pPr>
        </w:pPrChange>
      </w:pPr>
      <w:r w:rsidRPr="001507CB">
        <w:rPr>
          <w:rFonts w:ascii="Verdana" w:hAnsi="Verdana"/>
          <w:sz w:val="20"/>
        </w:rPr>
        <w:t xml:space="preserve">As Assembleias Gerais de Debenturistas instalar-se-ão, em primeira convocação, com a presença de titulares de, no mínimo, metade das Debêntures em Circulação e, em segunda convocação, com qualquer </w:t>
      </w:r>
      <w:proofErr w:type="spellStart"/>
      <w:r w:rsidRPr="001507CB">
        <w:rPr>
          <w:rFonts w:ascii="Verdana" w:hAnsi="Verdana"/>
          <w:i/>
          <w:sz w:val="20"/>
        </w:rPr>
        <w:t>quorum</w:t>
      </w:r>
      <w:proofErr w:type="spellEnd"/>
      <w:r w:rsidRPr="001507CB">
        <w:rPr>
          <w:rFonts w:ascii="Verdana" w:hAnsi="Verdana"/>
          <w:sz w:val="20"/>
        </w:rPr>
        <w:t>.</w:t>
      </w:r>
    </w:p>
    <w:p w:rsidR="00E8320E" w:rsidRPr="001507CB" w:rsidRDefault="00E8320E">
      <w:pPr>
        <w:widowControl w:val="0"/>
        <w:tabs>
          <w:tab w:val="left" w:pos="851"/>
        </w:tabs>
        <w:spacing w:after="0" w:line="300" w:lineRule="exact"/>
        <w:rPr>
          <w:rFonts w:ascii="Verdana" w:hAnsi="Verdana"/>
          <w:sz w:val="20"/>
        </w:rPr>
        <w:pPrChange w:id="819" w:author="Machado Meyer " w:date="2018-07-03T12:21:00Z">
          <w:pPr>
            <w:tabs>
              <w:tab w:val="left" w:pos="851"/>
            </w:tabs>
            <w:spacing w:after="0" w:line="300" w:lineRule="exact"/>
          </w:pPr>
        </w:pPrChange>
      </w:pPr>
    </w:p>
    <w:p w:rsidR="00E8320E" w:rsidRPr="001507CB" w:rsidRDefault="00E8320E">
      <w:pPr>
        <w:widowControl w:val="0"/>
        <w:numPr>
          <w:ilvl w:val="2"/>
          <w:numId w:val="30"/>
        </w:numPr>
        <w:tabs>
          <w:tab w:val="left" w:pos="851"/>
        </w:tabs>
        <w:spacing w:after="0" w:line="300" w:lineRule="exact"/>
        <w:ind w:left="0" w:firstLine="0"/>
        <w:rPr>
          <w:rFonts w:ascii="Verdana" w:hAnsi="Verdana"/>
          <w:sz w:val="20"/>
        </w:rPr>
        <w:pPrChange w:id="820" w:author="Machado Meyer " w:date="2018-07-03T12:21:00Z">
          <w:pPr>
            <w:numPr>
              <w:ilvl w:val="2"/>
              <w:numId w:val="30"/>
            </w:numPr>
            <w:tabs>
              <w:tab w:val="left" w:pos="851"/>
            </w:tabs>
            <w:spacing w:after="0" w:line="300" w:lineRule="exact"/>
            <w:ind w:left="720" w:hanging="720"/>
          </w:pPr>
        </w:pPrChange>
      </w:pPr>
      <w:r w:rsidRPr="001507CB">
        <w:rPr>
          <w:rFonts w:ascii="Verdana" w:hAnsi="Verdana"/>
          <w:sz w:val="20"/>
        </w:rPr>
        <w:t xml:space="preserve">Para os fins de fixação dos </w:t>
      </w:r>
      <w:proofErr w:type="spellStart"/>
      <w:r w:rsidRPr="001507CB">
        <w:rPr>
          <w:rFonts w:ascii="Verdana" w:hAnsi="Verdana"/>
          <w:i/>
          <w:sz w:val="20"/>
        </w:rPr>
        <w:t>quoruns</w:t>
      </w:r>
      <w:proofErr w:type="spellEnd"/>
      <w:r w:rsidRPr="001507CB">
        <w:rPr>
          <w:rFonts w:ascii="Verdana" w:hAnsi="Verdana"/>
          <w:sz w:val="20"/>
        </w:rPr>
        <w:t xml:space="preserve"> desta Escritura de Emissão, “</w:t>
      </w:r>
      <w:r w:rsidRPr="001507CB">
        <w:rPr>
          <w:rFonts w:ascii="Verdana" w:hAnsi="Verdana"/>
          <w:sz w:val="20"/>
          <w:u w:val="single"/>
        </w:rPr>
        <w:t>Debêntures em Circulação</w:t>
      </w:r>
      <w:r w:rsidRPr="001507CB">
        <w:rPr>
          <w:rFonts w:ascii="Verdana" w:hAnsi="Verdana"/>
          <w:sz w:val="20"/>
        </w:rPr>
        <w:t xml:space="preserve">” significa todas as Debêntures subscritas e integralizadas e não </w:t>
      </w:r>
      <w:r w:rsidRPr="001507CB">
        <w:rPr>
          <w:rFonts w:ascii="Verdana" w:hAnsi="Verdana"/>
          <w:sz w:val="20"/>
        </w:rPr>
        <w:lastRenderedPageBreak/>
        <w:t>resgatadas, excluídas as Debêntures (a) mantidas em tesouraria pela Emissora; (b) as de titularidade de (i) controladas (direta ou indiretamente) pela Emissora; (</w:t>
      </w:r>
      <w:proofErr w:type="spellStart"/>
      <w:r w:rsidRPr="001507CB">
        <w:rPr>
          <w:rFonts w:ascii="Verdana" w:hAnsi="Verdana"/>
          <w:sz w:val="20"/>
        </w:rPr>
        <w:t>ii</w:t>
      </w:r>
      <w:proofErr w:type="spellEnd"/>
      <w:r w:rsidRPr="001507CB">
        <w:rPr>
          <w:rFonts w:ascii="Verdana" w:hAnsi="Verdana"/>
          <w:sz w:val="20"/>
        </w:rPr>
        <w:t>) controladoras (ou do grupo de controle) e/ou coligadas da Emissora, e (</w:t>
      </w:r>
      <w:proofErr w:type="spellStart"/>
      <w:r w:rsidRPr="001507CB">
        <w:rPr>
          <w:rFonts w:ascii="Verdana" w:hAnsi="Verdana"/>
          <w:sz w:val="20"/>
        </w:rPr>
        <w:t>iii</w:t>
      </w:r>
      <w:proofErr w:type="spellEnd"/>
      <w:r w:rsidRPr="001507CB">
        <w:rPr>
          <w:rFonts w:ascii="Verdana" w:hAnsi="Verdana"/>
          <w:sz w:val="20"/>
        </w:rPr>
        <w:t xml:space="preserve">) administradores da Emissora, incluindo, mas não se limitando a pessoas direta ou indiretamente relacionadas a quaisquer das pessoas anteriormente mencionadas, bem como às Debêntures de titularidade de diretores, conselheiros e seus parentes até segundo grau. Para efeitos de </w:t>
      </w:r>
      <w:proofErr w:type="spellStart"/>
      <w:r w:rsidRPr="001507CB">
        <w:rPr>
          <w:rFonts w:ascii="Verdana" w:hAnsi="Verdana"/>
          <w:i/>
          <w:sz w:val="20"/>
        </w:rPr>
        <w:t>quorum</w:t>
      </w:r>
      <w:proofErr w:type="spellEnd"/>
      <w:r w:rsidRPr="001507CB">
        <w:rPr>
          <w:rFonts w:ascii="Verdana" w:hAnsi="Verdana"/>
          <w:sz w:val="20"/>
        </w:rPr>
        <w:t xml:space="preserve"> de deliberação não serão computados, ainda, os votos em branco.</w:t>
      </w:r>
    </w:p>
    <w:p w:rsidR="00E8320E" w:rsidRPr="001507CB" w:rsidRDefault="00E8320E">
      <w:pPr>
        <w:pStyle w:val="GradeMdia1-nfase21"/>
        <w:widowControl w:val="0"/>
        <w:tabs>
          <w:tab w:val="left" w:pos="851"/>
        </w:tabs>
        <w:spacing w:after="0" w:line="300" w:lineRule="exact"/>
        <w:rPr>
          <w:rFonts w:ascii="Verdana" w:hAnsi="Verdana"/>
          <w:sz w:val="20"/>
        </w:rPr>
        <w:pPrChange w:id="821" w:author="Machado Meyer " w:date="2018-07-03T12:21:00Z">
          <w:pPr>
            <w:pStyle w:val="GradeMdia1-nfase21"/>
            <w:tabs>
              <w:tab w:val="left" w:pos="851"/>
            </w:tabs>
            <w:spacing w:after="0" w:line="300" w:lineRule="exact"/>
          </w:pPr>
        </w:pPrChange>
      </w:pPr>
    </w:p>
    <w:p w:rsidR="00E8320E" w:rsidRPr="001507CB" w:rsidRDefault="00E8320E">
      <w:pPr>
        <w:widowControl w:val="0"/>
        <w:numPr>
          <w:ilvl w:val="2"/>
          <w:numId w:val="30"/>
        </w:numPr>
        <w:tabs>
          <w:tab w:val="left" w:pos="851"/>
        </w:tabs>
        <w:spacing w:after="0" w:line="300" w:lineRule="exact"/>
        <w:ind w:left="0" w:firstLine="0"/>
        <w:rPr>
          <w:rFonts w:ascii="Verdana" w:hAnsi="Verdana"/>
          <w:sz w:val="20"/>
        </w:rPr>
        <w:pPrChange w:id="822" w:author="Machado Meyer " w:date="2018-07-03T12:21:00Z">
          <w:pPr>
            <w:numPr>
              <w:ilvl w:val="2"/>
              <w:numId w:val="30"/>
            </w:numPr>
            <w:tabs>
              <w:tab w:val="left" w:pos="851"/>
            </w:tabs>
            <w:spacing w:after="0" w:line="300" w:lineRule="exact"/>
            <w:ind w:left="720" w:hanging="720"/>
          </w:pPr>
        </w:pPrChange>
      </w:pPr>
      <w:r w:rsidRPr="001507CB">
        <w:rPr>
          <w:rFonts w:ascii="Verdana" w:hAnsi="Verdana"/>
          <w:sz w:val="20"/>
        </w:rPr>
        <w:t>Será facultada a presença dos representantes legais da Emissora na Assembleia Geral.</w:t>
      </w:r>
    </w:p>
    <w:p w:rsidR="00E8320E" w:rsidRPr="001507CB" w:rsidRDefault="00E8320E">
      <w:pPr>
        <w:widowControl w:val="0"/>
        <w:tabs>
          <w:tab w:val="left" w:pos="851"/>
        </w:tabs>
        <w:spacing w:after="0" w:line="300" w:lineRule="exact"/>
        <w:rPr>
          <w:rFonts w:ascii="Verdana" w:hAnsi="Verdana"/>
          <w:sz w:val="20"/>
        </w:rPr>
        <w:pPrChange w:id="823" w:author="Machado Meyer " w:date="2018-07-03T12:21:00Z">
          <w:pPr>
            <w:tabs>
              <w:tab w:val="left" w:pos="851"/>
            </w:tabs>
            <w:spacing w:after="0" w:line="300" w:lineRule="exact"/>
          </w:pPr>
        </w:pPrChange>
      </w:pPr>
    </w:p>
    <w:p w:rsidR="00E8320E" w:rsidRPr="001507CB" w:rsidRDefault="00E8320E">
      <w:pPr>
        <w:widowControl w:val="0"/>
        <w:numPr>
          <w:ilvl w:val="1"/>
          <w:numId w:val="11"/>
        </w:numPr>
        <w:tabs>
          <w:tab w:val="left" w:pos="851"/>
        </w:tabs>
        <w:spacing w:after="0" w:line="300" w:lineRule="exact"/>
        <w:rPr>
          <w:rFonts w:ascii="Verdana" w:hAnsi="Verdana"/>
          <w:b/>
          <w:sz w:val="20"/>
        </w:rPr>
        <w:pPrChange w:id="824" w:author="Machado Meyer " w:date="2018-07-03T12:21:00Z">
          <w:pPr>
            <w:numPr>
              <w:ilvl w:val="1"/>
              <w:numId w:val="11"/>
            </w:numPr>
            <w:tabs>
              <w:tab w:val="num" w:pos="709"/>
              <w:tab w:val="left" w:pos="851"/>
            </w:tabs>
            <w:spacing w:after="0" w:line="300" w:lineRule="exact"/>
            <w:ind w:left="709" w:hanging="709"/>
          </w:pPr>
        </w:pPrChange>
      </w:pPr>
      <w:r w:rsidRPr="001507CB">
        <w:rPr>
          <w:rFonts w:ascii="Verdana" w:hAnsi="Verdana"/>
          <w:b/>
          <w:sz w:val="20"/>
        </w:rPr>
        <w:t>Mesa Diretora</w:t>
      </w:r>
    </w:p>
    <w:p w:rsidR="00E8320E" w:rsidRPr="001507CB" w:rsidRDefault="00E8320E">
      <w:pPr>
        <w:widowControl w:val="0"/>
        <w:tabs>
          <w:tab w:val="left" w:pos="851"/>
        </w:tabs>
        <w:spacing w:after="0" w:line="300" w:lineRule="exact"/>
        <w:rPr>
          <w:rFonts w:ascii="Verdana" w:hAnsi="Verdana"/>
          <w:sz w:val="20"/>
        </w:rPr>
        <w:pPrChange w:id="825" w:author="Machado Meyer " w:date="2018-07-03T12:21:00Z">
          <w:pPr>
            <w:tabs>
              <w:tab w:val="left" w:pos="851"/>
            </w:tabs>
            <w:spacing w:after="0" w:line="300" w:lineRule="exact"/>
          </w:pPr>
        </w:pPrChange>
      </w:pPr>
    </w:p>
    <w:p w:rsidR="00E8320E" w:rsidRPr="001507CB" w:rsidRDefault="00E8320E">
      <w:pPr>
        <w:widowControl w:val="0"/>
        <w:numPr>
          <w:ilvl w:val="0"/>
          <w:numId w:val="31"/>
        </w:numPr>
        <w:tabs>
          <w:tab w:val="left" w:pos="851"/>
        </w:tabs>
        <w:spacing w:after="0" w:line="300" w:lineRule="exact"/>
        <w:ind w:left="0" w:firstLine="0"/>
        <w:rPr>
          <w:rFonts w:ascii="Verdana" w:hAnsi="Verdana"/>
          <w:sz w:val="20"/>
        </w:rPr>
        <w:pPrChange w:id="826" w:author="Machado Meyer " w:date="2018-07-03T12:21:00Z">
          <w:pPr>
            <w:numPr>
              <w:numId w:val="31"/>
            </w:numPr>
            <w:tabs>
              <w:tab w:val="left" w:pos="851"/>
            </w:tabs>
            <w:spacing w:after="0" w:line="300" w:lineRule="exact"/>
            <w:ind w:left="720" w:hanging="360"/>
          </w:pPr>
        </w:pPrChange>
      </w:pPr>
      <w:r w:rsidRPr="001507CB">
        <w:rPr>
          <w:rFonts w:ascii="Verdana" w:hAnsi="Verdana"/>
          <w:sz w:val="20"/>
        </w:rPr>
        <w:t>A presidência e a secretaria das Assembleias Gerais de Debenturistas caberão aos Debenturistas eleitos por estes próprios, aos representantes do Agente Fiduciário ou àqueles que forem designados pela CVM.</w:t>
      </w:r>
    </w:p>
    <w:p w:rsidR="00E8320E" w:rsidRPr="001507CB" w:rsidRDefault="00E8320E">
      <w:pPr>
        <w:widowControl w:val="0"/>
        <w:tabs>
          <w:tab w:val="left" w:pos="851"/>
        </w:tabs>
        <w:spacing w:after="0" w:line="300" w:lineRule="exact"/>
        <w:rPr>
          <w:rFonts w:ascii="Verdana" w:hAnsi="Verdana"/>
          <w:sz w:val="20"/>
        </w:rPr>
        <w:pPrChange w:id="827" w:author="Machado Meyer " w:date="2018-07-03T12:21:00Z">
          <w:pPr>
            <w:tabs>
              <w:tab w:val="left" w:pos="851"/>
            </w:tabs>
            <w:spacing w:after="0" w:line="300" w:lineRule="exact"/>
          </w:pPr>
        </w:pPrChange>
      </w:pPr>
    </w:p>
    <w:p w:rsidR="00E8320E" w:rsidRPr="001507CB" w:rsidRDefault="00E8320E">
      <w:pPr>
        <w:widowControl w:val="0"/>
        <w:numPr>
          <w:ilvl w:val="0"/>
          <w:numId w:val="31"/>
        </w:numPr>
        <w:tabs>
          <w:tab w:val="left" w:pos="851"/>
        </w:tabs>
        <w:spacing w:after="0" w:line="300" w:lineRule="exact"/>
        <w:ind w:left="0" w:firstLine="0"/>
        <w:rPr>
          <w:rFonts w:ascii="Verdana" w:hAnsi="Verdana"/>
          <w:sz w:val="20"/>
        </w:rPr>
        <w:pPrChange w:id="828" w:author="Machado Meyer " w:date="2018-07-03T12:21:00Z">
          <w:pPr>
            <w:numPr>
              <w:numId w:val="31"/>
            </w:numPr>
            <w:tabs>
              <w:tab w:val="left" w:pos="851"/>
            </w:tabs>
            <w:spacing w:after="0" w:line="300" w:lineRule="exact"/>
            <w:ind w:left="720" w:hanging="360"/>
          </w:pPr>
        </w:pPrChange>
      </w:pPr>
      <w:r w:rsidRPr="001507CB">
        <w:rPr>
          <w:rFonts w:ascii="Verdana" w:hAnsi="Verdana"/>
          <w:sz w:val="20"/>
        </w:rPr>
        <w:t>O Agente Fiduciário deverá comparecer às assembleias gerais de Debenturistas e prestar aos Debenturistas as informações que lhe forem solicitadas.</w:t>
      </w:r>
    </w:p>
    <w:p w:rsidR="00E8320E" w:rsidRPr="001507CB" w:rsidRDefault="00E8320E">
      <w:pPr>
        <w:pStyle w:val="PargrafodaLista"/>
        <w:widowControl w:val="0"/>
        <w:spacing w:after="0" w:line="300" w:lineRule="exact"/>
        <w:rPr>
          <w:rFonts w:ascii="Verdana" w:hAnsi="Verdana"/>
          <w:sz w:val="20"/>
        </w:rPr>
        <w:pPrChange w:id="829" w:author="Machado Meyer " w:date="2018-07-03T12:21:00Z">
          <w:pPr>
            <w:pStyle w:val="PargrafodaLista"/>
            <w:spacing w:after="0" w:line="300" w:lineRule="exact"/>
          </w:pPr>
        </w:pPrChange>
      </w:pPr>
    </w:p>
    <w:p w:rsidR="00E8320E" w:rsidRPr="001507CB" w:rsidRDefault="00E8320E">
      <w:pPr>
        <w:widowControl w:val="0"/>
        <w:numPr>
          <w:ilvl w:val="1"/>
          <w:numId w:val="11"/>
        </w:numPr>
        <w:tabs>
          <w:tab w:val="left" w:pos="851"/>
        </w:tabs>
        <w:spacing w:after="0" w:line="300" w:lineRule="exact"/>
        <w:rPr>
          <w:rFonts w:ascii="Verdana" w:hAnsi="Verdana"/>
          <w:b/>
          <w:sz w:val="20"/>
        </w:rPr>
        <w:pPrChange w:id="830" w:author="Machado Meyer " w:date="2018-07-03T12:21:00Z">
          <w:pPr>
            <w:numPr>
              <w:ilvl w:val="1"/>
              <w:numId w:val="11"/>
            </w:numPr>
            <w:tabs>
              <w:tab w:val="num" w:pos="709"/>
              <w:tab w:val="left" w:pos="851"/>
            </w:tabs>
            <w:spacing w:after="0" w:line="300" w:lineRule="exact"/>
            <w:ind w:left="709" w:hanging="709"/>
          </w:pPr>
        </w:pPrChange>
      </w:pPr>
      <w:bookmarkStart w:id="831" w:name="_Ref130286717"/>
      <w:proofErr w:type="spellStart"/>
      <w:r w:rsidRPr="001507CB">
        <w:rPr>
          <w:rFonts w:ascii="Verdana" w:hAnsi="Verdana"/>
          <w:b/>
          <w:i/>
          <w:sz w:val="20"/>
        </w:rPr>
        <w:t>Quorum</w:t>
      </w:r>
      <w:proofErr w:type="spellEnd"/>
      <w:r w:rsidRPr="001507CB">
        <w:rPr>
          <w:rFonts w:ascii="Verdana" w:hAnsi="Verdana"/>
          <w:b/>
          <w:sz w:val="20"/>
        </w:rPr>
        <w:t xml:space="preserve"> de Deliberação</w:t>
      </w:r>
    </w:p>
    <w:p w:rsidR="00E8320E" w:rsidRPr="001507CB" w:rsidRDefault="00E8320E">
      <w:pPr>
        <w:widowControl w:val="0"/>
        <w:tabs>
          <w:tab w:val="left" w:pos="851"/>
        </w:tabs>
        <w:spacing w:after="0" w:line="300" w:lineRule="exact"/>
        <w:rPr>
          <w:rFonts w:ascii="Verdana" w:hAnsi="Verdana"/>
          <w:sz w:val="20"/>
        </w:rPr>
        <w:pPrChange w:id="832" w:author="Machado Meyer " w:date="2018-07-03T12:21:00Z">
          <w:pPr>
            <w:tabs>
              <w:tab w:val="left" w:pos="851"/>
            </w:tabs>
            <w:spacing w:after="0" w:line="300" w:lineRule="exact"/>
          </w:pPr>
        </w:pPrChange>
      </w:pPr>
    </w:p>
    <w:p w:rsidR="00E8320E" w:rsidRPr="001507CB" w:rsidRDefault="00E8320E">
      <w:pPr>
        <w:widowControl w:val="0"/>
        <w:numPr>
          <w:ilvl w:val="0"/>
          <w:numId w:val="32"/>
        </w:numPr>
        <w:tabs>
          <w:tab w:val="left" w:pos="851"/>
        </w:tabs>
        <w:spacing w:after="0" w:line="300" w:lineRule="exact"/>
        <w:ind w:left="0" w:firstLine="0"/>
        <w:rPr>
          <w:rFonts w:ascii="Verdana" w:hAnsi="Verdana"/>
          <w:sz w:val="20"/>
        </w:rPr>
        <w:pPrChange w:id="833" w:author="Machado Meyer " w:date="2018-07-03T12:21:00Z">
          <w:pPr>
            <w:numPr>
              <w:numId w:val="32"/>
            </w:numPr>
            <w:tabs>
              <w:tab w:val="left" w:pos="851"/>
            </w:tabs>
            <w:spacing w:after="0" w:line="300" w:lineRule="exact"/>
            <w:ind w:left="720" w:hanging="360"/>
          </w:pPr>
        </w:pPrChange>
      </w:pPr>
      <w:r w:rsidRPr="001507CB">
        <w:rPr>
          <w:rFonts w:ascii="Verdana" w:hAnsi="Verdana"/>
          <w:sz w:val="20"/>
        </w:rPr>
        <w:t>Nas deliberações das Assembleias Gerais de Debenturistas, a cada Debênture em circulação caberá um voto, admitida a constituição de mandatário, Debenturista ou não. Todas as deliberações a serem tomadas em Assembleia Geral de Debenturistas dependerão de aprovação de Debenturistas representando, no mínimo, 75% (setenta e cinco por cento) das Debêntures em Circulação.</w:t>
      </w:r>
      <w:bookmarkEnd w:id="831"/>
    </w:p>
    <w:p w:rsidR="00E8320E" w:rsidRPr="001507CB" w:rsidRDefault="00E8320E">
      <w:pPr>
        <w:widowControl w:val="0"/>
        <w:tabs>
          <w:tab w:val="left" w:pos="851"/>
        </w:tabs>
        <w:spacing w:after="0" w:line="300" w:lineRule="exact"/>
        <w:rPr>
          <w:rFonts w:ascii="Verdana" w:hAnsi="Verdana"/>
          <w:sz w:val="20"/>
        </w:rPr>
        <w:pPrChange w:id="834" w:author="Machado Meyer " w:date="2018-07-03T12:21:00Z">
          <w:pPr>
            <w:tabs>
              <w:tab w:val="left" w:pos="851"/>
            </w:tabs>
            <w:spacing w:after="0" w:line="300" w:lineRule="exact"/>
          </w:pPr>
        </w:pPrChange>
      </w:pPr>
    </w:p>
    <w:p w:rsidR="00E8320E" w:rsidRPr="001507CB" w:rsidRDefault="00E8320E">
      <w:pPr>
        <w:widowControl w:val="0"/>
        <w:numPr>
          <w:ilvl w:val="0"/>
          <w:numId w:val="32"/>
        </w:numPr>
        <w:tabs>
          <w:tab w:val="left" w:pos="851"/>
        </w:tabs>
        <w:spacing w:after="0" w:line="300" w:lineRule="exact"/>
        <w:ind w:left="0" w:firstLine="0"/>
        <w:rPr>
          <w:rFonts w:ascii="Verdana" w:hAnsi="Verdana"/>
          <w:sz w:val="20"/>
        </w:rPr>
        <w:pPrChange w:id="835" w:author="Machado Meyer " w:date="2018-07-03T12:21:00Z">
          <w:pPr>
            <w:numPr>
              <w:numId w:val="32"/>
            </w:numPr>
            <w:tabs>
              <w:tab w:val="left" w:pos="851"/>
            </w:tabs>
            <w:spacing w:after="0" w:line="300" w:lineRule="exact"/>
            <w:ind w:left="720" w:hanging="360"/>
          </w:pPr>
        </w:pPrChange>
      </w:pPr>
      <w:bookmarkStart w:id="836" w:name="_Ref130286715"/>
      <w:r w:rsidRPr="001507CB">
        <w:rPr>
          <w:rFonts w:ascii="Verdana" w:hAnsi="Verdana"/>
          <w:sz w:val="20"/>
        </w:rPr>
        <w:t xml:space="preserve">Não estão incluídos no </w:t>
      </w:r>
      <w:proofErr w:type="spellStart"/>
      <w:r w:rsidRPr="001507CB">
        <w:rPr>
          <w:rFonts w:ascii="Verdana" w:hAnsi="Verdana"/>
          <w:i/>
          <w:sz w:val="20"/>
        </w:rPr>
        <w:t>quorum</w:t>
      </w:r>
      <w:proofErr w:type="spellEnd"/>
      <w:r w:rsidRPr="001507CB">
        <w:rPr>
          <w:rFonts w:ascii="Verdana" w:hAnsi="Verdana"/>
          <w:sz w:val="20"/>
        </w:rPr>
        <w:t xml:space="preserve"> a que se refere a 8.4.1. acima:</w:t>
      </w:r>
      <w:bookmarkEnd w:id="836"/>
    </w:p>
    <w:p w:rsidR="00E8320E" w:rsidRPr="001507CB" w:rsidRDefault="00E8320E">
      <w:pPr>
        <w:widowControl w:val="0"/>
        <w:tabs>
          <w:tab w:val="left" w:pos="851"/>
        </w:tabs>
        <w:spacing w:after="0" w:line="300" w:lineRule="exact"/>
        <w:rPr>
          <w:rFonts w:ascii="Verdana" w:hAnsi="Verdana"/>
          <w:sz w:val="20"/>
        </w:rPr>
        <w:pPrChange w:id="837" w:author="Machado Meyer " w:date="2018-07-03T12:21:00Z">
          <w:pPr>
            <w:tabs>
              <w:tab w:val="left" w:pos="851"/>
            </w:tabs>
            <w:spacing w:after="0" w:line="300" w:lineRule="exact"/>
          </w:pPr>
        </w:pPrChange>
      </w:pPr>
    </w:p>
    <w:p w:rsidR="00E8320E" w:rsidRPr="001507CB" w:rsidRDefault="00E8320E">
      <w:pPr>
        <w:widowControl w:val="0"/>
        <w:numPr>
          <w:ilvl w:val="6"/>
          <w:numId w:val="11"/>
        </w:numPr>
        <w:tabs>
          <w:tab w:val="clear" w:pos="1701"/>
          <w:tab w:val="num" w:pos="851"/>
        </w:tabs>
        <w:spacing w:after="0" w:line="300" w:lineRule="exact"/>
        <w:ind w:left="851" w:hanging="851"/>
        <w:rPr>
          <w:rFonts w:ascii="Verdana" w:hAnsi="Verdana"/>
          <w:sz w:val="20"/>
        </w:rPr>
        <w:pPrChange w:id="838" w:author="Machado Meyer " w:date="2018-07-03T12:21:00Z">
          <w:pPr>
            <w:numPr>
              <w:ilvl w:val="6"/>
              <w:numId w:val="11"/>
            </w:numPr>
            <w:tabs>
              <w:tab w:val="num" w:pos="851"/>
              <w:tab w:val="num" w:pos="1701"/>
            </w:tabs>
            <w:spacing w:after="0" w:line="300" w:lineRule="exact"/>
            <w:ind w:left="1701" w:hanging="992"/>
          </w:pPr>
        </w:pPrChange>
      </w:pPr>
      <w:r w:rsidRPr="001507CB">
        <w:rPr>
          <w:rFonts w:ascii="Verdana" w:hAnsi="Verdana"/>
          <w:sz w:val="20"/>
        </w:rPr>
        <w:t xml:space="preserve">os </w:t>
      </w:r>
      <w:proofErr w:type="spellStart"/>
      <w:r w:rsidRPr="001507CB">
        <w:rPr>
          <w:rFonts w:ascii="Verdana" w:hAnsi="Verdana"/>
          <w:i/>
          <w:sz w:val="20"/>
        </w:rPr>
        <w:t>quoruns</w:t>
      </w:r>
      <w:proofErr w:type="spellEnd"/>
      <w:r w:rsidRPr="001507CB">
        <w:rPr>
          <w:rFonts w:ascii="Verdana" w:hAnsi="Verdana"/>
          <w:sz w:val="20"/>
        </w:rPr>
        <w:t xml:space="preserve"> expressamente previstos em outras Cláusulas desta Escritura de Emissão observado o </w:t>
      </w:r>
      <w:proofErr w:type="spellStart"/>
      <w:r w:rsidRPr="001507CB">
        <w:rPr>
          <w:rFonts w:ascii="Verdana" w:hAnsi="Verdana"/>
          <w:i/>
          <w:sz w:val="20"/>
        </w:rPr>
        <w:t>quorum</w:t>
      </w:r>
      <w:proofErr w:type="spellEnd"/>
      <w:r w:rsidRPr="001507CB">
        <w:rPr>
          <w:rFonts w:ascii="Verdana" w:hAnsi="Verdana"/>
          <w:sz w:val="20"/>
        </w:rPr>
        <w:t xml:space="preserve"> previsto no artigo 71, parágrafo 5º, da Lei das Sociedades por Ações; e</w:t>
      </w:r>
    </w:p>
    <w:p w:rsidR="00E8320E" w:rsidRPr="001507CB" w:rsidRDefault="00E8320E">
      <w:pPr>
        <w:widowControl w:val="0"/>
        <w:tabs>
          <w:tab w:val="num" w:pos="851"/>
        </w:tabs>
        <w:spacing w:after="0" w:line="300" w:lineRule="exact"/>
        <w:ind w:left="851" w:hanging="851"/>
        <w:rPr>
          <w:rFonts w:ascii="Verdana" w:hAnsi="Verdana"/>
          <w:sz w:val="20"/>
        </w:rPr>
        <w:pPrChange w:id="839" w:author="Machado Meyer " w:date="2018-07-03T12:21:00Z">
          <w:pPr>
            <w:tabs>
              <w:tab w:val="num" w:pos="851"/>
            </w:tabs>
            <w:spacing w:after="0" w:line="300" w:lineRule="exact"/>
            <w:ind w:left="851" w:hanging="851"/>
          </w:pPr>
        </w:pPrChange>
      </w:pPr>
    </w:p>
    <w:p w:rsidR="00E8320E" w:rsidRPr="001507CB" w:rsidRDefault="00E8320E">
      <w:pPr>
        <w:widowControl w:val="0"/>
        <w:numPr>
          <w:ilvl w:val="6"/>
          <w:numId w:val="11"/>
        </w:numPr>
        <w:tabs>
          <w:tab w:val="clear" w:pos="1701"/>
          <w:tab w:val="num" w:pos="851"/>
        </w:tabs>
        <w:spacing w:after="0" w:line="300" w:lineRule="exact"/>
        <w:ind w:left="851" w:hanging="851"/>
        <w:rPr>
          <w:rFonts w:ascii="Verdana" w:hAnsi="Verdana"/>
          <w:sz w:val="20"/>
        </w:rPr>
        <w:pPrChange w:id="840" w:author="Machado Meyer " w:date="2018-07-03T12:21:00Z">
          <w:pPr>
            <w:numPr>
              <w:ilvl w:val="6"/>
              <w:numId w:val="11"/>
            </w:numPr>
            <w:tabs>
              <w:tab w:val="num" w:pos="851"/>
              <w:tab w:val="num" w:pos="1701"/>
            </w:tabs>
            <w:spacing w:after="0" w:line="300" w:lineRule="exact"/>
            <w:ind w:left="1701" w:hanging="992"/>
          </w:pPr>
        </w:pPrChange>
      </w:pPr>
      <w:r w:rsidRPr="001507CB">
        <w:rPr>
          <w:rFonts w:ascii="Verdana" w:hAnsi="Verdana"/>
          <w:sz w:val="20"/>
        </w:rPr>
        <w:t xml:space="preserve">as alterações, que somente poderão ser propostas pela Emissora, que deverão ser aprovadas por Debenturistas representando, no mínimo, 90% (noventa por cento) das Debêntures em Circulação, quais sejam (a) das disposições desta Cláusula; (b) de qualquer dos </w:t>
      </w:r>
      <w:proofErr w:type="spellStart"/>
      <w:r w:rsidRPr="001507CB">
        <w:rPr>
          <w:rFonts w:ascii="Verdana" w:hAnsi="Verdana"/>
          <w:i/>
          <w:sz w:val="20"/>
        </w:rPr>
        <w:t>quoruns</w:t>
      </w:r>
      <w:proofErr w:type="spellEnd"/>
      <w:r w:rsidRPr="001507CB">
        <w:rPr>
          <w:rFonts w:ascii="Verdana" w:hAnsi="Verdana"/>
          <w:sz w:val="20"/>
        </w:rPr>
        <w:t xml:space="preserve"> previstos nesta Escritura de Emissão; (c) da Remuneração, exceto pelo disposto na Cláusula 4.2.5.2 e na Cláusula 4.2.5.3; (d) de quaisquer datas de pagamento de quaisquer valores previstos nesta Escritura de Emissão; (e) do prazo de vigência das Debêntures; (f) da espécie das Debêntures; (g) da criação de evento de </w:t>
      </w:r>
      <w:r w:rsidRPr="001507CB">
        <w:rPr>
          <w:rFonts w:ascii="Verdana" w:hAnsi="Verdana"/>
          <w:sz w:val="20"/>
        </w:rPr>
        <w:lastRenderedPageBreak/>
        <w:t>repactuação das Debêntures; (h) das disposições relativas a Resgate Antecipado Facultativo; (i) das disposições relativas a amortizações antecipadas facultativas; (j) das disposições relativas à Oferta Facultativa de Resgate Antecipado; ou (k) da redação de qualquer E</w:t>
      </w:r>
      <w:r w:rsidRPr="001507CB">
        <w:rPr>
          <w:rFonts w:ascii="Verdana" w:eastAsia="Arial Unicode MS" w:hAnsi="Verdana"/>
          <w:sz w:val="20"/>
        </w:rPr>
        <w:t xml:space="preserve">vento de Inadimplemento. </w:t>
      </w:r>
    </w:p>
    <w:p w:rsidR="00E8320E" w:rsidRPr="001507CB" w:rsidRDefault="00E8320E">
      <w:pPr>
        <w:widowControl w:val="0"/>
        <w:tabs>
          <w:tab w:val="left" w:pos="851"/>
        </w:tabs>
        <w:spacing w:after="0" w:line="300" w:lineRule="exact"/>
        <w:ind w:left="709"/>
        <w:rPr>
          <w:rFonts w:ascii="Verdana" w:hAnsi="Verdana"/>
          <w:sz w:val="20"/>
        </w:rPr>
        <w:pPrChange w:id="841" w:author="Machado Meyer " w:date="2018-07-03T12:21:00Z">
          <w:pPr>
            <w:tabs>
              <w:tab w:val="left" w:pos="851"/>
            </w:tabs>
            <w:spacing w:after="0" w:line="300" w:lineRule="exact"/>
            <w:ind w:left="709"/>
          </w:pPr>
        </w:pPrChange>
      </w:pPr>
    </w:p>
    <w:p w:rsidR="00E8320E" w:rsidRPr="001507CB" w:rsidRDefault="00E8320E">
      <w:pPr>
        <w:widowControl w:val="0"/>
        <w:numPr>
          <w:ilvl w:val="0"/>
          <w:numId w:val="32"/>
        </w:numPr>
        <w:tabs>
          <w:tab w:val="left" w:pos="851"/>
        </w:tabs>
        <w:spacing w:after="0" w:line="300" w:lineRule="exact"/>
        <w:ind w:left="0" w:firstLine="0"/>
        <w:rPr>
          <w:rFonts w:ascii="Verdana" w:hAnsi="Verdana"/>
          <w:sz w:val="20"/>
        </w:rPr>
        <w:pPrChange w:id="842" w:author="Machado Meyer " w:date="2018-07-03T12:21:00Z">
          <w:pPr>
            <w:numPr>
              <w:numId w:val="32"/>
            </w:numPr>
            <w:tabs>
              <w:tab w:val="left" w:pos="851"/>
            </w:tabs>
            <w:spacing w:after="0" w:line="300" w:lineRule="exact"/>
            <w:ind w:left="720" w:hanging="360"/>
          </w:pPr>
        </w:pPrChange>
      </w:pPr>
      <w:bookmarkStart w:id="843" w:name="_Ref534176609"/>
      <w:r w:rsidRPr="001507CB">
        <w:rPr>
          <w:rFonts w:ascii="Verdana" w:hAnsi="Verdana"/>
          <w:sz w:val="20"/>
        </w:rPr>
        <w:t>Aplica-se às assembleias gerais de Debenturistas, no que couber, o disposto na Lei das Sociedades por Ações, sobre a assembleia geral de acionistas.</w:t>
      </w:r>
    </w:p>
    <w:p w:rsidR="00E8320E" w:rsidRPr="001507CB" w:rsidRDefault="00E8320E">
      <w:pPr>
        <w:widowControl w:val="0"/>
        <w:tabs>
          <w:tab w:val="left" w:pos="851"/>
        </w:tabs>
        <w:spacing w:after="0" w:line="300" w:lineRule="exact"/>
        <w:rPr>
          <w:rFonts w:ascii="Verdana" w:hAnsi="Verdana"/>
          <w:sz w:val="20"/>
        </w:rPr>
        <w:pPrChange w:id="844"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845" w:author="Machado Meyer " w:date="2018-07-03T12:21:00Z">
          <w:pPr>
            <w:tabs>
              <w:tab w:val="left" w:pos="851"/>
            </w:tabs>
            <w:spacing w:after="0" w:line="300" w:lineRule="exact"/>
            <w:jc w:val="center"/>
          </w:pPr>
        </w:pPrChange>
      </w:pPr>
      <w:bookmarkStart w:id="846" w:name="_Ref147910921"/>
      <w:r w:rsidRPr="001507CB">
        <w:rPr>
          <w:rFonts w:ascii="Verdana" w:hAnsi="Verdana"/>
          <w:b/>
          <w:smallCaps/>
          <w:sz w:val="20"/>
        </w:rPr>
        <w:t>Cláusula IX</w:t>
      </w:r>
    </w:p>
    <w:p w:rsidR="00E8320E" w:rsidRPr="001507CB" w:rsidRDefault="00E8320E">
      <w:pPr>
        <w:widowControl w:val="0"/>
        <w:tabs>
          <w:tab w:val="left" w:pos="851"/>
        </w:tabs>
        <w:spacing w:after="0" w:line="300" w:lineRule="exact"/>
        <w:jc w:val="center"/>
        <w:rPr>
          <w:rFonts w:ascii="Verdana" w:hAnsi="Verdana"/>
          <w:b/>
          <w:smallCaps/>
          <w:sz w:val="20"/>
        </w:rPr>
        <w:pPrChange w:id="847" w:author="Machado Meyer " w:date="2018-07-03T12:21:00Z">
          <w:pPr>
            <w:tabs>
              <w:tab w:val="left" w:pos="851"/>
            </w:tabs>
            <w:spacing w:after="0" w:line="300" w:lineRule="exact"/>
            <w:jc w:val="center"/>
          </w:pPr>
        </w:pPrChange>
      </w:pPr>
      <w:r w:rsidRPr="001507CB">
        <w:rPr>
          <w:rFonts w:ascii="Verdana" w:hAnsi="Verdana"/>
          <w:b/>
          <w:smallCaps/>
          <w:sz w:val="20"/>
        </w:rPr>
        <w:t>Declarações e Garantias</w:t>
      </w:r>
      <w:bookmarkEnd w:id="846"/>
    </w:p>
    <w:p w:rsidR="00E8320E" w:rsidRPr="001507CB" w:rsidRDefault="00E8320E">
      <w:pPr>
        <w:widowControl w:val="0"/>
        <w:tabs>
          <w:tab w:val="left" w:pos="851"/>
        </w:tabs>
        <w:spacing w:after="0" w:line="300" w:lineRule="exact"/>
        <w:jc w:val="center"/>
        <w:rPr>
          <w:rFonts w:ascii="Verdana" w:hAnsi="Verdana"/>
          <w:smallCaps/>
          <w:sz w:val="20"/>
          <w:u w:val="single"/>
        </w:rPr>
        <w:pPrChange w:id="848" w:author="Machado Meyer " w:date="2018-07-03T12:21:00Z">
          <w:pPr>
            <w:tabs>
              <w:tab w:val="left" w:pos="851"/>
            </w:tabs>
            <w:spacing w:after="0" w:line="300" w:lineRule="exact"/>
            <w:jc w:val="center"/>
          </w:pPr>
        </w:pPrChange>
      </w:pPr>
    </w:p>
    <w:p w:rsidR="00E8320E" w:rsidRPr="001507CB" w:rsidRDefault="00E8320E">
      <w:pPr>
        <w:widowControl w:val="0"/>
        <w:numPr>
          <w:ilvl w:val="1"/>
          <w:numId w:val="12"/>
        </w:numPr>
        <w:tabs>
          <w:tab w:val="clear" w:pos="709"/>
          <w:tab w:val="num" w:pos="-567"/>
          <w:tab w:val="left" w:pos="851"/>
        </w:tabs>
        <w:spacing w:after="0" w:line="300" w:lineRule="exact"/>
        <w:ind w:left="851" w:hanging="851"/>
        <w:rPr>
          <w:rFonts w:ascii="Verdana" w:hAnsi="Verdana"/>
          <w:sz w:val="20"/>
        </w:rPr>
        <w:pPrChange w:id="849" w:author="Machado Meyer " w:date="2018-07-03T12:21:00Z">
          <w:pPr>
            <w:keepNext/>
            <w:numPr>
              <w:ilvl w:val="1"/>
              <w:numId w:val="12"/>
            </w:numPr>
            <w:tabs>
              <w:tab w:val="num" w:pos="-567"/>
              <w:tab w:val="num" w:pos="709"/>
              <w:tab w:val="left" w:pos="851"/>
            </w:tabs>
            <w:spacing w:after="0" w:line="300" w:lineRule="exact"/>
            <w:ind w:left="709" w:hanging="709"/>
          </w:pPr>
        </w:pPrChange>
      </w:pPr>
      <w:r w:rsidRPr="001507CB">
        <w:rPr>
          <w:rFonts w:ascii="Verdana" w:hAnsi="Verdana"/>
          <w:sz w:val="20"/>
        </w:rPr>
        <w:t>O Agente Fiduciário, neste ato, declara e garante à Emissora que:</w:t>
      </w:r>
    </w:p>
    <w:p w:rsidR="00E8320E" w:rsidRPr="001507CB" w:rsidRDefault="00E8320E">
      <w:pPr>
        <w:widowControl w:val="0"/>
        <w:tabs>
          <w:tab w:val="left" w:pos="851"/>
        </w:tabs>
        <w:spacing w:after="0" w:line="300" w:lineRule="exact"/>
        <w:ind w:left="709"/>
        <w:rPr>
          <w:rFonts w:ascii="Verdana" w:hAnsi="Verdana"/>
          <w:sz w:val="20"/>
        </w:rPr>
        <w:pPrChange w:id="850" w:author="Machado Meyer " w:date="2018-07-03T12:21:00Z">
          <w:pPr>
            <w:keepNext/>
            <w:tabs>
              <w:tab w:val="left" w:pos="851"/>
            </w:tabs>
            <w:spacing w:after="0" w:line="300" w:lineRule="exact"/>
            <w:ind w:left="709"/>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51"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é instituição financeira devidamente organizada, constituída e existente sob a forma de sociedade limitada, de acordo com as leis brasileiras;</w:t>
      </w:r>
    </w:p>
    <w:p w:rsidR="00E8320E" w:rsidRPr="001507CB" w:rsidRDefault="00E8320E">
      <w:pPr>
        <w:widowControl w:val="0"/>
        <w:tabs>
          <w:tab w:val="left" w:pos="851"/>
        </w:tabs>
        <w:spacing w:after="0" w:line="300" w:lineRule="exact"/>
        <w:ind w:left="851" w:hanging="851"/>
        <w:rPr>
          <w:rFonts w:ascii="Verdana" w:hAnsi="Verdana"/>
          <w:sz w:val="20"/>
        </w:rPr>
        <w:pPrChange w:id="852"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53"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E8320E" w:rsidRPr="001507CB" w:rsidRDefault="00E8320E">
      <w:pPr>
        <w:pStyle w:val="GradeMdia1-nfase21"/>
        <w:widowControl w:val="0"/>
        <w:tabs>
          <w:tab w:val="left" w:pos="851"/>
        </w:tabs>
        <w:spacing w:after="0" w:line="300" w:lineRule="exact"/>
        <w:ind w:left="851" w:hanging="851"/>
        <w:rPr>
          <w:rFonts w:ascii="Verdana" w:hAnsi="Verdana"/>
          <w:sz w:val="20"/>
        </w:rPr>
        <w:pPrChange w:id="854" w:author="Machado Meyer " w:date="2018-07-03T12:21:00Z">
          <w:pPr>
            <w:pStyle w:val="GradeMdia1-nfase21"/>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55"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o(s) representante(s) legal(</w:t>
      </w:r>
      <w:proofErr w:type="spellStart"/>
      <w:r w:rsidRPr="001507CB">
        <w:rPr>
          <w:rFonts w:ascii="Verdana" w:hAnsi="Verdana"/>
          <w:sz w:val="20"/>
        </w:rPr>
        <w:t>is</w:t>
      </w:r>
      <w:proofErr w:type="spellEnd"/>
      <w:r w:rsidRPr="001507CB">
        <w:rPr>
          <w:rFonts w:ascii="Verdana" w:hAnsi="Verdana"/>
          <w:sz w:val="20"/>
        </w:rPr>
        <w:t>)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rsidR="00E8320E" w:rsidRPr="001507CB" w:rsidRDefault="00E8320E">
      <w:pPr>
        <w:widowControl w:val="0"/>
        <w:tabs>
          <w:tab w:val="left" w:pos="851"/>
        </w:tabs>
        <w:spacing w:after="0" w:line="300" w:lineRule="exact"/>
        <w:ind w:left="851" w:hanging="851"/>
        <w:rPr>
          <w:rFonts w:ascii="Verdana" w:hAnsi="Verdana"/>
          <w:sz w:val="20"/>
        </w:rPr>
        <w:pPrChange w:id="856"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57"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esta Escritura de Emissão e as obrigações aqui previstas constituem obrigações lícitas, válidas, vinculantes e eficazes do Agente Fiduciário, exequíveis de acordo com os seus termos e condições;</w:t>
      </w:r>
    </w:p>
    <w:p w:rsidR="00E8320E" w:rsidRPr="001507CB" w:rsidRDefault="00E8320E">
      <w:pPr>
        <w:widowControl w:val="0"/>
        <w:tabs>
          <w:tab w:val="left" w:pos="851"/>
        </w:tabs>
        <w:spacing w:after="0" w:line="300" w:lineRule="exact"/>
        <w:ind w:left="851" w:hanging="851"/>
        <w:rPr>
          <w:rFonts w:ascii="Verdana" w:hAnsi="Verdana"/>
          <w:sz w:val="20"/>
        </w:rPr>
        <w:pPrChange w:id="858"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59"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a celebração, os termos e condições desta Escritura de Emissão e o cumprimento das obrigações aqui previstas (a) não infringem o 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rsidR="00E8320E" w:rsidRPr="001507CB" w:rsidRDefault="00E8320E">
      <w:pPr>
        <w:widowControl w:val="0"/>
        <w:tabs>
          <w:tab w:val="left" w:pos="851"/>
        </w:tabs>
        <w:spacing w:after="0" w:line="300" w:lineRule="exact"/>
        <w:ind w:left="851" w:hanging="851"/>
        <w:rPr>
          <w:rFonts w:ascii="Verdana" w:hAnsi="Verdana"/>
          <w:sz w:val="20"/>
        </w:rPr>
        <w:pPrChange w:id="860"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61"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lastRenderedPageBreak/>
        <w:t>aceita a função para a qual foi nomeado, assumindo integralmente os deveres e atribuições previstos na legislação específica e nesta Escritura de Emissão;</w:t>
      </w:r>
    </w:p>
    <w:p w:rsidR="00E8320E" w:rsidRPr="001507CB" w:rsidRDefault="00E8320E">
      <w:pPr>
        <w:widowControl w:val="0"/>
        <w:tabs>
          <w:tab w:val="left" w:pos="851"/>
        </w:tabs>
        <w:spacing w:after="0" w:line="300" w:lineRule="exact"/>
        <w:ind w:left="851" w:hanging="851"/>
        <w:rPr>
          <w:rFonts w:ascii="Verdana" w:hAnsi="Verdana"/>
          <w:sz w:val="20"/>
        </w:rPr>
        <w:pPrChange w:id="862"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63"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conhece e aceita integralmente esta Escritura de Emissão e todos os seus termos e condições;</w:t>
      </w:r>
    </w:p>
    <w:p w:rsidR="00E8320E" w:rsidRPr="001507CB" w:rsidRDefault="00E8320E">
      <w:pPr>
        <w:widowControl w:val="0"/>
        <w:tabs>
          <w:tab w:val="left" w:pos="851"/>
        </w:tabs>
        <w:spacing w:after="0" w:line="300" w:lineRule="exact"/>
        <w:ind w:left="851" w:hanging="851"/>
        <w:rPr>
          <w:rFonts w:ascii="Verdana" w:hAnsi="Verdana"/>
          <w:sz w:val="20"/>
        </w:rPr>
        <w:pPrChange w:id="864"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65"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verificou a veracidade das informações contidas nesta Escritura de Emissão, com base nas informações prestadas pela Emissora, sendo certo que o Agente Fiduciário não conduziu qualquer procedimento de verificação independente ou adicional da veracidade das informações apresentadas;</w:t>
      </w:r>
    </w:p>
    <w:p w:rsidR="00E8320E" w:rsidRPr="001507CB" w:rsidRDefault="00E8320E">
      <w:pPr>
        <w:widowControl w:val="0"/>
        <w:tabs>
          <w:tab w:val="left" w:pos="851"/>
        </w:tabs>
        <w:spacing w:after="0" w:line="300" w:lineRule="exact"/>
        <w:ind w:left="851" w:hanging="851"/>
        <w:rPr>
          <w:rFonts w:ascii="Verdana" w:hAnsi="Verdana"/>
          <w:sz w:val="20"/>
        </w:rPr>
        <w:pPrChange w:id="866"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67"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está ciente da regulamentação aplicável emanada do Banco Central do Brasil e da CVM;</w:t>
      </w:r>
    </w:p>
    <w:p w:rsidR="00E8320E" w:rsidRPr="001507CB" w:rsidRDefault="00E8320E">
      <w:pPr>
        <w:widowControl w:val="0"/>
        <w:tabs>
          <w:tab w:val="left" w:pos="851"/>
        </w:tabs>
        <w:spacing w:after="0" w:line="300" w:lineRule="exact"/>
        <w:ind w:left="851"/>
        <w:rPr>
          <w:rFonts w:ascii="Verdana" w:hAnsi="Verdana"/>
          <w:sz w:val="20"/>
        </w:rPr>
        <w:pPrChange w:id="868" w:author="Machado Meyer " w:date="2018-07-03T12:21:00Z">
          <w:pPr>
            <w:tabs>
              <w:tab w:val="left" w:pos="851"/>
            </w:tabs>
            <w:spacing w:after="0" w:line="300" w:lineRule="exact"/>
            <w:ind w:left="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69"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 xml:space="preserve">não tem, sob as penas de lei, qualquer impedimento legal, conforme o artigo 66, parágrafo 3º, da Lei das Sociedades por Ações, a Instrução CVM </w:t>
      </w:r>
      <w:bookmarkStart w:id="870" w:name="_DV_M243"/>
      <w:bookmarkEnd w:id="870"/>
      <w:r w:rsidRPr="001507CB">
        <w:rPr>
          <w:rFonts w:ascii="Verdana" w:hAnsi="Verdana"/>
          <w:sz w:val="20"/>
        </w:rPr>
        <w:t>583, e demais normas aplicáveis, para exercer a função que lhe é conferida;</w:t>
      </w:r>
    </w:p>
    <w:p w:rsidR="00E8320E" w:rsidRPr="001507CB" w:rsidRDefault="00E8320E">
      <w:pPr>
        <w:widowControl w:val="0"/>
        <w:tabs>
          <w:tab w:val="left" w:pos="851"/>
        </w:tabs>
        <w:spacing w:after="0" w:line="300" w:lineRule="exact"/>
        <w:ind w:left="851"/>
        <w:rPr>
          <w:rFonts w:ascii="Verdana" w:hAnsi="Verdana"/>
          <w:sz w:val="20"/>
        </w:rPr>
        <w:pPrChange w:id="871" w:author="Machado Meyer " w:date="2018-07-03T12:21:00Z">
          <w:pPr>
            <w:tabs>
              <w:tab w:val="left" w:pos="851"/>
            </w:tabs>
            <w:spacing w:after="0" w:line="300" w:lineRule="exact"/>
            <w:ind w:left="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72"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não se encontra em nenhuma das situações de conflito de interesse previstas no artigo 6º da Instrução CVM 583;</w:t>
      </w:r>
    </w:p>
    <w:p w:rsidR="00E8320E" w:rsidRPr="001507CB" w:rsidRDefault="00E8320E">
      <w:pPr>
        <w:widowControl w:val="0"/>
        <w:tabs>
          <w:tab w:val="left" w:pos="851"/>
        </w:tabs>
        <w:spacing w:after="0" w:line="300" w:lineRule="exact"/>
        <w:ind w:left="851" w:hanging="851"/>
        <w:rPr>
          <w:rFonts w:ascii="Verdana" w:hAnsi="Verdana"/>
          <w:sz w:val="20"/>
        </w:rPr>
        <w:pPrChange w:id="873" w:author="Machado Meyer " w:date="2018-07-03T12:21:00Z">
          <w:pPr>
            <w:tabs>
              <w:tab w:val="left" w:pos="851"/>
            </w:tabs>
            <w:spacing w:after="0" w:line="300" w:lineRule="exact"/>
            <w:ind w:left="851" w:hanging="851"/>
          </w:pPr>
        </w:pPrChange>
      </w:pPr>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z w:val="20"/>
        </w:rPr>
        <w:pPrChange w:id="874"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não tem qualquer ligação com a Emissora que o impeça de exercer suas funções; e</w:t>
      </w:r>
    </w:p>
    <w:p w:rsidR="00E8320E" w:rsidRPr="001507CB" w:rsidRDefault="00E8320E">
      <w:pPr>
        <w:widowControl w:val="0"/>
        <w:tabs>
          <w:tab w:val="left" w:pos="851"/>
        </w:tabs>
        <w:spacing w:after="0" w:line="300" w:lineRule="exact"/>
        <w:ind w:left="851" w:hanging="851"/>
        <w:rPr>
          <w:rFonts w:ascii="Verdana" w:hAnsi="Verdana"/>
          <w:smallCaps/>
          <w:sz w:val="20"/>
          <w:u w:val="single"/>
        </w:rPr>
        <w:pPrChange w:id="875" w:author="Machado Meyer " w:date="2018-07-03T12:21:00Z">
          <w:pPr>
            <w:tabs>
              <w:tab w:val="left" w:pos="851"/>
            </w:tabs>
            <w:spacing w:after="0" w:line="300" w:lineRule="exact"/>
            <w:ind w:left="851" w:hanging="851"/>
          </w:pPr>
        </w:pPrChange>
      </w:pPr>
      <w:bookmarkStart w:id="876" w:name="_Ref327371087"/>
    </w:p>
    <w:p w:rsidR="00E8320E" w:rsidRPr="001507CB" w:rsidRDefault="00E8320E">
      <w:pPr>
        <w:widowControl w:val="0"/>
        <w:numPr>
          <w:ilvl w:val="2"/>
          <w:numId w:val="33"/>
        </w:numPr>
        <w:tabs>
          <w:tab w:val="clear" w:pos="1701"/>
          <w:tab w:val="num" w:pos="0"/>
          <w:tab w:val="left" w:pos="851"/>
        </w:tabs>
        <w:spacing w:after="0" w:line="300" w:lineRule="exact"/>
        <w:ind w:left="851" w:hanging="851"/>
        <w:rPr>
          <w:rFonts w:ascii="Verdana" w:hAnsi="Verdana"/>
          <w:smallCaps/>
          <w:sz w:val="20"/>
          <w:u w:val="single"/>
        </w:rPr>
        <w:pPrChange w:id="877" w:author="Machado Meyer " w:date="2018-07-03T12:21:00Z">
          <w:pPr>
            <w:numPr>
              <w:ilvl w:val="2"/>
              <w:numId w:val="33"/>
            </w:numPr>
            <w:tabs>
              <w:tab w:val="num" w:pos="0"/>
              <w:tab w:val="left" w:pos="851"/>
              <w:tab w:val="num" w:pos="1701"/>
            </w:tabs>
            <w:spacing w:after="0" w:line="300" w:lineRule="exact"/>
            <w:ind w:left="1701" w:hanging="992"/>
          </w:pPr>
        </w:pPrChange>
      </w:pPr>
      <w:r w:rsidRPr="001507CB">
        <w:rPr>
          <w:rFonts w:ascii="Verdana" w:hAnsi="Verdana"/>
          <w:sz w:val="20"/>
        </w:rPr>
        <w:t xml:space="preserve">para os fins do disposto no artigo 6º, §2º, da Instrução CVM 583, também exerce a função de agente fiduciário nas seguintes emissões: </w:t>
      </w:r>
    </w:p>
    <w:p w:rsidR="00E8320E" w:rsidRPr="001507CB" w:rsidRDefault="00E8320E">
      <w:pPr>
        <w:pStyle w:val="PargrafodaLista"/>
        <w:widowControl w:val="0"/>
        <w:rPr>
          <w:rFonts w:ascii="Verdana" w:hAnsi="Verdana"/>
          <w:sz w:val="20"/>
        </w:rPr>
        <w:pPrChange w:id="878" w:author="Machado Meyer " w:date="2018-07-03T12:21:00Z">
          <w:pPr>
            <w:pStyle w:val="PargrafodaLista"/>
          </w:pPr>
        </w:pPrChange>
      </w:pPr>
    </w:p>
    <w:p w:rsidR="00E8320E" w:rsidRPr="001507CB" w:rsidRDefault="00E8320E">
      <w:pPr>
        <w:widowControl w:val="0"/>
        <w:tabs>
          <w:tab w:val="left" w:pos="851"/>
        </w:tabs>
        <w:spacing w:after="0" w:line="300" w:lineRule="exact"/>
        <w:ind w:left="851"/>
        <w:rPr>
          <w:rFonts w:ascii="Verdana" w:hAnsi="Verdana"/>
          <w:smallCaps/>
          <w:sz w:val="20"/>
          <w:u w:val="single"/>
        </w:rPr>
        <w:pPrChange w:id="879" w:author="Machado Meyer " w:date="2018-07-03T12:21:00Z">
          <w:pPr>
            <w:tabs>
              <w:tab w:val="left" w:pos="851"/>
            </w:tabs>
            <w:spacing w:after="0" w:line="300" w:lineRule="exact"/>
            <w:ind w:left="851"/>
          </w:pPr>
        </w:pPrChange>
      </w:pPr>
      <w:r w:rsidRPr="001507CB">
        <w:rPr>
          <w:rFonts w:ascii="Verdana" w:hAnsi="Verdana"/>
          <w:sz w:val="20"/>
        </w:rPr>
        <w:t xml:space="preserve">(i) 2ª emissão pública de debêntures simples, da espécie quirografária da Emissora com vencimento em 18 de dezembro de 2019, no volume total de R$300.000.000,00 (trezentos milhões de reais), na data de emissão. Foram emitidas 3.000 (três mil) debêntures. </w:t>
      </w:r>
      <w:r w:rsidRPr="001507CB">
        <w:rPr>
          <w:rFonts w:ascii="Verdana" w:hAnsi="Verdana" w:cs="Arial"/>
          <w:color w:val="000000" w:themeColor="text1"/>
          <w:sz w:val="20"/>
        </w:rPr>
        <w:t>A taxa de juros é de 100% do CDI e Spread de 1,15%.</w:t>
      </w:r>
      <w:r w:rsidRPr="001507CB">
        <w:rPr>
          <w:rFonts w:ascii="Verdana" w:hAnsi="Verdana"/>
          <w:color w:val="000000" w:themeColor="text1"/>
          <w:sz w:val="20"/>
        </w:rPr>
        <w:t xml:space="preserve"> </w:t>
      </w:r>
      <w:r w:rsidRPr="001507CB">
        <w:rPr>
          <w:rFonts w:ascii="Verdana" w:hAnsi="Verdana"/>
          <w:sz w:val="20"/>
        </w:rPr>
        <w:t>Até a presente data, não ocorreram eventos de resgate, amortização, repactuação e inadimplemento das debêntures; (</w:t>
      </w:r>
      <w:proofErr w:type="spellStart"/>
      <w:r w:rsidRPr="001507CB">
        <w:rPr>
          <w:rFonts w:ascii="Verdana" w:hAnsi="Verdana"/>
          <w:sz w:val="20"/>
        </w:rPr>
        <w:t>ii</w:t>
      </w:r>
      <w:proofErr w:type="spellEnd"/>
      <w:r w:rsidRPr="001507CB">
        <w:rPr>
          <w:rFonts w:ascii="Verdana" w:hAnsi="Verdana"/>
          <w:sz w:val="20"/>
        </w:rPr>
        <w:t xml:space="preserve">) 3ª emissão pública de debêntures simples, da espécie quirografária da Emissora com vencimento em 1º de agosto de 2020, no volume total de R$200.000.000,00 (duzentos milhões de reais), na data de emissão. Foram emitidas 2.000 (duas mil) debêntures. </w:t>
      </w:r>
      <w:r w:rsidRPr="001507CB">
        <w:rPr>
          <w:rFonts w:ascii="Verdana" w:hAnsi="Verdana" w:cs="Arial"/>
          <w:color w:val="000000" w:themeColor="text1"/>
          <w:sz w:val="20"/>
        </w:rPr>
        <w:t>A taxa de juros é de 100% do CDI e Spread de 1,15%.</w:t>
      </w:r>
      <w:r w:rsidRPr="001507CB">
        <w:rPr>
          <w:rFonts w:ascii="Verdana" w:hAnsi="Verdana"/>
          <w:sz w:val="20"/>
        </w:rPr>
        <w:t xml:space="preserve"> Até a presente data, não ocorreram eventos de resgate, amortização, repactuação e inadimplemento das debêntures; (</w:t>
      </w:r>
      <w:proofErr w:type="spellStart"/>
      <w:r w:rsidRPr="001507CB">
        <w:rPr>
          <w:rFonts w:ascii="Verdana" w:hAnsi="Verdana"/>
          <w:sz w:val="20"/>
        </w:rPr>
        <w:t>iii</w:t>
      </w:r>
      <w:proofErr w:type="spellEnd"/>
      <w:r w:rsidRPr="001507CB">
        <w:rPr>
          <w:rFonts w:ascii="Verdana" w:hAnsi="Verdana"/>
          <w:sz w:val="20"/>
        </w:rPr>
        <w:t xml:space="preserve">) 4ª emissão de debêntures simples, não conversíveis em ações, da espécie quirografária da Emissora com datas de vencimento da </w:t>
      </w:r>
      <w:proofErr w:type="gramStart"/>
      <w:r w:rsidRPr="001507CB">
        <w:rPr>
          <w:rFonts w:ascii="Verdana" w:hAnsi="Verdana"/>
          <w:sz w:val="20"/>
        </w:rPr>
        <w:t>primeira e segunda séries</w:t>
      </w:r>
      <w:proofErr w:type="gramEnd"/>
      <w:r w:rsidRPr="001507CB">
        <w:rPr>
          <w:rFonts w:ascii="Verdana" w:hAnsi="Verdana"/>
          <w:sz w:val="20"/>
        </w:rPr>
        <w:t xml:space="preserve"> em 30 de novembro de 2019 e 30 de novembro de 2021, respectivamente, no volume total de R$200.000.000,00 (duzentos milhões de reais) na data de emissão. Foram emitidas 200 </w:t>
      </w:r>
      <w:r w:rsidRPr="001507CB">
        <w:rPr>
          <w:rFonts w:ascii="Verdana" w:hAnsi="Verdana"/>
          <w:sz w:val="20"/>
        </w:rPr>
        <w:lastRenderedPageBreak/>
        <w:t xml:space="preserve">(duzentas) debêntures. </w:t>
      </w:r>
      <w:r w:rsidRPr="001507CB">
        <w:rPr>
          <w:rFonts w:ascii="Verdana" w:hAnsi="Verdana" w:cs="Arial"/>
          <w:color w:val="000000" w:themeColor="text1"/>
          <w:sz w:val="20"/>
        </w:rPr>
        <w:t>A taxa de juros da primeira série é de 100% do CDI e Spread de 2,70% e a taxa de juros da segunda série é de 100% do CDI e Spread é de 3,00%.</w:t>
      </w:r>
      <w:r w:rsidRPr="001507CB">
        <w:rPr>
          <w:rFonts w:ascii="Verdana" w:hAnsi="Verdana"/>
          <w:sz w:val="20"/>
        </w:rPr>
        <w:t xml:space="preserve"> Até a presente data, não ocorreram eventos de resgate, amortização, repactuação e inadimplemento das debêntures; (</w:t>
      </w:r>
      <w:proofErr w:type="spellStart"/>
      <w:r w:rsidRPr="001507CB">
        <w:rPr>
          <w:rFonts w:ascii="Verdana" w:hAnsi="Verdana"/>
          <w:sz w:val="20"/>
        </w:rPr>
        <w:t>iv</w:t>
      </w:r>
      <w:proofErr w:type="spellEnd"/>
      <w:r w:rsidRPr="001507CB">
        <w:rPr>
          <w:rFonts w:ascii="Verdana" w:hAnsi="Verdana"/>
          <w:sz w:val="20"/>
        </w:rPr>
        <w:t>) 5ª emissão de debêntures simples, não conversíveis em ações, da espécie quirografária, da Emissora, com data de vencimento 13 de novembro de 2022, no volume total de R$300.000.000,00 (trezentos milhões de reais) na data de emissão. Foram emitidas 30.000 (trinta mil) debêntures. A taxa de juros é de 116% do CDI.</w:t>
      </w:r>
      <w:bookmarkEnd w:id="876"/>
      <w:r w:rsidRPr="001507CB">
        <w:rPr>
          <w:rFonts w:ascii="Verdana" w:hAnsi="Verdana"/>
          <w:sz w:val="20"/>
        </w:rPr>
        <w:t xml:space="preserve"> Até a presente data, não ocorreram eventos de resgate, amortização, repactuação e inadimplemento das debêntures; e (v) 2ª emissão de notas promissórias, em cinco séries, da espécie quirografária, da Emissora, com datas de vencimento em 30 de abril de 2019 para a primeira série, em 29 de abril de 2020 para a segunda série, em 29 de abril de 2021 para a terceira série, em 29 de abril de 2022 para a quarta série e em 29 de abril de 2023 para a quinta série, perfazendo um volume total de R$350.000.000,00 (trezentos e cinquenta milhões de reais), na data de emissão. Foram emitidas 63 (sessenta e três) notas promissórias comerciais sendo (a) 7 (sete) no âmbito da primeira série; (b) 7 (sete) no âmbito da segunda série; (c) 21 (vinte e uma) no âmbito da terceira série; (d) 7 (sete) no âmbito da quarta série; e (e) 21 (vinte e uma) no âmbito da quinta série. A taxa de juros é de 114% do CDI. Até a presente data, não ocorreram eventos de resgate, amortização, repactuação e inadimplemento das notas promissórias.</w:t>
      </w:r>
    </w:p>
    <w:p w:rsidR="00E8320E" w:rsidRPr="001507CB" w:rsidRDefault="00E8320E">
      <w:pPr>
        <w:pStyle w:val="GradeMdia1-nfase21"/>
        <w:widowControl w:val="0"/>
        <w:tabs>
          <w:tab w:val="left" w:pos="851"/>
        </w:tabs>
        <w:spacing w:after="0" w:line="300" w:lineRule="exact"/>
        <w:rPr>
          <w:rFonts w:ascii="Verdana" w:hAnsi="Verdana"/>
          <w:smallCaps/>
          <w:sz w:val="20"/>
          <w:u w:val="single"/>
        </w:rPr>
        <w:pPrChange w:id="880" w:author="Machado Meyer " w:date="2018-07-03T12:21:00Z">
          <w:pPr>
            <w:pStyle w:val="GradeMdia1-nfase21"/>
            <w:tabs>
              <w:tab w:val="left" w:pos="851"/>
            </w:tabs>
            <w:spacing w:after="0" w:line="300" w:lineRule="exact"/>
          </w:pPr>
        </w:pPrChange>
      </w:pPr>
    </w:p>
    <w:p w:rsidR="00E8320E" w:rsidRPr="001507CB" w:rsidRDefault="00E8320E">
      <w:pPr>
        <w:widowControl w:val="0"/>
        <w:numPr>
          <w:ilvl w:val="1"/>
          <w:numId w:val="12"/>
        </w:numPr>
        <w:tabs>
          <w:tab w:val="clear" w:pos="709"/>
          <w:tab w:val="num" w:pos="851"/>
        </w:tabs>
        <w:spacing w:after="0" w:line="300" w:lineRule="exact"/>
        <w:ind w:left="851" w:hanging="851"/>
        <w:rPr>
          <w:rFonts w:ascii="Verdana" w:hAnsi="Verdana"/>
          <w:sz w:val="20"/>
        </w:rPr>
        <w:pPrChange w:id="881" w:author="Machado Meyer " w:date="2018-07-03T12:21:00Z">
          <w:pPr>
            <w:keepNext/>
            <w:numPr>
              <w:ilvl w:val="1"/>
              <w:numId w:val="12"/>
            </w:numPr>
            <w:tabs>
              <w:tab w:val="num" w:pos="709"/>
              <w:tab w:val="num" w:pos="851"/>
            </w:tabs>
            <w:spacing w:after="0" w:line="300" w:lineRule="exact"/>
            <w:ind w:left="709" w:hanging="709"/>
          </w:pPr>
        </w:pPrChange>
      </w:pPr>
      <w:bookmarkStart w:id="882" w:name="_Ref130286814"/>
      <w:r w:rsidRPr="001507CB">
        <w:rPr>
          <w:rFonts w:ascii="Verdana" w:hAnsi="Verdana"/>
          <w:sz w:val="20"/>
        </w:rPr>
        <w:t>A Emissora, neste ato, declara que:</w:t>
      </w:r>
      <w:bookmarkEnd w:id="843"/>
      <w:bookmarkEnd w:id="882"/>
    </w:p>
    <w:p w:rsidR="00E8320E" w:rsidRPr="001507CB" w:rsidRDefault="00E8320E">
      <w:pPr>
        <w:widowControl w:val="0"/>
        <w:tabs>
          <w:tab w:val="left" w:pos="851"/>
        </w:tabs>
        <w:spacing w:after="0" w:line="300" w:lineRule="exact"/>
        <w:ind w:left="709"/>
        <w:rPr>
          <w:rFonts w:ascii="Verdana" w:hAnsi="Verdana"/>
          <w:sz w:val="20"/>
        </w:rPr>
        <w:pPrChange w:id="883" w:author="Machado Meyer " w:date="2018-07-03T12:21:00Z">
          <w:pPr>
            <w:tabs>
              <w:tab w:val="left" w:pos="851"/>
            </w:tabs>
            <w:spacing w:after="0" w:line="300" w:lineRule="exact"/>
            <w:ind w:left="709"/>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84"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é sociedade devidamente organizada, constituída e existente sob a forma de sociedade por ações, de acordo com as leis brasileiras, com registro de Emissora de valores mobiliários perante a CVM;</w:t>
      </w:r>
    </w:p>
    <w:p w:rsidR="00E8320E" w:rsidRPr="001507CB" w:rsidRDefault="00E8320E">
      <w:pPr>
        <w:widowControl w:val="0"/>
        <w:tabs>
          <w:tab w:val="num" w:pos="851"/>
        </w:tabs>
        <w:spacing w:after="0" w:line="300" w:lineRule="exact"/>
        <w:ind w:left="851" w:hanging="851"/>
        <w:rPr>
          <w:rFonts w:ascii="Verdana" w:hAnsi="Verdana"/>
          <w:sz w:val="20"/>
        </w:rPr>
        <w:pPrChange w:id="885" w:author="Machado Meyer " w:date="2018-07-03T12:21:00Z">
          <w:pPr>
            <w:tabs>
              <w:tab w:val="num" w:pos="851"/>
            </w:tabs>
            <w:spacing w:after="0" w:line="300" w:lineRule="exact"/>
            <w:ind w:left="851" w:hanging="851"/>
          </w:pPr>
        </w:pPrChange>
      </w:pPr>
      <w:bookmarkStart w:id="886" w:name="_Ref130286824"/>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87"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 xml:space="preserve">está devidamente autorizada e obteve todas as autorizações, inclusive, conforme aplicável, legais, societárias, regulatórias e de terceiros, necessárias à celebração desta Escritura de Emissão e ao cumprimento de todas as obrigações aqui previstas e à realização da Emissão e da Oferta, tendo sido plenamente satisfeitos todos os requisitos legais, societários, regulatórios e de terceiros necessários para tanto, exceto (b.1) pela concessão do depósito para distribuição no mercado primário e negociação no mercado secundário das Debêntures na B3; (b.2) pelo arquivamento, na JUCISRS, e pela publicação, nos termos da Lei das Sociedades por Ações, da ata da RCA da Emissora que aprovou a Emissão e a Oferta; (b.3) pela inscrição desta Escritura de Emissão e de seus aditamentos perante a JUCISRS; e (b.4) pelo registro, se for o caso, na ANBIMA, exclusivamente para compor a base de dados, nos termos da Cláusula 2.1.2. </w:t>
      </w:r>
      <w:proofErr w:type="gramStart"/>
      <w:r w:rsidRPr="001507CB">
        <w:rPr>
          <w:rFonts w:ascii="Verdana" w:hAnsi="Verdana"/>
          <w:sz w:val="20"/>
        </w:rPr>
        <w:t>desta</w:t>
      </w:r>
      <w:proofErr w:type="gramEnd"/>
      <w:r w:rsidRPr="001507CB">
        <w:rPr>
          <w:rFonts w:ascii="Verdana" w:hAnsi="Verdana"/>
          <w:sz w:val="20"/>
        </w:rPr>
        <w:t xml:space="preserve"> Escritura de Emissão, o que deverá ocorrer, em qualquer hipótese,  anteriormente à Primeira Data de Integralização; </w:t>
      </w:r>
    </w:p>
    <w:p w:rsidR="00E8320E" w:rsidRPr="001507CB" w:rsidRDefault="00E8320E">
      <w:pPr>
        <w:widowControl w:val="0"/>
        <w:tabs>
          <w:tab w:val="num" w:pos="851"/>
        </w:tabs>
        <w:spacing w:after="0" w:line="300" w:lineRule="exact"/>
        <w:ind w:left="851" w:hanging="851"/>
        <w:rPr>
          <w:rFonts w:ascii="Verdana" w:hAnsi="Verdana"/>
          <w:sz w:val="20"/>
        </w:rPr>
        <w:pPrChange w:id="888"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89"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os representantes legais da Emissora que assinam esta Escritura de Emissão têm, conforme o caso, poderes societários e/ou delegados para assumir, em nome da Emissora, conforme o caso, as obrigações aqui previstas e, sendo mandatários, têm os poderes legitimamente outorgados, estando os respectivos mandatos em pleno vigor;</w:t>
      </w:r>
    </w:p>
    <w:p w:rsidR="00E8320E" w:rsidRPr="001507CB" w:rsidRDefault="00E8320E">
      <w:pPr>
        <w:widowControl w:val="0"/>
        <w:tabs>
          <w:tab w:val="num" w:pos="851"/>
        </w:tabs>
        <w:spacing w:after="0" w:line="300" w:lineRule="exact"/>
        <w:ind w:left="851" w:hanging="851"/>
        <w:rPr>
          <w:rFonts w:ascii="Verdana" w:hAnsi="Verdana"/>
          <w:sz w:val="20"/>
        </w:rPr>
        <w:pPrChange w:id="890"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91"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esta Escritura de Emissão e as obrigações aqui previstas constituem obrigações lícitas, válidas, vinculantes e eficazes da Emissora, exequíveis de acordo com os seus termos e condições;</w:t>
      </w:r>
    </w:p>
    <w:p w:rsidR="00E8320E" w:rsidRPr="001507CB" w:rsidRDefault="00E8320E">
      <w:pPr>
        <w:widowControl w:val="0"/>
        <w:tabs>
          <w:tab w:val="num" w:pos="851"/>
        </w:tabs>
        <w:spacing w:after="0" w:line="300" w:lineRule="exact"/>
        <w:ind w:left="851" w:hanging="851"/>
        <w:rPr>
          <w:rFonts w:ascii="Verdana" w:hAnsi="Verdana"/>
          <w:sz w:val="20"/>
        </w:rPr>
        <w:pPrChange w:id="892"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93"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a celebração, os termos e condições desta Escritura de Emissão e o cumprimento das obrigações aqui previstas e a realização da Emissão e da Oferta (a) não infringem o estatuto social da Emissora; (b) não infringem qualquer contrato ou instrumento do qual a Emissora seja parte e/ou pelo qual qualquer de seus ativos esteja sujeito; (c) não resultarão em (i) vencimento antecipado de qualquer obrigação estabelecida em qualquer contrato ou instrumento do qual a Emissora seja parte e/ou pelo qual qualquer de seus ativos esteja sujeito; ou (</w:t>
      </w:r>
      <w:proofErr w:type="spellStart"/>
      <w:r w:rsidRPr="001507CB">
        <w:rPr>
          <w:rFonts w:ascii="Verdana" w:hAnsi="Verdana"/>
          <w:sz w:val="20"/>
        </w:rPr>
        <w:t>ii</w:t>
      </w:r>
      <w:proofErr w:type="spellEnd"/>
      <w:r w:rsidRPr="001507CB">
        <w:rPr>
          <w:rFonts w:ascii="Verdana" w:hAnsi="Verdana"/>
          <w:sz w:val="20"/>
        </w:rPr>
        <w:t>) rescisão de qualquer desses contratos ou instrumentos; (d) não resultarão na criação de qualquer ônus ou gravame, judicial ou extrajudicial, sobre qualquer ativo da Emissora; (e) não infringem qualquer disposição legal ou regulamentar a que a Emissora e/ou qualquer de seus ativos esteja sujeito; e (f) não infringem qualquer ordem, decisão ou sentença administrativa, judicial ou arbitral que afete a Emissora e/ou qualquer de seus ativos;</w:t>
      </w:r>
    </w:p>
    <w:p w:rsidR="00E8320E" w:rsidRPr="001507CB" w:rsidRDefault="00E8320E">
      <w:pPr>
        <w:widowControl w:val="0"/>
        <w:tabs>
          <w:tab w:val="num" w:pos="851"/>
        </w:tabs>
        <w:spacing w:after="0" w:line="300" w:lineRule="exact"/>
        <w:ind w:left="851" w:hanging="851"/>
        <w:rPr>
          <w:rFonts w:ascii="Verdana" w:hAnsi="Verdana"/>
          <w:sz w:val="20"/>
        </w:rPr>
        <w:pPrChange w:id="894"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95"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está adimplente com o cumprimento das obrigações constantes desta Escritura de Emissão, e não existe, na presente data, qualquer Evento de Inadimplemento;</w:t>
      </w:r>
    </w:p>
    <w:p w:rsidR="00E8320E" w:rsidRPr="001507CB" w:rsidRDefault="00E8320E">
      <w:pPr>
        <w:widowControl w:val="0"/>
        <w:tabs>
          <w:tab w:val="num" w:pos="851"/>
        </w:tabs>
        <w:spacing w:after="0" w:line="300" w:lineRule="exact"/>
        <w:ind w:left="851" w:hanging="851"/>
        <w:rPr>
          <w:rFonts w:ascii="Verdana" w:hAnsi="Verdana"/>
          <w:sz w:val="20"/>
        </w:rPr>
        <w:pPrChange w:id="896"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97"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tem plena ciência e concorda integralmente com a forma de divulgação e apuração da Taxa DI, e a forma de cálculo da Remuneração foi acordada por livre vontade da Emissora, em observância ao princípio da boa-fé;</w:t>
      </w:r>
    </w:p>
    <w:p w:rsidR="00E8320E" w:rsidRPr="001507CB" w:rsidRDefault="00E8320E">
      <w:pPr>
        <w:widowControl w:val="0"/>
        <w:tabs>
          <w:tab w:val="num" w:pos="851"/>
        </w:tabs>
        <w:spacing w:after="0" w:line="300" w:lineRule="exact"/>
        <w:ind w:left="851" w:hanging="851"/>
        <w:rPr>
          <w:rFonts w:ascii="Verdana" w:hAnsi="Verdana"/>
          <w:sz w:val="20"/>
        </w:rPr>
        <w:pPrChange w:id="898"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899"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os documentos e informações fornecidos ao Agente Fiduciário e/ou aos Debenturistas são verdadeiros, consistentes, precisos, completos, corretos e suficientes, estão atualizados até a data em que foram fornecidos e incluem os documentos e informações relevantes para a tomada de decisão de investimento sobre as Debêntures;</w:t>
      </w:r>
    </w:p>
    <w:p w:rsidR="00E8320E" w:rsidRPr="001507CB" w:rsidRDefault="00E8320E">
      <w:pPr>
        <w:widowControl w:val="0"/>
        <w:tabs>
          <w:tab w:val="num" w:pos="851"/>
        </w:tabs>
        <w:spacing w:after="0" w:line="300" w:lineRule="exact"/>
        <w:ind w:left="851" w:hanging="851"/>
        <w:rPr>
          <w:rFonts w:ascii="Verdana" w:hAnsi="Verdana"/>
          <w:sz w:val="20"/>
        </w:rPr>
        <w:pPrChange w:id="900"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01"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 xml:space="preserve">as Demonstrações Financeiras da Emissora relativas aos exercícios sociais encerrados em 31 de dezembro de 2017, 2016 e 2015, bem como as informações financeiras objeto de revisão especial relativas ao período de 3 </w:t>
      </w:r>
      <w:r w:rsidRPr="001507CB">
        <w:rPr>
          <w:rFonts w:ascii="Verdana" w:hAnsi="Verdana"/>
          <w:sz w:val="20"/>
        </w:rPr>
        <w:lastRenderedPageBreak/>
        <w:t>(três) meses encerrado em 31 de março de 2018 representam corretamente a posição patrimonial e financeira da Emissora naquelas datas e para aqueles períodos e foram devidamente elaboradas em conformidade com a Lei das Sociedades por Ações e com as regras emitidas pela CVM;</w:t>
      </w:r>
    </w:p>
    <w:p w:rsidR="00E8320E" w:rsidRPr="001507CB" w:rsidRDefault="00E8320E">
      <w:pPr>
        <w:widowControl w:val="0"/>
        <w:tabs>
          <w:tab w:val="num" w:pos="851"/>
        </w:tabs>
        <w:spacing w:after="0" w:line="300" w:lineRule="exact"/>
        <w:ind w:left="851" w:hanging="851"/>
        <w:rPr>
          <w:rFonts w:ascii="Verdana" w:hAnsi="Verdana"/>
          <w:sz w:val="20"/>
        </w:rPr>
        <w:pPrChange w:id="902"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03"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 xml:space="preserve">está, assim como as Controladas, se houver, estarão, cumprindo, leis, regulamentos, normas administrativas e determinações dos órgãos governamentais, autarquias ou instâncias judiciais aplicáveis ao exercício de suas atividades, exceto por aqueles </w:t>
      </w:r>
      <w:r w:rsidRPr="001507CB">
        <w:rPr>
          <w:rFonts w:ascii="Verdana" w:hAnsi="Verdana"/>
          <w:b/>
          <w:sz w:val="20"/>
        </w:rPr>
        <w:t xml:space="preserve"> </w:t>
      </w:r>
      <w:r w:rsidRPr="001507CB">
        <w:rPr>
          <w:rFonts w:ascii="Verdana" w:hAnsi="Verdana"/>
          <w:sz w:val="20"/>
        </w:rPr>
        <w:t>(i) que estejam sendo contestados de boa-fé nas esferas administrativa e/ou judicial por meio de procedimentos apropriados e, nestes casos, desde que a Emissora possa</w:t>
      </w:r>
      <w:r w:rsidRPr="001507CB">
        <w:rPr>
          <w:rFonts w:ascii="Verdana" w:hAnsi="Verdana"/>
          <w:color w:val="000000" w:themeColor="text1"/>
          <w:sz w:val="20"/>
        </w:rPr>
        <w:t xml:space="preserve"> dar continuidade a sua regular atividade, e (</w:t>
      </w:r>
      <w:proofErr w:type="spellStart"/>
      <w:r w:rsidRPr="001507CB">
        <w:rPr>
          <w:rFonts w:ascii="Verdana" w:hAnsi="Verdana"/>
          <w:color w:val="000000" w:themeColor="text1"/>
          <w:sz w:val="20"/>
        </w:rPr>
        <w:t>ii</w:t>
      </w:r>
      <w:proofErr w:type="spellEnd"/>
      <w:r w:rsidRPr="001507CB">
        <w:rPr>
          <w:rFonts w:ascii="Verdana" w:hAnsi="Verdana"/>
          <w:color w:val="000000" w:themeColor="text1"/>
          <w:sz w:val="20"/>
        </w:rPr>
        <w:t xml:space="preserve">) na medida em que tal descumprimento </w:t>
      </w:r>
      <w:r w:rsidRPr="001507CB">
        <w:rPr>
          <w:rFonts w:ascii="Verdana" w:hAnsi="Verdana"/>
          <w:sz w:val="20"/>
        </w:rPr>
        <w:t xml:space="preserve">não possa gerar um Impacto Adverso Relevante; </w:t>
      </w:r>
    </w:p>
    <w:p w:rsidR="00E8320E" w:rsidRPr="001507CB" w:rsidRDefault="00E8320E">
      <w:pPr>
        <w:pStyle w:val="PargrafodaLista"/>
        <w:widowControl w:val="0"/>
        <w:rPr>
          <w:rFonts w:ascii="Verdana" w:hAnsi="Verdana"/>
          <w:sz w:val="20"/>
        </w:rPr>
        <w:pPrChange w:id="904" w:author="Machado Meyer " w:date="2018-07-03T12:21:00Z">
          <w:pPr>
            <w:pStyle w:val="PargrafodaLista"/>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05"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 xml:space="preserve">está cumprindo as leis, regulamentos e políticas anticorrupção a que está submetida, bem como as determinações e regras emanadas por qualquer órgão ou entidade governamental a que esteja sujeita,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 </w:t>
      </w:r>
    </w:p>
    <w:p w:rsidR="00E8320E" w:rsidRPr="001507CB" w:rsidRDefault="00E8320E">
      <w:pPr>
        <w:widowControl w:val="0"/>
        <w:tabs>
          <w:tab w:val="num" w:pos="851"/>
        </w:tabs>
        <w:spacing w:after="0" w:line="300" w:lineRule="exact"/>
        <w:ind w:left="851" w:hanging="851"/>
        <w:rPr>
          <w:rFonts w:ascii="Verdana" w:hAnsi="Verdana"/>
          <w:sz w:val="20"/>
        </w:rPr>
        <w:pPrChange w:id="906"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07"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está, assim como as Controladas, se houver, em dia com o pagamento de todas as obrigações de natureza tributária (municipal, estadual e federal), trabalhista, previdenciária, ambiental e de quaisquer outras obrigações impostas por lei, exceto por aquelas (i) que estejam sendo contestados de boa-fé nas esferas administrativa e/ou judicial por meio de procedimentos apropriados e, nestes casos, desde que a Emissora possa</w:t>
      </w:r>
      <w:r w:rsidRPr="001507CB">
        <w:rPr>
          <w:rFonts w:ascii="Verdana" w:hAnsi="Verdana"/>
          <w:color w:val="000000" w:themeColor="text1"/>
          <w:sz w:val="20"/>
        </w:rPr>
        <w:t xml:space="preserve"> dar continuidade a sua regular atividade, e (</w:t>
      </w:r>
      <w:proofErr w:type="spellStart"/>
      <w:r w:rsidRPr="001507CB">
        <w:rPr>
          <w:rFonts w:ascii="Verdana" w:hAnsi="Verdana"/>
          <w:color w:val="000000" w:themeColor="text1"/>
          <w:sz w:val="20"/>
        </w:rPr>
        <w:t>ii</w:t>
      </w:r>
      <w:proofErr w:type="spellEnd"/>
      <w:r w:rsidRPr="001507CB">
        <w:rPr>
          <w:rFonts w:ascii="Verdana" w:hAnsi="Verdana"/>
          <w:color w:val="000000" w:themeColor="text1"/>
          <w:sz w:val="20"/>
        </w:rPr>
        <w:t xml:space="preserve">) na medida em que tal falta de pagamento </w:t>
      </w:r>
      <w:r w:rsidRPr="001507CB">
        <w:rPr>
          <w:rFonts w:ascii="Verdana" w:hAnsi="Verdana"/>
          <w:sz w:val="20"/>
        </w:rPr>
        <w:t xml:space="preserve">não possa gerar um Impacto Adverso Relevante; </w:t>
      </w:r>
    </w:p>
    <w:p w:rsidR="00E8320E" w:rsidRPr="001507CB" w:rsidRDefault="00E8320E">
      <w:pPr>
        <w:widowControl w:val="0"/>
        <w:tabs>
          <w:tab w:val="num" w:pos="851"/>
        </w:tabs>
        <w:spacing w:after="0" w:line="300" w:lineRule="exact"/>
        <w:ind w:left="851" w:hanging="851"/>
        <w:rPr>
          <w:rFonts w:ascii="Verdana" w:hAnsi="Verdana"/>
          <w:sz w:val="20"/>
        </w:rPr>
        <w:pPrChange w:id="908"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09"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 xml:space="preserve">a Emissora não é, assim como as Controladas, se houver, não são, parte de qualquer ação judicial, procedimento administrativo ou arbitral, inquérito ou investigação pendente ou iminente, inclusive de natureza socioambiental, envolvendo ou que possa afetar a Emissora e/ou as Controladas, se houver, perante qualquer tribunal, órgão governamental ou arbitral; </w:t>
      </w:r>
    </w:p>
    <w:p w:rsidR="00E8320E" w:rsidRPr="001507CB" w:rsidRDefault="00E8320E">
      <w:pPr>
        <w:widowControl w:val="0"/>
        <w:tabs>
          <w:tab w:val="num" w:pos="851"/>
        </w:tabs>
        <w:spacing w:after="0" w:line="300" w:lineRule="exact"/>
        <w:ind w:left="851" w:hanging="851"/>
        <w:rPr>
          <w:rFonts w:ascii="Verdana" w:hAnsi="Verdana"/>
          <w:sz w:val="20"/>
        </w:rPr>
        <w:pPrChange w:id="910"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11"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 xml:space="preserve">possui, assim como as Controladas, se houver, possuirão, válidas, eficazes, em perfeita ordem e em pleno vigor todas as licenças, concessões, autorizações, permissões e alvarás, inclusive ambientais, aplicáveis ao </w:t>
      </w:r>
      <w:r w:rsidRPr="001507CB">
        <w:rPr>
          <w:rFonts w:ascii="Verdana" w:hAnsi="Verdana"/>
          <w:sz w:val="20"/>
        </w:rPr>
        <w:lastRenderedPageBreak/>
        <w:t>exercício de suas atividades, sendo que até a presente data a Emissora não foi notificada acerca da revogação de qualquer delas ou da existência de processo administrativo que tenha por objeto a revogação, suspensão ou cancelamento de qualquer delas, exceto para aquelas que (i) estejam sendo questionadas nas esferas administrativa e/ou judicial e desde que tal questionamento gere efeito suspensivo com relação à exigibilidade destas e/ou (</w:t>
      </w:r>
      <w:proofErr w:type="spellStart"/>
      <w:r w:rsidRPr="001507CB">
        <w:rPr>
          <w:rFonts w:ascii="Verdana" w:hAnsi="Verdana"/>
          <w:sz w:val="20"/>
        </w:rPr>
        <w:t>ii</w:t>
      </w:r>
      <w:proofErr w:type="spellEnd"/>
      <w:r w:rsidRPr="001507CB">
        <w:rPr>
          <w:rFonts w:ascii="Verdana" w:hAnsi="Verdana"/>
          <w:sz w:val="20"/>
        </w:rPr>
        <w:t xml:space="preserve">) estejam em processo legal de renovação ou obtenção; </w:t>
      </w:r>
    </w:p>
    <w:p w:rsidR="00E8320E" w:rsidRPr="001507CB" w:rsidRDefault="00E8320E">
      <w:pPr>
        <w:widowControl w:val="0"/>
        <w:tabs>
          <w:tab w:val="num" w:pos="851"/>
        </w:tabs>
        <w:spacing w:after="0" w:line="300" w:lineRule="exact"/>
        <w:ind w:left="851" w:hanging="851"/>
        <w:rPr>
          <w:rFonts w:ascii="Verdana" w:hAnsi="Verdana"/>
          <w:sz w:val="20"/>
        </w:rPr>
        <w:pPrChange w:id="912"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13"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inexiste, inclusive com relação às Controladas, se houver,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desta alínea, visando anular, alterar, invalidar, questionar ou de qualquer forma afetar esta Escritura de Emissão; e</w:t>
      </w:r>
    </w:p>
    <w:p w:rsidR="00E8320E" w:rsidRPr="001507CB" w:rsidRDefault="00E8320E">
      <w:pPr>
        <w:widowControl w:val="0"/>
        <w:tabs>
          <w:tab w:val="num" w:pos="851"/>
        </w:tabs>
        <w:spacing w:after="0" w:line="300" w:lineRule="exact"/>
        <w:ind w:left="851" w:hanging="851"/>
        <w:rPr>
          <w:rFonts w:ascii="Verdana" w:hAnsi="Verdana"/>
          <w:sz w:val="20"/>
        </w:rPr>
        <w:pPrChange w:id="914" w:author="Machado Meyer " w:date="2018-07-03T12:21:00Z">
          <w:pPr>
            <w:tabs>
              <w:tab w:val="num" w:pos="851"/>
            </w:tabs>
            <w:spacing w:after="0" w:line="300" w:lineRule="exact"/>
            <w:ind w:left="851" w:hanging="851"/>
          </w:pPr>
        </w:pPrChange>
      </w:pPr>
    </w:p>
    <w:p w:rsidR="00E8320E" w:rsidRPr="001507CB" w:rsidRDefault="00E8320E">
      <w:pPr>
        <w:widowControl w:val="0"/>
        <w:numPr>
          <w:ilvl w:val="2"/>
          <w:numId w:val="12"/>
        </w:numPr>
        <w:tabs>
          <w:tab w:val="clear" w:pos="1701"/>
          <w:tab w:val="num" w:pos="851"/>
        </w:tabs>
        <w:spacing w:after="0" w:line="300" w:lineRule="exact"/>
        <w:ind w:left="851" w:hanging="851"/>
        <w:rPr>
          <w:rFonts w:ascii="Verdana" w:hAnsi="Verdana"/>
          <w:sz w:val="20"/>
        </w:rPr>
        <w:pPrChange w:id="915" w:author="Machado Meyer " w:date="2018-07-03T12:21:00Z">
          <w:pPr>
            <w:numPr>
              <w:ilvl w:val="2"/>
              <w:numId w:val="12"/>
            </w:numPr>
            <w:tabs>
              <w:tab w:val="num" w:pos="851"/>
              <w:tab w:val="num" w:pos="1701"/>
            </w:tabs>
            <w:spacing w:after="0" w:line="300" w:lineRule="exact"/>
            <w:ind w:left="1701" w:hanging="992"/>
          </w:pPr>
        </w:pPrChange>
      </w:pPr>
      <w:r w:rsidRPr="001507CB">
        <w:rPr>
          <w:rFonts w:ascii="Verdana" w:hAnsi="Verdana"/>
          <w:sz w:val="20"/>
        </w:rPr>
        <w:t>não há qualquer ligação entre a Emissora e o Agente Fiduciário que impeça o Agente Fiduciário de exercer plenamente suas funções.</w:t>
      </w:r>
    </w:p>
    <w:p w:rsidR="00E8320E" w:rsidRPr="001507CB" w:rsidRDefault="00E8320E">
      <w:pPr>
        <w:widowControl w:val="0"/>
        <w:tabs>
          <w:tab w:val="left" w:pos="851"/>
        </w:tabs>
        <w:spacing w:after="0" w:line="300" w:lineRule="exact"/>
        <w:ind w:left="709"/>
        <w:rPr>
          <w:rFonts w:ascii="Verdana" w:hAnsi="Verdana"/>
          <w:sz w:val="20"/>
        </w:rPr>
        <w:pPrChange w:id="916" w:author="Machado Meyer " w:date="2018-07-03T12:21:00Z">
          <w:pPr>
            <w:tabs>
              <w:tab w:val="left" w:pos="851"/>
            </w:tabs>
            <w:spacing w:after="0" w:line="300" w:lineRule="exact"/>
            <w:ind w:left="709"/>
          </w:pPr>
        </w:pPrChange>
      </w:pPr>
      <w:bookmarkStart w:id="917" w:name="_Ref264567062"/>
      <w:bookmarkEnd w:id="886"/>
    </w:p>
    <w:p w:rsidR="00E8320E" w:rsidRPr="001507CB" w:rsidRDefault="00E8320E">
      <w:pPr>
        <w:widowControl w:val="0"/>
        <w:numPr>
          <w:ilvl w:val="1"/>
          <w:numId w:val="12"/>
        </w:numPr>
        <w:tabs>
          <w:tab w:val="clear" w:pos="709"/>
          <w:tab w:val="left" w:pos="851"/>
        </w:tabs>
        <w:spacing w:after="0" w:line="300" w:lineRule="exact"/>
        <w:ind w:left="0" w:firstLine="0"/>
        <w:rPr>
          <w:rFonts w:ascii="Verdana" w:hAnsi="Verdana"/>
          <w:sz w:val="20"/>
        </w:rPr>
        <w:pPrChange w:id="918" w:author="Machado Meyer " w:date="2018-07-03T12:21:00Z">
          <w:pPr>
            <w:numPr>
              <w:ilvl w:val="1"/>
              <w:numId w:val="12"/>
            </w:numPr>
            <w:tabs>
              <w:tab w:val="num" w:pos="709"/>
              <w:tab w:val="left" w:pos="851"/>
            </w:tabs>
            <w:spacing w:after="0" w:line="300" w:lineRule="exact"/>
            <w:ind w:left="709" w:hanging="709"/>
          </w:pPr>
        </w:pPrChange>
      </w:pPr>
      <w:r w:rsidRPr="001507CB">
        <w:rPr>
          <w:rFonts w:ascii="Verdana" w:hAnsi="Verdana"/>
          <w:sz w:val="20"/>
        </w:rPr>
        <w:t>A Emissora, irrevogável e irretratável, se obriga a indenizar os Debenturistas e o Agente Fiduciário por todos e quaisquer prejuízos, danos, perdas, custos e/ou despesas (incluindo custas judiciais e honorários advocatícios) diretamente incorridos e comprovados pelos Debenturistas e/ou pelo Agente Fiduciário em razão da falsidade e/ou incorreção de qualquer das declarações prestadas nos termos da Cláusula 9.2. acima.</w:t>
      </w:r>
      <w:bookmarkEnd w:id="917"/>
    </w:p>
    <w:p w:rsidR="00E8320E" w:rsidRPr="001507CB" w:rsidRDefault="00E8320E">
      <w:pPr>
        <w:widowControl w:val="0"/>
        <w:tabs>
          <w:tab w:val="left" w:pos="851"/>
        </w:tabs>
        <w:spacing w:after="0" w:line="300" w:lineRule="exact"/>
        <w:rPr>
          <w:rFonts w:ascii="Verdana" w:hAnsi="Verdana"/>
          <w:sz w:val="20"/>
        </w:rPr>
        <w:pPrChange w:id="919" w:author="Machado Meyer " w:date="2018-07-03T12:21:00Z">
          <w:pPr>
            <w:tabs>
              <w:tab w:val="left" w:pos="851"/>
            </w:tabs>
            <w:spacing w:after="0" w:line="300" w:lineRule="exact"/>
          </w:pPr>
        </w:pPrChange>
      </w:pPr>
    </w:p>
    <w:p w:rsidR="00E8320E" w:rsidRPr="001507CB" w:rsidRDefault="00E8320E">
      <w:pPr>
        <w:widowControl w:val="0"/>
        <w:numPr>
          <w:ilvl w:val="1"/>
          <w:numId w:val="12"/>
        </w:numPr>
        <w:tabs>
          <w:tab w:val="clear" w:pos="709"/>
          <w:tab w:val="left" w:pos="851"/>
        </w:tabs>
        <w:spacing w:after="0" w:line="300" w:lineRule="exact"/>
        <w:ind w:left="0" w:firstLine="0"/>
        <w:rPr>
          <w:rFonts w:ascii="Verdana" w:hAnsi="Verdana"/>
          <w:sz w:val="20"/>
        </w:rPr>
        <w:pPrChange w:id="920" w:author="Machado Meyer " w:date="2018-07-03T12:21:00Z">
          <w:pPr>
            <w:numPr>
              <w:ilvl w:val="1"/>
              <w:numId w:val="12"/>
            </w:numPr>
            <w:tabs>
              <w:tab w:val="num" w:pos="709"/>
              <w:tab w:val="left" w:pos="851"/>
            </w:tabs>
            <w:spacing w:after="0" w:line="300" w:lineRule="exact"/>
            <w:ind w:left="709" w:hanging="709"/>
          </w:pPr>
        </w:pPrChange>
      </w:pPr>
      <w:r w:rsidRPr="001507CB">
        <w:rPr>
          <w:rFonts w:ascii="Verdana" w:hAnsi="Verdana"/>
          <w:sz w:val="20"/>
        </w:rPr>
        <w:t>Sem prejuízo do disposto na Cláusula 9.2. acima, a Emissora obriga-se a notificar, na mesma data em que tomar conhecimento, o Agente Fiduciário caso qualquer das declarações prestadas nos termos da Cláusula 9.2. acima seja falsa e/ou incorreta na data em que foi prestada.</w:t>
      </w:r>
    </w:p>
    <w:p w:rsidR="00E8320E" w:rsidRPr="001507CB" w:rsidRDefault="00E8320E">
      <w:pPr>
        <w:widowControl w:val="0"/>
        <w:tabs>
          <w:tab w:val="left" w:pos="851"/>
        </w:tabs>
        <w:spacing w:after="0" w:line="300" w:lineRule="exact"/>
        <w:rPr>
          <w:rFonts w:ascii="Verdana" w:hAnsi="Verdana"/>
          <w:sz w:val="20"/>
        </w:rPr>
        <w:pPrChange w:id="921" w:author="Machado Meyer " w:date="2018-07-03T12:21:00Z">
          <w:pPr>
            <w:tabs>
              <w:tab w:val="left" w:pos="851"/>
            </w:tabs>
            <w:spacing w:after="0" w:line="300" w:lineRule="exact"/>
          </w:pPr>
        </w:pPrChange>
      </w:pPr>
    </w:p>
    <w:p w:rsidR="00E8320E" w:rsidRDefault="00E8320E" w:rsidP="00E8320E">
      <w:pPr>
        <w:widowControl w:val="0"/>
        <w:spacing w:after="0" w:line="300" w:lineRule="exact"/>
        <w:jc w:val="center"/>
        <w:rPr>
          <w:ins w:id="922" w:author="Machado Meyer " w:date="2018-07-03T12:21:00Z"/>
          <w:rFonts w:ascii="Verdana" w:hAnsi="Verdana"/>
          <w:b/>
          <w:smallCaps/>
          <w:sz w:val="20"/>
        </w:rPr>
      </w:pPr>
    </w:p>
    <w:p w:rsidR="00E8320E" w:rsidRPr="001507CB" w:rsidRDefault="00E8320E">
      <w:pPr>
        <w:widowControl w:val="0"/>
        <w:spacing w:after="0" w:line="300" w:lineRule="exact"/>
        <w:jc w:val="center"/>
        <w:rPr>
          <w:rFonts w:ascii="Verdana" w:hAnsi="Verdana"/>
          <w:b/>
          <w:smallCaps/>
          <w:sz w:val="20"/>
        </w:rPr>
        <w:pPrChange w:id="923" w:author="Machado Meyer " w:date="2018-07-03T12:21:00Z">
          <w:pPr>
            <w:spacing w:after="0" w:line="300" w:lineRule="exact"/>
            <w:jc w:val="center"/>
          </w:pPr>
        </w:pPrChange>
      </w:pPr>
      <w:r w:rsidRPr="001507CB">
        <w:rPr>
          <w:rFonts w:ascii="Verdana" w:hAnsi="Verdana"/>
          <w:b/>
          <w:smallCaps/>
          <w:sz w:val="20"/>
        </w:rPr>
        <w:t>Cláusula X</w:t>
      </w:r>
    </w:p>
    <w:p w:rsidR="00E8320E" w:rsidRPr="001507CB" w:rsidRDefault="00E8320E">
      <w:pPr>
        <w:widowControl w:val="0"/>
        <w:spacing w:after="0" w:line="300" w:lineRule="exact"/>
        <w:jc w:val="center"/>
        <w:rPr>
          <w:rFonts w:ascii="Verdana" w:hAnsi="Verdana"/>
          <w:b/>
          <w:smallCaps/>
          <w:sz w:val="20"/>
        </w:rPr>
        <w:pPrChange w:id="924" w:author="Machado Meyer " w:date="2018-07-03T12:21:00Z">
          <w:pPr>
            <w:spacing w:after="0" w:line="300" w:lineRule="exact"/>
            <w:jc w:val="center"/>
          </w:pPr>
        </w:pPrChange>
      </w:pPr>
      <w:r w:rsidRPr="001507CB">
        <w:rPr>
          <w:rFonts w:ascii="Verdana" w:hAnsi="Verdana"/>
          <w:b/>
          <w:smallCaps/>
          <w:sz w:val="20"/>
        </w:rPr>
        <w:t>Disposições Gerais</w:t>
      </w:r>
    </w:p>
    <w:p w:rsidR="00E8320E" w:rsidRPr="001507CB" w:rsidRDefault="00E8320E">
      <w:pPr>
        <w:widowControl w:val="0"/>
        <w:tabs>
          <w:tab w:val="left" w:pos="851"/>
        </w:tabs>
        <w:spacing w:after="0" w:line="300" w:lineRule="exact"/>
        <w:ind w:left="709"/>
        <w:jc w:val="center"/>
        <w:rPr>
          <w:rFonts w:ascii="Verdana" w:hAnsi="Verdana"/>
          <w:smallCaps/>
          <w:sz w:val="20"/>
          <w:u w:val="single"/>
        </w:rPr>
        <w:pPrChange w:id="925" w:author="Machado Meyer " w:date="2018-07-03T12:21:00Z">
          <w:pPr>
            <w:keepNext/>
            <w:tabs>
              <w:tab w:val="left" w:pos="851"/>
            </w:tabs>
            <w:spacing w:after="0" w:line="300" w:lineRule="exact"/>
            <w:ind w:left="709"/>
            <w:jc w:val="center"/>
          </w:pPr>
        </w:pPrChange>
      </w:pPr>
    </w:p>
    <w:p w:rsidR="00E8320E" w:rsidRPr="001507CB" w:rsidRDefault="00E8320E">
      <w:pPr>
        <w:widowControl w:val="0"/>
        <w:numPr>
          <w:ilvl w:val="1"/>
          <w:numId w:val="13"/>
        </w:numPr>
        <w:tabs>
          <w:tab w:val="clear" w:pos="709"/>
          <w:tab w:val="num" w:pos="851"/>
        </w:tabs>
        <w:spacing w:after="0" w:line="300" w:lineRule="exact"/>
        <w:ind w:left="851" w:hanging="851"/>
        <w:rPr>
          <w:rFonts w:ascii="Verdana" w:hAnsi="Verdana"/>
          <w:b/>
          <w:sz w:val="20"/>
        </w:rPr>
        <w:pPrChange w:id="926" w:author="Machado Meyer " w:date="2018-07-03T12:21:00Z">
          <w:pPr>
            <w:numPr>
              <w:ilvl w:val="1"/>
              <w:numId w:val="13"/>
            </w:numPr>
            <w:tabs>
              <w:tab w:val="num" w:pos="709"/>
              <w:tab w:val="num" w:pos="851"/>
            </w:tabs>
            <w:spacing w:after="0" w:line="300" w:lineRule="exact"/>
            <w:ind w:left="709" w:hanging="709"/>
          </w:pPr>
        </w:pPrChange>
      </w:pPr>
      <w:r w:rsidRPr="001507CB">
        <w:rPr>
          <w:rFonts w:ascii="Verdana" w:hAnsi="Verdana"/>
          <w:b/>
          <w:sz w:val="20"/>
        </w:rPr>
        <w:t>Renúncia</w:t>
      </w:r>
    </w:p>
    <w:p w:rsidR="00E8320E" w:rsidRPr="001507CB" w:rsidRDefault="00E8320E">
      <w:pPr>
        <w:widowControl w:val="0"/>
        <w:tabs>
          <w:tab w:val="left" w:pos="851"/>
        </w:tabs>
        <w:spacing w:after="0" w:line="300" w:lineRule="exact"/>
        <w:ind w:left="709"/>
        <w:rPr>
          <w:rFonts w:ascii="Verdana" w:hAnsi="Verdana"/>
          <w:b/>
          <w:sz w:val="20"/>
        </w:rPr>
        <w:pPrChange w:id="927" w:author="Machado Meyer " w:date="2018-07-03T12:21:00Z">
          <w:pPr>
            <w:tabs>
              <w:tab w:val="left" w:pos="851"/>
            </w:tabs>
            <w:spacing w:after="0" w:line="300" w:lineRule="exact"/>
            <w:ind w:left="709"/>
          </w:pPr>
        </w:pPrChange>
      </w:pPr>
    </w:p>
    <w:p w:rsidR="00E8320E" w:rsidRPr="001507CB" w:rsidRDefault="00E8320E">
      <w:pPr>
        <w:widowControl w:val="0"/>
        <w:tabs>
          <w:tab w:val="left" w:pos="851"/>
        </w:tabs>
        <w:spacing w:after="0" w:line="300" w:lineRule="exact"/>
        <w:rPr>
          <w:rFonts w:ascii="Verdana" w:hAnsi="Verdana"/>
          <w:sz w:val="20"/>
        </w:rPr>
        <w:pPrChange w:id="928" w:author="Machado Meyer " w:date="2018-07-03T12:21:00Z">
          <w:pPr>
            <w:tabs>
              <w:tab w:val="left" w:pos="851"/>
            </w:tabs>
            <w:spacing w:after="0" w:line="300" w:lineRule="exact"/>
          </w:pPr>
        </w:pPrChange>
      </w:pPr>
      <w:r w:rsidRPr="001507CB">
        <w:rPr>
          <w:rFonts w:ascii="Verdana" w:hAnsi="Verdana"/>
          <w:sz w:val="20"/>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E8320E" w:rsidRPr="001507CB" w:rsidRDefault="00E8320E">
      <w:pPr>
        <w:widowControl w:val="0"/>
        <w:tabs>
          <w:tab w:val="left" w:pos="851"/>
        </w:tabs>
        <w:spacing w:after="0" w:line="300" w:lineRule="exact"/>
        <w:rPr>
          <w:rFonts w:ascii="Verdana" w:hAnsi="Verdana"/>
          <w:sz w:val="20"/>
        </w:rPr>
        <w:pPrChange w:id="929" w:author="Machado Meyer " w:date="2018-07-03T12:21:00Z">
          <w:pPr>
            <w:tabs>
              <w:tab w:val="left" w:pos="851"/>
            </w:tabs>
            <w:spacing w:after="0" w:line="300" w:lineRule="exact"/>
          </w:pPr>
        </w:pPrChange>
      </w:pPr>
    </w:p>
    <w:p w:rsidR="00E8320E" w:rsidRPr="001507CB" w:rsidRDefault="00E8320E">
      <w:pPr>
        <w:widowControl w:val="0"/>
        <w:numPr>
          <w:ilvl w:val="1"/>
          <w:numId w:val="13"/>
        </w:numPr>
        <w:tabs>
          <w:tab w:val="clear" w:pos="709"/>
          <w:tab w:val="num" w:pos="851"/>
        </w:tabs>
        <w:spacing w:after="0" w:line="300" w:lineRule="exact"/>
        <w:ind w:left="851" w:hanging="851"/>
        <w:rPr>
          <w:rFonts w:ascii="Verdana" w:hAnsi="Verdana"/>
          <w:b/>
          <w:sz w:val="20"/>
        </w:rPr>
        <w:pPrChange w:id="930" w:author="Machado Meyer " w:date="2018-07-03T12:21:00Z">
          <w:pPr>
            <w:numPr>
              <w:ilvl w:val="1"/>
              <w:numId w:val="13"/>
            </w:numPr>
            <w:tabs>
              <w:tab w:val="num" w:pos="709"/>
              <w:tab w:val="num" w:pos="851"/>
            </w:tabs>
            <w:spacing w:after="0" w:line="300" w:lineRule="exact"/>
            <w:ind w:left="709" w:hanging="709"/>
          </w:pPr>
        </w:pPrChange>
      </w:pPr>
      <w:r w:rsidRPr="001507CB">
        <w:rPr>
          <w:rFonts w:ascii="Verdana" w:hAnsi="Verdana"/>
          <w:b/>
          <w:sz w:val="20"/>
        </w:rPr>
        <w:t>Custos de Registro</w:t>
      </w:r>
    </w:p>
    <w:p w:rsidR="00E8320E" w:rsidRPr="001507CB" w:rsidRDefault="00E8320E">
      <w:pPr>
        <w:widowControl w:val="0"/>
        <w:tabs>
          <w:tab w:val="left" w:pos="851"/>
        </w:tabs>
        <w:spacing w:after="0" w:line="300" w:lineRule="exact"/>
        <w:rPr>
          <w:rFonts w:ascii="Verdana" w:hAnsi="Verdana"/>
          <w:sz w:val="20"/>
        </w:rPr>
        <w:pPrChange w:id="93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932" w:author="Machado Meyer " w:date="2018-07-03T12:21:00Z">
          <w:pPr>
            <w:tabs>
              <w:tab w:val="left" w:pos="851"/>
            </w:tabs>
            <w:spacing w:after="0" w:line="300" w:lineRule="exact"/>
          </w:pPr>
        </w:pPrChange>
      </w:pPr>
      <w:r w:rsidRPr="001507CB">
        <w:rPr>
          <w:rFonts w:ascii="Verdana" w:hAnsi="Verdana"/>
          <w:sz w:val="20"/>
        </w:rPr>
        <w:t xml:space="preserve">Correrão por conta da Emissora todos os custos incorridos com a Oferta ou com a estruturação, emissão, registro e execução das Debêntures, incluindo publicações, inscrições, registros, contratação do Agente Fiduciário, do </w:t>
      </w:r>
      <w:proofErr w:type="spellStart"/>
      <w:r w:rsidRPr="001507CB">
        <w:rPr>
          <w:rFonts w:ascii="Verdana" w:hAnsi="Verdana"/>
          <w:sz w:val="20"/>
        </w:rPr>
        <w:t>Escriturador</w:t>
      </w:r>
      <w:proofErr w:type="spellEnd"/>
      <w:r w:rsidRPr="001507CB">
        <w:rPr>
          <w:rFonts w:ascii="Verdana" w:hAnsi="Verdana"/>
          <w:sz w:val="20"/>
        </w:rPr>
        <w:t>, do Banco Liquidante, dos assessores legais</w:t>
      </w:r>
      <w:r w:rsidRPr="001507CB" w:rsidDel="00FD5B59">
        <w:rPr>
          <w:rFonts w:ascii="Verdana" w:hAnsi="Verdana"/>
          <w:sz w:val="20"/>
        </w:rPr>
        <w:t xml:space="preserve"> </w:t>
      </w:r>
      <w:r w:rsidRPr="001507CB">
        <w:rPr>
          <w:rFonts w:ascii="Verdana" w:hAnsi="Verdana"/>
          <w:sz w:val="20"/>
        </w:rPr>
        <w:t>e dos demais prestadores de serviços, e quaisquer outros custos relacionados às Debêntures.</w:t>
      </w:r>
    </w:p>
    <w:p w:rsidR="00E8320E" w:rsidRPr="001507CB" w:rsidRDefault="00E8320E">
      <w:pPr>
        <w:widowControl w:val="0"/>
        <w:tabs>
          <w:tab w:val="left" w:pos="851"/>
        </w:tabs>
        <w:spacing w:after="0" w:line="300" w:lineRule="exact"/>
        <w:rPr>
          <w:rFonts w:ascii="Verdana" w:hAnsi="Verdana"/>
          <w:smallCaps/>
          <w:sz w:val="20"/>
          <w:u w:val="single"/>
        </w:rPr>
        <w:pPrChange w:id="933" w:author="Machado Meyer " w:date="2018-07-03T12:21:00Z">
          <w:pPr>
            <w:keepNext/>
            <w:tabs>
              <w:tab w:val="left" w:pos="851"/>
            </w:tabs>
            <w:spacing w:after="0" w:line="300" w:lineRule="exact"/>
          </w:pPr>
        </w:pPrChange>
      </w:pPr>
    </w:p>
    <w:p w:rsidR="00E8320E" w:rsidRPr="001507CB" w:rsidRDefault="00E8320E">
      <w:pPr>
        <w:widowControl w:val="0"/>
        <w:numPr>
          <w:ilvl w:val="1"/>
          <w:numId w:val="13"/>
        </w:numPr>
        <w:tabs>
          <w:tab w:val="clear" w:pos="709"/>
          <w:tab w:val="left" w:pos="851"/>
        </w:tabs>
        <w:spacing w:after="0" w:line="300" w:lineRule="exact"/>
        <w:ind w:left="851" w:hanging="851"/>
        <w:rPr>
          <w:rFonts w:ascii="Verdana" w:hAnsi="Verdana"/>
          <w:b/>
          <w:sz w:val="20"/>
        </w:rPr>
        <w:pPrChange w:id="934" w:author="Machado Meyer " w:date="2018-07-03T12:21:00Z">
          <w:pPr>
            <w:numPr>
              <w:ilvl w:val="1"/>
              <w:numId w:val="13"/>
            </w:numPr>
            <w:tabs>
              <w:tab w:val="num" w:pos="709"/>
              <w:tab w:val="left" w:pos="851"/>
            </w:tabs>
            <w:spacing w:after="0" w:line="300" w:lineRule="exact"/>
            <w:ind w:left="709" w:hanging="709"/>
          </w:pPr>
        </w:pPrChange>
      </w:pPr>
      <w:r w:rsidRPr="001507CB">
        <w:rPr>
          <w:rFonts w:ascii="Verdana" w:hAnsi="Verdana"/>
          <w:b/>
          <w:sz w:val="20"/>
        </w:rPr>
        <w:t>Comunicações</w:t>
      </w:r>
    </w:p>
    <w:p w:rsidR="00E8320E" w:rsidRPr="001507CB" w:rsidRDefault="00E8320E">
      <w:pPr>
        <w:widowControl w:val="0"/>
        <w:tabs>
          <w:tab w:val="left" w:pos="851"/>
        </w:tabs>
        <w:spacing w:after="0" w:line="300" w:lineRule="exact"/>
        <w:ind w:left="709"/>
        <w:rPr>
          <w:rFonts w:ascii="Verdana" w:hAnsi="Verdana"/>
          <w:b/>
          <w:sz w:val="20"/>
        </w:rPr>
        <w:pPrChange w:id="935" w:author="Machado Meyer " w:date="2018-07-03T12:21:00Z">
          <w:pPr>
            <w:tabs>
              <w:tab w:val="left" w:pos="851"/>
            </w:tabs>
            <w:spacing w:after="0" w:line="300" w:lineRule="exact"/>
            <w:ind w:left="709"/>
          </w:pPr>
        </w:pPrChange>
      </w:pPr>
    </w:p>
    <w:p w:rsidR="00E8320E" w:rsidRPr="001507CB" w:rsidRDefault="00E8320E">
      <w:pPr>
        <w:widowControl w:val="0"/>
        <w:numPr>
          <w:ilvl w:val="0"/>
          <w:numId w:val="34"/>
        </w:numPr>
        <w:tabs>
          <w:tab w:val="left" w:pos="709"/>
          <w:tab w:val="left" w:pos="851"/>
        </w:tabs>
        <w:spacing w:after="0" w:line="300" w:lineRule="exact"/>
        <w:ind w:left="0" w:firstLine="0"/>
        <w:rPr>
          <w:rFonts w:ascii="Verdana" w:hAnsi="Verdana"/>
          <w:sz w:val="20"/>
        </w:rPr>
        <w:pPrChange w:id="936" w:author="Machado Meyer " w:date="2018-07-03T12:21:00Z">
          <w:pPr>
            <w:keepNext/>
            <w:numPr>
              <w:numId w:val="34"/>
            </w:numPr>
            <w:tabs>
              <w:tab w:val="left" w:pos="709"/>
              <w:tab w:val="left" w:pos="851"/>
            </w:tabs>
            <w:spacing w:after="0" w:line="300" w:lineRule="exact"/>
            <w:ind w:left="720" w:hanging="360"/>
          </w:pPr>
        </w:pPrChange>
      </w:pPr>
      <w:r w:rsidRPr="001507CB">
        <w:rPr>
          <w:rFonts w:ascii="Verdana" w:hAnsi="Verdana"/>
          <w:bCs/>
          <w:sz w:val="20"/>
        </w:rPr>
        <w:t xml:space="preserve">Todas as comunicações realizadas nos termos desta Escritura de Emissão devem ser sempre realizadas por escrito, para os endereços abaixo. </w:t>
      </w:r>
      <w:r w:rsidRPr="001507CB">
        <w:rPr>
          <w:rFonts w:ascii="Verdana" w:hAnsi="Verdana"/>
          <w:sz w:val="20"/>
        </w:rPr>
        <w:t>As comunicações serão consideradas recebidas quando entregues, sob protocolo ou mediante “aviso de recebimento” expedido pela Empresa Brasileira de Correios e Telégrafos, nos endereços abaixo. As comunicações realizadas por correio eletrônico serão consideradas recebidas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rsidR="00E8320E" w:rsidRPr="001507CB" w:rsidRDefault="00E8320E">
      <w:pPr>
        <w:widowControl w:val="0"/>
        <w:spacing w:after="0" w:line="300" w:lineRule="exact"/>
        <w:rPr>
          <w:rFonts w:ascii="Verdana" w:hAnsi="Verdana"/>
          <w:sz w:val="20"/>
        </w:rPr>
        <w:pPrChange w:id="937" w:author="Machado Meyer " w:date="2018-07-03T12:21:00Z">
          <w:pPr>
            <w:spacing w:after="0" w:line="300" w:lineRule="exact"/>
          </w:pPr>
        </w:pPrChange>
      </w:pPr>
    </w:p>
    <w:p w:rsidR="00E8320E" w:rsidRPr="001507CB" w:rsidRDefault="00E8320E">
      <w:pPr>
        <w:widowControl w:val="0"/>
        <w:spacing w:after="0" w:line="300" w:lineRule="exact"/>
        <w:rPr>
          <w:rFonts w:ascii="Verdana" w:hAnsi="Verdana"/>
          <w:sz w:val="20"/>
        </w:rPr>
        <w:pPrChange w:id="938" w:author="Machado Meyer " w:date="2018-07-03T12:21:00Z">
          <w:pPr>
            <w:spacing w:after="0" w:line="300" w:lineRule="exact"/>
          </w:pPr>
        </w:pPrChange>
      </w:pPr>
      <w:r w:rsidRPr="001507CB">
        <w:rPr>
          <w:rFonts w:ascii="Verdana" w:hAnsi="Verdana"/>
          <w:sz w:val="20"/>
        </w:rPr>
        <w:t>Para a Emissora:</w:t>
      </w:r>
    </w:p>
    <w:p w:rsidR="00E8320E" w:rsidRPr="001507CB" w:rsidRDefault="00E8320E">
      <w:pPr>
        <w:widowControl w:val="0"/>
        <w:spacing w:after="0" w:line="300" w:lineRule="exact"/>
        <w:rPr>
          <w:rFonts w:ascii="Verdana" w:hAnsi="Verdana"/>
          <w:sz w:val="20"/>
        </w:rPr>
        <w:pPrChange w:id="939" w:author="Machado Meyer " w:date="2018-07-03T12:21:00Z">
          <w:pPr>
            <w:spacing w:after="0" w:line="300" w:lineRule="exact"/>
          </w:pPr>
        </w:pPrChange>
      </w:pPr>
      <w:r w:rsidRPr="001507CB">
        <w:rPr>
          <w:rFonts w:ascii="Verdana" w:hAnsi="Verdana"/>
          <w:smallCaps/>
          <w:sz w:val="20"/>
        </w:rPr>
        <w:t xml:space="preserve">Randon S.A. Implementos e Participações </w:t>
      </w:r>
    </w:p>
    <w:p w:rsidR="00E8320E" w:rsidRPr="001507CB" w:rsidRDefault="00E8320E">
      <w:pPr>
        <w:widowControl w:val="0"/>
        <w:spacing w:after="0" w:line="300" w:lineRule="exact"/>
        <w:rPr>
          <w:rFonts w:ascii="Verdana" w:hAnsi="Verdana"/>
          <w:sz w:val="20"/>
        </w:rPr>
        <w:pPrChange w:id="940" w:author="Machado Meyer " w:date="2018-07-03T12:21:00Z">
          <w:pPr>
            <w:spacing w:after="0" w:line="300" w:lineRule="exact"/>
          </w:pPr>
        </w:pPrChange>
      </w:pPr>
      <w:r w:rsidRPr="001507CB">
        <w:rPr>
          <w:rFonts w:ascii="Verdana" w:hAnsi="Verdana"/>
          <w:sz w:val="20"/>
        </w:rPr>
        <w:t xml:space="preserve">Avenida </w:t>
      </w:r>
      <w:proofErr w:type="spellStart"/>
      <w:r w:rsidRPr="001507CB">
        <w:rPr>
          <w:rFonts w:ascii="Verdana" w:hAnsi="Verdana"/>
          <w:sz w:val="20"/>
        </w:rPr>
        <w:t>Abramo</w:t>
      </w:r>
      <w:proofErr w:type="spellEnd"/>
      <w:r w:rsidRPr="001507CB">
        <w:rPr>
          <w:rFonts w:ascii="Verdana" w:hAnsi="Verdana"/>
          <w:sz w:val="20"/>
        </w:rPr>
        <w:t xml:space="preserve"> Randon, nº 770, 1º andar</w:t>
      </w:r>
    </w:p>
    <w:p w:rsidR="00E8320E" w:rsidRPr="001507CB" w:rsidRDefault="00E8320E">
      <w:pPr>
        <w:widowControl w:val="0"/>
        <w:spacing w:after="0" w:line="300" w:lineRule="exact"/>
        <w:rPr>
          <w:rFonts w:ascii="Verdana" w:hAnsi="Verdana"/>
          <w:sz w:val="20"/>
        </w:rPr>
        <w:pPrChange w:id="941" w:author="Machado Meyer " w:date="2018-07-03T12:21:00Z">
          <w:pPr>
            <w:spacing w:after="0" w:line="300" w:lineRule="exact"/>
          </w:pPr>
        </w:pPrChange>
      </w:pPr>
      <w:r w:rsidRPr="001507CB">
        <w:rPr>
          <w:rFonts w:ascii="Verdana" w:hAnsi="Verdana"/>
          <w:sz w:val="20"/>
        </w:rPr>
        <w:t>CEP 95055-010</w:t>
      </w:r>
    </w:p>
    <w:p w:rsidR="00E8320E" w:rsidRPr="001507CB" w:rsidRDefault="00E8320E">
      <w:pPr>
        <w:widowControl w:val="0"/>
        <w:spacing w:after="0" w:line="300" w:lineRule="exact"/>
        <w:rPr>
          <w:rFonts w:ascii="Verdana" w:hAnsi="Verdana"/>
          <w:sz w:val="20"/>
        </w:rPr>
        <w:pPrChange w:id="942" w:author="Machado Meyer " w:date="2018-07-03T12:21:00Z">
          <w:pPr>
            <w:spacing w:after="0" w:line="300" w:lineRule="exact"/>
          </w:pPr>
        </w:pPrChange>
      </w:pPr>
      <w:r w:rsidRPr="001507CB">
        <w:rPr>
          <w:rFonts w:ascii="Verdana" w:hAnsi="Verdana"/>
          <w:sz w:val="20"/>
        </w:rPr>
        <w:t xml:space="preserve">Caxias do Sul – Rio Grande do Sul </w:t>
      </w:r>
    </w:p>
    <w:p w:rsidR="00E8320E" w:rsidRPr="001507CB" w:rsidRDefault="00E8320E">
      <w:pPr>
        <w:widowControl w:val="0"/>
        <w:spacing w:after="0" w:line="300" w:lineRule="exact"/>
        <w:rPr>
          <w:rFonts w:ascii="Verdana" w:hAnsi="Verdana"/>
          <w:sz w:val="20"/>
        </w:rPr>
        <w:pPrChange w:id="943" w:author="Machado Meyer " w:date="2018-07-03T12:21:00Z">
          <w:pPr>
            <w:spacing w:after="0" w:line="300" w:lineRule="exact"/>
          </w:pPr>
        </w:pPrChange>
      </w:pPr>
      <w:r w:rsidRPr="001507CB">
        <w:rPr>
          <w:rFonts w:ascii="Verdana" w:hAnsi="Verdana"/>
          <w:sz w:val="20"/>
        </w:rPr>
        <w:t>At.: Sr. Geraldo Santa Catharina</w:t>
      </w:r>
    </w:p>
    <w:p w:rsidR="00E8320E" w:rsidRPr="001507CB" w:rsidRDefault="00E8320E">
      <w:pPr>
        <w:widowControl w:val="0"/>
        <w:spacing w:after="0" w:line="300" w:lineRule="exact"/>
        <w:rPr>
          <w:rFonts w:ascii="Verdana" w:hAnsi="Verdana"/>
          <w:sz w:val="20"/>
        </w:rPr>
        <w:pPrChange w:id="944" w:author="Machado Meyer " w:date="2018-07-03T12:21:00Z">
          <w:pPr>
            <w:spacing w:after="0" w:line="300" w:lineRule="exact"/>
          </w:pPr>
        </w:pPrChange>
      </w:pPr>
      <w:r w:rsidRPr="001507CB">
        <w:rPr>
          <w:rFonts w:ascii="Verdana" w:hAnsi="Verdana"/>
          <w:sz w:val="20"/>
        </w:rPr>
        <w:t>Telefone: (54) 3209-2560</w:t>
      </w:r>
    </w:p>
    <w:p w:rsidR="00E8320E" w:rsidRPr="001507CB" w:rsidRDefault="00E8320E">
      <w:pPr>
        <w:widowControl w:val="0"/>
        <w:spacing w:after="0" w:line="300" w:lineRule="exact"/>
        <w:rPr>
          <w:rFonts w:ascii="Verdana" w:hAnsi="Verdana"/>
          <w:sz w:val="20"/>
        </w:rPr>
        <w:pPrChange w:id="945" w:author="Machado Meyer " w:date="2018-07-03T12:21:00Z">
          <w:pPr>
            <w:spacing w:after="0" w:line="300" w:lineRule="exact"/>
          </w:pPr>
        </w:pPrChange>
      </w:pPr>
      <w:r w:rsidRPr="001507CB">
        <w:rPr>
          <w:rFonts w:ascii="Verdana" w:hAnsi="Verdana"/>
          <w:sz w:val="20"/>
        </w:rPr>
        <w:t xml:space="preserve">Correio Eletrônico: </w:t>
      </w:r>
      <w:r>
        <w:rPr>
          <w:rStyle w:val="Hyperlink"/>
          <w:rFonts w:ascii="Verdana" w:hAnsi="Verdana"/>
          <w:sz w:val="20"/>
        </w:rPr>
        <w:fldChar w:fldCharType="begin"/>
      </w:r>
      <w:r>
        <w:rPr>
          <w:rStyle w:val="Hyperlink"/>
          <w:rFonts w:ascii="Verdana" w:hAnsi="Verdana"/>
          <w:sz w:val="20"/>
        </w:rPr>
        <w:instrText xml:space="preserve"> HYPERLINK "mailto:geraldo.catharina@randon.com.br" </w:instrText>
      </w:r>
      <w:r>
        <w:rPr>
          <w:rStyle w:val="Hyperlink"/>
          <w:rFonts w:ascii="Verdana" w:hAnsi="Verdana"/>
          <w:sz w:val="20"/>
        </w:rPr>
        <w:fldChar w:fldCharType="separate"/>
      </w:r>
      <w:r w:rsidRPr="001507CB">
        <w:rPr>
          <w:rStyle w:val="Hyperlink"/>
          <w:rFonts w:ascii="Verdana" w:hAnsi="Verdana"/>
          <w:sz w:val="20"/>
        </w:rPr>
        <w:t>geraldo.catharina@randon.com.br</w:t>
      </w:r>
      <w:r>
        <w:rPr>
          <w:rStyle w:val="Hyperlink"/>
          <w:rFonts w:ascii="Verdana" w:hAnsi="Verdana"/>
          <w:sz w:val="20"/>
        </w:rPr>
        <w:fldChar w:fldCharType="end"/>
      </w:r>
    </w:p>
    <w:p w:rsidR="00E8320E" w:rsidRPr="001507CB" w:rsidRDefault="00E8320E">
      <w:pPr>
        <w:widowControl w:val="0"/>
        <w:spacing w:after="0" w:line="300" w:lineRule="exact"/>
        <w:rPr>
          <w:rFonts w:ascii="Verdana" w:hAnsi="Verdana"/>
          <w:sz w:val="20"/>
        </w:rPr>
        <w:pPrChange w:id="946" w:author="Machado Meyer " w:date="2018-07-03T12:21:00Z">
          <w:pPr>
            <w:spacing w:after="0" w:line="300" w:lineRule="exact"/>
          </w:pPr>
        </w:pPrChange>
      </w:pPr>
    </w:p>
    <w:p w:rsidR="00E8320E" w:rsidRPr="001507CB" w:rsidRDefault="00E8320E">
      <w:pPr>
        <w:widowControl w:val="0"/>
        <w:spacing w:after="0" w:line="300" w:lineRule="exact"/>
        <w:rPr>
          <w:rFonts w:ascii="Verdana" w:hAnsi="Verdana"/>
          <w:sz w:val="20"/>
        </w:rPr>
        <w:pPrChange w:id="947" w:author="Machado Meyer " w:date="2018-07-03T12:21:00Z">
          <w:pPr>
            <w:spacing w:after="0" w:line="300" w:lineRule="exact"/>
          </w:pPr>
        </w:pPrChange>
      </w:pPr>
      <w:r w:rsidRPr="001507CB">
        <w:rPr>
          <w:rFonts w:ascii="Verdana" w:hAnsi="Verdana"/>
          <w:sz w:val="20"/>
        </w:rPr>
        <w:t>Para o Agente Fiduciário:</w:t>
      </w:r>
    </w:p>
    <w:p w:rsidR="00E8320E" w:rsidRPr="001507CB" w:rsidRDefault="00E8320E">
      <w:pPr>
        <w:widowControl w:val="0"/>
        <w:spacing w:after="0" w:line="300" w:lineRule="exact"/>
        <w:rPr>
          <w:rFonts w:ascii="Verdana" w:hAnsi="Verdana"/>
          <w:bCs/>
          <w:smallCaps/>
          <w:sz w:val="20"/>
        </w:rPr>
        <w:pPrChange w:id="948" w:author="Machado Meyer " w:date="2018-07-03T12:21:00Z">
          <w:pPr>
            <w:spacing w:after="0" w:line="300" w:lineRule="exact"/>
          </w:pPr>
        </w:pPrChange>
      </w:pPr>
      <w:r w:rsidRPr="001507CB">
        <w:rPr>
          <w:rFonts w:ascii="Verdana" w:hAnsi="Verdana"/>
          <w:bCs/>
          <w:smallCaps/>
          <w:sz w:val="20"/>
        </w:rPr>
        <w:t xml:space="preserve">Oliveira </w:t>
      </w:r>
      <w:proofErr w:type="spellStart"/>
      <w:r w:rsidRPr="001507CB">
        <w:rPr>
          <w:rFonts w:ascii="Verdana" w:hAnsi="Verdana"/>
          <w:bCs/>
          <w:smallCaps/>
          <w:sz w:val="20"/>
        </w:rPr>
        <w:t>Trust</w:t>
      </w:r>
      <w:proofErr w:type="spellEnd"/>
      <w:r w:rsidRPr="001507CB">
        <w:rPr>
          <w:rFonts w:ascii="Verdana" w:hAnsi="Verdana"/>
          <w:bCs/>
          <w:smallCaps/>
          <w:sz w:val="20"/>
        </w:rPr>
        <w:t xml:space="preserve"> Distribuidora de Títulos e Valores Mobiliários S.A.</w:t>
      </w:r>
    </w:p>
    <w:p w:rsidR="00E8320E" w:rsidRPr="001507CB" w:rsidRDefault="00E8320E">
      <w:pPr>
        <w:widowControl w:val="0"/>
        <w:spacing w:after="0" w:line="300" w:lineRule="exact"/>
        <w:rPr>
          <w:rFonts w:ascii="Verdana" w:hAnsi="Verdana"/>
          <w:sz w:val="20"/>
        </w:rPr>
        <w:pPrChange w:id="949" w:author="Machado Meyer " w:date="2018-07-03T12:21:00Z">
          <w:pPr>
            <w:spacing w:after="0" w:line="300" w:lineRule="exact"/>
          </w:pPr>
        </w:pPrChange>
      </w:pPr>
      <w:r w:rsidRPr="001507CB">
        <w:rPr>
          <w:rFonts w:ascii="Verdana" w:hAnsi="Verdana"/>
          <w:sz w:val="20"/>
        </w:rPr>
        <w:t>Avenida das Américas, nº 3434, Bloco 7 – Grupo 201</w:t>
      </w:r>
    </w:p>
    <w:p w:rsidR="00E8320E" w:rsidRPr="001507CB" w:rsidRDefault="00E8320E">
      <w:pPr>
        <w:widowControl w:val="0"/>
        <w:spacing w:after="0" w:line="300" w:lineRule="exact"/>
        <w:rPr>
          <w:rFonts w:ascii="Verdana" w:hAnsi="Verdana"/>
          <w:sz w:val="20"/>
        </w:rPr>
        <w:pPrChange w:id="950" w:author="Machado Meyer " w:date="2018-07-03T12:21:00Z">
          <w:pPr>
            <w:spacing w:after="0" w:line="300" w:lineRule="exact"/>
          </w:pPr>
        </w:pPrChange>
      </w:pPr>
      <w:r w:rsidRPr="001507CB">
        <w:rPr>
          <w:rFonts w:ascii="Verdana" w:hAnsi="Verdana"/>
          <w:sz w:val="20"/>
        </w:rPr>
        <w:t>CEP 22640-102</w:t>
      </w:r>
    </w:p>
    <w:p w:rsidR="00E8320E" w:rsidRPr="001507CB" w:rsidRDefault="00E8320E">
      <w:pPr>
        <w:widowControl w:val="0"/>
        <w:spacing w:after="0" w:line="300" w:lineRule="exact"/>
        <w:rPr>
          <w:rFonts w:ascii="Verdana" w:hAnsi="Verdana"/>
          <w:sz w:val="20"/>
        </w:rPr>
        <w:pPrChange w:id="951" w:author="Machado Meyer " w:date="2018-07-03T12:21:00Z">
          <w:pPr>
            <w:spacing w:after="0" w:line="300" w:lineRule="exact"/>
          </w:pPr>
        </w:pPrChange>
      </w:pPr>
      <w:r w:rsidRPr="001507CB">
        <w:rPr>
          <w:rFonts w:ascii="Verdana" w:hAnsi="Verdana"/>
          <w:sz w:val="20"/>
        </w:rPr>
        <w:t xml:space="preserve">Rio de Janeiro – Rio de Janeiro </w:t>
      </w:r>
    </w:p>
    <w:p w:rsidR="00E8320E" w:rsidRPr="001507CB" w:rsidRDefault="00E8320E">
      <w:pPr>
        <w:widowControl w:val="0"/>
        <w:spacing w:after="0" w:line="300" w:lineRule="exact"/>
        <w:rPr>
          <w:rFonts w:ascii="Verdana" w:hAnsi="Verdana"/>
          <w:sz w:val="20"/>
        </w:rPr>
        <w:pPrChange w:id="952" w:author="Machado Meyer " w:date="2018-07-03T12:21:00Z">
          <w:pPr>
            <w:spacing w:after="0" w:line="300" w:lineRule="exact"/>
          </w:pPr>
        </w:pPrChange>
      </w:pPr>
      <w:r w:rsidRPr="001507CB">
        <w:rPr>
          <w:rFonts w:ascii="Verdana" w:hAnsi="Verdana"/>
          <w:sz w:val="20"/>
        </w:rPr>
        <w:t xml:space="preserve">At.: Sr. </w:t>
      </w:r>
      <w:proofErr w:type="spellStart"/>
      <w:r w:rsidRPr="001507CB">
        <w:rPr>
          <w:rFonts w:ascii="Verdana" w:hAnsi="Verdana"/>
          <w:sz w:val="20"/>
        </w:rPr>
        <w:t>Antonio</w:t>
      </w:r>
      <w:proofErr w:type="spellEnd"/>
      <w:r w:rsidRPr="001507CB">
        <w:rPr>
          <w:rFonts w:ascii="Verdana" w:hAnsi="Verdana"/>
          <w:sz w:val="20"/>
        </w:rPr>
        <w:t xml:space="preserve"> Amaro / Sra. Maria Carolina Vieira Abrantes</w:t>
      </w:r>
    </w:p>
    <w:p w:rsidR="00E8320E" w:rsidRPr="001507CB" w:rsidRDefault="00E8320E">
      <w:pPr>
        <w:widowControl w:val="0"/>
        <w:spacing w:after="0" w:line="300" w:lineRule="exact"/>
        <w:rPr>
          <w:rFonts w:ascii="Verdana" w:hAnsi="Verdana"/>
          <w:sz w:val="20"/>
        </w:rPr>
        <w:pPrChange w:id="953" w:author="Machado Meyer " w:date="2018-07-03T12:21:00Z">
          <w:pPr>
            <w:spacing w:after="0" w:line="300" w:lineRule="exact"/>
          </w:pPr>
        </w:pPrChange>
      </w:pPr>
      <w:r w:rsidRPr="001507CB">
        <w:rPr>
          <w:rFonts w:ascii="Verdana" w:hAnsi="Verdana"/>
          <w:sz w:val="20"/>
        </w:rPr>
        <w:t>Telefone: (21) 3514-0000</w:t>
      </w:r>
    </w:p>
    <w:p w:rsidR="00E8320E" w:rsidRPr="001507CB" w:rsidRDefault="00E8320E">
      <w:pPr>
        <w:widowControl w:val="0"/>
        <w:spacing w:after="0" w:line="300" w:lineRule="exact"/>
        <w:rPr>
          <w:rFonts w:ascii="Verdana" w:hAnsi="Verdana"/>
          <w:sz w:val="20"/>
        </w:rPr>
        <w:pPrChange w:id="954" w:author="Machado Meyer " w:date="2018-07-03T12:21:00Z">
          <w:pPr>
            <w:spacing w:after="0" w:line="300" w:lineRule="exact"/>
          </w:pPr>
        </w:pPrChange>
      </w:pPr>
      <w:r w:rsidRPr="001507CB">
        <w:rPr>
          <w:rFonts w:ascii="Verdana" w:hAnsi="Verdana"/>
          <w:sz w:val="20"/>
        </w:rPr>
        <w:t xml:space="preserve">Correio Eletrônico: </w:t>
      </w:r>
      <w:r>
        <w:rPr>
          <w:rStyle w:val="Hyperlink"/>
          <w:rFonts w:ascii="Verdana" w:hAnsi="Verdana"/>
          <w:sz w:val="20"/>
        </w:rPr>
        <w:fldChar w:fldCharType="begin"/>
      </w:r>
      <w:r>
        <w:rPr>
          <w:rStyle w:val="Hyperlink"/>
          <w:rFonts w:ascii="Verdana" w:hAnsi="Verdana"/>
          <w:sz w:val="20"/>
        </w:rPr>
        <w:instrText xml:space="preserve"> HYPERLINK "mailto:antonio.amaro@oliveiratrust.com.br" </w:instrText>
      </w:r>
      <w:r>
        <w:rPr>
          <w:rStyle w:val="Hyperlink"/>
          <w:rFonts w:ascii="Verdana" w:hAnsi="Verdana"/>
          <w:sz w:val="20"/>
        </w:rPr>
        <w:fldChar w:fldCharType="separate"/>
      </w:r>
      <w:r w:rsidRPr="001507CB">
        <w:rPr>
          <w:rStyle w:val="Hyperlink"/>
          <w:rFonts w:ascii="Verdana" w:hAnsi="Verdana"/>
          <w:sz w:val="20"/>
        </w:rPr>
        <w:t>antonio.amaro@oliveiratrust.com.br</w:t>
      </w:r>
      <w:r>
        <w:rPr>
          <w:rStyle w:val="Hyperlink"/>
          <w:rFonts w:ascii="Verdana" w:hAnsi="Verdana"/>
          <w:sz w:val="20"/>
        </w:rPr>
        <w:fldChar w:fldCharType="end"/>
      </w:r>
      <w:r w:rsidRPr="001507CB">
        <w:rPr>
          <w:rFonts w:ascii="Verdana" w:hAnsi="Verdana"/>
          <w:sz w:val="20"/>
        </w:rPr>
        <w:t xml:space="preserve"> / </w:t>
      </w:r>
      <w:proofErr w:type="gramStart"/>
      <w:r w:rsidRPr="001507CB">
        <w:rPr>
          <w:rFonts w:ascii="Verdana" w:hAnsi="Verdana"/>
          <w:sz w:val="20"/>
        </w:rPr>
        <w:t>ger2.</w:t>
      </w:r>
      <w:proofErr w:type="gramEnd"/>
      <w:r w:rsidRPr="001507CB">
        <w:rPr>
          <w:rFonts w:ascii="Verdana" w:hAnsi="Verdana"/>
          <w:sz w:val="20"/>
        </w:rPr>
        <w:t xml:space="preserve">agente@oliveira trust.com.br </w:t>
      </w:r>
    </w:p>
    <w:p w:rsidR="00E8320E" w:rsidRPr="001507CB" w:rsidRDefault="00E8320E">
      <w:pPr>
        <w:widowControl w:val="0"/>
        <w:spacing w:after="0" w:line="300" w:lineRule="exact"/>
        <w:rPr>
          <w:rFonts w:ascii="Verdana" w:hAnsi="Verdana"/>
          <w:sz w:val="20"/>
        </w:rPr>
        <w:pPrChange w:id="955" w:author="Machado Meyer " w:date="2018-07-03T12:21:00Z">
          <w:pPr>
            <w:spacing w:after="0" w:line="300" w:lineRule="exact"/>
          </w:pPr>
        </w:pPrChange>
      </w:pPr>
    </w:p>
    <w:p w:rsidR="00E8320E" w:rsidRPr="001507CB" w:rsidRDefault="00E8320E">
      <w:pPr>
        <w:widowControl w:val="0"/>
        <w:spacing w:after="0" w:line="300" w:lineRule="exact"/>
        <w:rPr>
          <w:rFonts w:ascii="Verdana" w:hAnsi="Verdana"/>
          <w:sz w:val="20"/>
        </w:rPr>
        <w:pPrChange w:id="956" w:author="Machado Meyer " w:date="2018-07-03T12:21:00Z">
          <w:pPr>
            <w:spacing w:after="0" w:line="300" w:lineRule="exact"/>
          </w:pPr>
        </w:pPrChange>
      </w:pPr>
      <w:r w:rsidRPr="001507CB">
        <w:rPr>
          <w:rFonts w:ascii="Verdana" w:hAnsi="Verdana"/>
          <w:sz w:val="20"/>
        </w:rPr>
        <w:t>Para o Banco Liquidante</w:t>
      </w:r>
      <w:r>
        <w:rPr>
          <w:rFonts w:ascii="Verdana" w:hAnsi="Verdana"/>
          <w:sz w:val="20"/>
        </w:rPr>
        <w:t xml:space="preserve"> e </w:t>
      </w:r>
      <w:proofErr w:type="spellStart"/>
      <w:r>
        <w:rPr>
          <w:rFonts w:ascii="Verdana" w:hAnsi="Verdana"/>
          <w:sz w:val="20"/>
        </w:rPr>
        <w:t>Escriturador</w:t>
      </w:r>
      <w:proofErr w:type="spellEnd"/>
      <w:r w:rsidRPr="001507CB">
        <w:rPr>
          <w:rFonts w:ascii="Verdana" w:hAnsi="Verdana"/>
          <w:sz w:val="20"/>
        </w:rPr>
        <w:t>:</w:t>
      </w:r>
    </w:p>
    <w:p w:rsidR="00E8320E" w:rsidRPr="001507CB" w:rsidRDefault="00E8320E">
      <w:pPr>
        <w:widowControl w:val="0"/>
        <w:spacing w:after="0" w:line="300" w:lineRule="exact"/>
        <w:rPr>
          <w:rFonts w:ascii="Verdana" w:hAnsi="Verdana"/>
          <w:bCs/>
          <w:smallCaps/>
          <w:sz w:val="20"/>
        </w:rPr>
        <w:pPrChange w:id="957" w:author="Machado Meyer " w:date="2018-07-03T12:21:00Z">
          <w:pPr>
            <w:spacing w:after="0" w:line="300" w:lineRule="exact"/>
          </w:pPr>
        </w:pPrChange>
      </w:pPr>
      <w:r>
        <w:rPr>
          <w:rFonts w:ascii="Verdana" w:hAnsi="Verdana"/>
          <w:bCs/>
          <w:smallCaps/>
          <w:sz w:val="20"/>
        </w:rPr>
        <w:t xml:space="preserve">Banco Bradesco S.A. </w:t>
      </w:r>
    </w:p>
    <w:p w:rsidR="00E8320E" w:rsidRPr="00667F24" w:rsidRDefault="00E8320E">
      <w:pPr>
        <w:widowControl w:val="0"/>
        <w:tabs>
          <w:tab w:val="left" w:pos="709"/>
          <w:tab w:val="left" w:pos="3402"/>
        </w:tabs>
        <w:spacing w:after="0" w:line="276" w:lineRule="auto"/>
        <w:ind w:left="709" w:hanging="709"/>
        <w:jc w:val="left"/>
        <w:rPr>
          <w:rFonts w:ascii="Verdana" w:hAnsi="Verdana"/>
          <w:sz w:val="20"/>
        </w:rPr>
        <w:pPrChange w:id="958" w:author="Machado Meyer " w:date="2018-07-03T12:21:00Z">
          <w:pPr>
            <w:tabs>
              <w:tab w:val="left" w:pos="709"/>
              <w:tab w:val="left" w:pos="3402"/>
            </w:tabs>
            <w:spacing w:after="0" w:line="276" w:lineRule="auto"/>
            <w:ind w:left="709" w:hanging="709"/>
            <w:jc w:val="left"/>
          </w:pPr>
        </w:pPrChange>
      </w:pPr>
      <w:r w:rsidRPr="00667F24">
        <w:rPr>
          <w:rFonts w:ascii="Verdana" w:hAnsi="Verdana"/>
          <w:sz w:val="20"/>
        </w:rPr>
        <w:t>Núcleo Cidade de Deus, s/n.º, Vila Yara</w:t>
      </w:r>
    </w:p>
    <w:p w:rsidR="00E8320E" w:rsidRDefault="00E8320E">
      <w:pPr>
        <w:widowControl w:val="0"/>
        <w:tabs>
          <w:tab w:val="left" w:pos="709"/>
          <w:tab w:val="left" w:pos="3402"/>
        </w:tabs>
        <w:spacing w:after="0" w:line="276" w:lineRule="auto"/>
        <w:ind w:left="709" w:hanging="709"/>
        <w:jc w:val="left"/>
        <w:rPr>
          <w:rFonts w:ascii="Verdana" w:hAnsi="Verdana"/>
          <w:sz w:val="20"/>
        </w:rPr>
        <w:pPrChange w:id="959" w:author="Machado Meyer " w:date="2018-07-03T12:21:00Z">
          <w:pPr>
            <w:tabs>
              <w:tab w:val="left" w:pos="709"/>
              <w:tab w:val="left" w:pos="3402"/>
            </w:tabs>
            <w:spacing w:after="0" w:line="276" w:lineRule="auto"/>
            <w:ind w:left="709" w:hanging="709"/>
            <w:jc w:val="left"/>
          </w:pPr>
        </w:pPrChange>
      </w:pPr>
      <w:r>
        <w:rPr>
          <w:rFonts w:ascii="Verdana" w:hAnsi="Verdana"/>
          <w:sz w:val="20"/>
        </w:rPr>
        <w:t>CEP 06029-900</w:t>
      </w:r>
    </w:p>
    <w:p w:rsidR="00E8320E" w:rsidRPr="00667F24" w:rsidRDefault="00E8320E">
      <w:pPr>
        <w:widowControl w:val="0"/>
        <w:tabs>
          <w:tab w:val="left" w:pos="709"/>
          <w:tab w:val="left" w:pos="3402"/>
        </w:tabs>
        <w:spacing w:after="0" w:line="276" w:lineRule="auto"/>
        <w:ind w:left="709" w:hanging="709"/>
        <w:jc w:val="left"/>
        <w:rPr>
          <w:rFonts w:ascii="Verdana" w:hAnsi="Verdana"/>
          <w:sz w:val="20"/>
        </w:rPr>
        <w:pPrChange w:id="960" w:author="Machado Meyer " w:date="2018-07-03T12:21:00Z">
          <w:pPr>
            <w:tabs>
              <w:tab w:val="left" w:pos="709"/>
              <w:tab w:val="left" w:pos="3402"/>
            </w:tabs>
            <w:spacing w:after="0" w:line="276" w:lineRule="auto"/>
            <w:ind w:left="709" w:hanging="709"/>
            <w:jc w:val="left"/>
          </w:pPr>
        </w:pPrChange>
      </w:pPr>
      <w:r w:rsidRPr="00667F24">
        <w:rPr>
          <w:rFonts w:ascii="Verdana" w:hAnsi="Verdana"/>
          <w:sz w:val="20"/>
        </w:rPr>
        <w:t>Cidade de Osasco, Estado de São Paulo</w:t>
      </w:r>
    </w:p>
    <w:p w:rsidR="00E8320E" w:rsidRPr="00667F24" w:rsidRDefault="00E8320E">
      <w:pPr>
        <w:widowControl w:val="0"/>
        <w:tabs>
          <w:tab w:val="left" w:pos="709"/>
          <w:tab w:val="left" w:pos="3402"/>
        </w:tabs>
        <w:spacing w:after="0" w:line="276" w:lineRule="auto"/>
        <w:ind w:left="709" w:hanging="709"/>
        <w:jc w:val="left"/>
        <w:rPr>
          <w:rFonts w:ascii="Verdana" w:hAnsi="Verdana"/>
          <w:color w:val="000000"/>
          <w:sz w:val="20"/>
        </w:rPr>
        <w:pPrChange w:id="961" w:author="Machado Meyer " w:date="2018-07-03T12:21:00Z">
          <w:pPr>
            <w:tabs>
              <w:tab w:val="left" w:pos="709"/>
              <w:tab w:val="left" w:pos="3402"/>
            </w:tabs>
            <w:spacing w:after="0" w:line="276" w:lineRule="auto"/>
            <w:ind w:left="709" w:hanging="709"/>
            <w:jc w:val="left"/>
          </w:pPr>
        </w:pPrChange>
      </w:pPr>
      <w:r w:rsidRPr="00667F24">
        <w:rPr>
          <w:rFonts w:ascii="Verdana" w:hAnsi="Verdana"/>
          <w:color w:val="000000"/>
          <w:sz w:val="20"/>
        </w:rPr>
        <w:lastRenderedPageBreak/>
        <w:t xml:space="preserve">At.: </w:t>
      </w:r>
      <w:r>
        <w:rPr>
          <w:rFonts w:ascii="Verdana" w:hAnsi="Verdana"/>
          <w:color w:val="000000"/>
          <w:sz w:val="20"/>
        </w:rPr>
        <w:t xml:space="preserve">Srs. </w:t>
      </w:r>
      <w:r w:rsidRPr="00667F24">
        <w:rPr>
          <w:rFonts w:ascii="Verdana" w:hAnsi="Verdana"/>
          <w:color w:val="000000"/>
          <w:sz w:val="20"/>
        </w:rPr>
        <w:t>Rosinaldo Batista Gomes, Marcelo Ronaldo Poli e Fábio da Cruz Tomo</w:t>
      </w:r>
    </w:p>
    <w:p w:rsidR="00E8320E" w:rsidRPr="00667F24" w:rsidRDefault="00E8320E">
      <w:pPr>
        <w:widowControl w:val="0"/>
        <w:tabs>
          <w:tab w:val="left" w:pos="709"/>
          <w:tab w:val="left" w:pos="3402"/>
        </w:tabs>
        <w:spacing w:after="0" w:line="276" w:lineRule="auto"/>
        <w:ind w:left="709" w:hanging="709"/>
        <w:jc w:val="left"/>
        <w:rPr>
          <w:rFonts w:ascii="Verdana" w:hAnsi="Verdana"/>
          <w:color w:val="000000"/>
          <w:sz w:val="20"/>
        </w:rPr>
        <w:pPrChange w:id="962" w:author="Machado Meyer " w:date="2018-07-03T12:21:00Z">
          <w:pPr>
            <w:tabs>
              <w:tab w:val="left" w:pos="709"/>
              <w:tab w:val="left" w:pos="3402"/>
            </w:tabs>
            <w:spacing w:after="0" w:line="276" w:lineRule="auto"/>
            <w:ind w:left="709" w:hanging="709"/>
            <w:jc w:val="left"/>
          </w:pPr>
        </w:pPrChange>
      </w:pPr>
      <w:r w:rsidRPr="00667F24">
        <w:rPr>
          <w:rFonts w:ascii="Verdana" w:hAnsi="Verdana"/>
          <w:color w:val="000000"/>
          <w:sz w:val="20"/>
        </w:rPr>
        <w:t>Telefone: (11) 3684-9444</w:t>
      </w:r>
    </w:p>
    <w:p w:rsidR="00E8320E" w:rsidRPr="00667F24" w:rsidRDefault="00E8320E">
      <w:pPr>
        <w:widowControl w:val="0"/>
        <w:tabs>
          <w:tab w:val="left" w:pos="3402"/>
        </w:tabs>
        <w:spacing w:after="0" w:line="276" w:lineRule="auto"/>
        <w:jc w:val="left"/>
        <w:rPr>
          <w:rFonts w:ascii="Verdana" w:hAnsi="Verdana"/>
          <w:color w:val="000000"/>
          <w:sz w:val="20"/>
        </w:rPr>
        <w:pPrChange w:id="963" w:author="Machado Meyer " w:date="2018-07-03T12:21:00Z">
          <w:pPr>
            <w:tabs>
              <w:tab w:val="left" w:pos="3402"/>
            </w:tabs>
            <w:spacing w:after="0" w:line="276" w:lineRule="auto"/>
            <w:jc w:val="left"/>
          </w:pPr>
        </w:pPrChange>
      </w:pPr>
      <w:r>
        <w:rPr>
          <w:rFonts w:ascii="Verdana" w:hAnsi="Verdana"/>
          <w:sz w:val="20"/>
        </w:rPr>
        <w:t>Correio Eletrônico</w:t>
      </w:r>
      <w:r w:rsidRPr="00667F24">
        <w:rPr>
          <w:rFonts w:ascii="Verdana" w:hAnsi="Verdana"/>
          <w:sz w:val="20"/>
        </w:rPr>
        <w:t>:</w:t>
      </w:r>
      <w:r w:rsidRPr="00667F24">
        <w:rPr>
          <w:rFonts w:ascii="Verdana" w:hAnsi="Verdana"/>
          <w:color w:val="000000"/>
          <w:sz w:val="20"/>
        </w:rPr>
        <w:t xml:space="preserve"> 4010.rosinaldo@bradesco.com.br, 4010.mpoli@bradesco.com.br e 4010.tomo@bradesco.com.br </w:t>
      </w:r>
    </w:p>
    <w:p w:rsidR="00E8320E" w:rsidRPr="001507CB" w:rsidRDefault="00E8320E">
      <w:pPr>
        <w:widowControl w:val="0"/>
        <w:tabs>
          <w:tab w:val="left" w:pos="851"/>
        </w:tabs>
        <w:spacing w:after="0" w:line="300" w:lineRule="exact"/>
        <w:rPr>
          <w:rFonts w:ascii="Verdana" w:hAnsi="Verdana"/>
          <w:sz w:val="20"/>
        </w:rPr>
        <w:pPrChange w:id="964"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965" w:author="Machado Meyer " w:date="2018-07-03T12:21:00Z">
          <w:pPr>
            <w:tabs>
              <w:tab w:val="left" w:pos="851"/>
            </w:tabs>
            <w:spacing w:after="0" w:line="300" w:lineRule="exact"/>
          </w:pPr>
        </w:pPrChange>
      </w:pPr>
      <w:r w:rsidRPr="001507CB">
        <w:rPr>
          <w:rFonts w:ascii="Verdana" w:hAnsi="Verdana"/>
          <w:sz w:val="20"/>
        </w:rPr>
        <w:t>Para a B3:</w:t>
      </w:r>
    </w:p>
    <w:p w:rsidR="00E8320E" w:rsidRPr="001507CB" w:rsidRDefault="00E8320E">
      <w:pPr>
        <w:widowControl w:val="0"/>
        <w:tabs>
          <w:tab w:val="left" w:pos="851"/>
        </w:tabs>
        <w:spacing w:after="0" w:line="300" w:lineRule="exact"/>
        <w:rPr>
          <w:rFonts w:ascii="Verdana" w:hAnsi="Verdana"/>
          <w:sz w:val="20"/>
        </w:rPr>
        <w:pPrChange w:id="966" w:author="Machado Meyer " w:date="2018-07-03T12:21:00Z">
          <w:pPr>
            <w:tabs>
              <w:tab w:val="left" w:pos="851"/>
            </w:tabs>
            <w:spacing w:after="0" w:line="300" w:lineRule="exact"/>
          </w:pPr>
        </w:pPrChange>
      </w:pPr>
      <w:r w:rsidRPr="001507CB">
        <w:rPr>
          <w:rFonts w:ascii="Verdana" w:hAnsi="Verdana"/>
          <w:sz w:val="20"/>
        </w:rPr>
        <w:t>B3 S.A. – Brasil, Bolsa Balcão - Segmento CETIP UTVM</w:t>
      </w:r>
    </w:p>
    <w:p w:rsidR="00E8320E" w:rsidRPr="001507CB" w:rsidRDefault="00E8320E">
      <w:pPr>
        <w:widowControl w:val="0"/>
        <w:spacing w:after="0" w:line="276" w:lineRule="auto"/>
        <w:rPr>
          <w:rFonts w:ascii="Verdana" w:hAnsi="Verdana"/>
          <w:sz w:val="20"/>
        </w:rPr>
        <w:pPrChange w:id="967" w:author="Machado Meyer " w:date="2018-07-03T12:21:00Z">
          <w:pPr>
            <w:spacing w:after="0" w:line="276" w:lineRule="auto"/>
          </w:pPr>
        </w:pPrChange>
      </w:pPr>
      <w:r w:rsidRPr="001507CB">
        <w:rPr>
          <w:rFonts w:ascii="Verdana" w:hAnsi="Verdana"/>
          <w:sz w:val="20"/>
        </w:rPr>
        <w:t>Praça Antônio Prado, nº 48, 4º andar</w:t>
      </w:r>
      <w:r w:rsidRPr="001507CB">
        <w:rPr>
          <w:rFonts w:ascii="Verdana" w:hAnsi="Verdana"/>
          <w:sz w:val="20"/>
        </w:rPr>
        <w:tab/>
      </w:r>
    </w:p>
    <w:p w:rsidR="00E8320E" w:rsidRPr="001507CB" w:rsidRDefault="00E8320E">
      <w:pPr>
        <w:widowControl w:val="0"/>
        <w:spacing w:after="0" w:line="276" w:lineRule="auto"/>
        <w:rPr>
          <w:rFonts w:ascii="Verdana" w:hAnsi="Verdana"/>
          <w:sz w:val="20"/>
        </w:rPr>
        <w:pPrChange w:id="968" w:author="Machado Meyer " w:date="2018-07-03T12:21:00Z">
          <w:pPr>
            <w:spacing w:after="0" w:line="276" w:lineRule="auto"/>
          </w:pPr>
        </w:pPrChange>
      </w:pPr>
      <w:r w:rsidRPr="001507CB">
        <w:rPr>
          <w:rFonts w:ascii="Verdana" w:hAnsi="Verdana"/>
          <w:sz w:val="20"/>
        </w:rPr>
        <w:t>01010-901, São Paulo, SP</w:t>
      </w:r>
      <w:r w:rsidRPr="001507CB">
        <w:rPr>
          <w:rFonts w:ascii="Verdana" w:hAnsi="Verdana"/>
          <w:sz w:val="20"/>
        </w:rPr>
        <w:tab/>
        <w:t xml:space="preserve"> </w:t>
      </w:r>
    </w:p>
    <w:p w:rsidR="00E8320E" w:rsidRPr="001507CB" w:rsidRDefault="00E8320E">
      <w:pPr>
        <w:widowControl w:val="0"/>
        <w:spacing w:after="0" w:line="276" w:lineRule="auto"/>
        <w:rPr>
          <w:rFonts w:ascii="Verdana" w:hAnsi="Verdana"/>
          <w:sz w:val="20"/>
        </w:rPr>
        <w:pPrChange w:id="969" w:author="Machado Meyer " w:date="2018-07-03T12:21:00Z">
          <w:pPr>
            <w:spacing w:after="0" w:line="276" w:lineRule="auto"/>
          </w:pPr>
        </w:pPrChange>
      </w:pPr>
      <w:r w:rsidRPr="001507CB">
        <w:rPr>
          <w:rFonts w:ascii="Verdana" w:hAnsi="Verdana"/>
          <w:sz w:val="20"/>
        </w:rPr>
        <w:t xml:space="preserve">At.: </w:t>
      </w:r>
      <w:r w:rsidRPr="001507CB">
        <w:rPr>
          <w:rFonts w:ascii="Verdana" w:hAnsi="Verdana" w:cs="Tahoma"/>
          <w:sz w:val="20"/>
        </w:rPr>
        <w:t>Superintendência de Ofertas de Valores Mobiliários de Renda Fixa</w:t>
      </w:r>
    </w:p>
    <w:p w:rsidR="00E8320E" w:rsidRPr="001507CB" w:rsidRDefault="00E8320E">
      <w:pPr>
        <w:widowControl w:val="0"/>
        <w:spacing w:after="0" w:line="276" w:lineRule="auto"/>
        <w:rPr>
          <w:rFonts w:ascii="Verdana" w:hAnsi="Verdana"/>
          <w:sz w:val="20"/>
        </w:rPr>
        <w:pPrChange w:id="970" w:author="Machado Meyer " w:date="2018-07-03T12:21:00Z">
          <w:pPr>
            <w:spacing w:after="0" w:line="276" w:lineRule="auto"/>
          </w:pPr>
        </w:pPrChange>
      </w:pPr>
      <w:r w:rsidRPr="001507CB">
        <w:rPr>
          <w:rFonts w:ascii="Verdana" w:hAnsi="Verdana"/>
          <w:sz w:val="20"/>
        </w:rPr>
        <w:t>Telefone: 0300-111-1596</w:t>
      </w:r>
    </w:p>
    <w:p w:rsidR="00E8320E" w:rsidRPr="001507CB" w:rsidRDefault="00E8320E">
      <w:pPr>
        <w:widowControl w:val="0"/>
        <w:tabs>
          <w:tab w:val="left" w:pos="851"/>
        </w:tabs>
        <w:spacing w:after="0" w:line="300" w:lineRule="exact"/>
        <w:rPr>
          <w:rFonts w:ascii="Verdana" w:hAnsi="Verdana"/>
          <w:sz w:val="20"/>
        </w:rPr>
        <w:pPrChange w:id="971" w:author="Machado Meyer " w:date="2018-07-03T12:21:00Z">
          <w:pPr>
            <w:tabs>
              <w:tab w:val="left" w:pos="851"/>
            </w:tabs>
            <w:spacing w:after="0" w:line="300" w:lineRule="exact"/>
          </w:pPr>
        </w:pPrChange>
      </w:pPr>
      <w:r w:rsidRPr="001507CB">
        <w:rPr>
          <w:rFonts w:ascii="Verdana" w:hAnsi="Verdana"/>
          <w:sz w:val="20"/>
        </w:rPr>
        <w:t>Correio eletrônico: valores.mobiliarios@b3.com.br</w:t>
      </w:r>
    </w:p>
    <w:p w:rsidR="00E8320E" w:rsidRPr="001507CB" w:rsidRDefault="00E8320E">
      <w:pPr>
        <w:widowControl w:val="0"/>
        <w:tabs>
          <w:tab w:val="left" w:pos="851"/>
        </w:tabs>
        <w:spacing w:after="0" w:line="300" w:lineRule="exact"/>
        <w:rPr>
          <w:rFonts w:ascii="Verdana" w:hAnsi="Verdana"/>
          <w:sz w:val="20"/>
        </w:rPr>
        <w:pPrChange w:id="972" w:author="Machado Meyer " w:date="2018-07-03T12:21:00Z">
          <w:pPr>
            <w:tabs>
              <w:tab w:val="left" w:pos="851"/>
            </w:tabs>
            <w:spacing w:after="0" w:line="300" w:lineRule="exact"/>
          </w:pPr>
        </w:pPrChange>
      </w:pPr>
    </w:p>
    <w:p w:rsidR="00E8320E" w:rsidRPr="001507CB" w:rsidRDefault="00E8320E">
      <w:pPr>
        <w:widowControl w:val="0"/>
        <w:numPr>
          <w:ilvl w:val="0"/>
          <w:numId w:val="34"/>
        </w:numPr>
        <w:tabs>
          <w:tab w:val="left" w:pos="-993"/>
          <w:tab w:val="left" w:pos="851"/>
        </w:tabs>
        <w:spacing w:after="0" w:line="300" w:lineRule="exact"/>
        <w:ind w:left="0" w:firstLine="0"/>
        <w:rPr>
          <w:rFonts w:ascii="Verdana" w:hAnsi="Verdana"/>
          <w:sz w:val="20"/>
        </w:rPr>
        <w:pPrChange w:id="973" w:author="Machado Meyer " w:date="2018-07-03T12:21:00Z">
          <w:pPr>
            <w:numPr>
              <w:numId w:val="34"/>
            </w:numPr>
            <w:tabs>
              <w:tab w:val="left" w:pos="-993"/>
              <w:tab w:val="left" w:pos="851"/>
            </w:tabs>
            <w:spacing w:after="0" w:line="300" w:lineRule="exact"/>
            <w:ind w:left="720" w:hanging="360"/>
          </w:pPr>
        </w:pPrChange>
      </w:pPr>
      <w:r w:rsidRPr="001507CB">
        <w:rPr>
          <w:rFonts w:ascii="Verdana" w:hAnsi="Verdana"/>
          <w:sz w:val="20"/>
        </w:rPr>
        <w:t xml:space="preserve">A mudança de qualquer um dos endereços acima deverá ser comunicada, de imediato, a todas as partes </w:t>
      </w:r>
      <w:r w:rsidRPr="001507CB">
        <w:rPr>
          <w:rFonts w:ascii="Verdana" w:hAnsi="Verdana"/>
          <w:bCs/>
          <w:sz w:val="20"/>
        </w:rPr>
        <w:t>pelo</w:t>
      </w:r>
      <w:r w:rsidRPr="001507CB">
        <w:rPr>
          <w:rFonts w:ascii="Verdana" w:hAnsi="Verdana"/>
          <w:sz w:val="20"/>
        </w:rPr>
        <w:t xml:space="preserve"> Agente Fiduciário ou pela Emissora.</w:t>
      </w:r>
    </w:p>
    <w:p w:rsidR="00E8320E" w:rsidRPr="001507CB" w:rsidRDefault="00E8320E">
      <w:pPr>
        <w:widowControl w:val="0"/>
        <w:tabs>
          <w:tab w:val="left" w:pos="-993"/>
          <w:tab w:val="left" w:pos="851"/>
        </w:tabs>
        <w:spacing w:after="0" w:line="300" w:lineRule="exact"/>
        <w:rPr>
          <w:rFonts w:ascii="Verdana" w:hAnsi="Verdana"/>
          <w:sz w:val="20"/>
        </w:rPr>
        <w:pPrChange w:id="974" w:author="Machado Meyer " w:date="2018-07-03T12:21:00Z">
          <w:pPr>
            <w:tabs>
              <w:tab w:val="left" w:pos="-993"/>
              <w:tab w:val="left" w:pos="851"/>
            </w:tabs>
            <w:spacing w:after="0" w:line="300" w:lineRule="exact"/>
          </w:pPr>
        </w:pPrChange>
      </w:pPr>
    </w:p>
    <w:p w:rsidR="00E8320E" w:rsidRPr="001507CB" w:rsidRDefault="00E8320E">
      <w:pPr>
        <w:widowControl w:val="0"/>
        <w:numPr>
          <w:ilvl w:val="1"/>
          <w:numId w:val="13"/>
        </w:numPr>
        <w:tabs>
          <w:tab w:val="clear" w:pos="709"/>
          <w:tab w:val="left" w:pos="851"/>
        </w:tabs>
        <w:spacing w:after="0" w:line="300" w:lineRule="exact"/>
        <w:ind w:left="851" w:hanging="851"/>
        <w:rPr>
          <w:rFonts w:ascii="Verdana" w:hAnsi="Verdana"/>
          <w:b/>
          <w:sz w:val="20"/>
        </w:rPr>
        <w:pPrChange w:id="975" w:author="Machado Meyer " w:date="2018-07-03T12:21:00Z">
          <w:pPr>
            <w:numPr>
              <w:ilvl w:val="1"/>
              <w:numId w:val="13"/>
            </w:numPr>
            <w:tabs>
              <w:tab w:val="num" w:pos="709"/>
              <w:tab w:val="left" w:pos="851"/>
            </w:tabs>
            <w:spacing w:after="0" w:line="300" w:lineRule="exact"/>
            <w:ind w:left="709" w:hanging="709"/>
          </w:pPr>
        </w:pPrChange>
      </w:pPr>
      <w:r w:rsidRPr="001507CB">
        <w:rPr>
          <w:rFonts w:ascii="Verdana" w:hAnsi="Verdana"/>
          <w:b/>
          <w:sz w:val="20"/>
        </w:rPr>
        <w:t>Título Executivo</w:t>
      </w:r>
    </w:p>
    <w:p w:rsidR="00E8320E" w:rsidRPr="001507CB" w:rsidRDefault="00E8320E">
      <w:pPr>
        <w:widowControl w:val="0"/>
        <w:tabs>
          <w:tab w:val="left" w:pos="851"/>
        </w:tabs>
        <w:spacing w:after="0" w:line="300" w:lineRule="exact"/>
        <w:rPr>
          <w:rFonts w:ascii="Verdana" w:hAnsi="Verdana"/>
          <w:sz w:val="20"/>
        </w:rPr>
        <w:pPrChange w:id="976"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977" w:author="Machado Meyer " w:date="2018-07-03T12:21:00Z">
          <w:pPr>
            <w:tabs>
              <w:tab w:val="left" w:pos="851"/>
            </w:tabs>
            <w:spacing w:after="0" w:line="300" w:lineRule="exact"/>
          </w:pPr>
        </w:pPrChange>
      </w:pPr>
      <w:r w:rsidRPr="001507CB">
        <w:rPr>
          <w:rFonts w:ascii="Verdana" w:hAnsi="Verdana"/>
          <w:sz w:val="20"/>
        </w:rPr>
        <w:t>As partes reconhecem esta Escritura de Emissão e as Debêntures como título executivo extrajudicial nos termos do artigo 784, incisos I e II, da Lei nº 13.105, de 16 de março de 2015 (“</w:t>
      </w:r>
      <w:r w:rsidRPr="001507CB">
        <w:rPr>
          <w:rFonts w:ascii="Verdana" w:hAnsi="Verdana"/>
          <w:sz w:val="20"/>
          <w:u w:val="single"/>
        </w:rPr>
        <w:t>Código de Processo Civil</w:t>
      </w:r>
      <w:r w:rsidRPr="001507CB">
        <w:rPr>
          <w:rFonts w:ascii="Verdana" w:hAnsi="Verdana"/>
          <w:sz w:val="20"/>
        </w:rPr>
        <w:t>”). Para os fins desta Escritura de Emissão, as partes poderão, a seu critério exclusivo, requerer a execução específica das obrigações aqui assumidas, nos termos dos artigos 497, 815 e seguintes do Código de Processo Civil, sem prejuízo do direito de declarar o vencimento antecipado das obrigações decorrentes das Debêntures, nos termos previstos nesta Escritura de Emissão.</w:t>
      </w:r>
    </w:p>
    <w:p w:rsidR="00E8320E" w:rsidRPr="001507CB" w:rsidRDefault="00E8320E">
      <w:pPr>
        <w:widowControl w:val="0"/>
        <w:tabs>
          <w:tab w:val="left" w:pos="851"/>
        </w:tabs>
        <w:spacing w:after="0" w:line="300" w:lineRule="exact"/>
        <w:rPr>
          <w:rFonts w:ascii="Verdana" w:hAnsi="Verdana"/>
          <w:sz w:val="20"/>
        </w:rPr>
        <w:pPrChange w:id="978" w:author="Machado Meyer " w:date="2018-07-03T12:21:00Z">
          <w:pPr>
            <w:tabs>
              <w:tab w:val="left" w:pos="851"/>
            </w:tabs>
            <w:spacing w:after="0" w:line="300" w:lineRule="exact"/>
          </w:pPr>
        </w:pPrChange>
      </w:pPr>
    </w:p>
    <w:p w:rsidR="00E8320E" w:rsidRPr="001507CB" w:rsidRDefault="00E8320E">
      <w:pPr>
        <w:widowControl w:val="0"/>
        <w:numPr>
          <w:ilvl w:val="1"/>
          <w:numId w:val="13"/>
        </w:numPr>
        <w:tabs>
          <w:tab w:val="clear" w:pos="709"/>
          <w:tab w:val="left" w:pos="851"/>
        </w:tabs>
        <w:spacing w:after="0" w:line="300" w:lineRule="exact"/>
        <w:ind w:left="851" w:hanging="851"/>
        <w:rPr>
          <w:rFonts w:ascii="Verdana" w:hAnsi="Verdana"/>
          <w:b/>
          <w:sz w:val="20"/>
        </w:rPr>
        <w:pPrChange w:id="979" w:author="Machado Meyer " w:date="2018-07-03T12:21:00Z">
          <w:pPr>
            <w:numPr>
              <w:ilvl w:val="1"/>
              <w:numId w:val="13"/>
            </w:numPr>
            <w:tabs>
              <w:tab w:val="num" w:pos="709"/>
              <w:tab w:val="left" w:pos="851"/>
            </w:tabs>
            <w:spacing w:after="0" w:line="300" w:lineRule="exact"/>
            <w:ind w:left="709" w:hanging="709"/>
          </w:pPr>
        </w:pPrChange>
      </w:pPr>
      <w:r w:rsidRPr="001507CB">
        <w:rPr>
          <w:rFonts w:ascii="Verdana" w:hAnsi="Verdana"/>
          <w:b/>
          <w:sz w:val="20"/>
        </w:rPr>
        <w:t>Efeito Vinculante</w:t>
      </w:r>
    </w:p>
    <w:p w:rsidR="00E8320E" w:rsidRPr="001507CB" w:rsidRDefault="00E8320E">
      <w:pPr>
        <w:widowControl w:val="0"/>
        <w:tabs>
          <w:tab w:val="left" w:pos="851"/>
        </w:tabs>
        <w:spacing w:after="0" w:line="300" w:lineRule="exact"/>
        <w:ind w:left="709"/>
        <w:rPr>
          <w:rFonts w:ascii="Verdana" w:hAnsi="Verdana"/>
          <w:b/>
          <w:sz w:val="20"/>
        </w:rPr>
        <w:pPrChange w:id="980" w:author="Machado Meyer " w:date="2018-07-03T12:21:00Z">
          <w:pPr>
            <w:tabs>
              <w:tab w:val="left" w:pos="851"/>
            </w:tabs>
            <w:spacing w:after="0" w:line="300" w:lineRule="exact"/>
            <w:ind w:left="709"/>
          </w:pPr>
        </w:pPrChange>
      </w:pPr>
    </w:p>
    <w:p w:rsidR="00E8320E" w:rsidRPr="001507CB" w:rsidRDefault="00E8320E">
      <w:pPr>
        <w:widowControl w:val="0"/>
        <w:tabs>
          <w:tab w:val="left" w:pos="851"/>
        </w:tabs>
        <w:spacing w:after="0" w:line="300" w:lineRule="exact"/>
        <w:rPr>
          <w:rFonts w:ascii="Verdana" w:hAnsi="Verdana"/>
          <w:sz w:val="20"/>
        </w:rPr>
        <w:pPrChange w:id="981" w:author="Machado Meyer " w:date="2018-07-03T12:21:00Z">
          <w:pPr>
            <w:tabs>
              <w:tab w:val="left" w:pos="851"/>
            </w:tabs>
            <w:spacing w:after="0" w:line="300" w:lineRule="exact"/>
          </w:pPr>
        </w:pPrChange>
      </w:pPr>
      <w:r w:rsidRPr="001507CB">
        <w:rPr>
          <w:rFonts w:ascii="Verdana" w:hAnsi="Verdana"/>
          <w:sz w:val="20"/>
        </w:rPr>
        <w:t>As obrigações assumidas nesta Escritura de Emissão têm caráter irrevogável e irretratável, obrigando as partes e seus sucessores, a qualquer título, ao seu integral cumprimento.</w:t>
      </w:r>
    </w:p>
    <w:p w:rsidR="00E8320E" w:rsidRPr="001507CB" w:rsidRDefault="00E8320E">
      <w:pPr>
        <w:widowControl w:val="0"/>
        <w:tabs>
          <w:tab w:val="left" w:pos="851"/>
        </w:tabs>
        <w:spacing w:after="0" w:line="300" w:lineRule="exact"/>
        <w:rPr>
          <w:rFonts w:ascii="Verdana" w:hAnsi="Verdana"/>
          <w:sz w:val="20"/>
        </w:rPr>
        <w:pPrChange w:id="982" w:author="Machado Meyer " w:date="2018-07-03T12:21:00Z">
          <w:pPr>
            <w:tabs>
              <w:tab w:val="left" w:pos="851"/>
            </w:tabs>
            <w:spacing w:after="0" w:line="300" w:lineRule="exact"/>
          </w:pPr>
        </w:pPrChange>
      </w:pPr>
    </w:p>
    <w:p w:rsidR="00E8320E" w:rsidRPr="001507CB" w:rsidRDefault="00E8320E">
      <w:pPr>
        <w:widowControl w:val="0"/>
        <w:numPr>
          <w:ilvl w:val="1"/>
          <w:numId w:val="13"/>
        </w:numPr>
        <w:tabs>
          <w:tab w:val="clear" w:pos="709"/>
          <w:tab w:val="left" w:pos="851"/>
        </w:tabs>
        <w:spacing w:after="0" w:line="300" w:lineRule="exact"/>
        <w:ind w:left="851" w:hanging="851"/>
        <w:rPr>
          <w:rFonts w:ascii="Verdana" w:hAnsi="Verdana"/>
          <w:b/>
          <w:sz w:val="20"/>
        </w:rPr>
        <w:pPrChange w:id="983" w:author="Machado Meyer " w:date="2018-07-03T12:21:00Z">
          <w:pPr>
            <w:numPr>
              <w:ilvl w:val="1"/>
              <w:numId w:val="13"/>
            </w:numPr>
            <w:tabs>
              <w:tab w:val="num" w:pos="709"/>
              <w:tab w:val="left" w:pos="851"/>
            </w:tabs>
            <w:spacing w:after="0" w:line="300" w:lineRule="exact"/>
            <w:ind w:left="709" w:hanging="709"/>
          </w:pPr>
        </w:pPrChange>
      </w:pPr>
      <w:r w:rsidRPr="001507CB">
        <w:rPr>
          <w:rFonts w:ascii="Verdana" w:hAnsi="Verdana"/>
          <w:b/>
          <w:sz w:val="20"/>
        </w:rPr>
        <w:t>Independência das Disposições</w:t>
      </w:r>
    </w:p>
    <w:p w:rsidR="00E8320E" w:rsidRPr="001507CB" w:rsidRDefault="00E8320E">
      <w:pPr>
        <w:widowControl w:val="0"/>
        <w:tabs>
          <w:tab w:val="left" w:pos="851"/>
        </w:tabs>
        <w:spacing w:after="0" w:line="300" w:lineRule="exact"/>
        <w:rPr>
          <w:rFonts w:ascii="Verdana" w:hAnsi="Verdana"/>
          <w:sz w:val="20"/>
        </w:rPr>
        <w:pPrChange w:id="984"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985" w:author="Machado Meyer " w:date="2018-07-03T12:21:00Z">
          <w:pPr>
            <w:tabs>
              <w:tab w:val="left" w:pos="851"/>
            </w:tabs>
            <w:spacing w:after="0" w:line="300" w:lineRule="exact"/>
          </w:pPr>
        </w:pPrChange>
      </w:pPr>
      <w:r w:rsidRPr="001507CB">
        <w:rPr>
          <w:rFonts w:ascii="Verdana" w:hAnsi="Verdana"/>
          <w:sz w:val="20"/>
        </w:rPr>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rsidR="00E8320E" w:rsidRPr="001507CB" w:rsidRDefault="00E8320E">
      <w:pPr>
        <w:widowControl w:val="0"/>
        <w:tabs>
          <w:tab w:val="left" w:pos="851"/>
        </w:tabs>
        <w:spacing w:after="0" w:line="300" w:lineRule="exact"/>
        <w:rPr>
          <w:rFonts w:ascii="Verdana" w:hAnsi="Verdana"/>
          <w:sz w:val="20"/>
        </w:rPr>
        <w:pPrChange w:id="986" w:author="Machado Meyer " w:date="2018-07-03T12:21:00Z">
          <w:pPr>
            <w:tabs>
              <w:tab w:val="left" w:pos="851"/>
            </w:tabs>
            <w:spacing w:after="0" w:line="300" w:lineRule="exact"/>
          </w:pPr>
        </w:pPrChange>
      </w:pPr>
    </w:p>
    <w:p w:rsidR="00E8320E" w:rsidRPr="001507CB" w:rsidRDefault="00E8320E">
      <w:pPr>
        <w:widowControl w:val="0"/>
        <w:numPr>
          <w:ilvl w:val="1"/>
          <w:numId w:val="13"/>
        </w:numPr>
        <w:tabs>
          <w:tab w:val="clear" w:pos="709"/>
          <w:tab w:val="left" w:pos="851"/>
        </w:tabs>
        <w:spacing w:after="0" w:line="300" w:lineRule="exact"/>
        <w:ind w:left="851" w:hanging="851"/>
        <w:rPr>
          <w:rFonts w:ascii="Verdana" w:hAnsi="Verdana"/>
          <w:b/>
          <w:sz w:val="20"/>
        </w:rPr>
        <w:pPrChange w:id="987" w:author="Machado Meyer " w:date="2018-07-03T12:21:00Z">
          <w:pPr>
            <w:numPr>
              <w:ilvl w:val="1"/>
              <w:numId w:val="13"/>
            </w:numPr>
            <w:tabs>
              <w:tab w:val="num" w:pos="709"/>
              <w:tab w:val="left" w:pos="851"/>
            </w:tabs>
            <w:spacing w:after="0" w:line="300" w:lineRule="exact"/>
            <w:ind w:left="709" w:hanging="709"/>
          </w:pPr>
        </w:pPrChange>
      </w:pPr>
      <w:r w:rsidRPr="001507CB">
        <w:rPr>
          <w:rFonts w:ascii="Verdana" w:hAnsi="Verdana"/>
          <w:b/>
          <w:sz w:val="20"/>
        </w:rPr>
        <w:t>Alterações à Escritura de Emissão</w:t>
      </w:r>
    </w:p>
    <w:p w:rsidR="00E8320E" w:rsidRPr="001507CB" w:rsidRDefault="00E8320E">
      <w:pPr>
        <w:widowControl w:val="0"/>
        <w:tabs>
          <w:tab w:val="left" w:pos="851"/>
        </w:tabs>
        <w:spacing w:after="0" w:line="300" w:lineRule="exact"/>
        <w:rPr>
          <w:rFonts w:ascii="Verdana" w:hAnsi="Verdana"/>
          <w:sz w:val="20"/>
        </w:rPr>
        <w:pPrChange w:id="988"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989" w:author="Machado Meyer " w:date="2018-07-03T12:21:00Z">
          <w:pPr>
            <w:tabs>
              <w:tab w:val="left" w:pos="851"/>
            </w:tabs>
            <w:spacing w:after="0" w:line="300" w:lineRule="exact"/>
          </w:pPr>
        </w:pPrChange>
      </w:pPr>
      <w:r w:rsidRPr="001507CB">
        <w:rPr>
          <w:rFonts w:ascii="Verdana" w:hAnsi="Verdana"/>
          <w:sz w:val="20"/>
        </w:rPr>
        <w:t>Qualquer alteração a esta Escritura de Emissão somente será considerada válida se formalizada por escrito, em instrumento próprio assinado por todas as partes.</w:t>
      </w:r>
    </w:p>
    <w:p w:rsidR="00E8320E" w:rsidRPr="001507CB" w:rsidRDefault="00E8320E">
      <w:pPr>
        <w:widowControl w:val="0"/>
        <w:tabs>
          <w:tab w:val="left" w:pos="851"/>
        </w:tabs>
        <w:spacing w:after="0" w:line="300" w:lineRule="exact"/>
        <w:rPr>
          <w:rFonts w:ascii="Verdana" w:hAnsi="Verdana"/>
          <w:sz w:val="20"/>
        </w:rPr>
        <w:pPrChange w:id="990" w:author="Machado Meyer " w:date="2018-07-03T12:21:00Z">
          <w:pPr>
            <w:tabs>
              <w:tab w:val="left" w:pos="851"/>
            </w:tabs>
            <w:spacing w:after="0" w:line="300" w:lineRule="exact"/>
          </w:pPr>
        </w:pPrChange>
      </w:pPr>
    </w:p>
    <w:p w:rsidR="00E8320E" w:rsidRPr="001507CB" w:rsidRDefault="00E8320E">
      <w:pPr>
        <w:widowControl w:val="0"/>
        <w:numPr>
          <w:ilvl w:val="1"/>
          <w:numId w:val="13"/>
        </w:numPr>
        <w:tabs>
          <w:tab w:val="clear" w:pos="709"/>
          <w:tab w:val="left" w:pos="851"/>
        </w:tabs>
        <w:spacing w:after="0" w:line="300" w:lineRule="exact"/>
        <w:ind w:left="851" w:hanging="851"/>
        <w:rPr>
          <w:rFonts w:ascii="Verdana" w:hAnsi="Verdana"/>
          <w:b/>
          <w:sz w:val="20"/>
        </w:rPr>
        <w:pPrChange w:id="991" w:author="Machado Meyer " w:date="2018-07-03T12:21:00Z">
          <w:pPr>
            <w:numPr>
              <w:ilvl w:val="1"/>
              <w:numId w:val="13"/>
            </w:numPr>
            <w:tabs>
              <w:tab w:val="num" w:pos="709"/>
              <w:tab w:val="left" w:pos="851"/>
            </w:tabs>
            <w:spacing w:after="0" w:line="300" w:lineRule="exact"/>
            <w:ind w:left="709" w:hanging="709"/>
          </w:pPr>
        </w:pPrChange>
      </w:pPr>
      <w:r w:rsidRPr="001507CB">
        <w:rPr>
          <w:rFonts w:ascii="Verdana" w:hAnsi="Verdana"/>
          <w:b/>
          <w:sz w:val="20"/>
        </w:rPr>
        <w:t xml:space="preserve">Lei de Regência </w:t>
      </w:r>
    </w:p>
    <w:p w:rsidR="00E8320E" w:rsidRPr="001507CB" w:rsidRDefault="00E8320E">
      <w:pPr>
        <w:widowControl w:val="0"/>
        <w:tabs>
          <w:tab w:val="left" w:pos="851"/>
        </w:tabs>
        <w:spacing w:after="0" w:line="300" w:lineRule="exact"/>
        <w:rPr>
          <w:rFonts w:ascii="Verdana" w:hAnsi="Verdana"/>
          <w:sz w:val="20"/>
        </w:rPr>
        <w:pPrChange w:id="992"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993" w:author="Machado Meyer " w:date="2018-07-03T12:21:00Z">
          <w:pPr>
            <w:tabs>
              <w:tab w:val="left" w:pos="851"/>
            </w:tabs>
            <w:spacing w:after="0" w:line="300" w:lineRule="exact"/>
          </w:pPr>
        </w:pPrChange>
      </w:pPr>
      <w:r w:rsidRPr="001507CB">
        <w:rPr>
          <w:rFonts w:ascii="Verdana" w:hAnsi="Verdana"/>
          <w:sz w:val="20"/>
        </w:rPr>
        <w:t>Esta Escritura de Emissão é regida pelas leis da República Federativa do Brasil.</w:t>
      </w:r>
    </w:p>
    <w:p w:rsidR="00E8320E" w:rsidRPr="001507CB" w:rsidRDefault="00E8320E">
      <w:pPr>
        <w:widowControl w:val="0"/>
        <w:tabs>
          <w:tab w:val="left" w:pos="851"/>
        </w:tabs>
        <w:spacing w:after="0" w:line="300" w:lineRule="exact"/>
        <w:rPr>
          <w:rFonts w:ascii="Verdana" w:hAnsi="Verdana"/>
          <w:sz w:val="20"/>
        </w:rPr>
        <w:pPrChange w:id="994" w:author="Machado Meyer " w:date="2018-07-03T12:21:00Z">
          <w:pPr>
            <w:tabs>
              <w:tab w:val="left" w:pos="851"/>
            </w:tabs>
            <w:spacing w:after="0" w:line="300" w:lineRule="exact"/>
          </w:pPr>
        </w:pPrChange>
      </w:pPr>
    </w:p>
    <w:p w:rsidR="00E8320E" w:rsidRPr="001507CB" w:rsidRDefault="00E8320E">
      <w:pPr>
        <w:widowControl w:val="0"/>
        <w:numPr>
          <w:ilvl w:val="1"/>
          <w:numId w:val="13"/>
        </w:numPr>
        <w:tabs>
          <w:tab w:val="clear" w:pos="709"/>
          <w:tab w:val="left" w:pos="851"/>
        </w:tabs>
        <w:spacing w:after="0" w:line="300" w:lineRule="exact"/>
        <w:ind w:left="851" w:hanging="851"/>
        <w:rPr>
          <w:rFonts w:ascii="Verdana" w:hAnsi="Verdana"/>
          <w:b/>
          <w:sz w:val="20"/>
        </w:rPr>
        <w:pPrChange w:id="995" w:author="Machado Meyer " w:date="2018-07-03T12:21:00Z">
          <w:pPr>
            <w:numPr>
              <w:ilvl w:val="1"/>
              <w:numId w:val="13"/>
            </w:numPr>
            <w:tabs>
              <w:tab w:val="num" w:pos="709"/>
              <w:tab w:val="left" w:pos="851"/>
            </w:tabs>
            <w:spacing w:after="0" w:line="300" w:lineRule="exact"/>
            <w:ind w:left="709" w:hanging="709"/>
          </w:pPr>
        </w:pPrChange>
      </w:pPr>
      <w:bookmarkStart w:id="996" w:name="_Ref279318438"/>
      <w:r w:rsidRPr="001507CB">
        <w:rPr>
          <w:rFonts w:ascii="Verdana" w:hAnsi="Verdana"/>
          <w:b/>
          <w:sz w:val="20"/>
        </w:rPr>
        <w:t>Foro</w:t>
      </w:r>
      <w:bookmarkEnd w:id="996"/>
    </w:p>
    <w:p w:rsidR="00E8320E" w:rsidRPr="001507CB" w:rsidRDefault="00E8320E">
      <w:pPr>
        <w:widowControl w:val="0"/>
        <w:tabs>
          <w:tab w:val="left" w:pos="851"/>
        </w:tabs>
        <w:spacing w:after="0" w:line="300" w:lineRule="exact"/>
        <w:rPr>
          <w:rFonts w:ascii="Verdana" w:hAnsi="Verdana"/>
          <w:sz w:val="20"/>
        </w:rPr>
        <w:pPrChange w:id="997"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998" w:author="Machado Meyer " w:date="2018-07-03T12:21:00Z">
          <w:pPr>
            <w:tabs>
              <w:tab w:val="left" w:pos="851"/>
            </w:tabs>
            <w:spacing w:after="0" w:line="300" w:lineRule="exact"/>
          </w:pPr>
        </w:pPrChange>
      </w:pPr>
      <w:r w:rsidRPr="001507CB">
        <w:rPr>
          <w:rFonts w:ascii="Verdana" w:hAnsi="Verdana"/>
          <w:sz w:val="20"/>
        </w:rPr>
        <w:t>Fica eleito o foro da Comarca da Cidade de São Paulo, Estado de São Paulo, com exclusão de qualquer outro, por mais privilegiado que seja, para dirimir as questões porventura resultantes desta Escritura de Emissão.</w:t>
      </w:r>
    </w:p>
    <w:p w:rsidR="00E8320E" w:rsidRPr="001507CB" w:rsidRDefault="00E8320E">
      <w:pPr>
        <w:widowControl w:val="0"/>
        <w:spacing w:after="0" w:line="300" w:lineRule="exact"/>
        <w:rPr>
          <w:rFonts w:ascii="Verdana" w:hAnsi="Verdana"/>
          <w:sz w:val="20"/>
        </w:rPr>
        <w:pPrChange w:id="999" w:author="Machado Meyer " w:date="2018-07-03T12:21:00Z">
          <w:pPr>
            <w:spacing w:after="0" w:line="300" w:lineRule="exact"/>
          </w:pPr>
        </w:pPrChange>
      </w:pPr>
    </w:p>
    <w:p w:rsidR="00E8320E" w:rsidRPr="001507CB" w:rsidRDefault="00E8320E">
      <w:pPr>
        <w:widowControl w:val="0"/>
        <w:spacing w:after="0" w:line="300" w:lineRule="exact"/>
        <w:rPr>
          <w:rFonts w:ascii="Verdana" w:hAnsi="Verdana"/>
          <w:sz w:val="20"/>
        </w:rPr>
        <w:pPrChange w:id="1000" w:author="Machado Meyer " w:date="2018-07-03T12:21:00Z">
          <w:pPr>
            <w:spacing w:after="0" w:line="300" w:lineRule="exact"/>
          </w:pPr>
        </w:pPrChange>
      </w:pPr>
      <w:r w:rsidRPr="001507CB">
        <w:rPr>
          <w:rFonts w:ascii="Verdana" w:hAnsi="Verdana"/>
          <w:sz w:val="20"/>
        </w:rPr>
        <w:t>Estando assim certas e ajustadas, as partes, obrigando-se por si e sucessores, firmam esta Escritura de Emissão em 3 (três) vias de igual teor e forma, juntamente com 2 (duas) testemunhas abaixo identificadas, que também a assinam.</w:t>
      </w:r>
    </w:p>
    <w:p w:rsidR="00E8320E" w:rsidRPr="001507CB" w:rsidRDefault="00E8320E">
      <w:pPr>
        <w:widowControl w:val="0"/>
        <w:spacing w:after="0" w:line="300" w:lineRule="exact"/>
        <w:rPr>
          <w:rFonts w:ascii="Verdana" w:hAnsi="Verdana"/>
          <w:sz w:val="20"/>
        </w:rPr>
        <w:pPrChange w:id="1001" w:author="Machado Meyer " w:date="2018-07-03T12:21:00Z">
          <w:pPr>
            <w:spacing w:after="0" w:line="300" w:lineRule="exact"/>
          </w:pPr>
        </w:pPrChange>
      </w:pPr>
    </w:p>
    <w:p w:rsidR="00E8320E" w:rsidRPr="001507CB" w:rsidRDefault="00E8320E">
      <w:pPr>
        <w:widowControl w:val="0"/>
        <w:spacing w:after="0" w:line="300" w:lineRule="exact"/>
        <w:jc w:val="center"/>
        <w:rPr>
          <w:rFonts w:ascii="Verdana" w:hAnsi="Verdana"/>
          <w:sz w:val="20"/>
        </w:rPr>
        <w:pPrChange w:id="1002" w:author="Machado Meyer " w:date="2018-07-03T12:21:00Z">
          <w:pPr>
            <w:spacing w:after="0" w:line="300" w:lineRule="exact"/>
            <w:jc w:val="center"/>
          </w:pPr>
        </w:pPrChange>
      </w:pPr>
      <w:r w:rsidRPr="001507CB">
        <w:rPr>
          <w:rFonts w:ascii="Verdana" w:hAnsi="Verdana"/>
          <w:sz w:val="20"/>
        </w:rPr>
        <w:t xml:space="preserve">Caxias do Sul, </w:t>
      </w:r>
      <w:del w:id="1003" w:author="Machado Meyer " w:date="2018-07-03T12:21:00Z">
        <w:r w:rsidR="00372D19" w:rsidRPr="001507CB">
          <w:rPr>
            <w:rFonts w:ascii="Verdana" w:hAnsi="Verdana"/>
            <w:sz w:val="20"/>
          </w:rPr>
          <w:delText>21</w:delText>
        </w:r>
      </w:del>
      <w:ins w:id="1004"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1005" w:author="Machado Meyer " w:date="2018-07-03T12:21:00Z">
        <w:r w:rsidR="00372D19" w:rsidRPr="001507CB">
          <w:rPr>
            <w:rFonts w:ascii="Verdana" w:hAnsi="Verdana"/>
            <w:sz w:val="20"/>
          </w:rPr>
          <w:delText>junho</w:delText>
        </w:r>
      </w:del>
      <w:ins w:id="1006"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de 2018.</w:t>
      </w:r>
    </w:p>
    <w:p w:rsidR="00E8320E" w:rsidRPr="001507CB" w:rsidRDefault="00E8320E">
      <w:pPr>
        <w:widowControl w:val="0"/>
        <w:spacing w:after="0" w:line="300" w:lineRule="exact"/>
        <w:jc w:val="center"/>
        <w:rPr>
          <w:rFonts w:ascii="Verdana" w:hAnsi="Verdana"/>
          <w:sz w:val="20"/>
        </w:rPr>
        <w:pPrChange w:id="1007" w:author="Machado Meyer " w:date="2018-07-03T12:21:00Z">
          <w:pPr>
            <w:spacing w:after="0" w:line="300" w:lineRule="exact"/>
            <w:jc w:val="center"/>
          </w:pPr>
        </w:pPrChange>
      </w:pPr>
    </w:p>
    <w:p w:rsidR="00E8320E" w:rsidRPr="001507CB" w:rsidRDefault="00E8320E">
      <w:pPr>
        <w:widowControl w:val="0"/>
        <w:spacing w:after="0" w:line="300" w:lineRule="exact"/>
        <w:jc w:val="center"/>
        <w:rPr>
          <w:rFonts w:ascii="Verdana" w:hAnsi="Verdana"/>
          <w:i/>
          <w:sz w:val="20"/>
        </w:rPr>
        <w:pPrChange w:id="1008" w:author="Machado Meyer " w:date="2018-07-03T12:21:00Z">
          <w:pPr>
            <w:spacing w:after="0" w:line="300" w:lineRule="exact"/>
            <w:jc w:val="center"/>
          </w:pPr>
        </w:pPrChange>
      </w:pPr>
      <w:r w:rsidRPr="001507CB">
        <w:rPr>
          <w:rFonts w:ascii="Verdana" w:hAnsi="Verdana"/>
          <w:i/>
          <w:sz w:val="20"/>
        </w:rPr>
        <w:t>(As assinaturas seguem nas páginas seguintes.)</w:t>
      </w:r>
    </w:p>
    <w:p w:rsidR="00E8320E" w:rsidRPr="001507CB" w:rsidRDefault="00E8320E">
      <w:pPr>
        <w:widowControl w:val="0"/>
        <w:tabs>
          <w:tab w:val="left" w:pos="851"/>
        </w:tabs>
        <w:spacing w:after="0" w:line="300" w:lineRule="exact"/>
        <w:jc w:val="center"/>
        <w:rPr>
          <w:rFonts w:ascii="Verdana" w:hAnsi="Verdana"/>
          <w:i/>
          <w:sz w:val="20"/>
        </w:rPr>
        <w:pPrChange w:id="1009" w:author="Machado Meyer " w:date="2018-07-03T12:21:00Z">
          <w:pPr>
            <w:tabs>
              <w:tab w:val="left" w:pos="851"/>
            </w:tabs>
            <w:spacing w:after="0" w:line="300" w:lineRule="exact"/>
            <w:jc w:val="center"/>
          </w:pPr>
        </w:pPrChange>
      </w:pPr>
      <w:r w:rsidRPr="001507CB">
        <w:rPr>
          <w:rFonts w:ascii="Verdana" w:hAnsi="Verdana"/>
          <w:i/>
          <w:sz w:val="20"/>
        </w:rPr>
        <w:t>(Restante desta página intencionalmente deixado em branco.)</w:t>
      </w:r>
    </w:p>
    <w:p w:rsidR="00E8320E" w:rsidRPr="001507CB" w:rsidRDefault="00E8320E">
      <w:pPr>
        <w:widowControl w:val="0"/>
        <w:tabs>
          <w:tab w:val="left" w:pos="851"/>
        </w:tabs>
        <w:spacing w:after="0" w:line="300" w:lineRule="exact"/>
        <w:rPr>
          <w:rFonts w:ascii="Verdana" w:hAnsi="Verdana"/>
          <w:sz w:val="20"/>
        </w:rPr>
        <w:sectPr w:rsidR="00E8320E" w:rsidRPr="001507CB" w:rsidSect="00BB7F47">
          <w:headerReference w:type="even" r:id="rId11"/>
          <w:footerReference w:type="even" r:id="rId12"/>
          <w:footerReference w:type="default" r:id="rId13"/>
          <w:headerReference w:type="first" r:id="rId14"/>
          <w:footerReference w:type="first" r:id="rId15"/>
          <w:pgSz w:w="12242" w:h="15842" w:code="121"/>
          <w:pgMar w:top="1418" w:right="1701" w:bottom="1418" w:left="1701" w:header="720" w:footer="720" w:gutter="0"/>
          <w:cols w:space="720"/>
          <w:titlePg/>
          <w:docGrid w:linePitch="354"/>
        </w:sectPr>
        <w:pPrChange w:id="1012" w:author="Machado Meyer " w:date="2018-07-03T12:21:00Z">
          <w:pPr>
            <w:tabs>
              <w:tab w:val="left" w:pos="851"/>
            </w:tabs>
            <w:spacing w:after="0" w:line="300" w:lineRule="exact"/>
          </w:pPr>
        </w:pPrChange>
      </w:pPr>
    </w:p>
    <w:p w:rsidR="00E8320E" w:rsidRPr="001507CB" w:rsidRDefault="00E8320E">
      <w:pPr>
        <w:widowControl w:val="0"/>
        <w:spacing w:after="0" w:line="300" w:lineRule="exact"/>
        <w:rPr>
          <w:rFonts w:ascii="Verdana" w:hAnsi="Verdana"/>
          <w:sz w:val="20"/>
        </w:rPr>
        <w:pPrChange w:id="1013" w:author="Machado Meyer " w:date="2018-07-03T12:21:00Z">
          <w:pPr>
            <w:spacing w:after="0" w:line="300" w:lineRule="exact"/>
          </w:pPr>
        </w:pPrChange>
      </w:pPr>
      <w:r w:rsidRPr="001507CB">
        <w:rPr>
          <w:rFonts w:ascii="Verdana" w:hAnsi="Verdana"/>
          <w:sz w:val="20"/>
        </w:rPr>
        <w:lastRenderedPageBreak/>
        <w:t xml:space="preserve">Instrumento Particular de Escritura de 6ª Emissão de Debêntures Simples, Não Conversíveis em Ações, da Espécie Quirografária, em Série Única, para Distribuição Pública com Esforços Restritos, da Randon S.A. Implementos e Participações, celebrado em </w:t>
      </w:r>
      <w:del w:id="1014" w:author="Machado Meyer " w:date="2018-07-03T12:21:00Z">
        <w:r w:rsidR="00372D19" w:rsidRPr="001507CB">
          <w:rPr>
            <w:rFonts w:ascii="Verdana" w:hAnsi="Verdana"/>
            <w:sz w:val="20"/>
          </w:rPr>
          <w:delText>21</w:delText>
        </w:r>
      </w:del>
      <w:ins w:id="1015"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1016" w:author="Machado Meyer " w:date="2018-07-03T12:21:00Z">
        <w:r w:rsidR="00372D19" w:rsidRPr="001507CB">
          <w:rPr>
            <w:rFonts w:ascii="Verdana" w:hAnsi="Verdana"/>
            <w:sz w:val="20"/>
          </w:rPr>
          <w:delText>junho</w:delText>
        </w:r>
      </w:del>
      <w:ins w:id="1017"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 xml:space="preserve">de 2018, entre Randon S.A. Implementos e Participações e </w:t>
      </w:r>
      <w:r w:rsidRPr="001507CB">
        <w:rPr>
          <w:rFonts w:ascii="Verdana" w:hAnsi="Verdana"/>
          <w:bCs/>
          <w:sz w:val="20"/>
        </w:rPr>
        <w:t xml:space="preserve">Oliveira </w:t>
      </w:r>
      <w:proofErr w:type="spellStart"/>
      <w:r w:rsidRPr="001507CB">
        <w:rPr>
          <w:rFonts w:ascii="Verdana" w:hAnsi="Verdana"/>
          <w:bCs/>
          <w:sz w:val="20"/>
        </w:rPr>
        <w:t>Trust</w:t>
      </w:r>
      <w:proofErr w:type="spellEnd"/>
      <w:r w:rsidRPr="001507CB">
        <w:rPr>
          <w:rFonts w:ascii="Verdana" w:hAnsi="Verdana"/>
          <w:bCs/>
          <w:sz w:val="20"/>
        </w:rPr>
        <w:t xml:space="preserve"> Distribuidora de Títulos e Valores Mobiliários S.A.</w:t>
      </w:r>
      <w:r w:rsidRPr="001507CB">
        <w:rPr>
          <w:rFonts w:ascii="Verdana" w:hAnsi="Verdana"/>
          <w:sz w:val="20"/>
        </w:rPr>
        <w:t xml:space="preserve"> – Página de Assinaturas 01/03.</w:t>
      </w:r>
    </w:p>
    <w:p w:rsidR="00E8320E" w:rsidRPr="001507CB" w:rsidRDefault="00E8320E">
      <w:pPr>
        <w:widowControl w:val="0"/>
        <w:tabs>
          <w:tab w:val="left" w:pos="851"/>
        </w:tabs>
        <w:spacing w:after="0" w:line="300" w:lineRule="exact"/>
        <w:rPr>
          <w:rFonts w:ascii="Verdana" w:hAnsi="Verdana"/>
          <w:sz w:val="20"/>
        </w:rPr>
        <w:pPrChange w:id="1018"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19"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20"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2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jc w:val="center"/>
        <w:rPr>
          <w:rFonts w:ascii="Verdana" w:hAnsi="Verdana"/>
          <w:b/>
          <w:smallCaps/>
          <w:sz w:val="20"/>
        </w:rPr>
        <w:pPrChange w:id="1022" w:author="Machado Meyer " w:date="2018-07-03T12:21:00Z">
          <w:pPr>
            <w:tabs>
              <w:tab w:val="left" w:pos="851"/>
            </w:tabs>
            <w:spacing w:after="0" w:line="300" w:lineRule="exact"/>
            <w:jc w:val="center"/>
          </w:pPr>
        </w:pPrChange>
      </w:pPr>
      <w:r w:rsidRPr="001507CB">
        <w:rPr>
          <w:rFonts w:ascii="Verdana" w:hAnsi="Verdana"/>
          <w:b/>
          <w:smallCaps/>
          <w:sz w:val="20"/>
        </w:rPr>
        <w:t>Randon S.A. Implementos e Participações</w:t>
      </w:r>
    </w:p>
    <w:p w:rsidR="00E8320E" w:rsidRPr="001507CB" w:rsidRDefault="00E8320E">
      <w:pPr>
        <w:widowControl w:val="0"/>
        <w:tabs>
          <w:tab w:val="left" w:pos="851"/>
        </w:tabs>
        <w:spacing w:after="0" w:line="300" w:lineRule="exact"/>
        <w:rPr>
          <w:rFonts w:ascii="Verdana" w:hAnsi="Verdana"/>
          <w:sz w:val="20"/>
        </w:rPr>
        <w:pPrChange w:id="1023"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24"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25" w:author="Machado Meyer " w:date="2018-07-03T12:21:00Z">
          <w:pPr>
            <w:tabs>
              <w:tab w:val="left" w:pos="851"/>
            </w:tabs>
            <w:spacing w:after="0" w:line="300" w:lineRule="exact"/>
          </w:pPr>
        </w:pPrChange>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8320E" w:rsidRPr="001507CB" w:rsidTr="004906D3">
        <w:trPr>
          <w:cantSplit/>
        </w:trPr>
        <w:tc>
          <w:tcPr>
            <w:tcW w:w="4253" w:type="dxa"/>
            <w:tcBorders>
              <w:top w:val="single" w:sz="6" w:space="0" w:color="auto"/>
            </w:tcBorders>
          </w:tcPr>
          <w:p w:rsidR="00E8320E" w:rsidRPr="001507CB" w:rsidRDefault="00E8320E">
            <w:pPr>
              <w:widowControl w:val="0"/>
              <w:tabs>
                <w:tab w:val="left" w:pos="851"/>
              </w:tabs>
              <w:spacing w:after="0" w:line="300" w:lineRule="exact"/>
              <w:jc w:val="left"/>
              <w:rPr>
                <w:rFonts w:ascii="Verdana" w:hAnsi="Verdana"/>
                <w:sz w:val="20"/>
              </w:rPr>
              <w:pPrChange w:id="1026" w:author="Machado Meyer " w:date="2018-07-03T12:21:00Z">
                <w:pPr>
                  <w:tabs>
                    <w:tab w:val="left" w:pos="851"/>
                  </w:tabs>
                  <w:spacing w:after="0" w:line="300" w:lineRule="exact"/>
                  <w:jc w:val="left"/>
                </w:pPr>
              </w:pPrChange>
            </w:pPr>
            <w:r w:rsidRPr="001507CB">
              <w:rPr>
                <w:rFonts w:ascii="Verdana" w:hAnsi="Verdana"/>
                <w:sz w:val="20"/>
              </w:rPr>
              <w:t>Nome:</w:t>
            </w:r>
            <w:r w:rsidRPr="001507CB">
              <w:rPr>
                <w:rFonts w:ascii="Verdana" w:hAnsi="Verdana"/>
                <w:sz w:val="20"/>
              </w:rPr>
              <w:br/>
              <w:t>Cargo:</w:t>
            </w:r>
          </w:p>
        </w:tc>
        <w:tc>
          <w:tcPr>
            <w:tcW w:w="567" w:type="dxa"/>
          </w:tcPr>
          <w:p w:rsidR="00E8320E" w:rsidRPr="001507CB" w:rsidRDefault="00E8320E">
            <w:pPr>
              <w:widowControl w:val="0"/>
              <w:tabs>
                <w:tab w:val="left" w:pos="851"/>
              </w:tabs>
              <w:spacing w:after="0" w:line="300" w:lineRule="exact"/>
              <w:rPr>
                <w:rFonts w:ascii="Verdana" w:hAnsi="Verdana"/>
                <w:sz w:val="20"/>
              </w:rPr>
              <w:pPrChange w:id="1027" w:author="Machado Meyer " w:date="2018-07-03T12:21:00Z">
                <w:pPr>
                  <w:tabs>
                    <w:tab w:val="left" w:pos="851"/>
                  </w:tabs>
                  <w:spacing w:after="0" w:line="300" w:lineRule="exact"/>
                </w:pPr>
              </w:pPrChange>
            </w:pPr>
          </w:p>
        </w:tc>
        <w:tc>
          <w:tcPr>
            <w:tcW w:w="4253" w:type="dxa"/>
            <w:tcBorders>
              <w:top w:val="single" w:sz="6" w:space="0" w:color="auto"/>
            </w:tcBorders>
          </w:tcPr>
          <w:p w:rsidR="00E8320E" w:rsidRPr="001507CB" w:rsidRDefault="00E8320E">
            <w:pPr>
              <w:widowControl w:val="0"/>
              <w:tabs>
                <w:tab w:val="left" w:pos="851"/>
              </w:tabs>
              <w:spacing w:after="0" w:line="300" w:lineRule="exact"/>
              <w:jc w:val="left"/>
              <w:rPr>
                <w:rFonts w:ascii="Verdana" w:hAnsi="Verdana"/>
                <w:sz w:val="20"/>
              </w:rPr>
              <w:pPrChange w:id="1028" w:author="Machado Meyer " w:date="2018-07-03T12:21:00Z">
                <w:pPr>
                  <w:tabs>
                    <w:tab w:val="left" w:pos="851"/>
                  </w:tabs>
                  <w:spacing w:after="0" w:line="300" w:lineRule="exact"/>
                  <w:jc w:val="left"/>
                </w:pPr>
              </w:pPrChange>
            </w:pPr>
            <w:r w:rsidRPr="001507CB">
              <w:rPr>
                <w:rFonts w:ascii="Verdana" w:hAnsi="Verdana"/>
                <w:sz w:val="20"/>
              </w:rPr>
              <w:t>Nome:</w:t>
            </w:r>
            <w:r w:rsidRPr="001507CB">
              <w:rPr>
                <w:rFonts w:ascii="Verdana" w:hAnsi="Verdana"/>
                <w:sz w:val="20"/>
              </w:rPr>
              <w:br/>
              <w:t>Cargo:</w:t>
            </w:r>
          </w:p>
        </w:tc>
      </w:tr>
    </w:tbl>
    <w:p w:rsidR="00E8320E" w:rsidRPr="001507CB" w:rsidRDefault="00E8320E">
      <w:pPr>
        <w:widowControl w:val="0"/>
        <w:tabs>
          <w:tab w:val="left" w:pos="851"/>
        </w:tabs>
        <w:spacing w:after="0" w:line="300" w:lineRule="exact"/>
        <w:rPr>
          <w:rFonts w:ascii="Verdana" w:hAnsi="Verdana"/>
          <w:sz w:val="20"/>
        </w:rPr>
        <w:pPrChange w:id="1029" w:author="Machado Meyer " w:date="2018-07-03T12:21:00Z">
          <w:pPr>
            <w:tabs>
              <w:tab w:val="left" w:pos="851"/>
            </w:tabs>
            <w:spacing w:after="0" w:line="300" w:lineRule="exact"/>
          </w:pPr>
        </w:pPrChange>
      </w:pPr>
    </w:p>
    <w:p w:rsidR="00E8320E" w:rsidRPr="001507CB" w:rsidRDefault="00E8320E">
      <w:pPr>
        <w:widowControl w:val="0"/>
        <w:spacing w:after="0" w:line="300" w:lineRule="exact"/>
        <w:rPr>
          <w:rFonts w:ascii="Verdana" w:hAnsi="Verdana"/>
          <w:sz w:val="20"/>
        </w:rPr>
        <w:pPrChange w:id="1030" w:author="Machado Meyer " w:date="2018-07-03T12:21:00Z">
          <w:pPr>
            <w:spacing w:after="0" w:line="300" w:lineRule="exact"/>
          </w:pPr>
        </w:pPrChange>
      </w:pPr>
      <w:r w:rsidRPr="001507CB">
        <w:rPr>
          <w:rFonts w:ascii="Verdana" w:hAnsi="Verdana"/>
          <w:sz w:val="20"/>
        </w:rPr>
        <w:br w:type="page"/>
      </w:r>
      <w:r w:rsidRPr="001507CB">
        <w:rPr>
          <w:rFonts w:ascii="Verdana" w:hAnsi="Verdana"/>
          <w:sz w:val="20"/>
        </w:rPr>
        <w:lastRenderedPageBreak/>
        <w:t xml:space="preserve">Instrumento Particular de Escritura de 6ª Emissão de Debêntures Simples, Não Conversíveis em Ações, da Espécie Quirografária, em Série Única, para Distribuição Pública com Esforços Restritos, da Randon S.A. Implementos e Participações, celebrado em </w:t>
      </w:r>
      <w:del w:id="1031" w:author="Machado Meyer " w:date="2018-07-03T12:21:00Z">
        <w:r w:rsidR="00372D19" w:rsidRPr="001507CB">
          <w:rPr>
            <w:rFonts w:ascii="Verdana" w:hAnsi="Verdana"/>
            <w:sz w:val="20"/>
          </w:rPr>
          <w:delText>21</w:delText>
        </w:r>
      </w:del>
      <w:ins w:id="1032"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1033" w:author="Machado Meyer " w:date="2018-07-03T12:21:00Z">
        <w:r w:rsidR="00372D19" w:rsidRPr="001507CB">
          <w:rPr>
            <w:rFonts w:ascii="Verdana" w:hAnsi="Verdana"/>
            <w:sz w:val="20"/>
          </w:rPr>
          <w:delText>junho</w:delText>
        </w:r>
      </w:del>
      <w:ins w:id="1034"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 xml:space="preserve">de 2018, entre Randon S.A. Implementos e Participações e </w:t>
      </w:r>
      <w:r w:rsidRPr="001507CB">
        <w:rPr>
          <w:rFonts w:ascii="Verdana" w:hAnsi="Verdana"/>
          <w:bCs/>
          <w:sz w:val="20"/>
        </w:rPr>
        <w:t xml:space="preserve">Oliveira </w:t>
      </w:r>
      <w:proofErr w:type="spellStart"/>
      <w:r w:rsidRPr="001507CB">
        <w:rPr>
          <w:rFonts w:ascii="Verdana" w:hAnsi="Verdana"/>
          <w:bCs/>
          <w:sz w:val="20"/>
        </w:rPr>
        <w:t>Trust</w:t>
      </w:r>
      <w:proofErr w:type="spellEnd"/>
      <w:r w:rsidRPr="001507CB">
        <w:rPr>
          <w:rFonts w:ascii="Verdana" w:hAnsi="Verdana"/>
          <w:bCs/>
          <w:sz w:val="20"/>
        </w:rPr>
        <w:t xml:space="preserve"> Distribuidora de Títulos e Valores Mobiliários S.A.</w:t>
      </w:r>
      <w:r w:rsidRPr="001507CB">
        <w:rPr>
          <w:rFonts w:ascii="Verdana" w:hAnsi="Verdana"/>
          <w:sz w:val="20"/>
        </w:rPr>
        <w:t xml:space="preserve"> – Página de Assinaturas 02/03.</w:t>
      </w:r>
    </w:p>
    <w:p w:rsidR="00E8320E" w:rsidRPr="001507CB" w:rsidRDefault="00E8320E">
      <w:pPr>
        <w:widowControl w:val="0"/>
        <w:tabs>
          <w:tab w:val="left" w:pos="851"/>
        </w:tabs>
        <w:spacing w:after="0" w:line="300" w:lineRule="exact"/>
        <w:rPr>
          <w:rFonts w:ascii="Verdana" w:hAnsi="Verdana"/>
          <w:sz w:val="20"/>
        </w:rPr>
        <w:pPrChange w:id="1035"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36"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37"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38" w:author="Machado Meyer " w:date="2018-07-03T12:21:00Z">
          <w:pPr>
            <w:tabs>
              <w:tab w:val="left" w:pos="851"/>
            </w:tabs>
            <w:spacing w:after="0" w:line="300" w:lineRule="exact"/>
          </w:pPr>
        </w:pPrChange>
      </w:pPr>
    </w:p>
    <w:p w:rsidR="00E8320E" w:rsidRPr="001507CB" w:rsidRDefault="00E8320E">
      <w:pPr>
        <w:widowControl w:val="0"/>
        <w:spacing w:after="0" w:line="300" w:lineRule="exact"/>
        <w:jc w:val="center"/>
        <w:rPr>
          <w:rFonts w:ascii="Verdana" w:hAnsi="Verdana"/>
          <w:b/>
          <w:smallCaps/>
          <w:sz w:val="20"/>
        </w:rPr>
        <w:pPrChange w:id="1039" w:author="Machado Meyer " w:date="2018-07-03T12:21:00Z">
          <w:pPr>
            <w:spacing w:after="0" w:line="300" w:lineRule="exact"/>
            <w:jc w:val="center"/>
          </w:pPr>
        </w:pPrChange>
      </w:pPr>
      <w:r w:rsidRPr="001507CB">
        <w:rPr>
          <w:rFonts w:ascii="Verdana" w:hAnsi="Verdana"/>
          <w:b/>
          <w:bCs/>
          <w:smallCaps/>
          <w:sz w:val="20"/>
        </w:rPr>
        <w:t xml:space="preserve">Oliveira </w:t>
      </w:r>
      <w:proofErr w:type="spellStart"/>
      <w:r w:rsidRPr="001507CB">
        <w:rPr>
          <w:rFonts w:ascii="Verdana" w:hAnsi="Verdana"/>
          <w:b/>
          <w:bCs/>
          <w:smallCaps/>
          <w:sz w:val="20"/>
        </w:rPr>
        <w:t>Trust</w:t>
      </w:r>
      <w:proofErr w:type="spellEnd"/>
      <w:r w:rsidRPr="001507CB">
        <w:rPr>
          <w:rFonts w:ascii="Verdana" w:hAnsi="Verdana"/>
          <w:b/>
          <w:bCs/>
          <w:smallCaps/>
          <w:sz w:val="20"/>
        </w:rPr>
        <w:t xml:space="preserve"> Distribuidora de Títulos e Valores Mobiliários S.A.</w:t>
      </w:r>
    </w:p>
    <w:p w:rsidR="00E8320E" w:rsidRPr="001507CB" w:rsidRDefault="00E8320E">
      <w:pPr>
        <w:widowControl w:val="0"/>
        <w:tabs>
          <w:tab w:val="left" w:pos="851"/>
        </w:tabs>
        <w:spacing w:after="0" w:line="300" w:lineRule="exact"/>
        <w:rPr>
          <w:rFonts w:ascii="Verdana" w:hAnsi="Verdana"/>
          <w:sz w:val="20"/>
        </w:rPr>
        <w:pPrChange w:id="1040"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41"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42" w:author="Machado Meyer " w:date="2018-07-03T12:21:00Z">
          <w:pPr>
            <w:tabs>
              <w:tab w:val="left" w:pos="851"/>
            </w:tabs>
            <w:spacing w:after="0" w:line="300" w:lineRule="exact"/>
          </w:pPr>
        </w:pPrChange>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8320E" w:rsidRPr="001507CB" w:rsidTr="004906D3">
        <w:trPr>
          <w:cantSplit/>
        </w:trPr>
        <w:tc>
          <w:tcPr>
            <w:tcW w:w="4253" w:type="dxa"/>
            <w:tcBorders>
              <w:top w:val="single" w:sz="6" w:space="0" w:color="auto"/>
            </w:tcBorders>
          </w:tcPr>
          <w:p w:rsidR="00E8320E" w:rsidRPr="001507CB" w:rsidRDefault="00E8320E">
            <w:pPr>
              <w:widowControl w:val="0"/>
              <w:tabs>
                <w:tab w:val="left" w:pos="851"/>
              </w:tabs>
              <w:spacing w:after="0" w:line="300" w:lineRule="exact"/>
              <w:jc w:val="left"/>
              <w:rPr>
                <w:rFonts w:ascii="Verdana" w:hAnsi="Verdana"/>
                <w:sz w:val="20"/>
              </w:rPr>
              <w:pPrChange w:id="1043" w:author="Machado Meyer " w:date="2018-07-03T12:21:00Z">
                <w:pPr>
                  <w:tabs>
                    <w:tab w:val="left" w:pos="851"/>
                  </w:tabs>
                  <w:spacing w:after="0" w:line="300" w:lineRule="exact"/>
                  <w:jc w:val="left"/>
                </w:pPr>
              </w:pPrChange>
            </w:pPr>
            <w:r w:rsidRPr="001507CB">
              <w:rPr>
                <w:rFonts w:ascii="Verdana" w:hAnsi="Verdana"/>
                <w:sz w:val="20"/>
              </w:rPr>
              <w:t>Nome:</w:t>
            </w:r>
            <w:r w:rsidRPr="001507CB">
              <w:rPr>
                <w:rFonts w:ascii="Verdana" w:hAnsi="Verdana"/>
                <w:sz w:val="20"/>
              </w:rPr>
              <w:br/>
              <w:t>Cargo:</w:t>
            </w:r>
          </w:p>
        </w:tc>
        <w:tc>
          <w:tcPr>
            <w:tcW w:w="567" w:type="dxa"/>
          </w:tcPr>
          <w:p w:rsidR="00E8320E" w:rsidRPr="001507CB" w:rsidRDefault="00E8320E">
            <w:pPr>
              <w:widowControl w:val="0"/>
              <w:tabs>
                <w:tab w:val="left" w:pos="851"/>
              </w:tabs>
              <w:spacing w:after="0" w:line="300" w:lineRule="exact"/>
              <w:rPr>
                <w:rFonts w:ascii="Verdana" w:hAnsi="Verdana"/>
                <w:sz w:val="20"/>
              </w:rPr>
              <w:pPrChange w:id="1044" w:author="Machado Meyer " w:date="2018-07-03T12:21:00Z">
                <w:pPr>
                  <w:tabs>
                    <w:tab w:val="left" w:pos="851"/>
                  </w:tabs>
                  <w:spacing w:after="0" w:line="300" w:lineRule="exact"/>
                </w:pPr>
              </w:pPrChange>
            </w:pPr>
          </w:p>
        </w:tc>
        <w:tc>
          <w:tcPr>
            <w:tcW w:w="4253" w:type="dxa"/>
            <w:tcBorders>
              <w:top w:val="single" w:sz="6" w:space="0" w:color="auto"/>
            </w:tcBorders>
          </w:tcPr>
          <w:p w:rsidR="00E8320E" w:rsidRPr="001507CB" w:rsidRDefault="00E8320E">
            <w:pPr>
              <w:widowControl w:val="0"/>
              <w:tabs>
                <w:tab w:val="left" w:pos="851"/>
              </w:tabs>
              <w:spacing w:after="0" w:line="300" w:lineRule="exact"/>
              <w:jc w:val="left"/>
              <w:rPr>
                <w:rFonts w:ascii="Verdana" w:hAnsi="Verdana"/>
                <w:sz w:val="20"/>
              </w:rPr>
              <w:pPrChange w:id="1045" w:author="Machado Meyer " w:date="2018-07-03T12:21:00Z">
                <w:pPr>
                  <w:tabs>
                    <w:tab w:val="left" w:pos="851"/>
                  </w:tabs>
                  <w:spacing w:after="0" w:line="300" w:lineRule="exact"/>
                  <w:jc w:val="left"/>
                </w:pPr>
              </w:pPrChange>
            </w:pPr>
            <w:r w:rsidRPr="001507CB">
              <w:rPr>
                <w:rFonts w:ascii="Verdana" w:hAnsi="Verdana"/>
                <w:sz w:val="20"/>
              </w:rPr>
              <w:t>Nome:</w:t>
            </w:r>
            <w:r w:rsidRPr="001507CB">
              <w:rPr>
                <w:rFonts w:ascii="Verdana" w:hAnsi="Verdana"/>
                <w:sz w:val="20"/>
              </w:rPr>
              <w:br/>
              <w:t>Cargo:</w:t>
            </w:r>
          </w:p>
        </w:tc>
      </w:tr>
    </w:tbl>
    <w:p w:rsidR="00E8320E" w:rsidRPr="001507CB" w:rsidRDefault="00E8320E">
      <w:pPr>
        <w:widowControl w:val="0"/>
        <w:tabs>
          <w:tab w:val="left" w:pos="851"/>
        </w:tabs>
        <w:spacing w:after="0" w:line="300" w:lineRule="exact"/>
        <w:rPr>
          <w:rFonts w:ascii="Verdana" w:hAnsi="Verdana"/>
          <w:sz w:val="20"/>
        </w:rPr>
        <w:pPrChange w:id="1046" w:author="Machado Meyer " w:date="2018-07-03T12:21:00Z">
          <w:pPr>
            <w:tabs>
              <w:tab w:val="left" w:pos="851"/>
            </w:tabs>
            <w:spacing w:after="0" w:line="300" w:lineRule="exact"/>
          </w:pPr>
        </w:pPrChange>
      </w:pPr>
      <w:r w:rsidRPr="001507CB">
        <w:rPr>
          <w:rFonts w:ascii="Verdana" w:hAnsi="Verdana"/>
          <w:smallCaps/>
          <w:sz w:val="20"/>
        </w:rPr>
        <w:br w:type="page"/>
      </w:r>
    </w:p>
    <w:p w:rsidR="00E8320E" w:rsidRPr="001507CB" w:rsidRDefault="00E8320E">
      <w:pPr>
        <w:widowControl w:val="0"/>
        <w:spacing w:after="0" w:line="300" w:lineRule="exact"/>
        <w:rPr>
          <w:rFonts w:ascii="Verdana" w:hAnsi="Verdana"/>
          <w:sz w:val="20"/>
        </w:rPr>
        <w:pPrChange w:id="1047" w:author="Machado Meyer " w:date="2018-07-03T12:21:00Z">
          <w:pPr>
            <w:spacing w:after="0" w:line="300" w:lineRule="exact"/>
          </w:pPr>
        </w:pPrChange>
      </w:pPr>
      <w:r w:rsidRPr="001507CB">
        <w:rPr>
          <w:rFonts w:ascii="Verdana" w:hAnsi="Verdana"/>
          <w:sz w:val="20"/>
        </w:rPr>
        <w:lastRenderedPageBreak/>
        <w:t xml:space="preserve">Instrumento Particular de Escritura de 6ª Emissão de Debêntures Simples, Não Conversíveis em Ações, da Espécie Quirografária, em Série Única, para Distribuição Pública com Esforços Restritos, da Randon S.A. Implementos e Participações, celebrado em </w:t>
      </w:r>
      <w:del w:id="1048" w:author="Machado Meyer " w:date="2018-07-03T12:21:00Z">
        <w:r w:rsidR="00372D19" w:rsidRPr="001507CB">
          <w:rPr>
            <w:rFonts w:ascii="Verdana" w:hAnsi="Verdana"/>
            <w:sz w:val="20"/>
          </w:rPr>
          <w:delText>21</w:delText>
        </w:r>
      </w:del>
      <w:ins w:id="1049" w:author="Machado Meyer " w:date="2018-07-03T12:21:00Z">
        <w:r>
          <w:rPr>
            <w:rFonts w:ascii="Verdana" w:hAnsi="Verdana"/>
            <w:sz w:val="20"/>
          </w:rPr>
          <w:t>02</w:t>
        </w:r>
      </w:ins>
      <w:r>
        <w:rPr>
          <w:rFonts w:ascii="Verdana" w:hAnsi="Verdana"/>
          <w:sz w:val="20"/>
        </w:rPr>
        <w:t xml:space="preserve"> </w:t>
      </w:r>
      <w:r w:rsidRPr="001507CB">
        <w:rPr>
          <w:rFonts w:ascii="Verdana" w:hAnsi="Verdana"/>
          <w:sz w:val="20"/>
        </w:rPr>
        <w:t xml:space="preserve">de </w:t>
      </w:r>
      <w:del w:id="1050" w:author="Machado Meyer " w:date="2018-07-03T12:21:00Z">
        <w:r w:rsidR="00372D19" w:rsidRPr="001507CB">
          <w:rPr>
            <w:rFonts w:ascii="Verdana" w:hAnsi="Verdana"/>
            <w:sz w:val="20"/>
          </w:rPr>
          <w:delText>junho</w:delText>
        </w:r>
      </w:del>
      <w:ins w:id="1051" w:author="Machado Meyer " w:date="2018-07-03T12:21:00Z">
        <w:r>
          <w:rPr>
            <w:rFonts w:ascii="Verdana" w:hAnsi="Verdana"/>
            <w:sz w:val="20"/>
          </w:rPr>
          <w:t>julho</w:t>
        </w:r>
      </w:ins>
      <w:r>
        <w:rPr>
          <w:rFonts w:ascii="Verdana" w:hAnsi="Verdana"/>
          <w:sz w:val="20"/>
        </w:rPr>
        <w:t xml:space="preserve"> </w:t>
      </w:r>
      <w:r w:rsidRPr="001507CB">
        <w:rPr>
          <w:rFonts w:ascii="Verdana" w:hAnsi="Verdana"/>
          <w:sz w:val="20"/>
        </w:rPr>
        <w:t xml:space="preserve">de 2018, entre Randon S.A. Implementos e Participações e </w:t>
      </w:r>
      <w:r w:rsidRPr="001507CB">
        <w:rPr>
          <w:rFonts w:ascii="Verdana" w:hAnsi="Verdana"/>
          <w:bCs/>
          <w:sz w:val="20"/>
        </w:rPr>
        <w:t xml:space="preserve">Oliveira </w:t>
      </w:r>
      <w:proofErr w:type="spellStart"/>
      <w:r w:rsidRPr="001507CB">
        <w:rPr>
          <w:rFonts w:ascii="Verdana" w:hAnsi="Verdana"/>
          <w:bCs/>
          <w:sz w:val="20"/>
        </w:rPr>
        <w:t>Trust</w:t>
      </w:r>
      <w:proofErr w:type="spellEnd"/>
      <w:r w:rsidRPr="001507CB">
        <w:rPr>
          <w:rFonts w:ascii="Verdana" w:hAnsi="Verdana"/>
          <w:bCs/>
          <w:sz w:val="20"/>
        </w:rPr>
        <w:t xml:space="preserve"> Distribuidora de Títulos e Valores Mobiliários S.A.</w:t>
      </w:r>
      <w:r w:rsidRPr="001507CB">
        <w:rPr>
          <w:rFonts w:ascii="Verdana" w:hAnsi="Verdana"/>
          <w:sz w:val="20"/>
        </w:rPr>
        <w:t xml:space="preserve"> – Página de Assinaturas 03/03.</w:t>
      </w:r>
    </w:p>
    <w:p w:rsidR="00E8320E" w:rsidRPr="001507CB" w:rsidRDefault="00E8320E">
      <w:pPr>
        <w:widowControl w:val="0"/>
        <w:tabs>
          <w:tab w:val="left" w:pos="851"/>
        </w:tabs>
        <w:spacing w:after="0" w:line="300" w:lineRule="exact"/>
        <w:rPr>
          <w:rFonts w:ascii="Verdana" w:hAnsi="Verdana"/>
          <w:sz w:val="20"/>
        </w:rPr>
        <w:pPrChange w:id="1052"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53"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b/>
          <w:smallCaps/>
          <w:sz w:val="20"/>
        </w:rPr>
        <w:pPrChange w:id="1054" w:author="Machado Meyer " w:date="2018-07-03T12:21:00Z">
          <w:pPr>
            <w:tabs>
              <w:tab w:val="left" w:pos="851"/>
            </w:tabs>
            <w:spacing w:after="0" w:line="300" w:lineRule="exact"/>
          </w:pPr>
        </w:pPrChange>
      </w:pPr>
      <w:r w:rsidRPr="001507CB">
        <w:rPr>
          <w:rFonts w:ascii="Verdana" w:hAnsi="Verdana"/>
          <w:b/>
          <w:smallCaps/>
          <w:sz w:val="20"/>
        </w:rPr>
        <w:t>Testemunhas:</w:t>
      </w:r>
    </w:p>
    <w:p w:rsidR="00E8320E" w:rsidRPr="001507CB" w:rsidRDefault="00E8320E">
      <w:pPr>
        <w:widowControl w:val="0"/>
        <w:tabs>
          <w:tab w:val="left" w:pos="851"/>
        </w:tabs>
        <w:spacing w:after="0" w:line="300" w:lineRule="exact"/>
        <w:rPr>
          <w:rFonts w:ascii="Verdana" w:hAnsi="Verdana"/>
          <w:sz w:val="20"/>
        </w:rPr>
        <w:pPrChange w:id="1055"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56"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57" w:author="Machado Meyer " w:date="2018-07-03T12:21:00Z">
          <w:pPr>
            <w:tabs>
              <w:tab w:val="left" w:pos="851"/>
            </w:tabs>
            <w:spacing w:after="0" w:line="300" w:lineRule="exact"/>
          </w:pPr>
        </w:pPrChange>
      </w:pPr>
    </w:p>
    <w:p w:rsidR="00E8320E" w:rsidRPr="001507CB" w:rsidRDefault="00E8320E">
      <w:pPr>
        <w:widowControl w:val="0"/>
        <w:tabs>
          <w:tab w:val="left" w:pos="851"/>
        </w:tabs>
        <w:spacing w:after="0" w:line="300" w:lineRule="exact"/>
        <w:rPr>
          <w:rFonts w:ascii="Verdana" w:hAnsi="Verdana"/>
          <w:sz w:val="20"/>
        </w:rPr>
        <w:pPrChange w:id="1058" w:author="Machado Meyer " w:date="2018-07-03T12:21:00Z">
          <w:pPr>
            <w:tabs>
              <w:tab w:val="left" w:pos="851"/>
            </w:tabs>
            <w:spacing w:after="0" w:line="300" w:lineRule="exact"/>
          </w:pPr>
        </w:pPrChange>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8320E" w:rsidRPr="001507CB" w:rsidTr="004906D3">
        <w:trPr>
          <w:cantSplit/>
        </w:trPr>
        <w:tc>
          <w:tcPr>
            <w:tcW w:w="4253" w:type="dxa"/>
            <w:tcBorders>
              <w:top w:val="single" w:sz="6" w:space="0" w:color="auto"/>
            </w:tcBorders>
          </w:tcPr>
          <w:p w:rsidR="00E8320E" w:rsidRPr="001507CB" w:rsidRDefault="00E8320E">
            <w:pPr>
              <w:widowControl w:val="0"/>
              <w:tabs>
                <w:tab w:val="left" w:pos="851"/>
              </w:tabs>
              <w:spacing w:after="0" w:line="300" w:lineRule="exact"/>
              <w:jc w:val="left"/>
              <w:rPr>
                <w:rFonts w:ascii="Verdana" w:hAnsi="Verdana"/>
                <w:sz w:val="20"/>
              </w:rPr>
              <w:pPrChange w:id="1059" w:author="Machado Meyer " w:date="2018-07-03T12:21:00Z">
                <w:pPr>
                  <w:tabs>
                    <w:tab w:val="left" w:pos="851"/>
                  </w:tabs>
                  <w:spacing w:after="0" w:line="300" w:lineRule="exact"/>
                  <w:jc w:val="left"/>
                </w:pPr>
              </w:pPrChange>
            </w:pPr>
            <w:r w:rsidRPr="001507CB">
              <w:rPr>
                <w:rFonts w:ascii="Verdana" w:hAnsi="Verdana"/>
                <w:sz w:val="20"/>
              </w:rPr>
              <w:t>Nome:</w:t>
            </w:r>
            <w:r w:rsidRPr="001507CB">
              <w:rPr>
                <w:rFonts w:ascii="Verdana" w:hAnsi="Verdana"/>
                <w:sz w:val="20"/>
              </w:rPr>
              <w:br/>
              <w:t>Id.:</w:t>
            </w:r>
            <w:r w:rsidRPr="001507CB">
              <w:rPr>
                <w:rFonts w:ascii="Verdana" w:hAnsi="Verdana"/>
                <w:sz w:val="20"/>
              </w:rPr>
              <w:br/>
              <w:t>CPF/MF:</w:t>
            </w:r>
          </w:p>
        </w:tc>
        <w:tc>
          <w:tcPr>
            <w:tcW w:w="567" w:type="dxa"/>
          </w:tcPr>
          <w:p w:rsidR="00E8320E" w:rsidRPr="001507CB" w:rsidRDefault="00E8320E">
            <w:pPr>
              <w:widowControl w:val="0"/>
              <w:tabs>
                <w:tab w:val="left" w:pos="851"/>
              </w:tabs>
              <w:spacing w:after="0" w:line="300" w:lineRule="exact"/>
              <w:rPr>
                <w:rFonts w:ascii="Verdana" w:hAnsi="Verdana"/>
                <w:sz w:val="20"/>
              </w:rPr>
              <w:pPrChange w:id="1060" w:author="Machado Meyer " w:date="2018-07-03T12:21:00Z">
                <w:pPr>
                  <w:tabs>
                    <w:tab w:val="left" w:pos="851"/>
                  </w:tabs>
                  <w:spacing w:after="0" w:line="300" w:lineRule="exact"/>
                </w:pPr>
              </w:pPrChange>
            </w:pPr>
          </w:p>
        </w:tc>
        <w:tc>
          <w:tcPr>
            <w:tcW w:w="4253" w:type="dxa"/>
            <w:tcBorders>
              <w:top w:val="single" w:sz="6" w:space="0" w:color="auto"/>
            </w:tcBorders>
          </w:tcPr>
          <w:p w:rsidR="00E8320E" w:rsidRPr="001507CB" w:rsidRDefault="00E8320E">
            <w:pPr>
              <w:widowControl w:val="0"/>
              <w:tabs>
                <w:tab w:val="left" w:pos="851"/>
              </w:tabs>
              <w:spacing w:after="0" w:line="300" w:lineRule="exact"/>
              <w:jc w:val="left"/>
              <w:rPr>
                <w:rFonts w:ascii="Verdana" w:hAnsi="Verdana"/>
                <w:sz w:val="20"/>
              </w:rPr>
              <w:pPrChange w:id="1061" w:author="Machado Meyer " w:date="2018-07-03T12:21:00Z">
                <w:pPr>
                  <w:tabs>
                    <w:tab w:val="left" w:pos="851"/>
                  </w:tabs>
                  <w:spacing w:after="0" w:line="300" w:lineRule="exact"/>
                  <w:jc w:val="left"/>
                </w:pPr>
              </w:pPrChange>
            </w:pPr>
            <w:r w:rsidRPr="001507CB">
              <w:rPr>
                <w:rFonts w:ascii="Verdana" w:hAnsi="Verdana"/>
                <w:sz w:val="20"/>
              </w:rPr>
              <w:t>Nome:</w:t>
            </w:r>
            <w:r w:rsidRPr="001507CB">
              <w:rPr>
                <w:rFonts w:ascii="Verdana" w:hAnsi="Verdana"/>
                <w:sz w:val="20"/>
              </w:rPr>
              <w:br/>
              <w:t>Id.:</w:t>
            </w:r>
            <w:r w:rsidRPr="001507CB">
              <w:rPr>
                <w:rFonts w:ascii="Verdana" w:hAnsi="Verdana"/>
                <w:sz w:val="20"/>
              </w:rPr>
              <w:br/>
              <w:t>CPF/MF:</w:t>
            </w:r>
          </w:p>
        </w:tc>
      </w:tr>
    </w:tbl>
    <w:p w:rsidR="00E8320E" w:rsidRPr="001507CB" w:rsidRDefault="00E8320E">
      <w:pPr>
        <w:widowControl w:val="0"/>
        <w:tabs>
          <w:tab w:val="left" w:pos="851"/>
        </w:tabs>
        <w:spacing w:after="0" w:line="300" w:lineRule="exact"/>
        <w:rPr>
          <w:rFonts w:ascii="Verdana" w:hAnsi="Verdana"/>
          <w:sz w:val="20"/>
        </w:rPr>
        <w:pPrChange w:id="1062" w:author="Machado Meyer " w:date="2018-07-03T12:21:00Z">
          <w:pPr>
            <w:tabs>
              <w:tab w:val="left" w:pos="851"/>
            </w:tabs>
            <w:spacing w:after="0" w:line="300" w:lineRule="exact"/>
          </w:pPr>
        </w:pPrChange>
      </w:pPr>
    </w:p>
    <w:p w:rsidR="00E8320E" w:rsidRPr="001507CB" w:rsidRDefault="00E8320E">
      <w:pPr>
        <w:widowControl w:val="0"/>
        <w:rPr>
          <w:rFonts w:ascii="Verdana" w:hAnsi="Verdana"/>
          <w:sz w:val="20"/>
        </w:rPr>
        <w:pPrChange w:id="1063" w:author="Machado Meyer " w:date="2018-07-03T12:21:00Z">
          <w:pPr/>
        </w:pPrChange>
      </w:pPr>
    </w:p>
    <w:p w:rsidR="00E8320E" w:rsidRPr="000A32FC" w:rsidRDefault="00E8320E">
      <w:pPr>
        <w:widowControl w:val="0"/>
        <w:rPr>
          <w:rFonts w:ascii="Verdana" w:hAnsi="Verdana"/>
          <w:sz w:val="20"/>
        </w:rPr>
        <w:pPrChange w:id="1064" w:author="Machado Meyer " w:date="2018-07-03T12:21:00Z">
          <w:pPr/>
        </w:pPrChange>
      </w:pPr>
    </w:p>
    <w:p w:rsidR="00E8320E" w:rsidRPr="000A32FC" w:rsidRDefault="00E8320E">
      <w:pPr>
        <w:widowControl w:val="0"/>
        <w:rPr>
          <w:rFonts w:ascii="Verdana" w:hAnsi="Verdana"/>
          <w:sz w:val="20"/>
        </w:rPr>
        <w:pPrChange w:id="1065" w:author="Machado Meyer " w:date="2018-07-03T12:21:00Z">
          <w:pPr/>
        </w:pPrChange>
      </w:pPr>
    </w:p>
    <w:p w:rsidR="00E8320E" w:rsidRPr="000A32FC" w:rsidRDefault="00E8320E">
      <w:pPr>
        <w:widowControl w:val="0"/>
        <w:rPr>
          <w:rFonts w:ascii="Verdana" w:hAnsi="Verdana"/>
          <w:sz w:val="20"/>
        </w:rPr>
        <w:pPrChange w:id="1066" w:author="Machado Meyer " w:date="2018-07-03T12:21:00Z">
          <w:pPr/>
        </w:pPrChange>
      </w:pPr>
    </w:p>
    <w:p w:rsidR="00E8320E" w:rsidRPr="000A32FC" w:rsidRDefault="00E8320E">
      <w:pPr>
        <w:widowControl w:val="0"/>
        <w:rPr>
          <w:rFonts w:ascii="Verdana" w:hAnsi="Verdana"/>
          <w:sz w:val="20"/>
        </w:rPr>
        <w:pPrChange w:id="1067" w:author="Machado Meyer " w:date="2018-07-03T12:21:00Z">
          <w:pPr/>
        </w:pPrChange>
      </w:pPr>
    </w:p>
    <w:p w:rsidR="002A23DA" w:rsidRDefault="002A23DA"/>
    <w:sectPr w:rsidR="002A23DA" w:rsidSect="00BB7F47">
      <w:footerReference w:type="default" r:id="rId16"/>
      <w:pgSz w:w="12242" w:h="15842" w:code="121"/>
      <w:pgMar w:top="1418" w:right="1701" w:bottom="1418" w:left="1701" w:header="720" w:footer="720"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564" w:rsidRDefault="00107564" w:rsidP="006F00CA">
      <w:pPr>
        <w:spacing w:after="0"/>
      </w:pPr>
      <w:r>
        <w:separator/>
      </w:r>
    </w:p>
  </w:endnote>
  <w:endnote w:type="continuationSeparator" w:id="0">
    <w:p w:rsidR="00107564" w:rsidRDefault="00107564" w:rsidP="006F00CA">
      <w:pPr>
        <w:spacing w:after="0"/>
      </w:pPr>
      <w:r>
        <w:continuationSeparator/>
      </w:r>
    </w:p>
  </w:endnote>
  <w:endnote w:type="continuationNotice" w:id="1">
    <w:p w:rsidR="00107564" w:rsidRDefault="0010756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C4" w:rsidRDefault="00A5102F" w:rsidP="00BB7F47">
    <w:pPr>
      <w:pStyle w:val="Rodap"/>
      <w:framePr w:wrap="around" w:vAnchor="text" w:hAnchor="margin" w:xAlign="right" w:y="1"/>
      <w:rPr>
        <w:rStyle w:val="Nmerodepgina"/>
      </w:rPr>
    </w:pPr>
  </w:p>
  <w:p w:rsidR="002F1BC4" w:rsidRDefault="00A5102F" w:rsidP="00BB7F47">
    <w:pPr>
      <w:framePr w:wrap="around" w:vAnchor="text" w:hAnchor="margin" w:xAlign="center" w:y="1"/>
      <w:ind w:right="360"/>
    </w:pPr>
  </w:p>
  <w:p w:rsidR="002F1BC4" w:rsidRDefault="00A5102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C4" w:rsidRDefault="00107564">
    <w:pPr>
      <w:pStyle w:val="Rodap"/>
      <w:jc w:val="left"/>
      <w:rPr>
        <w:rFonts w:ascii="Verdana" w:hAnsi="Verdana"/>
        <w:sz w:val="14"/>
      </w:rPr>
    </w:pPr>
    <w:r>
      <w:rPr>
        <w:rFonts w:ascii="Verdana" w:hAnsi="Verdana"/>
        <w:sz w:val="14"/>
      </w:rPr>
      <w:fldChar w:fldCharType="begin"/>
    </w:r>
    <w:r>
      <w:rPr>
        <w:rFonts w:ascii="Verdana" w:hAnsi="Verdana"/>
        <w:sz w:val="14"/>
      </w:rPr>
      <w:instrText xml:space="preserve"> DOCPROPERTY "iManageFooter"  \* MERGEFORMAT </w:instrText>
    </w:r>
    <w:r>
      <w:rPr>
        <w:rFonts w:ascii="Verdana" w:hAnsi="Verdana"/>
        <w:sz w:val="14"/>
      </w:rPr>
      <w:fldChar w:fldCharType="separate"/>
    </w:r>
  </w:p>
  <w:p w:rsidR="002F1BC4" w:rsidRPr="00190686" w:rsidRDefault="00107564">
    <w:pPr>
      <w:pStyle w:val="Rodap"/>
      <w:jc w:val="left"/>
      <w:rPr>
        <w:rFonts w:ascii="Verdana" w:hAnsi="Verdana"/>
        <w:sz w:val="14"/>
        <w:szCs w:val="14"/>
      </w:rPr>
    </w:pPr>
    <w:r>
      <w:rPr>
        <w:rFonts w:ascii="Verdana" w:hAnsi="Verdana"/>
        <w:sz w:val="14"/>
      </w:rPr>
      <w:t xml:space="preserve">TEXT_SP - </w:t>
    </w:r>
    <w:del w:id="1010" w:author="Machado Meyer " w:date="2018-07-03T12:21:00Z">
      <w:r>
        <w:rPr>
          <w:rFonts w:ascii="Verdana" w:hAnsi="Verdana"/>
          <w:sz w:val="14"/>
        </w:rPr>
        <w:delText>14702574v15</w:delText>
      </w:r>
    </w:del>
    <w:ins w:id="1011" w:author="Machado Meyer " w:date="2018-07-03T12:21:00Z">
      <w:r>
        <w:rPr>
          <w:rFonts w:ascii="Verdana" w:hAnsi="Verdana"/>
          <w:sz w:val="14"/>
        </w:rPr>
        <w:t>14702574v16</w:t>
      </w:r>
    </w:ins>
    <w:r>
      <w:rPr>
        <w:rFonts w:ascii="Verdana" w:hAnsi="Verdana"/>
        <w:sz w:val="14"/>
      </w:rPr>
      <w:t xml:space="preserve"> 12288.4 </w:t>
    </w:r>
    <w:r>
      <w:rPr>
        <w:rFonts w:ascii="Verdana" w:hAnsi="Verdana"/>
        <w:sz w:val="14"/>
      </w:rPr>
      <w:fldChar w:fldCharType="end"/>
    </w:r>
    <w:r>
      <w:rPr>
        <w:rFonts w:ascii="Verdana" w:hAnsi="Verdana"/>
        <w:sz w:val="14"/>
      </w:rPr>
      <w:tab/>
    </w:r>
    <w:r>
      <w:rPr>
        <w:rFonts w:ascii="Verdana" w:hAnsi="Verdana"/>
        <w:sz w:val="14"/>
      </w:rPr>
      <w:tab/>
    </w:r>
    <w:r w:rsidRPr="007F6495">
      <w:rPr>
        <w:rFonts w:ascii="Verdana" w:hAnsi="Verdana"/>
        <w:sz w:val="18"/>
        <w:szCs w:val="18"/>
      </w:rPr>
      <w:fldChar w:fldCharType="begin"/>
    </w:r>
    <w:r w:rsidRPr="007F6495">
      <w:rPr>
        <w:rFonts w:ascii="Verdana" w:hAnsi="Verdana"/>
        <w:sz w:val="18"/>
        <w:szCs w:val="18"/>
      </w:rPr>
      <w:instrText>PAGE   \* MERGEFORMAT</w:instrText>
    </w:r>
    <w:r w:rsidRPr="007F6495">
      <w:rPr>
        <w:rFonts w:ascii="Verdana" w:hAnsi="Verdana"/>
        <w:sz w:val="18"/>
        <w:szCs w:val="18"/>
      </w:rPr>
      <w:fldChar w:fldCharType="separate"/>
    </w:r>
    <w:r w:rsidR="00A5102F">
      <w:rPr>
        <w:rFonts w:ascii="Verdana" w:hAnsi="Verdana"/>
        <w:noProof/>
        <w:sz w:val="18"/>
        <w:szCs w:val="18"/>
      </w:rPr>
      <w:t>47</w:t>
    </w:r>
    <w:r w:rsidRPr="007F6495">
      <w:rPr>
        <w:rFonts w:ascii="Verdana" w:hAnsi="Verdana"/>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C4" w:rsidRPr="00EA6AE0" w:rsidRDefault="00A5102F">
    <w:pPr>
      <w:pStyle w:val="Rodap"/>
      <w:jc w:val="left"/>
      <w:rPr>
        <w:rFonts w:ascii="Verdana" w:hAnsi="Verdana"/>
        <w:sz w:val="1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C4" w:rsidRPr="00190686" w:rsidRDefault="00107564" w:rsidP="001A11FA">
    <w:pPr>
      <w:pStyle w:val="Rodap"/>
      <w:jc w:val="left"/>
      <w:rPr>
        <w:rFonts w:ascii="Verdana" w:hAnsi="Verdana"/>
        <w:sz w:val="20"/>
      </w:rPr>
    </w:pPr>
    <w:r>
      <w:rPr>
        <w:rFonts w:ascii="Verdana" w:hAnsi="Verdana"/>
        <w:sz w:val="14"/>
      </w:rPr>
      <w:tab/>
    </w:r>
    <w:r>
      <w:rPr>
        <w:rFonts w:ascii="Verdana" w:hAnsi="Verdana"/>
        <w:sz w:val="14"/>
      </w:rPr>
      <w:tab/>
    </w:r>
    <w:r w:rsidRPr="00190686">
      <w:rPr>
        <w:rFonts w:ascii="Verdana" w:hAnsi="Verdana"/>
        <w:sz w:val="20"/>
      </w:rPr>
      <w:fldChar w:fldCharType="begin"/>
    </w:r>
    <w:r w:rsidRPr="00190686">
      <w:rPr>
        <w:rFonts w:ascii="Verdana" w:hAnsi="Verdana"/>
        <w:sz w:val="20"/>
      </w:rPr>
      <w:instrText xml:space="preserve"> PAGE  \* ROMAN  \* MERGEFORMAT </w:instrText>
    </w:r>
    <w:r w:rsidRPr="00190686">
      <w:rPr>
        <w:rFonts w:ascii="Verdana" w:hAnsi="Verdana"/>
        <w:sz w:val="20"/>
      </w:rPr>
      <w:fldChar w:fldCharType="separate"/>
    </w:r>
    <w:r w:rsidR="00A5102F">
      <w:rPr>
        <w:rFonts w:ascii="Verdana" w:hAnsi="Verdana"/>
        <w:noProof/>
        <w:sz w:val="20"/>
      </w:rPr>
      <w:t>III</w:t>
    </w:r>
    <w:r w:rsidRPr="00190686">
      <w:rPr>
        <w:rFonts w:ascii="Verdana" w:hAnsi="Verda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564" w:rsidRDefault="00107564" w:rsidP="006F00CA">
      <w:pPr>
        <w:spacing w:after="0"/>
      </w:pPr>
      <w:r>
        <w:separator/>
      </w:r>
    </w:p>
  </w:footnote>
  <w:footnote w:type="continuationSeparator" w:id="0">
    <w:p w:rsidR="00107564" w:rsidRDefault="00107564" w:rsidP="006F00CA">
      <w:pPr>
        <w:spacing w:after="0"/>
      </w:pPr>
      <w:r>
        <w:continuationSeparator/>
      </w:r>
    </w:p>
  </w:footnote>
  <w:footnote w:type="continuationNotice" w:id="1">
    <w:p w:rsidR="00107564" w:rsidRDefault="0010756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C4" w:rsidRDefault="00107564">
    <w:pPr>
      <w:framePr w:wrap="around" w:vAnchor="text" w:hAnchor="margin" w:xAlign="right" w:y="1"/>
    </w:pPr>
    <w:r>
      <w:fldChar w:fldCharType="begin"/>
    </w:r>
    <w:r>
      <w:instrText xml:space="preserve">PAGE  </w:instrText>
    </w:r>
    <w:r>
      <w:fldChar w:fldCharType="separate"/>
    </w:r>
    <w:r>
      <w:rPr>
        <w:noProof/>
      </w:rPr>
      <w:t>1</w:t>
    </w:r>
    <w:r>
      <w:fldChar w:fldCharType="end"/>
    </w:r>
  </w:p>
  <w:p w:rsidR="002F1BC4" w:rsidRDefault="00A5102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BC4" w:rsidRPr="00EF07E6" w:rsidRDefault="00A5102F" w:rsidP="00BB7F47">
    <w:pPr>
      <w:pStyle w:val="Cabealho"/>
      <w:spacing w:after="0"/>
      <w:jc w:val="center"/>
      <w:rPr>
        <w:b/>
        <w:smallCaps/>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C5E96DC"/>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3">
    <w:nsid w:val="03481BCA"/>
    <w:multiLevelType w:val="multilevel"/>
    <w:tmpl w:val="88DA8C22"/>
    <w:lvl w:ilvl="0">
      <w:start w:val="8"/>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90A7617"/>
    <w:multiLevelType w:val="multilevel"/>
    <w:tmpl w:val="45BA3E5A"/>
    <w:lvl w:ilvl="0">
      <w:start w:val="7"/>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C553D84"/>
    <w:multiLevelType w:val="hybridMultilevel"/>
    <w:tmpl w:val="42029F62"/>
    <w:lvl w:ilvl="0" w:tplc="2C3C7320">
      <w:start w:val="1"/>
      <w:numFmt w:val="decimal"/>
      <w:lvlText w:val="7.4.%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1DE2D58"/>
    <w:multiLevelType w:val="multilevel"/>
    <w:tmpl w:val="6D70C804"/>
    <w:lvl w:ilvl="0">
      <w:start w:val="5"/>
      <w:numFmt w:val="decimal"/>
      <w:lvlText w:val="%1."/>
      <w:lvlJc w:val="left"/>
      <w:pPr>
        <w:ind w:left="585" w:hanging="585"/>
      </w:pPr>
      <w:rPr>
        <w:rFonts w:hint="default"/>
      </w:rPr>
    </w:lvl>
    <w:lvl w:ilvl="1">
      <w:start w:val="1"/>
      <w:numFmt w:val="decimal"/>
      <w:lvlText w:val="%1.%2."/>
      <w:lvlJc w:val="left"/>
      <w:pPr>
        <w:ind w:left="1605"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8880" w:hanging="1800"/>
      </w:pPr>
      <w:rPr>
        <w:rFonts w:hint="default"/>
      </w:rPr>
    </w:lvl>
  </w:abstractNum>
  <w:abstractNum w:abstractNumId="7">
    <w:nsid w:val="13C6564A"/>
    <w:multiLevelType w:val="multilevel"/>
    <w:tmpl w:val="B086809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7.%2."/>
      <w:lvlJc w:val="left"/>
      <w:pPr>
        <w:tabs>
          <w:tab w:val="num" w:pos="709"/>
        </w:tabs>
        <w:ind w:left="709" w:hanging="709"/>
      </w:pPr>
      <w:rPr>
        <w:rFonts w:hint="default"/>
        <w:b/>
        <w:i w:val="0"/>
        <w:sz w:val="20"/>
        <w:szCs w:val="20"/>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Letter"/>
      <w:lvlText w:val="(%4)"/>
      <w:lvlJc w:val="left"/>
      <w:pPr>
        <w:tabs>
          <w:tab w:val="num" w:pos="2126"/>
        </w:tabs>
        <w:ind w:left="2126" w:hanging="425"/>
      </w:pPr>
      <w:rPr>
        <w:rFonts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7.17.%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nsid w:val="145B11A6"/>
    <w:multiLevelType w:val="multilevel"/>
    <w:tmpl w:val="AC942CD4"/>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4.7.%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5D82538"/>
    <w:multiLevelType w:val="hybridMultilevel"/>
    <w:tmpl w:val="1C1489DC"/>
    <w:lvl w:ilvl="0" w:tplc="44AE41F2">
      <w:start w:val="1"/>
      <w:numFmt w:val="decimal"/>
      <w:lvlText w:val="4.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8064BB0"/>
    <w:multiLevelType w:val="multilevel"/>
    <w:tmpl w:val="C3AA02EE"/>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4D1FD6"/>
    <w:multiLevelType w:val="hybridMultilevel"/>
    <w:tmpl w:val="2BE0872C"/>
    <w:lvl w:ilvl="0" w:tplc="077216E8">
      <w:start w:val="1"/>
      <w:numFmt w:val="decimal"/>
      <w:lvlText w:val="7.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C2A2284"/>
    <w:multiLevelType w:val="multilevel"/>
    <w:tmpl w:val="76E8069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Verdana" w:hAnsi="Verdana" w:cs="Times New Roman" w:hint="default"/>
        <w:b w:val="0"/>
        <w:i w:val="0"/>
        <w:color w:val="auto"/>
        <w:spacing w:val="0"/>
        <w:sz w:val="20"/>
        <w:szCs w:val="20"/>
        <w:u w:val="none"/>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4">
    <w:nsid w:val="2C904D89"/>
    <w:multiLevelType w:val="multilevel"/>
    <w:tmpl w:val="56EAA636"/>
    <w:lvl w:ilvl="0">
      <w:start w:val="4"/>
      <w:numFmt w:val="decimal"/>
      <w:lvlText w:val="%1."/>
      <w:lvlJc w:val="left"/>
      <w:pPr>
        <w:ind w:left="585" w:hanging="585"/>
      </w:pPr>
      <w:rPr>
        <w:rFonts w:hint="default"/>
      </w:rPr>
    </w:lvl>
    <w:lvl w:ilvl="1">
      <w:start w:val="8"/>
      <w:numFmt w:val="decimal"/>
      <w:lvlText w:val="%1.%2."/>
      <w:lvlJc w:val="left"/>
      <w:pPr>
        <w:ind w:left="720" w:hanging="72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EE5338D"/>
    <w:multiLevelType w:val="hybridMultilevel"/>
    <w:tmpl w:val="D3DE9138"/>
    <w:lvl w:ilvl="0" w:tplc="5B9603CE">
      <w:start w:val="1"/>
      <w:numFmt w:val="decimal"/>
      <w:lvlText w:val="4.2.%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614AA9"/>
    <w:multiLevelType w:val="hybridMultilevel"/>
    <w:tmpl w:val="1584DAC6"/>
    <w:lvl w:ilvl="0" w:tplc="9258E478">
      <w:start w:val="1"/>
      <w:numFmt w:val="decimal"/>
      <w:lvlText w:val="5.%1."/>
      <w:lvlJc w:val="left"/>
      <w:pPr>
        <w:ind w:left="1069"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1361C94"/>
    <w:multiLevelType w:val="hybridMultilevel"/>
    <w:tmpl w:val="6652C34A"/>
    <w:lvl w:ilvl="0" w:tplc="7610CD68">
      <w:start w:val="1"/>
      <w:numFmt w:val="decimal"/>
      <w:lvlText w:val="4.%1."/>
      <w:lvlJc w:val="left"/>
      <w:pPr>
        <w:ind w:left="1429"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25D4C2D"/>
    <w:multiLevelType w:val="hybridMultilevel"/>
    <w:tmpl w:val="E788D97A"/>
    <w:lvl w:ilvl="0" w:tplc="9A30B8C4">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63F5771"/>
    <w:multiLevelType w:val="multilevel"/>
    <w:tmpl w:val="01C89F4A"/>
    <w:lvl w:ilvl="0">
      <w:start w:val="1"/>
      <w:numFmt w:val="upperRoman"/>
      <w:lvlText w:val="%1."/>
      <w:lvlJc w:val="left"/>
      <w:pPr>
        <w:tabs>
          <w:tab w:val="num" w:pos="1418"/>
        </w:tabs>
        <w:ind w:left="1418" w:hanging="709"/>
      </w:pPr>
      <w:rPr>
        <w:rFonts w:hint="default"/>
      </w:rPr>
    </w:lvl>
    <w:lvl w:ilvl="1">
      <w:start w:val="1"/>
      <w:numFmt w:val="decimal"/>
      <w:lvlText w:val="2.%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0">
    <w:nsid w:val="37211CB6"/>
    <w:multiLevelType w:val="multilevel"/>
    <w:tmpl w:val="AADA2098"/>
    <w:lvl w:ilvl="0">
      <w:start w:val="4"/>
      <w:numFmt w:val="decimal"/>
      <w:lvlText w:val="%1."/>
      <w:lvlJc w:val="left"/>
      <w:pPr>
        <w:ind w:left="600" w:hanging="600"/>
      </w:pPr>
      <w:rPr>
        <w:rFonts w:ascii="Garamond" w:hAnsi="Garamond" w:hint="default"/>
        <w:sz w:val="22"/>
      </w:rPr>
    </w:lvl>
    <w:lvl w:ilvl="1">
      <w:start w:val="2"/>
      <w:numFmt w:val="decimal"/>
      <w:lvlText w:val="%1.%2."/>
      <w:lvlJc w:val="left"/>
      <w:pPr>
        <w:ind w:left="720" w:hanging="720"/>
      </w:pPr>
      <w:rPr>
        <w:rFonts w:ascii="Garamond" w:hAnsi="Garamond" w:hint="default"/>
        <w:sz w:val="22"/>
      </w:rPr>
    </w:lvl>
    <w:lvl w:ilvl="2">
      <w:start w:val="5"/>
      <w:numFmt w:val="decimal"/>
      <w:lvlText w:val="%1.%2.%3."/>
      <w:lvlJc w:val="left"/>
      <w:pPr>
        <w:ind w:left="720" w:hanging="720"/>
      </w:pPr>
      <w:rPr>
        <w:rFonts w:ascii="Garamond" w:hAnsi="Garamond" w:hint="default"/>
        <w:sz w:val="22"/>
      </w:rPr>
    </w:lvl>
    <w:lvl w:ilvl="3">
      <w:start w:val="1"/>
      <w:numFmt w:val="decimal"/>
      <w:lvlText w:val="%1.%2.%3.%4."/>
      <w:lvlJc w:val="left"/>
      <w:pPr>
        <w:ind w:left="1080" w:hanging="1080"/>
      </w:pPr>
      <w:rPr>
        <w:rFonts w:ascii="Verdana" w:hAnsi="Verdana" w:cs="Times New Roman" w:hint="default"/>
        <w:sz w:val="20"/>
        <w:szCs w:val="20"/>
      </w:rPr>
    </w:lvl>
    <w:lvl w:ilvl="4">
      <w:start w:val="1"/>
      <w:numFmt w:val="decimal"/>
      <w:lvlText w:val="%1.%2.%3.%4.%5."/>
      <w:lvlJc w:val="left"/>
      <w:pPr>
        <w:ind w:left="1080" w:hanging="1080"/>
      </w:pPr>
      <w:rPr>
        <w:rFonts w:ascii="Garamond" w:hAnsi="Garamond" w:hint="default"/>
        <w:sz w:val="22"/>
      </w:rPr>
    </w:lvl>
    <w:lvl w:ilvl="5">
      <w:start w:val="1"/>
      <w:numFmt w:val="decimal"/>
      <w:lvlText w:val="%1.%2.%3.%4.%5.%6."/>
      <w:lvlJc w:val="left"/>
      <w:pPr>
        <w:ind w:left="1440" w:hanging="1440"/>
      </w:pPr>
      <w:rPr>
        <w:rFonts w:ascii="Garamond" w:hAnsi="Garamond" w:hint="default"/>
        <w:sz w:val="22"/>
      </w:rPr>
    </w:lvl>
    <w:lvl w:ilvl="6">
      <w:start w:val="1"/>
      <w:numFmt w:val="decimal"/>
      <w:lvlText w:val="%1.%2.%3.%4.%5.%6.%7."/>
      <w:lvlJc w:val="left"/>
      <w:pPr>
        <w:ind w:left="1440" w:hanging="1440"/>
      </w:pPr>
      <w:rPr>
        <w:rFonts w:ascii="Garamond" w:hAnsi="Garamond" w:hint="default"/>
        <w:sz w:val="22"/>
      </w:rPr>
    </w:lvl>
    <w:lvl w:ilvl="7">
      <w:start w:val="1"/>
      <w:numFmt w:val="decimal"/>
      <w:lvlText w:val="%1.%2.%3.%4.%5.%6.%7.%8."/>
      <w:lvlJc w:val="left"/>
      <w:pPr>
        <w:ind w:left="1800" w:hanging="1800"/>
      </w:pPr>
      <w:rPr>
        <w:rFonts w:ascii="Garamond" w:hAnsi="Garamond" w:hint="default"/>
        <w:sz w:val="22"/>
      </w:rPr>
    </w:lvl>
    <w:lvl w:ilvl="8">
      <w:start w:val="1"/>
      <w:numFmt w:val="decimal"/>
      <w:lvlText w:val="%1.%2.%3.%4.%5.%6.%7.%8.%9."/>
      <w:lvlJc w:val="left"/>
      <w:pPr>
        <w:ind w:left="1800" w:hanging="1800"/>
      </w:pPr>
      <w:rPr>
        <w:rFonts w:ascii="Garamond" w:hAnsi="Garamond" w:hint="default"/>
        <w:sz w:val="22"/>
      </w:rPr>
    </w:lvl>
  </w:abstractNum>
  <w:abstractNum w:abstractNumId="21">
    <w:nsid w:val="37FA31F9"/>
    <w:multiLevelType w:val="multilevel"/>
    <w:tmpl w:val="3F1A3206"/>
    <w:lvl w:ilvl="0">
      <w:start w:val="1"/>
      <w:numFmt w:val="decimal"/>
      <w:lvlText w:val="%1."/>
      <w:lvlJc w:val="left"/>
      <w:pPr>
        <w:tabs>
          <w:tab w:val="num" w:pos="709"/>
        </w:tabs>
        <w:ind w:left="709" w:hanging="709"/>
      </w:pPr>
      <w:rPr>
        <w:rFonts w:ascii="Times New Roman" w:hAnsi="Times New Roman" w:hint="default"/>
        <w:b w:val="0"/>
        <w:i w:val="0"/>
        <w:sz w:val="26"/>
      </w:rPr>
    </w:lvl>
    <w:lvl w:ilvl="1">
      <w:start w:val="6"/>
      <w:numFmt w:val="decimal"/>
      <w:lvlText w:val="7.%2."/>
      <w:lvlJc w:val="left"/>
      <w:pPr>
        <w:tabs>
          <w:tab w:val="num" w:pos="709"/>
        </w:tabs>
        <w:ind w:left="709" w:hanging="709"/>
      </w:pPr>
      <w:rPr>
        <w:rFonts w:hint="default"/>
        <w:b/>
        <w:i w:val="0"/>
        <w:sz w:val="26"/>
      </w:rPr>
    </w:lvl>
    <w:lvl w:ilvl="2">
      <w:start w:val="1"/>
      <w:numFmt w:val="lowerLetter"/>
      <w:lvlText w:val="(%3)"/>
      <w:lvlJc w:val="left"/>
      <w:pPr>
        <w:tabs>
          <w:tab w:val="num" w:pos="1701"/>
        </w:tabs>
        <w:ind w:left="1701" w:hanging="992"/>
      </w:pPr>
      <w:rPr>
        <w:rFonts w:hint="default"/>
        <w:b w:val="0"/>
        <w:i w:val="0"/>
        <w:sz w:val="26"/>
        <w:szCs w:val="20"/>
      </w:rPr>
    </w:lvl>
    <w:lvl w:ilvl="3">
      <w:start w:val="1"/>
      <w:numFmt w:val="lowerLetter"/>
      <w:lvlText w:val="(%4)"/>
      <w:lvlJc w:val="lef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7.17.%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2">
    <w:nsid w:val="385549C0"/>
    <w:multiLevelType w:val="hybridMultilevel"/>
    <w:tmpl w:val="FBDCC286"/>
    <w:lvl w:ilvl="0" w:tplc="F684B0F0">
      <w:start w:val="1"/>
      <w:numFmt w:val="decimal"/>
      <w:lvlText w:val="4.1.%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397459F4"/>
    <w:multiLevelType w:val="multilevel"/>
    <w:tmpl w:val="6D4C64A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2.%2."/>
      <w:lvlJc w:val="left"/>
      <w:pPr>
        <w:tabs>
          <w:tab w:val="num" w:pos="709"/>
        </w:tabs>
        <w:ind w:left="709" w:hanging="709"/>
      </w:pPr>
      <w:rPr>
        <w:rFonts w:hint="default"/>
        <w:b/>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4">
    <w:nsid w:val="3B8C21BD"/>
    <w:multiLevelType w:val="hybridMultilevel"/>
    <w:tmpl w:val="F4A63C0C"/>
    <w:lvl w:ilvl="0" w:tplc="EB604592">
      <w:start w:val="1"/>
      <w:numFmt w:val="decimal"/>
      <w:lvlText w:val="7.2.%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D360CD6"/>
    <w:multiLevelType w:val="hybridMultilevel"/>
    <w:tmpl w:val="94A4D722"/>
    <w:lvl w:ilvl="0" w:tplc="77B0026E">
      <w:start w:val="1"/>
      <w:numFmt w:val="decimal"/>
      <w:lvlText w:val="8.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FFC6F5A"/>
    <w:multiLevelType w:val="hybridMultilevel"/>
    <w:tmpl w:val="961C5EA4"/>
    <w:lvl w:ilvl="0" w:tplc="55B6A8A0">
      <w:start w:val="1"/>
      <w:numFmt w:val="decimal"/>
      <w:lvlText w:val="4.3.%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1F06897"/>
    <w:multiLevelType w:val="multilevel"/>
    <w:tmpl w:val="A260ED9C"/>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4.3.5.%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580059C"/>
    <w:multiLevelType w:val="multilevel"/>
    <w:tmpl w:val="607E36F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709"/>
        </w:tabs>
        <w:ind w:left="709" w:hanging="709"/>
      </w:pPr>
      <w:rPr>
        <w:rFonts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Roman"/>
      <w:lvlText w:val="(%4)"/>
      <w:lvlJc w:val="left"/>
      <w:pPr>
        <w:tabs>
          <w:tab w:val="num" w:pos="1418"/>
        </w:tabs>
        <w:ind w:left="1418"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9">
    <w:nsid w:val="46E04F0D"/>
    <w:multiLevelType w:val="hybridMultilevel"/>
    <w:tmpl w:val="755CE258"/>
    <w:lvl w:ilvl="0" w:tplc="6F686776">
      <w:start w:val="1"/>
      <w:numFmt w:val="decimal"/>
      <w:lvlText w:val="4.4.%1."/>
      <w:lvlJc w:val="left"/>
      <w:pPr>
        <w:ind w:left="3621" w:hanging="360"/>
      </w:pPr>
      <w:rPr>
        <w:rFonts w:hint="default"/>
        <w:i w:val="0"/>
      </w:rPr>
    </w:lvl>
    <w:lvl w:ilvl="1" w:tplc="04160019" w:tentative="1">
      <w:start w:val="1"/>
      <w:numFmt w:val="lowerLetter"/>
      <w:lvlText w:val="%2."/>
      <w:lvlJc w:val="left"/>
      <w:pPr>
        <w:ind w:left="4701" w:hanging="360"/>
      </w:pPr>
    </w:lvl>
    <w:lvl w:ilvl="2" w:tplc="0416001B" w:tentative="1">
      <w:start w:val="1"/>
      <w:numFmt w:val="lowerRoman"/>
      <w:lvlText w:val="%3."/>
      <w:lvlJc w:val="right"/>
      <w:pPr>
        <w:ind w:left="5421" w:hanging="180"/>
      </w:pPr>
    </w:lvl>
    <w:lvl w:ilvl="3" w:tplc="0416000F" w:tentative="1">
      <w:start w:val="1"/>
      <w:numFmt w:val="decimal"/>
      <w:lvlText w:val="%4."/>
      <w:lvlJc w:val="left"/>
      <w:pPr>
        <w:ind w:left="6141" w:hanging="360"/>
      </w:pPr>
    </w:lvl>
    <w:lvl w:ilvl="4" w:tplc="04160019" w:tentative="1">
      <w:start w:val="1"/>
      <w:numFmt w:val="lowerLetter"/>
      <w:lvlText w:val="%5."/>
      <w:lvlJc w:val="left"/>
      <w:pPr>
        <w:ind w:left="6861" w:hanging="360"/>
      </w:pPr>
    </w:lvl>
    <w:lvl w:ilvl="5" w:tplc="0416001B" w:tentative="1">
      <w:start w:val="1"/>
      <w:numFmt w:val="lowerRoman"/>
      <w:lvlText w:val="%6."/>
      <w:lvlJc w:val="right"/>
      <w:pPr>
        <w:ind w:left="7581" w:hanging="180"/>
      </w:pPr>
    </w:lvl>
    <w:lvl w:ilvl="6" w:tplc="0416000F" w:tentative="1">
      <w:start w:val="1"/>
      <w:numFmt w:val="decimal"/>
      <w:lvlText w:val="%7."/>
      <w:lvlJc w:val="left"/>
      <w:pPr>
        <w:ind w:left="8301" w:hanging="360"/>
      </w:pPr>
    </w:lvl>
    <w:lvl w:ilvl="7" w:tplc="04160019" w:tentative="1">
      <w:start w:val="1"/>
      <w:numFmt w:val="lowerLetter"/>
      <w:lvlText w:val="%8."/>
      <w:lvlJc w:val="left"/>
      <w:pPr>
        <w:ind w:left="9021" w:hanging="360"/>
      </w:pPr>
    </w:lvl>
    <w:lvl w:ilvl="8" w:tplc="0416001B" w:tentative="1">
      <w:start w:val="1"/>
      <w:numFmt w:val="lowerRoman"/>
      <w:lvlText w:val="%9."/>
      <w:lvlJc w:val="right"/>
      <w:pPr>
        <w:ind w:left="9741" w:hanging="180"/>
      </w:pPr>
    </w:lvl>
  </w:abstractNum>
  <w:abstractNum w:abstractNumId="30">
    <w:nsid w:val="48A40989"/>
    <w:multiLevelType w:val="hybridMultilevel"/>
    <w:tmpl w:val="F44213DA"/>
    <w:lvl w:ilvl="0" w:tplc="78B07DB8">
      <w:start w:val="1"/>
      <w:numFmt w:val="lowerLetter"/>
      <w:lvlText w:val="(%1)"/>
      <w:lvlJc w:val="left"/>
      <w:pPr>
        <w:ind w:left="3661" w:hanging="40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620BE1"/>
    <w:multiLevelType w:val="multilevel"/>
    <w:tmpl w:val="CDF0143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709"/>
        </w:tabs>
        <w:ind w:left="709" w:hanging="709"/>
      </w:pPr>
      <w:rPr>
        <w:rFonts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Roman"/>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2">
    <w:nsid w:val="4E2C3A0A"/>
    <w:multiLevelType w:val="hybridMultilevel"/>
    <w:tmpl w:val="C930C40C"/>
    <w:lvl w:ilvl="0" w:tplc="6C964F26">
      <w:start w:val="1"/>
      <w:numFmt w:val="decimal"/>
      <w:lvlText w:val="4.6.%1."/>
      <w:lvlJc w:val="left"/>
      <w:pPr>
        <w:ind w:left="362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37674A"/>
    <w:multiLevelType w:val="hybridMultilevel"/>
    <w:tmpl w:val="907C57C4"/>
    <w:lvl w:ilvl="0" w:tplc="6B0E912A">
      <w:start w:val="1"/>
      <w:numFmt w:val="decimal"/>
      <w:lvlText w:val="8.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528A4C76"/>
    <w:multiLevelType w:val="multilevel"/>
    <w:tmpl w:val="F1C01A9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8.%2."/>
      <w:lvlJc w:val="left"/>
      <w:pPr>
        <w:tabs>
          <w:tab w:val="num" w:pos="709"/>
        </w:tabs>
        <w:ind w:left="709" w:hanging="709"/>
      </w:pPr>
      <w:rPr>
        <w:rFonts w:hint="default"/>
        <w:b/>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8.6.%6."/>
      <w:lvlJc w:val="left"/>
      <w:pPr>
        <w:tabs>
          <w:tab w:val="num" w:pos="709"/>
        </w:tabs>
        <w:ind w:left="709" w:hanging="709"/>
      </w:pPr>
      <w:rPr>
        <w:rFonts w:hint="default"/>
        <w:b w:val="0"/>
        <w:i w:val="0"/>
        <w:sz w:val="26"/>
        <w:szCs w:val="20"/>
      </w:rPr>
    </w:lvl>
    <w:lvl w:ilvl="6">
      <w:start w:val="1"/>
      <w:numFmt w:val="lowerLetter"/>
      <w:lvlText w:val="(%7)"/>
      <w:lvlJc w:val="left"/>
      <w:pPr>
        <w:tabs>
          <w:tab w:val="num" w:pos="1701"/>
        </w:tabs>
        <w:ind w:left="1701" w:hanging="992"/>
      </w:pPr>
      <w:rPr>
        <w:rFonts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5">
    <w:nsid w:val="531227C6"/>
    <w:multiLevelType w:val="hybridMultilevel"/>
    <w:tmpl w:val="9926ED76"/>
    <w:lvl w:ilvl="0" w:tplc="DE005184">
      <w:start w:val="1"/>
      <w:numFmt w:val="lowerLetter"/>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315155F"/>
    <w:multiLevelType w:val="hybridMultilevel"/>
    <w:tmpl w:val="6D4A1610"/>
    <w:lvl w:ilvl="0" w:tplc="AFC22E3E">
      <w:start w:val="1"/>
      <w:numFmt w:val="lowerRoman"/>
      <w:lvlText w:val="(%1)"/>
      <w:lvlJc w:val="left"/>
      <w:pPr>
        <w:ind w:left="1713"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372006B"/>
    <w:multiLevelType w:val="multilevel"/>
    <w:tmpl w:val="8D206B7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709"/>
        </w:tabs>
        <w:ind w:left="709" w:hanging="709"/>
      </w:pPr>
      <w:rPr>
        <w:rFonts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nsid w:val="553772D7"/>
    <w:multiLevelType w:val="multilevel"/>
    <w:tmpl w:val="EE12E6F8"/>
    <w:lvl w:ilvl="0">
      <w:start w:val="1"/>
      <w:numFmt w:val="upperRoman"/>
      <w:lvlText w:val="CLÁUSULA %1"/>
      <w:lvlJc w:val="left"/>
      <w:pPr>
        <w:tabs>
          <w:tab w:val="num" w:pos="1418"/>
        </w:tabs>
        <w:ind w:left="0" w:firstLine="0"/>
      </w:pPr>
      <w:rPr>
        <w:rFonts w:hint="default"/>
        <w:b/>
      </w:rPr>
    </w:lvl>
    <w:lvl w:ilvl="1">
      <w:start w:val="1"/>
      <w:numFmt w:val="decimal"/>
      <w:isLgl/>
      <w:lvlText w:val="%1.%2."/>
      <w:lvlJc w:val="left"/>
      <w:pPr>
        <w:tabs>
          <w:tab w:val="num" w:pos="1418"/>
        </w:tabs>
        <w:ind w:left="0" w:firstLine="0"/>
      </w:pPr>
      <w:rPr>
        <w:rFonts w:hint="default"/>
      </w:rPr>
    </w:lvl>
    <w:lvl w:ilvl="2">
      <w:start w:val="1"/>
      <w:numFmt w:val="decimal"/>
      <w:isLgl/>
      <w:lvlText w:val="%1.%2.%3."/>
      <w:lvlJc w:val="left"/>
      <w:pPr>
        <w:tabs>
          <w:tab w:val="num" w:pos="1418"/>
        </w:tabs>
        <w:ind w:left="0" w:firstLine="0"/>
      </w:pPr>
      <w:rPr>
        <w:rFonts w:ascii="Arial" w:hAnsi="Arial" w:cs="Arial" w:hint="default"/>
        <w:b w:val="0"/>
        <w:i w:val="0"/>
        <w:sz w:val="22"/>
      </w:rPr>
    </w:lvl>
    <w:lvl w:ilvl="3">
      <w:start w:val="1"/>
      <w:numFmt w:val="decimal"/>
      <w:isLgl/>
      <w:lvlText w:val="%1.%2.%3.%4."/>
      <w:lvlJc w:val="left"/>
      <w:pPr>
        <w:tabs>
          <w:tab w:val="num" w:pos="1418"/>
        </w:tabs>
        <w:ind w:left="0" w:firstLine="0"/>
      </w:pPr>
      <w:rPr>
        <w:rFonts w:ascii="Arial" w:hAnsi="Arial" w:cs="Arial" w:hint="default"/>
        <w:b w:val="0"/>
        <w:i w:val="0"/>
        <w:sz w:val="22"/>
        <w:szCs w:val="22"/>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val="0"/>
        <w:i w:val="0"/>
        <w:sz w:val="20"/>
        <w:szCs w:val="20"/>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39">
    <w:nsid w:val="58B71F05"/>
    <w:multiLevelType w:val="multilevel"/>
    <w:tmpl w:val="77FEAD2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5B157D6C"/>
    <w:multiLevelType w:val="multilevel"/>
    <w:tmpl w:val="7862AA6E"/>
    <w:lvl w:ilvl="0">
      <w:start w:val="1"/>
      <w:numFmt w:val="decimal"/>
      <w:lvlText w:val="%1."/>
      <w:lvlJc w:val="left"/>
      <w:pPr>
        <w:tabs>
          <w:tab w:val="num" w:pos="709"/>
        </w:tabs>
        <w:ind w:left="709" w:hanging="709"/>
      </w:pPr>
      <w:rPr>
        <w:rFonts w:ascii="Times New Roman" w:hAnsi="Times New Roman" w:hint="default"/>
        <w:b w:val="0"/>
        <w:i w:val="0"/>
        <w:sz w:val="26"/>
      </w:rPr>
    </w:lvl>
    <w:lvl w:ilvl="1">
      <w:start w:val="6"/>
      <w:numFmt w:val="decimal"/>
      <w:lvlText w:val="7.%2."/>
      <w:lvlJc w:val="left"/>
      <w:pPr>
        <w:tabs>
          <w:tab w:val="num" w:pos="709"/>
        </w:tabs>
        <w:ind w:left="709" w:hanging="709"/>
      </w:pPr>
      <w:rPr>
        <w:rFonts w:hint="default"/>
        <w:b/>
        <w:i w:val="0"/>
        <w:sz w:val="26"/>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Letter"/>
      <w:lvlText w:val="(%4)"/>
      <w:lvlJc w:val="lef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7.17.%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nsid w:val="5BE6416A"/>
    <w:multiLevelType w:val="multilevel"/>
    <w:tmpl w:val="8250DC38"/>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b/>
      </w:rPr>
    </w:lvl>
    <w:lvl w:ilvl="2">
      <w:start w:val="1"/>
      <w:numFmt w:val="lowerLetter"/>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5BF87D2B"/>
    <w:multiLevelType w:val="multilevel"/>
    <w:tmpl w:val="DC94DAF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9.%2."/>
      <w:lvlJc w:val="left"/>
      <w:pPr>
        <w:tabs>
          <w:tab w:val="num" w:pos="709"/>
        </w:tabs>
        <w:ind w:left="709" w:hanging="709"/>
      </w:pPr>
      <w:rPr>
        <w:rFonts w:hint="default"/>
        <w:b w:val="0"/>
        <w:i w:val="0"/>
        <w:sz w:val="20"/>
        <w:szCs w:val="20"/>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8.6.%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nsid w:val="5E577623"/>
    <w:multiLevelType w:val="hybridMultilevel"/>
    <w:tmpl w:val="0B7CEECC"/>
    <w:lvl w:ilvl="0" w:tplc="C1D22CA4">
      <w:start w:val="1"/>
      <w:numFmt w:val="decimal"/>
      <w:lvlText w:val="8.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64AD1CEE"/>
    <w:multiLevelType w:val="hybridMultilevel"/>
    <w:tmpl w:val="3274DBA0"/>
    <w:lvl w:ilvl="0" w:tplc="C6F89BBA">
      <w:start w:val="1"/>
      <w:numFmt w:val="decimal"/>
      <w:lvlText w:val="7.3.%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666A3B54"/>
    <w:multiLevelType w:val="multilevel"/>
    <w:tmpl w:val="A1B08B9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Verdana" w:hAnsi="Verdana" w:cs="Times New Roman" w:hint="default"/>
        <w:b w:val="0"/>
        <w:i w:val="0"/>
        <w:color w:val="auto"/>
        <w:spacing w:val="0"/>
        <w:sz w:val="20"/>
        <w:szCs w:val="20"/>
        <w:u w:val="none"/>
      </w:rPr>
    </w:lvl>
    <w:lvl w:ilvl="3">
      <w:start w:val="1"/>
      <w:numFmt w:val="lowerRoman"/>
      <w:lvlText w:val="(%4)"/>
      <w:lvlJc w:val="left"/>
      <w:pPr>
        <w:tabs>
          <w:tab w:val="num" w:pos="2126"/>
        </w:tabs>
        <w:ind w:left="2126" w:hanging="425"/>
      </w:pPr>
      <w:rPr>
        <w:rFonts w:ascii="Verdana" w:hAnsi="Verdana" w:cs="Times New Roman" w:hint="default"/>
        <w:b w:val="0"/>
        <w:i w:val="0"/>
        <w:color w:val="auto"/>
        <w:spacing w:val="0"/>
        <w:sz w:val="20"/>
        <w:szCs w:val="20"/>
        <w:u w:val="none"/>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6">
    <w:nsid w:val="68584024"/>
    <w:multiLevelType w:val="hybridMultilevel"/>
    <w:tmpl w:val="C50E5A6A"/>
    <w:lvl w:ilvl="0" w:tplc="2B64EECC">
      <w:start w:val="1"/>
      <w:numFmt w:val="decimal"/>
      <w:lvlText w:val="2.2.%1."/>
      <w:lvlJc w:val="left"/>
      <w:pPr>
        <w:ind w:left="362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1C90B51"/>
    <w:multiLevelType w:val="hybridMultilevel"/>
    <w:tmpl w:val="BDB66826"/>
    <w:lvl w:ilvl="0" w:tplc="E8FCA3DE">
      <w:start w:val="1"/>
      <w:numFmt w:val="decimal"/>
      <w:lvlText w:val="10.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72C258F9"/>
    <w:multiLevelType w:val="multilevel"/>
    <w:tmpl w:val="816A1CC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0.%2."/>
      <w:lvlJc w:val="left"/>
      <w:pPr>
        <w:tabs>
          <w:tab w:val="num" w:pos="709"/>
        </w:tabs>
        <w:ind w:left="709" w:hanging="709"/>
      </w:pPr>
      <w:rPr>
        <w:rFonts w:hint="default"/>
        <w:b/>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8.6.%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3"/>
  </w:num>
  <w:num w:numId="2">
    <w:abstractNumId w:val="19"/>
  </w:num>
  <w:num w:numId="3">
    <w:abstractNumId w:val="0"/>
  </w:num>
  <w:num w:numId="4">
    <w:abstractNumId w:val="23"/>
  </w:num>
  <w:num w:numId="5">
    <w:abstractNumId w:val="39"/>
  </w:num>
  <w:num w:numId="6">
    <w:abstractNumId w:val="14"/>
  </w:num>
  <w:num w:numId="7">
    <w:abstractNumId w:val="6"/>
  </w:num>
  <w:num w:numId="8">
    <w:abstractNumId w:val="16"/>
  </w:num>
  <w:num w:numId="9">
    <w:abstractNumId w:val="37"/>
  </w:num>
  <w:num w:numId="10">
    <w:abstractNumId w:val="7"/>
  </w:num>
  <w:num w:numId="11">
    <w:abstractNumId w:val="34"/>
  </w:num>
  <w:num w:numId="12">
    <w:abstractNumId w:val="42"/>
  </w:num>
  <w:num w:numId="13">
    <w:abstractNumId w:val="48"/>
  </w:num>
  <w:num w:numId="14">
    <w:abstractNumId w:val="29"/>
  </w:num>
  <w:num w:numId="15">
    <w:abstractNumId w:val="8"/>
  </w:num>
  <w:num w:numId="16">
    <w:abstractNumId w:val="41"/>
  </w:num>
  <w:num w:numId="17">
    <w:abstractNumId w:val="32"/>
  </w:num>
  <w:num w:numId="18">
    <w:abstractNumId w:val="46"/>
  </w:num>
  <w:num w:numId="19">
    <w:abstractNumId w:val="17"/>
  </w:num>
  <w:num w:numId="20">
    <w:abstractNumId w:val="22"/>
  </w:num>
  <w:num w:numId="21">
    <w:abstractNumId w:val="15"/>
  </w:num>
  <w:num w:numId="22">
    <w:abstractNumId w:val="20"/>
  </w:num>
  <w:num w:numId="23">
    <w:abstractNumId w:val="26"/>
  </w:num>
  <w:num w:numId="24">
    <w:abstractNumId w:val="27"/>
  </w:num>
  <w:num w:numId="25">
    <w:abstractNumId w:val="24"/>
  </w:num>
  <w:num w:numId="26">
    <w:abstractNumId w:val="44"/>
  </w:num>
  <w:num w:numId="27">
    <w:abstractNumId w:val="11"/>
  </w:num>
  <w:num w:numId="28">
    <w:abstractNumId w:val="21"/>
  </w:num>
  <w:num w:numId="29">
    <w:abstractNumId w:val="25"/>
  </w:num>
  <w:num w:numId="30">
    <w:abstractNumId w:val="3"/>
  </w:num>
  <w:num w:numId="31">
    <w:abstractNumId w:val="33"/>
  </w:num>
  <w:num w:numId="32">
    <w:abstractNumId w:val="43"/>
  </w:num>
  <w:num w:numId="33">
    <w:abstractNumId w:val="40"/>
  </w:num>
  <w:num w:numId="34">
    <w:abstractNumId w:val="47"/>
  </w:num>
  <w:num w:numId="35">
    <w:abstractNumId w:val="5"/>
  </w:num>
  <w:num w:numId="36">
    <w:abstractNumId w:val="10"/>
  </w:num>
  <w:num w:numId="37">
    <w:abstractNumId w:val="30"/>
  </w:num>
  <w:num w:numId="38">
    <w:abstractNumId w:val="28"/>
  </w:num>
  <w:num w:numId="39">
    <w:abstractNumId w:val="31"/>
  </w:num>
  <w:num w:numId="40">
    <w:abstractNumId w:val="4"/>
  </w:num>
  <w:num w:numId="41">
    <w:abstractNumId w:val="35"/>
  </w:num>
  <w:num w:numId="42">
    <w:abstractNumId w:val="9"/>
  </w:num>
  <w:num w:numId="43">
    <w:abstractNumId w:val="18"/>
  </w:num>
  <w:num w:numId="44">
    <w:abstractNumId w:val="2"/>
  </w:num>
  <w:num w:numId="45">
    <w:abstractNumId w:val="1"/>
  </w:num>
  <w:num w:numId="46">
    <w:abstractNumId w:val="36"/>
  </w:num>
  <w:num w:numId="47">
    <w:abstractNumId w:val="45"/>
  </w:num>
  <w:num w:numId="48">
    <w:abstractNumId w:val="12"/>
  </w:num>
  <w:num w:numId="49">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hado Meyer ">
    <w15:presenceInfo w15:providerId="None" w15:userId="Machado Meyer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0E"/>
    <w:rsid w:val="000704C7"/>
    <w:rsid w:val="00107564"/>
    <w:rsid w:val="002A23DA"/>
    <w:rsid w:val="00372D19"/>
    <w:rsid w:val="006F00CA"/>
    <w:rsid w:val="00A5102F"/>
    <w:rsid w:val="00E832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0E"/>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E8320E"/>
    <w:pPr>
      <w:keepNext/>
      <w:outlineLvl w:val="0"/>
    </w:pPr>
    <w:rPr>
      <w:rFonts w:ascii="CG Times" w:hAnsi="CG Times"/>
      <w:b/>
    </w:rPr>
  </w:style>
  <w:style w:type="paragraph" w:styleId="Ttulo2">
    <w:name w:val="heading 2"/>
    <w:basedOn w:val="Normal"/>
    <w:next w:val="Normal"/>
    <w:link w:val="Ttulo2Char"/>
    <w:qFormat/>
    <w:rsid w:val="00E8320E"/>
    <w:pPr>
      <w:keepNext/>
      <w:outlineLvl w:val="1"/>
    </w:pPr>
    <w:rPr>
      <w:rFonts w:ascii="CG Times" w:hAnsi="CG Times"/>
    </w:rPr>
  </w:style>
  <w:style w:type="paragraph" w:styleId="Ttulo3">
    <w:name w:val="heading 3"/>
    <w:basedOn w:val="Normal"/>
    <w:next w:val="Normal"/>
    <w:link w:val="Ttulo3Char"/>
    <w:qFormat/>
    <w:rsid w:val="00E8320E"/>
    <w:pPr>
      <w:keepNext/>
      <w:jc w:val="center"/>
      <w:outlineLvl w:val="2"/>
    </w:pPr>
    <w:rPr>
      <w:rFonts w:ascii="CG Times" w:hAnsi="CG Times"/>
      <w:b/>
    </w:rPr>
  </w:style>
  <w:style w:type="paragraph" w:styleId="Ttulo4">
    <w:name w:val="heading 4"/>
    <w:basedOn w:val="Normal"/>
    <w:next w:val="Normal"/>
    <w:link w:val="Ttulo4Char"/>
    <w:qFormat/>
    <w:rsid w:val="00E8320E"/>
    <w:pPr>
      <w:keepNext/>
      <w:jc w:val="center"/>
      <w:outlineLvl w:val="3"/>
    </w:pPr>
    <w:rPr>
      <w:rFonts w:ascii="CG Times" w:hAnsi="CG Times"/>
      <w:b/>
      <w:color w:val="0000FF"/>
    </w:rPr>
  </w:style>
  <w:style w:type="paragraph" w:styleId="Ttulo5">
    <w:name w:val="heading 5"/>
    <w:basedOn w:val="Normal"/>
    <w:next w:val="Normal"/>
    <w:link w:val="Ttulo5Char"/>
    <w:qFormat/>
    <w:rsid w:val="00E8320E"/>
    <w:pPr>
      <w:keepNext/>
      <w:tabs>
        <w:tab w:val="left" w:pos="2268"/>
      </w:tabs>
      <w:ind w:left="709"/>
      <w:outlineLvl w:val="4"/>
    </w:pPr>
    <w:rPr>
      <w:sz w:val="24"/>
    </w:rPr>
  </w:style>
  <w:style w:type="paragraph" w:styleId="Ttulo6">
    <w:name w:val="heading 6"/>
    <w:basedOn w:val="Normal"/>
    <w:next w:val="Normal"/>
    <w:link w:val="Ttulo6Char"/>
    <w:qFormat/>
    <w:rsid w:val="00E8320E"/>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E8320E"/>
    <w:pPr>
      <w:keepNext/>
      <w:tabs>
        <w:tab w:val="left" w:pos="2268"/>
      </w:tabs>
      <w:spacing w:after="240"/>
      <w:jc w:val="center"/>
      <w:outlineLvl w:val="6"/>
    </w:pPr>
    <w:rPr>
      <w:bCs/>
    </w:rPr>
  </w:style>
  <w:style w:type="paragraph" w:styleId="Ttulo8">
    <w:name w:val="heading 8"/>
    <w:basedOn w:val="Normal"/>
    <w:next w:val="Normal"/>
    <w:link w:val="Ttulo8Char"/>
    <w:qFormat/>
    <w:rsid w:val="00E8320E"/>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8320E"/>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E8320E"/>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E8320E"/>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E8320E"/>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E8320E"/>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E8320E"/>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E8320E"/>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E8320E"/>
    <w:rPr>
      <w:rFonts w:ascii="Times New Roman" w:eastAsia="Times New Roman" w:hAnsi="Times New Roman" w:cs="Times New Roman"/>
      <w:sz w:val="26"/>
      <w:szCs w:val="20"/>
      <w:lang w:eastAsia="pt-BR"/>
    </w:rPr>
  </w:style>
  <w:style w:type="character" w:styleId="Hyperlink">
    <w:name w:val="Hyperlink"/>
    <w:rsid w:val="00E8320E"/>
    <w:rPr>
      <w:color w:val="0000FF"/>
      <w:u w:val="single"/>
    </w:rPr>
  </w:style>
  <w:style w:type="paragraph" w:styleId="Rodap">
    <w:name w:val="footer"/>
    <w:basedOn w:val="Normal"/>
    <w:link w:val="RodapChar"/>
    <w:uiPriority w:val="99"/>
    <w:rsid w:val="00E8320E"/>
    <w:pPr>
      <w:tabs>
        <w:tab w:val="center" w:pos="4252"/>
        <w:tab w:val="right" w:pos="8504"/>
      </w:tabs>
    </w:pPr>
  </w:style>
  <w:style w:type="character" w:customStyle="1" w:styleId="RodapChar">
    <w:name w:val="Rodapé Char"/>
    <w:basedOn w:val="Fontepargpadro"/>
    <w:link w:val="Rodap"/>
    <w:uiPriority w:val="99"/>
    <w:rsid w:val="00E8320E"/>
    <w:rPr>
      <w:rFonts w:ascii="Times New Roman" w:eastAsia="Times New Roman" w:hAnsi="Times New Roman" w:cs="Times New Roman"/>
      <w:sz w:val="26"/>
      <w:szCs w:val="20"/>
      <w:lang w:eastAsia="pt-BR"/>
    </w:rPr>
  </w:style>
  <w:style w:type="paragraph" w:customStyle="1" w:styleId="BodyText21">
    <w:name w:val="Body Text 21"/>
    <w:basedOn w:val="Normal"/>
    <w:rsid w:val="00E8320E"/>
    <w:pPr>
      <w:widowControl w:val="0"/>
      <w:spacing w:after="0"/>
    </w:pPr>
    <w:rPr>
      <w:rFonts w:ascii="Arial" w:hAnsi="Arial"/>
      <w:sz w:val="24"/>
      <w:lang w:eastAsia="en-US"/>
    </w:rPr>
  </w:style>
  <w:style w:type="paragraph" w:styleId="Cabealho">
    <w:name w:val="header"/>
    <w:basedOn w:val="Normal"/>
    <w:link w:val="CabealhoChar"/>
    <w:rsid w:val="00E8320E"/>
    <w:pPr>
      <w:tabs>
        <w:tab w:val="center" w:pos="4252"/>
        <w:tab w:val="right" w:pos="8504"/>
      </w:tabs>
    </w:pPr>
  </w:style>
  <w:style w:type="character" w:customStyle="1" w:styleId="CabealhoChar">
    <w:name w:val="Cabeçalho Char"/>
    <w:basedOn w:val="Fontepargpadro"/>
    <w:link w:val="Cabealho"/>
    <w:rsid w:val="00E8320E"/>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E8320E"/>
    <w:pPr>
      <w:spacing w:after="0"/>
    </w:pPr>
    <w:rPr>
      <w:rFonts w:ascii="Arial" w:hAnsi="Arial"/>
      <w:b/>
      <w:sz w:val="24"/>
      <w:lang w:eastAsia="en-US"/>
    </w:rPr>
  </w:style>
  <w:style w:type="character" w:customStyle="1" w:styleId="Corpodetexto2Char">
    <w:name w:val="Corpo de texto 2 Char"/>
    <w:basedOn w:val="Fontepargpadro"/>
    <w:link w:val="Corpodetexto2"/>
    <w:rsid w:val="00E8320E"/>
    <w:rPr>
      <w:rFonts w:ascii="Arial" w:eastAsia="Times New Roman" w:hAnsi="Arial" w:cs="Times New Roman"/>
      <w:b/>
      <w:sz w:val="24"/>
      <w:szCs w:val="20"/>
    </w:rPr>
  </w:style>
  <w:style w:type="paragraph" w:styleId="Corpodetexto3">
    <w:name w:val="Body Text 3"/>
    <w:basedOn w:val="Normal"/>
    <w:link w:val="Corpodetexto3Char"/>
    <w:rsid w:val="00E8320E"/>
    <w:pPr>
      <w:spacing w:after="0"/>
    </w:pPr>
    <w:rPr>
      <w:rFonts w:ascii="Arial" w:hAnsi="Arial"/>
      <w:sz w:val="24"/>
      <w:lang w:eastAsia="en-US"/>
    </w:rPr>
  </w:style>
  <w:style w:type="character" w:customStyle="1" w:styleId="Corpodetexto3Char">
    <w:name w:val="Corpo de texto 3 Char"/>
    <w:basedOn w:val="Fontepargpadro"/>
    <w:link w:val="Corpodetexto3"/>
    <w:rsid w:val="00E8320E"/>
    <w:rPr>
      <w:rFonts w:ascii="Arial" w:eastAsia="Times New Roman" w:hAnsi="Arial" w:cs="Times New Roman"/>
      <w:sz w:val="24"/>
      <w:szCs w:val="20"/>
    </w:rPr>
  </w:style>
  <w:style w:type="paragraph" w:styleId="Recuodecorpodetexto">
    <w:name w:val="Body Text Indent"/>
    <w:basedOn w:val="Normal"/>
    <w:link w:val="RecuodecorpodetextoChar"/>
    <w:rsid w:val="00E8320E"/>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E8320E"/>
    <w:rPr>
      <w:rFonts w:ascii="Times New Roman" w:eastAsia="Times New Roman" w:hAnsi="Times New Roman" w:cs="Times New Roman"/>
      <w:color w:val="000000"/>
      <w:sz w:val="24"/>
      <w:szCs w:val="20"/>
    </w:rPr>
  </w:style>
  <w:style w:type="paragraph" w:styleId="NormalWeb">
    <w:name w:val="Normal (Web)"/>
    <w:basedOn w:val="Normal"/>
    <w:rsid w:val="00E8320E"/>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E8320E"/>
    <w:pPr>
      <w:widowControl w:val="0"/>
      <w:tabs>
        <w:tab w:val="left" w:pos="720"/>
      </w:tabs>
      <w:spacing w:after="0" w:line="240" w:lineRule="atLeast"/>
    </w:pPr>
    <w:rPr>
      <w:rFonts w:ascii="Times" w:hAnsi="Times"/>
      <w:snapToGrid w:val="0"/>
      <w:sz w:val="24"/>
    </w:rPr>
  </w:style>
  <w:style w:type="character" w:customStyle="1" w:styleId="INDENT2">
    <w:name w:val="INDENT 2"/>
    <w:rsid w:val="00E8320E"/>
    <w:rPr>
      <w:rFonts w:ascii="Times New Roman" w:hAnsi="Times New Roman"/>
      <w:sz w:val="24"/>
    </w:rPr>
  </w:style>
  <w:style w:type="paragraph" w:styleId="Recuodecorpodetexto2">
    <w:name w:val="Body Text Indent 2"/>
    <w:basedOn w:val="Normal"/>
    <w:link w:val="Recuodecorpodetexto2Char"/>
    <w:rsid w:val="00E8320E"/>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E8320E"/>
    <w:rPr>
      <w:rFonts w:ascii="Frutiger Light" w:eastAsia="Times New Roman" w:hAnsi="Frutiger Light" w:cs="Times New Roman"/>
      <w:sz w:val="26"/>
      <w:szCs w:val="26"/>
      <w:lang w:eastAsia="pt-BR"/>
    </w:rPr>
  </w:style>
  <w:style w:type="character" w:customStyle="1" w:styleId="DeltaViewInsertion">
    <w:name w:val="DeltaView Insertion"/>
    <w:rsid w:val="00E8320E"/>
    <w:rPr>
      <w:color w:val="0000FF"/>
      <w:spacing w:val="0"/>
      <w:u w:val="double"/>
    </w:rPr>
  </w:style>
  <w:style w:type="character" w:styleId="Refdecomentrio">
    <w:name w:val="annotation reference"/>
    <w:semiHidden/>
    <w:rsid w:val="00E8320E"/>
    <w:rPr>
      <w:sz w:val="16"/>
      <w:szCs w:val="16"/>
    </w:rPr>
  </w:style>
  <w:style w:type="paragraph" w:styleId="Textodecomentrio">
    <w:name w:val="annotation text"/>
    <w:basedOn w:val="Normal"/>
    <w:link w:val="TextodecomentrioChar"/>
    <w:semiHidden/>
    <w:rsid w:val="00E8320E"/>
    <w:rPr>
      <w:sz w:val="20"/>
    </w:rPr>
  </w:style>
  <w:style w:type="character" w:customStyle="1" w:styleId="TextodecomentrioChar">
    <w:name w:val="Texto de comentário Char"/>
    <w:basedOn w:val="Fontepargpadro"/>
    <w:link w:val="Textodecomentrio"/>
    <w:semiHidden/>
    <w:rsid w:val="00E8320E"/>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rsid w:val="00E8320E"/>
    <w:rPr>
      <w:b/>
      <w:bCs/>
    </w:rPr>
  </w:style>
  <w:style w:type="character" w:customStyle="1" w:styleId="AssuntodocomentrioChar">
    <w:name w:val="Assunto do comentário Char"/>
    <w:basedOn w:val="TextodecomentrioChar"/>
    <w:link w:val="Assuntodocomentrio"/>
    <w:semiHidden/>
    <w:rsid w:val="00E8320E"/>
    <w:rPr>
      <w:rFonts w:ascii="Times New Roman" w:eastAsia="Times New Roman" w:hAnsi="Times New Roman" w:cs="Times New Roman"/>
      <w:b/>
      <w:bCs/>
      <w:sz w:val="20"/>
      <w:szCs w:val="20"/>
      <w:lang w:eastAsia="pt-BR"/>
    </w:rPr>
  </w:style>
  <w:style w:type="paragraph" w:styleId="Textodebalo">
    <w:name w:val="Balloon Text"/>
    <w:basedOn w:val="Normal"/>
    <w:link w:val="TextodebaloChar"/>
    <w:semiHidden/>
    <w:rsid w:val="00E8320E"/>
    <w:rPr>
      <w:rFonts w:ascii="Tahoma" w:hAnsi="Tahoma" w:cs="Tahoma"/>
      <w:sz w:val="16"/>
      <w:szCs w:val="16"/>
    </w:rPr>
  </w:style>
  <w:style w:type="character" w:customStyle="1" w:styleId="TextodebaloChar">
    <w:name w:val="Texto de balão Char"/>
    <w:basedOn w:val="Fontepargpadro"/>
    <w:link w:val="Textodebalo"/>
    <w:semiHidden/>
    <w:rsid w:val="00E8320E"/>
    <w:rPr>
      <w:rFonts w:ascii="Tahoma" w:eastAsia="Times New Roman" w:hAnsi="Tahoma" w:cs="Tahoma"/>
      <w:sz w:val="16"/>
      <w:szCs w:val="16"/>
      <w:lang w:eastAsia="pt-BR"/>
    </w:rPr>
  </w:style>
  <w:style w:type="character" w:customStyle="1" w:styleId="apple-style-span">
    <w:name w:val="apple-style-span"/>
    <w:basedOn w:val="Fontepargpadro"/>
    <w:rsid w:val="00E8320E"/>
  </w:style>
  <w:style w:type="table" w:styleId="Tabelacomgrade">
    <w:name w:val="Table Grid"/>
    <w:basedOn w:val="Tabelanormal"/>
    <w:rsid w:val="00E8320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E8320E"/>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E8320E"/>
  </w:style>
  <w:style w:type="paragraph" w:customStyle="1" w:styleId="Char2">
    <w:name w:val="Char2"/>
    <w:basedOn w:val="Normal"/>
    <w:rsid w:val="00E8320E"/>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E8320E"/>
    <w:pPr>
      <w:spacing w:after="0"/>
    </w:pPr>
    <w:rPr>
      <w:sz w:val="20"/>
    </w:rPr>
  </w:style>
  <w:style w:type="character" w:customStyle="1" w:styleId="TextodenotaderodapChar">
    <w:name w:val="Texto de nota de rodapé Char"/>
    <w:basedOn w:val="Fontepargpadro"/>
    <w:link w:val="Textodenotaderodap"/>
    <w:semiHidden/>
    <w:rsid w:val="00E8320E"/>
    <w:rPr>
      <w:rFonts w:ascii="Times New Roman" w:eastAsia="Times New Roman" w:hAnsi="Times New Roman" w:cs="Times New Roman"/>
      <w:sz w:val="20"/>
      <w:szCs w:val="20"/>
      <w:lang w:eastAsia="pt-BR"/>
    </w:rPr>
  </w:style>
  <w:style w:type="character" w:styleId="Refdenotaderodap">
    <w:name w:val="footnote reference"/>
    <w:semiHidden/>
    <w:rsid w:val="00E8320E"/>
    <w:rPr>
      <w:vertAlign w:val="superscript"/>
    </w:rPr>
  </w:style>
  <w:style w:type="character" w:customStyle="1" w:styleId="PinheiroGuimares-Advogados">
    <w:name w:val="Pinheiro Guimarães - Advogados"/>
    <w:semiHidden/>
    <w:rsid w:val="00E8320E"/>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E8320E"/>
  </w:style>
  <w:style w:type="character" w:customStyle="1" w:styleId="CorpodetextoChar">
    <w:name w:val="Corpo de texto Char"/>
    <w:basedOn w:val="Fontepargpadro"/>
    <w:link w:val="Corpodetexto"/>
    <w:rsid w:val="00E8320E"/>
    <w:rPr>
      <w:rFonts w:ascii="Times New Roman" w:eastAsia="Times New Roman" w:hAnsi="Times New Roman" w:cs="Times New Roman"/>
      <w:sz w:val="26"/>
      <w:szCs w:val="20"/>
      <w:lang w:eastAsia="pt-BR"/>
    </w:rPr>
  </w:style>
  <w:style w:type="paragraph" w:customStyle="1" w:styleId="BodyText22">
    <w:name w:val="Body Text 22"/>
    <w:basedOn w:val="Normal"/>
    <w:rsid w:val="00E8320E"/>
    <w:pPr>
      <w:widowControl w:val="0"/>
      <w:spacing w:after="220"/>
      <w:ind w:left="2127" w:hanging="709"/>
    </w:pPr>
  </w:style>
  <w:style w:type="paragraph" w:customStyle="1" w:styleId="ListaMdia2-nfase21">
    <w:name w:val="Lista Média 2 - Ênfase 21"/>
    <w:hidden/>
    <w:uiPriority w:val="99"/>
    <w:semiHidden/>
    <w:rsid w:val="00E8320E"/>
    <w:pPr>
      <w:spacing w:after="0" w:line="240" w:lineRule="auto"/>
    </w:pPr>
    <w:rPr>
      <w:rFonts w:ascii="Times New Roman" w:eastAsia="Times New Roman" w:hAnsi="Times New Roman" w:cs="Times New Roman"/>
      <w:sz w:val="26"/>
      <w:szCs w:val="20"/>
      <w:lang w:eastAsia="pt-BR"/>
    </w:rPr>
  </w:style>
  <w:style w:type="paragraph" w:styleId="Commarcadores">
    <w:name w:val="List Bullet"/>
    <w:basedOn w:val="Normal"/>
    <w:uiPriority w:val="99"/>
    <w:unhideWhenUsed/>
    <w:rsid w:val="00E8320E"/>
    <w:pPr>
      <w:widowControl w:val="0"/>
      <w:numPr>
        <w:numId w:val="3"/>
      </w:numPr>
      <w:autoSpaceDE w:val="0"/>
      <w:autoSpaceDN w:val="0"/>
      <w:adjustRightInd w:val="0"/>
      <w:spacing w:after="0" w:line="340" w:lineRule="exact"/>
      <w:contextualSpacing/>
    </w:pPr>
  </w:style>
  <w:style w:type="paragraph" w:customStyle="1" w:styleId="GradeMdia1-nfase21">
    <w:name w:val="Grade Média 1 - Ênfase 21"/>
    <w:basedOn w:val="Normal"/>
    <w:uiPriority w:val="34"/>
    <w:qFormat/>
    <w:rsid w:val="00E8320E"/>
    <w:pPr>
      <w:ind w:left="708"/>
    </w:pPr>
  </w:style>
  <w:style w:type="character" w:styleId="Nmerodepgina">
    <w:name w:val="page number"/>
    <w:rsid w:val="00E8320E"/>
  </w:style>
  <w:style w:type="paragraph" w:customStyle="1" w:styleId="ListaColorida-nfase11">
    <w:name w:val="Lista Colorida - Ênfase 11"/>
    <w:basedOn w:val="Normal"/>
    <w:uiPriority w:val="34"/>
    <w:qFormat/>
    <w:rsid w:val="00E8320E"/>
    <w:pPr>
      <w:ind w:left="708"/>
    </w:pPr>
  </w:style>
  <w:style w:type="paragraph" w:styleId="PargrafodaLista">
    <w:name w:val="List Paragraph"/>
    <w:basedOn w:val="Normal"/>
    <w:link w:val="PargrafodaListaChar"/>
    <w:uiPriority w:val="34"/>
    <w:qFormat/>
    <w:rsid w:val="00E8320E"/>
    <w:pPr>
      <w:ind w:left="708"/>
    </w:pPr>
  </w:style>
  <w:style w:type="paragraph" w:customStyle="1" w:styleId="STDTextoDois-Quatro">
    <w:name w:val="STD Texto Dois-Quatro"/>
    <w:basedOn w:val="Normal"/>
    <w:rsid w:val="00E8320E"/>
    <w:pPr>
      <w:autoSpaceDE w:val="0"/>
      <w:autoSpaceDN w:val="0"/>
      <w:adjustRightInd w:val="0"/>
      <w:spacing w:before="240" w:after="0" w:line="240" w:lineRule="exact"/>
      <w:ind w:left="471"/>
    </w:pPr>
    <w:rPr>
      <w:rFonts w:ascii="Arial" w:hAnsi="Arial"/>
      <w:sz w:val="20"/>
      <w:szCs w:val="24"/>
    </w:rPr>
  </w:style>
  <w:style w:type="character" w:customStyle="1" w:styleId="PargrafodaListaChar">
    <w:name w:val="Parágrafo da Lista Char"/>
    <w:link w:val="PargrafodaLista"/>
    <w:uiPriority w:val="34"/>
    <w:locked/>
    <w:rsid w:val="00E8320E"/>
    <w:rPr>
      <w:rFonts w:ascii="Times New Roman" w:eastAsia="Times New Roman" w:hAnsi="Times New Roman" w:cs="Times New Roman"/>
      <w:sz w:val="26"/>
      <w:szCs w:val="20"/>
      <w:lang w:eastAsia="pt-BR"/>
    </w:rPr>
  </w:style>
  <w:style w:type="paragraph" w:customStyle="1" w:styleId="Default">
    <w:name w:val="Default"/>
    <w:rsid w:val="00E8320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0E"/>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E8320E"/>
    <w:pPr>
      <w:keepNext/>
      <w:outlineLvl w:val="0"/>
    </w:pPr>
    <w:rPr>
      <w:rFonts w:ascii="CG Times" w:hAnsi="CG Times"/>
      <w:b/>
    </w:rPr>
  </w:style>
  <w:style w:type="paragraph" w:styleId="Ttulo2">
    <w:name w:val="heading 2"/>
    <w:basedOn w:val="Normal"/>
    <w:next w:val="Normal"/>
    <w:link w:val="Ttulo2Char"/>
    <w:qFormat/>
    <w:rsid w:val="00E8320E"/>
    <w:pPr>
      <w:keepNext/>
      <w:outlineLvl w:val="1"/>
    </w:pPr>
    <w:rPr>
      <w:rFonts w:ascii="CG Times" w:hAnsi="CG Times"/>
    </w:rPr>
  </w:style>
  <w:style w:type="paragraph" w:styleId="Ttulo3">
    <w:name w:val="heading 3"/>
    <w:basedOn w:val="Normal"/>
    <w:next w:val="Normal"/>
    <w:link w:val="Ttulo3Char"/>
    <w:qFormat/>
    <w:rsid w:val="00E8320E"/>
    <w:pPr>
      <w:keepNext/>
      <w:jc w:val="center"/>
      <w:outlineLvl w:val="2"/>
    </w:pPr>
    <w:rPr>
      <w:rFonts w:ascii="CG Times" w:hAnsi="CG Times"/>
      <w:b/>
    </w:rPr>
  </w:style>
  <w:style w:type="paragraph" w:styleId="Ttulo4">
    <w:name w:val="heading 4"/>
    <w:basedOn w:val="Normal"/>
    <w:next w:val="Normal"/>
    <w:link w:val="Ttulo4Char"/>
    <w:qFormat/>
    <w:rsid w:val="00E8320E"/>
    <w:pPr>
      <w:keepNext/>
      <w:jc w:val="center"/>
      <w:outlineLvl w:val="3"/>
    </w:pPr>
    <w:rPr>
      <w:rFonts w:ascii="CG Times" w:hAnsi="CG Times"/>
      <w:b/>
      <w:color w:val="0000FF"/>
    </w:rPr>
  </w:style>
  <w:style w:type="paragraph" w:styleId="Ttulo5">
    <w:name w:val="heading 5"/>
    <w:basedOn w:val="Normal"/>
    <w:next w:val="Normal"/>
    <w:link w:val="Ttulo5Char"/>
    <w:qFormat/>
    <w:rsid w:val="00E8320E"/>
    <w:pPr>
      <w:keepNext/>
      <w:tabs>
        <w:tab w:val="left" w:pos="2268"/>
      </w:tabs>
      <w:ind w:left="709"/>
      <w:outlineLvl w:val="4"/>
    </w:pPr>
    <w:rPr>
      <w:sz w:val="24"/>
    </w:rPr>
  </w:style>
  <w:style w:type="paragraph" w:styleId="Ttulo6">
    <w:name w:val="heading 6"/>
    <w:basedOn w:val="Normal"/>
    <w:next w:val="Normal"/>
    <w:link w:val="Ttulo6Char"/>
    <w:qFormat/>
    <w:rsid w:val="00E8320E"/>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E8320E"/>
    <w:pPr>
      <w:keepNext/>
      <w:tabs>
        <w:tab w:val="left" w:pos="2268"/>
      </w:tabs>
      <w:spacing w:after="240"/>
      <w:jc w:val="center"/>
      <w:outlineLvl w:val="6"/>
    </w:pPr>
    <w:rPr>
      <w:bCs/>
    </w:rPr>
  </w:style>
  <w:style w:type="paragraph" w:styleId="Ttulo8">
    <w:name w:val="heading 8"/>
    <w:basedOn w:val="Normal"/>
    <w:next w:val="Normal"/>
    <w:link w:val="Ttulo8Char"/>
    <w:qFormat/>
    <w:rsid w:val="00E8320E"/>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8320E"/>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E8320E"/>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E8320E"/>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E8320E"/>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E8320E"/>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E8320E"/>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E8320E"/>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E8320E"/>
    <w:rPr>
      <w:rFonts w:ascii="Times New Roman" w:eastAsia="Times New Roman" w:hAnsi="Times New Roman" w:cs="Times New Roman"/>
      <w:sz w:val="26"/>
      <w:szCs w:val="20"/>
      <w:lang w:eastAsia="pt-BR"/>
    </w:rPr>
  </w:style>
  <w:style w:type="character" w:styleId="Hyperlink">
    <w:name w:val="Hyperlink"/>
    <w:rsid w:val="00E8320E"/>
    <w:rPr>
      <w:color w:val="0000FF"/>
      <w:u w:val="single"/>
    </w:rPr>
  </w:style>
  <w:style w:type="paragraph" w:styleId="Rodap">
    <w:name w:val="footer"/>
    <w:basedOn w:val="Normal"/>
    <w:link w:val="RodapChar"/>
    <w:uiPriority w:val="99"/>
    <w:rsid w:val="00E8320E"/>
    <w:pPr>
      <w:tabs>
        <w:tab w:val="center" w:pos="4252"/>
        <w:tab w:val="right" w:pos="8504"/>
      </w:tabs>
    </w:pPr>
  </w:style>
  <w:style w:type="character" w:customStyle="1" w:styleId="RodapChar">
    <w:name w:val="Rodapé Char"/>
    <w:basedOn w:val="Fontepargpadro"/>
    <w:link w:val="Rodap"/>
    <w:uiPriority w:val="99"/>
    <w:rsid w:val="00E8320E"/>
    <w:rPr>
      <w:rFonts w:ascii="Times New Roman" w:eastAsia="Times New Roman" w:hAnsi="Times New Roman" w:cs="Times New Roman"/>
      <w:sz w:val="26"/>
      <w:szCs w:val="20"/>
      <w:lang w:eastAsia="pt-BR"/>
    </w:rPr>
  </w:style>
  <w:style w:type="paragraph" w:customStyle="1" w:styleId="BodyText21">
    <w:name w:val="Body Text 21"/>
    <w:basedOn w:val="Normal"/>
    <w:rsid w:val="00E8320E"/>
    <w:pPr>
      <w:widowControl w:val="0"/>
      <w:spacing w:after="0"/>
    </w:pPr>
    <w:rPr>
      <w:rFonts w:ascii="Arial" w:hAnsi="Arial"/>
      <w:sz w:val="24"/>
      <w:lang w:eastAsia="en-US"/>
    </w:rPr>
  </w:style>
  <w:style w:type="paragraph" w:styleId="Cabealho">
    <w:name w:val="header"/>
    <w:basedOn w:val="Normal"/>
    <w:link w:val="CabealhoChar"/>
    <w:rsid w:val="00E8320E"/>
    <w:pPr>
      <w:tabs>
        <w:tab w:val="center" w:pos="4252"/>
        <w:tab w:val="right" w:pos="8504"/>
      </w:tabs>
    </w:pPr>
  </w:style>
  <w:style w:type="character" w:customStyle="1" w:styleId="CabealhoChar">
    <w:name w:val="Cabeçalho Char"/>
    <w:basedOn w:val="Fontepargpadro"/>
    <w:link w:val="Cabealho"/>
    <w:rsid w:val="00E8320E"/>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E8320E"/>
    <w:pPr>
      <w:spacing w:after="0"/>
    </w:pPr>
    <w:rPr>
      <w:rFonts w:ascii="Arial" w:hAnsi="Arial"/>
      <w:b/>
      <w:sz w:val="24"/>
      <w:lang w:eastAsia="en-US"/>
    </w:rPr>
  </w:style>
  <w:style w:type="character" w:customStyle="1" w:styleId="Corpodetexto2Char">
    <w:name w:val="Corpo de texto 2 Char"/>
    <w:basedOn w:val="Fontepargpadro"/>
    <w:link w:val="Corpodetexto2"/>
    <w:rsid w:val="00E8320E"/>
    <w:rPr>
      <w:rFonts w:ascii="Arial" w:eastAsia="Times New Roman" w:hAnsi="Arial" w:cs="Times New Roman"/>
      <w:b/>
      <w:sz w:val="24"/>
      <w:szCs w:val="20"/>
    </w:rPr>
  </w:style>
  <w:style w:type="paragraph" w:styleId="Corpodetexto3">
    <w:name w:val="Body Text 3"/>
    <w:basedOn w:val="Normal"/>
    <w:link w:val="Corpodetexto3Char"/>
    <w:rsid w:val="00E8320E"/>
    <w:pPr>
      <w:spacing w:after="0"/>
    </w:pPr>
    <w:rPr>
      <w:rFonts w:ascii="Arial" w:hAnsi="Arial"/>
      <w:sz w:val="24"/>
      <w:lang w:eastAsia="en-US"/>
    </w:rPr>
  </w:style>
  <w:style w:type="character" w:customStyle="1" w:styleId="Corpodetexto3Char">
    <w:name w:val="Corpo de texto 3 Char"/>
    <w:basedOn w:val="Fontepargpadro"/>
    <w:link w:val="Corpodetexto3"/>
    <w:rsid w:val="00E8320E"/>
    <w:rPr>
      <w:rFonts w:ascii="Arial" w:eastAsia="Times New Roman" w:hAnsi="Arial" w:cs="Times New Roman"/>
      <w:sz w:val="24"/>
      <w:szCs w:val="20"/>
    </w:rPr>
  </w:style>
  <w:style w:type="paragraph" w:styleId="Recuodecorpodetexto">
    <w:name w:val="Body Text Indent"/>
    <w:basedOn w:val="Normal"/>
    <w:link w:val="RecuodecorpodetextoChar"/>
    <w:rsid w:val="00E8320E"/>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E8320E"/>
    <w:rPr>
      <w:rFonts w:ascii="Times New Roman" w:eastAsia="Times New Roman" w:hAnsi="Times New Roman" w:cs="Times New Roman"/>
      <w:color w:val="000000"/>
      <w:sz w:val="24"/>
      <w:szCs w:val="20"/>
    </w:rPr>
  </w:style>
  <w:style w:type="paragraph" w:styleId="NormalWeb">
    <w:name w:val="Normal (Web)"/>
    <w:basedOn w:val="Normal"/>
    <w:rsid w:val="00E8320E"/>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E8320E"/>
    <w:pPr>
      <w:widowControl w:val="0"/>
      <w:tabs>
        <w:tab w:val="left" w:pos="720"/>
      </w:tabs>
      <w:spacing w:after="0" w:line="240" w:lineRule="atLeast"/>
    </w:pPr>
    <w:rPr>
      <w:rFonts w:ascii="Times" w:hAnsi="Times"/>
      <w:snapToGrid w:val="0"/>
      <w:sz w:val="24"/>
    </w:rPr>
  </w:style>
  <w:style w:type="character" w:customStyle="1" w:styleId="INDENT2">
    <w:name w:val="INDENT 2"/>
    <w:rsid w:val="00E8320E"/>
    <w:rPr>
      <w:rFonts w:ascii="Times New Roman" w:hAnsi="Times New Roman"/>
      <w:sz w:val="24"/>
    </w:rPr>
  </w:style>
  <w:style w:type="paragraph" w:styleId="Recuodecorpodetexto2">
    <w:name w:val="Body Text Indent 2"/>
    <w:basedOn w:val="Normal"/>
    <w:link w:val="Recuodecorpodetexto2Char"/>
    <w:rsid w:val="00E8320E"/>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E8320E"/>
    <w:rPr>
      <w:rFonts w:ascii="Frutiger Light" w:eastAsia="Times New Roman" w:hAnsi="Frutiger Light" w:cs="Times New Roman"/>
      <w:sz w:val="26"/>
      <w:szCs w:val="26"/>
      <w:lang w:eastAsia="pt-BR"/>
    </w:rPr>
  </w:style>
  <w:style w:type="character" w:customStyle="1" w:styleId="DeltaViewInsertion">
    <w:name w:val="DeltaView Insertion"/>
    <w:rsid w:val="00E8320E"/>
    <w:rPr>
      <w:color w:val="0000FF"/>
      <w:spacing w:val="0"/>
      <w:u w:val="double"/>
    </w:rPr>
  </w:style>
  <w:style w:type="character" w:styleId="Refdecomentrio">
    <w:name w:val="annotation reference"/>
    <w:semiHidden/>
    <w:rsid w:val="00E8320E"/>
    <w:rPr>
      <w:sz w:val="16"/>
      <w:szCs w:val="16"/>
    </w:rPr>
  </w:style>
  <w:style w:type="paragraph" w:styleId="Textodecomentrio">
    <w:name w:val="annotation text"/>
    <w:basedOn w:val="Normal"/>
    <w:link w:val="TextodecomentrioChar"/>
    <w:semiHidden/>
    <w:rsid w:val="00E8320E"/>
    <w:rPr>
      <w:sz w:val="20"/>
    </w:rPr>
  </w:style>
  <w:style w:type="character" w:customStyle="1" w:styleId="TextodecomentrioChar">
    <w:name w:val="Texto de comentário Char"/>
    <w:basedOn w:val="Fontepargpadro"/>
    <w:link w:val="Textodecomentrio"/>
    <w:semiHidden/>
    <w:rsid w:val="00E8320E"/>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rsid w:val="00E8320E"/>
    <w:rPr>
      <w:b/>
      <w:bCs/>
    </w:rPr>
  </w:style>
  <w:style w:type="character" w:customStyle="1" w:styleId="AssuntodocomentrioChar">
    <w:name w:val="Assunto do comentário Char"/>
    <w:basedOn w:val="TextodecomentrioChar"/>
    <w:link w:val="Assuntodocomentrio"/>
    <w:semiHidden/>
    <w:rsid w:val="00E8320E"/>
    <w:rPr>
      <w:rFonts w:ascii="Times New Roman" w:eastAsia="Times New Roman" w:hAnsi="Times New Roman" w:cs="Times New Roman"/>
      <w:b/>
      <w:bCs/>
      <w:sz w:val="20"/>
      <w:szCs w:val="20"/>
      <w:lang w:eastAsia="pt-BR"/>
    </w:rPr>
  </w:style>
  <w:style w:type="paragraph" w:styleId="Textodebalo">
    <w:name w:val="Balloon Text"/>
    <w:basedOn w:val="Normal"/>
    <w:link w:val="TextodebaloChar"/>
    <w:semiHidden/>
    <w:rsid w:val="00E8320E"/>
    <w:rPr>
      <w:rFonts w:ascii="Tahoma" w:hAnsi="Tahoma" w:cs="Tahoma"/>
      <w:sz w:val="16"/>
      <w:szCs w:val="16"/>
    </w:rPr>
  </w:style>
  <w:style w:type="character" w:customStyle="1" w:styleId="TextodebaloChar">
    <w:name w:val="Texto de balão Char"/>
    <w:basedOn w:val="Fontepargpadro"/>
    <w:link w:val="Textodebalo"/>
    <w:semiHidden/>
    <w:rsid w:val="00E8320E"/>
    <w:rPr>
      <w:rFonts w:ascii="Tahoma" w:eastAsia="Times New Roman" w:hAnsi="Tahoma" w:cs="Tahoma"/>
      <w:sz w:val="16"/>
      <w:szCs w:val="16"/>
      <w:lang w:eastAsia="pt-BR"/>
    </w:rPr>
  </w:style>
  <w:style w:type="character" w:customStyle="1" w:styleId="apple-style-span">
    <w:name w:val="apple-style-span"/>
    <w:basedOn w:val="Fontepargpadro"/>
    <w:rsid w:val="00E8320E"/>
  </w:style>
  <w:style w:type="table" w:styleId="Tabelacomgrade">
    <w:name w:val="Table Grid"/>
    <w:basedOn w:val="Tabelanormal"/>
    <w:rsid w:val="00E8320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E8320E"/>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E8320E"/>
  </w:style>
  <w:style w:type="paragraph" w:customStyle="1" w:styleId="Char2">
    <w:name w:val="Char2"/>
    <w:basedOn w:val="Normal"/>
    <w:rsid w:val="00E8320E"/>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E8320E"/>
    <w:pPr>
      <w:spacing w:after="0"/>
    </w:pPr>
    <w:rPr>
      <w:sz w:val="20"/>
    </w:rPr>
  </w:style>
  <w:style w:type="character" w:customStyle="1" w:styleId="TextodenotaderodapChar">
    <w:name w:val="Texto de nota de rodapé Char"/>
    <w:basedOn w:val="Fontepargpadro"/>
    <w:link w:val="Textodenotaderodap"/>
    <w:semiHidden/>
    <w:rsid w:val="00E8320E"/>
    <w:rPr>
      <w:rFonts w:ascii="Times New Roman" w:eastAsia="Times New Roman" w:hAnsi="Times New Roman" w:cs="Times New Roman"/>
      <w:sz w:val="20"/>
      <w:szCs w:val="20"/>
      <w:lang w:eastAsia="pt-BR"/>
    </w:rPr>
  </w:style>
  <w:style w:type="character" w:styleId="Refdenotaderodap">
    <w:name w:val="footnote reference"/>
    <w:semiHidden/>
    <w:rsid w:val="00E8320E"/>
    <w:rPr>
      <w:vertAlign w:val="superscript"/>
    </w:rPr>
  </w:style>
  <w:style w:type="character" w:customStyle="1" w:styleId="PinheiroGuimares-Advogados">
    <w:name w:val="Pinheiro Guimarães - Advogados"/>
    <w:semiHidden/>
    <w:rsid w:val="00E8320E"/>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E8320E"/>
  </w:style>
  <w:style w:type="character" w:customStyle="1" w:styleId="CorpodetextoChar">
    <w:name w:val="Corpo de texto Char"/>
    <w:basedOn w:val="Fontepargpadro"/>
    <w:link w:val="Corpodetexto"/>
    <w:rsid w:val="00E8320E"/>
    <w:rPr>
      <w:rFonts w:ascii="Times New Roman" w:eastAsia="Times New Roman" w:hAnsi="Times New Roman" w:cs="Times New Roman"/>
      <w:sz w:val="26"/>
      <w:szCs w:val="20"/>
      <w:lang w:eastAsia="pt-BR"/>
    </w:rPr>
  </w:style>
  <w:style w:type="paragraph" w:customStyle="1" w:styleId="BodyText22">
    <w:name w:val="Body Text 22"/>
    <w:basedOn w:val="Normal"/>
    <w:rsid w:val="00E8320E"/>
    <w:pPr>
      <w:widowControl w:val="0"/>
      <w:spacing w:after="220"/>
      <w:ind w:left="2127" w:hanging="709"/>
    </w:pPr>
  </w:style>
  <w:style w:type="paragraph" w:customStyle="1" w:styleId="ListaMdia2-nfase21">
    <w:name w:val="Lista Média 2 - Ênfase 21"/>
    <w:hidden/>
    <w:uiPriority w:val="99"/>
    <w:semiHidden/>
    <w:rsid w:val="00E8320E"/>
    <w:pPr>
      <w:spacing w:after="0" w:line="240" w:lineRule="auto"/>
    </w:pPr>
    <w:rPr>
      <w:rFonts w:ascii="Times New Roman" w:eastAsia="Times New Roman" w:hAnsi="Times New Roman" w:cs="Times New Roman"/>
      <w:sz w:val="26"/>
      <w:szCs w:val="20"/>
      <w:lang w:eastAsia="pt-BR"/>
    </w:rPr>
  </w:style>
  <w:style w:type="paragraph" w:styleId="Commarcadores">
    <w:name w:val="List Bullet"/>
    <w:basedOn w:val="Normal"/>
    <w:uiPriority w:val="99"/>
    <w:unhideWhenUsed/>
    <w:rsid w:val="00E8320E"/>
    <w:pPr>
      <w:widowControl w:val="0"/>
      <w:numPr>
        <w:numId w:val="3"/>
      </w:numPr>
      <w:autoSpaceDE w:val="0"/>
      <w:autoSpaceDN w:val="0"/>
      <w:adjustRightInd w:val="0"/>
      <w:spacing w:after="0" w:line="340" w:lineRule="exact"/>
      <w:contextualSpacing/>
    </w:pPr>
  </w:style>
  <w:style w:type="paragraph" w:customStyle="1" w:styleId="GradeMdia1-nfase21">
    <w:name w:val="Grade Média 1 - Ênfase 21"/>
    <w:basedOn w:val="Normal"/>
    <w:uiPriority w:val="34"/>
    <w:qFormat/>
    <w:rsid w:val="00E8320E"/>
    <w:pPr>
      <w:ind w:left="708"/>
    </w:pPr>
  </w:style>
  <w:style w:type="character" w:styleId="Nmerodepgina">
    <w:name w:val="page number"/>
    <w:rsid w:val="00E8320E"/>
  </w:style>
  <w:style w:type="paragraph" w:customStyle="1" w:styleId="ListaColorida-nfase11">
    <w:name w:val="Lista Colorida - Ênfase 11"/>
    <w:basedOn w:val="Normal"/>
    <w:uiPriority w:val="34"/>
    <w:qFormat/>
    <w:rsid w:val="00E8320E"/>
    <w:pPr>
      <w:ind w:left="708"/>
    </w:pPr>
  </w:style>
  <w:style w:type="paragraph" w:styleId="PargrafodaLista">
    <w:name w:val="List Paragraph"/>
    <w:basedOn w:val="Normal"/>
    <w:link w:val="PargrafodaListaChar"/>
    <w:uiPriority w:val="34"/>
    <w:qFormat/>
    <w:rsid w:val="00E8320E"/>
    <w:pPr>
      <w:ind w:left="708"/>
    </w:pPr>
  </w:style>
  <w:style w:type="paragraph" w:customStyle="1" w:styleId="STDTextoDois-Quatro">
    <w:name w:val="STD Texto Dois-Quatro"/>
    <w:basedOn w:val="Normal"/>
    <w:rsid w:val="00E8320E"/>
    <w:pPr>
      <w:autoSpaceDE w:val="0"/>
      <w:autoSpaceDN w:val="0"/>
      <w:adjustRightInd w:val="0"/>
      <w:spacing w:before="240" w:after="0" w:line="240" w:lineRule="exact"/>
      <w:ind w:left="471"/>
    </w:pPr>
    <w:rPr>
      <w:rFonts w:ascii="Arial" w:hAnsi="Arial"/>
      <w:sz w:val="20"/>
      <w:szCs w:val="24"/>
    </w:rPr>
  </w:style>
  <w:style w:type="character" w:customStyle="1" w:styleId="PargrafodaListaChar">
    <w:name w:val="Parágrafo da Lista Char"/>
    <w:link w:val="PargrafodaLista"/>
    <w:uiPriority w:val="34"/>
    <w:locked/>
    <w:rsid w:val="00E8320E"/>
    <w:rPr>
      <w:rFonts w:ascii="Times New Roman" w:eastAsia="Times New Roman" w:hAnsi="Times New Roman" w:cs="Times New Roman"/>
      <w:sz w:val="26"/>
      <w:szCs w:val="20"/>
      <w:lang w:eastAsia="pt-BR"/>
    </w:rPr>
  </w:style>
  <w:style w:type="paragraph" w:customStyle="1" w:styleId="Default">
    <w:name w:val="Default"/>
    <w:rsid w:val="00E8320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17571</Words>
  <Characters>94886</Characters>
  <Application>Microsoft Office Word</Application>
  <DocSecurity>0</DocSecurity>
  <Lines>790</Lines>
  <Paragraphs>224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Secaf Rebello | Machado Meyer Advogados</dc:creator>
  <cp:lastModifiedBy>Luiz Girao</cp:lastModifiedBy>
  <cp:revision>2</cp:revision>
  <dcterms:created xsi:type="dcterms:W3CDTF">2018-07-03T15:29:00Z</dcterms:created>
  <dcterms:modified xsi:type="dcterms:W3CDTF">2018-07-03T15:29:00Z</dcterms:modified>
</cp:coreProperties>
</file>
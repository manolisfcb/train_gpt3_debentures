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69DC" w14:textId="536194FD" w:rsidR="005E34A2" w:rsidRPr="00757D97" w:rsidRDefault="0009775B" w:rsidP="00AA3011">
      <w:pPr>
        <w:pStyle w:val="Ttulo1"/>
        <w:keepNext w:val="0"/>
        <w:widowControl w:val="0"/>
        <w:spacing w:after="0" w:line="288" w:lineRule="auto"/>
        <w:contextualSpacing/>
        <w:rPr>
          <w:rFonts w:ascii="Tahoma" w:hAnsi="Tahoma" w:cs="Tahoma"/>
          <w:b w:val="0"/>
          <w:smallCaps/>
          <w:sz w:val="21"/>
          <w:szCs w:val="21"/>
        </w:rPr>
      </w:pPr>
      <w:r w:rsidRPr="00757D97">
        <w:rPr>
          <w:rFonts w:ascii="Tahoma" w:hAnsi="Tahoma" w:cs="Tahoma"/>
          <w:smallCaps/>
          <w:sz w:val="21"/>
          <w:szCs w:val="21"/>
        </w:rPr>
        <w:t xml:space="preserve">Instrumento Particular de Escritura da </w:t>
      </w:r>
      <w:bookmarkStart w:id="0" w:name="_Hlk70514073"/>
      <w:r w:rsidR="00472D65" w:rsidRPr="00757D97">
        <w:rPr>
          <w:rFonts w:ascii="Tahoma" w:hAnsi="Tahoma" w:cs="Tahoma"/>
          <w:smallCaps/>
          <w:sz w:val="21"/>
          <w:szCs w:val="21"/>
        </w:rPr>
        <w:t xml:space="preserve">2ª </w:t>
      </w:r>
      <w:r w:rsidRPr="00757D97">
        <w:rPr>
          <w:rFonts w:ascii="Tahoma" w:hAnsi="Tahoma" w:cs="Tahoma"/>
          <w:smallCaps/>
          <w:sz w:val="21"/>
          <w:szCs w:val="21"/>
        </w:rPr>
        <w:t>(</w:t>
      </w:r>
      <w:r w:rsidR="00472D65" w:rsidRPr="00757D97">
        <w:rPr>
          <w:rFonts w:ascii="Tahoma" w:hAnsi="Tahoma" w:cs="Tahoma"/>
          <w:iCs/>
          <w:smallCaps/>
          <w:sz w:val="21"/>
          <w:szCs w:val="21"/>
        </w:rPr>
        <w:t>Segunda</w:t>
      </w:r>
      <w:r w:rsidRPr="00757D97">
        <w:rPr>
          <w:rFonts w:ascii="Tahoma" w:hAnsi="Tahoma" w:cs="Tahoma"/>
          <w:smallCaps/>
          <w:sz w:val="21"/>
          <w:szCs w:val="21"/>
        </w:rPr>
        <w:t xml:space="preserve">) </w:t>
      </w:r>
      <w:bookmarkEnd w:id="0"/>
      <w:r w:rsidRPr="00757D97">
        <w:rPr>
          <w:rFonts w:ascii="Tahoma" w:hAnsi="Tahoma" w:cs="Tahoma"/>
          <w:smallCaps/>
          <w:sz w:val="21"/>
          <w:szCs w:val="21"/>
        </w:rPr>
        <w:t>Emissão de Debêntures Simples, não Conversíveis em Ações, da Espécie Quirografária, com Garantia Adiciona</w:t>
      </w:r>
      <w:r w:rsidR="00C122AA" w:rsidRPr="00757D97">
        <w:rPr>
          <w:rFonts w:ascii="Tahoma" w:hAnsi="Tahoma" w:cs="Tahoma"/>
          <w:smallCaps/>
          <w:sz w:val="21"/>
          <w:szCs w:val="21"/>
        </w:rPr>
        <w:t>l</w:t>
      </w:r>
      <w:r w:rsidRPr="00757D97">
        <w:rPr>
          <w:rFonts w:ascii="Tahoma" w:hAnsi="Tahoma" w:cs="Tahoma"/>
          <w:smallCaps/>
          <w:sz w:val="21"/>
          <w:szCs w:val="21"/>
        </w:rPr>
        <w:t xml:space="preserve"> Real, em Série Única, para Colocação Privada, da </w:t>
      </w:r>
      <w:r w:rsidR="00E945F9" w:rsidRPr="00757D97">
        <w:rPr>
          <w:rFonts w:ascii="Tahoma" w:hAnsi="Tahoma" w:cs="Tahoma"/>
          <w:smallCaps/>
          <w:sz w:val="21"/>
          <w:szCs w:val="21"/>
        </w:rPr>
        <w:t xml:space="preserve">Premium Tabacos </w:t>
      </w:r>
      <w:r w:rsidR="00D609E0" w:rsidRPr="00757D97">
        <w:rPr>
          <w:rFonts w:ascii="Tahoma" w:hAnsi="Tahoma" w:cs="Tahoma"/>
          <w:smallCaps/>
          <w:sz w:val="21"/>
          <w:szCs w:val="21"/>
        </w:rPr>
        <w:t xml:space="preserve">do Brasil </w:t>
      </w:r>
      <w:r w:rsidR="00E945F9" w:rsidRPr="00757D97">
        <w:rPr>
          <w:rFonts w:ascii="Tahoma" w:hAnsi="Tahoma" w:cs="Tahoma"/>
          <w:smallCaps/>
          <w:sz w:val="21"/>
          <w:szCs w:val="21"/>
        </w:rPr>
        <w:t>S.A.</w:t>
      </w:r>
    </w:p>
    <w:p w14:paraId="337E698C" w14:textId="77777777" w:rsidR="008865FB" w:rsidRPr="00757D97" w:rsidRDefault="008865FB" w:rsidP="00AA3011">
      <w:pPr>
        <w:widowControl w:val="0"/>
        <w:spacing w:after="0" w:line="288" w:lineRule="auto"/>
        <w:contextualSpacing/>
        <w:rPr>
          <w:rFonts w:ascii="Tahoma" w:hAnsi="Tahoma" w:cs="Tahoma"/>
          <w:sz w:val="21"/>
          <w:szCs w:val="21"/>
        </w:rPr>
      </w:pPr>
    </w:p>
    <w:p w14:paraId="62348109" w14:textId="0FFC0DC3" w:rsidR="00613B6C" w:rsidRPr="00757D97" w:rsidRDefault="00613B6C" w:rsidP="00AA3011">
      <w:pPr>
        <w:widowControl w:val="0"/>
        <w:spacing w:after="0" w:line="288" w:lineRule="auto"/>
        <w:contextualSpacing/>
        <w:rPr>
          <w:rFonts w:ascii="Tahoma" w:hAnsi="Tahoma" w:cs="Tahoma"/>
          <w:sz w:val="21"/>
          <w:szCs w:val="21"/>
        </w:rPr>
      </w:pPr>
    </w:p>
    <w:p w14:paraId="53A8B101" w14:textId="77777777" w:rsidR="00C12DAF" w:rsidRPr="00757D97" w:rsidRDefault="00C12DAF" w:rsidP="00AA3011">
      <w:pPr>
        <w:widowControl w:val="0"/>
        <w:spacing w:after="0" w:line="288" w:lineRule="auto"/>
        <w:contextualSpacing/>
        <w:rPr>
          <w:rFonts w:ascii="Tahoma" w:hAnsi="Tahoma" w:cs="Tahoma"/>
          <w:sz w:val="21"/>
          <w:szCs w:val="21"/>
        </w:rPr>
      </w:pPr>
    </w:p>
    <w:p w14:paraId="79E1D88F" w14:textId="77777777" w:rsidR="00DD5EC0" w:rsidRPr="00757D97" w:rsidRDefault="00DD5EC0" w:rsidP="00AA3011">
      <w:pPr>
        <w:widowControl w:val="0"/>
        <w:spacing w:after="0" w:line="288" w:lineRule="auto"/>
        <w:contextualSpacing/>
        <w:rPr>
          <w:rFonts w:ascii="Tahoma" w:hAnsi="Tahoma" w:cs="Tahoma"/>
          <w:sz w:val="21"/>
          <w:szCs w:val="21"/>
        </w:rPr>
      </w:pPr>
    </w:p>
    <w:p w14:paraId="7BE0AFAC" w14:textId="75C04CDF" w:rsidR="00DD5EC0" w:rsidRPr="00757D97" w:rsidRDefault="00DD5EC0" w:rsidP="00AA3011">
      <w:pPr>
        <w:widowControl w:val="0"/>
        <w:spacing w:after="0" w:line="288" w:lineRule="auto"/>
        <w:contextualSpacing/>
        <w:rPr>
          <w:rFonts w:ascii="Tahoma" w:hAnsi="Tahoma" w:cs="Tahoma"/>
          <w:sz w:val="21"/>
          <w:szCs w:val="21"/>
        </w:rPr>
      </w:pPr>
    </w:p>
    <w:p w14:paraId="6D51FCB9" w14:textId="77777777" w:rsidR="00DD5EC0" w:rsidRPr="00757D97" w:rsidRDefault="00DD5EC0" w:rsidP="00AA3011">
      <w:pPr>
        <w:widowControl w:val="0"/>
        <w:spacing w:after="0" w:line="288" w:lineRule="auto"/>
        <w:contextualSpacing/>
        <w:rPr>
          <w:rFonts w:ascii="Tahoma" w:hAnsi="Tahoma" w:cs="Tahoma"/>
          <w:sz w:val="21"/>
          <w:szCs w:val="21"/>
        </w:rPr>
      </w:pPr>
    </w:p>
    <w:p w14:paraId="130B4804" w14:textId="77777777" w:rsidR="009F781B" w:rsidRPr="00757D97" w:rsidRDefault="009F781B" w:rsidP="00AA3011">
      <w:pPr>
        <w:widowControl w:val="0"/>
        <w:spacing w:after="0" w:line="288" w:lineRule="auto"/>
        <w:contextualSpacing/>
        <w:rPr>
          <w:rFonts w:ascii="Tahoma" w:hAnsi="Tahoma" w:cs="Tahoma"/>
          <w:sz w:val="21"/>
          <w:szCs w:val="21"/>
        </w:rPr>
      </w:pPr>
    </w:p>
    <w:p w14:paraId="66D53134" w14:textId="4BDDFE90" w:rsidR="00054389" w:rsidRPr="00757D97" w:rsidRDefault="00770B9B" w:rsidP="00AA3011">
      <w:pPr>
        <w:widowControl w:val="0"/>
        <w:spacing w:after="0" w:line="288" w:lineRule="auto"/>
        <w:contextualSpacing/>
        <w:jc w:val="center"/>
        <w:rPr>
          <w:rFonts w:ascii="Tahoma" w:hAnsi="Tahoma" w:cs="Tahoma"/>
          <w:b/>
          <w:bCs/>
          <w:smallCaps/>
          <w:sz w:val="21"/>
          <w:szCs w:val="21"/>
        </w:rPr>
      </w:pPr>
      <w:r w:rsidRPr="00757D97">
        <w:rPr>
          <w:rFonts w:ascii="Tahoma" w:hAnsi="Tahoma" w:cs="Tahoma"/>
          <w:b/>
          <w:bCs/>
          <w:smallCaps/>
          <w:sz w:val="21"/>
          <w:szCs w:val="21"/>
        </w:rPr>
        <w:t xml:space="preserve">Premium Tabacos </w:t>
      </w:r>
      <w:bookmarkStart w:id="1" w:name="_Hlk85047975"/>
      <w:r w:rsidR="00AF6DFA" w:rsidRPr="00757D97">
        <w:rPr>
          <w:rFonts w:ascii="Tahoma" w:hAnsi="Tahoma" w:cs="Tahoma"/>
          <w:b/>
          <w:bCs/>
          <w:smallCaps/>
          <w:sz w:val="21"/>
          <w:szCs w:val="21"/>
        </w:rPr>
        <w:t>do Brasil</w:t>
      </w:r>
      <w:r w:rsidR="00AF6DFA" w:rsidRPr="00757D97">
        <w:rPr>
          <w:rFonts w:ascii="Tahoma" w:hAnsi="Tahoma" w:cs="Tahoma"/>
          <w:smallCaps/>
          <w:sz w:val="21"/>
          <w:szCs w:val="21"/>
        </w:rPr>
        <w:t xml:space="preserve"> </w:t>
      </w:r>
      <w:bookmarkEnd w:id="1"/>
      <w:r w:rsidRPr="00757D97">
        <w:rPr>
          <w:rFonts w:ascii="Tahoma" w:hAnsi="Tahoma" w:cs="Tahoma"/>
          <w:b/>
          <w:bCs/>
          <w:smallCaps/>
          <w:sz w:val="21"/>
          <w:szCs w:val="21"/>
        </w:rPr>
        <w:t>S.A.</w:t>
      </w:r>
    </w:p>
    <w:p w14:paraId="3488197C" w14:textId="319DF27F" w:rsidR="001F4407" w:rsidRPr="00757D97" w:rsidRDefault="001F4407" w:rsidP="00AA3011">
      <w:pPr>
        <w:widowControl w:val="0"/>
        <w:spacing w:after="0" w:line="288" w:lineRule="auto"/>
        <w:contextualSpacing/>
        <w:jc w:val="center"/>
        <w:rPr>
          <w:rFonts w:ascii="Tahoma" w:hAnsi="Tahoma" w:cs="Tahoma"/>
          <w:i/>
          <w:sz w:val="21"/>
          <w:szCs w:val="21"/>
        </w:rPr>
      </w:pPr>
      <w:r w:rsidRPr="00757D97">
        <w:rPr>
          <w:rFonts w:ascii="Tahoma" w:hAnsi="Tahoma" w:cs="Tahoma"/>
          <w:i/>
          <w:sz w:val="21"/>
          <w:szCs w:val="21"/>
        </w:rPr>
        <w:t>como Emissora</w:t>
      </w:r>
    </w:p>
    <w:p w14:paraId="64467A4B" w14:textId="77777777" w:rsidR="00DB4382" w:rsidRPr="00757D97" w:rsidRDefault="00DB4382" w:rsidP="00AA3011">
      <w:pPr>
        <w:widowControl w:val="0"/>
        <w:spacing w:after="0" w:line="288" w:lineRule="auto"/>
        <w:contextualSpacing/>
        <w:rPr>
          <w:rFonts w:ascii="Tahoma" w:hAnsi="Tahoma" w:cs="Tahoma"/>
          <w:sz w:val="21"/>
          <w:szCs w:val="21"/>
        </w:rPr>
      </w:pPr>
    </w:p>
    <w:p w14:paraId="58536D38" w14:textId="099B51ED" w:rsidR="006B74A7" w:rsidRPr="00757D97" w:rsidRDefault="006B74A7" w:rsidP="00AA3011">
      <w:pPr>
        <w:widowControl w:val="0"/>
        <w:spacing w:after="0" w:line="288" w:lineRule="auto"/>
        <w:contextualSpacing/>
        <w:rPr>
          <w:rFonts w:ascii="Tahoma" w:hAnsi="Tahoma" w:cs="Tahoma"/>
          <w:sz w:val="21"/>
          <w:szCs w:val="21"/>
        </w:rPr>
      </w:pPr>
    </w:p>
    <w:p w14:paraId="26A2AD6B" w14:textId="77777777" w:rsidR="00C12DAF" w:rsidRPr="00757D97" w:rsidRDefault="00C12DAF" w:rsidP="00AA3011">
      <w:pPr>
        <w:widowControl w:val="0"/>
        <w:spacing w:after="0" w:line="288" w:lineRule="auto"/>
        <w:contextualSpacing/>
        <w:rPr>
          <w:rFonts w:ascii="Tahoma" w:hAnsi="Tahoma" w:cs="Tahoma"/>
          <w:sz w:val="21"/>
          <w:szCs w:val="21"/>
        </w:rPr>
      </w:pPr>
    </w:p>
    <w:p w14:paraId="6119C94F" w14:textId="354CC520" w:rsidR="00DD5EC0" w:rsidRPr="00757D97" w:rsidRDefault="00DD5EC0" w:rsidP="00AA3011">
      <w:pPr>
        <w:widowControl w:val="0"/>
        <w:spacing w:after="0" w:line="288" w:lineRule="auto"/>
        <w:contextualSpacing/>
        <w:rPr>
          <w:rFonts w:ascii="Tahoma" w:hAnsi="Tahoma" w:cs="Tahoma"/>
          <w:sz w:val="21"/>
          <w:szCs w:val="21"/>
        </w:rPr>
      </w:pPr>
    </w:p>
    <w:p w14:paraId="5D3325E7" w14:textId="5896AEF2" w:rsidR="00DD5EC0" w:rsidRPr="00757D97" w:rsidRDefault="00DD5EC0" w:rsidP="00AA3011">
      <w:pPr>
        <w:widowControl w:val="0"/>
        <w:spacing w:after="0" w:line="288" w:lineRule="auto"/>
        <w:contextualSpacing/>
        <w:rPr>
          <w:rFonts w:ascii="Tahoma" w:hAnsi="Tahoma" w:cs="Tahoma"/>
          <w:sz w:val="21"/>
          <w:szCs w:val="21"/>
        </w:rPr>
      </w:pPr>
    </w:p>
    <w:p w14:paraId="27C263CA" w14:textId="677B091B" w:rsidR="00281E8F" w:rsidRPr="00757D97" w:rsidRDefault="00281E8F" w:rsidP="00AA3011">
      <w:pPr>
        <w:widowControl w:val="0"/>
        <w:spacing w:after="0" w:line="288" w:lineRule="auto"/>
        <w:contextualSpacing/>
        <w:rPr>
          <w:rFonts w:ascii="Tahoma" w:hAnsi="Tahoma" w:cs="Tahoma"/>
          <w:sz w:val="21"/>
          <w:szCs w:val="21"/>
        </w:rPr>
      </w:pPr>
    </w:p>
    <w:p w14:paraId="76195102" w14:textId="40C15F61" w:rsidR="00281E8F" w:rsidRPr="00757D97" w:rsidRDefault="00281E8F"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e</w:t>
      </w:r>
    </w:p>
    <w:p w14:paraId="5574E866" w14:textId="01047AEF" w:rsidR="00281E8F" w:rsidRPr="00757D97" w:rsidRDefault="00281E8F" w:rsidP="00AA3011">
      <w:pPr>
        <w:widowControl w:val="0"/>
        <w:spacing w:after="0" w:line="288" w:lineRule="auto"/>
        <w:contextualSpacing/>
        <w:rPr>
          <w:rFonts w:ascii="Tahoma" w:hAnsi="Tahoma" w:cs="Tahoma"/>
          <w:sz w:val="21"/>
          <w:szCs w:val="21"/>
        </w:rPr>
      </w:pPr>
    </w:p>
    <w:p w14:paraId="23ECC931" w14:textId="4DEF1047" w:rsidR="00281E8F" w:rsidRPr="00757D97" w:rsidRDefault="00281E8F" w:rsidP="00AA3011">
      <w:pPr>
        <w:widowControl w:val="0"/>
        <w:spacing w:after="0" w:line="288" w:lineRule="auto"/>
        <w:contextualSpacing/>
        <w:rPr>
          <w:rFonts w:ascii="Tahoma" w:hAnsi="Tahoma" w:cs="Tahoma"/>
          <w:sz w:val="21"/>
          <w:szCs w:val="21"/>
        </w:rPr>
      </w:pPr>
    </w:p>
    <w:p w14:paraId="675050F7" w14:textId="49E39DD0" w:rsidR="00281E8F" w:rsidRPr="00757D97" w:rsidRDefault="00281E8F" w:rsidP="00AA3011">
      <w:pPr>
        <w:widowControl w:val="0"/>
        <w:spacing w:after="0" w:line="288" w:lineRule="auto"/>
        <w:contextualSpacing/>
        <w:rPr>
          <w:rFonts w:ascii="Tahoma" w:hAnsi="Tahoma" w:cs="Tahoma"/>
          <w:sz w:val="21"/>
          <w:szCs w:val="21"/>
        </w:rPr>
      </w:pPr>
    </w:p>
    <w:p w14:paraId="3C2A1A64" w14:textId="77777777" w:rsidR="00C12DAF" w:rsidRPr="00757D97" w:rsidRDefault="00C12DAF" w:rsidP="00AA3011">
      <w:pPr>
        <w:widowControl w:val="0"/>
        <w:spacing w:after="0" w:line="288" w:lineRule="auto"/>
        <w:contextualSpacing/>
        <w:rPr>
          <w:rFonts w:ascii="Tahoma" w:hAnsi="Tahoma" w:cs="Tahoma"/>
          <w:sz w:val="21"/>
          <w:szCs w:val="21"/>
        </w:rPr>
      </w:pPr>
    </w:p>
    <w:p w14:paraId="29756602" w14:textId="683DE3D4" w:rsidR="00613B6C" w:rsidRPr="00757D97" w:rsidRDefault="00613B6C" w:rsidP="00AA3011">
      <w:pPr>
        <w:widowControl w:val="0"/>
        <w:spacing w:after="0" w:line="288" w:lineRule="auto"/>
        <w:contextualSpacing/>
        <w:rPr>
          <w:rFonts w:ascii="Tahoma" w:hAnsi="Tahoma" w:cs="Tahoma"/>
          <w:sz w:val="21"/>
          <w:szCs w:val="21"/>
        </w:rPr>
      </w:pPr>
    </w:p>
    <w:p w14:paraId="295A1BDA" w14:textId="77777777" w:rsidR="00DD5EC0" w:rsidRPr="00757D97" w:rsidRDefault="00DD5EC0" w:rsidP="00AA3011">
      <w:pPr>
        <w:widowControl w:val="0"/>
        <w:spacing w:after="0" w:line="288" w:lineRule="auto"/>
        <w:contextualSpacing/>
        <w:rPr>
          <w:rFonts w:ascii="Tahoma" w:hAnsi="Tahoma" w:cs="Tahoma"/>
          <w:sz w:val="21"/>
          <w:szCs w:val="21"/>
        </w:rPr>
      </w:pPr>
    </w:p>
    <w:p w14:paraId="52B8BF19" w14:textId="77777777" w:rsidR="001F4407" w:rsidRPr="00757D97" w:rsidRDefault="001F4407" w:rsidP="00AA3011">
      <w:pPr>
        <w:widowControl w:val="0"/>
        <w:spacing w:after="0" w:line="288" w:lineRule="auto"/>
        <w:contextualSpacing/>
        <w:rPr>
          <w:rFonts w:ascii="Tahoma" w:hAnsi="Tahoma" w:cs="Tahoma"/>
          <w:sz w:val="21"/>
          <w:szCs w:val="21"/>
        </w:rPr>
      </w:pPr>
    </w:p>
    <w:p w14:paraId="426D80A9" w14:textId="79458848" w:rsidR="001F4407" w:rsidRPr="00757D97" w:rsidRDefault="00DD5EC0" w:rsidP="00AA3011">
      <w:pPr>
        <w:widowControl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Virgo Companhia de Securitização</w:t>
      </w:r>
    </w:p>
    <w:p w14:paraId="7DEDB805" w14:textId="6F7442DA" w:rsidR="008865FB" w:rsidRPr="00757D97" w:rsidRDefault="008865FB" w:rsidP="00AA3011">
      <w:pPr>
        <w:widowControl w:val="0"/>
        <w:spacing w:after="0" w:line="288" w:lineRule="auto"/>
        <w:contextualSpacing/>
        <w:jc w:val="center"/>
        <w:rPr>
          <w:rFonts w:ascii="Tahoma" w:hAnsi="Tahoma" w:cs="Tahoma"/>
          <w:i/>
          <w:sz w:val="21"/>
          <w:szCs w:val="21"/>
        </w:rPr>
      </w:pPr>
      <w:r w:rsidRPr="00757D97">
        <w:rPr>
          <w:rFonts w:ascii="Tahoma" w:hAnsi="Tahoma" w:cs="Tahoma"/>
          <w:i/>
          <w:sz w:val="21"/>
          <w:szCs w:val="21"/>
        </w:rPr>
        <w:t xml:space="preserve">como </w:t>
      </w:r>
      <w:r w:rsidR="000F6B20" w:rsidRPr="00757D97">
        <w:rPr>
          <w:rFonts w:ascii="Tahoma" w:hAnsi="Tahoma" w:cs="Tahoma"/>
          <w:i/>
          <w:sz w:val="21"/>
          <w:szCs w:val="21"/>
        </w:rPr>
        <w:t>Securitizadora</w:t>
      </w:r>
    </w:p>
    <w:p w14:paraId="23B995D9" w14:textId="17D72129" w:rsidR="00215F5F" w:rsidRPr="00757D97" w:rsidRDefault="00215F5F" w:rsidP="00AA3011">
      <w:pPr>
        <w:widowControl w:val="0"/>
        <w:spacing w:after="0" w:line="288" w:lineRule="auto"/>
        <w:contextualSpacing/>
        <w:rPr>
          <w:rFonts w:ascii="Tahoma" w:hAnsi="Tahoma" w:cs="Tahoma"/>
          <w:sz w:val="21"/>
          <w:szCs w:val="21"/>
        </w:rPr>
      </w:pPr>
    </w:p>
    <w:p w14:paraId="3883A88F" w14:textId="1391DD7B" w:rsidR="009F781B" w:rsidRPr="00757D97" w:rsidRDefault="009F781B" w:rsidP="00AA3011">
      <w:pPr>
        <w:widowControl w:val="0"/>
        <w:spacing w:after="0" w:line="288" w:lineRule="auto"/>
        <w:contextualSpacing/>
        <w:rPr>
          <w:rFonts w:ascii="Tahoma" w:hAnsi="Tahoma" w:cs="Tahoma"/>
          <w:sz w:val="21"/>
          <w:szCs w:val="21"/>
        </w:rPr>
      </w:pPr>
    </w:p>
    <w:p w14:paraId="5DEA6CE2" w14:textId="00EB39E3" w:rsidR="006B74A7" w:rsidRPr="00757D97" w:rsidRDefault="006B74A7" w:rsidP="00AA3011">
      <w:pPr>
        <w:widowControl w:val="0"/>
        <w:spacing w:after="0" w:line="288" w:lineRule="auto"/>
        <w:contextualSpacing/>
        <w:rPr>
          <w:rFonts w:ascii="Tahoma" w:hAnsi="Tahoma" w:cs="Tahoma"/>
          <w:sz w:val="21"/>
          <w:szCs w:val="21"/>
        </w:rPr>
      </w:pPr>
    </w:p>
    <w:p w14:paraId="07E6A3A9" w14:textId="77777777" w:rsidR="006B74A7" w:rsidRPr="00757D97" w:rsidRDefault="006B74A7" w:rsidP="00AA3011">
      <w:pPr>
        <w:widowControl w:val="0"/>
        <w:spacing w:after="0" w:line="288" w:lineRule="auto"/>
        <w:contextualSpacing/>
        <w:rPr>
          <w:rFonts w:ascii="Tahoma" w:hAnsi="Tahoma" w:cs="Tahoma"/>
          <w:sz w:val="21"/>
          <w:szCs w:val="21"/>
        </w:rPr>
      </w:pPr>
    </w:p>
    <w:p w14:paraId="464D4A58" w14:textId="77777777" w:rsidR="00613B6C" w:rsidRPr="00757D97" w:rsidRDefault="00613B6C" w:rsidP="00AA3011">
      <w:pPr>
        <w:widowControl w:val="0"/>
        <w:spacing w:after="0" w:line="288" w:lineRule="auto"/>
        <w:contextualSpacing/>
        <w:rPr>
          <w:rFonts w:ascii="Tahoma" w:hAnsi="Tahoma" w:cs="Tahoma"/>
          <w:sz w:val="21"/>
          <w:szCs w:val="21"/>
        </w:rPr>
      </w:pPr>
    </w:p>
    <w:p w14:paraId="50E0CA96" w14:textId="77777777" w:rsidR="008865FB" w:rsidRPr="00757D97" w:rsidRDefault="008865FB" w:rsidP="00AA3011">
      <w:pPr>
        <w:widowControl w:val="0"/>
        <w:spacing w:after="0" w:line="288" w:lineRule="auto"/>
        <w:contextualSpacing/>
        <w:rPr>
          <w:rFonts w:ascii="Tahoma" w:hAnsi="Tahoma" w:cs="Tahoma"/>
          <w:sz w:val="21"/>
          <w:szCs w:val="21"/>
        </w:rPr>
      </w:pPr>
    </w:p>
    <w:p w14:paraId="700FC349" w14:textId="36434266" w:rsidR="008865FB" w:rsidRPr="00757D97" w:rsidRDefault="008865FB" w:rsidP="00AA3011">
      <w:pPr>
        <w:widowControl w:val="0"/>
        <w:spacing w:after="0" w:line="288" w:lineRule="auto"/>
        <w:contextualSpacing/>
        <w:rPr>
          <w:rFonts w:ascii="Tahoma" w:hAnsi="Tahoma" w:cs="Tahoma"/>
          <w:sz w:val="21"/>
          <w:szCs w:val="21"/>
        </w:rPr>
      </w:pPr>
    </w:p>
    <w:p w14:paraId="4D571540" w14:textId="77777777" w:rsidR="00C12DAF" w:rsidRPr="00757D97" w:rsidRDefault="00C12DAF" w:rsidP="00AA3011">
      <w:pPr>
        <w:widowControl w:val="0"/>
        <w:spacing w:after="0" w:line="288" w:lineRule="auto"/>
        <w:contextualSpacing/>
        <w:rPr>
          <w:rFonts w:ascii="Tahoma" w:hAnsi="Tahoma" w:cs="Tahoma"/>
          <w:sz w:val="21"/>
          <w:szCs w:val="21"/>
        </w:rPr>
      </w:pPr>
    </w:p>
    <w:p w14:paraId="20EAC70F" w14:textId="77777777" w:rsidR="00613B6C" w:rsidRPr="00757D97" w:rsidRDefault="00613B6C" w:rsidP="00AA3011">
      <w:pPr>
        <w:widowControl w:val="0"/>
        <w:spacing w:after="0" w:line="288" w:lineRule="auto"/>
        <w:contextualSpacing/>
        <w:rPr>
          <w:rFonts w:ascii="Tahoma" w:hAnsi="Tahoma" w:cs="Tahoma"/>
          <w:sz w:val="21"/>
          <w:szCs w:val="21"/>
        </w:rPr>
      </w:pPr>
    </w:p>
    <w:p w14:paraId="62F888CE" w14:textId="77777777" w:rsidR="00DD5EC0" w:rsidRPr="00757D97" w:rsidRDefault="00DD5EC0" w:rsidP="00AA3011">
      <w:pPr>
        <w:widowControl w:val="0"/>
        <w:spacing w:after="0" w:line="288" w:lineRule="auto"/>
        <w:contextualSpacing/>
        <w:jc w:val="center"/>
        <w:rPr>
          <w:rFonts w:ascii="Tahoma" w:hAnsi="Tahoma" w:cs="Tahoma"/>
          <w:sz w:val="21"/>
          <w:szCs w:val="21"/>
        </w:rPr>
      </w:pPr>
    </w:p>
    <w:p w14:paraId="22A6AA38" w14:textId="77777777" w:rsidR="00DD5EC0" w:rsidRPr="00757D97" w:rsidRDefault="00DD5EC0" w:rsidP="00AA3011">
      <w:pPr>
        <w:widowControl w:val="0"/>
        <w:spacing w:after="0" w:line="288" w:lineRule="auto"/>
        <w:contextualSpacing/>
        <w:jc w:val="center"/>
        <w:rPr>
          <w:rFonts w:ascii="Tahoma" w:hAnsi="Tahoma" w:cs="Tahoma"/>
          <w:sz w:val="21"/>
          <w:szCs w:val="21"/>
        </w:rPr>
      </w:pPr>
    </w:p>
    <w:p w14:paraId="2A5516B0" w14:textId="77777777" w:rsidR="00DD5EC0" w:rsidRPr="00757D97" w:rsidRDefault="00DD5EC0" w:rsidP="00AA3011">
      <w:pPr>
        <w:widowControl w:val="0"/>
        <w:spacing w:after="0" w:line="288" w:lineRule="auto"/>
        <w:contextualSpacing/>
        <w:jc w:val="center"/>
        <w:rPr>
          <w:rFonts w:ascii="Tahoma" w:hAnsi="Tahoma" w:cs="Tahoma"/>
          <w:sz w:val="21"/>
          <w:szCs w:val="21"/>
        </w:rPr>
      </w:pPr>
    </w:p>
    <w:p w14:paraId="3DD9596C" w14:textId="77777777" w:rsidR="00DD5EC0" w:rsidRPr="00757D97" w:rsidRDefault="00DD5EC0" w:rsidP="00AA3011">
      <w:pPr>
        <w:widowControl w:val="0"/>
        <w:spacing w:after="0" w:line="288" w:lineRule="auto"/>
        <w:contextualSpacing/>
        <w:jc w:val="center"/>
        <w:rPr>
          <w:rFonts w:ascii="Tahoma" w:hAnsi="Tahoma" w:cs="Tahoma"/>
          <w:sz w:val="21"/>
          <w:szCs w:val="21"/>
        </w:rPr>
      </w:pPr>
    </w:p>
    <w:p w14:paraId="56484C8A" w14:textId="64CE9C79" w:rsidR="00DD5EC0" w:rsidRPr="00757D97" w:rsidRDefault="00DD5EC0" w:rsidP="00AA3011">
      <w:pPr>
        <w:spacing w:after="0" w:line="288" w:lineRule="auto"/>
        <w:contextualSpacing/>
        <w:jc w:val="center"/>
        <w:rPr>
          <w:rFonts w:ascii="Tahoma" w:hAnsi="Tahoma" w:cs="Tahoma"/>
          <w:sz w:val="21"/>
          <w:szCs w:val="21"/>
        </w:rPr>
      </w:pPr>
    </w:p>
    <w:p w14:paraId="6A29F225" w14:textId="4C635AD9" w:rsidR="001F4407" w:rsidRPr="00757D97" w:rsidRDefault="00DD5EC0"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 xml:space="preserve">celebrado na data de </w:t>
      </w:r>
      <w:r w:rsidR="00C12DAF" w:rsidRPr="00757D97">
        <w:rPr>
          <w:rFonts w:ascii="Tahoma" w:hAnsi="Tahoma" w:cs="Tahoma"/>
          <w:sz w:val="21"/>
          <w:szCs w:val="21"/>
        </w:rPr>
        <w:t>16</w:t>
      </w:r>
      <w:r w:rsidR="000C2A0B" w:rsidRPr="00757D97">
        <w:rPr>
          <w:rFonts w:ascii="Tahoma" w:hAnsi="Tahoma" w:cs="Tahoma"/>
          <w:sz w:val="21"/>
          <w:szCs w:val="21"/>
        </w:rPr>
        <w:t xml:space="preserve"> </w:t>
      </w:r>
      <w:r w:rsidRPr="00757D97">
        <w:rPr>
          <w:rFonts w:ascii="Tahoma" w:hAnsi="Tahoma" w:cs="Tahoma"/>
          <w:sz w:val="21"/>
          <w:szCs w:val="21"/>
        </w:rPr>
        <w:t xml:space="preserve">de </w:t>
      </w:r>
      <w:r w:rsidR="0093463E" w:rsidRPr="00757D97">
        <w:rPr>
          <w:rFonts w:ascii="Tahoma" w:hAnsi="Tahoma" w:cs="Tahoma"/>
          <w:sz w:val="21"/>
          <w:szCs w:val="21"/>
        </w:rPr>
        <w:t>março</w:t>
      </w:r>
      <w:r w:rsidR="000C2A0B" w:rsidRPr="00757D97">
        <w:rPr>
          <w:rFonts w:ascii="Tahoma" w:hAnsi="Tahoma" w:cs="Tahoma"/>
          <w:sz w:val="21"/>
          <w:szCs w:val="21"/>
        </w:rPr>
        <w:t xml:space="preserve"> </w:t>
      </w:r>
      <w:r w:rsidRPr="00757D97">
        <w:rPr>
          <w:rFonts w:ascii="Tahoma" w:hAnsi="Tahoma" w:cs="Tahoma"/>
          <w:sz w:val="21"/>
          <w:szCs w:val="21"/>
        </w:rPr>
        <w:t xml:space="preserve">de </w:t>
      </w:r>
      <w:r w:rsidR="000C2A0B" w:rsidRPr="00757D97">
        <w:rPr>
          <w:rFonts w:ascii="Tahoma" w:hAnsi="Tahoma" w:cs="Tahoma"/>
          <w:sz w:val="21"/>
          <w:szCs w:val="21"/>
        </w:rPr>
        <w:t>2022</w:t>
      </w:r>
      <w:r w:rsidR="001F4407" w:rsidRPr="00757D97">
        <w:rPr>
          <w:rFonts w:ascii="Tahoma" w:hAnsi="Tahoma" w:cs="Tahoma"/>
          <w:sz w:val="21"/>
          <w:szCs w:val="21"/>
        </w:rPr>
        <w:br w:type="page"/>
      </w:r>
    </w:p>
    <w:p w14:paraId="66BF1F8B" w14:textId="6097A8C7" w:rsidR="001F4407" w:rsidRPr="00757D97" w:rsidRDefault="001F4407" w:rsidP="00AA3011">
      <w:pPr>
        <w:widowControl w:val="0"/>
        <w:autoSpaceDE w:val="0"/>
        <w:autoSpaceDN w:val="0"/>
        <w:adjustRightInd w:val="0"/>
        <w:spacing w:after="0" w:line="288" w:lineRule="auto"/>
        <w:contextualSpacing/>
        <w:rPr>
          <w:rFonts w:ascii="Tahoma" w:hAnsi="Tahoma" w:cs="Tahoma"/>
          <w:sz w:val="21"/>
          <w:szCs w:val="21"/>
        </w:rPr>
      </w:pPr>
      <w:r w:rsidRPr="00757D97">
        <w:rPr>
          <w:rFonts w:ascii="Tahoma" w:hAnsi="Tahoma" w:cs="Tahoma"/>
          <w:sz w:val="21"/>
          <w:szCs w:val="21"/>
        </w:rPr>
        <w:lastRenderedPageBreak/>
        <w:t>Pelo presente instrumento particular</w:t>
      </w:r>
      <w:r w:rsidR="00622EA0" w:rsidRPr="00757D97">
        <w:rPr>
          <w:rFonts w:ascii="Tahoma" w:hAnsi="Tahoma" w:cs="Tahoma"/>
          <w:sz w:val="21"/>
          <w:szCs w:val="21"/>
        </w:rPr>
        <w:t>:</w:t>
      </w:r>
    </w:p>
    <w:p w14:paraId="5FE62C8A" w14:textId="77777777" w:rsidR="00217200" w:rsidRPr="00757D97" w:rsidRDefault="00217200" w:rsidP="00AA3011">
      <w:pPr>
        <w:widowControl w:val="0"/>
        <w:autoSpaceDE w:val="0"/>
        <w:autoSpaceDN w:val="0"/>
        <w:adjustRightInd w:val="0"/>
        <w:spacing w:after="0" w:line="288" w:lineRule="auto"/>
        <w:contextualSpacing/>
        <w:rPr>
          <w:rFonts w:ascii="Tahoma" w:hAnsi="Tahoma" w:cs="Tahoma"/>
          <w:sz w:val="21"/>
          <w:szCs w:val="21"/>
        </w:rPr>
      </w:pPr>
    </w:p>
    <w:p w14:paraId="61551149" w14:textId="3B712AEC" w:rsidR="001F4407" w:rsidRPr="00757D97" w:rsidRDefault="00DD5EC0" w:rsidP="00AA3011">
      <w:pPr>
        <w:pStyle w:val="Corpodetexto21"/>
        <w:numPr>
          <w:ilvl w:val="0"/>
          <w:numId w:val="16"/>
        </w:numPr>
        <w:spacing w:after="0" w:line="288" w:lineRule="auto"/>
        <w:ind w:left="0" w:firstLine="0"/>
        <w:rPr>
          <w:rFonts w:ascii="Tahoma" w:hAnsi="Tahoma" w:cs="Tahoma"/>
          <w:sz w:val="21"/>
          <w:szCs w:val="21"/>
        </w:rPr>
      </w:pPr>
      <w:r w:rsidRPr="00757D97">
        <w:rPr>
          <w:rFonts w:ascii="Tahoma" w:hAnsi="Tahoma" w:cs="Tahoma"/>
          <w:b/>
          <w:bCs/>
          <w:smallCaps/>
          <w:sz w:val="21"/>
          <w:szCs w:val="21"/>
        </w:rPr>
        <w:t xml:space="preserve">Premium Tabacos </w:t>
      </w:r>
      <w:r w:rsidR="00AF6DFA" w:rsidRPr="00757D97">
        <w:rPr>
          <w:rFonts w:ascii="Tahoma" w:hAnsi="Tahoma" w:cs="Tahoma"/>
          <w:b/>
          <w:bCs/>
          <w:smallCaps/>
          <w:sz w:val="21"/>
          <w:szCs w:val="21"/>
        </w:rPr>
        <w:t>do Brasil</w:t>
      </w:r>
      <w:r w:rsidR="00AF6DFA" w:rsidRPr="00757D97">
        <w:rPr>
          <w:rFonts w:ascii="Tahoma" w:hAnsi="Tahoma" w:cs="Tahoma"/>
          <w:smallCaps/>
          <w:sz w:val="21"/>
          <w:szCs w:val="21"/>
        </w:rPr>
        <w:t xml:space="preserve"> </w:t>
      </w:r>
      <w:r w:rsidRPr="00757D97">
        <w:rPr>
          <w:rFonts w:ascii="Tahoma" w:hAnsi="Tahoma" w:cs="Tahoma"/>
          <w:b/>
          <w:bCs/>
          <w:smallCaps/>
          <w:sz w:val="21"/>
          <w:szCs w:val="21"/>
        </w:rPr>
        <w:t>S.A.</w:t>
      </w:r>
      <w:r w:rsidR="00A823A9" w:rsidRPr="00757D97">
        <w:rPr>
          <w:rFonts w:ascii="Tahoma" w:hAnsi="Tahoma" w:cs="Tahoma"/>
          <w:sz w:val="21"/>
          <w:szCs w:val="21"/>
        </w:rPr>
        <w:t xml:space="preserve">, sociedade por ações com sede </w:t>
      </w:r>
      <w:r w:rsidR="009F781B" w:rsidRPr="00757D97">
        <w:rPr>
          <w:rFonts w:ascii="Tahoma" w:hAnsi="Tahoma" w:cs="Tahoma"/>
          <w:sz w:val="21"/>
          <w:szCs w:val="21"/>
        </w:rPr>
        <w:t xml:space="preserve">na Cidade de </w:t>
      </w:r>
      <w:r w:rsidR="00226A35" w:rsidRPr="00757D97">
        <w:rPr>
          <w:rFonts w:ascii="Tahoma" w:hAnsi="Tahoma" w:cs="Tahoma"/>
          <w:sz w:val="21"/>
          <w:szCs w:val="21"/>
        </w:rPr>
        <w:t>Santa Cruz do Sul</w:t>
      </w:r>
      <w:r w:rsidR="009F781B" w:rsidRPr="00757D97">
        <w:rPr>
          <w:rFonts w:ascii="Tahoma" w:hAnsi="Tahoma" w:cs="Tahoma"/>
          <w:sz w:val="21"/>
          <w:szCs w:val="21"/>
        </w:rPr>
        <w:t xml:space="preserve">, Estado </w:t>
      </w:r>
      <w:r w:rsidR="00226A35" w:rsidRPr="00757D97">
        <w:rPr>
          <w:rFonts w:ascii="Tahoma" w:hAnsi="Tahoma" w:cs="Tahoma"/>
          <w:sz w:val="21"/>
          <w:szCs w:val="21"/>
        </w:rPr>
        <w:t>do Rio Grande do Sul</w:t>
      </w:r>
      <w:r w:rsidR="009F781B" w:rsidRPr="00757D97">
        <w:rPr>
          <w:rFonts w:ascii="Tahoma" w:hAnsi="Tahoma" w:cs="Tahoma"/>
          <w:sz w:val="21"/>
          <w:szCs w:val="21"/>
        </w:rPr>
        <w:t xml:space="preserve">, </w:t>
      </w:r>
      <w:r w:rsidR="00A823A9" w:rsidRPr="00757D97">
        <w:rPr>
          <w:rFonts w:ascii="Tahoma" w:hAnsi="Tahoma" w:cs="Tahoma"/>
          <w:sz w:val="21"/>
          <w:szCs w:val="21"/>
        </w:rPr>
        <w:t xml:space="preserve">na </w:t>
      </w:r>
      <w:r w:rsidR="00226A35" w:rsidRPr="00757D97">
        <w:rPr>
          <w:rFonts w:ascii="Tahoma" w:hAnsi="Tahoma" w:cs="Tahoma"/>
          <w:sz w:val="21"/>
          <w:szCs w:val="21"/>
        </w:rPr>
        <w:t xml:space="preserve">Avenida Felisberto Bandeira de Moraes, 2405, </w:t>
      </w:r>
      <w:r w:rsidR="003B2C77" w:rsidRPr="00757D97">
        <w:rPr>
          <w:rFonts w:ascii="Tahoma" w:hAnsi="Tahoma" w:cs="Tahoma"/>
          <w:sz w:val="21"/>
          <w:szCs w:val="21"/>
        </w:rPr>
        <w:t>C</w:t>
      </w:r>
      <w:r w:rsidR="00F41C87" w:rsidRPr="00757D97">
        <w:rPr>
          <w:rFonts w:ascii="Tahoma" w:hAnsi="Tahoma" w:cs="Tahoma"/>
          <w:sz w:val="21"/>
          <w:szCs w:val="21"/>
        </w:rPr>
        <w:t xml:space="preserve">aixa </w:t>
      </w:r>
      <w:r w:rsidR="003B2C77" w:rsidRPr="00757D97">
        <w:rPr>
          <w:rFonts w:ascii="Tahoma" w:hAnsi="Tahoma" w:cs="Tahoma"/>
          <w:sz w:val="21"/>
          <w:szCs w:val="21"/>
        </w:rPr>
        <w:t>P</w:t>
      </w:r>
      <w:r w:rsidR="00F41C87" w:rsidRPr="00757D97">
        <w:rPr>
          <w:rFonts w:ascii="Tahoma" w:hAnsi="Tahoma" w:cs="Tahoma"/>
          <w:sz w:val="21"/>
          <w:szCs w:val="21"/>
        </w:rPr>
        <w:t>ostal 311, Distrito Industrial</w:t>
      </w:r>
      <w:r w:rsidR="00A823A9" w:rsidRPr="00757D97">
        <w:rPr>
          <w:rFonts w:ascii="Tahoma" w:hAnsi="Tahoma" w:cs="Tahoma"/>
          <w:sz w:val="21"/>
          <w:szCs w:val="21"/>
        </w:rPr>
        <w:t xml:space="preserve">, CEP </w:t>
      </w:r>
      <w:r w:rsidR="00F41C87" w:rsidRPr="00757D97">
        <w:rPr>
          <w:rFonts w:ascii="Tahoma" w:hAnsi="Tahoma" w:cs="Tahoma"/>
          <w:sz w:val="21"/>
          <w:szCs w:val="21"/>
        </w:rPr>
        <w:t>96.835-900</w:t>
      </w:r>
      <w:r w:rsidR="00A823A9" w:rsidRPr="00757D97">
        <w:rPr>
          <w:rFonts w:ascii="Tahoma" w:hAnsi="Tahoma" w:cs="Tahoma"/>
          <w:sz w:val="21"/>
          <w:szCs w:val="21"/>
        </w:rPr>
        <w:t xml:space="preserve">, inscrita no </w:t>
      </w:r>
      <w:r w:rsidR="003E2DAA" w:rsidRPr="00757D97">
        <w:rPr>
          <w:rFonts w:ascii="Tahoma" w:hAnsi="Tahoma" w:cs="Tahoma"/>
          <w:sz w:val="21"/>
          <w:szCs w:val="21"/>
        </w:rPr>
        <w:t>Cadastro Nacional de Pessoas Jurídicas do Ministério da Economia (“</w:t>
      </w:r>
      <w:r w:rsidR="00A823A9" w:rsidRPr="00757D97">
        <w:rPr>
          <w:rFonts w:ascii="Tahoma" w:hAnsi="Tahoma" w:cs="Tahoma"/>
          <w:b/>
          <w:sz w:val="21"/>
          <w:szCs w:val="21"/>
        </w:rPr>
        <w:t>CNPJ/ME</w:t>
      </w:r>
      <w:r w:rsidR="003E2DAA" w:rsidRPr="00757D97">
        <w:rPr>
          <w:rFonts w:ascii="Tahoma" w:hAnsi="Tahoma" w:cs="Tahoma"/>
          <w:sz w:val="21"/>
          <w:szCs w:val="21"/>
        </w:rPr>
        <w:t>”)</w:t>
      </w:r>
      <w:r w:rsidR="00A823A9" w:rsidRPr="00757D97">
        <w:rPr>
          <w:rFonts w:ascii="Tahoma" w:hAnsi="Tahoma" w:cs="Tahoma"/>
          <w:sz w:val="21"/>
          <w:szCs w:val="21"/>
        </w:rPr>
        <w:t xml:space="preserve"> sob nº </w:t>
      </w:r>
      <w:r w:rsidR="00F41C87" w:rsidRPr="00757D97">
        <w:rPr>
          <w:rFonts w:ascii="Tahoma" w:hAnsi="Tahoma" w:cs="Tahoma"/>
          <w:sz w:val="21"/>
          <w:szCs w:val="21"/>
        </w:rPr>
        <w:t>05.325.515/0001-85</w:t>
      </w:r>
      <w:r w:rsidR="003B2C77" w:rsidRPr="00757D97">
        <w:rPr>
          <w:rFonts w:ascii="Tahoma" w:hAnsi="Tahoma" w:cs="Tahoma"/>
          <w:sz w:val="21"/>
          <w:szCs w:val="21"/>
        </w:rPr>
        <w:t>, registrada perante a Junta Comercial do Estado do Rio Grande do Sul (“</w:t>
      </w:r>
      <w:r w:rsidR="003B2C77" w:rsidRPr="00757D97">
        <w:rPr>
          <w:rFonts w:ascii="Tahoma" w:hAnsi="Tahoma" w:cs="Tahoma"/>
          <w:b/>
          <w:bCs/>
          <w:sz w:val="21"/>
          <w:szCs w:val="21"/>
        </w:rPr>
        <w:t>JUCERGS</w:t>
      </w:r>
      <w:r w:rsidR="003B2C77" w:rsidRPr="00757D97">
        <w:rPr>
          <w:rFonts w:ascii="Tahoma" w:hAnsi="Tahoma" w:cs="Tahoma"/>
          <w:sz w:val="21"/>
          <w:szCs w:val="21"/>
        </w:rPr>
        <w:t xml:space="preserve">”) sob o NIRE 43.3.0005737-2, </w:t>
      </w:r>
      <w:r w:rsidR="00EA77D6" w:rsidRPr="00757D97">
        <w:rPr>
          <w:rFonts w:ascii="Tahoma" w:hAnsi="Tahoma" w:cs="Tahoma"/>
          <w:sz w:val="21"/>
          <w:szCs w:val="21"/>
        </w:rPr>
        <w:t xml:space="preserve">neste ato representada </w:t>
      </w:r>
      <w:r w:rsidR="009F781B" w:rsidRPr="00757D97">
        <w:rPr>
          <w:rFonts w:ascii="Tahoma" w:hAnsi="Tahoma" w:cs="Tahoma"/>
          <w:sz w:val="21"/>
          <w:szCs w:val="21"/>
        </w:rPr>
        <w:t>nos termos</w:t>
      </w:r>
      <w:r w:rsidR="00EA77D6" w:rsidRPr="00757D97">
        <w:rPr>
          <w:rFonts w:ascii="Tahoma" w:hAnsi="Tahoma" w:cs="Tahoma"/>
          <w:sz w:val="21"/>
          <w:szCs w:val="21"/>
        </w:rPr>
        <w:t xml:space="preserve"> de seu </w:t>
      </w:r>
      <w:r w:rsidR="00A823A9" w:rsidRPr="00757D97">
        <w:rPr>
          <w:rFonts w:ascii="Tahoma" w:hAnsi="Tahoma" w:cs="Tahoma"/>
          <w:sz w:val="21"/>
          <w:szCs w:val="21"/>
        </w:rPr>
        <w:t>estatuto social</w:t>
      </w:r>
      <w:ins w:id="2" w:author="Livia Salaro" w:date="2022-03-17T11:52:00Z">
        <w:r w:rsidR="00F2419D">
          <w:rPr>
            <w:rFonts w:ascii="Tahoma" w:hAnsi="Tahoma" w:cs="Tahoma"/>
            <w:sz w:val="21"/>
            <w:szCs w:val="21"/>
          </w:rPr>
          <w:t xml:space="preserve">, por </w:t>
        </w:r>
      </w:ins>
      <w:ins w:id="3" w:author="Livia Salaro" w:date="2022-03-17T12:31:00Z">
        <w:r w:rsidR="00901C37">
          <w:rPr>
            <w:rFonts w:ascii="Tahoma" w:hAnsi="Tahoma" w:cs="Tahoma"/>
            <w:sz w:val="21"/>
            <w:szCs w:val="21"/>
          </w:rPr>
          <w:t xml:space="preserve">ERASMO </w:t>
        </w:r>
        <w:r w:rsidR="00B23F4E">
          <w:rPr>
            <w:rFonts w:ascii="Tahoma" w:hAnsi="Tahoma" w:cs="Tahoma"/>
            <w:sz w:val="21"/>
            <w:szCs w:val="21"/>
          </w:rPr>
          <w:t>DE MOURA, brasileiro, casado, contador, portador da cédula de identidade RG n</w:t>
        </w:r>
      </w:ins>
      <w:ins w:id="4" w:author="Livia Salaro" w:date="2022-03-17T12:32:00Z">
        <w:r w:rsidR="00B23F4E" w:rsidRPr="00B23F4E">
          <w:rPr>
            <w:rFonts w:ascii="Tahoma" w:hAnsi="Tahoma" w:cs="Tahoma"/>
            <w:sz w:val="21"/>
            <w:szCs w:val="21"/>
            <w:vertAlign w:val="superscript"/>
          </w:rPr>
          <w:t>o</w:t>
        </w:r>
        <w:r w:rsidR="00B23F4E">
          <w:rPr>
            <w:rFonts w:ascii="Tahoma" w:hAnsi="Tahoma" w:cs="Tahoma"/>
            <w:sz w:val="21"/>
            <w:szCs w:val="21"/>
          </w:rPr>
          <w:t xml:space="preserve"> 704.700.671-8 SSP/RS, inscrito no CPF/MF sob o n</w:t>
        </w:r>
        <w:r w:rsidR="00B23F4E" w:rsidRPr="00B23F4E">
          <w:rPr>
            <w:rFonts w:ascii="Tahoma" w:hAnsi="Tahoma" w:cs="Tahoma"/>
            <w:sz w:val="21"/>
            <w:szCs w:val="21"/>
            <w:vertAlign w:val="superscript"/>
          </w:rPr>
          <w:t>o</w:t>
        </w:r>
        <w:r w:rsidR="00B23F4E">
          <w:rPr>
            <w:rFonts w:ascii="Tahoma" w:hAnsi="Tahoma" w:cs="Tahoma"/>
            <w:sz w:val="21"/>
            <w:szCs w:val="21"/>
          </w:rPr>
          <w:t xml:space="preserve"> 535.143.780-53, residente e domiciliado na </w:t>
        </w:r>
      </w:ins>
      <w:ins w:id="5" w:author="Livia Salaro" w:date="2022-03-17T12:33:00Z">
        <w:r w:rsidR="00B23F4E">
          <w:rPr>
            <w:rFonts w:ascii="Tahoma" w:hAnsi="Tahoma" w:cs="Tahoma"/>
            <w:sz w:val="21"/>
            <w:szCs w:val="21"/>
          </w:rPr>
          <w:t>Rua Thomas Flores n</w:t>
        </w:r>
        <w:r w:rsidR="00B23F4E" w:rsidRPr="00B23F4E">
          <w:rPr>
            <w:rFonts w:ascii="Tahoma" w:hAnsi="Tahoma" w:cs="Tahoma"/>
            <w:sz w:val="21"/>
            <w:szCs w:val="21"/>
            <w:vertAlign w:val="superscript"/>
          </w:rPr>
          <w:t>o</w:t>
        </w:r>
      </w:ins>
      <w:r w:rsidR="00A823A9" w:rsidRPr="00757D97">
        <w:rPr>
          <w:rFonts w:ascii="Tahoma" w:hAnsi="Tahoma" w:cs="Tahoma"/>
          <w:sz w:val="21"/>
          <w:szCs w:val="21"/>
        </w:rPr>
        <w:t xml:space="preserve"> </w:t>
      </w:r>
      <w:ins w:id="6" w:author="Livia Salaro" w:date="2022-03-17T12:33:00Z">
        <w:r w:rsidR="00B23F4E">
          <w:rPr>
            <w:rFonts w:ascii="Tahoma" w:hAnsi="Tahoma" w:cs="Tahoma"/>
            <w:sz w:val="21"/>
            <w:szCs w:val="21"/>
          </w:rPr>
          <w:t xml:space="preserve">453, apto. 504, na cidade de Santa Cruz do Sul, estado do Rio Grande do Sul </w:t>
        </w:r>
      </w:ins>
      <w:r w:rsidR="001F4407" w:rsidRPr="00757D97">
        <w:rPr>
          <w:rFonts w:ascii="Tahoma" w:hAnsi="Tahoma" w:cs="Tahoma"/>
          <w:sz w:val="21"/>
          <w:szCs w:val="21"/>
        </w:rPr>
        <w:t>(“</w:t>
      </w:r>
      <w:r w:rsidR="001F4407" w:rsidRPr="00757D97">
        <w:rPr>
          <w:rFonts w:ascii="Tahoma" w:hAnsi="Tahoma" w:cs="Tahoma"/>
          <w:b/>
          <w:sz w:val="21"/>
          <w:szCs w:val="21"/>
        </w:rPr>
        <w:t>Emissora</w:t>
      </w:r>
      <w:r w:rsidR="001F4407" w:rsidRPr="00757D97">
        <w:rPr>
          <w:rFonts w:ascii="Tahoma" w:hAnsi="Tahoma" w:cs="Tahoma"/>
          <w:sz w:val="21"/>
          <w:szCs w:val="21"/>
        </w:rPr>
        <w:t xml:space="preserve">”); </w:t>
      </w:r>
      <w:r w:rsidR="00281E8F" w:rsidRPr="00757D97">
        <w:rPr>
          <w:rFonts w:ascii="Tahoma" w:hAnsi="Tahoma" w:cs="Tahoma"/>
          <w:sz w:val="21"/>
          <w:szCs w:val="21"/>
        </w:rPr>
        <w:t>e</w:t>
      </w:r>
    </w:p>
    <w:p w14:paraId="17850E4A" w14:textId="77777777" w:rsidR="001F4407" w:rsidRPr="00757D97" w:rsidRDefault="001F4407" w:rsidP="00AA3011">
      <w:pPr>
        <w:widowControl w:val="0"/>
        <w:autoSpaceDE w:val="0"/>
        <w:autoSpaceDN w:val="0"/>
        <w:adjustRightInd w:val="0"/>
        <w:spacing w:after="0" w:line="288" w:lineRule="auto"/>
        <w:contextualSpacing/>
        <w:rPr>
          <w:rFonts w:ascii="Tahoma" w:hAnsi="Tahoma" w:cs="Tahoma"/>
          <w:sz w:val="21"/>
          <w:szCs w:val="21"/>
        </w:rPr>
      </w:pPr>
    </w:p>
    <w:p w14:paraId="6681EE85" w14:textId="6D0A6E27" w:rsidR="001F4407" w:rsidRPr="00757D97" w:rsidRDefault="00970402" w:rsidP="00AA3011">
      <w:pPr>
        <w:pStyle w:val="Corpodetexto21"/>
        <w:numPr>
          <w:ilvl w:val="0"/>
          <w:numId w:val="16"/>
        </w:numPr>
        <w:spacing w:after="0" w:line="288" w:lineRule="auto"/>
        <w:ind w:left="0" w:firstLine="0"/>
        <w:rPr>
          <w:rFonts w:ascii="Tahoma" w:hAnsi="Tahoma" w:cs="Tahoma"/>
          <w:b/>
          <w:sz w:val="21"/>
          <w:szCs w:val="21"/>
        </w:rPr>
      </w:pPr>
      <w:bookmarkStart w:id="7" w:name="_Hlk75901875"/>
      <w:r w:rsidRPr="00757D97">
        <w:rPr>
          <w:rFonts w:ascii="Tahoma" w:hAnsi="Tahoma" w:cs="Tahoma"/>
          <w:b/>
          <w:bCs/>
          <w:smallCaps/>
          <w:sz w:val="21"/>
          <w:szCs w:val="21"/>
        </w:rPr>
        <w:t>Virgo Companhia de Securitização</w:t>
      </w:r>
      <w:r w:rsidRPr="00757D97">
        <w:rPr>
          <w:rFonts w:ascii="Tahoma" w:hAnsi="Tahoma" w:cs="Tahoma"/>
          <w:sz w:val="21"/>
          <w:szCs w:val="21"/>
        </w:rPr>
        <w:t xml:space="preserve">, sociedade por ações com sede social na Cidade de São Paulo, Estado de São Paulo, na Rua Tabapuã, 1123, 21º andar, conjunto 215, Itaim Bibi, CEP 04.533-004, inscrita no </w:t>
      </w:r>
      <w:r w:rsidRPr="00757D97">
        <w:rPr>
          <w:rFonts w:ascii="Tahoma" w:hAnsi="Tahoma" w:cs="Tahoma"/>
          <w:bCs/>
          <w:sz w:val="21"/>
          <w:szCs w:val="21"/>
        </w:rPr>
        <w:t>CNPJ/ME</w:t>
      </w:r>
      <w:r w:rsidRPr="00757D97">
        <w:rPr>
          <w:rFonts w:ascii="Tahoma" w:hAnsi="Tahoma" w:cs="Tahoma"/>
          <w:sz w:val="21"/>
          <w:szCs w:val="21"/>
        </w:rPr>
        <w:t xml:space="preserve"> sob o nº 08.769.451/0001-08</w:t>
      </w:r>
      <w:bookmarkEnd w:id="7"/>
      <w:r w:rsidR="008865FB" w:rsidRPr="00757D97">
        <w:rPr>
          <w:rFonts w:ascii="Tahoma" w:hAnsi="Tahoma" w:cs="Tahoma"/>
          <w:sz w:val="21"/>
          <w:szCs w:val="21"/>
        </w:rPr>
        <w:t xml:space="preserve">, neste ato representada </w:t>
      </w:r>
      <w:r w:rsidR="006C75B2" w:rsidRPr="00757D97">
        <w:rPr>
          <w:rFonts w:ascii="Tahoma" w:hAnsi="Tahoma" w:cs="Tahoma"/>
          <w:sz w:val="21"/>
          <w:szCs w:val="21"/>
        </w:rPr>
        <w:t>nos termos de seu</w:t>
      </w:r>
      <w:r w:rsidR="008865FB" w:rsidRPr="00757D97">
        <w:rPr>
          <w:rFonts w:ascii="Tahoma" w:hAnsi="Tahoma" w:cs="Tahoma"/>
          <w:sz w:val="21"/>
          <w:szCs w:val="21"/>
        </w:rPr>
        <w:t xml:space="preserve"> </w:t>
      </w:r>
      <w:r w:rsidR="006C75B2" w:rsidRPr="00757D97">
        <w:rPr>
          <w:rFonts w:ascii="Tahoma" w:hAnsi="Tahoma" w:cs="Tahoma"/>
          <w:sz w:val="21"/>
          <w:szCs w:val="21"/>
        </w:rPr>
        <w:t>estatuto social</w:t>
      </w:r>
      <w:ins w:id="8" w:author="Livia Salaro" w:date="2022-03-17T11:52:00Z">
        <w:r w:rsidR="00F2419D">
          <w:rPr>
            <w:rFonts w:ascii="Tahoma" w:hAnsi="Tahoma" w:cs="Tahoma"/>
            <w:sz w:val="21"/>
            <w:szCs w:val="21"/>
          </w:rPr>
          <w:t xml:space="preserve">, </w:t>
        </w:r>
      </w:ins>
      <w:ins w:id="9" w:author="Vinicius Machado" w:date="2022-03-17T16:47:00Z">
        <w:r w:rsidR="00137C20" w:rsidRPr="00137C20">
          <w:rPr>
            <w:rFonts w:ascii="Tahoma" w:hAnsi="Tahoma" w:cs="Tahoma"/>
            <w:sz w:val="21"/>
            <w:szCs w:val="21"/>
          </w:rPr>
          <w:t>pelo Sr. Pedro Paulo Oliveira de Moraes, brasileiro, casado, administrador de empresas, inscrito no Cadastro de Pessoas Físicas do Ministério da Economia (“CPF/ME”) sob o nº 222.043.388-93, carteira de identidade 24.724.747-9 SSP/SP, com domicilio à Rua Tabapuã, nº 1.123, 21º andar, conjunto 215, na cidade de São Paulo, estado de São Paulo e Sra. Luisa Herkenhoff Mis, brasileira, casada, advogada, inscrita no CPF/ME sob o nº 122.277.507-74 e carteira de identidade 2175576 SSP/ES</w:t>
        </w:r>
        <w:r w:rsidR="00AB0DDF" w:rsidRPr="00AB0DDF">
          <w:rPr>
            <w:rFonts w:ascii="Tahoma" w:hAnsi="Tahoma" w:cs="Tahoma"/>
            <w:sz w:val="21"/>
            <w:szCs w:val="21"/>
          </w:rPr>
          <w:t>, com domicilio à Rua Tabapuã, nº 1.123, 21º andar, conjunto 215, na cidade de São Paulo, estado de São Paulo.</w:t>
        </w:r>
      </w:ins>
      <w:ins w:id="10" w:author="Livia Salaro" w:date="2022-03-17T11:52:00Z">
        <w:del w:id="11" w:author="Vinicius Machado" w:date="2022-03-17T16:47:00Z">
          <w:r w:rsidR="00F2419D" w:rsidDel="00137C20">
            <w:rPr>
              <w:rFonts w:ascii="Tahoma" w:hAnsi="Tahoma" w:cs="Tahoma"/>
              <w:sz w:val="21"/>
              <w:szCs w:val="21"/>
            </w:rPr>
            <w:delText>por [.]</w:delText>
          </w:r>
        </w:del>
      </w:ins>
      <w:r w:rsidR="006C75B2" w:rsidRPr="00757D97">
        <w:rPr>
          <w:rFonts w:ascii="Tahoma" w:hAnsi="Tahoma" w:cs="Tahoma"/>
          <w:sz w:val="21"/>
          <w:szCs w:val="21"/>
        </w:rPr>
        <w:t xml:space="preserve"> </w:t>
      </w:r>
      <w:r w:rsidR="008865FB" w:rsidRPr="00757D97">
        <w:rPr>
          <w:rFonts w:ascii="Tahoma" w:hAnsi="Tahoma" w:cs="Tahoma"/>
          <w:sz w:val="21"/>
          <w:szCs w:val="21"/>
        </w:rPr>
        <w:t>(</w:t>
      </w:r>
      <w:r w:rsidR="006C75B2" w:rsidRPr="00757D97">
        <w:rPr>
          <w:rFonts w:ascii="Tahoma" w:hAnsi="Tahoma" w:cs="Tahoma"/>
          <w:sz w:val="21"/>
          <w:szCs w:val="21"/>
        </w:rPr>
        <w:t>“</w:t>
      </w:r>
      <w:r w:rsidR="006C75B2" w:rsidRPr="00757D97">
        <w:rPr>
          <w:rFonts w:ascii="Tahoma" w:hAnsi="Tahoma" w:cs="Tahoma"/>
          <w:b/>
          <w:sz w:val="21"/>
          <w:szCs w:val="21"/>
        </w:rPr>
        <w:t>Securitizadora</w:t>
      </w:r>
      <w:r w:rsidR="006C75B2" w:rsidRPr="00757D97">
        <w:rPr>
          <w:rFonts w:ascii="Tahoma" w:hAnsi="Tahoma" w:cs="Tahoma"/>
          <w:sz w:val="21"/>
          <w:szCs w:val="21"/>
        </w:rPr>
        <w:t>”</w:t>
      </w:r>
      <w:r w:rsidR="008865FB" w:rsidRPr="00757D97">
        <w:rPr>
          <w:rFonts w:ascii="Tahoma" w:hAnsi="Tahoma" w:cs="Tahoma"/>
          <w:sz w:val="21"/>
          <w:szCs w:val="21"/>
        </w:rPr>
        <w:t>)</w:t>
      </w:r>
      <w:r w:rsidR="00281E8F" w:rsidRPr="00757D97">
        <w:rPr>
          <w:rFonts w:ascii="Tahoma" w:hAnsi="Tahoma" w:cs="Tahoma"/>
          <w:sz w:val="21"/>
          <w:szCs w:val="21"/>
        </w:rPr>
        <w:t>;</w:t>
      </w:r>
    </w:p>
    <w:p w14:paraId="21A842A7" w14:textId="77777777" w:rsidR="005E5F01" w:rsidRPr="00757D97" w:rsidRDefault="005E5F01" w:rsidP="00AA3011">
      <w:pPr>
        <w:pStyle w:val="Corpodetexto21"/>
        <w:tabs>
          <w:tab w:val="left" w:pos="709"/>
        </w:tabs>
        <w:spacing w:after="0" w:line="288" w:lineRule="auto"/>
        <w:ind w:left="0"/>
        <w:rPr>
          <w:rFonts w:ascii="Tahoma" w:hAnsi="Tahoma" w:cs="Tahoma"/>
          <w:sz w:val="21"/>
          <w:szCs w:val="21"/>
        </w:rPr>
      </w:pPr>
    </w:p>
    <w:p w14:paraId="1DFB9C8E" w14:textId="27D1D1DF" w:rsidR="001F4407" w:rsidRPr="00757D97" w:rsidRDefault="001F4407" w:rsidP="00AA3011">
      <w:pPr>
        <w:pStyle w:val="Corpodetexto21"/>
        <w:spacing w:after="0" w:line="288" w:lineRule="auto"/>
        <w:ind w:left="0" w:firstLine="0"/>
        <w:rPr>
          <w:rFonts w:ascii="Tahoma" w:hAnsi="Tahoma" w:cs="Tahoma"/>
          <w:i/>
          <w:sz w:val="21"/>
          <w:szCs w:val="21"/>
        </w:rPr>
      </w:pPr>
      <w:r w:rsidRPr="00757D97">
        <w:rPr>
          <w:rFonts w:ascii="Tahoma" w:hAnsi="Tahoma" w:cs="Tahoma"/>
          <w:sz w:val="21"/>
          <w:szCs w:val="21"/>
        </w:rPr>
        <w:t>sendo a Emissora</w:t>
      </w:r>
      <w:r w:rsidR="0093550B" w:rsidRPr="00757D97">
        <w:rPr>
          <w:rFonts w:ascii="Tahoma" w:hAnsi="Tahoma" w:cs="Tahoma"/>
          <w:sz w:val="21"/>
          <w:szCs w:val="21"/>
        </w:rPr>
        <w:t xml:space="preserve"> e</w:t>
      </w:r>
      <w:r w:rsidR="00D65949" w:rsidRPr="00757D97">
        <w:rPr>
          <w:rFonts w:ascii="Tahoma" w:hAnsi="Tahoma" w:cs="Tahoma"/>
          <w:sz w:val="21"/>
          <w:szCs w:val="21"/>
        </w:rPr>
        <w:t xml:space="preserve"> </w:t>
      </w:r>
      <w:r w:rsidR="00C45DC5" w:rsidRPr="00757D97">
        <w:rPr>
          <w:rFonts w:ascii="Tahoma" w:hAnsi="Tahoma" w:cs="Tahoma"/>
          <w:sz w:val="21"/>
          <w:szCs w:val="21"/>
        </w:rPr>
        <w:t>a</w:t>
      </w:r>
      <w:r w:rsidR="005D400A" w:rsidRPr="00757D97">
        <w:rPr>
          <w:rFonts w:ascii="Tahoma" w:hAnsi="Tahoma" w:cs="Tahoma"/>
          <w:sz w:val="21"/>
          <w:szCs w:val="21"/>
        </w:rPr>
        <w:t xml:space="preserve"> </w:t>
      </w:r>
      <w:r w:rsidR="000F6B20" w:rsidRPr="00757D97">
        <w:rPr>
          <w:rFonts w:ascii="Tahoma" w:hAnsi="Tahoma" w:cs="Tahoma"/>
          <w:sz w:val="21"/>
          <w:szCs w:val="21"/>
        </w:rPr>
        <w:t>Securitizadora</w:t>
      </w:r>
      <w:r w:rsidR="00A16F6B" w:rsidRPr="00757D97">
        <w:rPr>
          <w:rFonts w:ascii="Tahoma" w:hAnsi="Tahoma" w:cs="Tahoma"/>
          <w:sz w:val="21"/>
          <w:szCs w:val="21"/>
        </w:rPr>
        <w:t xml:space="preserve"> </w:t>
      </w:r>
      <w:r w:rsidRPr="00757D97">
        <w:rPr>
          <w:rFonts w:ascii="Tahoma" w:hAnsi="Tahoma" w:cs="Tahoma"/>
          <w:sz w:val="21"/>
          <w:szCs w:val="21"/>
        </w:rPr>
        <w:t>doravante denominad</w:t>
      </w:r>
      <w:r w:rsidR="00622EA0" w:rsidRPr="00757D97">
        <w:rPr>
          <w:rFonts w:ascii="Tahoma" w:hAnsi="Tahoma" w:cs="Tahoma"/>
          <w:sz w:val="21"/>
          <w:szCs w:val="21"/>
        </w:rPr>
        <w:t>a</w:t>
      </w:r>
      <w:r w:rsidRPr="00757D97">
        <w:rPr>
          <w:rFonts w:ascii="Tahoma" w:hAnsi="Tahoma" w:cs="Tahoma"/>
          <w:sz w:val="21"/>
          <w:szCs w:val="21"/>
        </w:rPr>
        <w:t>s, em conjunto, como “</w:t>
      </w:r>
      <w:r w:rsidRPr="00757D97">
        <w:rPr>
          <w:rFonts w:ascii="Tahoma" w:hAnsi="Tahoma" w:cs="Tahoma"/>
          <w:b/>
          <w:sz w:val="21"/>
          <w:szCs w:val="21"/>
        </w:rPr>
        <w:t>Partes</w:t>
      </w:r>
      <w:r w:rsidRPr="00757D97">
        <w:rPr>
          <w:rFonts w:ascii="Tahoma" w:hAnsi="Tahoma" w:cs="Tahoma"/>
          <w:sz w:val="21"/>
          <w:szCs w:val="21"/>
        </w:rPr>
        <w:t>” e, individual e indistintamente, como “</w:t>
      </w:r>
      <w:r w:rsidRPr="00757D97">
        <w:rPr>
          <w:rFonts w:ascii="Tahoma" w:hAnsi="Tahoma" w:cs="Tahoma"/>
          <w:b/>
          <w:sz w:val="21"/>
          <w:szCs w:val="21"/>
        </w:rPr>
        <w:t>Parte</w:t>
      </w:r>
      <w:r w:rsidRPr="00757D97">
        <w:rPr>
          <w:rFonts w:ascii="Tahoma" w:hAnsi="Tahoma" w:cs="Tahoma"/>
          <w:sz w:val="21"/>
          <w:szCs w:val="21"/>
        </w:rPr>
        <w:t>”</w:t>
      </w:r>
      <w:r w:rsidR="006C3D00" w:rsidRPr="00757D97">
        <w:rPr>
          <w:rFonts w:ascii="Tahoma" w:hAnsi="Tahoma" w:cs="Tahoma"/>
          <w:sz w:val="21"/>
          <w:szCs w:val="21"/>
        </w:rPr>
        <w:t>;</w:t>
      </w:r>
    </w:p>
    <w:p w14:paraId="58B1B359" w14:textId="77777777" w:rsidR="00DB4382" w:rsidRPr="00757D97" w:rsidRDefault="00DB4382" w:rsidP="00AA3011">
      <w:pPr>
        <w:widowControl w:val="0"/>
        <w:spacing w:after="0" w:line="288" w:lineRule="auto"/>
        <w:contextualSpacing/>
        <w:rPr>
          <w:rFonts w:ascii="Tahoma" w:hAnsi="Tahoma" w:cs="Tahoma"/>
          <w:sz w:val="21"/>
          <w:szCs w:val="21"/>
        </w:rPr>
      </w:pPr>
    </w:p>
    <w:p w14:paraId="343A4D47" w14:textId="59210AEF" w:rsidR="001F4407" w:rsidRPr="00757D97" w:rsidRDefault="005904D7"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 xml:space="preserve">celebram este </w:t>
      </w:r>
      <w:r w:rsidR="00A81728" w:rsidRPr="00757D97">
        <w:rPr>
          <w:rFonts w:ascii="Tahoma" w:hAnsi="Tahoma" w:cs="Tahoma"/>
          <w:i/>
          <w:sz w:val="21"/>
          <w:szCs w:val="21"/>
        </w:rPr>
        <w:t xml:space="preserve">Instrumento </w:t>
      </w:r>
      <w:r w:rsidR="00B83CAE" w:rsidRPr="00757D97">
        <w:rPr>
          <w:rFonts w:ascii="Tahoma" w:hAnsi="Tahoma" w:cs="Tahoma"/>
          <w:i/>
          <w:sz w:val="21"/>
          <w:szCs w:val="21"/>
        </w:rPr>
        <w:t>Particular</w:t>
      </w:r>
      <w:r w:rsidR="00A81728" w:rsidRPr="00757D97">
        <w:rPr>
          <w:rFonts w:ascii="Tahoma" w:hAnsi="Tahoma" w:cs="Tahoma"/>
          <w:i/>
          <w:sz w:val="21"/>
          <w:szCs w:val="21"/>
        </w:rPr>
        <w:t xml:space="preserve"> de Escritura da </w:t>
      </w:r>
      <w:bookmarkStart w:id="12" w:name="_Hlk70514084"/>
      <w:r w:rsidR="00472D65" w:rsidRPr="00757D97">
        <w:rPr>
          <w:rFonts w:ascii="Tahoma" w:hAnsi="Tahoma" w:cs="Tahoma"/>
          <w:i/>
          <w:sz w:val="21"/>
          <w:szCs w:val="21"/>
        </w:rPr>
        <w:t xml:space="preserve">2ª </w:t>
      </w:r>
      <w:r w:rsidR="00B87437" w:rsidRPr="00757D97">
        <w:rPr>
          <w:rFonts w:ascii="Tahoma" w:hAnsi="Tahoma" w:cs="Tahoma"/>
          <w:i/>
          <w:sz w:val="21"/>
          <w:szCs w:val="21"/>
        </w:rPr>
        <w:t>(</w:t>
      </w:r>
      <w:r w:rsidR="00472D65" w:rsidRPr="00757D97">
        <w:rPr>
          <w:rFonts w:ascii="Tahoma" w:hAnsi="Tahoma" w:cs="Tahoma"/>
          <w:i/>
          <w:iCs/>
          <w:sz w:val="21"/>
          <w:szCs w:val="21"/>
        </w:rPr>
        <w:t>Segunda</w:t>
      </w:r>
      <w:r w:rsidR="00B87437" w:rsidRPr="00757D97">
        <w:rPr>
          <w:rFonts w:ascii="Tahoma" w:hAnsi="Tahoma" w:cs="Tahoma"/>
          <w:i/>
          <w:sz w:val="21"/>
          <w:szCs w:val="21"/>
        </w:rPr>
        <w:t xml:space="preserve">) </w:t>
      </w:r>
      <w:bookmarkEnd w:id="12"/>
      <w:r w:rsidR="00D66911" w:rsidRPr="00757D97">
        <w:rPr>
          <w:rFonts w:ascii="Tahoma" w:hAnsi="Tahoma" w:cs="Tahoma"/>
          <w:i/>
          <w:sz w:val="21"/>
          <w:szCs w:val="21"/>
        </w:rPr>
        <w:t>Emissão de Debêntures Simples</w:t>
      </w:r>
      <w:r w:rsidR="00A81728" w:rsidRPr="00757D97">
        <w:rPr>
          <w:rFonts w:ascii="Tahoma" w:hAnsi="Tahoma" w:cs="Tahoma"/>
          <w:i/>
          <w:sz w:val="21"/>
          <w:szCs w:val="21"/>
        </w:rPr>
        <w:t xml:space="preserve">, Não Conversíveis em Ações, da Espécie </w:t>
      </w:r>
      <w:r w:rsidR="00FD1449" w:rsidRPr="00757D97">
        <w:rPr>
          <w:rFonts w:ascii="Tahoma" w:hAnsi="Tahoma" w:cs="Tahoma"/>
          <w:i/>
          <w:sz w:val="21"/>
          <w:szCs w:val="21"/>
        </w:rPr>
        <w:t>Quirografária</w:t>
      </w:r>
      <w:r w:rsidR="00A81728" w:rsidRPr="00757D97">
        <w:rPr>
          <w:rFonts w:ascii="Tahoma" w:hAnsi="Tahoma" w:cs="Tahoma"/>
          <w:i/>
          <w:sz w:val="21"/>
          <w:szCs w:val="21"/>
        </w:rPr>
        <w:t>,</w:t>
      </w:r>
      <w:r w:rsidR="00D66911" w:rsidRPr="00757D97">
        <w:rPr>
          <w:rFonts w:ascii="Tahoma" w:hAnsi="Tahoma" w:cs="Tahoma"/>
          <w:i/>
          <w:sz w:val="21"/>
          <w:szCs w:val="21"/>
        </w:rPr>
        <w:t xml:space="preserve"> com Garantia Adiciona</w:t>
      </w:r>
      <w:r w:rsidR="00C122AA" w:rsidRPr="00757D97">
        <w:rPr>
          <w:rFonts w:ascii="Tahoma" w:hAnsi="Tahoma" w:cs="Tahoma"/>
          <w:i/>
          <w:sz w:val="21"/>
          <w:szCs w:val="21"/>
        </w:rPr>
        <w:t>l</w:t>
      </w:r>
      <w:r w:rsidR="00D66911" w:rsidRPr="00757D97">
        <w:rPr>
          <w:rFonts w:ascii="Tahoma" w:hAnsi="Tahoma" w:cs="Tahoma"/>
          <w:i/>
          <w:sz w:val="21"/>
          <w:szCs w:val="21"/>
        </w:rPr>
        <w:t xml:space="preserve"> </w:t>
      </w:r>
      <w:r w:rsidR="00213D08" w:rsidRPr="00757D97">
        <w:rPr>
          <w:rFonts w:ascii="Tahoma" w:hAnsi="Tahoma" w:cs="Tahoma"/>
          <w:i/>
          <w:sz w:val="21"/>
          <w:szCs w:val="21"/>
        </w:rPr>
        <w:t>Real</w:t>
      </w:r>
      <w:r w:rsidR="00D66911" w:rsidRPr="00757D97">
        <w:rPr>
          <w:rFonts w:ascii="Tahoma" w:hAnsi="Tahoma" w:cs="Tahoma"/>
          <w:i/>
          <w:sz w:val="21"/>
          <w:szCs w:val="21"/>
        </w:rPr>
        <w:t>,</w:t>
      </w:r>
      <w:r w:rsidR="00A81728" w:rsidRPr="00757D97">
        <w:rPr>
          <w:rFonts w:ascii="Tahoma" w:hAnsi="Tahoma" w:cs="Tahoma"/>
          <w:i/>
          <w:sz w:val="21"/>
          <w:szCs w:val="21"/>
        </w:rPr>
        <w:t xml:space="preserve"> em Série Única, para Colocação Privada, da </w:t>
      </w:r>
      <w:r w:rsidR="006C3D00" w:rsidRPr="00757D97">
        <w:rPr>
          <w:rFonts w:ascii="Tahoma" w:hAnsi="Tahoma" w:cs="Tahoma"/>
          <w:i/>
          <w:sz w:val="21"/>
          <w:szCs w:val="21"/>
        </w:rPr>
        <w:t xml:space="preserve">Premium Tabacos </w:t>
      </w:r>
      <w:r w:rsidR="00AF6DFA" w:rsidRPr="00757D97">
        <w:rPr>
          <w:rFonts w:ascii="Tahoma" w:hAnsi="Tahoma" w:cs="Tahoma"/>
          <w:i/>
          <w:sz w:val="21"/>
          <w:szCs w:val="21"/>
        </w:rPr>
        <w:t xml:space="preserve">do Brasil </w:t>
      </w:r>
      <w:r w:rsidR="006C3D00" w:rsidRPr="00757D97">
        <w:rPr>
          <w:rFonts w:ascii="Tahoma" w:hAnsi="Tahoma" w:cs="Tahoma"/>
          <w:i/>
          <w:sz w:val="21"/>
          <w:szCs w:val="21"/>
        </w:rPr>
        <w:t>S.A.</w:t>
      </w:r>
      <w:r w:rsidR="00A81728" w:rsidRPr="00757D97">
        <w:rPr>
          <w:rFonts w:ascii="Tahoma" w:hAnsi="Tahoma" w:cs="Tahoma"/>
          <w:sz w:val="21"/>
          <w:szCs w:val="21"/>
        </w:rPr>
        <w:t xml:space="preserve"> </w:t>
      </w:r>
      <w:r w:rsidR="001F4407" w:rsidRPr="00757D97">
        <w:rPr>
          <w:rFonts w:ascii="Tahoma" w:hAnsi="Tahoma" w:cs="Tahoma"/>
          <w:sz w:val="21"/>
          <w:szCs w:val="21"/>
        </w:rPr>
        <w:t>(“</w:t>
      </w:r>
      <w:r w:rsidR="001F4407" w:rsidRPr="00757D97">
        <w:rPr>
          <w:rFonts w:ascii="Tahoma" w:hAnsi="Tahoma" w:cs="Tahoma"/>
          <w:b/>
          <w:sz w:val="21"/>
          <w:szCs w:val="21"/>
        </w:rPr>
        <w:t>Escritura</w:t>
      </w:r>
      <w:r w:rsidR="001F4407" w:rsidRPr="00757D97">
        <w:rPr>
          <w:rFonts w:ascii="Tahoma" w:hAnsi="Tahoma" w:cs="Tahoma"/>
          <w:sz w:val="21"/>
          <w:szCs w:val="21"/>
        </w:rPr>
        <w:t>”), mediante as seguintes cláusulas e condições:</w:t>
      </w:r>
    </w:p>
    <w:p w14:paraId="19009E35" w14:textId="77777777" w:rsidR="002A15F5" w:rsidRPr="00757D97" w:rsidRDefault="002A15F5" w:rsidP="00AA3011">
      <w:pPr>
        <w:widowControl w:val="0"/>
        <w:spacing w:after="0" w:line="288" w:lineRule="auto"/>
        <w:contextualSpacing/>
        <w:jc w:val="left"/>
        <w:rPr>
          <w:rFonts w:ascii="Tahoma" w:hAnsi="Tahoma" w:cs="Tahoma"/>
          <w:sz w:val="21"/>
          <w:szCs w:val="21"/>
        </w:rPr>
      </w:pPr>
    </w:p>
    <w:p w14:paraId="6B3D602A" w14:textId="255E9793" w:rsidR="00A66355" w:rsidRPr="00757D97" w:rsidRDefault="0009775B"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 xml:space="preserve">Cláusula </w:t>
      </w:r>
      <w:r w:rsidR="005904D7" w:rsidRPr="00757D97">
        <w:rPr>
          <w:rFonts w:ascii="Tahoma" w:hAnsi="Tahoma" w:cs="Tahoma"/>
          <w:smallCaps/>
          <w:sz w:val="21"/>
          <w:szCs w:val="21"/>
        </w:rPr>
        <w:t>Primeira</w:t>
      </w:r>
    </w:p>
    <w:p w14:paraId="2C9F1B47" w14:textId="45EDDE02" w:rsidR="001F4407" w:rsidRPr="00757D97" w:rsidRDefault="0009775B" w:rsidP="00AA3011">
      <w:pPr>
        <w:widowControl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Autorizações</w:t>
      </w:r>
    </w:p>
    <w:p w14:paraId="6EE63B8C" w14:textId="5492E3B4" w:rsidR="00EB44A1" w:rsidRPr="00757D97" w:rsidRDefault="00EB44A1" w:rsidP="00AA3011">
      <w:pPr>
        <w:widowControl w:val="0"/>
        <w:spacing w:after="0" w:line="288" w:lineRule="auto"/>
        <w:contextualSpacing/>
        <w:rPr>
          <w:rFonts w:ascii="Tahoma" w:hAnsi="Tahoma" w:cs="Tahoma"/>
          <w:sz w:val="21"/>
          <w:szCs w:val="21"/>
        </w:rPr>
      </w:pPr>
    </w:p>
    <w:p w14:paraId="11875203" w14:textId="23CABF65" w:rsidR="00744E0B" w:rsidRPr="00757D97" w:rsidRDefault="006C3D00" w:rsidP="00AA3011">
      <w:pPr>
        <w:pStyle w:val="Corpodetexto21"/>
        <w:numPr>
          <w:ilvl w:val="1"/>
          <w:numId w:val="6"/>
        </w:numPr>
        <w:spacing w:after="0" w:line="288" w:lineRule="auto"/>
        <w:ind w:left="0" w:firstLine="0"/>
        <w:rPr>
          <w:rFonts w:ascii="Tahoma" w:hAnsi="Tahoma" w:cs="Tahoma"/>
          <w:sz w:val="21"/>
          <w:szCs w:val="21"/>
        </w:rPr>
      </w:pPr>
      <w:r w:rsidRPr="00757D97">
        <w:rPr>
          <w:rFonts w:ascii="Tahoma" w:hAnsi="Tahoma" w:cs="Tahoma"/>
          <w:sz w:val="21"/>
          <w:szCs w:val="21"/>
        </w:rPr>
        <w:t xml:space="preserve">A presente Escritura é celebrada com base nas deliberações tomadas na assembleia geral extraordinária de acionistas da Emissora realizada na data de </w:t>
      </w:r>
      <w:r w:rsidR="00C12DAF" w:rsidRPr="00757D97">
        <w:rPr>
          <w:rFonts w:ascii="Tahoma" w:hAnsi="Tahoma" w:cs="Tahoma"/>
          <w:sz w:val="21"/>
          <w:szCs w:val="21"/>
        </w:rPr>
        <w:t>16</w:t>
      </w:r>
      <w:r w:rsidR="000C2A0B" w:rsidRPr="00757D97">
        <w:rPr>
          <w:rFonts w:ascii="Tahoma" w:hAnsi="Tahoma" w:cs="Tahoma"/>
          <w:sz w:val="21"/>
          <w:szCs w:val="21"/>
        </w:rPr>
        <w:t xml:space="preserve"> de </w:t>
      </w:r>
      <w:r w:rsidR="00B63DDF" w:rsidRPr="00757D97">
        <w:rPr>
          <w:rFonts w:ascii="Tahoma" w:hAnsi="Tahoma" w:cs="Tahoma"/>
          <w:sz w:val="21"/>
          <w:szCs w:val="21"/>
        </w:rPr>
        <w:t xml:space="preserve">março </w:t>
      </w:r>
      <w:r w:rsidR="000C2A0B" w:rsidRPr="00757D97">
        <w:rPr>
          <w:rFonts w:ascii="Tahoma" w:hAnsi="Tahoma" w:cs="Tahoma"/>
          <w:sz w:val="21"/>
          <w:szCs w:val="21"/>
        </w:rPr>
        <w:t xml:space="preserve">de 2022 </w:t>
      </w:r>
      <w:r w:rsidRPr="00757D97">
        <w:rPr>
          <w:rFonts w:ascii="Tahoma" w:hAnsi="Tahoma" w:cs="Tahoma"/>
          <w:sz w:val="21"/>
          <w:szCs w:val="21"/>
        </w:rPr>
        <w:t>(“</w:t>
      </w:r>
      <w:r w:rsidRPr="00757D97">
        <w:rPr>
          <w:rFonts w:ascii="Tahoma" w:hAnsi="Tahoma" w:cs="Tahoma"/>
          <w:b/>
          <w:sz w:val="21"/>
          <w:szCs w:val="21"/>
        </w:rPr>
        <w:t>AGE da Emissora</w:t>
      </w:r>
      <w:r w:rsidRPr="00757D97">
        <w:rPr>
          <w:rFonts w:ascii="Tahoma" w:hAnsi="Tahoma" w:cs="Tahoma"/>
          <w:sz w:val="21"/>
          <w:szCs w:val="21"/>
        </w:rPr>
        <w:t xml:space="preserve">”), </w:t>
      </w:r>
      <w:r w:rsidR="00A713DE" w:rsidRPr="00757D97">
        <w:rPr>
          <w:rFonts w:ascii="Tahoma" w:hAnsi="Tahoma" w:cs="Tahoma"/>
          <w:sz w:val="21"/>
          <w:szCs w:val="21"/>
        </w:rPr>
        <w:t>por meio da qual</w:t>
      </w:r>
      <w:r w:rsidRPr="00757D97">
        <w:rPr>
          <w:rFonts w:ascii="Tahoma" w:hAnsi="Tahoma" w:cs="Tahoma"/>
          <w:sz w:val="21"/>
          <w:szCs w:val="21"/>
        </w:rPr>
        <w:t>: (i) foram aprovadas as condições da Emissão (conforme abaixo definido), nos termos do artigo 59 da Lei Federal nº 6.404, de 15 de dezembro de 1976, conforme alterada (“</w:t>
      </w:r>
      <w:r w:rsidRPr="00757D97">
        <w:rPr>
          <w:rFonts w:ascii="Tahoma" w:hAnsi="Tahoma" w:cs="Tahoma"/>
          <w:b/>
          <w:sz w:val="21"/>
          <w:szCs w:val="21"/>
        </w:rPr>
        <w:t>Lei das Sociedades por Ações</w:t>
      </w:r>
      <w:r w:rsidRPr="00757D97">
        <w:rPr>
          <w:rFonts w:ascii="Tahoma" w:hAnsi="Tahoma" w:cs="Tahoma"/>
          <w:sz w:val="21"/>
          <w:szCs w:val="21"/>
        </w:rPr>
        <w:t>”); e (</w:t>
      </w:r>
      <w:proofErr w:type="spellStart"/>
      <w:r w:rsidRPr="00757D97">
        <w:rPr>
          <w:rFonts w:ascii="Tahoma" w:hAnsi="Tahoma" w:cs="Tahoma"/>
          <w:sz w:val="21"/>
          <w:szCs w:val="21"/>
        </w:rPr>
        <w:t>ii</w:t>
      </w:r>
      <w:proofErr w:type="spellEnd"/>
      <w:r w:rsidRPr="00757D97">
        <w:rPr>
          <w:rFonts w:ascii="Tahoma" w:hAnsi="Tahoma" w:cs="Tahoma"/>
          <w:sz w:val="21"/>
          <w:szCs w:val="21"/>
        </w:rPr>
        <w:t>) a administração da Emissora foi autorizada a praticar todos os atos necessários à efetivação das deliberações ali consubstanciadas, incluindo a celebração de todos os documentos necessários à concretização da Emissão, incluindo a constituição da garantia</w:t>
      </w:r>
      <w:r w:rsidR="008D7EFA" w:rsidRPr="00757D97">
        <w:rPr>
          <w:rFonts w:ascii="Tahoma" w:hAnsi="Tahoma" w:cs="Tahoma"/>
          <w:sz w:val="21"/>
          <w:szCs w:val="21"/>
        </w:rPr>
        <w:t xml:space="preserve"> fiduciária</w:t>
      </w:r>
      <w:r w:rsidRPr="00757D97">
        <w:rPr>
          <w:rFonts w:ascii="Tahoma" w:hAnsi="Tahoma" w:cs="Tahoma"/>
          <w:sz w:val="21"/>
          <w:szCs w:val="21"/>
        </w:rPr>
        <w:t xml:space="preserve"> abaixo mencionada, com a ratificação de todos os atos eventualmente já praticados pelos </w:t>
      </w:r>
      <w:r w:rsidRPr="00757D97">
        <w:rPr>
          <w:rFonts w:ascii="Tahoma" w:hAnsi="Tahoma" w:cs="Tahoma"/>
          <w:sz w:val="21"/>
          <w:szCs w:val="21"/>
        </w:rPr>
        <w:lastRenderedPageBreak/>
        <w:t xml:space="preserve">representantes legais da </w:t>
      </w:r>
      <w:r w:rsidR="00A713DE" w:rsidRPr="00757D97">
        <w:rPr>
          <w:rFonts w:ascii="Tahoma" w:hAnsi="Tahoma" w:cs="Tahoma"/>
          <w:sz w:val="21"/>
          <w:szCs w:val="21"/>
        </w:rPr>
        <w:t xml:space="preserve">Emissora </w:t>
      </w:r>
      <w:r w:rsidRPr="00757D97">
        <w:rPr>
          <w:rFonts w:ascii="Tahoma" w:hAnsi="Tahoma" w:cs="Tahoma"/>
          <w:sz w:val="21"/>
          <w:szCs w:val="21"/>
        </w:rPr>
        <w:t>para a consecução da Emissão.</w:t>
      </w:r>
    </w:p>
    <w:p w14:paraId="2B2E2455" w14:textId="77777777" w:rsidR="00B63DDF" w:rsidRPr="00757D97" w:rsidRDefault="00B63DDF" w:rsidP="00AA3011">
      <w:pPr>
        <w:widowControl w:val="0"/>
        <w:spacing w:after="0" w:line="288" w:lineRule="auto"/>
        <w:contextualSpacing/>
        <w:rPr>
          <w:rFonts w:ascii="Tahoma" w:hAnsi="Tahoma" w:cs="Tahoma"/>
          <w:sz w:val="21"/>
          <w:szCs w:val="21"/>
        </w:rPr>
      </w:pPr>
    </w:p>
    <w:p w14:paraId="6C78E8B7" w14:textId="2729A4DB" w:rsidR="00A66355" w:rsidRPr="00757D97" w:rsidRDefault="0009775B"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 xml:space="preserve">Cláusula </w:t>
      </w:r>
      <w:r w:rsidR="0047669B" w:rsidRPr="00757D97">
        <w:rPr>
          <w:rFonts w:ascii="Tahoma" w:hAnsi="Tahoma" w:cs="Tahoma"/>
          <w:smallCaps/>
          <w:sz w:val="21"/>
          <w:szCs w:val="21"/>
        </w:rPr>
        <w:t>Segunda</w:t>
      </w:r>
    </w:p>
    <w:p w14:paraId="7584AF96" w14:textId="35295223" w:rsidR="001F4407" w:rsidRPr="00757D97" w:rsidRDefault="0009775B" w:rsidP="00AA3011">
      <w:pPr>
        <w:widowControl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Requisitos</w:t>
      </w:r>
    </w:p>
    <w:p w14:paraId="7E50F81D" w14:textId="77777777" w:rsidR="00EB44A1" w:rsidRPr="00757D97" w:rsidRDefault="00EB44A1" w:rsidP="00AA3011">
      <w:pPr>
        <w:widowControl w:val="0"/>
        <w:spacing w:after="0" w:line="288" w:lineRule="auto"/>
        <w:contextualSpacing/>
        <w:rPr>
          <w:rFonts w:ascii="Tahoma" w:hAnsi="Tahoma" w:cs="Tahoma"/>
          <w:sz w:val="21"/>
          <w:szCs w:val="21"/>
        </w:rPr>
      </w:pPr>
    </w:p>
    <w:p w14:paraId="034B5CA9" w14:textId="04422140" w:rsidR="001F4407" w:rsidRPr="00757D97" w:rsidRDefault="00C45318"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Esta</w:t>
      </w:r>
      <w:r w:rsidR="001F4407" w:rsidRPr="00757D97">
        <w:rPr>
          <w:rFonts w:ascii="Tahoma" w:hAnsi="Tahoma" w:cs="Tahoma"/>
          <w:sz w:val="21"/>
          <w:szCs w:val="21"/>
        </w:rPr>
        <w:t xml:space="preserve"> </w:t>
      </w:r>
      <w:r w:rsidR="00472D65" w:rsidRPr="00757D97">
        <w:rPr>
          <w:rFonts w:ascii="Tahoma" w:hAnsi="Tahoma" w:cs="Tahoma"/>
          <w:sz w:val="21"/>
          <w:szCs w:val="21"/>
        </w:rPr>
        <w:t>2</w:t>
      </w:r>
      <w:r w:rsidR="00472D65" w:rsidRPr="00757D97">
        <w:rPr>
          <w:rFonts w:ascii="Tahoma" w:hAnsi="Tahoma" w:cs="Tahoma"/>
          <w:iCs/>
          <w:sz w:val="21"/>
          <w:szCs w:val="21"/>
        </w:rPr>
        <w:t xml:space="preserve">ª </w:t>
      </w:r>
      <w:r w:rsidR="00A713DE" w:rsidRPr="00757D97">
        <w:rPr>
          <w:rFonts w:ascii="Tahoma" w:hAnsi="Tahoma" w:cs="Tahoma"/>
          <w:iCs/>
          <w:sz w:val="21"/>
          <w:szCs w:val="21"/>
        </w:rPr>
        <w:t>(</w:t>
      </w:r>
      <w:r w:rsidR="00472D65" w:rsidRPr="00757D97">
        <w:rPr>
          <w:rFonts w:ascii="Tahoma" w:hAnsi="Tahoma" w:cs="Tahoma"/>
          <w:iCs/>
          <w:sz w:val="21"/>
          <w:szCs w:val="21"/>
        </w:rPr>
        <w:t>segunda</w:t>
      </w:r>
      <w:r w:rsidR="00A713DE" w:rsidRPr="00757D97">
        <w:rPr>
          <w:rFonts w:ascii="Tahoma" w:hAnsi="Tahoma" w:cs="Tahoma"/>
          <w:iCs/>
          <w:sz w:val="21"/>
          <w:szCs w:val="21"/>
        </w:rPr>
        <w:t>)</w:t>
      </w:r>
      <w:r w:rsidR="00A713DE" w:rsidRPr="00757D97">
        <w:rPr>
          <w:rFonts w:ascii="Tahoma" w:hAnsi="Tahoma" w:cs="Tahoma"/>
          <w:i/>
          <w:sz w:val="21"/>
          <w:szCs w:val="21"/>
        </w:rPr>
        <w:t xml:space="preserve"> </w:t>
      </w:r>
      <w:r w:rsidR="00F07878" w:rsidRPr="00757D97">
        <w:rPr>
          <w:rFonts w:ascii="Tahoma" w:hAnsi="Tahoma" w:cs="Tahoma"/>
          <w:sz w:val="21"/>
          <w:szCs w:val="21"/>
        </w:rPr>
        <w:t>emissão de debêntures simples</w:t>
      </w:r>
      <w:r w:rsidR="001F4407" w:rsidRPr="00757D97">
        <w:rPr>
          <w:rFonts w:ascii="Tahoma" w:hAnsi="Tahoma" w:cs="Tahoma"/>
          <w:sz w:val="21"/>
          <w:szCs w:val="21"/>
        </w:rPr>
        <w:t>, não conversíveis em ações, da espécie</w:t>
      </w:r>
      <w:r w:rsidR="00D66911" w:rsidRPr="00757D97">
        <w:rPr>
          <w:rFonts w:ascii="Tahoma" w:hAnsi="Tahoma" w:cs="Tahoma"/>
          <w:sz w:val="21"/>
          <w:szCs w:val="21"/>
        </w:rPr>
        <w:t xml:space="preserve"> quirografária,</w:t>
      </w:r>
      <w:r w:rsidR="00A500FD" w:rsidRPr="00757D97">
        <w:rPr>
          <w:rFonts w:ascii="Tahoma" w:hAnsi="Tahoma" w:cs="Tahoma"/>
          <w:sz w:val="21"/>
          <w:szCs w:val="21"/>
        </w:rPr>
        <w:t xml:space="preserve"> com garantia</w:t>
      </w:r>
      <w:r w:rsidR="00EA77D6" w:rsidRPr="00757D97">
        <w:rPr>
          <w:rFonts w:ascii="Tahoma" w:hAnsi="Tahoma" w:cs="Tahoma"/>
          <w:sz w:val="21"/>
          <w:szCs w:val="21"/>
        </w:rPr>
        <w:t xml:space="preserve"> adiciona</w:t>
      </w:r>
      <w:r w:rsidR="00C122AA" w:rsidRPr="00757D97">
        <w:rPr>
          <w:rFonts w:ascii="Tahoma" w:hAnsi="Tahoma" w:cs="Tahoma"/>
          <w:sz w:val="21"/>
          <w:szCs w:val="21"/>
        </w:rPr>
        <w:t>l</w:t>
      </w:r>
      <w:r w:rsidR="00EA77D6" w:rsidRPr="00757D97">
        <w:rPr>
          <w:rFonts w:ascii="Tahoma" w:hAnsi="Tahoma" w:cs="Tahoma"/>
          <w:sz w:val="21"/>
          <w:szCs w:val="21"/>
        </w:rPr>
        <w:t xml:space="preserve"> </w:t>
      </w:r>
      <w:r w:rsidR="00213D08" w:rsidRPr="00757D97">
        <w:rPr>
          <w:rFonts w:ascii="Tahoma" w:hAnsi="Tahoma" w:cs="Tahoma"/>
          <w:sz w:val="21"/>
          <w:szCs w:val="21"/>
        </w:rPr>
        <w:t>real</w:t>
      </w:r>
      <w:r w:rsidR="001F4407" w:rsidRPr="00757D97">
        <w:rPr>
          <w:rFonts w:ascii="Tahoma" w:hAnsi="Tahoma" w:cs="Tahoma"/>
          <w:sz w:val="21"/>
          <w:szCs w:val="21"/>
        </w:rPr>
        <w:t>, em série única, da Emissora (“</w:t>
      </w:r>
      <w:r w:rsidR="001F4407" w:rsidRPr="00757D97">
        <w:rPr>
          <w:rFonts w:ascii="Tahoma" w:hAnsi="Tahoma" w:cs="Tahoma"/>
          <w:b/>
          <w:sz w:val="21"/>
          <w:szCs w:val="21"/>
        </w:rPr>
        <w:t>Emissão</w:t>
      </w:r>
      <w:r w:rsidR="001F4407" w:rsidRPr="00757D97">
        <w:rPr>
          <w:rFonts w:ascii="Tahoma" w:hAnsi="Tahoma" w:cs="Tahoma"/>
          <w:sz w:val="21"/>
          <w:szCs w:val="21"/>
        </w:rPr>
        <w:t>” e “</w:t>
      </w:r>
      <w:r w:rsidR="001F4407" w:rsidRPr="00757D97">
        <w:rPr>
          <w:rFonts w:ascii="Tahoma" w:hAnsi="Tahoma" w:cs="Tahoma"/>
          <w:b/>
          <w:sz w:val="21"/>
          <w:szCs w:val="21"/>
        </w:rPr>
        <w:t>Debêntures</w:t>
      </w:r>
      <w:r w:rsidR="001F4407" w:rsidRPr="00757D97">
        <w:rPr>
          <w:rFonts w:ascii="Tahoma" w:hAnsi="Tahoma" w:cs="Tahoma"/>
          <w:sz w:val="21"/>
          <w:szCs w:val="21"/>
        </w:rPr>
        <w:t xml:space="preserve">”, respectivamente), para </w:t>
      </w:r>
      <w:r w:rsidR="00645EDA" w:rsidRPr="00757D97">
        <w:rPr>
          <w:rFonts w:ascii="Tahoma" w:hAnsi="Tahoma" w:cs="Tahoma"/>
          <w:sz w:val="21"/>
          <w:szCs w:val="21"/>
        </w:rPr>
        <w:t>colocação privada</w:t>
      </w:r>
      <w:r w:rsidR="001F4407" w:rsidRPr="00757D97">
        <w:rPr>
          <w:rFonts w:ascii="Tahoma" w:hAnsi="Tahoma" w:cs="Tahoma"/>
          <w:sz w:val="21"/>
          <w:szCs w:val="21"/>
        </w:rPr>
        <w:t>, será realizada com observância aos requisitos abaixo.</w:t>
      </w:r>
    </w:p>
    <w:p w14:paraId="0BEC5CD6" w14:textId="341D392B" w:rsidR="00225376" w:rsidRPr="00757D97" w:rsidRDefault="00225376" w:rsidP="00AA3011">
      <w:pPr>
        <w:widowControl w:val="0"/>
        <w:spacing w:after="0" w:line="288" w:lineRule="auto"/>
        <w:contextualSpacing/>
        <w:rPr>
          <w:rFonts w:ascii="Tahoma" w:hAnsi="Tahoma" w:cs="Tahoma"/>
          <w:sz w:val="21"/>
          <w:szCs w:val="21"/>
        </w:rPr>
      </w:pPr>
    </w:p>
    <w:p w14:paraId="4CDCF5EF" w14:textId="77777777" w:rsidR="000E0893" w:rsidRPr="00757D97" w:rsidRDefault="000E0893" w:rsidP="00AA3011">
      <w:pPr>
        <w:spacing w:after="0" w:line="288" w:lineRule="auto"/>
        <w:jc w:val="left"/>
        <w:rPr>
          <w:rFonts w:ascii="Tahoma" w:hAnsi="Tahoma" w:cs="Tahoma"/>
          <w:sz w:val="21"/>
          <w:szCs w:val="21"/>
        </w:rPr>
      </w:pPr>
    </w:p>
    <w:p w14:paraId="7A9A9F71" w14:textId="4423E3FC" w:rsidR="001F4407" w:rsidRPr="00757D97" w:rsidRDefault="001F4407" w:rsidP="00AA3011">
      <w:pPr>
        <w:pStyle w:val="Corpodetexto21"/>
        <w:numPr>
          <w:ilvl w:val="1"/>
          <w:numId w:val="7"/>
        </w:numPr>
        <w:spacing w:after="0" w:line="288" w:lineRule="auto"/>
        <w:ind w:left="0" w:firstLine="0"/>
        <w:rPr>
          <w:rFonts w:ascii="Tahoma" w:hAnsi="Tahoma" w:cs="Tahoma"/>
          <w:b/>
          <w:sz w:val="21"/>
          <w:szCs w:val="21"/>
        </w:rPr>
      </w:pPr>
      <w:r w:rsidRPr="00757D97">
        <w:rPr>
          <w:rFonts w:ascii="Tahoma" w:hAnsi="Tahoma" w:cs="Tahoma"/>
          <w:b/>
          <w:sz w:val="21"/>
          <w:szCs w:val="21"/>
        </w:rPr>
        <w:t>Arquivamento na Junta Comercial e Publicações d</w:t>
      </w:r>
      <w:r w:rsidR="00236FFE" w:rsidRPr="00757D97">
        <w:rPr>
          <w:rFonts w:ascii="Tahoma" w:hAnsi="Tahoma" w:cs="Tahoma"/>
          <w:b/>
          <w:sz w:val="21"/>
          <w:szCs w:val="21"/>
        </w:rPr>
        <w:t>a AGE da Emissora</w:t>
      </w:r>
    </w:p>
    <w:p w14:paraId="18E3A1EC" w14:textId="77777777" w:rsidR="006A2E40" w:rsidRPr="00757D97" w:rsidRDefault="006A2E40" w:rsidP="00AA3011">
      <w:pPr>
        <w:widowControl w:val="0"/>
        <w:spacing w:after="0" w:line="288" w:lineRule="auto"/>
        <w:contextualSpacing/>
        <w:rPr>
          <w:rFonts w:ascii="Tahoma" w:hAnsi="Tahoma" w:cs="Tahoma"/>
          <w:sz w:val="21"/>
          <w:szCs w:val="21"/>
        </w:rPr>
      </w:pPr>
    </w:p>
    <w:p w14:paraId="1C64B473" w14:textId="1D19DF8E" w:rsidR="005C1477" w:rsidRPr="00757D97" w:rsidRDefault="006A631E"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 xml:space="preserve">A AGE </w:t>
      </w:r>
      <w:r w:rsidR="005D765A" w:rsidRPr="00757D97">
        <w:rPr>
          <w:rFonts w:ascii="Tahoma" w:hAnsi="Tahoma" w:cs="Tahoma"/>
          <w:sz w:val="21"/>
          <w:szCs w:val="21"/>
        </w:rPr>
        <w:t xml:space="preserve">da Emissora </w:t>
      </w:r>
      <w:r w:rsidR="001F4407" w:rsidRPr="00757D97">
        <w:rPr>
          <w:rFonts w:ascii="Tahoma" w:hAnsi="Tahoma" w:cs="Tahoma"/>
          <w:sz w:val="21"/>
          <w:szCs w:val="21"/>
        </w:rPr>
        <w:t>ser</w:t>
      </w:r>
      <w:r w:rsidRPr="00757D97">
        <w:rPr>
          <w:rFonts w:ascii="Tahoma" w:hAnsi="Tahoma" w:cs="Tahoma"/>
          <w:sz w:val="21"/>
          <w:szCs w:val="21"/>
        </w:rPr>
        <w:t>á</w:t>
      </w:r>
      <w:r w:rsidR="001F4407" w:rsidRPr="00757D97">
        <w:rPr>
          <w:rFonts w:ascii="Tahoma" w:hAnsi="Tahoma" w:cs="Tahoma"/>
          <w:sz w:val="21"/>
          <w:szCs w:val="21"/>
        </w:rPr>
        <w:t xml:space="preserve"> devidamente arquivad</w:t>
      </w:r>
      <w:r w:rsidRPr="00757D97">
        <w:rPr>
          <w:rFonts w:ascii="Tahoma" w:hAnsi="Tahoma" w:cs="Tahoma"/>
          <w:sz w:val="21"/>
          <w:szCs w:val="21"/>
        </w:rPr>
        <w:t xml:space="preserve">a </w:t>
      </w:r>
      <w:r w:rsidR="001F4407" w:rsidRPr="00757D97">
        <w:rPr>
          <w:rFonts w:ascii="Tahoma" w:hAnsi="Tahoma" w:cs="Tahoma"/>
          <w:sz w:val="21"/>
          <w:szCs w:val="21"/>
        </w:rPr>
        <w:t xml:space="preserve">na </w:t>
      </w:r>
      <w:r w:rsidR="00592626" w:rsidRPr="00757D97">
        <w:rPr>
          <w:rFonts w:ascii="Tahoma" w:hAnsi="Tahoma" w:cs="Tahoma"/>
          <w:sz w:val="21"/>
          <w:szCs w:val="21"/>
        </w:rPr>
        <w:t>JUCERGS</w:t>
      </w:r>
      <w:r w:rsidR="001103CD" w:rsidRPr="00757D97">
        <w:rPr>
          <w:rFonts w:ascii="Tahoma" w:hAnsi="Tahoma" w:cs="Tahoma"/>
          <w:sz w:val="21"/>
          <w:szCs w:val="21"/>
        </w:rPr>
        <w:t xml:space="preserve"> </w:t>
      </w:r>
      <w:r w:rsidR="001F4407" w:rsidRPr="00757D97">
        <w:rPr>
          <w:rFonts w:ascii="Tahoma" w:hAnsi="Tahoma" w:cs="Tahoma"/>
          <w:sz w:val="21"/>
          <w:szCs w:val="21"/>
        </w:rPr>
        <w:t>e publicad</w:t>
      </w:r>
      <w:r w:rsidRPr="00757D97">
        <w:rPr>
          <w:rFonts w:ascii="Tahoma" w:hAnsi="Tahoma" w:cs="Tahoma"/>
          <w:sz w:val="21"/>
          <w:szCs w:val="21"/>
        </w:rPr>
        <w:t>a</w:t>
      </w:r>
      <w:r w:rsidR="001F4407" w:rsidRPr="00757D97">
        <w:rPr>
          <w:rFonts w:ascii="Tahoma" w:hAnsi="Tahoma" w:cs="Tahoma"/>
          <w:sz w:val="21"/>
          <w:szCs w:val="21"/>
        </w:rPr>
        <w:t xml:space="preserve"> no Diário Oficial do Estado </w:t>
      </w:r>
      <w:r w:rsidR="00592626" w:rsidRPr="00757D97">
        <w:rPr>
          <w:rFonts w:ascii="Tahoma" w:hAnsi="Tahoma" w:cs="Tahoma"/>
          <w:sz w:val="21"/>
          <w:szCs w:val="21"/>
        </w:rPr>
        <w:t>do Rio Grande do Sul</w:t>
      </w:r>
      <w:r w:rsidR="00322611" w:rsidRPr="00757D97">
        <w:rPr>
          <w:rFonts w:ascii="Tahoma" w:hAnsi="Tahoma" w:cs="Tahoma"/>
          <w:sz w:val="21"/>
          <w:szCs w:val="21"/>
        </w:rPr>
        <w:t xml:space="preserve"> </w:t>
      </w:r>
      <w:r w:rsidR="006C51DE" w:rsidRPr="00757D97">
        <w:rPr>
          <w:rFonts w:ascii="Tahoma" w:hAnsi="Tahoma" w:cs="Tahoma"/>
          <w:sz w:val="21"/>
          <w:szCs w:val="21"/>
        </w:rPr>
        <w:t xml:space="preserve">e </w:t>
      </w:r>
      <w:r w:rsidR="00592626" w:rsidRPr="00757D97">
        <w:rPr>
          <w:rFonts w:ascii="Tahoma" w:hAnsi="Tahoma" w:cs="Tahoma"/>
          <w:sz w:val="21"/>
          <w:szCs w:val="21"/>
        </w:rPr>
        <w:t xml:space="preserve">no </w:t>
      </w:r>
      <w:r w:rsidR="00B46AE8" w:rsidRPr="00757D97">
        <w:rPr>
          <w:rFonts w:ascii="Tahoma" w:hAnsi="Tahoma" w:cs="Tahoma"/>
          <w:sz w:val="21"/>
          <w:szCs w:val="21"/>
        </w:rPr>
        <w:t>Jornal do Comércio</w:t>
      </w:r>
      <w:r w:rsidR="00592626" w:rsidRPr="00757D97">
        <w:rPr>
          <w:rFonts w:ascii="Tahoma" w:hAnsi="Tahoma" w:cs="Tahoma"/>
          <w:sz w:val="21"/>
          <w:szCs w:val="21"/>
        </w:rPr>
        <w:t xml:space="preserve"> </w:t>
      </w:r>
      <w:r w:rsidR="0099582E" w:rsidRPr="00757D97">
        <w:rPr>
          <w:rFonts w:ascii="Tahoma" w:hAnsi="Tahoma" w:cs="Tahoma"/>
          <w:sz w:val="21"/>
          <w:szCs w:val="21"/>
        </w:rPr>
        <w:t>(“</w:t>
      </w:r>
      <w:r w:rsidR="0099582E" w:rsidRPr="00757D97">
        <w:rPr>
          <w:rFonts w:ascii="Tahoma" w:hAnsi="Tahoma" w:cs="Tahoma"/>
          <w:b/>
          <w:sz w:val="21"/>
          <w:szCs w:val="21"/>
        </w:rPr>
        <w:t>Jornais de Publicação</w:t>
      </w:r>
      <w:r w:rsidR="0099582E" w:rsidRPr="00757D97">
        <w:rPr>
          <w:rFonts w:ascii="Tahoma" w:hAnsi="Tahoma" w:cs="Tahoma"/>
          <w:sz w:val="21"/>
          <w:szCs w:val="21"/>
        </w:rPr>
        <w:t>”)</w:t>
      </w:r>
      <w:r w:rsidR="001F4407" w:rsidRPr="00757D97">
        <w:rPr>
          <w:rFonts w:ascii="Tahoma" w:hAnsi="Tahoma" w:cs="Tahoma"/>
          <w:sz w:val="21"/>
          <w:szCs w:val="21"/>
        </w:rPr>
        <w:t>,</w:t>
      </w:r>
      <w:r w:rsidR="00A84F1C" w:rsidRPr="00757D97">
        <w:rPr>
          <w:rFonts w:ascii="Tahoma" w:hAnsi="Tahoma" w:cs="Tahoma"/>
          <w:sz w:val="21"/>
          <w:szCs w:val="21"/>
        </w:rPr>
        <w:t xml:space="preserve"> </w:t>
      </w:r>
      <w:bookmarkStart w:id="13" w:name="_Hlk82605863"/>
      <w:r w:rsidR="00CF3AF3" w:rsidRPr="00757D97">
        <w:rPr>
          <w:rFonts w:ascii="Tahoma" w:hAnsi="Tahoma" w:cs="Tahoma"/>
          <w:sz w:val="21"/>
          <w:szCs w:val="21"/>
        </w:rPr>
        <w:t>consoante o disposto no inciso I do artigo 62</w:t>
      </w:r>
      <w:r w:rsidR="002A0388" w:rsidRPr="00757D97">
        <w:rPr>
          <w:rFonts w:ascii="Tahoma" w:hAnsi="Tahoma" w:cs="Tahoma"/>
          <w:sz w:val="21"/>
          <w:szCs w:val="21"/>
        </w:rPr>
        <w:t xml:space="preserve"> </w:t>
      </w:r>
      <w:r w:rsidR="00CF3AF3" w:rsidRPr="00757D97">
        <w:rPr>
          <w:rFonts w:ascii="Tahoma" w:hAnsi="Tahoma" w:cs="Tahoma"/>
          <w:sz w:val="21"/>
          <w:szCs w:val="21"/>
        </w:rPr>
        <w:t>da Lei das Sociedades por Ações, no prazo de até 10 (dez) Dias Úteis contados da presente data</w:t>
      </w:r>
      <w:bookmarkEnd w:id="13"/>
      <w:r w:rsidR="00B46AE8" w:rsidRPr="00757D97">
        <w:rPr>
          <w:rFonts w:ascii="Tahoma" w:hAnsi="Tahoma" w:cs="Tahoma"/>
          <w:sz w:val="21"/>
          <w:szCs w:val="21"/>
        </w:rPr>
        <w:t>.</w:t>
      </w:r>
    </w:p>
    <w:p w14:paraId="20D1BC3E" w14:textId="77777777" w:rsidR="00D40AC5" w:rsidRPr="00757D97" w:rsidRDefault="00D40AC5" w:rsidP="00AA3011">
      <w:pPr>
        <w:pStyle w:val="Corpodetexto21"/>
        <w:spacing w:after="0" w:line="288" w:lineRule="auto"/>
        <w:ind w:left="0"/>
        <w:rPr>
          <w:rFonts w:ascii="Tahoma" w:hAnsi="Tahoma" w:cs="Tahoma"/>
          <w:sz w:val="21"/>
          <w:szCs w:val="21"/>
        </w:rPr>
      </w:pPr>
    </w:p>
    <w:p w14:paraId="5B36DECE" w14:textId="6318CB73" w:rsidR="005C1477" w:rsidRPr="00757D97" w:rsidRDefault="00A17D5A" w:rsidP="00AA3011">
      <w:pPr>
        <w:pStyle w:val="Corpodetexto21"/>
        <w:numPr>
          <w:ilvl w:val="2"/>
          <w:numId w:val="7"/>
        </w:numPr>
        <w:spacing w:after="0" w:line="288" w:lineRule="auto"/>
        <w:ind w:left="0" w:firstLine="0"/>
        <w:rPr>
          <w:rFonts w:ascii="Tahoma" w:hAnsi="Tahoma" w:cs="Tahoma"/>
          <w:i/>
          <w:sz w:val="21"/>
          <w:szCs w:val="21"/>
        </w:rPr>
      </w:pPr>
      <w:r w:rsidRPr="00757D97">
        <w:rPr>
          <w:rFonts w:ascii="Tahoma" w:hAnsi="Tahoma" w:cs="Tahoma"/>
          <w:sz w:val="21"/>
          <w:szCs w:val="21"/>
        </w:rPr>
        <w:t xml:space="preserve">Para </w:t>
      </w:r>
      <w:r w:rsidR="0032483A" w:rsidRPr="00757D97">
        <w:rPr>
          <w:rFonts w:ascii="Tahoma" w:hAnsi="Tahoma" w:cs="Tahoma"/>
          <w:sz w:val="21"/>
          <w:szCs w:val="21"/>
        </w:rPr>
        <w:t xml:space="preserve">dar </w:t>
      </w:r>
      <w:r w:rsidRPr="00757D97">
        <w:rPr>
          <w:rFonts w:ascii="Tahoma" w:hAnsi="Tahoma" w:cs="Tahoma"/>
          <w:sz w:val="21"/>
          <w:szCs w:val="21"/>
        </w:rPr>
        <w:t xml:space="preserve">cumprimento do disposto na Cláusula 2.1.1 acima, </w:t>
      </w:r>
      <w:r w:rsidR="00184284" w:rsidRPr="00757D97">
        <w:rPr>
          <w:rFonts w:ascii="Tahoma" w:hAnsi="Tahoma" w:cs="Tahoma"/>
          <w:sz w:val="21"/>
          <w:szCs w:val="21"/>
        </w:rPr>
        <w:t xml:space="preserve">a Emissora deverá (i) protocolar </w:t>
      </w:r>
      <w:r w:rsidR="00A95C82" w:rsidRPr="00757D97">
        <w:rPr>
          <w:rFonts w:ascii="Tahoma" w:hAnsi="Tahoma" w:cs="Tahoma"/>
          <w:sz w:val="21"/>
          <w:szCs w:val="21"/>
        </w:rPr>
        <w:t>a AGE</w:t>
      </w:r>
      <w:r w:rsidR="00184284" w:rsidRPr="00757D97">
        <w:rPr>
          <w:rFonts w:ascii="Tahoma" w:hAnsi="Tahoma" w:cs="Tahoma"/>
          <w:sz w:val="21"/>
          <w:szCs w:val="21"/>
        </w:rPr>
        <w:t xml:space="preserve"> da Emissora e seus eventuais aditamentos na JUCERGS em até </w:t>
      </w:r>
      <w:r w:rsidR="00175880" w:rsidRPr="00757D97">
        <w:rPr>
          <w:rFonts w:ascii="Tahoma" w:hAnsi="Tahoma" w:cs="Tahoma"/>
          <w:sz w:val="21"/>
          <w:szCs w:val="21"/>
        </w:rPr>
        <w:t xml:space="preserve">03 </w:t>
      </w:r>
      <w:r w:rsidR="00184284" w:rsidRPr="00757D97">
        <w:rPr>
          <w:rFonts w:ascii="Tahoma" w:hAnsi="Tahoma" w:cs="Tahoma"/>
          <w:sz w:val="21"/>
          <w:szCs w:val="21"/>
        </w:rPr>
        <w:t>(</w:t>
      </w:r>
      <w:r w:rsidR="00175880" w:rsidRPr="00757D97">
        <w:rPr>
          <w:rFonts w:ascii="Tahoma" w:hAnsi="Tahoma" w:cs="Tahoma"/>
          <w:sz w:val="21"/>
          <w:szCs w:val="21"/>
        </w:rPr>
        <w:t>três</w:t>
      </w:r>
      <w:r w:rsidR="0022695D" w:rsidRPr="00757D97">
        <w:rPr>
          <w:rFonts w:ascii="Tahoma" w:hAnsi="Tahoma" w:cs="Tahoma"/>
          <w:sz w:val="21"/>
          <w:szCs w:val="21"/>
        </w:rPr>
        <w:t>)</w:t>
      </w:r>
      <w:r w:rsidR="00184284" w:rsidRPr="00757D97">
        <w:rPr>
          <w:rFonts w:ascii="Tahoma" w:hAnsi="Tahoma" w:cs="Tahoma"/>
          <w:sz w:val="21"/>
          <w:szCs w:val="21"/>
        </w:rPr>
        <w:t xml:space="preserve"> Dias Úteis contados da celebração do presente instrumento</w:t>
      </w:r>
      <w:r w:rsidR="002674FD" w:rsidRPr="00757D97">
        <w:rPr>
          <w:rFonts w:ascii="Tahoma" w:hAnsi="Tahoma" w:cs="Tahoma"/>
          <w:sz w:val="21"/>
          <w:szCs w:val="21"/>
        </w:rPr>
        <w:t xml:space="preserve"> (ou da data da celebração do </w:t>
      </w:r>
      <w:r w:rsidR="00037EB9" w:rsidRPr="00757D97">
        <w:rPr>
          <w:rFonts w:ascii="Tahoma" w:hAnsi="Tahoma" w:cs="Tahoma"/>
          <w:sz w:val="21"/>
          <w:szCs w:val="21"/>
        </w:rPr>
        <w:t xml:space="preserve">seu </w:t>
      </w:r>
      <w:r w:rsidR="00FD2DF8" w:rsidRPr="00757D97">
        <w:rPr>
          <w:rFonts w:ascii="Tahoma" w:hAnsi="Tahoma" w:cs="Tahoma"/>
          <w:sz w:val="21"/>
          <w:szCs w:val="21"/>
        </w:rPr>
        <w:t xml:space="preserve">eventual </w:t>
      </w:r>
      <w:r w:rsidR="002674FD" w:rsidRPr="00757D97">
        <w:rPr>
          <w:rFonts w:ascii="Tahoma" w:hAnsi="Tahoma" w:cs="Tahoma"/>
          <w:sz w:val="21"/>
          <w:szCs w:val="21"/>
        </w:rPr>
        <w:t>aditamento, conforme o caso)</w:t>
      </w:r>
      <w:r w:rsidR="00184284" w:rsidRPr="00757D97">
        <w:rPr>
          <w:rFonts w:ascii="Tahoma" w:hAnsi="Tahoma" w:cs="Tahoma"/>
          <w:sz w:val="21"/>
          <w:szCs w:val="21"/>
        </w:rPr>
        <w:t>; e (</w:t>
      </w:r>
      <w:proofErr w:type="spellStart"/>
      <w:r w:rsidR="00184284" w:rsidRPr="00757D97">
        <w:rPr>
          <w:rFonts w:ascii="Tahoma" w:hAnsi="Tahoma" w:cs="Tahoma"/>
          <w:sz w:val="21"/>
          <w:szCs w:val="21"/>
        </w:rPr>
        <w:t>ii</w:t>
      </w:r>
      <w:proofErr w:type="spellEnd"/>
      <w:r w:rsidR="00184284" w:rsidRPr="00757D97">
        <w:rPr>
          <w:rFonts w:ascii="Tahoma" w:hAnsi="Tahoma" w:cs="Tahoma"/>
          <w:sz w:val="21"/>
          <w:szCs w:val="21"/>
        </w:rPr>
        <w:t xml:space="preserve">) enviar </w:t>
      </w:r>
      <w:r w:rsidR="00C33F9A" w:rsidRPr="00757D97">
        <w:rPr>
          <w:rFonts w:ascii="Tahoma" w:hAnsi="Tahoma" w:cs="Tahoma"/>
          <w:sz w:val="21"/>
          <w:szCs w:val="21"/>
        </w:rPr>
        <w:t xml:space="preserve">à </w:t>
      </w:r>
      <w:proofErr w:type="spellStart"/>
      <w:r w:rsidR="00C33F9A" w:rsidRPr="00757D97">
        <w:rPr>
          <w:rFonts w:ascii="Tahoma" w:hAnsi="Tahoma" w:cs="Tahoma"/>
          <w:sz w:val="21"/>
          <w:szCs w:val="21"/>
        </w:rPr>
        <w:t>Securitizadora</w:t>
      </w:r>
      <w:proofErr w:type="spellEnd"/>
      <w:r w:rsidR="00C33F9A" w:rsidRPr="00757D97">
        <w:rPr>
          <w:rFonts w:ascii="Tahoma" w:hAnsi="Tahoma" w:cs="Tahoma"/>
          <w:sz w:val="21"/>
          <w:szCs w:val="21"/>
        </w:rPr>
        <w:t xml:space="preserve"> </w:t>
      </w:r>
      <w:r w:rsidR="00175880" w:rsidRPr="00757D97">
        <w:rPr>
          <w:rFonts w:ascii="Tahoma" w:hAnsi="Tahoma" w:cs="Tahoma"/>
          <w:sz w:val="21"/>
          <w:szCs w:val="21"/>
        </w:rPr>
        <w:t>0</w:t>
      </w:r>
      <w:r w:rsidR="00184284" w:rsidRPr="00757D97">
        <w:rPr>
          <w:rFonts w:ascii="Tahoma" w:hAnsi="Tahoma" w:cs="Tahoma"/>
          <w:sz w:val="21"/>
          <w:szCs w:val="21"/>
        </w:rPr>
        <w:t xml:space="preserve">1 (uma) </w:t>
      </w:r>
      <w:r w:rsidR="002674FD" w:rsidRPr="00757D97">
        <w:rPr>
          <w:rFonts w:ascii="Tahoma" w:hAnsi="Tahoma" w:cs="Tahoma"/>
          <w:sz w:val="21"/>
          <w:szCs w:val="21"/>
        </w:rPr>
        <w:t>via original digital</w:t>
      </w:r>
      <w:r w:rsidR="00184284" w:rsidRPr="00757D97">
        <w:rPr>
          <w:rFonts w:ascii="Tahoma" w:hAnsi="Tahoma" w:cs="Tahoma"/>
          <w:sz w:val="21"/>
          <w:szCs w:val="21"/>
        </w:rPr>
        <w:t xml:space="preserve"> </w:t>
      </w:r>
      <w:r w:rsidR="00A95C82" w:rsidRPr="00757D97">
        <w:rPr>
          <w:rFonts w:ascii="Tahoma" w:hAnsi="Tahoma" w:cs="Tahoma"/>
          <w:sz w:val="21"/>
          <w:szCs w:val="21"/>
        </w:rPr>
        <w:t>da AGE</w:t>
      </w:r>
      <w:r w:rsidR="00184284" w:rsidRPr="00757D97">
        <w:rPr>
          <w:rFonts w:ascii="Tahoma" w:hAnsi="Tahoma" w:cs="Tahoma"/>
          <w:sz w:val="21"/>
          <w:szCs w:val="21"/>
        </w:rPr>
        <w:t xml:space="preserve"> da Emissora e </w:t>
      </w:r>
      <w:r w:rsidR="002674FD" w:rsidRPr="00757D97">
        <w:rPr>
          <w:rFonts w:ascii="Tahoma" w:hAnsi="Tahoma" w:cs="Tahoma"/>
          <w:sz w:val="21"/>
          <w:szCs w:val="21"/>
        </w:rPr>
        <w:t xml:space="preserve">de </w:t>
      </w:r>
      <w:r w:rsidR="00184284" w:rsidRPr="00757D97">
        <w:rPr>
          <w:rFonts w:ascii="Tahoma" w:hAnsi="Tahoma" w:cs="Tahoma"/>
          <w:sz w:val="21"/>
          <w:szCs w:val="21"/>
        </w:rPr>
        <w:t xml:space="preserve">seus eventuais aditamentos devidamente registrados </w:t>
      </w:r>
      <w:r w:rsidR="00FD2DF8" w:rsidRPr="00757D97">
        <w:rPr>
          <w:rFonts w:ascii="Tahoma" w:hAnsi="Tahoma" w:cs="Tahoma"/>
          <w:sz w:val="21"/>
          <w:szCs w:val="21"/>
        </w:rPr>
        <w:t xml:space="preserve">e/ou averbados </w:t>
      </w:r>
      <w:r w:rsidR="00A95C82" w:rsidRPr="00757D97">
        <w:rPr>
          <w:rFonts w:ascii="Tahoma" w:hAnsi="Tahoma" w:cs="Tahoma"/>
          <w:sz w:val="21"/>
          <w:szCs w:val="21"/>
        </w:rPr>
        <w:t>na JUCERGS</w:t>
      </w:r>
      <w:r w:rsidR="00FD2DF8" w:rsidRPr="00757D97">
        <w:rPr>
          <w:rFonts w:ascii="Tahoma" w:hAnsi="Tahoma" w:cs="Tahoma"/>
          <w:sz w:val="21"/>
          <w:szCs w:val="21"/>
        </w:rPr>
        <w:t>, conforme o caso,</w:t>
      </w:r>
      <w:r w:rsidR="00A95C82" w:rsidRPr="00757D97">
        <w:rPr>
          <w:rFonts w:ascii="Tahoma" w:hAnsi="Tahoma" w:cs="Tahoma"/>
          <w:sz w:val="21"/>
          <w:szCs w:val="21"/>
        </w:rPr>
        <w:t xml:space="preserve"> </w:t>
      </w:r>
      <w:r w:rsidR="00184284" w:rsidRPr="00757D97">
        <w:rPr>
          <w:rFonts w:ascii="Tahoma" w:hAnsi="Tahoma" w:cs="Tahoma"/>
          <w:sz w:val="21"/>
          <w:szCs w:val="21"/>
        </w:rPr>
        <w:t xml:space="preserve">em até </w:t>
      </w:r>
      <w:r w:rsidR="00175880" w:rsidRPr="00757D97">
        <w:rPr>
          <w:rFonts w:ascii="Tahoma" w:hAnsi="Tahoma" w:cs="Tahoma"/>
          <w:sz w:val="21"/>
          <w:szCs w:val="21"/>
        </w:rPr>
        <w:t>0</w:t>
      </w:r>
      <w:r w:rsidR="003723E5" w:rsidRPr="00757D97">
        <w:rPr>
          <w:rFonts w:ascii="Tahoma" w:hAnsi="Tahoma" w:cs="Tahoma"/>
          <w:sz w:val="21"/>
          <w:szCs w:val="21"/>
        </w:rPr>
        <w:t xml:space="preserve">5 </w:t>
      </w:r>
      <w:r w:rsidR="00184284" w:rsidRPr="00757D97">
        <w:rPr>
          <w:rFonts w:ascii="Tahoma" w:hAnsi="Tahoma" w:cs="Tahoma"/>
          <w:sz w:val="21"/>
          <w:szCs w:val="21"/>
        </w:rPr>
        <w:t>(</w:t>
      </w:r>
      <w:r w:rsidR="003723E5" w:rsidRPr="00757D97">
        <w:rPr>
          <w:rFonts w:ascii="Tahoma" w:hAnsi="Tahoma" w:cs="Tahoma"/>
          <w:sz w:val="21"/>
          <w:szCs w:val="21"/>
        </w:rPr>
        <w:t>cinco</w:t>
      </w:r>
      <w:r w:rsidR="00184284" w:rsidRPr="00757D97">
        <w:rPr>
          <w:rFonts w:ascii="Tahoma" w:hAnsi="Tahoma" w:cs="Tahoma"/>
          <w:sz w:val="21"/>
          <w:szCs w:val="21"/>
        </w:rPr>
        <w:t xml:space="preserve">) Dias Úteis </w:t>
      </w:r>
      <w:r w:rsidR="00C33F9A" w:rsidRPr="00757D97">
        <w:rPr>
          <w:rFonts w:ascii="Tahoma" w:hAnsi="Tahoma" w:cs="Tahoma"/>
          <w:sz w:val="21"/>
          <w:szCs w:val="21"/>
        </w:rPr>
        <w:t xml:space="preserve">contados </w:t>
      </w:r>
      <w:r w:rsidR="00184284" w:rsidRPr="00757D97">
        <w:rPr>
          <w:rFonts w:ascii="Tahoma" w:hAnsi="Tahoma" w:cs="Tahoma"/>
          <w:sz w:val="21"/>
          <w:szCs w:val="21"/>
        </w:rPr>
        <w:t>após seus respectivos registros e/ou averbações</w:t>
      </w:r>
      <w:r w:rsidR="00CA42D5" w:rsidRPr="00757D97">
        <w:rPr>
          <w:rFonts w:ascii="Tahoma" w:hAnsi="Tahoma" w:cs="Tahoma"/>
          <w:sz w:val="21"/>
          <w:szCs w:val="21"/>
        </w:rPr>
        <w:t xml:space="preserve"> </w:t>
      </w:r>
      <w:r w:rsidR="00184284" w:rsidRPr="00757D97">
        <w:rPr>
          <w:rFonts w:ascii="Tahoma" w:hAnsi="Tahoma" w:cs="Tahoma"/>
          <w:sz w:val="21"/>
          <w:szCs w:val="21"/>
        </w:rPr>
        <w:t xml:space="preserve">na JUCERGS, </w:t>
      </w:r>
      <w:r w:rsidR="00CA42D5" w:rsidRPr="00757D97">
        <w:rPr>
          <w:rFonts w:ascii="Tahoma" w:hAnsi="Tahoma" w:cs="Tahoma"/>
          <w:sz w:val="21"/>
          <w:szCs w:val="21"/>
        </w:rPr>
        <w:t>juntamente com a</w:t>
      </w:r>
      <w:r w:rsidR="00076DA4" w:rsidRPr="00757D97">
        <w:rPr>
          <w:rFonts w:ascii="Tahoma" w:hAnsi="Tahoma" w:cs="Tahoma"/>
          <w:sz w:val="21"/>
          <w:szCs w:val="21"/>
        </w:rPr>
        <w:t>s</w:t>
      </w:r>
      <w:r w:rsidR="00CA42D5" w:rsidRPr="00757D97">
        <w:rPr>
          <w:rFonts w:ascii="Tahoma" w:hAnsi="Tahoma" w:cs="Tahoma"/>
          <w:sz w:val="21"/>
          <w:szCs w:val="21"/>
        </w:rPr>
        <w:t xml:space="preserve"> </w:t>
      </w:r>
      <w:r w:rsidR="00184284" w:rsidRPr="00757D97">
        <w:rPr>
          <w:rFonts w:ascii="Tahoma" w:hAnsi="Tahoma" w:cs="Tahoma"/>
          <w:sz w:val="21"/>
          <w:szCs w:val="21"/>
        </w:rPr>
        <w:t>cópia</w:t>
      </w:r>
      <w:r w:rsidR="00076DA4" w:rsidRPr="00757D97">
        <w:rPr>
          <w:rFonts w:ascii="Tahoma" w:hAnsi="Tahoma" w:cs="Tahoma"/>
          <w:sz w:val="21"/>
          <w:szCs w:val="21"/>
        </w:rPr>
        <w:t>s</w:t>
      </w:r>
      <w:r w:rsidR="00184284" w:rsidRPr="00757D97">
        <w:rPr>
          <w:rFonts w:ascii="Tahoma" w:hAnsi="Tahoma" w:cs="Tahoma"/>
          <w:sz w:val="21"/>
          <w:szCs w:val="21"/>
        </w:rPr>
        <w:t xml:space="preserve"> dos Jornais de Publicação que contenham as respectivas publicações</w:t>
      </w:r>
      <w:r w:rsidR="00CA42D5" w:rsidRPr="00757D97">
        <w:rPr>
          <w:rFonts w:ascii="Tahoma" w:hAnsi="Tahoma" w:cs="Tahoma"/>
          <w:sz w:val="21"/>
          <w:szCs w:val="21"/>
        </w:rPr>
        <w:t>, dentro</w:t>
      </w:r>
      <w:r w:rsidR="00184284" w:rsidRPr="00757D97">
        <w:rPr>
          <w:rFonts w:ascii="Tahoma" w:hAnsi="Tahoma" w:cs="Tahoma"/>
          <w:sz w:val="21"/>
          <w:szCs w:val="21"/>
        </w:rPr>
        <w:t xml:space="preserve"> no mesmo prazo. Caso a JUCERGS eventualmente apresente exigência para concluir o registro </w:t>
      </w:r>
      <w:r w:rsidR="00C33F9A" w:rsidRPr="00757D97">
        <w:rPr>
          <w:rFonts w:ascii="Tahoma" w:hAnsi="Tahoma" w:cs="Tahoma"/>
          <w:sz w:val="21"/>
          <w:szCs w:val="21"/>
        </w:rPr>
        <w:t>da AGE</w:t>
      </w:r>
      <w:r w:rsidR="00184284" w:rsidRPr="00757D97">
        <w:rPr>
          <w:rFonts w:ascii="Tahoma" w:hAnsi="Tahoma" w:cs="Tahoma"/>
          <w:sz w:val="21"/>
          <w:szCs w:val="21"/>
        </w:rPr>
        <w:t xml:space="preserve"> da Emissora e seus eventuais aditamentos a Emissora</w:t>
      </w:r>
      <w:r w:rsidR="0017755D" w:rsidRPr="00757D97">
        <w:rPr>
          <w:rFonts w:ascii="Tahoma" w:hAnsi="Tahoma" w:cs="Tahoma"/>
          <w:sz w:val="21"/>
          <w:szCs w:val="21"/>
        </w:rPr>
        <w:t xml:space="preserve"> e/ou a Securitizadora, conforme o caso</w:t>
      </w:r>
      <w:r w:rsidR="00F445FE" w:rsidRPr="00757D97">
        <w:rPr>
          <w:rFonts w:ascii="Tahoma" w:hAnsi="Tahoma" w:cs="Tahoma"/>
          <w:sz w:val="21"/>
          <w:szCs w:val="21"/>
        </w:rPr>
        <w:t xml:space="preserve"> </w:t>
      </w:r>
      <w:r w:rsidR="00184284" w:rsidRPr="00757D97">
        <w:rPr>
          <w:rFonts w:ascii="Tahoma" w:hAnsi="Tahoma" w:cs="Tahoma"/>
          <w:sz w:val="21"/>
          <w:szCs w:val="21"/>
        </w:rPr>
        <w:t>dever</w:t>
      </w:r>
      <w:r w:rsidR="0017755D" w:rsidRPr="00757D97">
        <w:rPr>
          <w:rFonts w:ascii="Tahoma" w:hAnsi="Tahoma" w:cs="Tahoma"/>
          <w:sz w:val="21"/>
          <w:szCs w:val="21"/>
        </w:rPr>
        <w:t>ão</w:t>
      </w:r>
      <w:r w:rsidR="00184284" w:rsidRPr="00757D97">
        <w:rPr>
          <w:rFonts w:ascii="Tahoma" w:hAnsi="Tahoma" w:cs="Tahoma"/>
          <w:sz w:val="21"/>
          <w:szCs w:val="21"/>
        </w:rPr>
        <w:t xml:space="preserve"> apresentar toda a documentação e informações solicitadas e/ou necessárias para o cumprimento da exigência no prazo máximo de </w:t>
      </w:r>
      <w:r w:rsidR="00F95F36" w:rsidRPr="00757D97">
        <w:rPr>
          <w:rFonts w:ascii="Tahoma" w:hAnsi="Tahoma" w:cs="Tahoma"/>
          <w:sz w:val="21"/>
          <w:szCs w:val="21"/>
        </w:rPr>
        <w:t>0</w:t>
      </w:r>
      <w:r w:rsidR="003723E5" w:rsidRPr="00757D97">
        <w:rPr>
          <w:rFonts w:ascii="Tahoma" w:hAnsi="Tahoma" w:cs="Tahoma"/>
          <w:sz w:val="21"/>
          <w:szCs w:val="21"/>
        </w:rPr>
        <w:t>5</w:t>
      </w:r>
      <w:r w:rsidR="00184284" w:rsidRPr="00757D97">
        <w:rPr>
          <w:rFonts w:ascii="Tahoma" w:hAnsi="Tahoma" w:cs="Tahoma"/>
          <w:sz w:val="21"/>
          <w:szCs w:val="21"/>
        </w:rPr>
        <w:t xml:space="preserve"> (</w:t>
      </w:r>
      <w:r w:rsidR="003723E5" w:rsidRPr="00757D97">
        <w:rPr>
          <w:rFonts w:ascii="Tahoma" w:hAnsi="Tahoma" w:cs="Tahoma"/>
          <w:sz w:val="21"/>
          <w:szCs w:val="21"/>
        </w:rPr>
        <w:t>cinco</w:t>
      </w:r>
      <w:r w:rsidR="002C01F4" w:rsidRPr="00757D97">
        <w:rPr>
          <w:rFonts w:ascii="Tahoma" w:hAnsi="Tahoma" w:cs="Tahoma"/>
          <w:sz w:val="21"/>
          <w:szCs w:val="21"/>
        </w:rPr>
        <w:t>)</w:t>
      </w:r>
      <w:r w:rsidR="00184284" w:rsidRPr="00757D97">
        <w:rPr>
          <w:rFonts w:ascii="Tahoma" w:hAnsi="Tahoma" w:cs="Tahoma"/>
          <w:sz w:val="21"/>
          <w:szCs w:val="21"/>
        </w:rPr>
        <w:t xml:space="preserve"> Dias Úteis contado da data da devolução do documento</w:t>
      </w:r>
      <w:r w:rsidR="00F95F36" w:rsidRPr="00757D97">
        <w:rPr>
          <w:rFonts w:ascii="Tahoma" w:hAnsi="Tahoma" w:cs="Tahoma"/>
          <w:sz w:val="21"/>
          <w:szCs w:val="21"/>
        </w:rPr>
        <w:t xml:space="preserve">; </w:t>
      </w:r>
      <w:r w:rsidR="00184284" w:rsidRPr="00757D97">
        <w:rPr>
          <w:rFonts w:ascii="Tahoma" w:hAnsi="Tahoma" w:cs="Tahoma"/>
          <w:sz w:val="21"/>
          <w:szCs w:val="21"/>
        </w:rPr>
        <w:t xml:space="preserve">e (b) o registro </w:t>
      </w:r>
      <w:r w:rsidR="002C01F4" w:rsidRPr="00757D97">
        <w:rPr>
          <w:rFonts w:ascii="Tahoma" w:hAnsi="Tahoma" w:cs="Tahoma"/>
          <w:sz w:val="21"/>
          <w:szCs w:val="21"/>
        </w:rPr>
        <w:t>da AGE</w:t>
      </w:r>
      <w:r w:rsidR="00184284" w:rsidRPr="00757D97">
        <w:rPr>
          <w:rFonts w:ascii="Tahoma" w:hAnsi="Tahoma" w:cs="Tahoma"/>
          <w:sz w:val="21"/>
          <w:szCs w:val="21"/>
        </w:rPr>
        <w:t xml:space="preserve"> da Emissora e seus eventuais aditamentos deverá ser concluído no prazo de </w:t>
      </w:r>
      <w:r w:rsidR="00F95F36" w:rsidRPr="00757D97">
        <w:rPr>
          <w:rFonts w:ascii="Tahoma" w:hAnsi="Tahoma" w:cs="Tahoma"/>
          <w:sz w:val="21"/>
          <w:szCs w:val="21"/>
        </w:rPr>
        <w:t>15</w:t>
      </w:r>
      <w:r w:rsidR="00184284" w:rsidRPr="00757D97">
        <w:rPr>
          <w:rFonts w:ascii="Tahoma" w:hAnsi="Tahoma" w:cs="Tahoma"/>
          <w:sz w:val="21"/>
          <w:szCs w:val="21"/>
        </w:rPr>
        <w:t xml:space="preserve"> (</w:t>
      </w:r>
      <w:r w:rsidR="00F95F36" w:rsidRPr="00757D97">
        <w:rPr>
          <w:rFonts w:ascii="Tahoma" w:hAnsi="Tahoma" w:cs="Tahoma"/>
          <w:sz w:val="21"/>
          <w:szCs w:val="21"/>
        </w:rPr>
        <w:t>quinze</w:t>
      </w:r>
      <w:r w:rsidR="00184284" w:rsidRPr="00757D97">
        <w:rPr>
          <w:rFonts w:ascii="Tahoma" w:hAnsi="Tahoma" w:cs="Tahoma"/>
          <w:sz w:val="21"/>
          <w:szCs w:val="21"/>
        </w:rPr>
        <w:t xml:space="preserve">) </w:t>
      </w:r>
      <w:r w:rsidR="00F95F36" w:rsidRPr="00757D97">
        <w:rPr>
          <w:rFonts w:ascii="Tahoma" w:hAnsi="Tahoma" w:cs="Tahoma"/>
          <w:sz w:val="21"/>
          <w:szCs w:val="21"/>
        </w:rPr>
        <w:t>D</w:t>
      </w:r>
      <w:r w:rsidR="00184284" w:rsidRPr="00757D97">
        <w:rPr>
          <w:rFonts w:ascii="Tahoma" w:hAnsi="Tahoma" w:cs="Tahoma"/>
          <w:sz w:val="21"/>
          <w:szCs w:val="21"/>
        </w:rPr>
        <w:t xml:space="preserve">ias </w:t>
      </w:r>
      <w:r w:rsidR="00F95F36" w:rsidRPr="00757D97">
        <w:rPr>
          <w:rFonts w:ascii="Tahoma" w:hAnsi="Tahoma" w:cs="Tahoma"/>
          <w:sz w:val="21"/>
          <w:szCs w:val="21"/>
        </w:rPr>
        <w:t xml:space="preserve">Úteis </w:t>
      </w:r>
      <w:r w:rsidR="00184284" w:rsidRPr="00757D97">
        <w:rPr>
          <w:rFonts w:ascii="Tahoma" w:hAnsi="Tahoma" w:cs="Tahoma"/>
          <w:sz w:val="21"/>
          <w:szCs w:val="21"/>
        </w:rPr>
        <w:t>contados da data da apresentação dos documentos e informações solicitados e/ou necessários para o cumprimento da exigência</w:t>
      </w:r>
      <w:r w:rsidR="00F445FE" w:rsidRPr="00757D97">
        <w:rPr>
          <w:rFonts w:ascii="Tahoma" w:hAnsi="Tahoma" w:cs="Tahoma"/>
          <w:sz w:val="21"/>
          <w:szCs w:val="21"/>
        </w:rPr>
        <w:t>,</w:t>
      </w:r>
      <w:r w:rsidR="00990D52" w:rsidRPr="00757D97">
        <w:rPr>
          <w:rFonts w:ascii="Tahoma" w:hAnsi="Tahoma" w:cs="Tahoma"/>
          <w:sz w:val="21"/>
          <w:szCs w:val="21"/>
        </w:rPr>
        <w:t xml:space="preserve"> prazo esse que </w:t>
      </w:r>
      <w:r w:rsidR="00F445FE" w:rsidRPr="00757D97">
        <w:rPr>
          <w:rFonts w:ascii="Tahoma" w:hAnsi="Tahoma" w:cs="Tahoma"/>
          <w:sz w:val="21"/>
          <w:szCs w:val="21"/>
        </w:rPr>
        <w:t xml:space="preserve">pode ser </w:t>
      </w:r>
      <w:r w:rsidR="00F007E5" w:rsidRPr="00757D97">
        <w:rPr>
          <w:rFonts w:ascii="Tahoma" w:hAnsi="Tahoma" w:cs="Tahoma"/>
          <w:sz w:val="21"/>
          <w:szCs w:val="21"/>
        </w:rPr>
        <w:t>estendido</w:t>
      </w:r>
      <w:r w:rsidR="00F445FE" w:rsidRPr="00757D97">
        <w:rPr>
          <w:rFonts w:ascii="Tahoma" w:hAnsi="Tahoma" w:cs="Tahoma"/>
          <w:sz w:val="21"/>
          <w:szCs w:val="21"/>
        </w:rPr>
        <w:t xml:space="preserve">, por igual período, desde que demonstrado pela Emissora </w:t>
      </w:r>
      <w:r w:rsidR="00F007E5" w:rsidRPr="00757D97">
        <w:rPr>
          <w:rFonts w:ascii="Tahoma" w:hAnsi="Tahoma" w:cs="Tahoma"/>
          <w:sz w:val="21"/>
          <w:szCs w:val="21"/>
        </w:rPr>
        <w:t>que está tomando todas as medidas necessárias para providenciar o registro da AGE da Emissora perante a JUCERGS</w:t>
      </w:r>
      <w:r w:rsidR="00F95F36" w:rsidRPr="00757D97">
        <w:rPr>
          <w:rFonts w:ascii="Tahoma" w:hAnsi="Tahoma" w:cs="Tahoma"/>
          <w:sz w:val="21"/>
          <w:szCs w:val="21"/>
        </w:rPr>
        <w:t xml:space="preserve">. </w:t>
      </w:r>
    </w:p>
    <w:p w14:paraId="7A52CD0C" w14:textId="306FA292" w:rsidR="00ED5EDF" w:rsidRPr="00757D97" w:rsidRDefault="00ED5EDF" w:rsidP="00AA3011">
      <w:pPr>
        <w:widowControl w:val="0"/>
        <w:spacing w:after="0" w:line="288" w:lineRule="auto"/>
        <w:contextualSpacing/>
        <w:rPr>
          <w:rFonts w:ascii="Tahoma" w:hAnsi="Tahoma" w:cs="Tahoma"/>
          <w:sz w:val="21"/>
          <w:szCs w:val="21"/>
        </w:rPr>
      </w:pPr>
    </w:p>
    <w:p w14:paraId="6C132B27" w14:textId="559C7D7C" w:rsidR="00BE1817" w:rsidRPr="00757D97" w:rsidRDefault="00BE1817"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 xml:space="preserve">Caso, quando da realização do protocolo para arquivamento da ata da AGE Emissora, a </w:t>
      </w:r>
      <w:r w:rsidR="00F2039E" w:rsidRPr="00757D97">
        <w:rPr>
          <w:rFonts w:ascii="Tahoma" w:hAnsi="Tahoma" w:cs="Tahoma"/>
          <w:sz w:val="21"/>
          <w:szCs w:val="21"/>
        </w:rPr>
        <w:t>JUCERGS</w:t>
      </w:r>
      <w:r w:rsidR="00F2039E" w:rsidRPr="00757D97" w:rsidDel="00F2039E">
        <w:rPr>
          <w:rFonts w:ascii="Tahoma" w:hAnsi="Tahoma" w:cs="Tahoma"/>
          <w:sz w:val="21"/>
          <w:szCs w:val="21"/>
        </w:rPr>
        <w:t xml:space="preserve"> </w:t>
      </w:r>
      <w:r w:rsidRPr="00757D97">
        <w:rPr>
          <w:rFonts w:ascii="Tahoma" w:hAnsi="Tahoma" w:cs="Tahoma"/>
          <w:sz w:val="21"/>
          <w:szCs w:val="21"/>
        </w:rPr>
        <w:t xml:space="preserve">estiver com as operações suspensas para fins de recebimento do protocolo (seja de forma online ou presencial) e/ou não esteja prestando os serviços de forma regular, a ata da AGE Emissora será: (i) protocolada para arquivamento no prazo de até </w:t>
      </w:r>
      <w:r w:rsidR="00F2039E" w:rsidRPr="00757D97">
        <w:rPr>
          <w:rFonts w:ascii="Tahoma" w:hAnsi="Tahoma" w:cs="Tahoma"/>
          <w:sz w:val="21"/>
          <w:szCs w:val="21"/>
        </w:rPr>
        <w:t>03</w:t>
      </w:r>
      <w:r w:rsidRPr="00757D97">
        <w:rPr>
          <w:rFonts w:ascii="Tahoma" w:hAnsi="Tahoma" w:cs="Tahoma"/>
          <w:sz w:val="21"/>
          <w:szCs w:val="21"/>
        </w:rPr>
        <w:t xml:space="preserve"> (</w:t>
      </w:r>
      <w:r w:rsidR="00F2039E" w:rsidRPr="00757D97">
        <w:rPr>
          <w:rFonts w:ascii="Tahoma" w:hAnsi="Tahoma" w:cs="Tahoma"/>
          <w:sz w:val="21"/>
          <w:szCs w:val="21"/>
        </w:rPr>
        <w:t>três</w:t>
      </w:r>
      <w:r w:rsidRPr="00757D97">
        <w:rPr>
          <w:rFonts w:ascii="Tahoma" w:hAnsi="Tahoma" w:cs="Tahoma"/>
          <w:sz w:val="21"/>
          <w:szCs w:val="21"/>
        </w:rPr>
        <w:t xml:space="preserve">) Dias Úteis contados da data em que em que a </w:t>
      </w:r>
      <w:r w:rsidR="00F2039E" w:rsidRPr="00757D97">
        <w:rPr>
          <w:rFonts w:ascii="Tahoma" w:hAnsi="Tahoma" w:cs="Tahoma"/>
          <w:sz w:val="21"/>
          <w:szCs w:val="21"/>
        </w:rPr>
        <w:t>JUCERGS</w:t>
      </w:r>
      <w:r w:rsidR="00F2039E" w:rsidRPr="00757D97" w:rsidDel="00F2039E">
        <w:rPr>
          <w:rFonts w:ascii="Tahoma" w:hAnsi="Tahoma" w:cs="Tahoma"/>
          <w:sz w:val="21"/>
          <w:szCs w:val="21"/>
        </w:rPr>
        <w:t xml:space="preserve"> </w:t>
      </w:r>
      <w:r w:rsidRPr="00757D97">
        <w:rPr>
          <w:rFonts w:ascii="Tahoma" w:hAnsi="Tahoma" w:cs="Tahoma"/>
          <w:sz w:val="21"/>
          <w:szCs w:val="21"/>
        </w:rPr>
        <w:t>restabelecer a prestação regular de seus serviços, e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arquivada no prazo de </w:t>
      </w:r>
      <w:r w:rsidR="00F2039E" w:rsidRPr="00757D97">
        <w:rPr>
          <w:rFonts w:ascii="Tahoma" w:hAnsi="Tahoma" w:cs="Tahoma"/>
          <w:sz w:val="21"/>
          <w:szCs w:val="21"/>
        </w:rPr>
        <w:t xml:space="preserve">15 </w:t>
      </w:r>
      <w:r w:rsidRPr="00757D97">
        <w:rPr>
          <w:rFonts w:ascii="Tahoma" w:hAnsi="Tahoma" w:cs="Tahoma"/>
          <w:sz w:val="21"/>
          <w:szCs w:val="21"/>
        </w:rPr>
        <w:t>(</w:t>
      </w:r>
      <w:r w:rsidR="00F2039E" w:rsidRPr="00757D97">
        <w:rPr>
          <w:rFonts w:ascii="Tahoma" w:hAnsi="Tahoma" w:cs="Tahoma"/>
          <w:sz w:val="21"/>
          <w:szCs w:val="21"/>
        </w:rPr>
        <w:t>quinze</w:t>
      </w:r>
      <w:r w:rsidRPr="00757D97">
        <w:rPr>
          <w:rFonts w:ascii="Tahoma" w:hAnsi="Tahoma" w:cs="Tahoma"/>
          <w:sz w:val="21"/>
          <w:szCs w:val="21"/>
        </w:rPr>
        <w:t xml:space="preserve">) </w:t>
      </w:r>
      <w:r w:rsidR="00F2039E" w:rsidRPr="00757D97">
        <w:rPr>
          <w:rFonts w:ascii="Tahoma" w:hAnsi="Tahoma" w:cs="Tahoma"/>
          <w:sz w:val="21"/>
          <w:szCs w:val="21"/>
        </w:rPr>
        <w:t>D</w:t>
      </w:r>
      <w:r w:rsidRPr="00757D97">
        <w:rPr>
          <w:rFonts w:ascii="Tahoma" w:hAnsi="Tahoma" w:cs="Tahoma"/>
          <w:sz w:val="21"/>
          <w:szCs w:val="21"/>
        </w:rPr>
        <w:t xml:space="preserve">ias </w:t>
      </w:r>
      <w:r w:rsidR="00F2039E" w:rsidRPr="00757D97">
        <w:rPr>
          <w:rFonts w:ascii="Tahoma" w:hAnsi="Tahoma" w:cs="Tahoma"/>
          <w:sz w:val="21"/>
          <w:szCs w:val="21"/>
        </w:rPr>
        <w:t xml:space="preserve">Úteis </w:t>
      </w:r>
      <w:r w:rsidRPr="00757D97">
        <w:rPr>
          <w:rFonts w:ascii="Tahoma" w:hAnsi="Tahoma" w:cs="Tahoma"/>
          <w:sz w:val="21"/>
          <w:szCs w:val="21"/>
        </w:rPr>
        <w:t xml:space="preserve">contados da data em que a </w:t>
      </w:r>
      <w:r w:rsidR="007957AD" w:rsidRPr="00757D97">
        <w:rPr>
          <w:rFonts w:ascii="Tahoma" w:hAnsi="Tahoma" w:cs="Tahoma"/>
          <w:sz w:val="21"/>
          <w:szCs w:val="21"/>
        </w:rPr>
        <w:t>JUCERGS</w:t>
      </w:r>
      <w:r w:rsidRPr="00757D97">
        <w:rPr>
          <w:rFonts w:ascii="Tahoma" w:hAnsi="Tahoma" w:cs="Tahoma"/>
          <w:sz w:val="21"/>
          <w:szCs w:val="21"/>
        </w:rPr>
        <w:t xml:space="preserve"> restabelecer a prestação regular dos seus serviços, observado que, em caso de formulação de exigências pela </w:t>
      </w:r>
      <w:r w:rsidR="007957AD" w:rsidRPr="00757D97">
        <w:rPr>
          <w:rFonts w:ascii="Tahoma" w:hAnsi="Tahoma" w:cs="Tahoma"/>
          <w:sz w:val="21"/>
          <w:szCs w:val="21"/>
        </w:rPr>
        <w:t>JUCERGS</w:t>
      </w:r>
      <w:r w:rsidRPr="00757D97">
        <w:rPr>
          <w:rFonts w:ascii="Tahoma" w:hAnsi="Tahoma" w:cs="Tahoma"/>
          <w:sz w:val="21"/>
          <w:szCs w:val="21"/>
        </w:rPr>
        <w:t xml:space="preserve">, mediante a comprovação pela Emissora, referido </w:t>
      </w:r>
      <w:r w:rsidRPr="00757D97">
        <w:rPr>
          <w:rFonts w:ascii="Tahoma" w:hAnsi="Tahoma" w:cs="Tahoma"/>
          <w:sz w:val="21"/>
          <w:szCs w:val="21"/>
        </w:rPr>
        <w:lastRenderedPageBreak/>
        <w:t xml:space="preserve">prazo será prorrogado pelo prazo em que a </w:t>
      </w:r>
      <w:r w:rsidR="007957AD" w:rsidRPr="00757D97">
        <w:rPr>
          <w:rFonts w:ascii="Tahoma" w:hAnsi="Tahoma" w:cs="Tahoma"/>
          <w:sz w:val="21"/>
          <w:szCs w:val="21"/>
        </w:rPr>
        <w:t>JUCERGS</w:t>
      </w:r>
      <w:r w:rsidR="007957AD" w:rsidRPr="00757D97" w:rsidDel="007957AD">
        <w:rPr>
          <w:rFonts w:ascii="Tahoma" w:hAnsi="Tahoma" w:cs="Tahoma"/>
          <w:sz w:val="21"/>
          <w:szCs w:val="21"/>
        </w:rPr>
        <w:t xml:space="preserve"> </w:t>
      </w:r>
      <w:r w:rsidRPr="00757D97">
        <w:rPr>
          <w:rFonts w:ascii="Tahoma" w:hAnsi="Tahoma" w:cs="Tahoma"/>
          <w:sz w:val="21"/>
          <w:szCs w:val="21"/>
        </w:rPr>
        <w:t>levar para conceder o registro, sem que seja considerado vencimento antecipado das Debêntures, nos termos desta Escritura.</w:t>
      </w:r>
    </w:p>
    <w:p w14:paraId="2D5BA903" w14:textId="77777777" w:rsidR="00BE1817" w:rsidRPr="00757D97" w:rsidRDefault="00BE1817" w:rsidP="00AA3011">
      <w:pPr>
        <w:widowControl w:val="0"/>
        <w:spacing w:after="0" w:line="288" w:lineRule="auto"/>
        <w:contextualSpacing/>
        <w:rPr>
          <w:rFonts w:ascii="Tahoma" w:hAnsi="Tahoma" w:cs="Tahoma"/>
          <w:sz w:val="21"/>
          <w:szCs w:val="21"/>
        </w:rPr>
      </w:pPr>
    </w:p>
    <w:p w14:paraId="4CBF9C8F" w14:textId="77777777" w:rsidR="001F4407" w:rsidRPr="00757D97" w:rsidRDefault="001F4407" w:rsidP="00AA3011">
      <w:pPr>
        <w:pStyle w:val="Corpodetexto21"/>
        <w:numPr>
          <w:ilvl w:val="1"/>
          <w:numId w:val="7"/>
        </w:numPr>
        <w:spacing w:after="0" w:line="288" w:lineRule="auto"/>
        <w:ind w:left="0" w:firstLine="0"/>
        <w:rPr>
          <w:rFonts w:ascii="Tahoma" w:hAnsi="Tahoma" w:cs="Tahoma"/>
          <w:b/>
          <w:sz w:val="21"/>
          <w:szCs w:val="21"/>
        </w:rPr>
      </w:pPr>
      <w:r w:rsidRPr="00757D97">
        <w:rPr>
          <w:rFonts w:ascii="Tahoma" w:hAnsi="Tahoma" w:cs="Tahoma"/>
          <w:b/>
          <w:sz w:val="21"/>
          <w:szCs w:val="21"/>
        </w:rPr>
        <w:t>Arquivamento da Escritura na Junta Comercial</w:t>
      </w:r>
    </w:p>
    <w:p w14:paraId="6DE5E686" w14:textId="77777777" w:rsidR="006A2E40" w:rsidRPr="00757D97" w:rsidRDefault="006A2E40" w:rsidP="00AA3011">
      <w:pPr>
        <w:widowControl w:val="0"/>
        <w:spacing w:after="0" w:line="288" w:lineRule="auto"/>
        <w:contextualSpacing/>
        <w:rPr>
          <w:rFonts w:ascii="Tahoma" w:hAnsi="Tahoma" w:cs="Tahoma"/>
          <w:sz w:val="21"/>
          <w:szCs w:val="21"/>
        </w:rPr>
      </w:pPr>
    </w:p>
    <w:p w14:paraId="27C994F2" w14:textId="279F41EB" w:rsidR="00A66355" w:rsidRPr="00757D97" w:rsidRDefault="001F4407"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 xml:space="preserve">Esta </w:t>
      </w:r>
      <w:r w:rsidR="00043BEE" w:rsidRPr="00757D97">
        <w:rPr>
          <w:rFonts w:ascii="Tahoma" w:hAnsi="Tahoma" w:cs="Tahoma"/>
          <w:sz w:val="21"/>
          <w:szCs w:val="21"/>
        </w:rPr>
        <w:t xml:space="preserve">Escritura </w:t>
      </w:r>
      <w:r w:rsidRPr="00757D97">
        <w:rPr>
          <w:rFonts w:ascii="Tahoma" w:hAnsi="Tahoma" w:cs="Tahoma"/>
          <w:sz w:val="21"/>
          <w:szCs w:val="21"/>
        </w:rPr>
        <w:t xml:space="preserve">e seus eventuais aditamentos serão arquivados na </w:t>
      </w:r>
      <w:r w:rsidR="008B3DBB" w:rsidRPr="00757D97">
        <w:rPr>
          <w:rFonts w:ascii="Tahoma" w:hAnsi="Tahoma" w:cs="Tahoma"/>
          <w:sz w:val="21"/>
          <w:szCs w:val="21"/>
        </w:rPr>
        <w:t>JUCE</w:t>
      </w:r>
      <w:r w:rsidR="00B070B5" w:rsidRPr="00757D97">
        <w:rPr>
          <w:rFonts w:ascii="Tahoma" w:hAnsi="Tahoma" w:cs="Tahoma"/>
          <w:sz w:val="21"/>
          <w:szCs w:val="21"/>
        </w:rPr>
        <w:t>RGS</w:t>
      </w:r>
      <w:r w:rsidRPr="00757D97">
        <w:rPr>
          <w:rFonts w:ascii="Tahoma" w:hAnsi="Tahoma" w:cs="Tahoma"/>
          <w:sz w:val="21"/>
          <w:szCs w:val="21"/>
        </w:rPr>
        <w:t xml:space="preserve">, nos termos do </w:t>
      </w:r>
      <w:r w:rsidR="00686C45" w:rsidRPr="00757D97">
        <w:rPr>
          <w:rFonts w:ascii="Tahoma" w:hAnsi="Tahoma" w:cs="Tahoma"/>
          <w:sz w:val="21"/>
          <w:szCs w:val="21"/>
        </w:rPr>
        <w:t xml:space="preserve">inciso II do </w:t>
      </w:r>
      <w:r w:rsidRPr="00757D97">
        <w:rPr>
          <w:rFonts w:ascii="Tahoma" w:hAnsi="Tahoma" w:cs="Tahoma"/>
          <w:sz w:val="21"/>
          <w:szCs w:val="21"/>
        </w:rPr>
        <w:t>artigo 62</w:t>
      </w:r>
      <w:r w:rsidR="00686C45" w:rsidRPr="00757D97">
        <w:rPr>
          <w:rFonts w:ascii="Tahoma" w:hAnsi="Tahoma" w:cs="Tahoma"/>
          <w:sz w:val="21"/>
          <w:szCs w:val="21"/>
        </w:rPr>
        <w:t xml:space="preserve"> </w:t>
      </w:r>
      <w:r w:rsidRPr="00757D97">
        <w:rPr>
          <w:rFonts w:ascii="Tahoma" w:hAnsi="Tahoma" w:cs="Tahoma"/>
          <w:sz w:val="21"/>
          <w:szCs w:val="21"/>
        </w:rPr>
        <w:t xml:space="preserve">da Lei das Sociedades por Ações. </w:t>
      </w:r>
    </w:p>
    <w:p w14:paraId="23A88C22" w14:textId="24687561" w:rsidR="00E26BB5" w:rsidRPr="00757D97" w:rsidRDefault="00E26BB5" w:rsidP="00AA3011">
      <w:pPr>
        <w:widowControl w:val="0"/>
        <w:spacing w:after="0" w:line="288" w:lineRule="auto"/>
        <w:contextualSpacing/>
        <w:rPr>
          <w:rFonts w:ascii="Tahoma" w:hAnsi="Tahoma" w:cs="Tahoma"/>
          <w:sz w:val="21"/>
          <w:szCs w:val="21"/>
        </w:rPr>
      </w:pPr>
    </w:p>
    <w:p w14:paraId="41DE3A87" w14:textId="48CBB22C" w:rsidR="00AF685E" w:rsidRPr="00757D97" w:rsidRDefault="00A430DE"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 xml:space="preserve">Para </w:t>
      </w:r>
      <w:r w:rsidR="0032483A" w:rsidRPr="00757D97">
        <w:rPr>
          <w:rFonts w:ascii="Tahoma" w:hAnsi="Tahoma" w:cs="Tahoma"/>
          <w:sz w:val="21"/>
          <w:szCs w:val="21"/>
        </w:rPr>
        <w:t xml:space="preserve">dar </w:t>
      </w:r>
      <w:r w:rsidRPr="00757D97">
        <w:rPr>
          <w:rFonts w:ascii="Tahoma" w:hAnsi="Tahoma" w:cs="Tahoma"/>
          <w:sz w:val="21"/>
          <w:szCs w:val="21"/>
        </w:rPr>
        <w:t xml:space="preserve">cumprimento do disposto na Cláusula 2.2.1 acima, a Emissora deverá (i) protocolar </w:t>
      </w:r>
      <w:r w:rsidR="00B96705" w:rsidRPr="00757D97">
        <w:rPr>
          <w:rFonts w:ascii="Tahoma" w:hAnsi="Tahoma" w:cs="Tahoma"/>
          <w:sz w:val="21"/>
          <w:szCs w:val="21"/>
        </w:rPr>
        <w:t xml:space="preserve">esta </w:t>
      </w:r>
      <w:r w:rsidR="00043BEE" w:rsidRPr="00757D97">
        <w:rPr>
          <w:rFonts w:ascii="Tahoma" w:hAnsi="Tahoma" w:cs="Tahoma"/>
          <w:sz w:val="21"/>
          <w:szCs w:val="21"/>
        </w:rPr>
        <w:t xml:space="preserve">Escritura </w:t>
      </w:r>
      <w:r w:rsidR="004305F4" w:rsidRPr="00757D97">
        <w:rPr>
          <w:rFonts w:ascii="Tahoma" w:hAnsi="Tahoma" w:cs="Tahoma"/>
          <w:sz w:val="21"/>
          <w:szCs w:val="21"/>
        </w:rPr>
        <w:t xml:space="preserve">na JUCERGS </w:t>
      </w:r>
      <w:r w:rsidR="00965B3D" w:rsidRPr="00757D97">
        <w:rPr>
          <w:rFonts w:ascii="Tahoma" w:hAnsi="Tahoma" w:cs="Tahoma"/>
          <w:sz w:val="21"/>
          <w:szCs w:val="21"/>
        </w:rPr>
        <w:t xml:space="preserve">em até </w:t>
      </w:r>
      <w:r w:rsidR="00882D0A" w:rsidRPr="00757D97">
        <w:rPr>
          <w:rFonts w:ascii="Tahoma" w:hAnsi="Tahoma" w:cs="Tahoma"/>
          <w:sz w:val="21"/>
          <w:szCs w:val="21"/>
        </w:rPr>
        <w:t xml:space="preserve">03 </w:t>
      </w:r>
      <w:r w:rsidR="00965B3D" w:rsidRPr="00757D97">
        <w:rPr>
          <w:rFonts w:ascii="Tahoma" w:hAnsi="Tahoma" w:cs="Tahoma"/>
          <w:sz w:val="21"/>
          <w:szCs w:val="21"/>
        </w:rPr>
        <w:t>(</w:t>
      </w:r>
      <w:r w:rsidR="00882D0A" w:rsidRPr="00757D97">
        <w:rPr>
          <w:rFonts w:ascii="Tahoma" w:hAnsi="Tahoma" w:cs="Tahoma"/>
          <w:sz w:val="21"/>
          <w:szCs w:val="21"/>
        </w:rPr>
        <w:t>três</w:t>
      </w:r>
      <w:r w:rsidR="00965B3D" w:rsidRPr="00757D97">
        <w:rPr>
          <w:rFonts w:ascii="Tahoma" w:hAnsi="Tahoma" w:cs="Tahoma"/>
          <w:sz w:val="21"/>
          <w:szCs w:val="21"/>
        </w:rPr>
        <w:t>) Dias Úteis contados da</w:t>
      </w:r>
      <w:r w:rsidR="00882D0A" w:rsidRPr="00757D97">
        <w:rPr>
          <w:rFonts w:ascii="Tahoma" w:hAnsi="Tahoma" w:cs="Tahoma"/>
          <w:sz w:val="21"/>
          <w:szCs w:val="21"/>
        </w:rPr>
        <w:t xml:space="preserve"> sua</w:t>
      </w:r>
      <w:r w:rsidR="00965B3D" w:rsidRPr="00757D97">
        <w:rPr>
          <w:rFonts w:ascii="Tahoma" w:hAnsi="Tahoma" w:cs="Tahoma"/>
          <w:sz w:val="21"/>
          <w:szCs w:val="21"/>
        </w:rPr>
        <w:t xml:space="preserve"> celebração; e (</w:t>
      </w:r>
      <w:proofErr w:type="spellStart"/>
      <w:r w:rsidR="00965B3D" w:rsidRPr="00757D97">
        <w:rPr>
          <w:rFonts w:ascii="Tahoma" w:hAnsi="Tahoma" w:cs="Tahoma"/>
          <w:sz w:val="21"/>
          <w:szCs w:val="21"/>
        </w:rPr>
        <w:t>ii</w:t>
      </w:r>
      <w:proofErr w:type="spellEnd"/>
      <w:r w:rsidR="00965B3D" w:rsidRPr="00757D97">
        <w:rPr>
          <w:rFonts w:ascii="Tahoma" w:hAnsi="Tahoma" w:cs="Tahoma"/>
          <w:sz w:val="21"/>
          <w:szCs w:val="21"/>
        </w:rPr>
        <w:t xml:space="preserve">) enviar à </w:t>
      </w:r>
      <w:proofErr w:type="spellStart"/>
      <w:r w:rsidR="00965B3D" w:rsidRPr="00757D97">
        <w:rPr>
          <w:rFonts w:ascii="Tahoma" w:hAnsi="Tahoma" w:cs="Tahoma"/>
          <w:sz w:val="21"/>
          <w:szCs w:val="21"/>
        </w:rPr>
        <w:t>Securitizadora</w:t>
      </w:r>
      <w:proofErr w:type="spellEnd"/>
      <w:r w:rsidR="0096701A" w:rsidRPr="00757D97">
        <w:rPr>
          <w:rFonts w:ascii="Tahoma" w:hAnsi="Tahoma" w:cs="Tahoma"/>
          <w:sz w:val="21"/>
          <w:szCs w:val="21"/>
        </w:rPr>
        <w:t xml:space="preserve"> e à Instituição Custodiante (abaixo definido) para fins de custódia dos Documentos Comprobatórios </w:t>
      </w:r>
      <w:r w:rsidR="006A5A27" w:rsidRPr="00757D97">
        <w:rPr>
          <w:rFonts w:ascii="Tahoma" w:hAnsi="Tahoma" w:cs="Tahoma"/>
          <w:sz w:val="21"/>
          <w:szCs w:val="21"/>
        </w:rPr>
        <w:t xml:space="preserve">da Securitização </w:t>
      </w:r>
      <w:r w:rsidR="0096701A" w:rsidRPr="00757D97">
        <w:rPr>
          <w:rFonts w:ascii="Tahoma" w:hAnsi="Tahoma" w:cs="Tahoma"/>
          <w:sz w:val="21"/>
          <w:szCs w:val="21"/>
        </w:rPr>
        <w:t xml:space="preserve">(abaixo definido), </w:t>
      </w:r>
      <w:r w:rsidR="00882D0A" w:rsidRPr="00757D97">
        <w:rPr>
          <w:rFonts w:ascii="Tahoma" w:hAnsi="Tahoma" w:cs="Tahoma"/>
          <w:sz w:val="21"/>
          <w:szCs w:val="21"/>
        </w:rPr>
        <w:t>0</w:t>
      </w:r>
      <w:r w:rsidR="00965B3D" w:rsidRPr="00757D97">
        <w:rPr>
          <w:rFonts w:ascii="Tahoma" w:hAnsi="Tahoma" w:cs="Tahoma"/>
          <w:sz w:val="21"/>
          <w:szCs w:val="21"/>
        </w:rPr>
        <w:t>1 (uma) via original digital desta Escritura devidamente registrad</w:t>
      </w:r>
      <w:r w:rsidR="00882D0A" w:rsidRPr="00757D97">
        <w:rPr>
          <w:rFonts w:ascii="Tahoma" w:hAnsi="Tahoma" w:cs="Tahoma"/>
          <w:sz w:val="21"/>
          <w:szCs w:val="21"/>
        </w:rPr>
        <w:t>a</w:t>
      </w:r>
      <w:r w:rsidR="00965B3D" w:rsidRPr="00757D97">
        <w:rPr>
          <w:rFonts w:ascii="Tahoma" w:hAnsi="Tahoma" w:cs="Tahoma"/>
          <w:sz w:val="21"/>
          <w:szCs w:val="21"/>
        </w:rPr>
        <w:t xml:space="preserve"> na JUCERGS</w:t>
      </w:r>
      <w:r w:rsidR="007C54F7" w:rsidRPr="00757D97">
        <w:rPr>
          <w:rFonts w:ascii="Tahoma" w:hAnsi="Tahoma" w:cs="Tahoma"/>
          <w:sz w:val="21"/>
          <w:szCs w:val="21"/>
        </w:rPr>
        <w:t xml:space="preserve"> </w:t>
      </w:r>
      <w:r w:rsidR="00965B3D" w:rsidRPr="00757D97">
        <w:rPr>
          <w:rFonts w:ascii="Tahoma" w:hAnsi="Tahoma" w:cs="Tahoma"/>
          <w:sz w:val="21"/>
          <w:szCs w:val="21"/>
        </w:rPr>
        <w:t xml:space="preserve">em até </w:t>
      </w:r>
      <w:r w:rsidR="007C54F7" w:rsidRPr="00757D97">
        <w:rPr>
          <w:rFonts w:ascii="Tahoma" w:hAnsi="Tahoma" w:cs="Tahoma"/>
          <w:sz w:val="21"/>
          <w:szCs w:val="21"/>
        </w:rPr>
        <w:t xml:space="preserve">05 (cinco) </w:t>
      </w:r>
      <w:r w:rsidR="00965B3D" w:rsidRPr="00757D97">
        <w:rPr>
          <w:rFonts w:ascii="Tahoma" w:hAnsi="Tahoma" w:cs="Tahoma"/>
          <w:sz w:val="21"/>
          <w:szCs w:val="21"/>
        </w:rPr>
        <w:t xml:space="preserve">Dias Úteis contados após seu registro na JUCERGS, </w:t>
      </w:r>
      <w:r w:rsidR="00076DA4" w:rsidRPr="00757D97">
        <w:rPr>
          <w:rFonts w:ascii="Tahoma" w:hAnsi="Tahoma" w:cs="Tahoma"/>
          <w:sz w:val="21"/>
          <w:szCs w:val="21"/>
        </w:rPr>
        <w:t xml:space="preserve">juntamente com as </w:t>
      </w:r>
      <w:r w:rsidR="00965B3D" w:rsidRPr="00757D97">
        <w:rPr>
          <w:rFonts w:ascii="Tahoma" w:hAnsi="Tahoma" w:cs="Tahoma"/>
          <w:sz w:val="21"/>
          <w:szCs w:val="21"/>
        </w:rPr>
        <w:t>cópia</w:t>
      </w:r>
      <w:r w:rsidR="00076DA4" w:rsidRPr="00757D97">
        <w:rPr>
          <w:rFonts w:ascii="Tahoma" w:hAnsi="Tahoma" w:cs="Tahoma"/>
          <w:sz w:val="21"/>
          <w:szCs w:val="21"/>
        </w:rPr>
        <w:t>s</w:t>
      </w:r>
      <w:r w:rsidR="00965B3D" w:rsidRPr="00757D97">
        <w:rPr>
          <w:rFonts w:ascii="Tahoma" w:hAnsi="Tahoma" w:cs="Tahoma"/>
          <w:sz w:val="21"/>
          <w:szCs w:val="21"/>
        </w:rPr>
        <w:t xml:space="preserve"> dos Jornais de Publicação que contenham as respectivas publicações</w:t>
      </w:r>
      <w:r w:rsidR="00076DA4" w:rsidRPr="00757D97">
        <w:rPr>
          <w:rFonts w:ascii="Tahoma" w:hAnsi="Tahoma" w:cs="Tahoma"/>
          <w:sz w:val="21"/>
          <w:szCs w:val="21"/>
        </w:rPr>
        <w:t xml:space="preserve">, dentro do </w:t>
      </w:r>
      <w:r w:rsidR="00965B3D" w:rsidRPr="00757D97">
        <w:rPr>
          <w:rFonts w:ascii="Tahoma" w:hAnsi="Tahoma" w:cs="Tahoma"/>
          <w:sz w:val="21"/>
          <w:szCs w:val="21"/>
        </w:rPr>
        <w:t xml:space="preserve">mesmo prazo. Caso a JUCERGS eventualmente apresente exigência para concluir o registro desta Escritura (a) a Emissora </w:t>
      </w:r>
      <w:r w:rsidR="009D6B4A" w:rsidRPr="00757D97">
        <w:rPr>
          <w:rFonts w:ascii="Tahoma" w:hAnsi="Tahoma" w:cs="Tahoma"/>
          <w:sz w:val="21"/>
          <w:szCs w:val="21"/>
        </w:rPr>
        <w:t xml:space="preserve">e/ou a Securitizadora, conforme o caso, </w:t>
      </w:r>
      <w:r w:rsidR="00965B3D" w:rsidRPr="00757D97">
        <w:rPr>
          <w:rFonts w:ascii="Tahoma" w:hAnsi="Tahoma" w:cs="Tahoma"/>
          <w:sz w:val="21"/>
          <w:szCs w:val="21"/>
        </w:rPr>
        <w:t>dever</w:t>
      </w:r>
      <w:r w:rsidR="009D6B4A" w:rsidRPr="00757D97">
        <w:rPr>
          <w:rFonts w:ascii="Tahoma" w:hAnsi="Tahoma" w:cs="Tahoma"/>
          <w:sz w:val="21"/>
          <w:szCs w:val="21"/>
        </w:rPr>
        <w:t>ão</w:t>
      </w:r>
      <w:r w:rsidR="00965B3D" w:rsidRPr="00757D97">
        <w:rPr>
          <w:rFonts w:ascii="Tahoma" w:hAnsi="Tahoma" w:cs="Tahoma"/>
          <w:sz w:val="21"/>
          <w:szCs w:val="21"/>
        </w:rPr>
        <w:t xml:space="preserve"> apresentar toda a documentação e informações solicitadas e/ou necessárias para o cumprimento da exigência no prazo máximo de </w:t>
      </w:r>
      <w:r w:rsidR="007C54F7" w:rsidRPr="00757D97">
        <w:rPr>
          <w:rFonts w:ascii="Tahoma" w:hAnsi="Tahoma" w:cs="Tahoma"/>
          <w:sz w:val="21"/>
          <w:szCs w:val="21"/>
        </w:rPr>
        <w:t xml:space="preserve">05 (cinco) Dias Úteis contado da data da devolução do documento; </w:t>
      </w:r>
      <w:r w:rsidR="00965B3D" w:rsidRPr="00757D97">
        <w:rPr>
          <w:rFonts w:ascii="Tahoma" w:hAnsi="Tahoma" w:cs="Tahoma"/>
          <w:sz w:val="21"/>
          <w:szCs w:val="21"/>
        </w:rPr>
        <w:t xml:space="preserve">e (b) o registro </w:t>
      </w:r>
      <w:r w:rsidR="0047669B" w:rsidRPr="00757D97">
        <w:rPr>
          <w:rFonts w:ascii="Tahoma" w:hAnsi="Tahoma" w:cs="Tahoma"/>
          <w:sz w:val="21"/>
          <w:szCs w:val="21"/>
        </w:rPr>
        <w:t xml:space="preserve">desta Escritura </w:t>
      </w:r>
      <w:r w:rsidR="00965B3D" w:rsidRPr="00757D97">
        <w:rPr>
          <w:rFonts w:ascii="Tahoma" w:hAnsi="Tahoma" w:cs="Tahoma"/>
          <w:sz w:val="21"/>
          <w:szCs w:val="21"/>
        </w:rPr>
        <w:t xml:space="preserve">deverá ser concluído no prazo de </w:t>
      </w:r>
      <w:r w:rsidR="007C54F7" w:rsidRPr="00757D97">
        <w:rPr>
          <w:rFonts w:ascii="Tahoma" w:hAnsi="Tahoma" w:cs="Tahoma"/>
          <w:sz w:val="21"/>
          <w:szCs w:val="21"/>
        </w:rPr>
        <w:t>15 (quinze</w:t>
      </w:r>
      <w:r w:rsidR="00965B3D" w:rsidRPr="00757D97">
        <w:rPr>
          <w:rFonts w:ascii="Tahoma" w:hAnsi="Tahoma" w:cs="Tahoma"/>
          <w:sz w:val="21"/>
          <w:szCs w:val="21"/>
        </w:rPr>
        <w:t xml:space="preserve">) </w:t>
      </w:r>
      <w:r w:rsidR="007C54F7" w:rsidRPr="00757D97">
        <w:rPr>
          <w:rFonts w:ascii="Tahoma" w:hAnsi="Tahoma" w:cs="Tahoma"/>
          <w:sz w:val="21"/>
          <w:szCs w:val="21"/>
        </w:rPr>
        <w:t xml:space="preserve">Dias Úteis </w:t>
      </w:r>
      <w:r w:rsidR="00965B3D" w:rsidRPr="00757D97">
        <w:rPr>
          <w:rFonts w:ascii="Tahoma" w:hAnsi="Tahoma" w:cs="Tahoma"/>
          <w:sz w:val="21"/>
          <w:szCs w:val="21"/>
        </w:rPr>
        <w:t>contado da data da apresentação dos documentos e informações solicitados e/ou necessários para o cumprimento da exigência</w:t>
      </w:r>
      <w:r w:rsidR="00990D52" w:rsidRPr="00757D97">
        <w:rPr>
          <w:rFonts w:ascii="Tahoma" w:hAnsi="Tahoma" w:cs="Tahoma"/>
          <w:sz w:val="21"/>
          <w:szCs w:val="21"/>
        </w:rPr>
        <w:t>, prazo esse que pode ser estendido, por igual período, desde que demonstrado pela Emissora que está tomando todas as medidas necessárias para providenciar o registro desta Escritura perante a JUCERGS</w:t>
      </w:r>
      <w:r w:rsidR="00965B3D" w:rsidRPr="00757D97">
        <w:rPr>
          <w:rFonts w:ascii="Tahoma" w:hAnsi="Tahoma" w:cs="Tahoma"/>
          <w:sz w:val="21"/>
          <w:szCs w:val="21"/>
        </w:rPr>
        <w:t>.</w:t>
      </w:r>
    </w:p>
    <w:p w14:paraId="05781E32" w14:textId="77777777" w:rsidR="00CE799F" w:rsidRPr="00757D97" w:rsidRDefault="00CE799F" w:rsidP="00AA3011">
      <w:pPr>
        <w:widowControl w:val="0"/>
        <w:spacing w:after="0" w:line="288" w:lineRule="auto"/>
        <w:contextualSpacing/>
        <w:rPr>
          <w:rFonts w:ascii="Tahoma" w:hAnsi="Tahoma" w:cs="Tahoma"/>
          <w:sz w:val="21"/>
          <w:szCs w:val="21"/>
        </w:rPr>
      </w:pPr>
    </w:p>
    <w:p w14:paraId="6C2B0CC6" w14:textId="7537BF5A" w:rsidR="00CE799F" w:rsidRPr="00757D97" w:rsidRDefault="00CE799F"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 xml:space="preserve">Qualquer aditamento à presente </w:t>
      </w:r>
      <w:r w:rsidR="00043BEE" w:rsidRPr="00757D97">
        <w:rPr>
          <w:rFonts w:ascii="Tahoma" w:hAnsi="Tahoma" w:cs="Tahoma"/>
          <w:sz w:val="21"/>
          <w:szCs w:val="21"/>
        </w:rPr>
        <w:t xml:space="preserve">Escritura </w:t>
      </w:r>
      <w:r w:rsidRPr="00757D97">
        <w:rPr>
          <w:rFonts w:ascii="Tahoma" w:hAnsi="Tahoma" w:cs="Tahoma"/>
          <w:sz w:val="21"/>
          <w:szCs w:val="21"/>
        </w:rPr>
        <w:t>deverá ser celebrado pela</w:t>
      </w:r>
      <w:r w:rsidR="00076DA4" w:rsidRPr="00757D97">
        <w:rPr>
          <w:rFonts w:ascii="Tahoma" w:hAnsi="Tahoma" w:cs="Tahoma"/>
          <w:sz w:val="21"/>
          <w:szCs w:val="21"/>
        </w:rPr>
        <w:t xml:space="preserve">s Partes </w:t>
      </w:r>
      <w:r w:rsidRPr="00757D97">
        <w:rPr>
          <w:rFonts w:ascii="Tahoma" w:hAnsi="Tahoma" w:cs="Tahoma"/>
          <w:sz w:val="21"/>
          <w:szCs w:val="21"/>
        </w:rPr>
        <w:t xml:space="preserve">após aprovação </w:t>
      </w:r>
      <w:r w:rsidR="00076DA4" w:rsidRPr="00757D97">
        <w:rPr>
          <w:rFonts w:ascii="Tahoma" w:hAnsi="Tahoma" w:cs="Tahoma"/>
          <w:sz w:val="21"/>
          <w:szCs w:val="21"/>
        </w:rPr>
        <w:t xml:space="preserve">dos titulares </w:t>
      </w:r>
      <w:r w:rsidR="006E65A6" w:rsidRPr="00757D97">
        <w:rPr>
          <w:rFonts w:ascii="Tahoma" w:hAnsi="Tahoma" w:cs="Tahoma"/>
          <w:sz w:val="21"/>
          <w:szCs w:val="21"/>
        </w:rPr>
        <w:t>d</w:t>
      </w:r>
      <w:r w:rsidR="00CB4359" w:rsidRPr="00757D97">
        <w:rPr>
          <w:rFonts w:ascii="Tahoma" w:hAnsi="Tahoma" w:cs="Tahoma"/>
          <w:sz w:val="21"/>
          <w:szCs w:val="21"/>
        </w:rPr>
        <w:t>os</w:t>
      </w:r>
      <w:r w:rsidR="006E65A6" w:rsidRPr="00757D97">
        <w:rPr>
          <w:rFonts w:ascii="Tahoma" w:hAnsi="Tahoma" w:cs="Tahoma"/>
          <w:sz w:val="21"/>
          <w:szCs w:val="21"/>
        </w:rPr>
        <w:t xml:space="preserve"> CRA</w:t>
      </w:r>
      <w:r w:rsidR="00932673" w:rsidRPr="00757D97">
        <w:rPr>
          <w:rFonts w:ascii="Tahoma" w:hAnsi="Tahoma" w:cs="Tahoma"/>
          <w:sz w:val="21"/>
          <w:szCs w:val="21"/>
        </w:rPr>
        <w:t xml:space="preserve"> (conforme abaixo definido)</w:t>
      </w:r>
      <w:r w:rsidR="00076DA4" w:rsidRPr="00757D97">
        <w:rPr>
          <w:rFonts w:ascii="Tahoma" w:hAnsi="Tahoma" w:cs="Tahoma"/>
          <w:sz w:val="21"/>
          <w:szCs w:val="21"/>
        </w:rPr>
        <w:t xml:space="preserve"> </w:t>
      </w:r>
      <w:r w:rsidR="002A421B" w:rsidRPr="00757D97">
        <w:rPr>
          <w:rFonts w:ascii="Tahoma" w:hAnsi="Tahoma" w:cs="Tahoma"/>
          <w:sz w:val="21"/>
          <w:szCs w:val="21"/>
        </w:rPr>
        <w:t xml:space="preserve">e da Emissora </w:t>
      </w:r>
      <w:r w:rsidR="00076DA4" w:rsidRPr="00757D97">
        <w:rPr>
          <w:rFonts w:ascii="Tahoma" w:hAnsi="Tahoma" w:cs="Tahoma"/>
          <w:sz w:val="21"/>
          <w:szCs w:val="21"/>
        </w:rPr>
        <w:t>reunidos em assembleia geral</w:t>
      </w:r>
      <w:r w:rsidRPr="00757D97">
        <w:rPr>
          <w:rFonts w:ascii="Tahoma" w:hAnsi="Tahoma" w:cs="Tahoma"/>
          <w:sz w:val="21"/>
          <w:szCs w:val="21"/>
        </w:rPr>
        <w:t xml:space="preserve">, </w:t>
      </w:r>
      <w:r w:rsidR="00832781" w:rsidRPr="00757D97">
        <w:rPr>
          <w:rFonts w:ascii="Tahoma" w:hAnsi="Tahoma" w:cs="Tahoma"/>
          <w:sz w:val="21"/>
          <w:szCs w:val="21"/>
        </w:rPr>
        <w:t>excetuadas as hipóteses previstas na presente Escritura</w:t>
      </w:r>
      <w:r w:rsidR="005B4533" w:rsidRPr="00757D97">
        <w:rPr>
          <w:rFonts w:ascii="Tahoma" w:hAnsi="Tahoma" w:cs="Tahoma"/>
          <w:sz w:val="21"/>
          <w:szCs w:val="21"/>
        </w:rPr>
        <w:t>, devendo todo e qualquer aditamento ser registrado na JUCERGS</w:t>
      </w:r>
      <w:r w:rsidRPr="00757D97">
        <w:rPr>
          <w:rFonts w:ascii="Tahoma" w:hAnsi="Tahoma" w:cs="Tahoma"/>
          <w:sz w:val="21"/>
          <w:szCs w:val="21"/>
        </w:rPr>
        <w:t>.</w:t>
      </w:r>
    </w:p>
    <w:p w14:paraId="149C6544" w14:textId="77777777" w:rsidR="005B4533" w:rsidRPr="00757D97" w:rsidRDefault="005B4533" w:rsidP="00AA3011">
      <w:pPr>
        <w:pStyle w:val="Corpodetexto21"/>
        <w:spacing w:after="0" w:line="288" w:lineRule="auto"/>
        <w:rPr>
          <w:rFonts w:ascii="Tahoma" w:hAnsi="Tahoma" w:cs="Tahoma"/>
          <w:sz w:val="21"/>
          <w:szCs w:val="21"/>
        </w:rPr>
      </w:pPr>
    </w:p>
    <w:p w14:paraId="76B4E404" w14:textId="4718333E" w:rsidR="005B4533" w:rsidRPr="00757D97" w:rsidRDefault="005B4533" w:rsidP="00AA3011">
      <w:pPr>
        <w:pStyle w:val="Corpodetexto21"/>
        <w:numPr>
          <w:ilvl w:val="3"/>
          <w:numId w:val="7"/>
        </w:numPr>
        <w:tabs>
          <w:tab w:val="left" w:pos="1560"/>
        </w:tabs>
        <w:spacing w:after="0" w:line="288" w:lineRule="auto"/>
        <w:ind w:left="709" w:firstLine="0"/>
        <w:rPr>
          <w:rFonts w:ascii="Tahoma" w:hAnsi="Tahoma" w:cs="Tahoma"/>
          <w:sz w:val="21"/>
          <w:szCs w:val="21"/>
        </w:rPr>
      </w:pPr>
      <w:r w:rsidRPr="00757D97">
        <w:rPr>
          <w:rFonts w:ascii="Tahoma" w:hAnsi="Tahoma" w:cs="Tahoma"/>
          <w:sz w:val="21"/>
          <w:szCs w:val="21"/>
        </w:rPr>
        <w:t xml:space="preserve">Visando a dar cumprimento ao disposto na Cláusula 2.2.3 acima, a Emissora deverá (i) protocolar todo e qualquer aditamento a esta Escritura em até 10 (dez) Dias Úteis contados da sua </w:t>
      </w:r>
      <w:proofErr w:type="gramStart"/>
      <w:r w:rsidRPr="00757D97">
        <w:rPr>
          <w:rFonts w:ascii="Tahoma" w:hAnsi="Tahoma" w:cs="Tahoma"/>
          <w:sz w:val="21"/>
          <w:szCs w:val="21"/>
        </w:rPr>
        <w:t>celebração ;</w:t>
      </w:r>
      <w:proofErr w:type="gramEnd"/>
      <w:r w:rsidRPr="00757D97">
        <w:rPr>
          <w:rFonts w:ascii="Tahoma" w:hAnsi="Tahoma" w:cs="Tahoma"/>
          <w:sz w:val="21"/>
          <w:szCs w:val="21"/>
        </w:rPr>
        <w:t xml:space="preserve"> e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enviar à </w:t>
      </w:r>
      <w:proofErr w:type="spellStart"/>
      <w:r w:rsidRPr="00757D97">
        <w:rPr>
          <w:rFonts w:ascii="Tahoma" w:hAnsi="Tahoma" w:cs="Tahoma"/>
          <w:sz w:val="21"/>
          <w:szCs w:val="21"/>
        </w:rPr>
        <w:t>Securitizadora</w:t>
      </w:r>
      <w:proofErr w:type="spellEnd"/>
      <w:r w:rsidRPr="00757D97">
        <w:rPr>
          <w:rFonts w:ascii="Tahoma" w:hAnsi="Tahoma" w:cs="Tahoma"/>
          <w:sz w:val="21"/>
          <w:szCs w:val="21"/>
        </w:rPr>
        <w:t xml:space="preserve"> 01 (uma) via original digital do referido aditamento devidamente registrado na JUCERGS em até 05 (cinco) Dias Úteis contados após seu registro na JUCERGS. Caso a JUCERGS eventualmente apresente exigência para concluir o registro de qualquer aditamento a esta Escritura (a) a Emissora e/ou a Securitizadora, conforme o caso, deverão apresentar toda a documentação e informações solicitadas e/ou necessárias para o cumprimento da exigência no prazo máximo de 05 (cinco) Dias Úteis contado da data da devolução do documento; e (b) o registro do aditamento a esta Escritura deverá ser concluído no prazo de 30 (trinta) dias contado</w:t>
      </w:r>
      <w:r w:rsidR="002B07AE" w:rsidRPr="00757D97">
        <w:rPr>
          <w:rFonts w:ascii="Tahoma" w:hAnsi="Tahoma" w:cs="Tahoma"/>
          <w:sz w:val="21"/>
          <w:szCs w:val="21"/>
        </w:rPr>
        <w:t>s</w:t>
      </w:r>
      <w:r w:rsidRPr="00757D97">
        <w:rPr>
          <w:rFonts w:ascii="Tahoma" w:hAnsi="Tahoma" w:cs="Tahoma"/>
          <w:sz w:val="21"/>
          <w:szCs w:val="21"/>
        </w:rPr>
        <w:t xml:space="preserve"> da data da apresentação dos documentos e informações solicitados e/ou necessários para o cumprimento da exigência, prazo esse que pode ser estendido, por igual período, desde que demonstrado pela Emissora que está tomando todas as medidas necessárias para providenciar o registro do aditamento a esta Escritura perante a JUCERGS.</w:t>
      </w:r>
    </w:p>
    <w:p w14:paraId="4A95F300" w14:textId="77777777" w:rsidR="00CE799F" w:rsidRPr="00757D97" w:rsidRDefault="00CE799F" w:rsidP="00AA3011">
      <w:pPr>
        <w:widowControl w:val="0"/>
        <w:spacing w:after="0" w:line="288" w:lineRule="auto"/>
        <w:contextualSpacing/>
        <w:rPr>
          <w:rFonts w:ascii="Tahoma" w:hAnsi="Tahoma" w:cs="Tahoma"/>
          <w:sz w:val="21"/>
          <w:szCs w:val="21"/>
        </w:rPr>
      </w:pPr>
    </w:p>
    <w:p w14:paraId="022991C1" w14:textId="1A53DA08" w:rsidR="002B07AE" w:rsidRPr="00757D97" w:rsidRDefault="002B07AE"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Caso, quando da realização do protocolo para arquivamento desta Escritura (e/ou seus eventuais aditamentos), a JUCERGS</w:t>
      </w:r>
      <w:r w:rsidRPr="00757D97" w:rsidDel="00F2039E">
        <w:rPr>
          <w:rFonts w:ascii="Tahoma" w:hAnsi="Tahoma" w:cs="Tahoma"/>
          <w:sz w:val="21"/>
          <w:szCs w:val="21"/>
        </w:rPr>
        <w:t xml:space="preserve"> </w:t>
      </w:r>
      <w:r w:rsidRPr="00757D97">
        <w:rPr>
          <w:rFonts w:ascii="Tahoma" w:hAnsi="Tahoma" w:cs="Tahoma"/>
          <w:sz w:val="21"/>
          <w:szCs w:val="21"/>
        </w:rPr>
        <w:t>estiver com as operações suspensas para fins de recebimento do protocolo (seja de forma online ou presencial) e/ou não esteja prestando os serviços de forma regular, a Escritura será: (i) protocolada para arquivamento no prazo de até 03 (três) Dias Úteis contados da data em que em que a JUCERGS</w:t>
      </w:r>
      <w:r w:rsidRPr="00757D97" w:rsidDel="00F2039E">
        <w:rPr>
          <w:rFonts w:ascii="Tahoma" w:hAnsi="Tahoma" w:cs="Tahoma"/>
          <w:sz w:val="21"/>
          <w:szCs w:val="21"/>
        </w:rPr>
        <w:t xml:space="preserve"> </w:t>
      </w:r>
      <w:r w:rsidRPr="00757D97">
        <w:rPr>
          <w:rFonts w:ascii="Tahoma" w:hAnsi="Tahoma" w:cs="Tahoma"/>
          <w:sz w:val="21"/>
          <w:szCs w:val="21"/>
        </w:rPr>
        <w:t>restabelecer a prestação regular de seus serviços, e (</w:t>
      </w:r>
      <w:proofErr w:type="spellStart"/>
      <w:r w:rsidRPr="00757D97">
        <w:rPr>
          <w:rFonts w:ascii="Tahoma" w:hAnsi="Tahoma" w:cs="Tahoma"/>
          <w:sz w:val="21"/>
          <w:szCs w:val="21"/>
        </w:rPr>
        <w:t>ii</w:t>
      </w:r>
      <w:proofErr w:type="spellEnd"/>
      <w:r w:rsidRPr="00757D97">
        <w:rPr>
          <w:rFonts w:ascii="Tahoma" w:hAnsi="Tahoma" w:cs="Tahoma"/>
          <w:sz w:val="21"/>
          <w:szCs w:val="21"/>
        </w:rPr>
        <w:t>) arquivada no prazo de 15 (quinze) Dias Úteis contados da data em que a JUCERGS restabelecer a prestação regular dos seus serviços, observado que, em caso de formulação de exigências pela JUCERGS, mediante a comprovação pela Emissora, referido prazo será prorrogado pelo prazo em que a JUCERGS</w:t>
      </w:r>
      <w:r w:rsidRPr="00757D97" w:rsidDel="007957AD">
        <w:rPr>
          <w:rFonts w:ascii="Tahoma" w:hAnsi="Tahoma" w:cs="Tahoma"/>
          <w:sz w:val="21"/>
          <w:szCs w:val="21"/>
        </w:rPr>
        <w:t xml:space="preserve"> </w:t>
      </w:r>
      <w:r w:rsidRPr="00757D97">
        <w:rPr>
          <w:rFonts w:ascii="Tahoma" w:hAnsi="Tahoma" w:cs="Tahoma"/>
          <w:sz w:val="21"/>
          <w:szCs w:val="21"/>
        </w:rPr>
        <w:t>levar para conceder o registro, sem que seja considerado vencimento antecipado das Debêntures, nos termos desta Escritura.</w:t>
      </w:r>
    </w:p>
    <w:p w14:paraId="7732511C" w14:textId="77777777" w:rsidR="002B07AE" w:rsidRPr="00757D97" w:rsidRDefault="002B07AE" w:rsidP="00AA3011">
      <w:pPr>
        <w:pStyle w:val="Corpodetexto21"/>
        <w:spacing w:after="0" w:line="288" w:lineRule="auto"/>
        <w:ind w:left="0" w:firstLine="0"/>
        <w:rPr>
          <w:rFonts w:ascii="Tahoma" w:hAnsi="Tahoma" w:cs="Tahoma"/>
          <w:sz w:val="21"/>
          <w:szCs w:val="21"/>
        </w:rPr>
      </w:pPr>
    </w:p>
    <w:p w14:paraId="75983691" w14:textId="3355EB1D" w:rsidR="00CE799F" w:rsidRPr="00757D97" w:rsidRDefault="00C45DC5"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A</w:t>
      </w:r>
      <w:r w:rsidR="00CE799F" w:rsidRPr="00757D97">
        <w:rPr>
          <w:rFonts w:ascii="Tahoma" w:hAnsi="Tahoma" w:cs="Tahoma"/>
          <w:sz w:val="21"/>
          <w:szCs w:val="21"/>
        </w:rPr>
        <w:t xml:space="preserve"> </w:t>
      </w:r>
      <w:r w:rsidR="000F6B20" w:rsidRPr="00757D97">
        <w:rPr>
          <w:rFonts w:ascii="Tahoma" w:hAnsi="Tahoma" w:cs="Tahoma"/>
          <w:sz w:val="21"/>
          <w:szCs w:val="21"/>
        </w:rPr>
        <w:t>Securitizadora</w:t>
      </w:r>
      <w:r w:rsidR="00CE799F" w:rsidRPr="00757D97">
        <w:rPr>
          <w:rFonts w:ascii="Tahoma" w:hAnsi="Tahoma" w:cs="Tahoma"/>
          <w:sz w:val="21"/>
          <w:szCs w:val="21"/>
        </w:rPr>
        <w:t xml:space="preserve"> fica, desde já, autorizad</w:t>
      </w:r>
      <w:r w:rsidRPr="00757D97">
        <w:rPr>
          <w:rFonts w:ascii="Tahoma" w:hAnsi="Tahoma" w:cs="Tahoma"/>
          <w:sz w:val="21"/>
          <w:szCs w:val="21"/>
        </w:rPr>
        <w:t>a</w:t>
      </w:r>
      <w:r w:rsidR="00CE799F" w:rsidRPr="00757D97">
        <w:rPr>
          <w:rFonts w:ascii="Tahoma" w:hAnsi="Tahoma" w:cs="Tahoma"/>
          <w:sz w:val="21"/>
          <w:szCs w:val="21"/>
        </w:rPr>
        <w:t xml:space="preserve"> e constituíd</w:t>
      </w:r>
      <w:r w:rsidRPr="00757D97">
        <w:rPr>
          <w:rFonts w:ascii="Tahoma" w:hAnsi="Tahoma" w:cs="Tahoma"/>
          <w:sz w:val="21"/>
          <w:szCs w:val="21"/>
        </w:rPr>
        <w:t>a</w:t>
      </w:r>
      <w:r w:rsidR="00CE799F" w:rsidRPr="00757D97">
        <w:rPr>
          <w:rFonts w:ascii="Tahoma" w:hAnsi="Tahoma" w:cs="Tahoma"/>
          <w:sz w:val="21"/>
          <w:szCs w:val="21"/>
        </w:rPr>
        <w:t xml:space="preserve"> de todos os poderes, de forma irrevogável e irretratável, para, às expensas </w:t>
      </w:r>
      <w:r w:rsidR="00B421B5" w:rsidRPr="00757D97">
        <w:rPr>
          <w:rFonts w:ascii="Tahoma" w:hAnsi="Tahoma" w:cs="Tahoma"/>
          <w:sz w:val="21"/>
          <w:szCs w:val="21"/>
        </w:rPr>
        <w:t xml:space="preserve">exclusivas </w:t>
      </w:r>
      <w:r w:rsidR="00CE799F" w:rsidRPr="00757D97">
        <w:rPr>
          <w:rFonts w:ascii="Tahoma" w:hAnsi="Tahoma" w:cs="Tahoma"/>
          <w:sz w:val="21"/>
          <w:szCs w:val="21"/>
        </w:rPr>
        <w:t xml:space="preserve">da Emissora, promover o registro desta </w:t>
      </w:r>
      <w:r w:rsidR="00043BEE" w:rsidRPr="00757D97">
        <w:rPr>
          <w:rFonts w:ascii="Tahoma" w:hAnsi="Tahoma" w:cs="Tahoma"/>
          <w:sz w:val="21"/>
          <w:szCs w:val="21"/>
        </w:rPr>
        <w:t xml:space="preserve">Escritura </w:t>
      </w:r>
      <w:r w:rsidR="00CE799F" w:rsidRPr="00757D97">
        <w:rPr>
          <w:rFonts w:ascii="Tahoma" w:hAnsi="Tahoma" w:cs="Tahoma"/>
          <w:sz w:val="21"/>
          <w:szCs w:val="21"/>
        </w:rPr>
        <w:t>e de seus eventuais aditamentos caso a Emissora não o faça, o que não descaracteriza, contudo, o descumprimento de obrigação não pecuniária pela Emissora, nos termos desta Escritura.</w:t>
      </w:r>
    </w:p>
    <w:p w14:paraId="6B724445" w14:textId="77777777" w:rsidR="0073422A" w:rsidRPr="00757D97" w:rsidRDefault="0073422A" w:rsidP="00AA3011">
      <w:pPr>
        <w:pStyle w:val="Corpodetexto21"/>
        <w:spacing w:after="0" w:line="288" w:lineRule="auto"/>
        <w:ind w:left="0"/>
        <w:rPr>
          <w:rFonts w:ascii="Tahoma" w:hAnsi="Tahoma" w:cs="Tahoma"/>
          <w:sz w:val="21"/>
          <w:szCs w:val="21"/>
        </w:rPr>
      </w:pPr>
    </w:p>
    <w:p w14:paraId="16DDEA3D" w14:textId="590E3406" w:rsidR="001F4407" w:rsidRPr="00757D97" w:rsidRDefault="00C77AB6" w:rsidP="00AA3011">
      <w:pPr>
        <w:pStyle w:val="Corpodetexto21"/>
        <w:numPr>
          <w:ilvl w:val="1"/>
          <w:numId w:val="7"/>
        </w:numPr>
        <w:spacing w:after="0" w:line="288" w:lineRule="auto"/>
        <w:ind w:left="0" w:firstLine="0"/>
        <w:rPr>
          <w:rFonts w:ascii="Tahoma" w:hAnsi="Tahoma" w:cs="Tahoma"/>
          <w:sz w:val="21"/>
          <w:szCs w:val="21"/>
        </w:rPr>
      </w:pPr>
      <w:r w:rsidRPr="00757D97">
        <w:rPr>
          <w:rFonts w:ascii="Tahoma" w:hAnsi="Tahoma" w:cs="Tahoma"/>
          <w:b/>
          <w:sz w:val="21"/>
          <w:szCs w:val="21"/>
        </w:rPr>
        <w:t>Colocação, Negociação e Liquidação Financeira</w:t>
      </w:r>
    </w:p>
    <w:p w14:paraId="5A6FF31C" w14:textId="77777777" w:rsidR="006A2E40" w:rsidRPr="00757D97" w:rsidRDefault="006A2E40" w:rsidP="00AA3011">
      <w:pPr>
        <w:widowControl w:val="0"/>
        <w:spacing w:after="0" w:line="288" w:lineRule="auto"/>
        <w:contextualSpacing/>
        <w:rPr>
          <w:rFonts w:ascii="Tahoma" w:hAnsi="Tahoma" w:cs="Tahoma"/>
          <w:sz w:val="21"/>
          <w:szCs w:val="21"/>
        </w:rPr>
      </w:pPr>
    </w:p>
    <w:p w14:paraId="13CE67EB" w14:textId="277A9E3D" w:rsidR="00CE799F" w:rsidRPr="00757D97" w:rsidRDefault="006563DD"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As Debêntures serão objeto de colocação privada,</w:t>
      </w:r>
      <w:r w:rsidR="00B421B5" w:rsidRPr="00757D97">
        <w:rPr>
          <w:rFonts w:ascii="Tahoma" w:hAnsi="Tahoma" w:cs="Tahoma"/>
          <w:sz w:val="21"/>
          <w:szCs w:val="21"/>
        </w:rPr>
        <w:t xml:space="preserve"> </w:t>
      </w:r>
      <w:r w:rsidRPr="00757D97">
        <w:rPr>
          <w:rFonts w:ascii="Tahoma" w:hAnsi="Tahoma" w:cs="Tahoma"/>
          <w:sz w:val="21"/>
          <w:szCs w:val="21"/>
        </w:rPr>
        <w:t>de modo que não serão (i) depositadas para distribuição no mercado primário; (</w:t>
      </w:r>
      <w:proofErr w:type="spellStart"/>
      <w:r w:rsidRPr="00757D97">
        <w:rPr>
          <w:rFonts w:ascii="Tahoma" w:hAnsi="Tahoma" w:cs="Tahoma"/>
          <w:sz w:val="21"/>
          <w:szCs w:val="21"/>
        </w:rPr>
        <w:t>ii</w:t>
      </w:r>
      <w:proofErr w:type="spellEnd"/>
      <w:r w:rsidRPr="00757D97">
        <w:rPr>
          <w:rFonts w:ascii="Tahoma" w:hAnsi="Tahoma" w:cs="Tahoma"/>
          <w:sz w:val="21"/>
          <w:szCs w:val="21"/>
        </w:rPr>
        <w:t>) negociadas no mercado secundário; (</w:t>
      </w:r>
      <w:proofErr w:type="spellStart"/>
      <w:r w:rsidRPr="00757D97">
        <w:rPr>
          <w:rFonts w:ascii="Tahoma" w:hAnsi="Tahoma" w:cs="Tahoma"/>
          <w:sz w:val="21"/>
          <w:szCs w:val="21"/>
        </w:rPr>
        <w:t>i</w:t>
      </w:r>
      <w:r w:rsidR="006730C0" w:rsidRPr="00757D97">
        <w:rPr>
          <w:rFonts w:ascii="Tahoma" w:hAnsi="Tahoma" w:cs="Tahoma"/>
          <w:sz w:val="21"/>
          <w:szCs w:val="21"/>
        </w:rPr>
        <w:t>ii</w:t>
      </w:r>
      <w:proofErr w:type="spellEnd"/>
      <w:r w:rsidRPr="00757D97">
        <w:rPr>
          <w:rFonts w:ascii="Tahoma" w:hAnsi="Tahoma" w:cs="Tahoma"/>
          <w:sz w:val="21"/>
          <w:szCs w:val="21"/>
        </w:rPr>
        <w:t>) custodiadas eletronicamente; ou (</w:t>
      </w:r>
      <w:proofErr w:type="spellStart"/>
      <w:r w:rsidR="006730C0" w:rsidRPr="00757D97">
        <w:rPr>
          <w:rFonts w:ascii="Tahoma" w:hAnsi="Tahoma" w:cs="Tahoma"/>
          <w:sz w:val="21"/>
          <w:szCs w:val="21"/>
        </w:rPr>
        <w:t>i</w:t>
      </w:r>
      <w:r w:rsidRPr="00757D97">
        <w:rPr>
          <w:rFonts w:ascii="Tahoma" w:hAnsi="Tahoma" w:cs="Tahoma"/>
          <w:sz w:val="21"/>
          <w:szCs w:val="21"/>
        </w:rPr>
        <w:t>v</w:t>
      </w:r>
      <w:proofErr w:type="spellEnd"/>
      <w:r w:rsidRPr="00757D97">
        <w:rPr>
          <w:rFonts w:ascii="Tahoma" w:hAnsi="Tahoma" w:cs="Tahoma"/>
          <w:sz w:val="21"/>
          <w:szCs w:val="21"/>
        </w:rPr>
        <w:t>) financeiramente liquidadas em qualquer mercado organizado, na medida em que serão adquiridas unicamente pela Securitizadora visando à implementação da Securitização (conforme abaixo definido).</w:t>
      </w:r>
    </w:p>
    <w:p w14:paraId="67D14458" w14:textId="77777777" w:rsidR="00EF65F1" w:rsidRPr="00757D97" w:rsidRDefault="00EF65F1" w:rsidP="00AA3011">
      <w:pPr>
        <w:widowControl w:val="0"/>
        <w:spacing w:after="0" w:line="288" w:lineRule="auto"/>
        <w:contextualSpacing/>
        <w:rPr>
          <w:rFonts w:ascii="Tahoma" w:hAnsi="Tahoma" w:cs="Tahoma"/>
          <w:sz w:val="21"/>
          <w:szCs w:val="21"/>
        </w:rPr>
      </w:pPr>
    </w:p>
    <w:p w14:paraId="631758B9" w14:textId="7E4AE1EB" w:rsidR="008D5E1B" w:rsidRPr="00757D97" w:rsidRDefault="008D5E1B" w:rsidP="00AA3011">
      <w:pPr>
        <w:pStyle w:val="Corpodetexto21"/>
        <w:numPr>
          <w:ilvl w:val="1"/>
          <w:numId w:val="7"/>
        </w:numPr>
        <w:spacing w:after="0" w:line="288" w:lineRule="auto"/>
        <w:ind w:left="0" w:firstLine="0"/>
        <w:rPr>
          <w:rFonts w:ascii="Tahoma" w:hAnsi="Tahoma" w:cs="Tahoma"/>
          <w:b/>
          <w:sz w:val="21"/>
          <w:szCs w:val="21"/>
        </w:rPr>
      </w:pPr>
      <w:r w:rsidRPr="00757D97">
        <w:rPr>
          <w:rFonts w:ascii="Tahoma" w:hAnsi="Tahoma" w:cs="Tahoma"/>
          <w:b/>
          <w:sz w:val="21"/>
          <w:szCs w:val="21"/>
        </w:rPr>
        <w:t xml:space="preserve">Inexigibilidade de Registro na </w:t>
      </w:r>
      <w:r w:rsidR="00964AE1" w:rsidRPr="00757D97">
        <w:rPr>
          <w:rFonts w:ascii="Tahoma" w:hAnsi="Tahoma" w:cs="Tahoma"/>
          <w:b/>
          <w:sz w:val="21"/>
          <w:szCs w:val="21"/>
        </w:rPr>
        <w:t>CVM</w:t>
      </w:r>
      <w:r w:rsidRPr="00757D97">
        <w:rPr>
          <w:rFonts w:ascii="Tahoma" w:hAnsi="Tahoma" w:cs="Tahoma"/>
          <w:b/>
          <w:sz w:val="21"/>
          <w:szCs w:val="21"/>
        </w:rPr>
        <w:t xml:space="preserve"> e na Associação Brasileira das Entidades dos Mercados Financeiros e de Capitais</w:t>
      </w:r>
    </w:p>
    <w:p w14:paraId="11B39B3C" w14:textId="77777777" w:rsidR="001F4407" w:rsidRPr="00757D97" w:rsidRDefault="001F4407" w:rsidP="00AA3011">
      <w:pPr>
        <w:widowControl w:val="0"/>
        <w:spacing w:after="0" w:line="288" w:lineRule="auto"/>
        <w:contextualSpacing/>
        <w:rPr>
          <w:rFonts w:ascii="Tahoma" w:hAnsi="Tahoma" w:cs="Tahoma"/>
          <w:sz w:val="21"/>
          <w:szCs w:val="21"/>
        </w:rPr>
      </w:pPr>
    </w:p>
    <w:p w14:paraId="32570119" w14:textId="2DFE6D4E" w:rsidR="008D5E1B" w:rsidRPr="00757D97" w:rsidRDefault="006563DD" w:rsidP="00AA3011">
      <w:pPr>
        <w:pStyle w:val="Corpodetexto21"/>
        <w:numPr>
          <w:ilvl w:val="2"/>
          <w:numId w:val="7"/>
        </w:numPr>
        <w:spacing w:after="0" w:line="288" w:lineRule="auto"/>
        <w:ind w:left="0" w:firstLine="0"/>
        <w:rPr>
          <w:rFonts w:ascii="Tahoma" w:hAnsi="Tahoma" w:cs="Tahoma"/>
          <w:sz w:val="21"/>
          <w:szCs w:val="21"/>
        </w:rPr>
      </w:pPr>
      <w:r w:rsidRPr="00757D97">
        <w:rPr>
          <w:rFonts w:ascii="Tahoma" w:hAnsi="Tahoma" w:cs="Tahoma"/>
          <w:sz w:val="21"/>
          <w:szCs w:val="21"/>
        </w:rPr>
        <w:t>A Emissão não será objeto de registro perante a Comissão de Valores Mobiliários (“</w:t>
      </w:r>
      <w:r w:rsidRPr="00757D97">
        <w:rPr>
          <w:rFonts w:ascii="Tahoma" w:hAnsi="Tahoma" w:cs="Tahoma"/>
          <w:b/>
          <w:sz w:val="21"/>
          <w:szCs w:val="21"/>
        </w:rPr>
        <w:t>CVM</w:t>
      </w:r>
      <w:r w:rsidRPr="00757D97">
        <w:rPr>
          <w:rFonts w:ascii="Tahoma" w:hAnsi="Tahoma" w:cs="Tahoma"/>
          <w:sz w:val="21"/>
          <w:szCs w:val="21"/>
        </w:rPr>
        <w:t>”) ou perante a Associação Brasileira das Entidades dos Mercados Financeiro e de Capitais (“</w:t>
      </w:r>
      <w:r w:rsidRPr="00757D97">
        <w:rPr>
          <w:rFonts w:ascii="Tahoma" w:hAnsi="Tahoma" w:cs="Tahoma"/>
          <w:b/>
          <w:sz w:val="21"/>
          <w:szCs w:val="21"/>
        </w:rPr>
        <w:t>ANBIMA</w:t>
      </w:r>
      <w:r w:rsidRPr="00757D97">
        <w:rPr>
          <w:rFonts w:ascii="Tahoma" w:hAnsi="Tahoma" w:cs="Tahoma"/>
          <w:sz w:val="21"/>
          <w:szCs w:val="21"/>
        </w:rPr>
        <w:t>”), uma vez que as Debêntures serão objeto de colocação privada sem que haja (i) intermediação de instituições integrantes do sistema de distribuição de valores mobiliários; e/ou (</w:t>
      </w:r>
      <w:proofErr w:type="spellStart"/>
      <w:r w:rsidRPr="00757D97">
        <w:rPr>
          <w:rFonts w:ascii="Tahoma" w:hAnsi="Tahoma" w:cs="Tahoma"/>
          <w:sz w:val="21"/>
          <w:szCs w:val="21"/>
        </w:rPr>
        <w:t>ii</w:t>
      </w:r>
      <w:proofErr w:type="spellEnd"/>
      <w:r w:rsidRPr="00757D97">
        <w:rPr>
          <w:rFonts w:ascii="Tahoma" w:hAnsi="Tahoma" w:cs="Tahoma"/>
          <w:sz w:val="21"/>
          <w:szCs w:val="21"/>
        </w:rPr>
        <w:t>) qualquer esforço de venda perante investidores indeterminados e/ou o público em geral.</w:t>
      </w:r>
    </w:p>
    <w:p w14:paraId="047A6D5B" w14:textId="77777777" w:rsidR="00F83A83" w:rsidRPr="00757D97" w:rsidRDefault="00F83A83" w:rsidP="00AA3011">
      <w:pPr>
        <w:widowControl w:val="0"/>
        <w:spacing w:after="0" w:line="288" w:lineRule="auto"/>
        <w:contextualSpacing/>
        <w:rPr>
          <w:rFonts w:ascii="Tahoma" w:hAnsi="Tahoma" w:cs="Tahoma"/>
          <w:sz w:val="21"/>
          <w:szCs w:val="21"/>
        </w:rPr>
      </w:pPr>
    </w:p>
    <w:p w14:paraId="6697FEA1" w14:textId="46E609FE" w:rsidR="006A2E40" w:rsidRPr="00757D97" w:rsidRDefault="0009775B"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 xml:space="preserve">Cláusula </w:t>
      </w:r>
      <w:r w:rsidR="0047669B" w:rsidRPr="00757D97">
        <w:rPr>
          <w:rFonts w:ascii="Tahoma" w:hAnsi="Tahoma" w:cs="Tahoma"/>
          <w:smallCaps/>
          <w:sz w:val="21"/>
          <w:szCs w:val="21"/>
        </w:rPr>
        <w:t>Terceira</w:t>
      </w:r>
    </w:p>
    <w:p w14:paraId="70105F32" w14:textId="0A3A6FA7" w:rsidR="001F4407" w:rsidRPr="00757D97" w:rsidRDefault="0009775B" w:rsidP="00AA3011">
      <w:pPr>
        <w:widowControl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Características da Emissão</w:t>
      </w:r>
    </w:p>
    <w:p w14:paraId="3F20F2E8" w14:textId="77777777" w:rsidR="001F4407" w:rsidRPr="00757D97" w:rsidRDefault="001F4407" w:rsidP="00AA3011">
      <w:pPr>
        <w:widowControl w:val="0"/>
        <w:spacing w:after="0" w:line="288" w:lineRule="auto"/>
        <w:contextualSpacing/>
        <w:rPr>
          <w:rFonts w:ascii="Tahoma" w:hAnsi="Tahoma" w:cs="Tahoma"/>
          <w:sz w:val="21"/>
          <w:szCs w:val="21"/>
        </w:rPr>
      </w:pPr>
    </w:p>
    <w:p w14:paraId="6E137DED" w14:textId="77777777" w:rsidR="001F4407" w:rsidRPr="00757D97" w:rsidRDefault="001F4407" w:rsidP="00AA3011">
      <w:pPr>
        <w:pStyle w:val="Corpodetexto21"/>
        <w:numPr>
          <w:ilvl w:val="1"/>
          <w:numId w:val="8"/>
        </w:numPr>
        <w:spacing w:after="0" w:line="288" w:lineRule="auto"/>
        <w:ind w:left="0" w:firstLine="0"/>
        <w:rPr>
          <w:rFonts w:ascii="Tahoma" w:hAnsi="Tahoma" w:cs="Tahoma"/>
          <w:sz w:val="21"/>
          <w:szCs w:val="21"/>
        </w:rPr>
      </w:pPr>
      <w:r w:rsidRPr="00757D97">
        <w:rPr>
          <w:rFonts w:ascii="Tahoma" w:hAnsi="Tahoma" w:cs="Tahoma"/>
          <w:b/>
          <w:sz w:val="21"/>
          <w:szCs w:val="21"/>
        </w:rPr>
        <w:t>Objeto Social da Emissora</w:t>
      </w:r>
    </w:p>
    <w:p w14:paraId="7CD2F085" w14:textId="77777777" w:rsidR="001F4407" w:rsidRPr="00757D97" w:rsidRDefault="001F4407" w:rsidP="00AA3011">
      <w:pPr>
        <w:widowControl w:val="0"/>
        <w:spacing w:after="0" w:line="288" w:lineRule="auto"/>
        <w:contextualSpacing/>
        <w:rPr>
          <w:rFonts w:ascii="Tahoma" w:hAnsi="Tahoma" w:cs="Tahoma"/>
          <w:sz w:val="21"/>
          <w:szCs w:val="21"/>
        </w:rPr>
      </w:pPr>
    </w:p>
    <w:p w14:paraId="43620F3C" w14:textId="04930318" w:rsidR="001F4407" w:rsidRPr="00757D97" w:rsidRDefault="00CE4D6A"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A Emissora tem por objeto social, n</w:t>
      </w:r>
      <w:r w:rsidR="00667DC9" w:rsidRPr="00757D97">
        <w:rPr>
          <w:rFonts w:ascii="Tahoma" w:hAnsi="Tahoma" w:cs="Tahoma"/>
          <w:sz w:val="21"/>
          <w:szCs w:val="21"/>
        </w:rPr>
        <w:t>o</w:t>
      </w:r>
      <w:r w:rsidR="00A95A36" w:rsidRPr="00757D97">
        <w:rPr>
          <w:rFonts w:ascii="Tahoma" w:hAnsi="Tahoma" w:cs="Tahoma"/>
          <w:sz w:val="21"/>
          <w:szCs w:val="21"/>
        </w:rPr>
        <w:t>s</w:t>
      </w:r>
      <w:r w:rsidRPr="00757D97">
        <w:rPr>
          <w:rFonts w:ascii="Tahoma" w:hAnsi="Tahoma" w:cs="Tahoma"/>
          <w:sz w:val="21"/>
          <w:szCs w:val="21"/>
        </w:rPr>
        <w:t xml:space="preserve"> termos do artigo </w:t>
      </w:r>
      <w:r w:rsidR="00205BA5" w:rsidRPr="00757D97">
        <w:rPr>
          <w:rFonts w:ascii="Tahoma" w:hAnsi="Tahoma" w:cs="Tahoma"/>
          <w:sz w:val="21"/>
          <w:szCs w:val="21"/>
        </w:rPr>
        <w:t>2</w:t>
      </w:r>
      <w:r w:rsidR="00A95A36" w:rsidRPr="00757D97">
        <w:rPr>
          <w:rFonts w:ascii="Tahoma" w:hAnsi="Tahoma" w:cs="Tahoma"/>
          <w:sz w:val="21"/>
          <w:szCs w:val="21"/>
        </w:rPr>
        <w:t xml:space="preserve">º </w:t>
      </w:r>
      <w:r w:rsidRPr="00757D97">
        <w:rPr>
          <w:rFonts w:ascii="Tahoma" w:hAnsi="Tahoma" w:cs="Tahoma"/>
          <w:sz w:val="21"/>
          <w:szCs w:val="21"/>
        </w:rPr>
        <w:t>de seu estatuto social</w:t>
      </w:r>
      <w:r w:rsidR="00324220" w:rsidRPr="00757D97">
        <w:rPr>
          <w:rFonts w:ascii="Tahoma" w:hAnsi="Tahoma" w:cs="Tahoma"/>
          <w:sz w:val="21"/>
          <w:szCs w:val="21"/>
        </w:rPr>
        <w:t xml:space="preserve">, </w:t>
      </w:r>
      <w:r w:rsidR="00205BA5" w:rsidRPr="00757D97">
        <w:rPr>
          <w:rFonts w:ascii="Tahoma" w:hAnsi="Tahoma" w:cs="Tahoma"/>
          <w:sz w:val="21"/>
          <w:szCs w:val="21"/>
        </w:rPr>
        <w:t xml:space="preserve">as seguintes atividades: (i) beneficiamento, expurgo, industrialização e comércio de tabacos </w:t>
      </w:r>
      <w:r w:rsidR="00205BA5" w:rsidRPr="00757D97">
        <w:rPr>
          <w:rFonts w:ascii="Tahoma" w:hAnsi="Tahoma" w:cs="Tahoma"/>
          <w:i/>
          <w:iCs/>
          <w:sz w:val="21"/>
          <w:szCs w:val="21"/>
        </w:rPr>
        <w:t>in natura</w:t>
      </w:r>
      <w:r w:rsidR="00205BA5" w:rsidRPr="00757D97">
        <w:rPr>
          <w:rFonts w:ascii="Tahoma" w:hAnsi="Tahoma" w:cs="Tahoma"/>
          <w:sz w:val="21"/>
          <w:szCs w:val="21"/>
        </w:rPr>
        <w:t>, beneficiados e picados para fabricação de cigarros e artigos de tabacaria; (</w:t>
      </w:r>
      <w:proofErr w:type="spellStart"/>
      <w:r w:rsidR="00205BA5" w:rsidRPr="00757D97">
        <w:rPr>
          <w:rFonts w:ascii="Tahoma" w:hAnsi="Tahoma" w:cs="Tahoma"/>
          <w:sz w:val="21"/>
          <w:szCs w:val="21"/>
        </w:rPr>
        <w:t>ii</w:t>
      </w:r>
      <w:proofErr w:type="spellEnd"/>
      <w:r w:rsidR="00205BA5" w:rsidRPr="00757D97">
        <w:rPr>
          <w:rFonts w:ascii="Tahoma" w:hAnsi="Tahoma" w:cs="Tahoma"/>
          <w:sz w:val="21"/>
          <w:szCs w:val="21"/>
        </w:rPr>
        <w:t xml:space="preserve">) </w:t>
      </w:r>
      <w:r w:rsidR="00205BA5" w:rsidRPr="00757D97">
        <w:rPr>
          <w:rFonts w:ascii="Tahoma" w:hAnsi="Tahoma" w:cs="Tahoma"/>
          <w:sz w:val="21"/>
          <w:szCs w:val="21"/>
        </w:rPr>
        <w:lastRenderedPageBreak/>
        <w:t>exportação e importação de artigos de seu ramo de atividade; (</w:t>
      </w:r>
      <w:proofErr w:type="spellStart"/>
      <w:r w:rsidR="00205BA5" w:rsidRPr="00757D97">
        <w:rPr>
          <w:rFonts w:ascii="Tahoma" w:hAnsi="Tahoma" w:cs="Tahoma"/>
          <w:sz w:val="21"/>
          <w:szCs w:val="21"/>
        </w:rPr>
        <w:t>iii</w:t>
      </w:r>
      <w:proofErr w:type="spellEnd"/>
      <w:r w:rsidR="00205BA5" w:rsidRPr="00757D97">
        <w:rPr>
          <w:rFonts w:ascii="Tahoma" w:hAnsi="Tahoma" w:cs="Tahoma"/>
          <w:sz w:val="21"/>
          <w:szCs w:val="21"/>
        </w:rPr>
        <w:t xml:space="preserve">) importação e comercialização </w:t>
      </w:r>
      <w:r w:rsidR="001C05A3" w:rsidRPr="00757D97">
        <w:rPr>
          <w:rFonts w:ascii="Tahoma" w:hAnsi="Tahoma" w:cs="Tahoma"/>
          <w:sz w:val="21"/>
          <w:szCs w:val="21"/>
        </w:rPr>
        <w:t>de máquinas e equipamentos para beneficiamento de tabaco e fabricação de cigarros e qualquer outro produto; (</w:t>
      </w:r>
      <w:proofErr w:type="spellStart"/>
      <w:r w:rsidR="001C05A3" w:rsidRPr="00757D97">
        <w:rPr>
          <w:rFonts w:ascii="Tahoma" w:hAnsi="Tahoma" w:cs="Tahoma"/>
          <w:sz w:val="21"/>
          <w:szCs w:val="21"/>
        </w:rPr>
        <w:t>iv</w:t>
      </w:r>
      <w:proofErr w:type="spellEnd"/>
      <w:r w:rsidR="001C05A3" w:rsidRPr="00757D97">
        <w:rPr>
          <w:rFonts w:ascii="Tahoma" w:hAnsi="Tahoma" w:cs="Tahoma"/>
          <w:sz w:val="21"/>
          <w:szCs w:val="21"/>
        </w:rPr>
        <w:t>) comercialização de essências para cigarros, charutos, cachimbos e produtos afins; (v) comercialização de fertilizantes, pesticidas</w:t>
      </w:r>
      <w:r w:rsidR="005246AF" w:rsidRPr="00757D97">
        <w:rPr>
          <w:rFonts w:ascii="Tahoma" w:hAnsi="Tahoma" w:cs="Tahoma"/>
          <w:sz w:val="21"/>
          <w:szCs w:val="21"/>
        </w:rPr>
        <w:t xml:space="preserve"> e quaisquer produtos agrícolas; e (vi) participação em outras sociedades comerciais</w:t>
      </w:r>
      <w:r w:rsidR="00A865CE" w:rsidRPr="00757D97">
        <w:rPr>
          <w:rFonts w:ascii="Tahoma" w:hAnsi="Tahoma" w:cs="Tahoma"/>
          <w:sz w:val="21"/>
          <w:szCs w:val="21"/>
        </w:rPr>
        <w:t>.</w:t>
      </w:r>
      <w:r w:rsidR="0010202F" w:rsidRPr="00757D97">
        <w:rPr>
          <w:rFonts w:ascii="Tahoma" w:hAnsi="Tahoma" w:cs="Tahoma"/>
          <w:sz w:val="21"/>
          <w:szCs w:val="21"/>
        </w:rPr>
        <w:t xml:space="preserve"> </w:t>
      </w:r>
    </w:p>
    <w:p w14:paraId="145A401A" w14:textId="77777777" w:rsidR="00F83A83" w:rsidRPr="00757D97" w:rsidRDefault="00F83A83" w:rsidP="00AA3011">
      <w:pPr>
        <w:widowControl w:val="0"/>
        <w:spacing w:after="0" w:line="288" w:lineRule="auto"/>
        <w:contextualSpacing/>
        <w:rPr>
          <w:rFonts w:ascii="Tahoma" w:hAnsi="Tahoma" w:cs="Tahoma"/>
          <w:sz w:val="21"/>
          <w:szCs w:val="21"/>
        </w:rPr>
      </w:pPr>
    </w:p>
    <w:p w14:paraId="2C88327A" w14:textId="77777777" w:rsidR="001F4407" w:rsidRPr="00757D97" w:rsidRDefault="001F4407" w:rsidP="00AA3011">
      <w:pPr>
        <w:pStyle w:val="Corpodetexto21"/>
        <w:numPr>
          <w:ilvl w:val="1"/>
          <w:numId w:val="8"/>
        </w:numPr>
        <w:spacing w:after="0" w:line="288" w:lineRule="auto"/>
        <w:ind w:left="0" w:firstLine="0"/>
        <w:rPr>
          <w:rFonts w:ascii="Tahoma" w:hAnsi="Tahoma" w:cs="Tahoma"/>
          <w:sz w:val="21"/>
          <w:szCs w:val="21"/>
        </w:rPr>
      </w:pPr>
      <w:r w:rsidRPr="00757D97">
        <w:rPr>
          <w:rFonts w:ascii="Tahoma" w:hAnsi="Tahoma" w:cs="Tahoma"/>
          <w:b/>
          <w:sz w:val="21"/>
          <w:szCs w:val="21"/>
        </w:rPr>
        <w:t>Número da Emissão</w:t>
      </w:r>
    </w:p>
    <w:p w14:paraId="00053CBA" w14:textId="77777777" w:rsidR="001F4407" w:rsidRPr="00757D97" w:rsidRDefault="001F4407" w:rsidP="00AA3011">
      <w:pPr>
        <w:widowControl w:val="0"/>
        <w:spacing w:after="0" w:line="288" w:lineRule="auto"/>
        <w:contextualSpacing/>
        <w:rPr>
          <w:rFonts w:ascii="Tahoma" w:hAnsi="Tahoma" w:cs="Tahoma"/>
          <w:sz w:val="21"/>
          <w:szCs w:val="21"/>
        </w:rPr>
      </w:pPr>
    </w:p>
    <w:p w14:paraId="63F76D35" w14:textId="52150548" w:rsidR="001F4407" w:rsidRPr="00757D97" w:rsidRDefault="001F4407"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A presente Emissão constitui a </w:t>
      </w:r>
      <w:r w:rsidR="00472D65" w:rsidRPr="00757D97">
        <w:rPr>
          <w:rFonts w:ascii="Tahoma" w:hAnsi="Tahoma" w:cs="Tahoma"/>
          <w:sz w:val="21"/>
          <w:szCs w:val="21"/>
        </w:rPr>
        <w:t>2</w:t>
      </w:r>
      <w:r w:rsidR="00472D65" w:rsidRPr="00757D97">
        <w:rPr>
          <w:rFonts w:ascii="Tahoma" w:hAnsi="Tahoma" w:cs="Tahoma"/>
          <w:iCs/>
          <w:sz w:val="21"/>
          <w:szCs w:val="21"/>
        </w:rPr>
        <w:t xml:space="preserve">ª </w:t>
      </w:r>
      <w:r w:rsidR="005246AF" w:rsidRPr="00757D97">
        <w:rPr>
          <w:rFonts w:ascii="Tahoma" w:hAnsi="Tahoma" w:cs="Tahoma"/>
          <w:iCs/>
          <w:sz w:val="21"/>
          <w:szCs w:val="21"/>
        </w:rPr>
        <w:t>(</w:t>
      </w:r>
      <w:r w:rsidR="00472D65" w:rsidRPr="00757D97">
        <w:rPr>
          <w:rFonts w:ascii="Tahoma" w:hAnsi="Tahoma" w:cs="Tahoma"/>
          <w:iCs/>
          <w:sz w:val="21"/>
          <w:szCs w:val="21"/>
        </w:rPr>
        <w:t>segunda</w:t>
      </w:r>
      <w:r w:rsidR="005246AF" w:rsidRPr="00757D97">
        <w:rPr>
          <w:rFonts w:ascii="Tahoma" w:hAnsi="Tahoma" w:cs="Tahoma"/>
          <w:iCs/>
          <w:sz w:val="21"/>
          <w:szCs w:val="21"/>
        </w:rPr>
        <w:t>)</w:t>
      </w:r>
      <w:r w:rsidR="005246AF" w:rsidRPr="00757D97">
        <w:rPr>
          <w:rFonts w:ascii="Tahoma" w:hAnsi="Tahoma" w:cs="Tahoma"/>
          <w:i/>
          <w:sz w:val="21"/>
          <w:szCs w:val="21"/>
        </w:rPr>
        <w:t xml:space="preserve"> </w:t>
      </w:r>
      <w:r w:rsidRPr="00757D97">
        <w:rPr>
          <w:rFonts w:ascii="Tahoma" w:hAnsi="Tahoma" w:cs="Tahoma"/>
          <w:sz w:val="21"/>
          <w:szCs w:val="21"/>
        </w:rPr>
        <w:t>emissão de debêntures da Emissora</w:t>
      </w:r>
      <w:r w:rsidR="004747B0" w:rsidRPr="00757D97">
        <w:rPr>
          <w:rFonts w:ascii="Tahoma" w:hAnsi="Tahoma" w:cs="Tahoma"/>
          <w:sz w:val="21"/>
          <w:szCs w:val="21"/>
        </w:rPr>
        <w:t>.</w:t>
      </w:r>
    </w:p>
    <w:p w14:paraId="26256898" w14:textId="77777777" w:rsidR="001F4407" w:rsidRPr="00757D97" w:rsidRDefault="001F4407" w:rsidP="00AA3011">
      <w:pPr>
        <w:widowControl w:val="0"/>
        <w:spacing w:after="0" w:line="288" w:lineRule="auto"/>
        <w:contextualSpacing/>
        <w:rPr>
          <w:rFonts w:ascii="Tahoma" w:hAnsi="Tahoma" w:cs="Tahoma"/>
          <w:sz w:val="21"/>
          <w:szCs w:val="21"/>
        </w:rPr>
      </w:pPr>
    </w:p>
    <w:p w14:paraId="042A447F" w14:textId="77777777" w:rsidR="001F4407" w:rsidRPr="00757D97" w:rsidRDefault="001F4407" w:rsidP="00AA3011">
      <w:pPr>
        <w:pStyle w:val="Corpodetexto21"/>
        <w:numPr>
          <w:ilvl w:val="1"/>
          <w:numId w:val="8"/>
        </w:numPr>
        <w:spacing w:after="0" w:line="288" w:lineRule="auto"/>
        <w:ind w:left="0" w:firstLine="0"/>
        <w:rPr>
          <w:rFonts w:ascii="Tahoma" w:hAnsi="Tahoma" w:cs="Tahoma"/>
          <w:sz w:val="21"/>
          <w:szCs w:val="21"/>
        </w:rPr>
      </w:pPr>
      <w:r w:rsidRPr="00757D97">
        <w:rPr>
          <w:rFonts w:ascii="Tahoma" w:hAnsi="Tahoma" w:cs="Tahoma"/>
          <w:b/>
          <w:sz w:val="21"/>
          <w:szCs w:val="21"/>
        </w:rPr>
        <w:t>Valor Total da Emissão</w:t>
      </w:r>
    </w:p>
    <w:p w14:paraId="6492753B" w14:textId="77777777" w:rsidR="006A2E40" w:rsidRPr="00757D97" w:rsidRDefault="006A2E40" w:rsidP="00AA3011">
      <w:pPr>
        <w:widowControl w:val="0"/>
        <w:spacing w:after="0" w:line="288" w:lineRule="auto"/>
        <w:contextualSpacing/>
        <w:rPr>
          <w:rFonts w:ascii="Tahoma" w:hAnsi="Tahoma" w:cs="Tahoma"/>
          <w:sz w:val="21"/>
          <w:szCs w:val="21"/>
        </w:rPr>
      </w:pPr>
    </w:p>
    <w:p w14:paraId="61A84201" w14:textId="2BAACDB8" w:rsidR="004747B0" w:rsidRPr="00757D97" w:rsidRDefault="004747B0"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O valor total da Emissão será de</w:t>
      </w:r>
      <w:r w:rsidR="000C4FF1" w:rsidRPr="00757D97">
        <w:rPr>
          <w:rFonts w:ascii="Tahoma" w:hAnsi="Tahoma" w:cs="Tahoma"/>
          <w:sz w:val="21"/>
          <w:szCs w:val="21"/>
        </w:rPr>
        <w:t xml:space="preserve"> até</w:t>
      </w:r>
      <w:r w:rsidRPr="00757D97">
        <w:rPr>
          <w:rFonts w:ascii="Tahoma" w:hAnsi="Tahoma" w:cs="Tahoma"/>
          <w:sz w:val="21"/>
          <w:szCs w:val="21"/>
        </w:rPr>
        <w:t xml:space="preserve"> R$</w:t>
      </w:r>
      <w:r w:rsidR="00472D65" w:rsidRPr="00757D97">
        <w:rPr>
          <w:rFonts w:ascii="Tahoma" w:hAnsi="Tahoma" w:cs="Tahoma"/>
          <w:sz w:val="21"/>
          <w:szCs w:val="21"/>
        </w:rPr>
        <w:t>25</w:t>
      </w:r>
      <w:r w:rsidR="00F07878" w:rsidRPr="00757D97">
        <w:rPr>
          <w:rFonts w:ascii="Tahoma" w:hAnsi="Tahoma" w:cs="Tahoma"/>
          <w:sz w:val="21"/>
          <w:szCs w:val="21"/>
        </w:rPr>
        <w:t>.</w:t>
      </w:r>
      <w:r w:rsidR="00172EEA" w:rsidRPr="00757D97">
        <w:rPr>
          <w:rFonts w:ascii="Tahoma" w:hAnsi="Tahoma" w:cs="Tahoma"/>
          <w:sz w:val="21"/>
          <w:szCs w:val="21"/>
        </w:rPr>
        <w:t>664</w:t>
      </w:r>
      <w:r w:rsidR="00F07878" w:rsidRPr="00757D97">
        <w:rPr>
          <w:rFonts w:ascii="Tahoma" w:hAnsi="Tahoma" w:cs="Tahoma"/>
          <w:sz w:val="21"/>
          <w:szCs w:val="21"/>
        </w:rPr>
        <w:t>.000,00 (</w:t>
      </w:r>
      <w:r w:rsidR="00472D65" w:rsidRPr="00757D97">
        <w:rPr>
          <w:rFonts w:ascii="Tahoma" w:hAnsi="Tahoma" w:cs="Tahoma"/>
          <w:sz w:val="21"/>
          <w:szCs w:val="21"/>
        </w:rPr>
        <w:t>vinte e cinco milhões</w:t>
      </w:r>
      <w:r w:rsidR="001A4203" w:rsidRPr="00757D97">
        <w:rPr>
          <w:rFonts w:ascii="Tahoma" w:hAnsi="Tahoma" w:cs="Tahoma"/>
          <w:sz w:val="21"/>
          <w:szCs w:val="21"/>
        </w:rPr>
        <w:t xml:space="preserve"> e seiscentos e sessenta e quatro mil</w:t>
      </w:r>
      <w:r w:rsidR="00472D65" w:rsidRPr="00757D97">
        <w:rPr>
          <w:rFonts w:ascii="Tahoma" w:hAnsi="Tahoma" w:cs="Tahoma"/>
          <w:sz w:val="21"/>
          <w:szCs w:val="21"/>
        </w:rPr>
        <w:t xml:space="preserve"> reais</w:t>
      </w:r>
      <w:r w:rsidR="00F07878" w:rsidRPr="00757D97">
        <w:rPr>
          <w:rFonts w:ascii="Tahoma" w:hAnsi="Tahoma" w:cs="Tahoma"/>
          <w:sz w:val="21"/>
          <w:szCs w:val="21"/>
        </w:rPr>
        <w:t>)</w:t>
      </w:r>
      <w:r w:rsidRPr="00757D97">
        <w:rPr>
          <w:rFonts w:ascii="Tahoma" w:hAnsi="Tahoma" w:cs="Tahoma"/>
          <w:sz w:val="21"/>
          <w:szCs w:val="21"/>
        </w:rPr>
        <w:t xml:space="preserve">, na Data </w:t>
      </w:r>
      <w:r w:rsidR="005246AF" w:rsidRPr="00757D97">
        <w:rPr>
          <w:rFonts w:ascii="Tahoma" w:hAnsi="Tahoma" w:cs="Tahoma"/>
          <w:sz w:val="21"/>
          <w:szCs w:val="21"/>
        </w:rPr>
        <w:t xml:space="preserve">de Emissão </w:t>
      </w:r>
      <w:r w:rsidRPr="00757D97">
        <w:rPr>
          <w:rFonts w:ascii="Tahoma" w:hAnsi="Tahoma" w:cs="Tahoma"/>
          <w:sz w:val="21"/>
          <w:szCs w:val="21"/>
        </w:rPr>
        <w:t>(conforme abaixo definido)</w:t>
      </w:r>
      <w:r w:rsidR="009B62BE" w:rsidRPr="00757D97">
        <w:rPr>
          <w:rFonts w:ascii="Tahoma" w:hAnsi="Tahoma" w:cs="Tahoma"/>
          <w:sz w:val="21"/>
          <w:szCs w:val="21"/>
        </w:rPr>
        <w:t xml:space="preserve"> (“</w:t>
      </w:r>
      <w:r w:rsidR="009B62BE" w:rsidRPr="00757D97">
        <w:rPr>
          <w:rFonts w:ascii="Tahoma" w:hAnsi="Tahoma" w:cs="Tahoma"/>
          <w:b/>
          <w:sz w:val="21"/>
          <w:szCs w:val="21"/>
        </w:rPr>
        <w:t>Valor Total da Emissão</w:t>
      </w:r>
      <w:r w:rsidR="009B62BE" w:rsidRPr="00757D97">
        <w:rPr>
          <w:rFonts w:ascii="Tahoma" w:hAnsi="Tahoma" w:cs="Tahoma"/>
          <w:sz w:val="21"/>
          <w:szCs w:val="21"/>
        </w:rPr>
        <w:t>”)</w:t>
      </w:r>
      <w:r w:rsidRPr="00757D97">
        <w:rPr>
          <w:rFonts w:ascii="Tahoma" w:hAnsi="Tahoma" w:cs="Tahoma"/>
          <w:sz w:val="21"/>
          <w:szCs w:val="21"/>
        </w:rPr>
        <w:t>.</w:t>
      </w:r>
    </w:p>
    <w:p w14:paraId="78778D71" w14:textId="77777777" w:rsidR="00C12DAF" w:rsidRPr="00757D97" w:rsidRDefault="00C12DAF" w:rsidP="00AA3011">
      <w:pPr>
        <w:pStyle w:val="Corpodetexto21"/>
        <w:spacing w:after="0" w:line="288" w:lineRule="auto"/>
        <w:ind w:left="0"/>
        <w:rPr>
          <w:rFonts w:ascii="Tahoma" w:hAnsi="Tahoma" w:cs="Tahoma"/>
          <w:sz w:val="21"/>
          <w:szCs w:val="21"/>
        </w:rPr>
      </w:pPr>
    </w:p>
    <w:p w14:paraId="11FE4E54" w14:textId="380C79BB" w:rsidR="00212014" w:rsidRPr="00757D97" w:rsidRDefault="00212014"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Será admitida a colocação parcial dos CRA e, portanto, a subscrição parcial das Debêntures, observado o valor mínimo de R$20.000.000,00 (vinte milhões de reais) (“</w:t>
      </w:r>
      <w:r w:rsidRPr="00757D97">
        <w:rPr>
          <w:rFonts w:ascii="Tahoma" w:hAnsi="Tahoma" w:cs="Tahoma"/>
          <w:b/>
          <w:bCs/>
          <w:sz w:val="21"/>
          <w:szCs w:val="21"/>
        </w:rPr>
        <w:t>Montante Mínimo</w:t>
      </w:r>
      <w:r w:rsidRPr="00757D97">
        <w:rPr>
          <w:rFonts w:ascii="Tahoma" w:hAnsi="Tahoma" w:cs="Tahoma"/>
          <w:sz w:val="21"/>
          <w:szCs w:val="21"/>
        </w:rPr>
        <w:t xml:space="preserve">”). As Debêntures que não forem subscritas em função da não colocação integral dos CRA serão canceladas pela Emissora, sendo certo que a quantidade de Debêntures efetivamente </w:t>
      </w:r>
      <w:r w:rsidR="00B10119" w:rsidRPr="00757D97">
        <w:rPr>
          <w:rFonts w:ascii="Tahoma" w:hAnsi="Tahoma" w:cs="Tahoma"/>
          <w:sz w:val="21"/>
          <w:szCs w:val="21"/>
        </w:rPr>
        <w:t>subscritas</w:t>
      </w:r>
      <w:r w:rsidRPr="00757D97">
        <w:rPr>
          <w:rFonts w:ascii="Tahoma" w:hAnsi="Tahoma" w:cs="Tahoma"/>
          <w:sz w:val="21"/>
          <w:szCs w:val="21"/>
        </w:rPr>
        <w:t xml:space="preserve"> será refletida no aditamento a esta Escritura, sem a necessidade de se realizar deliberação societária da Emissora e/ou assembleia geral de debenturistas para tanto</w:t>
      </w:r>
      <w:r w:rsidR="00B10119" w:rsidRPr="00757D97">
        <w:rPr>
          <w:rFonts w:ascii="Tahoma" w:hAnsi="Tahoma" w:cs="Tahoma"/>
          <w:sz w:val="21"/>
          <w:szCs w:val="21"/>
        </w:rPr>
        <w:t>.</w:t>
      </w:r>
    </w:p>
    <w:p w14:paraId="551813CE" w14:textId="77777777" w:rsidR="00A22F3E" w:rsidRPr="00757D97" w:rsidRDefault="00A22F3E" w:rsidP="00AA3011">
      <w:pPr>
        <w:widowControl w:val="0"/>
        <w:spacing w:after="0" w:line="288" w:lineRule="auto"/>
        <w:contextualSpacing/>
        <w:rPr>
          <w:rFonts w:ascii="Tahoma" w:hAnsi="Tahoma" w:cs="Tahoma"/>
          <w:sz w:val="21"/>
          <w:szCs w:val="21"/>
        </w:rPr>
      </w:pPr>
    </w:p>
    <w:p w14:paraId="05FE90E1" w14:textId="77777777" w:rsidR="001F4407" w:rsidRPr="00757D97" w:rsidRDefault="001F4407" w:rsidP="00AA3011">
      <w:pPr>
        <w:pStyle w:val="Corpodetexto21"/>
        <w:numPr>
          <w:ilvl w:val="1"/>
          <w:numId w:val="8"/>
        </w:numPr>
        <w:spacing w:after="0" w:line="288" w:lineRule="auto"/>
        <w:ind w:left="0" w:firstLine="0"/>
        <w:rPr>
          <w:rFonts w:ascii="Tahoma" w:hAnsi="Tahoma" w:cs="Tahoma"/>
          <w:b/>
          <w:sz w:val="21"/>
          <w:szCs w:val="21"/>
        </w:rPr>
      </w:pPr>
      <w:r w:rsidRPr="00757D97">
        <w:rPr>
          <w:rFonts w:ascii="Tahoma" w:hAnsi="Tahoma" w:cs="Tahoma"/>
          <w:b/>
          <w:sz w:val="21"/>
          <w:szCs w:val="21"/>
        </w:rPr>
        <w:t>Número de Séries</w:t>
      </w:r>
    </w:p>
    <w:p w14:paraId="1208B18D" w14:textId="77777777" w:rsidR="006A2E40" w:rsidRPr="00757D97" w:rsidRDefault="006A2E40" w:rsidP="00AA3011">
      <w:pPr>
        <w:widowControl w:val="0"/>
        <w:spacing w:after="0" w:line="288" w:lineRule="auto"/>
        <w:contextualSpacing/>
        <w:rPr>
          <w:rFonts w:ascii="Tahoma" w:hAnsi="Tahoma" w:cs="Tahoma"/>
          <w:sz w:val="21"/>
          <w:szCs w:val="21"/>
        </w:rPr>
      </w:pPr>
    </w:p>
    <w:p w14:paraId="72902F55" w14:textId="6B9C4491" w:rsidR="006B0E0E" w:rsidRPr="00757D97" w:rsidRDefault="006B0E0E"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A Emissão será realizada em série única. </w:t>
      </w:r>
    </w:p>
    <w:p w14:paraId="100099CC" w14:textId="631F7F42" w:rsidR="00EF65F1" w:rsidRPr="00757D97" w:rsidRDefault="00EF65F1" w:rsidP="00AA3011">
      <w:pPr>
        <w:widowControl w:val="0"/>
        <w:spacing w:after="0" w:line="288" w:lineRule="auto"/>
        <w:contextualSpacing/>
        <w:rPr>
          <w:rFonts w:ascii="Tahoma" w:hAnsi="Tahoma" w:cs="Tahoma"/>
          <w:b/>
          <w:sz w:val="21"/>
          <w:szCs w:val="21"/>
        </w:rPr>
      </w:pPr>
    </w:p>
    <w:p w14:paraId="3B7C7185" w14:textId="77777777" w:rsidR="001F4407" w:rsidRPr="005E2ECE" w:rsidRDefault="00723514" w:rsidP="00AA3011">
      <w:pPr>
        <w:pStyle w:val="Corpodetexto21"/>
        <w:numPr>
          <w:ilvl w:val="1"/>
          <w:numId w:val="8"/>
        </w:numPr>
        <w:spacing w:after="0" w:line="288" w:lineRule="auto"/>
        <w:ind w:left="0" w:firstLine="0"/>
        <w:rPr>
          <w:rFonts w:ascii="Tahoma" w:hAnsi="Tahoma" w:cs="Tahoma"/>
          <w:b/>
          <w:sz w:val="21"/>
          <w:szCs w:val="21"/>
        </w:rPr>
      </w:pPr>
      <w:r w:rsidRPr="005E2ECE">
        <w:rPr>
          <w:rFonts w:ascii="Tahoma" w:hAnsi="Tahoma" w:cs="Tahoma"/>
          <w:b/>
          <w:sz w:val="21"/>
          <w:szCs w:val="21"/>
        </w:rPr>
        <w:t>Destinação de Recursos</w:t>
      </w:r>
    </w:p>
    <w:p w14:paraId="301BC100" w14:textId="77777777" w:rsidR="009B62BE" w:rsidRPr="005E2ECE" w:rsidRDefault="009B62BE" w:rsidP="00AA3011">
      <w:pPr>
        <w:widowControl w:val="0"/>
        <w:spacing w:after="0" w:line="288" w:lineRule="auto"/>
        <w:contextualSpacing/>
        <w:rPr>
          <w:rFonts w:ascii="Tahoma" w:hAnsi="Tahoma" w:cs="Tahoma"/>
          <w:sz w:val="21"/>
          <w:szCs w:val="21"/>
        </w:rPr>
      </w:pPr>
    </w:p>
    <w:p w14:paraId="756F3251" w14:textId="70C3BACF" w:rsidR="00627531" w:rsidRPr="005E2ECE" w:rsidRDefault="00627531" w:rsidP="00AA3011">
      <w:pPr>
        <w:pStyle w:val="Corpodetexto21"/>
        <w:numPr>
          <w:ilvl w:val="2"/>
          <w:numId w:val="8"/>
        </w:numPr>
        <w:spacing w:after="0" w:line="288" w:lineRule="auto"/>
        <w:ind w:left="0" w:firstLine="0"/>
        <w:rPr>
          <w:rFonts w:ascii="Tahoma" w:hAnsi="Tahoma" w:cs="Tahoma"/>
          <w:sz w:val="21"/>
          <w:szCs w:val="21"/>
        </w:rPr>
      </w:pPr>
      <w:bookmarkStart w:id="14" w:name="_Hlk71704929"/>
      <w:r w:rsidRPr="005E2ECE">
        <w:rPr>
          <w:rFonts w:ascii="Tahoma" w:hAnsi="Tahoma" w:cs="Tahoma"/>
          <w:sz w:val="21"/>
          <w:szCs w:val="21"/>
        </w:rPr>
        <w:t xml:space="preserve">Os recursos líquidos obtidos pela Emissora por meio da Emissão serão destinados exclusivamente às atividades da Emissora vinculadas ao agronegócio e serão aplicados no curso ordinário dos seus negócios, em especial para o fim de aquisição de tabaco cru (conforme caracterizados nos termos do artigo 165 da Instrução Normativa da Receita Federal do Brasil nº 971, de 13 de novembro de 2009) dos produtores rurais elegíveis, de acordo com o Anexo V desta Escritura, para posterior beneficiamento em tabaco processado para venda, nos termos do quanto se encontra disposto (i) </w:t>
      </w:r>
      <w:r w:rsidRPr="005E2ECE">
        <w:rPr>
          <w:rFonts w:ascii="Tahoma" w:hAnsi="Tahoma" w:cs="Tahoma"/>
          <w:sz w:val="21"/>
          <w:szCs w:val="21"/>
          <w:lang w:eastAsia="x-none"/>
        </w:rPr>
        <w:t xml:space="preserve">no artigo 3º, I, §4º, II, da Instrução CVM </w:t>
      </w:r>
      <w:r w:rsidR="00FF56E8" w:rsidRPr="005E2ECE">
        <w:rPr>
          <w:rFonts w:ascii="Tahoma" w:hAnsi="Tahoma" w:cs="Tahoma"/>
          <w:sz w:val="21"/>
          <w:szCs w:val="21"/>
          <w:lang w:eastAsia="x-none"/>
        </w:rPr>
        <w:t xml:space="preserve">nº </w:t>
      </w:r>
      <w:r w:rsidRPr="005E2ECE">
        <w:rPr>
          <w:rFonts w:ascii="Tahoma" w:hAnsi="Tahoma" w:cs="Tahoma"/>
          <w:sz w:val="21"/>
          <w:szCs w:val="21"/>
          <w:lang w:eastAsia="x-none"/>
        </w:rPr>
        <w:t>600</w:t>
      </w:r>
      <w:r w:rsidRPr="005E2ECE">
        <w:rPr>
          <w:rFonts w:ascii="Tahoma" w:hAnsi="Tahoma" w:cs="Tahoma"/>
          <w:sz w:val="21"/>
          <w:szCs w:val="21"/>
        </w:rPr>
        <w:t>, conforme alterada (“</w:t>
      </w:r>
      <w:r w:rsidRPr="005E2ECE">
        <w:rPr>
          <w:rFonts w:ascii="Tahoma" w:hAnsi="Tahoma" w:cs="Tahoma"/>
          <w:b/>
          <w:sz w:val="21"/>
          <w:szCs w:val="21"/>
        </w:rPr>
        <w:t>Instrução CVM 600</w:t>
      </w:r>
      <w:r w:rsidRPr="005E2ECE">
        <w:rPr>
          <w:rFonts w:ascii="Tahoma" w:hAnsi="Tahoma" w:cs="Tahoma"/>
          <w:sz w:val="21"/>
          <w:szCs w:val="21"/>
        </w:rPr>
        <w:t xml:space="preserve">”); </w:t>
      </w:r>
      <w:bookmarkStart w:id="15" w:name="_Hlk5372140"/>
      <w:r w:rsidRPr="005E2ECE">
        <w:rPr>
          <w:rFonts w:ascii="Tahoma" w:hAnsi="Tahoma" w:cs="Tahoma"/>
          <w:sz w:val="21"/>
          <w:szCs w:val="21"/>
        </w:rPr>
        <w:t>e (</w:t>
      </w:r>
      <w:proofErr w:type="spellStart"/>
      <w:r w:rsidRPr="005E2ECE">
        <w:rPr>
          <w:rFonts w:ascii="Tahoma" w:hAnsi="Tahoma" w:cs="Tahoma"/>
          <w:sz w:val="21"/>
          <w:szCs w:val="21"/>
        </w:rPr>
        <w:t>ii</w:t>
      </w:r>
      <w:proofErr w:type="spellEnd"/>
      <w:r w:rsidRPr="005E2ECE">
        <w:rPr>
          <w:rFonts w:ascii="Tahoma" w:hAnsi="Tahoma" w:cs="Tahoma"/>
          <w:sz w:val="21"/>
          <w:szCs w:val="21"/>
        </w:rPr>
        <w:t xml:space="preserve">) no cronograma indicativo e não vinculante detalhado no Anexo I desta Escritura, </w:t>
      </w:r>
      <w:bookmarkEnd w:id="15"/>
      <w:r w:rsidRPr="005E2ECE">
        <w:rPr>
          <w:rFonts w:ascii="Tahoma" w:hAnsi="Tahoma" w:cs="Tahoma"/>
          <w:sz w:val="21"/>
          <w:szCs w:val="21"/>
        </w:rPr>
        <w:t>permitindo, assim, que a Emissora possa cumprir seu objeto social e o disposto na Instrução CVM 600 (“</w:t>
      </w:r>
      <w:r w:rsidRPr="005E2ECE">
        <w:rPr>
          <w:rFonts w:ascii="Tahoma" w:hAnsi="Tahoma" w:cs="Tahoma"/>
          <w:b/>
          <w:bCs/>
          <w:sz w:val="21"/>
          <w:szCs w:val="21"/>
        </w:rPr>
        <w:t>Cronograma Indicativo</w:t>
      </w:r>
      <w:r w:rsidRPr="005E2ECE">
        <w:rPr>
          <w:rFonts w:ascii="Tahoma" w:hAnsi="Tahoma" w:cs="Tahoma"/>
          <w:sz w:val="21"/>
          <w:szCs w:val="21"/>
        </w:rPr>
        <w:t xml:space="preserve">”). Por se tratar de cronograma tentativo e indicativo, se, por qualquer motivo, ocorrer qualquer atraso ou antecipação do Cronograma Indicativo: (i) não será necessário notificar o Agente Fiduciário dos CRA, </w:t>
      </w:r>
      <w:del w:id="16" w:author="Livia Salaro" w:date="2022-03-17T11:21:00Z">
        <w:r w:rsidRPr="005E2ECE" w:rsidDel="006E1E4B">
          <w:rPr>
            <w:rFonts w:ascii="Tahoma" w:hAnsi="Tahoma" w:cs="Tahoma"/>
            <w:sz w:val="21"/>
            <w:szCs w:val="21"/>
          </w:rPr>
          <w:delText xml:space="preserve">bem como </w:delText>
        </w:r>
      </w:del>
      <w:r w:rsidRPr="005E2ECE">
        <w:rPr>
          <w:rFonts w:ascii="Tahoma" w:hAnsi="Tahoma" w:cs="Tahoma"/>
          <w:sz w:val="21"/>
          <w:szCs w:val="21"/>
        </w:rPr>
        <w:t>tampouco aditar esta Escritura ou quaisquer outros documentos da Emissão; e (</w:t>
      </w:r>
      <w:proofErr w:type="spellStart"/>
      <w:r w:rsidRPr="005E2ECE">
        <w:rPr>
          <w:rFonts w:ascii="Tahoma" w:hAnsi="Tahoma" w:cs="Tahoma"/>
          <w:sz w:val="21"/>
          <w:szCs w:val="21"/>
        </w:rPr>
        <w:t>ii</w:t>
      </w:r>
      <w:proofErr w:type="spellEnd"/>
      <w:r w:rsidRPr="005E2ECE">
        <w:rPr>
          <w:rFonts w:ascii="Tahoma" w:hAnsi="Tahoma" w:cs="Tahoma"/>
          <w:sz w:val="21"/>
          <w:szCs w:val="21"/>
        </w:rPr>
        <w:t xml:space="preserve">) não será configurada qualquer hipótese de vencimento antecipado das Debêntures, desde que a Emissora realize a integral Destinação de Recursos </w:t>
      </w:r>
      <w:r w:rsidRPr="005E2ECE">
        <w:rPr>
          <w:rFonts w:ascii="Tahoma" w:hAnsi="Tahoma" w:cs="Tahoma"/>
          <w:sz w:val="21"/>
          <w:szCs w:val="21"/>
        </w:rPr>
        <w:lastRenderedPageBreak/>
        <w:t xml:space="preserve">até a Data de Vencimento. </w:t>
      </w:r>
    </w:p>
    <w:p w14:paraId="45EA41CA" w14:textId="77777777" w:rsidR="00627531" w:rsidRPr="005E2ECE" w:rsidRDefault="00627531" w:rsidP="00AA3011">
      <w:pPr>
        <w:pStyle w:val="Corpodetexto21"/>
        <w:spacing w:after="0" w:line="288" w:lineRule="auto"/>
        <w:ind w:left="0" w:firstLine="0"/>
        <w:rPr>
          <w:rFonts w:ascii="Tahoma" w:hAnsi="Tahoma" w:cs="Tahoma"/>
          <w:sz w:val="21"/>
          <w:szCs w:val="21"/>
        </w:rPr>
      </w:pPr>
    </w:p>
    <w:p w14:paraId="46EABFAB" w14:textId="6E0C4E0E" w:rsidR="00627531" w:rsidRPr="005E2ECE" w:rsidRDefault="00627531" w:rsidP="00AA3011">
      <w:pPr>
        <w:pStyle w:val="Corpodetexto21"/>
        <w:numPr>
          <w:ilvl w:val="2"/>
          <w:numId w:val="8"/>
        </w:numPr>
        <w:spacing w:after="0" w:line="288" w:lineRule="auto"/>
        <w:ind w:left="0" w:firstLine="0"/>
        <w:rPr>
          <w:rFonts w:ascii="Tahoma" w:hAnsi="Tahoma" w:cs="Tahoma"/>
          <w:sz w:val="21"/>
          <w:szCs w:val="21"/>
        </w:rPr>
      </w:pPr>
      <w:bookmarkStart w:id="17" w:name="_Hlk91753772"/>
      <w:r w:rsidRPr="005E2ECE">
        <w:rPr>
          <w:rFonts w:ascii="Tahoma" w:hAnsi="Tahoma" w:cs="Tahoma"/>
          <w:sz w:val="21"/>
          <w:szCs w:val="21"/>
          <w:lang w:eastAsia="x-none"/>
        </w:rPr>
        <w:t>O</w:t>
      </w:r>
      <w:r w:rsidR="00FF56E8" w:rsidRPr="005E2ECE">
        <w:rPr>
          <w:rFonts w:ascii="Tahoma" w:hAnsi="Tahoma" w:cs="Tahoma"/>
          <w:sz w:val="21"/>
          <w:szCs w:val="21"/>
          <w:lang w:eastAsia="x-none"/>
        </w:rPr>
        <w:t>s</w:t>
      </w:r>
      <w:r w:rsidRPr="005E2ECE">
        <w:rPr>
          <w:rFonts w:ascii="Tahoma" w:hAnsi="Tahoma" w:cs="Tahoma"/>
          <w:sz w:val="21"/>
          <w:szCs w:val="21"/>
          <w:lang w:eastAsia="x-none"/>
        </w:rPr>
        <w:t xml:space="preserve"> </w:t>
      </w:r>
      <w:r w:rsidR="00FF56E8" w:rsidRPr="005E2ECE">
        <w:rPr>
          <w:rFonts w:ascii="Tahoma" w:hAnsi="Tahoma" w:cs="Tahoma"/>
          <w:sz w:val="21"/>
          <w:szCs w:val="21"/>
          <w:lang w:eastAsia="x-none"/>
        </w:rPr>
        <w:t>d</w:t>
      </w:r>
      <w:r w:rsidRPr="005E2ECE">
        <w:rPr>
          <w:rFonts w:ascii="Tahoma" w:hAnsi="Tahoma" w:cs="Tahoma"/>
          <w:sz w:val="21"/>
          <w:szCs w:val="21"/>
          <w:lang w:eastAsia="x-none"/>
        </w:rPr>
        <w:t>ireito</w:t>
      </w:r>
      <w:r w:rsidR="00FF56E8" w:rsidRPr="005E2ECE">
        <w:rPr>
          <w:rFonts w:ascii="Tahoma" w:hAnsi="Tahoma" w:cs="Tahoma"/>
          <w:sz w:val="21"/>
          <w:szCs w:val="21"/>
          <w:lang w:eastAsia="x-none"/>
        </w:rPr>
        <w:t>s</w:t>
      </w:r>
      <w:r w:rsidRPr="005E2ECE">
        <w:rPr>
          <w:rFonts w:ascii="Tahoma" w:hAnsi="Tahoma" w:cs="Tahoma"/>
          <w:sz w:val="21"/>
          <w:szCs w:val="21"/>
          <w:lang w:eastAsia="x-none"/>
        </w:rPr>
        <w:t xml:space="preserve"> </w:t>
      </w:r>
      <w:r w:rsidR="00FF56E8" w:rsidRPr="005E2ECE">
        <w:rPr>
          <w:rFonts w:ascii="Tahoma" w:hAnsi="Tahoma" w:cs="Tahoma"/>
          <w:sz w:val="21"/>
          <w:szCs w:val="21"/>
          <w:lang w:eastAsia="x-none"/>
        </w:rPr>
        <w:t>c</w:t>
      </w:r>
      <w:r w:rsidRPr="005E2ECE">
        <w:rPr>
          <w:rFonts w:ascii="Tahoma" w:hAnsi="Tahoma" w:cs="Tahoma"/>
          <w:sz w:val="21"/>
          <w:szCs w:val="21"/>
          <w:lang w:eastAsia="x-none"/>
        </w:rPr>
        <w:t>reditório</w:t>
      </w:r>
      <w:r w:rsidR="00FF56E8" w:rsidRPr="005E2ECE">
        <w:rPr>
          <w:rFonts w:ascii="Tahoma" w:hAnsi="Tahoma" w:cs="Tahoma"/>
          <w:sz w:val="21"/>
          <w:szCs w:val="21"/>
          <w:lang w:eastAsia="x-none"/>
        </w:rPr>
        <w:t>s</w:t>
      </w:r>
      <w:r w:rsidRPr="005E2ECE">
        <w:rPr>
          <w:rFonts w:ascii="Tahoma" w:hAnsi="Tahoma" w:cs="Tahoma"/>
          <w:sz w:val="21"/>
          <w:szCs w:val="21"/>
          <w:lang w:eastAsia="x-none"/>
        </w:rPr>
        <w:t xml:space="preserve"> decorrente</w:t>
      </w:r>
      <w:r w:rsidR="00FF56E8" w:rsidRPr="005E2ECE">
        <w:rPr>
          <w:rFonts w:ascii="Tahoma" w:hAnsi="Tahoma" w:cs="Tahoma"/>
          <w:sz w:val="21"/>
          <w:szCs w:val="21"/>
          <w:lang w:eastAsia="x-none"/>
        </w:rPr>
        <w:t>s</w:t>
      </w:r>
      <w:r w:rsidRPr="005E2ECE">
        <w:rPr>
          <w:rFonts w:ascii="Tahoma" w:hAnsi="Tahoma" w:cs="Tahoma"/>
          <w:sz w:val="21"/>
          <w:szCs w:val="21"/>
          <w:lang w:eastAsia="x-none"/>
        </w:rPr>
        <w:t xml:space="preserve"> das Debêntures por si só representa</w:t>
      </w:r>
      <w:r w:rsidR="001D07C0" w:rsidRPr="005E2ECE">
        <w:rPr>
          <w:rFonts w:ascii="Tahoma" w:hAnsi="Tahoma" w:cs="Tahoma"/>
          <w:sz w:val="21"/>
          <w:szCs w:val="21"/>
          <w:lang w:eastAsia="x-none"/>
        </w:rPr>
        <w:t>m</w:t>
      </w:r>
      <w:r w:rsidRPr="005E2ECE">
        <w:rPr>
          <w:rFonts w:ascii="Tahoma" w:hAnsi="Tahoma" w:cs="Tahoma"/>
          <w:sz w:val="21"/>
          <w:szCs w:val="21"/>
          <w:lang w:eastAsia="x-none"/>
        </w:rPr>
        <w:t xml:space="preserve"> direito</w:t>
      </w:r>
      <w:r w:rsidR="001D07C0" w:rsidRPr="005E2ECE">
        <w:rPr>
          <w:rFonts w:ascii="Tahoma" w:hAnsi="Tahoma" w:cs="Tahoma"/>
          <w:sz w:val="21"/>
          <w:szCs w:val="21"/>
          <w:lang w:eastAsia="x-none"/>
        </w:rPr>
        <w:t>s</w:t>
      </w:r>
      <w:r w:rsidRPr="005E2ECE">
        <w:rPr>
          <w:rFonts w:ascii="Tahoma" w:hAnsi="Tahoma" w:cs="Tahoma"/>
          <w:sz w:val="21"/>
          <w:szCs w:val="21"/>
          <w:lang w:eastAsia="x-none"/>
        </w:rPr>
        <w:t xml:space="preserve"> creditório</w:t>
      </w:r>
      <w:r w:rsidR="001D07C0" w:rsidRPr="005E2ECE">
        <w:rPr>
          <w:rFonts w:ascii="Tahoma" w:hAnsi="Tahoma" w:cs="Tahoma"/>
          <w:sz w:val="21"/>
          <w:szCs w:val="21"/>
          <w:lang w:eastAsia="x-none"/>
        </w:rPr>
        <w:t>s</w:t>
      </w:r>
      <w:r w:rsidRPr="005E2ECE">
        <w:rPr>
          <w:rFonts w:ascii="Tahoma" w:hAnsi="Tahoma" w:cs="Tahoma"/>
          <w:sz w:val="21"/>
          <w:szCs w:val="21"/>
          <w:lang w:eastAsia="x-none"/>
        </w:rPr>
        <w:t xml:space="preserve"> do agronegócio uma vez que (i) decorre</w:t>
      </w:r>
      <w:r w:rsidR="001D07C0" w:rsidRPr="005E2ECE">
        <w:rPr>
          <w:rFonts w:ascii="Tahoma" w:hAnsi="Tahoma" w:cs="Tahoma"/>
          <w:sz w:val="21"/>
          <w:szCs w:val="21"/>
          <w:lang w:eastAsia="x-none"/>
        </w:rPr>
        <w:t>m</w:t>
      </w:r>
      <w:r w:rsidRPr="005E2ECE">
        <w:rPr>
          <w:rFonts w:ascii="Tahoma" w:hAnsi="Tahoma" w:cs="Tahoma"/>
          <w:sz w:val="21"/>
          <w:szCs w:val="21"/>
          <w:lang w:eastAsia="x-none"/>
        </w:rPr>
        <w:t xml:space="preserve"> de relações comercia</w:t>
      </w:r>
      <w:ins w:id="18" w:author="Livia Salaro" w:date="2022-03-17T11:21:00Z">
        <w:r w:rsidR="006E1E4B" w:rsidRPr="005E2ECE">
          <w:rPr>
            <w:rFonts w:ascii="Tahoma" w:hAnsi="Tahoma" w:cs="Tahoma"/>
            <w:sz w:val="21"/>
            <w:szCs w:val="21"/>
            <w:lang w:eastAsia="x-none"/>
          </w:rPr>
          <w:t>i</w:t>
        </w:r>
      </w:ins>
      <w:r w:rsidRPr="005E2ECE">
        <w:rPr>
          <w:rFonts w:ascii="Tahoma" w:hAnsi="Tahoma" w:cs="Tahoma"/>
          <w:sz w:val="21"/>
          <w:szCs w:val="21"/>
          <w:lang w:eastAsia="x-none"/>
        </w:rPr>
        <w:t xml:space="preserve">s </w:t>
      </w:r>
      <w:r w:rsidR="001D07C0" w:rsidRPr="005E2ECE">
        <w:rPr>
          <w:rFonts w:ascii="Tahoma" w:hAnsi="Tahoma" w:cs="Tahoma"/>
          <w:sz w:val="21"/>
          <w:szCs w:val="21"/>
          <w:lang w:eastAsia="x-none"/>
        </w:rPr>
        <w:t xml:space="preserve">de </w:t>
      </w:r>
      <w:r w:rsidRPr="005E2ECE">
        <w:rPr>
          <w:rFonts w:ascii="Tahoma" w:hAnsi="Tahoma" w:cs="Tahoma"/>
          <w:sz w:val="21"/>
          <w:szCs w:val="21"/>
          <w:lang w:eastAsia="x-none"/>
        </w:rPr>
        <w:t xml:space="preserve">compra e venda entre a Emissora e produtores rurais e/ou cooperativas, </w:t>
      </w:r>
      <w:bookmarkStart w:id="19" w:name="_Hlk91753218"/>
      <w:r w:rsidRPr="005E2ECE">
        <w:rPr>
          <w:rFonts w:ascii="Tahoma" w:hAnsi="Tahoma" w:cs="Tahoma"/>
          <w:sz w:val="21"/>
          <w:szCs w:val="21"/>
          <w:lang w:eastAsia="x-none"/>
        </w:rPr>
        <w:t>os quais são identificados de forma exaustiva no Anexo V desta Escritura, em montante e prazo compatíveis com vencimento das Debêntures e, consequentemente, dos CRA</w:t>
      </w:r>
      <w:r w:rsidR="001D07C0" w:rsidRPr="005E2ECE">
        <w:rPr>
          <w:rFonts w:ascii="Tahoma" w:hAnsi="Tahoma" w:cs="Tahoma"/>
          <w:sz w:val="21"/>
          <w:szCs w:val="21"/>
          <w:lang w:eastAsia="x-none"/>
        </w:rPr>
        <w:t>;</w:t>
      </w:r>
      <w:r w:rsidRPr="005E2ECE">
        <w:rPr>
          <w:rFonts w:ascii="Tahoma" w:hAnsi="Tahoma" w:cs="Tahoma"/>
          <w:sz w:val="21"/>
          <w:szCs w:val="21"/>
          <w:lang w:eastAsia="x-none"/>
        </w:rPr>
        <w:t xml:space="preserve"> e</w:t>
      </w:r>
      <w:bookmarkEnd w:id="19"/>
      <w:r w:rsidRPr="005E2ECE">
        <w:rPr>
          <w:rFonts w:ascii="Tahoma" w:hAnsi="Tahoma" w:cs="Tahoma"/>
          <w:sz w:val="21"/>
          <w:szCs w:val="21"/>
          <w:lang w:eastAsia="x-none"/>
        </w:rPr>
        <w:t xml:space="preserve"> (</w:t>
      </w:r>
      <w:proofErr w:type="spellStart"/>
      <w:r w:rsidRPr="005E2ECE">
        <w:rPr>
          <w:rFonts w:ascii="Tahoma" w:hAnsi="Tahoma" w:cs="Tahoma"/>
          <w:sz w:val="21"/>
          <w:szCs w:val="21"/>
          <w:lang w:eastAsia="x-none"/>
        </w:rPr>
        <w:t>ii</w:t>
      </w:r>
      <w:proofErr w:type="spellEnd"/>
      <w:r w:rsidRPr="005E2ECE">
        <w:rPr>
          <w:rFonts w:ascii="Tahoma" w:hAnsi="Tahoma" w:cs="Tahoma"/>
          <w:sz w:val="21"/>
          <w:szCs w:val="21"/>
          <w:lang w:eastAsia="x-none"/>
        </w:rPr>
        <w:t xml:space="preserve">) </w:t>
      </w:r>
      <w:bookmarkStart w:id="20" w:name="_Ref65624034"/>
      <w:r w:rsidRPr="005E2ECE">
        <w:rPr>
          <w:rFonts w:ascii="Tahoma" w:hAnsi="Tahoma" w:cs="Tahoma"/>
          <w:sz w:val="21"/>
          <w:szCs w:val="21"/>
          <w:lang w:eastAsia="x-none"/>
        </w:rPr>
        <w:t xml:space="preserve">o </w:t>
      </w:r>
      <w:r w:rsidRPr="005E2ECE">
        <w:rPr>
          <w:rFonts w:ascii="Tahoma" w:hAnsi="Tahoma" w:cs="Tahoma"/>
          <w:sz w:val="21"/>
          <w:szCs w:val="21"/>
        </w:rPr>
        <w:t>tabaco cru</w:t>
      </w:r>
      <w:r w:rsidRPr="005E2ECE">
        <w:rPr>
          <w:rFonts w:ascii="Tahoma" w:hAnsi="Tahoma" w:cs="Tahoma"/>
          <w:sz w:val="21"/>
          <w:szCs w:val="21"/>
          <w:lang w:eastAsia="x-none"/>
        </w:rPr>
        <w:t xml:space="preserve"> a ser adquirido pela Emissora enquadra-se no conceito de produto agropecuário, nos termos do artigo 3º, I, da Instrução CVM 600, pois o </w:t>
      </w:r>
      <w:r w:rsidRPr="005E2ECE">
        <w:rPr>
          <w:rFonts w:ascii="Tahoma" w:hAnsi="Tahoma" w:cs="Tahoma"/>
          <w:sz w:val="21"/>
          <w:szCs w:val="21"/>
        </w:rPr>
        <w:t>tabaco cru</w:t>
      </w:r>
      <w:r w:rsidRPr="005E2ECE">
        <w:rPr>
          <w:rFonts w:ascii="Tahoma" w:hAnsi="Tahoma" w:cs="Tahoma"/>
          <w:sz w:val="21"/>
          <w:szCs w:val="21"/>
          <w:lang w:eastAsia="x-none"/>
        </w:rPr>
        <w:t xml:space="preserve"> </w:t>
      </w:r>
      <w:r w:rsidR="001D07C0" w:rsidRPr="005E2ECE">
        <w:rPr>
          <w:rFonts w:ascii="Tahoma" w:hAnsi="Tahoma" w:cs="Tahoma"/>
          <w:sz w:val="21"/>
          <w:szCs w:val="21"/>
          <w:lang w:eastAsia="x-none"/>
        </w:rPr>
        <w:t xml:space="preserve">é um </w:t>
      </w:r>
      <w:r w:rsidRPr="005E2ECE">
        <w:rPr>
          <w:rFonts w:ascii="Tahoma" w:hAnsi="Tahoma" w:cs="Tahoma"/>
          <w:sz w:val="21"/>
          <w:szCs w:val="21"/>
          <w:lang w:eastAsia="x-none"/>
        </w:rPr>
        <w:t xml:space="preserve">produto </w:t>
      </w:r>
      <w:r w:rsidRPr="005E2ECE">
        <w:rPr>
          <w:rFonts w:ascii="Tahoma" w:hAnsi="Tahoma" w:cs="Tahoma"/>
          <w:i/>
          <w:iCs/>
          <w:sz w:val="21"/>
          <w:szCs w:val="21"/>
          <w:lang w:eastAsia="x-none"/>
        </w:rPr>
        <w:t>in natura</w:t>
      </w:r>
      <w:r w:rsidRPr="005E2ECE">
        <w:rPr>
          <w:rFonts w:ascii="Tahoma" w:hAnsi="Tahoma" w:cs="Tahoma"/>
          <w:sz w:val="21"/>
          <w:szCs w:val="21"/>
          <w:lang w:eastAsia="x-none"/>
        </w:rPr>
        <w:t xml:space="preserve">, ou seja, em estado natural, de origem </w:t>
      </w:r>
      <w:r w:rsidR="001D07C0" w:rsidRPr="005E2ECE">
        <w:rPr>
          <w:rFonts w:ascii="Tahoma" w:hAnsi="Tahoma" w:cs="Tahoma"/>
          <w:sz w:val="21"/>
          <w:szCs w:val="21"/>
          <w:lang w:eastAsia="x-none"/>
        </w:rPr>
        <w:t>vegetal</w:t>
      </w:r>
      <w:r w:rsidRPr="005E2ECE">
        <w:rPr>
          <w:rFonts w:ascii="Tahoma" w:hAnsi="Tahoma" w:cs="Tahoma"/>
          <w:sz w:val="21"/>
          <w:szCs w:val="21"/>
          <w:lang w:eastAsia="x-none"/>
        </w:rPr>
        <w:t>, que não sofre processo de beneficiamento ou industrialização, conforme disposto nos artigo 3º, §2º, I e II, §4º, II da Instrução CVM 600</w:t>
      </w:r>
      <w:bookmarkEnd w:id="20"/>
      <w:r w:rsidRPr="005E2ECE">
        <w:rPr>
          <w:rFonts w:ascii="Tahoma" w:hAnsi="Tahoma" w:cs="Tahoma"/>
          <w:sz w:val="21"/>
          <w:szCs w:val="21"/>
          <w:lang w:eastAsia="x-none"/>
        </w:rPr>
        <w:t xml:space="preserve"> e do </w:t>
      </w:r>
      <w:r w:rsidRPr="005E2ECE">
        <w:rPr>
          <w:rFonts w:ascii="Tahoma" w:hAnsi="Tahoma" w:cs="Tahoma"/>
          <w:sz w:val="21"/>
          <w:szCs w:val="21"/>
        </w:rPr>
        <w:t>parágrafo 1º do artigo 23 da Lei 11.076</w:t>
      </w:r>
      <w:bookmarkEnd w:id="17"/>
      <w:r w:rsidRPr="005E2ECE">
        <w:rPr>
          <w:rFonts w:ascii="Tahoma" w:hAnsi="Tahoma" w:cs="Tahoma"/>
          <w:sz w:val="21"/>
          <w:szCs w:val="21"/>
        </w:rPr>
        <w:t xml:space="preserve">. </w:t>
      </w:r>
    </w:p>
    <w:p w14:paraId="36C7E26E" w14:textId="77777777" w:rsidR="00627531" w:rsidRPr="00757D97" w:rsidRDefault="00627531" w:rsidP="00AA3011">
      <w:pPr>
        <w:pStyle w:val="Corpodetexto21"/>
        <w:spacing w:after="0" w:line="288" w:lineRule="auto"/>
        <w:ind w:left="0"/>
        <w:rPr>
          <w:rFonts w:ascii="Tahoma" w:hAnsi="Tahoma" w:cs="Tahoma"/>
          <w:sz w:val="21"/>
          <w:szCs w:val="21"/>
        </w:rPr>
      </w:pPr>
    </w:p>
    <w:p w14:paraId="2D46719A" w14:textId="77777777" w:rsidR="00627531" w:rsidRPr="00757D97" w:rsidRDefault="00627531" w:rsidP="00AA3011">
      <w:pPr>
        <w:pStyle w:val="Corpodetexto21"/>
        <w:numPr>
          <w:ilvl w:val="2"/>
          <w:numId w:val="8"/>
        </w:numPr>
        <w:spacing w:after="0" w:line="288" w:lineRule="auto"/>
        <w:ind w:left="0" w:firstLine="0"/>
        <w:rPr>
          <w:rFonts w:ascii="Tahoma" w:hAnsi="Tahoma" w:cs="Tahoma"/>
          <w:i/>
          <w:sz w:val="21"/>
          <w:szCs w:val="21"/>
        </w:rPr>
      </w:pPr>
      <w:r w:rsidRPr="00757D97">
        <w:rPr>
          <w:rFonts w:ascii="Tahoma" w:hAnsi="Tahoma" w:cs="Tahoma"/>
          <w:sz w:val="21"/>
          <w:szCs w:val="21"/>
        </w:rPr>
        <w:t xml:space="preserve">Para cumprimento do disposto na Cláusula 3.5.1 acima, a Emissora deverá alocar a totalidade dos recursos líquidos por ela obtida por meio da integralização das Debêntures até, no máximo, a data de vencimento dos CRA (ou até que a Emissora comprove a aplicação da totalidade dos recursos obtidos com a Emissão, o que ocorrer primeiro), de forma que as obrigações da Emissora quanto à destinação dos recursos obtidos por meio da integralização das Debêntures, bem assim as obrigações do Agente Fiduciário dos CRA (conforme abaixo definido) relativas à verificação da destinação de recursos, perdurarão até a data de vencimento dos CRA ou até que a destinação da totalidade dos recursos seja efetivada e comprovada pela Emissora, o que ocorrer primeiro. </w:t>
      </w:r>
    </w:p>
    <w:p w14:paraId="0280DA0B" w14:textId="77777777" w:rsidR="00627531" w:rsidRPr="00757D97" w:rsidRDefault="00627531" w:rsidP="00AA3011">
      <w:pPr>
        <w:widowControl w:val="0"/>
        <w:tabs>
          <w:tab w:val="left" w:pos="1134"/>
        </w:tabs>
        <w:spacing w:after="0" w:line="288" w:lineRule="auto"/>
        <w:rPr>
          <w:rFonts w:ascii="Tahoma" w:hAnsi="Tahoma" w:cs="Tahoma"/>
          <w:sz w:val="21"/>
          <w:szCs w:val="21"/>
        </w:rPr>
      </w:pPr>
    </w:p>
    <w:p w14:paraId="21BFF789" w14:textId="24399B35" w:rsidR="001F2CDD" w:rsidRPr="00757D97" w:rsidRDefault="00627531"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A Emissora deverá apresentar na data de assinatura desta Escritura uma declaração indicando os contratos de compra de tabaco cru já celebrados, para os fins da Cláusula 3.5.1 acima</w:t>
      </w:r>
      <w:r w:rsidR="001F2CDD" w:rsidRPr="00757D97">
        <w:rPr>
          <w:rFonts w:ascii="Tahoma" w:hAnsi="Tahoma" w:cs="Tahoma"/>
          <w:sz w:val="21"/>
          <w:szCs w:val="21"/>
        </w:rPr>
        <w:t>.</w:t>
      </w:r>
      <w:r w:rsidR="00591078" w:rsidRPr="00757D97">
        <w:rPr>
          <w:rFonts w:ascii="Tahoma" w:hAnsi="Tahoma" w:cs="Tahoma"/>
          <w:sz w:val="21"/>
          <w:szCs w:val="21"/>
        </w:rPr>
        <w:t xml:space="preserve"> </w:t>
      </w:r>
    </w:p>
    <w:p w14:paraId="5C880A79" w14:textId="77777777" w:rsidR="001F2CDD" w:rsidRPr="00757D97" w:rsidRDefault="001F2CDD" w:rsidP="00AA3011">
      <w:pPr>
        <w:widowControl w:val="0"/>
        <w:tabs>
          <w:tab w:val="left" w:pos="1134"/>
        </w:tabs>
        <w:spacing w:after="0" w:line="288" w:lineRule="auto"/>
        <w:rPr>
          <w:rFonts w:ascii="Tahoma" w:hAnsi="Tahoma" w:cs="Tahoma"/>
          <w:sz w:val="21"/>
          <w:szCs w:val="21"/>
        </w:rPr>
      </w:pPr>
    </w:p>
    <w:p w14:paraId="2C472083" w14:textId="7E71EED5" w:rsidR="0098368E" w:rsidRPr="00757D97" w:rsidRDefault="003034CA"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Ainda, a Emissora deverá </w:t>
      </w:r>
      <w:r w:rsidR="00521590" w:rsidRPr="00757D97">
        <w:rPr>
          <w:rFonts w:ascii="Tahoma" w:hAnsi="Tahoma" w:cs="Tahoma"/>
          <w:sz w:val="21"/>
          <w:szCs w:val="21"/>
        </w:rPr>
        <w:t xml:space="preserve">semestralmente </w:t>
      </w:r>
      <w:r w:rsidR="0098368E" w:rsidRPr="00757D97">
        <w:rPr>
          <w:rFonts w:ascii="Tahoma" w:hAnsi="Tahoma" w:cs="Tahoma"/>
          <w:sz w:val="21"/>
          <w:szCs w:val="21"/>
        </w:rPr>
        <w:t>enviar</w:t>
      </w:r>
      <w:r w:rsidR="00F93372" w:rsidRPr="00757D97">
        <w:rPr>
          <w:rFonts w:ascii="Tahoma" w:hAnsi="Tahoma" w:cs="Tahoma"/>
          <w:sz w:val="21"/>
          <w:szCs w:val="21"/>
        </w:rPr>
        <w:t xml:space="preserve"> à</w:t>
      </w:r>
      <w:r w:rsidR="002B0FD2" w:rsidRPr="00757D97">
        <w:rPr>
          <w:rFonts w:ascii="Tahoma" w:hAnsi="Tahoma" w:cs="Tahoma"/>
          <w:sz w:val="21"/>
          <w:szCs w:val="21"/>
        </w:rPr>
        <w:t xml:space="preserve"> </w:t>
      </w:r>
      <w:bookmarkStart w:id="21" w:name="_Hlk95233773"/>
      <w:bookmarkStart w:id="22" w:name="_Hlk86129568"/>
      <w:r w:rsidR="00424DF1" w:rsidRPr="00757D97">
        <w:rPr>
          <w:rFonts w:ascii="Tahoma" w:hAnsi="Tahoma" w:cs="Tahoma"/>
          <w:b/>
          <w:bCs/>
          <w:smallCaps/>
          <w:sz w:val="21"/>
          <w:szCs w:val="21"/>
        </w:rPr>
        <w:t>Oliveira Trust Distribuidora de Títulos e Valores Mobiliários S.A</w:t>
      </w:r>
      <w:r w:rsidR="00424DF1" w:rsidRPr="00757D97">
        <w:rPr>
          <w:rFonts w:ascii="Tahoma" w:hAnsi="Tahoma" w:cs="Tahoma"/>
          <w:b/>
          <w:bCs/>
          <w:sz w:val="21"/>
          <w:szCs w:val="21"/>
        </w:rPr>
        <w:t>.</w:t>
      </w:r>
      <w:r w:rsidR="00424DF1" w:rsidRPr="00757D97">
        <w:rPr>
          <w:rFonts w:ascii="Tahoma" w:hAnsi="Tahoma" w:cs="Tahoma"/>
          <w:sz w:val="21"/>
          <w:szCs w:val="21"/>
        </w:rPr>
        <w:t xml:space="preserve">, sociedade anônima com filial situada na Cidade São Paulo, Estado de São Paulo, </w:t>
      </w:r>
      <w:bookmarkStart w:id="23" w:name="_Hlk86934486"/>
      <w:r w:rsidR="00424DF1" w:rsidRPr="00757D97">
        <w:rPr>
          <w:rFonts w:ascii="Tahoma" w:hAnsi="Tahoma" w:cs="Tahoma"/>
          <w:sz w:val="21"/>
          <w:szCs w:val="21"/>
        </w:rPr>
        <w:t xml:space="preserve">na </w:t>
      </w:r>
      <w:bookmarkStart w:id="24" w:name="_Hlk86935457"/>
      <w:r w:rsidR="00424DF1" w:rsidRPr="00757D97">
        <w:rPr>
          <w:rFonts w:ascii="Tahoma" w:hAnsi="Tahoma" w:cs="Tahoma"/>
          <w:sz w:val="21"/>
          <w:szCs w:val="21"/>
        </w:rPr>
        <w:t>Rua Joaquim Floriano, nº 1052, sala 132, Itaim BIBI, CEP 04.534-004, inscrita no CNPJ/ME sob o nº 36.113.876/0004-34</w:t>
      </w:r>
      <w:bookmarkEnd w:id="21"/>
      <w:bookmarkEnd w:id="23"/>
      <w:bookmarkEnd w:id="24"/>
      <w:r w:rsidR="00F93372" w:rsidRPr="00757D97">
        <w:rPr>
          <w:rFonts w:ascii="Tahoma" w:hAnsi="Tahoma" w:cs="Tahoma"/>
          <w:sz w:val="21"/>
          <w:szCs w:val="21"/>
        </w:rPr>
        <w:t xml:space="preserve"> </w:t>
      </w:r>
      <w:bookmarkEnd w:id="22"/>
      <w:r w:rsidR="00F93372" w:rsidRPr="00757D97">
        <w:rPr>
          <w:rFonts w:ascii="Tahoma" w:hAnsi="Tahoma" w:cs="Tahoma"/>
          <w:sz w:val="21"/>
          <w:szCs w:val="21"/>
        </w:rPr>
        <w:t>(“</w:t>
      </w:r>
      <w:r w:rsidR="0098368E" w:rsidRPr="00757D97">
        <w:rPr>
          <w:rFonts w:ascii="Tahoma" w:hAnsi="Tahoma" w:cs="Tahoma"/>
          <w:b/>
          <w:bCs/>
          <w:sz w:val="21"/>
          <w:szCs w:val="21"/>
        </w:rPr>
        <w:t>Agente Fiduciário</w:t>
      </w:r>
      <w:r w:rsidR="00C87505" w:rsidRPr="00757D97">
        <w:rPr>
          <w:rFonts w:ascii="Tahoma" w:hAnsi="Tahoma" w:cs="Tahoma"/>
          <w:b/>
          <w:bCs/>
          <w:sz w:val="21"/>
          <w:szCs w:val="21"/>
        </w:rPr>
        <w:t xml:space="preserve"> dos CRA</w:t>
      </w:r>
      <w:r w:rsidR="00F93372" w:rsidRPr="00757D97">
        <w:rPr>
          <w:rFonts w:ascii="Tahoma" w:hAnsi="Tahoma" w:cs="Tahoma"/>
          <w:sz w:val="21"/>
          <w:szCs w:val="21"/>
        </w:rPr>
        <w:t>”)</w:t>
      </w:r>
      <w:r w:rsidR="0098368E" w:rsidRPr="00757D97">
        <w:rPr>
          <w:rFonts w:ascii="Tahoma" w:hAnsi="Tahoma" w:cs="Tahoma"/>
          <w:sz w:val="21"/>
          <w:szCs w:val="21"/>
        </w:rPr>
        <w:t xml:space="preserve">, </w:t>
      </w:r>
      <w:r w:rsidR="00FC1C66" w:rsidRPr="00757D97">
        <w:rPr>
          <w:rFonts w:ascii="Tahoma" w:hAnsi="Tahoma" w:cs="Tahoma"/>
          <w:sz w:val="21"/>
          <w:szCs w:val="21"/>
        </w:rPr>
        <w:t xml:space="preserve">em até 15 (quinze) dias após </w:t>
      </w:r>
      <w:r w:rsidR="006C0FA9" w:rsidRPr="00757D97">
        <w:rPr>
          <w:rFonts w:ascii="Tahoma" w:hAnsi="Tahoma" w:cs="Tahoma"/>
          <w:sz w:val="21"/>
          <w:szCs w:val="21"/>
        </w:rPr>
        <w:t xml:space="preserve">o último dia dos meses de </w:t>
      </w:r>
      <w:r w:rsidR="0062317C" w:rsidRPr="00757D97">
        <w:rPr>
          <w:rFonts w:ascii="Tahoma" w:hAnsi="Tahoma" w:cs="Tahoma"/>
          <w:sz w:val="21"/>
          <w:szCs w:val="21"/>
        </w:rPr>
        <w:t>março e setembro</w:t>
      </w:r>
      <w:r w:rsidR="00377EB6" w:rsidRPr="00757D97">
        <w:rPr>
          <w:rFonts w:ascii="Tahoma" w:hAnsi="Tahoma" w:cs="Tahoma"/>
          <w:sz w:val="21"/>
          <w:szCs w:val="21"/>
        </w:rPr>
        <w:t xml:space="preserve">, </w:t>
      </w:r>
      <w:r w:rsidR="0098368E" w:rsidRPr="00757D97">
        <w:rPr>
          <w:rFonts w:ascii="Tahoma" w:hAnsi="Tahoma" w:cs="Tahoma"/>
          <w:sz w:val="21"/>
          <w:szCs w:val="21"/>
        </w:rPr>
        <w:t xml:space="preserve">com cópia para a Securitizadora, </w:t>
      </w:r>
      <w:r w:rsidR="00B82EF8" w:rsidRPr="00757D97">
        <w:rPr>
          <w:rFonts w:ascii="Tahoma" w:hAnsi="Tahoma" w:cs="Tahoma"/>
          <w:sz w:val="21"/>
          <w:szCs w:val="21"/>
        </w:rPr>
        <w:t xml:space="preserve">(i) </w:t>
      </w:r>
      <w:r w:rsidR="006B2E78" w:rsidRPr="00757D97">
        <w:rPr>
          <w:rFonts w:ascii="Tahoma" w:hAnsi="Tahoma" w:cs="Tahoma"/>
          <w:sz w:val="21"/>
          <w:szCs w:val="21"/>
        </w:rPr>
        <w:t>relatório elaborado substancialmente nos termos do modelo constante do Anexo II a esta</w:t>
      </w:r>
      <w:r w:rsidR="006B2E78" w:rsidRPr="00757D97" w:rsidDel="00DA0390">
        <w:rPr>
          <w:rFonts w:ascii="Tahoma" w:hAnsi="Tahoma" w:cs="Tahoma"/>
          <w:sz w:val="21"/>
          <w:szCs w:val="21"/>
        </w:rPr>
        <w:t xml:space="preserve"> </w:t>
      </w:r>
      <w:r w:rsidR="006B2E78" w:rsidRPr="00757D97">
        <w:rPr>
          <w:rFonts w:ascii="Tahoma" w:hAnsi="Tahoma" w:cs="Tahoma"/>
          <w:sz w:val="21"/>
          <w:szCs w:val="21"/>
        </w:rPr>
        <w:t>Escritura (“</w:t>
      </w:r>
      <w:r w:rsidR="006B2E78" w:rsidRPr="00757D97">
        <w:rPr>
          <w:rFonts w:ascii="Tahoma" w:hAnsi="Tahoma" w:cs="Tahoma"/>
          <w:b/>
          <w:sz w:val="21"/>
          <w:szCs w:val="21"/>
        </w:rPr>
        <w:t>Relatório</w:t>
      </w:r>
      <w:r w:rsidR="006B2E78" w:rsidRPr="00757D97">
        <w:rPr>
          <w:rFonts w:ascii="Tahoma" w:hAnsi="Tahoma" w:cs="Tahoma"/>
          <w:sz w:val="21"/>
          <w:szCs w:val="21"/>
        </w:rPr>
        <w:t>”)</w:t>
      </w:r>
      <w:r w:rsidR="00B82EF8" w:rsidRPr="00757D97">
        <w:rPr>
          <w:rFonts w:ascii="Tahoma" w:hAnsi="Tahoma" w:cs="Tahoma"/>
          <w:sz w:val="21"/>
          <w:szCs w:val="21"/>
        </w:rPr>
        <w:t>; (</w:t>
      </w:r>
      <w:proofErr w:type="spellStart"/>
      <w:r w:rsidR="00B82EF8" w:rsidRPr="00757D97">
        <w:rPr>
          <w:rFonts w:ascii="Tahoma" w:hAnsi="Tahoma" w:cs="Tahoma"/>
          <w:sz w:val="21"/>
          <w:szCs w:val="21"/>
        </w:rPr>
        <w:t>ii</w:t>
      </w:r>
      <w:proofErr w:type="spellEnd"/>
      <w:r w:rsidR="00B82EF8" w:rsidRPr="00757D97">
        <w:rPr>
          <w:rFonts w:ascii="Tahoma" w:hAnsi="Tahoma" w:cs="Tahoma"/>
          <w:sz w:val="21"/>
          <w:szCs w:val="21"/>
        </w:rPr>
        <w:t>) declaração relativa aos</w:t>
      </w:r>
      <w:r w:rsidR="00966934" w:rsidRPr="00757D97">
        <w:rPr>
          <w:rFonts w:ascii="Tahoma" w:hAnsi="Tahoma" w:cs="Tahoma"/>
          <w:sz w:val="21"/>
          <w:szCs w:val="21"/>
        </w:rPr>
        <w:t xml:space="preserve"> </w:t>
      </w:r>
      <w:r w:rsidR="00B82EF8" w:rsidRPr="00757D97">
        <w:rPr>
          <w:rFonts w:ascii="Tahoma" w:hAnsi="Tahoma" w:cs="Tahoma"/>
          <w:sz w:val="21"/>
          <w:szCs w:val="21"/>
        </w:rPr>
        <w:t xml:space="preserve">contratos celebrados com </w:t>
      </w:r>
      <w:r w:rsidR="001B6409" w:rsidRPr="00757D97">
        <w:rPr>
          <w:rFonts w:ascii="Tahoma" w:hAnsi="Tahoma" w:cs="Tahoma"/>
          <w:sz w:val="21"/>
          <w:szCs w:val="21"/>
        </w:rPr>
        <w:t xml:space="preserve">os </w:t>
      </w:r>
      <w:r w:rsidR="00B82EF8" w:rsidRPr="00757D97">
        <w:rPr>
          <w:rFonts w:ascii="Tahoma" w:hAnsi="Tahoma" w:cs="Tahoma"/>
          <w:sz w:val="21"/>
          <w:szCs w:val="21"/>
        </w:rPr>
        <w:t>Produtores Rurais Elegíveis; e (</w:t>
      </w:r>
      <w:proofErr w:type="spellStart"/>
      <w:r w:rsidR="00B82EF8" w:rsidRPr="00757D97">
        <w:rPr>
          <w:rFonts w:ascii="Tahoma" w:hAnsi="Tahoma" w:cs="Tahoma"/>
          <w:sz w:val="21"/>
          <w:szCs w:val="21"/>
        </w:rPr>
        <w:t>iii</w:t>
      </w:r>
      <w:proofErr w:type="spellEnd"/>
      <w:r w:rsidR="00B82EF8" w:rsidRPr="00757D97">
        <w:rPr>
          <w:rFonts w:ascii="Tahoma" w:hAnsi="Tahoma" w:cs="Tahoma"/>
          <w:sz w:val="21"/>
          <w:szCs w:val="21"/>
        </w:rPr>
        <w:t xml:space="preserve">) </w:t>
      </w:r>
      <w:r w:rsidR="00326329" w:rsidRPr="00757D97">
        <w:rPr>
          <w:rFonts w:ascii="Tahoma" w:hAnsi="Tahoma" w:cs="Tahoma"/>
          <w:sz w:val="21"/>
          <w:szCs w:val="21"/>
        </w:rPr>
        <w:t>os arquivos .XML das respectivas notas fiscais mencionadas em cada Relatório</w:t>
      </w:r>
      <w:r w:rsidR="001B6409" w:rsidRPr="00757D97">
        <w:rPr>
          <w:rFonts w:ascii="Tahoma" w:hAnsi="Tahoma" w:cs="Tahoma"/>
          <w:sz w:val="21"/>
          <w:szCs w:val="21"/>
        </w:rPr>
        <w:t xml:space="preserve">, </w:t>
      </w:r>
      <w:r w:rsidR="00B06F8E" w:rsidRPr="00757D97">
        <w:rPr>
          <w:rFonts w:ascii="Tahoma" w:hAnsi="Tahoma" w:cs="Tahoma"/>
          <w:sz w:val="21"/>
          <w:szCs w:val="21"/>
        </w:rPr>
        <w:t>conforme Cronograma Indicativo</w:t>
      </w:r>
      <w:r w:rsidR="0098368E" w:rsidRPr="00757D97">
        <w:rPr>
          <w:rFonts w:ascii="Tahoma" w:hAnsi="Tahoma" w:cs="Tahoma"/>
          <w:sz w:val="21"/>
          <w:szCs w:val="21"/>
        </w:rPr>
        <w:t xml:space="preserve">, </w:t>
      </w:r>
      <w:r w:rsidR="006B2E78" w:rsidRPr="00757D97">
        <w:rPr>
          <w:rFonts w:ascii="Tahoma" w:hAnsi="Tahoma" w:cs="Tahoma"/>
          <w:sz w:val="21"/>
          <w:szCs w:val="21"/>
        </w:rPr>
        <w:t xml:space="preserve">para fins de verificação da </w:t>
      </w:r>
      <w:r w:rsidR="0098368E" w:rsidRPr="00757D97">
        <w:rPr>
          <w:rFonts w:ascii="Tahoma" w:hAnsi="Tahoma" w:cs="Tahoma"/>
          <w:sz w:val="21"/>
          <w:szCs w:val="21"/>
        </w:rPr>
        <w:t xml:space="preserve">utilização dos recursos </w:t>
      </w:r>
      <w:r w:rsidR="00521590" w:rsidRPr="00757D97">
        <w:rPr>
          <w:rFonts w:ascii="Tahoma" w:hAnsi="Tahoma" w:cs="Tahoma"/>
          <w:sz w:val="21"/>
          <w:szCs w:val="21"/>
        </w:rPr>
        <w:t>obtidos pela Emissora em função da integralização das Debêntures</w:t>
      </w:r>
      <w:bookmarkStart w:id="25" w:name="_Hlk69480002"/>
      <w:r w:rsidR="00AB78CA" w:rsidRPr="00757D97">
        <w:rPr>
          <w:rFonts w:ascii="Tahoma" w:hAnsi="Tahoma" w:cs="Tahoma"/>
          <w:sz w:val="21"/>
          <w:szCs w:val="21"/>
        </w:rPr>
        <w:t xml:space="preserve"> </w:t>
      </w:r>
      <w:r w:rsidR="0098368E" w:rsidRPr="00757D97">
        <w:rPr>
          <w:rFonts w:ascii="Tahoma" w:hAnsi="Tahoma" w:cs="Tahoma"/>
          <w:sz w:val="21"/>
          <w:szCs w:val="21"/>
        </w:rPr>
        <w:t>(“</w:t>
      </w:r>
      <w:r w:rsidR="0098368E" w:rsidRPr="00757D97">
        <w:rPr>
          <w:rFonts w:ascii="Tahoma" w:hAnsi="Tahoma" w:cs="Tahoma"/>
          <w:b/>
          <w:sz w:val="21"/>
          <w:szCs w:val="21"/>
        </w:rPr>
        <w:t>Documentos Comprobatórios da Destinação</w:t>
      </w:r>
      <w:r w:rsidR="0098368E" w:rsidRPr="00757D97">
        <w:rPr>
          <w:rFonts w:ascii="Tahoma" w:hAnsi="Tahoma" w:cs="Tahoma"/>
          <w:sz w:val="21"/>
          <w:szCs w:val="21"/>
        </w:rPr>
        <w:t>”)</w:t>
      </w:r>
      <w:bookmarkEnd w:id="25"/>
      <w:r w:rsidR="00521590" w:rsidRPr="00757D97">
        <w:rPr>
          <w:rFonts w:ascii="Tahoma" w:hAnsi="Tahoma" w:cs="Tahoma"/>
          <w:sz w:val="21"/>
          <w:szCs w:val="21"/>
        </w:rPr>
        <w:t>.</w:t>
      </w:r>
    </w:p>
    <w:bookmarkEnd w:id="14"/>
    <w:p w14:paraId="3FB6FE35" w14:textId="77777777" w:rsidR="0098368E" w:rsidRPr="00757D97" w:rsidRDefault="0098368E" w:rsidP="00AA3011">
      <w:pPr>
        <w:widowControl w:val="0"/>
        <w:tabs>
          <w:tab w:val="left" w:pos="709"/>
        </w:tabs>
        <w:spacing w:after="0" w:line="288" w:lineRule="auto"/>
        <w:rPr>
          <w:rFonts w:ascii="Tahoma" w:hAnsi="Tahoma" w:cs="Tahoma"/>
          <w:sz w:val="21"/>
          <w:szCs w:val="21"/>
        </w:rPr>
      </w:pPr>
    </w:p>
    <w:p w14:paraId="235FADDE" w14:textId="2C8BDC3B" w:rsidR="006D438F" w:rsidRPr="00757D97" w:rsidRDefault="006D438F" w:rsidP="00AA3011">
      <w:pPr>
        <w:pStyle w:val="Corpodetexto21"/>
        <w:numPr>
          <w:ilvl w:val="2"/>
          <w:numId w:val="8"/>
        </w:numPr>
        <w:spacing w:after="0" w:line="288" w:lineRule="auto"/>
        <w:ind w:left="0" w:firstLine="0"/>
        <w:rPr>
          <w:rFonts w:ascii="Tahoma" w:hAnsi="Tahoma" w:cs="Tahoma"/>
          <w:sz w:val="21"/>
          <w:szCs w:val="21"/>
        </w:rPr>
      </w:pPr>
      <w:bookmarkStart w:id="26" w:name="_Hlk69480191"/>
      <w:bookmarkStart w:id="27" w:name="_Hlk5637407"/>
      <w:r w:rsidRPr="00757D97">
        <w:rPr>
          <w:rFonts w:ascii="Tahoma" w:hAnsi="Tahoma" w:cs="Tahoma"/>
          <w:sz w:val="21"/>
          <w:szCs w:val="21"/>
        </w:rPr>
        <w:t xml:space="preserve">A Emissora compromete-se a apresentar ao Agente Fiduciário dos CRA, sempre que solicitado por autoridades ou órgãos reguladores, regulamentos, leis ou determinações judiciais, administrativas ou arbitrais, a comprovação da destinação dos recursos por meio de envio de documentos que, a critério das respectivas autoridades ou órgãos reguladores, comprovem o emprego dos recursos oriundos das Debêntures nas atividades indicadas acima. </w:t>
      </w:r>
    </w:p>
    <w:p w14:paraId="2289B779" w14:textId="77777777" w:rsidR="00F54E8C" w:rsidRPr="00757D97" w:rsidRDefault="00F54E8C" w:rsidP="00AA3011">
      <w:pPr>
        <w:widowControl w:val="0"/>
        <w:spacing w:after="0" w:line="288" w:lineRule="auto"/>
        <w:rPr>
          <w:rFonts w:ascii="Tahoma" w:hAnsi="Tahoma" w:cs="Tahoma"/>
          <w:sz w:val="21"/>
          <w:szCs w:val="21"/>
        </w:rPr>
      </w:pPr>
    </w:p>
    <w:p w14:paraId="4A5B1F90" w14:textId="139BC29F" w:rsidR="006D438F" w:rsidRPr="00757D97" w:rsidRDefault="006D438F"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Na hipótese acima, os documentos que comprovem a destinação dos recursos deverão ser enviados pela Emissora ao Agente Fiduciário dos CRA em até 10 (dez) dias corridos a contar da respectiva solicitação pelo Agente Fiduciário dos CRA ou em menor prazo, caso assim seja necessário para fins de cumprimento tempestivo, pelo Agente Fiduciário dos CRA, de quaisquer solicitações efetuadas por autoridades ou órgãos reguladores, regulamentos, leis ou determinações judiciais, administrativas ou arbitrais. </w:t>
      </w:r>
    </w:p>
    <w:p w14:paraId="24D6B3ED" w14:textId="77777777" w:rsidR="006D438F" w:rsidRPr="00757D97" w:rsidRDefault="006D438F" w:rsidP="00AA3011">
      <w:pPr>
        <w:widowControl w:val="0"/>
        <w:tabs>
          <w:tab w:val="left" w:pos="709"/>
        </w:tabs>
        <w:spacing w:after="0" w:line="288" w:lineRule="auto"/>
        <w:rPr>
          <w:rFonts w:ascii="Tahoma" w:hAnsi="Tahoma" w:cs="Tahoma"/>
          <w:sz w:val="21"/>
          <w:szCs w:val="21"/>
        </w:rPr>
      </w:pPr>
    </w:p>
    <w:p w14:paraId="18FF3455" w14:textId="1734A7FC" w:rsidR="0098368E" w:rsidRPr="00757D97" w:rsidRDefault="0098368E"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Mediante o recebimento do Relatório e dos Documentos Comprobatórios da Destinação, o </w:t>
      </w:r>
      <w:r w:rsidR="00C87505" w:rsidRPr="00757D97">
        <w:rPr>
          <w:rFonts w:ascii="Tahoma" w:hAnsi="Tahoma" w:cs="Tahoma"/>
          <w:sz w:val="21"/>
          <w:szCs w:val="21"/>
        </w:rPr>
        <w:t>Agente Fiduciário dos CRA</w:t>
      </w:r>
      <w:r w:rsidRPr="00757D97">
        <w:rPr>
          <w:rFonts w:ascii="Tahoma" w:hAnsi="Tahoma" w:cs="Tahoma"/>
          <w:sz w:val="21"/>
          <w:szCs w:val="21"/>
        </w:rPr>
        <w:t xml:space="preserve"> será responsável por verificar, semestralmente, o cumprimento da </w:t>
      </w:r>
      <w:r w:rsidR="00521590" w:rsidRPr="00757D97">
        <w:rPr>
          <w:rFonts w:ascii="Tahoma" w:hAnsi="Tahoma" w:cs="Tahoma"/>
          <w:sz w:val="21"/>
          <w:szCs w:val="21"/>
        </w:rPr>
        <w:t xml:space="preserve">obrigação de </w:t>
      </w:r>
      <w:r w:rsidRPr="00757D97">
        <w:rPr>
          <w:rFonts w:ascii="Tahoma" w:hAnsi="Tahoma" w:cs="Tahoma"/>
          <w:sz w:val="21"/>
          <w:szCs w:val="21"/>
        </w:rPr>
        <w:t>destinação dos recursos assumida pela Emissora</w:t>
      </w:r>
      <w:bookmarkEnd w:id="26"/>
      <w:r w:rsidRPr="00757D97">
        <w:rPr>
          <w:rFonts w:ascii="Tahoma" w:hAnsi="Tahoma" w:cs="Tahoma"/>
          <w:sz w:val="21"/>
          <w:szCs w:val="21"/>
        </w:rPr>
        <w:t xml:space="preserve">. O </w:t>
      </w:r>
      <w:r w:rsidR="00C87505" w:rsidRPr="00757D97">
        <w:rPr>
          <w:rFonts w:ascii="Tahoma" w:hAnsi="Tahoma" w:cs="Tahoma"/>
          <w:sz w:val="21"/>
          <w:szCs w:val="21"/>
        </w:rPr>
        <w:t>Agente Fiduciário dos CRA</w:t>
      </w:r>
      <w:r w:rsidRPr="00757D97">
        <w:rPr>
          <w:rFonts w:ascii="Tahoma" w:hAnsi="Tahoma" w:cs="Tahoma"/>
          <w:sz w:val="21"/>
          <w:szCs w:val="21"/>
        </w:rPr>
        <w:t xml:space="preserve"> envidará seus melhores esforços para fins de obter os documentos e informações necessários à comprovação da destinação dos recursos na forma prevista acima, e do efetivo direcionamento, pela </w:t>
      </w:r>
      <w:r w:rsidR="0087765D" w:rsidRPr="00757D97">
        <w:rPr>
          <w:rFonts w:ascii="Tahoma" w:hAnsi="Tahoma" w:cs="Tahoma"/>
          <w:sz w:val="21"/>
          <w:szCs w:val="21"/>
        </w:rPr>
        <w:t>Emissora</w:t>
      </w:r>
      <w:r w:rsidRPr="00757D97">
        <w:rPr>
          <w:rFonts w:ascii="Tahoma" w:hAnsi="Tahoma" w:cs="Tahoma"/>
          <w:sz w:val="21"/>
          <w:szCs w:val="21"/>
        </w:rPr>
        <w:t xml:space="preserve">, de todos os recursos obtidos por meio da </w:t>
      </w:r>
      <w:r w:rsidR="00092723" w:rsidRPr="00757D97">
        <w:rPr>
          <w:rFonts w:ascii="Tahoma" w:hAnsi="Tahoma" w:cs="Tahoma"/>
          <w:sz w:val="21"/>
          <w:szCs w:val="21"/>
        </w:rPr>
        <w:t>Emissão</w:t>
      </w:r>
      <w:r w:rsidRPr="00757D97">
        <w:rPr>
          <w:rFonts w:ascii="Tahoma" w:hAnsi="Tahoma" w:cs="Tahoma"/>
          <w:sz w:val="21"/>
          <w:szCs w:val="21"/>
        </w:rPr>
        <w:t>, exclusivamente mediante a análise Relatório e dos Documentos Comprobatórios da Destinação.</w:t>
      </w:r>
    </w:p>
    <w:p w14:paraId="118759C1" w14:textId="77777777" w:rsidR="0098368E" w:rsidRPr="00757D97" w:rsidRDefault="0098368E" w:rsidP="00AA3011">
      <w:pPr>
        <w:widowControl w:val="0"/>
        <w:tabs>
          <w:tab w:val="left" w:pos="709"/>
        </w:tabs>
        <w:spacing w:after="0" w:line="288" w:lineRule="auto"/>
        <w:rPr>
          <w:rFonts w:ascii="Tahoma" w:hAnsi="Tahoma" w:cs="Tahoma"/>
          <w:sz w:val="21"/>
          <w:szCs w:val="21"/>
        </w:rPr>
      </w:pPr>
    </w:p>
    <w:p w14:paraId="108AEF6C" w14:textId="5D65C5AA" w:rsidR="0098368E" w:rsidRPr="00757D97" w:rsidRDefault="0098368E"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A Securitizadora e o </w:t>
      </w:r>
      <w:r w:rsidR="00C87505" w:rsidRPr="00757D97">
        <w:rPr>
          <w:rFonts w:ascii="Tahoma" w:hAnsi="Tahoma" w:cs="Tahoma"/>
          <w:sz w:val="21"/>
          <w:szCs w:val="21"/>
        </w:rPr>
        <w:t>Agente Fiduciário dos CRA</w:t>
      </w:r>
      <w:r w:rsidRPr="00757D97">
        <w:rPr>
          <w:rFonts w:ascii="Tahoma" w:hAnsi="Tahoma" w:cs="Tahoma"/>
          <w:sz w:val="21"/>
          <w:szCs w:val="21"/>
        </w:rPr>
        <w:t xml:space="preserve"> não realizarão, diretamente, o acompanhamento </w:t>
      </w:r>
      <w:r w:rsidR="00173A2F" w:rsidRPr="00757D97">
        <w:rPr>
          <w:rFonts w:ascii="Tahoma" w:hAnsi="Tahoma" w:cs="Tahoma"/>
          <w:sz w:val="21"/>
          <w:szCs w:val="21"/>
        </w:rPr>
        <w:t xml:space="preserve">direto da destinação dos recursos obtidos pela Emissora em função da integralização das Debêntures, </w:t>
      </w:r>
      <w:r w:rsidRPr="00757D97">
        <w:rPr>
          <w:rFonts w:ascii="Tahoma" w:hAnsi="Tahoma" w:cs="Tahoma"/>
          <w:sz w:val="21"/>
          <w:szCs w:val="21"/>
        </w:rPr>
        <w:t xml:space="preserve">estando </w:t>
      </w:r>
      <w:r w:rsidR="00173A2F" w:rsidRPr="00757D97">
        <w:rPr>
          <w:rFonts w:ascii="Tahoma" w:hAnsi="Tahoma" w:cs="Tahoma"/>
          <w:sz w:val="21"/>
          <w:szCs w:val="21"/>
        </w:rPr>
        <w:t>sua</w:t>
      </w:r>
      <w:r w:rsidRPr="00757D97">
        <w:rPr>
          <w:rFonts w:ascii="Tahoma" w:hAnsi="Tahoma" w:cs="Tahoma"/>
          <w:sz w:val="21"/>
          <w:szCs w:val="21"/>
        </w:rPr>
        <w:t xml:space="preserve"> fiscalização restrita ao envio, pela </w:t>
      </w:r>
      <w:r w:rsidR="0087765D" w:rsidRPr="00757D97">
        <w:rPr>
          <w:rFonts w:ascii="Tahoma" w:hAnsi="Tahoma" w:cs="Tahoma"/>
          <w:sz w:val="21"/>
          <w:szCs w:val="21"/>
        </w:rPr>
        <w:t xml:space="preserve">Emissora </w:t>
      </w:r>
      <w:r w:rsidRPr="00757D97">
        <w:rPr>
          <w:rFonts w:ascii="Tahoma" w:hAnsi="Tahoma" w:cs="Tahoma"/>
          <w:sz w:val="21"/>
          <w:szCs w:val="21"/>
        </w:rPr>
        <w:t xml:space="preserve">ao </w:t>
      </w:r>
      <w:r w:rsidR="00C87505" w:rsidRPr="00757D97">
        <w:rPr>
          <w:rFonts w:ascii="Tahoma" w:hAnsi="Tahoma" w:cs="Tahoma"/>
          <w:sz w:val="21"/>
          <w:szCs w:val="21"/>
        </w:rPr>
        <w:t>Agente Fiduciário dos CRA</w:t>
      </w:r>
      <w:r w:rsidRPr="00757D97">
        <w:rPr>
          <w:rFonts w:ascii="Tahoma" w:hAnsi="Tahoma" w:cs="Tahoma"/>
          <w:sz w:val="21"/>
          <w:szCs w:val="21"/>
        </w:rPr>
        <w:t>,</w:t>
      </w:r>
      <w:r w:rsidR="00173A2F" w:rsidRPr="00757D97">
        <w:rPr>
          <w:rFonts w:ascii="Tahoma" w:hAnsi="Tahoma" w:cs="Tahoma"/>
          <w:sz w:val="21"/>
          <w:szCs w:val="21"/>
        </w:rPr>
        <w:t xml:space="preserve"> com cópia para a Securitizadora,</w:t>
      </w:r>
      <w:r w:rsidRPr="00757D97">
        <w:rPr>
          <w:rFonts w:ascii="Tahoma" w:hAnsi="Tahoma" w:cs="Tahoma"/>
          <w:sz w:val="21"/>
          <w:szCs w:val="21"/>
        </w:rPr>
        <w:t xml:space="preserve"> dos Relatórios semestra</w:t>
      </w:r>
      <w:r w:rsidR="00973EB1" w:rsidRPr="00757D97">
        <w:rPr>
          <w:rFonts w:ascii="Tahoma" w:hAnsi="Tahoma" w:cs="Tahoma"/>
          <w:sz w:val="21"/>
          <w:szCs w:val="21"/>
        </w:rPr>
        <w:t>is</w:t>
      </w:r>
      <w:r w:rsidRPr="00757D97">
        <w:rPr>
          <w:rFonts w:ascii="Tahoma" w:hAnsi="Tahoma" w:cs="Tahoma"/>
          <w:sz w:val="21"/>
          <w:szCs w:val="21"/>
        </w:rPr>
        <w:t xml:space="preserve"> e dos Documentos Comprobatórios da Destinação.</w:t>
      </w:r>
    </w:p>
    <w:p w14:paraId="3D0FBF74" w14:textId="77777777" w:rsidR="0098368E" w:rsidRPr="00757D97" w:rsidRDefault="0098368E" w:rsidP="00AA3011">
      <w:pPr>
        <w:widowControl w:val="0"/>
        <w:tabs>
          <w:tab w:val="left" w:pos="1701"/>
        </w:tabs>
        <w:spacing w:after="0" w:line="288" w:lineRule="auto"/>
        <w:rPr>
          <w:rFonts w:ascii="Tahoma" w:hAnsi="Tahoma" w:cs="Tahoma"/>
          <w:sz w:val="21"/>
          <w:szCs w:val="21"/>
        </w:rPr>
      </w:pPr>
    </w:p>
    <w:p w14:paraId="2DC94D60" w14:textId="3631AA51" w:rsidR="00DE7EB5" w:rsidRPr="00757D97" w:rsidRDefault="0098368E" w:rsidP="00AA3011">
      <w:pPr>
        <w:pStyle w:val="Corpodetexto21"/>
        <w:numPr>
          <w:ilvl w:val="2"/>
          <w:numId w:val="8"/>
        </w:numPr>
        <w:spacing w:after="0" w:line="288" w:lineRule="auto"/>
        <w:ind w:left="0" w:firstLine="0"/>
        <w:rPr>
          <w:rFonts w:ascii="Tahoma" w:hAnsi="Tahoma" w:cs="Tahoma"/>
          <w:sz w:val="21"/>
          <w:szCs w:val="21"/>
        </w:rPr>
      </w:pPr>
      <w:bookmarkStart w:id="28" w:name="_Hlk69480223"/>
      <w:r w:rsidRPr="00757D97">
        <w:rPr>
          <w:rFonts w:ascii="Tahoma" w:hAnsi="Tahoma" w:cs="Tahoma"/>
          <w:sz w:val="21"/>
          <w:szCs w:val="21"/>
        </w:rPr>
        <w:t xml:space="preserve">Caberá à </w:t>
      </w:r>
      <w:r w:rsidR="00FC5449" w:rsidRPr="00757D97">
        <w:rPr>
          <w:rFonts w:ascii="Tahoma" w:hAnsi="Tahoma" w:cs="Tahoma"/>
          <w:sz w:val="21"/>
          <w:szCs w:val="21"/>
        </w:rPr>
        <w:t>Emissora</w:t>
      </w:r>
      <w:r w:rsidRPr="00757D97">
        <w:rPr>
          <w:rFonts w:ascii="Tahoma" w:hAnsi="Tahoma" w:cs="Tahoma"/>
          <w:sz w:val="21"/>
          <w:szCs w:val="21"/>
        </w:rPr>
        <w:t xml:space="preserve"> a verificação e análise da veracidade dos documentos encaminhados nos termos d</w:t>
      </w:r>
      <w:r w:rsidR="00973EB1" w:rsidRPr="00757D97">
        <w:rPr>
          <w:rFonts w:ascii="Tahoma" w:hAnsi="Tahoma" w:cs="Tahoma"/>
          <w:sz w:val="21"/>
          <w:szCs w:val="21"/>
        </w:rPr>
        <w:t>esta</w:t>
      </w:r>
      <w:r w:rsidRPr="00757D97">
        <w:rPr>
          <w:rFonts w:ascii="Tahoma" w:hAnsi="Tahoma" w:cs="Tahoma"/>
          <w:sz w:val="21"/>
          <w:szCs w:val="21"/>
        </w:rPr>
        <w:t xml:space="preserve"> Cláusula </w:t>
      </w:r>
      <w:r w:rsidR="00FC5449" w:rsidRPr="00757D97">
        <w:rPr>
          <w:rFonts w:ascii="Tahoma" w:hAnsi="Tahoma" w:cs="Tahoma"/>
          <w:sz w:val="21"/>
          <w:szCs w:val="21"/>
        </w:rPr>
        <w:t>3</w:t>
      </w:r>
      <w:r w:rsidRPr="00757D97">
        <w:rPr>
          <w:rFonts w:ascii="Tahoma" w:hAnsi="Tahoma" w:cs="Tahoma"/>
          <w:sz w:val="21"/>
          <w:szCs w:val="21"/>
        </w:rPr>
        <w:t>.</w:t>
      </w:r>
      <w:r w:rsidR="00FC5449" w:rsidRPr="00757D97">
        <w:rPr>
          <w:rFonts w:ascii="Tahoma" w:hAnsi="Tahoma" w:cs="Tahoma"/>
          <w:sz w:val="21"/>
          <w:szCs w:val="21"/>
        </w:rPr>
        <w:t>5</w:t>
      </w:r>
      <w:r w:rsidR="00973EB1" w:rsidRPr="00757D97">
        <w:rPr>
          <w:rFonts w:ascii="Tahoma" w:hAnsi="Tahoma" w:cs="Tahoma"/>
          <w:sz w:val="21"/>
          <w:szCs w:val="21"/>
        </w:rPr>
        <w:t>,</w:t>
      </w:r>
      <w:r w:rsidRPr="00757D97">
        <w:rPr>
          <w:rFonts w:ascii="Tahoma" w:hAnsi="Tahoma" w:cs="Tahoma"/>
          <w:sz w:val="21"/>
          <w:szCs w:val="21"/>
        </w:rPr>
        <w:t xml:space="preserve"> atestando, inclusive, que estes não foram objeto de fraude ou adulteração, não cabendo ao </w:t>
      </w:r>
      <w:r w:rsidR="00C87505" w:rsidRPr="00757D97">
        <w:rPr>
          <w:rFonts w:ascii="Tahoma" w:hAnsi="Tahoma" w:cs="Tahoma"/>
          <w:sz w:val="21"/>
          <w:szCs w:val="21"/>
        </w:rPr>
        <w:t>Agente Fiduciário dos CRA</w:t>
      </w:r>
      <w:r w:rsidRPr="00757D97">
        <w:rPr>
          <w:rFonts w:ascii="Tahoma" w:hAnsi="Tahoma" w:cs="Tahoma"/>
          <w:sz w:val="21"/>
          <w:szCs w:val="21"/>
        </w:rPr>
        <w:t xml:space="preserve"> e</w:t>
      </w:r>
      <w:r w:rsidR="00973EB1" w:rsidRPr="00757D97">
        <w:rPr>
          <w:rFonts w:ascii="Tahoma" w:hAnsi="Tahoma" w:cs="Tahoma"/>
          <w:sz w:val="21"/>
          <w:szCs w:val="21"/>
        </w:rPr>
        <w:t>/ou</w:t>
      </w:r>
      <w:r w:rsidRPr="00757D97">
        <w:rPr>
          <w:rFonts w:ascii="Tahoma" w:hAnsi="Tahoma" w:cs="Tahoma"/>
          <w:sz w:val="21"/>
          <w:szCs w:val="21"/>
        </w:rPr>
        <w:t xml:space="preserve"> à Securitizadora a responsabilidade de verificar a sua </w:t>
      </w:r>
      <w:r w:rsidR="00703331" w:rsidRPr="00757D97">
        <w:rPr>
          <w:rFonts w:ascii="Tahoma" w:hAnsi="Tahoma" w:cs="Tahoma"/>
          <w:sz w:val="21"/>
          <w:szCs w:val="21"/>
        </w:rPr>
        <w:t>idoneidade</w:t>
      </w:r>
      <w:r w:rsidR="00E539BA" w:rsidRPr="00757D97">
        <w:rPr>
          <w:rFonts w:ascii="Tahoma" w:hAnsi="Tahoma" w:cs="Tahoma"/>
          <w:sz w:val="21"/>
          <w:szCs w:val="21"/>
        </w:rPr>
        <w:t xml:space="preserve">, </w:t>
      </w:r>
      <w:r w:rsidR="007F30EF" w:rsidRPr="00757D97">
        <w:rPr>
          <w:rFonts w:ascii="Tahoma" w:hAnsi="Tahoma" w:cs="Tahoma"/>
          <w:sz w:val="21"/>
          <w:szCs w:val="21"/>
        </w:rPr>
        <w:t>validade, qualidade, veracidade ou completude das informações técnicas e financeiras neles constantes, tais como, notas fiscais ou ainda qualquer outro documento que lhe seja enviado com o fim de complementar, esclarecer, retificar ou ratificar as informações constantes dos Relatórios mencionados acima</w:t>
      </w:r>
      <w:r w:rsidR="003E316B" w:rsidRPr="00757D97">
        <w:rPr>
          <w:rFonts w:ascii="Tahoma" w:hAnsi="Tahoma" w:cs="Tahoma"/>
          <w:sz w:val="21"/>
          <w:szCs w:val="21"/>
        </w:rPr>
        <w:t xml:space="preserve">. </w:t>
      </w:r>
    </w:p>
    <w:p w14:paraId="61852609" w14:textId="77777777" w:rsidR="00433152" w:rsidRPr="00757D97" w:rsidRDefault="00433152" w:rsidP="00AA3011">
      <w:pPr>
        <w:spacing w:after="0" w:line="288" w:lineRule="auto"/>
        <w:rPr>
          <w:rFonts w:ascii="Tahoma" w:hAnsi="Tahoma" w:cs="Tahoma"/>
          <w:sz w:val="21"/>
          <w:szCs w:val="21"/>
        </w:rPr>
      </w:pPr>
    </w:p>
    <w:p w14:paraId="6CD137C5" w14:textId="22C5434A" w:rsidR="009E3D27" w:rsidRPr="00757D97" w:rsidRDefault="0098368E" w:rsidP="00AA3011">
      <w:pPr>
        <w:pStyle w:val="Corpodetexto21"/>
        <w:numPr>
          <w:ilvl w:val="2"/>
          <w:numId w:val="8"/>
        </w:numPr>
        <w:spacing w:after="0" w:line="288" w:lineRule="auto"/>
        <w:ind w:left="0" w:firstLine="0"/>
        <w:rPr>
          <w:rFonts w:ascii="Tahoma" w:hAnsi="Tahoma" w:cs="Tahoma"/>
          <w:sz w:val="21"/>
          <w:szCs w:val="21"/>
        </w:rPr>
      </w:pPr>
      <w:bookmarkStart w:id="29" w:name="_Hlk6869213"/>
      <w:bookmarkEnd w:id="27"/>
      <w:bookmarkEnd w:id="28"/>
      <w:r w:rsidRPr="00757D97">
        <w:rPr>
          <w:rFonts w:ascii="Tahoma" w:hAnsi="Tahoma" w:cs="Tahoma"/>
          <w:sz w:val="21"/>
          <w:szCs w:val="21"/>
        </w:rPr>
        <w:t xml:space="preserve">A </w:t>
      </w:r>
      <w:r w:rsidR="00FC5449" w:rsidRPr="00757D97">
        <w:rPr>
          <w:rFonts w:ascii="Tahoma" w:hAnsi="Tahoma" w:cs="Tahoma"/>
          <w:sz w:val="21"/>
          <w:szCs w:val="21"/>
        </w:rPr>
        <w:t xml:space="preserve">Emissora </w:t>
      </w:r>
      <w:r w:rsidRPr="00757D97">
        <w:rPr>
          <w:rFonts w:ascii="Tahoma" w:hAnsi="Tahoma" w:cs="Tahoma"/>
          <w:sz w:val="21"/>
          <w:szCs w:val="21"/>
        </w:rPr>
        <w:t>será</w:t>
      </w:r>
      <w:r w:rsidR="00A51741" w:rsidRPr="00757D97">
        <w:rPr>
          <w:rFonts w:ascii="Tahoma" w:hAnsi="Tahoma" w:cs="Tahoma"/>
          <w:sz w:val="21"/>
          <w:szCs w:val="21"/>
        </w:rPr>
        <w:t>, ainda,</w:t>
      </w:r>
      <w:r w:rsidRPr="00757D97">
        <w:rPr>
          <w:rFonts w:ascii="Tahoma" w:hAnsi="Tahoma" w:cs="Tahoma"/>
          <w:sz w:val="21"/>
          <w:szCs w:val="21"/>
        </w:rPr>
        <w:t xml:space="preserve"> a responsável pela custódia e guarda dos reembolsos e quaisquer outros documentos que comprovem a utilização dos recursos líquidos obtidos pela </w:t>
      </w:r>
      <w:r w:rsidR="00FC5449" w:rsidRPr="00757D97">
        <w:rPr>
          <w:rFonts w:ascii="Tahoma" w:hAnsi="Tahoma" w:cs="Tahoma"/>
          <w:sz w:val="21"/>
          <w:szCs w:val="21"/>
        </w:rPr>
        <w:t xml:space="preserve">Emissora </w:t>
      </w:r>
      <w:r w:rsidRPr="00757D97">
        <w:rPr>
          <w:rFonts w:ascii="Tahoma" w:hAnsi="Tahoma" w:cs="Tahoma"/>
          <w:sz w:val="21"/>
          <w:szCs w:val="21"/>
        </w:rPr>
        <w:t>em razão do recebimento dos recursos desta Escritura.</w:t>
      </w:r>
      <w:bookmarkEnd w:id="29"/>
    </w:p>
    <w:p w14:paraId="7A33E954" w14:textId="77777777" w:rsidR="00A21490" w:rsidRPr="00757D97" w:rsidRDefault="00A21490" w:rsidP="00AA3011">
      <w:pPr>
        <w:pStyle w:val="Corpodetexto21"/>
        <w:spacing w:after="0" w:line="288" w:lineRule="auto"/>
        <w:rPr>
          <w:rFonts w:ascii="Tahoma" w:hAnsi="Tahoma" w:cs="Tahoma"/>
          <w:sz w:val="21"/>
          <w:szCs w:val="21"/>
        </w:rPr>
      </w:pPr>
    </w:p>
    <w:p w14:paraId="7EB6A042" w14:textId="025BD02F" w:rsidR="009E3D27" w:rsidRPr="00757D97" w:rsidRDefault="00A21490"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O descumprimento das obrigações dispostas nesta Cláusula </w:t>
      </w:r>
      <w:r w:rsidR="00973EB1" w:rsidRPr="00757D97">
        <w:rPr>
          <w:rFonts w:ascii="Tahoma" w:hAnsi="Tahoma" w:cs="Tahoma"/>
          <w:sz w:val="21"/>
          <w:szCs w:val="21"/>
        </w:rPr>
        <w:t xml:space="preserve">3.5 </w:t>
      </w:r>
      <w:r w:rsidRPr="00757D97">
        <w:rPr>
          <w:rFonts w:ascii="Tahoma" w:hAnsi="Tahoma" w:cs="Tahoma"/>
          <w:sz w:val="21"/>
          <w:szCs w:val="21"/>
        </w:rPr>
        <w:t>(inclusive das obrigações de fazer e</w:t>
      </w:r>
      <w:r w:rsidR="006E65A6" w:rsidRPr="00757D97">
        <w:rPr>
          <w:rFonts w:ascii="Tahoma" w:hAnsi="Tahoma" w:cs="Tahoma"/>
          <w:sz w:val="21"/>
          <w:szCs w:val="21"/>
        </w:rPr>
        <w:t xml:space="preserve"> dos</w:t>
      </w:r>
      <w:r w:rsidRPr="00757D97">
        <w:rPr>
          <w:rFonts w:ascii="Tahoma" w:hAnsi="Tahoma" w:cs="Tahoma"/>
          <w:sz w:val="21"/>
          <w:szCs w:val="21"/>
        </w:rPr>
        <w:t xml:space="preserve"> respectivos prazos aqui previstos)</w:t>
      </w:r>
      <w:r w:rsidR="00FC3DFC" w:rsidRPr="00757D97">
        <w:rPr>
          <w:rFonts w:ascii="Tahoma" w:hAnsi="Tahoma" w:cs="Tahoma"/>
          <w:sz w:val="21"/>
          <w:szCs w:val="21"/>
        </w:rPr>
        <w:t xml:space="preserve"> deverá ser informado pelo Agente Fiduciário</w:t>
      </w:r>
      <w:r w:rsidR="00B650CE" w:rsidRPr="00757D97">
        <w:rPr>
          <w:rFonts w:ascii="Tahoma" w:hAnsi="Tahoma" w:cs="Tahoma"/>
          <w:sz w:val="21"/>
          <w:szCs w:val="21"/>
        </w:rPr>
        <w:t xml:space="preserve"> dos CRA</w:t>
      </w:r>
      <w:r w:rsidR="00ED346B" w:rsidRPr="00757D97">
        <w:rPr>
          <w:rFonts w:ascii="Tahoma" w:hAnsi="Tahoma" w:cs="Tahoma"/>
          <w:sz w:val="21"/>
          <w:szCs w:val="21"/>
        </w:rPr>
        <w:t xml:space="preserve"> </w:t>
      </w:r>
      <w:r w:rsidR="009816AB" w:rsidRPr="00757D97">
        <w:rPr>
          <w:rFonts w:ascii="Tahoma" w:hAnsi="Tahoma" w:cs="Tahoma"/>
          <w:sz w:val="21"/>
          <w:szCs w:val="21"/>
        </w:rPr>
        <w:t>à</w:t>
      </w:r>
      <w:r w:rsidR="00DA393D" w:rsidRPr="00757D97">
        <w:rPr>
          <w:rFonts w:ascii="Tahoma" w:hAnsi="Tahoma" w:cs="Tahoma"/>
          <w:sz w:val="21"/>
          <w:szCs w:val="21"/>
        </w:rPr>
        <w:t xml:space="preserve"> Emissora e </w:t>
      </w:r>
      <w:r w:rsidR="00C45DC5" w:rsidRPr="00757D97">
        <w:rPr>
          <w:rFonts w:ascii="Tahoma" w:hAnsi="Tahoma" w:cs="Tahoma"/>
          <w:sz w:val="21"/>
          <w:szCs w:val="21"/>
        </w:rPr>
        <w:t>à</w:t>
      </w:r>
      <w:r w:rsidR="00FC3DFC" w:rsidRPr="00757D97">
        <w:rPr>
          <w:rFonts w:ascii="Tahoma" w:hAnsi="Tahoma" w:cs="Tahoma"/>
          <w:sz w:val="21"/>
          <w:szCs w:val="21"/>
        </w:rPr>
        <w:t xml:space="preserve"> </w:t>
      </w:r>
      <w:r w:rsidR="000F6B20" w:rsidRPr="00757D97">
        <w:rPr>
          <w:rFonts w:ascii="Tahoma" w:hAnsi="Tahoma" w:cs="Tahoma"/>
          <w:sz w:val="21"/>
          <w:szCs w:val="21"/>
        </w:rPr>
        <w:t>Securitizadora</w:t>
      </w:r>
      <w:r w:rsidR="00FC3DFC" w:rsidRPr="00757D97">
        <w:rPr>
          <w:rFonts w:ascii="Tahoma" w:hAnsi="Tahoma" w:cs="Tahoma"/>
          <w:sz w:val="21"/>
          <w:szCs w:val="21"/>
        </w:rPr>
        <w:t xml:space="preserve">, e </w:t>
      </w:r>
      <w:r w:rsidRPr="00757D97">
        <w:rPr>
          <w:rFonts w:ascii="Tahoma" w:hAnsi="Tahoma" w:cs="Tahoma"/>
          <w:sz w:val="21"/>
          <w:szCs w:val="21"/>
        </w:rPr>
        <w:t>poderá resultar no vencimento antecipado das Debêntures</w:t>
      </w:r>
      <w:r w:rsidR="00C030F0" w:rsidRPr="00757D97">
        <w:rPr>
          <w:rFonts w:ascii="Tahoma" w:hAnsi="Tahoma" w:cs="Tahoma"/>
          <w:sz w:val="21"/>
          <w:szCs w:val="21"/>
        </w:rPr>
        <w:t>,</w:t>
      </w:r>
      <w:r w:rsidR="00013130" w:rsidRPr="00757D97">
        <w:rPr>
          <w:rFonts w:ascii="Tahoma" w:hAnsi="Tahoma" w:cs="Tahoma"/>
          <w:sz w:val="21"/>
          <w:szCs w:val="21"/>
        </w:rPr>
        <w:t xml:space="preserve"> caso não solucionado no respectivo prazo de cura</w:t>
      </w:r>
      <w:r w:rsidRPr="00757D97">
        <w:rPr>
          <w:rFonts w:ascii="Tahoma" w:hAnsi="Tahoma" w:cs="Tahoma"/>
          <w:sz w:val="21"/>
          <w:szCs w:val="21"/>
        </w:rPr>
        <w:t xml:space="preserve">, na forma prevista na Cláusula </w:t>
      </w:r>
      <w:r w:rsidR="00816312" w:rsidRPr="00757D97">
        <w:rPr>
          <w:rFonts w:ascii="Tahoma" w:hAnsi="Tahoma" w:cs="Tahoma"/>
          <w:sz w:val="21"/>
          <w:szCs w:val="21"/>
        </w:rPr>
        <w:t xml:space="preserve">Sexta </w:t>
      </w:r>
      <w:r w:rsidRPr="00757D97">
        <w:rPr>
          <w:rFonts w:ascii="Tahoma" w:hAnsi="Tahoma" w:cs="Tahoma"/>
          <w:sz w:val="21"/>
          <w:szCs w:val="21"/>
        </w:rPr>
        <w:t>abaixo.</w:t>
      </w:r>
    </w:p>
    <w:p w14:paraId="32BAE24D" w14:textId="77777777" w:rsidR="00F25601" w:rsidRPr="00757D97" w:rsidRDefault="00F25601" w:rsidP="00AA3011">
      <w:pPr>
        <w:pStyle w:val="Corpodetexto21"/>
        <w:spacing w:after="0" w:line="288" w:lineRule="auto"/>
        <w:rPr>
          <w:rFonts w:ascii="Tahoma" w:hAnsi="Tahoma" w:cs="Tahoma"/>
          <w:sz w:val="21"/>
          <w:szCs w:val="21"/>
        </w:rPr>
      </w:pPr>
    </w:p>
    <w:p w14:paraId="4A2A0F16" w14:textId="2F38B95B" w:rsidR="009F129F" w:rsidRPr="00757D97" w:rsidRDefault="009F129F"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A </w:t>
      </w:r>
      <w:r w:rsidR="008505A2" w:rsidRPr="00757D97">
        <w:rPr>
          <w:rFonts w:ascii="Tahoma" w:hAnsi="Tahoma" w:cs="Tahoma"/>
          <w:sz w:val="21"/>
          <w:szCs w:val="21"/>
        </w:rPr>
        <w:t>Emissora</w:t>
      </w:r>
      <w:r w:rsidRPr="00757D97">
        <w:rPr>
          <w:rFonts w:ascii="Tahoma" w:hAnsi="Tahoma" w:cs="Tahoma"/>
          <w:sz w:val="21"/>
          <w:szCs w:val="21"/>
        </w:rPr>
        <w:t xml:space="preserve"> obriga-se a indenizar e a isentar a Securitizadora, por si e na qualidade de titular do Patrimônio Separado (conforme definido no Termo de Securitização), administrado sob regime fiduciário em benefício dos </w:t>
      </w:r>
      <w:r w:rsidR="00C10EF7" w:rsidRPr="00757D97">
        <w:rPr>
          <w:rFonts w:ascii="Tahoma" w:hAnsi="Tahoma" w:cs="Tahoma"/>
          <w:sz w:val="21"/>
          <w:szCs w:val="21"/>
        </w:rPr>
        <w:t>t</w:t>
      </w:r>
      <w:r w:rsidRPr="00757D97">
        <w:rPr>
          <w:rFonts w:ascii="Tahoma" w:hAnsi="Tahoma" w:cs="Tahoma"/>
          <w:sz w:val="21"/>
          <w:szCs w:val="21"/>
        </w:rPr>
        <w:t xml:space="preserve">itulares dos CRA, de qualquer prejuízo </w:t>
      </w:r>
      <w:r w:rsidRPr="00757D97">
        <w:rPr>
          <w:rFonts w:ascii="Tahoma" w:hAnsi="Tahoma" w:cs="Tahoma"/>
          <w:sz w:val="21"/>
          <w:szCs w:val="21"/>
        </w:rPr>
        <w:lastRenderedPageBreak/>
        <w:t>e/ou perdas e danos diretos que venha a comprovadamente sofrer em decorrência do descumprimento de suas respectivas obrigações oriundas desta Escritura, consoante decisão judicial transitada em julgado que decidir sobre a indenização.</w:t>
      </w:r>
    </w:p>
    <w:p w14:paraId="4A91A26C" w14:textId="77777777" w:rsidR="009F129F" w:rsidRPr="00757D97" w:rsidRDefault="009F129F" w:rsidP="00AA3011">
      <w:pPr>
        <w:pStyle w:val="Corpodetexto21"/>
        <w:spacing w:after="0" w:line="288" w:lineRule="auto"/>
        <w:ind w:left="420" w:firstLine="0"/>
        <w:rPr>
          <w:rFonts w:ascii="Tahoma" w:hAnsi="Tahoma" w:cs="Tahoma"/>
          <w:sz w:val="21"/>
          <w:szCs w:val="21"/>
        </w:rPr>
      </w:pPr>
    </w:p>
    <w:p w14:paraId="5010E47F" w14:textId="30CFCDA7" w:rsidR="009F129F" w:rsidRPr="00757D97" w:rsidRDefault="009F129F"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O pagamento da indenização a que se refere a Cláusula </w:t>
      </w:r>
      <w:r w:rsidR="00C10EF7" w:rsidRPr="00757D97">
        <w:rPr>
          <w:rFonts w:ascii="Tahoma" w:hAnsi="Tahoma" w:cs="Tahoma"/>
          <w:sz w:val="21"/>
          <w:szCs w:val="21"/>
        </w:rPr>
        <w:t xml:space="preserve">3.5.12 </w:t>
      </w:r>
      <w:r w:rsidRPr="00757D97">
        <w:rPr>
          <w:rFonts w:ascii="Tahoma" w:hAnsi="Tahoma" w:cs="Tahoma"/>
          <w:sz w:val="21"/>
          <w:szCs w:val="21"/>
        </w:rPr>
        <w:t xml:space="preserve">acima será realizado pela </w:t>
      </w:r>
      <w:r w:rsidR="00C10EF7" w:rsidRPr="00757D97">
        <w:rPr>
          <w:rFonts w:ascii="Tahoma" w:hAnsi="Tahoma" w:cs="Tahoma"/>
          <w:sz w:val="21"/>
          <w:szCs w:val="21"/>
        </w:rPr>
        <w:t>Emissora</w:t>
      </w:r>
      <w:r w:rsidRPr="00757D97">
        <w:rPr>
          <w:rFonts w:ascii="Tahoma" w:hAnsi="Tahoma" w:cs="Tahoma"/>
          <w:sz w:val="21"/>
          <w:szCs w:val="21"/>
        </w:rPr>
        <w:t xml:space="preserve"> no prazo de até 5 (cinco) Dias Úteis contados da data de recebimento de comunicação escrita enviada pela Securitizadora neste sentido.</w:t>
      </w:r>
    </w:p>
    <w:p w14:paraId="331ABF1E" w14:textId="77777777" w:rsidR="009F129F" w:rsidRPr="00757D97" w:rsidRDefault="009F129F" w:rsidP="00AA3011">
      <w:pPr>
        <w:pStyle w:val="Corpodetexto21"/>
        <w:spacing w:after="0" w:line="288" w:lineRule="auto"/>
        <w:ind w:left="420" w:firstLine="0"/>
        <w:rPr>
          <w:rFonts w:ascii="Tahoma" w:hAnsi="Tahoma" w:cs="Tahoma"/>
          <w:sz w:val="21"/>
          <w:szCs w:val="21"/>
        </w:rPr>
      </w:pPr>
    </w:p>
    <w:p w14:paraId="2422B9B7" w14:textId="02028592" w:rsidR="009F129F" w:rsidRPr="00757D97" w:rsidRDefault="009F129F"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Se qualquer ação, reclamação, investigação ou outro processo for instituído contra a Securitizadora em relação a ato, omissão ou fato atribuível à </w:t>
      </w:r>
      <w:r w:rsidR="00C10EF7" w:rsidRPr="00757D97">
        <w:rPr>
          <w:rFonts w:ascii="Tahoma" w:hAnsi="Tahoma" w:cs="Tahoma"/>
          <w:sz w:val="21"/>
          <w:szCs w:val="21"/>
        </w:rPr>
        <w:t>Emissora</w:t>
      </w:r>
      <w:r w:rsidRPr="00757D97">
        <w:rPr>
          <w:rFonts w:ascii="Tahoma" w:hAnsi="Tahoma" w:cs="Tahoma"/>
          <w:sz w:val="21"/>
          <w:szCs w:val="21"/>
        </w:rPr>
        <w:t xml:space="preserve">, a Securitizadora deverá notificar a </w:t>
      </w:r>
      <w:r w:rsidR="00C10EF7" w:rsidRPr="00757D97">
        <w:rPr>
          <w:rFonts w:ascii="Tahoma" w:hAnsi="Tahoma" w:cs="Tahoma"/>
          <w:sz w:val="21"/>
          <w:szCs w:val="21"/>
        </w:rPr>
        <w:t>Emissora</w:t>
      </w:r>
      <w:r w:rsidRPr="00757D97">
        <w:rPr>
          <w:rFonts w:ascii="Tahoma" w:hAnsi="Tahoma" w:cs="Tahoma"/>
          <w:sz w:val="21"/>
          <w:szCs w:val="21"/>
        </w:rPr>
        <w:t xml:space="preserve">, conforme o caso, em até 01 (um) Dia Útil de sua ciência, mas em qualquer caso, antes de expirado o prazo de apresentação de defesa, para que a </w:t>
      </w:r>
      <w:r w:rsidR="00C10EF7" w:rsidRPr="00757D97">
        <w:rPr>
          <w:rFonts w:ascii="Tahoma" w:hAnsi="Tahoma" w:cs="Tahoma"/>
          <w:sz w:val="21"/>
          <w:szCs w:val="21"/>
        </w:rPr>
        <w:t>Emissora</w:t>
      </w:r>
      <w:r w:rsidRPr="00757D97">
        <w:rPr>
          <w:rFonts w:ascii="Tahoma" w:hAnsi="Tahoma" w:cs="Tahoma"/>
          <w:sz w:val="21"/>
          <w:szCs w:val="21"/>
        </w:rPr>
        <w:t xml:space="preserve"> possa assumir a defesa tempestivamente. Nessa hipótese, a Securitizadora deverá cooperar com a </w:t>
      </w:r>
      <w:r w:rsidR="00C10EF7" w:rsidRPr="00757D97">
        <w:rPr>
          <w:rFonts w:ascii="Tahoma" w:hAnsi="Tahoma" w:cs="Tahoma"/>
          <w:sz w:val="21"/>
          <w:szCs w:val="21"/>
        </w:rPr>
        <w:t>Emissora</w:t>
      </w:r>
      <w:r w:rsidRPr="00757D97">
        <w:rPr>
          <w:rFonts w:ascii="Tahoma" w:hAnsi="Tahoma" w:cs="Tahoma"/>
          <w:sz w:val="21"/>
          <w:szCs w:val="21"/>
        </w:rPr>
        <w:t xml:space="preserve"> e fornecer todas as informações e outros subsídios necessários para tanto com a razoabilidade necessária. Caso a </w:t>
      </w:r>
      <w:r w:rsidR="00C10EF7" w:rsidRPr="00757D97">
        <w:rPr>
          <w:rFonts w:ascii="Tahoma" w:hAnsi="Tahoma" w:cs="Tahoma"/>
          <w:sz w:val="21"/>
          <w:szCs w:val="21"/>
        </w:rPr>
        <w:t>Emissora</w:t>
      </w:r>
      <w:r w:rsidRPr="00757D97">
        <w:rPr>
          <w:rFonts w:ascii="Tahoma" w:hAnsi="Tahoma" w:cs="Tahoma"/>
          <w:sz w:val="21"/>
          <w:szCs w:val="21"/>
        </w:rPr>
        <w:t xml:space="preserve"> não assuma a defesa, </w:t>
      </w:r>
      <w:r w:rsidR="00757D97">
        <w:rPr>
          <w:rFonts w:ascii="Tahoma" w:hAnsi="Tahoma" w:cs="Tahoma"/>
          <w:sz w:val="21"/>
          <w:szCs w:val="21"/>
        </w:rPr>
        <w:t>ela</w:t>
      </w:r>
      <w:r w:rsidRPr="00757D97">
        <w:rPr>
          <w:rFonts w:ascii="Tahoma" w:hAnsi="Tahoma" w:cs="Tahoma"/>
          <w:sz w:val="21"/>
          <w:szCs w:val="21"/>
        </w:rPr>
        <w:t xml:space="preserve"> reembolsará ou pagará o montante total devido pela Securitizadora como resultado de qualquer perda, ação, dano e responsabilidade relacionada, devendo pagar inclusive as custas processuais e honorários advocatícios sucumbenciais, conforme arbitrado judicialmente, mediante apresentação de guias, boletos de pagamento ou qualquer outro documento que comprove as despesas nos respectivos prazos de vencimento.</w:t>
      </w:r>
    </w:p>
    <w:p w14:paraId="633B76D2" w14:textId="67121C08" w:rsidR="009F129F" w:rsidRPr="00757D97" w:rsidRDefault="009F129F" w:rsidP="00AA3011">
      <w:pPr>
        <w:pStyle w:val="Corpodetexto21"/>
        <w:spacing w:after="0" w:line="288" w:lineRule="auto"/>
        <w:ind w:left="420" w:firstLine="0"/>
        <w:rPr>
          <w:rFonts w:ascii="Tahoma" w:hAnsi="Tahoma" w:cs="Tahoma"/>
          <w:sz w:val="21"/>
          <w:szCs w:val="21"/>
        </w:rPr>
      </w:pPr>
    </w:p>
    <w:p w14:paraId="7B4A5238" w14:textId="18B51765" w:rsidR="009F129F" w:rsidRPr="00757D97" w:rsidRDefault="009F129F"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O pagamento previsto na </w:t>
      </w:r>
      <w:r w:rsidR="00C10EF7" w:rsidRPr="00757D97">
        <w:rPr>
          <w:rFonts w:ascii="Tahoma" w:hAnsi="Tahoma" w:cs="Tahoma"/>
          <w:sz w:val="21"/>
          <w:szCs w:val="21"/>
        </w:rPr>
        <w:t>c</w:t>
      </w:r>
      <w:r w:rsidRPr="00757D97">
        <w:rPr>
          <w:rFonts w:ascii="Tahoma" w:hAnsi="Tahoma" w:cs="Tahoma"/>
          <w:sz w:val="21"/>
          <w:szCs w:val="21"/>
        </w:rPr>
        <w:t>láusula acima abrange inclusive: (i) honorários advocatícios que venham a ser incorridos pela Securitizadora ou seus sucessores na representação do Patrimônio Separado (conforme definido no Termo de Securitização), na defesa ou exercício dos direitos decorrentes desta Escritura de Emissão, inclusive medidas extrajudiciais, desde que sejam razoáveis e mediante apresentação de documento que comprove tal despesa; e (</w:t>
      </w:r>
      <w:proofErr w:type="spellStart"/>
      <w:r w:rsidRPr="00757D97">
        <w:rPr>
          <w:rFonts w:ascii="Tahoma" w:hAnsi="Tahoma" w:cs="Tahoma"/>
          <w:sz w:val="21"/>
          <w:szCs w:val="21"/>
        </w:rPr>
        <w:t>ii</w:t>
      </w:r>
      <w:proofErr w:type="spellEnd"/>
      <w:r w:rsidRPr="00757D97">
        <w:rPr>
          <w:rFonts w:ascii="Tahoma" w:hAnsi="Tahoma" w:cs="Tahoma"/>
          <w:sz w:val="21"/>
          <w:szCs w:val="21"/>
        </w:rPr>
        <w:t>) quaisquer perdas decorrentes de eventual submissão da Escritura de Emissão a regime jurídico diverso do regime atualmente aplicável, que implique qualquer ônus adicional a Securitizadora e/ou seus sucessores na representação do Patrimônio Separado (conforme definido no Termo de Securitização).</w:t>
      </w:r>
    </w:p>
    <w:p w14:paraId="6D4118D0" w14:textId="77777777" w:rsidR="009F129F" w:rsidRPr="00757D97" w:rsidRDefault="009F129F" w:rsidP="00AA3011">
      <w:pPr>
        <w:pStyle w:val="Corpodetexto21"/>
        <w:spacing w:after="0" w:line="288" w:lineRule="auto"/>
        <w:ind w:left="420" w:firstLine="0"/>
        <w:rPr>
          <w:rFonts w:ascii="Tahoma" w:hAnsi="Tahoma" w:cs="Tahoma"/>
          <w:sz w:val="21"/>
          <w:szCs w:val="21"/>
        </w:rPr>
      </w:pPr>
    </w:p>
    <w:p w14:paraId="7561E81C" w14:textId="168D31EB" w:rsidR="009F129F" w:rsidRPr="00757D97" w:rsidRDefault="009F129F"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Em caso de pagamento de quaisquer valores a título de indenização em virtude de ordem judicial posteriormente revertida ou alterada, de forma definitiva, e a Securitizadora tiver tais valores restituídos, a Securitizadora obriga-se a, no mesmo sentido, devolver à </w:t>
      </w:r>
      <w:r w:rsidR="00C10EF7" w:rsidRPr="00757D97">
        <w:rPr>
          <w:rFonts w:ascii="Tahoma" w:hAnsi="Tahoma" w:cs="Tahoma"/>
          <w:sz w:val="21"/>
          <w:szCs w:val="21"/>
        </w:rPr>
        <w:t>Emissora</w:t>
      </w:r>
      <w:r w:rsidRPr="00757D97">
        <w:rPr>
          <w:rFonts w:ascii="Tahoma" w:hAnsi="Tahoma" w:cs="Tahoma"/>
          <w:sz w:val="21"/>
          <w:szCs w:val="21"/>
        </w:rPr>
        <w:t>, os montantes restituídos</w:t>
      </w:r>
      <w:r w:rsidR="00785951" w:rsidRPr="00757D97">
        <w:rPr>
          <w:rFonts w:ascii="Tahoma" w:hAnsi="Tahoma" w:cs="Tahoma"/>
          <w:sz w:val="21"/>
          <w:szCs w:val="21"/>
        </w:rPr>
        <w:t>, em até 1 (um) Dia Útil de seu recebimento</w:t>
      </w:r>
      <w:r w:rsidRPr="00757D97">
        <w:rPr>
          <w:rFonts w:ascii="Tahoma" w:hAnsi="Tahoma" w:cs="Tahoma"/>
          <w:sz w:val="21"/>
          <w:szCs w:val="21"/>
        </w:rPr>
        <w:t>.</w:t>
      </w:r>
    </w:p>
    <w:p w14:paraId="48126073" w14:textId="77777777" w:rsidR="009F129F" w:rsidRPr="00757D97" w:rsidRDefault="009F129F" w:rsidP="00AA3011">
      <w:pPr>
        <w:pStyle w:val="Corpodetexto21"/>
        <w:spacing w:after="0" w:line="288" w:lineRule="auto"/>
        <w:ind w:left="420" w:firstLine="0"/>
        <w:rPr>
          <w:rFonts w:ascii="Tahoma" w:hAnsi="Tahoma" w:cs="Tahoma"/>
          <w:sz w:val="21"/>
          <w:szCs w:val="21"/>
        </w:rPr>
      </w:pPr>
    </w:p>
    <w:p w14:paraId="5C7ED397" w14:textId="619A34EF" w:rsidR="005D6C21" w:rsidRPr="00757D97" w:rsidRDefault="009F129F"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As estipulações de indenização previstas nesta </w:t>
      </w:r>
      <w:r w:rsidR="00C10EF7" w:rsidRPr="00757D97">
        <w:rPr>
          <w:rFonts w:ascii="Tahoma" w:hAnsi="Tahoma" w:cs="Tahoma"/>
          <w:sz w:val="21"/>
          <w:szCs w:val="21"/>
        </w:rPr>
        <w:t>c</w:t>
      </w:r>
      <w:r w:rsidRPr="00757D97">
        <w:rPr>
          <w:rFonts w:ascii="Tahoma" w:hAnsi="Tahoma" w:cs="Tahoma"/>
          <w:sz w:val="21"/>
          <w:szCs w:val="21"/>
        </w:rPr>
        <w:t>láusula deverão sobreviver à resolução, término (antecipado ou não) ou rescisão da presente Escritura.</w:t>
      </w:r>
    </w:p>
    <w:p w14:paraId="5BB2AFE2" w14:textId="77777777" w:rsidR="00B63DDF" w:rsidRPr="00757D97" w:rsidRDefault="00B63DDF" w:rsidP="00AA3011">
      <w:pPr>
        <w:pStyle w:val="Corpodetexto21"/>
        <w:spacing w:after="0" w:line="288" w:lineRule="auto"/>
        <w:ind w:left="0" w:firstLine="0"/>
        <w:rPr>
          <w:rFonts w:ascii="Tahoma" w:hAnsi="Tahoma" w:cs="Tahoma"/>
          <w:sz w:val="21"/>
          <w:szCs w:val="21"/>
        </w:rPr>
      </w:pPr>
    </w:p>
    <w:p w14:paraId="6EB53E39" w14:textId="48B017FD" w:rsidR="009E3D27" w:rsidRPr="00757D97" w:rsidRDefault="005D6C21" w:rsidP="00AA3011">
      <w:pPr>
        <w:pStyle w:val="Corpodetexto21"/>
        <w:numPr>
          <w:ilvl w:val="1"/>
          <w:numId w:val="8"/>
        </w:numPr>
        <w:spacing w:after="0" w:line="288" w:lineRule="auto"/>
        <w:ind w:left="0" w:firstLine="0"/>
        <w:rPr>
          <w:rFonts w:ascii="Tahoma" w:hAnsi="Tahoma" w:cs="Tahoma"/>
          <w:sz w:val="21"/>
          <w:szCs w:val="21"/>
        </w:rPr>
      </w:pPr>
      <w:bookmarkStart w:id="30" w:name="_DV_M44"/>
      <w:bookmarkEnd w:id="30"/>
      <w:r w:rsidRPr="00757D97">
        <w:rPr>
          <w:rFonts w:ascii="Tahoma" w:hAnsi="Tahoma" w:cs="Tahoma"/>
          <w:b/>
          <w:sz w:val="21"/>
          <w:szCs w:val="21"/>
        </w:rPr>
        <w:t>Vinculação à Emissão de Certificados de Recebíveis do Agronegócio</w:t>
      </w:r>
    </w:p>
    <w:p w14:paraId="2153681F" w14:textId="77777777" w:rsidR="005D6C21" w:rsidRPr="00757D97" w:rsidRDefault="005D6C21" w:rsidP="00AA3011">
      <w:pPr>
        <w:pStyle w:val="Corpodetexto21"/>
        <w:spacing w:after="0" w:line="288" w:lineRule="auto"/>
        <w:ind w:left="0"/>
        <w:rPr>
          <w:rFonts w:ascii="Tahoma" w:hAnsi="Tahoma" w:cs="Tahoma"/>
          <w:sz w:val="21"/>
          <w:szCs w:val="21"/>
        </w:rPr>
      </w:pPr>
    </w:p>
    <w:p w14:paraId="17CE35B8" w14:textId="36952FF0" w:rsidR="005D6C21" w:rsidRPr="00757D97" w:rsidRDefault="001B5094"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A emissão das Debêntures será integralmente vinculada à </w:t>
      </w:r>
      <w:r w:rsidR="00C65A72" w:rsidRPr="00757D97">
        <w:rPr>
          <w:rFonts w:ascii="Tahoma" w:hAnsi="Tahoma" w:cs="Tahoma"/>
          <w:sz w:val="21"/>
          <w:szCs w:val="21"/>
        </w:rPr>
        <w:t xml:space="preserve">série </w:t>
      </w:r>
      <w:r w:rsidR="00F22C04" w:rsidRPr="00757D97">
        <w:rPr>
          <w:rFonts w:ascii="Tahoma" w:hAnsi="Tahoma" w:cs="Tahoma"/>
          <w:sz w:val="21"/>
          <w:szCs w:val="21"/>
        </w:rPr>
        <w:t xml:space="preserve">única </w:t>
      </w:r>
      <w:r w:rsidR="005D6C21" w:rsidRPr="00757D97">
        <w:rPr>
          <w:rFonts w:ascii="Tahoma" w:hAnsi="Tahoma" w:cs="Tahoma"/>
          <w:sz w:val="21"/>
          <w:szCs w:val="21"/>
        </w:rPr>
        <w:t xml:space="preserve">da </w:t>
      </w:r>
      <w:r w:rsidR="009F129F" w:rsidRPr="00757D97">
        <w:rPr>
          <w:rFonts w:ascii="Tahoma" w:hAnsi="Tahoma" w:cs="Tahoma"/>
          <w:sz w:val="21"/>
          <w:szCs w:val="21"/>
        </w:rPr>
        <w:t>105</w:t>
      </w:r>
      <w:r w:rsidR="00B47783" w:rsidRPr="00757D97">
        <w:rPr>
          <w:rFonts w:ascii="Tahoma" w:hAnsi="Tahoma" w:cs="Tahoma"/>
          <w:sz w:val="21"/>
          <w:szCs w:val="21"/>
        </w:rPr>
        <w:t xml:space="preserve">ª </w:t>
      </w:r>
      <w:r w:rsidR="009F129F" w:rsidRPr="00757D97">
        <w:rPr>
          <w:rFonts w:ascii="Tahoma" w:hAnsi="Tahoma" w:cs="Tahoma"/>
          <w:sz w:val="21"/>
          <w:szCs w:val="21"/>
        </w:rPr>
        <w:t xml:space="preserve">(centésima quinta) </w:t>
      </w:r>
      <w:r w:rsidR="005D6C21" w:rsidRPr="00757D97">
        <w:rPr>
          <w:rFonts w:ascii="Tahoma" w:hAnsi="Tahoma" w:cs="Tahoma"/>
          <w:sz w:val="21"/>
          <w:szCs w:val="21"/>
        </w:rPr>
        <w:t xml:space="preserve">emissão de </w:t>
      </w:r>
      <w:r w:rsidR="00A01516" w:rsidRPr="00757D97">
        <w:rPr>
          <w:rFonts w:ascii="Tahoma" w:hAnsi="Tahoma" w:cs="Tahoma"/>
          <w:sz w:val="21"/>
          <w:szCs w:val="21"/>
        </w:rPr>
        <w:t xml:space="preserve">certificados de recebíveis do agronegócio </w:t>
      </w:r>
      <w:r w:rsidR="005D6C21" w:rsidRPr="00757D97">
        <w:rPr>
          <w:rFonts w:ascii="Tahoma" w:hAnsi="Tahoma" w:cs="Tahoma"/>
          <w:sz w:val="21"/>
          <w:szCs w:val="21"/>
        </w:rPr>
        <w:t>da Securitizadora</w:t>
      </w:r>
      <w:r w:rsidR="00A01516" w:rsidRPr="00757D97">
        <w:rPr>
          <w:rFonts w:ascii="Tahoma" w:hAnsi="Tahoma" w:cs="Tahoma"/>
          <w:sz w:val="21"/>
          <w:szCs w:val="21"/>
        </w:rPr>
        <w:t xml:space="preserve"> (“</w:t>
      </w:r>
      <w:r w:rsidR="00A01516" w:rsidRPr="00757D97">
        <w:rPr>
          <w:rFonts w:ascii="Tahoma" w:hAnsi="Tahoma" w:cs="Tahoma"/>
          <w:b/>
          <w:sz w:val="21"/>
          <w:szCs w:val="21"/>
        </w:rPr>
        <w:t>CRA</w:t>
      </w:r>
      <w:r w:rsidR="00A01516" w:rsidRPr="00757D97">
        <w:rPr>
          <w:rFonts w:ascii="Tahoma" w:hAnsi="Tahoma" w:cs="Tahoma"/>
          <w:sz w:val="21"/>
          <w:szCs w:val="21"/>
        </w:rPr>
        <w:t>”)</w:t>
      </w:r>
      <w:r w:rsidR="005D6C21" w:rsidRPr="00757D97">
        <w:rPr>
          <w:rFonts w:ascii="Tahoma" w:hAnsi="Tahoma" w:cs="Tahoma"/>
          <w:sz w:val="21"/>
          <w:szCs w:val="21"/>
        </w:rPr>
        <w:t>, no âmbito d</w:t>
      </w:r>
      <w:r w:rsidR="00010CB8" w:rsidRPr="00757D97">
        <w:rPr>
          <w:rFonts w:ascii="Tahoma" w:hAnsi="Tahoma" w:cs="Tahoma"/>
          <w:sz w:val="21"/>
          <w:szCs w:val="21"/>
        </w:rPr>
        <w:t xml:space="preserve">e operação de </w:t>
      </w:r>
      <w:r w:rsidR="005D6C21" w:rsidRPr="00757D97">
        <w:rPr>
          <w:rFonts w:ascii="Tahoma" w:hAnsi="Tahoma" w:cs="Tahoma"/>
          <w:sz w:val="21"/>
          <w:szCs w:val="21"/>
        </w:rPr>
        <w:t xml:space="preserve">securitização de créditos do agronegócio, conforme previsto na </w:t>
      </w:r>
      <w:r w:rsidR="00710778" w:rsidRPr="00757D97">
        <w:rPr>
          <w:rFonts w:ascii="Tahoma" w:hAnsi="Tahoma" w:cs="Tahoma"/>
          <w:sz w:val="21"/>
          <w:szCs w:val="21"/>
        </w:rPr>
        <w:t>Instrução CVM 600</w:t>
      </w:r>
      <w:r w:rsidR="005D6C21" w:rsidRPr="00757D97">
        <w:rPr>
          <w:rFonts w:ascii="Tahoma" w:hAnsi="Tahoma" w:cs="Tahoma"/>
          <w:sz w:val="21"/>
          <w:szCs w:val="21"/>
        </w:rPr>
        <w:t xml:space="preserve"> e no </w:t>
      </w:r>
      <w:r w:rsidR="005D6C21" w:rsidRPr="00757D97">
        <w:rPr>
          <w:rFonts w:ascii="Tahoma" w:hAnsi="Tahoma" w:cs="Tahoma"/>
          <w:i/>
          <w:sz w:val="21"/>
          <w:szCs w:val="21"/>
        </w:rPr>
        <w:t xml:space="preserve">Termo de Securitização de Direitos </w:t>
      </w:r>
      <w:r w:rsidR="001A5DA4" w:rsidRPr="00757D97">
        <w:rPr>
          <w:rFonts w:ascii="Tahoma" w:hAnsi="Tahoma" w:cs="Tahoma"/>
          <w:i/>
          <w:sz w:val="21"/>
          <w:szCs w:val="21"/>
        </w:rPr>
        <w:t xml:space="preserve">Creditórios do </w:t>
      </w:r>
      <w:r w:rsidR="001A5DA4" w:rsidRPr="00757D97">
        <w:rPr>
          <w:rFonts w:ascii="Tahoma" w:hAnsi="Tahoma" w:cs="Tahoma"/>
          <w:i/>
          <w:sz w:val="21"/>
          <w:szCs w:val="21"/>
        </w:rPr>
        <w:lastRenderedPageBreak/>
        <w:t>Agronegócio da Série</w:t>
      </w:r>
      <w:r w:rsidR="004934F9" w:rsidRPr="00757D97">
        <w:rPr>
          <w:rFonts w:ascii="Tahoma" w:hAnsi="Tahoma" w:cs="Tahoma"/>
          <w:i/>
          <w:sz w:val="21"/>
          <w:szCs w:val="21"/>
        </w:rPr>
        <w:t xml:space="preserve"> </w:t>
      </w:r>
      <w:r w:rsidR="009C195A" w:rsidRPr="00757D97">
        <w:rPr>
          <w:rFonts w:ascii="Tahoma" w:hAnsi="Tahoma" w:cs="Tahoma"/>
          <w:i/>
          <w:sz w:val="21"/>
          <w:szCs w:val="21"/>
        </w:rPr>
        <w:t xml:space="preserve">Única </w:t>
      </w:r>
      <w:r w:rsidR="001A5DA4" w:rsidRPr="00757D97">
        <w:rPr>
          <w:rFonts w:ascii="Tahoma" w:hAnsi="Tahoma" w:cs="Tahoma"/>
          <w:i/>
          <w:sz w:val="21"/>
          <w:szCs w:val="21"/>
        </w:rPr>
        <w:t xml:space="preserve">da </w:t>
      </w:r>
      <w:r w:rsidR="009F129F" w:rsidRPr="00757D97">
        <w:rPr>
          <w:rFonts w:ascii="Tahoma" w:hAnsi="Tahoma" w:cs="Tahoma"/>
          <w:i/>
          <w:iCs/>
          <w:sz w:val="21"/>
          <w:szCs w:val="21"/>
        </w:rPr>
        <w:t>105</w:t>
      </w:r>
      <w:r w:rsidR="009C195A" w:rsidRPr="00757D97">
        <w:rPr>
          <w:rFonts w:ascii="Tahoma" w:hAnsi="Tahoma" w:cs="Tahoma"/>
          <w:i/>
          <w:iCs/>
          <w:sz w:val="21"/>
          <w:szCs w:val="21"/>
        </w:rPr>
        <w:t>ª (</w:t>
      </w:r>
      <w:r w:rsidR="00E51FE4" w:rsidRPr="00757D97">
        <w:rPr>
          <w:rFonts w:ascii="Tahoma" w:hAnsi="Tahoma" w:cs="Tahoma"/>
          <w:i/>
          <w:iCs/>
          <w:sz w:val="21"/>
          <w:szCs w:val="21"/>
        </w:rPr>
        <w:t>C</w:t>
      </w:r>
      <w:r w:rsidR="009F129F" w:rsidRPr="00757D97">
        <w:rPr>
          <w:rFonts w:ascii="Tahoma" w:hAnsi="Tahoma" w:cs="Tahoma"/>
          <w:i/>
          <w:iCs/>
          <w:sz w:val="21"/>
          <w:szCs w:val="21"/>
        </w:rPr>
        <w:t xml:space="preserve">entésima </w:t>
      </w:r>
      <w:r w:rsidR="00E51FE4" w:rsidRPr="00757D97">
        <w:rPr>
          <w:rFonts w:ascii="Tahoma" w:hAnsi="Tahoma" w:cs="Tahoma"/>
          <w:i/>
          <w:iCs/>
          <w:sz w:val="21"/>
          <w:szCs w:val="21"/>
        </w:rPr>
        <w:t>Q</w:t>
      </w:r>
      <w:r w:rsidR="009F129F" w:rsidRPr="00757D97">
        <w:rPr>
          <w:rFonts w:ascii="Tahoma" w:hAnsi="Tahoma" w:cs="Tahoma"/>
          <w:i/>
          <w:iCs/>
          <w:sz w:val="21"/>
          <w:szCs w:val="21"/>
        </w:rPr>
        <w:t>uinta</w:t>
      </w:r>
      <w:r w:rsidR="009C195A" w:rsidRPr="00757D97">
        <w:rPr>
          <w:rFonts w:ascii="Tahoma" w:hAnsi="Tahoma" w:cs="Tahoma"/>
          <w:i/>
          <w:iCs/>
          <w:sz w:val="21"/>
          <w:szCs w:val="21"/>
        </w:rPr>
        <w:t>)</w:t>
      </w:r>
      <w:r w:rsidR="008149B8" w:rsidRPr="00757D97">
        <w:rPr>
          <w:rFonts w:ascii="Tahoma" w:hAnsi="Tahoma" w:cs="Tahoma"/>
          <w:sz w:val="21"/>
          <w:szCs w:val="21"/>
        </w:rPr>
        <w:t xml:space="preserve"> </w:t>
      </w:r>
      <w:r w:rsidR="001A5DA4" w:rsidRPr="00757D97">
        <w:rPr>
          <w:rFonts w:ascii="Tahoma" w:hAnsi="Tahoma" w:cs="Tahoma"/>
          <w:i/>
          <w:sz w:val="21"/>
          <w:szCs w:val="21"/>
        </w:rPr>
        <w:t xml:space="preserve">Emissão da </w:t>
      </w:r>
      <w:r w:rsidR="008149B8" w:rsidRPr="00757D97">
        <w:rPr>
          <w:rFonts w:ascii="Tahoma" w:hAnsi="Tahoma" w:cs="Tahoma"/>
          <w:bCs/>
          <w:i/>
          <w:iCs/>
          <w:sz w:val="21"/>
          <w:szCs w:val="21"/>
        </w:rPr>
        <w:t>Virgo Companhia de Securitização</w:t>
      </w:r>
      <w:r w:rsidR="00816D0D" w:rsidRPr="00757D97">
        <w:rPr>
          <w:rFonts w:ascii="Tahoma" w:hAnsi="Tahoma" w:cs="Tahoma"/>
          <w:i/>
          <w:sz w:val="21"/>
          <w:szCs w:val="21"/>
        </w:rPr>
        <w:t>, Lastreado</w:t>
      </w:r>
      <w:r w:rsidR="009C5907" w:rsidRPr="00757D97">
        <w:rPr>
          <w:rFonts w:ascii="Tahoma" w:hAnsi="Tahoma" w:cs="Tahoma"/>
          <w:i/>
          <w:sz w:val="21"/>
          <w:szCs w:val="21"/>
        </w:rPr>
        <w:t>s</w:t>
      </w:r>
      <w:r w:rsidR="00816D0D" w:rsidRPr="00757D97">
        <w:rPr>
          <w:rFonts w:ascii="Tahoma" w:hAnsi="Tahoma" w:cs="Tahoma"/>
          <w:i/>
          <w:sz w:val="21"/>
          <w:szCs w:val="21"/>
        </w:rPr>
        <w:t xml:space="preserve"> em Direitos Creditórios</w:t>
      </w:r>
      <w:r w:rsidR="009C5907" w:rsidRPr="00757D97">
        <w:rPr>
          <w:rFonts w:ascii="Tahoma" w:hAnsi="Tahoma" w:cs="Tahoma"/>
          <w:i/>
          <w:sz w:val="21"/>
          <w:szCs w:val="21"/>
        </w:rPr>
        <w:t xml:space="preserve"> do Agronegócio</w:t>
      </w:r>
      <w:r w:rsidR="00816D0D" w:rsidRPr="00757D97">
        <w:rPr>
          <w:rFonts w:ascii="Tahoma" w:hAnsi="Tahoma" w:cs="Tahoma"/>
          <w:i/>
          <w:sz w:val="21"/>
          <w:szCs w:val="21"/>
        </w:rPr>
        <w:t xml:space="preserve"> </w:t>
      </w:r>
      <w:r w:rsidR="0078540C" w:rsidRPr="00757D97">
        <w:rPr>
          <w:rFonts w:ascii="Tahoma" w:hAnsi="Tahoma" w:cs="Tahoma"/>
          <w:i/>
          <w:sz w:val="21"/>
          <w:szCs w:val="21"/>
        </w:rPr>
        <w:t xml:space="preserve">Devidos </w:t>
      </w:r>
      <w:r w:rsidR="00816D0D" w:rsidRPr="00757D97">
        <w:rPr>
          <w:rFonts w:ascii="Tahoma" w:hAnsi="Tahoma" w:cs="Tahoma"/>
          <w:i/>
          <w:sz w:val="21"/>
          <w:szCs w:val="21"/>
        </w:rPr>
        <w:t xml:space="preserve">pela </w:t>
      </w:r>
      <w:r w:rsidR="00010CB8" w:rsidRPr="00757D97">
        <w:rPr>
          <w:rFonts w:ascii="Tahoma" w:hAnsi="Tahoma" w:cs="Tahoma"/>
          <w:i/>
          <w:sz w:val="21"/>
          <w:szCs w:val="21"/>
        </w:rPr>
        <w:t xml:space="preserve">Premium Tabacos </w:t>
      </w:r>
      <w:r w:rsidR="00AF6DFA" w:rsidRPr="00757D97">
        <w:rPr>
          <w:rFonts w:ascii="Tahoma" w:hAnsi="Tahoma" w:cs="Tahoma"/>
          <w:i/>
          <w:sz w:val="21"/>
          <w:szCs w:val="21"/>
        </w:rPr>
        <w:t xml:space="preserve">do Brasil </w:t>
      </w:r>
      <w:r w:rsidR="00010CB8" w:rsidRPr="00757D97">
        <w:rPr>
          <w:rFonts w:ascii="Tahoma" w:hAnsi="Tahoma" w:cs="Tahoma"/>
          <w:i/>
          <w:sz w:val="21"/>
          <w:szCs w:val="21"/>
        </w:rPr>
        <w:t>S.A.</w:t>
      </w:r>
      <w:r w:rsidR="001A5DA4" w:rsidRPr="00757D97">
        <w:rPr>
          <w:rFonts w:ascii="Tahoma" w:hAnsi="Tahoma" w:cs="Tahoma"/>
          <w:sz w:val="21"/>
          <w:szCs w:val="21"/>
        </w:rPr>
        <w:t xml:space="preserve">, a ser celebrado entre a Securitizadora e </w:t>
      </w:r>
      <w:r w:rsidR="007272DB" w:rsidRPr="00757D97">
        <w:rPr>
          <w:rFonts w:ascii="Tahoma" w:hAnsi="Tahoma" w:cs="Tahoma"/>
          <w:sz w:val="21"/>
          <w:szCs w:val="21"/>
        </w:rPr>
        <w:t>o Agente Fiduciário</w:t>
      </w:r>
      <w:r w:rsidR="00B650CE" w:rsidRPr="00757D97">
        <w:rPr>
          <w:rFonts w:ascii="Tahoma" w:hAnsi="Tahoma" w:cs="Tahoma"/>
          <w:sz w:val="21"/>
          <w:szCs w:val="21"/>
        </w:rPr>
        <w:t xml:space="preserve"> dos CRA</w:t>
      </w:r>
      <w:r w:rsidR="00FD3C62" w:rsidRPr="00757D97">
        <w:rPr>
          <w:rFonts w:ascii="Tahoma" w:hAnsi="Tahoma" w:cs="Tahoma"/>
          <w:b/>
          <w:sz w:val="21"/>
          <w:szCs w:val="21"/>
        </w:rPr>
        <w:t xml:space="preserve"> </w:t>
      </w:r>
      <w:r w:rsidR="00FD3C62" w:rsidRPr="00757D97">
        <w:rPr>
          <w:rFonts w:ascii="Tahoma" w:hAnsi="Tahoma" w:cs="Tahoma"/>
          <w:sz w:val="21"/>
          <w:szCs w:val="21"/>
        </w:rPr>
        <w:t>(</w:t>
      </w:r>
      <w:r w:rsidR="00785A68" w:rsidRPr="00757D97">
        <w:rPr>
          <w:rFonts w:ascii="Tahoma" w:hAnsi="Tahoma" w:cs="Tahoma"/>
          <w:sz w:val="21"/>
          <w:szCs w:val="21"/>
        </w:rPr>
        <w:t>“</w:t>
      </w:r>
      <w:r w:rsidR="00785A68" w:rsidRPr="00757D97">
        <w:rPr>
          <w:rFonts w:ascii="Tahoma" w:hAnsi="Tahoma" w:cs="Tahoma"/>
          <w:b/>
          <w:sz w:val="21"/>
          <w:szCs w:val="21"/>
        </w:rPr>
        <w:t>Securitização</w:t>
      </w:r>
      <w:r w:rsidR="00785A68" w:rsidRPr="00757D97">
        <w:rPr>
          <w:rFonts w:ascii="Tahoma" w:hAnsi="Tahoma" w:cs="Tahoma"/>
          <w:sz w:val="21"/>
          <w:szCs w:val="21"/>
        </w:rPr>
        <w:t xml:space="preserve">” e </w:t>
      </w:r>
      <w:r w:rsidR="001A5DA4" w:rsidRPr="00757D97">
        <w:rPr>
          <w:rFonts w:ascii="Tahoma" w:hAnsi="Tahoma" w:cs="Tahoma"/>
          <w:sz w:val="21"/>
          <w:szCs w:val="21"/>
        </w:rPr>
        <w:t>“</w:t>
      </w:r>
      <w:r w:rsidR="001A5DA4" w:rsidRPr="00757D97">
        <w:rPr>
          <w:rFonts w:ascii="Tahoma" w:hAnsi="Tahoma" w:cs="Tahoma"/>
          <w:b/>
          <w:sz w:val="21"/>
          <w:szCs w:val="21"/>
        </w:rPr>
        <w:t>Termo de Securitização</w:t>
      </w:r>
      <w:r w:rsidR="001A5DA4" w:rsidRPr="00757D97">
        <w:rPr>
          <w:rFonts w:ascii="Tahoma" w:hAnsi="Tahoma" w:cs="Tahoma"/>
          <w:sz w:val="21"/>
          <w:szCs w:val="21"/>
        </w:rPr>
        <w:t>”, respectivamente)</w:t>
      </w:r>
      <w:r w:rsidR="00192FDD" w:rsidRPr="00757D97">
        <w:rPr>
          <w:rFonts w:ascii="Tahoma" w:hAnsi="Tahoma" w:cs="Tahoma"/>
          <w:sz w:val="21"/>
          <w:szCs w:val="21"/>
        </w:rPr>
        <w:t xml:space="preserve">, </w:t>
      </w:r>
      <w:bookmarkStart w:id="31" w:name="_Hlk82621012"/>
      <w:r w:rsidR="00192FDD" w:rsidRPr="00757D97">
        <w:rPr>
          <w:rFonts w:ascii="Tahoma" w:hAnsi="Tahoma" w:cs="Tahoma"/>
          <w:sz w:val="21"/>
          <w:szCs w:val="21"/>
        </w:rPr>
        <w:t xml:space="preserve">CRA esses que serão objeto de oferta pública de distribuição, com esforços restritos de distribuição e sob o regime de melhores esforços de colocação, nos termos da Instrução CVM nº </w:t>
      </w:r>
      <w:r w:rsidR="00181444" w:rsidRPr="00757D97">
        <w:rPr>
          <w:rFonts w:ascii="Tahoma" w:hAnsi="Tahoma" w:cs="Tahoma"/>
          <w:sz w:val="21"/>
          <w:szCs w:val="21"/>
        </w:rPr>
        <w:t>600</w:t>
      </w:r>
      <w:r w:rsidR="00192FDD" w:rsidRPr="00757D97">
        <w:rPr>
          <w:rFonts w:ascii="Tahoma" w:hAnsi="Tahoma" w:cs="Tahoma"/>
          <w:sz w:val="21"/>
          <w:szCs w:val="21"/>
        </w:rPr>
        <w:t xml:space="preserve"> e </w:t>
      </w:r>
      <w:bookmarkStart w:id="32" w:name="_Hlk522296882"/>
      <w:r w:rsidR="00192FDD" w:rsidRPr="00757D97">
        <w:rPr>
          <w:rFonts w:ascii="Tahoma" w:hAnsi="Tahoma" w:cs="Tahoma"/>
          <w:sz w:val="21"/>
          <w:szCs w:val="21"/>
        </w:rPr>
        <w:t>da Instrução CVM nº 476/09</w:t>
      </w:r>
      <w:r w:rsidR="00181444" w:rsidRPr="00757D97">
        <w:rPr>
          <w:rFonts w:ascii="Tahoma" w:hAnsi="Tahoma" w:cs="Tahoma"/>
          <w:sz w:val="21"/>
          <w:szCs w:val="21"/>
        </w:rPr>
        <w:t>,</w:t>
      </w:r>
      <w:r w:rsidR="00192FDD" w:rsidRPr="00757D97">
        <w:rPr>
          <w:rFonts w:ascii="Tahoma" w:hAnsi="Tahoma" w:cs="Tahoma"/>
          <w:sz w:val="21"/>
          <w:szCs w:val="21"/>
        </w:rPr>
        <w:t xml:space="preserve"> de 16 de janeiro de 2009, conforme alterada</w:t>
      </w:r>
      <w:bookmarkEnd w:id="32"/>
      <w:r w:rsidR="00192FDD" w:rsidRPr="00757D97">
        <w:rPr>
          <w:rFonts w:ascii="Tahoma" w:hAnsi="Tahoma" w:cs="Tahoma"/>
          <w:sz w:val="21"/>
          <w:szCs w:val="21"/>
        </w:rPr>
        <w:t xml:space="preserve"> (</w:t>
      </w:r>
      <w:r w:rsidR="00D32AA5" w:rsidRPr="00757D97">
        <w:rPr>
          <w:rFonts w:ascii="Tahoma" w:hAnsi="Tahoma" w:cs="Tahoma"/>
          <w:sz w:val="21"/>
          <w:szCs w:val="21"/>
        </w:rPr>
        <w:t>“</w:t>
      </w:r>
      <w:r w:rsidR="00192FDD" w:rsidRPr="00757D97">
        <w:rPr>
          <w:rFonts w:ascii="Tahoma" w:hAnsi="Tahoma" w:cs="Tahoma"/>
          <w:b/>
          <w:bCs/>
          <w:sz w:val="21"/>
          <w:szCs w:val="21"/>
        </w:rPr>
        <w:t>Oferta Restrita</w:t>
      </w:r>
      <w:r w:rsidR="00D32AA5" w:rsidRPr="00757D97">
        <w:rPr>
          <w:rFonts w:ascii="Tahoma" w:hAnsi="Tahoma" w:cs="Tahoma"/>
          <w:sz w:val="21"/>
          <w:szCs w:val="21"/>
        </w:rPr>
        <w:t>”</w:t>
      </w:r>
      <w:r w:rsidR="00192FDD" w:rsidRPr="00757D97">
        <w:rPr>
          <w:rFonts w:ascii="Tahoma" w:hAnsi="Tahoma" w:cs="Tahoma"/>
          <w:sz w:val="21"/>
          <w:szCs w:val="21"/>
        </w:rPr>
        <w:t>)</w:t>
      </w:r>
      <w:bookmarkEnd w:id="31"/>
      <w:r w:rsidR="00192FDD" w:rsidRPr="00757D97">
        <w:rPr>
          <w:rFonts w:ascii="Tahoma" w:hAnsi="Tahoma" w:cs="Tahoma"/>
          <w:sz w:val="21"/>
          <w:szCs w:val="21"/>
        </w:rPr>
        <w:t>.</w:t>
      </w:r>
    </w:p>
    <w:p w14:paraId="5CEFA01F" w14:textId="77777777" w:rsidR="001A5DA4" w:rsidRPr="00757D97" w:rsidRDefault="001A5DA4" w:rsidP="00AA3011">
      <w:pPr>
        <w:widowControl w:val="0"/>
        <w:spacing w:after="0" w:line="288" w:lineRule="auto"/>
        <w:contextualSpacing/>
        <w:rPr>
          <w:rFonts w:ascii="Tahoma" w:hAnsi="Tahoma" w:cs="Tahoma"/>
          <w:sz w:val="21"/>
          <w:szCs w:val="21"/>
        </w:rPr>
      </w:pPr>
    </w:p>
    <w:p w14:paraId="6FDE9BA7" w14:textId="2016EB34" w:rsidR="001A5DA4" w:rsidRPr="00757D97" w:rsidRDefault="001A5DA4"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Em razão da Securitização</w:t>
      </w:r>
      <w:r w:rsidR="00181444" w:rsidRPr="00757D97">
        <w:rPr>
          <w:rFonts w:ascii="Tahoma" w:hAnsi="Tahoma" w:cs="Tahoma"/>
          <w:sz w:val="21"/>
          <w:szCs w:val="21"/>
        </w:rPr>
        <w:t xml:space="preserve"> e da Oferta Restrita</w:t>
      </w:r>
      <w:r w:rsidRPr="00757D97">
        <w:rPr>
          <w:rFonts w:ascii="Tahoma" w:hAnsi="Tahoma" w:cs="Tahoma"/>
          <w:sz w:val="21"/>
          <w:szCs w:val="21"/>
        </w:rPr>
        <w:t>, a Emissora tem ciência e concorda que, instituído o regime fiduciário pela Securitizadora, todos e quaisquer recursos devidos à Securitizadora, em decorrência de sua titularidade das Debêntures</w:t>
      </w:r>
      <w:r w:rsidR="00324220" w:rsidRPr="00757D97">
        <w:rPr>
          <w:rFonts w:ascii="Tahoma" w:hAnsi="Tahoma" w:cs="Tahoma"/>
          <w:sz w:val="21"/>
          <w:szCs w:val="21"/>
        </w:rPr>
        <w:t>,</w:t>
      </w:r>
      <w:r w:rsidRPr="00757D97">
        <w:rPr>
          <w:rFonts w:ascii="Tahoma" w:hAnsi="Tahoma" w:cs="Tahoma"/>
          <w:sz w:val="21"/>
          <w:szCs w:val="21"/>
        </w:rPr>
        <w:t xml:space="preserve"> estarão expressamente vinculados aos pagamentos dos CRA e não estarão sujeitos a qualquer tipo de compensação.</w:t>
      </w:r>
    </w:p>
    <w:p w14:paraId="4A064011" w14:textId="77777777" w:rsidR="001A5DA4" w:rsidRPr="00757D97" w:rsidRDefault="001A5DA4" w:rsidP="00AA3011">
      <w:pPr>
        <w:widowControl w:val="0"/>
        <w:spacing w:after="0" w:line="288" w:lineRule="auto"/>
        <w:contextualSpacing/>
        <w:rPr>
          <w:rFonts w:ascii="Tahoma" w:hAnsi="Tahoma" w:cs="Tahoma"/>
          <w:sz w:val="21"/>
          <w:szCs w:val="21"/>
        </w:rPr>
      </w:pPr>
    </w:p>
    <w:p w14:paraId="6CD4A351" w14:textId="6AFAD375" w:rsidR="001A5DA4" w:rsidRPr="00757D97" w:rsidRDefault="001A5DA4"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Por força da vinculação das Debêntures aos CRA, fica desde já estabelecido que a Securitizadora deverá se manifestar sobre quaisquer assuntos relativos às Debêntures, </w:t>
      </w:r>
      <w:r w:rsidR="00257B54" w:rsidRPr="00757D97">
        <w:rPr>
          <w:rFonts w:ascii="Tahoma" w:hAnsi="Tahoma" w:cs="Tahoma"/>
          <w:sz w:val="21"/>
          <w:szCs w:val="21"/>
        </w:rPr>
        <w:t xml:space="preserve">mas </w:t>
      </w:r>
      <w:r w:rsidR="00FD3C62" w:rsidRPr="00757D97">
        <w:rPr>
          <w:rFonts w:ascii="Tahoma" w:hAnsi="Tahoma" w:cs="Tahoma"/>
          <w:sz w:val="21"/>
          <w:szCs w:val="21"/>
        </w:rPr>
        <w:t xml:space="preserve">somente </w:t>
      </w:r>
      <w:r w:rsidRPr="00757D97">
        <w:rPr>
          <w:rFonts w:ascii="Tahoma" w:hAnsi="Tahoma" w:cs="Tahoma"/>
          <w:sz w:val="21"/>
          <w:szCs w:val="21"/>
        </w:rPr>
        <w:t>conforme orientação deliberada pelos titulares d</w:t>
      </w:r>
      <w:r w:rsidR="00CD5B5F" w:rsidRPr="00757D97">
        <w:rPr>
          <w:rFonts w:ascii="Tahoma" w:hAnsi="Tahoma" w:cs="Tahoma"/>
          <w:sz w:val="21"/>
          <w:szCs w:val="21"/>
        </w:rPr>
        <w:t>os</w:t>
      </w:r>
      <w:r w:rsidRPr="00757D97">
        <w:rPr>
          <w:rFonts w:ascii="Tahoma" w:hAnsi="Tahoma" w:cs="Tahoma"/>
          <w:sz w:val="21"/>
          <w:szCs w:val="21"/>
        </w:rPr>
        <w:t xml:space="preserve"> CRA </w:t>
      </w:r>
      <w:r w:rsidR="00D32AA5" w:rsidRPr="00757D97">
        <w:rPr>
          <w:rFonts w:ascii="Tahoma" w:hAnsi="Tahoma" w:cs="Tahoma"/>
          <w:sz w:val="21"/>
          <w:szCs w:val="21"/>
        </w:rPr>
        <w:t xml:space="preserve">reunidos </w:t>
      </w:r>
      <w:r w:rsidR="00917332" w:rsidRPr="00757D97">
        <w:rPr>
          <w:rFonts w:ascii="Tahoma" w:hAnsi="Tahoma" w:cs="Tahoma"/>
          <w:sz w:val="21"/>
          <w:szCs w:val="21"/>
        </w:rPr>
        <w:t xml:space="preserve">para tanto </w:t>
      </w:r>
      <w:r w:rsidR="00D32AA5" w:rsidRPr="00757D97">
        <w:rPr>
          <w:rFonts w:ascii="Tahoma" w:hAnsi="Tahoma" w:cs="Tahoma"/>
          <w:sz w:val="21"/>
          <w:szCs w:val="21"/>
        </w:rPr>
        <w:t>em</w:t>
      </w:r>
      <w:r w:rsidRPr="00757D97">
        <w:rPr>
          <w:rFonts w:ascii="Tahoma" w:hAnsi="Tahoma" w:cs="Tahoma"/>
          <w:sz w:val="21"/>
          <w:szCs w:val="21"/>
        </w:rPr>
        <w:t xml:space="preserve"> assembleia geral,</w:t>
      </w:r>
      <w:r w:rsidR="00D32AA5" w:rsidRPr="00757D97">
        <w:rPr>
          <w:rFonts w:ascii="Tahoma" w:hAnsi="Tahoma" w:cs="Tahoma"/>
          <w:sz w:val="21"/>
          <w:szCs w:val="21"/>
        </w:rPr>
        <w:t xml:space="preserve"> na forma prevista no </w:t>
      </w:r>
      <w:r w:rsidRPr="00757D97">
        <w:rPr>
          <w:rFonts w:ascii="Tahoma" w:hAnsi="Tahoma" w:cs="Tahoma"/>
          <w:sz w:val="21"/>
          <w:szCs w:val="21"/>
        </w:rPr>
        <w:t>Termo de Securitização.</w:t>
      </w:r>
    </w:p>
    <w:p w14:paraId="08835FD5" w14:textId="77777777" w:rsidR="004A0261" w:rsidRPr="00757D97" w:rsidRDefault="004A0261" w:rsidP="00AA3011">
      <w:pPr>
        <w:pStyle w:val="Corpodetexto21"/>
        <w:spacing w:after="0" w:line="288" w:lineRule="auto"/>
        <w:rPr>
          <w:rFonts w:ascii="Tahoma" w:hAnsi="Tahoma" w:cs="Tahoma"/>
          <w:sz w:val="21"/>
          <w:szCs w:val="21"/>
        </w:rPr>
      </w:pPr>
    </w:p>
    <w:p w14:paraId="0BFE7A7D" w14:textId="09C003A3" w:rsidR="008C1443" w:rsidRPr="00757D97" w:rsidRDefault="008C1443"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A Emissora reconhece expressamente que a manutenção da existência, validade e eficácia desta Escritura é condição essencial da Securitização, sendo que a pontual liquidação financeira, pela Securitizadora, das obrigações assumidas perante os titulares dos CRA, encontra-se vinculada ao cumprimento, pela Emissora, de todas as suas respectivas obrigações assumidas nesta Escritura, observados, ainda, os termos e as condições do Termo de Securitização.</w:t>
      </w:r>
    </w:p>
    <w:p w14:paraId="242ED284" w14:textId="77777777" w:rsidR="00E71BF0" w:rsidRPr="00757D97" w:rsidRDefault="00E71BF0" w:rsidP="00AA3011">
      <w:pPr>
        <w:pStyle w:val="PargrafodaLista"/>
        <w:spacing w:after="0" w:line="288" w:lineRule="auto"/>
        <w:rPr>
          <w:rFonts w:ascii="Tahoma" w:hAnsi="Tahoma" w:cs="Tahoma"/>
          <w:sz w:val="21"/>
          <w:szCs w:val="21"/>
        </w:rPr>
      </w:pPr>
    </w:p>
    <w:p w14:paraId="26584A80" w14:textId="03A895B8" w:rsidR="00E71BF0" w:rsidRPr="00757D97" w:rsidRDefault="00E71BF0" w:rsidP="00AA3011">
      <w:pPr>
        <w:pStyle w:val="Corpodetexto21"/>
        <w:numPr>
          <w:ilvl w:val="2"/>
          <w:numId w:val="8"/>
        </w:numPr>
        <w:spacing w:after="0" w:line="288" w:lineRule="auto"/>
        <w:ind w:left="0" w:firstLine="0"/>
        <w:rPr>
          <w:rFonts w:ascii="Tahoma" w:hAnsi="Tahoma" w:cs="Tahoma"/>
          <w:sz w:val="21"/>
          <w:szCs w:val="21"/>
        </w:rPr>
      </w:pPr>
      <w:r w:rsidRPr="00757D97">
        <w:rPr>
          <w:rFonts w:ascii="Tahoma" w:hAnsi="Tahoma" w:cs="Tahoma"/>
          <w:sz w:val="21"/>
          <w:szCs w:val="21"/>
        </w:rPr>
        <w:t xml:space="preserve">Tendo em vista o previsto acima, e para os fins do parágrafo quarto do artigo 39 da Lei 11.076, dos artigos 9 a 16 da Lei 9.514 e artigo 9º, inciso X, da Instrução CVM 600, a </w:t>
      </w:r>
      <w:r w:rsidR="007555D2" w:rsidRPr="00757D97">
        <w:rPr>
          <w:rFonts w:ascii="Tahoma" w:hAnsi="Tahoma" w:cs="Tahoma"/>
          <w:b/>
          <w:smallCaps/>
          <w:sz w:val="21"/>
          <w:szCs w:val="21"/>
        </w:rPr>
        <w:t>Vórtx Distribuidora de Títulos e Valores Mobiliários Ltda</w:t>
      </w:r>
      <w:r w:rsidR="007555D2" w:rsidRPr="00757D97">
        <w:rPr>
          <w:rFonts w:ascii="Tahoma" w:hAnsi="Tahoma" w:cs="Tahoma"/>
          <w:b/>
          <w:sz w:val="21"/>
          <w:szCs w:val="21"/>
        </w:rPr>
        <w:t>.</w:t>
      </w:r>
      <w:r w:rsidR="007555D2" w:rsidRPr="00757D97">
        <w:rPr>
          <w:rFonts w:ascii="Tahoma" w:hAnsi="Tahoma" w:cs="Tahoma"/>
          <w:sz w:val="21"/>
          <w:szCs w:val="21"/>
        </w:rPr>
        <w:t xml:space="preserve">, instituição financeira, com sede na cidade de São Paulo, Estado de São Paulo, na Rua Gilberto Sabino, nº 215, 4º andar, Pinheiros, CEP 05425-020, inscrita no CNPJ/ME sob o nº 22.610.500/0001-88 </w:t>
      </w:r>
      <w:r w:rsidRPr="00757D97">
        <w:rPr>
          <w:rFonts w:ascii="Tahoma" w:hAnsi="Tahoma" w:cs="Tahoma"/>
          <w:sz w:val="21"/>
          <w:szCs w:val="21"/>
        </w:rPr>
        <w:t>(“</w:t>
      </w:r>
      <w:r w:rsidRPr="00757D97">
        <w:rPr>
          <w:rFonts w:ascii="Tahoma" w:hAnsi="Tahoma" w:cs="Tahoma"/>
          <w:b/>
          <w:sz w:val="21"/>
          <w:szCs w:val="21"/>
        </w:rPr>
        <w:t>Instituição Custodiante</w:t>
      </w:r>
      <w:r w:rsidRPr="00757D97">
        <w:rPr>
          <w:rFonts w:ascii="Tahoma" w:hAnsi="Tahoma" w:cs="Tahoma"/>
          <w:sz w:val="21"/>
          <w:szCs w:val="21"/>
        </w:rPr>
        <w:t>”), foi nomeada pela Securitizadora como Instituição Custodiante dos seguintes documentos comprobatórios que evidenciam a existência dos direitos creditórios do agronegócio representados por esta emissão de Debêntures: (i) 1 (uma) via original emitida eletronicamente da Escritura; (</w:t>
      </w:r>
      <w:proofErr w:type="spellStart"/>
      <w:r w:rsidRPr="00757D97">
        <w:rPr>
          <w:rFonts w:ascii="Tahoma" w:hAnsi="Tahoma" w:cs="Tahoma"/>
          <w:sz w:val="21"/>
          <w:szCs w:val="21"/>
        </w:rPr>
        <w:t>ii</w:t>
      </w:r>
      <w:proofErr w:type="spellEnd"/>
      <w:r w:rsidRPr="00757D97">
        <w:rPr>
          <w:rFonts w:ascii="Tahoma" w:hAnsi="Tahoma" w:cs="Tahoma"/>
          <w:sz w:val="21"/>
          <w:szCs w:val="21"/>
        </w:rPr>
        <w:t>) 1 (uma) via original emitida eletronicamente do Termo de Securitização;</w:t>
      </w:r>
      <w:r w:rsidR="00597B93" w:rsidRPr="00757D97">
        <w:rPr>
          <w:rFonts w:ascii="Tahoma" w:hAnsi="Tahoma" w:cs="Tahoma"/>
          <w:sz w:val="21"/>
          <w:szCs w:val="21"/>
        </w:rPr>
        <w:t xml:space="preserve"> (</w:t>
      </w:r>
      <w:proofErr w:type="spellStart"/>
      <w:r w:rsidR="00597B93" w:rsidRPr="00757D97">
        <w:rPr>
          <w:rFonts w:ascii="Tahoma" w:hAnsi="Tahoma" w:cs="Tahoma"/>
          <w:sz w:val="21"/>
          <w:szCs w:val="21"/>
        </w:rPr>
        <w:t>iii</w:t>
      </w:r>
      <w:proofErr w:type="spellEnd"/>
      <w:r w:rsidR="00597B93" w:rsidRPr="00757D97">
        <w:rPr>
          <w:rFonts w:ascii="Tahoma" w:hAnsi="Tahoma" w:cs="Tahoma"/>
          <w:sz w:val="21"/>
          <w:szCs w:val="21"/>
        </w:rPr>
        <w:t>) 1 (uma) cópia autenticada do livro de registro das debentures</w:t>
      </w:r>
      <w:r w:rsidRPr="00757D97">
        <w:rPr>
          <w:rFonts w:ascii="Tahoma" w:hAnsi="Tahoma" w:cs="Tahoma"/>
          <w:sz w:val="21"/>
          <w:szCs w:val="21"/>
        </w:rPr>
        <w:t xml:space="preserve"> e (</w:t>
      </w:r>
      <w:proofErr w:type="spellStart"/>
      <w:r w:rsidRPr="00757D97">
        <w:rPr>
          <w:rFonts w:ascii="Tahoma" w:hAnsi="Tahoma" w:cs="Tahoma"/>
          <w:sz w:val="21"/>
          <w:szCs w:val="21"/>
        </w:rPr>
        <w:t>iv</w:t>
      </w:r>
      <w:proofErr w:type="spellEnd"/>
      <w:r w:rsidRPr="00757D97">
        <w:rPr>
          <w:rFonts w:ascii="Tahoma" w:hAnsi="Tahoma" w:cs="Tahoma"/>
          <w:sz w:val="21"/>
          <w:szCs w:val="21"/>
        </w:rPr>
        <w:t xml:space="preserve">) </w:t>
      </w:r>
      <w:r w:rsidR="00597B93" w:rsidRPr="00757D97">
        <w:rPr>
          <w:rFonts w:ascii="Tahoma" w:hAnsi="Tahoma" w:cs="Tahoma"/>
          <w:sz w:val="21"/>
          <w:szCs w:val="21"/>
        </w:rPr>
        <w:t xml:space="preserve">os </w:t>
      </w:r>
      <w:r w:rsidRPr="00757D97">
        <w:rPr>
          <w:rFonts w:ascii="Tahoma" w:hAnsi="Tahoma" w:cs="Tahoma"/>
          <w:sz w:val="21"/>
          <w:szCs w:val="21"/>
        </w:rPr>
        <w:t xml:space="preserve">eventuais aditamentos </w:t>
      </w:r>
      <w:r w:rsidR="00597B93" w:rsidRPr="00757D97">
        <w:rPr>
          <w:rFonts w:ascii="Tahoma" w:hAnsi="Tahoma" w:cs="Tahoma"/>
          <w:sz w:val="21"/>
          <w:szCs w:val="21"/>
        </w:rPr>
        <w:t xml:space="preserve">dos documentos listados acima </w:t>
      </w:r>
      <w:r w:rsidRPr="00757D97">
        <w:rPr>
          <w:rFonts w:ascii="Tahoma" w:hAnsi="Tahoma" w:cs="Tahoma"/>
          <w:sz w:val="21"/>
          <w:szCs w:val="21"/>
        </w:rPr>
        <w:t>(“</w:t>
      </w:r>
      <w:r w:rsidRPr="00757D97">
        <w:rPr>
          <w:rFonts w:ascii="Tahoma" w:hAnsi="Tahoma" w:cs="Tahoma"/>
          <w:b/>
          <w:sz w:val="21"/>
          <w:szCs w:val="21"/>
        </w:rPr>
        <w:t>Documentos Comprobatórios</w:t>
      </w:r>
      <w:r w:rsidR="00730F38" w:rsidRPr="00757D97">
        <w:rPr>
          <w:rFonts w:ascii="Tahoma" w:hAnsi="Tahoma" w:cs="Tahoma"/>
          <w:b/>
          <w:sz w:val="21"/>
          <w:szCs w:val="21"/>
        </w:rPr>
        <w:t xml:space="preserve"> da Securitização</w:t>
      </w:r>
      <w:r w:rsidRPr="00757D97">
        <w:rPr>
          <w:rFonts w:ascii="Tahoma" w:hAnsi="Tahoma" w:cs="Tahoma"/>
          <w:sz w:val="21"/>
          <w:szCs w:val="21"/>
        </w:rPr>
        <w:t>”).</w:t>
      </w:r>
      <w:r w:rsidR="00994A7C" w:rsidRPr="00757D97">
        <w:rPr>
          <w:rFonts w:ascii="Tahoma" w:hAnsi="Tahoma" w:cs="Tahoma"/>
          <w:sz w:val="21"/>
          <w:szCs w:val="21"/>
        </w:rPr>
        <w:t xml:space="preserve"> </w:t>
      </w:r>
    </w:p>
    <w:p w14:paraId="685E53DD" w14:textId="77777777" w:rsidR="00B63DDF" w:rsidRPr="00757D97" w:rsidRDefault="00B63DDF" w:rsidP="00AA3011">
      <w:pPr>
        <w:widowControl w:val="0"/>
        <w:spacing w:after="0" w:line="288" w:lineRule="auto"/>
        <w:contextualSpacing/>
        <w:rPr>
          <w:rFonts w:ascii="Tahoma" w:hAnsi="Tahoma" w:cs="Tahoma"/>
          <w:sz w:val="21"/>
          <w:szCs w:val="21"/>
        </w:rPr>
      </w:pPr>
    </w:p>
    <w:p w14:paraId="41E527D0" w14:textId="13388D02" w:rsidR="00B630C9" w:rsidRPr="00757D97" w:rsidRDefault="0009775B"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 xml:space="preserve">Cláusula </w:t>
      </w:r>
      <w:r w:rsidR="0047669B" w:rsidRPr="00757D97">
        <w:rPr>
          <w:rFonts w:ascii="Tahoma" w:hAnsi="Tahoma" w:cs="Tahoma"/>
          <w:smallCaps/>
          <w:sz w:val="21"/>
          <w:szCs w:val="21"/>
        </w:rPr>
        <w:t>Quarta</w:t>
      </w:r>
    </w:p>
    <w:p w14:paraId="0F353C65" w14:textId="3B08F859" w:rsidR="00AC11FB" w:rsidRPr="00757D97" w:rsidRDefault="0009775B" w:rsidP="00AA3011">
      <w:pPr>
        <w:widowControl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Características Gerais das Debêntures</w:t>
      </w:r>
    </w:p>
    <w:p w14:paraId="085A9C67" w14:textId="2A30C541" w:rsidR="00AC11FB" w:rsidRPr="00757D97" w:rsidRDefault="00AC11FB" w:rsidP="00AA3011">
      <w:pPr>
        <w:widowControl w:val="0"/>
        <w:spacing w:after="0" w:line="288" w:lineRule="auto"/>
        <w:contextualSpacing/>
        <w:rPr>
          <w:rFonts w:ascii="Tahoma" w:hAnsi="Tahoma" w:cs="Tahoma"/>
          <w:sz w:val="21"/>
          <w:szCs w:val="21"/>
        </w:rPr>
      </w:pPr>
    </w:p>
    <w:p w14:paraId="172EC741" w14:textId="77777777" w:rsidR="002A569A" w:rsidRPr="00757D97" w:rsidRDefault="00AC11FB" w:rsidP="00AA3011">
      <w:pPr>
        <w:pStyle w:val="Corpodetexto21"/>
        <w:numPr>
          <w:ilvl w:val="1"/>
          <w:numId w:val="9"/>
        </w:numPr>
        <w:spacing w:after="0" w:line="288" w:lineRule="auto"/>
        <w:rPr>
          <w:rFonts w:ascii="Tahoma" w:hAnsi="Tahoma" w:cs="Tahoma"/>
          <w:sz w:val="21"/>
          <w:szCs w:val="21"/>
        </w:rPr>
      </w:pPr>
      <w:r w:rsidRPr="00757D97">
        <w:rPr>
          <w:rFonts w:ascii="Tahoma" w:hAnsi="Tahoma" w:cs="Tahoma"/>
          <w:b/>
          <w:sz w:val="21"/>
          <w:szCs w:val="21"/>
        </w:rPr>
        <w:t>Data de Emissão</w:t>
      </w:r>
    </w:p>
    <w:p w14:paraId="789EC60D" w14:textId="77777777" w:rsidR="002A569A" w:rsidRPr="00757D97" w:rsidRDefault="002A569A" w:rsidP="00AA3011">
      <w:pPr>
        <w:widowControl w:val="0"/>
        <w:spacing w:after="0" w:line="288" w:lineRule="auto"/>
        <w:contextualSpacing/>
        <w:jc w:val="left"/>
        <w:rPr>
          <w:rFonts w:ascii="Tahoma" w:hAnsi="Tahoma" w:cs="Tahoma"/>
          <w:sz w:val="21"/>
          <w:szCs w:val="21"/>
        </w:rPr>
      </w:pPr>
    </w:p>
    <w:p w14:paraId="7E20DED3" w14:textId="67E8A368" w:rsidR="00AC11FB" w:rsidRPr="00757D97" w:rsidRDefault="00AC11FB"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Para todos os fins e efeitos legais, a data de emissão das Debêntures será o dia </w:t>
      </w:r>
      <w:r w:rsidR="000B2141" w:rsidRPr="00757D97">
        <w:rPr>
          <w:rFonts w:ascii="Tahoma" w:hAnsi="Tahoma" w:cs="Tahoma"/>
          <w:sz w:val="21"/>
          <w:szCs w:val="21"/>
        </w:rPr>
        <w:t>21</w:t>
      </w:r>
      <w:r w:rsidR="000C2A0B" w:rsidRPr="00757D97">
        <w:rPr>
          <w:rFonts w:ascii="Tahoma" w:hAnsi="Tahoma" w:cs="Tahoma"/>
          <w:sz w:val="21"/>
          <w:szCs w:val="21"/>
        </w:rPr>
        <w:t xml:space="preserve"> de </w:t>
      </w:r>
      <w:r w:rsidR="0093463E" w:rsidRPr="00757D97">
        <w:rPr>
          <w:rFonts w:ascii="Tahoma" w:hAnsi="Tahoma" w:cs="Tahoma"/>
          <w:sz w:val="21"/>
          <w:szCs w:val="21"/>
        </w:rPr>
        <w:t xml:space="preserve">março </w:t>
      </w:r>
      <w:r w:rsidR="000C2A0B" w:rsidRPr="00757D97">
        <w:rPr>
          <w:rFonts w:ascii="Tahoma" w:hAnsi="Tahoma" w:cs="Tahoma"/>
          <w:sz w:val="21"/>
          <w:szCs w:val="21"/>
        </w:rPr>
        <w:t xml:space="preserve">de 2022 </w:t>
      </w:r>
      <w:r w:rsidRPr="00757D97">
        <w:rPr>
          <w:rFonts w:ascii="Tahoma" w:hAnsi="Tahoma" w:cs="Tahoma"/>
          <w:sz w:val="21"/>
          <w:szCs w:val="21"/>
        </w:rPr>
        <w:t>(“</w:t>
      </w:r>
      <w:r w:rsidRPr="00757D97">
        <w:rPr>
          <w:rFonts w:ascii="Tahoma" w:hAnsi="Tahoma" w:cs="Tahoma"/>
          <w:b/>
          <w:sz w:val="21"/>
          <w:szCs w:val="21"/>
        </w:rPr>
        <w:t>Data de Emissão</w:t>
      </w:r>
      <w:r w:rsidRPr="00757D97">
        <w:rPr>
          <w:rFonts w:ascii="Tahoma" w:hAnsi="Tahoma" w:cs="Tahoma"/>
          <w:sz w:val="21"/>
          <w:szCs w:val="21"/>
        </w:rPr>
        <w:t>”).</w:t>
      </w:r>
    </w:p>
    <w:p w14:paraId="7C9E4B84" w14:textId="77777777" w:rsidR="00F54E8C" w:rsidRPr="00757D97" w:rsidRDefault="00F54E8C" w:rsidP="00AA3011">
      <w:pPr>
        <w:widowControl w:val="0"/>
        <w:tabs>
          <w:tab w:val="left" w:pos="7410"/>
        </w:tabs>
        <w:spacing w:after="0" w:line="288" w:lineRule="auto"/>
        <w:contextualSpacing/>
        <w:rPr>
          <w:rFonts w:ascii="Tahoma" w:hAnsi="Tahoma" w:cs="Tahoma"/>
          <w:sz w:val="21"/>
          <w:szCs w:val="21"/>
        </w:rPr>
      </w:pPr>
    </w:p>
    <w:p w14:paraId="05D66AF7" w14:textId="7CCF0B4E" w:rsidR="002A569A" w:rsidRPr="00757D97" w:rsidRDefault="00ED08DF" w:rsidP="00AA3011">
      <w:pPr>
        <w:pStyle w:val="Corpodetexto21"/>
        <w:numPr>
          <w:ilvl w:val="1"/>
          <w:numId w:val="9"/>
        </w:numPr>
        <w:spacing w:after="0" w:line="288" w:lineRule="auto"/>
        <w:rPr>
          <w:rFonts w:ascii="Tahoma" w:hAnsi="Tahoma" w:cs="Tahoma"/>
          <w:sz w:val="21"/>
          <w:szCs w:val="21"/>
        </w:rPr>
      </w:pPr>
      <w:r w:rsidRPr="00757D97">
        <w:rPr>
          <w:rFonts w:ascii="Tahoma" w:hAnsi="Tahoma" w:cs="Tahoma"/>
          <w:b/>
          <w:sz w:val="21"/>
          <w:szCs w:val="21"/>
        </w:rPr>
        <w:t>Prazo e Data de Vencimento</w:t>
      </w:r>
    </w:p>
    <w:p w14:paraId="0DD24C51" w14:textId="77777777" w:rsidR="002A569A" w:rsidRPr="00757D97" w:rsidRDefault="002A569A" w:rsidP="00AA3011">
      <w:pPr>
        <w:widowControl w:val="0"/>
        <w:spacing w:after="0" w:line="288" w:lineRule="auto"/>
        <w:contextualSpacing/>
        <w:rPr>
          <w:rFonts w:ascii="Tahoma" w:hAnsi="Tahoma" w:cs="Tahoma"/>
          <w:sz w:val="21"/>
          <w:szCs w:val="21"/>
        </w:rPr>
      </w:pPr>
    </w:p>
    <w:p w14:paraId="57C676F2" w14:textId="780F97A1" w:rsidR="00ED08DF" w:rsidRPr="00757D97" w:rsidRDefault="00ED08DF"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Observado o disposto nesta Escritura, as Debêntures terão prazo de vencimento de </w:t>
      </w:r>
      <w:r w:rsidR="000B2141" w:rsidRPr="007169E9">
        <w:rPr>
          <w:rFonts w:ascii="Tahoma" w:hAnsi="Tahoma" w:cs="Tahoma"/>
          <w:sz w:val="21"/>
          <w:szCs w:val="21"/>
        </w:rPr>
        <w:t>1.096</w:t>
      </w:r>
      <w:r w:rsidR="00D46E00" w:rsidRPr="007169E9">
        <w:rPr>
          <w:rFonts w:ascii="Tahoma" w:hAnsi="Tahoma" w:cs="Tahoma"/>
          <w:sz w:val="21"/>
          <w:szCs w:val="21"/>
        </w:rPr>
        <w:t xml:space="preserve"> (</w:t>
      </w:r>
      <w:r w:rsidR="000B2141" w:rsidRPr="007169E9">
        <w:rPr>
          <w:rFonts w:ascii="Tahoma" w:hAnsi="Tahoma" w:cs="Tahoma"/>
          <w:sz w:val="21"/>
          <w:szCs w:val="21"/>
        </w:rPr>
        <w:t>um mil e noventa e seis</w:t>
      </w:r>
      <w:r w:rsidR="00D46E00" w:rsidRPr="007169E9">
        <w:rPr>
          <w:rFonts w:ascii="Tahoma" w:hAnsi="Tahoma" w:cs="Tahoma"/>
          <w:sz w:val="21"/>
          <w:szCs w:val="21"/>
        </w:rPr>
        <w:t>)</w:t>
      </w:r>
      <w:r w:rsidR="00356F32" w:rsidRPr="007169E9">
        <w:rPr>
          <w:rFonts w:ascii="Tahoma" w:hAnsi="Tahoma" w:cs="Tahoma"/>
          <w:sz w:val="21"/>
          <w:szCs w:val="21"/>
        </w:rPr>
        <w:t xml:space="preserve"> dia</w:t>
      </w:r>
      <w:r w:rsidR="004033C0" w:rsidRPr="007169E9">
        <w:rPr>
          <w:rFonts w:ascii="Tahoma" w:hAnsi="Tahoma" w:cs="Tahoma"/>
          <w:sz w:val="21"/>
          <w:szCs w:val="21"/>
        </w:rPr>
        <w:t>s</w:t>
      </w:r>
      <w:r w:rsidR="00613B6C" w:rsidRPr="007169E9">
        <w:rPr>
          <w:rFonts w:ascii="Tahoma" w:hAnsi="Tahoma" w:cs="Tahoma"/>
          <w:sz w:val="21"/>
          <w:szCs w:val="21"/>
        </w:rPr>
        <w:t>,</w:t>
      </w:r>
      <w:r w:rsidR="00BC546F" w:rsidRPr="007169E9">
        <w:rPr>
          <w:rFonts w:ascii="Tahoma" w:hAnsi="Tahoma" w:cs="Tahoma"/>
          <w:sz w:val="21"/>
          <w:szCs w:val="21"/>
        </w:rPr>
        <w:t xml:space="preserve"> </w:t>
      </w:r>
      <w:r w:rsidRPr="007169E9">
        <w:rPr>
          <w:rFonts w:ascii="Tahoma" w:hAnsi="Tahoma" w:cs="Tahoma"/>
          <w:sz w:val="21"/>
          <w:szCs w:val="21"/>
        </w:rPr>
        <w:t xml:space="preserve">contados da </w:t>
      </w:r>
      <w:r w:rsidR="003221F4" w:rsidRPr="007169E9">
        <w:rPr>
          <w:rFonts w:ascii="Tahoma" w:hAnsi="Tahoma" w:cs="Tahoma"/>
          <w:sz w:val="21"/>
          <w:szCs w:val="21"/>
        </w:rPr>
        <w:t xml:space="preserve">Data de </w:t>
      </w:r>
      <w:r w:rsidR="00C43F85" w:rsidRPr="007169E9">
        <w:rPr>
          <w:rFonts w:ascii="Tahoma" w:hAnsi="Tahoma" w:cs="Tahoma"/>
          <w:sz w:val="21"/>
          <w:szCs w:val="21"/>
        </w:rPr>
        <w:t>Emissão</w:t>
      </w:r>
      <w:r w:rsidR="00A90948" w:rsidRPr="007169E9">
        <w:rPr>
          <w:rFonts w:ascii="Tahoma" w:hAnsi="Tahoma" w:cs="Tahoma"/>
          <w:sz w:val="21"/>
          <w:szCs w:val="21"/>
        </w:rPr>
        <w:t xml:space="preserve">, </w:t>
      </w:r>
      <w:bookmarkStart w:id="33" w:name="_Hlk5050923"/>
      <w:r w:rsidR="00A90948" w:rsidRPr="007169E9">
        <w:rPr>
          <w:rFonts w:ascii="Tahoma" w:hAnsi="Tahoma" w:cs="Tahoma"/>
          <w:sz w:val="21"/>
          <w:szCs w:val="21"/>
        </w:rPr>
        <w:t xml:space="preserve">vencendo-se, portanto, em </w:t>
      </w:r>
      <w:bookmarkEnd w:id="33"/>
      <w:r w:rsidR="000B2141" w:rsidRPr="007169E9">
        <w:rPr>
          <w:rFonts w:ascii="Tahoma" w:hAnsi="Tahoma" w:cs="Tahoma"/>
          <w:sz w:val="21"/>
          <w:szCs w:val="21"/>
        </w:rPr>
        <w:t>21 de março</w:t>
      </w:r>
      <w:r w:rsidR="008D58AD" w:rsidRPr="007169E9">
        <w:rPr>
          <w:rFonts w:ascii="Tahoma" w:hAnsi="Tahoma" w:cs="Tahoma"/>
          <w:sz w:val="21"/>
          <w:szCs w:val="21"/>
        </w:rPr>
        <w:t xml:space="preserve"> </w:t>
      </w:r>
      <w:r w:rsidR="00CA766D" w:rsidRPr="007169E9">
        <w:rPr>
          <w:rFonts w:ascii="Tahoma" w:hAnsi="Tahoma" w:cs="Tahoma"/>
          <w:sz w:val="21"/>
          <w:szCs w:val="21"/>
        </w:rPr>
        <w:t xml:space="preserve">de </w:t>
      </w:r>
      <w:r w:rsidR="000C2A0B" w:rsidRPr="007169E9">
        <w:rPr>
          <w:rFonts w:ascii="Tahoma" w:hAnsi="Tahoma" w:cs="Tahoma"/>
          <w:sz w:val="21"/>
          <w:szCs w:val="21"/>
        </w:rPr>
        <w:t>2025</w:t>
      </w:r>
      <w:r w:rsidR="000C2A0B" w:rsidRPr="00757D97">
        <w:rPr>
          <w:rFonts w:ascii="Tahoma" w:hAnsi="Tahoma" w:cs="Tahoma"/>
          <w:sz w:val="21"/>
          <w:szCs w:val="21"/>
        </w:rPr>
        <w:t xml:space="preserve"> </w:t>
      </w:r>
      <w:r w:rsidRPr="00757D97">
        <w:rPr>
          <w:rFonts w:ascii="Tahoma" w:hAnsi="Tahoma" w:cs="Tahoma"/>
          <w:sz w:val="21"/>
          <w:szCs w:val="21"/>
        </w:rPr>
        <w:t>(“</w:t>
      </w:r>
      <w:r w:rsidRPr="00757D97">
        <w:rPr>
          <w:rFonts w:ascii="Tahoma" w:hAnsi="Tahoma" w:cs="Tahoma"/>
          <w:b/>
          <w:sz w:val="21"/>
          <w:szCs w:val="21"/>
        </w:rPr>
        <w:t>Data de Vencimento</w:t>
      </w:r>
      <w:r w:rsidRPr="00757D97">
        <w:rPr>
          <w:rFonts w:ascii="Tahoma" w:hAnsi="Tahoma" w:cs="Tahoma"/>
          <w:sz w:val="21"/>
          <w:szCs w:val="21"/>
        </w:rPr>
        <w:t>”)</w:t>
      </w:r>
      <w:r w:rsidR="00406CE3" w:rsidRPr="00757D97">
        <w:rPr>
          <w:rFonts w:ascii="Tahoma" w:hAnsi="Tahoma" w:cs="Tahoma"/>
          <w:sz w:val="21"/>
          <w:szCs w:val="21"/>
        </w:rPr>
        <w:t>, ressalvadas as hipóteses de Evento de Vencimento Antecipado (conforme abaixo definido)</w:t>
      </w:r>
      <w:r w:rsidR="0003694C" w:rsidRPr="00757D97">
        <w:rPr>
          <w:rFonts w:ascii="Tahoma" w:hAnsi="Tahoma" w:cs="Tahoma"/>
          <w:sz w:val="21"/>
          <w:szCs w:val="21"/>
        </w:rPr>
        <w:t xml:space="preserve">, </w:t>
      </w:r>
      <w:r w:rsidR="00406CE3" w:rsidRPr="00757D97">
        <w:rPr>
          <w:rFonts w:ascii="Tahoma" w:hAnsi="Tahoma" w:cs="Tahoma"/>
          <w:sz w:val="21"/>
          <w:szCs w:val="21"/>
        </w:rPr>
        <w:t xml:space="preserve">de </w:t>
      </w:r>
      <w:r w:rsidR="001A4B30" w:rsidRPr="00757D97">
        <w:rPr>
          <w:rFonts w:ascii="Tahoma" w:hAnsi="Tahoma" w:cs="Tahoma"/>
          <w:sz w:val="21"/>
          <w:szCs w:val="21"/>
        </w:rPr>
        <w:t>Oferta de Resgate Antecipado</w:t>
      </w:r>
      <w:r w:rsidR="00406CE3" w:rsidRPr="00757D97">
        <w:rPr>
          <w:rFonts w:ascii="Tahoma" w:hAnsi="Tahoma" w:cs="Tahoma"/>
          <w:sz w:val="21"/>
          <w:szCs w:val="21"/>
        </w:rPr>
        <w:t xml:space="preserve"> (conforme abaixo definido) </w:t>
      </w:r>
      <w:r w:rsidR="001E6250" w:rsidRPr="00757D97">
        <w:rPr>
          <w:rFonts w:ascii="Tahoma" w:hAnsi="Tahoma" w:cs="Tahoma"/>
          <w:sz w:val="21"/>
          <w:szCs w:val="21"/>
        </w:rPr>
        <w:t>ou</w:t>
      </w:r>
      <w:r w:rsidR="00153406" w:rsidRPr="00757D97">
        <w:rPr>
          <w:rFonts w:ascii="Tahoma" w:hAnsi="Tahoma" w:cs="Tahoma"/>
          <w:sz w:val="21"/>
          <w:szCs w:val="21"/>
        </w:rPr>
        <w:t xml:space="preserve"> </w:t>
      </w:r>
      <w:r w:rsidR="0003694C" w:rsidRPr="00757D97">
        <w:rPr>
          <w:rFonts w:ascii="Tahoma" w:hAnsi="Tahoma" w:cs="Tahoma"/>
          <w:sz w:val="21"/>
          <w:szCs w:val="21"/>
        </w:rPr>
        <w:t>de Resgate Antecipado Facultativo (conforme abaixo definido)</w:t>
      </w:r>
      <w:r w:rsidRPr="00757D97">
        <w:rPr>
          <w:rFonts w:ascii="Tahoma" w:hAnsi="Tahoma" w:cs="Tahoma"/>
          <w:sz w:val="21"/>
          <w:szCs w:val="21"/>
        </w:rPr>
        <w:t>.</w:t>
      </w:r>
    </w:p>
    <w:p w14:paraId="73CE129A" w14:textId="77777777" w:rsidR="00AC11FB" w:rsidRPr="00757D97" w:rsidRDefault="00AC11FB" w:rsidP="00AA3011">
      <w:pPr>
        <w:widowControl w:val="0"/>
        <w:spacing w:after="0" w:line="288" w:lineRule="auto"/>
        <w:contextualSpacing/>
        <w:rPr>
          <w:rFonts w:ascii="Tahoma" w:hAnsi="Tahoma" w:cs="Tahoma"/>
          <w:sz w:val="21"/>
          <w:szCs w:val="21"/>
        </w:rPr>
      </w:pPr>
    </w:p>
    <w:p w14:paraId="43ACA557" w14:textId="77777777" w:rsidR="002A569A" w:rsidRPr="00757D97" w:rsidRDefault="00AC11FB" w:rsidP="00AA3011">
      <w:pPr>
        <w:pStyle w:val="Corpodetexto21"/>
        <w:numPr>
          <w:ilvl w:val="1"/>
          <w:numId w:val="9"/>
        </w:numPr>
        <w:spacing w:after="0" w:line="288" w:lineRule="auto"/>
        <w:rPr>
          <w:rFonts w:ascii="Tahoma" w:hAnsi="Tahoma" w:cs="Tahoma"/>
          <w:sz w:val="21"/>
          <w:szCs w:val="21"/>
        </w:rPr>
      </w:pPr>
      <w:r w:rsidRPr="00757D97">
        <w:rPr>
          <w:rFonts w:ascii="Tahoma" w:hAnsi="Tahoma" w:cs="Tahoma"/>
          <w:b/>
          <w:sz w:val="21"/>
          <w:szCs w:val="21"/>
        </w:rPr>
        <w:t>Conversibilidade</w:t>
      </w:r>
      <w:r w:rsidRPr="00757D97">
        <w:rPr>
          <w:rFonts w:ascii="Tahoma" w:hAnsi="Tahoma" w:cs="Tahoma"/>
          <w:sz w:val="21"/>
          <w:szCs w:val="21"/>
        </w:rPr>
        <w:t xml:space="preserve"> </w:t>
      </w:r>
    </w:p>
    <w:p w14:paraId="514FDD23" w14:textId="77777777" w:rsidR="002A569A" w:rsidRPr="00757D97" w:rsidRDefault="002A569A" w:rsidP="00AA3011">
      <w:pPr>
        <w:widowControl w:val="0"/>
        <w:spacing w:after="0" w:line="288" w:lineRule="auto"/>
        <w:contextualSpacing/>
        <w:rPr>
          <w:rFonts w:ascii="Tahoma" w:hAnsi="Tahoma" w:cs="Tahoma"/>
          <w:sz w:val="21"/>
          <w:szCs w:val="21"/>
        </w:rPr>
      </w:pPr>
    </w:p>
    <w:p w14:paraId="7FE35C15" w14:textId="77777777" w:rsidR="00AC11FB" w:rsidRPr="00757D97" w:rsidRDefault="00AC11FB"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As Debêntures serão simples, ou seja, não conversíveis em ações de emissão da Emissora.</w:t>
      </w:r>
    </w:p>
    <w:p w14:paraId="5ED58AAC" w14:textId="77777777" w:rsidR="00A97E25" w:rsidRPr="00757D97" w:rsidRDefault="00A97E25" w:rsidP="00AA3011">
      <w:pPr>
        <w:widowControl w:val="0"/>
        <w:spacing w:after="0" w:line="288" w:lineRule="auto"/>
        <w:contextualSpacing/>
        <w:rPr>
          <w:rFonts w:ascii="Tahoma" w:hAnsi="Tahoma" w:cs="Tahoma"/>
          <w:i/>
          <w:sz w:val="21"/>
          <w:szCs w:val="21"/>
        </w:rPr>
      </w:pPr>
    </w:p>
    <w:p w14:paraId="3B3FC96C" w14:textId="77777777" w:rsidR="002A569A" w:rsidRPr="00757D97" w:rsidRDefault="00AC11FB" w:rsidP="00AA3011">
      <w:pPr>
        <w:pStyle w:val="Corpodetexto21"/>
        <w:numPr>
          <w:ilvl w:val="1"/>
          <w:numId w:val="9"/>
        </w:numPr>
        <w:spacing w:after="0" w:line="288" w:lineRule="auto"/>
        <w:rPr>
          <w:rFonts w:ascii="Tahoma" w:hAnsi="Tahoma" w:cs="Tahoma"/>
          <w:b/>
          <w:sz w:val="21"/>
          <w:szCs w:val="21"/>
        </w:rPr>
      </w:pPr>
      <w:r w:rsidRPr="00757D97">
        <w:rPr>
          <w:rFonts w:ascii="Tahoma" w:hAnsi="Tahoma" w:cs="Tahoma"/>
          <w:b/>
          <w:sz w:val="21"/>
          <w:szCs w:val="21"/>
        </w:rPr>
        <w:t>Espécie</w:t>
      </w:r>
    </w:p>
    <w:p w14:paraId="191F1472" w14:textId="77777777" w:rsidR="002A569A" w:rsidRPr="00757D97" w:rsidRDefault="002A569A" w:rsidP="00AA3011">
      <w:pPr>
        <w:widowControl w:val="0"/>
        <w:spacing w:after="0" w:line="288" w:lineRule="auto"/>
        <w:contextualSpacing/>
        <w:rPr>
          <w:rFonts w:ascii="Tahoma" w:hAnsi="Tahoma" w:cs="Tahoma"/>
          <w:b/>
          <w:sz w:val="21"/>
          <w:szCs w:val="21"/>
        </w:rPr>
      </w:pPr>
    </w:p>
    <w:p w14:paraId="290E4150" w14:textId="53E682BF" w:rsidR="00DC4A2A" w:rsidRPr="00757D97" w:rsidRDefault="00AC11FB" w:rsidP="00AA3011">
      <w:pPr>
        <w:pStyle w:val="Corpodetexto21"/>
        <w:numPr>
          <w:ilvl w:val="2"/>
          <w:numId w:val="9"/>
        </w:numPr>
        <w:spacing w:after="0" w:line="288" w:lineRule="auto"/>
        <w:ind w:left="0" w:firstLine="0"/>
        <w:rPr>
          <w:rFonts w:ascii="Tahoma" w:hAnsi="Tahoma" w:cs="Tahoma"/>
          <w:i/>
          <w:sz w:val="21"/>
          <w:szCs w:val="21"/>
        </w:rPr>
      </w:pPr>
      <w:r w:rsidRPr="00757D97">
        <w:rPr>
          <w:rFonts w:ascii="Tahoma" w:hAnsi="Tahoma" w:cs="Tahoma"/>
          <w:sz w:val="21"/>
          <w:szCs w:val="21"/>
        </w:rPr>
        <w:t xml:space="preserve">As Debêntures serão da espécie </w:t>
      </w:r>
      <w:r w:rsidR="00957F60" w:rsidRPr="00757D97">
        <w:rPr>
          <w:rFonts w:ascii="Tahoma" w:hAnsi="Tahoma" w:cs="Tahoma"/>
          <w:sz w:val="21"/>
          <w:szCs w:val="21"/>
        </w:rPr>
        <w:t>quirografária</w:t>
      </w:r>
      <w:r w:rsidR="00ED08DF" w:rsidRPr="00757D97">
        <w:rPr>
          <w:rFonts w:ascii="Tahoma" w:hAnsi="Tahoma" w:cs="Tahoma"/>
          <w:sz w:val="21"/>
          <w:szCs w:val="21"/>
        </w:rPr>
        <w:t>, nos termos do artigo 58 da Lei das Sociedades por Ações</w:t>
      </w:r>
      <w:r w:rsidR="009F0C86" w:rsidRPr="00757D97">
        <w:rPr>
          <w:rFonts w:ascii="Tahoma" w:hAnsi="Tahoma" w:cs="Tahoma"/>
          <w:sz w:val="21"/>
          <w:szCs w:val="21"/>
        </w:rPr>
        <w:t xml:space="preserve">, com garantia </w:t>
      </w:r>
      <w:r w:rsidR="004E606E" w:rsidRPr="00757D97">
        <w:rPr>
          <w:rFonts w:ascii="Tahoma" w:hAnsi="Tahoma" w:cs="Tahoma"/>
          <w:sz w:val="21"/>
          <w:szCs w:val="21"/>
        </w:rPr>
        <w:t xml:space="preserve">real </w:t>
      </w:r>
      <w:r w:rsidR="00214A02" w:rsidRPr="00757D97">
        <w:rPr>
          <w:rFonts w:ascii="Tahoma" w:hAnsi="Tahoma" w:cs="Tahoma"/>
          <w:sz w:val="21"/>
          <w:szCs w:val="21"/>
        </w:rPr>
        <w:t>adiciona</w:t>
      </w:r>
      <w:r w:rsidR="00C122AA" w:rsidRPr="00757D97">
        <w:rPr>
          <w:rFonts w:ascii="Tahoma" w:hAnsi="Tahoma" w:cs="Tahoma"/>
          <w:sz w:val="21"/>
          <w:szCs w:val="21"/>
        </w:rPr>
        <w:t>l</w:t>
      </w:r>
      <w:r w:rsidR="00604B59" w:rsidRPr="00757D97">
        <w:rPr>
          <w:rFonts w:ascii="Tahoma" w:hAnsi="Tahoma" w:cs="Tahoma"/>
          <w:sz w:val="21"/>
          <w:szCs w:val="21"/>
        </w:rPr>
        <w:t>.</w:t>
      </w:r>
      <w:r w:rsidR="00DC4A2A" w:rsidRPr="00757D97">
        <w:rPr>
          <w:rFonts w:ascii="Tahoma" w:hAnsi="Tahoma" w:cs="Tahoma"/>
          <w:sz w:val="21"/>
          <w:szCs w:val="21"/>
        </w:rPr>
        <w:t xml:space="preserve"> </w:t>
      </w:r>
    </w:p>
    <w:p w14:paraId="7928C97F" w14:textId="77777777" w:rsidR="00B630C9" w:rsidRPr="00757D97" w:rsidRDefault="00B630C9" w:rsidP="00AA3011">
      <w:pPr>
        <w:widowControl w:val="0"/>
        <w:spacing w:after="0" w:line="288" w:lineRule="auto"/>
        <w:contextualSpacing/>
        <w:rPr>
          <w:rFonts w:ascii="Tahoma" w:hAnsi="Tahoma" w:cs="Tahoma"/>
          <w:sz w:val="21"/>
          <w:szCs w:val="21"/>
        </w:rPr>
      </w:pPr>
    </w:p>
    <w:p w14:paraId="2CC6FB35" w14:textId="672C2073" w:rsidR="002A569A" w:rsidRPr="00757D97" w:rsidRDefault="00ED08DF" w:rsidP="00AA3011">
      <w:pPr>
        <w:pStyle w:val="Corpodetexto21"/>
        <w:numPr>
          <w:ilvl w:val="1"/>
          <w:numId w:val="9"/>
        </w:numPr>
        <w:spacing w:after="0" w:line="288" w:lineRule="auto"/>
        <w:rPr>
          <w:rFonts w:ascii="Tahoma" w:hAnsi="Tahoma" w:cs="Tahoma"/>
          <w:sz w:val="21"/>
          <w:szCs w:val="21"/>
        </w:rPr>
      </w:pPr>
      <w:r w:rsidRPr="00757D97">
        <w:rPr>
          <w:rFonts w:ascii="Tahoma" w:hAnsi="Tahoma" w:cs="Tahoma"/>
          <w:b/>
          <w:sz w:val="21"/>
          <w:szCs w:val="21"/>
        </w:rPr>
        <w:t>Forma, Tipo e Comprovação de Titularidade</w:t>
      </w:r>
    </w:p>
    <w:p w14:paraId="689FF3A6" w14:textId="77777777" w:rsidR="002A569A" w:rsidRPr="00757D97" w:rsidRDefault="002A569A" w:rsidP="00AA3011">
      <w:pPr>
        <w:widowControl w:val="0"/>
        <w:spacing w:after="0" w:line="288" w:lineRule="auto"/>
        <w:contextualSpacing/>
        <w:rPr>
          <w:rFonts w:ascii="Tahoma" w:hAnsi="Tahoma" w:cs="Tahoma"/>
          <w:sz w:val="21"/>
          <w:szCs w:val="21"/>
        </w:rPr>
      </w:pPr>
    </w:p>
    <w:p w14:paraId="5B9C9912" w14:textId="080C14CA" w:rsidR="00911282" w:rsidRPr="00757D97" w:rsidRDefault="00ED08DF" w:rsidP="00AA3011">
      <w:pPr>
        <w:pStyle w:val="Corpodetexto21"/>
        <w:numPr>
          <w:ilvl w:val="2"/>
          <w:numId w:val="9"/>
        </w:numPr>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As Debêntures serão emitidas sob a forma nominativa e escritural, sem emissão de cautelas ou certificados, sendo que, para todos os fins de direito, a titularidade das Debêntures será comprovada </w:t>
      </w:r>
      <w:r w:rsidR="003221F4" w:rsidRPr="00757D97">
        <w:rPr>
          <w:rFonts w:ascii="Tahoma" w:hAnsi="Tahoma" w:cs="Tahoma"/>
          <w:sz w:val="21"/>
          <w:szCs w:val="21"/>
        </w:rPr>
        <w:t>pela inscrição d</w:t>
      </w:r>
      <w:r w:rsidR="00C45DC5" w:rsidRPr="00757D97">
        <w:rPr>
          <w:rFonts w:ascii="Tahoma" w:hAnsi="Tahoma" w:cs="Tahoma"/>
          <w:sz w:val="21"/>
          <w:szCs w:val="21"/>
        </w:rPr>
        <w:t>a</w:t>
      </w:r>
      <w:r w:rsidR="003221F4" w:rsidRPr="00757D97">
        <w:rPr>
          <w:rFonts w:ascii="Tahoma" w:hAnsi="Tahoma" w:cs="Tahoma"/>
          <w:sz w:val="21"/>
          <w:szCs w:val="21"/>
        </w:rPr>
        <w:t xml:space="preserve"> </w:t>
      </w:r>
      <w:r w:rsidR="000F6B20" w:rsidRPr="00757D97">
        <w:rPr>
          <w:rFonts w:ascii="Tahoma" w:hAnsi="Tahoma" w:cs="Tahoma"/>
          <w:sz w:val="21"/>
          <w:szCs w:val="21"/>
        </w:rPr>
        <w:t>Securitizadora</w:t>
      </w:r>
      <w:r w:rsidR="003221F4" w:rsidRPr="00757D97">
        <w:rPr>
          <w:rFonts w:ascii="Tahoma" w:hAnsi="Tahoma" w:cs="Tahoma"/>
          <w:sz w:val="21"/>
          <w:szCs w:val="21"/>
        </w:rPr>
        <w:t xml:space="preserve"> no Livro de Registro de Debêntures Nominativas</w:t>
      </w:r>
      <w:r w:rsidR="00CB6CF3" w:rsidRPr="00757D97">
        <w:rPr>
          <w:rFonts w:ascii="Tahoma" w:hAnsi="Tahoma" w:cs="Tahoma"/>
          <w:sz w:val="21"/>
          <w:szCs w:val="21"/>
        </w:rPr>
        <w:t xml:space="preserve"> da Emissora</w:t>
      </w:r>
      <w:r w:rsidR="003221F4" w:rsidRPr="00757D97">
        <w:rPr>
          <w:rFonts w:ascii="Tahoma" w:hAnsi="Tahoma" w:cs="Tahoma"/>
          <w:sz w:val="21"/>
          <w:szCs w:val="21"/>
        </w:rPr>
        <w:t xml:space="preserve">. Para fins do cumprimento da obrigação descrita na presente </w:t>
      </w:r>
      <w:r w:rsidR="004C7A8D" w:rsidRPr="00757D97">
        <w:rPr>
          <w:rFonts w:ascii="Tahoma" w:hAnsi="Tahoma" w:cs="Tahoma"/>
          <w:sz w:val="21"/>
          <w:szCs w:val="21"/>
        </w:rPr>
        <w:t>c</w:t>
      </w:r>
      <w:r w:rsidR="003221F4" w:rsidRPr="00757D97">
        <w:rPr>
          <w:rFonts w:ascii="Tahoma" w:hAnsi="Tahoma" w:cs="Tahoma"/>
          <w:sz w:val="21"/>
          <w:szCs w:val="21"/>
        </w:rPr>
        <w:t xml:space="preserve">láusula, a Emissora deverá, </w:t>
      </w:r>
      <w:bookmarkStart w:id="34" w:name="_Hlk18333988"/>
      <w:r w:rsidR="003221F4" w:rsidRPr="00757D97">
        <w:rPr>
          <w:rFonts w:ascii="Tahoma" w:hAnsi="Tahoma" w:cs="Tahoma"/>
          <w:sz w:val="21"/>
          <w:szCs w:val="21"/>
        </w:rPr>
        <w:t>dentro do prazo</w:t>
      </w:r>
      <w:r w:rsidR="00F01077" w:rsidRPr="00757D97">
        <w:rPr>
          <w:rFonts w:ascii="Tahoma" w:hAnsi="Tahoma" w:cs="Tahoma"/>
          <w:sz w:val="21"/>
          <w:szCs w:val="21"/>
        </w:rPr>
        <w:t xml:space="preserve"> de </w:t>
      </w:r>
      <w:r w:rsidR="004C7A8D" w:rsidRPr="00757D97">
        <w:rPr>
          <w:rFonts w:ascii="Tahoma" w:hAnsi="Tahoma" w:cs="Tahoma"/>
          <w:sz w:val="21"/>
          <w:szCs w:val="21"/>
        </w:rPr>
        <w:t>5</w:t>
      </w:r>
      <w:r w:rsidR="00C35E79" w:rsidRPr="00757D97">
        <w:rPr>
          <w:rFonts w:ascii="Tahoma" w:hAnsi="Tahoma" w:cs="Tahoma"/>
          <w:sz w:val="21"/>
          <w:szCs w:val="21"/>
        </w:rPr>
        <w:t xml:space="preserve"> </w:t>
      </w:r>
      <w:r w:rsidR="00F01077" w:rsidRPr="00757D97">
        <w:rPr>
          <w:rFonts w:ascii="Tahoma" w:hAnsi="Tahoma" w:cs="Tahoma"/>
          <w:sz w:val="21"/>
          <w:szCs w:val="21"/>
        </w:rPr>
        <w:t>(</w:t>
      </w:r>
      <w:r w:rsidR="004C7A8D" w:rsidRPr="00757D97">
        <w:rPr>
          <w:rFonts w:ascii="Tahoma" w:hAnsi="Tahoma" w:cs="Tahoma"/>
          <w:sz w:val="21"/>
          <w:szCs w:val="21"/>
        </w:rPr>
        <w:t>cinco</w:t>
      </w:r>
      <w:r w:rsidR="00F01077" w:rsidRPr="00757D97">
        <w:rPr>
          <w:rFonts w:ascii="Tahoma" w:hAnsi="Tahoma" w:cs="Tahoma"/>
          <w:sz w:val="21"/>
          <w:szCs w:val="21"/>
        </w:rPr>
        <w:t>) Dias Úteis a contar desta data</w:t>
      </w:r>
      <w:r w:rsidR="003221F4" w:rsidRPr="00757D97">
        <w:rPr>
          <w:rFonts w:ascii="Tahoma" w:hAnsi="Tahoma" w:cs="Tahoma"/>
          <w:sz w:val="21"/>
          <w:szCs w:val="21"/>
        </w:rPr>
        <w:t xml:space="preserve">, apresentar </w:t>
      </w:r>
      <w:r w:rsidR="00C45DC5" w:rsidRPr="00757D97">
        <w:rPr>
          <w:rFonts w:ascii="Tahoma" w:hAnsi="Tahoma" w:cs="Tahoma"/>
          <w:sz w:val="21"/>
          <w:szCs w:val="21"/>
        </w:rPr>
        <w:t>à</w:t>
      </w:r>
      <w:r w:rsidR="003221F4" w:rsidRPr="00757D97">
        <w:rPr>
          <w:rFonts w:ascii="Tahoma" w:hAnsi="Tahoma" w:cs="Tahoma"/>
          <w:sz w:val="21"/>
          <w:szCs w:val="21"/>
        </w:rPr>
        <w:t xml:space="preserve"> </w:t>
      </w:r>
      <w:r w:rsidR="000F6B20" w:rsidRPr="00757D97">
        <w:rPr>
          <w:rFonts w:ascii="Tahoma" w:hAnsi="Tahoma" w:cs="Tahoma"/>
          <w:sz w:val="21"/>
          <w:szCs w:val="21"/>
        </w:rPr>
        <w:t>Securitizadora</w:t>
      </w:r>
      <w:r w:rsidR="00F01077" w:rsidRPr="00757D97">
        <w:rPr>
          <w:rFonts w:ascii="Tahoma" w:hAnsi="Tahoma" w:cs="Tahoma"/>
          <w:sz w:val="21"/>
          <w:szCs w:val="21"/>
        </w:rPr>
        <w:t xml:space="preserve"> </w:t>
      </w:r>
      <w:r w:rsidR="003221F4" w:rsidRPr="00757D97">
        <w:rPr>
          <w:rFonts w:ascii="Tahoma" w:hAnsi="Tahoma" w:cs="Tahoma"/>
          <w:sz w:val="21"/>
          <w:szCs w:val="21"/>
        </w:rPr>
        <w:t>cópia autenticada da página do Livro de Registro de Debêntures Nominativas</w:t>
      </w:r>
      <w:bookmarkEnd w:id="34"/>
      <w:r w:rsidR="003221F4" w:rsidRPr="00757D97">
        <w:rPr>
          <w:rFonts w:ascii="Tahoma" w:hAnsi="Tahoma" w:cs="Tahoma"/>
          <w:sz w:val="21"/>
          <w:szCs w:val="21"/>
        </w:rPr>
        <w:t xml:space="preserve"> que contenha a inscrição de seu nome como detentor</w:t>
      </w:r>
      <w:r w:rsidR="004C7A8D" w:rsidRPr="00757D97">
        <w:rPr>
          <w:rFonts w:ascii="Tahoma" w:hAnsi="Tahoma" w:cs="Tahoma"/>
          <w:sz w:val="21"/>
          <w:szCs w:val="21"/>
        </w:rPr>
        <w:t>a</w:t>
      </w:r>
      <w:r w:rsidR="003221F4" w:rsidRPr="00757D97">
        <w:rPr>
          <w:rFonts w:ascii="Tahoma" w:hAnsi="Tahoma" w:cs="Tahoma"/>
          <w:sz w:val="21"/>
          <w:szCs w:val="21"/>
        </w:rPr>
        <w:t xml:space="preserve"> da totalidade das Debêntures</w:t>
      </w:r>
      <w:r w:rsidRPr="00757D97">
        <w:rPr>
          <w:rFonts w:ascii="Tahoma" w:hAnsi="Tahoma" w:cs="Tahoma"/>
          <w:sz w:val="21"/>
          <w:szCs w:val="21"/>
        </w:rPr>
        <w:t>.</w:t>
      </w:r>
    </w:p>
    <w:p w14:paraId="72388379" w14:textId="77777777" w:rsidR="00911282" w:rsidRPr="00757D97" w:rsidRDefault="00911282" w:rsidP="00AA3011">
      <w:pPr>
        <w:widowControl w:val="0"/>
        <w:spacing w:after="0" w:line="288" w:lineRule="auto"/>
        <w:contextualSpacing/>
        <w:rPr>
          <w:rFonts w:ascii="Tahoma" w:hAnsi="Tahoma" w:cs="Tahoma"/>
          <w:sz w:val="21"/>
          <w:szCs w:val="21"/>
        </w:rPr>
      </w:pPr>
    </w:p>
    <w:p w14:paraId="02D4ECA3" w14:textId="45B5D063" w:rsidR="002A569A" w:rsidRPr="00757D97" w:rsidRDefault="00903E56" w:rsidP="00AA3011">
      <w:pPr>
        <w:pStyle w:val="Corpodetexto21"/>
        <w:numPr>
          <w:ilvl w:val="1"/>
          <w:numId w:val="9"/>
        </w:numPr>
        <w:spacing w:after="0" w:line="288" w:lineRule="auto"/>
        <w:rPr>
          <w:rFonts w:ascii="Tahoma" w:hAnsi="Tahoma" w:cs="Tahoma"/>
          <w:sz w:val="21"/>
          <w:szCs w:val="21"/>
        </w:rPr>
      </w:pPr>
      <w:r w:rsidRPr="00757D97">
        <w:rPr>
          <w:rFonts w:ascii="Tahoma" w:hAnsi="Tahoma" w:cs="Tahoma"/>
          <w:b/>
          <w:sz w:val="21"/>
          <w:szCs w:val="21"/>
        </w:rPr>
        <w:t>Valor Nominal Unitário</w:t>
      </w:r>
    </w:p>
    <w:p w14:paraId="3D86CA8F" w14:textId="77777777" w:rsidR="002A569A" w:rsidRPr="00757D97" w:rsidRDefault="002A569A" w:rsidP="00AA3011">
      <w:pPr>
        <w:widowControl w:val="0"/>
        <w:spacing w:after="0" w:line="288" w:lineRule="auto"/>
        <w:contextualSpacing/>
        <w:rPr>
          <w:rFonts w:ascii="Tahoma" w:hAnsi="Tahoma" w:cs="Tahoma"/>
          <w:sz w:val="21"/>
          <w:szCs w:val="21"/>
        </w:rPr>
      </w:pPr>
    </w:p>
    <w:p w14:paraId="7715A345" w14:textId="613F549E" w:rsidR="00AC11FB" w:rsidRPr="00757D97" w:rsidRDefault="00903E56"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O valor nominal unitário das Debêntures será de R$1.000,00 (</w:t>
      </w:r>
      <w:r w:rsidR="00406CE3" w:rsidRPr="00757D97">
        <w:rPr>
          <w:rFonts w:ascii="Tahoma" w:hAnsi="Tahoma" w:cs="Tahoma"/>
          <w:sz w:val="21"/>
          <w:szCs w:val="21"/>
        </w:rPr>
        <w:t xml:space="preserve">um </w:t>
      </w:r>
      <w:r w:rsidR="006E0828" w:rsidRPr="00757D97">
        <w:rPr>
          <w:rFonts w:ascii="Tahoma" w:hAnsi="Tahoma" w:cs="Tahoma"/>
          <w:sz w:val="21"/>
          <w:szCs w:val="21"/>
        </w:rPr>
        <w:t xml:space="preserve">mil </w:t>
      </w:r>
      <w:r w:rsidRPr="00757D97">
        <w:rPr>
          <w:rFonts w:ascii="Tahoma" w:hAnsi="Tahoma" w:cs="Tahoma"/>
          <w:sz w:val="21"/>
          <w:szCs w:val="21"/>
        </w:rPr>
        <w:t>reais), na Data de Emissão (“</w:t>
      </w:r>
      <w:r w:rsidRPr="00757D97">
        <w:rPr>
          <w:rFonts w:ascii="Tahoma" w:hAnsi="Tahoma" w:cs="Tahoma"/>
          <w:b/>
          <w:sz w:val="21"/>
          <w:szCs w:val="21"/>
        </w:rPr>
        <w:t>Valor Nominal Unitário</w:t>
      </w:r>
      <w:r w:rsidRPr="00757D97">
        <w:rPr>
          <w:rFonts w:ascii="Tahoma" w:hAnsi="Tahoma" w:cs="Tahoma"/>
          <w:sz w:val="21"/>
          <w:szCs w:val="21"/>
        </w:rPr>
        <w:t>”).</w:t>
      </w:r>
    </w:p>
    <w:p w14:paraId="074188C1" w14:textId="77777777" w:rsidR="00E26BB5" w:rsidRPr="00757D97" w:rsidRDefault="00E26BB5" w:rsidP="00AA3011">
      <w:pPr>
        <w:widowControl w:val="0"/>
        <w:spacing w:after="0" w:line="288" w:lineRule="auto"/>
        <w:contextualSpacing/>
        <w:rPr>
          <w:rFonts w:ascii="Tahoma" w:hAnsi="Tahoma" w:cs="Tahoma"/>
          <w:sz w:val="21"/>
          <w:szCs w:val="21"/>
        </w:rPr>
      </w:pPr>
    </w:p>
    <w:p w14:paraId="7D6B7A6E" w14:textId="77777777" w:rsidR="002A569A" w:rsidRPr="00757D97" w:rsidRDefault="00AC11FB" w:rsidP="00AA3011">
      <w:pPr>
        <w:pStyle w:val="Corpodetexto21"/>
        <w:numPr>
          <w:ilvl w:val="1"/>
          <w:numId w:val="9"/>
        </w:numPr>
        <w:spacing w:after="0" w:line="288" w:lineRule="auto"/>
        <w:rPr>
          <w:rFonts w:ascii="Tahoma" w:hAnsi="Tahoma" w:cs="Tahoma"/>
          <w:b/>
          <w:sz w:val="21"/>
          <w:szCs w:val="21"/>
        </w:rPr>
      </w:pPr>
      <w:r w:rsidRPr="00757D97">
        <w:rPr>
          <w:rFonts w:ascii="Tahoma" w:hAnsi="Tahoma" w:cs="Tahoma"/>
          <w:b/>
          <w:sz w:val="21"/>
          <w:szCs w:val="21"/>
        </w:rPr>
        <w:t>Quantidade de Debêntures Emitidas</w:t>
      </w:r>
    </w:p>
    <w:p w14:paraId="1F44D715" w14:textId="77777777" w:rsidR="002A569A" w:rsidRPr="00757D97" w:rsidRDefault="002A569A" w:rsidP="00AA3011">
      <w:pPr>
        <w:widowControl w:val="0"/>
        <w:spacing w:after="0" w:line="288" w:lineRule="auto"/>
        <w:contextualSpacing/>
        <w:rPr>
          <w:rFonts w:ascii="Tahoma" w:hAnsi="Tahoma" w:cs="Tahoma"/>
          <w:b/>
          <w:sz w:val="21"/>
          <w:szCs w:val="21"/>
        </w:rPr>
      </w:pPr>
    </w:p>
    <w:p w14:paraId="2EFC03B1" w14:textId="24A03DEB" w:rsidR="00AC11FB" w:rsidRPr="00757D97" w:rsidRDefault="00AC11FB"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Serão emitidas </w:t>
      </w:r>
      <w:r w:rsidR="00562B57" w:rsidRPr="00757D97">
        <w:rPr>
          <w:rFonts w:ascii="Tahoma" w:hAnsi="Tahoma" w:cs="Tahoma"/>
          <w:sz w:val="21"/>
          <w:szCs w:val="21"/>
        </w:rPr>
        <w:t xml:space="preserve">até </w:t>
      </w:r>
      <w:r w:rsidR="00802468" w:rsidRPr="00757D97">
        <w:rPr>
          <w:rFonts w:ascii="Tahoma" w:hAnsi="Tahoma" w:cs="Tahoma"/>
          <w:sz w:val="21"/>
          <w:szCs w:val="21"/>
        </w:rPr>
        <w:t>25.</w:t>
      </w:r>
      <w:r w:rsidR="0092076A" w:rsidRPr="00757D97">
        <w:rPr>
          <w:rFonts w:ascii="Tahoma" w:hAnsi="Tahoma" w:cs="Tahoma"/>
          <w:sz w:val="21"/>
          <w:szCs w:val="21"/>
        </w:rPr>
        <w:t xml:space="preserve">664 </w:t>
      </w:r>
      <w:r w:rsidR="00B22AED" w:rsidRPr="00757D97">
        <w:rPr>
          <w:rFonts w:ascii="Tahoma" w:hAnsi="Tahoma" w:cs="Tahoma"/>
          <w:sz w:val="21"/>
          <w:szCs w:val="21"/>
        </w:rPr>
        <w:t>(</w:t>
      </w:r>
      <w:r w:rsidR="00802468" w:rsidRPr="00757D97">
        <w:rPr>
          <w:rFonts w:ascii="Tahoma" w:hAnsi="Tahoma" w:cs="Tahoma"/>
          <w:sz w:val="21"/>
          <w:szCs w:val="21"/>
        </w:rPr>
        <w:t>vinte e cinco mil</w:t>
      </w:r>
      <w:r w:rsidR="00307D34" w:rsidRPr="00757D97">
        <w:rPr>
          <w:rFonts w:ascii="Tahoma" w:hAnsi="Tahoma" w:cs="Tahoma"/>
          <w:sz w:val="21"/>
          <w:szCs w:val="21"/>
        </w:rPr>
        <w:t>,</w:t>
      </w:r>
      <w:r w:rsidR="0092076A" w:rsidRPr="00757D97">
        <w:rPr>
          <w:rFonts w:ascii="Tahoma" w:hAnsi="Tahoma" w:cs="Tahoma"/>
          <w:sz w:val="21"/>
          <w:szCs w:val="21"/>
        </w:rPr>
        <w:t xml:space="preserve"> seiscent</w:t>
      </w:r>
      <w:r w:rsidR="00307D34" w:rsidRPr="00757D97">
        <w:rPr>
          <w:rFonts w:ascii="Tahoma" w:hAnsi="Tahoma" w:cs="Tahoma"/>
          <w:sz w:val="21"/>
          <w:szCs w:val="21"/>
        </w:rPr>
        <w:t>a</w:t>
      </w:r>
      <w:r w:rsidR="0092076A" w:rsidRPr="00757D97">
        <w:rPr>
          <w:rFonts w:ascii="Tahoma" w:hAnsi="Tahoma" w:cs="Tahoma"/>
          <w:sz w:val="21"/>
          <w:szCs w:val="21"/>
        </w:rPr>
        <w:t>s e sessenta e quatro</w:t>
      </w:r>
      <w:r w:rsidR="00B22AED" w:rsidRPr="00757D97">
        <w:rPr>
          <w:rFonts w:ascii="Tahoma" w:hAnsi="Tahoma" w:cs="Tahoma"/>
          <w:sz w:val="21"/>
          <w:szCs w:val="21"/>
        </w:rPr>
        <w:t>)</w:t>
      </w:r>
      <w:r w:rsidRPr="00757D97">
        <w:rPr>
          <w:rFonts w:ascii="Tahoma" w:hAnsi="Tahoma" w:cs="Tahoma"/>
          <w:sz w:val="21"/>
          <w:szCs w:val="21"/>
        </w:rPr>
        <w:t xml:space="preserve"> Debêntures.</w:t>
      </w:r>
    </w:p>
    <w:p w14:paraId="5365F834" w14:textId="77777777" w:rsidR="00B63DDF" w:rsidRPr="00757D97" w:rsidRDefault="00B63DDF" w:rsidP="00AA3011">
      <w:pPr>
        <w:widowControl w:val="0"/>
        <w:spacing w:after="0" w:line="288" w:lineRule="auto"/>
        <w:contextualSpacing/>
        <w:rPr>
          <w:rFonts w:ascii="Tahoma" w:hAnsi="Tahoma" w:cs="Tahoma"/>
          <w:sz w:val="21"/>
          <w:szCs w:val="21"/>
        </w:rPr>
      </w:pPr>
    </w:p>
    <w:p w14:paraId="7D3A2E54" w14:textId="6875A4E5" w:rsidR="00AC11FB" w:rsidRPr="00757D97" w:rsidRDefault="00AC11FB" w:rsidP="00307D34">
      <w:pPr>
        <w:pStyle w:val="Corpodetexto21"/>
        <w:numPr>
          <w:ilvl w:val="1"/>
          <w:numId w:val="9"/>
        </w:numPr>
        <w:spacing w:after="0" w:line="264" w:lineRule="auto"/>
        <w:rPr>
          <w:rFonts w:ascii="Tahoma" w:hAnsi="Tahoma" w:cs="Tahoma"/>
          <w:b/>
          <w:sz w:val="21"/>
          <w:szCs w:val="21"/>
        </w:rPr>
      </w:pPr>
      <w:r w:rsidRPr="00757D97">
        <w:rPr>
          <w:rFonts w:ascii="Tahoma" w:hAnsi="Tahoma" w:cs="Tahoma"/>
          <w:b/>
          <w:sz w:val="21"/>
          <w:szCs w:val="21"/>
        </w:rPr>
        <w:t xml:space="preserve">Preço de </w:t>
      </w:r>
      <w:r w:rsidR="0008286D" w:rsidRPr="00757D97">
        <w:rPr>
          <w:rFonts w:ascii="Tahoma" w:hAnsi="Tahoma" w:cs="Tahoma"/>
          <w:b/>
          <w:sz w:val="21"/>
          <w:szCs w:val="21"/>
        </w:rPr>
        <w:t>Integralização</w:t>
      </w:r>
      <w:r w:rsidRPr="00757D97">
        <w:rPr>
          <w:rFonts w:ascii="Tahoma" w:hAnsi="Tahoma" w:cs="Tahoma"/>
          <w:b/>
          <w:sz w:val="21"/>
          <w:szCs w:val="21"/>
        </w:rPr>
        <w:t xml:space="preserve"> e Forma de </w:t>
      </w:r>
      <w:r w:rsidR="0008286D" w:rsidRPr="00757D97">
        <w:rPr>
          <w:rFonts w:ascii="Tahoma" w:hAnsi="Tahoma" w:cs="Tahoma"/>
          <w:b/>
          <w:sz w:val="21"/>
          <w:szCs w:val="21"/>
        </w:rPr>
        <w:t>Pagamento</w:t>
      </w:r>
    </w:p>
    <w:p w14:paraId="3C10424E" w14:textId="77777777" w:rsidR="00B630C9" w:rsidRPr="00757D97" w:rsidRDefault="00B630C9" w:rsidP="00307D34">
      <w:pPr>
        <w:widowControl w:val="0"/>
        <w:spacing w:after="0" w:line="264" w:lineRule="auto"/>
        <w:contextualSpacing/>
        <w:rPr>
          <w:rFonts w:ascii="Tahoma" w:hAnsi="Tahoma" w:cs="Tahoma"/>
          <w:sz w:val="21"/>
          <w:szCs w:val="21"/>
        </w:rPr>
      </w:pPr>
    </w:p>
    <w:p w14:paraId="522C08B3" w14:textId="6EB86C41" w:rsidR="003C4041" w:rsidRPr="00757D97" w:rsidRDefault="00A66F64" w:rsidP="00307D34">
      <w:pPr>
        <w:pStyle w:val="Corpodetexto21"/>
        <w:numPr>
          <w:ilvl w:val="2"/>
          <w:numId w:val="9"/>
        </w:numPr>
        <w:spacing w:after="0" w:line="264" w:lineRule="auto"/>
        <w:ind w:left="0" w:firstLine="0"/>
        <w:rPr>
          <w:rFonts w:ascii="Tahoma" w:hAnsi="Tahoma" w:cs="Tahoma"/>
          <w:sz w:val="21"/>
          <w:szCs w:val="21"/>
        </w:rPr>
      </w:pPr>
      <w:r w:rsidRPr="00757D97">
        <w:rPr>
          <w:rFonts w:ascii="Tahoma" w:hAnsi="Tahoma" w:cs="Tahoma"/>
          <w:sz w:val="21"/>
          <w:szCs w:val="21"/>
        </w:rPr>
        <w:t>Observada a integralização dos CRA no âmbito da Securitização</w:t>
      </w:r>
      <w:r w:rsidR="00E555DF" w:rsidRPr="00757D97">
        <w:rPr>
          <w:rFonts w:ascii="Tahoma" w:hAnsi="Tahoma" w:cs="Tahoma"/>
          <w:sz w:val="21"/>
          <w:szCs w:val="21"/>
        </w:rPr>
        <w:t xml:space="preserve"> </w:t>
      </w:r>
      <w:r w:rsidR="00935955" w:rsidRPr="00757D97">
        <w:rPr>
          <w:rFonts w:ascii="Tahoma" w:hAnsi="Tahoma" w:cs="Tahoma"/>
          <w:sz w:val="21"/>
          <w:szCs w:val="21"/>
        </w:rPr>
        <w:t xml:space="preserve">e sujeito ao cumprimento integral e cumulativo de todas as Condições Precedentes (conforme abaixo </w:t>
      </w:r>
      <w:r w:rsidR="00935955" w:rsidRPr="00757D97">
        <w:rPr>
          <w:rFonts w:ascii="Tahoma" w:hAnsi="Tahoma" w:cs="Tahoma"/>
          <w:sz w:val="21"/>
          <w:szCs w:val="21"/>
        </w:rPr>
        <w:lastRenderedPageBreak/>
        <w:t>definido),</w:t>
      </w:r>
      <w:r w:rsidRPr="00757D97">
        <w:rPr>
          <w:rFonts w:ascii="Tahoma" w:hAnsi="Tahoma" w:cs="Tahoma"/>
          <w:sz w:val="21"/>
          <w:szCs w:val="21"/>
        </w:rPr>
        <w:t xml:space="preserve"> </w:t>
      </w:r>
      <w:r w:rsidR="00A941E1" w:rsidRPr="00757D97">
        <w:rPr>
          <w:rFonts w:ascii="Tahoma" w:hAnsi="Tahoma" w:cs="Tahoma"/>
          <w:sz w:val="21"/>
          <w:szCs w:val="21"/>
        </w:rPr>
        <w:t xml:space="preserve">as Debêntures serão integralizadas à vista pela Securitizadora, em moeda corrente nacional, em cada </w:t>
      </w:r>
      <w:r w:rsidR="00064D6D" w:rsidRPr="00757D97">
        <w:rPr>
          <w:rFonts w:ascii="Tahoma" w:hAnsi="Tahoma" w:cs="Tahoma"/>
          <w:sz w:val="21"/>
          <w:szCs w:val="21"/>
        </w:rPr>
        <w:t xml:space="preserve">uma das </w:t>
      </w:r>
      <w:r w:rsidR="00A941E1" w:rsidRPr="00757D97">
        <w:rPr>
          <w:rFonts w:ascii="Tahoma" w:hAnsi="Tahoma" w:cs="Tahoma"/>
          <w:sz w:val="21"/>
          <w:szCs w:val="21"/>
        </w:rPr>
        <w:t>data</w:t>
      </w:r>
      <w:r w:rsidR="00064D6D" w:rsidRPr="00757D97">
        <w:rPr>
          <w:rFonts w:ascii="Tahoma" w:hAnsi="Tahoma" w:cs="Tahoma"/>
          <w:sz w:val="21"/>
          <w:szCs w:val="21"/>
        </w:rPr>
        <w:t>s</w:t>
      </w:r>
      <w:r w:rsidR="00A941E1" w:rsidRPr="00757D97">
        <w:rPr>
          <w:rFonts w:ascii="Tahoma" w:hAnsi="Tahoma" w:cs="Tahoma"/>
          <w:sz w:val="21"/>
          <w:szCs w:val="21"/>
        </w:rPr>
        <w:t xml:space="preserve"> em que ocorrer a subscrição e integralização dos CRA (sendo cada data em que efetivamente ocorrer as integralizações das Debêntures doravante denominada como “</w:t>
      </w:r>
      <w:r w:rsidR="00A941E1" w:rsidRPr="00757D97">
        <w:rPr>
          <w:rFonts w:ascii="Tahoma" w:hAnsi="Tahoma" w:cs="Tahoma"/>
          <w:b/>
          <w:sz w:val="21"/>
          <w:szCs w:val="21"/>
        </w:rPr>
        <w:t>Data de Integralização</w:t>
      </w:r>
      <w:r w:rsidR="00A941E1" w:rsidRPr="00757D97">
        <w:rPr>
          <w:rFonts w:ascii="Tahoma" w:hAnsi="Tahoma" w:cs="Tahoma"/>
          <w:sz w:val="21"/>
          <w:szCs w:val="21"/>
        </w:rPr>
        <w:t>”), de modo que as Debêntures serão integralizadas</w:t>
      </w:r>
      <w:r w:rsidR="008B703A" w:rsidRPr="00757D97">
        <w:rPr>
          <w:rFonts w:ascii="Tahoma" w:hAnsi="Tahoma" w:cs="Tahoma"/>
          <w:sz w:val="21"/>
          <w:szCs w:val="21"/>
        </w:rPr>
        <w:t xml:space="preserve"> (i)</w:t>
      </w:r>
      <w:r w:rsidR="00A941E1" w:rsidRPr="00757D97">
        <w:rPr>
          <w:rFonts w:ascii="Tahoma" w:hAnsi="Tahoma" w:cs="Tahoma"/>
          <w:sz w:val="21"/>
          <w:szCs w:val="21"/>
        </w:rPr>
        <w:t xml:space="preserve"> </w:t>
      </w:r>
      <w:r w:rsidR="00AD36E6" w:rsidRPr="00757D97">
        <w:rPr>
          <w:rFonts w:ascii="Tahoma" w:hAnsi="Tahoma" w:cs="Tahoma"/>
          <w:sz w:val="21"/>
          <w:szCs w:val="21"/>
        </w:rPr>
        <w:t>n</w:t>
      </w:r>
      <w:r w:rsidR="00A941E1" w:rsidRPr="00757D97">
        <w:rPr>
          <w:rFonts w:ascii="Tahoma" w:hAnsi="Tahoma" w:cs="Tahoma"/>
          <w:sz w:val="21"/>
          <w:szCs w:val="21"/>
        </w:rPr>
        <w:t>a primeira Data de Integralização, pelo seu Valor Nominal Unitário; e (</w:t>
      </w:r>
      <w:proofErr w:type="spellStart"/>
      <w:r w:rsidR="00A941E1" w:rsidRPr="00757D97">
        <w:rPr>
          <w:rFonts w:ascii="Tahoma" w:hAnsi="Tahoma" w:cs="Tahoma"/>
          <w:sz w:val="21"/>
          <w:szCs w:val="21"/>
        </w:rPr>
        <w:t>ii</w:t>
      </w:r>
      <w:proofErr w:type="spellEnd"/>
      <w:r w:rsidR="00A941E1" w:rsidRPr="00757D97">
        <w:rPr>
          <w:rFonts w:ascii="Tahoma" w:hAnsi="Tahoma" w:cs="Tahoma"/>
          <w:sz w:val="21"/>
          <w:szCs w:val="21"/>
        </w:rPr>
        <w:t>) nas demais integralizações</w:t>
      </w:r>
      <w:r w:rsidR="00E81DEB" w:rsidRPr="00757D97">
        <w:rPr>
          <w:rFonts w:ascii="Tahoma" w:hAnsi="Tahoma" w:cs="Tahoma"/>
          <w:sz w:val="21"/>
          <w:szCs w:val="21"/>
        </w:rPr>
        <w:t xml:space="preserve">, </w:t>
      </w:r>
      <w:r w:rsidR="00A941E1" w:rsidRPr="00757D97">
        <w:rPr>
          <w:rFonts w:ascii="Tahoma" w:hAnsi="Tahoma" w:cs="Tahoma"/>
          <w:sz w:val="21"/>
          <w:szCs w:val="21"/>
        </w:rPr>
        <w:t xml:space="preserve">pelo Valor Nominal Unitário acrescido da Remuneração das Debêntures (conforme abaixo definido), calculada </w:t>
      </w:r>
      <w:r w:rsidR="00A941E1" w:rsidRPr="00757D97">
        <w:rPr>
          <w:rFonts w:ascii="Tahoma" w:hAnsi="Tahoma" w:cs="Tahoma"/>
          <w:i/>
          <w:sz w:val="21"/>
          <w:szCs w:val="21"/>
        </w:rPr>
        <w:t xml:space="preserve">pro rata </w:t>
      </w:r>
      <w:proofErr w:type="spellStart"/>
      <w:r w:rsidR="00A941E1" w:rsidRPr="00757D97">
        <w:rPr>
          <w:rFonts w:ascii="Tahoma" w:hAnsi="Tahoma" w:cs="Tahoma"/>
          <w:i/>
          <w:sz w:val="21"/>
          <w:szCs w:val="21"/>
        </w:rPr>
        <w:t>temporis</w:t>
      </w:r>
      <w:proofErr w:type="spellEnd"/>
      <w:r w:rsidR="00A941E1" w:rsidRPr="00757D97">
        <w:rPr>
          <w:rFonts w:ascii="Tahoma" w:hAnsi="Tahoma" w:cs="Tahoma"/>
          <w:sz w:val="21"/>
          <w:szCs w:val="21"/>
        </w:rPr>
        <w:t xml:space="preserve"> desde a primeira Data de Integralização até a data do efetivo pagamento à Emissora do valor a ela devido pela Securitizadora por força da subscrição das Debêntures (“</w:t>
      </w:r>
      <w:r w:rsidR="00A941E1" w:rsidRPr="00757D97">
        <w:rPr>
          <w:rFonts w:ascii="Tahoma" w:hAnsi="Tahoma" w:cs="Tahoma"/>
          <w:b/>
          <w:sz w:val="21"/>
          <w:szCs w:val="21"/>
        </w:rPr>
        <w:t>Preço de Integralização</w:t>
      </w:r>
      <w:r w:rsidR="00A941E1" w:rsidRPr="00757D97">
        <w:rPr>
          <w:rFonts w:ascii="Tahoma" w:hAnsi="Tahoma" w:cs="Tahoma"/>
          <w:sz w:val="21"/>
          <w:szCs w:val="21"/>
        </w:rPr>
        <w:t>”), utilizando-se, para tanto, 08 (oito) casas decimais, sem arredondamentos, observado o disposto no Termo de Securitização.</w:t>
      </w:r>
    </w:p>
    <w:p w14:paraId="06F43EFD" w14:textId="570AD799" w:rsidR="00B7783C" w:rsidRPr="00757D97" w:rsidRDefault="00B7783C" w:rsidP="00AA3011">
      <w:pPr>
        <w:pStyle w:val="Corpodetexto21"/>
        <w:spacing w:after="0" w:line="288" w:lineRule="auto"/>
        <w:ind w:left="0"/>
        <w:rPr>
          <w:rFonts w:ascii="Tahoma" w:hAnsi="Tahoma" w:cs="Tahoma"/>
          <w:sz w:val="21"/>
          <w:szCs w:val="21"/>
        </w:rPr>
      </w:pPr>
    </w:p>
    <w:p w14:paraId="6DFCA558" w14:textId="3DD07FC3" w:rsidR="009F2549" w:rsidRPr="00757D97" w:rsidRDefault="009F254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A Securitizadora pagará o </w:t>
      </w:r>
      <w:r w:rsidR="00F9416F" w:rsidRPr="00757D97">
        <w:rPr>
          <w:rFonts w:ascii="Tahoma" w:hAnsi="Tahoma" w:cs="Tahoma"/>
          <w:sz w:val="21"/>
          <w:szCs w:val="21"/>
        </w:rPr>
        <w:t>Preço de Integralização</w:t>
      </w:r>
      <w:r w:rsidRPr="00757D97">
        <w:rPr>
          <w:rFonts w:ascii="Tahoma" w:hAnsi="Tahoma" w:cs="Tahoma"/>
          <w:sz w:val="21"/>
          <w:szCs w:val="21"/>
        </w:rPr>
        <w:t xml:space="preserve"> à </w:t>
      </w:r>
      <w:r w:rsidR="00F9416F" w:rsidRPr="00757D97">
        <w:rPr>
          <w:rFonts w:ascii="Tahoma" w:hAnsi="Tahoma" w:cs="Tahoma"/>
          <w:sz w:val="21"/>
          <w:szCs w:val="21"/>
        </w:rPr>
        <w:t xml:space="preserve">Emissora </w:t>
      </w:r>
      <w:r w:rsidRPr="00757D97">
        <w:rPr>
          <w:rFonts w:ascii="Tahoma" w:hAnsi="Tahoma" w:cs="Tahoma"/>
          <w:sz w:val="21"/>
          <w:szCs w:val="21"/>
        </w:rPr>
        <w:t xml:space="preserve">se, e somente se, forem verificadas as condições suspensivas detalhadas nesta Cláusula </w:t>
      </w:r>
      <w:r w:rsidR="00F9416F" w:rsidRPr="00757D97">
        <w:rPr>
          <w:rFonts w:ascii="Tahoma" w:hAnsi="Tahoma" w:cs="Tahoma"/>
          <w:sz w:val="21"/>
          <w:szCs w:val="21"/>
        </w:rPr>
        <w:t>4.8.2</w:t>
      </w:r>
      <w:r w:rsidRPr="00757D97">
        <w:rPr>
          <w:rFonts w:ascii="Tahoma" w:hAnsi="Tahoma" w:cs="Tahoma"/>
          <w:sz w:val="21"/>
          <w:szCs w:val="21"/>
        </w:rPr>
        <w:t>, em caráter integral e cumulativo</w:t>
      </w:r>
      <w:r w:rsidR="005A72E3" w:rsidRPr="00757D97">
        <w:rPr>
          <w:rFonts w:ascii="Tahoma" w:hAnsi="Tahoma" w:cs="Tahoma"/>
          <w:sz w:val="21"/>
          <w:szCs w:val="21"/>
        </w:rPr>
        <w:t>,</w:t>
      </w:r>
      <w:r w:rsidRPr="00757D97">
        <w:rPr>
          <w:rFonts w:ascii="Tahoma" w:hAnsi="Tahoma" w:cs="Tahoma"/>
          <w:sz w:val="21"/>
          <w:szCs w:val="21"/>
        </w:rPr>
        <w:t xml:space="preserve"> a critério exclusivo da Securitizadora (“</w:t>
      </w:r>
      <w:r w:rsidRPr="00757D97">
        <w:rPr>
          <w:rFonts w:ascii="Tahoma" w:hAnsi="Tahoma" w:cs="Tahoma"/>
          <w:b/>
          <w:bCs/>
          <w:sz w:val="21"/>
          <w:szCs w:val="21"/>
        </w:rPr>
        <w:t>Condições Precedentes</w:t>
      </w:r>
      <w:r w:rsidRPr="00757D97">
        <w:rPr>
          <w:rFonts w:ascii="Tahoma" w:hAnsi="Tahoma" w:cs="Tahoma"/>
          <w:sz w:val="21"/>
          <w:szCs w:val="21"/>
        </w:rPr>
        <w:t>”):</w:t>
      </w:r>
    </w:p>
    <w:p w14:paraId="0D0B7132" w14:textId="77777777" w:rsidR="00B40F9C" w:rsidRPr="00757D97" w:rsidRDefault="00B40F9C" w:rsidP="00AA3011">
      <w:pPr>
        <w:widowControl w:val="0"/>
        <w:spacing w:after="0" w:line="288" w:lineRule="auto"/>
        <w:contextualSpacing/>
        <w:rPr>
          <w:rFonts w:ascii="Tahoma" w:hAnsi="Tahoma" w:cs="Tahoma"/>
          <w:sz w:val="21"/>
          <w:szCs w:val="21"/>
        </w:rPr>
      </w:pPr>
    </w:p>
    <w:p w14:paraId="44404AF8" w14:textId="49BD58D8" w:rsidR="005906D5" w:rsidRPr="00757D97" w:rsidRDefault="00B60170"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recebimento, pela</w:t>
      </w:r>
      <w:r w:rsidR="005906D5" w:rsidRPr="00757D97">
        <w:rPr>
          <w:rFonts w:ascii="Tahoma" w:hAnsi="Tahoma" w:cs="Tahoma"/>
          <w:sz w:val="21"/>
          <w:szCs w:val="21"/>
        </w:rPr>
        <w:t xml:space="preserve"> Securitizadora</w:t>
      </w:r>
      <w:r w:rsidRPr="00757D97">
        <w:rPr>
          <w:rFonts w:ascii="Tahoma" w:hAnsi="Tahoma" w:cs="Tahoma"/>
          <w:sz w:val="21"/>
          <w:szCs w:val="21"/>
        </w:rPr>
        <w:t>,</w:t>
      </w:r>
      <w:r w:rsidR="005906D5" w:rsidRPr="00757D97">
        <w:rPr>
          <w:rFonts w:ascii="Tahoma" w:hAnsi="Tahoma" w:cs="Tahoma"/>
          <w:sz w:val="21"/>
          <w:szCs w:val="21"/>
        </w:rPr>
        <w:t xml:space="preserve"> da</w:t>
      </w:r>
      <w:r w:rsidRPr="00757D97">
        <w:rPr>
          <w:rFonts w:ascii="Tahoma" w:hAnsi="Tahoma" w:cs="Tahoma"/>
          <w:sz w:val="21"/>
          <w:szCs w:val="21"/>
        </w:rPr>
        <w:t>s</w:t>
      </w:r>
      <w:r w:rsidR="005906D5" w:rsidRPr="00757D97">
        <w:rPr>
          <w:rFonts w:ascii="Tahoma" w:hAnsi="Tahoma" w:cs="Tahoma"/>
          <w:sz w:val="21"/>
          <w:szCs w:val="21"/>
        </w:rPr>
        <w:t xml:space="preserve"> via</w:t>
      </w:r>
      <w:r w:rsidRPr="00757D97">
        <w:rPr>
          <w:rFonts w:ascii="Tahoma" w:hAnsi="Tahoma" w:cs="Tahoma"/>
          <w:sz w:val="21"/>
          <w:szCs w:val="21"/>
        </w:rPr>
        <w:t>s</w:t>
      </w:r>
      <w:r w:rsidR="005906D5" w:rsidRPr="00757D97">
        <w:rPr>
          <w:rFonts w:ascii="Tahoma" w:hAnsi="Tahoma" w:cs="Tahoma"/>
          <w:sz w:val="21"/>
          <w:szCs w:val="21"/>
        </w:rPr>
        <w:t xml:space="preserve"> origina</w:t>
      </w:r>
      <w:r w:rsidRPr="00757D97">
        <w:rPr>
          <w:rFonts w:ascii="Tahoma" w:hAnsi="Tahoma" w:cs="Tahoma"/>
          <w:sz w:val="21"/>
          <w:szCs w:val="21"/>
        </w:rPr>
        <w:t>is</w:t>
      </w:r>
      <w:r w:rsidR="005906D5" w:rsidRPr="00757D97">
        <w:rPr>
          <w:rFonts w:ascii="Tahoma" w:hAnsi="Tahoma" w:cs="Tahoma"/>
          <w:sz w:val="21"/>
          <w:szCs w:val="21"/>
        </w:rPr>
        <w:t xml:space="preserve"> </w:t>
      </w:r>
      <w:r w:rsidR="005742F6" w:rsidRPr="00757D97">
        <w:rPr>
          <w:rFonts w:ascii="Tahoma" w:hAnsi="Tahoma" w:cs="Tahoma"/>
          <w:sz w:val="21"/>
          <w:szCs w:val="21"/>
        </w:rPr>
        <w:t>digitais</w:t>
      </w:r>
      <w:r w:rsidR="005906D5" w:rsidRPr="00757D97">
        <w:rPr>
          <w:rFonts w:ascii="Tahoma" w:hAnsi="Tahoma" w:cs="Tahoma"/>
          <w:sz w:val="21"/>
          <w:szCs w:val="21"/>
        </w:rPr>
        <w:t xml:space="preserve"> de cada um dos </w:t>
      </w:r>
      <w:r w:rsidR="005742F6" w:rsidRPr="00757D97">
        <w:rPr>
          <w:rFonts w:ascii="Tahoma" w:hAnsi="Tahoma" w:cs="Tahoma"/>
          <w:sz w:val="21"/>
          <w:szCs w:val="21"/>
        </w:rPr>
        <w:t>D</w:t>
      </w:r>
      <w:r w:rsidR="000370C2" w:rsidRPr="00757D97">
        <w:rPr>
          <w:rFonts w:ascii="Tahoma" w:hAnsi="Tahoma" w:cs="Tahoma"/>
          <w:sz w:val="21"/>
          <w:szCs w:val="21"/>
        </w:rPr>
        <w:t xml:space="preserve">ocumentos da </w:t>
      </w:r>
      <w:r w:rsidR="005742F6" w:rsidRPr="00757D97">
        <w:rPr>
          <w:rFonts w:ascii="Tahoma" w:hAnsi="Tahoma" w:cs="Tahoma"/>
          <w:sz w:val="21"/>
          <w:szCs w:val="21"/>
        </w:rPr>
        <w:t>O</w:t>
      </w:r>
      <w:r w:rsidR="000370C2" w:rsidRPr="00757D97">
        <w:rPr>
          <w:rFonts w:ascii="Tahoma" w:hAnsi="Tahoma" w:cs="Tahoma"/>
          <w:sz w:val="21"/>
          <w:szCs w:val="21"/>
        </w:rPr>
        <w:t>ferta</w:t>
      </w:r>
      <w:r w:rsidR="005E2EF9" w:rsidRPr="00757D97">
        <w:rPr>
          <w:rFonts w:ascii="Tahoma" w:hAnsi="Tahoma" w:cs="Tahoma"/>
          <w:sz w:val="21"/>
          <w:szCs w:val="21"/>
        </w:rPr>
        <w:t xml:space="preserve">, quais sejam </w:t>
      </w:r>
      <w:r w:rsidR="000370C2" w:rsidRPr="00757D97">
        <w:rPr>
          <w:rFonts w:ascii="Tahoma" w:hAnsi="Tahoma" w:cs="Tahoma"/>
          <w:sz w:val="21"/>
          <w:szCs w:val="21"/>
        </w:rPr>
        <w:t xml:space="preserve">(i) </w:t>
      </w:r>
      <w:r w:rsidR="000030F8" w:rsidRPr="00757D97">
        <w:rPr>
          <w:rFonts w:ascii="Tahoma" w:hAnsi="Tahoma" w:cs="Tahoma"/>
          <w:sz w:val="21"/>
          <w:szCs w:val="21"/>
        </w:rPr>
        <w:t>est</w:t>
      </w:r>
      <w:r w:rsidR="000370C2" w:rsidRPr="00757D97">
        <w:rPr>
          <w:rFonts w:ascii="Tahoma" w:hAnsi="Tahoma" w:cs="Tahoma"/>
          <w:sz w:val="21"/>
          <w:szCs w:val="21"/>
        </w:rPr>
        <w:t>a Escritura; (</w:t>
      </w:r>
      <w:proofErr w:type="spellStart"/>
      <w:r w:rsidR="000370C2" w:rsidRPr="00757D97">
        <w:rPr>
          <w:rFonts w:ascii="Tahoma" w:hAnsi="Tahoma" w:cs="Tahoma"/>
          <w:sz w:val="21"/>
          <w:szCs w:val="21"/>
        </w:rPr>
        <w:t>ii</w:t>
      </w:r>
      <w:proofErr w:type="spellEnd"/>
      <w:r w:rsidR="000370C2" w:rsidRPr="00757D97">
        <w:rPr>
          <w:rFonts w:ascii="Tahoma" w:hAnsi="Tahoma" w:cs="Tahoma"/>
          <w:sz w:val="21"/>
          <w:szCs w:val="21"/>
        </w:rPr>
        <w:t>) o Termo de Securitização, (</w:t>
      </w:r>
      <w:proofErr w:type="spellStart"/>
      <w:r w:rsidR="000370C2" w:rsidRPr="00757D97">
        <w:rPr>
          <w:rFonts w:ascii="Tahoma" w:hAnsi="Tahoma" w:cs="Tahoma"/>
          <w:sz w:val="21"/>
          <w:szCs w:val="21"/>
        </w:rPr>
        <w:t>i</w:t>
      </w:r>
      <w:r w:rsidR="00CD3712" w:rsidRPr="00757D97">
        <w:rPr>
          <w:rFonts w:ascii="Tahoma" w:hAnsi="Tahoma" w:cs="Tahoma"/>
          <w:sz w:val="21"/>
          <w:szCs w:val="21"/>
        </w:rPr>
        <w:t>ii</w:t>
      </w:r>
      <w:proofErr w:type="spellEnd"/>
      <w:r w:rsidR="000370C2" w:rsidRPr="00757D97">
        <w:rPr>
          <w:rFonts w:ascii="Tahoma" w:hAnsi="Tahoma" w:cs="Tahoma"/>
          <w:sz w:val="21"/>
          <w:szCs w:val="21"/>
        </w:rPr>
        <w:t>)</w:t>
      </w:r>
      <w:r w:rsidR="0090462A" w:rsidRPr="00757D97">
        <w:rPr>
          <w:rFonts w:ascii="Tahoma" w:hAnsi="Tahoma" w:cs="Tahoma"/>
          <w:sz w:val="21"/>
          <w:szCs w:val="21"/>
        </w:rPr>
        <w:t xml:space="preserve"> </w:t>
      </w:r>
      <w:r w:rsidR="0090462A" w:rsidRPr="00757D97">
        <w:rPr>
          <w:rFonts w:ascii="Tahoma" w:hAnsi="Tahoma" w:cs="Tahoma"/>
          <w:i/>
          <w:iCs/>
          <w:sz w:val="21"/>
          <w:szCs w:val="21"/>
        </w:rPr>
        <w:t xml:space="preserve">o </w:t>
      </w:r>
      <w:r w:rsidR="0090462A" w:rsidRPr="00757D97">
        <w:rPr>
          <w:rFonts w:ascii="Tahoma" w:hAnsi="Tahoma" w:cs="Tahoma"/>
          <w:bCs/>
          <w:i/>
          <w:iCs/>
          <w:sz w:val="21"/>
          <w:szCs w:val="21"/>
        </w:rPr>
        <w:t xml:space="preserve">Instrumento Particular de Contrato de Alienação Fiduciária de Bens Móveis e Outras Avenças, </w:t>
      </w:r>
      <w:r w:rsidR="0090462A" w:rsidRPr="00757D97">
        <w:rPr>
          <w:rFonts w:ascii="Tahoma" w:hAnsi="Tahoma" w:cs="Tahoma"/>
          <w:bCs/>
          <w:sz w:val="21"/>
          <w:szCs w:val="21"/>
        </w:rPr>
        <w:t>celebrado na presente data entre</w:t>
      </w:r>
      <w:r w:rsidR="0090462A" w:rsidRPr="00757D97">
        <w:rPr>
          <w:rFonts w:ascii="Tahoma" w:hAnsi="Tahoma" w:cs="Tahoma"/>
          <w:sz w:val="21"/>
          <w:szCs w:val="21"/>
        </w:rPr>
        <w:t xml:space="preserve"> a Emissora, a Securitizadora e a </w:t>
      </w:r>
      <w:r w:rsidR="0090462A" w:rsidRPr="00757D97">
        <w:rPr>
          <w:rFonts w:ascii="Tahoma" w:hAnsi="Tahoma" w:cs="Tahoma"/>
          <w:b/>
          <w:bCs/>
          <w:smallCaps/>
          <w:sz w:val="21"/>
          <w:szCs w:val="21"/>
        </w:rPr>
        <w:t>Control Union Warrants Ltda</w:t>
      </w:r>
      <w:r w:rsidR="0090462A" w:rsidRPr="00757D97">
        <w:rPr>
          <w:rFonts w:ascii="Tahoma" w:hAnsi="Tahoma" w:cs="Tahoma"/>
          <w:b/>
          <w:bCs/>
          <w:sz w:val="21"/>
          <w:szCs w:val="21"/>
        </w:rPr>
        <w:t>.</w:t>
      </w:r>
      <w:r w:rsidR="0090462A" w:rsidRPr="00757D97">
        <w:rPr>
          <w:rFonts w:ascii="Tahoma" w:hAnsi="Tahoma" w:cs="Tahoma"/>
          <w:sz w:val="21"/>
          <w:szCs w:val="21"/>
        </w:rPr>
        <w:t xml:space="preserve">, sociedade limitada com sede na Avenida Brigadeiro Faria Lima, 1.485, Centro Empresarial Mário </w:t>
      </w:r>
      <w:proofErr w:type="spellStart"/>
      <w:r w:rsidR="0090462A" w:rsidRPr="00757D97">
        <w:rPr>
          <w:rFonts w:ascii="Tahoma" w:hAnsi="Tahoma" w:cs="Tahoma"/>
          <w:sz w:val="21"/>
          <w:szCs w:val="21"/>
        </w:rPr>
        <w:t>Garnero</w:t>
      </w:r>
      <w:proofErr w:type="spellEnd"/>
      <w:r w:rsidR="0090462A" w:rsidRPr="00757D97">
        <w:rPr>
          <w:rFonts w:ascii="Tahoma" w:hAnsi="Tahoma" w:cs="Tahoma"/>
          <w:sz w:val="21"/>
          <w:szCs w:val="21"/>
        </w:rPr>
        <w:t>, Torre Norte, 7° andar, Jardim Paulistano, na Cidade de São Paulo, Estado de São Paulo, inscrita no CNPJ/ME sob o nº 04.237.030/0001-77, na qualidade de fiel depositária (“</w:t>
      </w:r>
      <w:r w:rsidR="0090462A" w:rsidRPr="00757D97">
        <w:rPr>
          <w:rFonts w:ascii="Tahoma" w:hAnsi="Tahoma" w:cs="Tahoma"/>
          <w:b/>
          <w:bCs/>
          <w:sz w:val="21"/>
          <w:szCs w:val="21"/>
        </w:rPr>
        <w:t>Fiel Depositária</w:t>
      </w:r>
      <w:r w:rsidR="0090462A" w:rsidRPr="00757D97">
        <w:rPr>
          <w:rFonts w:ascii="Tahoma" w:hAnsi="Tahoma" w:cs="Tahoma"/>
          <w:sz w:val="21"/>
          <w:szCs w:val="21"/>
        </w:rPr>
        <w:t>”) (“</w:t>
      </w:r>
      <w:r w:rsidR="0090462A" w:rsidRPr="00757D97">
        <w:rPr>
          <w:rFonts w:ascii="Tahoma" w:hAnsi="Tahoma" w:cs="Tahoma"/>
          <w:b/>
          <w:bCs/>
          <w:sz w:val="21"/>
          <w:szCs w:val="21"/>
        </w:rPr>
        <w:t>Contrato de Alienação Fiduciária de Produtos</w:t>
      </w:r>
      <w:r w:rsidR="0090462A" w:rsidRPr="00757D97">
        <w:rPr>
          <w:rFonts w:ascii="Tahoma" w:hAnsi="Tahoma" w:cs="Tahoma"/>
          <w:sz w:val="21"/>
          <w:szCs w:val="21"/>
        </w:rPr>
        <w:t>”)</w:t>
      </w:r>
      <w:r w:rsidR="000370C2" w:rsidRPr="00757D97">
        <w:rPr>
          <w:rFonts w:ascii="Tahoma" w:hAnsi="Tahoma" w:cs="Tahoma"/>
          <w:sz w:val="21"/>
          <w:szCs w:val="21"/>
        </w:rPr>
        <w:t>; (</w:t>
      </w:r>
      <w:proofErr w:type="spellStart"/>
      <w:r w:rsidR="00CD3712" w:rsidRPr="00757D97">
        <w:rPr>
          <w:rFonts w:ascii="Tahoma" w:hAnsi="Tahoma" w:cs="Tahoma"/>
          <w:sz w:val="21"/>
          <w:szCs w:val="21"/>
        </w:rPr>
        <w:t>i</w:t>
      </w:r>
      <w:r w:rsidR="000370C2" w:rsidRPr="00757D97">
        <w:rPr>
          <w:rFonts w:ascii="Tahoma" w:hAnsi="Tahoma" w:cs="Tahoma"/>
          <w:sz w:val="21"/>
          <w:szCs w:val="21"/>
        </w:rPr>
        <w:t>v</w:t>
      </w:r>
      <w:proofErr w:type="spellEnd"/>
      <w:r w:rsidR="000370C2" w:rsidRPr="00757D97">
        <w:rPr>
          <w:rFonts w:ascii="Tahoma" w:hAnsi="Tahoma" w:cs="Tahoma"/>
          <w:sz w:val="21"/>
          <w:szCs w:val="21"/>
        </w:rPr>
        <w:t xml:space="preserve">) </w:t>
      </w:r>
      <w:r w:rsidR="00602F2F" w:rsidRPr="00757D97">
        <w:rPr>
          <w:rFonts w:ascii="Tahoma" w:hAnsi="Tahoma" w:cs="Tahoma"/>
          <w:sz w:val="21"/>
          <w:szCs w:val="21"/>
        </w:rPr>
        <w:t xml:space="preserve">o </w:t>
      </w:r>
      <w:r w:rsidR="00602F2F" w:rsidRPr="00757D97">
        <w:rPr>
          <w:rFonts w:ascii="Tahoma" w:hAnsi="Tahoma" w:cs="Tahoma"/>
          <w:i/>
          <w:iCs/>
          <w:sz w:val="21"/>
          <w:szCs w:val="21"/>
        </w:rPr>
        <w:t>Instrumento Particular de Contrato de Prestação de Fiel Depositário de Estoque de Produto</w:t>
      </w:r>
      <w:r w:rsidR="00602F2F" w:rsidRPr="00757D97">
        <w:rPr>
          <w:rFonts w:ascii="Tahoma" w:hAnsi="Tahoma" w:cs="Tahoma"/>
          <w:sz w:val="21"/>
          <w:szCs w:val="21"/>
        </w:rPr>
        <w:t xml:space="preserve">, </w:t>
      </w:r>
      <w:r w:rsidR="0090462A" w:rsidRPr="00757D97">
        <w:rPr>
          <w:rFonts w:ascii="Tahoma" w:hAnsi="Tahoma" w:cs="Tahoma"/>
          <w:sz w:val="21"/>
          <w:szCs w:val="21"/>
        </w:rPr>
        <w:t>celebrado na presente data</w:t>
      </w:r>
      <w:r w:rsidR="00602F2F" w:rsidRPr="00757D97">
        <w:rPr>
          <w:rFonts w:ascii="Tahoma" w:hAnsi="Tahoma" w:cs="Tahoma"/>
          <w:sz w:val="21"/>
          <w:szCs w:val="21"/>
        </w:rPr>
        <w:t xml:space="preserve"> entre a Emissora, a Securitizadora e a </w:t>
      </w:r>
      <w:r w:rsidR="0090462A" w:rsidRPr="00757D97">
        <w:rPr>
          <w:rFonts w:ascii="Tahoma" w:hAnsi="Tahoma" w:cs="Tahoma"/>
          <w:sz w:val="21"/>
          <w:szCs w:val="21"/>
        </w:rPr>
        <w:t xml:space="preserve">Fiel Depositária </w:t>
      </w:r>
      <w:r w:rsidR="00602F2F" w:rsidRPr="00757D97">
        <w:rPr>
          <w:rFonts w:ascii="Tahoma" w:hAnsi="Tahoma" w:cs="Tahoma"/>
          <w:sz w:val="21"/>
          <w:szCs w:val="21"/>
        </w:rPr>
        <w:t>(“</w:t>
      </w:r>
      <w:r w:rsidR="00602F2F" w:rsidRPr="00757D97">
        <w:rPr>
          <w:rFonts w:ascii="Tahoma" w:hAnsi="Tahoma" w:cs="Tahoma"/>
          <w:b/>
          <w:bCs/>
          <w:sz w:val="21"/>
          <w:szCs w:val="21"/>
        </w:rPr>
        <w:t>Contrato de Depósito</w:t>
      </w:r>
      <w:r w:rsidR="00602F2F" w:rsidRPr="00757D97">
        <w:rPr>
          <w:rFonts w:ascii="Tahoma" w:hAnsi="Tahoma" w:cs="Tahoma"/>
          <w:sz w:val="21"/>
          <w:szCs w:val="21"/>
        </w:rPr>
        <w:t>”)</w:t>
      </w:r>
      <w:r w:rsidR="00420CE4" w:rsidRPr="00757D97">
        <w:rPr>
          <w:rFonts w:ascii="Tahoma" w:hAnsi="Tahoma" w:cs="Tahoma"/>
          <w:sz w:val="21"/>
          <w:szCs w:val="21"/>
        </w:rPr>
        <w:t xml:space="preserve">; (v) </w:t>
      </w:r>
      <w:r w:rsidR="000370C2" w:rsidRPr="00757D97">
        <w:rPr>
          <w:rFonts w:ascii="Tahoma" w:hAnsi="Tahoma" w:cs="Tahoma"/>
          <w:sz w:val="21"/>
          <w:szCs w:val="21"/>
        </w:rPr>
        <w:t>os Boletins de Subscrição dos CR</w:t>
      </w:r>
      <w:r w:rsidR="00CD3712" w:rsidRPr="00757D97">
        <w:rPr>
          <w:rFonts w:ascii="Tahoma" w:hAnsi="Tahoma" w:cs="Tahoma"/>
          <w:sz w:val="21"/>
          <w:szCs w:val="21"/>
        </w:rPr>
        <w:t>A</w:t>
      </w:r>
      <w:r w:rsidR="00420CE4" w:rsidRPr="00757D97">
        <w:rPr>
          <w:rFonts w:ascii="Tahoma" w:hAnsi="Tahoma" w:cs="Tahoma"/>
          <w:sz w:val="21"/>
          <w:szCs w:val="21"/>
        </w:rPr>
        <w:t xml:space="preserve"> (conforme definido no Termo de Securitização)</w:t>
      </w:r>
      <w:r w:rsidR="000370C2" w:rsidRPr="00757D97">
        <w:rPr>
          <w:rFonts w:ascii="Tahoma" w:hAnsi="Tahoma" w:cs="Tahoma"/>
          <w:sz w:val="21"/>
          <w:szCs w:val="21"/>
        </w:rPr>
        <w:t>; (v</w:t>
      </w:r>
      <w:r w:rsidR="00420CE4" w:rsidRPr="00757D97">
        <w:rPr>
          <w:rFonts w:ascii="Tahoma" w:hAnsi="Tahoma" w:cs="Tahoma"/>
          <w:sz w:val="21"/>
          <w:szCs w:val="21"/>
        </w:rPr>
        <w:t>i</w:t>
      </w:r>
      <w:r w:rsidR="000370C2" w:rsidRPr="00757D97">
        <w:rPr>
          <w:rFonts w:ascii="Tahoma" w:hAnsi="Tahoma" w:cs="Tahoma"/>
          <w:sz w:val="21"/>
          <w:szCs w:val="21"/>
        </w:rPr>
        <w:t>) o Contrato de Distribuição</w:t>
      </w:r>
      <w:r w:rsidR="00420CE4" w:rsidRPr="00757D97">
        <w:rPr>
          <w:rFonts w:ascii="Tahoma" w:hAnsi="Tahoma" w:cs="Tahoma"/>
          <w:sz w:val="21"/>
          <w:szCs w:val="21"/>
        </w:rPr>
        <w:t xml:space="preserve"> (conforme definido no Termo de Securitização)</w:t>
      </w:r>
      <w:r w:rsidR="000370C2" w:rsidRPr="00757D97">
        <w:rPr>
          <w:rFonts w:ascii="Tahoma" w:hAnsi="Tahoma" w:cs="Tahoma"/>
          <w:sz w:val="21"/>
          <w:szCs w:val="21"/>
        </w:rPr>
        <w:t>; (</w:t>
      </w:r>
      <w:proofErr w:type="spellStart"/>
      <w:r w:rsidR="000370C2" w:rsidRPr="00757D97">
        <w:rPr>
          <w:rFonts w:ascii="Tahoma" w:hAnsi="Tahoma" w:cs="Tahoma"/>
          <w:sz w:val="21"/>
          <w:szCs w:val="21"/>
        </w:rPr>
        <w:t>v</w:t>
      </w:r>
      <w:r w:rsidR="00420CE4" w:rsidRPr="00757D97">
        <w:rPr>
          <w:rFonts w:ascii="Tahoma" w:hAnsi="Tahoma" w:cs="Tahoma"/>
          <w:sz w:val="21"/>
          <w:szCs w:val="21"/>
        </w:rPr>
        <w:t>i</w:t>
      </w:r>
      <w:r w:rsidR="000370C2" w:rsidRPr="00757D97">
        <w:rPr>
          <w:rFonts w:ascii="Tahoma" w:hAnsi="Tahoma" w:cs="Tahoma"/>
          <w:sz w:val="21"/>
          <w:szCs w:val="21"/>
        </w:rPr>
        <w:t>i</w:t>
      </w:r>
      <w:proofErr w:type="spellEnd"/>
      <w:r w:rsidR="000370C2" w:rsidRPr="00757D97">
        <w:rPr>
          <w:rFonts w:ascii="Tahoma" w:hAnsi="Tahoma" w:cs="Tahoma"/>
          <w:sz w:val="21"/>
          <w:szCs w:val="21"/>
        </w:rPr>
        <w:t>) os demais instrumentos celebrados com prestadores de serviços contratados no âmbito da Oferta Restrita; (</w:t>
      </w:r>
      <w:proofErr w:type="spellStart"/>
      <w:r w:rsidR="00420CE4" w:rsidRPr="00757D97">
        <w:rPr>
          <w:rFonts w:ascii="Tahoma" w:hAnsi="Tahoma" w:cs="Tahoma"/>
          <w:sz w:val="21"/>
          <w:szCs w:val="21"/>
        </w:rPr>
        <w:t>viii</w:t>
      </w:r>
      <w:proofErr w:type="spellEnd"/>
      <w:r w:rsidR="000370C2" w:rsidRPr="00757D97">
        <w:rPr>
          <w:rFonts w:ascii="Tahoma" w:hAnsi="Tahoma" w:cs="Tahoma"/>
          <w:sz w:val="21"/>
          <w:szCs w:val="21"/>
        </w:rPr>
        <w:t>) outros instrumentos que integrem ou venham a integrar a Oferta Restrita; e (</w:t>
      </w:r>
      <w:proofErr w:type="spellStart"/>
      <w:r w:rsidR="00420CE4" w:rsidRPr="00757D97">
        <w:rPr>
          <w:rFonts w:ascii="Tahoma" w:hAnsi="Tahoma" w:cs="Tahoma"/>
          <w:sz w:val="21"/>
          <w:szCs w:val="21"/>
        </w:rPr>
        <w:t>i</w:t>
      </w:r>
      <w:r w:rsidR="000370C2" w:rsidRPr="00757D97">
        <w:rPr>
          <w:rFonts w:ascii="Tahoma" w:hAnsi="Tahoma" w:cs="Tahoma"/>
          <w:sz w:val="21"/>
          <w:szCs w:val="21"/>
        </w:rPr>
        <w:t>x</w:t>
      </w:r>
      <w:proofErr w:type="spellEnd"/>
      <w:r w:rsidR="000370C2" w:rsidRPr="00757D97">
        <w:rPr>
          <w:rFonts w:ascii="Tahoma" w:hAnsi="Tahoma" w:cs="Tahoma"/>
          <w:sz w:val="21"/>
          <w:szCs w:val="21"/>
        </w:rPr>
        <w:t>) os eventuais aditamentos aos instrumentos mencionados nos itens (i) a (</w:t>
      </w:r>
      <w:proofErr w:type="spellStart"/>
      <w:r w:rsidR="00420CE4" w:rsidRPr="00757D97">
        <w:rPr>
          <w:rFonts w:ascii="Tahoma" w:hAnsi="Tahoma" w:cs="Tahoma"/>
          <w:sz w:val="21"/>
          <w:szCs w:val="21"/>
        </w:rPr>
        <w:t>vi</w:t>
      </w:r>
      <w:r w:rsidR="000370C2" w:rsidRPr="00757D97">
        <w:rPr>
          <w:rFonts w:ascii="Tahoma" w:hAnsi="Tahoma" w:cs="Tahoma"/>
          <w:sz w:val="21"/>
          <w:szCs w:val="21"/>
        </w:rPr>
        <w:t>i</w:t>
      </w:r>
      <w:r w:rsidR="00DD475C" w:rsidRPr="00757D97">
        <w:rPr>
          <w:rFonts w:ascii="Tahoma" w:hAnsi="Tahoma" w:cs="Tahoma"/>
          <w:sz w:val="21"/>
          <w:szCs w:val="21"/>
        </w:rPr>
        <w:t>i</w:t>
      </w:r>
      <w:proofErr w:type="spellEnd"/>
      <w:r w:rsidR="000370C2" w:rsidRPr="00757D97">
        <w:rPr>
          <w:rFonts w:ascii="Tahoma" w:hAnsi="Tahoma" w:cs="Tahoma"/>
          <w:sz w:val="21"/>
          <w:szCs w:val="21"/>
        </w:rPr>
        <w:t>) acima</w:t>
      </w:r>
      <w:r w:rsidR="005906D5" w:rsidRPr="00757D97">
        <w:rPr>
          <w:rFonts w:ascii="Tahoma" w:hAnsi="Tahoma" w:cs="Tahoma"/>
          <w:sz w:val="21"/>
          <w:szCs w:val="21"/>
        </w:rPr>
        <w:t xml:space="preserve"> </w:t>
      </w:r>
      <w:r w:rsidR="000370C2" w:rsidRPr="00757D97">
        <w:rPr>
          <w:rFonts w:ascii="Tahoma" w:hAnsi="Tahoma" w:cs="Tahoma"/>
          <w:sz w:val="21"/>
          <w:szCs w:val="21"/>
        </w:rPr>
        <w:t>(“</w:t>
      </w:r>
      <w:r w:rsidR="000370C2" w:rsidRPr="00757D97">
        <w:rPr>
          <w:rFonts w:ascii="Tahoma" w:hAnsi="Tahoma" w:cs="Tahoma"/>
          <w:b/>
          <w:bCs/>
          <w:sz w:val="21"/>
          <w:szCs w:val="21"/>
        </w:rPr>
        <w:t>Documentos da Oferta</w:t>
      </w:r>
      <w:r w:rsidR="000370C2" w:rsidRPr="00757D97">
        <w:rPr>
          <w:rFonts w:ascii="Tahoma" w:hAnsi="Tahoma" w:cs="Tahoma"/>
          <w:sz w:val="21"/>
          <w:szCs w:val="21"/>
        </w:rPr>
        <w:t>”)</w:t>
      </w:r>
      <w:r w:rsidR="005906D5" w:rsidRPr="00757D97">
        <w:rPr>
          <w:rFonts w:ascii="Tahoma" w:hAnsi="Tahoma" w:cs="Tahoma"/>
          <w:sz w:val="21"/>
          <w:szCs w:val="21"/>
        </w:rPr>
        <w:t xml:space="preserve">, devidamente formalizados, assinados e </w:t>
      </w:r>
      <w:r w:rsidR="005906D5" w:rsidRPr="004923C3">
        <w:rPr>
          <w:rFonts w:ascii="Tahoma" w:hAnsi="Tahoma" w:cs="Tahoma"/>
          <w:sz w:val="21"/>
          <w:szCs w:val="21"/>
          <w:highlight w:val="yellow"/>
        </w:rPr>
        <w:t>registrados</w:t>
      </w:r>
      <w:r w:rsidR="00AD36E6" w:rsidRPr="004923C3">
        <w:rPr>
          <w:rFonts w:ascii="Tahoma" w:hAnsi="Tahoma" w:cs="Tahoma"/>
          <w:sz w:val="21"/>
          <w:szCs w:val="21"/>
          <w:highlight w:val="yellow"/>
        </w:rPr>
        <w:t xml:space="preserve"> nos cartórios competentes</w:t>
      </w:r>
      <w:r w:rsidR="005906D5" w:rsidRPr="00757D97">
        <w:rPr>
          <w:rFonts w:ascii="Tahoma" w:hAnsi="Tahoma" w:cs="Tahoma"/>
          <w:sz w:val="21"/>
          <w:szCs w:val="21"/>
        </w:rPr>
        <w:t>, conforme aplicável;</w:t>
      </w:r>
    </w:p>
    <w:p w14:paraId="2B31EC7E" w14:textId="77777777" w:rsidR="00AD36E6" w:rsidRPr="00757D97" w:rsidRDefault="00AD36E6" w:rsidP="00AA3011">
      <w:pPr>
        <w:pStyle w:val="Corpodetexto21"/>
        <w:spacing w:after="0" w:line="288" w:lineRule="auto"/>
        <w:ind w:left="709"/>
        <w:rPr>
          <w:rFonts w:ascii="Tahoma" w:hAnsi="Tahoma" w:cs="Tahoma"/>
          <w:sz w:val="21"/>
          <w:szCs w:val="21"/>
        </w:rPr>
      </w:pPr>
    </w:p>
    <w:p w14:paraId="250EC836" w14:textId="098A7A31"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obtenção de todas as aprovações internas necessárias, por parte da</w:t>
      </w:r>
      <w:r w:rsidR="00745B1A" w:rsidRPr="00757D97">
        <w:rPr>
          <w:rFonts w:ascii="Tahoma" w:hAnsi="Tahoma" w:cs="Tahoma"/>
          <w:sz w:val="21"/>
          <w:szCs w:val="21"/>
        </w:rPr>
        <w:t xml:space="preserve"> Securitizadora</w:t>
      </w:r>
      <w:r w:rsidRPr="00757D97">
        <w:rPr>
          <w:rFonts w:ascii="Tahoma" w:hAnsi="Tahoma" w:cs="Tahoma"/>
          <w:sz w:val="21"/>
          <w:szCs w:val="21"/>
        </w:rPr>
        <w:t xml:space="preserve">, </w:t>
      </w:r>
      <w:r w:rsidR="005906D5" w:rsidRPr="00757D97">
        <w:rPr>
          <w:rFonts w:ascii="Tahoma" w:hAnsi="Tahoma" w:cs="Tahoma"/>
          <w:sz w:val="21"/>
          <w:szCs w:val="21"/>
        </w:rPr>
        <w:t xml:space="preserve">para realização da Oferta Restrita e </w:t>
      </w:r>
      <w:r w:rsidR="00B60170" w:rsidRPr="00757D97">
        <w:rPr>
          <w:rFonts w:ascii="Tahoma" w:hAnsi="Tahoma" w:cs="Tahoma"/>
          <w:sz w:val="21"/>
          <w:szCs w:val="21"/>
        </w:rPr>
        <w:t xml:space="preserve">para a efetivação </w:t>
      </w:r>
      <w:r w:rsidR="005906D5" w:rsidRPr="00757D97">
        <w:rPr>
          <w:rFonts w:ascii="Tahoma" w:hAnsi="Tahoma" w:cs="Tahoma"/>
          <w:sz w:val="21"/>
          <w:szCs w:val="21"/>
        </w:rPr>
        <w:t>da integralização das Debêntures</w:t>
      </w:r>
      <w:r w:rsidRPr="00757D97">
        <w:rPr>
          <w:rFonts w:ascii="Tahoma" w:hAnsi="Tahoma" w:cs="Tahoma"/>
          <w:sz w:val="21"/>
          <w:szCs w:val="21"/>
        </w:rPr>
        <w:t>;</w:t>
      </w:r>
      <w:r w:rsidR="00982199" w:rsidRPr="00757D97">
        <w:rPr>
          <w:rFonts w:ascii="Tahoma" w:hAnsi="Tahoma" w:cs="Tahoma"/>
          <w:sz w:val="21"/>
          <w:szCs w:val="21"/>
        </w:rPr>
        <w:t xml:space="preserve"> </w:t>
      </w:r>
    </w:p>
    <w:p w14:paraId="550D0FB6" w14:textId="77777777" w:rsidR="00F02F6C" w:rsidRPr="00757D97" w:rsidRDefault="00F02F6C" w:rsidP="00AA3011">
      <w:pPr>
        <w:widowControl w:val="0"/>
        <w:spacing w:after="0" w:line="288" w:lineRule="auto"/>
        <w:rPr>
          <w:rFonts w:ascii="Tahoma" w:hAnsi="Tahoma" w:cs="Tahoma"/>
          <w:sz w:val="21"/>
          <w:szCs w:val="21"/>
        </w:rPr>
      </w:pPr>
    </w:p>
    <w:p w14:paraId="6E97E8DF" w14:textId="4E51B296" w:rsidR="00F02F6C" w:rsidRPr="00757D97" w:rsidRDefault="00F02F6C"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recebimento de cópia digitalizada do livro de debêntures da Emissora devidamente atualizado com as informações da presente </w:t>
      </w:r>
      <w:r w:rsidR="000030F8" w:rsidRPr="00757D97">
        <w:rPr>
          <w:rFonts w:ascii="Tahoma" w:hAnsi="Tahoma" w:cs="Tahoma"/>
          <w:sz w:val="21"/>
          <w:szCs w:val="21"/>
        </w:rPr>
        <w:t>E</w:t>
      </w:r>
      <w:r w:rsidRPr="00757D97">
        <w:rPr>
          <w:rFonts w:ascii="Tahoma" w:hAnsi="Tahoma" w:cs="Tahoma"/>
          <w:sz w:val="21"/>
          <w:szCs w:val="21"/>
        </w:rPr>
        <w:t xml:space="preserve">missão e indicação da subscrição e integralização das Debêntures </w:t>
      </w:r>
      <w:r w:rsidR="009E16AC" w:rsidRPr="00757D97">
        <w:rPr>
          <w:rFonts w:ascii="Tahoma" w:hAnsi="Tahoma" w:cs="Tahoma"/>
          <w:sz w:val="21"/>
          <w:szCs w:val="21"/>
        </w:rPr>
        <w:t>pela</w:t>
      </w:r>
      <w:r w:rsidRPr="00757D97">
        <w:rPr>
          <w:rFonts w:ascii="Tahoma" w:hAnsi="Tahoma" w:cs="Tahoma"/>
          <w:sz w:val="21"/>
          <w:szCs w:val="21"/>
        </w:rPr>
        <w:t xml:space="preserve"> Securitizadora;</w:t>
      </w:r>
    </w:p>
    <w:p w14:paraId="54CDB5C3" w14:textId="77777777" w:rsidR="00F02F6C" w:rsidRPr="00757D97" w:rsidRDefault="00F02F6C" w:rsidP="00AA3011">
      <w:pPr>
        <w:pStyle w:val="Corpodetexto21"/>
        <w:spacing w:after="0" w:line="288" w:lineRule="auto"/>
        <w:rPr>
          <w:rFonts w:ascii="Tahoma" w:hAnsi="Tahoma" w:cs="Tahoma"/>
          <w:sz w:val="21"/>
          <w:szCs w:val="21"/>
        </w:rPr>
      </w:pPr>
    </w:p>
    <w:p w14:paraId="69424446" w14:textId="1853788F" w:rsidR="00F02F6C" w:rsidRPr="00757D97" w:rsidRDefault="00F02F6C"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recebimento</w:t>
      </w:r>
      <w:r w:rsidR="00CD5A96" w:rsidRPr="00757D97">
        <w:rPr>
          <w:rFonts w:ascii="Tahoma" w:hAnsi="Tahoma" w:cs="Tahoma"/>
          <w:sz w:val="21"/>
          <w:szCs w:val="21"/>
        </w:rPr>
        <w:t>,</w:t>
      </w:r>
      <w:r w:rsidRPr="00757D97">
        <w:rPr>
          <w:rFonts w:ascii="Tahoma" w:hAnsi="Tahoma" w:cs="Tahoma"/>
          <w:sz w:val="21"/>
          <w:szCs w:val="21"/>
        </w:rPr>
        <w:t xml:space="preserve"> </w:t>
      </w:r>
      <w:r w:rsidR="009E16AC" w:rsidRPr="00757D97">
        <w:rPr>
          <w:rFonts w:ascii="Tahoma" w:hAnsi="Tahoma" w:cs="Tahoma"/>
          <w:sz w:val="21"/>
          <w:szCs w:val="21"/>
        </w:rPr>
        <w:t>pela Securitizadora</w:t>
      </w:r>
      <w:r w:rsidR="00CD5A96" w:rsidRPr="00757D97">
        <w:rPr>
          <w:rFonts w:ascii="Tahoma" w:hAnsi="Tahoma" w:cs="Tahoma"/>
          <w:sz w:val="21"/>
          <w:szCs w:val="21"/>
        </w:rPr>
        <w:t>,</w:t>
      </w:r>
      <w:r w:rsidR="009E16AC" w:rsidRPr="00757D97">
        <w:rPr>
          <w:rFonts w:ascii="Tahoma" w:hAnsi="Tahoma" w:cs="Tahoma"/>
          <w:sz w:val="21"/>
          <w:szCs w:val="21"/>
        </w:rPr>
        <w:t xml:space="preserve"> da declaração de vinculação da apólice global de seguros da Fiel Depositária </w:t>
      </w:r>
      <w:r w:rsidR="00F20778" w:rsidRPr="00757D97">
        <w:rPr>
          <w:rFonts w:ascii="Tahoma" w:hAnsi="Tahoma" w:cs="Tahoma"/>
          <w:sz w:val="21"/>
          <w:szCs w:val="21"/>
        </w:rPr>
        <w:t xml:space="preserve">à </w:t>
      </w:r>
      <w:r w:rsidR="000030F8" w:rsidRPr="00757D97">
        <w:rPr>
          <w:rFonts w:ascii="Tahoma" w:hAnsi="Tahoma" w:cs="Tahoma"/>
          <w:sz w:val="21"/>
          <w:szCs w:val="21"/>
        </w:rPr>
        <w:t xml:space="preserve">garantia objeto do Contrato de Alienação Fiduciária de </w:t>
      </w:r>
      <w:r w:rsidR="000030F8" w:rsidRPr="00757D97">
        <w:rPr>
          <w:rFonts w:ascii="Tahoma" w:hAnsi="Tahoma" w:cs="Tahoma"/>
          <w:sz w:val="21"/>
          <w:szCs w:val="21"/>
        </w:rPr>
        <w:lastRenderedPageBreak/>
        <w:t>Produtos (conforme abaixo definido)</w:t>
      </w:r>
      <w:r w:rsidR="00985294" w:rsidRPr="00757D97">
        <w:rPr>
          <w:rFonts w:ascii="Tahoma" w:hAnsi="Tahoma" w:cs="Tahoma"/>
          <w:sz w:val="21"/>
          <w:szCs w:val="21"/>
        </w:rPr>
        <w:t>, indicando a Securitizadora como beneficiária da apólice de seguro de riscos</w:t>
      </w:r>
      <w:r w:rsidRPr="00757D97">
        <w:rPr>
          <w:rFonts w:ascii="Tahoma" w:hAnsi="Tahoma" w:cs="Tahoma"/>
          <w:sz w:val="21"/>
          <w:szCs w:val="21"/>
        </w:rPr>
        <w:t>;</w:t>
      </w:r>
      <w:r w:rsidR="009E16AC" w:rsidRPr="00757D97">
        <w:rPr>
          <w:rFonts w:ascii="Tahoma" w:hAnsi="Tahoma" w:cs="Tahoma"/>
          <w:sz w:val="21"/>
          <w:szCs w:val="21"/>
        </w:rPr>
        <w:t xml:space="preserve"> </w:t>
      </w:r>
    </w:p>
    <w:p w14:paraId="2E421396" w14:textId="77777777" w:rsidR="00F02F6C" w:rsidRPr="00757D97" w:rsidRDefault="00F02F6C" w:rsidP="00AA3011">
      <w:pPr>
        <w:pStyle w:val="Corpodetexto21"/>
        <w:spacing w:after="0" w:line="288" w:lineRule="auto"/>
        <w:rPr>
          <w:rFonts w:ascii="Tahoma" w:hAnsi="Tahoma" w:cs="Tahoma"/>
          <w:sz w:val="21"/>
          <w:szCs w:val="21"/>
        </w:rPr>
      </w:pPr>
    </w:p>
    <w:p w14:paraId="43237DF5" w14:textId="29F32C87"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obtenção do registro dos CR</w:t>
      </w:r>
      <w:r w:rsidR="0050050A" w:rsidRPr="00757D97">
        <w:rPr>
          <w:rFonts w:ascii="Tahoma" w:hAnsi="Tahoma" w:cs="Tahoma"/>
          <w:sz w:val="21"/>
          <w:szCs w:val="21"/>
        </w:rPr>
        <w:t xml:space="preserve">A </w:t>
      </w:r>
      <w:r w:rsidRPr="00757D97">
        <w:rPr>
          <w:rFonts w:ascii="Tahoma" w:hAnsi="Tahoma" w:cs="Tahoma"/>
          <w:sz w:val="21"/>
          <w:szCs w:val="21"/>
        </w:rPr>
        <w:t>para distribuição e negociação nos mercados primários e secundários administrados e operacionalizados pela B3;</w:t>
      </w:r>
    </w:p>
    <w:p w14:paraId="70FFFA7A" w14:textId="77777777" w:rsidR="00F02F6C" w:rsidRPr="00757D97" w:rsidRDefault="00F02F6C" w:rsidP="00AA3011">
      <w:pPr>
        <w:widowControl w:val="0"/>
        <w:spacing w:after="0" w:line="288" w:lineRule="auto"/>
        <w:rPr>
          <w:rFonts w:ascii="Tahoma" w:hAnsi="Tahoma" w:cs="Tahoma"/>
          <w:sz w:val="21"/>
          <w:szCs w:val="21"/>
        </w:rPr>
      </w:pPr>
    </w:p>
    <w:p w14:paraId="43A3FEA3" w14:textId="31982B69"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subscrição e integralização dos CR</w:t>
      </w:r>
      <w:r w:rsidR="0050050A" w:rsidRPr="00757D97">
        <w:rPr>
          <w:rFonts w:ascii="Tahoma" w:hAnsi="Tahoma" w:cs="Tahoma"/>
          <w:sz w:val="21"/>
          <w:szCs w:val="21"/>
        </w:rPr>
        <w:t>A</w:t>
      </w:r>
      <w:r w:rsidRPr="00757D97">
        <w:rPr>
          <w:rFonts w:ascii="Tahoma" w:hAnsi="Tahoma" w:cs="Tahoma"/>
          <w:sz w:val="21"/>
          <w:szCs w:val="21"/>
        </w:rPr>
        <w:t xml:space="preserve"> pelos seus respectivos titulares</w:t>
      </w:r>
      <w:r w:rsidR="00AA5905" w:rsidRPr="00757D97">
        <w:rPr>
          <w:rFonts w:ascii="Tahoma" w:hAnsi="Tahoma" w:cs="Tahoma"/>
          <w:sz w:val="21"/>
          <w:szCs w:val="21"/>
        </w:rPr>
        <w:t>, respeitado o Montante Mínimo</w:t>
      </w:r>
      <w:r w:rsidRPr="00757D97">
        <w:rPr>
          <w:rFonts w:ascii="Tahoma" w:hAnsi="Tahoma" w:cs="Tahoma"/>
          <w:sz w:val="21"/>
          <w:szCs w:val="21"/>
        </w:rPr>
        <w:t>;</w:t>
      </w:r>
    </w:p>
    <w:p w14:paraId="35C62759" w14:textId="77777777" w:rsidR="00F02F6C" w:rsidRPr="00757D97" w:rsidRDefault="00F02F6C" w:rsidP="00AA3011">
      <w:pPr>
        <w:widowControl w:val="0"/>
        <w:spacing w:after="0" w:line="288" w:lineRule="auto"/>
        <w:rPr>
          <w:rFonts w:ascii="Tahoma" w:hAnsi="Tahoma" w:cs="Tahoma"/>
          <w:sz w:val="21"/>
          <w:szCs w:val="21"/>
        </w:rPr>
      </w:pPr>
    </w:p>
    <w:p w14:paraId="056C9CDE" w14:textId="03C7B578"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fornecimento</w:t>
      </w:r>
      <w:r w:rsidR="00D31B96" w:rsidRPr="00757D97">
        <w:rPr>
          <w:rFonts w:ascii="Tahoma" w:hAnsi="Tahoma" w:cs="Tahoma"/>
          <w:sz w:val="21"/>
          <w:szCs w:val="21"/>
        </w:rPr>
        <w:t xml:space="preserve"> pela Emissora</w:t>
      </w:r>
      <w:r w:rsidRPr="00757D97">
        <w:rPr>
          <w:rFonts w:ascii="Tahoma" w:hAnsi="Tahoma" w:cs="Tahoma"/>
          <w:sz w:val="21"/>
          <w:szCs w:val="21"/>
        </w:rPr>
        <w:t>, em tempo hábil, de todos os documentos</w:t>
      </w:r>
      <w:r w:rsidR="0055726F" w:rsidRPr="00757D97">
        <w:rPr>
          <w:rFonts w:ascii="Tahoma" w:hAnsi="Tahoma" w:cs="Tahoma"/>
          <w:sz w:val="21"/>
          <w:szCs w:val="21"/>
        </w:rPr>
        <w:t xml:space="preserve"> </w:t>
      </w:r>
      <w:r w:rsidR="00F20778" w:rsidRPr="00757D97">
        <w:rPr>
          <w:rFonts w:ascii="Tahoma" w:hAnsi="Tahoma" w:cs="Tahoma"/>
          <w:sz w:val="21"/>
          <w:szCs w:val="21"/>
        </w:rPr>
        <w:t xml:space="preserve">adicionais </w:t>
      </w:r>
      <w:r w:rsidR="00396FF5" w:rsidRPr="00757D97">
        <w:rPr>
          <w:rFonts w:ascii="Tahoma" w:hAnsi="Tahoma" w:cs="Tahoma"/>
          <w:sz w:val="21"/>
          <w:szCs w:val="21"/>
        </w:rPr>
        <w:t>contendo</w:t>
      </w:r>
      <w:r w:rsidRPr="00757D97">
        <w:rPr>
          <w:rFonts w:ascii="Tahoma" w:hAnsi="Tahoma" w:cs="Tahoma"/>
          <w:sz w:val="21"/>
          <w:szCs w:val="21"/>
        </w:rPr>
        <w:t xml:space="preserve"> informações corret</w:t>
      </w:r>
      <w:r w:rsidR="00615E9B" w:rsidRPr="00757D97">
        <w:rPr>
          <w:rFonts w:ascii="Tahoma" w:hAnsi="Tahoma" w:cs="Tahoma"/>
          <w:sz w:val="21"/>
          <w:szCs w:val="21"/>
        </w:rPr>
        <w:t>a</w:t>
      </w:r>
      <w:r w:rsidRPr="00757D97">
        <w:rPr>
          <w:rFonts w:ascii="Tahoma" w:hAnsi="Tahoma" w:cs="Tahoma"/>
          <w:sz w:val="21"/>
          <w:szCs w:val="21"/>
        </w:rPr>
        <w:t>s, complet</w:t>
      </w:r>
      <w:r w:rsidR="00615E9B" w:rsidRPr="00757D97">
        <w:rPr>
          <w:rFonts w:ascii="Tahoma" w:hAnsi="Tahoma" w:cs="Tahoma"/>
          <w:sz w:val="21"/>
          <w:szCs w:val="21"/>
        </w:rPr>
        <w:t>a</w:t>
      </w:r>
      <w:r w:rsidRPr="00757D97">
        <w:rPr>
          <w:rFonts w:ascii="Tahoma" w:hAnsi="Tahoma" w:cs="Tahoma"/>
          <w:sz w:val="21"/>
          <w:szCs w:val="21"/>
        </w:rPr>
        <w:t>s, suficientes, verdadeir</w:t>
      </w:r>
      <w:r w:rsidR="00615E9B" w:rsidRPr="00757D97">
        <w:rPr>
          <w:rFonts w:ascii="Tahoma" w:hAnsi="Tahoma" w:cs="Tahoma"/>
          <w:sz w:val="21"/>
          <w:szCs w:val="21"/>
        </w:rPr>
        <w:t>a</w:t>
      </w:r>
      <w:r w:rsidRPr="00757D97">
        <w:rPr>
          <w:rFonts w:ascii="Tahoma" w:hAnsi="Tahoma" w:cs="Tahoma"/>
          <w:sz w:val="21"/>
          <w:szCs w:val="21"/>
        </w:rPr>
        <w:t>s, precis</w:t>
      </w:r>
      <w:r w:rsidR="00615E9B" w:rsidRPr="00757D97">
        <w:rPr>
          <w:rFonts w:ascii="Tahoma" w:hAnsi="Tahoma" w:cs="Tahoma"/>
          <w:sz w:val="21"/>
          <w:szCs w:val="21"/>
        </w:rPr>
        <w:t>a</w:t>
      </w:r>
      <w:r w:rsidRPr="00757D97">
        <w:rPr>
          <w:rFonts w:ascii="Tahoma" w:hAnsi="Tahoma" w:cs="Tahoma"/>
          <w:sz w:val="21"/>
          <w:szCs w:val="21"/>
        </w:rPr>
        <w:t>s, consistentes e necessári</w:t>
      </w:r>
      <w:r w:rsidR="00615E9B" w:rsidRPr="00757D97">
        <w:rPr>
          <w:rFonts w:ascii="Tahoma" w:hAnsi="Tahoma" w:cs="Tahoma"/>
          <w:sz w:val="21"/>
          <w:szCs w:val="21"/>
        </w:rPr>
        <w:t>a</w:t>
      </w:r>
      <w:r w:rsidRPr="00757D97">
        <w:rPr>
          <w:rFonts w:ascii="Tahoma" w:hAnsi="Tahoma" w:cs="Tahoma"/>
          <w:sz w:val="21"/>
          <w:szCs w:val="21"/>
        </w:rPr>
        <w:t>s para atender às normas aplicáveis à</w:t>
      </w:r>
      <w:r w:rsidR="0050050A" w:rsidRPr="00757D97">
        <w:rPr>
          <w:rFonts w:ascii="Tahoma" w:hAnsi="Tahoma" w:cs="Tahoma"/>
          <w:sz w:val="21"/>
          <w:szCs w:val="21"/>
        </w:rPr>
        <w:t xml:space="preserve"> Emissão e à</w:t>
      </w:r>
      <w:r w:rsidRPr="00757D97">
        <w:rPr>
          <w:rFonts w:ascii="Tahoma" w:hAnsi="Tahoma" w:cs="Tahoma"/>
          <w:sz w:val="21"/>
          <w:szCs w:val="21"/>
        </w:rPr>
        <w:t xml:space="preserve"> Oferta</w:t>
      </w:r>
      <w:r w:rsidR="0050050A" w:rsidRPr="00757D97">
        <w:rPr>
          <w:rFonts w:ascii="Tahoma" w:hAnsi="Tahoma" w:cs="Tahoma"/>
          <w:sz w:val="21"/>
          <w:szCs w:val="21"/>
        </w:rPr>
        <w:t xml:space="preserve"> Restrita</w:t>
      </w:r>
      <w:r w:rsidRPr="00757D97">
        <w:rPr>
          <w:rFonts w:ascii="Tahoma" w:hAnsi="Tahoma" w:cs="Tahoma"/>
          <w:sz w:val="21"/>
          <w:szCs w:val="21"/>
        </w:rPr>
        <w:t>;</w:t>
      </w:r>
    </w:p>
    <w:p w14:paraId="4D1AF812" w14:textId="77777777" w:rsidR="00F02F6C" w:rsidRPr="00757D97" w:rsidRDefault="00F02F6C" w:rsidP="00AA3011">
      <w:pPr>
        <w:widowControl w:val="0"/>
        <w:spacing w:after="0" w:line="288" w:lineRule="auto"/>
        <w:rPr>
          <w:rFonts w:ascii="Tahoma" w:hAnsi="Tahoma" w:cs="Tahoma"/>
          <w:sz w:val="21"/>
          <w:szCs w:val="21"/>
        </w:rPr>
      </w:pPr>
    </w:p>
    <w:p w14:paraId="32CAA879" w14:textId="089AF1F9"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conclusão, de forma satisfatória à Securitizadora, da auditoria elaborada pelo assessor jurídico da Oferta</w:t>
      </w:r>
      <w:r w:rsidR="0050050A" w:rsidRPr="00757D97">
        <w:rPr>
          <w:rFonts w:ascii="Tahoma" w:hAnsi="Tahoma" w:cs="Tahoma"/>
          <w:sz w:val="21"/>
          <w:szCs w:val="21"/>
        </w:rPr>
        <w:t xml:space="preserve"> Restrita</w:t>
      </w:r>
      <w:r w:rsidR="00D31B96" w:rsidRPr="00757D97">
        <w:rPr>
          <w:rFonts w:ascii="Tahoma" w:hAnsi="Tahoma" w:cs="Tahoma"/>
          <w:sz w:val="21"/>
          <w:szCs w:val="21"/>
        </w:rPr>
        <w:t xml:space="preserve"> (</w:t>
      </w:r>
      <w:proofErr w:type="spellStart"/>
      <w:r w:rsidR="00D31B96" w:rsidRPr="00757D97">
        <w:rPr>
          <w:rFonts w:ascii="Tahoma" w:hAnsi="Tahoma" w:cs="Tahoma"/>
          <w:i/>
          <w:iCs/>
          <w:sz w:val="21"/>
          <w:szCs w:val="21"/>
        </w:rPr>
        <w:t>due</w:t>
      </w:r>
      <w:proofErr w:type="spellEnd"/>
      <w:r w:rsidR="00D31B96" w:rsidRPr="00757D97">
        <w:rPr>
          <w:rFonts w:ascii="Tahoma" w:hAnsi="Tahoma" w:cs="Tahoma"/>
          <w:i/>
          <w:iCs/>
          <w:sz w:val="21"/>
          <w:szCs w:val="21"/>
        </w:rPr>
        <w:t xml:space="preserve"> </w:t>
      </w:r>
      <w:proofErr w:type="spellStart"/>
      <w:r w:rsidR="00D31B96" w:rsidRPr="00757D97">
        <w:rPr>
          <w:rFonts w:ascii="Tahoma" w:hAnsi="Tahoma" w:cs="Tahoma"/>
          <w:i/>
          <w:iCs/>
          <w:sz w:val="21"/>
          <w:szCs w:val="21"/>
        </w:rPr>
        <w:t>diligence</w:t>
      </w:r>
      <w:proofErr w:type="spellEnd"/>
      <w:r w:rsidR="00D31B96" w:rsidRPr="00757D97">
        <w:rPr>
          <w:rFonts w:ascii="Tahoma" w:hAnsi="Tahoma" w:cs="Tahoma"/>
          <w:sz w:val="21"/>
          <w:szCs w:val="21"/>
        </w:rPr>
        <w:t>)</w:t>
      </w:r>
      <w:r w:rsidRPr="00757D97">
        <w:rPr>
          <w:rFonts w:ascii="Tahoma" w:hAnsi="Tahoma" w:cs="Tahoma"/>
          <w:sz w:val="21"/>
          <w:szCs w:val="21"/>
        </w:rPr>
        <w:t>;</w:t>
      </w:r>
    </w:p>
    <w:p w14:paraId="3B41992D" w14:textId="77777777" w:rsidR="00F02F6C" w:rsidRPr="00757D97" w:rsidRDefault="00F02F6C" w:rsidP="00AA3011">
      <w:pPr>
        <w:widowControl w:val="0"/>
        <w:spacing w:after="0" w:line="288" w:lineRule="auto"/>
        <w:rPr>
          <w:rFonts w:ascii="Tahoma" w:hAnsi="Tahoma" w:cs="Tahoma"/>
          <w:sz w:val="21"/>
          <w:szCs w:val="21"/>
        </w:rPr>
      </w:pPr>
    </w:p>
    <w:p w14:paraId="23ADE9CC" w14:textId="58D6F040"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recebimento, pela Securitizadora, do parecer jurídico (</w:t>
      </w:r>
      <w:r w:rsidRPr="00757D97">
        <w:rPr>
          <w:rFonts w:ascii="Tahoma" w:hAnsi="Tahoma" w:cs="Tahoma"/>
          <w:i/>
          <w:iCs/>
          <w:sz w:val="21"/>
          <w:szCs w:val="21"/>
        </w:rPr>
        <w:t xml:space="preserve">legal </w:t>
      </w:r>
      <w:proofErr w:type="spellStart"/>
      <w:r w:rsidRPr="00757D97">
        <w:rPr>
          <w:rFonts w:ascii="Tahoma" w:hAnsi="Tahoma" w:cs="Tahoma"/>
          <w:i/>
          <w:iCs/>
          <w:sz w:val="21"/>
          <w:szCs w:val="21"/>
        </w:rPr>
        <w:t>opinion</w:t>
      </w:r>
      <w:proofErr w:type="spellEnd"/>
      <w:r w:rsidRPr="00757D97">
        <w:rPr>
          <w:rFonts w:ascii="Tahoma" w:hAnsi="Tahoma" w:cs="Tahoma"/>
          <w:sz w:val="21"/>
          <w:szCs w:val="21"/>
        </w:rPr>
        <w:t>) elaborado pelo assessor jurídico da Oferta</w:t>
      </w:r>
      <w:r w:rsidR="0050050A" w:rsidRPr="00757D97">
        <w:rPr>
          <w:rFonts w:ascii="Tahoma" w:hAnsi="Tahoma" w:cs="Tahoma"/>
          <w:sz w:val="21"/>
          <w:szCs w:val="21"/>
        </w:rPr>
        <w:t xml:space="preserve"> Restrita</w:t>
      </w:r>
      <w:r w:rsidRPr="00757D97">
        <w:rPr>
          <w:rFonts w:ascii="Tahoma" w:hAnsi="Tahoma" w:cs="Tahoma"/>
          <w:sz w:val="21"/>
          <w:szCs w:val="21"/>
        </w:rPr>
        <w:t xml:space="preserve">, que não aponte inconsistências materiais analisadas durante o procedimento de </w:t>
      </w:r>
      <w:proofErr w:type="spellStart"/>
      <w:r w:rsidR="00D41CCD" w:rsidRPr="00757D97">
        <w:rPr>
          <w:rFonts w:ascii="Tahoma" w:hAnsi="Tahoma" w:cs="Tahoma"/>
          <w:i/>
          <w:iCs/>
          <w:sz w:val="21"/>
          <w:szCs w:val="21"/>
        </w:rPr>
        <w:t>d</w:t>
      </w:r>
      <w:r w:rsidRPr="00757D97">
        <w:rPr>
          <w:rFonts w:ascii="Tahoma" w:hAnsi="Tahoma" w:cs="Tahoma"/>
          <w:i/>
          <w:iCs/>
          <w:sz w:val="21"/>
          <w:szCs w:val="21"/>
        </w:rPr>
        <w:t>ue</w:t>
      </w:r>
      <w:proofErr w:type="spellEnd"/>
      <w:r w:rsidRPr="00757D97">
        <w:rPr>
          <w:rFonts w:ascii="Tahoma" w:hAnsi="Tahoma" w:cs="Tahoma"/>
          <w:i/>
          <w:iCs/>
          <w:sz w:val="21"/>
          <w:szCs w:val="21"/>
        </w:rPr>
        <w:t xml:space="preserve"> </w:t>
      </w:r>
      <w:proofErr w:type="spellStart"/>
      <w:r w:rsidR="00D41CCD" w:rsidRPr="00757D97">
        <w:rPr>
          <w:rFonts w:ascii="Tahoma" w:hAnsi="Tahoma" w:cs="Tahoma"/>
          <w:i/>
          <w:iCs/>
          <w:sz w:val="21"/>
          <w:szCs w:val="21"/>
        </w:rPr>
        <w:t>d</w:t>
      </w:r>
      <w:r w:rsidRPr="00757D97">
        <w:rPr>
          <w:rFonts w:ascii="Tahoma" w:hAnsi="Tahoma" w:cs="Tahoma"/>
          <w:i/>
          <w:iCs/>
          <w:sz w:val="21"/>
          <w:szCs w:val="21"/>
        </w:rPr>
        <w:t>iligence</w:t>
      </w:r>
      <w:proofErr w:type="spellEnd"/>
      <w:r w:rsidRPr="00757D97">
        <w:rPr>
          <w:rFonts w:ascii="Tahoma" w:hAnsi="Tahoma" w:cs="Tahoma"/>
          <w:sz w:val="21"/>
          <w:szCs w:val="21"/>
        </w:rPr>
        <w:t xml:space="preserve">, bem como confirme a legalidade, a validade e a exequibilidade dos </w:t>
      </w:r>
      <w:r w:rsidR="00D31B96" w:rsidRPr="00757D97">
        <w:rPr>
          <w:rFonts w:ascii="Tahoma" w:hAnsi="Tahoma" w:cs="Tahoma"/>
          <w:sz w:val="21"/>
          <w:szCs w:val="21"/>
        </w:rPr>
        <w:t>Documentos da O</w:t>
      </w:r>
      <w:r w:rsidR="004D0F4D" w:rsidRPr="00757D97">
        <w:rPr>
          <w:rFonts w:ascii="Tahoma" w:hAnsi="Tahoma" w:cs="Tahoma"/>
          <w:sz w:val="21"/>
          <w:szCs w:val="21"/>
        </w:rPr>
        <w:t>ferta</w:t>
      </w:r>
      <w:r w:rsidR="00D31B96" w:rsidRPr="00757D97">
        <w:rPr>
          <w:rFonts w:ascii="Tahoma" w:hAnsi="Tahoma" w:cs="Tahoma"/>
          <w:sz w:val="21"/>
          <w:szCs w:val="21"/>
        </w:rPr>
        <w:t xml:space="preserve"> (conforme definido no Termo de Securitização), </w:t>
      </w:r>
      <w:r w:rsidRPr="00757D97">
        <w:rPr>
          <w:rFonts w:ascii="Tahoma" w:hAnsi="Tahoma" w:cs="Tahoma"/>
          <w:sz w:val="21"/>
          <w:szCs w:val="21"/>
        </w:rPr>
        <w:t>de acordo com as práticas de mercado para operações da mesma natureza</w:t>
      </w:r>
      <w:r w:rsidR="009F129F" w:rsidRPr="00757D97">
        <w:rPr>
          <w:rFonts w:ascii="Tahoma" w:hAnsi="Tahoma" w:cs="Tahoma"/>
          <w:sz w:val="21"/>
          <w:szCs w:val="21"/>
        </w:rPr>
        <w:t xml:space="preserve">, bem como a verificação dos poderes dos representantes das partes signatárias e todas as aprovações societárias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condição a ser atestada pelo assessor legal da </w:t>
      </w:r>
      <w:r w:rsidR="007B4E0B" w:rsidRPr="00757D97">
        <w:rPr>
          <w:rFonts w:ascii="Tahoma" w:hAnsi="Tahoma" w:cs="Tahoma"/>
          <w:sz w:val="21"/>
          <w:szCs w:val="21"/>
        </w:rPr>
        <w:t>Emissão</w:t>
      </w:r>
      <w:r w:rsidR="009F129F" w:rsidRPr="00757D97">
        <w:rPr>
          <w:rFonts w:ascii="Tahoma" w:hAnsi="Tahoma" w:cs="Tahoma"/>
          <w:sz w:val="21"/>
          <w:szCs w:val="21"/>
        </w:rPr>
        <w:t xml:space="preserve"> na </w:t>
      </w:r>
      <w:r w:rsidR="007B4E0B" w:rsidRPr="00757D97">
        <w:rPr>
          <w:rFonts w:ascii="Tahoma" w:hAnsi="Tahoma" w:cs="Tahoma"/>
          <w:i/>
          <w:iCs/>
          <w:sz w:val="21"/>
          <w:szCs w:val="21"/>
        </w:rPr>
        <w:t>l</w:t>
      </w:r>
      <w:r w:rsidR="009F129F" w:rsidRPr="00757D97">
        <w:rPr>
          <w:rFonts w:ascii="Tahoma" w:hAnsi="Tahoma" w:cs="Tahoma"/>
          <w:i/>
          <w:iCs/>
          <w:sz w:val="21"/>
          <w:szCs w:val="21"/>
        </w:rPr>
        <w:t xml:space="preserve">egal </w:t>
      </w:r>
      <w:proofErr w:type="spellStart"/>
      <w:r w:rsidR="007B4E0B" w:rsidRPr="00757D97">
        <w:rPr>
          <w:rFonts w:ascii="Tahoma" w:hAnsi="Tahoma" w:cs="Tahoma"/>
          <w:i/>
          <w:iCs/>
          <w:sz w:val="21"/>
          <w:szCs w:val="21"/>
        </w:rPr>
        <w:t>o</w:t>
      </w:r>
      <w:r w:rsidR="009F129F" w:rsidRPr="00757D97">
        <w:rPr>
          <w:rFonts w:ascii="Tahoma" w:hAnsi="Tahoma" w:cs="Tahoma"/>
          <w:i/>
          <w:iCs/>
          <w:sz w:val="21"/>
          <w:szCs w:val="21"/>
        </w:rPr>
        <w:t>pinion</w:t>
      </w:r>
      <w:proofErr w:type="spellEnd"/>
      <w:r w:rsidRPr="00757D97">
        <w:rPr>
          <w:rFonts w:ascii="Tahoma" w:hAnsi="Tahoma" w:cs="Tahoma"/>
          <w:sz w:val="21"/>
          <w:szCs w:val="21"/>
        </w:rPr>
        <w:t>;</w:t>
      </w:r>
    </w:p>
    <w:p w14:paraId="1A6505A6" w14:textId="77777777" w:rsidR="00F02F6C" w:rsidRPr="00757D97" w:rsidRDefault="00F02F6C" w:rsidP="00AA3011">
      <w:pPr>
        <w:widowControl w:val="0"/>
        <w:spacing w:after="0" w:line="288" w:lineRule="auto"/>
        <w:rPr>
          <w:rFonts w:ascii="Tahoma" w:hAnsi="Tahoma" w:cs="Tahoma"/>
          <w:sz w:val="21"/>
          <w:szCs w:val="21"/>
        </w:rPr>
      </w:pPr>
    </w:p>
    <w:p w14:paraId="2A059BFD" w14:textId="5B5C5765"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recebimento, pela Securitizadora, de declaração firmada pela </w:t>
      </w:r>
      <w:r w:rsidR="00D41CCD" w:rsidRPr="00757D97">
        <w:rPr>
          <w:rFonts w:ascii="Tahoma" w:hAnsi="Tahoma" w:cs="Tahoma"/>
          <w:sz w:val="21"/>
          <w:szCs w:val="21"/>
        </w:rPr>
        <w:t>Emissora</w:t>
      </w:r>
      <w:r w:rsidRPr="00757D97">
        <w:rPr>
          <w:rFonts w:ascii="Tahoma" w:hAnsi="Tahoma" w:cs="Tahoma"/>
          <w:sz w:val="21"/>
          <w:szCs w:val="21"/>
        </w:rPr>
        <w:t xml:space="preserve"> atestando a consistência, veracidade, suficiência, completude e correção das informações enviadas e declarações </w:t>
      </w:r>
      <w:r w:rsidR="00D41CCD" w:rsidRPr="00757D97">
        <w:rPr>
          <w:rFonts w:ascii="Tahoma" w:hAnsi="Tahoma" w:cs="Tahoma"/>
          <w:sz w:val="21"/>
          <w:szCs w:val="21"/>
        </w:rPr>
        <w:t xml:space="preserve">prestadas </w:t>
      </w:r>
      <w:r w:rsidRPr="00757D97">
        <w:rPr>
          <w:rFonts w:ascii="Tahoma" w:hAnsi="Tahoma" w:cs="Tahoma"/>
          <w:sz w:val="21"/>
          <w:szCs w:val="21"/>
        </w:rPr>
        <w:t>nos Documentos da O</w:t>
      </w:r>
      <w:r w:rsidR="004D0F4D" w:rsidRPr="00757D97">
        <w:rPr>
          <w:rFonts w:ascii="Tahoma" w:hAnsi="Tahoma" w:cs="Tahoma"/>
          <w:sz w:val="21"/>
          <w:szCs w:val="21"/>
        </w:rPr>
        <w:t>ferta</w:t>
      </w:r>
      <w:r w:rsidRPr="00757D97">
        <w:rPr>
          <w:rFonts w:ascii="Tahoma" w:hAnsi="Tahoma" w:cs="Tahoma"/>
          <w:sz w:val="21"/>
          <w:szCs w:val="21"/>
        </w:rPr>
        <w:t xml:space="preserve"> (conforme definido</w:t>
      </w:r>
      <w:r w:rsidR="00D41CCD" w:rsidRPr="00757D97">
        <w:rPr>
          <w:rFonts w:ascii="Tahoma" w:hAnsi="Tahoma" w:cs="Tahoma"/>
          <w:sz w:val="21"/>
          <w:szCs w:val="21"/>
        </w:rPr>
        <w:t xml:space="preserve"> no Termo de Securitização</w:t>
      </w:r>
      <w:r w:rsidRPr="00757D97">
        <w:rPr>
          <w:rFonts w:ascii="Tahoma" w:hAnsi="Tahoma" w:cs="Tahoma"/>
          <w:sz w:val="21"/>
          <w:szCs w:val="21"/>
        </w:rPr>
        <w:t xml:space="preserve">), bem como aquelas prestadas no âmbito da </w:t>
      </w:r>
      <w:proofErr w:type="spellStart"/>
      <w:r w:rsidR="005906D5" w:rsidRPr="00757D97">
        <w:rPr>
          <w:rFonts w:ascii="Tahoma" w:hAnsi="Tahoma" w:cs="Tahoma"/>
          <w:i/>
          <w:iCs/>
          <w:sz w:val="21"/>
          <w:szCs w:val="21"/>
        </w:rPr>
        <w:t>d</w:t>
      </w:r>
      <w:r w:rsidRPr="00757D97">
        <w:rPr>
          <w:rFonts w:ascii="Tahoma" w:hAnsi="Tahoma" w:cs="Tahoma"/>
          <w:i/>
          <w:iCs/>
          <w:sz w:val="21"/>
          <w:szCs w:val="21"/>
        </w:rPr>
        <w:t>ue</w:t>
      </w:r>
      <w:proofErr w:type="spellEnd"/>
      <w:r w:rsidRPr="00757D97">
        <w:rPr>
          <w:rFonts w:ascii="Tahoma" w:hAnsi="Tahoma" w:cs="Tahoma"/>
          <w:i/>
          <w:iCs/>
          <w:sz w:val="21"/>
          <w:szCs w:val="21"/>
        </w:rPr>
        <w:t xml:space="preserve"> </w:t>
      </w:r>
      <w:proofErr w:type="spellStart"/>
      <w:r w:rsidR="005906D5" w:rsidRPr="00757D97">
        <w:rPr>
          <w:rFonts w:ascii="Tahoma" w:hAnsi="Tahoma" w:cs="Tahoma"/>
          <w:i/>
          <w:iCs/>
          <w:sz w:val="21"/>
          <w:szCs w:val="21"/>
        </w:rPr>
        <w:t>d</w:t>
      </w:r>
      <w:r w:rsidRPr="00757D97">
        <w:rPr>
          <w:rFonts w:ascii="Tahoma" w:hAnsi="Tahoma" w:cs="Tahoma"/>
          <w:i/>
          <w:iCs/>
          <w:sz w:val="21"/>
          <w:szCs w:val="21"/>
        </w:rPr>
        <w:t>iligence</w:t>
      </w:r>
      <w:proofErr w:type="spellEnd"/>
      <w:r w:rsidRPr="00757D97">
        <w:rPr>
          <w:rFonts w:ascii="Tahoma" w:hAnsi="Tahoma" w:cs="Tahoma"/>
          <w:sz w:val="21"/>
          <w:szCs w:val="21"/>
        </w:rPr>
        <w:t>;</w:t>
      </w:r>
      <w:r w:rsidR="00297CAB" w:rsidRPr="00757D97">
        <w:rPr>
          <w:rFonts w:ascii="Tahoma" w:hAnsi="Tahoma" w:cs="Tahoma"/>
          <w:sz w:val="21"/>
          <w:szCs w:val="21"/>
        </w:rPr>
        <w:t xml:space="preserve"> </w:t>
      </w:r>
    </w:p>
    <w:p w14:paraId="3F7BE9A0" w14:textId="77777777" w:rsidR="00F20778" w:rsidRPr="00757D97" w:rsidRDefault="00F20778" w:rsidP="00AA3011">
      <w:pPr>
        <w:widowControl w:val="0"/>
        <w:spacing w:after="0" w:line="288" w:lineRule="auto"/>
        <w:rPr>
          <w:rFonts w:ascii="Tahoma" w:hAnsi="Tahoma" w:cs="Tahoma"/>
          <w:sz w:val="21"/>
          <w:szCs w:val="21"/>
        </w:rPr>
      </w:pPr>
    </w:p>
    <w:p w14:paraId="4E230CF9" w14:textId="4F910C54"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inexistência de (</w:t>
      </w:r>
      <w:r w:rsidR="00C4777F" w:rsidRPr="00757D97">
        <w:rPr>
          <w:rFonts w:ascii="Tahoma" w:hAnsi="Tahoma" w:cs="Tahoma"/>
          <w:sz w:val="21"/>
          <w:szCs w:val="21"/>
        </w:rPr>
        <w:t>a</w:t>
      </w:r>
      <w:r w:rsidRPr="00757D97">
        <w:rPr>
          <w:rFonts w:ascii="Tahoma" w:hAnsi="Tahoma" w:cs="Tahoma"/>
          <w:sz w:val="21"/>
          <w:szCs w:val="21"/>
        </w:rPr>
        <w:t>) liquidação, dissolução</w:t>
      </w:r>
      <w:r w:rsidR="00F547D0" w:rsidRPr="00757D97">
        <w:rPr>
          <w:rFonts w:ascii="Tahoma" w:hAnsi="Tahoma" w:cs="Tahoma"/>
          <w:sz w:val="21"/>
          <w:szCs w:val="21"/>
        </w:rPr>
        <w:t>, extinção</w:t>
      </w:r>
      <w:r w:rsidRPr="00757D97">
        <w:rPr>
          <w:rFonts w:ascii="Tahoma" w:hAnsi="Tahoma" w:cs="Tahoma"/>
          <w:sz w:val="21"/>
          <w:szCs w:val="21"/>
        </w:rPr>
        <w:t xml:space="preserve"> ou decretação de falência de qualquer sociedade</w:t>
      </w:r>
      <w:r w:rsidR="005B0ECF" w:rsidRPr="00757D97">
        <w:rPr>
          <w:rFonts w:ascii="Tahoma" w:hAnsi="Tahoma" w:cs="Tahoma"/>
          <w:sz w:val="21"/>
          <w:szCs w:val="21"/>
        </w:rPr>
        <w:t>, empresa</w:t>
      </w:r>
      <w:r w:rsidRPr="00757D97">
        <w:rPr>
          <w:rFonts w:ascii="Tahoma" w:hAnsi="Tahoma" w:cs="Tahoma"/>
          <w:sz w:val="21"/>
          <w:szCs w:val="21"/>
        </w:rPr>
        <w:t xml:space="preserve"> e/ou entidade pertencente ao Grupo Econômico (conforme abaixo definido); (</w:t>
      </w:r>
      <w:r w:rsidR="00C4777F" w:rsidRPr="00757D97">
        <w:rPr>
          <w:rFonts w:ascii="Tahoma" w:hAnsi="Tahoma" w:cs="Tahoma"/>
          <w:sz w:val="21"/>
          <w:szCs w:val="21"/>
        </w:rPr>
        <w:t>b</w:t>
      </w:r>
      <w:r w:rsidRPr="00757D97">
        <w:rPr>
          <w:rFonts w:ascii="Tahoma" w:hAnsi="Tahoma" w:cs="Tahoma"/>
          <w:sz w:val="21"/>
          <w:szCs w:val="21"/>
        </w:rPr>
        <w:t xml:space="preserve">) pedido de autofalência de qualquer </w:t>
      </w:r>
      <w:r w:rsidR="005B0ECF" w:rsidRPr="00757D97">
        <w:rPr>
          <w:rFonts w:ascii="Tahoma" w:hAnsi="Tahoma" w:cs="Tahoma"/>
          <w:sz w:val="21"/>
          <w:szCs w:val="21"/>
        </w:rPr>
        <w:t>sociedade, empresa e/ou entidade pertencente ao Grupo Econômico</w:t>
      </w:r>
      <w:r w:rsidR="00602F2F" w:rsidRPr="00757D97">
        <w:rPr>
          <w:rFonts w:ascii="Tahoma" w:hAnsi="Tahoma" w:cs="Tahoma"/>
          <w:sz w:val="21"/>
          <w:szCs w:val="21"/>
        </w:rPr>
        <w:t xml:space="preserve"> (conforme abaixo definido)</w:t>
      </w:r>
      <w:r w:rsidRPr="00757D97">
        <w:rPr>
          <w:rFonts w:ascii="Tahoma" w:hAnsi="Tahoma" w:cs="Tahoma"/>
          <w:sz w:val="21"/>
          <w:szCs w:val="21"/>
        </w:rPr>
        <w:t>; (</w:t>
      </w:r>
      <w:r w:rsidR="00C4777F" w:rsidRPr="00757D97">
        <w:rPr>
          <w:rFonts w:ascii="Tahoma" w:hAnsi="Tahoma" w:cs="Tahoma"/>
          <w:sz w:val="21"/>
          <w:szCs w:val="21"/>
        </w:rPr>
        <w:t>c</w:t>
      </w:r>
      <w:r w:rsidRPr="00757D97">
        <w:rPr>
          <w:rFonts w:ascii="Tahoma" w:hAnsi="Tahoma" w:cs="Tahoma"/>
          <w:sz w:val="21"/>
          <w:szCs w:val="21"/>
        </w:rPr>
        <w:t xml:space="preserve">) pedido de falência formulado por terceiros em face de qualquer </w:t>
      </w:r>
      <w:r w:rsidR="005B0ECF" w:rsidRPr="00757D97">
        <w:rPr>
          <w:rFonts w:ascii="Tahoma" w:hAnsi="Tahoma" w:cs="Tahoma"/>
          <w:sz w:val="21"/>
          <w:szCs w:val="21"/>
        </w:rPr>
        <w:t>sociedade, empresa e/ou entidade pertencente ao Grupo Econômico</w:t>
      </w:r>
      <w:r w:rsidR="00602F2F" w:rsidRPr="00757D97">
        <w:rPr>
          <w:rFonts w:ascii="Tahoma" w:hAnsi="Tahoma" w:cs="Tahoma"/>
          <w:sz w:val="21"/>
          <w:szCs w:val="21"/>
        </w:rPr>
        <w:t xml:space="preserve"> (conforme abaixo definido)</w:t>
      </w:r>
      <w:r w:rsidRPr="00757D97">
        <w:rPr>
          <w:rFonts w:ascii="Tahoma" w:hAnsi="Tahoma" w:cs="Tahoma"/>
          <w:sz w:val="21"/>
          <w:szCs w:val="21"/>
        </w:rPr>
        <w:t>, e não devidamente elidido antes da data da realização da Oferta</w:t>
      </w:r>
      <w:r w:rsidR="00733D62" w:rsidRPr="00757D97">
        <w:rPr>
          <w:rFonts w:ascii="Tahoma" w:hAnsi="Tahoma" w:cs="Tahoma"/>
          <w:sz w:val="21"/>
          <w:szCs w:val="21"/>
        </w:rPr>
        <w:t xml:space="preserve"> Restrita</w:t>
      </w:r>
      <w:r w:rsidRPr="00757D97">
        <w:rPr>
          <w:rFonts w:ascii="Tahoma" w:hAnsi="Tahoma" w:cs="Tahoma"/>
          <w:sz w:val="21"/>
          <w:szCs w:val="21"/>
        </w:rPr>
        <w:t>; (</w:t>
      </w:r>
      <w:r w:rsidR="00C4777F" w:rsidRPr="00757D97">
        <w:rPr>
          <w:rFonts w:ascii="Tahoma" w:hAnsi="Tahoma" w:cs="Tahoma"/>
          <w:sz w:val="21"/>
          <w:szCs w:val="21"/>
        </w:rPr>
        <w:t>d</w:t>
      </w:r>
      <w:r w:rsidRPr="00757D97">
        <w:rPr>
          <w:rFonts w:ascii="Tahoma" w:hAnsi="Tahoma" w:cs="Tahoma"/>
          <w:sz w:val="21"/>
          <w:szCs w:val="21"/>
        </w:rPr>
        <w:t xml:space="preserve">) </w:t>
      </w:r>
      <w:r w:rsidR="00A17675" w:rsidRPr="00757D97">
        <w:rPr>
          <w:rFonts w:ascii="Tahoma" w:hAnsi="Tahoma" w:cs="Tahoma"/>
          <w:sz w:val="21"/>
          <w:szCs w:val="21"/>
        </w:rPr>
        <w:t>apresentação</w:t>
      </w:r>
      <w:r w:rsidR="00F547D0" w:rsidRPr="00757D97">
        <w:rPr>
          <w:rFonts w:ascii="Tahoma" w:hAnsi="Tahoma" w:cs="Tahoma"/>
          <w:sz w:val="21"/>
          <w:szCs w:val="21"/>
        </w:rPr>
        <w:t>,</w:t>
      </w:r>
      <w:r w:rsidRPr="00757D97">
        <w:rPr>
          <w:rFonts w:ascii="Tahoma" w:hAnsi="Tahoma" w:cs="Tahoma"/>
          <w:sz w:val="21"/>
          <w:szCs w:val="21"/>
        </w:rPr>
        <w:t xml:space="preserve"> por qualquer sociedade e/ou entidade pertencente ao Grupo Econômico</w:t>
      </w:r>
      <w:r w:rsidR="00602F2F" w:rsidRPr="00757D97">
        <w:rPr>
          <w:rFonts w:ascii="Tahoma" w:hAnsi="Tahoma" w:cs="Tahoma"/>
          <w:sz w:val="21"/>
          <w:szCs w:val="21"/>
        </w:rPr>
        <w:t xml:space="preserve"> (conforme abaixo definido)</w:t>
      </w:r>
      <w:r w:rsidRPr="00757D97">
        <w:rPr>
          <w:rFonts w:ascii="Tahoma" w:hAnsi="Tahoma" w:cs="Tahoma"/>
          <w:sz w:val="21"/>
          <w:szCs w:val="21"/>
        </w:rPr>
        <w:t xml:space="preserve">, de plano de recuperação extrajudicial a qualquer credor ou classe de credores, independentemente de ter sido requerida ou </w:t>
      </w:r>
      <w:r w:rsidRPr="00757D97">
        <w:rPr>
          <w:rFonts w:ascii="Tahoma" w:hAnsi="Tahoma" w:cs="Tahoma"/>
          <w:sz w:val="21"/>
          <w:szCs w:val="21"/>
        </w:rPr>
        <w:lastRenderedPageBreak/>
        <w:t>obtida homologação judicial do referido plano; ou (</w:t>
      </w:r>
      <w:r w:rsidR="00C4777F" w:rsidRPr="00757D97">
        <w:rPr>
          <w:rFonts w:ascii="Tahoma" w:hAnsi="Tahoma" w:cs="Tahoma"/>
          <w:sz w:val="21"/>
          <w:szCs w:val="21"/>
        </w:rPr>
        <w:t>e</w:t>
      </w:r>
      <w:r w:rsidRPr="00757D97">
        <w:rPr>
          <w:rFonts w:ascii="Tahoma" w:hAnsi="Tahoma" w:cs="Tahoma"/>
          <w:sz w:val="21"/>
          <w:szCs w:val="21"/>
        </w:rPr>
        <w:t xml:space="preserve">) ingresso por qualquer </w:t>
      </w:r>
      <w:r w:rsidR="005B0ECF" w:rsidRPr="00757D97">
        <w:rPr>
          <w:rFonts w:ascii="Tahoma" w:hAnsi="Tahoma" w:cs="Tahoma"/>
          <w:sz w:val="21"/>
          <w:szCs w:val="21"/>
        </w:rPr>
        <w:t xml:space="preserve">sociedade, empresa e/ou entidade pertencente ao Grupo Econômico </w:t>
      </w:r>
      <w:r w:rsidR="00602F2F" w:rsidRPr="00757D97">
        <w:rPr>
          <w:rFonts w:ascii="Tahoma" w:hAnsi="Tahoma" w:cs="Tahoma"/>
          <w:sz w:val="21"/>
          <w:szCs w:val="21"/>
        </w:rPr>
        <w:t xml:space="preserve">(conforme abaixo definido) </w:t>
      </w:r>
      <w:r w:rsidRPr="00757D97">
        <w:rPr>
          <w:rFonts w:ascii="Tahoma" w:hAnsi="Tahoma" w:cs="Tahoma"/>
          <w:sz w:val="21"/>
          <w:szCs w:val="21"/>
        </w:rPr>
        <w:t>em juízo, com requerimento de recuperação judicial;</w:t>
      </w:r>
    </w:p>
    <w:p w14:paraId="3CC8E48F" w14:textId="77777777" w:rsidR="00F02F6C" w:rsidRPr="00757D97" w:rsidRDefault="00F02F6C" w:rsidP="00AA3011">
      <w:pPr>
        <w:widowControl w:val="0"/>
        <w:spacing w:after="0" w:line="288" w:lineRule="auto"/>
        <w:ind w:left="-11"/>
        <w:rPr>
          <w:rFonts w:ascii="Tahoma" w:hAnsi="Tahoma" w:cs="Tahoma"/>
          <w:sz w:val="21"/>
          <w:szCs w:val="21"/>
        </w:rPr>
      </w:pPr>
    </w:p>
    <w:p w14:paraId="09A01136" w14:textId="76A39E24" w:rsidR="005E31A9" w:rsidRPr="00757D97" w:rsidRDefault="00282A0D"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confirmação, por parte da </w:t>
      </w:r>
      <w:r w:rsidR="00F92601" w:rsidRPr="00757D97">
        <w:rPr>
          <w:rFonts w:ascii="Tahoma" w:hAnsi="Tahoma" w:cs="Tahoma"/>
          <w:sz w:val="21"/>
          <w:szCs w:val="21"/>
        </w:rPr>
        <w:t>Fiel Depositária</w:t>
      </w:r>
      <w:r w:rsidRPr="00757D97">
        <w:rPr>
          <w:rFonts w:ascii="Tahoma" w:hAnsi="Tahoma" w:cs="Tahoma"/>
          <w:sz w:val="21"/>
          <w:szCs w:val="21"/>
        </w:rPr>
        <w:t xml:space="preserve">, </w:t>
      </w:r>
      <w:r w:rsidR="00F92601" w:rsidRPr="00757D97">
        <w:rPr>
          <w:rFonts w:ascii="Tahoma" w:hAnsi="Tahoma" w:cs="Tahoma"/>
          <w:sz w:val="21"/>
          <w:szCs w:val="21"/>
        </w:rPr>
        <w:t xml:space="preserve">no sentido </w:t>
      </w:r>
      <w:r w:rsidRPr="00757D97">
        <w:rPr>
          <w:rFonts w:ascii="Tahoma" w:hAnsi="Tahoma" w:cs="Tahoma"/>
          <w:sz w:val="21"/>
          <w:szCs w:val="21"/>
        </w:rPr>
        <w:t xml:space="preserve">de que </w:t>
      </w:r>
      <w:r w:rsidR="00FE43FF" w:rsidRPr="00757D97">
        <w:rPr>
          <w:rFonts w:ascii="Tahoma" w:hAnsi="Tahoma" w:cs="Tahoma"/>
          <w:sz w:val="21"/>
          <w:szCs w:val="21"/>
        </w:rPr>
        <w:t>o valor d</w:t>
      </w:r>
      <w:r w:rsidRPr="00757D97">
        <w:rPr>
          <w:rFonts w:ascii="Tahoma" w:hAnsi="Tahoma" w:cs="Tahoma"/>
          <w:sz w:val="21"/>
          <w:szCs w:val="21"/>
        </w:rPr>
        <w:t>os Bens</w:t>
      </w:r>
      <w:r w:rsidR="00172A4A" w:rsidRPr="00757D97">
        <w:rPr>
          <w:rFonts w:ascii="Tahoma" w:hAnsi="Tahoma" w:cs="Tahoma"/>
          <w:sz w:val="21"/>
          <w:szCs w:val="21"/>
        </w:rPr>
        <w:t xml:space="preserve"> (conforme definido no Contrato de Alienação Fiduciária de Produtos)</w:t>
      </w:r>
      <w:r w:rsidRPr="00757D97">
        <w:rPr>
          <w:rFonts w:ascii="Tahoma" w:hAnsi="Tahoma" w:cs="Tahoma"/>
          <w:sz w:val="21"/>
          <w:szCs w:val="21"/>
        </w:rPr>
        <w:t xml:space="preserve"> depositados nos Armazéns</w:t>
      </w:r>
      <w:r w:rsidR="00172A4A" w:rsidRPr="00757D97">
        <w:rPr>
          <w:rFonts w:ascii="Tahoma" w:hAnsi="Tahoma" w:cs="Tahoma"/>
          <w:sz w:val="21"/>
          <w:szCs w:val="21"/>
        </w:rPr>
        <w:t xml:space="preserve"> (conforme definido no Contrato de Alienação Fiduciária de Produtos)</w:t>
      </w:r>
      <w:r w:rsidRPr="00757D97">
        <w:rPr>
          <w:rFonts w:ascii="Tahoma" w:hAnsi="Tahoma" w:cs="Tahoma"/>
          <w:sz w:val="21"/>
          <w:szCs w:val="21"/>
        </w:rPr>
        <w:t xml:space="preserve"> </w:t>
      </w:r>
      <w:r w:rsidR="00FE43FF" w:rsidRPr="00757D97">
        <w:rPr>
          <w:rFonts w:ascii="Tahoma" w:hAnsi="Tahoma" w:cs="Tahoma"/>
          <w:sz w:val="21"/>
          <w:szCs w:val="21"/>
        </w:rPr>
        <w:t xml:space="preserve">é suficiente para garantir a suficiência do </w:t>
      </w:r>
      <w:r w:rsidR="0047553B" w:rsidRPr="00757D97">
        <w:rPr>
          <w:rFonts w:ascii="Tahoma" w:hAnsi="Tahoma" w:cs="Tahoma"/>
          <w:sz w:val="21"/>
          <w:szCs w:val="21"/>
        </w:rPr>
        <w:t xml:space="preserve">Índice de Cobertura da Alienação Fiduciária (conforme </w:t>
      </w:r>
      <w:r w:rsidR="001103CD" w:rsidRPr="00757D97">
        <w:rPr>
          <w:rFonts w:ascii="Tahoma" w:hAnsi="Tahoma" w:cs="Tahoma"/>
          <w:sz w:val="21"/>
          <w:szCs w:val="21"/>
        </w:rPr>
        <w:t>definido</w:t>
      </w:r>
      <w:r w:rsidR="0047553B" w:rsidRPr="00757D97">
        <w:rPr>
          <w:rFonts w:ascii="Tahoma" w:hAnsi="Tahoma" w:cs="Tahoma"/>
          <w:sz w:val="21"/>
          <w:szCs w:val="21"/>
        </w:rPr>
        <w:t xml:space="preserve"> no Contrato de Alienação Fiduciária de Produtos)</w:t>
      </w:r>
      <w:r w:rsidR="00A6775F" w:rsidRPr="00757D97">
        <w:rPr>
          <w:rFonts w:ascii="Tahoma" w:hAnsi="Tahoma" w:cs="Tahoma"/>
          <w:sz w:val="21"/>
          <w:szCs w:val="21"/>
        </w:rPr>
        <w:t>, observado o disposto na Cláusula 4.8.2.1 abaixo;</w:t>
      </w:r>
      <w:r w:rsidR="004E2E0F" w:rsidRPr="00757D97">
        <w:rPr>
          <w:rFonts w:ascii="Tahoma" w:hAnsi="Tahoma" w:cs="Tahoma"/>
          <w:sz w:val="21"/>
          <w:szCs w:val="21"/>
        </w:rPr>
        <w:t xml:space="preserve"> </w:t>
      </w:r>
    </w:p>
    <w:p w14:paraId="106D5021" w14:textId="77777777" w:rsidR="00F02F6C" w:rsidRPr="00757D97" w:rsidRDefault="00F02F6C" w:rsidP="00AA3011">
      <w:pPr>
        <w:widowControl w:val="0"/>
        <w:spacing w:after="0" w:line="288" w:lineRule="auto"/>
        <w:ind w:left="-11"/>
        <w:rPr>
          <w:rFonts w:ascii="Tahoma" w:hAnsi="Tahoma" w:cs="Tahoma"/>
          <w:sz w:val="21"/>
          <w:szCs w:val="21"/>
        </w:rPr>
      </w:pPr>
    </w:p>
    <w:p w14:paraId="24AB41F2" w14:textId="07044CC9"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cumprimento pela </w:t>
      </w:r>
      <w:r w:rsidR="00C90E3F" w:rsidRPr="00757D97">
        <w:rPr>
          <w:rFonts w:ascii="Tahoma" w:hAnsi="Tahoma" w:cs="Tahoma"/>
          <w:sz w:val="21"/>
          <w:szCs w:val="21"/>
        </w:rPr>
        <w:t xml:space="preserve">Emissora </w:t>
      </w:r>
      <w:r w:rsidRPr="00757D97">
        <w:rPr>
          <w:rFonts w:ascii="Tahoma" w:hAnsi="Tahoma" w:cs="Tahoma"/>
          <w:sz w:val="21"/>
          <w:szCs w:val="21"/>
        </w:rPr>
        <w:t>de todas as obrigações aplicáveis à Oferta</w:t>
      </w:r>
      <w:r w:rsidR="00C90E3F" w:rsidRPr="00757D97">
        <w:rPr>
          <w:rFonts w:ascii="Tahoma" w:hAnsi="Tahoma" w:cs="Tahoma"/>
          <w:sz w:val="21"/>
          <w:szCs w:val="21"/>
        </w:rPr>
        <w:t xml:space="preserve"> Restrita</w:t>
      </w:r>
      <w:r w:rsidRPr="00757D97">
        <w:rPr>
          <w:rFonts w:ascii="Tahoma" w:hAnsi="Tahoma" w:cs="Tahoma"/>
          <w:sz w:val="21"/>
          <w:szCs w:val="21"/>
        </w:rPr>
        <w:t xml:space="preserve">, incluindo, sem limitação, a estrita observância às regras de período de silêncio relativas à não manifestação na mídia sobre a Oferta </w:t>
      </w:r>
      <w:r w:rsidR="00C90E3F" w:rsidRPr="00757D97">
        <w:rPr>
          <w:rFonts w:ascii="Tahoma" w:hAnsi="Tahoma" w:cs="Tahoma"/>
          <w:sz w:val="21"/>
          <w:szCs w:val="21"/>
        </w:rPr>
        <w:t xml:space="preserve">Restrita </w:t>
      </w:r>
      <w:r w:rsidRPr="00757D97">
        <w:rPr>
          <w:rFonts w:ascii="Tahoma" w:hAnsi="Tahoma" w:cs="Tahoma"/>
          <w:sz w:val="21"/>
          <w:szCs w:val="21"/>
        </w:rPr>
        <w:t>previstas na regulamentação emanada da CVM;</w:t>
      </w:r>
    </w:p>
    <w:p w14:paraId="4B0262A8" w14:textId="77777777" w:rsidR="00F02F6C" w:rsidRPr="00757D97" w:rsidRDefault="00F02F6C" w:rsidP="00AA3011">
      <w:pPr>
        <w:widowControl w:val="0"/>
        <w:spacing w:after="0" w:line="288" w:lineRule="auto"/>
        <w:rPr>
          <w:rFonts w:ascii="Tahoma" w:hAnsi="Tahoma" w:cs="Tahoma"/>
          <w:sz w:val="21"/>
          <w:szCs w:val="21"/>
        </w:rPr>
      </w:pPr>
    </w:p>
    <w:p w14:paraId="590DA7B8" w14:textId="74203BDB"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recolhimento, pela </w:t>
      </w:r>
      <w:r w:rsidR="00C90E3F" w:rsidRPr="00757D97">
        <w:rPr>
          <w:rFonts w:ascii="Tahoma" w:hAnsi="Tahoma" w:cs="Tahoma"/>
          <w:sz w:val="21"/>
          <w:szCs w:val="21"/>
        </w:rPr>
        <w:t>Emissora</w:t>
      </w:r>
      <w:r w:rsidRPr="00757D97">
        <w:rPr>
          <w:rFonts w:ascii="Tahoma" w:hAnsi="Tahoma" w:cs="Tahoma"/>
          <w:sz w:val="21"/>
          <w:szCs w:val="21"/>
        </w:rPr>
        <w:t>, de todos os tributos, taxas e emolumentos necessários à realização da Oferta</w:t>
      </w:r>
      <w:r w:rsidR="00C90E3F" w:rsidRPr="00757D97">
        <w:rPr>
          <w:rFonts w:ascii="Tahoma" w:hAnsi="Tahoma" w:cs="Tahoma"/>
          <w:sz w:val="21"/>
          <w:szCs w:val="21"/>
        </w:rPr>
        <w:t xml:space="preserve"> Restrita</w:t>
      </w:r>
      <w:r w:rsidR="002967DD" w:rsidRPr="00757D97">
        <w:rPr>
          <w:rFonts w:ascii="Tahoma" w:hAnsi="Tahoma" w:cs="Tahoma"/>
          <w:sz w:val="21"/>
          <w:szCs w:val="21"/>
        </w:rPr>
        <w:t xml:space="preserve"> e do registro dos CRA</w:t>
      </w:r>
      <w:r w:rsidRPr="00757D97">
        <w:rPr>
          <w:rFonts w:ascii="Tahoma" w:hAnsi="Tahoma" w:cs="Tahoma"/>
          <w:sz w:val="21"/>
          <w:szCs w:val="21"/>
        </w:rPr>
        <w:t>, inclusive aqueles cobrados pela B3;</w:t>
      </w:r>
    </w:p>
    <w:p w14:paraId="13A53586" w14:textId="77777777" w:rsidR="00F02F6C" w:rsidRPr="00757D97" w:rsidRDefault="00F02F6C" w:rsidP="00AA3011">
      <w:pPr>
        <w:widowControl w:val="0"/>
        <w:spacing w:after="0" w:line="288" w:lineRule="auto"/>
        <w:rPr>
          <w:rFonts w:ascii="Tahoma" w:hAnsi="Tahoma" w:cs="Tahoma"/>
          <w:sz w:val="21"/>
          <w:szCs w:val="21"/>
        </w:rPr>
      </w:pPr>
    </w:p>
    <w:p w14:paraId="23C51244" w14:textId="34D43C89" w:rsidR="005703BF" w:rsidRPr="00757D97" w:rsidRDefault="00A17675"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recebimento, pela Securitizadora, de </w:t>
      </w:r>
      <w:r w:rsidR="005703BF" w:rsidRPr="00757D97">
        <w:rPr>
          <w:rFonts w:ascii="Tahoma" w:hAnsi="Tahoma" w:cs="Tahoma"/>
          <w:sz w:val="21"/>
          <w:szCs w:val="21"/>
        </w:rPr>
        <w:t>confirmação documental de que esta Escritura</w:t>
      </w:r>
      <w:r w:rsidR="0033281C" w:rsidRPr="00757D97">
        <w:rPr>
          <w:rFonts w:ascii="Tahoma" w:hAnsi="Tahoma" w:cs="Tahoma"/>
          <w:sz w:val="21"/>
          <w:szCs w:val="21"/>
        </w:rPr>
        <w:t xml:space="preserve"> e a AGE da Emissora </w:t>
      </w:r>
      <w:r w:rsidR="005703BF" w:rsidRPr="00757D97">
        <w:rPr>
          <w:rFonts w:ascii="Tahoma" w:hAnsi="Tahoma" w:cs="Tahoma"/>
          <w:sz w:val="21"/>
          <w:szCs w:val="21"/>
        </w:rPr>
        <w:t xml:space="preserve">foram devidamente </w:t>
      </w:r>
      <w:r w:rsidR="00D853F3" w:rsidRPr="00757D97">
        <w:rPr>
          <w:rFonts w:ascii="Tahoma" w:hAnsi="Tahoma" w:cs="Tahoma"/>
          <w:sz w:val="21"/>
          <w:szCs w:val="21"/>
        </w:rPr>
        <w:t>registradas perante a</w:t>
      </w:r>
      <w:r w:rsidR="005703BF" w:rsidRPr="00757D97">
        <w:rPr>
          <w:rFonts w:ascii="Tahoma" w:hAnsi="Tahoma" w:cs="Tahoma"/>
          <w:sz w:val="21"/>
          <w:szCs w:val="21"/>
        </w:rPr>
        <w:t xml:space="preserve"> </w:t>
      </w:r>
      <w:r w:rsidR="0033281C" w:rsidRPr="00757D97">
        <w:rPr>
          <w:rFonts w:ascii="Tahoma" w:hAnsi="Tahoma" w:cs="Tahoma"/>
          <w:sz w:val="21"/>
          <w:szCs w:val="21"/>
        </w:rPr>
        <w:t>JUCERGS</w:t>
      </w:r>
      <w:r w:rsidR="005703BF" w:rsidRPr="00757D97">
        <w:rPr>
          <w:rFonts w:ascii="Tahoma" w:hAnsi="Tahoma" w:cs="Tahoma"/>
          <w:sz w:val="21"/>
          <w:szCs w:val="21"/>
        </w:rPr>
        <w:t>;</w:t>
      </w:r>
    </w:p>
    <w:p w14:paraId="57B2D7A9" w14:textId="77777777" w:rsidR="00F02F6C" w:rsidRPr="00757D97" w:rsidRDefault="00F02F6C" w:rsidP="00AA3011">
      <w:pPr>
        <w:widowControl w:val="0"/>
        <w:spacing w:after="0" w:line="288" w:lineRule="auto"/>
        <w:rPr>
          <w:rFonts w:ascii="Tahoma" w:hAnsi="Tahoma" w:cs="Tahoma"/>
          <w:sz w:val="21"/>
          <w:szCs w:val="21"/>
        </w:rPr>
      </w:pPr>
    </w:p>
    <w:p w14:paraId="17BA9D6A" w14:textId="15B13862"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retenção dos valores necessários para compor o Fundo de Despesas </w:t>
      </w:r>
      <w:r w:rsidR="00EF1124" w:rsidRPr="00757D97">
        <w:rPr>
          <w:rFonts w:ascii="Tahoma" w:hAnsi="Tahoma" w:cs="Tahoma"/>
          <w:sz w:val="21"/>
          <w:szCs w:val="21"/>
        </w:rPr>
        <w:t xml:space="preserve">(conforme abaixo definido) </w:t>
      </w:r>
      <w:r w:rsidRPr="00757D97">
        <w:rPr>
          <w:rFonts w:ascii="Tahoma" w:hAnsi="Tahoma" w:cs="Tahoma"/>
          <w:sz w:val="21"/>
          <w:szCs w:val="21"/>
        </w:rPr>
        <w:t xml:space="preserve">e o Fundo de Reserva </w:t>
      </w:r>
      <w:r w:rsidR="00EF1124" w:rsidRPr="00757D97">
        <w:rPr>
          <w:rFonts w:ascii="Tahoma" w:hAnsi="Tahoma" w:cs="Tahoma"/>
          <w:sz w:val="21"/>
          <w:szCs w:val="21"/>
        </w:rPr>
        <w:t xml:space="preserve">(conforme abaixo definido) </w:t>
      </w:r>
      <w:r w:rsidRPr="00757D97">
        <w:rPr>
          <w:rFonts w:ascii="Tahoma" w:hAnsi="Tahoma" w:cs="Tahoma"/>
          <w:sz w:val="21"/>
          <w:szCs w:val="21"/>
        </w:rPr>
        <w:t>na Conta Centralizadora (conforme abaixo definido);</w:t>
      </w:r>
    </w:p>
    <w:p w14:paraId="7E7DCC2B" w14:textId="77777777" w:rsidR="00F02F6C" w:rsidRPr="00757D97" w:rsidRDefault="00F02F6C" w:rsidP="00AA3011">
      <w:pPr>
        <w:widowControl w:val="0"/>
        <w:spacing w:after="0" w:line="288" w:lineRule="auto"/>
        <w:rPr>
          <w:rFonts w:ascii="Tahoma" w:hAnsi="Tahoma" w:cs="Tahoma"/>
          <w:sz w:val="21"/>
          <w:szCs w:val="21"/>
        </w:rPr>
      </w:pPr>
    </w:p>
    <w:p w14:paraId="6D359D55" w14:textId="5324EAFF"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contratação dos prestadores de serviço da Oferta</w:t>
      </w:r>
      <w:r w:rsidR="00A44D02" w:rsidRPr="00757D97">
        <w:rPr>
          <w:rFonts w:ascii="Tahoma" w:hAnsi="Tahoma" w:cs="Tahoma"/>
          <w:sz w:val="21"/>
          <w:szCs w:val="21"/>
        </w:rPr>
        <w:t xml:space="preserve"> Restrita</w:t>
      </w:r>
      <w:r w:rsidR="004E2E0F" w:rsidRPr="00757D97">
        <w:rPr>
          <w:rFonts w:ascii="Tahoma" w:hAnsi="Tahoma" w:cs="Tahoma"/>
          <w:sz w:val="21"/>
          <w:szCs w:val="21"/>
        </w:rPr>
        <w:t>, conforme listados no Anexo IV desta Escritura</w:t>
      </w:r>
      <w:r w:rsidRPr="00757D97">
        <w:rPr>
          <w:rFonts w:ascii="Tahoma" w:hAnsi="Tahoma" w:cs="Tahoma"/>
          <w:sz w:val="21"/>
          <w:szCs w:val="21"/>
        </w:rPr>
        <w:t>;</w:t>
      </w:r>
    </w:p>
    <w:p w14:paraId="467B0AE0" w14:textId="77777777" w:rsidR="00144E57" w:rsidRPr="00757D97" w:rsidRDefault="00144E57" w:rsidP="00AA3011">
      <w:pPr>
        <w:widowControl w:val="0"/>
        <w:spacing w:after="0" w:line="288" w:lineRule="auto"/>
        <w:rPr>
          <w:rFonts w:ascii="Tahoma" w:hAnsi="Tahoma" w:cs="Tahoma"/>
          <w:sz w:val="21"/>
          <w:szCs w:val="21"/>
        </w:rPr>
      </w:pPr>
    </w:p>
    <w:p w14:paraId="3CE1C991" w14:textId="0977AC16"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qualquer mora e/ou inadimplemento relativamente aos termos e condições de qualquer Documento da </w:t>
      </w:r>
      <w:r w:rsidR="004D0F4D" w:rsidRPr="00757D97">
        <w:rPr>
          <w:rFonts w:ascii="Tahoma" w:hAnsi="Tahoma" w:cs="Tahoma"/>
          <w:sz w:val="21"/>
          <w:szCs w:val="21"/>
        </w:rPr>
        <w:t>Oferta</w:t>
      </w:r>
      <w:r w:rsidRPr="00757D97">
        <w:rPr>
          <w:rFonts w:ascii="Tahoma" w:hAnsi="Tahoma" w:cs="Tahoma"/>
          <w:sz w:val="21"/>
          <w:szCs w:val="21"/>
        </w:rPr>
        <w:t>, que não tenha sido sanado nos respectivos prazos de cura, se previstos nos referidos documentos;</w:t>
      </w:r>
    </w:p>
    <w:p w14:paraId="6B84DEE4" w14:textId="77777777" w:rsidR="00F02F6C" w:rsidRPr="00757D97" w:rsidRDefault="00F02F6C" w:rsidP="00AA3011">
      <w:pPr>
        <w:widowControl w:val="0"/>
        <w:spacing w:after="0" w:line="288" w:lineRule="auto"/>
        <w:rPr>
          <w:rFonts w:ascii="Tahoma" w:hAnsi="Tahoma" w:cs="Tahoma"/>
          <w:sz w:val="21"/>
          <w:szCs w:val="21"/>
        </w:rPr>
      </w:pPr>
    </w:p>
    <w:p w14:paraId="3CFE8F53" w14:textId="699A1B98"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nenhum Evento de </w:t>
      </w:r>
      <w:r w:rsidR="004C203B" w:rsidRPr="00757D97">
        <w:rPr>
          <w:rFonts w:ascii="Tahoma" w:hAnsi="Tahoma" w:cs="Tahoma"/>
          <w:sz w:val="21"/>
          <w:szCs w:val="21"/>
        </w:rPr>
        <w:t>Vencimento Antecipado</w:t>
      </w:r>
      <w:r w:rsidR="007F01E9" w:rsidRPr="00757D97">
        <w:rPr>
          <w:rFonts w:ascii="Tahoma" w:hAnsi="Tahoma" w:cs="Tahoma"/>
          <w:sz w:val="21"/>
          <w:szCs w:val="21"/>
        </w:rPr>
        <w:t xml:space="preserve"> (conforme abaixo definido)</w:t>
      </w:r>
      <w:r w:rsidR="002C69E3" w:rsidRPr="00757D97">
        <w:rPr>
          <w:rFonts w:ascii="Tahoma" w:hAnsi="Tahoma" w:cs="Tahoma"/>
          <w:sz w:val="21"/>
          <w:szCs w:val="21"/>
        </w:rPr>
        <w:t>, a critério exclusivo da Securitizadora</w:t>
      </w:r>
      <w:r w:rsidRPr="00757D97">
        <w:rPr>
          <w:rFonts w:ascii="Tahoma" w:hAnsi="Tahoma" w:cs="Tahoma"/>
          <w:sz w:val="21"/>
          <w:szCs w:val="21"/>
        </w:rPr>
        <w:t>;</w:t>
      </w:r>
    </w:p>
    <w:p w14:paraId="1C8B5211" w14:textId="77777777" w:rsidR="00F02F6C" w:rsidRPr="00757D97" w:rsidRDefault="00F02F6C" w:rsidP="00AA3011">
      <w:pPr>
        <w:widowControl w:val="0"/>
        <w:spacing w:after="0" w:line="288" w:lineRule="auto"/>
        <w:rPr>
          <w:rFonts w:ascii="Tahoma" w:hAnsi="Tahoma" w:cs="Tahoma"/>
          <w:sz w:val="21"/>
          <w:szCs w:val="21"/>
        </w:rPr>
      </w:pPr>
    </w:p>
    <w:p w14:paraId="0CCD4037" w14:textId="73C25313"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alterações na legislação e regulamentação em vigor que possam criar obstáculos ou aumentar os custos inerentes à realização da </w:t>
      </w:r>
      <w:r w:rsidR="00B40F9C" w:rsidRPr="00757D97">
        <w:rPr>
          <w:rFonts w:ascii="Tahoma" w:hAnsi="Tahoma" w:cs="Tahoma"/>
          <w:sz w:val="21"/>
          <w:szCs w:val="21"/>
        </w:rPr>
        <w:t>Oferta Restrita</w:t>
      </w:r>
      <w:r w:rsidRPr="00757D97">
        <w:rPr>
          <w:rFonts w:ascii="Tahoma" w:hAnsi="Tahoma" w:cs="Tahoma"/>
          <w:sz w:val="21"/>
          <w:szCs w:val="21"/>
        </w:rPr>
        <w:t>;</w:t>
      </w:r>
    </w:p>
    <w:p w14:paraId="00F9FB77" w14:textId="77777777" w:rsidR="00F02F6C" w:rsidRPr="00757D97" w:rsidRDefault="00F02F6C" w:rsidP="00AA3011">
      <w:pPr>
        <w:widowControl w:val="0"/>
        <w:spacing w:after="0" w:line="288" w:lineRule="auto"/>
        <w:rPr>
          <w:rFonts w:ascii="Tahoma" w:hAnsi="Tahoma" w:cs="Tahoma"/>
          <w:sz w:val="21"/>
          <w:szCs w:val="21"/>
        </w:rPr>
      </w:pPr>
    </w:p>
    <w:p w14:paraId="39254863" w14:textId="3A2B1A41"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inexistência de alterações relativas às normas jurídicas aplicáveis ao mercado de capitais brasileiro que alterem de qualquer forma os procedimentos jurídicos ou operacionais relacionados à Oferta</w:t>
      </w:r>
      <w:r w:rsidR="00B40F9C" w:rsidRPr="00757D97">
        <w:rPr>
          <w:rFonts w:ascii="Tahoma" w:hAnsi="Tahoma" w:cs="Tahoma"/>
          <w:sz w:val="21"/>
          <w:szCs w:val="21"/>
        </w:rPr>
        <w:t xml:space="preserve"> Restrita</w:t>
      </w:r>
      <w:r w:rsidRPr="00757D97">
        <w:rPr>
          <w:rFonts w:ascii="Tahoma" w:hAnsi="Tahoma" w:cs="Tahoma"/>
          <w:sz w:val="21"/>
          <w:szCs w:val="21"/>
        </w:rPr>
        <w:t>, incluindo, mas não se limitando, aos critérios de elegibilidade na composição de portfolios dos investidores institucionais e profissionais e qualificados;</w:t>
      </w:r>
    </w:p>
    <w:p w14:paraId="229B0C14" w14:textId="77777777" w:rsidR="00F02F6C" w:rsidRPr="00757D97" w:rsidRDefault="00F02F6C" w:rsidP="00AA3011">
      <w:pPr>
        <w:widowControl w:val="0"/>
        <w:spacing w:after="0" w:line="288" w:lineRule="auto"/>
        <w:rPr>
          <w:rFonts w:ascii="Tahoma" w:hAnsi="Tahoma" w:cs="Tahoma"/>
          <w:sz w:val="21"/>
          <w:szCs w:val="21"/>
        </w:rPr>
      </w:pPr>
    </w:p>
    <w:p w14:paraId="6656BF9A" w14:textId="1A16E382"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alteração adversa nas condições econômicas, financeiras, reputacionais ou operacionais da </w:t>
      </w:r>
      <w:r w:rsidR="00B40F9C" w:rsidRPr="00757D97">
        <w:rPr>
          <w:rFonts w:ascii="Tahoma" w:hAnsi="Tahoma" w:cs="Tahoma"/>
          <w:sz w:val="21"/>
          <w:szCs w:val="21"/>
        </w:rPr>
        <w:t>Emissora</w:t>
      </w:r>
      <w:r w:rsidR="009A6089" w:rsidRPr="00757D97">
        <w:rPr>
          <w:rFonts w:ascii="Tahoma" w:hAnsi="Tahoma" w:cs="Tahoma"/>
          <w:sz w:val="21"/>
          <w:szCs w:val="21"/>
        </w:rPr>
        <w:t xml:space="preserve"> e</w:t>
      </w:r>
      <w:r w:rsidRPr="00757D97">
        <w:rPr>
          <w:rFonts w:ascii="Tahoma" w:hAnsi="Tahoma" w:cs="Tahoma"/>
          <w:sz w:val="21"/>
          <w:szCs w:val="21"/>
        </w:rPr>
        <w:t xml:space="preserve">/ou de qualquer </w:t>
      </w:r>
      <w:r w:rsidR="005B0ECF" w:rsidRPr="00757D97">
        <w:rPr>
          <w:rFonts w:ascii="Tahoma" w:hAnsi="Tahoma" w:cs="Tahoma"/>
          <w:sz w:val="21"/>
          <w:szCs w:val="21"/>
        </w:rPr>
        <w:t>sociedade, empresa e/ou entidade pertencente ao Grupo Econômico</w:t>
      </w:r>
      <w:r w:rsidRPr="00757D97">
        <w:rPr>
          <w:rFonts w:ascii="Tahoma" w:hAnsi="Tahoma" w:cs="Tahoma"/>
          <w:sz w:val="21"/>
          <w:szCs w:val="21"/>
        </w:rPr>
        <w:t xml:space="preserve"> (conforme abaixo definido), que altere a razoabilidade econômica da Oferta</w:t>
      </w:r>
      <w:r w:rsidR="00B40F9C" w:rsidRPr="00757D97">
        <w:rPr>
          <w:rFonts w:ascii="Tahoma" w:hAnsi="Tahoma" w:cs="Tahoma"/>
          <w:sz w:val="21"/>
          <w:szCs w:val="21"/>
        </w:rPr>
        <w:t xml:space="preserve"> Restrita</w:t>
      </w:r>
      <w:r w:rsidRPr="00757D97">
        <w:rPr>
          <w:rFonts w:ascii="Tahoma" w:hAnsi="Tahoma" w:cs="Tahoma"/>
          <w:sz w:val="21"/>
          <w:szCs w:val="21"/>
        </w:rPr>
        <w:t xml:space="preserve"> e/ou tornem </w:t>
      </w:r>
      <w:r w:rsidR="004E2E0F" w:rsidRPr="00757D97">
        <w:rPr>
          <w:rFonts w:ascii="Tahoma" w:hAnsi="Tahoma" w:cs="Tahoma"/>
          <w:sz w:val="21"/>
          <w:szCs w:val="21"/>
        </w:rPr>
        <w:t xml:space="preserve">inviável </w:t>
      </w:r>
      <w:r w:rsidR="007A7E8E" w:rsidRPr="00757D97">
        <w:rPr>
          <w:rFonts w:ascii="Tahoma" w:hAnsi="Tahoma" w:cs="Tahoma"/>
          <w:sz w:val="21"/>
          <w:szCs w:val="21"/>
        </w:rPr>
        <w:t>o</w:t>
      </w:r>
      <w:r w:rsidRPr="00757D97">
        <w:rPr>
          <w:rFonts w:ascii="Tahoma" w:hAnsi="Tahoma" w:cs="Tahoma"/>
          <w:sz w:val="21"/>
          <w:szCs w:val="21"/>
        </w:rPr>
        <w:t xml:space="preserve"> cumprimento das obrigações aqui previstas com relação à Oferta</w:t>
      </w:r>
      <w:r w:rsidR="00B40F9C" w:rsidRPr="00757D97">
        <w:rPr>
          <w:rFonts w:ascii="Tahoma" w:hAnsi="Tahoma" w:cs="Tahoma"/>
          <w:sz w:val="21"/>
          <w:szCs w:val="21"/>
        </w:rPr>
        <w:t xml:space="preserve"> Restrita</w:t>
      </w:r>
      <w:r w:rsidRPr="00757D97">
        <w:rPr>
          <w:rFonts w:ascii="Tahoma" w:hAnsi="Tahoma" w:cs="Tahoma"/>
          <w:sz w:val="21"/>
          <w:szCs w:val="21"/>
        </w:rPr>
        <w:t>, a exclusivo critério da Securitizadora;</w:t>
      </w:r>
    </w:p>
    <w:p w14:paraId="684111B0" w14:textId="77777777" w:rsidR="00F02F6C" w:rsidRPr="00757D97" w:rsidRDefault="00F02F6C" w:rsidP="00AA3011">
      <w:pPr>
        <w:widowControl w:val="0"/>
        <w:spacing w:after="0" w:line="288" w:lineRule="auto"/>
        <w:rPr>
          <w:rFonts w:ascii="Tahoma" w:hAnsi="Tahoma" w:cs="Tahoma"/>
          <w:sz w:val="21"/>
          <w:szCs w:val="21"/>
        </w:rPr>
      </w:pPr>
    </w:p>
    <w:p w14:paraId="5D17AC3D" w14:textId="4BDD9341" w:rsidR="00F94917"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qualquer alteração </w:t>
      </w:r>
      <w:r w:rsidR="0056002D" w:rsidRPr="00757D97">
        <w:rPr>
          <w:rFonts w:ascii="Tahoma" w:hAnsi="Tahoma" w:cs="Tahoma"/>
          <w:sz w:val="21"/>
          <w:szCs w:val="21"/>
        </w:rPr>
        <w:t xml:space="preserve">e/ou cessão de controle </w:t>
      </w:r>
      <w:r w:rsidR="00F94917" w:rsidRPr="00757D97">
        <w:rPr>
          <w:rFonts w:ascii="Tahoma" w:hAnsi="Tahoma" w:cs="Tahoma"/>
          <w:sz w:val="21"/>
          <w:szCs w:val="21"/>
        </w:rPr>
        <w:t>dos atuais controladores da Emissora</w:t>
      </w:r>
      <w:r w:rsidR="00260898" w:rsidRPr="00757D97">
        <w:rPr>
          <w:rFonts w:ascii="Tahoma" w:hAnsi="Tahoma" w:cs="Tahoma"/>
          <w:sz w:val="21"/>
          <w:szCs w:val="21"/>
        </w:rPr>
        <w:t>, que resultem na perda do poder de controle direto ou indireto da Emissora pelos atuais acionistas controladores</w:t>
      </w:r>
      <w:r w:rsidR="0056002D" w:rsidRPr="00757D97">
        <w:rPr>
          <w:rFonts w:ascii="Tahoma" w:hAnsi="Tahoma" w:cs="Tahoma"/>
          <w:sz w:val="21"/>
          <w:szCs w:val="21"/>
        </w:rPr>
        <w:t>, nos termos do artigo 116 da Lei das Sociedades por Ações</w:t>
      </w:r>
      <w:r w:rsidR="00F94917" w:rsidRPr="00757D97">
        <w:rPr>
          <w:rFonts w:ascii="Tahoma" w:hAnsi="Tahoma" w:cs="Tahoma"/>
          <w:sz w:val="21"/>
          <w:szCs w:val="21"/>
        </w:rPr>
        <w:t xml:space="preserve">; </w:t>
      </w:r>
    </w:p>
    <w:p w14:paraId="0E670F9D" w14:textId="77777777" w:rsidR="00F02F6C" w:rsidRPr="00757D97" w:rsidRDefault="00F02F6C" w:rsidP="00AA3011">
      <w:pPr>
        <w:widowControl w:val="0"/>
        <w:spacing w:after="0" w:line="288" w:lineRule="auto"/>
        <w:rPr>
          <w:rFonts w:ascii="Tahoma" w:hAnsi="Tahoma" w:cs="Tahoma"/>
          <w:sz w:val="21"/>
          <w:szCs w:val="21"/>
        </w:rPr>
      </w:pPr>
    </w:p>
    <w:p w14:paraId="29015548" w14:textId="7BE29B0A" w:rsidR="009F2549" w:rsidRPr="00757D97" w:rsidRDefault="00F94917"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qualquer alteração </w:t>
      </w:r>
      <w:r w:rsidR="009F2549" w:rsidRPr="00757D97">
        <w:rPr>
          <w:rFonts w:ascii="Tahoma" w:hAnsi="Tahoma" w:cs="Tahoma"/>
          <w:sz w:val="21"/>
          <w:szCs w:val="21"/>
        </w:rPr>
        <w:t xml:space="preserve">na composição societária da </w:t>
      </w:r>
      <w:r w:rsidR="00946CC7" w:rsidRPr="00757D97">
        <w:rPr>
          <w:rFonts w:ascii="Tahoma" w:hAnsi="Tahoma" w:cs="Tahoma"/>
          <w:sz w:val="21"/>
          <w:szCs w:val="21"/>
        </w:rPr>
        <w:t>Emissora</w:t>
      </w:r>
      <w:r w:rsidR="00A402B5" w:rsidRPr="00757D97">
        <w:rPr>
          <w:rFonts w:ascii="Tahoma" w:hAnsi="Tahoma" w:cs="Tahoma"/>
          <w:sz w:val="21"/>
          <w:szCs w:val="21"/>
        </w:rPr>
        <w:t xml:space="preserve"> </w:t>
      </w:r>
      <w:r w:rsidR="009F2549" w:rsidRPr="00757D97">
        <w:rPr>
          <w:rFonts w:ascii="Tahoma" w:hAnsi="Tahoma" w:cs="Tahoma"/>
          <w:sz w:val="21"/>
          <w:szCs w:val="21"/>
        </w:rPr>
        <w:t>(inclu</w:t>
      </w:r>
      <w:r w:rsidR="00AA23A1" w:rsidRPr="00757D97">
        <w:rPr>
          <w:rFonts w:ascii="Tahoma" w:hAnsi="Tahoma" w:cs="Tahoma"/>
          <w:sz w:val="21"/>
          <w:szCs w:val="21"/>
        </w:rPr>
        <w:t xml:space="preserve">sive </w:t>
      </w:r>
      <w:r w:rsidRPr="00757D97">
        <w:rPr>
          <w:rFonts w:ascii="Tahoma" w:hAnsi="Tahoma" w:cs="Tahoma"/>
          <w:sz w:val="21"/>
          <w:szCs w:val="21"/>
        </w:rPr>
        <w:t>em</w:t>
      </w:r>
      <w:r w:rsidR="00AA23A1" w:rsidRPr="00757D97">
        <w:rPr>
          <w:rFonts w:ascii="Tahoma" w:hAnsi="Tahoma" w:cs="Tahoma"/>
          <w:sz w:val="21"/>
          <w:szCs w:val="21"/>
        </w:rPr>
        <w:t xml:space="preserve"> decorr</w:t>
      </w:r>
      <w:r w:rsidRPr="00757D97">
        <w:rPr>
          <w:rFonts w:ascii="Tahoma" w:hAnsi="Tahoma" w:cs="Tahoma"/>
          <w:sz w:val="21"/>
          <w:szCs w:val="21"/>
        </w:rPr>
        <w:t>ência</w:t>
      </w:r>
      <w:r w:rsidR="00AA23A1" w:rsidRPr="00757D97">
        <w:rPr>
          <w:rFonts w:ascii="Tahoma" w:hAnsi="Tahoma" w:cs="Tahoma"/>
          <w:sz w:val="21"/>
          <w:szCs w:val="21"/>
        </w:rPr>
        <w:t xml:space="preserve"> de eventual processo de reorganização societária ta</w:t>
      </w:r>
      <w:r w:rsidRPr="00757D97">
        <w:rPr>
          <w:rFonts w:ascii="Tahoma" w:hAnsi="Tahoma" w:cs="Tahoma"/>
          <w:sz w:val="21"/>
          <w:szCs w:val="21"/>
        </w:rPr>
        <w:t>l</w:t>
      </w:r>
      <w:r w:rsidR="00AA23A1" w:rsidRPr="00757D97">
        <w:rPr>
          <w:rFonts w:ascii="Tahoma" w:hAnsi="Tahoma" w:cs="Tahoma"/>
          <w:sz w:val="21"/>
          <w:szCs w:val="21"/>
        </w:rPr>
        <w:t xml:space="preserve"> como </w:t>
      </w:r>
      <w:r w:rsidR="009F2549" w:rsidRPr="00757D97">
        <w:rPr>
          <w:rFonts w:ascii="Tahoma" w:hAnsi="Tahoma" w:cs="Tahoma"/>
          <w:sz w:val="21"/>
          <w:szCs w:val="21"/>
        </w:rPr>
        <w:t>fusão, cisão ou incorporação) e/</w:t>
      </w:r>
      <w:r w:rsidR="0054148A" w:rsidRPr="00757D97">
        <w:rPr>
          <w:rFonts w:ascii="Tahoma" w:hAnsi="Tahoma" w:cs="Tahoma"/>
          <w:sz w:val="21"/>
          <w:szCs w:val="21"/>
        </w:rPr>
        <w:t>ou</w:t>
      </w:r>
      <w:r w:rsidR="00AA23A1" w:rsidRPr="00757D97">
        <w:rPr>
          <w:rFonts w:ascii="Tahoma" w:hAnsi="Tahoma" w:cs="Tahoma"/>
          <w:sz w:val="21"/>
          <w:szCs w:val="21"/>
        </w:rPr>
        <w:t xml:space="preserve"> </w:t>
      </w:r>
      <w:r w:rsidR="009F2549" w:rsidRPr="00757D97">
        <w:rPr>
          <w:rFonts w:ascii="Tahoma" w:hAnsi="Tahoma" w:cs="Tahoma"/>
          <w:sz w:val="21"/>
          <w:szCs w:val="21"/>
        </w:rPr>
        <w:t>de qualquer sociedade controlada</w:t>
      </w:r>
      <w:r w:rsidR="007A7E8E" w:rsidRPr="00757D97">
        <w:rPr>
          <w:rFonts w:ascii="Tahoma" w:hAnsi="Tahoma" w:cs="Tahoma"/>
          <w:sz w:val="21"/>
          <w:szCs w:val="21"/>
        </w:rPr>
        <w:t xml:space="preserve"> </w:t>
      </w:r>
      <w:r w:rsidR="009F2549" w:rsidRPr="00757D97">
        <w:rPr>
          <w:rFonts w:ascii="Tahoma" w:hAnsi="Tahoma" w:cs="Tahoma"/>
          <w:sz w:val="21"/>
          <w:szCs w:val="21"/>
        </w:rPr>
        <w:t xml:space="preserve">(sendo a </w:t>
      </w:r>
      <w:r w:rsidR="004D1EE0" w:rsidRPr="00757D97">
        <w:rPr>
          <w:rFonts w:ascii="Tahoma" w:hAnsi="Tahoma" w:cs="Tahoma"/>
          <w:sz w:val="21"/>
          <w:szCs w:val="21"/>
        </w:rPr>
        <w:t>Emissora</w:t>
      </w:r>
      <w:r w:rsidR="00A402B5" w:rsidRPr="00757D97">
        <w:rPr>
          <w:rFonts w:ascii="Tahoma" w:hAnsi="Tahoma" w:cs="Tahoma"/>
          <w:sz w:val="21"/>
          <w:szCs w:val="21"/>
        </w:rPr>
        <w:t xml:space="preserve"> e </w:t>
      </w:r>
      <w:r w:rsidR="009F2549" w:rsidRPr="00757D97">
        <w:rPr>
          <w:rFonts w:ascii="Tahoma" w:hAnsi="Tahoma" w:cs="Tahoma"/>
          <w:sz w:val="21"/>
          <w:szCs w:val="21"/>
        </w:rPr>
        <w:t>tais sociedades, em conjunto, denominad</w:t>
      </w:r>
      <w:r w:rsidR="001253F6" w:rsidRPr="00757D97">
        <w:rPr>
          <w:rFonts w:ascii="Tahoma" w:hAnsi="Tahoma" w:cs="Tahoma"/>
          <w:sz w:val="21"/>
          <w:szCs w:val="21"/>
        </w:rPr>
        <w:t>a</w:t>
      </w:r>
      <w:r w:rsidR="009F2549" w:rsidRPr="00757D97">
        <w:rPr>
          <w:rFonts w:ascii="Tahoma" w:hAnsi="Tahoma" w:cs="Tahoma"/>
          <w:sz w:val="21"/>
          <w:szCs w:val="21"/>
        </w:rPr>
        <w:t>s “</w:t>
      </w:r>
      <w:r w:rsidR="009F2549" w:rsidRPr="00757D97">
        <w:rPr>
          <w:rFonts w:ascii="Tahoma" w:hAnsi="Tahoma" w:cs="Tahoma"/>
          <w:b/>
          <w:bCs/>
          <w:sz w:val="21"/>
          <w:szCs w:val="21"/>
        </w:rPr>
        <w:t>Grupo Econômico</w:t>
      </w:r>
      <w:r w:rsidR="009F2549" w:rsidRPr="00757D97">
        <w:rPr>
          <w:rFonts w:ascii="Tahoma" w:hAnsi="Tahoma" w:cs="Tahoma"/>
          <w:sz w:val="21"/>
          <w:szCs w:val="21"/>
        </w:rPr>
        <w:t>”), ou qualquer alienação, cessão ou transferência de ações</w:t>
      </w:r>
      <w:r w:rsidR="004D1EE0" w:rsidRPr="00757D97">
        <w:rPr>
          <w:rFonts w:ascii="Tahoma" w:hAnsi="Tahoma" w:cs="Tahoma"/>
          <w:sz w:val="21"/>
          <w:szCs w:val="21"/>
        </w:rPr>
        <w:t>/quotas representativas</w:t>
      </w:r>
      <w:r w:rsidR="009F2549" w:rsidRPr="00757D97">
        <w:rPr>
          <w:rFonts w:ascii="Tahoma" w:hAnsi="Tahoma" w:cs="Tahoma"/>
          <w:sz w:val="21"/>
          <w:szCs w:val="21"/>
        </w:rPr>
        <w:t xml:space="preserve"> do capital social de qualquer </w:t>
      </w:r>
      <w:r w:rsidR="00366C05" w:rsidRPr="00757D97">
        <w:rPr>
          <w:rFonts w:ascii="Tahoma" w:hAnsi="Tahoma" w:cs="Tahoma"/>
          <w:sz w:val="21"/>
          <w:szCs w:val="21"/>
        </w:rPr>
        <w:t>sociedade, empresa e/ou entidade pertencente ao Grupo Econômico</w:t>
      </w:r>
      <w:r w:rsidR="009F2549" w:rsidRPr="00757D97">
        <w:rPr>
          <w:rFonts w:ascii="Tahoma" w:hAnsi="Tahoma" w:cs="Tahoma"/>
          <w:sz w:val="21"/>
          <w:szCs w:val="21"/>
        </w:rPr>
        <w:t>, em qualquer operação isolada ou série de operações, que resultem na perda, pelos atuais acionistas controladores, do poder de controle direto ou indireto d</w:t>
      </w:r>
      <w:r w:rsidR="004D1EE0" w:rsidRPr="00757D97">
        <w:rPr>
          <w:rFonts w:ascii="Tahoma" w:hAnsi="Tahoma" w:cs="Tahoma"/>
          <w:sz w:val="21"/>
          <w:szCs w:val="21"/>
        </w:rPr>
        <w:t>a Emissora</w:t>
      </w:r>
      <w:r w:rsidR="00A402B5" w:rsidRPr="00757D97">
        <w:rPr>
          <w:rFonts w:ascii="Tahoma" w:hAnsi="Tahoma" w:cs="Tahoma"/>
          <w:sz w:val="21"/>
          <w:szCs w:val="21"/>
        </w:rPr>
        <w:t xml:space="preserve">, </w:t>
      </w:r>
      <w:r w:rsidR="0054148A" w:rsidRPr="00757D97">
        <w:rPr>
          <w:rFonts w:ascii="Tahoma" w:hAnsi="Tahoma" w:cs="Tahoma"/>
          <w:sz w:val="21"/>
          <w:szCs w:val="21"/>
        </w:rPr>
        <w:t>nos termos do artigo 116 da Lei das Sociedades por Ações</w:t>
      </w:r>
      <w:r w:rsidR="006C3314" w:rsidRPr="00757D97">
        <w:rPr>
          <w:rFonts w:ascii="Tahoma" w:hAnsi="Tahoma" w:cs="Tahoma"/>
          <w:sz w:val="21"/>
          <w:szCs w:val="21"/>
        </w:rPr>
        <w:t xml:space="preserve">, exceto </w:t>
      </w:r>
      <w:r w:rsidR="001D64F3" w:rsidRPr="00757D97">
        <w:rPr>
          <w:rFonts w:ascii="Tahoma" w:hAnsi="Tahoma" w:cs="Tahoma"/>
          <w:sz w:val="21"/>
          <w:szCs w:val="21"/>
        </w:rPr>
        <w:t>(</w:t>
      </w:r>
      <w:r w:rsidR="00D602A8" w:rsidRPr="00757D97">
        <w:rPr>
          <w:rFonts w:ascii="Tahoma" w:hAnsi="Tahoma" w:cs="Tahoma"/>
          <w:sz w:val="21"/>
          <w:szCs w:val="21"/>
        </w:rPr>
        <w:t>a</w:t>
      </w:r>
      <w:r w:rsidR="001D64F3" w:rsidRPr="00757D97">
        <w:rPr>
          <w:rFonts w:ascii="Tahoma" w:hAnsi="Tahoma" w:cs="Tahoma"/>
          <w:sz w:val="21"/>
          <w:szCs w:val="21"/>
        </w:rPr>
        <w:t xml:space="preserve">) </w:t>
      </w:r>
      <w:r w:rsidR="006C3314" w:rsidRPr="00757D97">
        <w:rPr>
          <w:rFonts w:ascii="Tahoma" w:hAnsi="Tahoma" w:cs="Tahoma"/>
          <w:sz w:val="21"/>
          <w:szCs w:val="21"/>
        </w:rPr>
        <w:t xml:space="preserve">a reestruturação societária da Emissora que implicará na transferência das ações detidas pela acionista Premium </w:t>
      </w:r>
      <w:proofErr w:type="spellStart"/>
      <w:r w:rsidR="006C3314" w:rsidRPr="00757D97">
        <w:rPr>
          <w:rFonts w:ascii="Tahoma" w:hAnsi="Tahoma" w:cs="Tahoma"/>
          <w:sz w:val="21"/>
          <w:szCs w:val="21"/>
        </w:rPr>
        <w:t>Tobacco</w:t>
      </w:r>
      <w:proofErr w:type="spellEnd"/>
      <w:r w:rsidR="006C3314" w:rsidRPr="00757D97">
        <w:rPr>
          <w:rFonts w:ascii="Tahoma" w:hAnsi="Tahoma" w:cs="Tahoma"/>
          <w:sz w:val="21"/>
          <w:szCs w:val="21"/>
        </w:rPr>
        <w:t xml:space="preserve"> </w:t>
      </w:r>
      <w:proofErr w:type="spellStart"/>
      <w:r w:rsidR="006C3314" w:rsidRPr="00757D97">
        <w:rPr>
          <w:rFonts w:ascii="Tahoma" w:hAnsi="Tahoma" w:cs="Tahoma"/>
          <w:sz w:val="21"/>
          <w:szCs w:val="21"/>
        </w:rPr>
        <w:t>Brazil</w:t>
      </w:r>
      <w:proofErr w:type="spellEnd"/>
      <w:r w:rsidR="006C3314" w:rsidRPr="00757D97">
        <w:rPr>
          <w:rFonts w:ascii="Tahoma" w:hAnsi="Tahoma" w:cs="Tahoma"/>
          <w:sz w:val="21"/>
          <w:szCs w:val="21"/>
        </w:rPr>
        <w:t xml:space="preserve"> Holdings </w:t>
      </w:r>
      <w:proofErr w:type="spellStart"/>
      <w:r w:rsidR="006C3314" w:rsidRPr="00757D97">
        <w:rPr>
          <w:rFonts w:ascii="Tahoma" w:hAnsi="Tahoma" w:cs="Tahoma"/>
          <w:sz w:val="21"/>
          <w:szCs w:val="21"/>
        </w:rPr>
        <w:t>Limited</w:t>
      </w:r>
      <w:proofErr w:type="spellEnd"/>
      <w:r w:rsidR="006C3314" w:rsidRPr="00757D97">
        <w:rPr>
          <w:rFonts w:ascii="Tahoma" w:hAnsi="Tahoma" w:cs="Tahoma"/>
          <w:sz w:val="21"/>
          <w:szCs w:val="21"/>
        </w:rPr>
        <w:t xml:space="preserve"> </w:t>
      </w:r>
      <w:r w:rsidR="00A824B2" w:rsidRPr="00757D97">
        <w:rPr>
          <w:rFonts w:ascii="Tahoma" w:hAnsi="Tahoma" w:cs="Tahoma"/>
          <w:sz w:val="21"/>
          <w:szCs w:val="21"/>
        </w:rPr>
        <w:t xml:space="preserve">(detentora do número de identificação fiscal 1525532, com sede em </w:t>
      </w:r>
      <w:proofErr w:type="spellStart"/>
      <w:r w:rsidR="00A824B2" w:rsidRPr="00757D97">
        <w:rPr>
          <w:rFonts w:ascii="Tahoma" w:hAnsi="Tahoma" w:cs="Tahoma"/>
          <w:sz w:val="21"/>
          <w:szCs w:val="21"/>
        </w:rPr>
        <w:t>Craigmuir</w:t>
      </w:r>
      <w:proofErr w:type="spellEnd"/>
      <w:r w:rsidR="00A824B2" w:rsidRPr="00757D97">
        <w:rPr>
          <w:rFonts w:ascii="Tahoma" w:hAnsi="Tahoma" w:cs="Tahoma"/>
          <w:sz w:val="21"/>
          <w:szCs w:val="21"/>
        </w:rPr>
        <w:t xml:space="preserve"> </w:t>
      </w:r>
      <w:proofErr w:type="spellStart"/>
      <w:r w:rsidR="00A824B2" w:rsidRPr="00757D97">
        <w:rPr>
          <w:rFonts w:ascii="Tahoma" w:hAnsi="Tahoma" w:cs="Tahoma"/>
          <w:sz w:val="21"/>
          <w:szCs w:val="21"/>
        </w:rPr>
        <w:t>Chambers</w:t>
      </w:r>
      <w:proofErr w:type="spellEnd"/>
      <w:r w:rsidR="00A824B2" w:rsidRPr="00757D97">
        <w:rPr>
          <w:rFonts w:ascii="Tahoma" w:hAnsi="Tahoma" w:cs="Tahoma"/>
          <w:sz w:val="21"/>
          <w:szCs w:val="21"/>
        </w:rPr>
        <w:t xml:space="preserve">, PO Box 71, Road Town, </w:t>
      </w:r>
      <w:proofErr w:type="spellStart"/>
      <w:r w:rsidR="00A824B2" w:rsidRPr="00757D97">
        <w:rPr>
          <w:rFonts w:ascii="Tahoma" w:hAnsi="Tahoma" w:cs="Tahoma"/>
          <w:sz w:val="21"/>
          <w:szCs w:val="21"/>
        </w:rPr>
        <w:t>Tortola</w:t>
      </w:r>
      <w:proofErr w:type="spellEnd"/>
      <w:r w:rsidR="00A824B2" w:rsidRPr="00757D97">
        <w:rPr>
          <w:rFonts w:ascii="Tahoma" w:hAnsi="Tahoma" w:cs="Tahoma"/>
          <w:sz w:val="21"/>
          <w:szCs w:val="21"/>
        </w:rPr>
        <w:t xml:space="preserve">) </w:t>
      </w:r>
      <w:r w:rsidR="006C3314" w:rsidRPr="00757D97">
        <w:rPr>
          <w:rFonts w:ascii="Tahoma" w:hAnsi="Tahoma" w:cs="Tahoma"/>
          <w:sz w:val="21"/>
          <w:szCs w:val="21"/>
        </w:rPr>
        <w:t xml:space="preserve">para a Premium </w:t>
      </w:r>
      <w:proofErr w:type="spellStart"/>
      <w:r w:rsidR="006C3314" w:rsidRPr="00757D97">
        <w:rPr>
          <w:rFonts w:ascii="Tahoma" w:hAnsi="Tahoma" w:cs="Tahoma"/>
          <w:sz w:val="21"/>
          <w:szCs w:val="21"/>
        </w:rPr>
        <w:t>Tobacco</w:t>
      </w:r>
      <w:proofErr w:type="spellEnd"/>
      <w:r w:rsidR="006C3314" w:rsidRPr="00757D97">
        <w:rPr>
          <w:rFonts w:ascii="Tahoma" w:hAnsi="Tahoma" w:cs="Tahoma"/>
          <w:sz w:val="21"/>
          <w:szCs w:val="21"/>
        </w:rPr>
        <w:t xml:space="preserve"> Holdings </w:t>
      </w:r>
      <w:proofErr w:type="spellStart"/>
      <w:r w:rsidR="006C3314" w:rsidRPr="00757D97">
        <w:rPr>
          <w:rFonts w:ascii="Tahoma" w:hAnsi="Tahoma" w:cs="Tahoma"/>
          <w:sz w:val="21"/>
          <w:szCs w:val="21"/>
        </w:rPr>
        <w:t>Limited</w:t>
      </w:r>
      <w:proofErr w:type="spellEnd"/>
      <w:r w:rsidR="0010437E" w:rsidRPr="00757D97">
        <w:rPr>
          <w:rFonts w:ascii="Tahoma" w:hAnsi="Tahoma" w:cs="Tahoma"/>
          <w:sz w:val="21"/>
          <w:szCs w:val="21"/>
        </w:rPr>
        <w:t xml:space="preserve"> (detentora do número de identificação fiscal 517245, com sede em </w:t>
      </w:r>
      <w:proofErr w:type="spellStart"/>
      <w:r w:rsidR="0010437E" w:rsidRPr="00757D97">
        <w:rPr>
          <w:rFonts w:ascii="Tahoma" w:hAnsi="Tahoma" w:cs="Tahoma"/>
          <w:sz w:val="21"/>
          <w:szCs w:val="21"/>
        </w:rPr>
        <w:t>Craigmuir</w:t>
      </w:r>
      <w:proofErr w:type="spellEnd"/>
      <w:r w:rsidR="0010437E" w:rsidRPr="00757D97">
        <w:rPr>
          <w:rFonts w:ascii="Tahoma" w:hAnsi="Tahoma" w:cs="Tahoma"/>
          <w:sz w:val="21"/>
          <w:szCs w:val="21"/>
        </w:rPr>
        <w:t xml:space="preserve"> </w:t>
      </w:r>
      <w:proofErr w:type="spellStart"/>
      <w:r w:rsidR="0010437E" w:rsidRPr="00757D97">
        <w:rPr>
          <w:rFonts w:ascii="Tahoma" w:hAnsi="Tahoma" w:cs="Tahoma"/>
          <w:sz w:val="21"/>
          <w:szCs w:val="21"/>
        </w:rPr>
        <w:t>Chambers</w:t>
      </w:r>
      <w:proofErr w:type="spellEnd"/>
      <w:r w:rsidR="0010437E" w:rsidRPr="00757D97">
        <w:rPr>
          <w:rFonts w:ascii="Tahoma" w:hAnsi="Tahoma" w:cs="Tahoma"/>
          <w:sz w:val="21"/>
          <w:szCs w:val="21"/>
        </w:rPr>
        <w:t xml:space="preserve">, PO Box 71, Road Town, </w:t>
      </w:r>
      <w:proofErr w:type="spellStart"/>
      <w:r w:rsidR="0010437E" w:rsidRPr="00757D97">
        <w:rPr>
          <w:rFonts w:ascii="Tahoma" w:hAnsi="Tahoma" w:cs="Tahoma"/>
          <w:sz w:val="21"/>
          <w:szCs w:val="21"/>
        </w:rPr>
        <w:t>Tortola</w:t>
      </w:r>
      <w:proofErr w:type="spellEnd"/>
      <w:r w:rsidR="0010437E" w:rsidRPr="00757D97">
        <w:rPr>
          <w:rFonts w:ascii="Tahoma" w:hAnsi="Tahoma" w:cs="Tahoma"/>
          <w:sz w:val="21"/>
          <w:szCs w:val="21"/>
        </w:rPr>
        <w:t>)</w:t>
      </w:r>
      <w:r w:rsidR="006C3314" w:rsidRPr="00757D97">
        <w:rPr>
          <w:rFonts w:ascii="Tahoma" w:hAnsi="Tahoma" w:cs="Tahoma"/>
          <w:sz w:val="21"/>
          <w:szCs w:val="21"/>
        </w:rPr>
        <w:t>, ambas com domicilio fiscal nas Ilhas Virgens Britânicas</w:t>
      </w:r>
      <w:r w:rsidR="001D64F3" w:rsidRPr="00757D97">
        <w:rPr>
          <w:rFonts w:ascii="Tahoma" w:hAnsi="Tahoma" w:cs="Tahoma"/>
          <w:sz w:val="21"/>
          <w:szCs w:val="21"/>
        </w:rPr>
        <w:t>;</w:t>
      </w:r>
      <w:r w:rsidR="006C3314" w:rsidRPr="00757D97">
        <w:rPr>
          <w:rFonts w:ascii="Tahoma" w:hAnsi="Tahoma" w:cs="Tahoma"/>
          <w:sz w:val="21"/>
          <w:szCs w:val="21"/>
        </w:rPr>
        <w:t xml:space="preserve"> e </w:t>
      </w:r>
      <w:r w:rsidR="001D64F3" w:rsidRPr="00757D97">
        <w:rPr>
          <w:rFonts w:ascii="Tahoma" w:hAnsi="Tahoma" w:cs="Tahoma"/>
          <w:sz w:val="21"/>
          <w:szCs w:val="21"/>
        </w:rPr>
        <w:t>(</w:t>
      </w:r>
      <w:r w:rsidR="00D602A8" w:rsidRPr="00757D97">
        <w:rPr>
          <w:rFonts w:ascii="Tahoma" w:hAnsi="Tahoma" w:cs="Tahoma"/>
          <w:sz w:val="21"/>
          <w:szCs w:val="21"/>
        </w:rPr>
        <w:t>b</w:t>
      </w:r>
      <w:r w:rsidR="001D64F3" w:rsidRPr="00757D97">
        <w:rPr>
          <w:rFonts w:ascii="Tahoma" w:hAnsi="Tahoma" w:cs="Tahoma"/>
          <w:sz w:val="21"/>
          <w:szCs w:val="21"/>
        </w:rPr>
        <w:t xml:space="preserve">) </w:t>
      </w:r>
      <w:r w:rsidR="006C3314" w:rsidRPr="00757D97">
        <w:rPr>
          <w:rFonts w:ascii="Tahoma" w:hAnsi="Tahoma" w:cs="Tahoma"/>
          <w:sz w:val="21"/>
          <w:szCs w:val="21"/>
        </w:rPr>
        <w:t xml:space="preserve">na transferência das ações detidas pelo acionista Romeu </w:t>
      </w:r>
      <w:proofErr w:type="spellStart"/>
      <w:r w:rsidR="006C3314" w:rsidRPr="00757D97">
        <w:rPr>
          <w:rFonts w:ascii="Tahoma" w:hAnsi="Tahoma" w:cs="Tahoma"/>
          <w:sz w:val="21"/>
          <w:szCs w:val="21"/>
        </w:rPr>
        <w:t>Alvicio</w:t>
      </w:r>
      <w:proofErr w:type="spellEnd"/>
      <w:r w:rsidR="006C3314" w:rsidRPr="00757D97">
        <w:rPr>
          <w:rFonts w:ascii="Tahoma" w:hAnsi="Tahoma" w:cs="Tahoma"/>
          <w:sz w:val="21"/>
          <w:szCs w:val="21"/>
        </w:rPr>
        <w:t xml:space="preserve"> Muller para a sociedade </w:t>
      </w:r>
      <w:r w:rsidR="00D602A8" w:rsidRPr="00757D97">
        <w:rPr>
          <w:rFonts w:ascii="Tahoma" w:hAnsi="Tahoma" w:cs="Tahoma"/>
          <w:sz w:val="21"/>
          <w:szCs w:val="21"/>
        </w:rPr>
        <w:t xml:space="preserve">uruguaia </w:t>
      </w:r>
      <w:r w:rsidR="006C3314" w:rsidRPr="00757D97">
        <w:rPr>
          <w:rFonts w:ascii="Tahoma" w:hAnsi="Tahoma" w:cs="Tahoma"/>
          <w:sz w:val="21"/>
          <w:szCs w:val="21"/>
        </w:rPr>
        <w:t xml:space="preserve">denominada </w:t>
      </w:r>
      <w:proofErr w:type="spellStart"/>
      <w:r w:rsidR="006C3314" w:rsidRPr="00757D97">
        <w:rPr>
          <w:rFonts w:ascii="Tahoma" w:hAnsi="Tahoma" w:cs="Tahoma"/>
          <w:sz w:val="21"/>
          <w:szCs w:val="21"/>
        </w:rPr>
        <w:t>Coronilla</w:t>
      </w:r>
      <w:proofErr w:type="spellEnd"/>
      <w:r w:rsidR="006C3314" w:rsidRPr="00757D97">
        <w:rPr>
          <w:rFonts w:ascii="Tahoma" w:hAnsi="Tahoma" w:cs="Tahoma"/>
          <w:sz w:val="21"/>
          <w:szCs w:val="21"/>
        </w:rPr>
        <w:t xml:space="preserve"> </w:t>
      </w:r>
      <w:proofErr w:type="spellStart"/>
      <w:r w:rsidR="006C3314" w:rsidRPr="00757D97">
        <w:rPr>
          <w:rFonts w:ascii="Tahoma" w:hAnsi="Tahoma" w:cs="Tahoma"/>
          <w:sz w:val="21"/>
          <w:szCs w:val="21"/>
        </w:rPr>
        <w:t>Inversiones</w:t>
      </w:r>
      <w:proofErr w:type="spellEnd"/>
      <w:r w:rsidR="006C3314" w:rsidRPr="00757D97">
        <w:rPr>
          <w:rFonts w:ascii="Tahoma" w:hAnsi="Tahoma" w:cs="Tahoma"/>
          <w:sz w:val="21"/>
          <w:szCs w:val="21"/>
        </w:rPr>
        <w:t xml:space="preserve"> S.R.L.</w:t>
      </w:r>
      <w:r w:rsidR="00A824B2" w:rsidRPr="00757D97">
        <w:rPr>
          <w:rFonts w:ascii="Tahoma" w:hAnsi="Tahoma" w:cs="Tahoma"/>
          <w:sz w:val="21"/>
          <w:szCs w:val="21"/>
        </w:rPr>
        <w:t xml:space="preserve"> (detentora do número de identificação fiscal 218 55230 0018, com sede em Cesar Cortinas 2037, Montevidéu, Uruguai</w:t>
      </w:r>
      <w:r w:rsidR="00413A4F" w:rsidRPr="00757D97">
        <w:rPr>
          <w:rFonts w:ascii="Tahoma" w:hAnsi="Tahoma" w:cs="Tahoma"/>
          <w:sz w:val="21"/>
          <w:szCs w:val="21"/>
        </w:rPr>
        <w:t xml:space="preserve">), </w:t>
      </w:r>
      <w:r w:rsidR="006C3314" w:rsidRPr="00757D97">
        <w:rPr>
          <w:rFonts w:ascii="Tahoma" w:hAnsi="Tahoma" w:cs="Tahoma"/>
          <w:sz w:val="21"/>
          <w:szCs w:val="21"/>
        </w:rPr>
        <w:t>não alterando em nenhum caso o controle acionário da Emissora</w:t>
      </w:r>
      <w:r w:rsidR="009F2549" w:rsidRPr="00757D97">
        <w:rPr>
          <w:rFonts w:ascii="Tahoma" w:hAnsi="Tahoma" w:cs="Tahoma"/>
          <w:sz w:val="21"/>
          <w:szCs w:val="21"/>
        </w:rPr>
        <w:t>;</w:t>
      </w:r>
      <w:r w:rsidR="00D602A8" w:rsidRPr="00757D97">
        <w:rPr>
          <w:rFonts w:ascii="Tahoma" w:hAnsi="Tahoma" w:cs="Tahoma"/>
          <w:sz w:val="21"/>
          <w:szCs w:val="21"/>
        </w:rPr>
        <w:t xml:space="preserve"> </w:t>
      </w:r>
    </w:p>
    <w:p w14:paraId="7CF1502A" w14:textId="77777777" w:rsidR="00F02F6C" w:rsidRPr="00757D97" w:rsidRDefault="00F02F6C" w:rsidP="00AA3011">
      <w:pPr>
        <w:widowControl w:val="0"/>
        <w:spacing w:after="0" w:line="288" w:lineRule="auto"/>
        <w:ind w:left="-11"/>
        <w:rPr>
          <w:rFonts w:ascii="Tahoma" w:hAnsi="Tahoma" w:cs="Tahoma"/>
          <w:sz w:val="21"/>
          <w:szCs w:val="21"/>
        </w:rPr>
      </w:pPr>
    </w:p>
    <w:p w14:paraId="333178EF" w14:textId="02A38F2E"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eventos graves de natureza política, conjuntural, sanitária, econômica ou financeira, no Brasil ou em qualquer país que tenha influência no mercado de capitais brasileiro que não possam ser razoavelmente previstos ou evitados, bem como no caso de ocorrência de eventos que venham de qualquer forma alterar substancialmente as condições dos mercados, tornando não recomendável ou extremamente onerosa </w:t>
      </w:r>
      <w:r w:rsidR="00713E47" w:rsidRPr="00757D97">
        <w:rPr>
          <w:rFonts w:ascii="Tahoma" w:hAnsi="Tahoma" w:cs="Tahoma"/>
          <w:sz w:val="21"/>
          <w:szCs w:val="21"/>
        </w:rPr>
        <w:t xml:space="preserve">a </w:t>
      </w:r>
      <w:r w:rsidRPr="00757D97">
        <w:rPr>
          <w:rFonts w:ascii="Tahoma" w:hAnsi="Tahoma" w:cs="Tahoma"/>
          <w:sz w:val="21"/>
          <w:szCs w:val="21"/>
        </w:rPr>
        <w:t>realização da Oferta</w:t>
      </w:r>
      <w:r w:rsidR="004D1EE0" w:rsidRPr="00757D97">
        <w:rPr>
          <w:rFonts w:ascii="Tahoma" w:hAnsi="Tahoma" w:cs="Tahoma"/>
          <w:sz w:val="21"/>
          <w:szCs w:val="21"/>
        </w:rPr>
        <w:t xml:space="preserve"> Restrita</w:t>
      </w:r>
      <w:r w:rsidRPr="00757D97">
        <w:rPr>
          <w:rFonts w:ascii="Tahoma" w:hAnsi="Tahoma" w:cs="Tahoma"/>
          <w:sz w:val="21"/>
          <w:szCs w:val="21"/>
        </w:rPr>
        <w:t xml:space="preserve">, incluídas nestas categorias: crises políticas ou econômicas, alterações substanciais nas condições dos mercados em que </w:t>
      </w:r>
      <w:r w:rsidR="00A433C9" w:rsidRPr="00757D97">
        <w:rPr>
          <w:rFonts w:ascii="Tahoma" w:hAnsi="Tahoma" w:cs="Tahoma"/>
          <w:sz w:val="21"/>
          <w:szCs w:val="21"/>
        </w:rPr>
        <w:t xml:space="preserve">o Grupo Econômico </w:t>
      </w:r>
      <w:r w:rsidRPr="00757D97">
        <w:rPr>
          <w:rFonts w:ascii="Tahoma" w:hAnsi="Tahoma" w:cs="Tahoma"/>
          <w:sz w:val="21"/>
          <w:szCs w:val="21"/>
        </w:rPr>
        <w:t xml:space="preserve">atua ou qualquer mudança a adversa substancial nas condições econômicas e financeiras e resultados operacionais </w:t>
      </w:r>
      <w:r w:rsidR="00A433C9" w:rsidRPr="00757D97">
        <w:rPr>
          <w:rFonts w:ascii="Tahoma" w:hAnsi="Tahoma" w:cs="Tahoma"/>
          <w:sz w:val="21"/>
          <w:szCs w:val="21"/>
        </w:rPr>
        <w:t>do Grupo Econômico</w:t>
      </w:r>
      <w:r w:rsidRPr="00757D97">
        <w:rPr>
          <w:rFonts w:ascii="Tahoma" w:hAnsi="Tahoma" w:cs="Tahoma"/>
          <w:sz w:val="21"/>
          <w:szCs w:val="21"/>
        </w:rPr>
        <w:t>;</w:t>
      </w:r>
    </w:p>
    <w:p w14:paraId="30F4B1D5" w14:textId="77777777" w:rsidR="00E26BB5" w:rsidRPr="00757D97" w:rsidRDefault="00E26BB5" w:rsidP="00AA3011">
      <w:pPr>
        <w:widowControl w:val="0"/>
        <w:spacing w:after="0" w:line="288" w:lineRule="auto"/>
        <w:rPr>
          <w:rFonts w:ascii="Tahoma" w:hAnsi="Tahoma" w:cs="Tahoma"/>
          <w:sz w:val="21"/>
          <w:szCs w:val="21"/>
        </w:rPr>
      </w:pPr>
    </w:p>
    <w:p w14:paraId="0BF93122" w14:textId="60BCF27E"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imposições e/ou exigências por parte da B3 e/ou da CVM de tal ordem </w:t>
      </w:r>
      <w:r w:rsidRPr="00757D97">
        <w:rPr>
          <w:rFonts w:ascii="Tahoma" w:hAnsi="Tahoma" w:cs="Tahoma"/>
          <w:sz w:val="21"/>
          <w:szCs w:val="21"/>
        </w:rPr>
        <w:lastRenderedPageBreak/>
        <w:t>que dificultem ou tornem impossível a realização da Oferta</w:t>
      </w:r>
      <w:r w:rsidR="00A433C9" w:rsidRPr="00757D97">
        <w:rPr>
          <w:rFonts w:ascii="Tahoma" w:hAnsi="Tahoma" w:cs="Tahoma"/>
          <w:sz w:val="21"/>
          <w:szCs w:val="21"/>
        </w:rPr>
        <w:t xml:space="preserve"> Restrita</w:t>
      </w:r>
      <w:r w:rsidRPr="00757D97">
        <w:rPr>
          <w:rFonts w:ascii="Tahoma" w:hAnsi="Tahoma" w:cs="Tahoma"/>
          <w:sz w:val="21"/>
          <w:szCs w:val="21"/>
        </w:rPr>
        <w:t>;</w:t>
      </w:r>
    </w:p>
    <w:p w14:paraId="4BAFAFA7" w14:textId="77777777" w:rsidR="00F02F6C" w:rsidRPr="00757D97" w:rsidRDefault="00F02F6C" w:rsidP="00AA3011">
      <w:pPr>
        <w:widowControl w:val="0"/>
        <w:spacing w:after="0" w:line="288" w:lineRule="auto"/>
        <w:rPr>
          <w:rFonts w:ascii="Tahoma" w:hAnsi="Tahoma" w:cs="Tahoma"/>
          <w:sz w:val="21"/>
          <w:szCs w:val="21"/>
        </w:rPr>
      </w:pPr>
    </w:p>
    <w:p w14:paraId="71DEA3B0" w14:textId="65ED6E37"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inexistência de eventos que possam ser caracterizados como casos fortuitos ou situações em que haja força maior que torne inviável o prosseguimento da Oferta</w:t>
      </w:r>
      <w:r w:rsidR="00A433C9" w:rsidRPr="00757D97">
        <w:rPr>
          <w:rFonts w:ascii="Tahoma" w:hAnsi="Tahoma" w:cs="Tahoma"/>
          <w:sz w:val="21"/>
          <w:szCs w:val="21"/>
        </w:rPr>
        <w:t xml:space="preserve"> Restrita</w:t>
      </w:r>
      <w:r w:rsidR="00AC0482" w:rsidRPr="00757D97">
        <w:rPr>
          <w:rFonts w:ascii="Tahoma" w:hAnsi="Tahoma" w:cs="Tahoma"/>
          <w:sz w:val="21"/>
          <w:szCs w:val="21"/>
        </w:rPr>
        <w:t>, a critério exclusivo da Securitizadora</w:t>
      </w:r>
      <w:r w:rsidRPr="00757D97">
        <w:rPr>
          <w:rFonts w:ascii="Tahoma" w:hAnsi="Tahoma" w:cs="Tahoma"/>
          <w:sz w:val="21"/>
          <w:szCs w:val="21"/>
        </w:rPr>
        <w:t>;</w:t>
      </w:r>
    </w:p>
    <w:p w14:paraId="2C1DFD36" w14:textId="77777777" w:rsidR="00F02F6C" w:rsidRPr="00757D97" w:rsidRDefault="00F02F6C" w:rsidP="00AA3011">
      <w:pPr>
        <w:widowControl w:val="0"/>
        <w:spacing w:after="0" w:line="288" w:lineRule="auto"/>
        <w:rPr>
          <w:rFonts w:ascii="Tahoma" w:hAnsi="Tahoma" w:cs="Tahoma"/>
          <w:sz w:val="21"/>
          <w:szCs w:val="21"/>
        </w:rPr>
      </w:pPr>
    </w:p>
    <w:p w14:paraId="053A9BF0" w14:textId="76F90741"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inexistência de qualquer tipo de intervenção, por meio de qualquer autoridade governamental, autarquia ou ente da administração pública, que diga respeito às atividades exercidas pela</w:t>
      </w:r>
      <w:r w:rsidR="00A433C9" w:rsidRPr="00757D97">
        <w:rPr>
          <w:rFonts w:ascii="Tahoma" w:hAnsi="Tahoma" w:cs="Tahoma"/>
          <w:sz w:val="21"/>
          <w:szCs w:val="21"/>
        </w:rPr>
        <w:t>s</w:t>
      </w:r>
      <w:r w:rsidRPr="00757D97">
        <w:rPr>
          <w:rFonts w:ascii="Tahoma" w:hAnsi="Tahoma" w:cs="Tahoma"/>
          <w:sz w:val="21"/>
          <w:szCs w:val="21"/>
        </w:rPr>
        <w:t xml:space="preserve"> empresas integrantes do Grupo Econômico;</w:t>
      </w:r>
    </w:p>
    <w:p w14:paraId="4A983928" w14:textId="77777777" w:rsidR="00F02F6C" w:rsidRPr="00757D97" w:rsidRDefault="00F02F6C" w:rsidP="00AA3011">
      <w:pPr>
        <w:widowControl w:val="0"/>
        <w:spacing w:after="0" w:line="288" w:lineRule="auto"/>
        <w:rPr>
          <w:rFonts w:ascii="Tahoma" w:hAnsi="Tahoma" w:cs="Tahoma"/>
          <w:sz w:val="21"/>
          <w:szCs w:val="21"/>
        </w:rPr>
      </w:pPr>
    </w:p>
    <w:p w14:paraId="347D098D" w14:textId="60435F23"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inexistência de violação ou indício de violação de qualquer dispositivo legal que verse sobre atos de corrupção e atos lesivos contra a administração pública, na forma da Lei nº 12.846/13, de agosto de 2013, conforme alterada, do </w:t>
      </w:r>
      <w:proofErr w:type="spellStart"/>
      <w:r w:rsidRPr="00757D97">
        <w:rPr>
          <w:rFonts w:ascii="Tahoma" w:hAnsi="Tahoma" w:cs="Tahoma"/>
          <w:i/>
          <w:iCs/>
          <w:sz w:val="21"/>
          <w:szCs w:val="21"/>
        </w:rPr>
        <w:t>Foreign</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Corrupt</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Practices</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Act</w:t>
      </w:r>
      <w:proofErr w:type="spellEnd"/>
      <w:r w:rsidRPr="00757D97">
        <w:rPr>
          <w:rFonts w:ascii="Tahoma" w:hAnsi="Tahoma" w:cs="Tahoma"/>
          <w:sz w:val="21"/>
          <w:szCs w:val="21"/>
        </w:rPr>
        <w:t xml:space="preserve"> (FCPA), da </w:t>
      </w:r>
      <w:r w:rsidRPr="00757D97">
        <w:rPr>
          <w:rFonts w:ascii="Tahoma" w:hAnsi="Tahoma" w:cs="Tahoma"/>
          <w:i/>
          <w:iCs/>
          <w:sz w:val="21"/>
          <w:szCs w:val="21"/>
        </w:rPr>
        <w:t xml:space="preserve">OECD </w:t>
      </w:r>
      <w:proofErr w:type="spellStart"/>
      <w:r w:rsidRPr="00757D97">
        <w:rPr>
          <w:rFonts w:ascii="Tahoma" w:hAnsi="Tahoma" w:cs="Tahoma"/>
          <w:i/>
          <w:iCs/>
          <w:sz w:val="21"/>
          <w:szCs w:val="21"/>
        </w:rPr>
        <w:t>Convention</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on</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Combating</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Bribery</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of</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Foreign</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Public</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Officials</w:t>
      </w:r>
      <w:proofErr w:type="spellEnd"/>
      <w:r w:rsidRPr="00757D97">
        <w:rPr>
          <w:rFonts w:ascii="Tahoma" w:hAnsi="Tahoma" w:cs="Tahoma"/>
          <w:i/>
          <w:iCs/>
          <w:sz w:val="21"/>
          <w:szCs w:val="21"/>
        </w:rPr>
        <w:t xml:space="preserve"> in </w:t>
      </w:r>
      <w:proofErr w:type="spellStart"/>
      <w:r w:rsidRPr="00757D97">
        <w:rPr>
          <w:rFonts w:ascii="Tahoma" w:hAnsi="Tahoma" w:cs="Tahoma"/>
          <w:i/>
          <w:iCs/>
          <w:sz w:val="21"/>
          <w:szCs w:val="21"/>
        </w:rPr>
        <w:t>International</w:t>
      </w:r>
      <w:proofErr w:type="spellEnd"/>
      <w:r w:rsidRPr="00757D97">
        <w:rPr>
          <w:rFonts w:ascii="Tahoma" w:hAnsi="Tahoma" w:cs="Tahoma"/>
          <w:i/>
          <w:iCs/>
          <w:sz w:val="21"/>
          <w:szCs w:val="21"/>
        </w:rPr>
        <w:t xml:space="preserve"> Business </w:t>
      </w:r>
      <w:proofErr w:type="spellStart"/>
      <w:r w:rsidRPr="00757D97">
        <w:rPr>
          <w:rFonts w:ascii="Tahoma" w:hAnsi="Tahoma" w:cs="Tahoma"/>
          <w:i/>
          <w:iCs/>
          <w:sz w:val="21"/>
          <w:szCs w:val="21"/>
        </w:rPr>
        <w:t>Transactions</w:t>
      </w:r>
      <w:proofErr w:type="spellEnd"/>
      <w:r w:rsidRPr="00757D97">
        <w:rPr>
          <w:rFonts w:ascii="Tahoma" w:hAnsi="Tahoma" w:cs="Tahoma"/>
          <w:sz w:val="21"/>
          <w:szCs w:val="21"/>
        </w:rPr>
        <w:t xml:space="preserve"> e do </w:t>
      </w:r>
      <w:r w:rsidRPr="00757D97">
        <w:rPr>
          <w:rFonts w:ascii="Tahoma" w:hAnsi="Tahoma" w:cs="Tahoma"/>
          <w:i/>
          <w:iCs/>
          <w:sz w:val="21"/>
          <w:szCs w:val="21"/>
        </w:rPr>
        <w:t xml:space="preserve">UK </w:t>
      </w:r>
      <w:proofErr w:type="spellStart"/>
      <w:r w:rsidRPr="00757D97">
        <w:rPr>
          <w:rFonts w:ascii="Tahoma" w:hAnsi="Tahoma" w:cs="Tahoma"/>
          <w:i/>
          <w:iCs/>
          <w:sz w:val="21"/>
          <w:szCs w:val="21"/>
        </w:rPr>
        <w:t>Bribery</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Act</w:t>
      </w:r>
      <w:proofErr w:type="spellEnd"/>
      <w:r w:rsidRPr="00757D97">
        <w:rPr>
          <w:rFonts w:ascii="Tahoma" w:hAnsi="Tahoma" w:cs="Tahoma"/>
          <w:sz w:val="21"/>
          <w:szCs w:val="21"/>
        </w:rPr>
        <w:t xml:space="preserve"> (UKBA), sem prejuízo das demais legislações anticorrupção, conforme aplicável (“</w:t>
      </w:r>
      <w:r w:rsidRPr="00757D97">
        <w:rPr>
          <w:rFonts w:ascii="Tahoma" w:hAnsi="Tahoma" w:cs="Tahoma"/>
          <w:b/>
          <w:bCs/>
          <w:sz w:val="21"/>
          <w:szCs w:val="21"/>
        </w:rPr>
        <w:t>Leis Anticorrupção</w:t>
      </w:r>
      <w:r w:rsidRPr="00757D97">
        <w:rPr>
          <w:rFonts w:ascii="Tahoma" w:hAnsi="Tahoma" w:cs="Tahoma"/>
          <w:sz w:val="21"/>
          <w:szCs w:val="21"/>
        </w:rPr>
        <w:t xml:space="preserve">”), na medida em que </w:t>
      </w:r>
      <w:r w:rsidR="00BC1008" w:rsidRPr="00757D97">
        <w:rPr>
          <w:rFonts w:ascii="Tahoma" w:hAnsi="Tahoma" w:cs="Tahoma"/>
          <w:sz w:val="21"/>
          <w:szCs w:val="21"/>
        </w:rPr>
        <w:t xml:space="preserve">a Emissora declara e garante que </w:t>
      </w:r>
      <w:r w:rsidR="00A433C9" w:rsidRPr="00757D97">
        <w:rPr>
          <w:rFonts w:ascii="Tahoma" w:hAnsi="Tahoma" w:cs="Tahoma"/>
          <w:sz w:val="21"/>
          <w:szCs w:val="21"/>
        </w:rPr>
        <w:t xml:space="preserve">todas as </w:t>
      </w:r>
      <w:r w:rsidR="00366C05" w:rsidRPr="00757D97">
        <w:rPr>
          <w:rFonts w:ascii="Tahoma" w:hAnsi="Tahoma" w:cs="Tahoma"/>
          <w:sz w:val="21"/>
          <w:szCs w:val="21"/>
        </w:rPr>
        <w:t xml:space="preserve">sociedades, </w:t>
      </w:r>
      <w:r w:rsidR="00A433C9" w:rsidRPr="00757D97">
        <w:rPr>
          <w:rFonts w:ascii="Tahoma" w:hAnsi="Tahoma" w:cs="Tahoma"/>
          <w:sz w:val="21"/>
          <w:szCs w:val="21"/>
        </w:rPr>
        <w:t xml:space="preserve">empresas </w:t>
      </w:r>
      <w:r w:rsidR="00366C05" w:rsidRPr="00757D97">
        <w:rPr>
          <w:rFonts w:ascii="Tahoma" w:hAnsi="Tahoma" w:cs="Tahoma"/>
          <w:sz w:val="21"/>
          <w:szCs w:val="21"/>
        </w:rPr>
        <w:t xml:space="preserve">e/ou entidades </w:t>
      </w:r>
      <w:r w:rsidR="00A433C9" w:rsidRPr="00757D97">
        <w:rPr>
          <w:rFonts w:ascii="Tahoma" w:hAnsi="Tahoma" w:cs="Tahoma"/>
          <w:sz w:val="21"/>
          <w:szCs w:val="21"/>
        </w:rPr>
        <w:t>do Grupo Econômico</w:t>
      </w:r>
      <w:r w:rsidRPr="00757D97">
        <w:rPr>
          <w:rFonts w:ascii="Tahoma" w:hAnsi="Tahoma" w:cs="Tahoma"/>
          <w:sz w:val="21"/>
          <w:szCs w:val="21"/>
        </w:rPr>
        <w:t xml:space="preserve"> (</w:t>
      </w:r>
      <w:r w:rsidR="007F01E9" w:rsidRPr="00757D97">
        <w:rPr>
          <w:rFonts w:ascii="Tahoma" w:hAnsi="Tahoma" w:cs="Tahoma"/>
          <w:sz w:val="21"/>
          <w:szCs w:val="21"/>
        </w:rPr>
        <w:t>a</w:t>
      </w:r>
      <w:r w:rsidRPr="00757D97">
        <w:rPr>
          <w:rFonts w:ascii="Tahoma" w:hAnsi="Tahoma" w:cs="Tahoma"/>
          <w:sz w:val="21"/>
          <w:szCs w:val="21"/>
        </w:rPr>
        <w:t>) adota</w:t>
      </w:r>
      <w:r w:rsidR="00BC1008" w:rsidRPr="00757D97">
        <w:rPr>
          <w:rFonts w:ascii="Tahoma" w:hAnsi="Tahoma" w:cs="Tahoma"/>
          <w:sz w:val="21"/>
          <w:szCs w:val="21"/>
        </w:rPr>
        <w:t>m</w:t>
      </w:r>
      <w:r w:rsidRPr="00757D97">
        <w:rPr>
          <w:rFonts w:ascii="Tahoma" w:hAnsi="Tahoma" w:cs="Tahoma"/>
          <w:sz w:val="21"/>
          <w:szCs w:val="21"/>
        </w:rPr>
        <w:t xml:space="preserve"> programa de integridade, nos termos do Decreto nº 8.420, de 18 de março de 2015, conforme alterado, visando a garantir o fiel cumprimento das Leis Anticorrupção; (</w:t>
      </w:r>
      <w:r w:rsidR="007F01E9" w:rsidRPr="00757D97">
        <w:rPr>
          <w:rFonts w:ascii="Tahoma" w:hAnsi="Tahoma" w:cs="Tahoma"/>
          <w:sz w:val="21"/>
          <w:szCs w:val="21"/>
        </w:rPr>
        <w:t>b</w:t>
      </w:r>
      <w:r w:rsidRPr="00757D97">
        <w:rPr>
          <w:rFonts w:ascii="Tahoma" w:hAnsi="Tahoma" w:cs="Tahoma"/>
          <w:sz w:val="21"/>
          <w:szCs w:val="21"/>
        </w:rPr>
        <w:t>) conhece</w:t>
      </w:r>
      <w:r w:rsidR="00BC1008" w:rsidRPr="00757D97">
        <w:rPr>
          <w:rFonts w:ascii="Tahoma" w:hAnsi="Tahoma" w:cs="Tahoma"/>
          <w:sz w:val="21"/>
          <w:szCs w:val="21"/>
        </w:rPr>
        <w:t>m</w:t>
      </w:r>
      <w:r w:rsidRPr="00757D97">
        <w:rPr>
          <w:rFonts w:ascii="Tahoma" w:hAnsi="Tahoma" w:cs="Tahoma"/>
          <w:sz w:val="21"/>
          <w:szCs w:val="21"/>
        </w:rPr>
        <w:t xml:space="preserve"> e entende</w:t>
      </w:r>
      <w:r w:rsidR="00BC1008" w:rsidRPr="00757D97">
        <w:rPr>
          <w:rFonts w:ascii="Tahoma" w:hAnsi="Tahoma" w:cs="Tahoma"/>
          <w:sz w:val="21"/>
          <w:szCs w:val="21"/>
        </w:rPr>
        <w:t>m</w:t>
      </w:r>
      <w:r w:rsidRPr="00757D97">
        <w:rPr>
          <w:rFonts w:ascii="Tahoma" w:hAnsi="Tahoma" w:cs="Tahoma"/>
          <w:sz w:val="21"/>
          <w:szCs w:val="21"/>
        </w:rPr>
        <w:t xml:space="preserve"> as disposições das Leis Anticorrupção das localidades em que fazem negócios, bem como não adotam quaisquer condutas que infrinjam as Leis Anticorrupção de tais localidades, sendo certo que executam as suas atividades em conformidade com tais normativos; (</w:t>
      </w:r>
      <w:r w:rsidR="007F01E9" w:rsidRPr="00757D97">
        <w:rPr>
          <w:rFonts w:ascii="Tahoma" w:hAnsi="Tahoma" w:cs="Tahoma"/>
          <w:sz w:val="21"/>
          <w:szCs w:val="21"/>
        </w:rPr>
        <w:t>c</w:t>
      </w:r>
      <w:r w:rsidRPr="00757D97">
        <w:rPr>
          <w:rFonts w:ascii="Tahoma" w:hAnsi="Tahoma" w:cs="Tahoma"/>
          <w:sz w:val="21"/>
          <w:szCs w:val="21"/>
        </w:rPr>
        <w:t>) seus funcionários, executivos, diretores, administradores, representantes legais e procuradores, no melhor do seu conhecimento, não foram condenados por decisão administrativa definitiva ou judicial transitada em julgado em razão da prática de atos ilícitos previstos nas Leis Anticorrupção, bem como nunca incorreram em tais práticas; (</w:t>
      </w:r>
      <w:r w:rsidR="007F01E9" w:rsidRPr="00757D97">
        <w:rPr>
          <w:rFonts w:ascii="Tahoma" w:hAnsi="Tahoma" w:cs="Tahoma"/>
          <w:sz w:val="21"/>
          <w:szCs w:val="21"/>
        </w:rPr>
        <w:t>d</w:t>
      </w:r>
      <w:r w:rsidRPr="00757D97">
        <w:rPr>
          <w:rFonts w:ascii="Tahoma" w:hAnsi="Tahoma" w:cs="Tahoma"/>
          <w:sz w:val="21"/>
          <w:szCs w:val="21"/>
        </w:rPr>
        <w:t>) adotam as diligências apropriadas para contratação e supervisão de terceiros, tais como fornecedores e prestadores de serviço, de forma a instruir que estes não pratiquem qualquer conduta relacionada à violação das Leis Anticorrupção; e (</w:t>
      </w:r>
      <w:r w:rsidR="007F01E9" w:rsidRPr="00757D97">
        <w:rPr>
          <w:rFonts w:ascii="Tahoma" w:hAnsi="Tahoma" w:cs="Tahoma"/>
          <w:sz w:val="21"/>
          <w:szCs w:val="21"/>
        </w:rPr>
        <w:t>e</w:t>
      </w:r>
      <w:r w:rsidRPr="00757D97">
        <w:rPr>
          <w:rFonts w:ascii="Tahoma" w:hAnsi="Tahoma" w:cs="Tahoma"/>
          <w:sz w:val="21"/>
          <w:szCs w:val="21"/>
        </w:rPr>
        <w:t>) caso tenham conhecimento de qualquer ato ou fato que viole quaisquer das Leis Anticorrupção, comunicarão imediatamente à Securitizadora;</w:t>
      </w:r>
    </w:p>
    <w:p w14:paraId="59F2CB2A" w14:textId="77777777" w:rsidR="00F02F6C" w:rsidRPr="00757D97" w:rsidRDefault="00F02F6C" w:rsidP="00AA3011">
      <w:pPr>
        <w:pStyle w:val="Corpodetexto21"/>
        <w:spacing w:after="0" w:line="288" w:lineRule="auto"/>
        <w:ind w:left="709"/>
        <w:rPr>
          <w:rFonts w:ascii="Tahoma" w:hAnsi="Tahoma" w:cs="Tahoma"/>
          <w:sz w:val="21"/>
          <w:szCs w:val="21"/>
        </w:rPr>
      </w:pPr>
    </w:p>
    <w:p w14:paraId="79FB56E7" w14:textId="65F6BA99"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recebimento, pela Securitizadora, de declaração firmada pela </w:t>
      </w:r>
      <w:r w:rsidR="00BC1008" w:rsidRPr="00757D97">
        <w:rPr>
          <w:rFonts w:ascii="Tahoma" w:hAnsi="Tahoma" w:cs="Tahoma"/>
          <w:sz w:val="21"/>
          <w:szCs w:val="21"/>
        </w:rPr>
        <w:t xml:space="preserve">Emissora </w:t>
      </w:r>
      <w:r w:rsidRPr="00757D97">
        <w:rPr>
          <w:rFonts w:ascii="Tahoma" w:hAnsi="Tahoma" w:cs="Tahoma"/>
          <w:sz w:val="21"/>
          <w:szCs w:val="21"/>
        </w:rPr>
        <w:t>no sentido de que cumprem rigorosamente e fazem com que as sociedades</w:t>
      </w:r>
      <w:r w:rsidR="00366C05" w:rsidRPr="00757D97">
        <w:rPr>
          <w:rFonts w:ascii="Tahoma" w:hAnsi="Tahoma" w:cs="Tahoma"/>
          <w:sz w:val="21"/>
          <w:szCs w:val="21"/>
        </w:rPr>
        <w:t>, empresas e/ou entidades</w:t>
      </w:r>
      <w:r w:rsidRPr="00757D97">
        <w:rPr>
          <w:rFonts w:ascii="Tahoma" w:hAnsi="Tahoma" w:cs="Tahoma"/>
          <w:sz w:val="21"/>
          <w:szCs w:val="21"/>
        </w:rPr>
        <w:t xml:space="preserve"> integrantes de seu Grupo Econômico (bem como seus conselheiros, diretores, prepostos e funcionários) cumpram: (</w:t>
      </w:r>
      <w:r w:rsidR="00495924" w:rsidRPr="00757D97">
        <w:rPr>
          <w:rFonts w:ascii="Tahoma" w:hAnsi="Tahoma" w:cs="Tahoma"/>
          <w:sz w:val="21"/>
          <w:szCs w:val="21"/>
        </w:rPr>
        <w:t>a</w:t>
      </w:r>
      <w:r w:rsidRPr="00757D97">
        <w:rPr>
          <w:rFonts w:ascii="Tahoma" w:hAnsi="Tahoma" w:cs="Tahoma"/>
          <w:sz w:val="21"/>
          <w:szCs w:val="21"/>
        </w:rPr>
        <w:t>) a legislação relativa a ilícitos e crimes ambientais, ao trabalho análogo a escravo, ao trabalho infantil ou ao incentivo à prostituição; e (</w:t>
      </w:r>
      <w:r w:rsidR="00495924" w:rsidRPr="00757D97">
        <w:rPr>
          <w:rFonts w:ascii="Tahoma" w:hAnsi="Tahoma" w:cs="Tahoma"/>
          <w:sz w:val="21"/>
          <w:szCs w:val="21"/>
        </w:rPr>
        <w:t>b</w:t>
      </w:r>
      <w:r w:rsidRPr="00757D97">
        <w:rPr>
          <w:rFonts w:ascii="Tahoma" w:hAnsi="Tahoma" w:cs="Tahoma"/>
          <w:sz w:val="21"/>
          <w:szCs w:val="21"/>
        </w:rPr>
        <w:t>) com as demais legislações ambiental e trabalhista em vigor, incluindo a Política Nacional do Meio Ambiente, as Resoluções do Conselho Nacional do Meio Ambiente – CONAMA e as demais legislações e regulamentações ambientais supletivas (em conjunto (</w:t>
      </w:r>
      <w:r w:rsidR="00495924" w:rsidRPr="00757D97">
        <w:rPr>
          <w:rFonts w:ascii="Tahoma" w:hAnsi="Tahoma" w:cs="Tahoma"/>
          <w:sz w:val="21"/>
          <w:szCs w:val="21"/>
        </w:rPr>
        <w:t>a</w:t>
      </w:r>
      <w:r w:rsidRPr="00757D97">
        <w:rPr>
          <w:rFonts w:ascii="Tahoma" w:hAnsi="Tahoma" w:cs="Tahoma"/>
          <w:sz w:val="21"/>
          <w:szCs w:val="21"/>
        </w:rPr>
        <w:t>) e (</w:t>
      </w:r>
      <w:r w:rsidR="00495924" w:rsidRPr="00757D97">
        <w:rPr>
          <w:rFonts w:ascii="Tahoma" w:hAnsi="Tahoma" w:cs="Tahoma"/>
          <w:sz w:val="21"/>
          <w:szCs w:val="21"/>
        </w:rPr>
        <w:t>b</w:t>
      </w:r>
      <w:r w:rsidRPr="00757D97">
        <w:rPr>
          <w:rFonts w:ascii="Tahoma" w:hAnsi="Tahoma" w:cs="Tahoma"/>
          <w:sz w:val="21"/>
          <w:szCs w:val="21"/>
        </w:rPr>
        <w:t>), “</w:t>
      </w:r>
      <w:r w:rsidRPr="00757D97">
        <w:rPr>
          <w:rFonts w:ascii="Tahoma" w:hAnsi="Tahoma" w:cs="Tahoma"/>
          <w:b/>
          <w:bCs/>
          <w:sz w:val="21"/>
          <w:szCs w:val="21"/>
        </w:rPr>
        <w:t>Legislação Socioambiental</w:t>
      </w:r>
      <w:r w:rsidRPr="00757D97">
        <w:rPr>
          <w:rFonts w:ascii="Tahoma" w:hAnsi="Tahoma" w:cs="Tahoma"/>
          <w:sz w:val="21"/>
          <w:szCs w:val="21"/>
        </w:rPr>
        <w:t xml:space="preserve">”), adotando as medidas e ações preventivas ou reparatórias, destinadas a evitar e corrigir eventuais danos ao meio ambiente e a seus trabalhadores decorrentes das atividades descritas </w:t>
      </w:r>
      <w:r w:rsidRPr="00757D97">
        <w:rPr>
          <w:rFonts w:ascii="Tahoma" w:hAnsi="Tahoma" w:cs="Tahoma"/>
          <w:sz w:val="21"/>
          <w:szCs w:val="21"/>
        </w:rPr>
        <w:lastRenderedPageBreak/>
        <w:t>em seus respectivos objetos sociais, conforme aplicável; e</w:t>
      </w:r>
      <w:r w:rsidR="007271EE" w:rsidRPr="00757D97">
        <w:rPr>
          <w:rFonts w:ascii="Tahoma" w:hAnsi="Tahoma" w:cs="Tahoma"/>
          <w:sz w:val="21"/>
          <w:szCs w:val="21"/>
        </w:rPr>
        <w:t xml:space="preserve"> </w:t>
      </w:r>
    </w:p>
    <w:p w14:paraId="20369FE6" w14:textId="77777777" w:rsidR="00F02F6C" w:rsidRPr="00757D97" w:rsidRDefault="00F02F6C" w:rsidP="00AA3011">
      <w:pPr>
        <w:widowControl w:val="0"/>
        <w:spacing w:after="0" w:line="288" w:lineRule="auto"/>
        <w:rPr>
          <w:rFonts w:ascii="Tahoma" w:hAnsi="Tahoma" w:cs="Tahoma"/>
          <w:sz w:val="21"/>
          <w:szCs w:val="21"/>
        </w:rPr>
      </w:pPr>
    </w:p>
    <w:p w14:paraId="3A41E2B7" w14:textId="443FE3EE" w:rsidR="009F2549" w:rsidRPr="00757D97" w:rsidRDefault="009F2549" w:rsidP="00AA3011">
      <w:pPr>
        <w:pStyle w:val="Corpodetexto21"/>
        <w:numPr>
          <w:ilvl w:val="0"/>
          <w:numId w:val="24"/>
        </w:numPr>
        <w:spacing w:after="0" w:line="288" w:lineRule="auto"/>
        <w:ind w:left="709"/>
        <w:rPr>
          <w:rFonts w:ascii="Tahoma" w:hAnsi="Tahoma" w:cs="Tahoma"/>
          <w:sz w:val="21"/>
          <w:szCs w:val="21"/>
        </w:rPr>
      </w:pPr>
      <w:r w:rsidRPr="00757D97">
        <w:rPr>
          <w:rFonts w:ascii="Tahoma" w:hAnsi="Tahoma" w:cs="Tahoma"/>
          <w:sz w:val="21"/>
          <w:szCs w:val="21"/>
        </w:rPr>
        <w:t xml:space="preserve">não ocorrência de qualquer inadimplemento pelas Partes de qualquer obrigação estabelecida </w:t>
      </w:r>
      <w:r w:rsidR="00495924" w:rsidRPr="00757D97">
        <w:rPr>
          <w:rFonts w:ascii="Tahoma" w:hAnsi="Tahoma" w:cs="Tahoma"/>
          <w:sz w:val="21"/>
          <w:szCs w:val="21"/>
        </w:rPr>
        <w:t>nesta Escritura</w:t>
      </w:r>
      <w:r w:rsidRPr="00757D97">
        <w:rPr>
          <w:rFonts w:ascii="Tahoma" w:hAnsi="Tahoma" w:cs="Tahoma"/>
          <w:sz w:val="21"/>
          <w:szCs w:val="21"/>
        </w:rPr>
        <w:t xml:space="preserve"> e em qualquer um dos</w:t>
      </w:r>
      <w:r w:rsidR="00495924" w:rsidRPr="00757D97">
        <w:rPr>
          <w:rFonts w:ascii="Tahoma" w:hAnsi="Tahoma" w:cs="Tahoma"/>
          <w:sz w:val="21"/>
          <w:szCs w:val="21"/>
        </w:rPr>
        <w:t xml:space="preserve"> demais</w:t>
      </w:r>
      <w:r w:rsidRPr="00757D97">
        <w:rPr>
          <w:rFonts w:ascii="Tahoma" w:hAnsi="Tahoma" w:cs="Tahoma"/>
          <w:sz w:val="21"/>
          <w:szCs w:val="21"/>
        </w:rPr>
        <w:t xml:space="preserve"> Documentos da O</w:t>
      </w:r>
      <w:r w:rsidR="004D0F4D" w:rsidRPr="00757D97">
        <w:rPr>
          <w:rFonts w:ascii="Tahoma" w:hAnsi="Tahoma" w:cs="Tahoma"/>
          <w:sz w:val="21"/>
          <w:szCs w:val="21"/>
        </w:rPr>
        <w:t>ferta</w:t>
      </w:r>
      <w:r w:rsidRPr="00757D97">
        <w:rPr>
          <w:rFonts w:ascii="Tahoma" w:hAnsi="Tahoma" w:cs="Tahoma"/>
          <w:sz w:val="21"/>
          <w:szCs w:val="21"/>
        </w:rPr>
        <w:t xml:space="preserve">. </w:t>
      </w:r>
    </w:p>
    <w:p w14:paraId="0CA357A2" w14:textId="2B827256" w:rsidR="009F2549" w:rsidRPr="00757D97" w:rsidRDefault="009F2549" w:rsidP="00AA3011">
      <w:pPr>
        <w:widowControl w:val="0"/>
        <w:spacing w:after="0" w:line="288" w:lineRule="auto"/>
        <w:contextualSpacing/>
        <w:rPr>
          <w:rFonts w:ascii="Tahoma" w:hAnsi="Tahoma" w:cs="Tahoma"/>
          <w:sz w:val="21"/>
          <w:szCs w:val="21"/>
        </w:rPr>
      </w:pPr>
    </w:p>
    <w:p w14:paraId="466923C9" w14:textId="2E75F009" w:rsidR="00A6775F" w:rsidRPr="00757D97" w:rsidRDefault="009D6D5F" w:rsidP="00AA3011">
      <w:pPr>
        <w:pStyle w:val="Corpodetexto21"/>
        <w:numPr>
          <w:ilvl w:val="3"/>
          <w:numId w:val="9"/>
        </w:numPr>
        <w:tabs>
          <w:tab w:val="left" w:pos="1701"/>
        </w:tabs>
        <w:spacing w:after="0" w:line="288" w:lineRule="auto"/>
        <w:ind w:left="709" w:firstLine="0"/>
        <w:rPr>
          <w:rFonts w:ascii="Tahoma" w:hAnsi="Tahoma" w:cs="Tahoma"/>
          <w:sz w:val="21"/>
          <w:szCs w:val="21"/>
        </w:rPr>
      </w:pPr>
      <w:r w:rsidRPr="00757D97">
        <w:rPr>
          <w:rFonts w:ascii="Tahoma" w:hAnsi="Tahoma" w:cs="Tahoma"/>
          <w:sz w:val="21"/>
          <w:szCs w:val="21"/>
        </w:rPr>
        <w:t>Na hipótese de</w:t>
      </w:r>
      <w:r w:rsidR="00A6775F" w:rsidRPr="00757D97">
        <w:rPr>
          <w:rFonts w:ascii="Tahoma" w:hAnsi="Tahoma" w:cs="Tahoma"/>
          <w:sz w:val="21"/>
          <w:szCs w:val="21"/>
        </w:rPr>
        <w:t xml:space="preserve"> a Condição Precedente estabelecida n</w:t>
      </w:r>
      <w:r w:rsidR="009311E0" w:rsidRPr="00757D97">
        <w:rPr>
          <w:rFonts w:ascii="Tahoma" w:hAnsi="Tahoma" w:cs="Tahoma"/>
          <w:sz w:val="21"/>
          <w:szCs w:val="21"/>
        </w:rPr>
        <w:t>o item “</w:t>
      </w:r>
      <w:proofErr w:type="spellStart"/>
      <w:r w:rsidR="009311E0" w:rsidRPr="00757D97">
        <w:rPr>
          <w:rFonts w:ascii="Tahoma" w:hAnsi="Tahoma" w:cs="Tahoma"/>
          <w:sz w:val="21"/>
          <w:szCs w:val="21"/>
        </w:rPr>
        <w:t>xi</w:t>
      </w:r>
      <w:r w:rsidR="00F16C92" w:rsidRPr="00757D97">
        <w:rPr>
          <w:rFonts w:ascii="Tahoma" w:hAnsi="Tahoma" w:cs="Tahoma"/>
          <w:sz w:val="21"/>
          <w:szCs w:val="21"/>
        </w:rPr>
        <w:t>i</w:t>
      </w:r>
      <w:proofErr w:type="spellEnd"/>
      <w:r w:rsidR="009311E0" w:rsidRPr="00757D97">
        <w:rPr>
          <w:rFonts w:ascii="Tahoma" w:hAnsi="Tahoma" w:cs="Tahoma"/>
          <w:sz w:val="21"/>
          <w:szCs w:val="21"/>
        </w:rPr>
        <w:t xml:space="preserve">” da Cláusula 4.8.2 acima </w:t>
      </w:r>
      <w:r w:rsidRPr="00757D97">
        <w:rPr>
          <w:rFonts w:ascii="Tahoma" w:hAnsi="Tahoma" w:cs="Tahoma"/>
          <w:sz w:val="21"/>
          <w:szCs w:val="21"/>
        </w:rPr>
        <w:t xml:space="preserve">ter sido apenas </w:t>
      </w:r>
      <w:r w:rsidR="009311E0" w:rsidRPr="00757D97">
        <w:rPr>
          <w:rFonts w:ascii="Tahoma" w:hAnsi="Tahoma" w:cs="Tahoma"/>
          <w:sz w:val="21"/>
          <w:szCs w:val="21"/>
        </w:rPr>
        <w:t xml:space="preserve">parcialmente cumprida </w:t>
      </w:r>
      <w:r w:rsidRPr="00757D97">
        <w:rPr>
          <w:rFonts w:ascii="Tahoma" w:hAnsi="Tahoma" w:cs="Tahoma"/>
          <w:sz w:val="21"/>
          <w:szCs w:val="21"/>
        </w:rPr>
        <w:t>n</w:t>
      </w:r>
      <w:r w:rsidR="009311E0" w:rsidRPr="00757D97">
        <w:rPr>
          <w:rFonts w:ascii="Tahoma" w:hAnsi="Tahoma" w:cs="Tahoma"/>
          <w:sz w:val="21"/>
          <w:szCs w:val="21"/>
        </w:rPr>
        <w:t>a data</w:t>
      </w:r>
      <w:r w:rsidR="006C276F" w:rsidRPr="00757D97">
        <w:rPr>
          <w:rFonts w:ascii="Tahoma" w:hAnsi="Tahoma" w:cs="Tahoma"/>
          <w:sz w:val="21"/>
          <w:szCs w:val="21"/>
        </w:rPr>
        <w:t xml:space="preserve"> prevista para ocorrer </w:t>
      </w:r>
      <w:r w:rsidR="003F206F" w:rsidRPr="00757D97">
        <w:rPr>
          <w:rFonts w:ascii="Tahoma" w:hAnsi="Tahoma" w:cs="Tahoma"/>
          <w:sz w:val="21"/>
          <w:szCs w:val="21"/>
        </w:rPr>
        <w:t>o</w:t>
      </w:r>
      <w:r w:rsidR="009311E0" w:rsidRPr="00757D97">
        <w:rPr>
          <w:rFonts w:ascii="Tahoma" w:hAnsi="Tahoma" w:cs="Tahoma"/>
          <w:sz w:val="21"/>
          <w:szCs w:val="21"/>
        </w:rPr>
        <w:t xml:space="preserve"> pagamento do Preço de Integralização</w:t>
      </w:r>
      <w:r w:rsidRPr="00757D97">
        <w:rPr>
          <w:rFonts w:ascii="Tahoma" w:hAnsi="Tahoma" w:cs="Tahoma"/>
          <w:sz w:val="21"/>
          <w:szCs w:val="21"/>
        </w:rPr>
        <w:t xml:space="preserve"> em favor da Emissora</w:t>
      </w:r>
      <w:r w:rsidR="003F206F" w:rsidRPr="00757D97">
        <w:rPr>
          <w:rFonts w:ascii="Tahoma" w:hAnsi="Tahoma" w:cs="Tahoma"/>
          <w:sz w:val="21"/>
          <w:szCs w:val="21"/>
        </w:rPr>
        <w:t xml:space="preserve">, </w:t>
      </w:r>
      <w:r w:rsidR="009311E0" w:rsidRPr="00757D97">
        <w:rPr>
          <w:rFonts w:ascii="Tahoma" w:hAnsi="Tahoma" w:cs="Tahoma"/>
          <w:sz w:val="21"/>
          <w:szCs w:val="21"/>
        </w:rPr>
        <w:t xml:space="preserve">isto é, caso </w:t>
      </w:r>
      <w:r w:rsidR="00340B83" w:rsidRPr="00757D97">
        <w:rPr>
          <w:rFonts w:ascii="Tahoma" w:hAnsi="Tahoma" w:cs="Tahoma"/>
          <w:sz w:val="21"/>
          <w:szCs w:val="21"/>
        </w:rPr>
        <w:t xml:space="preserve">o volume de Bens </w:t>
      </w:r>
      <w:r w:rsidR="00172A4A" w:rsidRPr="00757D97">
        <w:rPr>
          <w:rFonts w:ascii="Tahoma" w:hAnsi="Tahoma" w:cs="Tahoma"/>
          <w:sz w:val="21"/>
          <w:szCs w:val="21"/>
        </w:rPr>
        <w:t xml:space="preserve">(conforme definido no Contrato de Alienação Fiduciária de Produtos) </w:t>
      </w:r>
      <w:r w:rsidR="00340B83" w:rsidRPr="00757D97">
        <w:rPr>
          <w:rFonts w:ascii="Tahoma" w:hAnsi="Tahoma" w:cs="Tahoma"/>
          <w:sz w:val="21"/>
          <w:szCs w:val="21"/>
        </w:rPr>
        <w:t>depositados nos Armazéns</w:t>
      </w:r>
      <w:r w:rsidR="00172A4A" w:rsidRPr="00757D97">
        <w:rPr>
          <w:rFonts w:ascii="Tahoma" w:hAnsi="Tahoma" w:cs="Tahoma"/>
          <w:sz w:val="21"/>
          <w:szCs w:val="21"/>
        </w:rPr>
        <w:t xml:space="preserve"> (conforme definido no Contrato de Alienação Fiduciária de Produtos)</w:t>
      </w:r>
      <w:r w:rsidR="00340B83" w:rsidRPr="00757D97">
        <w:rPr>
          <w:rFonts w:ascii="Tahoma" w:hAnsi="Tahoma" w:cs="Tahoma"/>
          <w:sz w:val="21"/>
          <w:szCs w:val="21"/>
        </w:rPr>
        <w:t xml:space="preserve"> </w:t>
      </w:r>
      <w:r w:rsidR="006C276F" w:rsidRPr="00757D97">
        <w:rPr>
          <w:rFonts w:ascii="Tahoma" w:hAnsi="Tahoma" w:cs="Tahoma"/>
          <w:sz w:val="21"/>
          <w:szCs w:val="21"/>
        </w:rPr>
        <w:t xml:space="preserve">não </w:t>
      </w:r>
      <w:r w:rsidR="00C01D77" w:rsidRPr="00757D97">
        <w:rPr>
          <w:rFonts w:ascii="Tahoma" w:hAnsi="Tahoma" w:cs="Tahoma"/>
          <w:sz w:val="21"/>
          <w:szCs w:val="21"/>
        </w:rPr>
        <w:t xml:space="preserve">seja suficiente para garantir o Índice de Cobertura da Alienação Fiduciária, a Securitizadora </w:t>
      </w:r>
      <w:r w:rsidR="003F206F" w:rsidRPr="00757D97">
        <w:rPr>
          <w:rFonts w:ascii="Tahoma" w:hAnsi="Tahoma" w:cs="Tahoma"/>
          <w:sz w:val="21"/>
          <w:szCs w:val="21"/>
        </w:rPr>
        <w:t xml:space="preserve">poderá </w:t>
      </w:r>
      <w:r w:rsidR="00C01D77" w:rsidRPr="00757D97">
        <w:rPr>
          <w:rFonts w:ascii="Tahoma" w:hAnsi="Tahoma" w:cs="Tahoma"/>
          <w:sz w:val="21"/>
          <w:szCs w:val="21"/>
        </w:rPr>
        <w:t xml:space="preserve">efetivar </w:t>
      </w:r>
      <w:r w:rsidR="003F206F" w:rsidRPr="00757D97">
        <w:rPr>
          <w:rFonts w:ascii="Tahoma" w:hAnsi="Tahoma" w:cs="Tahoma"/>
          <w:sz w:val="21"/>
          <w:szCs w:val="21"/>
        </w:rPr>
        <w:t xml:space="preserve">o desembolso parcial e proporcional do Preço de Integralização em favor da </w:t>
      </w:r>
      <w:r w:rsidR="00930E5A" w:rsidRPr="00757D97">
        <w:rPr>
          <w:rFonts w:ascii="Tahoma" w:hAnsi="Tahoma" w:cs="Tahoma"/>
          <w:sz w:val="21"/>
          <w:szCs w:val="21"/>
        </w:rPr>
        <w:t xml:space="preserve">Emissora levando-se em conta o efetivo volume de Bens depositados </w:t>
      </w:r>
      <w:r w:rsidR="00F16C92" w:rsidRPr="00757D97">
        <w:rPr>
          <w:rFonts w:ascii="Tahoma" w:hAnsi="Tahoma" w:cs="Tahoma"/>
          <w:sz w:val="21"/>
          <w:szCs w:val="21"/>
        </w:rPr>
        <w:t>nos</w:t>
      </w:r>
      <w:r w:rsidR="00930E5A" w:rsidRPr="00757D97">
        <w:rPr>
          <w:rFonts w:ascii="Tahoma" w:hAnsi="Tahoma" w:cs="Tahoma"/>
          <w:sz w:val="21"/>
          <w:szCs w:val="21"/>
        </w:rPr>
        <w:t xml:space="preserve"> Armazéns. Exemplificativamente, </w:t>
      </w:r>
      <w:r w:rsidR="00614088" w:rsidRPr="00757D97">
        <w:rPr>
          <w:rFonts w:ascii="Tahoma" w:hAnsi="Tahoma" w:cs="Tahoma"/>
          <w:sz w:val="21"/>
          <w:szCs w:val="21"/>
        </w:rPr>
        <w:t>caso, na data prevista para ocorrer o pagamento do Preço de Integralização em favor da Emissora</w:t>
      </w:r>
      <w:r w:rsidR="00E51E0C" w:rsidRPr="00757D97">
        <w:rPr>
          <w:rFonts w:ascii="Tahoma" w:hAnsi="Tahoma" w:cs="Tahoma"/>
          <w:sz w:val="21"/>
          <w:szCs w:val="21"/>
        </w:rPr>
        <w:t>,</w:t>
      </w:r>
      <w:r w:rsidR="00614088" w:rsidRPr="00757D97">
        <w:rPr>
          <w:rFonts w:ascii="Tahoma" w:hAnsi="Tahoma" w:cs="Tahoma"/>
          <w:sz w:val="21"/>
          <w:szCs w:val="21"/>
        </w:rPr>
        <w:t xml:space="preserve"> o volume de Bens depositados nos Armaz</w:t>
      </w:r>
      <w:r w:rsidR="006C276F" w:rsidRPr="00757D97">
        <w:rPr>
          <w:rFonts w:ascii="Tahoma" w:hAnsi="Tahoma" w:cs="Tahoma"/>
          <w:sz w:val="21"/>
          <w:szCs w:val="21"/>
        </w:rPr>
        <w:t>én</w:t>
      </w:r>
      <w:r w:rsidR="00614088" w:rsidRPr="00757D97">
        <w:rPr>
          <w:rFonts w:ascii="Tahoma" w:hAnsi="Tahoma" w:cs="Tahoma"/>
          <w:sz w:val="21"/>
          <w:szCs w:val="21"/>
        </w:rPr>
        <w:t xml:space="preserve">s </w:t>
      </w:r>
      <w:r w:rsidR="006461DD" w:rsidRPr="00757D97">
        <w:rPr>
          <w:rFonts w:ascii="Tahoma" w:hAnsi="Tahoma" w:cs="Tahoma"/>
          <w:sz w:val="21"/>
          <w:szCs w:val="21"/>
        </w:rPr>
        <w:t>represente</w:t>
      </w:r>
      <w:r w:rsidR="00970E0F" w:rsidRPr="00757D97">
        <w:rPr>
          <w:rFonts w:ascii="Tahoma" w:hAnsi="Tahoma" w:cs="Tahoma"/>
          <w:sz w:val="21"/>
          <w:szCs w:val="21"/>
        </w:rPr>
        <w:t xml:space="preserve"> quantidade</w:t>
      </w:r>
      <w:r w:rsidR="006461DD" w:rsidRPr="00757D97">
        <w:rPr>
          <w:rFonts w:ascii="Tahoma" w:hAnsi="Tahoma" w:cs="Tahoma"/>
          <w:sz w:val="21"/>
          <w:szCs w:val="21"/>
        </w:rPr>
        <w:t xml:space="preserve"> correspondente a </w:t>
      </w:r>
      <w:r w:rsidR="00B736DE" w:rsidRPr="00757D97">
        <w:rPr>
          <w:rFonts w:ascii="Tahoma" w:hAnsi="Tahoma" w:cs="Tahoma"/>
          <w:sz w:val="21"/>
          <w:szCs w:val="21"/>
        </w:rPr>
        <w:t xml:space="preserve">apenas </w:t>
      </w:r>
      <w:r w:rsidR="00800B2E" w:rsidRPr="00757D97">
        <w:rPr>
          <w:rFonts w:ascii="Tahoma" w:hAnsi="Tahoma" w:cs="Tahoma"/>
          <w:sz w:val="21"/>
          <w:szCs w:val="21"/>
        </w:rPr>
        <w:t>6</w:t>
      </w:r>
      <w:r w:rsidR="00483780" w:rsidRPr="00757D97">
        <w:rPr>
          <w:rFonts w:ascii="Tahoma" w:hAnsi="Tahoma" w:cs="Tahoma"/>
          <w:sz w:val="21"/>
          <w:szCs w:val="21"/>
        </w:rPr>
        <w:t xml:space="preserve">5% </w:t>
      </w:r>
      <w:r w:rsidR="004F1E53" w:rsidRPr="00757D97">
        <w:rPr>
          <w:rFonts w:ascii="Tahoma" w:hAnsi="Tahoma" w:cs="Tahoma"/>
          <w:sz w:val="21"/>
          <w:szCs w:val="21"/>
        </w:rPr>
        <w:t>(</w:t>
      </w:r>
      <w:r w:rsidR="00800B2E" w:rsidRPr="00757D97">
        <w:rPr>
          <w:rFonts w:ascii="Tahoma" w:hAnsi="Tahoma" w:cs="Tahoma"/>
          <w:sz w:val="21"/>
          <w:szCs w:val="21"/>
        </w:rPr>
        <w:t>sessenta e cinco</w:t>
      </w:r>
      <w:r w:rsidR="004F1E53" w:rsidRPr="00757D97">
        <w:rPr>
          <w:rFonts w:ascii="Tahoma" w:hAnsi="Tahoma" w:cs="Tahoma"/>
          <w:sz w:val="21"/>
          <w:szCs w:val="21"/>
        </w:rPr>
        <w:t xml:space="preserve"> por cento) </w:t>
      </w:r>
      <w:r w:rsidR="006461DD" w:rsidRPr="00757D97">
        <w:rPr>
          <w:rFonts w:ascii="Tahoma" w:hAnsi="Tahoma" w:cs="Tahoma"/>
          <w:sz w:val="21"/>
          <w:szCs w:val="21"/>
        </w:rPr>
        <w:t>das Obrigações Garantidas</w:t>
      </w:r>
      <w:r w:rsidR="005A3554" w:rsidRPr="00757D97">
        <w:rPr>
          <w:rFonts w:ascii="Tahoma" w:hAnsi="Tahoma" w:cs="Tahoma"/>
          <w:sz w:val="21"/>
          <w:szCs w:val="21"/>
        </w:rPr>
        <w:t xml:space="preserve"> (conforme </w:t>
      </w:r>
      <w:r w:rsidR="000D0B08" w:rsidRPr="00757D97">
        <w:rPr>
          <w:rFonts w:ascii="Tahoma" w:hAnsi="Tahoma" w:cs="Tahoma"/>
          <w:sz w:val="21"/>
          <w:szCs w:val="21"/>
        </w:rPr>
        <w:t>abaixo definido</w:t>
      </w:r>
      <w:r w:rsidR="005A3554" w:rsidRPr="00757D97">
        <w:rPr>
          <w:rFonts w:ascii="Tahoma" w:hAnsi="Tahoma" w:cs="Tahoma"/>
          <w:sz w:val="21"/>
          <w:szCs w:val="21"/>
        </w:rPr>
        <w:t>)</w:t>
      </w:r>
      <w:r w:rsidR="006461DD" w:rsidRPr="00757D97">
        <w:rPr>
          <w:rFonts w:ascii="Tahoma" w:hAnsi="Tahoma" w:cs="Tahoma"/>
          <w:sz w:val="21"/>
          <w:szCs w:val="21"/>
        </w:rPr>
        <w:t xml:space="preserve">, </w:t>
      </w:r>
      <w:r w:rsidR="00B736DE" w:rsidRPr="007169E9">
        <w:rPr>
          <w:rFonts w:ascii="Tahoma" w:hAnsi="Tahoma" w:cs="Tahoma"/>
          <w:sz w:val="21"/>
          <w:szCs w:val="21"/>
        </w:rPr>
        <w:t xml:space="preserve">somente será liberado em favor da Emissora </w:t>
      </w:r>
      <w:r w:rsidR="005D5A6B" w:rsidRPr="007169E9">
        <w:rPr>
          <w:rFonts w:ascii="Tahoma" w:hAnsi="Tahoma" w:cs="Tahoma"/>
          <w:sz w:val="21"/>
          <w:szCs w:val="21"/>
        </w:rPr>
        <w:t xml:space="preserve">57% (cinquenta e sete </w:t>
      </w:r>
      <w:r w:rsidR="00B736DE" w:rsidRPr="007169E9">
        <w:rPr>
          <w:rFonts w:ascii="Tahoma" w:hAnsi="Tahoma" w:cs="Tahoma"/>
          <w:sz w:val="21"/>
          <w:szCs w:val="21"/>
        </w:rPr>
        <w:t>por cento) do Preço de Integralização</w:t>
      </w:r>
      <w:r w:rsidR="00B736DE" w:rsidRPr="00757D97">
        <w:rPr>
          <w:rFonts w:ascii="Tahoma" w:hAnsi="Tahoma" w:cs="Tahoma"/>
          <w:sz w:val="21"/>
          <w:szCs w:val="21"/>
        </w:rPr>
        <w:t>.</w:t>
      </w:r>
    </w:p>
    <w:p w14:paraId="6AC03F3E" w14:textId="77777777" w:rsidR="000E0893" w:rsidRPr="00757D97" w:rsidRDefault="000E0893" w:rsidP="00AA3011">
      <w:pPr>
        <w:pStyle w:val="Corpodetexto21"/>
        <w:tabs>
          <w:tab w:val="left" w:pos="1701"/>
        </w:tabs>
        <w:spacing w:after="0" w:line="288" w:lineRule="auto"/>
        <w:ind w:left="1418"/>
        <w:rPr>
          <w:rFonts w:ascii="Tahoma" w:hAnsi="Tahoma" w:cs="Tahoma"/>
          <w:sz w:val="21"/>
          <w:szCs w:val="21"/>
        </w:rPr>
      </w:pPr>
    </w:p>
    <w:p w14:paraId="34539918" w14:textId="339F21A7" w:rsidR="001A3074" w:rsidRPr="00757D97" w:rsidRDefault="001A3074" w:rsidP="00AA3011">
      <w:pPr>
        <w:pStyle w:val="Corpodetexto21"/>
        <w:numPr>
          <w:ilvl w:val="3"/>
          <w:numId w:val="9"/>
        </w:numPr>
        <w:tabs>
          <w:tab w:val="left" w:pos="1701"/>
        </w:tabs>
        <w:spacing w:after="0" w:line="288" w:lineRule="auto"/>
        <w:ind w:left="709" w:firstLine="0"/>
        <w:rPr>
          <w:rFonts w:ascii="Tahoma" w:hAnsi="Tahoma" w:cs="Tahoma"/>
          <w:sz w:val="21"/>
          <w:szCs w:val="21"/>
        </w:rPr>
      </w:pPr>
      <w:r w:rsidRPr="00757D97">
        <w:rPr>
          <w:rFonts w:ascii="Tahoma" w:hAnsi="Tahoma" w:cs="Tahoma"/>
          <w:sz w:val="21"/>
          <w:szCs w:val="21"/>
        </w:rPr>
        <w:t xml:space="preserve">Sem prejuízo do disposto acima, a Emissora deverá fazer com que o volume de Bens depositados nos Armazéns alcance a totalidade da Quantidade Mínima no prazo máximo de </w:t>
      </w:r>
      <w:r w:rsidR="00BE736C" w:rsidRPr="00757D97">
        <w:rPr>
          <w:rFonts w:ascii="Tahoma" w:hAnsi="Tahoma" w:cs="Tahoma"/>
          <w:sz w:val="21"/>
          <w:szCs w:val="21"/>
        </w:rPr>
        <w:t>30</w:t>
      </w:r>
      <w:r w:rsidRPr="00757D97">
        <w:rPr>
          <w:rFonts w:ascii="Tahoma" w:hAnsi="Tahoma" w:cs="Tahoma"/>
          <w:sz w:val="21"/>
          <w:szCs w:val="21"/>
        </w:rPr>
        <w:t xml:space="preserve"> (</w:t>
      </w:r>
      <w:r w:rsidR="00BE736C" w:rsidRPr="00757D97">
        <w:rPr>
          <w:rFonts w:ascii="Tahoma" w:hAnsi="Tahoma" w:cs="Tahoma"/>
          <w:sz w:val="21"/>
          <w:szCs w:val="21"/>
        </w:rPr>
        <w:t>trinta</w:t>
      </w:r>
      <w:r w:rsidRPr="00757D97">
        <w:rPr>
          <w:rFonts w:ascii="Tahoma" w:hAnsi="Tahoma" w:cs="Tahoma"/>
          <w:sz w:val="21"/>
          <w:szCs w:val="21"/>
        </w:rPr>
        <w:t xml:space="preserve">) dias contados da </w:t>
      </w:r>
      <w:r w:rsidR="0060161B" w:rsidRPr="00757D97">
        <w:rPr>
          <w:rFonts w:ascii="Tahoma" w:hAnsi="Tahoma" w:cs="Tahoma"/>
          <w:sz w:val="21"/>
          <w:szCs w:val="21"/>
        </w:rPr>
        <w:t>primeira data de integralização dos CRA</w:t>
      </w:r>
      <w:r w:rsidRPr="00757D97">
        <w:rPr>
          <w:rFonts w:ascii="Tahoma" w:hAnsi="Tahoma" w:cs="Tahoma"/>
          <w:sz w:val="21"/>
          <w:szCs w:val="21"/>
        </w:rPr>
        <w:t xml:space="preserve">, sob pena de vencimento antecipado das </w:t>
      </w:r>
      <w:r w:rsidR="000D0B08" w:rsidRPr="00757D97">
        <w:rPr>
          <w:rFonts w:ascii="Tahoma" w:hAnsi="Tahoma" w:cs="Tahoma"/>
          <w:sz w:val="21"/>
          <w:szCs w:val="21"/>
        </w:rPr>
        <w:t>Obrigações Garantidas</w:t>
      </w:r>
      <w:r w:rsidRPr="00757D97">
        <w:rPr>
          <w:rFonts w:ascii="Tahoma" w:hAnsi="Tahoma" w:cs="Tahoma"/>
          <w:sz w:val="21"/>
          <w:szCs w:val="21"/>
        </w:rPr>
        <w:t>.</w:t>
      </w:r>
      <w:r w:rsidR="00BE736C" w:rsidRPr="00757D97">
        <w:rPr>
          <w:rFonts w:ascii="Tahoma" w:hAnsi="Tahoma" w:cs="Tahoma"/>
          <w:sz w:val="21"/>
          <w:szCs w:val="21"/>
        </w:rPr>
        <w:t xml:space="preserve"> </w:t>
      </w:r>
    </w:p>
    <w:p w14:paraId="5DCF8A2C" w14:textId="77777777" w:rsidR="00A6775F" w:rsidRPr="00757D97" w:rsidRDefault="00A6775F" w:rsidP="00AA3011">
      <w:pPr>
        <w:widowControl w:val="0"/>
        <w:spacing w:after="0" w:line="288" w:lineRule="auto"/>
        <w:contextualSpacing/>
        <w:rPr>
          <w:rFonts w:ascii="Tahoma" w:hAnsi="Tahoma" w:cs="Tahoma"/>
          <w:sz w:val="21"/>
          <w:szCs w:val="21"/>
        </w:rPr>
      </w:pPr>
    </w:p>
    <w:p w14:paraId="71658A76" w14:textId="701D69D1" w:rsidR="009F2549" w:rsidRPr="00757D97" w:rsidRDefault="009F254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Caso qualquer das Condições Precedentes não seja implementada no prazo de </w:t>
      </w:r>
      <w:r w:rsidR="005E048F" w:rsidRPr="00757D97">
        <w:rPr>
          <w:rFonts w:ascii="Tahoma" w:hAnsi="Tahoma" w:cs="Tahoma"/>
          <w:sz w:val="21"/>
          <w:szCs w:val="21"/>
        </w:rPr>
        <w:t xml:space="preserve">30 (trinta) </w:t>
      </w:r>
      <w:r w:rsidRPr="00757D97">
        <w:rPr>
          <w:rFonts w:ascii="Tahoma" w:hAnsi="Tahoma" w:cs="Tahoma"/>
          <w:sz w:val="21"/>
          <w:szCs w:val="21"/>
        </w:rPr>
        <w:t xml:space="preserve">dias corridos, contados da </w:t>
      </w:r>
      <w:r w:rsidR="002C69E3" w:rsidRPr="00757D97">
        <w:rPr>
          <w:rFonts w:ascii="Tahoma" w:hAnsi="Tahoma" w:cs="Tahoma"/>
          <w:sz w:val="21"/>
          <w:szCs w:val="21"/>
        </w:rPr>
        <w:t xml:space="preserve">presente </w:t>
      </w:r>
      <w:r w:rsidRPr="00757D97">
        <w:rPr>
          <w:rFonts w:ascii="Tahoma" w:hAnsi="Tahoma" w:cs="Tahoma"/>
          <w:sz w:val="21"/>
          <w:szCs w:val="21"/>
        </w:rPr>
        <w:t xml:space="preserve">data, </w:t>
      </w:r>
      <w:r w:rsidR="003F7122" w:rsidRPr="00757D97">
        <w:rPr>
          <w:rFonts w:ascii="Tahoma" w:hAnsi="Tahoma" w:cs="Tahoma"/>
          <w:color w:val="000000"/>
          <w:sz w:val="21"/>
          <w:szCs w:val="21"/>
        </w:rPr>
        <w:t xml:space="preserve">os negócios jurídicos avençados </w:t>
      </w:r>
      <w:r w:rsidR="00601DD8" w:rsidRPr="00757D97">
        <w:rPr>
          <w:rFonts w:ascii="Tahoma" w:hAnsi="Tahoma" w:cs="Tahoma"/>
          <w:color w:val="000000"/>
          <w:sz w:val="21"/>
          <w:szCs w:val="21"/>
        </w:rPr>
        <w:t>nesta</w:t>
      </w:r>
      <w:r w:rsidR="003F7122" w:rsidRPr="00757D97">
        <w:rPr>
          <w:rFonts w:ascii="Tahoma" w:hAnsi="Tahoma" w:cs="Tahoma"/>
          <w:color w:val="000000"/>
          <w:sz w:val="21"/>
          <w:szCs w:val="21"/>
        </w:rPr>
        <w:t xml:space="preserve"> Escritura restarão automaticamente ineficazes e sem efeito</w:t>
      </w:r>
      <w:r w:rsidRPr="00757D97">
        <w:rPr>
          <w:rFonts w:ascii="Tahoma" w:hAnsi="Tahoma" w:cs="Tahoma"/>
          <w:sz w:val="21"/>
          <w:szCs w:val="21"/>
        </w:rPr>
        <w:t xml:space="preserve">, com efeitos </w:t>
      </w:r>
      <w:proofErr w:type="spellStart"/>
      <w:r w:rsidRPr="00757D97">
        <w:rPr>
          <w:rFonts w:ascii="Tahoma" w:hAnsi="Tahoma" w:cs="Tahoma"/>
          <w:i/>
          <w:iCs/>
          <w:sz w:val="21"/>
          <w:szCs w:val="21"/>
        </w:rPr>
        <w:t>ex</w:t>
      </w:r>
      <w:proofErr w:type="spellEnd"/>
      <w:r w:rsidRPr="00757D97">
        <w:rPr>
          <w:rFonts w:ascii="Tahoma" w:hAnsi="Tahoma" w:cs="Tahoma"/>
          <w:i/>
          <w:iCs/>
          <w:sz w:val="21"/>
          <w:szCs w:val="21"/>
        </w:rPr>
        <w:t xml:space="preserve"> </w:t>
      </w:r>
      <w:proofErr w:type="spellStart"/>
      <w:r w:rsidRPr="00757D97">
        <w:rPr>
          <w:rFonts w:ascii="Tahoma" w:hAnsi="Tahoma" w:cs="Tahoma"/>
          <w:i/>
          <w:iCs/>
          <w:sz w:val="21"/>
          <w:szCs w:val="21"/>
        </w:rPr>
        <w:t>tunc</w:t>
      </w:r>
      <w:proofErr w:type="spellEnd"/>
      <w:r w:rsidRPr="00757D97">
        <w:rPr>
          <w:rFonts w:ascii="Tahoma" w:hAnsi="Tahoma" w:cs="Tahoma"/>
          <w:sz w:val="21"/>
          <w:szCs w:val="21"/>
        </w:rPr>
        <w:t xml:space="preserve">, sendo, por conseguinte, rescindidos os demais documentos relacionados à Oferta </w:t>
      </w:r>
      <w:r w:rsidR="003F7122" w:rsidRPr="00757D97">
        <w:rPr>
          <w:rFonts w:ascii="Tahoma" w:hAnsi="Tahoma" w:cs="Tahoma"/>
          <w:sz w:val="21"/>
          <w:szCs w:val="21"/>
        </w:rPr>
        <w:t>Restrita</w:t>
      </w:r>
      <w:r w:rsidR="00465FA3" w:rsidRPr="00757D97">
        <w:rPr>
          <w:rFonts w:ascii="Tahoma" w:hAnsi="Tahoma" w:cs="Tahoma"/>
          <w:sz w:val="21"/>
          <w:szCs w:val="21"/>
        </w:rPr>
        <w:t xml:space="preserve">. Caso qualquer das Condições Precedentes não seja implementada no prazo indicado nesta </w:t>
      </w:r>
      <w:r w:rsidR="00D708E7" w:rsidRPr="00757D97">
        <w:rPr>
          <w:rFonts w:ascii="Tahoma" w:hAnsi="Tahoma" w:cs="Tahoma"/>
          <w:sz w:val="21"/>
          <w:szCs w:val="21"/>
        </w:rPr>
        <w:t>C</w:t>
      </w:r>
      <w:r w:rsidR="00465FA3" w:rsidRPr="00757D97">
        <w:rPr>
          <w:rFonts w:ascii="Tahoma" w:hAnsi="Tahoma" w:cs="Tahoma"/>
          <w:sz w:val="21"/>
          <w:szCs w:val="21"/>
        </w:rPr>
        <w:t>láusula</w:t>
      </w:r>
      <w:r w:rsidR="00D708E7" w:rsidRPr="00757D97">
        <w:rPr>
          <w:rFonts w:ascii="Tahoma" w:hAnsi="Tahoma" w:cs="Tahoma"/>
          <w:sz w:val="21"/>
          <w:szCs w:val="21"/>
        </w:rPr>
        <w:t xml:space="preserve"> 4.8.3</w:t>
      </w:r>
      <w:r w:rsidR="00465FA3" w:rsidRPr="00757D97">
        <w:rPr>
          <w:rFonts w:ascii="Tahoma" w:hAnsi="Tahoma" w:cs="Tahoma"/>
          <w:sz w:val="21"/>
          <w:szCs w:val="21"/>
        </w:rPr>
        <w:t>, a Emissora ficará responsável pelo reembolso de todas e quaisquer despesas incorridas pela Securitizadora e/ou pelo Agente Fiduciário dos CRA em função da celebração desta Escritura</w:t>
      </w:r>
      <w:r w:rsidRPr="00757D97">
        <w:rPr>
          <w:rFonts w:ascii="Tahoma" w:hAnsi="Tahoma" w:cs="Tahoma"/>
          <w:sz w:val="21"/>
          <w:szCs w:val="21"/>
        </w:rPr>
        <w:t>.</w:t>
      </w:r>
    </w:p>
    <w:p w14:paraId="5F7DBBF0" w14:textId="77777777" w:rsidR="009F2549" w:rsidRPr="00757D97" w:rsidRDefault="009F2549" w:rsidP="00AA3011">
      <w:pPr>
        <w:widowControl w:val="0"/>
        <w:spacing w:after="0" w:line="288" w:lineRule="auto"/>
        <w:contextualSpacing/>
        <w:rPr>
          <w:rFonts w:ascii="Tahoma" w:hAnsi="Tahoma" w:cs="Tahoma"/>
          <w:sz w:val="21"/>
          <w:szCs w:val="21"/>
        </w:rPr>
      </w:pPr>
    </w:p>
    <w:p w14:paraId="1623F982" w14:textId="258ABB2E" w:rsidR="009F2549" w:rsidRPr="00757D97" w:rsidRDefault="009F254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O pagamento do </w:t>
      </w:r>
      <w:r w:rsidR="00F50A3C" w:rsidRPr="00757D97">
        <w:rPr>
          <w:rFonts w:ascii="Tahoma" w:hAnsi="Tahoma" w:cs="Tahoma"/>
          <w:sz w:val="21"/>
          <w:szCs w:val="21"/>
        </w:rPr>
        <w:t xml:space="preserve">Preço de Integralização </w:t>
      </w:r>
      <w:r w:rsidRPr="00757D97">
        <w:rPr>
          <w:rFonts w:ascii="Tahoma" w:hAnsi="Tahoma" w:cs="Tahoma"/>
          <w:sz w:val="21"/>
          <w:szCs w:val="21"/>
        </w:rPr>
        <w:t>será realizado conforme ocorrer a integralização dos CR</w:t>
      </w:r>
      <w:r w:rsidR="00F50A3C" w:rsidRPr="00757D97">
        <w:rPr>
          <w:rFonts w:ascii="Tahoma" w:hAnsi="Tahoma" w:cs="Tahoma"/>
          <w:sz w:val="21"/>
          <w:szCs w:val="21"/>
        </w:rPr>
        <w:t>A</w:t>
      </w:r>
      <w:r w:rsidRPr="00757D97">
        <w:rPr>
          <w:rFonts w:ascii="Tahoma" w:hAnsi="Tahoma" w:cs="Tahoma"/>
          <w:sz w:val="21"/>
          <w:szCs w:val="21"/>
        </w:rPr>
        <w:t xml:space="preserve">, fora do ambiente B3 e em moeda corrente nacional, por meio de transferência eletrônica disponível ou outro meio de pagamento permitido pelo Banco Central do Brasil, na Conta de Livre Movimentação (conforme definido no Termo de Securitização). Sobre o </w:t>
      </w:r>
      <w:r w:rsidR="000E7F08" w:rsidRPr="00757D97">
        <w:rPr>
          <w:rFonts w:ascii="Tahoma" w:hAnsi="Tahoma" w:cs="Tahoma"/>
          <w:sz w:val="21"/>
          <w:szCs w:val="21"/>
        </w:rPr>
        <w:t xml:space="preserve">Preço de Integralização </w:t>
      </w:r>
      <w:r w:rsidRPr="00757D97">
        <w:rPr>
          <w:rFonts w:ascii="Tahoma" w:hAnsi="Tahoma" w:cs="Tahoma"/>
          <w:sz w:val="21"/>
          <w:szCs w:val="21"/>
        </w:rPr>
        <w:t>não caberá qualquer remuneração ou qualquer tipo de correção entre a respectiva data de integralização dos CR</w:t>
      </w:r>
      <w:r w:rsidR="000E7F08" w:rsidRPr="00757D97">
        <w:rPr>
          <w:rFonts w:ascii="Tahoma" w:hAnsi="Tahoma" w:cs="Tahoma"/>
          <w:sz w:val="21"/>
          <w:szCs w:val="21"/>
        </w:rPr>
        <w:t>A</w:t>
      </w:r>
      <w:r w:rsidRPr="00757D97">
        <w:rPr>
          <w:rFonts w:ascii="Tahoma" w:hAnsi="Tahoma" w:cs="Tahoma"/>
          <w:sz w:val="21"/>
          <w:szCs w:val="21"/>
        </w:rPr>
        <w:t xml:space="preserve"> e o efetivo desembolso dos recursos para a </w:t>
      </w:r>
      <w:r w:rsidR="000E7F08" w:rsidRPr="00757D97">
        <w:rPr>
          <w:rFonts w:ascii="Tahoma" w:hAnsi="Tahoma" w:cs="Tahoma"/>
          <w:sz w:val="21"/>
          <w:szCs w:val="21"/>
        </w:rPr>
        <w:t>Emissora</w:t>
      </w:r>
      <w:r w:rsidRPr="00757D97">
        <w:rPr>
          <w:rFonts w:ascii="Tahoma" w:hAnsi="Tahoma" w:cs="Tahoma"/>
          <w:sz w:val="21"/>
          <w:szCs w:val="21"/>
        </w:rPr>
        <w:t xml:space="preserve">, exceção feita aos recursos </w:t>
      </w:r>
      <w:r w:rsidR="000E7F08" w:rsidRPr="00757D97">
        <w:rPr>
          <w:rFonts w:ascii="Tahoma" w:hAnsi="Tahoma" w:cs="Tahoma"/>
          <w:sz w:val="21"/>
          <w:szCs w:val="21"/>
        </w:rPr>
        <w:t xml:space="preserve">eventualmente </w:t>
      </w:r>
      <w:r w:rsidRPr="00757D97">
        <w:rPr>
          <w:rFonts w:ascii="Tahoma" w:hAnsi="Tahoma" w:cs="Tahoma"/>
          <w:sz w:val="21"/>
          <w:szCs w:val="21"/>
        </w:rPr>
        <w:t xml:space="preserve">obtidos com a aplicação </w:t>
      </w:r>
      <w:r w:rsidR="00C54489" w:rsidRPr="00757D97">
        <w:rPr>
          <w:rFonts w:ascii="Tahoma" w:hAnsi="Tahoma" w:cs="Tahoma"/>
          <w:sz w:val="21"/>
          <w:szCs w:val="21"/>
        </w:rPr>
        <w:t>de tais recursos em</w:t>
      </w:r>
      <w:r w:rsidRPr="00757D97">
        <w:rPr>
          <w:rFonts w:ascii="Tahoma" w:hAnsi="Tahoma" w:cs="Tahoma"/>
          <w:sz w:val="21"/>
          <w:szCs w:val="21"/>
        </w:rPr>
        <w:t xml:space="preserve"> Aplicações Financeiras Permitidas (conforme abaixo definido).</w:t>
      </w:r>
    </w:p>
    <w:p w14:paraId="33DE214D" w14:textId="77777777" w:rsidR="00F50A3C" w:rsidRPr="00757D97" w:rsidRDefault="00F50A3C" w:rsidP="00AA3011">
      <w:pPr>
        <w:pStyle w:val="Corpodetexto21"/>
        <w:spacing w:after="0" w:line="288" w:lineRule="auto"/>
        <w:ind w:left="0"/>
        <w:rPr>
          <w:rFonts w:ascii="Tahoma" w:hAnsi="Tahoma" w:cs="Tahoma"/>
          <w:sz w:val="21"/>
          <w:szCs w:val="21"/>
        </w:rPr>
      </w:pPr>
    </w:p>
    <w:p w14:paraId="0B16C9A9" w14:textId="77777777" w:rsidR="00F50A3C" w:rsidRPr="00757D97" w:rsidRDefault="00F50A3C"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Após o pagamento integral do Preço de Integralização, a Emissora outorgará à </w:t>
      </w:r>
      <w:r w:rsidRPr="00757D97">
        <w:rPr>
          <w:rFonts w:ascii="Tahoma" w:hAnsi="Tahoma" w:cs="Tahoma"/>
          <w:sz w:val="21"/>
          <w:szCs w:val="21"/>
        </w:rPr>
        <w:lastRenderedPageBreak/>
        <w:t>Securitizadora plena, geral, irrestrita e irrevogável quitação, valendo os comprovantes de transferência/depósito na Conta de Livre Movimentação (conforme definido no Termo de Securitização) como instrumento de prova do pagamento integral do Preço de Integralização.</w:t>
      </w:r>
    </w:p>
    <w:p w14:paraId="7D279B15" w14:textId="77777777" w:rsidR="009F2549" w:rsidRPr="00757D97" w:rsidRDefault="009F2549" w:rsidP="00AA3011">
      <w:pPr>
        <w:widowControl w:val="0"/>
        <w:spacing w:after="0" w:line="288" w:lineRule="auto"/>
        <w:rPr>
          <w:rFonts w:ascii="Tahoma" w:hAnsi="Tahoma" w:cs="Tahoma"/>
          <w:sz w:val="21"/>
          <w:szCs w:val="21"/>
        </w:rPr>
      </w:pPr>
    </w:p>
    <w:p w14:paraId="21EEE6BF" w14:textId="36006115" w:rsidR="009F2549" w:rsidRPr="00757D97" w:rsidRDefault="009F254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Os recursos relativos ao </w:t>
      </w:r>
      <w:r w:rsidR="00C54489" w:rsidRPr="00757D97">
        <w:rPr>
          <w:rFonts w:ascii="Tahoma" w:hAnsi="Tahoma" w:cs="Tahoma"/>
          <w:sz w:val="21"/>
          <w:szCs w:val="21"/>
        </w:rPr>
        <w:t>Preço de Integralização</w:t>
      </w:r>
      <w:r w:rsidRPr="00757D97">
        <w:rPr>
          <w:rFonts w:ascii="Tahoma" w:hAnsi="Tahoma" w:cs="Tahoma"/>
          <w:sz w:val="21"/>
          <w:szCs w:val="21"/>
        </w:rPr>
        <w:t xml:space="preserve"> que ainda não tenham sido desembolsados à </w:t>
      </w:r>
      <w:r w:rsidR="00C54489" w:rsidRPr="00757D97">
        <w:rPr>
          <w:rFonts w:ascii="Tahoma" w:hAnsi="Tahoma" w:cs="Tahoma"/>
          <w:sz w:val="21"/>
          <w:szCs w:val="21"/>
        </w:rPr>
        <w:t>Emissora</w:t>
      </w:r>
      <w:r w:rsidRPr="00757D97">
        <w:rPr>
          <w:rFonts w:ascii="Tahoma" w:hAnsi="Tahoma" w:cs="Tahoma"/>
          <w:sz w:val="21"/>
          <w:szCs w:val="21"/>
        </w:rPr>
        <w:t xml:space="preserve">, por qualquer razão que seja, </w:t>
      </w:r>
      <w:r w:rsidR="004F0677" w:rsidRPr="00757D97">
        <w:rPr>
          <w:rFonts w:ascii="Tahoma" w:hAnsi="Tahoma" w:cs="Tahoma"/>
          <w:sz w:val="21"/>
          <w:szCs w:val="21"/>
        </w:rPr>
        <w:t xml:space="preserve">poderão ser </w:t>
      </w:r>
      <w:r w:rsidRPr="00757D97">
        <w:rPr>
          <w:rFonts w:ascii="Tahoma" w:hAnsi="Tahoma" w:cs="Tahoma"/>
          <w:sz w:val="21"/>
          <w:szCs w:val="21"/>
        </w:rPr>
        <w:t xml:space="preserve">investidos pela Securitizadora nas Aplicações Financeiras Permitidas (conforme abaixo definido), não sendo a Securitizadora responsabilizada por qualquer garantia mínima de rentabilidade, nem sequer assume qualquer responsabilidade perante a </w:t>
      </w:r>
      <w:r w:rsidR="00404980" w:rsidRPr="00757D97">
        <w:rPr>
          <w:rFonts w:ascii="Tahoma" w:hAnsi="Tahoma" w:cs="Tahoma"/>
          <w:sz w:val="21"/>
          <w:szCs w:val="21"/>
        </w:rPr>
        <w:t>Emissora</w:t>
      </w:r>
      <w:r w:rsidRPr="00757D97">
        <w:rPr>
          <w:rFonts w:ascii="Tahoma" w:hAnsi="Tahoma" w:cs="Tahoma"/>
          <w:sz w:val="21"/>
          <w:szCs w:val="21"/>
        </w:rPr>
        <w:t xml:space="preserve">, por </w:t>
      </w:r>
      <w:r w:rsidR="00404980" w:rsidRPr="00757D97">
        <w:rPr>
          <w:rFonts w:ascii="Tahoma" w:hAnsi="Tahoma" w:cs="Tahoma"/>
          <w:sz w:val="21"/>
          <w:szCs w:val="21"/>
        </w:rPr>
        <w:t xml:space="preserve">eventuais </w:t>
      </w:r>
      <w:r w:rsidRPr="00757D97">
        <w:rPr>
          <w:rFonts w:ascii="Tahoma" w:hAnsi="Tahoma" w:cs="Tahoma"/>
          <w:sz w:val="21"/>
          <w:szCs w:val="21"/>
        </w:rPr>
        <w:t>perdas financeiras resultantes de qualquer investimento nas Aplicações Financeiras Permitidas. Os recursos oriundos dos rendimentos auferidos com tais Aplicações Financeiras Permitidas integrarão o patrimônio separado dos CR</w:t>
      </w:r>
      <w:r w:rsidR="00404980" w:rsidRPr="00757D97">
        <w:rPr>
          <w:rFonts w:ascii="Tahoma" w:hAnsi="Tahoma" w:cs="Tahoma"/>
          <w:sz w:val="21"/>
          <w:szCs w:val="21"/>
        </w:rPr>
        <w:t>A,</w:t>
      </w:r>
      <w:r w:rsidRPr="00757D97">
        <w:rPr>
          <w:rFonts w:ascii="Tahoma" w:hAnsi="Tahoma" w:cs="Tahoma"/>
          <w:sz w:val="21"/>
          <w:szCs w:val="21"/>
        </w:rPr>
        <w:t xml:space="preserve"> tal como previso no Termo de Securitização</w:t>
      </w:r>
      <w:r w:rsidR="00A43274" w:rsidRPr="00757D97">
        <w:rPr>
          <w:rFonts w:ascii="Tahoma" w:hAnsi="Tahoma" w:cs="Tahoma"/>
          <w:sz w:val="21"/>
          <w:szCs w:val="21"/>
        </w:rPr>
        <w:t xml:space="preserve"> e, tão logo sejam satisfeitas todas as </w:t>
      </w:r>
      <w:r w:rsidR="000D0B08" w:rsidRPr="00757D97">
        <w:rPr>
          <w:rFonts w:ascii="Tahoma" w:hAnsi="Tahoma" w:cs="Tahoma"/>
          <w:sz w:val="21"/>
          <w:szCs w:val="21"/>
        </w:rPr>
        <w:t>Obrigações Garantidas (conforme</w:t>
      </w:r>
      <w:r w:rsidR="00040934" w:rsidRPr="00757D97">
        <w:rPr>
          <w:rFonts w:ascii="Tahoma" w:hAnsi="Tahoma" w:cs="Tahoma"/>
          <w:sz w:val="21"/>
          <w:szCs w:val="21"/>
        </w:rPr>
        <w:t xml:space="preserve"> abaixo</w:t>
      </w:r>
      <w:r w:rsidR="000D0B08" w:rsidRPr="00757D97">
        <w:rPr>
          <w:rFonts w:ascii="Tahoma" w:hAnsi="Tahoma" w:cs="Tahoma"/>
          <w:sz w:val="21"/>
          <w:szCs w:val="21"/>
        </w:rPr>
        <w:t xml:space="preserve"> definido)</w:t>
      </w:r>
      <w:r w:rsidR="00A43274" w:rsidRPr="00757D97">
        <w:rPr>
          <w:rFonts w:ascii="Tahoma" w:hAnsi="Tahoma" w:cs="Tahoma"/>
          <w:sz w:val="21"/>
          <w:szCs w:val="21"/>
        </w:rPr>
        <w:t xml:space="preserve">, tais rendimentos serão repassados </w:t>
      </w:r>
      <w:r w:rsidR="00D9689A" w:rsidRPr="00757D97">
        <w:rPr>
          <w:rFonts w:ascii="Tahoma" w:hAnsi="Tahoma" w:cs="Tahoma"/>
          <w:sz w:val="21"/>
          <w:szCs w:val="21"/>
        </w:rPr>
        <w:t>pela Securitizadora à Emissora no prazo de até 02 (dois)</w:t>
      </w:r>
      <w:r w:rsidR="00935698" w:rsidRPr="00757D97">
        <w:rPr>
          <w:rFonts w:ascii="Tahoma" w:hAnsi="Tahoma" w:cs="Tahoma"/>
          <w:sz w:val="21"/>
          <w:szCs w:val="21"/>
        </w:rPr>
        <w:t xml:space="preserve"> </w:t>
      </w:r>
      <w:r w:rsidR="00D9689A" w:rsidRPr="00757D97">
        <w:rPr>
          <w:rFonts w:ascii="Tahoma" w:hAnsi="Tahoma" w:cs="Tahoma"/>
          <w:sz w:val="21"/>
          <w:szCs w:val="21"/>
        </w:rPr>
        <w:t xml:space="preserve">Dias Úteis </w:t>
      </w:r>
      <w:r w:rsidR="00BE49DF" w:rsidRPr="00757D97">
        <w:rPr>
          <w:rFonts w:ascii="Tahoma" w:hAnsi="Tahoma" w:cs="Tahoma"/>
          <w:sz w:val="21"/>
          <w:szCs w:val="21"/>
        </w:rPr>
        <w:t xml:space="preserve">contados da </w:t>
      </w:r>
      <w:r w:rsidR="00076108" w:rsidRPr="00757D97">
        <w:rPr>
          <w:rFonts w:ascii="Tahoma" w:hAnsi="Tahoma" w:cs="Tahoma"/>
          <w:sz w:val="21"/>
          <w:szCs w:val="21"/>
        </w:rPr>
        <w:t>data em que o Agente Fiduci</w:t>
      </w:r>
      <w:r w:rsidR="004E2E0F" w:rsidRPr="00757D97">
        <w:rPr>
          <w:rFonts w:ascii="Tahoma" w:hAnsi="Tahoma" w:cs="Tahoma"/>
          <w:sz w:val="21"/>
          <w:szCs w:val="21"/>
        </w:rPr>
        <w:t>á</w:t>
      </w:r>
      <w:r w:rsidR="00076108" w:rsidRPr="00757D97">
        <w:rPr>
          <w:rFonts w:ascii="Tahoma" w:hAnsi="Tahoma" w:cs="Tahoma"/>
          <w:sz w:val="21"/>
          <w:szCs w:val="21"/>
        </w:rPr>
        <w:t>rio</w:t>
      </w:r>
      <w:r w:rsidR="004E2E0F" w:rsidRPr="00757D97">
        <w:rPr>
          <w:rFonts w:ascii="Tahoma" w:hAnsi="Tahoma" w:cs="Tahoma"/>
          <w:sz w:val="21"/>
          <w:szCs w:val="21"/>
        </w:rPr>
        <w:t xml:space="preserve"> dos CRA</w:t>
      </w:r>
      <w:r w:rsidR="00076108" w:rsidRPr="00757D97">
        <w:rPr>
          <w:rFonts w:ascii="Tahoma" w:hAnsi="Tahoma" w:cs="Tahoma"/>
          <w:sz w:val="21"/>
          <w:szCs w:val="21"/>
        </w:rPr>
        <w:t xml:space="preserve"> atestar a </w:t>
      </w:r>
      <w:r w:rsidR="00BE49DF" w:rsidRPr="00757D97">
        <w:rPr>
          <w:rFonts w:ascii="Tahoma" w:hAnsi="Tahoma" w:cs="Tahoma"/>
          <w:sz w:val="21"/>
          <w:szCs w:val="21"/>
        </w:rPr>
        <w:t>satisfação integral das Obrigações Garantidas</w:t>
      </w:r>
      <w:r w:rsidRPr="00757D97">
        <w:rPr>
          <w:rFonts w:ascii="Tahoma" w:hAnsi="Tahoma" w:cs="Tahoma"/>
          <w:sz w:val="21"/>
          <w:szCs w:val="21"/>
        </w:rPr>
        <w:t>.</w:t>
      </w:r>
      <w:r w:rsidR="00027D98" w:rsidRPr="00757D97">
        <w:rPr>
          <w:rFonts w:ascii="Tahoma" w:hAnsi="Tahoma" w:cs="Tahoma"/>
          <w:sz w:val="21"/>
          <w:szCs w:val="21"/>
        </w:rPr>
        <w:t xml:space="preserve"> </w:t>
      </w:r>
    </w:p>
    <w:p w14:paraId="2DEC1F28" w14:textId="77777777" w:rsidR="009F2549" w:rsidRPr="00757D97" w:rsidRDefault="009F2549" w:rsidP="00AA3011">
      <w:pPr>
        <w:widowControl w:val="0"/>
        <w:spacing w:after="0" w:line="288" w:lineRule="auto"/>
        <w:contextualSpacing/>
        <w:rPr>
          <w:rFonts w:ascii="Tahoma" w:hAnsi="Tahoma" w:cs="Tahoma"/>
          <w:sz w:val="21"/>
          <w:szCs w:val="21"/>
        </w:rPr>
      </w:pPr>
    </w:p>
    <w:p w14:paraId="2E0B6E02" w14:textId="597A9A0C" w:rsidR="003B38C9" w:rsidRPr="00757D97" w:rsidRDefault="003B38C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Do Preço de Integralização será retido pela Securitizadora, na Conta Centralizadora (conforme abaixo definido), o montante equivalente a R$150.000,00 (cento e cinquenta mil reais</w:t>
      </w:r>
      <w:r w:rsidR="00413A4F" w:rsidRPr="00757D97">
        <w:rPr>
          <w:rFonts w:ascii="Tahoma" w:hAnsi="Tahoma" w:cs="Tahoma"/>
          <w:sz w:val="21"/>
          <w:szCs w:val="21"/>
        </w:rPr>
        <w:t>)</w:t>
      </w:r>
      <w:r w:rsidRPr="00757D97">
        <w:rPr>
          <w:rFonts w:ascii="Tahoma" w:hAnsi="Tahoma" w:cs="Tahoma"/>
          <w:sz w:val="21"/>
          <w:szCs w:val="21"/>
        </w:rPr>
        <w:t xml:space="preserve"> para constituição de um fundo de despesas visando ao pagamento das despesas decorrentes da Oferta Restrita, valor este que será alocado e mantido na Conta Centralizadora até que ocorra a satisfação integral das Obrigações Garantidas (conforme abaixo definido) (</w:t>
      </w:r>
      <w:r w:rsidR="00D554BA" w:rsidRPr="00757D97">
        <w:rPr>
          <w:rFonts w:ascii="Tahoma" w:hAnsi="Tahoma" w:cs="Tahoma"/>
          <w:sz w:val="21"/>
          <w:szCs w:val="21"/>
        </w:rPr>
        <w:t>“</w:t>
      </w:r>
      <w:r w:rsidR="00D554BA" w:rsidRPr="00757D97">
        <w:rPr>
          <w:rFonts w:ascii="Tahoma" w:hAnsi="Tahoma" w:cs="Tahoma"/>
          <w:b/>
          <w:bCs/>
          <w:sz w:val="21"/>
          <w:szCs w:val="21"/>
        </w:rPr>
        <w:t>Valor do Fundo de Despesas</w:t>
      </w:r>
      <w:r w:rsidR="00D554BA" w:rsidRPr="00757D97">
        <w:rPr>
          <w:rFonts w:ascii="Tahoma" w:hAnsi="Tahoma" w:cs="Tahoma"/>
          <w:sz w:val="21"/>
          <w:szCs w:val="21"/>
        </w:rPr>
        <w:t xml:space="preserve">” e </w:t>
      </w:r>
      <w:r w:rsidRPr="00757D97">
        <w:rPr>
          <w:rFonts w:ascii="Tahoma" w:hAnsi="Tahoma" w:cs="Tahoma"/>
          <w:sz w:val="21"/>
          <w:szCs w:val="21"/>
        </w:rPr>
        <w:t>“</w:t>
      </w:r>
      <w:r w:rsidRPr="00757D97">
        <w:rPr>
          <w:rFonts w:ascii="Tahoma" w:hAnsi="Tahoma" w:cs="Tahoma"/>
          <w:b/>
          <w:bCs/>
          <w:sz w:val="21"/>
          <w:szCs w:val="21"/>
        </w:rPr>
        <w:t>Fundo de Despesas</w:t>
      </w:r>
      <w:r w:rsidRPr="00757D97">
        <w:rPr>
          <w:rFonts w:ascii="Tahoma" w:hAnsi="Tahoma" w:cs="Tahoma"/>
          <w:sz w:val="21"/>
          <w:szCs w:val="21"/>
        </w:rPr>
        <w:t>”</w:t>
      </w:r>
      <w:r w:rsidR="00D554BA" w:rsidRPr="00757D97">
        <w:rPr>
          <w:rFonts w:ascii="Tahoma" w:hAnsi="Tahoma" w:cs="Tahoma"/>
          <w:sz w:val="21"/>
          <w:szCs w:val="21"/>
        </w:rPr>
        <w:t>, respectivamente</w:t>
      </w:r>
      <w:r w:rsidRPr="00757D97">
        <w:rPr>
          <w:rFonts w:ascii="Tahoma" w:hAnsi="Tahoma" w:cs="Tahoma"/>
          <w:sz w:val="21"/>
          <w:szCs w:val="21"/>
        </w:rPr>
        <w:t>), ocasião em que a Securitizadora deverá devolver os valores remanescentes à Emissora em até 2 (dois) Dias Úteis contados da data em que o Agente Fiduciário dos CRA atestar a satisfação integral das Obrigações Garantidas (conforme abaixo definido).</w:t>
      </w:r>
    </w:p>
    <w:p w14:paraId="07880267" w14:textId="77777777" w:rsidR="003B38C9" w:rsidRPr="00757D97" w:rsidRDefault="003B38C9" w:rsidP="00AA3011">
      <w:pPr>
        <w:pStyle w:val="Corpodetexto21"/>
        <w:spacing w:after="0" w:line="288" w:lineRule="auto"/>
        <w:rPr>
          <w:rFonts w:ascii="Tahoma" w:hAnsi="Tahoma" w:cs="Tahoma"/>
          <w:sz w:val="21"/>
          <w:szCs w:val="21"/>
        </w:rPr>
      </w:pPr>
    </w:p>
    <w:p w14:paraId="567409FC" w14:textId="5765DF14" w:rsidR="009F2549" w:rsidRPr="00757D97" w:rsidRDefault="009F254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Se, eventualmente, os recursos mantidos na Conta Centralizadora a título de Fundo de Despesas vier a serem inferiores ao montante equivalente </w:t>
      </w:r>
      <w:r w:rsidRPr="00175043">
        <w:rPr>
          <w:rFonts w:ascii="Tahoma" w:hAnsi="Tahoma" w:cs="Tahoma"/>
          <w:sz w:val="21"/>
          <w:szCs w:val="21"/>
        </w:rPr>
        <w:t>a R</w:t>
      </w:r>
      <w:r w:rsidR="003B185C" w:rsidRPr="00175043">
        <w:rPr>
          <w:rFonts w:ascii="Tahoma" w:hAnsi="Tahoma" w:cs="Tahoma"/>
          <w:sz w:val="21"/>
          <w:szCs w:val="21"/>
        </w:rPr>
        <w:t>$100.000,00 (cem mil reais)</w:t>
      </w:r>
      <w:ins w:id="35" w:author="Livia Salaro" w:date="2022-03-17T12:07:00Z">
        <w:r w:rsidR="0079589E" w:rsidRPr="00175043">
          <w:rPr>
            <w:rFonts w:ascii="Tahoma" w:hAnsi="Tahoma" w:cs="Tahoma"/>
            <w:sz w:val="21"/>
            <w:szCs w:val="21"/>
          </w:rPr>
          <w:t xml:space="preserve"> </w:t>
        </w:r>
      </w:ins>
      <w:del w:id="36" w:author="Livia Salaro" w:date="2022-03-17T12:08:00Z">
        <w:r w:rsidR="003B185C" w:rsidRPr="00175043" w:rsidDel="00175043">
          <w:rPr>
            <w:rFonts w:ascii="Tahoma" w:hAnsi="Tahoma" w:cs="Tahoma"/>
            <w:sz w:val="21"/>
            <w:szCs w:val="21"/>
          </w:rPr>
          <w:delText xml:space="preserve"> </w:delText>
        </w:r>
      </w:del>
      <w:r w:rsidRPr="00175043">
        <w:rPr>
          <w:rFonts w:ascii="Tahoma" w:hAnsi="Tahoma" w:cs="Tahoma"/>
          <w:sz w:val="21"/>
          <w:szCs w:val="21"/>
        </w:rPr>
        <w:t>(“</w:t>
      </w:r>
      <w:r w:rsidRPr="00175043">
        <w:rPr>
          <w:rFonts w:ascii="Tahoma" w:hAnsi="Tahoma" w:cs="Tahoma"/>
          <w:b/>
          <w:bCs/>
          <w:sz w:val="21"/>
          <w:szCs w:val="21"/>
        </w:rPr>
        <w:t>Montante Mínimo do Fundo de Despesas</w:t>
      </w:r>
      <w:r w:rsidRPr="00175043">
        <w:rPr>
          <w:rFonts w:ascii="Tahoma" w:hAnsi="Tahoma" w:cs="Tahoma"/>
          <w:sz w:val="21"/>
          <w:szCs w:val="21"/>
        </w:rPr>
        <w:t xml:space="preserve">”), a </w:t>
      </w:r>
      <w:r w:rsidR="00404980" w:rsidRPr="00175043">
        <w:rPr>
          <w:rFonts w:ascii="Tahoma" w:hAnsi="Tahoma" w:cs="Tahoma"/>
          <w:sz w:val="21"/>
          <w:szCs w:val="21"/>
        </w:rPr>
        <w:t xml:space="preserve">Emissora </w:t>
      </w:r>
      <w:r w:rsidRPr="00175043">
        <w:rPr>
          <w:rFonts w:ascii="Tahoma" w:hAnsi="Tahoma" w:cs="Tahoma"/>
          <w:sz w:val="21"/>
          <w:szCs w:val="21"/>
        </w:rPr>
        <w:t>deverá recompor</w:t>
      </w:r>
      <w:r w:rsidR="00A6638B" w:rsidRPr="00175043">
        <w:rPr>
          <w:rFonts w:ascii="Tahoma" w:hAnsi="Tahoma" w:cs="Tahoma"/>
          <w:sz w:val="21"/>
          <w:szCs w:val="21"/>
        </w:rPr>
        <w:t xml:space="preserve"> o Fundo de Despesas</w:t>
      </w:r>
      <w:r w:rsidRPr="00175043">
        <w:rPr>
          <w:rFonts w:ascii="Tahoma" w:hAnsi="Tahoma" w:cs="Tahoma"/>
          <w:sz w:val="21"/>
          <w:szCs w:val="21"/>
        </w:rPr>
        <w:t>, no prazo de até</w:t>
      </w:r>
      <w:r w:rsidRPr="00757D97">
        <w:rPr>
          <w:rFonts w:ascii="Tahoma" w:hAnsi="Tahoma" w:cs="Tahoma"/>
          <w:sz w:val="21"/>
          <w:szCs w:val="21"/>
        </w:rPr>
        <w:t xml:space="preserve"> </w:t>
      </w:r>
      <w:r w:rsidR="00BE49DF" w:rsidRPr="00757D97">
        <w:rPr>
          <w:rFonts w:ascii="Tahoma" w:hAnsi="Tahoma" w:cs="Tahoma"/>
          <w:sz w:val="21"/>
          <w:szCs w:val="21"/>
        </w:rPr>
        <w:t xml:space="preserve">05 (cinco) </w:t>
      </w:r>
      <w:r w:rsidRPr="00757D97">
        <w:rPr>
          <w:rFonts w:ascii="Tahoma" w:hAnsi="Tahoma" w:cs="Tahoma"/>
          <w:sz w:val="21"/>
          <w:szCs w:val="21"/>
        </w:rPr>
        <w:t xml:space="preserve">dias a contar do recebimento da notificação enviada pela Securitizadora neste sentido, com o montante necessário para que os recursos existentes no Fundo de Despesas, após a recomposição, sejam, no mínimo, iguais ao </w:t>
      </w:r>
      <w:r w:rsidR="00D554BA" w:rsidRPr="00757D97">
        <w:rPr>
          <w:rFonts w:ascii="Tahoma" w:hAnsi="Tahoma" w:cs="Tahoma"/>
          <w:sz w:val="21"/>
          <w:szCs w:val="21"/>
        </w:rPr>
        <w:t>Valor do Fundo de Despesas</w:t>
      </w:r>
      <w:r w:rsidRPr="00757D97">
        <w:rPr>
          <w:rFonts w:ascii="Tahoma" w:hAnsi="Tahoma" w:cs="Tahoma"/>
          <w:sz w:val="21"/>
          <w:szCs w:val="21"/>
        </w:rPr>
        <w:t xml:space="preserve"> do Fundo de Despesas, mediante transferência dos valores necessários à sua recomposição diretamente para a Conta Centralizadora (conforme abaixo definido), devendo encaminhar extrato de comprovação da referida recomposição à Securitizadora.</w:t>
      </w:r>
    </w:p>
    <w:p w14:paraId="3CAFFB30" w14:textId="77777777" w:rsidR="009F2549" w:rsidRPr="00757D97" w:rsidRDefault="009F2549" w:rsidP="00AA3011">
      <w:pPr>
        <w:widowControl w:val="0"/>
        <w:spacing w:after="0" w:line="288" w:lineRule="auto"/>
        <w:contextualSpacing/>
        <w:rPr>
          <w:rFonts w:ascii="Tahoma" w:hAnsi="Tahoma" w:cs="Tahoma"/>
          <w:sz w:val="21"/>
          <w:szCs w:val="21"/>
        </w:rPr>
      </w:pPr>
    </w:p>
    <w:p w14:paraId="464436D4" w14:textId="40B7FDCD" w:rsidR="009F2549" w:rsidRPr="00757D97" w:rsidRDefault="009F254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Sem prejuízo do disposto na Cláusula </w:t>
      </w:r>
      <w:r w:rsidR="00A6638B" w:rsidRPr="00757D97">
        <w:rPr>
          <w:rFonts w:ascii="Tahoma" w:hAnsi="Tahoma" w:cs="Tahoma"/>
          <w:sz w:val="21"/>
          <w:szCs w:val="21"/>
        </w:rPr>
        <w:t>4.8.7</w:t>
      </w:r>
      <w:r w:rsidRPr="00757D97">
        <w:rPr>
          <w:rFonts w:ascii="Tahoma" w:hAnsi="Tahoma" w:cs="Tahoma"/>
          <w:sz w:val="21"/>
          <w:szCs w:val="21"/>
        </w:rPr>
        <w:t xml:space="preserve"> acima, do </w:t>
      </w:r>
      <w:r w:rsidR="00A6638B" w:rsidRPr="00757D97">
        <w:rPr>
          <w:rFonts w:ascii="Tahoma" w:hAnsi="Tahoma" w:cs="Tahoma"/>
          <w:sz w:val="21"/>
          <w:szCs w:val="21"/>
        </w:rPr>
        <w:t xml:space="preserve">Preço de Integralização </w:t>
      </w:r>
      <w:r w:rsidRPr="00757D97">
        <w:rPr>
          <w:rFonts w:ascii="Tahoma" w:hAnsi="Tahoma" w:cs="Tahoma"/>
          <w:sz w:val="21"/>
          <w:szCs w:val="21"/>
        </w:rPr>
        <w:t>será</w:t>
      </w:r>
      <w:r w:rsidR="00A67954" w:rsidRPr="00757D97">
        <w:rPr>
          <w:rFonts w:ascii="Tahoma" w:hAnsi="Tahoma" w:cs="Tahoma"/>
          <w:sz w:val="21"/>
          <w:szCs w:val="21"/>
        </w:rPr>
        <w:t xml:space="preserve"> também</w:t>
      </w:r>
      <w:r w:rsidRPr="00757D97">
        <w:rPr>
          <w:rFonts w:ascii="Tahoma" w:hAnsi="Tahoma" w:cs="Tahoma"/>
          <w:sz w:val="21"/>
          <w:szCs w:val="21"/>
        </w:rPr>
        <w:t xml:space="preserve"> retido pela Securitizadora, na Conta Centralizadora (conforme abaixo definido), o montante equivalente </w:t>
      </w:r>
      <w:r w:rsidRPr="007169E9">
        <w:rPr>
          <w:rFonts w:ascii="Tahoma" w:hAnsi="Tahoma" w:cs="Tahoma"/>
          <w:sz w:val="21"/>
          <w:szCs w:val="21"/>
        </w:rPr>
        <w:t xml:space="preserve">a </w:t>
      </w:r>
      <w:r w:rsidR="00717F94" w:rsidRPr="007169E9">
        <w:rPr>
          <w:rFonts w:ascii="Tahoma" w:hAnsi="Tahoma" w:cs="Tahoma"/>
          <w:sz w:val="21"/>
          <w:szCs w:val="21"/>
        </w:rPr>
        <w:t>R$847.437,17 (</w:t>
      </w:r>
      <w:r w:rsidR="000A29DC" w:rsidRPr="007169E9">
        <w:rPr>
          <w:rFonts w:ascii="Tahoma" w:hAnsi="Tahoma" w:cs="Tahoma"/>
          <w:sz w:val="21"/>
          <w:szCs w:val="21"/>
        </w:rPr>
        <w:t>oitocentos e quarenta e sete mil reais e quatrocentos e trinta e sete reais e dezessete centavos)</w:t>
      </w:r>
      <w:r w:rsidR="00854369" w:rsidRPr="00757D97">
        <w:rPr>
          <w:rFonts w:ascii="Tahoma" w:hAnsi="Tahoma" w:cs="Tahoma"/>
          <w:sz w:val="21"/>
          <w:szCs w:val="21"/>
        </w:rPr>
        <w:t xml:space="preserve"> </w:t>
      </w:r>
      <w:r w:rsidRPr="00757D97">
        <w:rPr>
          <w:rFonts w:ascii="Tahoma" w:hAnsi="Tahoma" w:cs="Tahoma"/>
          <w:sz w:val="21"/>
          <w:szCs w:val="21"/>
        </w:rPr>
        <w:t xml:space="preserve">para constituição de um fundo de reserva que sempre deverá equivaler a, pelo menos, </w:t>
      </w:r>
      <w:r w:rsidR="00166769" w:rsidRPr="00757D97">
        <w:rPr>
          <w:rFonts w:ascii="Tahoma" w:hAnsi="Tahoma" w:cs="Tahoma"/>
          <w:sz w:val="21"/>
          <w:szCs w:val="21"/>
        </w:rPr>
        <w:t>01</w:t>
      </w:r>
      <w:r w:rsidRPr="00757D97">
        <w:rPr>
          <w:rFonts w:ascii="Tahoma" w:hAnsi="Tahoma" w:cs="Tahoma"/>
          <w:sz w:val="21"/>
          <w:szCs w:val="21"/>
        </w:rPr>
        <w:t xml:space="preserve"> (</w:t>
      </w:r>
      <w:r w:rsidR="00166769" w:rsidRPr="00757D97">
        <w:rPr>
          <w:rFonts w:ascii="Tahoma" w:hAnsi="Tahoma" w:cs="Tahoma"/>
          <w:sz w:val="21"/>
          <w:szCs w:val="21"/>
        </w:rPr>
        <w:t>uma</w:t>
      </w:r>
      <w:r w:rsidRPr="00757D97">
        <w:rPr>
          <w:rFonts w:ascii="Tahoma" w:hAnsi="Tahoma" w:cs="Tahoma"/>
          <w:sz w:val="21"/>
          <w:szCs w:val="21"/>
        </w:rPr>
        <w:t>)</w:t>
      </w:r>
      <w:r w:rsidR="00472D65" w:rsidRPr="00757D97">
        <w:rPr>
          <w:rFonts w:ascii="Tahoma" w:hAnsi="Tahoma" w:cs="Tahoma"/>
          <w:sz w:val="21"/>
          <w:szCs w:val="21"/>
        </w:rPr>
        <w:t xml:space="preserve"> parcela </w:t>
      </w:r>
      <w:r w:rsidR="005B1133" w:rsidRPr="00757D97">
        <w:rPr>
          <w:rFonts w:ascii="Tahoma" w:hAnsi="Tahoma" w:cs="Tahoma"/>
          <w:sz w:val="21"/>
          <w:szCs w:val="21"/>
        </w:rPr>
        <w:t xml:space="preserve">semestral </w:t>
      </w:r>
      <w:r w:rsidRPr="00757D97">
        <w:rPr>
          <w:rFonts w:ascii="Tahoma" w:hAnsi="Tahoma" w:cs="Tahoma"/>
          <w:sz w:val="21"/>
          <w:szCs w:val="21"/>
        </w:rPr>
        <w:t xml:space="preserve">devida pela Securitizadora a título </w:t>
      </w:r>
      <w:r w:rsidR="00472D65" w:rsidRPr="00757D97">
        <w:rPr>
          <w:rFonts w:ascii="Tahoma" w:hAnsi="Tahoma" w:cs="Tahoma"/>
          <w:sz w:val="21"/>
          <w:szCs w:val="21"/>
        </w:rPr>
        <w:t xml:space="preserve">de </w:t>
      </w:r>
      <w:r w:rsidR="006A71F1" w:rsidRPr="00757D97">
        <w:rPr>
          <w:rFonts w:ascii="Tahoma" w:hAnsi="Tahoma" w:cs="Tahoma"/>
          <w:sz w:val="21"/>
          <w:szCs w:val="21"/>
        </w:rPr>
        <w:t>PMT</w:t>
      </w:r>
      <w:r w:rsidRPr="00757D97">
        <w:rPr>
          <w:rFonts w:ascii="Tahoma" w:hAnsi="Tahoma" w:cs="Tahoma"/>
          <w:sz w:val="21"/>
          <w:szCs w:val="21"/>
        </w:rPr>
        <w:t xml:space="preserve"> </w:t>
      </w:r>
      <w:r w:rsidR="00625CDA" w:rsidRPr="00757D97">
        <w:rPr>
          <w:rFonts w:ascii="Tahoma" w:hAnsi="Tahoma" w:cs="Tahoma"/>
          <w:sz w:val="21"/>
          <w:szCs w:val="21"/>
        </w:rPr>
        <w:t>(conforme abaixo definido</w:t>
      </w:r>
      <w:r w:rsidRPr="00757D97">
        <w:rPr>
          <w:rFonts w:ascii="Tahoma" w:hAnsi="Tahoma" w:cs="Tahoma"/>
          <w:sz w:val="21"/>
          <w:szCs w:val="21"/>
        </w:rPr>
        <w:t xml:space="preserve">), conforme disciplinado no Termo </w:t>
      </w:r>
      <w:r w:rsidRPr="00757D97">
        <w:rPr>
          <w:rFonts w:ascii="Tahoma" w:hAnsi="Tahoma" w:cs="Tahoma"/>
          <w:sz w:val="21"/>
          <w:szCs w:val="21"/>
        </w:rPr>
        <w:lastRenderedPageBreak/>
        <w:t>de Securitização</w:t>
      </w:r>
      <w:r w:rsidR="00625CDA" w:rsidRPr="00757D97">
        <w:rPr>
          <w:rFonts w:ascii="Tahoma" w:hAnsi="Tahoma" w:cs="Tahoma"/>
          <w:sz w:val="21"/>
          <w:szCs w:val="21"/>
        </w:rPr>
        <w:t xml:space="preserve"> </w:t>
      </w:r>
      <w:r w:rsidRPr="00757D97">
        <w:rPr>
          <w:rFonts w:ascii="Tahoma" w:hAnsi="Tahoma" w:cs="Tahoma"/>
          <w:sz w:val="21"/>
          <w:szCs w:val="21"/>
        </w:rPr>
        <w:t>(“</w:t>
      </w:r>
      <w:r w:rsidRPr="00757D97">
        <w:rPr>
          <w:rFonts w:ascii="Tahoma" w:hAnsi="Tahoma" w:cs="Tahoma"/>
          <w:b/>
          <w:bCs/>
          <w:sz w:val="21"/>
          <w:szCs w:val="21"/>
        </w:rPr>
        <w:t>Fundo de Reserva</w:t>
      </w:r>
      <w:r w:rsidRPr="00757D97">
        <w:rPr>
          <w:rFonts w:ascii="Tahoma" w:hAnsi="Tahoma" w:cs="Tahoma"/>
          <w:sz w:val="21"/>
          <w:szCs w:val="21"/>
        </w:rPr>
        <w:t xml:space="preserve">”), </w:t>
      </w:r>
      <w:r w:rsidR="00092C62" w:rsidRPr="00757D97">
        <w:rPr>
          <w:rFonts w:ascii="Tahoma" w:hAnsi="Tahoma" w:cs="Tahoma"/>
          <w:sz w:val="21"/>
          <w:szCs w:val="21"/>
        </w:rPr>
        <w:t xml:space="preserve">o qual será </w:t>
      </w:r>
      <w:r w:rsidRPr="00757D97">
        <w:rPr>
          <w:rFonts w:ascii="Tahoma" w:hAnsi="Tahoma" w:cs="Tahoma"/>
          <w:sz w:val="21"/>
          <w:szCs w:val="21"/>
        </w:rPr>
        <w:t>mantido na Conta Centralizadora até que ocorra a satisfação integral das Obrigações Garantidas</w:t>
      </w:r>
      <w:r w:rsidR="005F7306" w:rsidRPr="00757D97">
        <w:rPr>
          <w:rFonts w:ascii="Tahoma" w:hAnsi="Tahoma" w:cs="Tahoma"/>
          <w:sz w:val="21"/>
          <w:szCs w:val="21"/>
        </w:rPr>
        <w:t xml:space="preserve"> (conforme abaixo definido)</w:t>
      </w:r>
      <w:r w:rsidRPr="00757D97">
        <w:rPr>
          <w:rFonts w:ascii="Tahoma" w:hAnsi="Tahoma" w:cs="Tahoma"/>
          <w:sz w:val="21"/>
          <w:szCs w:val="21"/>
        </w:rPr>
        <w:t xml:space="preserve">. </w:t>
      </w:r>
    </w:p>
    <w:p w14:paraId="4424BC3A" w14:textId="77777777" w:rsidR="007D0955" w:rsidRPr="00757D97" w:rsidRDefault="007D0955" w:rsidP="00AA3011">
      <w:pPr>
        <w:pStyle w:val="Corpodetexto21"/>
        <w:spacing w:after="0" w:line="288" w:lineRule="auto"/>
        <w:rPr>
          <w:rFonts w:ascii="Tahoma" w:hAnsi="Tahoma" w:cs="Tahoma"/>
          <w:sz w:val="21"/>
          <w:szCs w:val="21"/>
        </w:rPr>
      </w:pPr>
    </w:p>
    <w:p w14:paraId="05D7D576" w14:textId="627819B9" w:rsidR="007D0955" w:rsidRPr="00757D97" w:rsidRDefault="00AB7414"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Em até 02 (dois) Dias Úteis contados de cada Data de Pagamento, a Securitizadora deverá recalcular o </w:t>
      </w:r>
      <w:r w:rsidR="00733375" w:rsidRPr="00757D97">
        <w:rPr>
          <w:rFonts w:ascii="Tahoma" w:hAnsi="Tahoma" w:cs="Tahoma"/>
          <w:sz w:val="21"/>
          <w:szCs w:val="21"/>
        </w:rPr>
        <w:t xml:space="preserve">valor </w:t>
      </w:r>
      <w:r w:rsidR="004B6C1F" w:rsidRPr="00757D97">
        <w:rPr>
          <w:rFonts w:ascii="Tahoma" w:hAnsi="Tahoma" w:cs="Tahoma"/>
          <w:sz w:val="21"/>
          <w:szCs w:val="21"/>
        </w:rPr>
        <w:t>da PMT</w:t>
      </w:r>
      <w:r w:rsidR="00733375" w:rsidRPr="00757D97">
        <w:rPr>
          <w:rFonts w:ascii="Tahoma" w:hAnsi="Tahoma" w:cs="Tahoma"/>
          <w:sz w:val="21"/>
          <w:szCs w:val="21"/>
        </w:rPr>
        <w:t xml:space="preserve"> </w:t>
      </w:r>
      <w:r w:rsidR="00625CDA" w:rsidRPr="00757D97">
        <w:rPr>
          <w:rFonts w:ascii="Tahoma" w:hAnsi="Tahoma" w:cs="Tahoma"/>
          <w:sz w:val="21"/>
          <w:szCs w:val="21"/>
        </w:rPr>
        <w:t xml:space="preserve">(conforme abaixo definido) </w:t>
      </w:r>
      <w:r w:rsidR="00733375" w:rsidRPr="00757D97">
        <w:rPr>
          <w:rFonts w:ascii="Tahoma" w:hAnsi="Tahoma" w:cs="Tahoma"/>
          <w:sz w:val="21"/>
          <w:szCs w:val="21"/>
        </w:rPr>
        <w:t xml:space="preserve">com base na última Taxa DI Divulgada. Caso os recursos do Fundo de Reserva não sejam suficientes para </w:t>
      </w:r>
      <w:r w:rsidR="00763DEA" w:rsidRPr="00757D97">
        <w:rPr>
          <w:rFonts w:ascii="Tahoma" w:hAnsi="Tahoma" w:cs="Tahoma"/>
          <w:sz w:val="21"/>
          <w:szCs w:val="21"/>
        </w:rPr>
        <w:t xml:space="preserve">o pagamento da próxima PMT </w:t>
      </w:r>
      <w:r w:rsidR="008A159E" w:rsidRPr="00757D97">
        <w:rPr>
          <w:rFonts w:ascii="Tahoma" w:hAnsi="Tahoma" w:cs="Tahoma"/>
          <w:sz w:val="21"/>
          <w:szCs w:val="21"/>
        </w:rPr>
        <w:t>a</w:t>
      </w:r>
      <w:r w:rsidR="00763DEA" w:rsidRPr="00757D97">
        <w:rPr>
          <w:rFonts w:ascii="Tahoma" w:hAnsi="Tahoma" w:cs="Tahoma"/>
          <w:sz w:val="21"/>
          <w:szCs w:val="21"/>
        </w:rPr>
        <w:t xml:space="preserve"> Securitizadora de</w:t>
      </w:r>
      <w:r w:rsidR="008A159E" w:rsidRPr="00757D97">
        <w:rPr>
          <w:rFonts w:ascii="Tahoma" w:hAnsi="Tahoma" w:cs="Tahoma"/>
          <w:sz w:val="21"/>
          <w:szCs w:val="21"/>
        </w:rPr>
        <w:t xml:space="preserve">verá encaminhar notificação à Emissora informando o montante </w:t>
      </w:r>
      <w:r w:rsidR="006600C2" w:rsidRPr="00757D97">
        <w:rPr>
          <w:rFonts w:ascii="Tahoma" w:hAnsi="Tahoma" w:cs="Tahoma"/>
          <w:sz w:val="21"/>
          <w:szCs w:val="21"/>
        </w:rPr>
        <w:t xml:space="preserve">a ser depositado na Conta Centralizadora para que o Fundo de Reserva seja suficiente para </w:t>
      </w:r>
      <w:r w:rsidR="00CA21BD" w:rsidRPr="00757D97">
        <w:rPr>
          <w:rFonts w:ascii="Tahoma" w:hAnsi="Tahoma" w:cs="Tahoma"/>
          <w:sz w:val="21"/>
          <w:szCs w:val="21"/>
        </w:rPr>
        <w:t>cobrir a próxima PMT.</w:t>
      </w:r>
      <w:r w:rsidR="009E7800" w:rsidRPr="00757D97">
        <w:rPr>
          <w:rFonts w:ascii="Tahoma" w:hAnsi="Tahoma" w:cs="Tahoma"/>
          <w:sz w:val="21"/>
          <w:szCs w:val="21"/>
        </w:rPr>
        <w:t xml:space="preserve"> A Emissora, por sua vez, compromete</w:t>
      </w:r>
      <w:r w:rsidR="005228F4" w:rsidRPr="00757D97">
        <w:rPr>
          <w:rFonts w:ascii="Tahoma" w:hAnsi="Tahoma" w:cs="Tahoma"/>
          <w:sz w:val="21"/>
          <w:szCs w:val="21"/>
        </w:rPr>
        <w:t>-se</w:t>
      </w:r>
      <w:r w:rsidR="009E7800" w:rsidRPr="00757D97">
        <w:rPr>
          <w:rFonts w:ascii="Tahoma" w:hAnsi="Tahoma" w:cs="Tahoma"/>
          <w:sz w:val="21"/>
          <w:szCs w:val="21"/>
        </w:rPr>
        <w:t xml:space="preserve"> a efetuar ref</w:t>
      </w:r>
      <w:r w:rsidR="00077B87" w:rsidRPr="00757D97">
        <w:rPr>
          <w:rFonts w:ascii="Tahoma" w:hAnsi="Tahoma" w:cs="Tahoma"/>
          <w:sz w:val="21"/>
          <w:szCs w:val="21"/>
        </w:rPr>
        <w:t>erido aporte no pra</w:t>
      </w:r>
      <w:r w:rsidR="005334F5" w:rsidRPr="00757D97">
        <w:rPr>
          <w:rFonts w:ascii="Tahoma" w:hAnsi="Tahoma" w:cs="Tahoma"/>
          <w:sz w:val="21"/>
          <w:szCs w:val="21"/>
        </w:rPr>
        <w:t>z</w:t>
      </w:r>
      <w:r w:rsidR="00077B87" w:rsidRPr="00757D97">
        <w:rPr>
          <w:rFonts w:ascii="Tahoma" w:hAnsi="Tahoma" w:cs="Tahoma"/>
          <w:sz w:val="21"/>
          <w:szCs w:val="21"/>
        </w:rPr>
        <w:t>o de 05 (cinco) Dias Úteis</w:t>
      </w:r>
      <w:r w:rsidR="005228F4" w:rsidRPr="00757D97">
        <w:rPr>
          <w:rFonts w:ascii="Tahoma" w:hAnsi="Tahoma" w:cs="Tahoma"/>
          <w:sz w:val="21"/>
          <w:szCs w:val="21"/>
        </w:rPr>
        <w:t xml:space="preserve"> contados da data em que a notificação mencionada nesta Cláusula 4.8.10 seja recebida pela Emissora</w:t>
      </w:r>
      <w:r w:rsidR="00077B87" w:rsidRPr="00757D97">
        <w:rPr>
          <w:rFonts w:ascii="Tahoma" w:hAnsi="Tahoma" w:cs="Tahoma"/>
          <w:sz w:val="21"/>
          <w:szCs w:val="21"/>
        </w:rPr>
        <w:t>.</w:t>
      </w:r>
    </w:p>
    <w:p w14:paraId="41F84D6A" w14:textId="77777777" w:rsidR="009F2549" w:rsidRPr="00757D97" w:rsidRDefault="009F2549" w:rsidP="00AA3011">
      <w:pPr>
        <w:widowControl w:val="0"/>
        <w:spacing w:after="0" w:line="288" w:lineRule="auto"/>
        <w:contextualSpacing/>
        <w:rPr>
          <w:rFonts w:ascii="Tahoma" w:hAnsi="Tahoma" w:cs="Tahoma"/>
          <w:sz w:val="21"/>
          <w:szCs w:val="21"/>
        </w:rPr>
      </w:pPr>
    </w:p>
    <w:p w14:paraId="6DBEB2A6" w14:textId="30C97024" w:rsidR="009F2549" w:rsidRPr="00757D97" w:rsidRDefault="009F254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Para os fins d</w:t>
      </w:r>
      <w:r w:rsidR="00010DC8" w:rsidRPr="00757D97">
        <w:rPr>
          <w:rFonts w:ascii="Tahoma" w:hAnsi="Tahoma" w:cs="Tahoma"/>
          <w:sz w:val="21"/>
          <w:szCs w:val="21"/>
        </w:rPr>
        <w:t>a</w:t>
      </w:r>
      <w:r w:rsidRPr="00757D97">
        <w:rPr>
          <w:rFonts w:ascii="Tahoma" w:hAnsi="Tahoma" w:cs="Tahoma"/>
          <w:sz w:val="21"/>
          <w:szCs w:val="21"/>
        </w:rPr>
        <w:t xml:space="preserve"> presente </w:t>
      </w:r>
      <w:r w:rsidR="00010DC8" w:rsidRPr="00757D97">
        <w:rPr>
          <w:rFonts w:ascii="Tahoma" w:hAnsi="Tahoma" w:cs="Tahoma"/>
          <w:sz w:val="21"/>
          <w:szCs w:val="21"/>
        </w:rPr>
        <w:t>Escritura</w:t>
      </w:r>
      <w:r w:rsidRPr="00757D97">
        <w:rPr>
          <w:rFonts w:ascii="Tahoma" w:hAnsi="Tahoma" w:cs="Tahoma"/>
          <w:sz w:val="21"/>
          <w:szCs w:val="21"/>
        </w:rPr>
        <w:t>, e seguindo a terminologia prevista no Termo de Securitização, “</w:t>
      </w:r>
      <w:r w:rsidRPr="00757D97">
        <w:rPr>
          <w:rFonts w:ascii="Tahoma" w:hAnsi="Tahoma" w:cs="Tahoma"/>
          <w:b/>
          <w:bCs/>
          <w:sz w:val="21"/>
          <w:szCs w:val="21"/>
        </w:rPr>
        <w:t>PMT</w:t>
      </w:r>
      <w:r w:rsidRPr="00757D97">
        <w:rPr>
          <w:rFonts w:ascii="Tahoma" w:hAnsi="Tahoma" w:cs="Tahoma"/>
          <w:sz w:val="21"/>
          <w:szCs w:val="21"/>
        </w:rPr>
        <w:t>” significa a parcela dos Juros Remuneratórios projetada para a Data de Pagamento dos Juros Remuneratórios mais próxima a ser paga aos titulares dos CR</w:t>
      </w:r>
      <w:r w:rsidR="00092C62" w:rsidRPr="00757D97">
        <w:rPr>
          <w:rFonts w:ascii="Tahoma" w:hAnsi="Tahoma" w:cs="Tahoma"/>
          <w:sz w:val="21"/>
          <w:szCs w:val="21"/>
        </w:rPr>
        <w:t>A</w:t>
      </w:r>
      <w:r w:rsidRPr="00757D97">
        <w:rPr>
          <w:rFonts w:ascii="Tahoma" w:hAnsi="Tahoma" w:cs="Tahoma"/>
          <w:sz w:val="21"/>
          <w:szCs w:val="21"/>
        </w:rPr>
        <w:t xml:space="preserve"> na Data de Pagamento dos Juros Remuneratórios imediatamente subsequente.</w:t>
      </w:r>
    </w:p>
    <w:p w14:paraId="47D86DA9" w14:textId="05DF0A4F" w:rsidR="009F2549" w:rsidRPr="00757D97" w:rsidRDefault="009F2549" w:rsidP="00AA3011">
      <w:pPr>
        <w:widowControl w:val="0"/>
        <w:spacing w:after="0" w:line="288" w:lineRule="auto"/>
        <w:contextualSpacing/>
        <w:rPr>
          <w:rFonts w:ascii="Tahoma" w:hAnsi="Tahoma" w:cs="Tahoma"/>
          <w:sz w:val="21"/>
          <w:szCs w:val="21"/>
        </w:rPr>
      </w:pPr>
    </w:p>
    <w:p w14:paraId="589B2F78" w14:textId="50A0C4E0" w:rsidR="00AE1F25" w:rsidRPr="00757D97" w:rsidRDefault="00AE1F25"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Sem prejuízo dos dispostos nas Cláusulas 4.8.7 e 4.8.9 acima, </w:t>
      </w:r>
      <w:r w:rsidR="00273C7A" w:rsidRPr="00757D97">
        <w:rPr>
          <w:rFonts w:ascii="Tahoma" w:hAnsi="Tahoma" w:cs="Tahoma"/>
          <w:sz w:val="21"/>
          <w:szCs w:val="21"/>
        </w:rPr>
        <w:t>a Securitizadora realizará a retenção</w:t>
      </w:r>
      <w:r w:rsidR="0036714E" w:rsidRPr="00757D97">
        <w:rPr>
          <w:rFonts w:ascii="Tahoma" w:hAnsi="Tahoma" w:cs="Tahoma"/>
          <w:sz w:val="21"/>
          <w:szCs w:val="21"/>
        </w:rPr>
        <w:t>, na Conta Centralizadora,</w:t>
      </w:r>
      <w:r w:rsidR="00273C7A" w:rsidRPr="00757D97">
        <w:rPr>
          <w:rFonts w:ascii="Tahoma" w:hAnsi="Tahoma" w:cs="Tahoma"/>
          <w:sz w:val="21"/>
          <w:szCs w:val="21"/>
        </w:rPr>
        <w:t xml:space="preserve"> das despesas </w:t>
      </w:r>
      <w:r w:rsidR="00273C7A" w:rsidRPr="00757D97">
        <w:rPr>
          <w:rFonts w:ascii="Tahoma" w:hAnsi="Tahoma" w:cs="Tahoma"/>
          <w:i/>
          <w:iCs/>
          <w:sz w:val="21"/>
          <w:szCs w:val="21"/>
        </w:rPr>
        <w:t>flat</w:t>
      </w:r>
      <w:r w:rsidR="00273C7A" w:rsidRPr="00757D97">
        <w:rPr>
          <w:rFonts w:ascii="Tahoma" w:hAnsi="Tahoma" w:cs="Tahoma"/>
          <w:sz w:val="21"/>
          <w:szCs w:val="21"/>
        </w:rPr>
        <w:t xml:space="preserve"> da operação, </w:t>
      </w:r>
      <w:r w:rsidR="004A33CE" w:rsidRPr="00757D97">
        <w:rPr>
          <w:rFonts w:ascii="Tahoma" w:hAnsi="Tahoma" w:cs="Tahoma"/>
          <w:sz w:val="21"/>
          <w:szCs w:val="21"/>
        </w:rPr>
        <w:t xml:space="preserve">despesas estas </w:t>
      </w:r>
      <w:r w:rsidR="0036714E" w:rsidRPr="00757D97">
        <w:rPr>
          <w:rFonts w:ascii="Tahoma" w:hAnsi="Tahoma" w:cs="Tahoma"/>
          <w:sz w:val="21"/>
          <w:szCs w:val="21"/>
        </w:rPr>
        <w:t xml:space="preserve">previstas no </w:t>
      </w:r>
      <w:r w:rsidR="00273C7A" w:rsidRPr="00757D97">
        <w:rPr>
          <w:rFonts w:ascii="Tahoma" w:hAnsi="Tahoma" w:cs="Tahoma"/>
          <w:sz w:val="21"/>
          <w:szCs w:val="21"/>
        </w:rPr>
        <w:t xml:space="preserve">Anexo </w:t>
      </w:r>
      <w:r w:rsidR="00010DC8" w:rsidRPr="00757D97">
        <w:rPr>
          <w:rFonts w:ascii="Tahoma" w:hAnsi="Tahoma" w:cs="Tahoma"/>
          <w:sz w:val="21"/>
          <w:szCs w:val="21"/>
        </w:rPr>
        <w:t>IV</w:t>
      </w:r>
      <w:r w:rsidR="0036714E" w:rsidRPr="00757D97">
        <w:rPr>
          <w:rFonts w:ascii="Tahoma" w:hAnsi="Tahoma" w:cs="Tahoma"/>
          <w:sz w:val="21"/>
          <w:szCs w:val="21"/>
        </w:rPr>
        <w:t xml:space="preserve"> a esta Escritura</w:t>
      </w:r>
      <w:r w:rsidR="00D62FA5" w:rsidRPr="00757D97">
        <w:rPr>
          <w:rFonts w:ascii="Tahoma" w:hAnsi="Tahoma" w:cs="Tahoma"/>
          <w:sz w:val="21"/>
          <w:szCs w:val="21"/>
        </w:rPr>
        <w:t xml:space="preserve"> e conforme Contrato de Distribuição</w:t>
      </w:r>
      <w:r w:rsidR="00B063B3" w:rsidRPr="00757D97">
        <w:rPr>
          <w:rFonts w:ascii="Tahoma" w:hAnsi="Tahoma" w:cs="Tahoma"/>
          <w:sz w:val="21"/>
          <w:szCs w:val="21"/>
        </w:rPr>
        <w:t>,</w:t>
      </w:r>
      <w:r w:rsidR="004A33CE" w:rsidRPr="00757D97">
        <w:rPr>
          <w:rFonts w:ascii="Tahoma" w:hAnsi="Tahoma" w:cs="Tahoma"/>
          <w:sz w:val="21"/>
          <w:szCs w:val="21"/>
        </w:rPr>
        <w:t xml:space="preserve"> </w:t>
      </w:r>
      <w:r w:rsidR="00273C7A" w:rsidRPr="00757D97">
        <w:rPr>
          <w:rFonts w:ascii="Tahoma" w:hAnsi="Tahoma" w:cs="Tahoma"/>
          <w:sz w:val="21"/>
          <w:szCs w:val="21"/>
        </w:rPr>
        <w:t xml:space="preserve">sobre </w:t>
      </w:r>
      <w:r w:rsidRPr="00757D97">
        <w:rPr>
          <w:rFonts w:ascii="Tahoma" w:hAnsi="Tahoma" w:cs="Tahoma"/>
          <w:sz w:val="21"/>
          <w:szCs w:val="21"/>
        </w:rPr>
        <w:t>o Preço de Integralização.</w:t>
      </w:r>
    </w:p>
    <w:p w14:paraId="41F4A865" w14:textId="77777777" w:rsidR="00AE1F25" w:rsidRPr="00757D97" w:rsidRDefault="00AE1F25" w:rsidP="00AA3011">
      <w:pPr>
        <w:widowControl w:val="0"/>
        <w:spacing w:after="0" w:line="288" w:lineRule="auto"/>
        <w:contextualSpacing/>
        <w:rPr>
          <w:rFonts w:ascii="Tahoma" w:hAnsi="Tahoma" w:cs="Tahoma"/>
          <w:sz w:val="21"/>
          <w:szCs w:val="21"/>
        </w:rPr>
      </w:pPr>
    </w:p>
    <w:p w14:paraId="118BB5DC" w14:textId="0B244B12" w:rsidR="009F2549" w:rsidRPr="00757D97" w:rsidRDefault="009F2549"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Os recursos da Conta Centralizadora (conforme abaixo definido), incluindo os valores nela mantidos a título de Fundo de Despesas e de Fundo de Reserva, </w:t>
      </w:r>
      <w:r w:rsidR="00746878" w:rsidRPr="00757D97">
        <w:rPr>
          <w:rFonts w:ascii="Tahoma" w:hAnsi="Tahoma" w:cs="Tahoma"/>
          <w:sz w:val="21"/>
          <w:szCs w:val="21"/>
        </w:rPr>
        <w:t xml:space="preserve">poderão </w:t>
      </w:r>
      <w:r w:rsidRPr="00757D97">
        <w:rPr>
          <w:rFonts w:ascii="Tahoma" w:hAnsi="Tahoma" w:cs="Tahoma"/>
          <w:sz w:val="21"/>
          <w:szCs w:val="21"/>
        </w:rPr>
        <w:t>ser aplicados pela Securitizadora em (a) certificados de depósito bancário (“</w:t>
      </w:r>
      <w:r w:rsidRPr="00757D97">
        <w:rPr>
          <w:rFonts w:ascii="Tahoma" w:hAnsi="Tahoma" w:cs="Tahoma"/>
          <w:b/>
          <w:bCs/>
          <w:sz w:val="21"/>
          <w:szCs w:val="21"/>
        </w:rPr>
        <w:t>CDB</w:t>
      </w:r>
      <w:r w:rsidRPr="00757D97">
        <w:rPr>
          <w:rFonts w:ascii="Tahoma" w:hAnsi="Tahoma" w:cs="Tahoma"/>
          <w:sz w:val="21"/>
          <w:szCs w:val="21"/>
        </w:rPr>
        <w:t>”) com liquidez diária de emissão de bancos de primeira linha; ou (b) operações com baixo risco de crédito e com liquidez diária de fundos de investimento que invistam exclusivamente em CDBs de bancos de primeira linha e/ou títulos públicos (“</w:t>
      </w:r>
      <w:r w:rsidRPr="00757D97">
        <w:rPr>
          <w:rFonts w:ascii="Tahoma" w:hAnsi="Tahoma" w:cs="Tahoma"/>
          <w:b/>
          <w:bCs/>
          <w:sz w:val="21"/>
          <w:szCs w:val="21"/>
        </w:rPr>
        <w:t>Aplicações Financeiras Permitidas</w:t>
      </w:r>
      <w:r w:rsidRPr="00757D97">
        <w:rPr>
          <w:rFonts w:ascii="Tahoma" w:hAnsi="Tahoma" w:cs="Tahoma"/>
          <w:sz w:val="21"/>
          <w:szCs w:val="21"/>
        </w:rPr>
        <w:t>”), não podendo ser a Securitizadora responsabilizada por qualquer garantia mínima de rentabilidade</w:t>
      </w:r>
      <w:r w:rsidR="00C21DD3" w:rsidRPr="00757D97">
        <w:rPr>
          <w:rFonts w:ascii="Tahoma" w:hAnsi="Tahoma" w:cs="Tahoma"/>
          <w:sz w:val="21"/>
          <w:szCs w:val="21"/>
        </w:rPr>
        <w:t>.</w:t>
      </w:r>
    </w:p>
    <w:p w14:paraId="33B6C36C" w14:textId="77777777" w:rsidR="00352752" w:rsidRPr="00757D97" w:rsidRDefault="00352752" w:rsidP="00AA3011">
      <w:pPr>
        <w:widowControl w:val="0"/>
        <w:spacing w:after="0" w:line="288" w:lineRule="auto"/>
        <w:contextualSpacing/>
        <w:rPr>
          <w:rFonts w:ascii="Tahoma" w:hAnsi="Tahoma" w:cs="Tahoma"/>
          <w:sz w:val="21"/>
          <w:szCs w:val="21"/>
        </w:rPr>
      </w:pPr>
    </w:p>
    <w:p w14:paraId="2D410DAF" w14:textId="70FE7892" w:rsidR="00352752" w:rsidRPr="00757D97" w:rsidRDefault="00352752"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Após a satisfação integral das Obrigações Garantidas, os recursos remanescentes na Conta Centralizadora (conforme abaixo definido) serão repassados à Emissora</w:t>
      </w:r>
      <w:r w:rsidR="002872F6" w:rsidRPr="00757D97">
        <w:rPr>
          <w:rFonts w:ascii="Tahoma" w:hAnsi="Tahoma" w:cs="Tahoma"/>
          <w:sz w:val="21"/>
          <w:szCs w:val="21"/>
        </w:rPr>
        <w:t xml:space="preserve"> no prazo de até 02 (dois) Dias Úteis</w:t>
      </w:r>
      <w:r w:rsidRPr="00757D97">
        <w:rPr>
          <w:rFonts w:ascii="Tahoma" w:hAnsi="Tahoma" w:cs="Tahoma"/>
          <w:sz w:val="21"/>
          <w:szCs w:val="21"/>
        </w:rPr>
        <w:t>.</w:t>
      </w:r>
    </w:p>
    <w:p w14:paraId="24A3B94A" w14:textId="77777777" w:rsidR="009F2549" w:rsidRPr="00757D97" w:rsidRDefault="009F2549" w:rsidP="00AA3011">
      <w:pPr>
        <w:widowControl w:val="0"/>
        <w:spacing w:after="0" w:line="288" w:lineRule="auto"/>
        <w:contextualSpacing/>
        <w:rPr>
          <w:rFonts w:ascii="Tahoma" w:hAnsi="Tahoma" w:cs="Tahoma"/>
          <w:sz w:val="21"/>
          <w:szCs w:val="21"/>
        </w:rPr>
      </w:pPr>
    </w:p>
    <w:p w14:paraId="6C0EAF22" w14:textId="77777777" w:rsidR="0033354A" w:rsidRPr="00757D97" w:rsidRDefault="003221F4" w:rsidP="00AA3011">
      <w:pPr>
        <w:pStyle w:val="Corpodetexto21"/>
        <w:numPr>
          <w:ilvl w:val="1"/>
          <w:numId w:val="9"/>
        </w:numPr>
        <w:spacing w:after="0" w:line="288" w:lineRule="auto"/>
        <w:rPr>
          <w:rFonts w:ascii="Tahoma" w:hAnsi="Tahoma" w:cs="Tahoma"/>
          <w:sz w:val="21"/>
          <w:szCs w:val="21"/>
        </w:rPr>
      </w:pPr>
      <w:r w:rsidRPr="00757D97">
        <w:rPr>
          <w:rFonts w:ascii="Tahoma" w:hAnsi="Tahoma" w:cs="Tahoma"/>
          <w:b/>
          <w:sz w:val="21"/>
          <w:szCs w:val="21"/>
        </w:rPr>
        <w:t>Vedação à Negociação</w:t>
      </w:r>
    </w:p>
    <w:p w14:paraId="0A61A6B0" w14:textId="77777777" w:rsidR="0033354A" w:rsidRPr="00757D97" w:rsidRDefault="0033354A" w:rsidP="00AA3011">
      <w:pPr>
        <w:widowControl w:val="0"/>
        <w:spacing w:after="0" w:line="288" w:lineRule="auto"/>
        <w:contextualSpacing/>
        <w:rPr>
          <w:rFonts w:ascii="Tahoma" w:hAnsi="Tahoma" w:cs="Tahoma"/>
          <w:sz w:val="21"/>
          <w:szCs w:val="21"/>
        </w:rPr>
      </w:pPr>
    </w:p>
    <w:p w14:paraId="5F4460D0" w14:textId="7942821C" w:rsidR="0033354A" w:rsidRPr="00757D97" w:rsidRDefault="003221F4"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As Debêntures não poderão ser negociadas em qualquer mercado regulamentado ou sob qualquer forma cedidas, vendidas, alienadas ou transferidas</w:t>
      </w:r>
      <w:r w:rsidR="00A313BD" w:rsidRPr="00757D97">
        <w:rPr>
          <w:rFonts w:ascii="Tahoma" w:hAnsi="Tahoma" w:cs="Tahoma"/>
          <w:sz w:val="21"/>
          <w:szCs w:val="21"/>
        </w:rPr>
        <w:t>, exceto</w:t>
      </w:r>
      <w:r w:rsidRPr="00757D97">
        <w:rPr>
          <w:rFonts w:ascii="Tahoma" w:hAnsi="Tahoma" w:cs="Tahoma"/>
          <w:sz w:val="21"/>
          <w:szCs w:val="21"/>
        </w:rPr>
        <w:t xml:space="preserve"> em caso de liquidação do patrimônio separado dos CRA.</w:t>
      </w:r>
    </w:p>
    <w:p w14:paraId="5D42F236" w14:textId="7D18B9C1" w:rsidR="009C251B" w:rsidRPr="00757D97" w:rsidRDefault="009C251B" w:rsidP="00AA3011">
      <w:pPr>
        <w:widowControl w:val="0"/>
        <w:spacing w:after="0" w:line="288" w:lineRule="auto"/>
        <w:contextualSpacing/>
        <w:rPr>
          <w:rFonts w:ascii="Tahoma" w:hAnsi="Tahoma" w:cs="Tahoma"/>
          <w:sz w:val="21"/>
          <w:szCs w:val="21"/>
        </w:rPr>
      </w:pPr>
    </w:p>
    <w:p w14:paraId="6C52FBF9" w14:textId="75E79726" w:rsidR="002A569A" w:rsidRPr="00757D97" w:rsidRDefault="00AC11FB" w:rsidP="00AA3011">
      <w:pPr>
        <w:pStyle w:val="Corpodetexto21"/>
        <w:numPr>
          <w:ilvl w:val="1"/>
          <w:numId w:val="9"/>
        </w:numPr>
        <w:spacing w:after="0" w:line="288" w:lineRule="auto"/>
        <w:rPr>
          <w:rFonts w:ascii="Tahoma" w:hAnsi="Tahoma" w:cs="Tahoma"/>
          <w:sz w:val="21"/>
          <w:szCs w:val="21"/>
        </w:rPr>
      </w:pPr>
      <w:r w:rsidRPr="00757D97">
        <w:rPr>
          <w:rFonts w:ascii="Tahoma" w:hAnsi="Tahoma" w:cs="Tahoma"/>
          <w:b/>
          <w:sz w:val="21"/>
          <w:szCs w:val="21"/>
        </w:rPr>
        <w:t>Atualização Monetária</w:t>
      </w:r>
    </w:p>
    <w:p w14:paraId="4BF86161" w14:textId="77777777" w:rsidR="001E7A8F" w:rsidRPr="00757D97" w:rsidRDefault="001E7A8F" w:rsidP="00AA3011">
      <w:pPr>
        <w:widowControl w:val="0"/>
        <w:tabs>
          <w:tab w:val="left" w:pos="851"/>
        </w:tabs>
        <w:spacing w:after="0" w:line="288" w:lineRule="auto"/>
        <w:contextualSpacing/>
        <w:rPr>
          <w:rFonts w:ascii="Tahoma" w:hAnsi="Tahoma" w:cs="Tahoma"/>
          <w:sz w:val="21"/>
          <w:szCs w:val="21"/>
        </w:rPr>
      </w:pPr>
    </w:p>
    <w:p w14:paraId="0F87A2AA" w14:textId="476E33E8" w:rsidR="0012557E" w:rsidRPr="00757D97" w:rsidRDefault="001E7A8F" w:rsidP="00AA3011">
      <w:pPr>
        <w:pStyle w:val="Corpodetexto21"/>
        <w:numPr>
          <w:ilvl w:val="2"/>
          <w:numId w:val="9"/>
        </w:numPr>
        <w:spacing w:after="0" w:line="288" w:lineRule="auto"/>
        <w:ind w:left="0" w:firstLine="0"/>
        <w:rPr>
          <w:rFonts w:ascii="Tahoma" w:hAnsi="Tahoma" w:cs="Tahoma"/>
          <w:sz w:val="21"/>
          <w:szCs w:val="21"/>
        </w:rPr>
      </w:pPr>
      <w:r w:rsidRPr="00757D97">
        <w:rPr>
          <w:rFonts w:ascii="Tahoma" w:hAnsi="Tahoma" w:cs="Tahoma"/>
          <w:sz w:val="21"/>
          <w:szCs w:val="21"/>
        </w:rPr>
        <w:t xml:space="preserve">O </w:t>
      </w:r>
      <w:r w:rsidR="0012557E" w:rsidRPr="00757D97">
        <w:rPr>
          <w:rFonts w:ascii="Tahoma" w:hAnsi="Tahoma" w:cs="Tahoma"/>
          <w:sz w:val="21"/>
          <w:szCs w:val="21"/>
        </w:rPr>
        <w:t xml:space="preserve">Valor Nominal </w:t>
      </w:r>
      <w:r w:rsidRPr="00757D97">
        <w:rPr>
          <w:rFonts w:ascii="Tahoma" w:hAnsi="Tahoma" w:cs="Tahoma"/>
          <w:sz w:val="21"/>
          <w:szCs w:val="21"/>
        </w:rPr>
        <w:t xml:space="preserve">Unitário </w:t>
      </w:r>
      <w:r w:rsidR="00791E65" w:rsidRPr="00757D97">
        <w:rPr>
          <w:rFonts w:ascii="Tahoma" w:hAnsi="Tahoma" w:cs="Tahoma"/>
          <w:sz w:val="21"/>
          <w:szCs w:val="21"/>
        </w:rPr>
        <w:t>(</w:t>
      </w:r>
      <w:r w:rsidR="0012557E" w:rsidRPr="00757D97">
        <w:rPr>
          <w:rFonts w:ascii="Tahoma" w:hAnsi="Tahoma" w:cs="Tahoma"/>
          <w:sz w:val="21"/>
          <w:szCs w:val="21"/>
        </w:rPr>
        <w:t>ou saldo do Valor Nominal</w:t>
      </w:r>
      <w:r w:rsidRPr="00757D97">
        <w:rPr>
          <w:rFonts w:ascii="Tahoma" w:hAnsi="Tahoma" w:cs="Tahoma"/>
          <w:sz w:val="21"/>
          <w:szCs w:val="21"/>
        </w:rPr>
        <w:t xml:space="preserve"> Unitário das Debêntures</w:t>
      </w:r>
      <w:r w:rsidR="0012557E" w:rsidRPr="00757D97">
        <w:rPr>
          <w:rFonts w:ascii="Tahoma" w:hAnsi="Tahoma" w:cs="Tahoma"/>
          <w:sz w:val="21"/>
          <w:szCs w:val="21"/>
        </w:rPr>
        <w:t>, conforme o caso</w:t>
      </w:r>
      <w:r w:rsidR="00791E65" w:rsidRPr="00757D97">
        <w:rPr>
          <w:rFonts w:ascii="Tahoma" w:hAnsi="Tahoma" w:cs="Tahoma"/>
          <w:sz w:val="21"/>
          <w:szCs w:val="21"/>
        </w:rPr>
        <w:t>)</w:t>
      </w:r>
      <w:r w:rsidR="0012557E" w:rsidRPr="00757D97">
        <w:rPr>
          <w:rFonts w:ascii="Tahoma" w:hAnsi="Tahoma" w:cs="Tahoma"/>
          <w:sz w:val="21"/>
          <w:szCs w:val="21"/>
        </w:rPr>
        <w:t xml:space="preserve"> </w:t>
      </w:r>
      <w:r w:rsidR="00791E65" w:rsidRPr="00757D97">
        <w:rPr>
          <w:rFonts w:ascii="Tahoma" w:hAnsi="Tahoma" w:cs="Tahoma"/>
          <w:sz w:val="21"/>
          <w:szCs w:val="21"/>
        </w:rPr>
        <w:t xml:space="preserve">não </w:t>
      </w:r>
      <w:r w:rsidR="0012557E" w:rsidRPr="00757D97">
        <w:rPr>
          <w:rFonts w:ascii="Tahoma" w:hAnsi="Tahoma" w:cs="Tahoma"/>
          <w:sz w:val="21"/>
          <w:szCs w:val="21"/>
        </w:rPr>
        <w:t>será atualizado monetariamente</w:t>
      </w:r>
      <w:r w:rsidR="00791E65" w:rsidRPr="00757D97">
        <w:rPr>
          <w:rFonts w:ascii="Tahoma" w:hAnsi="Tahoma" w:cs="Tahoma"/>
          <w:sz w:val="21"/>
          <w:szCs w:val="21"/>
        </w:rPr>
        <w:t>.</w:t>
      </w:r>
    </w:p>
    <w:p w14:paraId="61780A87" w14:textId="25C60110" w:rsidR="0012557E" w:rsidRPr="00757D97" w:rsidRDefault="0012557E" w:rsidP="00AA3011">
      <w:pPr>
        <w:widowControl w:val="0"/>
        <w:spacing w:after="0" w:line="288" w:lineRule="auto"/>
        <w:contextualSpacing/>
        <w:rPr>
          <w:rFonts w:ascii="Tahoma" w:hAnsi="Tahoma" w:cs="Tahoma"/>
          <w:sz w:val="21"/>
          <w:szCs w:val="21"/>
        </w:rPr>
      </w:pPr>
    </w:p>
    <w:p w14:paraId="17EB6CFE" w14:textId="1722EB6D" w:rsidR="001E7A8F" w:rsidRPr="00757D97" w:rsidRDefault="001E7A8F" w:rsidP="00AA3011">
      <w:pPr>
        <w:pStyle w:val="Corpodetexto21"/>
        <w:numPr>
          <w:ilvl w:val="1"/>
          <w:numId w:val="9"/>
        </w:numPr>
        <w:spacing w:after="0" w:line="288" w:lineRule="auto"/>
        <w:rPr>
          <w:rFonts w:ascii="Tahoma" w:hAnsi="Tahoma" w:cs="Tahoma"/>
          <w:sz w:val="21"/>
          <w:szCs w:val="21"/>
        </w:rPr>
      </w:pPr>
      <w:r w:rsidRPr="00757D97">
        <w:rPr>
          <w:rFonts w:ascii="Tahoma" w:hAnsi="Tahoma" w:cs="Tahoma"/>
          <w:b/>
          <w:sz w:val="21"/>
          <w:szCs w:val="21"/>
        </w:rPr>
        <w:t xml:space="preserve">Remuneração </w:t>
      </w:r>
      <w:r w:rsidR="00587686" w:rsidRPr="00757D97">
        <w:rPr>
          <w:rFonts w:ascii="Tahoma" w:hAnsi="Tahoma" w:cs="Tahoma"/>
          <w:b/>
          <w:sz w:val="21"/>
          <w:szCs w:val="21"/>
        </w:rPr>
        <w:t>das Debêntures</w:t>
      </w:r>
    </w:p>
    <w:p w14:paraId="3DC11CD2" w14:textId="4DA923F3" w:rsidR="001E7A8F" w:rsidRPr="00757D97" w:rsidRDefault="001E7A8F" w:rsidP="00AA3011">
      <w:pPr>
        <w:pStyle w:val="Corpodetexto21"/>
        <w:tabs>
          <w:tab w:val="left" w:pos="851"/>
        </w:tabs>
        <w:spacing w:after="0" w:line="288" w:lineRule="auto"/>
        <w:ind w:left="0"/>
        <w:rPr>
          <w:rFonts w:ascii="Tahoma" w:hAnsi="Tahoma" w:cs="Tahoma"/>
          <w:sz w:val="21"/>
          <w:szCs w:val="21"/>
        </w:rPr>
      </w:pPr>
    </w:p>
    <w:p w14:paraId="274EBC13" w14:textId="08EB5D72" w:rsidR="00850608" w:rsidRPr="00757D97" w:rsidRDefault="00850608" w:rsidP="00AA3011">
      <w:pPr>
        <w:pStyle w:val="Corpodetexto21"/>
        <w:numPr>
          <w:ilvl w:val="2"/>
          <w:numId w:val="9"/>
        </w:numPr>
        <w:tabs>
          <w:tab w:val="left" w:pos="851"/>
        </w:tabs>
        <w:spacing w:after="0" w:line="288" w:lineRule="auto"/>
        <w:ind w:left="0" w:firstLine="0"/>
        <w:rPr>
          <w:rFonts w:ascii="Tahoma" w:hAnsi="Tahoma" w:cs="Tahoma"/>
          <w:sz w:val="21"/>
          <w:szCs w:val="21"/>
        </w:rPr>
      </w:pPr>
      <w:bookmarkStart w:id="37" w:name="_Hlk19210590"/>
      <w:r w:rsidRPr="00757D97">
        <w:rPr>
          <w:rFonts w:ascii="Tahoma" w:hAnsi="Tahoma" w:cs="Tahoma"/>
          <w:sz w:val="21"/>
          <w:szCs w:val="21"/>
        </w:rPr>
        <w:t xml:space="preserve">As Debêntures farão jus a juros remuneratórios, incidentes sobre o Valor Nominal Unitário (ou o seu saldo, conforme aplicável), equivalentes a um determinado percentual ao ano, base 252 (duzentos e cinquenta e dois) Dias Úteis, equivalente a 100% (cem por cento) da variação acumulada das taxas médias diárias dos Depósitos Interfinanceiros – DI, over </w:t>
      </w:r>
      <w:proofErr w:type="spellStart"/>
      <w:r w:rsidRPr="00757D97">
        <w:rPr>
          <w:rFonts w:ascii="Tahoma" w:hAnsi="Tahoma" w:cs="Tahoma"/>
          <w:sz w:val="21"/>
          <w:szCs w:val="21"/>
        </w:rPr>
        <w:t>extra-grupo</w:t>
      </w:r>
      <w:proofErr w:type="spellEnd"/>
      <w:r w:rsidRPr="00757D97">
        <w:rPr>
          <w:rFonts w:ascii="Tahoma" w:hAnsi="Tahoma" w:cs="Tahoma"/>
          <w:sz w:val="21"/>
          <w:szCs w:val="21"/>
        </w:rPr>
        <w:t>, expressa na forma percentual ao ano, base 252 (duzentos e cinquenta e dois) Dias Úteis, calculadas e divulgadas diariamente pela B3, no Informativo Diário disponível em sua página na internet (</w:t>
      </w:r>
      <w:hyperlink r:id="rId11" w:history="1">
        <w:r w:rsidRPr="00757D97">
          <w:rPr>
            <w:rStyle w:val="Hyperlink"/>
            <w:rFonts w:ascii="Tahoma" w:hAnsi="Tahoma" w:cs="Tahoma"/>
            <w:sz w:val="21"/>
            <w:szCs w:val="21"/>
          </w:rPr>
          <w:t>http://www.b3.com.br</w:t>
        </w:r>
      </w:hyperlink>
      <w:r w:rsidRPr="00757D97">
        <w:rPr>
          <w:rFonts w:ascii="Tahoma" w:hAnsi="Tahoma" w:cs="Tahoma"/>
          <w:sz w:val="21"/>
          <w:szCs w:val="21"/>
        </w:rPr>
        <w:t xml:space="preserve">), acrescidos de uma sobretaxa (ou </w:t>
      </w:r>
      <w:r w:rsidRPr="00757D97">
        <w:rPr>
          <w:rFonts w:ascii="Tahoma" w:hAnsi="Tahoma" w:cs="Tahoma"/>
          <w:i/>
          <w:iCs/>
          <w:sz w:val="21"/>
          <w:szCs w:val="21"/>
        </w:rPr>
        <w:t>spread</w:t>
      </w:r>
      <w:r w:rsidRPr="00757D97">
        <w:rPr>
          <w:rFonts w:ascii="Tahoma" w:hAnsi="Tahoma" w:cs="Tahoma"/>
          <w:sz w:val="21"/>
          <w:szCs w:val="21"/>
        </w:rPr>
        <w:t xml:space="preserve">) de </w:t>
      </w:r>
      <w:r w:rsidR="00A01A76" w:rsidRPr="00757D97">
        <w:rPr>
          <w:rFonts w:ascii="Tahoma" w:hAnsi="Tahoma" w:cs="Tahoma"/>
          <w:sz w:val="21"/>
          <w:szCs w:val="21"/>
        </w:rPr>
        <w:t>6</w:t>
      </w:r>
      <w:r w:rsidR="00D74205" w:rsidRPr="00757D97">
        <w:rPr>
          <w:rFonts w:ascii="Tahoma" w:hAnsi="Tahoma" w:cs="Tahoma"/>
          <w:sz w:val="21"/>
          <w:szCs w:val="21"/>
        </w:rPr>
        <w:t>,</w:t>
      </w:r>
      <w:r w:rsidR="00A01A76" w:rsidRPr="00757D97">
        <w:rPr>
          <w:rFonts w:ascii="Tahoma" w:hAnsi="Tahoma" w:cs="Tahoma"/>
          <w:sz w:val="21"/>
          <w:szCs w:val="21"/>
        </w:rPr>
        <w:t>5</w:t>
      </w:r>
      <w:r w:rsidR="00D74205" w:rsidRPr="00757D97">
        <w:rPr>
          <w:rFonts w:ascii="Tahoma" w:hAnsi="Tahoma" w:cs="Tahoma"/>
          <w:sz w:val="21"/>
          <w:szCs w:val="21"/>
        </w:rPr>
        <w:t>0</w:t>
      </w:r>
      <w:r w:rsidRPr="00757D97">
        <w:rPr>
          <w:rFonts w:ascii="Tahoma" w:hAnsi="Tahoma" w:cs="Tahoma"/>
          <w:sz w:val="21"/>
          <w:szCs w:val="21"/>
        </w:rPr>
        <w:t>% (</w:t>
      </w:r>
      <w:r w:rsidR="00611C26" w:rsidRPr="00757D97">
        <w:rPr>
          <w:rFonts w:ascii="Tahoma" w:hAnsi="Tahoma" w:cs="Tahoma"/>
          <w:sz w:val="21"/>
          <w:szCs w:val="21"/>
        </w:rPr>
        <w:t xml:space="preserve">seis inteiros e </w:t>
      </w:r>
      <w:r w:rsidR="000C3AEA" w:rsidRPr="00757D97">
        <w:rPr>
          <w:rFonts w:ascii="Tahoma" w:hAnsi="Tahoma" w:cs="Tahoma"/>
          <w:sz w:val="21"/>
          <w:szCs w:val="21"/>
        </w:rPr>
        <w:t>cinco décimos</w:t>
      </w:r>
      <w:r w:rsidR="00611C26" w:rsidRPr="00757D97">
        <w:rPr>
          <w:rFonts w:ascii="Tahoma" w:hAnsi="Tahoma" w:cs="Tahoma"/>
          <w:sz w:val="21"/>
          <w:szCs w:val="21"/>
        </w:rPr>
        <w:t xml:space="preserve"> </w:t>
      </w:r>
      <w:r w:rsidR="007C65A9" w:rsidRPr="00757D97">
        <w:rPr>
          <w:rFonts w:ascii="Tahoma" w:hAnsi="Tahoma" w:cs="Tahoma"/>
          <w:sz w:val="21"/>
          <w:szCs w:val="21"/>
        </w:rPr>
        <w:t>p</w:t>
      </w:r>
      <w:r w:rsidRPr="00757D97">
        <w:rPr>
          <w:rFonts w:ascii="Tahoma" w:hAnsi="Tahoma" w:cs="Tahoma"/>
          <w:sz w:val="21"/>
          <w:szCs w:val="21"/>
        </w:rPr>
        <w:t xml:space="preserve">or cento) ao ano, incidentes, desde a primeira Data de Integralização ou a Data de Pagamento </w:t>
      </w:r>
      <w:r w:rsidR="00D74205" w:rsidRPr="00757D97">
        <w:rPr>
          <w:rFonts w:ascii="Tahoma" w:hAnsi="Tahoma" w:cs="Tahoma"/>
          <w:sz w:val="21"/>
          <w:szCs w:val="21"/>
        </w:rPr>
        <w:t>da Remuneração</w:t>
      </w:r>
      <w:r w:rsidRPr="00757D97">
        <w:rPr>
          <w:rFonts w:ascii="Tahoma" w:hAnsi="Tahoma" w:cs="Tahoma"/>
          <w:sz w:val="21"/>
          <w:szCs w:val="21"/>
        </w:rPr>
        <w:t xml:space="preserve"> imediatamente anterior (inclusive), conforme o caso, até a data do efetivo pagamento (exclusive</w:t>
      </w:r>
      <w:r w:rsidRPr="00757D97">
        <w:rPr>
          <w:rFonts w:ascii="Tahoma" w:hAnsi="Tahoma" w:cs="Tahoma"/>
          <w:bCs/>
          <w:iCs/>
          <w:sz w:val="21"/>
          <w:szCs w:val="21"/>
        </w:rPr>
        <w:t>)</w:t>
      </w:r>
      <w:r w:rsidRPr="00757D97">
        <w:rPr>
          <w:rFonts w:ascii="Tahoma" w:hAnsi="Tahoma" w:cs="Tahoma"/>
          <w:sz w:val="21"/>
          <w:szCs w:val="21"/>
        </w:rPr>
        <w:t xml:space="preserve"> (“</w:t>
      </w:r>
      <w:r w:rsidRPr="00757D97">
        <w:rPr>
          <w:rFonts w:ascii="Tahoma" w:hAnsi="Tahoma" w:cs="Tahoma"/>
          <w:b/>
          <w:sz w:val="21"/>
          <w:szCs w:val="21"/>
        </w:rPr>
        <w:t>Remuneração</w:t>
      </w:r>
      <w:r w:rsidRPr="00757D97">
        <w:rPr>
          <w:rFonts w:ascii="Tahoma" w:hAnsi="Tahoma" w:cs="Tahoma"/>
          <w:sz w:val="21"/>
          <w:szCs w:val="21"/>
        </w:rPr>
        <w:t>”).</w:t>
      </w:r>
    </w:p>
    <w:bookmarkEnd w:id="37"/>
    <w:p w14:paraId="75893E3B" w14:textId="77777777" w:rsidR="00046D9C" w:rsidRPr="00757D97" w:rsidRDefault="00046D9C" w:rsidP="00AA3011">
      <w:pPr>
        <w:pStyle w:val="Corpodetexto21"/>
        <w:tabs>
          <w:tab w:val="left" w:pos="851"/>
        </w:tabs>
        <w:spacing w:after="0" w:line="288" w:lineRule="auto"/>
        <w:ind w:left="0"/>
        <w:rPr>
          <w:rFonts w:ascii="Tahoma" w:hAnsi="Tahoma" w:cs="Tahoma"/>
          <w:sz w:val="21"/>
          <w:szCs w:val="21"/>
        </w:rPr>
      </w:pPr>
    </w:p>
    <w:p w14:paraId="0414E5A6" w14:textId="1A6979D7" w:rsidR="00850608" w:rsidRPr="00757D97" w:rsidRDefault="00850608"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 xml:space="preserve">A Remuneração das Debêntures será calculada de forma exponencial e cumulativa, </w:t>
      </w:r>
      <w:r w:rsidRPr="00757D97">
        <w:rPr>
          <w:rFonts w:ascii="Tahoma" w:hAnsi="Tahoma" w:cs="Tahoma"/>
          <w:i/>
          <w:sz w:val="21"/>
          <w:szCs w:val="21"/>
        </w:rPr>
        <w:t xml:space="preserve">pro rata </w:t>
      </w:r>
      <w:proofErr w:type="spellStart"/>
      <w:r w:rsidRPr="00757D97">
        <w:rPr>
          <w:rFonts w:ascii="Tahoma" w:hAnsi="Tahoma" w:cs="Tahoma"/>
          <w:i/>
          <w:sz w:val="21"/>
          <w:szCs w:val="21"/>
        </w:rPr>
        <w:t>temporis</w:t>
      </w:r>
      <w:proofErr w:type="spellEnd"/>
      <w:r w:rsidRPr="00757D97">
        <w:rPr>
          <w:rFonts w:ascii="Tahoma" w:hAnsi="Tahoma" w:cs="Tahoma"/>
          <w:sz w:val="21"/>
          <w:szCs w:val="21"/>
        </w:rPr>
        <w:t xml:space="preserve"> por Dias Úteis decorridos, incidentes sobre o Valor Nominal Unitário</w:t>
      </w:r>
      <w:r w:rsidR="00316B8F" w:rsidRPr="00757D97">
        <w:rPr>
          <w:rFonts w:ascii="Tahoma" w:hAnsi="Tahoma" w:cs="Tahoma"/>
          <w:sz w:val="21"/>
          <w:szCs w:val="21"/>
        </w:rPr>
        <w:t xml:space="preserve"> (ou o seu saldo, conforme aplicável)</w:t>
      </w:r>
      <w:r w:rsidRPr="00757D97">
        <w:rPr>
          <w:rFonts w:ascii="Tahoma" w:hAnsi="Tahoma" w:cs="Tahoma"/>
          <w:sz w:val="21"/>
          <w:szCs w:val="21"/>
        </w:rPr>
        <w:t xml:space="preserve">, desde a primeira Data de Integralização, ou da data de pagamento da respectiva Remuneração das Debêntures imediatamente anterior, o que ocorrer por último, até a Data de Pagamento </w:t>
      </w:r>
      <w:r w:rsidR="00D74205" w:rsidRPr="00757D97">
        <w:rPr>
          <w:rFonts w:ascii="Tahoma" w:hAnsi="Tahoma" w:cs="Tahoma"/>
          <w:sz w:val="21"/>
          <w:szCs w:val="21"/>
        </w:rPr>
        <w:t>da Remuneração</w:t>
      </w:r>
      <w:r w:rsidRPr="00757D97">
        <w:rPr>
          <w:rFonts w:ascii="Tahoma" w:hAnsi="Tahoma" w:cs="Tahoma"/>
          <w:sz w:val="21"/>
          <w:szCs w:val="21"/>
        </w:rPr>
        <w:t xml:space="preserve"> em questão, ou a data de pagamento antecipado, em decorrência de um Evento de Vencimento Antecipado (conforme abaixo definido), o que ocorrer primeiro. A Remuneração das Debêntures será calculada de acordo com a seguinte fórmula:</w:t>
      </w:r>
    </w:p>
    <w:p w14:paraId="30BAD3C4" w14:textId="1F54D6D4" w:rsidR="00850608" w:rsidRPr="00757D97" w:rsidRDefault="00850608" w:rsidP="00AA3011">
      <w:pPr>
        <w:pStyle w:val="Recuodecorpodetexto"/>
        <w:suppressAutoHyphens/>
        <w:spacing w:line="288" w:lineRule="auto"/>
        <w:ind w:left="420"/>
        <w:rPr>
          <w:rFonts w:ascii="Tahoma" w:hAnsi="Tahoma" w:cs="Tahoma"/>
          <w:sz w:val="21"/>
          <w:szCs w:val="21"/>
        </w:rPr>
      </w:pPr>
      <w:bookmarkStart w:id="38" w:name="_Hlk53644350"/>
    </w:p>
    <w:p w14:paraId="2FDE9840" w14:textId="77777777" w:rsidR="00774B2C" w:rsidRPr="00757D97" w:rsidRDefault="00774B2C" w:rsidP="00AA3011">
      <w:pPr>
        <w:pStyle w:val="Corpodetexto21"/>
        <w:spacing w:after="0" w:line="288" w:lineRule="auto"/>
        <w:ind w:left="0"/>
        <w:jc w:val="center"/>
        <w:rPr>
          <w:rFonts w:ascii="Tahoma" w:hAnsi="Tahoma" w:cs="Tahoma"/>
          <w:color w:val="000000"/>
          <w:sz w:val="21"/>
          <w:szCs w:val="21"/>
        </w:rPr>
      </w:pPr>
      <m:oMathPara>
        <m:oMath>
          <m:r>
            <w:rPr>
              <w:rFonts w:ascii="Cambria Math" w:hAnsi="Cambria Math" w:cs="Tahoma"/>
              <w:color w:val="000000"/>
              <w:sz w:val="21"/>
              <w:szCs w:val="21"/>
            </w:rPr>
            <m:t>J=</m:t>
          </m:r>
          <m:sSub>
            <m:sSubPr>
              <m:ctrlPr>
                <w:rPr>
                  <w:rFonts w:ascii="Cambria Math" w:hAnsi="Cambria Math" w:cs="Tahoma"/>
                  <w:i/>
                  <w:color w:val="000000"/>
                  <w:sz w:val="21"/>
                  <w:szCs w:val="21"/>
                </w:rPr>
              </m:ctrlPr>
            </m:sSubPr>
            <m:e>
              <m:r>
                <w:rPr>
                  <w:rFonts w:ascii="Cambria Math" w:hAnsi="Cambria Math" w:cs="Tahoma"/>
                  <w:color w:val="000000"/>
                  <w:sz w:val="21"/>
                  <w:szCs w:val="21"/>
                </w:rPr>
                <m:t>VN</m:t>
              </m:r>
            </m:e>
            <m:sub>
              <m:r>
                <w:rPr>
                  <w:rFonts w:ascii="Cambria Math" w:hAnsi="Cambria Math" w:cs="Tahoma"/>
                  <w:color w:val="000000"/>
                  <w:sz w:val="21"/>
                  <w:szCs w:val="21"/>
                </w:rPr>
                <m:t>e</m:t>
              </m:r>
            </m:sub>
          </m:sSub>
          <m:r>
            <w:rPr>
              <w:rFonts w:ascii="Cambria Math" w:hAnsi="Cambria Math" w:cs="Tahoma"/>
              <w:color w:val="000000"/>
              <w:sz w:val="21"/>
              <w:szCs w:val="21"/>
            </w:rPr>
            <m:t>×(FatorJuros-1)</m:t>
          </m:r>
        </m:oMath>
      </m:oMathPara>
    </w:p>
    <w:p w14:paraId="5BFB7009" w14:textId="57936A3C" w:rsidR="00850608" w:rsidRPr="00757D97" w:rsidRDefault="00850608" w:rsidP="00AA3011">
      <w:pPr>
        <w:pStyle w:val="Recuodecorpodetexto"/>
        <w:suppressAutoHyphens/>
        <w:spacing w:line="288" w:lineRule="auto"/>
        <w:ind w:left="420"/>
        <w:rPr>
          <w:rFonts w:ascii="Tahoma" w:hAnsi="Tahoma" w:cs="Tahoma"/>
          <w:b/>
          <w:sz w:val="21"/>
          <w:szCs w:val="21"/>
        </w:rPr>
      </w:pPr>
    </w:p>
    <w:p w14:paraId="4D5F76DC" w14:textId="108D3C69" w:rsidR="008F49F4" w:rsidRPr="00757D97" w:rsidRDefault="008F49F4" w:rsidP="00AA3011">
      <w:pPr>
        <w:pStyle w:val="Recuodecorpodetexto"/>
        <w:tabs>
          <w:tab w:val="clear" w:pos="0"/>
          <w:tab w:val="clear" w:pos="720"/>
        </w:tabs>
        <w:suppressAutoHyphens/>
        <w:spacing w:line="288" w:lineRule="auto"/>
        <w:rPr>
          <w:rFonts w:ascii="Tahoma" w:hAnsi="Tahoma" w:cs="Tahoma"/>
          <w:b/>
          <w:sz w:val="21"/>
          <w:szCs w:val="21"/>
        </w:rPr>
      </w:pPr>
      <w:r w:rsidRPr="00757D97">
        <w:rPr>
          <w:rFonts w:ascii="Tahoma" w:hAnsi="Tahoma" w:cs="Tahoma"/>
          <w:b/>
          <w:sz w:val="21"/>
          <w:szCs w:val="21"/>
        </w:rPr>
        <w:t>Onde:</w:t>
      </w:r>
    </w:p>
    <w:p w14:paraId="2A42F567" w14:textId="77777777" w:rsidR="008F49F4" w:rsidRPr="00757D97" w:rsidRDefault="008F49F4" w:rsidP="00AA3011">
      <w:pPr>
        <w:pStyle w:val="Recuodecorpodetexto"/>
        <w:suppressAutoHyphens/>
        <w:spacing w:line="288" w:lineRule="auto"/>
        <w:ind w:left="420"/>
        <w:rPr>
          <w:rFonts w:ascii="Tahoma" w:hAnsi="Tahoma" w:cs="Tahoma"/>
          <w:b/>
          <w:sz w:val="21"/>
          <w:szCs w:val="21"/>
        </w:rPr>
      </w:pPr>
    </w:p>
    <w:p w14:paraId="5805FC0F" w14:textId="0D979DA8" w:rsidR="00850608" w:rsidRPr="00757D97" w:rsidRDefault="009641CD" w:rsidP="00AA3011">
      <w:pPr>
        <w:pStyle w:val="Recuodecorpodetexto"/>
        <w:suppressAutoHyphens/>
        <w:spacing w:line="288" w:lineRule="auto"/>
        <w:rPr>
          <w:rFonts w:ascii="Tahoma" w:hAnsi="Tahoma" w:cs="Tahoma"/>
          <w:sz w:val="21"/>
          <w:szCs w:val="21"/>
        </w:rPr>
      </w:pPr>
      <w:r w:rsidRPr="00757D97">
        <w:rPr>
          <w:rFonts w:ascii="Tahoma" w:hAnsi="Tahoma" w:cs="Tahoma"/>
          <w:sz w:val="21"/>
          <w:szCs w:val="21"/>
        </w:rPr>
        <w:t>“</w:t>
      </w:r>
      <w:r w:rsidR="008105D2" w:rsidRPr="00757D97">
        <w:rPr>
          <w:rFonts w:ascii="Tahoma" w:hAnsi="Tahoma" w:cs="Tahoma"/>
          <w:b/>
          <w:bCs/>
          <w:sz w:val="21"/>
          <w:szCs w:val="21"/>
        </w:rPr>
        <w:t>J</w:t>
      </w:r>
      <w:r w:rsidRPr="00757D97">
        <w:rPr>
          <w:rFonts w:ascii="Tahoma" w:hAnsi="Tahoma" w:cs="Tahoma"/>
          <w:sz w:val="21"/>
          <w:szCs w:val="21"/>
        </w:rPr>
        <w:t>”</w:t>
      </w:r>
      <w:r w:rsidR="00850608" w:rsidRPr="00757D97">
        <w:rPr>
          <w:rFonts w:ascii="Tahoma" w:hAnsi="Tahoma" w:cs="Tahoma"/>
          <w:sz w:val="21"/>
          <w:szCs w:val="21"/>
        </w:rPr>
        <w:t xml:space="preserve"> </w:t>
      </w:r>
      <w:r w:rsidR="008F49F4" w:rsidRPr="00757D97">
        <w:rPr>
          <w:rFonts w:ascii="Tahoma" w:hAnsi="Tahoma" w:cs="Tahoma"/>
          <w:sz w:val="21"/>
          <w:szCs w:val="21"/>
        </w:rPr>
        <w:t xml:space="preserve">corresponde ao </w:t>
      </w:r>
      <w:r w:rsidR="00850608" w:rsidRPr="00757D97">
        <w:rPr>
          <w:rFonts w:ascii="Tahoma" w:hAnsi="Tahoma" w:cs="Tahoma"/>
          <w:sz w:val="21"/>
          <w:szCs w:val="21"/>
        </w:rPr>
        <w:t>valor unitário dos juros remuneratórios devidos no final do i-</w:t>
      </w:r>
      <w:proofErr w:type="spellStart"/>
      <w:r w:rsidR="00850608" w:rsidRPr="00757D97">
        <w:rPr>
          <w:rFonts w:ascii="Tahoma" w:hAnsi="Tahoma" w:cs="Tahoma"/>
          <w:sz w:val="21"/>
          <w:szCs w:val="21"/>
        </w:rPr>
        <w:t>ésimo</w:t>
      </w:r>
      <w:proofErr w:type="spellEnd"/>
      <w:r w:rsidR="00850608" w:rsidRPr="00757D97">
        <w:rPr>
          <w:rFonts w:ascii="Tahoma" w:hAnsi="Tahoma" w:cs="Tahoma"/>
          <w:sz w:val="21"/>
          <w:szCs w:val="21"/>
        </w:rPr>
        <w:t xml:space="preserve"> Período de Capitalização (conforme abaixo definido), calculado com 08 (oito) casas decimais sem arredondamento;</w:t>
      </w:r>
    </w:p>
    <w:p w14:paraId="78A3AFC6" w14:textId="77777777" w:rsidR="00850608" w:rsidRPr="00757D97" w:rsidRDefault="00850608" w:rsidP="00AA3011">
      <w:pPr>
        <w:pStyle w:val="Recuodecorpodetexto"/>
        <w:suppressAutoHyphens/>
        <w:spacing w:line="288" w:lineRule="auto"/>
        <w:ind w:left="420"/>
        <w:rPr>
          <w:rFonts w:ascii="Tahoma" w:hAnsi="Tahoma" w:cs="Tahoma"/>
          <w:sz w:val="21"/>
          <w:szCs w:val="21"/>
        </w:rPr>
      </w:pPr>
    </w:p>
    <w:p w14:paraId="3A9B4773" w14:textId="3EB0308A" w:rsidR="00850608" w:rsidRPr="00757D97" w:rsidRDefault="009641CD" w:rsidP="00AA3011">
      <w:pPr>
        <w:pStyle w:val="Recuodecorpodetexto"/>
        <w:suppressAutoHyphens/>
        <w:spacing w:line="288" w:lineRule="auto"/>
        <w:rPr>
          <w:rFonts w:ascii="Tahoma" w:hAnsi="Tahoma" w:cs="Tahoma"/>
          <w:sz w:val="21"/>
          <w:szCs w:val="21"/>
        </w:rPr>
      </w:pPr>
      <w:r w:rsidRPr="00757D97">
        <w:rPr>
          <w:rFonts w:ascii="Tahoma" w:hAnsi="Tahoma" w:cs="Tahoma"/>
          <w:b/>
          <w:bCs/>
          <w:sz w:val="21"/>
          <w:szCs w:val="21"/>
        </w:rPr>
        <w:t>“</w:t>
      </w:r>
      <w:proofErr w:type="spellStart"/>
      <w:r w:rsidR="00075BD4" w:rsidRPr="00757D97">
        <w:rPr>
          <w:rFonts w:ascii="Tahoma" w:hAnsi="Tahoma" w:cs="Tahoma"/>
          <w:b/>
          <w:sz w:val="21"/>
          <w:szCs w:val="21"/>
        </w:rPr>
        <w:t>VNe</w:t>
      </w:r>
      <w:proofErr w:type="spellEnd"/>
      <w:r w:rsidRPr="00757D97">
        <w:rPr>
          <w:rFonts w:ascii="Tahoma" w:hAnsi="Tahoma" w:cs="Tahoma"/>
          <w:sz w:val="21"/>
          <w:szCs w:val="21"/>
        </w:rPr>
        <w:t>”</w:t>
      </w:r>
      <w:r w:rsidR="00075BD4" w:rsidRPr="00757D97">
        <w:rPr>
          <w:rFonts w:ascii="Tahoma" w:hAnsi="Tahoma" w:cs="Tahoma"/>
          <w:sz w:val="21"/>
          <w:szCs w:val="21"/>
        </w:rPr>
        <w:t xml:space="preserve"> </w:t>
      </w:r>
      <w:r w:rsidR="008F49F4" w:rsidRPr="00757D97">
        <w:rPr>
          <w:rFonts w:ascii="Tahoma" w:hAnsi="Tahoma" w:cs="Tahoma"/>
          <w:sz w:val="21"/>
          <w:szCs w:val="21"/>
        </w:rPr>
        <w:t xml:space="preserve">corresponde ao </w:t>
      </w:r>
      <w:r w:rsidR="00850608" w:rsidRPr="00757D97">
        <w:rPr>
          <w:rFonts w:ascii="Tahoma" w:hAnsi="Tahoma" w:cs="Tahoma"/>
          <w:sz w:val="21"/>
          <w:szCs w:val="21"/>
        </w:rPr>
        <w:t>Valor Nominal Unitário, calculado com 08 (oito) casas decimais, sem arredondamento;</w:t>
      </w:r>
      <w:r w:rsidR="005F27E5" w:rsidRPr="00757D97">
        <w:rPr>
          <w:rFonts w:ascii="Tahoma" w:hAnsi="Tahoma" w:cs="Tahoma"/>
          <w:sz w:val="21"/>
          <w:szCs w:val="21"/>
        </w:rPr>
        <w:t xml:space="preserve"> e</w:t>
      </w:r>
    </w:p>
    <w:p w14:paraId="7210DED1" w14:textId="77777777" w:rsidR="00850608" w:rsidRPr="00757D97" w:rsidRDefault="00850608" w:rsidP="00AA3011">
      <w:pPr>
        <w:pStyle w:val="Recuodecorpodetexto"/>
        <w:suppressAutoHyphens/>
        <w:spacing w:line="288" w:lineRule="auto"/>
        <w:ind w:left="420"/>
        <w:rPr>
          <w:rFonts w:ascii="Tahoma" w:hAnsi="Tahoma" w:cs="Tahoma"/>
          <w:sz w:val="21"/>
          <w:szCs w:val="21"/>
        </w:rPr>
      </w:pPr>
    </w:p>
    <w:p w14:paraId="0C40E22D" w14:textId="38D993C5" w:rsidR="00850608" w:rsidRPr="00757D97" w:rsidRDefault="009641CD" w:rsidP="00AA3011">
      <w:pPr>
        <w:pStyle w:val="Recuodecorpodetexto"/>
        <w:suppressAutoHyphens/>
        <w:spacing w:line="288" w:lineRule="auto"/>
        <w:rPr>
          <w:rFonts w:ascii="Tahoma" w:hAnsi="Tahoma" w:cs="Tahoma"/>
          <w:sz w:val="21"/>
          <w:szCs w:val="21"/>
        </w:rPr>
      </w:pPr>
      <w:r w:rsidRPr="00757D97">
        <w:rPr>
          <w:rFonts w:ascii="Tahoma" w:hAnsi="Tahoma" w:cs="Tahoma"/>
          <w:sz w:val="21"/>
          <w:szCs w:val="21"/>
        </w:rPr>
        <w:t>“</w:t>
      </w:r>
      <w:r w:rsidR="00850608" w:rsidRPr="00757D97">
        <w:rPr>
          <w:rFonts w:ascii="Tahoma" w:hAnsi="Tahoma" w:cs="Tahoma"/>
          <w:b/>
          <w:sz w:val="21"/>
          <w:szCs w:val="21"/>
        </w:rPr>
        <w:t>Fator Juros</w:t>
      </w:r>
      <w:r w:rsidRPr="00757D97">
        <w:rPr>
          <w:rFonts w:ascii="Tahoma" w:hAnsi="Tahoma" w:cs="Tahoma"/>
          <w:sz w:val="21"/>
          <w:szCs w:val="21"/>
        </w:rPr>
        <w:t>”</w:t>
      </w:r>
      <w:r w:rsidR="00850608" w:rsidRPr="00757D97">
        <w:rPr>
          <w:rFonts w:ascii="Tahoma" w:hAnsi="Tahoma" w:cs="Tahoma"/>
          <w:sz w:val="21"/>
          <w:szCs w:val="21"/>
        </w:rPr>
        <w:t xml:space="preserve"> </w:t>
      </w:r>
      <w:r w:rsidR="008F49F4" w:rsidRPr="00757D97">
        <w:rPr>
          <w:rFonts w:ascii="Tahoma" w:hAnsi="Tahoma" w:cs="Tahoma"/>
          <w:sz w:val="21"/>
          <w:szCs w:val="21"/>
        </w:rPr>
        <w:t xml:space="preserve">corresponde ao </w:t>
      </w:r>
      <w:r w:rsidR="00850608" w:rsidRPr="00757D97">
        <w:rPr>
          <w:rFonts w:ascii="Tahoma" w:hAnsi="Tahoma" w:cs="Tahoma"/>
          <w:sz w:val="21"/>
          <w:szCs w:val="21"/>
        </w:rPr>
        <w:t>Fator de juros, calculado com 09 (nove) casas decimais, com arredondamento</w:t>
      </w:r>
      <w:r w:rsidR="00E13152" w:rsidRPr="00757D97">
        <w:rPr>
          <w:rFonts w:ascii="Tahoma" w:hAnsi="Tahoma" w:cs="Tahoma"/>
          <w:sz w:val="21"/>
          <w:szCs w:val="21"/>
        </w:rPr>
        <w:t>, conforme fórmula abaixo:</w:t>
      </w:r>
    </w:p>
    <w:p w14:paraId="2A02B8C9" w14:textId="77777777" w:rsidR="00B12529" w:rsidRPr="00757D97" w:rsidRDefault="00B12529" w:rsidP="00AA3011">
      <w:pPr>
        <w:pStyle w:val="Recuodecorpodetexto"/>
        <w:suppressAutoHyphens/>
        <w:spacing w:line="288" w:lineRule="auto"/>
        <w:ind w:left="420"/>
        <w:rPr>
          <w:rFonts w:ascii="Tahoma" w:hAnsi="Tahoma" w:cs="Tahoma"/>
          <w:sz w:val="21"/>
          <w:szCs w:val="21"/>
        </w:rPr>
      </w:pPr>
    </w:p>
    <w:p w14:paraId="3031A1B4" w14:textId="4577CF9F" w:rsidR="00850608" w:rsidRPr="00757D97" w:rsidRDefault="00B12529" w:rsidP="00AA3011">
      <w:pPr>
        <w:pStyle w:val="Recuodecorpodetexto"/>
        <w:suppressAutoHyphens/>
        <w:spacing w:line="288" w:lineRule="auto"/>
        <w:ind w:left="420"/>
        <w:rPr>
          <w:rFonts w:ascii="Tahoma" w:hAnsi="Tahoma" w:cs="Tahoma"/>
          <w:sz w:val="21"/>
          <w:szCs w:val="21"/>
        </w:rPr>
      </w:pPr>
      <m:oMathPara>
        <m:oMath>
          <m:r>
            <m:rPr>
              <m:sty m:val="b"/>
            </m:rPr>
            <w:rPr>
              <w:rFonts w:ascii="Cambria Math" w:hAnsi="Cambria Math" w:cs="Tahoma"/>
              <w:sz w:val="21"/>
              <w:szCs w:val="21"/>
            </w:rPr>
            <m:t>Fator Juros = (Fator DI x Fator Spread)</m:t>
          </m:r>
        </m:oMath>
      </m:oMathPara>
    </w:p>
    <w:p w14:paraId="7AB3E49D" w14:textId="77777777" w:rsidR="00850608" w:rsidRPr="00757D97" w:rsidRDefault="00850608" w:rsidP="00AA3011">
      <w:pPr>
        <w:pStyle w:val="Recuodecorpodetexto"/>
        <w:suppressAutoHyphens/>
        <w:spacing w:line="288" w:lineRule="auto"/>
        <w:ind w:left="420"/>
        <w:rPr>
          <w:rFonts w:ascii="Tahoma" w:hAnsi="Tahoma" w:cs="Tahoma"/>
          <w:sz w:val="21"/>
          <w:szCs w:val="21"/>
        </w:rPr>
      </w:pPr>
    </w:p>
    <w:p w14:paraId="62564A01" w14:textId="77777777" w:rsidR="00850608" w:rsidRPr="00757D97" w:rsidRDefault="00850608" w:rsidP="00AA3011">
      <w:pPr>
        <w:pStyle w:val="Corpodetexto21"/>
        <w:tabs>
          <w:tab w:val="left" w:pos="709"/>
        </w:tabs>
        <w:spacing w:after="0" w:line="288" w:lineRule="auto"/>
        <w:ind w:left="0" w:right="141" w:firstLine="0"/>
        <w:rPr>
          <w:rFonts w:ascii="Tahoma" w:hAnsi="Tahoma" w:cs="Tahoma"/>
          <w:b/>
          <w:sz w:val="21"/>
          <w:szCs w:val="21"/>
        </w:rPr>
      </w:pPr>
      <w:r w:rsidRPr="00757D97">
        <w:rPr>
          <w:rFonts w:ascii="Tahoma" w:hAnsi="Tahoma" w:cs="Tahoma"/>
          <w:b/>
          <w:sz w:val="21"/>
          <w:szCs w:val="21"/>
        </w:rPr>
        <w:t>Onde:</w:t>
      </w:r>
    </w:p>
    <w:p w14:paraId="2361E2A7" w14:textId="77777777" w:rsidR="00850608" w:rsidRPr="00757D97" w:rsidRDefault="00850608" w:rsidP="00AA3011">
      <w:pPr>
        <w:pStyle w:val="Corpodetexto21"/>
        <w:tabs>
          <w:tab w:val="left" w:pos="709"/>
        </w:tabs>
        <w:spacing w:after="0" w:line="288" w:lineRule="auto"/>
        <w:ind w:left="0" w:right="141"/>
        <w:rPr>
          <w:rFonts w:ascii="Tahoma" w:hAnsi="Tahoma" w:cs="Tahoma"/>
          <w:sz w:val="21"/>
          <w:szCs w:val="21"/>
        </w:rPr>
      </w:pPr>
    </w:p>
    <w:p w14:paraId="7D40F5C8" w14:textId="1F05FE2C" w:rsidR="00850608" w:rsidRPr="00757D97" w:rsidRDefault="009641CD" w:rsidP="00AA3011">
      <w:pPr>
        <w:pStyle w:val="PDG-normal"/>
        <w:spacing w:after="0" w:line="288" w:lineRule="auto"/>
        <w:rPr>
          <w:rFonts w:ascii="Tahoma" w:hAnsi="Tahoma" w:cs="Tahoma"/>
          <w:color w:val="auto"/>
          <w:sz w:val="21"/>
          <w:szCs w:val="21"/>
        </w:rPr>
      </w:pPr>
      <w:r w:rsidRPr="00757D97">
        <w:rPr>
          <w:rFonts w:ascii="Tahoma" w:hAnsi="Tahoma" w:cs="Tahoma"/>
          <w:b/>
          <w:bCs/>
          <w:i/>
          <w:sz w:val="21"/>
          <w:szCs w:val="21"/>
        </w:rPr>
        <w:t>“</w:t>
      </w:r>
      <w:r w:rsidR="00850608" w:rsidRPr="00757D97">
        <w:rPr>
          <w:rFonts w:ascii="Tahoma" w:hAnsi="Tahoma" w:cs="Tahoma"/>
          <w:b/>
          <w:i/>
          <w:sz w:val="21"/>
          <w:szCs w:val="21"/>
        </w:rPr>
        <w:t>Fator DI</w:t>
      </w:r>
      <w:r w:rsidRPr="00757D97">
        <w:rPr>
          <w:rFonts w:ascii="Tahoma" w:hAnsi="Tahoma" w:cs="Tahoma"/>
          <w:b/>
          <w:bCs/>
          <w:i/>
          <w:sz w:val="21"/>
          <w:szCs w:val="21"/>
        </w:rPr>
        <w:t>”</w:t>
      </w:r>
      <w:r w:rsidR="00850608" w:rsidRPr="00757D97">
        <w:rPr>
          <w:rFonts w:ascii="Tahoma" w:hAnsi="Tahoma" w:cs="Tahoma"/>
          <w:sz w:val="21"/>
          <w:szCs w:val="21"/>
        </w:rPr>
        <w:t xml:space="preserve"> </w:t>
      </w:r>
      <w:r w:rsidR="00850608" w:rsidRPr="00757D97">
        <w:rPr>
          <w:rFonts w:ascii="Tahoma" w:hAnsi="Tahoma" w:cs="Tahoma"/>
          <w:sz w:val="21"/>
          <w:szCs w:val="21"/>
        </w:rPr>
        <w:tab/>
        <w:t xml:space="preserve">corresponde ao </w:t>
      </w:r>
      <w:proofErr w:type="spellStart"/>
      <w:r w:rsidR="00850608" w:rsidRPr="00757D97">
        <w:rPr>
          <w:rFonts w:ascii="Tahoma" w:hAnsi="Tahoma" w:cs="Tahoma"/>
          <w:sz w:val="21"/>
          <w:szCs w:val="21"/>
        </w:rPr>
        <w:t>produtório</w:t>
      </w:r>
      <w:proofErr w:type="spellEnd"/>
      <w:r w:rsidR="00850608" w:rsidRPr="00757D97">
        <w:rPr>
          <w:rFonts w:ascii="Tahoma" w:hAnsi="Tahoma" w:cs="Tahoma"/>
          <w:sz w:val="21"/>
          <w:szCs w:val="21"/>
        </w:rPr>
        <w:t xml:space="preserve"> das taxas </w:t>
      </w:r>
      <w:proofErr w:type="spellStart"/>
      <w:r w:rsidR="00850608" w:rsidRPr="00757D97">
        <w:rPr>
          <w:rFonts w:ascii="Tahoma" w:hAnsi="Tahoma" w:cs="Tahoma"/>
          <w:sz w:val="21"/>
          <w:szCs w:val="21"/>
        </w:rPr>
        <w:t>DI-Over</w:t>
      </w:r>
      <w:proofErr w:type="spellEnd"/>
      <w:r w:rsidR="00850608" w:rsidRPr="00757D97">
        <w:rPr>
          <w:rFonts w:ascii="Tahoma" w:hAnsi="Tahoma" w:cs="Tahoma"/>
          <w:sz w:val="21"/>
          <w:szCs w:val="21"/>
        </w:rPr>
        <w:t>,</w:t>
      </w:r>
      <w:r w:rsidR="00850608" w:rsidRPr="00757D97">
        <w:rPr>
          <w:rFonts w:ascii="Tahoma" w:hAnsi="Tahoma" w:cs="Tahoma"/>
          <w:color w:val="auto"/>
          <w:sz w:val="21"/>
          <w:szCs w:val="21"/>
        </w:rPr>
        <w:t xml:space="preserve"> com uso de percentual aplicado no Período de Capitalização, calculado com 8 (oito) casas decimais, com arredondamento, apurado da seguinte forma:</w:t>
      </w:r>
    </w:p>
    <w:p w14:paraId="4022070C" w14:textId="77777777" w:rsidR="00850608" w:rsidRPr="00757D97" w:rsidRDefault="00850608" w:rsidP="00AA3011">
      <w:pPr>
        <w:pStyle w:val="PDG-normal"/>
        <w:tabs>
          <w:tab w:val="left" w:pos="709"/>
        </w:tabs>
        <w:spacing w:after="0" w:line="288" w:lineRule="auto"/>
        <w:ind w:left="1418" w:hanging="1418"/>
        <w:rPr>
          <w:rFonts w:ascii="Tahoma" w:hAnsi="Tahoma" w:cs="Tahoma"/>
          <w:color w:val="auto"/>
          <w:sz w:val="21"/>
          <w:szCs w:val="21"/>
        </w:rPr>
      </w:pPr>
      <w:r w:rsidRPr="00757D97">
        <w:rPr>
          <w:rFonts w:ascii="Tahoma" w:hAnsi="Tahoma" w:cs="Tahoma"/>
          <w:noProof/>
          <w:sz w:val="21"/>
          <w:szCs w:val="21"/>
        </w:rPr>
        <w:lastRenderedPageBreak/>
        <w:drawing>
          <wp:anchor distT="0" distB="0" distL="114300" distR="114300" simplePos="0" relativeHeight="251658240" behindDoc="0" locked="0" layoutInCell="1" allowOverlap="1" wp14:anchorId="50B8A0FC" wp14:editId="5604D390">
            <wp:simplePos x="0" y="0"/>
            <wp:positionH relativeFrom="column">
              <wp:posOffset>1390650</wp:posOffset>
            </wp:positionH>
            <wp:positionV relativeFrom="paragraph">
              <wp:posOffset>180340</wp:posOffset>
            </wp:positionV>
            <wp:extent cx="2533650" cy="476250"/>
            <wp:effectExtent l="0" t="0" r="0" b="0"/>
            <wp:wrapSquare wrapText="bothSides"/>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pic:spPr>
                </pic:pic>
              </a:graphicData>
            </a:graphic>
            <wp14:sizeRelH relativeFrom="margin">
              <wp14:pctWidth>0</wp14:pctWidth>
            </wp14:sizeRelH>
            <wp14:sizeRelV relativeFrom="margin">
              <wp14:pctHeight>0</wp14:pctHeight>
            </wp14:sizeRelV>
          </wp:anchor>
        </w:drawing>
      </w:r>
    </w:p>
    <w:p w14:paraId="747527E8" w14:textId="77777777" w:rsidR="00850608" w:rsidRPr="00757D97" w:rsidRDefault="00850608" w:rsidP="00AA3011">
      <w:pPr>
        <w:pStyle w:val="Corpodetexto21"/>
        <w:tabs>
          <w:tab w:val="left" w:pos="709"/>
        </w:tabs>
        <w:spacing w:after="0" w:line="288" w:lineRule="auto"/>
        <w:ind w:left="0" w:right="141"/>
        <w:rPr>
          <w:rFonts w:ascii="Tahoma" w:hAnsi="Tahoma" w:cs="Tahoma"/>
          <w:sz w:val="21"/>
          <w:szCs w:val="21"/>
        </w:rPr>
      </w:pPr>
    </w:p>
    <w:p w14:paraId="4D88D33C" w14:textId="77777777" w:rsidR="00850608" w:rsidRPr="00757D97" w:rsidRDefault="00850608" w:rsidP="00AA3011">
      <w:pPr>
        <w:pStyle w:val="Corpodetexto21"/>
        <w:tabs>
          <w:tab w:val="left" w:pos="709"/>
        </w:tabs>
        <w:spacing w:after="0" w:line="288" w:lineRule="auto"/>
        <w:ind w:left="0" w:right="141"/>
        <w:rPr>
          <w:rFonts w:ascii="Tahoma" w:hAnsi="Tahoma" w:cs="Tahoma"/>
          <w:sz w:val="21"/>
          <w:szCs w:val="21"/>
        </w:rPr>
      </w:pPr>
    </w:p>
    <w:p w14:paraId="151C8AA1" w14:textId="08F604FC" w:rsidR="00850608" w:rsidRPr="00757D97" w:rsidRDefault="00850608" w:rsidP="00AA3011">
      <w:pPr>
        <w:pStyle w:val="Corpodetexto21"/>
        <w:tabs>
          <w:tab w:val="left" w:pos="709"/>
        </w:tabs>
        <w:spacing w:after="0" w:line="288" w:lineRule="auto"/>
        <w:ind w:left="0" w:right="141"/>
        <w:rPr>
          <w:rFonts w:ascii="Tahoma" w:hAnsi="Tahoma" w:cs="Tahoma"/>
          <w:sz w:val="21"/>
          <w:szCs w:val="21"/>
        </w:rPr>
      </w:pPr>
    </w:p>
    <w:p w14:paraId="6129FCDB" w14:textId="5C756CCD" w:rsidR="008F49F4" w:rsidRPr="00757D97" w:rsidRDefault="008F49F4" w:rsidP="00AA3011">
      <w:pPr>
        <w:pStyle w:val="Corpodetexto21"/>
        <w:tabs>
          <w:tab w:val="left" w:pos="709"/>
        </w:tabs>
        <w:spacing w:after="0" w:line="288" w:lineRule="auto"/>
        <w:ind w:left="0" w:right="141" w:firstLine="0"/>
        <w:rPr>
          <w:rFonts w:ascii="Tahoma" w:hAnsi="Tahoma" w:cs="Tahoma"/>
          <w:b/>
          <w:sz w:val="21"/>
          <w:szCs w:val="21"/>
        </w:rPr>
      </w:pPr>
      <w:r w:rsidRPr="00757D97">
        <w:rPr>
          <w:rFonts w:ascii="Tahoma" w:hAnsi="Tahoma" w:cs="Tahoma"/>
          <w:b/>
          <w:sz w:val="21"/>
          <w:szCs w:val="21"/>
        </w:rPr>
        <w:t>Onde:</w:t>
      </w:r>
    </w:p>
    <w:p w14:paraId="1FDBDAC1" w14:textId="77777777" w:rsidR="008F49F4" w:rsidRPr="00757D97" w:rsidRDefault="008F49F4" w:rsidP="00AA3011">
      <w:pPr>
        <w:pStyle w:val="Corpodetexto21"/>
        <w:tabs>
          <w:tab w:val="left" w:pos="709"/>
        </w:tabs>
        <w:spacing w:after="0" w:line="288" w:lineRule="auto"/>
        <w:ind w:left="0" w:right="141" w:firstLine="0"/>
        <w:rPr>
          <w:rFonts w:ascii="Tahoma" w:hAnsi="Tahoma" w:cs="Tahoma"/>
          <w:sz w:val="21"/>
          <w:szCs w:val="21"/>
        </w:rPr>
      </w:pPr>
    </w:p>
    <w:p w14:paraId="02FEF033" w14:textId="1A78F512" w:rsidR="00850608" w:rsidRPr="00757D97" w:rsidRDefault="009641CD" w:rsidP="00AA3011">
      <w:pPr>
        <w:pStyle w:val="PDG-normal"/>
        <w:spacing w:after="0" w:line="288" w:lineRule="auto"/>
        <w:rPr>
          <w:rFonts w:ascii="Tahoma" w:hAnsi="Tahoma" w:cs="Tahoma"/>
          <w:sz w:val="21"/>
          <w:szCs w:val="21"/>
        </w:rPr>
      </w:pPr>
      <w:r w:rsidRPr="00757D97">
        <w:rPr>
          <w:rFonts w:ascii="Tahoma" w:hAnsi="Tahoma" w:cs="Tahoma"/>
          <w:i/>
          <w:color w:val="auto"/>
          <w:sz w:val="21"/>
          <w:szCs w:val="21"/>
        </w:rPr>
        <w:t>“</w:t>
      </w:r>
      <w:proofErr w:type="spellStart"/>
      <w:r w:rsidR="00850608" w:rsidRPr="00757D97">
        <w:rPr>
          <w:rFonts w:ascii="Tahoma" w:hAnsi="Tahoma" w:cs="Tahoma"/>
          <w:b/>
          <w:i/>
          <w:color w:val="auto"/>
          <w:sz w:val="21"/>
          <w:szCs w:val="21"/>
        </w:rPr>
        <w:t>n</w:t>
      </w:r>
      <w:r w:rsidR="00850608" w:rsidRPr="00757D97">
        <w:rPr>
          <w:rFonts w:ascii="Tahoma" w:hAnsi="Tahoma" w:cs="Tahoma"/>
          <w:b/>
          <w:i/>
          <w:color w:val="auto"/>
          <w:sz w:val="21"/>
          <w:szCs w:val="21"/>
          <w:vertAlign w:val="subscript"/>
        </w:rPr>
        <w:t>DI</w:t>
      </w:r>
      <w:proofErr w:type="spellEnd"/>
      <w:r w:rsidRPr="00757D97">
        <w:rPr>
          <w:rFonts w:ascii="Tahoma" w:hAnsi="Tahoma" w:cs="Tahoma"/>
          <w:color w:val="auto"/>
          <w:sz w:val="21"/>
          <w:szCs w:val="21"/>
        </w:rPr>
        <w:t>”</w:t>
      </w:r>
      <w:r w:rsidR="00850608" w:rsidRPr="00757D97">
        <w:rPr>
          <w:rFonts w:ascii="Tahoma" w:hAnsi="Tahoma" w:cs="Tahoma"/>
          <w:color w:val="auto"/>
          <w:sz w:val="21"/>
          <w:szCs w:val="21"/>
        </w:rPr>
        <w:tab/>
      </w:r>
      <w:r w:rsidR="00850608" w:rsidRPr="00757D97">
        <w:rPr>
          <w:rFonts w:ascii="Tahoma" w:hAnsi="Tahoma" w:cs="Tahoma"/>
          <w:color w:val="auto"/>
          <w:sz w:val="21"/>
          <w:szCs w:val="21"/>
        </w:rPr>
        <w:tab/>
        <w:t xml:space="preserve">corresponde ao </w:t>
      </w:r>
      <w:r w:rsidR="00850608" w:rsidRPr="00757D97">
        <w:rPr>
          <w:rFonts w:ascii="Tahoma" w:hAnsi="Tahoma" w:cs="Tahoma"/>
          <w:sz w:val="21"/>
          <w:szCs w:val="21"/>
        </w:rPr>
        <w:t xml:space="preserve">número total de taxas </w:t>
      </w:r>
      <w:proofErr w:type="spellStart"/>
      <w:r w:rsidR="00850608" w:rsidRPr="00757D97">
        <w:rPr>
          <w:rFonts w:ascii="Tahoma" w:hAnsi="Tahoma" w:cs="Tahoma"/>
          <w:sz w:val="21"/>
          <w:szCs w:val="21"/>
        </w:rPr>
        <w:t>DI-Over</w:t>
      </w:r>
      <w:proofErr w:type="spellEnd"/>
      <w:r w:rsidR="00850608" w:rsidRPr="00757D97">
        <w:rPr>
          <w:rFonts w:ascii="Tahoma" w:hAnsi="Tahoma" w:cs="Tahoma"/>
          <w:sz w:val="21"/>
          <w:szCs w:val="21"/>
        </w:rPr>
        <w:t xml:space="preserve">, consideradas no Período de Capitalização, sendo </w:t>
      </w:r>
      <w:proofErr w:type="spellStart"/>
      <w:r w:rsidR="00850608" w:rsidRPr="00757D97">
        <w:rPr>
          <w:rFonts w:ascii="Tahoma" w:hAnsi="Tahoma" w:cs="Tahoma"/>
          <w:i/>
          <w:color w:val="auto"/>
          <w:sz w:val="21"/>
          <w:szCs w:val="21"/>
        </w:rPr>
        <w:t>n</w:t>
      </w:r>
      <w:r w:rsidR="00850608" w:rsidRPr="00757D97">
        <w:rPr>
          <w:rFonts w:ascii="Tahoma" w:hAnsi="Tahoma" w:cs="Tahoma"/>
          <w:i/>
          <w:color w:val="auto"/>
          <w:sz w:val="21"/>
          <w:szCs w:val="21"/>
          <w:vertAlign w:val="subscript"/>
        </w:rPr>
        <w:t>DI</w:t>
      </w:r>
      <w:proofErr w:type="spellEnd"/>
      <w:r w:rsidR="00850608" w:rsidRPr="00757D97">
        <w:rPr>
          <w:rFonts w:ascii="Tahoma" w:hAnsi="Tahoma" w:cs="Tahoma"/>
          <w:sz w:val="21"/>
          <w:szCs w:val="21"/>
        </w:rPr>
        <w:t xml:space="preserve"> um número inteiro;</w:t>
      </w:r>
    </w:p>
    <w:p w14:paraId="0951805D" w14:textId="77777777" w:rsidR="00850608" w:rsidRPr="00757D97" w:rsidRDefault="00850608" w:rsidP="00AA3011">
      <w:pPr>
        <w:spacing w:after="0" w:line="288" w:lineRule="auto"/>
        <w:rPr>
          <w:rFonts w:ascii="Tahoma" w:hAnsi="Tahoma" w:cs="Tahoma"/>
          <w:sz w:val="21"/>
          <w:szCs w:val="21"/>
        </w:rPr>
      </w:pPr>
    </w:p>
    <w:p w14:paraId="16B62D3B" w14:textId="2FA5130E" w:rsidR="00850608" w:rsidRPr="00757D97" w:rsidRDefault="00850608" w:rsidP="00AA3011">
      <w:pPr>
        <w:pStyle w:val="PDG-normal"/>
        <w:spacing w:after="0" w:line="288" w:lineRule="auto"/>
        <w:rPr>
          <w:rFonts w:ascii="Tahoma" w:hAnsi="Tahoma" w:cs="Tahoma"/>
          <w:color w:val="auto"/>
          <w:sz w:val="21"/>
          <w:szCs w:val="21"/>
        </w:rPr>
      </w:pPr>
      <w:r w:rsidRPr="00757D97">
        <w:rPr>
          <w:rFonts w:ascii="Tahoma" w:hAnsi="Tahoma" w:cs="Tahoma"/>
          <w:noProof/>
          <w:sz w:val="21"/>
          <w:szCs w:val="21"/>
        </w:rPr>
        <w:drawing>
          <wp:anchor distT="0" distB="0" distL="114300" distR="114300" simplePos="0" relativeHeight="251658241" behindDoc="0" locked="0" layoutInCell="1" allowOverlap="1" wp14:anchorId="12352A5C" wp14:editId="1CA6C63E">
            <wp:simplePos x="0" y="0"/>
            <wp:positionH relativeFrom="margin">
              <wp:align>center</wp:align>
            </wp:positionH>
            <wp:positionV relativeFrom="paragraph">
              <wp:posOffset>568325</wp:posOffset>
            </wp:positionV>
            <wp:extent cx="1924050" cy="962025"/>
            <wp:effectExtent l="0" t="0" r="0" b="952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r="43098"/>
                    <a:stretch>
                      <a:fillRect/>
                    </a:stretch>
                  </pic:blipFill>
                  <pic:spPr bwMode="auto">
                    <a:xfrm>
                      <a:off x="0" y="0"/>
                      <a:ext cx="1924050" cy="962025"/>
                    </a:xfrm>
                    <a:prstGeom prst="rect">
                      <a:avLst/>
                    </a:prstGeom>
                    <a:noFill/>
                  </pic:spPr>
                </pic:pic>
              </a:graphicData>
            </a:graphic>
            <wp14:sizeRelH relativeFrom="page">
              <wp14:pctWidth>0</wp14:pctWidth>
            </wp14:sizeRelH>
            <wp14:sizeRelV relativeFrom="page">
              <wp14:pctHeight>0</wp14:pctHeight>
            </wp14:sizeRelV>
          </wp:anchor>
        </w:drawing>
      </w:r>
      <w:r w:rsidR="009641CD" w:rsidRPr="00757D97">
        <w:rPr>
          <w:rFonts w:ascii="Tahoma" w:hAnsi="Tahoma" w:cs="Tahoma"/>
          <w:color w:val="auto"/>
          <w:sz w:val="21"/>
          <w:szCs w:val="21"/>
        </w:rPr>
        <w:t>“</w:t>
      </w:r>
      <w:proofErr w:type="spellStart"/>
      <w:r w:rsidRPr="00757D97">
        <w:rPr>
          <w:rFonts w:ascii="Tahoma" w:hAnsi="Tahoma" w:cs="Tahoma"/>
          <w:b/>
          <w:color w:val="auto"/>
          <w:sz w:val="21"/>
          <w:szCs w:val="21"/>
        </w:rPr>
        <w:t>TDI</w:t>
      </w:r>
      <w:r w:rsidRPr="00757D97">
        <w:rPr>
          <w:rFonts w:ascii="Tahoma" w:hAnsi="Tahoma" w:cs="Tahoma"/>
          <w:b/>
          <w:color w:val="auto"/>
          <w:sz w:val="21"/>
          <w:szCs w:val="21"/>
          <w:vertAlign w:val="subscript"/>
        </w:rPr>
        <w:t>k</w:t>
      </w:r>
      <w:proofErr w:type="spellEnd"/>
      <w:r w:rsidR="009641CD" w:rsidRPr="00757D97">
        <w:rPr>
          <w:rFonts w:ascii="Tahoma" w:hAnsi="Tahoma" w:cs="Tahoma"/>
          <w:color w:val="auto"/>
          <w:sz w:val="21"/>
          <w:szCs w:val="21"/>
        </w:rPr>
        <w:t>”</w:t>
      </w:r>
      <w:r w:rsidRPr="00757D97">
        <w:rPr>
          <w:rFonts w:ascii="Tahoma" w:hAnsi="Tahoma" w:cs="Tahoma"/>
          <w:color w:val="auto"/>
          <w:sz w:val="21"/>
          <w:szCs w:val="21"/>
          <w:vertAlign w:val="subscript"/>
        </w:rPr>
        <w:tab/>
      </w:r>
      <w:r w:rsidRPr="00757D97">
        <w:rPr>
          <w:rFonts w:ascii="Tahoma" w:hAnsi="Tahoma" w:cs="Tahoma"/>
          <w:color w:val="auto"/>
          <w:sz w:val="21"/>
          <w:szCs w:val="21"/>
          <w:vertAlign w:val="subscript"/>
        </w:rPr>
        <w:tab/>
      </w:r>
      <w:r w:rsidRPr="00757D97">
        <w:rPr>
          <w:rFonts w:ascii="Tahoma" w:hAnsi="Tahoma" w:cs="Tahoma"/>
          <w:color w:val="auto"/>
          <w:sz w:val="21"/>
          <w:szCs w:val="21"/>
        </w:rPr>
        <w:t xml:space="preserve">corresponde à Taxa </w:t>
      </w:r>
      <w:proofErr w:type="spellStart"/>
      <w:r w:rsidRPr="00757D97">
        <w:rPr>
          <w:rFonts w:ascii="Tahoma" w:hAnsi="Tahoma" w:cs="Tahoma"/>
          <w:color w:val="auto"/>
          <w:sz w:val="21"/>
          <w:szCs w:val="21"/>
        </w:rPr>
        <w:t>DI-Over</w:t>
      </w:r>
      <w:proofErr w:type="spellEnd"/>
      <w:r w:rsidRPr="00757D97">
        <w:rPr>
          <w:rFonts w:ascii="Tahoma" w:hAnsi="Tahoma" w:cs="Tahoma"/>
          <w:color w:val="auto"/>
          <w:sz w:val="21"/>
          <w:szCs w:val="21"/>
        </w:rPr>
        <w:t>, de ordem k, expressa ao dia, calculada com 8</w:t>
      </w:r>
      <w:r w:rsidRPr="00757D97">
        <w:rPr>
          <w:rFonts w:ascii="Tahoma" w:hAnsi="Tahoma" w:cs="Tahoma"/>
          <w:sz w:val="21"/>
          <w:szCs w:val="21"/>
        </w:rPr>
        <w:t xml:space="preserve"> </w:t>
      </w:r>
      <w:r w:rsidRPr="00757D97">
        <w:rPr>
          <w:rFonts w:ascii="Tahoma" w:hAnsi="Tahoma" w:cs="Tahoma"/>
          <w:color w:val="auto"/>
          <w:sz w:val="21"/>
          <w:szCs w:val="21"/>
        </w:rPr>
        <w:t>(oito) casas decimais, com arredondamento, apurada da seguinte forma:</w:t>
      </w:r>
    </w:p>
    <w:p w14:paraId="65F1F8CE" w14:textId="77777777" w:rsidR="00850608" w:rsidRPr="00757D97" w:rsidRDefault="00850608" w:rsidP="00AA3011">
      <w:pPr>
        <w:pStyle w:val="Corpodetexto21"/>
        <w:tabs>
          <w:tab w:val="left" w:pos="709"/>
        </w:tabs>
        <w:spacing w:after="0" w:line="288" w:lineRule="auto"/>
        <w:ind w:left="0" w:right="141"/>
        <w:rPr>
          <w:rFonts w:ascii="Tahoma" w:hAnsi="Tahoma" w:cs="Tahoma"/>
          <w:sz w:val="21"/>
          <w:szCs w:val="21"/>
        </w:rPr>
      </w:pPr>
    </w:p>
    <w:p w14:paraId="0EE2D343" w14:textId="1C24C65C" w:rsidR="00850608" w:rsidRPr="00757D97" w:rsidRDefault="008F49F4" w:rsidP="00AA3011">
      <w:pPr>
        <w:pStyle w:val="PDG-normal"/>
        <w:tabs>
          <w:tab w:val="left" w:pos="3402"/>
        </w:tabs>
        <w:spacing w:after="0" w:line="288" w:lineRule="auto"/>
        <w:rPr>
          <w:rFonts w:ascii="Tahoma" w:hAnsi="Tahoma" w:cs="Tahoma"/>
          <w:b/>
          <w:bCs/>
          <w:color w:val="auto"/>
          <w:sz w:val="21"/>
          <w:szCs w:val="21"/>
        </w:rPr>
      </w:pPr>
      <w:r w:rsidRPr="00757D97">
        <w:rPr>
          <w:rFonts w:ascii="Tahoma" w:hAnsi="Tahoma" w:cs="Tahoma"/>
          <w:b/>
          <w:bCs/>
          <w:color w:val="auto"/>
          <w:sz w:val="21"/>
          <w:szCs w:val="21"/>
        </w:rPr>
        <w:t>Onde</w:t>
      </w:r>
      <w:r w:rsidR="00850608" w:rsidRPr="00757D97">
        <w:rPr>
          <w:rFonts w:ascii="Tahoma" w:hAnsi="Tahoma" w:cs="Tahoma"/>
          <w:b/>
          <w:bCs/>
          <w:color w:val="auto"/>
          <w:sz w:val="21"/>
          <w:szCs w:val="21"/>
        </w:rPr>
        <w:t>:</w:t>
      </w:r>
    </w:p>
    <w:p w14:paraId="2ECF7A06" w14:textId="77777777" w:rsidR="00850608" w:rsidRPr="00757D97" w:rsidRDefault="00850608" w:rsidP="00AA3011">
      <w:pPr>
        <w:pStyle w:val="PDG-normal"/>
        <w:tabs>
          <w:tab w:val="left" w:pos="3402"/>
        </w:tabs>
        <w:spacing w:after="0" w:line="288" w:lineRule="auto"/>
        <w:rPr>
          <w:rFonts w:ascii="Tahoma" w:hAnsi="Tahoma" w:cs="Tahoma"/>
          <w:color w:val="auto"/>
          <w:sz w:val="21"/>
          <w:szCs w:val="21"/>
        </w:rPr>
      </w:pPr>
    </w:p>
    <w:p w14:paraId="6888F2FF" w14:textId="50223E48" w:rsidR="00850608" w:rsidRPr="00757D97" w:rsidRDefault="009641CD" w:rsidP="00AA3011">
      <w:pPr>
        <w:pStyle w:val="PDG-normal"/>
        <w:spacing w:after="0" w:line="288" w:lineRule="auto"/>
        <w:rPr>
          <w:rFonts w:ascii="Tahoma" w:hAnsi="Tahoma" w:cs="Tahoma"/>
          <w:color w:val="auto"/>
          <w:sz w:val="21"/>
          <w:szCs w:val="21"/>
        </w:rPr>
      </w:pPr>
      <w:r w:rsidRPr="00757D97">
        <w:rPr>
          <w:rFonts w:ascii="Tahoma" w:hAnsi="Tahoma" w:cs="Tahoma"/>
          <w:i/>
          <w:color w:val="auto"/>
          <w:sz w:val="21"/>
          <w:szCs w:val="21"/>
        </w:rPr>
        <w:t>“</w:t>
      </w:r>
      <w:r w:rsidR="00850608" w:rsidRPr="00757D97">
        <w:rPr>
          <w:rFonts w:ascii="Tahoma" w:hAnsi="Tahoma" w:cs="Tahoma"/>
          <w:b/>
          <w:i/>
          <w:color w:val="auto"/>
          <w:sz w:val="21"/>
          <w:szCs w:val="21"/>
        </w:rPr>
        <w:t>k</w:t>
      </w:r>
      <w:r w:rsidRPr="00757D97">
        <w:rPr>
          <w:rFonts w:ascii="Tahoma" w:hAnsi="Tahoma" w:cs="Tahoma"/>
          <w:i/>
          <w:color w:val="auto"/>
          <w:sz w:val="21"/>
          <w:szCs w:val="21"/>
        </w:rPr>
        <w:t>”</w:t>
      </w:r>
      <w:r w:rsidR="00850608" w:rsidRPr="00757D97">
        <w:rPr>
          <w:rFonts w:ascii="Tahoma" w:hAnsi="Tahoma" w:cs="Tahoma"/>
          <w:i/>
          <w:color w:val="auto"/>
          <w:sz w:val="21"/>
          <w:szCs w:val="21"/>
        </w:rPr>
        <w:tab/>
      </w:r>
      <w:r w:rsidR="00850608" w:rsidRPr="00757D97">
        <w:rPr>
          <w:rFonts w:ascii="Tahoma" w:hAnsi="Tahoma" w:cs="Tahoma"/>
          <w:i/>
          <w:color w:val="auto"/>
          <w:sz w:val="21"/>
          <w:szCs w:val="21"/>
        </w:rPr>
        <w:tab/>
      </w:r>
      <w:r w:rsidR="00850608" w:rsidRPr="00757D97">
        <w:rPr>
          <w:rFonts w:ascii="Tahoma" w:hAnsi="Tahoma" w:cs="Tahoma"/>
          <w:color w:val="auto"/>
          <w:sz w:val="21"/>
          <w:szCs w:val="21"/>
        </w:rPr>
        <w:t xml:space="preserve">corresponde ao número de ordem das Taxas </w:t>
      </w:r>
      <w:proofErr w:type="spellStart"/>
      <w:r w:rsidR="00850608" w:rsidRPr="00757D97">
        <w:rPr>
          <w:rFonts w:ascii="Tahoma" w:hAnsi="Tahoma" w:cs="Tahoma"/>
          <w:color w:val="auto"/>
          <w:sz w:val="21"/>
          <w:szCs w:val="21"/>
        </w:rPr>
        <w:t>DI-Over</w:t>
      </w:r>
      <w:proofErr w:type="spellEnd"/>
      <w:r w:rsidR="00850608" w:rsidRPr="00757D97">
        <w:rPr>
          <w:rFonts w:ascii="Tahoma" w:hAnsi="Tahoma" w:cs="Tahoma"/>
          <w:i/>
          <w:color w:val="auto"/>
          <w:sz w:val="21"/>
          <w:szCs w:val="21"/>
        </w:rPr>
        <w:t xml:space="preserve">, </w:t>
      </w:r>
      <w:r w:rsidR="00850608" w:rsidRPr="00757D97">
        <w:rPr>
          <w:rFonts w:ascii="Tahoma" w:hAnsi="Tahoma" w:cs="Tahoma"/>
          <w:color w:val="auto"/>
          <w:sz w:val="21"/>
          <w:szCs w:val="21"/>
        </w:rPr>
        <w:t xml:space="preserve">variando de 1 até </w:t>
      </w:r>
      <w:proofErr w:type="spellStart"/>
      <w:r w:rsidR="00850608" w:rsidRPr="00757D97">
        <w:rPr>
          <w:rFonts w:ascii="Tahoma" w:hAnsi="Tahoma" w:cs="Tahoma"/>
          <w:i/>
          <w:color w:val="auto"/>
          <w:sz w:val="21"/>
          <w:szCs w:val="21"/>
        </w:rPr>
        <w:t>n</w:t>
      </w:r>
      <w:r w:rsidR="00850608" w:rsidRPr="00757D97">
        <w:rPr>
          <w:rFonts w:ascii="Tahoma" w:hAnsi="Tahoma" w:cs="Tahoma"/>
          <w:i/>
          <w:color w:val="auto"/>
          <w:sz w:val="21"/>
          <w:szCs w:val="21"/>
          <w:vertAlign w:val="subscript"/>
        </w:rPr>
        <w:t>DI</w:t>
      </w:r>
      <w:proofErr w:type="spellEnd"/>
      <w:r w:rsidR="00850608" w:rsidRPr="00757D97">
        <w:rPr>
          <w:rFonts w:ascii="Tahoma" w:hAnsi="Tahoma" w:cs="Tahoma"/>
          <w:color w:val="auto"/>
          <w:sz w:val="21"/>
          <w:szCs w:val="21"/>
        </w:rPr>
        <w:t>, sendo “k” um número inteiro;</w:t>
      </w:r>
    </w:p>
    <w:p w14:paraId="68DF1107" w14:textId="77777777" w:rsidR="00850608" w:rsidRPr="00757D97" w:rsidRDefault="00850608" w:rsidP="00AA3011">
      <w:pPr>
        <w:pStyle w:val="PDG-normal"/>
        <w:tabs>
          <w:tab w:val="left" w:pos="709"/>
        </w:tabs>
        <w:spacing w:after="0" w:line="288" w:lineRule="auto"/>
        <w:rPr>
          <w:rFonts w:ascii="Tahoma" w:hAnsi="Tahoma" w:cs="Tahoma"/>
          <w:color w:val="auto"/>
          <w:sz w:val="21"/>
          <w:szCs w:val="21"/>
        </w:rPr>
      </w:pPr>
    </w:p>
    <w:p w14:paraId="509D2510" w14:textId="19A99BE9" w:rsidR="00850608" w:rsidRPr="00757D97" w:rsidRDefault="009641CD" w:rsidP="00AA3011">
      <w:pPr>
        <w:pStyle w:val="PDG-normal"/>
        <w:spacing w:after="0" w:line="288" w:lineRule="auto"/>
        <w:rPr>
          <w:rFonts w:ascii="Tahoma" w:hAnsi="Tahoma" w:cs="Tahoma"/>
          <w:color w:val="auto"/>
          <w:sz w:val="21"/>
          <w:szCs w:val="21"/>
        </w:rPr>
      </w:pPr>
      <w:r w:rsidRPr="00757D97">
        <w:rPr>
          <w:rFonts w:ascii="Tahoma" w:hAnsi="Tahoma" w:cs="Tahoma"/>
          <w:color w:val="auto"/>
          <w:sz w:val="21"/>
          <w:szCs w:val="21"/>
        </w:rPr>
        <w:t>“</w:t>
      </w:r>
      <w:proofErr w:type="spellStart"/>
      <w:r w:rsidR="00850608" w:rsidRPr="00757D97">
        <w:rPr>
          <w:rFonts w:ascii="Tahoma" w:hAnsi="Tahoma" w:cs="Tahoma"/>
          <w:b/>
          <w:color w:val="auto"/>
          <w:sz w:val="21"/>
          <w:szCs w:val="21"/>
        </w:rPr>
        <w:t>DI</w:t>
      </w:r>
      <w:r w:rsidR="00850608" w:rsidRPr="00757D97">
        <w:rPr>
          <w:rFonts w:ascii="Tahoma" w:hAnsi="Tahoma" w:cs="Tahoma"/>
          <w:b/>
          <w:color w:val="auto"/>
          <w:sz w:val="21"/>
          <w:szCs w:val="21"/>
          <w:vertAlign w:val="subscript"/>
        </w:rPr>
        <w:t>k</w:t>
      </w:r>
      <w:proofErr w:type="spellEnd"/>
      <w:r w:rsidRPr="00757D97">
        <w:rPr>
          <w:rFonts w:ascii="Tahoma" w:hAnsi="Tahoma" w:cs="Tahoma"/>
          <w:color w:val="auto"/>
          <w:sz w:val="21"/>
          <w:szCs w:val="21"/>
        </w:rPr>
        <w:t>”</w:t>
      </w:r>
      <w:r w:rsidR="00850608" w:rsidRPr="00757D97">
        <w:rPr>
          <w:rFonts w:ascii="Tahoma" w:hAnsi="Tahoma" w:cs="Tahoma"/>
          <w:color w:val="auto"/>
          <w:sz w:val="21"/>
          <w:szCs w:val="21"/>
          <w:vertAlign w:val="subscript"/>
        </w:rPr>
        <w:tab/>
      </w:r>
      <w:r w:rsidR="00850608" w:rsidRPr="00757D97">
        <w:rPr>
          <w:rFonts w:ascii="Tahoma" w:hAnsi="Tahoma" w:cs="Tahoma"/>
          <w:color w:val="auto"/>
          <w:sz w:val="21"/>
          <w:szCs w:val="21"/>
          <w:vertAlign w:val="subscript"/>
        </w:rPr>
        <w:tab/>
      </w:r>
      <w:r w:rsidR="00850608" w:rsidRPr="00757D97">
        <w:rPr>
          <w:rFonts w:ascii="Tahoma" w:hAnsi="Tahoma" w:cs="Tahoma"/>
          <w:color w:val="auto"/>
          <w:sz w:val="21"/>
          <w:szCs w:val="21"/>
        </w:rPr>
        <w:t xml:space="preserve">corresponde à Taxa </w:t>
      </w:r>
      <w:proofErr w:type="spellStart"/>
      <w:r w:rsidR="00850608" w:rsidRPr="00757D97">
        <w:rPr>
          <w:rFonts w:ascii="Tahoma" w:hAnsi="Tahoma" w:cs="Tahoma"/>
          <w:color w:val="auto"/>
          <w:sz w:val="21"/>
          <w:szCs w:val="21"/>
        </w:rPr>
        <w:t>DI-Over</w:t>
      </w:r>
      <w:proofErr w:type="spellEnd"/>
      <w:r w:rsidR="00850608" w:rsidRPr="00757D97">
        <w:rPr>
          <w:rFonts w:ascii="Tahoma" w:hAnsi="Tahoma" w:cs="Tahoma"/>
          <w:i/>
          <w:color w:val="auto"/>
          <w:sz w:val="21"/>
          <w:szCs w:val="21"/>
        </w:rPr>
        <w:t>,</w:t>
      </w:r>
      <w:r w:rsidR="00850608" w:rsidRPr="00757D97">
        <w:rPr>
          <w:rFonts w:ascii="Tahoma" w:hAnsi="Tahoma" w:cs="Tahoma"/>
          <w:color w:val="auto"/>
          <w:sz w:val="21"/>
          <w:szCs w:val="21"/>
        </w:rPr>
        <w:t xml:space="preserve"> de ordem k, divulgada pela B3 S.A. – Brasil, Bolsa, Balcão, válida por 1 (um) Dia Útil </w:t>
      </w:r>
      <w:r w:rsidR="00850608" w:rsidRPr="00757D97">
        <w:rPr>
          <w:rFonts w:ascii="Tahoma" w:hAnsi="Tahoma" w:cs="Tahoma"/>
          <w:i/>
          <w:color w:val="auto"/>
          <w:sz w:val="21"/>
          <w:szCs w:val="21"/>
        </w:rPr>
        <w:t>(overnight),</w:t>
      </w:r>
      <w:r w:rsidR="00850608" w:rsidRPr="00757D97">
        <w:rPr>
          <w:rFonts w:ascii="Tahoma" w:hAnsi="Tahoma" w:cs="Tahoma"/>
          <w:color w:val="auto"/>
          <w:sz w:val="21"/>
          <w:szCs w:val="21"/>
        </w:rPr>
        <w:t xml:space="preserve"> utilizada com 2 (duas) casas decimais; </w:t>
      </w:r>
    </w:p>
    <w:p w14:paraId="37A3C9C1" w14:textId="77777777" w:rsidR="00850608" w:rsidRPr="00757D97" w:rsidRDefault="00850608" w:rsidP="00AA3011">
      <w:pPr>
        <w:pStyle w:val="PDG-normal"/>
        <w:tabs>
          <w:tab w:val="left" w:pos="709"/>
        </w:tabs>
        <w:spacing w:after="0" w:line="288" w:lineRule="auto"/>
        <w:ind w:left="1418" w:hanging="1418"/>
        <w:rPr>
          <w:rFonts w:ascii="Tahoma" w:hAnsi="Tahoma" w:cs="Tahoma"/>
          <w:color w:val="auto"/>
          <w:sz w:val="21"/>
          <w:szCs w:val="21"/>
        </w:rPr>
      </w:pPr>
    </w:p>
    <w:p w14:paraId="217FBD05" w14:textId="23CBD7B7" w:rsidR="00850608" w:rsidRPr="00757D97" w:rsidRDefault="009641CD" w:rsidP="00AA3011">
      <w:pPr>
        <w:pStyle w:val="PDG-normal"/>
        <w:spacing w:after="0" w:line="288" w:lineRule="auto"/>
        <w:rPr>
          <w:rFonts w:ascii="Tahoma" w:hAnsi="Tahoma" w:cs="Tahoma"/>
          <w:color w:val="auto"/>
          <w:sz w:val="21"/>
          <w:szCs w:val="21"/>
        </w:rPr>
      </w:pPr>
      <w:r w:rsidRPr="00757D97">
        <w:rPr>
          <w:rFonts w:ascii="Tahoma" w:hAnsi="Tahoma" w:cs="Tahoma"/>
          <w:b/>
          <w:bCs/>
          <w:i/>
          <w:color w:val="auto"/>
          <w:sz w:val="21"/>
          <w:szCs w:val="21"/>
        </w:rPr>
        <w:t>“</w:t>
      </w:r>
      <w:r w:rsidR="00850608" w:rsidRPr="00757D97">
        <w:rPr>
          <w:rFonts w:ascii="Tahoma" w:hAnsi="Tahoma" w:cs="Tahoma"/>
          <w:b/>
          <w:i/>
          <w:color w:val="auto"/>
          <w:sz w:val="21"/>
          <w:szCs w:val="21"/>
        </w:rPr>
        <w:t>Fator Spread</w:t>
      </w:r>
      <w:r w:rsidRPr="00757D97">
        <w:rPr>
          <w:rFonts w:ascii="Tahoma" w:hAnsi="Tahoma" w:cs="Tahoma"/>
          <w:color w:val="auto"/>
          <w:sz w:val="21"/>
          <w:szCs w:val="21"/>
        </w:rPr>
        <w:t>”</w:t>
      </w:r>
      <w:r w:rsidR="00850608" w:rsidRPr="00757D97">
        <w:rPr>
          <w:rFonts w:ascii="Tahoma" w:hAnsi="Tahoma" w:cs="Tahoma"/>
          <w:color w:val="auto"/>
          <w:sz w:val="21"/>
          <w:szCs w:val="21"/>
          <w:vertAlign w:val="subscript"/>
        </w:rPr>
        <w:tab/>
      </w:r>
      <w:r w:rsidR="00850608" w:rsidRPr="00757D97">
        <w:rPr>
          <w:rFonts w:ascii="Tahoma" w:hAnsi="Tahoma" w:cs="Tahoma"/>
          <w:color w:val="auto"/>
          <w:sz w:val="21"/>
          <w:szCs w:val="21"/>
        </w:rPr>
        <w:t>corresponde à sobretaxa de juros fixos</w:t>
      </w:r>
      <w:r w:rsidR="00850608" w:rsidRPr="00757D97">
        <w:rPr>
          <w:rFonts w:ascii="Tahoma" w:hAnsi="Tahoma" w:cs="Tahoma"/>
          <w:i/>
          <w:color w:val="auto"/>
          <w:sz w:val="21"/>
          <w:szCs w:val="21"/>
        </w:rPr>
        <w:t>,</w:t>
      </w:r>
      <w:r w:rsidR="00850608" w:rsidRPr="00757D97">
        <w:rPr>
          <w:rFonts w:ascii="Tahoma" w:hAnsi="Tahoma" w:cs="Tahoma"/>
          <w:color w:val="auto"/>
          <w:sz w:val="21"/>
          <w:szCs w:val="21"/>
        </w:rPr>
        <w:t xml:space="preserve"> calculada com 9 (nove) casas decimais, com arredondamento, apurado da seguinte forma:</w:t>
      </w:r>
    </w:p>
    <w:p w14:paraId="3C831C5E" w14:textId="77777777" w:rsidR="00850608" w:rsidRPr="00757D97" w:rsidRDefault="00850608" w:rsidP="00AA3011">
      <w:pPr>
        <w:pStyle w:val="PDG-normal"/>
        <w:tabs>
          <w:tab w:val="left" w:pos="709"/>
        </w:tabs>
        <w:spacing w:after="0" w:line="288" w:lineRule="auto"/>
        <w:rPr>
          <w:rFonts w:ascii="Tahoma" w:hAnsi="Tahoma" w:cs="Tahoma"/>
          <w:color w:val="auto"/>
          <w:sz w:val="21"/>
          <w:szCs w:val="21"/>
        </w:rPr>
      </w:pPr>
      <w:r w:rsidRPr="00757D97">
        <w:rPr>
          <w:rFonts w:ascii="Tahoma" w:hAnsi="Tahoma" w:cs="Tahoma"/>
          <w:noProof/>
          <w:sz w:val="21"/>
          <w:szCs w:val="21"/>
        </w:rPr>
        <w:drawing>
          <wp:anchor distT="0" distB="0" distL="114300" distR="114300" simplePos="0" relativeHeight="251658242" behindDoc="0" locked="0" layoutInCell="1" allowOverlap="1" wp14:anchorId="4510028D" wp14:editId="123EC6BF">
            <wp:simplePos x="0" y="0"/>
            <wp:positionH relativeFrom="margin">
              <wp:align>center</wp:align>
            </wp:positionH>
            <wp:positionV relativeFrom="paragraph">
              <wp:posOffset>84455</wp:posOffset>
            </wp:positionV>
            <wp:extent cx="1941195" cy="643890"/>
            <wp:effectExtent l="0" t="0" r="1905" b="3810"/>
            <wp:wrapSquare wrapText="bothSides"/>
            <wp:docPr id="1" name="Imagem 1" descr="Interface gráfica do usuário, Text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Word&#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l="47624" t="68214" r="26469" b="15733"/>
                    <a:stretch>
                      <a:fillRect/>
                    </a:stretch>
                  </pic:blipFill>
                  <pic:spPr bwMode="auto">
                    <a:xfrm>
                      <a:off x="0" y="0"/>
                      <a:ext cx="1941195" cy="643890"/>
                    </a:xfrm>
                    <a:prstGeom prst="rect">
                      <a:avLst/>
                    </a:prstGeom>
                    <a:noFill/>
                  </pic:spPr>
                </pic:pic>
              </a:graphicData>
            </a:graphic>
            <wp14:sizeRelH relativeFrom="margin">
              <wp14:pctWidth>0</wp14:pctWidth>
            </wp14:sizeRelH>
            <wp14:sizeRelV relativeFrom="margin">
              <wp14:pctHeight>0</wp14:pctHeight>
            </wp14:sizeRelV>
          </wp:anchor>
        </w:drawing>
      </w:r>
    </w:p>
    <w:p w14:paraId="0CE41ACB" w14:textId="77777777" w:rsidR="00850608" w:rsidRPr="00757D97" w:rsidRDefault="00850608" w:rsidP="00AA3011">
      <w:pPr>
        <w:pStyle w:val="PDG-normal"/>
        <w:tabs>
          <w:tab w:val="left" w:pos="709"/>
        </w:tabs>
        <w:spacing w:after="0" w:line="288" w:lineRule="auto"/>
        <w:rPr>
          <w:rFonts w:ascii="Tahoma" w:hAnsi="Tahoma" w:cs="Tahoma"/>
          <w:color w:val="auto"/>
          <w:sz w:val="21"/>
          <w:szCs w:val="21"/>
        </w:rPr>
      </w:pPr>
    </w:p>
    <w:p w14:paraId="25E48CA7" w14:textId="77777777" w:rsidR="00850608" w:rsidRPr="00757D97" w:rsidRDefault="00850608" w:rsidP="00AA3011">
      <w:pPr>
        <w:spacing w:after="0" w:line="288" w:lineRule="auto"/>
        <w:rPr>
          <w:rFonts w:ascii="Tahoma" w:hAnsi="Tahoma" w:cs="Tahoma"/>
          <w:sz w:val="21"/>
          <w:szCs w:val="21"/>
        </w:rPr>
      </w:pPr>
    </w:p>
    <w:p w14:paraId="4BF4B144" w14:textId="77777777" w:rsidR="00850608" w:rsidRPr="00757D97" w:rsidRDefault="00850608" w:rsidP="00AA3011">
      <w:pPr>
        <w:spacing w:after="0" w:line="288" w:lineRule="auto"/>
        <w:rPr>
          <w:rFonts w:ascii="Tahoma" w:hAnsi="Tahoma" w:cs="Tahoma"/>
          <w:sz w:val="21"/>
          <w:szCs w:val="21"/>
        </w:rPr>
      </w:pPr>
    </w:p>
    <w:p w14:paraId="05416C4D" w14:textId="4EBA8434" w:rsidR="00850608" w:rsidRPr="00757D97" w:rsidRDefault="008F49F4" w:rsidP="00AA3011">
      <w:pPr>
        <w:pStyle w:val="PDG-normal"/>
        <w:tabs>
          <w:tab w:val="left" w:pos="3402"/>
        </w:tabs>
        <w:spacing w:after="0" w:line="288" w:lineRule="auto"/>
        <w:rPr>
          <w:rFonts w:ascii="Tahoma" w:hAnsi="Tahoma" w:cs="Tahoma"/>
          <w:b/>
          <w:bCs/>
          <w:color w:val="auto"/>
          <w:sz w:val="21"/>
          <w:szCs w:val="21"/>
        </w:rPr>
      </w:pPr>
      <w:r w:rsidRPr="00757D97">
        <w:rPr>
          <w:rFonts w:ascii="Tahoma" w:hAnsi="Tahoma" w:cs="Tahoma"/>
          <w:b/>
          <w:bCs/>
          <w:color w:val="auto"/>
          <w:sz w:val="21"/>
          <w:szCs w:val="21"/>
        </w:rPr>
        <w:t>Onde</w:t>
      </w:r>
      <w:r w:rsidR="00850608" w:rsidRPr="00757D97">
        <w:rPr>
          <w:rFonts w:ascii="Tahoma" w:hAnsi="Tahoma" w:cs="Tahoma"/>
          <w:sz w:val="21"/>
          <w:szCs w:val="21"/>
        </w:rPr>
        <w:t>:</w:t>
      </w:r>
    </w:p>
    <w:p w14:paraId="39E47D58" w14:textId="77777777" w:rsidR="00850608" w:rsidRPr="00757D97" w:rsidRDefault="00850608" w:rsidP="00AA3011">
      <w:pPr>
        <w:pStyle w:val="PDG-normal"/>
        <w:tabs>
          <w:tab w:val="left" w:pos="709"/>
        </w:tabs>
        <w:spacing w:after="0" w:line="288" w:lineRule="auto"/>
        <w:rPr>
          <w:rFonts w:ascii="Tahoma" w:hAnsi="Tahoma" w:cs="Tahoma"/>
          <w:sz w:val="21"/>
          <w:szCs w:val="21"/>
        </w:rPr>
      </w:pPr>
    </w:p>
    <w:p w14:paraId="0DA97BBA" w14:textId="7A8B9606" w:rsidR="00850608" w:rsidRPr="00757D97" w:rsidRDefault="009641CD" w:rsidP="00AA3011">
      <w:pPr>
        <w:pStyle w:val="PDG-normal"/>
        <w:spacing w:after="0" w:line="288" w:lineRule="auto"/>
        <w:rPr>
          <w:rFonts w:ascii="Tahoma" w:hAnsi="Tahoma" w:cs="Tahoma"/>
          <w:color w:val="auto"/>
          <w:sz w:val="21"/>
          <w:szCs w:val="21"/>
        </w:rPr>
      </w:pPr>
      <w:r w:rsidRPr="00757D97">
        <w:rPr>
          <w:rFonts w:ascii="Tahoma" w:hAnsi="Tahoma" w:cs="Tahoma"/>
          <w:i/>
          <w:color w:val="auto"/>
          <w:sz w:val="21"/>
          <w:szCs w:val="21"/>
        </w:rPr>
        <w:t>“</w:t>
      </w:r>
      <w:proofErr w:type="gramStart"/>
      <w:r w:rsidR="00850608" w:rsidRPr="00757D97">
        <w:rPr>
          <w:rFonts w:ascii="Tahoma" w:hAnsi="Tahoma" w:cs="Tahoma"/>
          <w:b/>
          <w:i/>
          <w:color w:val="auto"/>
          <w:sz w:val="21"/>
          <w:szCs w:val="21"/>
        </w:rPr>
        <w:t>spread</w:t>
      </w:r>
      <w:r w:rsidRPr="00757D97">
        <w:rPr>
          <w:rFonts w:ascii="Tahoma" w:hAnsi="Tahoma" w:cs="Tahoma"/>
          <w:i/>
          <w:color w:val="auto"/>
          <w:sz w:val="21"/>
          <w:szCs w:val="21"/>
        </w:rPr>
        <w:t>“</w:t>
      </w:r>
      <w:proofErr w:type="gramEnd"/>
      <w:r w:rsidR="00850608" w:rsidRPr="00757D97">
        <w:rPr>
          <w:rFonts w:ascii="Tahoma" w:hAnsi="Tahoma" w:cs="Tahoma"/>
          <w:color w:val="auto"/>
          <w:sz w:val="21"/>
          <w:szCs w:val="21"/>
          <w:vertAlign w:val="subscript"/>
        </w:rPr>
        <w:tab/>
      </w:r>
      <w:r w:rsidR="00850608" w:rsidRPr="00757D97">
        <w:rPr>
          <w:rFonts w:ascii="Tahoma" w:hAnsi="Tahoma" w:cs="Tahoma"/>
          <w:color w:val="auto"/>
          <w:sz w:val="21"/>
          <w:szCs w:val="21"/>
        </w:rPr>
        <w:t xml:space="preserve">corresponde a </w:t>
      </w:r>
      <w:r w:rsidR="00A01A76" w:rsidRPr="00757D97">
        <w:rPr>
          <w:rFonts w:ascii="Tahoma" w:hAnsi="Tahoma" w:cs="Tahoma"/>
          <w:color w:val="auto"/>
          <w:sz w:val="21"/>
          <w:szCs w:val="21"/>
        </w:rPr>
        <w:t>6</w:t>
      </w:r>
      <w:r w:rsidR="00850608" w:rsidRPr="00757D97">
        <w:rPr>
          <w:rFonts w:ascii="Tahoma" w:hAnsi="Tahoma" w:cs="Tahoma"/>
          <w:sz w:val="21"/>
          <w:szCs w:val="21"/>
        </w:rPr>
        <w:t>,</w:t>
      </w:r>
      <w:r w:rsidR="00A01A76" w:rsidRPr="00757D97">
        <w:rPr>
          <w:rFonts w:ascii="Tahoma" w:hAnsi="Tahoma" w:cs="Tahoma"/>
          <w:sz w:val="21"/>
          <w:szCs w:val="21"/>
        </w:rPr>
        <w:t>5</w:t>
      </w:r>
      <w:r w:rsidR="00850608" w:rsidRPr="00757D97">
        <w:rPr>
          <w:rFonts w:ascii="Tahoma" w:hAnsi="Tahoma" w:cs="Tahoma"/>
          <w:sz w:val="21"/>
          <w:szCs w:val="21"/>
        </w:rPr>
        <w:t>000 (</w:t>
      </w:r>
      <w:r w:rsidR="00281C5C" w:rsidRPr="00757D97">
        <w:rPr>
          <w:rFonts w:ascii="Tahoma" w:hAnsi="Tahoma" w:cs="Tahoma"/>
          <w:bCs/>
          <w:sz w:val="21"/>
          <w:szCs w:val="21"/>
        </w:rPr>
        <w:t xml:space="preserve">seis </w:t>
      </w:r>
      <w:r w:rsidR="00B06F8E" w:rsidRPr="00757D97">
        <w:rPr>
          <w:rFonts w:ascii="Tahoma" w:hAnsi="Tahoma" w:cs="Tahoma"/>
          <w:bCs/>
          <w:sz w:val="21"/>
          <w:szCs w:val="21"/>
        </w:rPr>
        <w:t>inteiros</w:t>
      </w:r>
      <w:r w:rsidR="00281C5C" w:rsidRPr="00757D97">
        <w:rPr>
          <w:rFonts w:ascii="Tahoma" w:hAnsi="Tahoma" w:cs="Tahoma"/>
          <w:bCs/>
          <w:sz w:val="21"/>
          <w:szCs w:val="21"/>
        </w:rPr>
        <w:t xml:space="preserve"> e cinco décimos</w:t>
      </w:r>
      <w:r w:rsidR="000509E0" w:rsidRPr="00757D97">
        <w:rPr>
          <w:rFonts w:ascii="Tahoma" w:hAnsi="Tahoma" w:cs="Tahoma"/>
          <w:sz w:val="21"/>
          <w:szCs w:val="21"/>
        </w:rPr>
        <w:t>)</w:t>
      </w:r>
      <w:r w:rsidR="00850608" w:rsidRPr="00757D97">
        <w:rPr>
          <w:rFonts w:ascii="Tahoma" w:hAnsi="Tahoma" w:cs="Tahoma"/>
          <w:color w:val="auto"/>
          <w:sz w:val="21"/>
          <w:szCs w:val="21"/>
        </w:rPr>
        <w:t>;</w:t>
      </w:r>
    </w:p>
    <w:p w14:paraId="39FC517B" w14:textId="77777777" w:rsidR="00850608" w:rsidRPr="00757D97" w:rsidRDefault="00850608" w:rsidP="00AA3011">
      <w:pPr>
        <w:pStyle w:val="PDG-normal"/>
        <w:tabs>
          <w:tab w:val="left" w:pos="709"/>
        </w:tabs>
        <w:spacing w:after="0" w:line="288" w:lineRule="auto"/>
        <w:ind w:left="1418" w:hanging="1418"/>
        <w:rPr>
          <w:rFonts w:ascii="Tahoma" w:hAnsi="Tahoma" w:cs="Tahoma"/>
          <w:color w:val="auto"/>
          <w:sz w:val="21"/>
          <w:szCs w:val="21"/>
        </w:rPr>
      </w:pPr>
    </w:p>
    <w:p w14:paraId="1FCEBD64" w14:textId="0829D595" w:rsidR="00850608" w:rsidRPr="00757D97" w:rsidRDefault="009641CD" w:rsidP="00AA3011">
      <w:pPr>
        <w:pStyle w:val="PDG-normal"/>
        <w:spacing w:after="0" w:line="288" w:lineRule="auto"/>
        <w:rPr>
          <w:rFonts w:ascii="Tahoma" w:hAnsi="Tahoma" w:cs="Tahoma"/>
          <w:color w:val="auto"/>
          <w:sz w:val="21"/>
          <w:szCs w:val="21"/>
        </w:rPr>
      </w:pPr>
      <w:r w:rsidRPr="00757D97">
        <w:rPr>
          <w:rFonts w:ascii="Tahoma" w:hAnsi="Tahoma" w:cs="Tahoma"/>
          <w:b/>
          <w:bCs/>
          <w:i/>
          <w:color w:val="auto"/>
          <w:sz w:val="21"/>
          <w:szCs w:val="21"/>
        </w:rPr>
        <w:t>“</w:t>
      </w:r>
      <w:r w:rsidR="00850608" w:rsidRPr="00757D97">
        <w:rPr>
          <w:rFonts w:ascii="Tahoma" w:hAnsi="Tahoma" w:cs="Tahoma"/>
          <w:b/>
          <w:i/>
          <w:color w:val="auto"/>
          <w:sz w:val="21"/>
          <w:szCs w:val="21"/>
        </w:rPr>
        <w:t>DP</w:t>
      </w:r>
      <w:r w:rsidRPr="00757D97">
        <w:rPr>
          <w:rFonts w:ascii="Tahoma" w:hAnsi="Tahoma" w:cs="Tahoma"/>
          <w:b/>
          <w:bCs/>
          <w:i/>
          <w:color w:val="auto"/>
          <w:sz w:val="21"/>
          <w:szCs w:val="21"/>
        </w:rPr>
        <w:t>”</w:t>
      </w:r>
      <w:r w:rsidR="00850608" w:rsidRPr="00757D97">
        <w:rPr>
          <w:rFonts w:ascii="Tahoma" w:hAnsi="Tahoma" w:cs="Tahoma"/>
          <w:i/>
          <w:color w:val="auto"/>
          <w:sz w:val="21"/>
          <w:szCs w:val="21"/>
        </w:rPr>
        <w:tab/>
      </w:r>
      <w:r w:rsidR="00850608" w:rsidRPr="00757D97">
        <w:rPr>
          <w:rFonts w:ascii="Tahoma" w:hAnsi="Tahoma" w:cs="Tahoma"/>
          <w:color w:val="auto"/>
          <w:sz w:val="21"/>
          <w:szCs w:val="21"/>
          <w:vertAlign w:val="subscript"/>
        </w:rPr>
        <w:tab/>
      </w:r>
      <w:r w:rsidR="00850608" w:rsidRPr="00757D97">
        <w:rPr>
          <w:rFonts w:ascii="Tahoma" w:hAnsi="Tahoma" w:cs="Tahoma"/>
          <w:color w:val="auto"/>
          <w:sz w:val="21"/>
          <w:szCs w:val="21"/>
        </w:rPr>
        <w:t>corresponde ao número de Dias Úteis compreendido no Período de Capitalização, sendo DP um número inteiro.</w:t>
      </w:r>
    </w:p>
    <w:p w14:paraId="594479C5" w14:textId="50E9BBA4" w:rsidR="00850608" w:rsidRPr="00757D97" w:rsidRDefault="00850608" w:rsidP="00AA3011">
      <w:pPr>
        <w:pStyle w:val="PDG-normal"/>
        <w:tabs>
          <w:tab w:val="left" w:pos="709"/>
        </w:tabs>
        <w:spacing w:after="0" w:line="288" w:lineRule="auto"/>
        <w:rPr>
          <w:rFonts w:ascii="Tahoma" w:hAnsi="Tahoma" w:cs="Tahoma"/>
          <w:color w:val="auto"/>
          <w:sz w:val="21"/>
          <w:szCs w:val="21"/>
        </w:rPr>
      </w:pPr>
    </w:p>
    <w:p w14:paraId="20B2CF57" w14:textId="77777777" w:rsidR="00634888" w:rsidRPr="00757D97" w:rsidRDefault="00634888" w:rsidP="00AA3011">
      <w:pPr>
        <w:widowControl w:val="0"/>
        <w:tabs>
          <w:tab w:val="left" w:pos="709"/>
        </w:tabs>
        <w:spacing w:after="0" w:line="288" w:lineRule="auto"/>
        <w:ind w:right="141"/>
        <w:contextualSpacing/>
        <w:rPr>
          <w:rFonts w:ascii="Tahoma" w:hAnsi="Tahoma" w:cs="Tahoma"/>
          <w:sz w:val="21"/>
          <w:szCs w:val="21"/>
        </w:rPr>
      </w:pPr>
      <w:r w:rsidRPr="00757D97">
        <w:rPr>
          <w:rFonts w:ascii="Tahoma" w:hAnsi="Tahoma" w:cs="Tahoma"/>
          <w:b/>
          <w:sz w:val="21"/>
          <w:szCs w:val="21"/>
          <w:u w:val="single"/>
        </w:rPr>
        <w:t>Observações</w:t>
      </w:r>
      <w:r w:rsidRPr="00757D97">
        <w:rPr>
          <w:rFonts w:ascii="Tahoma" w:hAnsi="Tahoma" w:cs="Tahoma"/>
          <w:sz w:val="21"/>
          <w:szCs w:val="21"/>
        </w:rPr>
        <w:t>:</w:t>
      </w:r>
    </w:p>
    <w:p w14:paraId="31D05753" w14:textId="77777777" w:rsidR="00634888" w:rsidRPr="00757D97" w:rsidRDefault="00634888" w:rsidP="00AA3011">
      <w:pPr>
        <w:pStyle w:val="PDG-normal"/>
        <w:tabs>
          <w:tab w:val="left" w:pos="709"/>
        </w:tabs>
        <w:spacing w:after="0" w:line="288" w:lineRule="auto"/>
        <w:rPr>
          <w:rFonts w:ascii="Tahoma" w:hAnsi="Tahoma" w:cs="Tahoma"/>
          <w:color w:val="auto"/>
          <w:sz w:val="21"/>
          <w:szCs w:val="21"/>
        </w:rPr>
      </w:pPr>
    </w:p>
    <w:p w14:paraId="33006F9B" w14:textId="4E9CBC11" w:rsidR="00850608" w:rsidRPr="00757D97" w:rsidRDefault="00850608" w:rsidP="00AA3011">
      <w:pPr>
        <w:pStyle w:val="PargrafodaLista"/>
        <w:numPr>
          <w:ilvl w:val="0"/>
          <w:numId w:val="57"/>
        </w:numPr>
        <w:spacing w:after="0" w:line="288" w:lineRule="auto"/>
        <w:ind w:left="0" w:right="141" w:firstLine="0"/>
        <w:rPr>
          <w:rFonts w:ascii="Tahoma" w:hAnsi="Tahoma" w:cs="Tahoma"/>
          <w:sz w:val="21"/>
          <w:szCs w:val="21"/>
        </w:rPr>
      </w:pPr>
      <w:r w:rsidRPr="00757D97">
        <w:rPr>
          <w:rFonts w:ascii="Tahoma" w:hAnsi="Tahoma" w:cs="Tahoma"/>
          <w:sz w:val="21"/>
          <w:szCs w:val="21"/>
        </w:rPr>
        <w:t>O fator resultante da expressão (1+</w:t>
      </w:r>
      <w:r w:rsidRPr="00757D97">
        <w:rPr>
          <w:rFonts w:ascii="Cambria Math" w:hAnsi="Cambria Math" w:cs="Cambria Math"/>
          <w:sz w:val="21"/>
          <w:szCs w:val="21"/>
        </w:rPr>
        <w:t>𝑇𝐷𝐼𝑘</w:t>
      </w:r>
      <w:r w:rsidRPr="00757D97">
        <w:rPr>
          <w:rFonts w:ascii="Tahoma" w:hAnsi="Tahoma" w:cs="Tahoma"/>
          <w:sz w:val="21"/>
          <w:szCs w:val="21"/>
        </w:rPr>
        <w:t xml:space="preserve">) é considerado com 16 (dezesseis) casas decimais, sem arredondamento. </w:t>
      </w:r>
    </w:p>
    <w:p w14:paraId="32C65C82" w14:textId="77777777" w:rsidR="00850608" w:rsidRPr="00757D97" w:rsidRDefault="00850608" w:rsidP="00AA3011">
      <w:pPr>
        <w:pStyle w:val="PDG-normal"/>
        <w:tabs>
          <w:tab w:val="left" w:pos="709"/>
        </w:tabs>
        <w:spacing w:after="0" w:line="288" w:lineRule="auto"/>
        <w:rPr>
          <w:rFonts w:ascii="Tahoma" w:hAnsi="Tahoma" w:cs="Tahoma"/>
          <w:sz w:val="21"/>
          <w:szCs w:val="21"/>
        </w:rPr>
      </w:pPr>
    </w:p>
    <w:p w14:paraId="7ED7C0D6" w14:textId="77777777" w:rsidR="00850608" w:rsidRPr="00757D97" w:rsidRDefault="00850608" w:rsidP="00AA3011">
      <w:pPr>
        <w:pStyle w:val="PargrafodaLista"/>
        <w:numPr>
          <w:ilvl w:val="0"/>
          <w:numId w:val="57"/>
        </w:numPr>
        <w:spacing w:after="0" w:line="288" w:lineRule="auto"/>
        <w:ind w:left="0" w:right="141" w:firstLine="0"/>
        <w:rPr>
          <w:rFonts w:ascii="Tahoma" w:hAnsi="Tahoma" w:cs="Tahoma"/>
          <w:sz w:val="21"/>
          <w:szCs w:val="21"/>
        </w:rPr>
      </w:pPr>
      <w:r w:rsidRPr="00757D97">
        <w:rPr>
          <w:rFonts w:ascii="Tahoma" w:hAnsi="Tahoma" w:cs="Tahoma"/>
          <w:sz w:val="21"/>
          <w:szCs w:val="21"/>
        </w:rPr>
        <w:lastRenderedPageBreak/>
        <w:t xml:space="preserve">Efetua-se o </w:t>
      </w:r>
      <w:proofErr w:type="spellStart"/>
      <w:r w:rsidRPr="00757D97">
        <w:rPr>
          <w:rFonts w:ascii="Tahoma" w:hAnsi="Tahoma" w:cs="Tahoma"/>
          <w:sz w:val="21"/>
          <w:szCs w:val="21"/>
        </w:rPr>
        <w:t>produtório</w:t>
      </w:r>
      <w:proofErr w:type="spellEnd"/>
      <w:r w:rsidRPr="00757D97">
        <w:rPr>
          <w:rFonts w:ascii="Tahoma" w:hAnsi="Tahoma" w:cs="Tahoma"/>
          <w:sz w:val="21"/>
          <w:szCs w:val="21"/>
        </w:rPr>
        <w:t xml:space="preserve"> dos fatores diários (1 + </w:t>
      </w:r>
      <w:proofErr w:type="spellStart"/>
      <w:r w:rsidRPr="00757D97">
        <w:rPr>
          <w:rFonts w:ascii="Tahoma" w:hAnsi="Tahoma" w:cs="Tahoma"/>
          <w:sz w:val="21"/>
          <w:szCs w:val="21"/>
        </w:rPr>
        <w:t>TDI</w:t>
      </w:r>
      <w:r w:rsidRPr="00757D97">
        <w:rPr>
          <w:rFonts w:ascii="Tahoma" w:hAnsi="Tahoma" w:cs="Tahoma"/>
          <w:sz w:val="21"/>
          <w:szCs w:val="21"/>
          <w:vertAlign w:val="subscript"/>
        </w:rPr>
        <w:t>k</w:t>
      </w:r>
      <w:proofErr w:type="spellEnd"/>
      <w:r w:rsidRPr="00757D97">
        <w:rPr>
          <w:rFonts w:ascii="Tahoma" w:hAnsi="Tahoma" w:cs="Tahoma"/>
          <w:sz w:val="21"/>
          <w:szCs w:val="21"/>
        </w:rPr>
        <w:t>), sendo que a cada fator diário acumulado, trunca-se o resultado com 16 (dezesseis) casas decimais, aplicando-se o próximo fator diário, e assim por diante até o último considerado.</w:t>
      </w:r>
    </w:p>
    <w:p w14:paraId="360DDB3D" w14:textId="77777777" w:rsidR="00850608" w:rsidRPr="00757D97" w:rsidRDefault="00850608" w:rsidP="00AA3011">
      <w:pPr>
        <w:pStyle w:val="PDG-normal"/>
        <w:tabs>
          <w:tab w:val="left" w:pos="709"/>
        </w:tabs>
        <w:spacing w:after="0" w:line="288" w:lineRule="auto"/>
        <w:rPr>
          <w:rFonts w:ascii="Tahoma" w:hAnsi="Tahoma" w:cs="Tahoma"/>
          <w:sz w:val="21"/>
          <w:szCs w:val="21"/>
        </w:rPr>
      </w:pPr>
    </w:p>
    <w:p w14:paraId="4CA072A0" w14:textId="77777777" w:rsidR="00850608" w:rsidRPr="00757D97" w:rsidRDefault="00850608" w:rsidP="00AA3011">
      <w:pPr>
        <w:pStyle w:val="PargrafodaLista"/>
        <w:numPr>
          <w:ilvl w:val="0"/>
          <w:numId w:val="57"/>
        </w:numPr>
        <w:spacing w:after="0" w:line="288" w:lineRule="auto"/>
        <w:ind w:left="0" w:right="141" w:firstLine="0"/>
        <w:rPr>
          <w:rFonts w:ascii="Tahoma" w:hAnsi="Tahoma" w:cs="Tahoma"/>
          <w:sz w:val="21"/>
          <w:szCs w:val="21"/>
        </w:rPr>
      </w:pPr>
      <w:r w:rsidRPr="00757D97">
        <w:rPr>
          <w:rFonts w:ascii="Tahoma" w:hAnsi="Tahoma" w:cs="Tahoma"/>
          <w:sz w:val="21"/>
          <w:szCs w:val="21"/>
        </w:rPr>
        <w:t>Se os fatores diários estiverem acumulados, considerar-se-á o fator resultante “Fator DI” com 08 (oito) casas decimais, com arredondamento.</w:t>
      </w:r>
    </w:p>
    <w:p w14:paraId="425A3832" w14:textId="77777777" w:rsidR="00850608" w:rsidRPr="00757D97" w:rsidRDefault="00850608" w:rsidP="00AA3011">
      <w:pPr>
        <w:pStyle w:val="Corpodetexto21"/>
        <w:spacing w:after="0" w:line="288" w:lineRule="auto"/>
        <w:rPr>
          <w:rFonts w:ascii="Tahoma" w:hAnsi="Tahoma" w:cs="Tahoma"/>
          <w:sz w:val="21"/>
          <w:szCs w:val="21"/>
        </w:rPr>
      </w:pPr>
    </w:p>
    <w:p w14:paraId="1A2AA85D" w14:textId="77777777" w:rsidR="00850608" w:rsidRPr="00757D97" w:rsidRDefault="00850608" w:rsidP="00AA3011">
      <w:pPr>
        <w:pStyle w:val="PargrafodaLista"/>
        <w:numPr>
          <w:ilvl w:val="0"/>
          <w:numId w:val="57"/>
        </w:numPr>
        <w:spacing w:after="0" w:line="288" w:lineRule="auto"/>
        <w:ind w:left="0" w:right="141" w:firstLine="0"/>
        <w:rPr>
          <w:rFonts w:ascii="Tahoma" w:hAnsi="Tahoma" w:cs="Tahoma"/>
          <w:sz w:val="21"/>
          <w:szCs w:val="21"/>
        </w:rPr>
      </w:pPr>
      <w:r w:rsidRPr="00757D97">
        <w:rPr>
          <w:rFonts w:ascii="Tahoma" w:hAnsi="Tahoma" w:cs="Tahoma"/>
          <w:sz w:val="21"/>
          <w:szCs w:val="21"/>
        </w:rPr>
        <w:t>A taxa DI deverá ser utilizada considerando idêntico número de casas decimais divulgado pelo órgão responsável pelo seu cálculo.</w:t>
      </w:r>
    </w:p>
    <w:p w14:paraId="7189B539" w14:textId="77777777" w:rsidR="00850608" w:rsidRPr="00757D97" w:rsidRDefault="00850608" w:rsidP="00AA3011">
      <w:pPr>
        <w:pStyle w:val="PDG-normal"/>
        <w:tabs>
          <w:tab w:val="left" w:pos="709"/>
        </w:tabs>
        <w:spacing w:after="0" w:line="288" w:lineRule="auto"/>
        <w:rPr>
          <w:rFonts w:ascii="Tahoma" w:hAnsi="Tahoma" w:cs="Tahoma"/>
          <w:color w:val="auto"/>
          <w:sz w:val="21"/>
          <w:szCs w:val="21"/>
        </w:rPr>
      </w:pPr>
    </w:p>
    <w:bookmarkEnd w:id="38"/>
    <w:p w14:paraId="4AFA49D0" w14:textId="5B0414E2" w:rsidR="00850608" w:rsidRPr="00757D97" w:rsidRDefault="00850608" w:rsidP="00AA3011">
      <w:pPr>
        <w:pStyle w:val="PargrafodaLista"/>
        <w:numPr>
          <w:ilvl w:val="0"/>
          <w:numId w:val="57"/>
        </w:numPr>
        <w:spacing w:after="0" w:line="288" w:lineRule="auto"/>
        <w:ind w:left="0" w:right="141" w:firstLine="0"/>
        <w:rPr>
          <w:rFonts w:ascii="Tahoma" w:hAnsi="Tahoma" w:cs="Tahoma"/>
          <w:sz w:val="21"/>
          <w:szCs w:val="21"/>
        </w:rPr>
      </w:pPr>
      <w:r w:rsidRPr="00757D97">
        <w:rPr>
          <w:rFonts w:ascii="Tahoma" w:hAnsi="Tahoma" w:cs="Tahoma"/>
          <w:sz w:val="21"/>
          <w:szCs w:val="21"/>
        </w:rPr>
        <w:t>Especificamente para fins de cálculo da Remuneração das Debêntures, define-se “</w:t>
      </w:r>
      <w:r w:rsidRPr="00757D97">
        <w:rPr>
          <w:rFonts w:ascii="Tahoma" w:hAnsi="Tahoma" w:cs="Tahoma"/>
          <w:b/>
          <w:sz w:val="21"/>
          <w:szCs w:val="21"/>
        </w:rPr>
        <w:t>Período de Capitalização</w:t>
      </w:r>
      <w:r w:rsidRPr="00757D97">
        <w:rPr>
          <w:rFonts w:ascii="Tahoma" w:hAnsi="Tahoma" w:cs="Tahoma"/>
          <w:sz w:val="21"/>
          <w:szCs w:val="21"/>
        </w:rPr>
        <w:t xml:space="preserve">” como o intervalo de tempo em Dias Úteis que se inicia: a partir da primeira Data de Integralização (inclusive) e termina na respectiva primeira Data de </w:t>
      </w:r>
      <w:r w:rsidR="00D06C21" w:rsidRPr="00757D97">
        <w:rPr>
          <w:rFonts w:ascii="Tahoma" w:hAnsi="Tahoma" w:cs="Tahoma"/>
          <w:sz w:val="21"/>
          <w:szCs w:val="21"/>
        </w:rPr>
        <w:t>Pagamento</w:t>
      </w:r>
      <w:r w:rsidR="009825D7" w:rsidRPr="00757D97">
        <w:rPr>
          <w:rFonts w:ascii="Tahoma" w:hAnsi="Tahoma" w:cs="Tahoma"/>
          <w:sz w:val="21"/>
          <w:szCs w:val="21"/>
        </w:rPr>
        <w:t xml:space="preserve"> </w:t>
      </w:r>
      <w:r w:rsidR="00D74205" w:rsidRPr="00757D97">
        <w:rPr>
          <w:rFonts w:ascii="Tahoma" w:hAnsi="Tahoma" w:cs="Tahoma"/>
          <w:sz w:val="21"/>
          <w:szCs w:val="21"/>
        </w:rPr>
        <w:t xml:space="preserve">da Remuneração </w:t>
      </w:r>
      <w:r w:rsidRPr="00757D97">
        <w:rPr>
          <w:rFonts w:ascii="Tahoma" w:hAnsi="Tahoma" w:cs="Tahoma"/>
          <w:sz w:val="21"/>
          <w:szCs w:val="21"/>
        </w:rPr>
        <w:t xml:space="preserve">das Debêntures ou na Data em que ocorrer o </w:t>
      </w:r>
      <w:r w:rsidR="00D74205" w:rsidRPr="00757D97">
        <w:rPr>
          <w:rFonts w:ascii="Tahoma" w:hAnsi="Tahoma" w:cs="Tahoma"/>
          <w:sz w:val="21"/>
          <w:szCs w:val="21"/>
        </w:rPr>
        <w:t xml:space="preserve">resgate antecipado total </w:t>
      </w:r>
      <w:r w:rsidRPr="00757D97">
        <w:rPr>
          <w:rFonts w:ascii="Tahoma" w:hAnsi="Tahoma" w:cs="Tahoma"/>
          <w:sz w:val="21"/>
          <w:szCs w:val="21"/>
        </w:rPr>
        <w:t xml:space="preserve">das Debêntures (exclusive). Cada Período de Capitalização sucede o anterior sem solução de continuidade, até a Data de Vencimento das Debêntures ou a data do resgate </w:t>
      </w:r>
      <w:r w:rsidR="006814BF" w:rsidRPr="00757D97">
        <w:rPr>
          <w:rFonts w:ascii="Tahoma" w:hAnsi="Tahoma" w:cs="Tahoma"/>
          <w:sz w:val="21"/>
          <w:szCs w:val="21"/>
        </w:rPr>
        <w:t xml:space="preserve">antecipado total </w:t>
      </w:r>
      <w:r w:rsidRPr="00757D97">
        <w:rPr>
          <w:rFonts w:ascii="Tahoma" w:hAnsi="Tahoma" w:cs="Tahoma"/>
          <w:sz w:val="21"/>
          <w:szCs w:val="21"/>
        </w:rPr>
        <w:t>das Debêntures, conforme o caso.</w:t>
      </w:r>
    </w:p>
    <w:p w14:paraId="7EEE7F02" w14:textId="77777777" w:rsidR="00850608" w:rsidRPr="00757D97" w:rsidRDefault="00850608" w:rsidP="00AA3011">
      <w:pPr>
        <w:pStyle w:val="Recuodecorpodetexto"/>
        <w:suppressAutoHyphens/>
        <w:spacing w:line="288" w:lineRule="auto"/>
        <w:rPr>
          <w:rFonts w:ascii="Tahoma" w:hAnsi="Tahoma" w:cs="Tahoma"/>
          <w:sz w:val="21"/>
          <w:szCs w:val="21"/>
        </w:rPr>
      </w:pPr>
    </w:p>
    <w:p w14:paraId="1E8B76C0" w14:textId="6A558B01" w:rsidR="00850608" w:rsidRPr="00757D97" w:rsidRDefault="00850608" w:rsidP="00AA3011">
      <w:pPr>
        <w:pStyle w:val="PargrafodaLista"/>
        <w:numPr>
          <w:ilvl w:val="0"/>
          <w:numId w:val="57"/>
        </w:numPr>
        <w:spacing w:after="0" w:line="288" w:lineRule="auto"/>
        <w:ind w:left="0" w:right="141" w:firstLine="0"/>
        <w:rPr>
          <w:rFonts w:ascii="Tahoma" w:hAnsi="Tahoma" w:cs="Tahoma"/>
          <w:sz w:val="21"/>
          <w:szCs w:val="21"/>
        </w:rPr>
      </w:pPr>
      <w:r w:rsidRPr="00757D97">
        <w:rPr>
          <w:rFonts w:ascii="Tahoma" w:hAnsi="Tahoma" w:cs="Tahoma"/>
          <w:sz w:val="21"/>
          <w:szCs w:val="21"/>
        </w:rPr>
        <w:t xml:space="preserve">Para efeito do cálculo de </w:t>
      </w:r>
      <w:proofErr w:type="spellStart"/>
      <w:r w:rsidRPr="00757D97">
        <w:rPr>
          <w:rFonts w:ascii="Tahoma" w:hAnsi="Tahoma" w:cs="Tahoma"/>
          <w:sz w:val="21"/>
          <w:szCs w:val="21"/>
        </w:rPr>
        <w:t>DIk</w:t>
      </w:r>
      <w:proofErr w:type="spellEnd"/>
      <w:r w:rsidRPr="00757D97">
        <w:rPr>
          <w:rFonts w:ascii="Tahoma" w:hAnsi="Tahoma" w:cs="Tahoma"/>
          <w:sz w:val="21"/>
          <w:szCs w:val="21"/>
        </w:rPr>
        <w:t xml:space="preserve"> será sempre considerado a Taxa DI, divulgada com 02 (dois</w:t>
      </w:r>
      <w:r w:rsidRPr="00757D97">
        <w:rPr>
          <w:rFonts w:ascii="Tahoma" w:hAnsi="Tahoma" w:cs="Tahoma"/>
          <w:bCs/>
          <w:iCs/>
          <w:sz w:val="21"/>
          <w:szCs w:val="21"/>
        </w:rPr>
        <w:t>)</w:t>
      </w:r>
      <w:r w:rsidRPr="00757D97">
        <w:rPr>
          <w:rFonts w:ascii="Tahoma" w:hAnsi="Tahoma" w:cs="Tahoma"/>
          <w:sz w:val="21"/>
          <w:szCs w:val="21"/>
        </w:rPr>
        <w:t xml:space="preserve"> Dias Úteis de defasagem em relação à data de cálculo dos CRA (exemplo: para pagamento dos CRA no dia 15, o </w:t>
      </w:r>
      <w:proofErr w:type="spellStart"/>
      <w:r w:rsidRPr="00757D97">
        <w:rPr>
          <w:rFonts w:ascii="Tahoma" w:hAnsi="Tahoma" w:cs="Tahoma"/>
          <w:sz w:val="21"/>
          <w:szCs w:val="21"/>
        </w:rPr>
        <w:t>DIk</w:t>
      </w:r>
      <w:proofErr w:type="spellEnd"/>
      <w:r w:rsidRPr="00757D97">
        <w:rPr>
          <w:rFonts w:ascii="Tahoma" w:hAnsi="Tahoma" w:cs="Tahoma"/>
          <w:sz w:val="21"/>
          <w:szCs w:val="21"/>
        </w:rPr>
        <w:t xml:space="preserve"> considerado será o publicado no dia 13 pela B3 às 18hrs, pressupondo-se que tanto os dias 13, 14 e 15 são Dias Úteis, e que não houve nenhum dia não útil entre eles).</w:t>
      </w:r>
    </w:p>
    <w:p w14:paraId="67576383" w14:textId="77777777" w:rsidR="00850608" w:rsidRPr="00757D97" w:rsidRDefault="00850608" w:rsidP="00AA3011">
      <w:pPr>
        <w:pStyle w:val="Recuodecorpodetexto"/>
        <w:suppressAutoHyphens/>
        <w:spacing w:line="288" w:lineRule="auto"/>
        <w:rPr>
          <w:rFonts w:ascii="Tahoma" w:hAnsi="Tahoma" w:cs="Tahoma"/>
          <w:sz w:val="21"/>
          <w:szCs w:val="21"/>
        </w:rPr>
      </w:pPr>
    </w:p>
    <w:p w14:paraId="1E918889" w14:textId="06EEAC24" w:rsidR="00850608" w:rsidRPr="00757D97" w:rsidRDefault="009825D7" w:rsidP="00AA3011">
      <w:pPr>
        <w:pStyle w:val="PargrafodaLista"/>
        <w:numPr>
          <w:ilvl w:val="0"/>
          <w:numId w:val="57"/>
        </w:numPr>
        <w:spacing w:after="0" w:line="288" w:lineRule="auto"/>
        <w:ind w:left="0" w:right="141" w:firstLine="0"/>
        <w:rPr>
          <w:rFonts w:ascii="Tahoma" w:hAnsi="Tahoma" w:cs="Tahoma"/>
          <w:sz w:val="21"/>
          <w:szCs w:val="21"/>
        </w:rPr>
      </w:pPr>
      <w:r w:rsidRPr="00757D97">
        <w:rPr>
          <w:rFonts w:ascii="Tahoma" w:hAnsi="Tahoma" w:cs="Tahoma"/>
          <w:sz w:val="21"/>
          <w:szCs w:val="21"/>
        </w:rPr>
        <w:t>Excepcionalmente, na primeira</w:t>
      </w:r>
      <w:r w:rsidR="00850608" w:rsidRPr="00757D97">
        <w:rPr>
          <w:rFonts w:ascii="Tahoma" w:hAnsi="Tahoma" w:cs="Tahoma"/>
          <w:sz w:val="21"/>
          <w:szCs w:val="21"/>
        </w:rPr>
        <w:t xml:space="preserve"> Data de Pagamento</w:t>
      </w:r>
      <w:r w:rsidR="00D74205" w:rsidRPr="00757D97">
        <w:rPr>
          <w:rFonts w:ascii="Tahoma" w:hAnsi="Tahoma" w:cs="Tahoma"/>
          <w:sz w:val="21"/>
          <w:szCs w:val="21"/>
        </w:rPr>
        <w:t xml:space="preserve"> da Remuneração</w:t>
      </w:r>
      <w:r w:rsidR="00850608" w:rsidRPr="00757D97">
        <w:rPr>
          <w:rFonts w:ascii="Tahoma" w:hAnsi="Tahoma" w:cs="Tahoma"/>
          <w:sz w:val="21"/>
          <w:szCs w:val="21"/>
        </w:rPr>
        <w:t xml:space="preserve">, conforme cronograma constante do Anexo I à presente Escritura, deverá ser acrescido à Remuneração devida um valor equivalente ao </w:t>
      </w:r>
      <w:proofErr w:type="spellStart"/>
      <w:r w:rsidR="00850608" w:rsidRPr="00757D97">
        <w:rPr>
          <w:rFonts w:ascii="Tahoma" w:hAnsi="Tahoma" w:cs="Tahoma"/>
          <w:sz w:val="21"/>
          <w:szCs w:val="21"/>
        </w:rPr>
        <w:t>produtório</w:t>
      </w:r>
      <w:proofErr w:type="spellEnd"/>
      <w:r w:rsidR="00850608" w:rsidRPr="00757D97">
        <w:rPr>
          <w:rFonts w:ascii="Tahoma" w:hAnsi="Tahoma" w:cs="Tahoma"/>
          <w:sz w:val="21"/>
          <w:szCs w:val="21"/>
        </w:rPr>
        <w:t xml:space="preserve"> de </w:t>
      </w:r>
      <w:r w:rsidR="00470492" w:rsidRPr="00757D97">
        <w:rPr>
          <w:rFonts w:ascii="Tahoma" w:hAnsi="Tahoma" w:cs="Tahoma"/>
          <w:sz w:val="21"/>
          <w:szCs w:val="21"/>
        </w:rPr>
        <w:t>2 (dois</w:t>
      </w:r>
      <w:r w:rsidR="00470492" w:rsidRPr="00757D97">
        <w:rPr>
          <w:rFonts w:ascii="Tahoma" w:hAnsi="Tahoma" w:cs="Tahoma"/>
          <w:bCs/>
          <w:iCs/>
          <w:sz w:val="21"/>
          <w:szCs w:val="21"/>
        </w:rPr>
        <w:t>)</w:t>
      </w:r>
      <w:r w:rsidR="00470492" w:rsidRPr="00757D97">
        <w:rPr>
          <w:rFonts w:ascii="Tahoma" w:hAnsi="Tahoma" w:cs="Tahoma"/>
          <w:sz w:val="21"/>
          <w:szCs w:val="21"/>
        </w:rPr>
        <w:t xml:space="preserve"> Dias Úteis</w:t>
      </w:r>
      <w:r w:rsidR="00850608" w:rsidRPr="00757D97">
        <w:rPr>
          <w:rFonts w:ascii="Tahoma" w:hAnsi="Tahoma" w:cs="Tahoma"/>
          <w:sz w:val="21"/>
          <w:szCs w:val="21"/>
        </w:rPr>
        <w:t xml:space="preserve"> que antecede</w:t>
      </w:r>
      <w:r w:rsidR="00394076" w:rsidRPr="00757D97">
        <w:rPr>
          <w:rFonts w:ascii="Tahoma" w:hAnsi="Tahoma" w:cs="Tahoma"/>
          <w:sz w:val="21"/>
          <w:szCs w:val="21"/>
        </w:rPr>
        <w:t>m</w:t>
      </w:r>
      <w:r w:rsidR="00850608" w:rsidRPr="00757D97">
        <w:rPr>
          <w:rFonts w:ascii="Tahoma" w:hAnsi="Tahoma" w:cs="Tahoma"/>
          <w:sz w:val="21"/>
          <w:szCs w:val="21"/>
        </w:rPr>
        <w:t xml:space="preserve"> a primeira Data de Integralização, calculado </w:t>
      </w:r>
      <w:r w:rsidR="00850608" w:rsidRPr="00757D97">
        <w:rPr>
          <w:rFonts w:ascii="Tahoma" w:hAnsi="Tahoma" w:cs="Tahoma"/>
          <w:i/>
          <w:sz w:val="21"/>
          <w:szCs w:val="21"/>
        </w:rPr>
        <w:t xml:space="preserve">pro rata </w:t>
      </w:r>
      <w:proofErr w:type="spellStart"/>
      <w:r w:rsidR="00850608" w:rsidRPr="00757D97">
        <w:rPr>
          <w:rFonts w:ascii="Tahoma" w:hAnsi="Tahoma" w:cs="Tahoma"/>
          <w:i/>
          <w:sz w:val="21"/>
          <w:szCs w:val="21"/>
        </w:rPr>
        <w:t>temporis</w:t>
      </w:r>
      <w:proofErr w:type="spellEnd"/>
      <w:r w:rsidR="00850608" w:rsidRPr="00757D97">
        <w:rPr>
          <w:rFonts w:ascii="Tahoma" w:hAnsi="Tahoma" w:cs="Tahoma"/>
          <w:sz w:val="21"/>
          <w:szCs w:val="21"/>
        </w:rPr>
        <w:t>, de acordo com a fórmula constante desta Cláusula 4.1</w:t>
      </w:r>
      <w:r w:rsidR="002C2183" w:rsidRPr="00757D97">
        <w:rPr>
          <w:rFonts w:ascii="Tahoma" w:hAnsi="Tahoma" w:cs="Tahoma"/>
          <w:sz w:val="21"/>
          <w:szCs w:val="21"/>
        </w:rPr>
        <w:t>1</w:t>
      </w:r>
      <w:r w:rsidR="00850608" w:rsidRPr="00757D97">
        <w:rPr>
          <w:rFonts w:ascii="Tahoma" w:hAnsi="Tahoma" w:cs="Tahoma"/>
          <w:bCs/>
          <w:iCs/>
          <w:sz w:val="21"/>
          <w:szCs w:val="21"/>
        </w:rPr>
        <w:t>.</w:t>
      </w:r>
    </w:p>
    <w:p w14:paraId="502FB17B" w14:textId="0C27072F" w:rsidR="00850608" w:rsidRPr="00757D97" w:rsidRDefault="00850608" w:rsidP="00AA3011">
      <w:pPr>
        <w:pStyle w:val="Recuodecorpodetexto"/>
        <w:suppressAutoHyphens/>
        <w:spacing w:line="288" w:lineRule="auto"/>
        <w:rPr>
          <w:rFonts w:ascii="Tahoma" w:hAnsi="Tahoma" w:cs="Tahoma"/>
          <w:sz w:val="21"/>
          <w:szCs w:val="21"/>
        </w:rPr>
      </w:pPr>
    </w:p>
    <w:p w14:paraId="786A9433" w14:textId="203C2796" w:rsidR="00B50FB4" w:rsidRPr="00757D97" w:rsidRDefault="00B50FB4" w:rsidP="00AA3011">
      <w:pPr>
        <w:pStyle w:val="PargrafodaLista"/>
        <w:numPr>
          <w:ilvl w:val="0"/>
          <w:numId w:val="57"/>
        </w:numPr>
        <w:spacing w:after="0" w:line="288" w:lineRule="auto"/>
        <w:ind w:left="0" w:right="141" w:firstLine="0"/>
        <w:rPr>
          <w:rFonts w:ascii="Tahoma" w:hAnsi="Tahoma" w:cs="Tahoma"/>
          <w:sz w:val="21"/>
          <w:szCs w:val="21"/>
        </w:rPr>
      </w:pPr>
      <w:r w:rsidRPr="00757D97">
        <w:rPr>
          <w:rFonts w:ascii="Tahoma" w:hAnsi="Tahoma" w:cs="Tahoma"/>
          <w:sz w:val="21"/>
          <w:szCs w:val="21"/>
        </w:rPr>
        <w:t>Se, em qualquer Dia Útil, em alguma Data de Pagamento</w:t>
      </w:r>
      <w:r w:rsidR="00D74205" w:rsidRPr="00757D97">
        <w:rPr>
          <w:rFonts w:ascii="Tahoma" w:hAnsi="Tahoma" w:cs="Tahoma"/>
          <w:sz w:val="21"/>
          <w:szCs w:val="21"/>
        </w:rPr>
        <w:t xml:space="preserve"> da Remuneração</w:t>
      </w:r>
      <w:r w:rsidR="00925A2E" w:rsidRPr="00757D97">
        <w:rPr>
          <w:rFonts w:ascii="Tahoma" w:hAnsi="Tahoma" w:cs="Tahoma"/>
          <w:sz w:val="21"/>
          <w:szCs w:val="21"/>
        </w:rPr>
        <w:t xml:space="preserve"> </w:t>
      </w:r>
      <w:r w:rsidRPr="00757D97">
        <w:rPr>
          <w:rFonts w:ascii="Tahoma" w:hAnsi="Tahoma" w:cs="Tahoma"/>
          <w:sz w:val="21"/>
          <w:szCs w:val="21"/>
        </w:rPr>
        <w:t>ou na Data de Vencimento, não houver divulgação da Taxa DI pela B3, será aplicada, em substituição, a última Taxa DI então divulgada, não sendo devidas quaisquer compensações entre a Securitizadora e os titulares d</w:t>
      </w:r>
      <w:r w:rsidR="00CB4359" w:rsidRPr="00757D97">
        <w:rPr>
          <w:rFonts w:ascii="Tahoma" w:hAnsi="Tahoma" w:cs="Tahoma"/>
          <w:sz w:val="21"/>
          <w:szCs w:val="21"/>
        </w:rPr>
        <w:t>os</w:t>
      </w:r>
      <w:r w:rsidRPr="00757D97">
        <w:rPr>
          <w:rFonts w:ascii="Tahoma" w:hAnsi="Tahoma" w:cs="Tahoma"/>
          <w:sz w:val="21"/>
          <w:szCs w:val="21"/>
        </w:rPr>
        <w:t xml:space="preserve"> CRA quando da divulgação posterior da Taxa DI que seria aplicável. Se a divulgação da Taxa DI for superior ao prazo de 10 (dez) dias consecutivos, aplicar-se-á o disposto nos itens abaixo quanto à definição do novo parâmetro da Remuneração.</w:t>
      </w:r>
    </w:p>
    <w:p w14:paraId="2BC466DC" w14:textId="77777777" w:rsidR="00B50FB4" w:rsidRPr="00757D97" w:rsidRDefault="00B50FB4" w:rsidP="00AA3011">
      <w:pPr>
        <w:pStyle w:val="Corpodetexto21"/>
        <w:tabs>
          <w:tab w:val="left" w:pos="709"/>
        </w:tabs>
        <w:spacing w:after="0" w:line="288" w:lineRule="auto"/>
        <w:ind w:left="0" w:right="141" w:hanging="11"/>
        <w:rPr>
          <w:rFonts w:ascii="Tahoma" w:hAnsi="Tahoma" w:cs="Tahoma"/>
          <w:sz w:val="21"/>
          <w:szCs w:val="21"/>
        </w:rPr>
      </w:pPr>
    </w:p>
    <w:p w14:paraId="28AAC2FD" w14:textId="4FF51B3B" w:rsidR="00B50FB4" w:rsidRPr="00757D97" w:rsidRDefault="00B50FB4"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Na ausência de apuração ou divulgação da Taxa DI por prazo igual ou superior a 10 (dez) dias consecutivos da data esperada para sua divulgação, ou, ainda, no caso de sua extinção por imposição legal ou determinação judicial, o Agente Fiduciário dos CRA e/ou a Securitizadora deverá, no prazo máximo de 7 (sete) dias consecutivos contados: (i) do 10º (décimo) dia consecutivo de ausência de apuração ou divulgação da Taxa DI; ou (</w:t>
      </w:r>
      <w:proofErr w:type="spellStart"/>
      <w:r w:rsidRPr="00757D97">
        <w:rPr>
          <w:rFonts w:ascii="Tahoma" w:hAnsi="Tahoma" w:cs="Tahoma"/>
          <w:sz w:val="21"/>
          <w:szCs w:val="21"/>
        </w:rPr>
        <w:t>ii</w:t>
      </w:r>
      <w:proofErr w:type="spellEnd"/>
      <w:r w:rsidRPr="00757D97">
        <w:rPr>
          <w:rFonts w:ascii="Tahoma" w:hAnsi="Tahoma" w:cs="Tahoma"/>
          <w:sz w:val="21"/>
          <w:szCs w:val="21"/>
        </w:rPr>
        <w:t>) do 1º (primeiro) Dia Útil em que a Taxa DI não possa ser utilizada por proibição legal ou judicial, convocar Assembleia Geral de Titulares d</w:t>
      </w:r>
      <w:r w:rsidR="00CB4359" w:rsidRPr="00757D97">
        <w:rPr>
          <w:rFonts w:ascii="Tahoma" w:hAnsi="Tahoma" w:cs="Tahoma"/>
          <w:sz w:val="21"/>
          <w:szCs w:val="21"/>
        </w:rPr>
        <w:t>os</w:t>
      </w:r>
      <w:r w:rsidRPr="00757D97">
        <w:rPr>
          <w:rFonts w:ascii="Tahoma" w:hAnsi="Tahoma" w:cs="Tahoma"/>
          <w:sz w:val="21"/>
          <w:szCs w:val="21"/>
        </w:rPr>
        <w:t xml:space="preserve"> CRA (conforme definido no Termo de </w:t>
      </w:r>
      <w:r w:rsidRPr="00757D97">
        <w:rPr>
          <w:rFonts w:ascii="Tahoma" w:hAnsi="Tahoma" w:cs="Tahoma"/>
          <w:sz w:val="21"/>
          <w:szCs w:val="21"/>
        </w:rPr>
        <w:lastRenderedPageBreak/>
        <w:t>Securitização) para a definição, de comum acordo entre os titulares dos CRA e a Securitizadora do novo parâmetro de remuneração a ser aplicado às Debêntures. Até a deliberação do novo parâmetro, será utilizada, para o cálculo da Remuneração, a última Taxa DI divulgada, não sendo devidas quaisquer compensações entre a Securitizadora e os titulares dos CRA, quando da deliberação do novo parâmetro de remuneração para os CRA.</w:t>
      </w:r>
    </w:p>
    <w:p w14:paraId="3A073F2C" w14:textId="77777777" w:rsidR="00B50FB4" w:rsidRPr="00757D97" w:rsidRDefault="00B50FB4" w:rsidP="00AA3011">
      <w:pPr>
        <w:pStyle w:val="Corpodetexto21"/>
        <w:tabs>
          <w:tab w:val="left" w:pos="709"/>
        </w:tabs>
        <w:spacing w:after="0" w:line="288" w:lineRule="auto"/>
        <w:ind w:left="0" w:right="141" w:hanging="11"/>
        <w:rPr>
          <w:rFonts w:ascii="Tahoma" w:hAnsi="Tahoma" w:cs="Tahoma"/>
          <w:sz w:val="21"/>
          <w:szCs w:val="21"/>
        </w:rPr>
      </w:pPr>
    </w:p>
    <w:p w14:paraId="430F5DF7" w14:textId="0A0A8157" w:rsidR="00B50FB4" w:rsidRPr="00757D97" w:rsidRDefault="00B50FB4"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Caso não haja acordo sobre a taxa substitutiva, ou não haja quórum de deliberação na Assembleia Geral de Titulares d</w:t>
      </w:r>
      <w:r w:rsidR="00CB4359" w:rsidRPr="00757D97">
        <w:rPr>
          <w:rFonts w:ascii="Tahoma" w:hAnsi="Tahoma" w:cs="Tahoma"/>
          <w:sz w:val="21"/>
          <w:szCs w:val="21"/>
        </w:rPr>
        <w:t>os</w:t>
      </w:r>
      <w:r w:rsidRPr="00757D97">
        <w:rPr>
          <w:rFonts w:ascii="Tahoma" w:hAnsi="Tahoma" w:cs="Tahoma"/>
          <w:sz w:val="21"/>
          <w:szCs w:val="21"/>
        </w:rPr>
        <w:t xml:space="preserve"> CRA (conforme definido no Termo de Securitização) em segunda convocação, a Emissora deverá adquirir a totalidade dos CRA, (i) no prazo de 15 (quinze) dias contados da data de encerramento da respectiva Assembleia Geral de Titulares d</w:t>
      </w:r>
      <w:r w:rsidR="00CB4359" w:rsidRPr="00757D97">
        <w:rPr>
          <w:rFonts w:ascii="Tahoma" w:hAnsi="Tahoma" w:cs="Tahoma"/>
          <w:sz w:val="21"/>
          <w:szCs w:val="21"/>
        </w:rPr>
        <w:t>os</w:t>
      </w:r>
      <w:r w:rsidRPr="00757D97">
        <w:rPr>
          <w:rFonts w:ascii="Tahoma" w:hAnsi="Tahoma" w:cs="Tahoma"/>
          <w:sz w:val="21"/>
          <w:szCs w:val="21"/>
        </w:rPr>
        <w:t xml:space="preserve"> CRA</w:t>
      </w:r>
      <w:r w:rsidR="00A948EF" w:rsidRPr="00757D97">
        <w:rPr>
          <w:rFonts w:ascii="Tahoma" w:hAnsi="Tahoma" w:cs="Tahoma"/>
          <w:sz w:val="21"/>
          <w:szCs w:val="21"/>
        </w:rPr>
        <w:t xml:space="preserve"> (conforme definido no Termo de Securitização)</w:t>
      </w:r>
      <w:r w:rsidRPr="00757D97">
        <w:rPr>
          <w:rFonts w:ascii="Tahoma" w:hAnsi="Tahoma" w:cs="Tahoma"/>
          <w:sz w:val="21"/>
          <w:szCs w:val="21"/>
        </w:rPr>
        <w:t>, ou da data em que deveria ter sido realizada a Assembleia Geral de Titulares d</w:t>
      </w:r>
      <w:r w:rsidR="00CB4359" w:rsidRPr="00757D97">
        <w:rPr>
          <w:rFonts w:ascii="Tahoma" w:hAnsi="Tahoma" w:cs="Tahoma"/>
          <w:sz w:val="21"/>
          <w:szCs w:val="21"/>
        </w:rPr>
        <w:t>os</w:t>
      </w:r>
      <w:r w:rsidRPr="00757D97">
        <w:rPr>
          <w:rFonts w:ascii="Tahoma" w:hAnsi="Tahoma" w:cs="Tahoma"/>
          <w:sz w:val="21"/>
          <w:szCs w:val="21"/>
        </w:rPr>
        <w:t xml:space="preserve"> CRA</w:t>
      </w:r>
      <w:r w:rsidR="00A948EF" w:rsidRPr="00757D97">
        <w:rPr>
          <w:rFonts w:ascii="Tahoma" w:hAnsi="Tahoma" w:cs="Tahoma"/>
          <w:sz w:val="21"/>
          <w:szCs w:val="21"/>
        </w:rPr>
        <w:t xml:space="preserve"> (conforme definido no Termo de Securitização)</w:t>
      </w:r>
      <w:r w:rsidRPr="00757D97">
        <w:rPr>
          <w:rFonts w:ascii="Tahoma" w:hAnsi="Tahoma" w:cs="Tahoma"/>
          <w:sz w:val="21"/>
          <w:szCs w:val="21"/>
        </w:rPr>
        <w:t>, em caso de não deliberação por falta de quórum em segunda convocação; ou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até a Data de Vencimento, caso o prazo indicado no item (i) se encerre após a Data de Vencimento; em qualquer caso, pelo Valor Nominal Unitário ou saldo do Valor Nominal Unitário, conforme o caso, acrescido da Remuneração devida, utilizando, para tanto, a última Taxa DI divulgada calculada </w:t>
      </w:r>
      <w:r w:rsidRPr="00757D97">
        <w:rPr>
          <w:rFonts w:ascii="Tahoma" w:hAnsi="Tahoma" w:cs="Tahoma"/>
          <w:i/>
          <w:sz w:val="21"/>
          <w:szCs w:val="21"/>
        </w:rPr>
        <w:t xml:space="preserve">pro rata </w:t>
      </w:r>
      <w:proofErr w:type="spellStart"/>
      <w:r w:rsidRPr="00757D97">
        <w:rPr>
          <w:rFonts w:ascii="Tahoma" w:hAnsi="Tahoma" w:cs="Tahoma"/>
          <w:i/>
          <w:sz w:val="21"/>
          <w:szCs w:val="21"/>
        </w:rPr>
        <w:t>temporis</w:t>
      </w:r>
      <w:proofErr w:type="spellEnd"/>
      <w:r w:rsidRPr="00757D97">
        <w:rPr>
          <w:rFonts w:ascii="Tahoma" w:hAnsi="Tahoma" w:cs="Tahoma"/>
          <w:sz w:val="21"/>
          <w:szCs w:val="21"/>
        </w:rPr>
        <w:t xml:space="preserve">, a partir da data da primeira integralização dos CRA ou da última Data de Pagamento </w:t>
      </w:r>
      <w:r w:rsidR="00D74205" w:rsidRPr="00757D97">
        <w:rPr>
          <w:rFonts w:ascii="Tahoma" w:hAnsi="Tahoma" w:cs="Tahoma"/>
          <w:sz w:val="21"/>
          <w:szCs w:val="21"/>
        </w:rPr>
        <w:t xml:space="preserve">da Remuneração </w:t>
      </w:r>
      <w:r w:rsidRPr="00757D97">
        <w:rPr>
          <w:rFonts w:ascii="Tahoma" w:hAnsi="Tahoma" w:cs="Tahoma"/>
          <w:sz w:val="21"/>
          <w:szCs w:val="21"/>
        </w:rPr>
        <w:t>da</w:t>
      </w:r>
      <w:r w:rsidR="005515A4" w:rsidRPr="00757D97">
        <w:rPr>
          <w:rFonts w:ascii="Tahoma" w:hAnsi="Tahoma" w:cs="Tahoma"/>
          <w:sz w:val="21"/>
          <w:szCs w:val="21"/>
        </w:rPr>
        <w:t>s Debêntures</w:t>
      </w:r>
      <w:r w:rsidRPr="00757D97">
        <w:rPr>
          <w:rFonts w:ascii="Tahoma" w:hAnsi="Tahoma" w:cs="Tahoma"/>
          <w:sz w:val="21"/>
          <w:szCs w:val="21"/>
        </w:rPr>
        <w:t>, o que ocorrer por último, sem qualquer prêmio.</w:t>
      </w:r>
    </w:p>
    <w:p w14:paraId="3F94A48C" w14:textId="77777777" w:rsidR="00B50FB4" w:rsidRPr="00757D97" w:rsidRDefault="00B50FB4" w:rsidP="00AA3011">
      <w:pPr>
        <w:pStyle w:val="Corpodetexto21"/>
        <w:tabs>
          <w:tab w:val="left" w:pos="709"/>
        </w:tabs>
        <w:spacing w:after="0" w:line="288" w:lineRule="auto"/>
        <w:ind w:left="0" w:right="141" w:hanging="11"/>
        <w:rPr>
          <w:rFonts w:ascii="Tahoma" w:hAnsi="Tahoma" w:cs="Tahoma"/>
          <w:sz w:val="21"/>
          <w:szCs w:val="21"/>
        </w:rPr>
      </w:pPr>
    </w:p>
    <w:p w14:paraId="44796434" w14:textId="5C4E2083" w:rsidR="00B50FB4" w:rsidRPr="00757D97" w:rsidRDefault="00B50FB4"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Não obstante o disposto acima, caso a Taxa DI venha a ser divulgada antes da realização da respectiva Assembleia Geral de Titulares d</w:t>
      </w:r>
      <w:r w:rsidR="00D10A07" w:rsidRPr="00757D97">
        <w:rPr>
          <w:rFonts w:ascii="Tahoma" w:hAnsi="Tahoma" w:cs="Tahoma"/>
          <w:sz w:val="21"/>
          <w:szCs w:val="21"/>
        </w:rPr>
        <w:t>os</w:t>
      </w:r>
      <w:r w:rsidRPr="00757D97">
        <w:rPr>
          <w:rFonts w:ascii="Tahoma" w:hAnsi="Tahoma" w:cs="Tahoma"/>
          <w:sz w:val="21"/>
          <w:szCs w:val="21"/>
        </w:rPr>
        <w:t xml:space="preserve"> CRA (conforme definido no Termo de Securitização), a referida assembleia geral não será mais realizada e a Taxa DI então divulgada, a partir da respectiva data de referência, será empregada para a apuração do </w:t>
      </w:r>
      <w:proofErr w:type="spellStart"/>
      <w:r w:rsidRPr="00757D97">
        <w:rPr>
          <w:rFonts w:ascii="Tahoma" w:hAnsi="Tahoma" w:cs="Tahoma"/>
          <w:sz w:val="21"/>
          <w:szCs w:val="21"/>
        </w:rPr>
        <w:t>FatorDI</w:t>
      </w:r>
      <w:proofErr w:type="spellEnd"/>
      <w:r w:rsidRPr="00757D97">
        <w:rPr>
          <w:rFonts w:ascii="Tahoma" w:hAnsi="Tahoma" w:cs="Tahoma"/>
          <w:sz w:val="21"/>
          <w:szCs w:val="21"/>
        </w:rPr>
        <w:t>.</w:t>
      </w:r>
    </w:p>
    <w:p w14:paraId="7F8016F9" w14:textId="77777777" w:rsidR="00B50FB4" w:rsidRPr="00757D97" w:rsidRDefault="00B50FB4" w:rsidP="00AA3011">
      <w:pPr>
        <w:pStyle w:val="Recuodecorpodetexto"/>
        <w:suppressAutoHyphens/>
        <w:spacing w:line="288" w:lineRule="auto"/>
        <w:rPr>
          <w:rFonts w:ascii="Tahoma" w:hAnsi="Tahoma" w:cs="Tahoma"/>
          <w:sz w:val="21"/>
          <w:szCs w:val="21"/>
        </w:rPr>
      </w:pPr>
    </w:p>
    <w:p w14:paraId="6FFE52EE" w14:textId="28BA4061" w:rsidR="00B50FB4" w:rsidRPr="00757D97" w:rsidRDefault="00B50FB4" w:rsidP="00AA3011">
      <w:pPr>
        <w:pStyle w:val="Corpodetexto21"/>
        <w:numPr>
          <w:ilvl w:val="1"/>
          <w:numId w:val="9"/>
        </w:numPr>
        <w:spacing w:after="0" w:line="288" w:lineRule="auto"/>
        <w:ind w:left="0" w:firstLine="0"/>
        <w:rPr>
          <w:rFonts w:ascii="Tahoma" w:hAnsi="Tahoma" w:cs="Tahoma"/>
          <w:b/>
          <w:sz w:val="21"/>
          <w:szCs w:val="21"/>
        </w:rPr>
      </w:pPr>
      <w:r w:rsidRPr="00757D97">
        <w:rPr>
          <w:rFonts w:ascii="Tahoma" w:hAnsi="Tahoma" w:cs="Tahoma"/>
          <w:b/>
          <w:sz w:val="21"/>
          <w:szCs w:val="21"/>
        </w:rPr>
        <w:t>Pagamento da Remuneração</w:t>
      </w:r>
    </w:p>
    <w:p w14:paraId="0AC061A3" w14:textId="77777777" w:rsidR="00B50FB4" w:rsidRPr="00757D97" w:rsidRDefault="00B50FB4" w:rsidP="00AA3011">
      <w:pPr>
        <w:tabs>
          <w:tab w:val="left" w:pos="709"/>
        </w:tabs>
        <w:spacing w:after="0" w:line="288" w:lineRule="auto"/>
        <w:contextualSpacing/>
        <w:rPr>
          <w:rFonts w:ascii="Tahoma" w:hAnsi="Tahoma" w:cs="Tahoma"/>
          <w:sz w:val="21"/>
          <w:szCs w:val="21"/>
        </w:rPr>
      </w:pPr>
    </w:p>
    <w:p w14:paraId="116E505B" w14:textId="3A5A994E" w:rsidR="00B50FB4" w:rsidRPr="00757D97" w:rsidRDefault="00B50FB4" w:rsidP="00AA3011">
      <w:pPr>
        <w:pStyle w:val="Corpodetexto21"/>
        <w:numPr>
          <w:ilvl w:val="2"/>
          <w:numId w:val="9"/>
        </w:numPr>
        <w:tabs>
          <w:tab w:val="left" w:pos="709"/>
        </w:tabs>
        <w:spacing w:after="0" w:line="288" w:lineRule="auto"/>
        <w:ind w:left="0" w:firstLine="0"/>
        <w:rPr>
          <w:rFonts w:ascii="Tahoma" w:hAnsi="Tahoma" w:cs="Tahoma"/>
          <w:sz w:val="21"/>
          <w:szCs w:val="21"/>
        </w:rPr>
      </w:pPr>
      <w:r w:rsidRPr="00757D97">
        <w:rPr>
          <w:rFonts w:ascii="Tahoma" w:hAnsi="Tahoma" w:cs="Tahoma"/>
          <w:sz w:val="21"/>
          <w:szCs w:val="21"/>
        </w:rPr>
        <w:t xml:space="preserve">A Remuneração será paga em cada data de pagamento </w:t>
      </w:r>
      <w:r w:rsidR="00D74205" w:rsidRPr="00757D97">
        <w:rPr>
          <w:rFonts w:ascii="Tahoma" w:hAnsi="Tahoma" w:cs="Tahoma"/>
          <w:sz w:val="21"/>
          <w:szCs w:val="21"/>
        </w:rPr>
        <w:t>da Remuneração</w:t>
      </w:r>
      <w:r w:rsidRPr="00757D97">
        <w:rPr>
          <w:rFonts w:ascii="Tahoma" w:hAnsi="Tahoma" w:cs="Tahoma"/>
          <w:sz w:val="21"/>
          <w:szCs w:val="21"/>
        </w:rPr>
        <w:t>, conforme cronograma disposto na tabela constante no Anexo III, (</w:t>
      </w:r>
      <w:r w:rsidR="00DE0683" w:rsidRPr="00757D97">
        <w:rPr>
          <w:rFonts w:ascii="Tahoma" w:hAnsi="Tahoma" w:cs="Tahoma"/>
          <w:sz w:val="21"/>
          <w:szCs w:val="21"/>
        </w:rPr>
        <w:t xml:space="preserve">cada uma, </w:t>
      </w:r>
      <w:r w:rsidRPr="00757D97">
        <w:rPr>
          <w:rFonts w:ascii="Tahoma" w:hAnsi="Tahoma" w:cs="Tahoma"/>
          <w:sz w:val="21"/>
          <w:szCs w:val="21"/>
        </w:rPr>
        <w:t>“</w:t>
      </w:r>
      <w:r w:rsidRPr="00757D97">
        <w:rPr>
          <w:rFonts w:ascii="Tahoma" w:hAnsi="Tahoma" w:cs="Tahoma"/>
          <w:b/>
          <w:sz w:val="21"/>
          <w:szCs w:val="21"/>
        </w:rPr>
        <w:t xml:space="preserve">Data de Pagamento </w:t>
      </w:r>
      <w:r w:rsidR="006A71F1" w:rsidRPr="00757D97">
        <w:rPr>
          <w:rFonts w:ascii="Tahoma" w:hAnsi="Tahoma" w:cs="Tahoma"/>
          <w:b/>
          <w:sz w:val="21"/>
          <w:szCs w:val="21"/>
        </w:rPr>
        <w:t>da Remuneração</w:t>
      </w:r>
      <w:r w:rsidRPr="00757D97">
        <w:rPr>
          <w:rFonts w:ascii="Tahoma" w:hAnsi="Tahoma" w:cs="Tahoma"/>
          <w:sz w:val="21"/>
          <w:szCs w:val="21"/>
        </w:rPr>
        <w:t xml:space="preserve">”), ressalvadas as hipóteses de Evento de Vencimento Antecipado (conforme abaixo definido), de Resgate Antecipado Facultativo (conforme abaixo definido) e de aceitação da Oferta de Resgate Antecipado </w:t>
      </w:r>
      <w:r w:rsidR="008F6752" w:rsidRPr="00757D97">
        <w:rPr>
          <w:rFonts w:ascii="Tahoma" w:hAnsi="Tahoma" w:cs="Tahoma"/>
          <w:sz w:val="21"/>
          <w:szCs w:val="21"/>
        </w:rPr>
        <w:t xml:space="preserve">(conforme abaixo definido) </w:t>
      </w:r>
      <w:r w:rsidRPr="00757D97">
        <w:rPr>
          <w:rFonts w:ascii="Tahoma" w:hAnsi="Tahoma" w:cs="Tahoma"/>
          <w:sz w:val="21"/>
          <w:szCs w:val="21"/>
        </w:rPr>
        <w:t>previstas nesta Escritura.</w:t>
      </w:r>
    </w:p>
    <w:p w14:paraId="504B3E03" w14:textId="7196CBCF" w:rsidR="00B50FB4" w:rsidRPr="00757D97" w:rsidRDefault="00B50FB4" w:rsidP="00AA3011">
      <w:pPr>
        <w:pStyle w:val="Recuodecorpodetexto"/>
        <w:suppressAutoHyphens/>
        <w:spacing w:line="288" w:lineRule="auto"/>
        <w:rPr>
          <w:rFonts w:ascii="Tahoma" w:hAnsi="Tahoma" w:cs="Tahoma"/>
          <w:sz w:val="21"/>
          <w:szCs w:val="21"/>
        </w:rPr>
      </w:pPr>
    </w:p>
    <w:p w14:paraId="778A8EBC" w14:textId="721492B9" w:rsidR="00EC5A8D" w:rsidRPr="00757D97" w:rsidRDefault="00925A2E" w:rsidP="00AA3011">
      <w:pPr>
        <w:pStyle w:val="Corpodetexto21"/>
        <w:numPr>
          <w:ilvl w:val="1"/>
          <w:numId w:val="9"/>
        </w:numPr>
        <w:spacing w:after="0" w:line="288" w:lineRule="auto"/>
        <w:rPr>
          <w:rFonts w:ascii="Tahoma" w:hAnsi="Tahoma" w:cs="Tahoma"/>
          <w:b/>
          <w:sz w:val="21"/>
          <w:szCs w:val="21"/>
        </w:rPr>
      </w:pPr>
      <w:r w:rsidRPr="00757D97">
        <w:rPr>
          <w:rFonts w:ascii="Tahoma" w:hAnsi="Tahoma" w:cs="Tahoma"/>
          <w:b/>
          <w:bCs/>
          <w:sz w:val="21"/>
          <w:szCs w:val="21"/>
        </w:rPr>
        <w:t>Amortização Programada das Debêntures</w:t>
      </w:r>
    </w:p>
    <w:p w14:paraId="1992AC8C" w14:textId="37BC4398" w:rsidR="001A5A8C" w:rsidRPr="00757D97" w:rsidRDefault="001A5A8C" w:rsidP="00AA3011">
      <w:pPr>
        <w:widowControl w:val="0"/>
        <w:spacing w:after="0" w:line="288" w:lineRule="auto"/>
        <w:contextualSpacing/>
        <w:rPr>
          <w:rFonts w:ascii="Tahoma" w:hAnsi="Tahoma" w:cs="Tahoma"/>
          <w:sz w:val="21"/>
          <w:szCs w:val="21"/>
        </w:rPr>
      </w:pPr>
    </w:p>
    <w:p w14:paraId="13FEA90A" w14:textId="40B80EFE" w:rsidR="00493B29" w:rsidRPr="00757D97" w:rsidRDefault="00493B29" w:rsidP="00AA3011">
      <w:pPr>
        <w:pStyle w:val="Corpodetexto21"/>
        <w:numPr>
          <w:ilvl w:val="2"/>
          <w:numId w:val="9"/>
        </w:numPr>
        <w:tabs>
          <w:tab w:val="left" w:pos="709"/>
        </w:tabs>
        <w:spacing w:after="0" w:line="288" w:lineRule="auto"/>
        <w:ind w:left="0" w:firstLine="0"/>
        <w:rPr>
          <w:rFonts w:ascii="Tahoma" w:hAnsi="Tahoma" w:cs="Tahoma"/>
          <w:sz w:val="21"/>
          <w:szCs w:val="21"/>
        </w:rPr>
      </w:pPr>
      <w:r w:rsidRPr="00757D97">
        <w:rPr>
          <w:rFonts w:ascii="Tahoma" w:hAnsi="Tahoma" w:cs="Tahoma"/>
          <w:sz w:val="21"/>
          <w:szCs w:val="21"/>
        </w:rPr>
        <w:t xml:space="preserve">Sem prejuízo dos pagamentos em decorrência do vencimento antecipado ou resgate antecipado, ou ainda da </w:t>
      </w:r>
      <w:r w:rsidR="00F33FAD" w:rsidRPr="00757D97">
        <w:rPr>
          <w:rFonts w:ascii="Tahoma" w:hAnsi="Tahoma" w:cs="Tahoma"/>
          <w:sz w:val="21"/>
          <w:szCs w:val="21"/>
        </w:rPr>
        <w:t>A</w:t>
      </w:r>
      <w:r w:rsidRPr="00757D97">
        <w:rPr>
          <w:rFonts w:ascii="Tahoma" w:hAnsi="Tahoma" w:cs="Tahoma"/>
          <w:sz w:val="21"/>
          <w:szCs w:val="21"/>
        </w:rPr>
        <w:t>mortização</w:t>
      </w:r>
      <w:r w:rsidR="00F33FAD" w:rsidRPr="00757D97">
        <w:rPr>
          <w:rFonts w:ascii="Tahoma" w:hAnsi="Tahoma" w:cs="Tahoma"/>
          <w:sz w:val="21"/>
          <w:szCs w:val="21"/>
        </w:rPr>
        <w:t xml:space="preserve"> E</w:t>
      </w:r>
      <w:r w:rsidRPr="00757D97">
        <w:rPr>
          <w:rFonts w:ascii="Tahoma" w:hAnsi="Tahoma" w:cs="Tahoma"/>
          <w:sz w:val="21"/>
          <w:szCs w:val="21"/>
        </w:rPr>
        <w:t>xtraordinária das Debêntures</w:t>
      </w:r>
      <w:r w:rsidR="00F33FAD" w:rsidRPr="00757D97">
        <w:rPr>
          <w:rFonts w:ascii="Tahoma" w:hAnsi="Tahoma" w:cs="Tahoma"/>
          <w:sz w:val="21"/>
          <w:szCs w:val="21"/>
        </w:rPr>
        <w:t xml:space="preserve"> (conforme abaixo definido)</w:t>
      </w:r>
      <w:r w:rsidRPr="00757D97">
        <w:rPr>
          <w:rFonts w:ascii="Tahoma" w:hAnsi="Tahoma" w:cs="Tahoma"/>
          <w:sz w:val="21"/>
          <w:szCs w:val="21"/>
        </w:rPr>
        <w:t>, nos termos desta Escritura,</w:t>
      </w:r>
      <w:bookmarkStart w:id="39" w:name="_Hlk5050980"/>
      <w:bookmarkStart w:id="40" w:name="_Hlk629595"/>
      <w:r w:rsidRPr="00757D97">
        <w:rPr>
          <w:rFonts w:ascii="Tahoma" w:hAnsi="Tahoma" w:cs="Tahoma"/>
          <w:sz w:val="21"/>
          <w:szCs w:val="21"/>
        </w:rPr>
        <w:t xml:space="preserve"> o Valor Nominal Unitário</w:t>
      </w:r>
      <w:bookmarkEnd w:id="39"/>
      <w:bookmarkEnd w:id="40"/>
      <w:r w:rsidRPr="00757D97">
        <w:rPr>
          <w:rFonts w:ascii="Tahoma" w:hAnsi="Tahoma" w:cs="Tahoma"/>
          <w:sz w:val="21"/>
          <w:szCs w:val="21"/>
        </w:rPr>
        <w:t>, ou seu saldo, conforme o caso</w:t>
      </w:r>
      <w:r w:rsidR="004E2E0F" w:rsidRPr="00757D97">
        <w:rPr>
          <w:rFonts w:ascii="Tahoma" w:hAnsi="Tahoma" w:cs="Tahoma"/>
          <w:sz w:val="21"/>
          <w:szCs w:val="21"/>
        </w:rPr>
        <w:t>,</w:t>
      </w:r>
      <w:r w:rsidRPr="00757D97">
        <w:rPr>
          <w:rFonts w:ascii="Tahoma" w:hAnsi="Tahoma" w:cs="Tahoma"/>
          <w:sz w:val="21"/>
          <w:szCs w:val="21"/>
        </w:rPr>
        <w:t xml:space="preserve"> será amortizado </w:t>
      </w:r>
      <w:r w:rsidR="00DE0683" w:rsidRPr="00757D97">
        <w:rPr>
          <w:rFonts w:ascii="Tahoma" w:hAnsi="Tahoma" w:cs="Tahoma"/>
          <w:sz w:val="21"/>
          <w:szCs w:val="21"/>
        </w:rPr>
        <w:t xml:space="preserve">em cada data de amortização </w:t>
      </w:r>
      <w:r w:rsidRPr="00757D97">
        <w:rPr>
          <w:rFonts w:ascii="Tahoma" w:hAnsi="Tahoma" w:cs="Tahoma"/>
          <w:sz w:val="21"/>
          <w:szCs w:val="21"/>
        </w:rPr>
        <w:t>descrit</w:t>
      </w:r>
      <w:r w:rsidR="00DE0683" w:rsidRPr="00757D97">
        <w:rPr>
          <w:rFonts w:ascii="Tahoma" w:hAnsi="Tahoma" w:cs="Tahoma"/>
          <w:sz w:val="21"/>
          <w:szCs w:val="21"/>
        </w:rPr>
        <w:t>a</w:t>
      </w:r>
      <w:r w:rsidRPr="00757D97">
        <w:rPr>
          <w:rFonts w:ascii="Tahoma" w:hAnsi="Tahoma" w:cs="Tahoma"/>
          <w:sz w:val="21"/>
          <w:szCs w:val="21"/>
        </w:rPr>
        <w:t xml:space="preserve"> no Anexo III desta Escritura</w:t>
      </w:r>
      <w:r w:rsidR="00DE0683" w:rsidRPr="00757D97">
        <w:rPr>
          <w:rFonts w:ascii="Tahoma" w:hAnsi="Tahoma" w:cs="Tahoma"/>
          <w:sz w:val="21"/>
          <w:szCs w:val="21"/>
        </w:rPr>
        <w:t xml:space="preserve"> (cada uma, “</w:t>
      </w:r>
      <w:r w:rsidR="00DE0683" w:rsidRPr="00757D97">
        <w:rPr>
          <w:rFonts w:ascii="Tahoma" w:hAnsi="Tahoma" w:cs="Tahoma"/>
          <w:b/>
          <w:bCs/>
          <w:sz w:val="21"/>
          <w:szCs w:val="21"/>
        </w:rPr>
        <w:t>Data de Amortização Ordinária</w:t>
      </w:r>
      <w:r w:rsidR="00DE0683" w:rsidRPr="00757D97">
        <w:rPr>
          <w:rFonts w:ascii="Tahoma" w:hAnsi="Tahoma" w:cs="Tahoma"/>
          <w:sz w:val="21"/>
          <w:szCs w:val="21"/>
        </w:rPr>
        <w:t>”)</w:t>
      </w:r>
      <w:r w:rsidRPr="00757D97">
        <w:rPr>
          <w:rFonts w:ascii="Tahoma" w:hAnsi="Tahoma" w:cs="Tahoma"/>
          <w:sz w:val="21"/>
          <w:szCs w:val="21"/>
        </w:rPr>
        <w:t>.</w:t>
      </w:r>
    </w:p>
    <w:p w14:paraId="56481F10" w14:textId="77777777" w:rsidR="00346149" w:rsidRPr="00757D97" w:rsidRDefault="00346149" w:rsidP="00AA3011">
      <w:pPr>
        <w:tabs>
          <w:tab w:val="left" w:pos="709"/>
        </w:tabs>
        <w:spacing w:after="0" w:line="288" w:lineRule="auto"/>
        <w:contextualSpacing/>
        <w:rPr>
          <w:rFonts w:ascii="Tahoma" w:hAnsi="Tahoma" w:cs="Tahoma"/>
          <w:sz w:val="21"/>
          <w:szCs w:val="21"/>
        </w:rPr>
      </w:pPr>
    </w:p>
    <w:p w14:paraId="587D5097" w14:textId="1C4E3BED" w:rsidR="00493B29" w:rsidRPr="00757D97" w:rsidRDefault="00493B29" w:rsidP="00AA3011">
      <w:pPr>
        <w:pStyle w:val="Corpodetexto21"/>
        <w:numPr>
          <w:ilvl w:val="2"/>
          <w:numId w:val="9"/>
        </w:numPr>
        <w:tabs>
          <w:tab w:val="left" w:pos="709"/>
        </w:tabs>
        <w:spacing w:after="0" w:line="288" w:lineRule="auto"/>
        <w:ind w:left="0" w:firstLine="0"/>
        <w:rPr>
          <w:rFonts w:ascii="Tahoma" w:hAnsi="Tahoma" w:cs="Tahoma"/>
          <w:sz w:val="21"/>
          <w:szCs w:val="21"/>
        </w:rPr>
      </w:pPr>
      <w:r w:rsidRPr="00757D97">
        <w:rPr>
          <w:rFonts w:ascii="Tahoma" w:hAnsi="Tahoma" w:cs="Tahoma"/>
          <w:sz w:val="21"/>
          <w:szCs w:val="21"/>
        </w:rPr>
        <w:t>A parcela de amortização do Valor Nominal Unitário será calculada de acordo com a seguinte fórmula:</w:t>
      </w:r>
    </w:p>
    <w:p w14:paraId="5A89A358" w14:textId="77777777" w:rsidR="00493B29" w:rsidRPr="00757D97" w:rsidRDefault="00493B29" w:rsidP="00AA3011">
      <w:pPr>
        <w:tabs>
          <w:tab w:val="left" w:pos="709"/>
        </w:tabs>
        <w:spacing w:after="0" w:line="288" w:lineRule="auto"/>
        <w:contextualSpacing/>
        <w:rPr>
          <w:rFonts w:ascii="Tahoma" w:hAnsi="Tahoma" w:cs="Tahoma"/>
          <w:sz w:val="21"/>
          <w:szCs w:val="21"/>
        </w:rPr>
      </w:pPr>
    </w:p>
    <w:p w14:paraId="6D4C55C9" w14:textId="77777777" w:rsidR="00493B29" w:rsidRPr="00757D97" w:rsidRDefault="00493B29" w:rsidP="00AA3011">
      <w:pPr>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Aai</w:t>
      </w:r>
      <w:proofErr w:type="spellEnd"/>
      <w:r w:rsidRPr="00757D97">
        <w:rPr>
          <w:rFonts w:ascii="Tahoma" w:hAnsi="Tahoma" w:cs="Tahoma"/>
          <w:sz w:val="21"/>
          <w:szCs w:val="21"/>
        </w:rPr>
        <w:t xml:space="preserve"> = </w:t>
      </w:r>
      <w:proofErr w:type="spellStart"/>
      <w:r w:rsidRPr="00757D97">
        <w:rPr>
          <w:rFonts w:ascii="Tahoma" w:hAnsi="Tahoma" w:cs="Tahoma"/>
          <w:sz w:val="21"/>
          <w:szCs w:val="21"/>
        </w:rPr>
        <w:t>VNe</w:t>
      </w:r>
      <w:proofErr w:type="spellEnd"/>
      <w:r w:rsidRPr="00757D97">
        <w:rPr>
          <w:rFonts w:ascii="Tahoma" w:hAnsi="Tahoma" w:cs="Tahoma"/>
          <w:sz w:val="21"/>
          <w:szCs w:val="21"/>
        </w:rPr>
        <w:t xml:space="preserve"> x Tai</w:t>
      </w:r>
    </w:p>
    <w:p w14:paraId="2483F2A9" w14:textId="6CFD6D72" w:rsidR="00493B29" w:rsidRPr="00757D97" w:rsidRDefault="00493B29" w:rsidP="00AA3011">
      <w:pPr>
        <w:tabs>
          <w:tab w:val="left" w:pos="709"/>
        </w:tabs>
        <w:spacing w:after="0" w:line="288" w:lineRule="auto"/>
        <w:contextualSpacing/>
        <w:rPr>
          <w:rFonts w:ascii="Tahoma" w:hAnsi="Tahoma" w:cs="Tahoma"/>
          <w:sz w:val="21"/>
          <w:szCs w:val="21"/>
        </w:rPr>
      </w:pPr>
    </w:p>
    <w:p w14:paraId="515CA121" w14:textId="37EC06AC" w:rsidR="00EB7AF6" w:rsidRPr="00757D97" w:rsidRDefault="00EB7AF6" w:rsidP="00AA3011">
      <w:pPr>
        <w:tabs>
          <w:tab w:val="left" w:pos="709"/>
        </w:tabs>
        <w:spacing w:after="0" w:line="288" w:lineRule="auto"/>
        <w:contextualSpacing/>
        <w:rPr>
          <w:rFonts w:ascii="Tahoma" w:hAnsi="Tahoma" w:cs="Tahoma"/>
          <w:sz w:val="21"/>
          <w:szCs w:val="21"/>
        </w:rPr>
      </w:pPr>
      <w:r w:rsidRPr="00757D97">
        <w:rPr>
          <w:rFonts w:ascii="Tahoma" w:hAnsi="Tahoma" w:cs="Tahoma"/>
          <w:sz w:val="21"/>
          <w:szCs w:val="21"/>
        </w:rPr>
        <w:t>Onde:</w:t>
      </w:r>
    </w:p>
    <w:p w14:paraId="74C8BC90" w14:textId="77777777" w:rsidR="00EB7AF6" w:rsidRPr="00757D97" w:rsidRDefault="00EB7AF6" w:rsidP="00AA3011">
      <w:pPr>
        <w:tabs>
          <w:tab w:val="left" w:pos="709"/>
        </w:tabs>
        <w:spacing w:after="0" w:line="288" w:lineRule="auto"/>
        <w:contextualSpacing/>
        <w:rPr>
          <w:rFonts w:ascii="Tahoma" w:hAnsi="Tahoma" w:cs="Tahoma"/>
          <w:sz w:val="21"/>
          <w:szCs w:val="21"/>
        </w:rPr>
      </w:pPr>
    </w:p>
    <w:p w14:paraId="750113EF" w14:textId="77777777" w:rsidR="00493B29" w:rsidRPr="00757D97" w:rsidRDefault="00493B29" w:rsidP="00AA3011">
      <w:pPr>
        <w:tabs>
          <w:tab w:val="left" w:pos="709"/>
        </w:tabs>
        <w:spacing w:after="0" w:line="288" w:lineRule="auto"/>
        <w:contextualSpacing/>
        <w:rPr>
          <w:rFonts w:ascii="Tahoma" w:hAnsi="Tahoma" w:cs="Tahoma"/>
          <w:sz w:val="21"/>
          <w:szCs w:val="21"/>
        </w:rPr>
      </w:pPr>
      <w:proofErr w:type="spellStart"/>
      <w:r w:rsidRPr="00757D97">
        <w:rPr>
          <w:rFonts w:ascii="Tahoma" w:hAnsi="Tahoma" w:cs="Tahoma"/>
          <w:sz w:val="21"/>
          <w:szCs w:val="21"/>
        </w:rPr>
        <w:t>Aai</w:t>
      </w:r>
      <w:proofErr w:type="spellEnd"/>
      <w:r w:rsidRPr="00757D97">
        <w:rPr>
          <w:rFonts w:ascii="Tahoma" w:hAnsi="Tahoma" w:cs="Tahoma"/>
          <w:sz w:val="21"/>
          <w:szCs w:val="21"/>
        </w:rPr>
        <w:t xml:space="preserve"> - Valor unitário da i-</w:t>
      </w:r>
      <w:proofErr w:type="spellStart"/>
      <w:r w:rsidRPr="00757D97">
        <w:rPr>
          <w:rFonts w:ascii="Tahoma" w:hAnsi="Tahoma" w:cs="Tahoma"/>
          <w:sz w:val="21"/>
          <w:szCs w:val="21"/>
        </w:rPr>
        <w:t>ésima</w:t>
      </w:r>
      <w:proofErr w:type="spellEnd"/>
      <w:r w:rsidRPr="00757D97">
        <w:rPr>
          <w:rFonts w:ascii="Tahoma" w:hAnsi="Tahoma" w:cs="Tahoma"/>
          <w:sz w:val="21"/>
          <w:szCs w:val="21"/>
        </w:rPr>
        <w:t xml:space="preserve"> parcela de amortização, calculado com 8 (oito) casas decimais, sem arredondamento.</w:t>
      </w:r>
    </w:p>
    <w:p w14:paraId="4566B029" w14:textId="77777777" w:rsidR="00493B29" w:rsidRPr="00757D97" w:rsidRDefault="00493B29" w:rsidP="00AA3011">
      <w:pPr>
        <w:tabs>
          <w:tab w:val="left" w:pos="709"/>
        </w:tabs>
        <w:spacing w:after="0" w:line="288" w:lineRule="auto"/>
        <w:contextualSpacing/>
        <w:rPr>
          <w:rFonts w:ascii="Tahoma" w:hAnsi="Tahoma" w:cs="Tahoma"/>
          <w:sz w:val="21"/>
          <w:szCs w:val="21"/>
        </w:rPr>
      </w:pPr>
    </w:p>
    <w:p w14:paraId="0F80E3F2" w14:textId="63617D32" w:rsidR="00493B29" w:rsidRPr="00757D97" w:rsidRDefault="00493B29" w:rsidP="00AA3011">
      <w:pPr>
        <w:tabs>
          <w:tab w:val="left" w:pos="709"/>
        </w:tabs>
        <w:spacing w:after="0" w:line="288" w:lineRule="auto"/>
        <w:contextualSpacing/>
        <w:rPr>
          <w:rFonts w:ascii="Tahoma" w:hAnsi="Tahoma" w:cs="Tahoma"/>
          <w:sz w:val="21"/>
          <w:szCs w:val="21"/>
        </w:rPr>
      </w:pPr>
      <w:proofErr w:type="spellStart"/>
      <w:r w:rsidRPr="00757D97">
        <w:rPr>
          <w:rFonts w:ascii="Tahoma" w:hAnsi="Tahoma" w:cs="Tahoma"/>
          <w:sz w:val="21"/>
          <w:szCs w:val="21"/>
        </w:rPr>
        <w:t>VNe</w:t>
      </w:r>
      <w:proofErr w:type="spellEnd"/>
      <w:r w:rsidRPr="00757D97">
        <w:rPr>
          <w:rFonts w:ascii="Tahoma" w:hAnsi="Tahoma" w:cs="Tahoma"/>
          <w:sz w:val="21"/>
          <w:szCs w:val="21"/>
        </w:rPr>
        <w:t xml:space="preserve"> – conforme definido anteriormente</w:t>
      </w:r>
      <w:r w:rsidR="00422EFD" w:rsidRPr="00757D97">
        <w:rPr>
          <w:rFonts w:ascii="Tahoma" w:hAnsi="Tahoma" w:cs="Tahoma"/>
          <w:sz w:val="21"/>
          <w:szCs w:val="21"/>
        </w:rPr>
        <w:t>.</w:t>
      </w:r>
    </w:p>
    <w:p w14:paraId="5EB58697" w14:textId="77777777" w:rsidR="00493B29" w:rsidRPr="00757D97" w:rsidRDefault="00493B29" w:rsidP="00AA3011">
      <w:pPr>
        <w:tabs>
          <w:tab w:val="left" w:pos="709"/>
        </w:tabs>
        <w:spacing w:after="0" w:line="288" w:lineRule="auto"/>
        <w:contextualSpacing/>
        <w:rPr>
          <w:rFonts w:ascii="Tahoma" w:hAnsi="Tahoma" w:cs="Tahoma"/>
          <w:sz w:val="21"/>
          <w:szCs w:val="21"/>
        </w:rPr>
      </w:pPr>
    </w:p>
    <w:p w14:paraId="74F93A3A" w14:textId="77777777" w:rsidR="00493B29" w:rsidRPr="00757D97" w:rsidRDefault="00493B29" w:rsidP="00AA3011">
      <w:pPr>
        <w:tabs>
          <w:tab w:val="left" w:pos="709"/>
        </w:tabs>
        <w:spacing w:after="0" w:line="288" w:lineRule="auto"/>
        <w:contextualSpacing/>
        <w:rPr>
          <w:rFonts w:ascii="Tahoma" w:hAnsi="Tahoma" w:cs="Tahoma"/>
          <w:sz w:val="21"/>
          <w:szCs w:val="21"/>
        </w:rPr>
      </w:pPr>
      <w:r w:rsidRPr="00757D97">
        <w:rPr>
          <w:rFonts w:ascii="Tahoma" w:hAnsi="Tahoma" w:cs="Tahoma"/>
          <w:sz w:val="21"/>
          <w:szCs w:val="21"/>
        </w:rPr>
        <w:t>Tai -</w:t>
      </w:r>
      <w:r w:rsidRPr="00757D97">
        <w:rPr>
          <w:rFonts w:ascii="Tahoma" w:hAnsi="Tahoma" w:cs="Tahoma"/>
          <w:sz w:val="21"/>
          <w:szCs w:val="21"/>
        </w:rPr>
        <w:tab/>
        <w:t xml:space="preserve"> Taxa de Amortização i-</w:t>
      </w:r>
      <w:proofErr w:type="spellStart"/>
      <w:r w:rsidRPr="00757D97">
        <w:rPr>
          <w:rFonts w:ascii="Tahoma" w:hAnsi="Tahoma" w:cs="Tahoma"/>
          <w:sz w:val="21"/>
          <w:szCs w:val="21"/>
        </w:rPr>
        <w:t>ésima</w:t>
      </w:r>
      <w:proofErr w:type="spellEnd"/>
      <w:r w:rsidRPr="00757D97">
        <w:rPr>
          <w:rFonts w:ascii="Tahoma" w:hAnsi="Tahoma" w:cs="Tahoma"/>
          <w:sz w:val="21"/>
          <w:szCs w:val="21"/>
        </w:rPr>
        <w:t>, expressa em percentual, com 4 (quatro) casas decimais de acordo com a tabela atual de amortização constante do Anexo III.</w:t>
      </w:r>
    </w:p>
    <w:p w14:paraId="38468BAE" w14:textId="77777777" w:rsidR="00E41329" w:rsidRPr="00757D97" w:rsidRDefault="00E41329" w:rsidP="00AA3011">
      <w:pPr>
        <w:pStyle w:val="Corpodetexto21"/>
        <w:spacing w:after="0" w:line="288" w:lineRule="auto"/>
        <w:rPr>
          <w:rFonts w:ascii="Tahoma" w:hAnsi="Tahoma" w:cs="Tahoma"/>
          <w:sz w:val="21"/>
          <w:szCs w:val="21"/>
        </w:rPr>
      </w:pPr>
    </w:p>
    <w:p w14:paraId="19DE8D68" w14:textId="6ECC11DE" w:rsidR="00A76522" w:rsidRPr="00757D97" w:rsidRDefault="00EC5A8D" w:rsidP="00AA3011">
      <w:pPr>
        <w:pStyle w:val="Corpodetexto21"/>
        <w:numPr>
          <w:ilvl w:val="1"/>
          <w:numId w:val="9"/>
        </w:numPr>
        <w:spacing w:after="0" w:line="288" w:lineRule="auto"/>
        <w:ind w:left="851" w:hanging="851"/>
        <w:rPr>
          <w:rFonts w:ascii="Tahoma" w:hAnsi="Tahoma" w:cs="Tahoma"/>
          <w:sz w:val="21"/>
          <w:szCs w:val="21"/>
        </w:rPr>
      </w:pPr>
      <w:r w:rsidRPr="00757D97">
        <w:rPr>
          <w:rFonts w:ascii="Tahoma" w:hAnsi="Tahoma" w:cs="Tahoma"/>
          <w:b/>
          <w:sz w:val="21"/>
          <w:szCs w:val="21"/>
        </w:rPr>
        <w:t>Local de Pagamento</w:t>
      </w:r>
    </w:p>
    <w:p w14:paraId="09E37F7D" w14:textId="77777777" w:rsidR="00A76522" w:rsidRPr="00757D97" w:rsidRDefault="00A76522" w:rsidP="00AA3011">
      <w:pPr>
        <w:widowControl w:val="0"/>
        <w:autoSpaceDE w:val="0"/>
        <w:autoSpaceDN w:val="0"/>
        <w:adjustRightInd w:val="0"/>
        <w:spacing w:after="0" w:line="288" w:lineRule="auto"/>
        <w:contextualSpacing/>
        <w:rPr>
          <w:rFonts w:ascii="Tahoma" w:hAnsi="Tahoma" w:cs="Tahoma"/>
          <w:sz w:val="21"/>
          <w:szCs w:val="21"/>
        </w:rPr>
      </w:pPr>
    </w:p>
    <w:p w14:paraId="57C81B5E" w14:textId="7C8F8A34" w:rsidR="00B96ECD" w:rsidRPr="00757D97" w:rsidRDefault="00427A4E"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 xml:space="preserve">Os pagamentos dos valores devidos pela Emissora à Securitizadora serão realizados mediante transferência eletrônica de recursos financeiros admitida pela regulamentação do Banco Central do Brasil para a conta do patrimônio separado da Securitizadora vinculada aos CRA, </w:t>
      </w:r>
      <w:r w:rsidRPr="00812126">
        <w:rPr>
          <w:rFonts w:ascii="Tahoma" w:hAnsi="Tahoma" w:cs="Tahoma"/>
          <w:sz w:val="21"/>
          <w:szCs w:val="21"/>
        </w:rPr>
        <w:t xml:space="preserve">qual seja, a conta corrente bancária nº </w:t>
      </w:r>
      <w:r w:rsidR="0038430F" w:rsidRPr="00812126">
        <w:rPr>
          <w:rFonts w:ascii="Tahoma" w:hAnsi="Tahoma" w:cs="Tahoma"/>
          <w:sz w:val="21"/>
          <w:szCs w:val="21"/>
        </w:rPr>
        <w:t>3602-1</w:t>
      </w:r>
      <w:r w:rsidRPr="00812126">
        <w:rPr>
          <w:rFonts w:ascii="Tahoma" w:hAnsi="Tahoma" w:cs="Tahoma"/>
          <w:sz w:val="21"/>
          <w:szCs w:val="21"/>
        </w:rPr>
        <w:t xml:space="preserve">, mantida junto à agência nº </w:t>
      </w:r>
      <w:r w:rsidR="0038430F" w:rsidRPr="00812126">
        <w:rPr>
          <w:rFonts w:ascii="Tahoma" w:hAnsi="Tahoma" w:cs="Tahoma"/>
          <w:sz w:val="21"/>
          <w:szCs w:val="21"/>
        </w:rPr>
        <w:t>3395-2</w:t>
      </w:r>
      <w:r w:rsidRPr="00812126">
        <w:rPr>
          <w:rFonts w:ascii="Tahoma" w:hAnsi="Tahoma" w:cs="Tahoma"/>
          <w:sz w:val="21"/>
          <w:szCs w:val="21"/>
        </w:rPr>
        <w:t xml:space="preserve"> do </w:t>
      </w:r>
      <w:r w:rsidR="00B36666" w:rsidRPr="00812126">
        <w:rPr>
          <w:rFonts w:ascii="Tahoma" w:hAnsi="Tahoma" w:cs="Tahoma"/>
          <w:sz w:val="21"/>
          <w:szCs w:val="21"/>
        </w:rPr>
        <w:t xml:space="preserve">Banco </w:t>
      </w:r>
      <w:r w:rsidR="0038430F" w:rsidRPr="00812126">
        <w:rPr>
          <w:rFonts w:ascii="Tahoma" w:hAnsi="Tahoma" w:cs="Tahoma"/>
          <w:sz w:val="21"/>
          <w:szCs w:val="21"/>
        </w:rPr>
        <w:t>Bradesco S.A.</w:t>
      </w:r>
      <w:r w:rsidRPr="00812126">
        <w:rPr>
          <w:rFonts w:ascii="Tahoma" w:hAnsi="Tahoma" w:cs="Tahoma"/>
          <w:sz w:val="21"/>
          <w:szCs w:val="21"/>
        </w:rPr>
        <w:t>,</w:t>
      </w:r>
      <w:r w:rsidRPr="00757D97">
        <w:rPr>
          <w:rFonts w:ascii="Tahoma" w:hAnsi="Tahoma" w:cs="Tahoma"/>
          <w:sz w:val="21"/>
          <w:szCs w:val="21"/>
        </w:rPr>
        <w:t xml:space="preserve"> de titularidade da Securitizadora (“</w:t>
      </w:r>
      <w:r w:rsidRPr="00757D97">
        <w:rPr>
          <w:rFonts w:ascii="Tahoma" w:hAnsi="Tahoma" w:cs="Tahoma"/>
          <w:b/>
          <w:sz w:val="21"/>
          <w:szCs w:val="21"/>
        </w:rPr>
        <w:t>Conta Centralizadora</w:t>
      </w:r>
      <w:r w:rsidRPr="00757D97">
        <w:rPr>
          <w:rFonts w:ascii="Tahoma" w:hAnsi="Tahoma" w:cs="Tahoma"/>
          <w:sz w:val="21"/>
          <w:szCs w:val="21"/>
        </w:rPr>
        <w:t>”).</w:t>
      </w:r>
      <w:r w:rsidR="00DD1DBB" w:rsidRPr="00757D97">
        <w:rPr>
          <w:rFonts w:ascii="Tahoma" w:hAnsi="Tahoma" w:cs="Tahoma"/>
          <w:sz w:val="21"/>
          <w:szCs w:val="21"/>
        </w:rPr>
        <w:t xml:space="preserve"> </w:t>
      </w:r>
    </w:p>
    <w:p w14:paraId="30760ECA" w14:textId="77777777" w:rsidR="008E4240" w:rsidRPr="00757D97" w:rsidRDefault="008E4240" w:rsidP="00AA3011">
      <w:pPr>
        <w:pStyle w:val="Corpodetexto21"/>
        <w:tabs>
          <w:tab w:val="left" w:pos="851"/>
        </w:tabs>
        <w:spacing w:after="0" w:line="288" w:lineRule="auto"/>
        <w:ind w:left="0"/>
        <w:rPr>
          <w:rFonts w:ascii="Tahoma" w:hAnsi="Tahoma" w:cs="Tahoma"/>
          <w:sz w:val="21"/>
          <w:szCs w:val="21"/>
        </w:rPr>
      </w:pPr>
    </w:p>
    <w:p w14:paraId="22BDFD7A" w14:textId="0A5747A1" w:rsidR="008E4240" w:rsidRPr="00757D97" w:rsidRDefault="008E4240"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 xml:space="preserve">Os pagamentos devidos pela Emissora em função das Debêntures deverão ser realizados na Conta Centralizadora até às 16h00 da data em que forem devidos, sob pena de incidência de Encargos Moratórios (conforme abaixo definido). </w:t>
      </w:r>
    </w:p>
    <w:p w14:paraId="607B13ED" w14:textId="77777777" w:rsidR="00B65D8D" w:rsidRPr="00757D97" w:rsidRDefault="00B65D8D" w:rsidP="00AA3011">
      <w:pPr>
        <w:widowControl w:val="0"/>
        <w:autoSpaceDE w:val="0"/>
        <w:autoSpaceDN w:val="0"/>
        <w:adjustRightInd w:val="0"/>
        <w:spacing w:after="0" w:line="288" w:lineRule="auto"/>
        <w:contextualSpacing/>
        <w:rPr>
          <w:rFonts w:ascii="Tahoma" w:hAnsi="Tahoma" w:cs="Tahoma"/>
          <w:sz w:val="21"/>
          <w:szCs w:val="21"/>
        </w:rPr>
      </w:pPr>
    </w:p>
    <w:p w14:paraId="6CB85891" w14:textId="25D66F28" w:rsidR="00A76522" w:rsidRPr="00757D97" w:rsidRDefault="00EC5A8D" w:rsidP="00AA3011">
      <w:pPr>
        <w:pStyle w:val="Corpodetexto21"/>
        <w:numPr>
          <w:ilvl w:val="1"/>
          <w:numId w:val="9"/>
        </w:numPr>
        <w:spacing w:after="0" w:line="288" w:lineRule="auto"/>
        <w:ind w:left="851" w:hanging="851"/>
        <w:rPr>
          <w:rFonts w:ascii="Tahoma" w:hAnsi="Tahoma" w:cs="Tahoma"/>
          <w:sz w:val="21"/>
          <w:szCs w:val="21"/>
        </w:rPr>
      </w:pPr>
      <w:r w:rsidRPr="00757D97">
        <w:rPr>
          <w:rFonts w:ascii="Tahoma" w:hAnsi="Tahoma" w:cs="Tahoma"/>
          <w:b/>
          <w:sz w:val="21"/>
          <w:szCs w:val="21"/>
        </w:rPr>
        <w:t>Prorrogação dos Prazos</w:t>
      </w:r>
    </w:p>
    <w:p w14:paraId="772A9AF9" w14:textId="69526F1E" w:rsidR="00A76522" w:rsidRPr="00757D97" w:rsidRDefault="00A76522" w:rsidP="00AA3011">
      <w:pPr>
        <w:widowControl w:val="0"/>
        <w:autoSpaceDE w:val="0"/>
        <w:autoSpaceDN w:val="0"/>
        <w:adjustRightInd w:val="0"/>
        <w:spacing w:after="0" w:line="288" w:lineRule="auto"/>
        <w:contextualSpacing/>
        <w:rPr>
          <w:rFonts w:ascii="Tahoma" w:hAnsi="Tahoma" w:cs="Tahoma"/>
          <w:sz w:val="21"/>
          <w:szCs w:val="21"/>
        </w:rPr>
      </w:pPr>
    </w:p>
    <w:p w14:paraId="38883CAA" w14:textId="2E730E99" w:rsidR="00EC5A8D" w:rsidRPr="00757D97" w:rsidRDefault="00EC5A8D"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Considerar-se-ão prorrogados os prazos referentes ao pagamento de qualquer obrigação até o 1º (primeiro) Dia Útil subsequente, se a data do vencimento coincidir com dia em que não houver expediente bancário no local de pagamento das Debêntures.</w:t>
      </w:r>
      <w:r w:rsidR="00BF2F41" w:rsidRPr="00757D97">
        <w:rPr>
          <w:rFonts w:ascii="Tahoma" w:hAnsi="Tahoma" w:cs="Tahoma"/>
          <w:sz w:val="21"/>
          <w:szCs w:val="21"/>
        </w:rPr>
        <w:t xml:space="preserve"> Tendo em vista a vinculação das Debêntures aos CRA, caso as datas em que venham a ocorrer eventos no âmbito da B3, nos termos do Termo de Securitização, sejam em dias em que a B3 não esteja funcionando, considerar-se-á como data devida para o referido evento o dia imediatamente subsequente em que a B3 esteja funcionando, conforme os CRA estejam eletronicamente custodiados na B3.</w:t>
      </w:r>
    </w:p>
    <w:p w14:paraId="5D8C297C" w14:textId="77777777" w:rsidR="00B65D8D" w:rsidRPr="00757D97" w:rsidRDefault="00B65D8D" w:rsidP="00AA3011">
      <w:pPr>
        <w:widowControl w:val="0"/>
        <w:autoSpaceDE w:val="0"/>
        <w:autoSpaceDN w:val="0"/>
        <w:adjustRightInd w:val="0"/>
        <w:spacing w:after="0" w:line="288" w:lineRule="auto"/>
        <w:contextualSpacing/>
        <w:rPr>
          <w:rFonts w:ascii="Tahoma" w:hAnsi="Tahoma" w:cs="Tahoma"/>
          <w:sz w:val="21"/>
          <w:szCs w:val="21"/>
        </w:rPr>
      </w:pPr>
    </w:p>
    <w:p w14:paraId="670AC525" w14:textId="77777777" w:rsidR="00BF6F81" w:rsidRPr="00757D97" w:rsidRDefault="00BF6F81" w:rsidP="00AA3011">
      <w:pPr>
        <w:pStyle w:val="Corpodetexto21"/>
        <w:numPr>
          <w:ilvl w:val="1"/>
          <w:numId w:val="9"/>
        </w:numPr>
        <w:tabs>
          <w:tab w:val="left" w:pos="709"/>
        </w:tabs>
        <w:spacing w:after="0" w:line="288" w:lineRule="auto"/>
        <w:ind w:left="0" w:firstLine="0"/>
        <w:rPr>
          <w:rFonts w:ascii="Tahoma" w:hAnsi="Tahoma" w:cs="Tahoma"/>
          <w:b/>
          <w:sz w:val="21"/>
          <w:szCs w:val="21"/>
        </w:rPr>
      </w:pPr>
      <w:r w:rsidRPr="00757D97">
        <w:rPr>
          <w:rFonts w:ascii="Tahoma" w:hAnsi="Tahoma" w:cs="Tahoma"/>
          <w:b/>
          <w:sz w:val="21"/>
          <w:szCs w:val="21"/>
        </w:rPr>
        <w:t>Divulgação</w:t>
      </w:r>
    </w:p>
    <w:p w14:paraId="233A0BDD" w14:textId="77777777" w:rsidR="00BF6F81" w:rsidRPr="00757D97" w:rsidRDefault="00BF6F81" w:rsidP="00AA3011">
      <w:pPr>
        <w:pStyle w:val="Corpodetexto21"/>
        <w:tabs>
          <w:tab w:val="left" w:pos="709"/>
        </w:tabs>
        <w:spacing w:after="0" w:line="288" w:lineRule="auto"/>
        <w:ind w:left="0"/>
        <w:rPr>
          <w:rFonts w:ascii="Tahoma" w:hAnsi="Tahoma" w:cs="Tahoma"/>
          <w:b/>
          <w:sz w:val="21"/>
          <w:szCs w:val="21"/>
        </w:rPr>
      </w:pPr>
    </w:p>
    <w:p w14:paraId="04E5D496" w14:textId="0020FDB2" w:rsidR="00BF6F81" w:rsidRPr="00757D97" w:rsidRDefault="00BF6F81" w:rsidP="00AA3011">
      <w:pPr>
        <w:pStyle w:val="Corpodetexto21"/>
        <w:numPr>
          <w:ilvl w:val="2"/>
          <w:numId w:val="9"/>
        </w:numPr>
        <w:tabs>
          <w:tab w:val="left" w:pos="709"/>
          <w:tab w:val="left" w:pos="851"/>
        </w:tabs>
        <w:spacing w:after="0" w:line="288" w:lineRule="auto"/>
        <w:ind w:left="0" w:firstLine="0"/>
        <w:rPr>
          <w:rFonts w:ascii="Tahoma" w:hAnsi="Tahoma" w:cs="Tahoma"/>
          <w:sz w:val="21"/>
          <w:szCs w:val="21"/>
        </w:rPr>
      </w:pPr>
      <w:r w:rsidRPr="00757D97">
        <w:rPr>
          <w:rFonts w:ascii="Tahoma" w:hAnsi="Tahoma" w:cs="Tahoma"/>
          <w:sz w:val="21"/>
          <w:szCs w:val="21"/>
        </w:rPr>
        <w:t>Todos os anúncios, avisos e demais atos e decisões decorrentes desta Emissão que, de qualquer forma</w:t>
      </w:r>
      <w:r w:rsidR="00733ACD" w:rsidRPr="00757D97">
        <w:rPr>
          <w:rFonts w:ascii="Tahoma" w:hAnsi="Tahoma" w:cs="Tahoma"/>
          <w:sz w:val="21"/>
          <w:szCs w:val="21"/>
        </w:rPr>
        <w:t xml:space="preserve"> possam influir, de modo ponderável,</w:t>
      </w:r>
      <w:r w:rsidRPr="00757D97">
        <w:rPr>
          <w:rFonts w:ascii="Tahoma" w:hAnsi="Tahoma" w:cs="Tahoma"/>
          <w:sz w:val="21"/>
          <w:szCs w:val="21"/>
        </w:rPr>
        <w:t xml:space="preserve"> </w:t>
      </w:r>
      <w:r w:rsidR="00733ACD" w:rsidRPr="00757D97">
        <w:rPr>
          <w:rFonts w:ascii="Tahoma" w:hAnsi="Tahoma" w:cs="Tahoma"/>
          <w:sz w:val="21"/>
          <w:szCs w:val="21"/>
        </w:rPr>
        <w:t>nos direitos assegurados por lei e pelos Documentos da Oferta à Securitizadora e/ou aos titulares dos CRA</w:t>
      </w:r>
      <w:r w:rsidR="002D76DB" w:rsidRPr="00757D97">
        <w:rPr>
          <w:rFonts w:ascii="Tahoma" w:hAnsi="Tahoma" w:cs="Tahoma"/>
          <w:sz w:val="21"/>
          <w:szCs w:val="21"/>
        </w:rPr>
        <w:t>,</w:t>
      </w:r>
      <w:r w:rsidR="00733ACD" w:rsidRPr="00757D97">
        <w:rPr>
          <w:rFonts w:ascii="Tahoma" w:hAnsi="Tahoma" w:cs="Tahoma"/>
          <w:sz w:val="21"/>
          <w:szCs w:val="21"/>
        </w:rPr>
        <w:t xml:space="preserve"> </w:t>
      </w:r>
      <w:r w:rsidRPr="00757D97">
        <w:rPr>
          <w:rFonts w:ascii="Tahoma" w:hAnsi="Tahoma" w:cs="Tahoma"/>
          <w:sz w:val="21"/>
          <w:szCs w:val="21"/>
        </w:rPr>
        <w:t>deverão ser obrigatoriamente divulgados</w:t>
      </w:r>
      <w:r w:rsidR="000954AD" w:rsidRPr="00757D97">
        <w:rPr>
          <w:rFonts w:ascii="Tahoma" w:hAnsi="Tahoma" w:cs="Tahoma"/>
          <w:sz w:val="21"/>
          <w:szCs w:val="21"/>
        </w:rPr>
        <w:t xml:space="preserve"> pela Emissora nos Jornais de Publicação</w:t>
      </w:r>
      <w:r w:rsidR="000679C5" w:rsidRPr="00757D97">
        <w:rPr>
          <w:rFonts w:ascii="Tahoma" w:hAnsi="Tahoma" w:cs="Tahoma"/>
          <w:sz w:val="21"/>
          <w:szCs w:val="21"/>
        </w:rPr>
        <w:t>,</w:t>
      </w:r>
      <w:r w:rsidRPr="00757D97">
        <w:rPr>
          <w:rFonts w:ascii="Tahoma" w:hAnsi="Tahoma" w:cs="Tahoma"/>
          <w:sz w:val="21"/>
          <w:szCs w:val="21"/>
        </w:rPr>
        <w:t xml:space="preserve"> sob a forma de aviso </w:t>
      </w:r>
      <w:r w:rsidR="000679C5" w:rsidRPr="00757D97">
        <w:rPr>
          <w:rFonts w:ascii="Tahoma" w:hAnsi="Tahoma" w:cs="Tahoma"/>
          <w:sz w:val="21"/>
          <w:szCs w:val="21"/>
        </w:rPr>
        <w:t>a</w:t>
      </w:r>
      <w:r w:rsidRPr="00757D97">
        <w:rPr>
          <w:rFonts w:ascii="Tahoma" w:hAnsi="Tahoma" w:cs="Tahoma"/>
          <w:sz w:val="21"/>
          <w:szCs w:val="21"/>
        </w:rPr>
        <w:t xml:space="preserve"> debenturistas, sendo que toda e qualquer divulgação deverá ser simultaneamente comunicada </w:t>
      </w:r>
      <w:r w:rsidR="005F7104" w:rsidRPr="00757D97">
        <w:rPr>
          <w:rFonts w:ascii="Tahoma" w:hAnsi="Tahoma" w:cs="Tahoma"/>
          <w:sz w:val="21"/>
          <w:szCs w:val="21"/>
        </w:rPr>
        <w:t xml:space="preserve">à Securitizadora e </w:t>
      </w:r>
      <w:r w:rsidRPr="00757D97">
        <w:rPr>
          <w:rFonts w:ascii="Tahoma" w:hAnsi="Tahoma" w:cs="Tahoma"/>
          <w:sz w:val="21"/>
          <w:szCs w:val="21"/>
        </w:rPr>
        <w:t xml:space="preserve">ao Agente Fiduciário dos CRA. Caso a Emissora altere, </w:t>
      </w:r>
      <w:r w:rsidR="005F7104" w:rsidRPr="00757D97">
        <w:rPr>
          <w:rFonts w:ascii="Tahoma" w:hAnsi="Tahoma" w:cs="Tahoma"/>
          <w:sz w:val="21"/>
          <w:szCs w:val="21"/>
        </w:rPr>
        <w:t>por qualquer motivo que seja</w:t>
      </w:r>
      <w:r w:rsidRPr="00757D97">
        <w:rPr>
          <w:rFonts w:ascii="Tahoma" w:hAnsi="Tahoma" w:cs="Tahoma"/>
          <w:sz w:val="21"/>
          <w:szCs w:val="21"/>
        </w:rPr>
        <w:t xml:space="preserve">, </w:t>
      </w:r>
      <w:r w:rsidR="00F92528" w:rsidRPr="00757D97">
        <w:rPr>
          <w:rFonts w:ascii="Tahoma" w:hAnsi="Tahoma" w:cs="Tahoma"/>
          <w:sz w:val="21"/>
          <w:szCs w:val="21"/>
        </w:rPr>
        <w:t>os Jornais de Publicação</w:t>
      </w:r>
      <w:r w:rsidRPr="00757D97">
        <w:rPr>
          <w:rFonts w:ascii="Tahoma" w:hAnsi="Tahoma" w:cs="Tahoma"/>
          <w:sz w:val="21"/>
          <w:szCs w:val="21"/>
        </w:rPr>
        <w:t xml:space="preserve"> após a Data de Emissão, deverá: (</w:t>
      </w:r>
      <w:r w:rsidR="00D17075" w:rsidRPr="00757D97">
        <w:rPr>
          <w:rFonts w:ascii="Tahoma" w:hAnsi="Tahoma" w:cs="Tahoma"/>
          <w:sz w:val="21"/>
          <w:szCs w:val="21"/>
        </w:rPr>
        <w:t>i</w:t>
      </w:r>
      <w:r w:rsidRPr="00757D97">
        <w:rPr>
          <w:rFonts w:ascii="Tahoma" w:hAnsi="Tahoma" w:cs="Tahoma"/>
          <w:sz w:val="21"/>
          <w:szCs w:val="21"/>
        </w:rPr>
        <w:t xml:space="preserve">) </w:t>
      </w:r>
      <w:r w:rsidRPr="00757D97">
        <w:rPr>
          <w:rFonts w:ascii="Tahoma" w:hAnsi="Tahoma" w:cs="Tahoma"/>
          <w:sz w:val="21"/>
          <w:szCs w:val="21"/>
        </w:rPr>
        <w:lastRenderedPageBreak/>
        <w:t xml:space="preserve">enviar notificação </w:t>
      </w:r>
      <w:r w:rsidR="0022203A" w:rsidRPr="00757D97">
        <w:rPr>
          <w:rFonts w:ascii="Tahoma" w:hAnsi="Tahoma" w:cs="Tahoma"/>
          <w:sz w:val="21"/>
          <w:szCs w:val="21"/>
        </w:rPr>
        <w:t xml:space="preserve">à Securitizadora e </w:t>
      </w:r>
      <w:r w:rsidRPr="00757D97">
        <w:rPr>
          <w:rFonts w:ascii="Tahoma" w:hAnsi="Tahoma" w:cs="Tahoma"/>
          <w:sz w:val="21"/>
          <w:szCs w:val="21"/>
        </w:rPr>
        <w:t>ao Agente Fiduciário dos CRA informando o novo jornal de publicação; e (</w:t>
      </w:r>
      <w:proofErr w:type="spellStart"/>
      <w:r w:rsidR="00D17075" w:rsidRPr="00757D97">
        <w:rPr>
          <w:rFonts w:ascii="Tahoma" w:hAnsi="Tahoma" w:cs="Tahoma"/>
          <w:sz w:val="21"/>
          <w:szCs w:val="21"/>
        </w:rPr>
        <w:t>ii</w:t>
      </w:r>
      <w:proofErr w:type="spellEnd"/>
      <w:r w:rsidRPr="00757D97">
        <w:rPr>
          <w:rFonts w:ascii="Tahoma" w:hAnsi="Tahoma" w:cs="Tahoma"/>
          <w:sz w:val="21"/>
          <w:szCs w:val="21"/>
        </w:rPr>
        <w:t xml:space="preserve">) publicar, nos jornais anteriormente utilizados, aviso </w:t>
      </w:r>
      <w:r w:rsidR="000F6B20" w:rsidRPr="00757D97">
        <w:rPr>
          <w:rFonts w:ascii="Tahoma" w:hAnsi="Tahoma" w:cs="Tahoma"/>
          <w:sz w:val="21"/>
          <w:szCs w:val="21"/>
        </w:rPr>
        <w:t>a</w:t>
      </w:r>
      <w:r w:rsidR="003D3B03" w:rsidRPr="00757D97">
        <w:rPr>
          <w:rFonts w:ascii="Tahoma" w:hAnsi="Tahoma" w:cs="Tahoma"/>
          <w:sz w:val="21"/>
          <w:szCs w:val="21"/>
        </w:rPr>
        <w:t>os</w:t>
      </w:r>
      <w:r w:rsidRPr="00757D97">
        <w:rPr>
          <w:rFonts w:ascii="Tahoma" w:hAnsi="Tahoma" w:cs="Tahoma"/>
          <w:sz w:val="21"/>
          <w:szCs w:val="21"/>
        </w:rPr>
        <w:t xml:space="preserve"> debenturistas, informando o novo jornal de publicação.</w:t>
      </w:r>
    </w:p>
    <w:p w14:paraId="7BCBB317" w14:textId="77777777" w:rsidR="00334846" w:rsidRPr="00757D97" w:rsidRDefault="00334846" w:rsidP="00AA3011">
      <w:pPr>
        <w:pStyle w:val="Corpodetexto21"/>
        <w:tabs>
          <w:tab w:val="left" w:pos="709"/>
        </w:tabs>
        <w:spacing w:after="0" w:line="288" w:lineRule="auto"/>
        <w:ind w:left="0"/>
        <w:rPr>
          <w:rFonts w:ascii="Tahoma" w:hAnsi="Tahoma" w:cs="Tahoma"/>
          <w:b/>
          <w:sz w:val="21"/>
          <w:szCs w:val="21"/>
        </w:rPr>
      </w:pPr>
    </w:p>
    <w:p w14:paraId="6520712E" w14:textId="77777777" w:rsidR="00A76522" w:rsidRPr="00757D97" w:rsidRDefault="00EC5A8D" w:rsidP="00AA3011">
      <w:pPr>
        <w:pStyle w:val="Corpodetexto21"/>
        <w:numPr>
          <w:ilvl w:val="1"/>
          <w:numId w:val="9"/>
        </w:numPr>
        <w:spacing w:after="0" w:line="288" w:lineRule="auto"/>
        <w:ind w:left="851" w:hanging="851"/>
        <w:rPr>
          <w:rFonts w:ascii="Tahoma" w:hAnsi="Tahoma" w:cs="Tahoma"/>
          <w:sz w:val="21"/>
          <w:szCs w:val="21"/>
        </w:rPr>
      </w:pPr>
      <w:r w:rsidRPr="00757D97">
        <w:rPr>
          <w:rFonts w:ascii="Tahoma" w:hAnsi="Tahoma" w:cs="Tahoma"/>
          <w:b/>
          <w:sz w:val="21"/>
          <w:szCs w:val="21"/>
        </w:rPr>
        <w:t>Encargos Moratórios</w:t>
      </w:r>
      <w:r w:rsidRPr="00757D97">
        <w:rPr>
          <w:rFonts w:ascii="Tahoma" w:hAnsi="Tahoma" w:cs="Tahoma"/>
          <w:sz w:val="21"/>
          <w:szCs w:val="21"/>
        </w:rPr>
        <w:t xml:space="preserve"> </w:t>
      </w:r>
    </w:p>
    <w:p w14:paraId="28A2EA92" w14:textId="77777777" w:rsidR="00A76522" w:rsidRPr="00757D97" w:rsidRDefault="00A76522" w:rsidP="00AA3011">
      <w:pPr>
        <w:widowControl w:val="0"/>
        <w:autoSpaceDE w:val="0"/>
        <w:autoSpaceDN w:val="0"/>
        <w:adjustRightInd w:val="0"/>
        <w:spacing w:after="0" w:line="288" w:lineRule="auto"/>
        <w:contextualSpacing/>
        <w:rPr>
          <w:rFonts w:ascii="Tahoma" w:hAnsi="Tahoma" w:cs="Tahoma"/>
          <w:sz w:val="21"/>
          <w:szCs w:val="21"/>
        </w:rPr>
      </w:pPr>
    </w:p>
    <w:p w14:paraId="0D0DBC5B" w14:textId="1C18AC94" w:rsidR="00EC5A8D" w:rsidRPr="00757D97" w:rsidRDefault="00EC5A8D"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 xml:space="preserve">Sem prejuízo </w:t>
      </w:r>
      <w:r w:rsidR="00797195" w:rsidRPr="00757D97">
        <w:rPr>
          <w:rFonts w:ascii="Tahoma" w:hAnsi="Tahoma" w:cs="Tahoma"/>
          <w:sz w:val="21"/>
          <w:szCs w:val="21"/>
        </w:rPr>
        <w:t xml:space="preserve">do pagamento </w:t>
      </w:r>
      <w:r w:rsidRPr="00757D97">
        <w:rPr>
          <w:rFonts w:ascii="Tahoma" w:hAnsi="Tahoma" w:cs="Tahoma"/>
          <w:sz w:val="21"/>
          <w:szCs w:val="21"/>
        </w:rPr>
        <w:t xml:space="preserve">da Remuneração, ocorrendo impontualidade no pagamento pela Emissora de qualquer quantia devida </w:t>
      </w:r>
      <w:r w:rsidR="00C45DC5" w:rsidRPr="00757D97">
        <w:rPr>
          <w:rFonts w:ascii="Tahoma" w:hAnsi="Tahoma" w:cs="Tahoma"/>
          <w:sz w:val="21"/>
          <w:szCs w:val="21"/>
        </w:rPr>
        <w:t>à</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os débitos em atraso vencidos e não pagos pela Emissora, ficarão sujeitos a, independentemente de aviso, notificação ou interpelação judicial ou extrajudicial (i) multa convencional, irredutível e de natureza não compensatória, </w:t>
      </w:r>
      <w:r w:rsidR="000873EF" w:rsidRPr="00757D97">
        <w:rPr>
          <w:rFonts w:ascii="Tahoma" w:hAnsi="Tahoma" w:cs="Tahoma"/>
          <w:sz w:val="21"/>
          <w:szCs w:val="21"/>
        </w:rPr>
        <w:t xml:space="preserve">em parcela única, </w:t>
      </w:r>
      <w:r w:rsidR="00005993" w:rsidRPr="00757D97">
        <w:rPr>
          <w:rFonts w:ascii="Tahoma" w:hAnsi="Tahoma" w:cs="Tahoma"/>
          <w:sz w:val="21"/>
          <w:szCs w:val="21"/>
        </w:rPr>
        <w:t xml:space="preserve">de </w:t>
      </w:r>
      <w:r w:rsidR="00BF2F41" w:rsidRPr="00757D97">
        <w:rPr>
          <w:rFonts w:ascii="Tahoma" w:hAnsi="Tahoma" w:cs="Tahoma"/>
          <w:sz w:val="21"/>
          <w:szCs w:val="21"/>
        </w:rPr>
        <w:t>2</w:t>
      </w:r>
      <w:r w:rsidR="00005993" w:rsidRPr="00757D97">
        <w:rPr>
          <w:rFonts w:ascii="Tahoma" w:hAnsi="Tahoma" w:cs="Tahoma"/>
          <w:sz w:val="21"/>
          <w:szCs w:val="21"/>
        </w:rPr>
        <w:t>% (</w:t>
      </w:r>
      <w:r w:rsidR="00BF2F41" w:rsidRPr="00757D97">
        <w:rPr>
          <w:rFonts w:ascii="Tahoma" w:hAnsi="Tahoma" w:cs="Tahoma"/>
          <w:sz w:val="21"/>
          <w:szCs w:val="21"/>
        </w:rPr>
        <w:t>dois</w:t>
      </w:r>
      <w:r w:rsidR="00005993" w:rsidRPr="00757D97">
        <w:rPr>
          <w:rFonts w:ascii="Tahoma" w:hAnsi="Tahoma" w:cs="Tahoma"/>
          <w:sz w:val="21"/>
          <w:szCs w:val="21"/>
        </w:rPr>
        <w:t xml:space="preserve"> por cento</w:t>
      </w:r>
      <w:r w:rsidRPr="00757D97">
        <w:rPr>
          <w:rFonts w:ascii="Tahoma" w:hAnsi="Tahoma" w:cs="Tahoma"/>
          <w:sz w:val="21"/>
          <w:szCs w:val="21"/>
        </w:rPr>
        <w:t>); e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juros moratórios à razão de </w:t>
      </w:r>
      <w:r w:rsidR="007C712F" w:rsidRPr="00757D97">
        <w:rPr>
          <w:rFonts w:ascii="Tahoma" w:hAnsi="Tahoma" w:cs="Tahoma"/>
          <w:sz w:val="21"/>
          <w:szCs w:val="21"/>
        </w:rPr>
        <w:t xml:space="preserve">1% </w:t>
      </w:r>
      <w:r w:rsidRPr="00757D97">
        <w:rPr>
          <w:rFonts w:ascii="Tahoma" w:hAnsi="Tahoma" w:cs="Tahoma"/>
          <w:sz w:val="21"/>
          <w:szCs w:val="21"/>
        </w:rPr>
        <w:t>(</w:t>
      </w:r>
      <w:r w:rsidR="007C712F" w:rsidRPr="00757D97">
        <w:rPr>
          <w:rFonts w:ascii="Tahoma" w:hAnsi="Tahoma" w:cs="Tahoma"/>
          <w:sz w:val="21"/>
          <w:szCs w:val="21"/>
        </w:rPr>
        <w:t>um</w:t>
      </w:r>
      <w:r w:rsidRPr="00757D97">
        <w:rPr>
          <w:rFonts w:ascii="Tahoma" w:hAnsi="Tahoma" w:cs="Tahoma"/>
          <w:sz w:val="21"/>
          <w:szCs w:val="21"/>
        </w:rPr>
        <w:t xml:space="preserve"> por cento) ao mês, desde a data da inadimplência até a data do efetivo pagamento; ambos calculados sobre o montante devido e não pago</w:t>
      </w:r>
      <w:r w:rsidR="0007650F" w:rsidRPr="00757D97">
        <w:rPr>
          <w:rFonts w:ascii="Tahoma" w:hAnsi="Tahoma" w:cs="Tahoma"/>
          <w:sz w:val="21"/>
          <w:szCs w:val="21"/>
        </w:rPr>
        <w:t xml:space="preserve">, exceto se comprovado pela Emissora que referida impontualidade tenha sido </w:t>
      </w:r>
      <w:r w:rsidR="001E308F" w:rsidRPr="00757D97">
        <w:rPr>
          <w:rFonts w:ascii="Tahoma" w:hAnsi="Tahoma" w:cs="Tahoma"/>
          <w:sz w:val="21"/>
          <w:szCs w:val="21"/>
        </w:rPr>
        <w:t xml:space="preserve">comprovadamente </w:t>
      </w:r>
      <w:r w:rsidR="0007650F" w:rsidRPr="00757D97">
        <w:rPr>
          <w:rFonts w:ascii="Tahoma" w:hAnsi="Tahoma" w:cs="Tahoma"/>
          <w:sz w:val="21"/>
          <w:szCs w:val="21"/>
        </w:rPr>
        <w:t xml:space="preserve">causada por erro </w:t>
      </w:r>
      <w:r w:rsidR="001E308F" w:rsidRPr="00757D97">
        <w:rPr>
          <w:rFonts w:ascii="Tahoma" w:hAnsi="Tahoma" w:cs="Tahoma"/>
          <w:sz w:val="21"/>
          <w:szCs w:val="21"/>
        </w:rPr>
        <w:t>administrativo-</w:t>
      </w:r>
      <w:r w:rsidR="0007650F" w:rsidRPr="00757D97">
        <w:rPr>
          <w:rFonts w:ascii="Tahoma" w:hAnsi="Tahoma" w:cs="Tahoma"/>
          <w:sz w:val="21"/>
          <w:szCs w:val="21"/>
        </w:rPr>
        <w:t xml:space="preserve">operacional e </w:t>
      </w:r>
      <w:r w:rsidR="001E308F" w:rsidRPr="00757D97">
        <w:rPr>
          <w:rFonts w:ascii="Tahoma" w:hAnsi="Tahoma" w:cs="Tahoma"/>
          <w:sz w:val="21"/>
          <w:szCs w:val="21"/>
        </w:rPr>
        <w:t xml:space="preserve">seja </w:t>
      </w:r>
      <w:r w:rsidR="0007650F" w:rsidRPr="00757D97">
        <w:rPr>
          <w:rFonts w:ascii="Tahoma" w:hAnsi="Tahoma" w:cs="Tahoma"/>
          <w:sz w:val="21"/>
          <w:szCs w:val="21"/>
        </w:rPr>
        <w:t xml:space="preserve">sanada em até </w:t>
      </w:r>
      <w:r w:rsidR="00FB23F7" w:rsidRPr="00757D97">
        <w:rPr>
          <w:rFonts w:ascii="Tahoma" w:hAnsi="Tahoma" w:cs="Tahoma"/>
          <w:sz w:val="21"/>
          <w:szCs w:val="21"/>
        </w:rPr>
        <w:t xml:space="preserve">02 </w:t>
      </w:r>
      <w:r w:rsidR="0007650F" w:rsidRPr="00757D97">
        <w:rPr>
          <w:rFonts w:ascii="Tahoma" w:hAnsi="Tahoma" w:cs="Tahoma"/>
          <w:sz w:val="21"/>
          <w:szCs w:val="21"/>
        </w:rPr>
        <w:t>(</w:t>
      </w:r>
      <w:r w:rsidR="00FB23F7" w:rsidRPr="00757D97">
        <w:rPr>
          <w:rFonts w:ascii="Tahoma" w:hAnsi="Tahoma" w:cs="Tahoma"/>
          <w:sz w:val="21"/>
          <w:szCs w:val="21"/>
        </w:rPr>
        <w:t>dois</w:t>
      </w:r>
      <w:r w:rsidR="0007650F" w:rsidRPr="00757D97">
        <w:rPr>
          <w:rFonts w:ascii="Tahoma" w:hAnsi="Tahoma" w:cs="Tahoma"/>
          <w:sz w:val="21"/>
          <w:szCs w:val="21"/>
        </w:rPr>
        <w:t>) Dia</w:t>
      </w:r>
      <w:r w:rsidR="00FB23F7" w:rsidRPr="00757D97">
        <w:rPr>
          <w:rFonts w:ascii="Tahoma" w:hAnsi="Tahoma" w:cs="Tahoma"/>
          <w:sz w:val="21"/>
          <w:szCs w:val="21"/>
        </w:rPr>
        <w:t>s</w:t>
      </w:r>
      <w:r w:rsidR="0007650F" w:rsidRPr="00757D97">
        <w:rPr>
          <w:rFonts w:ascii="Tahoma" w:hAnsi="Tahoma" w:cs="Tahoma"/>
          <w:sz w:val="21"/>
          <w:szCs w:val="21"/>
        </w:rPr>
        <w:t xml:space="preserve"> Út</w:t>
      </w:r>
      <w:r w:rsidR="00FB23F7" w:rsidRPr="00757D97">
        <w:rPr>
          <w:rFonts w:ascii="Tahoma" w:hAnsi="Tahoma" w:cs="Tahoma"/>
          <w:sz w:val="21"/>
          <w:szCs w:val="21"/>
        </w:rPr>
        <w:t>e</w:t>
      </w:r>
      <w:r w:rsidR="0007650F" w:rsidRPr="00757D97">
        <w:rPr>
          <w:rFonts w:ascii="Tahoma" w:hAnsi="Tahoma" w:cs="Tahoma"/>
          <w:sz w:val="21"/>
          <w:szCs w:val="21"/>
        </w:rPr>
        <w:t>i</w:t>
      </w:r>
      <w:r w:rsidR="00FB23F7" w:rsidRPr="00757D97">
        <w:rPr>
          <w:rFonts w:ascii="Tahoma" w:hAnsi="Tahoma" w:cs="Tahoma"/>
          <w:sz w:val="21"/>
          <w:szCs w:val="21"/>
        </w:rPr>
        <w:t>s</w:t>
      </w:r>
      <w:r w:rsidR="0007650F" w:rsidRPr="00757D97">
        <w:rPr>
          <w:rFonts w:ascii="Tahoma" w:hAnsi="Tahoma" w:cs="Tahoma"/>
          <w:sz w:val="21"/>
          <w:szCs w:val="21"/>
        </w:rPr>
        <w:t xml:space="preserve">, hipótese em que não serão devidos pela Emissora </w:t>
      </w:r>
      <w:r w:rsidR="001E308F" w:rsidRPr="00757D97">
        <w:rPr>
          <w:rFonts w:ascii="Tahoma" w:hAnsi="Tahoma" w:cs="Tahoma"/>
          <w:sz w:val="21"/>
          <w:szCs w:val="21"/>
        </w:rPr>
        <w:t xml:space="preserve">os </w:t>
      </w:r>
      <w:r w:rsidR="0007650F" w:rsidRPr="00757D97">
        <w:rPr>
          <w:rFonts w:ascii="Tahoma" w:hAnsi="Tahoma" w:cs="Tahoma"/>
          <w:sz w:val="21"/>
          <w:szCs w:val="21"/>
        </w:rPr>
        <w:t>encargos aqui previstos</w:t>
      </w:r>
      <w:r w:rsidRPr="00757D97">
        <w:rPr>
          <w:rFonts w:ascii="Tahoma" w:hAnsi="Tahoma" w:cs="Tahoma"/>
          <w:sz w:val="21"/>
          <w:szCs w:val="21"/>
        </w:rPr>
        <w:t xml:space="preserve"> (“</w:t>
      </w:r>
      <w:r w:rsidRPr="00757D97">
        <w:rPr>
          <w:rFonts w:ascii="Tahoma" w:hAnsi="Tahoma" w:cs="Tahoma"/>
          <w:b/>
          <w:sz w:val="21"/>
          <w:szCs w:val="21"/>
        </w:rPr>
        <w:t>Encargos Moratórios</w:t>
      </w:r>
      <w:r w:rsidRPr="00757D97">
        <w:rPr>
          <w:rFonts w:ascii="Tahoma" w:hAnsi="Tahoma" w:cs="Tahoma"/>
          <w:sz w:val="21"/>
          <w:szCs w:val="21"/>
        </w:rPr>
        <w:t>”).</w:t>
      </w:r>
    </w:p>
    <w:p w14:paraId="62FFB650" w14:textId="77777777" w:rsidR="00B65D8D" w:rsidRPr="00757D97" w:rsidRDefault="00B65D8D" w:rsidP="00AA3011">
      <w:pPr>
        <w:widowControl w:val="0"/>
        <w:spacing w:after="0" w:line="288" w:lineRule="auto"/>
        <w:contextualSpacing/>
        <w:rPr>
          <w:rFonts w:ascii="Tahoma" w:hAnsi="Tahoma" w:cs="Tahoma"/>
          <w:sz w:val="21"/>
          <w:szCs w:val="21"/>
        </w:rPr>
      </w:pPr>
    </w:p>
    <w:p w14:paraId="0702114E" w14:textId="77777777" w:rsidR="00A76522" w:rsidRPr="00757D97" w:rsidRDefault="00EC5A8D" w:rsidP="00AA3011">
      <w:pPr>
        <w:pStyle w:val="Corpodetexto21"/>
        <w:numPr>
          <w:ilvl w:val="1"/>
          <w:numId w:val="9"/>
        </w:numPr>
        <w:spacing w:after="0" w:line="288" w:lineRule="auto"/>
        <w:ind w:left="851" w:hanging="851"/>
        <w:rPr>
          <w:rFonts w:ascii="Tahoma" w:hAnsi="Tahoma" w:cs="Tahoma"/>
          <w:sz w:val="21"/>
          <w:szCs w:val="21"/>
        </w:rPr>
      </w:pPr>
      <w:r w:rsidRPr="00757D97">
        <w:rPr>
          <w:rFonts w:ascii="Tahoma" w:hAnsi="Tahoma" w:cs="Tahoma"/>
          <w:b/>
          <w:sz w:val="21"/>
          <w:szCs w:val="21"/>
        </w:rPr>
        <w:t>Repactuação</w:t>
      </w:r>
      <w:r w:rsidR="00BF2F41" w:rsidRPr="00757D97">
        <w:rPr>
          <w:rFonts w:ascii="Tahoma" w:hAnsi="Tahoma" w:cs="Tahoma"/>
          <w:b/>
          <w:sz w:val="21"/>
          <w:szCs w:val="21"/>
        </w:rPr>
        <w:t xml:space="preserve"> Programada</w:t>
      </w:r>
      <w:r w:rsidRPr="00757D97">
        <w:rPr>
          <w:rFonts w:ascii="Tahoma" w:hAnsi="Tahoma" w:cs="Tahoma"/>
          <w:sz w:val="21"/>
          <w:szCs w:val="21"/>
        </w:rPr>
        <w:t xml:space="preserve"> </w:t>
      </w:r>
    </w:p>
    <w:p w14:paraId="755E8293" w14:textId="77777777" w:rsidR="00A76522" w:rsidRPr="00757D97" w:rsidRDefault="00A76522" w:rsidP="00AA3011">
      <w:pPr>
        <w:widowControl w:val="0"/>
        <w:spacing w:after="0" w:line="288" w:lineRule="auto"/>
        <w:contextualSpacing/>
        <w:rPr>
          <w:rFonts w:ascii="Tahoma" w:hAnsi="Tahoma" w:cs="Tahoma"/>
          <w:sz w:val="21"/>
          <w:szCs w:val="21"/>
        </w:rPr>
      </w:pPr>
    </w:p>
    <w:p w14:paraId="45C425CE" w14:textId="6B92AE2C" w:rsidR="00EC5A8D" w:rsidRPr="00757D97" w:rsidRDefault="00EC5A8D"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 xml:space="preserve">As Debêntures não serão objeto de repactuação programada. </w:t>
      </w:r>
    </w:p>
    <w:p w14:paraId="10EB38F7" w14:textId="2A585131" w:rsidR="00B65D8D" w:rsidRPr="00757D97" w:rsidRDefault="00B65D8D" w:rsidP="00AA3011">
      <w:pPr>
        <w:widowControl w:val="0"/>
        <w:spacing w:after="0" w:line="288" w:lineRule="auto"/>
        <w:contextualSpacing/>
        <w:rPr>
          <w:rFonts w:ascii="Tahoma" w:hAnsi="Tahoma" w:cs="Tahoma"/>
          <w:sz w:val="21"/>
          <w:szCs w:val="21"/>
        </w:rPr>
      </w:pPr>
    </w:p>
    <w:p w14:paraId="2AF50923" w14:textId="056FDCDD" w:rsidR="00EC5A8D" w:rsidRPr="00757D97" w:rsidRDefault="00EC5A8D" w:rsidP="00AA3011">
      <w:pPr>
        <w:pStyle w:val="Corpodetexto21"/>
        <w:numPr>
          <w:ilvl w:val="1"/>
          <w:numId w:val="9"/>
        </w:numPr>
        <w:spacing w:after="0" w:line="288" w:lineRule="auto"/>
        <w:ind w:left="851" w:hanging="851"/>
        <w:rPr>
          <w:rFonts w:ascii="Tahoma" w:hAnsi="Tahoma" w:cs="Tahoma"/>
          <w:sz w:val="21"/>
          <w:szCs w:val="21"/>
        </w:rPr>
      </w:pPr>
      <w:r w:rsidRPr="00757D97">
        <w:rPr>
          <w:rFonts w:ascii="Tahoma" w:hAnsi="Tahoma" w:cs="Tahoma"/>
          <w:b/>
          <w:sz w:val="21"/>
          <w:szCs w:val="21"/>
        </w:rPr>
        <w:t>Classificação de Risco</w:t>
      </w:r>
    </w:p>
    <w:p w14:paraId="156C6067" w14:textId="77777777" w:rsidR="00B65D8D" w:rsidRPr="00757D97" w:rsidRDefault="00B65D8D" w:rsidP="00AA3011">
      <w:pPr>
        <w:widowControl w:val="0"/>
        <w:spacing w:after="0" w:line="288" w:lineRule="auto"/>
        <w:contextualSpacing/>
        <w:rPr>
          <w:rFonts w:ascii="Tahoma" w:hAnsi="Tahoma" w:cs="Tahoma"/>
          <w:sz w:val="21"/>
          <w:szCs w:val="21"/>
        </w:rPr>
      </w:pPr>
    </w:p>
    <w:p w14:paraId="79BB1D57" w14:textId="54722CB0" w:rsidR="00EC5A8D" w:rsidRPr="00757D97" w:rsidRDefault="00EC5A8D" w:rsidP="00AA3011">
      <w:pPr>
        <w:pStyle w:val="Corpodetexto21"/>
        <w:numPr>
          <w:ilvl w:val="2"/>
          <w:numId w:val="9"/>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 xml:space="preserve">Não será contratada agência de classificação de risco no âmbito da </w:t>
      </w:r>
      <w:r w:rsidR="00A76522" w:rsidRPr="00757D97">
        <w:rPr>
          <w:rFonts w:ascii="Tahoma" w:hAnsi="Tahoma" w:cs="Tahoma"/>
          <w:sz w:val="21"/>
          <w:szCs w:val="21"/>
        </w:rPr>
        <w:t>Emissão</w:t>
      </w:r>
      <w:r w:rsidRPr="00757D97">
        <w:rPr>
          <w:rFonts w:ascii="Tahoma" w:hAnsi="Tahoma" w:cs="Tahoma"/>
          <w:sz w:val="21"/>
          <w:szCs w:val="21"/>
        </w:rPr>
        <w:t>.</w:t>
      </w:r>
      <w:r w:rsidR="005F7104" w:rsidRPr="00757D97">
        <w:rPr>
          <w:rFonts w:ascii="Tahoma" w:hAnsi="Tahoma" w:cs="Tahoma"/>
          <w:sz w:val="21"/>
          <w:szCs w:val="21"/>
        </w:rPr>
        <w:t xml:space="preserve"> </w:t>
      </w:r>
    </w:p>
    <w:p w14:paraId="1A618F37" w14:textId="77777777" w:rsidR="00A76522" w:rsidRPr="00757D97" w:rsidRDefault="00A76522" w:rsidP="00AA3011">
      <w:pPr>
        <w:widowControl w:val="0"/>
        <w:spacing w:after="0" w:line="288" w:lineRule="auto"/>
        <w:contextualSpacing/>
        <w:rPr>
          <w:rFonts w:ascii="Tahoma" w:hAnsi="Tahoma" w:cs="Tahoma"/>
          <w:sz w:val="21"/>
          <w:szCs w:val="21"/>
        </w:rPr>
      </w:pPr>
    </w:p>
    <w:p w14:paraId="3CAA0E5F" w14:textId="5293B56C" w:rsidR="00B65D8D" w:rsidRPr="00757D97" w:rsidRDefault="0009775B" w:rsidP="00AA3011">
      <w:pPr>
        <w:pStyle w:val="Ttulo1"/>
        <w:keepNext w:val="0"/>
        <w:widowControl w:val="0"/>
        <w:spacing w:after="0" w:line="288" w:lineRule="auto"/>
        <w:contextualSpacing/>
        <w:jc w:val="center"/>
        <w:rPr>
          <w:rFonts w:ascii="Tahoma" w:hAnsi="Tahoma" w:cs="Tahoma"/>
          <w:b w:val="0"/>
          <w:smallCaps/>
          <w:sz w:val="21"/>
          <w:szCs w:val="21"/>
        </w:rPr>
      </w:pPr>
      <w:r w:rsidRPr="00757D97">
        <w:rPr>
          <w:rFonts w:ascii="Tahoma" w:hAnsi="Tahoma" w:cs="Tahoma"/>
          <w:smallCaps/>
          <w:sz w:val="21"/>
          <w:szCs w:val="21"/>
        </w:rPr>
        <w:t xml:space="preserve">Cláusula </w:t>
      </w:r>
      <w:r w:rsidR="003C1879" w:rsidRPr="00757D97">
        <w:rPr>
          <w:rFonts w:ascii="Tahoma" w:hAnsi="Tahoma" w:cs="Tahoma"/>
          <w:smallCaps/>
          <w:sz w:val="21"/>
          <w:szCs w:val="21"/>
        </w:rPr>
        <w:t>Quinta</w:t>
      </w:r>
    </w:p>
    <w:p w14:paraId="1A2FBD70" w14:textId="3C5B9D3F" w:rsidR="00EC5A8D" w:rsidRPr="00757D97" w:rsidRDefault="0009775B" w:rsidP="00AA3011">
      <w:pPr>
        <w:widowControl w:val="0"/>
        <w:spacing w:after="0" w:line="288" w:lineRule="auto"/>
        <w:contextualSpacing/>
        <w:jc w:val="center"/>
        <w:rPr>
          <w:rFonts w:ascii="Tahoma" w:hAnsi="Tahoma" w:cs="Tahoma"/>
          <w:smallCaps/>
          <w:sz w:val="21"/>
          <w:szCs w:val="21"/>
        </w:rPr>
      </w:pPr>
      <w:r w:rsidRPr="00757D97">
        <w:rPr>
          <w:rFonts w:ascii="Tahoma" w:hAnsi="Tahoma" w:cs="Tahoma"/>
          <w:b/>
          <w:smallCaps/>
          <w:sz w:val="21"/>
          <w:szCs w:val="21"/>
        </w:rPr>
        <w:t>Oferta de Resgate Antecipado</w:t>
      </w:r>
      <w:r w:rsidR="006A58C4" w:rsidRPr="00757D97">
        <w:rPr>
          <w:rFonts w:ascii="Tahoma" w:hAnsi="Tahoma" w:cs="Tahoma"/>
          <w:b/>
          <w:smallCaps/>
          <w:sz w:val="21"/>
          <w:szCs w:val="21"/>
        </w:rPr>
        <w:t>, Resgate Antecipado Facultativo</w:t>
      </w:r>
      <w:r w:rsidR="00F850E8" w:rsidRPr="00757D97">
        <w:rPr>
          <w:rFonts w:ascii="Tahoma" w:hAnsi="Tahoma" w:cs="Tahoma"/>
          <w:b/>
          <w:smallCaps/>
          <w:sz w:val="21"/>
          <w:szCs w:val="21"/>
        </w:rPr>
        <w:t xml:space="preserve"> </w:t>
      </w:r>
      <w:r w:rsidRPr="00757D97">
        <w:rPr>
          <w:rFonts w:ascii="Tahoma" w:hAnsi="Tahoma" w:cs="Tahoma"/>
          <w:b/>
          <w:smallCaps/>
          <w:sz w:val="21"/>
          <w:szCs w:val="21"/>
        </w:rPr>
        <w:t>e Amortização Extraordinária</w:t>
      </w:r>
    </w:p>
    <w:p w14:paraId="34832E9B" w14:textId="77777777" w:rsidR="00EC5A8D" w:rsidRPr="00757D97" w:rsidRDefault="00EC5A8D" w:rsidP="00AA3011">
      <w:pPr>
        <w:widowControl w:val="0"/>
        <w:spacing w:after="0" w:line="288" w:lineRule="auto"/>
        <w:contextualSpacing/>
        <w:rPr>
          <w:rFonts w:ascii="Tahoma" w:hAnsi="Tahoma" w:cs="Tahoma"/>
          <w:sz w:val="21"/>
          <w:szCs w:val="21"/>
        </w:rPr>
      </w:pPr>
    </w:p>
    <w:p w14:paraId="279FBDA3" w14:textId="0410AAAE" w:rsidR="00EC5A8D" w:rsidRPr="00757D97" w:rsidRDefault="00820912" w:rsidP="00AA3011">
      <w:pPr>
        <w:pStyle w:val="Corpodetexto21"/>
        <w:numPr>
          <w:ilvl w:val="1"/>
          <w:numId w:val="10"/>
        </w:numPr>
        <w:spacing w:after="0" w:line="288" w:lineRule="auto"/>
        <w:rPr>
          <w:rFonts w:ascii="Tahoma" w:hAnsi="Tahoma" w:cs="Tahoma"/>
          <w:sz w:val="21"/>
          <w:szCs w:val="21"/>
        </w:rPr>
      </w:pPr>
      <w:r w:rsidRPr="00757D97">
        <w:rPr>
          <w:rFonts w:ascii="Tahoma" w:hAnsi="Tahoma" w:cs="Tahoma"/>
          <w:b/>
          <w:sz w:val="21"/>
          <w:szCs w:val="21"/>
        </w:rPr>
        <w:t>Oferta de Resgate</w:t>
      </w:r>
      <w:r w:rsidR="00EC5A8D" w:rsidRPr="00757D97">
        <w:rPr>
          <w:rFonts w:ascii="Tahoma" w:hAnsi="Tahoma" w:cs="Tahoma"/>
          <w:b/>
          <w:sz w:val="21"/>
          <w:szCs w:val="21"/>
        </w:rPr>
        <w:t xml:space="preserve"> Antecipado</w:t>
      </w:r>
      <w:r w:rsidR="00986CC2" w:rsidRPr="00757D97">
        <w:rPr>
          <w:rFonts w:ascii="Tahoma" w:hAnsi="Tahoma" w:cs="Tahoma"/>
          <w:b/>
          <w:sz w:val="21"/>
          <w:szCs w:val="21"/>
        </w:rPr>
        <w:t xml:space="preserve"> </w:t>
      </w:r>
    </w:p>
    <w:p w14:paraId="363ADB13" w14:textId="0927C9EC" w:rsidR="00B65D8D" w:rsidRPr="00757D97" w:rsidRDefault="00B65D8D" w:rsidP="00AA3011">
      <w:pPr>
        <w:widowControl w:val="0"/>
        <w:spacing w:after="0" w:line="288" w:lineRule="auto"/>
        <w:contextualSpacing/>
        <w:rPr>
          <w:rFonts w:ascii="Tahoma" w:hAnsi="Tahoma" w:cs="Tahoma"/>
          <w:sz w:val="21"/>
          <w:szCs w:val="21"/>
        </w:rPr>
      </w:pPr>
    </w:p>
    <w:p w14:paraId="0AF33EF9" w14:textId="3F437C88" w:rsidR="00820912" w:rsidRPr="00757D97" w:rsidRDefault="00B916D7" w:rsidP="00AA3011">
      <w:pPr>
        <w:pStyle w:val="Corpodetexto21"/>
        <w:numPr>
          <w:ilvl w:val="2"/>
          <w:numId w:val="10"/>
        </w:numPr>
        <w:spacing w:after="0" w:line="288" w:lineRule="auto"/>
        <w:ind w:left="0" w:firstLine="0"/>
        <w:rPr>
          <w:rFonts w:ascii="Tahoma" w:hAnsi="Tahoma" w:cs="Tahoma"/>
          <w:sz w:val="21"/>
          <w:szCs w:val="21"/>
        </w:rPr>
      </w:pPr>
      <w:r w:rsidRPr="00757D97">
        <w:rPr>
          <w:rFonts w:ascii="Tahoma" w:hAnsi="Tahoma" w:cs="Tahoma"/>
          <w:sz w:val="21"/>
          <w:szCs w:val="21"/>
        </w:rPr>
        <w:t>A qualquer momento, a</w:t>
      </w:r>
      <w:r w:rsidR="0012328C" w:rsidRPr="00757D97">
        <w:rPr>
          <w:rFonts w:ascii="Tahoma" w:hAnsi="Tahoma" w:cs="Tahoma"/>
          <w:sz w:val="21"/>
          <w:szCs w:val="21"/>
        </w:rPr>
        <w:t xml:space="preserve"> Emissora poderá realizar oferta irrevogável de resgate antecipado </w:t>
      </w:r>
      <w:r w:rsidR="00330637" w:rsidRPr="00757D97">
        <w:rPr>
          <w:rFonts w:ascii="Tahoma" w:hAnsi="Tahoma" w:cs="Tahoma"/>
          <w:sz w:val="21"/>
          <w:szCs w:val="21"/>
        </w:rPr>
        <w:t xml:space="preserve">da totalidade </w:t>
      </w:r>
      <w:r w:rsidR="0012328C" w:rsidRPr="00757D97">
        <w:rPr>
          <w:rFonts w:ascii="Tahoma" w:hAnsi="Tahoma" w:cs="Tahoma"/>
          <w:sz w:val="21"/>
          <w:szCs w:val="21"/>
        </w:rPr>
        <w:t>das Debêntures</w:t>
      </w:r>
      <w:r w:rsidR="00330637" w:rsidRPr="00757D97">
        <w:rPr>
          <w:rFonts w:ascii="Tahoma" w:hAnsi="Tahoma" w:cs="Tahoma"/>
          <w:sz w:val="21"/>
          <w:szCs w:val="21"/>
        </w:rPr>
        <w:t xml:space="preserve"> </w:t>
      </w:r>
      <w:r w:rsidR="0012328C" w:rsidRPr="00757D97">
        <w:rPr>
          <w:rFonts w:ascii="Tahoma" w:hAnsi="Tahoma" w:cs="Tahoma"/>
          <w:sz w:val="21"/>
          <w:szCs w:val="21"/>
        </w:rPr>
        <w:t>emitidas e integralizadas, a qualquer momento a partir da Data de Emissão das Debêntures e a seu exclusivo critério</w:t>
      </w:r>
      <w:r w:rsidR="00A24C84" w:rsidRPr="00757D97">
        <w:rPr>
          <w:rFonts w:ascii="Tahoma" w:hAnsi="Tahoma" w:cs="Tahoma"/>
          <w:sz w:val="21"/>
          <w:szCs w:val="21"/>
        </w:rPr>
        <w:t xml:space="preserve"> (“</w:t>
      </w:r>
      <w:r w:rsidR="00A24C84" w:rsidRPr="00757D97">
        <w:rPr>
          <w:rFonts w:ascii="Tahoma" w:hAnsi="Tahoma" w:cs="Tahoma"/>
          <w:b/>
          <w:sz w:val="21"/>
          <w:szCs w:val="21"/>
        </w:rPr>
        <w:t xml:space="preserve">Oferta </w:t>
      </w:r>
      <w:r w:rsidR="009F032E" w:rsidRPr="00757D97">
        <w:rPr>
          <w:rFonts w:ascii="Tahoma" w:hAnsi="Tahoma" w:cs="Tahoma"/>
          <w:b/>
          <w:sz w:val="21"/>
          <w:szCs w:val="21"/>
        </w:rPr>
        <w:t xml:space="preserve">de </w:t>
      </w:r>
      <w:r w:rsidR="00A24C84" w:rsidRPr="00757D97">
        <w:rPr>
          <w:rFonts w:ascii="Tahoma" w:hAnsi="Tahoma" w:cs="Tahoma"/>
          <w:b/>
          <w:sz w:val="21"/>
          <w:szCs w:val="21"/>
        </w:rPr>
        <w:t>Resgate Antecipado</w:t>
      </w:r>
      <w:r w:rsidR="00A24C84" w:rsidRPr="00757D97">
        <w:rPr>
          <w:rFonts w:ascii="Tahoma" w:hAnsi="Tahoma" w:cs="Tahoma"/>
          <w:sz w:val="21"/>
          <w:szCs w:val="21"/>
        </w:rPr>
        <w:t xml:space="preserve">”), podendo a </w:t>
      </w:r>
      <w:r w:rsidR="008F05EE" w:rsidRPr="00757D97">
        <w:rPr>
          <w:rFonts w:ascii="Tahoma" w:hAnsi="Tahoma" w:cs="Tahoma"/>
          <w:sz w:val="21"/>
          <w:szCs w:val="21"/>
        </w:rPr>
        <w:t xml:space="preserve">Securitizadora </w:t>
      </w:r>
      <w:r w:rsidR="00A24C84" w:rsidRPr="00757D97">
        <w:rPr>
          <w:rFonts w:ascii="Tahoma" w:hAnsi="Tahoma" w:cs="Tahoma"/>
          <w:sz w:val="21"/>
          <w:szCs w:val="21"/>
        </w:rPr>
        <w:t xml:space="preserve">aceitar ou não a oferta de resgate antecipado, de acordo com a manifestação de adesão à oferta de resgate antecipado pelos </w:t>
      </w:r>
      <w:r w:rsidR="00D92B2F" w:rsidRPr="00757D97">
        <w:rPr>
          <w:rFonts w:ascii="Tahoma" w:hAnsi="Tahoma" w:cs="Tahoma"/>
          <w:sz w:val="21"/>
          <w:szCs w:val="21"/>
        </w:rPr>
        <w:t xml:space="preserve">titulares </w:t>
      </w:r>
      <w:r w:rsidR="00A24C84" w:rsidRPr="00757D97">
        <w:rPr>
          <w:rFonts w:ascii="Tahoma" w:hAnsi="Tahoma" w:cs="Tahoma"/>
          <w:sz w:val="21"/>
          <w:szCs w:val="21"/>
        </w:rPr>
        <w:t>d</w:t>
      </w:r>
      <w:r w:rsidR="00CB4359" w:rsidRPr="00757D97">
        <w:rPr>
          <w:rFonts w:ascii="Tahoma" w:hAnsi="Tahoma" w:cs="Tahoma"/>
          <w:sz w:val="21"/>
          <w:szCs w:val="21"/>
        </w:rPr>
        <w:t>os</w:t>
      </w:r>
      <w:r w:rsidR="00A24C84" w:rsidRPr="00757D97">
        <w:rPr>
          <w:rFonts w:ascii="Tahoma" w:hAnsi="Tahoma" w:cs="Tahoma"/>
          <w:sz w:val="21"/>
          <w:szCs w:val="21"/>
        </w:rPr>
        <w:t xml:space="preserve"> CRA</w:t>
      </w:r>
      <w:r w:rsidR="00A0643D" w:rsidRPr="00757D97">
        <w:rPr>
          <w:rFonts w:ascii="Tahoma" w:hAnsi="Tahoma" w:cs="Tahoma"/>
          <w:sz w:val="21"/>
          <w:szCs w:val="21"/>
        </w:rPr>
        <w:t>.</w:t>
      </w:r>
    </w:p>
    <w:p w14:paraId="30144C7C" w14:textId="77777777" w:rsidR="00136EBC" w:rsidRPr="00757D97" w:rsidRDefault="00136EBC" w:rsidP="00AA3011">
      <w:pPr>
        <w:pStyle w:val="Corpodetexto21"/>
        <w:spacing w:after="0" w:line="288" w:lineRule="auto"/>
        <w:ind w:left="0"/>
        <w:rPr>
          <w:rFonts w:ascii="Tahoma" w:hAnsi="Tahoma" w:cs="Tahoma"/>
          <w:i/>
          <w:sz w:val="21"/>
          <w:szCs w:val="21"/>
        </w:rPr>
      </w:pPr>
    </w:p>
    <w:p w14:paraId="15F30416" w14:textId="2D92E7D3" w:rsidR="00AC39CA" w:rsidRPr="00757D97" w:rsidRDefault="00D92B2F" w:rsidP="00AA3011">
      <w:pPr>
        <w:pStyle w:val="Corpodetexto21"/>
        <w:numPr>
          <w:ilvl w:val="2"/>
          <w:numId w:val="10"/>
        </w:numPr>
        <w:spacing w:after="0" w:line="288" w:lineRule="auto"/>
        <w:ind w:left="0" w:firstLine="0"/>
        <w:rPr>
          <w:rFonts w:ascii="Tahoma" w:hAnsi="Tahoma" w:cs="Tahoma"/>
          <w:sz w:val="21"/>
          <w:szCs w:val="21"/>
        </w:rPr>
      </w:pPr>
      <w:r w:rsidRPr="00757D97">
        <w:rPr>
          <w:rFonts w:ascii="Tahoma" w:hAnsi="Tahoma" w:cs="Tahoma"/>
          <w:sz w:val="21"/>
          <w:szCs w:val="21"/>
        </w:rPr>
        <w:t>Para realizar a Oferta de Resgate Antecipado, a Emissora deverá notificar</w:t>
      </w:r>
      <w:r w:rsidR="00DE6E90" w:rsidRPr="00757D97">
        <w:rPr>
          <w:rFonts w:ascii="Tahoma" w:hAnsi="Tahoma" w:cs="Tahoma"/>
          <w:sz w:val="21"/>
          <w:szCs w:val="21"/>
        </w:rPr>
        <w:t>, com, no mínimo, 30 (trinta) dias corridos antes da data em que deseja realizar o resgate antecipado</w:t>
      </w:r>
      <w:r w:rsidRPr="00757D97">
        <w:rPr>
          <w:rFonts w:ascii="Tahoma" w:hAnsi="Tahoma" w:cs="Tahoma"/>
          <w:sz w:val="21"/>
          <w:szCs w:val="21"/>
        </w:rPr>
        <w:t xml:space="preserve">, por escrito, a Securitizadora, com cópia para o Agente Fiduciário dos CRA, informando que deseja realizar a </w:t>
      </w:r>
      <w:r w:rsidR="0012119C" w:rsidRPr="00757D97">
        <w:rPr>
          <w:rFonts w:ascii="Tahoma" w:hAnsi="Tahoma" w:cs="Tahoma"/>
          <w:sz w:val="21"/>
          <w:szCs w:val="21"/>
        </w:rPr>
        <w:t>Oferta de Resgate Antecipado</w:t>
      </w:r>
      <w:r w:rsidRPr="00757D97">
        <w:rPr>
          <w:rFonts w:ascii="Tahoma" w:hAnsi="Tahoma" w:cs="Tahoma"/>
          <w:sz w:val="21"/>
          <w:szCs w:val="21"/>
        </w:rPr>
        <w:t xml:space="preserve">, cuja comunicação deverá conter, no </w:t>
      </w:r>
      <w:r w:rsidR="009E35A1" w:rsidRPr="00757D97">
        <w:rPr>
          <w:rFonts w:ascii="Tahoma" w:hAnsi="Tahoma" w:cs="Tahoma"/>
          <w:sz w:val="21"/>
          <w:szCs w:val="21"/>
        </w:rPr>
        <w:t>mínimo</w:t>
      </w:r>
      <w:r w:rsidR="00330637" w:rsidRPr="00757D97">
        <w:rPr>
          <w:rFonts w:ascii="Tahoma" w:hAnsi="Tahoma" w:cs="Tahoma"/>
          <w:sz w:val="21"/>
          <w:szCs w:val="21"/>
        </w:rPr>
        <w:t xml:space="preserve"> (“</w:t>
      </w:r>
      <w:r w:rsidR="00330637" w:rsidRPr="00757D97">
        <w:rPr>
          <w:rFonts w:ascii="Tahoma" w:hAnsi="Tahoma" w:cs="Tahoma"/>
          <w:b/>
          <w:sz w:val="21"/>
          <w:szCs w:val="21"/>
        </w:rPr>
        <w:t>Notificação de Oferta de Resgate</w:t>
      </w:r>
      <w:r w:rsidR="00330637" w:rsidRPr="00757D97">
        <w:rPr>
          <w:rFonts w:ascii="Tahoma" w:hAnsi="Tahoma" w:cs="Tahoma"/>
          <w:sz w:val="21"/>
          <w:szCs w:val="21"/>
        </w:rPr>
        <w:t>”)</w:t>
      </w:r>
      <w:r w:rsidR="00A8387B" w:rsidRPr="00757D97">
        <w:rPr>
          <w:rFonts w:ascii="Tahoma" w:hAnsi="Tahoma" w:cs="Tahoma"/>
          <w:sz w:val="21"/>
          <w:szCs w:val="21"/>
        </w:rPr>
        <w:t>:</w:t>
      </w:r>
      <w:r w:rsidR="00AC39CA" w:rsidRPr="00757D97">
        <w:rPr>
          <w:rFonts w:ascii="Tahoma" w:hAnsi="Tahoma" w:cs="Tahoma"/>
          <w:sz w:val="21"/>
          <w:szCs w:val="21"/>
        </w:rPr>
        <w:t xml:space="preserve"> </w:t>
      </w:r>
    </w:p>
    <w:p w14:paraId="74FC6A70" w14:textId="77777777" w:rsidR="00AC39CA" w:rsidRPr="00757D97" w:rsidRDefault="00AC39CA" w:rsidP="00AA3011">
      <w:pPr>
        <w:widowControl w:val="0"/>
        <w:spacing w:after="0" w:line="288" w:lineRule="auto"/>
        <w:contextualSpacing/>
        <w:rPr>
          <w:rFonts w:ascii="Tahoma" w:hAnsi="Tahoma" w:cs="Tahoma"/>
          <w:sz w:val="21"/>
          <w:szCs w:val="21"/>
        </w:rPr>
      </w:pPr>
    </w:p>
    <w:p w14:paraId="128C329E" w14:textId="5607D1D5" w:rsidR="00AC39CA" w:rsidRPr="00757D97" w:rsidRDefault="00AC39CA" w:rsidP="00AA3011">
      <w:pPr>
        <w:widowControl w:val="0"/>
        <w:numPr>
          <w:ilvl w:val="0"/>
          <w:numId w:val="21"/>
        </w:numPr>
        <w:spacing w:after="0" w:line="288" w:lineRule="auto"/>
        <w:ind w:left="709" w:hanging="709"/>
        <w:contextualSpacing/>
        <w:rPr>
          <w:rFonts w:ascii="Tahoma" w:hAnsi="Tahoma" w:cs="Tahoma"/>
          <w:sz w:val="21"/>
          <w:szCs w:val="21"/>
        </w:rPr>
      </w:pPr>
      <w:r w:rsidRPr="00757D97">
        <w:rPr>
          <w:rFonts w:ascii="Tahoma" w:hAnsi="Tahoma" w:cs="Tahoma"/>
          <w:sz w:val="21"/>
          <w:szCs w:val="21"/>
        </w:rPr>
        <w:lastRenderedPageBreak/>
        <w:t>o valor proposto para o resgate da</w:t>
      </w:r>
      <w:r w:rsidR="00B91B09" w:rsidRPr="00757D97">
        <w:rPr>
          <w:rFonts w:ascii="Tahoma" w:hAnsi="Tahoma" w:cs="Tahoma"/>
          <w:sz w:val="21"/>
          <w:szCs w:val="21"/>
        </w:rPr>
        <w:t xml:space="preserve"> totalidade da</w:t>
      </w:r>
      <w:r w:rsidRPr="00757D97">
        <w:rPr>
          <w:rFonts w:ascii="Tahoma" w:hAnsi="Tahoma" w:cs="Tahoma"/>
          <w:sz w:val="21"/>
          <w:szCs w:val="21"/>
        </w:rPr>
        <w:t>s Debêntures;</w:t>
      </w:r>
    </w:p>
    <w:p w14:paraId="277E887A" w14:textId="77777777" w:rsidR="00AC39CA" w:rsidRPr="00757D97" w:rsidRDefault="00AC39CA" w:rsidP="00AA3011">
      <w:pPr>
        <w:widowControl w:val="0"/>
        <w:spacing w:after="0" w:line="288" w:lineRule="auto"/>
        <w:contextualSpacing/>
        <w:rPr>
          <w:rFonts w:ascii="Tahoma" w:hAnsi="Tahoma" w:cs="Tahoma"/>
          <w:sz w:val="21"/>
          <w:szCs w:val="21"/>
        </w:rPr>
      </w:pPr>
    </w:p>
    <w:p w14:paraId="3C468930" w14:textId="4F4DD27B" w:rsidR="00AC39CA" w:rsidRPr="00757D97" w:rsidRDefault="009E35A1" w:rsidP="00AA3011">
      <w:pPr>
        <w:widowControl w:val="0"/>
        <w:numPr>
          <w:ilvl w:val="0"/>
          <w:numId w:val="21"/>
        </w:numPr>
        <w:spacing w:after="0" w:line="288" w:lineRule="auto"/>
        <w:ind w:left="709" w:hanging="709"/>
        <w:contextualSpacing/>
        <w:rPr>
          <w:rFonts w:ascii="Tahoma" w:hAnsi="Tahoma" w:cs="Tahoma"/>
          <w:sz w:val="21"/>
          <w:szCs w:val="21"/>
        </w:rPr>
      </w:pPr>
      <w:r w:rsidRPr="00757D97">
        <w:rPr>
          <w:rFonts w:ascii="Tahoma" w:hAnsi="Tahoma" w:cs="Tahoma"/>
          <w:sz w:val="21"/>
          <w:szCs w:val="21"/>
        </w:rPr>
        <w:t xml:space="preserve">a data efetiva para o resgate antecipado e o pagamento </w:t>
      </w:r>
      <w:r w:rsidR="0032771F" w:rsidRPr="00757D97">
        <w:rPr>
          <w:rFonts w:ascii="Tahoma" w:hAnsi="Tahoma" w:cs="Tahoma"/>
          <w:sz w:val="21"/>
          <w:szCs w:val="21"/>
        </w:rPr>
        <w:t xml:space="preserve">da totalidade </w:t>
      </w:r>
      <w:r w:rsidRPr="00757D97">
        <w:rPr>
          <w:rFonts w:ascii="Tahoma" w:hAnsi="Tahoma" w:cs="Tahoma"/>
          <w:sz w:val="21"/>
          <w:szCs w:val="21"/>
        </w:rPr>
        <w:t xml:space="preserve">das Debêntures em adesão à Oferta de Resgate Antecipado e que deverá ocorrer no prazo de, no mínimo, </w:t>
      </w:r>
      <w:r w:rsidR="009E0F32" w:rsidRPr="00757D97">
        <w:rPr>
          <w:rFonts w:ascii="Tahoma" w:hAnsi="Tahoma" w:cs="Tahoma"/>
          <w:sz w:val="21"/>
          <w:szCs w:val="21"/>
        </w:rPr>
        <w:t>10</w:t>
      </w:r>
      <w:r w:rsidR="00B070D7" w:rsidRPr="00757D97">
        <w:rPr>
          <w:rFonts w:ascii="Tahoma" w:hAnsi="Tahoma" w:cs="Tahoma"/>
          <w:sz w:val="21"/>
          <w:szCs w:val="21"/>
        </w:rPr>
        <w:t xml:space="preserve"> </w:t>
      </w:r>
      <w:r w:rsidRPr="00757D97">
        <w:rPr>
          <w:rFonts w:ascii="Tahoma" w:hAnsi="Tahoma" w:cs="Tahoma"/>
          <w:sz w:val="21"/>
          <w:szCs w:val="21"/>
        </w:rPr>
        <w:t>(</w:t>
      </w:r>
      <w:r w:rsidR="009E0F32" w:rsidRPr="00757D97">
        <w:rPr>
          <w:rFonts w:ascii="Tahoma" w:hAnsi="Tahoma" w:cs="Tahoma"/>
          <w:sz w:val="21"/>
          <w:szCs w:val="21"/>
        </w:rPr>
        <w:t>dez</w:t>
      </w:r>
      <w:r w:rsidRPr="00757D97">
        <w:rPr>
          <w:rFonts w:ascii="Tahoma" w:hAnsi="Tahoma" w:cs="Tahoma"/>
          <w:sz w:val="21"/>
          <w:szCs w:val="21"/>
        </w:rPr>
        <w:t>) dias contados da data da</w:t>
      </w:r>
      <w:r w:rsidR="0028374F" w:rsidRPr="00757D97">
        <w:rPr>
          <w:rFonts w:ascii="Tahoma" w:hAnsi="Tahoma" w:cs="Tahoma"/>
          <w:sz w:val="21"/>
          <w:szCs w:val="21"/>
        </w:rPr>
        <w:t xml:space="preserve"> aceitação da</w:t>
      </w:r>
      <w:r w:rsidRPr="00757D97">
        <w:rPr>
          <w:rFonts w:ascii="Tahoma" w:hAnsi="Tahoma" w:cs="Tahoma"/>
          <w:sz w:val="21"/>
          <w:szCs w:val="21"/>
        </w:rPr>
        <w:t xml:space="preserve"> Oferta de Resgate e no prazo máximo de 30 (trinta) dias contados da data da </w:t>
      </w:r>
      <w:r w:rsidR="0028374F" w:rsidRPr="00757D97">
        <w:rPr>
          <w:rFonts w:ascii="Tahoma" w:hAnsi="Tahoma" w:cs="Tahoma"/>
          <w:sz w:val="21"/>
          <w:szCs w:val="21"/>
        </w:rPr>
        <w:t xml:space="preserve">aceitação da </w:t>
      </w:r>
      <w:r w:rsidRPr="00757D97">
        <w:rPr>
          <w:rFonts w:ascii="Tahoma" w:hAnsi="Tahoma" w:cs="Tahoma"/>
          <w:sz w:val="21"/>
          <w:szCs w:val="21"/>
        </w:rPr>
        <w:t>Oferta de Resgate</w:t>
      </w:r>
      <w:r w:rsidR="00AC39CA" w:rsidRPr="00757D97">
        <w:rPr>
          <w:rFonts w:ascii="Tahoma" w:hAnsi="Tahoma" w:cs="Tahoma"/>
          <w:sz w:val="21"/>
          <w:szCs w:val="21"/>
        </w:rPr>
        <w:t>;</w:t>
      </w:r>
    </w:p>
    <w:p w14:paraId="7909BA3F" w14:textId="77777777" w:rsidR="00AC39CA" w:rsidRPr="00757D97" w:rsidRDefault="00AC39CA" w:rsidP="00AA3011">
      <w:pPr>
        <w:widowControl w:val="0"/>
        <w:spacing w:after="0" w:line="288" w:lineRule="auto"/>
        <w:contextualSpacing/>
        <w:rPr>
          <w:rFonts w:ascii="Tahoma" w:hAnsi="Tahoma" w:cs="Tahoma"/>
          <w:sz w:val="21"/>
          <w:szCs w:val="21"/>
        </w:rPr>
      </w:pPr>
    </w:p>
    <w:p w14:paraId="12F6A960" w14:textId="7796174F" w:rsidR="00AC39CA" w:rsidRPr="00757D97" w:rsidRDefault="00AC39CA" w:rsidP="00AA3011">
      <w:pPr>
        <w:widowControl w:val="0"/>
        <w:numPr>
          <w:ilvl w:val="0"/>
          <w:numId w:val="21"/>
        </w:numPr>
        <w:spacing w:after="0" w:line="288" w:lineRule="auto"/>
        <w:ind w:left="709" w:hanging="709"/>
        <w:contextualSpacing/>
        <w:rPr>
          <w:rFonts w:ascii="Tahoma" w:hAnsi="Tahoma" w:cs="Tahoma"/>
          <w:sz w:val="21"/>
          <w:szCs w:val="21"/>
        </w:rPr>
      </w:pPr>
      <w:r w:rsidRPr="00757D97">
        <w:rPr>
          <w:rFonts w:ascii="Tahoma" w:hAnsi="Tahoma" w:cs="Tahoma"/>
          <w:sz w:val="21"/>
          <w:szCs w:val="21"/>
        </w:rPr>
        <w:t>se a Oferta de Resgate Antecipado</w:t>
      </w:r>
      <w:r w:rsidR="009F032E" w:rsidRPr="00757D97">
        <w:rPr>
          <w:rFonts w:ascii="Tahoma" w:hAnsi="Tahoma" w:cs="Tahoma"/>
          <w:sz w:val="21"/>
          <w:szCs w:val="21"/>
        </w:rPr>
        <w:t xml:space="preserve"> </w:t>
      </w:r>
      <w:r w:rsidRPr="00757D97">
        <w:rPr>
          <w:rFonts w:ascii="Tahoma" w:hAnsi="Tahoma" w:cs="Tahoma"/>
          <w:sz w:val="21"/>
          <w:szCs w:val="21"/>
        </w:rPr>
        <w:t>está sujeita a alguma condição e, se for o caso, os detalhes da condição;</w:t>
      </w:r>
    </w:p>
    <w:p w14:paraId="1BCC932E" w14:textId="77777777" w:rsidR="00AC39CA" w:rsidRPr="00757D97" w:rsidRDefault="00AC39CA" w:rsidP="00AA3011">
      <w:pPr>
        <w:widowControl w:val="0"/>
        <w:spacing w:after="0" w:line="288" w:lineRule="auto"/>
        <w:contextualSpacing/>
        <w:rPr>
          <w:rFonts w:ascii="Tahoma" w:hAnsi="Tahoma" w:cs="Tahoma"/>
          <w:sz w:val="21"/>
          <w:szCs w:val="21"/>
        </w:rPr>
      </w:pPr>
    </w:p>
    <w:p w14:paraId="1D8394D7" w14:textId="7A620610" w:rsidR="00AC39CA" w:rsidRPr="00757D97" w:rsidRDefault="00AC39CA" w:rsidP="00AA3011">
      <w:pPr>
        <w:widowControl w:val="0"/>
        <w:numPr>
          <w:ilvl w:val="0"/>
          <w:numId w:val="21"/>
        </w:numPr>
        <w:spacing w:after="0" w:line="288" w:lineRule="auto"/>
        <w:ind w:left="709" w:hanging="709"/>
        <w:contextualSpacing/>
        <w:rPr>
          <w:rFonts w:ascii="Tahoma" w:hAnsi="Tahoma" w:cs="Tahoma"/>
          <w:sz w:val="21"/>
          <w:szCs w:val="21"/>
        </w:rPr>
      </w:pPr>
      <w:r w:rsidRPr="00757D97">
        <w:rPr>
          <w:rFonts w:ascii="Tahoma" w:hAnsi="Tahoma" w:cs="Tahoma"/>
          <w:sz w:val="21"/>
          <w:szCs w:val="21"/>
        </w:rPr>
        <w:t>a forma e prazo para manifestação d</w:t>
      </w:r>
      <w:r w:rsidR="00C45DC5"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00B453BF" w:rsidRPr="00757D97">
        <w:rPr>
          <w:rFonts w:ascii="Tahoma" w:hAnsi="Tahoma" w:cs="Tahoma"/>
          <w:sz w:val="21"/>
          <w:szCs w:val="21"/>
        </w:rPr>
        <w:t>, com cópia ao Agente Fiduciário</w:t>
      </w:r>
      <w:r w:rsidR="0033281D" w:rsidRPr="00757D97">
        <w:rPr>
          <w:rFonts w:ascii="Tahoma" w:hAnsi="Tahoma" w:cs="Tahoma"/>
          <w:sz w:val="21"/>
          <w:szCs w:val="21"/>
        </w:rPr>
        <w:t xml:space="preserve"> dos CRA</w:t>
      </w:r>
      <w:r w:rsidR="00B453BF" w:rsidRPr="00757D97">
        <w:rPr>
          <w:rFonts w:ascii="Tahoma" w:hAnsi="Tahoma" w:cs="Tahoma"/>
          <w:sz w:val="21"/>
          <w:szCs w:val="21"/>
        </w:rPr>
        <w:t>,</w:t>
      </w:r>
      <w:r w:rsidRPr="00757D97">
        <w:rPr>
          <w:rFonts w:ascii="Tahoma" w:hAnsi="Tahoma" w:cs="Tahoma"/>
          <w:sz w:val="21"/>
          <w:szCs w:val="21"/>
        </w:rPr>
        <w:t xml:space="preserve"> em relação à Oferta de Resgate Antecipado;</w:t>
      </w:r>
      <w:r w:rsidR="00B16E7D" w:rsidRPr="00757D97">
        <w:rPr>
          <w:rFonts w:ascii="Tahoma" w:hAnsi="Tahoma" w:cs="Tahoma"/>
          <w:sz w:val="21"/>
          <w:szCs w:val="21"/>
        </w:rPr>
        <w:t xml:space="preserve"> e</w:t>
      </w:r>
    </w:p>
    <w:p w14:paraId="5BF1C083" w14:textId="77777777" w:rsidR="00AC39CA" w:rsidRPr="00757D97" w:rsidRDefault="00AC39CA" w:rsidP="00AA3011">
      <w:pPr>
        <w:widowControl w:val="0"/>
        <w:spacing w:after="0" w:line="288" w:lineRule="auto"/>
        <w:contextualSpacing/>
        <w:rPr>
          <w:rFonts w:ascii="Tahoma" w:hAnsi="Tahoma" w:cs="Tahoma"/>
          <w:sz w:val="21"/>
          <w:szCs w:val="21"/>
        </w:rPr>
      </w:pPr>
    </w:p>
    <w:p w14:paraId="64735B92" w14:textId="18B20F80" w:rsidR="00AC39CA" w:rsidRPr="00757D97" w:rsidRDefault="00AC39CA" w:rsidP="00AA3011">
      <w:pPr>
        <w:widowControl w:val="0"/>
        <w:numPr>
          <w:ilvl w:val="0"/>
          <w:numId w:val="21"/>
        </w:numPr>
        <w:spacing w:after="0" w:line="288" w:lineRule="auto"/>
        <w:ind w:left="709" w:hanging="709"/>
        <w:contextualSpacing/>
        <w:rPr>
          <w:rFonts w:ascii="Tahoma" w:hAnsi="Tahoma" w:cs="Tahoma"/>
          <w:sz w:val="21"/>
          <w:szCs w:val="21"/>
        </w:rPr>
      </w:pPr>
      <w:r w:rsidRPr="00757D97">
        <w:rPr>
          <w:rFonts w:ascii="Tahoma" w:hAnsi="Tahoma" w:cs="Tahoma"/>
          <w:sz w:val="21"/>
          <w:szCs w:val="21"/>
        </w:rPr>
        <w:t xml:space="preserve">demais informações relevantes para a realização do resgate das Debêntures. </w:t>
      </w:r>
    </w:p>
    <w:p w14:paraId="6E6A8EE5" w14:textId="23930BE0" w:rsidR="00AC39CA" w:rsidRPr="00757D97" w:rsidRDefault="00AC39CA" w:rsidP="00AA3011">
      <w:pPr>
        <w:pStyle w:val="Corpodetexto21"/>
        <w:spacing w:after="0" w:line="288" w:lineRule="auto"/>
        <w:ind w:left="0"/>
        <w:rPr>
          <w:rFonts w:ascii="Tahoma" w:hAnsi="Tahoma" w:cs="Tahoma"/>
          <w:sz w:val="21"/>
          <w:szCs w:val="21"/>
        </w:rPr>
      </w:pPr>
    </w:p>
    <w:p w14:paraId="143E2352" w14:textId="7FD3760A" w:rsidR="00764D37" w:rsidRPr="00757D97" w:rsidRDefault="00764D37" w:rsidP="00AA3011">
      <w:pPr>
        <w:pStyle w:val="Corpodetexto21"/>
        <w:numPr>
          <w:ilvl w:val="2"/>
          <w:numId w:val="10"/>
        </w:numPr>
        <w:spacing w:after="0" w:line="288" w:lineRule="auto"/>
        <w:ind w:left="0" w:firstLine="0"/>
        <w:rPr>
          <w:rFonts w:ascii="Tahoma" w:hAnsi="Tahoma" w:cs="Tahoma"/>
          <w:sz w:val="21"/>
          <w:szCs w:val="21"/>
        </w:rPr>
      </w:pPr>
      <w:r w:rsidRPr="00757D97">
        <w:rPr>
          <w:rFonts w:ascii="Tahoma" w:hAnsi="Tahoma" w:cs="Tahoma"/>
          <w:sz w:val="21"/>
          <w:szCs w:val="21"/>
        </w:rPr>
        <w:t>Recebida a Notificação de Oferta de Resgate, a Securitizadora deverá</w:t>
      </w:r>
      <w:r w:rsidR="00D20091" w:rsidRPr="00757D97">
        <w:rPr>
          <w:rFonts w:ascii="Tahoma" w:hAnsi="Tahoma" w:cs="Tahoma"/>
          <w:sz w:val="21"/>
          <w:szCs w:val="21"/>
        </w:rPr>
        <w:t>,</w:t>
      </w:r>
      <w:r w:rsidRPr="00757D97">
        <w:rPr>
          <w:rFonts w:ascii="Tahoma" w:hAnsi="Tahoma" w:cs="Tahoma"/>
          <w:sz w:val="21"/>
          <w:szCs w:val="21"/>
        </w:rPr>
        <w:t xml:space="preserve"> em até 5 (cinco) Dias Úteis, comunicar os </w:t>
      </w:r>
      <w:r w:rsidR="00576B6B" w:rsidRPr="00757D97">
        <w:rPr>
          <w:rFonts w:ascii="Tahoma" w:hAnsi="Tahoma" w:cs="Tahoma"/>
          <w:sz w:val="21"/>
          <w:szCs w:val="21"/>
        </w:rPr>
        <w:t>titulares d</w:t>
      </w:r>
      <w:r w:rsidR="00CB4359" w:rsidRPr="00757D97">
        <w:rPr>
          <w:rFonts w:ascii="Tahoma" w:hAnsi="Tahoma" w:cs="Tahoma"/>
          <w:sz w:val="21"/>
          <w:szCs w:val="21"/>
        </w:rPr>
        <w:t>os</w:t>
      </w:r>
      <w:r w:rsidRPr="00757D97">
        <w:rPr>
          <w:rFonts w:ascii="Tahoma" w:hAnsi="Tahoma" w:cs="Tahoma"/>
          <w:sz w:val="21"/>
          <w:szCs w:val="21"/>
        </w:rPr>
        <w:t xml:space="preserve"> CRA, conforme procedimentos estabelecidos no Termo de Securitização, sobre os termos da Oferta de Resgate Antecipado descritos na </w:t>
      </w:r>
      <w:r w:rsidR="00576B6B" w:rsidRPr="00757D97">
        <w:rPr>
          <w:rFonts w:ascii="Tahoma" w:hAnsi="Tahoma" w:cs="Tahoma"/>
          <w:sz w:val="21"/>
          <w:szCs w:val="21"/>
        </w:rPr>
        <w:t>Notificação de Oferta de Resgate</w:t>
      </w:r>
      <w:r w:rsidRPr="00757D97">
        <w:rPr>
          <w:rFonts w:ascii="Tahoma" w:hAnsi="Tahoma" w:cs="Tahoma"/>
          <w:sz w:val="21"/>
          <w:szCs w:val="21"/>
        </w:rPr>
        <w:t xml:space="preserve">, para a realização da oferta de resgate antecipado dos CRA. Até a data de término do prazo para manifestação dos </w:t>
      </w:r>
      <w:r w:rsidR="00576B6B" w:rsidRPr="00757D97">
        <w:rPr>
          <w:rFonts w:ascii="Tahoma" w:hAnsi="Tahoma" w:cs="Tahoma"/>
          <w:sz w:val="21"/>
          <w:szCs w:val="21"/>
        </w:rPr>
        <w:t>titulares d</w:t>
      </w:r>
      <w:r w:rsidR="00CB4359" w:rsidRPr="00757D97">
        <w:rPr>
          <w:rFonts w:ascii="Tahoma" w:hAnsi="Tahoma" w:cs="Tahoma"/>
          <w:sz w:val="21"/>
          <w:szCs w:val="21"/>
        </w:rPr>
        <w:t>os</w:t>
      </w:r>
      <w:r w:rsidRPr="00757D97">
        <w:rPr>
          <w:rFonts w:ascii="Tahoma" w:hAnsi="Tahoma" w:cs="Tahoma"/>
          <w:sz w:val="21"/>
          <w:szCs w:val="21"/>
        </w:rPr>
        <w:t xml:space="preserve"> </w:t>
      </w:r>
      <w:r w:rsidR="00AE1E92" w:rsidRPr="00757D97">
        <w:rPr>
          <w:rFonts w:ascii="Tahoma" w:hAnsi="Tahoma" w:cs="Tahoma"/>
          <w:sz w:val="21"/>
          <w:szCs w:val="21"/>
        </w:rPr>
        <w:t>CRA</w:t>
      </w:r>
      <w:r w:rsidRPr="00757D97">
        <w:rPr>
          <w:rFonts w:ascii="Tahoma" w:hAnsi="Tahoma" w:cs="Tahoma"/>
          <w:sz w:val="21"/>
          <w:szCs w:val="21"/>
        </w:rPr>
        <w:t xml:space="preserve">, conforme indicada na </w:t>
      </w:r>
      <w:r w:rsidR="00576B6B" w:rsidRPr="00757D97">
        <w:rPr>
          <w:rFonts w:ascii="Tahoma" w:hAnsi="Tahoma" w:cs="Tahoma"/>
          <w:sz w:val="21"/>
          <w:szCs w:val="21"/>
        </w:rPr>
        <w:t>Notificação de Oferta de Resgate</w:t>
      </w:r>
      <w:r w:rsidRPr="00757D97">
        <w:rPr>
          <w:rFonts w:ascii="Tahoma" w:hAnsi="Tahoma" w:cs="Tahoma"/>
          <w:sz w:val="21"/>
          <w:szCs w:val="21"/>
        </w:rPr>
        <w:t xml:space="preserve">, a </w:t>
      </w:r>
      <w:r w:rsidR="00576B6B" w:rsidRPr="00757D97">
        <w:rPr>
          <w:rFonts w:ascii="Tahoma" w:hAnsi="Tahoma" w:cs="Tahoma"/>
          <w:sz w:val="21"/>
          <w:szCs w:val="21"/>
        </w:rPr>
        <w:t>Securitizadora</w:t>
      </w:r>
      <w:r w:rsidRPr="00757D97">
        <w:rPr>
          <w:rFonts w:ascii="Tahoma" w:hAnsi="Tahoma" w:cs="Tahoma"/>
          <w:sz w:val="21"/>
          <w:szCs w:val="21"/>
        </w:rPr>
        <w:t xml:space="preserve"> deverá responder à </w:t>
      </w:r>
      <w:r w:rsidR="00576B6B" w:rsidRPr="00757D97">
        <w:rPr>
          <w:rFonts w:ascii="Tahoma" w:hAnsi="Tahoma" w:cs="Tahoma"/>
          <w:sz w:val="21"/>
          <w:szCs w:val="21"/>
        </w:rPr>
        <w:t>Emissora</w:t>
      </w:r>
      <w:r w:rsidRPr="00757D97">
        <w:rPr>
          <w:rFonts w:ascii="Tahoma" w:hAnsi="Tahoma" w:cs="Tahoma"/>
          <w:sz w:val="21"/>
          <w:szCs w:val="21"/>
        </w:rPr>
        <w:t xml:space="preserve"> acerca da adesão ou não da Oferta de Resgate Antecipado</w:t>
      </w:r>
      <w:r w:rsidR="00AF0820" w:rsidRPr="00757D97">
        <w:rPr>
          <w:rFonts w:ascii="Tahoma" w:hAnsi="Tahoma" w:cs="Tahoma"/>
          <w:sz w:val="21"/>
          <w:szCs w:val="21"/>
        </w:rPr>
        <w:t xml:space="preserve"> pelos titulares dos CRA</w:t>
      </w:r>
      <w:r w:rsidRPr="00757D97">
        <w:rPr>
          <w:rFonts w:ascii="Tahoma" w:hAnsi="Tahoma" w:cs="Tahoma"/>
          <w:sz w:val="21"/>
          <w:szCs w:val="21"/>
        </w:rPr>
        <w:t xml:space="preserve">. Caso a </w:t>
      </w:r>
      <w:r w:rsidR="00D20091" w:rsidRPr="00757D97">
        <w:rPr>
          <w:rFonts w:ascii="Tahoma" w:hAnsi="Tahoma" w:cs="Tahoma"/>
          <w:sz w:val="21"/>
          <w:szCs w:val="21"/>
        </w:rPr>
        <w:t>Securitizadora</w:t>
      </w:r>
      <w:r w:rsidRPr="00757D97">
        <w:rPr>
          <w:rFonts w:ascii="Tahoma" w:hAnsi="Tahoma" w:cs="Tahoma"/>
          <w:sz w:val="21"/>
          <w:szCs w:val="21"/>
        </w:rPr>
        <w:t xml:space="preserve"> não se manifeste dentro do prazo acima mencionado, seu silêncio deverá ser interpretado, para todos os fins de direito, como rejeição total da Oferta de Resgate Antecipado;</w:t>
      </w:r>
    </w:p>
    <w:p w14:paraId="65665353" w14:textId="77777777" w:rsidR="00AC39CA" w:rsidRPr="00757D97" w:rsidRDefault="00AC39CA" w:rsidP="00AA3011">
      <w:pPr>
        <w:widowControl w:val="0"/>
        <w:spacing w:after="0" w:line="288" w:lineRule="auto"/>
        <w:contextualSpacing/>
        <w:jc w:val="right"/>
        <w:rPr>
          <w:rFonts w:ascii="Tahoma" w:hAnsi="Tahoma" w:cs="Tahoma"/>
          <w:sz w:val="21"/>
          <w:szCs w:val="21"/>
        </w:rPr>
      </w:pPr>
    </w:p>
    <w:p w14:paraId="2B3D2FFA" w14:textId="37A2E512" w:rsidR="00AC39CA" w:rsidRPr="00757D97" w:rsidRDefault="00AC39CA" w:rsidP="00AA3011">
      <w:pPr>
        <w:pStyle w:val="Corpodetexto21"/>
        <w:numPr>
          <w:ilvl w:val="2"/>
          <w:numId w:val="10"/>
        </w:numPr>
        <w:spacing w:after="0" w:line="288" w:lineRule="auto"/>
        <w:ind w:left="0" w:firstLine="0"/>
        <w:rPr>
          <w:rFonts w:ascii="Tahoma" w:hAnsi="Tahoma" w:cs="Tahoma"/>
          <w:sz w:val="21"/>
          <w:szCs w:val="21"/>
        </w:rPr>
      </w:pPr>
      <w:r w:rsidRPr="00757D97">
        <w:rPr>
          <w:rFonts w:ascii="Tahoma" w:hAnsi="Tahoma" w:cs="Tahoma"/>
          <w:sz w:val="21"/>
          <w:szCs w:val="21"/>
        </w:rPr>
        <w:t>A data de realização dos pagamentos devidos em razão de uma Oferta de Resgate Antecipado</w:t>
      </w:r>
      <w:r w:rsidR="004B17E6" w:rsidRPr="00757D97">
        <w:rPr>
          <w:rFonts w:ascii="Tahoma" w:hAnsi="Tahoma" w:cs="Tahoma"/>
          <w:sz w:val="21"/>
          <w:szCs w:val="21"/>
        </w:rPr>
        <w:t xml:space="preserve"> </w:t>
      </w:r>
      <w:r w:rsidRPr="00757D97">
        <w:rPr>
          <w:rFonts w:ascii="Tahoma" w:hAnsi="Tahoma" w:cs="Tahoma"/>
          <w:sz w:val="21"/>
          <w:szCs w:val="21"/>
        </w:rPr>
        <w:t>deverá, obrigatoriamente, ser um Dia Útil.</w:t>
      </w:r>
    </w:p>
    <w:p w14:paraId="7F82CFFA" w14:textId="77777777" w:rsidR="00AC39CA" w:rsidRPr="00757D97" w:rsidRDefault="00AC39CA" w:rsidP="00AA3011">
      <w:pPr>
        <w:widowControl w:val="0"/>
        <w:spacing w:after="0" w:line="288" w:lineRule="auto"/>
        <w:contextualSpacing/>
        <w:rPr>
          <w:rFonts w:ascii="Tahoma" w:hAnsi="Tahoma" w:cs="Tahoma"/>
          <w:sz w:val="21"/>
          <w:szCs w:val="21"/>
        </w:rPr>
      </w:pPr>
    </w:p>
    <w:p w14:paraId="03B99706" w14:textId="37535677" w:rsidR="00AC39CA" w:rsidRPr="00757D97" w:rsidRDefault="00AC39CA" w:rsidP="00AA3011">
      <w:pPr>
        <w:pStyle w:val="Corpodetexto21"/>
        <w:numPr>
          <w:ilvl w:val="2"/>
          <w:numId w:val="10"/>
        </w:numPr>
        <w:spacing w:after="0" w:line="288" w:lineRule="auto"/>
        <w:ind w:left="0" w:firstLine="0"/>
        <w:rPr>
          <w:rFonts w:ascii="Tahoma" w:hAnsi="Tahoma" w:cs="Tahoma"/>
          <w:sz w:val="21"/>
          <w:szCs w:val="21"/>
        </w:rPr>
      </w:pPr>
      <w:r w:rsidRPr="00757D97">
        <w:rPr>
          <w:rFonts w:ascii="Tahoma" w:hAnsi="Tahoma" w:cs="Tahoma"/>
          <w:sz w:val="21"/>
          <w:szCs w:val="21"/>
        </w:rPr>
        <w:t xml:space="preserve">As Debêntures </w:t>
      </w:r>
      <w:r w:rsidR="00DC4FDE" w:rsidRPr="00757D97">
        <w:rPr>
          <w:rFonts w:ascii="Tahoma" w:hAnsi="Tahoma" w:cs="Tahoma"/>
          <w:sz w:val="21"/>
          <w:szCs w:val="21"/>
        </w:rPr>
        <w:t>que forem efetiva</w:t>
      </w:r>
      <w:r w:rsidR="00FC78B0" w:rsidRPr="00757D97">
        <w:rPr>
          <w:rFonts w:ascii="Tahoma" w:hAnsi="Tahoma" w:cs="Tahoma"/>
          <w:sz w:val="21"/>
          <w:szCs w:val="21"/>
        </w:rPr>
        <w:t>mente</w:t>
      </w:r>
      <w:r w:rsidR="00DC4FDE" w:rsidRPr="00757D97">
        <w:rPr>
          <w:rFonts w:ascii="Tahoma" w:hAnsi="Tahoma" w:cs="Tahoma"/>
          <w:sz w:val="21"/>
          <w:szCs w:val="21"/>
        </w:rPr>
        <w:t xml:space="preserve"> resgata</w:t>
      </w:r>
      <w:r w:rsidR="00697D61" w:rsidRPr="00757D97">
        <w:rPr>
          <w:rFonts w:ascii="Tahoma" w:hAnsi="Tahoma" w:cs="Tahoma"/>
          <w:sz w:val="21"/>
          <w:szCs w:val="21"/>
        </w:rPr>
        <w:t>da</w:t>
      </w:r>
      <w:r w:rsidR="00DC4FDE" w:rsidRPr="00757D97">
        <w:rPr>
          <w:rFonts w:ascii="Tahoma" w:hAnsi="Tahoma" w:cs="Tahoma"/>
          <w:sz w:val="21"/>
          <w:szCs w:val="21"/>
        </w:rPr>
        <w:t>s</w:t>
      </w:r>
      <w:r w:rsidR="003D53B1" w:rsidRPr="00757D97">
        <w:rPr>
          <w:rFonts w:ascii="Tahoma" w:hAnsi="Tahoma" w:cs="Tahoma"/>
          <w:sz w:val="21"/>
          <w:szCs w:val="21"/>
        </w:rPr>
        <w:t>,</w:t>
      </w:r>
      <w:r w:rsidR="00DC4FDE" w:rsidRPr="00757D97">
        <w:rPr>
          <w:rFonts w:ascii="Tahoma" w:hAnsi="Tahoma" w:cs="Tahoma"/>
          <w:sz w:val="21"/>
          <w:szCs w:val="21"/>
        </w:rPr>
        <w:t xml:space="preserve"> após a adesão dos titulares d</w:t>
      </w:r>
      <w:r w:rsidR="00CB4359" w:rsidRPr="00757D97">
        <w:rPr>
          <w:rFonts w:ascii="Tahoma" w:hAnsi="Tahoma" w:cs="Tahoma"/>
          <w:sz w:val="21"/>
          <w:szCs w:val="21"/>
        </w:rPr>
        <w:t>os</w:t>
      </w:r>
      <w:r w:rsidR="00DC4FDE" w:rsidRPr="00757D97">
        <w:rPr>
          <w:rFonts w:ascii="Tahoma" w:hAnsi="Tahoma" w:cs="Tahoma"/>
          <w:sz w:val="21"/>
          <w:szCs w:val="21"/>
        </w:rPr>
        <w:t xml:space="preserve"> CRA à </w:t>
      </w:r>
      <w:r w:rsidRPr="00757D97">
        <w:rPr>
          <w:rFonts w:ascii="Tahoma" w:hAnsi="Tahoma" w:cs="Tahoma"/>
          <w:sz w:val="21"/>
          <w:szCs w:val="21"/>
        </w:rPr>
        <w:t>Oferta de Resgate Antecipado</w:t>
      </w:r>
      <w:r w:rsidR="003D53B1" w:rsidRPr="00757D97">
        <w:rPr>
          <w:rFonts w:ascii="Tahoma" w:hAnsi="Tahoma" w:cs="Tahoma"/>
          <w:sz w:val="21"/>
          <w:szCs w:val="21"/>
        </w:rPr>
        <w:t>,</w:t>
      </w:r>
      <w:r w:rsidRPr="00757D97">
        <w:rPr>
          <w:rFonts w:ascii="Tahoma" w:hAnsi="Tahoma" w:cs="Tahoma"/>
          <w:sz w:val="21"/>
          <w:szCs w:val="21"/>
        </w:rPr>
        <w:t xml:space="preserve"> serão obrigatoriamente canceladas pela Emissora.</w:t>
      </w:r>
    </w:p>
    <w:p w14:paraId="066CBD75" w14:textId="7C2A561C" w:rsidR="005B30B8" w:rsidRPr="00757D97" w:rsidRDefault="005B30B8" w:rsidP="00AA3011">
      <w:pPr>
        <w:widowControl w:val="0"/>
        <w:suppressLineNumbers/>
        <w:spacing w:after="0" w:line="288" w:lineRule="auto"/>
        <w:contextualSpacing/>
        <w:rPr>
          <w:rFonts w:ascii="Tahoma" w:hAnsi="Tahoma" w:cs="Tahoma"/>
          <w:sz w:val="21"/>
          <w:szCs w:val="21"/>
        </w:rPr>
      </w:pPr>
    </w:p>
    <w:p w14:paraId="654E5262" w14:textId="3A2FC656" w:rsidR="008F2A36" w:rsidRPr="00757D97" w:rsidRDefault="008F2A36" w:rsidP="00AA3011">
      <w:pPr>
        <w:pStyle w:val="Corpodetexto21"/>
        <w:numPr>
          <w:ilvl w:val="1"/>
          <w:numId w:val="10"/>
        </w:numPr>
        <w:suppressLineNumbers/>
        <w:spacing w:after="0" w:line="288" w:lineRule="auto"/>
        <w:rPr>
          <w:rFonts w:ascii="Tahoma" w:hAnsi="Tahoma" w:cs="Tahoma"/>
          <w:sz w:val="21"/>
          <w:szCs w:val="21"/>
        </w:rPr>
      </w:pPr>
      <w:r w:rsidRPr="00757D97">
        <w:rPr>
          <w:rFonts w:ascii="Tahoma" w:hAnsi="Tahoma" w:cs="Tahoma"/>
          <w:b/>
          <w:sz w:val="21"/>
          <w:szCs w:val="21"/>
        </w:rPr>
        <w:t xml:space="preserve">Resgate Antecipado Facultativo </w:t>
      </w:r>
    </w:p>
    <w:p w14:paraId="7F36685A" w14:textId="77777777" w:rsidR="008F2A36" w:rsidRPr="00757D97" w:rsidRDefault="008F2A36" w:rsidP="00AA3011">
      <w:pPr>
        <w:widowControl w:val="0"/>
        <w:suppressLineNumbers/>
        <w:spacing w:after="0" w:line="288" w:lineRule="auto"/>
        <w:contextualSpacing/>
        <w:rPr>
          <w:rFonts w:ascii="Tahoma" w:hAnsi="Tahoma" w:cs="Tahoma"/>
          <w:sz w:val="21"/>
          <w:szCs w:val="21"/>
        </w:rPr>
      </w:pPr>
    </w:p>
    <w:p w14:paraId="5258007E" w14:textId="19D2BF1D" w:rsidR="008F2A36" w:rsidRPr="00757D97" w:rsidRDefault="008F2A36" w:rsidP="00AA3011">
      <w:pPr>
        <w:pStyle w:val="Corpodetexto21"/>
        <w:numPr>
          <w:ilvl w:val="2"/>
          <w:numId w:val="10"/>
        </w:numPr>
        <w:spacing w:after="0" w:line="288" w:lineRule="auto"/>
        <w:ind w:left="0" w:firstLine="0"/>
        <w:rPr>
          <w:rFonts w:ascii="Tahoma" w:hAnsi="Tahoma" w:cs="Tahoma"/>
          <w:b/>
          <w:caps/>
          <w:sz w:val="21"/>
          <w:szCs w:val="21"/>
        </w:rPr>
      </w:pPr>
      <w:r w:rsidRPr="00757D97">
        <w:rPr>
          <w:rFonts w:ascii="Tahoma" w:hAnsi="Tahoma" w:cs="Tahoma"/>
          <w:sz w:val="21"/>
          <w:szCs w:val="21"/>
        </w:rPr>
        <w:t>A Emissora poderá, a partir do</w:t>
      </w:r>
      <w:r w:rsidR="00322B3B" w:rsidRPr="00757D97">
        <w:rPr>
          <w:rFonts w:ascii="Tahoma" w:hAnsi="Tahoma" w:cs="Tahoma"/>
          <w:sz w:val="21"/>
          <w:szCs w:val="21"/>
        </w:rPr>
        <w:t xml:space="preserve"> </w:t>
      </w:r>
      <w:r w:rsidR="00AF0820" w:rsidRPr="00757D97">
        <w:rPr>
          <w:rFonts w:ascii="Tahoma" w:hAnsi="Tahoma" w:cs="Tahoma"/>
          <w:sz w:val="21"/>
          <w:szCs w:val="21"/>
        </w:rPr>
        <w:t>13</w:t>
      </w:r>
      <w:r w:rsidRPr="00757D97">
        <w:rPr>
          <w:rFonts w:ascii="Tahoma" w:hAnsi="Tahoma" w:cs="Tahoma"/>
          <w:sz w:val="21"/>
          <w:szCs w:val="21"/>
        </w:rPr>
        <w:t>º</w:t>
      </w:r>
      <w:r w:rsidR="001C61FD" w:rsidRPr="00757D97">
        <w:rPr>
          <w:rFonts w:ascii="Tahoma" w:hAnsi="Tahoma" w:cs="Tahoma"/>
          <w:sz w:val="21"/>
          <w:szCs w:val="21"/>
        </w:rPr>
        <w:t xml:space="preserve"> </w:t>
      </w:r>
      <w:r w:rsidRPr="00757D97">
        <w:rPr>
          <w:rFonts w:ascii="Tahoma" w:hAnsi="Tahoma" w:cs="Tahoma"/>
          <w:sz w:val="21"/>
          <w:szCs w:val="21"/>
        </w:rPr>
        <w:t>(</w:t>
      </w:r>
      <w:r w:rsidR="00AF0820" w:rsidRPr="00757D97">
        <w:rPr>
          <w:rFonts w:ascii="Tahoma" w:hAnsi="Tahoma" w:cs="Tahoma"/>
          <w:sz w:val="21"/>
          <w:szCs w:val="21"/>
        </w:rPr>
        <w:t>décimo terceiro</w:t>
      </w:r>
      <w:r w:rsidR="00322B3B" w:rsidRPr="00757D97">
        <w:rPr>
          <w:rFonts w:ascii="Tahoma" w:hAnsi="Tahoma" w:cs="Tahoma"/>
          <w:sz w:val="21"/>
          <w:szCs w:val="21"/>
        </w:rPr>
        <w:t>)</w:t>
      </w:r>
      <w:r w:rsidRPr="00757D97">
        <w:rPr>
          <w:rFonts w:ascii="Tahoma" w:hAnsi="Tahoma" w:cs="Tahoma"/>
          <w:sz w:val="21"/>
          <w:szCs w:val="21"/>
        </w:rPr>
        <w:t xml:space="preserve"> mês (inclusive) contado da Data de Emissão, a seu exclusivo critério, realizar o resgate antecipado facultativo da totalidade das Debêntures, com o consequente cancelamento de tais Debêntures, mediante envio de comunicação direta à Securitizadora, com cópia ao Agente Fiduciário dos CRA</w:t>
      </w:r>
      <w:r w:rsidR="00D61D8D" w:rsidRPr="00757D97">
        <w:rPr>
          <w:rFonts w:ascii="Tahoma" w:hAnsi="Tahoma" w:cs="Tahoma"/>
          <w:sz w:val="21"/>
          <w:szCs w:val="21"/>
        </w:rPr>
        <w:t xml:space="preserve"> (“</w:t>
      </w:r>
      <w:r w:rsidR="00D61D8D" w:rsidRPr="00757D97">
        <w:rPr>
          <w:rFonts w:ascii="Tahoma" w:hAnsi="Tahoma" w:cs="Tahoma"/>
          <w:b/>
          <w:bCs/>
          <w:sz w:val="21"/>
          <w:szCs w:val="21"/>
        </w:rPr>
        <w:t>Comunicação de Resgate Antecipado</w:t>
      </w:r>
      <w:r w:rsidR="00D61D8D" w:rsidRPr="00757D97">
        <w:rPr>
          <w:rFonts w:ascii="Tahoma" w:hAnsi="Tahoma" w:cs="Tahoma"/>
          <w:sz w:val="21"/>
          <w:szCs w:val="21"/>
        </w:rPr>
        <w:t>”)</w:t>
      </w:r>
      <w:r w:rsidRPr="00757D97">
        <w:rPr>
          <w:rFonts w:ascii="Tahoma" w:hAnsi="Tahoma" w:cs="Tahoma"/>
          <w:sz w:val="21"/>
          <w:szCs w:val="21"/>
        </w:rPr>
        <w:t xml:space="preserve">, com antecedência mínima de </w:t>
      </w:r>
      <w:r w:rsidR="008E1992" w:rsidRPr="00757D97">
        <w:rPr>
          <w:rFonts w:ascii="Tahoma" w:hAnsi="Tahoma" w:cs="Tahoma"/>
          <w:sz w:val="21"/>
          <w:szCs w:val="21"/>
        </w:rPr>
        <w:t>30</w:t>
      </w:r>
      <w:r w:rsidRPr="00757D97">
        <w:rPr>
          <w:rFonts w:ascii="Tahoma" w:hAnsi="Tahoma" w:cs="Tahoma"/>
          <w:sz w:val="21"/>
          <w:szCs w:val="21"/>
        </w:rPr>
        <w:t xml:space="preserve"> (</w:t>
      </w:r>
      <w:r w:rsidR="008E1992" w:rsidRPr="00757D97">
        <w:rPr>
          <w:rFonts w:ascii="Tahoma" w:hAnsi="Tahoma" w:cs="Tahoma"/>
          <w:sz w:val="21"/>
          <w:szCs w:val="21"/>
        </w:rPr>
        <w:t>trinta</w:t>
      </w:r>
      <w:r w:rsidRPr="00757D97">
        <w:rPr>
          <w:rFonts w:ascii="Tahoma" w:hAnsi="Tahoma" w:cs="Tahoma"/>
          <w:sz w:val="21"/>
          <w:szCs w:val="21"/>
        </w:rPr>
        <w:t xml:space="preserve">) Dias Úteis da data </w:t>
      </w:r>
      <w:r w:rsidR="008E1992" w:rsidRPr="00757D97">
        <w:rPr>
          <w:rFonts w:ascii="Tahoma" w:hAnsi="Tahoma" w:cs="Tahoma"/>
          <w:sz w:val="21"/>
          <w:szCs w:val="21"/>
        </w:rPr>
        <w:t xml:space="preserve">prevista para realização </w:t>
      </w:r>
      <w:r w:rsidRPr="00757D97">
        <w:rPr>
          <w:rFonts w:ascii="Tahoma" w:hAnsi="Tahoma" w:cs="Tahoma"/>
          <w:sz w:val="21"/>
          <w:szCs w:val="21"/>
        </w:rPr>
        <w:t>do resgate</w:t>
      </w:r>
      <w:r w:rsidR="00D61D8D" w:rsidRPr="00757D97">
        <w:rPr>
          <w:rFonts w:ascii="Tahoma" w:hAnsi="Tahoma" w:cs="Tahoma"/>
          <w:sz w:val="21"/>
          <w:szCs w:val="21"/>
        </w:rPr>
        <w:t xml:space="preserve"> </w:t>
      </w:r>
      <w:r w:rsidRPr="00757D97">
        <w:rPr>
          <w:rFonts w:ascii="Tahoma" w:hAnsi="Tahoma" w:cs="Tahoma"/>
          <w:sz w:val="21"/>
          <w:szCs w:val="21"/>
        </w:rPr>
        <w:t>(</w:t>
      </w:r>
      <w:r w:rsidR="009E1D38" w:rsidRPr="00757D97">
        <w:rPr>
          <w:rFonts w:ascii="Tahoma" w:hAnsi="Tahoma" w:cs="Tahoma"/>
          <w:sz w:val="21"/>
          <w:szCs w:val="21"/>
        </w:rPr>
        <w:t>“</w:t>
      </w:r>
      <w:r w:rsidR="009E1D38" w:rsidRPr="00757D97">
        <w:rPr>
          <w:rFonts w:ascii="Tahoma" w:hAnsi="Tahoma" w:cs="Tahoma"/>
          <w:b/>
          <w:bCs/>
          <w:sz w:val="21"/>
          <w:szCs w:val="21"/>
        </w:rPr>
        <w:t>Data de Resgate</w:t>
      </w:r>
      <w:r w:rsidR="009E1D38" w:rsidRPr="00757D97">
        <w:rPr>
          <w:rFonts w:ascii="Tahoma" w:hAnsi="Tahoma" w:cs="Tahoma"/>
          <w:sz w:val="21"/>
          <w:szCs w:val="21"/>
        </w:rPr>
        <w:t xml:space="preserve">” e </w:t>
      </w:r>
      <w:r w:rsidRPr="00757D97">
        <w:rPr>
          <w:rFonts w:ascii="Tahoma" w:hAnsi="Tahoma" w:cs="Tahoma"/>
          <w:sz w:val="21"/>
          <w:szCs w:val="21"/>
        </w:rPr>
        <w:t>“</w:t>
      </w:r>
      <w:r w:rsidRPr="00757D97">
        <w:rPr>
          <w:rFonts w:ascii="Tahoma" w:hAnsi="Tahoma" w:cs="Tahoma"/>
          <w:b/>
          <w:bCs/>
          <w:sz w:val="21"/>
          <w:szCs w:val="21"/>
        </w:rPr>
        <w:t>Resgate Antecipado Facultativo</w:t>
      </w:r>
      <w:r w:rsidRPr="00757D97">
        <w:rPr>
          <w:rFonts w:ascii="Tahoma" w:hAnsi="Tahoma" w:cs="Tahoma"/>
          <w:sz w:val="21"/>
          <w:szCs w:val="21"/>
        </w:rPr>
        <w:t>”</w:t>
      </w:r>
      <w:r w:rsidR="009E1D38" w:rsidRPr="00757D97">
        <w:rPr>
          <w:rFonts w:ascii="Tahoma" w:hAnsi="Tahoma" w:cs="Tahoma"/>
          <w:sz w:val="21"/>
          <w:szCs w:val="21"/>
        </w:rPr>
        <w:t>, respetivamente</w:t>
      </w:r>
      <w:r w:rsidRPr="00757D97">
        <w:rPr>
          <w:rFonts w:ascii="Tahoma" w:hAnsi="Tahoma" w:cs="Tahoma"/>
          <w:sz w:val="21"/>
          <w:szCs w:val="21"/>
        </w:rPr>
        <w:t xml:space="preserve">). </w:t>
      </w:r>
    </w:p>
    <w:p w14:paraId="37AB93DD" w14:textId="77777777" w:rsidR="008F2A36" w:rsidRPr="00757D97" w:rsidRDefault="008F2A36" w:rsidP="00AA3011">
      <w:pPr>
        <w:widowControl w:val="0"/>
        <w:spacing w:after="0" w:line="288" w:lineRule="auto"/>
        <w:contextualSpacing/>
        <w:rPr>
          <w:rFonts w:ascii="Tahoma" w:hAnsi="Tahoma" w:cs="Tahoma"/>
          <w:b/>
          <w:caps/>
          <w:sz w:val="21"/>
          <w:szCs w:val="21"/>
        </w:rPr>
      </w:pPr>
    </w:p>
    <w:p w14:paraId="1517B685" w14:textId="096DFC7E" w:rsidR="008F2A36" w:rsidRPr="00757D97" w:rsidRDefault="008F2A36" w:rsidP="00AA3011">
      <w:pPr>
        <w:pStyle w:val="Corpodetexto21"/>
        <w:numPr>
          <w:ilvl w:val="2"/>
          <w:numId w:val="10"/>
        </w:numPr>
        <w:spacing w:after="0" w:line="288" w:lineRule="auto"/>
        <w:ind w:left="0" w:firstLine="0"/>
        <w:rPr>
          <w:rFonts w:ascii="Tahoma" w:hAnsi="Tahoma" w:cs="Tahoma"/>
          <w:b/>
          <w:caps/>
          <w:sz w:val="21"/>
          <w:szCs w:val="21"/>
        </w:rPr>
      </w:pPr>
      <w:r w:rsidRPr="00757D97">
        <w:rPr>
          <w:rFonts w:ascii="Tahoma" w:hAnsi="Tahoma" w:cs="Tahoma"/>
          <w:sz w:val="21"/>
          <w:szCs w:val="21"/>
        </w:rPr>
        <w:t xml:space="preserve">A </w:t>
      </w:r>
      <w:r w:rsidR="00D61D8D" w:rsidRPr="00757D97">
        <w:rPr>
          <w:rFonts w:ascii="Tahoma" w:hAnsi="Tahoma" w:cs="Tahoma"/>
          <w:sz w:val="21"/>
          <w:szCs w:val="21"/>
        </w:rPr>
        <w:t xml:space="preserve">Comunicação de Resgate Antecipado deverá </w:t>
      </w:r>
      <w:r w:rsidRPr="00757D97">
        <w:rPr>
          <w:rFonts w:ascii="Tahoma" w:hAnsi="Tahoma" w:cs="Tahoma"/>
          <w:sz w:val="21"/>
          <w:szCs w:val="21"/>
        </w:rPr>
        <w:t xml:space="preserve">conter: (a) a </w:t>
      </w:r>
      <w:r w:rsidR="009E1D38" w:rsidRPr="00757D97">
        <w:rPr>
          <w:rFonts w:ascii="Tahoma" w:hAnsi="Tahoma" w:cs="Tahoma"/>
          <w:sz w:val="21"/>
          <w:szCs w:val="21"/>
        </w:rPr>
        <w:t>Data de Resgate</w:t>
      </w:r>
      <w:r w:rsidRPr="00757D97">
        <w:rPr>
          <w:rFonts w:ascii="Tahoma" w:hAnsi="Tahoma" w:cs="Tahoma"/>
          <w:sz w:val="21"/>
          <w:szCs w:val="21"/>
        </w:rPr>
        <w:t xml:space="preserve">; e (b) demais informações necessárias para a operacionalização do resgate das Debêntures no âmbito do Resgate Antecipado Facultativo, bem como de quaisquer valores eventualmente </w:t>
      </w:r>
      <w:r w:rsidRPr="00757D97">
        <w:rPr>
          <w:rFonts w:ascii="Tahoma" w:hAnsi="Tahoma" w:cs="Tahoma"/>
          <w:sz w:val="21"/>
          <w:szCs w:val="21"/>
        </w:rPr>
        <w:lastRenderedPageBreak/>
        <w:t xml:space="preserve">devidos pela Emissora, incluindo </w:t>
      </w:r>
      <w:r w:rsidR="00337DC6" w:rsidRPr="00757D97">
        <w:rPr>
          <w:rFonts w:ascii="Tahoma" w:hAnsi="Tahoma" w:cs="Tahoma"/>
          <w:sz w:val="21"/>
          <w:szCs w:val="21"/>
        </w:rPr>
        <w:t xml:space="preserve">eventuais </w:t>
      </w:r>
      <w:r w:rsidRPr="00757D97">
        <w:rPr>
          <w:rFonts w:ascii="Tahoma" w:hAnsi="Tahoma" w:cs="Tahoma"/>
          <w:sz w:val="21"/>
          <w:szCs w:val="21"/>
        </w:rPr>
        <w:t>despesas, nos termos desta Escritura.</w:t>
      </w:r>
    </w:p>
    <w:p w14:paraId="55179174" w14:textId="55523351" w:rsidR="00636D89" w:rsidRPr="00757D97" w:rsidRDefault="00636D89" w:rsidP="00AA3011">
      <w:pPr>
        <w:widowControl w:val="0"/>
        <w:spacing w:after="0" w:line="288" w:lineRule="auto"/>
        <w:contextualSpacing/>
        <w:rPr>
          <w:rFonts w:ascii="Tahoma" w:hAnsi="Tahoma" w:cs="Tahoma"/>
          <w:b/>
          <w:caps/>
          <w:sz w:val="21"/>
          <w:szCs w:val="21"/>
        </w:rPr>
      </w:pPr>
    </w:p>
    <w:p w14:paraId="2011CCA4" w14:textId="0EDF995F" w:rsidR="008F2A36" w:rsidRPr="00757D97" w:rsidRDefault="008E2E7E" w:rsidP="00AA3011">
      <w:pPr>
        <w:pStyle w:val="Corpodetexto21"/>
        <w:numPr>
          <w:ilvl w:val="2"/>
          <w:numId w:val="10"/>
        </w:numPr>
        <w:spacing w:after="0" w:line="288" w:lineRule="auto"/>
        <w:ind w:left="0" w:firstLine="0"/>
        <w:rPr>
          <w:rFonts w:ascii="Tahoma" w:hAnsi="Tahoma" w:cs="Tahoma"/>
          <w:sz w:val="21"/>
          <w:szCs w:val="21"/>
        </w:rPr>
      </w:pPr>
      <w:r w:rsidRPr="00757D97">
        <w:rPr>
          <w:rFonts w:ascii="Tahoma" w:hAnsi="Tahoma" w:cs="Tahoma"/>
          <w:sz w:val="21"/>
          <w:szCs w:val="21"/>
        </w:rPr>
        <w:t xml:space="preserve">No caso de ser realizado o Resgate Antecipado Facultativo, o valor a ser pago pela Emissora deverá prever a incidência de um prêmio a ser calculado da seguinte forma, equivalente a 2% (dois por cento) </w:t>
      </w:r>
      <w:r w:rsidR="00492F90" w:rsidRPr="00757D97">
        <w:rPr>
          <w:rFonts w:ascii="Tahoma" w:hAnsi="Tahoma" w:cs="Tahoma"/>
          <w:sz w:val="21"/>
          <w:szCs w:val="21"/>
        </w:rPr>
        <w:t>fixo em uma parcela incidente sobre o saldo devedor dos CRA, acrescido da Remuneração incidente até a data do Resgate Antecipado Facultativo.</w:t>
      </w:r>
    </w:p>
    <w:p w14:paraId="37F4CDA2" w14:textId="77777777" w:rsidR="00636D89" w:rsidRPr="00757D97" w:rsidRDefault="00636D89" w:rsidP="00AA3011">
      <w:pPr>
        <w:widowControl w:val="0"/>
        <w:spacing w:after="0" w:line="288" w:lineRule="auto"/>
        <w:contextualSpacing/>
        <w:rPr>
          <w:rFonts w:ascii="Tahoma" w:hAnsi="Tahoma" w:cs="Tahoma"/>
          <w:b/>
          <w:sz w:val="21"/>
          <w:szCs w:val="21"/>
        </w:rPr>
      </w:pPr>
    </w:p>
    <w:p w14:paraId="7F57B3C4" w14:textId="242C01CD" w:rsidR="008F2A36" w:rsidRPr="00757D97" w:rsidRDefault="00CF0996" w:rsidP="00AA3011">
      <w:pPr>
        <w:pStyle w:val="Corpodetexto21"/>
        <w:numPr>
          <w:ilvl w:val="2"/>
          <w:numId w:val="10"/>
        </w:numPr>
        <w:spacing w:after="0" w:line="288" w:lineRule="auto"/>
        <w:ind w:left="0" w:firstLine="0"/>
        <w:rPr>
          <w:rFonts w:ascii="Tahoma" w:hAnsi="Tahoma" w:cs="Tahoma"/>
          <w:b/>
          <w:caps/>
          <w:sz w:val="21"/>
          <w:szCs w:val="21"/>
        </w:rPr>
      </w:pPr>
      <w:r w:rsidRPr="00757D97">
        <w:rPr>
          <w:rFonts w:ascii="Tahoma" w:hAnsi="Tahoma" w:cs="Tahoma"/>
          <w:sz w:val="21"/>
          <w:szCs w:val="21"/>
        </w:rPr>
        <w:t xml:space="preserve">Não será permitido o resgate antecipado facultativo parcial das Debêntures. </w:t>
      </w:r>
    </w:p>
    <w:p w14:paraId="0AC8BF1A" w14:textId="58075FCF" w:rsidR="008F2A36" w:rsidRPr="00757D97" w:rsidRDefault="008F2A36" w:rsidP="00AA3011">
      <w:pPr>
        <w:widowControl w:val="0"/>
        <w:spacing w:after="0" w:line="288" w:lineRule="auto"/>
        <w:contextualSpacing/>
        <w:rPr>
          <w:rFonts w:ascii="Tahoma" w:hAnsi="Tahoma" w:cs="Tahoma"/>
          <w:sz w:val="21"/>
          <w:szCs w:val="21"/>
        </w:rPr>
      </w:pPr>
    </w:p>
    <w:p w14:paraId="2DF37D50" w14:textId="77777777" w:rsidR="002E6603" w:rsidRPr="00757D97" w:rsidRDefault="002E6603" w:rsidP="00AA3011">
      <w:pPr>
        <w:widowControl w:val="0"/>
        <w:spacing w:after="0" w:line="288" w:lineRule="auto"/>
        <w:contextualSpacing/>
        <w:rPr>
          <w:rFonts w:ascii="Tahoma" w:hAnsi="Tahoma" w:cs="Tahoma"/>
          <w:sz w:val="21"/>
          <w:szCs w:val="21"/>
        </w:rPr>
      </w:pPr>
    </w:p>
    <w:p w14:paraId="58F12319" w14:textId="1ACD1714" w:rsidR="0099582E" w:rsidRPr="00757D97" w:rsidRDefault="0099582E" w:rsidP="00AA3011">
      <w:pPr>
        <w:pStyle w:val="Corpodetexto21"/>
        <w:numPr>
          <w:ilvl w:val="1"/>
          <w:numId w:val="10"/>
        </w:numPr>
        <w:spacing w:after="0" w:line="288" w:lineRule="auto"/>
        <w:rPr>
          <w:rFonts w:ascii="Tahoma" w:hAnsi="Tahoma" w:cs="Tahoma"/>
          <w:sz w:val="21"/>
          <w:szCs w:val="21"/>
        </w:rPr>
      </w:pPr>
      <w:r w:rsidRPr="00757D97">
        <w:rPr>
          <w:rFonts w:ascii="Tahoma" w:hAnsi="Tahoma" w:cs="Tahoma"/>
          <w:b/>
          <w:sz w:val="21"/>
          <w:szCs w:val="21"/>
        </w:rPr>
        <w:t>Amortização Extraordinária</w:t>
      </w:r>
    </w:p>
    <w:p w14:paraId="35DC5CCF" w14:textId="77777777" w:rsidR="0099582E" w:rsidRPr="00757D97" w:rsidRDefault="0099582E" w:rsidP="00AA3011">
      <w:pPr>
        <w:widowControl w:val="0"/>
        <w:spacing w:after="0" w:line="288" w:lineRule="auto"/>
        <w:contextualSpacing/>
        <w:rPr>
          <w:rFonts w:ascii="Tahoma" w:hAnsi="Tahoma" w:cs="Tahoma"/>
          <w:sz w:val="21"/>
          <w:szCs w:val="21"/>
        </w:rPr>
      </w:pPr>
    </w:p>
    <w:p w14:paraId="0D684278" w14:textId="338F0FDB" w:rsidR="00732887" w:rsidRPr="00757D97" w:rsidRDefault="00E60FA8" w:rsidP="00AA3011">
      <w:pPr>
        <w:pStyle w:val="Corpodetexto21"/>
        <w:numPr>
          <w:ilvl w:val="2"/>
          <w:numId w:val="10"/>
        </w:numPr>
        <w:spacing w:after="0" w:line="288" w:lineRule="auto"/>
        <w:ind w:left="0" w:firstLine="0"/>
        <w:rPr>
          <w:rFonts w:ascii="Tahoma" w:hAnsi="Tahoma" w:cs="Tahoma"/>
          <w:sz w:val="21"/>
          <w:szCs w:val="21"/>
        </w:rPr>
      </w:pPr>
      <w:r w:rsidRPr="00757D97">
        <w:rPr>
          <w:rFonts w:ascii="Tahoma" w:hAnsi="Tahoma" w:cs="Tahoma"/>
          <w:sz w:val="21"/>
          <w:szCs w:val="21"/>
        </w:rPr>
        <w:t>As Debêntures somente poderão ser amortizadas extraordinariamente (“</w:t>
      </w:r>
      <w:r w:rsidRPr="00757D97">
        <w:rPr>
          <w:rFonts w:ascii="Tahoma" w:hAnsi="Tahoma" w:cs="Tahoma"/>
          <w:b/>
          <w:sz w:val="21"/>
          <w:szCs w:val="21"/>
        </w:rPr>
        <w:t>Amortização Extraordinária</w:t>
      </w:r>
      <w:r w:rsidRPr="00757D97">
        <w:rPr>
          <w:rFonts w:ascii="Tahoma" w:hAnsi="Tahoma" w:cs="Tahoma"/>
          <w:sz w:val="21"/>
          <w:szCs w:val="21"/>
        </w:rPr>
        <w:t>”) se: (i) ocorrer o recebimento de montante decorrente do pagamento de valores eventualmente recuperados decorrentes da cobrança extrajudicial e/ou judicial de eventuais Obrigações Garantidas que se encontrem eventualmente inadimplidas ou em decorrência da excussão da Alienação Fiduciária de Produtos, conforme o caso; e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w:t>
      </w:r>
      <w:r w:rsidR="00735B24" w:rsidRPr="00757D97">
        <w:rPr>
          <w:rFonts w:ascii="Tahoma" w:hAnsi="Tahoma" w:cs="Tahoma"/>
          <w:sz w:val="21"/>
          <w:szCs w:val="21"/>
        </w:rPr>
        <w:t xml:space="preserve">a Emissora </w:t>
      </w:r>
      <w:r w:rsidRPr="00757D97">
        <w:rPr>
          <w:rFonts w:ascii="Tahoma" w:hAnsi="Tahoma" w:cs="Tahoma"/>
          <w:sz w:val="21"/>
          <w:szCs w:val="21"/>
        </w:rPr>
        <w:t>realizar o pagamento antecipado de parte do saldo do montante principal por el</w:t>
      </w:r>
      <w:r w:rsidR="00735B24" w:rsidRPr="00757D97">
        <w:rPr>
          <w:rFonts w:ascii="Tahoma" w:hAnsi="Tahoma" w:cs="Tahoma"/>
          <w:sz w:val="21"/>
          <w:szCs w:val="21"/>
        </w:rPr>
        <w:t>a</w:t>
      </w:r>
      <w:r w:rsidRPr="00757D97">
        <w:rPr>
          <w:rFonts w:ascii="Tahoma" w:hAnsi="Tahoma" w:cs="Tahoma"/>
          <w:sz w:val="21"/>
          <w:szCs w:val="21"/>
        </w:rPr>
        <w:t xml:space="preserve"> devido nos termos deste instrumento de forma a restabelecer </w:t>
      </w:r>
      <w:r w:rsidR="00E46CD7" w:rsidRPr="00757D97">
        <w:rPr>
          <w:rFonts w:ascii="Tahoma" w:hAnsi="Tahoma" w:cs="Tahoma"/>
          <w:sz w:val="21"/>
          <w:szCs w:val="21"/>
        </w:rPr>
        <w:t>o Índice de Cobertura da Alienação Fiduciária (conforme definido no Contrato de Alienação Fiduciária)</w:t>
      </w:r>
      <w:r w:rsidR="00735B24" w:rsidRPr="00757D97">
        <w:rPr>
          <w:rFonts w:ascii="Tahoma" w:hAnsi="Tahoma" w:cs="Tahoma"/>
          <w:sz w:val="21"/>
          <w:szCs w:val="21"/>
        </w:rPr>
        <w:t>.</w:t>
      </w:r>
    </w:p>
    <w:p w14:paraId="5B6BE8E5" w14:textId="77777777" w:rsidR="00046D9C" w:rsidRPr="00757D97" w:rsidRDefault="00046D9C" w:rsidP="00AA3011">
      <w:pPr>
        <w:tabs>
          <w:tab w:val="left" w:pos="709"/>
        </w:tabs>
        <w:spacing w:after="0" w:line="288" w:lineRule="auto"/>
        <w:ind w:right="141"/>
        <w:contextualSpacing/>
        <w:rPr>
          <w:rFonts w:ascii="Tahoma" w:hAnsi="Tahoma" w:cs="Tahoma"/>
          <w:sz w:val="21"/>
          <w:szCs w:val="21"/>
        </w:rPr>
      </w:pPr>
    </w:p>
    <w:p w14:paraId="7234BE89" w14:textId="1A439695" w:rsidR="00B65D8D" w:rsidRPr="00757D97" w:rsidRDefault="0009775B" w:rsidP="00AA3011">
      <w:pPr>
        <w:pStyle w:val="Ttulo1"/>
        <w:keepNext w:val="0"/>
        <w:widowControl w:val="0"/>
        <w:spacing w:after="0" w:line="288" w:lineRule="auto"/>
        <w:contextualSpacing/>
        <w:jc w:val="center"/>
        <w:rPr>
          <w:rFonts w:ascii="Tahoma" w:hAnsi="Tahoma" w:cs="Tahoma"/>
          <w:b w:val="0"/>
          <w:smallCaps/>
          <w:sz w:val="21"/>
          <w:szCs w:val="21"/>
        </w:rPr>
      </w:pPr>
      <w:r w:rsidRPr="00757D97">
        <w:rPr>
          <w:rFonts w:ascii="Tahoma" w:hAnsi="Tahoma" w:cs="Tahoma"/>
          <w:smallCaps/>
          <w:sz w:val="21"/>
          <w:szCs w:val="21"/>
        </w:rPr>
        <w:t xml:space="preserve">Cláusula </w:t>
      </w:r>
      <w:r w:rsidR="003C1879" w:rsidRPr="00757D97">
        <w:rPr>
          <w:rFonts w:ascii="Tahoma" w:hAnsi="Tahoma" w:cs="Tahoma"/>
          <w:smallCaps/>
          <w:sz w:val="21"/>
          <w:szCs w:val="21"/>
        </w:rPr>
        <w:t>Sexta</w:t>
      </w:r>
    </w:p>
    <w:p w14:paraId="6C7E8D12" w14:textId="682D473F" w:rsidR="00EC5A8D" w:rsidRPr="00757D97" w:rsidRDefault="0009775B" w:rsidP="00AA3011">
      <w:pPr>
        <w:widowControl w:val="0"/>
        <w:autoSpaceDE w:val="0"/>
        <w:autoSpaceDN w:val="0"/>
        <w:adjustRightInd w:val="0"/>
        <w:spacing w:after="0" w:line="288" w:lineRule="auto"/>
        <w:contextualSpacing/>
        <w:jc w:val="center"/>
        <w:rPr>
          <w:rFonts w:ascii="Tahoma" w:hAnsi="Tahoma" w:cs="Tahoma"/>
          <w:smallCaps/>
          <w:sz w:val="21"/>
          <w:szCs w:val="21"/>
        </w:rPr>
      </w:pPr>
      <w:r w:rsidRPr="00757D97">
        <w:rPr>
          <w:rFonts w:ascii="Tahoma" w:hAnsi="Tahoma" w:cs="Tahoma"/>
          <w:b/>
          <w:smallCaps/>
          <w:sz w:val="21"/>
          <w:szCs w:val="21"/>
        </w:rPr>
        <w:t>Vencimento Antecipado</w:t>
      </w:r>
    </w:p>
    <w:p w14:paraId="4DF6DCC1" w14:textId="77777777" w:rsidR="00B65D8D" w:rsidRPr="00757D97" w:rsidRDefault="00B65D8D" w:rsidP="00AA3011">
      <w:pPr>
        <w:widowControl w:val="0"/>
        <w:autoSpaceDE w:val="0"/>
        <w:autoSpaceDN w:val="0"/>
        <w:adjustRightInd w:val="0"/>
        <w:spacing w:after="0" w:line="288" w:lineRule="auto"/>
        <w:contextualSpacing/>
        <w:rPr>
          <w:rFonts w:ascii="Tahoma" w:hAnsi="Tahoma" w:cs="Tahoma"/>
          <w:sz w:val="21"/>
          <w:szCs w:val="21"/>
        </w:rPr>
      </w:pPr>
    </w:p>
    <w:p w14:paraId="127FC3A3" w14:textId="57BCB0E7" w:rsidR="00146A94" w:rsidRPr="00757D97" w:rsidRDefault="00146A94" w:rsidP="00AA3011">
      <w:pPr>
        <w:pStyle w:val="Corpodetexto21"/>
        <w:numPr>
          <w:ilvl w:val="1"/>
          <w:numId w:val="30"/>
        </w:numPr>
        <w:spacing w:after="0" w:line="288" w:lineRule="auto"/>
        <w:rPr>
          <w:rFonts w:ascii="Tahoma" w:hAnsi="Tahoma" w:cs="Tahoma"/>
          <w:sz w:val="21"/>
          <w:szCs w:val="21"/>
        </w:rPr>
      </w:pPr>
      <w:r w:rsidRPr="00757D97">
        <w:rPr>
          <w:rFonts w:ascii="Tahoma" w:hAnsi="Tahoma" w:cs="Tahoma"/>
          <w:b/>
          <w:sz w:val="21"/>
          <w:szCs w:val="21"/>
        </w:rPr>
        <w:t>Eventos de Vencimento Antecipado</w:t>
      </w:r>
    </w:p>
    <w:p w14:paraId="6F867220" w14:textId="77777777" w:rsidR="004325A0" w:rsidRPr="00757D97" w:rsidRDefault="004325A0" w:rsidP="00AA3011">
      <w:pPr>
        <w:pStyle w:val="Corpodetexto21"/>
        <w:spacing w:after="0" w:line="288" w:lineRule="auto"/>
        <w:ind w:left="0"/>
        <w:rPr>
          <w:rFonts w:ascii="Tahoma" w:hAnsi="Tahoma" w:cs="Tahoma"/>
          <w:sz w:val="21"/>
          <w:szCs w:val="21"/>
        </w:rPr>
      </w:pPr>
    </w:p>
    <w:p w14:paraId="2FCB9BE6" w14:textId="37F4B88D" w:rsidR="00A2022B" w:rsidRPr="00757D97" w:rsidRDefault="00146A94" w:rsidP="00AA3011">
      <w:pPr>
        <w:pStyle w:val="Corpodetexto21"/>
        <w:numPr>
          <w:ilvl w:val="2"/>
          <w:numId w:val="30"/>
        </w:numPr>
        <w:spacing w:after="0" w:line="288" w:lineRule="auto"/>
        <w:ind w:left="0" w:firstLine="0"/>
        <w:rPr>
          <w:rFonts w:ascii="Tahoma" w:hAnsi="Tahoma" w:cs="Tahoma"/>
          <w:sz w:val="21"/>
          <w:szCs w:val="21"/>
        </w:rPr>
      </w:pPr>
      <w:r w:rsidRPr="00757D97">
        <w:rPr>
          <w:rFonts w:ascii="Tahoma" w:hAnsi="Tahoma" w:cs="Tahoma"/>
          <w:sz w:val="21"/>
          <w:szCs w:val="21"/>
        </w:rPr>
        <w:t>Observado o disposto na</w:t>
      </w:r>
      <w:r w:rsidR="002B40C4" w:rsidRPr="00757D97">
        <w:rPr>
          <w:rFonts w:ascii="Tahoma" w:hAnsi="Tahoma" w:cs="Tahoma"/>
          <w:sz w:val="21"/>
          <w:szCs w:val="21"/>
        </w:rPr>
        <w:t>s</w:t>
      </w:r>
      <w:r w:rsidRPr="00757D97">
        <w:rPr>
          <w:rFonts w:ascii="Tahoma" w:hAnsi="Tahoma" w:cs="Tahoma"/>
          <w:sz w:val="21"/>
          <w:szCs w:val="21"/>
        </w:rPr>
        <w:t xml:space="preserve"> </w:t>
      </w:r>
      <w:r w:rsidR="002B40C4" w:rsidRPr="00757D97">
        <w:rPr>
          <w:rFonts w:ascii="Tahoma" w:hAnsi="Tahoma" w:cs="Tahoma"/>
          <w:sz w:val="21"/>
          <w:szCs w:val="21"/>
        </w:rPr>
        <w:t xml:space="preserve">cláusulas </w:t>
      </w:r>
      <w:r w:rsidRPr="00757D97">
        <w:rPr>
          <w:rFonts w:ascii="Tahoma" w:hAnsi="Tahoma" w:cs="Tahoma"/>
          <w:sz w:val="21"/>
          <w:szCs w:val="21"/>
        </w:rPr>
        <w:t xml:space="preserve">abaixo, </w:t>
      </w:r>
      <w:r w:rsidR="00C45DC5" w:rsidRPr="00757D97">
        <w:rPr>
          <w:rFonts w:ascii="Tahoma" w:hAnsi="Tahoma" w:cs="Tahoma"/>
          <w:sz w:val="21"/>
          <w:szCs w:val="21"/>
        </w:rPr>
        <w:t>a</w:t>
      </w:r>
      <w:r w:rsidR="00E62837"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deverá declarar o vencimento antecipado</w:t>
      </w:r>
      <w:r w:rsidR="00954AB4" w:rsidRPr="00757D97">
        <w:rPr>
          <w:rFonts w:ascii="Tahoma" w:hAnsi="Tahoma" w:cs="Tahoma"/>
          <w:sz w:val="21"/>
          <w:szCs w:val="21"/>
        </w:rPr>
        <w:t xml:space="preserve"> automático</w:t>
      </w:r>
      <w:r w:rsidRPr="00757D97">
        <w:rPr>
          <w:rFonts w:ascii="Tahoma" w:hAnsi="Tahoma" w:cs="Tahoma"/>
          <w:sz w:val="21"/>
          <w:szCs w:val="21"/>
        </w:rPr>
        <w:t xml:space="preserve"> de todas as obrigações constantes desta </w:t>
      </w:r>
      <w:r w:rsidR="00C533D3" w:rsidRPr="00757D97">
        <w:rPr>
          <w:rFonts w:ascii="Tahoma" w:hAnsi="Tahoma" w:cs="Tahoma"/>
          <w:sz w:val="21"/>
          <w:szCs w:val="21"/>
        </w:rPr>
        <w:t>Escritura</w:t>
      </w:r>
      <w:r w:rsidRPr="00757D97">
        <w:rPr>
          <w:rFonts w:ascii="Tahoma" w:hAnsi="Tahoma" w:cs="Tahoma"/>
          <w:sz w:val="21"/>
          <w:szCs w:val="21"/>
        </w:rPr>
        <w:t xml:space="preserve">, </w:t>
      </w:r>
      <w:r w:rsidR="00954AB4" w:rsidRPr="00757D97">
        <w:rPr>
          <w:rFonts w:ascii="Tahoma" w:hAnsi="Tahoma" w:cs="Tahoma"/>
          <w:sz w:val="21"/>
          <w:szCs w:val="21"/>
        </w:rPr>
        <w:t>independentemente de aviso ou notificação, judicial ou extrajudicial, ou consulta aos titulares d</w:t>
      </w:r>
      <w:r w:rsidR="00CB4359" w:rsidRPr="00757D97">
        <w:rPr>
          <w:rFonts w:ascii="Tahoma" w:hAnsi="Tahoma" w:cs="Tahoma"/>
          <w:sz w:val="21"/>
          <w:szCs w:val="21"/>
        </w:rPr>
        <w:t>os</w:t>
      </w:r>
      <w:r w:rsidR="00954AB4" w:rsidRPr="00757D97">
        <w:rPr>
          <w:rFonts w:ascii="Tahoma" w:hAnsi="Tahoma" w:cs="Tahoma"/>
          <w:sz w:val="21"/>
          <w:szCs w:val="21"/>
        </w:rPr>
        <w:t xml:space="preserve"> CRA, ao tomar ciência da </w:t>
      </w:r>
      <w:r w:rsidRPr="00757D97">
        <w:rPr>
          <w:rFonts w:ascii="Tahoma" w:hAnsi="Tahoma" w:cs="Tahoma"/>
          <w:sz w:val="21"/>
          <w:szCs w:val="21"/>
        </w:rPr>
        <w:t>ocorrência das seguintes hipóteses</w:t>
      </w:r>
      <w:r w:rsidR="00954AB4" w:rsidRPr="00757D97">
        <w:rPr>
          <w:rFonts w:ascii="Tahoma" w:hAnsi="Tahoma" w:cs="Tahoma"/>
          <w:sz w:val="21"/>
          <w:szCs w:val="21"/>
        </w:rPr>
        <w:t>, observados os respectivos prazos de cura, quando aplicável</w:t>
      </w:r>
      <w:r w:rsidRPr="00757D97">
        <w:rPr>
          <w:rFonts w:ascii="Tahoma" w:hAnsi="Tahoma" w:cs="Tahoma"/>
          <w:sz w:val="21"/>
          <w:szCs w:val="21"/>
        </w:rPr>
        <w:t xml:space="preserve"> (cada uma, um “</w:t>
      </w:r>
      <w:r w:rsidRPr="00757D97">
        <w:rPr>
          <w:rFonts w:ascii="Tahoma" w:hAnsi="Tahoma" w:cs="Tahoma"/>
          <w:b/>
          <w:sz w:val="21"/>
          <w:szCs w:val="21"/>
        </w:rPr>
        <w:t>Evento de Vencimento Antecipado</w:t>
      </w:r>
      <w:r w:rsidR="00C855F4" w:rsidRPr="00757D97">
        <w:rPr>
          <w:rFonts w:ascii="Tahoma" w:hAnsi="Tahoma" w:cs="Tahoma"/>
          <w:b/>
          <w:sz w:val="21"/>
          <w:szCs w:val="21"/>
        </w:rPr>
        <w:t xml:space="preserve"> Automático</w:t>
      </w:r>
      <w:r w:rsidRPr="00757D97">
        <w:rPr>
          <w:rFonts w:ascii="Tahoma" w:hAnsi="Tahoma" w:cs="Tahoma"/>
          <w:sz w:val="21"/>
          <w:szCs w:val="21"/>
        </w:rPr>
        <w:t>”):</w:t>
      </w:r>
    </w:p>
    <w:p w14:paraId="1C284539" w14:textId="77777777" w:rsidR="00CC0E95" w:rsidRPr="00757D97" w:rsidRDefault="00CC0E95" w:rsidP="00AA3011">
      <w:pPr>
        <w:widowControl w:val="0"/>
        <w:spacing w:after="0" w:line="288" w:lineRule="auto"/>
        <w:contextualSpacing/>
        <w:rPr>
          <w:rFonts w:ascii="Tahoma" w:hAnsi="Tahoma" w:cs="Tahoma"/>
          <w:sz w:val="21"/>
          <w:szCs w:val="21"/>
        </w:rPr>
      </w:pPr>
      <w:bookmarkStart w:id="41" w:name="_Hlk71835216"/>
    </w:p>
    <w:p w14:paraId="731C4B6E" w14:textId="259F8234" w:rsidR="00E56C06" w:rsidRPr="00757D97" w:rsidRDefault="00E56C06" w:rsidP="00AA3011">
      <w:pPr>
        <w:widowControl w:val="0"/>
        <w:numPr>
          <w:ilvl w:val="0"/>
          <w:numId w:val="15"/>
        </w:numPr>
        <w:spacing w:after="0" w:line="288" w:lineRule="auto"/>
        <w:contextualSpacing/>
        <w:rPr>
          <w:rFonts w:ascii="Tahoma" w:hAnsi="Tahoma" w:cs="Tahoma"/>
          <w:sz w:val="21"/>
          <w:szCs w:val="21"/>
        </w:rPr>
      </w:pPr>
      <w:r w:rsidRPr="00757D97">
        <w:rPr>
          <w:rFonts w:ascii="Tahoma" w:hAnsi="Tahoma" w:cs="Tahoma"/>
          <w:sz w:val="21"/>
          <w:szCs w:val="21"/>
        </w:rPr>
        <w:t xml:space="preserve">não pagamento, pela Emissora, de qualquer obrigação pecuniária devida </w:t>
      </w:r>
      <w:r w:rsidR="00281AAE" w:rsidRPr="00757D97">
        <w:rPr>
          <w:rFonts w:ascii="Tahoma" w:hAnsi="Tahoma" w:cs="Tahoma"/>
          <w:sz w:val="21"/>
          <w:szCs w:val="21"/>
        </w:rPr>
        <w:t xml:space="preserve">em função da Emissão </w:t>
      </w:r>
      <w:r w:rsidRPr="00757D97">
        <w:rPr>
          <w:rFonts w:ascii="Tahoma" w:hAnsi="Tahoma" w:cs="Tahoma"/>
          <w:sz w:val="21"/>
          <w:szCs w:val="21"/>
        </w:rPr>
        <w:t xml:space="preserve">e/ou em decorrência desta </w:t>
      </w:r>
      <w:r w:rsidR="00043BEE" w:rsidRPr="00757D97">
        <w:rPr>
          <w:rFonts w:ascii="Tahoma" w:hAnsi="Tahoma" w:cs="Tahoma"/>
          <w:sz w:val="21"/>
          <w:szCs w:val="21"/>
        </w:rPr>
        <w:t xml:space="preserve">Escritura </w:t>
      </w:r>
      <w:r w:rsidR="009E5592" w:rsidRPr="00757D97">
        <w:rPr>
          <w:rFonts w:ascii="Tahoma" w:hAnsi="Tahoma" w:cs="Tahoma"/>
          <w:sz w:val="21"/>
          <w:szCs w:val="21"/>
        </w:rPr>
        <w:t>e/ou nos demais Documentos da O</w:t>
      </w:r>
      <w:r w:rsidR="004D0F4D" w:rsidRPr="00757D97">
        <w:rPr>
          <w:rFonts w:ascii="Tahoma" w:hAnsi="Tahoma" w:cs="Tahoma"/>
          <w:sz w:val="21"/>
          <w:szCs w:val="21"/>
        </w:rPr>
        <w:t>ferta</w:t>
      </w:r>
      <w:r w:rsidR="00281AAE" w:rsidRPr="00757D97">
        <w:rPr>
          <w:rFonts w:ascii="Tahoma" w:hAnsi="Tahoma" w:cs="Tahoma"/>
          <w:sz w:val="21"/>
          <w:szCs w:val="21"/>
        </w:rPr>
        <w:t xml:space="preserve"> (conforme definido no Termo de Securitização)</w:t>
      </w:r>
      <w:r w:rsidR="009E5592" w:rsidRPr="00757D97">
        <w:rPr>
          <w:rFonts w:ascii="Tahoma" w:hAnsi="Tahoma" w:cs="Tahoma"/>
          <w:sz w:val="21"/>
          <w:szCs w:val="21"/>
        </w:rPr>
        <w:t>,</w:t>
      </w:r>
      <w:r w:rsidR="00043BEE" w:rsidRPr="00757D97">
        <w:rPr>
          <w:rFonts w:ascii="Tahoma" w:hAnsi="Tahoma" w:cs="Tahoma"/>
          <w:sz w:val="21"/>
          <w:szCs w:val="21"/>
        </w:rPr>
        <w:t xml:space="preserve"> </w:t>
      </w:r>
      <w:r w:rsidRPr="00757D97">
        <w:rPr>
          <w:rFonts w:ascii="Tahoma" w:hAnsi="Tahoma" w:cs="Tahoma"/>
          <w:sz w:val="21"/>
          <w:szCs w:val="21"/>
        </w:rPr>
        <w:t>nas respectivas datas de vencimento</w:t>
      </w:r>
      <w:r w:rsidR="00AB10B9" w:rsidRPr="00757D97">
        <w:rPr>
          <w:rFonts w:ascii="Tahoma" w:hAnsi="Tahoma" w:cs="Tahoma"/>
          <w:sz w:val="21"/>
          <w:szCs w:val="21"/>
        </w:rPr>
        <w:t>, não sanado dentro do prazo de 2</w:t>
      </w:r>
      <w:r w:rsidR="00225D01" w:rsidRPr="00757D97">
        <w:rPr>
          <w:rFonts w:ascii="Tahoma" w:hAnsi="Tahoma" w:cs="Tahoma"/>
          <w:sz w:val="21"/>
          <w:szCs w:val="21"/>
        </w:rPr>
        <w:t xml:space="preserve"> </w:t>
      </w:r>
      <w:r w:rsidR="00AB10B9" w:rsidRPr="00757D97">
        <w:rPr>
          <w:rFonts w:ascii="Tahoma" w:hAnsi="Tahoma" w:cs="Tahoma"/>
          <w:sz w:val="21"/>
          <w:szCs w:val="21"/>
        </w:rPr>
        <w:t>(dois) Dias Úteis</w:t>
      </w:r>
      <w:r w:rsidR="00214A02" w:rsidRPr="00757D97">
        <w:rPr>
          <w:rFonts w:ascii="Tahoma" w:hAnsi="Tahoma" w:cs="Tahoma"/>
          <w:sz w:val="21"/>
          <w:szCs w:val="21"/>
        </w:rPr>
        <w:t xml:space="preserve"> a contar d</w:t>
      </w:r>
      <w:r w:rsidR="003F127E" w:rsidRPr="00757D97">
        <w:rPr>
          <w:rFonts w:ascii="Tahoma" w:hAnsi="Tahoma" w:cs="Tahoma"/>
          <w:sz w:val="21"/>
          <w:szCs w:val="21"/>
        </w:rPr>
        <w:t>a respectiva</w:t>
      </w:r>
      <w:r w:rsidR="00214A02" w:rsidRPr="00757D97">
        <w:rPr>
          <w:rFonts w:ascii="Tahoma" w:hAnsi="Tahoma" w:cs="Tahoma"/>
          <w:sz w:val="21"/>
          <w:szCs w:val="21"/>
        </w:rPr>
        <w:t xml:space="preserve"> </w:t>
      </w:r>
      <w:r w:rsidR="003F127E" w:rsidRPr="00757D97">
        <w:rPr>
          <w:rFonts w:ascii="Tahoma" w:hAnsi="Tahoma" w:cs="Tahoma"/>
          <w:sz w:val="21"/>
          <w:szCs w:val="21"/>
        </w:rPr>
        <w:t>data de vencimento</w:t>
      </w:r>
      <w:r w:rsidRPr="00757D97">
        <w:rPr>
          <w:rFonts w:ascii="Tahoma" w:hAnsi="Tahoma" w:cs="Tahoma"/>
          <w:sz w:val="21"/>
          <w:szCs w:val="21"/>
        </w:rPr>
        <w:t>;</w:t>
      </w:r>
      <w:r w:rsidR="00B96ECD" w:rsidRPr="00757D97">
        <w:rPr>
          <w:rFonts w:ascii="Tahoma" w:hAnsi="Tahoma" w:cs="Tahoma"/>
          <w:sz w:val="21"/>
          <w:szCs w:val="21"/>
        </w:rPr>
        <w:t xml:space="preserve"> </w:t>
      </w:r>
    </w:p>
    <w:p w14:paraId="3AF8E770" w14:textId="77777777" w:rsidR="00D2576F" w:rsidRPr="00757D97" w:rsidRDefault="00D2576F" w:rsidP="00AA3011">
      <w:pPr>
        <w:widowControl w:val="0"/>
        <w:spacing w:after="0" w:line="288" w:lineRule="auto"/>
        <w:contextualSpacing/>
        <w:rPr>
          <w:rFonts w:ascii="Tahoma" w:hAnsi="Tahoma" w:cs="Tahoma"/>
          <w:sz w:val="21"/>
          <w:szCs w:val="21"/>
        </w:rPr>
      </w:pPr>
    </w:p>
    <w:p w14:paraId="1CB1FBF9" w14:textId="3BE37C29" w:rsidR="00E56C06" w:rsidRPr="00757D97" w:rsidRDefault="00E56C06" w:rsidP="00AA3011">
      <w:pPr>
        <w:widowControl w:val="0"/>
        <w:numPr>
          <w:ilvl w:val="0"/>
          <w:numId w:val="15"/>
        </w:numPr>
        <w:spacing w:after="0" w:line="288" w:lineRule="auto"/>
        <w:contextualSpacing/>
        <w:rPr>
          <w:rFonts w:ascii="Tahoma" w:hAnsi="Tahoma" w:cs="Tahoma"/>
          <w:sz w:val="21"/>
          <w:szCs w:val="21"/>
        </w:rPr>
      </w:pPr>
      <w:r w:rsidRPr="00757D97">
        <w:rPr>
          <w:rFonts w:ascii="Tahoma" w:hAnsi="Tahoma" w:cs="Tahoma"/>
          <w:sz w:val="21"/>
          <w:szCs w:val="21"/>
        </w:rPr>
        <w:t>aplicação dos recursos oriundos das Debêntures em destinação diversa da descrita na Cláusula 3.5 desta Escritura;</w:t>
      </w:r>
    </w:p>
    <w:p w14:paraId="06C77C47" w14:textId="77777777" w:rsidR="006A5211" w:rsidRPr="00757D97" w:rsidRDefault="006A5211" w:rsidP="00AA3011">
      <w:pPr>
        <w:widowControl w:val="0"/>
        <w:spacing w:after="0" w:line="288" w:lineRule="auto"/>
        <w:contextualSpacing/>
        <w:rPr>
          <w:rFonts w:ascii="Tahoma" w:hAnsi="Tahoma" w:cs="Tahoma"/>
          <w:sz w:val="21"/>
          <w:szCs w:val="21"/>
        </w:rPr>
      </w:pPr>
    </w:p>
    <w:p w14:paraId="3EC9D7E1" w14:textId="6522E135" w:rsidR="00A33C51" w:rsidRPr="00757D97" w:rsidRDefault="00A33C51" w:rsidP="00AA3011">
      <w:pPr>
        <w:widowControl w:val="0"/>
        <w:numPr>
          <w:ilvl w:val="0"/>
          <w:numId w:val="15"/>
        </w:numPr>
        <w:spacing w:after="0" w:line="288" w:lineRule="auto"/>
        <w:contextualSpacing/>
        <w:rPr>
          <w:rFonts w:ascii="Tahoma" w:hAnsi="Tahoma" w:cs="Tahoma"/>
          <w:sz w:val="21"/>
          <w:szCs w:val="21"/>
        </w:rPr>
      </w:pPr>
      <w:r w:rsidRPr="00757D97">
        <w:rPr>
          <w:rFonts w:ascii="Tahoma" w:hAnsi="Tahoma" w:cs="Tahoma"/>
          <w:sz w:val="21"/>
          <w:szCs w:val="21"/>
        </w:rPr>
        <w:t>(a) decretação de falência d</w:t>
      </w:r>
      <w:r w:rsidR="00826C65" w:rsidRPr="00757D97">
        <w:rPr>
          <w:rFonts w:ascii="Tahoma" w:hAnsi="Tahoma" w:cs="Tahoma"/>
          <w:sz w:val="21"/>
          <w:szCs w:val="21"/>
        </w:rPr>
        <w:t>e qualquer</w:t>
      </w:r>
      <w:r w:rsidR="00366C05" w:rsidRPr="00757D97">
        <w:rPr>
          <w:rFonts w:ascii="Tahoma" w:hAnsi="Tahoma" w:cs="Tahoma"/>
          <w:sz w:val="21"/>
          <w:szCs w:val="21"/>
        </w:rPr>
        <w:t xml:space="preserve"> sociedade,</w:t>
      </w:r>
      <w:r w:rsidR="00826C65" w:rsidRPr="00757D97">
        <w:rPr>
          <w:rFonts w:ascii="Tahoma" w:hAnsi="Tahoma" w:cs="Tahoma"/>
          <w:sz w:val="21"/>
          <w:szCs w:val="21"/>
        </w:rPr>
        <w:t xml:space="preserve"> empresa </w:t>
      </w:r>
      <w:r w:rsidR="00366C05" w:rsidRPr="00757D97">
        <w:rPr>
          <w:rFonts w:ascii="Tahoma" w:hAnsi="Tahoma" w:cs="Tahoma"/>
          <w:sz w:val="21"/>
          <w:szCs w:val="21"/>
        </w:rPr>
        <w:t xml:space="preserve">e/ou entidade </w:t>
      </w:r>
      <w:r w:rsidR="00826C65" w:rsidRPr="00757D97">
        <w:rPr>
          <w:rFonts w:ascii="Tahoma" w:hAnsi="Tahoma" w:cs="Tahoma"/>
          <w:sz w:val="21"/>
          <w:szCs w:val="21"/>
        </w:rPr>
        <w:t>integrante do Grupo Econômico</w:t>
      </w:r>
      <w:r w:rsidRPr="00757D97">
        <w:rPr>
          <w:rFonts w:ascii="Tahoma" w:hAnsi="Tahoma" w:cs="Tahoma"/>
          <w:sz w:val="21"/>
          <w:szCs w:val="21"/>
        </w:rPr>
        <w:t xml:space="preserve">; (b) pedido de autofalência </w:t>
      </w:r>
      <w:r w:rsidR="00826C65" w:rsidRPr="00757D97">
        <w:rPr>
          <w:rFonts w:ascii="Tahoma" w:hAnsi="Tahoma" w:cs="Tahoma"/>
          <w:sz w:val="21"/>
          <w:szCs w:val="21"/>
        </w:rPr>
        <w:t xml:space="preserve">de qualquer </w:t>
      </w:r>
      <w:r w:rsidR="00C27DDB" w:rsidRPr="00757D97">
        <w:rPr>
          <w:rFonts w:ascii="Tahoma" w:hAnsi="Tahoma" w:cs="Tahoma"/>
          <w:sz w:val="21"/>
          <w:szCs w:val="21"/>
        </w:rPr>
        <w:t xml:space="preserve">sociedade, empresa e/ou entidade integrante do </w:t>
      </w:r>
      <w:r w:rsidR="00826C65" w:rsidRPr="00757D97">
        <w:rPr>
          <w:rFonts w:ascii="Tahoma" w:hAnsi="Tahoma" w:cs="Tahoma"/>
          <w:sz w:val="21"/>
          <w:szCs w:val="21"/>
        </w:rPr>
        <w:t>Grupo Econômico</w:t>
      </w:r>
      <w:r w:rsidRPr="00757D97">
        <w:rPr>
          <w:rFonts w:ascii="Tahoma" w:hAnsi="Tahoma" w:cs="Tahoma"/>
          <w:sz w:val="21"/>
          <w:szCs w:val="21"/>
        </w:rPr>
        <w:t xml:space="preserve">; (c) pedido de falência formulado por </w:t>
      </w:r>
      <w:r w:rsidRPr="00757D97">
        <w:rPr>
          <w:rFonts w:ascii="Tahoma" w:hAnsi="Tahoma" w:cs="Tahoma"/>
          <w:sz w:val="21"/>
          <w:szCs w:val="21"/>
        </w:rPr>
        <w:lastRenderedPageBreak/>
        <w:t xml:space="preserve">terceiros em face </w:t>
      </w:r>
      <w:r w:rsidR="00826C65" w:rsidRPr="00757D97">
        <w:rPr>
          <w:rFonts w:ascii="Tahoma" w:hAnsi="Tahoma" w:cs="Tahoma"/>
          <w:sz w:val="21"/>
          <w:szCs w:val="21"/>
        </w:rPr>
        <w:t xml:space="preserve">de qualquer </w:t>
      </w:r>
      <w:r w:rsidR="00C27DDB" w:rsidRPr="00757D97">
        <w:rPr>
          <w:rFonts w:ascii="Tahoma" w:hAnsi="Tahoma" w:cs="Tahoma"/>
          <w:sz w:val="21"/>
          <w:szCs w:val="21"/>
        </w:rPr>
        <w:t xml:space="preserve">sociedade, empresa e/ou entidade integrante </w:t>
      </w:r>
      <w:r w:rsidR="00826C65" w:rsidRPr="00757D97">
        <w:rPr>
          <w:rFonts w:ascii="Tahoma" w:hAnsi="Tahoma" w:cs="Tahoma"/>
          <w:sz w:val="21"/>
          <w:szCs w:val="21"/>
        </w:rPr>
        <w:t>do Grupo Econômico,</w:t>
      </w:r>
      <w:r w:rsidRPr="00757D97">
        <w:rPr>
          <w:rFonts w:ascii="Tahoma" w:hAnsi="Tahoma" w:cs="Tahoma"/>
          <w:sz w:val="21"/>
          <w:szCs w:val="21"/>
        </w:rPr>
        <w:t xml:space="preserve"> e não elidido no prazo legal; ou (d) liquidação, dissolução, declaração de insolvência ou extinção </w:t>
      </w:r>
      <w:r w:rsidR="009A7549" w:rsidRPr="00757D97">
        <w:rPr>
          <w:rFonts w:ascii="Tahoma" w:hAnsi="Tahoma" w:cs="Tahoma"/>
          <w:sz w:val="21"/>
          <w:szCs w:val="21"/>
        </w:rPr>
        <w:t xml:space="preserve">de qualquer </w:t>
      </w:r>
      <w:r w:rsidR="00C27DDB" w:rsidRPr="00757D97">
        <w:rPr>
          <w:rFonts w:ascii="Tahoma" w:hAnsi="Tahoma" w:cs="Tahoma"/>
          <w:sz w:val="21"/>
          <w:szCs w:val="21"/>
        </w:rPr>
        <w:t xml:space="preserve">sociedade, empresa e/ou entidade integrante </w:t>
      </w:r>
      <w:r w:rsidR="009A7549" w:rsidRPr="00757D97">
        <w:rPr>
          <w:rFonts w:ascii="Tahoma" w:hAnsi="Tahoma" w:cs="Tahoma"/>
          <w:sz w:val="21"/>
          <w:szCs w:val="21"/>
        </w:rPr>
        <w:t>do Grupo Econômico</w:t>
      </w:r>
      <w:r w:rsidRPr="00757D97">
        <w:rPr>
          <w:rFonts w:ascii="Tahoma" w:hAnsi="Tahoma" w:cs="Tahoma"/>
          <w:sz w:val="21"/>
          <w:szCs w:val="21"/>
        </w:rPr>
        <w:t xml:space="preserve">; </w:t>
      </w:r>
    </w:p>
    <w:p w14:paraId="606BABAD" w14:textId="77777777" w:rsidR="00A33C51" w:rsidRPr="00757D97" w:rsidRDefault="00A33C51" w:rsidP="00AA3011">
      <w:pPr>
        <w:pStyle w:val="Corpodetexto21"/>
        <w:spacing w:after="0" w:line="288" w:lineRule="auto"/>
        <w:rPr>
          <w:rFonts w:ascii="Tahoma" w:hAnsi="Tahoma" w:cs="Tahoma"/>
          <w:sz w:val="21"/>
          <w:szCs w:val="21"/>
        </w:rPr>
      </w:pPr>
    </w:p>
    <w:p w14:paraId="1DA5FCFE" w14:textId="276EC33D" w:rsidR="00A33C51" w:rsidRPr="00757D97" w:rsidRDefault="00A33C51" w:rsidP="00AA3011">
      <w:pPr>
        <w:widowControl w:val="0"/>
        <w:numPr>
          <w:ilvl w:val="0"/>
          <w:numId w:val="15"/>
        </w:numPr>
        <w:spacing w:after="0" w:line="288" w:lineRule="auto"/>
        <w:contextualSpacing/>
        <w:rPr>
          <w:rFonts w:ascii="Tahoma" w:hAnsi="Tahoma" w:cs="Tahoma"/>
          <w:sz w:val="21"/>
          <w:szCs w:val="21"/>
        </w:rPr>
      </w:pPr>
      <w:r w:rsidRPr="00757D97">
        <w:rPr>
          <w:rFonts w:ascii="Tahoma" w:hAnsi="Tahoma" w:cs="Tahoma"/>
          <w:sz w:val="21"/>
          <w:szCs w:val="21"/>
        </w:rPr>
        <w:t xml:space="preserve">propositura, </w:t>
      </w:r>
      <w:r w:rsidR="009A7549" w:rsidRPr="00757D97">
        <w:rPr>
          <w:rFonts w:ascii="Tahoma" w:hAnsi="Tahoma" w:cs="Tahoma"/>
          <w:sz w:val="21"/>
          <w:szCs w:val="21"/>
        </w:rPr>
        <w:t xml:space="preserve">por qualquer </w:t>
      </w:r>
      <w:r w:rsidR="00C27DDB" w:rsidRPr="00757D97">
        <w:rPr>
          <w:rFonts w:ascii="Tahoma" w:hAnsi="Tahoma" w:cs="Tahoma"/>
          <w:sz w:val="21"/>
          <w:szCs w:val="21"/>
        </w:rPr>
        <w:t xml:space="preserve">sociedade, empresa e/ou entidade integrante </w:t>
      </w:r>
      <w:r w:rsidR="009A7549" w:rsidRPr="00757D97">
        <w:rPr>
          <w:rFonts w:ascii="Tahoma" w:hAnsi="Tahoma" w:cs="Tahoma"/>
          <w:sz w:val="21"/>
          <w:szCs w:val="21"/>
        </w:rPr>
        <w:t>do Grupo Econômico</w:t>
      </w:r>
      <w:r w:rsidRPr="00757D97">
        <w:rPr>
          <w:rFonts w:ascii="Tahoma" w:hAnsi="Tahoma" w:cs="Tahoma"/>
          <w:sz w:val="21"/>
          <w:szCs w:val="21"/>
        </w:rPr>
        <w:t xml:space="preserve">, de plano de recuperação extrajudicial a qualquer credor ou classe de credores, independentemente de ter sido requerida ou obtida homologação judicial do referido plano, ou ainda, ingresso, </w:t>
      </w:r>
      <w:r w:rsidR="009A7549" w:rsidRPr="00757D97">
        <w:rPr>
          <w:rFonts w:ascii="Tahoma" w:hAnsi="Tahoma" w:cs="Tahoma"/>
          <w:sz w:val="21"/>
          <w:szCs w:val="21"/>
        </w:rPr>
        <w:t xml:space="preserve">por qualquer </w:t>
      </w:r>
      <w:r w:rsidR="00C27DDB" w:rsidRPr="00757D97">
        <w:rPr>
          <w:rFonts w:ascii="Tahoma" w:hAnsi="Tahoma" w:cs="Tahoma"/>
          <w:sz w:val="21"/>
          <w:szCs w:val="21"/>
        </w:rPr>
        <w:t xml:space="preserve">sociedade, empresa e/ou entidade integrante </w:t>
      </w:r>
      <w:r w:rsidR="009A7549" w:rsidRPr="00757D97">
        <w:rPr>
          <w:rFonts w:ascii="Tahoma" w:hAnsi="Tahoma" w:cs="Tahoma"/>
          <w:sz w:val="21"/>
          <w:szCs w:val="21"/>
        </w:rPr>
        <w:t>do Grupo Econômico</w:t>
      </w:r>
      <w:r w:rsidRPr="00757D97">
        <w:rPr>
          <w:rFonts w:ascii="Tahoma" w:hAnsi="Tahoma" w:cs="Tahoma"/>
          <w:sz w:val="21"/>
          <w:szCs w:val="21"/>
        </w:rPr>
        <w:t xml:space="preserve">, em juízo, de requerimento de recuperação judicial, independentemente de deferimento do processamento da recuperação ou de sua concessão pelo juiz competente; </w:t>
      </w:r>
    </w:p>
    <w:p w14:paraId="03E75A65" w14:textId="77777777" w:rsidR="00A33C51" w:rsidRPr="00757D97" w:rsidRDefault="00A33C51" w:rsidP="00AA3011">
      <w:pPr>
        <w:pStyle w:val="Corpodetexto21"/>
        <w:spacing w:after="0" w:line="288" w:lineRule="auto"/>
        <w:rPr>
          <w:rFonts w:ascii="Tahoma" w:hAnsi="Tahoma" w:cs="Tahoma"/>
          <w:sz w:val="21"/>
          <w:szCs w:val="21"/>
        </w:rPr>
      </w:pPr>
    </w:p>
    <w:p w14:paraId="5D83780E" w14:textId="77777777" w:rsidR="00A33C51" w:rsidRPr="00757D97" w:rsidRDefault="00A33C51" w:rsidP="00AA3011">
      <w:pPr>
        <w:pStyle w:val="Corpodetexto21"/>
        <w:numPr>
          <w:ilvl w:val="0"/>
          <w:numId w:val="15"/>
        </w:numPr>
        <w:spacing w:after="0" w:line="288" w:lineRule="auto"/>
        <w:rPr>
          <w:rFonts w:ascii="Tahoma" w:hAnsi="Tahoma" w:cs="Tahoma"/>
          <w:sz w:val="21"/>
          <w:szCs w:val="21"/>
        </w:rPr>
      </w:pPr>
      <w:r w:rsidRPr="00757D97">
        <w:rPr>
          <w:rFonts w:ascii="Tahoma" w:hAnsi="Tahoma" w:cs="Tahoma"/>
          <w:sz w:val="21"/>
          <w:szCs w:val="21"/>
        </w:rPr>
        <w:t xml:space="preserve">transformação do tipo societário da Emissora de sociedade por ações para qualquer outro, nos termos do artigo 220 da Lei das Sociedades por Ações; </w:t>
      </w:r>
    </w:p>
    <w:p w14:paraId="073D9904" w14:textId="77777777" w:rsidR="006A5211" w:rsidRPr="00757D97" w:rsidRDefault="006A5211" w:rsidP="00AA3011">
      <w:pPr>
        <w:widowControl w:val="0"/>
        <w:spacing w:after="0" w:line="288" w:lineRule="auto"/>
        <w:contextualSpacing/>
        <w:rPr>
          <w:rFonts w:ascii="Tahoma" w:hAnsi="Tahoma" w:cs="Tahoma"/>
          <w:sz w:val="21"/>
          <w:szCs w:val="21"/>
        </w:rPr>
      </w:pPr>
    </w:p>
    <w:p w14:paraId="6123F15D" w14:textId="69A74C7A" w:rsidR="006A5211" w:rsidRPr="00757D97" w:rsidRDefault="006A5211" w:rsidP="00AA3011">
      <w:pPr>
        <w:widowControl w:val="0"/>
        <w:numPr>
          <w:ilvl w:val="0"/>
          <w:numId w:val="15"/>
        </w:numPr>
        <w:spacing w:after="0" w:line="288" w:lineRule="auto"/>
        <w:contextualSpacing/>
        <w:rPr>
          <w:rFonts w:ascii="Tahoma" w:hAnsi="Tahoma" w:cs="Tahoma"/>
          <w:sz w:val="21"/>
          <w:szCs w:val="21"/>
        </w:rPr>
      </w:pPr>
      <w:r w:rsidRPr="00757D97">
        <w:rPr>
          <w:rFonts w:ascii="Tahoma" w:hAnsi="Tahoma" w:cs="Tahoma"/>
          <w:sz w:val="21"/>
          <w:szCs w:val="21"/>
        </w:rPr>
        <w:t xml:space="preserve">deferimento, homologação, concessão ou decretação por autoridade judiciária competente de falência, recuperação judicial ou extrajudicial, dissolução ou liquidação, ou de quaisquer procedimentos análogos que venham a ser criados por lei, em relação </w:t>
      </w:r>
      <w:r w:rsidR="009A7549" w:rsidRPr="00757D97">
        <w:rPr>
          <w:rFonts w:ascii="Tahoma" w:hAnsi="Tahoma" w:cs="Tahoma"/>
          <w:sz w:val="21"/>
          <w:szCs w:val="21"/>
        </w:rPr>
        <w:t xml:space="preserve">a qualquer </w:t>
      </w:r>
      <w:r w:rsidR="00C27DDB" w:rsidRPr="00757D97">
        <w:rPr>
          <w:rFonts w:ascii="Tahoma" w:hAnsi="Tahoma" w:cs="Tahoma"/>
          <w:sz w:val="21"/>
          <w:szCs w:val="21"/>
        </w:rPr>
        <w:t xml:space="preserve">sociedade, empresa e/ou entidade integrante </w:t>
      </w:r>
      <w:r w:rsidR="009A7549" w:rsidRPr="00757D97">
        <w:rPr>
          <w:rFonts w:ascii="Tahoma" w:hAnsi="Tahoma" w:cs="Tahoma"/>
          <w:sz w:val="21"/>
          <w:szCs w:val="21"/>
        </w:rPr>
        <w:t>do Grupo Econômico</w:t>
      </w:r>
      <w:r w:rsidRPr="00757D97">
        <w:rPr>
          <w:rFonts w:ascii="Tahoma" w:hAnsi="Tahoma" w:cs="Tahoma"/>
          <w:sz w:val="21"/>
          <w:szCs w:val="21"/>
        </w:rPr>
        <w:t>;</w:t>
      </w:r>
    </w:p>
    <w:p w14:paraId="7DE5D3FE" w14:textId="77777777" w:rsidR="006A0ABF" w:rsidRPr="00757D97" w:rsidRDefault="006A0ABF" w:rsidP="00AA3011">
      <w:pPr>
        <w:widowControl w:val="0"/>
        <w:spacing w:after="0" w:line="288" w:lineRule="auto"/>
        <w:contextualSpacing/>
        <w:rPr>
          <w:rFonts w:ascii="Tahoma" w:hAnsi="Tahoma" w:cs="Tahoma"/>
          <w:sz w:val="21"/>
          <w:szCs w:val="21"/>
        </w:rPr>
      </w:pPr>
    </w:p>
    <w:p w14:paraId="7502BA18" w14:textId="49468B00" w:rsidR="006A0ABF" w:rsidRPr="00757D97" w:rsidRDefault="006A0ABF" w:rsidP="00AA3011">
      <w:pPr>
        <w:widowControl w:val="0"/>
        <w:numPr>
          <w:ilvl w:val="0"/>
          <w:numId w:val="15"/>
        </w:numPr>
        <w:spacing w:after="0" w:line="288" w:lineRule="auto"/>
        <w:contextualSpacing/>
        <w:rPr>
          <w:rFonts w:ascii="Tahoma" w:hAnsi="Tahoma" w:cs="Tahoma"/>
          <w:sz w:val="21"/>
          <w:szCs w:val="21"/>
        </w:rPr>
      </w:pPr>
      <w:r w:rsidRPr="00757D97">
        <w:rPr>
          <w:rFonts w:ascii="Tahoma" w:hAnsi="Tahoma" w:cs="Tahoma"/>
          <w:sz w:val="21"/>
          <w:szCs w:val="21"/>
        </w:rPr>
        <w:t>não renovação, cancelamento, revogação ou suspensão das autorizações e</w:t>
      </w:r>
      <w:r w:rsidR="00707545" w:rsidRPr="00757D97">
        <w:rPr>
          <w:rFonts w:ascii="Tahoma" w:hAnsi="Tahoma" w:cs="Tahoma"/>
          <w:sz w:val="21"/>
          <w:szCs w:val="21"/>
        </w:rPr>
        <w:t>/ou</w:t>
      </w:r>
      <w:r w:rsidRPr="00757D97">
        <w:rPr>
          <w:rFonts w:ascii="Tahoma" w:hAnsi="Tahoma" w:cs="Tahoma"/>
          <w:sz w:val="21"/>
          <w:szCs w:val="21"/>
        </w:rPr>
        <w:t xml:space="preserve"> licenças, inclusive as ambientais, relevantes para o regular exercício das atividades desenvolvidas </w:t>
      </w:r>
      <w:r w:rsidR="009A7549" w:rsidRPr="00757D97">
        <w:rPr>
          <w:rFonts w:ascii="Tahoma" w:hAnsi="Tahoma" w:cs="Tahoma"/>
          <w:sz w:val="21"/>
          <w:szCs w:val="21"/>
        </w:rPr>
        <w:t xml:space="preserve">por qualquer </w:t>
      </w:r>
      <w:r w:rsidR="00C27DDB" w:rsidRPr="00757D97">
        <w:rPr>
          <w:rFonts w:ascii="Tahoma" w:hAnsi="Tahoma" w:cs="Tahoma"/>
          <w:sz w:val="21"/>
          <w:szCs w:val="21"/>
        </w:rPr>
        <w:t xml:space="preserve">sociedade, empresa e/ou entidade integrante </w:t>
      </w:r>
      <w:r w:rsidR="009A7549" w:rsidRPr="00757D97">
        <w:rPr>
          <w:rFonts w:ascii="Tahoma" w:hAnsi="Tahoma" w:cs="Tahoma"/>
          <w:sz w:val="21"/>
          <w:szCs w:val="21"/>
        </w:rPr>
        <w:t>do Grupo Econômico</w:t>
      </w:r>
      <w:r w:rsidRPr="00757D97">
        <w:rPr>
          <w:rFonts w:ascii="Tahoma" w:hAnsi="Tahoma" w:cs="Tahoma"/>
          <w:sz w:val="21"/>
          <w:szCs w:val="21"/>
        </w:rPr>
        <w:t xml:space="preserve"> que impactem na capacidade d</w:t>
      </w:r>
      <w:r w:rsidR="009A7549" w:rsidRPr="00757D97">
        <w:rPr>
          <w:rFonts w:ascii="Tahoma" w:hAnsi="Tahoma" w:cs="Tahoma"/>
          <w:sz w:val="21"/>
          <w:szCs w:val="21"/>
        </w:rPr>
        <w:t>e a</w:t>
      </w:r>
      <w:r w:rsidRPr="00757D97">
        <w:rPr>
          <w:rFonts w:ascii="Tahoma" w:hAnsi="Tahoma" w:cs="Tahoma"/>
          <w:sz w:val="21"/>
          <w:szCs w:val="21"/>
        </w:rPr>
        <w:t xml:space="preserve"> Emissora </w:t>
      </w:r>
      <w:r w:rsidR="009A7549" w:rsidRPr="00757D97">
        <w:rPr>
          <w:rFonts w:ascii="Tahoma" w:hAnsi="Tahoma" w:cs="Tahoma"/>
          <w:sz w:val="21"/>
          <w:szCs w:val="21"/>
        </w:rPr>
        <w:t>honrar com</w:t>
      </w:r>
      <w:r w:rsidRPr="00757D97">
        <w:rPr>
          <w:rFonts w:ascii="Tahoma" w:hAnsi="Tahoma" w:cs="Tahoma"/>
          <w:sz w:val="21"/>
          <w:szCs w:val="21"/>
        </w:rPr>
        <w:t xml:space="preserve"> as obrigações </w:t>
      </w:r>
      <w:r w:rsidR="00CD40DE" w:rsidRPr="00757D97">
        <w:rPr>
          <w:rFonts w:ascii="Tahoma" w:hAnsi="Tahoma" w:cs="Tahoma"/>
          <w:sz w:val="21"/>
          <w:szCs w:val="21"/>
        </w:rPr>
        <w:t>por ela assumidas n</w:t>
      </w:r>
      <w:r w:rsidRPr="00757D97">
        <w:rPr>
          <w:rFonts w:ascii="Tahoma" w:hAnsi="Tahoma" w:cs="Tahoma"/>
          <w:sz w:val="21"/>
          <w:szCs w:val="21"/>
        </w:rPr>
        <w:t xml:space="preserve">esta Escritura, exceto se, dentro do prazo de </w:t>
      </w:r>
      <w:r w:rsidR="004D7949" w:rsidRPr="00757D97">
        <w:rPr>
          <w:rFonts w:ascii="Tahoma" w:hAnsi="Tahoma" w:cs="Tahoma"/>
          <w:sz w:val="21"/>
          <w:szCs w:val="21"/>
        </w:rPr>
        <w:t>30</w:t>
      </w:r>
      <w:r w:rsidRPr="00757D97">
        <w:rPr>
          <w:rFonts w:ascii="Tahoma" w:hAnsi="Tahoma" w:cs="Tahoma"/>
          <w:sz w:val="21"/>
          <w:szCs w:val="21"/>
        </w:rPr>
        <w:t xml:space="preserve"> (</w:t>
      </w:r>
      <w:r w:rsidR="004D7949" w:rsidRPr="00757D97">
        <w:rPr>
          <w:rFonts w:ascii="Tahoma" w:hAnsi="Tahoma" w:cs="Tahoma"/>
          <w:sz w:val="21"/>
          <w:szCs w:val="21"/>
        </w:rPr>
        <w:t>trinta</w:t>
      </w:r>
      <w:r w:rsidRPr="00757D97">
        <w:rPr>
          <w:rFonts w:ascii="Tahoma" w:hAnsi="Tahoma" w:cs="Tahoma"/>
          <w:sz w:val="21"/>
          <w:szCs w:val="21"/>
        </w:rPr>
        <w:t xml:space="preserve">) dias </w:t>
      </w:r>
      <w:r w:rsidR="00183CDB" w:rsidRPr="00757D97">
        <w:rPr>
          <w:rFonts w:ascii="Tahoma" w:hAnsi="Tahoma" w:cs="Tahoma"/>
          <w:sz w:val="21"/>
          <w:szCs w:val="21"/>
        </w:rPr>
        <w:t xml:space="preserve">ou no prazo regulatório aplicável (o que for menor) </w:t>
      </w:r>
      <w:r w:rsidRPr="00757D97">
        <w:rPr>
          <w:rFonts w:ascii="Tahoma" w:hAnsi="Tahoma" w:cs="Tahoma"/>
          <w:sz w:val="21"/>
          <w:szCs w:val="21"/>
        </w:rPr>
        <w:t>a contar da data de tal não renovação, cancelamento, revogação ou suspensão</w:t>
      </w:r>
      <w:r w:rsidR="00707545" w:rsidRPr="00757D97">
        <w:rPr>
          <w:rFonts w:ascii="Tahoma" w:hAnsi="Tahoma" w:cs="Tahoma"/>
          <w:sz w:val="21"/>
          <w:szCs w:val="21"/>
        </w:rPr>
        <w:t>,</w:t>
      </w:r>
      <w:r w:rsidRPr="00757D97">
        <w:rPr>
          <w:rFonts w:ascii="Tahoma" w:hAnsi="Tahoma" w:cs="Tahoma"/>
          <w:sz w:val="21"/>
          <w:szCs w:val="21"/>
        </w:rPr>
        <w:t xml:space="preserve"> a Emissora comprov</w:t>
      </w:r>
      <w:r w:rsidR="00CD40DE" w:rsidRPr="00757D97">
        <w:rPr>
          <w:rFonts w:ascii="Tahoma" w:hAnsi="Tahoma" w:cs="Tahoma"/>
          <w:sz w:val="21"/>
          <w:szCs w:val="21"/>
        </w:rPr>
        <w:t>ar</w:t>
      </w:r>
      <w:r w:rsidRPr="00757D97">
        <w:rPr>
          <w:rFonts w:ascii="Tahoma" w:hAnsi="Tahoma" w:cs="Tahoma"/>
          <w:sz w:val="21"/>
          <w:szCs w:val="21"/>
        </w:rPr>
        <w:t xml:space="preserve"> a existência de provimento jurisdicional liminar autorizando a regular continuidade das atividades da Emissora</w:t>
      </w:r>
      <w:r w:rsidR="00707545" w:rsidRPr="00757D97">
        <w:rPr>
          <w:rFonts w:ascii="Tahoma" w:hAnsi="Tahoma" w:cs="Tahoma"/>
          <w:sz w:val="21"/>
          <w:szCs w:val="21"/>
        </w:rPr>
        <w:t xml:space="preserve"> e/ou da respectiva </w:t>
      </w:r>
      <w:r w:rsidR="00010AF4" w:rsidRPr="00757D97">
        <w:rPr>
          <w:rFonts w:ascii="Tahoma" w:hAnsi="Tahoma" w:cs="Tahoma"/>
          <w:sz w:val="21"/>
          <w:szCs w:val="21"/>
        </w:rPr>
        <w:t>sociedade, empresa e/ou entidade integrante do Grupo Econômico</w:t>
      </w:r>
      <w:r w:rsidR="00707545" w:rsidRPr="00757D97">
        <w:rPr>
          <w:rFonts w:ascii="Tahoma" w:hAnsi="Tahoma" w:cs="Tahoma"/>
          <w:sz w:val="21"/>
          <w:szCs w:val="21"/>
        </w:rPr>
        <w:t>, conforme o caso,</w:t>
      </w:r>
      <w:r w:rsidRPr="00757D97">
        <w:rPr>
          <w:rFonts w:ascii="Tahoma" w:hAnsi="Tahoma" w:cs="Tahoma"/>
          <w:sz w:val="21"/>
          <w:szCs w:val="21"/>
        </w:rPr>
        <w:t xml:space="preserve"> até a renovação ou obtenção da referida licença </w:t>
      </w:r>
      <w:r w:rsidR="00707545" w:rsidRPr="00757D97">
        <w:rPr>
          <w:rFonts w:ascii="Tahoma" w:hAnsi="Tahoma" w:cs="Tahoma"/>
          <w:sz w:val="21"/>
          <w:szCs w:val="21"/>
        </w:rPr>
        <w:t>e/</w:t>
      </w:r>
      <w:r w:rsidRPr="00757D97">
        <w:rPr>
          <w:rFonts w:ascii="Tahoma" w:hAnsi="Tahoma" w:cs="Tahoma"/>
          <w:sz w:val="21"/>
          <w:szCs w:val="21"/>
        </w:rPr>
        <w:t>ou autorização;</w:t>
      </w:r>
    </w:p>
    <w:p w14:paraId="6B617FD2" w14:textId="77777777" w:rsidR="006A5211" w:rsidRPr="00757D97" w:rsidRDefault="006A5211" w:rsidP="00AA3011">
      <w:pPr>
        <w:widowControl w:val="0"/>
        <w:spacing w:after="0" w:line="288" w:lineRule="auto"/>
        <w:contextualSpacing/>
        <w:rPr>
          <w:rFonts w:ascii="Tahoma" w:hAnsi="Tahoma" w:cs="Tahoma"/>
          <w:sz w:val="21"/>
          <w:szCs w:val="21"/>
        </w:rPr>
      </w:pPr>
    </w:p>
    <w:p w14:paraId="3BA70A4E" w14:textId="274F95F4" w:rsidR="001A590B" w:rsidRPr="00757D97" w:rsidRDefault="006A5211" w:rsidP="00AA3011">
      <w:pPr>
        <w:widowControl w:val="0"/>
        <w:numPr>
          <w:ilvl w:val="0"/>
          <w:numId w:val="15"/>
        </w:numPr>
        <w:spacing w:after="0" w:line="288" w:lineRule="auto"/>
        <w:contextualSpacing/>
        <w:rPr>
          <w:rFonts w:ascii="Tahoma" w:hAnsi="Tahoma" w:cs="Tahoma"/>
          <w:sz w:val="21"/>
          <w:szCs w:val="21"/>
        </w:rPr>
      </w:pPr>
      <w:r w:rsidRPr="00757D97">
        <w:rPr>
          <w:rFonts w:ascii="Tahoma" w:hAnsi="Tahoma" w:cs="Tahoma"/>
          <w:sz w:val="21"/>
          <w:szCs w:val="21"/>
        </w:rPr>
        <w:t>anulação, cassação, encampação ou suspensão de quaisquer das atuais concessões, licenças, permissões, autorizações ou subvenções d</w:t>
      </w:r>
      <w:r w:rsidR="00184E27" w:rsidRPr="00757D97">
        <w:rPr>
          <w:rFonts w:ascii="Tahoma" w:hAnsi="Tahoma" w:cs="Tahoma"/>
          <w:sz w:val="21"/>
          <w:szCs w:val="21"/>
        </w:rPr>
        <w:t>a</w:t>
      </w:r>
      <w:r w:rsidRPr="00757D97">
        <w:rPr>
          <w:rFonts w:ascii="Tahoma" w:hAnsi="Tahoma" w:cs="Tahoma"/>
          <w:sz w:val="21"/>
          <w:szCs w:val="21"/>
        </w:rPr>
        <w:t xml:space="preserve"> </w:t>
      </w:r>
      <w:r w:rsidR="00600E58" w:rsidRPr="00757D97">
        <w:rPr>
          <w:rFonts w:ascii="Tahoma" w:hAnsi="Tahoma" w:cs="Tahoma"/>
          <w:sz w:val="21"/>
          <w:szCs w:val="21"/>
        </w:rPr>
        <w:t>Emissora</w:t>
      </w:r>
      <w:r w:rsidR="00A535CF" w:rsidRPr="00757D97">
        <w:rPr>
          <w:rFonts w:ascii="Tahoma" w:hAnsi="Tahoma" w:cs="Tahoma"/>
          <w:sz w:val="21"/>
          <w:szCs w:val="21"/>
        </w:rPr>
        <w:t>, conforme o caso</w:t>
      </w:r>
      <w:r w:rsidRPr="00757D97">
        <w:rPr>
          <w:rFonts w:ascii="Tahoma" w:hAnsi="Tahoma" w:cs="Tahoma"/>
          <w:sz w:val="21"/>
          <w:szCs w:val="21"/>
        </w:rPr>
        <w:t xml:space="preserve">, </w:t>
      </w:r>
      <w:r w:rsidR="00F41C0B" w:rsidRPr="00757D97">
        <w:rPr>
          <w:rFonts w:ascii="Tahoma" w:hAnsi="Tahoma" w:cs="Tahoma"/>
          <w:sz w:val="21"/>
          <w:szCs w:val="21"/>
        </w:rPr>
        <w:t xml:space="preserve">que impactem na capacidade </w:t>
      </w:r>
      <w:r w:rsidR="00CD40DE" w:rsidRPr="00757D97">
        <w:rPr>
          <w:rFonts w:ascii="Tahoma" w:hAnsi="Tahoma" w:cs="Tahoma"/>
          <w:sz w:val="21"/>
          <w:szCs w:val="21"/>
        </w:rPr>
        <w:t>de a Emissora honrar com as obrigações por ela assumidas nesta Escritura</w:t>
      </w:r>
      <w:r w:rsidR="00F41C0B" w:rsidRPr="00757D97">
        <w:rPr>
          <w:rFonts w:ascii="Tahoma" w:hAnsi="Tahoma" w:cs="Tahoma"/>
          <w:sz w:val="21"/>
          <w:szCs w:val="21"/>
        </w:rPr>
        <w:t xml:space="preserve">, e </w:t>
      </w:r>
      <w:r w:rsidRPr="00757D97">
        <w:rPr>
          <w:rFonts w:ascii="Tahoma" w:hAnsi="Tahoma" w:cs="Tahoma"/>
          <w:sz w:val="21"/>
          <w:szCs w:val="21"/>
        </w:rPr>
        <w:t>que não sejam regularizadas em até 30 (trinta) dias contados da respectiva anulação, cassação, encampação ou suspensão;</w:t>
      </w:r>
    </w:p>
    <w:p w14:paraId="6E411FAA" w14:textId="77777777" w:rsidR="00E52B7A" w:rsidRPr="00757D97" w:rsidRDefault="00E52B7A" w:rsidP="00AA3011">
      <w:pPr>
        <w:widowControl w:val="0"/>
        <w:spacing w:after="0" w:line="288" w:lineRule="auto"/>
        <w:contextualSpacing/>
        <w:rPr>
          <w:rFonts w:ascii="Tahoma" w:hAnsi="Tahoma" w:cs="Tahoma"/>
          <w:sz w:val="21"/>
          <w:szCs w:val="21"/>
        </w:rPr>
      </w:pPr>
    </w:p>
    <w:p w14:paraId="6439B2A8" w14:textId="39A55E01" w:rsidR="006A5211" w:rsidRPr="00757D97" w:rsidRDefault="006A5211" w:rsidP="00AA3011">
      <w:pPr>
        <w:widowControl w:val="0"/>
        <w:numPr>
          <w:ilvl w:val="0"/>
          <w:numId w:val="15"/>
        </w:numPr>
        <w:spacing w:after="0" w:line="288" w:lineRule="auto"/>
        <w:contextualSpacing/>
        <w:rPr>
          <w:rFonts w:ascii="Tahoma" w:hAnsi="Tahoma" w:cs="Tahoma"/>
          <w:sz w:val="21"/>
          <w:szCs w:val="21"/>
        </w:rPr>
      </w:pPr>
      <w:r w:rsidRPr="00757D97">
        <w:rPr>
          <w:rFonts w:ascii="Tahoma" w:hAnsi="Tahoma" w:cs="Tahoma"/>
          <w:sz w:val="21"/>
          <w:szCs w:val="21"/>
        </w:rPr>
        <w:t>prática de quaisquer atos em desacordo com estatuto social d</w:t>
      </w:r>
      <w:r w:rsidR="00184E27" w:rsidRPr="00757D97">
        <w:rPr>
          <w:rFonts w:ascii="Tahoma" w:hAnsi="Tahoma" w:cs="Tahoma"/>
          <w:sz w:val="21"/>
          <w:szCs w:val="21"/>
        </w:rPr>
        <w:t>a</w:t>
      </w:r>
      <w:r w:rsidRPr="00757D97">
        <w:rPr>
          <w:rFonts w:ascii="Tahoma" w:hAnsi="Tahoma" w:cs="Tahoma"/>
          <w:sz w:val="21"/>
          <w:szCs w:val="21"/>
        </w:rPr>
        <w:t xml:space="preserve"> </w:t>
      </w:r>
      <w:r w:rsidR="00600E58" w:rsidRPr="00757D97">
        <w:rPr>
          <w:rFonts w:ascii="Tahoma" w:hAnsi="Tahoma" w:cs="Tahoma"/>
          <w:sz w:val="21"/>
          <w:szCs w:val="21"/>
        </w:rPr>
        <w:t>Emissora</w:t>
      </w:r>
      <w:r w:rsidR="00A535CF" w:rsidRPr="00757D97">
        <w:rPr>
          <w:rFonts w:ascii="Tahoma" w:hAnsi="Tahoma" w:cs="Tahoma"/>
          <w:sz w:val="21"/>
          <w:szCs w:val="21"/>
        </w:rPr>
        <w:t xml:space="preserve"> </w:t>
      </w:r>
      <w:r w:rsidRPr="00757D97">
        <w:rPr>
          <w:rFonts w:ascii="Tahoma" w:hAnsi="Tahoma" w:cs="Tahoma"/>
          <w:sz w:val="21"/>
          <w:szCs w:val="21"/>
        </w:rPr>
        <w:t xml:space="preserve">que possa comprometer o pontual e integral cumprimento das </w:t>
      </w:r>
      <w:r w:rsidR="00A535CF" w:rsidRPr="00757D97">
        <w:rPr>
          <w:rFonts w:ascii="Tahoma" w:hAnsi="Tahoma" w:cs="Tahoma"/>
          <w:sz w:val="21"/>
          <w:szCs w:val="21"/>
        </w:rPr>
        <w:t xml:space="preserve">respectivas </w:t>
      </w:r>
      <w:r w:rsidRPr="00757D97">
        <w:rPr>
          <w:rFonts w:ascii="Tahoma" w:hAnsi="Tahoma" w:cs="Tahoma"/>
          <w:sz w:val="21"/>
          <w:szCs w:val="21"/>
        </w:rPr>
        <w:t xml:space="preserve">obrigações assumidas nesta </w:t>
      </w:r>
      <w:r w:rsidR="00600E58" w:rsidRPr="00757D97">
        <w:rPr>
          <w:rFonts w:ascii="Tahoma" w:hAnsi="Tahoma" w:cs="Tahoma"/>
          <w:sz w:val="21"/>
          <w:szCs w:val="21"/>
        </w:rPr>
        <w:t>Escritura</w:t>
      </w:r>
      <w:r w:rsidRPr="00757D97">
        <w:rPr>
          <w:rFonts w:ascii="Tahoma" w:hAnsi="Tahoma" w:cs="Tahoma"/>
          <w:sz w:val="21"/>
          <w:szCs w:val="21"/>
        </w:rPr>
        <w:t xml:space="preserve">, a exclusivo critério </w:t>
      </w:r>
      <w:r w:rsidR="00861314" w:rsidRPr="00757D97">
        <w:rPr>
          <w:rFonts w:ascii="Tahoma" w:hAnsi="Tahoma" w:cs="Tahoma"/>
          <w:sz w:val="21"/>
          <w:szCs w:val="21"/>
        </w:rPr>
        <w:t>d</w:t>
      </w:r>
      <w:r w:rsidR="00C45DC5" w:rsidRPr="00757D97">
        <w:rPr>
          <w:rFonts w:ascii="Tahoma" w:hAnsi="Tahoma" w:cs="Tahoma"/>
          <w:sz w:val="21"/>
          <w:szCs w:val="21"/>
        </w:rPr>
        <w:t>a</w:t>
      </w:r>
      <w:r w:rsidR="00861314"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w:t>
      </w:r>
      <w:r w:rsidR="00214A02" w:rsidRPr="00757D97">
        <w:rPr>
          <w:rFonts w:ascii="Tahoma" w:hAnsi="Tahoma" w:cs="Tahoma"/>
          <w:sz w:val="21"/>
          <w:szCs w:val="21"/>
        </w:rPr>
        <w:t xml:space="preserve"> </w:t>
      </w:r>
    </w:p>
    <w:p w14:paraId="6BB69323" w14:textId="77777777" w:rsidR="00673FF2" w:rsidRPr="00757D97" w:rsidRDefault="00673FF2" w:rsidP="00AA3011">
      <w:pPr>
        <w:widowControl w:val="0"/>
        <w:spacing w:after="0" w:line="288" w:lineRule="auto"/>
        <w:contextualSpacing/>
        <w:rPr>
          <w:rFonts w:ascii="Tahoma" w:hAnsi="Tahoma" w:cs="Tahoma"/>
          <w:sz w:val="21"/>
          <w:szCs w:val="21"/>
        </w:rPr>
      </w:pPr>
    </w:p>
    <w:p w14:paraId="166A3B33" w14:textId="19D6102C" w:rsidR="00673FF2" w:rsidRPr="00757D97" w:rsidRDefault="00673FF2" w:rsidP="00AA3011">
      <w:pPr>
        <w:pStyle w:val="Corpodetexto21"/>
        <w:numPr>
          <w:ilvl w:val="0"/>
          <w:numId w:val="15"/>
        </w:numPr>
        <w:spacing w:after="0" w:line="288" w:lineRule="auto"/>
        <w:rPr>
          <w:rFonts w:ascii="Tahoma" w:hAnsi="Tahoma" w:cs="Tahoma"/>
          <w:sz w:val="21"/>
          <w:szCs w:val="21"/>
        </w:rPr>
      </w:pPr>
      <w:r w:rsidRPr="00757D97">
        <w:rPr>
          <w:rFonts w:ascii="Tahoma" w:hAnsi="Tahoma" w:cs="Tahoma"/>
          <w:sz w:val="21"/>
          <w:szCs w:val="21"/>
        </w:rPr>
        <w:t xml:space="preserve">transferência ou qualquer forma de cessão ou promessa de cessão a terceiros, pela </w:t>
      </w:r>
      <w:r w:rsidRPr="00757D97">
        <w:rPr>
          <w:rFonts w:ascii="Tahoma" w:hAnsi="Tahoma" w:cs="Tahoma"/>
          <w:sz w:val="21"/>
          <w:szCs w:val="21"/>
        </w:rPr>
        <w:lastRenderedPageBreak/>
        <w:t>Emissora</w:t>
      </w:r>
      <w:r w:rsidR="00AC2132" w:rsidRPr="00757D97">
        <w:rPr>
          <w:rFonts w:ascii="Tahoma" w:hAnsi="Tahoma" w:cs="Tahoma"/>
          <w:sz w:val="21"/>
          <w:szCs w:val="21"/>
        </w:rPr>
        <w:t>,</w:t>
      </w:r>
      <w:r w:rsidRPr="00757D97">
        <w:rPr>
          <w:rFonts w:ascii="Tahoma" w:hAnsi="Tahoma" w:cs="Tahoma"/>
          <w:sz w:val="21"/>
          <w:szCs w:val="21"/>
        </w:rPr>
        <w:t xml:space="preserve"> das obrigações assumidas nesta </w:t>
      </w:r>
      <w:r w:rsidR="00043BEE" w:rsidRPr="00757D97">
        <w:rPr>
          <w:rFonts w:ascii="Tahoma" w:hAnsi="Tahoma" w:cs="Tahoma"/>
          <w:sz w:val="21"/>
          <w:szCs w:val="21"/>
        </w:rPr>
        <w:t xml:space="preserve">Escritura </w:t>
      </w:r>
      <w:r w:rsidRPr="00757D97">
        <w:rPr>
          <w:rFonts w:ascii="Tahoma" w:hAnsi="Tahoma" w:cs="Tahoma"/>
          <w:sz w:val="21"/>
          <w:szCs w:val="21"/>
        </w:rPr>
        <w:t>ou em qualquer um dos</w:t>
      </w:r>
      <w:r w:rsidR="00ED6A8B" w:rsidRPr="00757D97">
        <w:rPr>
          <w:rFonts w:ascii="Tahoma" w:hAnsi="Tahoma" w:cs="Tahoma"/>
          <w:sz w:val="21"/>
          <w:szCs w:val="21"/>
        </w:rPr>
        <w:t xml:space="preserve"> </w:t>
      </w:r>
      <w:r w:rsidR="00F205BA" w:rsidRPr="00757D97">
        <w:rPr>
          <w:rFonts w:ascii="Tahoma" w:hAnsi="Tahoma" w:cs="Tahoma"/>
          <w:sz w:val="21"/>
          <w:szCs w:val="21"/>
        </w:rPr>
        <w:t xml:space="preserve">Documentos </w:t>
      </w:r>
      <w:r w:rsidR="004D0F4D" w:rsidRPr="00757D97">
        <w:rPr>
          <w:rFonts w:ascii="Tahoma" w:hAnsi="Tahoma" w:cs="Tahoma"/>
          <w:sz w:val="21"/>
          <w:szCs w:val="21"/>
        </w:rPr>
        <w:t>da Oferta</w:t>
      </w:r>
      <w:r w:rsidRPr="00757D97">
        <w:rPr>
          <w:rFonts w:ascii="Tahoma" w:hAnsi="Tahoma" w:cs="Tahoma"/>
          <w:sz w:val="21"/>
          <w:szCs w:val="21"/>
        </w:rPr>
        <w:t>, sem a prévia anuência d</w:t>
      </w:r>
      <w:r w:rsidR="00C45DC5"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a partir de consulta aos titulares d</w:t>
      </w:r>
      <w:r w:rsidR="00CB4359" w:rsidRPr="00757D97">
        <w:rPr>
          <w:rFonts w:ascii="Tahoma" w:hAnsi="Tahoma" w:cs="Tahoma"/>
          <w:sz w:val="21"/>
          <w:szCs w:val="21"/>
        </w:rPr>
        <w:t>os</w:t>
      </w:r>
      <w:r w:rsidRPr="00757D97">
        <w:rPr>
          <w:rFonts w:ascii="Tahoma" w:hAnsi="Tahoma" w:cs="Tahoma"/>
          <w:sz w:val="21"/>
          <w:szCs w:val="21"/>
        </w:rPr>
        <w:t xml:space="preserve"> CRA reunidos em assembleia geral</w:t>
      </w:r>
      <w:r w:rsidR="004A6D08" w:rsidRPr="00757D97">
        <w:rPr>
          <w:rFonts w:ascii="Tahoma" w:hAnsi="Tahoma" w:cs="Tahoma"/>
          <w:sz w:val="21"/>
          <w:szCs w:val="21"/>
        </w:rPr>
        <w:t xml:space="preserve">, </w:t>
      </w:r>
      <w:r w:rsidRPr="00757D97">
        <w:rPr>
          <w:rFonts w:ascii="Tahoma" w:hAnsi="Tahoma" w:cs="Tahoma"/>
          <w:sz w:val="21"/>
          <w:szCs w:val="21"/>
        </w:rPr>
        <w:t xml:space="preserve">convocada </w:t>
      </w:r>
      <w:r w:rsidR="004A6D08" w:rsidRPr="00757D97">
        <w:rPr>
          <w:rFonts w:ascii="Tahoma" w:hAnsi="Tahoma" w:cs="Tahoma"/>
          <w:sz w:val="21"/>
          <w:szCs w:val="21"/>
        </w:rPr>
        <w:t xml:space="preserve">especialmente </w:t>
      </w:r>
      <w:r w:rsidRPr="00757D97">
        <w:rPr>
          <w:rFonts w:ascii="Tahoma" w:hAnsi="Tahoma" w:cs="Tahoma"/>
          <w:sz w:val="21"/>
          <w:szCs w:val="21"/>
        </w:rPr>
        <w:t>para este fim;</w:t>
      </w:r>
    </w:p>
    <w:p w14:paraId="64C0EEAB" w14:textId="77777777" w:rsidR="00E35250" w:rsidRPr="00757D97" w:rsidRDefault="00E35250" w:rsidP="00AA3011">
      <w:pPr>
        <w:widowControl w:val="0"/>
        <w:spacing w:after="0" w:line="288" w:lineRule="auto"/>
        <w:contextualSpacing/>
        <w:rPr>
          <w:rFonts w:ascii="Tahoma" w:hAnsi="Tahoma" w:cs="Tahoma"/>
          <w:sz w:val="21"/>
          <w:szCs w:val="21"/>
        </w:rPr>
      </w:pPr>
    </w:p>
    <w:p w14:paraId="589106E3" w14:textId="77777777" w:rsidR="008651C0" w:rsidRPr="00757D97" w:rsidRDefault="00E35250" w:rsidP="00AA3011">
      <w:pPr>
        <w:pStyle w:val="Corpodetexto21"/>
        <w:numPr>
          <w:ilvl w:val="0"/>
          <w:numId w:val="15"/>
        </w:numPr>
        <w:spacing w:after="0" w:line="288" w:lineRule="auto"/>
        <w:rPr>
          <w:rFonts w:ascii="Tahoma" w:hAnsi="Tahoma" w:cs="Tahoma"/>
          <w:sz w:val="21"/>
          <w:szCs w:val="21"/>
        </w:rPr>
      </w:pPr>
      <w:r w:rsidRPr="00757D97">
        <w:rPr>
          <w:rFonts w:ascii="Tahoma" w:hAnsi="Tahoma" w:cs="Tahoma"/>
          <w:sz w:val="21"/>
          <w:szCs w:val="21"/>
        </w:rPr>
        <w:t>questionamento dos termos e condições desta Escritura</w:t>
      </w:r>
      <w:r w:rsidR="00F205BA" w:rsidRPr="00757D97">
        <w:rPr>
          <w:rFonts w:ascii="Tahoma" w:hAnsi="Tahoma" w:cs="Tahoma"/>
          <w:sz w:val="21"/>
          <w:szCs w:val="21"/>
        </w:rPr>
        <w:t xml:space="preserve"> e/ou dos demais Documentos da O</w:t>
      </w:r>
      <w:r w:rsidR="004D0F4D" w:rsidRPr="00757D97">
        <w:rPr>
          <w:rFonts w:ascii="Tahoma" w:hAnsi="Tahoma" w:cs="Tahoma"/>
          <w:sz w:val="21"/>
          <w:szCs w:val="21"/>
        </w:rPr>
        <w:t>ferta</w:t>
      </w:r>
      <w:r w:rsidRPr="00757D97">
        <w:rPr>
          <w:rFonts w:ascii="Tahoma" w:hAnsi="Tahoma" w:cs="Tahoma"/>
          <w:sz w:val="21"/>
          <w:szCs w:val="21"/>
        </w:rPr>
        <w:t>, judicial ou extrajudicialmente,</w:t>
      </w:r>
      <w:r w:rsidR="00F205BA" w:rsidRPr="00757D97">
        <w:rPr>
          <w:rFonts w:ascii="Tahoma" w:hAnsi="Tahoma" w:cs="Tahoma"/>
          <w:sz w:val="21"/>
          <w:szCs w:val="21"/>
        </w:rPr>
        <w:t xml:space="preserve"> seja</w:t>
      </w:r>
      <w:r w:rsidRPr="00757D97">
        <w:rPr>
          <w:rFonts w:ascii="Tahoma" w:hAnsi="Tahoma" w:cs="Tahoma"/>
          <w:sz w:val="21"/>
          <w:szCs w:val="21"/>
        </w:rPr>
        <w:t xml:space="preserve"> pela Emissora</w:t>
      </w:r>
      <w:r w:rsidR="00AC2132" w:rsidRPr="00757D97">
        <w:rPr>
          <w:rFonts w:ascii="Tahoma" w:hAnsi="Tahoma" w:cs="Tahoma"/>
          <w:sz w:val="21"/>
          <w:szCs w:val="21"/>
        </w:rPr>
        <w:t xml:space="preserve"> e/</w:t>
      </w:r>
      <w:r w:rsidR="00F205BA" w:rsidRPr="00757D97">
        <w:rPr>
          <w:rFonts w:ascii="Tahoma" w:hAnsi="Tahoma" w:cs="Tahoma"/>
          <w:sz w:val="21"/>
          <w:szCs w:val="21"/>
        </w:rPr>
        <w:t xml:space="preserve">ou por qualquer </w:t>
      </w:r>
      <w:r w:rsidR="00DC37F4" w:rsidRPr="00757D97">
        <w:rPr>
          <w:rFonts w:ascii="Tahoma" w:hAnsi="Tahoma" w:cs="Tahoma"/>
          <w:sz w:val="21"/>
          <w:szCs w:val="21"/>
        </w:rPr>
        <w:t xml:space="preserve">sociedade, empresa e/ou entidade integrante </w:t>
      </w:r>
      <w:r w:rsidR="00F205BA" w:rsidRPr="00757D97">
        <w:rPr>
          <w:rFonts w:ascii="Tahoma" w:hAnsi="Tahoma" w:cs="Tahoma"/>
          <w:sz w:val="21"/>
          <w:szCs w:val="21"/>
        </w:rPr>
        <w:t>do Grupo Econômico</w:t>
      </w:r>
      <w:r w:rsidR="008651C0" w:rsidRPr="00757D97">
        <w:rPr>
          <w:rFonts w:ascii="Tahoma" w:hAnsi="Tahoma" w:cs="Tahoma"/>
          <w:sz w:val="21"/>
          <w:szCs w:val="21"/>
        </w:rPr>
        <w:t>;</w:t>
      </w:r>
    </w:p>
    <w:p w14:paraId="4EC21A77" w14:textId="711B3C3A" w:rsidR="00121AA3" w:rsidRPr="00757D97" w:rsidRDefault="00121AA3" w:rsidP="00AA3011">
      <w:pPr>
        <w:widowControl w:val="0"/>
        <w:spacing w:after="0" w:line="288" w:lineRule="auto"/>
        <w:contextualSpacing/>
        <w:rPr>
          <w:rFonts w:ascii="Tahoma" w:hAnsi="Tahoma" w:cs="Tahoma"/>
          <w:sz w:val="21"/>
          <w:szCs w:val="21"/>
        </w:rPr>
      </w:pPr>
    </w:p>
    <w:p w14:paraId="3CE278ED" w14:textId="77777777" w:rsidR="002E6603" w:rsidRPr="00757D97" w:rsidRDefault="002E6603" w:rsidP="00AA3011">
      <w:pPr>
        <w:widowControl w:val="0"/>
        <w:spacing w:after="0" w:line="288" w:lineRule="auto"/>
        <w:contextualSpacing/>
        <w:rPr>
          <w:rFonts w:ascii="Tahoma" w:hAnsi="Tahoma" w:cs="Tahoma"/>
          <w:sz w:val="21"/>
          <w:szCs w:val="21"/>
        </w:rPr>
      </w:pPr>
    </w:p>
    <w:p w14:paraId="077E2592" w14:textId="650ADD53" w:rsidR="00121AA3" w:rsidRPr="00757D97" w:rsidRDefault="004E2E0F" w:rsidP="00AA3011">
      <w:pPr>
        <w:pStyle w:val="Corpodetexto21"/>
        <w:numPr>
          <w:ilvl w:val="0"/>
          <w:numId w:val="15"/>
        </w:numPr>
        <w:spacing w:after="0" w:line="288" w:lineRule="auto"/>
        <w:rPr>
          <w:rFonts w:ascii="Tahoma" w:hAnsi="Tahoma" w:cs="Tahoma"/>
          <w:sz w:val="21"/>
          <w:szCs w:val="21"/>
        </w:rPr>
      </w:pPr>
      <w:r w:rsidRPr="00757D97">
        <w:rPr>
          <w:rFonts w:ascii="Tahoma" w:hAnsi="Tahoma" w:cs="Tahoma"/>
          <w:sz w:val="21"/>
          <w:szCs w:val="21"/>
        </w:rPr>
        <w:t>existência de</w:t>
      </w:r>
      <w:r w:rsidR="00121AA3" w:rsidRPr="00757D97">
        <w:rPr>
          <w:rFonts w:ascii="Tahoma" w:hAnsi="Tahoma" w:cs="Tahoma"/>
          <w:sz w:val="21"/>
          <w:szCs w:val="21"/>
        </w:rPr>
        <w:t xml:space="preserve"> vício</w:t>
      </w:r>
      <w:r w:rsidRPr="00757D97">
        <w:rPr>
          <w:rFonts w:ascii="Tahoma" w:hAnsi="Tahoma" w:cs="Tahoma"/>
          <w:sz w:val="21"/>
          <w:szCs w:val="21"/>
        </w:rPr>
        <w:t xml:space="preserve"> capaz de invalidar ou tornar ineficaz esta Escritura e/ou as Debêntures a ela vinculadas</w:t>
      </w:r>
      <w:r w:rsidR="00121AA3" w:rsidRPr="00757D97">
        <w:rPr>
          <w:rFonts w:ascii="Tahoma" w:hAnsi="Tahoma" w:cs="Tahoma"/>
          <w:sz w:val="21"/>
          <w:szCs w:val="21"/>
        </w:rPr>
        <w:t xml:space="preserve">; </w:t>
      </w:r>
    </w:p>
    <w:p w14:paraId="5F83473D" w14:textId="77777777" w:rsidR="00E35250" w:rsidRPr="00757D97" w:rsidRDefault="00E35250" w:rsidP="00AA3011">
      <w:pPr>
        <w:widowControl w:val="0"/>
        <w:spacing w:after="0" w:line="288" w:lineRule="auto"/>
        <w:contextualSpacing/>
        <w:rPr>
          <w:rFonts w:ascii="Tahoma" w:hAnsi="Tahoma" w:cs="Tahoma"/>
          <w:sz w:val="21"/>
          <w:szCs w:val="21"/>
        </w:rPr>
      </w:pPr>
    </w:p>
    <w:p w14:paraId="5A8A1B4F" w14:textId="1A0B6A81" w:rsidR="00121AA3" w:rsidRPr="00757D97" w:rsidRDefault="00121AA3" w:rsidP="00AA3011">
      <w:pPr>
        <w:pStyle w:val="Corpodetexto21"/>
        <w:numPr>
          <w:ilvl w:val="0"/>
          <w:numId w:val="15"/>
        </w:numPr>
        <w:spacing w:after="0" w:line="288" w:lineRule="auto"/>
        <w:rPr>
          <w:rFonts w:ascii="Tahoma" w:hAnsi="Tahoma" w:cs="Tahoma"/>
          <w:sz w:val="21"/>
          <w:szCs w:val="21"/>
        </w:rPr>
      </w:pPr>
      <w:r w:rsidRPr="00757D97">
        <w:rPr>
          <w:rFonts w:ascii="Tahoma" w:hAnsi="Tahoma" w:cs="Tahoma"/>
          <w:sz w:val="21"/>
          <w:szCs w:val="21"/>
        </w:rPr>
        <w:t xml:space="preserve">caso qualquer um dos instrumentos constitutivos da </w:t>
      </w:r>
      <w:r w:rsidR="005D79E9" w:rsidRPr="00757D97">
        <w:rPr>
          <w:rFonts w:ascii="Tahoma" w:hAnsi="Tahoma" w:cs="Tahoma"/>
          <w:sz w:val="21"/>
          <w:szCs w:val="21"/>
        </w:rPr>
        <w:t>S</w:t>
      </w:r>
      <w:r w:rsidRPr="00757D97">
        <w:rPr>
          <w:rFonts w:ascii="Tahoma" w:hAnsi="Tahoma" w:cs="Tahoma"/>
          <w:sz w:val="21"/>
          <w:szCs w:val="21"/>
        </w:rPr>
        <w:t>ecuritização seja, por qualquer motivo ou por qualquer pessoa, resilido, rescindido, antecipadamente vencido ou por qualquer outra forma extinto;</w:t>
      </w:r>
    </w:p>
    <w:p w14:paraId="6C257305" w14:textId="583DF806" w:rsidR="00A95F96" w:rsidRPr="00757D97" w:rsidRDefault="00A95F96" w:rsidP="00AA3011">
      <w:pPr>
        <w:widowControl w:val="0"/>
        <w:tabs>
          <w:tab w:val="left" w:pos="1641"/>
        </w:tabs>
        <w:spacing w:after="0" w:line="288" w:lineRule="auto"/>
        <w:contextualSpacing/>
        <w:rPr>
          <w:rFonts w:ascii="Tahoma" w:hAnsi="Tahoma" w:cs="Tahoma"/>
          <w:sz w:val="21"/>
          <w:szCs w:val="21"/>
        </w:rPr>
      </w:pPr>
    </w:p>
    <w:p w14:paraId="541F8669" w14:textId="10E052A5" w:rsidR="00874E8C" w:rsidRPr="00757D97" w:rsidRDefault="00A95F96" w:rsidP="00AA3011">
      <w:pPr>
        <w:pStyle w:val="Corpodetexto21"/>
        <w:numPr>
          <w:ilvl w:val="0"/>
          <w:numId w:val="15"/>
        </w:numPr>
        <w:spacing w:after="0" w:line="288" w:lineRule="auto"/>
        <w:rPr>
          <w:rFonts w:ascii="Tahoma" w:hAnsi="Tahoma" w:cs="Tahoma"/>
          <w:sz w:val="21"/>
          <w:szCs w:val="21"/>
        </w:rPr>
      </w:pPr>
      <w:r w:rsidRPr="00757D97">
        <w:rPr>
          <w:rFonts w:ascii="Tahoma" w:hAnsi="Tahoma" w:cs="Tahoma"/>
          <w:sz w:val="21"/>
          <w:szCs w:val="21"/>
        </w:rPr>
        <w:t>vencimento antecipado, de quaisquer obrigações financeiras da Emissora</w:t>
      </w:r>
      <w:r w:rsidR="00AC2132" w:rsidRPr="00757D97">
        <w:rPr>
          <w:rFonts w:ascii="Tahoma" w:hAnsi="Tahoma" w:cs="Tahoma"/>
          <w:sz w:val="21"/>
          <w:szCs w:val="21"/>
        </w:rPr>
        <w:t xml:space="preserve"> </w:t>
      </w:r>
      <w:r w:rsidRPr="00757D97">
        <w:rPr>
          <w:rFonts w:ascii="Tahoma" w:hAnsi="Tahoma" w:cs="Tahoma"/>
          <w:sz w:val="21"/>
          <w:szCs w:val="21"/>
        </w:rPr>
        <w:t xml:space="preserve">e/ou de </w:t>
      </w:r>
      <w:r w:rsidR="005D79E9" w:rsidRPr="00757D97">
        <w:rPr>
          <w:rFonts w:ascii="Tahoma" w:hAnsi="Tahoma" w:cs="Tahoma"/>
          <w:sz w:val="21"/>
          <w:szCs w:val="21"/>
        </w:rPr>
        <w:t xml:space="preserve">qualquer </w:t>
      </w:r>
      <w:r w:rsidR="00DC37F4" w:rsidRPr="00757D97">
        <w:rPr>
          <w:rFonts w:ascii="Tahoma" w:hAnsi="Tahoma" w:cs="Tahoma"/>
          <w:sz w:val="21"/>
          <w:szCs w:val="21"/>
        </w:rPr>
        <w:t xml:space="preserve">sociedade, empresa e/ou entidade integrante </w:t>
      </w:r>
      <w:r w:rsidR="005D79E9" w:rsidRPr="00757D97">
        <w:rPr>
          <w:rFonts w:ascii="Tahoma" w:hAnsi="Tahoma" w:cs="Tahoma"/>
          <w:sz w:val="21"/>
          <w:szCs w:val="21"/>
        </w:rPr>
        <w:t>do Grupo Econômico</w:t>
      </w:r>
      <w:r w:rsidRPr="00757D97">
        <w:rPr>
          <w:rFonts w:ascii="Tahoma" w:hAnsi="Tahoma" w:cs="Tahoma"/>
          <w:sz w:val="21"/>
          <w:szCs w:val="21"/>
        </w:rPr>
        <w:t>, no mercado local ou internacional, em valor individual ou agregado, igual ou superior a R$</w:t>
      </w:r>
      <w:r w:rsidR="00633473" w:rsidRPr="00757D97">
        <w:rPr>
          <w:rFonts w:ascii="Tahoma" w:hAnsi="Tahoma" w:cs="Tahoma"/>
          <w:sz w:val="21"/>
          <w:szCs w:val="21"/>
        </w:rPr>
        <w:t>5</w:t>
      </w:r>
      <w:r w:rsidRPr="00757D97">
        <w:rPr>
          <w:rFonts w:ascii="Tahoma" w:hAnsi="Tahoma" w:cs="Tahoma"/>
          <w:sz w:val="21"/>
          <w:szCs w:val="21"/>
        </w:rPr>
        <w:t>.000.000,00 (</w:t>
      </w:r>
      <w:r w:rsidR="00633473" w:rsidRPr="00757D97">
        <w:rPr>
          <w:rFonts w:ascii="Tahoma" w:hAnsi="Tahoma" w:cs="Tahoma"/>
          <w:sz w:val="21"/>
          <w:szCs w:val="21"/>
        </w:rPr>
        <w:t>cinco</w:t>
      </w:r>
      <w:r w:rsidRPr="00757D97">
        <w:rPr>
          <w:rFonts w:ascii="Tahoma" w:hAnsi="Tahoma" w:cs="Tahoma"/>
          <w:sz w:val="21"/>
          <w:szCs w:val="21"/>
        </w:rPr>
        <w:t xml:space="preserve"> milh</w:t>
      </w:r>
      <w:r w:rsidR="00850156" w:rsidRPr="00757D97">
        <w:rPr>
          <w:rFonts w:ascii="Tahoma" w:hAnsi="Tahoma" w:cs="Tahoma"/>
          <w:sz w:val="21"/>
          <w:szCs w:val="21"/>
        </w:rPr>
        <w:t>ões de reais</w:t>
      </w:r>
      <w:r w:rsidR="00AD74AA" w:rsidRPr="00757D97">
        <w:rPr>
          <w:rFonts w:ascii="Tahoma" w:hAnsi="Tahoma" w:cs="Tahoma"/>
          <w:sz w:val="21"/>
          <w:szCs w:val="21"/>
        </w:rPr>
        <w:t>)</w:t>
      </w:r>
      <w:r w:rsidRPr="00757D97">
        <w:rPr>
          <w:rFonts w:ascii="Tahoma" w:hAnsi="Tahoma" w:cs="Tahoma"/>
          <w:sz w:val="21"/>
          <w:szCs w:val="21"/>
        </w:rPr>
        <w:t>, ou seu equivalente em outras moedas</w:t>
      </w:r>
      <w:r w:rsidR="006526D4" w:rsidRPr="00757D97">
        <w:rPr>
          <w:rFonts w:ascii="Tahoma" w:hAnsi="Tahoma" w:cs="Tahoma"/>
          <w:sz w:val="21"/>
          <w:szCs w:val="21"/>
        </w:rPr>
        <w:t>, observado eventual prazo de cura aplicável</w:t>
      </w:r>
      <w:r w:rsidR="00874E8C" w:rsidRPr="00757D97">
        <w:rPr>
          <w:rFonts w:ascii="Tahoma" w:hAnsi="Tahoma" w:cs="Tahoma"/>
          <w:sz w:val="21"/>
          <w:szCs w:val="21"/>
        </w:rPr>
        <w:t>; e</w:t>
      </w:r>
    </w:p>
    <w:p w14:paraId="58743DFD" w14:textId="77777777" w:rsidR="00874E8C" w:rsidRPr="00757D97" w:rsidRDefault="00874E8C" w:rsidP="00AA3011">
      <w:pPr>
        <w:pStyle w:val="Corpodetexto21"/>
        <w:spacing w:after="0" w:line="288" w:lineRule="auto"/>
        <w:rPr>
          <w:rFonts w:ascii="Tahoma" w:hAnsi="Tahoma" w:cs="Tahoma"/>
          <w:sz w:val="21"/>
          <w:szCs w:val="21"/>
        </w:rPr>
      </w:pPr>
    </w:p>
    <w:p w14:paraId="5C60DAA4" w14:textId="59D7AA0E" w:rsidR="00A95F96" w:rsidRPr="00757D97" w:rsidRDefault="00874E8C" w:rsidP="00AA3011">
      <w:pPr>
        <w:pStyle w:val="Corpodetexto21"/>
        <w:numPr>
          <w:ilvl w:val="0"/>
          <w:numId w:val="15"/>
        </w:numPr>
        <w:spacing w:after="0" w:line="288" w:lineRule="auto"/>
        <w:rPr>
          <w:rFonts w:ascii="Tahoma" w:hAnsi="Tahoma" w:cs="Tahoma"/>
          <w:sz w:val="21"/>
          <w:szCs w:val="21"/>
        </w:rPr>
      </w:pPr>
      <w:r w:rsidRPr="00757D97">
        <w:rPr>
          <w:rFonts w:ascii="Tahoma" w:hAnsi="Tahoma" w:cs="Tahoma"/>
          <w:sz w:val="21"/>
          <w:szCs w:val="21"/>
        </w:rPr>
        <w:t xml:space="preserve">se qualquer das disposições desta Escritura for declarada inválida, nula ou inexequível, por decisão judicial que não tenha seus efeitos revertidos, observado que, para se caracterizar o vencimento antecipado aqui previsto, a invalidade, nulidade ou inexequibilidade deverá se referir a disposições relevantes, em particular as que digam respeito (a) à existência, validade e eficácia das Debêntures, seu valor, seu prazo de vencimento, sua remuneração e qualquer valor devido à Securitizadora, (b) à existência, validade e eficácia do lastro dos CRA, e/ou (c) às disposições desta Cláusula </w:t>
      </w:r>
      <w:r w:rsidR="008E4240" w:rsidRPr="00757D97">
        <w:rPr>
          <w:rFonts w:ascii="Tahoma" w:hAnsi="Tahoma" w:cs="Tahoma"/>
          <w:sz w:val="21"/>
          <w:szCs w:val="21"/>
        </w:rPr>
        <w:t>Sexta.</w:t>
      </w:r>
    </w:p>
    <w:bookmarkEnd w:id="41"/>
    <w:p w14:paraId="51D58ADC" w14:textId="77777777" w:rsidR="00A95F96" w:rsidRPr="00757D97" w:rsidRDefault="00A95F96" w:rsidP="00AA3011">
      <w:pPr>
        <w:widowControl w:val="0"/>
        <w:tabs>
          <w:tab w:val="left" w:pos="1641"/>
        </w:tabs>
        <w:spacing w:after="0" w:line="288" w:lineRule="auto"/>
        <w:contextualSpacing/>
        <w:rPr>
          <w:rFonts w:ascii="Tahoma" w:hAnsi="Tahoma" w:cs="Tahoma"/>
          <w:sz w:val="21"/>
          <w:szCs w:val="21"/>
        </w:rPr>
      </w:pPr>
    </w:p>
    <w:p w14:paraId="495ABFDF" w14:textId="13CF700B" w:rsidR="003A65CF" w:rsidRPr="00757D97" w:rsidRDefault="003A65CF" w:rsidP="00AA3011">
      <w:pPr>
        <w:pStyle w:val="Corpodetexto21"/>
        <w:numPr>
          <w:ilvl w:val="0"/>
          <w:numId w:val="18"/>
        </w:numPr>
        <w:spacing w:after="0" w:line="288" w:lineRule="auto"/>
        <w:ind w:left="709" w:firstLine="0"/>
        <w:rPr>
          <w:rFonts w:ascii="Tahoma" w:hAnsi="Tahoma" w:cs="Tahoma"/>
          <w:sz w:val="21"/>
          <w:szCs w:val="21"/>
        </w:rPr>
      </w:pPr>
      <w:r w:rsidRPr="00757D97">
        <w:rPr>
          <w:rFonts w:ascii="Tahoma" w:hAnsi="Tahoma" w:cs="Tahoma"/>
          <w:sz w:val="21"/>
          <w:szCs w:val="21"/>
        </w:rPr>
        <w:t>A Emissora obriga</w:t>
      </w:r>
      <w:r w:rsidR="00967E8B" w:rsidRPr="00757D97">
        <w:rPr>
          <w:rFonts w:ascii="Tahoma" w:hAnsi="Tahoma" w:cs="Tahoma"/>
          <w:sz w:val="21"/>
          <w:szCs w:val="21"/>
        </w:rPr>
        <w:t xml:space="preserve">-se </w:t>
      </w:r>
      <w:r w:rsidRPr="00757D97">
        <w:rPr>
          <w:rFonts w:ascii="Tahoma" w:hAnsi="Tahoma" w:cs="Tahoma"/>
          <w:sz w:val="21"/>
          <w:szCs w:val="21"/>
        </w:rPr>
        <w:t>a, tão logo tenha conhecimento da ocorrência de qualquer</w:t>
      </w:r>
      <w:r w:rsidR="00B7674C" w:rsidRPr="00757D97">
        <w:rPr>
          <w:rFonts w:ascii="Tahoma" w:hAnsi="Tahoma" w:cs="Tahoma"/>
          <w:sz w:val="21"/>
          <w:szCs w:val="21"/>
        </w:rPr>
        <w:t xml:space="preserve"> um</w:t>
      </w:r>
      <w:r w:rsidRPr="00757D97">
        <w:rPr>
          <w:rFonts w:ascii="Tahoma" w:hAnsi="Tahoma" w:cs="Tahoma"/>
          <w:sz w:val="21"/>
          <w:szCs w:val="21"/>
        </w:rPr>
        <w:t xml:space="preserve"> dos Eventos de Vencimento Antecipado</w:t>
      </w:r>
      <w:r w:rsidR="00C855F4" w:rsidRPr="00757D97">
        <w:rPr>
          <w:rFonts w:ascii="Tahoma" w:hAnsi="Tahoma" w:cs="Tahoma"/>
          <w:sz w:val="21"/>
          <w:szCs w:val="21"/>
        </w:rPr>
        <w:t xml:space="preserve"> Automático</w:t>
      </w:r>
      <w:r w:rsidRPr="00757D97">
        <w:rPr>
          <w:rFonts w:ascii="Tahoma" w:hAnsi="Tahoma" w:cs="Tahoma"/>
          <w:sz w:val="21"/>
          <w:szCs w:val="21"/>
        </w:rPr>
        <w:t>, comunicar</w:t>
      </w:r>
      <w:r w:rsidR="003F127E" w:rsidRPr="00757D97">
        <w:rPr>
          <w:rFonts w:ascii="Tahoma" w:hAnsi="Tahoma" w:cs="Tahoma"/>
          <w:sz w:val="21"/>
          <w:szCs w:val="21"/>
        </w:rPr>
        <w:t>,</w:t>
      </w:r>
      <w:r w:rsidRPr="00757D97">
        <w:rPr>
          <w:rFonts w:ascii="Tahoma" w:hAnsi="Tahoma" w:cs="Tahoma"/>
          <w:sz w:val="21"/>
          <w:szCs w:val="21"/>
        </w:rPr>
        <w:t xml:space="preserve"> </w:t>
      </w:r>
      <w:r w:rsidR="002924AC" w:rsidRPr="00757D97">
        <w:rPr>
          <w:rFonts w:ascii="Tahoma" w:hAnsi="Tahoma" w:cs="Tahoma"/>
          <w:sz w:val="21"/>
          <w:szCs w:val="21"/>
        </w:rPr>
        <w:t>em até 2 (dois) Dias Úteis</w:t>
      </w:r>
      <w:r w:rsidR="003F127E" w:rsidRPr="00757D97">
        <w:rPr>
          <w:rFonts w:ascii="Tahoma" w:hAnsi="Tahoma" w:cs="Tahoma"/>
          <w:sz w:val="21"/>
          <w:szCs w:val="21"/>
        </w:rPr>
        <w:t xml:space="preserve">,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e o Agente Fiduciário dos CRA.</w:t>
      </w:r>
      <w:r w:rsidR="002D7A89" w:rsidRPr="00757D97">
        <w:rPr>
          <w:rFonts w:ascii="Tahoma" w:hAnsi="Tahoma" w:cs="Tahoma"/>
          <w:sz w:val="21"/>
          <w:szCs w:val="21"/>
        </w:rPr>
        <w:t xml:space="preserve"> </w:t>
      </w:r>
    </w:p>
    <w:p w14:paraId="397FAC46" w14:textId="77777777" w:rsidR="003A65CF" w:rsidRPr="00757D97" w:rsidRDefault="003A65CF" w:rsidP="00AA3011">
      <w:pPr>
        <w:widowControl w:val="0"/>
        <w:spacing w:after="0" w:line="288" w:lineRule="auto"/>
        <w:ind w:left="1418" w:hanging="709"/>
        <w:contextualSpacing/>
        <w:rPr>
          <w:rFonts w:ascii="Tahoma" w:hAnsi="Tahoma" w:cs="Tahoma"/>
          <w:sz w:val="21"/>
          <w:szCs w:val="21"/>
        </w:rPr>
      </w:pPr>
    </w:p>
    <w:p w14:paraId="38E29EE0" w14:textId="5328C37E" w:rsidR="00C855F4" w:rsidRPr="00757D97" w:rsidRDefault="003A65CF" w:rsidP="00AA3011">
      <w:pPr>
        <w:pStyle w:val="Corpodetexto21"/>
        <w:numPr>
          <w:ilvl w:val="0"/>
          <w:numId w:val="18"/>
        </w:numPr>
        <w:spacing w:after="0" w:line="288" w:lineRule="auto"/>
        <w:ind w:left="709" w:firstLine="0"/>
        <w:rPr>
          <w:rFonts w:ascii="Tahoma" w:hAnsi="Tahoma" w:cs="Tahoma"/>
          <w:sz w:val="21"/>
          <w:szCs w:val="21"/>
        </w:rPr>
      </w:pPr>
      <w:r w:rsidRPr="00757D97">
        <w:rPr>
          <w:rFonts w:ascii="Tahoma" w:hAnsi="Tahoma" w:cs="Tahoma"/>
          <w:sz w:val="21"/>
          <w:szCs w:val="21"/>
        </w:rPr>
        <w:t xml:space="preserve">Ocorrendo quaisquer eventos previstos na Cláusula 6.1.1 acima, </w:t>
      </w:r>
      <w:r w:rsidR="00DC37F4" w:rsidRPr="00757D97">
        <w:rPr>
          <w:rFonts w:ascii="Tahoma" w:hAnsi="Tahoma" w:cs="Tahoma"/>
          <w:sz w:val="21"/>
          <w:szCs w:val="21"/>
        </w:rPr>
        <w:t>deverá</w:t>
      </w:r>
      <w:r w:rsidRPr="00757D97">
        <w:rPr>
          <w:rFonts w:ascii="Tahoma" w:hAnsi="Tahoma" w:cs="Tahoma"/>
          <w:sz w:val="21"/>
          <w:szCs w:val="21"/>
        </w:rPr>
        <w:t xml:space="preserve">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w:t>
      </w:r>
      <w:r w:rsidR="00DC37F4" w:rsidRPr="00757D97">
        <w:rPr>
          <w:rFonts w:ascii="Tahoma" w:hAnsi="Tahoma" w:cs="Tahoma"/>
          <w:sz w:val="21"/>
          <w:szCs w:val="21"/>
        </w:rPr>
        <w:t>(</w:t>
      </w:r>
      <w:r w:rsidRPr="00757D97">
        <w:rPr>
          <w:rFonts w:ascii="Tahoma" w:hAnsi="Tahoma" w:cs="Tahoma"/>
          <w:sz w:val="21"/>
          <w:szCs w:val="21"/>
        </w:rPr>
        <w:t>e/ou o Agente Fiduciário</w:t>
      </w:r>
      <w:r w:rsidR="00487CC8" w:rsidRPr="00757D97">
        <w:rPr>
          <w:rFonts w:ascii="Tahoma" w:hAnsi="Tahoma" w:cs="Tahoma"/>
          <w:sz w:val="21"/>
          <w:szCs w:val="21"/>
        </w:rPr>
        <w:t xml:space="preserve"> dos CRA</w:t>
      </w:r>
      <w:r w:rsidRPr="00757D97">
        <w:rPr>
          <w:rFonts w:ascii="Tahoma" w:hAnsi="Tahoma" w:cs="Tahoma"/>
          <w:sz w:val="21"/>
          <w:szCs w:val="21"/>
        </w:rPr>
        <w:t xml:space="preserve">, </w:t>
      </w:r>
      <w:r w:rsidR="00214A02" w:rsidRPr="00757D97">
        <w:rPr>
          <w:rFonts w:ascii="Tahoma" w:hAnsi="Tahoma" w:cs="Tahoma"/>
          <w:sz w:val="21"/>
          <w:szCs w:val="21"/>
        </w:rPr>
        <w:t xml:space="preserve">caso este esteja administrando o </w:t>
      </w:r>
      <w:r w:rsidR="00BE234F" w:rsidRPr="00757D97">
        <w:rPr>
          <w:rFonts w:ascii="Tahoma" w:hAnsi="Tahoma" w:cs="Tahoma"/>
          <w:sz w:val="21"/>
          <w:szCs w:val="21"/>
        </w:rPr>
        <w:t>p</w:t>
      </w:r>
      <w:r w:rsidR="00214A02" w:rsidRPr="00757D97">
        <w:rPr>
          <w:rFonts w:ascii="Tahoma" w:hAnsi="Tahoma" w:cs="Tahoma"/>
          <w:sz w:val="21"/>
          <w:szCs w:val="21"/>
        </w:rPr>
        <w:t xml:space="preserve">atrimônio </w:t>
      </w:r>
      <w:r w:rsidR="00BE234F" w:rsidRPr="00757D97">
        <w:rPr>
          <w:rFonts w:ascii="Tahoma" w:hAnsi="Tahoma" w:cs="Tahoma"/>
          <w:sz w:val="21"/>
          <w:szCs w:val="21"/>
        </w:rPr>
        <w:t>s</w:t>
      </w:r>
      <w:r w:rsidR="00214A02" w:rsidRPr="00757D97">
        <w:rPr>
          <w:rFonts w:ascii="Tahoma" w:hAnsi="Tahoma" w:cs="Tahoma"/>
          <w:sz w:val="21"/>
          <w:szCs w:val="21"/>
        </w:rPr>
        <w:t>eparado</w:t>
      </w:r>
      <w:r w:rsidR="00DC37F4" w:rsidRPr="00757D97">
        <w:rPr>
          <w:rFonts w:ascii="Tahoma" w:hAnsi="Tahoma" w:cs="Tahoma"/>
          <w:sz w:val="21"/>
          <w:szCs w:val="21"/>
        </w:rPr>
        <w:t>)</w:t>
      </w:r>
      <w:r w:rsidRPr="00757D97">
        <w:rPr>
          <w:rFonts w:ascii="Tahoma" w:hAnsi="Tahoma" w:cs="Tahoma"/>
          <w:sz w:val="21"/>
          <w:szCs w:val="21"/>
        </w:rPr>
        <w:t>, mediante notificação judicial ou extrajudicial à Emissora (“</w:t>
      </w:r>
      <w:r w:rsidRPr="00757D97">
        <w:rPr>
          <w:rFonts w:ascii="Tahoma" w:hAnsi="Tahoma" w:cs="Tahoma"/>
          <w:b/>
          <w:sz w:val="21"/>
          <w:szCs w:val="21"/>
        </w:rPr>
        <w:t>Notificação de Vencimento</w:t>
      </w:r>
      <w:r w:rsidRPr="00757D97">
        <w:rPr>
          <w:rFonts w:ascii="Tahoma" w:hAnsi="Tahoma" w:cs="Tahoma"/>
          <w:sz w:val="21"/>
          <w:szCs w:val="21"/>
        </w:rPr>
        <w:t>”), considerar vencida</w:t>
      </w:r>
      <w:r w:rsidR="00A535CF" w:rsidRPr="00757D97">
        <w:rPr>
          <w:rFonts w:ascii="Tahoma" w:hAnsi="Tahoma" w:cs="Tahoma"/>
          <w:sz w:val="21"/>
          <w:szCs w:val="21"/>
        </w:rPr>
        <w:t xml:space="preserve">s </w:t>
      </w:r>
      <w:r w:rsidR="00DC37F4" w:rsidRPr="00757D97">
        <w:rPr>
          <w:rFonts w:ascii="Tahoma" w:hAnsi="Tahoma" w:cs="Tahoma"/>
          <w:sz w:val="21"/>
          <w:szCs w:val="21"/>
        </w:rPr>
        <w:t xml:space="preserve">todas </w:t>
      </w:r>
      <w:r w:rsidR="00A535CF" w:rsidRPr="00757D97">
        <w:rPr>
          <w:rFonts w:ascii="Tahoma" w:hAnsi="Tahoma" w:cs="Tahoma"/>
          <w:sz w:val="21"/>
          <w:szCs w:val="21"/>
        </w:rPr>
        <w:t xml:space="preserve">as obrigações </w:t>
      </w:r>
      <w:r w:rsidR="00DC37F4" w:rsidRPr="00757D97">
        <w:rPr>
          <w:rFonts w:ascii="Tahoma" w:hAnsi="Tahoma" w:cs="Tahoma"/>
          <w:sz w:val="21"/>
          <w:szCs w:val="21"/>
        </w:rPr>
        <w:t>assumidas pela Emissora n</w:t>
      </w:r>
      <w:r w:rsidRPr="00757D97">
        <w:rPr>
          <w:rFonts w:ascii="Tahoma" w:hAnsi="Tahoma" w:cs="Tahoma"/>
          <w:sz w:val="21"/>
          <w:szCs w:val="21"/>
        </w:rPr>
        <w:t xml:space="preserve">esta Escritura, tornando-se exigíveis todas as obrigações </w:t>
      </w:r>
      <w:r w:rsidR="00A535CF" w:rsidRPr="00757D97">
        <w:rPr>
          <w:rFonts w:ascii="Tahoma" w:hAnsi="Tahoma" w:cs="Tahoma"/>
          <w:sz w:val="21"/>
          <w:szCs w:val="21"/>
        </w:rPr>
        <w:t xml:space="preserve">decorrentes das Debêntures </w:t>
      </w:r>
      <w:r w:rsidRPr="00757D97">
        <w:rPr>
          <w:rFonts w:ascii="Tahoma" w:hAnsi="Tahoma" w:cs="Tahoma"/>
          <w:sz w:val="21"/>
          <w:szCs w:val="21"/>
        </w:rPr>
        <w:t xml:space="preserve">assumidas nesta </w:t>
      </w:r>
      <w:r w:rsidR="00043BEE" w:rsidRPr="00757D97">
        <w:rPr>
          <w:rFonts w:ascii="Tahoma" w:hAnsi="Tahoma" w:cs="Tahoma"/>
          <w:sz w:val="21"/>
          <w:szCs w:val="21"/>
        </w:rPr>
        <w:t xml:space="preserve">Escritura </w:t>
      </w:r>
      <w:r w:rsidRPr="00757D97">
        <w:rPr>
          <w:rFonts w:ascii="Tahoma" w:hAnsi="Tahoma" w:cs="Tahoma"/>
          <w:sz w:val="21"/>
          <w:szCs w:val="21"/>
        </w:rPr>
        <w:t xml:space="preserve">pela Emissora, conforme o caso, em até </w:t>
      </w:r>
      <w:r w:rsidR="00F129E1" w:rsidRPr="00757D97">
        <w:rPr>
          <w:rFonts w:ascii="Tahoma" w:hAnsi="Tahoma" w:cs="Tahoma"/>
          <w:sz w:val="21"/>
          <w:szCs w:val="21"/>
        </w:rPr>
        <w:t>2 (dois) Dias Úteis contados da Notificação de Vencimento.</w:t>
      </w:r>
    </w:p>
    <w:p w14:paraId="375FB410" w14:textId="77777777" w:rsidR="00C855F4" w:rsidRPr="00757D97" w:rsidRDefault="00C855F4" w:rsidP="00AA3011">
      <w:pPr>
        <w:widowControl w:val="0"/>
        <w:spacing w:after="0" w:line="288" w:lineRule="auto"/>
        <w:contextualSpacing/>
        <w:rPr>
          <w:rFonts w:ascii="Tahoma" w:hAnsi="Tahoma" w:cs="Tahoma"/>
          <w:sz w:val="21"/>
          <w:szCs w:val="21"/>
        </w:rPr>
      </w:pPr>
    </w:p>
    <w:p w14:paraId="7200C03C" w14:textId="0B76A1EF" w:rsidR="003A65CF" w:rsidRPr="00757D97" w:rsidRDefault="00C855F4" w:rsidP="00AA3011">
      <w:pPr>
        <w:pStyle w:val="Corpodetexto21"/>
        <w:numPr>
          <w:ilvl w:val="2"/>
          <w:numId w:val="30"/>
        </w:numPr>
        <w:spacing w:after="0" w:line="288" w:lineRule="auto"/>
        <w:ind w:left="0" w:firstLine="0"/>
        <w:rPr>
          <w:rFonts w:ascii="Tahoma" w:hAnsi="Tahoma" w:cs="Tahoma"/>
          <w:sz w:val="21"/>
          <w:szCs w:val="21"/>
        </w:rPr>
      </w:pPr>
      <w:r w:rsidRPr="00757D97">
        <w:rPr>
          <w:rFonts w:ascii="Tahoma" w:hAnsi="Tahoma" w:cs="Tahoma"/>
          <w:sz w:val="21"/>
          <w:szCs w:val="21"/>
        </w:rPr>
        <w:t xml:space="preserve">Sem prejuízo do disposto na Cláusula 6.1.1 acima, na ocorrência de quaisquer das </w:t>
      </w:r>
      <w:r w:rsidRPr="00757D97">
        <w:rPr>
          <w:rFonts w:ascii="Tahoma" w:hAnsi="Tahoma" w:cs="Tahoma"/>
          <w:sz w:val="21"/>
          <w:szCs w:val="21"/>
        </w:rPr>
        <w:lastRenderedPageBreak/>
        <w:t xml:space="preserve">hipóteses indicadas abaixo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deverá convocar, no prazo máximo de </w:t>
      </w:r>
      <w:r w:rsidR="00443D58" w:rsidRPr="00757D97">
        <w:rPr>
          <w:rFonts w:ascii="Tahoma" w:hAnsi="Tahoma" w:cs="Tahoma"/>
          <w:sz w:val="21"/>
          <w:szCs w:val="21"/>
        </w:rPr>
        <w:t>5</w:t>
      </w:r>
      <w:r w:rsidRPr="00757D97">
        <w:rPr>
          <w:rFonts w:ascii="Tahoma" w:hAnsi="Tahoma" w:cs="Tahoma"/>
          <w:sz w:val="21"/>
          <w:szCs w:val="21"/>
        </w:rPr>
        <w:t xml:space="preserve"> (</w:t>
      </w:r>
      <w:r w:rsidR="00443D58" w:rsidRPr="00757D97">
        <w:rPr>
          <w:rFonts w:ascii="Tahoma" w:hAnsi="Tahoma" w:cs="Tahoma"/>
          <w:sz w:val="21"/>
          <w:szCs w:val="21"/>
        </w:rPr>
        <w:t>cinco</w:t>
      </w:r>
      <w:r w:rsidRPr="00757D97">
        <w:rPr>
          <w:rFonts w:ascii="Tahoma" w:hAnsi="Tahoma" w:cs="Tahoma"/>
          <w:sz w:val="21"/>
          <w:szCs w:val="21"/>
        </w:rPr>
        <w:t>) Dias Úteis a contar do momento em que tomar ciência do evento, assembleia geral de titulares d</w:t>
      </w:r>
      <w:r w:rsidR="00A628ED" w:rsidRPr="00757D97">
        <w:rPr>
          <w:rFonts w:ascii="Tahoma" w:hAnsi="Tahoma" w:cs="Tahoma"/>
          <w:sz w:val="21"/>
          <w:szCs w:val="21"/>
        </w:rPr>
        <w:t>os</w:t>
      </w:r>
      <w:r w:rsidRPr="00757D97">
        <w:rPr>
          <w:rFonts w:ascii="Tahoma" w:hAnsi="Tahoma" w:cs="Tahoma"/>
          <w:sz w:val="21"/>
          <w:szCs w:val="21"/>
        </w:rPr>
        <w:t xml:space="preserve"> CRA, a ser realizada </w:t>
      </w:r>
      <w:r w:rsidR="00443D58" w:rsidRPr="00757D97">
        <w:rPr>
          <w:rFonts w:ascii="Tahoma" w:hAnsi="Tahoma" w:cs="Tahoma"/>
          <w:sz w:val="21"/>
          <w:szCs w:val="21"/>
        </w:rPr>
        <w:t xml:space="preserve">observando-se </w:t>
      </w:r>
      <w:r w:rsidRPr="00757D97">
        <w:rPr>
          <w:rFonts w:ascii="Tahoma" w:hAnsi="Tahoma" w:cs="Tahoma"/>
          <w:sz w:val="21"/>
          <w:szCs w:val="21"/>
        </w:rPr>
        <w:t>os prazos</w:t>
      </w:r>
      <w:r w:rsidR="003134D8" w:rsidRPr="00757D97">
        <w:rPr>
          <w:rFonts w:ascii="Tahoma" w:hAnsi="Tahoma" w:cs="Tahoma"/>
          <w:sz w:val="21"/>
          <w:szCs w:val="21"/>
        </w:rPr>
        <w:t>, quóruns</w:t>
      </w:r>
      <w:r w:rsidRPr="00757D97">
        <w:rPr>
          <w:rFonts w:ascii="Tahoma" w:hAnsi="Tahoma" w:cs="Tahoma"/>
          <w:sz w:val="21"/>
          <w:szCs w:val="21"/>
        </w:rPr>
        <w:t xml:space="preserve"> e demais condições descrit</w:t>
      </w:r>
      <w:r w:rsidR="00443D58" w:rsidRPr="00757D97">
        <w:rPr>
          <w:rFonts w:ascii="Tahoma" w:hAnsi="Tahoma" w:cs="Tahoma"/>
          <w:sz w:val="21"/>
          <w:szCs w:val="21"/>
        </w:rPr>
        <w:t>o</w:t>
      </w:r>
      <w:r w:rsidRPr="00757D97">
        <w:rPr>
          <w:rFonts w:ascii="Tahoma" w:hAnsi="Tahoma" w:cs="Tahoma"/>
          <w:sz w:val="21"/>
          <w:szCs w:val="21"/>
        </w:rPr>
        <w:t xml:space="preserve">s no Termo de Securitização, </w:t>
      </w:r>
      <w:r w:rsidR="007150DE" w:rsidRPr="00757D97">
        <w:rPr>
          <w:rFonts w:ascii="Tahoma" w:hAnsi="Tahoma" w:cs="Tahoma"/>
          <w:sz w:val="21"/>
          <w:szCs w:val="21"/>
        </w:rPr>
        <w:t xml:space="preserve">para que seja deliberado acerca da orientação a ser dada </w:t>
      </w:r>
      <w:r w:rsidR="0028366D" w:rsidRPr="00757D97">
        <w:rPr>
          <w:rFonts w:ascii="Tahoma" w:hAnsi="Tahoma" w:cs="Tahoma"/>
          <w:sz w:val="21"/>
          <w:szCs w:val="21"/>
        </w:rPr>
        <w:t>à</w:t>
      </w:r>
      <w:r w:rsidR="007150DE" w:rsidRPr="00757D97">
        <w:rPr>
          <w:rFonts w:ascii="Tahoma" w:hAnsi="Tahoma" w:cs="Tahoma"/>
          <w:sz w:val="21"/>
          <w:szCs w:val="21"/>
        </w:rPr>
        <w:t xml:space="preserve"> </w:t>
      </w:r>
      <w:r w:rsidR="000F6B20" w:rsidRPr="00757D97">
        <w:rPr>
          <w:rFonts w:ascii="Tahoma" w:hAnsi="Tahoma" w:cs="Tahoma"/>
          <w:sz w:val="21"/>
          <w:szCs w:val="21"/>
        </w:rPr>
        <w:t>Securitizadora</w:t>
      </w:r>
      <w:r w:rsidR="007150DE" w:rsidRPr="00757D97">
        <w:rPr>
          <w:rFonts w:ascii="Tahoma" w:hAnsi="Tahoma" w:cs="Tahoma"/>
          <w:sz w:val="21"/>
          <w:szCs w:val="21"/>
        </w:rPr>
        <w:t>, quanto à decretação ou não decretação</w:t>
      </w:r>
      <w:r w:rsidRPr="00757D97">
        <w:rPr>
          <w:rFonts w:ascii="Tahoma" w:hAnsi="Tahoma" w:cs="Tahoma"/>
          <w:sz w:val="21"/>
          <w:szCs w:val="21"/>
        </w:rPr>
        <w:t xml:space="preserve"> do vencimento antecipado das Debêntures</w:t>
      </w:r>
      <w:r w:rsidR="003134D8" w:rsidRPr="00757D97">
        <w:rPr>
          <w:rFonts w:ascii="Tahoma" w:hAnsi="Tahoma" w:cs="Tahoma"/>
          <w:sz w:val="21"/>
          <w:szCs w:val="21"/>
        </w:rPr>
        <w:t xml:space="preserve"> </w:t>
      </w:r>
      <w:r w:rsidRPr="00757D97">
        <w:rPr>
          <w:rFonts w:ascii="Tahoma" w:hAnsi="Tahoma" w:cs="Tahoma"/>
          <w:sz w:val="21"/>
          <w:szCs w:val="21"/>
        </w:rPr>
        <w:t>(cada um, um “</w:t>
      </w:r>
      <w:r w:rsidRPr="00757D97">
        <w:rPr>
          <w:rFonts w:ascii="Tahoma" w:hAnsi="Tahoma" w:cs="Tahoma"/>
          <w:b/>
          <w:sz w:val="21"/>
          <w:szCs w:val="21"/>
        </w:rPr>
        <w:t>Evento de Vencimento Antecipado Não Automático</w:t>
      </w:r>
      <w:r w:rsidRPr="00757D97">
        <w:rPr>
          <w:rFonts w:ascii="Tahoma" w:hAnsi="Tahoma" w:cs="Tahoma"/>
          <w:sz w:val="21"/>
          <w:szCs w:val="21"/>
        </w:rPr>
        <w:t>” e, em conjunto com os Eventos de Vencimento Antecipado Automáticos, os “</w:t>
      </w:r>
      <w:r w:rsidRPr="00757D97">
        <w:rPr>
          <w:rFonts w:ascii="Tahoma" w:hAnsi="Tahoma" w:cs="Tahoma"/>
          <w:b/>
          <w:sz w:val="21"/>
          <w:szCs w:val="21"/>
        </w:rPr>
        <w:t>Eventos de Vencimento Antecipado</w:t>
      </w:r>
      <w:r w:rsidRPr="00757D97">
        <w:rPr>
          <w:rFonts w:ascii="Tahoma" w:hAnsi="Tahoma" w:cs="Tahoma"/>
          <w:sz w:val="21"/>
          <w:szCs w:val="21"/>
        </w:rPr>
        <w:t>”):</w:t>
      </w:r>
    </w:p>
    <w:p w14:paraId="5472B0F9" w14:textId="5745FFAD" w:rsidR="00346149" w:rsidRPr="00757D97" w:rsidRDefault="00346149" w:rsidP="00AA3011">
      <w:pPr>
        <w:widowControl w:val="0"/>
        <w:spacing w:after="0" w:line="288" w:lineRule="auto"/>
        <w:contextualSpacing/>
        <w:rPr>
          <w:rFonts w:ascii="Tahoma" w:hAnsi="Tahoma" w:cs="Tahoma"/>
          <w:sz w:val="21"/>
          <w:szCs w:val="21"/>
        </w:rPr>
      </w:pPr>
    </w:p>
    <w:p w14:paraId="336E790C" w14:textId="77777777" w:rsidR="002E6603" w:rsidRPr="00757D97" w:rsidRDefault="002E6603" w:rsidP="00AA3011">
      <w:pPr>
        <w:widowControl w:val="0"/>
        <w:spacing w:after="0" w:line="288" w:lineRule="auto"/>
        <w:contextualSpacing/>
        <w:rPr>
          <w:rFonts w:ascii="Tahoma" w:hAnsi="Tahoma" w:cs="Tahoma"/>
          <w:sz w:val="21"/>
          <w:szCs w:val="21"/>
        </w:rPr>
      </w:pPr>
    </w:p>
    <w:p w14:paraId="6CAD8C7A" w14:textId="0F345201" w:rsidR="002D4108" w:rsidRPr="00757D97" w:rsidRDefault="002D4108" w:rsidP="00AA3011">
      <w:pPr>
        <w:pStyle w:val="Corpodetexto21"/>
        <w:numPr>
          <w:ilvl w:val="0"/>
          <w:numId w:val="20"/>
        </w:numPr>
        <w:spacing w:after="0" w:line="288" w:lineRule="auto"/>
        <w:rPr>
          <w:rFonts w:ascii="Tahoma" w:hAnsi="Tahoma" w:cs="Tahoma"/>
          <w:sz w:val="21"/>
          <w:szCs w:val="21"/>
        </w:rPr>
      </w:pPr>
      <w:bookmarkStart w:id="42" w:name="_Hlk71835237"/>
      <w:r w:rsidRPr="00757D97">
        <w:rPr>
          <w:rFonts w:ascii="Tahoma" w:hAnsi="Tahoma" w:cs="Tahoma"/>
          <w:sz w:val="21"/>
          <w:szCs w:val="21"/>
        </w:rPr>
        <w:t>descumprimento pela Emissora de qualquer obrigação não pecuniária prevista na Escritura</w:t>
      </w:r>
      <w:r w:rsidR="00C9489D" w:rsidRPr="00757D97">
        <w:rPr>
          <w:rFonts w:ascii="Tahoma" w:hAnsi="Tahoma" w:cs="Tahoma"/>
          <w:sz w:val="21"/>
          <w:szCs w:val="21"/>
        </w:rPr>
        <w:t xml:space="preserve"> e nos demais Documentos da O</w:t>
      </w:r>
      <w:r w:rsidR="004D0F4D" w:rsidRPr="00757D97">
        <w:rPr>
          <w:rFonts w:ascii="Tahoma" w:hAnsi="Tahoma" w:cs="Tahoma"/>
          <w:sz w:val="21"/>
          <w:szCs w:val="21"/>
        </w:rPr>
        <w:t>ferta</w:t>
      </w:r>
      <w:r w:rsidRPr="00757D97">
        <w:rPr>
          <w:rFonts w:ascii="Tahoma" w:hAnsi="Tahoma" w:cs="Tahoma"/>
          <w:sz w:val="21"/>
          <w:szCs w:val="21"/>
        </w:rPr>
        <w:t xml:space="preserve">, não sanada em até </w:t>
      </w:r>
      <w:r w:rsidR="00FD57D4" w:rsidRPr="00757D97">
        <w:rPr>
          <w:rFonts w:ascii="Tahoma" w:hAnsi="Tahoma" w:cs="Tahoma"/>
          <w:sz w:val="21"/>
          <w:szCs w:val="21"/>
        </w:rPr>
        <w:t>10</w:t>
      </w:r>
      <w:r w:rsidR="00C46525" w:rsidRPr="00757D97">
        <w:rPr>
          <w:rFonts w:ascii="Tahoma" w:hAnsi="Tahoma" w:cs="Tahoma"/>
          <w:sz w:val="21"/>
          <w:szCs w:val="21"/>
        </w:rPr>
        <w:t xml:space="preserve"> </w:t>
      </w:r>
      <w:r w:rsidRPr="00757D97">
        <w:rPr>
          <w:rFonts w:ascii="Tahoma" w:hAnsi="Tahoma" w:cs="Tahoma"/>
          <w:sz w:val="21"/>
          <w:szCs w:val="21"/>
        </w:rPr>
        <w:t>(</w:t>
      </w:r>
      <w:r w:rsidR="00FD57D4" w:rsidRPr="00757D97">
        <w:rPr>
          <w:rFonts w:ascii="Tahoma" w:hAnsi="Tahoma" w:cs="Tahoma"/>
          <w:sz w:val="21"/>
          <w:szCs w:val="21"/>
        </w:rPr>
        <w:t>dez</w:t>
      </w:r>
      <w:r w:rsidRPr="00757D97">
        <w:rPr>
          <w:rFonts w:ascii="Tahoma" w:hAnsi="Tahoma" w:cs="Tahoma"/>
          <w:sz w:val="21"/>
          <w:szCs w:val="21"/>
        </w:rPr>
        <w:t xml:space="preserve">) </w:t>
      </w:r>
      <w:r w:rsidR="00E65D3F" w:rsidRPr="00757D97">
        <w:rPr>
          <w:rFonts w:ascii="Tahoma" w:hAnsi="Tahoma" w:cs="Tahoma"/>
          <w:sz w:val="21"/>
          <w:szCs w:val="21"/>
        </w:rPr>
        <w:t>d</w:t>
      </w:r>
      <w:r w:rsidRPr="00757D97">
        <w:rPr>
          <w:rFonts w:ascii="Tahoma" w:hAnsi="Tahoma" w:cs="Tahoma"/>
          <w:sz w:val="21"/>
          <w:szCs w:val="21"/>
        </w:rPr>
        <w:t>ias contados da data em que tal obrigação deveria ter sido cumprida</w:t>
      </w:r>
      <w:r w:rsidR="00F753CC" w:rsidRPr="00757D97">
        <w:rPr>
          <w:rFonts w:ascii="Tahoma" w:hAnsi="Tahoma" w:cs="Tahoma"/>
          <w:sz w:val="21"/>
          <w:szCs w:val="21"/>
        </w:rPr>
        <w:t>;</w:t>
      </w:r>
    </w:p>
    <w:p w14:paraId="3B9F5556" w14:textId="77777777" w:rsidR="004A6D08" w:rsidRPr="00757D97" w:rsidRDefault="004A6D08" w:rsidP="00AA3011">
      <w:pPr>
        <w:widowControl w:val="0"/>
        <w:spacing w:after="0" w:line="288" w:lineRule="auto"/>
        <w:contextualSpacing/>
        <w:rPr>
          <w:rFonts w:ascii="Tahoma" w:hAnsi="Tahoma" w:cs="Tahoma"/>
          <w:sz w:val="21"/>
          <w:szCs w:val="21"/>
        </w:rPr>
      </w:pPr>
    </w:p>
    <w:p w14:paraId="6A9994A4" w14:textId="654BA1E2" w:rsidR="004A6D08" w:rsidRPr="00757D97" w:rsidRDefault="004A6D08" w:rsidP="00AA3011">
      <w:pPr>
        <w:widowControl w:val="0"/>
        <w:numPr>
          <w:ilvl w:val="0"/>
          <w:numId w:val="20"/>
        </w:numPr>
        <w:spacing w:after="0" w:line="288" w:lineRule="auto"/>
        <w:contextualSpacing/>
        <w:rPr>
          <w:rFonts w:ascii="Tahoma" w:hAnsi="Tahoma" w:cs="Tahoma"/>
          <w:sz w:val="21"/>
          <w:szCs w:val="21"/>
        </w:rPr>
      </w:pPr>
      <w:r w:rsidRPr="00757D97">
        <w:rPr>
          <w:rFonts w:ascii="Tahoma" w:hAnsi="Tahoma" w:cs="Tahoma"/>
          <w:sz w:val="21"/>
          <w:szCs w:val="21"/>
        </w:rPr>
        <w:t>protesto de títulos e documentos contra a Emissora e</w:t>
      </w:r>
      <w:r w:rsidR="00443D58" w:rsidRPr="00757D97">
        <w:rPr>
          <w:rFonts w:ascii="Tahoma" w:hAnsi="Tahoma" w:cs="Tahoma"/>
          <w:sz w:val="21"/>
          <w:szCs w:val="21"/>
        </w:rPr>
        <w:t xml:space="preserve"> e/ou qualquer sociedade, empresa e/ou entidade integrante do Grupo Econômico</w:t>
      </w:r>
      <w:r w:rsidRPr="00757D97">
        <w:rPr>
          <w:rFonts w:ascii="Tahoma" w:hAnsi="Tahoma" w:cs="Tahoma"/>
          <w:sz w:val="21"/>
          <w:szCs w:val="21"/>
        </w:rPr>
        <w:t xml:space="preserve"> cujo valor, individual ou agregado, seja igual ou superior a </w:t>
      </w:r>
      <w:r w:rsidR="005A4DEB" w:rsidRPr="00757D97">
        <w:rPr>
          <w:rFonts w:ascii="Tahoma" w:hAnsi="Tahoma" w:cs="Tahoma"/>
          <w:sz w:val="21"/>
          <w:szCs w:val="21"/>
        </w:rPr>
        <w:t>R$5.000.000,00 (cinco milhões de reais)</w:t>
      </w:r>
      <w:r w:rsidRPr="00757D97">
        <w:rPr>
          <w:rFonts w:ascii="Tahoma" w:hAnsi="Tahoma" w:cs="Tahoma"/>
          <w:sz w:val="21"/>
          <w:szCs w:val="21"/>
        </w:rPr>
        <w:t xml:space="preserve"> ou o equivalente em outras moedas</w:t>
      </w:r>
      <w:r w:rsidR="008729F1" w:rsidRPr="00757D97">
        <w:rPr>
          <w:rFonts w:ascii="Tahoma" w:hAnsi="Tahoma" w:cs="Tahoma"/>
          <w:sz w:val="21"/>
          <w:szCs w:val="21"/>
        </w:rPr>
        <w:t>, observado eventual prazo de cura aplicável</w:t>
      </w:r>
      <w:r w:rsidRPr="00757D97">
        <w:rPr>
          <w:rFonts w:ascii="Tahoma" w:hAnsi="Tahoma" w:cs="Tahoma"/>
          <w:sz w:val="21"/>
          <w:szCs w:val="21"/>
        </w:rPr>
        <w:t>;</w:t>
      </w:r>
      <w:r w:rsidR="00442DF7" w:rsidRPr="00757D97">
        <w:rPr>
          <w:rFonts w:ascii="Tahoma" w:hAnsi="Tahoma" w:cs="Tahoma"/>
          <w:sz w:val="21"/>
          <w:szCs w:val="21"/>
        </w:rPr>
        <w:t xml:space="preserve"> </w:t>
      </w:r>
    </w:p>
    <w:p w14:paraId="38E8BAD3" w14:textId="77777777" w:rsidR="004A6D08" w:rsidRPr="00757D97" w:rsidRDefault="004A6D08" w:rsidP="00AA3011">
      <w:pPr>
        <w:widowControl w:val="0"/>
        <w:spacing w:after="0" w:line="288" w:lineRule="auto"/>
        <w:contextualSpacing/>
        <w:rPr>
          <w:rFonts w:ascii="Tahoma" w:hAnsi="Tahoma" w:cs="Tahoma"/>
          <w:sz w:val="21"/>
          <w:szCs w:val="21"/>
        </w:rPr>
      </w:pPr>
    </w:p>
    <w:p w14:paraId="53541428" w14:textId="77777777" w:rsidR="004A6D08" w:rsidRPr="00757D97" w:rsidRDefault="004A6D08" w:rsidP="00AA3011">
      <w:pPr>
        <w:widowControl w:val="0"/>
        <w:numPr>
          <w:ilvl w:val="0"/>
          <w:numId w:val="20"/>
        </w:numPr>
        <w:spacing w:after="0" w:line="288" w:lineRule="auto"/>
        <w:contextualSpacing/>
        <w:rPr>
          <w:rFonts w:ascii="Tahoma" w:hAnsi="Tahoma" w:cs="Tahoma"/>
          <w:sz w:val="21"/>
          <w:szCs w:val="21"/>
        </w:rPr>
      </w:pPr>
      <w:r w:rsidRPr="00757D97">
        <w:rPr>
          <w:rFonts w:ascii="Tahoma" w:hAnsi="Tahoma" w:cs="Tahoma"/>
          <w:sz w:val="21"/>
          <w:szCs w:val="21"/>
        </w:rPr>
        <w:t>alteração ou modificação do objeto social da Emissora, que modifique substancialmente as atividades atualmente por ela praticadas;</w:t>
      </w:r>
    </w:p>
    <w:p w14:paraId="286E7B03" w14:textId="77777777" w:rsidR="004A6D08" w:rsidRPr="00757D97" w:rsidRDefault="004A6D08" w:rsidP="00AA3011">
      <w:pPr>
        <w:widowControl w:val="0"/>
        <w:spacing w:after="0" w:line="288" w:lineRule="auto"/>
        <w:contextualSpacing/>
        <w:rPr>
          <w:rFonts w:ascii="Tahoma" w:hAnsi="Tahoma" w:cs="Tahoma"/>
          <w:sz w:val="21"/>
          <w:szCs w:val="21"/>
        </w:rPr>
      </w:pPr>
    </w:p>
    <w:p w14:paraId="3171EDD8" w14:textId="55B4968F" w:rsidR="004A6D08" w:rsidRPr="00757D97" w:rsidRDefault="004A6D08" w:rsidP="00AA3011">
      <w:pPr>
        <w:widowControl w:val="0"/>
        <w:numPr>
          <w:ilvl w:val="0"/>
          <w:numId w:val="20"/>
        </w:numPr>
        <w:spacing w:after="0" w:line="288" w:lineRule="auto"/>
        <w:contextualSpacing/>
        <w:rPr>
          <w:rFonts w:ascii="Tahoma" w:hAnsi="Tahoma" w:cs="Tahoma"/>
          <w:sz w:val="21"/>
          <w:szCs w:val="21"/>
        </w:rPr>
      </w:pPr>
      <w:r w:rsidRPr="00757D97">
        <w:rPr>
          <w:rFonts w:ascii="Tahoma" w:hAnsi="Tahoma" w:cs="Tahoma"/>
          <w:sz w:val="21"/>
          <w:szCs w:val="21"/>
        </w:rPr>
        <w:t>autuação da Emissora por quaisquer órgãos governamentais, que possa afetar adversamente a capacidade operacional, legal ou financeira da Emissora;</w:t>
      </w:r>
    </w:p>
    <w:p w14:paraId="1A6A43D6" w14:textId="77777777" w:rsidR="004A6D08" w:rsidRPr="00757D97" w:rsidRDefault="004A6D08" w:rsidP="00AA3011">
      <w:pPr>
        <w:widowControl w:val="0"/>
        <w:spacing w:after="0" w:line="288" w:lineRule="auto"/>
        <w:contextualSpacing/>
        <w:rPr>
          <w:rFonts w:ascii="Tahoma" w:hAnsi="Tahoma" w:cs="Tahoma"/>
          <w:sz w:val="21"/>
          <w:szCs w:val="21"/>
        </w:rPr>
      </w:pPr>
    </w:p>
    <w:p w14:paraId="79B91B2A" w14:textId="680A8DCA" w:rsidR="004A6D08" w:rsidRPr="00757D97" w:rsidRDefault="004A6D08"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não pagamento, na data de vencimento original</w:t>
      </w:r>
      <w:r w:rsidR="008B7367" w:rsidRPr="00757D97">
        <w:rPr>
          <w:rFonts w:ascii="Tahoma" w:hAnsi="Tahoma" w:cs="Tahoma"/>
          <w:sz w:val="21"/>
          <w:szCs w:val="21"/>
        </w:rPr>
        <w:t>,</w:t>
      </w:r>
      <w:r w:rsidR="00A2022B" w:rsidRPr="00757D97">
        <w:rPr>
          <w:rFonts w:ascii="Tahoma" w:hAnsi="Tahoma" w:cs="Tahoma"/>
          <w:sz w:val="21"/>
          <w:szCs w:val="21"/>
        </w:rPr>
        <w:t xml:space="preserve"> </w:t>
      </w:r>
      <w:r w:rsidRPr="00757D97">
        <w:rPr>
          <w:rFonts w:ascii="Tahoma" w:hAnsi="Tahoma" w:cs="Tahoma"/>
          <w:sz w:val="21"/>
          <w:szCs w:val="21"/>
        </w:rPr>
        <w:t>de quaisquer obrigações financeiras da Emissora</w:t>
      </w:r>
      <w:r w:rsidR="001467E2" w:rsidRPr="00757D97">
        <w:rPr>
          <w:rFonts w:ascii="Tahoma" w:hAnsi="Tahoma" w:cs="Tahoma"/>
          <w:sz w:val="21"/>
          <w:szCs w:val="21"/>
        </w:rPr>
        <w:t xml:space="preserve"> </w:t>
      </w:r>
      <w:r w:rsidRPr="00757D97">
        <w:rPr>
          <w:rFonts w:ascii="Tahoma" w:hAnsi="Tahoma" w:cs="Tahoma"/>
          <w:sz w:val="21"/>
          <w:szCs w:val="21"/>
        </w:rPr>
        <w:t xml:space="preserve">e/ou de </w:t>
      </w:r>
      <w:r w:rsidR="001467E2" w:rsidRPr="00757D97">
        <w:rPr>
          <w:rFonts w:ascii="Tahoma" w:hAnsi="Tahoma" w:cs="Tahoma"/>
          <w:sz w:val="21"/>
          <w:szCs w:val="21"/>
        </w:rPr>
        <w:t>qualquer sociedade, empresa e/ou entidade integrante do Grupo Econômico</w:t>
      </w:r>
      <w:r w:rsidRPr="00757D97">
        <w:rPr>
          <w:rFonts w:ascii="Tahoma" w:hAnsi="Tahoma" w:cs="Tahoma"/>
          <w:sz w:val="21"/>
          <w:szCs w:val="21"/>
        </w:rPr>
        <w:t xml:space="preserve">, no mercado local ou internacional, em valor individual ou agregado, igual ou superior a </w:t>
      </w:r>
      <w:r w:rsidR="005A4DEB" w:rsidRPr="00757D97">
        <w:rPr>
          <w:rFonts w:ascii="Tahoma" w:hAnsi="Tahoma" w:cs="Tahoma"/>
          <w:sz w:val="21"/>
          <w:szCs w:val="21"/>
        </w:rPr>
        <w:t>R$5.000.000,00 (cinco milhões de reais)</w:t>
      </w:r>
      <w:r w:rsidRPr="00757D97">
        <w:rPr>
          <w:rFonts w:ascii="Tahoma" w:hAnsi="Tahoma" w:cs="Tahoma"/>
          <w:sz w:val="21"/>
          <w:szCs w:val="21"/>
        </w:rPr>
        <w:t>, ou seu equivalente em outras moedas</w:t>
      </w:r>
      <w:r w:rsidR="008729F1" w:rsidRPr="00757D97">
        <w:rPr>
          <w:rFonts w:ascii="Tahoma" w:hAnsi="Tahoma" w:cs="Tahoma"/>
          <w:sz w:val="21"/>
          <w:szCs w:val="21"/>
        </w:rPr>
        <w:t>, observado eventual prazo de cura aplicável</w:t>
      </w:r>
      <w:r w:rsidRPr="00757D97">
        <w:rPr>
          <w:rFonts w:ascii="Tahoma" w:hAnsi="Tahoma" w:cs="Tahoma"/>
          <w:sz w:val="21"/>
          <w:szCs w:val="21"/>
        </w:rPr>
        <w:t>;</w:t>
      </w:r>
      <w:r w:rsidR="00442DF7" w:rsidRPr="00757D97">
        <w:rPr>
          <w:rFonts w:ascii="Tahoma" w:hAnsi="Tahoma" w:cs="Tahoma"/>
          <w:sz w:val="21"/>
          <w:szCs w:val="21"/>
        </w:rPr>
        <w:t xml:space="preserve"> </w:t>
      </w:r>
    </w:p>
    <w:p w14:paraId="1DEEBF12" w14:textId="77777777" w:rsidR="009B6343" w:rsidRPr="00757D97" w:rsidRDefault="009B6343" w:rsidP="00AA3011">
      <w:pPr>
        <w:widowControl w:val="0"/>
        <w:spacing w:after="0" w:line="288" w:lineRule="auto"/>
        <w:contextualSpacing/>
        <w:rPr>
          <w:rFonts w:ascii="Tahoma" w:hAnsi="Tahoma" w:cs="Tahoma"/>
          <w:sz w:val="21"/>
          <w:szCs w:val="21"/>
        </w:rPr>
      </w:pPr>
    </w:p>
    <w:p w14:paraId="346B472A" w14:textId="1078B4D4" w:rsidR="005C5E22" w:rsidRPr="00757D97" w:rsidRDefault="005C5E22"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não cumprimento de uma ou mais sentenças arbitrais ou decisões judiciais exequíveis contra a Emissora</w:t>
      </w:r>
      <w:r w:rsidR="001467E2" w:rsidRPr="00757D97">
        <w:rPr>
          <w:rFonts w:ascii="Tahoma" w:hAnsi="Tahoma" w:cs="Tahoma"/>
          <w:sz w:val="21"/>
          <w:szCs w:val="21"/>
        </w:rPr>
        <w:t xml:space="preserve"> e/ou qualquer sociedade, empresa e/ou entidade integrante do Grupo Econômico</w:t>
      </w:r>
      <w:r w:rsidRPr="00757D97">
        <w:rPr>
          <w:rFonts w:ascii="Tahoma" w:hAnsi="Tahoma" w:cs="Tahoma"/>
          <w:sz w:val="21"/>
          <w:szCs w:val="21"/>
        </w:rPr>
        <w:t xml:space="preserve">, incluindo execuções fiscais, cujo valor unitário ou agregado seja superior </w:t>
      </w:r>
      <w:r w:rsidR="005A4DEB" w:rsidRPr="00757D97">
        <w:rPr>
          <w:rFonts w:ascii="Tahoma" w:hAnsi="Tahoma" w:cs="Tahoma"/>
          <w:sz w:val="21"/>
          <w:szCs w:val="21"/>
        </w:rPr>
        <w:t>R$5.000.000,00 (cinco milhões de reais)</w:t>
      </w:r>
      <w:r w:rsidRPr="00757D97">
        <w:rPr>
          <w:rFonts w:ascii="Tahoma" w:hAnsi="Tahoma" w:cs="Tahoma"/>
          <w:sz w:val="21"/>
          <w:szCs w:val="21"/>
        </w:rPr>
        <w:t>;</w:t>
      </w:r>
      <w:r w:rsidR="00442DF7" w:rsidRPr="00757D97">
        <w:rPr>
          <w:rFonts w:ascii="Tahoma" w:hAnsi="Tahoma" w:cs="Tahoma"/>
          <w:sz w:val="21"/>
          <w:szCs w:val="21"/>
        </w:rPr>
        <w:t xml:space="preserve"> </w:t>
      </w:r>
    </w:p>
    <w:p w14:paraId="513DD36D" w14:textId="77777777" w:rsidR="005C5E22" w:rsidRPr="00757D97" w:rsidRDefault="005C5E22" w:rsidP="00AA3011">
      <w:pPr>
        <w:widowControl w:val="0"/>
        <w:spacing w:after="0" w:line="288" w:lineRule="auto"/>
        <w:contextualSpacing/>
        <w:rPr>
          <w:rFonts w:ascii="Tahoma" w:hAnsi="Tahoma" w:cs="Tahoma"/>
          <w:sz w:val="21"/>
          <w:szCs w:val="21"/>
        </w:rPr>
      </w:pPr>
    </w:p>
    <w:p w14:paraId="5CE92854" w14:textId="54CB559C" w:rsidR="00A2022B" w:rsidRPr="00757D97" w:rsidRDefault="00905456"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caso</w:t>
      </w:r>
      <w:r w:rsidR="00A2022B" w:rsidRPr="00757D97">
        <w:rPr>
          <w:rFonts w:ascii="Tahoma" w:hAnsi="Tahoma" w:cs="Tahoma"/>
          <w:sz w:val="21"/>
          <w:szCs w:val="21"/>
        </w:rPr>
        <w:t xml:space="preserve"> </w:t>
      </w:r>
      <w:r w:rsidRPr="00757D97">
        <w:rPr>
          <w:rFonts w:ascii="Tahoma" w:hAnsi="Tahoma" w:cs="Tahoma"/>
          <w:sz w:val="21"/>
          <w:szCs w:val="21"/>
        </w:rPr>
        <w:t xml:space="preserve">a Emissora deixe de observar </w:t>
      </w:r>
      <w:r w:rsidR="00E151BD" w:rsidRPr="00757D97">
        <w:rPr>
          <w:rFonts w:ascii="Tahoma" w:hAnsi="Tahoma" w:cs="Tahoma"/>
          <w:sz w:val="21"/>
          <w:szCs w:val="21"/>
        </w:rPr>
        <w:t>quaisquer d</w:t>
      </w:r>
      <w:r w:rsidRPr="00757D97">
        <w:rPr>
          <w:rFonts w:ascii="Tahoma" w:hAnsi="Tahoma" w:cs="Tahoma"/>
          <w:sz w:val="21"/>
          <w:szCs w:val="21"/>
        </w:rPr>
        <w:t xml:space="preserve">as obrigações assumidas </w:t>
      </w:r>
      <w:r w:rsidR="00BA7E79" w:rsidRPr="00757D97">
        <w:rPr>
          <w:rFonts w:ascii="Tahoma" w:hAnsi="Tahoma" w:cs="Tahoma"/>
          <w:sz w:val="21"/>
          <w:szCs w:val="21"/>
        </w:rPr>
        <w:t>junto à Fiel Depositária nos termos do Contrato de Depósito</w:t>
      </w:r>
      <w:r w:rsidRPr="00757D97">
        <w:rPr>
          <w:rFonts w:ascii="Tahoma" w:hAnsi="Tahoma" w:cs="Tahoma"/>
          <w:sz w:val="21"/>
          <w:szCs w:val="21"/>
        </w:rPr>
        <w:t>;</w:t>
      </w:r>
    </w:p>
    <w:p w14:paraId="733F060B" w14:textId="77777777" w:rsidR="007637DC" w:rsidRPr="00757D97" w:rsidRDefault="007637DC" w:rsidP="00AA3011">
      <w:pPr>
        <w:widowControl w:val="0"/>
        <w:spacing w:after="0" w:line="288" w:lineRule="auto"/>
        <w:contextualSpacing/>
        <w:rPr>
          <w:rFonts w:ascii="Tahoma" w:hAnsi="Tahoma" w:cs="Tahoma"/>
          <w:sz w:val="21"/>
          <w:szCs w:val="21"/>
        </w:rPr>
      </w:pPr>
    </w:p>
    <w:p w14:paraId="35E3F86E" w14:textId="358D4CA9" w:rsidR="00391743" w:rsidRPr="00757D97" w:rsidRDefault="00391743"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redução d</w:t>
      </w:r>
      <w:r w:rsidR="00E43B8B" w:rsidRPr="00757D97">
        <w:rPr>
          <w:rFonts w:ascii="Tahoma" w:hAnsi="Tahoma" w:cs="Tahoma"/>
          <w:sz w:val="21"/>
          <w:szCs w:val="21"/>
        </w:rPr>
        <w:t>o</w:t>
      </w:r>
      <w:r w:rsidRPr="00757D97">
        <w:rPr>
          <w:rFonts w:ascii="Tahoma" w:hAnsi="Tahoma" w:cs="Tahoma"/>
          <w:sz w:val="21"/>
          <w:szCs w:val="21"/>
        </w:rPr>
        <w:t xml:space="preserve"> capital social da Emissora</w:t>
      </w:r>
      <w:r w:rsidR="00BA7E79" w:rsidRPr="00757D97">
        <w:rPr>
          <w:rFonts w:ascii="Tahoma" w:hAnsi="Tahoma" w:cs="Tahoma"/>
          <w:sz w:val="21"/>
          <w:szCs w:val="21"/>
        </w:rPr>
        <w:t xml:space="preserve">, exceto se </w:t>
      </w:r>
      <w:r w:rsidR="00343BE2" w:rsidRPr="00757D97">
        <w:rPr>
          <w:rFonts w:ascii="Tahoma" w:hAnsi="Tahoma" w:cs="Tahoma"/>
          <w:sz w:val="21"/>
          <w:szCs w:val="21"/>
        </w:rPr>
        <w:t>implementado para fins de absorção de prejuízos</w:t>
      </w:r>
      <w:r w:rsidR="00905456" w:rsidRPr="00757D97">
        <w:rPr>
          <w:rFonts w:ascii="Tahoma" w:hAnsi="Tahoma" w:cs="Tahoma"/>
          <w:sz w:val="21"/>
          <w:szCs w:val="21"/>
        </w:rPr>
        <w:t>;</w:t>
      </w:r>
    </w:p>
    <w:p w14:paraId="31A3AC02" w14:textId="77777777" w:rsidR="00427636" w:rsidRPr="00757D97" w:rsidRDefault="00427636" w:rsidP="00AA3011">
      <w:pPr>
        <w:pStyle w:val="Corpodetexto21"/>
        <w:spacing w:after="0" w:line="288" w:lineRule="auto"/>
        <w:rPr>
          <w:rFonts w:ascii="Tahoma" w:hAnsi="Tahoma" w:cs="Tahoma"/>
          <w:sz w:val="21"/>
          <w:szCs w:val="21"/>
        </w:rPr>
      </w:pPr>
    </w:p>
    <w:p w14:paraId="7436D246" w14:textId="1B89D62D" w:rsidR="00391743" w:rsidRPr="00757D97" w:rsidRDefault="00391743"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se a Emissora estiver em mora com o cumprimento de quaisquer de suas obrigações pecuniárias previstas na </w:t>
      </w:r>
      <w:r w:rsidR="00043BEE" w:rsidRPr="00757D97">
        <w:rPr>
          <w:rFonts w:ascii="Tahoma" w:hAnsi="Tahoma" w:cs="Tahoma"/>
          <w:sz w:val="21"/>
          <w:szCs w:val="21"/>
        </w:rPr>
        <w:t xml:space="preserve">Escritura </w:t>
      </w:r>
      <w:r w:rsidRPr="00757D97">
        <w:rPr>
          <w:rFonts w:ascii="Tahoma" w:hAnsi="Tahoma" w:cs="Tahoma"/>
          <w:sz w:val="21"/>
          <w:szCs w:val="21"/>
        </w:rPr>
        <w:t xml:space="preserve">e venha a realizar o pagamento de dividendos, de juros sobre capital próprio e/ou resgate de ações, exceto pelo pagamento do </w:t>
      </w:r>
      <w:r w:rsidRPr="00757D97">
        <w:rPr>
          <w:rFonts w:ascii="Tahoma" w:hAnsi="Tahoma" w:cs="Tahoma"/>
          <w:sz w:val="21"/>
          <w:szCs w:val="21"/>
        </w:rPr>
        <w:lastRenderedPageBreak/>
        <w:t>dividendo mínimo obrigatório previsto no artigo 202 da Lei das Sociedades por Ações;</w:t>
      </w:r>
    </w:p>
    <w:p w14:paraId="762DB69F" w14:textId="77777777" w:rsidR="00391743" w:rsidRPr="00757D97" w:rsidRDefault="00391743" w:rsidP="00AA3011">
      <w:pPr>
        <w:widowControl w:val="0"/>
        <w:spacing w:after="0" w:line="288" w:lineRule="auto"/>
        <w:contextualSpacing/>
        <w:rPr>
          <w:rFonts w:ascii="Tahoma" w:hAnsi="Tahoma" w:cs="Tahoma"/>
          <w:sz w:val="21"/>
          <w:szCs w:val="21"/>
        </w:rPr>
      </w:pPr>
    </w:p>
    <w:p w14:paraId="47692B12" w14:textId="21B10FA3" w:rsidR="00AD5B55" w:rsidRPr="00757D97" w:rsidRDefault="00391743"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desapropriação, confisco, alienação, cessão </w:t>
      </w:r>
      <w:r w:rsidR="00E151BD" w:rsidRPr="00757D97">
        <w:rPr>
          <w:rFonts w:ascii="Tahoma" w:hAnsi="Tahoma" w:cs="Tahoma"/>
          <w:sz w:val="21"/>
          <w:szCs w:val="21"/>
        </w:rPr>
        <w:t>de</w:t>
      </w:r>
      <w:r w:rsidRPr="00757D97">
        <w:rPr>
          <w:rFonts w:ascii="Tahoma" w:hAnsi="Tahoma" w:cs="Tahoma"/>
          <w:sz w:val="21"/>
          <w:szCs w:val="21"/>
        </w:rPr>
        <w:t xml:space="preserve"> ativos da Emissora</w:t>
      </w:r>
      <w:r w:rsidR="005631BE" w:rsidRPr="00757D97">
        <w:rPr>
          <w:rFonts w:ascii="Tahoma" w:hAnsi="Tahoma" w:cs="Tahoma"/>
          <w:sz w:val="21"/>
          <w:szCs w:val="21"/>
        </w:rPr>
        <w:t xml:space="preserve"> e</w:t>
      </w:r>
      <w:r w:rsidRPr="00757D97">
        <w:rPr>
          <w:rFonts w:ascii="Tahoma" w:hAnsi="Tahoma" w:cs="Tahoma"/>
          <w:sz w:val="21"/>
          <w:szCs w:val="21"/>
        </w:rPr>
        <w:t xml:space="preserve">/ou </w:t>
      </w:r>
      <w:r w:rsidR="00343BE2" w:rsidRPr="00757D97">
        <w:rPr>
          <w:rFonts w:ascii="Tahoma" w:hAnsi="Tahoma" w:cs="Tahoma"/>
          <w:sz w:val="21"/>
          <w:szCs w:val="21"/>
        </w:rPr>
        <w:t xml:space="preserve">de qualquer sociedade, empresa e/ou entidade integrante do Grupo Econômico </w:t>
      </w:r>
      <w:r w:rsidRPr="00757D97">
        <w:rPr>
          <w:rFonts w:ascii="Tahoma" w:hAnsi="Tahoma" w:cs="Tahoma"/>
          <w:sz w:val="21"/>
          <w:szCs w:val="21"/>
        </w:rPr>
        <w:t>que</w:t>
      </w:r>
      <w:r w:rsidR="00E151BD" w:rsidRPr="00757D97">
        <w:rPr>
          <w:rFonts w:ascii="Tahoma" w:hAnsi="Tahoma" w:cs="Tahoma"/>
          <w:sz w:val="21"/>
          <w:szCs w:val="21"/>
        </w:rPr>
        <w:t xml:space="preserve"> ocasionem a </w:t>
      </w:r>
      <w:r w:rsidR="002713B5" w:rsidRPr="00757D97">
        <w:rPr>
          <w:rFonts w:ascii="Tahoma" w:hAnsi="Tahoma" w:cs="Tahoma"/>
          <w:sz w:val="21"/>
          <w:szCs w:val="21"/>
        </w:rPr>
        <w:t xml:space="preserve">diminuição </w:t>
      </w:r>
      <w:r w:rsidR="00C4188B" w:rsidRPr="00757D97">
        <w:rPr>
          <w:rFonts w:ascii="Tahoma" w:hAnsi="Tahoma" w:cs="Tahoma"/>
          <w:sz w:val="21"/>
          <w:szCs w:val="21"/>
        </w:rPr>
        <w:t>do</w:t>
      </w:r>
      <w:r w:rsidR="002713B5" w:rsidRPr="00757D97">
        <w:rPr>
          <w:rFonts w:ascii="Tahoma" w:hAnsi="Tahoma" w:cs="Tahoma"/>
          <w:sz w:val="21"/>
          <w:szCs w:val="21"/>
        </w:rPr>
        <w:t xml:space="preserve"> patrimônio líquido</w:t>
      </w:r>
      <w:r w:rsidRPr="00757D97">
        <w:rPr>
          <w:rFonts w:ascii="Tahoma" w:hAnsi="Tahoma" w:cs="Tahoma"/>
          <w:sz w:val="21"/>
          <w:szCs w:val="21"/>
        </w:rPr>
        <w:t xml:space="preserve"> </w:t>
      </w:r>
      <w:r w:rsidR="00BC1152" w:rsidRPr="00757D97">
        <w:rPr>
          <w:rFonts w:ascii="Tahoma" w:hAnsi="Tahoma" w:cs="Tahoma"/>
          <w:sz w:val="21"/>
          <w:szCs w:val="21"/>
        </w:rPr>
        <w:t xml:space="preserve">da </w:t>
      </w:r>
      <w:r w:rsidR="005631BE" w:rsidRPr="00757D97">
        <w:rPr>
          <w:rFonts w:ascii="Tahoma" w:hAnsi="Tahoma" w:cs="Tahoma"/>
          <w:sz w:val="21"/>
          <w:szCs w:val="21"/>
        </w:rPr>
        <w:t>Emissora</w:t>
      </w:r>
      <w:r w:rsidR="00BC1152" w:rsidRPr="00757D97">
        <w:rPr>
          <w:rFonts w:ascii="Tahoma" w:hAnsi="Tahoma" w:cs="Tahoma"/>
          <w:sz w:val="21"/>
          <w:szCs w:val="21"/>
        </w:rPr>
        <w:t xml:space="preserve"> </w:t>
      </w:r>
      <w:r w:rsidRPr="00757D97">
        <w:rPr>
          <w:rFonts w:ascii="Tahoma" w:hAnsi="Tahoma" w:cs="Tahoma"/>
          <w:sz w:val="21"/>
          <w:szCs w:val="21"/>
        </w:rPr>
        <w:t xml:space="preserve">em valor superior a </w:t>
      </w:r>
      <w:r w:rsidR="004641B5" w:rsidRPr="00757D97">
        <w:rPr>
          <w:rFonts w:ascii="Tahoma" w:hAnsi="Tahoma" w:cs="Tahoma"/>
          <w:sz w:val="21"/>
          <w:szCs w:val="21"/>
        </w:rPr>
        <w:t>10</w:t>
      </w:r>
      <w:r w:rsidRPr="00757D97">
        <w:rPr>
          <w:rFonts w:ascii="Tahoma" w:hAnsi="Tahoma" w:cs="Tahoma"/>
          <w:sz w:val="21"/>
          <w:szCs w:val="21"/>
        </w:rPr>
        <w:t>% (</w:t>
      </w:r>
      <w:r w:rsidR="004641B5" w:rsidRPr="00757D97">
        <w:rPr>
          <w:rFonts w:ascii="Tahoma" w:hAnsi="Tahoma" w:cs="Tahoma"/>
          <w:sz w:val="21"/>
          <w:szCs w:val="21"/>
        </w:rPr>
        <w:t>dez</w:t>
      </w:r>
      <w:r w:rsidRPr="00757D97">
        <w:rPr>
          <w:rFonts w:ascii="Tahoma" w:hAnsi="Tahoma" w:cs="Tahoma"/>
          <w:sz w:val="21"/>
          <w:szCs w:val="21"/>
        </w:rPr>
        <w:t xml:space="preserve"> por cento), com base nas demonstrações financeiras anuais consolidadas e auditadas mais recentes</w:t>
      </w:r>
      <w:r w:rsidR="00AD5B55" w:rsidRPr="00757D97">
        <w:rPr>
          <w:rFonts w:ascii="Tahoma" w:hAnsi="Tahoma" w:cs="Tahoma"/>
          <w:sz w:val="21"/>
          <w:szCs w:val="21"/>
        </w:rPr>
        <w:t>;</w:t>
      </w:r>
    </w:p>
    <w:p w14:paraId="39A6903E" w14:textId="77777777" w:rsidR="0011709A" w:rsidRPr="00757D97" w:rsidRDefault="0011709A" w:rsidP="00AA3011">
      <w:pPr>
        <w:pStyle w:val="Corpodetexto21"/>
        <w:spacing w:after="0" w:line="288" w:lineRule="auto"/>
        <w:rPr>
          <w:rFonts w:ascii="Tahoma" w:hAnsi="Tahoma" w:cs="Tahoma"/>
          <w:sz w:val="21"/>
          <w:szCs w:val="21"/>
        </w:rPr>
      </w:pPr>
    </w:p>
    <w:p w14:paraId="22030B71" w14:textId="5123247C" w:rsidR="0011709A" w:rsidRPr="00757D97" w:rsidRDefault="0011709A"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violação pela Emissora </w:t>
      </w:r>
      <w:r w:rsidR="00B300CC" w:rsidRPr="00757D97">
        <w:rPr>
          <w:rFonts w:ascii="Tahoma" w:hAnsi="Tahoma" w:cs="Tahoma"/>
          <w:sz w:val="21"/>
          <w:szCs w:val="21"/>
        </w:rPr>
        <w:t xml:space="preserve">e/ou por qualquer sociedade, empresa e/ou entidade integrante do Grupo Econômico, </w:t>
      </w:r>
      <w:r w:rsidRPr="00757D97">
        <w:rPr>
          <w:rFonts w:ascii="Tahoma" w:hAnsi="Tahoma" w:cs="Tahoma"/>
          <w:sz w:val="21"/>
          <w:szCs w:val="21"/>
        </w:rPr>
        <w:t xml:space="preserve">conforme reconhecido em decisão judicial, de qualquer dispositivo </w:t>
      </w:r>
      <w:r w:rsidR="00B300CC" w:rsidRPr="00757D97">
        <w:rPr>
          <w:rFonts w:ascii="Tahoma" w:hAnsi="Tahoma" w:cs="Tahoma"/>
          <w:sz w:val="21"/>
          <w:szCs w:val="21"/>
        </w:rPr>
        <w:t>previsto nas Leis Anticorrupção e/ou na Legislação Socioambiental</w:t>
      </w:r>
      <w:r w:rsidRPr="00757D97">
        <w:rPr>
          <w:rFonts w:ascii="Tahoma" w:hAnsi="Tahoma" w:cs="Tahoma"/>
          <w:sz w:val="21"/>
          <w:szCs w:val="21"/>
        </w:rPr>
        <w:t xml:space="preserve">, conforme aplicáveis; </w:t>
      </w:r>
    </w:p>
    <w:p w14:paraId="69DAA605" w14:textId="77777777" w:rsidR="0011709A" w:rsidRPr="00757D97" w:rsidRDefault="0011709A" w:rsidP="00AA3011">
      <w:pPr>
        <w:pStyle w:val="Corpodetexto21"/>
        <w:spacing w:after="0" w:line="288" w:lineRule="auto"/>
        <w:rPr>
          <w:rFonts w:ascii="Tahoma" w:hAnsi="Tahoma" w:cs="Tahoma"/>
          <w:sz w:val="21"/>
          <w:szCs w:val="21"/>
        </w:rPr>
      </w:pPr>
    </w:p>
    <w:p w14:paraId="55E13A65" w14:textId="77777777" w:rsidR="00B15B8E" w:rsidRPr="00757D97" w:rsidRDefault="0011709A"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ab/>
        <w:t>se a Emissora utilizar as Debêntures objeto dessa Escritura como lastro para qualquer outro tipo de operação de financiamento</w:t>
      </w:r>
      <w:r w:rsidR="00D56161" w:rsidRPr="00757D97">
        <w:rPr>
          <w:rFonts w:ascii="Tahoma" w:hAnsi="Tahoma" w:cs="Tahoma"/>
          <w:sz w:val="21"/>
          <w:szCs w:val="21"/>
        </w:rPr>
        <w:t>;</w:t>
      </w:r>
    </w:p>
    <w:p w14:paraId="3C8A259C" w14:textId="77777777" w:rsidR="00B15B8E" w:rsidRPr="00757D97" w:rsidRDefault="00B15B8E" w:rsidP="00AA3011">
      <w:pPr>
        <w:pStyle w:val="Corpodetexto21"/>
        <w:spacing w:after="0" w:line="288" w:lineRule="auto"/>
        <w:rPr>
          <w:rFonts w:ascii="Tahoma" w:hAnsi="Tahoma" w:cs="Tahoma"/>
          <w:sz w:val="21"/>
          <w:szCs w:val="21"/>
        </w:rPr>
      </w:pPr>
    </w:p>
    <w:p w14:paraId="30F02AEE" w14:textId="4AF875B7" w:rsidR="00B15B8E" w:rsidRPr="00757D97" w:rsidRDefault="003B25CF"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ausência de </w:t>
      </w:r>
      <w:r w:rsidR="00A12872" w:rsidRPr="00757D97">
        <w:rPr>
          <w:rFonts w:ascii="Tahoma" w:hAnsi="Tahoma" w:cs="Tahoma"/>
          <w:sz w:val="21"/>
          <w:szCs w:val="21"/>
        </w:rPr>
        <w:t>vinculação da garantia objeto do Contrato de Alienação Fiduciária de Produtos à apólice de seguros global da Fiel Depositária</w:t>
      </w:r>
      <w:r w:rsidRPr="00757D97">
        <w:rPr>
          <w:rFonts w:ascii="Tahoma" w:hAnsi="Tahoma" w:cs="Tahoma"/>
          <w:sz w:val="21"/>
          <w:szCs w:val="21"/>
        </w:rPr>
        <w:t xml:space="preserve"> e/ou ausência de indicação da Securitizadora como beneficiária da referida apólice de seguro de riscos</w:t>
      </w:r>
      <w:r w:rsidR="00B15B8E" w:rsidRPr="00757D97">
        <w:rPr>
          <w:rFonts w:ascii="Tahoma" w:hAnsi="Tahoma" w:cs="Tahoma"/>
          <w:sz w:val="21"/>
          <w:szCs w:val="21"/>
        </w:rPr>
        <w:t xml:space="preserve">; </w:t>
      </w:r>
    </w:p>
    <w:p w14:paraId="08ABB6A5" w14:textId="77777777" w:rsidR="00B15B8E" w:rsidRPr="00757D97" w:rsidRDefault="00B15B8E" w:rsidP="00AA3011">
      <w:pPr>
        <w:pStyle w:val="Corpodetexto21"/>
        <w:spacing w:after="0" w:line="288" w:lineRule="auto"/>
        <w:rPr>
          <w:rFonts w:ascii="Tahoma" w:hAnsi="Tahoma" w:cs="Tahoma"/>
          <w:sz w:val="21"/>
          <w:szCs w:val="21"/>
        </w:rPr>
      </w:pPr>
    </w:p>
    <w:p w14:paraId="694138BA" w14:textId="38C8BF27" w:rsidR="00B15B8E" w:rsidRPr="00757D97" w:rsidRDefault="00B15B8E"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não constituição e/ou registro da Alienação Fiduciária de Produtos nos prazos estipulados </w:t>
      </w:r>
      <w:r w:rsidR="00A12872" w:rsidRPr="00757D97">
        <w:rPr>
          <w:rFonts w:ascii="Tahoma" w:hAnsi="Tahoma" w:cs="Tahoma"/>
          <w:sz w:val="21"/>
          <w:szCs w:val="21"/>
        </w:rPr>
        <w:t>na Cláusula 7.1.4 abaixo</w:t>
      </w:r>
      <w:r w:rsidRPr="00757D97">
        <w:rPr>
          <w:rFonts w:ascii="Tahoma" w:hAnsi="Tahoma" w:cs="Tahoma"/>
          <w:sz w:val="21"/>
          <w:szCs w:val="21"/>
        </w:rPr>
        <w:t>;</w:t>
      </w:r>
    </w:p>
    <w:p w14:paraId="062A1B01" w14:textId="77777777" w:rsidR="00B15B8E" w:rsidRPr="00757D97" w:rsidRDefault="00B15B8E" w:rsidP="00AA3011">
      <w:pPr>
        <w:pStyle w:val="Corpodetexto21"/>
        <w:spacing w:after="0" w:line="288" w:lineRule="auto"/>
        <w:rPr>
          <w:rFonts w:ascii="Tahoma" w:hAnsi="Tahoma" w:cs="Tahoma"/>
          <w:sz w:val="21"/>
          <w:szCs w:val="21"/>
        </w:rPr>
      </w:pPr>
    </w:p>
    <w:p w14:paraId="513E32A1" w14:textId="1AE6A367" w:rsidR="00850349" w:rsidRPr="00757D97" w:rsidRDefault="00B15B8E"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constituição de ônus gravame, penhora, arresto, sequestro sobre os </w:t>
      </w:r>
      <w:r w:rsidR="00306748" w:rsidRPr="00757D97">
        <w:rPr>
          <w:rFonts w:ascii="Tahoma" w:hAnsi="Tahoma" w:cs="Tahoma"/>
          <w:sz w:val="21"/>
          <w:szCs w:val="21"/>
        </w:rPr>
        <w:t>B</w:t>
      </w:r>
      <w:r w:rsidRPr="00757D97">
        <w:rPr>
          <w:rFonts w:ascii="Tahoma" w:hAnsi="Tahoma" w:cs="Tahoma"/>
          <w:sz w:val="21"/>
          <w:szCs w:val="21"/>
        </w:rPr>
        <w:t>ens</w:t>
      </w:r>
      <w:r w:rsidR="00172A4A" w:rsidRPr="00757D97">
        <w:rPr>
          <w:rFonts w:ascii="Tahoma" w:hAnsi="Tahoma" w:cs="Tahoma"/>
          <w:sz w:val="21"/>
          <w:szCs w:val="21"/>
        </w:rPr>
        <w:t xml:space="preserve"> (conforme definido no Contrato de Alienação Fiduciária de Produtos)</w:t>
      </w:r>
      <w:r w:rsidRPr="00757D97">
        <w:rPr>
          <w:rFonts w:ascii="Tahoma" w:hAnsi="Tahoma" w:cs="Tahoma"/>
          <w:sz w:val="21"/>
          <w:szCs w:val="21"/>
        </w:rPr>
        <w:t xml:space="preserve"> objeto da </w:t>
      </w:r>
      <w:r w:rsidR="00850349" w:rsidRPr="00757D97">
        <w:rPr>
          <w:rFonts w:ascii="Tahoma" w:hAnsi="Tahoma" w:cs="Tahoma"/>
          <w:sz w:val="21"/>
          <w:szCs w:val="21"/>
        </w:rPr>
        <w:t>Alienação Fiduciária de Produtos</w:t>
      </w:r>
      <w:r w:rsidRPr="00757D97">
        <w:rPr>
          <w:rFonts w:ascii="Tahoma" w:hAnsi="Tahoma" w:cs="Tahoma"/>
          <w:sz w:val="21"/>
          <w:szCs w:val="21"/>
        </w:rPr>
        <w:t xml:space="preserve">; </w:t>
      </w:r>
    </w:p>
    <w:p w14:paraId="5A293C87" w14:textId="77777777" w:rsidR="00850349" w:rsidRPr="00757D97" w:rsidRDefault="00850349" w:rsidP="00AA3011">
      <w:pPr>
        <w:pStyle w:val="Corpodetexto21"/>
        <w:spacing w:after="0" w:line="288" w:lineRule="auto"/>
        <w:rPr>
          <w:rFonts w:ascii="Tahoma" w:hAnsi="Tahoma" w:cs="Tahoma"/>
          <w:sz w:val="21"/>
          <w:szCs w:val="21"/>
        </w:rPr>
      </w:pPr>
    </w:p>
    <w:p w14:paraId="3B97A79D" w14:textId="6BD12B1D" w:rsidR="00850349" w:rsidRPr="00757D97" w:rsidRDefault="00B15B8E"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recebimento dos </w:t>
      </w:r>
      <w:r w:rsidR="00850349" w:rsidRPr="00757D97">
        <w:rPr>
          <w:rFonts w:ascii="Tahoma" w:hAnsi="Tahoma" w:cs="Tahoma"/>
          <w:sz w:val="21"/>
          <w:szCs w:val="21"/>
        </w:rPr>
        <w:t>B</w:t>
      </w:r>
      <w:r w:rsidRPr="00757D97">
        <w:rPr>
          <w:rFonts w:ascii="Tahoma" w:hAnsi="Tahoma" w:cs="Tahoma"/>
          <w:sz w:val="21"/>
          <w:szCs w:val="21"/>
        </w:rPr>
        <w:t xml:space="preserve">ens </w:t>
      </w:r>
      <w:r w:rsidR="00172A4A" w:rsidRPr="00757D97">
        <w:rPr>
          <w:rFonts w:ascii="Tahoma" w:hAnsi="Tahoma" w:cs="Tahoma"/>
          <w:sz w:val="21"/>
          <w:szCs w:val="21"/>
        </w:rPr>
        <w:t xml:space="preserve">(conforme definido no Contrato de Alienação Fiduciária de Produtos) </w:t>
      </w:r>
      <w:r w:rsidRPr="00757D97">
        <w:rPr>
          <w:rFonts w:ascii="Tahoma" w:hAnsi="Tahoma" w:cs="Tahoma"/>
          <w:sz w:val="21"/>
          <w:szCs w:val="21"/>
        </w:rPr>
        <w:t>em local diverso dos Armazéns</w:t>
      </w:r>
      <w:r w:rsidR="00172A4A" w:rsidRPr="00757D97">
        <w:rPr>
          <w:rFonts w:ascii="Tahoma" w:hAnsi="Tahoma" w:cs="Tahoma"/>
          <w:sz w:val="21"/>
          <w:szCs w:val="21"/>
        </w:rPr>
        <w:t xml:space="preserve"> (conforme definido no Contrato de Alienação Fiduciária de Produtos)</w:t>
      </w:r>
      <w:r w:rsidRPr="00757D97">
        <w:rPr>
          <w:rFonts w:ascii="Tahoma" w:hAnsi="Tahoma" w:cs="Tahoma"/>
          <w:sz w:val="21"/>
          <w:szCs w:val="21"/>
        </w:rPr>
        <w:t>;</w:t>
      </w:r>
    </w:p>
    <w:p w14:paraId="440615FD" w14:textId="77777777" w:rsidR="00850349" w:rsidRPr="00757D97" w:rsidRDefault="00850349" w:rsidP="00AA3011">
      <w:pPr>
        <w:pStyle w:val="Corpodetexto21"/>
        <w:spacing w:after="0" w:line="288" w:lineRule="auto"/>
        <w:rPr>
          <w:rFonts w:ascii="Tahoma" w:hAnsi="Tahoma" w:cs="Tahoma"/>
          <w:sz w:val="21"/>
          <w:szCs w:val="21"/>
        </w:rPr>
      </w:pPr>
    </w:p>
    <w:p w14:paraId="2A5ED7C5" w14:textId="77777777" w:rsidR="00850349" w:rsidRPr="00757D97" w:rsidRDefault="00B15B8E"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não constituição das modalidades de reforço da alienação fiduciária</w:t>
      </w:r>
      <w:r w:rsidR="00850349" w:rsidRPr="00757D97">
        <w:rPr>
          <w:rFonts w:ascii="Tahoma" w:hAnsi="Tahoma" w:cs="Tahoma"/>
          <w:sz w:val="21"/>
          <w:szCs w:val="21"/>
        </w:rPr>
        <w:t>, nos termos do Contrato de Alienação Fiduciária de Produtos</w:t>
      </w:r>
      <w:r w:rsidRPr="00757D97">
        <w:rPr>
          <w:rFonts w:ascii="Tahoma" w:hAnsi="Tahoma" w:cs="Tahoma"/>
          <w:sz w:val="21"/>
          <w:szCs w:val="21"/>
        </w:rPr>
        <w:t xml:space="preserve">; </w:t>
      </w:r>
    </w:p>
    <w:p w14:paraId="13887277" w14:textId="77777777" w:rsidR="00850349" w:rsidRPr="00757D97" w:rsidRDefault="00850349" w:rsidP="00AA3011">
      <w:pPr>
        <w:pStyle w:val="Corpodetexto21"/>
        <w:spacing w:after="0" w:line="288" w:lineRule="auto"/>
        <w:rPr>
          <w:rFonts w:ascii="Tahoma" w:hAnsi="Tahoma" w:cs="Tahoma"/>
          <w:sz w:val="21"/>
          <w:szCs w:val="21"/>
        </w:rPr>
      </w:pPr>
    </w:p>
    <w:p w14:paraId="01F27931" w14:textId="5F5BE9D6" w:rsidR="00850349" w:rsidRPr="00757D97" w:rsidRDefault="00B15B8E"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resilição</w:t>
      </w:r>
      <w:r w:rsidR="00306748" w:rsidRPr="00757D97">
        <w:rPr>
          <w:rFonts w:ascii="Tahoma" w:hAnsi="Tahoma" w:cs="Tahoma"/>
          <w:sz w:val="21"/>
          <w:szCs w:val="21"/>
        </w:rPr>
        <w:t xml:space="preserve">, resolução e/ou qualquer outra forma de extinção </w:t>
      </w:r>
      <w:r w:rsidRPr="00757D97">
        <w:rPr>
          <w:rFonts w:ascii="Tahoma" w:hAnsi="Tahoma" w:cs="Tahoma"/>
          <w:sz w:val="21"/>
          <w:szCs w:val="21"/>
        </w:rPr>
        <w:t xml:space="preserve">do </w:t>
      </w:r>
      <w:r w:rsidR="00850349" w:rsidRPr="00757D97">
        <w:rPr>
          <w:rFonts w:ascii="Tahoma" w:hAnsi="Tahoma" w:cs="Tahoma"/>
          <w:sz w:val="21"/>
          <w:szCs w:val="21"/>
        </w:rPr>
        <w:t>C</w:t>
      </w:r>
      <w:r w:rsidRPr="00757D97">
        <w:rPr>
          <w:rFonts w:ascii="Tahoma" w:hAnsi="Tahoma" w:cs="Tahoma"/>
          <w:sz w:val="21"/>
          <w:szCs w:val="21"/>
        </w:rPr>
        <w:t xml:space="preserve">ontrato de </w:t>
      </w:r>
      <w:r w:rsidR="00850349" w:rsidRPr="00757D97">
        <w:rPr>
          <w:rFonts w:ascii="Tahoma" w:hAnsi="Tahoma" w:cs="Tahoma"/>
          <w:sz w:val="21"/>
          <w:szCs w:val="21"/>
        </w:rPr>
        <w:t>D</w:t>
      </w:r>
      <w:r w:rsidRPr="00757D97">
        <w:rPr>
          <w:rFonts w:ascii="Tahoma" w:hAnsi="Tahoma" w:cs="Tahoma"/>
          <w:sz w:val="21"/>
          <w:szCs w:val="21"/>
        </w:rPr>
        <w:t>epósito</w:t>
      </w:r>
      <w:r w:rsidR="00850349" w:rsidRPr="00757D97">
        <w:rPr>
          <w:rFonts w:ascii="Tahoma" w:hAnsi="Tahoma" w:cs="Tahoma"/>
          <w:sz w:val="21"/>
          <w:szCs w:val="21"/>
        </w:rPr>
        <w:t>;</w:t>
      </w:r>
    </w:p>
    <w:p w14:paraId="4E200F90" w14:textId="77777777" w:rsidR="00850349" w:rsidRPr="00757D97" w:rsidRDefault="00850349" w:rsidP="00AA3011">
      <w:pPr>
        <w:pStyle w:val="Corpodetexto21"/>
        <w:spacing w:after="0" w:line="288" w:lineRule="auto"/>
        <w:rPr>
          <w:rFonts w:ascii="Tahoma" w:hAnsi="Tahoma" w:cs="Tahoma"/>
          <w:sz w:val="21"/>
          <w:szCs w:val="21"/>
        </w:rPr>
      </w:pPr>
    </w:p>
    <w:p w14:paraId="2D087CC0" w14:textId="3C39C449" w:rsidR="0011709A" w:rsidRPr="00757D97" w:rsidRDefault="00B15B8E"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não substituição por prestador de serviços aprovado pela Securitizadora</w:t>
      </w:r>
      <w:r w:rsidR="00306748" w:rsidRPr="00757D97">
        <w:rPr>
          <w:rFonts w:ascii="Tahoma" w:hAnsi="Tahoma" w:cs="Tahoma"/>
          <w:sz w:val="21"/>
          <w:szCs w:val="21"/>
        </w:rPr>
        <w:t>, nos casos aplicáveis</w:t>
      </w:r>
      <w:r w:rsidR="00850349" w:rsidRPr="00757D97">
        <w:rPr>
          <w:rFonts w:ascii="Tahoma" w:hAnsi="Tahoma" w:cs="Tahoma"/>
          <w:sz w:val="21"/>
          <w:szCs w:val="21"/>
        </w:rPr>
        <w:t>;</w:t>
      </w:r>
      <w:r w:rsidR="0011709A" w:rsidRPr="00757D97">
        <w:rPr>
          <w:rFonts w:ascii="Tahoma" w:hAnsi="Tahoma" w:cs="Tahoma"/>
          <w:sz w:val="21"/>
          <w:szCs w:val="21"/>
        </w:rPr>
        <w:t xml:space="preserve"> </w:t>
      </w:r>
    </w:p>
    <w:p w14:paraId="28DACF64" w14:textId="77777777" w:rsidR="00AD5B55" w:rsidRPr="00757D97" w:rsidRDefault="00AD5B55" w:rsidP="00AA3011">
      <w:pPr>
        <w:widowControl w:val="0"/>
        <w:spacing w:after="0" w:line="288" w:lineRule="auto"/>
        <w:contextualSpacing/>
        <w:rPr>
          <w:rFonts w:ascii="Tahoma" w:hAnsi="Tahoma" w:cs="Tahoma"/>
          <w:sz w:val="21"/>
          <w:szCs w:val="21"/>
        </w:rPr>
      </w:pPr>
    </w:p>
    <w:p w14:paraId="23413349" w14:textId="0B8832A3" w:rsidR="001708C6" w:rsidRPr="00757D97" w:rsidRDefault="00AD5B55"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caso quaisquer das declarações prestadas nesta </w:t>
      </w:r>
      <w:r w:rsidR="00043BEE" w:rsidRPr="00757D97">
        <w:rPr>
          <w:rFonts w:ascii="Tahoma" w:hAnsi="Tahoma" w:cs="Tahoma"/>
          <w:sz w:val="21"/>
          <w:szCs w:val="21"/>
        </w:rPr>
        <w:t xml:space="preserve">Escritura </w:t>
      </w:r>
      <w:r w:rsidRPr="00757D97">
        <w:rPr>
          <w:rFonts w:ascii="Tahoma" w:hAnsi="Tahoma" w:cs="Tahoma"/>
          <w:sz w:val="21"/>
          <w:szCs w:val="21"/>
        </w:rPr>
        <w:t>pela Emissora sejam</w:t>
      </w:r>
      <w:r w:rsidR="00D56161" w:rsidRPr="00757D97">
        <w:rPr>
          <w:rFonts w:ascii="Tahoma" w:hAnsi="Tahoma" w:cs="Tahoma"/>
          <w:sz w:val="21"/>
          <w:szCs w:val="21"/>
        </w:rPr>
        <w:t>,</w:t>
      </w:r>
      <w:r w:rsidRPr="00757D97">
        <w:rPr>
          <w:rFonts w:ascii="Tahoma" w:hAnsi="Tahoma" w:cs="Tahoma"/>
          <w:sz w:val="21"/>
          <w:szCs w:val="21"/>
        </w:rPr>
        <w:t xml:space="preserve"> total ou parcialmente</w:t>
      </w:r>
      <w:r w:rsidR="00D56161" w:rsidRPr="00757D97">
        <w:rPr>
          <w:rFonts w:ascii="Tahoma" w:hAnsi="Tahoma" w:cs="Tahoma"/>
          <w:sz w:val="21"/>
          <w:szCs w:val="21"/>
        </w:rPr>
        <w:t>,</w:t>
      </w:r>
      <w:r w:rsidRPr="00757D97">
        <w:rPr>
          <w:rFonts w:ascii="Tahoma" w:hAnsi="Tahoma" w:cs="Tahoma"/>
          <w:sz w:val="21"/>
          <w:szCs w:val="21"/>
        </w:rPr>
        <w:t xml:space="preserve"> inverídicas, imprecisas, incorretas ou </w:t>
      </w:r>
      <w:r w:rsidR="00AF0469" w:rsidRPr="00757D97">
        <w:rPr>
          <w:rFonts w:ascii="Tahoma" w:hAnsi="Tahoma" w:cs="Tahoma"/>
          <w:sz w:val="21"/>
          <w:szCs w:val="21"/>
        </w:rPr>
        <w:t>prejudicialmente</w:t>
      </w:r>
      <w:r w:rsidR="003A39A8" w:rsidRPr="00757D97">
        <w:rPr>
          <w:rFonts w:ascii="Tahoma" w:hAnsi="Tahoma" w:cs="Tahoma"/>
          <w:sz w:val="21"/>
          <w:szCs w:val="21"/>
        </w:rPr>
        <w:t xml:space="preserve"> incompletas</w:t>
      </w:r>
      <w:r w:rsidR="00FE45D4" w:rsidRPr="00757D97">
        <w:rPr>
          <w:rFonts w:ascii="Tahoma" w:hAnsi="Tahoma" w:cs="Tahoma"/>
          <w:sz w:val="21"/>
          <w:szCs w:val="21"/>
        </w:rPr>
        <w:t xml:space="preserve"> ou </w:t>
      </w:r>
      <w:r w:rsidRPr="00757D97">
        <w:rPr>
          <w:rFonts w:ascii="Tahoma" w:hAnsi="Tahoma" w:cs="Tahoma"/>
          <w:sz w:val="21"/>
          <w:szCs w:val="21"/>
        </w:rPr>
        <w:t xml:space="preserve">insuficientes por atos ou fatos ocorridos antes da celebração dessa </w:t>
      </w:r>
      <w:r w:rsidR="00043BEE" w:rsidRPr="00757D97">
        <w:rPr>
          <w:rFonts w:ascii="Tahoma" w:hAnsi="Tahoma" w:cs="Tahoma"/>
          <w:sz w:val="21"/>
          <w:szCs w:val="21"/>
        </w:rPr>
        <w:t xml:space="preserve">Escritura </w:t>
      </w:r>
      <w:r w:rsidRPr="00757D97">
        <w:rPr>
          <w:rFonts w:ascii="Tahoma" w:hAnsi="Tahoma" w:cs="Tahoma"/>
          <w:sz w:val="21"/>
          <w:szCs w:val="21"/>
        </w:rPr>
        <w:t>e que venham a ser constatadas após a data de celebração desta Escritura</w:t>
      </w:r>
      <w:bookmarkStart w:id="43" w:name="_Hlk73362393"/>
      <w:r w:rsidR="00A12872" w:rsidRPr="00757D97">
        <w:rPr>
          <w:rFonts w:ascii="Tahoma" w:hAnsi="Tahoma" w:cs="Tahoma"/>
          <w:sz w:val="21"/>
          <w:szCs w:val="21"/>
        </w:rPr>
        <w:t>;</w:t>
      </w:r>
      <w:r w:rsidR="001708C6" w:rsidRPr="00757D97">
        <w:rPr>
          <w:rFonts w:ascii="Tahoma" w:hAnsi="Tahoma" w:cs="Tahoma"/>
          <w:sz w:val="21"/>
          <w:szCs w:val="21"/>
        </w:rPr>
        <w:t xml:space="preserve"> e/ou</w:t>
      </w:r>
    </w:p>
    <w:p w14:paraId="17594945" w14:textId="77777777" w:rsidR="001708C6" w:rsidRPr="00757D97" w:rsidRDefault="001708C6" w:rsidP="00AA3011">
      <w:pPr>
        <w:pStyle w:val="PargrafodaLista"/>
        <w:spacing w:after="0" w:line="288" w:lineRule="auto"/>
        <w:rPr>
          <w:rFonts w:ascii="Tahoma" w:hAnsi="Tahoma" w:cs="Tahoma"/>
          <w:sz w:val="21"/>
          <w:szCs w:val="21"/>
        </w:rPr>
      </w:pPr>
    </w:p>
    <w:p w14:paraId="0B325B30" w14:textId="56972641" w:rsidR="004538CA" w:rsidRPr="00757D97" w:rsidRDefault="004538CA"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 xml:space="preserve">não observância dos seguintes limites e índices financeiros em qualquer exercício </w:t>
      </w:r>
      <w:r w:rsidRPr="00757D97">
        <w:rPr>
          <w:rFonts w:ascii="Tahoma" w:hAnsi="Tahoma" w:cs="Tahoma"/>
          <w:sz w:val="21"/>
          <w:szCs w:val="21"/>
        </w:rPr>
        <w:lastRenderedPageBreak/>
        <w:t>social enquanto não houver a liquidação final e definitiva de todas as Obrigações Garantidas, calculado de acordo com os princípios contábeis geralmente aceitos no Brasil, conforme estejam em vigor na data de sua apuração, a serem verificados semestralmente pela Securitizadora (i) com base nas demonstrações financeiras fornecidas pela Emissora em até 30</w:t>
      </w:r>
      <w:r w:rsidR="00B06F8E" w:rsidRPr="00757D97">
        <w:rPr>
          <w:rFonts w:ascii="Tahoma" w:hAnsi="Tahoma" w:cs="Tahoma"/>
          <w:sz w:val="21"/>
          <w:szCs w:val="21"/>
        </w:rPr>
        <w:t xml:space="preserve"> (trinta)</w:t>
      </w:r>
      <w:r w:rsidRPr="00757D97">
        <w:rPr>
          <w:rFonts w:ascii="Tahoma" w:hAnsi="Tahoma" w:cs="Tahoma"/>
          <w:sz w:val="21"/>
          <w:szCs w:val="21"/>
        </w:rPr>
        <w:t xml:space="preserve"> dias do fechamento do semestre para o semestre findo em junho de cada ano ou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com base nas demonstrações financeiras consolidadas auditadas da Emissora e disponibilizadas pela Emissora à Securitizadora até o dia 01 de maio de cada ano.  A apuração pela Securitizadora será realizada em até </w:t>
      </w:r>
      <w:r w:rsidR="003F49D9" w:rsidRPr="00757D97">
        <w:rPr>
          <w:rFonts w:ascii="Tahoma" w:hAnsi="Tahoma" w:cs="Tahoma"/>
          <w:sz w:val="21"/>
          <w:szCs w:val="21"/>
        </w:rPr>
        <w:t>0</w:t>
      </w:r>
      <w:r w:rsidRPr="00757D97">
        <w:rPr>
          <w:rFonts w:ascii="Tahoma" w:hAnsi="Tahoma" w:cs="Tahoma"/>
          <w:sz w:val="21"/>
          <w:szCs w:val="21"/>
        </w:rPr>
        <w:t xml:space="preserve">5 </w:t>
      </w:r>
      <w:r w:rsidR="003F49D9" w:rsidRPr="00757D97">
        <w:rPr>
          <w:rFonts w:ascii="Tahoma" w:hAnsi="Tahoma" w:cs="Tahoma"/>
          <w:sz w:val="21"/>
          <w:szCs w:val="21"/>
        </w:rPr>
        <w:t>(cinco) D</w:t>
      </w:r>
      <w:r w:rsidRPr="00757D97">
        <w:rPr>
          <w:rFonts w:ascii="Tahoma" w:hAnsi="Tahoma" w:cs="Tahoma"/>
          <w:sz w:val="21"/>
          <w:szCs w:val="21"/>
        </w:rPr>
        <w:t xml:space="preserve">ias </w:t>
      </w:r>
      <w:r w:rsidR="003F49D9" w:rsidRPr="00757D97">
        <w:rPr>
          <w:rFonts w:ascii="Tahoma" w:hAnsi="Tahoma" w:cs="Tahoma"/>
          <w:sz w:val="21"/>
          <w:szCs w:val="21"/>
        </w:rPr>
        <w:t>Ú</w:t>
      </w:r>
      <w:r w:rsidRPr="00757D97">
        <w:rPr>
          <w:rFonts w:ascii="Tahoma" w:hAnsi="Tahoma" w:cs="Tahoma"/>
          <w:sz w:val="21"/>
          <w:szCs w:val="21"/>
        </w:rPr>
        <w:t xml:space="preserve">teis contados da data de recebimento das informações semestrais, sendo a primeira apuração no mês de </w:t>
      </w:r>
      <w:r w:rsidR="00843A3B" w:rsidRPr="00757D97">
        <w:rPr>
          <w:rFonts w:ascii="Tahoma" w:hAnsi="Tahoma" w:cs="Tahoma"/>
          <w:sz w:val="21"/>
          <w:szCs w:val="21"/>
        </w:rPr>
        <w:t>junho</w:t>
      </w:r>
      <w:r w:rsidRPr="00757D97">
        <w:rPr>
          <w:rFonts w:ascii="Tahoma" w:hAnsi="Tahoma" w:cs="Tahoma"/>
          <w:sz w:val="21"/>
          <w:szCs w:val="21"/>
        </w:rPr>
        <w:t xml:space="preserve"> de 2022 com base nas informações relativas ao ano fiscal findo em 31 de dezembro de 2021, até o vencimento integral desta Escritura:</w:t>
      </w:r>
    </w:p>
    <w:p w14:paraId="2B5D762D" w14:textId="77777777" w:rsidR="00F54E8C" w:rsidRPr="00757D97" w:rsidRDefault="00F54E8C" w:rsidP="00AA3011">
      <w:pPr>
        <w:pStyle w:val="PargrafodaLista"/>
        <w:spacing w:after="0" w:line="288" w:lineRule="auto"/>
        <w:ind w:left="1080"/>
        <w:rPr>
          <w:rFonts w:ascii="Tahoma" w:hAnsi="Tahoma" w:cs="Tahoma"/>
          <w:sz w:val="21"/>
          <w:szCs w:val="21"/>
        </w:rPr>
      </w:pPr>
    </w:p>
    <w:p w14:paraId="44EE27AB" w14:textId="50DEFB94" w:rsidR="004538CA" w:rsidRPr="00757D97" w:rsidRDefault="004538CA" w:rsidP="00AA3011">
      <w:pPr>
        <w:spacing w:after="0" w:line="288" w:lineRule="auto"/>
        <w:ind w:left="720"/>
        <w:rPr>
          <w:rFonts w:ascii="Tahoma" w:hAnsi="Tahoma" w:cs="Tahoma"/>
          <w:b/>
          <w:sz w:val="21"/>
          <w:szCs w:val="21"/>
        </w:rPr>
      </w:pPr>
      <w:r w:rsidRPr="00757D97">
        <w:rPr>
          <w:rFonts w:ascii="Tahoma" w:hAnsi="Tahoma" w:cs="Tahoma"/>
          <w:sz w:val="21"/>
          <w:szCs w:val="21"/>
        </w:rPr>
        <w:t>“</w:t>
      </w:r>
      <w:r w:rsidRPr="00757D97">
        <w:rPr>
          <w:rFonts w:ascii="Tahoma" w:hAnsi="Tahoma" w:cs="Tahoma"/>
          <w:b/>
          <w:bCs/>
          <w:sz w:val="21"/>
          <w:szCs w:val="21"/>
        </w:rPr>
        <w:t>Liquidez corrente” = (Ativo Circulante / Passivo Circulante) &gt; 0.95x</w:t>
      </w:r>
    </w:p>
    <w:p w14:paraId="15664B96" w14:textId="77777777" w:rsidR="00172A4A" w:rsidRPr="00757D97" w:rsidRDefault="00172A4A" w:rsidP="00AA3011">
      <w:pPr>
        <w:spacing w:after="0" w:line="288" w:lineRule="auto"/>
        <w:ind w:left="720"/>
        <w:rPr>
          <w:rFonts w:ascii="Tahoma" w:hAnsi="Tahoma" w:cs="Tahoma"/>
          <w:sz w:val="21"/>
          <w:szCs w:val="21"/>
        </w:rPr>
      </w:pPr>
    </w:p>
    <w:p w14:paraId="7F749AD7" w14:textId="50685880" w:rsidR="004538CA" w:rsidRPr="00757D97" w:rsidRDefault="004538CA" w:rsidP="00AA3011">
      <w:pPr>
        <w:spacing w:after="0" w:line="288" w:lineRule="auto"/>
        <w:ind w:left="720"/>
        <w:rPr>
          <w:rFonts w:ascii="Tahoma" w:hAnsi="Tahoma" w:cs="Tahoma"/>
          <w:sz w:val="21"/>
          <w:szCs w:val="21"/>
        </w:rPr>
      </w:pPr>
      <w:r w:rsidRPr="00757D97">
        <w:rPr>
          <w:rFonts w:ascii="Tahoma" w:hAnsi="Tahoma" w:cs="Tahoma"/>
          <w:sz w:val="21"/>
          <w:szCs w:val="21"/>
        </w:rPr>
        <w:t>Onde:</w:t>
      </w:r>
    </w:p>
    <w:p w14:paraId="4E18097B" w14:textId="77777777" w:rsidR="00172A4A" w:rsidRPr="00757D97" w:rsidRDefault="00172A4A" w:rsidP="00AA3011">
      <w:pPr>
        <w:spacing w:after="0" w:line="288" w:lineRule="auto"/>
        <w:ind w:left="720"/>
        <w:rPr>
          <w:rFonts w:ascii="Tahoma" w:hAnsi="Tahoma" w:cs="Tahoma"/>
          <w:sz w:val="21"/>
          <w:szCs w:val="21"/>
        </w:rPr>
      </w:pPr>
    </w:p>
    <w:p w14:paraId="37653480" w14:textId="77777777" w:rsidR="004538CA" w:rsidRPr="00757D97" w:rsidRDefault="004538CA" w:rsidP="00AA3011">
      <w:pPr>
        <w:spacing w:after="0" w:line="288" w:lineRule="auto"/>
        <w:ind w:left="720"/>
        <w:rPr>
          <w:rFonts w:ascii="Tahoma" w:hAnsi="Tahoma" w:cs="Tahoma"/>
          <w:sz w:val="21"/>
          <w:szCs w:val="21"/>
        </w:rPr>
      </w:pPr>
      <w:r w:rsidRPr="00757D97">
        <w:rPr>
          <w:rFonts w:ascii="Tahoma" w:hAnsi="Tahoma" w:cs="Tahoma"/>
          <w:b/>
          <w:bCs/>
          <w:sz w:val="21"/>
          <w:szCs w:val="21"/>
        </w:rPr>
        <w:t xml:space="preserve">Ativo Circulante: </w:t>
      </w:r>
      <w:r w:rsidRPr="00757D97">
        <w:rPr>
          <w:rFonts w:ascii="Tahoma" w:hAnsi="Tahoma" w:cs="Tahoma"/>
          <w:sz w:val="21"/>
          <w:szCs w:val="21"/>
        </w:rPr>
        <w:t>significa todos os recursos, bens e direitos indicados na seção “Ativo Circulante” das Demonstrações Financeiras, incluindo variação cambial diferidas em estoques</w:t>
      </w:r>
    </w:p>
    <w:p w14:paraId="409BD8DC" w14:textId="25F3C339" w:rsidR="004538CA" w:rsidRPr="00757D97" w:rsidRDefault="004538CA" w:rsidP="00AA3011">
      <w:pPr>
        <w:spacing w:after="0" w:line="288" w:lineRule="auto"/>
        <w:ind w:left="720"/>
        <w:rPr>
          <w:rFonts w:ascii="Tahoma" w:hAnsi="Tahoma" w:cs="Tahoma"/>
          <w:sz w:val="21"/>
          <w:szCs w:val="21"/>
        </w:rPr>
      </w:pPr>
      <w:r w:rsidRPr="00757D97">
        <w:rPr>
          <w:rFonts w:ascii="Tahoma" w:hAnsi="Tahoma" w:cs="Tahoma"/>
          <w:b/>
          <w:bCs/>
          <w:sz w:val="21"/>
          <w:szCs w:val="21"/>
        </w:rPr>
        <w:t xml:space="preserve">Passivo Circulante: </w:t>
      </w:r>
      <w:r w:rsidRPr="00757D97">
        <w:rPr>
          <w:rFonts w:ascii="Tahoma" w:hAnsi="Tahoma" w:cs="Tahoma"/>
          <w:sz w:val="21"/>
          <w:szCs w:val="21"/>
        </w:rPr>
        <w:t xml:space="preserve">significa todas as </w:t>
      </w:r>
      <w:r w:rsidR="00A12872" w:rsidRPr="00757D97">
        <w:rPr>
          <w:rFonts w:ascii="Tahoma" w:hAnsi="Tahoma" w:cs="Tahoma"/>
          <w:sz w:val="21"/>
          <w:szCs w:val="21"/>
        </w:rPr>
        <w:t>contas a pagar</w:t>
      </w:r>
      <w:r w:rsidRPr="00757D97">
        <w:rPr>
          <w:rFonts w:ascii="Tahoma" w:hAnsi="Tahoma" w:cs="Tahoma"/>
          <w:sz w:val="21"/>
          <w:szCs w:val="21"/>
        </w:rPr>
        <w:t>, dívidas e obrigações financeiras indicadas na seção “Passivo Circulante” das Demonstrações Financeiras.</w:t>
      </w:r>
    </w:p>
    <w:p w14:paraId="35DB38E7" w14:textId="77777777" w:rsidR="004538CA" w:rsidRPr="00757D97" w:rsidRDefault="004538CA" w:rsidP="00AA3011">
      <w:pPr>
        <w:spacing w:after="0" w:line="288" w:lineRule="auto"/>
        <w:rPr>
          <w:rFonts w:ascii="Tahoma" w:hAnsi="Tahoma" w:cs="Tahoma"/>
          <w:sz w:val="21"/>
          <w:szCs w:val="21"/>
        </w:rPr>
      </w:pPr>
    </w:p>
    <w:p w14:paraId="3622CC9C" w14:textId="63DE51FD" w:rsidR="004538CA" w:rsidRPr="00757D97" w:rsidRDefault="004538CA" w:rsidP="00AA3011">
      <w:pPr>
        <w:pStyle w:val="Corpodetexto21"/>
        <w:numPr>
          <w:ilvl w:val="0"/>
          <w:numId w:val="20"/>
        </w:numPr>
        <w:spacing w:after="0" w:line="288" w:lineRule="auto"/>
        <w:rPr>
          <w:rFonts w:ascii="Tahoma" w:hAnsi="Tahoma" w:cs="Tahoma"/>
          <w:sz w:val="21"/>
          <w:szCs w:val="21"/>
        </w:rPr>
      </w:pPr>
      <w:r w:rsidRPr="00757D97">
        <w:rPr>
          <w:rFonts w:ascii="Tahoma" w:hAnsi="Tahoma" w:cs="Tahoma"/>
          <w:sz w:val="21"/>
          <w:szCs w:val="21"/>
        </w:rPr>
        <w:t>não observância dos seguintes limites e índices financeiros em qualquer exercício social enquanto não houver a liquidação final e definitiva de todas as Obrigações Garantidas, calculado de acordo com os princípios contábeis geralmente aceitos no Brasil, conforme estejam em vigor na data de sua apuração, a serem verificados semestralmente pela Securitizadora considerando</w:t>
      </w:r>
      <w:r w:rsidR="006A00D5" w:rsidRPr="00757D97">
        <w:rPr>
          <w:rFonts w:ascii="Tahoma" w:hAnsi="Tahoma" w:cs="Tahoma"/>
          <w:sz w:val="21"/>
          <w:szCs w:val="21"/>
        </w:rPr>
        <w:t xml:space="preserve"> o faturamento</w:t>
      </w:r>
      <w:r w:rsidRPr="00757D97">
        <w:rPr>
          <w:rFonts w:ascii="Tahoma" w:hAnsi="Tahoma" w:cs="Tahoma"/>
          <w:sz w:val="21"/>
          <w:szCs w:val="21"/>
        </w:rPr>
        <w:t xml:space="preserve"> </w:t>
      </w:r>
      <w:r w:rsidR="00B47ED5" w:rsidRPr="00757D97">
        <w:rPr>
          <w:rFonts w:ascii="Tahoma" w:hAnsi="Tahoma" w:cs="Tahoma"/>
          <w:sz w:val="21"/>
          <w:szCs w:val="21"/>
        </w:rPr>
        <w:t>d</w:t>
      </w:r>
      <w:r w:rsidRPr="00757D97">
        <w:rPr>
          <w:rFonts w:ascii="Tahoma" w:hAnsi="Tahoma" w:cs="Tahoma"/>
          <w:sz w:val="21"/>
          <w:szCs w:val="21"/>
        </w:rPr>
        <w:t xml:space="preserve">os 12 meses anteriores (i) com base nas demonstrações financeiras fornecidas pela Emissora em até 30 </w:t>
      </w:r>
      <w:r w:rsidR="00B06F8E" w:rsidRPr="00757D97">
        <w:rPr>
          <w:rFonts w:ascii="Tahoma" w:hAnsi="Tahoma" w:cs="Tahoma"/>
          <w:sz w:val="21"/>
          <w:szCs w:val="21"/>
        </w:rPr>
        <w:t xml:space="preserve">(trinta) </w:t>
      </w:r>
      <w:r w:rsidRPr="00757D97">
        <w:rPr>
          <w:rFonts w:ascii="Tahoma" w:hAnsi="Tahoma" w:cs="Tahoma"/>
          <w:sz w:val="21"/>
          <w:szCs w:val="21"/>
        </w:rPr>
        <w:t>dias do fechamento do semestre para o semestre findo em junho de cada ano ou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com base nas demonstrações financeiras consolidadas auditadas da Emissora e disponibilizadas pela Emissora à Securitizadora até o dia 01 de maio de cada ano.  A apuração pela Securitizadora será realizada em até </w:t>
      </w:r>
      <w:r w:rsidR="00F54E8C" w:rsidRPr="00757D97">
        <w:rPr>
          <w:rFonts w:ascii="Tahoma" w:hAnsi="Tahoma" w:cs="Tahoma"/>
          <w:sz w:val="21"/>
          <w:szCs w:val="21"/>
        </w:rPr>
        <w:t>0</w:t>
      </w:r>
      <w:r w:rsidRPr="00757D97">
        <w:rPr>
          <w:rFonts w:ascii="Tahoma" w:hAnsi="Tahoma" w:cs="Tahoma"/>
          <w:sz w:val="21"/>
          <w:szCs w:val="21"/>
        </w:rPr>
        <w:t xml:space="preserve">5 </w:t>
      </w:r>
      <w:r w:rsidR="00F54E8C" w:rsidRPr="00757D97">
        <w:rPr>
          <w:rFonts w:ascii="Tahoma" w:hAnsi="Tahoma" w:cs="Tahoma"/>
          <w:sz w:val="21"/>
          <w:szCs w:val="21"/>
        </w:rPr>
        <w:t>(cinco) D</w:t>
      </w:r>
      <w:r w:rsidRPr="00757D97">
        <w:rPr>
          <w:rFonts w:ascii="Tahoma" w:hAnsi="Tahoma" w:cs="Tahoma"/>
          <w:sz w:val="21"/>
          <w:szCs w:val="21"/>
        </w:rPr>
        <w:t xml:space="preserve">ias </w:t>
      </w:r>
      <w:r w:rsidR="00F54E8C" w:rsidRPr="00757D97">
        <w:rPr>
          <w:rFonts w:ascii="Tahoma" w:hAnsi="Tahoma" w:cs="Tahoma"/>
          <w:sz w:val="21"/>
          <w:szCs w:val="21"/>
        </w:rPr>
        <w:t>Ú</w:t>
      </w:r>
      <w:r w:rsidRPr="00757D97">
        <w:rPr>
          <w:rFonts w:ascii="Tahoma" w:hAnsi="Tahoma" w:cs="Tahoma"/>
          <w:sz w:val="21"/>
          <w:szCs w:val="21"/>
        </w:rPr>
        <w:t xml:space="preserve">teis contados da data de recebimento das informações semestrais, sendo a primeira apuração no mês de </w:t>
      </w:r>
      <w:r w:rsidR="00843A3B" w:rsidRPr="00757D97">
        <w:rPr>
          <w:rFonts w:ascii="Tahoma" w:hAnsi="Tahoma" w:cs="Tahoma"/>
          <w:sz w:val="21"/>
          <w:szCs w:val="21"/>
        </w:rPr>
        <w:t>junho</w:t>
      </w:r>
      <w:r w:rsidRPr="00757D97">
        <w:rPr>
          <w:rFonts w:ascii="Tahoma" w:hAnsi="Tahoma" w:cs="Tahoma"/>
          <w:sz w:val="21"/>
          <w:szCs w:val="21"/>
        </w:rPr>
        <w:t xml:space="preserve"> de 2022 com base nas informações relativas ao ano fiscal findo em 31 de dezembro de 2021, até o vencimento integral desta Escritura:</w:t>
      </w:r>
    </w:p>
    <w:p w14:paraId="70105C94" w14:textId="77777777" w:rsidR="004538CA" w:rsidRPr="00757D97" w:rsidRDefault="004538CA" w:rsidP="00AA3011">
      <w:pPr>
        <w:spacing w:after="0" w:line="288" w:lineRule="auto"/>
        <w:rPr>
          <w:rFonts w:ascii="Tahoma" w:hAnsi="Tahoma" w:cs="Tahoma"/>
          <w:sz w:val="21"/>
          <w:szCs w:val="21"/>
        </w:rPr>
      </w:pPr>
    </w:p>
    <w:p w14:paraId="3EBC86C9" w14:textId="2366EE72" w:rsidR="004538CA" w:rsidRPr="00757D97" w:rsidRDefault="004538CA" w:rsidP="00AA3011">
      <w:pPr>
        <w:pStyle w:val="Corpodetexto21"/>
        <w:spacing w:after="0" w:line="288" w:lineRule="auto"/>
        <w:ind w:left="705" w:firstLine="0"/>
        <w:rPr>
          <w:rFonts w:ascii="Tahoma" w:hAnsi="Tahoma" w:cs="Tahoma"/>
          <w:b/>
          <w:bCs/>
          <w:sz w:val="21"/>
          <w:szCs w:val="21"/>
        </w:rPr>
      </w:pPr>
      <w:r w:rsidRPr="00757D97">
        <w:rPr>
          <w:rFonts w:ascii="Tahoma" w:hAnsi="Tahoma" w:cs="Tahoma"/>
          <w:b/>
          <w:bCs/>
          <w:sz w:val="21"/>
          <w:szCs w:val="21"/>
        </w:rPr>
        <w:t>(Dívida Líquida – Estoque – Contas a Receber) / Faturamento &lt; 0,25x</w:t>
      </w:r>
    </w:p>
    <w:p w14:paraId="3ED66315" w14:textId="77777777" w:rsidR="00172A4A" w:rsidRPr="00757D97" w:rsidRDefault="00172A4A" w:rsidP="00AA3011">
      <w:pPr>
        <w:pStyle w:val="Corpodetexto21"/>
        <w:spacing w:after="0" w:line="288" w:lineRule="auto"/>
        <w:ind w:left="705" w:firstLine="0"/>
        <w:rPr>
          <w:rFonts w:ascii="Tahoma" w:hAnsi="Tahoma" w:cs="Tahoma"/>
          <w:b/>
          <w:bCs/>
          <w:sz w:val="21"/>
          <w:szCs w:val="21"/>
        </w:rPr>
      </w:pPr>
    </w:p>
    <w:p w14:paraId="618BB1F2" w14:textId="7672F71C" w:rsidR="004538CA" w:rsidRPr="00757D97" w:rsidRDefault="004538CA" w:rsidP="00AA3011">
      <w:pPr>
        <w:pStyle w:val="Corpodetexto21"/>
        <w:spacing w:after="0" w:line="288" w:lineRule="auto"/>
        <w:ind w:left="705" w:firstLine="0"/>
        <w:rPr>
          <w:rFonts w:ascii="Tahoma" w:hAnsi="Tahoma" w:cs="Tahoma"/>
          <w:sz w:val="21"/>
          <w:szCs w:val="21"/>
        </w:rPr>
      </w:pPr>
      <w:r w:rsidRPr="00757D97">
        <w:rPr>
          <w:rFonts w:ascii="Tahoma" w:hAnsi="Tahoma" w:cs="Tahoma"/>
          <w:sz w:val="21"/>
          <w:szCs w:val="21"/>
        </w:rPr>
        <w:t>Onde:</w:t>
      </w:r>
    </w:p>
    <w:p w14:paraId="337EF3F8" w14:textId="77777777" w:rsidR="00172A4A" w:rsidRPr="00757D97" w:rsidRDefault="00172A4A" w:rsidP="00AA3011">
      <w:pPr>
        <w:pStyle w:val="Corpodetexto21"/>
        <w:spacing w:after="0" w:line="288" w:lineRule="auto"/>
        <w:ind w:left="705" w:firstLine="0"/>
        <w:rPr>
          <w:rFonts w:ascii="Tahoma" w:hAnsi="Tahoma" w:cs="Tahoma"/>
          <w:sz w:val="21"/>
          <w:szCs w:val="21"/>
        </w:rPr>
      </w:pPr>
    </w:p>
    <w:p w14:paraId="47368474" w14:textId="5BCAF4BD" w:rsidR="004538CA" w:rsidRPr="00757D97" w:rsidRDefault="004538CA" w:rsidP="00AA3011">
      <w:pPr>
        <w:pStyle w:val="Corpodetexto21"/>
        <w:spacing w:after="0" w:line="288" w:lineRule="auto"/>
        <w:ind w:left="705" w:firstLine="0"/>
        <w:rPr>
          <w:rFonts w:ascii="Tahoma" w:hAnsi="Tahoma" w:cs="Tahoma"/>
          <w:sz w:val="21"/>
          <w:szCs w:val="21"/>
        </w:rPr>
      </w:pPr>
      <w:r w:rsidRPr="00757D97">
        <w:rPr>
          <w:rFonts w:ascii="Tahoma" w:hAnsi="Tahoma" w:cs="Tahoma"/>
          <w:b/>
          <w:bCs/>
          <w:sz w:val="21"/>
          <w:szCs w:val="21"/>
        </w:rPr>
        <w:t>Dívida Líquida</w:t>
      </w:r>
      <w:r w:rsidRPr="00757D97">
        <w:rPr>
          <w:rFonts w:ascii="Tahoma" w:hAnsi="Tahoma" w:cs="Tahoma"/>
          <w:sz w:val="21"/>
          <w:szCs w:val="21"/>
        </w:rPr>
        <w:t xml:space="preserve"> = Dívida Financeira Total + Partes Relacionadas – Caixa e aplicações financeiras de curto prazo</w:t>
      </w:r>
      <w:r w:rsidR="00172A4A" w:rsidRPr="00757D97">
        <w:rPr>
          <w:rFonts w:ascii="Tahoma" w:hAnsi="Tahoma" w:cs="Tahoma"/>
          <w:sz w:val="21"/>
          <w:szCs w:val="21"/>
        </w:rPr>
        <w:t>;</w:t>
      </w:r>
    </w:p>
    <w:p w14:paraId="1184336E" w14:textId="1A0124B2" w:rsidR="004538CA" w:rsidRPr="00757D97" w:rsidRDefault="004538CA" w:rsidP="00AA3011">
      <w:pPr>
        <w:pStyle w:val="Corpodetexto21"/>
        <w:spacing w:after="0" w:line="288" w:lineRule="auto"/>
        <w:ind w:left="705" w:firstLine="0"/>
        <w:rPr>
          <w:rFonts w:ascii="Tahoma" w:hAnsi="Tahoma" w:cs="Tahoma"/>
          <w:sz w:val="21"/>
          <w:szCs w:val="21"/>
        </w:rPr>
      </w:pPr>
      <w:r w:rsidRPr="00757D97">
        <w:rPr>
          <w:rFonts w:ascii="Tahoma" w:hAnsi="Tahoma" w:cs="Tahoma"/>
          <w:b/>
          <w:bCs/>
          <w:sz w:val="21"/>
          <w:szCs w:val="21"/>
        </w:rPr>
        <w:t>Estoque:</w:t>
      </w:r>
      <w:r w:rsidRPr="00757D97">
        <w:rPr>
          <w:rFonts w:ascii="Tahoma" w:hAnsi="Tahoma" w:cs="Tahoma"/>
          <w:sz w:val="21"/>
          <w:szCs w:val="21"/>
        </w:rPr>
        <w:t xml:space="preserve"> inclui variações cambiais diferidas</w:t>
      </w:r>
      <w:r w:rsidR="00172A4A" w:rsidRPr="00757D97">
        <w:rPr>
          <w:rFonts w:ascii="Tahoma" w:hAnsi="Tahoma" w:cs="Tahoma"/>
          <w:sz w:val="21"/>
          <w:szCs w:val="21"/>
        </w:rPr>
        <w:t>;</w:t>
      </w:r>
      <w:r w:rsidRPr="00757D97">
        <w:rPr>
          <w:rFonts w:ascii="Tahoma" w:hAnsi="Tahoma" w:cs="Tahoma"/>
          <w:sz w:val="21"/>
          <w:szCs w:val="21"/>
        </w:rPr>
        <w:t xml:space="preserve"> </w:t>
      </w:r>
    </w:p>
    <w:p w14:paraId="17B5BBE9" w14:textId="7E1FD33F" w:rsidR="004538CA" w:rsidRPr="00757D97" w:rsidRDefault="004538CA" w:rsidP="00AA3011">
      <w:pPr>
        <w:pStyle w:val="Corpodetexto21"/>
        <w:spacing w:after="0" w:line="288" w:lineRule="auto"/>
        <w:ind w:left="705" w:firstLine="0"/>
        <w:rPr>
          <w:rFonts w:ascii="Tahoma" w:hAnsi="Tahoma" w:cs="Tahoma"/>
          <w:sz w:val="21"/>
          <w:szCs w:val="21"/>
        </w:rPr>
      </w:pPr>
      <w:r w:rsidRPr="00757D97">
        <w:rPr>
          <w:rFonts w:ascii="Tahoma" w:hAnsi="Tahoma" w:cs="Tahoma"/>
          <w:b/>
          <w:bCs/>
          <w:sz w:val="21"/>
          <w:szCs w:val="21"/>
        </w:rPr>
        <w:t>Contas a receber</w:t>
      </w:r>
      <w:r w:rsidRPr="00757D97">
        <w:rPr>
          <w:rFonts w:ascii="Tahoma" w:hAnsi="Tahoma" w:cs="Tahoma"/>
          <w:sz w:val="21"/>
          <w:szCs w:val="21"/>
        </w:rPr>
        <w:t xml:space="preserve">: inclui recebíveis de fumicultores e </w:t>
      </w:r>
      <w:r w:rsidR="00716AC5" w:rsidRPr="00757D97">
        <w:rPr>
          <w:rFonts w:ascii="Tahoma" w:hAnsi="Tahoma" w:cs="Tahoma"/>
          <w:sz w:val="21"/>
          <w:szCs w:val="21"/>
        </w:rPr>
        <w:t>P</w:t>
      </w:r>
      <w:r w:rsidRPr="00757D97">
        <w:rPr>
          <w:rFonts w:ascii="Tahoma" w:hAnsi="Tahoma" w:cs="Tahoma"/>
          <w:sz w:val="21"/>
          <w:szCs w:val="21"/>
        </w:rPr>
        <w:t xml:space="preserve">artes </w:t>
      </w:r>
      <w:r w:rsidR="00716AC5" w:rsidRPr="00757D97">
        <w:rPr>
          <w:rFonts w:ascii="Tahoma" w:hAnsi="Tahoma" w:cs="Tahoma"/>
          <w:sz w:val="21"/>
          <w:szCs w:val="21"/>
        </w:rPr>
        <w:t>R</w:t>
      </w:r>
      <w:r w:rsidRPr="00757D97">
        <w:rPr>
          <w:rFonts w:ascii="Tahoma" w:hAnsi="Tahoma" w:cs="Tahoma"/>
          <w:sz w:val="21"/>
          <w:szCs w:val="21"/>
        </w:rPr>
        <w:t>elacionadas</w:t>
      </w:r>
      <w:r w:rsidR="00172A4A" w:rsidRPr="00757D97">
        <w:rPr>
          <w:rFonts w:ascii="Tahoma" w:hAnsi="Tahoma" w:cs="Tahoma"/>
          <w:sz w:val="21"/>
          <w:szCs w:val="21"/>
        </w:rPr>
        <w:t>;</w:t>
      </w:r>
    </w:p>
    <w:p w14:paraId="31F68EEB" w14:textId="2153F9E9" w:rsidR="004538CA" w:rsidRPr="00757D97" w:rsidRDefault="004538CA" w:rsidP="00AA3011">
      <w:pPr>
        <w:pStyle w:val="Corpodetexto21"/>
        <w:spacing w:after="0" w:line="288" w:lineRule="auto"/>
        <w:ind w:left="705" w:firstLine="0"/>
        <w:rPr>
          <w:rFonts w:ascii="Tahoma" w:hAnsi="Tahoma" w:cs="Tahoma"/>
          <w:sz w:val="21"/>
          <w:szCs w:val="21"/>
        </w:rPr>
      </w:pPr>
      <w:r w:rsidRPr="00757D97">
        <w:rPr>
          <w:rFonts w:ascii="Tahoma" w:hAnsi="Tahoma" w:cs="Tahoma"/>
          <w:b/>
          <w:bCs/>
          <w:sz w:val="21"/>
          <w:szCs w:val="21"/>
        </w:rPr>
        <w:lastRenderedPageBreak/>
        <w:t>Dívida Financeira Total</w:t>
      </w:r>
      <w:r w:rsidRPr="00757D97">
        <w:rPr>
          <w:rFonts w:ascii="Tahoma" w:hAnsi="Tahoma" w:cs="Tahoma"/>
          <w:sz w:val="21"/>
          <w:szCs w:val="21"/>
        </w:rPr>
        <w:t xml:space="preserve">: significa dívidas de curto e longo prazo tomadas contra instituições financeiras, emissões no mercado de capitais, avais e </w:t>
      </w:r>
      <w:proofErr w:type="gramStart"/>
      <w:r w:rsidRPr="00757D97">
        <w:rPr>
          <w:rFonts w:ascii="Tahoma" w:hAnsi="Tahoma" w:cs="Tahoma"/>
          <w:sz w:val="21"/>
          <w:szCs w:val="21"/>
        </w:rPr>
        <w:t>fianças  concedidos</w:t>
      </w:r>
      <w:proofErr w:type="gramEnd"/>
      <w:r w:rsidRPr="00757D97">
        <w:rPr>
          <w:rFonts w:ascii="Tahoma" w:hAnsi="Tahoma" w:cs="Tahoma"/>
          <w:sz w:val="21"/>
          <w:szCs w:val="21"/>
        </w:rPr>
        <w:t>, conforme auferida nas Demonstrações Financeiras</w:t>
      </w:r>
      <w:r w:rsidR="00172A4A" w:rsidRPr="00757D97">
        <w:rPr>
          <w:rFonts w:ascii="Tahoma" w:hAnsi="Tahoma" w:cs="Tahoma"/>
          <w:sz w:val="21"/>
          <w:szCs w:val="21"/>
        </w:rPr>
        <w:t>;</w:t>
      </w:r>
      <w:r w:rsidRPr="00757D97">
        <w:rPr>
          <w:rFonts w:ascii="Tahoma" w:hAnsi="Tahoma" w:cs="Tahoma"/>
          <w:sz w:val="21"/>
          <w:szCs w:val="21"/>
        </w:rPr>
        <w:t xml:space="preserve"> </w:t>
      </w:r>
      <w:r w:rsidR="00172A4A" w:rsidRPr="00757D97">
        <w:rPr>
          <w:rFonts w:ascii="Tahoma" w:hAnsi="Tahoma" w:cs="Tahoma"/>
          <w:sz w:val="21"/>
          <w:szCs w:val="21"/>
        </w:rPr>
        <w:t>e</w:t>
      </w:r>
    </w:p>
    <w:p w14:paraId="27D269B4" w14:textId="38241A3A" w:rsidR="00621630" w:rsidRPr="00757D97" w:rsidRDefault="00621630" w:rsidP="00AA3011">
      <w:pPr>
        <w:pStyle w:val="Corpodetexto21"/>
        <w:spacing w:after="0" w:line="288" w:lineRule="auto"/>
        <w:ind w:left="705" w:firstLine="0"/>
        <w:rPr>
          <w:rFonts w:ascii="Tahoma" w:hAnsi="Tahoma" w:cs="Tahoma"/>
          <w:sz w:val="21"/>
          <w:szCs w:val="21"/>
        </w:rPr>
      </w:pPr>
      <w:r w:rsidRPr="00757D97">
        <w:rPr>
          <w:rFonts w:ascii="Tahoma" w:hAnsi="Tahoma" w:cs="Tahoma"/>
          <w:b/>
          <w:bCs/>
          <w:sz w:val="21"/>
          <w:szCs w:val="21"/>
        </w:rPr>
        <w:t>Partes relacionadas:</w:t>
      </w:r>
      <w:r w:rsidRPr="00757D97">
        <w:rPr>
          <w:rFonts w:ascii="Tahoma" w:hAnsi="Tahoma" w:cs="Tahoma"/>
          <w:sz w:val="21"/>
          <w:szCs w:val="21"/>
        </w:rPr>
        <w:t xml:space="preserve"> conforme classificação e norma contábil de acordo com o CPC 05.</w:t>
      </w:r>
    </w:p>
    <w:bookmarkEnd w:id="42"/>
    <w:bookmarkEnd w:id="43"/>
    <w:p w14:paraId="3FC1AE80" w14:textId="5FC564C8" w:rsidR="00EC4376" w:rsidRPr="00757D97" w:rsidRDefault="00EC4376" w:rsidP="00AA3011">
      <w:pPr>
        <w:spacing w:after="0" w:line="288" w:lineRule="auto"/>
        <w:contextualSpacing/>
        <w:rPr>
          <w:rFonts w:ascii="Tahoma" w:hAnsi="Tahoma" w:cs="Tahoma"/>
          <w:sz w:val="21"/>
          <w:szCs w:val="21"/>
        </w:rPr>
      </w:pPr>
    </w:p>
    <w:p w14:paraId="3C88FADC" w14:textId="192EAC9C" w:rsidR="00B03391" w:rsidRPr="00757D97" w:rsidRDefault="00B03391" w:rsidP="00AA3011">
      <w:pPr>
        <w:pStyle w:val="Corpodetexto21"/>
        <w:numPr>
          <w:ilvl w:val="0"/>
          <w:numId w:val="19"/>
        </w:numPr>
        <w:spacing w:after="0" w:line="288" w:lineRule="auto"/>
        <w:ind w:left="709" w:firstLine="0"/>
        <w:rPr>
          <w:rFonts w:ascii="Tahoma" w:hAnsi="Tahoma" w:cs="Tahoma"/>
          <w:sz w:val="21"/>
          <w:szCs w:val="21"/>
        </w:rPr>
      </w:pPr>
      <w:r w:rsidRPr="00757D97">
        <w:rPr>
          <w:rFonts w:ascii="Tahoma" w:hAnsi="Tahoma" w:cs="Tahoma"/>
          <w:sz w:val="21"/>
          <w:szCs w:val="21"/>
        </w:rPr>
        <w:t xml:space="preserve">A Emissora obriga-se a, tão logo tenha conhecimento da ocorrência de qualquer um dos Eventos de Vencimento Antecipado Não Automático, comunicar, </w:t>
      </w:r>
      <w:r w:rsidR="007437FA" w:rsidRPr="00757D97">
        <w:rPr>
          <w:rFonts w:ascii="Tahoma" w:hAnsi="Tahoma" w:cs="Tahoma"/>
          <w:sz w:val="21"/>
          <w:szCs w:val="21"/>
        </w:rPr>
        <w:t>em até 0</w:t>
      </w:r>
      <w:r w:rsidR="00BC1E4A" w:rsidRPr="00757D97">
        <w:rPr>
          <w:rFonts w:ascii="Tahoma" w:hAnsi="Tahoma" w:cs="Tahoma"/>
          <w:sz w:val="21"/>
          <w:szCs w:val="21"/>
        </w:rPr>
        <w:t>2</w:t>
      </w:r>
      <w:r w:rsidR="007437FA" w:rsidRPr="00757D97">
        <w:rPr>
          <w:rFonts w:ascii="Tahoma" w:hAnsi="Tahoma" w:cs="Tahoma"/>
          <w:sz w:val="21"/>
          <w:szCs w:val="21"/>
        </w:rPr>
        <w:t xml:space="preserve"> (</w:t>
      </w:r>
      <w:r w:rsidR="00BC1E4A" w:rsidRPr="00757D97">
        <w:rPr>
          <w:rFonts w:ascii="Tahoma" w:hAnsi="Tahoma" w:cs="Tahoma"/>
          <w:sz w:val="21"/>
          <w:szCs w:val="21"/>
        </w:rPr>
        <w:t>dois</w:t>
      </w:r>
      <w:r w:rsidR="007437FA" w:rsidRPr="00757D97">
        <w:rPr>
          <w:rFonts w:ascii="Tahoma" w:hAnsi="Tahoma" w:cs="Tahoma"/>
          <w:sz w:val="21"/>
          <w:szCs w:val="21"/>
        </w:rPr>
        <w:t>) Dias Úteis</w:t>
      </w:r>
      <w:r w:rsidRPr="00757D97">
        <w:rPr>
          <w:rFonts w:ascii="Tahoma" w:hAnsi="Tahoma" w:cs="Tahoma"/>
          <w:sz w:val="21"/>
          <w:szCs w:val="21"/>
        </w:rPr>
        <w:t xml:space="preserve">, </w:t>
      </w:r>
      <w:r w:rsidR="00B71322" w:rsidRPr="00757D97">
        <w:rPr>
          <w:rFonts w:ascii="Tahoma" w:hAnsi="Tahoma" w:cs="Tahoma"/>
          <w:sz w:val="21"/>
          <w:szCs w:val="21"/>
        </w:rPr>
        <w:t>à</w:t>
      </w:r>
      <w:r w:rsidRPr="00757D97">
        <w:rPr>
          <w:rFonts w:ascii="Tahoma" w:hAnsi="Tahoma" w:cs="Tahoma"/>
          <w:sz w:val="21"/>
          <w:szCs w:val="21"/>
        </w:rPr>
        <w:t xml:space="preserve"> Securitizadora e </w:t>
      </w:r>
      <w:r w:rsidR="00B71322" w:rsidRPr="00757D97">
        <w:rPr>
          <w:rFonts w:ascii="Tahoma" w:hAnsi="Tahoma" w:cs="Tahoma"/>
          <w:sz w:val="21"/>
          <w:szCs w:val="21"/>
        </w:rPr>
        <w:t>a</w:t>
      </w:r>
      <w:r w:rsidRPr="00757D97">
        <w:rPr>
          <w:rFonts w:ascii="Tahoma" w:hAnsi="Tahoma" w:cs="Tahoma"/>
          <w:sz w:val="21"/>
          <w:szCs w:val="21"/>
        </w:rPr>
        <w:t>o Agente Fiduciário dos CRA.</w:t>
      </w:r>
    </w:p>
    <w:p w14:paraId="777A2FEC" w14:textId="77777777" w:rsidR="00B03391" w:rsidRPr="00757D97" w:rsidRDefault="00B03391" w:rsidP="00AA3011">
      <w:pPr>
        <w:pStyle w:val="Corpodetexto21"/>
        <w:spacing w:after="0" w:line="288" w:lineRule="auto"/>
        <w:ind w:left="1418"/>
        <w:rPr>
          <w:rFonts w:ascii="Tahoma" w:hAnsi="Tahoma" w:cs="Tahoma"/>
          <w:sz w:val="21"/>
          <w:szCs w:val="21"/>
        </w:rPr>
      </w:pPr>
    </w:p>
    <w:p w14:paraId="47EB75C6" w14:textId="4E9AFEEF" w:rsidR="007150DE" w:rsidRPr="00757D97" w:rsidRDefault="007150DE" w:rsidP="00AA3011">
      <w:pPr>
        <w:pStyle w:val="Corpodetexto21"/>
        <w:numPr>
          <w:ilvl w:val="0"/>
          <w:numId w:val="19"/>
        </w:numPr>
        <w:spacing w:after="0" w:line="288" w:lineRule="auto"/>
        <w:ind w:left="709" w:firstLine="0"/>
        <w:rPr>
          <w:rFonts w:ascii="Tahoma" w:hAnsi="Tahoma" w:cs="Tahoma"/>
          <w:sz w:val="21"/>
          <w:szCs w:val="21"/>
        </w:rPr>
      </w:pPr>
      <w:r w:rsidRPr="00757D97">
        <w:rPr>
          <w:rFonts w:ascii="Tahoma" w:hAnsi="Tahoma" w:cs="Tahoma"/>
          <w:sz w:val="21"/>
          <w:szCs w:val="21"/>
        </w:rPr>
        <w:t>Caso, na assembleia geral de titulares d</w:t>
      </w:r>
      <w:r w:rsidR="009E48CD" w:rsidRPr="00757D97">
        <w:rPr>
          <w:rFonts w:ascii="Tahoma" w:hAnsi="Tahoma" w:cs="Tahoma"/>
          <w:sz w:val="21"/>
          <w:szCs w:val="21"/>
        </w:rPr>
        <w:t>os</w:t>
      </w:r>
      <w:r w:rsidRPr="00757D97">
        <w:rPr>
          <w:rFonts w:ascii="Tahoma" w:hAnsi="Tahoma" w:cs="Tahoma"/>
          <w:sz w:val="21"/>
          <w:szCs w:val="21"/>
        </w:rPr>
        <w:t xml:space="preserve"> CRA de que trata a Cláusula 6.1.2 acima, os titulares d</w:t>
      </w:r>
      <w:r w:rsidR="009E48CD" w:rsidRPr="00757D97">
        <w:rPr>
          <w:rFonts w:ascii="Tahoma" w:hAnsi="Tahoma" w:cs="Tahoma"/>
          <w:sz w:val="21"/>
          <w:szCs w:val="21"/>
        </w:rPr>
        <w:t>os</w:t>
      </w:r>
      <w:r w:rsidRPr="00757D97">
        <w:rPr>
          <w:rFonts w:ascii="Tahoma" w:hAnsi="Tahoma" w:cs="Tahoma"/>
          <w:sz w:val="21"/>
          <w:szCs w:val="21"/>
        </w:rPr>
        <w:t xml:space="preserve"> CRA, seguidos os ritos, os quóruns e </w:t>
      </w:r>
      <w:r w:rsidR="00D56161" w:rsidRPr="00757D97">
        <w:rPr>
          <w:rFonts w:ascii="Tahoma" w:hAnsi="Tahoma" w:cs="Tahoma"/>
          <w:sz w:val="21"/>
          <w:szCs w:val="21"/>
        </w:rPr>
        <w:t xml:space="preserve">os </w:t>
      </w:r>
      <w:r w:rsidRPr="00757D97">
        <w:rPr>
          <w:rFonts w:ascii="Tahoma" w:hAnsi="Tahoma" w:cs="Tahoma"/>
          <w:sz w:val="21"/>
          <w:szCs w:val="21"/>
        </w:rPr>
        <w:t xml:space="preserve">procedimentos descritos no Termo de Securitização, votem por orientar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pelo não vencimento antecipado das Debêntures</w:t>
      </w:r>
      <w:bookmarkStart w:id="44" w:name="_Hlk5053861"/>
      <w:r w:rsidRPr="00757D97">
        <w:rPr>
          <w:rFonts w:ascii="Tahoma" w:hAnsi="Tahoma" w:cs="Tahoma"/>
          <w:sz w:val="21"/>
          <w:szCs w:val="21"/>
        </w:rPr>
        <w:t xml:space="preserve">,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obriga-se a não declarar as Debêntures antecipadamente vencida</w:t>
      </w:r>
      <w:bookmarkEnd w:id="44"/>
      <w:r w:rsidRPr="00757D97">
        <w:rPr>
          <w:rFonts w:ascii="Tahoma" w:hAnsi="Tahoma" w:cs="Tahoma"/>
          <w:sz w:val="21"/>
          <w:szCs w:val="21"/>
        </w:rPr>
        <w:t xml:space="preserve">s. Na hipótese de não obtenção do quórum de instalação em segunda convocação ou ausência do quórum necessário para a deliberação em segunda convocação,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deverá declarar o vencimento antecipado das Debêntures.</w:t>
      </w:r>
      <w:r w:rsidR="00CB3CB3" w:rsidRPr="00757D97">
        <w:rPr>
          <w:rFonts w:ascii="Tahoma" w:hAnsi="Tahoma" w:cs="Tahoma"/>
          <w:sz w:val="21"/>
          <w:szCs w:val="21"/>
        </w:rPr>
        <w:t xml:space="preserve"> </w:t>
      </w:r>
    </w:p>
    <w:p w14:paraId="16D31140" w14:textId="77777777" w:rsidR="00EF65F1" w:rsidRPr="00757D97" w:rsidRDefault="00EF65F1" w:rsidP="00AA3011">
      <w:pPr>
        <w:widowControl w:val="0"/>
        <w:spacing w:after="0" w:line="288" w:lineRule="auto"/>
        <w:contextualSpacing/>
        <w:rPr>
          <w:rFonts w:ascii="Tahoma" w:hAnsi="Tahoma" w:cs="Tahoma"/>
          <w:sz w:val="21"/>
          <w:szCs w:val="21"/>
        </w:rPr>
      </w:pPr>
    </w:p>
    <w:p w14:paraId="3ADF2D53" w14:textId="60DAF292" w:rsidR="00DB0FDF" w:rsidRPr="00757D97" w:rsidRDefault="00F9275A" w:rsidP="00AA3011">
      <w:pPr>
        <w:pStyle w:val="Corpodetexto21"/>
        <w:numPr>
          <w:ilvl w:val="2"/>
          <w:numId w:val="30"/>
        </w:numPr>
        <w:spacing w:after="0" w:line="288" w:lineRule="auto"/>
        <w:ind w:left="0" w:firstLine="0"/>
        <w:rPr>
          <w:rFonts w:ascii="Tahoma" w:hAnsi="Tahoma" w:cs="Tahoma"/>
          <w:sz w:val="21"/>
          <w:szCs w:val="21"/>
        </w:rPr>
      </w:pPr>
      <w:r w:rsidRPr="00757D97">
        <w:rPr>
          <w:rFonts w:ascii="Tahoma" w:hAnsi="Tahoma" w:cs="Tahoma"/>
          <w:sz w:val="21"/>
          <w:szCs w:val="21"/>
        </w:rPr>
        <w:t xml:space="preserve">Em </w:t>
      </w:r>
      <w:r w:rsidR="005459F4" w:rsidRPr="00757D97">
        <w:rPr>
          <w:rFonts w:ascii="Tahoma" w:hAnsi="Tahoma" w:cs="Tahoma"/>
          <w:sz w:val="21"/>
          <w:szCs w:val="21"/>
        </w:rPr>
        <w:t xml:space="preserve">caso </w:t>
      </w:r>
      <w:r w:rsidR="00C5646B" w:rsidRPr="00757D97">
        <w:rPr>
          <w:rFonts w:ascii="Tahoma" w:hAnsi="Tahoma" w:cs="Tahoma"/>
          <w:sz w:val="21"/>
          <w:szCs w:val="21"/>
        </w:rPr>
        <w:t xml:space="preserve">de </w:t>
      </w:r>
      <w:r w:rsidR="005459F4" w:rsidRPr="00757D97">
        <w:rPr>
          <w:rFonts w:ascii="Tahoma" w:hAnsi="Tahoma" w:cs="Tahoma"/>
          <w:sz w:val="21"/>
          <w:szCs w:val="21"/>
        </w:rPr>
        <w:t>vencimento antecipado das obrigações decorrentes das Debêntures, a Emissora obriga-se a resgatar a totalidade das Debêntures, com o seu consequente cancelamento, pelo Valor Nominal Unitário</w:t>
      </w:r>
      <w:r w:rsidR="00DF215C" w:rsidRPr="00757D97">
        <w:rPr>
          <w:rFonts w:ascii="Tahoma" w:hAnsi="Tahoma" w:cs="Tahoma"/>
          <w:sz w:val="21"/>
          <w:szCs w:val="21"/>
        </w:rPr>
        <w:t xml:space="preserve"> </w:t>
      </w:r>
      <w:r w:rsidR="004E6050" w:rsidRPr="00757D97">
        <w:rPr>
          <w:rFonts w:ascii="Tahoma" w:hAnsi="Tahoma" w:cs="Tahoma"/>
          <w:sz w:val="21"/>
          <w:szCs w:val="21"/>
        </w:rPr>
        <w:t xml:space="preserve">(ou o seu saldo, conforme aplicável) </w:t>
      </w:r>
      <w:r w:rsidR="005459F4" w:rsidRPr="00757D97">
        <w:rPr>
          <w:rFonts w:ascii="Tahoma" w:hAnsi="Tahoma" w:cs="Tahoma"/>
          <w:sz w:val="21"/>
          <w:szCs w:val="21"/>
        </w:rPr>
        <w:t xml:space="preserve">acrescido da Remuneração, calculada </w:t>
      </w:r>
      <w:r w:rsidR="005459F4" w:rsidRPr="00757D97">
        <w:rPr>
          <w:rFonts w:ascii="Tahoma" w:hAnsi="Tahoma" w:cs="Tahoma"/>
          <w:i/>
          <w:sz w:val="21"/>
          <w:szCs w:val="21"/>
        </w:rPr>
        <w:t xml:space="preserve">pro rata </w:t>
      </w:r>
      <w:proofErr w:type="spellStart"/>
      <w:r w:rsidR="005459F4" w:rsidRPr="00757D97">
        <w:rPr>
          <w:rFonts w:ascii="Tahoma" w:hAnsi="Tahoma" w:cs="Tahoma"/>
          <w:i/>
          <w:sz w:val="21"/>
          <w:szCs w:val="21"/>
        </w:rPr>
        <w:t>temporis</w:t>
      </w:r>
      <w:proofErr w:type="spellEnd"/>
      <w:r w:rsidR="005459F4" w:rsidRPr="00757D97">
        <w:rPr>
          <w:rFonts w:ascii="Tahoma" w:hAnsi="Tahoma" w:cs="Tahoma"/>
          <w:sz w:val="21"/>
          <w:szCs w:val="21"/>
        </w:rPr>
        <w:t>, desde a</w:t>
      </w:r>
      <w:r w:rsidR="00944D7C" w:rsidRPr="00757D97">
        <w:rPr>
          <w:rFonts w:ascii="Tahoma" w:hAnsi="Tahoma" w:cs="Tahoma"/>
          <w:sz w:val="21"/>
          <w:szCs w:val="21"/>
        </w:rPr>
        <w:t xml:space="preserve"> primeira</w:t>
      </w:r>
      <w:r w:rsidR="005459F4" w:rsidRPr="00757D97">
        <w:rPr>
          <w:rFonts w:ascii="Tahoma" w:hAnsi="Tahoma" w:cs="Tahoma"/>
          <w:sz w:val="21"/>
          <w:szCs w:val="21"/>
        </w:rPr>
        <w:t xml:space="preserve"> Data de Integralização ou da última Data de Pagamento </w:t>
      </w:r>
      <w:r w:rsidR="00D74205" w:rsidRPr="00757D97">
        <w:rPr>
          <w:rFonts w:ascii="Tahoma" w:hAnsi="Tahoma" w:cs="Tahoma"/>
          <w:sz w:val="21"/>
          <w:szCs w:val="21"/>
        </w:rPr>
        <w:t xml:space="preserve">da Remuneração das </w:t>
      </w:r>
      <w:r w:rsidR="00DE26F9" w:rsidRPr="00757D97">
        <w:rPr>
          <w:rFonts w:ascii="Tahoma" w:hAnsi="Tahoma" w:cs="Tahoma"/>
          <w:sz w:val="21"/>
          <w:szCs w:val="21"/>
        </w:rPr>
        <w:t>Debêntures</w:t>
      </w:r>
      <w:r w:rsidR="005459F4" w:rsidRPr="00757D97">
        <w:rPr>
          <w:rFonts w:ascii="Tahoma" w:hAnsi="Tahoma" w:cs="Tahoma"/>
          <w:sz w:val="21"/>
          <w:szCs w:val="21"/>
        </w:rPr>
        <w:t xml:space="preserve">, o que ocorrer por último, até a data do efetivo resgate, sem prejuízo do pagamento dos Encargos Moratórios, quando for o caso, e de quaisquer outros valores eventualmente devidos pela Emissora nos termos desta </w:t>
      </w:r>
      <w:r w:rsidR="00C533D3" w:rsidRPr="00757D97">
        <w:rPr>
          <w:rFonts w:ascii="Tahoma" w:hAnsi="Tahoma" w:cs="Tahoma"/>
          <w:sz w:val="21"/>
          <w:szCs w:val="21"/>
        </w:rPr>
        <w:t>Escritura</w:t>
      </w:r>
      <w:r w:rsidR="00DB0FDF" w:rsidRPr="00757D97">
        <w:rPr>
          <w:rFonts w:ascii="Tahoma" w:hAnsi="Tahoma" w:cs="Tahoma"/>
          <w:sz w:val="21"/>
          <w:szCs w:val="21"/>
        </w:rPr>
        <w:t>,</w:t>
      </w:r>
      <w:r w:rsidR="005459F4" w:rsidRPr="00757D97">
        <w:rPr>
          <w:rFonts w:ascii="Tahoma" w:hAnsi="Tahoma" w:cs="Tahoma"/>
          <w:sz w:val="21"/>
          <w:szCs w:val="21"/>
        </w:rPr>
        <w:t xml:space="preserve"> em até </w:t>
      </w:r>
      <w:r w:rsidR="009C5982" w:rsidRPr="00757D97">
        <w:rPr>
          <w:rFonts w:ascii="Tahoma" w:hAnsi="Tahoma" w:cs="Tahoma"/>
          <w:sz w:val="21"/>
          <w:szCs w:val="21"/>
        </w:rPr>
        <w:t xml:space="preserve">2 (dois) </w:t>
      </w:r>
      <w:r w:rsidR="00C141C6" w:rsidRPr="00757D97">
        <w:rPr>
          <w:rFonts w:ascii="Tahoma" w:hAnsi="Tahoma" w:cs="Tahoma"/>
          <w:sz w:val="21"/>
          <w:szCs w:val="21"/>
        </w:rPr>
        <w:t xml:space="preserve">Dias Úteis </w:t>
      </w:r>
      <w:r w:rsidR="005459F4" w:rsidRPr="00757D97">
        <w:rPr>
          <w:rFonts w:ascii="Tahoma" w:hAnsi="Tahoma" w:cs="Tahoma"/>
          <w:sz w:val="21"/>
          <w:szCs w:val="21"/>
        </w:rPr>
        <w:t xml:space="preserve">contados da data </w:t>
      </w:r>
      <w:r w:rsidR="00214A02" w:rsidRPr="00757D97">
        <w:rPr>
          <w:rFonts w:ascii="Tahoma" w:hAnsi="Tahoma" w:cs="Tahoma"/>
          <w:sz w:val="21"/>
          <w:szCs w:val="21"/>
        </w:rPr>
        <w:t>d</w:t>
      </w:r>
      <w:r w:rsidR="005459F4" w:rsidRPr="00757D97">
        <w:rPr>
          <w:rFonts w:ascii="Tahoma" w:hAnsi="Tahoma" w:cs="Tahoma"/>
          <w:sz w:val="21"/>
          <w:szCs w:val="21"/>
        </w:rPr>
        <w:t xml:space="preserve">o </w:t>
      </w:r>
      <w:r w:rsidR="00AB496C" w:rsidRPr="00757D97">
        <w:rPr>
          <w:rFonts w:ascii="Tahoma" w:hAnsi="Tahoma" w:cs="Tahoma"/>
          <w:sz w:val="21"/>
          <w:szCs w:val="21"/>
        </w:rPr>
        <w:t xml:space="preserve">recebimento da </w:t>
      </w:r>
      <w:r w:rsidR="004424A7" w:rsidRPr="00757D97">
        <w:rPr>
          <w:rFonts w:ascii="Tahoma" w:hAnsi="Tahoma" w:cs="Tahoma"/>
          <w:sz w:val="21"/>
          <w:szCs w:val="21"/>
        </w:rPr>
        <w:t>comunicação por escrito a ser enviada pel</w:t>
      </w:r>
      <w:r w:rsidR="0028366D" w:rsidRPr="00757D97">
        <w:rPr>
          <w:rFonts w:ascii="Tahoma" w:hAnsi="Tahoma" w:cs="Tahoma"/>
          <w:sz w:val="21"/>
          <w:szCs w:val="21"/>
        </w:rPr>
        <w:t>a</w:t>
      </w:r>
      <w:r w:rsidR="004424A7" w:rsidRPr="00757D97">
        <w:rPr>
          <w:rFonts w:ascii="Tahoma" w:hAnsi="Tahoma" w:cs="Tahoma"/>
          <w:sz w:val="21"/>
          <w:szCs w:val="21"/>
        </w:rPr>
        <w:t xml:space="preserve"> </w:t>
      </w:r>
      <w:r w:rsidR="000F6B20" w:rsidRPr="00757D97">
        <w:rPr>
          <w:rFonts w:ascii="Tahoma" w:hAnsi="Tahoma" w:cs="Tahoma"/>
          <w:sz w:val="21"/>
          <w:szCs w:val="21"/>
        </w:rPr>
        <w:t>Securitizadora</w:t>
      </w:r>
      <w:r w:rsidR="004424A7" w:rsidRPr="00757D97">
        <w:rPr>
          <w:rFonts w:ascii="Tahoma" w:hAnsi="Tahoma" w:cs="Tahoma"/>
          <w:sz w:val="21"/>
          <w:szCs w:val="21"/>
        </w:rPr>
        <w:t xml:space="preserve"> à Emissora</w:t>
      </w:r>
      <w:r w:rsidR="005459F4" w:rsidRPr="00757D97">
        <w:rPr>
          <w:rFonts w:ascii="Tahoma" w:hAnsi="Tahoma" w:cs="Tahoma"/>
          <w:sz w:val="21"/>
          <w:szCs w:val="21"/>
        </w:rPr>
        <w:t>.</w:t>
      </w:r>
    </w:p>
    <w:p w14:paraId="261B16DB" w14:textId="77777777" w:rsidR="004F1ED9" w:rsidRPr="00757D97" w:rsidRDefault="004F1ED9" w:rsidP="00AA3011">
      <w:pPr>
        <w:widowControl w:val="0"/>
        <w:spacing w:after="0" w:line="288" w:lineRule="auto"/>
        <w:contextualSpacing/>
        <w:rPr>
          <w:rFonts w:ascii="Tahoma" w:hAnsi="Tahoma" w:cs="Tahoma"/>
          <w:sz w:val="21"/>
          <w:szCs w:val="21"/>
        </w:rPr>
      </w:pPr>
    </w:p>
    <w:p w14:paraId="778BDD4D" w14:textId="4761B82E" w:rsidR="00996C37" w:rsidRPr="00757D97" w:rsidRDefault="0009775B"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 xml:space="preserve">Cláusula </w:t>
      </w:r>
      <w:r w:rsidR="003C1879" w:rsidRPr="00757D97">
        <w:rPr>
          <w:rFonts w:ascii="Tahoma" w:hAnsi="Tahoma" w:cs="Tahoma"/>
          <w:smallCaps/>
          <w:sz w:val="21"/>
          <w:szCs w:val="21"/>
        </w:rPr>
        <w:t>Sétima</w:t>
      </w:r>
    </w:p>
    <w:p w14:paraId="4BB5D5A6" w14:textId="62F6105E" w:rsidR="00996C37" w:rsidRPr="00757D97" w:rsidRDefault="0009775B" w:rsidP="00AA3011">
      <w:pPr>
        <w:widowControl w:val="0"/>
        <w:autoSpaceDE w:val="0"/>
        <w:autoSpaceDN w:val="0"/>
        <w:adjustRightInd w:val="0"/>
        <w:spacing w:after="0" w:line="288" w:lineRule="auto"/>
        <w:contextualSpacing/>
        <w:jc w:val="center"/>
        <w:rPr>
          <w:rFonts w:ascii="Tahoma" w:hAnsi="Tahoma" w:cs="Tahoma"/>
          <w:smallCaps/>
          <w:sz w:val="21"/>
          <w:szCs w:val="21"/>
        </w:rPr>
      </w:pPr>
      <w:r w:rsidRPr="00757D97">
        <w:rPr>
          <w:rFonts w:ascii="Tahoma" w:hAnsi="Tahoma" w:cs="Tahoma"/>
          <w:b/>
          <w:smallCaps/>
          <w:sz w:val="21"/>
          <w:szCs w:val="21"/>
        </w:rPr>
        <w:t>Garantias</w:t>
      </w:r>
    </w:p>
    <w:p w14:paraId="19D212C1" w14:textId="77777777" w:rsidR="00996C37" w:rsidRPr="00757D97" w:rsidRDefault="00996C37" w:rsidP="00AA3011">
      <w:pPr>
        <w:widowControl w:val="0"/>
        <w:spacing w:after="0" w:line="288" w:lineRule="auto"/>
        <w:contextualSpacing/>
        <w:rPr>
          <w:rFonts w:ascii="Tahoma" w:hAnsi="Tahoma" w:cs="Tahoma"/>
          <w:sz w:val="21"/>
          <w:szCs w:val="21"/>
        </w:rPr>
      </w:pPr>
    </w:p>
    <w:p w14:paraId="503EBDD3" w14:textId="5D635187" w:rsidR="00213D08" w:rsidRPr="00757D97" w:rsidRDefault="00213D08" w:rsidP="00AA3011">
      <w:pPr>
        <w:pStyle w:val="Corpodetexto21"/>
        <w:numPr>
          <w:ilvl w:val="0"/>
          <w:numId w:val="17"/>
        </w:numPr>
        <w:spacing w:after="0" w:line="288" w:lineRule="auto"/>
        <w:ind w:left="0" w:firstLine="0"/>
        <w:rPr>
          <w:rFonts w:ascii="Tahoma" w:hAnsi="Tahoma" w:cs="Tahoma"/>
          <w:b/>
          <w:sz w:val="21"/>
          <w:szCs w:val="21"/>
        </w:rPr>
      </w:pPr>
      <w:bookmarkStart w:id="45" w:name="_DV_M93"/>
      <w:bookmarkEnd w:id="45"/>
      <w:r w:rsidRPr="00757D97">
        <w:rPr>
          <w:rFonts w:ascii="Tahoma" w:hAnsi="Tahoma" w:cs="Tahoma"/>
          <w:b/>
          <w:sz w:val="21"/>
          <w:szCs w:val="21"/>
        </w:rPr>
        <w:t>Garantia</w:t>
      </w:r>
      <w:r w:rsidR="008F5D9B" w:rsidRPr="00757D97">
        <w:rPr>
          <w:rFonts w:ascii="Tahoma" w:hAnsi="Tahoma" w:cs="Tahoma"/>
          <w:b/>
          <w:sz w:val="21"/>
          <w:szCs w:val="21"/>
        </w:rPr>
        <w:t xml:space="preserve"> da Emissão</w:t>
      </w:r>
    </w:p>
    <w:p w14:paraId="1A60D058" w14:textId="77777777" w:rsidR="00213D08" w:rsidRPr="00757D97" w:rsidRDefault="00213D08" w:rsidP="00AA3011">
      <w:pPr>
        <w:pStyle w:val="Corpodetexto21"/>
        <w:spacing w:after="0" w:line="288" w:lineRule="auto"/>
        <w:ind w:left="0"/>
        <w:rPr>
          <w:rFonts w:ascii="Tahoma" w:hAnsi="Tahoma" w:cs="Tahoma"/>
          <w:sz w:val="21"/>
          <w:szCs w:val="21"/>
        </w:rPr>
      </w:pPr>
    </w:p>
    <w:p w14:paraId="44D2536A" w14:textId="218F2B4E" w:rsidR="00F41633" w:rsidRPr="00757D97" w:rsidRDefault="00C4708E"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7.1.1.</w:t>
      </w:r>
      <w:r w:rsidRPr="00757D97">
        <w:rPr>
          <w:rFonts w:ascii="Tahoma" w:hAnsi="Tahoma" w:cs="Tahoma"/>
          <w:sz w:val="21"/>
          <w:szCs w:val="21"/>
        </w:rPr>
        <w:tab/>
      </w:r>
      <w:r w:rsidR="00774F77" w:rsidRPr="00757D97">
        <w:rPr>
          <w:rFonts w:ascii="Tahoma" w:hAnsi="Tahoma" w:cs="Tahoma"/>
          <w:sz w:val="21"/>
          <w:szCs w:val="21"/>
        </w:rPr>
        <w:t>A fim de garantir o integral, fiel e pontual pagamento e cumprimento de todas as obrigações, principais e acessórias, presentes ou futuras, assumidas ou que venham a ser assumidas pela Emissora perante a Securitizadora no âmbito desta Escritura e/ou eventuais aditamentos, o que inclui, mas não se limita, ao pagamento integral das Debêntures, abrangendo seu Valor Nominal Unitário, a Remuneração (conforme abaixo definido), bem como todos e quaisquer outros pagamentos devidos pela Emissora, incluindo o pagamento dos custos, comissões, encargos e despesas e a totalidade das obrigações acessórias, tais como, mas não se limitando, Encargos Moratórios, multas, penalidades, honorários arbitrados em juízo e demais encargos contratuais e legais previstos, bem como todo e qualquer custo ou despesa comprovadamente incorrido pelo Agente Fiduciário</w:t>
      </w:r>
      <w:r w:rsidR="005F7306" w:rsidRPr="00757D97">
        <w:rPr>
          <w:rFonts w:ascii="Tahoma" w:hAnsi="Tahoma" w:cs="Tahoma"/>
          <w:sz w:val="21"/>
          <w:szCs w:val="21"/>
        </w:rPr>
        <w:t xml:space="preserve"> dos CRA</w:t>
      </w:r>
      <w:r w:rsidR="00774F77" w:rsidRPr="00757D97">
        <w:rPr>
          <w:rFonts w:ascii="Tahoma" w:hAnsi="Tahoma" w:cs="Tahoma"/>
          <w:sz w:val="21"/>
          <w:szCs w:val="21"/>
        </w:rPr>
        <w:t xml:space="preserve">, pela Securitizadora e/ou pelos titulares dos </w:t>
      </w:r>
      <w:r w:rsidR="005F7306" w:rsidRPr="00757D97">
        <w:rPr>
          <w:rFonts w:ascii="Tahoma" w:eastAsia="Tahoma" w:hAnsi="Tahoma" w:cs="Tahoma"/>
          <w:color w:val="000000" w:themeColor="text1"/>
          <w:sz w:val="21"/>
          <w:szCs w:val="21"/>
        </w:rPr>
        <w:t>CRA e</w:t>
      </w:r>
      <w:r w:rsidR="00774F77" w:rsidRPr="00757D97">
        <w:rPr>
          <w:rFonts w:ascii="Tahoma" w:hAnsi="Tahoma" w:cs="Tahoma"/>
          <w:sz w:val="21"/>
          <w:szCs w:val="21"/>
        </w:rPr>
        <w:t xml:space="preserve">m decorrência de processos, procedimentos </w:t>
      </w:r>
      <w:r w:rsidR="00774F77" w:rsidRPr="00757D97">
        <w:rPr>
          <w:rFonts w:ascii="Tahoma" w:hAnsi="Tahoma" w:cs="Tahoma"/>
          <w:sz w:val="21"/>
          <w:szCs w:val="21"/>
        </w:rPr>
        <w:lastRenderedPageBreak/>
        <w:t>e/ou outras medidas judiciais ou extrajudiciais necessários à salvaguarda dos direitos e prerrogativas dos titulares dos CR</w:t>
      </w:r>
      <w:r w:rsidR="005F7306" w:rsidRPr="00757D97">
        <w:rPr>
          <w:rFonts w:ascii="Tahoma" w:hAnsi="Tahoma" w:cs="Tahoma"/>
          <w:sz w:val="21"/>
          <w:szCs w:val="21"/>
        </w:rPr>
        <w:t>A</w:t>
      </w:r>
      <w:r w:rsidR="00774F77" w:rsidRPr="00757D97">
        <w:rPr>
          <w:rFonts w:ascii="Tahoma" w:hAnsi="Tahoma" w:cs="Tahoma"/>
          <w:sz w:val="21"/>
          <w:szCs w:val="21"/>
        </w:rPr>
        <w:t xml:space="preserve"> oriundos desta Escritura (“</w:t>
      </w:r>
      <w:r w:rsidR="00774F77" w:rsidRPr="00757D97">
        <w:rPr>
          <w:rFonts w:ascii="Tahoma" w:hAnsi="Tahoma" w:cs="Tahoma"/>
          <w:b/>
          <w:bCs/>
          <w:sz w:val="21"/>
          <w:szCs w:val="21"/>
        </w:rPr>
        <w:t>Obrigações Garantidas</w:t>
      </w:r>
      <w:r w:rsidR="00774F77" w:rsidRPr="00757D97">
        <w:rPr>
          <w:rFonts w:ascii="Tahoma" w:hAnsi="Tahoma" w:cs="Tahoma"/>
          <w:sz w:val="21"/>
          <w:szCs w:val="21"/>
        </w:rPr>
        <w:t>”), ser</w:t>
      </w:r>
      <w:r w:rsidR="0093550B" w:rsidRPr="00757D97">
        <w:rPr>
          <w:rFonts w:ascii="Tahoma" w:hAnsi="Tahoma" w:cs="Tahoma"/>
          <w:sz w:val="21"/>
          <w:szCs w:val="21"/>
        </w:rPr>
        <w:t>á</w:t>
      </w:r>
      <w:r w:rsidR="00774F77" w:rsidRPr="00757D97">
        <w:rPr>
          <w:rFonts w:ascii="Tahoma" w:hAnsi="Tahoma" w:cs="Tahoma"/>
          <w:sz w:val="21"/>
          <w:szCs w:val="21"/>
        </w:rPr>
        <w:t xml:space="preserve"> constituída pela Emissora, em favor da Securitizadora, a </w:t>
      </w:r>
      <w:r w:rsidR="00262BB7" w:rsidRPr="00757D97">
        <w:rPr>
          <w:rFonts w:ascii="Tahoma" w:hAnsi="Tahoma" w:cs="Tahoma"/>
          <w:sz w:val="21"/>
          <w:szCs w:val="21"/>
        </w:rPr>
        <w:t>Alienação Fiduciária de Produtos</w:t>
      </w:r>
      <w:r w:rsidR="00774F77" w:rsidRPr="00757D97">
        <w:rPr>
          <w:rFonts w:ascii="Tahoma" w:hAnsi="Tahoma" w:cs="Tahoma"/>
          <w:sz w:val="21"/>
          <w:szCs w:val="21"/>
        </w:rPr>
        <w:t xml:space="preserve">, nos termos do Contrato de </w:t>
      </w:r>
      <w:r w:rsidRPr="00757D97">
        <w:rPr>
          <w:rFonts w:ascii="Tahoma" w:hAnsi="Tahoma" w:cs="Tahoma"/>
          <w:sz w:val="21"/>
          <w:szCs w:val="21"/>
        </w:rPr>
        <w:t>Alienação Fiduciária de Produtos</w:t>
      </w:r>
      <w:r w:rsidR="00774F77" w:rsidRPr="00757D97">
        <w:rPr>
          <w:rFonts w:ascii="Tahoma" w:hAnsi="Tahoma" w:cs="Tahoma"/>
          <w:sz w:val="21"/>
          <w:szCs w:val="21"/>
        </w:rPr>
        <w:t>.</w:t>
      </w:r>
      <w:r w:rsidR="00F41633" w:rsidRPr="00757D97">
        <w:rPr>
          <w:rFonts w:ascii="Tahoma" w:hAnsi="Tahoma" w:cs="Tahoma"/>
          <w:sz w:val="21"/>
          <w:szCs w:val="21"/>
        </w:rPr>
        <w:t xml:space="preserve"> </w:t>
      </w:r>
    </w:p>
    <w:p w14:paraId="6ABD04D7" w14:textId="706F99CD" w:rsidR="00C4708E" w:rsidRPr="00757D97" w:rsidRDefault="00C4708E" w:rsidP="00AA3011">
      <w:pPr>
        <w:pStyle w:val="Corpodetexto21"/>
        <w:spacing w:after="0" w:line="288" w:lineRule="auto"/>
        <w:ind w:left="0"/>
        <w:rPr>
          <w:rFonts w:ascii="Tahoma" w:hAnsi="Tahoma" w:cs="Tahoma"/>
          <w:sz w:val="21"/>
          <w:szCs w:val="21"/>
        </w:rPr>
      </w:pPr>
    </w:p>
    <w:p w14:paraId="046C3B52" w14:textId="3EEED08B" w:rsidR="00C4708E" w:rsidRPr="00757D97" w:rsidRDefault="00C4708E"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7.1.2</w:t>
      </w:r>
      <w:r w:rsidRPr="00757D97">
        <w:rPr>
          <w:rFonts w:ascii="Tahoma" w:hAnsi="Tahoma" w:cs="Tahoma"/>
          <w:sz w:val="21"/>
          <w:szCs w:val="21"/>
        </w:rPr>
        <w:tab/>
      </w:r>
      <w:r w:rsidR="003147F6" w:rsidRPr="00757D97">
        <w:rPr>
          <w:rFonts w:ascii="Tahoma" w:hAnsi="Tahoma" w:cs="Tahoma"/>
          <w:sz w:val="21"/>
          <w:szCs w:val="21"/>
        </w:rPr>
        <w:t>Através da celebração do Contrato de Alienação Fiduciária de Produtos</w:t>
      </w:r>
      <w:r w:rsidR="00653030" w:rsidRPr="00757D97">
        <w:rPr>
          <w:rFonts w:ascii="Tahoma" w:hAnsi="Tahoma" w:cs="Tahoma"/>
          <w:sz w:val="21"/>
          <w:szCs w:val="21"/>
        </w:rPr>
        <w:t>,</w:t>
      </w:r>
      <w:r w:rsidR="00DB435A" w:rsidRPr="00757D97">
        <w:rPr>
          <w:rFonts w:ascii="Tahoma" w:hAnsi="Tahoma" w:cs="Tahoma"/>
          <w:sz w:val="21"/>
          <w:szCs w:val="21"/>
        </w:rPr>
        <w:t xml:space="preserve"> a Emissora constitui, em favor da Securitizadora, alienação fiduciária sobre determinada quantidade de tabaco </w:t>
      </w:r>
      <w:r w:rsidR="00625210" w:rsidRPr="00757D97">
        <w:rPr>
          <w:rFonts w:ascii="Tahoma" w:hAnsi="Tahoma" w:cs="Tahoma"/>
          <w:sz w:val="21"/>
          <w:szCs w:val="21"/>
        </w:rPr>
        <w:t xml:space="preserve">cru </w:t>
      </w:r>
      <w:r w:rsidR="00C446B1" w:rsidRPr="00757D97">
        <w:rPr>
          <w:rFonts w:ascii="Tahoma" w:hAnsi="Tahoma" w:cs="Tahoma"/>
          <w:sz w:val="21"/>
          <w:szCs w:val="21"/>
        </w:rPr>
        <w:t>e/</w:t>
      </w:r>
      <w:r w:rsidR="00625210" w:rsidRPr="00757D97">
        <w:rPr>
          <w:rFonts w:ascii="Tahoma" w:hAnsi="Tahoma" w:cs="Tahoma"/>
          <w:sz w:val="21"/>
          <w:szCs w:val="21"/>
        </w:rPr>
        <w:t xml:space="preserve">ou </w:t>
      </w:r>
      <w:r w:rsidR="00DB435A" w:rsidRPr="00757D97">
        <w:rPr>
          <w:rFonts w:ascii="Tahoma" w:hAnsi="Tahoma" w:cs="Tahoma"/>
          <w:sz w:val="21"/>
          <w:szCs w:val="21"/>
        </w:rPr>
        <w:t>processado</w:t>
      </w:r>
      <w:r w:rsidR="00653030" w:rsidRPr="00757D97">
        <w:rPr>
          <w:rFonts w:ascii="Tahoma" w:hAnsi="Tahoma" w:cs="Tahoma"/>
          <w:sz w:val="21"/>
          <w:szCs w:val="21"/>
        </w:rPr>
        <w:t xml:space="preserve"> em garantia do cumprimento da integralidade das Obrigações Garantidas, conforme </w:t>
      </w:r>
      <w:proofErr w:type="gramStart"/>
      <w:r w:rsidR="00653030" w:rsidRPr="00757D97">
        <w:rPr>
          <w:rFonts w:ascii="Tahoma" w:hAnsi="Tahoma" w:cs="Tahoma"/>
          <w:sz w:val="21"/>
          <w:szCs w:val="21"/>
        </w:rPr>
        <w:t>melhor</w:t>
      </w:r>
      <w:proofErr w:type="gramEnd"/>
      <w:r w:rsidR="00653030" w:rsidRPr="00757D97">
        <w:rPr>
          <w:rFonts w:ascii="Tahoma" w:hAnsi="Tahoma" w:cs="Tahoma"/>
          <w:sz w:val="21"/>
          <w:szCs w:val="21"/>
        </w:rPr>
        <w:t xml:space="preserve"> detalhado no próprio Contrato de Alienação Fiduciária de Produtos</w:t>
      </w:r>
      <w:r w:rsidR="008F5D9B" w:rsidRPr="00757D97">
        <w:rPr>
          <w:rFonts w:ascii="Tahoma" w:hAnsi="Tahoma" w:cs="Tahoma"/>
          <w:sz w:val="21"/>
          <w:szCs w:val="21"/>
        </w:rPr>
        <w:t>.</w:t>
      </w:r>
    </w:p>
    <w:p w14:paraId="757243C9" w14:textId="77777777" w:rsidR="00F41633" w:rsidRPr="00757D97" w:rsidRDefault="00F41633" w:rsidP="00AA3011">
      <w:pPr>
        <w:widowControl w:val="0"/>
        <w:spacing w:after="0" w:line="288" w:lineRule="auto"/>
        <w:contextualSpacing/>
        <w:rPr>
          <w:rFonts w:ascii="Tahoma" w:hAnsi="Tahoma" w:cs="Tahoma"/>
          <w:smallCaps/>
          <w:sz w:val="21"/>
          <w:szCs w:val="21"/>
        </w:rPr>
      </w:pPr>
    </w:p>
    <w:p w14:paraId="0C695C5E" w14:textId="4F6E0191" w:rsidR="008F5D9B" w:rsidRPr="00757D97" w:rsidRDefault="008F5D9B" w:rsidP="00AA3011">
      <w:pPr>
        <w:pStyle w:val="Corpodetexto21"/>
        <w:spacing w:after="0" w:line="288" w:lineRule="auto"/>
        <w:ind w:left="0" w:firstLine="0"/>
        <w:rPr>
          <w:rFonts w:ascii="Tahoma" w:eastAsiaTheme="minorEastAsia" w:hAnsi="Tahoma" w:cs="Tahoma"/>
          <w:sz w:val="21"/>
          <w:szCs w:val="21"/>
        </w:rPr>
      </w:pPr>
      <w:bookmarkStart w:id="46" w:name="_Hlk82617595"/>
      <w:r w:rsidRPr="00757D97">
        <w:rPr>
          <w:rFonts w:ascii="Tahoma" w:hAnsi="Tahoma" w:cs="Tahoma"/>
          <w:sz w:val="21"/>
          <w:szCs w:val="21"/>
        </w:rPr>
        <w:t>7.1.3.</w:t>
      </w:r>
      <w:r w:rsidRPr="00757D97">
        <w:rPr>
          <w:rFonts w:ascii="Tahoma" w:hAnsi="Tahoma" w:cs="Tahoma"/>
          <w:sz w:val="21"/>
          <w:szCs w:val="21"/>
        </w:rPr>
        <w:tab/>
      </w:r>
      <w:bookmarkEnd w:id="46"/>
      <w:r w:rsidR="00205ED0" w:rsidRPr="00757D97">
        <w:rPr>
          <w:rFonts w:ascii="Tahoma" w:hAnsi="Tahoma" w:cs="Tahoma"/>
          <w:sz w:val="21"/>
          <w:szCs w:val="21"/>
        </w:rPr>
        <w:t xml:space="preserve">O Contrato de Alienação Fiduciária de Produtos </w:t>
      </w:r>
      <w:r w:rsidRPr="00757D97">
        <w:rPr>
          <w:rFonts w:ascii="Tahoma" w:hAnsi="Tahoma" w:cs="Tahoma"/>
          <w:sz w:val="21"/>
          <w:szCs w:val="21"/>
        </w:rPr>
        <w:t>será registrado, bem como seus aditamentos deverão ser averbados às margens do respectivo registro, no</w:t>
      </w:r>
      <w:r w:rsidR="00205ED0" w:rsidRPr="00757D97">
        <w:rPr>
          <w:rFonts w:ascii="Tahoma" w:hAnsi="Tahoma" w:cs="Tahoma"/>
          <w:sz w:val="21"/>
          <w:szCs w:val="21"/>
        </w:rPr>
        <w:t xml:space="preserve"> competente</w:t>
      </w:r>
      <w:r w:rsidRPr="00757D97">
        <w:rPr>
          <w:rFonts w:ascii="Tahoma" w:hAnsi="Tahoma" w:cs="Tahoma"/>
          <w:sz w:val="21"/>
          <w:szCs w:val="21"/>
        </w:rPr>
        <w:t xml:space="preserve"> </w:t>
      </w:r>
      <w:bookmarkStart w:id="47" w:name="_Hlk80709261"/>
      <w:r w:rsidRPr="00757D97">
        <w:rPr>
          <w:rFonts w:ascii="Tahoma" w:hAnsi="Tahoma" w:cs="Tahoma"/>
          <w:sz w:val="21"/>
          <w:szCs w:val="21"/>
        </w:rPr>
        <w:t xml:space="preserve">Cartório de Registro de Títulos e Documentos localizado na Comarca de </w:t>
      </w:r>
      <w:bookmarkEnd w:id="47"/>
      <w:r w:rsidR="002A38E2" w:rsidRPr="00757D97">
        <w:rPr>
          <w:rFonts w:ascii="Tahoma" w:hAnsi="Tahoma" w:cs="Tahoma"/>
          <w:sz w:val="21"/>
          <w:szCs w:val="21"/>
        </w:rPr>
        <w:t>Santa Cruz do Sul, Estado do Rio Grande do Sul</w:t>
      </w:r>
      <w:r w:rsidRPr="00757D97">
        <w:rPr>
          <w:rFonts w:ascii="Tahoma" w:hAnsi="Tahoma" w:cs="Tahoma"/>
          <w:sz w:val="21"/>
          <w:szCs w:val="21"/>
        </w:rPr>
        <w:t>, nos termos do inciso III do artigo 62 da Lei das Sociedades por Ações e do artigo 129 da Lei nº</w:t>
      </w:r>
      <w:r w:rsidR="002A38E2" w:rsidRPr="00757D97">
        <w:rPr>
          <w:rFonts w:ascii="Tahoma" w:hAnsi="Tahoma" w:cs="Tahoma"/>
          <w:sz w:val="21"/>
          <w:szCs w:val="21"/>
        </w:rPr>
        <w:t xml:space="preserve"> </w:t>
      </w:r>
      <w:r w:rsidRPr="00757D97">
        <w:rPr>
          <w:rFonts w:ascii="Tahoma" w:hAnsi="Tahoma" w:cs="Tahoma"/>
          <w:sz w:val="21"/>
          <w:szCs w:val="21"/>
        </w:rPr>
        <w:t>6.015, de 31 de dezembro de 1973, conforme alterada (“</w:t>
      </w:r>
      <w:r w:rsidRPr="00757D97">
        <w:rPr>
          <w:rFonts w:ascii="Tahoma" w:hAnsi="Tahoma" w:cs="Tahoma"/>
          <w:b/>
          <w:bCs/>
          <w:sz w:val="21"/>
          <w:szCs w:val="21"/>
        </w:rPr>
        <w:t>Lei de Registros Públicos</w:t>
      </w:r>
      <w:r w:rsidRPr="00757D97">
        <w:rPr>
          <w:rFonts w:ascii="Tahoma" w:hAnsi="Tahoma" w:cs="Tahoma"/>
          <w:sz w:val="21"/>
          <w:szCs w:val="21"/>
        </w:rPr>
        <w:t xml:space="preserve">”). </w:t>
      </w:r>
    </w:p>
    <w:p w14:paraId="4109412A" w14:textId="77777777" w:rsidR="008F5D9B" w:rsidRPr="00757D97" w:rsidRDefault="008F5D9B" w:rsidP="00AA3011">
      <w:pPr>
        <w:widowControl w:val="0"/>
        <w:suppressAutoHyphens/>
        <w:spacing w:after="0" w:line="288" w:lineRule="auto"/>
        <w:contextualSpacing/>
        <w:rPr>
          <w:rFonts w:ascii="Tahoma" w:hAnsi="Tahoma" w:cs="Tahoma"/>
          <w:sz w:val="21"/>
          <w:szCs w:val="21"/>
        </w:rPr>
      </w:pPr>
    </w:p>
    <w:p w14:paraId="1B15B8E2" w14:textId="77777777" w:rsidR="00670D01" w:rsidRPr="00757D97" w:rsidRDefault="004A442F"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7.1.4.</w:t>
      </w:r>
      <w:r w:rsidRPr="00757D97">
        <w:rPr>
          <w:rFonts w:ascii="Tahoma" w:hAnsi="Tahoma" w:cs="Tahoma"/>
          <w:sz w:val="21"/>
          <w:szCs w:val="21"/>
        </w:rPr>
        <w:tab/>
        <w:t>Visando a dar cumprimento ao disposto na Cláusula 7.1.3 acima</w:t>
      </w:r>
      <w:r w:rsidR="008F5D9B" w:rsidRPr="00757D97">
        <w:rPr>
          <w:rFonts w:ascii="Tahoma" w:hAnsi="Tahoma" w:cs="Tahoma"/>
          <w:sz w:val="21"/>
          <w:szCs w:val="21"/>
        </w:rPr>
        <w:t xml:space="preserve">, a Emissora deverá </w:t>
      </w:r>
      <w:bookmarkStart w:id="48" w:name="_Hlk82626122"/>
      <w:r w:rsidR="008F5D9B" w:rsidRPr="00757D97">
        <w:rPr>
          <w:rFonts w:ascii="Tahoma" w:hAnsi="Tahoma" w:cs="Tahoma"/>
          <w:sz w:val="21"/>
          <w:szCs w:val="21"/>
        </w:rPr>
        <w:t xml:space="preserve">(i) protocolar o </w:t>
      </w:r>
      <w:r w:rsidRPr="00757D97">
        <w:rPr>
          <w:rFonts w:ascii="Tahoma" w:hAnsi="Tahoma" w:cs="Tahoma"/>
          <w:sz w:val="21"/>
          <w:szCs w:val="21"/>
        </w:rPr>
        <w:t>Contrato de Alienação Fiduciária de Produtos</w:t>
      </w:r>
      <w:r w:rsidR="008F5D9B" w:rsidRPr="00757D97">
        <w:rPr>
          <w:rFonts w:ascii="Tahoma" w:hAnsi="Tahoma" w:cs="Tahoma"/>
          <w:sz w:val="21"/>
          <w:szCs w:val="21"/>
        </w:rPr>
        <w:t xml:space="preserve">, e seus respectivos eventuais aditamentos, </w:t>
      </w:r>
      <w:r w:rsidRPr="00757D97">
        <w:rPr>
          <w:rFonts w:ascii="Tahoma" w:hAnsi="Tahoma" w:cs="Tahoma"/>
          <w:sz w:val="21"/>
          <w:szCs w:val="21"/>
        </w:rPr>
        <w:t>no competente Cartório de Registro de Títulos e Documentos localizado na Comarca de Santa Cruz do Sul, Estado do Rio Grande do Sul</w:t>
      </w:r>
      <w:r w:rsidR="008F5D9B" w:rsidRPr="00757D97">
        <w:rPr>
          <w:rFonts w:ascii="Tahoma" w:hAnsi="Tahoma" w:cs="Tahoma"/>
          <w:sz w:val="21"/>
          <w:szCs w:val="21"/>
        </w:rPr>
        <w:t xml:space="preserve">, </w:t>
      </w:r>
      <w:bookmarkStart w:id="49" w:name="_Hlk82626098"/>
      <w:r w:rsidR="008F5D9B" w:rsidRPr="00757D97">
        <w:rPr>
          <w:rFonts w:ascii="Tahoma" w:hAnsi="Tahoma" w:cs="Tahoma"/>
          <w:sz w:val="21"/>
          <w:szCs w:val="21"/>
        </w:rPr>
        <w:t xml:space="preserve">em até </w:t>
      </w:r>
      <w:r w:rsidR="003F3212" w:rsidRPr="00757D97">
        <w:rPr>
          <w:rFonts w:ascii="Tahoma" w:hAnsi="Tahoma" w:cs="Tahoma"/>
          <w:sz w:val="21"/>
          <w:szCs w:val="21"/>
        </w:rPr>
        <w:t>03</w:t>
      </w:r>
      <w:r w:rsidR="008F5D9B" w:rsidRPr="00757D97">
        <w:rPr>
          <w:rFonts w:ascii="Tahoma" w:hAnsi="Tahoma" w:cs="Tahoma"/>
          <w:sz w:val="21"/>
          <w:szCs w:val="21"/>
        </w:rPr>
        <w:t xml:space="preserve"> (</w:t>
      </w:r>
      <w:r w:rsidR="003F3212" w:rsidRPr="00757D97">
        <w:rPr>
          <w:rFonts w:ascii="Tahoma" w:hAnsi="Tahoma" w:cs="Tahoma"/>
          <w:sz w:val="21"/>
          <w:szCs w:val="21"/>
        </w:rPr>
        <w:t>três</w:t>
      </w:r>
      <w:r w:rsidR="00EB1A48" w:rsidRPr="00757D97">
        <w:rPr>
          <w:rFonts w:ascii="Tahoma" w:hAnsi="Tahoma" w:cs="Tahoma"/>
          <w:sz w:val="21"/>
          <w:szCs w:val="21"/>
        </w:rPr>
        <w:t>)</w:t>
      </w:r>
      <w:r w:rsidR="008F5D9B" w:rsidRPr="00757D97">
        <w:rPr>
          <w:rFonts w:ascii="Tahoma" w:hAnsi="Tahoma" w:cs="Tahoma"/>
          <w:sz w:val="21"/>
          <w:szCs w:val="21"/>
        </w:rPr>
        <w:t xml:space="preserve"> Dias Úteis </w:t>
      </w:r>
      <w:bookmarkEnd w:id="49"/>
      <w:r w:rsidR="008F5D9B" w:rsidRPr="00757D97">
        <w:rPr>
          <w:rFonts w:ascii="Tahoma" w:hAnsi="Tahoma" w:cs="Tahoma"/>
          <w:sz w:val="21"/>
          <w:szCs w:val="21"/>
        </w:rPr>
        <w:t xml:space="preserve">após sua respectiva celebração; </w:t>
      </w:r>
      <w:bookmarkStart w:id="50" w:name="_Hlk54198122"/>
      <w:r w:rsidR="008F5D9B" w:rsidRPr="00757D97">
        <w:rPr>
          <w:rFonts w:ascii="Tahoma" w:hAnsi="Tahoma" w:cs="Tahoma"/>
          <w:sz w:val="21"/>
          <w:szCs w:val="21"/>
        </w:rPr>
        <w:t>e (</w:t>
      </w:r>
      <w:proofErr w:type="spellStart"/>
      <w:r w:rsidR="008F5D9B" w:rsidRPr="00757D97">
        <w:rPr>
          <w:rFonts w:ascii="Tahoma" w:hAnsi="Tahoma" w:cs="Tahoma"/>
          <w:sz w:val="21"/>
          <w:szCs w:val="21"/>
        </w:rPr>
        <w:t>ii</w:t>
      </w:r>
      <w:proofErr w:type="spellEnd"/>
      <w:r w:rsidR="008F5D9B" w:rsidRPr="00757D97">
        <w:rPr>
          <w:rFonts w:ascii="Tahoma" w:hAnsi="Tahoma" w:cs="Tahoma"/>
          <w:sz w:val="21"/>
          <w:szCs w:val="21"/>
        </w:rPr>
        <w:t>) enviar 1 (uma) via original</w:t>
      </w:r>
      <w:r w:rsidR="00EB1A48" w:rsidRPr="00757D97">
        <w:rPr>
          <w:rFonts w:ascii="Tahoma" w:hAnsi="Tahoma" w:cs="Tahoma"/>
          <w:sz w:val="21"/>
          <w:szCs w:val="21"/>
        </w:rPr>
        <w:t xml:space="preserve"> </w:t>
      </w:r>
      <w:r w:rsidR="003F3212" w:rsidRPr="00757D97">
        <w:rPr>
          <w:rFonts w:ascii="Tahoma" w:hAnsi="Tahoma" w:cs="Tahoma"/>
          <w:sz w:val="21"/>
          <w:szCs w:val="21"/>
        </w:rPr>
        <w:t xml:space="preserve">digital </w:t>
      </w:r>
      <w:r w:rsidR="008F5D9B" w:rsidRPr="00757D97">
        <w:rPr>
          <w:rFonts w:ascii="Tahoma" w:hAnsi="Tahoma" w:cs="Tahoma"/>
          <w:sz w:val="21"/>
          <w:szCs w:val="21"/>
        </w:rPr>
        <w:t xml:space="preserve">devidamente registrada do </w:t>
      </w:r>
      <w:r w:rsidR="00EB1A48" w:rsidRPr="00757D97">
        <w:rPr>
          <w:rFonts w:ascii="Tahoma" w:hAnsi="Tahoma" w:cs="Tahoma"/>
          <w:sz w:val="21"/>
          <w:szCs w:val="21"/>
        </w:rPr>
        <w:t xml:space="preserve">Contrato de Alienação Fiduciária de Produtos </w:t>
      </w:r>
      <w:r w:rsidR="008F5D9B" w:rsidRPr="00757D97">
        <w:rPr>
          <w:rFonts w:ascii="Tahoma" w:hAnsi="Tahoma" w:cs="Tahoma"/>
          <w:sz w:val="21"/>
          <w:szCs w:val="21"/>
        </w:rPr>
        <w:t>e de seus respectivos eventuais aditamentos à Securitizadora e ao Agente Fiduciário</w:t>
      </w:r>
      <w:r w:rsidR="00EB1A48" w:rsidRPr="00757D97">
        <w:rPr>
          <w:rFonts w:ascii="Tahoma" w:hAnsi="Tahoma" w:cs="Tahoma"/>
          <w:sz w:val="21"/>
          <w:szCs w:val="21"/>
        </w:rPr>
        <w:t xml:space="preserve"> dos CRA</w:t>
      </w:r>
      <w:r w:rsidR="008F5D9B" w:rsidRPr="00757D97">
        <w:rPr>
          <w:rFonts w:ascii="Tahoma" w:hAnsi="Tahoma" w:cs="Tahoma"/>
          <w:sz w:val="21"/>
          <w:szCs w:val="21"/>
        </w:rPr>
        <w:t xml:space="preserve"> em até </w:t>
      </w:r>
      <w:r w:rsidR="003F3212" w:rsidRPr="00757D97">
        <w:rPr>
          <w:rFonts w:ascii="Tahoma" w:hAnsi="Tahoma" w:cs="Tahoma"/>
          <w:sz w:val="21"/>
          <w:szCs w:val="21"/>
        </w:rPr>
        <w:t>05</w:t>
      </w:r>
      <w:r w:rsidR="008F5D9B" w:rsidRPr="00757D97">
        <w:rPr>
          <w:rFonts w:ascii="Tahoma" w:hAnsi="Tahoma" w:cs="Tahoma"/>
          <w:sz w:val="21"/>
          <w:szCs w:val="21"/>
        </w:rPr>
        <w:t xml:space="preserve"> (</w:t>
      </w:r>
      <w:r w:rsidR="003F3212" w:rsidRPr="00757D97">
        <w:rPr>
          <w:rFonts w:ascii="Tahoma" w:hAnsi="Tahoma" w:cs="Tahoma"/>
          <w:sz w:val="21"/>
          <w:szCs w:val="21"/>
        </w:rPr>
        <w:t>cinco</w:t>
      </w:r>
      <w:r w:rsidR="008F5D9B" w:rsidRPr="00757D97">
        <w:rPr>
          <w:rFonts w:ascii="Tahoma" w:hAnsi="Tahoma" w:cs="Tahoma"/>
          <w:sz w:val="21"/>
          <w:szCs w:val="21"/>
        </w:rPr>
        <w:t xml:space="preserve">) Dias Úteis após </w:t>
      </w:r>
      <w:r w:rsidR="00EB1A48" w:rsidRPr="00757D97">
        <w:rPr>
          <w:rFonts w:ascii="Tahoma" w:hAnsi="Tahoma" w:cs="Tahoma"/>
          <w:sz w:val="21"/>
          <w:szCs w:val="21"/>
        </w:rPr>
        <w:t xml:space="preserve">a realização de </w:t>
      </w:r>
      <w:r w:rsidR="008F5D9B" w:rsidRPr="00757D97">
        <w:rPr>
          <w:rFonts w:ascii="Tahoma" w:hAnsi="Tahoma" w:cs="Tahoma"/>
          <w:sz w:val="21"/>
          <w:szCs w:val="21"/>
        </w:rPr>
        <w:t xml:space="preserve">seus respectivos registros e/ou averbações, </w:t>
      </w:r>
      <w:r w:rsidR="00EB1A48" w:rsidRPr="00757D97">
        <w:rPr>
          <w:rFonts w:ascii="Tahoma" w:hAnsi="Tahoma" w:cs="Tahoma"/>
          <w:sz w:val="21"/>
          <w:szCs w:val="21"/>
        </w:rPr>
        <w:t>conforme aplicável</w:t>
      </w:r>
      <w:r w:rsidR="008F5D9B" w:rsidRPr="00757D97">
        <w:rPr>
          <w:rFonts w:ascii="Tahoma" w:hAnsi="Tahoma" w:cs="Tahoma"/>
          <w:sz w:val="21"/>
          <w:szCs w:val="21"/>
        </w:rPr>
        <w:t>. Caso o</w:t>
      </w:r>
      <w:r w:rsidR="005A4161" w:rsidRPr="00757D97">
        <w:rPr>
          <w:rFonts w:ascii="Tahoma" w:hAnsi="Tahoma" w:cs="Tahoma"/>
          <w:sz w:val="21"/>
          <w:szCs w:val="21"/>
        </w:rPr>
        <w:t xml:space="preserve"> </w:t>
      </w:r>
      <w:r w:rsidR="008F5D9B" w:rsidRPr="00757D97">
        <w:rPr>
          <w:rFonts w:ascii="Tahoma" w:hAnsi="Tahoma" w:cs="Tahoma"/>
          <w:sz w:val="21"/>
          <w:szCs w:val="21"/>
        </w:rPr>
        <w:t xml:space="preserve">Cartório de Registro de Títulos e Documentos eventualmente apresente exigência para concluírem o registro do </w:t>
      </w:r>
      <w:r w:rsidR="005A4161" w:rsidRPr="00757D97">
        <w:rPr>
          <w:rFonts w:ascii="Tahoma" w:hAnsi="Tahoma" w:cs="Tahoma"/>
          <w:sz w:val="21"/>
          <w:szCs w:val="21"/>
        </w:rPr>
        <w:t xml:space="preserve">Contrato de Alienação Fiduciária de Produtos e/ou de seus eventuais aditamentos, </w:t>
      </w:r>
      <w:r w:rsidR="008F5D9B" w:rsidRPr="00757D97">
        <w:rPr>
          <w:rFonts w:ascii="Tahoma" w:hAnsi="Tahoma" w:cs="Tahoma"/>
          <w:sz w:val="21"/>
          <w:szCs w:val="21"/>
        </w:rPr>
        <w:t>(a) a Emissora</w:t>
      </w:r>
      <w:r w:rsidR="00C446B1" w:rsidRPr="00757D97">
        <w:rPr>
          <w:rFonts w:ascii="Tahoma" w:hAnsi="Tahoma" w:cs="Tahoma"/>
          <w:sz w:val="21"/>
          <w:szCs w:val="21"/>
        </w:rPr>
        <w:t xml:space="preserve"> e/ou a Securitizadora, conforme o caso,</w:t>
      </w:r>
      <w:r w:rsidR="008F5D9B" w:rsidRPr="00757D97">
        <w:rPr>
          <w:rFonts w:ascii="Tahoma" w:hAnsi="Tahoma" w:cs="Tahoma"/>
          <w:sz w:val="21"/>
          <w:szCs w:val="21"/>
        </w:rPr>
        <w:t xml:space="preserve"> dever</w:t>
      </w:r>
      <w:r w:rsidR="00C446B1" w:rsidRPr="00757D97">
        <w:rPr>
          <w:rFonts w:ascii="Tahoma" w:hAnsi="Tahoma" w:cs="Tahoma"/>
          <w:sz w:val="21"/>
          <w:szCs w:val="21"/>
        </w:rPr>
        <w:t>ão</w:t>
      </w:r>
      <w:r w:rsidR="008F5D9B" w:rsidRPr="00757D97">
        <w:rPr>
          <w:rFonts w:ascii="Tahoma" w:hAnsi="Tahoma" w:cs="Tahoma"/>
          <w:sz w:val="21"/>
          <w:szCs w:val="21"/>
        </w:rPr>
        <w:t xml:space="preserve"> apresentar toda a documentação e informações solicitadas e/ou necessárias para o cumprimento da exigência no prazo máximo de </w:t>
      </w:r>
      <w:r w:rsidR="003F3212" w:rsidRPr="00757D97">
        <w:rPr>
          <w:rFonts w:ascii="Tahoma" w:hAnsi="Tahoma" w:cs="Tahoma"/>
          <w:sz w:val="21"/>
          <w:szCs w:val="21"/>
        </w:rPr>
        <w:t>0</w:t>
      </w:r>
      <w:r w:rsidR="008F5D9B" w:rsidRPr="00757D97">
        <w:rPr>
          <w:rFonts w:ascii="Tahoma" w:hAnsi="Tahoma" w:cs="Tahoma"/>
          <w:sz w:val="21"/>
          <w:szCs w:val="21"/>
        </w:rPr>
        <w:t>5 (cinco) Dias Úteis contados da data da devolução do documento</w:t>
      </w:r>
      <w:r w:rsidR="005A4C8C" w:rsidRPr="00757D97">
        <w:rPr>
          <w:rFonts w:ascii="Tahoma" w:hAnsi="Tahoma" w:cs="Tahoma"/>
          <w:sz w:val="21"/>
          <w:szCs w:val="21"/>
        </w:rPr>
        <w:t xml:space="preserve">; </w:t>
      </w:r>
      <w:r w:rsidR="00D85136" w:rsidRPr="00757D97">
        <w:rPr>
          <w:rFonts w:ascii="Tahoma" w:hAnsi="Tahoma" w:cs="Tahoma"/>
          <w:sz w:val="21"/>
          <w:szCs w:val="21"/>
        </w:rPr>
        <w:t xml:space="preserve">e </w:t>
      </w:r>
      <w:r w:rsidR="005A4C8C" w:rsidRPr="00757D97">
        <w:rPr>
          <w:rFonts w:ascii="Tahoma" w:hAnsi="Tahoma" w:cs="Tahoma"/>
          <w:sz w:val="21"/>
          <w:szCs w:val="21"/>
        </w:rPr>
        <w:t>(b)</w:t>
      </w:r>
      <w:r w:rsidR="00D85136" w:rsidRPr="00757D97">
        <w:rPr>
          <w:rFonts w:ascii="Tahoma" w:hAnsi="Tahoma" w:cs="Tahoma"/>
          <w:sz w:val="21"/>
          <w:szCs w:val="21"/>
        </w:rPr>
        <w:t xml:space="preserve"> o registro do Contrato de Alienação Fiduciária de Produtos e seus eventuais aditamentos deverá ser concluído no prazo de </w:t>
      </w:r>
      <w:r w:rsidR="003F3212" w:rsidRPr="00757D97">
        <w:rPr>
          <w:rFonts w:ascii="Tahoma" w:hAnsi="Tahoma" w:cs="Tahoma"/>
          <w:sz w:val="21"/>
          <w:szCs w:val="21"/>
        </w:rPr>
        <w:t>15</w:t>
      </w:r>
      <w:r w:rsidR="00D85136" w:rsidRPr="00757D97">
        <w:rPr>
          <w:rFonts w:ascii="Tahoma" w:hAnsi="Tahoma" w:cs="Tahoma"/>
          <w:sz w:val="21"/>
          <w:szCs w:val="21"/>
        </w:rPr>
        <w:t xml:space="preserve"> (</w:t>
      </w:r>
      <w:r w:rsidR="003F3212" w:rsidRPr="00757D97">
        <w:rPr>
          <w:rFonts w:ascii="Tahoma" w:hAnsi="Tahoma" w:cs="Tahoma"/>
          <w:sz w:val="21"/>
          <w:szCs w:val="21"/>
        </w:rPr>
        <w:t>quinze</w:t>
      </w:r>
      <w:r w:rsidR="00D85136" w:rsidRPr="00757D97">
        <w:rPr>
          <w:rFonts w:ascii="Tahoma" w:hAnsi="Tahoma" w:cs="Tahoma"/>
          <w:sz w:val="21"/>
          <w:szCs w:val="21"/>
        </w:rPr>
        <w:t xml:space="preserve">) </w:t>
      </w:r>
      <w:r w:rsidR="003F3212" w:rsidRPr="00757D97">
        <w:rPr>
          <w:rFonts w:ascii="Tahoma" w:hAnsi="Tahoma" w:cs="Tahoma"/>
          <w:sz w:val="21"/>
          <w:szCs w:val="21"/>
        </w:rPr>
        <w:t>D</w:t>
      </w:r>
      <w:r w:rsidR="00D85136" w:rsidRPr="00757D97">
        <w:rPr>
          <w:rFonts w:ascii="Tahoma" w:hAnsi="Tahoma" w:cs="Tahoma"/>
          <w:sz w:val="21"/>
          <w:szCs w:val="21"/>
        </w:rPr>
        <w:t xml:space="preserve">ias </w:t>
      </w:r>
      <w:r w:rsidR="003F3212" w:rsidRPr="00757D97">
        <w:rPr>
          <w:rFonts w:ascii="Tahoma" w:hAnsi="Tahoma" w:cs="Tahoma"/>
          <w:sz w:val="21"/>
          <w:szCs w:val="21"/>
        </w:rPr>
        <w:t xml:space="preserve">Úteis </w:t>
      </w:r>
      <w:r w:rsidR="00D85136" w:rsidRPr="00757D97">
        <w:rPr>
          <w:rFonts w:ascii="Tahoma" w:hAnsi="Tahoma" w:cs="Tahoma"/>
          <w:sz w:val="21"/>
          <w:szCs w:val="21"/>
        </w:rPr>
        <w:t>contados da data da apresentação dos documentos e informações solicitados e/ou necessários para o cumprimento da exigência,</w:t>
      </w:r>
      <w:r w:rsidR="005A4C8C" w:rsidRPr="00757D97">
        <w:rPr>
          <w:rFonts w:ascii="Tahoma" w:hAnsi="Tahoma" w:cs="Tahoma"/>
          <w:sz w:val="21"/>
          <w:szCs w:val="21"/>
        </w:rPr>
        <w:t xml:space="preserve"> prazo esse que pode ser estendido, por igual período, desde que demonstrado pela Emissora que está tomando todas as medidas necessárias para providenciar o registro desta Escritura perante </w:t>
      </w:r>
      <w:r w:rsidR="00D85136" w:rsidRPr="00757D97">
        <w:rPr>
          <w:rFonts w:ascii="Tahoma" w:hAnsi="Tahoma" w:cs="Tahoma"/>
          <w:sz w:val="21"/>
          <w:szCs w:val="21"/>
        </w:rPr>
        <w:t>o cartório de registro de títulos e documentos que tenha apresentado a exigência</w:t>
      </w:r>
      <w:r w:rsidR="005A4C8C" w:rsidRPr="00757D97">
        <w:rPr>
          <w:rFonts w:ascii="Tahoma" w:hAnsi="Tahoma" w:cs="Tahoma"/>
          <w:sz w:val="21"/>
          <w:szCs w:val="21"/>
        </w:rPr>
        <w:t>.</w:t>
      </w:r>
      <w:bookmarkEnd w:id="48"/>
      <w:bookmarkEnd w:id="50"/>
      <w:r w:rsidR="00670D01" w:rsidRPr="00757D97">
        <w:rPr>
          <w:rFonts w:ascii="Tahoma" w:hAnsi="Tahoma" w:cs="Tahoma"/>
          <w:sz w:val="21"/>
          <w:szCs w:val="21"/>
        </w:rPr>
        <w:t xml:space="preserve"> </w:t>
      </w:r>
    </w:p>
    <w:p w14:paraId="2B627AAA" w14:textId="77777777" w:rsidR="00F41633" w:rsidRPr="00757D97" w:rsidRDefault="00F41633" w:rsidP="00AA3011">
      <w:pPr>
        <w:widowControl w:val="0"/>
        <w:spacing w:after="0" w:line="288" w:lineRule="auto"/>
        <w:contextualSpacing/>
        <w:rPr>
          <w:rFonts w:ascii="Tahoma" w:hAnsi="Tahoma" w:cs="Tahoma"/>
          <w:smallCaps/>
          <w:sz w:val="21"/>
          <w:szCs w:val="21"/>
        </w:rPr>
      </w:pPr>
    </w:p>
    <w:p w14:paraId="45908B09" w14:textId="7EC25E44" w:rsidR="00EB6BC1" w:rsidRPr="00757D97" w:rsidRDefault="0009775B"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 xml:space="preserve">Cláusula </w:t>
      </w:r>
      <w:r w:rsidR="003C1879" w:rsidRPr="00757D97">
        <w:rPr>
          <w:rFonts w:ascii="Tahoma" w:hAnsi="Tahoma" w:cs="Tahoma"/>
          <w:smallCaps/>
          <w:sz w:val="21"/>
          <w:szCs w:val="21"/>
        </w:rPr>
        <w:t>Oitava</w:t>
      </w:r>
    </w:p>
    <w:p w14:paraId="5532A944" w14:textId="1CEA3D83" w:rsidR="00775EBF" w:rsidRPr="00757D97" w:rsidRDefault="0009775B" w:rsidP="00AA3011">
      <w:pPr>
        <w:widowControl w:val="0"/>
        <w:spacing w:after="0" w:line="288" w:lineRule="auto"/>
        <w:contextualSpacing/>
        <w:jc w:val="center"/>
        <w:rPr>
          <w:rFonts w:ascii="Tahoma" w:hAnsi="Tahoma" w:cs="Tahoma"/>
          <w:smallCaps/>
          <w:sz w:val="21"/>
          <w:szCs w:val="21"/>
        </w:rPr>
      </w:pPr>
      <w:bookmarkStart w:id="51" w:name="_Hlk70531481"/>
      <w:r w:rsidRPr="00757D97">
        <w:rPr>
          <w:rFonts w:ascii="Tahoma" w:hAnsi="Tahoma" w:cs="Tahoma"/>
          <w:b/>
          <w:smallCaps/>
          <w:sz w:val="21"/>
          <w:szCs w:val="21"/>
        </w:rPr>
        <w:t>Obrigações Adicionais da Emissora</w:t>
      </w:r>
    </w:p>
    <w:bookmarkEnd w:id="51"/>
    <w:p w14:paraId="13947D1B" w14:textId="77777777" w:rsidR="00EB6BC1" w:rsidRPr="00757D97" w:rsidRDefault="00EB6BC1" w:rsidP="00AA3011">
      <w:pPr>
        <w:widowControl w:val="0"/>
        <w:spacing w:after="0" w:line="288" w:lineRule="auto"/>
        <w:contextualSpacing/>
        <w:rPr>
          <w:rFonts w:ascii="Tahoma" w:hAnsi="Tahoma" w:cs="Tahoma"/>
          <w:sz w:val="21"/>
          <w:szCs w:val="21"/>
        </w:rPr>
      </w:pPr>
    </w:p>
    <w:p w14:paraId="429041C3" w14:textId="164B4EA3" w:rsidR="00775EBF" w:rsidRPr="00757D97" w:rsidRDefault="00775EBF" w:rsidP="00AA3011">
      <w:pPr>
        <w:pStyle w:val="Corpodetexto21"/>
        <w:numPr>
          <w:ilvl w:val="1"/>
          <w:numId w:val="13"/>
        </w:numPr>
        <w:spacing w:after="0" w:line="288" w:lineRule="auto"/>
        <w:ind w:left="0" w:firstLine="0"/>
        <w:rPr>
          <w:rFonts w:ascii="Tahoma" w:hAnsi="Tahoma" w:cs="Tahoma"/>
          <w:sz w:val="21"/>
          <w:szCs w:val="21"/>
        </w:rPr>
      </w:pPr>
      <w:r w:rsidRPr="00757D97">
        <w:rPr>
          <w:rFonts w:ascii="Tahoma" w:hAnsi="Tahoma" w:cs="Tahoma"/>
          <w:sz w:val="21"/>
          <w:szCs w:val="21"/>
        </w:rPr>
        <w:t xml:space="preserve">Sem prejuízo das demais obrigações previstas nesta </w:t>
      </w:r>
      <w:r w:rsidR="00043BEE" w:rsidRPr="00757D97">
        <w:rPr>
          <w:rFonts w:ascii="Tahoma" w:hAnsi="Tahoma" w:cs="Tahoma"/>
          <w:sz w:val="21"/>
          <w:szCs w:val="21"/>
        </w:rPr>
        <w:t xml:space="preserve">Escritura </w:t>
      </w:r>
      <w:r w:rsidRPr="00757D97">
        <w:rPr>
          <w:rFonts w:ascii="Tahoma" w:hAnsi="Tahoma" w:cs="Tahoma"/>
          <w:sz w:val="21"/>
          <w:szCs w:val="21"/>
        </w:rPr>
        <w:t>e na legislação e regulamentação aplicáveis, enquanto o saldo devedor das Debêntures não for integralmente pago, a Emissora obriga-se, ainda, a:</w:t>
      </w:r>
    </w:p>
    <w:p w14:paraId="33379E39" w14:textId="77777777" w:rsidR="00BD0902" w:rsidRPr="00757D97" w:rsidRDefault="00BD0902" w:rsidP="00AA3011">
      <w:pPr>
        <w:widowControl w:val="0"/>
        <w:spacing w:after="0" w:line="288" w:lineRule="auto"/>
        <w:contextualSpacing/>
        <w:rPr>
          <w:rFonts w:ascii="Tahoma" w:hAnsi="Tahoma" w:cs="Tahoma"/>
          <w:sz w:val="21"/>
          <w:szCs w:val="21"/>
        </w:rPr>
      </w:pPr>
    </w:p>
    <w:p w14:paraId="77BDB603" w14:textId="4377073F" w:rsidR="000852A8" w:rsidRPr="00757D97" w:rsidRDefault="00AF4133"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fornecer </w:t>
      </w:r>
      <w:r w:rsidR="0028366D" w:rsidRPr="00757D97">
        <w:rPr>
          <w:rFonts w:ascii="Tahoma" w:hAnsi="Tahoma" w:cs="Tahoma"/>
          <w:sz w:val="21"/>
          <w:szCs w:val="21"/>
        </w:rPr>
        <w:t>à</w:t>
      </w:r>
      <w:r w:rsidR="00087A4D" w:rsidRPr="00757D97">
        <w:rPr>
          <w:rFonts w:ascii="Tahoma" w:hAnsi="Tahoma" w:cs="Tahoma"/>
          <w:sz w:val="21"/>
          <w:szCs w:val="21"/>
        </w:rPr>
        <w:t xml:space="preserve"> </w:t>
      </w:r>
      <w:r w:rsidR="000F6B20" w:rsidRPr="00757D97">
        <w:rPr>
          <w:rFonts w:ascii="Tahoma" w:hAnsi="Tahoma" w:cs="Tahoma"/>
          <w:sz w:val="21"/>
          <w:szCs w:val="21"/>
        </w:rPr>
        <w:t>Securitizadora</w:t>
      </w:r>
      <w:r w:rsidR="000852A8" w:rsidRPr="00757D97">
        <w:rPr>
          <w:rFonts w:ascii="Tahoma" w:hAnsi="Tahoma" w:cs="Tahoma"/>
          <w:sz w:val="21"/>
          <w:szCs w:val="21"/>
        </w:rPr>
        <w:t xml:space="preserve">, com cópia para </w:t>
      </w:r>
      <w:r w:rsidR="00087A4D" w:rsidRPr="00757D97">
        <w:rPr>
          <w:rFonts w:ascii="Tahoma" w:hAnsi="Tahoma" w:cs="Tahoma"/>
          <w:sz w:val="21"/>
          <w:szCs w:val="21"/>
        </w:rPr>
        <w:t>o Agente Fiduciário</w:t>
      </w:r>
      <w:r w:rsidR="00A75E20" w:rsidRPr="00757D97">
        <w:rPr>
          <w:rFonts w:ascii="Tahoma" w:hAnsi="Tahoma" w:cs="Tahoma"/>
          <w:sz w:val="21"/>
          <w:szCs w:val="21"/>
        </w:rPr>
        <w:t xml:space="preserve"> dos CRA</w:t>
      </w:r>
      <w:r w:rsidR="000852A8" w:rsidRPr="00757D97">
        <w:rPr>
          <w:rFonts w:ascii="Tahoma" w:hAnsi="Tahoma" w:cs="Tahoma"/>
          <w:sz w:val="21"/>
          <w:szCs w:val="21"/>
        </w:rPr>
        <w:t>:</w:t>
      </w:r>
    </w:p>
    <w:p w14:paraId="43FC91F7" w14:textId="77777777" w:rsidR="000852A8" w:rsidRPr="00757D97" w:rsidRDefault="000852A8" w:rsidP="00AA3011">
      <w:pPr>
        <w:widowControl w:val="0"/>
        <w:spacing w:after="0" w:line="288" w:lineRule="auto"/>
        <w:contextualSpacing/>
        <w:rPr>
          <w:rFonts w:ascii="Tahoma" w:hAnsi="Tahoma" w:cs="Tahoma"/>
          <w:sz w:val="21"/>
          <w:szCs w:val="21"/>
        </w:rPr>
      </w:pPr>
    </w:p>
    <w:p w14:paraId="4B789AC1" w14:textId="3135E377" w:rsidR="000852A8" w:rsidRPr="00757D97" w:rsidRDefault="000852A8" w:rsidP="00AA3011">
      <w:pPr>
        <w:widowControl w:val="0"/>
        <w:numPr>
          <w:ilvl w:val="0"/>
          <w:numId w:val="5"/>
        </w:numPr>
        <w:tabs>
          <w:tab w:val="num" w:pos="709"/>
          <w:tab w:val="left" w:pos="1418"/>
        </w:tabs>
        <w:spacing w:after="0" w:line="288" w:lineRule="auto"/>
        <w:ind w:left="709" w:firstLine="0"/>
        <w:contextualSpacing/>
        <w:rPr>
          <w:rFonts w:ascii="Tahoma" w:hAnsi="Tahoma" w:cs="Tahoma"/>
          <w:sz w:val="21"/>
          <w:szCs w:val="21"/>
        </w:rPr>
      </w:pPr>
      <w:bookmarkStart w:id="52" w:name="_DV_M197"/>
      <w:bookmarkEnd w:id="52"/>
      <w:r w:rsidRPr="00757D97">
        <w:rPr>
          <w:rFonts w:ascii="Tahoma" w:hAnsi="Tahoma" w:cs="Tahoma"/>
          <w:sz w:val="21"/>
          <w:szCs w:val="21"/>
        </w:rPr>
        <w:t xml:space="preserve">dentro de, no máximo, 90 (noventa) dias após o término de cada exercício social, ou nas datas de suas respectivas divulgações, o que ocorrer primeiro, (1) cópia </w:t>
      </w:r>
      <w:r w:rsidR="00D641DF" w:rsidRPr="00757D97">
        <w:rPr>
          <w:rFonts w:ascii="Tahoma" w:hAnsi="Tahoma" w:cs="Tahoma"/>
          <w:sz w:val="21"/>
          <w:szCs w:val="21"/>
        </w:rPr>
        <w:t>das</w:t>
      </w:r>
      <w:r w:rsidRPr="00757D97">
        <w:rPr>
          <w:rFonts w:ascii="Tahoma" w:hAnsi="Tahoma" w:cs="Tahoma"/>
          <w:sz w:val="21"/>
          <w:szCs w:val="21"/>
        </w:rPr>
        <w:t xml:space="preserve"> demonstrações financeiras consolidadas completas </w:t>
      </w:r>
      <w:r w:rsidR="00214A02" w:rsidRPr="00757D97">
        <w:rPr>
          <w:rFonts w:ascii="Tahoma" w:hAnsi="Tahoma" w:cs="Tahoma"/>
          <w:sz w:val="21"/>
          <w:szCs w:val="21"/>
        </w:rPr>
        <w:t xml:space="preserve">da Emissora </w:t>
      </w:r>
      <w:r w:rsidRPr="00757D97">
        <w:rPr>
          <w:rFonts w:ascii="Tahoma" w:hAnsi="Tahoma" w:cs="Tahoma"/>
          <w:sz w:val="21"/>
          <w:szCs w:val="21"/>
        </w:rPr>
        <w:t>relativas ao respectivo exercício social, acompanhadas do relatório da administração e do parecer dos auditores independentes conforme exigido pela legislação aplicável; (2) declaração assinada pelo(s) representante(s) legal(</w:t>
      </w:r>
      <w:proofErr w:type="spellStart"/>
      <w:r w:rsidRPr="00757D97">
        <w:rPr>
          <w:rFonts w:ascii="Tahoma" w:hAnsi="Tahoma" w:cs="Tahoma"/>
          <w:sz w:val="21"/>
          <w:szCs w:val="21"/>
        </w:rPr>
        <w:t>is</w:t>
      </w:r>
      <w:proofErr w:type="spellEnd"/>
      <w:r w:rsidRPr="00757D97">
        <w:rPr>
          <w:rFonts w:ascii="Tahoma" w:hAnsi="Tahoma" w:cs="Tahoma"/>
          <w:sz w:val="21"/>
          <w:szCs w:val="21"/>
        </w:rPr>
        <w:t>) da Emissora, na forma do seu estatuto social</w:t>
      </w:r>
      <w:r w:rsidR="00D641DF" w:rsidRPr="00757D97">
        <w:rPr>
          <w:rFonts w:ascii="Tahoma" w:hAnsi="Tahoma" w:cs="Tahoma"/>
          <w:sz w:val="21"/>
          <w:szCs w:val="21"/>
        </w:rPr>
        <w:t xml:space="preserve"> e conforme modelo constante do Anexo </w:t>
      </w:r>
      <w:r w:rsidR="000F0FA3" w:rsidRPr="00757D97">
        <w:rPr>
          <w:rFonts w:ascii="Tahoma" w:hAnsi="Tahoma" w:cs="Tahoma"/>
          <w:sz w:val="21"/>
          <w:szCs w:val="21"/>
        </w:rPr>
        <w:t>II</w:t>
      </w:r>
      <w:r w:rsidR="00D641DF" w:rsidRPr="00757D97">
        <w:rPr>
          <w:rFonts w:ascii="Tahoma" w:hAnsi="Tahoma" w:cs="Tahoma"/>
          <w:sz w:val="21"/>
          <w:szCs w:val="21"/>
        </w:rPr>
        <w:t xml:space="preserve"> à presente Escritura</w:t>
      </w:r>
      <w:r w:rsidRPr="00757D97">
        <w:rPr>
          <w:rFonts w:ascii="Tahoma" w:hAnsi="Tahoma" w:cs="Tahoma"/>
          <w:sz w:val="21"/>
          <w:szCs w:val="21"/>
        </w:rPr>
        <w:t xml:space="preserve">, atestando: (i) que permanecem válidas as disposições contidas na </w:t>
      </w:r>
      <w:r w:rsidR="00C533D3" w:rsidRPr="00757D97">
        <w:rPr>
          <w:rFonts w:ascii="Tahoma" w:hAnsi="Tahoma" w:cs="Tahoma"/>
          <w:sz w:val="21"/>
          <w:szCs w:val="21"/>
        </w:rPr>
        <w:t>Escritura</w:t>
      </w:r>
      <w:r w:rsidRPr="00757D97">
        <w:rPr>
          <w:rFonts w:ascii="Tahoma" w:hAnsi="Tahoma" w:cs="Tahoma"/>
          <w:sz w:val="21"/>
          <w:szCs w:val="21"/>
        </w:rPr>
        <w:t xml:space="preserve">; </w:t>
      </w:r>
      <w:r w:rsidR="00802D3A" w:rsidRPr="00757D97">
        <w:rPr>
          <w:rFonts w:ascii="Tahoma" w:hAnsi="Tahoma" w:cs="Tahoma"/>
          <w:sz w:val="21"/>
          <w:szCs w:val="21"/>
        </w:rPr>
        <w:t xml:space="preserve">e </w:t>
      </w:r>
      <w:r w:rsidRPr="00757D97">
        <w:rPr>
          <w:rFonts w:ascii="Tahoma" w:hAnsi="Tahoma" w:cs="Tahoma"/>
          <w:sz w:val="21"/>
          <w:szCs w:val="21"/>
        </w:rPr>
        <w:t>(</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não ocorrência de qualquer dos Eventos de Vencimento Antecipado e inexistência de descumprimento de obrigações da Emissora perante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e a Emissão</w:t>
      </w:r>
      <w:bookmarkStart w:id="53" w:name="_Ref262552291"/>
      <w:r w:rsidRPr="00757D97">
        <w:rPr>
          <w:rFonts w:ascii="Tahoma" w:hAnsi="Tahoma" w:cs="Tahoma"/>
          <w:sz w:val="21"/>
          <w:szCs w:val="21"/>
        </w:rPr>
        <w:t>;</w:t>
      </w:r>
    </w:p>
    <w:p w14:paraId="179DB422" w14:textId="77777777" w:rsidR="00D23A7F" w:rsidRPr="00757D97" w:rsidRDefault="00D23A7F" w:rsidP="00AA3011">
      <w:pPr>
        <w:widowControl w:val="0"/>
        <w:tabs>
          <w:tab w:val="left" w:pos="1701"/>
        </w:tabs>
        <w:spacing w:after="0" w:line="288" w:lineRule="auto"/>
        <w:ind w:left="709"/>
        <w:contextualSpacing/>
        <w:rPr>
          <w:rFonts w:ascii="Tahoma" w:hAnsi="Tahoma" w:cs="Tahoma"/>
          <w:sz w:val="21"/>
          <w:szCs w:val="21"/>
        </w:rPr>
      </w:pPr>
    </w:p>
    <w:p w14:paraId="1494E2B5" w14:textId="4B3E2767" w:rsidR="00D23A7F" w:rsidRPr="00757D97" w:rsidRDefault="00D23A7F" w:rsidP="00AA3011">
      <w:pPr>
        <w:widowControl w:val="0"/>
        <w:numPr>
          <w:ilvl w:val="0"/>
          <w:numId w:val="5"/>
        </w:numPr>
        <w:tabs>
          <w:tab w:val="num" w:pos="709"/>
          <w:tab w:val="left" w:pos="1418"/>
        </w:tabs>
        <w:spacing w:after="0" w:line="288" w:lineRule="auto"/>
        <w:ind w:left="709" w:firstLine="0"/>
        <w:contextualSpacing/>
        <w:rPr>
          <w:rFonts w:ascii="Tahoma" w:hAnsi="Tahoma" w:cs="Tahoma"/>
          <w:sz w:val="21"/>
          <w:szCs w:val="21"/>
        </w:rPr>
      </w:pPr>
      <w:r w:rsidRPr="00757D97">
        <w:rPr>
          <w:rFonts w:ascii="Tahoma" w:hAnsi="Tahoma" w:cs="Tahoma"/>
          <w:sz w:val="21"/>
          <w:szCs w:val="21"/>
        </w:rPr>
        <w:t>dentro de, no máximo, 30 (trinta) contados do fechamento do semestre para o semestre findo em junho de cada ano</w:t>
      </w:r>
      <w:r w:rsidR="00647F53" w:rsidRPr="00757D97">
        <w:rPr>
          <w:rFonts w:ascii="Tahoma" w:hAnsi="Tahoma" w:cs="Tahoma"/>
          <w:sz w:val="21"/>
          <w:szCs w:val="21"/>
        </w:rPr>
        <w:t xml:space="preserve">, </w:t>
      </w:r>
      <w:r w:rsidR="00CC5857" w:rsidRPr="00757D97">
        <w:rPr>
          <w:rFonts w:ascii="Tahoma" w:hAnsi="Tahoma" w:cs="Tahoma"/>
          <w:sz w:val="21"/>
          <w:szCs w:val="21"/>
        </w:rPr>
        <w:t xml:space="preserve">disponibilizar </w:t>
      </w:r>
      <w:r w:rsidRPr="00757D97">
        <w:rPr>
          <w:rFonts w:ascii="Tahoma" w:hAnsi="Tahoma" w:cs="Tahoma"/>
          <w:sz w:val="21"/>
          <w:szCs w:val="21"/>
        </w:rPr>
        <w:t>as demonstrações financeiras da Emissora</w:t>
      </w:r>
      <w:r w:rsidR="00284EA7" w:rsidRPr="00757D97">
        <w:rPr>
          <w:rFonts w:ascii="Tahoma" w:hAnsi="Tahoma" w:cs="Tahoma"/>
          <w:sz w:val="21"/>
          <w:szCs w:val="21"/>
        </w:rPr>
        <w:t>;</w:t>
      </w:r>
    </w:p>
    <w:p w14:paraId="6CD5B8C6" w14:textId="77777777" w:rsidR="000852A8" w:rsidRPr="00757D97" w:rsidRDefault="000852A8" w:rsidP="00AA3011">
      <w:pPr>
        <w:widowControl w:val="0"/>
        <w:tabs>
          <w:tab w:val="num" w:pos="709"/>
          <w:tab w:val="left" w:pos="1701"/>
        </w:tabs>
        <w:spacing w:after="0" w:line="288" w:lineRule="auto"/>
        <w:contextualSpacing/>
        <w:rPr>
          <w:rFonts w:ascii="Tahoma" w:hAnsi="Tahoma" w:cs="Tahoma"/>
          <w:sz w:val="21"/>
          <w:szCs w:val="21"/>
        </w:rPr>
      </w:pPr>
    </w:p>
    <w:p w14:paraId="5E1E7BE3" w14:textId="072EF2F5" w:rsidR="000852A8" w:rsidRPr="00757D97" w:rsidRDefault="000852A8" w:rsidP="00AA3011">
      <w:pPr>
        <w:widowControl w:val="0"/>
        <w:numPr>
          <w:ilvl w:val="0"/>
          <w:numId w:val="5"/>
        </w:numPr>
        <w:tabs>
          <w:tab w:val="num" w:pos="709"/>
          <w:tab w:val="left" w:pos="1418"/>
        </w:tabs>
        <w:spacing w:after="0" w:line="288" w:lineRule="auto"/>
        <w:ind w:left="709" w:firstLine="0"/>
        <w:contextualSpacing/>
        <w:rPr>
          <w:rFonts w:ascii="Tahoma" w:hAnsi="Tahoma" w:cs="Tahoma"/>
          <w:sz w:val="21"/>
          <w:szCs w:val="21"/>
        </w:rPr>
      </w:pPr>
      <w:r w:rsidRPr="00757D97">
        <w:rPr>
          <w:rFonts w:ascii="Tahoma" w:hAnsi="Tahoma" w:cs="Tahoma"/>
          <w:sz w:val="21"/>
          <w:szCs w:val="21"/>
        </w:rPr>
        <w:t>dentro de, no máximo, 45 (quarenta e cinco) dias após o término de cada trimestre encerrado em 31 de março, 30 de junho e 30 de setembro de cada ano, ou conforme menor prazo que vier a ser estabelecido na regulamentação aplicável,</w:t>
      </w:r>
      <w:r w:rsidR="00665B60" w:rsidRPr="00757D97">
        <w:rPr>
          <w:rFonts w:ascii="Tahoma" w:hAnsi="Tahoma" w:cs="Tahoma"/>
          <w:sz w:val="21"/>
          <w:szCs w:val="21"/>
        </w:rPr>
        <w:t xml:space="preserve"> </w:t>
      </w:r>
      <w:r w:rsidRPr="00757D97">
        <w:rPr>
          <w:rFonts w:ascii="Tahoma" w:hAnsi="Tahoma" w:cs="Tahoma"/>
          <w:sz w:val="21"/>
          <w:szCs w:val="21"/>
        </w:rPr>
        <w:t xml:space="preserve">cópia </w:t>
      </w:r>
      <w:r w:rsidR="00024633" w:rsidRPr="00757D97">
        <w:rPr>
          <w:rFonts w:ascii="Tahoma" w:hAnsi="Tahoma" w:cs="Tahoma"/>
          <w:sz w:val="21"/>
          <w:szCs w:val="21"/>
        </w:rPr>
        <w:t xml:space="preserve">do balanço e demonstração de resultados </w:t>
      </w:r>
      <w:r w:rsidR="00D641DF" w:rsidRPr="00757D97">
        <w:rPr>
          <w:rFonts w:ascii="Tahoma" w:hAnsi="Tahoma" w:cs="Tahoma"/>
          <w:sz w:val="21"/>
          <w:szCs w:val="21"/>
        </w:rPr>
        <w:t xml:space="preserve">da </w:t>
      </w:r>
      <w:r w:rsidR="005631BE" w:rsidRPr="00757D97">
        <w:rPr>
          <w:rFonts w:ascii="Tahoma" w:hAnsi="Tahoma" w:cs="Tahoma"/>
          <w:sz w:val="21"/>
          <w:szCs w:val="21"/>
        </w:rPr>
        <w:t>Emissora</w:t>
      </w:r>
      <w:r w:rsidR="00D641DF" w:rsidRPr="00757D97">
        <w:rPr>
          <w:rFonts w:ascii="Tahoma" w:hAnsi="Tahoma" w:cs="Tahoma"/>
          <w:sz w:val="21"/>
          <w:szCs w:val="21"/>
        </w:rPr>
        <w:t xml:space="preserve"> </w:t>
      </w:r>
      <w:r w:rsidRPr="00757D97">
        <w:rPr>
          <w:rFonts w:ascii="Tahoma" w:hAnsi="Tahoma" w:cs="Tahoma"/>
          <w:sz w:val="21"/>
          <w:szCs w:val="21"/>
        </w:rPr>
        <w:t>relativas ao respectivo trimestre;</w:t>
      </w:r>
    </w:p>
    <w:bookmarkEnd w:id="53"/>
    <w:p w14:paraId="5283AC53" w14:textId="77777777" w:rsidR="000852A8" w:rsidRPr="00757D97" w:rsidRDefault="000852A8" w:rsidP="00AA3011">
      <w:pPr>
        <w:widowControl w:val="0"/>
        <w:tabs>
          <w:tab w:val="num" w:pos="709"/>
          <w:tab w:val="left" w:pos="1701"/>
        </w:tabs>
        <w:spacing w:after="0" w:line="288" w:lineRule="auto"/>
        <w:contextualSpacing/>
        <w:rPr>
          <w:rFonts w:ascii="Tahoma" w:hAnsi="Tahoma" w:cs="Tahoma"/>
          <w:sz w:val="21"/>
          <w:szCs w:val="21"/>
        </w:rPr>
      </w:pPr>
    </w:p>
    <w:p w14:paraId="2076C578" w14:textId="5BFA4DB6" w:rsidR="000852A8" w:rsidRPr="00757D97" w:rsidRDefault="000852A8" w:rsidP="00AA3011">
      <w:pPr>
        <w:widowControl w:val="0"/>
        <w:numPr>
          <w:ilvl w:val="0"/>
          <w:numId w:val="5"/>
        </w:numPr>
        <w:tabs>
          <w:tab w:val="num" w:pos="709"/>
          <w:tab w:val="left" w:pos="1418"/>
        </w:tabs>
        <w:spacing w:after="0" w:line="288" w:lineRule="auto"/>
        <w:ind w:left="709" w:firstLine="0"/>
        <w:contextualSpacing/>
        <w:rPr>
          <w:rFonts w:ascii="Tahoma" w:hAnsi="Tahoma" w:cs="Tahoma"/>
          <w:sz w:val="21"/>
          <w:szCs w:val="21"/>
        </w:rPr>
      </w:pPr>
      <w:bookmarkStart w:id="54" w:name="_DV_M199"/>
      <w:bookmarkEnd w:id="54"/>
      <w:r w:rsidRPr="00757D97">
        <w:rPr>
          <w:rFonts w:ascii="Tahoma" w:hAnsi="Tahoma" w:cs="Tahoma"/>
          <w:sz w:val="21"/>
          <w:szCs w:val="21"/>
        </w:rPr>
        <w:t xml:space="preserve">no prazo máximo de </w:t>
      </w:r>
      <w:r w:rsidR="00517D55" w:rsidRPr="00757D97">
        <w:rPr>
          <w:rFonts w:ascii="Tahoma" w:hAnsi="Tahoma" w:cs="Tahoma"/>
          <w:sz w:val="21"/>
          <w:szCs w:val="21"/>
        </w:rPr>
        <w:t>5</w:t>
      </w:r>
      <w:r w:rsidR="00574917" w:rsidRPr="00757D97">
        <w:rPr>
          <w:rFonts w:ascii="Tahoma" w:hAnsi="Tahoma" w:cs="Tahoma"/>
          <w:sz w:val="21"/>
          <w:szCs w:val="21"/>
        </w:rPr>
        <w:t xml:space="preserve"> </w:t>
      </w:r>
      <w:r w:rsidRPr="00757D97">
        <w:rPr>
          <w:rFonts w:ascii="Tahoma" w:hAnsi="Tahoma" w:cs="Tahoma"/>
          <w:sz w:val="21"/>
          <w:szCs w:val="21"/>
        </w:rPr>
        <w:t>(</w:t>
      </w:r>
      <w:r w:rsidR="00517D55" w:rsidRPr="00757D97">
        <w:rPr>
          <w:rFonts w:ascii="Tahoma" w:hAnsi="Tahoma" w:cs="Tahoma"/>
          <w:sz w:val="21"/>
          <w:szCs w:val="21"/>
        </w:rPr>
        <w:t>cinco</w:t>
      </w:r>
      <w:r w:rsidRPr="00757D97">
        <w:rPr>
          <w:rFonts w:ascii="Tahoma" w:hAnsi="Tahoma" w:cs="Tahoma"/>
          <w:sz w:val="21"/>
          <w:szCs w:val="21"/>
        </w:rPr>
        <w:t>) dias corridos, ou em prazo inferior, se assim determinado por autoridade competente, qualquer informação da Emissora que lhe venha a ser solicitada pel</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00F00DDC" w:rsidRPr="00757D97">
        <w:rPr>
          <w:rFonts w:ascii="Tahoma" w:hAnsi="Tahoma" w:cs="Tahoma"/>
          <w:sz w:val="21"/>
          <w:szCs w:val="21"/>
        </w:rPr>
        <w:t xml:space="preserve"> </w:t>
      </w:r>
      <w:r w:rsidR="007F2401" w:rsidRPr="00757D97">
        <w:rPr>
          <w:rFonts w:ascii="Tahoma" w:hAnsi="Tahoma" w:cs="Tahoma"/>
          <w:sz w:val="21"/>
          <w:szCs w:val="21"/>
        </w:rPr>
        <w:t>com relação a si</w:t>
      </w:r>
      <w:r w:rsidRPr="00757D97">
        <w:rPr>
          <w:rFonts w:ascii="Tahoma" w:hAnsi="Tahoma" w:cs="Tahoma"/>
          <w:sz w:val="21"/>
          <w:szCs w:val="21"/>
        </w:rPr>
        <w:t>, desde que tais informações sejam relevantes para a presente Emissão e ressalvadas as informações de natureza estratégica e/ou confidencial para a Emissora ou que a Emissora não esteja autorizada a divulgar nos termos da regulamentação aplicável;</w:t>
      </w:r>
    </w:p>
    <w:p w14:paraId="078253DB" w14:textId="77777777" w:rsidR="000852A8" w:rsidRPr="00757D97" w:rsidRDefault="000852A8" w:rsidP="00AA3011">
      <w:pPr>
        <w:widowControl w:val="0"/>
        <w:tabs>
          <w:tab w:val="num" w:pos="709"/>
          <w:tab w:val="left" w:pos="1701"/>
        </w:tabs>
        <w:spacing w:after="0" w:line="288" w:lineRule="auto"/>
        <w:contextualSpacing/>
        <w:rPr>
          <w:rFonts w:ascii="Tahoma" w:hAnsi="Tahoma" w:cs="Tahoma"/>
          <w:sz w:val="21"/>
          <w:szCs w:val="21"/>
        </w:rPr>
      </w:pPr>
    </w:p>
    <w:p w14:paraId="2DD7A212" w14:textId="0152BEBD" w:rsidR="000852A8" w:rsidRPr="00757D97" w:rsidRDefault="000852A8" w:rsidP="00AA3011">
      <w:pPr>
        <w:widowControl w:val="0"/>
        <w:numPr>
          <w:ilvl w:val="0"/>
          <w:numId w:val="5"/>
        </w:numPr>
        <w:tabs>
          <w:tab w:val="num" w:pos="709"/>
          <w:tab w:val="left" w:pos="1418"/>
        </w:tabs>
        <w:spacing w:after="0" w:line="288" w:lineRule="auto"/>
        <w:ind w:left="709" w:firstLine="0"/>
        <w:contextualSpacing/>
        <w:rPr>
          <w:rStyle w:val="INDENT2"/>
          <w:rFonts w:ascii="Tahoma" w:hAnsi="Tahoma" w:cs="Tahoma"/>
          <w:sz w:val="21"/>
          <w:szCs w:val="21"/>
        </w:rPr>
      </w:pPr>
      <w:bookmarkStart w:id="55" w:name="_DV_C443"/>
      <w:r w:rsidRPr="00757D97">
        <w:rPr>
          <w:rStyle w:val="INDENT2"/>
          <w:rFonts w:ascii="Tahoma" w:hAnsi="Tahoma" w:cs="Tahoma"/>
          <w:sz w:val="21"/>
          <w:szCs w:val="21"/>
        </w:rPr>
        <w:t>em</w:t>
      </w:r>
      <w:bookmarkStart w:id="56" w:name="_DV_X437"/>
      <w:bookmarkStart w:id="57" w:name="_DV_C444"/>
      <w:bookmarkEnd w:id="55"/>
      <w:r w:rsidRPr="00757D97">
        <w:rPr>
          <w:rStyle w:val="INDENT2"/>
          <w:rFonts w:ascii="Tahoma" w:hAnsi="Tahoma" w:cs="Tahoma"/>
          <w:sz w:val="21"/>
          <w:szCs w:val="21"/>
        </w:rPr>
        <w:t xml:space="preserve"> até </w:t>
      </w:r>
      <w:r w:rsidR="00476235" w:rsidRPr="00757D97">
        <w:rPr>
          <w:rStyle w:val="INDENT2"/>
          <w:rFonts w:ascii="Tahoma" w:hAnsi="Tahoma" w:cs="Tahoma"/>
          <w:sz w:val="21"/>
          <w:szCs w:val="21"/>
        </w:rPr>
        <w:t>2</w:t>
      </w:r>
      <w:r w:rsidR="00AF4133" w:rsidRPr="00757D97">
        <w:rPr>
          <w:rStyle w:val="INDENT2"/>
          <w:rFonts w:ascii="Tahoma" w:hAnsi="Tahoma" w:cs="Tahoma"/>
          <w:sz w:val="21"/>
          <w:szCs w:val="21"/>
        </w:rPr>
        <w:t xml:space="preserve"> (</w:t>
      </w:r>
      <w:r w:rsidR="00476235" w:rsidRPr="00757D97">
        <w:rPr>
          <w:rStyle w:val="INDENT2"/>
          <w:rFonts w:ascii="Tahoma" w:hAnsi="Tahoma" w:cs="Tahoma"/>
          <w:sz w:val="21"/>
          <w:szCs w:val="21"/>
        </w:rPr>
        <w:t>dois</w:t>
      </w:r>
      <w:r w:rsidR="00AF4133" w:rsidRPr="00757D97">
        <w:rPr>
          <w:rStyle w:val="INDENT2"/>
          <w:rFonts w:ascii="Tahoma" w:hAnsi="Tahoma" w:cs="Tahoma"/>
          <w:sz w:val="21"/>
          <w:szCs w:val="21"/>
        </w:rPr>
        <w:t xml:space="preserve">) </w:t>
      </w:r>
      <w:r w:rsidRPr="00757D97">
        <w:rPr>
          <w:rStyle w:val="INDENT2"/>
          <w:rFonts w:ascii="Tahoma" w:hAnsi="Tahoma" w:cs="Tahoma"/>
          <w:sz w:val="21"/>
          <w:szCs w:val="21"/>
        </w:rPr>
        <w:t xml:space="preserve">Dias Úteis </w:t>
      </w:r>
      <w:bookmarkStart w:id="58" w:name="_DV_C445"/>
      <w:bookmarkEnd w:id="56"/>
      <w:bookmarkEnd w:id="57"/>
      <w:r w:rsidRPr="00757D97">
        <w:rPr>
          <w:rStyle w:val="INDENT2"/>
          <w:rFonts w:ascii="Tahoma" w:hAnsi="Tahoma" w:cs="Tahoma"/>
          <w:sz w:val="21"/>
          <w:szCs w:val="21"/>
        </w:rPr>
        <w:t>após o seu recebimento,</w:t>
      </w:r>
      <w:bookmarkStart w:id="59" w:name="_DV_X470"/>
      <w:bookmarkStart w:id="60" w:name="_DV_C446"/>
      <w:bookmarkEnd w:id="58"/>
      <w:r w:rsidRPr="00757D97">
        <w:rPr>
          <w:rStyle w:val="INDENT2"/>
          <w:rFonts w:ascii="Tahoma" w:hAnsi="Tahoma" w:cs="Tahoma"/>
          <w:sz w:val="21"/>
          <w:szCs w:val="21"/>
        </w:rPr>
        <w:t xml:space="preserve"> cópia de qualquer correspondência </w:t>
      </w:r>
      <w:bookmarkStart w:id="61" w:name="_DV_C447"/>
      <w:bookmarkEnd w:id="59"/>
      <w:bookmarkEnd w:id="60"/>
      <w:r w:rsidRPr="00757D97">
        <w:rPr>
          <w:rStyle w:val="INDENT2"/>
          <w:rFonts w:ascii="Tahoma" w:hAnsi="Tahoma" w:cs="Tahoma"/>
          <w:sz w:val="21"/>
          <w:szCs w:val="21"/>
        </w:rPr>
        <w:t>ou notificação</w:t>
      </w:r>
      <w:bookmarkStart w:id="62" w:name="_DV_X472"/>
      <w:bookmarkStart w:id="63" w:name="_DV_C448"/>
      <w:bookmarkEnd w:id="61"/>
      <w:r w:rsidRPr="00757D97">
        <w:rPr>
          <w:rStyle w:val="INDENT2"/>
          <w:rFonts w:ascii="Tahoma" w:hAnsi="Tahoma" w:cs="Tahoma"/>
          <w:sz w:val="21"/>
          <w:szCs w:val="21"/>
        </w:rPr>
        <w:t xml:space="preserve"> judicial ou extrajudicial</w:t>
      </w:r>
      <w:bookmarkStart w:id="64" w:name="_DV_C449"/>
      <w:bookmarkEnd w:id="62"/>
      <w:bookmarkEnd w:id="63"/>
      <w:r w:rsidRPr="00757D97">
        <w:rPr>
          <w:rStyle w:val="INDENT2"/>
          <w:rFonts w:ascii="Tahoma" w:hAnsi="Tahoma" w:cs="Tahoma"/>
          <w:sz w:val="21"/>
          <w:szCs w:val="21"/>
        </w:rPr>
        <w:t xml:space="preserve"> recebida pela Emissora relativa às Debêntures ou à presente Escritura;</w:t>
      </w:r>
      <w:bookmarkEnd w:id="64"/>
    </w:p>
    <w:p w14:paraId="44715824" w14:textId="77777777" w:rsidR="000852A8" w:rsidRPr="00757D97" w:rsidRDefault="000852A8" w:rsidP="00AA3011">
      <w:pPr>
        <w:widowControl w:val="0"/>
        <w:tabs>
          <w:tab w:val="num" w:pos="709"/>
          <w:tab w:val="left" w:pos="1701"/>
        </w:tabs>
        <w:spacing w:after="0" w:line="288" w:lineRule="auto"/>
        <w:contextualSpacing/>
        <w:rPr>
          <w:rFonts w:ascii="Tahoma" w:hAnsi="Tahoma" w:cs="Tahoma"/>
          <w:sz w:val="21"/>
          <w:szCs w:val="21"/>
        </w:rPr>
      </w:pPr>
    </w:p>
    <w:p w14:paraId="4B4F417B" w14:textId="759A542F" w:rsidR="000852A8" w:rsidRPr="00757D97" w:rsidRDefault="000852A8" w:rsidP="00AA3011">
      <w:pPr>
        <w:widowControl w:val="0"/>
        <w:numPr>
          <w:ilvl w:val="0"/>
          <w:numId w:val="5"/>
        </w:numPr>
        <w:tabs>
          <w:tab w:val="num" w:pos="709"/>
          <w:tab w:val="left" w:pos="1418"/>
        </w:tabs>
        <w:spacing w:after="0" w:line="288" w:lineRule="auto"/>
        <w:ind w:left="709" w:firstLine="0"/>
        <w:contextualSpacing/>
        <w:rPr>
          <w:rFonts w:ascii="Tahoma" w:hAnsi="Tahoma" w:cs="Tahoma"/>
          <w:sz w:val="21"/>
          <w:szCs w:val="21"/>
        </w:rPr>
      </w:pPr>
      <w:bookmarkStart w:id="65" w:name="_DV_C451"/>
      <w:r w:rsidRPr="00757D97">
        <w:rPr>
          <w:rStyle w:val="INDENT2"/>
          <w:rFonts w:ascii="Tahoma" w:hAnsi="Tahoma" w:cs="Tahoma"/>
          <w:sz w:val="21"/>
          <w:szCs w:val="21"/>
        </w:rPr>
        <w:t>no</w:t>
      </w:r>
      <w:bookmarkEnd w:id="65"/>
      <w:r w:rsidRPr="00757D97">
        <w:rPr>
          <w:rFonts w:ascii="Tahoma" w:hAnsi="Tahoma" w:cs="Tahoma"/>
          <w:sz w:val="21"/>
          <w:szCs w:val="21"/>
        </w:rPr>
        <w:t xml:space="preserve"> prazo </w:t>
      </w:r>
      <w:bookmarkStart w:id="66" w:name="_DV_C452"/>
      <w:r w:rsidRPr="00757D97">
        <w:rPr>
          <w:rStyle w:val="INDENT2"/>
          <w:rFonts w:ascii="Tahoma" w:hAnsi="Tahoma" w:cs="Tahoma"/>
          <w:sz w:val="21"/>
          <w:szCs w:val="21"/>
        </w:rPr>
        <w:t xml:space="preserve">máximo </w:t>
      </w:r>
      <w:bookmarkEnd w:id="66"/>
      <w:r w:rsidRPr="00757D97">
        <w:rPr>
          <w:rFonts w:ascii="Tahoma" w:hAnsi="Tahoma" w:cs="Tahoma"/>
          <w:sz w:val="21"/>
          <w:szCs w:val="21"/>
        </w:rPr>
        <w:t>de</w:t>
      </w:r>
      <w:r w:rsidR="003F3212" w:rsidRPr="00757D97">
        <w:rPr>
          <w:rFonts w:ascii="Tahoma" w:hAnsi="Tahoma" w:cs="Tahoma"/>
          <w:sz w:val="21"/>
          <w:szCs w:val="21"/>
        </w:rPr>
        <w:t xml:space="preserve"> 02 (dois) </w:t>
      </w:r>
      <w:r w:rsidRPr="00757D97">
        <w:rPr>
          <w:rFonts w:ascii="Tahoma" w:hAnsi="Tahoma" w:cs="Tahoma"/>
          <w:sz w:val="21"/>
          <w:szCs w:val="21"/>
        </w:rPr>
        <w:t xml:space="preserve">Dias Úteis, informações a respeito </w:t>
      </w:r>
      <w:r w:rsidRPr="00757D97">
        <w:rPr>
          <w:rStyle w:val="INDENT2"/>
          <w:rFonts w:ascii="Tahoma" w:hAnsi="Tahoma" w:cs="Tahoma"/>
          <w:sz w:val="21"/>
          <w:szCs w:val="21"/>
        </w:rPr>
        <w:t>da</w:t>
      </w:r>
      <w:r w:rsidRPr="00757D97">
        <w:rPr>
          <w:rFonts w:ascii="Tahoma" w:hAnsi="Tahoma" w:cs="Tahoma"/>
          <w:sz w:val="21"/>
          <w:szCs w:val="21"/>
        </w:rPr>
        <w:t xml:space="preserve"> ocorrência de qualquer Evento de </w:t>
      </w:r>
      <w:r w:rsidR="007F2401" w:rsidRPr="00757D97">
        <w:rPr>
          <w:rFonts w:ascii="Tahoma" w:hAnsi="Tahoma" w:cs="Tahoma"/>
          <w:sz w:val="21"/>
          <w:szCs w:val="21"/>
        </w:rPr>
        <w:t>Vencimento Antecipado</w:t>
      </w:r>
      <w:r w:rsidR="00D641DF" w:rsidRPr="00757D97">
        <w:rPr>
          <w:rFonts w:ascii="Tahoma" w:hAnsi="Tahoma" w:cs="Tahoma"/>
          <w:sz w:val="21"/>
          <w:szCs w:val="21"/>
        </w:rPr>
        <w:t xml:space="preserve">, observadas as condições e prazos de cura estabelecidos na Cláusula </w:t>
      </w:r>
      <w:r w:rsidR="00CE75DA" w:rsidRPr="00757D97">
        <w:rPr>
          <w:rFonts w:ascii="Tahoma" w:hAnsi="Tahoma" w:cs="Tahoma"/>
          <w:sz w:val="21"/>
          <w:szCs w:val="21"/>
        </w:rPr>
        <w:t>Sexta</w:t>
      </w:r>
      <w:r w:rsidR="00D641DF" w:rsidRPr="00757D97">
        <w:rPr>
          <w:rFonts w:ascii="Tahoma" w:hAnsi="Tahoma" w:cs="Tahoma"/>
          <w:sz w:val="21"/>
          <w:szCs w:val="21"/>
        </w:rPr>
        <w:t xml:space="preserve"> acima</w:t>
      </w:r>
      <w:r w:rsidRPr="00757D97">
        <w:rPr>
          <w:rFonts w:ascii="Tahoma" w:hAnsi="Tahoma" w:cs="Tahoma"/>
          <w:sz w:val="21"/>
          <w:szCs w:val="21"/>
        </w:rPr>
        <w:t xml:space="preserve">. O descumprimento </w:t>
      </w:r>
      <w:bookmarkStart w:id="67" w:name="_DV_C460"/>
      <w:r w:rsidRPr="00757D97">
        <w:rPr>
          <w:rStyle w:val="INDENT2"/>
          <w:rFonts w:ascii="Tahoma" w:hAnsi="Tahoma" w:cs="Tahoma"/>
          <w:sz w:val="21"/>
          <w:szCs w:val="21"/>
        </w:rPr>
        <w:t>desse dever</w:t>
      </w:r>
      <w:bookmarkEnd w:id="67"/>
      <w:r w:rsidRPr="00757D97">
        <w:rPr>
          <w:rFonts w:ascii="Tahoma" w:hAnsi="Tahoma" w:cs="Tahoma"/>
          <w:sz w:val="21"/>
          <w:szCs w:val="21"/>
        </w:rPr>
        <w:t xml:space="preserve"> pela </w:t>
      </w:r>
      <w:r w:rsidRPr="00757D97">
        <w:rPr>
          <w:rStyle w:val="INDENT2"/>
          <w:rFonts w:ascii="Tahoma" w:hAnsi="Tahoma" w:cs="Tahoma"/>
          <w:sz w:val="21"/>
          <w:szCs w:val="21"/>
        </w:rPr>
        <w:t>Emissora</w:t>
      </w:r>
      <w:r w:rsidRPr="00757D97">
        <w:rPr>
          <w:rFonts w:ascii="Tahoma" w:hAnsi="Tahoma" w:cs="Tahoma"/>
          <w:sz w:val="21"/>
          <w:szCs w:val="21"/>
        </w:rPr>
        <w:t xml:space="preserve"> não impedirá </w:t>
      </w:r>
      <w:r w:rsidR="0028366D" w:rsidRPr="00757D97">
        <w:rPr>
          <w:rFonts w:ascii="Tahoma" w:hAnsi="Tahoma" w:cs="Tahoma"/>
          <w:sz w:val="21"/>
          <w:szCs w:val="21"/>
        </w:rPr>
        <w:t>a</w:t>
      </w:r>
      <w:r w:rsidR="00F00DDC" w:rsidRPr="00757D97">
        <w:rPr>
          <w:rFonts w:ascii="Tahoma" w:hAnsi="Tahoma" w:cs="Tahoma"/>
          <w:sz w:val="21"/>
          <w:szCs w:val="21"/>
        </w:rPr>
        <w:t xml:space="preserve"> </w:t>
      </w:r>
      <w:r w:rsidR="000F6B20" w:rsidRPr="00757D97">
        <w:rPr>
          <w:rFonts w:ascii="Tahoma" w:hAnsi="Tahoma" w:cs="Tahoma"/>
          <w:sz w:val="21"/>
          <w:szCs w:val="21"/>
        </w:rPr>
        <w:t>Securitizadora</w:t>
      </w:r>
      <w:r w:rsidR="007F2401" w:rsidRPr="00757D97">
        <w:rPr>
          <w:rFonts w:ascii="Tahoma" w:hAnsi="Tahoma" w:cs="Tahoma"/>
          <w:sz w:val="21"/>
          <w:szCs w:val="21"/>
        </w:rPr>
        <w:t xml:space="preserve">, conforme orientação dos titulares </w:t>
      </w:r>
      <w:r w:rsidR="00135CF9" w:rsidRPr="00757D97">
        <w:rPr>
          <w:rFonts w:ascii="Tahoma" w:hAnsi="Tahoma" w:cs="Tahoma"/>
          <w:sz w:val="21"/>
          <w:szCs w:val="21"/>
        </w:rPr>
        <w:t xml:space="preserve">dos </w:t>
      </w:r>
      <w:r w:rsidR="007F2401" w:rsidRPr="00757D97">
        <w:rPr>
          <w:rFonts w:ascii="Tahoma" w:hAnsi="Tahoma" w:cs="Tahoma"/>
          <w:sz w:val="21"/>
          <w:szCs w:val="21"/>
        </w:rPr>
        <w:t xml:space="preserve">CRA, </w:t>
      </w:r>
      <w:r w:rsidRPr="00757D97">
        <w:rPr>
          <w:rFonts w:ascii="Tahoma" w:hAnsi="Tahoma" w:cs="Tahoma"/>
          <w:sz w:val="21"/>
          <w:szCs w:val="21"/>
        </w:rPr>
        <w:t xml:space="preserve">de, a seu critério, exercer seus poderes, faculdades e pretensões </w:t>
      </w:r>
      <w:bookmarkStart w:id="68" w:name="_DV_C464"/>
      <w:r w:rsidRPr="00757D97">
        <w:rPr>
          <w:rStyle w:val="INDENT2"/>
          <w:rFonts w:ascii="Tahoma" w:hAnsi="Tahoma" w:cs="Tahoma"/>
          <w:sz w:val="21"/>
          <w:szCs w:val="21"/>
        </w:rPr>
        <w:t>previstos na presente</w:t>
      </w:r>
      <w:bookmarkEnd w:id="68"/>
      <w:r w:rsidRPr="00757D97">
        <w:rPr>
          <w:rFonts w:ascii="Tahoma" w:hAnsi="Tahoma" w:cs="Tahoma"/>
          <w:sz w:val="21"/>
          <w:szCs w:val="21"/>
        </w:rPr>
        <w:t xml:space="preserve"> Escritura, inclusive </w:t>
      </w:r>
      <w:bookmarkStart w:id="69" w:name="_DV_C466"/>
      <w:r w:rsidRPr="00757D97">
        <w:rPr>
          <w:rStyle w:val="INDENT2"/>
          <w:rFonts w:ascii="Tahoma" w:hAnsi="Tahoma" w:cs="Tahoma"/>
          <w:sz w:val="21"/>
          <w:szCs w:val="21"/>
        </w:rPr>
        <w:t xml:space="preserve">o </w:t>
      </w:r>
      <w:bookmarkEnd w:id="69"/>
      <w:r w:rsidRPr="00757D97">
        <w:rPr>
          <w:rFonts w:ascii="Tahoma" w:hAnsi="Tahoma" w:cs="Tahoma"/>
          <w:sz w:val="21"/>
          <w:szCs w:val="21"/>
        </w:rPr>
        <w:t xml:space="preserve">de declarar o </w:t>
      </w:r>
      <w:r w:rsidRPr="00757D97">
        <w:rPr>
          <w:rStyle w:val="INDENT2"/>
          <w:rFonts w:ascii="Tahoma" w:hAnsi="Tahoma" w:cs="Tahoma"/>
          <w:sz w:val="21"/>
          <w:szCs w:val="21"/>
        </w:rPr>
        <w:t>vencimento antecipado;</w:t>
      </w:r>
      <w:r w:rsidR="00F00DDC" w:rsidRPr="00757D97">
        <w:rPr>
          <w:rStyle w:val="INDENT2"/>
          <w:rFonts w:ascii="Tahoma" w:hAnsi="Tahoma" w:cs="Tahoma"/>
          <w:sz w:val="21"/>
          <w:szCs w:val="21"/>
        </w:rPr>
        <w:t xml:space="preserve"> e</w:t>
      </w:r>
    </w:p>
    <w:p w14:paraId="3A8FF4CF" w14:textId="77777777" w:rsidR="000852A8" w:rsidRPr="00757D97" w:rsidRDefault="000852A8" w:rsidP="00AA3011">
      <w:pPr>
        <w:pStyle w:val="Corpodetexto21"/>
        <w:tabs>
          <w:tab w:val="num" w:pos="709"/>
          <w:tab w:val="left" w:pos="1701"/>
        </w:tabs>
        <w:spacing w:after="0" w:line="288" w:lineRule="auto"/>
        <w:ind w:left="709"/>
        <w:rPr>
          <w:rFonts w:ascii="Tahoma" w:hAnsi="Tahoma" w:cs="Tahoma"/>
          <w:sz w:val="21"/>
          <w:szCs w:val="21"/>
        </w:rPr>
      </w:pPr>
    </w:p>
    <w:p w14:paraId="3FAF7CF8" w14:textId="31EA3800" w:rsidR="00F00DDC" w:rsidRPr="00757D97" w:rsidRDefault="00574917" w:rsidP="00AA3011">
      <w:pPr>
        <w:widowControl w:val="0"/>
        <w:numPr>
          <w:ilvl w:val="0"/>
          <w:numId w:val="5"/>
        </w:numPr>
        <w:tabs>
          <w:tab w:val="num" w:pos="709"/>
          <w:tab w:val="left" w:pos="1418"/>
        </w:tabs>
        <w:spacing w:after="0" w:line="288" w:lineRule="auto"/>
        <w:ind w:left="709" w:firstLine="0"/>
        <w:contextualSpacing/>
        <w:rPr>
          <w:rFonts w:ascii="Tahoma" w:hAnsi="Tahoma" w:cs="Tahoma"/>
          <w:sz w:val="21"/>
          <w:szCs w:val="21"/>
        </w:rPr>
      </w:pPr>
      <w:bookmarkStart w:id="70" w:name="_DV_M200"/>
      <w:bookmarkEnd w:id="70"/>
      <w:r w:rsidRPr="00757D97">
        <w:rPr>
          <w:rFonts w:ascii="Tahoma" w:hAnsi="Tahoma" w:cs="Tahoma"/>
          <w:sz w:val="21"/>
          <w:szCs w:val="21"/>
        </w:rPr>
        <w:t>confirmação</w:t>
      </w:r>
      <w:r w:rsidR="000852A8" w:rsidRPr="00757D97">
        <w:rPr>
          <w:rFonts w:ascii="Tahoma" w:hAnsi="Tahoma" w:cs="Tahoma"/>
          <w:sz w:val="21"/>
          <w:szCs w:val="21"/>
        </w:rPr>
        <w:t xml:space="preserve">, quando solicitado, </w:t>
      </w:r>
      <w:r w:rsidR="0028366D" w:rsidRPr="00757D97">
        <w:rPr>
          <w:rFonts w:ascii="Tahoma" w:hAnsi="Tahoma" w:cs="Tahoma"/>
          <w:sz w:val="21"/>
          <w:szCs w:val="21"/>
        </w:rPr>
        <w:t>à</w:t>
      </w:r>
      <w:r w:rsidR="000852A8" w:rsidRPr="00757D97">
        <w:rPr>
          <w:rFonts w:ascii="Tahoma" w:hAnsi="Tahoma" w:cs="Tahoma"/>
          <w:sz w:val="21"/>
          <w:szCs w:val="21"/>
        </w:rPr>
        <w:t xml:space="preserve"> </w:t>
      </w:r>
      <w:r w:rsidR="000F6B20" w:rsidRPr="00757D97">
        <w:rPr>
          <w:rFonts w:ascii="Tahoma" w:hAnsi="Tahoma" w:cs="Tahoma"/>
          <w:sz w:val="21"/>
          <w:szCs w:val="21"/>
        </w:rPr>
        <w:t>Securitizadora</w:t>
      </w:r>
      <w:r w:rsidR="000852A8" w:rsidRPr="00757D97">
        <w:rPr>
          <w:rFonts w:ascii="Tahoma" w:hAnsi="Tahoma" w:cs="Tahoma"/>
          <w:sz w:val="21"/>
          <w:szCs w:val="21"/>
        </w:rPr>
        <w:t>, de que está adimplente com suas obrigações, nos termos estabelecidos nesta Escritura</w:t>
      </w:r>
      <w:r w:rsidRPr="00757D97">
        <w:rPr>
          <w:rFonts w:ascii="Tahoma" w:hAnsi="Tahoma" w:cs="Tahoma"/>
          <w:sz w:val="21"/>
          <w:szCs w:val="21"/>
        </w:rPr>
        <w:t>, no prazo de (</w:t>
      </w:r>
      <w:r w:rsidR="00CE75DA" w:rsidRPr="00757D97">
        <w:rPr>
          <w:rFonts w:ascii="Tahoma" w:hAnsi="Tahoma" w:cs="Tahoma"/>
          <w:sz w:val="21"/>
          <w:szCs w:val="21"/>
        </w:rPr>
        <w:t>i</w:t>
      </w:r>
      <w:r w:rsidRPr="00757D97">
        <w:rPr>
          <w:rFonts w:ascii="Tahoma" w:hAnsi="Tahoma" w:cs="Tahoma"/>
          <w:sz w:val="21"/>
          <w:szCs w:val="21"/>
        </w:rPr>
        <w:t xml:space="preserve">) </w:t>
      </w:r>
      <w:r w:rsidR="00AF4133" w:rsidRPr="00757D97">
        <w:rPr>
          <w:rFonts w:ascii="Tahoma" w:hAnsi="Tahoma" w:cs="Tahoma"/>
          <w:sz w:val="21"/>
          <w:szCs w:val="21"/>
        </w:rPr>
        <w:t xml:space="preserve">3 </w:t>
      </w:r>
      <w:r w:rsidRPr="00757D97">
        <w:rPr>
          <w:rFonts w:ascii="Tahoma" w:hAnsi="Tahoma" w:cs="Tahoma"/>
          <w:sz w:val="21"/>
          <w:szCs w:val="21"/>
        </w:rPr>
        <w:t>(</w:t>
      </w:r>
      <w:r w:rsidR="00AF4133" w:rsidRPr="00757D97">
        <w:rPr>
          <w:rFonts w:ascii="Tahoma" w:hAnsi="Tahoma" w:cs="Tahoma"/>
          <w:sz w:val="21"/>
          <w:szCs w:val="21"/>
        </w:rPr>
        <w:t>três</w:t>
      </w:r>
      <w:r w:rsidRPr="00757D97">
        <w:rPr>
          <w:rFonts w:ascii="Tahoma" w:hAnsi="Tahoma" w:cs="Tahoma"/>
          <w:sz w:val="21"/>
          <w:szCs w:val="21"/>
        </w:rPr>
        <w:t xml:space="preserve">) </w:t>
      </w:r>
      <w:r w:rsidR="00AF4133" w:rsidRPr="00757D97">
        <w:rPr>
          <w:rFonts w:ascii="Tahoma" w:hAnsi="Tahoma" w:cs="Tahoma"/>
          <w:sz w:val="21"/>
          <w:szCs w:val="21"/>
        </w:rPr>
        <w:t xml:space="preserve">Dias Úteis </w:t>
      </w:r>
      <w:r w:rsidRPr="00757D97">
        <w:rPr>
          <w:rFonts w:ascii="Tahoma" w:hAnsi="Tahoma" w:cs="Tahoma"/>
          <w:sz w:val="21"/>
          <w:szCs w:val="21"/>
        </w:rPr>
        <w:t>contados da respectiva solicitação</w:t>
      </w:r>
      <w:r w:rsidR="00D8054E" w:rsidRPr="00757D97">
        <w:rPr>
          <w:rFonts w:ascii="Tahoma" w:hAnsi="Tahoma" w:cs="Tahoma"/>
          <w:sz w:val="21"/>
          <w:szCs w:val="21"/>
        </w:rPr>
        <w:t>,</w:t>
      </w:r>
      <w:r w:rsidRPr="00757D97">
        <w:rPr>
          <w:rFonts w:ascii="Tahoma" w:hAnsi="Tahoma" w:cs="Tahoma"/>
          <w:sz w:val="21"/>
          <w:szCs w:val="21"/>
        </w:rPr>
        <w:t xml:space="preserve"> para obrigações não pecuniárias; </w:t>
      </w:r>
      <w:r w:rsidRPr="00757D97">
        <w:rPr>
          <w:rFonts w:ascii="Tahoma" w:hAnsi="Tahoma" w:cs="Tahoma"/>
          <w:sz w:val="21"/>
          <w:szCs w:val="21"/>
        </w:rPr>
        <w:lastRenderedPageBreak/>
        <w:t>e (</w:t>
      </w:r>
      <w:proofErr w:type="spellStart"/>
      <w:r w:rsidR="00CE75DA" w:rsidRPr="00757D97">
        <w:rPr>
          <w:rFonts w:ascii="Tahoma" w:hAnsi="Tahoma" w:cs="Tahoma"/>
          <w:sz w:val="21"/>
          <w:szCs w:val="21"/>
        </w:rPr>
        <w:t>ii</w:t>
      </w:r>
      <w:proofErr w:type="spellEnd"/>
      <w:r w:rsidRPr="00757D97">
        <w:rPr>
          <w:rFonts w:ascii="Tahoma" w:hAnsi="Tahoma" w:cs="Tahoma"/>
          <w:sz w:val="21"/>
          <w:szCs w:val="21"/>
        </w:rPr>
        <w:t xml:space="preserve">) </w:t>
      </w:r>
      <w:r w:rsidR="00AF4133" w:rsidRPr="00757D97">
        <w:rPr>
          <w:rFonts w:ascii="Tahoma" w:hAnsi="Tahoma" w:cs="Tahoma"/>
          <w:sz w:val="21"/>
          <w:szCs w:val="21"/>
        </w:rPr>
        <w:t xml:space="preserve">2 </w:t>
      </w:r>
      <w:r w:rsidRPr="00757D97">
        <w:rPr>
          <w:rFonts w:ascii="Tahoma" w:hAnsi="Tahoma" w:cs="Tahoma"/>
          <w:sz w:val="21"/>
          <w:szCs w:val="21"/>
        </w:rPr>
        <w:t>(</w:t>
      </w:r>
      <w:r w:rsidR="00AF4133" w:rsidRPr="00757D97">
        <w:rPr>
          <w:rFonts w:ascii="Tahoma" w:hAnsi="Tahoma" w:cs="Tahoma"/>
          <w:sz w:val="21"/>
          <w:szCs w:val="21"/>
        </w:rPr>
        <w:t>dois</w:t>
      </w:r>
      <w:r w:rsidRPr="00757D97">
        <w:rPr>
          <w:rFonts w:ascii="Tahoma" w:hAnsi="Tahoma" w:cs="Tahoma"/>
          <w:sz w:val="21"/>
          <w:szCs w:val="21"/>
        </w:rPr>
        <w:t xml:space="preserve">) </w:t>
      </w:r>
      <w:r w:rsidR="00D8054E" w:rsidRPr="00757D97">
        <w:rPr>
          <w:rFonts w:ascii="Tahoma" w:hAnsi="Tahoma" w:cs="Tahoma"/>
          <w:sz w:val="21"/>
          <w:szCs w:val="21"/>
        </w:rPr>
        <w:t xml:space="preserve">Dias Úteis </w:t>
      </w:r>
      <w:r w:rsidRPr="00757D97">
        <w:rPr>
          <w:rFonts w:ascii="Tahoma" w:hAnsi="Tahoma" w:cs="Tahoma"/>
          <w:sz w:val="21"/>
          <w:szCs w:val="21"/>
        </w:rPr>
        <w:t>contados da respectiva solicitação</w:t>
      </w:r>
      <w:r w:rsidR="00D8054E" w:rsidRPr="00757D97">
        <w:rPr>
          <w:rFonts w:ascii="Tahoma" w:hAnsi="Tahoma" w:cs="Tahoma"/>
          <w:sz w:val="21"/>
          <w:szCs w:val="21"/>
        </w:rPr>
        <w:t>,</w:t>
      </w:r>
      <w:r w:rsidRPr="00757D97">
        <w:rPr>
          <w:rFonts w:ascii="Tahoma" w:hAnsi="Tahoma" w:cs="Tahoma"/>
          <w:sz w:val="21"/>
          <w:szCs w:val="21"/>
        </w:rPr>
        <w:t xml:space="preserve"> para obrigações pecuniárias</w:t>
      </w:r>
      <w:r w:rsidR="000852A8" w:rsidRPr="00757D97">
        <w:rPr>
          <w:rFonts w:ascii="Tahoma" w:hAnsi="Tahoma" w:cs="Tahoma"/>
          <w:sz w:val="21"/>
          <w:szCs w:val="21"/>
        </w:rPr>
        <w:t xml:space="preserve">. Para fins de clareza, a comunicação tratada neste inciso terá caráter meramente </w:t>
      </w:r>
      <w:proofErr w:type="spellStart"/>
      <w:r w:rsidR="000852A8" w:rsidRPr="00757D97">
        <w:rPr>
          <w:rFonts w:ascii="Tahoma" w:hAnsi="Tahoma" w:cs="Tahoma"/>
          <w:sz w:val="21"/>
          <w:szCs w:val="21"/>
        </w:rPr>
        <w:t>elucidatório</w:t>
      </w:r>
      <w:proofErr w:type="spellEnd"/>
      <w:r w:rsidR="00F00DDC" w:rsidRPr="00757D97">
        <w:rPr>
          <w:rFonts w:ascii="Tahoma" w:hAnsi="Tahoma" w:cs="Tahoma"/>
          <w:sz w:val="21"/>
          <w:szCs w:val="21"/>
        </w:rPr>
        <w:t>.</w:t>
      </w:r>
    </w:p>
    <w:p w14:paraId="4A5A12C8"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bookmarkStart w:id="71" w:name="_DV_M202"/>
      <w:bookmarkEnd w:id="71"/>
    </w:p>
    <w:p w14:paraId="7C8F5094" w14:textId="30A223DA" w:rsidR="00A56E5A"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notificar</w:t>
      </w:r>
      <w:r w:rsidR="00D8054E" w:rsidRPr="00757D97">
        <w:rPr>
          <w:rFonts w:ascii="Tahoma" w:hAnsi="Tahoma" w:cs="Tahoma"/>
          <w:sz w:val="21"/>
          <w:szCs w:val="21"/>
        </w:rPr>
        <w:t>,</w:t>
      </w:r>
      <w:r w:rsidRPr="00757D97">
        <w:rPr>
          <w:rFonts w:ascii="Tahoma" w:hAnsi="Tahoma" w:cs="Tahoma"/>
          <w:sz w:val="21"/>
          <w:szCs w:val="21"/>
        </w:rPr>
        <w:t xml:space="preserve"> em até </w:t>
      </w:r>
      <w:r w:rsidR="00517D55" w:rsidRPr="00757D97">
        <w:rPr>
          <w:rFonts w:ascii="Tahoma" w:hAnsi="Tahoma" w:cs="Tahoma"/>
          <w:sz w:val="21"/>
          <w:szCs w:val="21"/>
        </w:rPr>
        <w:t>2</w:t>
      </w:r>
      <w:r w:rsidRPr="00757D97">
        <w:rPr>
          <w:rFonts w:ascii="Tahoma" w:hAnsi="Tahoma" w:cs="Tahoma"/>
          <w:sz w:val="21"/>
          <w:szCs w:val="21"/>
        </w:rPr>
        <w:t xml:space="preserve"> (</w:t>
      </w:r>
      <w:r w:rsidR="00517D55" w:rsidRPr="00757D97">
        <w:rPr>
          <w:rFonts w:ascii="Tahoma" w:hAnsi="Tahoma" w:cs="Tahoma"/>
          <w:sz w:val="21"/>
          <w:szCs w:val="21"/>
        </w:rPr>
        <w:t>dois</w:t>
      </w:r>
      <w:r w:rsidRPr="00757D97">
        <w:rPr>
          <w:rFonts w:ascii="Tahoma" w:hAnsi="Tahoma" w:cs="Tahoma"/>
          <w:sz w:val="21"/>
          <w:szCs w:val="21"/>
        </w:rPr>
        <w:t>) Dias Úteis</w:t>
      </w:r>
      <w:r w:rsidR="003F3212" w:rsidRPr="00757D97">
        <w:rPr>
          <w:rFonts w:ascii="Tahoma" w:hAnsi="Tahoma" w:cs="Tahoma"/>
          <w:sz w:val="21"/>
          <w:szCs w:val="21"/>
        </w:rPr>
        <w:t>,</w:t>
      </w:r>
      <w:r w:rsidRPr="00757D97">
        <w:rPr>
          <w:rFonts w:ascii="Tahoma" w:hAnsi="Tahoma" w:cs="Tahoma"/>
          <w:sz w:val="21"/>
          <w:szCs w:val="21"/>
        </w:rPr>
        <w:t xml:space="preserve">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007F2401" w:rsidRPr="00757D97">
        <w:rPr>
          <w:rFonts w:ascii="Tahoma" w:hAnsi="Tahoma" w:cs="Tahoma"/>
          <w:sz w:val="21"/>
          <w:szCs w:val="21"/>
        </w:rPr>
        <w:t xml:space="preserve"> </w:t>
      </w:r>
      <w:r w:rsidRPr="00757D97">
        <w:rPr>
          <w:rFonts w:ascii="Tahoma" w:hAnsi="Tahoma" w:cs="Tahoma"/>
          <w:sz w:val="21"/>
          <w:szCs w:val="21"/>
        </w:rPr>
        <w:t>sobre qualquer alteração nas condições financeiras, econômicas, comerciais, operacionais</w:t>
      </w:r>
      <w:r w:rsidR="000B0CE7" w:rsidRPr="00757D97">
        <w:rPr>
          <w:rFonts w:ascii="Tahoma" w:hAnsi="Tahoma" w:cs="Tahoma"/>
          <w:sz w:val="21"/>
          <w:szCs w:val="21"/>
        </w:rPr>
        <w:t>, reputacionais</w:t>
      </w:r>
      <w:r w:rsidRPr="00757D97">
        <w:rPr>
          <w:rFonts w:ascii="Tahoma" w:hAnsi="Tahoma" w:cs="Tahoma"/>
          <w:sz w:val="21"/>
          <w:szCs w:val="21"/>
        </w:rPr>
        <w:t xml:space="preserve"> ou societárias ou nos negócios da Emissora, bem como quaisquer eventos ou situações que </w:t>
      </w:r>
      <w:r w:rsidR="00F00DDC" w:rsidRPr="00757D97">
        <w:rPr>
          <w:rFonts w:ascii="Tahoma" w:hAnsi="Tahoma" w:cs="Tahoma"/>
          <w:sz w:val="21"/>
          <w:szCs w:val="21"/>
        </w:rPr>
        <w:t>possam causar um</w:t>
      </w:r>
      <w:r w:rsidR="00A56E5A" w:rsidRPr="00757D97">
        <w:rPr>
          <w:rFonts w:ascii="Tahoma" w:hAnsi="Tahoma" w:cs="Tahoma"/>
          <w:sz w:val="21"/>
          <w:szCs w:val="21"/>
        </w:rPr>
        <w:t xml:space="preserve"> evento ou situaç</w:t>
      </w:r>
      <w:r w:rsidR="005A0816" w:rsidRPr="00757D97">
        <w:rPr>
          <w:rFonts w:ascii="Tahoma" w:hAnsi="Tahoma" w:cs="Tahoma"/>
          <w:sz w:val="21"/>
          <w:szCs w:val="21"/>
        </w:rPr>
        <w:t>ão</w:t>
      </w:r>
      <w:r w:rsidR="00A56E5A" w:rsidRPr="00757D97">
        <w:rPr>
          <w:rFonts w:ascii="Tahoma" w:hAnsi="Tahoma" w:cs="Tahoma"/>
          <w:sz w:val="21"/>
          <w:szCs w:val="21"/>
        </w:rPr>
        <w:t xml:space="preserve"> que comprovadamente afete, de modo relevante e adverso, (i)</w:t>
      </w:r>
      <w:r w:rsidR="003F3212" w:rsidRPr="00757D97">
        <w:rPr>
          <w:rFonts w:ascii="Tahoma" w:hAnsi="Tahoma" w:cs="Tahoma"/>
          <w:sz w:val="21"/>
          <w:szCs w:val="21"/>
        </w:rPr>
        <w:t xml:space="preserve"> </w:t>
      </w:r>
      <w:r w:rsidR="00517D55" w:rsidRPr="00757D97">
        <w:rPr>
          <w:rFonts w:ascii="Tahoma" w:hAnsi="Tahoma" w:cs="Tahoma"/>
          <w:sz w:val="21"/>
          <w:szCs w:val="21"/>
        </w:rPr>
        <w:t xml:space="preserve">a reputação da </w:t>
      </w:r>
      <w:proofErr w:type="spellStart"/>
      <w:r w:rsidR="00517D55" w:rsidRPr="00757D97">
        <w:rPr>
          <w:rFonts w:ascii="Tahoma" w:hAnsi="Tahoma" w:cs="Tahoma"/>
          <w:sz w:val="21"/>
          <w:szCs w:val="21"/>
        </w:rPr>
        <w:t>Securitizadora</w:t>
      </w:r>
      <w:proofErr w:type="spellEnd"/>
      <w:r w:rsidR="00517D55" w:rsidRPr="00757D97">
        <w:rPr>
          <w:rFonts w:ascii="Tahoma" w:hAnsi="Tahoma" w:cs="Tahoma"/>
          <w:sz w:val="21"/>
          <w:szCs w:val="21"/>
        </w:rPr>
        <w:t>; (</w:t>
      </w:r>
      <w:proofErr w:type="spellStart"/>
      <w:r w:rsidR="00517D55" w:rsidRPr="00757D97">
        <w:rPr>
          <w:rFonts w:ascii="Tahoma" w:hAnsi="Tahoma" w:cs="Tahoma"/>
          <w:sz w:val="21"/>
          <w:szCs w:val="21"/>
        </w:rPr>
        <w:t>ii</w:t>
      </w:r>
      <w:proofErr w:type="spellEnd"/>
      <w:r w:rsidR="00517D55" w:rsidRPr="00757D97">
        <w:rPr>
          <w:rFonts w:ascii="Tahoma" w:hAnsi="Tahoma" w:cs="Tahoma"/>
          <w:sz w:val="21"/>
          <w:szCs w:val="21"/>
        </w:rPr>
        <w:t>)</w:t>
      </w:r>
      <w:r w:rsidR="00A56E5A" w:rsidRPr="00757D97">
        <w:rPr>
          <w:rFonts w:ascii="Tahoma" w:hAnsi="Tahoma" w:cs="Tahoma"/>
          <w:sz w:val="21"/>
          <w:szCs w:val="21"/>
        </w:rPr>
        <w:t xml:space="preserve"> a condição financeira, nas operações, no negócio ou nos ativos da Emissora; (</w:t>
      </w:r>
      <w:proofErr w:type="spellStart"/>
      <w:r w:rsidR="00A56E5A" w:rsidRPr="00757D97">
        <w:rPr>
          <w:rFonts w:ascii="Tahoma" w:hAnsi="Tahoma" w:cs="Tahoma"/>
          <w:sz w:val="21"/>
          <w:szCs w:val="21"/>
        </w:rPr>
        <w:t>ii</w:t>
      </w:r>
      <w:r w:rsidR="00517D55" w:rsidRPr="00757D97">
        <w:rPr>
          <w:rFonts w:ascii="Tahoma" w:hAnsi="Tahoma" w:cs="Tahoma"/>
          <w:sz w:val="21"/>
          <w:szCs w:val="21"/>
        </w:rPr>
        <w:t>i</w:t>
      </w:r>
      <w:proofErr w:type="spellEnd"/>
      <w:r w:rsidR="00A56E5A" w:rsidRPr="00757D97">
        <w:rPr>
          <w:rFonts w:ascii="Tahoma" w:hAnsi="Tahoma" w:cs="Tahoma"/>
          <w:sz w:val="21"/>
          <w:szCs w:val="21"/>
        </w:rPr>
        <w:t>) a habilidade da Emissora de cumprir as suas obrigações relevantes constantes nesta Escritura; e (</w:t>
      </w:r>
      <w:proofErr w:type="spellStart"/>
      <w:r w:rsidR="00A56E5A" w:rsidRPr="00757D97">
        <w:rPr>
          <w:rFonts w:ascii="Tahoma" w:hAnsi="Tahoma" w:cs="Tahoma"/>
          <w:sz w:val="21"/>
          <w:szCs w:val="21"/>
        </w:rPr>
        <w:t>i</w:t>
      </w:r>
      <w:r w:rsidR="003F3212" w:rsidRPr="00757D97">
        <w:rPr>
          <w:rFonts w:ascii="Tahoma" w:hAnsi="Tahoma" w:cs="Tahoma"/>
          <w:sz w:val="21"/>
          <w:szCs w:val="21"/>
        </w:rPr>
        <w:t>v</w:t>
      </w:r>
      <w:proofErr w:type="spellEnd"/>
      <w:r w:rsidR="00A56E5A" w:rsidRPr="00757D97">
        <w:rPr>
          <w:rFonts w:ascii="Tahoma" w:hAnsi="Tahoma" w:cs="Tahoma"/>
          <w:sz w:val="21"/>
          <w:szCs w:val="21"/>
        </w:rPr>
        <w:t xml:space="preserve">) a legalidade, validade e/ou exequibilidade de qualquer dos Documentos da </w:t>
      </w:r>
      <w:r w:rsidR="004D0F4D" w:rsidRPr="00757D97">
        <w:rPr>
          <w:rFonts w:ascii="Tahoma" w:hAnsi="Tahoma" w:cs="Tahoma"/>
          <w:sz w:val="21"/>
          <w:szCs w:val="21"/>
        </w:rPr>
        <w:t>Oferta</w:t>
      </w:r>
      <w:r w:rsidR="00A56E5A" w:rsidRPr="00757D97">
        <w:rPr>
          <w:rFonts w:ascii="Tahoma" w:hAnsi="Tahoma" w:cs="Tahoma"/>
          <w:sz w:val="21"/>
          <w:szCs w:val="21"/>
        </w:rPr>
        <w:t>, assim como nos direitos d</w:t>
      </w:r>
      <w:r w:rsidR="0028366D" w:rsidRPr="00757D97">
        <w:rPr>
          <w:rFonts w:ascii="Tahoma" w:hAnsi="Tahoma" w:cs="Tahoma"/>
          <w:sz w:val="21"/>
          <w:szCs w:val="21"/>
        </w:rPr>
        <w:t>a</w:t>
      </w:r>
      <w:r w:rsidR="00A56E5A" w:rsidRPr="00757D97">
        <w:rPr>
          <w:rFonts w:ascii="Tahoma" w:hAnsi="Tahoma" w:cs="Tahoma"/>
          <w:sz w:val="21"/>
          <w:szCs w:val="21"/>
        </w:rPr>
        <w:t xml:space="preserve"> </w:t>
      </w:r>
      <w:r w:rsidR="000F6B20" w:rsidRPr="00757D97">
        <w:rPr>
          <w:rFonts w:ascii="Tahoma" w:hAnsi="Tahoma" w:cs="Tahoma"/>
          <w:sz w:val="21"/>
          <w:szCs w:val="21"/>
        </w:rPr>
        <w:t>Securitizadora</w:t>
      </w:r>
      <w:r w:rsidR="005A0816" w:rsidRPr="00757D97">
        <w:rPr>
          <w:rFonts w:ascii="Tahoma" w:hAnsi="Tahoma" w:cs="Tahoma"/>
          <w:sz w:val="21"/>
          <w:szCs w:val="21"/>
        </w:rPr>
        <w:t xml:space="preserve"> e/ou dos titulares d</w:t>
      </w:r>
      <w:r w:rsidR="00CB4359" w:rsidRPr="00757D97">
        <w:rPr>
          <w:rFonts w:ascii="Tahoma" w:hAnsi="Tahoma" w:cs="Tahoma"/>
          <w:sz w:val="21"/>
          <w:szCs w:val="21"/>
        </w:rPr>
        <w:t>os</w:t>
      </w:r>
      <w:r w:rsidR="005A0816" w:rsidRPr="00757D97">
        <w:rPr>
          <w:rFonts w:ascii="Tahoma" w:hAnsi="Tahoma" w:cs="Tahoma"/>
          <w:sz w:val="21"/>
          <w:szCs w:val="21"/>
        </w:rPr>
        <w:t xml:space="preserve"> CRA, conforme o caso,</w:t>
      </w:r>
      <w:r w:rsidR="00A56E5A" w:rsidRPr="00757D97">
        <w:rPr>
          <w:rFonts w:ascii="Tahoma" w:hAnsi="Tahoma" w:cs="Tahoma"/>
          <w:sz w:val="21"/>
          <w:szCs w:val="21"/>
        </w:rPr>
        <w:t xml:space="preserve"> constantes em tais documentos (“</w:t>
      </w:r>
      <w:r w:rsidR="00A56E5A" w:rsidRPr="00757D97">
        <w:rPr>
          <w:rFonts w:ascii="Tahoma" w:hAnsi="Tahoma" w:cs="Tahoma"/>
          <w:b/>
          <w:sz w:val="21"/>
          <w:szCs w:val="21"/>
        </w:rPr>
        <w:t>Efeito Adverso Relevante</w:t>
      </w:r>
      <w:r w:rsidR="00A56E5A" w:rsidRPr="00757D97">
        <w:rPr>
          <w:rFonts w:ascii="Tahoma" w:hAnsi="Tahoma" w:cs="Tahoma"/>
          <w:sz w:val="21"/>
          <w:szCs w:val="21"/>
        </w:rPr>
        <w:t>”);</w:t>
      </w:r>
    </w:p>
    <w:p w14:paraId="79B32B0C"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p>
    <w:p w14:paraId="698751B6" w14:textId="602E53CE" w:rsidR="000852A8" w:rsidRPr="00757D97" w:rsidRDefault="000852A8" w:rsidP="00AA3011">
      <w:pPr>
        <w:widowControl w:val="0"/>
        <w:numPr>
          <w:ilvl w:val="0"/>
          <w:numId w:val="4"/>
        </w:numPr>
        <w:tabs>
          <w:tab w:val="clear" w:pos="1080"/>
          <w:tab w:val="num" w:pos="0"/>
        </w:tabs>
        <w:spacing w:after="0" w:line="288" w:lineRule="auto"/>
        <w:ind w:left="0" w:firstLine="0"/>
        <w:contextualSpacing/>
        <w:rPr>
          <w:rStyle w:val="INDENT2"/>
          <w:rFonts w:ascii="Tahoma" w:hAnsi="Tahoma" w:cs="Tahoma"/>
          <w:sz w:val="21"/>
          <w:szCs w:val="21"/>
        </w:rPr>
      </w:pPr>
      <w:r w:rsidRPr="00757D97">
        <w:rPr>
          <w:rFonts w:ascii="Tahoma" w:hAnsi="Tahoma" w:cs="Tahoma"/>
          <w:sz w:val="21"/>
          <w:szCs w:val="21"/>
        </w:rPr>
        <w:t xml:space="preserve">promover a adequada divulgação de atos ou fatos relevantes conforme definidos no artigo 2° da </w:t>
      </w:r>
      <w:r w:rsidR="0053514F" w:rsidRPr="00757D97">
        <w:rPr>
          <w:rFonts w:ascii="Tahoma" w:hAnsi="Tahoma" w:cs="Tahoma"/>
          <w:sz w:val="21"/>
          <w:szCs w:val="21"/>
        </w:rPr>
        <w:t>Resolução CVM nº 44, de 23 de agosto de 2021</w:t>
      </w:r>
      <w:r w:rsidRPr="00757D97">
        <w:rPr>
          <w:rFonts w:ascii="Tahoma" w:hAnsi="Tahoma" w:cs="Tahoma"/>
          <w:sz w:val="21"/>
          <w:szCs w:val="21"/>
        </w:rPr>
        <w:t xml:space="preserve">, conforme alterada, comunicando em até </w:t>
      </w:r>
      <w:r w:rsidR="003F0685" w:rsidRPr="00757D97">
        <w:rPr>
          <w:rFonts w:ascii="Tahoma" w:hAnsi="Tahoma" w:cs="Tahoma"/>
          <w:sz w:val="21"/>
          <w:szCs w:val="21"/>
        </w:rPr>
        <w:t xml:space="preserve">5 </w:t>
      </w:r>
      <w:r w:rsidR="003A5800" w:rsidRPr="00757D97">
        <w:rPr>
          <w:rFonts w:ascii="Tahoma" w:hAnsi="Tahoma" w:cs="Tahoma"/>
          <w:sz w:val="21"/>
          <w:szCs w:val="21"/>
        </w:rPr>
        <w:t>(</w:t>
      </w:r>
      <w:r w:rsidR="003F0685" w:rsidRPr="00757D97">
        <w:rPr>
          <w:rFonts w:ascii="Tahoma" w:hAnsi="Tahoma" w:cs="Tahoma"/>
          <w:sz w:val="21"/>
          <w:szCs w:val="21"/>
        </w:rPr>
        <w:t>cinco</w:t>
      </w:r>
      <w:r w:rsidR="003A5800" w:rsidRPr="00757D97">
        <w:rPr>
          <w:rFonts w:ascii="Tahoma" w:hAnsi="Tahoma" w:cs="Tahoma"/>
          <w:sz w:val="21"/>
          <w:szCs w:val="21"/>
        </w:rPr>
        <w:t xml:space="preserve">) Dias Úteis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007F2401" w:rsidRPr="00757D97">
        <w:rPr>
          <w:rFonts w:ascii="Tahoma" w:hAnsi="Tahoma" w:cs="Tahoma"/>
          <w:sz w:val="21"/>
          <w:szCs w:val="21"/>
        </w:rPr>
        <w:t xml:space="preserve"> </w:t>
      </w:r>
      <w:r w:rsidRPr="00757D97">
        <w:rPr>
          <w:rFonts w:ascii="Tahoma" w:hAnsi="Tahoma" w:cs="Tahoma"/>
          <w:sz w:val="21"/>
          <w:szCs w:val="21"/>
        </w:rPr>
        <w:t>de referida divulgação</w:t>
      </w:r>
      <w:r w:rsidRPr="00757D97">
        <w:rPr>
          <w:rStyle w:val="INDENT2"/>
          <w:rFonts w:ascii="Tahoma" w:hAnsi="Tahoma" w:cs="Tahoma"/>
          <w:sz w:val="21"/>
          <w:szCs w:val="21"/>
        </w:rPr>
        <w:t>;</w:t>
      </w:r>
    </w:p>
    <w:p w14:paraId="075691C1" w14:textId="77777777" w:rsidR="000852A8" w:rsidRPr="00757D97" w:rsidRDefault="000852A8" w:rsidP="00AA3011">
      <w:pPr>
        <w:pStyle w:val="Corpodetexto21"/>
        <w:tabs>
          <w:tab w:val="num" w:pos="0"/>
        </w:tabs>
        <w:spacing w:after="0" w:line="288" w:lineRule="auto"/>
        <w:ind w:left="0"/>
        <w:rPr>
          <w:rFonts w:ascii="Tahoma" w:hAnsi="Tahoma" w:cs="Tahoma"/>
          <w:sz w:val="21"/>
          <w:szCs w:val="21"/>
        </w:rPr>
      </w:pPr>
    </w:p>
    <w:p w14:paraId="1F225C67" w14:textId="7F1BE21F"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manter </w:t>
      </w:r>
      <w:r w:rsidR="00887831" w:rsidRPr="00757D97">
        <w:rPr>
          <w:rFonts w:ascii="Tahoma" w:hAnsi="Tahoma" w:cs="Tahoma"/>
          <w:sz w:val="21"/>
          <w:szCs w:val="21"/>
        </w:rPr>
        <w:t xml:space="preserve">arquivados os </w:t>
      </w:r>
      <w:r w:rsidRPr="00757D97">
        <w:rPr>
          <w:rFonts w:ascii="Tahoma" w:hAnsi="Tahoma" w:cs="Tahoma"/>
          <w:sz w:val="21"/>
          <w:szCs w:val="21"/>
        </w:rPr>
        <w:t xml:space="preserve">documentos mencionados </w:t>
      </w:r>
      <w:r w:rsidR="00D954AC" w:rsidRPr="00757D97">
        <w:rPr>
          <w:rFonts w:ascii="Tahoma" w:hAnsi="Tahoma" w:cs="Tahoma"/>
          <w:sz w:val="21"/>
          <w:szCs w:val="21"/>
        </w:rPr>
        <w:t>no item (</w:t>
      </w:r>
      <w:r w:rsidR="000A11D4" w:rsidRPr="00757D97">
        <w:rPr>
          <w:rFonts w:ascii="Tahoma" w:hAnsi="Tahoma" w:cs="Tahoma"/>
          <w:sz w:val="21"/>
          <w:szCs w:val="21"/>
        </w:rPr>
        <w:t>i</w:t>
      </w:r>
      <w:r w:rsidR="00D954AC" w:rsidRPr="00757D97">
        <w:rPr>
          <w:rFonts w:ascii="Tahoma" w:hAnsi="Tahoma" w:cs="Tahoma"/>
          <w:sz w:val="21"/>
          <w:szCs w:val="21"/>
        </w:rPr>
        <w:t xml:space="preserve">) da </w:t>
      </w:r>
      <w:r w:rsidRPr="00757D97">
        <w:rPr>
          <w:rFonts w:ascii="Tahoma" w:hAnsi="Tahoma" w:cs="Tahoma"/>
          <w:sz w:val="21"/>
          <w:szCs w:val="21"/>
        </w:rPr>
        <w:t>alínea (</w:t>
      </w:r>
      <w:r w:rsidR="000A11D4" w:rsidRPr="00757D97">
        <w:rPr>
          <w:rFonts w:ascii="Tahoma" w:hAnsi="Tahoma" w:cs="Tahoma"/>
          <w:sz w:val="21"/>
          <w:szCs w:val="21"/>
        </w:rPr>
        <w:t>a</w:t>
      </w:r>
      <w:r w:rsidRPr="00757D97">
        <w:rPr>
          <w:rFonts w:ascii="Tahoma" w:hAnsi="Tahoma" w:cs="Tahoma"/>
          <w:sz w:val="21"/>
          <w:szCs w:val="21"/>
        </w:rPr>
        <w:t>) acima</w:t>
      </w:r>
      <w:r w:rsidR="00887831" w:rsidRPr="00757D97">
        <w:rPr>
          <w:rFonts w:ascii="Tahoma" w:hAnsi="Tahoma" w:cs="Tahoma"/>
          <w:sz w:val="21"/>
          <w:szCs w:val="21"/>
        </w:rPr>
        <w:t xml:space="preserve"> e disponibilizá-los </w:t>
      </w:r>
      <w:r w:rsidR="0028366D" w:rsidRPr="00757D97">
        <w:rPr>
          <w:rFonts w:ascii="Tahoma" w:hAnsi="Tahoma" w:cs="Tahoma"/>
          <w:sz w:val="21"/>
          <w:szCs w:val="21"/>
        </w:rPr>
        <w:t>à</w:t>
      </w:r>
      <w:r w:rsidR="00887831" w:rsidRPr="00757D97">
        <w:rPr>
          <w:rFonts w:ascii="Tahoma" w:hAnsi="Tahoma" w:cs="Tahoma"/>
          <w:sz w:val="21"/>
          <w:szCs w:val="21"/>
        </w:rPr>
        <w:t xml:space="preserve"> </w:t>
      </w:r>
      <w:r w:rsidR="000F6B20" w:rsidRPr="00757D97">
        <w:rPr>
          <w:rFonts w:ascii="Tahoma" w:hAnsi="Tahoma" w:cs="Tahoma"/>
          <w:sz w:val="21"/>
          <w:szCs w:val="21"/>
        </w:rPr>
        <w:t>Securitizadora</w:t>
      </w:r>
      <w:r w:rsidR="00887831" w:rsidRPr="00757D97">
        <w:rPr>
          <w:rFonts w:ascii="Tahoma" w:hAnsi="Tahoma" w:cs="Tahoma"/>
          <w:sz w:val="21"/>
          <w:szCs w:val="21"/>
        </w:rPr>
        <w:t xml:space="preserve"> sempre que solicitado, em até </w:t>
      </w:r>
      <w:r w:rsidR="003A5800" w:rsidRPr="00757D97">
        <w:rPr>
          <w:rFonts w:ascii="Tahoma" w:hAnsi="Tahoma" w:cs="Tahoma"/>
          <w:sz w:val="21"/>
          <w:szCs w:val="21"/>
        </w:rPr>
        <w:t xml:space="preserve">2 (dois) Dias Úteis </w:t>
      </w:r>
      <w:r w:rsidR="00887831" w:rsidRPr="00757D97">
        <w:rPr>
          <w:rFonts w:ascii="Tahoma" w:hAnsi="Tahoma" w:cs="Tahoma"/>
          <w:sz w:val="21"/>
          <w:szCs w:val="21"/>
        </w:rPr>
        <w:t>contado</w:t>
      </w:r>
      <w:r w:rsidR="006A7B89" w:rsidRPr="00757D97">
        <w:rPr>
          <w:rFonts w:ascii="Tahoma" w:hAnsi="Tahoma" w:cs="Tahoma"/>
          <w:sz w:val="21"/>
          <w:szCs w:val="21"/>
        </w:rPr>
        <w:t>s</w:t>
      </w:r>
      <w:r w:rsidR="00887831" w:rsidRPr="00757D97">
        <w:rPr>
          <w:rFonts w:ascii="Tahoma" w:hAnsi="Tahoma" w:cs="Tahoma"/>
          <w:sz w:val="21"/>
          <w:szCs w:val="21"/>
        </w:rPr>
        <w:t xml:space="preserve"> do recebimento da solicitação nesse sentido d</w:t>
      </w:r>
      <w:r w:rsidR="0028366D" w:rsidRPr="00757D97">
        <w:rPr>
          <w:rFonts w:ascii="Tahoma" w:hAnsi="Tahoma" w:cs="Tahoma"/>
          <w:sz w:val="21"/>
          <w:szCs w:val="21"/>
        </w:rPr>
        <w:t>a</w:t>
      </w:r>
      <w:r w:rsidR="00887831"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w:t>
      </w:r>
    </w:p>
    <w:p w14:paraId="043F933E"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p>
    <w:p w14:paraId="1600715D" w14:textId="32AAB48B"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72" w:name="_DV_M226"/>
      <w:bookmarkEnd w:id="72"/>
      <w:r w:rsidRPr="00757D97">
        <w:rPr>
          <w:rFonts w:ascii="Tahoma" w:hAnsi="Tahoma" w:cs="Tahoma"/>
          <w:sz w:val="21"/>
          <w:szCs w:val="21"/>
        </w:rPr>
        <w:t xml:space="preserve">comparecer </w:t>
      </w:r>
      <w:r w:rsidR="0088482B" w:rsidRPr="00757D97">
        <w:rPr>
          <w:rFonts w:ascii="Tahoma" w:hAnsi="Tahoma" w:cs="Tahoma"/>
          <w:sz w:val="21"/>
          <w:szCs w:val="21"/>
        </w:rPr>
        <w:t>às assembleias gerais de titulares d</w:t>
      </w:r>
      <w:r w:rsidR="003763CE" w:rsidRPr="00757D97">
        <w:rPr>
          <w:rFonts w:ascii="Tahoma" w:hAnsi="Tahoma" w:cs="Tahoma"/>
          <w:sz w:val="21"/>
          <w:szCs w:val="21"/>
        </w:rPr>
        <w:t>os</w:t>
      </w:r>
      <w:r w:rsidR="0088482B" w:rsidRPr="00757D97">
        <w:rPr>
          <w:rFonts w:ascii="Tahoma" w:hAnsi="Tahoma" w:cs="Tahoma"/>
          <w:sz w:val="21"/>
          <w:szCs w:val="21"/>
        </w:rPr>
        <w:t xml:space="preserve"> CRA</w:t>
      </w:r>
      <w:r w:rsidRPr="00757D97">
        <w:rPr>
          <w:rFonts w:ascii="Tahoma" w:hAnsi="Tahoma" w:cs="Tahoma"/>
          <w:sz w:val="21"/>
          <w:szCs w:val="21"/>
        </w:rPr>
        <w:t>, sempre que solicitada;</w:t>
      </w:r>
    </w:p>
    <w:p w14:paraId="2A09CD56"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bookmarkStart w:id="73" w:name="_DV_M205"/>
      <w:bookmarkStart w:id="74" w:name="_DV_M206"/>
      <w:bookmarkStart w:id="75" w:name="_DV_M207"/>
      <w:bookmarkEnd w:id="73"/>
      <w:bookmarkEnd w:id="74"/>
      <w:bookmarkEnd w:id="75"/>
    </w:p>
    <w:p w14:paraId="551719D5" w14:textId="437C3632"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76" w:name="_DV_M212"/>
      <w:bookmarkEnd w:id="76"/>
      <w:r w:rsidRPr="00757D97">
        <w:rPr>
          <w:rFonts w:ascii="Tahoma" w:hAnsi="Tahoma" w:cs="Tahoma"/>
          <w:sz w:val="21"/>
          <w:szCs w:val="21"/>
        </w:rPr>
        <w:t>manter contratado</w:t>
      </w:r>
      <w:r w:rsidR="00E02580" w:rsidRPr="00757D97">
        <w:rPr>
          <w:rFonts w:ascii="Tahoma" w:hAnsi="Tahoma" w:cs="Tahoma"/>
          <w:sz w:val="21"/>
          <w:szCs w:val="21"/>
        </w:rPr>
        <w:t>s</w:t>
      </w:r>
      <w:r w:rsidRPr="00757D97">
        <w:rPr>
          <w:rFonts w:ascii="Tahoma" w:hAnsi="Tahoma" w:cs="Tahoma"/>
          <w:sz w:val="21"/>
          <w:szCs w:val="21"/>
        </w:rPr>
        <w:t xml:space="preserve"> durante o prazo de vigência da</w:t>
      </w:r>
      <w:r w:rsidR="007F2401" w:rsidRPr="00757D97">
        <w:rPr>
          <w:rFonts w:ascii="Tahoma" w:hAnsi="Tahoma" w:cs="Tahoma"/>
          <w:sz w:val="21"/>
          <w:szCs w:val="21"/>
        </w:rPr>
        <w:t>s Debêntures</w:t>
      </w:r>
      <w:r w:rsidR="00904D34" w:rsidRPr="00757D97">
        <w:rPr>
          <w:rFonts w:ascii="Tahoma" w:hAnsi="Tahoma" w:cs="Tahoma"/>
          <w:sz w:val="21"/>
          <w:szCs w:val="21"/>
        </w:rPr>
        <w:t xml:space="preserve"> e dos CRA</w:t>
      </w:r>
      <w:r w:rsidR="007F2401" w:rsidRPr="00757D97">
        <w:rPr>
          <w:rFonts w:ascii="Tahoma" w:hAnsi="Tahoma" w:cs="Tahoma"/>
          <w:sz w:val="21"/>
          <w:szCs w:val="21"/>
        </w:rPr>
        <w:t>, às suas expensas</w:t>
      </w:r>
      <w:r w:rsidR="00904D34" w:rsidRPr="00757D97">
        <w:rPr>
          <w:rFonts w:ascii="Tahoma" w:hAnsi="Tahoma" w:cs="Tahoma"/>
          <w:sz w:val="21"/>
          <w:szCs w:val="21"/>
        </w:rPr>
        <w:t>,</w:t>
      </w:r>
      <w:r w:rsidR="007F2401" w:rsidRPr="00757D97">
        <w:rPr>
          <w:rFonts w:ascii="Tahoma" w:hAnsi="Tahoma" w:cs="Tahoma"/>
          <w:sz w:val="21"/>
          <w:szCs w:val="21"/>
        </w:rPr>
        <w:t xml:space="preserve"> </w:t>
      </w:r>
      <w:r w:rsidR="00904D34" w:rsidRPr="00757D97">
        <w:rPr>
          <w:rFonts w:ascii="Tahoma" w:hAnsi="Tahoma" w:cs="Tahoma"/>
          <w:sz w:val="21"/>
          <w:szCs w:val="21"/>
        </w:rPr>
        <w:t>os prestadores de serviços</w:t>
      </w:r>
      <w:r w:rsidR="004E2E0F" w:rsidRPr="00757D97">
        <w:rPr>
          <w:rFonts w:ascii="Tahoma" w:hAnsi="Tahoma" w:cs="Tahoma"/>
          <w:sz w:val="21"/>
          <w:szCs w:val="21"/>
        </w:rPr>
        <w:t>, conforme listados no Anexo IV desta Escritura</w:t>
      </w:r>
      <w:r w:rsidRPr="00757D97">
        <w:rPr>
          <w:rFonts w:ascii="Tahoma" w:hAnsi="Tahoma" w:cs="Tahoma"/>
          <w:sz w:val="21"/>
          <w:szCs w:val="21"/>
        </w:rPr>
        <w:t>;</w:t>
      </w:r>
    </w:p>
    <w:p w14:paraId="4D6C7347" w14:textId="77777777" w:rsidR="00802D3A" w:rsidRPr="00757D97" w:rsidRDefault="00802D3A" w:rsidP="00AA3011">
      <w:pPr>
        <w:widowControl w:val="0"/>
        <w:tabs>
          <w:tab w:val="num" w:pos="0"/>
        </w:tabs>
        <w:spacing w:after="0" w:line="288" w:lineRule="auto"/>
        <w:contextualSpacing/>
        <w:rPr>
          <w:rFonts w:ascii="Tahoma" w:hAnsi="Tahoma" w:cs="Tahoma"/>
          <w:sz w:val="21"/>
          <w:szCs w:val="21"/>
        </w:rPr>
      </w:pPr>
    </w:p>
    <w:p w14:paraId="24F49396" w14:textId="25E6F767" w:rsidR="000852A8" w:rsidRPr="00757D97" w:rsidRDefault="00FD3872"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77" w:name="_DV_M213"/>
      <w:bookmarkEnd w:id="77"/>
      <w:r w:rsidRPr="00757D97">
        <w:rPr>
          <w:rFonts w:ascii="Tahoma" w:hAnsi="Tahoma" w:cs="Tahoma"/>
          <w:sz w:val="21"/>
          <w:szCs w:val="21"/>
        </w:rPr>
        <w:t xml:space="preserve">efetuar </w:t>
      </w:r>
      <w:r w:rsidR="00E02580" w:rsidRPr="00757D97">
        <w:rPr>
          <w:rFonts w:ascii="Tahoma" w:hAnsi="Tahoma" w:cs="Tahoma"/>
          <w:sz w:val="21"/>
          <w:szCs w:val="21"/>
        </w:rPr>
        <w:t xml:space="preserve">o </w:t>
      </w:r>
      <w:r w:rsidRPr="00757D97">
        <w:rPr>
          <w:rFonts w:ascii="Tahoma" w:hAnsi="Tahoma" w:cs="Tahoma"/>
          <w:sz w:val="21"/>
          <w:szCs w:val="21"/>
        </w:rPr>
        <w:t>recolhimento de quaisquer tributos, tarifas e/ou emolumentos que incidam ou venham a incidir sobre a Emissão e que sejam de responsabilidade da Emissora</w:t>
      </w:r>
      <w:r w:rsidR="000852A8" w:rsidRPr="00757D97">
        <w:rPr>
          <w:rFonts w:ascii="Tahoma" w:hAnsi="Tahoma" w:cs="Tahoma"/>
          <w:sz w:val="21"/>
          <w:szCs w:val="21"/>
        </w:rPr>
        <w:t>;</w:t>
      </w:r>
    </w:p>
    <w:p w14:paraId="55CE9591"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p>
    <w:p w14:paraId="714CBEBA" w14:textId="00B9AF87"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78" w:name="_DV_M214"/>
      <w:bookmarkEnd w:id="78"/>
      <w:r w:rsidRPr="00757D97">
        <w:rPr>
          <w:rFonts w:ascii="Tahoma" w:hAnsi="Tahoma" w:cs="Tahoma"/>
          <w:sz w:val="21"/>
          <w:szCs w:val="21"/>
        </w:rPr>
        <w:t>efetuar o pagamento de todas as despesas comprovadas pel</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que venham a ser necessárias para proteger os direitos e interesses d</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ou para realizar seus créditos, inclusive honorários advocatícios e outras despesas e custos incorridos em virtude da cobrança de qualquer quantia devida </w:t>
      </w:r>
      <w:r w:rsidR="0028366D" w:rsidRPr="00757D97">
        <w:rPr>
          <w:rFonts w:ascii="Tahoma" w:hAnsi="Tahoma" w:cs="Tahoma"/>
          <w:sz w:val="21"/>
          <w:szCs w:val="21"/>
        </w:rPr>
        <w:t>à</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nos termos desta </w:t>
      </w:r>
      <w:r w:rsidR="00043BEE" w:rsidRPr="00757D97">
        <w:rPr>
          <w:rFonts w:ascii="Tahoma" w:hAnsi="Tahoma" w:cs="Tahoma"/>
          <w:sz w:val="21"/>
          <w:szCs w:val="21"/>
        </w:rPr>
        <w:t>Escritura</w:t>
      </w:r>
      <w:r w:rsidRPr="00757D97">
        <w:rPr>
          <w:rFonts w:ascii="Tahoma" w:hAnsi="Tahoma" w:cs="Tahoma"/>
          <w:sz w:val="21"/>
          <w:szCs w:val="21"/>
        </w:rPr>
        <w:t>;</w:t>
      </w:r>
    </w:p>
    <w:p w14:paraId="283DEAB8" w14:textId="77777777" w:rsidR="000852A8" w:rsidRPr="00757D97" w:rsidRDefault="000852A8" w:rsidP="00AA3011">
      <w:pPr>
        <w:pStyle w:val="Corpodetexto21"/>
        <w:tabs>
          <w:tab w:val="num" w:pos="0"/>
        </w:tabs>
        <w:spacing w:after="0" w:line="288" w:lineRule="auto"/>
        <w:ind w:left="0"/>
        <w:rPr>
          <w:rFonts w:ascii="Tahoma" w:hAnsi="Tahoma" w:cs="Tahoma"/>
          <w:sz w:val="21"/>
          <w:szCs w:val="21"/>
        </w:rPr>
      </w:pPr>
    </w:p>
    <w:p w14:paraId="6A626624" w14:textId="77777777"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não realizar operações fora do seu objeto social, observadas as disposições estatutárias, legais e regulamentares em vigor;</w:t>
      </w:r>
    </w:p>
    <w:p w14:paraId="5BF54FFD"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bookmarkStart w:id="79" w:name="_DV_M208"/>
      <w:bookmarkEnd w:id="79"/>
    </w:p>
    <w:p w14:paraId="6D0A7FBD" w14:textId="42DB6BD1"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80" w:name="_DV_M209"/>
      <w:bookmarkStart w:id="81" w:name="_DV_M210"/>
      <w:bookmarkEnd w:id="80"/>
      <w:bookmarkEnd w:id="81"/>
      <w:r w:rsidRPr="00757D97">
        <w:rPr>
          <w:rFonts w:ascii="Tahoma" w:hAnsi="Tahoma" w:cs="Tahoma"/>
          <w:sz w:val="21"/>
          <w:szCs w:val="21"/>
        </w:rPr>
        <w:t xml:space="preserve">não praticar qualquer ato em desacordo com o seu estatuto social e com esta Escritura, em especial os que possam, direta ou indiretamente, comprometer o pontual e integral cumprimento das obrigações principais e acessórias assumidas perante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w:t>
      </w:r>
    </w:p>
    <w:p w14:paraId="46D365E7"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p>
    <w:p w14:paraId="36F92CA7" w14:textId="77777777"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82" w:name="_DV_M211"/>
      <w:bookmarkEnd w:id="82"/>
      <w:r w:rsidRPr="00757D97">
        <w:rPr>
          <w:rFonts w:ascii="Tahoma" w:hAnsi="Tahoma" w:cs="Tahoma"/>
          <w:sz w:val="21"/>
          <w:szCs w:val="21"/>
        </w:rPr>
        <w:t xml:space="preserve">cumprir todas as obrigações principais e acessórias assumidas nos termos desta </w:t>
      </w:r>
      <w:r w:rsidRPr="00757D97">
        <w:rPr>
          <w:rFonts w:ascii="Tahoma" w:hAnsi="Tahoma" w:cs="Tahoma"/>
          <w:sz w:val="21"/>
          <w:szCs w:val="21"/>
        </w:rPr>
        <w:lastRenderedPageBreak/>
        <w:t>Escritura, inclusive no que tange à destinação dos recursos captados por meio da Emissão</w:t>
      </w:r>
      <w:r w:rsidR="00050CA7" w:rsidRPr="00757D97">
        <w:rPr>
          <w:rFonts w:ascii="Tahoma" w:hAnsi="Tahoma" w:cs="Tahoma"/>
          <w:sz w:val="21"/>
          <w:szCs w:val="21"/>
        </w:rPr>
        <w:t>, responsabilizando-se única, integral e exclusivamente, por todos e quaisquer prejuízos, danos, perdas, custos e/ou despesas (incluindo custas judiciais e honorários advocatícios) incorridos por quaisquer das partes relacionadas à Securitização, decorrentes da utilização diversa dos recursos</w:t>
      </w:r>
      <w:r w:rsidRPr="00757D97">
        <w:rPr>
          <w:rFonts w:ascii="Tahoma" w:hAnsi="Tahoma" w:cs="Tahoma"/>
          <w:sz w:val="21"/>
          <w:szCs w:val="21"/>
        </w:rPr>
        <w:t>;</w:t>
      </w:r>
    </w:p>
    <w:p w14:paraId="6C48E1EE"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p>
    <w:p w14:paraId="43106245" w14:textId="5AE6E7B7"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83" w:name="_DV_M215"/>
      <w:bookmarkEnd w:id="83"/>
      <w:r w:rsidRPr="00757D97">
        <w:rPr>
          <w:rFonts w:ascii="Tahoma" w:hAnsi="Tahoma" w:cs="Tahoma"/>
          <w:sz w:val="21"/>
          <w:szCs w:val="21"/>
        </w:rPr>
        <w:t>manter sempre válidas e em vigor as licenças e autorizações necessárias para a boa condução dos negócios da Emissora</w:t>
      </w:r>
      <w:r w:rsidR="00010AF4" w:rsidRPr="00757D97">
        <w:rPr>
          <w:rFonts w:ascii="Tahoma" w:hAnsi="Tahoma" w:cs="Tahoma"/>
          <w:sz w:val="21"/>
          <w:szCs w:val="21"/>
        </w:rPr>
        <w:t xml:space="preserve"> e das sociedades, empresas e/ou entidades integrantes do Grupo Econômico</w:t>
      </w:r>
      <w:r w:rsidRPr="00757D97">
        <w:rPr>
          <w:rFonts w:ascii="Tahoma" w:hAnsi="Tahoma" w:cs="Tahoma"/>
          <w:sz w:val="21"/>
          <w:szCs w:val="21"/>
        </w:rPr>
        <w:t xml:space="preserve">, exceto no que se referir a concessões, autorizações e licenças cuja perda, revogação ou cancelamento não resulte em impacto adverso relevante para </w:t>
      </w:r>
      <w:r w:rsidR="006A7B89" w:rsidRPr="00757D97">
        <w:rPr>
          <w:rFonts w:ascii="Tahoma" w:hAnsi="Tahoma" w:cs="Tahoma"/>
          <w:sz w:val="21"/>
          <w:szCs w:val="21"/>
        </w:rPr>
        <w:t xml:space="preserve">o exercício de </w:t>
      </w:r>
      <w:r w:rsidRPr="00757D97">
        <w:rPr>
          <w:rFonts w:ascii="Tahoma" w:hAnsi="Tahoma" w:cs="Tahoma"/>
          <w:sz w:val="21"/>
          <w:szCs w:val="21"/>
        </w:rPr>
        <w:t>suas atividades ou situação financeira;</w:t>
      </w:r>
    </w:p>
    <w:p w14:paraId="6696BFD0"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p>
    <w:p w14:paraId="40498B18" w14:textId="1355ABF0"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84" w:name="_DV_M221"/>
      <w:bookmarkEnd w:id="84"/>
      <w:r w:rsidRPr="00757D97">
        <w:rPr>
          <w:rFonts w:ascii="Tahoma" w:hAnsi="Tahoma" w:cs="Tahoma"/>
          <w:sz w:val="21"/>
          <w:szCs w:val="21"/>
        </w:rPr>
        <w:t xml:space="preserve">manter válidas e regulares, durante todo o prazo de vigência das Debêntures e desde que haja Debêntures em </w:t>
      </w:r>
      <w:r w:rsidR="00904D34" w:rsidRPr="00757D97">
        <w:rPr>
          <w:rFonts w:ascii="Tahoma" w:hAnsi="Tahoma" w:cs="Tahoma"/>
          <w:sz w:val="21"/>
          <w:szCs w:val="21"/>
        </w:rPr>
        <w:t>c</w:t>
      </w:r>
      <w:r w:rsidRPr="00757D97">
        <w:rPr>
          <w:rFonts w:ascii="Tahoma" w:hAnsi="Tahoma" w:cs="Tahoma"/>
          <w:sz w:val="21"/>
          <w:szCs w:val="21"/>
        </w:rPr>
        <w:t xml:space="preserve">irculação, as declarações e garantias apresentadas nesta Escritura, no que for aplicável, sob pena de indenizar, de forma irrevogável e irretratável,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por todos e quaisquer prejuízos, danos, perdas, custos e/ou despesas (incluindo custas judiciais e honorários advocatícios) </w:t>
      </w:r>
      <w:r w:rsidR="00B54D34" w:rsidRPr="00757D97">
        <w:rPr>
          <w:rFonts w:ascii="Tahoma" w:hAnsi="Tahoma" w:cs="Tahoma"/>
          <w:sz w:val="21"/>
          <w:szCs w:val="21"/>
        </w:rPr>
        <w:t xml:space="preserve">incorridos e, desde que efetivamente comprovados, </w:t>
      </w:r>
      <w:r w:rsidRPr="00757D97">
        <w:rPr>
          <w:rFonts w:ascii="Tahoma" w:hAnsi="Tahoma" w:cs="Tahoma"/>
          <w:sz w:val="21"/>
          <w:szCs w:val="21"/>
        </w:rPr>
        <w:t>pel</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em razão da falta de veracidade, consistência, qualidade e suficiência das suas declarações prestadas na presente </w:t>
      </w:r>
      <w:r w:rsidR="00C533D3" w:rsidRPr="00757D97">
        <w:rPr>
          <w:rFonts w:ascii="Tahoma" w:hAnsi="Tahoma" w:cs="Tahoma"/>
          <w:sz w:val="21"/>
          <w:szCs w:val="21"/>
        </w:rPr>
        <w:t>Escritura</w:t>
      </w:r>
      <w:r w:rsidRPr="00757D97">
        <w:rPr>
          <w:rFonts w:ascii="Tahoma" w:hAnsi="Tahoma" w:cs="Tahoma"/>
          <w:sz w:val="21"/>
          <w:szCs w:val="21"/>
        </w:rPr>
        <w:t>;</w:t>
      </w:r>
      <w:bookmarkStart w:id="85" w:name="_DV_M467"/>
      <w:bookmarkStart w:id="86" w:name="_DV_M468"/>
      <w:bookmarkStart w:id="87" w:name="_DV_M469"/>
      <w:bookmarkStart w:id="88" w:name="_DV_M470"/>
      <w:bookmarkStart w:id="89" w:name="_DV_M471"/>
      <w:bookmarkStart w:id="90" w:name="_DV_M472"/>
      <w:bookmarkStart w:id="91" w:name="_DV_M473"/>
      <w:bookmarkStart w:id="92" w:name="_DV_M474"/>
      <w:bookmarkStart w:id="93" w:name="_DV_M475"/>
      <w:bookmarkEnd w:id="85"/>
      <w:bookmarkEnd w:id="86"/>
      <w:bookmarkEnd w:id="87"/>
      <w:bookmarkEnd w:id="88"/>
      <w:bookmarkEnd w:id="89"/>
      <w:bookmarkEnd w:id="90"/>
      <w:bookmarkEnd w:id="91"/>
      <w:bookmarkEnd w:id="92"/>
      <w:bookmarkEnd w:id="93"/>
    </w:p>
    <w:p w14:paraId="4916CB7E"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p>
    <w:p w14:paraId="0A897FA3" w14:textId="7E3B289A"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cumprir as leis, os regulamentos, as normas administrativas e as determinações dos órgãos governamentais, autarquias ou tribunais, aplicáveis à condução de seus negócios, exceto por aquelas questionadas de boa-fé nas esferas administrativa e/ou judicial, bem como aquelas cujo descumprimento não afete de modo adverso e relevante a capacidade de cumprir qualquer </w:t>
      </w:r>
      <w:r w:rsidR="00CB14B3" w:rsidRPr="00757D97">
        <w:rPr>
          <w:rFonts w:ascii="Tahoma" w:hAnsi="Tahoma" w:cs="Tahoma"/>
          <w:sz w:val="21"/>
          <w:szCs w:val="21"/>
        </w:rPr>
        <w:t xml:space="preserve">uma </w:t>
      </w:r>
      <w:r w:rsidRPr="00757D97">
        <w:rPr>
          <w:rFonts w:ascii="Tahoma" w:hAnsi="Tahoma" w:cs="Tahoma"/>
          <w:sz w:val="21"/>
          <w:szCs w:val="21"/>
        </w:rPr>
        <w:t>das obrigações</w:t>
      </w:r>
      <w:r w:rsidR="009B1809" w:rsidRPr="00757D97">
        <w:rPr>
          <w:rFonts w:ascii="Tahoma" w:hAnsi="Tahoma" w:cs="Tahoma"/>
          <w:sz w:val="21"/>
          <w:szCs w:val="21"/>
        </w:rPr>
        <w:t xml:space="preserve"> assumidas no âmbito da Emissão</w:t>
      </w:r>
      <w:r w:rsidRPr="00757D97">
        <w:rPr>
          <w:rFonts w:ascii="Tahoma" w:hAnsi="Tahoma" w:cs="Tahoma"/>
          <w:sz w:val="21"/>
          <w:szCs w:val="21"/>
        </w:rPr>
        <w:t>;</w:t>
      </w:r>
    </w:p>
    <w:p w14:paraId="57F2420B" w14:textId="77777777" w:rsidR="000852A8" w:rsidRPr="00757D97" w:rsidRDefault="000852A8" w:rsidP="00AA3011">
      <w:pPr>
        <w:widowControl w:val="0"/>
        <w:tabs>
          <w:tab w:val="num" w:pos="0"/>
        </w:tabs>
        <w:spacing w:after="0" w:line="288" w:lineRule="auto"/>
        <w:contextualSpacing/>
        <w:rPr>
          <w:rFonts w:ascii="Tahoma" w:hAnsi="Tahoma" w:cs="Tahoma"/>
          <w:sz w:val="21"/>
          <w:szCs w:val="21"/>
        </w:rPr>
      </w:pPr>
    </w:p>
    <w:p w14:paraId="03DC71D2" w14:textId="69345DEE"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94" w:name="_DV_M222"/>
      <w:bookmarkStart w:id="95" w:name="_DV_M223"/>
      <w:bookmarkEnd w:id="94"/>
      <w:bookmarkEnd w:id="95"/>
      <w:r w:rsidRPr="00757D97">
        <w:rPr>
          <w:rFonts w:ascii="Tahoma" w:hAnsi="Tahoma" w:cs="Tahoma"/>
          <w:sz w:val="21"/>
          <w:szCs w:val="21"/>
        </w:rPr>
        <w:t xml:space="preserve">prestar informações </w:t>
      </w:r>
      <w:r w:rsidR="0028366D" w:rsidRPr="00757D97">
        <w:rPr>
          <w:rFonts w:ascii="Tahoma" w:hAnsi="Tahoma" w:cs="Tahoma"/>
          <w:sz w:val="21"/>
          <w:szCs w:val="21"/>
        </w:rPr>
        <w:t>à</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no prazo máximo de 10 (dez) dias corridos, ou em prazo inferior, se assim determinado por autoridade competente, contado da respectiva solicitação, sobre qualquer autuação realizada por autoridades governamentais, de caráter fiscal, ambiental ou de defesa de concorrência, entre outras, em relação à Emissora;</w:t>
      </w:r>
    </w:p>
    <w:p w14:paraId="3B074641" w14:textId="77777777" w:rsidR="000852A8" w:rsidRPr="00757D97" w:rsidRDefault="000852A8" w:rsidP="00AA3011">
      <w:pPr>
        <w:pStyle w:val="Corpodetexto21"/>
        <w:tabs>
          <w:tab w:val="num" w:pos="0"/>
        </w:tabs>
        <w:spacing w:after="0" w:line="288" w:lineRule="auto"/>
        <w:ind w:left="0"/>
        <w:rPr>
          <w:rFonts w:ascii="Tahoma" w:hAnsi="Tahoma" w:cs="Tahoma"/>
          <w:sz w:val="21"/>
          <w:szCs w:val="21"/>
        </w:rPr>
      </w:pPr>
    </w:p>
    <w:p w14:paraId="211EF199" w14:textId="77777777" w:rsidR="000852A8"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bookmarkStart w:id="96" w:name="_DV_M224"/>
      <w:bookmarkEnd w:id="96"/>
      <w:r w:rsidRPr="00757D97">
        <w:rPr>
          <w:rFonts w:ascii="Tahoma" w:hAnsi="Tahoma" w:cs="Tahoma"/>
          <w:sz w:val="21"/>
          <w:szCs w:val="21"/>
        </w:rPr>
        <w:t>cumprir rigorosamente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inclusive,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e federais que subsidiariamente venham a legislar ou regulamentar as normas ambientais em vigor;</w:t>
      </w:r>
    </w:p>
    <w:p w14:paraId="3B274716" w14:textId="77777777" w:rsidR="000852A8" w:rsidRPr="00757D97" w:rsidRDefault="000852A8" w:rsidP="00AA3011">
      <w:pPr>
        <w:pStyle w:val="Corpodetexto21"/>
        <w:tabs>
          <w:tab w:val="num" w:pos="0"/>
        </w:tabs>
        <w:spacing w:after="0" w:line="288" w:lineRule="auto"/>
        <w:ind w:left="0"/>
        <w:rPr>
          <w:rFonts w:ascii="Tahoma" w:hAnsi="Tahoma" w:cs="Tahoma"/>
          <w:sz w:val="21"/>
          <w:szCs w:val="21"/>
        </w:rPr>
      </w:pPr>
    </w:p>
    <w:p w14:paraId="3B40CCC9" w14:textId="703C58C0" w:rsidR="000B0CE7" w:rsidRPr="00757D97" w:rsidRDefault="000B0CE7"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cumprir a legislação e regulamentação em vigor aplicáveis à Emissora relacionadas à saúde e segurança ocupacional e ao meio ambiente, salvo aquelas legislações e/ou regulamentações cuja aplicação estejam sendo contestadas de boa-fé, administrativa ou </w:t>
      </w:r>
      <w:r w:rsidRPr="00757D97">
        <w:rPr>
          <w:rFonts w:ascii="Tahoma" w:hAnsi="Tahoma" w:cs="Tahoma"/>
          <w:sz w:val="21"/>
          <w:szCs w:val="21"/>
        </w:rPr>
        <w:lastRenderedPageBreak/>
        <w:t>judicialmente, pela Emissora, bem como 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conforme previsão legal, destinadas a evitar e corrigir eventuais danos ao meio ambiente e a seus trabalhadores decorrentes das atividades descritas em seu objeto social, na forma prevista em lei, termos de ajuste de conduta ou em sentença ou decisão condenatória, se houver;</w:t>
      </w:r>
    </w:p>
    <w:p w14:paraId="3CA7F122" w14:textId="77777777" w:rsidR="000852A8" w:rsidRPr="00757D97" w:rsidRDefault="000852A8" w:rsidP="00AA3011">
      <w:pPr>
        <w:pStyle w:val="Corpodetexto21"/>
        <w:tabs>
          <w:tab w:val="num" w:pos="0"/>
        </w:tabs>
        <w:spacing w:after="0" w:line="288" w:lineRule="auto"/>
        <w:ind w:left="0"/>
        <w:rPr>
          <w:rFonts w:ascii="Tahoma" w:hAnsi="Tahoma" w:cs="Tahoma"/>
          <w:sz w:val="21"/>
          <w:szCs w:val="21"/>
        </w:rPr>
      </w:pPr>
      <w:bookmarkStart w:id="97" w:name="_DV_M225"/>
      <w:bookmarkStart w:id="98" w:name="_DV_M227"/>
      <w:bookmarkEnd w:id="97"/>
      <w:bookmarkEnd w:id="98"/>
    </w:p>
    <w:p w14:paraId="7894F98F" w14:textId="77777777" w:rsidR="001070B9" w:rsidRPr="00757D97" w:rsidRDefault="000852A8"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assegurar que os recursos líquidos obtidos com a </w:t>
      </w:r>
      <w:r w:rsidR="001501EB" w:rsidRPr="00757D97">
        <w:rPr>
          <w:rFonts w:ascii="Tahoma" w:hAnsi="Tahoma" w:cs="Tahoma"/>
          <w:sz w:val="21"/>
          <w:szCs w:val="21"/>
        </w:rPr>
        <w:t>Emissão</w:t>
      </w:r>
      <w:r w:rsidRPr="00757D97">
        <w:rPr>
          <w:rFonts w:ascii="Tahoma" w:hAnsi="Tahoma" w:cs="Tahoma"/>
          <w:sz w:val="21"/>
          <w:szCs w:val="21"/>
        </w:rPr>
        <w:t xml:space="preserve"> não sejam empregados em (</w:t>
      </w:r>
      <w:r w:rsidR="009C2458" w:rsidRPr="00757D97">
        <w:rPr>
          <w:rFonts w:ascii="Tahoma" w:hAnsi="Tahoma" w:cs="Tahoma"/>
          <w:sz w:val="21"/>
          <w:szCs w:val="21"/>
        </w:rPr>
        <w:t>a</w:t>
      </w:r>
      <w:r w:rsidRPr="00757D97">
        <w:rPr>
          <w:rFonts w:ascii="Tahoma" w:hAnsi="Tahoma" w:cs="Tahoma"/>
          <w:sz w:val="21"/>
          <w:szCs w:val="21"/>
        </w:rPr>
        <w:t>) qualquer oferta, promessa ou entrega de pagamento ou outra espécie de vantagem indevida a funcionário, empregado ou agente público, partidos políticos, políticos ou candidatos políticos, em âmbito nacional ou internacional, ou a terceiras pessoas relacionadas; (</w:t>
      </w:r>
      <w:r w:rsidR="009C2458" w:rsidRPr="00757D97">
        <w:rPr>
          <w:rFonts w:ascii="Tahoma" w:hAnsi="Tahoma" w:cs="Tahoma"/>
          <w:sz w:val="21"/>
          <w:szCs w:val="21"/>
        </w:rPr>
        <w:t>b</w:t>
      </w:r>
      <w:r w:rsidRPr="00757D97">
        <w:rPr>
          <w:rFonts w:ascii="Tahoma" w:hAnsi="Tahoma" w:cs="Tahoma"/>
          <w:sz w:val="21"/>
          <w:szCs w:val="21"/>
        </w:rPr>
        <w:t>) pagamentos que possam ser considerados como propina, abatimento ilícito, remuneração ilícita, suborno, tráfico de influência ou atos de corrupção em geral em relação a autoridades públicas nacionais e estrangeiras; e (</w:t>
      </w:r>
      <w:r w:rsidR="009C2458" w:rsidRPr="00757D97">
        <w:rPr>
          <w:rFonts w:ascii="Tahoma" w:hAnsi="Tahoma" w:cs="Tahoma"/>
          <w:sz w:val="21"/>
          <w:szCs w:val="21"/>
        </w:rPr>
        <w:t>c</w:t>
      </w:r>
      <w:r w:rsidRPr="00757D97">
        <w:rPr>
          <w:rFonts w:ascii="Tahoma" w:hAnsi="Tahoma" w:cs="Tahoma"/>
          <w:sz w:val="21"/>
          <w:szCs w:val="21"/>
        </w:rPr>
        <w:t xml:space="preserve">) qualquer outro ato que possa ser considerado lesivo à administração pública nos termos </w:t>
      </w:r>
      <w:r w:rsidR="001501EB" w:rsidRPr="00757D97">
        <w:rPr>
          <w:rFonts w:ascii="Tahoma" w:hAnsi="Tahoma" w:cs="Tahoma"/>
          <w:sz w:val="21"/>
          <w:szCs w:val="21"/>
        </w:rPr>
        <w:t>d</w:t>
      </w:r>
      <w:r w:rsidR="008B298A" w:rsidRPr="00757D97">
        <w:rPr>
          <w:rFonts w:ascii="Tahoma" w:hAnsi="Tahoma" w:cs="Tahoma"/>
          <w:sz w:val="21"/>
          <w:szCs w:val="21"/>
        </w:rPr>
        <w:t>e qualquer dispositivo de qualquer lei ou regulamento aplicável contra prática de atos de corrupção ou atos lesivos à administração pública, incluindo, sem limitação, a</w:t>
      </w:r>
      <w:r w:rsidR="00B1603D" w:rsidRPr="00757D97">
        <w:rPr>
          <w:rFonts w:ascii="Tahoma" w:hAnsi="Tahoma" w:cs="Tahoma"/>
          <w:sz w:val="21"/>
          <w:szCs w:val="21"/>
        </w:rPr>
        <w:t xml:space="preserve">s Leis </w:t>
      </w:r>
      <w:r w:rsidR="008B298A" w:rsidRPr="00757D97">
        <w:rPr>
          <w:rFonts w:ascii="Tahoma" w:hAnsi="Tahoma" w:cs="Tahoma"/>
          <w:bCs/>
          <w:sz w:val="21"/>
          <w:szCs w:val="21"/>
        </w:rPr>
        <w:t>Anticorrupção</w:t>
      </w:r>
      <w:r w:rsidRPr="00757D97">
        <w:rPr>
          <w:rFonts w:ascii="Tahoma" w:hAnsi="Tahoma" w:cs="Tahoma"/>
          <w:sz w:val="21"/>
          <w:szCs w:val="21"/>
        </w:rPr>
        <w:t>;</w:t>
      </w:r>
      <w:r w:rsidR="005322D6" w:rsidRPr="00757D97">
        <w:rPr>
          <w:rFonts w:ascii="Tahoma" w:hAnsi="Tahoma" w:cs="Tahoma"/>
          <w:sz w:val="21"/>
          <w:szCs w:val="21"/>
        </w:rPr>
        <w:t xml:space="preserve"> </w:t>
      </w:r>
    </w:p>
    <w:p w14:paraId="0636DE83" w14:textId="77777777" w:rsidR="001070B9" w:rsidRPr="00757D97" w:rsidRDefault="001070B9" w:rsidP="00AA3011">
      <w:pPr>
        <w:pStyle w:val="Corpodetexto21"/>
        <w:spacing w:after="0" w:line="288" w:lineRule="auto"/>
        <w:rPr>
          <w:rFonts w:ascii="Tahoma" w:hAnsi="Tahoma" w:cs="Tahoma"/>
          <w:sz w:val="21"/>
          <w:szCs w:val="21"/>
        </w:rPr>
      </w:pPr>
    </w:p>
    <w:p w14:paraId="3CCA39CA" w14:textId="217BC2CF" w:rsidR="001070B9" w:rsidRPr="00757D97" w:rsidRDefault="001070B9"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tomar todas as providencias para registro da Alienação Fiduciária de Produto</w:t>
      </w:r>
      <w:r w:rsidR="006A7B89" w:rsidRPr="00757D97">
        <w:rPr>
          <w:rFonts w:ascii="Tahoma" w:hAnsi="Tahoma" w:cs="Tahoma"/>
          <w:sz w:val="21"/>
          <w:szCs w:val="21"/>
        </w:rPr>
        <w:t>s</w:t>
      </w:r>
      <w:r w:rsidRPr="00757D97">
        <w:rPr>
          <w:rFonts w:ascii="Tahoma" w:hAnsi="Tahoma" w:cs="Tahoma"/>
          <w:sz w:val="21"/>
          <w:szCs w:val="21"/>
        </w:rPr>
        <w:t xml:space="preserve">; </w:t>
      </w:r>
    </w:p>
    <w:p w14:paraId="3517C251" w14:textId="77777777" w:rsidR="001070B9" w:rsidRPr="00757D97" w:rsidRDefault="001070B9" w:rsidP="00AA3011">
      <w:pPr>
        <w:pStyle w:val="Corpodetexto21"/>
        <w:spacing w:after="0" w:line="288" w:lineRule="auto"/>
        <w:rPr>
          <w:rFonts w:ascii="Tahoma" w:hAnsi="Tahoma" w:cs="Tahoma"/>
          <w:sz w:val="21"/>
          <w:szCs w:val="21"/>
        </w:rPr>
      </w:pPr>
    </w:p>
    <w:p w14:paraId="759F598D" w14:textId="51282A4A" w:rsidR="0026148E" w:rsidRPr="00757D97" w:rsidRDefault="00CD5A96"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assegurar que</w:t>
      </w:r>
      <w:r w:rsidR="006331E3" w:rsidRPr="00757D97">
        <w:rPr>
          <w:rFonts w:ascii="Tahoma" w:hAnsi="Tahoma" w:cs="Tahoma"/>
          <w:sz w:val="21"/>
          <w:szCs w:val="21"/>
        </w:rPr>
        <w:t>, enquanto todas as Obrigações Garantidas (conforme definido no Contrato de Alienação Fiduciária de Produtos)</w:t>
      </w:r>
      <w:r w:rsidRPr="00757D97">
        <w:rPr>
          <w:rFonts w:ascii="Tahoma" w:hAnsi="Tahoma" w:cs="Tahoma"/>
          <w:sz w:val="21"/>
          <w:szCs w:val="21"/>
        </w:rPr>
        <w:t xml:space="preserve"> </w:t>
      </w:r>
      <w:r w:rsidR="006331E3" w:rsidRPr="00757D97">
        <w:rPr>
          <w:rFonts w:ascii="Tahoma" w:hAnsi="Tahoma" w:cs="Tahoma"/>
          <w:sz w:val="21"/>
          <w:szCs w:val="21"/>
        </w:rPr>
        <w:t xml:space="preserve">não </w:t>
      </w:r>
      <w:r w:rsidR="008F2C46" w:rsidRPr="00757D97">
        <w:rPr>
          <w:rFonts w:ascii="Tahoma" w:hAnsi="Tahoma" w:cs="Tahoma"/>
          <w:sz w:val="21"/>
          <w:szCs w:val="21"/>
        </w:rPr>
        <w:t>forem</w:t>
      </w:r>
      <w:r w:rsidR="006331E3" w:rsidRPr="00757D97">
        <w:rPr>
          <w:rFonts w:ascii="Tahoma" w:hAnsi="Tahoma" w:cs="Tahoma"/>
          <w:sz w:val="21"/>
          <w:szCs w:val="21"/>
        </w:rPr>
        <w:t xml:space="preserve"> totalmente satisfeitas</w:t>
      </w:r>
      <w:r w:rsidR="008F2C46" w:rsidRPr="00757D97">
        <w:rPr>
          <w:rFonts w:ascii="Tahoma" w:hAnsi="Tahoma" w:cs="Tahoma"/>
          <w:sz w:val="21"/>
          <w:szCs w:val="21"/>
        </w:rPr>
        <w:t xml:space="preserve">, a </w:t>
      </w:r>
      <w:r w:rsidR="006A7B89" w:rsidRPr="00757D97">
        <w:rPr>
          <w:rFonts w:ascii="Tahoma" w:hAnsi="Tahoma" w:cs="Tahoma"/>
          <w:sz w:val="21"/>
          <w:szCs w:val="21"/>
        </w:rPr>
        <w:t xml:space="preserve">apólice global </w:t>
      </w:r>
      <w:r w:rsidR="008F2C46" w:rsidRPr="00757D97">
        <w:rPr>
          <w:rFonts w:ascii="Tahoma" w:hAnsi="Tahoma" w:cs="Tahoma"/>
          <w:sz w:val="21"/>
          <w:szCs w:val="21"/>
        </w:rPr>
        <w:t xml:space="preserve">de seguros </w:t>
      </w:r>
      <w:r w:rsidR="001070B9" w:rsidRPr="00757D97">
        <w:rPr>
          <w:rFonts w:ascii="Tahoma" w:hAnsi="Tahoma" w:cs="Tahoma"/>
          <w:sz w:val="21"/>
          <w:szCs w:val="21"/>
        </w:rPr>
        <w:t>da Fiel Depositária</w:t>
      </w:r>
      <w:r w:rsidR="006A7B89" w:rsidRPr="00757D97">
        <w:rPr>
          <w:rFonts w:ascii="Tahoma" w:hAnsi="Tahoma" w:cs="Tahoma"/>
          <w:sz w:val="21"/>
          <w:szCs w:val="21"/>
        </w:rPr>
        <w:t xml:space="preserve"> </w:t>
      </w:r>
      <w:r w:rsidR="008F2C46" w:rsidRPr="00757D97">
        <w:rPr>
          <w:rFonts w:ascii="Tahoma" w:hAnsi="Tahoma" w:cs="Tahoma"/>
          <w:sz w:val="21"/>
          <w:szCs w:val="21"/>
        </w:rPr>
        <w:t xml:space="preserve">vinculada </w:t>
      </w:r>
      <w:r w:rsidR="006A7B89" w:rsidRPr="00757D97">
        <w:rPr>
          <w:rFonts w:ascii="Tahoma" w:hAnsi="Tahoma" w:cs="Tahoma"/>
          <w:sz w:val="21"/>
          <w:szCs w:val="21"/>
        </w:rPr>
        <w:t>à garantia objeto do Contrato de Alienação Fiduciária de Produtos</w:t>
      </w:r>
      <w:r w:rsidR="008F2C46" w:rsidRPr="00757D97">
        <w:rPr>
          <w:rFonts w:ascii="Tahoma" w:hAnsi="Tahoma" w:cs="Tahoma"/>
          <w:sz w:val="21"/>
          <w:szCs w:val="21"/>
        </w:rPr>
        <w:t xml:space="preserve"> esteja sempre vigente e </w:t>
      </w:r>
      <w:r w:rsidR="005128F1" w:rsidRPr="00757D97">
        <w:rPr>
          <w:rFonts w:ascii="Tahoma" w:hAnsi="Tahoma" w:cs="Tahoma"/>
          <w:sz w:val="21"/>
          <w:szCs w:val="21"/>
        </w:rPr>
        <w:t>designando</w:t>
      </w:r>
      <w:r w:rsidR="008F2C46" w:rsidRPr="00757D97">
        <w:rPr>
          <w:rFonts w:ascii="Tahoma" w:hAnsi="Tahoma" w:cs="Tahoma"/>
          <w:sz w:val="21"/>
          <w:szCs w:val="21"/>
        </w:rPr>
        <w:t xml:space="preserve"> a Securitizadora como beneficiária do seguro</w:t>
      </w:r>
      <w:r w:rsidR="001070B9" w:rsidRPr="00757D97">
        <w:rPr>
          <w:rFonts w:ascii="Tahoma" w:hAnsi="Tahoma" w:cs="Tahoma"/>
          <w:sz w:val="21"/>
          <w:szCs w:val="21"/>
        </w:rPr>
        <w:t xml:space="preserve">; </w:t>
      </w:r>
    </w:p>
    <w:p w14:paraId="7D3B6689" w14:textId="77777777" w:rsidR="0026148E" w:rsidRPr="00757D97" w:rsidRDefault="0026148E" w:rsidP="00AA3011">
      <w:pPr>
        <w:pStyle w:val="Corpodetexto21"/>
        <w:spacing w:after="0" w:line="288" w:lineRule="auto"/>
        <w:rPr>
          <w:rFonts w:ascii="Tahoma" w:hAnsi="Tahoma" w:cs="Tahoma"/>
          <w:sz w:val="21"/>
          <w:szCs w:val="21"/>
        </w:rPr>
      </w:pPr>
    </w:p>
    <w:p w14:paraId="7C49CA2A" w14:textId="0DED7A84" w:rsidR="0026148E" w:rsidRPr="00757D97" w:rsidRDefault="001070B9"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manter o </w:t>
      </w:r>
      <w:r w:rsidR="0026148E" w:rsidRPr="00757D97">
        <w:rPr>
          <w:rFonts w:ascii="Tahoma" w:hAnsi="Tahoma" w:cs="Tahoma"/>
          <w:sz w:val="21"/>
          <w:szCs w:val="21"/>
        </w:rPr>
        <w:t>í</w:t>
      </w:r>
      <w:r w:rsidRPr="00757D97">
        <w:rPr>
          <w:rFonts w:ascii="Tahoma" w:hAnsi="Tahoma" w:cs="Tahoma"/>
          <w:sz w:val="21"/>
          <w:szCs w:val="21"/>
        </w:rPr>
        <w:t>ndice de cobert</w:t>
      </w:r>
      <w:r w:rsidR="00CF66A2" w:rsidRPr="00757D97">
        <w:rPr>
          <w:rFonts w:ascii="Tahoma" w:hAnsi="Tahoma" w:cs="Tahoma"/>
          <w:sz w:val="21"/>
          <w:szCs w:val="21"/>
        </w:rPr>
        <w:t>ura indicado no Contrato de Alienação Fiduciária de Produtos</w:t>
      </w:r>
      <w:r w:rsidRPr="00757D97">
        <w:rPr>
          <w:rFonts w:ascii="Tahoma" w:hAnsi="Tahoma" w:cs="Tahoma"/>
          <w:sz w:val="21"/>
          <w:szCs w:val="21"/>
        </w:rPr>
        <w:t xml:space="preserve">; </w:t>
      </w:r>
    </w:p>
    <w:p w14:paraId="35DD98A2" w14:textId="77777777" w:rsidR="0026148E" w:rsidRPr="00757D97" w:rsidRDefault="0026148E" w:rsidP="00AA3011">
      <w:pPr>
        <w:pStyle w:val="Corpodetexto21"/>
        <w:spacing w:after="0" w:line="288" w:lineRule="auto"/>
        <w:rPr>
          <w:rFonts w:ascii="Tahoma" w:hAnsi="Tahoma" w:cs="Tahoma"/>
          <w:sz w:val="21"/>
          <w:szCs w:val="21"/>
        </w:rPr>
      </w:pPr>
    </w:p>
    <w:p w14:paraId="75C2944A" w14:textId="7E9AA739" w:rsidR="0026148E" w:rsidRPr="00757D97" w:rsidRDefault="001070B9"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reforçar ou substituir a </w:t>
      </w:r>
      <w:r w:rsidR="0026148E" w:rsidRPr="00757D97">
        <w:rPr>
          <w:rFonts w:ascii="Tahoma" w:hAnsi="Tahoma" w:cs="Tahoma"/>
          <w:sz w:val="21"/>
          <w:szCs w:val="21"/>
        </w:rPr>
        <w:t>Alienação Fiduciária de Produto</w:t>
      </w:r>
      <w:r w:rsidR="00CF66A2" w:rsidRPr="00757D97">
        <w:rPr>
          <w:rFonts w:ascii="Tahoma" w:hAnsi="Tahoma" w:cs="Tahoma"/>
          <w:sz w:val="21"/>
          <w:szCs w:val="21"/>
        </w:rPr>
        <w:t>s</w:t>
      </w:r>
      <w:r w:rsidR="0026148E" w:rsidRPr="00757D97">
        <w:rPr>
          <w:rFonts w:ascii="Tahoma" w:hAnsi="Tahoma" w:cs="Tahoma"/>
          <w:sz w:val="21"/>
          <w:szCs w:val="21"/>
        </w:rPr>
        <w:t xml:space="preserve">, </w:t>
      </w:r>
      <w:r w:rsidRPr="00757D97">
        <w:rPr>
          <w:rFonts w:ascii="Tahoma" w:hAnsi="Tahoma" w:cs="Tahoma"/>
          <w:sz w:val="21"/>
          <w:szCs w:val="21"/>
        </w:rPr>
        <w:t>quando necessário</w:t>
      </w:r>
      <w:r w:rsidR="007C75F8" w:rsidRPr="00757D97">
        <w:rPr>
          <w:rFonts w:ascii="Tahoma" w:hAnsi="Tahoma" w:cs="Tahoma"/>
          <w:sz w:val="21"/>
          <w:szCs w:val="21"/>
        </w:rPr>
        <w:t>, nos termos do Contrato de Alienação Fiduc</w:t>
      </w:r>
      <w:r w:rsidR="00D857F8" w:rsidRPr="00757D97">
        <w:rPr>
          <w:rFonts w:ascii="Tahoma" w:hAnsi="Tahoma" w:cs="Tahoma"/>
          <w:sz w:val="21"/>
          <w:szCs w:val="21"/>
        </w:rPr>
        <w:t>i</w:t>
      </w:r>
      <w:r w:rsidR="007C75F8" w:rsidRPr="00757D97">
        <w:rPr>
          <w:rFonts w:ascii="Tahoma" w:hAnsi="Tahoma" w:cs="Tahoma"/>
          <w:sz w:val="21"/>
          <w:szCs w:val="21"/>
        </w:rPr>
        <w:t>ária de Produtos</w:t>
      </w:r>
      <w:r w:rsidRPr="00757D97">
        <w:rPr>
          <w:rFonts w:ascii="Tahoma" w:hAnsi="Tahoma" w:cs="Tahoma"/>
          <w:sz w:val="21"/>
          <w:szCs w:val="21"/>
        </w:rPr>
        <w:t>;</w:t>
      </w:r>
    </w:p>
    <w:p w14:paraId="6F61385C" w14:textId="77777777" w:rsidR="00DF492B" w:rsidRPr="00757D97" w:rsidRDefault="00DF492B" w:rsidP="00AA3011">
      <w:pPr>
        <w:pStyle w:val="Corpodetexto21"/>
        <w:spacing w:after="0" w:line="288" w:lineRule="auto"/>
        <w:rPr>
          <w:rFonts w:ascii="Tahoma" w:hAnsi="Tahoma" w:cs="Tahoma"/>
          <w:sz w:val="21"/>
          <w:szCs w:val="21"/>
        </w:rPr>
      </w:pPr>
    </w:p>
    <w:p w14:paraId="12AD38D9" w14:textId="77777777" w:rsidR="00DF492B" w:rsidRPr="00757D97" w:rsidRDefault="00DF492B"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cumprir com </w:t>
      </w:r>
      <w:r w:rsidR="001070B9" w:rsidRPr="00757D97">
        <w:rPr>
          <w:rFonts w:ascii="Tahoma" w:hAnsi="Tahoma" w:cs="Tahoma"/>
          <w:sz w:val="21"/>
          <w:szCs w:val="21"/>
        </w:rPr>
        <w:t>todas as instruções razoáveis emanadas para cumprimento e regularização das obrigações inadimplidas;</w:t>
      </w:r>
    </w:p>
    <w:p w14:paraId="1A6A8AEA" w14:textId="77777777" w:rsidR="00DF492B" w:rsidRPr="00757D97" w:rsidRDefault="00DF492B" w:rsidP="00AA3011">
      <w:pPr>
        <w:pStyle w:val="Corpodetexto21"/>
        <w:spacing w:after="0" w:line="288" w:lineRule="auto"/>
        <w:rPr>
          <w:rFonts w:ascii="Tahoma" w:hAnsi="Tahoma" w:cs="Tahoma"/>
          <w:sz w:val="21"/>
          <w:szCs w:val="21"/>
        </w:rPr>
      </w:pPr>
    </w:p>
    <w:p w14:paraId="11DA7DB2" w14:textId="6997FE28" w:rsidR="000852A8" w:rsidRPr="00757D97" w:rsidRDefault="001070B9"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dar ciência ao</w:t>
      </w:r>
      <w:r w:rsidR="00DF492B" w:rsidRPr="00757D97">
        <w:rPr>
          <w:rFonts w:ascii="Tahoma" w:hAnsi="Tahoma" w:cs="Tahoma"/>
          <w:sz w:val="21"/>
          <w:szCs w:val="21"/>
        </w:rPr>
        <w:t>s</w:t>
      </w:r>
      <w:r w:rsidRPr="00757D97">
        <w:rPr>
          <w:rFonts w:ascii="Tahoma" w:hAnsi="Tahoma" w:cs="Tahoma"/>
          <w:sz w:val="21"/>
          <w:szCs w:val="21"/>
        </w:rPr>
        <w:t xml:space="preserve"> sócios administradores, executivos e sociedades integrantes do </w:t>
      </w:r>
      <w:r w:rsidR="00DF492B" w:rsidRPr="00757D97">
        <w:rPr>
          <w:rFonts w:ascii="Tahoma" w:hAnsi="Tahoma" w:cs="Tahoma"/>
          <w:sz w:val="21"/>
          <w:szCs w:val="21"/>
        </w:rPr>
        <w:t>G</w:t>
      </w:r>
      <w:r w:rsidRPr="00757D97">
        <w:rPr>
          <w:rFonts w:ascii="Tahoma" w:hAnsi="Tahoma" w:cs="Tahoma"/>
          <w:sz w:val="21"/>
          <w:szCs w:val="21"/>
        </w:rPr>
        <w:t xml:space="preserve">rupo </w:t>
      </w:r>
      <w:r w:rsidR="00DF492B" w:rsidRPr="00757D97">
        <w:rPr>
          <w:rFonts w:ascii="Tahoma" w:hAnsi="Tahoma" w:cs="Tahoma"/>
          <w:sz w:val="21"/>
          <w:szCs w:val="21"/>
        </w:rPr>
        <w:t>E</w:t>
      </w:r>
      <w:r w:rsidRPr="00757D97">
        <w:rPr>
          <w:rFonts w:ascii="Tahoma" w:hAnsi="Tahoma" w:cs="Tahoma"/>
          <w:sz w:val="21"/>
          <w:szCs w:val="21"/>
        </w:rPr>
        <w:t>conômico, conforme aplicável, d</w:t>
      </w:r>
      <w:r w:rsidR="00DF492B" w:rsidRPr="00757D97">
        <w:rPr>
          <w:rFonts w:ascii="Tahoma" w:hAnsi="Tahoma" w:cs="Tahoma"/>
          <w:sz w:val="21"/>
          <w:szCs w:val="21"/>
        </w:rPr>
        <w:t>o teor d</w:t>
      </w:r>
      <w:r w:rsidRPr="00757D97">
        <w:rPr>
          <w:rFonts w:ascii="Tahoma" w:hAnsi="Tahoma" w:cs="Tahoma"/>
          <w:sz w:val="21"/>
          <w:szCs w:val="21"/>
        </w:rPr>
        <w:t xml:space="preserve">os </w:t>
      </w:r>
      <w:r w:rsidR="00DF492B" w:rsidRPr="00757D97">
        <w:rPr>
          <w:rFonts w:ascii="Tahoma" w:hAnsi="Tahoma" w:cs="Tahoma"/>
          <w:sz w:val="21"/>
          <w:szCs w:val="21"/>
        </w:rPr>
        <w:t>D</w:t>
      </w:r>
      <w:r w:rsidRPr="00757D97">
        <w:rPr>
          <w:rFonts w:ascii="Tahoma" w:hAnsi="Tahoma" w:cs="Tahoma"/>
          <w:sz w:val="21"/>
          <w:szCs w:val="21"/>
        </w:rPr>
        <w:t xml:space="preserve">ocumentos da </w:t>
      </w:r>
      <w:r w:rsidR="00DF492B" w:rsidRPr="00757D97">
        <w:rPr>
          <w:rFonts w:ascii="Tahoma" w:hAnsi="Tahoma" w:cs="Tahoma"/>
          <w:sz w:val="21"/>
          <w:szCs w:val="21"/>
        </w:rPr>
        <w:t>O</w:t>
      </w:r>
      <w:r w:rsidRPr="00757D97">
        <w:rPr>
          <w:rFonts w:ascii="Tahoma" w:hAnsi="Tahoma" w:cs="Tahoma"/>
          <w:sz w:val="21"/>
          <w:szCs w:val="21"/>
        </w:rPr>
        <w:t>ferta e fazer com que estes cumpram e façam cumprir os termos aqui dispostos</w:t>
      </w:r>
      <w:r w:rsidR="00DF492B" w:rsidRPr="00757D97">
        <w:rPr>
          <w:rFonts w:ascii="Tahoma" w:hAnsi="Tahoma" w:cs="Tahoma"/>
          <w:sz w:val="21"/>
          <w:szCs w:val="21"/>
        </w:rPr>
        <w:t>;</w:t>
      </w:r>
      <w:r w:rsidRPr="00757D97">
        <w:rPr>
          <w:rFonts w:ascii="Tahoma" w:hAnsi="Tahoma" w:cs="Tahoma"/>
          <w:sz w:val="21"/>
          <w:szCs w:val="21"/>
        </w:rPr>
        <w:t xml:space="preserve"> </w:t>
      </w:r>
      <w:r w:rsidR="005322D6" w:rsidRPr="00757D97">
        <w:rPr>
          <w:rFonts w:ascii="Tahoma" w:hAnsi="Tahoma" w:cs="Tahoma"/>
          <w:sz w:val="21"/>
          <w:szCs w:val="21"/>
        </w:rPr>
        <w:t>e</w:t>
      </w:r>
    </w:p>
    <w:p w14:paraId="0614CF10" w14:textId="77777777" w:rsidR="000852A8" w:rsidRPr="00757D97" w:rsidRDefault="000852A8" w:rsidP="00AA3011">
      <w:pPr>
        <w:pStyle w:val="Corpodetexto21"/>
        <w:tabs>
          <w:tab w:val="num" w:pos="0"/>
        </w:tabs>
        <w:spacing w:after="0" w:line="288" w:lineRule="auto"/>
        <w:ind w:left="0"/>
        <w:rPr>
          <w:rFonts w:ascii="Tahoma" w:hAnsi="Tahoma" w:cs="Tahoma"/>
          <w:sz w:val="21"/>
          <w:szCs w:val="21"/>
        </w:rPr>
      </w:pPr>
    </w:p>
    <w:p w14:paraId="2EF20953" w14:textId="2064E1A5" w:rsidR="004D6D4B" w:rsidRPr="00757D97" w:rsidRDefault="001070B9" w:rsidP="00AA3011">
      <w:pPr>
        <w:widowControl w:val="0"/>
        <w:numPr>
          <w:ilvl w:val="0"/>
          <w:numId w:val="4"/>
        </w:numPr>
        <w:tabs>
          <w:tab w:val="clear" w:pos="1080"/>
          <w:tab w:val="num" w:pos="0"/>
        </w:tabs>
        <w:spacing w:after="0" w:line="288" w:lineRule="auto"/>
        <w:ind w:left="0" w:firstLine="0"/>
        <w:contextualSpacing/>
        <w:rPr>
          <w:rFonts w:ascii="Tahoma" w:hAnsi="Tahoma" w:cs="Tahoma"/>
          <w:sz w:val="21"/>
          <w:szCs w:val="21"/>
        </w:rPr>
      </w:pPr>
      <w:r w:rsidRPr="00757D97">
        <w:rPr>
          <w:rFonts w:ascii="Tahoma" w:hAnsi="Tahoma" w:cs="Tahoma"/>
          <w:sz w:val="21"/>
          <w:szCs w:val="21"/>
        </w:rPr>
        <w:t>e</w:t>
      </w:r>
      <w:r w:rsidR="006F3298" w:rsidRPr="00757D97">
        <w:rPr>
          <w:rFonts w:ascii="Tahoma" w:hAnsi="Tahoma" w:cs="Tahoma"/>
          <w:sz w:val="21"/>
          <w:szCs w:val="21"/>
        </w:rPr>
        <w:t xml:space="preserve">m relação a si e/ou qualquer </w:t>
      </w:r>
      <w:r w:rsidR="00010AF4" w:rsidRPr="00757D97">
        <w:rPr>
          <w:rFonts w:ascii="Tahoma" w:hAnsi="Tahoma" w:cs="Tahoma"/>
          <w:sz w:val="21"/>
          <w:szCs w:val="21"/>
        </w:rPr>
        <w:t>das sociedades, empresas e/ou entidades integrantes do Grupo Econômico</w:t>
      </w:r>
      <w:r w:rsidR="006F3298" w:rsidRPr="00757D97">
        <w:rPr>
          <w:rFonts w:ascii="Tahoma" w:hAnsi="Tahoma" w:cs="Tahoma"/>
          <w:sz w:val="21"/>
          <w:szCs w:val="21"/>
        </w:rPr>
        <w:t xml:space="preserve">, </w:t>
      </w:r>
      <w:r w:rsidR="002B40C4" w:rsidRPr="00757D97">
        <w:rPr>
          <w:rFonts w:ascii="Tahoma" w:hAnsi="Tahoma" w:cs="Tahoma"/>
          <w:sz w:val="21"/>
          <w:szCs w:val="21"/>
        </w:rPr>
        <w:t>observar e cumprir a</w:t>
      </w:r>
      <w:r w:rsidR="00146C73" w:rsidRPr="00757D97">
        <w:rPr>
          <w:rFonts w:ascii="Tahoma" w:hAnsi="Tahoma" w:cs="Tahoma"/>
          <w:sz w:val="21"/>
          <w:szCs w:val="21"/>
        </w:rPr>
        <w:t>s</w:t>
      </w:r>
      <w:r w:rsidR="002B40C4" w:rsidRPr="00757D97">
        <w:rPr>
          <w:rFonts w:ascii="Tahoma" w:hAnsi="Tahoma" w:cs="Tahoma"/>
          <w:sz w:val="21"/>
          <w:szCs w:val="21"/>
        </w:rPr>
        <w:t xml:space="preserve"> </w:t>
      </w:r>
      <w:r w:rsidR="00146C73" w:rsidRPr="00757D97">
        <w:rPr>
          <w:rFonts w:ascii="Tahoma" w:hAnsi="Tahoma" w:cs="Tahoma"/>
          <w:sz w:val="21"/>
          <w:szCs w:val="21"/>
        </w:rPr>
        <w:t xml:space="preserve">Leis </w:t>
      </w:r>
      <w:r w:rsidR="002B40C4" w:rsidRPr="00757D97">
        <w:rPr>
          <w:rFonts w:ascii="Tahoma" w:hAnsi="Tahoma" w:cs="Tahoma"/>
          <w:sz w:val="21"/>
          <w:szCs w:val="21"/>
        </w:rPr>
        <w:t>Anticorrupção</w:t>
      </w:r>
      <w:r w:rsidR="00B1603D" w:rsidRPr="00757D97">
        <w:rPr>
          <w:rFonts w:ascii="Tahoma" w:hAnsi="Tahoma" w:cs="Tahoma"/>
          <w:sz w:val="21"/>
          <w:szCs w:val="21"/>
        </w:rPr>
        <w:t xml:space="preserve"> e a Legislação Socioambiental</w:t>
      </w:r>
      <w:r w:rsidR="002B40C4" w:rsidRPr="00757D97">
        <w:rPr>
          <w:rFonts w:ascii="Tahoma" w:hAnsi="Tahoma" w:cs="Tahoma"/>
          <w:sz w:val="21"/>
          <w:szCs w:val="21"/>
        </w:rPr>
        <w:t>, devendo (a) manter políticas e procedimentos internos que assegurem integral cumprimento da</w:t>
      </w:r>
      <w:r w:rsidR="00146C73" w:rsidRPr="00757D97">
        <w:rPr>
          <w:rFonts w:ascii="Tahoma" w:hAnsi="Tahoma" w:cs="Tahoma"/>
          <w:sz w:val="21"/>
          <w:szCs w:val="21"/>
        </w:rPr>
        <w:t>s</w:t>
      </w:r>
      <w:r w:rsidR="002B40C4" w:rsidRPr="00757D97">
        <w:rPr>
          <w:rFonts w:ascii="Tahoma" w:hAnsi="Tahoma" w:cs="Tahoma"/>
          <w:sz w:val="21"/>
          <w:szCs w:val="21"/>
        </w:rPr>
        <w:t xml:space="preserve"> </w:t>
      </w:r>
      <w:r w:rsidR="00146C73" w:rsidRPr="00757D97">
        <w:rPr>
          <w:rFonts w:ascii="Tahoma" w:hAnsi="Tahoma" w:cs="Tahoma"/>
          <w:sz w:val="21"/>
          <w:szCs w:val="21"/>
        </w:rPr>
        <w:t xml:space="preserve">Leis </w:t>
      </w:r>
      <w:r w:rsidR="002B40C4" w:rsidRPr="00757D97">
        <w:rPr>
          <w:rFonts w:ascii="Tahoma" w:hAnsi="Tahoma" w:cs="Tahoma"/>
          <w:sz w:val="21"/>
          <w:szCs w:val="21"/>
        </w:rPr>
        <w:t>Anticorrupção</w:t>
      </w:r>
      <w:r w:rsidR="00B1603D" w:rsidRPr="00757D97">
        <w:rPr>
          <w:rFonts w:ascii="Tahoma" w:hAnsi="Tahoma" w:cs="Tahoma"/>
          <w:sz w:val="21"/>
          <w:szCs w:val="21"/>
        </w:rPr>
        <w:t xml:space="preserve"> e da Legislação Socioambiental</w:t>
      </w:r>
      <w:r w:rsidR="002B40C4" w:rsidRPr="00757D97">
        <w:rPr>
          <w:rFonts w:ascii="Tahoma" w:hAnsi="Tahoma" w:cs="Tahoma"/>
          <w:sz w:val="21"/>
          <w:szCs w:val="21"/>
        </w:rPr>
        <w:t xml:space="preserve">; (b) abster-se </w:t>
      </w:r>
      <w:r w:rsidR="002B40C4" w:rsidRPr="00757D97">
        <w:rPr>
          <w:rFonts w:ascii="Tahoma" w:hAnsi="Tahoma" w:cs="Tahoma"/>
          <w:sz w:val="21"/>
          <w:szCs w:val="21"/>
        </w:rPr>
        <w:lastRenderedPageBreak/>
        <w:t xml:space="preserve">de praticar atos de corrupção e de agir de forma lesiva à administração pública, nacional ou estrangeira, conforme aplicável, no seu interesse ou para benefício próprio, exclusivo ou não; (c) comunicar, imediatamente, por escrito, </w:t>
      </w:r>
      <w:r w:rsidR="0028366D" w:rsidRPr="00757D97">
        <w:rPr>
          <w:rFonts w:ascii="Tahoma" w:hAnsi="Tahoma" w:cs="Tahoma"/>
          <w:sz w:val="21"/>
          <w:szCs w:val="21"/>
        </w:rPr>
        <w:t>à</w:t>
      </w:r>
      <w:r w:rsidR="002B40C4" w:rsidRPr="00757D97">
        <w:rPr>
          <w:rFonts w:ascii="Tahoma" w:hAnsi="Tahoma" w:cs="Tahoma"/>
          <w:sz w:val="21"/>
          <w:szCs w:val="21"/>
        </w:rPr>
        <w:t xml:space="preserve"> </w:t>
      </w:r>
      <w:r w:rsidR="000F6B20" w:rsidRPr="00757D97">
        <w:rPr>
          <w:rFonts w:ascii="Tahoma" w:hAnsi="Tahoma" w:cs="Tahoma"/>
          <w:sz w:val="21"/>
          <w:szCs w:val="21"/>
        </w:rPr>
        <w:t>Securitizadora</w:t>
      </w:r>
      <w:r w:rsidR="002B40C4" w:rsidRPr="00757D97">
        <w:rPr>
          <w:rFonts w:ascii="Tahoma" w:hAnsi="Tahoma" w:cs="Tahoma"/>
          <w:sz w:val="21"/>
          <w:szCs w:val="21"/>
        </w:rPr>
        <w:t xml:space="preserve">, detalhes de qualquer violação às Leis Anticorrupção </w:t>
      </w:r>
      <w:r w:rsidR="00B1603D" w:rsidRPr="00757D97">
        <w:rPr>
          <w:rFonts w:ascii="Tahoma" w:hAnsi="Tahoma" w:cs="Tahoma"/>
          <w:sz w:val="21"/>
          <w:szCs w:val="21"/>
        </w:rPr>
        <w:t>e/ou à Legislação Socioambiental</w:t>
      </w:r>
      <w:r w:rsidR="002B40C4" w:rsidRPr="00757D97">
        <w:rPr>
          <w:rFonts w:ascii="Tahoma" w:hAnsi="Tahoma" w:cs="Tahoma"/>
          <w:sz w:val="21"/>
          <w:szCs w:val="21"/>
        </w:rPr>
        <w:t xml:space="preserve">, observado que </w:t>
      </w:r>
      <w:r w:rsidR="0028366D" w:rsidRPr="00757D97">
        <w:rPr>
          <w:rFonts w:ascii="Tahoma" w:hAnsi="Tahoma" w:cs="Tahoma"/>
          <w:sz w:val="21"/>
          <w:szCs w:val="21"/>
        </w:rPr>
        <w:t>a</w:t>
      </w:r>
      <w:r w:rsidR="002B40C4" w:rsidRPr="00757D97">
        <w:rPr>
          <w:rFonts w:ascii="Tahoma" w:hAnsi="Tahoma" w:cs="Tahoma"/>
          <w:sz w:val="21"/>
          <w:szCs w:val="21"/>
        </w:rPr>
        <w:t xml:space="preserve"> </w:t>
      </w:r>
      <w:r w:rsidR="000F6B20" w:rsidRPr="00757D97">
        <w:rPr>
          <w:rFonts w:ascii="Tahoma" w:hAnsi="Tahoma" w:cs="Tahoma"/>
          <w:sz w:val="21"/>
          <w:szCs w:val="21"/>
        </w:rPr>
        <w:t>Securitizadora</w:t>
      </w:r>
      <w:r w:rsidR="000579EB" w:rsidRPr="00757D97">
        <w:rPr>
          <w:rFonts w:ascii="Tahoma" w:hAnsi="Tahoma" w:cs="Tahoma"/>
          <w:sz w:val="21"/>
          <w:szCs w:val="21"/>
        </w:rPr>
        <w:t xml:space="preserve"> </w:t>
      </w:r>
      <w:r w:rsidR="002B40C4" w:rsidRPr="00757D97">
        <w:rPr>
          <w:rFonts w:ascii="Tahoma" w:hAnsi="Tahoma" w:cs="Tahoma"/>
          <w:sz w:val="21"/>
          <w:szCs w:val="21"/>
        </w:rPr>
        <w:t xml:space="preserve">não divulgará essa comunicação a qualquer terceiro em nenhuma hipótese, a não ser que tal divulgação seja necessária em decorrência de obrigações legais; e (d) realizar eventuais pagamentos devidos nos termos desta </w:t>
      </w:r>
      <w:r w:rsidR="00043BEE" w:rsidRPr="00757D97">
        <w:rPr>
          <w:rFonts w:ascii="Tahoma" w:hAnsi="Tahoma" w:cs="Tahoma"/>
          <w:sz w:val="21"/>
          <w:szCs w:val="21"/>
        </w:rPr>
        <w:t xml:space="preserve">Escritura </w:t>
      </w:r>
      <w:r w:rsidR="002B40C4" w:rsidRPr="00757D97">
        <w:rPr>
          <w:rFonts w:ascii="Tahoma" w:hAnsi="Tahoma" w:cs="Tahoma"/>
          <w:sz w:val="21"/>
          <w:szCs w:val="21"/>
        </w:rPr>
        <w:t>e no âmbito da oferta dos CRA exclusivamente por meio de transferência bancária</w:t>
      </w:r>
      <w:r w:rsidR="00BC1152" w:rsidRPr="00757D97">
        <w:rPr>
          <w:rFonts w:ascii="Tahoma" w:hAnsi="Tahoma" w:cs="Tahoma"/>
          <w:sz w:val="21"/>
          <w:szCs w:val="21"/>
        </w:rPr>
        <w:t>.</w:t>
      </w:r>
    </w:p>
    <w:p w14:paraId="0FE05CDA" w14:textId="205A61E8" w:rsidR="00911282" w:rsidRPr="00757D97" w:rsidRDefault="00911282" w:rsidP="00AA3011">
      <w:pPr>
        <w:widowControl w:val="0"/>
        <w:spacing w:after="0" w:line="288" w:lineRule="auto"/>
        <w:contextualSpacing/>
        <w:rPr>
          <w:rFonts w:ascii="Tahoma" w:hAnsi="Tahoma" w:cs="Tahoma"/>
          <w:sz w:val="21"/>
          <w:szCs w:val="21"/>
        </w:rPr>
      </w:pPr>
    </w:p>
    <w:p w14:paraId="466AD02E" w14:textId="77777777" w:rsidR="00B41F87" w:rsidRPr="00757D97" w:rsidRDefault="00B41F87" w:rsidP="00AA3011">
      <w:pPr>
        <w:widowControl w:val="0"/>
        <w:spacing w:after="0" w:line="288" w:lineRule="auto"/>
        <w:contextualSpacing/>
        <w:rPr>
          <w:rFonts w:ascii="Tahoma" w:hAnsi="Tahoma" w:cs="Tahoma"/>
          <w:sz w:val="21"/>
          <w:szCs w:val="21"/>
        </w:rPr>
      </w:pPr>
    </w:p>
    <w:p w14:paraId="438D2649" w14:textId="331E897A" w:rsidR="00182B36" w:rsidRPr="00757D97" w:rsidRDefault="0009775B" w:rsidP="00AA3011">
      <w:pPr>
        <w:pStyle w:val="Ttulo1"/>
        <w:keepNext w:val="0"/>
        <w:widowControl w:val="0"/>
        <w:spacing w:after="0" w:line="288" w:lineRule="auto"/>
        <w:contextualSpacing/>
        <w:jc w:val="center"/>
        <w:rPr>
          <w:rFonts w:ascii="Tahoma" w:hAnsi="Tahoma" w:cs="Tahoma"/>
          <w:b w:val="0"/>
          <w:smallCaps/>
          <w:sz w:val="21"/>
          <w:szCs w:val="21"/>
        </w:rPr>
      </w:pPr>
      <w:r w:rsidRPr="00757D97">
        <w:rPr>
          <w:rFonts w:ascii="Tahoma" w:hAnsi="Tahoma" w:cs="Tahoma"/>
          <w:smallCaps/>
          <w:sz w:val="21"/>
          <w:szCs w:val="21"/>
        </w:rPr>
        <w:t xml:space="preserve">Cláusula </w:t>
      </w:r>
      <w:r w:rsidR="003C1879" w:rsidRPr="00757D97">
        <w:rPr>
          <w:rFonts w:ascii="Tahoma" w:hAnsi="Tahoma" w:cs="Tahoma"/>
          <w:smallCaps/>
          <w:sz w:val="21"/>
          <w:szCs w:val="21"/>
        </w:rPr>
        <w:t>Nona</w:t>
      </w:r>
    </w:p>
    <w:p w14:paraId="19028E19" w14:textId="2A4F5BA3" w:rsidR="006E01E4" w:rsidRPr="00757D97" w:rsidRDefault="0009775B" w:rsidP="00AA3011">
      <w:pPr>
        <w:widowControl w:val="0"/>
        <w:autoSpaceDE w:val="0"/>
        <w:autoSpaceDN w:val="0"/>
        <w:adjustRightInd w:val="0"/>
        <w:spacing w:after="0" w:line="288" w:lineRule="auto"/>
        <w:contextualSpacing/>
        <w:jc w:val="center"/>
        <w:rPr>
          <w:rFonts w:ascii="Tahoma" w:hAnsi="Tahoma" w:cs="Tahoma"/>
          <w:smallCaps/>
          <w:sz w:val="21"/>
          <w:szCs w:val="21"/>
        </w:rPr>
      </w:pPr>
      <w:r w:rsidRPr="00757D97">
        <w:rPr>
          <w:rFonts w:ascii="Tahoma" w:hAnsi="Tahoma" w:cs="Tahoma"/>
          <w:b/>
          <w:smallCaps/>
          <w:sz w:val="21"/>
          <w:szCs w:val="21"/>
        </w:rPr>
        <w:t>Declarações e Garantias da Emissora</w:t>
      </w:r>
    </w:p>
    <w:p w14:paraId="121204D1" w14:textId="77777777" w:rsidR="00182B36" w:rsidRPr="00757D97" w:rsidRDefault="00182B36" w:rsidP="00AA3011">
      <w:pPr>
        <w:widowControl w:val="0"/>
        <w:autoSpaceDE w:val="0"/>
        <w:autoSpaceDN w:val="0"/>
        <w:adjustRightInd w:val="0"/>
        <w:spacing w:after="0" w:line="288" w:lineRule="auto"/>
        <w:contextualSpacing/>
        <w:rPr>
          <w:rFonts w:ascii="Tahoma" w:hAnsi="Tahoma" w:cs="Tahoma"/>
          <w:sz w:val="21"/>
          <w:szCs w:val="21"/>
        </w:rPr>
      </w:pPr>
    </w:p>
    <w:p w14:paraId="584F6E16" w14:textId="4258C9EC" w:rsidR="002C55B0" w:rsidRPr="00757D97" w:rsidRDefault="006E01E4" w:rsidP="00AA3011">
      <w:pPr>
        <w:pStyle w:val="Corpodetexto21"/>
        <w:numPr>
          <w:ilvl w:val="1"/>
          <w:numId w:val="12"/>
        </w:numPr>
        <w:spacing w:after="0" w:line="288" w:lineRule="auto"/>
        <w:ind w:left="0" w:firstLine="0"/>
        <w:rPr>
          <w:rFonts w:ascii="Tahoma" w:hAnsi="Tahoma" w:cs="Tahoma"/>
          <w:sz w:val="21"/>
          <w:szCs w:val="21"/>
        </w:rPr>
      </w:pPr>
      <w:r w:rsidRPr="00757D97">
        <w:rPr>
          <w:rFonts w:ascii="Tahoma" w:hAnsi="Tahoma" w:cs="Tahoma"/>
          <w:sz w:val="21"/>
          <w:szCs w:val="21"/>
        </w:rPr>
        <w:t>A Emissora</w:t>
      </w:r>
      <w:r w:rsidR="005631BE" w:rsidRPr="00757D97">
        <w:rPr>
          <w:rFonts w:ascii="Tahoma" w:hAnsi="Tahoma" w:cs="Tahoma"/>
          <w:sz w:val="21"/>
          <w:szCs w:val="21"/>
        </w:rPr>
        <w:t xml:space="preserve"> </w:t>
      </w:r>
      <w:r w:rsidRPr="00757D97">
        <w:rPr>
          <w:rFonts w:ascii="Tahoma" w:hAnsi="Tahoma" w:cs="Tahoma"/>
          <w:sz w:val="21"/>
          <w:szCs w:val="21"/>
        </w:rPr>
        <w:t xml:space="preserve">declara e garante </w:t>
      </w:r>
      <w:r w:rsidR="0028366D" w:rsidRPr="00757D97">
        <w:rPr>
          <w:rFonts w:ascii="Tahoma" w:hAnsi="Tahoma" w:cs="Tahoma"/>
          <w:sz w:val="21"/>
          <w:szCs w:val="21"/>
        </w:rPr>
        <w:t>à</w:t>
      </w:r>
      <w:r w:rsidRPr="00757D97">
        <w:rPr>
          <w:rFonts w:ascii="Tahoma" w:hAnsi="Tahoma" w:cs="Tahoma"/>
          <w:sz w:val="21"/>
          <w:szCs w:val="21"/>
        </w:rPr>
        <w:t xml:space="preserve"> </w:t>
      </w:r>
      <w:r w:rsidR="000F6B20" w:rsidRPr="00757D97">
        <w:rPr>
          <w:rFonts w:ascii="Tahoma" w:hAnsi="Tahoma" w:cs="Tahoma"/>
          <w:sz w:val="21"/>
          <w:szCs w:val="21"/>
        </w:rPr>
        <w:t>Securitizadora</w:t>
      </w:r>
      <w:r w:rsidR="004E2E0F" w:rsidRPr="00757D97">
        <w:rPr>
          <w:rFonts w:ascii="Tahoma" w:hAnsi="Tahoma" w:cs="Tahoma"/>
          <w:sz w:val="21"/>
          <w:szCs w:val="21"/>
        </w:rPr>
        <w:t>, nesta data,</w:t>
      </w:r>
      <w:r w:rsidR="00A40ABF" w:rsidRPr="00757D97">
        <w:rPr>
          <w:rFonts w:ascii="Tahoma" w:hAnsi="Tahoma" w:cs="Tahoma"/>
          <w:sz w:val="21"/>
          <w:szCs w:val="21"/>
        </w:rPr>
        <w:t xml:space="preserve"> </w:t>
      </w:r>
      <w:r w:rsidRPr="00757D97">
        <w:rPr>
          <w:rFonts w:ascii="Tahoma" w:hAnsi="Tahoma" w:cs="Tahoma"/>
          <w:sz w:val="21"/>
          <w:szCs w:val="21"/>
        </w:rPr>
        <w:t>que:</w:t>
      </w:r>
    </w:p>
    <w:p w14:paraId="7A3F299D" w14:textId="77777777" w:rsidR="00AF00EA" w:rsidRPr="00757D97" w:rsidRDefault="00AF00EA" w:rsidP="00AA3011">
      <w:pPr>
        <w:widowControl w:val="0"/>
        <w:autoSpaceDE w:val="0"/>
        <w:autoSpaceDN w:val="0"/>
        <w:adjustRightInd w:val="0"/>
        <w:spacing w:after="0" w:line="288" w:lineRule="auto"/>
        <w:contextualSpacing/>
        <w:rPr>
          <w:rFonts w:ascii="Tahoma" w:hAnsi="Tahoma" w:cs="Tahoma"/>
          <w:sz w:val="21"/>
          <w:szCs w:val="21"/>
        </w:rPr>
      </w:pPr>
    </w:p>
    <w:p w14:paraId="642C7441" w14:textId="39F7FB2E" w:rsidR="00180160" w:rsidRPr="00757D97" w:rsidRDefault="007B2BAB"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é</w:t>
      </w:r>
      <w:r w:rsidR="00FD1A07" w:rsidRPr="00757D97">
        <w:rPr>
          <w:rFonts w:ascii="Tahoma" w:hAnsi="Tahoma" w:cs="Tahoma"/>
          <w:sz w:val="21"/>
          <w:szCs w:val="21"/>
        </w:rPr>
        <w:t xml:space="preserve"> </w:t>
      </w:r>
      <w:r w:rsidRPr="00757D97">
        <w:rPr>
          <w:rFonts w:ascii="Tahoma" w:hAnsi="Tahoma" w:cs="Tahoma"/>
          <w:sz w:val="21"/>
          <w:szCs w:val="21"/>
        </w:rPr>
        <w:t xml:space="preserve">uma </w:t>
      </w:r>
      <w:r w:rsidR="00180160" w:rsidRPr="00757D97">
        <w:rPr>
          <w:rFonts w:ascii="Tahoma" w:hAnsi="Tahoma" w:cs="Tahoma"/>
          <w:sz w:val="21"/>
          <w:szCs w:val="21"/>
        </w:rPr>
        <w:t>sociedade devidamente organizada, constituída e existente sob a forma de sociedade por ações, de acordo com as leis brasileiras;</w:t>
      </w:r>
    </w:p>
    <w:p w14:paraId="1874C426" w14:textId="77777777" w:rsidR="007B2BAB" w:rsidRPr="00757D97" w:rsidRDefault="007B2BAB" w:rsidP="00AA3011">
      <w:pPr>
        <w:widowControl w:val="0"/>
        <w:spacing w:after="0" w:line="288" w:lineRule="auto"/>
        <w:contextualSpacing/>
        <w:rPr>
          <w:rFonts w:ascii="Tahoma" w:hAnsi="Tahoma" w:cs="Tahoma"/>
          <w:sz w:val="21"/>
          <w:szCs w:val="21"/>
        </w:rPr>
      </w:pPr>
    </w:p>
    <w:p w14:paraId="529593CF" w14:textId="3B0D59F0" w:rsidR="00180160" w:rsidRPr="00757D97" w:rsidRDefault="007B2BAB"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está</w:t>
      </w:r>
      <w:r w:rsidR="00180160" w:rsidRPr="00757D97">
        <w:rPr>
          <w:rFonts w:ascii="Tahoma" w:hAnsi="Tahoma" w:cs="Tahoma"/>
          <w:sz w:val="21"/>
          <w:szCs w:val="21"/>
        </w:rPr>
        <w:t xml:space="preserve"> devidamente autorizada e obt</w:t>
      </w:r>
      <w:r w:rsidR="00324B1E" w:rsidRPr="00757D97">
        <w:rPr>
          <w:rFonts w:ascii="Tahoma" w:hAnsi="Tahoma" w:cs="Tahoma"/>
          <w:sz w:val="21"/>
          <w:szCs w:val="21"/>
        </w:rPr>
        <w:t>e</w:t>
      </w:r>
      <w:r w:rsidR="00180160" w:rsidRPr="00757D97">
        <w:rPr>
          <w:rFonts w:ascii="Tahoma" w:hAnsi="Tahoma" w:cs="Tahoma"/>
          <w:sz w:val="21"/>
          <w:szCs w:val="21"/>
        </w:rPr>
        <w:t xml:space="preserve">ve todas as autorizações, inclusive, conforme aplicável, legais, societárias, regulatórias e de terceiros, necessárias à celebração desta </w:t>
      </w:r>
      <w:r w:rsidR="00043BEE" w:rsidRPr="00757D97">
        <w:rPr>
          <w:rFonts w:ascii="Tahoma" w:hAnsi="Tahoma" w:cs="Tahoma"/>
          <w:sz w:val="21"/>
          <w:szCs w:val="21"/>
        </w:rPr>
        <w:t xml:space="preserve">Escritura </w:t>
      </w:r>
      <w:r w:rsidR="00180160" w:rsidRPr="00757D97">
        <w:rPr>
          <w:rFonts w:ascii="Tahoma" w:hAnsi="Tahoma" w:cs="Tahoma"/>
          <w:sz w:val="21"/>
          <w:szCs w:val="21"/>
        </w:rPr>
        <w:t>e ao cumprimento de todas as obrigações aqui previstas e à realização da Emissão, tendo sido plenamente satisfeitos todos os requisitos legais, societários, regulatórios e de terceiros necessários para tanto;</w:t>
      </w:r>
    </w:p>
    <w:p w14:paraId="4F545A45" w14:textId="77777777" w:rsidR="007B2BAB" w:rsidRPr="00757D97" w:rsidRDefault="007B2BAB" w:rsidP="00AA3011">
      <w:pPr>
        <w:widowControl w:val="0"/>
        <w:spacing w:after="0" w:line="288" w:lineRule="auto"/>
        <w:contextualSpacing/>
        <w:rPr>
          <w:rFonts w:ascii="Tahoma" w:hAnsi="Tahoma" w:cs="Tahoma"/>
          <w:sz w:val="21"/>
          <w:szCs w:val="21"/>
        </w:rPr>
      </w:pPr>
    </w:p>
    <w:p w14:paraId="7217DC62" w14:textId="46774D05" w:rsidR="00180160" w:rsidRPr="00757D97" w:rsidRDefault="0018016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os representantes legais da </w:t>
      </w:r>
      <w:r w:rsidR="006C460B" w:rsidRPr="00757D97">
        <w:rPr>
          <w:rFonts w:ascii="Tahoma" w:hAnsi="Tahoma" w:cs="Tahoma"/>
          <w:sz w:val="21"/>
          <w:szCs w:val="21"/>
        </w:rPr>
        <w:t>Emissora</w:t>
      </w:r>
      <w:r w:rsidRPr="00757D97">
        <w:rPr>
          <w:rFonts w:ascii="Tahoma" w:hAnsi="Tahoma" w:cs="Tahoma"/>
          <w:sz w:val="21"/>
          <w:szCs w:val="21"/>
        </w:rPr>
        <w:t xml:space="preserve"> que assinam esta </w:t>
      </w:r>
      <w:r w:rsidR="00043BEE" w:rsidRPr="00757D97">
        <w:rPr>
          <w:rFonts w:ascii="Tahoma" w:hAnsi="Tahoma" w:cs="Tahoma"/>
          <w:sz w:val="21"/>
          <w:szCs w:val="21"/>
        </w:rPr>
        <w:t xml:space="preserve">Escritura </w:t>
      </w:r>
      <w:r w:rsidRPr="00757D97">
        <w:rPr>
          <w:rFonts w:ascii="Tahoma" w:hAnsi="Tahoma" w:cs="Tahoma"/>
          <w:sz w:val="21"/>
          <w:szCs w:val="21"/>
        </w:rPr>
        <w:t xml:space="preserve">têm poderes societários e/ou delegados para assumir em nome da </w:t>
      </w:r>
      <w:r w:rsidR="006C460B" w:rsidRPr="00757D97">
        <w:rPr>
          <w:rFonts w:ascii="Tahoma" w:hAnsi="Tahoma" w:cs="Tahoma"/>
          <w:sz w:val="21"/>
          <w:szCs w:val="21"/>
        </w:rPr>
        <w:t>Emissora</w:t>
      </w:r>
      <w:r w:rsidRPr="00757D97">
        <w:rPr>
          <w:rFonts w:ascii="Tahoma" w:hAnsi="Tahoma" w:cs="Tahoma"/>
          <w:sz w:val="21"/>
          <w:szCs w:val="21"/>
        </w:rPr>
        <w:t xml:space="preserve"> as obrigações aqui previstas e, sendo mandatários, têm os poderes legitimamente outorgados, estando os respectivos mandatos em pleno vigor;</w:t>
      </w:r>
    </w:p>
    <w:p w14:paraId="186E9B35" w14:textId="77777777" w:rsidR="007B2BAB" w:rsidRPr="00757D97" w:rsidRDefault="007B2BAB" w:rsidP="00AA3011">
      <w:pPr>
        <w:widowControl w:val="0"/>
        <w:spacing w:after="0" w:line="288" w:lineRule="auto"/>
        <w:contextualSpacing/>
        <w:rPr>
          <w:rFonts w:ascii="Tahoma" w:hAnsi="Tahoma" w:cs="Tahoma"/>
          <w:sz w:val="21"/>
          <w:szCs w:val="21"/>
        </w:rPr>
      </w:pPr>
    </w:p>
    <w:p w14:paraId="6645009E" w14:textId="69D29474" w:rsidR="00180160" w:rsidRPr="00757D97" w:rsidRDefault="0018016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esta </w:t>
      </w:r>
      <w:r w:rsidR="00043BEE" w:rsidRPr="00757D97">
        <w:rPr>
          <w:rFonts w:ascii="Tahoma" w:hAnsi="Tahoma" w:cs="Tahoma"/>
          <w:sz w:val="21"/>
          <w:szCs w:val="21"/>
        </w:rPr>
        <w:t xml:space="preserve">Escritura </w:t>
      </w:r>
      <w:r w:rsidRPr="00757D97">
        <w:rPr>
          <w:rFonts w:ascii="Tahoma" w:hAnsi="Tahoma" w:cs="Tahoma"/>
          <w:sz w:val="21"/>
          <w:szCs w:val="21"/>
        </w:rPr>
        <w:t xml:space="preserve">e as obrigações aqui previstas constituem obrigações lícitas, válidas, vinculantes e eficazes da </w:t>
      </w:r>
      <w:r w:rsidR="006C460B" w:rsidRPr="00757D97">
        <w:rPr>
          <w:rFonts w:ascii="Tahoma" w:hAnsi="Tahoma" w:cs="Tahoma"/>
          <w:sz w:val="21"/>
          <w:szCs w:val="21"/>
        </w:rPr>
        <w:t>Emissora</w:t>
      </w:r>
      <w:r w:rsidRPr="00757D97">
        <w:rPr>
          <w:rFonts w:ascii="Tahoma" w:hAnsi="Tahoma" w:cs="Tahoma"/>
          <w:sz w:val="21"/>
          <w:szCs w:val="21"/>
        </w:rPr>
        <w:t>, exequíveis de acordo com os seus termos e condições;</w:t>
      </w:r>
    </w:p>
    <w:p w14:paraId="0035885E" w14:textId="77777777" w:rsidR="007F2359" w:rsidRPr="00757D97" w:rsidRDefault="007F2359" w:rsidP="00AA3011">
      <w:pPr>
        <w:widowControl w:val="0"/>
        <w:spacing w:after="0" w:line="288" w:lineRule="auto"/>
        <w:contextualSpacing/>
        <w:rPr>
          <w:rFonts w:ascii="Tahoma" w:hAnsi="Tahoma" w:cs="Tahoma"/>
          <w:sz w:val="21"/>
          <w:szCs w:val="21"/>
        </w:rPr>
      </w:pPr>
    </w:p>
    <w:p w14:paraId="20BD1EE5" w14:textId="1379AD21" w:rsidR="007F2359" w:rsidRPr="00757D97" w:rsidRDefault="007F2359"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exceto pelo disposto na Cláusula </w:t>
      </w:r>
      <w:r w:rsidR="00806C3B" w:rsidRPr="00757D97">
        <w:rPr>
          <w:rFonts w:ascii="Tahoma" w:hAnsi="Tahoma" w:cs="Tahoma"/>
          <w:sz w:val="21"/>
          <w:szCs w:val="21"/>
        </w:rPr>
        <w:t>9.1(</w:t>
      </w:r>
      <w:proofErr w:type="spellStart"/>
      <w:r w:rsidR="00806C3B" w:rsidRPr="00757D97">
        <w:rPr>
          <w:rFonts w:ascii="Tahoma" w:hAnsi="Tahoma" w:cs="Tahoma"/>
          <w:sz w:val="21"/>
          <w:szCs w:val="21"/>
        </w:rPr>
        <w:t>ii</w:t>
      </w:r>
      <w:proofErr w:type="spellEnd"/>
      <w:r w:rsidR="00806C3B" w:rsidRPr="00757D97">
        <w:rPr>
          <w:rFonts w:ascii="Tahoma" w:hAnsi="Tahoma" w:cs="Tahoma"/>
          <w:sz w:val="21"/>
          <w:szCs w:val="21"/>
        </w:rPr>
        <w:t>)</w:t>
      </w:r>
      <w:r w:rsidRPr="00757D97">
        <w:rPr>
          <w:rFonts w:ascii="Tahoma" w:hAnsi="Tahoma" w:cs="Tahoma"/>
          <w:sz w:val="21"/>
          <w:szCs w:val="21"/>
        </w:rPr>
        <w:t>, nenhuma aprovação, autorização, consentimento, ordem, registro ou habilitação de ou perante qualquer instância judicial, órgão ou agência governamental ou órgão regulatório se faz necessário à celebração e ao cumprimento desta Escritura;</w:t>
      </w:r>
    </w:p>
    <w:p w14:paraId="1256F922" w14:textId="77777777" w:rsidR="00180160" w:rsidRPr="00757D97" w:rsidRDefault="00180160" w:rsidP="00AA3011">
      <w:pPr>
        <w:widowControl w:val="0"/>
        <w:tabs>
          <w:tab w:val="num" w:pos="709"/>
        </w:tabs>
        <w:spacing w:after="0" w:line="288" w:lineRule="auto"/>
        <w:contextualSpacing/>
        <w:rPr>
          <w:rFonts w:ascii="Tahoma" w:hAnsi="Tahoma" w:cs="Tahoma"/>
          <w:sz w:val="21"/>
          <w:szCs w:val="21"/>
        </w:rPr>
      </w:pPr>
    </w:p>
    <w:p w14:paraId="2DA04939" w14:textId="1D1AEAC5" w:rsidR="007B2BAB" w:rsidRPr="00757D97" w:rsidRDefault="007F2359"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a celebração, os termos e condições desta </w:t>
      </w:r>
      <w:r w:rsidR="00043BEE" w:rsidRPr="00757D97">
        <w:rPr>
          <w:rFonts w:ascii="Tahoma" w:hAnsi="Tahoma" w:cs="Tahoma"/>
          <w:sz w:val="21"/>
          <w:szCs w:val="21"/>
        </w:rPr>
        <w:t xml:space="preserve">Escritura </w:t>
      </w:r>
      <w:r w:rsidRPr="00757D97">
        <w:rPr>
          <w:rFonts w:ascii="Tahoma" w:hAnsi="Tahoma" w:cs="Tahoma"/>
          <w:sz w:val="21"/>
          <w:szCs w:val="21"/>
        </w:rPr>
        <w:t>e o cumprimento das obrigações aqui previstas e a realização da Emissão (a)</w:t>
      </w:r>
      <w:r w:rsidR="0005148B" w:rsidRPr="00757D97">
        <w:rPr>
          <w:rFonts w:ascii="Tahoma" w:hAnsi="Tahoma" w:cs="Tahoma"/>
          <w:sz w:val="21"/>
          <w:szCs w:val="21"/>
        </w:rPr>
        <w:t xml:space="preserve"> </w:t>
      </w:r>
      <w:r w:rsidRPr="00757D97">
        <w:rPr>
          <w:rFonts w:ascii="Tahoma" w:hAnsi="Tahoma" w:cs="Tahoma"/>
          <w:sz w:val="21"/>
          <w:szCs w:val="21"/>
        </w:rPr>
        <w:t>não infringem o estatuto social ou outros documentos societários da Emissora; (b)</w:t>
      </w:r>
      <w:r w:rsidR="0005148B" w:rsidRPr="00757D97">
        <w:rPr>
          <w:rFonts w:ascii="Tahoma" w:hAnsi="Tahoma" w:cs="Tahoma"/>
          <w:sz w:val="21"/>
          <w:szCs w:val="21"/>
        </w:rPr>
        <w:t xml:space="preserve"> </w:t>
      </w:r>
      <w:r w:rsidRPr="00757D97">
        <w:rPr>
          <w:rFonts w:ascii="Tahoma" w:hAnsi="Tahoma" w:cs="Tahoma"/>
          <w:sz w:val="21"/>
          <w:szCs w:val="21"/>
        </w:rPr>
        <w:t xml:space="preserve">não infringem qualquer contrato ou instrumento do qual a Emissora seja parte e/ou pelo qual qualquer </w:t>
      </w:r>
      <w:r w:rsidR="00146C73" w:rsidRPr="00757D97">
        <w:rPr>
          <w:rFonts w:ascii="Tahoma" w:hAnsi="Tahoma" w:cs="Tahoma"/>
          <w:sz w:val="21"/>
          <w:szCs w:val="21"/>
        </w:rPr>
        <w:t xml:space="preserve">um </w:t>
      </w:r>
      <w:r w:rsidRPr="00757D97">
        <w:rPr>
          <w:rFonts w:ascii="Tahoma" w:hAnsi="Tahoma" w:cs="Tahoma"/>
          <w:sz w:val="21"/>
          <w:szCs w:val="21"/>
        </w:rPr>
        <w:t xml:space="preserve">de seus </w:t>
      </w:r>
      <w:r w:rsidR="00A40ABF" w:rsidRPr="00757D97">
        <w:rPr>
          <w:rFonts w:ascii="Tahoma" w:hAnsi="Tahoma" w:cs="Tahoma"/>
          <w:sz w:val="21"/>
          <w:szCs w:val="21"/>
        </w:rPr>
        <w:t xml:space="preserve">respectivos </w:t>
      </w:r>
      <w:r w:rsidRPr="00757D97">
        <w:rPr>
          <w:rFonts w:ascii="Tahoma" w:hAnsi="Tahoma" w:cs="Tahoma"/>
          <w:sz w:val="21"/>
          <w:szCs w:val="21"/>
        </w:rPr>
        <w:t>ativos estejam sujeitos; (c)</w:t>
      </w:r>
      <w:r w:rsidR="0005148B" w:rsidRPr="00757D97">
        <w:rPr>
          <w:rFonts w:ascii="Tahoma" w:hAnsi="Tahoma" w:cs="Tahoma"/>
          <w:sz w:val="21"/>
          <w:szCs w:val="21"/>
        </w:rPr>
        <w:t xml:space="preserve"> </w:t>
      </w:r>
      <w:r w:rsidRPr="00757D97">
        <w:rPr>
          <w:rFonts w:ascii="Tahoma" w:hAnsi="Tahoma" w:cs="Tahoma"/>
          <w:sz w:val="21"/>
          <w:szCs w:val="21"/>
        </w:rPr>
        <w:t>não resultarão em (1)</w:t>
      </w:r>
      <w:r w:rsidR="0005148B" w:rsidRPr="00757D97">
        <w:rPr>
          <w:rFonts w:ascii="Tahoma" w:hAnsi="Tahoma" w:cs="Tahoma"/>
          <w:sz w:val="21"/>
          <w:szCs w:val="21"/>
        </w:rPr>
        <w:t xml:space="preserve"> </w:t>
      </w:r>
      <w:r w:rsidRPr="00757D97">
        <w:rPr>
          <w:rFonts w:ascii="Tahoma" w:hAnsi="Tahoma" w:cs="Tahoma"/>
          <w:sz w:val="21"/>
          <w:szCs w:val="21"/>
        </w:rPr>
        <w:t xml:space="preserve">vencimento antecipado de qualquer obrigação estabelecida em qualquer contrato ou instrumento do qual a Emissora seja parte e/ou pelo qual qualquer </w:t>
      </w:r>
      <w:r w:rsidR="00A40ABF" w:rsidRPr="00757D97">
        <w:rPr>
          <w:rFonts w:ascii="Tahoma" w:hAnsi="Tahoma" w:cs="Tahoma"/>
          <w:sz w:val="21"/>
          <w:szCs w:val="21"/>
        </w:rPr>
        <w:t xml:space="preserve">um </w:t>
      </w:r>
      <w:r w:rsidRPr="00757D97">
        <w:rPr>
          <w:rFonts w:ascii="Tahoma" w:hAnsi="Tahoma" w:cs="Tahoma"/>
          <w:sz w:val="21"/>
          <w:szCs w:val="21"/>
        </w:rPr>
        <w:t>de seus respectivos ativos esteja sujeito; ou (2)</w:t>
      </w:r>
      <w:r w:rsidR="0005148B" w:rsidRPr="00757D97">
        <w:rPr>
          <w:rFonts w:ascii="Tahoma" w:hAnsi="Tahoma" w:cs="Tahoma"/>
          <w:sz w:val="21"/>
          <w:szCs w:val="21"/>
        </w:rPr>
        <w:t xml:space="preserve"> </w:t>
      </w:r>
      <w:r w:rsidRPr="00757D97">
        <w:rPr>
          <w:rFonts w:ascii="Tahoma" w:hAnsi="Tahoma" w:cs="Tahoma"/>
          <w:sz w:val="21"/>
          <w:szCs w:val="21"/>
        </w:rPr>
        <w:t>rescisão de qualquer desses contratos ou instrumentos; (d)</w:t>
      </w:r>
      <w:r w:rsidR="0005148B" w:rsidRPr="00757D97">
        <w:rPr>
          <w:rFonts w:ascii="Tahoma" w:hAnsi="Tahoma" w:cs="Tahoma"/>
          <w:sz w:val="21"/>
          <w:szCs w:val="21"/>
        </w:rPr>
        <w:t xml:space="preserve"> </w:t>
      </w:r>
      <w:r w:rsidRPr="00757D97">
        <w:rPr>
          <w:rFonts w:ascii="Tahoma" w:hAnsi="Tahoma" w:cs="Tahoma"/>
          <w:sz w:val="21"/>
          <w:szCs w:val="21"/>
        </w:rPr>
        <w:t xml:space="preserve">não resultarão na criação de qualquer ônus ou </w:t>
      </w:r>
      <w:r w:rsidRPr="00757D97">
        <w:rPr>
          <w:rFonts w:ascii="Tahoma" w:hAnsi="Tahoma" w:cs="Tahoma"/>
          <w:sz w:val="21"/>
          <w:szCs w:val="21"/>
        </w:rPr>
        <w:lastRenderedPageBreak/>
        <w:t>gravame, judicial ou extrajudicial, sobre qualquer ativo da Emissora</w:t>
      </w:r>
      <w:r w:rsidR="00BE4D8E" w:rsidRPr="00757D97">
        <w:rPr>
          <w:rFonts w:ascii="Tahoma" w:hAnsi="Tahoma" w:cs="Tahoma"/>
          <w:sz w:val="21"/>
          <w:szCs w:val="21"/>
        </w:rPr>
        <w:t>, exceto pelo ônus criado por meio da celebração do Contrato de Alienação Fiduciária de Produtos</w:t>
      </w:r>
      <w:r w:rsidRPr="00757D97">
        <w:rPr>
          <w:rFonts w:ascii="Tahoma" w:hAnsi="Tahoma" w:cs="Tahoma"/>
          <w:sz w:val="21"/>
          <w:szCs w:val="21"/>
        </w:rPr>
        <w:t>; (e)</w:t>
      </w:r>
      <w:r w:rsidR="0005148B" w:rsidRPr="00757D97">
        <w:rPr>
          <w:rFonts w:ascii="Tahoma" w:hAnsi="Tahoma" w:cs="Tahoma"/>
          <w:sz w:val="21"/>
          <w:szCs w:val="21"/>
        </w:rPr>
        <w:t xml:space="preserve"> </w:t>
      </w:r>
      <w:r w:rsidRPr="00757D97">
        <w:rPr>
          <w:rFonts w:ascii="Tahoma" w:hAnsi="Tahoma" w:cs="Tahoma"/>
          <w:sz w:val="21"/>
          <w:szCs w:val="21"/>
        </w:rPr>
        <w:t xml:space="preserve">não infringem qualquer disposição legal ou regulamentar a que a Emissora </w:t>
      </w:r>
      <w:r w:rsidR="00C733C8" w:rsidRPr="00757D97">
        <w:rPr>
          <w:rFonts w:ascii="Tahoma" w:hAnsi="Tahoma" w:cs="Tahoma"/>
          <w:sz w:val="21"/>
          <w:szCs w:val="21"/>
        </w:rPr>
        <w:t>esteja</w:t>
      </w:r>
      <w:r w:rsidRPr="00757D97">
        <w:rPr>
          <w:rFonts w:ascii="Tahoma" w:hAnsi="Tahoma" w:cs="Tahoma"/>
          <w:sz w:val="21"/>
          <w:szCs w:val="21"/>
        </w:rPr>
        <w:t xml:space="preserve"> sujeita; e (f)</w:t>
      </w:r>
      <w:r w:rsidR="0005148B" w:rsidRPr="00757D97">
        <w:rPr>
          <w:rFonts w:ascii="Tahoma" w:hAnsi="Tahoma" w:cs="Tahoma"/>
          <w:sz w:val="21"/>
          <w:szCs w:val="21"/>
        </w:rPr>
        <w:t xml:space="preserve"> </w:t>
      </w:r>
      <w:r w:rsidRPr="00757D97">
        <w:rPr>
          <w:rFonts w:ascii="Tahoma" w:hAnsi="Tahoma" w:cs="Tahoma"/>
          <w:sz w:val="21"/>
          <w:szCs w:val="21"/>
        </w:rPr>
        <w:t>não infringem qualquer ordem, decisão ou sentença administrativa, judicial ou arbitral que afete a Emissora;</w:t>
      </w:r>
    </w:p>
    <w:p w14:paraId="7925C833" w14:textId="77777777" w:rsidR="007B2BAB" w:rsidRPr="00757D97" w:rsidRDefault="007B2BAB" w:rsidP="00AA3011">
      <w:pPr>
        <w:widowControl w:val="0"/>
        <w:spacing w:after="0" w:line="288" w:lineRule="auto"/>
        <w:contextualSpacing/>
        <w:rPr>
          <w:rFonts w:ascii="Tahoma" w:hAnsi="Tahoma" w:cs="Tahoma"/>
          <w:sz w:val="21"/>
          <w:szCs w:val="21"/>
        </w:rPr>
      </w:pPr>
    </w:p>
    <w:p w14:paraId="397E4B15" w14:textId="09E1C72E" w:rsidR="00180160" w:rsidRPr="00757D97" w:rsidRDefault="0018016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conduz, </w:t>
      </w:r>
      <w:r w:rsidR="002476AE" w:rsidRPr="00757D97">
        <w:rPr>
          <w:rFonts w:ascii="Tahoma" w:hAnsi="Tahoma" w:cs="Tahoma"/>
          <w:sz w:val="21"/>
          <w:szCs w:val="21"/>
        </w:rPr>
        <w:t>tal</w:t>
      </w:r>
      <w:r w:rsidRPr="00757D97">
        <w:rPr>
          <w:rFonts w:ascii="Tahoma" w:hAnsi="Tahoma" w:cs="Tahoma"/>
          <w:sz w:val="21"/>
          <w:szCs w:val="21"/>
        </w:rPr>
        <w:t xml:space="preserve"> como </w:t>
      </w:r>
      <w:r w:rsidR="00C733C8" w:rsidRPr="00757D97">
        <w:rPr>
          <w:rFonts w:ascii="Tahoma" w:hAnsi="Tahoma" w:cs="Tahoma"/>
          <w:sz w:val="21"/>
          <w:szCs w:val="21"/>
        </w:rPr>
        <w:t>as empresas integrantes do Grupo Econômico</w:t>
      </w:r>
      <w:r w:rsidRPr="00757D97">
        <w:rPr>
          <w:rFonts w:ascii="Tahoma" w:hAnsi="Tahoma" w:cs="Tahoma"/>
          <w:sz w:val="21"/>
          <w:szCs w:val="21"/>
        </w:rPr>
        <w:t xml:space="preserve">, seus respectivos negócios e operações em cumprimento a todas as leis e regulamentos aplicáveis, e </w:t>
      </w:r>
      <w:r w:rsidR="00D52400" w:rsidRPr="00757D97">
        <w:rPr>
          <w:rFonts w:ascii="Tahoma" w:hAnsi="Tahoma" w:cs="Tahoma"/>
          <w:sz w:val="21"/>
          <w:szCs w:val="21"/>
        </w:rPr>
        <w:t>está</w:t>
      </w:r>
      <w:r w:rsidRPr="00757D97">
        <w:rPr>
          <w:rFonts w:ascii="Tahoma" w:hAnsi="Tahoma" w:cs="Tahoma"/>
          <w:sz w:val="21"/>
          <w:szCs w:val="21"/>
        </w:rPr>
        <w:t xml:space="preserve">, assim como </w:t>
      </w:r>
      <w:r w:rsidR="00B81A6C" w:rsidRPr="00757D97">
        <w:rPr>
          <w:rFonts w:ascii="Tahoma" w:hAnsi="Tahoma" w:cs="Tahoma"/>
          <w:sz w:val="21"/>
          <w:szCs w:val="21"/>
        </w:rPr>
        <w:t>as demais sociedades, empresas e/ou entidades integrantes do Grupo Econômico</w:t>
      </w:r>
      <w:r w:rsidRPr="00757D97">
        <w:rPr>
          <w:rFonts w:ascii="Tahoma" w:hAnsi="Tahoma" w:cs="Tahoma"/>
          <w:sz w:val="21"/>
          <w:szCs w:val="21"/>
        </w:rPr>
        <w:t>, devidamente qualificada e/ou registrada para o exercício de suas respectivas atividades;</w:t>
      </w:r>
    </w:p>
    <w:p w14:paraId="3D133687" w14:textId="77777777" w:rsidR="007B2BAB" w:rsidRPr="00757D97" w:rsidRDefault="007B2BAB" w:rsidP="00AA3011">
      <w:pPr>
        <w:widowControl w:val="0"/>
        <w:spacing w:after="0" w:line="288" w:lineRule="auto"/>
        <w:contextualSpacing/>
        <w:rPr>
          <w:rFonts w:ascii="Tahoma" w:hAnsi="Tahoma" w:cs="Tahoma"/>
          <w:sz w:val="21"/>
          <w:szCs w:val="21"/>
        </w:rPr>
      </w:pPr>
    </w:p>
    <w:p w14:paraId="251FA0FA" w14:textId="3770B8F7" w:rsidR="00180160" w:rsidRPr="00757D97" w:rsidRDefault="0018016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est</w:t>
      </w:r>
      <w:r w:rsidR="007C139C" w:rsidRPr="00757D97">
        <w:rPr>
          <w:rFonts w:ascii="Tahoma" w:hAnsi="Tahoma" w:cs="Tahoma"/>
          <w:sz w:val="21"/>
          <w:szCs w:val="21"/>
        </w:rPr>
        <w:t>á</w:t>
      </w:r>
      <w:r w:rsidRPr="00757D97">
        <w:rPr>
          <w:rFonts w:ascii="Tahoma" w:hAnsi="Tahoma" w:cs="Tahoma"/>
          <w:sz w:val="21"/>
          <w:szCs w:val="21"/>
        </w:rPr>
        <w:t xml:space="preserve"> adimplente com o cumprimento das obrigações constantes desta </w:t>
      </w:r>
      <w:r w:rsidR="00043BEE" w:rsidRPr="00757D97">
        <w:rPr>
          <w:rFonts w:ascii="Tahoma" w:hAnsi="Tahoma" w:cs="Tahoma"/>
          <w:sz w:val="21"/>
          <w:szCs w:val="21"/>
        </w:rPr>
        <w:t xml:space="preserve">Escritura </w:t>
      </w:r>
      <w:r w:rsidRPr="00757D97">
        <w:rPr>
          <w:rFonts w:ascii="Tahoma" w:hAnsi="Tahoma" w:cs="Tahoma"/>
          <w:sz w:val="21"/>
          <w:szCs w:val="21"/>
        </w:rPr>
        <w:t xml:space="preserve">e não ocorreu </w:t>
      </w:r>
      <w:r w:rsidR="00E24425" w:rsidRPr="00757D97">
        <w:rPr>
          <w:rFonts w:ascii="Tahoma" w:hAnsi="Tahoma" w:cs="Tahoma"/>
          <w:sz w:val="21"/>
          <w:szCs w:val="21"/>
        </w:rPr>
        <w:t xml:space="preserve">nenhum </w:t>
      </w:r>
      <w:r w:rsidRPr="00757D97">
        <w:rPr>
          <w:rFonts w:ascii="Tahoma" w:hAnsi="Tahoma" w:cs="Tahoma"/>
          <w:sz w:val="21"/>
          <w:szCs w:val="21"/>
        </w:rPr>
        <w:t xml:space="preserve">Evento de </w:t>
      </w:r>
      <w:r w:rsidR="00E24425" w:rsidRPr="00757D97">
        <w:rPr>
          <w:rFonts w:ascii="Tahoma" w:hAnsi="Tahoma" w:cs="Tahoma"/>
          <w:sz w:val="21"/>
          <w:szCs w:val="21"/>
        </w:rPr>
        <w:t>Vencimento Antecipado</w:t>
      </w:r>
      <w:r w:rsidRPr="00757D97">
        <w:rPr>
          <w:rFonts w:ascii="Tahoma" w:hAnsi="Tahoma" w:cs="Tahoma"/>
          <w:sz w:val="21"/>
          <w:szCs w:val="21"/>
        </w:rPr>
        <w:t>;</w:t>
      </w:r>
    </w:p>
    <w:p w14:paraId="496F58AF" w14:textId="77777777" w:rsidR="007B2BAB" w:rsidRPr="00757D97" w:rsidRDefault="007B2BAB" w:rsidP="00AA3011">
      <w:pPr>
        <w:widowControl w:val="0"/>
        <w:spacing w:after="0" w:line="288" w:lineRule="auto"/>
        <w:contextualSpacing/>
        <w:rPr>
          <w:rFonts w:ascii="Tahoma" w:hAnsi="Tahoma" w:cs="Tahoma"/>
          <w:sz w:val="21"/>
          <w:szCs w:val="21"/>
        </w:rPr>
      </w:pPr>
    </w:p>
    <w:p w14:paraId="4FA9FE73" w14:textId="208C804F" w:rsidR="00180160" w:rsidRPr="00757D97" w:rsidRDefault="0018016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t</w:t>
      </w:r>
      <w:r w:rsidR="007C139C" w:rsidRPr="00757D97">
        <w:rPr>
          <w:rFonts w:ascii="Tahoma" w:hAnsi="Tahoma" w:cs="Tahoma"/>
          <w:sz w:val="21"/>
          <w:szCs w:val="21"/>
        </w:rPr>
        <w:t>e</w:t>
      </w:r>
      <w:r w:rsidRPr="00757D97">
        <w:rPr>
          <w:rFonts w:ascii="Tahoma" w:hAnsi="Tahoma" w:cs="Tahoma"/>
          <w:sz w:val="21"/>
          <w:szCs w:val="21"/>
        </w:rPr>
        <w:t>m plena ciência e concorda integralmente com a forma de cálculo da Remuneração</w:t>
      </w:r>
      <w:r w:rsidR="00146C73" w:rsidRPr="00757D97">
        <w:rPr>
          <w:rFonts w:ascii="Tahoma" w:hAnsi="Tahoma" w:cs="Tahoma"/>
          <w:sz w:val="21"/>
          <w:szCs w:val="21"/>
        </w:rPr>
        <w:t>,</w:t>
      </w:r>
      <w:r w:rsidRPr="00757D97">
        <w:rPr>
          <w:rFonts w:ascii="Tahoma" w:hAnsi="Tahoma" w:cs="Tahoma"/>
          <w:sz w:val="21"/>
          <w:szCs w:val="21"/>
        </w:rPr>
        <w:t xml:space="preserve"> </w:t>
      </w:r>
      <w:r w:rsidR="00E24425" w:rsidRPr="00757D97">
        <w:rPr>
          <w:rFonts w:ascii="Tahoma" w:hAnsi="Tahoma" w:cs="Tahoma"/>
          <w:sz w:val="21"/>
          <w:szCs w:val="21"/>
        </w:rPr>
        <w:t xml:space="preserve">que </w:t>
      </w:r>
      <w:r w:rsidRPr="00757D97">
        <w:rPr>
          <w:rFonts w:ascii="Tahoma" w:hAnsi="Tahoma" w:cs="Tahoma"/>
          <w:sz w:val="21"/>
          <w:szCs w:val="21"/>
        </w:rPr>
        <w:t xml:space="preserve">foi acordada por livre vontade da </w:t>
      </w:r>
      <w:r w:rsidR="006C460B" w:rsidRPr="00757D97">
        <w:rPr>
          <w:rFonts w:ascii="Tahoma" w:hAnsi="Tahoma" w:cs="Tahoma"/>
          <w:sz w:val="21"/>
          <w:szCs w:val="21"/>
        </w:rPr>
        <w:t>Emissora</w:t>
      </w:r>
      <w:r w:rsidRPr="00757D97">
        <w:rPr>
          <w:rFonts w:ascii="Tahoma" w:hAnsi="Tahoma" w:cs="Tahoma"/>
          <w:sz w:val="21"/>
          <w:szCs w:val="21"/>
        </w:rPr>
        <w:t xml:space="preserve"> em observância ao princípio da boa-fé;</w:t>
      </w:r>
    </w:p>
    <w:p w14:paraId="4793698E" w14:textId="77777777" w:rsidR="007B2BAB" w:rsidRPr="00757D97" w:rsidRDefault="007B2BAB" w:rsidP="00AA3011">
      <w:pPr>
        <w:widowControl w:val="0"/>
        <w:spacing w:after="0" w:line="288" w:lineRule="auto"/>
        <w:contextualSpacing/>
        <w:rPr>
          <w:rFonts w:ascii="Tahoma" w:hAnsi="Tahoma" w:cs="Tahoma"/>
          <w:sz w:val="21"/>
          <w:szCs w:val="21"/>
        </w:rPr>
      </w:pPr>
    </w:p>
    <w:p w14:paraId="7D453603" w14:textId="62B1BDE5" w:rsidR="00180160" w:rsidRPr="00757D97" w:rsidRDefault="0018016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os documentos e informações fornecidos </w:t>
      </w:r>
      <w:r w:rsidR="0028366D" w:rsidRPr="00757D97">
        <w:rPr>
          <w:rFonts w:ascii="Tahoma" w:hAnsi="Tahoma" w:cs="Tahoma"/>
          <w:sz w:val="21"/>
          <w:szCs w:val="21"/>
        </w:rPr>
        <w:t>à</w:t>
      </w:r>
      <w:r w:rsidR="000F781E"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e/ou aos </w:t>
      </w:r>
      <w:r w:rsidR="00E24425" w:rsidRPr="00757D97">
        <w:rPr>
          <w:rFonts w:ascii="Tahoma" w:hAnsi="Tahoma" w:cs="Tahoma"/>
          <w:sz w:val="21"/>
          <w:szCs w:val="21"/>
        </w:rPr>
        <w:t>i</w:t>
      </w:r>
      <w:r w:rsidRPr="00757D97">
        <w:rPr>
          <w:rFonts w:ascii="Tahoma" w:hAnsi="Tahoma" w:cs="Tahoma"/>
          <w:sz w:val="21"/>
          <w:szCs w:val="21"/>
        </w:rPr>
        <w:t>nvestidores são verdadeiros, consistentes, precisos, completos, corretos e suficientes, estão atualizados até a data em que foram fornecidos e incluem os documentos e informações relevantes para a tomada de decisão de investimento sobre as Debêntures;</w:t>
      </w:r>
    </w:p>
    <w:p w14:paraId="63361197" w14:textId="77777777" w:rsidR="00180160" w:rsidRPr="00757D97" w:rsidRDefault="00180160" w:rsidP="00AA3011">
      <w:pPr>
        <w:widowControl w:val="0"/>
        <w:tabs>
          <w:tab w:val="num" w:pos="709"/>
        </w:tabs>
        <w:spacing w:after="0" w:line="288" w:lineRule="auto"/>
        <w:contextualSpacing/>
        <w:rPr>
          <w:rFonts w:ascii="Tahoma" w:hAnsi="Tahoma" w:cs="Tahoma"/>
          <w:sz w:val="21"/>
          <w:szCs w:val="21"/>
        </w:rPr>
      </w:pPr>
    </w:p>
    <w:p w14:paraId="2C4DBB7A" w14:textId="3B8DA5B5" w:rsidR="00180160" w:rsidRPr="00757D97" w:rsidRDefault="007F2359"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as demonstrações financeiras consolidadas da </w:t>
      </w:r>
      <w:r w:rsidR="002476AE" w:rsidRPr="00757D97">
        <w:rPr>
          <w:rFonts w:ascii="Tahoma" w:hAnsi="Tahoma" w:cs="Tahoma"/>
          <w:sz w:val="21"/>
          <w:szCs w:val="21"/>
        </w:rPr>
        <w:t xml:space="preserve">Emissora </w:t>
      </w:r>
      <w:r w:rsidRPr="00757D97">
        <w:rPr>
          <w:rFonts w:ascii="Tahoma" w:hAnsi="Tahoma" w:cs="Tahoma"/>
          <w:sz w:val="21"/>
          <w:szCs w:val="21"/>
        </w:rPr>
        <w:t xml:space="preserve">relativas ao exercício social encerrado em 31 de dezembro de </w:t>
      </w:r>
      <w:r w:rsidR="00CF66A2" w:rsidRPr="00757D97">
        <w:rPr>
          <w:rFonts w:ascii="Tahoma" w:hAnsi="Tahoma" w:cs="Tahoma"/>
          <w:sz w:val="21"/>
          <w:szCs w:val="21"/>
        </w:rPr>
        <w:t xml:space="preserve">2021 </w:t>
      </w:r>
      <w:r w:rsidRPr="00757D97">
        <w:rPr>
          <w:rFonts w:ascii="Tahoma" w:hAnsi="Tahoma" w:cs="Tahoma"/>
          <w:sz w:val="21"/>
          <w:szCs w:val="21"/>
        </w:rPr>
        <w:t>representam corretamente a posição patrimonial e financeira consolidada da Emissora</w:t>
      </w:r>
      <w:r w:rsidR="002713B5" w:rsidRPr="00757D97">
        <w:rPr>
          <w:rFonts w:ascii="Tahoma" w:hAnsi="Tahoma" w:cs="Tahoma"/>
          <w:sz w:val="21"/>
          <w:szCs w:val="21"/>
        </w:rPr>
        <w:t xml:space="preserve"> </w:t>
      </w:r>
      <w:r w:rsidRPr="00757D97">
        <w:rPr>
          <w:rFonts w:ascii="Tahoma" w:hAnsi="Tahoma" w:cs="Tahoma"/>
          <w:sz w:val="21"/>
          <w:szCs w:val="21"/>
        </w:rPr>
        <w:t>naquela data e para aquele período</w:t>
      </w:r>
      <w:r w:rsidR="00146C73" w:rsidRPr="00757D97">
        <w:rPr>
          <w:rFonts w:ascii="Tahoma" w:hAnsi="Tahoma" w:cs="Tahoma"/>
          <w:sz w:val="21"/>
          <w:szCs w:val="21"/>
        </w:rPr>
        <w:t>,</w:t>
      </w:r>
      <w:r w:rsidRPr="00757D97">
        <w:rPr>
          <w:rFonts w:ascii="Tahoma" w:hAnsi="Tahoma" w:cs="Tahoma"/>
          <w:sz w:val="21"/>
          <w:szCs w:val="21"/>
        </w:rPr>
        <w:t xml:space="preserve"> e foram devidamente elaboradas em conformidade com a Lei das Sociedades por Ações e com as regras emitidas pela CVM;</w:t>
      </w:r>
    </w:p>
    <w:p w14:paraId="3D1E0732" w14:textId="77777777" w:rsidR="007F2359" w:rsidRPr="00757D97" w:rsidRDefault="007F2359" w:rsidP="00AA3011">
      <w:pPr>
        <w:widowControl w:val="0"/>
        <w:tabs>
          <w:tab w:val="num" w:pos="709"/>
        </w:tabs>
        <w:spacing w:after="0" w:line="288" w:lineRule="auto"/>
        <w:contextualSpacing/>
        <w:rPr>
          <w:rFonts w:ascii="Tahoma" w:hAnsi="Tahoma" w:cs="Tahoma"/>
          <w:sz w:val="21"/>
          <w:szCs w:val="21"/>
        </w:rPr>
      </w:pPr>
    </w:p>
    <w:p w14:paraId="4406D4C4" w14:textId="41866B95" w:rsidR="007F2359" w:rsidRPr="00757D97" w:rsidRDefault="007F2359"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está em dia com o pagamento de todas as suas </w:t>
      </w:r>
      <w:r w:rsidR="00A40ABF" w:rsidRPr="00757D97">
        <w:rPr>
          <w:rFonts w:ascii="Tahoma" w:hAnsi="Tahoma" w:cs="Tahoma"/>
          <w:sz w:val="21"/>
          <w:szCs w:val="21"/>
        </w:rPr>
        <w:t xml:space="preserve">respectivas </w:t>
      </w:r>
      <w:r w:rsidRPr="00757D97">
        <w:rPr>
          <w:rFonts w:ascii="Tahoma" w:hAnsi="Tahoma" w:cs="Tahoma"/>
          <w:sz w:val="21"/>
          <w:szCs w:val="21"/>
        </w:rPr>
        <w:t>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w:t>
      </w:r>
    </w:p>
    <w:p w14:paraId="551D479B" w14:textId="77777777" w:rsidR="00FA493C" w:rsidRPr="00757D97" w:rsidRDefault="00FA493C" w:rsidP="00AA3011">
      <w:pPr>
        <w:widowControl w:val="0"/>
        <w:spacing w:after="0" w:line="288" w:lineRule="auto"/>
        <w:contextualSpacing/>
        <w:rPr>
          <w:rFonts w:ascii="Tahoma" w:hAnsi="Tahoma" w:cs="Tahoma"/>
          <w:sz w:val="21"/>
          <w:szCs w:val="21"/>
        </w:rPr>
      </w:pPr>
    </w:p>
    <w:p w14:paraId="5F50EE6E" w14:textId="77777777" w:rsidR="00180160" w:rsidRPr="00757D97" w:rsidRDefault="007F2359"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possui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14:paraId="3ED7EC18" w14:textId="77777777" w:rsidR="007B2BAB" w:rsidRPr="00757D97" w:rsidRDefault="007B2BAB" w:rsidP="00AA3011">
      <w:pPr>
        <w:widowControl w:val="0"/>
        <w:spacing w:after="0" w:line="288" w:lineRule="auto"/>
        <w:contextualSpacing/>
        <w:rPr>
          <w:rFonts w:ascii="Tahoma" w:hAnsi="Tahoma" w:cs="Tahoma"/>
          <w:sz w:val="21"/>
          <w:szCs w:val="21"/>
        </w:rPr>
      </w:pPr>
    </w:p>
    <w:p w14:paraId="7C893167" w14:textId="5A3CBD8B" w:rsidR="00180160" w:rsidRPr="00757D97" w:rsidRDefault="0018016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inexiste (a)</w:t>
      </w:r>
      <w:r w:rsidR="0005148B" w:rsidRPr="00757D97">
        <w:rPr>
          <w:rFonts w:ascii="Tahoma" w:hAnsi="Tahoma" w:cs="Tahoma"/>
          <w:sz w:val="21"/>
          <w:szCs w:val="21"/>
        </w:rPr>
        <w:t xml:space="preserve"> </w:t>
      </w:r>
      <w:r w:rsidRPr="00757D97">
        <w:rPr>
          <w:rFonts w:ascii="Tahoma" w:hAnsi="Tahoma" w:cs="Tahoma"/>
          <w:sz w:val="21"/>
          <w:szCs w:val="21"/>
        </w:rPr>
        <w:t>descumprimento de qualquer disposição contratual relevante, legal ou de qualquer ordem judicial, administrativa ou arbitral; ou (b)</w:t>
      </w:r>
      <w:r w:rsidR="0005148B" w:rsidRPr="00757D97">
        <w:rPr>
          <w:rFonts w:ascii="Tahoma" w:hAnsi="Tahoma" w:cs="Tahoma"/>
          <w:sz w:val="21"/>
          <w:szCs w:val="21"/>
        </w:rPr>
        <w:t xml:space="preserve"> </w:t>
      </w:r>
      <w:r w:rsidRPr="00757D97">
        <w:rPr>
          <w:rFonts w:ascii="Tahoma" w:hAnsi="Tahoma" w:cs="Tahoma"/>
          <w:sz w:val="21"/>
          <w:szCs w:val="21"/>
        </w:rPr>
        <w:t>qualquer processo, judicial, administrativo ou arbitral, inquérito ou qualquer outro tipo de investigação governamental, em qualquer dos casos deste inciso, (</w:t>
      </w:r>
      <w:r w:rsidR="00582F1A" w:rsidRPr="00757D97">
        <w:rPr>
          <w:rFonts w:ascii="Tahoma" w:hAnsi="Tahoma" w:cs="Tahoma"/>
          <w:sz w:val="21"/>
          <w:szCs w:val="21"/>
        </w:rPr>
        <w:t>1</w:t>
      </w:r>
      <w:r w:rsidRPr="00757D97">
        <w:rPr>
          <w:rFonts w:ascii="Tahoma" w:hAnsi="Tahoma" w:cs="Tahoma"/>
          <w:sz w:val="21"/>
          <w:szCs w:val="21"/>
        </w:rPr>
        <w:t>)</w:t>
      </w:r>
      <w:r w:rsidR="0005148B" w:rsidRPr="00757D97">
        <w:rPr>
          <w:rFonts w:ascii="Tahoma" w:hAnsi="Tahoma" w:cs="Tahoma"/>
          <w:sz w:val="21"/>
          <w:szCs w:val="21"/>
        </w:rPr>
        <w:t xml:space="preserve"> </w:t>
      </w:r>
      <w:r w:rsidRPr="00757D97">
        <w:rPr>
          <w:rFonts w:ascii="Tahoma" w:hAnsi="Tahoma" w:cs="Tahoma"/>
          <w:sz w:val="21"/>
          <w:szCs w:val="21"/>
        </w:rPr>
        <w:t>que possa causar um Efeito Adverso Relevante; ou (</w:t>
      </w:r>
      <w:r w:rsidR="00582F1A" w:rsidRPr="00757D97">
        <w:rPr>
          <w:rFonts w:ascii="Tahoma" w:hAnsi="Tahoma" w:cs="Tahoma"/>
          <w:sz w:val="21"/>
          <w:szCs w:val="21"/>
        </w:rPr>
        <w:t>2</w:t>
      </w:r>
      <w:r w:rsidRPr="00757D97">
        <w:rPr>
          <w:rFonts w:ascii="Tahoma" w:hAnsi="Tahoma" w:cs="Tahoma"/>
          <w:sz w:val="21"/>
          <w:szCs w:val="21"/>
        </w:rPr>
        <w:t>)</w:t>
      </w:r>
      <w:r w:rsidR="0005148B" w:rsidRPr="00757D97">
        <w:rPr>
          <w:rFonts w:ascii="Tahoma" w:hAnsi="Tahoma" w:cs="Tahoma"/>
          <w:sz w:val="21"/>
          <w:szCs w:val="21"/>
        </w:rPr>
        <w:t xml:space="preserve"> </w:t>
      </w:r>
      <w:r w:rsidRPr="00757D97">
        <w:rPr>
          <w:rFonts w:ascii="Tahoma" w:hAnsi="Tahoma" w:cs="Tahoma"/>
          <w:sz w:val="21"/>
          <w:szCs w:val="21"/>
        </w:rPr>
        <w:t>visando a anular, alterar, invalidar, questionar ou de qualquer forma afetar esta Escritura;</w:t>
      </w:r>
    </w:p>
    <w:p w14:paraId="363930B5" w14:textId="77777777" w:rsidR="007B2BAB" w:rsidRPr="00757D97" w:rsidRDefault="007B2BAB" w:rsidP="00AA3011">
      <w:pPr>
        <w:widowControl w:val="0"/>
        <w:spacing w:after="0" w:line="288" w:lineRule="auto"/>
        <w:contextualSpacing/>
        <w:rPr>
          <w:rFonts w:ascii="Tahoma" w:hAnsi="Tahoma" w:cs="Tahoma"/>
          <w:sz w:val="21"/>
          <w:szCs w:val="21"/>
        </w:rPr>
      </w:pPr>
    </w:p>
    <w:p w14:paraId="4B0E65FF" w14:textId="39999C70" w:rsidR="00180160" w:rsidRPr="00757D97" w:rsidRDefault="0018016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os recursos obtidos pela </w:t>
      </w:r>
      <w:r w:rsidR="006C460B" w:rsidRPr="00757D97">
        <w:rPr>
          <w:rFonts w:ascii="Tahoma" w:hAnsi="Tahoma" w:cs="Tahoma"/>
          <w:sz w:val="21"/>
          <w:szCs w:val="21"/>
        </w:rPr>
        <w:t>Emissora</w:t>
      </w:r>
      <w:r w:rsidRPr="00757D97">
        <w:rPr>
          <w:rFonts w:ascii="Tahoma" w:hAnsi="Tahoma" w:cs="Tahoma"/>
          <w:sz w:val="21"/>
          <w:szCs w:val="21"/>
        </w:rPr>
        <w:t xml:space="preserve"> com a Emissão destinam-se exclusivamente a</w:t>
      </w:r>
      <w:r w:rsidR="009B622A" w:rsidRPr="00757D97">
        <w:rPr>
          <w:rFonts w:ascii="Tahoma" w:hAnsi="Tahoma" w:cs="Tahoma"/>
          <w:sz w:val="21"/>
          <w:szCs w:val="21"/>
        </w:rPr>
        <w:t>o</w:t>
      </w:r>
      <w:r w:rsidRPr="00757D97">
        <w:rPr>
          <w:rFonts w:ascii="Tahoma" w:hAnsi="Tahoma" w:cs="Tahoma"/>
          <w:sz w:val="21"/>
          <w:szCs w:val="21"/>
        </w:rPr>
        <w:t xml:space="preserve"> uso próprio da </w:t>
      </w:r>
      <w:r w:rsidR="006C460B" w:rsidRPr="00757D97">
        <w:rPr>
          <w:rFonts w:ascii="Tahoma" w:hAnsi="Tahoma" w:cs="Tahoma"/>
          <w:sz w:val="21"/>
          <w:szCs w:val="21"/>
        </w:rPr>
        <w:t>Emissora</w:t>
      </w:r>
      <w:r w:rsidRPr="00757D97">
        <w:rPr>
          <w:rFonts w:ascii="Tahoma" w:hAnsi="Tahoma" w:cs="Tahoma"/>
          <w:sz w:val="21"/>
          <w:szCs w:val="21"/>
        </w:rPr>
        <w:t xml:space="preserve">, nos termos desta </w:t>
      </w:r>
      <w:r w:rsidR="00C533D3" w:rsidRPr="00757D97">
        <w:rPr>
          <w:rFonts w:ascii="Tahoma" w:hAnsi="Tahoma" w:cs="Tahoma"/>
          <w:sz w:val="21"/>
          <w:szCs w:val="21"/>
        </w:rPr>
        <w:t>Escritura</w:t>
      </w:r>
      <w:r w:rsidRPr="00757D97">
        <w:rPr>
          <w:rFonts w:ascii="Tahoma" w:hAnsi="Tahoma" w:cs="Tahoma"/>
          <w:sz w:val="21"/>
          <w:szCs w:val="21"/>
        </w:rPr>
        <w:t>;</w:t>
      </w:r>
    </w:p>
    <w:p w14:paraId="026BC41A" w14:textId="77777777" w:rsidR="00180160" w:rsidRPr="00757D97" w:rsidRDefault="00180160" w:rsidP="00AA3011">
      <w:pPr>
        <w:widowControl w:val="0"/>
        <w:tabs>
          <w:tab w:val="num" w:pos="709"/>
        </w:tabs>
        <w:spacing w:after="0" w:line="288" w:lineRule="auto"/>
        <w:contextualSpacing/>
        <w:rPr>
          <w:rFonts w:ascii="Tahoma" w:hAnsi="Tahoma" w:cs="Tahoma"/>
          <w:sz w:val="21"/>
          <w:szCs w:val="21"/>
        </w:rPr>
      </w:pPr>
    </w:p>
    <w:p w14:paraId="7B4ED276" w14:textId="530FB0BB" w:rsidR="00335818" w:rsidRPr="00757D97" w:rsidRDefault="00335818"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inexiste, em relação à Emissora, qualquer medida judicial ou extrajudicial ou arbitral que possa trazer implicações às Debêntures ou à Escritura, incluindo, mas não se limitando</w:t>
      </w:r>
      <w:r w:rsidR="009B622A" w:rsidRPr="00757D97">
        <w:rPr>
          <w:rFonts w:ascii="Tahoma" w:hAnsi="Tahoma" w:cs="Tahoma"/>
          <w:sz w:val="21"/>
          <w:szCs w:val="21"/>
        </w:rPr>
        <w:t xml:space="preserve"> a</w:t>
      </w:r>
      <w:r w:rsidRPr="00757D97">
        <w:rPr>
          <w:rFonts w:ascii="Tahoma" w:hAnsi="Tahoma" w:cs="Tahoma"/>
          <w:sz w:val="21"/>
          <w:szCs w:val="21"/>
        </w:rPr>
        <w:t>, as que tratam (a) da revisão dos termos, condições, estrutura e cronograma de pagamentos estabelecidos nesta Escritura; (b) da resilição, rescisão, anulação ou nulidade desta Escritura; ou (c) de qualquer outro pedido que possa inviabilizar o pleno exercício, pel</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dos direitos e prerrogativas relativos às Debêntures;</w:t>
      </w:r>
    </w:p>
    <w:p w14:paraId="19ED01D7" w14:textId="77777777" w:rsidR="007B2BAB" w:rsidRPr="00757D97" w:rsidRDefault="007B2BAB" w:rsidP="00AA3011">
      <w:pPr>
        <w:widowControl w:val="0"/>
        <w:spacing w:after="0" w:line="288" w:lineRule="auto"/>
        <w:contextualSpacing/>
        <w:rPr>
          <w:rFonts w:ascii="Tahoma" w:hAnsi="Tahoma" w:cs="Tahoma"/>
          <w:sz w:val="21"/>
          <w:szCs w:val="21"/>
        </w:rPr>
      </w:pPr>
    </w:p>
    <w:p w14:paraId="346C6129" w14:textId="73AFB5DE" w:rsidR="00180160" w:rsidRPr="00757D97" w:rsidRDefault="00F53BE7"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respeita</w:t>
      </w:r>
      <w:r w:rsidR="00DF492B" w:rsidRPr="00757D97">
        <w:rPr>
          <w:rFonts w:ascii="Tahoma" w:hAnsi="Tahoma" w:cs="Tahoma"/>
          <w:sz w:val="21"/>
          <w:szCs w:val="21"/>
        </w:rPr>
        <w:t xml:space="preserve"> </w:t>
      </w:r>
      <w:r w:rsidRPr="00757D97">
        <w:rPr>
          <w:rFonts w:ascii="Tahoma" w:hAnsi="Tahoma" w:cs="Tahoma"/>
          <w:sz w:val="21"/>
          <w:szCs w:val="21"/>
        </w:rPr>
        <w:t xml:space="preserve">a </w:t>
      </w:r>
      <w:r w:rsidRPr="00757D97">
        <w:rPr>
          <w:rFonts w:ascii="Tahoma" w:hAnsi="Tahoma" w:cs="Tahoma"/>
          <w:bCs/>
          <w:sz w:val="21"/>
          <w:szCs w:val="21"/>
        </w:rPr>
        <w:t>Legislação Socioambiental</w:t>
      </w:r>
      <w:r w:rsidR="00DB4690" w:rsidRPr="00757D97">
        <w:rPr>
          <w:rFonts w:ascii="Tahoma" w:hAnsi="Tahoma" w:cs="Tahoma"/>
          <w:bCs/>
          <w:sz w:val="21"/>
          <w:szCs w:val="21"/>
        </w:rPr>
        <w:t xml:space="preserve">, bem como </w:t>
      </w:r>
      <w:r w:rsidR="004E2E0F" w:rsidRPr="00757D97">
        <w:rPr>
          <w:rFonts w:ascii="Tahoma" w:hAnsi="Tahoma" w:cs="Tahoma"/>
          <w:bCs/>
          <w:sz w:val="21"/>
          <w:szCs w:val="21"/>
        </w:rPr>
        <w:t xml:space="preserve">não tem conhecimento do desrespeito à Legislação Socioambiental </w:t>
      </w:r>
      <w:r w:rsidR="00DB4690" w:rsidRPr="00757D97">
        <w:rPr>
          <w:rFonts w:ascii="Tahoma" w:hAnsi="Tahoma" w:cs="Tahoma"/>
          <w:bCs/>
          <w:sz w:val="21"/>
          <w:szCs w:val="21"/>
        </w:rPr>
        <w:t xml:space="preserve">por parte </w:t>
      </w:r>
      <w:r w:rsidRPr="00757D97">
        <w:rPr>
          <w:rFonts w:ascii="Tahoma" w:hAnsi="Tahoma" w:cs="Tahoma"/>
          <w:sz w:val="21"/>
          <w:szCs w:val="21"/>
        </w:rPr>
        <w:t>de seus respectivos fornecedores de produtos, serviços ou correspondentes; a utilização, pela Emissora, dos recursos obtidos com a Emissão não violará a Legislação Socioambiental</w:t>
      </w:r>
      <w:r w:rsidR="00180160" w:rsidRPr="00757D97">
        <w:rPr>
          <w:rFonts w:ascii="Tahoma" w:hAnsi="Tahoma" w:cs="Tahoma"/>
          <w:sz w:val="21"/>
          <w:szCs w:val="21"/>
        </w:rPr>
        <w:t>;</w:t>
      </w:r>
    </w:p>
    <w:p w14:paraId="3CD82362" w14:textId="77777777" w:rsidR="00335818" w:rsidRPr="00757D97" w:rsidRDefault="00335818" w:rsidP="00AA3011">
      <w:pPr>
        <w:widowControl w:val="0"/>
        <w:spacing w:after="0" w:line="288" w:lineRule="auto"/>
        <w:contextualSpacing/>
        <w:rPr>
          <w:rFonts w:ascii="Tahoma" w:hAnsi="Tahoma" w:cs="Tahoma"/>
          <w:sz w:val="21"/>
          <w:szCs w:val="21"/>
        </w:rPr>
      </w:pPr>
    </w:p>
    <w:p w14:paraId="4AD23700" w14:textId="3D688300" w:rsidR="00335818" w:rsidRPr="00757D97" w:rsidRDefault="00335818"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está em dia com suas obrigações de natureza tributária, previdenciária, trabalhista e social, especialmente as normas referentes à saúde e segurança ocupacional, obrigando-se a comprovar esses fatos, mediante a apresentação dos documentos comprobatórios dessa quitação em até 5 (cinco) Dias Úteis da solicitação apresentada pel</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w:t>
      </w:r>
    </w:p>
    <w:p w14:paraId="7D94D104" w14:textId="77777777" w:rsidR="007B2BAB" w:rsidRPr="00757D97" w:rsidRDefault="007B2BAB" w:rsidP="00AA3011">
      <w:pPr>
        <w:widowControl w:val="0"/>
        <w:spacing w:after="0" w:line="288" w:lineRule="auto"/>
        <w:contextualSpacing/>
        <w:rPr>
          <w:rFonts w:ascii="Tahoma" w:hAnsi="Tahoma" w:cs="Tahoma"/>
          <w:sz w:val="21"/>
          <w:szCs w:val="21"/>
        </w:rPr>
      </w:pPr>
    </w:p>
    <w:p w14:paraId="5123745F" w14:textId="08A571E1" w:rsidR="00F53BE7" w:rsidRPr="00757D97" w:rsidRDefault="0081421B"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inexiste violação ou denúncia decorrente de inquérito instaurado por autoridade competente</w:t>
      </w:r>
      <w:r w:rsidR="009B622A" w:rsidRPr="00757D97">
        <w:rPr>
          <w:rFonts w:ascii="Tahoma" w:hAnsi="Tahoma" w:cs="Tahoma"/>
          <w:sz w:val="21"/>
          <w:szCs w:val="21"/>
        </w:rPr>
        <w:t>,</w:t>
      </w:r>
      <w:r w:rsidRPr="00757D97">
        <w:rPr>
          <w:rFonts w:ascii="Tahoma" w:hAnsi="Tahoma" w:cs="Tahoma"/>
          <w:sz w:val="21"/>
          <w:szCs w:val="21"/>
        </w:rPr>
        <w:t xml:space="preserve"> a fim de apurar qualquer indício de violação de qualquer dispositivo de qualquer lei ou</w:t>
      </w:r>
      <w:r w:rsidR="007A5A3D" w:rsidRPr="00757D97">
        <w:rPr>
          <w:rFonts w:ascii="Tahoma" w:hAnsi="Tahoma" w:cs="Tahoma"/>
          <w:sz w:val="21"/>
          <w:szCs w:val="21"/>
        </w:rPr>
        <w:t xml:space="preserve"> de qualquer</w:t>
      </w:r>
      <w:r w:rsidRPr="00757D97">
        <w:rPr>
          <w:rFonts w:ascii="Tahoma" w:hAnsi="Tahoma" w:cs="Tahoma"/>
          <w:sz w:val="21"/>
          <w:szCs w:val="21"/>
        </w:rPr>
        <w:t xml:space="preserve"> regulamento contra a prática de corrupção ou atos lesivos à administração pública, incluindo, sem limitação, </w:t>
      </w:r>
      <w:r w:rsidR="009B622A" w:rsidRPr="00757D97">
        <w:rPr>
          <w:rFonts w:ascii="Tahoma" w:hAnsi="Tahoma" w:cs="Tahoma"/>
          <w:sz w:val="21"/>
          <w:szCs w:val="21"/>
        </w:rPr>
        <w:t xml:space="preserve">as </w:t>
      </w:r>
      <w:r w:rsidRPr="00757D97">
        <w:rPr>
          <w:rFonts w:ascii="Tahoma" w:hAnsi="Tahoma" w:cs="Tahoma"/>
          <w:sz w:val="21"/>
          <w:szCs w:val="21"/>
        </w:rPr>
        <w:t>Leis Anticorrupção</w:t>
      </w:r>
      <w:r w:rsidR="00421731" w:rsidRPr="00757D97">
        <w:rPr>
          <w:rFonts w:ascii="Tahoma" w:hAnsi="Tahoma" w:cs="Tahoma"/>
          <w:sz w:val="21"/>
          <w:szCs w:val="21"/>
        </w:rPr>
        <w:t>;</w:t>
      </w:r>
    </w:p>
    <w:p w14:paraId="58344C55" w14:textId="77777777" w:rsidR="007B2BAB" w:rsidRPr="00757D97" w:rsidRDefault="007B2BAB" w:rsidP="00AA3011">
      <w:pPr>
        <w:widowControl w:val="0"/>
        <w:spacing w:after="0" w:line="288" w:lineRule="auto"/>
        <w:contextualSpacing/>
        <w:rPr>
          <w:rFonts w:ascii="Tahoma" w:hAnsi="Tahoma" w:cs="Tahoma"/>
          <w:sz w:val="21"/>
          <w:szCs w:val="21"/>
        </w:rPr>
      </w:pPr>
    </w:p>
    <w:p w14:paraId="69614154" w14:textId="1AE71D7F" w:rsidR="00F53BE7" w:rsidRPr="00757D97" w:rsidRDefault="00421731"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nem a Emissora,</w:t>
      </w:r>
      <w:r w:rsidR="002476AE" w:rsidRPr="00757D97">
        <w:rPr>
          <w:rFonts w:ascii="Tahoma" w:hAnsi="Tahoma" w:cs="Tahoma"/>
          <w:sz w:val="21"/>
          <w:szCs w:val="21"/>
        </w:rPr>
        <w:t xml:space="preserve"> nem qualquer empresa integrante do Grupo Econômico, bem como </w:t>
      </w:r>
      <w:r w:rsidRPr="00757D97">
        <w:rPr>
          <w:rFonts w:ascii="Tahoma" w:hAnsi="Tahoma" w:cs="Tahoma"/>
          <w:sz w:val="21"/>
          <w:szCs w:val="21"/>
        </w:rPr>
        <w:t>nenhuma das pessoas naturais agindo na qualidade de seus representantes, incluindo mas não se limitando a</w:t>
      </w:r>
      <w:r w:rsidR="009B622A" w:rsidRPr="00757D97">
        <w:rPr>
          <w:rFonts w:ascii="Tahoma" w:hAnsi="Tahoma" w:cs="Tahoma"/>
          <w:sz w:val="21"/>
          <w:szCs w:val="21"/>
        </w:rPr>
        <w:t>,</w:t>
      </w:r>
      <w:r w:rsidRPr="00757D97">
        <w:rPr>
          <w:rFonts w:ascii="Tahoma" w:hAnsi="Tahoma" w:cs="Tahoma"/>
          <w:sz w:val="21"/>
          <w:szCs w:val="21"/>
        </w:rPr>
        <w:t xml:space="preserve"> gerentes, conselheiros, diretores e empregados (a) usa os seus recursos para contribuições, doações ou despesas de representação ilegais ou outras despesas ilegais relativas a atividades políticas; (</w:t>
      </w:r>
      <w:r w:rsidR="00C8746D" w:rsidRPr="00757D97">
        <w:rPr>
          <w:rFonts w:ascii="Tahoma" w:hAnsi="Tahoma" w:cs="Tahoma"/>
          <w:sz w:val="21"/>
          <w:szCs w:val="21"/>
        </w:rPr>
        <w:t>b</w:t>
      </w:r>
      <w:r w:rsidRPr="00757D97">
        <w:rPr>
          <w:rFonts w:ascii="Tahoma" w:hAnsi="Tahoma" w:cs="Tahoma"/>
          <w:sz w:val="21"/>
          <w:szCs w:val="21"/>
        </w:rPr>
        <w:t xml:space="preserve">) realiza qualquer pagamento ilegal, direto ou indireto, a empregados ou funcionários públicos, partidos políticos, políticos ou candidatos políticos (incluindo seus familiares), nacionais ou estrangeiros, </w:t>
      </w:r>
      <w:r w:rsidR="009B622A" w:rsidRPr="00757D97">
        <w:rPr>
          <w:rFonts w:ascii="Tahoma" w:hAnsi="Tahoma" w:cs="Tahoma"/>
          <w:sz w:val="21"/>
          <w:szCs w:val="21"/>
        </w:rPr>
        <w:t xml:space="preserve">ou pratica </w:t>
      </w:r>
      <w:r w:rsidRPr="00757D97">
        <w:rPr>
          <w:rFonts w:ascii="Tahoma" w:hAnsi="Tahoma" w:cs="Tahoma"/>
          <w:sz w:val="21"/>
          <w:szCs w:val="21"/>
        </w:rPr>
        <w:t>quaisquer atos para obter ou manter qualquer negócio, transação ou vantagem comercial indevida; (c) viola a</w:t>
      </w:r>
      <w:r w:rsidR="009B622A" w:rsidRPr="00757D97">
        <w:rPr>
          <w:rFonts w:ascii="Tahoma" w:hAnsi="Tahoma" w:cs="Tahoma"/>
          <w:sz w:val="21"/>
          <w:szCs w:val="21"/>
        </w:rPr>
        <w:t>s</w:t>
      </w:r>
      <w:r w:rsidRPr="00757D97">
        <w:rPr>
          <w:rFonts w:ascii="Tahoma" w:hAnsi="Tahoma" w:cs="Tahoma"/>
          <w:sz w:val="21"/>
          <w:szCs w:val="21"/>
        </w:rPr>
        <w:t xml:space="preserve"> Lei</w:t>
      </w:r>
      <w:r w:rsidR="009B622A" w:rsidRPr="00757D97">
        <w:rPr>
          <w:rFonts w:ascii="Tahoma" w:hAnsi="Tahoma" w:cs="Tahoma"/>
          <w:sz w:val="21"/>
          <w:szCs w:val="21"/>
        </w:rPr>
        <w:t>s</w:t>
      </w:r>
      <w:r w:rsidRPr="00757D97">
        <w:rPr>
          <w:rFonts w:ascii="Tahoma" w:hAnsi="Tahoma" w:cs="Tahoma"/>
          <w:sz w:val="21"/>
          <w:szCs w:val="21"/>
        </w:rPr>
        <w:t xml:space="preserve"> Anticorrupção; ou (d) realiza qualquer pagamento de propina, abatimento ilícito, remuneração ilícita, suborno, tráfico de influência, </w:t>
      </w:r>
      <w:r w:rsidR="00C8746D" w:rsidRPr="00757D97">
        <w:rPr>
          <w:rFonts w:ascii="Tahoma" w:hAnsi="Tahoma" w:cs="Tahoma"/>
          <w:sz w:val="21"/>
          <w:szCs w:val="21"/>
        </w:rPr>
        <w:t>“</w:t>
      </w:r>
      <w:r w:rsidRPr="00757D97">
        <w:rPr>
          <w:rFonts w:ascii="Tahoma" w:hAnsi="Tahoma" w:cs="Tahoma"/>
          <w:sz w:val="21"/>
          <w:szCs w:val="21"/>
        </w:rPr>
        <w:t>caixinha</w:t>
      </w:r>
      <w:r w:rsidR="00C8746D" w:rsidRPr="00757D97">
        <w:rPr>
          <w:rFonts w:ascii="Tahoma" w:hAnsi="Tahoma" w:cs="Tahoma"/>
          <w:sz w:val="21"/>
          <w:szCs w:val="21"/>
        </w:rPr>
        <w:t>”</w:t>
      </w:r>
      <w:r w:rsidRPr="00757D97">
        <w:rPr>
          <w:rFonts w:ascii="Tahoma" w:hAnsi="Tahoma" w:cs="Tahoma"/>
          <w:sz w:val="21"/>
          <w:szCs w:val="21"/>
        </w:rPr>
        <w:t xml:space="preserve"> ou outro pagamento ilegal</w:t>
      </w:r>
      <w:r w:rsidR="00D324A0" w:rsidRPr="00757D97">
        <w:rPr>
          <w:rFonts w:ascii="Tahoma" w:hAnsi="Tahoma" w:cs="Tahoma"/>
          <w:sz w:val="21"/>
          <w:szCs w:val="21"/>
        </w:rPr>
        <w:t>;</w:t>
      </w:r>
    </w:p>
    <w:p w14:paraId="5314154C" w14:textId="77777777" w:rsidR="007B2BAB" w:rsidRPr="00757D97" w:rsidRDefault="007B2BAB" w:rsidP="00AA3011">
      <w:pPr>
        <w:widowControl w:val="0"/>
        <w:spacing w:after="0" w:line="288" w:lineRule="auto"/>
        <w:contextualSpacing/>
        <w:rPr>
          <w:rFonts w:ascii="Tahoma" w:hAnsi="Tahoma" w:cs="Tahoma"/>
          <w:sz w:val="21"/>
          <w:szCs w:val="21"/>
        </w:rPr>
      </w:pPr>
    </w:p>
    <w:p w14:paraId="4481E006" w14:textId="77777777" w:rsidR="00F53BE7" w:rsidRPr="00757D97" w:rsidRDefault="00F53BE7"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protege e preserva o meio ambiente, por meio da prevenção e erradicação de práticas danosas ao meio ambiente, observando sempre a legislação vigente, inclusive no que tange à Política Nacional do Meio Ambiente, dos Crimes Ambientais e das resoluções do Conselho Nacional do Meio Ambiente (CONAMA), bem como respeita e se obriga a respeitar todos os atos legais, normativos e administrativos da área ambiental e correlata, emanados nas esferas federal, estaduais e municipais, obrigando-se a obter e manter todos os documento e licenças, autorizações e outorgas ambientais necessários ao regular desempenho de suas atividades;</w:t>
      </w:r>
    </w:p>
    <w:p w14:paraId="457C10BC" w14:textId="77777777" w:rsidR="007B2BAB" w:rsidRPr="00757D97" w:rsidRDefault="007B2BAB" w:rsidP="00AA3011">
      <w:pPr>
        <w:widowControl w:val="0"/>
        <w:spacing w:after="0" w:line="288" w:lineRule="auto"/>
        <w:contextualSpacing/>
        <w:rPr>
          <w:rFonts w:ascii="Tahoma" w:hAnsi="Tahoma" w:cs="Tahoma"/>
          <w:sz w:val="21"/>
          <w:szCs w:val="21"/>
        </w:rPr>
      </w:pPr>
    </w:p>
    <w:p w14:paraId="439ACBDF" w14:textId="2B1CFC62" w:rsidR="007C139C" w:rsidRPr="00757D97" w:rsidRDefault="00F53BE7"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monitora suas atividades de forma a identificar e mitigar impactos ambientais não antevistos;</w:t>
      </w:r>
    </w:p>
    <w:p w14:paraId="248C001B" w14:textId="77777777" w:rsidR="007C139C" w:rsidRPr="00757D97" w:rsidRDefault="007C139C" w:rsidP="00AA3011">
      <w:pPr>
        <w:pStyle w:val="Corpodetexto21"/>
        <w:spacing w:after="0" w:line="288" w:lineRule="auto"/>
        <w:ind w:left="0"/>
        <w:rPr>
          <w:rFonts w:ascii="Tahoma" w:hAnsi="Tahoma" w:cs="Tahoma"/>
          <w:sz w:val="21"/>
          <w:szCs w:val="21"/>
        </w:rPr>
      </w:pPr>
    </w:p>
    <w:p w14:paraId="29ECDA56" w14:textId="31EE6A07" w:rsidR="007C139C" w:rsidRPr="00757D97" w:rsidRDefault="007C139C"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mant</w:t>
      </w:r>
      <w:r w:rsidR="00E02580" w:rsidRPr="00757D97">
        <w:rPr>
          <w:rFonts w:ascii="Tahoma" w:hAnsi="Tahoma" w:cs="Tahoma"/>
          <w:sz w:val="21"/>
          <w:szCs w:val="21"/>
        </w:rPr>
        <w:t>é</w:t>
      </w:r>
      <w:r w:rsidRPr="00757D97">
        <w:rPr>
          <w:rFonts w:ascii="Tahoma" w:hAnsi="Tahoma" w:cs="Tahoma"/>
          <w:sz w:val="21"/>
          <w:szCs w:val="21"/>
        </w:rPr>
        <w:t>m os seus bens considerados relevantes adequadamente segurados e de acordo com as práticas correntes de mercado;</w:t>
      </w:r>
    </w:p>
    <w:p w14:paraId="59061960" w14:textId="77777777" w:rsidR="007C139C" w:rsidRPr="00757D97" w:rsidRDefault="007C139C" w:rsidP="00AA3011">
      <w:pPr>
        <w:pStyle w:val="Corpodetexto21"/>
        <w:spacing w:after="0" w:line="288" w:lineRule="auto"/>
        <w:ind w:left="0"/>
        <w:rPr>
          <w:rFonts w:ascii="Tahoma" w:hAnsi="Tahoma" w:cs="Tahoma"/>
          <w:sz w:val="21"/>
          <w:szCs w:val="21"/>
        </w:rPr>
      </w:pPr>
    </w:p>
    <w:p w14:paraId="5A084C3E" w14:textId="0E0D541C" w:rsidR="008D4FB3" w:rsidRPr="00757D97" w:rsidRDefault="007C139C"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conhece e aceita todos os termos da </w:t>
      </w:r>
      <w:r w:rsidR="00CC5525" w:rsidRPr="00757D97">
        <w:rPr>
          <w:rFonts w:ascii="Tahoma" w:hAnsi="Tahoma" w:cs="Tahoma"/>
          <w:sz w:val="21"/>
          <w:szCs w:val="21"/>
        </w:rPr>
        <w:t xml:space="preserve">Oferta Restrita </w:t>
      </w:r>
      <w:r w:rsidRPr="00757D97">
        <w:rPr>
          <w:rFonts w:ascii="Tahoma" w:hAnsi="Tahoma" w:cs="Tahoma"/>
          <w:sz w:val="21"/>
          <w:szCs w:val="21"/>
        </w:rPr>
        <w:t>dos CRA;</w:t>
      </w:r>
    </w:p>
    <w:p w14:paraId="0B61D499" w14:textId="77777777" w:rsidR="004D6D4B" w:rsidRPr="00757D97" w:rsidRDefault="004D6D4B" w:rsidP="00AA3011">
      <w:pPr>
        <w:widowControl w:val="0"/>
        <w:spacing w:after="0" w:line="288" w:lineRule="auto"/>
        <w:contextualSpacing/>
        <w:rPr>
          <w:rFonts w:ascii="Tahoma" w:hAnsi="Tahoma" w:cs="Tahoma"/>
          <w:sz w:val="21"/>
          <w:szCs w:val="21"/>
        </w:rPr>
      </w:pPr>
    </w:p>
    <w:p w14:paraId="33CCDC8A" w14:textId="77777777" w:rsidR="00DB4690" w:rsidRPr="00757D97" w:rsidRDefault="008D4FB3"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conhece e aceita a regulamentação aplicável ao crédito rural, assim como os precedentes da CVM em estruturas equivalentes, reconhecendo que a adequada e correta destinação dos recursos é essencial à Securitização; </w:t>
      </w:r>
    </w:p>
    <w:p w14:paraId="553565A9" w14:textId="77777777" w:rsidR="00DB4690" w:rsidRPr="00757D97" w:rsidRDefault="00DB4690" w:rsidP="00AA3011">
      <w:pPr>
        <w:pStyle w:val="Corpodetexto21"/>
        <w:spacing w:after="0" w:line="288" w:lineRule="auto"/>
        <w:rPr>
          <w:rFonts w:ascii="Tahoma" w:hAnsi="Tahoma" w:cs="Tahoma"/>
          <w:sz w:val="21"/>
          <w:szCs w:val="21"/>
        </w:rPr>
      </w:pPr>
    </w:p>
    <w:p w14:paraId="50823C2A" w14:textId="6195DC20" w:rsidR="00A42393" w:rsidRPr="00757D97" w:rsidRDefault="00DB4690"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compromete-se a</w:t>
      </w:r>
      <w:r w:rsidR="00AB3A95" w:rsidRPr="00757D97">
        <w:rPr>
          <w:rFonts w:ascii="Tahoma" w:hAnsi="Tahoma" w:cs="Tahoma"/>
          <w:sz w:val="21"/>
          <w:szCs w:val="21"/>
        </w:rPr>
        <w:t xml:space="preserve"> (a) </w:t>
      </w:r>
      <w:r w:rsidRPr="00757D97">
        <w:rPr>
          <w:rFonts w:ascii="Tahoma" w:hAnsi="Tahoma" w:cs="Tahoma"/>
          <w:sz w:val="21"/>
          <w:szCs w:val="21"/>
        </w:rPr>
        <w:t>manter o estado, qualidade e conservação dos Bens</w:t>
      </w:r>
      <w:r w:rsidR="00172A4A" w:rsidRPr="00757D97">
        <w:rPr>
          <w:rFonts w:ascii="Tahoma" w:hAnsi="Tahoma" w:cs="Tahoma"/>
          <w:sz w:val="21"/>
          <w:szCs w:val="21"/>
        </w:rPr>
        <w:t xml:space="preserve"> (conforme definido no Contrato de Alienação Fiduciária de Produtos)</w:t>
      </w:r>
      <w:r w:rsidRPr="00757D97">
        <w:rPr>
          <w:rFonts w:ascii="Tahoma" w:hAnsi="Tahoma" w:cs="Tahoma"/>
          <w:sz w:val="21"/>
          <w:szCs w:val="21"/>
        </w:rPr>
        <w:t xml:space="preserve">, nos termos do Contrato de Alienação Fiduciária de Produtos; </w:t>
      </w:r>
      <w:r w:rsidR="00F20E8A" w:rsidRPr="00757D97">
        <w:rPr>
          <w:rFonts w:ascii="Tahoma" w:hAnsi="Tahoma" w:cs="Tahoma"/>
          <w:sz w:val="21"/>
          <w:szCs w:val="21"/>
        </w:rPr>
        <w:t xml:space="preserve">e </w:t>
      </w:r>
      <w:r w:rsidRPr="00757D97">
        <w:rPr>
          <w:rFonts w:ascii="Tahoma" w:hAnsi="Tahoma" w:cs="Tahoma"/>
          <w:sz w:val="21"/>
          <w:szCs w:val="21"/>
        </w:rPr>
        <w:t>(</w:t>
      </w:r>
      <w:r w:rsidR="00AB3A95" w:rsidRPr="00757D97">
        <w:rPr>
          <w:rFonts w:ascii="Tahoma" w:hAnsi="Tahoma" w:cs="Tahoma"/>
          <w:sz w:val="21"/>
          <w:szCs w:val="21"/>
        </w:rPr>
        <w:t>b</w:t>
      </w:r>
      <w:r w:rsidRPr="00757D97">
        <w:rPr>
          <w:rFonts w:ascii="Tahoma" w:hAnsi="Tahoma" w:cs="Tahoma"/>
          <w:sz w:val="21"/>
          <w:szCs w:val="21"/>
        </w:rPr>
        <w:t xml:space="preserve">) </w:t>
      </w:r>
      <w:r w:rsidR="00AB3A95" w:rsidRPr="00757D97">
        <w:rPr>
          <w:rFonts w:ascii="Tahoma" w:hAnsi="Tahoma" w:cs="Tahoma"/>
          <w:sz w:val="21"/>
          <w:szCs w:val="21"/>
        </w:rPr>
        <w:t xml:space="preserve">a </w:t>
      </w:r>
      <w:r w:rsidR="00F20E8A" w:rsidRPr="00757D97">
        <w:rPr>
          <w:rFonts w:ascii="Tahoma" w:hAnsi="Tahoma" w:cs="Tahoma"/>
          <w:sz w:val="21"/>
          <w:szCs w:val="21"/>
        </w:rPr>
        <w:t xml:space="preserve">manter vigente </w:t>
      </w:r>
      <w:r w:rsidRPr="00757D97">
        <w:rPr>
          <w:rFonts w:ascii="Tahoma" w:hAnsi="Tahoma" w:cs="Tahoma"/>
          <w:sz w:val="21"/>
          <w:szCs w:val="21"/>
        </w:rPr>
        <w:t xml:space="preserve">o </w:t>
      </w:r>
      <w:r w:rsidR="00AB3A95" w:rsidRPr="00757D97">
        <w:rPr>
          <w:rFonts w:ascii="Tahoma" w:hAnsi="Tahoma" w:cs="Tahoma"/>
          <w:sz w:val="21"/>
          <w:szCs w:val="21"/>
        </w:rPr>
        <w:t>C</w:t>
      </w:r>
      <w:r w:rsidRPr="00757D97">
        <w:rPr>
          <w:rFonts w:ascii="Tahoma" w:hAnsi="Tahoma" w:cs="Tahoma"/>
          <w:sz w:val="21"/>
          <w:szCs w:val="21"/>
        </w:rPr>
        <w:t xml:space="preserve">ontrato de </w:t>
      </w:r>
      <w:r w:rsidR="00AB3A95" w:rsidRPr="00757D97">
        <w:rPr>
          <w:rFonts w:ascii="Tahoma" w:hAnsi="Tahoma" w:cs="Tahoma"/>
          <w:sz w:val="21"/>
          <w:szCs w:val="21"/>
        </w:rPr>
        <w:t>D</w:t>
      </w:r>
      <w:r w:rsidRPr="00757D97">
        <w:rPr>
          <w:rFonts w:ascii="Tahoma" w:hAnsi="Tahoma" w:cs="Tahoma"/>
          <w:sz w:val="21"/>
          <w:szCs w:val="21"/>
        </w:rPr>
        <w:t>epósito</w:t>
      </w:r>
      <w:r w:rsidR="00F20E8A" w:rsidRPr="00757D97">
        <w:rPr>
          <w:rFonts w:ascii="Tahoma" w:hAnsi="Tahoma" w:cs="Tahoma"/>
          <w:sz w:val="21"/>
          <w:szCs w:val="21"/>
        </w:rPr>
        <w:t>;</w:t>
      </w:r>
      <w:r w:rsidRPr="00757D97">
        <w:rPr>
          <w:rFonts w:ascii="Tahoma" w:hAnsi="Tahoma" w:cs="Tahoma"/>
          <w:sz w:val="21"/>
          <w:szCs w:val="21"/>
        </w:rPr>
        <w:t xml:space="preserve"> </w:t>
      </w:r>
      <w:r w:rsidR="00EC0223" w:rsidRPr="00757D97">
        <w:rPr>
          <w:rFonts w:ascii="Tahoma" w:hAnsi="Tahoma" w:cs="Tahoma"/>
          <w:sz w:val="21"/>
          <w:szCs w:val="21"/>
        </w:rPr>
        <w:t>e</w:t>
      </w:r>
    </w:p>
    <w:p w14:paraId="2F4AEB41" w14:textId="77777777" w:rsidR="007B2BAB" w:rsidRPr="00757D97" w:rsidRDefault="007B2BAB" w:rsidP="00AA3011">
      <w:pPr>
        <w:widowControl w:val="0"/>
        <w:spacing w:after="0" w:line="288" w:lineRule="auto"/>
        <w:contextualSpacing/>
        <w:rPr>
          <w:rFonts w:ascii="Tahoma" w:hAnsi="Tahoma" w:cs="Tahoma"/>
          <w:sz w:val="21"/>
          <w:szCs w:val="21"/>
        </w:rPr>
      </w:pPr>
    </w:p>
    <w:p w14:paraId="682FE7D7" w14:textId="77777777" w:rsidR="006E01E4" w:rsidRPr="00757D97" w:rsidRDefault="00F53BE7" w:rsidP="00AA3011">
      <w:pPr>
        <w:widowControl w:val="0"/>
        <w:numPr>
          <w:ilvl w:val="2"/>
          <w:numId w:val="2"/>
        </w:numPr>
        <w:tabs>
          <w:tab w:val="clear" w:pos="1701"/>
          <w:tab w:val="num" w:pos="709"/>
        </w:tabs>
        <w:spacing w:after="0" w:line="288" w:lineRule="auto"/>
        <w:ind w:left="0" w:firstLine="0"/>
        <w:contextualSpacing/>
        <w:rPr>
          <w:rFonts w:ascii="Tahoma" w:hAnsi="Tahoma" w:cs="Tahoma"/>
          <w:sz w:val="21"/>
          <w:szCs w:val="21"/>
        </w:rPr>
      </w:pPr>
      <w:r w:rsidRPr="00757D97">
        <w:rPr>
          <w:rFonts w:ascii="Tahoma" w:hAnsi="Tahoma" w:cs="Tahoma"/>
          <w:sz w:val="21"/>
          <w:szCs w:val="21"/>
        </w:rPr>
        <w:t>as declarações aqui prestadas são verdadeiras, válidas e não contêm qualquer falsidade ou inexatidão, tampouco omitem a existência de qualquer ato ou fato, para fazer com que as declarações prestadas sejam enganosas ou incompletas</w:t>
      </w:r>
      <w:r w:rsidR="00EC0223" w:rsidRPr="00757D97">
        <w:rPr>
          <w:rFonts w:ascii="Tahoma" w:hAnsi="Tahoma" w:cs="Tahoma"/>
          <w:sz w:val="21"/>
          <w:szCs w:val="21"/>
        </w:rPr>
        <w:t>.</w:t>
      </w:r>
    </w:p>
    <w:p w14:paraId="10DE0B09" w14:textId="77777777" w:rsidR="00516686" w:rsidRPr="00757D97" w:rsidRDefault="00516686" w:rsidP="00AA3011">
      <w:pPr>
        <w:widowControl w:val="0"/>
        <w:spacing w:after="0" w:line="288" w:lineRule="auto"/>
        <w:contextualSpacing/>
        <w:rPr>
          <w:rFonts w:ascii="Tahoma" w:hAnsi="Tahoma" w:cs="Tahoma"/>
          <w:sz w:val="21"/>
          <w:szCs w:val="21"/>
        </w:rPr>
      </w:pPr>
    </w:p>
    <w:p w14:paraId="315A0946" w14:textId="335BE8B1" w:rsidR="006E01E4" w:rsidRPr="00757D97" w:rsidRDefault="006E01E4" w:rsidP="00AA3011">
      <w:pPr>
        <w:pStyle w:val="Corpodetexto21"/>
        <w:numPr>
          <w:ilvl w:val="1"/>
          <w:numId w:val="12"/>
        </w:numPr>
        <w:spacing w:after="0" w:line="288" w:lineRule="auto"/>
        <w:ind w:left="0" w:firstLine="0"/>
        <w:rPr>
          <w:rFonts w:ascii="Tahoma" w:hAnsi="Tahoma" w:cs="Tahoma"/>
          <w:sz w:val="21"/>
          <w:szCs w:val="21"/>
        </w:rPr>
      </w:pPr>
      <w:r w:rsidRPr="00757D97">
        <w:rPr>
          <w:rFonts w:ascii="Tahoma" w:hAnsi="Tahoma" w:cs="Tahoma"/>
          <w:sz w:val="21"/>
          <w:szCs w:val="21"/>
        </w:rPr>
        <w:t xml:space="preserve">A Emissora </w:t>
      </w:r>
      <w:r w:rsidR="00A012B5" w:rsidRPr="00757D97">
        <w:rPr>
          <w:rFonts w:ascii="Tahoma" w:hAnsi="Tahoma" w:cs="Tahoma"/>
          <w:sz w:val="21"/>
          <w:szCs w:val="21"/>
        </w:rPr>
        <w:t>obriga-se a,</w:t>
      </w:r>
      <w:r w:rsidRPr="00757D97">
        <w:rPr>
          <w:rFonts w:ascii="Tahoma" w:hAnsi="Tahoma" w:cs="Tahoma"/>
          <w:sz w:val="21"/>
          <w:szCs w:val="21"/>
        </w:rPr>
        <w:t xml:space="preserve"> de forma irrevogável e irretratável, indenizar</w:t>
      </w:r>
      <w:r w:rsidR="0099020C" w:rsidRPr="00757D97">
        <w:rPr>
          <w:rFonts w:ascii="Tahoma" w:hAnsi="Tahoma" w:cs="Tahoma"/>
          <w:sz w:val="21"/>
          <w:szCs w:val="21"/>
        </w:rPr>
        <w:t>, mediante decisão definitiva transitada em julgado,</w:t>
      </w:r>
      <w:r w:rsidRPr="00757D97">
        <w:rPr>
          <w:rFonts w:ascii="Tahoma" w:hAnsi="Tahoma" w:cs="Tahoma"/>
          <w:sz w:val="21"/>
          <w:szCs w:val="21"/>
        </w:rPr>
        <w:t xml:space="preserve"> </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por todos e quaisquer prejuízos, danos, perdas, custos e/ou despesas (incluindo custas judiciais e honorários advocatícios) incorridos pel</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002D3931" w:rsidRPr="00757D97">
        <w:rPr>
          <w:rFonts w:ascii="Tahoma" w:hAnsi="Tahoma" w:cs="Tahoma"/>
          <w:sz w:val="21"/>
          <w:szCs w:val="21"/>
        </w:rPr>
        <w:t>,</w:t>
      </w:r>
      <w:r w:rsidRPr="00757D97">
        <w:rPr>
          <w:rFonts w:ascii="Tahoma" w:hAnsi="Tahoma" w:cs="Tahoma"/>
          <w:sz w:val="21"/>
          <w:szCs w:val="21"/>
        </w:rPr>
        <w:t xml:space="preserve"> em razão da inveracidade ou incorreção de quaisquer das </w:t>
      </w:r>
      <w:r w:rsidR="00A40ABF" w:rsidRPr="00757D97">
        <w:rPr>
          <w:rFonts w:ascii="Tahoma" w:hAnsi="Tahoma" w:cs="Tahoma"/>
          <w:sz w:val="21"/>
          <w:szCs w:val="21"/>
        </w:rPr>
        <w:t xml:space="preserve">respectivas </w:t>
      </w:r>
      <w:r w:rsidRPr="00757D97">
        <w:rPr>
          <w:rFonts w:ascii="Tahoma" w:hAnsi="Tahoma" w:cs="Tahoma"/>
          <w:sz w:val="21"/>
          <w:szCs w:val="21"/>
        </w:rPr>
        <w:t xml:space="preserve">declarações </w:t>
      </w:r>
      <w:r w:rsidR="00A012B5" w:rsidRPr="00757D97">
        <w:rPr>
          <w:rFonts w:ascii="Tahoma" w:hAnsi="Tahoma" w:cs="Tahoma"/>
          <w:sz w:val="21"/>
          <w:szCs w:val="21"/>
        </w:rPr>
        <w:t xml:space="preserve">e garantias </w:t>
      </w:r>
      <w:r w:rsidRPr="00757D97">
        <w:rPr>
          <w:rFonts w:ascii="Tahoma" w:hAnsi="Tahoma" w:cs="Tahoma"/>
          <w:sz w:val="21"/>
          <w:szCs w:val="21"/>
        </w:rPr>
        <w:t xml:space="preserve">prestadas </w:t>
      </w:r>
      <w:r w:rsidR="004C1CA0" w:rsidRPr="00757D97">
        <w:rPr>
          <w:rFonts w:ascii="Tahoma" w:hAnsi="Tahoma" w:cs="Tahoma"/>
          <w:sz w:val="21"/>
          <w:szCs w:val="21"/>
        </w:rPr>
        <w:t>p</w:t>
      </w:r>
      <w:r w:rsidR="0099020C" w:rsidRPr="00757D97">
        <w:rPr>
          <w:rFonts w:ascii="Tahoma" w:hAnsi="Tahoma" w:cs="Tahoma"/>
          <w:sz w:val="21"/>
          <w:szCs w:val="21"/>
        </w:rPr>
        <w:t>ela Emissora</w:t>
      </w:r>
      <w:r w:rsidRPr="00757D97">
        <w:rPr>
          <w:rFonts w:ascii="Tahoma" w:hAnsi="Tahoma" w:cs="Tahoma"/>
          <w:sz w:val="21"/>
          <w:szCs w:val="21"/>
        </w:rPr>
        <w:t>.</w:t>
      </w:r>
    </w:p>
    <w:p w14:paraId="4E302406" w14:textId="77777777" w:rsidR="00513807" w:rsidRPr="00757D97" w:rsidRDefault="00513807" w:rsidP="00AA3011">
      <w:pPr>
        <w:widowControl w:val="0"/>
        <w:spacing w:after="0" w:line="288" w:lineRule="auto"/>
        <w:contextualSpacing/>
        <w:rPr>
          <w:rFonts w:ascii="Tahoma" w:hAnsi="Tahoma" w:cs="Tahoma"/>
          <w:sz w:val="21"/>
          <w:szCs w:val="21"/>
        </w:rPr>
      </w:pPr>
    </w:p>
    <w:p w14:paraId="0A35FB75" w14:textId="3CF43D33" w:rsidR="00516686" w:rsidRPr="00757D97" w:rsidRDefault="0009775B"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 xml:space="preserve">Cláusula </w:t>
      </w:r>
      <w:r w:rsidR="003C1879" w:rsidRPr="00757D97">
        <w:rPr>
          <w:rFonts w:ascii="Tahoma" w:hAnsi="Tahoma" w:cs="Tahoma"/>
          <w:smallCaps/>
          <w:sz w:val="21"/>
          <w:szCs w:val="21"/>
        </w:rPr>
        <w:t>Dez</w:t>
      </w:r>
    </w:p>
    <w:p w14:paraId="53FC78EA" w14:textId="55B288E6" w:rsidR="006E01E4" w:rsidRPr="00757D97" w:rsidRDefault="0009775B" w:rsidP="00AA3011">
      <w:pPr>
        <w:widowControl w:val="0"/>
        <w:autoSpaceDE w:val="0"/>
        <w:autoSpaceDN w:val="0"/>
        <w:adjustRightInd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Pagamento de Tributos</w:t>
      </w:r>
    </w:p>
    <w:p w14:paraId="17B798CE" w14:textId="77777777" w:rsidR="00516686" w:rsidRPr="00757D97" w:rsidRDefault="00516686" w:rsidP="00AA3011">
      <w:pPr>
        <w:widowControl w:val="0"/>
        <w:spacing w:after="0" w:line="288" w:lineRule="auto"/>
        <w:contextualSpacing/>
        <w:rPr>
          <w:rFonts w:ascii="Tahoma" w:hAnsi="Tahoma" w:cs="Tahoma"/>
          <w:sz w:val="21"/>
          <w:szCs w:val="21"/>
        </w:rPr>
      </w:pPr>
    </w:p>
    <w:p w14:paraId="796DCA9C" w14:textId="043DD5CD" w:rsidR="00A36554" w:rsidRPr="00757D97" w:rsidRDefault="00722AF4" w:rsidP="00AA3011">
      <w:pPr>
        <w:pStyle w:val="Corpodetexto21"/>
        <w:numPr>
          <w:ilvl w:val="1"/>
          <w:numId w:val="22"/>
        </w:numPr>
        <w:spacing w:after="0" w:line="288" w:lineRule="auto"/>
        <w:ind w:left="0" w:firstLine="0"/>
        <w:rPr>
          <w:rFonts w:ascii="Tahoma" w:hAnsi="Tahoma" w:cs="Tahoma"/>
          <w:sz w:val="21"/>
          <w:szCs w:val="21"/>
        </w:rPr>
      </w:pPr>
      <w:r w:rsidRPr="00757D97">
        <w:rPr>
          <w:rFonts w:ascii="Tahoma" w:hAnsi="Tahoma" w:cs="Tahoma"/>
          <w:sz w:val="21"/>
          <w:szCs w:val="21"/>
        </w:rPr>
        <w:t xml:space="preserve">Os tributos incidentes sobre a Emissão e as Debêntures deverão ser integralmente pagos pela Emissora, incluindo, sem limitação, todos os custos de tributação incidentes sobre quaisquer pagamentos devidos à Securitizadora, na qualidade de titular das Debêntures, em decorrência desta Escritura. Nesse sentido, referidos pagamentos deverão ser acrescidos dos valores atuais e futuros correspondentes a quaisquer tributos que sobre eles incidam, venham a incidir ou sejam entendidos como devidos, inclusive, sem limitação, aos valores correspondentes ao Imposto de Renda Pessoa Jurídica – IRPJ, Imposto sobre Serviços de Qualquer Natureza – ISSQN, Contribuição ao Programa de Integração Social e Formação do Patrimônio do Servidor Público – PIS/COFINS e o Imposto sobre Operações Financeiras – IOF, conforme aplicável. Da mesma forma, caso, por força de lei ou norma regulamentar, a Emissora tiver que reter ou deduzir, de quaisquer pagamentos feitos exclusivamente no âmbito das Debêntures, quaisquer emolumentos, encargos ou tarifas, a Emissora deverá acrescer a tais pagamentos valores adicionais de modo que a Securitizadora, na qualidade de titular das Debêntures, receba os mesmos valores que seriam por ela recebidos caso nenhuma retenção ou dedução fosse realizada. A Emissora não será responsável pelo </w:t>
      </w:r>
      <w:r w:rsidRPr="00757D97">
        <w:rPr>
          <w:rFonts w:ascii="Tahoma" w:hAnsi="Tahoma" w:cs="Tahoma"/>
          <w:sz w:val="21"/>
          <w:szCs w:val="21"/>
        </w:rPr>
        <w:lastRenderedPageBreak/>
        <w:t>pagamento de quaisquer tributos que venham a incidir sobre o pagamento de rendimentos aos titulares d</w:t>
      </w:r>
      <w:r w:rsidR="00CB4359" w:rsidRPr="00757D97">
        <w:rPr>
          <w:rFonts w:ascii="Tahoma" w:hAnsi="Tahoma" w:cs="Tahoma"/>
          <w:sz w:val="21"/>
          <w:szCs w:val="21"/>
        </w:rPr>
        <w:t>os</w:t>
      </w:r>
      <w:r w:rsidRPr="00757D97">
        <w:rPr>
          <w:rFonts w:ascii="Tahoma" w:hAnsi="Tahoma" w:cs="Tahoma"/>
          <w:sz w:val="21"/>
          <w:szCs w:val="21"/>
        </w:rPr>
        <w:t xml:space="preserve"> CRA e/ou que de qualquer outra forma incidam sobre os titulares d</w:t>
      </w:r>
      <w:r w:rsidR="00CB4359" w:rsidRPr="00757D97">
        <w:rPr>
          <w:rFonts w:ascii="Tahoma" w:hAnsi="Tahoma" w:cs="Tahoma"/>
          <w:sz w:val="21"/>
          <w:szCs w:val="21"/>
        </w:rPr>
        <w:t>os</w:t>
      </w:r>
      <w:r w:rsidRPr="00757D97">
        <w:rPr>
          <w:rFonts w:ascii="Tahoma" w:hAnsi="Tahoma" w:cs="Tahoma"/>
          <w:sz w:val="21"/>
          <w:szCs w:val="21"/>
        </w:rPr>
        <w:t xml:space="preserve"> CRA em virtude de seu investimento nos CRA</w:t>
      </w:r>
      <w:r w:rsidR="00FE1EC5" w:rsidRPr="00757D97">
        <w:rPr>
          <w:rFonts w:ascii="Tahoma" w:hAnsi="Tahoma" w:cs="Tahoma"/>
          <w:sz w:val="21"/>
          <w:szCs w:val="21"/>
        </w:rPr>
        <w:t>.</w:t>
      </w:r>
    </w:p>
    <w:p w14:paraId="0402B039" w14:textId="6A4912D1" w:rsidR="00A36554" w:rsidRPr="00757D97" w:rsidRDefault="00A36554" w:rsidP="00AA3011">
      <w:pPr>
        <w:widowControl w:val="0"/>
        <w:autoSpaceDE w:val="0"/>
        <w:autoSpaceDN w:val="0"/>
        <w:adjustRightInd w:val="0"/>
        <w:spacing w:after="0" w:line="288" w:lineRule="auto"/>
        <w:contextualSpacing/>
        <w:rPr>
          <w:rFonts w:ascii="Tahoma" w:hAnsi="Tahoma" w:cs="Tahoma"/>
          <w:sz w:val="21"/>
          <w:szCs w:val="21"/>
        </w:rPr>
      </w:pPr>
    </w:p>
    <w:p w14:paraId="152522D2" w14:textId="08A7588A" w:rsidR="00CA27D8" w:rsidRPr="00757D97" w:rsidRDefault="00CA27D8"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Cláusula Onze</w:t>
      </w:r>
    </w:p>
    <w:p w14:paraId="5F4925F5" w14:textId="381FC521" w:rsidR="00CA27D8" w:rsidRPr="00757D97" w:rsidRDefault="00CA27D8" w:rsidP="00AA3011">
      <w:pPr>
        <w:autoSpaceDE w:val="0"/>
        <w:autoSpaceDN w:val="0"/>
        <w:adjustRightInd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Assembleias Gerais de Debenturistas</w:t>
      </w:r>
    </w:p>
    <w:p w14:paraId="14421E8B" w14:textId="77777777" w:rsidR="00CA27D8" w:rsidRPr="00757D97" w:rsidRDefault="00CA27D8" w:rsidP="00AA3011">
      <w:pPr>
        <w:autoSpaceDE w:val="0"/>
        <w:autoSpaceDN w:val="0"/>
        <w:adjustRightInd w:val="0"/>
        <w:spacing w:after="0" w:line="288" w:lineRule="auto"/>
        <w:contextualSpacing/>
        <w:rPr>
          <w:rFonts w:ascii="Tahoma" w:hAnsi="Tahoma" w:cs="Tahoma"/>
          <w:b/>
          <w:smallCaps/>
          <w:sz w:val="21"/>
          <w:szCs w:val="21"/>
        </w:rPr>
      </w:pPr>
    </w:p>
    <w:p w14:paraId="479A7B9C" w14:textId="6207F24C"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11.1.</w:t>
      </w:r>
      <w:r w:rsidRPr="00757D97">
        <w:rPr>
          <w:rFonts w:ascii="Tahoma" w:hAnsi="Tahoma" w:cs="Tahoma"/>
          <w:sz w:val="21"/>
          <w:szCs w:val="21"/>
        </w:rPr>
        <w:tab/>
        <w:t xml:space="preserve">A presente Cláusula Onze aplicar-se-á somente se, a qualquer tempo, a Securitizadora deixar de figurar como única credora de todas as obrigações, principais e acessórias, devidas pela Emissora no âmbito das Debêntures, existindo, via de consequência, uma pluralidade de debenturistas, cujas deliberações serão então obtidas nos termos da presente Cláusula </w:t>
      </w:r>
      <w:r w:rsidR="00D047EA" w:rsidRPr="00757D97">
        <w:rPr>
          <w:rFonts w:ascii="Tahoma" w:hAnsi="Tahoma" w:cs="Tahoma"/>
          <w:sz w:val="21"/>
          <w:szCs w:val="21"/>
        </w:rPr>
        <w:t>Onze</w:t>
      </w:r>
      <w:r w:rsidRPr="00757D97">
        <w:rPr>
          <w:rFonts w:ascii="Tahoma" w:hAnsi="Tahoma" w:cs="Tahoma"/>
          <w:sz w:val="21"/>
          <w:szCs w:val="21"/>
        </w:rPr>
        <w:t>.</w:t>
      </w:r>
    </w:p>
    <w:p w14:paraId="0C84E398" w14:textId="77777777" w:rsidR="00CA27D8" w:rsidRPr="00757D97" w:rsidRDefault="00CA27D8" w:rsidP="00AA3011">
      <w:pPr>
        <w:spacing w:after="0" w:line="288" w:lineRule="auto"/>
        <w:contextualSpacing/>
        <w:rPr>
          <w:rFonts w:ascii="Tahoma" w:hAnsi="Tahoma" w:cs="Tahoma"/>
          <w:sz w:val="21"/>
          <w:szCs w:val="21"/>
        </w:rPr>
      </w:pPr>
    </w:p>
    <w:p w14:paraId="611C027A" w14:textId="72201E95"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.2.</w:t>
      </w:r>
      <w:r w:rsidRPr="00757D97">
        <w:rPr>
          <w:rFonts w:ascii="Tahoma" w:hAnsi="Tahoma" w:cs="Tahoma"/>
          <w:sz w:val="21"/>
          <w:szCs w:val="21"/>
        </w:rPr>
        <w:tab/>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757D97">
        <w:rPr>
          <w:rFonts w:ascii="Tahoma" w:hAnsi="Tahoma" w:cs="Tahoma"/>
          <w:b/>
          <w:bCs/>
          <w:sz w:val="21"/>
          <w:szCs w:val="21"/>
        </w:rPr>
        <w:t>Assembleia Geral de Debenturistas</w:t>
      </w:r>
      <w:r w:rsidRPr="00757D97">
        <w:rPr>
          <w:rFonts w:ascii="Tahoma" w:hAnsi="Tahoma" w:cs="Tahoma"/>
          <w:sz w:val="21"/>
          <w:szCs w:val="21"/>
        </w:rPr>
        <w:t>”).</w:t>
      </w:r>
    </w:p>
    <w:p w14:paraId="0A97EE5F" w14:textId="77777777" w:rsidR="00CA27D8" w:rsidRPr="00757D97" w:rsidRDefault="00CA27D8" w:rsidP="00AA3011">
      <w:pPr>
        <w:pStyle w:val="Corpodetexto21"/>
        <w:spacing w:after="0" w:line="288" w:lineRule="auto"/>
        <w:ind w:firstLine="0"/>
        <w:rPr>
          <w:rFonts w:ascii="Tahoma" w:hAnsi="Tahoma" w:cs="Tahoma"/>
          <w:sz w:val="21"/>
          <w:szCs w:val="21"/>
        </w:rPr>
      </w:pPr>
    </w:p>
    <w:p w14:paraId="01A06325" w14:textId="65EA8179"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.3.</w:t>
      </w:r>
      <w:r w:rsidRPr="00757D97">
        <w:rPr>
          <w:rFonts w:ascii="Tahoma" w:hAnsi="Tahoma" w:cs="Tahoma"/>
          <w:sz w:val="21"/>
          <w:szCs w:val="21"/>
        </w:rPr>
        <w:tab/>
        <w:t>A Assembleia Geral de Debenturistas poderá ser convocada: (i) pela Emissora; (</w:t>
      </w:r>
      <w:proofErr w:type="spellStart"/>
      <w:r w:rsidRPr="00757D97">
        <w:rPr>
          <w:rFonts w:ascii="Tahoma" w:hAnsi="Tahoma" w:cs="Tahoma"/>
          <w:sz w:val="21"/>
          <w:szCs w:val="21"/>
        </w:rPr>
        <w:t>ii</w:t>
      </w:r>
      <w:proofErr w:type="spellEnd"/>
      <w:r w:rsidRPr="00757D97">
        <w:rPr>
          <w:rFonts w:ascii="Tahoma" w:hAnsi="Tahoma" w:cs="Tahoma"/>
          <w:sz w:val="21"/>
          <w:szCs w:val="21"/>
        </w:rPr>
        <w:t>) pelo Agente Fiduciário; ou (</w:t>
      </w:r>
      <w:proofErr w:type="spellStart"/>
      <w:r w:rsidRPr="00757D97">
        <w:rPr>
          <w:rFonts w:ascii="Tahoma" w:hAnsi="Tahoma" w:cs="Tahoma"/>
          <w:sz w:val="21"/>
          <w:szCs w:val="21"/>
        </w:rPr>
        <w:t>iii</w:t>
      </w:r>
      <w:proofErr w:type="spellEnd"/>
      <w:r w:rsidRPr="00757D97">
        <w:rPr>
          <w:rFonts w:ascii="Tahoma" w:hAnsi="Tahoma" w:cs="Tahoma"/>
          <w:sz w:val="21"/>
          <w:szCs w:val="21"/>
        </w:rPr>
        <w:t>) pelos titulares das Debêntures que representem 10% (dez por cento), no mínimo, das Debêntures.</w:t>
      </w:r>
    </w:p>
    <w:p w14:paraId="01083180" w14:textId="77777777" w:rsidR="00CA27D8" w:rsidRPr="00757D97" w:rsidRDefault="00CA27D8" w:rsidP="00AA3011">
      <w:pPr>
        <w:pStyle w:val="Corpodetexto21"/>
        <w:spacing w:after="0" w:line="288" w:lineRule="auto"/>
        <w:ind w:firstLine="0"/>
        <w:rPr>
          <w:rFonts w:ascii="Tahoma" w:hAnsi="Tahoma" w:cs="Tahoma"/>
          <w:sz w:val="21"/>
          <w:szCs w:val="21"/>
        </w:rPr>
      </w:pPr>
    </w:p>
    <w:p w14:paraId="325FB1AD" w14:textId="76A89DA5"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.4.</w:t>
      </w:r>
      <w:r w:rsidRPr="00757D97">
        <w:rPr>
          <w:rFonts w:ascii="Tahoma" w:hAnsi="Tahoma" w:cs="Tahoma"/>
          <w:sz w:val="21"/>
          <w:szCs w:val="21"/>
        </w:rPr>
        <w:tab/>
        <w:t xml:space="preserve">A convocação da Assembleia Geral de Debenturistas dar-se-á mediante anúncio publicado pelo menos 03 (três) vezes nos órgãos de imprensa nos quais a Emissora costuma efetuar suas publicações, respeitadas outras regras relacionadas à publicação de anúncio de convocação de assembleias gerais constantes da Lei das Sociedades por Ações, da regulamentação aplicável e desta Escritura. </w:t>
      </w:r>
    </w:p>
    <w:p w14:paraId="1C300557" w14:textId="77777777" w:rsidR="00CA27D8" w:rsidRPr="00757D97" w:rsidRDefault="00CA27D8" w:rsidP="00AA3011">
      <w:pPr>
        <w:pStyle w:val="Corpodetexto21"/>
        <w:spacing w:after="0" w:line="288" w:lineRule="auto"/>
        <w:ind w:firstLine="0"/>
        <w:rPr>
          <w:rFonts w:ascii="Tahoma" w:hAnsi="Tahoma" w:cs="Tahoma"/>
          <w:sz w:val="21"/>
          <w:szCs w:val="21"/>
        </w:rPr>
      </w:pPr>
    </w:p>
    <w:p w14:paraId="79498A5E" w14:textId="5A75B6C6"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.5.</w:t>
      </w:r>
      <w:r w:rsidRPr="00757D97">
        <w:rPr>
          <w:rFonts w:ascii="Tahoma" w:hAnsi="Tahoma" w:cs="Tahoma"/>
          <w:sz w:val="21"/>
          <w:szCs w:val="21"/>
        </w:rPr>
        <w:tab/>
        <w:t>A Assembleia Geral de Debenturistas deverá ser realizada em prazo mínimo de 10 (dez) dias, contados da data da primeira publicação da convocação, sendo que a segunda convocação somente poderá ser realizada em, no mínimo, 8 (oito) dias contado da nova publicação de edital de segunda convocação para a instalação, caso não ocorra a em primeira convocação.</w:t>
      </w:r>
    </w:p>
    <w:p w14:paraId="154E43B5" w14:textId="77777777" w:rsidR="00CA27D8" w:rsidRPr="00757D97" w:rsidRDefault="00CA27D8" w:rsidP="00AA3011">
      <w:pPr>
        <w:pStyle w:val="Corpodetexto21"/>
        <w:spacing w:after="0" w:line="288" w:lineRule="auto"/>
        <w:ind w:firstLine="0"/>
        <w:rPr>
          <w:rFonts w:ascii="Tahoma" w:hAnsi="Tahoma" w:cs="Tahoma"/>
          <w:sz w:val="21"/>
          <w:szCs w:val="21"/>
        </w:rPr>
      </w:pPr>
      <w:r w:rsidRPr="00757D97">
        <w:rPr>
          <w:rFonts w:ascii="Tahoma" w:hAnsi="Tahoma" w:cs="Tahoma"/>
          <w:sz w:val="21"/>
          <w:szCs w:val="21"/>
        </w:rPr>
        <w:t xml:space="preserve"> </w:t>
      </w:r>
    </w:p>
    <w:p w14:paraId="768822E2" w14:textId="02F9192A"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.6.</w:t>
      </w:r>
      <w:r w:rsidRPr="00757D97">
        <w:rPr>
          <w:rFonts w:ascii="Tahoma" w:hAnsi="Tahoma" w:cs="Tahoma"/>
          <w:sz w:val="21"/>
          <w:szCs w:val="21"/>
        </w:rPr>
        <w:tab/>
        <w:t xml:space="preserve">A Assembleia Geral de Debenturistas instalar-se-á, nos termos do parágrafo 3º do artigo 71 da Lei das Sociedades por Ações, em primeira convocação, com a presença de titulares de Debêntures que representem, no mínimo, 50% (cinquenta por cento) mais uma Debênture em circulação e, em segunda convocação, com qualquer número. </w:t>
      </w:r>
    </w:p>
    <w:p w14:paraId="5FAF37C7" w14:textId="77777777" w:rsidR="00CA27D8" w:rsidRPr="00757D97" w:rsidRDefault="00CA27D8" w:rsidP="00AA3011">
      <w:pPr>
        <w:pStyle w:val="Corpodetexto21"/>
        <w:spacing w:after="0" w:line="288" w:lineRule="auto"/>
        <w:ind w:firstLine="0"/>
        <w:rPr>
          <w:rFonts w:ascii="Tahoma" w:hAnsi="Tahoma" w:cs="Tahoma"/>
          <w:sz w:val="21"/>
          <w:szCs w:val="21"/>
        </w:rPr>
      </w:pPr>
    </w:p>
    <w:p w14:paraId="5FFBBAE9" w14:textId="23D04760"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.7.</w:t>
      </w:r>
      <w:r w:rsidRPr="00757D97">
        <w:rPr>
          <w:rFonts w:ascii="Tahoma" w:hAnsi="Tahoma" w:cs="Tahoma"/>
          <w:sz w:val="21"/>
          <w:szCs w:val="21"/>
        </w:rPr>
        <w:tab/>
        <w:t>Independentemente das formalidades legais previstas, será considerada regular a Assembleia Geral de Debenturistas a que comparecerem todos os titulares das Debêntures em circulação, conforme aplicável.</w:t>
      </w:r>
    </w:p>
    <w:p w14:paraId="573E72E1" w14:textId="77777777" w:rsidR="00CA27D8" w:rsidRPr="00757D97" w:rsidRDefault="00CA27D8" w:rsidP="00AA3011">
      <w:pPr>
        <w:pStyle w:val="Corpodetexto21"/>
        <w:spacing w:after="0" w:line="288" w:lineRule="auto"/>
        <w:ind w:firstLine="0"/>
        <w:rPr>
          <w:rFonts w:ascii="Tahoma" w:hAnsi="Tahoma" w:cs="Tahoma"/>
          <w:sz w:val="21"/>
          <w:szCs w:val="21"/>
        </w:rPr>
      </w:pPr>
    </w:p>
    <w:p w14:paraId="11CA13B5" w14:textId="5616A0A2"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.8.</w:t>
      </w:r>
      <w:r w:rsidRPr="00757D97">
        <w:rPr>
          <w:rFonts w:ascii="Tahoma" w:hAnsi="Tahoma" w:cs="Tahoma"/>
          <w:sz w:val="21"/>
          <w:szCs w:val="21"/>
        </w:rPr>
        <w:tab/>
        <w:t xml:space="preserve">Será facultada a presença dos representantes legais da Emissora na Assembleia Geral de Debenturistas exceto (i) quando a Emissora convocar a referida Assembleia Geral de </w:t>
      </w:r>
      <w:r w:rsidRPr="00757D97">
        <w:rPr>
          <w:rFonts w:ascii="Tahoma" w:hAnsi="Tahoma" w:cs="Tahoma"/>
          <w:sz w:val="21"/>
          <w:szCs w:val="21"/>
        </w:rPr>
        <w:lastRenderedPageBreak/>
        <w:t>Debenturistas ou (</w:t>
      </w:r>
      <w:proofErr w:type="spellStart"/>
      <w:r w:rsidRPr="00757D97">
        <w:rPr>
          <w:rFonts w:ascii="Tahoma" w:hAnsi="Tahoma" w:cs="Tahoma"/>
          <w:sz w:val="21"/>
          <w:szCs w:val="21"/>
        </w:rPr>
        <w:t>ii</w:t>
      </w:r>
      <w:proofErr w:type="spellEnd"/>
      <w:r w:rsidRPr="00757D97">
        <w:rPr>
          <w:rFonts w:ascii="Tahoma" w:hAnsi="Tahoma" w:cs="Tahoma"/>
          <w:sz w:val="21"/>
          <w:szCs w:val="21"/>
        </w:rPr>
        <w:t>) quando formalmente solicitado pelos debenturistas, hipóteses em que a presença da Emissora será obrigatória. Em ambos os casos citados anteriormente, caso a Emissora ainda assim não compareça à referida Assembleia Geral de Debenturistas, o procedimento deverá seguir normalmente, sendo válidas as deliberações nele tomadas.</w:t>
      </w:r>
    </w:p>
    <w:p w14:paraId="1062C4CC" w14:textId="77777777" w:rsidR="00CA27D8" w:rsidRPr="00757D97" w:rsidRDefault="00CA27D8" w:rsidP="00AA3011">
      <w:pPr>
        <w:pStyle w:val="Corpodetexto21"/>
        <w:spacing w:after="0" w:line="288" w:lineRule="auto"/>
        <w:ind w:firstLine="0"/>
        <w:rPr>
          <w:rFonts w:ascii="Tahoma" w:hAnsi="Tahoma" w:cs="Tahoma"/>
          <w:sz w:val="21"/>
          <w:szCs w:val="21"/>
        </w:rPr>
      </w:pPr>
    </w:p>
    <w:p w14:paraId="382488DF" w14:textId="26B1F330"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.9.</w:t>
      </w:r>
      <w:r w:rsidRPr="00757D97">
        <w:rPr>
          <w:rFonts w:ascii="Tahoma" w:hAnsi="Tahoma" w:cs="Tahoma"/>
          <w:sz w:val="21"/>
          <w:szCs w:val="21"/>
        </w:rPr>
        <w:tab/>
        <w:t>A presidência da Assembleia Geral de Debenturistas caberá ao titular de Debêntures eleito na própria Assembleia Geral de Debenturistas, por maioria de votos dos presentes.</w:t>
      </w:r>
    </w:p>
    <w:p w14:paraId="6CA3A6C7" w14:textId="77777777" w:rsidR="00CA27D8" w:rsidRPr="00757D97" w:rsidRDefault="00CA27D8" w:rsidP="00AA3011">
      <w:pPr>
        <w:pStyle w:val="Corpodetexto21"/>
        <w:spacing w:after="0" w:line="288" w:lineRule="auto"/>
        <w:ind w:firstLine="0"/>
        <w:rPr>
          <w:rFonts w:ascii="Tahoma" w:hAnsi="Tahoma" w:cs="Tahoma"/>
          <w:sz w:val="21"/>
          <w:szCs w:val="21"/>
        </w:rPr>
      </w:pPr>
    </w:p>
    <w:p w14:paraId="5D422357" w14:textId="3EE79E45"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D047EA" w:rsidRPr="00757D97">
        <w:rPr>
          <w:rFonts w:ascii="Tahoma" w:hAnsi="Tahoma" w:cs="Tahoma"/>
          <w:sz w:val="21"/>
          <w:szCs w:val="21"/>
        </w:rPr>
        <w:t>1</w:t>
      </w:r>
      <w:r w:rsidRPr="00757D97">
        <w:rPr>
          <w:rFonts w:ascii="Tahoma" w:hAnsi="Tahoma" w:cs="Tahoma"/>
          <w:sz w:val="21"/>
          <w:szCs w:val="21"/>
        </w:rPr>
        <w:t>.10.</w:t>
      </w:r>
      <w:r w:rsidRPr="00757D97">
        <w:rPr>
          <w:rFonts w:ascii="Tahoma" w:hAnsi="Tahoma" w:cs="Tahoma"/>
          <w:sz w:val="21"/>
          <w:szCs w:val="21"/>
        </w:rPr>
        <w:tab/>
        <w:t>Exceto se de outra forma disposto nesta Escritura, as deliberações em Assembleia Geral de Debenturistas, conforme disposto na Cláusula 1</w:t>
      </w:r>
      <w:r w:rsidR="00EF4C8E" w:rsidRPr="00757D97">
        <w:rPr>
          <w:rFonts w:ascii="Tahoma" w:hAnsi="Tahoma" w:cs="Tahoma"/>
          <w:sz w:val="21"/>
          <w:szCs w:val="21"/>
        </w:rPr>
        <w:t>1</w:t>
      </w:r>
      <w:r w:rsidRPr="00757D97">
        <w:rPr>
          <w:rFonts w:ascii="Tahoma" w:hAnsi="Tahoma" w:cs="Tahoma"/>
          <w:sz w:val="21"/>
          <w:szCs w:val="21"/>
        </w:rPr>
        <w:t>.2 acima, deverão ser aprovadas em primeira</w:t>
      </w:r>
      <w:r w:rsidR="00476235" w:rsidRPr="00757D97">
        <w:rPr>
          <w:rFonts w:ascii="Tahoma" w:hAnsi="Tahoma" w:cs="Tahoma"/>
          <w:sz w:val="21"/>
          <w:szCs w:val="21"/>
        </w:rPr>
        <w:t xml:space="preserve"> e segunda</w:t>
      </w:r>
      <w:r w:rsidRPr="00757D97">
        <w:rPr>
          <w:rFonts w:ascii="Tahoma" w:hAnsi="Tahoma" w:cs="Tahoma"/>
          <w:sz w:val="21"/>
          <w:szCs w:val="21"/>
        </w:rPr>
        <w:t xml:space="preserve"> convocação, por titulares de Debêntures que representem, no mínimo, 50% (cinquenta por cento) mais 1 (uma) Debênture em circulação ou das Debêntures em circulação da respectiva série, conforme aplicável. </w:t>
      </w:r>
    </w:p>
    <w:p w14:paraId="4D52B4F8" w14:textId="77777777" w:rsidR="00CA27D8" w:rsidRPr="00757D97" w:rsidRDefault="00CA27D8" w:rsidP="00AA3011">
      <w:pPr>
        <w:pStyle w:val="Corpodetexto21"/>
        <w:spacing w:after="0" w:line="288" w:lineRule="auto"/>
        <w:ind w:firstLine="0"/>
        <w:rPr>
          <w:rFonts w:ascii="Tahoma" w:hAnsi="Tahoma" w:cs="Tahoma"/>
          <w:sz w:val="21"/>
          <w:szCs w:val="21"/>
        </w:rPr>
      </w:pPr>
    </w:p>
    <w:p w14:paraId="78F56B4D" w14:textId="3E58F9CD" w:rsidR="00CA27D8" w:rsidRPr="00757D97" w:rsidRDefault="00CA27D8"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EF4C8E" w:rsidRPr="00757D97">
        <w:rPr>
          <w:rFonts w:ascii="Tahoma" w:hAnsi="Tahoma" w:cs="Tahoma"/>
          <w:sz w:val="21"/>
          <w:szCs w:val="21"/>
        </w:rPr>
        <w:t>1</w:t>
      </w:r>
      <w:r w:rsidRPr="00757D97">
        <w:rPr>
          <w:rFonts w:ascii="Tahoma" w:hAnsi="Tahoma" w:cs="Tahoma"/>
          <w:sz w:val="21"/>
          <w:szCs w:val="21"/>
        </w:rPr>
        <w:t>.11.</w:t>
      </w:r>
      <w:r w:rsidRPr="00757D97">
        <w:rPr>
          <w:rFonts w:ascii="Tahoma" w:hAnsi="Tahoma" w:cs="Tahoma"/>
          <w:sz w:val="21"/>
          <w:szCs w:val="21"/>
        </w:rPr>
        <w:tab/>
        <w:t>Cada Debênture conferirá a seu titular o direito a um voto na Assembleia Geral de Debenturistas, sendo admitida a constituição de mandatários, titulares de Debêntures ou não.</w:t>
      </w:r>
    </w:p>
    <w:p w14:paraId="7A2267AC" w14:textId="77777777" w:rsidR="00CA27D8" w:rsidRPr="00757D97" w:rsidRDefault="00CA27D8" w:rsidP="00AA3011">
      <w:pPr>
        <w:pStyle w:val="Corpodetexto21"/>
        <w:spacing w:after="0" w:line="288" w:lineRule="auto"/>
        <w:ind w:firstLine="0"/>
        <w:rPr>
          <w:rFonts w:ascii="Tahoma" w:hAnsi="Tahoma" w:cs="Tahoma"/>
          <w:sz w:val="21"/>
          <w:szCs w:val="21"/>
        </w:rPr>
      </w:pPr>
    </w:p>
    <w:p w14:paraId="14F037AF" w14:textId="5B77832C" w:rsidR="00CA27D8" w:rsidRPr="00757D97" w:rsidRDefault="00CA27D8" w:rsidP="00AA3011">
      <w:pPr>
        <w:autoSpaceDE w:val="0"/>
        <w:autoSpaceDN w:val="0"/>
        <w:adjustRightInd w:val="0"/>
        <w:spacing w:after="0" w:line="288" w:lineRule="auto"/>
        <w:contextualSpacing/>
        <w:rPr>
          <w:rFonts w:ascii="Tahoma" w:hAnsi="Tahoma" w:cs="Tahoma"/>
          <w:b/>
          <w:smallCaps/>
          <w:sz w:val="21"/>
          <w:szCs w:val="21"/>
        </w:rPr>
      </w:pPr>
      <w:r w:rsidRPr="00757D97">
        <w:rPr>
          <w:rFonts w:ascii="Tahoma" w:hAnsi="Tahoma" w:cs="Tahoma"/>
          <w:sz w:val="21"/>
          <w:szCs w:val="21"/>
        </w:rPr>
        <w:t>1</w:t>
      </w:r>
      <w:r w:rsidR="00EF4C8E" w:rsidRPr="00757D97">
        <w:rPr>
          <w:rFonts w:ascii="Tahoma" w:hAnsi="Tahoma" w:cs="Tahoma"/>
          <w:sz w:val="21"/>
          <w:szCs w:val="21"/>
        </w:rPr>
        <w:t>1</w:t>
      </w:r>
      <w:r w:rsidRPr="00757D97">
        <w:rPr>
          <w:rFonts w:ascii="Tahoma" w:hAnsi="Tahoma" w:cs="Tahoma"/>
          <w:sz w:val="21"/>
          <w:szCs w:val="21"/>
        </w:rPr>
        <w:t>.12.</w:t>
      </w:r>
      <w:r w:rsidRPr="00757D97">
        <w:rPr>
          <w:rFonts w:ascii="Tahoma" w:hAnsi="Tahoma" w:cs="Tahoma"/>
          <w:sz w:val="21"/>
          <w:szCs w:val="21"/>
        </w:rPr>
        <w:tab/>
        <w:t>As deliberações tomadas pelos titulares de Debêntures em Assembleia Geral de Debenturistas no âmbito de sua competência legal, observados os quóruns estabelecidos nesta Escritura, serão existentes, válidas e eficazes perante a Emissora e obrigarão a todos os titulares das Debêntures em circulação independentemente de terem comparecido à Assembleia Geral de Debenturistas ou do voto proferido na respectiva Assembleia Geral de Debenturistas.</w:t>
      </w:r>
    </w:p>
    <w:p w14:paraId="1063CA00" w14:textId="1E425673" w:rsidR="00CA27D8" w:rsidRPr="00757D97" w:rsidRDefault="00CA27D8" w:rsidP="00AA3011">
      <w:pPr>
        <w:widowControl w:val="0"/>
        <w:autoSpaceDE w:val="0"/>
        <w:autoSpaceDN w:val="0"/>
        <w:adjustRightInd w:val="0"/>
        <w:spacing w:after="0" w:line="288" w:lineRule="auto"/>
        <w:contextualSpacing/>
        <w:rPr>
          <w:rFonts w:ascii="Tahoma" w:hAnsi="Tahoma" w:cs="Tahoma"/>
          <w:sz w:val="21"/>
          <w:szCs w:val="21"/>
        </w:rPr>
      </w:pPr>
    </w:p>
    <w:p w14:paraId="762F1D65" w14:textId="7D5ECB26" w:rsidR="00A36554" w:rsidRPr="00757D97" w:rsidRDefault="0009775B"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 xml:space="preserve">Cláusula </w:t>
      </w:r>
      <w:r w:rsidR="00EF4C8E" w:rsidRPr="00757D97">
        <w:rPr>
          <w:rFonts w:ascii="Tahoma" w:hAnsi="Tahoma" w:cs="Tahoma"/>
          <w:smallCaps/>
          <w:sz w:val="21"/>
          <w:szCs w:val="21"/>
        </w:rPr>
        <w:t>Doze</w:t>
      </w:r>
    </w:p>
    <w:p w14:paraId="0887AFB8" w14:textId="377DE2E8" w:rsidR="00A36554" w:rsidRPr="00757D97" w:rsidRDefault="0009775B" w:rsidP="00AA3011">
      <w:pPr>
        <w:widowControl w:val="0"/>
        <w:autoSpaceDE w:val="0"/>
        <w:autoSpaceDN w:val="0"/>
        <w:adjustRightInd w:val="0"/>
        <w:spacing w:after="0" w:line="288" w:lineRule="auto"/>
        <w:contextualSpacing/>
        <w:jc w:val="center"/>
        <w:rPr>
          <w:rFonts w:ascii="Tahoma" w:hAnsi="Tahoma" w:cs="Tahoma"/>
          <w:smallCaps/>
          <w:sz w:val="21"/>
          <w:szCs w:val="21"/>
        </w:rPr>
      </w:pPr>
      <w:r w:rsidRPr="00757D97">
        <w:rPr>
          <w:rFonts w:ascii="Tahoma" w:hAnsi="Tahoma" w:cs="Tahoma"/>
          <w:b/>
          <w:smallCaps/>
          <w:sz w:val="21"/>
          <w:szCs w:val="21"/>
        </w:rPr>
        <w:t>Disposições Gerais</w:t>
      </w:r>
    </w:p>
    <w:p w14:paraId="586CDB6B" w14:textId="77777777" w:rsidR="00A36554" w:rsidRPr="00757D97" w:rsidRDefault="00A36554" w:rsidP="00AA3011">
      <w:pPr>
        <w:widowControl w:val="0"/>
        <w:autoSpaceDE w:val="0"/>
        <w:autoSpaceDN w:val="0"/>
        <w:adjustRightInd w:val="0"/>
        <w:spacing w:after="0" w:line="288" w:lineRule="auto"/>
        <w:contextualSpacing/>
        <w:rPr>
          <w:rFonts w:ascii="Tahoma" w:hAnsi="Tahoma" w:cs="Tahoma"/>
          <w:sz w:val="21"/>
          <w:szCs w:val="21"/>
        </w:rPr>
      </w:pPr>
    </w:p>
    <w:p w14:paraId="632A6CD7" w14:textId="3F2A30B5" w:rsidR="00A36554" w:rsidRPr="00757D97" w:rsidRDefault="00EF4C8E" w:rsidP="00AA3011">
      <w:pPr>
        <w:widowControl w:val="0"/>
        <w:spacing w:after="0" w:line="288" w:lineRule="auto"/>
        <w:rPr>
          <w:rFonts w:ascii="Tahoma" w:hAnsi="Tahoma" w:cs="Tahoma"/>
          <w:sz w:val="21"/>
          <w:szCs w:val="21"/>
        </w:rPr>
      </w:pPr>
      <w:r w:rsidRPr="00757D97">
        <w:rPr>
          <w:rFonts w:ascii="Tahoma" w:hAnsi="Tahoma" w:cs="Tahoma"/>
          <w:b/>
          <w:sz w:val="21"/>
          <w:szCs w:val="21"/>
        </w:rPr>
        <w:t>12.1.</w:t>
      </w:r>
      <w:r w:rsidRPr="00757D97">
        <w:rPr>
          <w:rFonts w:ascii="Tahoma" w:hAnsi="Tahoma" w:cs="Tahoma"/>
          <w:b/>
          <w:sz w:val="21"/>
          <w:szCs w:val="21"/>
        </w:rPr>
        <w:tab/>
      </w:r>
      <w:r w:rsidR="006E01E4" w:rsidRPr="00757D97">
        <w:rPr>
          <w:rFonts w:ascii="Tahoma" w:hAnsi="Tahoma" w:cs="Tahoma"/>
          <w:b/>
          <w:sz w:val="21"/>
          <w:szCs w:val="21"/>
        </w:rPr>
        <w:t>Comunicações</w:t>
      </w:r>
    </w:p>
    <w:p w14:paraId="6D9E4D31" w14:textId="77777777" w:rsidR="00A36554" w:rsidRPr="00757D97" w:rsidRDefault="00A36554" w:rsidP="00AA3011">
      <w:pPr>
        <w:widowControl w:val="0"/>
        <w:autoSpaceDE w:val="0"/>
        <w:autoSpaceDN w:val="0"/>
        <w:adjustRightInd w:val="0"/>
        <w:spacing w:after="0" w:line="288" w:lineRule="auto"/>
        <w:contextualSpacing/>
        <w:rPr>
          <w:rFonts w:ascii="Tahoma" w:hAnsi="Tahoma" w:cs="Tahoma"/>
          <w:sz w:val="21"/>
          <w:szCs w:val="21"/>
        </w:rPr>
      </w:pPr>
    </w:p>
    <w:p w14:paraId="6C3B1EC0" w14:textId="2CA33BF0" w:rsidR="00911282" w:rsidRPr="00757D97" w:rsidRDefault="006E01E4" w:rsidP="00AA3011">
      <w:pPr>
        <w:pStyle w:val="Corpodetexto21"/>
        <w:numPr>
          <w:ilvl w:val="2"/>
          <w:numId w:val="25"/>
        </w:numPr>
        <w:tabs>
          <w:tab w:val="left" w:pos="709"/>
        </w:tabs>
        <w:autoSpaceDE w:val="0"/>
        <w:autoSpaceDN w:val="0"/>
        <w:adjustRightInd w:val="0"/>
        <w:spacing w:after="0" w:line="288" w:lineRule="auto"/>
        <w:ind w:left="0" w:firstLine="0"/>
        <w:contextualSpacing/>
        <w:rPr>
          <w:rFonts w:ascii="Tahoma" w:hAnsi="Tahoma" w:cs="Tahoma"/>
          <w:sz w:val="21"/>
          <w:szCs w:val="21"/>
        </w:rPr>
      </w:pPr>
      <w:r w:rsidRPr="00757D97">
        <w:rPr>
          <w:rFonts w:ascii="Tahoma" w:hAnsi="Tahoma" w:cs="Tahoma"/>
          <w:sz w:val="21"/>
          <w:szCs w:val="21"/>
        </w:rPr>
        <w:t xml:space="preserve">As comunicações a serem enviadas por qualquer </w:t>
      </w:r>
      <w:r w:rsidR="002D3931" w:rsidRPr="00757D97">
        <w:rPr>
          <w:rFonts w:ascii="Tahoma" w:hAnsi="Tahoma" w:cs="Tahoma"/>
          <w:sz w:val="21"/>
          <w:szCs w:val="21"/>
        </w:rPr>
        <w:t xml:space="preserve">uma </w:t>
      </w:r>
      <w:r w:rsidRPr="00757D97">
        <w:rPr>
          <w:rFonts w:ascii="Tahoma" w:hAnsi="Tahoma" w:cs="Tahoma"/>
          <w:sz w:val="21"/>
          <w:szCs w:val="21"/>
        </w:rPr>
        <w:t xml:space="preserve">das Partes </w:t>
      </w:r>
      <w:r w:rsidR="00B5414E" w:rsidRPr="00757D97">
        <w:rPr>
          <w:rFonts w:ascii="Tahoma" w:hAnsi="Tahoma" w:cs="Tahoma"/>
          <w:sz w:val="21"/>
          <w:szCs w:val="21"/>
        </w:rPr>
        <w:t xml:space="preserve">à(s) outra(s) </w:t>
      </w:r>
      <w:r w:rsidRPr="00757D97">
        <w:rPr>
          <w:rFonts w:ascii="Tahoma" w:hAnsi="Tahoma" w:cs="Tahoma"/>
          <w:sz w:val="21"/>
          <w:szCs w:val="21"/>
        </w:rPr>
        <w:t>deverão ser encaminhadas para os seguintes endereços:</w:t>
      </w:r>
      <w:r w:rsidR="00994A7C" w:rsidRPr="00757D97">
        <w:rPr>
          <w:rFonts w:ascii="Tahoma" w:hAnsi="Tahoma" w:cs="Tahoma"/>
          <w:sz w:val="21"/>
          <w:szCs w:val="21"/>
        </w:rPr>
        <w:t xml:space="preserve"> </w:t>
      </w:r>
    </w:p>
    <w:p w14:paraId="0D3F2CC6" w14:textId="77777777" w:rsidR="004F1ED9" w:rsidRPr="00757D97" w:rsidRDefault="004F1ED9" w:rsidP="00AA3011">
      <w:pPr>
        <w:pStyle w:val="Corpodetexto21"/>
        <w:tabs>
          <w:tab w:val="left" w:pos="709"/>
        </w:tabs>
        <w:autoSpaceDE w:val="0"/>
        <w:autoSpaceDN w:val="0"/>
        <w:adjustRightInd w:val="0"/>
        <w:spacing w:after="0" w:line="288" w:lineRule="auto"/>
        <w:ind w:left="0" w:firstLine="0"/>
        <w:contextualSpacing/>
        <w:rPr>
          <w:rFonts w:ascii="Tahoma" w:hAnsi="Tahoma" w:cs="Tahoma"/>
          <w:sz w:val="21"/>
          <w:szCs w:val="21"/>
        </w:rPr>
      </w:pPr>
    </w:p>
    <w:p w14:paraId="1CA4AF60" w14:textId="5B5B92F3" w:rsidR="0099020C" w:rsidRPr="00757D97" w:rsidRDefault="0099020C" w:rsidP="00AA3011">
      <w:pPr>
        <w:pStyle w:val="Recuodecorpodetexto"/>
        <w:numPr>
          <w:ilvl w:val="4"/>
          <w:numId w:val="2"/>
        </w:numPr>
        <w:tabs>
          <w:tab w:val="clear" w:pos="720"/>
          <w:tab w:val="num" w:pos="709"/>
        </w:tabs>
        <w:spacing w:line="288" w:lineRule="auto"/>
        <w:ind w:left="0" w:firstLine="0"/>
        <w:contextualSpacing/>
        <w:rPr>
          <w:rFonts w:ascii="Tahoma" w:hAnsi="Tahoma" w:cs="Tahoma"/>
          <w:i/>
          <w:sz w:val="21"/>
          <w:szCs w:val="21"/>
        </w:rPr>
      </w:pPr>
      <w:r w:rsidRPr="00757D97">
        <w:rPr>
          <w:rFonts w:ascii="Tahoma" w:hAnsi="Tahoma" w:cs="Tahoma"/>
          <w:sz w:val="21"/>
          <w:szCs w:val="21"/>
          <w:u w:val="single"/>
        </w:rPr>
        <w:t>Para a Emissora</w:t>
      </w:r>
      <w:r w:rsidRPr="00757D97">
        <w:rPr>
          <w:rFonts w:ascii="Tahoma" w:hAnsi="Tahoma" w:cs="Tahoma"/>
          <w:sz w:val="21"/>
          <w:szCs w:val="21"/>
        </w:rPr>
        <w:t>:</w:t>
      </w:r>
    </w:p>
    <w:p w14:paraId="74E8C572" w14:textId="533FD1BE" w:rsidR="00E92213" w:rsidRPr="00757D97" w:rsidRDefault="00CC5525" w:rsidP="00AA3011">
      <w:pPr>
        <w:widowControl w:val="0"/>
        <w:shd w:val="clear" w:color="auto" w:fill="FFFFFF"/>
        <w:tabs>
          <w:tab w:val="left" w:pos="1276"/>
        </w:tabs>
        <w:spacing w:after="0" w:line="288" w:lineRule="auto"/>
        <w:contextualSpacing/>
        <w:rPr>
          <w:rFonts w:ascii="Tahoma" w:hAnsi="Tahoma" w:cs="Tahoma"/>
          <w:b/>
          <w:bCs/>
          <w:smallCaps/>
          <w:sz w:val="21"/>
          <w:szCs w:val="21"/>
        </w:rPr>
      </w:pPr>
      <w:bookmarkStart w:id="99" w:name="_Hlk82626257"/>
      <w:r w:rsidRPr="00757D97">
        <w:rPr>
          <w:rFonts w:ascii="Tahoma" w:hAnsi="Tahoma" w:cs="Tahoma"/>
          <w:b/>
          <w:bCs/>
          <w:smallCaps/>
          <w:sz w:val="21"/>
          <w:szCs w:val="21"/>
        </w:rPr>
        <w:t xml:space="preserve">Premium Tabacos </w:t>
      </w:r>
      <w:r w:rsidR="00AF6DFA" w:rsidRPr="00757D97">
        <w:rPr>
          <w:rFonts w:ascii="Tahoma" w:hAnsi="Tahoma" w:cs="Tahoma"/>
          <w:b/>
          <w:bCs/>
          <w:smallCaps/>
          <w:sz w:val="21"/>
          <w:szCs w:val="21"/>
        </w:rPr>
        <w:t>do Brasil</w:t>
      </w:r>
      <w:r w:rsidR="00AF6DFA" w:rsidRPr="00757D97">
        <w:rPr>
          <w:rFonts w:ascii="Tahoma" w:hAnsi="Tahoma" w:cs="Tahoma"/>
          <w:smallCaps/>
          <w:sz w:val="21"/>
          <w:szCs w:val="21"/>
        </w:rPr>
        <w:t xml:space="preserve"> </w:t>
      </w:r>
      <w:r w:rsidRPr="00757D97">
        <w:rPr>
          <w:rFonts w:ascii="Tahoma" w:hAnsi="Tahoma" w:cs="Tahoma"/>
          <w:b/>
          <w:bCs/>
          <w:smallCaps/>
          <w:sz w:val="21"/>
          <w:szCs w:val="21"/>
        </w:rPr>
        <w:t>S.A.</w:t>
      </w:r>
    </w:p>
    <w:p w14:paraId="6B72C6DF" w14:textId="77777777" w:rsidR="009A5E10" w:rsidRPr="00757D97" w:rsidRDefault="00CC5525" w:rsidP="00AA3011">
      <w:pPr>
        <w:widowControl w:val="0"/>
        <w:shd w:val="clear" w:color="auto" w:fill="FFFFFF"/>
        <w:tabs>
          <w:tab w:val="left" w:pos="1276"/>
        </w:tabs>
        <w:spacing w:after="0" w:line="288" w:lineRule="auto"/>
        <w:contextualSpacing/>
        <w:rPr>
          <w:rFonts w:ascii="Tahoma" w:hAnsi="Tahoma" w:cs="Tahoma"/>
          <w:sz w:val="21"/>
          <w:szCs w:val="21"/>
        </w:rPr>
      </w:pPr>
      <w:r w:rsidRPr="00757D97">
        <w:rPr>
          <w:rFonts w:ascii="Tahoma" w:hAnsi="Tahoma" w:cs="Tahoma"/>
          <w:sz w:val="21"/>
          <w:szCs w:val="21"/>
        </w:rPr>
        <w:t>Avenida Felisberto Bandeira de Moraes, 2405, Caixa Postal 311, Distrito Industrial</w:t>
      </w:r>
    </w:p>
    <w:p w14:paraId="0AD4139D" w14:textId="7134EFD1" w:rsidR="00E92213" w:rsidRPr="00757D97" w:rsidRDefault="00CC5525" w:rsidP="00AA3011">
      <w:pPr>
        <w:widowControl w:val="0"/>
        <w:shd w:val="clear" w:color="auto" w:fill="FFFFFF"/>
        <w:tabs>
          <w:tab w:val="left" w:pos="1276"/>
        </w:tabs>
        <w:spacing w:after="0" w:line="288" w:lineRule="auto"/>
        <w:contextualSpacing/>
        <w:rPr>
          <w:rFonts w:ascii="Tahoma" w:hAnsi="Tahoma" w:cs="Tahoma"/>
          <w:sz w:val="21"/>
          <w:szCs w:val="21"/>
        </w:rPr>
      </w:pPr>
      <w:r w:rsidRPr="00757D97">
        <w:rPr>
          <w:rFonts w:ascii="Tahoma" w:hAnsi="Tahoma" w:cs="Tahoma"/>
          <w:sz w:val="21"/>
          <w:szCs w:val="21"/>
        </w:rPr>
        <w:t>CEP 96.835-900</w:t>
      </w:r>
      <w:r w:rsidR="009A5E10" w:rsidRPr="00757D97">
        <w:rPr>
          <w:rFonts w:ascii="Tahoma" w:hAnsi="Tahoma" w:cs="Tahoma"/>
          <w:sz w:val="21"/>
          <w:szCs w:val="21"/>
        </w:rPr>
        <w:t>, Santa Cruz do Sul/RS</w:t>
      </w:r>
    </w:p>
    <w:p w14:paraId="2F44B051" w14:textId="77777777" w:rsidR="00E12D33" w:rsidRPr="00757D97" w:rsidRDefault="00E12D33" w:rsidP="00AA3011">
      <w:pPr>
        <w:widowControl w:val="0"/>
        <w:shd w:val="clear" w:color="auto" w:fill="FFFFFF"/>
        <w:tabs>
          <w:tab w:val="left" w:pos="1276"/>
        </w:tabs>
        <w:spacing w:after="0" w:line="288" w:lineRule="auto"/>
        <w:rPr>
          <w:rFonts w:ascii="Tahoma" w:hAnsi="Tahoma" w:cs="Tahoma"/>
          <w:sz w:val="21"/>
          <w:szCs w:val="21"/>
        </w:rPr>
      </w:pPr>
      <w:bookmarkStart w:id="100" w:name="_Hlk82626279"/>
      <w:bookmarkEnd w:id="99"/>
      <w:r w:rsidRPr="00757D97">
        <w:rPr>
          <w:rFonts w:ascii="Tahoma" w:hAnsi="Tahoma" w:cs="Tahoma"/>
          <w:sz w:val="21"/>
          <w:szCs w:val="21"/>
        </w:rPr>
        <w:t>At.: Departamento Financeiro – Sr. Cris Priebe / Sr. Diego Limberger</w:t>
      </w:r>
    </w:p>
    <w:p w14:paraId="792CE458" w14:textId="77777777" w:rsidR="00E12D33" w:rsidRPr="00757D97" w:rsidRDefault="00E12D33" w:rsidP="00AA3011">
      <w:pPr>
        <w:widowControl w:val="0"/>
        <w:shd w:val="clear" w:color="auto" w:fill="FFFFFF"/>
        <w:tabs>
          <w:tab w:val="left" w:pos="1276"/>
        </w:tabs>
        <w:spacing w:after="0" w:line="288" w:lineRule="auto"/>
        <w:rPr>
          <w:rFonts w:ascii="Tahoma" w:hAnsi="Tahoma" w:cs="Tahoma"/>
          <w:sz w:val="21"/>
          <w:szCs w:val="21"/>
        </w:rPr>
      </w:pPr>
      <w:r w:rsidRPr="00757D97">
        <w:rPr>
          <w:rFonts w:ascii="Tahoma" w:hAnsi="Tahoma" w:cs="Tahoma"/>
          <w:sz w:val="21"/>
          <w:szCs w:val="21"/>
        </w:rPr>
        <w:t>Telefone: (51) 2106-2106</w:t>
      </w:r>
    </w:p>
    <w:p w14:paraId="4A410AC4" w14:textId="77777777" w:rsidR="00E12D33" w:rsidRPr="00757D97" w:rsidRDefault="00E12D33" w:rsidP="00AA3011">
      <w:pPr>
        <w:widowControl w:val="0"/>
        <w:shd w:val="clear" w:color="auto" w:fill="FFFFFF"/>
        <w:tabs>
          <w:tab w:val="left" w:pos="1276"/>
        </w:tabs>
        <w:spacing w:after="0" w:line="288" w:lineRule="auto"/>
        <w:rPr>
          <w:rFonts w:ascii="Tahoma" w:hAnsi="Tahoma" w:cs="Tahoma"/>
          <w:sz w:val="21"/>
          <w:szCs w:val="21"/>
        </w:rPr>
      </w:pPr>
      <w:r w:rsidRPr="00757D97">
        <w:rPr>
          <w:rFonts w:ascii="Tahoma" w:hAnsi="Tahoma" w:cs="Tahoma"/>
          <w:sz w:val="21"/>
          <w:szCs w:val="21"/>
        </w:rPr>
        <w:t xml:space="preserve">E-mail: </w:t>
      </w:r>
      <w:hyperlink r:id="rId15" w:history="1">
        <w:r w:rsidRPr="00757D97">
          <w:rPr>
            <w:rStyle w:val="Hyperlink"/>
            <w:rFonts w:ascii="Tahoma" w:hAnsi="Tahoma" w:cs="Tahoma"/>
            <w:sz w:val="21"/>
            <w:szCs w:val="21"/>
          </w:rPr>
          <w:t>cpriebe@premiumbrazil.com.br</w:t>
        </w:r>
      </w:hyperlink>
      <w:r w:rsidRPr="00757D97">
        <w:rPr>
          <w:rFonts w:ascii="Tahoma" w:hAnsi="Tahoma" w:cs="Tahoma"/>
          <w:sz w:val="21"/>
          <w:szCs w:val="21"/>
        </w:rPr>
        <w:t xml:space="preserve"> / </w:t>
      </w:r>
      <w:hyperlink r:id="rId16" w:history="1">
        <w:r w:rsidRPr="00757D97">
          <w:rPr>
            <w:rStyle w:val="Hyperlink"/>
            <w:rFonts w:ascii="Tahoma" w:hAnsi="Tahoma" w:cs="Tahoma"/>
            <w:sz w:val="21"/>
            <w:szCs w:val="21"/>
          </w:rPr>
          <w:t>dlimberger@premiumbrazil.com.br</w:t>
        </w:r>
      </w:hyperlink>
      <w:r w:rsidRPr="00757D97">
        <w:rPr>
          <w:rFonts w:ascii="Tahoma" w:hAnsi="Tahoma" w:cs="Tahoma"/>
          <w:sz w:val="21"/>
          <w:szCs w:val="21"/>
        </w:rPr>
        <w:t xml:space="preserve"> </w:t>
      </w:r>
    </w:p>
    <w:p w14:paraId="40E0C16F" w14:textId="77777777" w:rsidR="00911282" w:rsidRPr="00757D97" w:rsidRDefault="00911282" w:rsidP="00AA3011">
      <w:pPr>
        <w:pStyle w:val="Corpodetexto21"/>
        <w:spacing w:after="0" w:line="288" w:lineRule="auto"/>
        <w:ind w:left="709" w:firstLine="0"/>
        <w:contextualSpacing/>
        <w:rPr>
          <w:rFonts w:ascii="Tahoma" w:hAnsi="Tahoma" w:cs="Tahoma"/>
          <w:sz w:val="21"/>
          <w:szCs w:val="21"/>
        </w:rPr>
      </w:pPr>
    </w:p>
    <w:p w14:paraId="130736B8" w14:textId="4BEC3B34" w:rsidR="00665B60" w:rsidRPr="00757D97" w:rsidRDefault="00665B60" w:rsidP="00AA3011">
      <w:pPr>
        <w:pStyle w:val="Recuodecorpodetexto"/>
        <w:numPr>
          <w:ilvl w:val="4"/>
          <w:numId w:val="2"/>
        </w:numPr>
        <w:tabs>
          <w:tab w:val="clear" w:pos="720"/>
          <w:tab w:val="num" w:pos="709"/>
        </w:tabs>
        <w:spacing w:line="288" w:lineRule="auto"/>
        <w:ind w:left="0" w:firstLine="0"/>
        <w:contextualSpacing/>
        <w:rPr>
          <w:rFonts w:ascii="Tahoma" w:hAnsi="Tahoma" w:cs="Tahoma"/>
          <w:sz w:val="21"/>
          <w:szCs w:val="21"/>
        </w:rPr>
      </w:pPr>
      <w:r w:rsidRPr="00757D97">
        <w:rPr>
          <w:rFonts w:ascii="Tahoma" w:hAnsi="Tahoma" w:cs="Tahoma"/>
          <w:sz w:val="21"/>
          <w:szCs w:val="21"/>
          <w:u w:val="single"/>
        </w:rPr>
        <w:t xml:space="preserve">Para </w:t>
      </w:r>
      <w:r w:rsidR="0028366D" w:rsidRPr="00757D97">
        <w:rPr>
          <w:rFonts w:ascii="Tahoma" w:hAnsi="Tahoma" w:cs="Tahoma"/>
          <w:sz w:val="21"/>
          <w:szCs w:val="21"/>
          <w:u w:val="single"/>
        </w:rPr>
        <w:t>a</w:t>
      </w:r>
      <w:r w:rsidRPr="00757D97">
        <w:rPr>
          <w:rFonts w:ascii="Tahoma" w:hAnsi="Tahoma" w:cs="Tahoma"/>
          <w:sz w:val="21"/>
          <w:szCs w:val="21"/>
          <w:u w:val="single"/>
        </w:rPr>
        <w:t xml:space="preserve"> </w:t>
      </w:r>
      <w:r w:rsidR="000F6B20" w:rsidRPr="00757D97">
        <w:rPr>
          <w:rFonts w:ascii="Tahoma" w:hAnsi="Tahoma" w:cs="Tahoma"/>
          <w:sz w:val="21"/>
          <w:szCs w:val="21"/>
          <w:u w:val="single"/>
        </w:rPr>
        <w:t>Securitizadora</w:t>
      </w:r>
      <w:r w:rsidRPr="00757D97">
        <w:rPr>
          <w:rFonts w:ascii="Tahoma" w:hAnsi="Tahoma" w:cs="Tahoma"/>
          <w:sz w:val="21"/>
          <w:szCs w:val="21"/>
        </w:rPr>
        <w:t>:</w:t>
      </w:r>
      <w:r w:rsidR="000A3BE5" w:rsidRPr="00757D97">
        <w:rPr>
          <w:rFonts w:ascii="Tahoma" w:hAnsi="Tahoma" w:cs="Tahoma"/>
          <w:sz w:val="21"/>
          <w:szCs w:val="21"/>
        </w:rPr>
        <w:t xml:space="preserve"> </w:t>
      </w:r>
    </w:p>
    <w:p w14:paraId="7871B37A" w14:textId="77777777" w:rsidR="009A5E10" w:rsidRPr="00757D97" w:rsidRDefault="009A5E10" w:rsidP="00AA3011">
      <w:pPr>
        <w:widowControl w:val="0"/>
        <w:shd w:val="clear" w:color="auto" w:fill="FFFFFF"/>
        <w:tabs>
          <w:tab w:val="left" w:pos="1276"/>
        </w:tabs>
        <w:spacing w:after="0" w:line="288" w:lineRule="auto"/>
        <w:contextualSpacing/>
        <w:rPr>
          <w:rFonts w:ascii="Tahoma" w:hAnsi="Tahoma" w:cs="Tahoma"/>
          <w:b/>
          <w:smallCaps/>
          <w:sz w:val="21"/>
          <w:szCs w:val="21"/>
        </w:rPr>
      </w:pPr>
      <w:r w:rsidRPr="00757D97">
        <w:rPr>
          <w:rFonts w:ascii="Tahoma" w:hAnsi="Tahoma" w:cs="Tahoma"/>
          <w:b/>
          <w:smallCaps/>
          <w:sz w:val="21"/>
          <w:szCs w:val="21"/>
        </w:rPr>
        <w:t>Virgo Companhia de Securitização</w:t>
      </w:r>
    </w:p>
    <w:p w14:paraId="3CFF5957" w14:textId="77777777" w:rsidR="009A5E10" w:rsidRPr="00757D97" w:rsidRDefault="009A5E10"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 xml:space="preserve">Rua Tabapuã, 1.123, 21º andar, conjunto 215, Itaim Bibi, </w:t>
      </w:r>
    </w:p>
    <w:p w14:paraId="2B132890" w14:textId="50EAC153" w:rsidR="009A5E10" w:rsidRPr="00757D97" w:rsidRDefault="009A5E10"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CEP 04.533-004, São Paulo</w:t>
      </w:r>
      <w:r w:rsidR="00C83323" w:rsidRPr="00757D97">
        <w:rPr>
          <w:rFonts w:ascii="Tahoma" w:hAnsi="Tahoma" w:cs="Tahoma"/>
          <w:bCs/>
          <w:sz w:val="21"/>
          <w:szCs w:val="21"/>
        </w:rPr>
        <w:t>/</w:t>
      </w:r>
      <w:r w:rsidRPr="00757D97">
        <w:rPr>
          <w:rFonts w:ascii="Tahoma" w:hAnsi="Tahoma" w:cs="Tahoma"/>
          <w:bCs/>
          <w:sz w:val="21"/>
          <w:szCs w:val="21"/>
        </w:rPr>
        <w:t>SP</w:t>
      </w:r>
    </w:p>
    <w:p w14:paraId="1907DA81" w14:textId="77777777" w:rsidR="009A5E10" w:rsidRPr="00757D97" w:rsidRDefault="009A5E10"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lastRenderedPageBreak/>
        <w:t>At.: Dep. Gestão / Dep. Jurídico</w:t>
      </w:r>
    </w:p>
    <w:p w14:paraId="5D56578F" w14:textId="7930DF34" w:rsidR="009A5E10" w:rsidRPr="00757D97" w:rsidRDefault="00E12D33"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Telefone</w:t>
      </w:r>
      <w:r w:rsidR="009A5E10" w:rsidRPr="00757D97">
        <w:rPr>
          <w:rFonts w:ascii="Tahoma" w:hAnsi="Tahoma" w:cs="Tahoma"/>
          <w:bCs/>
          <w:sz w:val="21"/>
          <w:szCs w:val="21"/>
        </w:rPr>
        <w:t>: (11) 3320-7474</w:t>
      </w:r>
    </w:p>
    <w:p w14:paraId="5469FAD7" w14:textId="68629567" w:rsidR="009A5E10" w:rsidRPr="00757D97" w:rsidRDefault="009A5E10"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 xml:space="preserve">E-mail: </w:t>
      </w:r>
      <w:hyperlink r:id="rId17" w:history="1">
        <w:r w:rsidR="008730F2" w:rsidRPr="00757D97">
          <w:rPr>
            <w:rStyle w:val="Hyperlink"/>
            <w:rFonts w:ascii="Tahoma" w:hAnsi="Tahoma" w:cs="Tahoma"/>
            <w:bCs/>
            <w:sz w:val="21"/>
            <w:szCs w:val="21"/>
          </w:rPr>
          <w:t>gestao@virgo.inc</w:t>
        </w:r>
      </w:hyperlink>
      <w:r w:rsidRPr="00757D97">
        <w:rPr>
          <w:rFonts w:ascii="Tahoma" w:hAnsi="Tahoma" w:cs="Tahoma"/>
          <w:bCs/>
          <w:sz w:val="21"/>
          <w:szCs w:val="21"/>
        </w:rPr>
        <w:t xml:space="preserve">; </w:t>
      </w:r>
      <w:hyperlink r:id="rId18" w:history="1">
        <w:r w:rsidR="008730F2" w:rsidRPr="00757D97">
          <w:rPr>
            <w:rStyle w:val="Hyperlink"/>
            <w:rFonts w:ascii="Tahoma" w:hAnsi="Tahoma" w:cs="Tahoma"/>
            <w:bCs/>
            <w:sz w:val="21"/>
            <w:szCs w:val="21"/>
          </w:rPr>
          <w:t>juridico@virgo.inc</w:t>
        </w:r>
      </w:hyperlink>
    </w:p>
    <w:p w14:paraId="51E1A36D" w14:textId="77777777" w:rsidR="006E01E4" w:rsidRPr="00757D97" w:rsidRDefault="006E01E4" w:rsidP="00AA3011">
      <w:pPr>
        <w:widowControl w:val="0"/>
        <w:spacing w:after="0" w:line="288" w:lineRule="auto"/>
        <w:contextualSpacing/>
        <w:rPr>
          <w:rFonts w:ascii="Tahoma" w:hAnsi="Tahoma" w:cs="Tahoma"/>
          <w:bCs/>
          <w:sz w:val="21"/>
          <w:szCs w:val="21"/>
        </w:rPr>
      </w:pPr>
    </w:p>
    <w:bookmarkEnd w:id="100"/>
    <w:p w14:paraId="584778CB" w14:textId="07EB9E02" w:rsidR="006E01E4" w:rsidRPr="00757D97" w:rsidRDefault="00E22EDE" w:rsidP="00AA3011">
      <w:pPr>
        <w:pStyle w:val="Corpodetexto21"/>
        <w:numPr>
          <w:ilvl w:val="2"/>
          <w:numId w:val="25"/>
        </w:numPr>
        <w:tabs>
          <w:tab w:val="left" w:pos="709"/>
        </w:tabs>
        <w:autoSpaceDE w:val="0"/>
        <w:autoSpaceDN w:val="0"/>
        <w:adjustRightInd w:val="0"/>
        <w:spacing w:after="0" w:line="288" w:lineRule="auto"/>
        <w:ind w:left="0" w:firstLine="0"/>
        <w:rPr>
          <w:rFonts w:ascii="Tahoma" w:hAnsi="Tahoma" w:cs="Tahoma"/>
          <w:sz w:val="21"/>
          <w:szCs w:val="21"/>
        </w:rPr>
      </w:pPr>
      <w:r w:rsidRPr="00757D97">
        <w:rPr>
          <w:rFonts w:ascii="Tahoma" w:hAnsi="Tahoma" w:cs="Tahoma"/>
          <w:sz w:val="21"/>
          <w:szCs w:val="21"/>
        </w:rPr>
        <w:t xml:space="preserve">As comunicações serão consideradas entregues quando recebidas sob protocolo ou com “aviso de recebimento” expedido pela Empresa Brasileira de Correios ou por correio eletrônico nos endereços acima. As comunicações feitas </w:t>
      </w:r>
      <w:r w:rsidR="00514ABC" w:rsidRPr="00757D97">
        <w:rPr>
          <w:rFonts w:ascii="Tahoma" w:hAnsi="Tahoma" w:cs="Tahoma"/>
          <w:sz w:val="21"/>
          <w:szCs w:val="21"/>
        </w:rPr>
        <w:t xml:space="preserve">por </w:t>
      </w:r>
      <w:r w:rsidRPr="00757D97">
        <w:rPr>
          <w:rFonts w:ascii="Tahoma" w:hAnsi="Tahoma" w:cs="Tahoma"/>
          <w:sz w:val="21"/>
          <w:szCs w:val="21"/>
        </w:rPr>
        <w:t xml:space="preserve">correio eletrônico serão consideradas recebidas na data de seu envio, desde que seu recebimento seja confirmado por meio de indicativo (recibo emitido </w:t>
      </w:r>
      <w:r w:rsidR="008730F2" w:rsidRPr="00757D97">
        <w:rPr>
          <w:rFonts w:ascii="Tahoma" w:hAnsi="Tahoma" w:cs="Tahoma"/>
          <w:sz w:val="21"/>
          <w:szCs w:val="21"/>
        </w:rPr>
        <w:t>pelo equipamento e/ou aplicativo</w:t>
      </w:r>
      <w:r w:rsidRPr="00757D97">
        <w:rPr>
          <w:rFonts w:ascii="Tahoma" w:hAnsi="Tahoma" w:cs="Tahoma"/>
          <w:sz w:val="21"/>
          <w:szCs w:val="21"/>
        </w:rPr>
        <w:t xml:space="preserve"> pelo remetente). A mudança de qualquer dos endereços deverá ser comunicada às demais Partes pela Parte que tiver seu endereço alterado. </w:t>
      </w:r>
      <w:r w:rsidR="00F256CB" w:rsidRPr="00757D97">
        <w:rPr>
          <w:rFonts w:ascii="Tahoma" w:hAnsi="Tahoma" w:cs="Tahoma"/>
          <w:sz w:val="21"/>
          <w:szCs w:val="21"/>
        </w:rPr>
        <w:t>A Parte que enviar a comunicação, aviso ou notificação, conforme estabelecido nesta cláusula, não será responsável por eventual prejuízo, em virtude de mudança de endereço que não seja comunicada para as demais Partes, nos termos dest</w:t>
      </w:r>
      <w:r w:rsidR="00631121" w:rsidRPr="00757D97">
        <w:rPr>
          <w:rFonts w:ascii="Tahoma" w:hAnsi="Tahoma" w:cs="Tahoma"/>
          <w:sz w:val="21"/>
          <w:szCs w:val="21"/>
        </w:rPr>
        <w:t>a</w:t>
      </w:r>
      <w:r w:rsidR="00F256CB" w:rsidRPr="00757D97">
        <w:rPr>
          <w:rFonts w:ascii="Tahoma" w:hAnsi="Tahoma" w:cs="Tahoma"/>
          <w:sz w:val="21"/>
          <w:szCs w:val="21"/>
        </w:rPr>
        <w:t xml:space="preserve"> cláusula</w:t>
      </w:r>
      <w:r w:rsidRPr="00757D97">
        <w:rPr>
          <w:rFonts w:ascii="Tahoma" w:hAnsi="Tahoma" w:cs="Tahoma"/>
          <w:sz w:val="21"/>
          <w:szCs w:val="21"/>
        </w:rPr>
        <w:t>.</w:t>
      </w:r>
    </w:p>
    <w:p w14:paraId="48F1E8AD" w14:textId="3CC69DC7" w:rsidR="00516686" w:rsidRPr="00757D97" w:rsidRDefault="00516686" w:rsidP="00AA3011">
      <w:pPr>
        <w:pStyle w:val="Corpodetexto21"/>
        <w:tabs>
          <w:tab w:val="left" w:pos="709"/>
        </w:tabs>
        <w:autoSpaceDE w:val="0"/>
        <w:autoSpaceDN w:val="0"/>
        <w:adjustRightInd w:val="0"/>
        <w:spacing w:after="0" w:line="288" w:lineRule="auto"/>
        <w:ind w:left="0" w:firstLine="0"/>
        <w:rPr>
          <w:rFonts w:ascii="Tahoma" w:hAnsi="Tahoma" w:cs="Tahoma"/>
          <w:sz w:val="21"/>
          <w:szCs w:val="21"/>
        </w:rPr>
      </w:pPr>
    </w:p>
    <w:p w14:paraId="03780207" w14:textId="3CFCCF53" w:rsidR="00107267" w:rsidRPr="00757D97" w:rsidRDefault="006E01E4" w:rsidP="00AA3011">
      <w:pPr>
        <w:pStyle w:val="Corpodetexto21"/>
        <w:numPr>
          <w:ilvl w:val="1"/>
          <w:numId w:val="25"/>
        </w:numPr>
        <w:spacing w:after="0" w:line="288" w:lineRule="auto"/>
        <w:rPr>
          <w:rFonts w:ascii="Tahoma" w:hAnsi="Tahoma" w:cs="Tahoma"/>
          <w:sz w:val="21"/>
          <w:szCs w:val="21"/>
        </w:rPr>
      </w:pPr>
      <w:r w:rsidRPr="00757D97">
        <w:rPr>
          <w:rFonts w:ascii="Tahoma" w:hAnsi="Tahoma" w:cs="Tahoma"/>
          <w:b/>
          <w:sz w:val="21"/>
          <w:szCs w:val="21"/>
        </w:rPr>
        <w:t>Renúncia</w:t>
      </w:r>
    </w:p>
    <w:p w14:paraId="2DF27D78" w14:textId="77777777" w:rsidR="00107267" w:rsidRPr="00757D97" w:rsidRDefault="00107267" w:rsidP="00AA3011">
      <w:pPr>
        <w:widowControl w:val="0"/>
        <w:spacing w:after="0" w:line="288" w:lineRule="auto"/>
        <w:contextualSpacing/>
        <w:rPr>
          <w:rFonts w:ascii="Tahoma" w:hAnsi="Tahoma" w:cs="Tahoma"/>
          <w:sz w:val="21"/>
          <w:szCs w:val="21"/>
        </w:rPr>
      </w:pPr>
    </w:p>
    <w:p w14:paraId="4AC41D8A" w14:textId="2F0364BB"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 xml:space="preserve">Não se presume a renúncia a qualquer dos direitos decorrentes da presente Escritura, desta forma, nenhum atraso, omissão ou liberalidade no exercício de qualquer direito, faculdade ou remédio que caiba à Emissora e/ou </w:t>
      </w:r>
      <w:r w:rsidR="0028366D" w:rsidRPr="00757D97">
        <w:rPr>
          <w:rFonts w:ascii="Tahoma" w:hAnsi="Tahoma" w:cs="Tahoma"/>
          <w:sz w:val="21"/>
          <w:szCs w:val="21"/>
        </w:rPr>
        <w:t>à</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w:t>
      </w:r>
      <w:r w:rsidR="00043BEE" w:rsidRPr="00757D97">
        <w:rPr>
          <w:rFonts w:ascii="Tahoma" w:hAnsi="Tahoma" w:cs="Tahoma"/>
          <w:sz w:val="21"/>
          <w:szCs w:val="21"/>
        </w:rPr>
        <w:t xml:space="preserve">Escritura </w:t>
      </w:r>
      <w:r w:rsidRPr="00757D97">
        <w:rPr>
          <w:rFonts w:ascii="Tahoma" w:hAnsi="Tahoma" w:cs="Tahoma"/>
          <w:sz w:val="21"/>
          <w:szCs w:val="21"/>
        </w:rPr>
        <w:t>ou precedente no tocante a qualquer outro inadimplemento ou atraso.</w:t>
      </w:r>
    </w:p>
    <w:p w14:paraId="60AE12C5" w14:textId="77777777" w:rsidR="00516686" w:rsidRPr="00757D97" w:rsidRDefault="00516686" w:rsidP="00AA3011">
      <w:pPr>
        <w:widowControl w:val="0"/>
        <w:spacing w:after="0" w:line="288" w:lineRule="auto"/>
        <w:contextualSpacing/>
        <w:rPr>
          <w:rFonts w:ascii="Tahoma" w:hAnsi="Tahoma" w:cs="Tahoma"/>
          <w:sz w:val="21"/>
          <w:szCs w:val="21"/>
        </w:rPr>
      </w:pPr>
    </w:p>
    <w:p w14:paraId="1112EF07" w14:textId="77777777" w:rsidR="00107267" w:rsidRPr="00757D97" w:rsidRDefault="006E01E4" w:rsidP="00AA3011">
      <w:pPr>
        <w:pStyle w:val="Corpodetexto21"/>
        <w:numPr>
          <w:ilvl w:val="1"/>
          <w:numId w:val="25"/>
        </w:numPr>
        <w:spacing w:after="0" w:line="288" w:lineRule="auto"/>
        <w:ind w:left="0" w:firstLine="0"/>
        <w:rPr>
          <w:rFonts w:ascii="Tahoma" w:hAnsi="Tahoma" w:cs="Tahoma"/>
          <w:sz w:val="21"/>
          <w:szCs w:val="21"/>
        </w:rPr>
      </w:pPr>
      <w:r w:rsidRPr="00757D97">
        <w:rPr>
          <w:rFonts w:ascii="Tahoma" w:hAnsi="Tahoma" w:cs="Tahoma"/>
          <w:b/>
          <w:sz w:val="21"/>
          <w:szCs w:val="21"/>
        </w:rPr>
        <w:t>Despesas</w:t>
      </w:r>
    </w:p>
    <w:p w14:paraId="1E68A2C2" w14:textId="77777777" w:rsidR="00107267" w:rsidRPr="00757D97" w:rsidRDefault="00107267" w:rsidP="00AA3011">
      <w:pPr>
        <w:widowControl w:val="0"/>
        <w:spacing w:after="0" w:line="288" w:lineRule="auto"/>
        <w:contextualSpacing/>
        <w:rPr>
          <w:rFonts w:ascii="Tahoma" w:hAnsi="Tahoma" w:cs="Tahoma"/>
          <w:sz w:val="21"/>
          <w:szCs w:val="21"/>
        </w:rPr>
      </w:pPr>
    </w:p>
    <w:p w14:paraId="2F389D55" w14:textId="5CAE7322"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 xml:space="preserve">Todas </w:t>
      </w:r>
      <w:r w:rsidR="00A67954" w:rsidRPr="00757D97">
        <w:rPr>
          <w:rFonts w:ascii="Tahoma" w:hAnsi="Tahoma" w:cs="Tahoma"/>
          <w:sz w:val="21"/>
          <w:szCs w:val="21"/>
        </w:rPr>
        <w:t>as Despesas (conforme definido no Termo de Securitização</w:t>
      </w:r>
      <w:proofErr w:type="gramStart"/>
      <w:r w:rsidR="00A67954" w:rsidRPr="00757D97">
        <w:rPr>
          <w:rFonts w:ascii="Tahoma" w:hAnsi="Tahoma" w:cs="Tahoma"/>
          <w:sz w:val="21"/>
          <w:szCs w:val="21"/>
        </w:rPr>
        <w:t>)</w:t>
      </w:r>
      <w:r w:rsidR="002D3931" w:rsidRPr="00757D97">
        <w:rPr>
          <w:rFonts w:ascii="Tahoma" w:hAnsi="Tahoma" w:cs="Tahoma"/>
          <w:sz w:val="21"/>
          <w:szCs w:val="21"/>
        </w:rPr>
        <w:t>,</w:t>
      </w:r>
      <w:r w:rsidR="00A67954" w:rsidRPr="00757D97">
        <w:rPr>
          <w:rFonts w:ascii="Tahoma" w:hAnsi="Tahoma" w:cs="Tahoma"/>
          <w:sz w:val="21"/>
          <w:szCs w:val="21"/>
        </w:rPr>
        <w:t xml:space="preserve"> </w:t>
      </w:r>
      <w:r w:rsidRPr="00757D97">
        <w:rPr>
          <w:rFonts w:ascii="Tahoma" w:hAnsi="Tahoma" w:cs="Tahoma"/>
          <w:sz w:val="21"/>
          <w:szCs w:val="21"/>
        </w:rPr>
        <w:t xml:space="preserve"> incluindo</w:t>
      </w:r>
      <w:proofErr w:type="gramEnd"/>
      <w:r w:rsidRPr="00757D97">
        <w:rPr>
          <w:rFonts w:ascii="Tahoma" w:hAnsi="Tahoma" w:cs="Tahoma"/>
          <w:sz w:val="21"/>
          <w:szCs w:val="21"/>
        </w:rPr>
        <w:t xml:space="preserve"> publicações, inscrições, registros, averbações, contratação </w:t>
      </w:r>
      <w:r w:rsidR="0079417F" w:rsidRPr="00757D97">
        <w:rPr>
          <w:rFonts w:ascii="Tahoma" w:hAnsi="Tahoma" w:cs="Tahoma"/>
          <w:sz w:val="21"/>
          <w:szCs w:val="21"/>
        </w:rPr>
        <w:t>de</w:t>
      </w:r>
      <w:r w:rsidRPr="00757D97">
        <w:rPr>
          <w:rFonts w:ascii="Tahoma" w:hAnsi="Tahoma" w:cs="Tahoma"/>
          <w:sz w:val="21"/>
          <w:szCs w:val="21"/>
        </w:rPr>
        <w:t xml:space="preserve"> prestadores de serviços e quaisquer outros custos relacionados às Debêntures</w:t>
      </w:r>
      <w:r w:rsidR="002D3931" w:rsidRPr="00757D97">
        <w:rPr>
          <w:rFonts w:ascii="Tahoma" w:hAnsi="Tahoma" w:cs="Tahoma"/>
          <w:sz w:val="21"/>
          <w:szCs w:val="21"/>
        </w:rPr>
        <w:t>,</w:t>
      </w:r>
      <w:r w:rsidRPr="00757D97">
        <w:rPr>
          <w:rFonts w:ascii="Tahoma" w:hAnsi="Tahoma" w:cs="Tahoma"/>
          <w:sz w:val="21"/>
          <w:szCs w:val="21"/>
        </w:rPr>
        <w:t xml:space="preserve"> serão de responsabilidade exclusiva da Emissora</w:t>
      </w:r>
      <w:r w:rsidR="00D20AB6" w:rsidRPr="00757D97">
        <w:rPr>
          <w:rFonts w:ascii="Tahoma" w:hAnsi="Tahoma" w:cs="Tahoma"/>
          <w:sz w:val="21"/>
          <w:szCs w:val="21"/>
        </w:rPr>
        <w:t>, e serão debitadas do Fundo de Despesas</w:t>
      </w:r>
      <w:r w:rsidR="00A224AD" w:rsidRPr="00757D97">
        <w:rPr>
          <w:rFonts w:ascii="Tahoma" w:hAnsi="Tahoma" w:cs="Tahoma"/>
          <w:sz w:val="21"/>
          <w:szCs w:val="21"/>
        </w:rPr>
        <w:t>.</w:t>
      </w:r>
      <w:r w:rsidR="000D07A6" w:rsidRPr="00757D97">
        <w:rPr>
          <w:rFonts w:ascii="Tahoma" w:hAnsi="Tahoma" w:cs="Tahoma"/>
          <w:sz w:val="21"/>
          <w:szCs w:val="21"/>
        </w:rPr>
        <w:t xml:space="preserve"> </w:t>
      </w:r>
    </w:p>
    <w:p w14:paraId="70F3C072" w14:textId="77777777" w:rsidR="003C5C99" w:rsidRPr="00757D97" w:rsidRDefault="003C5C99" w:rsidP="00AA3011">
      <w:pPr>
        <w:pStyle w:val="Corpodetexto21"/>
        <w:spacing w:after="0" w:line="288" w:lineRule="auto"/>
        <w:ind w:left="0" w:firstLine="0"/>
        <w:rPr>
          <w:rFonts w:ascii="Tahoma" w:hAnsi="Tahoma" w:cs="Tahoma"/>
          <w:sz w:val="21"/>
          <w:szCs w:val="21"/>
        </w:rPr>
      </w:pPr>
    </w:p>
    <w:p w14:paraId="003EA1AC" w14:textId="4552C7FB" w:rsidR="00107267" w:rsidRPr="00757D97" w:rsidRDefault="00323378" w:rsidP="00AA3011">
      <w:pPr>
        <w:pStyle w:val="Corpodetexto21"/>
        <w:numPr>
          <w:ilvl w:val="1"/>
          <w:numId w:val="25"/>
        </w:numPr>
        <w:spacing w:after="0" w:line="288" w:lineRule="auto"/>
        <w:ind w:left="0" w:firstLine="0"/>
        <w:rPr>
          <w:rFonts w:ascii="Tahoma" w:hAnsi="Tahoma" w:cs="Tahoma"/>
          <w:sz w:val="21"/>
          <w:szCs w:val="21"/>
        </w:rPr>
      </w:pPr>
      <w:r w:rsidRPr="00757D97">
        <w:rPr>
          <w:rFonts w:ascii="Tahoma" w:hAnsi="Tahoma" w:cs="Tahoma"/>
          <w:b/>
          <w:sz w:val="21"/>
          <w:szCs w:val="21"/>
        </w:rPr>
        <w:t>Aditamentos</w:t>
      </w:r>
    </w:p>
    <w:p w14:paraId="7DCCF442" w14:textId="77777777" w:rsidR="00107267" w:rsidRPr="00757D97" w:rsidRDefault="00107267" w:rsidP="00AA3011">
      <w:pPr>
        <w:widowControl w:val="0"/>
        <w:spacing w:after="0" w:line="288" w:lineRule="auto"/>
        <w:contextualSpacing/>
        <w:rPr>
          <w:rFonts w:ascii="Tahoma" w:hAnsi="Tahoma" w:cs="Tahoma"/>
          <w:sz w:val="21"/>
          <w:szCs w:val="21"/>
        </w:rPr>
      </w:pPr>
    </w:p>
    <w:p w14:paraId="0C4CDE47" w14:textId="48B673EA" w:rsidR="008510E5" w:rsidRPr="00757D97" w:rsidRDefault="00CB55F7" w:rsidP="00AA3011">
      <w:pPr>
        <w:pStyle w:val="Corpodetexto21"/>
        <w:spacing w:after="0" w:line="288" w:lineRule="auto"/>
        <w:ind w:left="0" w:firstLine="0"/>
        <w:rPr>
          <w:rFonts w:ascii="Tahoma" w:hAnsi="Tahoma" w:cs="Tahoma"/>
          <w:sz w:val="21"/>
          <w:szCs w:val="21"/>
        </w:rPr>
      </w:pPr>
      <w:r w:rsidRPr="00757D97">
        <w:rPr>
          <w:rFonts w:ascii="Tahoma" w:hAnsi="Tahoma" w:cs="Tahoma"/>
          <w:sz w:val="21"/>
          <w:szCs w:val="21"/>
        </w:rPr>
        <w:t>1</w:t>
      </w:r>
      <w:r w:rsidR="00E3215F" w:rsidRPr="00757D97">
        <w:rPr>
          <w:rFonts w:ascii="Tahoma" w:hAnsi="Tahoma" w:cs="Tahoma"/>
          <w:sz w:val="21"/>
          <w:szCs w:val="21"/>
        </w:rPr>
        <w:t>2</w:t>
      </w:r>
      <w:r w:rsidRPr="00757D97">
        <w:rPr>
          <w:rFonts w:ascii="Tahoma" w:hAnsi="Tahoma" w:cs="Tahoma"/>
          <w:sz w:val="21"/>
          <w:szCs w:val="21"/>
        </w:rPr>
        <w:t>.4.1</w:t>
      </w:r>
      <w:r w:rsidRPr="00757D97">
        <w:rPr>
          <w:rFonts w:ascii="Tahoma" w:hAnsi="Tahoma" w:cs="Tahoma"/>
          <w:sz w:val="21"/>
          <w:szCs w:val="21"/>
        </w:rPr>
        <w:tab/>
      </w:r>
      <w:r w:rsidR="00B83CAE" w:rsidRPr="00757D97">
        <w:rPr>
          <w:rFonts w:ascii="Tahoma" w:hAnsi="Tahoma" w:cs="Tahoma"/>
          <w:sz w:val="21"/>
          <w:szCs w:val="21"/>
        </w:rPr>
        <w:t xml:space="preserve">Qualquer alteração a esta Escritura, após a integralização dos CRA, dependerá de </w:t>
      </w:r>
      <w:r w:rsidR="002D3931" w:rsidRPr="00757D97">
        <w:rPr>
          <w:rFonts w:ascii="Tahoma" w:hAnsi="Tahoma" w:cs="Tahoma"/>
          <w:sz w:val="21"/>
          <w:szCs w:val="21"/>
        </w:rPr>
        <w:t xml:space="preserve">prévia </w:t>
      </w:r>
      <w:r w:rsidR="00B83CAE" w:rsidRPr="00757D97">
        <w:rPr>
          <w:rFonts w:ascii="Tahoma" w:hAnsi="Tahoma" w:cs="Tahoma"/>
          <w:sz w:val="21"/>
          <w:szCs w:val="21"/>
        </w:rPr>
        <w:t>aprovação dos titulares dos CRA, reunidos em assembleia geral, nos termos e condições do Termo de Securitização, exceto nas hipóteses a seguir, em que tal alteração independerá de prévia aprovação dos titulares dos CRA, reunidos em assembleia geral, desde que decorra, exclusivamente, dos eventos a seguir e, cumulativamente, não represente prejuízo aos titulares d</w:t>
      </w:r>
      <w:r w:rsidR="00CB4359" w:rsidRPr="00757D97">
        <w:rPr>
          <w:rFonts w:ascii="Tahoma" w:hAnsi="Tahoma" w:cs="Tahoma"/>
          <w:sz w:val="21"/>
          <w:szCs w:val="21"/>
        </w:rPr>
        <w:t>os</w:t>
      </w:r>
      <w:r w:rsidR="00B83CAE" w:rsidRPr="00757D97">
        <w:rPr>
          <w:rFonts w:ascii="Tahoma" w:hAnsi="Tahoma" w:cs="Tahoma"/>
          <w:sz w:val="21"/>
          <w:szCs w:val="21"/>
        </w:rPr>
        <w:t xml:space="preserve"> CRA, inclusive com relação a exequibilidade, validade e licitude desta Escritura, bem como não gere novos custos ou despesas adicionais aos titulares d</w:t>
      </w:r>
      <w:r w:rsidR="00CB4359" w:rsidRPr="00757D97">
        <w:rPr>
          <w:rFonts w:ascii="Tahoma" w:hAnsi="Tahoma" w:cs="Tahoma"/>
          <w:sz w:val="21"/>
          <w:szCs w:val="21"/>
        </w:rPr>
        <w:t>os</w:t>
      </w:r>
      <w:r w:rsidR="00B83CAE" w:rsidRPr="00757D97">
        <w:rPr>
          <w:rFonts w:ascii="Tahoma" w:hAnsi="Tahoma" w:cs="Tahoma"/>
          <w:sz w:val="21"/>
          <w:szCs w:val="21"/>
        </w:rPr>
        <w:t xml:space="preserve"> CRA: (i) modificações já permitidas expressamente nesta Escritura; (</w:t>
      </w:r>
      <w:proofErr w:type="spellStart"/>
      <w:r w:rsidR="00B83CAE" w:rsidRPr="00757D97">
        <w:rPr>
          <w:rFonts w:ascii="Tahoma" w:hAnsi="Tahoma" w:cs="Tahoma"/>
          <w:sz w:val="21"/>
          <w:szCs w:val="21"/>
        </w:rPr>
        <w:t>ii</w:t>
      </w:r>
      <w:proofErr w:type="spellEnd"/>
      <w:r w:rsidR="00B83CAE" w:rsidRPr="00757D97">
        <w:rPr>
          <w:rFonts w:ascii="Tahoma" w:hAnsi="Tahoma" w:cs="Tahoma"/>
          <w:sz w:val="21"/>
          <w:szCs w:val="21"/>
        </w:rPr>
        <w:t>) necessidade de atendimento a exigências de adequação a normas legais ou regulamentares, ou apresentadas pela CVM, B3 e/ou ANBIMA; e (</w:t>
      </w:r>
      <w:proofErr w:type="spellStart"/>
      <w:r w:rsidR="00B83CAE" w:rsidRPr="00757D97">
        <w:rPr>
          <w:rFonts w:ascii="Tahoma" w:hAnsi="Tahoma" w:cs="Tahoma"/>
          <w:sz w:val="21"/>
          <w:szCs w:val="21"/>
        </w:rPr>
        <w:t>iii</w:t>
      </w:r>
      <w:proofErr w:type="spellEnd"/>
      <w:r w:rsidR="00B83CAE" w:rsidRPr="00757D97">
        <w:rPr>
          <w:rFonts w:ascii="Tahoma" w:hAnsi="Tahoma" w:cs="Tahoma"/>
          <w:sz w:val="21"/>
          <w:szCs w:val="21"/>
        </w:rPr>
        <w:t xml:space="preserve">) falha de grafia, </w:t>
      </w:r>
      <w:r w:rsidR="00400E30" w:rsidRPr="00757D97">
        <w:rPr>
          <w:rFonts w:ascii="Tahoma" w:hAnsi="Tahoma" w:cs="Tahoma"/>
          <w:sz w:val="21"/>
          <w:szCs w:val="21"/>
        </w:rPr>
        <w:t xml:space="preserve">de </w:t>
      </w:r>
      <w:r w:rsidR="0066391B" w:rsidRPr="00757D97">
        <w:rPr>
          <w:rFonts w:ascii="Tahoma" w:hAnsi="Tahoma" w:cs="Tahoma"/>
          <w:sz w:val="21"/>
          <w:szCs w:val="21"/>
        </w:rPr>
        <w:t>aritmétic</w:t>
      </w:r>
      <w:r w:rsidR="00400E30" w:rsidRPr="00757D97">
        <w:rPr>
          <w:rFonts w:ascii="Tahoma" w:hAnsi="Tahoma" w:cs="Tahoma"/>
          <w:sz w:val="21"/>
          <w:szCs w:val="21"/>
        </w:rPr>
        <w:t>a</w:t>
      </w:r>
      <w:r w:rsidR="00196D0A" w:rsidRPr="00757D97">
        <w:rPr>
          <w:rFonts w:ascii="Tahoma" w:hAnsi="Tahoma" w:cs="Tahoma"/>
          <w:sz w:val="21"/>
          <w:szCs w:val="21"/>
        </w:rPr>
        <w:t>, de</w:t>
      </w:r>
      <w:r w:rsidR="0066391B" w:rsidRPr="00757D97">
        <w:rPr>
          <w:rFonts w:ascii="Tahoma" w:hAnsi="Tahoma" w:cs="Tahoma"/>
          <w:sz w:val="21"/>
          <w:szCs w:val="21"/>
        </w:rPr>
        <w:t xml:space="preserve"> </w:t>
      </w:r>
      <w:r w:rsidR="00B83CAE" w:rsidRPr="00757D97">
        <w:rPr>
          <w:rFonts w:ascii="Tahoma" w:hAnsi="Tahoma" w:cs="Tahoma"/>
          <w:sz w:val="21"/>
          <w:szCs w:val="21"/>
        </w:rPr>
        <w:t>referência cruzada ou outra imprecisão estritamente formal; ou, ainda, (</w:t>
      </w:r>
      <w:proofErr w:type="spellStart"/>
      <w:r w:rsidR="00B83CAE" w:rsidRPr="00757D97">
        <w:rPr>
          <w:rFonts w:ascii="Tahoma" w:hAnsi="Tahoma" w:cs="Tahoma"/>
          <w:sz w:val="21"/>
          <w:szCs w:val="21"/>
        </w:rPr>
        <w:t>iv</w:t>
      </w:r>
      <w:proofErr w:type="spellEnd"/>
      <w:r w:rsidR="00B83CAE" w:rsidRPr="00757D97">
        <w:rPr>
          <w:rFonts w:ascii="Tahoma" w:hAnsi="Tahoma" w:cs="Tahoma"/>
          <w:sz w:val="21"/>
          <w:szCs w:val="21"/>
        </w:rPr>
        <w:t xml:space="preserve">) alteração </w:t>
      </w:r>
      <w:r w:rsidR="00196D0A" w:rsidRPr="00757D97">
        <w:rPr>
          <w:rFonts w:ascii="Tahoma" w:hAnsi="Tahoma" w:cs="Tahoma"/>
          <w:sz w:val="21"/>
          <w:szCs w:val="21"/>
        </w:rPr>
        <w:t xml:space="preserve">ou atualização </w:t>
      </w:r>
      <w:r w:rsidR="00B83CAE" w:rsidRPr="00757D97">
        <w:rPr>
          <w:rFonts w:ascii="Tahoma" w:hAnsi="Tahoma" w:cs="Tahoma"/>
          <w:sz w:val="21"/>
          <w:szCs w:val="21"/>
        </w:rPr>
        <w:lastRenderedPageBreak/>
        <w:t xml:space="preserve">dos dados </w:t>
      </w:r>
      <w:r w:rsidR="00196D0A" w:rsidRPr="00757D97">
        <w:rPr>
          <w:rFonts w:ascii="Tahoma" w:hAnsi="Tahoma" w:cs="Tahoma"/>
          <w:sz w:val="21"/>
          <w:szCs w:val="21"/>
        </w:rPr>
        <w:t xml:space="preserve">cadastrais </w:t>
      </w:r>
      <w:r w:rsidR="00B83CAE" w:rsidRPr="00757D97">
        <w:rPr>
          <w:rFonts w:ascii="Tahoma" w:hAnsi="Tahoma" w:cs="Tahoma"/>
          <w:sz w:val="21"/>
          <w:szCs w:val="21"/>
        </w:rPr>
        <w:t>das Partes</w:t>
      </w:r>
      <w:r w:rsidR="00196D0A" w:rsidRPr="00757D97">
        <w:rPr>
          <w:rFonts w:ascii="Tahoma" w:hAnsi="Tahoma" w:cs="Tahoma"/>
          <w:sz w:val="21"/>
          <w:szCs w:val="21"/>
        </w:rPr>
        <w:t>, tais como alteração na razão social, endereço e telefone, entre outros</w:t>
      </w:r>
      <w:r w:rsidR="00B83CAE" w:rsidRPr="00757D97">
        <w:rPr>
          <w:rFonts w:ascii="Tahoma" w:hAnsi="Tahoma" w:cs="Tahoma"/>
          <w:sz w:val="21"/>
          <w:szCs w:val="21"/>
        </w:rPr>
        <w:t>.</w:t>
      </w:r>
    </w:p>
    <w:p w14:paraId="7BF80941" w14:textId="77777777" w:rsidR="0066391B" w:rsidRPr="00757D97" w:rsidRDefault="0066391B" w:rsidP="00AA3011">
      <w:pPr>
        <w:widowControl w:val="0"/>
        <w:spacing w:after="0" w:line="288" w:lineRule="auto"/>
        <w:contextualSpacing/>
        <w:rPr>
          <w:rFonts w:ascii="Tahoma" w:hAnsi="Tahoma" w:cs="Tahoma"/>
          <w:sz w:val="21"/>
          <w:szCs w:val="21"/>
        </w:rPr>
      </w:pPr>
    </w:p>
    <w:p w14:paraId="7587FD0B" w14:textId="77777777" w:rsidR="006E01E4" w:rsidRPr="00757D97" w:rsidRDefault="006E01E4" w:rsidP="00AA3011">
      <w:pPr>
        <w:pStyle w:val="Corpodetexto21"/>
        <w:numPr>
          <w:ilvl w:val="1"/>
          <w:numId w:val="25"/>
        </w:numPr>
        <w:spacing w:after="0" w:line="288" w:lineRule="auto"/>
        <w:ind w:left="0" w:firstLine="0"/>
        <w:rPr>
          <w:rFonts w:ascii="Tahoma" w:hAnsi="Tahoma" w:cs="Tahoma"/>
          <w:sz w:val="21"/>
          <w:szCs w:val="21"/>
        </w:rPr>
      </w:pPr>
      <w:r w:rsidRPr="00757D97">
        <w:rPr>
          <w:rFonts w:ascii="Tahoma" w:hAnsi="Tahoma" w:cs="Tahoma"/>
          <w:b/>
          <w:sz w:val="21"/>
          <w:szCs w:val="21"/>
        </w:rPr>
        <w:t>Outras Disposições</w:t>
      </w:r>
    </w:p>
    <w:p w14:paraId="7D0387B4" w14:textId="77777777" w:rsidR="00516686" w:rsidRPr="00757D97" w:rsidRDefault="00516686" w:rsidP="00AA3011">
      <w:pPr>
        <w:widowControl w:val="0"/>
        <w:spacing w:after="0" w:line="288" w:lineRule="auto"/>
        <w:contextualSpacing/>
        <w:rPr>
          <w:rFonts w:ascii="Tahoma" w:hAnsi="Tahoma" w:cs="Tahoma"/>
          <w:sz w:val="21"/>
          <w:szCs w:val="21"/>
        </w:rPr>
      </w:pPr>
    </w:p>
    <w:p w14:paraId="0B79F636" w14:textId="629432D0"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 xml:space="preserve">Esta </w:t>
      </w:r>
      <w:r w:rsidR="00043BEE" w:rsidRPr="00757D97">
        <w:rPr>
          <w:rFonts w:ascii="Tahoma" w:hAnsi="Tahoma" w:cs="Tahoma"/>
          <w:sz w:val="21"/>
          <w:szCs w:val="21"/>
        </w:rPr>
        <w:t xml:space="preserve">Escritura </w:t>
      </w:r>
      <w:r w:rsidRPr="00757D97">
        <w:rPr>
          <w:rFonts w:ascii="Tahoma" w:hAnsi="Tahoma" w:cs="Tahoma"/>
          <w:sz w:val="21"/>
          <w:szCs w:val="21"/>
        </w:rPr>
        <w:t>é celebrada em caráter irrevogável e irretratável, obrigando as Partes e seus sucessores, a qualquer título.</w:t>
      </w:r>
    </w:p>
    <w:p w14:paraId="60E725CB" w14:textId="77777777" w:rsidR="00516686" w:rsidRPr="00757D97" w:rsidRDefault="00516686" w:rsidP="00AA3011">
      <w:pPr>
        <w:widowControl w:val="0"/>
        <w:spacing w:after="0" w:line="288" w:lineRule="auto"/>
        <w:contextualSpacing/>
        <w:rPr>
          <w:rFonts w:ascii="Tahoma" w:hAnsi="Tahoma" w:cs="Tahoma"/>
          <w:sz w:val="21"/>
          <w:szCs w:val="21"/>
        </w:rPr>
      </w:pPr>
    </w:p>
    <w:p w14:paraId="1EA1D515" w14:textId="77777777"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Os termos aqui iniciados em letra maiúscula, estejam no singular ou no plural, terão o significado a eles atribuído nesta Escritura, ainda que posteriormente ao seu uso.</w:t>
      </w:r>
    </w:p>
    <w:p w14:paraId="41785587" w14:textId="77777777" w:rsidR="006E01E4" w:rsidRPr="00757D97" w:rsidRDefault="006E01E4" w:rsidP="00AA3011">
      <w:pPr>
        <w:widowControl w:val="0"/>
        <w:spacing w:after="0" w:line="288" w:lineRule="auto"/>
        <w:contextualSpacing/>
        <w:rPr>
          <w:rFonts w:ascii="Tahoma" w:hAnsi="Tahoma" w:cs="Tahoma"/>
          <w:sz w:val="21"/>
          <w:szCs w:val="21"/>
        </w:rPr>
      </w:pPr>
    </w:p>
    <w:p w14:paraId="40760026" w14:textId="77777777"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Para fins da presente Escritura, “</w:t>
      </w:r>
      <w:r w:rsidRPr="00757D97">
        <w:rPr>
          <w:rFonts w:ascii="Tahoma" w:hAnsi="Tahoma" w:cs="Tahoma"/>
          <w:b/>
          <w:sz w:val="21"/>
          <w:szCs w:val="21"/>
        </w:rPr>
        <w:t>Dia(s) Útil(eis)</w:t>
      </w:r>
      <w:r w:rsidRPr="00757D97">
        <w:rPr>
          <w:rFonts w:ascii="Tahoma" w:hAnsi="Tahoma" w:cs="Tahoma"/>
          <w:sz w:val="21"/>
          <w:szCs w:val="21"/>
        </w:rPr>
        <w:t>” significa qualquer dia, exceção feita aos sábados, domingos, feriados declarados nacionais</w:t>
      </w:r>
      <w:r w:rsidR="00510824" w:rsidRPr="00757D97">
        <w:rPr>
          <w:rFonts w:ascii="Tahoma" w:hAnsi="Tahoma" w:cs="Tahoma"/>
          <w:sz w:val="21"/>
          <w:szCs w:val="21"/>
        </w:rPr>
        <w:t xml:space="preserve"> na República Federativa do Brasil</w:t>
      </w:r>
      <w:r w:rsidRPr="00757D97">
        <w:rPr>
          <w:rFonts w:ascii="Tahoma" w:hAnsi="Tahoma" w:cs="Tahoma"/>
          <w:sz w:val="21"/>
          <w:szCs w:val="21"/>
        </w:rPr>
        <w:t>.</w:t>
      </w:r>
    </w:p>
    <w:p w14:paraId="09F07F0F" w14:textId="77777777" w:rsidR="00516686" w:rsidRPr="00757D97" w:rsidRDefault="00516686" w:rsidP="00AA3011">
      <w:pPr>
        <w:widowControl w:val="0"/>
        <w:spacing w:after="0" w:line="288" w:lineRule="auto"/>
        <w:contextualSpacing/>
        <w:rPr>
          <w:rFonts w:ascii="Tahoma" w:hAnsi="Tahoma" w:cs="Tahoma"/>
          <w:sz w:val="21"/>
          <w:szCs w:val="21"/>
        </w:rPr>
      </w:pPr>
    </w:p>
    <w:p w14:paraId="6A472056" w14:textId="252D1796"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 xml:space="preserve">A Emissora desde já garante </w:t>
      </w:r>
      <w:r w:rsidR="0028366D" w:rsidRPr="00757D97">
        <w:rPr>
          <w:rFonts w:ascii="Tahoma" w:hAnsi="Tahoma" w:cs="Tahoma"/>
          <w:sz w:val="21"/>
          <w:szCs w:val="21"/>
        </w:rPr>
        <w:t>à</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que as obrigações assumidas no âmbito da</w:t>
      </w:r>
      <w:r w:rsidR="00355A69" w:rsidRPr="00757D97">
        <w:rPr>
          <w:rFonts w:ascii="Tahoma" w:hAnsi="Tahoma" w:cs="Tahoma"/>
          <w:sz w:val="21"/>
          <w:szCs w:val="21"/>
        </w:rPr>
        <w:t xml:space="preserve"> </w:t>
      </w:r>
      <w:r w:rsidRPr="00757D97">
        <w:rPr>
          <w:rFonts w:ascii="Tahoma" w:hAnsi="Tahoma" w:cs="Tahoma"/>
          <w:sz w:val="21"/>
          <w:szCs w:val="21"/>
        </w:rPr>
        <w:t xml:space="preserve">presente </w:t>
      </w:r>
      <w:r w:rsidR="00043BEE" w:rsidRPr="00757D97">
        <w:rPr>
          <w:rFonts w:ascii="Tahoma" w:hAnsi="Tahoma" w:cs="Tahoma"/>
          <w:sz w:val="21"/>
          <w:szCs w:val="21"/>
        </w:rPr>
        <w:t xml:space="preserve">Escritura </w:t>
      </w:r>
      <w:r w:rsidRPr="00757D97">
        <w:rPr>
          <w:rFonts w:ascii="Tahoma" w:hAnsi="Tahoma" w:cs="Tahoma"/>
          <w:sz w:val="21"/>
          <w:szCs w:val="21"/>
        </w:rPr>
        <w:t>serão assumidas pela sociedade que a suceder a qualquer título</w:t>
      </w:r>
      <w:r w:rsidR="00E22EDE" w:rsidRPr="00757D97">
        <w:rPr>
          <w:rFonts w:ascii="Tahoma" w:hAnsi="Tahoma" w:cs="Tahoma"/>
          <w:sz w:val="21"/>
          <w:szCs w:val="21"/>
        </w:rPr>
        <w:t>, conforme deliberado pel</w:t>
      </w:r>
      <w:r w:rsidR="0028366D" w:rsidRPr="00757D97">
        <w:rPr>
          <w:rFonts w:ascii="Tahoma" w:hAnsi="Tahoma" w:cs="Tahoma"/>
          <w:sz w:val="21"/>
          <w:szCs w:val="21"/>
        </w:rPr>
        <w:t>a</w:t>
      </w:r>
      <w:r w:rsidR="00E22EDE"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w:t>
      </w:r>
    </w:p>
    <w:p w14:paraId="45B084CB" w14:textId="77777777" w:rsidR="00146A94" w:rsidRPr="00757D97" w:rsidRDefault="00146A94" w:rsidP="00AA3011">
      <w:pPr>
        <w:widowControl w:val="0"/>
        <w:spacing w:after="0" w:line="288" w:lineRule="auto"/>
        <w:contextualSpacing/>
        <w:rPr>
          <w:rFonts w:ascii="Tahoma" w:hAnsi="Tahoma" w:cs="Tahoma"/>
          <w:sz w:val="21"/>
          <w:szCs w:val="21"/>
        </w:rPr>
      </w:pPr>
    </w:p>
    <w:p w14:paraId="1FE33BC3" w14:textId="4DEEAECE"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 xml:space="preserve">A invalidação ou nulidade, no todo ou em parte, de quaisquer das cláusulas desta </w:t>
      </w:r>
      <w:r w:rsidR="00043BEE" w:rsidRPr="00757D97">
        <w:rPr>
          <w:rFonts w:ascii="Tahoma" w:hAnsi="Tahoma" w:cs="Tahoma"/>
          <w:sz w:val="21"/>
          <w:szCs w:val="21"/>
        </w:rPr>
        <w:t xml:space="preserve">Escritura </w:t>
      </w:r>
      <w:r w:rsidRPr="00757D97">
        <w:rPr>
          <w:rFonts w:ascii="Tahoma" w:hAnsi="Tahoma" w:cs="Tahoma"/>
          <w:sz w:val="21"/>
          <w:szCs w:val="21"/>
        </w:rPr>
        <w:t>não afetará as demais, que permanecerão sempre válidas e eficazes até o cumprimento, pelas Partes, de todas as suas obrigações aqui previstas. Ocorrendo a declaração de invalidação ou nulidade de qualquer cláusula desta Escritura, as Partes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Partes quando da negociação da cláusula invalidada ou nula e o contexto em que se insere.</w:t>
      </w:r>
    </w:p>
    <w:p w14:paraId="6B785D69" w14:textId="77777777" w:rsidR="00516686" w:rsidRPr="00757D97" w:rsidRDefault="00516686" w:rsidP="00AA3011">
      <w:pPr>
        <w:widowControl w:val="0"/>
        <w:spacing w:after="0" w:line="288" w:lineRule="auto"/>
        <w:contextualSpacing/>
        <w:rPr>
          <w:rFonts w:ascii="Tahoma" w:hAnsi="Tahoma" w:cs="Tahoma"/>
          <w:sz w:val="21"/>
          <w:szCs w:val="21"/>
        </w:rPr>
      </w:pPr>
    </w:p>
    <w:p w14:paraId="03A4807B" w14:textId="58B50274"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 xml:space="preserve">As Partes declaram, mútua e expressamente, que esta </w:t>
      </w:r>
      <w:r w:rsidR="00043BEE" w:rsidRPr="00757D97">
        <w:rPr>
          <w:rFonts w:ascii="Tahoma" w:hAnsi="Tahoma" w:cs="Tahoma"/>
          <w:sz w:val="21"/>
          <w:szCs w:val="21"/>
        </w:rPr>
        <w:t xml:space="preserve">Escritura </w:t>
      </w:r>
      <w:r w:rsidRPr="00757D97">
        <w:rPr>
          <w:rFonts w:ascii="Tahoma" w:hAnsi="Tahoma" w:cs="Tahoma"/>
          <w:sz w:val="21"/>
          <w:szCs w:val="21"/>
        </w:rPr>
        <w:t>foi celebrada respeitando-se os princípios de probidade e de boa-fé, por livre, consciente e firme manifestação de vontade das Partes e em perfeita relação de equidade.</w:t>
      </w:r>
    </w:p>
    <w:p w14:paraId="58E1A18F" w14:textId="77777777" w:rsidR="00516686" w:rsidRPr="00757D97" w:rsidRDefault="00516686" w:rsidP="00AA3011">
      <w:pPr>
        <w:pStyle w:val="Corpodetexto21"/>
        <w:spacing w:after="0" w:line="288" w:lineRule="auto"/>
        <w:ind w:left="0"/>
        <w:rPr>
          <w:rFonts w:ascii="Tahoma" w:hAnsi="Tahoma" w:cs="Tahoma"/>
          <w:sz w:val="21"/>
          <w:szCs w:val="21"/>
        </w:rPr>
      </w:pPr>
    </w:p>
    <w:p w14:paraId="62FFD199" w14:textId="332C1261"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 xml:space="preserve">Os prazos estabelecidos nesta </w:t>
      </w:r>
      <w:r w:rsidR="00043BEE" w:rsidRPr="00757D97">
        <w:rPr>
          <w:rFonts w:ascii="Tahoma" w:hAnsi="Tahoma" w:cs="Tahoma"/>
          <w:sz w:val="21"/>
          <w:szCs w:val="21"/>
        </w:rPr>
        <w:t xml:space="preserve">Escritura </w:t>
      </w:r>
      <w:r w:rsidRPr="00757D97">
        <w:rPr>
          <w:rFonts w:ascii="Tahoma" w:hAnsi="Tahoma" w:cs="Tahoma"/>
          <w:sz w:val="21"/>
          <w:szCs w:val="21"/>
        </w:rPr>
        <w:t xml:space="preserve">serão computados de acordo com o disposto no artigo 132 </w:t>
      </w:r>
      <w:r w:rsidR="00D55218" w:rsidRPr="00757D97">
        <w:rPr>
          <w:rFonts w:ascii="Tahoma" w:hAnsi="Tahoma" w:cs="Tahoma"/>
          <w:sz w:val="21"/>
          <w:szCs w:val="21"/>
        </w:rPr>
        <w:t>do Código Civil</w:t>
      </w:r>
      <w:r w:rsidRPr="00757D97">
        <w:rPr>
          <w:rFonts w:ascii="Tahoma" w:hAnsi="Tahoma" w:cs="Tahoma"/>
          <w:sz w:val="21"/>
          <w:szCs w:val="21"/>
        </w:rPr>
        <w:t>, sendo excluído o dia de início e incluído o do vencimento.</w:t>
      </w:r>
    </w:p>
    <w:p w14:paraId="0B18D4F2" w14:textId="77777777" w:rsidR="00516686" w:rsidRPr="00757D97" w:rsidRDefault="00516686" w:rsidP="00AA3011">
      <w:pPr>
        <w:widowControl w:val="0"/>
        <w:spacing w:after="0" w:line="288" w:lineRule="auto"/>
        <w:contextualSpacing/>
        <w:rPr>
          <w:rFonts w:ascii="Tahoma" w:hAnsi="Tahoma" w:cs="Tahoma"/>
          <w:sz w:val="21"/>
          <w:szCs w:val="21"/>
        </w:rPr>
      </w:pPr>
    </w:p>
    <w:p w14:paraId="52ADECC7" w14:textId="77777777"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75617637" w14:textId="77777777" w:rsidR="00B83CAE" w:rsidRPr="00757D97" w:rsidRDefault="00B83CAE" w:rsidP="00AA3011">
      <w:pPr>
        <w:widowControl w:val="0"/>
        <w:spacing w:after="0" w:line="288" w:lineRule="auto"/>
        <w:contextualSpacing/>
        <w:rPr>
          <w:rFonts w:ascii="Tahoma" w:hAnsi="Tahoma" w:cs="Tahoma"/>
          <w:sz w:val="21"/>
          <w:szCs w:val="21"/>
        </w:rPr>
      </w:pPr>
    </w:p>
    <w:p w14:paraId="370119B6" w14:textId="3CC9DED7" w:rsidR="00B83CAE" w:rsidRPr="00757D97" w:rsidRDefault="00B83CAE"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Para os fins da Escritura, todas as decisões a serem tomadas pel</w:t>
      </w:r>
      <w:r w:rsidR="0028366D" w:rsidRPr="00757D97">
        <w:rPr>
          <w:rFonts w:ascii="Tahoma" w:hAnsi="Tahoma" w:cs="Tahoma"/>
          <w:sz w:val="21"/>
          <w:szCs w:val="21"/>
        </w:rPr>
        <w:t>a</w:t>
      </w:r>
      <w:r w:rsidRPr="00757D97">
        <w:rPr>
          <w:rFonts w:ascii="Tahoma" w:hAnsi="Tahoma" w:cs="Tahoma"/>
          <w:sz w:val="21"/>
          <w:szCs w:val="21"/>
        </w:rPr>
        <w:t xml:space="preserve"> </w:t>
      </w:r>
      <w:r w:rsidR="000F6B20" w:rsidRPr="00757D97">
        <w:rPr>
          <w:rFonts w:ascii="Tahoma" w:hAnsi="Tahoma" w:cs="Tahoma"/>
          <w:sz w:val="21"/>
          <w:szCs w:val="21"/>
        </w:rPr>
        <w:t>Securitizadora</w:t>
      </w:r>
      <w:r w:rsidRPr="00757D97">
        <w:rPr>
          <w:rFonts w:ascii="Tahoma" w:hAnsi="Tahoma" w:cs="Tahoma"/>
          <w:sz w:val="21"/>
          <w:szCs w:val="21"/>
        </w:rPr>
        <w:t xml:space="preserve"> dependerão da manifestação prévia dos titulares dos CRA, reunidos em assembleia geral, salvo: (i) se disposto de modo diverso conforme previsto nos documentos da oferta dos CRA, respeitadas as disposições de convocação, quórum e outras previstas no Termo de </w:t>
      </w:r>
      <w:r w:rsidRPr="00757D97">
        <w:rPr>
          <w:rFonts w:ascii="Tahoma" w:hAnsi="Tahoma" w:cs="Tahoma"/>
          <w:sz w:val="21"/>
          <w:szCs w:val="21"/>
        </w:rPr>
        <w:lastRenderedPageBreak/>
        <w:t>Securitização; e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pelas autorizações expressamente conferidas </w:t>
      </w:r>
      <w:r w:rsidR="0028366D" w:rsidRPr="00757D97">
        <w:rPr>
          <w:rFonts w:ascii="Tahoma" w:hAnsi="Tahoma" w:cs="Tahoma"/>
          <w:sz w:val="21"/>
          <w:szCs w:val="21"/>
        </w:rPr>
        <w:t>à</w:t>
      </w:r>
      <w:r w:rsidRPr="00757D97">
        <w:rPr>
          <w:rFonts w:ascii="Tahoma" w:hAnsi="Tahoma" w:cs="Tahoma"/>
          <w:sz w:val="21"/>
          <w:szCs w:val="21"/>
        </w:rPr>
        <w:t xml:space="preserve"> </w:t>
      </w:r>
      <w:r w:rsidR="000F6B20" w:rsidRPr="00757D97">
        <w:rPr>
          <w:rFonts w:ascii="Tahoma" w:hAnsi="Tahoma" w:cs="Tahoma"/>
          <w:sz w:val="21"/>
          <w:szCs w:val="21"/>
        </w:rPr>
        <w:t>Securitizadora</w:t>
      </w:r>
      <w:r w:rsidR="002F287F" w:rsidRPr="00757D97">
        <w:rPr>
          <w:rFonts w:ascii="Tahoma" w:hAnsi="Tahoma" w:cs="Tahoma"/>
          <w:sz w:val="21"/>
          <w:szCs w:val="21"/>
        </w:rPr>
        <w:t xml:space="preserve"> </w:t>
      </w:r>
      <w:r w:rsidRPr="00757D97">
        <w:rPr>
          <w:rFonts w:ascii="Tahoma" w:hAnsi="Tahoma" w:cs="Tahoma"/>
          <w:sz w:val="21"/>
          <w:szCs w:val="21"/>
        </w:rPr>
        <w:t xml:space="preserve">no âmbito da </w:t>
      </w:r>
      <w:r w:rsidR="00043BEE" w:rsidRPr="00757D97">
        <w:rPr>
          <w:rFonts w:ascii="Tahoma" w:hAnsi="Tahoma" w:cs="Tahoma"/>
          <w:sz w:val="21"/>
          <w:szCs w:val="21"/>
        </w:rPr>
        <w:t xml:space="preserve">Escritura </w:t>
      </w:r>
      <w:r w:rsidRPr="00757D97">
        <w:rPr>
          <w:rFonts w:ascii="Tahoma" w:hAnsi="Tahoma" w:cs="Tahoma"/>
          <w:sz w:val="21"/>
          <w:szCs w:val="21"/>
        </w:rPr>
        <w:t>e que não sejam conflitantes com o que deve ser previamente aprovado pelos titulares dos CRA. Em caso de ambiguidade, prevalecerá a aprovação dos titulares dos CRA.</w:t>
      </w:r>
    </w:p>
    <w:p w14:paraId="40442D2A" w14:textId="77777777" w:rsidR="00326D21" w:rsidRPr="00757D97" w:rsidRDefault="00326D21" w:rsidP="00AA3011">
      <w:pPr>
        <w:pStyle w:val="Corpodetexto21"/>
        <w:spacing w:after="0" w:line="288" w:lineRule="auto"/>
        <w:ind w:left="0"/>
        <w:rPr>
          <w:rFonts w:ascii="Tahoma" w:hAnsi="Tahoma" w:cs="Tahoma"/>
          <w:sz w:val="21"/>
          <w:szCs w:val="21"/>
        </w:rPr>
      </w:pPr>
    </w:p>
    <w:p w14:paraId="7301D8BA" w14:textId="0CB8A5A0" w:rsidR="00A857E9" w:rsidRPr="00757D97" w:rsidRDefault="00326D21" w:rsidP="00AA3011">
      <w:pPr>
        <w:pStyle w:val="Corpodetexto21"/>
        <w:numPr>
          <w:ilvl w:val="2"/>
          <w:numId w:val="25"/>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 xml:space="preserve">As Partes declaram, ainda, individualmente, uma à outra, sem limitação, que: (i) não financia, custeia, patrocina ou de qualquer modo subvenciona a prática dos atos ilícitos previstos nas </w:t>
      </w:r>
      <w:r w:rsidR="001279FC" w:rsidRPr="00757D97">
        <w:rPr>
          <w:rFonts w:ascii="Tahoma" w:hAnsi="Tahoma" w:cs="Tahoma"/>
          <w:sz w:val="21"/>
          <w:szCs w:val="21"/>
        </w:rPr>
        <w:t>Leis Anticorrupção</w:t>
      </w:r>
      <w:r w:rsidRPr="00757D97">
        <w:rPr>
          <w:rFonts w:ascii="Tahoma" w:hAnsi="Tahoma" w:cs="Tahoma"/>
          <w:sz w:val="21"/>
          <w:szCs w:val="21"/>
        </w:rPr>
        <w:t xml:space="preserve">, </w:t>
      </w:r>
      <w:proofErr w:type="spellStart"/>
      <w:r w:rsidRPr="00757D97">
        <w:rPr>
          <w:rFonts w:ascii="Tahoma" w:hAnsi="Tahoma" w:cs="Tahoma"/>
          <w:sz w:val="21"/>
          <w:szCs w:val="21"/>
        </w:rPr>
        <w:t>antilavagem</w:t>
      </w:r>
      <w:proofErr w:type="spellEnd"/>
      <w:r w:rsidRPr="00757D97">
        <w:rPr>
          <w:rFonts w:ascii="Tahoma" w:hAnsi="Tahoma" w:cs="Tahoma"/>
          <w:sz w:val="21"/>
          <w:szCs w:val="21"/>
        </w:rPr>
        <w:t xml:space="preserve"> e/ou organizações antissociais e crime organizado; (</w:t>
      </w:r>
      <w:proofErr w:type="spellStart"/>
      <w:r w:rsidRPr="00757D97">
        <w:rPr>
          <w:rFonts w:ascii="Tahoma" w:hAnsi="Tahoma" w:cs="Tahoma"/>
          <w:sz w:val="21"/>
          <w:szCs w:val="21"/>
        </w:rPr>
        <w:t>ii</w:t>
      </w:r>
      <w:proofErr w:type="spellEnd"/>
      <w:r w:rsidRPr="00757D97">
        <w:rPr>
          <w:rFonts w:ascii="Tahoma" w:hAnsi="Tahoma" w:cs="Tahoma"/>
          <w:sz w:val="21"/>
          <w:szCs w:val="21"/>
        </w:rPr>
        <w:t>) não promete, oferece ou dá, direta ou indiretamente, qualquer item de valor a agente público ou a terceiros para obter ou manter negócios ou para obter qualquer vantagem imprópria; (</w:t>
      </w:r>
      <w:proofErr w:type="spellStart"/>
      <w:r w:rsidRPr="00757D97">
        <w:rPr>
          <w:rFonts w:ascii="Tahoma" w:hAnsi="Tahoma" w:cs="Tahoma"/>
          <w:sz w:val="21"/>
          <w:szCs w:val="21"/>
        </w:rPr>
        <w:t>iii</w:t>
      </w:r>
      <w:proofErr w:type="spellEnd"/>
      <w:r w:rsidRPr="00757D97">
        <w:rPr>
          <w:rFonts w:ascii="Tahoma" w:hAnsi="Tahoma" w:cs="Tahoma"/>
          <w:sz w:val="21"/>
          <w:szCs w:val="21"/>
        </w:rPr>
        <w:t>) não aceita ou se compromete a aceitar de quem quer que seja, tanto por conta própria quanto por meio de outrem, qualquer pagamento, doação, compensação, vantagens financeiras ou não financeiras ou benefícios de qualquer espécie, direta ou indiretamente relacionados ao objeto do presente contrato, que constituam prática ilegal, que atente aos bons costumes, ética, moral e de corrupção sob as leis dos países sede, e onde haja filiais, dos contratantes, devendo garantir, ainda, que seus prepostos e colaboradores ajam da mesma forma</w:t>
      </w:r>
      <w:r w:rsidR="002D3931" w:rsidRPr="00757D97">
        <w:rPr>
          <w:rFonts w:ascii="Tahoma" w:hAnsi="Tahoma" w:cs="Tahoma"/>
          <w:sz w:val="21"/>
          <w:szCs w:val="21"/>
        </w:rPr>
        <w:t>;</w:t>
      </w:r>
      <w:r w:rsidRPr="00757D97">
        <w:rPr>
          <w:rFonts w:ascii="Tahoma" w:hAnsi="Tahoma" w:cs="Tahoma"/>
          <w:sz w:val="21"/>
          <w:szCs w:val="21"/>
        </w:rPr>
        <w:t xml:space="preserve"> e (</w:t>
      </w:r>
      <w:proofErr w:type="spellStart"/>
      <w:r w:rsidRPr="00757D97">
        <w:rPr>
          <w:rFonts w:ascii="Tahoma" w:hAnsi="Tahoma" w:cs="Tahoma"/>
          <w:sz w:val="21"/>
          <w:szCs w:val="21"/>
        </w:rPr>
        <w:t>iv</w:t>
      </w:r>
      <w:proofErr w:type="spellEnd"/>
      <w:r w:rsidRPr="00757D97">
        <w:rPr>
          <w:rFonts w:ascii="Tahoma" w:hAnsi="Tahoma" w:cs="Tahoma"/>
          <w:sz w:val="21"/>
          <w:szCs w:val="21"/>
        </w:rPr>
        <w:t xml:space="preserve">) em todas as suas atividades relacionadas a este instrumento, cumprirá, a todo tempo, com todos os regulamentos e </w:t>
      </w:r>
      <w:r w:rsidR="001279FC" w:rsidRPr="00757D97">
        <w:rPr>
          <w:rFonts w:ascii="Tahoma" w:hAnsi="Tahoma" w:cs="Tahoma"/>
          <w:sz w:val="21"/>
          <w:szCs w:val="21"/>
        </w:rPr>
        <w:t>Leis Anticorrupção</w:t>
      </w:r>
      <w:r w:rsidRPr="00757D97">
        <w:rPr>
          <w:rFonts w:ascii="Tahoma" w:hAnsi="Tahoma" w:cs="Tahoma"/>
          <w:sz w:val="21"/>
          <w:szCs w:val="21"/>
        </w:rPr>
        <w:t xml:space="preserve"> aplicáveis</w:t>
      </w:r>
      <w:r w:rsidR="001279FC" w:rsidRPr="00757D97">
        <w:rPr>
          <w:rFonts w:ascii="Tahoma" w:hAnsi="Tahoma" w:cs="Tahoma"/>
          <w:sz w:val="21"/>
          <w:szCs w:val="21"/>
        </w:rPr>
        <w:t>.</w:t>
      </w:r>
    </w:p>
    <w:p w14:paraId="28E45620" w14:textId="77777777" w:rsidR="00A857E9" w:rsidRPr="00757D97" w:rsidRDefault="00A857E9" w:rsidP="00AA3011">
      <w:pPr>
        <w:pStyle w:val="Corpodetexto21"/>
        <w:spacing w:after="0" w:line="288" w:lineRule="auto"/>
        <w:ind w:left="0"/>
        <w:rPr>
          <w:rFonts w:ascii="Tahoma" w:hAnsi="Tahoma" w:cs="Tahoma"/>
          <w:sz w:val="21"/>
          <w:szCs w:val="21"/>
        </w:rPr>
      </w:pPr>
    </w:p>
    <w:p w14:paraId="577AC834" w14:textId="406DF9C9" w:rsidR="00CE6B27" w:rsidRPr="00757D97" w:rsidRDefault="00CE6B27" w:rsidP="00AA3011">
      <w:pPr>
        <w:pStyle w:val="Corpodetexto21"/>
        <w:numPr>
          <w:ilvl w:val="2"/>
          <w:numId w:val="25"/>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1C5F4FE1" w14:textId="77777777" w:rsidR="00CE6B27" w:rsidRPr="00757D97" w:rsidRDefault="00CE6B27" w:rsidP="00AA3011">
      <w:pPr>
        <w:pStyle w:val="Corpodetexto21"/>
        <w:spacing w:after="0" w:line="288" w:lineRule="auto"/>
        <w:rPr>
          <w:rFonts w:ascii="Tahoma" w:hAnsi="Tahoma" w:cs="Tahoma"/>
          <w:sz w:val="21"/>
          <w:szCs w:val="21"/>
        </w:rPr>
      </w:pPr>
    </w:p>
    <w:p w14:paraId="3207BBE3" w14:textId="5AC1DADA" w:rsidR="00A857E9" w:rsidRPr="00757D97" w:rsidRDefault="00A857E9" w:rsidP="00AA3011">
      <w:pPr>
        <w:pStyle w:val="Corpodetexto21"/>
        <w:numPr>
          <w:ilvl w:val="2"/>
          <w:numId w:val="25"/>
        </w:numPr>
        <w:tabs>
          <w:tab w:val="left" w:pos="851"/>
        </w:tabs>
        <w:spacing w:after="0" w:line="288" w:lineRule="auto"/>
        <w:ind w:left="0" w:firstLine="0"/>
        <w:rPr>
          <w:rFonts w:ascii="Tahoma" w:hAnsi="Tahoma" w:cs="Tahoma"/>
          <w:sz w:val="21"/>
          <w:szCs w:val="21"/>
        </w:rPr>
      </w:pPr>
      <w:r w:rsidRPr="00757D97">
        <w:rPr>
          <w:rFonts w:ascii="Tahoma" w:hAnsi="Tahoma" w:cs="Tahoma"/>
          <w:sz w:val="21"/>
          <w:szCs w:val="21"/>
        </w:rPr>
        <w:t>As Partes reconhecem que as declarações de vontade das Partes mediante assinatura digital presumem-se verdadeiras em relação aos signatários quando é utilizado (i) o processo de certificação disponibilizado pela Infraestrutura de Chaves Públicas Brasileira – ICP-Brasil, ou (</w:t>
      </w:r>
      <w:proofErr w:type="spellStart"/>
      <w:r w:rsidRPr="00757D97">
        <w:rPr>
          <w:rFonts w:ascii="Tahoma" w:hAnsi="Tahoma" w:cs="Tahoma"/>
          <w:sz w:val="21"/>
          <w:szCs w:val="21"/>
        </w:rPr>
        <w:t>ii</w:t>
      </w:r>
      <w:proofErr w:type="spellEnd"/>
      <w:r w:rsidRPr="00757D97">
        <w:rPr>
          <w:rFonts w:ascii="Tahoma" w:hAnsi="Tahoma" w:cs="Tahoma"/>
          <w:sz w:val="21"/>
          <w:szCs w:val="21"/>
        </w:rPr>
        <w:t>) outro meio de comprovação da autoria e integridade do documento em forma eletrônica, desde que admitido como válido pelas Partes ou aceito pela pessoa a quem for oposto o documento, conforme admitido pelo art</w:t>
      </w:r>
      <w:r w:rsidR="00C83323" w:rsidRPr="00757D97">
        <w:rPr>
          <w:rFonts w:ascii="Tahoma" w:hAnsi="Tahoma" w:cs="Tahoma"/>
          <w:sz w:val="21"/>
          <w:szCs w:val="21"/>
        </w:rPr>
        <w:t>igo</w:t>
      </w:r>
      <w:r w:rsidRPr="00757D97">
        <w:rPr>
          <w:rFonts w:ascii="Tahoma" w:hAnsi="Tahoma" w:cs="Tahoma"/>
          <w:sz w:val="21"/>
          <w:szCs w:val="21"/>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w:t>
      </w:r>
      <w:r w:rsidR="00CE6B27" w:rsidRPr="00757D97">
        <w:rPr>
          <w:rFonts w:ascii="Tahoma" w:hAnsi="Tahoma" w:cs="Tahoma"/>
          <w:sz w:val="21"/>
          <w:szCs w:val="21"/>
        </w:rPr>
        <w:t xml:space="preserve"> Dessa forma, a assinatura física de documentos, bem como a existência física (impressa), de tais documentos não serão exigidas para fins de cumprimento de obrigações previstas neste instrumento, exceto se outra forma for exigida pelo cartório de registro de </w:t>
      </w:r>
      <w:r w:rsidR="004E2E0F" w:rsidRPr="00757D97">
        <w:rPr>
          <w:rFonts w:ascii="Tahoma" w:hAnsi="Tahoma" w:cs="Tahoma"/>
          <w:sz w:val="21"/>
          <w:szCs w:val="21"/>
        </w:rPr>
        <w:t xml:space="preserve">títulos e documentos </w:t>
      </w:r>
      <w:r w:rsidR="00CE6B27" w:rsidRPr="00757D97">
        <w:rPr>
          <w:rFonts w:ascii="Tahoma" w:hAnsi="Tahoma" w:cs="Tahoma"/>
          <w:sz w:val="21"/>
          <w:szCs w:val="21"/>
        </w:rPr>
        <w:t xml:space="preserve">e demais órgãos competentes, hipótese em que as Partes </w:t>
      </w:r>
      <w:r w:rsidR="003722B2" w:rsidRPr="00757D97">
        <w:rPr>
          <w:rFonts w:ascii="Tahoma" w:hAnsi="Tahoma" w:cs="Tahoma"/>
          <w:sz w:val="21"/>
          <w:szCs w:val="21"/>
        </w:rPr>
        <w:t>se comprometem</w:t>
      </w:r>
      <w:r w:rsidR="00CE6B27" w:rsidRPr="00757D97">
        <w:rPr>
          <w:rFonts w:ascii="Tahoma" w:hAnsi="Tahoma" w:cs="Tahoma"/>
          <w:sz w:val="21"/>
          <w:szCs w:val="21"/>
        </w:rPr>
        <w:t xml:space="preserve"> a atender eventuais solicitações no prazo de 5 (cinco) dias, a contar da data da exigência.</w:t>
      </w:r>
    </w:p>
    <w:p w14:paraId="6FFDB47B" w14:textId="77777777" w:rsidR="00A857E9" w:rsidRPr="00757D97" w:rsidRDefault="00A857E9" w:rsidP="00AA3011">
      <w:pPr>
        <w:widowControl w:val="0"/>
        <w:tabs>
          <w:tab w:val="left" w:pos="1356"/>
        </w:tabs>
        <w:spacing w:after="0" w:line="288" w:lineRule="auto"/>
        <w:contextualSpacing/>
        <w:rPr>
          <w:rFonts w:ascii="Tahoma" w:hAnsi="Tahoma" w:cs="Tahoma"/>
          <w:sz w:val="21"/>
          <w:szCs w:val="21"/>
        </w:rPr>
      </w:pPr>
    </w:p>
    <w:p w14:paraId="3D5FB98D" w14:textId="77777777" w:rsidR="006E01E4" w:rsidRPr="00757D97" w:rsidRDefault="006E01E4" w:rsidP="00AA3011">
      <w:pPr>
        <w:pStyle w:val="Corpodetexto21"/>
        <w:numPr>
          <w:ilvl w:val="1"/>
          <w:numId w:val="25"/>
        </w:numPr>
        <w:spacing w:after="0" w:line="288" w:lineRule="auto"/>
        <w:ind w:left="0" w:firstLine="0"/>
        <w:rPr>
          <w:rFonts w:ascii="Tahoma" w:hAnsi="Tahoma" w:cs="Tahoma"/>
          <w:b/>
          <w:sz w:val="21"/>
          <w:szCs w:val="21"/>
        </w:rPr>
      </w:pPr>
      <w:r w:rsidRPr="00757D97">
        <w:rPr>
          <w:rFonts w:ascii="Tahoma" w:hAnsi="Tahoma" w:cs="Tahoma"/>
          <w:b/>
          <w:sz w:val="21"/>
          <w:szCs w:val="21"/>
        </w:rPr>
        <w:t>Lei Aplicável</w:t>
      </w:r>
    </w:p>
    <w:p w14:paraId="1C5E341C" w14:textId="77777777" w:rsidR="00516686" w:rsidRPr="00757D97" w:rsidRDefault="00516686" w:rsidP="00AA3011">
      <w:pPr>
        <w:widowControl w:val="0"/>
        <w:spacing w:after="0" w:line="288" w:lineRule="auto"/>
        <w:contextualSpacing/>
        <w:rPr>
          <w:rFonts w:ascii="Tahoma" w:hAnsi="Tahoma" w:cs="Tahoma"/>
          <w:sz w:val="21"/>
          <w:szCs w:val="21"/>
        </w:rPr>
      </w:pPr>
    </w:p>
    <w:p w14:paraId="6501E080" w14:textId="001E9EF3"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t xml:space="preserve">Esta </w:t>
      </w:r>
      <w:r w:rsidR="00043BEE" w:rsidRPr="00757D97">
        <w:rPr>
          <w:rFonts w:ascii="Tahoma" w:hAnsi="Tahoma" w:cs="Tahoma"/>
          <w:sz w:val="21"/>
          <w:szCs w:val="21"/>
        </w:rPr>
        <w:t xml:space="preserve">Escritura </w:t>
      </w:r>
      <w:r w:rsidRPr="00757D97">
        <w:rPr>
          <w:rFonts w:ascii="Tahoma" w:hAnsi="Tahoma" w:cs="Tahoma"/>
          <w:sz w:val="21"/>
          <w:szCs w:val="21"/>
        </w:rPr>
        <w:t>é regida pelas Leis da República Federativa do Brasil.</w:t>
      </w:r>
    </w:p>
    <w:p w14:paraId="140E6F89" w14:textId="77777777" w:rsidR="00516686" w:rsidRPr="00757D97" w:rsidRDefault="00516686" w:rsidP="00AA3011">
      <w:pPr>
        <w:widowControl w:val="0"/>
        <w:spacing w:after="0" w:line="288" w:lineRule="auto"/>
        <w:contextualSpacing/>
        <w:rPr>
          <w:rFonts w:ascii="Tahoma" w:hAnsi="Tahoma" w:cs="Tahoma"/>
          <w:sz w:val="21"/>
          <w:szCs w:val="21"/>
        </w:rPr>
      </w:pPr>
    </w:p>
    <w:p w14:paraId="08D996DE" w14:textId="77777777" w:rsidR="006E01E4" w:rsidRPr="00757D97" w:rsidRDefault="006E01E4" w:rsidP="00AA3011">
      <w:pPr>
        <w:pStyle w:val="Corpodetexto21"/>
        <w:numPr>
          <w:ilvl w:val="1"/>
          <w:numId w:val="25"/>
        </w:numPr>
        <w:spacing w:after="0" w:line="288" w:lineRule="auto"/>
        <w:ind w:left="0" w:firstLine="0"/>
        <w:rPr>
          <w:rFonts w:ascii="Tahoma" w:hAnsi="Tahoma" w:cs="Tahoma"/>
          <w:b/>
          <w:sz w:val="21"/>
          <w:szCs w:val="21"/>
        </w:rPr>
      </w:pPr>
      <w:r w:rsidRPr="00757D97">
        <w:rPr>
          <w:rFonts w:ascii="Tahoma" w:hAnsi="Tahoma" w:cs="Tahoma"/>
          <w:b/>
          <w:sz w:val="21"/>
          <w:szCs w:val="21"/>
        </w:rPr>
        <w:t>Foro</w:t>
      </w:r>
    </w:p>
    <w:p w14:paraId="1E7D69B0" w14:textId="77777777" w:rsidR="00516686" w:rsidRPr="00757D97" w:rsidRDefault="00516686" w:rsidP="00AA3011">
      <w:pPr>
        <w:widowControl w:val="0"/>
        <w:spacing w:after="0" w:line="288" w:lineRule="auto"/>
        <w:contextualSpacing/>
        <w:rPr>
          <w:rFonts w:ascii="Tahoma" w:hAnsi="Tahoma" w:cs="Tahoma"/>
          <w:sz w:val="21"/>
          <w:szCs w:val="21"/>
        </w:rPr>
      </w:pPr>
    </w:p>
    <w:p w14:paraId="4C4C50C4" w14:textId="6E49B9CF" w:rsidR="006E01E4" w:rsidRPr="00757D97" w:rsidRDefault="006E01E4" w:rsidP="00AA3011">
      <w:pPr>
        <w:pStyle w:val="Corpodetexto21"/>
        <w:numPr>
          <w:ilvl w:val="2"/>
          <w:numId w:val="25"/>
        </w:numPr>
        <w:spacing w:after="0" w:line="288" w:lineRule="auto"/>
        <w:ind w:left="0" w:firstLine="0"/>
        <w:rPr>
          <w:rFonts w:ascii="Tahoma" w:hAnsi="Tahoma" w:cs="Tahoma"/>
          <w:sz w:val="21"/>
          <w:szCs w:val="21"/>
        </w:rPr>
      </w:pPr>
      <w:r w:rsidRPr="00757D97">
        <w:rPr>
          <w:rFonts w:ascii="Tahoma" w:hAnsi="Tahoma" w:cs="Tahoma"/>
          <w:sz w:val="21"/>
          <w:szCs w:val="21"/>
        </w:rPr>
        <w:lastRenderedPageBreak/>
        <w:t xml:space="preserve">As Partes elegem o </w:t>
      </w:r>
      <w:r w:rsidR="009C5DAF" w:rsidRPr="00757D97">
        <w:rPr>
          <w:rFonts w:ascii="Tahoma" w:hAnsi="Tahoma" w:cs="Tahoma"/>
          <w:sz w:val="21"/>
          <w:szCs w:val="21"/>
        </w:rPr>
        <w:t>F</w:t>
      </w:r>
      <w:r w:rsidRPr="00757D97">
        <w:rPr>
          <w:rFonts w:ascii="Tahoma" w:hAnsi="Tahoma" w:cs="Tahoma"/>
          <w:sz w:val="21"/>
          <w:szCs w:val="21"/>
        </w:rPr>
        <w:t xml:space="preserve">oro da </w:t>
      </w:r>
      <w:r w:rsidR="009C5DAF" w:rsidRPr="00757D97">
        <w:rPr>
          <w:rFonts w:ascii="Tahoma" w:hAnsi="Tahoma" w:cs="Tahoma"/>
          <w:sz w:val="21"/>
          <w:szCs w:val="21"/>
        </w:rPr>
        <w:t xml:space="preserve">Comarca de São Paulo, </w:t>
      </w:r>
      <w:r w:rsidRPr="00757D97">
        <w:rPr>
          <w:rFonts w:ascii="Tahoma" w:hAnsi="Tahoma" w:cs="Tahoma"/>
          <w:sz w:val="21"/>
          <w:szCs w:val="21"/>
        </w:rPr>
        <w:t xml:space="preserve">Estado </w:t>
      </w:r>
      <w:r w:rsidR="001C05F1" w:rsidRPr="00757D97">
        <w:rPr>
          <w:rFonts w:ascii="Tahoma" w:hAnsi="Tahoma" w:cs="Tahoma"/>
          <w:sz w:val="21"/>
          <w:szCs w:val="21"/>
        </w:rPr>
        <w:t>d</w:t>
      </w:r>
      <w:r w:rsidR="00107267" w:rsidRPr="00757D97">
        <w:rPr>
          <w:rFonts w:ascii="Tahoma" w:hAnsi="Tahoma" w:cs="Tahoma"/>
          <w:sz w:val="21"/>
          <w:szCs w:val="21"/>
        </w:rPr>
        <w:t>e</w:t>
      </w:r>
      <w:r w:rsidR="001C05F1" w:rsidRPr="00757D97">
        <w:rPr>
          <w:rFonts w:ascii="Tahoma" w:hAnsi="Tahoma" w:cs="Tahoma"/>
          <w:sz w:val="21"/>
          <w:szCs w:val="21"/>
        </w:rPr>
        <w:t xml:space="preserve"> </w:t>
      </w:r>
      <w:r w:rsidR="00107267" w:rsidRPr="00757D97">
        <w:rPr>
          <w:rFonts w:ascii="Tahoma" w:hAnsi="Tahoma" w:cs="Tahoma"/>
          <w:sz w:val="21"/>
          <w:szCs w:val="21"/>
        </w:rPr>
        <w:t>São Paulo</w:t>
      </w:r>
      <w:r w:rsidR="00146A94" w:rsidRPr="00757D97">
        <w:rPr>
          <w:rFonts w:ascii="Tahoma" w:hAnsi="Tahoma" w:cs="Tahoma"/>
          <w:sz w:val="21"/>
          <w:szCs w:val="21"/>
        </w:rPr>
        <w:t xml:space="preserve">, </w:t>
      </w:r>
      <w:r w:rsidRPr="00757D97">
        <w:rPr>
          <w:rFonts w:ascii="Tahoma" w:hAnsi="Tahoma" w:cs="Tahoma"/>
          <w:sz w:val="21"/>
          <w:szCs w:val="21"/>
        </w:rPr>
        <w:t>com renúncia expressa de qualquer outro, por mais privilegiado, como competente para dirimir quaisquer controvérsias decorrentes desta Escritura.</w:t>
      </w:r>
    </w:p>
    <w:p w14:paraId="26C34227" w14:textId="014D0070" w:rsidR="00EB78B9" w:rsidRPr="00757D97" w:rsidRDefault="00EB78B9" w:rsidP="00AA3011">
      <w:pPr>
        <w:widowControl w:val="0"/>
        <w:spacing w:after="0" w:line="288" w:lineRule="auto"/>
        <w:contextualSpacing/>
        <w:rPr>
          <w:rFonts w:ascii="Tahoma" w:hAnsi="Tahoma" w:cs="Tahoma"/>
          <w:sz w:val="21"/>
          <w:szCs w:val="21"/>
        </w:rPr>
      </w:pPr>
    </w:p>
    <w:p w14:paraId="31B26E29" w14:textId="258478CE" w:rsidR="006E01E4" w:rsidRPr="00757D97" w:rsidRDefault="00E374D1" w:rsidP="00AA3011">
      <w:pPr>
        <w:widowControl w:val="0"/>
        <w:autoSpaceDE w:val="0"/>
        <w:autoSpaceDN w:val="0"/>
        <w:adjustRightInd w:val="0"/>
        <w:spacing w:after="0" w:line="288" w:lineRule="auto"/>
        <w:contextualSpacing/>
        <w:jc w:val="center"/>
        <w:rPr>
          <w:rFonts w:ascii="Tahoma" w:hAnsi="Tahoma" w:cs="Tahoma"/>
          <w:sz w:val="21"/>
          <w:szCs w:val="21"/>
        </w:rPr>
      </w:pPr>
      <w:bookmarkStart w:id="101" w:name="_Hlk82626888"/>
      <w:r w:rsidRPr="00757D97">
        <w:rPr>
          <w:rFonts w:ascii="Tahoma" w:hAnsi="Tahoma" w:cs="Tahoma"/>
          <w:sz w:val="21"/>
          <w:szCs w:val="21"/>
        </w:rPr>
        <w:t>Santa Cruz do Sul/RS</w:t>
      </w:r>
      <w:bookmarkEnd w:id="101"/>
      <w:r w:rsidR="00AD0F96" w:rsidRPr="00757D97">
        <w:rPr>
          <w:rFonts w:ascii="Tahoma" w:hAnsi="Tahoma" w:cs="Tahoma"/>
          <w:sz w:val="21"/>
          <w:szCs w:val="21"/>
        </w:rPr>
        <w:t xml:space="preserve">, </w:t>
      </w:r>
      <w:bookmarkStart w:id="102" w:name="_Hlk82626474"/>
      <w:r w:rsidR="00843A3B" w:rsidRPr="00757D97">
        <w:rPr>
          <w:rFonts w:ascii="Tahoma" w:hAnsi="Tahoma" w:cs="Tahoma"/>
          <w:sz w:val="21"/>
          <w:szCs w:val="21"/>
        </w:rPr>
        <w:t>16</w:t>
      </w:r>
      <w:r w:rsidR="000C2A0B" w:rsidRPr="00757D97">
        <w:rPr>
          <w:rFonts w:ascii="Tahoma" w:hAnsi="Tahoma" w:cs="Tahoma"/>
          <w:sz w:val="21"/>
          <w:szCs w:val="21"/>
        </w:rPr>
        <w:t xml:space="preserve"> </w:t>
      </w:r>
      <w:r w:rsidR="00C83323" w:rsidRPr="00757D97">
        <w:rPr>
          <w:rFonts w:ascii="Tahoma" w:hAnsi="Tahoma" w:cs="Tahoma"/>
          <w:sz w:val="21"/>
          <w:szCs w:val="21"/>
        </w:rPr>
        <w:t xml:space="preserve">de </w:t>
      </w:r>
      <w:r w:rsidR="00735B24" w:rsidRPr="00757D97">
        <w:rPr>
          <w:rFonts w:ascii="Tahoma" w:hAnsi="Tahoma" w:cs="Tahoma"/>
          <w:sz w:val="21"/>
          <w:szCs w:val="21"/>
        </w:rPr>
        <w:t xml:space="preserve">março </w:t>
      </w:r>
      <w:r w:rsidR="00A36009" w:rsidRPr="00757D97">
        <w:rPr>
          <w:rFonts w:ascii="Tahoma" w:hAnsi="Tahoma" w:cs="Tahoma"/>
          <w:sz w:val="21"/>
          <w:szCs w:val="21"/>
        </w:rPr>
        <w:t xml:space="preserve">de </w:t>
      </w:r>
      <w:bookmarkEnd w:id="102"/>
      <w:r w:rsidR="000C2A0B" w:rsidRPr="00757D97">
        <w:rPr>
          <w:rFonts w:ascii="Tahoma" w:hAnsi="Tahoma" w:cs="Tahoma"/>
          <w:sz w:val="21"/>
          <w:szCs w:val="21"/>
        </w:rPr>
        <w:t>2022</w:t>
      </w:r>
      <w:r w:rsidR="006E01E4" w:rsidRPr="00757D97">
        <w:rPr>
          <w:rFonts w:ascii="Tahoma" w:hAnsi="Tahoma" w:cs="Tahoma"/>
          <w:sz w:val="21"/>
          <w:szCs w:val="21"/>
        </w:rPr>
        <w:t>.</w:t>
      </w:r>
    </w:p>
    <w:p w14:paraId="50812834" w14:textId="77777777" w:rsidR="00EF65F1" w:rsidRPr="00757D97" w:rsidRDefault="00EF65F1" w:rsidP="00AA3011">
      <w:pPr>
        <w:widowControl w:val="0"/>
        <w:spacing w:after="0" w:line="288" w:lineRule="auto"/>
        <w:contextualSpacing/>
        <w:jc w:val="center"/>
        <w:rPr>
          <w:rFonts w:ascii="Tahoma" w:hAnsi="Tahoma" w:cs="Tahoma"/>
          <w:iCs/>
          <w:sz w:val="21"/>
          <w:szCs w:val="21"/>
        </w:rPr>
      </w:pPr>
    </w:p>
    <w:p w14:paraId="1B800C1D" w14:textId="17F5EC91" w:rsidR="00146A94" w:rsidRPr="00757D97" w:rsidRDefault="00C83323" w:rsidP="00AA3011">
      <w:pPr>
        <w:widowControl w:val="0"/>
        <w:spacing w:after="0" w:line="288" w:lineRule="auto"/>
        <w:contextualSpacing/>
        <w:jc w:val="center"/>
        <w:rPr>
          <w:rFonts w:ascii="Tahoma" w:hAnsi="Tahoma" w:cs="Tahoma"/>
          <w:sz w:val="21"/>
          <w:szCs w:val="21"/>
        </w:rPr>
      </w:pPr>
      <w:r w:rsidRPr="00757D97">
        <w:rPr>
          <w:rFonts w:ascii="Tahoma" w:hAnsi="Tahoma" w:cs="Tahoma"/>
          <w:iCs/>
          <w:sz w:val="21"/>
          <w:szCs w:val="21"/>
        </w:rPr>
        <w:t>[</w:t>
      </w:r>
      <w:r w:rsidR="006E01E4" w:rsidRPr="00757D97">
        <w:rPr>
          <w:rFonts w:ascii="Tahoma" w:hAnsi="Tahoma" w:cs="Tahoma"/>
          <w:i/>
          <w:sz w:val="21"/>
          <w:szCs w:val="21"/>
        </w:rPr>
        <w:t>O restante</w:t>
      </w:r>
      <w:r w:rsidR="00A9615A" w:rsidRPr="00757D97">
        <w:rPr>
          <w:rFonts w:ascii="Tahoma" w:hAnsi="Tahoma" w:cs="Tahoma"/>
          <w:i/>
          <w:sz w:val="21"/>
          <w:szCs w:val="21"/>
        </w:rPr>
        <w:t xml:space="preserve"> da página foi intencionalmente </w:t>
      </w:r>
      <w:r w:rsidR="006E01E4" w:rsidRPr="00757D97">
        <w:rPr>
          <w:rFonts w:ascii="Tahoma" w:hAnsi="Tahoma" w:cs="Tahoma"/>
          <w:i/>
          <w:sz w:val="21"/>
          <w:szCs w:val="21"/>
        </w:rPr>
        <w:t>deixado em branco</w:t>
      </w:r>
      <w:r w:rsidRPr="00757D97">
        <w:rPr>
          <w:rFonts w:ascii="Tahoma" w:hAnsi="Tahoma" w:cs="Tahoma"/>
          <w:i/>
          <w:sz w:val="21"/>
          <w:szCs w:val="21"/>
        </w:rPr>
        <w:t>.</w:t>
      </w:r>
      <w:r w:rsidRPr="00757D97">
        <w:rPr>
          <w:rFonts w:ascii="Tahoma" w:hAnsi="Tahoma" w:cs="Tahoma"/>
          <w:iCs/>
          <w:sz w:val="21"/>
          <w:szCs w:val="21"/>
        </w:rPr>
        <w:t>]</w:t>
      </w:r>
      <w:r w:rsidR="00146A94" w:rsidRPr="00757D97">
        <w:rPr>
          <w:rFonts w:ascii="Tahoma" w:hAnsi="Tahoma" w:cs="Tahoma"/>
          <w:sz w:val="21"/>
          <w:szCs w:val="21"/>
        </w:rPr>
        <w:br w:type="page"/>
      </w:r>
    </w:p>
    <w:p w14:paraId="1A5D6B63" w14:textId="2028E5D1" w:rsidR="004A1B2E" w:rsidRPr="00757D97" w:rsidRDefault="00D324A0" w:rsidP="00AA3011">
      <w:pPr>
        <w:pStyle w:val="Ttulo1"/>
        <w:keepNext w:val="0"/>
        <w:widowControl w:val="0"/>
        <w:spacing w:after="0" w:line="288" w:lineRule="auto"/>
        <w:contextualSpacing/>
        <w:rPr>
          <w:rFonts w:ascii="Tahoma" w:hAnsi="Tahoma" w:cs="Tahoma"/>
          <w:b w:val="0"/>
          <w:i/>
          <w:sz w:val="21"/>
          <w:szCs w:val="21"/>
        </w:rPr>
      </w:pPr>
      <w:r w:rsidRPr="00757D97">
        <w:rPr>
          <w:rFonts w:ascii="Tahoma" w:hAnsi="Tahoma" w:cs="Tahoma"/>
          <w:b w:val="0"/>
          <w:i/>
          <w:sz w:val="21"/>
          <w:szCs w:val="21"/>
        </w:rPr>
        <w:lastRenderedPageBreak/>
        <w:t>(</w:t>
      </w:r>
      <w:r w:rsidR="000D112D" w:rsidRPr="00757D97">
        <w:rPr>
          <w:rFonts w:ascii="Tahoma" w:hAnsi="Tahoma" w:cs="Tahoma"/>
          <w:b w:val="0"/>
          <w:i/>
          <w:sz w:val="21"/>
          <w:szCs w:val="21"/>
        </w:rPr>
        <w:t xml:space="preserve">Página de assinaturas do </w:t>
      </w:r>
      <w:r w:rsidR="002F287F" w:rsidRPr="00757D97">
        <w:rPr>
          <w:rFonts w:ascii="Tahoma" w:hAnsi="Tahoma" w:cs="Tahoma"/>
          <w:b w:val="0"/>
          <w:i/>
          <w:sz w:val="21"/>
          <w:szCs w:val="21"/>
        </w:rPr>
        <w:t xml:space="preserve">Instrumento Particular de Escritura da </w:t>
      </w:r>
      <w:bookmarkStart w:id="103" w:name="_Hlk85048868"/>
      <w:r w:rsidR="00472D65" w:rsidRPr="00757D97">
        <w:rPr>
          <w:rFonts w:ascii="Tahoma" w:hAnsi="Tahoma" w:cs="Tahoma"/>
          <w:b w:val="0"/>
          <w:i/>
          <w:sz w:val="21"/>
          <w:szCs w:val="21"/>
        </w:rPr>
        <w:t xml:space="preserve">2ª </w:t>
      </w:r>
      <w:r w:rsidR="00B87437" w:rsidRPr="00757D97">
        <w:rPr>
          <w:rFonts w:ascii="Tahoma" w:hAnsi="Tahoma" w:cs="Tahoma"/>
          <w:b w:val="0"/>
          <w:i/>
          <w:sz w:val="21"/>
          <w:szCs w:val="21"/>
        </w:rPr>
        <w:t>(</w:t>
      </w:r>
      <w:bookmarkEnd w:id="103"/>
      <w:r w:rsidR="00472D65" w:rsidRPr="00757D97">
        <w:rPr>
          <w:rFonts w:ascii="Tahoma" w:hAnsi="Tahoma" w:cs="Tahoma"/>
          <w:b w:val="0"/>
          <w:i/>
          <w:sz w:val="21"/>
          <w:szCs w:val="21"/>
        </w:rPr>
        <w:t>Segunda</w:t>
      </w:r>
      <w:r w:rsidR="00B87437" w:rsidRPr="00757D97">
        <w:rPr>
          <w:rFonts w:ascii="Tahoma" w:hAnsi="Tahoma" w:cs="Tahoma"/>
          <w:b w:val="0"/>
          <w:i/>
          <w:sz w:val="21"/>
          <w:szCs w:val="21"/>
        </w:rPr>
        <w:t xml:space="preserve">) </w:t>
      </w:r>
      <w:r w:rsidR="00EE4502" w:rsidRPr="00757D97">
        <w:rPr>
          <w:rFonts w:ascii="Tahoma" w:hAnsi="Tahoma" w:cs="Tahoma"/>
          <w:b w:val="0"/>
          <w:i/>
          <w:sz w:val="21"/>
          <w:szCs w:val="21"/>
        </w:rPr>
        <w:t>Emissão de Debêntures Simples</w:t>
      </w:r>
      <w:r w:rsidR="002F287F" w:rsidRPr="00757D97">
        <w:rPr>
          <w:rFonts w:ascii="Tahoma" w:hAnsi="Tahoma" w:cs="Tahoma"/>
          <w:b w:val="0"/>
          <w:i/>
          <w:sz w:val="21"/>
          <w:szCs w:val="21"/>
        </w:rPr>
        <w:t>, Não Conversíveis em Ações, da Espécie Quirografária,</w:t>
      </w:r>
      <w:r w:rsidR="00EE4502" w:rsidRPr="00757D97">
        <w:rPr>
          <w:rFonts w:ascii="Tahoma" w:hAnsi="Tahoma" w:cs="Tahoma"/>
          <w:b w:val="0"/>
          <w:i/>
          <w:sz w:val="21"/>
          <w:szCs w:val="21"/>
        </w:rPr>
        <w:t xml:space="preserve"> com Garantia Adiciona</w:t>
      </w:r>
      <w:r w:rsidR="00281E8F" w:rsidRPr="00757D97">
        <w:rPr>
          <w:rFonts w:ascii="Tahoma" w:hAnsi="Tahoma" w:cs="Tahoma"/>
          <w:b w:val="0"/>
          <w:i/>
          <w:sz w:val="21"/>
          <w:szCs w:val="21"/>
        </w:rPr>
        <w:t>l</w:t>
      </w:r>
      <w:r w:rsidR="00EE4502" w:rsidRPr="00757D97">
        <w:rPr>
          <w:rFonts w:ascii="Tahoma" w:hAnsi="Tahoma" w:cs="Tahoma"/>
          <w:b w:val="0"/>
          <w:i/>
          <w:sz w:val="21"/>
          <w:szCs w:val="21"/>
        </w:rPr>
        <w:t xml:space="preserve"> </w:t>
      </w:r>
      <w:r w:rsidR="004918EF" w:rsidRPr="00757D97">
        <w:rPr>
          <w:rFonts w:ascii="Tahoma" w:hAnsi="Tahoma" w:cs="Tahoma"/>
          <w:b w:val="0"/>
          <w:i/>
          <w:sz w:val="21"/>
          <w:szCs w:val="21"/>
        </w:rPr>
        <w:t>Real</w:t>
      </w:r>
      <w:r w:rsidR="00EE4502" w:rsidRPr="00757D97">
        <w:rPr>
          <w:rFonts w:ascii="Tahoma" w:hAnsi="Tahoma" w:cs="Tahoma"/>
          <w:b w:val="0"/>
          <w:i/>
          <w:sz w:val="21"/>
          <w:szCs w:val="21"/>
        </w:rPr>
        <w:t>,</w:t>
      </w:r>
      <w:r w:rsidR="002F287F" w:rsidRPr="00757D97">
        <w:rPr>
          <w:rFonts w:ascii="Tahoma" w:hAnsi="Tahoma" w:cs="Tahoma"/>
          <w:b w:val="0"/>
          <w:i/>
          <w:sz w:val="21"/>
          <w:szCs w:val="21"/>
        </w:rPr>
        <w:t xml:space="preserve"> em Série Única, para Colocação Privada, da </w:t>
      </w:r>
      <w:r w:rsidR="0010435C" w:rsidRPr="00757D97">
        <w:rPr>
          <w:rFonts w:ascii="Tahoma" w:hAnsi="Tahoma" w:cs="Tahoma"/>
          <w:b w:val="0"/>
          <w:bCs/>
          <w:i/>
          <w:sz w:val="21"/>
          <w:szCs w:val="21"/>
        </w:rPr>
        <w:t xml:space="preserve">Premium Tabacos </w:t>
      </w:r>
      <w:r w:rsidR="00AF6DFA" w:rsidRPr="00757D97">
        <w:rPr>
          <w:rFonts w:ascii="Tahoma" w:hAnsi="Tahoma" w:cs="Tahoma"/>
          <w:b w:val="0"/>
          <w:bCs/>
          <w:i/>
          <w:sz w:val="21"/>
          <w:szCs w:val="21"/>
        </w:rPr>
        <w:t xml:space="preserve">do Brasil </w:t>
      </w:r>
      <w:r w:rsidR="0010435C" w:rsidRPr="00757D97">
        <w:rPr>
          <w:rFonts w:ascii="Tahoma" w:hAnsi="Tahoma" w:cs="Tahoma"/>
          <w:b w:val="0"/>
          <w:bCs/>
          <w:i/>
          <w:sz w:val="21"/>
          <w:szCs w:val="21"/>
        </w:rPr>
        <w:t>S.A.</w:t>
      </w:r>
      <w:r w:rsidRPr="00757D97">
        <w:rPr>
          <w:rFonts w:ascii="Tahoma" w:hAnsi="Tahoma" w:cs="Tahoma"/>
          <w:b w:val="0"/>
          <w:i/>
          <w:sz w:val="21"/>
          <w:szCs w:val="21"/>
        </w:rPr>
        <w:t>)</w:t>
      </w:r>
    </w:p>
    <w:p w14:paraId="0CED66F2" w14:textId="77777777" w:rsidR="000D112D" w:rsidRPr="00757D97" w:rsidRDefault="000D112D" w:rsidP="00AA3011">
      <w:pPr>
        <w:widowControl w:val="0"/>
        <w:spacing w:after="0" w:line="288" w:lineRule="auto"/>
        <w:contextualSpacing/>
        <w:rPr>
          <w:rFonts w:ascii="Tahoma" w:hAnsi="Tahoma" w:cs="Tahoma"/>
          <w:sz w:val="21"/>
          <w:szCs w:val="21"/>
        </w:rPr>
      </w:pPr>
    </w:p>
    <w:p w14:paraId="33A9677D" w14:textId="0E3A9163" w:rsidR="000D112D" w:rsidRPr="00757D97" w:rsidRDefault="000D112D" w:rsidP="00AA3011">
      <w:pPr>
        <w:widowControl w:val="0"/>
        <w:spacing w:after="0" w:line="288" w:lineRule="auto"/>
        <w:contextualSpacing/>
        <w:rPr>
          <w:rFonts w:ascii="Tahoma" w:hAnsi="Tahoma" w:cs="Tahoma"/>
          <w:sz w:val="21"/>
          <w:szCs w:val="21"/>
        </w:rPr>
      </w:pPr>
    </w:p>
    <w:p w14:paraId="77E83F6E" w14:textId="23D64F35" w:rsidR="00A16298" w:rsidRPr="00757D97" w:rsidRDefault="00A16298" w:rsidP="00AA3011">
      <w:pPr>
        <w:widowControl w:val="0"/>
        <w:spacing w:after="0" w:line="288" w:lineRule="auto"/>
        <w:contextualSpacing/>
        <w:rPr>
          <w:rFonts w:ascii="Tahoma" w:hAnsi="Tahoma" w:cs="Tahoma"/>
          <w:sz w:val="21"/>
          <w:szCs w:val="21"/>
        </w:rPr>
      </w:pPr>
    </w:p>
    <w:p w14:paraId="6FA95BA0" w14:textId="77777777" w:rsidR="00A16298" w:rsidRPr="00757D97" w:rsidRDefault="00A16298" w:rsidP="00AA3011">
      <w:pPr>
        <w:widowControl w:val="0"/>
        <w:spacing w:after="0" w:line="288" w:lineRule="auto"/>
        <w:contextualSpacing/>
        <w:rPr>
          <w:rFonts w:ascii="Tahoma" w:hAnsi="Tahoma" w:cs="Tahoma"/>
          <w:sz w:val="21"/>
          <w:szCs w:val="21"/>
        </w:rPr>
      </w:pPr>
    </w:p>
    <w:p w14:paraId="04F40832" w14:textId="77777777" w:rsidR="000D112D" w:rsidRPr="00757D97" w:rsidRDefault="000D112D" w:rsidP="00AA3011">
      <w:pPr>
        <w:widowControl w:val="0"/>
        <w:spacing w:after="0" w:line="288" w:lineRule="auto"/>
        <w:contextualSpacing/>
        <w:rPr>
          <w:rFonts w:ascii="Tahoma" w:hAnsi="Tahoma" w:cs="Tahoma"/>
          <w:sz w:val="21"/>
          <w:szCs w:val="21"/>
        </w:rPr>
      </w:pPr>
    </w:p>
    <w:p w14:paraId="20EB1B37" w14:textId="77777777" w:rsidR="000D112D" w:rsidRPr="00757D97" w:rsidRDefault="000D112D" w:rsidP="00AA3011">
      <w:pPr>
        <w:widowControl w:val="0"/>
        <w:spacing w:after="0" w:line="288" w:lineRule="auto"/>
        <w:contextualSpacing/>
        <w:rPr>
          <w:rFonts w:ascii="Tahoma" w:hAnsi="Tahoma" w:cs="Tahoma"/>
          <w:sz w:val="21"/>
          <w:szCs w:val="21"/>
        </w:rPr>
      </w:pPr>
      <w:bookmarkStart w:id="104" w:name="_Hlk82626516"/>
    </w:p>
    <w:p w14:paraId="767FD788" w14:textId="77777777" w:rsidR="000D112D" w:rsidRPr="00757D97" w:rsidRDefault="000D112D"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_______________________________________________________</w:t>
      </w:r>
    </w:p>
    <w:p w14:paraId="217C7258" w14:textId="2674D5C6" w:rsidR="000D112D" w:rsidRPr="00757D97" w:rsidRDefault="0010435C" w:rsidP="00AA3011">
      <w:pPr>
        <w:widowControl w:val="0"/>
        <w:spacing w:after="0" w:line="288" w:lineRule="auto"/>
        <w:contextualSpacing/>
        <w:jc w:val="center"/>
        <w:rPr>
          <w:rFonts w:ascii="Tahoma" w:hAnsi="Tahoma" w:cs="Tahoma"/>
          <w:smallCaps/>
          <w:sz w:val="21"/>
          <w:szCs w:val="21"/>
        </w:rPr>
      </w:pPr>
      <w:r w:rsidRPr="00757D97">
        <w:rPr>
          <w:rFonts w:ascii="Tahoma" w:hAnsi="Tahoma" w:cs="Tahoma"/>
          <w:b/>
          <w:bCs/>
          <w:smallCaps/>
          <w:sz w:val="21"/>
          <w:szCs w:val="21"/>
        </w:rPr>
        <w:t xml:space="preserve">Premium Tabacos </w:t>
      </w:r>
      <w:r w:rsidR="00AF6DFA" w:rsidRPr="00757D97">
        <w:rPr>
          <w:rFonts w:ascii="Tahoma" w:hAnsi="Tahoma" w:cs="Tahoma"/>
          <w:b/>
          <w:bCs/>
          <w:smallCaps/>
          <w:sz w:val="21"/>
          <w:szCs w:val="21"/>
        </w:rPr>
        <w:t xml:space="preserve">do Brasil </w:t>
      </w:r>
      <w:r w:rsidRPr="00757D97">
        <w:rPr>
          <w:rFonts w:ascii="Tahoma" w:hAnsi="Tahoma" w:cs="Tahoma"/>
          <w:b/>
          <w:bCs/>
          <w:smallCaps/>
          <w:sz w:val="21"/>
          <w:szCs w:val="21"/>
        </w:rPr>
        <w:t>S.A.</w:t>
      </w:r>
    </w:p>
    <w:p w14:paraId="3E3B7036" w14:textId="19243435" w:rsidR="000D112D" w:rsidRPr="00757D97" w:rsidRDefault="000D112D" w:rsidP="00AA3011">
      <w:pPr>
        <w:widowControl w:val="0"/>
        <w:spacing w:after="0" w:line="288" w:lineRule="auto"/>
        <w:contextualSpacing/>
        <w:jc w:val="left"/>
        <w:rPr>
          <w:rFonts w:ascii="Tahoma" w:hAnsi="Tahoma" w:cs="Tahoma"/>
          <w:sz w:val="21"/>
          <w:szCs w:val="21"/>
        </w:rPr>
      </w:pPr>
    </w:p>
    <w:p w14:paraId="12330BD9" w14:textId="77777777" w:rsidR="00283CBA" w:rsidRPr="00757D97" w:rsidRDefault="00283CBA" w:rsidP="00AA3011">
      <w:pPr>
        <w:widowControl w:val="0"/>
        <w:spacing w:after="0" w:line="288" w:lineRule="auto"/>
        <w:contextualSpacing/>
        <w:rPr>
          <w:rFonts w:ascii="Tahoma" w:hAnsi="Tahoma" w:cs="Tahoma"/>
          <w:sz w:val="21"/>
          <w:szCs w:val="21"/>
        </w:rPr>
      </w:pPr>
    </w:p>
    <w:p w14:paraId="00C7D2F3" w14:textId="78983BEC" w:rsidR="00283CBA" w:rsidRPr="00757D97" w:rsidRDefault="00283CBA" w:rsidP="00AA3011">
      <w:pPr>
        <w:widowControl w:val="0"/>
        <w:spacing w:after="0" w:line="288" w:lineRule="auto"/>
        <w:contextualSpacing/>
        <w:rPr>
          <w:rFonts w:ascii="Tahoma" w:hAnsi="Tahoma" w:cs="Tahoma"/>
          <w:sz w:val="21"/>
          <w:szCs w:val="21"/>
        </w:rPr>
      </w:pPr>
    </w:p>
    <w:p w14:paraId="033FBCC2" w14:textId="3F3900DE" w:rsidR="00A16298" w:rsidRPr="00757D97" w:rsidRDefault="00A16298" w:rsidP="00AA3011">
      <w:pPr>
        <w:widowControl w:val="0"/>
        <w:spacing w:after="0" w:line="288" w:lineRule="auto"/>
        <w:contextualSpacing/>
        <w:rPr>
          <w:rFonts w:ascii="Tahoma" w:hAnsi="Tahoma" w:cs="Tahoma"/>
          <w:sz w:val="21"/>
          <w:szCs w:val="21"/>
        </w:rPr>
      </w:pPr>
    </w:p>
    <w:p w14:paraId="08E32CCE" w14:textId="77777777" w:rsidR="00A16298" w:rsidRPr="00757D97" w:rsidRDefault="00A16298" w:rsidP="00AA3011">
      <w:pPr>
        <w:widowControl w:val="0"/>
        <w:spacing w:after="0" w:line="288" w:lineRule="auto"/>
        <w:contextualSpacing/>
        <w:rPr>
          <w:rFonts w:ascii="Tahoma" w:hAnsi="Tahoma" w:cs="Tahoma"/>
          <w:sz w:val="21"/>
          <w:szCs w:val="21"/>
        </w:rPr>
      </w:pPr>
    </w:p>
    <w:p w14:paraId="0CF465BC" w14:textId="77777777" w:rsidR="00283CBA" w:rsidRPr="00757D97" w:rsidRDefault="00283CBA" w:rsidP="00AA3011">
      <w:pPr>
        <w:widowControl w:val="0"/>
        <w:spacing w:after="0" w:line="288" w:lineRule="auto"/>
        <w:contextualSpacing/>
        <w:rPr>
          <w:rFonts w:ascii="Tahoma" w:hAnsi="Tahoma" w:cs="Tahoma"/>
          <w:sz w:val="21"/>
          <w:szCs w:val="21"/>
        </w:rPr>
      </w:pPr>
    </w:p>
    <w:p w14:paraId="46D67DC8" w14:textId="77777777" w:rsidR="000D112D" w:rsidRPr="00757D97" w:rsidRDefault="000D112D"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_______________________________________________________</w:t>
      </w:r>
    </w:p>
    <w:p w14:paraId="10578B24" w14:textId="42FBC2E6" w:rsidR="000D112D" w:rsidRPr="00757D97" w:rsidRDefault="0010435C" w:rsidP="00AA3011">
      <w:pPr>
        <w:widowControl w:val="0"/>
        <w:spacing w:after="0" w:line="288" w:lineRule="auto"/>
        <w:contextualSpacing/>
        <w:jc w:val="center"/>
        <w:rPr>
          <w:rFonts w:ascii="Tahoma" w:hAnsi="Tahoma" w:cs="Tahoma"/>
          <w:b/>
          <w:sz w:val="21"/>
          <w:szCs w:val="21"/>
        </w:rPr>
      </w:pPr>
      <w:r w:rsidRPr="00757D97">
        <w:rPr>
          <w:rFonts w:ascii="Tahoma" w:hAnsi="Tahoma" w:cs="Tahoma"/>
          <w:b/>
          <w:smallCaps/>
          <w:sz w:val="21"/>
          <w:szCs w:val="21"/>
        </w:rPr>
        <w:t>Virgo Companhia de Securitização</w:t>
      </w:r>
    </w:p>
    <w:p w14:paraId="36F235D9" w14:textId="77777777" w:rsidR="00283CBA" w:rsidRPr="00757D97" w:rsidRDefault="00283CBA" w:rsidP="00AA3011">
      <w:pPr>
        <w:widowControl w:val="0"/>
        <w:spacing w:after="0" w:line="288" w:lineRule="auto"/>
        <w:contextualSpacing/>
        <w:rPr>
          <w:rFonts w:ascii="Tahoma" w:hAnsi="Tahoma" w:cs="Tahoma"/>
          <w:sz w:val="21"/>
          <w:szCs w:val="21"/>
        </w:rPr>
      </w:pPr>
    </w:p>
    <w:p w14:paraId="050893C3" w14:textId="77777777" w:rsidR="00283CBA" w:rsidRPr="00757D97" w:rsidRDefault="00283CBA" w:rsidP="00AA3011">
      <w:pPr>
        <w:widowControl w:val="0"/>
        <w:spacing w:after="0" w:line="288" w:lineRule="auto"/>
        <w:contextualSpacing/>
        <w:rPr>
          <w:rFonts w:ascii="Tahoma" w:hAnsi="Tahoma" w:cs="Tahoma"/>
          <w:sz w:val="21"/>
          <w:szCs w:val="21"/>
        </w:rPr>
      </w:pPr>
    </w:p>
    <w:p w14:paraId="35194FB8" w14:textId="77777777" w:rsidR="00283CBA" w:rsidRPr="00757D97" w:rsidRDefault="00283CBA" w:rsidP="00AA3011">
      <w:pPr>
        <w:widowControl w:val="0"/>
        <w:spacing w:after="0" w:line="288" w:lineRule="auto"/>
        <w:contextualSpacing/>
        <w:rPr>
          <w:rFonts w:ascii="Tahoma" w:hAnsi="Tahoma" w:cs="Tahoma"/>
          <w:sz w:val="21"/>
          <w:szCs w:val="21"/>
        </w:rPr>
      </w:pPr>
    </w:p>
    <w:bookmarkEnd w:id="104"/>
    <w:p w14:paraId="3D49E637" w14:textId="01CB69E6" w:rsidR="00283CBA" w:rsidRPr="00757D97" w:rsidRDefault="00283CBA" w:rsidP="00AA3011">
      <w:pPr>
        <w:widowControl w:val="0"/>
        <w:spacing w:after="0" w:line="288" w:lineRule="auto"/>
        <w:contextualSpacing/>
        <w:rPr>
          <w:rFonts w:ascii="Tahoma" w:hAnsi="Tahoma" w:cs="Tahoma"/>
          <w:sz w:val="21"/>
          <w:szCs w:val="21"/>
        </w:rPr>
      </w:pPr>
    </w:p>
    <w:p w14:paraId="73AA471C" w14:textId="667703F8" w:rsidR="00A16298" w:rsidRPr="00757D97" w:rsidRDefault="00A16298" w:rsidP="00AA3011">
      <w:pPr>
        <w:widowControl w:val="0"/>
        <w:spacing w:after="0" w:line="288" w:lineRule="auto"/>
        <w:contextualSpacing/>
        <w:rPr>
          <w:rFonts w:ascii="Tahoma" w:hAnsi="Tahoma" w:cs="Tahoma"/>
          <w:sz w:val="21"/>
          <w:szCs w:val="21"/>
        </w:rPr>
      </w:pPr>
    </w:p>
    <w:p w14:paraId="7EE0292A" w14:textId="77777777" w:rsidR="00A16298" w:rsidRPr="00757D97" w:rsidRDefault="00A16298" w:rsidP="00AA3011">
      <w:pPr>
        <w:widowControl w:val="0"/>
        <w:spacing w:after="0" w:line="288" w:lineRule="auto"/>
        <w:contextualSpacing/>
        <w:rPr>
          <w:rFonts w:ascii="Tahoma" w:hAnsi="Tahoma" w:cs="Tahoma"/>
          <w:sz w:val="21"/>
          <w:szCs w:val="21"/>
        </w:rPr>
      </w:pPr>
    </w:p>
    <w:p w14:paraId="14D98DCE" w14:textId="77777777" w:rsidR="004576C5" w:rsidRPr="00757D97" w:rsidRDefault="004576C5" w:rsidP="00AA3011">
      <w:pPr>
        <w:widowControl w:val="0"/>
        <w:spacing w:after="0" w:line="288" w:lineRule="auto"/>
        <w:contextualSpacing/>
        <w:rPr>
          <w:rFonts w:ascii="Tahoma" w:hAnsi="Tahoma" w:cs="Tahoma"/>
          <w:i/>
          <w:sz w:val="21"/>
          <w:szCs w:val="21"/>
        </w:rPr>
      </w:pPr>
    </w:p>
    <w:p w14:paraId="246FA079" w14:textId="77777777" w:rsidR="004576C5" w:rsidRPr="00757D97" w:rsidRDefault="004576C5" w:rsidP="00AA3011">
      <w:pPr>
        <w:widowControl w:val="0"/>
        <w:spacing w:after="0" w:line="288" w:lineRule="auto"/>
        <w:contextualSpacing/>
        <w:rPr>
          <w:rFonts w:ascii="Tahoma" w:hAnsi="Tahoma" w:cs="Tahoma"/>
          <w:i/>
          <w:sz w:val="21"/>
          <w:szCs w:val="21"/>
        </w:rPr>
      </w:pPr>
    </w:p>
    <w:p w14:paraId="6FF25B21" w14:textId="77777777" w:rsidR="004576C5" w:rsidRPr="00757D97" w:rsidRDefault="004576C5" w:rsidP="00AA3011">
      <w:pPr>
        <w:widowControl w:val="0"/>
        <w:spacing w:after="0" w:line="288" w:lineRule="auto"/>
        <w:contextualSpacing/>
        <w:rPr>
          <w:rFonts w:ascii="Tahoma" w:hAnsi="Tahoma" w:cs="Tahoma"/>
          <w:i/>
          <w:sz w:val="21"/>
          <w:szCs w:val="21"/>
        </w:rPr>
      </w:pPr>
      <w:bookmarkStart w:id="105" w:name="_Hlk82626538"/>
    </w:p>
    <w:p w14:paraId="0F6E80C1" w14:textId="696C046B" w:rsidR="00430C48" w:rsidRPr="00757D97" w:rsidRDefault="00EE4502" w:rsidP="00AA3011">
      <w:pPr>
        <w:widowControl w:val="0"/>
        <w:spacing w:after="0" w:line="288" w:lineRule="auto"/>
        <w:contextualSpacing/>
        <w:rPr>
          <w:rFonts w:ascii="Tahoma" w:hAnsi="Tahoma" w:cs="Tahoma"/>
          <w:sz w:val="21"/>
          <w:szCs w:val="21"/>
        </w:rPr>
      </w:pPr>
      <w:r w:rsidRPr="00757D97">
        <w:rPr>
          <w:rFonts w:ascii="Tahoma" w:hAnsi="Tahoma" w:cs="Tahoma"/>
          <w:b/>
          <w:smallCaps/>
          <w:sz w:val="21"/>
          <w:szCs w:val="21"/>
        </w:rPr>
        <w:t>Testemunhas</w:t>
      </w:r>
      <w:r w:rsidR="00430C48" w:rsidRPr="00757D97">
        <w:rPr>
          <w:rFonts w:ascii="Tahoma" w:hAnsi="Tahoma" w:cs="Tahoma"/>
          <w:b/>
          <w:sz w:val="21"/>
          <w:szCs w:val="21"/>
        </w:rPr>
        <w:t>:</w:t>
      </w:r>
    </w:p>
    <w:p w14:paraId="1D4E21EA" w14:textId="7445E67D" w:rsidR="00430C48" w:rsidRPr="00757D97" w:rsidRDefault="00430C48" w:rsidP="00AA3011">
      <w:pPr>
        <w:widowControl w:val="0"/>
        <w:spacing w:after="0" w:line="288" w:lineRule="auto"/>
        <w:contextualSpacing/>
        <w:rPr>
          <w:rFonts w:ascii="Tahoma" w:hAnsi="Tahoma" w:cs="Tahoma"/>
          <w:sz w:val="21"/>
          <w:szCs w:val="21"/>
        </w:rPr>
      </w:pPr>
    </w:p>
    <w:tbl>
      <w:tblPr>
        <w:tblW w:w="0" w:type="auto"/>
        <w:tblLook w:val="04A0" w:firstRow="1" w:lastRow="0" w:firstColumn="1" w:lastColumn="0" w:noHBand="0" w:noVBand="1"/>
      </w:tblPr>
      <w:tblGrid>
        <w:gridCol w:w="4332"/>
        <w:gridCol w:w="4173"/>
      </w:tblGrid>
      <w:tr w:rsidR="00934FB3" w:rsidRPr="00757D97" w14:paraId="524765F5" w14:textId="77777777" w:rsidTr="00934FB3">
        <w:tc>
          <w:tcPr>
            <w:tcW w:w="4415" w:type="dxa"/>
          </w:tcPr>
          <w:p w14:paraId="2D572352" w14:textId="46846D6D" w:rsidR="00934FB3" w:rsidRPr="00757D97" w:rsidRDefault="00934FB3"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1. _________________________________</w:t>
            </w:r>
          </w:p>
          <w:p w14:paraId="529CB864" w14:textId="02028F8D" w:rsidR="00934FB3" w:rsidRPr="00757D97" w:rsidRDefault="00934FB3" w:rsidP="00AA3011">
            <w:pPr>
              <w:widowControl w:val="0"/>
              <w:spacing w:after="0" w:line="288" w:lineRule="auto"/>
              <w:ind w:left="175"/>
              <w:contextualSpacing/>
              <w:rPr>
                <w:rFonts w:ascii="Tahoma" w:hAnsi="Tahoma" w:cs="Tahoma"/>
                <w:sz w:val="21"/>
                <w:szCs w:val="21"/>
              </w:rPr>
            </w:pPr>
            <w:r w:rsidRPr="00757D97">
              <w:rPr>
                <w:rFonts w:ascii="Tahoma" w:hAnsi="Tahoma" w:cs="Tahoma"/>
                <w:sz w:val="21"/>
                <w:szCs w:val="21"/>
              </w:rPr>
              <w:t xml:space="preserve">Nome: </w:t>
            </w:r>
          </w:p>
          <w:p w14:paraId="317B315F" w14:textId="16E0BD88" w:rsidR="00934FB3" w:rsidRPr="00757D97" w:rsidRDefault="00934FB3" w:rsidP="00AA3011">
            <w:pPr>
              <w:widowControl w:val="0"/>
              <w:spacing w:after="0" w:line="288" w:lineRule="auto"/>
              <w:ind w:left="175"/>
              <w:contextualSpacing/>
              <w:rPr>
                <w:rFonts w:ascii="Tahoma" w:hAnsi="Tahoma" w:cs="Tahoma"/>
                <w:sz w:val="21"/>
                <w:szCs w:val="21"/>
              </w:rPr>
            </w:pPr>
            <w:r w:rsidRPr="00757D97">
              <w:rPr>
                <w:rFonts w:ascii="Tahoma" w:hAnsi="Tahoma" w:cs="Tahoma"/>
                <w:sz w:val="21"/>
                <w:szCs w:val="21"/>
              </w:rPr>
              <w:t xml:space="preserve">CPF/ME: </w:t>
            </w:r>
          </w:p>
        </w:tc>
        <w:tc>
          <w:tcPr>
            <w:tcW w:w="4415" w:type="dxa"/>
          </w:tcPr>
          <w:p w14:paraId="15D2D6E8" w14:textId="531DF5CA" w:rsidR="00934FB3" w:rsidRPr="00757D97" w:rsidRDefault="00934FB3"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2. __________________________</w:t>
            </w:r>
          </w:p>
          <w:p w14:paraId="548B40FF" w14:textId="77777777" w:rsidR="00934FB3" w:rsidRPr="00757D97" w:rsidRDefault="00934FB3" w:rsidP="00AA3011">
            <w:pPr>
              <w:widowControl w:val="0"/>
              <w:spacing w:after="0" w:line="288" w:lineRule="auto"/>
              <w:ind w:left="175"/>
              <w:contextualSpacing/>
              <w:rPr>
                <w:rFonts w:ascii="Tahoma" w:hAnsi="Tahoma" w:cs="Tahoma"/>
                <w:sz w:val="21"/>
                <w:szCs w:val="21"/>
              </w:rPr>
            </w:pPr>
            <w:r w:rsidRPr="00757D97">
              <w:rPr>
                <w:rFonts w:ascii="Tahoma" w:hAnsi="Tahoma" w:cs="Tahoma"/>
                <w:sz w:val="21"/>
                <w:szCs w:val="21"/>
              </w:rPr>
              <w:t xml:space="preserve">Nome: </w:t>
            </w:r>
          </w:p>
          <w:p w14:paraId="5E21D078" w14:textId="66F66DD7" w:rsidR="00934FB3" w:rsidRPr="00757D97" w:rsidRDefault="00934FB3" w:rsidP="00AA3011">
            <w:pPr>
              <w:widowControl w:val="0"/>
              <w:spacing w:after="0" w:line="288" w:lineRule="auto"/>
              <w:ind w:left="175"/>
              <w:contextualSpacing/>
              <w:rPr>
                <w:rFonts w:ascii="Tahoma" w:hAnsi="Tahoma" w:cs="Tahoma"/>
                <w:sz w:val="21"/>
                <w:szCs w:val="21"/>
              </w:rPr>
            </w:pPr>
            <w:r w:rsidRPr="00757D97">
              <w:rPr>
                <w:rFonts w:ascii="Tahoma" w:hAnsi="Tahoma" w:cs="Tahoma"/>
                <w:sz w:val="21"/>
                <w:szCs w:val="21"/>
              </w:rPr>
              <w:t xml:space="preserve">CPF/ME: </w:t>
            </w:r>
          </w:p>
        </w:tc>
      </w:tr>
      <w:bookmarkEnd w:id="105"/>
    </w:tbl>
    <w:p w14:paraId="71E6320B" w14:textId="77777777" w:rsidR="00ED1E3B" w:rsidRPr="00757D97" w:rsidRDefault="00B83CAE" w:rsidP="00AA3011">
      <w:pPr>
        <w:widowControl w:val="0"/>
        <w:spacing w:after="0" w:line="288" w:lineRule="auto"/>
        <w:contextualSpacing/>
        <w:jc w:val="left"/>
        <w:rPr>
          <w:rFonts w:ascii="Tahoma" w:hAnsi="Tahoma" w:cs="Tahoma"/>
          <w:sz w:val="21"/>
          <w:szCs w:val="21"/>
        </w:rPr>
        <w:sectPr w:rsidR="00ED1E3B" w:rsidRPr="00757D97" w:rsidSect="00770B9B">
          <w:headerReference w:type="even" r:id="rId19"/>
          <w:headerReference w:type="default" r:id="rId20"/>
          <w:footerReference w:type="even" r:id="rId21"/>
          <w:footerReference w:type="default" r:id="rId22"/>
          <w:headerReference w:type="first" r:id="rId23"/>
          <w:footerReference w:type="first" r:id="rId24"/>
          <w:pgSz w:w="11907" w:h="16840" w:code="9"/>
          <w:pgMar w:top="1701" w:right="1701" w:bottom="1418" w:left="1701" w:header="720" w:footer="720" w:gutter="0"/>
          <w:cols w:space="720"/>
          <w:titlePg/>
          <w:docGrid w:linePitch="354"/>
        </w:sectPr>
      </w:pPr>
      <w:r w:rsidRPr="00757D97">
        <w:rPr>
          <w:rFonts w:ascii="Tahoma" w:hAnsi="Tahoma" w:cs="Tahoma"/>
          <w:sz w:val="21"/>
          <w:szCs w:val="21"/>
        </w:rPr>
        <w:br w:type="page"/>
      </w:r>
    </w:p>
    <w:p w14:paraId="7B6AF186" w14:textId="62085762" w:rsidR="00F84E30" w:rsidRPr="00757D97" w:rsidRDefault="00F84E30" w:rsidP="00AA3011">
      <w:pPr>
        <w:pStyle w:val="Ttulo1"/>
        <w:keepNext w:val="0"/>
        <w:widowControl w:val="0"/>
        <w:spacing w:after="0" w:line="288" w:lineRule="auto"/>
        <w:contextualSpacing/>
        <w:jc w:val="center"/>
        <w:rPr>
          <w:rFonts w:ascii="Tahoma" w:hAnsi="Tahoma" w:cs="Tahoma"/>
          <w:b w:val="0"/>
          <w:smallCaps/>
          <w:sz w:val="21"/>
          <w:szCs w:val="21"/>
        </w:rPr>
      </w:pPr>
      <w:r w:rsidRPr="00757D97">
        <w:rPr>
          <w:rFonts w:ascii="Tahoma" w:hAnsi="Tahoma" w:cs="Tahoma"/>
          <w:smallCaps/>
          <w:sz w:val="21"/>
          <w:szCs w:val="21"/>
        </w:rPr>
        <w:lastRenderedPageBreak/>
        <w:t>Anexo I</w:t>
      </w:r>
    </w:p>
    <w:p w14:paraId="589C4BA4" w14:textId="177069CB" w:rsidR="0024012F" w:rsidRPr="00757D97" w:rsidRDefault="0024012F" w:rsidP="00AA3011">
      <w:pPr>
        <w:widowControl w:val="0"/>
        <w:spacing w:after="0" w:line="288" w:lineRule="auto"/>
        <w:contextualSpacing/>
        <w:rPr>
          <w:rFonts w:ascii="Tahoma" w:hAnsi="Tahoma" w:cs="Tahoma"/>
          <w:sz w:val="21"/>
          <w:szCs w:val="21"/>
        </w:rPr>
      </w:pPr>
    </w:p>
    <w:p w14:paraId="4C505537" w14:textId="77777777" w:rsidR="008E3213" w:rsidRPr="00757D97" w:rsidRDefault="008E3213" w:rsidP="00AA3011">
      <w:pPr>
        <w:widowControl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Tabela de Volumes e Datas de Alocação de Recursos</w:t>
      </w:r>
    </w:p>
    <w:p w14:paraId="40E1F154" w14:textId="77777777" w:rsidR="008E3213" w:rsidRPr="00757D97" w:rsidRDefault="008E3213" w:rsidP="00AA3011">
      <w:pPr>
        <w:widowControl w:val="0"/>
        <w:spacing w:after="0" w:line="288" w:lineRule="auto"/>
        <w:contextualSpacing/>
        <w:rPr>
          <w:rFonts w:ascii="Tahoma" w:hAnsi="Tahoma" w:cs="Tahoma"/>
          <w:caps/>
          <w:sz w:val="21"/>
          <w:szCs w:val="21"/>
        </w:rPr>
      </w:pPr>
    </w:p>
    <w:p w14:paraId="36F3EEE5" w14:textId="0E746219" w:rsidR="008E3213" w:rsidRPr="00757D97" w:rsidRDefault="008E3213"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 xml:space="preserve">Os recursos obtidos por meio das Debêntures efetivamente subscritas e integralizadas serão utilizados pela Emissora, integral e exclusivamente, em suas atividades do agronegócio, no curso ordinário dos seus negócios, </w:t>
      </w:r>
      <w:bookmarkStart w:id="106" w:name="_Hlk96011764"/>
      <w:r w:rsidRPr="00757D97">
        <w:rPr>
          <w:rFonts w:ascii="Tahoma" w:hAnsi="Tahoma" w:cs="Tahoma"/>
          <w:sz w:val="21"/>
          <w:szCs w:val="21"/>
        </w:rPr>
        <w:t xml:space="preserve">em especial para o fim de </w:t>
      </w:r>
      <w:r w:rsidR="00E12D33" w:rsidRPr="00757D97">
        <w:rPr>
          <w:rFonts w:ascii="Tahoma" w:hAnsi="Tahoma" w:cs="Tahoma"/>
          <w:sz w:val="21"/>
          <w:szCs w:val="21"/>
        </w:rPr>
        <w:t>a</w:t>
      </w:r>
      <w:r w:rsidR="003C75E9" w:rsidRPr="00757D97">
        <w:rPr>
          <w:rFonts w:ascii="Tahoma" w:hAnsi="Tahoma" w:cs="Tahoma"/>
          <w:sz w:val="21"/>
          <w:szCs w:val="21"/>
        </w:rPr>
        <w:t>dquirir</w:t>
      </w:r>
      <w:r w:rsidR="00E12D33" w:rsidRPr="00757D97">
        <w:rPr>
          <w:rFonts w:ascii="Tahoma" w:hAnsi="Tahoma" w:cs="Tahoma"/>
          <w:sz w:val="21"/>
          <w:szCs w:val="21"/>
        </w:rPr>
        <w:t xml:space="preserve"> tabaco cru de produtores rurais elegíveis</w:t>
      </w:r>
      <w:r w:rsidR="003C75E9" w:rsidRPr="00757D97">
        <w:rPr>
          <w:rFonts w:ascii="Tahoma" w:hAnsi="Tahoma" w:cs="Tahoma"/>
          <w:sz w:val="21"/>
          <w:szCs w:val="21"/>
        </w:rPr>
        <w:t xml:space="preserve"> </w:t>
      </w:r>
      <w:r w:rsidR="00E12D33" w:rsidRPr="00757D97">
        <w:rPr>
          <w:rFonts w:ascii="Tahoma" w:hAnsi="Tahoma" w:cs="Tahoma"/>
          <w:sz w:val="21"/>
          <w:szCs w:val="21"/>
        </w:rPr>
        <w:t>para posterior beneficiamento em tabaco processado para venda</w:t>
      </w:r>
      <w:bookmarkEnd w:id="106"/>
      <w:r w:rsidRPr="00757D97">
        <w:rPr>
          <w:rFonts w:ascii="Tahoma" w:hAnsi="Tahoma" w:cs="Tahoma"/>
          <w:sz w:val="21"/>
          <w:szCs w:val="21"/>
        </w:rPr>
        <w:t>.</w:t>
      </w:r>
    </w:p>
    <w:p w14:paraId="472096B1" w14:textId="77777777" w:rsidR="008E3213" w:rsidRPr="00757D97" w:rsidRDefault="008E3213" w:rsidP="00AA3011">
      <w:pPr>
        <w:widowControl w:val="0"/>
        <w:spacing w:after="0" w:line="288" w:lineRule="auto"/>
        <w:contextualSpacing/>
        <w:rPr>
          <w:rFonts w:ascii="Tahoma" w:hAnsi="Tahoma" w:cs="Tahoma"/>
          <w:sz w:val="21"/>
          <w:szCs w:val="21"/>
        </w:rPr>
      </w:pPr>
    </w:p>
    <w:p w14:paraId="4841D36D" w14:textId="343D9E9E" w:rsidR="008E3213" w:rsidRPr="00757D97" w:rsidRDefault="008E3213" w:rsidP="00AA3011">
      <w:pPr>
        <w:widowControl w:val="0"/>
        <w:spacing w:after="0" w:line="288" w:lineRule="auto"/>
        <w:contextualSpacing/>
        <w:rPr>
          <w:rFonts w:ascii="Tahoma" w:hAnsi="Tahoma" w:cs="Tahoma"/>
          <w:sz w:val="21"/>
          <w:szCs w:val="21"/>
        </w:rPr>
      </w:pPr>
      <w:bookmarkStart w:id="107" w:name="_Hlk96011774"/>
      <w:r w:rsidRPr="00757D97">
        <w:rPr>
          <w:rFonts w:ascii="Tahoma" w:hAnsi="Tahoma" w:cs="Tahoma"/>
          <w:sz w:val="21"/>
          <w:szCs w:val="21"/>
        </w:rPr>
        <w:t>O cronograma aqui previsto é indicativo e não vinculante (“</w:t>
      </w:r>
      <w:r w:rsidRPr="00757D97">
        <w:rPr>
          <w:rFonts w:ascii="Tahoma" w:hAnsi="Tahoma" w:cs="Tahoma"/>
          <w:b/>
          <w:sz w:val="21"/>
          <w:szCs w:val="21"/>
        </w:rPr>
        <w:t>Cronograma Indicativo</w:t>
      </w:r>
      <w:r w:rsidRPr="00757D97">
        <w:rPr>
          <w:rFonts w:ascii="Tahoma" w:hAnsi="Tahoma" w:cs="Tahoma"/>
          <w:sz w:val="21"/>
          <w:szCs w:val="21"/>
        </w:rPr>
        <w:t>”), sendo que, caso necessário</w:t>
      </w:r>
      <w:r w:rsidR="0010435C" w:rsidRPr="00757D97">
        <w:rPr>
          <w:rFonts w:ascii="Tahoma" w:hAnsi="Tahoma" w:cs="Tahoma"/>
          <w:sz w:val="21"/>
          <w:szCs w:val="21"/>
        </w:rPr>
        <w:t xml:space="preserve"> e</w:t>
      </w:r>
      <w:r w:rsidRPr="00757D97">
        <w:rPr>
          <w:rFonts w:ascii="Tahoma" w:hAnsi="Tahoma" w:cs="Tahoma"/>
          <w:sz w:val="21"/>
          <w:szCs w:val="21"/>
        </w:rPr>
        <w:t xml:space="preserve"> considerando a dinâmica comercial do setor no qual atua, a Emissora poderá destinar os recursos provenientes da integralização das Debêntures em datas diversas das previstas neste Cronograma Indicativo, observada a obrigação de a Emissora realizar a integral destinação de recursos até a data de vencimento dos CRA ou até que a Emissora comprove a aplicação da totalidade dos recursos obtidos com a Emissão, o que ocorrer primeiro. </w:t>
      </w:r>
    </w:p>
    <w:bookmarkEnd w:id="107"/>
    <w:p w14:paraId="2058CF3F" w14:textId="77777777" w:rsidR="008E3213" w:rsidRPr="00757D97" w:rsidRDefault="008E3213" w:rsidP="00AA3011">
      <w:pPr>
        <w:widowControl w:val="0"/>
        <w:spacing w:after="0" w:line="288" w:lineRule="auto"/>
        <w:contextualSpacing/>
        <w:rPr>
          <w:rFonts w:ascii="Tahoma" w:hAnsi="Tahoma" w:cs="Tahoma"/>
          <w:sz w:val="21"/>
          <w:szCs w:val="21"/>
        </w:rPr>
      </w:pPr>
    </w:p>
    <w:p w14:paraId="0A1364C7" w14:textId="77777777" w:rsidR="008E3213" w:rsidRDefault="008E3213" w:rsidP="00AA3011">
      <w:pPr>
        <w:widowControl w:val="0"/>
        <w:spacing w:after="0" w:line="288" w:lineRule="auto"/>
        <w:contextualSpacing/>
        <w:rPr>
          <w:ins w:id="108" w:author="Vinicius Machado" w:date="2022-03-17T17:23:00Z"/>
          <w:rFonts w:ascii="Tahoma" w:hAnsi="Tahoma" w:cs="Tahoma"/>
          <w:sz w:val="21"/>
          <w:szCs w:val="21"/>
        </w:rPr>
      </w:pPr>
      <w:bookmarkStart w:id="109" w:name="_Hlk96011830"/>
      <w:r w:rsidRPr="00757D97">
        <w:rPr>
          <w:rFonts w:ascii="Tahoma" w:hAnsi="Tahoma" w:cs="Tahoma"/>
          <w:sz w:val="21"/>
          <w:szCs w:val="21"/>
        </w:rPr>
        <w:t>Por se tratar de cronograma tentativo e indicativo, caso, por qualquer motivo, ocorra qualquer atraso ou antecipação do Cronograma Indicativo: (i) não será necessário notificar o Agente Fiduciário dos CRA, bem como tampouco aditar a Escritura ou quaisquer outros documentos da Emissão; e (</w:t>
      </w:r>
      <w:proofErr w:type="spellStart"/>
      <w:r w:rsidRPr="00757D97">
        <w:rPr>
          <w:rFonts w:ascii="Tahoma" w:hAnsi="Tahoma" w:cs="Tahoma"/>
          <w:sz w:val="21"/>
          <w:szCs w:val="21"/>
        </w:rPr>
        <w:t>ii</w:t>
      </w:r>
      <w:proofErr w:type="spellEnd"/>
      <w:r w:rsidRPr="00757D97">
        <w:rPr>
          <w:rFonts w:ascii="Tahoma" w:hAnsi="Tahoma" w:cs="Tahoma"/>
          <w:sz w:val="21"/>
          <w:szCs w:val="21"/>
        </w:rPr>
        <w:t xml:space="preserve">) não será configurada qualquer hipótese de vencimento antecipado das Debêntures, desde que a Emissora realize a integral destinação de recursos até a data de vencimento dos CRA ou até que a Emissora comprove a aplicação da totalidade dos recursos obtidos com a Emissão, o que ocorrer primeiro. </w:t>
      </w:r>
    </w:p>
    <w:p w14:paraId="098033EC" w14:textId="77777777" w:rsidR="00D6098E" w:rsidRDefault="00D6098E" w:rsidP="00AA3011">
      <w:pPr>
        <w:widowControl w:val="0"/>
        <w:spacing w:after="0" w:line="288" w:lineRule="auto"/>
        <w:contextualSpacing/>
        <w:rPr>
          <w:ins w:id="110" w:author="Vinicius Machado" w:date="2022-03-17T17:24:00Z"/>
          <w:rFonts w:ascii="Tahoma" w:hAnsi="Tahoma" w:cs="Tahoma"/>
          <w:sz w:val="21"/>
          <w:szCs w:val="21"/>
        </w:rPr>
      </w:pPr>
    </w:p>
    <w:p w14:paraId="0BE875D4" w14:textId="77777777" w:rsidR="00DA3330" w:rsidRDefault="00DA3330" w:rsidP="00DA3330">
      <w:pPr>
        <w:widowControl w:val="0"/>
        <w:spacing w:after="0" w:line="288" w:lineRule="auto"/>
        <w:contextualSpacing/>
        <w:rPr>
          <w:ins w:id="111" w:author="Vinicius Machado" w:date="2022-03-17T17:24:00Z"/>
          <w:rFonts w:ascii="Tahoma" w:hAnsi="Tahoma" w:cs="Tahoma"/>
          <w:sz w:val="21"/>
          <w:szCs w:val="21"/>
        </w:rPr>
      </w:pPr>
    </w:p>
    <w:tbl>
      <w:tblPr>
        <w:tblW w:w="5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DA3330" w:rsidRPr="00757D97" w14:paraId="55869040" w14:textId="77777777" w:rsidTr="00BF634F">
        <w:trPr>
          <w:trHeight w:val="305"/>
          <w:jc w:val="center"/>
          <w:ins w:id="112" w:author="Vinicius Machado" w:date="2022-03-17T17:24:00Z"/>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6FFCEFC0" w14:textId="77777777" w:rsidR="00DA3330" w:rsidRPr="00FC0DC7" w:rsidRDefault="00DA3330" w:rsidP="00FC002C">
            <w:pPr>
              <w:spacing w:after="0" w:line="288" w:lineRule="auto"/>
              <w:jc w:val="center"/>
              <w:rPr>
                <w:ins w:id="113" w:author="Vinicius Machado" w:date="2022-03-17T17:24:00Z"/>
                <w:rFonts w:ascii="Tahoma" w:hAnsi="Tahoma" w:cs="Tahoma"/>
                <w:sz w:val="21"/>
                <w:szCs w:val="21"/>
              </w:rPr>
            </w:pPr>
            <w:ins w:id="114" w:author="Vinicius Machado" w:date="2022-03-17T17:24:00Z">
              <w:r w:rsidRPr="00FC0DC7">
                <w:rPr>
                  <w:rFonts w:ascii="Tahoma" w:hAnsi="Tahoma" w:cs="Tahoma"/>
                  <w:b/>
                  <w:smallCaps/>
                  <w:sz w:val="21"/>
                  <w:szCs w:val="21"/>
                </w:rPr>
                <w:t>Compra de Tabaco Cru</w:t>
              </w:r>
            </w:ins>
          </w:p>
        </w:tc>
      </w:tr>
      <w:tr w:rsidR="00DA3330" w:rsidRPr="003334A3" w14:paraId="2056F901" w14:textId="77777777" w:rsidTr="00FC002C">
        <w:trPr>
          <w:jc w:val="center"/>
          <w:ins w:id="115" w:author="Vinicius Machado" w:date="2022-03-17T17:24:00Z"/>
        </w:trPr>
        <w:tc>
          <w:tcPr>
            <w:tcW w:w="2836" w:type="dxa"/>
            <w:tcBorders>
              <w:top w:val="single" w:sz="4" w:space="0" w:color="auto"/>
              <w:left w:val="single" w:sz="4" w:space="0" w:color="auto"/>
              <w:bottom w:val="single" w:sz="4" w:space="0" w:color="auto"/>
              <w:right w:val="single" w:sz="4" w:space="0" w:color="auto"/>
            </w:tcBorders>
          </w:tcPr>
          <w:p w14:paraId="2658CD61" w14:textId="5D7B5B1A" w:rsidR="00DA3330" w:rsidRPr="00FC0DC7" w:rsidRDefault="00FC0DC7" w:rsidP="00FC002C">
            <w:pPr>
              <w:spacing w:after="0" w:line="288" w:lineRule="auto"/>
              <w:jc w:val="center"/>
              <w:rPr>
                <w:ins w:id="116" w:author="Vinicius Machado" w:date="2022-03-17T17:24:00Z"/>
                <w:rFonts w:ascii="Tahoma" w:hAnsi="Tahoma" w:cs="Tahoma"/>
                <w:sz w:val="21"/>
                <w:szCs w:val="21"/>
              </w:rPr>
            </w:pPr>
            <w:ins w:id="117" w:author="Vinicius Machado" w:date="2022-03-17T17:25:00Z">
              <w:r>
                <w:rPr>
                  <w:rFonts w:ascii="Tahoma" w:hAnsi="Tahoma" w:cs="Tahoma"/>
                  <w:sz w:val="21"/>
                  <w:szCs w:val="21"/>
                </w:rPr>
                <w:t>2º semestre de 2022</w:t>
              </w:r>
            </w:ins>
          </w:p>
        </w:tc>
        <w:tc>
          <w:tcPr>
            <w:tcW w:w="3118" w:type="dxa"/>
            <w:tcBorders>
              <w:top w:val="single" w:sz="4" w:space="0" w:color="auto"/>
              <w:left w:val="single" w:sz="4" w:space="0" w:color="auto"/>
              <w:bottom w:val="single" w:sz="4" w:space="0" w:color="auto"/>
              <w:right w:val="single" w:sz="4" w:space="0" w:color="auto"/>
            </w:tcBorders>
            <w:hideMark/>
          </w:tcPr>
          <w:p w14:paraId="37CBCBD2" w14:textId="77777777" w:rsidR="00DA3330" w:rsidRPr="00FC0DC7" w:rsidRDefault="00DA3330" w:rsidP="00FC002C">
            <w:pPr>
              <w:spacing w:after="0" w:line="288" w:lineRule="auto"/>
              <w:jc w:val="center"/>
              <w:rPr>
                <w:ins w:id="118" w:author="Vinicius Machado" w:date="2022-03-17T17:24:00Z"/>
                <w:rFonts w:ascii="Tahoma" w:hAnsi="Tahoma" w:cs="Tahoma"/>
                <w:sz w:val="21"/>
                <w:szCs w:val="21"/>
              </w:rPr>
            </w:pPr>
            <w:ins w:id="119" w:author="Vinicius Machado" w:date="2022-03-17T17:24:00Z">
              <w:r w:rsidRPr="00FC0DC7">
                <w:rPr>
                  <w:rFonts w:ascii="Tahoma" w:hAnsi="Tahoma" w:cs="Tahoma"/>
                  <w:sz w:val="21"/>
                  <w:szCs w:val="21"/>
                </w:rPr>
                <w:t>R$4.300.000,00</w:t>
              </w:r>
            </w:ins>
          </w:p>
        </w:tc>
      </w:tr>
      <w:tr w:rsidR="00DA3330" w:rsidRPr="003334A3" w14:paraId="017877F5" w14:textId="77777777" w:rsidTr="00FC002C">
        <w:trPr>
          <w:jc w:val="center"/>
          <w:ins w:id="120" w:author="Vinicius Machado" w:date="2022-03-17T17:24:00Z"/>
        </w:trPr>
        <w:tc>
          <w:tcPr>
            <w:tcW w:w="2836" w:type="dxa"/>
            <w:tcBorders>
              <w:top w:val="single" w:sz="4" w:space="0" w:color="auto"/>
              <w:left w:val="single" w:sz="4" w:space="0" w:color="auto"/>
              <w:bottom w:val="single" w:sz="4" w:space="0" w:color="auto"/>
              <w:right w:val="single" w:sz="4" w:space="0" w:color="auto"/>
            </w:tcBorders>
          </w:tcPr>
          <w:p w14:paraId="439B5A4E" w14:textId="731FC314" w:rsidR="00DA3330" w:rsidRPr="00FC0DC7" w:rsidRDefault="00FC0DC7" w:rsidP="00FC002C">
            <w:pPr>
              <w:spacing w:after="0" w:line="288" w:lineRule="auto"/>
              <w:jc w:val="center"/>
              <w:rPr>
                <w:ins w:id="121" w:author="Vinicius Machado" w:date="2022-03-17T17:24:00Z"/>
                <w:rFonts w:ascii="Tahoma" w:hAnsi="Tahoma" w:cs="Tahoma"/>
                <w:sz w:val="21"/>
                <w:szCs w:val="21"/>
              </w:rPr>
            </w:pPr>
            <w:ins w:id="122" w:author="Vinicius Machado" w:date="2022-03-17T17:25:00Z">
              <w:r>
                <w:rPr>
                  <w:rFonts w:ascii="Tahoma" w:hAnsi="Tahoma" w:cs="Tahoma"/>
                  <w:sz w:val="21"/>
                  <w:szCs w:val="21"/>
                </w:rPr>
                <w:t>1º semestre de 2023</w:t>
              </w:r>
            </w:ins>
          </w:p>
        </w:tc>
        <w:tc>
          <w:tcPr>
            <w:tcW w:w="3118" w:type="dxa"/>
            <w:tcBorders>
              <w:top w:val="single" w:sz="4" w:space="0" w:color="auto"/>
              <w:left w:val="single" w:sz="4" w:space="0" w:color="auto"/>
              <w:bottom w:val="single" w:sz="4" w:space="0" w:color="auto"/>
              <w:right w:val="single" w:sz="4" w:space="0" w:color="auto"/>
            </w:tcBorders>
            <w:hideMark/>
          </w:tcPr>
          <w:p w14:paraId="39E42BFE" w14:textId="77777777" w:rsidR="00DA3330" w:rsidRPr="00FC0DC7" w:rsidRDefault="00DA3330" w:rsidP="00FC002C">
            <w:pPr>
              <w:spacing w:after="0" w:line="288" w:lineRule="auto"/>
              <w:jc w:val="center"/>
              <w:rPr>
                <w:ins w:id="123" w:author="Vinicius Machado" w:date="2022-03-17T17:24:00Z"/>
                <w:rFonts w:ascii="Tahoma" w:hAnsi="Tahoma" w:cs="Tahoma"/>
                <w:sz w:val="21"/>
                <w:szCs w:val="21"/>
              </w:rPr>
            </w:pPr>
            <w:ins w:id="124" w:author="Vinicius Machado" w:date="2022-03-17T17:24:00Z">
              <w:r w:rsidRPr="00FC0DC7">
                <w:rPr>
                  <w:rFonts w:ascii="Tahoma" w:hAnsi="Tahoma" w:cs="Tahoma"/>
                  <w:sz w:val="21"/>
                  <w:szCs w:val="21"/>
                </w:rPr>
                <w:t>R$4.300.000,00</w:t>
              </w:r>
            </w:ins>
          </w:p>
        </w:tc>
      </w:tr>
      <w:tr w:rsidR="00DA3330" w:rsidRPr="003334A3" w14:paraId="7449DE3A" w14:textId="77777777" w:rsidTr="00FC002C">
        <w:trPr>
          <w:jc w:val="center"/>
          <w:ins w:id="125" w:author="Vinicius Machado" w:date="2022-03-17T17:24:00Z"/>
        </w:trPr>
        <w:tc>
          <w:tcPr>
            <w:tcW w:w="2836" w:type="dxa"/>
            <w:tcBorders>
              <w:top w:val="single" w:sz="4" w:space="0" w:color="auto"/>
              <w:left w:val="single" w:sz="4" w:space="0" w:color="auto"/>
              <w:bottom w:val="single" w:sz="4" w:space="0" w:color="auto"/>
              <w:right w:val="single" w:sz="4" w:space="0" w:color="auto"/>
            </w:tcBorders>
          </w:tcPr>
          <w:p w14:paraId="059EACD4" w14:textId="3AB3D5A6" w:rsidR="00DA3330" w:rsidRPr="00FC0DC7" w:rsidRDefault="00FC0DC7" w:rsidP="00FC002C">
            <w:pPr>
              <w:spacing w:after="0" w:line="288" w:lineRule="auto"/>
              <w:jc w:val="center"/>
              <w:rPr>
                <w:ins w:id="126" w:author="Vinicius Machado" w:date="2022-03-17T17:24:00Z"/>
                <w:rFonts w:ascii="Tahoma" w:hAnsi="Tahoma" w:cs="Tahoma"/>
                <w:sz w:val="21"/>
                <w:szCs w:val="21"/>
              </w:rPr>
            </w:pPr>
            <w:ins w:id="127" w:author="Vinicius Machado" w:date="2022-03-17T17:25:00Z">
              <w:r>
                <w:rPr>
                  <w:rFonts w:ascii="Tahoma" w:hAnsi="Tahoma" w:cs="Tahoma"/>
                  <w:sz w:val="21"/>
                  <w:szCs w:val="21"/>
                </w:rPr>
                <w:t>2º semestre de 2023</w:t>
              </w:r>
            </w:ins>
          </w:p>
        </w:tc>
        <w:tc>
          <w:tcPr>
            <w:tcW w:w="3118" w:type="dxa"/>
            <w:tcBorders>
              <w:top w:val="single" w:sz="4" w:space="0" w:color="auto"/>
              <w:left w:val="single" w:sz="4" w:space="0" w:color="auto"/>
              <w:bottom w:val="single" w:sz="4" w:space="0" w:color="auto"/>
              <w:right w:val="single" w:sz="4" w:space="0" w:color="auto"/>
            </w:tcBorders>
          </w:tcPr>
          <w:p w14:paraId="3358E4AF" w14:textId="77777777" w:rsidR="00DA3330" w:rsidRPr="00FC0DC7" w:rsidRDefault="00DA3330" w:rsidP="00FC002C">
            <w:pPr>
              <w:spacing w:after="0" w:line="288" w:lineRule="auto"/>
              <w:jc w:val="center"/>
              <w:rPr>
                <w:ins w:id="128" w:author="Vinicius Machado" w:date="2022-03-17T17:24:00Z"/>
                <w:rFonts w:ascii="Tahoma" w:hAnsi="Tahoma" w:cs="Tahoma"/>
                <w:sz w:val="21"/>
                <w:szCs w:val="21"/>
              </w:rPr>
            </w:pPr>
            <w:ins w:id="129" w:author="Vinicius Machado" w:date="2022-03-17T17:24:00Z">
              <w:r w:rsidRPr="00FC0DC7">
                <w:rPr>
                  <w:rFonts w:ascii="Tahoma" w:hAnsi="Tahoma" w:cs="Tahoma"/>
                  <w:sz w:val="21"/>
                  <w:szCs w:val="21"/>
                </w:rPr>
                <w:t>R$4.300.000,00</w:t>
              </w:r>
            </w:ins>
          </w:p>
        </w:tc>
      </w:tr>
      <w:tr w:rsidR="00DA3330" w:rsidRPr="003334A3" w14:paraId="3BE2A6E6" w14:textId="77777777" w:rsidTr="00FC002C">
        <w:trPr>
          <w:jc w:val="center"/>
          <w:ins w:id="130" w:author="Vinicius Machado" w:date="2022-03-17T17:24:00Z"/>
        </w:trPr>
        <w:tc>
          <w:tcPr>
            <w:tcW w:w="2836" w:type="dxa"/>
            <w:tcBorders>
              <w:top w:val="single" w:sz="4" w:space="0" w:color="auto"/>
              <w:left w:val="single" w:sz="4" w:space="0" w:color="auto"/>
              <w:bottom w:val="single" w:sz="4" w:space="0" w:color="auto"/>
              <w:right w:val="single" w:sz="4" w:space="0" w:color="auto"/>
            </w:tcBorders>
          </w:tcPr>
          <w:p w14:paraId="50DF5104" w14:textId="49494B01" w:rsidR="00DA3330" w:rsidRPr="00FC0DC7" w:rsidRDefault="00FC0DC7" w:rsidP="00FC002C">
            <w:pPr>
              <w:spacing w:after="0" w:line="288" w:lineRule="auto"/>
              <w:jc w:val="center"/>
              <w:rPr>
                <w:ins w:id="131" w:author="Vinicius Machado" w:date="2022-03-17T17:24:00Z"/>
                <w:rFonts w:ascii="Tahoma" w:hAnsi="Tahoma" w:cs="Tahoma"/>
                <w:sz w:val="21"/>
                <w:szCs w:val="21"/>
              </w:rPr>
            </w:pPr>
            <w:ins w:id="132" w:author="Vinicius Machado" w:date="2022-03-17T17:25:00Z">
              <w:r>
                <w:rPr>
                  <w:rFonts w:ascii="Tahoma" w:hAnsi="Tahoma" w:cs="Tahoma"/>
                  <w:sz w:val="21"/>
                  <w:szCs w:val="21"/>
                </w:rPr>
                <w:t>1º semestre de 2024</w:t>
              </w:r>
            </w:ins>
          </w:p>
        </w:tc>
        <w:tc>
          <w:tcPr>
            <w:tcW w:w="3118" w:type="dxa"/>
            <w:tcBorders>
              <w:top w:val="single" w:sz="4" w:space="0" w:color="auto"/>
              <w:left w:val="single" w:sz="4" w:space="0" w:color="auto"/>
              <w:bottom w:val="single" w:sz="4" w:space="0" w:color="auto"/>
              <w:right w:val="single" w:sz="4" w:space="0" w:color="auto"/>
            </w:tcBorders>
          </w:tcPr>
          <w:p w14:paraId="2233E4F1" w14:textId="77777777" w:rsidR="00DA3330" w:rsidRPr="00FC0DC7" w:rsidRDefault="00DA3330" w:rsidP="00FC002C">
            <w:pPr>
              <w:spacing w:after="0" w:line="288" w:lineRule="auto"/>
              <w:jc w:val="center"/>
              <w:rPr>
                <w:ins w:id="133" w:author="Vinicius Machado" w:date="2022-03-17T17:24:00Z"/>
                <w:rFonts w:ascii="Tahoma" w:hAnsi="Tahoma" w:cs="Tahoma"/>
                <w:sz w:val="21"/>
                <w:szCs w:val="21"/>
              </w:rPr>
            </w:pPr>
            <w:ins w:id="134" w:author="Vinicius Machado" w:date="2022-03-17T17:24:00Z">
              <w:r w:rsidRPr="00FC0DC7">
                <w:rPr>
                  <w:rFonts w:ascii="Tahoma" w:hAnsi="Tahoma" w:cs="Tahoma"/>
                  <w:sz w:val="21"/>
                  <w:szCs w:val="21"/>
                </w:rPr>
                <w:t>R$4.300.000,00</w:t>
              </w:r>
            </w:ins>
          </w:p>
        </w:tc>
      </w:tr>
      <w:tr w:rsidR="00DA3330" w:rsidRPr="003334A3" w14:paraId="3DC0C1CF" w14:textId="77777777" w:rsidTr="00FC002C">
        <w:trPr>
          <w:jc w:val="center"/>
          <w:ins w:id="135" w:author="Vinicius Machado" w:date="2022-03-17T17:24:00Z"/>
        </w:trPr>
        <w:tc>
          <w:tcPr>
            <w:tcW w:w="2836" w:type="dxa"/>
            <w:tcBorders>
              <w:top w:val="single" w:sz="4" w:space="0" w:color="auto"/>
              <w:left w:val="single" w:sz="4" w:space="0" w:color="auto"/>
              <w:bottom w:val="single" w:sz="4" w:space="0" w:color="auto"/>
              <w:right w:val="single" w:sz="4" w:space="0" w:color="auto"/>
            </w:tcBorders>
          </w:tcPr>
          <w:p w14:paraId="0129ABFC" w14:textId="6FC6E150" w:rsidR="00DA3330" w:rsidRPr="00FC0DC7" w:rsidRDefault="00FC0DC7" w:rsidP="00FC002C">
            <w:pPr>
              <w:spacing w:after="0" w:line="288" w:lineRule="auto"/>
              <w:jc w:val="center"/>
              <w:rPr>
                <w:ins w:id="136" w:author="Vinicius Machado" w:date="2022-03-17T17:24:00Z"/>
                <w:rFonts w:ascii="Tahoma" w:hAnsi="Tahoma" w:cs="Tahoma"/>
                <w:sz w:val="21"/>
                <w:szCs w:val="21"/>
              </w:rPr>
            </w:pPr>
            <w:ins w:id="137" w:author="Vinicius Machado" w:date="2022-03-17T17:25:00Z">
              <w:r>
                <w:rPr>
                  <w:rFonts w:ascii="Tahoma" w:hAnsi="Tahoma" w:cs="Tahoma"/>
                  <w:sz w:val="21"/>
                  <w:szCs w:val="21"/>
                </w:rPr>
                <w:t>2º semestre de 2024</w:t>
              </w:r>
            </w:ins>
          </w:p>
        </w:tc>
        <w:tc>
          <w:tcPr>
            <w:tcW w:w="3118" w:type="dxa"/>
            <w:tcBorders>
              <w:top w:val="single" w:sz="4" w:space="0" w:color="auto"/>
              <w:left w:val="single" w:sz="4" w:space="0" w:color="auto"/>
              <w:bottom w:val="single" w:sz="4" w:space="0" w:color="auto"/>
              <w:right w:val="single" w:sz="4" w:space="0" w:color="auto"/>
            </w:tcBorders>
          </w:tcPr>
          <w:p w14:paraId="36B7A1A3" w14:textId="77777777" w:rsidR="00DA3330" w:rsidRPr="00FC0DC7" w:rsidRDefault="00DA3330" w:rsidP="00FC002C">
            <w:pPr>
              <w:spacing w:after="0" w:line="288" w:lineRule="auto"/>
              <w:jc w:val="center"/>
              <w:rPr>
                <w:ins w:id="138" w:author="Vinicius Machado" w:date="2022-03-17T17:24:00Z"/>
                <w:rFonts w:ascii="Tahoma" w:hAnsi="Tahoma" w:cs="Tahoma"/>
                <w:sz w:val="21"/>
                <w:szCs w:val="21"/>
              </w:rPr>
            </w:pPr>
            <w:ins w:id="139" w:author="Vinicius Machado" w:date="2022-03-17T17:24:00Z">
              <w:r w:rsidRPr="00FC0DC7">
                <w:rPr>
                  <w:rFonts w:ascii="Tahoma" w:hAnsi="Tahoma" w:cs="Tahoma"/>
                  <w:sz w:val="21"/>
                  <w:szCs w:val="21"/>
                </w:rPr>
                <w:t>R$4.300.000,00</w:t>
              </w:r>
            </w:ins>
          </w:p>
        </w:tc>
      </w:tr>
      <w:tr w:rsidR="00DA3330" w:rsidRPr="003334A3" w14:paraId="68C9E30F" w14:textId="77777777" w:rsidTr="00FC002C">
        <w:trPr>
          <w:jc w:val="center"/>
          <w:ins w:id="140" w:author="Vinicius Machado" w:date="2022-03-17T17:24:00Z"/>
        </w:trPr>
        <w:tc>
          <w:tcPr>
            <w:tcW w:w="2836" w:type="dxa"/>
            <w:tcBorders>
              <w:top w:val="single" w:sz="4" w:space="0" w:color="auto"/>
              <w:left w:val="single" w:sz="4" w:space="0" w:color="auto"/>
              <w:bottom w:val="single" w:sz="4" w:space="0" w:color="auto"/>
              <w:right w:val="single" w:sz="4" w:space="0" w:color="auto"/>
            </w:tcBorders>
          </w:tcPr>
          <w:p w14:paraId="26D7EE1A" w14:textId="4E85D3C3" w:rsidR="00DA3330" w:rsidRPr="00FC0DC7" w:rsidRDefault="00FC0DC7" w:rsidP="00FC002C">
            <w:pPr>
              <w:spacing w:after="0" w:line="288" w:lineRule="auto"/>
              <w:jc w:val="center"/>
              <w:rPr>
                <w:ins w:id="141" w:author="Vinicius Machado" w:date="2022-03-17T17:24:00Z"/>
                <w:rFonts w:ascii="Tahoma" w:hAnsi="Tahoma" w:cs="Tahoma"/>
                <w:sz w:val="21"/>
                <w:szCs w:val="21"/>
              </w:rPr>
            </w:pPr>
            <w:ins w:id="142" w:author="Vinicius Machado" w:date="2022-03-17T17:25:00Z">
              <w:r>
                <w:rPr>
                  <w:rFonts w:ascii="Tahoma" w:hAnsi="Tahoma" w:cs="Tahoma"/>
                  <w:sz w:val="21"/>
                  <w:szCs w:val="21"/>
                </w:rPr>
                <w:t>1º semestre de 2025</w:t>
              </w:r>
            </w:ins>
          </w:p>
        </w:tc>
        <w:tc>
          <w:tcPr>
            <w:tcW w:w="3118" w:type="dxa"/>
            <w:tcBorders>
              <w:top w:val="single" w:sz="4" w:space="0" w:color="auto"/>
              <w:left w:val="single" w:sz="4" w:space="0" w:color="auto"/>
              <w:bottom w:val="single" w:sz="4" w:space="0" w:color="auto"/>
              <w:right w:val="single" w:sz="4" w:space="0" w:color="auto"/>
            </w:tcBorders>
            <w:hideMark/>
          </w:tcPr>
          <w:p w14:paraId="44D6355C" w14:textId="77777777" w:rsidR="00DA3330" w:rsidRPr="00FC0DC7" w:rsidRDefault="00DA3330" w:rsidP="00FC002C">
            <w:pPr>
              <w:spacing w:after="0" w:line="288" w:lineRule="auto"/>
              <w:jc w:val="center"/>
              <w:rPr>
                <w:ins w:id="143" w:author="Vinicius Machado" w:date="2022-03-17T17:24:00Z"/>
                <w:rFonts w:ascii="Tahoma" w:hAnsi="Tahoma" w:cs="Tahoma"/>
                <w:sz w:val="21"/>
                <w:szCs w:val="21"/>
              </w:rPr>
            </w:pPr>
            <w:ins w:id="144" w:author="Vinicius Machado" w:date="2022-03-17T17:24:00Z">
              <w:r w:rsidRPr="00FC0DC7">
                <w:rPr>
                  <w:rFonts w:ascii="Tahoma" w:hAnsi="Tahoma" w:cs="Tahoma"/>
                  <w:sz w:val="21"/>
                  <w:szCs w:val="21"/>
                </w:rPr>
                <w:t>R$4.164.000,00</w:t>
              </w:r>
            </w:ins>
          </w:p>
        </w:tc>
      </w:tr>
      <w:tr w:rsidR="00DA3330" w:rsidRPr="00757D97" w14:paraId="2EE705AA" w14:textId="77777777" w:rsidTr="00FC002C">
        <w:trPr>
          <w:jc w:val="center"/>
          <w:ins w:id="145" w:author="Vinicius Machado" w:date="2022-03-17T17:24:00Z"/>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2418B215" w14:textId="77777777" w:rsidR="00DA3330" w:rsidRPr="00FC0DC7" w:rsidRDefault="00DA3330" w:rsidP="00FC002C">
            <w:pPr>
              <w:spacing w:after="0" w:line="288" w:lineRule="auto"/>
              <w:jc w:val="center"/>
              <w:rPr>
                <w:ins w:id="146" w:author="Vinicius Machado" w:date="2022-03-17T17:24:00Z"/>
                <w:rFonts w:ascii="Tahoma" w:hAnsi="Tahoma" w:cs="Tahoma"/>
                <w:b/>
                <w:sz w:val="21"/>
                <w:szCs w:val="21"/>
              </w:rPr>
            </w:pPr>
            <w:ins w:id="147" w:author="Vinicius Machado" w:date="2022-03-17T17:24:00Z">
              <w:r w:rsidRPr="00FC0DC7">
                <w:rPr>
                  <w:rFonts w:ascii="Tahoma" w:hAnsi="Tahoma" w:cs="Tahoma"/>
                  <w:b/>
                  <w:sz w:val="21"/>
                  <w:szCs w:val="21"/>
                </w:rPr>
                <w:t>Total</w:t>
              </w:r>
            </w:ins>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62749E3A" w14:textId="77777777" w:rsidR="00DA3330" w:rsidRPr="00FC0DC7" w:rsidRDefault="00DA3330" w:rsidP="00FC002C">
            <w:pPr>
              <w:spacing w:after="0" w:line="288" w:lineRule="auto"/>
              <w:jc w:val="center"/>
              <w:rPr>
                <w:ins w:id="148" w:author="Vinicius Machado" w:date="2022-03-17T17:24:00Z"/>
                <w:rFonts w:ascii="Tahoma" w:hAnsi="Tahoma" w:cs="Tahoma"/>
                <w:b/>
                <w:sz w:val="21"/>
                <w:szCs w:val="21"/>
              </w:rPr>
            </w:pPr>
            <w:ins w:id="149" w:author="Vinicius Machado" w:date="2022-03-17T17:24:00Z">
              <w:r w:rsidRPr="00FC0DC7">
                <w:rPr>
                  <w:rFonts w:ascii="Tahoma" w:hAnsi="Tahoma" w:cs="Tahoma"/>
                  <w:b/>
                  <w:sz w:val="21"/>
                  <w:szCs w:val="21"/>
                </w:rPr>
                <w:t>R$ 25.664.000,00</w:t>
              </w:r>
            </w:ins>
          </w:p>
        </w:tc>
      </w:tr>
    </w:tbl>
    <w:p w14:paraId="6FD1287E" w14:textId="77777777" w:rsidR="00DA3330" w:rsidRDefault="00DA3330" w:rsidP="00DA3330">
      <w:pPr>
        <w:widowControl w:val="0"/>
        <w:spacing w:after="0" w:line="288" w:lineRule="auto"/>
        <w:contextualSpacing/>
        <w:rPr>
          <w:ins w:id="150" w:author="Vinicius Machado" w:date="2022-03-17T17:24:00Z"/>
          <w:rFonts w:ascii="Tahoma" w:hAnsi="Tahoma" w:cs="Tahoma"/>
          <w:sz w:val="21"/>
          <w:szCs w:val="21"/>
        </w:rPr>
      </w:pPr>
    </w:p>
    <w:p w14:paraId="3F97E925" w14:textId="374E9090" w:rsidR="00D6098E" w:rsidRPr="00757D97" w:rsidDel="00DA3330" w:rsidRDefault="00D6098E" w:rsidP="00AA3011">
      <w:pPr>
        <w:widowControl w:val="0"/>
        <w:spacing w:after="0" w:line="288" w:lineRule="auto"/>
        <w:contextualSpacing/>
        <w:rPr>
          <w:del w:id="151" w:author="Vinicius Machado" w:date="2022-03-17T17:24:00Z"/>
          <w:rFonts w:ascii="Tahoma" w:hAnsi="Tahoma" w:cs="Tahoma"/>
          <w:sz w:val="21"/>
          <w:szCs w:val="21"/>
        </w:rPr>
      </w:pPr>
    </w:p>
    <w:bookmarkEnd w:id="109"/>
    <w:p w14:paraId="390E5AAF" w14:textId="77777777" w:rsidR="00AA3011" w:rsidRPr="00757D97" w:rsidRDefault="00AA3011" w:rsidP="00AA3011">
      <w:pPr>
        <w:widowControl w:val="0"/>
        <w:spacing w:after="0" w:line="288" w:lineRule="auto"/>
        <w:contextualSpacing/>
        <w:rPr>
          <w:rFonts w:ascii="Tahoma" w:hAnsi="Tahoma" w:cs="Tahoma"/>
          <w:b/>
          <w:sz w:val="21"/>
          <w:szCs w:val="21"/>
        </w:rPr>
      </w:pPr>
    </w:p>
    <w:p w14:paraId="78B35BE9" w14:textId="0F483F91" w:rsidR="00EC075E" w:rsidRDefault="00EC075E" w:rsidP="00AA3011">
      <w:pPr>
        <w:widowControl w:val="0"/>
        <w:spacing w:after="0" w:line="288" w:lineRule="auto"/>
        <w:contextualSpacing/>
        <w:rPr>
          <w:ins w:id="152" w:author="Vinicius Machado" w:date="2022-03-17T17:04:00Z"/>
          <w:rFonts w:ascii="Tahoma" w:hAnsi="Tahoma" w:cs="Tahoma"/>
          <w:sz w:val="21"/>
          <w:szCs w:val="21"/>
        </w:rPr>
      </w:pPr>
      <w:r w:rsidRPr="00757D97">
        <w:rPr>
          <w:rFonts w:ascii="Tahoma" w:hAnsi="Tahoma" w:cs="Tahoma"/>
          <w:sz w:val="21"/>
          <w:szCs w:val="21"/>
        </w:rPr>
        <w:t xml:space="preserve">O Cronograma Indicativo é feito com base na capacidade de aplicação de recursos da Emissora dado (i) o histórico de recursos por ela aplicados nas atividades, no âmbito da indústria e comércio de tabaco cru. </w:t>
      </w:r>
    </w:p>
    <w:p w14:paraId="038BC367" w14:textId="77777777" w:rsidR="00646C98" w:rsidRDefault="00646C98" w:rsidP="00646C98">
      <w:pPr>
        <w:widowControl w:val="0"/>
        <w:spacing w:line="276" w:lineRule="auto"/>
        <w:contextualSpacing/>
        <w:jc w:val="left"/>
        <w:rPr>
          <w:ins w:id="153" w:author="Vinicius Machado" w:date="2022-03-17T17:04:00Z"/>
          <w:rFonts w:ascii="Tahoma" w:hAnsi="Tahoma" w:cs="Tahoma"/>
          <w:sz w:val="21"/>
          <w:szCs w:val="21"/>
        </w:rPr>
      </w:pPr>
    </w:p>
    <w:p w14:paraId="348FC874" w14:textId="70F53926" w:rsidR="00646C98" w:rsidRPr="00757D97" w:rsidRDefault="00646C98" w:rsidP="00AA3011">
      <w:pPr>
        <w:widowControl w:val="0"/>
        <w:spacing w:after="0" w:line="288" w:lineRule="auto"/>
        <w:contextualSpacing/>
        <w:rPr>
          <w:rFonts w:ascii="Tahoma" w:hAnsi="Tahoma" w:cs="Tahoma"/>
          <w:sz w:val="21"/>
          <w:szCs w:val="21"/>
        </w:rPr>
      </w:pPr>
    </w:p>
    <w:p w14:paraId="13D9E445" w14:textId="77777777" w:rsidR="00EC075E" w:rsidRDefault="00EC075E" w:rsidP="00AA3011">
      <w:pPr>
        <w:widowControl w:val="0"/>
        <w:spacing w:after="0" w:line="288" w:lineRule="auto"/>
        <w:contextualSpacing/>
        <w:jc w:val="left"/>
        <w:rPr>
          <w:ins w:id="154" w:author="Vinicius Machado" w:date="2022-03-17T17:24:00Z"/>
          <w:rFonts w:ascii="Tahoma" w:hAnsi="Tahoma" w:cs="Tahoma"/>
          <w:sz w:val="21"/>
          <w:szCs w:val="21"/>
        </w:rPr>
      </w:pPr>
    </w:p>
    <w:p w14:paraId="4560BED3" w14:textId="77777777" w:rsidR="00DA3330" w:rsidRPr="00757D97" w:rsidRDefault="00DA3330" w:rsidP="00AA3011">
      <w:pPr>
        <w:widowControl w:val="0"/>
        <w:spacing w:after="0" w:line="288" w:lineRule="auto"/>
        <w:contextualSpacing/>
        <w:jc w:val="left"/>
        <w:rPr>
          <w:rFonts w:ascii="Tahoma" w:hAnsi="Tahoma" w:cs="Tahoma"/>
          <w:sz w:val="21"/>
          <w:szCs w:val="21"/>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EC075E" w:rsidRPr="00757D97" w14:paraId="7021AC9C" w14:textId="77777777" w:rsidTr="00FC002C">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2916F0D4" w14:textId="77777777" w:rsidR="00EC075E" w:rsidRPr="00757D97" w:rsidRDefault="00EC075E" w:rsidP="00AA3011">
            <w:pPr>
              <w:spacing w:after="0" w:line="288" w:lineRule="auto"/>
              <w:jc w:val="center"/>
              <w:rPr>
                <w:rFonts w:ascii="Tahoma" w:hAnsi="Tahoma" w:cs="Tahoma"/>
                <w:sz w:val="21"/>
                <w:szCs w:val="21"/>
              </w:rPr>
            </w:pPr>
            <w:r w:rsidRPr="00757D97">
              <w:rPr>
                <w:rFonts w:ascii="Tahoma" w:hAnsi="Tahoma" w:cs="Tahoma"/>
                <w:b/>
                <w:smallCaps/>
                <w:sz w:val="21"/>
                <w:szCs w:val="21"/>
              </w:rPr>
              <w:lastRenderedPageBreak/>
              <w:t>Compra de Tabaco Cru</w:t>
            </w:r>
          </w:p>
        </w:tc>
      </w:tr>
      <w:tr w:rsidR="00EC075E" w:rsidRPr="003334A3" w14:paraId="4FBA1115" w14:textId="77777777" w:rsidTr="00FC002C">
        <w:trPr>
          <w:jc w:val="center"/>
        </w:trPr>
        <w:tc>
          <w:tcPr>
            <w:tcW w:w="2836" w:type="dxa"/>
            <w:tcBorders>
              <w:top w:val="single" w:sz="4" w:space="0" w:color="auto"/>
              <w:left w:val="single" w:sz="4" w:space="0" w:color="auto"/>
              <w:bottom w:val="single" w:sz="4" w:space="0" w:color="auto"/>
              <w:right w:val="single" w:sz="4" w:space="0" w:color="auto"/>
            </w:tcBorders>
            <w:hideMark/>
          </w:tcPr>
          <w:p w14:paraId="56E7D455" w14:textId="77777777" w:rsidR="00EC075E" w:rsidRPr="00DA3330" w:rsidRDefault="00EC075E" w:rsidP="00AA3011">
            <w:pPr>
              <w:spacing w:after="0" w:line="288" w:lineRule="auto"/>
              <w:jc w:val="center"/>
              <w:rPr>
                <w:rFonts w:ascii="Tahoma" w:hAnsi="Tahoma" w:cs="Tahoma"/>
                <w:sz w:val="21"/>
                <w:szCs w:val="21"/>
              </w:rPr>
            </w:pPr>
            <w:r w:rsidRPr="00DA3330">
              <w:rPr>
                <w:rFonts w:ascii="Tahoma" w:hAnsi="Tahoma" w:cs="Tahoma"/>
                <w:sz w:val="21"/>
                <w:szCs w:val="21"/>
              </w:rPr>
              <w:t>01 a 12 de 2019</w:t>
            </w:r>
          </w:p>
        </w:tc>
        <w:tc>
          <w:tcPr>
            <w:tcW w:w="3118" w:type="dxa"/>
            <w:tcBorders>
              <w:top w:val="single" w:sz="4" w:space="0" w:color="auto"/>
              <w:left w:val="single" w:sz="4" w:space="0" w:color="auto"/>
              <w:bottom w:val="single" w:sz="4" w:space="0" w:color="auto"/>
              <w:right w:val="single" w:sz="4" w:space="0" w:color="auto"/>
            </w:tcBorders>
            <w:hideMark/>
          </w:tcPr>
          <w:p w14:paraId="564DCBE0" w14:textId="69B1884B" w:rsidR="00B45A5E" w:rsidRPr="00B45A5E" w:rsidRDefault="00B45A5E" w:rsidP="00B45A5E">
            <w:pPr>
              <w:spacing w:after="0"/>
              <w:jc w:val="left"/>
              <w:rPr>
                <w:ins w:id="155" w:author="Livia Salaro [2]" w:date="2022-03-18T08:10:00Z"/>
                <w:rFonts w:ascii="Tahoma" w:hAnsi="Tahoma" w:cs="Tahoma"/>
                <w:sz w:val="21"/>
                <w:szCs w:val="21"/>
              </w:rPr>
            </w:pPr>
            <w:ins w:id="156" w:author="Livia Salaro [2]" w:date="2022-03-18T08:10:00Z">
              <w:r w:rsidRPr="00B45A5E">
                <w:rPr>
                  <w:rFonts w:ascii="Tahoma" w:hAnsi="Tahoma" w:cs="Tahoma"/>
                  <w:sz w:val="21"/>
                  <w:szCs w:val="21"/>
                </w:rPr>
                <w:t> R</w:t>
              </w:r>
              <w:proofErr w:type="gramStart"/>
              <w:r w:rsidRPr="00B45A5E">
                <w:rPr>
                  <w:rFonts w:ascii="Tahoma" w:hAnsi="Tahoma" w:cs="Tahoma"/>
                  <w:sz w:val="21"/>
                  <w:szCs w:val="21"/>
                </w:rPr>
                <w:t>$  212</w:t>
              </w:r>
            </w:ins>
            <w:ins w:id="157" w:author="Livia Salaro [2]" w:date="2022-03-18T08:14:00Z">
              <w:r w:rsidR="005E7FC6">
                <w:rPr>
                  <w:rFonts w:ascii="Tahoma" w:hAnsi="Tahoma" w:cs="Tahoma"/>
                  <w:sz w:val="21"/>
                  <w:szCs w:val="21"/>
                </w:rPr>
                <w:t>.</w:t>
              </w:r>
            </w:ins>
            <w:ins w:id="158" w:author="Livia Salaro [2]" w:date="2022-03-18T08:10:00Z">
              <w:r w:rsidRPr="00B45A5E">
                <w:rPr>
                  <w:rFonts w:ascii="Tahoma" w:hAnsi="Tahoma" w:cs="Tahoma"/>
                  <w:sz w:val="21"/>
                  <w:szCs w:val="21"/>
                </w:rPr>
                <w:t>513</w:t>
              </w:r>
            </w:ins>
            <w:ins w:id="159" w:author="Livia Salaro [2]" w:date="2022-03-18T08:14:00Z">
              <w:r w:rsidR="005E7FC6">
                <w:rPr>
                  <w:rFonts w:ascii="Tahoma" w:hAnsi="Tahoma" w:cs="Tahoma"/>
                  <w:sz w:val="21"/>
                  <w:szCs w:val="21"/>
                </w:rPr>
                <w:t>.</w:t>
              </w:r>
            </w:ins>
            <w:ins w:id="160" w:author="Livia Salaro [2]" w:date="2022-03-18T08:10:00Z">
              <w:r w:rsidRPr="00B45A5E">
                <w:rPr>
                  <w:rFonts w:ascii="Tahoma" w:hAnsi="Tahoma" w:cs="Tahoma"/>
                  <w:sz w:val="21"/>
                  <w:szCs w:val="21"/>
                </w:rPr>
                <w:t>486</w:t>
              </w:r>
            </w:ins>
            <w:proofErr w:type="gramEnd"/>
            <w:ins w:id="161" w:author="Livia Salaro [2]" w:date="2022-03-18T08:14:00Z">
              <w:r w:rsidR="005E7FC6">
                <w:rPr>
                  <w:rFonts w:ascii="Tahoma" w:hAnsi="Tahoma" w:cs="Tahoma"/>
                  <w:sz w:val="21"/>
                  <w:szCs w:val="21"/>
                </w:rPr>
                <w:t>,</w:t>
              </w:r>
            </w:ins>
            <w:ins w:id="162" w:author="Livia Salaro [2]" w:date="2022-03-18T08:10:00Z">
              <w:r w:rsidRPr="00B45A5E">
                <w:rPr>
                  <w:rFonts w:ascii="Tahoma" w:hAnsi="Tahoma" w:cs="Tahoma"/>
                  <w:sz w:val="21"/>
                  <w:szCs w:val="21"/>
                </w:rPr>
                <w:t>19</w:t>
              </w:r>
            </w:ins>
          </w:p>
          <w:p w14:paraId="16C99DDE" w14:textId="205775C5" w:rsidR="00EC075E" w:rsidRPr="00DA3330" w:rsidRDefault="00EC075E" w:rsidP="00AA3011">
            <w:pPr>
              <w:spacing w:after="0" w:line="288" w:lineRule="auto"/>
              <w:jc w:val="center"/>
              <w:rPr>
                <w:rFonts w:ascii="Tahoma" w:hAnsi="Tahoma" w:cs="Tahoma"/>
                <w:sz w:val="21"/>
                <w:szCs w:val="21"/>
              </w:rPr>
            </w:pPr>
            <w:del w:id="163" w:author="Livia Salaro [2]" w:date="2022-03-18T08:10:00Z">
              <w:r w:rsidRPr="00DA3330" w:rsidDel="00B45A5E">
                <w:rPr>
                  <w:rFonts w:ascii="Tahoma" w:hAnsi="Tahoma" w:cs="Tahoma"/>
                  <w:sz w:val="21"/>
                  <w:szCs w:val="21"/>
                </w:rPr>
                <w:delText>R$</w:delText>
              </w:r>
              <w:r w:rsidR="007334C7" w:rsidDel="00B45A5E">
                <w:rPr>
                  <w:rFonts w:ascii="Tahoma" w:hAnsi="Tahoma" w:cs="Tahoma"/>
                  <w:sz w:val="21"/>
                  <w:szCs w:val="21"/>
                </w:rPr>
                <w:delText xml:space="preserve"> [=]</w:delText>
              </w:r>
            </w:del>
          </w:p>
        </w:tc>
      </w:tr>
      <w:tr w:rsidR="00EC075E" w:rsidRPr="003334A3" w14:paraId="618EFC6A" w14:textId="77777777" w:rsidTr="00FC002C">
        <w:trPr>
          <w:jc w:val="center"/>
        </w:trPr>
        <w:tc>
          <w:tcPr>
            <w:tcW w:w="2836" w:type="dxa"/>
            <w:tcBorders>
              <w:top w:val="single" w:sz="4" w:space="0" w:color="auto"/>
              <w:left w:val="single" w:sz="4" w:space="0" w:color="auto"/>
              <w:bottom w:val="single" w:sz="4" w:space="0" w:color="auto"/>
              <w:right w:val="single" w:sz="4" w:space="0" w:color="auto"/>
            </w:tcBorders>
            <w:hideMark/>
          </w:tcPr>
          <w:p w14:paraId="302E3EC0" w14:textId="77777777" w:rsidR="00EC075E" w:rsidRPr="00DA3330" w:rsidRDefault="00EC075E" w:rsidP="00AA3011">
            <w:pPr>
              <w:spacing w:after="0" w:line="288" w:lineRule="auto"/>
              <w:jc w:val="center"/>
              <w:rPr>
                <w:rFonts w:ascii="Tahoma" w:hAnsi="Tahoma" w:cs="Tahoma"/>
                <w:sz w:val="21"/>
                <w:szCs w:val="21"/>
              </w:rPr>
            </w:pPr>
            <w:r w:rsidRPr="00DA3330">
              <w:rPr>
                <w:rFonts w:ascii="Tahoma" w:hAnsi="Tahoma" w:cs="Tahoma"/>
                <w:sz w:val="21"/>
                <w:szCs w:val="21"/>
              </w:rPr>
              <w:t>01 a 12 de 2020</w:t>
            </w:r>
          </w:p>
        </w:tc>
        <w:tc>
          <w:tcPr>
            <w:tcW w:w="3118" w:type="dxa"/>
            <w:tcBorders>
              <w:top w:val="single" w:sz="4" w:space="0" w:color="auto"/>
              <w:left w:val="single" w:sz="4" w:space="0" w:color="auto"/>
              <w:bottom w:val="single" w:sz="4" w:space="0" w:color="auto"/>
              <w:right w:val="single" w:sz="4" w:space="0" w:color="auto"/>
            </w:tcBorders>
            <w:hideMark/>
          </w:tcPr>
          <w:p w14:paraId="1C8C6CEB" w14:textId="70E637D8" w:rsidR="00CF25D4" w:rsidRPr="00CF25D4" w:rsidRDefault="00CF25D4" w:rsidP="00CF25D4">
            <w:pPr>
              <w:spacing w:after="0"/>
              <w:jc w:val="left"/>
              <w:rPr>
                <w:ins w:id="164" w:author="Livia Salaro [2]" w:date="2022-03-18T08:10:00Z"/>
                <w:rFonts w:ascii="Tahoma" w:hAnsi="Tahoma" w:cs="Tahoma"/>
                <w:sz w:val="21"/>
                <w:szCs w:val="21"/>
              </w:rPr>
            </w:pPr>
            <w:ins w:id="165" w:author="Livia Salaro [2]" w:date="2022-03-18T08:10:00Z">
              <w:r w:rsidRPr="00CF25D4">
                <w:rPr>
                  <w:rFonts w:ascii="Tahoma" w:hAnsi="Tahoma" w:cs="Tahoma"/>
                  <w:sz w:val="21"/>
                  <w:szCs w:val="21"/>
                </w:rPr>
                <w:t>R$ 367</w:t>
              </w:r>
            </w:ins>
            <w:ins w:id="166" w:author="Livia Salaro [2]" w:date="2022-03-18T08:14:00Z">
              <w:r w:rsidR="00D11AB4">
                <w:rPr>
                  <w:rFonts w:ascii="Tahoma" w:hAnsi="Tahoma" w:cs="Tahoma"/>
                  <w:sz w:val="21"/>
                  <w:szCs w:val="21"/>
                </w:rPr>
                <w:t>.</w:t>
              </w:r>
            </w:ins>
            <w:ins w:id="167" w:author="Livia Salaro [2]" w:date="2022-03-18T08:10:00Z">
              <w:r w:rsidRPr="00CF25D4">
                <w:rPr>
                  <w:rFonts w:ascii="Tahoma" w:hAnsi="Tahoma" w:cs="Tahoma"/>
                  <w:sz w:val="21"/>
                  <w:szCs w:val="21"/>
                </w:rPr>
                <w:t>982</w:t>
              </w:r>
            </w:ins>
            <w:ins w:id="168" w:author="Livia Salaro [2]" w:date="2022-03-18T08:14:00Z">
              <w:r w:rsidR="00D11AB4">
                <w:rPr>
                  <w:rFonts w:ascii="Tahoma" w:hAnsi="Tahoma" w:cs="Tahoma"/>
                  <w:sz w:val="21"/>
                  <w:szCs w:val="21"/>
                </w:rPr>
                <w:t>.</w:t>
              </w:r>
            </w:ins>
            <w:ins w:id="169" w:author="Livia Salaro [2]" w:date="2022-03-18T08:10:00Z">
              <w:r w:rsidRPr="00CF25D4">
                <w:rPr>
                  <w:rFonts w:ascii="Tahoma" w:hAnsi="Tahoma" w:cs="Tahoma"/>
                  <w:sz w:val="21"/>
                  <w:szCs w:val="21"/>
                </w:rPr>
                <w:t>441</w:t>
              </w:r>
            </w:ins>
            <w:ins w:id="170" w:author="Livia Salaro [2]" w:date="2022-03-18T08:14:00Z">
              <w:r w:rsidR="00D11AB4">
                <w:rPr>
                  <w:rFonts w:ascii="Tahoma" w:hAnsi="Tahoma" w:cs="Tahoma"/>
                  <w:sz w:val="21"/>
                  <w:szCs w:val="21"/>
                </w:rPr>
                <w:t>,</w:t>
              </w:r>
            </w:ins>
            <w:ins w:id="171" w:author="Livia Salaro [2]" w:date="2022-03-18T08:10:00Z">
              <w:r w:rsidRPr="00CF25D4">
                <w:rPr>
                  <w:rFonts w:ascii="Tahoma" w:hAnsi="Tahoma" w:cs="Tahoma"/>
                  <w:sz w:val="21"/>
                  <w:szCs w:val="21"/>
                </w:rPr>
                <w:t>80</w:t>
              </w:r>
            </w:ins>
          </w:p>
          <w:p w14:paraId="792A29B5" w14:textId="39DE3462" w:rsidR="00EC075E" w:rsidRPr="00DA3330" w:rsidRDefault="00EC075E" w:rsidP="00AA3011">
            <w:pPr>
              <w:spacing w:after="0" w:line="288" w:lineRule="auto"/>
              <w:jc w:val="center"/>
              <w:rPr>
                <w:rFonts w:ascii="Tahoma" w:hAnsi="Tahoma" w:cs="Tahoma"/>
                <w:sz w:val="21"/>
                <w:szCs w:val="21"/>
              </w:rPr>
            </w:pPr>
            <w:del w:id="172" w:author="Livia Salaro [2]" w:date="2022-03-18T08:10:00Z">
              <w:r w:rsidRPr="00DA3330" w:rsidDel="00CF25D4">
                <w:rPr>
                  <w:rFonts w:ascii="Tahoma" w:hAnsi="Tahoma" w:cs="Tahoma"/>
                  <w:sz w:val="21"/>
                  <w:szCs w:val="21"/>
                </w:rPr>
                <w:delText xml:space="preserve">R$ </w:delText>
              </w:r>
              <w:r w:rsidR="007334C7" w:rsidDel="00CF25D4">
                <w:rPr>
                  <w:rFonts w:ascii="Tahoma" w:hAnsi="Tahoma" w:cs="Tahoma"/>
                  <w:sz w:val="21"/>
                  <w:szCs w:val="21"/>
                </w:rPr>
                <w:delText>[=]</w:delText>
              </w:r>
            </w:del>
          </w:p>
        </w:tc>
      </w:tr>
      <w:tr w:rsidR="00EC075E" w:rsidRPr="003334A3" w14:paraId="02116F2A" w14:textId="77777777" w:rsidTr="00FC002C">
        <w:trPr>
          <w:jc w:val="center"/>
        </w:trPr>
        <w:tc>
          <w:tcPr>
            <w:tcW w:w="2836" w:type="dxa"/>
            <w:tcBorders>
              <w:top w:val="single" w:sz="4" w:space="0" w:color="auto"/>
              <w:left w:val="single" w:sz="4" w:space="0" w:color="auto"/>
              <w:bottom w:val="single" w:sz="4" w:space="0" w:color="auto"/>
              <w:right w:val="single" w:sz="4" w:space="0" w:color="auto"/>
            </w:tcBorders>
            <w:hideMark/>
          </w:tcPr>
          <w:p w14:paraId="45764B7E" w14:textId="77777777" w:rsidR="00EC075E" w:rsidRPr="00DA3330" w:rsidRDefault="00EC075E" w:rsidP="00AA3011">
            <w:pPr>
              <w:spacing w:after="0" w:line="288" w:lineRule="auto"/>
              <w:jc w:val="center"/>
              <w:rPr>
                <w:rFonts w:ascii="Tahoma" w:hAnsi="Tahoma" w:cs="Tahoma"/>
                <w:sz w:val="21"/>
                <w:szCs w:val="21"/>
              </w:rPr>
            </w:pPr>
            <w:r w:rsidRPr="00DA3330">
              <w:rPr>
                <w:rFonts w:ascii="Tahoma" w:hAnsi="Tahoma" w:cs="Tahoma"/>
                <w:sz w:val="21"/>
                <w:szCs w:val="21"/>
              </w:rPr>
              <w:t>01 a 12 de 2021</w:t>
            </w:r>
          </w:p>
        </w:tc>
        <w:tc>
          <w:tcPr>
            <w:tcW w:w="3118" w:type="dxa"/>
            <w:tcBorders>
              <w:top w:val="single" w:sz="4" w:space="0" w:color="auto"/>
              <w:left w:val="single" w:sz="4" w:space="0" w:color="auto"/>
              <w:bottom w:val="single" w:sz="4" w:space="0" w:color="auto"/>
              <w:right w:val="single" w:sz="4" w:space="0" w:color="auto"/>
            </w:tcBorders>
            <w:hideMark/>
          </w:tcPr>
          <w:p w14:paraId="25A1C437" w14:textId="77777777" w:rsidR="0041594E" w:rsidRPr="0041594E" w:rsidRDefault="0041594E" w:rsidP="0041594E">
            <w:pPr>
              <w:spacing w:after="0"/>
              <w:jc w:val="left"/>
              <w:rPr>
                <w:ins w:id="173" w:author="Livia Salaro [2]" w:date="2022-03-18T08:12:00Z"/>
                <w:rFonts w:ascii="Tahoma" w:hAnsi="Tahoma" w:cs="Tahoma"/>
                <w:sz w:val="21"/>
                <w:szCs w:val="21"/>
              </w:rPr>
            </w:pPr>
            <w:ins w:id="174" w:author="Livia Salaro [2]" w:date="2022-03-18T08:12:00Z">
              <w:r w:rsidRPr="0041594E">
                <w:rPr>
                  <w:rFonts w:ascii="Tahoma" w:hAnsi="Tahoma" w:cs="Tahoma"/>
                  <w:sz w:val="21"/>
                  <w:szCs w:val="21"/>
                </w:rPr>
                <w:t>R$ 386.544.108,64</w:t>
              </w:r>
            </w:ins>
          </w:p>
          <w:p w14:paraId="663B0A92" w14:textId="4C0CE45E" w:rsidR="00EC075E" w:rsidRPr="00DA3330" w:rsidRDefault="00EC075E" w:rsidP="00AA3011">
            <w:pPr>
              <w:spacing w:after="0" w:line="288" w:lineRule="auto"/>
              <w:jc w:val="center"/>
              <w:rPr>
                <w:rFonts w:ascii="Tahoma" w:hAnsi="Tahoma" w:cs="Tahoma"/>
                <w:sz w:val="21"/>
                <w:szCs w:val="21"/>
              </w:rPr>
            </w:pPr>
            <w:del w:id="175" w:author="Livia Salaro [2]" w:date="2022-03-18T08:12:00Z">
              <w:r w:rsidRPr="00DA3330" w:rsidDel="0041594E">
                <w:rPr>
                  <w:rFonts w:ascii="Tahoma" w:hAnsi="Tahoma" w:cs="Tahoma"/>
                  <w:sz w:val="21"/>
                  <w:szCs w:val="21"/>
                </w:rPr>
                <w:delText xml:space="preserve">R$ </w:delText>
              </w:r>
              <w:r w:rsidR="007334C7" w:rsidDel="0041594E">
                <w:rPr>
                  <w:rFonts w:ascii="Tahoma" w:hAnsi="Tahoma" w:cs="Tahoma"/>
                  <w:sz w:val="21"/>
                  <w:szCs w:val="21"/>
                </w:rPr>
                <w:delText>[=]</w:delText>
              </w:r>
            </w:del>
          </w:p>
        </w:tc>
      </w:tr>
      <w:tr w:rsidR="00EC075E" w:rsidRPr="000F05BA" w14:paraId="2F435C79" w14:textId="77777777" w:rsidTr="00FC002C">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71E255DA" w14:textId="77777777" w:rsidR="00EC075E" w:rsidRPr="00DA3330" w:rsidRDefault="00EC075E" w:rsidP="00AA3011">
            <w:pPr>
              <w:spacing w:after="0" w:line="288" w:lineRule="auto"/>
              <w:jc w:val="center"/>
              <w:rPr>
                <w:rFonts w:ascii="Tahoma" w:hAnsi="Tahoma" w:cs="Tahoma"/>
                <w:b/>
                <w:sz w:val="21"/>
                <w:szCs w:val="21"/>
              </w:rPr>
            </w:pPr>
            <w:r w:rsidRPr="00DA3330">
              <w:rPr>
                <w:rFonts w:ascii="Tahoma" w:hAnsi="Tahoma" w:cs="Tahoma"/>
                <w:b/>
                <w:sz w:val="21"/>
                <w:szCs w:val="21"/>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130483DC" w14:textId="4D73CD17" w:rsidR="00EC075E" w:rsidRPr="000F05BA" w:rsidRDefault="00EC075E" w:rsidP="00AA3011">
            <w:pPr>
              <w:spacing w:after="0" w:line="288" w:lineRule="auto"/>
              <w:jc w:val="center"/>
              <w:rPr>
                <w:rFonts w:ascii="Tahoma" w:hAnsi="Tahoma" w:cs="Tahoma"/>
                <w:b/>
                <w:sz w:val="21"/>
                <w:szCs w:val="21"/>
                <w:highlight w:val="yellow"/>
              </w:rPr>
            </w:pPr>
            <w:r w:rsidRPr="000F05BA">
              <w:rPr>
                <w:rFonts w:ascii="Tahoma" w:hAnsi="Tahoma" w:cs="Tahoma"/>
                <w:b/>
                <w:sz w:val="21"/>
                <w:szCs w:val="21"/>
                <w:highlight w:val="yellow"/>
              </w:rPr>
              <w:t xml:space="preserve">R$ </w:t>
            </w:r>
            <w:ins w:id="176" w:author="Livia Salaro [2]" w:date="2022-03-18T08:16:00Z">
              <w:r w:rsidR="000F05BA" w:rsidRPr="000F05BA">
                <w:rPr>
                  <w:rFonts w:ascii="Tahoma" w:hAnsi="Tahoma" w:cs="Tahoma"/>
                  <w:b/>
                  <w:sz w:val="21"/>
                  <w:szCs w:val="21"/>
                  <w:highlight w:val="yellow"/>
                </w:rPr>
                <w:t>754.526.550,44</w:t>
              </w:r>
            </w:ins>
            <w:del w:id="177" w:author="Livia Salaro [2]" w:date="2022-03-18T08:15:00Z">
              <w:r w:rsidR="007334C7" w:rsidRPr="000F05BA" w:rsidDel="00C078C2">
                <w:rPr>
                  <w:rFonts w:ascii="Tahoma" w:hAnsi="Tahoma" w:cs="Tahoma"/>
                  <w:b/>
                  <w:sz w:val="21"/>
                  <w:szCs w:val="21"/>
                  <w:highlight w:val="yellow"/>
                </w:rPr>
                <w:delText>[=]</w:delText>
              </w:r>
            </w:del>
          </w:p>
        </w:tc>
      </w:tr>
    </w:tbl>
    <w:p w14:paraId="7DB08A37" w14:textId="0BC529C7" w:rsidR="00EC075E" w:rsidRPr="00757D97" w:rsidRDefault="006D753F" w:rsidP="006D753F">
      <w:pPr>
        <w:widowControl w:val="0"/>
        <w:spacing w:after="0" w:line="288" w:lineRule="auto"/>
        <w:contextualSpacing/>
        <w:jc w:val="center"/>
        <w:rPr>
          <w:rFonts w:ascii="Tahoma" w:hAnsi="Tahoma" w:cs="Tahoma"/>
          <w:sz w:val="21"/>
          <w:szCs w:val="21"/>
        </w:rPr>
      </w:pPr>
      <w:ins w:id="178" w:author="Livia Salaro [2]" w:date="2022-03-18T08:16:00Z">
        <w:r w:rsidRPr="006D753F">
          <w:rPr>
            <w:rFonts w:ascii="Tahoma" w:hAnsi="Tahoma" w:cs="Tahoma"/>
            <w:sz w:val="21"/>
            <w:szCs w:val="21"/>
            <w:highlight w:val="yellow"/>
          </w:rPr>
          <w:t>[MKS: FAVOR CONFIRMAR]</w:t>
        </w:r>
      </w:ins>
      <w:ins w:id="179" w:author="Livia Salaro" w:date="2022-03-17T11:48:00Z">
        <w:del w:id="180" w:author="Vinicius Machado" w:date="2022-03-17T17:24:00Z">
          <w:r w:rsidR="003334A3" w:rsidRPr="006D753F" w:rsidDel="00DA3330">
            <w:rPr>
              <w:rFonts w:ascii="Tahoma" w:hAnsi="Tahoma" w:cs="Tahoma"/>
              <w:sz w:val="21"/>
              <w:szCs w:val="21"/>
              <w:highlight w:val="yellow"/>
            </w:rPr>
            <w:delText>]</w:delText>
          </w:r>
        </w:del>
      </w:ins>
    </w:p>
    <w:p w14:paraId="65B75265" w14:textId="77777777" w:rsidR="008A3354" w:rsidRPr="00757D97" w:rsidRDefault="008E3213" w:rsidP="00AA3011">
      <w:pPr>
        <w:widowControl w:val="0"/>
        <w:spacing w:after="0" w:line="288" w:lineRule="auto"/>
        <w:contextualSpacing/>
        <w:jc w:val="left"/>
        <w:rPr>
          <w:ins w:id="181" w:author="Erasmo de Moura" w:date="2022-03-17T13:42:00Z"/>
          <w:rFonts w:ascii="Tahoma" w:hAnsi="Tahoma" w:cs="Tahoma"/>
          <w:sz w:val="21"/>
          <w:szCs w:val="21"/>
        </w:rPr>
      </w:pPr>
      <w:r w:rsidRPr="00757D97">
        <w:rPr>
          <w:rFonts w:ascii="Tahoma" w:hAnsi="Tahoma" w:cs="Tahoma"/>
          <w:sz w:val="21"/>
          <w:szCs w:val="21"/>
        </w:rPr>
        <w:br w:type="page"/>
      </w:r>
    </w:p>
    <w:p w14:paraId="3D2E4CF7" w14:textId="4F03F413" w:rsidR="008E3213" w:rsidRPr="00757D97" w:rsidRDefault="008E3213" w:rsidP="00AA3011">
      <w:pPr>
        <w:widowControl w:val="0"/>
        <w:spacing w:after="0" w:line="288" w:lineRule="auto"/>
        <w:contextualSpacing/>
        <w:jc w:val="left"/>
        <w:rPr>
          <w:rFonts w:ascii="Tahoma" w:hAnsi="Tahoma" w:cs="Tahoma"/>
          <w:sz w:val="21"/>
          <w:szCs w:val="21"/>
        </w:rPr>
      </w:pPr>
    </w:p>
    <w:p w14:paraId="212AEA5B" w14:textId="0EC737FF" w:rsidR="00FD2A19" w:rsidRPr="00757D97" w:rsidRDefault="00FD2A19" w:rsidP="00AA3011">
      <w:pPr>
        <w:pStyle w:val="Ttulo1"/>
        <w:keepNext w:val="0"/>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Anexo II</w:t>
      </w:r>
    </w:p>
    <w:p w14:paraId="6EF87DD8" w14:textId="77777777" w:rsidR="00FD2A19" w:rsidRPr="00757D97" w:rsidRDefault="00FD2A19" w:rsidP="00AA3011">
      <w:pPr>
        <w:widowControl w:val="0"/>
        <w:spacing w:after="0" w:line="288" w:lineRule="auto"/>
        <w:contextualSpacing/>
        <w:rPr>
          <w:rFonts w:ascii="Tahoma" w:hAnsi="Tahoma" w:cs="Tahoma"/>
          <w:sz w:val="21"/>
          <w:szCs w:val="21"/>
        </w:rPr>
      </w:pPr>
    </w:p>
    <w:p w14:paraId="4E00CCB1" w14:textId="77777777" w:rsidR="00FD2A19" w:rsidRPr="00757D97" w:rsidRDefault="00FD2A19" w:rsidP="00AA3011">
      <w:pPr>
        <w:widowControl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Modelo de Declaração para Comprovação de Destinação de Recursos</w:t>
      </w:r>
    </w:p>
    <w:p w14:paraId="0FB97AA5" w14:textId="77777777" w:rsidR="00FD2A19" w:rsidRPr="00757D97" w:rsidRDefault="00FD2A19" w:rsidP="00AA3011">
      <w:pPr>
        <w:widowControl w:val="0"/>
        <w:spacing w:after="0" w:line="288" w:lineRule="auto"/>
        <w:contextualSpacing/>
        <w:rPr>
          <w:rFonts w:ascii="Tahoma" w:hAnsi="Tahoma" w:cs="Tahoma"/>
          <w:smallCaps/>
          <w:w w:val="0"/>
          <w:sz w:val="21"/>
          <w:szCs w:val="21"/>
        </w:rPr>
      </w:pPr>
    </w:p>
    <w:p w14:paraId="59A2C556" w14:textId="2CA6126B" w:rsidR="00FD2A19" w:rsidRPr="00757D97" w:rsidRDefault="00A94171" w:rsidP="00AA3011">
      <w:pPr>
        <w:widowControl w:val="0"/>
        <w:tabs>
          <w:tab w:val="left" w:pos="0"/>
          <w:tab w:val="left" w:pos="1814"/>
          <w:tab w:val="left" w:pos="2517"/>
        </w:tabs>
        <w:spacing w:after="0" w:line="288" w:lineRule="auto"/>
        <w:contextualSpacing/>
        <w:rPr>
          <w:rFonts w:ascii="Tahoma" w:hAnsi="Tahoma" w:cs="Tahoma"/>
          <w:sz w:val="21"/>
          <w:szCs w:val="21"/>
        </w:rPr>
      </w:pPr>
      <w:bookmarkStart w:id="182" w:name="_Hlk96011919"/>
      <w:r w:rsidRPr="00757D97">
        <w:rPr>
          <w:rFonts w:ascii="Tahoma" w:hAnsi="Tahoma" w:cs="Tahoma"/>
          <w:sz w:val="21"/>
          <w:szCs w:val="21"/>
        </w:rPr>
        <w:t>Ao Agente Fiduciário:</w:t>
      </w:r>
    </w:p>
    <w:p w14:paraId="676A7516" w14:textId="4FD0AA47" w:rsidR="00735B24" w:rsidRPr="00757D97" w:rsidRDefault="00735B24" w:rsidP="00AA3011">
      <w:pPr>
        <w:widowControl w:val="0"/>
        <w:spacing w:after="0" w:line="288" w:lineRule="auto"/>
        <w:contextualSpacing/>
        <w:rPr>
          <w:rFonts w:ascii="Tahoma" w:hAnsi="Tahoma" w:cs="Tahoma"/>
          <w:b/>
          <w:smallCaps/>
          <w:sz w:val="21"/>
          <w:szCs w:val="21"/>
        </w:rPr>
      </w:pPr>
      <w:r w:rsidRPr="00757D97">
        <w:rPr>
          <w:rFonts w:ascii="Tahoma" w:hAnsi="Tahoma" w:cs="Tahoma"/>
          <w:b/>
          <w:bCs/>
          <w:smallCaps/>
          <w:sz w:val="21"/>
          <w:szCs w:val="21"/>
        </w:rPr>
        <w:t>Oliveira Trust Distribuidora de Títulos e Valores Mobiliários S.A.</w:t>
      </w:r>
    </w:p>
    <w:p w14:paraId="7A1AB9A3" w14:textId="13D79DFB" w:rsidR="00735B24" w:rsidRPr="00757D97" w:rsidRDefault="00735B24"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Rua Joaquim Floriano, nº 1052, sala 132, Itaim Bibi,</w:t>
      </w:r>
    </w:p>
    <w:p w14:paraId="6E508A96" w14:textId="77777777" w:rsidR="00735B24" w:rsidRPr="00757D97" w:rsidRDefault="00735B24" w:rsidP="00AA3011">
      <w:pPr>
        <w:spacing w:after="0" w:line="288" w:lineRule="auto"/>
        <w:contextualSpacing/>
        <w:rPr>
          <w:rFonts w:ascii="Tahoma" w:hAnsi="Tahoma" w:cs="Tahoma"/>
          <w:sz w:val="21"/>
          <w:szCs w:val="21"/>
        </w:rPr>
      </w:pPr>
      <w:r w:rsidRPr="00757D97">
        <w:rPr>
          <w:rFonts w:ascii="Tahoma" w:hAnsi="Tahoma" w:cs="Tahoma"/>
          <w:sz w:val="21"/>
          <w:szCs w:val="21"/>
        </w:rPr>
        <w:t>CEP 04.534-004, São Paulo, SP</w:t>
      </w:r>
    </w:p>
    <w:p w14:paraId="22E19DBF" w14:textId="77777777" w:rsidR="00735B24" w:rsidRPr="00757D97" w:rsidRDefault="00735B24" w:rsidP="00AA3011">
      <w:pPr>
        <w:spacing w:after="0" w:line="288" w:lineRule="auto"/>
        <w:contextualSpacing/>
        <w:rPr>
          <w:rFonts w:ascii="Tahoma" w:hAnsi="Tahoma" w:cs="Tahoma"/>
          <w:sz w:val="21"/>
          <w:szCs w:val="21"/>
        </w:rPr>
      </w:pPr>
      <w:r w:rsidRPr="00757D97">
        <w:rPr>
          <w:rFonts w:ascii="Tahoma" w:hAnsi="Tahoma" w:cs="Tahoma"/>
          <w:sz w:val="21"/>
          <w:szCs w:val="21"/>
        </w:rPr>
        <w:t xml:space="preserve">At.: </w:t>
      </w:r>
      <w:bookmarkStart w:id="183" w:name="_Hlk90302336"/>
      <w:r w:rsidRPr="00757D97">
        <w:rPr>
          <w:rFonts w:ascii="Tahoma" w:hAnsi="Tahoma" w:cs="Tahoma"/>
          <w:sz w:val="21"/>
          <w:szCs w:val="21"/>
        </w:rPr>
        <w:t>Sr. Antonio Amaro e Sra. Maria Carolina Abrantes Lodi de Oliveira</w:t>
      </w:r>
      <w:bookmarkEnd w:id="183"/>
      <w:r w:rsidRPr="00757D97" w:rsidDel="002823AE">
        <w:rPr>
          <w:rFonts w:ascii="Tahoma" w:hAnsi="Tahoma" w:cs="Tahoma"/>
          <w:sz w:val="21"/>
          <w:szCs w:val="21"/>
        </w:rPr>
        <w:t xml:space="preserve"> </w:t>
      </w:r>
    </w:p>
    <w:p w14:paraId="5B11CCB8" w14:textId="77777777" w:rsidR="00735B24" w:rsidRPr="00757D97" w:rsidRDefault="00735B24" w:rsidP="00AA3011">
      <w:pPr>
        <w:spacing w:after="0" w:line="288" w:lineRule="auto"/>
        <w:contextualSpacing/>
        <w:rPr>
          <w:rFonts w:ascii="Tahoma" w:hAnsi="Tahoma" w:cs="Tahoma"/>
          <w:sz w:val="21"/>
          <w:szCs w:val="21"/>
        </w:rPr>
      </w:pPr>
      <w:r w:rsidRPr="00757D97">
        <w:rPr>
          <w:rFonts w:ascii="Tahoma" w:hAnsi="Tahoma" w:cs="Tahoma"/>
          <w:sz w:val="21"/>
          <w:szCs w:val="21"/>
        </w:rPr>
        <w:t>Telefone: (21) 3514-0000</w:t>
      </w:r>
      <w:r w:rsidRPr="00757D97" w:rsidDel="002823AE">
        <w:rPr>
          <w:rFonts w:ascii="Tahoma" w:hAnsi="Tahoma" w:cs="Tahoma"/>
          <w:sz w:val="21"/>
          <w:szCs w:val="21"/>
        </w:rPr>
        <w:t xml:space="preserve"> </w:t>
      </w:r>
    </w:p>
    <w:p w14:paraId="446D689A" w14:textId="6A563F79" w:rsidR="00735B24" w:rsidRPr="00757D97" w:rsidRDefault="00735B24" w:rsidP="00AA3011">
      <w:pPr>
        <w:spacing w:after="0" w:line="288" w:lineRule="auto"/>
        <w:contextualSpacing/>
        <w:rPr>
          <w:rFonts w:ascii="Tahoma" w:hAnsi="Tahoma" w:cs="Tahoma"/>
          <w:sz w:val="21"/>
          <w:szCs w:val="21"/>
        </w:rPr>
      </w:pPr>
      <w:r w:rsidRPr="00757D97">
        <w:rPr>
          <w:rFonts w:ascii="Tahoma" w:hAnsi="Tahoma" w:cs="Tahoma"/>
          <w:sz w:val="21"/>
          <w:szCs w:val="21"/>
        </w:rPr>
        <w:t xml:space="preserve">E-mail: </w:t>
      </w:r>
      <w:hyperlink r:id="rId25" w:history="1">
        <w:r w:rsidRPr="00757D97">
          <w:rPr>
            <w:rStyle w:val="Hyperlink"/>
            <w:rFonts w:ascii="Tahoma" w:hAnsi="Tahoma" w:cs="Tahoma"/>
            <w:sz w:val="21"/>
            <w:szCs w:val="21"/>
          </w:rPr>
          <w:t>ger1.agente@oliveiratrust.com.br</w:t>
        </w:r>
      </w:hyperlink>
    </w:p>
    <w:p w14:paraId="3452A8F9" w14:textId="77777777" w:rsidR="00735B24" w:rsidRPr="00757D97" w:rsidRDefault="00735B24" w:rsidP="00AA3011">
      <w:pPr>
        <w:widowControl w:val="0"/>
        <w:tabs>
          <w:tab w:val="left" w:pos="720"/>
          <w:tab w:val="left" w:pos="8647"/>
        </w:tabs>
        <w:spacing w:after="0" w:line="288" w:lineRule="auto"/>
        <w:contextualSpacing/>
        <w:rPr>
          <w:rFonts w:ascii="Tahoma" w:hAnsi="Tahoma" w:cs="Tahoma"/>
          <w:kern w:val="16"/>
          <w:sz w:val="21"/>
          <w:szCs w:val="21"/>
        </w:rPr>
      </w:pPr>
      <w:bookmarkStart w:id="184" w:name="_DV_M264"/>
      <w:bookmarkStart w:id="185" w:name="_DV_M283"/>
      <w:bookmarkStart w:id="186" w:name="_DV_M284"/>
      <w:bookmarkEnd w:id="184"/>
      <w:bookmarkEnd w:id="185"/>
      <w:bookmarkEnd w:id="186"/>
    </w:p>
    <w:p w14:paraId="6FB5230D" w14:textId="77777777" w:rsidR="00FD2A19" w:rsidRPr="00757D97" w:rsidRDefault="00FD2A19" w:rsidP="00AA3011">
      <w:pPr>
        <w:widowControl w:val="0"/>
        <w:tabs>
          <w:tab w:val="left" w:pos="0"/>
          <w:tab w:val="left" w:pos="1814"/>
          <w:tab w:val="left" w:pos="2517"/>
        </w:tabs>
        <w:spacing w:after="0" w:line="288" w:lineRule="auto"/>
        <w:contextualSpacing/>
        <w:rPr>
          <w:rFonts w:ascii="Tahoma" w:hAnsi="Tahoma" w:cs="Tahoma"/>
          <w:sz w:val="21"/>
          <w:szCs w:val="21"/>
        </w:rPr>
      </w:pPr>
    </w:p>
    <w:p w14:paraId="130EA283" w14:textId="7A1D510F" w:rsidR="00FD2A19" w:rsidRPr="00757D97" w:rsidRDefault="00FD2A19" w:rsidP="00AA3011">
      <w:pPr>
        <w:widowControl w:val="0"/>
        <w:tabs>
          <w:tab w:val="left" w:pos="0"/>
          <w:tab w:val="left" w:pos="1814"/>
          <w:tab w:val="left" w:pos="2517"/>
        </w:tabs>
        <w:spacing w:after="0" w:line="288" w:lineRule="auto"/>
        <w:contextualSpacing/>
        <w:rPr>
          <w:rFonts w:ascii="Tahoma" w:hAnsi="Tahoma" w:cs="Tahoma"/>
          <w:sz w:val="21"/>
          <w:szCs w:val="21"/>
        </w:rPr>
      </w:pPr>
      <w:r w:rsidRPr="00757D97">
        <w:rPr>
          <w:rFonts w:ascii="Tahoma" w:hAnsi="Tahoma" w:cs="Tahoma"/>
          <w:sz w:val="21"/>
          <w:szCs w:val="21"/>
        </w:rPr>
        <w:t>Com cópia à</w:t>
      </w:r>
      <w:r w:rsidR="00A94171" w:rsidRPr="00757D97">
        <w:rPr>
          <w:rFonts w:ascii="Tahoma" w:hAnsi="Tahoma" w:cs="Tahoma"/>
          <w:sz w:val="21"/>
          <w:szCs w:val="21"/>
        </w:rPr>
        <w:t>:</w:t>
      </w:r>
    </w:p>
    <w:p w14:paraId="26B3F872" w14:textId="77777777" w:rsidR="00830A21" w:rsidRPr="00757D97" w:rsidRDefault="00830A21" w:rsidP="00AA3011">
      <w:pPr>
        <w:widowControl w:val="0"/>
        <w:shd w:val="clear" w:color="auto" w:fill="FFFFFF"/>
        <w:tabs>
          <w:tab w:val="left" w:pos="1276"/>
        </w:tabs>
        <w:spacing w:after="0" w:line="288" w:lineRule="auto"/>
        <w:contextualSpacing/>
        <w:rPr>
          <w:rFonts w:ascii="Tahoma" w:hAnsi="Tahoma" w:cs="Tahoma"/>
          <w:b/>
          <w:smallCaps/>
          <w:sz w:val="21"/>
          <w:szCs w:val="21"/>
        </w:rPr>
      </w:pPr>
      <w:r w:rsidRPr="00757D97">
        <w:rPr>
          <w:rFonts w:ascii="Tahoma" w:hAnsi="Tahoma" w:cs="Tahoma"/>
          <w:b/>
          <w:smallCaps/>
          <w:sz w:val="21"/>
          <w:szCs w:val="21"/>
        </w:rPr>
        <w:t>Virgo Companhia de Securitização</w:t>
      </w:r>
    </w:p>
    <w:p w14:paraId="614EF618" w14:textId="77777777" w:rsidR="00830A21" w:rsidRPr="00757D97" w:rsidRDefault="00830A21"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 xml:space="preserve">Rua Tabapuã, 1.123, 21º andar, conjunto 215, Itaim Bibi, </w:t>
      </w:r>
    </w:p>
    <w:p w14:paraId="2D43D7E7" w14:textId="77777777" w:rsidR="00830A21" w:rsidRPr="00757D97" w:rsidRDefault="00830A21"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CEP 04.533-004, São Paulo/SP</w:t>
      </w:r>
    </w:p>
    <w:p w14:paraId="1EBE82F3" w14:textId="77777777" w:rsidR="00830A21" w:rsidRPr="00757D97" w:rsidRDefault="00830A21"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At.: Dep. Gestão / Dep. Jurídico</w:t>
      </w:r>
    </w:p>
    <w:p w14:paraId="0DB26971" w14:textId="77777777" w:rsidR="00830A21" w:rsidRPr="00757D97" w:rsidRDefault="00830A21"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Fone: (11) 3320-7474</w:t>
      </w:r>
    </w:p>
    <w:p w14:paraId="1083BA44" w14:textId="77777777" w:rsidR="00830A21" w:rsidRPr="00757D97" w:rsidRDefault="00830A21" w:rsidP="00AA3011">
      <w:pPr>
        <w:widowControl w:val="0"/>
        <w:shd w:val="clear" w:color="auto" w:fill="FFFFFF"/>
        <w:tabs>
          <w:tab w:val="left" w:pos="1276"/>
        </w:tabs>
        <w:spacing w:after="0" w:line="288" w:lineRule="auto"/>
        <w:contextualSpacing/>
        <w:rPr>
          <w:rFonts w:ascii="Tahoma" w:hAnsi="Tahoma" w:cs="Tahoma"/>
          <w:bCs/>
          <w:sz w:val="21"/>
          <w:szCs w:val="21"/>
        </w:rPr>
      </w:pPr>
      <w:r w:rsidRPr="00757D97">
        <w:rPr>
          <w:rFonts w:ascii="Tahoma" w:hAnsi="Tahoma" w:cs="Tahoma"/>
          <w:bCs/>
          <w:sz w:val="21"/>
          <w:szCs w:val="21"/>
        </w:rPr>
        <w:t xml:space="preserve">E-mail: </w:t>
      </w:r>
      <w:hyperlink r:id="rId26" w:history="1">
        <w:r w:rsidRPr="00757D97">
          <w:rPr>
            <w:rStyle w:val="Hyperlink"/>
            <w:rFonts w:ascii="Tahoma" w:hAnsi="Tahoma" w:cs="Tahoma"/>
            <w:bCs/>
            <w:sz w:val="21"/>
            <w:szCs w:val="21"/>
          </w:rPr>
          <w:t>gestao@virgo.inc</w:t>
        </w:r>
      </w:hyperlink>
      <w:r w:rsidRPr="00757D97">
        <w:rPr>
          <w:rFonts w:ascii="Tahoma" w:hAnsi="Tahoma" w:cs="Tahoma"/>
          <w:bCs/>
          <w:sz w:val="21"/>
          <w:szCs w:val="21"/>
        </w:rPr>
        <w:t xml:space="preserve">; </w:t>
      </w:r>
      <w:hyperlink r:id="rId27" w:history="1">
        <w:r w:rsidRPr="00757D97">
          <w:rPr>
            <w:rStyle w:val="Hyperlink"/>
            <w:rFonts w:ascii="Tahoma" w:hAnsi="Tahoma" w:cs="Tahoma"/>
            <w:bCs/>
            <w:sz w:val="21"/>
            <w:szCs w:val="21"/>
          </w:rPr>
          <w:t>juridico@virgo.inc</w:t>
        </w:r>
      </w:hyperlink>
    </w:p>
    <w:p w14:paraId="55074168" w14:textId="77777777" w:rsidR="00FD2A19" w:rsidRPr="00757D97" w:rsidRDefault="00FD2A19" w:rsidP="00AA3011">
      <w:pPr>
        <w:widowControl w:val="0"/>
        <w:tabs>
          <w:tab w:val="left" w:pos="1134"/>
        </w:tabs>
        <w:spacing w:after="0" w:line="288" w:lineRule="auto"/>
        <w:contextualSpacing/>
        <w:rPr>
          <w:rFonts w:ascii="Tahoma" w:hAnsi="Tahoma" w:cs="Tahoma"/>
          <w:sz w:val="21"/>
          <w:szCs w:val="21"/>
        </w:rPr>
      </w:pPr>
    </w:p>
    <w:p w14:paraId="12650654" w14:textId="22EA34BE" w:rsidR="00FD2A19" w:rsidRPr="00757D97" w:rsidRDefault="00FD2A19" w:rsidP="00AA3011">
      <w:pPr>
        <w:widowControl w:val="0"/>
        <w:tabs>
          <w:tab w:val="left" w:pos="709"/>
        </w:tabs>
        <w:spacing w:after="0" w:line="288" w:lineRule="auto"/>
        <w:ind w:left="709" w:hanging="709"/>
        <w:contextualSpacing/>
        <w:rPr>
          <w:rFonts w:ascii="Tahoma" w:hAnsi="Tahoma" w:cs="Tahoma"/>
          <w:bCs/>
          <w:sz w:val="21"/>
          <w:szCs w:val="21"/>
        </w:rPr>
      </w:pPr>
      <w:r w:rsidRPr="00757D97">
        <w:rPr>
          <w:rFonts w:ascii="Tahoma" w:hAnsi="Tahoma" w:cs="Tahoma"/>
          <w:bCs/>
          <w:sz w:val="21"/>
          <w:szCs w:val="21"/>
        </w:rPr>
        <w:t>Ref.:</w:t>
      </w:r>
      <w:r w:rsidR="004A5690" w:rsidRPr="00757D97">
        <w:rPr>
          <w:rFonts w:ascii="Tahoma" w:hAnsi="Tahoma" w:cs="Tahoma"/>
          <w:bCs/>
          <w:sz w:val="21"/>
          <w:szCs w:val="21"/>
        </w:rPr>
        <w:tab/>
      </w:r>
      <w:bookmarkStart w:id="187" w:name="_Hlk85048936"/>
      <w:r w:rsidR="00472D65" w:rsidRPr="00757D97">
        <w:rPr>
          <w:rFonts w:ascii="Tahoma" w:hAnsi="Tahoma" w:cs="Tahoma"/>
          <w:i/>
          <w:sz w:val="21"/>
          <w:szCs w:val="21"/>
        </w:rPr>
        <w:t xml:space="preserve">2ª </w:t>
      </w:r>
      <w:r w:rsidR="00DA090F" w:rsidRPr="00757D97">
        <w:rPr>
          <w:rFonts w:ascii="Tahoma" w:hAnsi="Tahoma" w:cs="Tahoma"/>
          <w:i/>
          <w:sz w:val="21"/>
          <w:szCs w:val="21"/>
        </w:rPr>
        <w:t>(</w:t>
      </w:r>
      <w:bookmarkEnd w:id="187"/>
      <w:r w:rsidR="00472D65" w:rsidRPr="00757D97">
        <w:rPr>
          <w:rFonts w:ascii="Tahoma" w:hAnsi="Tahoma" w:cs="Tahoma"/>
          <w:i/>
          <w:sz w:val="21"/>
          <w:szCs w:val="21"/>
        </w:rPr>
        <w:t>Segunda</w:t>
      </w:r>
      <w:r w:rsidR="00830A21" w:rsidRPr="00757D97">
        <w:rPr>
          <w:rFonts w:ascii="Tahoma" w:hAnsi="Tahoma" w:cs="Tahoma"/>
          <w:bCs/>
          <w:i/>
          <w:iCs/>
          <w:sz w:val="21"/>
          <w:szCs w:val="21"/>
        </w:rPr>
        <w:t xml:space="preserve">) </w:t>
      </w:r>
      <w:r w:rsidRPr="00757D97">
        <w:rPr>
          <w:rFonts w:ascii="Tahoma" w:hAnsi="Tahoma" w:cs="Tahoma"/>
          <w:bCs/>
          <w:i/>
          <w:iCs/>
          <w:sz w:val="21"/>
          <w:szCs w:val="21"/>
        </w:rPr>
        <w:t>Emissão de Debêntures Simples, não Conversíveis em Ações, da Espécie Quirografária, com Garantia Adiciona</w:t>
      </w:r>
      <w:r w:rsidR="00281E8F" w:rsidRPr="00757D97">
        <w:rPr>
          <w:rFonts w:ascii="Tahoma" w:hAnsi="Tahoma" w:cs="Tahoma"/>
          <w:bCs/>
          <w:i/>
          <w:iCs/>
          <w:sz w:val="21"/>
          <w:szCs w:val="21"/>
        </w:rPr>
        <w:t>l</w:t>
      </w:r>
      <w:r w:rsidRPr="00757D97">
        <w:rPr>
          <w:rFonts w:ascii="Tahoma" w:hAnsi="Tahoma" w:cs="Tahoma"/>
          <w:bCs/>
          <w:i/>
          <w:iCs/>
          <w:sz w:val="21"/>
          <w:szCs w:val="21"/>
        </w:rPr>
        <w:t xml:space="preserve"> Real, em Série Única, para Colocação Privada, da </w:t>
      </w:r>
      <w:r w:rsidR="00830A21" w:rsidRPr="00757D97">
        <w:rPr>
          <w:rFonts w:ascii="Tahoma" w:hAnsi="Tahoma" w:cs="Tahoma"/>
          <w:bCs/>
          <w:i/>
          <w:iCs/>
          <w:sz w:val="21"/>
          <w:szCs w:val="21"/>
        </w:rPr>
        <w:t xml:space="preserve">Premium Tabacos </w:t>
      </w:r>
      <w:r w:rsidR="00AF6DFA" w:rsidRPr="00757D97">
        <w:rPr>
          <w:rFonts w:ascii="Tahoma" w:hAnsi="Tahoma" w:cs="Tahoma"/>
          <w:i/>
          <w:sz w:val="21"/>
          <w:szCs w:val="21"/>
        </w:rPr>
        <w:t>do Brasil</w:t>
      </w:r>
      <w:r w:rsidR="00AF6DFA" w:rsidRPr="00757D97">
        <w:rPr>
          <w:rFonts w:ascii="Tahoma" w:hAnsi="Tahoma" w:cs="Tahoma"/>
          <w:bCs/>
          <w:i/>
          <w:iCs/>
          <w:sz w:val="21"/>
          <w:szCs w:val="21"/>
        </w:rPr>
        <w:t xml:space="preserve"> </w:t>
      </w:r>
      <w:r w:rsidR="00830A21" w:rsidRPr="00757D97">
        <w:rPr>
          <w:rFonts w:ascii="Tahoma" w:hAnsi="Tahoma" w:cs="Tahoma"/>
          <w:bCs/>
          <w:i/>
          <w:iCs/>
          <w:sz w:val="21"/>
          <w:szCs w:val="21"/>
        </w:rPr>
        <w:t>S.A.</w:t>
      </w:r>
      <w:r w:rsidRPr="00757D97">
        <w:rPr>
          <w:rFonts w:ascii="Tahoma" w:hAnsi="Tahoma" w:cs="Tahoma"/>
          <w:bCs/>
          <w:i/>
          <w:iCs/>
          <w:sz w:val="21"/>
          <w:szCs w:val="21"/>
        </w:rPr>
        <w:t xml:space="preserve">, lastro da </w:t>
      </w:r>
      <w:r w:rsidR="001049F7" w:rsidRPr="00757D97">
        <w:rPr>
          <w:rFonts w:ascii="Tahoma" w:hAnsi="Tahoma" w:cs="Tahoma"/>
          <w:bCs/>
          <w:i/>
          <w:iCs/>
          <w:sz w:val="21"/>
          <w:szCs w:val="21"/>
        </w:rPr>
        <w:t xml:space="preserve">série única </w:t>
      </w:r>
      <w:r w:rsidR="00830A21" w:rsidRPr="00757D97">
        <w:rPr>
          <w:rFonts w:ascii="Tahoma" w:hAnsi="Tahoma" w:cs="Tahoma"/>
          <w:bCs/>
          <w:i/>
          <w:iCs/>
          <w:sz w:val="21"/>
          <w:szCs w:val="21"/>
        </w:rPr>
        <w:t xml:space="preserve">da </w:t>
      </w:r>
      <w:r w:rsidR="00735B24" w:rsidRPr="00757D97">
        <w:rPr>
          <w:rFonts w:ascii="Tahoma" w:hAnsi="Tahoma" w:cs="Tahoma"/>
          <w:bCs/>
          <w:i/>
          <w:iCs/>
          <w:sz w:val="21"/>
          <w:szCs w:val="21"/>
        </w:rPr>
        <w:t>105</w:t>
      </w:r>
      <w:r w:rsidR="00830A21" w:rsidRPr="00757D97">
        <w:rPr>
          <w:rFonts w:ascii="Tahoma" w:hAnsi="Tahoma" w:cs="Tahoma"/>
          <w:bCs/>
          <w:i/>
          <w:iCs/>
          <w:sz w:val="21"/>
          <w:szCs w:val="21"/>
        </w:rPr>
        <w:t>ª (</w:t>
      </w:r>
      <w:r w:rsidR="00735B24" w:rsidRPr="00757D97">
        <w:rPr>
          <w:rFonts w:ascii="Tahoma" w:hAnsi="Tahoma" w:cs="Tahoma"/>
          <w:i/>
          <w:iCs/>
          <w:sz w:val="21"/>
          <w:szCs w:val="21"/>
        </w:rPr>
        <w:t>Centésima Quinta</w:t>
      </w:r>
      <w:r w:rsidR="00830A21" w:rsidRPr="00757D97">
        <w:rPr>
          <w:rFonts w:ascii="Tahoma" w:hAnsi="Tahoma" w:cs="Tahoma"/>
          <w:bCs/>
          <w:i/>
          <w:iCs/>
          <w:sz w:val="21"/>
          <w:szCs w:val="21"/>
        </w:rPr>
        <w:t xml:space="preserve">) </w:t>
      </w:r>
      <w:r w:rsidRPr="00757D97">
        <w:rPr>
          <w:rFonts w:ascii="Tahoma" w:hAnsi="Tahoma" w:cs="Tahoma"/>
          <w:bCs/>
          <w:i/>
          <w:iCs/>
          <w:sz w:val="21"/>
          <w:szCs w:val="21"/>
        </w:rPr>
        <w:t xml:space="preserve">Emissão de Certificados de Recebíveis do Agronegócio da </w:t>
      </w:r>
      <w:r w:rsidR="004A5690" w:rsidRPr="00757D97">
        <w:rPr>
          <w:rFonts w:ascii="Tahoma" w:hAnsi="Tahoma" w:cs="Tahoma"/>
          <w:bCs/>
          <w:i/>
          <w:iCs/>
          <w:sz w:val="21"/>
          <w:szCs w:val="21"/>
        </w:rPr>
        <w:t>Virgo Companhia de Securitização</w:t>
      </w:r>
    </w:p>
    <w:p w14:paraId="48B08C4C" w14:textId="77777777" w:rsidR="00FD2A19" w:rsidRPr="00757D97" w:rsidRDefault="00FD2A19" w:rsidP="00AA3011">
      <w:pPr>
        <w:widowControl w:val="0"/>
        <w:tabs>
          <w:tab w:val="left" w:pos="1134"/>
        </w:tabs>
        <w:spacing w:after="0" w:line="288" w:lineRule="auto"/>
        <w:contextualSpacing/>
        <w:rPr>
          <w:rFonts w:ascii="Tahoma" w:hAnsi="Tahoma" w:cs="Tahoma"/>
          <w:sz w:val="21"/>
          <w:szCs w:val="21"/>
        </w:rPr>
      </w:pPr>
    </w:p>
    <w:p w14:paraId="380319E6" w14:textId="7F80CB89" w:rsidR="00FD2A19" w:rsidRPr="00757D97" w:rsidRDefault="00D402DD" w:rsidP="00AA3011">
      <w:pPr>
        <w:widowControl w:val="0"/>
        <w:tabs>
          <w:tab w:val="left" w:pos="2127"/>
        </w:tabs>
        <w:spacing w:after="0" w:line="288" w:lineRule="auto"/>
        <w:contextualSpacing/>
        <w:rPr>
          <w:rFonts w:ascii="Tahoma" w:hAnsi="Tahoma" w:cs="Tahoma"/>
          <w:sz w:val="21"/>
          <w:szCs w:val="21"/>
        </w:rPr>
      </w:pPr>
      <w:r w:rsidRPr="00757D97">
        <w:rPr>
          <w:rFonts w:ascii="Tahoma" w:hAnsi="Tahoma" w:cs="Tahoma"/>
          <w:b/>
          <w:bCs/>
          <w:smallCaps/>
          <w:sz w:val="21"/>
          <w:szCs w:val="21"/>
        </w:rPr>
        <w:t xml:space="preserve">Premium Tabacos </w:t>
      </w:r>
      <w:r w:rsidR="00AF6DFA" w:rsidRPr="00757D97">
        <w:rPr>
          <w:rFonts w:ascii="Tahoma" w:hAnsi="Tahoma" w:cs="Tahoma"/>
          <w:b/>
          <w:bCs/>
          <w:smallCaps/>
          <w:sz w:val="21"/>
          <w:szCs w:val="21"/>
        </w:rPr>
        <w:t xml:space="preserve">do Brasil </w:t>
      </w:r>
      <w:r w:rsidRPr="00757D97">
        <w:rPr>
          <w:rFonts w:ascii="Tahoma" w:hAnsi="Tahoma" w:cs="Tahoma"/>
          <w:b/>
          <w:bCs/>
          <w:smallCaps/>
          <w:sz w:val="21"/>
          <w:szCs w:val="21"/>
        </w:rPr>
        <w:t>S.A.</w:t>
      </w:r>
      <w:r w:rsidRPr="00757D97">
        <w:rPr>
          <w:rFonts w:ascii="Tahoma" w:hAnsi="Tahoma" w:cs="Tahoma"/>
          <w:sz w:val="21"/>
          <w:szCs w:val="21"/>
        </w:rPr>
        <w:t xml:space="preserve">, sociedade por ações com sede na Cidade de Santa Cruz do Sul, Estado do Rio Grande do Sul, na Avenida Felisberto Bandeira de Moraes, 2405, Caixa Postal 311, Distrito Industrial, CEP 96.835-900, inscrita no </w:t>
      </w:r>
      <w:r w:rsidRPr="00757D97">
        <w:rPr>
          <w:rFonts w:ascii="Tahoma" w:hAnsi="Tahoma" w:cs="Tahoma"/>
          <w:bCs/>
          <w:sz w:val="21"/>
          <w:szCs w:val="21"/>
        </w:rPr>
        <w:t>CNPJ/ME</w:t>
      </w:r>
      <w:r w:rsidRPr="00757D97">
        <w:rPr>
          <w:rFonts w:ascii="Tahoma" w:hAnsi="Tahoma" w:cs="Tahoma"/>
          <w:sz w:val="21"/>
          <w:szCs w:val="21"/>
        </w:rPr>
        <w:t xml:space="preserve"> sob nº 05.325.515/0001-85, registrada perante a Junta Comercial do Estado do Rio Grande do Sul sob o NIRE 43.3.0005737-2, neste ato representada nos termos de seu estatuto social</w:t>
      </w:r>
      <w:r w:rsidR="00FD2A19" w:rsidRPr="00757D97">
        <w:rPr>
          <w:rFonts w:ascii="Tahoma" w:hAnsi="Tahoma" w:cs="Tahoma"/>
          <w:sz w:val="21"/>
          <w:szCs w:val="21"/>
        </w:rPr>
        <w:t xml:space="preserve"> (“</w:t>
      </w:r>
      <w:r w:rsidR="00FD2A19" w:rsidRPr="00757D97">
        <w:rPr>
          <w:rFonts w:ascii="Tahoma" w:hAnsi="Tahoma" w:cs="Tahoma"/>
          <w:b/>
          <w:sz w:val="21"/>
          <w:szCs w:val="21"/>
        </w:rPr>
        <w:t>Emissora</w:t>
      </w:r>
      <w:r w:rsidR="00FD2A19" w:rsidRPr="00757D97">
        <w:rPr>
          <w:rFonts w:ascii="Tahoma" w:hAnsi="Tahoma" w:cs="Tahoma"/>
          <w:sz w:val="21"/>
          <w:szCs w:val="21"/>
        </w:rPr>
        <w:t xml:space="preserve">”), vem, no âmbito da </w:t>
      </w:r>
      <w:r w:rsidR="00472D65" w:rsidRPr="00757D97">
        <w:rPr>
          <w:rFonts w:ascii="Tahoma" w:hAnsi="Tahoma" w:cs="Tahoma"/>
          <w:iCs/>
          <w:sz w:val="21"/>
          <w:szCs w:val="21"/>
        </w:rPr>
        <w:t xml:space="preserve">2ª </w:t>
      </w:r>
      <w:r w:rsidR="00C02160" w:rsidRPr="00757D97">
        <w:rPr>
          <w:rFonts w:ascii="Tahoma" w:hAnsi="Tahoma" w:cs="Tahoma"/>
          <w:iCs/>
          <w:sz w:val="21"/>
          <w:szCs w:val="21"/>
        </w:rPr>
        <w:t>(</w:t>
      </w:r>
      <w:r w:rsidR="00472D65" w:rsidRPr="00757D97">
        <w:rPr>
          <w:rFonts w:ascii="Tahoma" w:hAnsi="Tahoma" w:cs="Tahoma"/>
          <w:iCs/>
          <w:sz w:val="21"/>
          <w:szCs w:val="21"/>
        </w:rPr>
        <w:t>segunda</w:t>
      </w:r>
      <w:r w:rsidRPr="00757D97">
        <w:rPr>
          <w:rFonts w:ascii="Tahoma" w:hAnsi="Tahoma" w:cs="Tahoma"/>
          <w:bCs/>
          <w:sz w:val="21"/>
          <w:szCs w:val="21"/>
        </w:rPr>
        <w:t>)</w:t>
      </w:r>
      <w:r w:rsidRPr="00757D97">
        <w:rPr>
          <w:rFonts w:ascii="Tahoma" w:hAnsi="Tahoma" w:cs="Tahoma"/>
          <w:bCs/>
          <w:i/>
          <w:iCs/>
          <w:sz w:val="21"/>
          <w:szCs w:val="21"/>
        </w:rPr>
        <w:t xml:space="preserve"> </w:t>
      </w:r>
      <w:r w:rsidR="00FD2A19" w:rsidRPr="00757D97">
        <w:rPr>
          <w:rFonts w:ascii="Tahoma" w:hAnsi="Tahoma" w:cs="Tahoma"/>
          <w:sz w:val="21"/>
          <w:szCs w:val="21"/>
        </w:rPr>
        <w:t>emissão de debêntures simples, não conversíveis em ações, da espécie quirografária, com garantia adiciona</w:t>
      </w:r>
      <w:r w:rsidR="00281E8F" w:rsidRPr="00757D97">
        <w:rPr>
          <w:rFonts w:ascii="Tahoma" w:hAnsi="Tahoma" w:cs="Tahoma"/>
          <w:sz w:val="21"/>
          <w:szCs w:val="21"/>
        </w:rPr>
        <w:t>l</w:t>
      </w:r>
      <w:r w:rsidR="00FD2A19" w:rsidRPr="00757D97">
        <w:rPr>
          <w:rFonts w:ascii="Tahoma" w:hAnsi="Tahoma" w:cs="Tahoma"/>
          <w:sz w:val="21"/>
          <w:szCs w:val="21"/>
        </w:rPr>
        <w:t xml:space="preserve"> real, em série única, emitidas por meio do </w:t>
      </w:r>
      <w:r w:rsidR="00FD2A19" w:rsidRPr="00757D97">
        <w:rPr>
          <w:rFonts w:ascii="Tahoma" w:hAnsi="Tahoma" w:cs="Tahoma"/>
          <w:i/>
          <w:sz w:val="21"/>
          <w:szCs w:val="21"/>
        </w:rPr>
        <w:t xml:space="preserve">Instrumento Particular de Escritura da </w:t>
      </w:r>
      <w:r w:rsidR="00472D65" w:rsidRPr="00757D97">
        <w:rPr>
          <w:rFonts w:ascii="Tahoma" w:hAnsi="Tahoma" w:cs="Tahoma"/>
          <w:bCs/>
          <w:i/>
          <w:iCs/>
          <w:sz w:val="21"/>
          <w:szCs w:val="21"/>
        </w:rPr>
        <w:t xml:space="preserve">2ª </w:t>
      </w:r>
      <w:r w:rsidR="00690F24" w:rsidRPr="00757D97">
        <w:rPr>
          <w:rFonts w:ascii="Tahoma" w:hAnsi="Tahoma" w:cs="Tahoma"/>
          <w:bCs/>
          <w:i/>
          <w:iCs/>
          <w:sz w:val="21"/>
          <w:szCs w:val="21"/>
        </w:rPr>
        <w:t>(</w:t>
      </w:r>
      <w:r w:rsidR="00472D65" w:rsidRPr="00757D97">
        <w:rPr>
          <w:rFonts w:ascii="Tahoma" w:hAnsi="Tahoma" w:cs="Tahoma"/>
          <w:bCs/>
          <w:i/>
          <w:iCs/>
          <w:sz w:val="21"/>
          <w:szCs w:val="21"/>
        </w:rPr>
        <w:t>Segunda</w:t>
      </w:r>
      <w:r w:rsidRPr="00757D97">
        <w:rPr>
          <w:rFonts w:ascii="Tahoma" w:hAnsi="Tahoma" w:cs="Tahoma"/>
          <w:bCs/>
          <w:i/>
          <w:sz w:val="21"/>
          <w:szCs w:val="21"/>
        </w:rPr>
        <w:t xml:space="preserve">) </w:t>
      </w:r>
      <w:r w:rsidR="00FD2A19" w:rsidRPr="00757D97">
        <w:rPr>
          <w:rFonts w:ascii="Tahoma" w:hAnsi="Tahoma" w:cs="Tahoma"/>
          <w:i/>
          <w:sz w:val="21"/>
          <w:szCs w:val="21"/>
        </w:rPr>
        <w:t>Emissão de Debêntures Simples, Não Conversíveis em Ações, da Espécie Quirografária, com Garantia Adiciona</w:t>
      </w:r>
      <w:r w:rsidR="00281E8F" w:rsidRPr="00757D97">
        <w:rPr>
          <w:rFonts w:ascii="Tahoma" w:hAnsi="Tahoma" w:cs="Tahoma"/>
          <w:i/>
          <w:sz w:val="21"/>
          <w:szCs w:val="21"/>
        </w:rPr>
        <w:t>l</w:t>
      </w:r>
      <w:r w:rsidR="00FD2A19" w:rsidRPr="00757D97">
        <w:rPr>
          <w:rFonts w:ascii="Tahoma" w:hAnsi="Tahoma" w:cs="Tahoma"/>
          <w:i/>
          <w:sz w:val="21"/>
          <w:szCs w:val="21"/>
        </w:rPr>
        <w:t xml:space="preserve"> Real, em Série Única, para Colocação Privada, da </w:t>
      </w:r>
      <w:r w:rsidRPr="00757D97">
        <w:rPr>
          <w:rFonts w:ascii="Tahoma" w:hAnsi="Tahoma" w:cs="Tahoma"/>
          <w:i/>
          <w:sz w:val="21"/>
          <w:szCs w:val="21"/>
        </w:rPr>
        <w:t xml:space="preserve">Premium Tabacos </w:t>
      </w:r>
      <w:r w:rsidR="00AF6DFA" w:rsidRPr="00757D97">
        <w:rPr>
          <w:rFonts w:ascii="Tahoma" w:hAnsi="Tahoma" w:cs="Tahoma"/>
          <w:i/>
          <w:sz w:val="21"/>
          <w:szCs w:val="21"/>
        </w:rPr>
        <w:t xml:space="preserve">do Brasil </w:t>
      </w:r>
      <w:r w:rsidRPr="00757D97">
        <w:rPr>
          <w:rFonts w:ascii="Tahoma" w:hAnsi="Tahoma" w:cs="Tahoma"/>
          <w:i/>
          <w:sz w:val="21"/>
          <w:szCs w:val="21"/>
        </w:rPr>
        <w:t>S.A.</w:t>
      </w:r>
      <w:r w:rsidR="00FD2A19" w:rsidRPr="00757D97">
        <w:rPr>
          <w:rFonts w:ascii="Tahoma" w:hAnsi="Tahoma" w:cs="Tahoma"/>
          <w:sz w:val="21"/>
          <w:szCs w:val="21"/>
        </w:rPr>
        <w:t xml:space="preserve">, celebrado entre a Emissora, a </w:t>
      </w:r>
      <w:r w:rsidR="00766F7C" w:rsidRPr="00757D97">
        <w:rPr>
          <w:rFonts w:ascii="Tahoma" w:hAnsi="Tahoma" w:cs="Tahoma"/>
          <w:b/>
          <w:smallCaps/>
          <w:sz w:val="21"/>
          <w:szCs w:val="21"/>
        </w:rPr>
        <w:t>Virgo Companhia de Securitização</w:t>
      </w:r>
      <w:r w:rsidR="00766F7C" w:rsidRPr="00757D97">
        <w:rPr>
          <w:rFonts w:ascii="Tahoma" w:hAnsi="Tahoma" w:cs="Tahoma"/>
          <w:sz w:val="21"/>
          <w:szCs w:val="21"/>
        </w:rPr>
        <w:t xml:space="preserve">, sociedade por ações com sede social na Cidade de São Paulo, Estado de São Paulo, na Rua Tabapuã, 1123, 21º andar, conjunto 215, Itaim Bibi, CEP 04.533-004, inscrita no </w:t>
      </w:r>
      <w:r w:rsidR="00766F7C" w:rsidRPr="00757D97">
        <w:rPr>
          <w:rFonts w:ascii="Tahoma" w:hAnsi="Tahoma" w:cs="Tahoma"/>
          <w:bCs/>
          <w:sz w:val="21"/>
          <w:szCs w:val="21"/>
        </w:rPr>
        <w:t>CNPJ/ME</w:t>
      </w:r>
      <w:r w:rsidR="00766F7C" w:rsidRPr="00757D97">
        <w:rPr>
          <w:rFonts w:ascii="Tahoma" w:hAnsi="Tahoma" w:cs="Tahoma"/>
          <w:sz w:val="21"/>
          <w:szCs w:val="21"/>
        </w:rPr>
        <w:t xml:space="preserve"> sob o nº 08.769.451/0001-08</w:t>
      </w:r>
      <w:r w:rsidR="00FD2A19" w:rsidRPr="00757D97">
        <w:rPr>
          <w:rFonts w:ascii="Tahoma" w:hAnsi="Tahoma" w:cs="Tahoma"/>
          <w:sz w:val="21"/>
          <w:szCs w:val="21"/>
        </w:rPr>
        <w:t>, na qualidade de debenturista</w:t>
      </w:r>
      <w:r w:rsidR="00766F7C" w:rsidRPr="00757D97">
        <w:rPr>
          <w:rFonts w:ascii="Tahoma" w:hAnsi="Tahoma" w:cs="Tahoma"/>
          <w:sz w:val="21"/>
          <w:szCs w:val="21"/>
        </w:rPr>
        <w:t xml:space="preserve"> (“</w:t>
      </w:r>
      <w:r w:rsidR="00766F7C" w:rsidRPr="00757D97">
        <w:rPr>
          <w:rFonts w:ascii="Tahoma" w:hAnsi="Tahoma" w:cs="Tahoma"/>
          <w:b/>
          <w:bCs/>
          <w:sz w:val="21"/>
          <w:szCs w:val="21"/>
        </w:rPr>
        <w:t>Securitizadora</w:t>
      </w:r>
      <w:r w:rsidR="00766F7C" w:rsidRPr="00757D97">
        <w:rPr>
          <w:rFonts w:ascii="Tahoma" w:hAnsi="Tahoma" w:cs="Tahoma"/>
          <w:sz w:val="21"/>
          <w:szCs w:val="21"/>
        </w:rPr>
        <w:t>”)</w:t>
      </w:r>
      <w:r w:rsidR="00FD2A19" w:rsidRPr="00757D97">
        <w:rPr>
          <w:rFonts w:ascii="Tahoma" w:hAnsi="Tahoma" w:cs="Tahoma"/>
          <w:sz w:val="21"/>
          <w:szCs w:val="21"/>
        </w:rPr>
        <w:t>,</w:t>
      </w:r>
      <w:r w:rsidR="00FD2A19" w:rsidRPr="00757D97" w:rsidDel="00077300">
        <w:rPr>
          <w:rFonts w:ascii="Tahoma" w:hAnsi="Tahoma" w:cs="Tahoma"/>
          <w:sz w:val="21"/>
          <w:szCs w:val="21"/>
        </w:rPr>
        <w:t xml:space="preserve"> </w:t>
      </w:r>
      <w:r w:rsidR="00FD2A19" w:rsidRPr="00757D97">
        <w:rPr>
          <w:rFonts w:ascii="Tahoma" w:hAnsi="Tahoma" w:cs="Tahoma"/>
          <w:sz w:val="21"/>
          <w:szCs w:val="21"/>
        </w:rPr>
        <w:t xml:space="preserve">em </w:t>
      </w:r>
      <w:r w:rsidR="00843A3B" w:rsidRPr="00757D97">
        <w:rPr>
          <w:rFonts w:ascii="Tahoma" w:hAnsi="Tahoma" w:cs="Tahoma"/>
          <w:sz w:val="21"/>
          <w:szCs w:val="21"/>
        </w:rPr>
        <w:t xml:space="preserve">16 </w:t>
      </w:r>
      <w:r w:rsidR="00E374D1" w:rsidRPr="00757D97">
        <w:rPr>
          <w:rFonts w:ascii="Tahoma" w:hAnsi="Tahoma" w:cs="Tahoma"/>
          <w:sz w:val="21"/>
          <w:szCs w:val="21"/>
        </w:rPr>
        <w:t xml:space="preserve">de </w:t>
      </w:r>
      <w:r w:rsidR="00735B24" w:rsidRPr="00757D97">
        <w:rPr>
          <w:rFonts w:ascii="Tahoma" w:hAnsi="Tahoma" w:cs="Tahoma"/>
          <w:sz w:val="21"/>
          <w:szCs w:val="21"/>
        </w:rPr>
        <w:t>março</w:t>
      </w:r>
      <w:r w:rsidR="000C2A0B" w:rsidRPr="00757D97">
        <w:rPr>
          <w:rFonts w:ascii="Tahoma" w:hAnsi="Tahoma" w:cs="Tahoma"/>
          <w:sz w:val="21"/>
          <w:szCs w:val="21"/>
        </w:rPr>
        <w:t xml:space="preserve"> </w:t>
      </w:r>
      <w:r w:rsidR="00FD2A19" w:rsidRPr="00757D97">
        <w:rPr>
          <w:rFonts w:ascii="Tahoma" w:hAnsi="Tahoma" w:cs="Tahoma"/>
          <w:sz w:val="21"/>
          <w:szCs w:val="21"/>
        </w:rPr>
        <w:t xml:space="preserve">de </w:t>
      </w:r>
      <w:r w:rsidR="000C2A0B" w:rsidRPr="00757D97">
        <w:rPr>
          <w:rFonts w:ascii="Tahoma" w:hAnsi="Tahoma" w:cs="Tahoma"/>
          <w:sz w:val="21"/>
          <w:szCs w:val="21"/>
        </w:rPr>
        <w:t xml:space="preserve">2022 </w:t>
      </w:r>
      <w:r w:rsidR="00FD2A19" w:rsidRPr="00757D97">
        <w:rPr>
          <w:rFonts w:ascii="Tahoma" w:hAnsi="Tahoma" w:cs="Tahoma"/>
          <w:sz w:val="21"/>
          <w:szCs w:val="21"/>
        </w:rPr>
        <w:t>(“</w:t>
      </w:r>
      <w:r w:rsidR="00FD2A19" w:rsidRPr="00757D97">
        <w:rPr>
          <w:rFonts w:ascii="Tahoma" w:hAnsi="Tahoma" w:cs="Tahoma"/>
          <w:b/>
          <w:sz w:val="21"/>
          <w:szCs w:val="21"/>
        </w:rPr>
        <w:t>Escritura</w:t>
      </w:r>
      <w:r w:rsidR="00FD2A19" w:rsidRPr="00757D97">
        <w:rPr>
          <w:rFonts w:ascii="Tahoma" w:hAnsi="Tahoma" w:cs="Tahoma"/>
          <w:sz w:val="21"/>
          <w:szCs w:val="21"/>
        </w:rPr>
        <w:t xml:space="preserve">”), por meio do qual a Emissora emitiu </w:t>
      </w:r>
      <w:r w:rsidR="00802468" w:rsidRPr="00757D97">
        <w:rPr>
          <w:rFonts w:ascii="Tahoma" w:hAnsi="Tahoma" w:cs="Tahoma"/>
          <w:sz w:val="21"/>
          <w:szCs w:val="21"/>
        </w:rPr>
        <w:t>25.</w:t>
      </w:r>
      <w:r w:rsidR="00CD5D84" w:rsidRPr="00757D97">
        <w:rPr>
          <w:rFonts w:ascii="Tahoma" w:hAnsi="Tahoma" w:cs="Tahoma"/>
          <w:sz w:val="21"/>
          <w:szCs w:val="21"/>
        </w:rPr>
        <w:t>664</w:t>
      </w:r>
      <w:r w:rsidR="0011546D" w:rsidRPr="00757D97">
        <w:rPr>
          <w:rFonts w:ascii="Tahoma" w:hAnsi="Tahoma" w:cs="Tahoma"/>
          <w:sz w:val="21"/>
          <w:szCs w:val="21"/>
        </w:rPr>
        <w:t xml:space="preserve"> (</w:t>
      </w:r>
      <w:r w:rsidR="00802468" w:rsidRPr="00757D97">
        <w:rPr>
          <w:rFonts w:ascii="Tahoma" w:hAnsi="Tahoma" w:cs="Tahoma"/>
          <w:sz w:val="21"/>
          <w:szCs w:val="21"/>
        </w:rPr>
        <w:t>vinte e cinco mil</w:t>
      </w:r>
      <w:r w:rsidR="00CD5D84" w:rsidRPr="00757D97">
        <w:rPr>
          <w:rFonts w:ascii="Tahoma" w:hAnsi="Tahoma" w:cs="Tahoma"/>
          <w:sz w:val="21"/>
          <w:szCs w:val="21"/>
        </w:rPr>
        <w:t xml:space="preserve"> e seiscent</w:t>
      </w:r>
      <w:r w:rsidR="00843A3B" w:rsidRPr="00757D97">
        <w:rPr>
          <w:rFonts w:ascii="Tahoma" w:hAnsi="Tahoma" w:cs="Tahoma"/>
          <w:sz w:val="21"/>
          <w:szCs w:val="21"/>
        </w:rPr>
        <w:t>a</w:t>
      </w:r>
      <w:r w:rsidR="00CD5D84" w:rsidRPr="00757D97">
        <w:rPr>
          <w:rFonts w:ascii="Tahoma" w:hAnsi="Tahoma" w:cs="Tahoma"/>
          <w:sz w:val="21"/>
          <w:szCs w:val="21"/>
        </w:rPr>
        <w:t>s e sessenta e quatro</w:t>
      </w:r>
      <w:r w:rsidR="0011546D" w:rsidRPr="00757D97">
        <w:rPr>
          <w:rFonts w:ascii="Tahoma" w:hAnsi="Tahoma" w:cs="Tahoma"/>
          <w:sz w:val="21"/>
          <w:szCs w:val="21"/>
        </w:rPr>
        <w:t xml:space="preserve">) </w:t>
      </w:r>
      <w:r w:rsidR="00FD2A19" w:rsidRPr="00757D97">
        <w:rPr>
          <w:rFonts w:ascii="Tahoma" w:hAnsi="Tahoma" w:cs="Tahoma"/>
          <w:sz w:val="21"/>
          <w:szCs w:val="21"/>
        </w:rPr>
        <w:t>debêntures, com valor nominal unitário de R$1.000,00 (</w:t>
      </w:r>
      <w:r w:rsidR="00325F5D" w:rsidRPr="00757D97">
        <w:rPr>
          <w:rFonts w:ascii="Tahoma" w:hAnsi="Tahoma" w:cs="Tahoma"/>
          <w:sz w:val="21"/>
          <w:szCs w:val="21"/>
        </w:rPr>
        <w:t xml:space="preserve">um </w:t>
      </w:r>
      <w:r w:rsidR="00FD2A19" w:rsidRPr="00757D97">
        <w:rPr>
          <w:rFonts w:ascii="Tahoma" w:hAnsi="Tahoma" w:cs="Tahoma"/>
          <w:sz w:val="21"/>
          <w:szCs w:val="21"/>
        </w:rPr>
        <w:t xml:space="preserve">mil reais), perfazendo o montante total da emissão de </w:t>
      </w:r>
      <w:r w:rsidR="007D3309" w:rsidRPr="00757D97">
        <w:rPr>
          <w:rFonts w:ascii="Tahoma" w:hAnsi="Tahoma" w:cs="Tahoma"/>
          <w:sz w:val="21"/>
          <w:szCs w:val="21"/>
        </w:rPr>
        <w:t xml:space="preserve">R$25.664.000,00 (vinte e cinco milhões e </w:t>
      </w:r>
      <w:r w:rsidR="007D3309" w:rsidRPr="00757D97">
        <w:rPr>
          <w:rFonts w:ascii="Tahoma" w:hAnsi="Tahoma" w:cs="Tahoma"/>
          <w:sz w:val="21"/>
          <w:szCs w:val="21"/>
        </w:rPr>
        <w:lastRenderedPageBreak/>
        <w:t>seiscentos e sessenta e quatro mil reais)</w:t>
      </w:r>
      <w:r w:rsidR="00FD2A19" w:rsidRPr="00757D97">
        <w:rPr>
          <w:rFonts w:ascii="Tahoma" w:hAnsi="Tahoma" w:cs="Tahoma"/>
          <w:sz w:val="21"/>
          <w:szCs w:val="21"/>
        </w:rPr>
        <w:t xml:space="preserve"> (“</w:t>
      </w:r>
      <w:r w:rsidR="00FD2A19" w:rsidRPr="00757D97">
        <w:rPr>
          <w:rFonts w:ascii="Tahoma" w:hAnsi="Tahoma" w:cs="Tahoma"/>
          <w:b/>
          <w:sz w:val="21"/>
          <w:szCs w:val="21"/>
        </w:rPr>
        <w:t>Emissão</w:t>
      </w:r>
      <w:r w:rsidR="00FD2A19" w:rsidRPr="00757D97">
        <w:rPr>
          <w:rFonts w:ascii="Tahoma" w:hAnsi="Tahoma" w:cs="Tahoma"/>
          <w:sz w:val="21"/>
          <w:szCs w:val="21"/>
        </w:rPr>
        <w:t xml:space="preserve">”), cujos direitos creditórios do agronegócio oriundos da Emissão foram vinculados à </w:t>
      </w:r>
      <w:r w:rsidR="00E374D1" w:rsidRPr="00757D97">
        <w:rPr>
          <w:rFonts w:ascii="Tahoma" w:hAnsi="Tahoma" w:cs="Tahoma"/>
          <w:bCs/>
          <w:sz w:val="21"/>
          <w:szCs w:val="21"/>
        </w:rPr>
        <w:t xml:space="preserve">série </w:t>
      </w:r>
      <w:r w:rsidR="003400D6" w:rsidRPr="00757D97">
        <w:rPr>
          <w:rFonts w:ascii="Tahoma" w:hAnsi="Tahoma" w:cs="Tahoma"/>
          <w:bCs/>
          <w:sz w:val="21"/>
          <w:szCs w:val="21"/>
        </w:rPr>
        <w:t xml:space="preserve">única da </w:t>
      </w:r>
      <w:r w:rsidR="00341757" w:rsidRPr="00757D97">
        <w:rPr>
          <w:rFonts w:ascii="Tahoma" w:hAnsi="Tahoma" w:cs="Tahoma"/>
          <w:sz w:val="21"/>
          <w:szCs w:val="21"/>
        </w:rPr>
        <w:t>105</w:t>
      </w:r>
      <w:r w:rsidR="003400D6" w:rsidRPr="00757D97">
        <w:rPr>
          <w:rFonts w:ascii="Tahoma" w:hAnsi="Tahoma" w:cs="Tahoma"/>
          <w:bCs/>
          <w:sz w:val="21"/>
          <w:szCs w:val="21"/>
        </w:rPr>
        <w:t>ª (</w:t>
      </w:r>
      <w:r w:rsidR="00341757" w:rsidRPr="00757D97">
        <w:rPr>
          <w:rFonts w:ascii="Tahoma" w:hAnsi="Tahoma" w:cs="Tahoma"/>
          <w:bCs/>
          <w:sz w:val="21"/>
          <w:szCs w:val="21"/>
        </w:rPr>
        <w:t>centésima quinta</w:t>
      </w:r>
      <w:r w:rsidR="003400D6" w:rsidRPr="00757D97">
        <w:rPr>
          <w:rFonts w:ascii="Tahoma" w:hAnsi="Tahoma" w:cs="Tahoma"/>
          <w:bCs/>
          <w:sz w:val="21"/>
          <w:szCs w:val="21"/>
        </w:rPr>
        <w:t>)</w:t>
      </w:r>
      <w:r w:rsidR="00E374D1" w:rsidRPr="00757D97">
        <w:rPr>
          <w:rFonts w:ascii="Tahoma" w:hAnsi="Tahoma" w:cs="Tahoma"/>
          <w:bCs/>
          <w:i/>
          <w:iCs/>
          <w:sz w:val="21"/>
          <w:szCs w:val="21"/>
        </w:rPr>
        <w:t xml:space="preserve"> </w:t>
      </w:r>
      <w:r w:rsidR="00FD2A19" w:rsidRPr="00757D97">
        <w:rPr>
          <w:rFonts w:ascii="Tahoma" w:hAnsi="Tahoma" w:cs="Tahoma"/>
          <w:sz w:val="21"/>
          <w:szCs w:val="21"/>
        </w:rPr>
        <w:t xml:space="preserve">emissão de certificados de recebíveis do agronegócio da </w:t>
      </w:r>
      <w:r w:rsidR="008E2DFF" w:rsidRPr="00757D97">
        <w:rPr>
          <w:rFonts w:ascii="Tahoma" w:hAnsi="Tahoma" w:cs="Tahoma"/>
          <w:bCs/>
          <w:sz w:val="21"/>
          <w:szCs w:val="21"/>
        </w:rPr>
        <w:t>Securitizadora</w:t>
      </w:r>
      <w:r w:rsidR="00FD2A19" w:rsidRPr="00757D97">
        <w:rPr>
          <w:rFonts w:ascii="Tahoma" w:hAnsi="Tahoma" w:cs="Tahoma"/>
          <w:sz w:val="21"/>
          <w:szCs w:val="21"/>
        </w:rPr>
        <w:t xml:space="preserve">, composta por </w:t>
      </w:r>
      <w:r w:rsidR="00802468" w:rsidRPr="00757D97">
        <w:rPr>
          <w:rFonts w:ascii="Tahoma" w:hAnsi="Tahoma" w:cs="Tahoma"/>
          <w:sz w:val="21"/>
          <w:szCs w:val="21"/>
        </w:rPr>
        <w:t>25.</w:t>
      </w:r>
      <w:r w:rsidR="001B1D21" w:rsidRPr="00757D97">
        <w:rPr>
          <w:rFonts w:ascii="Tahoma" w:hAnsi="Tahoma" w:cs="Tahoma"/>
          <w:sz w:val="21"/>
          <w:szCs w:val="21"/>
        </w:rPr>
        <w:t>664</w:t>
      </w:r>
      <w:r w:rsidR="0011546D" w:rsidRPr="00757D97">
        <w:rPr>
          <w:rFonts w:ascii="Tahoma" w:hAnsi="Tahoma" w:cs="Tahoma"/>
          <w:sz w:val="21"/>
          <w:szCs w:val="21"/>
        </w:rPr>
        <w:t xml:space="preserve"> (</w:t>
      </w:r>
      <w:r w:rsidR="00802468" w:rsidRPr="00757D97">
        <w:rPr>
          <w:rFonts w:ascii="Tahoma" w:hAnsi="Tahoma" w:cs="Tahoma"/>
          <w:sz w:val="21"/>
          <w:szCs w:val="21"/>
        </w:rPr>
        <w:t>vinte e cinco mil</w:t>
      </w:r>
      <w:r w:rsidR="001B1D21" w:rsidRPr="00757D97">
        <w:rPr>
          <w:rFonts w:ascii="Tahoma" w:hAnsi="Tahoma" w:cs="Tahoma"/>
          <w:sz w:val="21"/>
          <w:szCs w:val="21"/>
        </w:rPr>
        <w:t xml:space="preserve"> e seiscentos e sessenta e quatro</w:t>
      </w:r>
      <w:r w:rsidR="0011546D" w:rsidRPr="00757D97">
        <w:rPr>
          <w:rFonts w:ascii="Tahoma" w:hAnsi="Tahoma" w:cs="Tahoma"/>
          <w:sz w:val="21"/>
          <w:szCs w:val="21"/>
        </w:rPr>
        <w:t xml:space="preserve">) </w:t>
      </w:r>
      <w:r w:rsidR="00FD2A19" w:rsidRPr="00757D97">
        <w:rPr>
          <w:rFonts w:ascii="Tahoma" w:hAnsi="Tahoma" w:cs="Tahoma"/>
          <w:sz w:val="21"/>
          <w:szCs w:val="21"/>
        </w:rPr>
        <w:t>certificados de recebíveis do agronegócio, com valor nominal unitário de R$1.000,00 (</w:t>
      </w:r>
      <w:r w:rsidR="00325F5D" w:rsidRPr="00757D97">
        <w:rPr>
          <w:rFonts w:ascii="Tahoma" w:hAnsi="Tahoma" w:cs="Tahoma"/>
          <w:sz w:val="21"/>
          <w:szCs w:val="21"/>
        </w:rPr>
        <w:t xml:space="preserve">um </w:t>
      </w:r>
      <w:r w:rsidR="00FD2A19" w:rsidRPr="00757D97">
        <w:rPr>
          <w:rFonts w:ascii="Tahoma" w:hAnsi="Tahoma" w:cs="Tahoma"/>
          <w:sz w:val="21"/>
          <w:szCs w:val="21"/>
        </w:rPr>
        <w:t xml:space="preserve">mil reais), perfazendo o montante total de </w:t>
      </w:r>
      <w:r w:rsidR="007D3309" w:rsidRPr="00757D97">
        <w:rPr>
          <w:rFonts w:ascii="Tahoma" w:hAnsi="Tahoma" w:cs="Tahoma"/>
          <w:sz w:val="21"/>
          <w:szCs w:val="21"/>
        </w:rPr>
        <w:t>R$25.664.000,00 (vinte e cinco milhões e seiscentos e sessenta e quatro mil reais)</w:t>
      </w:r>
      <w:r w:rsidR="00FD2A19" w:rsidRPr="00757D97">
        <w:rPr>
          <w:rFonts w:ascii="Tahoma" w:hAnsi="Tahoma" w:cs="Tahoma"/>
          <w:sz w:val="21"/>
          <w:szCs w:val="21"/>
        </w:rPr>
        <w:t xml:space="preserve">, na data de emissão, qual seja, </w:t>
      </w:r>
      <w:r w:rsidR="000378C6" w:rsidRPr="00757D97">
        <w:rPr>
          <w:rFonts w:ascii="Tahoma" w:hAnsi="Tahoma" w:cs="Tahoma"/>
          <w:sz w:val="21"/>
          <w:szCs w:val="21"/>
        </w:rPr>
        <w:t>21</w:t>
      </w:r>
      <w:r w:rsidR="000C2A0B" w:rsidRPr="00757D97">
        <w:rPr>
          <w:rFonts w:ascii="Tahoma" w:hAnsi="Tahoma" w:cs="Tahoma"/>
          <w:sz w:val="21"/>
          <w:szCs w:val="21"/>
        </w:rPr>
        <w:t xml:space="preserve"> </w:t>
      </w:r>
      <w:r w:rsidR="00E374D1" w:rsidRPr="00757D97">
        <w:rPr>
          <w:rFonts w:ascii="Tahoma" w:hAnsi="Tahoma" w:cs="Tahoma"/>
          <w:sz w:val="21"/>
          <w:szCs w:val="21"/>
        </w:rPr>
        <w:t xml:space="preserve">de </w:t>
      </w:r>
      <w:r w:rsidR="00341757" w:rsidRPr="00757D97">
        <w:rPr>
          <w:rFonts w:ascii="Tahoma" w:hAnsi="Tahoma" w:cs="Tahoma"/>
          <w:sz w:val="21"/>
          <w:szCs w:val="21"/>
        </w:rPr>
        <w:t>março</w:t>
      </w:r>
      <w:r w:rsidR="000C2A0B" w:rsidRPr="00757D97">
        <w:rPr>
          <w:rFonts w:ascii="Tahoma" w:hAnsi="Tahoma" w:cs="Tahoma"/>
          <w:sz w:val="21"/>
          <w:szCs w:val="21"/>
        </w:rPr>
        <w:t xml:space="preserve"> </w:t>
      </w:r>
      <w:r w:rsidR="00E374D1" w:rsidRPr="00757D97">
        <w:rPr>
          <w:rFonts w:ascii="Tahoma" w:hAnsi="Tahoma" w:cs="Tahoma"/>
          <w:sz w:val="21"/>
          <w:szCs w:val="21"/>
        </w:rPr>
        <w:t xml:space="preserve">de </w:t>
      </w:r>
      <w:r w:rsidR="000C2A0B" w:rsidRPr="00757D97">
        <w:rPr>
          <w:rFonts w:ascii="Tahoma" w:hAnsi="Tahoma" w:cs="Tahoma"/>
          <w:sz w:val="21"/>
          <w:szCs w:val="21"/>
        </w:rPr>
        <w:t xml:space="preserve">2022 </w:t>
      </w:r>
      <w:r w:rsidR="00FD2A19" w:rsidRPr="00757D97">
        <w:rPr>
          <w:rFonts w:ascii="Tahoma" w:hAnsi="Tahoma" w:cs="Tahoma"/>
          <w:sz w:val="21"/>
          <w:szCs w:val="21"/>
        </w:rPr>
        <w:t>(“</w:t>
      </w:r>
      <w:r w:rsidR="00FD2A19" w:rsidRPr="00757D97">
        <w:rPr>
          <w:rFonts w:ascii="Tahoma" w:hAnsi="Tahoma" w:cs="Tahoma"/>
          <w:b/>
          <w:sz w:val="21"/>
          <w:szCs w:val="21"/>
        </w:rPr>
        <w:t>CRA</w:t>
      </w:r>
      <w:r w:rsidR="00FD2A19" w:rsidRPr="00757D97">
        <w:rPr>
          <w:rFonts w:ascii="Tahoma" w:hAnsi="Tahoma" w:cs="Tahoma"/>
          <w:sz w:val="21"/>
          <w:szCs w:val="21"/>
        </w:rPr>
        <w:t xml:space="preserve">”), sendo certo que os CRA </w:t>
      </w:r>
      <w:r w:rsidR="00E374D1" w:rsidRPr="00757D97">
        <w:rPr>
          <w:rFonts w:ascii="Tahoma" w:hAnsi="Tahoma" w:cs="Tahoma"/>
          <w:sz w:val="21"/>
          <w:szCs w:val="21"/>
        </w:rPr>
        <w:t>foram</w:t>
      </w:r>
      <w:r w:rsidR="00FD2A19" w:rsidRPr="00757D97">
        <w:rPr>
          <w:rFonts w:ascii="Tahoma" w:hAnsi="Tahoma" w:cs="Tahoma"/>
          <w:sz w:val="21"/>
          <w:szCs w:val="21"/>
        </w:rPr>
        <w:t xml:space="preserve"> objeto de </w:t>
      </w:r>
      <w:r w:rsidR="00FD2A19" w:rsidRPr="00757D97">
        <w:rPr>
          <w:rFonts w:ascii="Tahoma" w:eastAsia="Arial Unicode MS" w:hAnsi="Tahoma" w:cs="Tahoma"/>
          <w:sz w:val="21"/>
          <w:szCs w:val="21"/>
          <w:u w:color="000000"/>
        </w:rPr>
        <w:t>distribuição pública, com esforços restritos</w:t>
      </w:r>
      <w:r w:rsidR="00325F5D" w:rsidRPr="00757D97">
        <w:rPr>
          <w:rFonts w:ascii="Tahoma" w:eastAsia="Arial Unicode MS" w:hAnsi="Tahoma" w:cs="Tahoma"/>
          <w:sz w:val="21"/>
          <w:szCs w:val="21"/>
          <w:u w:color="000000"/>
        </w:rPr>
        <w:t xml:space="preserve"> e</w:t>
      </w:r>
      <w:r w:rsidR="00FD2A19" w:rsidRPr="00757D97">
        <w:rPr>
          <w:rFonts w:ascii="Tahoma" w:eastAsia="Arial Unicode MS" w:hAnsi="Tahoma" w:cs="Tahoma"/>
          <w:sz w:val="21"/>
          <w:szCs w:val="21"/>
          <w:u w:color="000000"/>
        </w:rPr>
        <w:t xml:space="preserve"> sob o regime de </w:t>
      </w:r>
      <w:r w:rsidR="009440A5" w:rsidRPr="00757D97">
        <w:rPr>
          <w:rFonts w:ascii="Tahoma" w:eastAsia="Arial Unicode MS" w:hAnsi="Tahoma" w:cs="Tahoma"/>
          <w:sz w:val="21"/>
          <w:szCs w:val="21"/>
          <w:u w:color="000000"/>
        </w:rPr>
        <w:t>melhores esforços de colocação</w:t>
      </w:r>
      <w:r w:rsidR="00FD2A19" w:rsidRPr="00757D97">
        <w:rPr>
          <w:rFonts w:ascii="Tahoma" w:hAnsi="Tahoma" w:cs="Tahoma"/>
          <w:sz w:val="21"/>
          <w:szCs w:val="21"/>
        </w:rPr>
        <w:t xml:space="preserve">, </w:t>
      </w:r>
      <w:r w:rsidR="00FD2A19" w:rsidRPr="00757D97">
        <w:rPr>
          <w:rFonts w:ascii="Tahoma" w:eastAsia="Arial Unicode MS" w:hAnsi="Tahoma" w:cs="Tahoma"/>
          <w:sz w:val="21"/>
          <w:szCs w:val="21"/>
          <w:u w:color="000000"/>
        </w:rPr>
        <w:t>em observância aos procedimentos estabelecidos na Instrução da CVM nº 476, de 16 de janeiro de 2009, conforme alterada (“</w:t>
      </w:r>
      <w:r w:rsidR="00FD2A19" w:rsidRPr="00757D97">
        <w:rPr>
          <w:rFonts w:ascii="Tahoma" w:eastAsia="Arial Unicode MS" w:hAnsi="Tahoma" w:cs="Tahoma"/>
          <w:b/>
          <w:sz w:val="21"/>
          <w:szCs w:val="21"/>
          <w:u w:color="000000"/>
        </w:rPr>
        <w:t>Instrução CVM 476</w:t>
      </w:r>
      <w:r w:rsidR="00FD2A19" w:rsidRPr="00757D97">
        <w:rPr>
          <w:rFonts w:ascii="Tahoma" w:eastAsia="Arial Unicode MS" w:hAnsi="Tahoma" w:cs="Tahoma"/>
          <w:sz w:val="21"/>
          <w:szCs w:val="21"/>
          <w:u w:color="000000"/>
        </w:rPr>
        <w:t xml:space="preserve">”), </w:t>
      </w:r>
      <w:r w:rsidR="00FD2A19" w:rsidRPr="00757D97">
        <w:rPr>
          <w:rFonts w:ascii="Tahoma" w:hAnsi="Tahoma" w:cs="Tahoma"/>
          <w:spacing w:val="2"/>
          <w:sz w:val="21"/>
          <w:szCs w:val="21"/>
        </w:rPr>
        <w:t>na Resolução da CVM nº 30, de 11 de maio de 2021, conforme alterada</w:t>
      </w:r>
      <w:r w:rsidR="00FD2A19" w:rsidRPr="00757D97">
        <w:rPr>
          <w:rFonts w:ascii="Tahoma" w:eastAsia="Arial Unicode MS" w:hAnsi="Tahoma" w:cs="Tahoma"/>
          <w:sz w:val="21"/>
          <w:szCs w:val="21"/>
          <w:u w:color="000000"/>
        </w:rPr>
        <w:t xml:space="preserve">, </w:t>
      </w:r>
      <w:r w:rsidR="00FD2A19" w:rsidRPr="00757D97">
        <w:rPr>
          <w:rFonts w:ascii="Tahoma" w:hAnsi="Tahoma" w:cs="Tahoma"/>
          <w:spacing w:val="2"/>
          <w:sz w:val="21"/>
          <w:szCs w:val="21"/>
        </w:rPr>
        <w:t>na Instrução da CVM nº 600, de 1º de agosto de 2018, conforme alterada (“</w:t>
      </w:r>
      <w:r w:rsidR="00FD2A19" w:rsidRPr="00757D97">
        <w:rPr>
          <w:rFonts w:ascii="Tahoma" w:hAnsi="Tahoma" w:cs="Tahoma"/>
          <w:b/>
          <w:spacing w:val="2"/>
          <w:sz w:val="21"/>
          <w:szCs w:val="21"/>
        </w:rPr>
        <w:t>Instrução CVM 600</w:t>
      </w:r>
      <w:r w:rsidR="00FD2A19" w:rsidRPr="00757D97">
        <w:rPr>
          <w:rFonts w:ascii="Tahoma" w:hAnsi="Tahoma" w:cs="Tahoma"/>
          <w:spacing w:val="2"/>
          <w:sz w:val="21"/>
          <w:szCs w:val="21"/>
        </w:rPr>
        <w:t xml:space="preserve">”) </w:t>
      </w:r>
      <w:r w:rsidR="00FD2A19" w:rsidRPr="00757D97">
        <w:rPr>
          <w:rFonts w:ascii="Tahoma" w:eastAsia="Arial Unicode MS" w:hAnsi="Tahoma" w:cs="Tahoma"/>
          <w:sz w:val="21"/>
          <w:szCs w:val="21"/>
          <w:u w:color="000000"/>
        </w:rPr>
        <w:t>e demais normas legais e regulamentares aplicáveis</w:t>
      </w:r>
      <w:r w:rsidR="00FD2A19" w:rsidRPr="00757D97">
        <w:rPr>
          <w:rFonts w:ascii="Tahoma" w:hAnsi="Tahoma" w:cs="Tahoma"/>
          <w:sz w:val="21"/>
          <w:szCs w:val="21"/>
        </w:rPr>
        <w:t xml:space="preserve"> (“</w:t>
      </w:r>
      <w:r w:rsidR="00FD2A19" w:rsidRPr="00757D97">
        <w:rPr>
          <w:rFonts w:ascii="Tahoma" w:hAnsi="Tahoma" w:cs="Tahoma"/>
          <w:b/>
          <w:sz w:val="21"/>
          <w:szCs w:val="21"/>
        </w:rPr>
        <w:t>Oferta Restrita</w:t>
      </w:r>
      <w:r w:rsidR="00FD2A19" w:rsidRPr="00757D97">
        <w:rPr>
          <w:rFonts w:ascii="Tahoma" w:hAnsi="Tahoma" w:cs="Tahoma"/>
          <w:sz w:val="21"/>
          <w:szCs w:val="21"/>
        </w:rPr>
        <w:t>”), com a Oferta Restrita dispensada de registro perante a CVM, nos termos do artigo 6º da Instrução CVM 476, declarar e garantir, neste ato, que:</w:t>
      </w:r>
    </w:p>
    <w:p w14:paraId="6A0561AC" w14:textId="77777777" w:rsidR="00FD2A19" w:rsidRPr="00757D97" w:rsidRDefault="00FD2A19" w:rsidP="00AA3011">
      <w:pPr>
        <w:widowControl w:val="0"/>
        <w:spacing w:after="0" w:line="288" w:lineRule="auto"/>
        <w:contextualSpacing/>
        <w:rPr>
          <w:rFonts w:ascii="Tahoma" w:hAnsi="Tahoma" w:cs="Tahoma"/>
          <w:sz w:val="21"/>
          <w:szCs w:val="21"/>
        </w:rPr>
      </w:pPr>
    </w:p>
    <w:p w14:paraId="6B80EA82" w14:textId="3684C0CE" w:rsidR="00FD2A19" w:rsidRPr="00757D97" w:rsidRDefault="00FD2A19" w:rsidP="00AA3011">
      <w:pPr>
        <w:pStyle w:val="Corpodetexto21"/>
        <w:numPr>
          <w:ilvl w:val="0"/>
          <w:numId w:val="14"/>
        </w:numPr>
        <w:spacing w:after="0" w:line="288" w:lineRule="auto"/>
        <w:ind w:left="0" w:hanging="11"/>
        <w:rPr>
          <w:rFonts w:ascii="Tahoma" w:hAnsi="Tahoma" w:cs="Tahoma"/>
          <w:sz w:val="21"/>
          <w:szCs w:val="21"/>
        </w:rPr>
      </w:pPr>
      <w:r w:rsidRPr="00757D97">
        <w:rPr>
          <w:rFonts w:ascii="Tahoma" w:hAnsi="Tahoma" w:cs="Tahoma"/>
          <w:sz w:val="21"/>
          <w:szCs w:val="21"/>
        </w:rPr>
        <w:t>nos termos da Cláusula 3.5</w:t>
      </w:r>
      <w:r w:rsidR="00B91B80" w:rsidRPr="00757D97">
        <w:rPr>
          <w:rFonts w:ascii="Tahoma" w:hAnsi="Tahoma" w:cs="Tahoma"/>
          <w:sz w:val="21"/>
          <w:szCs w:val="21"/>
        </w:rPr>
        <w:t xml:space="preserve"> </w:t>
      </w:r>
      <w:r w:rsidRPr="00757D97">
        <w:rPr>
          <w:rFonts w:ascii="Tahoma" w:hAnsi="Tahoma" w:cs="Tahoma"/>
          <w:sz w:val="21"/>
          <w:szCs w:val="21"/>
        </w:rPr>
        <w:t xml:space="preserve">da Escritura, os recursos oriundos da Emissão, no período entre </w:t>
      </w:r>
      <w:bookmarkStart w:id="188" w:name="_Hlk70512461"/>
      <w:r w:rsidRPr="00757D97">
        <w:rPr>
          <w:rFonts w:ascii="Tahoma" w:hAnsi="Tahoma" w:cs="Tahoma"/>
          <w:sz w:val="21"/>
          <w:szCs w:val="21"/>
        </w:rPr>
        <w:t xml:space="preserve">[•] de [•] de </w:t>
      </w:r>
      <w:bookmarkEnd w:id="188"/>
      <w:r w:rsidR="00B91B80" w:rsidRPr="00757D97">
        <w:rPr>
          <w:rFonts w:ascii="Tahoma" w:hAnsi="Tahoma" w:cs="Tahoma"/>
          <w:sz w:val="21"/>
          <w:szCs w:val="21"/>
        </w:rPr>
        <w:t>[•]</w:t>
      </w:r>
      <w:r w:rsidRPr="00757D97">
        <w:rPr>
          <w:rFonts w:ascii="Tahoma" w:hAnsi="Tahoma" w:cs="Tahoma"/>
          <w:sz w:val="21"/>
          <w:szCs w:val="21"/>
        </w:rPr>
        <w:t xml:space="preserve"> e [•] de [•] de </w:t>
      </w:r>
      <w:r w:rsidR="00B91B80" w:rsidRPr="00757D97">
        <w:rPr>
          <w:rFonts w:ascii="Tahoma" w:hAnsi="Tahoma" w:cs="Tahoma"/>
          <w:sz w:val="21"/>
          <w:szCs w:val="21"/>
        </w:rPr>
        <w:t>[•]</w:t>
      </w:r>
      <w:r w:rsidRPr="00757D97">
        <w:rPr>
          <w:rFonts w:ascii="Tahoma" w:hAnsi="Tahoma" w:cs="Tahoma"/>
          <w:sz w:val="21"/>
          <w:szCs w:val="21"/>
        </w:rPr>
        <w:t>, destinados exclusivamente para as despesas descritas no Anexo A ao presente Relatório, foram destinados em montantes e prazos compatíveis com os da Oferta Restrita (“</w:t>
      </w:r>
      <w:r w:rsidRPr="00757D97">
        <w:rPr>
          <w:rFonts w:ascii="Tahoma" w:hAnsi="Tahoma" w:cs="Tahoma"/>
          <w:b/>
          <w:sz w:val="21"/>
          <w:szCs w:val="21"/>
        </w:rPr>
        <w:t>Despesas</w:t>
      </w:r>
      <w:r w:rsidRPr="00757D97">
        <w:rPr>
          <w:rFonts w:ascii="Tahoma" w:hAnsi="Tahoma" w:cs="Tahoma"/>
          <w:sz w:val="21"/>
          <w:szCs w:val="21"/>
        </w:rPr>
        <w:t xml:space="preserve">”), de tal forma que </w:t>
      </w:r>
      <w:r w:rsidR="00766F7C" w:rsidRPr="00757D97">
        <w:rPr>
          <w:rFonts w:ascii="Tahoma" w:hAnsi="Tahoma" w:cs="Tahoma"/>
          <w:sz w:val="21"/>
          <w:szCs w:val="21"/>
        </w:rPr>
        <w:t xml:space="preserve">Emissora </w:t>
      </w:r>
      <w:r w:rsidRPr="00757D97">
        <w:rPr>
          <w:rFonts w:ascii="Tahoma" w:hAnsi="Tahoma" w:cs="Tahoma"/>
          <w:sz w:val="21"/>
          <w:szCs w:val="21"/>
        </w:rPr>
        <w:t xml:space="preserve">possa cumprir seu objeto social e o disposto </w:t>
      </w:r>
      <w:r w:rsidR="00B91B80" w:rsidRPr="00757D97">
        <w:rPr>
          <w:rFonts w:ascii="Tahoma" w:hAnsi="Tahoma" w:cs="Tahoma"/>
          <w:sz w:val="21"/>
          <w:szCs w:val="21"/>
        </w:rPr>
        <w:t>n</w:t>
      </w:r>
      <w:r w:rsidRPr="00757D97">
        <w:rPr>
          <w:rFonts w:ascii="Tahoma" w:hAnsi="Tahoma" w:cs="Tahoma"/>
          <w:sz w:val="21"/>
          <w:szCs w:val="21"/>
        </w:rPr>
        <w:t>a Instrução CVM 600; e</w:t>
      </w:r>
    </w:p>
    <w:p w14:paraId="4BB17410" w14:textId="77777777" w:rsidR="00FD2A19" w:rsidRPr="00757D97" w:rsidRDefault="00FD2A19" w:rsidP="00AA3011">
      <w:pPr>
        <w:widowControl w:val="0"/>
        <w:spacing w:after="0" w:line="288" w:lineRule="auto"/>
        <w:contextualSpacing/>
        <w:rPr>
          <w:rFonts w:ascii="Tahoma" w:hAnsi="Tahoma" w:cs="Tahoma"/>
          <w:sz w:val="21"/>
          <w:szCs w:val="21"/>
        </w:rPr>
      </w:pPr>
    </w:p>
    <w:p w14:paraId="71BE66F2" w14:textId="4AF6821A" w:rsidR="00FD2A19" w:rsidRPr="00757D97" w:rsidRDefault="00FD2A19" w:rsidP="00AA3011">
      <w:pPr>
        <w:pStyle w:val="Corpodetexto21"/>
        <w:numPr>
          <w:ilvl w:val="0"/>
          <w:numId w:val="14"/>
        </w:numPr>
        <w:spacing w:after="0" w:line="288" w:lineRule="auto"/>
        <w:ind w:left="0" w:hanging="11"/>
        <w:rPr>
          <w:rFonts w:ascii="Tahoma" w:hAnsi="Tahoma" w:cs="Tahoma"/>
          <w:sz w:val="21"/>
          <w:szCs w:val="21"/>
        </w:rPr>
      </w:pPr>
      <w:r w:rsidRPr="00757D97">
        <w:rPr>
          <w:rFonts w:ascii="Tahoma" w:hAnsi="Tahoma" w:cs="Tahoma"/>
          <w:sz w:val="21"/>
          <w:szCs w:val="21"/>
        </w:rPr>
        <w:t xml:space="preserve">as Despesas estão acompanhadas dos arquivos XML de autenticação das notas fiscais dos pedidos de compra de </w:t>
      </w:r>
      <w:r w:rsidR="008E2DFF" w:rsidRPr="00757D97">
        <w:rPr>
          <w:rFonts w:ascii="Tahoma" w:hAnsi="Tahoma" w:cs="Tahoma"/>
          <w:sz w:val="21"/>
          <w:szCs w:val="21"/>
        </w:rPr>
        <w:t>tabaco cru</w:t>
      </w:r>
      <w:r w:rsidR="008E2DFF" w:rsidRPr="00757D97" w:rsidDel="008E2DFF">
        <w:rPr>
          <w:rFonts w:ascii="Tahoma" w:hAnsi="Tahoma" w:cs="Tahoma"/>
          <w:sz w:val="21"/>
          <w:szCs w:val="21"/>
        </w:rPr>
        <w:t xml:space="preserve"> </w:t>
      </w:r>
      <w:r w:rsidRPr="00757D97">
        <w:rPr>
          <w:rFonts w:ascii="Tahoma" w:hAnsi="Tahoma" w:cs="Tahoma"/>
          <w:sz w:val="21"/>
          <w:szCs w:val="21"/>
        </w:rPr>
        <w:t xml:space="preserve">(conforme enviadas ao e-mail </w:t>
      </w:r>
      <w:r w:rsidR="00B91B80" w:rsidRPr="00757D97">
        <w:rPr>
          <w:rFonts w:ascii="Tahoma" w:hAnsi="Tahoma" w:cs="Tahoma"/>
          <w:sz w:val="21"/>
          <w:szCs w:val="21"/>
        </w:rPr>
        <w:t>[•]</w:t>
      </w:r>
      <w:r w:rsidRPr="00757D97">
        <w:rPr>
          <w:rFonts w:ascii="Tahoma" w:hAnsi="Tahoma" w:cs="Tahoma"/>
          <w:sz w:val="21"/>
          <w:szCs w:val="21"/>
        </w:rPr>
        <w:t xml:space="preserve">), relativas aos pagamentos das Despesas, devidamente assinadas pelo Diretor Financeiro da Emissora, conforme o caso, comprovando a utilização dos recursos oriundos da Emissão. </w:t>
      </w:r>
    </w:p>
    <w:p w14:paraId="308049A7" w14:textId="77777777" w:rsidR="00FD2A19" w:rsidRPr="00757D97" w:rsidRDefault="00FD2A19" w:rsidP="00AA3011">
      <w:pPr>
        <w:pStyle w:val="Corpodetexto21"/>
        <w:spacing w:after="0" w:line="288" w:lineRule="auto"/>
        <w:ind w:left="0"/>
        <w:rPr>
          <w:rFonts w:ascii="Tahoma" w:hAnsi="Tahoma" w:cs="Tahoma"/>
          <w:sz w:val="21"/>
          <w:szCs w:val="21"/>
        </w:rPr>
      </w:pPr>
    </w:p>
    <w:p w14:paraId="44964956" w14:textId="22D4A69A" w:rsidR="00FD2A19" w:rsidRPr="00757D97" w:rsidRDefault="00325F5D" w:rsidP="00AA3011">
      <w:pPr>
        <w:pStyle w:val="Corpodetexto21"/>
        <w:spacing w:after="0" w:line="288" w:lineRule="auto"/>
        <w:ind w:left="0" w:firstLine="0"/>
        <w:jc w:val="center"/>
        <w:rPr>
          <w:rFonts w:ascii="Tahoma" w:hAnsi="Tahoma" w:cs="Tahoma"/>
          <w:sz w:val="21"/>
          <w:szCs w:val="21"/>
        </w:rPr>
      </w:pPr>
      <w:r w:rsidRPr="00757D97">
        <w:rPr>
          <w:rFonts w:ascii="Tahoma" w:hAnsi="Tahoma" w:cs="Tahoma"/>
          <w:sz w:val="21"/>
          <w:szCs w:val="21"/>
        </w:rPr>
        <w:t>Santa Cruz do Sul/RS</w:t>
      </w:r>
      <w:r w:rsidR="00FD2A19" w:rsidRPr="00757D97">
        <w:rPr>
          <w:rFonts w:ascii="Tahoma" w:hAnsi="Tahoma" w:cs="Tahoma"/>
          <w:sz w:val="21"/>
          <w:szCs w:val="21"/>
        </w:rPr>
        <w:t xml:space="preserve">, [•] de [•] de </w:t>
      </w:r>
      <w:r w:rsidR="00B91B80" w:rsidRPr="00757D97">
        <w:rPr>
          <w:rFonts w:ascii="Tahoma" w:hAnsi="Tahoma" w:cs="Tahoma"/>
          <w:sz w:val="21"/>
          <w:szCs w:val="21"/>
        </w:rPr>
        <w:t>[•]</w:t>
      </w:r>
      <w:r w:rsidR="00FD2A19" w:rsidRPr="00757D97">
        <w:rPr>
          <w:rFonts w:ascii="Tahoma" w:hAnsi="Tahoma" w:cs="Tahoma"/>
          <w:sz w:val="21"/>
          <w:szCs w:val="21"/>
        </w:rPr>
        <w:t>.</w:t>
      </w:r>
    </w:p>
    <w:p w14:paraId="54882E86" w14:textId="77777777" w:rsidR="00FD2A19" w:rsidRPr="00757D97" w:rsidRDefault="00FD2A19" w:rsidP="00AA3011">
      <w:pPr>
        <w:widowControl w:val="0"/>
        <w:spacing w:after="0" w:line="288" w:lineRule="auto"/>
        <w:contextualSpacing/>
        <w:rPr>
          <w:rFonts w:ascii="Tahoma" w:hAnsi="Tahoma" w:cs="Tahoma"/>
          <w:sz w:val="21"/>
          <w:szCs w:val="21"/>
        </w:rPr>
      </w:pPr>
    </w:p>
    <w:p w14:paraId="076DB30F" w14:textId="7F527652" w:rsidR="00FD2A19" w:rsidRPr="00757D97" w:rsidRDefault="00FD2A19" w:rsidP="00AA3011">
      <w:pPr>
        <w:widowControl w:val="0"/>
        <w:spacing w:after="0" w:line="288" w:lineRule="auto"/>
        <w:contextualSpacing/>
        <w:jc w:val="center"/>
        <w:rPr>
          <w:rFonts w:ascii="Tahoma" w:hAnsi="Tahoma" w:cs="Tahoma"/>
          <w:i/>
          <w:sz w:val="21"/>
          <w:szCs w:val="21"/>
        </w:rPr>
      </w:pPr>
      <w:r w:rsidRPr="00757D97">
        <w:rPr>
          <w:rFonts w:ascii="Tahoma" w:hAnsi="Tahoma" w:cs="Tahoma"/>
          <w:i/>
          <w:sz w:val="21"/>
          <w:szCs w:val="21"/>
        </w:rPr>
        <w:t>[</w:t>
      </w:r>
      <w:r w:rsidR="00B91B80" w:rsidRPr="00757D97">
        <w:rPr>
          <w:rFonts w:ascii="Tahoma" w:hAnsi="Tahoma" w:cs="Tahoma"/>
          <w:i/>
          <w:sz w:val="21"/>
          <w:szCs w:val="21"/>
        </w:rPr>
        <w:t xml:space="preserve">O </w:t>
      </w:r>
      <w:r w:rsidRPr="00757D97">
        <w:rPr>
          <w:rFonts w:ascii="Tahoma" w:hAnsi="Tahoma" w:cs="Tahoma"/>
          <w:i/>
          <w:sz w:val="21"/>
          <w:szCs w:val="21"/>
        </w:rPr>
        <w:t xml:space="preserve">restante da página </w:t>
      </w:r>
      <w:r w:rsidR="00B91B80" w:rsidRPr="00757D97">
        <w:rPr>
          <w:rFonts w:ascii="Tahoma" w:hAnsi="Tahoma" w:cs="Tahoma"/>
          <w:i/>
          <w:sz w:val="21"/>
          <w:szCs w:val="21"/>
        </w:rPr>
        <w:t>foi d</w:t>
      </w:r>
      <w:r w:rsidRPr="00757D97">
        <w:rPr>
          <w:rFonts w:ascii="Tahoma" w:hAnsi="Tahoma" w:cs="Tahoma"/>
          <w:i/>
          <w:sz w:val="21"/>
          <w:szCs w:val="21"/>
        </w:rPr>
        <w:t>eixad</w:t>
      </w:r>
      <w:r w:rsidR="00B91B80" w:rsidRPr="00757D97">
        <w:rPr>
          <w:rFonts w:ascii="Tahoma" w:hAnsi="Tahoma" w:cs="Tahoma"/>
          <w:i/>
          <w:sz w:val="21"/>
          <w:szCs w:val="21"/>
        </w:rPr>
        <w:t xml:space="preserve">o </w:t>
      </w:r>
      <w:r w:rsidRPr="00757D97">
        <w:rPr>
          <w:rFonts w:ascii="Tahoma" w:hAnsi="Tahoma" w:cs="Tahoma"/>
          <w:i/>
          <w:sz w:val="21"/>
          <w:szCs w:val="21"/>
        </w:rPr>
        <w:t>intencionalmente em branco</w:t>
      </w:r>
      <w:r w:rsidR="00B91B80" w:rsidRPr="00757D97">
        <w:rPr>
          <w:rFonts w:ascii="Tahoma" w:hAnsi="Tahoma" w:cs="Tahoma"/>
          <w:i/>
          <w:sz w:val="21"/>
          <w:szCs w:val="21"/>
        </w:rPr>
        <w:t>.</w:t>
      </w:r>
      <w:r w:rsidRPr="00757D97">
        <w:rPr>
          <w:rFonts w:ascii="Tahoma" w:hAnsi="Tahoma" w:cs="Tahoma"/>
          <w:i/>
          <w:sz w:val="21"/>
          <w:szCs w:val="21"/>
        </w:rPr>
        <w:t>]</w:t>
      </w:r>
    </w:p>
    <w:bookmarkEnd w:id="182"/>
    <w:p w14:paraId="167AFAE7" w14:textId="587D6DD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br w:type="page"/>
      </w:r>
    </w:p>
    <w:p w14:paraId="06F82918" w14:textId="14B1B0BB"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i/>
          <w:sz w:val="21"/>
          <w:szCs w:val="21"/>
        </w:rPr>
        <w:lastRenderedPageBreak/>
        <w:t>[Página de assinaturas do Relatório de Comprovação Semestral de Destinação de Recursos, datado de [•] de [•]</w:t>
      </w:r>
      <w:r w:rsidRPr="00757D97" w:rsidDel="00292FFB">
        <w:rPr>
          <w:rFonts w:ascii="Tahoma" w:hAnsi="Tahoma" w:cs="Tahoma"/>
          <w:i/>
          <w:sz w:val="21"/>
          <w:szCs w:val="21"/>
        </w:rPr>
        <w:t xml:space="preserve"> </w:t>
      </w:r>
      <w:r w:rsidRPr="00757D97">
        <w:rPr>
          <w:rFonts w:ascii="Tahoma" w:hAnsi="Tahoma" w:cs="Tahoma"/>
          <w:i/>
          <w:sz w:val="21"/>
          <w:szCs w:val="21"/>
        </w:rPr>
        <w:t xml:space="preserve">de [•], no âmbito da </w:t>
      </w:r>
      <w:r w:rsidR="00472D65" w:rsidRPr="00757D97">
        <w:rPr>
          <w:rFonts w:ascii="Tahoma" w:hAnsi="Tahoma" w:cs="Tahoma"/>
          <w:i/>
          <w:iCs/>
          <w:sz w:val="21"/>
          <w:szCs w:val="21"/>
        </w:rPr>
        <w:t xml:space="preserve">2ª </w:t>
      </w:r>
      <w:r w:rsidR="002447CA" w:rsidRPr="00757D97">
        <w:rPr>
          <w:rFonts w:ascii="Tahoma" w:hAnsi="Tahoma" w:cs="Tahoma"/>
          <w:i/>
          <w:iCs/>
          <w:sz w:val="21"/>
          <w:szCs w:val="21"/>
        </w:rPr>
        <w:t>(</w:t>
      </w:r>
      <w:r w:rsidR="00472D65" w:rsidRPr="00757D97">
        <w:rPr>
          <w:rFonts w:ascii="Tahoma" w:hAnsi="Tahoma" w:cs="Tahoma"/>
          <w:i/>
          <w:iCs/>
          <w:sz w:val="21"/>
          <w:szCs w:val="21"/>
        </w:rPr>
        <w:t>Segunda</w:t>
      </w:r>
      <w:r w:rsidRPr="00757D97">
        <w:rPr>
          <w:rFonts w:ascii="Tahoma" w:hAnsi="Tahoma" w:cs="Tahoma"/>
          <w:i/>
          <w:sz w:val="21"/>
          <w:szCs w:val="21"/>
        </w:rPr>
        <w:t>) Emissão de Debêntures Simples, Não Conversíveis em Ações, da Espécie Quirografária, com Garantia Adiciona</w:t>
      </w:r>
      <w:r w:rsidR="00281E8F" w:rsidRPr="00757D97">
        <w:rPr>
          <w:rFonts w:ascii="Tahoma" w:hAnsi="Tahoma" w:cs="Tahoma"/>
          <w:i/>
          <w:sz w:val="21"/>
          <w:szCs w:val="21"/>
        </w:rPr>
        <w:t>l</w:t>
      </w:r>
      <w:r w:rsidRPr="00757D97">
        <w:rPr>
          <w:rFonts w:ascii="Tahoma" w:hAnsi="Tahoma" w:cs="Tahoma"/>
          <w:i/>
          <w:sz w:val="21"/>
          <w:szCs w:val="21"/>
        </w:rPr>
        <w:t xml:space="preserve"> Real, em Série Única, para Colocação Privada, da </w:t>
      </w:r>
      <w:r w:rsidR="00B91B80" w:rsidRPr="00757D97">
        <w:rPr>
          <w:rFonts w:ascii="Tahoma" w:hAnsi="Tahoma" w:cs="Tahoma"/>
          <w:i/>
          <w:sz w:val="21"/>
          <w:szCs w:val="21"/>
        </w:rPr>
        <w:t xml:space="preserve">Premium Tabacos </w:t>
      </w:r>
      <w:r w:rsidR="00AF6DFA" w:rsidRPr="00757D97">
        <w:rPr>
          <w:rFonts w:ascii="Tahoma" w:hAnsi="Tahoma" w:cs="Tahoma"/>
          <w:i/>
          <w:sz w:val="21"/>
          <w:szCs w:val="21"/>
        </w:rPr>
        <w:t xml:space="preserve">do Brasil </w:t>
      </w:r>
      <w:r w:rsidR="00B91B80" w:rsidRPr="00757D97">
        <w:rPr>
          <w:rFonts w:ascii="Tahoma" w:hAnsi="Tahoma" w:cs="Tahoma"/>
          <w:i/>
          <w:sz w:val="21"/>
          <w:szCs w:val="21"/>
        </w:rPr>
        <w:t>S.A.</w:t>
      </w:r>
      <w:r w:rsidRPr="00757D97">
        <w:rPr>
          <w:rFonts w:ascii="Tahoma" w:hAnsi="Tahoma" w:cs="Tahoma"/>
          <w:i/>
          <w:sz w:val="21"/>
          <w:szCs w:val="21"/>
        </w:rPr>
        <w:t>]</w:t>
      </w:r>
    </w:p>
    <w:p w14:paraId="794D2188" w14:textId="77777777" w:rsidR="00FD2A19" w:rsidRPr="00757D97" w:rsidRDefault="00FD2A19" w:rsidP="00AA3011">
      <w:pPr>
        <w:widowControl w:val="0"/>
        <w:spacing w:after="0" w:line="288" w:lineRule="auto"/>
        <w:contextualSpacing/>
        <w:rPr>
          <w:rFonts w:ascii="Tahoma" w:hAnsi="Tahoma" w:cs="Tahoma"/>
          <w:sz w:val="21"/>
          <w:szCs w:val="21"/>
        </w:rPr>
      </w:pPr>
    </w:p>
    <w:p w14:paraId="1F0C57DE" w14:textId="7777777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Emissora:</w:t>
      </w:r>
    </w:p>
    <w:p w14:paraId="3793A40F" w14:textId="77777777" w:rsidR="00FD2A19" w:rsidRPr="00757D97" w:rsidRDefault="00FD2A19" w:rsidP="00AA3011">
      <w:pPr>
        <w:widowControl w:val="0"/>
        <w:spacing w:after="0" w:line="288" w:lineRule="auto"/>
        <w:contextualSpacing/>
        <w:rPr>
          <w:rFonts w:ascii="Tahoma" w:hAnsi="Tahoma" w:cs="Tahoma"/>
          <w:sz w:val="21"/>
          <w:szCs w:val="21"/>
        </w:rPr>
      </w:pPr>
    </w:p>
    <w:p w14:paraId="3609A712" w14:textId="5BB7E0B4" w:rsidR="00FD2A19" w:rsidRPr="00757D97" w:rsidRDefault="00B91B80" w:rsidP="00AA3011">
      <w:pPr>
        <w:widowControl w:val="0"/>
        <w:spacing w:after="0" w:line="288" w:lineRule="auto"/>
        <w:contextualSpacing/>
        <w:jc w:val="center"/>
        <w:rPr>
          <w:rFonts w:ascii="Tahoma" w:hAnsi="Tahoma" w:cs="Tahoma"/>
          <w:b/>
          <w:bCs/>
          <w:iCs/>
          <w:smallCaps/>
          <w:sz w:val="21"/>
          <w:szCs w:val="21"/>
        </w:rPr>
      </w:pPr>
      <w:r w:rsidRPr="00757D97">
        <w:rPr>
          <w:rFonts w:ascii="Tahoma" w:hAnsi="Tahoma" w:cs="Tahoma"/>
          <w:b/>
          <w:bCs/>
          <w:iCs/>
          <w:smallCaps/>
          <w:sz w:val="21"/>
          <w:szCs w:val="21"/>
        </w:rPr>
        <w:t xml:space="preserve">Premium Tabacos </w:t>
      </w:r>
      <w:r w:rsidR="00AF6DFA" w:rsidRPr="00757D97">
        <w:rPr>
          <w:rFonts w:ascii="Tahoma" w:hAnsi="Tahoma" w:cs="Tahoma"/>
          <w:b/>
          <w:bCs/>
          <w:iCs/>
          <w:smallCaps/>
          <w:sz w:val="21"/>
          <w:szCs w:val="21"/>
        </w:rPr>
        <w:t xml:space="preserve">do Brasil </w:t>
      </w:r>
      <w:r w:rsidRPr="00757D97">
        <w:rPr>
          <w:rFonts w:ascii="Tahoma" w:hAnsi="Tahoma" w:cs="Tahoma"/>
          <w:b/>
          <w:bCs/>
          <w:iCs/>
          <w:smallCaps/>
          <w:sz w:val="21"/>
          <w:szCs w:val="21"/>
        </w:rPr>
        <w:t>S.A.</w:t>
      </w:r>
    </w:p>
    <w:p w14:paraId="2B5B2C4A" w14:textId="77777777" w:rsidR="00FD2A19" w:rsidRPr="00757D97" w:rsidRDefault="00FD2A19" w:rsidP="00AA3011">
      <w:pPr>
        <w:widowControl w:val="0"/>
        <w:spacing w:after="0" w:line="288" w:lineRule="auto"/>
        <w:contextualSpacing/>
        <w:rPr>
          <w:rFonts w:ascii="Tahoma" w:hAnsi="Tahoma" w:cs="Tahoma"/>
          <w:b/>
          <w:bCs/>
          <w:iCs/>
          <w:smallCaps/>
          <w:sz w:val="21"/>
          <w:szCs w:val="21"/>
        </w:rPr>
      </w:pPr>
    </w:p>
    <w:p w14:paraId="63BEE90C" w14:textId="77777777" w:rsidR="00FD2A19" w:rsidRPr="00757D97" w:rsidRDefault="00FD2A19" w:rsidP="00AA3011">
      <w:pPr>
        <w:widowControl w:val="0"/>
        <w:spacing w:after="0" w:line="288" w:lineRule="auto"/>
        <w:contextualSpacing/>
        <w:rPr>
          <w:rFonts w:ascii="Tahoma" w:hAnsi="Tahoma" w:cs="Tahoma"/>
          <w:sz w:val="21"/>
          <w:szCs w:val="21"/>
        </w:rPr>
      </w:pPr>
    </w:p>
    <w:tbl>
      <w:tblPr>
        <w:tblW w:w="0" w:type="auto"/>
        <w:tblLook w:val="04A0" w:firstRow="1" w:lastRow="0" w:firstColumn="1" w:lastColumn="0" w:noHBand="0" w:noVBand="1"/>
      </w:tblPr>
      <w:tblGrid>
        <w:gridCol w:w="4540"/>
        <w:gridCol w:w="3964"/>
      </w:tblGrid>
      <w:tr w:rsidR="00FD2A19" w:rsidRPr="00757D97" w14:paraId="18B80948" w14:textId="77777777" w:rsidTr="00885E12">
        <w:tc>
          <w:tcPr>
            <w:tcW w:w="4540" w:type="dxa"/>
          </w:tcPr>
          <w:p w14:paraId="2DFF6D38" w14:textId="7777777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_______________________________</w:t>
            </w:r>
          </w:p>
        </w:tc>
        <w:tc>
          <w:tcPr>
            <w:tcW w:w="3964" w:type="dxa"/>
          </w:tcPr>
          <w:p w14:paraId="3B0DBA7C" w14:textId="7777777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_____________________________</w:t>
            </w:r>
          </w:p>
        </w:tc>
      </w:tr>
      <w:tr w:rsidR="00FD2A19" w:rsidRPr="00757D97" w14:paraId="62F2AEBE" w14:textId="77777777" w:rsidTr="00885E12">
        <w:tc>
          <w:tcPr>
            <w:tcW w:w="4540" w:type="dxa"/>
          </w:tcPr>
          <w:p w14:paraId="6748C7A6" w14:textId="7777777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Por:</w:t>
            </w:r>
          </w:p>
        </w:tc>
        <w:tc>
          <w:tcPr>
            <w:tcW w:w="3964" w:type="dxa"/>
          </w:tcPr>
          <w:p w14:paraId="6E2029DB" w14:textId="7777777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Por:</w:t>
            </w:r>
          </w:p>
        </w:tc>
      </w:tr>
      <w:tr w:rsidR="00FD2A19" w:rsidRPr="00757D97" w14:paraId="49869FB6" w14:textId="77777777" w:rsidTr="00885E12">
        <w:tc>
          <w:tcPr>
            <w:tcW w:w="4540" w:type="dxa"/>
          </w:tcPr>
          <w:p w14:paraId="1326965A" w14:textId="7777777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Cargo:</w:t>
            </w:r>
          </w:p>
        </w:tc>
        <w:tc>
          <w:tcPr>
            <w:tcW w:w="3964" w:type="dxa"/>
          </w:tcPr>
          <w:p w14:paraId="4A62C0AE" w14:textId="7777777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t>Cargo:</w:t>
            </w:r>
          </w:p>
        </w:tc>
      </w:tr>
    </w:tbl>
    <w:p w14:paraId="4CA9F46A" w14:textId="77777777" w:rsidR="00FD2A19" w:rsidRPr="00757D97" w:rsidRDefault="00FD2A19" w:rsidP="00AA3011">
      <w:pPr>
        <w:widowControl w:val="0"/>
        <w:spacing w:after="0" w:line="288" w:lineRule="auto"/>
        <w:contextualSpacing/>
        <w:rPr>
          <w:rFonts w:ascii="Tahoma" w:hAnsi="Tahoma" w:cs="Tahoma"/>
          <w:sz w:val="21"/>
          <w:szCs w:val="21"/>
        </w:rPr>
      </w:pPr>
      <w:r w:rsidRPr="00757D97">
        <w:rPr>
          <w:rFonts w:ascii="Tahoma" w:hAnsi="Tahoma" w:cs="Tahoma"/>
          <w:sz w:val="21"/>
          <w:szCs w:val="21"/>
        </w:rPr>
        <w:br w:type="page"/>
      </w:r>
    </w:p>
    <w:p w14:paraId="2F12648B" w14:textId="38343388" w:rsidR="00FD2A19" w:rsidRPr="00757D97" w:rsidRDefault="00FD2A19" w:rsidP="00AA3011">
      <w:pPr>
        <w:widowControl w:val="0"/>
        <w:spacing w:after="0" w:line="288" w:lineRule="auto"/>
        <w:contextualSpacing/>
        <w:jc w:val="center"/>
        <w:rPr>
          <w:rFonts w:ascii="Tahoma" w:hAnsi="Tahoma" w:cs="Tahoma"/>
          <w:smallCaps/>
          <w:sz w:val="21"/>
          <w:szCs w:val="21"/>
        </w:rPr>
      </w:pPr>
      <w:r w:rsidRPr="00757D97">
        <w:rPr>
          <w:rFonts w:ascii="Tahoma" w:hAnsi="Tahoma" w:cs="Tahoma"/>
          <w:smallCaps/>
          <w:sz w:val="21"/>
          <w:szCs w:val="21"/>
        </w:rPr>
        <w:lastRenderedPageBreak/>
        <w:t>Anexo A</w:t>
      </w:r>
    </w:p>
    <w:p w14:paraId="6FA800C2" w14:textId="77777777" w:rsidR="00FD2A19" w:rsidRPr="00757D97" w:rsidRDefault="00FD2A19" w:rsidP="00AA3011">
      <w:pPr>
        <w:widowControl w:val="0"/>
        <w:spacing w:after="0" w:line="288" w:lineRule="auto"/>
        <w:contextualSpacing/>
        <w:jc w:val="center"/>
        <w:rPr>
          <w:rFonts w:ascii="Tahoma" w:hAnsi="Tahoma" w:cs="Tahoma"/>
          <w:b/>
          <w:smallCaps/>
          <w:sz w:val="21"/>
          <w:szCs w:val="21"/>
        </w:rPr>
      </w:pPr>
      <w:r w:rsidRPr="00757D97">
        <w:rPr>
          <w:rFonts w:ascii="Tahoma" w:hAnsi="Tahoma" w:cs="Tahoma"/>
          <w:b/>
          <w:smallCaps/>
          <w:sz w:val="21"/>
          <w:szCs w:val="21"/>
        </w:rPr>
        <w:t>ao Relatório de Comprovação Semestral de Destinação de Recursos</w:t>
      </w:r>
    </w:p>
    <w:p w14:paraId="1B3211A2" w14:textId="77777777" w:rsidR="00FD2A19" w:rsidRPr="00757D97" w:rsidRDefault="00FD2A19" w:rsidP="00AA3011">
      <w:pPr>
        <w:widowControl w:val="0"/>
        <w:spacing w:after="0" w:line="288" w:lineRule="auto"/>
        <w:contextualSpacing/>
        <w:rPr>
          <w:rFonts w:ascii="Tahoma" w:hAnsi="Tahoma" w:cs="Tahoma"/>
          <w:smallCaps/>
          <w:sz w:val="21"/>
          <w:szCs w:val="21"/>
        </w:rPr>
      </w:pPr>
    </w:p>
    <w:tbl>
      <w:tblPr>
        <w:tblW w:w="10334" w:type="dxa"/>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427"/>
        <w:gridCol w:w="1007"/>
        <w:gridCol w:w="1279"/>
        <w:gridCol w:w="2176"/>
        <w:gridCol w:w="1630"/>
        <w:gridCol w:w="199"/>
        <w:gridCol w:w="1130"/>
      </w:tblGrid>
      <w:tr w:rsidR="00FD2A19" w:rsidRPr="00757D97" w14:paraId="556546FA" w14:textId="77777777" w:rsidTr="00885E12">
        <w:tc>
          <w:tcPr>
            <w:tcW w:w="1574" w:type="dxa"/>
            <w:tcBorders>
              <w:top w:val="single" w:sz="4" w:space="0" w:color="auto"/>
              <w:left w:val="single" w:sz="4" w:space="0" w:color="auto"/>
              <w:bottom w:val="single" w:sz="4" w:space="0" w:color="auto"/>
              <w:right w:val="single" w:sz="4" w:space="0" w:color="auto"/>
            </w:tcBorders>
            <w:hideMark/>
          </w:tcPr>
          <w:p w14:paraId="6ADB30C4"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Data do Pagamento</w:t>
            </w:r>
          </w:p>
        </w:tc>
        <w:tc>
          <w:tcPr>
            <w:tcW w:w="1404" w:type="dxa"/>
            <w:tcBorders>
              <w:top w:val="single" w:sz="4" w:space="0" w:color="auto"/>
              <w:left w:val="single" w:sz="4" w:space="0" w:color="auto"/>
              <w:bottom w:val="single" w:sz="4" w:space="0" w:color="auto"/>
              <w:right w:val="single" w:sz="4" w:space="0" w:color="auto"/>
            </w:tcBorders>
          </w:tcPr>
          <w:p w14:paraId="75EAC2E4"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Data do Documento</w:t>
            </w:r>
          </w:p>
        </w:tc>
        <w:tc>
          <w:tcPr>
            <w:tcW w:w="1247" w:type="dxa"/>
            <w:tcBorders>
              <w:top w:val="single" w:sz="4" w:space="0" w:color="auto"/>
              <w:left w:val="single" w:sz="4" w:space="0" w:color="auto"/>
              <w:bottom w:val="single" w:sz="4" w:space="0" w:color="auto"/>
              <w:right w:val="single" w:sz="4" w:space="0" w:color="auto"/>
            </w:tcBorders>
            <w:hideMark/>
          </w:tcPr>
          <w:p w14:paraId="4A43900D"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Nº da Nota Fiscal</w:t>
            </w:r>
          </w:p>
        </w:tc>
        <w:tc>
          <w:tcPr>
            <w:tcW w:w="1326" w:type="dxa"/>
            <w:tcBorders>
              <w:top w:val="single" w:sz="4" w:space="0" w:color="auto"/>
              <w:left w:val="single" w:sz="4" w:space="0" w:color="auto"/>
              <w:bottom w:val="single" w:sz="4" w:space="0" w:color="auto"/>
              <w:right w:val="single" w:sz="4" w:space="0" w:color="auto"/>
            </w:tcBorders>
            <w:hideMark/>
          </w:tcPr>
          <w:p w14:paraId="1CFA19DE"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Descrição do Produto</w:t>
            </w:r>
          </w:p>
        </w:tc>
        <w:tc>
          <w:tcPr>
            <w:tcW w:w="1476" w:type="dxa"/>
            <w:tcBorders>
              <w:top w:val="single" w:sz="4" w:space="0" w:color="auto"/>
              <w:left w:val="single" w:sz="4" w:space="0" w:color="auto"/>
              <w:bottom w:val="single" w:sz="4" w:space="0" w:color="auto"/>
              <w:right w:val="single" w:sz="4" w:space="0" w:color="auto"/>
            </w:tcBorders>
            <w:hideMark/>
          </w:tcPr>
          <w:p w14:paraId="41BF16A4" w14:textId="11612E05"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Razão Social do Produtor Rural/Cooperativa Ru</w:t>
            </w:r>
            <w:r w:rsidR="00566B4C" w:rsidRPr="00757D97">
              <w:rPr>
                <w:rFonts w:ascii="Tahoma" w:hAnsi="Tahoma" w:cs="Tahoma"/>
                <w:b/>
                <w:sz w:val="21"/>
                <w:szCs w:val="21"/>
              </w:rPr>
              <w:t>r</w:t>
            </w:r>
            <w:r w:rsidRPr="00757D97">
              <w:rPr>
                <w:rFonts w:ascii="Tahoma" w:hAnsi="Tahoma" w:cs="Tahoma"/>
                <w:b/>
                <w:sz w:val="21"/>
                <w:szCs w:val="21"/>
              </w:rPr>
              <w:t>al</w:t>
            </w:r>
          </w:p>
        </w:tc>
        <w:tc>
          <w:tcPr>
            <w:tcW w:w="1649" w:type="dxa"/>
            <w:tcBorders>
              <w:top w:val="single" w:sz="4" w:space="0" w:color="auto"/>
              <w:left w:val="single" w:sz="4" w:space="0" w:color="auto"/>
              <w:bottom w:val="single" w:sz="4" w:space="0" w:color="auto"/>
              <w:right w:val="single" w:sz="4" w:space="0" w:color="auto"/>
            </w:tcBorders>
            <w:hideMark/>
          </w:tcPr>
          <w:p w14:paraId="5AD465DF"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Porcentagem do Lastro Utilizado (%)</w:t>
            </w:r>
          </w:p>
        </w:tc>
        <w:tc>
          <w:tcPr>
            <w:tcW w:w="1658" w:type="dxa"/>
            <w:gridSpan w:val="2"/>
            <w:tcBorders>
              <w:top w:val="single" w:sz="4" w:space="0" w:color="auto"/>
              <w:left w:val="single" w:sz="4" w:space="0" w:color="auto"/>
              <w:bottom w:val="single" w:sz="4" w:space="0" w:color="auto"/>
              <w:right w:val="single" w:sz="4" w:space="0" w:color="auto"/>
            </w:tcBorders>
            <w:hideMark/>
          </w:tcPr>
          <w:p w14:paraId="2155031E"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Valor Total do Produto (R$)</w:t>
            </w:r>
          </w:p>
        </w:tc>
      </w:tr>
      <w:tr w:rsidR="00FD2A19" w:rsidRPr="00757D97" w14:paraId="2F6A3BC6" w14:textId="77777777" w:rsidTr="00885E12">
        <w:tc>
          <w:tcPr>
            <w:tcW w:w="1574" w:type="dxa"/>
            <w:tcBorders>
              <w:top w:val="single" w:sz="4" w:space="0" w:color="auto"/>
              <w:left w:val="single" w:sz="4" w:space="0" w:color="auto"/>
              <w:bottom w:val="single" w:sz="4" w:space="0" w:color="auto"/>
              <w:right w:val="single" w:sz="4" w:space="0" w:color="auto"/>
            </w:tcBorders>
            <w:hideMark/>
          </w:tcPr>
          <w:p w14:paraId="2960BDB0"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w:t>
            </w:r>
          </w:p>
        </w:tc>
        <w:tc>
          <w:tcPr>
            <w:tcW w:w="1404" w:type="dxa"/>
            <w:tcBorders>
              <w:top w:val="single" w:sz="4" w:space="0" w:color="auto"/>
              <w:left w:val="single" w:sz="4" w:space="0" w:color="auto"/>
              <w:bottom w:val="single" w:sz="4" w:space="0" w:color="auto"/>
              <w:right w:val="single" w:sz="4" w:space="0" w:color="auto"/>
            </w:tcBorders>
          </w:tcPr>
          <w:p w14:paraId="7F59CCBE"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w:t>
            </w:r>
          </w:p>
        </w:tc>
        <w:tc>
          <w:tcPr>
            <w:tcW w:w="1247" w:type="dxa"/>
            <w:tcBorders>
              <w:top w:val="single" w:sz="4" w:space="0" w:color="auto"/>
              <w:left w:val="single" w:sz="4" w:space="0" w:color="auto"/>
              <w:bottom w:val="single" w:sz="4" w:space="0" w:color="auto"/>
              <w:right w:val="single" w:sz="4" w:space="0" w:color="auto"/>
            </w:tcBorders>
            <w:hideMark/>
          </w:tcPr>
          <w:p w14:paraId="3310A3FD"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w:t>
            </w:r>
          </w:p>
        </w:tc>
        <w:tc>
          <w:tcPr>
            <w:tcW w:w="1326" w:type="dxa"/>
            <w:tcBorders>
              <w:top w:val="single" w:sz="4" w:space="0" w:color="auto"/>
              <w:left w:val="single" w:sz="4" w:space="0" w:color="auto"/>
              <w:bottom w:val="single" w:sz="4" w:space="0" w:color="auto"/>
              <w:right w:val="single" w:sz="4" w:space="0" w:color="auto"/>
            </w:tcBorders>
            <w:hideMark/>
          </w:tcPr>
          <w:p w14:paraId="206FEA44"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w:t>
            </w:r>
          </w:p>
        </w:tc>
        <w:tc>
          <w:tcPr>
            <w:tcW w:w="1476" w:type="dxa"/>
            <w:tcBorders>
              <w:top w:val="single" w:sz="4" w:space="0" w:color="auto"/>
              <w:left w:val="single" w:sz="4" w:space="0" w:color="auto"/>
              <w:bottom w:val="single" w:sz="4" w:space="0" w:color="auto"/>
              <w:right w:val="single" w:sz="4" w:space="0" w:color="auto"/>
            </w:tcBorders>
            <w:hideMark/>
          </w:tcPr>
          <w:p w14:paraId="007B05E1"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w:t>
            </w:r>
          </w:p>
        </w:tc>
        <w:tc>
          <w:tcPr>
            <w:tcW w:w="1649" w:type="dxa"/>
            <w:tcBorders>
              <w:top w:val="single" w:sz="4" w:space="0" w:color="auto"/>
              <w:left w:val="single" w:sz="4" w:space="0" w:color="auto"/>
              <w:bottom w:val="single" w:sz="4" w:space="0" w:color="auto"/>
              <w:right w:val="single" w:sz="4" w:space="0" w:color="auto"/>
            </w:tcBorders>
            <w:hideMark/>
          </w:tcPr>
          <w:p w14:paraId="0A9D2DAE"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w:t>
            </w:r>
          </w:p>
        </w:tc>
        <w:tc>
          <w:tcPr>
            <w:tcW w:w="1658" w:type="dxa"/>
            <w:gridSpan w:val="2"/>
            <w:tcBorders>
              <w:top w:val="single" w:sz="4" w:space="0" w:color="auto"/>
              <w:left w:val="single" w:sz="4" w:space="0" w:color="auto"/>
              <w:bottom w:val="single" w:sz="4" w:space="0" w:color="auto"/>
              <w:right w:val="single" w:sz="4" w:space="0" w:color="auto"/>
            </w:tcBorders>
            <w:hideMark/>
          </w:tcPr>
          <w:p w14:paraId="4AEE34BE" w14:textId="77777777" w:rsidR="00FD2A19" w:rsidRPr="00757D97" w:rsidRDefault="00FD2A19" w:rsidP="00AA3011">
            <w:pPr>
              <w:widowControl w:val="0"/>
              <w:spacing w:after="0" w:line="288" w:lineRule="auto"/>
              <w:contextualSpacing/>
              <w:jc w:val="center"/>
              <w:rPr>
                <w:rFonts w:ascii="Tahoma" w:hAnsi="Tahoma" w:cs="Tahoma"/>
                <w:b/>
                <w:sz w:val="21"/>
                <w:szCs w:val="21"/>
              </w:rPr>
            </w:pPr>
            <w:r w:rsidRPr="00757D97">
              <w:rPr>
                <w:rFonts w:ascii="Tahoma" w:hAnsi="Tahoma" w:cs="Tahoma"/>
                <w:b/>
                <w:sz w:val="21"/>
                <w:szCs w:val="21"/>
              </w:rPr>
              <w:t>[●]</w:t>
            </w:r>
          </w:p>
        </w:tc>
      </w:tr>
      <w:tr w:rsidR="00FD2A19" w:rsidRPr="00757D97" w14:paraId="55435FA2" w14:textId="77777777" w:rsidTr="00885E12">
        <w:tc>
          <w:tcPr>
            <w:tcW w:w="1574" w:type="dxa"/>
            <w:tcBorders>
              <w:top w:val="single" w:sz="4" w:space="0" w:color="auto"/>
              <w:left w:val="single" w:sz="4" w:space="0" w:color="auto"/>
              <w:bottom w:val="single" w:sz="4" w:space="0" w:color="auto"/>
              <w:right w:val="single" w:sz="4" w:space="0" w:color="auto"/>
            </w:tcBorders>
          </w:tcPr>
          <w:p w14:paraId="1983D587"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404" w:type="dxa"/>
            <w:tcBorders>
              <w:top w:val="single" w:sz="4" w:space="0" w:color="auto"/>
              <w:left w:val="single" w:sz="4" w:space="0" w:color="auto"/>
              <w:bottom w:val="single" w:sz="4" w:space="0" w:color="auto"/>
              <w:right w:val="single" w:sz="4" w:space="0" w:color="auto"/>
            </w:tcBorders>
          </w:tcPr>
          <w:p w14:paraId="71A3512A"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247" w:type="dxa"/>
            <w:tcBorders>
              <w:top w:val="single" w:sz="4" w:space="0" w:color="auto"/>
              <w:left w:val="single" w:sz="4" w:space="0" w:color="auto"/>
              <w:bottom w:val="single" w:sz="4" w:space="0" w:color="auto"/>
              <w:right w:val="single" w:sz="4" w:space="0" w:color="auto"/>
            </w:tcBorders>
          </w:tcPr>
          <w:p w14:paraId="216DB025"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326" w:type="dxa"/>
            <w:tcBorders>
              <w:top w:val="single" w:sz="4" w:space="0" w:color="auto"/>
              <w:left w:val="single" w:sz="4" w:space="0" w:color="auto"/>
              <w:bottom w:val="single" w:sz="4" w:space="0" w:color="auto"/>
              <w:right w:val="single" w:sz="4" w:space="0" w:color="auto"/>
            </w:tcBorders>
          </w:tcPr>
          <w:p w14:paraId="080B46E6"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476" w:type="dxa"/>
            <w:tcBorders>
              <w:top w:val="single" w:sz="4" w:space="0" w:color="auto"/>
              <w:left w:val="single" w:sz="4" w:space="0" w:color="auto"/>
              <w:bottom w:val="single" w:sz="4" w:space="0" w:color="auto"/>
              <w:right w:val="single" w:sz="4" w:space="0" w:color="auto"/>
            </w:tcBorders>
          </w:tcPr>
          <w:p w14:paraId="33AB95A9"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649" w:type="dxa"/>
            <w:tcBorders>
              <w:top w:val="single" w:sz="4" w:space="0" w:color="auto"/>
              <w:left w:val="single" w:sz="4" w:space="0" w:color="auto"/>
              <w:bottom w:val="single" w:sz="4" w:space="0" w:color="auto"/>
              <w:right w:val="single" w:sz="4" w:space="0" w:color="auto"/>
            </w:tcBorders>
          </w:tcPr>
          <w:p w14:paraId="58993F66"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658" w:type="dxa"/>
            <w:gridSpan w:val="2"/>
            <w:tcBorders>
              <w:top w:val="single" w:sz="4" w:space="0" w:color="auto"/>
              <w:left w:val="single" w:sz="4" w:space="0" w:color="auto"/>
              <w:bottom w:val="single" w:sz="4" w:space="0" w:color="auto"/>
              <w:right w:val="single" w:sz="4" w:space="0" w:color="auto"/>
            </w:tcBorders>
          </w:tcPr>
          <w:p w14:paraId="0A21FF14"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r>
      <w:tr w:rsidR="00FD2A19" w:rsidRPr="00757D97" w14:paraId="3EB07E3B" w14:textId="77777777" w:rsidTr="00885E12">
        <w:tc>
          <w:tcPr>
            <w:tcW w:w="1574" w:type="dxa"/>
            <w:tcBorders>
              <w:top w:val="single" w:sz="4" w:space="0" w:color="auto"/>
              <w:left w:val="single" w:sz="4" w:space="0" w:color="auto"/>
              <w:bottom w:val="single" w:sz="4" w:space="0" w:color="auto"/>
              <w:right w:val="single" w:sz="4" w:space="0" w:color="auto"/>
            </w:tcBorders>
          </w:tcPr>
          <w:p w14:paraId="14B89AA1"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404" w:type="dxa"/>
            <w:tcBorders>
              <w:top w:val="single" w:sz="4" w:space="0" w:color="auto"/>
              <w:left w:val="single" w:sz="4" w:space="0" w:color="auto"/>
              <w:bottom w:val="single" w:sz="4" w:space="0" w:color="auto"/>
              <w:right w:val="single" w:sz="4" w:space="0" w:color="auto"/>
            </w:tcBorders>
          </w:tcPr>
          <w:p w14:paraId="0910BEA0"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247" w:type="dxa"/>
            <w:tcBorders>
              <w:top w:val="single" w:sz="4" w:space="0" w:color="auto"/>
              <w:left w:val="single" w:sz="4" w:space="0" w:color="auto"/>
              <w:bottom w:val="single" w:sz="4" w:space="0" w:color="auto"/>
              <w:right w:val="single" w:sz="4" w:space="0" w:color="auto"/>
            </w:tcBorders>
          </w:tcPr>
          <w:p w14:paraId="626DB313"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326" w:type="dxa"/>
            <w:tcBorders>
              <w:top w:val="single" w:sz="4" w:space="0" w:color="auto"/>
              <w:left w:val="single" w:sz="4" w:space="0" w:color="auto"/>
              <w:bottom w:val="single" w:sz="4" w:space="0" w:color="auto"/>
              <w:right w:val="single" w:sz="4" w:space="0" w:color="auto"/>
            </w:tcBorders>
          </w:tcPr>
          <w:p w14:paraId="257BCD86"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476" w:type="dxa"/>
            <w:tcBorders>
              <w:top w:val="single" w:sz="4" w:space="0" w:color="auto"/>
              <w:left w:val="single" w:sz="4" w:space="0" w:color="auto"/>
              <w:bottom w:val="single" w:sz="4" w:space="0" w:color="auto"/>
              <w:right w:val="single" w:sz="4" w:space="0" w:color="auto"/>
            </w:tcBorders>
          </w:tcPr>
          <w:p w14:paraId="19885D8E"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649" w:type="dxa"/>
            <w:tcBorders>
              <w:top w:val="single" w:sz="4" w:space="0" w:color="auto"/>
              <w:left w:val="single" w:sz="4" w:space="0" w:color="auto"/>
              <w:bottom w:val="single" w:sz="4" w:space="0" w:color="auto"/>
              <w:right w:val="single" w:sz="4" w:space="0" w:color="auto"/>
            </w:tcBorders>
          </w:tcPr>
          <w:p w14:paraId="1F79DC31"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c>
          <w:tcPr>
            <w:tcW w:w="1658" w:type="dxa"/>
            <w:gridSpan w:val="2"/>
            <w:tcBorders>
              <w:top w:val="single" w:sz="4" w:space="0" w:color="auto"/>
              <w:left w:val="single" w:sz="4" w:space="0" w:color="auto"/>
              <w:bottom w:val="single" w:sz="4" w:space="0" w:color="auto"/>
              <w:right w:val="single" w:sz="4" w:space="0" w:color="auto"/>
            </w:tcBorders>
          </w:tcPr>
          <w:p w14:paraId="210101D8"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r>
      <w:tr w:rsidR="00FD2A19" w:rsidRPr="00757D97" w14:paraId="50925FB1" w14:textId="77777777" w:rsidTr="00885E12">
        <w:tc>
          <w:tcPr>
            <w:tcW w:w="8676" w:type="dxa"/>
            <w:gridSpan w:val="6"/>
            <w:tcBorders>
              <w:top w:val="single" w:sz="4" w:space="0" w:color="auto"/>
              <w:left w:val="single" w:sz="4" w:space="0" w:color="auto"/>
              <w:bottom w:val="single" w:sz="4" w:space="0" w:color="auto"/>
              <w:right w:val="single" w:sz="4" w:space="0" w:color="auto"/>
            </w:tcBorders>
          </w:tcPr>
          <w:p w14:paraId="13E77135"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Total</w:t>
            </w:r>
          </w:p>
        </w:tc>
        <w:tc>
          <w:tcPr>
            <w:tcW w:w="1658" w:type="dxa"/>
            <w:gridSpan w:val="2"/>
            <w:tcBorders>
              <w:top w:val="single" w:sz="4" w:space="0" w:color="auto"/>
              <w:left w:val="single" w:sz="4" w:space="0" w:color="auto"/>
              <w:bottom w:val="single" w:sz="4" w:space="0" w:color="auto"/>
              <w:right w:val="single" w:sz="4" w:space="0" w:color="auto"/>
            </w:tcBorders>
          </w:tcPr>
          <w:p w14:paraId="30EEB494"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r>
      <w:tr w:rsidR="00FD2A19" w:rsidRPr="00757D97" w14:paraId="35759D63" w14:textId="77777777" w:rsidTr="00885E12">
        <w:tc>
          <w:tcPr>
            <w:tcW w:w="8976" w:type="dxa"/>
            <w:gridSpan w:val="7"/>
            <w:tcBorders>
              <w:top w:val="single" w:sz="4" w:space="0" w:color="auto"/>
              <w:left w:val="single" w:sz="4" w:space="0" w:color="auto"/>
              <w:bottom w:val="single" w:sz="4" w:space="0" w:color="auto"/>
              <w:right w:val="single" w:sz="4" w:space="0" w:color="auto"/>
            </w:tcBorders>
          </w:tcPr>
          <w:p w14:paraId="1A6DDF8C"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Valor da Oferta</w:t>
            </w:r>
          </w:p>
        </w:tc>
        <w:tc>
          <w:tcPr>
            <w:tcW w:w="1358" w:type="dxa"/>
            <w:tcBorders>
              <w:top w:val="single" w:sz="4" w:space="0" w:color="auto"/>
              <w:left w:val="single" w:sz="4" w:space="0" w:color="auto"/>
              <w:bottom w:val="single" w:sz="4" w:space="0" w:color="auto"/>
              <w:right w:val="single" w:sz="4" w:space="0" w:color="auto"/>
            </w:tcBorders>
          </w:tcPr>
          <w:p w14:paraId="0425B3F6"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r>
      <w:tr w:rsidR="00FD2A19" w:rsidRPr="00757D97" w14:paraId="7B3121E5" w14:textId="77777777" w:rsidTr="00885E12">
        <w:tc>
          <w:tcPr>
            <w:tcW w:w="8976" w:type="dxa"/>
            <w:gridSpan w:val="7"/>
            <w:tcBorders>
              <w:top w:val="single" w:sz="4" w:space="0" w:color="auto"/>
              <w:left w:val="single" w:sz="4" w:space="0" w:color="auto"/>
              <w:bottom w:val="single" w:sz="4" w:space="0" w:color="auto"/>
              <w:right w:val="single" w:sz="4" w:space="0" w:color="auto"/>
            </w:tcBorders>
          </w:tcPr>
          <w:p w14:paraId="7C23C191"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Valor líquido desembolsado</w:t>
            </w:r>
          </w:p>
        </w:tc>
        <w:tc>
          <w:tcPr>
            <w:tcW w:w="1358" w:type="dxa"/>
            <w:tcBorders>
              <w:top w:val="single" w:sz="4" w:space="0" w:color="auto"/>
              <w:left w:val="single" w:sz="4" w:space="0" w:color="auto"/>
              <w:bottom w:val="single" w:sz="4" w:space="0" w:color="auto"/>
              <w:right w:val="single" w:sz="4" w:space="0" w:color="auto"/>
            </w:tcBorders>
          </w:tcPr>
          <w:p w14:paraId="02C5D961"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r>
      <w:tr w:rsidR="00FD2A19" w:rsidRPr="00757D97" w14:paraId="0DA79025" w14:textId="77777777" w:rsidTr="00885E12">
        <w:tc>
          <w:tcPr>
            <w:tcW w:w="8976" w:type="dxa"/>
            <w:gridSpan w:val="7"/>
            <w:tcBorders>
              <w:top w:val="single" w:sz="4" w:space="0" w:color="auto"/>
              <w:left w:val="single" w:sz="4" w:space="0" w:color="auto"/>
              <w:bottom w:val="single" w:sz="4" w:space="0" w:color="auto"/>
              <w:right w:val="single" w:sz="4" w:space="0" w:color="auto"/>
            </w:tcBorders>
          </w:tcPr>
          <w:p w14:paraId="26EE4F39"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Saldo a destinar</w:t>
            </w:r>
          </w:p>
        </w:tc>
        <w:tc>
          <w:tcPr>
            <w:tcW w:w="1358" w:type="dxa"/>
            <w:tcBorders>
              <w:top w:val="single" w:sz="4" w:space="0" w:color="auto"/>
              <w:left w:val="single" w:sz="4" w:space="0" w:color="auto"/>
              <w:bottom w:val="single" w:sz="4" w:space="0" w:color="auto"/>
              <w:right w:val="single" w:sz="4" w:space="0" w:color="auto"/>
            </w:tcBorders>
          </w:tcPr>
          <w:p w14:paraId="1F620005" w14:textId="77777777" w:rsidR="00FD2A19" w:rsidRPr="00757D97" w:rsidRDefault="00FD2A19" w:rsidP="00AA3011">
            <w:pPr>
              <w:widowControl w:val="0"/>
              <w:spacing w:after="0" w:line="288" w:lineRule="auto"/>
              <w:contextualSpacing/>
              <w:jc w:val="center"/>
              <w:rPr>
                <w:rFonts w:ascii="Tahoma" w:hAnsi="Tahoma" w:cs="Tahoma"/>
                <w:sz w:val="21"/>
                <w:szCs w:val="21"/>
              </w:rPr>
            </w:pPr>
            <w:r w:rsidRPr="00757D97">
              <w:rPr>
                <w:rFonts w:ascii="Tahoma" w:hAnsi="Tahoma" w:cs="Tahoma"/>
                <w:sz w:val="21"/>
                <w:szCs w:val="21"/>
              </w:rPr>
              <w:t>[●]</w:t>
            </w:r>
          </w:p>
        </w:tc>
      </w:tr>
    </w:tbl>
    <w:p w14:paraId="70518420" w14:textId="77777777" w:rsidR="00FD2A19" w:rsidRPr="00757D97" w:rsidRDefault="00FD2A19" w:rsidP="00AA3011">
      <w:pPr>
        <w:widowControl w:val="0"/>
        <w:spacing w:after="0" w:line="288" w:lineRule="auto"/>
        <w:contextualSpacing/>
        <w:rPr>
          <w:rFonts w:ascii="Tahoma" w:hAnsi="Tahoma" w:cs="Tahoma"/>
          <w:smallCaps/>
          <w:sz w:val="21"/>
          <w:szCs w:val="21"/>
        </w:rPr>
      </w:pPr>
    </w:p>
    <w:p w14:paraId="0246B1AC" w14:textId="77777777" w:rsidR="00FD2A19" w:rsidRPr="00757D97" w:rsidRDefault="00FD2A19" w:rsidP="00AA3011">
      <w:pPr>
        <w:widowControl w:val="0"/>
        <w:spacing w:after="0" w:line="288" w:lineRule="auto"/>
        <w:contextualSpacing/>
        <w:jc w:val="left"/>
        <w:rPr>
          <w:rFonts w:ascii="Tahoma" w:hAnsi="Tahoma" w:cs="Tahoma"/>
          <w:sz w:val="21"/>
          <w:szCs w:val="21"/>
        </w:rPr>
      </w:pPr>
      <w:bookmarkStart w:id="189" w:name="_DV_M29"/>
      <w:bookmarkStart w:id="190" w:name="_DV_M30"/>
      <w:bookmarkStart w:id="191" w:name="_DV_M40"/>
      <w:bookmarkStart w:id="192" w:name="_DV_M43"/>
      <w:bookmarkStart w:id="193" w:name="_DV_M52"/>
      <w:bookmarkStart w:id="194" w:name="_DV_M56"/>
      <w:bookmarkStart w:id="195" w:name="_DV_M230"/>
      <w:bookmarkStart w:id="196" w:name="_DV_M144"/>
      <w:bookmarkStart w:id="197" w:name="_DV_M285"/>
      <w:bookmarkStart w:id="198" w:name="_DV_M286"/>
      <w:bookmarkStart w:id="199" w:name="_DV_M250"/>
      <w:bookmarkStart w:id="200" w:name="_DV_M251"/>
      <w:bookmarkStart w:id="201" w:name="_DV_M269"/>
      <w:bookmarkStart w:id="202" w:name="_DV_M270"/>
      <w:bookmarkStart w:id="203" w:name="_DV_M271"/>
      <w:bookmarkStart w:id="204" w:name="_DV_M240"/>
      <w:bookmarkStart w:id="205" w:name="_DV_M241"/>
      <w:bookmarkStart w:id="206" w:name="_DV_M242"/>
      <w:bookmarkStart w:id="207" w:name="_DV_M243"/>
      <w:bookmarkStart w:id="208" w:name="_DV_M244"/>
      <w:bookmarkStart w:id="209" w:name="_DV_M245"/>
      <w:bookmarkStart w:id="210" w:name="_DV_M246"/>
      <w:bookmarkStart w:id="211" w:name="_DV_M247"/>
      <w:bookmarkStart w:id="212" w:name="_DV_M249"/>
      <w:bookmarkStart w:id="213" w:name="_DV_M252"/>
      <w:bookmarkStart w:id="214" w:name="_DV_M253"/>
      <w:bookmarkStart w:id="215" w:name="_DV_M254"/>
      <w:bookmarkStart w:id="216" w:name="_DV_M255"/>
      <w:bookmarkStart w:id="217" w:name="_DV_M256"/>
      <w:bookmarkStart w:id="218" w:name="_DV_M257"/>
      <w:bookmarkStart w:id="219" w:name="_DV_M258"/>
      <w:bookmarkStart w:id="220" w:name="_DV_M259"/>
      <w:bookmarkStart w:id="221" w:name="_DV_M260"/>
      <w:bookmarkStart w:id="222" w:name="_DV_M261"/>
      <w:bookmarkStart w:id="223" w:name="_DV_M262"/>
      <w:bookmarkStart w:id="224" w:name="_DV_M263"/>
      <w:bookmarkStart w:id="225" w:name="_DV_M265"/>
      <w:bookmarkStart w:id="226" w:name="_DV_M266"/>
      <w:bookmarkStart w:id="227" w:name="_DV_M267"/>
      <w:bookmarkStart w:id="228" w:name="_DV_M268"/>
      <w:bookmarkStart w:id="229" w:name="_DV_M272"/>
      <w:bookmarkStart w:id="230" w:name="_DV_M273"/>
      <w:bookmarkStart w:id="231" w:name="_DV_M231"/>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2EE6EF0B" w14:textId="0FF2EBC6" w:rsidR="00FD2A19" w:rsidRPr="00757D97" w:rsidRDefault="00FD2A19" w:rsidP="00AA3011">
      <w:pPr>
        <w:spacing w:after="0" w:line="288" w:lineRule="auto"/>
        <w:jc w:val="left"/>
        <w:rPr>
          <w:rFonts w:ascii="Tahoma" w:hAnsi="Tahoma" w:cs="Tahoma"/>
          <w:b/>
          <w:smallCaps/>
          <w:sz w:val="21"/>
          <w:szCs w:val="21"/>
        </w:rPr>
      </w:pPr>
      <w:r w:rsidRPr="00757D97">
        <w:rPr>
          <w:rFonts w:ascii="Tahoma" w:hAnsi="Tahoma" w:cs="Tahoma"/>
          <w:smallCaps/>
          <w:sz w:val="21"/>
          <w:szCs w:val="21"/>
        </w:rPr>
        <w:br w:type="page"/>
      </w:r>
    </w:p>
    <w:p w14:paraId="2CEBD418" w14:textId="7821B2F0" w:rsidR="00F84E30" w:rsidRPr="00757D97" w:rsidRDefault="00F84E30" w:rsidP="00AA3011">
      <w:pPr>
        <w:pStyle w:val="Ttulo1"/>
        <w:keepNext w:val="0"/>
        <w:widowControl w:val="0"/>
        <w:spacing w:after="0" w:line="288" w:lineRule="auto"/>
        <w:contextualSpacing/>
        <w:jc w:val="center"/>
        <w:rPr>
          <w:rFonts w:ascii="Tahoma" w:hAnsi="Tahoma" w:cs="Tahoma"/>
          <w:b w:val="0"/>
          <w:smallCaps/>
          <w:sz w:val="21"/>
          <w:szCs w:val="21"/>
        </w:rPr>
      </w:pPr>
      <w:r w:rsidRPr="00757D97">
        <w:rPr>
          <w:rFonts w:ascii="Tahoma" w:hAnsi="Tahoma" w:cs="Tahoma"/>
          <w:smallCaps/>
          <w:sz w:val="21"/>
          <w:szCs w:val="21"/>
        </w:rPr>
        <w:lastRenderedPageBreak/>
        <w:t>Anexo II</w:t>
      </w:r>
      <w:r w:rsidR="00FD2A19" w:rsidRPr="00757D97">
        <w:rPr>
          <w:rFonts w:ascii="Tahoma" w:hAnsi="Tahoma" w:cs="Tahoma"/>
          <w:smallCaps/>
          <w:sz w:val="21"/>
          <w:szCs w:val="21"/>
        </w:rPr>
        <w:t>I</w:t>
      </w:r>
    </w:p>
    <w:p w14:paraId="7C54B478" w14:textId="77777777" w:rsidR="0024012F" w:rsidRPr="00757D97" w:rsidRDefault="0024012F" w:rsidP="00AA3011">
      <w:pPr>
        <w:widowControl w:val="0"/>
        <w:spacing w:after="0" w:line="288" w:lineRule="auto"/>
        <w:contextualSpacing/>
        <w:rPr>
          <w:rFonts w:ascii="Tahoma" w:hAnsi="Tahoma" w:cs="Tahoma"/>
          <w:sz w:val="21"/>
          <w:szCs w:val="21"/>
        </w:rPr>
      </w:pPr>
    </w:p>
    <w:p w14:paraId="6B4FF9EC" w14:textId="7F294999" w:rsidR="008E214E" w:rsidRPr="00757D97" w:rsidRDefault="008E214E" w:rsidP="00AA3011">
      <w:pPr>
        <w:widowControl w:val="0"/>
        <w:tabs>
          <w:tab w:val="left" w:pos="709"/>
        </w:tabs>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Cronograma de Pagamento</w:t>
      </w:r>
      <w:r w:rsidR="008D4ACD" w:rsidRPr="00757D97">
        <w:rPr>
          <w:rFonts w:ascii="Tahoma" w:hAnsi="Tahoma" w:cs="Tahoma"/>
          <w:smallCaps/>
          <w:sz w:val="21"/>
          <w:szCs w:val="21"/>
        </w:rPr>
        <w:t>s</w:t>
      </w:r>
    </w:p>
    <w:p w14:paraId="7633C96B" w14:textId="19A1B69A" w:rsidR="008E214E" w:rsidRPr="00757D97" w:rsidRDefault="008E214E" w:rsidP="00AA3011">
      <w:pPr>
        <w:widowControl w:val="0"/>
        <w:tabs>
          <w:tab w:val="left" w:pos="709"/>
        </w:tabs>
        <w:spacing w:after="0" w:line="288" w:lineRule="auto"/>
        <w:contextualSpacing/>
        <w:rPr>
          <w:rFonts w:ascii="Tahoma" w:hAnsi="Tahoma" w:cs="Tahoma"/>
          <w:sz w:val="21"/>
          <w:szCs w:val="21"/>
        </w:rPr>
      </w:pPr>
    </w:p>
    <w:tbl>
      <w:tblPr>
        <w:tblW w:w="6400" w:type="dxa"/>
        <w:jc w:val="center"/>
        <w:tblCellMar>
          <w:left w:w="70" w:type="dxa"/>
          <w:right w:w="70" w:type="dxa"/>
        </w:tblCellMar>
        <w:tblLook w:val="04A0" w:firstRow="1" w:lastRow="0" w:firstColumn="1" w:lastColumn="0" w:noHBand="0" w:noVBand="1"/>
      </w:tblPr>
      <w:tblGrid>
        <w:gridCol w:w="520"/>
        <w:gridCol w:w="2310"/>
        <w:gridCol w:w="1560"/>
        <w:gridCol w:w="2010"/>
      </w:tblGrid>
      <w:tr w:rsidR="000378C6" w:rsidRPr="000378C6" w14:paraId="72B0A586" w14:textId="77777777" w:rsidTr="0040629D">
        <w:trPr>
          <w:trHeight w:val="290"/>
          <w:jc w:val="center"/>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33180" w14:textId="7B5BF86D" w:rsidR="000378C6" w:rsidRPr="000378C6" w:rsidRDefault="000378C6" w:rsidP="00AA3011">
            <w:pPr>
              <w:spacing w:after="0" w:line="288" w:lineRule="auto"/>
              <w:jc w:val="center"/>
              <w:rPr>
                <w:rFonts w:ascii="Tahoma" w:hAnsi="Tahoma" w:cs="Tahoma"/>
                <w:b/>
                <w:bCs/>
                <w:smallCaps/>
                <w:color w:val="000000"/>
                <w:sz w:val="21"/>
                <w:szCs w:val="21"/>
              </w:rPr>
            </w:pPr>
            <w:r w:rsidRPr="000378C6">
              <w:rPr>
                <w:rFonts w:ascii="Tahoma" w:hAnsi="Tahoma" w:cs="Tahoma"/>
                <w:b/>
                <w:bCs/>
                <w:smallCaps/>
                <w:color w:val="000000"/>
                <w:sz w:val="21"/>
                <w:szCs w:val="21"/>
              </w:rPr>
              <w:t>N</w:t>
            </w:r>
            <w:r w:rsidRPr="00757D97">
              <w:rPr>
                <w:rFonts w:ascii="Tahoma" w:hAnsi="Tahoma" w:cs="Tahoma"/>
                <w:b/>
                <w:bCs/>
                <w:smallCaps/>
                <w:color w:val="000000"/>
                <w:sz w:val="21"/>
                <w:szCs w:val="21"/>
              </w:rPr>
              <w:t>º</w:t>
            </w:r>
          </w:p>
        </w:tc>
        <w:tc>
          <w:tcPr>
            <w:tcW w:w="2310" w:type="dxa"/>
            <w:tcBorders>
              <w:top w:val="single" w:sz="4" w:space="0" w:color="auto"/>
              <w:left w:val="nil"/>
              <w:bottom w:val="single" w:sz="4" w:space="0" w:color="auto"/>
              <w:right w:val="single" w:sz="4" w:space="0" w:color="auto"/>
            </w:tcBorders>
            <w:shd w:val="clear" w:color="auto" w:fill="auto"/>
            <w:noWrap/>
            <w:vAlign w:val="bottom"/>
            <w:hideMark/>
          </w:tcPr>
          <w:p w14:paraId="3E1EC05C" w14:textId="77777777" w:rsidR="000378C6" w:rsidRPr="000378C6" w:rsidRDefault="000378C6" w:rsidP="00AA3011">
            <w:pPr>
              <w:spacing w:after="0" w:line="288" w:lineRule="auto"/>
              <w:jc w:val="center"/>
              <w:rPr>
                <w:rFonts w:ascii="Tahoma" w:hAnsi="Tahoma" w:cs="Tahoma"/>
                <w:b/>
                <w:bCs/>
                <w:smallCaps/>
                <w:color w:val="000000"/>
                <w:sz w:val="21"/>
                <w:szCs w:val="21"/>
              </w:rPr>
            </w:pPr>
            <w:r w:rsidRPr="000378C6">
              <w:rPr>
                <w:rFonts w:ascii="Tahoma" w:hAnsi="Tahoma" w:cs="Tahoma"/>
                <w:b/>
                <w:bCs/>
                <w:smallCaps/>
                <w:color w:val="000000"/>
                <w:sz w:val="21"/>
                <w:szCs w:val="21"/>
              </w:rPr>
              <w:t>Data de Pagamento</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3CC6607D" w14:textId="77777777" w:rsidR="000378C6" w:rsidRPr="000378C6" w:rsidRDefault="000378C6" w:rsidP="00AA3011">
            <w:pPr>
              <w:spacing w:after="0" w:line="288" w:lineRule="auto"/>
              <w:jc w:val="center"/>
              <w:rPr>
                <w:rFonts w:ascii="Tahoma" w:hAnsi="Tahoma" w:cs="Tahoma"/>
                <w:b/>
                <w:bCs/>
                <w:smallCaps/>
                <w:color w:val="000000"/>
                <w:sz w:val="21"/>
                <w:szCs w:val="21"/>
              </w:rPr>
            </w:pPr>
            <w:r w:rsidRPr="000378C6">
              <w:rPr>
                <w:rFonts w:ascii="Tahoma" w:hAnsi="Tahoma" w:cs="Tahoma"/>
                <w:b/>
                <w:bCs/>
                <w:smallCaps/>
                <w:color w:val="000000"/>
                <w:sz w:val="21"/>
                <w:szCs w:val="21"/>
              </w:rPr>
              <w:t>Tai</w:t>
            </w:r>
          </w:p>
        </w:tc>
        <w:tc>
          <w:tcPr>
            <w:tcW w:w="2010" w:type="dxa"/>
            <w:tcBorders>
              <w:top w:val="single" w:sz="4" w:space="0" w:color="auto"/>
              <w:left w:val="nil"/>
              <w:bottom w:val="single" w:sz="4" w:space="0" w:color="auto"/>
              <w:right w:val="single" w:sz="4" w:space="0" w:color="auto"/>
            </w:tcBorders>
            <w:shd w:val="clear" w:color="auto" w:fill="auto"/>
            <w:noWrap/>
            <w:vAlign w:val="bottom"/>
            <w:hideMark/>
          </w:tcPr>
          <w:p w14:paraId="217077CD" w14:textId="77777777" w:rsidR="000378C6" w:rsidRPr="000378C6" w:rsidRDefault="000378C6" w:rsidP="00AA3011">
            <w:pPr>
              <w:spacing w:after="0" w:line="288" w:lineRule="auto"/>
              <w:jc w:val="center"/>
              <w:rPr>
                <w:rFonts w:ascii="Tahoma" w:hAnsi="Tahoma" w:cs="Tahoma"/>
                <w:b/>
                <w:bCs/>
                <w:smallCaps/>
                <w:color w:val="000000"/>
                <w:sz w:val="21"/>
                <w:szCs w:val="21"/>
              </w:rPr>
            </w:pPr>
            <w:r w:rsidRPr="000378C6">
              <w:rPr>
                <w:rFonts w:ascii="Tahoma" w:hAnsi="Tahoma" w:cs="Tahoma"/>
                <w:b/>
                <w:bCs/>
                <w:smallCaps/>
                <w:color w:val="000000"/>
                <w:sz w:val="21"/>
                <w:szCs w:val="21"/>
              </w:rPr>
              <w:t>Incorpora Juros?</w:t>
            </w:r>
          </w:p>
        </w:tc>
      </w:tr>
      <w:tr w:rsidR="000378C6" w:rsidRPr="000378C6" w14:paraId="03A99AB7" w14:textId="77777777" w:rsidTr="0040629D">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DCAEC67"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1</w:t>
            </w:r>
          </w:p>
        </w:tc>
        <w:tc>
          <w:tcPr>
            <w:tcW w:w="2310" w:type="dxa"/>
            <w:tcBorders>
              <w:top w:val="nil"/>
              <w:left w:val="nil"/>
              <w:bottom w:val="single" w:sz="4" w:space="0" w:color="auto"/>
              <w:right w:val="single" w:sz="4" w:space="0" w:color="auto"/>
            </w:tcBorders>
            <w:shd w:val="clear" w:color="auto" w:fill="auto"/>
            <w:noWrap/>
            <w:vAlign w:val="bottom"/>
            <w:hideMark/>
          </w:tcPr>
          <w:p w14:paraId="6CDC2CD1"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21/09/2022</w:t>
            </w:r>
          </w:p>
        </w:tc>
        <w:tc>
          <w:tcPr>
            <w:tcW w:w="1560" w:type="dxa"/>
            <w:tcBorders>
              <w:top w:val="nil"/>
              <w:left w:val="nil"/>
              <w:bottom w:val="single" w:sz="4" w:space="0" w:color="auto"/>
              <w:right w:val="single" w:sz="4" w:space="0" w:color="auto"/>
            </w:tcBorders>
            <w:shd w:val="clear" w:color="auto" w:fill="auto"/>
            <w:noWrap/>
            <w:vAlign w:val="bottom"/>
            <w:hideMark/>
          </w:tcPr>
          <w:p w14:paraId="55B04270"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0,6432%</w:t>
            </w:r>
          </w:p>
        </w:tc>
        <w:tc>
          <w:tcPr>
            <w:tcW w:w="2010" w:type="dxa"/>
            <w:tcBorders>
              <w:top w:val="nil"/>
              <w:left w:val="nil"/>
              <w:bottom w:val="single" w:sz="4" w:space="0" w:color="auto"/>
              <w:right w:val="single" w:sz="4" w:space="0" w:color="auto"/>
            </w:tcBorders>
            <w:shd w:val="clear" w:color="auto" w:fill="auto"/>
            <w:noWrap/>
            <w:vAlign w:val="bottom"/>
            <w:hideMark/>
          </w:tcPr>
          <w:p w14:paraId="65F1ADE8"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NÃO</w:t>
            </w:r>
          </w:p>
        </w:tc>
      </w:tr>
      <w:tr w:rsidR="000378C6" w:rsidRPr="000378C6" w14:paraId="608A2543" w14:textId="77777777" w:rsidTr="0040629D">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CA11482"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2</w:t>
            </w:r>
          </w:p>
        </w:tc>
        <w:tc>
          <w:tcPr>
            <w:tcW w:w="2310" w:type="dxa"/>
            <w:tcBorders>
              <w:top w:val="nil"/>
              <w:left w:val="nil"/>
              <w:bottom w:val="single" w:sz="4" w:space="0" w:color="auto"/>
              <w:right w:val="single" w:sz="4" w:space="0" w:color="auto"/>
            </w:tcBorders>
            <w:shd w:val="clear" w:color="auto" w:fill="auto"/>
            <w:noWrap/>
            <w:vAlign w:val="bottom"/>
            <w:hideMark/>
          </w:tcPr>
          <w:p w14:paraId="6A9C7147"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21/03/2023</w:t>
            </w:r>
          </w:p>
        </w:tc>
        <w:tc>
          <w:tcPr>
            <w:tcW w:w="1560" w:type="dxa"/>
            <w:tcBorders>
              <w:top w:val="nil"/>
              <w:left w:val="nil"/>
              <w:bottom w:val="single" w:sz="4" w:space="0" w:color="auto"/>
              <w:right w:val="single" w:sz="4" w:space="0" w:color="auto"/>
            </w:tcBorders>
            <w:shd w:val="clear" w:color="auto" w:fill="auto"/>
            <w:noWrap/>
            <w:vAlign w:val="bottom"/>
            <w:hideMark/>
          </w:tcPr>
          <w:p w14:paraId="0EB29786"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33,3179%</w:t>
            </w:r>
          </w:p>
        </w:tc>
        <w:tc>
          <w:tcPr>
            <w:tcW w:w="2010" w:type="dxa"/>
            <w:tcBorders>
              <w:top w:val="nil"/>
              <w:left w:val="nil"/>
              <w:bottom w:val="single" w:sz="4" w:space="0" w:color="auto"/>
              <w:right w:val="single" w:sz="4" w:space="0" w:color="auto"/>
            </w:tcBorders>
            <w:shd w:val="clear" w:color="auto" w:fill="auto"/>
            <w:noWrap/>
            <w:vAlign w:val="bottom"/>
            <w:hideMark/>
          </w:tcPr>
          <w:p w14:paraId="746BA447"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NÃO</w:t>
            </w:r>
          </w:p>
        </w:tc>
      </w:tr>
      <w:tr w:rsidR="000378C6" w:rsidRPr="000378C6" w14:paraId="5F8690D6" w14:textId="77777777" w:rsidTr="0040629D">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EC463B7"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3</w:t>
            </w:r>
          </w:p>
        </w:tc>
        <w:tc>
          <w:tcPr>
            <w:tcW w:w="2310" w:type="dxa"/>
            <w:tcBorders>
              <w:top w:val="nil"/>
              <w:left w:val="nil"/>
              <w:bottom w:val="single" w:sz="4" w:space="0" w:color="auto"/>
              <w:right w:val="single" w:sz="4" w:space="0" w:color="auto"/>
            </w:tcBorders>
            <w:shd w:val="clear" w:color="auto" w:fill="auto"/>
            <w:noWrap/>
            <w:vAlign w:val="bottom"/>
            <w:hideMark/>
          </w:tcPr>
          <w:p w14:paraId="3F323E4B"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21/09/2023</w:t>
            </w:r>
          </w:p>
        </w:tc>
        <w:tc>
          <w:tcPr>
            <w:tcW w:w="1560" w:type="dxa"/>
            <w:tcBorders>
              <w:top w:val="nil"/>
              <w:left w:val="nil"/>
              <w:bottom w:val="single" w:sz="4" w:space="0" w:color="auto"/>
              <w:right w:val="single" w:sz="4" w:space="0" w:color="auto"/>
            </w:tcBorders>
            <w:shd w:val="clear" w:color="auto" w:fill="auto"/>
            <w:noWrap/>
            <w:vAlign w:val="bottom"/>
            <w:hideMark/>
          </w:tcPr>
          <w:p w14:paraId="058CA2C9"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0,6519%</w:t>
            </w:r>
          </w:p>
        </w:tc>
        <w:tc>
          <w:tcPr>
            <w:tcW w:w="2010" w:type="dxa"/>
            <w:tcBorders>
              <w:top w:val="nil"/>
              <w:left w:val="nil"/>
              <w:bottom w:val="single" w:sz="4" w:space="0" w:color="auto"/>
              <w:right w:val="single" w:sz="4" w:space="0" w:color="auto"/>
            </w:tcBorders>
            <w:shd w:val="clear" w:color="auto" w:fill="auto"/>
            <w:noWrap/>
            <w:vAlign w:val="bottom"/>
            <w:hideMark/>
          </w:tcPr>
          <w:p w14:paraId="7F4D9CD5"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NÃO</w:t>
            </w:r>
          </w:p>
        </w:tc>
      </w:tr>
      <w:tr w:rsidR="000378C6" w:rsidRPr="000378C6" w14:paraId="133DE79C" w14:textId="77777777" w:rsidTr="0040629D">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86F4C84"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4</w:t>
            </w:r>
          </w:p>
        </w:tc>
        <w:tc>
          <w:tcPr>
            <w:tcW w:w="2310" w:type="dxa"/>
            <w:tcBorders>
              <w:top w:val="nil"/>
              <w:left w:val="nil"/>
              <w:bottom w:val="single" w:sz="4" w:space="0" w:color="auto"/>
              <w:right w:val="single" w:sz="4" w:space="0" w:color="auto"/>
            </w:tcBorders>
            <w:shd w:val="clear" w:color="auto" w:fill="auto"/>
            <w:noWrap/>
            <w:vAlign w:val="bottom"/>
            <w:hideMark/>
          </w:tcPr>
          <w:p w14:paraId="70D73792"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21/03/2024</w:t>
            </w:r>
          </w:p>
        </w:tc>
        <w:tc>
          <w:tcPr>
            <w:tcW w:w="1560" w:type="dxa"/>
            <w:tcBorders>
              <w:top w:val="nil"/>
              <w:left w:val="nil"/>
              <w:bottom w:val="single" w:sz="4" w:space="0" w:color="auto"/>
              <w:right w:val="single" w:sz="4" w:space="0" w:color="auto"/>
            </w:tcBorders>
            <w:shd w:val="clear" w:color="auto" w:fill="auto"/>
            <w:noWrap/>
            <w:vAlign w:val="bottom"/>
            <w:hideMark/>
          </w:tcPr>
          <w:p w14:paraId="0B7BD128"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49,9872%</w:t>
            </w:r>
          </w:p>
        </w:tc>
        <w:tc>
          <w:tcPr>
            <w:tcW w:w="2010" w:type="dxa"/>
            <w:tcBorders>
              <w:top w:val="nil"/>
              <w:left w:val="nil"/>
              <w:bottom w:val="single" w:sz="4" w:space="0" w:color="auto"/>
              <w:right w:val="single" w:sz="4" w:space="0" w:color="auto"/>
            </w:tcBorders>
            <w:shd w:val="clear" w:color="auto" w:fill="auto"/>
            <w:noWrap/>
            <w:vAlign w:val="bottom"/>
            <w:hideMark/>
          </w:tcPr>
          <w:p w14:paraId="28139B6A"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NÃO</w:t>
            </w:r>
          </w:p>
        </w:tc>
      </w:tr>
      <w:tr w:rsidR="000378C6" w:rsidRPr="000378C6" w14:paraId="271807E6" w14:textId="77777777" w:rsidTr="0040629D">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8EB04B1"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5</w:t>
            </w:r>
          </w:p>
        </w:tc>
        <w:tc>
          <w:tcPr>
            <w:tcW w:w="2310" w:type="dxa"/>
            <w:tcBorders>
              <w:top w:val="nil"/>
              <w:left w:val="nil"/>
              <w:bottom w:val="single" w:sz="4" w:space="0" w:color="auto"/>
              <w:right w:val="single" w:sz="4" w:space="0" w:color="auto"/>
            </w:tcBorders>
            <w:shd w:val="clear" w:color="auto" w:fill="auto"/>
            <w:noWrap/>
            <w:vAlign w:val="bottom"/>
            <w:hideMark/>
          </w:tcPr>
          <w:p w14:paraId="7B1FDCE7"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23/09/2024</w:t>
            </w:r>
          </w:p>
        </w:tc>
        <w:tc>
          <w:tcPr>
            <w:tcW w:w="1560" w:type="dxa"/>
            <w:tcBorders>
              <w:top w:val="nil"/>
              <w:left w:val="nil"/>
              <w:bottom w:val="single" w:sz="4" w:space="0" w:color="auto"/>
              <w:right w:val="single" w:sz="4" w:space="0" w:color="auto"/>
            </w:tcBorders>
            <w:shd w:val="clear" w:color="auto" w:fill="auto"/>
            <w:noWrap/>
            <w:vAlign w:val="bottom"/>
            <w:hideMark/>
          </w:tcPr>
          <w:p w14:paraId="106A8B9F"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0,6874%</w:t>
            </w:r>
          </w:p>
        </w:tc>
        <w:tc>
          <w:tcPr>
            <w:tcW w:w="2010" w:type="dxa"/>
            <w:tcBorders>
              <w:top w:val="nil"/>
              <w:left w:val="nil"/>
              <w:bottom w:val="single" w:sz="4" w:space="0" w:color="auto"/>
              <w:right w:val="single" w:sz="4" w:space="0" w:color="auto"/>
            </w:tcBorders>
            <w:shd w:val="clear" w:color="auto" w:fill="auto"/>
            <w:noWrap/>
            <w:vAlign w:val="bottom"/>
            <w:hideMark/>
          </w:tcPr>
          <w:p w14:paraId="627B166C"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NÃO</w:t>
            </w:r>
          </w:p>
        </w:tc>
      </w:tr>
      <w:tr w:rsidR="000378C6" w:rsidRPr="000378C6" w14:paraId="721B5590" w14:textId="77777777" w:rsidTr="0040629D">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FF3D426"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6</w:t>
            </w:r>
          </w:p>
        </w:tc>
        <w:tc>
          <w:tcPr>
            <w:tcW w:w="2310" w:type="dxa"/>
            <w:tcBorders>
              <w:top w:val="nil"/>
              <w:left w:val="nil"/>
              <w:bottom w:val="single" w:sz="4" w:space="0" w:color="auto"/>
              <w:right w:val="single" w:sz="4" w:space="0" w:color="auto"/>
            </w:tcBorders>
            <w:shd w:val="clear" w:color="auto" w:fill="auto"/>
            <w:noWrap/>
            <w:vAlign w:val="bottom"/>
            <w:hideMark/>
          </w:tcPr>
          <w:p w14:paraId="281EAE97"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21/03/2025</w:t>
            </w:r>
          </w:p>
        </w:tc>
        <w:tc>
          <w:tcPr>
            <w:tcW w:w="1560" w:type="dxa"/>
            <w:tcBorders>
              <w:top w:val="nil"/>
              <w:left w:val="nil"/>
              <w:bottom w:val="single" w:sz="4" w:space="0" w:color="auto"/>
              <w:right w:val="single" w:sz="4" w:space="0" w:color="auto"/>
            </w:tcBorders>
            <w:shd w:val="clear" w:color="auto" w:fill="auto"/>
            <w:noWrap/>
            <w:vAlign w:val="bottom"/>
            <w:hideMark/>
          </w:tcPr>
          <w:p w14:paraId="3C1CA934"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100,0000%</w:t>
            </w:r>
          </w:p>
        </w:tc>
        <w:tc>
          <w:tcPr>
            <w:tcW w:w="2010" w:type="dxa"/>
            <w:tcBorders>
              <w:top w:val="nil"/>
              <w:left w:val="nil"/>
              <w:bottom w:val="single" w:sz="4" w:space="0" w:color="auto"/>
              <w:right w:val="single" w:sz="4" w:space="0" w:color="auto"/>
            </w:tcBorders>
            <w:shd w:val="clear" w:color="auto" w:fill="auto"/>
            <w:noWrap/>
            <w:vAlign w:val="bottom"/>
            <w:hideMark/>
          </w:tcPr>
          <w:p w14:paraId="3293FB45" w14:textId="77777777" w:rsidR="000378C6" w:rsidRPr="000378C6" w:rsidRDefault="000378C6" w:rsidP="00AA3011">
            <w:pPr>
              <w:spacing w:after="0" w:line="288" w:lineRule="auto"/>
              <w:jc w:val="center"/>
              <w:rPr>
                <w:rFonts w:ascii="Tahoma" w:hAnsi="Tahoma" w:cs="Tahoma"/>
                <w:color w:val="000000"/>
                <w:sz w:val="21"/>
                <w:szCs w:val="21"/>
              </w:rPr>
            </w:pPr>
            <w:r w:rsidRPr="000378C6">
              <w:rPr>
                <w:rFonts w:ascii="Tahoma" w:hAnsi="Tahoma" w:cs="Tahoma"/>
                <w:color w:val="000000"/>
                <w:sz w:val="21"/>
                <w:szCs w:val="21"/>
              </w:rPr>
              <w:t>NÃO</w:t>
            </w:r>
          </w:p>
        </w:tc>
      </w:tr>
    </w:tbl>
    <w:p w14:paraId="6BE6E199" w14:textId="13699881" w:rsidR="000378C6" w:rsidRPr="00757D97" w:rsidRDefault="000378C6" w:rsidP="00AA3011">
      <w:pPr>
        <w:widowControl w:val="0"/>
        <w:tabs>
          <w:tab w:val="left" w:pos="709"/>
        </w:tabs>
        <w:spacing w:after="0" w:line="288" w:lineRule="auto"/>
        <w:contextualSpacing/>
        <w:jc w:val="center"/>
        <w:rPr>
          <w:rFonts w:ascii="Tahoma" w:hAnsi="Tahoma" w:cs="Tahoma"/>
          <w:sz w:val="21"/>
          <w:szCs w:val="21"/>
        </w:rPr>
      </w:pPr>
    </w:p>
    <w:p w14:paraId="550C5252" w14:textId="77777777" w:rsidR="000378C6" w:rsidRPr="00757D97" w:rsidRDefault="000378C6" w:rsidP="00AA3011">
      <w:pPr>
        <w:widowControl w:val="0"/>
        <w:tabs>
          <w:tab w:val="left" w:pos="709"/>
        </w:tabs>
        <w:spacing w:after="0" w:line="288" w:lineRule="auto"/>
        <w:contextualSpacing/>
        <w:rPr>
          <w:rFonts w:ascii="Tahoma" w:hAnsi="Tahoma" w:cs="Tahoma"/>
          <w:sz w:val="21"/>
          <w:szCs w:val="21"/>
        </w:rPr>
      </w:pPr>
    </w:p>
    <w:p w14:paraId="55227B65" w14:textId="77777777" w:rsidR="0040629D" w:rsidRPr="00757D97" w:rsidRDefault="00250FF1" w:rsidP="00AA3011">
      <w:pPr>
        <w:spacing w:after="0" w:line="288" w:lineRule="auto"/>
        <w:jc w:val="left"/>
        <w:rPr>
          <w:rFonts w:ascii="Tahoma" w:hAnsi="Tahoma" w:cs="Tahoma"/>
          <w:smallCaps/>
          <w:sz w:val="21"/>
          <w:szCs w:val="21"/>
        </w:rPr>
        <w:sectPr w:rsidR="0040629D" w:rsidRPr="00757D97" w:rsidSect="00770B9B">
          <w:pgSz w:w="11907" w:h="16840" w:code="9"/>
          <w:pgMar w:top="1701" w:right="1701" w:bottom="1418" w:left="1701" w:header="720" w:footer="720" w:gutter="0"/>
          <w:cols w:space="720"/>
          <w:titlePg/>
          <w:docGrid w:linePitch="354"/>
        </w:sectPr>
      </w:pPr>
      <w:r w:rsidRPr="00757D97">
        <w:rPr>
          <w:rFonts w:ascii="Tahoma" w:hAnsi="Tahoma" w:cs="Tahoma"/>
          <w:smallCaps/>
          <w:sz w:val="21"/>
          <w:szCs w:val="21"/>
        </w:rPr>
        <w:br w:type="page"/>
      </w:r>
    </w:p>
    <w:p w14:paraId="0851EC12" w14:textId="00872C5D" w:rsidR="00250FF1" w:rsidRPr="00757D97" w:rsidRDefault="00250FF1" w:rsidP="00AA3011">
      <w:pPr>
        <w:spacing w:after="0" w:line="288" w:lineRule="auto"/>
        <w:jc w:val="left"/>
        <w:rPr>
          <w:rFonts w:ascii="Tahoma" w:hAnsi="Tahoma" w:cs="Tahoma"/>
          <w:smallCaps/>
          <w:sz w:val="21"/>
          <w:szCs w:val="21"/>
        </w:rPr>
      </w:pPr>
    </w:p>
    <w:p w14:paraId="70FB45DD" w14:textId="0E29D430" w:rsidR="00250FF1" w:rsidRPr="00757D97" w:rsidRDefault="00250FF1" w:rsidP="00AA3011">
      <w:pPr>
        <w:pStyle w:val="Ttulo1"/>
        <w:keepNext w:val="0"/>
        <w:widowControl w:val="0"/>
        <w:spacing w:after="0" w:line="288" w:lineRule="auto"/>
        <w:contextualSpacing/>
        <w:jc w:val="center"/>
        <w:rPr>
          <w:rFonts w:ascii="Tahoma" w:hAnsi="Tahoma" w:cs="Tahoma"/>
          <w:b w:val="0"/>
          <w:smallCaps/>
          <w:sz w:val="21"/>
          <w:szCs w:val="21"/>
        </w:rPr>
      </w:pPr>
      <w:r w:rsidRPr="00757D97">
        <w:rPr>
          <w:rFonts w:ascii="Tahoma" w:hAnsi="Tahoma" w:cs="Tahoma"/>
          <w:smallCaps/>
          <w:sz w:val="21"/>
          <w:szCs w:val="21"/>
        </w:rPr>
        <w:t>Anexo IV</w:t>
      </w:r>
    </w:p>
    <w:p w14:paraId="72B42EBC" w14:textId="77777777" w:rsidR="00250FF1" w:rsidRPr="00757D97" w:rsidRDefault="00250FF1" w:rsidP="00AA3011">
      <w:pPr>
        <w:widowControl w:val="0"/>
        <w:spacing w:after="0" w:line="288" w:lineRule="auto"/>
        <w:contextualSpacing/>
        <w:rPr>
          <w:rFonts w:ascii="Tahoma" w:hAnsi="Tahoma" w:cs="Tahoma"/>
          <w:sz w:val="21"/>
          <w:szCs w:val="21"/>
        </w:rPr>
      </w:pPr>
    </w:p>
    <w:p w14:paraId="0571E174" w14:textId="7B07C5F5" w:rsidR="00250FF1" w:rsidRPr="00757D97" w:rsidRDefault="00BD6CB0" w:rsidP="00AA3011">
      <w:pPr>
        <w:widowControl w:val="0"/>
        <w:tabs>
          <w:tab w:val="left" w:pos="709"/>
        </w:tabs>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Tabela de Despesas</w:t>
      </w:r>
    </w:p>
    <w:p w14:paraId="72140049" w14:textId="33F75EF9" w:rsidR="00527CC8" w:rsidRPr="00757D97" w:rsidRDefault="00527CC8" w:rsidP="00AA3011">
      <w:pPr>
        <w:spacing w:after="0" w:line="288" w:lineRule="auto"/>
        <w:contextualSpacing/>
        <w:jc w:val="left"/>
        <w:rPr>
          <w:rFonts w:ascii="Tahoma" w:hAnsi="Tahoma" w:cs="Tahoma"/>
          <w:smallCaps/>
          <w:sz w:val="21"/>
          <w:szCs w:val="21"/>
        </w:rPr>
      </w:pPr>
    </w:p>
    <w:p w14:paraId="34034AFA" w14:textId="02F2225B" w:rsidR="00225376" w:rsidRPr="00757D97" w:rsidRDefault="0040629D" w:rsidP="00AA3011">
      <w:pPr>
        <w:spacing w:after="0" w:line="288" w:lineRule="auto"/>
        <w:contextualSpacing/>
        <w:jc w:val="center"/>
        <w:rPr>
          <w:rFonts w:ascii="Tahoma" w:hAnsi="Tahoma" w:cs="Tahoma"/>
          <w:sz w:val="21"/>
          <w:szCs w:val="21"/>
        </w:rPr>
      </w:pPr>
      <w:r w:rsidRPr="00757D97">
        <w:rPr>
          <w:rFonts w:ascii="Tahoma" w:hAnsi="Tahoma" w:cs="Tahoma"/>
          <w:noProof/>
          <w:sz w:val="21"/>
          <w:szCs w:val="21"/>
        </w:rPr>
        <w:drawing>
          <wp:inline distT="0" distB="0" distL="0" distR="0" wp14:anchorId="10741C58" wp14:editId="044BD431">
            <wp:extent cx="8712835" cy="2914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12835" cy="2914650"/>
                    </a:xfrm>
                    <a:prstGeom prst="rect">
                      <a:avLst/>
                    </a:prstGeom>
                    <a:noFill/>
                    <a:ln>
                      <a:noFill/>
                    </a:ln>
                  </pic:spPr>
                </pic:pic>
              </a:graphicData>
            </a:graphic>
          </wp:inline>
        </w:drawing>
      </w:r>
    </w:p>
    <w:p w14:paraId="6DE3564E" w14:textId="77777777" w:rsidR="00225376" w:rsidRPr="00757D97" w:rsidRDefault="00225376" w:rsidP="00AA3011">
      <w:pPr>
        <w:spacing w:after="0" w:line="288" w:lineRule="auto"/>
        <w:contextualSpacing/>
        <w:jc w:val="left"/>
        <w:rPr>
          <w:rFonts w:ascii="Tahoma" w:hAnsi="Tahoma" w:cs="Tahoma"/>
          <w:smallCaps/>
          <w:sz w:val="21"/>
          <w:szCs w:val="21"/>
        </w:rPr>
      </w:pPr>
    </w:p>
    <w:p w14:paraId="26E4C682" w14:textId="77777777" w:rsidR="0040629D" w:rsidRPr="00757D97" w:rsidRDefault="00527CC8" w:rsidP="00AA3011">
      <w:pPr>
        <w:spacing w:after="0" w:line="288" w:lineRule="auto"/>
        <w:jc w:val="left"/>
        <w:rPr>
          <w:rFonts w:ascii="Tahoma" w:hAnsi="Tahoma" w:cs="Tahoma"/>
          <w:smallCaps/>
          <w:sz w:val="21"/>
          <w:szCs w:val="21"/>
        </w:rPr>
        <w:sectPr w:rsidR="0040629D" w:rsidRPr="00757D97" w:rsidSect="0040629D">
          <w:pgSz w:w="16840" w:h="11907" w:orient="landscape" w:code="9"/>
          <w:pgMar w:top="1701" w:right="1701" w:bottom="1701" w:left="1418" w:header="720" w:footer="720" w:gutter="0"/>
          <w:cols w:space="720"/>
          <w:titlePg/>
          <w:docGrid w:linePitch="354"/>
        </w:sectPr>
      </w:pPr>
      <w:r w:rsidRPr="00757D97">
        <w:rPr>
          <w:rFonts w:ascii="Tahoma" w:hAnsi="Tahoma" w:cs="Tahoma"/>
          <w:smallCaps/>
          <w:sz w:val="21"/>
          <w:szCs w:val="21"/>
        </w:rPr>
        <w:br w:type="page"/>
      </w:r>
    </w:p>
    <w:p w14:paraId="3B24A39D" w14:textId="59A15B61" w:rsidR="00527CC8" w:rsidRPr="00757D97" w:rsidRDefault="00527CC8" w:rsidP="00AA3011">
      <w:pPr>
        <w:pStyle w:val="Ttulo1"/>
        <w:keepNext w:val="0"/>
        <w:widowControl w:val="0"/>
        <w:spacing w:after="0" w:line="288" w:lineRule="auto"/>
        <w:contextualSpacing/>
        <w:jc w:val="center"/>
        <w:rPr>
          <w:rFonts w:ascii="Tahoma" w:hAnsi="Tahoma" w:cs="Tahoma"/>
          <w:b w:val="0"/>
          <w:smallCaps/>
          <w:sz w:val="21"/>
          <w:szCs w:val="21"/>
        </w:rPr>
      </w:pPr>
      <w:r w:rsidRPr="00757D97">
        <w:rPr>
          <w:rFonts w:ascii="Tahoma" w:hAnsi="Tahoma" w:cs="Tahoma"/>
          <w:smallCaps/>
          <w:sz w:val="21"/>
          <w:szCs w:val="21"/>
        </w:rPr>
        <w:lastRenderedPageBreak/>
        <w:t>Anexo V</w:t>
      </w:r>
    </w:p>
    <w:p w14:paraId="07A598A1" w14:textId="77777777" w:rsidR="00527CC8" w:rsidRPr="00757D97" w:rsidRDefault="00527CC8" w:rsidP="00AA3011">
      <w:pPr>
        <w:widowControl w:val="0"/>
        <w:spacing w:after="0" w:line="288" w:lineRule="auto"/>
        <w:contextualSpacing/>
        <w:rPr>
          <w:rFonts w:ascii="Tahoma" w:hAnsi="Tahoma" w:cs="Tahoma"/>
          <w:sz w:val="21"/>
          <w:szCs w:val="21"/>
        </w:rPr>
      </w:pPr>
    </w:p>
    <w:p w14:paraId="76DCFCC0" w14:textId="0DC665CE" w:rsidR="00527CC8" w:rsidRPr="00757D97" w:rsidRDefault="00527CC8" w:rsidP="00AA3011">
      <w:pPr>
        <w:widowControl w:val="0"/>
        <w:tabs>
          <w:tab w:val="left" w:pos="709"/>
        </w:tabs>
        <w:spacing w:after="0" w:line="288" w:lineRule="auto"/>
        <w:contextualSpacing/>
        <w:jc w:val="center"/>
        <w:rPr>
          <w:rFonts w:ascii="Tahoma" w:hAnsi="Tahoma" w:cs="Tahoma"/>
          <w:smallCaps/>
          <w:sz w:val="21"/>
          <w:szCs w:val="21"/>
        </w:rPr>
      </w:pPr>
      <w:r w:rsidRPr="00757D97">
        <w:rPr>
          <w:rFonts w:ascii="Tahoma" w:hAnsi="Tahoma" w:cs="Tahoma"/>
          <w:smallCaps/>
          <w:sz w:val="21"/>
          <w:szCs w:val="21"/>
        </w:rPr>
        <w:t>Lista de Produtores Rurais Elegíveis</w:t>
      </w:r>
    </w:p>
    <w:p w14:paraId="71EFA41B" w14:textId="223811FB" w:rsidR="00802468" w:rsidRPr="00757D97" w:rsidRDefault="00802468" w:rsidP="00AA3011">
      <w:pPr>
        <w:widowControl w:val="0"/>
        <w:tabs>
          <w:tab w:val="left" w:pos="709"/>
        </w:tabs>
        <w:spacing w:after="0" w:line="288" w:lineRule="auto"/>
        <w:contextualSpacing/>
        <w:rPr>
          <w:rFonts w:ascii="Tahoma" w:hAnsi="Tahoma" w:cs="Tahoma"/>
          <w:sz w:val="21"/>
          <w:szCs w:val="21"/>
        </w:rPr>
      </w:pPr>
    </w:p>
    <w:tbl>
      <w:tblPr>
        <w:tblStyle w:val="Tabelacomgrade"/>
        <w:tblW w:w="0" w:type="auto"/>
        <w:tblLook w:val="04A0" w:firstRow="1" w:lastRow="0" w:firstColumn="1" w:lastColumn="0" w:noHBand="0" w:noVBand="1"/>
      </w:tblPr>
      <w:tblGrid>
        <w:gridCol w:w="3289"/>
        <w:gridCol w:w="1564"/>
        <w:gridCol w:w="1846"/>
        <w:gridCol w:w="1796"/>
      </w:tblGrid>
      <w:tr w:rsidR="00AA3011" w:rsidRPr="00757D97" w14:paraId="0DA20B71" w14:textId="77777777" w:rsidTr="00A46429">
        <w:trPr>
          <w:trHeight w:val="290"/>
        </w:trPr>
        <w:tc>
          <w:tcPr>
            <w:tcW w:w="3920" w:type="dxa"/>
            <w:noWrap/>
            <w:hideMark/>
          </w:tcPr>
          <w:p w14:paraId="358A2BEA" w14:textId="261291FA" w:rsidR="00A46429" w:rsidRPr="00757D97" w:rsidRDefault="00A46429" w:rsidP="00AA3011">
            <w:pPr>
              <w:widowControl w:val="0"/>
              <w:tabs>
                <w:tab w:val="left" w:pos="709"/>
              </w:tabs>
              <w:spacing w:after="0" w:line="288" w:lineRule="auto"/>
              <w:contextualSpacing/>
              <w:jc w:val="center"/>
              <w:rPr>
                <w:rFonts w:ascii="Tahoma" w:hAnsi="Tahoma" w:cs="Tahoma"/>
                <w:b/>
                <w:bCs/>
                <w:sz w:val="21"/>
                <w:szCs w:val="21"/>
              </w:rPr>
            </w:pPr>
            <w:r w:rsidRPr="00757D97">
              <w:rPr>
                <w:rFonts w:ascii="Tahoma" w:hAnsi="Tahoma" w:cs="Tahoma"/>
                <w:b/>
                <w:bCs/>
                <w:sz w:val="21"/>
                <w:szCs w:val="21"/>
              </w:rPr>
              <w:t>Produtor</w:t>
            </w:r>
            <w:r w:rsidR="00AA3011" w:rsidRPr="00757D97">
              <w:rPr>
                <w:rFonts w:ascii="Tahoma" w:hAnsi="Tahoma" w:cs="Tahoma"/>
                <w:b/>
                <w:bCs/>
                <w:sz w:val="21"/>
                <w:szCs w:val="21"/>
              </w:rPr>
              <w:t>es</w:t>
            </w:r>
          </w:p>
        </w:tc>
        <w:tc>
          <w:tcPr>
            <w:tcW w:w="1840" w:type="dxa"/>
            <w:noWrap/>
            <w:hideMark/>
          </w:tcPr>
          <w:p w14:paraId="10C36EBA" w14:textId="747181AA" w:rsidR="00A46429" w:rsidRPr="00757D97" w:rsidRDefault="00A46429" w:rsidP="00AA3011">
            <w:pPr>
              <w:widowControl w:val="0"/>
              <w:tabs>
                <w:tab w:val="left" w:pos="709"/>
              </w:tabs>
              <w:spacing w:after="0" w:line="288" w:lineRule="auto"/>
              <w:contextualSpacing/>
              <w:jc w:val="center"/>
              <w:rPr>
                <w:rFonts w:ascii="Tahoma" w:hAnsi="Tahoma" w:cs="Tahoma"/>
                <w:b/>
                <w:bCs/>
                <w:sz w:val="21"/>
                <w:szCs w:val="21"/>
              </w:rPr>
            </w:pPr>
            <w:r w:rsidRPr="00757D97">
              <w:rPr>
                <w:rFonts w:ascii="Tahoma" w:hAnsi="Tahoma" w:cs="Tahoma"/>
                <w:b/>
                <w:bCs/>
                <w:sz w:val="21"/>
                <w:szCs w:val="21"/>
              </w:rPr>
              <w:t>CPF</w:t>
            </w:r>
            <w:r w:rsidR="00AA3011" w:rsidRPr="00757D97">
              <w:rPr>
                <w:rFonts w:ascii="Tahoma" w:hAnsi="Tahoma" w:cs="Tahoma"/>
                <w:b/>
                <w:bCs/>
                <w:sz w:val="21"/>
                <w:szCs w:val="21"/>
              </w:rPr>
              <w:t>/ME</w:t>
            </w:r>
          </w:p>
        </w:tc>
        <w:tc>
          <w:tcPr>
            <w:tcW w:w="2180" w:type="dxa"/>
            <w:noWrap/>
            <w:hideMark/>
          </w:tcPr>
          <w:p w14:paraId="347B8A52" w14:textId="21EA2EF1" w:rsidR="00A46429" w:rsidRPr="00757D97" w:rsidRDefault="00A46429" w:rsidP="00AA3011">
            <w:pPr>
              <w:widowControl w:val="0"/>
              <w:tabs>
                <w:tab w:val="left" w:pos="709"/>
              </w:tabs>
              <w:spacing w:after="0" w:line="288" w:lineRule="auto"/>
              <w:contextualSpacing/>
              <w:jc w:val="center"/>
              <w:rPr>
                <w:rFonts w:ascii="Tahoma" w:hAnsi="Tahoma" w:cs="Tahoma"/>
                <w:b/>
                <w:bCs/>
                <w:sz w:val="21"/>
                <w:szCs w:val="21"/>
              </w:rPr>
            </w:pPr>
            <w:r w:rsidRPr="00757D97">
              <w:rPr>
                <w:rFonts w:ascii="Tahoma" w:hAnsi="Tahoma" w:cs="Tahoma"/>
                <w:b/>
                <w:bCs/>
                <w:sz w:val="21"/>
                <w:szCs w:val="21"/>
              </w:rPr>
              <w:t>Produção Contratada</w:t>
            </w:r>
          </w:p>
        </w:tc>
        <w:tc>
          <w:tcPr>
            <w:tcW w:w="2120" w:type="dxa"/>
            <w:noWrap/>
            <w:hideMark/>
          </w:tcPr>
          <w:p w14:paraId="027640D6" w14:textId="30178528" w:rsidR="00A46429" w:rsidRPr="00757D97" w:rsidRDefault="00A46429" w:rsidP="00AA3011">
            <w:pPr>
              <w:widowControl w:val="0"/>
              <w:tabs>
                <w:tab w:val="left" w:pos="709"/>
              </w:tabs>
              <w:spacing w:after="0" w:line="288" w:lineRule="auto"/>
              <w:contextualSpacing/>
              <w:jc w:val="center"/>
              <w:rPr>
                <w:rFonts w:ascii="Tahoma" w:hAnsi="Tahoma" w:cs="Tahoma"/>
                <w:b/>
                <w:bCs/>
                <w:sz w:val="21"/>
                <w:szCs w:val="21"/>
              </w:rPr>
            </w:pPr>
            <w:r w:rsidRPr="00757D97">
              <w:rPr>
                <w:rFonts w:ascii="Tahoma" w:hAnsi="Tahoma" w:cs="Tahoma"/>
                <w:b/>
                <w:bCs/>
                <w:sz w:val="21"/>
                <w:szCs w:val="21"/>
              </w:rPr>
              <w:t>Data de Vencimento</w:t>
            </w:r>
          </w:p>
        </w:tc>
      </w:tr>
      <w:tr w:rsidR="00A46429" w:rsidRPr="00757D97" w14:paraId="29EBC955" w14:textId="77777777" w:rsidTr="00A46429">
        <w:trPr>
          <w:trHeight w:val="290"/>
        </w:trPr>
        <w:tc>
          <w:tcPr>
            <w:tcW w:w="3920" w:type="dxa"/>
            <w:noWrap/>
            <w:hideMark/>
          </w:tcPr>
          <w:p w14:paraId="1C9D9C4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Cidnei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Roseu</w:t>
            </w:r>
            <w:proofErr w:type="spellEnd"/>
            <w:r w:rsidRPr="00757D97">
              <w:rPr>
                <w:rFonts w:ascii="Tahoma" w:hAnsi="Tahoma" w:cs="Tahoma"/>
                <w:sz w:val="21"/>
                <w:szCs w:val="21"/>
              </w:rPr>
              <w:t xml:space="preserve"> Pinto</w:t>
            </w:r>
          </w:p>
        </w:tc>
        <w:tc>
          <w:tcPr>
            <w:tcW w:w="1840" w:type="dxa"/>
            <w:noWrap/>
            <w:hideMark/>
          </w:tcPr>
          <w:p w14:paraId="658169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04949415964</w:t>
            </w:r>
          </w:p>
        </w:tc>
        <w:tc>
          <w:tcPr>
            <w:tcW w:w="2180" w:type="dxa"/>
            <w:noWrap/>
            <w:hideMark/>
          </w:tcPr>
          <w:p w14:paraId="30C38ED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1.200 </w:t>
            </w:r>
          </w:p>
        </w:tc>
        <w:tc>
          <w:tcPr>
            <w:tcW w:w="2120" w:type="dxa"/>
            <w:noWrap/>
            <w:hideMark/>
          </w:tcPr>
          <w:p w14:paraId="594AE97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13/10/2021</w:t>
            </w:r>
          </w:p>
        </w:tc>
      </w:tr>
      <w:tr w:rsidR="00A46429" w:rsidRPr="00757D97" w14:paraId="4D59063F" w14:textId="77777777" w:rsidTr="00A46429">
        <w:trPr>
          <w:trHeight w:val="290"/>
        </w:trPr>
        <w:tc>
          <w:tcPr>
            <w:tcW w:w="3920" w:type="dxa"/>
            <w:noWrap/>
            <w:hideMark/>
          </w:tcPr>
          <w:p w14:paraId="55979DD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Jocelia</w:t>
            </w:r>
            <w:proofErr w:type="spellEnd"/>
            <w:r w:rsidRPr="00757D97">
              <w:rPr>
                <w:rFonts w:ascii="Tahoma" w:hAnsi="Tahoma" w:cs="Tahoma"/>
                <w:sz w:val="21"/>
                <w:szCs w:val="21"/>
              </w:rPr>
              <w:t xml:space="preserve"> Ramos de Lara </w:t>
            </w:r>
            <w:proofErr w:type="spellStart"/>
            <w:r w:rsidRPr="00757D97">
              <w:rPr>
                <w:rFonts w:ascii="Tahoma" w:hAnsi="Tahoma" w:cs="Tahoma"/>
                <w:sz w:val="21"/>
                <w:szCs w:val="21"/>
              </w:rPr>
              <w:t>Roik</w:t>
            </w:r>
            <w:proofErr w:type="spellEnd"/>
          </w:p>
        </w:tc>
        <w:tc>
          <w:tcPr>
            <w:tcW w:w="1840" w:type="dxa"/>
            <w:noWrap/>
            <w:hideMark/>
          </w:tcPr>
          <w:p w14:paraId="348E2FE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02898425907</w:t>
            </w:r>
          </w:p>
        </w:tc>
        <w:tc>
          <w:tcPr>
            <w:tcW w:w="2180" w:type="dxa"/>
            <w:noWrap/>
            <w:hideMark/>
          </w:tcPr>
          <w:p w14:paraId="4DD03D4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6.300 </w:t>
            </w:r>
          </w:p>
        </w:tc>
        <w:tc>
          <w:tcPr>
            <w:tcW w:w="2120" w:type="dxa"/>
            <w:noWrap/>
            <w:hideMark/>
          </w:tcPr>
          <w:p w14:paraId="48CBCB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07/10/2021</w:t>
            </w:r>
          </w:p>
        </w:tc>
      </w:tr>
      <w:tr w:rsidR="00A46429" w:rsidRPr="00757D97" w14:paraId="4AD364B9" w14:textId="77777777" w:rsidTr="00A46429">
        <w:trPr>
          <w:trHeight w:val="290"/>
        </w:trPr>
        <w:tc>
          <w:tcPr>
            <w:tcW w:w="3920" w:type="dxa"/>
            <w:noWrap/>
            <w:hideMark/>
          </w:tcPr>
          <w:p w14:paraId="6B518FB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Celso Jeferson </w:t>
            </w:r>
            <w:proofErr w:type="spellStart"/>
            <w:r w:rsidRPr="00757D97">
              <w:rPr>
                <w:rFonts w:ascii="Tahoma" w:hAnsi="Tahoma" w:cs="Tahoma"/>
                <w:sz w:val="21"/>
                <w:szCs w:val="21"/>
              </w:rPr>
              <w:t>Probst</w:t>
            </w:r>
            <w:proofErr w:type="spellEnd"/>
          </w:p>
        </w:tc>
        <w:tc>
          <w:tcPr>
            <w:tcW w:w="1840" w:type="dxa"/>
            <w:noWrap/>
            <w:hideMark/>
          </w:tcPr>
          <w:p w14:paraId="3303C1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06836535982</w:t>
            </w:r>
          </w:p>
        </w:tc>
        <w:tc>
          <w:tcPr>
            <w:tcW w:w="2180" w:type="dxa"/>
            <w:noWrap/>
            <w:hideMark/>
          </w:tcPr>
          <w:p w14:paraId="3224A56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42EAF55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05/10/2021</w:t>
            </w:r>
          </w:p>
        </w:tc>
      </w:tr>
      <w:tr w:rsidR="00A46429" w:rsidRPr="00757D97" w14:paraId="65B89A5E" w14:textId="77777777" w:rsidTr="00A46429">
        <w:trPr>
          <w:trHeight w:val="290"/>
        </w:trPr>
        <w:tc>
          <w:tcPr>
            <w:tcW w:w="3920" w:type="dxa"/>
            <w:noWrap/>
            <w:hideMark/>
          </w:tcPr>
          <w:p w14:paraId="2ACBDDA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Dirce Paiva </w:t>
            </w:r>
            <w:proofErr w:type="spellStart"/>
            <w:r w:rsidRPr="00757D97">
              <w:rPr>
                <w:rFonts w:ascii="Tahoma" w:hAnsi="Tahoma" w:cs="Tahoma"/>
                <w:sz w:val="21"/>
                <w:szCs w:val="21"/>
              </w:rPr>
              <w:t>Specht</w:t>
            </w:r>
            <w:proofErr w:type="spellEnd"/>
          </w:p>
        </w:tc>
        <w:tc>
          <w:tcPr>
            <w:tcW w:w="1840" w:type="dxa"/>
            <w:noWrap/>
            <w:hideMark/>
          </w:tcPr>
          <w:p w14:paraId="6A04393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59556234934</w:t>
            </w:r>
          </w:p>
        </w:tc>
        <w:tc>
          <w:tcPr>
            <w:tcW w:w="2180" w:type="dxa"/>
            <w:noWrap/>
            <w:hideMark/>
          </w:tcPr>
          <w:p w14:paraId="3F131C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5B4AF57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04/10/2021</w:t>
            </w:r>
          </w:p>
        </w:tc>
      </w:tr>
      <w:tr w:rsidR="00A46429" w:rsidRPr="00757D97" w14:paraId="050E6E1D" w14:textId="77777777" w:rsidTr="00A46429">
        <w:trPr>
          <w:trHeight w:val="290"/>
        </w:trPr>
        <w:tc>
          <w:tcPr>
            <w:tcW w:w="3920" w:type="dxa"/>
            <w:noWrap/>
            <w:hideMark/>
          </w:tcPr>
          <w:p w14:paraId="7606FFC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Luis</w:t>
            </w:r>
            <w:proofErr w:type="spellEnd"/>
            <w:r w:rsidRPr="00757D97">
              <w:rPr>
                <w:rFonts w:ascii="Tahoma" w:hAnsi="Tahoma" w:cs="Tahoma"/>
                <w:sz w:val="21"/>
                <w:szCs w:val="21"/>
              </w:rPr>
              <w:t xml:space="preserve"> Fernando </w:t>
            </w:r>
            <w:proofErr w:type="spellStart"/>
            <w:r w:rsidRPr="00757D97">
              <w:rPr>
                <w:rFonts w:ascii="Tahoma" w:hAnsi="Tahoma" w:cs="Tahoma"/>
                <w:sz w:val="21"/>
                <w:szCs w:val="21"/>
              </w:rPr>
              <w:t>Grochoski</w:t>
            </w:r>
            <w:proofErr w:type="spellEnd"/>
          </w:p>
        </w:tc>
        <w:tc>
          <w:tcPr>
            <w:tcW w:w="1840" w:type="dxa"/>
            <w:noWrap/>
            <w:hideMark/>
          </w:tcPr>
          <w:p w14:paraId="0590851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07474549905</w:t>
            </w:r>
          </w:p>
        </w:tc>
        <w:tc>
          <w:tcPr>
            <w:tcW w:w="2180" w:type="dxa"/>
            <w:noWrap/>
            <w:hideMark/>
          </w:tcPr>
          <w:p w14:paraId="144F66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4508FE3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04/10/2021</w:t>
            </w:r>
          </w:p>
        </w:tc>
      </w:tr>
      <w:tr w:rsidR="00A46429" w:rsidRPr="00757D97" w14:paraId="2DFFCA6D" w14:textId="77777777" w:rsidTr="00A46429">
        <w:trPr>
          <w:trHeight w:val="290"/>
        </w:trPr>
        <w:tc>
          <w:tcPr>
            <w:tcW w:w="3920" w:type="dxa"/>
            <w:noWrap/>
            <w:hideMark/>
          </w:tcPr>
          <w:p w14:paraId="15A2FCF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Alber</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Muchinski</w:t>
            </w:r>
            <w:proofErr w:type="spellEnd"/>
          </w:p>
        </w:tc>
        <w:tc>
          <w:tcPr>
            <w:tcW w:w="1840" w:type="dxa"/>
            <w:noWrap/>
            <w:hideMark/>
          </w:tcPr>
          <w:p w14:paraId="28D0676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04543251938</w:t>
            </w:r>
          </w:p>
        </w:tc>
        <w:tc>
          <w:tcPr>
            <w:tcW w:w="2180" w:type="dxa"/>
            <w:noWrap/>
            <w:hideMark/>
          </w:tcPr>
          <w:p w14:paraId="5E1CA18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2.000 </w:t>
            </w:r>
          </w:p>
        </w:tc>
        <w:tc>
          <w:tcPr>
            <w:tcW w:w="2120" w:type="dxa"/>
            <w:noWrap/>
            <w:hideMark/>
          </w:tcPr>
          <w:p w14:paraId="0B6EA01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04/10/2021</w:t>
            </w:r>
          </w:p>
        </w:tc>
      </w:tr>
      <w:tr w:rsidR="00A46429" w:rsidRPr="00757D97" w14:paraId="68C57428" w14:textId="77777777" w:rsidTr="00A46429">
        <w:trPr>
          <w:trHeight w:val="290"/>
        </w:trPr>
        <w:tc>
          <w:tcPr>
            <w:tcW w:w="3920" w:type="dxa"/>
            <w:noWrap/>
            <w:hideMark/>
          </w:tcPr>
          <w:p w14:paraId="4905830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Bruno Marcos </w:t>
            </w:r>
            <w:proofErr w:type="spellStart"/>
            <w:r w:rsidRPr="00757D97">
              <w:rPr>
                <w:rFonts w:ascii="Tahoma" w:hAnsi="Tahoma" w:cs="Tahoma"/>
                <w:sz w:val="21"/>
                <w:szCs w:val="21"/>
              </w:rPr>
              <w:t>Obal</w:t>
            </w:r>
            <w:proofErr w:type="spellEnd"/>
          </w:p>
        </w:tc>
        <w:tc>
          <w:tcPr>
            <w:tcW w:w="1840" w:type="dxa"/>
            <w:noWrap/>
            <w:hideMark/>
          </w:tcPr>
          <w:p w14:paraId="7381603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11319769918</w:t>
            </w:r>
          </w:p>
        </w:tc>
        <w:tc>
          <w:tcPr>
            <w:tcW w:w="2180" w:type="dxa"/>
            <w:noWrap/>
            <w:hideMark/>
          </w:tcPr>
          <w:p w14:paraId="455402C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42FC6BE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01/10/2021</w:t>
            </w:r>
          </w:p>
        </w:tc>
      </w:tr>
      <w:tr w:rsidR="00A46429" w:rsidRPr="00757D97" w14:paraId="5AC9112B" w14:textId="77777777" w:rsidTr="00A46429">
        <w:trPr>
          <w:trHeight w:val="290"/>
        </w:trPr>
        <w:tc>
          <w:tcPr>
            <w:tcW w:w="3920" w:type="dxa"/>
            <w:noWrap/>
            <w:hideMark/>
          </w:tcPr>
          <w:p w14:paraId="7A06158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Jose </w:t>
            </w:r>
            <w:proofErr w:type="spellStart"/>
            <w:r w:rsidRPr="00757D97">
              <w:rPr>
                <w:rFonts w:ascii="Tahoma" w:hAnsi="Tahoma" w:cs="Tahoma"/>
                <w:sz w:val="21"/>
                <w:szCs w:val="21"/>
              </w:rPr>
              <w:t>Noroaldo</w:t>
            </w:r>
            <w:proofErr w:type="spellEnd"/>
            <w:r w:rsidRPr="00757D97">
              <w:rPr>
                <w:rFonts w:ascii="Tahoma" w:hAnsi="Tahoma" w:cs="Tahoma"/>
                <w:sz w:val="21"/>
                <w:szCs w:val="21"/>
              </w:rPr>
              <w:t xml:space="preserve"> de Andrade</w:t>
            </w:r>
          </w:p>
        </w:tc>
        <w:tc>
          <w:tcPr>
            <w:tcW w:w="1840" w:type="dxa"/>
            <w:noWrap/>
            <w:hideMark/>
          </w:tcPr>
          <w:p w14:paraId="56756E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08243242937</w:t>
            </w:r>
          </w:p>
        </w:tc>
        <w:tc>
          <w:tcPr>
            <w:tcW w:w="2180" w:type="dxa"/>
            <w:noWrap/>
            <w:hideMark/>
          </w:tcPr>
          <w:p w14:paraId="7225D1E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2FF1655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29/09/2021</w:t>
            </w:r>
          </w:p>
        </w:tc>
      </w:tr>
      <w:tr w:rsidR="00A46429" w:rsidRPr="00757D97" w14:paraId="3CE6A05A" w14:textId="77777777" w:rsidTr="00A46429">
        <w:trPr>
          <w:trHeight w:val="290"/>
        </w:trPr>
        <w:tc>
          <w:tcPr>
            <w:tcW w:w="3920" w:type="dxa"/>
            <w:noWrap/>
            <w:hideMark/>
          </w:tcPr>
          <w:p w14:paraId="6EA48DA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Mauricio Vagner </w:t>
            </w:r>
            <w:proofErr w:type="spellStart"/>
            <w:r w:rsidRPr="00757D97">
              <w:rPr>
                <w:rFonts w:ascii="Tahoma" w:hAnsi="Tahoma" w:cs="Tahoma"/>
                <w:sz w:val="21"/>
                <w:szCs w:val="21"/>
              </w:rPr>
              <w:t>Standler</w:t>
            </w:r>
            <w:proofErr w:type="spellEnd"/>
          </w:p>
        </w:tc>
        <w:tc>
          <w:tcPr>
            <w:tcW w:w="1840" w:type="dxa"/>
            <w:noWrap/>
            <w:hideMark/>
          </w:tcPr>
          <w:p w14:paraId="39DB93F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08249732910</w:t>
            </w:r>
          </w:p>
        </w:tc>
        <w:tc>
          <w:tcPr>
            <w:tcW w:w="2180" w:type="dxa"/>
            <w:noWrap/>
            <w:hideMark/>
          </w:tcPr>
          <w:p w14:paraId="37C74E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4214F2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29/09/2021</w:t>
            </w:r>
          </w:p>
        </w:tc>
      </w:tr>
      <w:tr w:rsidR="00A46429" w:rsidRPr="00757D97" w14:paraId="79BD98E8" w14:textId="77777777" w:rsidTr="00A46429">
        <w:trPr>
          <w:trHeight w:val="290"/>
        </w:trPr>
        <w:tc>
          <w:tcPr>
            <w:tcW w:w="3920" w:type="dxa"/>
            <w:noWrap/>
            <w:hideMark/>
          </w:tcPr>
          <w:p w14:paraId="76A2690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Paulino dos Santos</w:t>
            </w:r>
          </w:p>
        </w:tc>
        <w:tc>
          <w:tcPr>
            <w:tcW w:w="1840" w:type="dxa"/>
            <w:noWrap/>
            <w:hideMark/>
          </w:tcPr>
          <w:p w14:paraId="4FA4CE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01739012984</w:t>
            </w:r>
          </w:p>
        </w:tc>
        <w:tc>
          <w:tcPr>
            <w:tcW w:w="2180" w:type="dxa"/>
            <w:noWrap/>
            <w:hideMark/>
          </w:tcPr>
          <w:p w14:paraId="009B4F4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2.000 </w:t>
            </w:r>
          </w:p>
        </w:tc>
        <w:tc>
          <w:tcPr>
            <w:tcW w:w="2120" w:type="dxa"/>
            <w:noWrap/>
            <w:hideMark/>
          </w:tcPr>
          <w:p w14:paraId="613CEF8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29/09/2021</w:t>
            </w:r>
          </w:p>
        </w:tc>
      </w:tr>
      <w:tr w:rsidR="00A46429" w:rsidRPr="00757D97" w14:paraId="58BD9364" w14:textId="77777777" w:rsidTr="00A46429">
        <w:trPr>
          <w:trHeight w:val="290"/>
        </w:trPr>
        <w:tc>
          <w:tcPr>
            <w:tcW w:w="3920" w:type="dxa"/>
            <w:noWrap/>
            <w:hideMark/>
          </w:tcPr>
          <w:p w14:paraId="799FEE8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Antonia</w:t>
            </w:r>
            <w:proofErr w:type="spellEnd"/>
            <w:r w:rsidRPr="00757D97">
              <w:rPr>
                <w:rFonts w:ascii="Tahoma" w:hAnsi="Tahoma" w:cs="Tahoma"/>
                <w:sz w:val="21"/>
                <w:szCs w:val="21"/>
              </w:rPr>
              <w:t xml:space="preserve"> Simone Ribeiro</w:t>
            </w:r>
          </w:p>
        </w:tc>
        <w:tc>
          <w:tcPr>
            <w:tcW w:w="1840" w:type="dxa"/>
            <w:noWrap/>
            <w:hideMark/>
          </w:tcPr>
          <w:p w14:paraId="078F4AD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06100004976</w:t>
            </w:r>
          </w:p>
        </w:tc>
        <w:tc>
          <w:tcPr>
            <w:tcW w:w="2180" w:type="dxa"/>
            <w:noWrap/>
            <w:hideMark/>
          </w:tcPr>
          <w:p w14:paraId="1F37468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5.000 </w:t>
            </w:r>
          </w:p>
        </w:tc>
        <w:tc>
          <w:tcPr>
            <w:tcW w:w="2120" w:type="dxa"/>
            <w:noWrap/>
            <w:hideMark/>
          </w:tcPr>
          <w:p w14:paraId="26990E1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27/09/2021</w:t>
            </w:r>
          </w:p>
        </w:tc>
      </w:tr>
      <w:tr w:rsidR="00A46429" w:rsidRPr="00757D97" w14:paraId="257AA969" w14:textId="77777777" w:rsidTr="00A46429">
        <w:trPr>
          <w:trHeight w:val="290"/>
        </w:trPr>
        <w:tc>
          <w:tcPr>
            <w:tcW w:w="3920" w:type="dxa"/>
            <w:noWrap/>
            <w:hideMark/>
          </w:tcPr>
          <w:p w14:paraId="7BCC4E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Jonilson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Stafin</w:t>
            </w:r>
            <w:proofErr w:type="spellEnd"/>
          </w:p>
        </w:tc>
        <w:tc>
          <w:tcPr>
            <w:tcW w:w="1840" w:type="dxa"/>
            <w:noWrap/>
            <w:hideMark/>
          </w:tcPr>
          <w:p w14:paraId="67F6ED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06744995901</w:t>
            </w:r>
          </w:p>
        </w:tc>
        <w:tc>
          <w:tcPr>
            <w:tcW w:w="2180" w:type="dxa"/>
            <w:noWrap/>
            <w:hideMark/>
          </w:tcPr>
          <w:p w14:paraId="071187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2.000 </w:t>
            </w:r>
          </w:p>
        </w:tc>
        <w:tc>
          <w:tcPr>
            <w:tcW w:w="2120" w:type="dxa"/>
            <w:noWrap/>
            <w:hideMark/>
          </w:tcPr>
          <w:p w14:paraId="467584F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22/09/2021</w:t>
            </w:r>
          </w:p>
        </w:tc>
      </w:tr>
      <w:tr w:rsidR="00A46429" w:rsidRPr="00757D97" w14:paraId="1D5D8536" w14:textId="77777777" w:rsidTr="00A46429">
        <w:trPr>
          <w:trHeight w:val="290"/>
        </w:trPr>
        <w:tc>
          <w:tcPr>
            <w:tcW w:w="3920" w:type="dxa"/>
            <w:noWrap/>
            <w:hideMark/>
          </w:tcPr>
          <w:p w14:paraId="6DC1E50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Adilson </w:t>
            </w:r>
            <w:proofErr w:type="spellStart"/>
            <w:r w:rsidRPr="00757D97">
              <w:rPr>
                <w:rFonts w:ascii="Tahoma" w:hAnsi="Tahoma" w:cs="Tahoma"/>
                <w:sz w:val="21"/>
                <w:szCs w:val="21"/>
              </w:rPr>
              <w:t>Farago</w:t>
            </w:r>
            <w:proofErr w:type="spellEnd"/>
            <w:r w:rsidRPr="00757D97">
              <w:rPr>
                <w:rFonts w:ascii="Tahoma" w:hAnsi="Tahoma" w:cs="Tahoma"/>
                <w:sz w:val="21"/>
                <w:szCs w:val="21"/>
              </w:rPr>
              <w:t xml:space="preserve"> Padilha</w:t>
            </w:r>
          </w:p>
        </w:tc>
        <w:tc>
          <w:tcPr>
            <w:tcW w:w="1840" w:type="dxa"/>
            <w:noWrap/>
            <w:hideMark/>
          </w:tcPr>
          <w:p w14:paraId="427C2D1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03869414910</w:t>
            </w:r>
          </w:p>
        </w:tc>
        <w:tc>
          <w:tcPr>
            <w:tcW w:w="2180" w:type="dxa"/>
            <w:noWrap/>
            <w:hideMark/>
          </w:tcPr>
          <w:p w14:paraId="30DB76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6E6B16F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15/09/2021</w:t>
            </w:r>
          </w:p>
        </w:tc>
      </w:tr>
      <w:tr w:rsidR="00A46429" w:rsidRPr="00757D97" w14:paraId="5BCEFEB8" w14:textId="77777777" w:rsidTr="00A46429">
        <w:trPr>
          <w:trHeight w:val="290"/>
        </w:trPr>
        <w:tc>
          <w:tcPr>
            <w:tcW w:w="3920" w:type="dxa"/>
            <w:noWrap/>
            <w:hideMark/>
          </w:tcPr>
          <w:p w14:paraId="27CC1CF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Marcia A </w:t>
            </w:r>
            <w:proofErr w:type="spellStart"/>
            <w:r w:rsidRPr="00757D97">
              <w:rPr>
                <w:rFonts w:ascii="Tahoma" w:hAnsi="Tahoma" w:cs="Tahoma"/>
                <w:sz w:val="21"/>
                <w:szCs w:val="21"/>
              </w:rPr>
              <w:t>Guertz</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Tyska</w:t>
            </w:r>
            <w:proofErr w:type="spellEnd"/>
          </w:p>
        </w:tc>
        <w:tc>
          <w:tcPr>
            <w:tcW w:w="1840" w:type="dxa"/>
            <w:noWrap/>
            <w:hideMark/>
          </w:tcPr>
          <w:p w14:paraId="5C8114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04675806937</w:t>
            </w:r>
          </w:p>
        </w:tc>
        <w:tc>
          <w:tcPr>
            <w:tcW w:w="2180" w:type="dxa"/>
            <w:noWrap/>
            <w:hideMark/>
          </w:tcPr>
          <w:p w14:paraId="5F094A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2784A8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09/09/2021</w:t>
            </w:r>
          </w:p>
        </w:tc>
      </w:tr>
      <w:tr w:rsidR="00A46429" w:rsidRPr="00757D97" w14:paraId="0F50105A" w14:textId="77777777" w:rsidTr="00A46429">
        <w:trPr>
          <w:trHeight w:val="290"/>
        </w:trPr>
        <w:tc>
          <w:tcPr>
            <w:tcW w:w="3920" w:type="dxa"/>
            <w:noWrap/>
            <w:hideMark/>
          </w:tcPr>
          <w:p w14:paraId="2F0EBA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Vilcinei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Nievola</w:t>
            </w:r>
            <w:proofErr w:type="spellEnd"/>
          </w:p>
        </w:tc>
        <w:tc>
          <w:tcPr>
            <w:tcW w:w="1840" w:type="dxa"/>
            <w:noWrap/>
            <w:hideMark/>
          </w:tcPr>
          <w:p w14:paraId="63065F7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07856338989</w:t>
            </w:r>
          </w:p>
        </w:tc>
        <w:tc>
          <w:tcPr>
            <w:tcW w:w="2180" w:type="dxa"/>
            <w:noWrap/>
            <w:hideMark/>
          </w:tcPr>
          <w:p w14:paraId="068876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C40718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13/08/2021</w:t>
            </w:r>
          </w:p>
        </w:tc>
      </w:tr>
      <w:tr w:rsidR="00A46429" w:rsidRPr="00757D97" w14:paraId="1F902320" w14:textId="77777777" w:rsidTr="00A46429">
        <w:trPr>
          <w:trHeight w:val="290"/>
        </w:trPr>
        <w:tc>
          <w:tcPr>
            <w:tcW w:w="3920" w:type="dxa"/>
            <w:noWrap/>
            <w:hideMark/>
          </w:tcPr>
          <w:p w14:paraId="0D900B0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Pedro Rodrigues Cavalheiro</w:t>
            </w:r>
          </w:p>
        </w:tc>
        <w:tc>
          <w:tcPr>
            <w:tcW w:w="1840" w:type="dxa"/>
            <w:noWrap/>
            <w:hideMark/>
          </w:tcPr>
          <w:p w14:paraId="6A0436E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82775117953</w:t>
            </w:r>
          </w:p>
        </w:tc>
        <w:tc>
          <w:tcPr>
            <w:tcW w:w="2180" w:type="dxa"/>
            <w:noWrap/>
            <w:hideMark/>
          </w:tcPr>
          <w:p w14:paraId="3EBB259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3.500 </w:t>
            </w:r>
          </w:p>
        </w:tc>
        <w:tc>
          <w:tcPr>
            <w:tcW w:w="2120" w:type="dxa"/>
            <w:noWrap/>
            <w:hideMark/>
          </w:tcPr>
          <w:p w14:paraId="2C9D09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11/08/2021</w:t>
            </w:r>
          </w:p>
        </w:tc>
      </w:tr>
      <w:tr w:rsidR="00A46429" w:rsidRPr="00757D97" w14:paraId="68782EE0" w14:textId="77777777" w:rsidTr="00A46429">
        <w:trPr>
          <w:trHeight w:val="290"/>
        </w:trPr>
        <w:tc>
          <w:tcPr>
            <w:tcW w:w="3920" w:type="dxa"/>
            <w:noWrap/>
            <w:hideMark/>
          </w:tcPr>
          <w:p w14:paraId="77A053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Gilmar Nunes da Silva</w:t>
            </w:r>
          </w:p>
        </w:tc>
        <w:tc>
          <w:tcPr>
            <w:tcW w:w="1840" w:type="dxa"/>
            <w:noWrap/>
            <w:hideMark/>
          </w:tcPr>
          <w:p w14:paraId="5CA3A2F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02876544946</w:t>
            </w:r>
          </w:p>
        </w:tc>
        <w:tc>
          <w:tcPr>
            <w:tcW w:w="2180" w:type="dxa"/>
            <w:noWrap/>
            <w:hideMark/>
          </w:tcPr>
          <w:p w14:paraId="0CAEB7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 </w:t>
            </w:r>
          </w:p>
        </w:tc>
        <w:tc>
          <w:tcPr>
            <w:tcW w:w="2120" w:type="dxa"/>
            <w:noWrap/>
            <w:hideMark/>
          </w:tcPr>
          <w:p w14:paraId="25AFE88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12/07/2021</w:t>
            </w:r>
          </w:p>
        </w:tc>
      </w:tr>
      <w:tr w:rsidR="00A46429" w:rsidRPr="00757D97" w14:paraId="575D316B" w14:textId="77777777" w:rsidTr="00A46429">
        <w:trPr>
          <w:trHeight w:val="290"/>
        </w:trPr>
        <w:tc>
          <w:tcPr>
            <w:tcW w:w="3920" w:type="dxa"/>
            <w:noWrap/>
            <w:hideMark/>
          </w:tcPr>
          <w:p w14:paraId="65AB2B2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Mirian de Oliveira </w:t>
            </w:r>
            <w:proofErr w:type="spellStart"/>
            <w:r w:rsidRPr="00757D97">
              <w:rPr>
                <w:rFonts w:ascii="Tahoma" w:hAnsi="Tahoma" w:cs="Tahoma"/>
                <w:sz w:val="21"/>
                <w:szCs w:val="21"/>
              </w:rPr>
              <w:t>Koteski</w:t>
            </w:r>
            <w:proofErr w:type="spellEnd"/>
          </w:p>
        </w:tc>
        <w:tc>
          <w:tcPr>
            <w:tcW w:w="1840" w:type="dxa"/>
            <w:noWrap/>
            <w:hideMark/>
          </w:tcPr>
          <w:p w14:paraId="72A45B7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11333673990</w:t>
            </w:r>
          </w:p>
        </w:tc>
        <w:tc>
          <w:tcPr>
            <w:tcW w:w="2180" w:type="dxa"/>
            <w:noWrap/>
            <w:hideMark/>
          </w:tcPr>
          <w:p w14:paraId="26553F8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4.400 </w:t>
            </w:r>
          </w:p>
        </w:tc>
        <w:tc>
          <w:tcPr>
            <w:tcW w:w="2120" w:type="dxa"/>
            <w:noWrap/>
            <w:hideMark/>
          </w:tcPr>
          <w:p w14:paraId="2F7284C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06/07/2021</w:t>
            </w:r>
          </w:p>
        </w:tc>
      </w:tr>
      <w:tr w:rsidR="00A46429" w:rsidRPr="00757D97" w14:paraId="1B5DF039" w14:textId="77777777" w:rsidTr="00A46429">
        <w:trPr>
          <w:trHeight w:val="290"/>
        </w:trPr>
        <w:tc>
          <w:tcPr>
            <w:tcW w:w="3920" w:type="dxa"/>
            <w:noWrap/>
            <w:hideMark/>
          </w:tcPr>
          <w:p w14:paraId="2D3DAF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Roberto Albuquerque</w:t>
            </w:r>
          </w:p>
        </w:tc>
        <w:tc>
          <w:tcPr>
            <w:tcW w:w="1840" w:type="dxa"/>
            <w:noWrap/>
            <w:hideMark/>
          </w:tcPr>
          <w:p w14:paraId="32796B9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05510005971</w:t>
            </w:r>
          </w:p>
        </w:tc>
        <w:tc>
          <w:tcPr>
            <w:tcW w:w="2180" w:type="dxa"/>
            <w:noWrap/>
            <w:hideMark/>
          </w:tcPr>
          <w:p w14:paraId="772065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5.200 </w:t>
            </w:r>
          </w:p>
        </w:tc>
        <w:tc>
          <w:tcPr>
            <w:tcW w:w="2120" w:type="dxa"/>
            <w:noWrap/>
            <w:hideMark/>
          </w:tcPr>
          <w:p w14:paraId="30DFF8F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23/06/2021</w:t>
            </w:r>
          </w:p>
        </w:tc>
      </w:tr>
      <w:tr w:rsidR="00A46429" w:rsidRPr="00757D97" w14:paraId="68CF60DB" w14:textId="77777777" w:rsidTr="00A46429">
        <w:trPr>
          <w:trHeight w:val="290"/>
        </w:trPr>
        <w:tc>
          <w:tcPr>
            <w:tcW w:w="3920" w:type="dxa"/>
            <w:noWrap/>
            <w:hideMark/>
          </w:tcPr>
          <w:p w14:paraId="7DD576C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Mateus </w:t>
            </w:r>
            <w:proofErr w:type="spellStart"/>
            <w:r w:rsidRPr="00757D97">
              <w:rPr>
                <w:rFonts w:ascii="Tahoma" w:hAnsi="Tahoma" w:cs="Tahoma"/>
                <w:sz w:val="21"/>
                <w:szCs w:val="21"/>
              </w:rPr>
              <w:t>Novakouswski</w:t>
            </w:r>
            <w:proofErr w:type="spellEnd"/>
          </w:p>
        </w:tc>
        <w:tc>
          <w:tcPr>
            <w:tcW w:w="1840" w:type="dxa"/>
            <w:noWrap/>
            <w:hideMark/>
          </w:tcPr>
          <w:p w14:paraId="013B63E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10811277917</w:t>
            </w:r>
          </w:p>
        </w:tc>
        <w:tc>
          <w:tcPr>
            <w:tcW w:w="2180" w:type="dxa"/>
            <w:noWrap/>
            <w:hideMark/>
          </w:tcPr>
          <w:p w14:paraId="5E73544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2.500 </w:t>
            </w:r>
          </w:p>
        </w:tc>
        <w:tc>
          <w:tcPr>
            <w:tcW w:w="2120" w:type="dxa"/>
            <w:noWrap/>
            <w:hideMark/>
          </w:tcPr>
          <w:p w14:paraId="097501B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21/05/2021</w:t>
            </w:r>
          </w:p>
        </w:tc>
      </w:tr>
      <w:tr w:rsidR="00A46429" w:rsidRPr="00757D97" w14:paraId="377D61B0" w14:textId="77777777" w:rsidTr="00A46429">
        <w:trPr>
          <w:trHeight w:val="290"/>
        </w:trPr>
        <w:tc>
          <w:tcPr>
            <w:tcW w:w="3920" w:type="dxa"/>
            <w:noWrap/>
            <w:hideMark/>
          </w:tcPr>
          <w:p w14:paraId="76C3A52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Claudio </w:t>
            </w:r>
            <w:proofErr w:type="spellStart"/>
            <w:r w:rsidRPr="00757D97">
              <w:rPr>
                <w:rFonts w:ascii="Tahoma" w:hAnsi="Tahoma" w:cs="Tahoma"/>
                <w:sz w:val="21"/>
                <w:szCs w:val="21"/>
              </w:rPr>
              <w:t>Alecizen</w:t>
            </w:r>
            <w:proofErr w:type="spellEnd"/>
          </w:p>
        </w:tc>
        <w:tc>
          <w:tcPr>
            <w:tcW w:w="1840" w:type="dxa"/>
            <w:noWrap/>
            <w:hideMark/>
          </w:tcPr>
          <w:p w14:paraId="4AA46D3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03879043957</w:t>
            </w:r>
          </w:p>
        </w:tc>
        <w:tc>
          <w:tcPr>
            <w:tcW w:w="2180" w:type="dxa"/>
            <w:noWrap/>
            <w:hideMark/>
          </w:tcPr>
          <w:p w14:paraId="20FF98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088A2A1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28/04/2021</w:t>
            </w:r>
          </w:p>
        </w:tc>
      </w:tr>
      <w:tr w:rsidR="00A46429" w:rsidRPr="00757D97" w14:paraId="4BBA12DE" w14:textId="77777777" w:rsidTr="00A46429">
        <w:trPr>
          <w:trHeight w:val="290"/>
        </w:trPr>
        <w:tc>
          <w:tcPr>
            <w:tcW w:w="3920" w:type="dxa"/>
            <w:noWrap/>
            <w:hideMark/>
          </w:tcPr>
          <w:p w14:paraId="601972A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Elisia</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Smouter</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Ruvinski</w:t>
            </w:r>
            <w:proofErr w:type="spellEnd"/>
          </w:p>
        </w:tc>
        <w:tc>
          <w:tcPr>
            <w:tcW w:w="1840" w:type="dxa"/>
            <w:noWrap/>
            <w:hideMark/>
          </w:tcPr>
          <w:p w14:paraId="4B50691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01040684939</w:t>
            </w:r>
          </w:p>
        </w:tc>
        <w:tc>
          <w:tcPr>
            <w:tcW w:w="2180" w:type="dxa"/>
            <w:noWrap/>
            <w:hideMark/>
          </w:tcPr>
          <w:p w14:paraId="66DBFA2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2.000 </w:t>
            </w:r>
          </w:p>
        </w:tc>
        <w:tc>
          <w:tcPr>
            <w:tcW w:w="2120" w:type="dxa"/>
            <w:noWrap/>
            <w:hideMark/>
          </w:tcPr>
          <w:p w14:paraId="2017CA5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27/04/2021</w:t>
            </w:r>
          </w:p>
        </w:tc>
      </w:tr>
      <w:tr w:rsidR="00A46429" w:rsidRPr="00757D97" w14:paraId="03A78DB3" w14:textId="77777777" w:rsidTr="00A46429">
        <w:trPr>
          <w:trHeight w:val="290"/>
        </w:trPr>
        <w:tc>
          <w:tcPr>
            <w:tcW w:w="3920" w:type="dxa"/>
            <w:noWrap/>
            <w:hideMark/>
          </w:tcPr>
          <w:p w14:paraId="3C72AF6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Edimar</w:t>
            </w:r>
            <w:proofErr w:type="spellEnd"/>
            <w:r w:rsidRPr="00757D97">
              <w:rPr>
                <w:rFonts w:ascii="Tahoma" w:hAnsi="Tahoma" w:cs="Tahoma"/>
                <w:sz w:val="21"/>
                <w:szCs w:val="21"/>
              </w:rPr>
              <w:t xml:space="preserve"> Aroldo Alexander</w:t>
            </w:r>
          </w:p>
        </w:tc>
        <w:tc>
          <w:tcPr>
            <w:tcW w:w="1840" w:type="dxa"/>
            <w:noWrap/>
            <w:hideMark/>
          </w:tcPr>
          <w:p w14:paraId="16BF093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08315319914</w:t>
            </w:r>
          </w:p>
        </w:tc>
        <w:tc>
          <w:tcPr>
            <w:tcW w:w="2180" w:type="dxa"/>
            <w:noWrap/>
            <w:hideMark/>
          </w:tcPr>
          <w:p w14:paraId="39D02DF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028000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26/04/2021</w:t>
            </w:r>
          </w:p>
        </w:tc>
      </w:tr>
      <w:tr w:rsidR="00A46429" w:rsidRPr="00757D97" w14:paraId="14018A1E" w14:textId="77777777" w:rsidTr="00A46429">
        <w:trPr>
          <w:trHeight w:val="290"/>
        </w:trPr>
        <w:tc>
          <w:tcPr>
            <w:tcW w:w="3920" w:type="dxa"/>
            <w:noWrap/>
            <w:hideMark/>
          </w:tcPr>
          <w:p w14:paraId="4DF3C81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Liziane</w:t>
            </w:r>
            <w:proofErr w:type="spellEnd"/>
            <w:r w:rsidRPr="00757D97">
              <w:rPr>
                <w:rFonts w:ascii="Tahoma" w:hAnsi="Tahoma" w:cs="Tahoma"/>
                <w:sz w:val="21"/>
                <w:szCs w:val="21"/>
              </w:rPr>
              <w:t xml:space="preserve"> Maria </w:t>
            </w:r>
            <w:proofErr w:type="spellStart"/>
            <w:r w:rsidRPr="00757D97">
              <w:rPr>
                <w:rFonts w:ascii="Tahoma" w:hAnsi="Tahoma" w:cs="Tahoma"/>
                <w:sz w:val="21"/>
                <w:szCs w:val="21"/>
              </w:rPr>
              <w:t>Kanarski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Ginko</w:t>
            </w:r>
            <w:proofErr w:type="spellEnd"/>
          </w:p>
        </w:tc>
        <w:tc>
          <w:tcPr>
            <w:tcW w:w="1840" w:type="dxa"/>
            <w:noWrap/>
            <w:hideMark/>
          </w:tcPr>
          <w:p w14:paraId="1C5131A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06857404984</w:t>
            </w:r>
          </w:p>
        </w:tc>
        <w:tc>
          <w:tcPr>
            <w:tcW w:w="2180" w:type="dxa"/>
            <w:noWrap/>
            <w:hideMark/>
          </w:tcPr>
          <w:p w14:paraId="71EAD3D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 </w:t>
            </w:r>
          </w:p>
        </w:tc>
        <w:tc>
          <w:tcPr>
            <w:tcW w:w="2120" w:type="dxa"/>
            <w:noWrap/>
            <w:hideMark/>
          </w:tcPr>
          <w:p w14:paraId="58CEE3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26/04/2021</w:t>
            </w:r>
          </w:p>
        </w:tc>
      </w:tr>
      <w:tr w:rsidR="00A46429" w:rsidRPr="00757D97" w14:paraId="60E1E596" w14:textId="77777777" w:rsidTr="00A46429">
        <w:trPr>
          <w:trHeight w:val="290"/>
        </w:trPr>
        <w:tc>
          <w:tcPr>
            <w:tcW w:w="3920" w:type="dxa"/>
            <w:noWrap/>
            <w:hideMark/>
          </w:tcPr>
          <w:p w14:paraId="1A1C56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Teodosio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Bartoski</w:t>
            </w:r>
            <w:proofErr w:type="spellEnd"/>
          </w:p>
        </w:tc>
        <w:tc>
          <w:tcPr>
            <w:tcW w:w="1840" w:type="dxa"/>
            <w:noWrap/>
            <w:hideMark/>
          </w:tcPr>
          <w:p w14:paraId="4C36D4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02645031986</w:t>
            </w:r>
          </w:p>
        </w:tc>
        <w:tc>
          <w:tcPr>
            <w:tcW w:w="2180" w:type="dxa"/>
            <w:noWrap/>
            <w:hideMark/>
          </w:tcPr>
          <w:p w14:paraId="6E847E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 </w:t>
            </w:r>
          </w:p>
        </w:tc>
        <w:tc>
          <w:tcPr>
            <w:tcW w:w="2120" w:type="dxa"/>
            <w:noWrap/>
            <w:hideMark/>
          </w:tcPr>
          <w:p w14:paraId="6C0397C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26/04/2021</w:t>
            </w:r>
          </w:p>
        </w:tc>
      </w:tr>
      <w:tr w:rsidR="00A46429" w:rsidRPr="00757D97" w14:paraId="2ED16491" w14:textId="77777777" w:rsidTr="00A46429">
        <w:trPr>
          <w:trHeight w:val="290"/>
        </w:trPr>
        <w:tc>
          <w:tcPr>
            <w:tcW w:w="3920" w:type="dxa"/>
            <w:noWrap/>
            <w:hideMark/>
          </w:tcPr>
          <w:p w14:paraId="55318B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Bruno </w:t>
            </w:r>
            <w:proofErr w:type="spellStart"/>
            <w:r w:rsidRPr="00757D97">
              <w:rPr>
                <w:rFonts w:ascii="Tahoma" w:hAnsi="Tahoma" w:cs="Tahoma"/>
                <w:sz w:val="21"/>
                <w:szCs w:val="21"/>
              </w:rPr>
              <w:t>Lessei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Golovati</w:t>
            </w:r>
            <w:proofErr w:type="spellEnd"/>
          </w:p>
        </w:tc>
        <w:tc>
          <w:tcPr>
            <w:tcW w:w="1840" w:type="dxa"/>
            <w:noWrap/>
            <w:hideMark/>
          </w:tcPr>
          <w:p w14:paraId="68D1D4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09857750923</w:t>
            </w:r>
          </w:p>
        </w:tc>
        <w:tc>
          <w:tcPr>
            <w:tcW w:w="2180" w:type="dxa"/>
            <w:noWrap/>
            <w:hideMark/>
          </w:tcPr>
          <w:p w14:paraId="54C563F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 </w:t>
            </w:r>
          </w:p>
        </w:tc>
        <w:tc>
          <w:tcPr>
            <w:tcW w:w="2120" w:type="dxa"/>
            <w:noWrap/>
            <w:hideMark/>
          </w:tcPr>
          <w:p w14:paraId="3399D0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23/03/2021</w:t>
            </w:r>
          </w:p>
        </w:tc>
      </w:tr>
      <w:tr w:rsidR="00A46429" w:rsidRPr="00757D97" w14:paraId="296C3104" w14:textId="77777777" w:rsidTr="00A46429">
        <w:trPr>
          <w:trHeight w:val="290"/>
        </w:trPr>
        <w:tc>
          <w:tcPr>
            <w:tcW w:w="3920" w:type="dxa"/>
            <w:noWrap/>
            <w:hideMark/>
          </w:tcPr>
          <w:p w14:paraId="320BD07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Gilson </w:t>
            </w:r>
            <w:proofErr w:type="spellStart"/>
            <w:r w:rsidRPr="00757D97">
              <w:rPr>
                <w:rFonts w:ascii="Tahoma" w:hAnsi="Tahoma" w:cs="Tahoma"/>
                <w:sz w:val="21"/>
                <w:szCs w:val="21"/>
              </w:rPr>
              <w:t>Nedopetalski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Smouter</w:t>
            </w:r>
            <w:proofErr w:type="spellEnd"/>
          </w:p>
        </w:tc>
        <w:tc>
          <w:tcPr>
            <w:tcW w:w="1840" w:type="dxa"/>
            <w:noWrap/>
            <w:hideMark/>
          </w:tcPr>
          <w:p w14:paraId="0A492B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06311781980</w:t>
            </w:r>
          </w:p>
        </w:tc>
        <w:tc>
          <w:tcPr>
            <w:tcW w:w="2180" w:type="dxa"/>
            <w:noWrap/>
            <w:hideMark/>
          </w:tcPr>
          <w:p w14:paraId="3408C99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02B551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E0DD885" w14:textId="77777777" w:rsidTr="00A46429">
        <w:trPr>
          <w:trHeight w:val="290"/>
        </w:trPr>
        <w:tc>
          <w:tcPr>
            <w:tcW w:w="3920" w:type="dxa"/>
            <w:noWrap/>
            <w:hideMark/>
          </w:tcPr>
          <w:p w14:paraId="36A1423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Soli Berger</w:t>
            </w:r>
          </w:p>
        </w:tc>
        <w:tc>
          <w:tcPr>
            <w:tcW w:w="1840" w:type="dxa"/>
            <w:noWrap/>
            <w:hideMark/>
          </w:tcPr>
          <w:p w14:paraId="63770B8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60480076987</w:t>
            </w:r>
          </w:p>
        </w:tc>
        <w:tc>
          <w:tcPr>
            <w:tcW w:w="2180" w:type="dxa"/>
            <w:noWrap/>
            <w:hideMark/>
          </w:tcPr>
          <w:p w14:paraId="690327E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5.500 </w:t>
            </w:r>
          </w:p>
        </w:tc>
        <w:tc>
          <w:tcPr>
            <w:tcW w:w="2120" w:type="dxa"/>
            <w:noWrap/>
            <w:hideMark/>
          </w:tcPr>
          <w:p w14:paraId="391F3A5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A196F8C" w14:textId="77777777" w:rsidTr="00A46429">
        <w:trPr>
          <w:trHeight w:val="290"/>
        </w:trPr>
        <w:tc>
          <w:tcPr>
            <w:tcW w:w="3920" w:type="dxa"/>
            <w:noWrap/>
            <w:hideMark/>
          </w:tcPr>
          <w:p w14:paraId="74385A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Leandro Daniel </w:t>
            </w:r>
            <w:proofErr w:type="spellStart"/>
            <w:r w:rsidRPr="00757D97">
              <w:rPr>
                <w:rFonts w:ascii="Tahoma" w:hAnsi="Tahoma" w:cs="Tahoma"/>
                <w:sz w:val="21"/>
                <w:szCs w:val="21"/>
              </w:rPr>
              <w:t>Agio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Crovador</w:t>
            </w:r>
            <w:proofErr w:type="spellEnd"/>
          </w:p>
        </w:tc>
        <w:tc>
          <w:tcPr>
            <w:tcW w:w="1840" w:type="dxa"/>
            <w:noWrap/>
            <w:hideMark/>
          </w:tcPr>
          <w:p w14:paraId="30E1C39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03775703977</w:t>
            </w:r>
          </w:p>
        </w:tc>
        <w:tc>
          <w:tcPr>
            <w:tcW w:w="2180" w:type="dxa"/>
            <w:noWrap/>
            <w:hideMark/>
          </w:tcPr>
          <w:p w14:paraId="601928A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038B23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9ABA526" w14:textId="77777777" w:rsidTr="00A46429">
        <w:trPr>
          <w:trHeight w:val="290"/>
        </w:trPr>
        <w:tc>
          <w:tcPr>
            <w:tcW w:w="3920" w:type="dxa"/>
            <w:noWrap/>
            <w:hideMark/>
          </w:tcPr>
          <w:p w14:paraId="1CD934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Irineu </w:t>
            </w:r>
            <w:proofErr w:type="spellStart"/>
            <w:r w:rsidRPr="00757D97">
              <w:rPr>
                <w:rFonts w:ascii="Tahoma" w:hAnsi="Tahoma" w:cs="Tahoma"/>
                <w:sz w:val="21"/>
                <w:szCs w:val="21"/>
              </w:rPr>
              <w:t>Smouter</w:t>
            </w:r>
            <w:proofErr w:type="spellEnd"/>
          </w:p>
        </w:tc>
        <w:tc>
          <w:tcPr>
            <w:tcW w:w="1840" w:type="dxa"/>
            <w:noWrap/>
            <w:hideMark/>
          </w:tcPr>
          <w:p w14:paraId="53D198C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92634125968</w:t>
            </w:r>
          </w:p>
        </w:tc>
        <w:tc>
          <w:tcPr>
            <w:tcW w:w="2180" w:type="dxa"/>
            <w:noWrap/>
            <w:hideMark/>
          </w:tcPr>
          <w:p w14:paraId="2AE016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71BB4DF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4A25F3A" w14:textId="77777777" w:rsidTr="00A46429">
        <w:trPr>
          <w:trHeight w:val="290"/>
        </w:trPr>
        <w:tc>
          <w:tcPr>
            <w:tcW w:w="3920" w:type="dxa"/>
            <w:noWrap/>
            <w:hideMark/>
          </w:tcPr>
          <w:p w14:paraId="08EB6C2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Nelson </w:t>
            </w:r>
            <w:proofErr w:type="spellStart"/>
            <w:r w:rsidRPr="00757D97">
              <w:rPr>
                <w:rFonts w:ascii="Tahoma" w:hAnsi="Tahoma" w:cs="Tahoma"/>
                <w:sz w:val="21"/>
                <w:szCs w:val="21"/>
              </w:rPr>
              <w:t>Balcota</w:t>
            </w:r>
            <w:proofErr w:type="spellEnd"/>
          </w:p>
        </w:tc>
        <w:tc>
          <w:tcPr>
            <w:tcW w:w="1840" w:type="dxa"/>
            <w:noWrap/>
            <w:hideMark/>
          </w:tcPr>
          <w:p w14:paraId="4AA134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77349687915</w:t>
            </w:r>
          </w:p>
        </w:tc>
        <w:tc>
          <w:tcPr>
            <w:tcW w:w="2180" w:type="dxa"/>
            <w:noWrap/>
            <w:hideMark/>
          </w:tcPr>
          <w:p w14:paraId="25573B7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9.600 </w:t>
            </w:r>
          </w:p>
        </w:tc>
        <w:tc>
          <w:tcPr>
            <w:tcW w:w="2120" w:type="dxa"/>
            <w:noWrap/>
            <w:hideMark/>
          </w:tcPr>
          <w:p w14:paraId="1E91A63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C55DA8C" w14:textId="77777777" w:rsidTr="00A46429">
        <w:trPr>
          <w:trHeight w:val="290"/>
        </w:trPr>
        <w:tc>
          <w:tcPr>
            <w:tcW w:w="3920" w:type="dxa"/>
            <w:noWrap/>
            <w:hideMark/>
          </w:tcPr>
          <w:p w14:paraId="742C065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Sergio </w:t>
            </w:r>
            <w:proofErr w:type="spellStart"/>
            <w:r w:rsidRPr="00757D97">
              <w:rPr>
                <w:rFonts w:ascii="Tahoma" w:hAnsi="Tahoma" w:cs="Tahoma"/>
                <w:sz w:val="21"/>
                <w:szCs w:val="21"/>
              </w:rPr>
              <w:t>Paczkoski</w:t>
            </w:r>
            <w:proofErr w:type="spellEnd"/>
          </w:p>
        </w:tc>
        <w:tc>
          <w:tcPr>
            <w:tcW w:w="1840" w:type="dxa"/>
            <w:noWrap/>
            <w:hideMark/>
          </w:tcPr>
          <w:p w14:paraId="57FC226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05738884930</w:t>
            </w:r>
          </w:p>
        </w:tc>
        <w:tc>
          <w:tcPr>
            <w:tcW w:w="2180" w:type="dxa"/>
            <w:noWrap/>
            <w:hideMark/>
          </w:tcPr>
          <w:p w14:paraId="7EBFB6E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BD9C48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DFE785B" w14:textId="77777777" w:rsidTr="00A46429">
        <w:trPr>
          <w:trHeight w:val="290"/>
        </w:trPr>
        <w:tc>
          <w:tcPr>
            <w:tcW w:w="3920" w:type="dxa"/>
            <w:noWrap/>
            <w:hideMark/>
          </w:tcPr>
          <w:p w14:paraId="54ADDC5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Carlito </w:t>
            </w:r>
            <w:proofErr w:type="spellStart"/>
            <w:r w:rsidRPr="00757D97">
              <w:rPr>
                <w:rFonts w:ascii="Tahoma" w:hAnsi="Tahoma" w:cs="Tahoma"/>
                <w:sz w:val="21"/>
                <w:szCs w:val="21"/>
              </w:rPr>
              <w:t>Resseler</w:t>
            </w:r>
            <w:proofErr w:type="spellEnd"/>
            <w:r w:rsidRPr="00757D97">
              <w:rPr>
                <w:rFonts w:ascii="Tahoma" w:hAnsi="Tahoma" w:cs="Tahoma"/>
                <w:sz w:val="21"/>
                <w:szCs w:val="21"/>
              </w:rPr>
              <w:t xml:space="preserve"> Sobrinho</w:t>
            </w:r>
          </w:p>
        </w:tc>
        <w:tc>
          <w:tcPr>
            <w:tcW w:w="1840" w:type="dxa"/>
            <w:noWrap/>
            <w:hideMark/>
          </w:tcPr>
          <w:p w14:paraId="2CEBBB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03930771950</w:t>
            </w:r>
          </w:p>
        </w:tc>
        <w:tc>
          <w:tcPr>
            <w:tcW w:w="2180" w:type="dxa"/>
            <w:noWrap/>
            <w:hideMark/>
          </w:tcPr>
          <w:p w14:paraId="6A8F423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14EB32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1E89978" w14:textId="77777777" w:rsidTr="00A46429">
        <w:trPr>
          <w:trHeight w:val="290"/>
        </w:trPr>
        <w:tc>
          <w:tcPr>
            <w:tcW w:w="3920" w:type="dxa"/>
            <w:noWrap/>
            <w:hideMark/>
          </w:tcPr>
          <w:p w14:paraId="465BF29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Sergio </w:t>
            </w:r>
            <w:proofErr w:type="spellStart"/>
            <w:r w:rsidRPr="00757D97">
              <w:rPr>
                <w:rFonts w:ascii="Tahoma" w:hAnsi="Tahoma" w:cs="Tahoma"/>
                <w:sz w:val="21"/>
                <w:szCs w:val="21"/>
              </w:rPr>
              <w:t>Lexuk</w:t>
            </w:r>
            <w:proofErr w:type="spellEnd"/>
          </w:p>
        </w:tc>
        <w:tc>
          <w:tcPr>
            <w:tcW w:w="1840" w:type="dxa"/>
            <w:noWrap/>
            <w:hideMark/>
          </w:tcPr>
          <w:p w14:paraId="5076087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04382603927</w:t>
            </w:r>
          </w:p>
        </w:tc>
        <w:tc>
          <w:tcPr>
            <w:tcW w:w="2180" w:type="dxa"/>
            <w:noWrap/>
            <w:hideMark/>
          </w:tcPr>
          <w:p w14:paraId="5B2F51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4157D73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6A3473E" w14:textId="77777777" w:rsidTr="00A46429">
        <w:trPr>
          <w:trHeight w:val="290"/>
        </w:trPr>
        <w:tc>
          <w:tcPr>
            <w:tcW w:w="3920" w:type="dxa"/>
            <w:noWrap/>
            <w:hideMark/>
          </w:tcPr>
          <w:p w14:paraId="335482C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Claudinei Fernandes de Lima</w:t>
            </w:r>
          </w:p>
        </w:tc>
        <w:tc>
          <w:tcPr>
            <w:tcW w:w="1840" w:type="dxa"/>
            <w:noWrap/>
            <w:hideMark/>
          </w:tcPr>
          <w:p w14:paraId="4C2A2B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03292833914</w:t>
            </w:r>
          </w:p>
        </w:tc>
        <w:tc>
          <w:tcPr>
            <w:tcW w:w="2180" w:type="dxa"/>
            <w:noWrap/>
            <w:hideMark/>
          </w:tcPr>
          <w:p w14:paraId="08E57F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6758D9A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097CB63" w14:textId="77777777" w:rsidTr="00A46429">
        <w:trPr>
          <w:trHeight w:val="290"/>
        </w:trPr>
        <w:tc>
          <w:tcPr>
            <w:tcW w:w="3920" w:type="dxa"/>
            <w:noWrap/>
            <w:hideMark/>
          </w:tcPr>
          <w:p w14:paraId="50F0F2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Elio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Stachio</w:t>
            </w:r>
            <w:proofErr w:type="spellEnd"/>
            <w:r w:rsidRPr="00757D97">
              <w:rPr>
                <w:rFonts w:ascii="Tahoma" w:hAnsi="Tahoma" w:cs="Tahoma"/>
                <w:sz w:val="21"/>
                <w:szCs w:val="21"/>
              </w:rPr>
              <w:t xml:space="preserve"> Longato</w:t>
            </w:r>
          </w:p>
        </w:tc>
        <w:tc>
          <w:tcPr>
            <w:tcW w:w="1840" w:type="dxa"/>
            <w:noWrap/>
            <w:hideMark/>
          </w:tcPr>
          <w:p w14:paraId="468E8F4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03284198938</w:t>
            </w:r>
          </w:p>
        </w:tc>
        <w:tc>
          <w:tcPr>
            <w:tcW w:w="2180" w:type="dxa"/>
            <w:noWrap/>
            <w:hideMark/>
          </w:tcPr>
          <w:p w14:paraId="661BB18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F76188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80EA960" w14:textId="77777777" w:rsidTr="00A46429">
        <w:trPr>
          <w:trHeight w:val="290"/>
        </w:trPr>
        <w:tc>
          <w:tcPr>
            <w:tcW w:w="3920" w:type="dxa"/>
            <w:noWrap/>
            <w:hideMark/>
          </w:tcPr>
          <w:p w14:paraId="5A624E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Leandro </w:t>
            </w:r>
            <w:proofErr w:type="spellStart"/>
            <w:r w:rsidRPr="00757D97">
              <w:rPr>
                <w:rFonts w:ascii="Tahoma" w:hAnsi="Tahoma" w:cs="Tahoma"/>
                <w:sz w:val="21"/>
                <w:szCs w:val="21"/>
              </w:rPr>
              <w:t>Petriw</w:t>
            </w:r>
            <w:proofErr w:type="spellEnd"/>
          </w:p>
        </w:tc>
        <w:tc>
          <w:tcPr>
            <w:tcW w:w="1840" w:type="dxa"/>
            <w:noWrap/>
            <w:hideMark/>
          </w:tcPr>
          <w:p w14:paraId="0864FE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09485290918</w:t>
            </w:r>
          </w:p>
        </w:tc>
        <w:tc>
          <w:tcPr>
            <w:tcW w:w="2180" w:type="dxa"/>
            <w:noWrap/>
            <w:hideMark/>
          </w:tcPr>
          <w:p w14:paraId="258493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6.800 </w:t>
            </w:r>
          </w:p>
        </w:tc>
        <w:tc>
          <w:tcPr>
            <w:tcW w:w="2120" w:type="dxa"/>
            <w:noWrap/>
            <w:hideMark/>
          </w:tcPr>
          <w:p w14:paraId="6A187A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1358868" w14:textId="77777777" w:rsidTr="00A46429">
        <w:trPr>
          <w:trHeight w:val="290"/>
        </w:trPr>
        <w:tc>
          <w:tcPr>
            <w:tcW w:w="3920" w:type="dxa"/>
            <w:noWrap/>
            <w:hideMark/>
          </w:tcPr>
          <w:p w14:paraId="7584963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Leuco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Petriw</w:t>
            </w:r>
            <w:proofErr w:type="spellEnd"/>
          </w:p>
        </w:tc>
        <w:tc>
          <w:tcPr>
            <w:tcW w:w="1840" w:type="dxa"/>
            <w:noWrap/>
            <w:hideMark/>
          </w:tcPr>
          <w:p w14:paraId="7A84EEF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10683419986</w:t>
            </w:r>
          </w:p>
        </w:tc>
        <w:tc>
          <w:tcPr>
            <w:tcW w:w="2180" w:type="dxa"/>
            <w:noWrap/>
            <w:hideMark/>
          </w:tcPr>
          <w:p w14:paraId="58CF57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6.800 </w:t>
            </w:r>
          </w:p>
        </w:tc>
        <w:tc>
          <w:tcPr>
            <w:tcW w:w="2120" w:type="dxa"/>
            <w:noWrap/>
            <w:hideMark/>
          </w:tcPr>
          <w:p w14:paraId="25574D1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2CA2B60" w14:textId="77777777" w:rsidTr="00A46429">
        <w:trPr>
          <w:trHeight w:val="290"/>
        </w:trPr>
        <w:tc>
          <w:tcPr>
            <w:tcW w:w="3920" w:type="dxa"/>
            <w:noWrap/>
            <w:hideMark/>
          </w:tcPr>
          <w:p w14:paraId="1DBECCD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Odivan</w:t>
            </w:r>
            <w:proofErr w:type="spellEnd"/>
            <w:r w:rsidRPr="00757D97">
              <w:rPr>
                <w:rFonts w:ascii="Tahoma" w:hAnsi="Tahoma" w:cs="Tahoma"/>
                <w:sz w:val="21"/>
                <w:szCs w:val="21"/>
              </w:rPr>
              <w:t xml:space="preserve"> Machado </w:t>
            </w:r>
            <w:proofErr w:type="spellStart"/>
            <w:r w:rsidRPr="00757D97">
              <w:rPr>
                <w:rFonts w:ascii="Tahoma" w:hAnsi="Tahoma" w:cs="Tahoma"/>
                <w:sz w:val="21"/>
                <w:szCs w:val="21"/>
              </w:rPr>
              <w:t>Figueredo</w:t>
            </w:r>
            <w:proofErr w:type="spellEnd"/>
          </w:p>
        </w:tc>
        <w:tc>
          <w:tcPr>
            <w:tcW w:w="1840" w:type="dxa"/>
            <w:noWrap/>
            <w:hideMark/>
          </w:tcPr>
          <w:p w14:paraId="3BC4D30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10261076957</w:t>
            </w:r>
          </w:p>
        </w:tc>
        <w:tc>
          <w:tcPr>
            <w:tcW w:w="2180" w:type="dxa"/>
            <w:noWrap/>
            <w:hideMark/>
          </w:tcPr>
          <w:p w14:paraId="08E1AB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4.200 </w:t>
            </w:r>
          </w:p>
        </w:tc>
        <w:tc>
          <w:tcPr>
            <w:tcW w:w="2120" w:type="dxa"/>
            <w:noWrap/>
            <w:hideMark/>
          </w:tcPr>
          <w:p w14:paraId="547B8C8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AC600DB" w14:textId="77777777" w:rsidTr="00A46429">
        <w:trPr>
          <w:trHeight w:val="290"/>
        </w:trPr>
        <w:tc>
          <w:tcPr>
            <w:tcW w:w="3920" w:type="dxa"/>
            <w:noWrap/>
            <w:hideMark/>
          </w:tcPr>
          <w:p w14:paraId="40EEB4A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Teodosio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Bregina</w:t>
            </w:r>
            <w:proofErr w:type="spellEnd"/>
          </w:p>
        </w:tc>
        <w:tc>
          <w:tcPr>
            <w:tcW w:w="1840" w:type="dxa"/>
            <w:noWrap/>
            <w:hideMark/>
          </w:tcPr>
          <w:p w14:paraId="209630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86480553934</w:t>
            </w:r>
          </w:p>
        </w:tc>
        <w:tc>
          <w:tcPr>
            <w:tcW w:w="2180" w:type="dxa"/>
            <w:noWrap/>
            <w:hideMark/>
          </w:tcPr>
          <w:p w14:paraId="3CD0A98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11.000 </w:t>
            </w:r>
          </w:p>
        </w:tc>
        <w:tc>
          <w:tcPr>
            <w:tcW w:w="2120" w:type="dxa"/>
            <w:noWrap/>
            <w:hideMark/>
          </w:tcPr>
          <w:p w14:paraId="2C0444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FE2158" w14:textId="77777777" w:rsidTr="00A46429">
        <w:trPr>
          <w:trHeight w:val="290"/>
        </w:trPr>
        <w:tc>
          <w:tcPr>
            <w:tcW w:w="3920" w:type="dxa"/>
            <w:noWrap/>
            <w:hideMark/>
          </w:tcPr>
          <w:p w14:paraId="591B972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Edilson </w:t>
            </w:r>
            <w:proofErr w:type="spellStart"/>
            <w:r w:rsidRPr="00757D97">
              <w:rPr>
                <w:rFonts w:ascii="Tahoma" w:hAnsi="Tahoma" w:cs="Tahoma"/>
                <w:sz w:val="21"/>
                <w:szCs w:val="21"/>
              </w:rPr>
              <w:t>Zaenedim</w:t>
            </w:r>
            <w:proofErr w:type="spellEnd"/>
          </w:p>
        </w:tc>
        <w:tc>
          <w:tcPr>
            <w:tcW w:w="1840" w:type="dxa"/>
            <w:noWrap/>
            <w:hideMark/>
          </w:tcPr>
          <w:p w14:paraId="12831CA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06998005954</w:t>
            </w:r>
          </w:p>
        </w:tc>
        <w:tc>
          <w:tcPr>
            <w:tcW w:w="2180" w:type="dxa"/>
            <w:noWrap/>
            <w:hideMark/>
          </w:tcPr>
          <w:p w14:paraId="4AEEBF7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5.500 </w:t>
            </w:r>
          </w:p>
        </w:tc>
        <w:tc>
          <w:tcPr>
            <w:tcW w:w="2120" w:type="dxa"/>
            <w:noWrap/>
            <w:hideMark/>
          </w:tcPr>
          <w:p w14:paraId="4434AD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C75ED1E" w14:textId="77777777" w:rsidTr="00A46429">
        <w:trPr>
          <w:trHeight w:val="290"/>
        </w:trPr>
        <w:tc>
          <w:tcPr>
            <w:tcW w:w="3920" w:type="dxa"/>
            <w:noWrap/>
            <w:hideMark/>
          </w:tcPr>
          <w:p w14:paraId="3751F9B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Jackson </w:t>
            </w:r>
            <w:proofErr w:type="spellStart"/>
            <w:r w:rsidRPr="00757D97">
              <w:rPr>
                <w:rFonts w:ascii="Tahoma" w:hAnsi="Tahoma" w:cs="Tahoma"/>
                <w:sz w:val="21"/>
                <w:szCs w:val="21"/>
              </w:rPr>
              <w:t>Novaski</w:t>
            </w:r>
            <w:proofErr w:type="spellEnd"/>
          </w:p>
        </w:tc>
        <w:tc>
          <w:tcPr>
            <w:tcW w:w="1840" w:type="dxa"/>
            <w:noWrap/>
            <w:hideMark/>
          </w:tcPr>
          <w:p w14:paraId="5EE4FB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02662261919</w:t>
            </w:r>
          </w:p>
        </w:tc>
        <w:tc>
          <w:tcPr>
            <w:tcW w:w="2180" w:type="dxa"/>
            <w:noWrap/>
            <w:hideMark/>
          </w:tcPr>
          <w:p w14:paraId="119155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F8B422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5D9910D" w14:textId="77777777" w:rsidTr="00A46429">
        <w:trPr>
          <w:trHeight w:val="290"/>
        </w:trPr>
        <w:tc>
          <w:tcPr>
            <w:tcW w:w="3920" w:type="dxa"/>
            <w:noWrap/>
            <w:hideMark/>
          </w:tcPr>
          <w:p w14:paraId="03168A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Miguel Marcelo </w:t>
            </w:r>
            <w:proofErr w:type="spellStart"/>
            <w:r w:rsidRPr="00757D97">
              <w:rPr>
                <w:rFonts w:ascii="Tahoma" w:hAnsi="Tahoma" w:cs="Tahoma"/>
                <w:sz w:val="21"/>
                <w:szCs w:val="21"/>
              </w:rPr>
              <w:t>Sidor</w:t>
            </w:r>
            <w:proofErr w:type="spellEnd"/>
          </w:p>
        </w:tc>
        <w:tc>
          <w:tcPr>
            <w:tcW w:w="1840" w:type="dxa"/>
            <w:noWrap/>
            <w:hideMark/>
          </w:tcPr>
          <w:p w14:paraId="12B9878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03311301900</w:t>
            </w:r>
          </w:p>
        </w:tc>
        <w:tc>
          <w:tcPr>
            <w:tcW w:w="2180" w:type="dxa"/>
            <w:noWrap/>
            <w:hideMark/>
          </w:tcPr>
          <w:p w14:paraId="729047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241C1EE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DE93535" w14:textId="77777777" w:rsidTr="00A46429">
        <w:trPr>
          <w:trHeight w:val="290"/>
        </w:trPr>
        <w:tc>
          <w:tcPr>
            <w:tcW w:w="3920" w:type="dxa"/>
            <w:noWrap/>
            <w:hideMark/>
          </w:tcPr>
          <w:p w14:paraId="669E8E7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Teodosio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Ditkun</w:t>
            </w:r>
            <w:proofErr w:type="spellEnd"/>
          </w:p>
        </w:tc>
        <w:tc>
          <w:tcPr>
            <w:tcW w:w="1840" w:type="dxa"/>
            <w:noWrap/>
            <w:hideMark/>
          </w:tcPr>
          <w:p w14:paraId="6BCC56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05930155925</w:t>
            </w:r>
          </w:p>
        </w:tc>
        <w:tc>
          <w:tcPr>
            <w:tcW w:w="2180" w:type="dxa"/>
            <w:noWrap/>
            <w:hideMark/>
          </w:tcPr>
          <w:p w14:paraId="192EB66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301983F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B6BE87F" w14:textId="77777777" w:rsidTr="00A46429">
        <w:trPr>
          <w:trHeight w:val="290"/>
        </w:trPr>
        <w:tc>
          <w:tcPr>
            <w:tcW w:w="3920" w:type="dxa"/>
            <w:noWrap/>
            <w:hideMark/>
          </w:tcPr>
          <w:p w14:paraId="56AB2A3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Valentim Leite</w:t>
            </w:r>
          </w:p>
        </w:tc>
        <w:tc>
          <w:tcPr>
            <w:tcW w:w="1840" w:type="dxa"/>
            <w:noWrap/>
            <w:hideMark/>
          </w:tcPr>
          <w:p w14:paraId="7F7F526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71536892904</w:t>
            </w:r>
          </w:p>
        </w:tc>
        <w:tc>
          <w:tcPr>
            <w:tcW w:w="2180" w:type="dxa"/>
            <w:noWrap/>
            <w:hideMark/>
          </w:tcPr>
          <w:p w14:paraId="52890B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6E9529A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8A3529B" w14:textId="77777777" w:rsidTr="00A46429">
        <w:trPr>
          <w:trHeight w:val="290"/>
        </w:trPr>
        <w:tc>
          <w:tcPr>
            <w:tcW w:w="3920" w:type="dxa"/>
            <w:noWrap/>
            <w:hideMark/>
          </w:tcPr>
          <w:p w14:paraId="25C341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Geraldo </w:t>
            </w:r>
            <w:proofErr w:type="spellStart"/>
            <w:r w:rsidRPr="00757D97">
              <w:rPr>
                <w:rFonts w:ascii="Tahoma" w:hAnsi="Tahoma" w:cs="Tahoma"/>
                <w:sz w:val="21"/>
                <w:szCs w:val="21"/>
              </w:rPr>
              <w:t>Bobrovski</w:t>
            </w:r>
            <w:proofErr w:type="spellEnd"/>
          </w:p>
        </w:tc>
        <w:tc>
          <w:tcPr>
            <w:tcW w:w="1840" w:type="dxa"/>
            <w:noWrap/>
            <w:hideMark/>
          </w:tcPr>
          <w:p w14:paraId="4EBA84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56503547900</w:t>
            </w:r>
          </w:p>
        </w:tc>
        <w:tc>
          <w:tcPr>
            <w:tcW w:w="2180" w:type="dxa"/>
            <w:noWrap/>
            <w:hideMark/>
          </w:tcPr>
          <w:p w14:paraId="6481A97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D4FC77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E418FC6" w14:textId="77777777" w:rsidTr="00A46429">
        <w:trPr>
          <w:trHeight w:val="290"/>
        </w:trPr>
        <w:tc>
          <w:tcPr>
            <w:tcW w:w="3920" w:type="dxa"/>
            <w:noWrap/>
            <w:hideMark/>
          </w:tcPr>
          <w:p w14:paraId="0CA4D74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Nelson Raul Alexander</w:t>
            </w:r>
          </w:p>
        </w:tc>
        <w:tc>
          <w:tcPr>
            <w:tcW w:w="1840" w:type="dxa"/>
            <w:noWrap/>
            <w:hideMark/>
          </w:tcPr>
          <w:p w14:paraId="2AE2B5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02793399922</w:t>
            </w:r>
          </w:p>
        </w:tc>
        <w:tc>
          <w:tcPr>
            <w:tcW w:w="2180" w:type="dxa"/>
            <w:noWrap/>
            <w:hideMark/>
          </w:tcPr>
          <w:p w14:paraId="5654F8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14D86FB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9A9E191" w14:textId="77777777" w:rsidTr="00A46429">
        <w:trPr>
          <w:trHeight w:val="290"/>
        </w:trPr>
        <w:tc>
          <w:tcPr>
            <w:tcW w:w="3920" w:type="dxa"/>
            <w:noWrap/>
            <w:hideMark/>
          </w:tcPr>
          <w:p w14:paraId="44357AC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Edemilson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Ruvienski</w:t>
            </w:r>
            <w:proofErr w:type="spellEnd"/>
          </w:p>
        </w:tc>
        <w:tc>
          <w:tcPr>
            <w:tcW w:w="1840" w:type="dxa"/>
            <w:noWrap/>
            <w:hideMark/>
          </w:tcPr>
          <w:p w14:paraId="52B48BB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09233972992</w:t>
            </w:r>
          </w:p>
        </w:tc>
        <w:tc>
          <w:tcPr>
            <w:tcW w:w="2180" w:type="dxa"/>
            <w:noWrap/>
            <w:hideMark/>
          </w:tcPr>
          <w:p w14:paraId="7361FB9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10FDF4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45978C1" w14:textId="77777777" w:rsidTr="00A46429">
        <w:trPr>
          <w:trHeight w:val="290"/>
        </w:trPr>
        <w:tc>
          <w:tcPr>
            <w:tcW w:w="3920" w:type="dxa"/>
            <w:noWrap/>
            <w:hideMark/>
          </w:tcPr>
          <w:p w14:paraId="053F5D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Elias Leandro </w:t>
            </w:r>
            <w:proofErr w:type="spellStart"/>
            <w:r w:rsidRPr="00757D97">
              <w:rPr>
                <w:rFonts w:ascii="Tahoma" w:hAnsi="Tahoma" w:cs="Tahoma"/>
                <w:sz w:val="21"/>
                <w:szCs w:val="21"/>
              </w:rPr>
              <w:t>Prusnal</w:t>
            </w:r>
            <w:proofErr w:type="spellEnd"/>
          </w:p>
        </w:tc>
        <w:tc>
          <w:tcPr>
            <w:tcW w:w="1840" w:type="dxa"/>
            <w:noWrap/>
            <w:hideMark/>
          </w:tcPr>
          <w:p w14:paraId="6AFB91B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08716187962</w:t>
            </w:r>
          </w:p>
        </w:tc>
        <w:tc>
          <w:tcPr>
            <w:tcW w:w="2180" w:type="dxa"/>
            <w:noWrap/>
            <w:hideMark/>
          </w:tcPr>
          <w:p w14:paraId="50112D6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3E08D82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D3E4FBA" w14:textId="77777777" w:rsidTr="00A46429">
        <w:trPr>
          <w:trHeight w:val="290"/>
        </w:trPr>
        <w:tc>
          <w:tcPr>
            <w:tcW w:w="3920" w:type="dxa"/>
            <w:noWrap/>
            <w:hideMark/>
          </w:tcPr>
          <w:p w14:paraId="277A787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Ivan Gustavo </w:t>
            </w:r>
            <w:proofErr w:type="spellStart"/>
            <w:r w:rsidRPr="00757D97">
              <w:rPr>
                <w:rFonts w:ascii="Tahoma" w:hAnsi="Tahoma" w:cs="Tahoma"/>
                <w:sz w:val="21"/>
                <w:szCs w:val="21"/>
              </w:rPr>
              <w:t>Fracaro</w:t>
            </w:r>
            <w:proofErr w:type="spellEnd"/>
          </w:p>
        </w:tc>
        <w:tc>
          <w:tcPr>
            <w:tcW w:w="1840" w:type="dxa"/>
            <w:noWrap/>
            <w:hideMark/>
          </w:tcPr>
          <w:p w14:paraId="206CBD9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09170011923</w:t>
            </w:r>
          </w:p>
        </w:tc>
        <w:tc>
          <w:tcPr>
            <w:tcW w:w="2180" w:type="dxa"/>
            <w:noWrap/>
            <w:hideMark/>
          </w:tcPr>
          <w:p w14:paraId="06B2C29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12E1030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F70BAE9" w14:textId="77777777" w:rsidTr="00A46429">
        <w:trPr>
          <w:trHeight w:val="290"/>
        </w:trPr>
        <w:tc>
          <w:tcPr>
            <w:tcW w:w="3920" w:type="dxa"/>
            <w:noWrap/>
            <w:hideMark/>
          </w:tcPr>
          <w:p w14:paraId="3A857C2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Laercio </w:t>
            </w:r>
            <w:proofErr w:type="spellStart"/>
            <w:r w:rsidRPr="00757D97">
              <w:rPr>
                <w:rFonts w:ascii="Tahoma" w:hAnsi="Tahoma" w:cs="Tahoma"/>
                <w:sz w:val="21"/>
                <w:szCs w:val="21"/>
              </w:rPr>
              <w:t>Bialuka</w:t>
            </w:r>
            <w:proofErr w:type="spellEnd"/>
          </w:p>
        </w:tc>
        <w:tc>
          <w:tcPr>
            <w:tcW w:w="1840" w:type="dxa"/>
            <w:noWrap/>
            <w:hideMark/>
          </w:tcPr>
          <w:p w14:paraId="2DF86EA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04924951900</w:t>
            </w:r>
          </w:p>
        </w:tc>
        <w:tc>
          <w:tcPr>
            <w:tcW w:w="2180" w:type="dxa"/>
            <w:noWrap/>
            <w:hideMark/>
          </w:tcPr>
          <w:p w14:paraId="2EBA0D5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29F2C3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C3357DB" w14:textId="77777777" w:rsidTr="00A46429">
        <w:trPr>
          <w:trHeight w:val="290"/>
        </w:trPr>
        <w:tc>
          <w:tcPr>
            <w:tcW w:w="3920" w:type="dxa"/>
            <w:noWrap/>
            <w:hideMark/>
          </w:tcPr>
          <w:p w14:paraId="42BF509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Valentim </w:t>
            </w:r>
            <w:proofErr w:type="spellStart"/>
            <w:r w:rsidRPr="00757D97">
              <w:rPr>
                <w:rFonts w:ascii="Tahoma" w:hAnsi="Tahoma" w:cs="Tahoma"/>
                <w:sz w:val="21"/>
                <w:szCs w:val="21"/>
              </w:rPr>
              <w:t>Massuga</w:t>
            </w:r>
            <w:proofErr w:type="spellEnd"/>
          </w:p>
        </w:tc>
        <w:tc>
          <w:tcPr>
            <w:tcW w:w="1840" w:type="dxa"/>
            <w:noWrap/>
            <w:hideMark/>
          </w:tcPr>
          <w:p w14:paraId="40828EF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91727588991</w:t>
            </w:r>
          </w:p>
        </w:tc>
        <w:tc>
          <w:tcPr>
            <w:tcW w:w="2180" w:type="dxa"/>
            <w:noWrap/>
            <w:hideMark/>
          </w:tcPr>
          <w:p w14:paraId="6BB252D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33220C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8CB5892" w14:textId="77777777" w:rsidTr="00A46429">
        <w:trPr>
          <w:trHeight w:val="290"/>
        </w:trPr>
        <w:tc>
          <w:tcPr>
            <w:tcW w:w="3920" w:type="dxa"/>
            <w:noWrap/>
            <w:hideMark/>
          </w:tcPr>
          <w:p w14:paraId="18BE50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Vilson de Lima</w:t>
            </w:r>
          </w:p>
        </w:tc>
        <w:tc>
          <w:tcPr>
            <w:tcW w:w="1840" w:type="dxa"/>
            <w:noWrap/>
            <w:hideMark/>
          </w:tcPr>
          <w:p w14:paraId="5812580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04931544932</w:t>
            </w:r>
          </w:p>
        </w:tc>
        <w:tc>
          <w:tcPr>
            <w:tcW w:w="2180" w:type="dxa"/>
            <w:noWrap/>
            <w:hideMark/>
          </w:tcPr>
          <w:p w14:paraId="52C87C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6.800 </w:t>
            </w:r>
          </w:p>
        </w:tc>
        <w:tc>
          <w:tcPr>
            <w:tcW w:w="2120" w:type="dxa"/>
            <w:noWrap/>
            <w:hideMark/>
          </w:tcPr>
          <w:p w14:paraId="706AB5B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7774DCF" w14:textId="77777777" w:rsidTr="00A46429">
        <w:trPr>
          <w:trHeight w:val="290"/>
        </w:trPr>
        <w:tc>
          <w:tcPr>
            <w:tcW w:w="3920" w:type="dxa"/>
            <w:noWrap/>
            <w:hideMark/>
          </w:tcPr>
          <w:p w14:paraId="3C11C05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Alois Michalski</w:t>
            </w:r>
          </w:p>
        </w:tc>
        <w:tc>
          <w:tcPr>
            <w:tcW w:w="1840" w:type="dxa"/>
            <w:noWrap/>
            <w:hideMark/>
          </w:tcPr>
          <w:p w14:paraId="100D9C2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03431352995</w:t>
            </w:r>
          </w:p>
        </w:tc>
        <w:tc>
          <w:tcPr>
            <w:tcW w:w="2180" w:type="dxa"/>
            <w:noWrap/>
            <w:hideMark/>
          </w:tcPr>
          <w:p w14:paraId="752B90D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9.200 </w:t>
            </w:r>
          </w:p>
        </w:tc>
        <w:tc>
          <w:tcPr>
            <w:tcW w:w="2120" w:type="dxa"/>
            <w:noWrap/>
            <w:hideMark/>
          </w:tcPr>
          <w:p w14:paraId="2360E6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CEF0A30" w14:textId="77777777" w:rsidTr="00A46429">
        <w:trPr>
          <w:trHeight w:val="290"/>
        </w:trPr>
        <w:tc>
          <w:tcPr>
            <w:tcW w:w="3920" w:type="dxa"/>
            <w:noWrap/>
            <w:hideMark/>
          </w:tcPr>
          <w:p w14:paraId="16F0D67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Elio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Machinski</w:t>
            </w:r>
            <w:proofErr w:type="spellEnd"/>
          </w:p>
        </w:tc>
        <w:tc>
          <w:tcPr>
            <w:tcW w:w="1840" w:type="dxa"/>
            <w:noWrap/>
            <w:hideMark/>
          </w:tcPr>
          <w:p w14:paraId="30606C0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83829210949</w:t>
            </w:r>
          </w:p>
        </w:tc>
        <w:tc>
          <w:tcPr>
            <w:tcW w:w="2180" w:type="dxa"/>
            <w:noWrap/>
            <w:hideMark/>
          </w:tcPr>
          <w:p w14:paraId="7E1CDF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34A4AF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34A3E7B" w14:textId="77777777" w:rsidTr="00A46429">
        <w:trPr>
          <w:trHeight w:val="290"/>
        </w:trPr>
        <w:tc>
          <w:tcPr>
            <w:tcW w:w="3920" w:type="dxa"/>
            <w:noWrap/>
            <w:hideMark/>
          </w:tcPr>
          <w:p w14:paraId="6966B11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Kleverson</w:t>
            </w:r>
            <w:proofErr w:type="spellEnd"/>
            <w:r w:rsidRPr="00757D97">
              <w:rPr>
                <w:rFonts w:ascii="Tahoma" w:hAnsi="Tahoma" w:cs="Tahoma"/>
                <w:sz w:val="21"/>
                <w:szCs w:val="21"/>
              </w:rPr>
              <w:t xml:space="preserve"> Rodrigo </w:t>
            </w:r>
            <w:proofErr w:type="spellStart"/>
            <w:r w:rsidRPr="00757D97">
              <w:rPr>
                <w:rFonts w:ascii="Tahoma" w:hAnsi="Tahoma" w:cs="Tahoma"/>
                <w:sz w:val="21"/>
                <w:szCs w:val="21"/>
              </w:rPr>
              <w:t>Giovanetti</w:t>
            </w:r>
            <w:proofErr w:type="spellEnd"/>
          </w:p>
        </w:tc>
        <w:tc>
          <w:tcPr>
            <w:tcW w:w="1840" w:type="dxa"/>
            <w:noWrap/>
            <w:hideMark/>
          </w:tcPr>
          <w:p w14:paraId="23A4E7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04875471955</w:t>
            </w:r>
          </w:p>
        </w:tc>
        <w:tc>
          <w:tcPr>
            <w:tcW w:w="2180" w:type="dxa"/>
            <w:noWrap/>
            <w:hideMark/>
          </w:tcPr>
          <w:p w14:paraId="08601D0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6A47105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739EB97" w14:textId="77777777" w:rsidTr="00A46429">
        <w:trPr>
          <w:trHeight w:val="290"/>
        </w:trPr>
        <w:tc>
          <w:tcPr>
            <w:tcW w:w="3920" w:type="dxa"/>
            <w:noWrap/>
            <w:hideMark/>
          </w:tcPr>
          <w:p w14:paraId="124BD7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Edio</w:t>
            </w:r>
            <w:proofErr w:type="spellEnd"/>
            <w:r w:rsidRPr="00757D97">
              <w:rPr>
                <w:rFonts w:ascii="Tahoma" w:hAnsi="Tahoma" w:cs="Tahoma"/>
                <w:sz w:val="21"/>
                <w:szCs w:val="21"/>
              </w:rPr>
              <w:t xml:space="preserve"> Mendes Ferreira</w:t>
            </w:r>
          </w:p>
        </w:tc>
        <w:tc>
          <w:tcPr>
            <w:tcW w:w="1840" w:type="dxa"/>
            <w:noWrap/>
            <w:hideMark/>
          </w:tcPr>
          <w:p w14:paraId="02A8EC0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58217495904</w:t>
            </w:r>
          </w:p>
        </w:tc>
        <w:tc>
          <w:tcPr>
            <w:tcW w:w="2180" w:type="dxa"/>
            <w:noWrap/>
            <w:hideMark/>
          </w:tcPr>
          <w:p w14:paraId="2574C0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B026D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626AC3B" w14:textId="77777777" w:rsidTr="00A46429">
        <w:trPr>
          <w:trHeight w:val="290"/>
        </w:trPr>
        <w:tc>
          <w:tcPr>
            <w:tcW w:w="3920" w:type="dxa"/>
            <w:noWrap/>
            <w:hideMark/>
          </w:tcPr>
          <w:p w14:paraId="040FF59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Antonio Gomes Pires</w:t>
            </w:r>
          </w:p>
        </w:tc>
        <w:tc>
          <w:tcPr>
            <w:tcW w:w="1840" w:type="dxa"/>
            <w:noWrap/>
            <w:hideMark/>
          </w:tcPr>
          <w:p w14:paraId="734CA3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01926590902</w:t>
            </w:r>
          </w:p>
        </w:tc>
        <w:tc>
          <w:tcPr>
            <w:tcW w:w="2180" w:type="dxa"/>
            <w:noWrap/>
            <w:hideMark/>
          </w:tcPr>
          <w:p w14:paraId="5E21A2D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4B7081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F2ED78C" w14:textId="77777777" w:rsidTr="00A46429">
        <w:trPr>
          <w:trHeight w:val="290"/>
        </w:trPr>
        <w:tc>
          <w:tcPr>
            <w:tcW w:w="3920" w:type="dxa"/>
            <w:noWrap/>
            <w:hideMark/>
          </w:tcPr>
          <w:p w14:paraId="04AA1B2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Daniel Matias Miguel</w:t>
            </w:r>
          </w:p>
        </w:tc>
        <w:tc>
          <w:tcPr>
            <w:tcW w:w="1840" w:type="dxa"/>
            <w:noWrap/>
            <w:hideMark/>
          </w:tcPr>
          <w:p w14:paraId="0CE007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02955290912</w:t>
            </w:r>
          </w:p>
        </w:tc>
        <w:tc>
          <w:tcPr>
            <w:tcW w:w="2180" w:type="dxa"/>
            <w:noWrap/>
            <w:hideMark/>
          </w:tcPr>
          <w:p w14:paraId="0988AD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1.500 </w:t>
            </w:r>
          </w:p>
        </w:tc>
        <w:tc>
          <w:tcPr>
            <w:tcW w:w="2120" w:type="dxa"/>
            <w:noWrap/>
            <w:hideMark/>
          </w:tcPr>
          <w:p w14:paraId="5B6CFC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6D2B4CF" w14:textId="77777777" w:rsidTr="00A46429">
        <w:trPr>
          <w:trHeight w:val="290"/>
        </w:trPr>
        <w:tc>
          <w:tcPr>
            <w:tcW w:w="3920" w:type="dxa"/>
            <w:noWrap/>
            <w:hideMark/>
          </w:tcPr>
          <w:p w14:paraId="4310077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Emerson </w:t>
            </w:r>
            <w:proofErr w:type="spellStart"/>
            <w:r w:rsidRPr="00757D97">
              <w:rPr>
                <w:rFonts w:ascii="Tahoma" w:hAnsi="Tahoma" w:cs="Tahoma"/>
                <w:sz w:val="21"/>
                <w:szCs w:val="21"/>
              </w:rPr>
              <w:t>Luis</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Parteka</w:t>
            </w:r>
            <w:proofErr w:type="spellEnd"/>
          </w:p>
        </w:tc>
        <w:tc>
          <w:tcPr>
            <w:tcW w:w="1840" w:type="dxa"/>
            <w:noWrap/>
            <w:hideMark/>
          </w:tcPr>
          <w:p w14:paraId="58FAAE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11469190931</w:t>
            </w:r>
          </w:p>
        </w:tc>
        <w:tc>
          <w:tcPr>
            <w:tcW w:w="2180" w:type="dxa"/>
            <w:noWrap/>
            <w:hideMark/>
          </w:tcPr>
          <w:p w14:paraId="240D06C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22C912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855D9C9" w14:textId="77777777" w:rsidTr="00A46429">
        <w:trPr>
          <w:trHeight w:val="290"/>
        </w:trPr>
        <w:tc>
          <w:tcPr>
            <w:tcW w:w="3920" w:type="dxa"/>
            <w:noWrap/>
            <w:hideMark/>
          </w:tcPr>
          <w:p w14:paraId="2C6F2B1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Joel Valdeci </w:t>
            </w:r>
            <w:proofErr w:type="spellStart"/>
            <w:r w:rsidRPr="00757D97">
              <w:rPr>
                <w:rFonts w:ascii="Tahoma" w:hAnsi="Tahoma" w:cs="Tahoma"/>
                <w:sz w:val="21"/>
                <w:szCs w:val="21"/>
              </w:rPr>
              <w:t>Bachinski</w:t>
            </w:r>
            <w:proofErr w:type="spellEnd"/>
          </w:p>
        </w:tc>
        <w:tc>
          <w:tcPr>
            <w:tcW w:w="1840" w:type="dxa"/>
            <w:noWrap/>
            <w:hideMark/>
          </w:tcPr>
          <w:p w14:paraId="3FD3D1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03762988986</w:t>
            </w:r>
          </w:p>
        </w:tc>
        <w:tc>
          <w:tcPr>
            <w:tcW w:w="2180" w:type="dxa"/>
            <w:noWrap/>
            <w:hideMark/>
          </w:tcPr>
          <w:p w14:paraId="3C2034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3A9319E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06E686E" w14:textId="77777777" w:rsidTr="00A46429">
        <w:trPr>
          <w:trHeight w:val="290"/>
        </w:trPr>
        <w:tc>
          <w:tcPr>
            <w:tcW w:w="3920" w:type="dxa"/>
            <w:noWrap/>
            <w:hideMark/>
          </w:tcPr>
          <w:p w14:paraId="5090BB3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Jose </w:t>
            </w:r>
            <w:proofErr w:type="spellStart"/>
            <w:r w:rsidRPr="00757D97">
              <w:rPr>
                <w:rFonts w:ascii="Tahoma" w:hAnsi="Tahoma" w:cs="Tahoma"/>
                <w:sz w:val="21"/>
                <w:szCs w:val="21"/>
              </w:rPr>
              <w:t>Ryzik</w:t>
            </w:r>
            <w:proofErr w:type="spellEnd"/>
          </w:p>
        </w:tc>
        <w:tc>
          <w:tcPr>
            <w:tcW w:w="1840" w:type="dxa"/>
            <w:noWrap/>
            <w:hideMark/>
          </w:tcPr>
          <w:p w14:paraId="5B6A82C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06536684907</w:t>
            </w:r>
          </w:p>
        </w:tc>
        <w:tc>
          <w:tcPr>
            <w:tcW w:w="2180" w:type="dxa"/>
            <w:noWrap/>
            <w:hideMark/>
          </w:tcPr>
          <w:p w14:paraId="20289B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50EF1E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6F184DF" w14:textId="77777777" w:rsidTr="00A46429">
        <w:trPr>
          <w:trHeight w:val="290"/>
        </w:trPr>
        <w:tc>
          <w:tcPr>
            <w:tcW w:w="3920" w:type="dxa"/>
            <w:noWrap/>
            <w:hideMark/>
          </w:tcPr>
          <w:p w14:paraId="26A905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Maurelio</w:t>
            </w:r>
            <w:proofErr w:type="spellEnd"/>
            <w:r w:rsidRPr="00757D97">
              <w:rPr>
                <w:rFonts w:ascii="Tahoma" w:hAnsi="Tahoma" w:cs="Tahoma"/>
                <w:sz w:val="21"/>
                <w:szCs w:val="21"/>
              </w:rPr>
              <w:t xml:space="preserve"> Tadeu Van </w:t>
            </w:r>
            <w:proofErr w:type="spellStart"/>
            <w:r w:rsidRPr="00757D97">
              <w:rPr>
                <w:rFonts w:ascii="Tahoma" w:hAnsi="Tahoma" w:cs="Tahoma"/>
                <w:sz w:val="21"/>
                <w:szCs w:val="21"/>
              </w:rPr>
              <w:t>Ryn</w:t>
            </w:r>
            <w:proofErr w:type="spellEnd"/>
          </w:p>
        </w:tc>
        <w:tc>
          <w:tcPr>
            <w:tcW w:w="1840" w:type="dxa"/>
            <w:noWrap/>
            <w:hideMark/>
          </w:tcPr>
          <w:p w14:paraId="3D56FC4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74561863915</w:t>
            </w:r>
          </w:p>
        </w:tc>
        <w:tc>
          <w:tcPr>
            <w:tcW w:w="2180" w:type="dxa"/>
            <w:noWrap/>
            <w:hideMark/>
          </w:tcPr>
          <w:p w14:paraId="4D18CE1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4BA794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5B2A5E" w14:textId="77777777" w:rsidTr="00A46429">
        <w:trPr>
          <w:trHeight w:val="290"/>
        </w:trPr>
        <w:tc>
          <w:tcPr>
            <w:tcW w:w="3920" w:type="dxa"/>
            <w:noWrap/>
            <w:hideMark/>
          </w:tcPr>
          <w:p w14:paraId="2A83479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Eugenio </w:t>
            </w:r>
            <w:proofErr w:type="spellStart"/>
            <w:r w:rsidRPr="00757D97">
              <w:rPr>
                <w:rFonts w:ascii="Tahoma" w:hAnsi="Tahoma" w:cs="Tahoma"/>
                <w:sz w:val="21"/>
                <w:szCs w:val="21"/>
              </w:rPr>
              <w:t>Mazurek</w:t>
            </w:r>
            <w:proofErr w:type="spellEnd"/>
          </w:p>
        </w:tc>
        <w:tc>
          <w:tcPr>
            <w:tcW w:w="1840" w:type="dxa"/>
            <w:noWrap/>
            <w:hideMark/>
          </w:tcPr>
          <w:p w14:paraId="095F1B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02745471988</w:t>
            </w:r>
          </w:p>
        </w:tc>
        <w:tc>
          <w:tcPr>
            <w:tcW w:w="2180" w:type="dxa"/>
            <w:noWrap/>
            <w:hideMark/>
          </w:tcPr>
          <w:p w14:paraId="20AA9E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4C8F5F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0F4E0C8" w14:textId="77777777" w:rsidTr="00A46429">
        <w:trPr>
          <w:trHeight w:val="290"/>
        </w:trPr>
        <w:tc>
          <w:tcPr>
            <w:tcW w:w="3920" w:type="dxa"/>
            <w:noWrap/>
            <w:hideMark/>
          </w:tcPr>
          <w:p w14:paraId="4B752B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Joelson Leal do Nascimento</w:t>
            </w:r>
          </w:p>
        </w:tc>
        <w:tc>
          <w:tcPr>
            <w:tcW w:w="1840" w:type="dxa"/>
            <w:noWrap/>
            <w:hideMark/>
          </w:tcPr>
          <w:p w14:paraId="690E93F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97505684949</w:t>
            </w:r>
          </w:p>
        </w:tc>
        <w:tc>
          <w:tcPr>
            <w:tcW w:w="2180" w:type="dxa"/>
            <w:noWrap/>
            <w:hideMark/>
          </w:tcPr>
          <w:p w14:paraId="6F4F2F2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4BD04B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116AB73" w14:textId="77777777" w:rsidTr="00A46429">
        <w:trPr>
          <w:trHeight w:val="290"/>
        </w:trPr>
        <w:tc>
          <w:tcPr>
            <w:tcW w:w="3920" w:type="dxa"/>
            <w:noWrap/>
            <w:hideMark/>
          </w:tcPr>
          <w:p w14:paraId="1D60087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Abel Gomes Pires</w:t>
            </w:r>
          </w:p>
        </w:tc>
        <w:tc>
          <w:tcPr>
            <w:tcW w:w="1840" w:type="dxa"/>
            <w:noWrap/>
            <w:hideMark/>
          </w:tcPr>
          <w:p w14:paraId="08316C5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02748206924</w:t>
            </w:r>
          </w:p>
        </w:tc>
        <w:tc>
          <w:tcPr>
            <w:tcW w:w="2180" w:type="dxa"/>
            <w:noWrap/>
            <w:hideMark/>
          </w:tcPr>
          <w:p w14:paraId="6B16E8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10.500 </w:t>
            </w:r>
          </w:p>
        </w:tc>
        <w:tc>
          <w:tcPr>
            <w:tcW w:w="2120" w:type="dxa"/>
            <w:noWrap/>
            <w:hideMark/>
          </w:tcPr>
          <w:p w14:paraId="68F2AE5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98290E4" w14:textId="77777777" w:rsidTr="00A46429">
        <w:trPr>
          <w:trHeight w:val="290"/>
        </w:trPr>
        <w:tc>
          <w:tcPr>
            <w:tcW w:w="3920" w:type="dxa"/>
            <w:noWrap/>
            <w:hideMark/>
          </w:tcPr>
          <w:p w14:paraId="1DBC39F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Augustinho </w:t>
            </w:r>
            <w:proofErr w:type="spellStart"/>
            <w:r w:rsidRPr="00757D97">
              <w:rPr>
                <w:rFonts w:ascii="Tahoma" w:hAnsi="Tahoma" w:cs="Tahoma"/>
                <w:sz w:val="21"/>
                <w:szCs w:val="21"/>
              </w:rPr>
              <w:t>Musiaski</w:t>
            </w:r>
            <w:proofErr w:type="spellEnd"/>
          </w:p>
        </w:tc>
        <w:tc>
          <w:tcPr>
            <w:tcW w:w="1840" w:type="dxa"/>
            <w:noWrap/>
            <w:hideMark/>
          </w:tcPr>
          <w:p w14:paraId="590779E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83829130910</w:t>
            </w:r>
          </w:p>
        </w:tc>
        <w:tc>
          <w:tcPr>
            <w:tcW w:w="2180" w:type="dxa"/>
            <w:noWrap/>
            <w:hideMark/>
          </w:tcPr>
          <w:p w14:paraId="0EDBE1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2459F11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B818B94" w14:textId="77777777" w:rsidTr="00A46429">
        <w:trPr>
          <w:trHeight w:val="290"/>
        </w:trPr>
        <w:tc>
          <w:tcPr>
            <w:tcW w:w="3920" w:type="dxa"/>
            <w:noWrap/>
            <w:hideMark/>
          </w:tcPr>
          <w:p w14:paraId="10FD41A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Luiz Roberto </w:t>
            </w:r>
            <w:proofErr w:type="spellStart"/>
            <w:r w:rsidRPr="00757D97">
              <w:rPr>
                <w:rFonts w:ascii="Tahoma" w:hAnsi="Tahoma" w:cs="Tahoma"/>
                <w:sz w:val="21"/>
                <w:szCs w:val="21"/>
              </w:rPr>
              <w:t>Viante</w:t>
            </w:r>
            <w:proofErr w:type="spellEnd"/>
          </w:p>
        </w:tc>
        <w:tc>
          <w:tcPr>
            <w:tcW w:w="1840" w:type="dxa"/>
            <w:noWrap/>
            <w:hideMark/>
          </w:tcPr>
          <w:p w14:paraId="5ECBD6A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07814688922</w:t>
            </w:r>
          </w:p>
        </w:tc>
        <w:tc>
          <w:tcPr>
            <w:tcW w:w="2180" w:type="dxa"/>
            <w:noWrap/>
            <w:hideMark/>
          </w:tcPr>
          <w:p w14:paraId="4CF635E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1C7EE7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69A536C" w14:textId="77777777" w:rsidTr="00A46429">
        <w:trPr>
          <w:trHeight w:val="290"/>
        </w:trPr>
        <w:tc>
          <w:tcPr>
            <w:tcW w:w="3920" w:type="dxa"/>
            <w:noWrap/>
            <w:hideMark/>
          </w:tcPr>
          <w:p w14:paraId="43D4891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Marcos </w:t>
            </w:r>
            <w:proofErr w:type="spellStart"/>
            <w:r w:rsidRPr="00757D97">
              <w:rPr>
                <w:rFonts w:ascii="Tahoma" w:hAnsi="Tahoma" w:cs="Tahoma"/>
                <w:sz w:val="21"/>
                <w:szCs w:val="21"/>
              </w:rPr>
              <w:t>Czekalski</w:t>
            </w:r>
            <w:proofErr w:type="spellEnd"/>
          </w:p>
        </w:tc>
        <w:tc>
          <w:tcPr>
            <w:tcW w:w="1840" w:type="dxa"/>
            <w:noWrap/>
            <w:hideMark/>
          </w:tcPr>
          <w:p w14:paraId="4B9B95B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03495649905</w:t>
            </w:r>
          </w:p>
        </w:tc>
        <w:tc>
          <w:tcPr>
            <w:tcW w:w="2180" w:type="dxa"/>
            <w:noWrap/>
            <w:hideMark/>
          </w:tcPr>
          <w:p w14:paraId="2ACB51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55144B5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C0E720C" w14:textId="77777777" w:rsidTr="00A46429">
        <w:trPr>
          <w:trHeight w:val="290"/>
        </w:trPr>
        <w:tc>
          <w:tcPr>
            <w:tcW w:w="3920" w:type="dxa"/>
            <w:noWrap/>
            <w:hideMark/>
          </w:tcPr>
          <w:p w14:paraId="697F066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Mauro </w:t>
            </w:r>
            <w:proofErr w:type="spellStart"/>
            <w:r w:rsidRPr="00757D97">
              <w:rPr>
                <w:rFonts w:ascii="Tahoma" w:hAnsi="Tahoma" w:cs="Tahoma"/>
                <w:sz w:val="21"/>
                <w:szCs w:val="21"/>
              </w:rPr>
              <w:t>Czekalski</w:t>
            </w:r>
            <w:proofErr w:type="spellEnd"/>
          </w:p>
        </w:tc>
        <w:tc>
          <w:tcPr>
            <w:tcW w:w="1840" w:type="dxa"/>
            <w:noWrap/>
            <w:hideMark/>
          </w:tcPr>
          <w:p w14:paraId="4925E27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03843957916</w:t>
            </w:r>
          </w:p>
        </w:tc>
        <w:tc>
          <w:tcPr>
            <w:tcW w:w="2180" w:type="dxa"/>
            <w:noWrap/>
            <w:hideMark/>
          </w:tcPr>
          <w:p w14:paraId="4D6E579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D22D33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E74FDA0" w14:textId="77777777" w:rsidTr="00A46429">
        <w:trPr>
          <w:trHeight w:val="290"/>
        </w:trPr>
        <w:tc>
          <w:tcPr>
            <w:tcW w:w="3920" w:type="dxa"/>
            <w:noWrap/>
            <w:hideMark/>
          </w:tcPr>
          <w:p w14:paraId="313A1A9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Reni Maia da Silva</w:t>
            </w:r>
          </w:p>
        </w:tc>
        <w:tc>
          <w:tcPr>
            <w:tcW w:w="1840" w:type="dxa"/>
            <w:noWrap/>
            <w:hideMark/>
          </w:tcPr>
          <w:p w14:paraId="1D1BD43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01713181967</w:t>
            </w:r>
          </w:p>
        </w:tc>
        <w:tc>
          <w:tcPr>
            <w:tcW w:w="2180" w:type="dxa"/>
            <w:noWrap/>
            <w:hideMark/>
          </w:tcPr>
          <w:p w14:paraId="4FA96A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16FF0C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CDF8BA9" w14:textId="77777777" w:rsidTr="00A46429">
        <w:trPr>
          <w:trHeight w:val="290"/>
        </w:trPr>
        <w:tc>
          <w:tcPr>
            <w:tcW w:w="3920" w:type="dxa"/>
            <w:noWrap/>
            <w:hideMark/>
          </w:tcPr>
          <w:p w14:paraId="5932BC3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Januario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Wesselovicz</w:t>
            </w:r>
            <w:proofErr w:type="spellEnd"/>
          </w:p>
        </w:tc>
        <w:tc>
          <w:tcPr>
            <w:tcW w:w="1840" w:type="dxa"/>
            <w:noWrap/>
            <w:hideMark/>
          </w:tcPr>
          <w:p w14:paraId="0A6B62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02145769900</w:t>
            </w:r>
          </w:p>
        </w:tc>
        <w:tc>
          <w:tcPr>
            <w:tcW w:w="2180" w:type="dxa"/>
            <w:noWrap/>
            <w:hideMark/>
          </w:tcPr>
          <w:p w14:paraId="54B622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6A65C2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C5E449A" w14:textId="77777777" w:rsidTr="00A46429">
        <w:trPr>
          <w:trHeight w:val="290"/>
        </w:trPr>
        <w:tc>
          <w:tcPr>
            <w:tcW w:w="3920" w:type="dxa"/>
            <w:noWrap/>
            <w:hideMark/>
          </w:tcPr>
          <w:p w14:paraId="06FDAC9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Joao </w:t>
            </w:r>
            <w:proofErr w:type="spellStart"/>
            <w:r w:rsidRPr="00757D97">
              <w:rPr>
                <w:rFonts w:ascii="Tahoma" w:hAnsi="Tahoma" w:cs="Tahoma"/>
                <w:sz w:val="21"/>
                <w:szCs w:val="21"/>
              </w:rPr>
              <w:t>Ederaldo</w:t>
            </w:r>
            <w:proofErr w:type="spellEnd"/>
            <w:r w:rsidRPr="00757D97">
              <w:rPr>
                <w:rFonts w:ascii="Tahoma" w:hAnsi="Tahoma" w:cs="Tahoma"/>
                <w:sz w:val="21"/>
                <w:szCs w:val="21"/>
              </w:rPr>
              <w:t xml:space="preserve"> Vieira</w:t>
            </w:r>
          </w:p>
        </w:tc>
        <w:tc>
          <w:tcPr>
            <w:tcW w:w="1840" w:type="dxa"/>
            <w:noWrap/>
            <w:hideMark/>
          </w:tcPr>
          <w:p w14:paraId="4CD3AAD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10029944970</w:t>
            </w:r>
          </w:p>
        </w:tc>
        <w:tc>
          <w:tcPr>
            <w:tcW w:w="2180" w:type="dxa"/>
            <w:noWrap/>
            <w:hideMark/>
          </w:tcPr>
          <w:p w14:paraId="6F4D256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7DA209C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82526A0" w14:textId="77777777" w:rsidTr="00A46429">
        <w:trPr>
          <w:trHeight w:val="290"/>
        </w:trPr>
        <w:tc>
          <w:tcPr>
            <w:tcW w:w="3920" w:type="dxa"/>
            <w:noWrap/>
            <w:hideMark/>
          </w:tcPr>
          <w:p w14:paraId="577AA70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Jose Ari Vieira</w:t>
            </w:r>
          </w:p>
        </w:tc>
        <w:tc>
          <w:tcPr>
            <w:tcW w:w="1840" w:type="dxa"/>
            <w:noWrap/>
            <w:hideMark/>
          </w:tcPr>
          <w:p w14:paraId="1766A4A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82271690900</w:t>
            </w:r>
          </w:p>
        </w:tc>
        <w:tc>
          <w:tcPr>
            <w:tcW w:w="2180" w:type="dxa"/>
            <w:noWrap/>
            <w:hideMark/>
          </w:tcPr>
          <w:p w14:paraId="57C6ED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5805AB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E8B952D" w14:textId="77777777" w:rsidTr="00A46429">
        <w:trPr>
          <w:trHeight w:val="290"/>
        </w:trPr>
        <w:tc>
          <w:tcPr>
            <w:tcW w:w="3920" w:type="dxa"/>
            <w:noWrap/>
            <w:hideMark/>
          </w:tcPr>
          <w:p w14:paraId="3447A3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Mario </w:t>
            </w:r>
            <w:proofErr w:type="spellStart"/>
            <w:r w:rsidRPr="00757D97">
              <w:rPr>
                <w:rFonts w:ascii="Tahoma" w:hAnsi="Tahoma" w:cs="Tahoma"/>
                <w:sz w:val="21"/>
                <w:szCs w:val="21"/>
              </w:rPr>
              <w:t>Stec</w:t>
            </w:r>
            <w:proofErr w:type="spellEnd"/>
          </w:p>
        </w:tc>
        <w:tc>
          <w:tcPr>
            <w:tcW w:w="1840" w:type="dxa"/>
            <w:noWrap/>
            <w:hideMark/>
          </w:tcPr>
          <w:p w14:paraId="3B59AF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03414056984</w:t>
            </w:r>
          </w:p>
        </w:tc>
        <w:tc>
          <w:tcPr>
            <w:tcW w:w="2180" w:type="dxa"/>
            <w:noWrap/>
            <w:hideMark/>
          </w:tcPr>
          <w:p w14:paraId="7AB5C28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9F3F1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93DAFC" w14:textId="77777777" w:rsidTr="00A46429">
        <w:trPr>
          <w:trHeight w:val="290"/>
        </w:trPr>
        <w:tc>
          <w:tcPr>
            <w:tcW w:w="3920" w:type="dxa"/>
            <w:noWrap/>
            <w:hideMark/>
          </w:tcPr>
          <w:p w14:paraId="1BE6A79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Orcelio</w:t>
            </w:r>
            <w:proofErr w:type="spellEnd"/>
            <w:r w:rsidRPr="00757D97">
              <w:rPr>
                <w:rFonts w:ascii="Tahoma" w:hAnsi="Tahoma" w:cs="Tahoma"/>
                <w:sz w:val="21"/>
                <w:szCs w:val="21"/>
              </w:rPr>
              <w:t xml:space="preserve"> Gomes</w:t>
            </w:r>
          </w:p>
        </w:tc>
        <w:tc>
          <w:tcPr>
            <w:tcW w:w="1840" w:type="dxa"/>
            <w:noWrap/>
            <w:hideMark/>
          </w:tcPr>
          <w:p w14:paraId="7AB7B6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06104749950</w:t>
            </w:r>
          </w:p>
        </w:tc>
        <w:tc>
          <w:tcPr>
            <w:tcW w:w="2180" w:type="dxa"/>
            <w:noWrap/>
            <w:hideMark/>
          </w:tcPr>
          <w:p w14:paraId="74E12F4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6.100 </w:t>
            </w:r>
          </w:p>
        </w:tc>
        <w:tc>
          <w:tcPr>
            <w:tcW w:w="2120" w:type="dxa"/>
            <w:noWrap/>
            <w:hideMark/>
          </w:tcPr>
          <w:p w14:paraId="7DDEBA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F3727FA" w14:textId="77777777" w:rsidTr="00A46429">
        <w:trPr>
          <w:trHeight w:val="290"/>
        </w:trPr>
        <w:tc>
          <w:tcPr>
            <w:tcW w:w="3920" w:type="dxa"/>
            <w:noWrap/>
            <w:hideMark/>
          </w:tcPr>
          <w:p w14:paraId="1744EF2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Silvestre </w:t>
            </w:r>
            <w:proofErr w:type="spellStart"/>
            <w:r w:rsidRPr="00757D97">
              <w:rPr>
                <w:rFonts w:ascii="Tahoma" w:hAnsi="Tahoma" w:cs="Tahoma"/>
                <w:sz w:val="21"/>
                <w:szCs w:val="21"/>
              </w:rPr>
              <w:t>Paulena</w:t>
            </w:r>
            <w:proofErr w:type="spellEnd"/>
          </w:p>
        </w:tc>
        <w:tc>
          <w:tcPr>
            <w:tcW w:w="1840" w:type="dxa"/>
            <w:noWrap/>
            <w:hideMark/>
          </w:tcPr>
          <w:p w14:paraId="4A97A3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04697379993</w:t>
            </w:r>
          </w:p>
        </w:tc>
        <w:tc>
          <w:tcPr>
            <w:tcW w:w="2180" w:type="dxa"/>
            <w:noWrap/>
            <w:hideMark/>
          </w:tcPr>
          <w:p w14:paraId="3673DA3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1588768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6AC737B" w14:textId="77777777" w:rsidTr="00A46429">
        <w:trPr>
          <w:trHeight w:val="290"/>
        </w:trPr>
        <w:tc>
          <w:tcPr>
            <w:tcW w:w="3920" w:type="dxa"/>
            <w:noWrap/>
            <w:hideMark/>
          </w:tcPr>
          <w:p w14:paraId="720577F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Vanderlei Pingas</w:t>
            </w:r>
          </w:p>
        </w:tc>
        <w:tc>
          <w:tcPr>
            <w:tcW w:w="1840" w:type="dxa"/>
            <w:noWrap/>
            <w:hideMark/>
          </w:tcPr>
          <w:p w14:paraId="56D8FA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07196895975</w:t>
            </w:r>
          </w:p>
        </w:tc>
        <w:tc>
          <w:tcPr>
            <w:tcW w:w="2180" w:type="dxa"/>
            <w:noWrap/>
            <w:hideMark/>
          </w:tcPr>
          <w:p w14:paraId="5D0B24F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0F9733D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A3897D3" w14:textId="77777777" w:rsidTr="00A46429">
        <w:trPr>
          <w:trHeight w:val="290"/>
        </w:trPr>
        <w:tc>
          <w:tcPr>
            <w:tcW w:w="3920" w:type="dxa"/>
            <w:noWrap/>
            <w:hideMark/>
          </w:tcPr>
          <w:p w14:paraId="10D70E4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Jaime Franca dos Santos</w:t>
            </w:r>
          </w:p>
        </w:tc>
        <w:tc>
          <w:tcPr>
            <w:tcW w:w="1840" w:type="dxa"/>
            <w:noWrap/>
            <w:hideMark/>
          </w:tcPr>
          <w:p w14:paraId="254A7B8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03173935969</w:t>
            </w:r>
          </w:p>
        </w:tc>
        <w:tc>
          <w:tcPr>
            <w:tcW w:w="2180" w:type="dxa"/>
            <w:noWrap/>
            <w:hideMark/>
          </w:tcPr>
          <w:p w14:paraId="3572A2F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09E1E5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C01E506" w14:textId="77777777" w:rsidTr="00A46429">
        <w:trPr>
          <w:trHeight w:val="290"/>
        </w:trPr>
        <w:tc>
          <w:tcPr>
            <w:tcW w:w="3920" w:type="dxa"/>
            <w:noWrap/>
            <w:hideMark/>
          </w:tcPr>
          <w:p w14:paraId="28254AA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Julio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Mokreski</w:t>
            </w:r>
            <w:proofErr w:type="spellEnd"/>
          </w:p>
        </w:tc>
        <w:tc>
          <w:tcPr>
            <w:tcW w:w="1840" w:type="dxa"/>
            <w:noWrap/>
            <w:hideMark/>
          </w:tcPr>
          <w:p w14:paraId="39ADA9B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03714922970</w:t>
            </w:r>
          </w:p>
        </w:tc>
        <w:tc>
          <w:tcPr>
            <w:tcW w:w="2180" w:type="dxa"/>
            <w:noWrap/>
            <w:hideMark/>
          </w:tcPr>
          <w:p w14:paraId="565451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7BCF552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428606B" w14:textId="77777777" w:rsidTr="00A46429">
        <w:trPr>
          <w:trHeight w:val="290"/>
        </w:trPr>
        <w:tc>
          <w:tcPr>
            <w:tcW w:w="3920" w:type="dxa"/>
            <w:noWrap/>
            <w:hideMark/>
          </w:tcPr>
          <w:p w14:paraId="4FBBF1C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Leonice</w:t>
            </w:r>
            <w:proofErr w:type="spellEnd"/>
            <w:r w:rsidRPr="00757D97">
              <w:rPr>
                <w:rFonts w:ascii="Tahoma" w:hAnsi="Tahoma" w:cs="Tahoma"/>
                <w:sz w:val="21"/>
                <w:szCs w:val="21"/>
              </w:rPr>
              <w:t xml:space="preserve"> da Silva </w:t>
            </w:r>
            <w:proofErr w:type="spellStart"/>
            <w:r w:rsidRPr="00757D97">
              <w:rPr>
                <w:rFonts w:ascii="Tahoma" w:hAnsi="Tahoma" w:cs="Tahoma"/>
                <w:sz w:val="21"/>
                <w:szCs w:val="21"/>
              </w:rPr>
              <w:t>Haliski</w:t>
            </w:r>
            <w:proofErr w:type="spellEnd"/>
          </w:p>
        </w:tc>
        <w:tc>
          <w:tcPr>
            <w:tcW w:w="1840" w:type="dxa"/>
            <w:noWrap/>
            <w:hideMark/>
          </w:tcPr>
          <w:p w14:paraId="7836DD3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05511174947</w:t>
            </w:r>
          </w:p>
        </w:tc>
        <w:tc>
          <w:tcPr>
            <w:tcW w:w="2180" w:type="dxa"/>
            <w:noWrap/>
            <w:hideMark/>
          </w:tcPr>
          <w:p w14:paraId="6BD09D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9.800 </w:t>
            </w:r>
          </w:p>
        </w:tc>
        <w:tc>
          <w:tcPr>
            <w:tcW w:w="2120" w:type="dxa"/>
            <w:noWrap/>
            <w:hideMark/>
          </w:tcPr>
          <w:p w14:paraId="3D3EFA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A05FBEF" w14:textId="77777777" w:rsidTr="00A46429">
        <w:trPr>
          <w:trHeight w:val="290"/>
        </w:trPr>
        <w:tc>
          <w:tcPr>
            <w:tcW w:w="3920" w:type="dxa"/>
            <w:noWrap/>
            <w:hideMark/>
          </w:tcPr>
          <w:p w14:paraId="0C07A9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Paulo </w:t>
            </w:r>
            <w:proofErr w:type="spellStart"/>
            <w:r w:rsidRPr="00757D97">
              <w:rPr>
                <w:rFonts w:ascii="Tahoma" w:hAnsi="Tahoma" w:cs="Tahoma"/>
                <w:sz w:val="21"/>
                <w:szCs w:val="21"/>
              </w:rPr>
              <w:t>Gavronski</w:t>
            </w:r>
            <w:proofErr w:type="spellEnd"/>
          </w:p>
        </w:tc>
        <w:tc>
          <w:tcPr>
            <w:tcW w:w="1840" w:type="dxa"/>
            <w:noWrap/>
            <w:hideMark/>
          </w:tcPr>
          <w:p w14:paraId="1CFCDD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03123076911</w:t>
            </w:r>
          </w:p>
        </w:tc>
        <w:tc>
          <w:tcPr>
            <w:tcW w:w="2180" w:type="dxa"/>
            <w:noWrap/>
            <w:hideMark/>
          </w:tcPr>
          <w:p w14:paraId="2BC5669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4EFEA4D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17E4B7A" w14:textId="77777777" w:rsidTr="00A46429">
        <w:trPr>
          <w:trHeight w:val="290"/>
        </w:trPr>
        <w:tc>
          <w:tcPr>
            <w:tcW w:w="3920" w:type="dxa"/>
            <w:noWrap/>
            <w:hideMark/>
          </w:tcPr>
          <w:p w14:paraId="729ECC0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Renaldo </w:t>
            </w:r>
            <w:proofErr w:type="spellStart"/>
            <w:r w:rsidRPr="00757D97">
              <w:rPr>
                <w:rFonts w:ascii="Tahoma" w:hAnsi="Tahoma" w:cs="Tahoma"/>
                <w:sz w:val="21"/>
                <w:szCs w:val="21"/>
              </w:rPr>
              <w:t>Robaszkiewicz</w:t>
            </w:r>
            <w:proofErr w:type="spellEnd"/>
          </w:p>
        </w:tc>
        <w:tc>
          <w:tcPr>
            <w:tcW w:w="1840" w:type="dxa"/>
            <w:noWrap/>
            <w:hideMark/>
          </w:tcPr>
          <w:p w14:paraId="5105F7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05483669932</w:t>
            </w:r>
          </w:p>
        </w:tc>
        <w:tc>
          <w:tcPr>
            <w:tcW w:w="2180" w:type="dxa"/>
            <w:noWrap/>
            <w:hideMark/>
          </w:tcPr>
          <w:p w14:paraId="6D06AD3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343147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D42B40B" w14:textId="77777777" w:rsidTr="00A46429">
        <w:trPr>
          <w:trHeight w:val="290"/>
        </w:trPr>
        <w:tc>
          <w:tcPr>
            <w:tcW w:w="3920" w:type="dxa"/>
            <w:noWrap/>
            <w:hideMark/>
          </w:tcPr>
          <w:p w14:paraId="45227E2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Silvio de Andrade</w:t>
            </w:r>
          </w:p>
        </w:tc>
        <w:tc>
          <w:tcPr>
            <w:tcW w:w="1840" w:type="dxa"/>
            <w:noWrap/>
            <w:hideMark/>
          </w:tcPr>
          <w:p w14:paraId="574EA18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05407383950</w:t>
            </w:r>
          </w:p>
        </w:tc>
        <w:tc>
          <w:tcPr>
            <w:tcW w:w="2180" w:type="dxa"/>
            <w:noWrap/>
            <w:hideMark/>
          </w:tcPr>
          <w:p w14:paraId="7E972EC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08E967E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DD25DFF" w14:textId="77777777" w:rsidTr="00A46429">
        <w:trPr>
          <w:trHeight w:val="290"/>
        </w:trPr>
        <w:tc>
          <w:tcPr>
            <w:tcW w:w="3920" w:type="dxa"/>
            <w:noWrap/>
            <w:hideMark/>
          </w:tcPr>
          <w:p w14:paraId="030208A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Valmir </w:t>
            </w:r>
            <w:proofErr w:type="spellStart"/>
            <w:r w:rsidRPr="00757D97">
              <w:rPr>
                <w:rFonts w:ascii="Tahoma" w:hAnsi="Tahoma" w:cs="Tahoma"/>
                <w:sz w:val="21"/>
                <w:szCs w:val="21"/>
              </w:rPr>
              <w:t>Wrobel</w:t>
            </w:r>
            <w:proofErr w:type="spellEnd"/>
          </w:p>
        </w:tc>
        <w:tc>
          <w:tcPr>
            <w:tcW w:w="1840" w:type="dxa"/>
            <w:noWrap/>
            <w:hideMark/>
          </w:tcPr>
          <w:p w14:paraId="0011BB1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76477649934</w:t>
            </w:r>
          </w:p>
        </w:tc>
        <w:tc>
          <w:tcPr>
            <w:tcW w:w="2180" w:type="dxa"/>
            <w:noWrap/>
            <w:hideMark/>
          </w:tcPr>
          <w:p w14:paraId="434245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0829D1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0642BA7" w14:textId="77777777" w:rsidTr="00A46429">
        <w:trPr>
          <w:trHeight w:val="290"/>
        </w:trPr>
        <w:tc>
          <w:tcPr>
            <w:tcW w:w="3920" w:type="dxa"/>
            <w:noWrap/>
            <w:hideMark/>
          </w:tcPr>
          <w:p w14:paraId="5A6CA7C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Elizabete Aparecida Padilha</w:t>
            </w:r>
          </w:p>
        </w:tc>
        <w:tc>
          <w:tcPr>
            <w:tcW w:w="1840" w:type="dxa"/>
            <w:noWrap/>
            <w:hideMark/>
          </w:tcPr>
          <w:p w14:paraId="156E24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04157208935</w:t>
            </w:r>
          </w:p>
        </w:tc>
        <w:tc>
          <w:tcPr>
            <w:tcW w:w="2180" w:type="dxa"/>
            <w:noWrap/>
            <w:hideMark/>
          </w:tcPr>
          <w:p w14:paraId="3D84222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111F148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930B641" w14:textId="77777777" w:rsidTr="00A46429">
        <w:trPr>
          <w:trHeight w:val="290"/>
        </w:trPr>
        <w:tc>
          <w:tcPr>
            <w:tcW w:w="3920" w:type="dxa"/>
            <w:noWrap/>
            <w:hideMark/>
          </w:tcPr>
          <w:p w14:paraId="4DEB9BF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Marcos Djalma Nunes</w:t>
            </w:r>
          </w:p>
        </w:tc>
        <w:tc>
          <w:tcPr>
            <w:tcW w:w="1840" w:type="dxa"/>
            <w:noWrap/>
            <w:hideMark/>
          </w:tcPr>
          <w:p w14:paraId="62CBBED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05633473922</w:t>
            </w:r>
          </w:p>
        </w:tc>
        <w:tc>
          <w:tcPr>
            <w:tcW w:w="2180" w:type="dxa"/>
            <w:noWrap/>
            <w:hideMark/>
          </w:tcPr>
          <w:p w14:paraId="3D64B24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B17C01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E8A1179" w14:textId="77777777" w:rsidTr="00A46429">
        <w:trPr>
          <w:trHeight w:val="290"/>
        </w:trPr>
        <w:tc>
          <w:tcPr>
            <w:tcW w:w="3920" w:type="dxa"/>
            <w:noWrap/>
            <w:hideMark/>
          </w:tcPr>
          <w:p w14:paraId="1CCCA02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Valter Marcos </w:t>
            </w:r>
            <w:proofErr w:type="spellStart"/>
            <w:r w:rsidRPr="00757D97">
              <w:rPr>
                <w:rFonts w:ascii="Tahoma" w:hAnsi="Tahoma" w:cs="Tahoma"/>
                <w:sz w:val="21"/>
                <w:szCs w:val="21"/>
              </w:rPr>
              <w:t>Nieckacz</w:t>
            </w:r>
            <w:proofErr w:type="spellEnd"/>
          </w:p>
        </w:tc>
        <w:tc>
          <w:tcPr>
            <w:tcW w:w="1840" w:type="dxa"/>
            <w:noWrap/>
            <w:hideMark/>
          </w:tcPr>
          <w:p w14:paraId="712999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02891969901</w:t>
            </w:r>
          </w:p>
        </w:tc>
        <w:tc>
          <w:tcPr>
            <w:tcW w:w="2180" w:type="dxa"/>
            <w:noWrap/>
            <w:hideMark/>
          </w:tcPr>
          <w:p w14:paraId="63F4300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9.500 </w:t>
            </w:r>
          </w:p>
        </w:tc>
        <w:tc>
          <w:tcPr>
            <w:tcW w:w="2120" w:type="dxa"/>
            <w:noWrap/>
            <w:hideMark/>
          </w:tcPr>
          <w:p w14:paraId="29E26D5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75BC779" w14:textId="77777777" w:rsidTr="00A46429">
        <w:trPr>
          <w:trHeight w:val="290"/>
        </w:trPr>
        <w:tc>
          <w:tcPr>
            <w:tcW w:w="3920" w:type="dxa"/>
            <w:noWrap/>
            <w:hideMark/>
          </w:tcPr>
          <w:p w14:paraId="41CD51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Celso </w:t>
            </w:r>
            <w:proofErr w:type="spellStart"/>
            <w:r w:rsidRPr="00757D97">
              <w:rPr>
                <w:rFonts w:ascii="Tahoma" w:hAnsi="Tahoma" w:cs="Tahoma"/>
                <w:sz w:val="21"/>
                <w:szCs w:val="21"/>
              </w:rPr>
              <w:t>Ostoulk</w:t>
            </w:r>
            <w:proofErr w:type="spellEnd"/>
          </w:p>
        </w:tc>
        <w:tc>
          <w:tcPr>
            <w:tcW w:w="1840" w:type="dxa"/>
            <w:noWrap/>
            <w:hideMark/>
          </w:tcPr>
          <w:p w14:paraId="7CCA24F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03159047989</w:t>
            </w:r>
          </w:p>
        </w:tc>
        <w:tc>
          <w:tcPr>
            <w:tcW w:w="2180" w:type="dxa"/>
            <w:noWrap/>
            <w:hideMark/>
          </w:tcPr>
          <w:p w14:paraId="71F9BCF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4D480B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EB6BDD2" w14:textId="77777777" w:rsidTr="00A46429">
        <w:trPr>
          <w:trHeight w:val="290"/>
        </w:trPr>
        <w:tc>
          <w:tcPr>
            <w:tcW w:w="3920" w:type="dxa"/>
            <w:noWrap/>
            <w:hideMark/>
          </w:tcPr>
          <w:p w14:paraId="57004D9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Daniel Borges </w:t>
            </w:r>
            <w:proofErr w:type="spellStart"/>
            <w:r w:rsidRPr="00757D97">
              <w:rPr>
                <w:rFonts w:ascii="Tahoma" w:hAnsi="Tahoma" w:cs="Tahoma"/>
                <w:sz w:val="21"/>
                <w:szCs w:val="21"/>
              </w:rPr>
              <w:t>Hahan</w:t>
            </w:r>
            <w:proofErr w:type="spellEnd"/>
          </w:p>
        </w:tc>
        <w:tc>
          <w:tcPr>
            <w:tcW w:w="1840" w:type="dxa"/>
            <w:noWrap/>
            <w:hideMark/>
          </w:tcPr>
          <w:p w14:paraId="41AE66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05701762980</w:t>
            </w:r>
          </w:p>
        </w:tc>
        <w:tc>
          <w:tcPr>
            <w:tcW w:w="2180" w:type="dxa"/>
            <w:noWrap/>
            <w:hideMark/>
          </w:tcPr>
          <w:p w14:paraId="5A8C631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2.400 </w:t>
            </w:r>
          </w:p>
        </w:tc>
        <w:tc>
          <w:tcPr>
            <w:tcW w:w="2120" w:type="dxa"/>
            <w:noWrap/>
            <w:hideMark/>
          </w:tcPr>
          <w:p w14:paraId="56C280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57C05C1" w14:textId="77777777" w:rsidTr="00A46429">
        <w:trPr>
          <w:trHeight w:val="290"/>
        </w:trPr>
        <w:tc>
          <w:tcPr>
            <w:tcW w:w="3920" w:type="dxa"/>
            <w:noWrap/>
            <w:hideMark/>
          </w:tcPr>
          <w:p w14:paraId="439D185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Gilson </w:t>
            </w:r>
            <w:proofErr w:type="spellStart"/>
            <w:r w:rsidRPr="00757D97">
              <w:rPr>
                <w:rFonts w:ascii="Tahoma" w:hAnsi="Tahoma" w:cs="Tahoma"/>
                <w:sz w:val="21"/>
                <w:szCs w:val="21"/>
              </w:rPr>
              <w:t>Klosovski</w:t>
            </w:r>
            <w:proofErr w:type="spellEnd"/>
          </w:p>
        </w:tc>
        <w:tc>
          <w:tcPr>
            <w:tcW w:w="1840" w:type="dxa"/>
            <w:noWrap/>
            <w:hideMark/>
          </w:tcPr>
          <w:p w14:paraId="7CBC00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08723525959</w:t>
            </w:r>
          </w:p>
        </w:tc>
        <w:tc>
          <w:tcPr>
            <w:tcW w:w="2180" w:type="dxa"/>
            <w:noWrap/>
            <w:hideMark/>
          </w:tcPr>
          <w:p w14:paraId="536448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6.200 </w:t>
            </w:r>
          </w:p>
        </w:tc>
        <w:tc>
          <w:tcPr>
            <w:tcW w:w="2120" w:type="dxa"/>
            <w:noWrap/>
            <w:hideMark/>
          </w:tcPr>
          <w:p w14:paraId="492B843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C41F300" w14:textId="77777777" w:rsidTr="00A46429">
        <w:trPr>
          <w:trHeight w:val="290"/>
        </w:trPr>
        <w:tc>
          <w:tcPr>
            <w:tcW w:w="3920" w:type="dxa"/>
            <w:noWrap/>
            <w:hideMark/>
          </w:tcPr>
          <w:p w14:paraId="21F5737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Jesse Ronaldo Berger</w:t>
            </w:r>
          </w:p>
        </w:tc>
        <w:tc>
          <w:tcPr>
            <w:tcW w:w="1840" w:type="dxa"/>
            <w:noWrap/>
            <w:hideMark/>
          </w:tcPr>
          <w:p w14:paraId="605A5D9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05481014939</w:t>
            </w:r>
          </w:p>
        </w:tc>
        <w:tc>
          <w:tcPr>
            <w:tcW w:w="2180" w:type="dxa"/>
            <w:noWrap/>
            <w:hideMark/>
          </w:tcPr>
          <w:p w14:paraId="05C6264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1DB74E4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733104A" w14:textId="77777777" w:rsidTr="00A46429">
        <w:trPr>
          <w:trHeight w:val="290"/>
        </w:trPr>
        <w:tc>
          <w:tcPr>
            <w:tcW w:w="3920" w:type="dxa"/>
            <w:noWrap/>
            <w:hideMark/>
          </w:tcPr>
          <w:p w14:paraId="2914033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Terezinha Carmem </w:t>
            </w:r>
            <w:proofErr w:type="spellStart"/>
            <w:r w:rsidRPr="00757D97">
              <w:rPr>
                <w:rFonts w:ascii="Tahoma" w:hAnsi="Tahoma" w:cs="Tahoma"/>
                <w:sz w:val="21"/>
                <w:szCs w:val="21"/>
              </w:rPr>
              <w:t>Iavolski</w:t>
            </w:r>
            <w:proofErr w:type="spellEnd"/>
          </w:p>
        </w:tc>
        <w:tc>
          <w:tcPr>
            <w:tcW w:w="1840" w:type="dxa"/>
            <w:noWrap/>
            <w:hideMark/>
          </w:tcPr>
          <w:p w14:paraId="7FCD3CD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06253060902</w:t>
            </w:r>
          </w:p>
        </w:tc>
        <w:tc>
          <w:tcPr>
            <w:tcW w:w="2180" w:type="dxa"/>
            <w:noWrap/>
            <w:hideMark/>
          </w:tcPr>
          <w:p w14:paraId="7FA4ADD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6.400 </w:t>
            </w:r>
          </w:p>
        </w:tc>
        <w:tc>
          <w:tcPr>
            <w:tcW w:w="2120" w:type="dxa"/>
            <w:noWrap/>
            <w:hideMark/>
          </w:tcPr>
          <w:p w14:paraId="6BAF17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AFE0067" w14:textId="77777777" w:rsidTr="00A46429">
        <w:trPr>
          <w:trHeight w:val="290"/>
        </w:trPr>
        <w:tc>
          <w:tcPr>
            <w:tcW w:w="3920" w:type="dxa"/>
            <w:noWrap/>
            <w:hideMark/>
          </w:tcPr>
          <w:p w14:paraId="3D04B7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Vander </w:t>
            </w:r>
            <w:proofErr w:type="spellStart"/>
            <w:r w:rsidRPr="00757D97">
              <w:rPr>
                <w:rFonts w:ascii="Tahoma" w:hAnsi="Tahoma" w:cs="Tahoma"/>
                <w:sz w:val="21"/>
                <w:szCs w:val="21"/>
              </w:rPr>
              <w:t>Luis</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Klosovski</w:t>
            </w:r>
            <w:proofErr w:type="spellEnd"/>
          </w:p>
        </w:tc>
        <w:tc>
          <w:tcPr>
            <w:tcW w:w="1840" w:type="dxa"/>
            <w:noWrap/>
            <w:hideMark/>
          </w:tcPr>
          <w:p w14:paraId="79095A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06188061997</w:t>
            </w:r>
          </w:p>
        </w:tc>
        <w:tc>
          <w:tcPr>
            <w:tcW w:w="2180" w:type="dxa"/>
            <w:noWrap/>
            <w:hideMark/>
          </w:tcPr>
          <w:p w14:paraId="76DDD03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6.200 </w:t>
            </w:r>
          </w:p>
        </w:tc>
        <w:tc>
          <w:tcPr>
            <w:tcW w:w="2120" w:type="dxa"/>
            <w:noWrap/>
            <w:hideMark/>
          </w:tcPr>
          <w:p w14:paraId="368AEE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4047105" w14:textId="77777777" w:rsidTr="00A46429">
        <w:trPr>
          <w:trHeight w:val="290"/>
        </w:trPr>
        <w:tc>
          <w:tcPr>
            <w:tcW w:w="3920" w:type="dxa"/>
            <w:noWrap/>
            <w:hideMark/>
          </w:tcPr>
          <w:p w14:paraId="4D6229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Isael </w:t>
            </w:r>
            <w:proofErr w:type="spellStart"/>
            <w:r w:rsidRPr="00757D97">
              <w:rPr>
                <w:rFonts w:ascii="Tahoma" w:hAnsi="Tahoma" w:cs="Tahoma"/>
                <w:sz w:val="21"/>
                <w:szCs w:val="21"/>
              </w:rPr>
              <w:t>Tracz</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Waida</w:t>
            </w:r>
            <w:proofErr w:type="spellEnd"/>
          </w:p>
        </w:tc>
        <w:tc>
          <w:tcPr>
            <w:tcW w:w="1840" w:type="dxa"/>
            <w:noWrap/>
            <w:hideMark/>
          </w:tcPr>
          <w:p w14:paraId="49D5D1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05981767995</w:t>
            </w:r>
          </w:p>
        </w:tc>
        <w:tc>
          <w:tcPr>
            <w:tcW w:w="2180" w:type="dxa"/>
            <w:noWrap/>
            <w:hideMark/>
          </w:tcPr>
          <w:p w14:paraId="2AE12C6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5.500 </w:t>
            </w:r>
          </w:p>
        </w:tc>
        <w:tc>
          <w:tcPr>
            <w:tcW w:w="2120" w:type="dxa"/>
            <w:noWrap/>
            <w:hideMark/>
          </w:tcPr>
          <w:p w14:paraId="1B7073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8E2EE8E" w14:textId="77777777" w:rsidTr="00A46429">
        <w:trPr>
          <w:trHeight w:val="290"/>
        </w:trPr>
        <w:tc>
          <w:tcPr>
            <w:tcW w:w="3920" w:type="dxa"/>
            <w:noWrap/>
            <w:hideMark/>
          </w:tcPr>
          <w:p w14:paraId="7970A60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Leoncio Nelson de Almeida</w:t>
            </w:r>
          </w:p>
        </w:tc>
        <w:tc>
          <w:tcPr>
            <w:tcW w:w="1840" w:type="dxa"/>
            <w:noWrap/>
            <w:hideMark/>
          </w:tcPr>
          <w:p w14:paraId="719F4DB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69996512991</w:t>
            </w:r>
          </w:p>
        </w:tc>
        <w:tc>
          <w:tcPr>
            <w:tcW w:w="2180" w:type="dxa"/>
            <w:noWrap/>
            <w:hideMark/>
          </w:tcPr>
          <w:p w14:paraId="07761FC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59AEFB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EA12AE7" w14:textId="77777777" w:rsidTr="00A46429">
        <w:trPr>
          <w:trHeight w:val="290"/>
        </w:trPr>
        <w:tc>
          <w:tcPr>
            <w:tcW w:w="3920" w:type="dxa"/>
            <w:noWrap/>
            <w:hideMark/>
          </w:tcPr>
          <w:p w14:paraId="24E6919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Wilson </w:t>
            </w:r>
            <w:proofErr w:type="spellStart"/>
            <w:r w:rsidRPr="00757D97">
              <w:rPr>
                <w:rFonts w:ascii="Tahoma" w:hAnsi="Tahoma" w:cs="Tahoma"/>
                <w:sz w:val="21"/>
                <w:szCs w:val="21"/>
              </w:rPr>
              <w:t>Franquitto</w:t>
            </w:r>
            <w:proofErr w:type="spellEnd"/>
          </w:p>
        </w:tc>
        <w:tc>
          <w:tcPr>
            <w:tcW w:w="1840" w:type="dxa"/>
            <w:noWrap/>
            <w:hideMark/>
          </w:tcPr>
          <w:p w14:paraId="3C6BCC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02753851913</w:t>
            </w:r>
          </w:p>
        </w:tc>
        <w:tc>
          <w:tcPr>
            <w:tcW w:w="2180" w:type="dxa"/>
            <w:noWrap/>
            <w:hideMark/>
          </w:tcPr>
          <w:p w14:paraId="0E8BA6F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7.800 </w:t>
            </w:r>
          </w:p>
        </w:tc>
        <w:tc>
          <w:tcPr>
            <w:tcW w:w="2120" w:type="dxa"/>
            <w:noWrap/>
            <w:hideMark/>
          </w:tcPr>
          <w:p w14:paraId="1E91E8E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815AFD2" w14:textId="77777777" w:rsidTr="00A46429">
        <w:trPr>
          <w:trHeight w:val="290"/>
        </w:trPr>
        <w:tc>
          <w:tcPr>
            <w:tcW w:w="3920" w:type="dxa"/>
            <w:noWrap/>
            <w:hideMark/>
          </w:tcPr>
          <w:p w14:paraId="67F7CE3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Etson</w:t>
            </w:r>
            <w:proofErr w:type="spellEnd"/>
            <w:r w:rsidRPr="00757D97">
              <w:rPr>
                <w:rFonts w:ascii="Tahoma" w:hAnsi="Tahoma" w:cs="Tahoma"/>
                <w:sz w:val="21"/>
                <w:szCs w:val="21"/>
              </w:rPr>
              <w:t xml:space="preserve"> Jose </w:t>
            </w:r>
            <w:proofErr w:type="spellStart"/>
            <w:r w:rsidRPr="00757D97">
              <w:rPr>
                <w:rFonts w:ascii="Tahoma" w:hAnsi="Tahoma" w:cs="Tahoma"/>
                <w:sz w:val="21"/>
                <w:szCs w:val="21"/>
              </w:rPr>
              <w:t>Escopel</w:t>
            </w:r>
            <w:proofErr w:type="spellEnd"/>
          </w:p>
        </w:tc>
        <w:tc>
          <w:tcPr>
            <w:tcW w:w="1840" w:type="dxa"/>
            <w:noWrap/>
            <w:hideMark/>
          </w:tcPr>
          <w:p w14:paraId="28AED5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04378818906</w:t>
            </w:r>
          </w:p>
        </w:tc>
        <w:tc>
          <w:tcPr>
            <w:tcW w:w="2180" w:type="dxa"/>
            <w:noWrap/>
            <w:hideMark/>
          </w:tcPr>
          <w:p w14:paraId="564E8C5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1E6AF3B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49D260F" w14:textId="77777777" w:rsidTr="00A46429">
        <w:trPr>
          <w:trHeight w:val="290"/>
        </w:trPr>
        <w:tc>
          <w:tcPr>
            <w:tcW w:w="3920" w:type="dxa"/>
            <w:noWrap/>
            <w:hideMark/>
          </w:tcPr>
          <w:p w14:paraId="4306BF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Enori</w:t>
            </w:r>
            <w:proofErr w:type="spellEnd"/>
            <w:r w:rsidRPr="00757D97">
              <w:rPr>
                <w:rFonts w:ascii="Tahoma" w:hAnsi="Tahoma" w:cs="Tahoma"/>
                <w:sz w:val="21"/>
                <w:szCs w:val="21"/>
              </w:rPr>
              <w:t xml:space="preserve"> Santana</w:t>
            </w:r>
          </w:p>
        </w:tc>
        <w:tc>
          <w:tcPr>
            <w:tcW w:w="1840" w:type="dxa"/>
            <w:noWrap/>
            <w:hideMark/>
          </w:tcPr>
          <w:p w14:paraId="74DCB65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00046298924</w:t>
            </w:r>
          </w:p>
        </w:tc>
        <w:tc>
          <w:tcPr>
            <w:tcW w:w="2180" w:type="dxa"/>
            <w:noWrap/>
            <w:hideMark/>
          </w:tcPr>
          <w:p w14:paraId="524CB05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6315565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DA0AC4E" w14:textId="77777777" w:rsidTr="00A46429">
        <w:trPr>
          <w:trHeight w:val="290"/>
        </w:trPr>
        <w:tc>
          <w:tcPr>
            <w:tcW w:w="3920" w:type="dxa"/>
            <w:noWrap/>
            <w:hideMark/>
          </w:tcPr>
          <w:p w14:paraId="5BC9F5F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Lenice</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Guerlinger</w:t>
            </w:r>
            <w:proofErr w:type="spellEnd"/>
          </w:p>
        </w:tc>
        <w:tc>
          <w:tcPr>
            <w:tcW w:w="1840" w:type="dxa"/>
            <w:noWrap/>
            <w:hideMark/>
          </w:tcPr>
          <w:p w14:paraId="6DEE3A3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02383397938</w:t>
            </w:r>
          </w:p>
        </w:tc>
        <w:tc>
          <w:tcPr>
            <w:tcW w:w="2180" w:type="dxa"/>
            <w:noWrap/>
            <w:hideMark/>
          </w:tcPr>
          <w:p w14:paraId="673BDA8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E3BF7D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EA054EE" w14:textId="77777777" w:rsidTr="00A46429">
        <w:trPr>
          <w:trHeight w:val="290"/>
        </w:trPr>
        <w:tc>
          <w:tcPr>
            <w:tcW w:w="3920" w:type="dxa"/>
            <w:noWrap/>
            <w:hideMark/>
          </w:tcPr>
          <w:p w14:paraId="77FF101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Pedro Manoel Da Silva</w:t>
            </w:r>
          </w:p>
        </w:tc>
        <w:tc>
          <w:tcPr>
            <w:tcW w:w="1840" w:type="dxa"/>
            <w:noWrap/>
            <w:hideMark/>
          </w:tcPr>
          <w:p w14:paraId="0F182CF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01445355990</w:t>
            </w:r>
          </w:p>
        </w:tc>
        <w:tc>
          <w:tcPr>
            <w:tcW w:w="2180" w:type="dxa"/>
            <w:noWrap/>
            <w:hideMark/>
          </w:tcPr>
          <w:p w14:paraId="2D8138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2.500 </w:t>
            </w:r>
          </w:p>
        </w:tc>
        <w:tc>
          <w:tcPr>
            <w:tcW w:w="2120" w:type="dxa"/>
            <w:noWrap/>
            <w:hideMark/>
          </w:tcPr>
          <w:p w14:paraId="51719CF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F72D953" w14:textId="77777777" w:rsidTr="00A46429">
        <w:trPr>
          <w:trHeight w:val="290"/>
        </w:trPr>
        <w:tc>
          <w:tcPr>
            <w:tcW w:w="3920" w:type="dxa"/>
            <w:noWrap/>
            <w:hideMark/>
          </w:tcPr>
          <w:p w14:paraId="37E6D8B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Reginaldo </w:t>
            </w: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Schon</w:t>
            </w:r>
            <w:proofErr w:type="spellEnd"/>
          </w:p>
        </w:tc>
        <w:tc>
          <w:tcPr>
            <w:tcW w:w="1840" w:type="dxa"/>
            <w:noWrap/>
            <w:hideMark/>
          </w:tcPr>
          <w:p w14:paraId="2E14F5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03968552962</w:t>
            </w:r>
          </w:p>
        </w:tc>
        <w:tc>
          <w:tcPr>
            <w:tcW w:w="2180" w:type="dxa"/>
            <w:noWrap/>
            <w:hideMark/>
          </w:tcPr>
          <w:p w14:paraId="752541C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1589C5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71C2B4C" w14:textId="77777777" w:rsidTr="00A46429">
        <w:trPr>
          <w:trHeight w:val="290"/>
        </w:trPr>
        <w:tc>
          <w:tcPr>
            <w:tcW w:w="3920" w:type="dxa"/>
            <w:noWrap/>
            <w:hideMark/>
          </w:tcPr>
          <w:p w14:paraId="64081A9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Antonio Silveira Santana</w:t>
            </w:r>
          </w:p>
        </w:tc>
        <w:tc>
          <w:tcPr>
            <w:tcW w:w="1840" w:type="dxa"/>
            <w:noWrap/>
            <w:hideMark/>
          </w:tcPr>
          <w:p w14:paraId="25F02F9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03854163932</w:t>
            </w:r>
          </w:p>
        </w:tc>
        <w:tc>
          <w:tcPr>
            <w:tcW w:w="2180" w:type="dxa"/>
            <w:noWrap/>
            <w:hideMark/>
          </w:tcPr>
          <w:p w14:paraId="0A5E00C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534FCA9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63E26A7" w14:textId="77777777" w:rsidTr="00A46429">
        <w:trPr>
          <w:trHeight w:val="290"/>
        </w:trPr>
        <w:tc>
          <w:tcPr>
            <w:tcW w:w="3920" w:type="dxa"/>
            <w:noWrap/>
            <w:hideMark/>
          </w:tcPr>
          <w:p w14:paraId="4EB5C2A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Ari Cardoso</w:t>
            </w:r>
          </w:p>
        </w:tc>
        <w:tc>
          <w:tcPr>
            <w:tcW w:w="1840" w:type="dxa"/>
            <w:noWrap/>
            <w:hideMark/>
          </w:tcPr>
          <w:p w14:paraId="2DFA25F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04917686997</w:t>
            </w:r>
          </w:p>
        </w:tc>
        <w:tc>
          <w:tcPr>
            <w:tcW w:w="2180" w:type="dxa"/>
            <w:noWrap/>
            <w:hideMark/>
          </w:tcPr>
          <w:p w14:paraId="708E3FC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1C319C1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2A57D49" w14:textId="77777777" w:rsidTr="00A46429">
        <w:trPr>
          <w:trHeight w:val="290"/>
        </w:trPr>
        <w:tc>
          <w:tcPr>
            <w:tcW w:w="3920" w:type="dxa"/>
            <w:noWrap/>
            <w:hideMark/>
          </w:tcPr>
          <w:p w14:paraId="095D97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Cassiano </w:t>
            </w:r>
            <w:proofErr w:type="spellStart"/>
            <w:r w:rsidRPr="00757D97">
              <w:rPr>
                <w:rFonts w:ascii="Tahoma" w:hAnsi="Tahoma" w:cs="Tahoma"/>
                <w:sz w:val="21"/>
                <w:szCs w:val="21"/>
              </w:rPr>
              <w:t>Specht</w:t>
            </w:r>
            <w:proofErr w:type="spellEnd"/>
          </w:p>
        </w:tc>
        <w:tc>
          <w:tcPr>
            <w:tcW w:w="1840" w:type="dxa"/>
            <w:noWrap/>
            <w:hideMark/>
          </w:tcPr>
          <w:p w14:paraId="668FCA5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08697669960</w:t>
            </w:r>
          </w:p>
        </w:tc>
        <w:tc>
          <w:tcPr>
            <w:tcW w:w="2180" w:type="dxa"/>
            <w:noWrap/>
            <w:hideMark/>
          </w:tcPr>
          <w:p w14:paraId="355262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3491A6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AB11D26" w14:textId="77777777" w:rsidTr="00A46429">
        <w:trPr>
          <w:trHeight w:val="290"/>
        </w:trPr>
        <w:tc>
          <w:tcPr>
            <w:tcW w:w="3920" w:type="dxa"/>
            <w:noWrap/>
            <w:hideMark/>
          </w:tcPr>
          <w:p w14:paraId="31C444E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Cristiano </w:t>
            </w:r>
            <w:proofErr w:type="spellStart"/>
            <w:r w:rsidRPr="00757D97">
              <w:rPr>
                <w:rFonts w:ascii="Tahoma" w:hAnsi="Tahoma" w:cs="Tahoma"/>
                <w:sz w:val="21"/>
                <w:szCs w:val="21"/>
              </w:rPr>
              <w:t>Doros</w:t>
            </w:r>
            <w:proofErr w:type="spellEnd"/>
          </w:p>
        </w:tc>
        <w:tc>
          <w:tcPr>
            <w:tcW w:w="1840" w:type="dxa"/>
            <w:noWrap/>
            <w:hideMark/>
          </w:tcPr>
          <w:p w14:paraId="5193C3D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06589973946</w:t>
            </w:r>
          </w:p>
        </w:tc>
        <w:tc>
          <w:tcPr>
            <w:tcW w:w="2180" w:type="dxa"/>
            <w:noWrap/>
            <w:hideMark/>
          </w:tcPr>
          <w:p w14:paraId="2CCC968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3FB76B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90399B" w14:textId="77777777" w:rsidTr="00A46429">
        <w:trPr>
          <w:trHeight w:val="290"/>
        </w:trPr>
        <w:tc>
          <w:tcPr>
            <w:tcW w:w="3920" w:type="dxa"/>
            <w:noWrap/>
            <w:hideMark/>
          </w:tcPr>
          <w:p w14:paraId="77B8394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Guilherme Augusto </w:t>
            </w:r>
            <w:proofErr w:type="spellStart"/>
            <w:r w:rsidRPr="00757D97">
              <w:rPr>
                <w:rFonts w:ascii="Tahoma" w:hAnsi="Tahoma" w:cs="Tahoma"/>
                <w:sz w:val="21"/>
                <w:szCs w:val="21"/>
              </w:rPr>
              <w:t>Grunow</w:t>
            </w:r>
            <w:proofErr w:type="spellEnd"/>
          </w:p>
        </w:tc>
        <w:tc>
          <w:tcPr>
            <w:tcW w:w="1840" w:type="dxa"/>
            <w:noWrap/>
            <w:hideMark/>
          </w:tcPr>
          <w:p w14:paraId="717A705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08820021986</w:t>
            </w:r>
          </w:p>
        </w:tc>
        <w:tc>
          <w:tcPr>
            <w:tcW w:w="2180" w:type="dxa"/>
            <w:noWrap/>
            <w:hideMark/>
          </w:tcPr>
          <w:p w14:paraId="0135D80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09AD9D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B2EAE0B" w14:textId="77777777" w:rsidTr="00A46429">
        <w:trPr>
          <w:trHeight w:val="290"/>
        </w:trPr>
        <w:tc>
          <w:tcPr>
            <w:tcW w:w="3920" w:type="dxa"/>
            <w:noWrap/>
            <w:hideMark/>
          </w:tcPr>
          <w:p w14:paraId="0BFED09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lastRenderedPageBreak/>
              <w:t>Helio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Burake</w:t>
            </w:r>
            <w:proofErr w:type="spellEnd"/>
          </w:p>
        </w:tc>
        <w:tc>
          <w:tcPr>
            <w:tcW w:w="1840" w:type="dxa"/>
            <w:noWrap/>
            <w:hideMark/>
          </w:tcPr>
          <w:p w14:paraId="49958BA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79238068968</w:t>
            </w:r>
          </w:p>
        </w:tc>
        <w:tc>
          <w:tcPr>
            <w:tcW w:w="2180" w:type="dxa"/>
            <w:noWrap/>
            <w:hideMark/>
          </w:tcPr>
          <w:p w14:paraId="091B21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70EB3A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AD45FCE" w14:textId="77777777" w:rsidTr="00A46429">
        <w:trPr>
          <w:trHeight w:val="290"/>
        </w:trPr>
        <w:tc>
          <w:tcPr>
            <w:tcW w:w="3920" w:type="dxa"/>
            <w:noWrap/>
            <w:hideMark/>
          </w:tcPr>
          <w:p w14:paraId="18D7822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Tarcisio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Valenga</w:t>
            </w:r>
            <w:proofErr w:type="spellEnd"/>
          </w:p>
        </w:tc>
        <w:tc>
          <w:tcPr>
            <w:tcW w:w="1840" w:type="dxa"/>
            <w:noWrap/>
            <w:hideMark/>
          </w:tcPr>
          <w:p w14:paraId="1EA83DA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03428709985</w:t>
            </w:r>
          </w:p>
        </w:tc>
        <w:tc>
          <w:tcPr>
            <w:tcW w:w="2180" w:type="dxa"/>
            <w:noWrap/>
            <w:hideMark/>
          </w:tcPr>
          <w:p w14:paraId="3751E75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5C24CC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3AE0E23" w14:textId="77777777" w:rsidTr="00A46429">
        <w:trPr>
          <w:trHeight w:val="290"/>
        </w:trPr>
        <w:tc>
          <w:tcPr>
            <w:tcW w:w="3920" w:type="dxa"/>
            <w:noWrap/>
            <w:hideMark/>
          </w:tcPr>
          <w:p w14:paraId="106C1EA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Tiago Fernando Schneider</w:t>
            </w:r>
          </w:p>
        </w:tc>
        <w:tc>
          <w:tcPr>
            <w:tcW w:w="1840" w:type="dxa"/>
            <w:noWrap/>
            <w:hideMark/>
          </w:tcPr>
          <w:p w14:paraId="1EE1BF9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05063006922</w:t>
            </w:r>
          </w:p>
        </w:tc>
        <w:tc>
          <w:tcPr>
            <w:tcW w:w="2180" w:type="dxa"/>
            <w:noWrap/>
            <w:hideMark/>
          </w:tcPr>
          <w:p w14:paraId="557F0D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06234F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84F142B" w14:textId="77777777" w:rsidTr="00A46429">
        <w:trPr>
          <w:trHeight w:val="290"/>
        </w:trPr>
        <w:tc>
          <w:tcPr>
            <w:tcW w:w="3920" w:type="dxa"/>
            <w:noWrap/>
            <w:hideMark/>
          </w:tcPr>
          <w:p w14:paraId="17611B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Eliton</w:t>
            </w:r>
            <w:proofErr w:type="spellEnd"/>
            <w:r w:rsidRPr="00757D97">
              <w:rPr>
                <w:rFonts w:ascii="Tahoma" w:hAnsi="Tahoma" w:cs="Tahoma"/>
                <w:sz w:val="21"/>
                <w:szCs w:val="21"/>
              </w:rPr>
              <w:t xml:space="preserve"> Jean Ferreira</w:t>
            </w:r>
          </w:p>
        </w:tc>
        <w:tc>
          <w:tcPr>
            <w:tcW w:w="1840" w:type="dxa"/>
            <w:noWrap/>
            <w:hideMark/>
          </w:tcPr>
          <w:p w14:paraId="0363F05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10556946928</w:t>
            </w:r>
          </w:p>
        </w:tc>
        <w:tc>
          <w:tcPr>
            <w:tcW w:w="2180" w:type="dxa"/>
            <w:noWrap/>
            <w:hideMark/>
          </w:tcPr>
          <w:p w14:paraId="2C090C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722BE0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FA4BDAC" w14:textId="77777777" w:rsidTr="00A46429">
        <w:trPr>
          <w:trHeight w:val="290"/>
        </w:trPr>
        <w:tc>
          <w:tcPr>
            <w:tcW w:w="3920" w:type="dxa"/>
            <w:noWrap/>
            <w:hideMark/>
          </w:tcPr>
          <w:p w14:paraId="2CC56E7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Everton </w:t>
            </w:r>
            <w:proofErr w:type="spellStart"/>
            <w:r w:rsidRPr="00757D97">
              <w:rPr>
                <w:rFonts w:ascii="Tahoma" w:hAnsi="Tahoma" w:cs="Tahoma"/>
                <w:sz w:val="21"/>
                <w:szCs w:val="21"/>
              </w:rPr>
              <w:t>Lemichka</w:t>
            </w:r>
            <w:proofErr w:type="spellEnd"/>
          </w:p>
        </w:tc>
        <w:tc>
          <w:tcPr>
            <w:tcW w:w="1840" w:type="dxa"/>
            <w:noWrap/>
            <w:hideMark/>
          </w:tcPr>
          <w:p w14:paraId="2D2CAC7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08703915930</w:t>
            </w:r>
          </w:p>
        </w:tc>
        <w:tc>
          <w:tcPr>
            <w:tcW w:w="2180" w:type="dxa"/>
            <w:noWrap/>
            <w:hideMark/>
          </w:tcPr>
          <w:p w14:paraId="25E04EA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29355F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6D0A69" w14:textId="77777777" w:rsidTr="00A46429">
        <w:trPr>
          <w:trHeight w:val="290"/>
        </w:trPr>
        <w:tc>
          <w:tcPr>
            <w:tcW w:w="3920" w:type="dxa"/>
            <w:noWrap/>
            <w:hideMark/>
          </w:tcPr>
          <w:p w14:paraId="6E0D6E6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Irineu de Oliveira</w:t>
            </w:r>
          </w:p>
        </w:tc>
        <w:tc>
          <w:tcPr>
            <w:tcW w:w="1840" w:type="dxa"/>
            <w:noWrap/>
            <w:hideMark/>
          </w:tcPr>
          <w:p w14:paraId="1451A6F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94380902900</w:t>
            </w:r>
          </w:p>
        </w:tc>
        <w:tc>
          <w:tcPr>
            <w:tcW w:w="2180" w:type="dxa"/>
            <w:noWrap/>
            <w:hideMark/>
          </w:tcPr>
          <w:p w14:paraId="1B7EE5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9.600 </w:t>
            </w:r>
          </w:p>
        </w:tc>
        <w:tc>
          <w:tcPr>
            <w:tcW w:w="2120" w:type="dxa"/>
            <w:noWrap/>
            <w:hideMark/>
          </w:tcPr>
          <w:p w14:paraId="6E404A3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660196B" w14:textId="77777777" w:rsidTr="00A46429">
        <w:trPr>
          <w:trHeight w:val="290"/>
        </w:trPr>
        <w:tc>
          <w:tcPr>
            <w:tcW w:w="3920" w:type="dxa"/>
            <w:noWrap/>
            <w:hideMark/>
          </w:tcPr>
          <w:p w14:paraId="793528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Ivanir Franca Porfirio</w:t>
            </w:r>
          </w:p>
        </w:tc>
        <w:tc>
          <w:tcPr>
            <w:tcW w:w="1840" w:type="dxa"/>
            <w:noWrap/>
            <w:hideMark/>
          </w:tcPr>
          <w:p w14:paraId="07616A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03970679923</w:t>
            </w:r>
          </w:p>
        </w:tc>
        <w:tc>
          <w:tcPr>
            <w:tcW w:w="2180" w:type="dxa"/>
            <w:noWrap/>
            <w:hideMark/>
          </w:tcPr>
          <w:p w14:paraId="3F4D584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6.400 </w:t>
            </w:r>
          </w:p>
        </w:tc>
        <w:tc>
          <w:tcPr>
            <w:tcW w:w="2120" w:type="dxa"/>
            <w:noWrap/>
            <w:hideMark/>
          </w:tcPr>
          <w:p w14:paraId="153FA9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A942AAF" w14:textId="77777777" w:rsidTr="00A46429">
        <w:trPr>
          <w:trHeight w:val="290"/>
        </w:trPr>
        <w:tc>
          <w:tcPr>
            <w:tcW w:w="3920" w:type="dxa"/>
            <w:noWrap/>
            <w:hideMark/>
          </w:tcPr>
          <w:p w14:paraId="6FBC029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Joanin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Lenart</w:t>
            </w:r>
            <w:proofErr w:type="spellEnd"/>
          </w:p>
        </w:tc>
        <w:tc>
          <w:tcPr>
            <w:tcW w:w="1840" w:type="dxa"/>
            <w:noWrap/>
            <w:hideMark/>
          </w:tcPr>
          <w:p w14:paraId="1ABBA00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58217010900</w:t>
            </w:r>
          </w:p>
        </w:tc>
        <w:tc>
          <w:tcPr>
            <w:tcW w:w="2180" w:type="dxa"/>
            <w:noWrap/>
            <w:hideMark/>
          </w:tcPr>
          <w:p w14:paraId="2AF762F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F9D8F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C7BADC4" w14:textId="77777777" w:rsidTr="00A46429">
        <w:trPr>
          <w:trHeight w:val="290"/>
        </w:trPr>
        <w:tc>
          <w:tcPr>
            <w:tcW w:w="3920" w:type="dxa"/>
            <w:noWrap/>
            <w:hideMark/>
          </w:tcPr>
          <w:p w14:paraId="7136263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Joao </w:t>
            </w:r>
            <w:proofErr w:type="spellStart"/>
            <w:r w:rsidRPr="00757D97">
              <w:rPr>
                <w:rFonts w:ascii="Tahoma" w:hAnsi="Tahoma" w:cs="Tahoma"/>
                <w:sz w:val="21"/>
                <w:szCs w:val="21"/>
              </w:rPr>
              <w:t>Natael</w:t>
            </w:r>
            <w:proofErr w:type="spellEnd"/>
            <w:r w:rsidRPr="00757D97">
              <w:rPr>
                <w:rFonts w:ascii="Tahoma" w:hAnsi="Tahoma" w:cs="Tahoma"/>
                <w:sz w:val="21"/>
                <w:szCs w:val="21"/>
              </w:rPr>
              <w:t xml:space="preserve"> Pereira</w:t>
            </w:r>
          </w:p>
        </w:tc>
        <w:tc>
          <w:tcPr>
            <w:tcW w:w="1840" w:type="dxa"/>
            <w:noWrap/>
            <w:hideMark/>
          </w:tcPr>
          <w:p w14:paraId="4564A6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05538097927</w:t>
            </w:r>
          </w:p>
        </w:tc>
        <w:tc>
          <w:tcPr>
            <w:tcW w:w="2180" w:type="dxa"/>
            <w:noWrap/>
            <w:hideMark/>
          </w:tcPr>
          <w:p w14:paraId="415A47F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3F8856E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E81C5ED" w14:textId="77777777" w:rsidTr="00A46429">
        <w:trPr>
          <w:trHeight w:val="290"/>
        </w:trPr>
        <w:tc>
          <w:tcPr>
            <w:tcW w:w="3920" w:type="dxa"/>
            <w:noWrap/>
            <w:hideMark/>
          </w:tcPr>
          <w:p w14:paraId="5FC6391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Jose Assis de Andrade</w:t>
            </w:r>
          </w:p>
        </w:tc>
        <w:tc>
          <w:tcPr>
            <w:tcW w:w="1840" w:type="dxa"/>
            <w:noWrap/>
            <w:hideMark/>
          </w:tcPr>
          <w:p w14:paraId="52889E4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74774808920</w:t>
            </w:r>
          </w:p>
        </w:tc>
        <w:tc>
          <w:tcPr>
            <w:tcW w:w="2180" w:type="dxa"/>
            <w:noWrap/>
            <w:hideMark/>
          </w:tcPr>
          <w:p w14:paraId="5E2D578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C8467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897CFBC" w14:textId="77777777" w:rsidTr="00A46429">
        <w:trPr>
          <w:trHeight w:val="290"/>
        </w:trPr>
        <w:tc>
          <w:tcPr>
            <w:tcW w:w="3920" w:type="dxa"/>
            <w:noWrap/>
            <w:hideMark/>
          </w:tcPr>
          <w:p w14:paraId="6392E7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Josias de Paula Nunes</w:t>
            </w:r>
          </w:p>
        </w:tc>
        <w:tc>
          <w:tcPr>
            <w:tcW w:w="1840" w:type="dxa"/>
            <w:noWrap/>
            <w:hideMark/>
          </w:tcPr>
          <w:p w14:paraId="15C5CBC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06729058927</w:t>
            </w:r>
          </w:p>
        </w:tc>
        <w:tc>
          <w:tcPr>
            <w:tcW w:w="2180" w:type="dxa"/>
            <w:noWrap/>
            <w:hideMark/>
          </w:tcPr>
          <w:p w14:paraId="6027FA3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78B812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B42EFFC" w14:textId="77777777" w:rsidTr="00A46429">
        <w:trPr>
          <w:trHeight w:val="290"/>
        </w:trPr>
        <w:tc>
          <w:tcPr>
            <w:tcW w:w="3920" w:type="dxa"/>
            <w:noWrap/>
            <w:hideMark/>
          </w:tcPr>
          <w:p w14:paraId="030946A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Marcos </w:t>
            </w:r>
            <w:proofErr w:type="spellStart"/>
            <w:r w:rsidRPr="00757D97">
              <w:rPr>
                <w:rFonts w:ascii="Tahoma" w:hAnsi="Tahoma" w:cs="Tahoma"/>
                <w:sz w:val="21"/>
                <w:szCs w:val="21"/>
              </w:rPr>
              <w:t>Janiski</w:t>
            </w:r>
            <w:proofErr w:type="spellEnd"/>
          </w:p>
        </w:tc>
        <w:tc>
          <w:tcPr>
            <w:tcW w:w="1840" w:type="dxa"/>
            <w:noWrap/>
            <w:hideMark/>
          </w:tcPr>
          <w:p w14:paraId="15E72E1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01961243954</w:t>
            </w:r>
          </w:p>
        </w:tc>
        <w:tc>
          <w:tcPr>
            <w:tcW w:w="2180" w:type="dxa"/>
            <w:noWrap/>
            <w:hideMark/>
          </w:tcPr>
          <w:p w14:paraId="60E0B4A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27802CC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10787F7" w14:textId="77777777" w:rsidTr="00A46429">
        <w:trPr>
          <w:trHeight w:val="290"/>
        </w:trPr>
        <w:tc>
          <w:tcPr>
            <w:tcW w:w="3920" w:type="dxa"/>
            <w:noWrap/>
            <w:hideMark/>
          </w:tcPr>
          <w:p w14:paraId="51FD960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Marcos </w:t>
            </w:r>
            <w:proofErr w:type="spellStart"/>
            <w:r w:rsidRPr="00757D97">
              <w:rPr>
                <w:rFonts w:ascii="Tahoma" w:hAnsi="Tahoma" w:cs="Tahoma"/>
                <w:sz w:val="21"/>
                <w:szCs w:val="21"/>
              </w:rPr>
              <w:t>Lemichka</w:t>
            </w:r>
            <w:proofErr w:type="spellEnd"/>
          </w:p>
        </w:tc>
        <w:tc>
          <w:tcPr>
            <w:tcW w:w="1840" w:type="dxa"/>
            <w:noWrap/>
            <w:hideMark/>
          </w:tcPr>
          <w:p w14:paraId="087056C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92633617972</w:t>
            </w:r>
          </w:p>
        </w:tc>
        <w:tc>
          <w:tcPr>
            <w:tcW w:w="2180" w:type="dxa"/>
            <w:noWrap/>
            <w:hideMark/>
          </w:tcPr>
          <w:p w14:paraId="58BE669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1B72753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479D979" w14:textId="77777777" w:rsidTr="00A46429">
        <w:trPr>
          <w:trHeight w:val="290"/>
        </w:trPr>
        <w:tc>
          <w:tcPr>
            <w:tcW w:w="3920" w:type="dxa"/>
            <w:noWrap/>
            <w:hideMark/>
          </w:tcPr>
          <w:p w14:paraId="68F7BF0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Marilsa</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Sevald</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Lemichka</w:t>
            </w:r>
            <w:proofErr w:type="spellEnd"/>
          </w:p>
        </w:tc>
        <w:tc>
          <w:tcPr>
            <w:tcW w:w="1840" w:type="dxa"/>
            <w:noWrap/>
            <w:hideMark/>
          </w:tcPr>
          <w:p w14:paraId="0369825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01809362989</w:t>
            </w:r>
          </w:p>
        </w:tc>
        <w:tc>
          <w:tcPr>
            <w:tcW w:w="2180" w:type="dxa"/>
            <w:noWrap/>
            <w:hideMark/>
          </w:tcPr>
          <w:p w14:paraId="01BACA1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5E746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8415ADE" w14:textId="77777777" w:rsidTr="00A46429">
        <w:trPr>
          <w:trHeight w:val="290"/>
        </w:trPr>
        <w:tc>
          <w:tcPr>
            <w:tcW w:w="3920" w:type="dxa"/>
            <w:noWrap/>
            <w:hideMark/>
          </w:tcPr>
          <w:p w14:paraId="1198C9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Miguel Almeida Oliveira</w:t>
            </w:r>
          </w:p>
        </w:tc>
        <w:tc>
          <w:tcPr>
            <w:tcW w:w="1840" w:type="dxa"/>
            <w:noWrap/>
            <w:hideMark/>
          </w:tcPr>
          <w:p w14:paraId="2D64013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94322465900</w:t>
            </w:r>
          </w:p>
        </w:tc>
        <w:tc>
          <w:tcPr>
            <w:tcW w:w="2180" w:type="dxa"/>
            <w:noWrap/>
            <w:hideMark/>
          </w:tcPr>
          <w:p w14:paraId="7090146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626C1A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E2E56D7" w14:textId="77777777" w:rsidTr="00A46429">
        <w:trPr>
          <w:trHeight w:val="290"/>
        </w:trPr>
        <w:tc>
          <w:tcPr>
            <w:tcW w:w="3920" w:type="dxa"/>
            <w:noWrap/>
            <w:hideMark/>
          </w:tcPr>
          <w:p w14:paraId="2E47E39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Adriano Santana </w:t>
            </w:r>
            <w:proofErr w:type="spellStart"/>
            <w:r w:rsidRPr="00757D97">
              <w:rPr>
                <w:rFonts w:ascii="Tahoma" w:hAnsi="Tahoma" w:cs="Tahoma"/>
                <w:sz w:val="21"/>
                <w:szCs w:val="21"/>
              </w:rPr>
              <w:t>Menegasso</w:t>
            </w:r>
            <w:proofErr w:type="spellEnd"/>
          </w:p>
        </w:tc>
        <w:tc>
          <w:tcPr>
            <w:tcW w:w="1840" w:type="dxa"/>
            <w:noWrap/>
            <w:hideMark/>
          </w:tcPr>
          <w:p w14:paraId="16F31C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10233137904</w:t>
            </w:r>
          </w:p>
        </w:tc>
        <w:tc>
          <w:tcPr>
            <w:tcW w:w="2180" w:type="dxa"/>
            <w:noWrap/>
            <w:hideMark/>
          </w:tcPr>
          <w:p w14:paraId="078A02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3.600 </w:t>
            </w:r>
          </w:p>
        </w:tc>
        <w:tc>
          <w:tcPr>
            <w:tcW w:w="2120" w:type="dxa"/>
            <w:noWrap/>
            <w:hideMark/>
          </w:tcPr>
          <w:p w14:paraId="5480D9B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1C7CF71" w14:textId="77777777" w:rsidTr="00A46429">
        <w:trPr>
          <w:trHeight w:val="290"/>
        </w:trPr>
        <w:tc>
          <w:tcPr>
            <w:tcW w:w="3920" w:type="dxa"/>
            <w:noWrap/>
            <w:hideMark/>
          </w:tcPr>
          <w:p w14:paraId="02C669E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Carlos </w:t>
            </w:r>
            <w:proofErr w:type="spellStart"/>
            <w:r w:rsidRPr="00757D97">
              <w:rPr>
                <w:rFonts w:ascii="Tahoma" w:hAnsi="Tahoma" w:cs="Tahoma"/>
                <w:sz w:val="21"/>
                <w:szCs w:val="21"/>
              </w:rPr>
              <w:t>Czitorski</w:t>
            </w:r>
            <w:proofErr w:type="spellEnd"/>
          </w:p>
        </w:tc>
        <w:tc>
          <w:tcPr>
            <w:tcW w:w="1840" w:type="dxa"/>
            <w:noWrap/>
            <w:hideMark/>
          </w:tcPr>
          <w:p w14:paraId="10D85B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04796680942</w:t>
            </w:r>
          </w:p>
        </w:tc>
        <w:tc>
          <w:tcPr>
            <w:tcW w:w="2180" w:type="dxa"/>
            <w:noWrap/>
            <w:hideMark/>
          </w:tcPr>
          <w:p w14:paraId="574AF9E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5.500 </w:t>
            </w:r>
          </w:p>
        </w:tc>
        <w:tc>
          <w:tcPr>
            <w:tcW w:w="2120" w:type="dxa"/>
            <w:noWrap/>
            <w:hideMark/>
          </w:tcPr>
          <w:p w14:paraId="7262C2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F4396EB" w14:textId="77777777" w:rsidTr="00A46429">
        <w:trPr>
          <w:trHeight w:val="290"/>
        </w:trPr>
        <w:tc>
          <w:tcPr>
            <w:tcW w:w="3920" w:type="dxa"/>
            <w:noWrap/>
            <w:hideMark/>
          </w:tcPr>
          <w:p w14:paraId="796DF1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Dinarte</w:t>
            </w:r>
            <w:proofErr w:type="spellEnd"/>
            <w:r w:rsidRPr="00757D97">
              <w:rPr>
                <w:rFonts w:ascii="Tahoma" w:hAnsi="Tahoma" w:cs="Tahoma"/>
                <w:sz w:val="21"/>
                <w:szCs w:val="21"/>
              </w:rPr>
              <w:t xml:space="preserve"> Alexandre Delfino</w:t>
            </w:r>
          </w:p>
        </w:tc>
        <w:tc>
          <w:tcPr>
            <w:tcW w:w="1840" w:type="dxa"/>
            <w:noWrap/>
            <w:hideMark/>
          </w:tcPr>
          <w:p w14:paraId="09D87D5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02184187950</w:t>
            </w:r>
          </w:p>
        </w:tc>
        <w:tc>
          <w:tcPr>
            <w:tcW w:w="2180" w:type="dxa"/>
            <w:noWrap/>
            <w:hideMark/>
          </w:tcPr>
          <w:p w14:paraId="514D91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27E60B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3B17965" w14:textId="77777777" w:rsidTr="00A46429">
        <w:trPr>
          <w:trHeight w:val="290"/>
        </w:trPr>
        <w:tc>
          <w:tcPr>
            <w:tcW w:w="3920" w:type="dxa"/>
            <w:noWrap/>
            <w:hideMark/>
          </w:tcPr>
          <w:p w14:paraId="1F0185F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Irineu </w:t>
            </w:r>
            <w:proofErr w:type="spellStart"/>
            <w:r w:rsidRPr="00757D97">
              <w:rPr>
                <w:rFonts w:ascii="Tahoma" w:hAnsi="Tahoma" w:cs="Tahoma"/>
                <w:sz w:val="21"/>
                <w:szCs w:val="21"/>
              </w:rPr>
              <w:t>Hoker</w:t>
            </w:r>
            <w:proofErr w:type="spellEnd"/>
          </w:p>
        </w:tc>
        <w:tc>
          <w:tcPr>
            <w:tcW w:w="1840" w:type="dxa"/>
            <w:noWrap/>
            <w:hideMark/>
          </w:tcPr>
          <w:p w14:paraId="187E4C3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06137729974</w:t>
            </w:r>
          </w:p>
        </w:tc>
        <w:tc>
          <w:tcPr>
            <w:tcW w:w="2180" w:type="dxa"/>
            <w:noWrap/>
            <w:hideMark/>
          </w:tcPr>
          <w:p w14:paraId="403DFBB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6.200 </w:t>
            </w:r>
          </w:p>
        </w:tc>
        <w:tc>
          <w:tcPr>
            <w:tcW w:w="2120" w:type="dxa"/>
            <w:noWrap/>
            <w:hideMark/>
          </w:tcPr>
          <w:p w14:paraId="24EEAE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BB2CDAA" w14:textId="77777777" w:rsidTr="00A46429">
        <w:trPr>
          <w:trHeight w:val="290"/>
        </w:trPr>
        <w:tc>
          <w:tcPr>
            <w:tcW w:w="3920" w:type="dxa"/>
            <w:noWrap/>
            <w:hideMark/>
          </w:tcPr>
          <w:p w14:paraId="7A8B0C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Jaime </w:t>
            </w:r>
            <w:proofErr w:type="spellStart"/>
            <w:r w:rsidRPr="00757D97">
              <w:rPr>
                <w:rFonts w:ascii="Tahoma" w:hAnsi="Tahoma" w:cs="Tahoma"/>
                <w:sz w:val="21"/>
                <w:szCs w:val="21"/>
              </w:rPr>
              <w:t>Niehues</w:t>
            </w:r>
            <w:proofErr w:type="spellEnd"/>
          </w:p>
        </w:tc>
        <w:tc>
          <w:tcPr>
            <w:tcW w:w="1840" w:type="dxa"/>
            <w:noWrap/>
            <w:hideMark/>
          </w:tcPr>
          <w:p w14:paraId="436B919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59410612934</w:t>
            </w:r>
          </w:p>
        </w:tc>
        <w:tc>
          <w:tcPr>
            <w:tcW w:w="2180" w:type="dxa"/>
            <w:noWrap/>
            <w:hideMark/>
          </w:tcPr>
          <w:p w14:paraId="10BD613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2.400 </w:t>
            </w:r>
          </w:p>
        </w:tc>
        <w:tc>
          <w:tcPr>
            <w:tcW w:w="2120" w:type="dxa"/>
            <w:noWrap/>
            <w:hideMark/>
          </w:tcPr>
          <w:p w14:paraId="4C4846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2BB21F4" w14:textId="77777777" w:rsidTr="00A46429">
        <w:trPr>
          <w:trHeight w:val="290"/>
        </w:trPr>
        <w:tc>
          <w:tcPr>
            <w:tcW w:w="3920" w:type="dxa"/>
            <w:noWrap/>
            <w:hideMark/>
          </w:tcPr>
          <w:p w14:paraId="6588AD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Vagner Machado</w:t>
            </w:r>
          </w:p>
        </w:tc>
        <w:tc>
          <w:tcPr>
            <w:tcW w:w="1840" w:type="dxa"/>
            <w:noWrap/>
            <w:hideMark/>
          </w:tcPr>
          <w:p w14:paraId="478070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08658574903</w:t>
            </w:r>
          </w:p>
        </w:tc>
        <w:tc>
          <w:tcPr>
            <w:tcW w:w="2180" w:type="dxa"/>
            <w:noWrap/>
            <w:hideMark/>
          </w:tcPr>
          <w:p w14:paraId="256524F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3.600 </w:t>
            </w:r>
          </w:p>
        </w:tc>
        <w:tc>
          <w:tcPr>
            <w:tcW w:w="2120" w:type="dxa"/>
            <w:noWrap/>
            <w:hideMark/>
          </w:tcPr>
          <w:p w14:paraId="3446FF4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9E1F474" w14:textId="77777777" w:rsidTr="00A46429">
        <w:trPr>
          <w:trHeight w:val="290"/>
        </w:trPr>
        <w:tc>
          <w:tcPr>
            <w:tcW w:w="3920" w:type="dxa"/>
            <w:noWrap/>
            <w:hideMark/>
          </w:tcPr>
          <w:p w14:paraId="001250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Celso Borges</w:t>
            </w:r>
          </w:p>
        </w:tc>
        <w:tc>
          <w:tcPr>
            <w:tcW w:w="1840" w:type="dxa"/>
            <w:noWrap/>
            <w:hideMark/>
          </w:tcPr>
          <w:p w14:paraId="5997D3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04343855902</w:t>
            </w:r>
          </w:p>
        </w:tc>
        <w:tc>
          <w:tcPr>
            <w:tcW w:w="2180" w:type="dxa"/>
            <w:noWrap/>
            <w:hideMark/>
          </w:tcPr>
          <w:p w14:paraId="30A18D9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0C0A7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2F44B84" w14:textId="77777777" w:rsidTr="00A46429">
        <w:trPr>
          <w:trHeight w:val="290"/>
        </w:trPr>
        <w:tc>
          <w:tcPr>
            <w:tcW w:w="3920" w:type="dxa"/>
            <w:noWrap/>
            <w:hideMark/>
          </w:tcPr>
          <w:p w14:paraId="2C6BD3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lastRenderedPageBreak/>
              <w:t>Cirineu</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Arcaro</w:t>
            </w:r>
            <w:proofErr w:type="spellEnd"/>
            <w:r w:rsidRPr="00757D97">
              <w:rPr>
                <w:rFonts w:ascii="Tahoma" w:hAnsi="Tahoma" w:cs="Tahoma"/>
                <w:sz w:val="21"/>
                <w:szCs w:val="21"/>
              </w:rPr>
              <w:t xml:space="preserve"> Candido</w:t>
            </w:r>
          </w:p>
        </w:tc>
        <w:tc>
          <w:tcPr>
            <w:tcW w:w="1840" w:type="dxa"/>
            <w:noWrap/>
            <w:hideMark/>
          </w:tcPr>
          <w:p w14:paraId="3F90E7F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02651990930</w:t>
            </w:r>
          </w:p>
        </w:tc>
        <w:tc>
          <w:tcPr>
            <w:tcW w:w="2180" w:type="dxa"/>
            <w:noWrap/>
            <w:hideMark/>
          </w:tcPr>
          <w:p w14:paraId="351FFCA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2.400 </w:t>
            </w:r>
          </w:p>
        </w:tc>
        <w:tc>
          <w:tcPr>
            <w:tcW w:w="2120" w:type="dxa"/>
            <w:noWrap/>
            <w:hideMark/>
          </w:tcPr>
          <w:p w14:paraId="272C20D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6FF24F0" w14:textId="77777777" w:rsidTr="00A46429">
        <w:trPr>
          <w:trHeight w:val="290"/>
        </w:trPr>
        <w:tc>
          <w:tcPr>
            <w:tcW w:w="3920" w:type="dxa"/>
            <w:noWrap/>
            <w:hideMark/>
          </w:tcPr>
          <w:p w14:paraId="5101F3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Luciano </w:t>
            </w:r>
            <w:proofErr w:type="spellStart"/>
            <w:r w:rsidRPr="00757D97">
              <w:rPr>
                <w:rFonts w:ascii="Tahoma" w:hAnsi="Tahoma" w:cs="Tahoma"/>
                <w:sz w:val="21"/>
                <w:szCs w:val="21"/>
              </w:rPr>
              <w:t>Molleta</w:t>
            </w:r>
            <w:proofErr w:type="spellEnd"/>
          </w:p>
        </w:tc>
        <w:tc>
          <w:tcPr>
            <w:tcW w:w="1840" w:type="dxa"/>
            <w:noWrap/>
            <w:hideMark/>
          </w:tcPr>
          <w:p w14:paraId="52E27D5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08927461908</w:t>
            </w:r>
          </w:p>
        </w:tc>
        <w:tc>
          <w:tcPr>
            <w:tcW w:w="2180" w:type="dxa"/>
            <w:noWrap/>
            <w:hideMark/>
          </w:tcPr>
          <w:p w14:paraId="55EF802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6013E9D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101561B" w14:textId="77777777" w:rsidTr="00A46429">
        <w:trPr>
          <w:trHeight w:val="290"/>
        </w:trPr>
        <w:tc>
          <w:tcPr>
            <w:tcW w:w="3920" w:type="dxa"/>
            <w:noWrap/>
            <w:hideMark/>
          </w:tcPr>
          <w:p w14:paraId="3538F5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Miguel </w:t>
            </w:r>
            <w:proofErr w:type="spellStart"/>
            <w:r w:rsidRPr="00757D97">
              <w:rPr>
                <w:rFonts w:ascii="Tahoma" w:hAnsi="Tahoma" w:cs="Tahoma"/>
                <w:sz w:val="21"/>
                <w:szCs w:val="21"/>
              </w:rPr>
              <w:t>Mendocha</w:t>
            </w:r>
            <w:proofErr w:type="spellEnd"/>
          </w:p>
        </w:tc>
        <w:tc>
          <w:tcPr>
            <w:tcW w:w="1840" w:type="dxa"/>
            <w:noWrap/>
            <w:hideMark/>
          </w:tcPr>
          <w:p w14:paraId="6538128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00129442976</w:t>
            </w:r>
          </w:p>
        </w:tc>
        <w:tc>
          <w:tcPr>
            <w:tcW w:w="2180" w:type="dxa"/>
            <w:noWrap/>
            <w:hideMark/>
          </w:tcPr>
          <w:p w14:paraId="332B87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2802DD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82FEE5B" w14:textId="77777777" w:rsidTr="00A46429">
        <w:trPr>
          <w:trHeight w:val="290"/>
        </w:trPr>
        <w:tc>
          <w:tcPr>
            <w:tcW w:w="3920" w:type="dxa"/>
            <w:noWrap/>
            <w:hideMark/>
          </w:tcPr>
          <w:p w14:paraId="7B51175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Silvino </w:t>
            </w:r>
            <w:proofErr w:type="spellStart"/>
            <w:r w:rsidRPr="00757D97">
              <w:rPr>
                <w:rFonts w:ascii="Tahoma" w:hAnsi="Tahoma" w:cs="Tahoma"/>
                <w:sz w:val="21"/>
                <w:szCs w:val="21"/>
              </w:rPr>
              <w:t>Schecluski</w:t>
            </w:r>
            <w:proofErr w:type="spellEnd"/>
          </w:p>
        </w:tc>
        <w:tc>
          <w:tcPr>
            <w:tcW w:w="1840" w:type="dxa"/>
            <w:noWrap/>
            <w:hideMark/>
          </w:tcPr>
          <w:p w14:paraId="70F9FE2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46843019900</w:t>
            </w:r>
          </w:p>
        </w:tc>
        <w:tc>
          <w:tcPr>
            <w:tcW w:w="2180" w:type="dxa"/>
            <w:noWrap/>
            <w:hideMark/>
          </w:tcPr>
          <w:p w14:paraId="419942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1.200 </w:t>
            </w:r>
          </w:p>
        </w:tc>
        <w:tc>
          <w:tcPr>
            <w:tcW w:w="2120" w:type="dxa"/>
            <w:noWrap/>
            <w:hideMark/>
          </w:tcPr>
          <w:p w14:paraId="2F90FC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EE68E9" w14:textId="77777777" w:rsidTr="00A46429">
        <w:trPr>
          <w:trHeight w:val="290"/>
        </w:trPr>
        <w:tc>
          <w:tcPr>
            <w:tcW w:w="3920" w:type="dxa"/>
            <w:noWrap/>
            <w:hideMark/>
          </w:tcPr>
          <w:p w14:paraId="11D80B5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Joao Rivelino Silva</w:t>
            </w:r>
          </w:p>
        </w:tc>
        <w:tc>
          <w:tcPr>
            <w:tcW w:w="1840" w:type="dxa"/>
            <w:noWrap/>
            <w:hideMark/>
          </w:tcPr>
          <w:p w14:paraId="283749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78184177968</w:t>
            </w:r>
          </w:p>
        </w:tc>
        <w:tc>
          <w:tcPr>
            <w:tcW w:w="2180" w:type="dxa"/>
            <w:noWrap/>
            <w:hideMark/>
          </w:tcPr>
          <w:p w14:paraId="6BFAE9D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3E8CC3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9DD67C7" w14:textId="77777777" w:rsidTr="00A46429">
        <w:trPr>
          <w:trHeight w:val="290"/>
        </w:trPr>
        <w:tc>
          <w:tcPr>
            <w:tcW w:w="3920" w:type="dxa"/>
            <w:noWrap/>
            <w:hideMark/>
          </w:tcPr>
          <w:p w14:paraId="293BAF2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Carlos </w:t>
            </w:r>
            <w:proofErr w:type="spellStart"/>
            <w:r w:rsidRPr="00757D97">
              <w:rPr>
                <w:rFonts w:ascii="Tahoma" w:hAnsi="Tahoma" w:cs="Tahoma"/>
                <w:sz w:val="21"/>
                <w:szCs w:val="21"/>
              </w:rPr>
              <w:t>Fulgal</w:t>
            </w:r>
            <w:proofErr w:type="spellEnd"/>
          </w:p>
        </w:tc>
        <w:tc>
          <w:tcPr>
            <w:tcW w:w="1840" w:type="dxa"/>
            <w:noWrap/>
            <w:hideMark/>
          </w:tcPr>
          <w:p w14:paraId="71BC26D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05668624927</w:t>
            </w:r>
          </w:p>
        </w:tc>
        <w:tc>
          <w:tcPr>
            <w:tcW w:w="2180" w:type="dxa"/>
            <w:noWrap/>
            <w:hideMark/>
          </w:tcPr>
          <w:p w14:paraId="5A2AE99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9.200 </w:t>
            </w:r>
          </w:p>
        </w:tc>
        <w:tc>
          <w:tcPr>
            <w:tcW w:w="2120" w:type="dxa"/>
            <w:noWrap/>
            <w:hideMark/>
          </w:tcPr>
          <w:p w14:paraId="3B50E7E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8793D49" w14:textId="77777777" w:rsidTr="00A46429">
        <w:trPr>
          <w:trHeight w:val="290"/>
        </w:trPr>
        <w:tc>
          <w:tcPr>
            <w:tcW w:w="3920" w:type="dxa"/>
            <w:noWrap/>
            <w:hideMark/>
          </w:tcPr>
          <w:p w14:paraId="2DE3157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Cirineu Dias Araujo</w:t>
            </w:r>
          </w:p>
        </w:tc>
        <w:tc>
          <w:tcPr>
            <w:tcW w:w="1840" w:type="dxa"/>
            <w:noWrap/>
            <w:hideMark/>
          </w:tcPr>
          <w:p w14:paraId="7BBC07D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08753162986</w:t>
            </w:r>
          </w:p>
        </w:tc>
        <w:tc>
          <w:tcPr>
            <w:tcW w:w="2180" w:type="dxa"/>
            <w:noWrap/>
            <w:hideMark/>
          </w:tcPr>
          <w:p w14:paraId="7786B6F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6265AE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44A40E2" w14:textId="77777777" w:rsidTr="00A46429">
        <w:trPr>
          <w:trHeight w:val="290"/>
        </w:trPr>
        <w:tc>
          <w:tcPr>
            <w:tcW w:w="3920" w:type="dxa"/>
            <w:noWrap/>
            <w:hideMark/>
          </w:tcPr>
          <w:p w14:paraId="2E30E14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Claudinei Jensen</w:t>
            </w:r>
          </w:p>
        </w:tc>
        <w:tc>
          <w:tcPr>
            <w:tcW w:w="1840" w:type="dxa"/>
            <w:noWrap/>
            <w:hideMark/>
          </w:tcPr>
          <w:p w14:paraId="244021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06331488901</w:t>
            </w:r>
          </w:p>
        </w:tc>
        <w:tc>
          <w:tcPr>
            <w:tcW w:w="2180" w:type="dxa"/>
            <w:noWrap/>
            <w:hideMark/>
          </w:tcPr>
          <w:p w14:paraId="4B48DC7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453E5B8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08C4A2E" w14:textId="77777777" w:rsidTr="00A46429">
        <w:trPr>
          <w:trHeight w:val="290"/>
        </w:trPr>
        <w:tc>
          <w:tcPr>
            <w:tcW w:w="3920" w:type="dxa"/>
            <w:noWrap/>
            <w:hideMark/>
          </w:tcPr>
          <w:p w14:paraId="2FA7D4B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Dionisio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Conceicao</w:t>
            </w:r>
            <w:proofErr w:type="spellEnd"/>
            <w:r w:rsidRPr="00757D97">
              <w:rPr>
                <w:rFonts w:ascii="Tahoma" w:hAnsi="Tahoma" w:cs="Tahoma"/>
                <w:sz w:val="21"/>
                <w:szCs w:val="21"/>
              </w:rPr>
              <w:t xml:space="preserve"> dos Santos</w:t>
            </w:r>
          </w:p>
        </w:tc>
        <w:tc>
          <w:tcPr>
            <w:tcW w:w="1840" w:type="dxa"/>
            <w:noWrap/>
            <w:hideMark/>
          </w:tcPr>
          <w:p w14:paraId="5498A7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05077765936</w:t>
            </w:r>
          </w:p>
        </w:tc>
        <w:tc>
          <w:tcPr>
            <w:tcW w:w="2180" w:type="dxa"/>
            <w:noWrap/>
            <w:hideMark/>
          </w:tcPr>
          <w:p w14:paraId="7F4BBD7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10.800 </w:t>
            </w:r>
          </w:p>
        </w:tc>
        <w:tc>
          <w:tcPr>
            <w:tcW w:w="2120" w:type="dxa"/>
            <w:noWrap/>
            <w:hideMark/>
          </w:tcPr>
          <w:p w14:paraId="17B11C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DF019FA" w14:textId="77777777" w:rsidTr="00A46429">
        <w:trPr>
          <w:trHeight w:val="290"/>
        </w:trPr>
        <w:tc>
          <w:tcPr>
            <w:tcW w:w="3920" w:type="dxa"/>
            <w:noWrap/>
            <w:hideMark/>
          </w:tcPr>
          <w:p w14:paraId="210664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Eugenio </w:t>
            </w:r>
            <w:proofErr w:type="spellStart"/>
            <w:r w:rsidRPr="00757D97">
              <w:rPr>
                <w:rFonts w:ascii="Tahoma" w:hAnsi="Tahoma" w:cs="Tahoma"/>
                <w:sz w:val="21"/>
                <w:szCs w:val="21"/>
              </w:rPr>
              <w:t>Mikuska</w:t>
            </w:r>
            <w:proofErr w:type="spellEnd"/>
          </w:p>
        </w:tc>
        <w:tc>
          <w:tcPr>
            <w:tcW w:w="1840" w:type="dxa"/>
            <w:noWrap/>
            <w:hideMark/>
          </w:tcPr>
          <w:p w14:paraId="0D5719F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56546564904</w:t>
            </w:r>
          </w:p>
        </w:tc>
        <w:tc>
          <w:tcPr>
            <w:tcW w:w="2180" w:type="dxa"/>
            <w:noWrap/>
            <w:hideMark/>
          </w:tcPr>
          <w:p w14:paraId="618C153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10.800 </w:t>
            </w:r>
          </w:p>
        </w:tc>
        <w:tc>
          <w:tcPr>
            <w:tcW w:w="2120" w:type="dxa"/>
            <w:noWrap/>
            <w:hideMark/>
          </w:tcPr>
          <w:p w14:paraId="561710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54B2BC6" w14:textId="77777777" w:rsidTr="00A46429">
        <w:trPr>
          <w:trHeight w:val="290"/>
        </w:trPr>
        <w:tc>
          <w:tcPr>
            <w:tcW w:w="3920" w:type="dxa"/>
            <w:noWrap/>
            <w:hideMark/>
          </w:tcPr>
          <w:p w14:paraId="0F215E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Helio</w:t>
            </w:r>
            <w:proofErr w:type="spellEnd"/>
            <w:r w:rsidRPr="00757D97">
              <w:rPr>
                <w:rFonts w:ascii="Tahoma" w:hAnsi="Tahoma" w:cs="Tahoma"/>
                <w:sz w:val="21"/>
                <w:szCs w:val="21"/>
              </w:rPr>
              <w:t xml:space="preserve"> Nelson Cipriano</w:t>
            </w:r>
          </w:p>
        </w:tc>
        <w:tc>
          <w:tcPr>
            <w:tcW w:w="1840" w:type="dxa"/>
            <w:noWrap/>
            <w:hideMark/>
          </w:tcPr>
          <w:p w14:paraId="0E2663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02828896986</w:t>
            </w:r>
          </w:p>
        </w:tc>
        <w:tc>
          <w:tcPr>
            <w:tcW w:w="2180" w:type="dxa"/>
            <w:noWrap/>
            <w:hideMark/>
          </w:tcPr>
          <w:p w14:paraId="71B0C6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25BBEBA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1F070BB" w14:textId="77777777" w:rsidTr="00A46429">
        <w:trPr>
          <w:trHeight w:val="290"/>
        </w:trPr>
        <w:tc>
          <w:tcPr>
            <w:tcW w:w="3920" w:type="dxa"/>
            <w:noWrap/>
            <w:hideMark/>
          </w:tcPr>
          <w:p w14:paraId="1FDB0BD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Joao Perim </w:t>
            </w:r>
            <w:proofErr w:type="spellStart"/>
            <w:r w:rsidRPr="00757D97">
              <w:rPr>
                <w:rFonts w:ascii="Tahoma" w:hAnsi="Tahoma" w:cs="Tahoma"/>
                <w:sz w:val="21"/>
                <w:szCs w:val="21"/>
              </w:rPr>
              <w:t>Menegasso</w:t>
            </w:r>
            <w:proofErr w:type="spellEnd"/>
          </w:p>
        </w:tc>
        <w:tc>
          <w:tcPr>
            <w:tcW w:w="1840" w:type="dxa"/>
            <w:noWrap/>
            <w:hideMark/>
          </w:tcPr>
          <w:p w14:paraId="3161364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01606297996</w:t>
            </w:r>
          </w:p>
        </w:tc>
        <w:tc>
          <w:tcPr>
            <w:tcW w:w="2180" w:type="dxa"/>
            <w:noWrap/>
            <w:hideMark/>
          </w:tcPr>
          <w:p w14:paraId="796D1E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A4987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2A88977" w14:textId="77777777" w:rsidTr="00A46429">
        <w:trPr>
          <w:trHeight w:val="290"/>
        </w:trPr>
        <w:tc>
          <w:tcPr>
            <w:tcW w:w="3920" w:type="dxa"/>
            <w:noWrap/>
            <w:hideMark/>
          </w:tcPr>
          <w:p w14:paraId="2021836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Josafat</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Ivaniski</w:t>
            </w:r>
            <w:proofErr w:type="spellEnd"/>
          </w:p>
        </w:tc>
        <w:tc>
          <w:tcPr>
            <w:tcW w:w="1840" w:type="dxa"/>
            <w:noWrap/>
            <w:hideMark/>
          </w:tcPr>
          <w:p w14:paraId="40BB25F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03471637931</w:t>
            </w:r>
          </w:p>
        </w:tc>
        <w:tc>
          <w:tcPr>
            <w:tcW w:w="2180" w:type="dxa"/>
            <w:noWrap/>
            <w:hideMark/>
          </w:tcPr>
          <w:p w14:paraId="66AB5D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72A09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5A74A5A" w14:textId="77777777" w:rsidTr="00A46429">
        <w:trPr>
          <w:trHeight w:val="290"/>
        </w:trPr>
        <w:tc>
          <w:tcPr>
            <w:tcW w:w="3920" w:type="dxa"/>
            <w:noWrap/>
            <w:hideMark/>
          </w:tcPr>
          <w:p w14:paraId="16AE57C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Leandro </w:t>
            </w:r>
            <w:proofErr w:type="spellStart"/>
            <w:r w:rsidRPr="00757D97">
              <w:rPr>
                <w:rFonts w:ascii="Tahoma" w:hAnsi="Tahoma" w:cs="Tahoma"/>
                <w:sz w:val="21"/>
                <w:szCs w:val="21"/>
              </w:rPr>
              <w:t>Baida</w:t>
            </w:r>
            <w:proofErr w:type="spellEnd"/>
          </w:p>
        </w:tc>
        <w:tc>
          <w:tcPr>
            <w:tcW w:w="1840" w:type="dxa"/>
            <w:noWrap/>
            <w:hideMark/>
          </w:tcPr>
          <w:p w14:paraId="3969191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05983641964</w:t>
            </w:r>
          </w:p>
        </w:tc>
        <w:tc>
          <w:tcPr>
            <w:tcW w:w="2180" w:type="dxa"/>
            <w:noWrap/>
            <w:hideMark/>
          </w:tcPr>
          <w:p w14:paraId="0FF4B55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9DD9B9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04DD8E1" w14:textId="77777777" w:rsidTr="00A46429">
        <w:trPr>
          <w:trHeight w:val="290"/>
        </w:trPr>
        <w:tc>
          <w:tcPr>
            <w:tcW w:w="3920" w:type="dxa"/>
            <w:noWrap/>
            <w:hideMark/>
          </w:tcPr>
          <w:p w14:paraId="7DDC054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Jaroslau</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Gaioch</w:t>
            </w:r>
            <w:proofErr w:type="spellEnd"/>
          </w:p>
        </w:tc>
        <w:tc>
          <w:tcPr>
            <w:tcW w:w="1840" w:type="dxa"/>
            <w:noWrap/>
            <w:hideMark/>
          </w:tcPr>
          <w:p w14:paraId="7CC389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02620806992</w:t>
            </w:r>
          </w:p>
        </w:tc>
        <w:tc>
          <w:tcPr>
            <w:tcW w:w="2180" w:type="dxa"/>
            <w:noWrap/>
            <w:hideMark/>
          </w:tcPr>
          <w:p w14:paraId="748E28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CAFD3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42E4F4C" w14:textId="77777777" w:rsidTr="00A46429">
        <w:trPr>
          <w:trHeight w:val="290"/>
        </w:trPr>
        <w:tc>
          <w:tcPr>
            <w:tcW w:w="3920" w:type="dxa"/>
            <w:noWrap/>
            <w:hideMark/>
          </w:tcPr>
          <w:p w14:paraId="55860DF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Joacir</w:t>
            </w:r>
            <w:proofErr w:type="spellEnd"/>
            <w:r w:rsidRPr="00757D97">
              <w:rPr>
                <w:rFonts w:ascii="Tahoma" w:hAnsi="Tahoma" w:cs="Tahoma"/>
                <w:sz w:val="21"/>
                <w:szCs w:val="21"/>
              </w:rPr>
              <w:t xml:space="preserve"> Ferreira de Lima</w:t>
            </w:r>
          </w:p>
        </w:tc>
        <w:tc>
          <w:tcPr>
            <w:tcW w:w="1840" w:type="dxa"/>
            <w:noWrap/>
            <w:hideMark/>
          </w:tcPr>
          <w:p w14:paraId="12D3DCC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02957821966</w:t>
            </w:r>
          </w:p>
        </w:tc>
        <w:tc>
          <w:tcPr>
            <w:tcW w:w="2180" w:type="dxa"/>
            <w:noWrap/>
            <w:hideMark/>
          </w:tcPr>
          <w:p w14:paraId="64CABDA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50D9877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64501FD" w14:textId="77777777" w:rsidTr="00A46429">
        <w:trPr>
          <w:trHeight w:val="290"/>
        </w:trPr>
        <w:tc>
          <w:tcPr>
            <w:tcW w:w="3920" w:type="dxa"/>
            <w:noWrap/>
            <w:hideMark/>
          </w:tcPr>
          <w:p w14:paraId="3FA4EE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Jose Adilson </w:t>
            </w:r>
            <w:proofErr w:type="spellStart"/>
            <w:r w:rsidRPr="00757D97">
              <w:rPr>
                <w:rFonts w:ascii="Tahoma" w:hAnsi="Tahoma" w:cs="Tahoma"/>
                <w:sz w:val="21"/>
                <w:szCs w:val="21"/>
              </w:rPr>
              <w:t>Malanhuk</w:t>
            </w:r>
            <w:proofErr w:type="spellEnd"/>
          </w:p>
        </w:tc>
        <w:tc>
          <w:tcPr>
            <w:tcW w:w="1840" w:type="dxa"/>
            <w:noWrap/>
            <w:hideMark/>
          </w:tcPr>
          <w:p w14:paraId="355E80D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67691641915</w:t>
            </w:r>
          </w:p>
        </w:tc>
        <w:tc>
          <w:tcPr>
            <w:tcW w:w="2180" w:type="dxa"/>
            <w:noWrap/>
            <w:hideMark/>
          </w:tcPr>
          <w:p w14:paraId="05807D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2D48A09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2500048" w14:textId="77777777" w:rsidTr="00A46429">
        <w:trPr>
          <w:trHeight w:val="290"/>
        </w:trPr>
        <w:tc>
          <w:tcPr>
            <w:tcW w:w="3920" w:type="dxa"/>
            <w:noWrap/>
            <w:hideMark/>
          </w:tcPr>
          <w:p w14:paraId="306A37E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Jose </w:t>
            </w:r>
            <w:proofErr w:type="spellStart"/>
            <w:r w:rsidRPr="00757D97">
              <w:rPr>
                <w:rFonts w:ascii="Tahoma" w:hAnsi="Tahoma" w:cs="Tahoma"/>
                <w:sz w:val="21"/>
                <w:szCs w:val="21"/>
              </w:rPr>
              <w:t>Alciran</w:t>
            </w:r>
            <w:proofErr w:type="spellEnd"/>
            <w:r w:rsidRPr="00757D97">
              <w:rPr>
                <w:rFonts w:ascii="Tahoma" w:hAnsi="Tahoma" w:cs="Tahoma"/>
                <w:sz w:val="21"/>
                <w:szCs w:val="21"/>
              </w:rPr>
              <w:t xml:space="preserve"> Freire</w:t>
            </w:r>
          </w:p>
        </w:tc>
        <w:tc>
          <w:tcPr>
            <w:tcW w:w="1840" w:type="dxa"/>
            <w:noWrap/>
            <w:hideMark/>
          </w:tcPr>
          <w:p w14:paraId="75EF6F7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82803269953</w:t>
            </w:r>
          </w:p>
        </w:tc>
        <w:tc>
          <w:tcPr>
            <w:tcW w:w="2180" w:type="dxa"/>
            <w:noWrap/>
            <w:hideMark/>
          </w:tcPr>
          <w:p w14:paraId="7D93D3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2B32AE2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47FE48C" w14:textId="77777777" w:rsidTr="00A46429">
        <w:trPr>
          <w:trHeight w:val="290"/>
        </w:trPr>
        <w:tc>
          <w:tcPr>
            <w:tcW w:w="3920" w:type="dxa"/>
            <w:noWrap/>
            <w:hideMark/>
          </w:tcPr>
          <w:p w14:paraId="6227BC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Jose </w:t>
            </w:r>
            <w:proofErr w:type="spellStart"/>
            <w:r w:rsidRPr="00757D97">
              <w:rPr>
                <w:rFonts w:ascii="Tahoma" w:hAnsi="Tahoma" w:cs="Tahoma"/>
                <w:sz w:val="21"/>
                <w:szCs w:val="21"/>
              </w:rPr>
              <w:t>Cliceu</w:t>
            </w:r>
            <w:proofErr w:type="spellEnd"/>
            <w:r w:rsidRPr="00757D97">
              <w:rPr>
                <w:rFonts w:ascii="Tahoma" w:hAnsi="Tahoma" w:cs="Tahoma"/>
                <w:sz w:val="21"/>
                <w:szCs w:val="21"/>
              </w:rPr>
              <w:t xml:space="preserve"> Sales</w:t>
            </w:r>
          </w:p>
        </w:tc>
        <w:tc>
          <w:tcPr>
            <w:tcW w:w="1840" w:type="dxa"/>
            <w:noWrap/>
            <w:hideMark/>
          </w:tcPr>
          <w:p w14:paraId="297735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49666460904</w:t>
            </w:r>
          </w:p>
        </w:tc>
        <w:tc>
          <w:tcPr>
            <w:tcW w:w="2180" w:type="dxa"/>
            <w:noWrap/>
            <w:hideMark/>
          </w:tcPr>
          <w:p w14:paraId="5D39D55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EBA19E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4CFFFA6" w14:textId="77777777" w:rsidTr="00A46429">
        <w:trPr>
          <w:trHeight w:val="290"/>
        </w:trPr>
        <w:tc>
          <w:tcPr>
            <w:tcW w:w="3920" w:type="dxa"/>
            <w:noWrap/>
            <w:hideMark/>
          </w:tcPr>
          <w:p w14:paraId="096F827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Leonisio</w:t>
            </w:r>
            <w:proofErr w:type="spellEnd"/>
            <w:r w:rsidRPr="00757D97">
              <w:rPr>
                <w:rFonts w:ascii="Tahoma" w:hAnsi="Tahoma" w:cs="Tahoma"/>
                <w:sz w:val="21"/>
                <w:szCs w:val="21"/>
              </w:rPr>
              <w:t xml:space="preserve"> Signori</w:t>
            </w:r>
          </w:p>
        </w:tc>
        <w:tc>
          <w:tcPr>
            <w:tcW w:w="1840" w:type="dxa"/>
            <w:noWrap/>
            <w:hideMark/>
          </w:tcPr>
          <w:p w14:paraId="15EDAEA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03811525964</w:t>
            </w:r>
          </w:p>
        </w:tc>
        <w:tc>
          <w:tcPr>
            <w:tcW w:w="2180" w:type="dxa"/>
            <w:noWrap/>
            <w:hideMark/>
          </w:tcPr>
          <w:p w14:paraId="5A52342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1EA897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5240B83" w14:textId="77777777" w:rsidTr="00A46429">
        <w:trPr>
          <w:trHeight w:val="290"/>
        </w:trPr>
        <w:tc>
          <w:tcPr>
            <w:tcW w:w="3920" w:type="dxa"/>
            <w:noWrap/>
            <w:hideMark/>
          </w:tcPr>
          <w:p w14:paraId="7A8F4C6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Luiz Claudinei Ferreira de Lima</w:t>
            </w:r>
          </w:p>
        </w:tc>
        <w:tc>
          <w:tcPr>
            <w:tcW w:w="1840" w:type="dxa"/>
            <w:noWrap/>
            <w:hideMark/>
          </w:tcPr>
          <w:p w14:paraId="667422F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02990602925</w:t>
            </w:r>
          </w:p>
        </w:tc>
        <w:tc>
          <w:tcPr>
            <w:tcW w:w="2180" w:type="dxa"/>
            <w:noWrap/>
            <w:hideMark/>
          </w:tcPr>
          <w:p w14:paraId="106DC26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6.400 </w:t>
            </w:r>
          </w:p>
        </w:tc>
        <w:tc>
          <w:tcPr>
            <w:tcW w:w="2120" w:type="dxa"/>
            <w:noWrap/>
            <w:hideMark/>
          </w:tcPr>
          <w:p w14:paraId="5DC6F7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D5C56A6" w14:textId="77777777" w:rsidTr="00A46429">
        <w:trPr>
          <w:trHeight w:val="290"/>
        </w:trPr>
        <w:tc>
          <w:tcPr>
            <w:tcW w:w="3920" w:type="dxa"/>
            <w:noWrap/>
            <w:hideMark/>
          </w:tcPr>
          <w:p w14:paraId="42DA645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Marcelo </w:t>
            </w:r>
            <w:proofErr w:type="spellStart"/>
            <w:r w:rsidRPr="00757D97">
              <w:rPr>
                <w:rFonts w:ascii="Tahoma" w:hAnsi="Tahoma" w:cs="Tahoma"/>
                <w:sz w:val="21"/>
                <w:szCs w:val="21"/>
              </w:rPr>
              <w:t>Martinhuk</w:t>
            </w:r>
            <w:proofErr w:type="spellEnd"/>
          </w:p>
        </w:tc>
        <w:tc>
          <w:tcPr>
            <w:tcW w:w="1840" w:type="dxa"/>
            <w:noWrap/>
            <w:hideMark/>
          </w:tcPr>
          <w:p w14:paraId="4F47A5C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03420703988</w:t>
            </w:r>
          </w:p>
        </w:tc>
        <w:tc>
          <w:tcPr>
            <w:tcW w:w="2180" w:type="dxa"/>
            <w:noWrap/>
            <w:hideMark/>
          </w:tcPr>
          <w:p w14:paraId="0AAFDD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17D123E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C6ECC24" w14:textId="77777777" w:rsidTr="00A46429">
        <w:trPr>
          <w:trHeight w:val="290"/>
        </w:trPr>
        <w:tc>
          <w:tcPr>
            <w:tcW w:w="3920" w:type="dxa"/>
            <w:noWrap/>
            <w:hideMark/>
          </w:tcPr>
          <w:p w14:paraId="6A74FB7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Marcia </w:t>
            </w:r>
            <w:proofErr w:type="spellStart"/>
            <w:r w:rsidRPr="00757D97">
              <w:rPr>
                <w:rFonts w:ascii="Tahoma" w:hAnsi="Tahoma" w:cs="Tahoma"/>
                <w:sz w:val="21"/>
                <w:szCs w:val="21"/>
              </w:rPr>
              <w:t>Turski</w:t>
            </w:r>
            <w:proofErr w:type="spellEnd"/>
            <w:r w:rsidRPr="00757D97">
              <w:rPr>
                <w:rFonts w:ascii="Tahoma" w:hAnsi="Tahoma" w:cs="Tahoma"/>
                <w:sz w:val="21"/>
                <w:szCs w:val="21"/>
              </w:rPr>
              <w:t xml:space="preserve"> Oliveira</w:t>
            </w:r>
          </w:p>
        </w:tc>
        <w:tc>
          <w:tcPr>
            <w:tcW w:w="1840" w:type="dxa"/>
            <w:noWrap/>
            <w:hideMark/>
          </w:tcPr>
          <w:p w14:paraId="24DEEF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11304017907</w:t>
            </w:r>
          </w:p>
        </w:tc>
        <w:tc>
          <w:tcPr>
            <w:tcW w:w="2180" w:type="dxa"/>
            <w:noWrap/>
            <w:hideMark/>
          </w:tcPr>
          <w:p w14:paraId="1793E6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4.800 </w:t>
            </w:r>
          </w:p>
        </w:tc>
        <w:tc>
          <w:tcPr>
            <w:tcW w:w="2120" w:type="dxa"/>
            <w:noWrap/>
            <w:hideMark/>
          </w:tcPr>
          <w:p w14:paraId="1FEFC53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8AF9BA9" w14:textId="77777777" w:rsidTr="00A46429">
        <w:trPr>
          <w:trHeight w:val="290"/>
        </w:trPr>
        <w:tc>
          <w:tcPr>
            <w:tcW w:w="3920" w:type="dxa"/>
            <w:noWrap/>
            <w:hideMark/>
          </w:tcPr>
          <w:p w14:paraId="519A5B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Natalia </w:t>
            </w:r>
            <w:proofErr w:type="spellStart"/>
            <w:r w:rsidRPr="00757D97">
              <w:rPr>
                <w:rFonts w:ascii="Tahoma" w:hAnsi="Tahoma" w:cs="Tahoma"/>
                <w:sz w:val="21"/>
                <w:szCs w:val="21"/>
              </w:rPr>
              <w:t>Bet</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corrrea</w:t>
            </w:r>
            <w:proofErr w:type="spellEnd"/>
          </w:p>
        </w:tc>
        <w:tc>
          <w:tcPr>
            <w:tcW w:w="1840" w:type="dxa"/>
            <w:noWrap/>
            <w:hideMark/>
          </w:tcPr>
          <w:p w14:paraId="29A75A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10016268938</w:t>
            </w:r>
          </w:p>
        </w:tc>
        <w:tc>
          <w:tcPr>
            <w:tcW w:w="2180" w:type="dxa"/>
            <w:noWrap/>
            <w:hideMark/>
          </w:tcPr>
          <w:p w14:paraId="144DAC0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3.600 </w:t>
            </w:r>
          </w:p>
        </w:tc>
        <w:tc>
          <w:tcPr>
            <w:tcW w:w="2120" w:type="dxa"/>
            <w:noWrap/>
            <w:hideMark/>
          </w:tcPr>
          <w:p w14:paraId="02CE8A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7EE94D6" w14:textId="77777777" w:rsidTr="00A46429">
        <w:trPr>
          <w:trHeight w:val="290"/>
        </w:trPr>
        <w:tc>
          <w:tcPr>
            <w:tcW w:w="3920" w:type="dxa"/>
            <w:noWrap/>
            <w:hideMark/>
          </w:tcPr>
          <w:p w14:paraId="13F37D4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Paulinei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Sayevicz</w:t>
            </w:r>
            <w:proofErr w:type="spellEnd"/>
          </w:p>
        </w:tc>
        <w:tc>
          <w:tcPr>
            <w:tcW w:w="1840" w:type="dxa"/>
            <w:noWrap/>
            <w:hideMark/>
          </w:tcPr>
          <w:p w14:paraId="7F1A30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12278834983</w:t>
            </w:r>
          </w:p>
        </w:tc>
        <w:tc>
          <w:tcPr>
            <w:tcW w:w="2180" w:type="dxa"/>
            <w:noWrap/>
            <w:hideMark/>
          </w:tcPr>
          <w:p w14:paraId="2AC9A6C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50EE83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43C3114" w14:textId="77777777" w:rsidTr="00A46429">
        <w:trPr>
          <w:trHeight w:val="290"/>
        </w:trPr>
        <w:tc>
          <w:tcPr>
            <w:tcW w:w="3920" w:type="dxa"/>
            <w:noWrap/>
            <w:hideMark/>
          </w:tcPr>
          <w:p w14:paraId="16D0CB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Paulo Giovani Bortoletto</w:t>
            </w:r>
          </w:p>
        </w:tc>
        <w:tc>
          <w:tcPr>
            <w:tcW w:w="1840" w:type="dxa"/>
            <w:noWrap/>
            <w:hideMark/>
          </w:tcPr>
          <w:p w14:paraId="6314490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86421913920</w:t>
            </w:r>
          </w:p>
        </w:tc>
        <w:tc>
          <w:tcPr>
            <w:tcW w:w="2180" w:type="dxa"/>
            <w:noWrap/>
            <w:hideMark/>
          </w:tcPr>
          <w:p w14:paraId="1C42554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37CE66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E75F622" w14:textId="77777777" w:rsidTr="00A46429">
        <w:trPr>
          <w:trHeight w:val="290"/>
        </w:trPr>
        <w:tc>
          <w:tcPr>
            <w:tcW w:w="3920" w:type="dxa"/>
            <w:noWrap/>
            <w:hideMark/>
          </w:tcPr>
          <w:p w14:paraId="143378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Reginaldo de Camargo D Castro</w:t>
            </w:r>
          </w:p>
        </w:tc>
        <w:tc>
          <w:tcPr>
            <w:tcW w:w="1840" w:type="dxa"/>
            <w:noWrap/>
            <w:hideMark/>
          </w:tcPr>
          <w:p w14:paraId="15AA39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04981279906</w:t>
            </w:r>
          </w:p>
        </w:tc>
        <w:tc>
          <w:tcPr>
            <w:tcW w:w="2180" w:type="dxa"/>
            <w:noWrap/>
            <w:hideMark/>
          </w:tcPr>
          <w:p w14:paraId="3E7A3D5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3.600 </w:t>
            </w:r>
          </w:p>
        </w:tc>
        <w:tc>
          <w:tcPr>
            <w:tcW w:w="2120" w:type="dxa"/>
            <w:noWrap/>
            <w:hideMark/>
          </w:tcPr>
          <w:p w14:paraId="728FB74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4B24722" w14:textId="77777777" w:rsidTr="00A46429">
        <w:trPr>
          <w:trHeight w:val="290"/>
        </w:trPr>
        <w:tc>
          <w:tcPr>
            <w:tcW w:w="3920" w:type="dxa"/>
            <w:noWrap/>
            <w:hideMark/>
          </w:tcPr>
          <w:p w14:paraId="5E702E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Celso </w:t>
            </w:r>
            <w:proofErr w:type="spellStart"/>
            <w:r w:rsidRPr="00757D97">
              <w:rPr>
                <w:rFonts w:ascii="Tahoma" w:hAnsi="Tahoma" w:cs="Tahoma"/>
                <w:sz w:val="21"/>
                <w:szCs w:val="21"/>
              </w:rPr>
              <w:t>Bandacheski</w:t>
            </w:r>
            <w:proofErr w:type="spellEnd"/>
          </w:p>
        </w:tc>
        <w:tc>
          <w:tcPr>
            <w:tcW w:w="1840" w:type="dxa"/>
            <w:noWrap/>
            <w:hideMark/>
          </w:tcPr>
          <w:p w14:paraId="10BF332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01438357931</w:t>
            </w:r>
          </w:p>
        </w:tc>
        <w:tc>
          <w:tcPr>
            <w:tcW w:w="2180" w:type="dxa"/>
            <w:noWrap/>
            <w:hideMark/>
          </w:tcPr>
          <w:p w14:paraId="121A351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12745A2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1851864" w14:textId="77777777" w:rsidTr="00A46429">
        <w:trPr>
          <w:trHeight w:val="290"/>
        </w:trPr>
        <w:tc>
          <w:tcPr>
            <w:tcW w:w="3920" w:type="dxa"/>
            <w:noWrap/>
            <w:hideMark/>
          </w:tcPr>
          <w:p w14:paraId="165F9E1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Ireneu</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Prokopovicz</w:t>
            </w:r>
            <w:proofErr w:type="spellEnd"/>
          </w:p>
        </w:tc>
        <w:tc>
          <w:tcPr>
            <w:tcW w:w="1840" w:type="dxa"/>
            <w:noWrap/>
            <w:hideMark/>
          </w:tcPr>
          <w:p w14:paraId="6D40E8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02593627948</w:t>
            </w:r>
          </w:p>
        </w:tc>
        <w:tc>
          <w:tcPr>
            <w:tcW w:w="2180" w:type="dxa"/>
            <w:noWrap/>
            <w:hideMark/>
          </w:tcPr>
          <w:p w14:paraId="6E169C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9.800 </w:t>
            </w:r>
          </w:p>
        </w:tc>
        <w:tc>
          <w:tcPr>
            <w:tcW w:w="2120" w:type="dxa"/>
            <w:noWrap/>
            <w:hideMark/>
          </w:tcPr>
          <w:p w14:paraId="7487318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E03383C" w14:textId="77777777" w:rsidTr="00A46429">
        <w:trPr>
          <w:trHeight w:val="290"/>
        </w:trPr>
        <w:tc>
          <w:tcPr>
            <w:tcW w:w="3920" w:type="dxa"/>
            <w:noWrap/>
            <w:hideMark/>
          </w:tcPr>
          <w:p w14:paraId="6A0554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Jose Carlos Pacheco</w:t>
            </w:r>
          </w:p>
        </w:tc>
        <w:tc>
          <w:tcPr>
            <w:tcW w:w="1840" w:type="dxa"/>
            <w:noWrap/>
            <w:hideMark/>
          </w:tcPr>
          <w:p w14:paraId="6997BC1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53158750910</w:t>
            </w:r>
          </w:p>
        </w:tc>
        <w:tc>
          <w:tcPr>
            <w:tcW w:w="2180" w:type="dxa"/>
            <w:noWrap/>
            <w:hideMark/>
          </w:tcPr>
          <w:p w14:paraId="7D17F2A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1AC40BB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F25A89A" w14:textId="77777777" w:rsidTr="00A46429">
        <w:trPr>
          <w:trHeight w:val="290"/>
        </w:trPr>
        <w:tc>
          <w:tcPr>
            <w:tcW w:w="3920" w:type="dxa"/>
            <w:noWrap/>
            <w:hideMark/>
          </w:tcPr>
          <w:p w14:paraId="0C91493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Jose Isaias Avila da Silva</w:t>
            </w:r>
          </w:p>
        </w:tc>
        <w:tc>
          <w:tcPr>
            <w:tcW w:w="1840" w:type="dxa"/>
            <w:noWrap/>
            <w:hideMark/>
          </w:tcPr>
          <w:p w14:paraId="3CB185C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05562784963</w:t>
            </w:r>
          </w:p>
        </w:tc>
        <w:tc>
          <w:tcPr>
            <w:tcW w:w="2180" w:type="dxa"/>
            <w:noWrap/>
            <w:hideMark/>
          </w:tcPr>
          <w:p w14:paraId="0166579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7.700 </w:t>
            </w:r>
          </w:p>
        </w:tc>
        <w:tc>
          <w:tcPr>
            <w:tcW w:w="2120" w:type="dxa"/>
            <w:noWrap/>
            <w:hideMark/>
          </w:tcPr>
          <w:p w14:paraId="4E3A56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07A3494" w14:textId="77777777" w:rsidTr="00A46429">
        <w:trPr>
          <w:trHeight w:val="290"/>
        </w:trPr>
        <w:tc>
          <w:tcPr>
            <w:tcW w:w="3920" w:type="dxa"/>
            <w:noWrap/>
            <w:hideMark/>
          </w:tcPr>
          <w:p w14:paraId="52C1ED7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Luiz Berger</w:t>
            </w:r>
          </w:p>
        </w:tc>
        <w:tc>
          <w:tcPr>
            <w:tcW w:w="1840" w:type="dxa"/>
            <w:noWrap/>
            <w:hideMark/>
          </w:tcPr>
          <w:p w14:paraId="74BFE00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92630847934</w:t>
            </w:r>
          </w:p>
        </w:tc>
        <w:tc>
          <w:tcPr>
            <w:tcW w:w="2180" w:type="dxa"/>
            <w:noWrap/>
            <w:hideMark/>
          </w:tcPr>
          <w:p w14:paraId="000302D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E904A2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D36A9F" w14:textId="77777777" w:rsidTr="00A46429">
        <w:trPr>
          <w:trHeight w:val="290"/>
        </w:trPr>
        <w:tc>
          <w:tcPr>
            <w:tcW w:w="3920" w:type="dxa"/>
            <w:noWrap/>
            <w:hideMark/>
          </w:tcPr>
          <w:p w14:paraId="7B3FFB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Marlei Ramos Honorato</w:t>
            </w:r>
          </w:p>
        </w:tc>
        <w:tc>
          <w:tcPr>
            <w:tcW w:w="1840" w:type="dxa"/>
            <w:noWrap/>
            <w:hideMark/>
          </w:tcPr>
          <w:p w14:paraId="6090003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85200719968</w:t>
            </w:r>
          </w:p>
        </w:tc>
        <w:tc>
          <w:tcPr>
            <w:tcW w:w="2180" w:type="dxa"/>
            <w:noWrap/>
            <w:hideMark/>
          </w:tcPr>
          <w:p w14:paraId="0F65F33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3.600 </w:t>
            </w:r>
          </w:p>
        </w:tc>
        <w:tc>
          <w:tcPr>
            <w:tcW w:w="2120" w:type="dxa"/>
            <w:noWrap/>
            <w:hideMark/>
          </w:tcPr>
          <w:p w14:paraId="55302A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DDEBE8D" w14:textId="77777777" w:rsidTr="00A46429">
        <w:trPr>
          <w:trHeight w:val="290"/>
        </w:trPr>
        <w:tc>
          <w:tcPr>
            <w:tcW w:w="3920" w:type="dxa"/>
            <w:noWrap/>
            <w:hideMark/>
          </w:tcPr>
          <w:p w14:paraId="50AE14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Olivio</w:t>
            </w:r>
            <w:proofErr w:type="spellEnd"/>
            <w:r w:rsidRPr="00757D97">
              <w:rPr>
                <w:rFonts w:ascii="Tahoma" w:hAnsi="Tahoma" w:cs="Tahoma"/>
                <w:sz w:val="21"/>
                <w:szCs w:val="21"/>
              </w:rPr>
              <w:t xml:space="preserve"> Jose </w:t>
            </w:r>
            <w:proofErr w:type="spellStart"/>
            <w:r w:rsidRPr="00757D97">
              <w:rPr>
                <w:rFonts w:ascii="Tahoma" w:hAnsi="Tahoma" w:cs="Tahoma"/>
                <w:sz w:val="21"/>
                <w:szCs w:val="21"/>
              </w:rPr>
              <w:t>Fracaro</w:t>
            </w:r>
            <w:proofErr w:type="spellEnd"/>
          </w:p>
        </w:tc>
        <w:tc>
          <w:tcPr>
            <w:tcW w:w="1840" w:type="dxa"/>
            <w:noWrap/>
            <w:hideMark/>
          </w:tcPr>
          <w:p w14:paraId="4151879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61508829934</w:t>
            </w:r>
          </w:p>
        </w:tc>
        <w:tc>
          <w:tcPr>
            <w:tcW w:w="2180" w:type="dxa"/>
            <w:noWrap/>
            <w:hideMark/>
          </w:tcPr>
          <w:p w14:paraId="6FCA787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57CC0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84E14F1" w14:textId="77777777" w:rsidTr="00A46429">
        <w:trPr>
          <w:trHeight w:val="290"/>
        </w:trPr>
        <w:tc>
          <w:tcPr>
            <w:tcW w:w="3920" w:type="dxa"/>
            <w:noWrap/>
            <w:hideMark/>
          </w:tcPr>
          <w:p w14:paraId="45411F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Ozeias</w:t>
            </w:r>
            <w:proofErr w:type="spellEnd"/>
            <w:r w:rsidRPr="00757D97">
              <w:rPr>
                <w:rFonts w:ascii="Tahoma" w:hAnsi="Tahoma" w:cs="Tahoma"/>
                <w:sz w:val="21"/>
                <w:szCs w:val="21"/>
              </w:rPr>
              <w:t xml:space="preserve"> Chaves</w:t>
            </w:r>
          </w:p>
        </w:tc>
        <w:tc>
          <w:tcPr>
            <w:tcW w:w="1840" w:type="dxa"/>
            <w:noWrap/>
            <w:hideMark/>
          </w:tcPr>
          <w:p w14:paraId="6E5EC0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05455662902</w:t>
            </w:r>
          </w:p>
        </w:tc>
        <w:tc>
          <w:tcPr>
            <w:tcW w:w="2180" w:type="dxa"/>
            <w:noWrap/>
            <w:hideMark/>
          </w:tcPr>
          <w:p w14:paraId="43FCB82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5131A32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5DA69E" w14:textId="77777777" w:rsidTr="00A46429">
        <w:trPr>
          <w:trHeight w:val="290"/>
        </w:trPr>
        <w:tc>
          <w:tcPr>
            <w:tcW w:w="3920" w:type="dxa"/>
            <w:noWrap/>
            <w:hideMark/>
          </w:tcPr>
          <w:p w14:paraId="66865D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Reginaldo </w:t>
            </w:r>
            <w:proofErr w:type="spellStart"/>
            <w:r w:rsidRPr="00757D97">
              <w:rPr>
                <w:rFonts w:ascii="Tahoma" w:hAnsi="Tahoma" w:cs="Tahoma"/>
                <w:sz w:val="21"/>
                <w:szCs w:val="21"/>
              </w:rPr>
              <w:t>Bruniski</w:t>
            </w:r>
            <w:proofErr w:type="spellEnd"/>
          </w:p>
        </w:tc>
        <w:tc>
          <w:tcPr>
            <w:tcW w:w="1840" w:type="dxa"/>
            <w:noWrap/>
            <w:hideMark/>
          </w:tcPr>
          <w:p w14:paraId="4BC5C1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03496165901</w:t>
            </w:r>
          </w:p>
        </w:tc>
        <w:tc>
          <w:tcPr>
            <w:tcW w:w="2180" w:type="dxa"/>
            <w:noWrap/>
            <w:hideMark/>
          </w:tcPr>
          <w:p w14:paraId="7CAA542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D6C6B5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537AEF2" w14:textId="77777777" w:rsidTr="00A46429">
        <w:trPr>
          <w:trHeight w:val="290"/>
        </w:trPr>
        <w:tc>
          <w:tcPr>
            <w:tcW w:w="3920" w:type="dxa"/>
            <w:noWrap/>
            <w:hideMark/>
          </w:tcPr>
          <w:p w14:paraId="2ACDCAF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Sebastiao Altamir da Silva</w:t>
            </w:r>
          </w:p>
        </w:tc>
        <w:tc>
          <w:tcPr>
            <w:tcW w:w="1840" w:type="dxa"/>
            <w:noWrap/>
            <w:hideMark/>
          </w:tcPr>
          <w:p w14:paraId="33F0888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02993906917</w:t>
            </w:r>
          </w:p>
        </w:tc>
        <w:tc>
          <w:tcPr>
            <w:tcW w:w="2180" w:type="dxa"/>
            <w:noWrap/>
            <w:hideMark/>
          </w:tcPr>
          <w:p w14:paraId="2DB357C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543A22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6FA3E54" w14:textId="77777777" w:rsidTr="00A46429">
        <w:trPr>
          <w:trHeight w:val="290"/>
        </w:trPr>
        <w:tc>
          <w:tcPr>
            <w:tcW w:w="3920" w:type="dxa"/>
            <w:noWrap/>
            <w:hideMark/>
          </w:tcPr>
          <w:p w14:paraId="543F5C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Amauri </w:t>
            </w:r>
            <w:proofErr w:type="spellStart"/>
            <w:r w:rsidRPr="00757D97">
              <w:rPr>
                <w:rFonts w:ascii="Tahoma" w:hAnsi="Tahoma" w:cs="Tahoma"/>
                <w:sz w:val="21"/>
                <w:szCs w:val="21"/>
              </w:rPr>
              <w:t>Galvao</w:t>
            </w:r>
            <w:proofErr w:type="spellEnd"/>
          </w:p>
        </w:tc>
        <w:tc>
          <w:tcPr>
            <w:tcW w:w="1840" w:type="dxa"/>
            <w:noWrap/>
            <w:hideMark/>
          </w:tcPr>
          <w:p w14:paraId="1DC4960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84774614904</w:t>
            </w:r>
          </w:p>
        </w:tc>
        <w:tc>
          <w:tcPr>
            <w:tcW w:w="2180" w:type="dxa"/>
            <w:noWrap/>
            <w:hideMark/>
          </w:tcPr>
          <w:p w14:paraId="19BCF3F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00E75D7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E4FAF01" w14:textId="77777777" w:rsidTr="00A46429">
        <w:trPr>
          <w:trHeight w:val="290"/>
        </w:trPr>
        <w:tc>
          <w:tcPr>
            <w:tcW w:w="3920" w:type="dxa"/>
            <w:noWrap/>
            <w:hideMark/>
          </w:tcPr>
          <w:p w14:paraId="093606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Antonio Claudinei Gomes de Araujo</w:t>
            </w:r>
          </w:p>
        </w:tc>
        <w:tc>
          <w:tcPr>
            <w:tcW w:w="1840" w:type="dxa"/>
            <w:noWrap/>
            <w:hideMark/>
          </w:tcPr>
          <w:p w14:paraId="7891A32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97608351934</w:t>
            </w:r>
          </w:p>
        </w:tc>
        <w:tc>
          <w:tcPr>
            <w:tcW w:w="2180" w:type="dxa"/>
            <w:noWrap/>
            <w:hideMark/>
          </w:tcPr>
          <w:p w14:paraId="062D68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715E7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5F2ADB2" w14:textId="77777777" w:rsidTr="00A46429">
        <w:trPr>
          <w:trHeight w:val="290"/>
        </w:trPr>
        <w:tc>
          <w:tcPr>
            <w:tcW w:w="3920" w:type="dxa"/>
            <w:noWrap/>
            <w:hideMark/>
          </w:tcPr>
          <w:p w14:paraId="11F99C0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Carolaine</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Ap</w:t>
            </w:r>
            <w:proofErr w:type="spellEnd"/>
            <w:r w:rsidRPr="00757D97">
              <w:rPr>
                <w:rFonts w:ascii="Tahoma" w:hAnsi="Tahoma" w:cs="Tahoma"/>
                <w:sz w:val="21"/>
                <w:szCs w:val="21"/>
              </w:rPr>
              <w:t xml:space="preserve"> Gomes do Araujo</w:t>
            </w:r>
          </w:p>
        </w:tc>
        <w:tc>
          <w:tcPr>
            <w:tcW w:w="1840" w:type="dxa"/>
            <w:noWrap/>
            <w:hideMark/>
          </w:tcPr>
          <w:p w14:paraId="2FE4344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11413624947</w:t>
            </w:r>
          </w:p>
        </w:tc>
        <w:tc>
          <w:tcPr>
            <w:tcW w:w="2180" w:type="dxa"/>
            <w:noWrap/>
            <w:hideMark/>
          </w:tcPr>
          <w:p w14:paraId="60B753C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7416B3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08F2C8A" w14:textId="77777777" w:rsidTr="00A46429">
        <w:trPr>
          <w:trHeight w:val="290"/>
        </w:trPr>
        <w:tc>
          <w:tcPr>
            <w:tcW w:w="3920" w:type="dxa"/>
            <w:noWrap/>
            <w:hideMark/>
          </w:tcPr>
          <w:p w14:paraId="69FE432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Cesar </w:t>
            </w:r>
            <w:proofErr w:type="spellStart"/>
            <w:r w:rsidRPr="00757D97">
              <w:rPr>
                <w:rFonts w:ascii="Tahoma" w:hAnsi="Tahoma" w:cs="Tahoma"/>
                <w:sz w:val="21"/>
                <w:szCs w:val="21"/>
              </w:rPr>
              <w:t>Budczak</w:t>
            </w:r>
            <w:proofErr w:type="spellEnd"/>
          </w:p>
        </w:tc>
        <w:tc>
          <w:tcPr>
            <w:tcW w:w="1840" w:type="dxa"/>
            <w:noWrap/>
            <w:hideMark/>
          </w:tcPr>
          <w:p w14:paraId="5A641A6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02785431979</w:t>
            </w:r>
          </w:p>
        </w:tc>
        <w:tc>
          <w:tcPr>
            <w:tcW w:w="2180" w:type="dxa"/>
            <w:noWrap/>
            <w:hideMark/>
          </w:tcPr>
          <w:p w14:paraId="4D566B7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0766747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8FDB13E" w14:textId="77777777" w:rsidTr="00A46429">
        <w:trPr>
          <w:trHeight w:val="290"/>
        </w:trPr>
        <w:tc>
          <w:tcPr>
            <w:tcW w:w="3920" w:type="dxa"/>
            <w:noWrap/>
            <w:hideMark/>
          </w:tcPr>
          <w:p w14:paraId="0FAC50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Jocilaine</w:t>
            </w:r>
            <w:proofErr w:type="spellEnd"/>
            <w:r w:rsidRPr="00757D97">
              <w:rPr>
                <w:rFonts w:ascii="Tahoma" w:hAnsi="Tahoma" w:cs="Tahoma"/>
                <w:sz w:val="21"/>
                <w:szCs w:val="21"/>
              </w:rPr>
              <w:t xml:space="preserve"> Aparecida Soares</w:t>
            </w:r>
          </w:p>
        </w:tc>
        <w:tc>
          <w:tcPr>
            <w:tcW w:w="1840" w:type="dxa"/>
            <w:noWrap/>
            <w:hideMark/>
          </w:tcPr>
          <w:p w14:paraId="60A4717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12022404963</w:t>
            </w:r>
          </w:p>
        </w:tc>
        <w:tc>
          <w:tcPr>
            <w:tcW w:w="2180" w:type="dxa"/>
            <w:noWrap/>
            <w:hideMark/>
          </w:tcPr>
          <w:p w14:paraId="1FA1888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1300991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41AE42C" w14:textId="77777777" w:rsidTr="00A46429">
        <w:trPr>
          <w:trHeight w:val="290"/>
        </w:trPr>
        <w:tc>
          <w:tcPr>
            <w:tcW w:w="3920" w:type="dxa"/>
            <w:noWrap/>
            <w:hideMark/>
          </w:tcPr>
          <w:p w14:paraId="57855F9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Luiz </w:t>
            </w:r>
            <w:proofErr w:type="spellStart"/>
            <w:r w:rsidRPr="00757D97">
              <w:rPr>
                <w:rFonts w:ascii="Tahoma" w:hAnsi="Tahoma" w:cs="Tahoma"/>
                <w:sz w:val="21"/>
                <w:szCs w:val="21"/>
              </w:rPr>
              <w:t>Kochan</w:t>
            </w:r>
            <w:proofErr w:type="spellEnd"/>
          </w:p>
        </w:tc>
        <w:tc>
          <w:tcPr>
            <w:tcW w:w="1840" w:type="dxa"/>
            <w:noWrap/>
            <w:hideMark/>
          </w:tcPr>
          <w:p w14:paraId="32B18D1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73336840910</w:t>
            </w:r>
          </w:p>
        </w:tc>
        <w:tc>
          <w:tcPr>
            <w:tcW w:w="2180" w:type="dxa"/>
            <w:noWrap/>
            <w:hideMark/>
          </w:tcPr>
          <w:p w14:paraId="607F2FC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0A59DA5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CD89A6B" w14:textId="77777777" w:rsidTr="00A46429">
        <w:trPr>
          <w:trHeight w:val="290"/>
        </w:trPr>
        <w:tc>
          <w:tcPr>
            <w:tcW w:w="3920" w:type="dxa"/>
            <w:noWrap/>
            <w:hideMark/>
          </w:tcPr>
          <w:p w14:paraId="06B0434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Pedro Moises </w:t>
            </w:r>
            <w:proofErr w:type="spellStart"/>
            <w:r w:rsidRPr="00757D97">
              <w:rPr>
                <w:rFonts w:ascii="Tahoma" w:hAnsi="Tahoma" w:cs="Tahoma"/>
                <w:sz w:val="21"/>
                <w:szCs w:val="21"/>
              </w:rPr>
              <w:t>Rusgoski</w:t>
            </w:r>
            <w:proofErr w:type="spellEnd"/>
          </w:p>
        </w:tc>
        <w:tc>
          <w:tcPr>
            <w:tcW w:w="1840" w:type="dxa"/>
            <w:noWrap/>
            <w:hideMark/>
          </w:tcPr>
          <w:p w14:paraId="3311C5B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04884046900</w:t>
            </w:r>
          </w:p>
        </w:tc>
        <w:tc>
          <w:tcPr>
            <w:tcW w:w="2180" w:type="dxa"/>
            <w:noWrap/>
            <w:hideMark/>
          </w:tcPr>
          <w:p w14:paraId="4BDB164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2EF1C9D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00BF66F" w14:textId="77777777" w:rsidTr="00A46429">
        <w:trPr>
          <w:trHeight w:val="290"/>
        </w:trPr>
        <w:tc>
          <w:tcPr>
            <w:tcW w:w="3920" w:type="dxa"/>
            <w:noWrap/>
            <w:hideMark/>
          </w:tcPr>
          <w:p w14:paraId="6CA8AA8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Vicente </w:t>
            </w:r>
            <w:proofErr w:type="spellStart"/>
            <w:r w:rsidRPr="00757D97">
              <w:rPr>
                <w:rFonts w:ascii="Tahoma" w:hAnsi="Tahoma" w:cs="Tahoma"/>
                <w:sz w:val="21"/>
                <w:szCs w:val="21"/>
              </w:rPr>
              <w:t>Kochan</w:t>
            </w:r>
            <w:proofErr w:type="spellEnd"/>
          </w:p>
        </w:tc>
        <w:tc>
          <w:tcPr>
            <w:tcW w:w="1840" w:type="dxa"/>
            <w:noWrap/>
            <w:hideMark/>
          </w:tcPr>
          <w:p w14:paraId="1DA2C49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72315865972</w:t>
            </w:r>
          </w:p>
        </w:tc>
        <w:tc>
          <w:tcPr>
            <w:tcW w:w="2180" w:type="dxa"/>
            <w:noWrap/>
            <w:hideMark/>
          </w:tcPr>
          <w:p w14:paraId="085D0D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74D810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27A162F" w14:textId="77777777" w:rsidTr="00A46429">
        <w:trPr>
          <w:trHeight w:val="290"/>
        </w:trPr>
        <w:tc>
          <w:tcPr>
            <w:tcW w:w="3920" w:type="dxa"/>
            <w:noWrap/>
            <w:hideMark/>
          </w:tcPr>
          <w:p w14:paraId="05F9B57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William Dos Anjos Porto</w:t>
            </w:r>
          </w:p>
        </w:tc>
        <w:tc>
          <w:tcPr>
            <w:tcW w:w="1840" w:type="dxa"/>
            <w:noWrap/>
            <w:hideMark/>
          </w:tcPr>
          <w:p w14:paraId="57B2CE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12324282992</w:t>
            </w:r>
          </w:p>
        </w:tc>
        <w:tc>
          <w:tcPr>
            <w:tcW w:w="2180" w:type="dxa"/>
            <w:noWrap/>
            <w:hideMark/>
          </w:tcPr>
          <w:p w14:paraId="01A12B6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3.000 </w:t>
            </w:r>
          </w:p>
        </w:tc>
        <w:tc>
          <w:tcPr>
            <w:tcW w:w="2120" w:type="dxa"/>
            <w:noWrap/>
            <w:hideMark/>
          </w:tcPr>
          <w:p w14:paraId="1F0BCB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9D3C251" w14:textId="77777777" w:rsidTr="00A46429">
        <w:trPr>
          <w:trHeight w:val="290"/>
        </w:trPr>
        <w:tc>
          <w:tcPr>
            <w:tcW w:w="3920" w:type="dxa"/>
            <w:noWrap/>
            <w:hideMark/>
          </w:tcPr>
          <w:p w14:paraId="40B1C13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Cristiano </w:t>
            </w:r>
            <w:proofErr w:type="spellStart"/>
            <w:r w:rsidRPr="00757D97">
              <w:rPr>
                <w:rFonts w:ascii="Tahoma" w:hAnsi="Tahoma" w:cs="Tahoma"/>
                <w:sz w:val="21"/>
                <w:szCs w:val="21"/>
              </w:rPr>
              <w:t>Trevisol</w:t>
            </w:r>
            <w:proofErr w:type="spellEnd"/>
            <w:r w:rsidRPr="00757D97">
              <w:rPr>
                <w:rFonts w:ascii="Tahoma" w:hAnsi="Tahoma" w:cs="Tahoma"/>
                <w:sz w:val="21"/>
                <w:szCs w:val="21"/>
              </w:rPr>
              <w:t xml:space="preserve"> Rocha</w:t>
            </w:r>
          </w:p>
        </w:tc>
        <w:tc>
          <w:tcPr>
            <w:tcW w:w="1840" w:type="dxa"/>
            <w:noWrap/>
            <w:hideMark/>
          </w:tcPr>
          <w:p w14:paraId="7E4EE6C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08898024916</w:t>
            </w:r>
          </w:p>
        </w:tc>
        <w:tc>
          <w:tcPr>
            <w:tcW w:w="2180" w:type="dxa"/>
            <w:noWrap/>
            <w:hideMark/>
          </w:tcPr>
          <w:p w14:paraId="33F98AC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3.000 </w:t>
            </w:r>
          </w:p>
        </w:tc>
        <w:tc>
          <w:tcPr>
            <w:tcW w:w="2120" w:type="dxa"/>
            <w:noWrap/>
            <w:hideMark/>
          </w:tcPr>
          <w:p w14:paraId="074E16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C5B5FB3" w14:textId="77777777" w:rsidTr="00A46429">
        <w:trPr>
          <w:trHeight w:val="290"/>
        </w:trPr>
        <w:tc>
          <w:tcPr>
            <w:tcW w:w="3920" w:type="dxa"/>
            <w:noWrap/>
            <w:hideMark/>
          </w:tcPr>
          <w:p w14:paraId="2BD28D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Jose Jurandir de Avila</w:t>
            </w:r>
          </w:p>
        </w:tc>
        <w:tc>
          <w:tcPr>
            <w:tcW w:w="1840" w:type="dxa"/>
            <w:noWrap/>
            <w:hideMark/>
          </w:tcPr>
          <w:p w14:paraId="4783575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03943125971</w:t>
            </w:r>
          </w:p>
        </w:tc>
        <w:tc>
          <w:tcPr>
            <w:tcW w:w="2180" w:type="dxa"/>
            <w:noWrap/>
            <w:hideMark/>
          </w:tcPr>
          <w:p w14:paraId="14BB011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5.000 </w:t>
            </w:r>
          </w:p>
        </w:tc>
        <w:tc>
          <w:tcPr>
            <w:tcW w:w="2120" w:type="dxa"/>
            <w:noWrap/>
            <w:hideMark/>
          </w:tcPr>
          <w:p w14:paraId="6526CB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E550E69" w14:textId="77777777" w:rsidTr="00A46429">
        <w:trPr>
          <w:trHeight w:val="290"/>
        </w:trPr>
        <w:tc>
          <w:tcPr>
            <w:tcW w:w="3920" w:type="dxa"/>
            <w:noWrap/>
            <w:hideMark/>
          </w:tcPr>
          <w:p w14:paraId="7873257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Luiz Eduardo </w:t>
            </w:r>
            <w:proofErr w:type="spellStart"/>
            <w:r w:rsidRPr="00757D97">
              <w:rPr>
                <w:rFonts w:ascii="Tahoma" w:hAnsi="Tahoma" w:cs="Tahoma"/>
                <w:sz w:val="21"/>
                <w:szCs w:val="21"/>
              </w:rPr>
              <w:t>Sonza</w:t>
            </w:r>
            <w:proofErr w:type="spellEnd"/>
          </w:p>
        </w:tc>
        <w:tc>
          <w:tcPr>
            <w:tcW w:w="1840" w:type="dxa"/>
            <w:noWrap/>
            <w:hideMark/>
          </w:tcPr>
          <w:p w14:paraId="74709B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07675365925</w:t>
            </w:r>
          </w:p>
        </w:tc>
        <w:tc>
          <w:tcPr>
            <w:tcW w:w="2180" w:type="dxa"/>
            <w:noWrap/>
            <w:hideMark/>
          </w:tcPr>
          <w:p w14:paraId="1F02897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3F5FEE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5AACB7C" w14:textId="77777777" w:rsidTr="00A46429">
        <w:trPr>
          <w:trHeight w:val="290"/>
        </w:trPr>
        <w:tc>
          <w:tcPr>
            <w:tcW w:w="3920" w:type="dxa"/>
            <w:noWrap/>
            <w:hideMark/>
          </w:tcPr>
          <w:p w14:paraId="0016B3A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Marcos Schneider</w:t>
            </w:r>
          </w:p>
        </w:tc>
        <w:tc>
          <w:tcPr>
            <w:tcW w:w="1840" w:type="dxa"/>
            <w:noWrap/>
            <w:hideMark/>
          </w:tcPr>
          <w:p w14:paraId="01F5E70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07241723945</w:t>
            </w:r>
          </w:p>
        </w:tc>
        <w:tc>
          <w:tcPr>
            <w:tcW w:w="2180" w:type="dxa"/>
            <w:noWrap/>
            <w:hideMark/>
          </w:tcPr>
          <w:p w14:paraId="51ACD29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6E1779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0635160" w14:textId="77777777" w:rsidTr="00A46429">
        <w:trPr>
          <w:trHeight w:val="290"/>
        </w:trPr>
        <w:tc>
          <w:tcPr>
            <w:tcW w:w="3920" w:type="dxa"/>
            <w:noWrap/>
            <w:hideMark/>
          </w:tcPr>
          <w:p w14:paraId="544D10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Valdir Jose Teixeira</w:t>
            </w:r>
          </w:p>
        </w:tc>
        <w:tc>
          <w:tcPr>
            <w:tcW w:w="1840" w:type="dxa"/>
            <w:noWrap/>
            <w:hideMark/>
          </w:tcPr>
          <w:p w14:paraId="2B7F61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04295350907</w:t>
            </w:r>
          </w:p>
        </w:tc>
        <w:tc>
          <w:tcPr>
            <w:tcW w:w="2180" w:type="dxa"/>
            <w:noWrap/>
            <w:hideMark/>
          </w:tcPr>
          <w:p w14:paraId="50D905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7.700 </w:t>
            </w:r>
          </w:p>
        </w:tc>
        <w:tc>
          <w:tcPr>
            <w:tcW w:w="2120" w:type="dxa"/>
            <w:noWrap/>
            <w:hideMark/>
          </w:tcPr>
          <w:p w14:paraId="30C6A98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07C6A3B" w14:textId="77777777" w:rsidTr="00A46429">
        <w:trPr>
          <w:trHeight w:val="290"/>
        </w:trPr>
        <w:tc>
          <w:tcPr>
            <w:tcW w:w="3920" w:type="dxa"/>
            <w:noWrap/>
            <w:hideMark/>
          </w:tcPr>
          <w:p w14:paraId="0D35B0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Vanderlei </w:t>
            </w:r>
            <w:proofErr w:type="spellStart"/>
            <w:r w:rsidRPr="00757D97">
              <w:rPr>
                <w:rFonts w:ascii="Tahoma" w:hAnsi="Tahoma" w:cs="Tahoma"/>
                <w:sz w:val="21"/>
                <w:szCs w:val="21"/>
              </w:rPr>
              <w:t>Fretta</w:t>
            </w:r>
            <w:proofErr w:type="spellEnd"/>
          </w:p>
        </w:tc>
        <w:tc>
          <w:tcPr>
            <w:tcW w:w="1840" w:type="dxa"/>
            <w:noWrap/>
            <w:hideMark/>
          </w:tcPr>
          <w:p w14:paraId="5FCDB6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86798006949</w:t>
            </w:r>
          </w:p>
        </w:tc>
        <w:tc>
          <w:tcPr>
            <w:tcW w:w="2180" w:type="dxa"/>
            <w:noWrap/>
            <w:hideMark/>
          </w:tcPr>
          <w:p w14:paraId="71ED34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3F7477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82AFF19" w14:textId="77777777" w:rsidTr="00A46429">
        <w:trPr>
          <w:trHeight w:val="290"/>
        </w:trPr>
        <w:tc>
          <w:tcPr>
            <w:tcW w:w="3920" w:type="dxa"/>
            <w:noWrap/>
            <w:hideMark/>
          </w:tcPr>
          <w:p w14:paraId="30042B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Anildo</w:t>
            </w:r>
            <w:proofErr w:type="spellEnd"/>
            <w:r w:rsidRPr="00757D97">
              <w:rPr>
                <w:rFonts w:ascii="Tahoma" w:hAnsi="Tahoma" w:cs="Tahoma"/>
                <w:sz w:val="21"/>
                <w:szCs w:val="21"/>
              </w:rPr>
              <w:t xml:space="preserve"> Jose de Oliveira</w:t>
            </w:r>
          </w:p>
        </w:tc>
        <w:tc>
          <w:tcPr>
            <w:tcW w:w="1840" w:type="dxa"/>
            <w:noWrap/>
            <w:hideMark/>
          </w:tcPr>
          <w:p w14:paraId="2B0203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04341424920</w:t>
            </w:r>
          </w:p>
        </w:tc>
        <w:tc>
          <w:tcPr>
            <w:tcW w:w="2180" w:type="dxa"/>
            <w:noWrap/>
            <w:hideMark/>
          </w:tcPr>
          <w:p w14:paraId="07540E5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EB606A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7F80FF0" w14:textId="77777777" w:rsidTr="00A46429">
        <w:trPr>
          <w:trHeight w:val="290"/>
        </w:trPr>
        <w:tc>
          <w:tcPr>
            <w:tcW w:w="3920" w:type="dxa"/>
            <w:noWrap/>
            <w:hideMark/>
          </w:tcPr>
          <w:p w14:paraId="548963A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Edino</w:t>
            </w:r>
            <w:proofErr w:type="spellEnd"/>
            <w:r w:rsidRPr="00757D97">
              <w:rPr>
                <w:rFonts w:ascii="Tahoma" w:hAnsi="Tahoma" w:cs="Tahoma"/>
                <w:sz w:val="21"/>
                <w:szCs w:val="21"/>
              </w:rPr>
              <w:t xml:space="preserve"> de Souza</w:t>
            </w:r>
          </w:p>
        </w:tc>
        <w:tc>
          <w:tcPr>
            <w:tcW w:w="1840" w:type="dxa"/>
            <w:noWrap/>
            <w:hideMark/>
          </w:tcPr>
          <w:p w14:paraId="35C019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04444660961</w:t>
            </w:r>
          </w:p>
        </w:tc>
        <w:tc>
          <w:tcPr>
            <w:tcW w:w="2180" w:type="dxa"/>
            <w:noWrap/>
            <w:hideMark/>
          </w:tcPr>
          <w:p w14:paraId="25AD0F3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B2DD2A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489C21E" w14:textId="77777777" w:rsidTr="00A46429">
        <w:trPr>
          <w:trHeight w:val="290"/>
        </w:trPr>
        <w:tc>
          <w:tcPr>
            <w:tcW w:w="3920" w:type="dxa"/>
            <w:noWrap/>
            <w:hideMark/>
          </w:tcPr>
          <w:p w14:paraId="728842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Evanildo </w:t>
            </w: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Knauth</w:t>
            </w:r>
            <w:proofErr w:type="spellEnd"/>
          </w:p>
        </w:tc>
        <w:tc>
          <w:tcPr>
            <w:tcW w:w="1840" w:type="dxa"/>
            <w:noWrap/>
            <w:hideMark/>
          </w:tcPr>
          <w:p w14:paraId="707E540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03030705951</w:t>
            </w:r>
          </w:p>
        </w:tc>
        <w:tc>
          <w:tcPr>
            <w:tcW w:w="2180" w:type="dxa"/>
            <w:noWrap/>
            <w:hideMark/>
          </w:tcPr>
          <w:p w14:paraId="396A56E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6.600 </w:t>
            </w:r>
          </w:p>
        </w:tc>
        <w:tc>
          <w:tcPr>
            <w:tcW w:w="2120" w:type="dxa"/>
            <w:noWrap/>
            <w:hideMark/>
          </w:tcPr>
          <w:p w14:paraId="3F94A4F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8A84599" w14:textId="77777777" w:rsidTr="00A46429">
        <w:trPr>
          <w:trHeight w:val="290"/>
        </w:trPr>
        <w:tc>
          <w:tcPr>
            <w:tcW w:w="3920" w:type="dxa"/>
            <w:noWrap/>
            <w:hideMark/>
          </w:tcPr>
          <w:p w14:paraId="73E8D4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Jose Valdir Rodrigues</w:t>
            </w:r>
          </w:p>
        </w:tc>
        <w:tc>
          <w:tcPr>
            <w:tcW w:w="1840" w:type="dxa"/>
            <w:noWrap/>
            <w:hideMark/>
          </w:tcPr>
          <w:p w14:paraId="46342AF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85571644915</w:t>
            </w:r>
          </w:p>
        </w:tc>
        <w:tc>
          <w:tcPr>
            <w:tcW w:w="2180" w:type="dxa"/>
            <w:noWrap/>
            <w:hideMark/>
          </w:tcPr>
          <w:p w14:paraId="5A614D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61E4269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91F3765" w14:textId="77777777" w:rsidTr="00A46429">
        <w:trPr>
          <w:trHeight w:val="290"/>
        </w:trPr>
        <w:tc>
          <w:tcPr>
            <w:tcW w:w="3920" w:type="dxa"/>
            <w:noWrap/>
            <w:hideMark/>
          </w:tcPr>
          <w:p w14:paraId="3A82A5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Marlon </w:t>
            </w:r>
            <w:proofErr w:type="spellStart"/>
            <w:r w:rsidRPr="00757D97">
              <w:rPr>
                <w:rFonts w:ascii="Tahoma" w:hAnsi="Tahoma" w:cs="Tahoma"/>
                <w:sz w:val="21"/>
                <w:szCs w:val="21"/>
              </w:rPr>
              <w:t>Golemba</w:t>
            </w:r>
            <w:proofErr w:type="spellEnd"/>
          </w:p>
        </w:tc>
        <w:tc>
          <w:tcPr>
            <w:tcW w:w="1840" w:type="dxa"/>
            <w:noWrap/>
            <w:hideMark/>
          </w:tcPr>
          <w:p w14:paraId="4115B0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02820527981</w:t>
            </w:r>
          </w:p>
        </w:tc>
        <w:tc>
          <w:tcPr>
            <w:tcW w:w="2180" w:type="dxa"/>
            <w:noWrap/>
            <w:hideMark/>
          </w:tcPr>
          <w:p w14:paraId="782959E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56B1C0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6910D96" w14:textId="77777777" w:rsidTr="00A46429">
        <w:trPr>
          <w:trHeight w:val="290"/>
        </w:trPr>
        <w:tc>
          <w:tcPr>
            <w:tcW w:w="3920" w:type="dxa"/>
            <w:noWrap/>
            <w:hideMark/>
          </w:tcPr>
          <w:p w14:paraId="1D9D0B6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Nestor Salvador</w:t>
            </w:r>
          </w:p>
        </w:tc>
        <w:tc>
          <w:tcPr>
            <w:tcW w:w="1840" w:type="dxa"/>
            <w:noWrap/>
            <w:hideMark/>
          </w:tcPr>
          <w:p w14:paraId="2CCAABC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17995388934</w:t>
            </w:r>
          </w:p>
        </w:tc>
        <w:tc>
          <w:tcPr>
            <w:tcW w:w="2180" w:type="dxa"/>
            <w:noWrap/>
            <w:hideMark/>
          </w:tcPr>
          <w:p w14:paraId="762DEBA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4.500 </w:t>
            </w:r>
          </w:p>
        </w:tc>
        <w:tc>
          <w:tcPr>
            <w:tcW w:w="2120" w:type="dxa"/>
            <w:noWrap/>
            <w:hideMark/>
          </w:tcPr>
          <w:p w14:paraId="5AB756F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E80DF0C" w14:textId="77777777" w:rsidTr="00A46429">
        <w:trPr>
          <w:trHeight w:val="290"/>
        </w:trPr>
        <w:tc>
          <w:tcPr>
            <w:tcW w:w="3920" w:type="dxa"/>
            <w:noWrap/>
            <w:hideMark/>
          </w:tcPr>
          <w:p w14:paraId="45C31FF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Roque de Andrade</w:t>
            </w:r>
          </w:p>
        </w:tc>
        <w:tc>
          <w:tcPr>
            <w:tcW w:w="1840" w:type="dxa"/>
            <w:noWrap/>
            <w:hideMark/>
          </w:tcPr>
          <w:p w14:paraId="69AF075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66955939904</w:t>
            </w:r>
          </w:p>
        </w:tc>
        <w:tc>
          <w:tcPr>
            <w:tcW w:w="2180" w:type="dxa"/>
            <w:noWrap/>
            <w:hideMark/>
          </w:tcPr>
          <w:p w14:paraId="7AB9C46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43AFE8C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6DD7477" w14:textId="77777777" w:rsidTr="00A46429">
        <w:trPr>
          <w:trHeight w:val="290"/>
        </w:trPr>
        <w:tc>
          <w:tcPr>
            <w:tcW w:w="3920" w:type="dxa"/>
            <w:noWrap/>
            <w:hideMark/>
          </w:tcPr>
          <w:p w14:paraId="40F9AC4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Rosilda dos Santos</w:t>
            </w:r>
          </w:p>
        </w:tc>
        <w:tc>
          <w:tcPr>
            <w:tcW w:w="1840" w:type="dxa"/>
            <w:noWrap/>
            <w:hideMark/>
          </w:tcPr>
          <w:p w14:paraId="4552B5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05144315984</w:t>
            </w:r>
          </w:p>
        </w:tc>
        <w:tc>
          <w:tcPr>
            <w:tcW w:w="2180" w:type="dxa"/>
            <w:noWrap/>
            <w:hideMark/>
          </w:tcPr>
          <w:p w14:paraId="1119027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077F39E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920FA11" w14:textId="77777777" w:rsidTr="00A46429">
        <w:trPr>
          <w:trHeight w:val="290"/>
        </w:trPr>
        <w:tc>
          <w:tcPr>
            <w:tcW w:w="3920" w:type="dxa"/>
            <w:noWrap/>
            <w:hideMark/>
          </w:tcPr>
          <w:p w14:paraId="68C9C46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Alcides </w:t>
            </w:r>
            <w:proofErr w:type="spellStart"/>
            <w:r w:rsidRPr="00757D97">
              <w:rPr>
                <w:rFonts w:ascii="Tahoma" w:hAnsi="Tahoma" w:cs="Tahoma"/>
                <w:sz w:val="21"/>
                <w:szCs w:val="21"/>
              </w:rPr>
              <w:t>Kurovski</w:t>
            </w:r>
            <w:proofErr w:type="spellEnd"/>
          </w:p>
        </w:tc>
        <w:tc>
          <w:tcPr>
            <w:tcW w:w="1840" w:type="dxa"/>
            <w:noWrap/>
            <w:hideMark/>
          </w:tcPr>
          <w:p w14:paraId="1F7FC49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48940470982</w:t>
            </w:r>
          </w:p>
        </w:tc>
        <w:tc>
          <w:tcPr>
            <w:tcW w:w="2180" w:type="dxa"/>
            <w:noWrap/>
            <w:hideMark/>
          </w:tcPr>
          <w:p w14:paraId="03A47D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86D033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AFA8749" w14:textId="77777777" w:rsidTr="00A46429">
        <w:trPr>
          <w:trHeight w:val="290"/>
        </w:trPr>
        <w:tc>
          <w:tcPr>
            <w:tcW w:w="3920" w:type="dxa"/>
            <w:noWrap/>
            <w:hideMark/>
          </w:tcPr>
          <w:p w14:paraId="31265B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Arival</w:t>
            </w:r>
            <w:proofErr w:type="spellEnd"/>
            <w:r w:rsidRPr="00757D97">
              <w:rPr>
                <w:rFonts w:ascii="Tahoma" w:hAnsi="Tahoma" w:cs="Tahoma"/>
                <w:sz w:val="21"/>
                <w:szCs w:val="21"/>
              </w:rPr>
              <w:t xml:space="preserve"> Elias </w:t>
            </w:r>
            <w:proofErr w:type="spellStart"/>
            <w:r w:rsidRPr="00757D97">
              <w:rPr>
                <w:rFonts w:ascii="Tahoma" w:hAnsi="Tahoma" w:cs="Tahoma"/>
                <w:sz w:val="21"/>
                <w:szCs w:val="21"/>
              </w:rPr>
              <w:t>Palhano</w:t>
            </w:r>
            <w:proofErr w:type="spellEnd"/>
          </w:p>
        </w:tc>
        <w:tc>
          <w:tcPr>
            <w:tcW w:w="1840" w:type="dxa"/>
            <w:noWrap/>
            <w:hideMark/>
          </w:tcPr>
          <w:p w14:paraId="277E26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39494993934</w:t>
            </w:r>
          </w:p>
        </w:tc>
        <w:tc>
          <w:tcPr>
            <w:tcW w:w="2180" w:type="dxa"/>
            <w:noWrap/>
            <w:hideMark/>
          </w:tcPr>
          <w:p w14:paraId="2DA0A6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0731C2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82C10A6" w14:textId="77777777" w:rsidTr="00A46429">
        <w:trPr>
          <w:trHeight w:val="290"/>
        </w:trPr>
        <w:tc>
          <w:tcPr>
            <w:tcW w:w="3920" w:type="dxa"/>
            <w:noWrap/>
            <w:hideMark/>
          </w:tcPr>
          <w:p w14:paraId="1824CE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Loriane</w:t>
            </w:r>
            <w:proofErr w:type="spellEnd"/>
            <w:r w:rsidRPr="00757D97">
              <w:rPr>
                <w:rFonts w:ascii="Tahoma" w:hAnsi="Tahoma" w:cs="Tahoma"/>
                <w:sz w:val="21"/>
                <w:szCs w:val="21"/>
              </w:rPr>
              <w:t xml:space="preserve"> de Lima Morais</w:t>
            </w:r>
          </w:p>
        </w:tc>
        <w:tc>
          <w:tcPr>
            <w:tcW w:w="1840" w:type="dxa"/>
            <w:noWrap/>
            <w:hideMark/>
          </w:tcPr>
          <w:p w14:paraId="570048C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06043838940</w:t>
            </w:r>
          </w:p>
        </w:tc>
        <w:tc>
          <w:tcPr>
            <w:tcW w:w="2180" w:type="dxa"/>
            <w:noWrap/>
            <w:hideMark/>
          </w:tcPr>
          <w:p w14:paraId="40F474D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D32928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F3C933F" w14:textId="77777777" w:rsidTr="00A46429">
        <w:trPr>
          <w:trHeight w:val="290"/>
        </w:trPr>
        <w:tc>
          <w:tcPr>
            <w:tcW w:w="3920" w:type="dxa"/>
            <w:noWrap/>
            <w:hideMark/>
          </w:tcPr>
          <w:p w14:paraId="6D876E6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Luiz </w:t>
            </w:r>
            <w:proofErr w:type="spellStart"/>
            <w:r w:rsidRPr="00757D97">
              <w:rPr>
                <w:rFonts w:ascii="Tahoma" w:hAnsi="Tahoma" w:cs="Tahoma"/>
                <w:sz w:val="21"/>
                <w:szCs w:val="21"/>
              </w:rPr>
              <w:t>Openkoski</w:t>
            </w:r>
            <w:proofErr w:type="spellEnd"/>
          </w:p>
        </w:tc>
        <w:tc>
          <w:tcPr>
            <w:tcW w:w="1840" w:type="dxa"/>
            <w:noWrap/>
            <w:hideMark/>
          </w:tcPr>
          <w:p w14:paraId="7FA3EEF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80800173953</w:t>
            </w:r>
          </w:p>
        </w:tc>
        <w:tc>
          <w:tcPr>
            <w:tcW w:w="2180" w:type="dxa"/>
            <w:noWrap/>
            <w:hideMark/>
          </w:tcPr>
          <w:p w14:paraId="4F13496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31F2EB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310F8FF" w14:textId="77777777" w:rsidTr="00A46429">
        <w:trPr>
          <w:trHeight w:val="290"/>
        </w:trPr>
        <w:tc>
          <w:tcPr>
            <w:tcW w:w="3920" w:type="dxa"/>
            <w:noWrap/>
            <w:hideMark/>
          </w:tcPr>
          <w:p w14:paraId="61E9BBC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Roque Fausto Vieira</w:t>
            </w:r>
          </w:p>
        </w:tc>
        <w:tc>
          <w:tcPr>
            <w:tcW w:w="1840" w:type="dxa"/>
            <w:noWrap/>
            <w:hideMark/>
          </w:tcPr>
          <w:p w14:paraId="5ED52CE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54147930930</w:t>
            </w:r>
          </w:p>
        </w:tc>
        <w:tc>
          <w:tcPr>
            <w:tcW w:w="2180" w:type="dxa"/>
            <w:noWrap/>
            <w:hideMark/>
          </w:tcPr>
          <w:p w14:paraId="3328D7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4.800 </w:t>
            </w:r>
          </w:p>
        </w:tc>
        <w:tc>
          <w:tcPr>
            <w:tcW w:w="2120" w:type="dxa"/>
            <w:noWrap/>
            <w:hideMark/>
          </w:tcPr>
          <w:p w14:paraId="40D6FF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C4B9446" w14:textId="77777777" w:rsidTr="00A46429">
        <w:trPr>
          <w:trHeight w:val="290"/>
        </w:trPr>
        <w:tc>
          <w:tcPr>
            <w:tcW w:w="3920" w:type="dxa"/>
            <w:noWrap/>
            <w:hideMark/>
          </w:tcPr>
          <w:p w14:paraId="0D2D1BA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Valter Marcelo Pereira</w:t>
            </w:r>
          </w:p>
        </w:tc>
        <w:tc>
          <w:tcPr>
            <w:tcW w:w="1840" w:type="dxa"/>
            <w:noWrap/>
            <w:hideMark/>
          </w:tcPr>
          <w:p w14:paraId="168B181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02983640930</w:t>
            </w:r>
          </w:p>
        </w:tc>
        <w:tc>
          <w:tcPr>
            <w:tcW w:w="2180" w:type="dxa"/>
            <w:noWrap/>
            <w:hideMark/>
          </w:tcPr>
          <w:p w14:paraId="7128AB5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4042C3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48635DC" w14:textId="77777777" w:rsidTr="00A46429">
        <w:trPr>
          <w:trHeight w:val="290"/>
        </w:trPr>
        <w:tc>
          <w:tcPr>
            <w:tcW w:w="3920" w:type="dxa"/>
            <w:noWrap/>
            <w:hideMark/>
          </w:tcPr>
          <w:p w14:paraId="5A8434D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Vanderlei </w:t>
            </w:r>
            <w:proofErr w:type="spellStart"/>
            <w:r w:rsidRPr="00757D97">
              <w:rPr>
                <w:rFonts w:ascii="Tahoma" w:hAnsi="Tahoma" w:cs="Tahoma"/>
                <w:sz w:val="21"/>
                <w:szCs w:val="21"/>
              </w:rPr>
              <w:t>Openkovski</w:t>
            </w:r>
            <w:proofErr w:type="spellEnd"/>
          </w:p>
        </w:tc>
        <w:tc>
          <w:tcPr>
            <w:tcW w:w="1840" w:type="dxa"/>
            <w:noWrap/>
            <w:hideMark/>
          </w:tcPr>
          <w:p w14:paraId="1CEB2BA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82082979920</w:t>
            </w:r>
          </w:p>
        </w:tc>
        <w:tc>
          <w:tcPr>
            <w:tcW w:w="2180" w:type="dxa"/>
            <w:noWrap/>
            <w:hideMark/>
          </w:tcPr>
          <w:p w14:paraId="04F5F3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A95811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151DB5B" w14:textId="77777777" w:rsidTr="00A46429">
        <w:trPr>
          <w:trHeight w:val="290"/>
        </w:trPr>
        <w:tc>
          <w:tcPr>
            <w:tcW w:w="3920" w:type="dxa"/>
            <w:noWrap/>
            <w:hideMark/>
          </w:tcPr>
          <w:p w14:paraId="2BCCFEF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Alzira de Paula </w:t>
            </w:r>
            <w:proofErr w:type="spellStart"/>
            <w:r w:rsidRPr="00757D97">
              <w:rPr>
                <w:rFonts w:ascii="Tahoma" w:hAnsi="Tahoma" w:cs="Tahoma"/>
                <w:sz w:val="21"/>
                <w:szCs w:val="21"/>
              </w:rPr>
              <w:t>Wendler</w:t>
            </w:r>
            <w:proofErr w:type="spellEnd"/>
          </w:p>
        </w:tc>
        <w:tc>
          <w:tcPr>
            <w:tcW w:w="1840" w:type="dxa"/>
            <w:noWrap/>
            <w:hideMark/>
          </w:tcPr>
          <w:p w14:paraId="725EB6A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96596945987</w:t>
            </w:r>
          </w:p>
        </w:tc>
        <w:tc>
          <w:tcPr>
            <w:tcW w:w="2180" w:type="dxa"/>
            <w:noWrap/>
            <w:hideMark/>
          </w:tcPr>
          <w:p w14:paraId="36920B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1BDD3B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06F288A" w14:textId="77777777" w:rsidTr="00A46429">
        <w:trPr>
          <w:trHeight w:val="290"/>
        </w:trPr>
        <w:tc>
          <w:tcPr>
            <w:tcW w:w="3920" w:type="dxa"/>
            <w:noWrap/>
            <w:hideMark/>
          </w:tcPr>
          <w:p w14:paraId="0C58F22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Elson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Grzybowski</w:t>
            </w:r>
            <w:proofErr w:type="spellEnd"/>
          </w:p>
        </w:tc>
        <w:tc>
          <w:tcPr>
            <w:tcW w:w="1840" w:type="dxa"/>
            <w:noWrap/>
            <w:hideMark/>
          </w:tcPr>
          <w:p w14:paraId="4B4D74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00974667943</w:t>
            </w:r>
          </w:p>
        </w:tc>
        <w:tc>
          <w:tcPr>
            <w:tcW w:w="2180" w:type="dxa"/>
            <w:noWrap/>
            <w:hideMark/>
          </w:tcPr>
          <w:p w14:paraId="7583681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3.800 </w:t>
            </w:r>
          </w:p>
        </w:tc>
        <w:tc>
          <w:tcPr>
            <w:tcW w:w="2120" w:type="dxa"/>
            <w:noWrap/>
            <w:hideMark/>
          </w:tcPr>
          <w:p w14:paraId="4D3C615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AB0F071" w14:textId="77777777" w:rsidTr="00A46429">
        <w:trPr>
          <w:trHeight w:val="290"/>
        </w:trPr>
        <w:tc>
          <w:tcPr>
            <w:tcW w:w="3920" w:type="dxa"/>
            <w:noWrap/>
            <w:hideMark/>
          </w:tcPr>
          <w:p w14:paraId="6372F9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Evandro Jose Silveira</w:t>
            </w:r>
          </w:p>
        </w:tc>
        <w:tc>
          <w:tcPr>
            <w:tcW w:w="1840" w:type="dxa"/>
            <w:noWrap/>
            <w:hideMark/>
          </w:tcPr>
          <w:p w14:paraId="4CCBDC9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09140080994</w:t>
            </w:r>
          </w:p>
        </w:tc>
        <w:tc>
          <w:tcPr>
            <w:tcW w:w="2180" w:type="dxa"/>
            <w:noWrap/>
            <w:hideMark/>
          </w:tcPr>
          <w:p w14:paraId="43D9C3B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6.800 </w:t>
            </w:r>
          </w:p>
        </w:tc>
        <w:tc>
          <w:tcPr>
            <w:tcW w:w="2120" w:type="dxa"/>
            <w:noWrap/>
            <w:hideMark/>
          </w:tcPr>
          <w:p w14:paraId="1436859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1603C33" w14:textId="77777777" w:rsidTr="00A46429">
        <w:trPr>
          <w:trHeight w:val="290"/>
        </w:trPr>
        <w:tc>
          <w:tcPr>
            <w:tcW w:w="3920" w:type="dxa"/>
            <w:noWrap/>
            <w:hideMark/>
          </w:tcPr>
          <w:p w14:paraId="4104E40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Adenilson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Perpeta</w:t>
            </w:r>
            <w:proofErr w:type="spellEnd"/>
          </w:p>
        </w:tc>
        <w:tc>
          <w:tcPr>
            <w:tcW w:w="1840" w:type="dxa"/>
            <w:noWrap/>
            <w:hideMark/>
          </w:tcPr>
          <w:p w14:paraId="73ADF87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05620497976</w:t>
            </w:r>
          </w:p>
        </w:tc>
        <w:tc>
          <w:tcPr>
            <w:tcW w:w="2180" w:type="dxa"/>
            <w:noWrap/>
            <w:hideMark/>
          </w:tcPr>
          <w:p w14:paraId="74214E4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3CC51FC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B82D34E" w14:textId="77777777" w:rsidTr="00A46429">
        <w:trPr>
          <w:trHeight w:val="290"/>
        </w:trPr>
        <w:tc>
          <w:tcPr>
            <w:tcW w:w="3920" w:type="dxa"/>
            <w:noWrap/>
            <w:hideMark/>
          </w:tcPr>
          <w:p w14:paraId="13F271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Divonzir</w:t>
            </w:r>
            <w:proofErr w:type="spellEnd"/>
            <w:r w:rsidRPr="00757D97">
              <w:rPr>
                <w:rFonts w:ascii="Tahoma" w:hAnsi="Tahoma" w:cs="Tahoma"/>
                <w:sz w:val="21"/>
                <w:szCs w:val="21"/>
              </w:rPr>
              <w:t xml:space="preserve"> Domingues Martins</w:t>
            </w:r>
          </w:p>
        </w:tc>
        <w:tc>
          <w:tcPr>
            <w:tcW w:w="1840" w:type="dxa"/>
            <w:noWrap/>
            <w:hideMark/>
          </w:tcPr>
          <w:p w14:paraId="5706A5D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58430024972</w:t>
            </w:r>
          </w:p>
        </w:tc>
        <w:tc>
          <w:tcPr>
            <w:tcW w:w="2180" w:type="dxa"/>
            <w:noWrap/>
            <w:hideMark/>
          </w:tcPr>
          <w:p w14:paraId="351412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5E220E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0550EA8" w14:textId="77777777" w:rsidTr="00A46429">
        <w:trPr>
          <w:trHeight w:val="290"/>
        </w:trPr>
        <w:tc>
          <w:tcPr>
            <w:tcW w:w="3920" w:type="dxa"/>
            <w:noWrap/>
            <w:hideMark/>
          </w:tcPr>
          <w:p w14:paraId="44F140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Fabio Luiz Batista</w:t>
            </w:r>
          </w:p>
        </w:tc>
        <w:tc>
          <w:tcPr>
            <w:tcW w:w="1840" w:type="dxa"/>
            <w:noWrap/>
            <w:hideMark/>
          </w:tcPr>
          <w:p w14:paraId="7642C2A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08203096999</w:t>
            </w:r>
          </w:p>
        </w:tc>
        <w:tc>
          <w:tcPr>
            <w:tcW w:w="2180" w:type="dxa"/>
            <w:noWrap/>
            <w:hideMark/>
          </w:tcPr>
          <w:p w14:paraId="7A31C3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623542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76703B1" w14:textId="77777777" w:rsidTr="00A46429">
        <w:trPr>
          <w:trHeight w:val="290"/>
        </w:trPr>
        <w:tc>
          <w:tcPr>
            <w:tcW w:w="3920" w:type="dxa"/>
            <w:noWrap/>
            <w:hideMark/>
          </w:tcPr>
          <w:p w14:paraId="4A20225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Jose </w:t>
            </w:r>
            <w:proofErr w:type="spellStart"/>
            <w:r w:rsidRPr="00757D97">
              <w:rPr>
                <w:rFonts w:ascii="Tahoma" w:hAnsi="Tahoma" w:cs="Tahoma"/>
                <w:sz w:val="21"/>
                <w:szCs w:val="21"/>
              </w:rPr>
              <w:t>Dzierva</w:t>
            </w:r>
            <w:proofErr w:type="spellEnd"/>
            <w:r w:rsidRPr="00757D97">
              <w:rPr>
                <w:rFonts w:ascii="Tahoma" w:hAnsi="Tahoma" w:cs="Tahoma"/>
                <w:sz w:val="21"/>
                <w:szCs w:val="21"/>
              </w:rPr>
              <w:t xml:space="preserve"> Vieira Junior</w:t>
            </w:r>
          </w:p>
        </w:tc>
        <w:tc>
          <w:tcPr>
            <w:tcW w:w="1840" w:type="dxa"/>
            <w:noWrap/>
            <w:hideMark/>
          </w:tcPr>
          <w:p w14:paraId="4DD23F3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06097686978</w:t>
            </w:r>
          </w:p>
        </w:tc>
        <w:tc>
          <w:tcPr>
            <w:tcW w:w="2180" w:type="dxa"/>
            <w:noWrap/>
            <w:hideMark/>
          </w:tcPr>
          <w:p w14:paraId="15D10CF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0FEBE2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2FFF80D" w14:textId="77777777" w:rsidTr="00A46429">
        <w:trPr>
          <w:trHeight w:val="290"/>
        </w:trPr>
        <w:tc>
          <w:tcPr>
            <w:tcW w:w="3920" w:type="dxa"/>
            <w:noWrap/>
            <w:hideMark/>
          </w:tcPr>
          <w:p w14:paraId="7605879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Marciel</w:t>
            </w:r>
            <w:proofErr w:type="spellEnd"/>
            <w:r w:rsidRPr="00757D97">
              <w:rPr>
                <w:rFonts w:ascii="Tahoma" w:hAnsi="Tahoma" w:cs="Tahoma"/>
                <w:sz w:val="21"/>
                <w:szCs w:val="21"/>
              </w:rPr>
              <w:t xml:space="preserve"> Lourenco Martins</w:t>
            </w:r>
          </w:p>
        </w:tc>
        <w:tc>
          <w:tcPr>
            <w:tcW w:w="1840" w:type="dxa"/>
            <w:noWrap/>
            <w:hideMark/>
          </w:tcPr>
          <w:p w14:paraId="4D30D5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11258921960</w:t>
            </w:r>
          </w:p>
        </w:tc>
        <w:tc>
          <w:tcPr>
            <w:tcW w:w="2180" w:type="dxa"/>
            <w:noWrap/>
            <w:hideMark/>
          </w:tcPr>
          <w:p w14:paraId="6573AC3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21A35B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3CF2FD6" w14:textId="77777777" w:rsidTr="00A46429">
        <w:trPr>
          <w:trHeight w:val="290"/>
        </w:trPr>
        <w:tc>
          <w:tcPr>
            <w:tcW w:w="3920" w:type="dxa"/>
            <w:noWrap/>
            <w:hideMark/>
          </w:tcPr>
          <w:p w14:paraId="00DBD12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Reginaldo </w:t>
            </w:r>
            <w:proofErr w:type="spellStart"/>
            <w:r w:rsidRPr="00757D97">
              <w:rPr>
                <w:rFonts w:ascii="Tahoma" w:hAnsi="Tahoma" w:cs="Tahoma"/>
                <w:sz w:val="21"/>
                <w:szCs w:val="21"/>
              </w:rPr>
              <w:t>Piala</w:t>
            </w:r>
            <w:proofErr w:type="spellEnd"/>
          </w:p>
        </w:tc>
        <w:tc>
          <w:tcPr>
            <w:tcW w:w="1840" w:type="dxa"/>
            <w:noWrap/>
            <w:hideMark/>
          </w:tcPr>
          <w:p w14:paraId="0BF3BB7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03959308981</w:t>
            </w:r>
          </w:p>
        </w:tc>
        <w:tc>
          <w:tcPr>
            <w:tcW w:w="2180" w:type="dxa"/>
            <w:noWrap/>
            <w:hideMark/>
          </w:tcPr>
          <w:p w14:paraId="206C304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18419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1D6ED57" w14:textId="77777777" w:rsidTr="00A46429">
        <w:trPr>
          <w:trHeight w:val="290"/>
        </w:trPr>
        <w:tc>
          <w:tcPr>
            <w:tcW w:w="3920" w:type="dxa"/>
            <w:noWrap/>
            <w:hideMark/>
          </w:tcPr>
          <w:p w14:paraId="6E6B1B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Reinaldo </w:t>
            </w:r>
            <w:proofErr w:type="spellStart"/>
            <w:r w:rsidRPr="00757D97">
              <w:rPr>
                <w:rFonts w:ascii="Tahoma" w:hAnsi="Tahoma" w:cs="Tahoma"/>
                <w:sz w:val="21"/>
                <w:szCs w:val="21"/>
              </w:rPr>
              <w:t>Sochodolak</w:t>
            </w:r>
            <w:proofErr w:type="spellEnd"/>
          </w:p>
        </w:tc>
        <w:tc>
          <w:tcPr>
            <w:tcW w:w="1840" w:type="dxa"/>
            <w:noWrap/>
            <w:hideMark/>
          </w:tcPr>
          <w:p w14:paraId="1E1679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02401018980</w:t>
            </w:r>
          </w:p>
        </w:tc>
        <w:tc>
          <w:tcPr>
            <w:tcW w:w="2180" w:type="dxa"/>
            <w:noWrap/>
            <w:hideMark/>
          </w:tcPr>
          <w:p w14:paraId="5F3DA22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5A83155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78ACFF8" w14:textId="77777777" w:rsidTr="00A46429">
        <w:trPr>
          <w:trHeight w:val="290"/>
        </w:trPr>
        <w:tc>
          <w:tcPr>
            <w:tcW w:w="3920" w:type="dxa"/>
            <w:noWrap/>
            <w:hideMark/>
          </w:tcPr>
          <w:p w14:paraId="5D5C260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Rosana de Fatima Pinto </w:t>
            </w:r>
            <w:proofErr w:type="spellStart"/>
            <w:r w:rsidRPr="00757D97">
              <w:rPr>
                <w:rFonts w:ascii="Tahoma" w:hAnsi="Tahoma" w:cs="Tahoma"/>
                <w:sz w:val="21"/>
                <w:szCs w:val="21"/>
              </w:rPr>
              <w:t>Goreski</w:t>
            </w:r>
            <w:proofErr w:type="spellEnd"/>
          </w:p>
        </w:tc>
        <w:tc>
          <w:tcPr>
            <w:tcW w:w="1840" w:type="dxa"/>
            <w:noWrap/>
            <w:hideMark/>
          </w:tcPr>
          <w:p w14:paraId="332BCB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05022882990</w:t>
            </w:r>
          </w:p>
        </w:tc>
        <w:tc>
          <w:tcPr>
            <w:tcW w:w="2180" w:type="dxa"/>
            <w:noWrap/>
            <w:hideMark/>
          </w:tcPr>
          <w:p w14:paraId="32293D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7326EE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0933FA8" w14:textId="77777777" w:rsidTr="00A46429">
        <w:trPr>
          <w:trHeight w:val="290"/>
        </w:trPr>
        <w:tc>
          <w:tcPr>
            <w:tcW w:w="3920" w:type="dxa"/>
            <w:noWrap/>
            <w:hideMark/>
          </w:tcPr>
          <w:p w14:paraId="63591E5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Abrao Penteado</w:t>
            </w:r>
          </w:p>
        </w:tc>
        <w:tc>
          <w:tcPr>
            <w:tcW w:w="1840" w:type="dxa"/>
            <w:noWrap/>
            <w:hideMark/>
          </w:tcPr>
          <w:p w14:paraId="6CEE6AE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85988049915</w:t>
            </w:r>
          </w:p>
        </w:tc>
        <w:tc>
          <w:tcPr>
            <w:tcW w:w="2180" w:type="dxa"/>
            <w:noWrap/>
            <w:hideMark/>
          </w:tcPr>
          <w:p w14:paraId="1188756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3B0C43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947D397" w14:textId="77777777" w:rsidTr="00A46429">
        <w:trPr>
          <w:trHeight w:val="290"/>
        </w:trPr>
        <w:tc>
          <w:tcPr>
            <w:tcW w:w="3920" w:type="dxa"/>
            <w:noWrap/>
            <w:hideMark/>
          </w:tcPr>
          <w:p w14:paraId="0BFE04D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Ana Claudia da Cruz Martins</w:t>
            </w:r>
          </w:p>
        </w:tc>
        <w:tc>
          <w:tcPr>
            <w:tcW w:w="1840" w:type="dxa"/>
            <w:noWrap/>
            <w:hideMark/>
          </w:tcPr>
          <w:p w14:paraId="2B0CB32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07326892954</w:t>
            </w:r>
          </w:p>
        </w:tc>
        <w:tc>
          <w:tcPr>
            <w:tcW w:w="2180" w:type="dxa"/>
            <w:noWrap/>
            <w:hideMark/>
          </w:tcPr>
          <w:p w14:paraId="2140B89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4AF6CDF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A80D9DB" w14:textId="77777777" w:rsidTr="00A46429">
        <w:trPr>
          <w:trHeight w:val="290"/>
        </w:trPr>
        <w:tc>
          <w:tcPr>
            <w:tcW w:w="3920" w:type="dxa"/>
            <w:noWrap/>
            <w:hideMark/>
          </w:tcPr>
          <w:p w14:paraId="538D52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Denis Jose Domingues Martins</w:t>
            </w:r>
          </w:p>
        </w:tc>
        <w:tc>
          <w:tcPr>
            <w:tcW w:w="1840" w:type="dxa"/>
            <w:noWrap/>
            <w:hideMark/>
          </w:tcPr>
          <w:p w14:paraId="6FAD46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05577890950</w:t>
            </w:r>
          </w:p>
        </w:tc>
        <w:tc>
          <w:tcPr>
            <w:tcW w:w="2180" w:type="dxa"/>
            <w:noWrap/>
            <w:hideMark/>
          </w:tcPr>
          <w:p w14:paraId="658119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4C5FCD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672EFE4" w14:textId="77777777" w:rsidTr="00A46429">
        <w:trPr>
          <w:trHeight w:val="290"/>
        </w:trPr>
        <w:tc>
          <w:tcPr>
            <w:tcW w:w="3920" w:type="dxa"/>
            <w:noWrap/>
            <w:hideMark/>
          </w:tcPr>
          <w:p w14:paraId="1C3291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Eliete Aparecida Batista</w:t>
            </w:r>
          </w:p>
        </w:tc>
        <w:tc>
          <w:tcPr>
            <w:tcW w:w="1840" w:type="dxa"/>
            <w:noWrap/>
            <w:hideMark/>
          </w:tcPr>
          <w:p w14:paraId="5AF2BE0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05215461929</w:t>
            </w:r>
          </w:p>
        </w:tc>
        <w:tc>
          <w:tcPr>
            <w:tcW w:w="2180" w:type="dxa"/>
            <w:noWrap/>
            <w:hideMark/>
          </w:tcPr>
          <w:p w14:paraId="2D707E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4FB8FA9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1F36052" w14:textId="77777777" w:rsidTr="00A46429">
        <w:trPr>
          <w:trHeight w:val="290"/>
        </w:trPr>
        <w:tc>
          <w:tcPr>
            <w:tcW w:w="3920" w:type="dxa"/>
            <w:noWrap/>
            <w:hideMark/>
          </w:tcPr>
          <w:p w14:paraId="0269C0A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Flori Miguel </w:t>
            </w:r>
            <w:proofErr w:type="spellStart"/>
            <w:r w:rsidRPr="00757D97">
              <w:rPr>
                <w:rFonts w:ascii="Tahoma" w:hAnsi="Tahoma" w:cs="Tahoma"/>
                <w:sz w:val="21"/>
                <w:szCs w:val="21"/>
              </w:rPr>
              <w:t>Tyski</w:t>
            </w:r>
            <w:proofErr w:type="spellEnd"/>
          </w:p>
        </w:tc>
        <w:tc>
          <w:tcPr>
            <w:tcW w:w="1840" w:type="dxa"/>
            <w:noWrap/>
            <w:hideMark/>
          </w:tcPr>
          <w:p w14:paraId="2E1114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91727162900</w:t>
            </w:r>
          </w:p>
        </w:tc>
        <w:tc>
          <w:tcPr>
            <w:tcW w:w="2180" w:type="dxa"/>
            <w:noWrap/>
            <w:hideMark/>
          </w:tcPr>
          <w:p w14:paraId="604C24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428F2B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BF64A3" w14:textId="77777777" w:rsidTr="00A46429">
        <w:trPr>
          <w:trHeight w:val="290"/>
        </w:trPr>
        <w:tc>
          <w:tcPr>
            <w:tcW w:w="3920" w:type="dxa"/>
            <w:noWrap/>
            <w:hideMark/>
          </w:tcPr>
          <w:p w14:paraId="40C2F27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Edemilson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Dalmolin</w:t>
            </w:r>
            <w:proofErr w:type="spellEnd"/>
          </w:p>
        </w:tc>
        <w:tc>
          <w:tcPr>
            <w:tcW w:w="1840" w:type="dxa"/>
            <w:noWrap/>
            <w:hideMark/>
          </w:tcPr>
          <w:p w14:paraId="11DCC6C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05923143917</w:t>
            </w:r>
          </w:p>
        </w:tc>
        <w:tc>
          <w:tcPr>
            <w:tcW w:w="2180" w:type="dxa"/>
            <w:noWrap/>
            <w:hideMark/>
          </w:tcPr>
          <w:p w14:paraId="5DC28A5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3.000 </w:t>
            </w:r>
          </w:p>
        </w:tc>
        <w:tc>
          <w:tcPr>
            <w:tcW w:w="2120" w:type="dxa"/>
            <w:noWrap/>
            <w:hideMark/>
          </w:tcPr>
          <w:p w14:paraId="0B41575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D8BC96C" w14:textId="77777777" w:rsidTr="00A46429">
        <w:trPr>
          <w:trHeight w:val="290"/>
        </w:trPr>
        <w:tc>
          <w:tcPr>
            <w:tcW w:w="3920" w:type="dxa"/>
            <w:noWrap/>
            <w:hideMark/>
          </w:tcPr>
          <w:p w14:paraId="1D84B37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Felipe </w:t>
            </w:r>
            <w:proofErr w:type="spellStart"/>
            <w:r w:rsidRPr="00757D97">
              <w:rPr>
                <w:rFonts w:ascii="Tahoma" w:hAnsi="Tahoma" w:cs="Tahoma"/>
                <w:sz w:val="21"/>
                <w:szCs w:val="21"/>
              </w:rPr>
              <w:t>Gavronski</w:t>
            </w:r>
            <w:proofErr w:type="spellEnd"/>
          </w:p>
        </w:tc>
        <w:tc>
          <w:tcPr>
            <w:tcW w:w="1840" w:type="dxa"/>
            <w:noWrap/>
            <w:hideMark/>
          </w:tcPr>
          <w:p w14:paraId="06E64F9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11371623929</w:t>
            </w:r>
          </w:p>
        </w:tc>
        <w:tc>
          <w:tcPr>
            <w:tcW w:w="2180" w:type="dxa"/>
            <w:noWrap/>
            <w:hideMark/>
          </w:tcPr>
          <w:p w14:paraId="4C88793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A9F54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FEEBD80" w14:textId="77777777" w:rsidTr="00A46429">
        <w:trPr>
          <w:trHeight w:val="290"/>
        </w:trPr>
        <w:tc>
          <w:tcPr>
            <w:tcW w:w="3920" w:type="dxa"/>
            <w:noWrap/>
            <w:hideMark/>
          </w:tcPr>
          <w:p w14:paraId="36BAFC7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Jailson</w:t>
            </w:r>
            <w:proofErr w:type="spellEnd"/>
            <w:r w:rsidRPr="00757D97">
              <w:rPr>
                <w:rFonts w:ascii="Tahoma" w:hAnsi="Tahoma" w:cs="Tahoma"/>
                <w:sz w:val="21"/>
                <w:szCs w:val="21"/>
              </w:rPr>
              <w:t xml:space="preserve"> Batista</w:t>
            </w:r>
          </w:p>
        </w:tc>
        <w:tc>
          <w:tcPr>
            <w:tcW w:w="1840" w:type="dxa"/>
            <w:noWrap/>
            <w:hideMark/>
          </w:tcPr>
          <w:p w14:paraId="3E743E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02120558957</w:t>
            </w:r>
          </w:p>
        </w:tc>
        <w:tc>
          <w:tcPr>
            <w:tcW w:w="2180" w:type="dxa"/>
            <w:noWrap/>
            <w:hideMark/>
          </w:tcPr>
          <w:p w14:paraId="0CA06C7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016EBA5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43AAA68" w14:textId="77777777" w:rsidTr="00A46429">
        <w:trPr>
          <w:trHeight w:val="290"/>
        </w:trPr>
        <w:tc>
          <w:tcPr>
            <w:tcW w:w="3920" w:type="dxa"/>
            <w:noWrap/>
            <w:hideMark/>
          </w:tcPr>
          <w:p w14:paraId="54E8859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Monica </w:t>
            </w:r>
            <w:proofErr w:type="spellStart"/>
            <w:r w:rsidRPr="00757D97">
              <w:rPr>
                <w:rFonts w:ascii="Tahoma" w:hAnsi="Tahoma" w:cs="Tahoma"/>
                <w:sz w:val="21"/>
                <w:szCs w:val="21"/>
              </w:rPr>
              <w:t>Sebro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Dalzoto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Palhano</w:t>
            </w:r>
            <w:proofErr w:type="spellEnd"/>
          </w:p>
        </w:tc>
        <w:tc>
          <w:tcPr>
            <w:tcW w:w="1840" w:type="dxa"/>
            <w:noWrap/>
            <w:hideMark/>
          </w:tcPr>
          <w:p w14:paraId="77597F4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04368076966</w:t>
            </w:r>
          </w:p>
        </w:tc>
        <w:tc>
          <w:tcPr>
            <w:tcW w:w="2180" w:type="dxa"/>
            <w:noWrap/>
            <w:hideMark/>
          </w:tcPr>
          <w:p w14:paraId="3F75B12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6.400 </w:t>
            </w:r>
          </w:p>
        </w:tc>
        <w:tc>
          <w:tcPr>
            <w:tcW w:w="2120" w:type="dxa"/>
            <w:noWrap/>
            <w:hideMark/>
          </w:tcPr>
          <w:p w14:paraId="2119C2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813623A" w14:textId="77777777" w:rsidTr="00A46429">
        <w:trPr>
          <w:trHeight w:val="290"/>
        </w:trPr>
        <w:tc>
          <w:tcPr>
            <w:tcW w:w="3920" w:type="dxa"/>
            <w:noWrap/>
            <w:hideMark/>
          </w:tcPr>
          <w:p w14:paraId="09A8603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Praxedes</w:t>
            </w:r>
            <w:proofErr w:type="spellEnd"/>
            <w:r w:rsidRPr="00757D97">
              <w:rPr>
                <w:rFonts w:ascii="Tahoma" w:hAnsi="Tahoma" w:cs="Tahoma"/>
                <w:sz w:val="21"/>
                <w:szCs w:val="21"/>
              </w:rPr>
              <w:t xml:space="preserve"> Vilmar Lemos</w:t>
            </w:r>
          </w:p>
        </w:tc>
        <w:tc>
          <w:tcPr>
            <w:tcW w:w="1840" w:type="dxa"/>
            <w:noWrap/>
            <w:hideMark/>
          </w:tcPr>
          <w:p w14:paraId="1B80621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73213322920</w:t>
            </w:r>
          </w:p>
        </w:tc>
        <w:tc>
          <w:tcPr>
            <w:tcW w:w="2180" w:type="dxa"/>
            <w:noWrap/>
            <w:hideMark/>
          </w:tcPr>
          <w:p w14:paraId="273F0D9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8F8B3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B31ACD1" w14:textId="77777777" w:rsidTr="00A46429">
        <w:trPr>
          <w:trHeight w:val="290"/>
        </w:trPr>
        <w:tc>
          <w:tcPr>
            <w:tcW w:w="3920" w:type="dxa"/>
            <w:noWrap/>
            <w:hideMark/>
          </w:tcPr>
          <w:p w14:paraId="5AAC106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Carlos </w:t>
            </w:r>
            <w:proofErr w:type="spellStart"/>
            <w:r w:rsidRPr="00757D97">
              <w:rPr>
                <w:rFonts w:ascii="Tahoma" w:hAnsi="Tahoma" w:cs="Tahoma"/>
                <w:sz w:val="21"/>
                <w:szCs w:val="21"/>
              </w:rPr>
              <w:t>Karpinski</w:t>
            </w:r>
            <w:proofErr w:type="spellEnd"/>
          </w:p>
        </w:tc>
        <w:tc>
          <w:tcPr>
            <w:tcW w:w="1840" w:type="dxa"/>
            <w:noWrap/>
            <w:hideMark/>
          </w:tcPr>
          <w:p w14:paraId="15FD33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05656718980</w:t>
            </w:r>
          </w:p>
        </w:tc>
        <w:tc>
          <w:tcPr>
            <w:tcW w:w="2180" w:type="dxa"/>
            <w:noWrap/>
            <w:hideMark/>
          </w:tcPr>
          <w:p w14:paraId="2DB736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68BD249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CDF4D89" w14:textId="77777777" w:rsidTr="00A46429">
        <w:trPr>
          <w:trHeight w:val="290"/>
        </w:trPr>
        <w:tc>
          <w:tcPr>
            <w:tcW w:w="3920" w:type="dxa"/>
            <w:noWrap/>
            <w:hideMark/>
          </w:tcPr>
          <w:p w14:paraId="7BBFA05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Edson Luiz Mazo</w:t>
            </w:r>
          </w:p>
        </w:tc>
        <w:tc>
          <w:tcPr>
            <w:tcW w:w="1840" w:type="dxa"/>
            <w:noWrap/>
            <w:hideMark/>
          </w:tcPr>
          <w:p w14:paraId="017748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06923169909</w:t>
            </w:r>
          </w:p>
        </w:tc>
        <w:tc>
          <w:tcPr>
            <w:tcW w:w="2180" w:type="dxa"/>
            <w:noWrap/>
            <w:hideMark/>
          </w:tcPr>
          <w:p w14:paraId="582C06A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2C087E3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4E935EC" w14:textId="77777777" w:rsidTr="00A46429">
        <w:trPr>
          <w:trHeight w:val="290"/>
        </w:trPr>
        <w:tc>
          <w:tcPr>
            <w:tcW w:w="3920" w:type="dxa"/>
            <w:noWrap/>
            <w:hideMark/>
          </w:tcPr>
          <w:p w14:paraId="7DAE722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Marcos Antonio Mazo</w:t>
            </w:r>
          </w:p>
        </w:tc>
        <w:tc>
          <w:tcPr>
            <w:tcW w:w="1840" w:type="dxa"/>
            <w:noWrap/>
            <w:hideMark/>
          </w:tcPr>
          <w:p w14:paraId="285D7B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07614972937</w:t>
            </w:r>
          </w:p>
        </w:tc>
        <w:tc>
          <w:tcPr>
            <w:tcW w:w="2180" w:type="dxa"/>
            <w:noWrap/>
            <w:hideMark/>
          </w:tcPr>
          <w:p w14:paraId="2560BF0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0B8D405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35FBFDF" w14:textId="77777777" w:rsidTr="00A46429">
        <w:trPr>
          <w:trHeight w:val="290"/>
        </w:trPr>
        <w:tc>
          <w:tcPr>
            <w:tcW w:w="3920" w:type="dxa"/>
            <w:noWrap/>
            <w:hideMark/>
          </w:tcPr>
          <w:p w14:paraId="41C6780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Viviane A S Santos</w:t>
            </w:r>
          </w:p>
        </w:tc>
        <w:tc>
          <w:tcPr>
            <w:tcW w:w="1840" w:type="dxa"/>
            <w:noWrap/>
            <w:hideMark/>
          </w:tcPr>
          <w:p w14:paraId="75F851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07943074939</w:t>
            </w:r>
          </w:p>
        </w:tc>
        <w:tc>
          <w:tcPr>
            <w:tcW w:w="2180" w:type="dxa"/>
            <w:noWrap/>
            <w:hideMark/>
          </w:tcPr>
          <w:p w14:paraId="526DDA0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5B533D3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656656E" w14:textId="77777777" w:rsidTr="00A46429">
        <w:trPr>
          <w:trHeight w:val="290"/>
        </w:trPr>
        <w:tc>
          <w:tcPr>
            <w:tcW w:w="3920" w:type="dxa"/>
            <w:noWrap/>
            <w:hideMark/>
          </w:tcPr>
          <w:p w14:paraId="2B50888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Antonio Acir de Oliveira</w:t>
            </w:r>
          </w:p>
        </w:tc>
        <w:tc>
          <w:tcPr>
            <w:tcW w:w="1840" w:type="dxa"/>
            <w:noWrap/>
            <w:hideMark/>
          </w:tcPr>
          <w:p w14:paraId="4B929D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04844000969</w:t>
            </w:r>
          </w:p>
        </w:tc>
        <w:tc>
          <w:tcPr>
            <w:tcW w:w="2180" w:type="dxa"/>
            <w:noWrap/>
            <w:hideMark/>
          </w:tcPr>
          <w:p w14:paraId="52C162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FF5DE1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D6A454A" w14:textId="77777777" w:rsidTr="00A46429">
        <w:trPr>
          <w:trHeight w:val="290"/>
        </w:trPr>
        <w:tc>
          <w:tcPr>
            <w:tcW w:w="3920" w:type="dxa"/>
            <w:noWrap/>
            <w:hideMark/>
          </w:tcPr>
          <w:p w14:paraId="6B7E32E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Diego Sebastiao Domingues Martins</w:t>
            </w:r>
          </w:p>
        </w:tc>
        <w:tc>
          <w:tcPr>
            <w:tcW w:w="1840" w:type="dxa"/>
            <w:noWrap/>
            <w:hideMark/>
          </w:tcPr>
          <w:p w14:paraId="6374CBF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06830482950</w:t>
            </w:r>
          </w:p>
        </w:tc>
        <w:tc>
          <w:tcPr>
            <w:tcW w:w="2180" w:type="dxa"/>
            <w:noWrap/>
            <w:hideMark/>
          </w:tcPr>
          <w:p w14:paraId="12C1DE8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8.700 </w:t>
            </w:r>
          </w:p>
        </w:tc>
        <w:tc>
          <w:tcPr>
            <w:tcW w:w="2120" w:type="dxa"/>
            <w:noWrap/>
            <w:hideMark/>
          </w:tcPr>
          <w:p w14:paraId="3281ECE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4057FB6" w14:textId="77777777" w:rsidTr="00A46429">
        <w:trPr>
          <w:trHeight w:val="290"/>
        </w:trPr>
        <w:tc>
          <w:tcPr>
            <w:tcW w:w="3920" w:type="dxa"/>
            <w:noWrap/>
            <w:hideMark/>
          </w:tcPr>
          <w:p w14:paraId="30F10CE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Claudio </w:t>
            </w:r>
            <w:proofErr w:type="spellStart"/>
            <w:r w:rsidRPr="00757D97">
              <w:rPr>
                <w:rFonts w:ascii="Tahoma" w:hAnsi="Tahoma" w:cs="Tahoma"/>
                <w:sz w:val="21"/>
                <w:szCs w:val="21"/>
              </w:rPr>
              <w:t>Ostachuk</w:t>
            </w:r>
            <w:proofErr w:type="spellEnd"/>
          </w:p>
        </w:tc>
        <w:tc>
          <w:tcPr>
            <w:tcW w:w="1840" w:type="dxa"/>
            <w:noWrap/>
            <w:hideMark/>
          </w:tcPr>
          <w:p w14:paraId="2A88349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77343212915</w:t>
            </w:r>
          </w:p>
        </w:tc>
        <w:tc>
          <w:tcPr>
            <w:tcW w:w="2180" w:type="dxa"/>
            <w:noWrap/>
            <w:hideMark/>
          </w:tcPr>
          <w:p w14:paraId="46571D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17207A6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6FFDAC6" w14:textId="77777777" w:rsidTr="00A46429">
        <w:trPr>
          <w:trHeight w:val="290"/>
        </w:trPr>
        <w:tc>
          <w:tcPr>
            <w:tcW w:w="3920" w:type="dxa"/>
            <w:noWrap/>
            <w:hideMark/>
          </w:tcPr>
          <w:p w14:paraId="72015A5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Fabio </w:t>
            </w:r>
            <w:proofErr w:type="spellStart"/>
            <w:r w:rsidRPr="00757D97">
              <w:rPr>
                <w:rFonts w:ascii="Tahoma" w:hAnsi="Tahoma" w:cs="Tahoma"/>
                <w:sz w:val="21"/>
                <w:szCs w:val="21"/>
              </w:rPr>
              <w:t>Kraueski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Matuchaki</w:t>
            </w:r>
            <w:proofErr w:type="spellEnd"/>
          </w:p>
        </w:tc>
        <w:tc>
          <w:tcPr>
            <w:tcW w:w="1840" w:type="dxa"/>
            <w:noWrap/>
            <w:hideMark/>
          </w:tcPr>
          <w:p w14:paraId="38F35A5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07785462925</w:t>
            </w:r>
          </w:p>
        </w:tc>
        <w:tc>
          <w:tcPr>
            <w:tcW w:w="2180" w:type="dxa"/>
            <w:noWrap/>
            <w:hideMark/>
          </w:tcPr>
          <w:p w14:paraId="6ADD0E4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2.400 </w:t>
            </w:r>
          </w:p>
        </w:tc>
        <w:tc>
          <w:tcPr>
            <w:tcW w:w="2120" w:type="dxa"/>
            <w:noWrap/>
            <w:hideMark/>
          </w:tcPr>
          <w:p w14:paraId="3D79716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F2A32B3" w14:textId="77777777" w:rsidTr="00A46429">
        <w:trPr>
          <w:trHeight w:val="290"/>
        </w:trPr>
        <w:tc>
          <w:tcPr>
            <w:tcW w:w="3920" w:type="dxa"/>
            <w:noWrap/>
            <w:hideMark/>
          </w:tcPr>
          <w:p w14:paraId="5078C8C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Ianiski</w:t>
            </w:r>
            <w:proofErr w:type="spellEnd"/>
          </w:p>
        </w:tc>
        <w:tc>
          <w:tcPr>
            <w:tcW w:w="1840" w:type="dxa"/>
            <w:noWrap/>
            <w:hideMark/>
          </w:tcPr>
          <w:p w14:paraId="44BB550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69656088972</w:t>
            </w:r>
          </w:p>
        </w:tc>
        <w:tc>
          <w:tcPr>
            <w:tcW w:w="2180" w:type="dxa"/>
            <w:noWrap/>
            <w:hideMark/>
          </w:tcPr>
          <w:p w14:paraId="61B9EC7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34B1AC4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9042362" w14:textId="77777777" w:rsidTr="00A46429">
        <w:trPr>
          <w:trHeight w:val="290"/>
        </w:trPr>
        <w:tc>
          <w:tcPr>
            <w:tcW w:w="3920" w:type="dxa"/>
            <w:noWrap/>
            <w:hideMark/>
          </w:tcPr>
          <w:p w14:paraId="30E7C4E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Roberto do Vale</w:t>
            </w:r>
          </w:p>
        </w:tc>
        <w:tc>
          <w:tcPr>
            <w:tcW w:w="1840" w:type="dxa"/>
            <w:noWrap/>
            <w:hideMark/>
          </w:tcPr>
          <w:p w14:paraId="4678F3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03776309938</w:t>
            </w:r>
          </w:p>
        </w:tc>
        <w:tc>
          <w:tcPr>
            <w:tcW w:w="2180" w:type="dxa"/>
            <w:noWrap/>
            <w:hideMark/>
          </w:tcPr>
          <w:p w14:paraId="291CE16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6.400 </w:t>
            </w:r>
          </w:p>
        </w:tc>
        <w:tc>
          <w:tcPr>
            <w:tcW w:w="2120" w:type="dxa"/>
            <w:noWrap/>
            <w:hideMark/>
          </w:tcPr>
          <w:p w14:paraId="5400AD4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729A6BC" w14:textId="77777777" w:rsidTr="00A46429">
        <w:trPr>
          <w:trHeight w:val="290"/>
        </w:trPr>
        <w:tc>
          <w:tcPr>
            <w:tcW w:w="3920" w:type="dxa"/>
            <w:noWrap/>
            <w:hideMark/>
          </w:tcPr>
          <w:p w14:paraId="6ECE2EF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Abel </w:t>
            </w:r>
            <w:proofErr w:type="spellStart"/>
            <w:r w:rsidRPr="00757D97">
              <w:rPr>
                <w:rFonts w:ascii="Tahoma" w:hAnsi="Tahoma" w:cs="Tahoma"/>
                <w:sz w:val="21"/>
                <w:szCs w:val="21"/>
              </w:rPr>
              <w:t>Aranildo</w:t>
            </w:r>
            <w:proofErr w:type="spellEnd"/>
            <w:r w:rsidRPr="00757D97">
              <w:rPr>
                <w:rFonts w:ascii="Tahoma" w:hAnsi="Tahoma" w:cs="Tahoma"/>
                <w:sz w:val="21"/>
                <w:szCs w:val="21"/>
              </w:rPr>
              <w:t xml:space="preserve"> Gaspar</w:t>
            </w:r>
          </w:p>
        </w:tc>
        <w:tc>
          <w:tcPr>
            <w:tcW w:w="1840" w:type="dxa"/>
            <w:noWrap/>
            <w:hideMark/>
          </w:tcPr>
          <w:p w14:paraId="76ED3ED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97999148920</w:t>
            </w:r>
          </w:p>
        </w:tc>
        <w:tc>
          <w:tcPr>
            <w:tcW w:w="2180" w:type="dxa"/>
            <w:noWrap/>
            <w:hideMark/>
          </w:tcPr>
          <w:p w14:paraId="0691322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B3DA6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15609F2" w14:textId="77777777" w:rsidTr="00A46429">
        <w:trPr>
          <w:trHeight w:val="290"/>
        </w:trPr>
        <w:tc>
          <w:tcPr>
            <w:tcW w:w="3920" w:type="dxa"/>
            <w:noWrap/>
            <w:hideMark/>
          </w:tcPr>
          <w:p w14:paraId="73EE6E8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Ademir Gomes</w:t>
            </w:r>
          </w:p>
        </w:tc>
        <w:tc>
          <w:tcPr>
            <w:tcW w:w="1840" w:type="dxa"/>
            <w:noWrap/>
            <w:hideMark/>
          </w:tcPr>
          <w:p w14:paraId="1D1266D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76022064953</w:t>
            </w:r>
          </w:p>
        </w:tc>
        <w:tc>
          <w:tcPr>
            <w:tcW w:w="2180" w:type="dxa"/>
            <w:noWrap/>
            <w:hideMark/>
          </w:tcPr>
          <w:p w14:paraId="66010D0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515D3F6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AA0FC3B" w14:textId="77777777" w:rsidTr="00A46429">
        <w:trPr>
          <w:trHeight w:val="290"/>
        </w:trPr>
        <w:tc>
          <w:tcPr>
            <w:tcW w:w="3920" w:type="dxa"/>
            <w:noWrap/>
            <w:hideMark/>
          </w:tcPr>
          <w:p w14:paraId="5CC82CE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Adilson </w:t>
            </w:r>
            <w:proofErr w:type="spellStart"/>
            <w:r w:rsidRPr="00757D97">
              <w:rPr>
                <w:rFonts w:ascii="Tahoma" w:hAnsi="Tahoma" w:cs="Tahoma"/>
                <w:sz w:val="21"/>
                <w:szCs w:val="21"/>
              </w:rPr>
              <w:t>Uhlmann</w:t>
            </w:r>
            <w:proofErr w:type="spellEnd"/>
          </w:p>
        </w:tc>
        <w:tc>
          <w:tcPr>
            <w:tcW w:w="1840" w:type="dxa"/>
            <w:noWrap/>
            <w:hideMark/>
          </w:tcPr>
          <w:p w14:paraId="066E94C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03363169922</w:t>
            </w:r>
          </w:p>
        </w:tc>
        <w:tc>
          <w:tcPr>
            <w:tcW w:w="2180" w:type="dxa"/>
            <w:noWrap/>
            <w:hideMark/>
          </w:tcPr>
          <w:p w14:paraId="5B4E377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62B37BC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B4F411" w14:textId="77777777" w:rsidTr="00A46429">
        <w:trPr>
          <w:trHeight w:val="290"/>
        </w:trPr>
        <w:tc>
          <w:tcPr>
            <w:tcW w:w="3920" w:type="dxa"/>
            <w:noWrap/>
            <w:hideMark/>
          </w:tcPr>
          <w:p w14:paraId="2CF922F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Greice </w:t>
            </w:r>
            <w:proofErr w:type="spellStart"/>
            <w:r w:rsidRPr="00757D97">
              <w:rPr>
                <w:rFonts w:ascii="Tahoma" w:hAnsi="Tahoma" w:cs="Tahoma"/>
                <w:sz w:val="21"/>
                <w:szCs w:val="21"/>
              </w:rPr>
              <w:t>Studzinski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Cizeski</w:t>
            </w:r>
            <w:proofErr w:type="spellEnd"/>
          </w:p>
        </w:tc>
        <w:tc>
          <w:tcPr>
            <w:tcW w:w="1840" w:type="dxa"/>
            <w:noWrap/>
            <w:hideMark/>
          </w:tcPr>
          <w:p w14:paraId="6CBF857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07636978938</w:t>
            </w:r>
          </w:p>
        </w:tc>
        <w:tc>
          <w:tcPr>
            <w:tcW w:w="2180" w:type="dxa"/>
            <w:noWrap/>
            <w:hideMark/>
          </w:tcPr>
          <w:p w14:paraId="0A71273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 </w:t>
            </w:r>
          </w:p>
        </w:tc>
        <w:tc>
          <w:tcPr>
            <w:tcW w:w="2120" w:type="dxa"/>
            <w:noWrap/>
            <w:hideMark/>
          </w:tcPr>
          <w:p w14:paraId="31FA26F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883D53E" w14:textId="77777777" w:rsidTr="00A46429">
        <w:trPr>
          <w:trHeight w:val="290"/>
        </w:trPr>
        <w:tc>
          <w:tcPr>
            <w:tcW w:w="3920" w:type="dxa"/>
            <w:noWrap/>
            <w:hideMark/>
          </w:tcPr>
          <w:p w14:paraId="0D042E6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Ladislau </w:t>
            </w:r>
            <w:proofErr w:type="spellStart"/>
            <w:r w:rsidRPr="00757D97">
              <w:rPr>
                <w:rFonts w:ascii="Tahoma" w:hAnsi="Tahoma" w:cs="Tahoma"/>
                <w:sz w:val="21"/>
                <w:szCs w:val="21"/>
              </w:rPr>
              <w:t>Sayevicz</w:t>
            </w:r>
            <w:proofErr w:type="spellEnd"/>
          </w:p>
        </w:tc>
        <w:tc>
          <w:tcPr>
            <w:tcW w:w="1840" w:type="dxa"/>
            <w:noWrap/>
            <w:hideMark/>
          </w:tcPr>
          <w:p w14:paraId="74760E4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75910098934</w:t>
            </w:r>
          </w:p>
        </w:tc>
        <w:tc>
          <w:tcPr>
            <w:tcW w:w="2180" w:type="dxa"/>
            <w:noWrap/>
            <w:hideMark/>
          </w:tcPr>
          <w:p w14:paraId="700E64E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340D0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197A21C" w14:textId="77777777" w:rsidTr="00A46429">
        <w:trPr>
          <w:trHeight w:val="290"/>
        </w:trPr>
        <w:tc>
          <w:tcPr>
            <w:tcW w:w="3920" w:type="dxa"/>
            <w:noWrap/>
            <w:hideMark/>
          </w:tcPr>
          <w:p w14:paraId="1498791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Leonis</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Antinello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Soethe</w:t>
            </w:r>
            <w:proofErr w:type="spellEnd"/>
          </w:p>
        </w:tc>
        <w:tc>
          <w:tcPr>
            <w:tcW w:w="1840" w:type="dxa"/>
            <w:noWrap/>
            <w:hideMark/>
          </w:tcPr>
          <w:p w14:paraId="3869A7A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10729174913</w:t>
            </w:r>
          </w:p>
        </w:tc>
        <w:tc>
          <w:tcPr>
            <w:tcW w:w="2180" w:type="dxa"/>
            <w:noWrap/>
            <w:hideMark/>
          </w:tcPr>
          <w:p w14:paraId="485215D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3.000 </w:t>
            </w:r>
          </w:p>
        </w:tc>
        <w:tc>
          <w:tcPr>
            <w:tcW w:w="2120" w:type="dxa"/>
            <w:noWrap/>
            <w:hideMark/>
          </w:tcPr>
          <w:p w14:paraId="101C1D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8B6AD1E" w14:textId="77777777" w:rsidTr="00A46429">
        <w:trPr>
          <w:trHeight w:val="290"/>
        </w:trPr>
        <w:tc>
          <w:tcPr>
            <w:tcW w:w="3920" w:type="dxa"/>
            <w:noWrap/>
            <w:hideMark/>
          </w:tcPr>
          <w:p w14:paraId="5132DB7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Luciel</w:t>
            </w:r>
            <w:proofErr w:type="spellEnd"/>
            <w:r w:rsidRPr="00757D97">
              <w:rPr>
                <w:rFonts w:ascii="Tahoma" w:hAnsi="Tahoma" w:cs="Tahoma"/>
                <w:sz w:val="21"/>
                <w:szCs w:val="21"/>
              </w:rPr>
              <w:t xml:space="preserve"> Beraldo</w:t>
            </w:r>
          </w:p>
        </w:tc>
        <w:tc>
          <w:tcPr>
            <w:tcW w:w="1840" w:type="dxa"/>
            <w:noWrap/>
            <w:hideMark/>
          </w:tcPr>
          <w:p w14:paraId="2719850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00512554994</w:t>
            </w:r>
          </w:p>
        </w:tc>
        <w:tc>
          <w:tcPr>
            <w:tcW w:w="2180" w:type="dxa"/>
            <w:noWrap/>
            <w:hideMark/>
          </w:tcPr>
          <w:p w14:paraId="191009A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174EE51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BDBCD1B" w14:textId="77777777" w:rsidTr="00A46429">
        <w:trPr>
          <w:trHeight w:val="290"/>
        </w:trPr>
        <w:tc>
          <w:tcPr>
            <w:tcW w:w="3920" w:type="dxa"/>
            <w:noWrap/>
            <w:hideMark/>
          </w:tcPr>
          <w:p w14:paraId="231C3F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Marcio </w:t>
            </w:r>
            <w:proofErr w:type="spellStart"/>
            <w:r w:rsidRPr="00757D97">
              <w:rPr>
                <w:rFonts w:ascii="Tahoma" w:hAnsi="Tahoma" w:cs="Tahoma"/>
                <w:sz w:val="21"/>
                <w:szCs w:val="21"/>
              </w:rPr>
              <w:t>Kvasnei</w:t>
            </w:r>
            <w:proofErr w:type="spellEnd"/>
          </w:p>
        </w:tc>
        <w:tc>
          <w:tcPr>
            <w:tcW w:w="1840" w:type="dxa"/>
            <w:noWrap/>
            <w:hideMark/>
          </w:tcPr>
          <w:p w14:paraId="0DCF18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05657934970</w:t>
            </w:r>
          </w:p>
        </w:tc>
        <w:tc>
          <w:tcPr>
            <w:tcW w:w="2180" w:type="dxa"/>
            <w:noWrap/>
            <w:hideMark/>
          </w:tcPr>
          <w:p w14:paraId="5CF5BA7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6.800 </w:t>
            </w:r>
          </w:p>
        </w:tc>
        <w:tc>
          <w:tcPr>
            <w:tcW w:w="2120" w:type="dxa"/>
            <w:noWrap/>
            <w:hideMark/>
          </w:tcPr>
          <w:p w14:paraId="5A0062D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6B984A" w14:textId="77777777" w:rsidTr="00A46429">
        <w:trPr>
          <w:trHeight w:val="290"/>
        </w:trPr>
        <w:tc>
          <w:tcPr>
            <w:tcW w:w="3920" w:type="dxa"/>
            <w:noWrap/>
            <w:hideMark/>
          </w:tcPr>
          <w:p w14:paraId="1A58753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Matilde dos Santos Pinto</w:t>
            </w:r>
          </w:p>
        </w:tc>
        <w:tc>
          <w:tcPr>
            <w:tcW w:w="1840" w:type="dxa"/>
            <w:noWrap/>
            <w:hideMark/>
          </w:tcPr>
          <w:p w14:paraId="4E95110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01787564908</w:t>
            </w:r>
          </w:p>
        </w:tc>
        <w:tc>
          <w:tcPr>
            <w:tcW w:w="2180" w:type="dxa"/>
            <w:noWrap/>
            <w:hideMark/>
          </w:tcPr>
          <w:p w14:paraId="47BBEC4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0F6511E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08886D5" w14:textId="77777777" w:rsidTr="00A46429">
        <w:trPr>
          <w:trHeight w:val="290"/>
        </w:trPr>
        <w:tc>
          <w:tcPr>
            <w:tcW w:w="3920" w:type="dxa"/>
            <w:noWrap/>
            <w:hideMark/>
          </w:tcPr>
          <w:p w14:paraId="41BE278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Renato </w:t>
            </w:r>
            <w:proofErr w:type="spellStart"/>
            <w:r w:rsidRPr="00757D97">
              <w:rPr>
                <w:rFonts w:ascii="Tahoma" w:hAnsi="Tahoma" w:cs="Tahoma"/>
                <w:sz w:val="21"/>
                <w:szCs w:val="21"/>
              </w:rPr>
              <w:t>Dmucharski</w:t>
            </w:r>
            <w:proofErr w:type="spellEnd"/>
          </w:p>
        </w:tc>
        <w:tc>
          <w:tcPr>
            <w:tcW w:w="1840" w:type="dxa"/>
            <w:noWrap/>
            <w:hideMark/>
          </w:tcPr>
          <w:p w14:paraId="36FF14F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06990648996</w:t>
            </w:r>
          </w:p>
        </w:tc>
        <w:tc>
          <w:tcPr>
            <w:tcW w:w="2180" w:type="dxa"/>
            <w:noWrap/>
            <w:hideMark/>
          </w:tcPr>
          <w:p w14:paraId="72D37CE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6.200 </w:t>
            </w:r>
          </w:p>
        </w:tc>
        <w:tc>
          <w:tcPr>
            <w:tcW w:w="2120" w:type="dxa"/>
            <w:noWrap/>
            <w:hideMark/>
          </w:tcPr>
          <w:p w14:paraId="366A8BF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FD6F37C" w14:textId="77777777" w:rsidTr="00A46429">
        <w:trPr>
          <w:trHeight w:val="290"/>
        </w:trPr>
        <w:tc>
          <w:tcPr>
            <w:tcW w:w="3920" w:type="dxa"/>
            <w:noWrap/>
            <w:hideMark/>
          </w:tcPr>
          <w:p w14:paraId="00A955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Carlos Eduardo </w:t>
            </w:r>
            <w:proofErr w:type="spellStart"/>
            <w:r w:rsidRPr="00757D97">
              <w:rPr>
                <w:rFonts w:ascii="Tahoma" w:hAnsi="Tahoma" w:cs="Tahoma"/>
                <w:sz w:val="21"/>
                <w:szCs w:val="21"/>
              </w:rPr>
              <w:t>Obzut</w:t>
            </w:r>
            <w:proofErr w:type="spellEnd"/>
          </w:p>
        </w:tc>
        <w:tc>
          <w:tcPr>
            <w:tcW w:w="1840" w:type="dxa"/>
            <w:noWrap/>
            <w:hideMark/>
          </w:tcPr>
          <w:p w14:paraId="7B4C4F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12204691909</w:t>
            </w:r>
          </w:p>
        </w:tc>
        <w:tc>
          <w:tcPr>
            <w:tcW w:w="2180" w:type="dxa"/>
            <w:noWrap/>
            <w:hideMark/>
          </w:tcPr>
          <w:p w14:paraId="399FCCD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428127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40D97E9" w14:textId="77777777" w:rsidTr="00A46429">
        <w:trPr>
          <w:trHeight w:val="290"/>
        </w:trPr>
        <w:tc>
          <w:tcPr>
            <w:tcW w:w="3920" w:type="dxa"/>
            <w:noWrap/>
            <w:hideMark/>
          </w:tcPr>
          <w:p w14:paraId="2447BCC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Luiz Mazo</w:t>
            </w:r>
          </w:p>
        </w:tc>
        <w:tc>
          <w:tcPr>
            <w:tcW w:w="1840" w:type="dxa"/>
            <w:noWrap/>
            <w:hideMark/>
          </w:tcPr>
          <w:p w14:paraId="6F220B5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96522356953</w:t>
            </w:r>
          </w:p>
        </w:tc>
        <w:tc>
          <w:tcPr>
            <w:tcW w:w="2180" w:type="dxa"/>
            <w:noWrap/>
            <w:hideMark/>
          </w:tcPr>
          <w:p w14:paraId="0818E0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7.700 </w:t>
            </w:r>
          </w:p>
        </w:tc>
        <w:tc>
          <w:tcPr>
            <w:tcW w:w="2120" w:type="dxa"/>
            <w:noWrap/>
            <w:hideMark/>
          </w:tcPr>
          <w:p w14:paraId="3D795D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F21E90" w14:textId="77777777" w:rsidTr="00A46429">
        <w:trPr>
          <w:trHeight w:val="290"/>
        </w:trPr>
        <w:tc>
          <w:tcPr>
            <w:tcW w:w="3920" w:type="dxa"/>
            <w:noWrap/>
            <w:hideMark/>
          </w:tcPr>
          <w:p w14:paraId="4889C2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lastRenderedPageBreak/>
              <w:t>Zelia</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Alberton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Montegutti</w:t>
            </w:r>
            <w:proofErr w:type="spellEnd"/>
          </w:p>
        </w:tc>
        <w:tc>
          <w:tcPr>
            <w:tcW w:w="1840" w:type="dxa"/>
            <w:noWrap/>
            <w:hideMark/>
          </w:tcPr>
          <w:p w14:paraId="67FF2D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03346346951</w:t>
            </w:r>
          </w:p>
        </w:tc>
        <w:tc>
          <w:tcPr>
            <w:tcW w:w="2180" w:type="dxa"/>
            <w:noWrap/>
            <w:hideMark/>
          </w:tcPr>
          <w:p w14:paraId="436E99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2.400 </w:t>
            </w:r>
          </w:p>
        </w:tc>
        <w:tc>
          <w:tcPr>
            <w:tcW w:w="2120" w:type="dxa"/>
            <w:noWrap/>
            <w:hideMark/>
          </w:tcPr>
          <w:p w14:paraId="050BE23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1400155" w14:textId="77777777" w:rsidTr="00A46429">
        <w:trPr>
          <w:trHeight w:val="290"/>
        </w:trPr>
        <w:tc>
          <w:tcPr>
            <w:tcW w:w="3920" w:type="dxa"/>
            <w:noWrap/>
            <w:hideMark/>
          </w:tcPr>
          <w:p w14:paraId="6A8B583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Adalgisa Aparecida </w:t>
            </w:r>
            <w:proofErr w:type="spellStart"/>
            <w:r w:rsidRPr="00757D97">
              <w:rPr>
                <w:rFonts w:ascii="Tahoma" w:hAnsi="Tahoma" w:cs="Tahoma"/>
                <w:sz w:val="21"/>
                <w:szCs w:val="21"/>
              </w:rPr>
              <w:t>Vinisk</w:t>
            </w:r>
            <w:proofErr w:type="spellEnd"/>
          </w:p>
        </w:tc>
        <w:tc>
          <w:tcPr>
            <w:tcW w:w="1840" w:type="dxa"/>
            <w:noWrap/>
            <w:hideMark/>
          </w:tcPr>
          <w:p w14:paraId="7EC366D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08241258941</w:t>
            </w:r>
          </w:p>
        </w:tc>
        <w:tc>
          <w:tcPr>
            <w:tcW w:w="2180" w:type="dxa"/>
            <w:noWrap/>
            <w:hideMark/>
          </w:tcPr>
          <w:p w14:paraId="294DC09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26E2436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37C758B" w14:textId="77777777" w:rsidTr="00A46429">
        <w:trPr>
          <w:trHeight w:val="290"/>
        </w:trPr>
        <w:tc>
          <w:tcPr>
            <w:tcW w:w="3920" w:type="dxa"/>
            <w:noWrap/>
            <w:hideMark/>
          </w:tcPr>
          <w:p w14:paraId="1F8007F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Elias </w:t>
            </w:r>
            <w:proofErr w:type="spellStart"/>
            <w:r w:rsidRPr="00757D97">
              <w:rPr>
                <w:rFonts w:ascii="Tahoma" w:hAnsi="Tahoma" w:cs="Tahoma"/>
                <w:sz w:val="21"/>
                <w:szCs w:val="21"/>
              </w:rPr>
              <w:t>Vinisk</w:t>
            </w:r>
            <w:proofErr w:type="spellEnd"/>
          </w:p>
        </w:tc>
        <w:tc>
          <w:tcPr>
            <w:tcW w:w="1840" w:type="dxa"/>
            <w:noWrap/>
            <w:hideMark/>
          </w:tcPr>
          <w:p w14:paraId="0DBDC89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70424659972</w:t>
            </w:r>
          </w:p>
        </w:tc>
        <w:tc>
          <w:tcPr>
            <w:tcW w:w="2180" w:type="dxa"/>
            <w:noWrap/>
            <w:hideMark/>
          </w:tcPr>
          <w:p w14:paraId="44C56ED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53954F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5073DE2" w14:textId="77777777" w:rsidTr="00A46429">
        <w:trPr>
          <w:trHeight w:val="290"/>
        </w:trPr>
        <w:tc>
          <w:tcPr>
            <w:tcW w:w="3920" w:type="dxa"/>
            <w:noWrap/>
            <w:hideMark/>
          </w:tcPr>
          <w:p w14:paraId="38B6471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Renato de Carvalho</w:t>
            </w:r>
          </w:p>
        </w:tc>
        <w:tc>
          <w:tcPr>
            <w:tcW w:w="1840" w:type="dxa"/>
            <w:noWrap/>
            <w:hideMark/>
          </w:tcPr>
          <w:p w14:paraId="43D1FE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91728231949</w:t>
            </w:r>
          </w:p>
        </w:tc>
        <w:tc>
          <w:tcPr>
            <w:tcW w:w="2180" w:type="dxa"/>
            <w:noWrap/>
            <w:hideMark/>
          </w:tcPr>
          <w:p w14:paraId="6A2D54B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6818A88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18CB460" w14:textId="77777777" w:rsidTr="00A46429">
        <w:trPr>
          <w:trHeight w:val="290"/>
        </w:trPr>
        <w:tc>
          <w:tcPr>
            <w:tcW w:w="3920" w:type="dxa"/>
            <w:noWrap/>
            <w:hideMark/>
          </w:tcPr>
          <w:p w14:paraId="51DDC8F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Jessica Zacarias Dal </w:t>
            </w:r>
            <w:proofErr w:type="spellStart"/>
            <w:r w:rsidRPr="00757D97">
              <w:rPr>
                <w:rFonts w:ascii="Tahoma" w:hAnsi="Tahoma" w:cs="Tahoma"/>
                <w:sz w:val="21"/>
                <w:szCs w:val="21"/>
              </w:rPr>
              <w:t>Molin</w:t>
            </w:r>
            <w:proofErr w:type="spellEnd"/>
            <w:r w:rsidRPr="00757D97">
              <w:rPr>
                <w:rFonts w:ascii="Tahoma" w:hAnsi="Tahoma" w:cs="Tahoma"/>
                <w:sz w:val="21"/>
                <w:szCs w:val="21"/>
              </w:rPr>
              <w:t xml:space="preserve"> Dutra</w:t>
            </w:r>
          </w:p>
        </w:tc>
        <w:tc>
          <w:tcPr>
            <w:tcW w:w="1840" w:type="dxa"/>
            <w:noWrap/>
            <w:hideMark/>
          </w:tcPr>
          <w:p w14:paraId="4473789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09586726959</w:t>
            </w:r>
          </w:p>
        </w:tc>
        <w:tc>
          <w:tcPr>
            <w:tcW w:w="2180" w:type="dxa"/>
            <w:noWrap/>
            <w:hideMark/>
          </w:tcPr>
          <w:p w14:paraId="1CE6BA1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4.000 </w:t>
            </w:r>
          </w:p>
        </w:tc>
        <w:tc>
          <w:tcPr>
            <w:tcW w:w="2120" w:type="dxa"/>
            <w:noWrap/>
            <w:hideMark/>
          </w:tcPr>
          <w:p w14:paraId="5A7DA76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A5FB5B0" w14:textId="77777777" w:rsidTr="00A46429">
        <w:trPr>
          <w:trHeight w:val="290"/>
        </w:trPr>
        <w:tc>
          <w:tcPr>
            <w:tcW w:w="3920" w:type="dxa"/>
            <w:noWrap/>
            <w:hideMark/>
          </w:tcPr>
          <w:p w14:paraId="2DF08E0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Debora Cristina Carrara De Lima</w:t>
            </w:r>
          </w:p>
        </w:tc>
        <w:tc>
          <w:tcPr>
            <w:tcW w:w="1840" w:type="dxa"/>
            <w:noWrap/>
            <w:hideMark/>
          </w:tcPr>
          <w:p w14:paraId="00869E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08603841950</w:t>
            </w:r>
          </w:p>
        </w:tc>
        <w:tc>
          <w:tcPr>
            <w:tcW w:w="2180" w:type="dxa"/>
            <w:noWrap/>
            <w:hideMark/>
          </w:tcPr>
          <w:p w14:paraId="4775D8C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F0A54B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07A9058" w14:textId="77777777" w:rsidTr="00A46429">
        <w:trPr>
          <w:trHeight w:val="290"/>
        </w:trPr>
        <w:tc>
          <w:tcPr>
            <w:tcW w:w="3920" w:type="dxa"/>
            <w:noWrap/>
            <w:hideMark/>
          </w:tcPr>
          <w:p w14:paraId="64C9DAE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Weliton Jose de Lima</w:t>
            </w:r>
          </w:p>
        </w:tc>
        <w:tc>
          <w:tcPr>
            <w:tcW w:w="1840" w:type="dxa"/>
            <w:noWrap/>
            <w:hideMark/>
          </w:tcPr>
          <w:p w14:paraId="2EE0CCE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09453978957</w:t>
            </w:r>
          </w:p>
        </w:tc>
        <w:tc>
          <w:tcPr>
            <w:tcW w:w="2180" w:type="dxa"/>
            <w:noWrap/>
            <w:hideMark/>
          </w:tcPr>
          <w:p w14:paraId="0122929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265E735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6D867FE" w14:textId="77777777" w:rsidTr="00A46429">
        <w:trPr>
          <w:trHeight w:val="290"/>
        </w:trPr>
        <w:tc>
          <w:tcPr>
            <w:tcW w:w="3920" w:type="dxa"/>
            <w:noWrap/>
            <w:hideMark/>
          </w:tcPr>
          <w:p w14:paraId="49003B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Bruno Gomes </w:t>
            </w:r>
            <w:proofErr w:type="spellStart"/>
            <w:r w:rsidRPr="00757D97">
              <w:rPr>
                <w:rFonts w:ascii="Tahoma" w:hAnsi="Tahoma" w:cs="Tahoma"/>
                <w:sz w:val="21"/>
                <w:szCs w:val="21"/>
              </w:rPr>
              <w:t>Votri</w:t>
            </w:r>
            <w:proofErr w:type="spellEnd"/>
          </w:p>
        </w:tc>
        <w:tc>
          <w:tcPr>
            <w:tcW w:w="1840" w:type="dxa"/>
            <w:noWrap/>
            <w:hideMark/>
          </w:tcPr>
          <w:p w14:paraId="28F7702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10213683938</w:t>
            </w:r>
          </w:p>
        </w:tc>
        <w:tc>
          <w:tcPr>
            <w:tcW w:w="2180" w:type="dxa"/>
            <w:noWrap/>
            <w:hideMark/>
          </w:tcPr>
          <w:p w14:paraId="3797929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2.400 </w:t>
            </w:r>
          </w:p>
        </w:tc>
        <w:tc>
          <w:tcPr>
            <w:tcW w:w="2120" w:type="dxa"/>
            <w:noWrap/>
            <w:hideMark/>
          </w:tcPr>
          <w:p w14:paraId="4CDF8A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86DA9FE" w14:textId="77777777" w:rsidTr="00A46429">
        <w:trPr>
          <w:trHeight w:val="290"/>
        </w:trPr>
        <w:tc>
          <w:tcPr>
            <w:tcW w:w="3920" w:type="dxa"/>
            <w:noWrap/>
            <w:hideMark/>
          </w:tcPr>
          <w:p w14:paraId="271A3DE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Carlos </w:t>
            </w:r>
            <w:proofErr w:type="spellStart"/>
            <w:r w:rsidRPr="00757D97">
              <w:rPr>
                <w:rFonts w:ascii="Tahoma" w:hAnsi="Tahoma" w:cs="Tahoma"/>
                <w:sz w:val="21"/>
                <w:szCs w:val="21"/>
              </w:rPr>
              <w:t>Dagostin</w:t>
            </w:r>
            <w:proofErr w:type="spellEnd"/>
          </w:p>
        </w:tc>
        <w:tc>
          <w:tcPr>
            <w:tcW w:w="1840" w:type="dxa"/>
            <w:noWrap/>
            <w:hideMark/>
          </w:tcPr>
          <w:p w14:paraId="34C4F34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69377677904</w:t>
            </w:r>
          </w:p>
        </w:tc>
        <w:tc>
          <w:tcPr>
            <w:tcW w:w="2180" w:type="dxa"/>
            <w:noWrap/>
            <w:hideMark/>
          </w:tcPr>
          <w:p w14:paraId="02B68F8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2.000 </w:t>
            </w:r>
          </w:p>
        </w:tc>
        <w:tc>
          <w:tcPr>
            <w:tcW w:w="2120" w:type="dxa"/>
            <w:noWrap/>
            <w:hideMark/>
          </w:tcPr>
          <w:p w14:paraId="30AD6E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EC79A86" w14:textId="77777777" w:rsidTr="00A46429">
        <w:trPr>
          <w:trHeight w:val="290"/>
        </w:trPr>
        <w:tc>
          <w:tcPr>
            <w:tcW w:w="3920" w:type="dxa"/>
            <w:noWrap/>
            <w:hideMark/>
          </w:tcPr>
          <w:p w14:paraId="721F1E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Rodrigo </w:t>
            </w:r>
            <w:proofErr w:type="spellStart"/>
            <w:r w:rsidRPr="00757D97">
              <w:rPr>
                <w:rFonts w:ascii="Tahoma" w:hAnsi="Tahoma" w:cs="Tahoma"/>
                <w:sz w:val="21"/>
                <w:szCs w:val="21"/>
              </w:rPr>
              <w:t>Burgrever</w:t>
            </w:r>
            <w:proofErr w:type="spellEnd"/>
          </w:p>
        </w:tc>
        <w:tc>
          <w:tcPr>
            <w:tcW w:w="1840" w:type="dxa"/>
            <w:noWrap/>
            <w:hideMark/>
          </w:tcPr>
          <w:p w14:paraId="2EEFB0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08501448923</w:t>
            </w:r>
          </w:p>
        </w:tc>
        <w:tc>
          <w:tcPr>
            <w:tcW w:w="2180" w:type="dxa"/>
            <w:noWrap/>
            <w:hideMark/>
          </w:tcPr>
          <w:p w14:paraId="3C52B23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3.000 </w:t>
            </w:r>
          </w:p>
        </w:tc>
        <w:tc>
          <w:tcPr>
            <w:tcW w:w="2120" w:type="dxa"/>
            <w:noWrap/>
            <w:hideMark/>
          </w:tcPr>
          <w:p w14:paraId="4B8B6C5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0912585" w14:textId="77777777" w:rsidTr="00A46429">
        <w:trPr>
          <w:trHeight w:val="290"/>
        </w:trPr>
        <w:tc>
          <w:tcPr>
            <w:tcW w:w="3920" w:type="dxa"/>
            <w:noWrap/>
            <w:hideMark/>
          </w:tcPr>
          <w:p w14:paraId="0A7FCF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Altair </w:t>
            </w:r>
            <w:proofErr w:type="spellStart"/>
            <w:r w:rsidRPr="00757D97">
              <w:rPr>
                <w:rFonts w:ascii="Tahoma" w:hAnsi="Tahoma" w:cs="Tahoma"/>
                <w:sz w:val="21"/>
                <w:szCs w:val="21"/>
              </w:rPr>
              <w:t>Boza</w:t>
            </w:r>
            <w:proofErr w:type="spellEnd"/>
            <w:r w:rsidRPr="00757D97">
              <w:rPr>
                <w:rFonts w:ascii="Tahoma" w:hAnsi="Tahoma" w:cs="Tahoma"/>
                <w:sz w:val="21"/>
                <w:szCs w:val="21"/>
              </w:rPr>
              <w:t xml:space="preserve"> Correia</w:t>
            </w:r>
          </w:p>
        </w:tc>
        <w:tc>
          <w:tcPr>
            <w:tcW w:w="1840" w:type="dxa"/>
            <w:noWrap/>
            <w:hideMark/>
          </w:tcPr>
          <w:p w14:paraId="64489D5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43824897920</w:t>
            </w:r>
          </w:p>
        </w:tc>
        <w:tc>
          <w:tcPr>
            <w:tcW w:w="2180" w:type="dxa"/>
            <w:noWrap/>
            <w:hideMark/>
          </w:tcPr>
          <w:p w14:paraId="50C921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4F0868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66E9DB4" w14:textId="77777777" w:rsidTr="00A46429">
        <w:trPr>
          <w:trHeight w:val="290"/>
        </w:trPr>
        <w:tc>
          <w:tcPr>
            <w:tcW w:w="3920" w:type="dxa"/>
            <w:noWrap/>
            <w:hideMark/>
          </w:tcPr>
          <w:p w14:paraId="2B5928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Fabiana </w:t>
            </w:r>
            <w:proofErr w:type="spellStart"/>
            <w:r w:rsidRPr="00757D97">
              <w:rPr>
                <w:rFonts w:ascii="Tahoma" w:hAnsi="Tahoma" w:cs="Tahoma"/>
                <w:sz w:val="21"/>
                <w:szCs w:val="21"/>
              </w:rPr>
              <w:t>Regailo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Stezoucoski</w:t>
            </w:r>
            <w:proofErr w:type="spellEnd"/>
            <w:r w:rsidRPr="00757D97">
              <w:rPr>
                <w:rFonts w:ascii="Tahoma" w:hAnsi="Tahoma" w:cs="Tahoma"/>
                <w:sz w:val="21"/>
                <w:szCs w:val="21"/>
              </w:rPr>
              <w:t xml:space="preserve"> Correia</w:t>
            </w:r>
          </w:p>
        </w:tc>
        <w:tc>
          <w:tcPr>
            <w:tcW w:w="1840" w:type="dxa"/>
            <w:noWrap/>
            <w:hideMark/>
          </w:tcPr>
          <w:p w14:paraId="166EA22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03775187944</w:t>
            </w:r>
          </w:p>
        </w:tc>
        <w:tc>
          <w:tcPr>
            <w:tcW w:w="2180" w:type="dxa"/>
            <w:noWrap/>
            <w:hideMark/>
          </w:tcPr>
          <w:p w14:paraId="2D504D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7CC46B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A4EA16" w14:textId="77777777" w:rsidTr="00A46429">
        <w:trPr>
          <w:trHeight w:val="290"/>
        </w:trPr>
        <w:tc>
          <w:tcPr>
            <w:tcW w:w="3920" w:type="dxa"/>
            <w:noWrap/>
            <w:hideMark/>
          </w:tcPr>
          <w:p w14:paraId="2CA4B41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Jose Valmir Ribeiro</w:t>
            </w:r>
          </w:p>
        </w:tc>
        <w:tc>
          <w:tcPr>
            <w:tcW w:w="1840" w:type="dxa"/>
            <w:noWrap/>
            <w:hideMark/>
          </w:tcPr>
          <w:p w14:paraId="459CDA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03448359955</w:t>
            </w:r>
          </w:p>
        </w:tc>
        <w:tc>
          <w:tcPr>
            <w:tcW w:w="2180" w:type="dxa"/>
            <w:noWrap/>
            <w:hideMark/>
          </w:tcPr>
          <w:p w14:paraId="2D7450C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624CB4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EF5C6AB" w14:textId="77777777" w:rsidTr="00A46429">
        <w:trPr>
          <w:trHeight w:val="290"/>
        </w:trPr>
        <w:tc>
          <w:tcPr>
            <w:tcW w:w="3920" w:type="dxa"/>
            <w:noWrap/>
            <w:hideMark/>
          </w:tcPr>
          <w:p w14:paraId="58B515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Divarci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Voinarski</w:t>
            </w:r>
            <w:proofErr w:type="spellEnd"/>
          </w:p>
        </w:tc>
        <w:tc>
          <w:tcPr>
            <w:tcW w:w="1840" w:type="dxa"/>
            <w:noWrap/>
            <w:hideMark/>
          </w:tcPr>
          <w:p w14:paraId="3611273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01834748992</w:t>
            </w:r>
          </w:p>
        </w:tc>
        <w:tc>
          <w:tcPr>
            <w:tcW w:w="2180" w:type="dxa"/>
            <w:noWrap/>
            <w:hideMark/>
          </w:tcPr>
          <w:p w14:paraId="4B1A64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4E8CE9E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F34C11B" w14:textId="77777777" w:rsidTr="00A46429">
        <w:trPr>
          <w:trHeight w:val="290"/>
        </w:trPr>
        <w:tc>
          <w:tcPr>
            <w:tcW w:w="3920" w:type="dxa"/>
            <w:noWrap/>
            <w:hideMark/>
          </w:tcPr>
          <w:p w14:paraId="05D344B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Hamilton do Vale</w:t>
            </w:r>
          </w:p>
        </w:tc>
        <w:tc>
          <w:tcPr>
            <w:tcW w:w="1840" w:type="dxa"/>
            <w:noWrap/>
            <w:hideMark/>
          </w:tcPr>
          <w:p w14:paraId="150116D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91727634934</w:t>
            </w:r>
          </w:p>
        </w:tc>
        <w:tc>
          <w:tcPr>
            <w:tcW w:w="2180" w:type="dxa"/>
            <w:noWrap/>
            <w:hideMark/>
          </w:tcPr>
          <w:p w14:paraId="65D5626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62D34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C9AC059" w14:textId="77777777" w:rsidTr="00A46429">
        <w:trPr>
          <w:trHeight w:val="290"/>
        </w:trPr>
        <w:tc>
          <w:tcPr>
            <w:tcW w:w="3920" w:type="dxa"/>
            <w:noWrap/>
            <w:hideMark/>
          </w:tcPr>
          <w:p w14:paraId="35E105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Pedro </w:t>
            </w:r>
            <w:proofErr w:type="spellStart"/>
            <w:r w:rsidRPr="00757D97">
              <w:rPr>
                <w:rFonts w:ascii="Tahoma" w:hAnsi="Tahoma" w:cs="Tahoma"/>
                <w:sz w:val="21"/>
                <w:szCs w:val="21"/>
              </w:rPr>
              <w:t>Zibikosky</w:t>
            </w:r>
            <w:proofErr w:type="spellEnd"/>
          </w:p>
        </w:tc>
        <w:tc>
          <w:tcPr>
            <w:tcW w:w="1840" w:type="dxa"/>
            <w:noWrap/>
            <w:hideMark/>
          </w:tcPr>
          <w:p w14:paraId="14A546A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76109550949</w:t>
            </w:r>
          </w:p>
        </w:tc>
        <w:tc>
          <w:tcPr>
            <w:tcW w:w="2180" w:type="dxa"/>
            <w:noWrap/>
            <w:hideMark/>
          </w:tcPr>
          <w:p w14:paraId="239524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6.700 </w:t>
            </w:r>
          </w:p>
        </w:tc>
        <w:tc>
          <w:tcPr>
            <w:tcW w:w="2120" w:type="dxa"/>
            <w:noWrap/>
            <w:hideMark/>
          </w:tcPr>
          <w:p w14:paraId="2BAED12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7B13F6C" w14:textId="77777777" w:rsidTr="00A46429">
        <w:trPr>
          <w:trHeight w:val="290"/>
        </w:trPr>
        <w:tc>
          <w:tcPr>
            <w:tcW w:w="3920" w:type="dxa"/>
            <w:noWrap/>
            <w:hideMark/>
          </w:tcPr>
          <w:p w14:paraId="07D207D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Marcelo </w:t>
            </w:r>
            <w:proofErr w:type="spellStart"/>
            <w:r w:rsidRPr="00757D97">
              <w:rPr>
                <w:rFonts w:ascii="Tahoma" w:hAnsi="Tahoma" w:cs="Tahoma"/>
                <w:sz w:val="21"/>
                <w:szCs w:val="21"/>
              </w:rPr>
              <w:t>Brunnquell</w:t>
            </w:r>
            <w:proofErr w:type="spellEnd"/>
          </w:p>
        </w:tc>
        <w:tc>
          <w:tcPr>
            <w:tcW w:w="1840" w:type="dxa"/>
            <w:noWrap/>
            <w:hideMark/>
          </w:tcPr>
          <w:p w14:paraId="1F83F0D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03108102990</w:t>
            </w:r>
          </w:p>
        </w:tc>
        <w:tc>
          <w:tcPr>
            <w:tcW w:w="2180" w:type="dxa"/>
            <w:noWrap/>
            <w:hideMark/>
          </w:tcPr>
          <w:p w14:paraId="23BC30B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6.600 </w:t>
            </w:r>
          </w:p>
        </w:tc>
        <w:tc>
          <w:tcPr>
            <w:tcW w:w="2120" w:type="dxa"/>
            <w:noWrap/>
            <w:hideMark/>
          </w:tcPr>
          <w:p w14:paraId="05A6B66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0CC0630" w14:textId="77777777" w:rsidTr="00A46429">
        <w:trPr>
          <w:trHeight w:val="290"/>
        </w:trPr>
        <w:tc>
          <w:tcPr>
            <w:tcW w:w="3920" w:type="dxa"/>
            <w:noWrap/>
            <w:hideMark/>
          </w:tcPr>
          <w:p w14:paraId="15DB0B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Patricia</w:t>
            </w:r>
            <w:proofErr w:type="spellEnd"/>
            <w:r w:rsidRPr="00757D97">
              <w:rPr>
                <w:rFonts w:ascii="Tahoma" w:hAnsi="Tahoma" w:cs="Tahoma"/>
                <w:sz w:val="21"/>
                <w:szCs w:val="21"/>
              </w:rPr>
              <w:t xml:space="preserve"> Netto </w:t>
            </w:r>
            <w:proofErr w:type="spellStart"/>
            <w:r w:rsidRPr="00757D97">
              <w:rPr>
                <w:rFonts w:ascii="Tahoma" w:hAnsi="Tahoma" w:cs="Tahoma"/>
                <w:sz w:val="21"/>
                <w:szCs w:val="21"/>
              </w:rPr>
              <w:t>Ronchi</w:t>
            </w:r>
            <w:proofErr w:type="spellEnd"/>
          </w:p>
        </w:tc>
        <w:tc>
          <w:tcPr>
            <w:tcW w:w="1840" w:type="dxa"/>
            <w:noWrap/>
            <w:hideMark/>
          </w:tcPr>
          <w:p w14:paraId="0F56B0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11353525937</w:t>
            </w:r>
          </w:p>
        </w:tc>
        <w:tc>
          <w:tcPr>
            <w:tcW w:w="2180" w:type="dxa"/>
            <w:noWrap/>
            <w:hideMark/>
          </w:tcPr>
          <w:p w14:paraId="0BB4A8E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CBF452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721C385" w14:textId="77777777" w:rsidTr="00A46429">
        <w:trPr>
          <w:trHeight w:val="290"/>
        </w:trPr>
        <w:tc>
          <w:tcPr>
            <w:tcW w:w="3920" w:type="dxa"/>
            <w:noWrap/>
            <w:hideMark/>
          </w:tcPr>
          <w:p w14:paraId="6E163B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Abel </w:t>
            </w:r>
            <w:proofErr w:type="spellStart"/>
            <w:r w:rsidRPr="00757D97">
              <w:rPr>
                <w:rFonts w:ascii="Tahoma" w:hAnsi="Tahoma" w:cs="Tahoma"/>
                <w:sz w:val="21"/>
                <w:szCs w:val="21"/>
              </w:rPr>
              <w:t>Princival</w:t>
            </w:r>
            <w:proofErr w:type="spellEnd"/>
          </w:p>
        </w:tc>
        <w:tc>
          <w:tcPr>
            <w:tcW w:w="1840" w:type="dxa"/>
            <w:noWrap/>
            <w:hideMark/>
          </w:tcPr>
          <w:p w14:paraId="65EDC6F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08258299921</w:t>
            </w:r>
          </w:p>
        </w:tc>
        <w:tc>
          <w:tcPr>
            <w:tcW w:w="2180" w:type="dxa"/>
            <w:noWrap/>
            <w:hideMark/>
          </w:tcPr>
          <w:p w14:paraId="6DF71BB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8.100 </w:t>
            </w:r>
          </w:p>
        </w:tc>
        <w:tc>
          <w:tcPr>
            <w:tcW w:w="2120" w:type="dxa"/>
            <w:noWrap/>
            <w:hideMark/>
          </w:tcPr>
          <w:p w14:paraId="3BF0275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E85B22D" w14:textId="77777777" w:rsidTr="00A46429">
        <w:trPr>
          <w:trHeight w:val="290"/>
        </w:trPr>
        <w:tc>
          <w:tcPr>
            <w:tcW w:w="3920" w:type="dxa"/>
            <w:noWrap/>
            <w:hideMark/>
          </w:tcPr>
          <w:p w14:paraId="35567E6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Ana </w:t>
            </w:r>
            <w:proofErr w:type="spellStart"/>
            <w:r w:rsidRPr="00757D97">
              <w:rPr>
                <w:rFonts w:ascii="Tahoma" w:hAnsi="Tahoma" w:cs="Tahoma"/>
                <w:sz w:val="21"/>
                <w:szCs w:val="21"/>
              </w:rPr>
              <w:t>Kelli</w:t>
            </w:r>
            <w:proofErr w:type="spellEnd"/>
            <w:r w:rsidRPr="00757D97">
              <w:rPr>
                <w:rFonts w:ascii="Tahoma" w:hAnsi="Tahoma" w:cs="Tahoma"/>
                <w:sz w:val="21"/>
                <w:szCs w:val="21"/>
              </w:rPr>
              <w:t xml:space="preserve"> Floriano</w:t>
            </w:r>
          </w:p>
        </w:tc>
        <w:tc>
          <w:tcPr>
            <w:tcW w:w="1840" w:type="dxa"/>
            <w:noWrap/>
            <w:hideMark/>
          </w:tcPr>
          <w:p w14:paraId="523C6B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08136846928</w:t>
            </w:r>
          </w:p>
        </w:tc>
        <w:tc>
          <w:tcPr>
            <w:tcW w:w="2180" w:type="dxa"/>
            <w:noWrap/>
            <w:hideMark/>
          </w:tcPr>
          <w:p w14:paraId="72FD490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79E8AE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0C129EE" w14:textId="77777777" w:rsidTr="00A46429">
        <w:trPr>
          <w:trHeight w:val="290"/>
        </w:trPr>
        <w:tc>
          <w:tcPr>
            <w:tcW w:w="3920" w:type="dxa"/>
            <w:noWrap/>
            <w:hideMark/>
          </w:tcPr>
          <w:p w14:paraId="1A1156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Joel </w:t>
            </w:r>
            <w:proofErr w:type="spellStart"/>
            <w:r w:rsidRPr="00757D97">
              <w:rPr>
                <w:rFonts w:ascii="Tahoma" w:hAnsi="Tahoma" w:cs="Tahoma"/>
                <w:sz w:val="21"/>
                <w:szCs w:val="21"/>
              </w:rPr>
              <w:t>Perussulo</w:t>
            </w:r>
            <w:proofErr w:type="spellEnd"/>
          </w:p>
        </w:tc>
        <w:tc>
          <w:tcPr>
            <w:tcW w:w="1840" w:type="dxa"/>
            <w:noWrap/>
            <w:hideMark/>
          </w:tcPr>
          <w:p w14:paraId="263E597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83006478991</w:t>
            </w:r>
          </w:p>
        </w:tc>
        <w:tc>
          <w:tcPr>
            <w:tcW w:w="2180" w:type="dxa"/>
            <w:noWrap/>
            <w:hideMark/>
          </w:tcPr>
          <w:p w14:paraId="40FBFE4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1E55E8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1CA52E7" w14:textId="77777777" w:rsidTr="00A46429">
        <w:trPr>
          <w:trHeight w:val="290"/>
        </w:trPr>
        <w:tc>
          <w:tcPr>
            <w:tcW w:w="3920" w:type="dxa"/>
            <w:noWrap/>
            <w:hideMark/>
          </w:tcPr>
          <w:p w14:paraId="6D7274F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Claudio </w:t>
            </w:r>
            <w:proofErr w:type="spellStart"/>
            <w:r w:rsidRPr="00757D97">
              <w:rPr>
                <w:rFonts w:ascii="Tahoma" w:hAnsi="Tahoma" w:cs="Tahoma"/>
                <w:sz w:val="21"/>
                <w:szCs w:val="21"/>
              </w:rPr>
              <w:t>Postanovicz</w:t>
            </w:r>
            <w:proofErr w:type="spellEnd"/>
          </w:p>
        </w:tc>
        <w:tc>
          <w:tcPr>
            <w:tcW w:w="1840" w:type="dxa"/>
            <w:noWrap/>
            <w:hideMark/>
          </w:tcPr>
          <w:p w14:paraId="5AFEEC7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03341556907</w:t>
            </w:r>
          </w:p>
        </w:tc>
        <w:tc>
          <w:tcPr>
            <w:tcW w:w="2180" w:type="dxa"/>
            <w:noWrap/>
            <w:hideMark/>
          </w:tcPr>
          <w:p w14:paraId="00C29A6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44AB117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A56BCB5" w14:textId="77777777" w:rsidTr="00A46429">
        <w:trPr>
          <w:trHeight w:val="290"/>
        </w:trPr>
        <w:tc>
          <w:tcPr>
            <w:tcW w:w="3920" w:type="dxa"/>
            <w:noWrap/>
            <w:hideMark/>
          </w:tcPr>
          <w:p w14:paraId="79DB6E9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lastRenderedPageBreak/>
              <w:t>Olivio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Burkowski</w:t>
            </w:r>
            <w:proofErr w:type="spellEnd"/>
          </w:p>
        </w:tc>
        <w:tc>
          <w:tcPr>
            <w:tcW w:w="1840" w:type="dxa"/>
            <w:noWrap/>
            <w:hideMark/>
          </w:tcPr>
          <w:p w14:paraId="722D73E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80565131915</w:t>
            </w:r>
          </w:p>
        </w:tc>
        <w:tc>
          <w:tcPr>
            <w:tcW w:w="2180" w:type="dxa"/>
            <w:noWrap/>
            <w:hideMark/>
          </w:tcPr>
          <w:p w14:paraId="54C3A2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9.200 </w:t>
            </w:r>
          </w:p>
        </w:tc>
        <w:tc>
          <w:tcPr>
            <w:tcW w:w="2120" w:type="dxa"/>
            <w:noWrap/>
            <w:hideMark/>
          </w:tcPr>
          <w:p w14:paraId="7047B77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5FF9792" w14:textId="77777777" w:rsidTr="00A46429">
        <w:trPr>
          <w:trHeight w:val="290"/>
        </w:trPr>
        <w:tc>
          <w:tcPr>
            <w:tcW w:w="3920" w:type="dxa"/>
            <w:noWrap/>
            <w:hideMark/>
          </w:tcPr>
          <w:p w14:paraId="3C92291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Roselito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Paosczkovski</w:t>
            </w:r>
            <w:proofErr w:type="spellEnd"/>
          </w:p>
        </w:tc>
        <w:tc>
          <w:tcPr>
            <w:tcW w:w="1840" w:type="dxa"/>
            <w:noWrap/>
            <w:hideMark/>
          </w:tcPr>
          <w:p w14:paraId="4E405B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08582142960</w:t>
            </w:r>
          </w:p>
        </w:tc>
        <w:tc>
          <w:tcPr>
            <w:tcW w:w="2180" w:type="dxa"/>
            <w:noWrap/>
            <w:hideMark/>
          </w:tcPr>
          <w:p w14:paraId="15F13A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62684A8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8210B3D" w14:textId="77777777" w:rsidTr="00A46429">
        <w:trPr>
          <w:trHeight w:val="290"/>
        </w:trPr>
        <w:tc>
          <w:tcPr>
            <w:tcW w:w="3920" w:type="dxa"/>
            <w:noWrap/>
            <w:hideMark/>
          </w:tcPr>
          <w:p w14:paraId="4966B24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Vera Lucia </w:t>
            </w:r>
            <w:proofErr w:type="spellStart"/>
            <w:r w:rsidRPr="00757D97">
              <w:rPr>
                <w:rFonts w:ascii="Tahoma" w:hAnsi="Tahoma" w:cs="Tahoma"/>
                <w:sz w:val="21"/>
                <w:szCs w:val="21"/>
              </w:rPr>
              <w:t>Gogolla</w:t>
            </w:r>
            <w:proofErr w:type="spellEnd"/>
          </w:p>
        </w:tc>
        <w:tc>
          <w:tcPr>
            <w:tcW w:w="1840" w:type="dxa"/>
            <w:noWrap/>
            <w:hideMark/>
          </w:tcPr>
          <w:p w14:paraId="03D2196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02417560909</w:t>
            </w:r>
          </w:p>
        </w:tc>
        <w:tc>
          <w:tcPr>
            <w:tcW w:w="2180" w:type="dxa"/>
            <w:noWrap/>
            <w:hideMark/>
          </w:tcPr>
          <w:p w14:paraId="2E251C1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60B3ADD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705D3B7" w14:textId="77777777" w:rsidTr="00A46429">
        <w:trPr>
          <w:trHeight w:val="290"/>
        </w:trPr>
        <w:tc>
          <w:tcPr>
            <w:tcW w:w="3920" w:type="dxa"/>
            <w:noWrap/>
            <w:hideMark/>
          </w:tcPr>
          <w:p w14:paraId="56B8FF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Eronildo</w:t>
            </w:r>
            <w:proofErr w:type="spellEnd"/>
            <w:r w:rsidRPr="00757D97">
              <w:rPr>
                <w:rFonts w:ascii="Tahoma" w:hAnsi="Tahoma" w:cs="Tahoma"/>
                <w:sz w:val="21"/>
                <w:szCs w:val="21"/>
              </w:rPr>
              <w:t xml:space="preserve"> Carlos Padilha</w:t>
            </w:r>
          </w:p>
        </w:tc>
        <w:tc>
          <w:tcPr>
            <w:tcW w:w="1840" w:type="dxa"/>
            <w:noWrap/>
            <w:hideMark/>
          </w:tcPr>
          <w:p w14:paraId="123BF5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04467161970</w:t>
            </w:r>
          </w:p>
        </w:tc>
        <w:tc>
          <w:tcPr>
            <w:tcW w:w="2180" w:type="dxa"/>
            <w:noWrap/>
            <w:hideMark/>
          </w:tcPr>
          <w:p w14:paraId="214FE9B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10.800 </w:t>
            </w:r>
          </w:p>
        </w:tc>
        <w:tc>
          <w:tcPr>
            <w:tcW w:w="2120" w:type="dxa"/>
            <w:noWrap/>
            <w:hideMark/>
          </w:tcPr>
          <w:p w14:paraId="11C614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E4A37BE" w14:textId="77777777" w:rsidTr="00A46429">
        <w:trPr>
          <w:trHeight w:val="290"/>
        </w:trPr>
        <w:tc>
          <w:tcPr>
            <w:tcW w:w="3920" w:type="dxa"/>
            <w:noWrap/>
            <w:hideMark/>
          </w:tcPr>
          <w:p w14:paraId="35981C7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Maria Luciane </w:t>
            </w:r>
            <w:proofErr w:type="spellStart"/>
            <w:r w:rsidRPr="00757D97">
              <w:rPr>
                <w:rFonts w:ascii="Tahoma" w:hAnsi="Tahoma" w:cs="Tahoma"/>
                <w:sz w:val="21"/>
                <w:szCs w:val="21"/>
              </w:rPr>
              <w:t>Grobelski</w:t>
            </w:r>
            <w:proofErr w:type="spellEnd"/>
            <w:r w:rsidRPr="00757D97">
              <w:rPr>
                <w:rFonts w:ascii="Tahoma" w:hAnsi="Tahoma" w:cs="Tahoma"/>
                <w:sz w:val="21"/>
                <w:szCs w:val="21"/>
              </w:rPr>
              <w:t xml:space="preserve"> Fischer</w:t>
            </w:r>
          </w:p>
        </w:tc>
        <w:tc>
          <w:tcPr>
            <w:tcW w:w="1840" w:type="dxa"/>
            <w:noWrap/>
            <w:hideMark/>
          </w:tcPr>
          <w:p w14:paraId="278843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05666445928</w:t>
            </w:r>
          </w:p>
        </w:tc>
        <w:tc>
          <w:tcPr>
            <w:tcW w:w="2180" w:type="dxa"/>
            <w:noWrap/>
            <w:hideMark/>
          </w:tcPr>
          <w:p w14:paraId="3183997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20A3FDB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B494CC0" w14:textId="77777777" w:rsidTr="00A46429">
        <w:trPr>
          <w:trHeight w:val="290"/>
        </w:trPr>
        <w:tc>
          <w:tcPr>
            <w:tcW w:w="3920" w:type="dxa"/>
            <w:noWrap/>
            <w:hideMark/>
          </w:tcPr>
          <w:p w14:paraId="104946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Noga</w:t>
            </w:r>
            <w:proofErr w:type="spellEnd"/>
          </w:p>
        </w:tc>
        <w:tc>
          <w:tcPr>
            <w:tcW w:w="1840" w:type="dxa"/>
            <w:noWrap/>
            <w:hideMark/>
          </w:tcPr>
          <w:p w14:paraId="6611F6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02824457902</w:t>
            </w:r>
          </w:p>
        </w:tc>
        <w:tc>
          <w:tcPr>
            <w:tcW w:w="2180" w:type="dxa"/>
            <w:noWrap/>
            <w:hideMark/>
          </w:tcPr>
          <w:p w14:paraId="5A26D3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1E96D3D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A188026" w14:textId="77777777" w:rsidTr="00A46429">
        <w:trPr>
          <w:trHeight w:val="290"/>
        </w:trPr>
        <w:tc>
          <w:tcPr>
            <w:tcW w:w="3920" w:type="dxa"/>
            <w:noWrap/>
            <w:hideMark/>
          </w:tcPr>
          <w:p w14:paraId="6612285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Claudinei da Costa Lira</w:t>
            </w:r>
          </w:p>
        </w:tc>
        <w:tc>
          <w:tcPr>
            <w:tcW w:w="1840" w:type="dxa"/>
            <w:noWrap/>
            <w:hideMark/>
          </w:tcPr>
          <w:p w14:paraId="61A222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04933301948</w:t>
            </w:r>
          </w:p>
        </w:tc>
        <w:tc>
          <w:tcPr>
            <w:tcW w:w="2180" w:type="dxa"/>
            <w:noWrap/>
            <w:hideMark/>
          </w:tcPr>
          <w:p w14:paraId="241C83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74EED96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5BD7DF7" w14:textId="77777777" w:rsidTr="00A46429">
        <w:trPr>
          <w:trHeight w:val="290"/>
        </w:trPr>
        <w:tc>
          <w:tcPr>
            <w:tcW w:w="3920" w:type="dxa"/>
            <w:noWrap/>
            <w:hideMark/>
          </w:tcPr>
          <w:p w14:paraId="68F8D8F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Jonas de Paula</w:t>
            </w:r>
          </w:p>
        </w:tc>
        <w:tc>
          <w:tcPr>
            <w:tcW w:w="1840" w:type="dxa"/>
            <w:noWrap/>
            <w:hideMark/>
          </w:tcPr>
          <w:p w14:paraId="2DA9620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07242152984</w:t>
            </w:r>
          </w:p>
        </w:tc>
        <w:tc>
          <w:tcPr>
            <w:tcW w:w="2180" w:type="dxa"/>
            <w:noWrap/>
            <w:hideMark/>
          </w:tcPr>
          <w:p w14:paraId="5622E45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39E94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7120ADE" w14:textId="77777777" w:rsidTr="00A46429">
        <w:trPr>
          <w:trHeight w:val="290"/>
        </w:trPr>
        <w:tc>
          <w:tcPr>
            <w:tcW w:w="3920" w:type="dxa"/>
            <w:noWrap/>
            <w:hideMark/>
          </w:tcPr>
          <w:p w14:paraId="11963C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Levino</w:t>
            </w:r>
            <w:proofErr w:type="spellEnd"/>
            <w:r w:rsidRPr="00757D97">
              <w:rPr>
                <w:rFonts w:ascii="Tahoma" w:hAnsi="Tahoma" w:cs="Tahoma"/>
                <w:sz w:val="21"/>
                <w:szCs w:val="21"/>
              </w:rPr>
              <w:t xml:space="preserve"> Weiss</w:t>
            </w:r>
          </w:p>
        </w:tc>
        <w:tc>
          <w:tcPr>
            <w:tcW w:w="1840" w:type="dxa"/>
            <w:noWrap/>
            <w:hideMark/>
          </w:tcPr>
          <w:p w14:paraId="4B88D2F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94322112900</w:t>
            </w:r>
          </w:p>
        </w:tc>
        <w:tc>
          <w:tcPr>
            <w:tcW w:w="2180" w:type="dxa"/>
            <w:noWrap/>
            <w:hideMark/>
          </w:tcPr>
          <w:p w14:paraId="5B116CE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468C7F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61BDB15" w14:textId="77777777" w:rsidTr="00A46429">
        <w:trPr>
          <w:trHeight w:val="290"/>
        </w:trPr>
        <w:tc>
          <w:tcPr>
            <w:tcW w:w="3920" w:type="dxa"/>
            <w:noWrap/>
            <w:hideMark/>
          </w:tcPr>
          <w:p w14:paraId="2A37A85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Nelson Jorge </w:t>
            </w:r>
            <w:proofErr w:type="spellStart"/>
            <w:r w:rsidRPr="00757D97">
              <w:rPr>
                <w:rFonts w:ascii="Tahoma" w:hAnsi="Tahoma" w:cs="Tahoma"/>
                <w:sz w:val="21"/>
                <w:szCs w:val="21"/>
              </w:rPr>
              <w:t>Gasparelo</w:t>
            </w:r>
            <w:proofErr w:type="spellEnd"/>
          </w:p>
        </w:tc>
        <w:tc>
          <w:tcPr>
            <w:tcW w:w="1840" w:type="dxa"/>
            <w:noWrap/>
            <w:hideMark/>
          </w:tcPr>
          <w:p w14:paraId="3442B6B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53785029934</w:t>
            </w:r>
          </w:p>
        </w:tc>
        <w:tc>
          <w:tcPr>
            <w:tcW w:w="2180" w:type="dxa"/>
            <w:noWrap/>
            <w:hideMark/>
          </w:tcPr>
          <w:p w14:paraId="7E68C73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4AFC4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415DE71" w14:textId="77777777" w:rsidTr="00A46429">
        <w:trPr>
          <w:trHeight w:val="290"/>
        </w:trPr>
        <w:tc>
          <w:tcPr>
            <w:tcW w:w="3920" w:type="dxa"/>
            <w:noWrap/>
            <w:hideMark/>
          </w:tcPr>
          <w:p w14:paraId="65B08C9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Osmar Luis Guilherme</w:t>
            </w:r>
          </w:p>
        </w:tc>
        <w:tc>
          <w:tcPr>
            <w:tcW w:w="1840" w:type="dxa"/>
            <w:noWrap/>
            <w:hideMark/>
          </w:tcPr>
          <w:p w14:paraId="410E86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02452094927</w:t>
            </w:r>
          </w:p>
        </w:tc>
        <w:tc>
          <w:tcPr>
            <w:tcW w:w="2180" w:type="dxa"/>
            <w:noWrap/>
            <w:hideMark/>
          </w:tcPr>
          <w:p w14:paraId="654AA9D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7C61EE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7DDDC1F" w14:textId="77777777" w:rsidTr="00A46429">
        <w:trPr>
          <w:trHeight w:val="290"/>
        </w:trPr>
        <w:tc>
          <w:tcPr>
            <w:tcW w:w="3920" w:type="dxa"/>
            <w:noWrap/>
            <w:hideMark/>
          </w:tcPr>
          <w:p w14:paraId="6603719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Pedro Mateus</w:t>
            </w:r>
          </w:p>
        </w:tc>
        <w:tc>
          <w:tcPr>
            <w:tcW w:w="1840" w:type="dxa"/>
            <w:noWrap/>
            <w:hideMark/>
          </w:tcPr>
          <w:p w14:paraId="2D296DD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65340795934</w:t>
            </w:r>
          </w:p>
        </w:tc>
        <w:tc>
          <w:tcPr>
            <w:tcW w:w="2180" w:type="dxa"/>
            <w:noWrap/>
            <w:hideMark/>
          </w:tcPr>
          <w:p w14:paraId="2967D5F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3.600 </w:t>
            </w:r>
          </w:p>
        </w:tc>
        <w:tc>
          <w:tcPr>
            <w:tcW w:w="2120" w:type="dxa"/>
            <w:noWrap/>
            <w:hideMark/>
          </w:tcPr>
          <w:p w14:paraId="0F87CD5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5579B1E" w14:textId="77777777" w:rsidTr="00A46429">
        <w:trPr>
          <w:trHeight w:val="290"/>
        </w:trPr>
        <w:tc>
          <w:tcPr>
            <w:tcW w:w="3920" w:type="dxa"/>
            <w:noWrap/>
            <w:hideMark/>
          </w:tcPr>
          <w:p w14:paraId="455276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Sandro Carlos Chaves</w:t>
            </w:r>
          </w:p>
        </w:tc>
        <w:tc>
          <w:tcPr>
            <w:tcW w:w="1840" w:type="dxa"/>
            <w:noWrap/>
            <w:hideMark/>
          </w:tcPr>
          <w:p w14:paraId="07A122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06849284932</w:t>
            </w:r>
          </w:p>
        </w:tc>
        <w:tc>
          <w:tcPr>
            <w:tcW w:w="2180" w:type="dxa"/>
            <w:noWrap/>
            <w:hideMark/>
          </w:tcPr>
          <w:p w14:paraId="4BA4F35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121832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A6DE0F" w14:textId="77777777" w:rsidTr="00A46429">
        <w:trPr>
          <w:trHeight w:val="290"/>
        </w:trPr>
        <w:tc>
          <w:tcPr>
            <w:tcW w:w="3920" w:type="dxa"/>
            <w:noWrap/>
            <w:hideMark/>
          </w:tcPr>
          <w:p w14:paraId="4CE6B69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Abel </w:t>
            </w:r>
            <w:proofErr w:type="spellStart"/>
            <w:r w:rsidRPr="00757D97">
              <w:rPr>
                <w:rFonts w:ascii="Tahoma" w:hAnsi="Tahoma" w:cs="Tahoma"/>
                <w:sz w:val="21"/>
                <w:szCs w:val="21"/>
              </w:rPr>
              <w:t>Budniak</w:t>
            </w:r>
            <w:proofErr w:type="spellEnd"/>
          </w:p>
        </w:tc>
        <w:tc>
          <w:tcPr>
            <w:tcW w:w="1840" w:type="dxa"/>
            <w:noWrap/>
            <w:hideMark/>
          </w:tcPr>
          <w:p w14:paraId="49F6F5B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81007566949</w:t>
            </w:r>
          </w:p>
        </w:tc>
        <w:tc>
          <w:tcPr>
            <w:tcW w:w="2180" w:type="dxa"/>
            <w:noWrap/>
            <w:hideMark/>
          </w:tcPr>
          <w:p w14:paraId="223DAF9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338732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07C03FB" w14:textId="77777777" w:rsidTr="00A46429">
        <w:trPr>
          <w:trHeight w:val="290"/>
        </w:trPr>
        <w:tc>
          <w:tcPr>
            <w:tcW w:w="3920" w:type="dxa"/>
            <w:noWrap/>
            <w:hideMark/>
          </w:tcPr>
          <w:p w14:paraId="70A1CA7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Albari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Malanhuk</w:t>
            </w:r>
            <w:proofErr w:type="spellEnd"/>
          </w:p>
        </w:tc>
        <w:tc>
          <w:tcPr>
            <w:tcW w:w="1840" w:type="dxa"/>
            <w:noWrap/>
            <w:hideMark/>
          </w:tcPr>
          <w:p w14:paraId="09E0984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84774398934</w:t>
            </w:r>
          </w:p>
        </w:tc>
        <w:tc>
          <w:tcPr>
            <w:tcW w:w="2180" w:type="dxa"/>
            <w:noWrap/>
            <w:hideMark/>
          </w:tcPr>
          <w:p w14:paraId="083F01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7433562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4458325" w14:textId="77777777" w:rsidTr="00A46429">
        <w:trPr>
          <w:trHeight w:val="290"/>
        </w:trPr>
        <w:tc>
          <w:tcPr>
            <w:tcW w:w="3920" w:type="dxa"/>
            <w:noWrap/>
            <w:hideMark/>
          </w:tcPr>
          <w:p w14:paraId="60B1A5D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Aristides </w:t>
            </w:r>
            <w:proofErr w:type="spellStart"/>
            <w:r w:rsidRPr="00757D97">
              <w:rPr>
                <w:rFonts w:ascii="Tahoma" w:hAnsi="Tahoma" w:cs="Tahoma"/>
                <w:sz w:val="21"/>
                <w:szCs w:val="21"/>
              </w:rPr>
              <w:t>Kachak</w:t>
            </w:r>
            <w:proofErr w:type="spellEnd"/>
          </w:p>
        </w:tc>
        <w:tc>
          <w:tcPr>
            <w:tcW w:w="1840" w:type="dxa"/>
            <w:noWrap/>
            <w:hideMark/>
          </w:tcPr>
          <w:p w14:paraId="1A3464C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04890409939</w:t>
            </w:r>
          </w:p>
        </w:tc>
        <w:tc>
          <w:tcPr>
            <w:tcW w:w="2180" w:type="dxa"/>
            <w:noWrap/>
            <w:hideMark/>
          </w:tcPr>
          <w:p w14:paraId="670BE6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6.700 </w:t>
            </w:r>
          </w:p>
        </w:tc>
        <w:tc>
          <w:tcPr>
            <w:tcW w:w="2120" w:type="dxa"/>
            <w:noWrap/>
            <w:hideMark/>
          </w:tcPr>
          <w:p w14:paraId="4E9DBC1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94B2295" w14:textId="77777777" w:rsidTr="00A46429">
        <w:trPr>
          <w:trHeight w:val="290"/>
        </w:trPr>
        <w:tc>
          <w:tcPr>
            <w:tcW w:w="3920" w:type="dxa"/>
            <w:noWrap/>
            <w:hideMark/>
          </w:tcPr>
          <w:p w14:paraId="49C4CC2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Pedro Ivo </w:t>
            </w:r>
            <w:proofErr w:type="spellStart"/>
            <w:r w:rsidRPr="00757D97">
              <w:rPr>
                <w:rFonts w:ascii="Tahoma" w:hAnsi="Tahoma" w:cs="Tahoma"/>
                <w:sz w:val="21"/>
                <w:szCs w:val="21"/>
              </w:rPr>
              <w:t>Prestupa</w:t>
            </w:r>
            <w:proofErr w:type="spellEnd"/>
          </w:p>
        </w:tc>
        <w:tc>
          <w:tcPr>
            <w:tcW w:w="1840" w:type="dxa"/>
            <w:noWrap/>
            <w:hideMark/>
          </w:tcPr>
          <w:p w14:paraId="1DD9BAD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01682971910</w:t>
            </w:r>
          </w:p>
        </w:tc>
        <w:tc>
          <w:tcPr>
            <w:tcW w:w="2180" w:type="dxa"/>
            <w:noWrap/>
            <w:hideMark/>
          </w:tcPr>
          <w:p w14:paraId="44E23B9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61546D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46BF2EA" w14:textId="77777777" w:rsidTr="00A46429">
        <w:trPr>
          <w:trHeight w:val="290"/>
        </w:trPr>
        <w:tc>
          <w:tcPr>
            <w:tcW w:w="3920" w:type="dxa"/>
            <w:noWrap/>
            <w:hideMark/>
          </w:tcPr>
          <w:p w14:paraId="027A99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Julio</w:t>
            </w:r>
            <w:proofErr w:type="spellEnd"/>
            <w:r w:rsidRPr="00757D97">
              <w:rPr>
                <w:rFonts w:ascii="Tahoma" w:hAnsi="Tahoma" w:cs="Tahoma"/>
                <w:sz w:val="21"/>
                <w:szCs w:val="21"/>
              </w:rPr>
              <w:t xml:space="preserve"> Cezar </w:t>
            </w:r>
            <w:proofErr w:type="spellStart"/>
            <w:r w:rsidRPr="00757D97">
              <w:rPr>
                <w:rFonts w:ascii="Tahoma" w:hAnsi="Tahoma" w:cs="Tahoma"/>
                <w:sz w:val="21"/>
                <w:szCs w:val="21"/>
              </w:rPr>
              <w:t>Tius</w:t>
            </w:r>
            <w:proofErr w:type="spellEnd"/>
          </w:p>
        </w:tc>
        <w:tc>
          <w:tcPr>
            <w:tcW w:w="1840" w:type="dxa"/>
            <w:noWrap/>
            <w:hideMark/>
          </w:tcPr>
          <w:p w14:paraId="346848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07123168925</w:t>
            </w:r>
          </w:p>
        </w:tc>
        <w:tc>
          <w:tcPr>
            <w:tcW w:w="2180" w:type="dxa"/>
            <w:noWrap/>
            <w:hideMark/>
          </w:tcPr>
          <w:p w14:paraId="1FA36E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BD9FA8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AB4B4DC" w14:textId="77777777" w:rsidTr="00A46429">
        <w:trPr>
          <w:trHeight w:val="290"/>
        </w:trPr>
        <w:tc>
          <w:tcPr>
            <w:tcW w:w="3920" w:type="dxa"/>
            <w:noWrap/>
            <w:hideMark/>
          </w:tcPr>
          <w:p w14:paraId="4C52E2D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Igor Marcelo </w:t>
            </w:r>
            <w:proofErr w:type="spellStart"/>
            <w:r w:rsidRPr="00757D97">
              <w:rPr>
                <w:rFonts w:ascii="Tahoma" w:hAnsi="Tahoma" w:cs="Tahoma"/>
                <w:sz w:val="21"/>
                <w:szCs w:val="21"/>
              </w:rPr>
              <w:t>Cochmanski</w:t>
            </w:r>
            <w:proofErr w:type="spellEnd"/>
          </w:p>
        </w:tc>
        <w:tc>
          <w:tcPr>
            <w:tcW w:w="1840" w:type="dxa"/>
            <w:noWrap/>
            <w:hideMark/>
          </w:tcPr>
          <w:p w14:paraId="22D5E25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05787522982</w:t>
            </w:r>
          </w:p>
        </w:tc>
        <w:tc>
          <w:tcPr>
            <w:tcW w:w="2180" w:type="dxa"/>
            <w:noWrap/>
            <w:hideMark/>
          </w:tcPr>
          <w:p w14:paraId="025839D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0DAE81C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02C8A2D" w14:textId="77777777" w:rsidTr="00A46429">
        <w:trPr>
          <w:trHeight w:val="290"/>
        </w:trPr>
        <w:tc>
          <w:tcPr>
            <w:tcW w:w="3920" w:type="dxa"/>
            <w:noWrap/>
            <w:hideMark/>
          </w:tcPr>
          <w:p w14:paraId="018B546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Jeferson </w:t>
            </w:r>
            <w:proofErr w:type="spellStart"/>
            <w:r w:rsidRPr="00757D97">
              <w:rPr>
                <w:rFonts w:ascii="Tahoma" w:hAnsi="Tahoma" w:cs="Tahoma"/>
                <w:sz w:val="21"/>
                <w:szCs w:val="21"/>
              </w:rPr>
              <w:t>Silson</w:t>
            </w:r>
            <w:proofErr w:type="spellEnd"/>
            <w:r w:rsidRPr="00757D97">
              <w:rPr>
                <w:rFonts w:ascii="Tahoma" w:hAnsi="Tahoma" w:cs="Tahoma"/>
                <w:sz w:val="21"/>
                <w:szCs w:val="21"/>
              </w:rPr>
              <w:t xml:space="preserve"> da S </w:t>
            </w:r>
            <w:proofErr w:type="spellStart"/>
            <w:r w:rsidRPr="00757D97">
              <w:rPr>
                <w:rFonts w:ascii="Tahoma" w:hAnsi="Tahoma" w:cs="Tahoma"/>
                <w:sz w:val="21"/>
                <w:szCs w:val="21"/>
              </w:rPr>
              <w:t>Boeira</w:t>
            </w:r>
            <w:proofErr w:type="spellEnd"/>
          </w:p>
        </w:tc>
        <w:tc>
          <w:tcPr>
            <w:tcW w:w="1840" w:type="dxa"/>
            <w:noWrap/>
            <w:hideMark/>
          </w:tcPr>
          <w:p w14:paraId="5931F69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06149305961</w:t>
            </w:r>
          </w:p>
        </w:tc>
        <w:tc>
          <w:tcPr>
            <w:tcW w:w="2180" w:type="dxa"/>
            <w:noWrap/>
            <w:hideMark/>
          </w:tcPr>
          <w:p w14:paraId="6CCEE74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588ACEC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E0168DB" w14:textId="77777777" w:rsidTr="00A46429">
        <w:trPr>
          <w:trHeight w:val="290"/>
        </w:trPr>
        <w:tc>
          <w:tcPr>
            <w:tcW w:w="3920" w:type="dxa"/>
            <w:noWrap/>
            <w:hideMark/>
          </w:tcPr>
          <w:p w14:paraId="27BDDC4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Jorge </w:t>
            </w:r>
            <w:proofErr w:type="spellStart"/>
            <w:r w:rsidRPr="00757D97">
              <w:rPr>
                <w:rFonts w:ascii="Tahoma" w:hAnsi="Tahoma" w:cs="Tahoma"/>
                <w:sz w:val="21"/>
                <w:szCs w:val="21"/>
              </w:rPr>
              <w:t>Alecizen</w:t>
            </w:r>
            <w:proofErr w:type="spellEnd"/>
          </w:p>
        </w:tc>
        <w:tc>
          <w:tcPr>
            <w:tcW w:w="1840" w:type="dxa"/>
            <w:noWrap/>
            <w:hideMark/>
          </w:tcPr>
          <w:p w14:paraId="39B87A4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08199235918</w:t>
            </w:r>
          </w:p>
        </w:tc>
        <w:tc>
          <w:tcPr>
            <w:tcW w:w="2180" w:type="dxa"/>
            <w:noWrap/>
            <w:hideMark/>
          </w:tcPr>
          <w:p w14:paraId="753760C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6889EAC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46D6D56" w14:textId="77777777" w:rsidTr="00A46429">
        <w:trPr>
          <w:trHeight w:val="290"/>
        </w:trPr>
        <w:tc>
          <w:tcPr>
            <w:tcW w:w="3920" w:type="dxa"/>
            <w:noWrap/>
            <w:hideMark/>
          </w:tcPr>
          <w:p w14:paraId="67205DB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Lourenco </w:t>
            </w:r>
            <w:proofErr w:type="spellStart"/>
            <w:r w:rsidRPr="00757D97">
              <w:rPr>
                <w:rFonts w:ascii="Tahoma" w:hAnsi="Tahoma" w:cs="Tahoma"/>
                <w:sz w:val="21"/>
                <w:szCs w:val="21"/>
              </w:rPr>
              <w:t>Furmaniak</w:t>
            </w:r>
            <w:proofErr w:type="spellEnd"/>
          </w:p>
        </w:tc>
        <w:tc>
          <w:tcPr>
            <w:tcW w:w="1840" w:type="dxa"/>
            <w:noWrap/>
            <w:hideMark/>
          </w:tcPr>
          <w:p w14:paraId="5FB9271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75990903987</w:t>
            </w:r>
          </w:p>
        </w:tc>
        <w:tc>
          <w:tcPr>
            <w:tcW w:w="2180" w:type="dxa"/>
            <w:noWrap/>
            <w:hideMark/>
          </w:tcPr>
          <w:p w14:paraId="5D1DEB8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FE2A1F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A3B6817" w14:textId="77777777" w:rsidTr="00A46429">
        <w:trPr>
          <w:trHeight w:val="290"/>
        </w:trPr>
        <w:tc>
          <w:tcPr>
            <w:tcW w:w="3920" w:type="dxa"/>
            <w:noWrap/>
            <w:hideMark/>
          </w:tcPr>
          <w:p w14:paraId="45082A7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lastRenderedPageBreak/>
              <w:t>Luis</w:t>
            </w:r>
            <w:proofErr w:type="spellEnd"/>
            <w:r w:rsidRPr="00757D97">
              <w:rPr>
                <w:rFonts w:ascii="Tahoma" w:hAnsi="Tahoma" w:cs="Tahoma"/>
                <w:sz w:val="21"/>
                <w:szCs w:val="21"/>
              </w:rPr>
              <w:t xml:space="preserve"> Carlos </w:t>
            </w:r>
            <w:proofErr w:type="spellStart"/>
            <w:r w:rsidRPr="00757D97">
              <w:rPr>
                <w:rFonts w:ascii="Tahoma" w:hAnsi="Tahoma" w:cs="Tahoma"/>
                <w:sz w:val="21"/>
                <w:szCs w:val="21"/>
              </w:rPr>
              <w:t>Haracemko</w:t>
            </w:r>
            <w:proofErr w:type="spellEnd"/>
          </w:p>
        </w:tc>
        <w:tc>
          <w:tcPr>
            <w:tcW w:w="1840" w:type="dxa"/>
            <w:noWrap/>
            <w:hideMark/>
          </w:tcPr>
          <w:p w14:paraId="6552409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05039337914</w:t>
            </w:r>
          </w:p>
        </w:tc>
        <w:tc>
          <w:tcPr>
            <w:tcW w:w="2180" w:type="dxa"/>
            <w:noWrap/>
            <w:hideMark/>
          </w:tcPr>
          <w:p w14:paraId="1F83E80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267FC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040F83E" w14:textId="77777777" w:rsidTr="00A46429">
        <w:trPr>
          <w:trHeight w:val="290"/>
        </w:trPr>
        <w:tc>
          <w:tcPr>
            <w:tcW w:w="3920" w:type="dxa"/>
            <w:noWrap/>
            <w:hideMark/>
          </w:tcPr>
          <w:p w14:paraId="2414F6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Sergio de Campos</w:t>
            </w:r>
          </w:p>
        </w:tc>
        <w:tc>
          <w:tcPr>
            <w:tcW w:w="1840" w:type="dxa"/>
            <w:noWrap/>
            <w:hideMark/>
          </w:tcPr>
          <w:p w14:paraId="5350A6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89750578953</w:t>
            </w:r>
          </w:p>
        </w:tc>
        <w:tc>
          <w:tcPr>
            <w:tcW w:w="2180" w:type="dxa"/>
            <w:noWrap/>
            <w:hideMark/>
          </w:tcPr>
          <w:p w14:paraId="580C96E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760531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1579335" w14:textId="77777777" w:rsidTr="00A46429">
        <w:trPr>
          <w:trHeight w:val="290"/>
        </w:trPr>
        <w:tc>
          <w:tcPr>
            <w:tcW w:w="3920" w:type="dxa"/>
            <w:noWrap/>
            <w:hideMark/>
          </w:tcPr>
          <w:p w14:paraId="17802EE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Thiago </w:t>
            </w:r>
            <w:proofErr w:type="spellStart"/>
            <w:r w:rsidRPr="00757D97">
              <w:rPr>
                <w:rFonts w:ascii="Tahoma" w:hAnsi="Tahoma" w:cs="Tahoma"/>
                <w:sz w:val="21"/>
                <w:szCs w:val="21"/>
              </w:rPr>
              <w:t>Popoatzki</w:t>
            </w:r>
            <w:proofErr w:type="spellEnd"/>
          </w:p>
        </w:tc>
        <w:tc>
          <w:tcPr>
            <w:tcW w:w="1840" w:type="dxa"/>
            <w:noWrap/>
            <w:hideMark/>
          </w:tcPr>
          <w:p w14:paraId="2B9324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07700927995</w:t>
            </w:r>
          </w:p>
        </w:tc>
        <w:tc>
          <w:tcPr>
            <w:tcW w:w="2180" w:type="dxa"/>
            <w:noWrap/>
            <w:hideMark/>
          </w:tcPr>
          <w:p w14:paraId="46F5269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11.600 </w:t>
            </w:r>
          </w:p>
        </w:tc>
        <w:tc>
          <w:tcPr>
            <w:tcW w:w="2120" w:type="dxa"/>
            <w:noWrap/>
            <w:hideMark/>
          </w:tcPr>
          <w:p w14:paraId="45D5AC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7C64084" w14:textId="77777777" w:rsidTr="00A46429">
        <w:trPr>
          <w:trHeight w:val="290"/>
        </w:trPr>
        <w:tc>
          <w:tcPr>
            <w:tcW w:w="3920" w:type="dxa"/>
            <w:noWrap/>
            <w:hideMark/>
          </w:tcPr>
          <w:p w14:paraId="07B717F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Ana Leoni A Menon</w:t>
            </w:r>
          </w:p>
        </w:tc>
        <w:tc>
          <w:tcPr>
            <w:tcW w:w="1840" w:type="dxa"/>
            <w:noWrap/>
            <w:hideMark/>
          </w:tcPr>
          <w:p w14:paraId="161E618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02347340948</w:t>
            </w:r>
          </w:p>
        </w:tc>
        <w:tc>
          <w:tcPr>
            <w:tcW w:w="2180" w:type="dxa"/>
            <w:noWrap/>
            <w:hideMark/>
          </w:tcPr>
          <w:p w14:paraId="26903DE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06A29F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6B24879" w14:textId="77777777" w:rsidTr="00A46429">
        <w:trPr>
          <w:trHeight w:val="290"/>
        </w:trPr>
        <w:tc>
          <w:tcPr>
            <w:tcW w:w="3920" w:type="dxa"/>
            <w:noWrap/>
            <w:hideMark/>
          </w:tcPr>
          <w:p w14:paraId="7BA5BE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Dzioba</w:t>
            </w:r>
            <w:proofErr w:type="spellEnd"/>
          </w:p>
        </w:tc>
        <w:tc>
          <w:tcPr>
            <w:tcW w:w="1840" w:type="dxa"/>
            <w:noWrap/>
            <w:hideMark/>
          </w:tcPr>
          <w:p w14:paraId="209876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98071181900</w:t>
            </w:r>
          </w:p>
        </w:tc>
        <w:tc>
          <w:tcPr>
            <w:tcW w:w="2180" w:type="dxa"/>
            <w:noWrap/>
            <w:hideMark/>
          </w:tcPr>
          <w:p w14:paraId="140DF33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6.800 </w:t>
            </w:r>
          </w:p>
        </w:tc>
        <w:tc>
          <w:tcPr>
            <w:tcW w:w="2120" w:type="dxa"/>
            <w:noWrap/>
            <w:hideMark/>
          </w:tcPr>
          <w:p w14:paraId="76383E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BADBEA1" w14:textId="77777777" w:rsidTr="00A46429">
        <w:trPr>
          <w:trHeight w:val="290"/>
        </w:trPr>
        <w:tc>
          <w:tcPr>
            <w:tcW w:w="3920" w:type="dxa"/>
            <w:noWrap/>
            <w:hideMark/>
          </w:tcPr>
          <w:p w14:paraId="6093479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Augusto </w:t>
            </w:r>
            <w:proofErr w:type="spellStart"/>
            <w:r w:rsidRPr="00757D97">
              <w:rPr>
                <w:rFonts w:ascii="Tahoma" w:hAnsi="Tahoma" w:cs="Tahoma"/>
                <w:sz w:val="21"/>
                <w:szCs w:val="21"/>
              </w:rPr>
              <w:t>Kolenecz</w:t>
            </w:r>
            <w:proofErr w:type="spellEnd"/>
          </w:p>
        </w:tc>
        <w:tc>
          <w:tcPr>
            <w:tcW w:w="1840" w:type="dxa"/>
            <w:noWrap/>
            <w:hideMark/>
          </w:tcPr>
          <w:p w14:paraId="0D2F1CF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43328059172</w:t>
            </w:r>
          </w:p>
        </w:tc>
        <w:tc>
          <w:tcPr>
            <w:tcW w:w="2180" w:type="dxa"/>
            <w:noWrap/>
            <w:hideMark/>
          </w:tcPr>
          <w:p w14:paraId="6376FBC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66A60F8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663BA87" w14:textId="77777777" w:rsidTr="00A46429">
        <w:trPr>
          <w:trHeight w:val="290"/>
        </w:trPr>
        <w:tc>
          <w:tcPr>
            <w:tcW w:w="3920" w:type="dxa"/>
            <w:noWrap/>
            <w:hideMark/>
          </w:tcPr>
          <w:p w14:paraId="2376D62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Cristiano Luiz </w:t>
            </w:r>
            <w:proofErr w:type="spellStart"/>
            <w:r w:rsidRPr="00757D97">
              <w:rPr>
                <w:rFonts w:ascii="Tahoma" w:hAnsi="Tahoma" w:cs="Tahoma"/>
                <w:sz w:val="21"/>
                <w:szCs w:val="21"/>
              </w:rPr>
              <w:t>Bassuma</w:t>
            </w:r>
            <w:proofErr w:type="spellEnd"/>
          </w:p>
        </w:tc>
        <w:tc>
          <w:tcPr>
            <w:tcW w:w="1840" w:type="dxa"/>
            <w:noWrap/>
            <w:hideMark/>
          </w:tcPr>
          <w:p w14:paraId="2102110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91727499972</w:t>
            </w:r>
          </w:p>
        </w:tc>
        <w:tc>
          <w:tcPr>
            <w:tcW w:w="2180" w:type="dxa"/>
            <w:noWrap/>
            <w:hideMark/>
          </w:tcPr>
          <w:p w14:paraId="6752F26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4297B1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3376821" w14:textId="77777777" w:rsidTr="00A46429">
        <w:trPr>
          <w:trHeight w:val="290"/>
        </w:trPr>
        <w:tc>
          <w:tcPr>
            <w:tcW w:w="3920" w:type="dxa"/>
            <w:noWrap/>
            <w:hideMark/>
          </w:tcPr>
          <w:p w14:paraId="6AF7CE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Francisco </w:t>
            </w:r>
            <w:proofErr w:type="spellStart"/>
            <w:r w:rsidRPr="00757D97">
              <w:rPr>
                <w:rFonts w:ascii="Tahoma" w:hAnsi="Tahoma" w:cs="Tahoma"/>
                <w:sz w:val="21"/>
                <w:szCs w:val="21"/>
              </w:rPr>
              <w:t>Sarnoski</w:t>
            </w:r>
            <w:proofErr w:type="spellEnd"/>
          </w:p>
        </w:tc>
        <w:tc>
          <w:tcPr>
            <w:tcW w:w="1840" w:type="dxa"/>
            <w:noWrap/>
            <w:hideMark/>
          </w:tcPr>
          <w:p w14:paraId="3FB7B99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02384878905</w:t>
            </w:r>
          </w:p>
        </w:tc>
        <w:tc>
          <w:tcPr>
            <w:tcW w:w="2180" w:type="dxa"/>
            <w:noWrap/>
            <w:hideMark/>
          </w:tcPr>
          <w:p w14:paraId="0656B48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4758C2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25FB8A7" w14:textId="77777777" w:rsidTr="00A46429">
        <w:trPr>
          <w:trHeight w:val="290"/>
        </w:trPr>
        <w:tc>
          <w:tcPr>
            <w:tcW w:w="3920" w:type="dxa"/>
            <w:noWrap/>
            <w:hideMark/>
          </w:tcPr>
          <w:p w14:paraId="6FA292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Joao Maria de O e Silva</w:t>
            </w:r>
          </w:p>
        </w:tc>
        <w:tc>
          <w:tcPr>
            <w:tcW w:w="1840" w:type="dxa"/>
            <w:noWrap/>
            <w:hideMark/>
          </w:tcPr>
          <w:p w14:paraId="4AD7602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50515497991</w:t>
            </w:r>
          </w:p>
        </w:tc>
        <w:tc>
          <w:tcPr>
            <w:tcW w:w="2180" w:type="dxa"/>
            <w:noWrap/>
            <w:hideMark/>
          </w:tcPr>
          <w:p w14:paraId="4390467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10ECAA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721E315" w14:textId="77777777" w:rsidTr="00A46429">
        <w:trPr>
          <w:trHeight w:val="290"/>
        </w:trPr>
        <w:tc>
          <w:tcPr>
            <w:tcW w:w="3920" w:type="dxa"/>
            <w:noWrap/>
            <w:hideMark/>
          </w:tcPr>
          <w:p w14:paraId="0D3BD94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Josmar</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Niesckarz</w:t>
            </w:r>
            <w:proofErr w:type="spellEnd"/>
          </w:p>
        </w:tc>
        <w:tc>
          <w:tcPr>
            <w:tcW w:w="1840" w:type="dxa"/>
            <w:noWrap/>
            <w:hideMark/>
          </w:tcPr>
          <w:p w14:paraId="4C0A4C6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06087899928</w:t>
            </w:r>
          </w:p>
        </w:tc>
        <w:tc>
          <w:tcPr>
            <w:tcW w:w="2180" w:type="dxa"/>
            <w:noWrap/>
            <w:hideMark/>
          </w:tcPr>
          <w:p w14:paraId="4221272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CE84EC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DAB7BB0" w14:textId="77777777" w:rsidTr="00A46429">
        <w:trPr>
          <w:trHeight w:val="290"/>
        </w:trPr>
        <w:tc>
          <w:tcPr>
            <w:tcW w:w="3920" w:type="dxa"/>
            <w:noWrap/>
            <w:hideMark/>
          </w:tcPr>
          <w:p w14:paraId="7A11737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Mateus </w:t>
            </w:r>
            <w:proofErr w:type="spellStart"/>
            <w:r w:rsidRPr="00757D97">
              <w:rPr>
                <w:rFonts w:ascii="Tahoma" w:hAnsi="Tahoma" w:cs="Tahoma"/>
                <w:sz w:val="21"/>
                <w:szCs w:val="21"/>
              </w:rPr>
              <w:t>Deczka</w:t>
            </w:r>
            <w:proofErr w:type="spellEnd"/>
          </w:p>
        </w:tc>
        <w:tc>
          <w:tcPr>
            <w:tcW w:w="1840" w:type="dxa"/>
            <w:noWrap/>
            <w:hideMark/>
          </w:tcPr>
          <w:p w14:paraId="0A87B0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09194557942</w:t>
            </w:r>
          </w:p>
        </w:tc>
        <w:tc>
          <w:tcPr>
            <w:tcW w:w="2180" w:type="dxa"/>
            <w:noWrap/>
            <w:hideMark/>
          </w:tcPr>
          <w:p w14:paraId="12889D9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1E13839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BEBD419" w14:textId="77777777" w:rsidTr="00A46429">
        <w:trPr>
          <w:trHeight w:val="290"/>
        </w:trPr>
        <w:tc>
          <w:tcPr>
            <w:tcW w:w="3920" w:type="dxa"/>
            <w:noWrap/>
            <w:hideMark/>
          </w:tcPr>
          <w:p w14:paraId="66B4EE3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Paulo Cesar </w:t>
            </w:r>
            <w:proofErr w:type="spellStart"/>
            <w:r w:rsidRPr="00757D97">
              <w:rPr>
                <w:rFonts w:ascii="Tahoma" w:hAnsi="Tahoma" w:cs="Tahoma"/>
                <w:sz w:val="21"/>
                <w:szCs w:val="21"/>
              </w:rPr>
              <w:t>Gavronski</w:t>
            </w:r>
            <w:proofErr w:type="spellEnd"/>
          </w:p>
        </w:tc>
        <w:tc>
          <w:tcPr>
            <w:tcW w:w="1840" w:type="dxa"/>
            <w:noWrap/>
            <w:hideMark/>
          </w:tcPr>
          <w:p w14:paraId="4624C28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05044046957</w:t>
            </w:r>
          </w:p>
        </w:tc>
        <w:tc>
          <w:tcPr>
            <w:tcW w:w="2180" w:type="dxa"/>
            <w:noWrap/>
            <w:hideMark/>
          </w:tcPr>
          <w:p w14:paraId="0B476E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4E591E4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D24748C" w14:textId="77777777" w:rsidTr="00A46429">
        <w:trPr>
          <w:trHeight w:val="290"/>
        </w:trPr>
        <w:tc>
          <w:tcPr>
            <w:tcW w:w="3920" w:type="dxa"/>
            <w:noWrap/>
            <w:hideMark/>
          </w:tcPr>
          <w:p w14:paraId="3134AD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Rafael </w:t>
            </w:r>
            <w:proofErr w:type="spellStart"/>
            <w:r w:rsidRPr="00757D97">
              <w:rPr>
                <w:rFonts w:ascii="Tahoma" w:hAnsi="Tahoma" w:cs="Tahoma"/>
                <w:sz w:val="21"/>
                <w:szCs w:val="21"/>
              </w:rPr>
              <w:t>Izaias</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Orlovski</w:t>
            </w:r>
            <w:proofErr w:type="spellEnd"/>
          </w:p>
        </w:tc>
        <w:tc>
          <w:tcPr>
            <w:tcW w:w="1840" w:type="dxa"/>
            <w:noWrap/>
            <w:hideMark/>
          </w:tcPr>
          <w:p w14:paraId="4CED3EF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06873798908</w:t>
            </w:r>
          </w:p>
        </w:tc>
        <w:tc>
          <w:tcPr>
            <w:tcW w:w="2180" w:type="dxa"/>
            <w:noWrap/>
            <w:hideMark/>
          </w:tcPr>
          <w:p w14:paraId="4494FE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2E598D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E02CC80" w14:textId="77777777" w:rsidTr="00A46429">
        <w:trPr>
          <w:trHeight w:val="290"/>
        </w:trPr>
        <w:tc>
          <w:tcPr>
            <w:tcW w:w="3920" w:type="dxa"/>
            <w:noWrap/>
            <w:hideMark/>
          </w:tcPr>
          <w:p w14:paraId="5A980AE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Rudimar</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Guardacheski</w:t>
            </w:r>
            <w:proofErr w:type="spellEnd"/>
          </w:p>
        </w:tc>
        <w:tc>
          <w:tcPr>
            <w:tcW w:w="1840" w:type="dxa"/>
            <w:noWrap/>
            <w:hideMark/>
          </w:tcPr>
          <w:p w14:paraId="15E73D4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05727419956</w:t>
            </w:r>
          </w:p>
        </w:tc>
        <w:tc>
          <w:tcPr>
            <w:tcW w:w="2180" w:type="dxa"/>
            <w:noWrap/>
            <w:hideMark/>
          </w:tcPr>
          <w:p w14:paraId="63267BD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566A105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09123C1" w14:textId="77777777" w:rsidTr="00A46429">
        <w:trPr>
          <w:trHeight w:val="290"/>
        </w:trPr>
        <w:tc>
          <w:tcPr>
            <w:tcW w:w="3920" w:type="dxa"/>
            <w:noWrap/>
            <w:hideMark/>
          </w:tcPr>
          <w:p w14:paraId="0C6C28F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Valdir </w:t>
            </w: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Neitzel</w:t>
            </w:r>
            <w:proofErr w:type="spellEnd"/>
          </w:p>
        </w:tc>
        <w:tc>
          <w:tcPr>
            <w:tcW w:w="1840" w:type="dxa"/>
            <w:noWrap/>
            <w:hideMark/>
          </w:tcPr>
          <w:p w14:paraId="2C6D27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61091278920</w:t>
            </w:r>
          </w:p>
        </w:tc>
        <w:tc>
          <w:tcPr>
            <w:tcW w:w="2180" w:type="dxa"/>
            <w:noWrap/>
            <w:hideMark/>
          </w:tcPr>
          <w:p w14:paraId="7287F5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64DE55D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84C671" w14:textId="77777777" w:rsidTr="00A46429">
        <w:trPr>
          <w:trHeight w:val="290"/>
        </w:trPr>
        <w:tc>
          <w:tcPr>
            <w:tcW w:w="3920" w:type="dxa"/>
            <w:noWrap/>
            <w:hideMark/>
          </w:tcPr>
          <w:p w14:paraId="1B15717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Luciano Deda</w:t>
            </w:r>
          </w:p>
        </w:tc>
        <w:tc>
          <w:tcPr>
            <w:tcW w:w="1840" w:type="dxa"/>
            <w:noWrap/>
            <w:hideMark/>
          </w:tcPr>
          <w:p w14:paraId="20AFA21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04601049938</w:t>
            </w:r>
          </w:p>
        </w:tc>
        <w:tc>
          <w:tcPr>
            <w:tcW w:w="2180" w:type="dxa"/>
            <w:noWrap/>
            <w:hideMark/>
          </w:tcPr>
          <w:p w14:paraId="0CEA832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6.600 </w:t>
            </w:r>
          </w:p>
        </w:tc>
        <w:tc>
          <w:tcPr>
            <w:tcW w:w="2120" w:type="dxa"/>
            <w:noWrap/>
            <w:hideMark/>
          </w:tcPr>
          <w:p w14:paraId="1BB75D5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4EC0315" w14:textId="77777777" w:rsidTr="00A46429">
        <w:trPr>
          <w:trHeight w:val="290"/>
        </w:trPr>
        <w:tc>
          <w:tcPr>
            <w:tcW w:w="3920" w:type="dxa"/>
            <w:noWrap/>
            <w:hideMark/>
          </w:tcPr>
          <w:p w14:paraId="54BDD63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Lucilene Luzia </w:t>
            </w:r>
            <w:proofErr w:type="spellStart"/>
            <w:r w:rsidRPr="00757D97">
              <w:rPr>
                <w:rFonts w:ascii="Tahoma" w:hAnsi="Tahoma" w:cs="Tahoma"/>
                <w:sz w:val="21"/>
                <w:szCs w:val="21"/>
              </w:rPr>
              <w:t>Bubniak</w:t>
            </w:r>
            <w:proofErr w:type="spellEnd"/>
          </w:p>
        </w:tc>
        <w:tc>
          <w:tcPr>
            <w:tcW w:w="1840" w:type="dxa"/>
            <w:noWrap/>
            <w:hideMark/>
          </w:tcPr>
          <w:p w14:paraId="11CFA47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07204679938</w:t>
            </w:r>
          </w:p>
        </w:tc>
        <w:tc>
          <w:tcPr>
            <w:tcW w:w="2180" w:type="dxa"/>
            <w:noWrap/>
            <w:hideMark/>
          </w:tcPr>
          <w:p w14:paraId="65E4602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54AE2D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B07E0BB" w14:textId="77777777" w:rsidTr="00A46429">
        <w:trPr>
          <w:trHeight w:val="290"/>
        </w:trPr>
        <w:tc>
          <w:tcPr>
            <w:tcW w:w="3920" w:type="dxa"/>
            <w:noWrap/>
            <w:hideMark/>
          </w:tcPr>
          <w:p w14:paraId="0D3EF4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Valdenei</w:t>
            </w:r>
            <w:proofErr w:type="spellEnd"/>
            <w:r w:rsidRPr="00757D97">
              <w:rPr>
                <w:rFonts w:ascii="Tahoma" w:hAnsi="Tahoma" w:cs="Tahoma"/>
                <w:sz w:val="21"/>
                <w:szCs w:val="21"/>
              </w:rPr>
              <w:t xml:space="preserve"> Matozo de Oliveira</w:t>
            </w:r>
          </w:p>
        </w:tc>
        <w:tc>
          <w:tcPr>
            <w:tcW w:w="1840" w:type="dxa"/>
            <w:noWrap/>
            <w:hideMark/>
          </w:tcPr>
          <w:p w14:paraId="4348E5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03853383920</w:t>
            </w:r>
          </w:p>
        </w:tc>
        <w:tc>
          <w:tcPr>
            <w:tcW w:w="2180" w:type="dxa"/>
            <w:noWrap/>
            <w:hideMark/>
          </w:tcPr>
          <w:p w14:paraId="5E88E3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6.300 </w:t>
            </w:r>
          </w:p>
        </w:tc>
        <w:tc>
          <w:tcPr>
            <w:tcW w:w="2120" w:type="dxa"/>
            <w:noWrap/>
            <w:hideMark/>
          </w:tcPr>
          <w:p w14:paraId="449E61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7A184C4" w14:textId="77777777" w:rsidTr="00A46429">
        <w:trPr>
          <w:trHeight w:val="290"/>
        </w:trPr>
        <w:tc>
          <w:tcPr>
            <w:tcW w:w="3920" w:type="dxa"/>
            <w:noWrap/>
            <w:hideMark/>
          </w:tcPr>
          <w:p w14:paraId="48450E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Nelson </w:t>
            </w:r>
            <w:proofErr w:type="spellStart"/>
            <w:r w:rsidRPr="00757D97">
              <w:rPr>
                <w:rFonts w:ascii="Tahoma" w:hAnsi="Tahoma" w:cs="Tahoma"/>
                <w:sz w:val="21"/>
                <w:szCs w:val="21"/>
              </w:rPr>
              <w:t>Iwanczuk</w:t>
            </w:r>
            <w:proofErr w:type="spellEnd"/>
          </w:p>
        </w:tc>
        <w:tc>
          <w:tcPr>
            <w:tcW w:w="1840" w:type="dxa"/>
            <w:noWrap/>
            <w:hideMark/>
          </w:tcPr>
          <w:p w14:paraId="1C5A34E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83128700915</w:t>
            </w:r>
          </w:p>
        </w:tc>
        <w:tc>
          <w:tcPr>
            <w:tcW w:w="2180" w:type="dxa"/>
            <w:noWrap/>
            <w:hideMark/>
          </w:tcPr>
          <w:p w14:paraId="4BAD1C9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4B2FE6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A014263" w14:textId="77777777" w:rsidTr="00A46429">
        <w:trPr>
          <w:trHeight w:val="290"/>
        </w:trPr>
        <w:tc>
          <w:tcPr>
            <w:tcW w:w="3920" w:type="dxa"/>
            <w:noWrap/>
            <w:hideMark/>
          </w:tcPr>
          <w:p w14:paraId="5A6F00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Andreas Ralf </w:t>
            </w:r>
            <w:proofErr w:type="spellStart"/>
            <w:r w:rsidRPr="00757D97">
              <w:rPr>
                <w:rFonts w:ascii="Tahoma" w:hAnsi="Tahoma" w:cs="Tahoma"/>
                <w:sz w:val="21"/>
                <w:szCs w:val="21"/>
              </w:rPr>
              <w:t>Janke</w:t>
            </w:r>
            <w:proofErr w:type="spellEnd"/>
          </w:p>
        </w:tc>
        <w:tc>
          <w:tcPr>
            <w:tcW w:w="1840" w:type="dxa"/>
            <w:noWrap/>
            <w:hideMark/>
          </w:tcPr>
          <w:p w14:paraId="6F6BBD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55984746972</w:t>
            </w:r>
          </w:p>
        </w:tc>
        <w:tc>
          <w:tcPr>
            <w:tcW w:w="2180" w:type="dxa"/>
            <w:noWrap/>
            <w:hideMark/>
          </w:tcPr>
          <w:p w14:paraId="136018C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6.800 </w:t>
            </w:r>
          </w:p>
        </w:tc>
        <w:tc>
          <w:tcPr>
            <w:tcW w:w="2120" w:type="dxa"/>
            <w:noWrap/>
            <w:hideMark/>
          </w:tcPr>
          <w:p w14:paraId="68A3ABC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4DE318" w14:textId="77777777" w:rsidTr="00A46429">
        <w:trPr>
          <w:trHeight w:val="290"/>
        </w:trPr>
        <w:tc>
          <w:tcPr>
            <w:tcW w:w="3920" w:type="dxa"/>
            <w:noWrap/>
            <w:hideMark/>
          </w:tcPr>
          <w:p w14:paraId="4D5CB50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Jerson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Janiaki</w:t>
            </w:r>
            <w:proofErr w:type="spellEnd"/>
            <w:r w:rsidRPr="00757D97">
              <w:rPr>
                <w:rFonts w:ascii="Tahoma" w:hAnsi="Tahoma" w:cs="Tahoma"/>
                <w:sz w:val="21"/>
                <w:szCs w:val="21"/>
              </w:rPr>
              <w:t xml:space="preserve"> Costa</w:t>
            </w:r>
          </w:p>
        </w:tc>
        <w:tc>
          <w:tcPr>
            <w:tcW w:w="1840" w:type="dxa"/>
            <w:noWrap/>
            <w:hideMark/>
          </w:tcPr>
          <w:p w14:paraId="789A42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01700060937</w:t>
            </w:r>
          </w:p>
        </w:tc>
        <w:tc>
          <w:tcPr>
            <w:tcW w:w="2180" w:type="dxa"/>
            <w:noWrap/>
            <w:hideMark/>
          </w:tcPr>
          <w:p w14:paraId="50E7013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49267B1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B681DB9" w14:textId="77777777" w:rsidTr="00A46429">
        <w:trPr>
          <w:trHeight w:val="290"/>
        </w:trPr>
        <w:tc>
          <w:tcPr>
            <w:tcW w:w="3920" w:type="dxa"/>
            <w:noWrap/>
            <w:hideMark/>
          </w:tcPr>
          <w:p w14:paraId="1B0E0E9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Tiago Andre Ferreira</w:t>
            </w:r>
          </w:p>
        </w:tc>
        <w:tc>
          <w:tcPr>
            <w:tcW w:w="1840" w:type="dxa"/>
            <w:noWrap/>
            <w:hideMark/>
          </w:tcPr>
          <w:p w14:paraId="0551E4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06152981921</w:t>
            </w:r>
          </w:p>
        </w:tc>
        <w:tc>
          <w:tcPr>
            <w:tcW w:w="2180" w:type="dxa"/>
            <w:noWrap/>
            <w:hideMark/>
          </w:tcPr>
          <w:p w14:paraId="31C0D7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4E0A478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259A18" w14:textId="77777777" w:rsidTr="00A46429">
        <w:trPr>
          <w:trHeight w:val="290"/>
        </w:trPr>
        <w:tc>
          <w:tcPr>
            <w:tcW w:w="3920" w:type="dxa"/>
            <w:noWrap/>
            <w:hideMark/>
          </w:tcPr>
          <w:p w14:paraId="64494E2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lastRenderedPageBreak/>
              <w:t>Elvio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Sevald</w:t>
            </w:r>
            <w:proofErr w:type="spellEnd"/>
          </w:p>
        </w:tc>
        <w:tc>
          <w:tcPr>
            <w:tcW w:w="1840" w:type="dxa"/>
            <w:noWrap/>
            <w:hideMark/>
          </w:tcPr>
          <w:p w14:paraId="6B48D3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07863881960</w:t>
            </w:r>
          </w:p>
        </w:tc>
        <w:tc>
          <w:tcPr>
            <w:tcW w:w="2180" w:type="dxa"/>
            <w:noWrap/>
            <w:hideMark/>
          </w:tcPr>
          <w:p w14:paraId="63E7272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7.500 </w:t>
            </w:r>
          </w:p>
        </w:tc>
        <w:tc>
          <w:tcPr>
            <w:tcW w:w="2120" w:type="dxa"/>
            <w:noWrap/>
            <w:hideMark/>
          </w:tcPr>
          <w:p w14:paraId="35D5BFA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38B00E5" w14:textId="77777777" w:rsidTr="00A46429">
        <w:trPr>
          <w:trHeight w:val="290"/>
        </w:trPr>
        <w:tc>
          <w:tcPr>
            <w:tcW w:w="3920" w:type="dxa"/>
            <w:noWrap/>
            <w:hideMark/>
          </w:tcPr>
          <w:p w14:paraId="1195684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Julio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Prestupa</w:t>
            </w:r>
            <w:proofErr w:type="spellEnd"/>
          </w:p>
        </w:tc>
        <w:tc>
          <w:tcPr>
            <w:tcW w:w="1840" w:type="dxa"/>
            <w:noWrap/>
            <w:hideMark/>
          </w:tcPr>
          <w:p w14:paraId="2BCF4D2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53152824904</w:t>
            </w:r>
          </w:p>
        </w:tc>
        <w:tc>
          <w:tcPr>
            <w:tcW w:w="2180" w:type="dxa"/>
            <w:noWrap/>
            <w:hideMark/>
          </w:tcPr>
          <w:p w14:paraId="4ACFC2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1F6C94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D1851BD" w14:textId="77777777" w:rsidTr="00A46429">
        <w:trPr>
          <w:trHeight w:val="290"/>
        </w:trPr>
        <w:tc>
          <w:tcPr>
            <w:tcW w:w="3920" w:type="dxa"/>
            <w:noWrap/>
            <w:hideMark/>
          </w:tcPr>
          <w:p w14:paraId="26AE22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Marcos Antonio de Oliveira</w:t>
            </w:r>
          </w:p>
        </w:tc>
        <w:tc>
          <w:tcPr>
            <w:tcW w:w="1840" w:type="dxa"/>
            <w:noWrap/>
            <w:hideMark/>
          </w:tcPr>
          <w:p w14:paraId="017691F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02933716950</w:t>
            </w:r>
          </w:p>
        </w:tc>
        <w:tc>
          <w:tcPr>
            <w:tcW w:w="2180" w:type="dxa"/>
            <w:noWrap/>
            <w:hideMark/>
          </w:tcPr>
          <w:p w14:paraId="3CC954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12B38C4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924D58B" w14:textId="77777777" w:rsidTr="00A46429">
        <w:trPr>
          <w:trHeight w:val="290"/>
        </w:trPr>
        <w:tc>
          <w:tcPr>
            <w:tcW w:w="3920" w:type="dxa"/>
            <w:noWrap/>
            <w:hideMark/>
          </w:tcPr>
          <w:p w14:paraId="790475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Rafael </w:t>
            </w:r>
            <w:proofErr w:type="spellStart"/>
            <w:r w:rsidRPr="00757D97">
              <w:rPr>
                <w:rFonts w:ascii="Tahoma" w:hAnsi="Tahoma" w:cs="Tahoma"/>
                <w:sz w:val="21"/>
                <w:szCs w:val="21"/>
              </w:rPr>
              <w:t>Viniski</w:t>
            </w:r>
            <w:proofErr w:type="spellEnd"/>
          </w:p>
        </w:tc>
        <w:tc>
          <w:tcPr>
            <w:tcW w:w="1840" w:type="dxa"/>
            <w:noWrap/>
            <w:hideMark/>
          </w:tcPr>
          <w:p w14:paraId="3B09B42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05720687947</w:t>
            </w:r>
          </w:p>
        </w:tc>
        <w:tc>
          <w:tcPr>
            <w:tcW w:w="2180" w:type="dxa"/>
            <w:noWrap/>
            <w:hideMark/>
          </w:tcPr>
          <w:p w14:paraId="7E5121B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0986883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DBB7F76" w14:textId="77777777" w:rsidTr="00A46429">
        <w:trPr>
          <w:trHeight w:val="290"/>
        </w:trPr>
        <w:tc>
          <w:tcPr>
            <w:tcW w:w="3920" w:type="dxa"/>
            <w:noWrap/>
            <w:hideMark/>
          </w:tcPr>
          <w:p w14:paraId="6520D9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Jose Osmar de Paula</w:t>
            </w:r>
          </w:p>
        </w:tc>
        <w:tc>
          <w:tcPr>
            <w:tcW w:w="1840" w:type="dxa"/>
            <w:noWrap/>
            <w:hideMark/>
          </w:tcPr>
          <w:p w14:paraId="383225A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03785277970</w:t>
            </w:r>
          </w:p>
        </w:tc>
        <w:tc>
          <w:tcPr>
            <w:tcW w:w="2180" w:type="dxa"/>
            <w:noWrap/>
            <w:hideMark/>
          </w:tcPr>
          <w:p w14:paraId="76DC32A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7890954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DA9BB0E" w14:textId="77777777" w:rsidTr="00A46429">
        <w:trPr>
          <w:trHeight w:val="290"/>
        </w:trPr>
        <w:tc>
          <w:tcPr>
            <w:tcW w:w="3920" w:type="dxa"/>
            <w:noWrap/>
            <w:hideMark/>
          </w:tcPr>
          <w:p w14:paraId="7D15B4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Leandro </w:t>
            </w:r>
            <w:proofErr w:type="spellStart"/>
            <w:r w:rsidRPr="00757D97">
              <w:rPr>
                <w:rFonts w:ascii="Tahoma" w:hAnsi="Tahoma" w:cs="Tahoma"/>
                <w:sz w:val="21"/>
                <w:szCs w:val="21"/>
              </w:rPr>
              <w:t>Vantroba</w:t>
            </w:r>
            <w:proofErr w:type="spellEnd"/>
          </w:p>
        </w:tc>
        <w:tc>
          <w:tcPr>
            <w:tcW w:w="1840" w:type="dxa"/>
            <w:noWrap/>
            <w:hideMark/>
          </w:tcPr>
          <w:p w14:paraId="44B681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03799438912</w:t>
            </w:r>
          </w:p>
        </w:tc>
        <w:tc>
          <w:tcPr>
            <w:tcW w:w="2180" w:type="dxa"/>
            <w:noWrap/>
            <w:hideMark/>
          </w:tcPr>
          <w:p w14:paraId="288FFA7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3688156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AE5A50C" w14:textId="77777777" w:rsidTr="00A46429">
        <w:trPr>
          <w:trHeight w:val="290"/>
        </w:trPr>
        <w:tc>
          <w:tcPr>
            <w:tcW w:w="3920" w:type="dxa"/>
            <w:noWrap/>
            <w:hideMark/>
          </w:tcPr>
          <w:p w14:paraId="1379C92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Jorge </w:t>
            </w:r>
            <w:proofErr w:type="spellStart"/>
            <w:r w:rsidRPr="00757D97">
              <w:rPr>
                <w:rFonts w:ascii="Tahoma" w:hAnsi="Tahoma" w:cs="Tahoma"/>
                <w:sz w:val="21"/>
                <w:szCs w:val="21"/>
              </w:rPr>
              <w:t>Knaut</w:t>
            </w:r>
            <w:proofErr w:type="spellEnd"/>
          </w:p>
        </w:tc>
        <w:tc>
          <w:tcPr>
            <w:tcW w:w="1840" w:type="dxa"/>
            <w:noWrap/>
            <w:hideMark/>
          </w:tcPr>
          <w:p w14:paraId="42259D9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56120397949</w:t>
            </w:r>
          </w:p>
        </w:tc>
        <w:tc>
          <w:tcPr>
            <w:tcW w:w="2180" w:type="dxa"/>
            <w:noWrap/>
            <w:hideMark/>
          </w:tcPr>
          <w:p w14:paraId="381AFF2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9.600 </w:t>
            </w:r>
          </w:p>
        </w:tc>
        <w:tc>
          <w:tcPr>
            <w:tcW w:w="2120" w:type="dxa"/>
            <w:noWrap/>
            <w:hideMark/>
          </w:tcPr>
          <w:p w14:paraId="7EBB1A1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0D04C51" w14:textId="77777777" w:rsidTr="00A46429">
        <w:trPr>
          <w:trHeight w:val="290"/>
        </w:trPr>
        <w:tc>
          <w:tcPr>
            <w:tcW w:w="3920" w:type="dxa"/>
            <w:noWrap/>
            <w:hideMark/>
          </w:tcPr>
          <w:p w14:paraId="06F9A76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Leonel Moreira dos Santos</w:t>
            </w:r>
          </w:p>
        </w:tc>
        <w:tc>
          <w:tcPr>
            <w:tcW w:w="1840" w:type="dxa"/>
            <w:noWrap/>
            <w:hideMark/>
          </w:tcPr>
          <w:p w14:paraId="3297355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05900389901</w:t>
            </w:r>
          </w:p>
        </w:tc>
        <w:tc>
          <w:tcPr>
            <w:tcW w:w="2180" w:type="dxa"/>
            <w:noWrap/>
            <w:hideMark/>
          </w:tcPr>
          <w:p w14:paraId="6DE623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30E01D4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8B289DD" w14:textId="77777777" w:rsidTr="00A46429">
        <w:trPr>
          <w:trHeight w:val="290"/>
        </w:trPr>
        <w:tc>
          <w:tcPr>
            <w:tcW w:w="3920" w:type="dxa"/>
            <w:noWrap/>
            <w:hideMark/>
          </w:tcPr>
          <w:p w14:paraId="720C8E3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Joao </w:t>
            </w:r>
            <w:proofErr w:type="spellStart"/>
            <w:r w:rsidRPr="00757D97">
              <w:rPr>
                <w:rFonts w:ascii="Tahoma" w:hAnsi="Tahoma" w:cs="Tahoma"/>
                <w:sz w:val="21"/>
                <w:szCs w:val="21"/>
              </w:rPr>
              <w:t>Kozechen</w:t>
            </w:r>
            <w:proofErr w:type="spellEnd"/>
          </w:p>
        </w:tc>
        <w:tc>
          <w:tcPr>
            <w:tcW w:w="1840" w:type="dxa"/>
            <w:noWrap/>
            <w:hideMark/>
          </w:tcPr>
          <w:p w14:paraId="66BA0A6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71536710997</w:t>
            </w:r>
          </w:p>
        </w:tc>
        <w:tc>
          <w:tcPr>
            <w:tcW w:w="2180" w:type="dxa"/>
            <w:noWrap/>
            <w:hideMark/>
          </w:tcPr>
          <w:p w14:paraId="0A2D496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06662BF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A0ACDEB" w14:textId="77777777" w:rsidTr="00A46429">
        <w:trPr>
          <w:trHeight w:val="290"/>
        </w:trPr>
        <w:tc>
          <w:tcPr>
            <w:tcW w:w="3920" w:type="dxa"/>
            <w:noWrap/>
            <w:hideMark/>
          </w:tcPr>
          <w:p w14:paraId="145FAD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Andre</w:t>
            </w:r>
            <w:proofErr w:type="spellEnd"/>
            <w:r w:rsidRPr="00757D97">
              <w:rPr>
                <w:rFonts w:ascii="Tahoma" w:hAnsi="Tahoma" w:cs="Tahoma"/>
                <w:sz w:val="21"/>
                <w:szCs w:val="21"/>
              </w:rPr>
              <w:t xml:space="preserve"> Luiz </w:t>
            </w:r>
            <w:proofErr w:type="spellStart"/>
            <w:r w:rsidRPr="00757D97">
              <w:rPr>
                <w:rFonts w:ascii="Tahoma" w:hAnsi="Tahoma" w:cs="Tahoma"/>
                <w:sz w:val="21"/>
                <w:szCs w:val="21"/>
              </w:rPr>
              <w:t>Andreski</w:t>
            </w:r>
            <w:proofErr w:type="spellEnd"/>
          </w:p>
        </w:tc>
        <w:tc>
          <w:tcPr>
            <w:tcW w:w="1840" w:type="dxa"/>
            <w:noWrap/>
            <w:hideMark/>
          </w:tcPr>
          <w:p w14:paraId="359FC08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12537718984</w:t>
            </w:r>
          </w:p>
        </w:tc>
        <w:tc>
          <w:tcPr>
            <w:tcW w:w="2180" w:type="dxa"/>
            <w:noWrap/>
            <w:hideMark/>
          </w:tcPr>
          <w:p w14:paraId="4CAAB33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BA9541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23D88CB" w14:textId="77777777" w:rsidTr="00A46429">
        <w:trPr>
          <w:trHeight w:val="290"/>
        </w:trPr>
        <w:tc>
          <w:tcPr>
            <w:tcW w:w="3920" w:type="dxa"/>
            <w:noWrap/>
            <w:hideMark/>
          </w:tcPr>
          <w:p w14:paraId="4B8A7D9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Vitorio </w:t>
            </w:r>
            <w:proofErr w:type="spellStart"/>
            <w:r w:rsidRPr="00757D97">
              <w:rPr>
                <w:rFonts w:ascii="Tahoma" w:hAnsi="Tahoma" w:cs="Tahoma"/>
                <w:sz w:val="21"/>
                <w:szCs w:val="21"/>
              </w:rPr>
              <w:t>Bubniak</w:t>
            </w:r>
            <w:proofErr w:type="spellEnd"/>
          </w:p>
        </w:tc>
        <w:tc>
          <w:tcPr>
            <w:tcW w:w="1840" w:type="dxa"/>
            <w:noWrap/>
            <w:hideMark/>
          </w:tcPr>
          <w:p w14:paraId="1B02210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84748044934</w:t>
            </w:r>
          </w:p>
        </w:tc>
        <w:tc>
          <w:tcPr>
            <w:tcW w:w="2180" w:type="dxa"/>
            <w:noWrap/>
            <w:hideMark/>
          </w:tcPr>
          <w:p w14:paraId="3BB971A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54497C9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967B12C" w14:textId="77777777" w:rsidTr="00A46429">
        <w:trPr>
          <w:trHeight w:val="290"/>
        </w:trPr>
        <w:tc>
          <w:tcPr>
            <w:tcW w:w="3920" w:type="dxa"/>
            <w:noWrap/>
            <w:hideMark/>
          </w:tcPr>
          <w:p w14:paraId="2DB5A8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Ivan </w:t>
            </w:r>
            <w:proofErr w:type="spellStart"/>
            <w:r w:rsidRPr="00757D97">
              <w:rPr>
                <w:rFonts w:ascii="Tahoma" w:hAnsi="Tahoma" w:cs="Tahoma"/>
                <w:sz w:val="21"/>
                <w:szCs w:val="21"/>
              </w:rPr>
              <w:t>Petrica</w:t>
            </w:r>
            <w:proofErr w:type="spellEnd"/>
          </w:p>
        </w:tc>
        <w:tc>
          <w:tcPr>
            <w:tcW w:w="1840" w:type="dxa"/>
            <w:noWrap/>
            <w:hideMark/>
          </w:tcPr>
          <w:p w14:paraId="2D164D9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11928772927</w:t>
            </w:r>
          </w:p>
        </w:tc>
        <w:tc>
          <w:tcPr>
            <w:tcW w:w="2180" w:type="dxa"/>
            <w:noWrap/>
            <w:hideMark/>
          </w:tcPr>
          <w:p w14:paraId="4BAAB2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6E98725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D49EAC1" w14:textId="77777777" w:rsidTr="00A46429">
        <w:trPr>
          <w:trHeight w:val="290"/>
        </w:trPr>
        <w:tc>
          <w:tcPr>
            <w:tcW w:w="3920" w:type="dxa"/>
            <w:noWrap/>
            <w:hideMark/>
          </w:tcPr>
          <w:p w14:paraId="4A04D41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Marcio Jose </w:t>
            </w:r>
            <w:proofErr w:type="spellStart"/>
            <w:r w:rsidRPr="00757D97">
              <w:rPr>
                <w:rFonts w:ascii="Tahoma" w:hAnsi="Tahoma" w:cs="Tahoma"/>
                <w:sz w:val="21"/>
                <w:szCs w:val="21"/>
              </w:rPr>
              <w:t>Mazurek</w:t>
            </w:r>
            <w:proofErr w:type="spellEnd"/>
          </w:p>
        </w:tc>
        <w:tc>
          <w:tcPr>
            <w:tcW w:w="1840" w:type="dxa"/>
            <w:noWrap/>
            <w:hideMark/>
          </w:tcPr>
          <w:p w14:paraId="3649D19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05550020980</w:t>
            </w:r>
          </w:p>
        </w:tc>
        <w:tc>
          <w:tcPr>
            <w:tcW w:w="2180" w:type="dxa"/>
            <w:noWrap/>
            <w:hideMark/>
          </w:tcPr>
          <w:p w14:paraId="48FAA07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51EBC74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62B0A9D" w14:textId="77777777" w:rsidTr="00A46429">
        <w:trPr>
          <w:trHeight w:val="290"/>
        </w:trPr>
        <w:tc>
          <w:tcPr>
            <w:tcW w:w="3920" w:type="dxa"/>
            <w:noWrap/>
            <w:hideMark/>
          </w:tcPr>
          <w:p w14:paraId="77BFCB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Eliseu Joao </w:t>
            </w:r>
            <w:proofErr w:type="spellStart"/>
            <w:r w:rsidRPr="00757D97">
              <w:rPr>
                <w:rFonts w:ascii="Tahoma" w:hAnsi="Tahoma" w:cs="Tahoma"/>
                <w:sz w:val="21"/>
                <w:szCs w:val="21"/>
              </w:rPr>
              <w:t>Stepka</w:t>
            </w:r>
            <w:proofErr w:type="spellEnd"/>
          </w:p>
        </w:tc>
        <w:tc>
          <w:tcPr>
            <w:tcW w:w="1840" w:type="dxa"/>
            <w:noWrap/>
            <w:hideMark/>
          </w:tcPr>
          <w:p w14:paraId="13F946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50663429900</w:t>
            </w:r>
          </w:p>
        </w:tc>
        <w:tc>
          <w:tcPr>
            <w:tcW w:w="2180" w:type="dxa"/>
            <w:noWrap/>
            <w:hideMark/>
          </w:tcPr>
          <w:p w14:paraId="5D1AC7F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7759D9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7D13FFC" w14:textId="77777777" w:rsidTr="00A46429">
        <w:trPr>
          <w:trHeight w:val="290"/>
        </w:trPr>
        <w:tc>
          <w:tcPr>
            <w:tcW w:w="3920" w:type="dxa"/>
            <w:noWrap/>
            <w:hideMark/>
          </w:tcPr>
          <w:p w14:paraId="5C42E65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Julio</w:t>
            </w:r>
            <w:proofErr w:type="spellEnd"/>
            <w:r w:rsidRPr="00757D97">
              <w:rPr>
                <w:rFonts w:ascii="Tahoma" w:hAnsi="Tahoma" w:cs="Tahoma"/>
                <w:sz w:val="21"/>
                <w:szCs w:val="21"/>
              </w:rPr>
              <w:t xml:space="preserve"> Pereira </w:t>
            </w:r>
            <w:proofErr w:type="spellStart"/>
            <w:r w:rsidRPr="00757D97">
              <w:rPr>
                <w:rFonts w:ascii="Tahoma" w:hAnsi="Tahoma" w:cs="Tahoma"/>
                <w:sz w:val="21"/>
                <w:szCs w:val="21"/>
              </w:rPr>
              <w:t>Margotti</w:t>
            </w:r>
            <w:proofErr w:type="spellEnd"/>
          </w:p>
        </w:tc>
        <w:tc>
          <w:tcPr>
            <w:tcW w:w="1840" w:type="dxa"/>
            <w:noWrap/>
            <w:hideMark/>
          </w:tcPr>
          <w:p w14:paraId="0D8AEE5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03016216914</w:t>
            </w:r>
          </w:p>
        </w:tc>
        <w:tc>
          <w:tcPr>
            <w:tcW w:w="2180" w:type="dxa"/>
            <w:noWrap/>
            <w:hideMark/>
          </w:tcPr>
          <w:p w14:paraId="25E596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3.000 </w:t>
            </w:r>
          </w:p>
        </w:tc>
        <w:tc>
          <w:tcPr>
            <w:tcW w:w="2120" w:type="dxa"/>
            <w:noWrap/>
            <w:hideMark/>
          </w:tcPr>
          <w:p w14:paraId="73C7EC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B50F987" w14:textId="77777777" w:rsidTr="00A46429">
        <w:trPr>
          <w:trHeight w:val="290"/>
        </w:trPr>
        <w:tc>
          <w:tcPr>
            <w:tcW w:w="3920" w:type="dxa"/>
            <w:noWrap/>
            <w:hideMark/>
          </w:tcPr>
          <w:p w14:paraId="11908B2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Valdevino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Antocevicz</w:t>
            </w:r>
            <w:proofErr w:type="spellEnd"/>
          </w:p>
        </w:tc>
        <w:tc>
          <w:tcPr>
            <w:tcW w:w="1840" w:type="dxa"/>
            <w:noWrap/>
            <w:hideMark/>
          </w:tcPr>
          <w:p w14:paraId="713815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03152673990</w:t>
            </w:r>
          </w:p>
        </w:tc>
        <w:tc>
          <w:tcPr>
            <w:tcW w:w="2180" w:type="dxa"/>
            <w:noWrap/>
            <w:hideMark/>
          </w:tcPr>
          <w:p w14:paraId="0F8B01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62D332C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E2091A2" w14:textId="77777777" w:rsidTr="00A46429">
        <w:trPr>
          <w:trHeight w:val="290"/>
        </w:trPr>
        <w:tc>
          <w:tcPr>
            <w:tcW w:w="3920" w:type="dxa"/>
            <w:noWrap/>
            <w:hideMark/>
          </w:tcPr>
          <w:p w14:paraId="4C8191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Cirineu da Luz</w:t>
            </w:r>
          </w:p>
        </w:tc>
        <w:tc>
          <w:tcPr>
            <w:tcW w:w="1840" w:type="dxa"/>
            <w:noWrap/>
            <w:hideMark/>
          </w:tcPr>
          <w:p w14:paraId="21A768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04973776912</w:t>
            </w:r>
          </w:p>
        </w:tc>
        <w:tc>
          <w:tcPr>
            <w:tcW w:w="2180" w:type="dxa"/>
            <w:noWrap/>
            <w:hideMark/>
          </w:tcPr>
          <w:p w14:paraId="2E5B5ED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7.800 </w:t>
            </w:r>
          </w:p>
        </w:tc>
        <w:tc>
          <w:tcPr>
            <w:tcW w:w="2120" w:type="dxa"/>
            <w:noWrap/>
            <w:hideMark/>
          </w:tcPr>
          <w:p w14:paraId="0251907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263B3EC" w14:textId="77777777" w:rsidTr="00A46429">
        <w:trPr>
          <w:trHeight w:val="290"/>
        </w:trPr>
        <w:tc>
          <w:tcPr>
            <w:tcW w:w="3920" w:type="dxa"/>
            <w:noWrap/>
            <w:hideMark/>
          </w:tcPr>
          <w:p w14:paraId="127FAA4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Elio De Miranda</w:t>
            </w:r>
          </w:p>
        </w:tc>
        <w:tc>
          <w:tcPr>
            <w:tcW w:w="1840" w:type="dxa"/>
            <w:noWrap/>
            <w:hideMark/>
          </w:tcPr>
          <w:p w14:paraId="46B3452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03842491913</w:t>
            </w:r>
          </w:p>
        </w:tc>
        <w:tc>
          <w:tcPr>
            <w:tcW w:w="2180" w:type="dxa"/>
            <w:noWrap/>
            <w:hideMark/>
          </w:tcPr>
          <w:p w14:paraId="66708BD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6B2549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1BD9F99" w14:textId="77777777" w:rsidTr="00A46429">
        <w:trPr>
          <w:trHeight w:val="290"/>
        </w:trPr>
        <w:tc>
          <w:tcPr>
            <w:tcW w:w="3920" w:type="dxa"/>
            <w:noWrap/>
            <w:hideMark/>
          </w:tcPr>
          <w:p w14:paraId="45FA05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Joao </w:t>
            </w:r>
            <w:proofErr w:type="spellStart"/>
            <w:r w:rsidRPr="00757D97">
              <w:rPr>
                <w:rFonts w:ascii="Tahoma" w:hAnsi="Tahoma" w:cs="Tahoma"/>
                <w:sz w:val="21"/>
                <w:szCs w:val="21"/>
              </w:rPr>
              <w:t>Ilheu</w:t>
            </w:r>
            <w:proofErr w:type="spellEnd"/>
            <w:r w:rsidRPr="00757D97">
              <w:rPr>
                <w:rFonts w:ascii="Tahoma" w:hAnsi="Tahoma" w:cs="Tahoma"/>
                <w:sz w:val="21"/>
                <w:szCs w:val="21"/>
              </w:rPr>
              <w:t xml:space="preserve"> de Castro Neto</w:t>
            </w:r>
          </w:p>
        </w:tc>
        <w:tc>
          <w:tcPr>
            <w:tcW w:w="1840" w:type="dxa"/>
            <w:noWrap/>
            <w:hideMark/>
          </w:tcPr>
          <w:p w14:paraId="23AE21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04907673973</w:t>
            </w:r>
          </w:p>
        </w:tc>
        <w:tc>
          <w:tcPr>
            <w:tcW w:w="2180" w:type="dxa"/>
            <w:noWrap/>
            <w:hideMark/>
          </w:tcPr>
          <w:p w14:paraId="6A51B1B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6.600 </w:t>
            </w:r>
          </w:p>
        </w:tc>
        <w:tc>
          <w:tcPr>
            <w:tcW w:w="2120" w:type="dxa"/>
            <w:noWrap/>
            <w:hideMark/>
          </w:tcPr>
          <w:p w14:paraId="5B1BBA0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9FF84FF" w14:textId="77777777" w:rsidTr="00A46429">
        <w:trPr>
          <w:trHeight w:val="290"/>
        </w:trPr>
        <w:tc>
          <w:tcPr>
            <w:tcW w:w="3920" w:type="dxa"/>
            <w:noWrap/>
            <w:hideMark/>
          </w:tcPr>
          <w:p w14:paraId="72A09BB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Carlos Alexandre Lemos</w:t>
            </w:r>
          </w:p>
        </w:tc>
        <w:tc>
          <w:tcPr>
            <w:tcW w:w="1840" w:type="dxa"/>
            <w:noWrap/>
            <w:hideMark/>
          </w:tcPr>
          <w:p w14:paraId="168325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10159662923</w:t>
            </w:r>
          </w:p>
        </w:tc>
        <w:tc>
          <w:tcPr>
            <w:tcW w:w="2180" w:type="dxa"/>
            <w:noWrap/>
            <w:hideMark/>
          </w:tcPr>
          <w:p w14:paraId="4030847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0578E6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EBB3A27" w14:textId="77777777" w:rsidTr="00A46429">
        <w:trPr>
          <w:trHeight w:val="290"/>
        </w:trPr>
        <w:tc>
          <w:tcPr>
            <w:tcW w:w="3920" w:type="dxa"/>
            <w:noWrap/>
            <w:hideMark/>
          </w:tcPr>
          <w:p w14:paraId="3A9E1A9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Maria Alda </w:t>
            </w:r>
            <w:proofErr w:type="spellStart"/>
            <w:r w:rsidRPr="00757D97">
              <w:rPr>
                <w:rFonts w:ascii="Tahoma" w:hAnsi="Tahoma" w:cs="Tahoma"/>
                <w:sz w:val="21"/>
                <w:szCs w:val="21"/>
              </w:rPr>
              <w:t>Stanski</w:t>
            </w:r>
            <w:proofErr w:type="spellEnd"/>
          </w:p>
        </w:tc>
        <w:tc>
          <w:tcPr>
            <w:tcW w:w="1840" w:type="dxa"/>
            <w:noWrap/>
            <w:hideMark/>
          </w:tcPr>
          <w:p w14:paraId="5E6E87D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01750505975</w:t>
            </w:r>
          </w:p>
        </w:tc>
        <w:tc>
          <w:tcPr>
            <w:tcW w:w="2180" w:type="dxa"/>
            <w:noWrap/>
            <w:hideMark/>
          </w:tcPr>
          <w:p w14:paraId="515E28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11.000 </w:t>
            </w:r>
          </w:p>
        </w:tc>
        <w:tc>
          <w:tcPr>
            <w:tcW w:w="2120" w:type="dxa"/>
            <w:noWrap/>
            <w:hideMark/>
          </w:tcPr>
          <w:p w14:paraId="24410D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C41E4B2" w14:textId="77777777" w:rsidTr="00A46429">
        <w:trPr>
          <w:trHeight w:val="290"/>
        </w:trPr>
        <w:tc>
          <w:tcPr>
            <w:tcW w:w="3920" w:type="dxa"/>
            <w:noWrap/>
            <w:hideMark/>
          </w:tcPr>
          <w:p w14:paraId="1FB2CB5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Sandro Marcelo Carraro</w:t>
            </w:r>
          </w:p>
        </w:tc>
        <w:tc>
          <w:tcPr>
            <w:tcW w:w="1840" w:type="dxa"/>
            <w:noWrap/>
            <w:hideMark/>
          </w:tcPr>
          <w:p w14:paraId="293005C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03485034908</w:t>
            </w:r>
          </w:p>
        </w:tc>
        <w:tc>
          <w:tcPr>
            <w:tcW w:w="2180" w:type="dxa"/>
            <w:noWrap/>
            <w:hideMark/>
          </w:tcPr>
          <w:p w14:paraId="325B559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3.000 </w:t>
            </w:r>
          </w:p>
        </w:tc>
        <w:tc>
          <w:tcPr>
            <w:tcW w:w="2120" w:type="dxa"/>
            <w:noWrap/>
            <w:hideMark/>
          </w:tcPr>
          <w:p w14:paraId="74EFBD6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8AEE88F" w14:textId="77777777" w:rsidTr="00A46429">
        <w:trPr>
          <w:trHeight w:val="290"/>
        </w:trPr>
        <w:tc>
          <w:tcPr>
            <w:tcW w:w="3920" w:type="dxa"/>
            <w:noWrap/>
            <w:hideMark/>
          </w:tcPr>
          <w:p w14:paraId="76EF573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Adriana Aparecida B Morais</w:t>
            </w:r>
          </w:p>
        </w:tc>
        <w:tc>
          <w:tcPr>
            <w:tcW w:w="1840" w:type="dxa"/>
            <w:noWrap/>
            <w:hideMark/>
          </w:tcPr>
          <w:p w14:paraId="56F15E3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05095695952</w:t>
            </w:r>
          </w:p>
        </w:tc>
        <w:tc>
          <w:tcPr>
            <w:tcW w:w="2180" w:type="dxa"/>
            <w:noWrap/>
            <w:hideMark/>
          </w:tcPr>
          <w:p w14:paraId="04B8A62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3AC9BEF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8631255" w14:textId="77777777" w:rsidTr="00A46429">
        <w:trPr>
          <w:trHeight w:val="290"/>
        </w:trPr>
        <w:tc>
          <w:tcPr>
            <w:tcW w:w="3920" w:type="dxa"/>
            <w:noWrap/>
            <w:hideMark/>
          </w:tcPr>
          <w:p w14:paraId="191C9A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Julio</w:t>
            </w:r>
            <w:proofErr w:type="spellEnd"/>
            <w:r w:rsidRPr="00757D97">
              <w:rPr>
                <w:rFonts w:ascii="Tahoma" w:hAnsi="Tahoma" w:cs="Tahoma"/>
                <w:sz w:val="21"/>
                <w:szCs w:val="21"/>
              </w:rPr>
              <w:t xml:space="preserve"> Cesar </w:t>
            </w:r>
            <w:proofErr w:type="spellStart"/>
            <w:r w:rsidRPr="00757D97">
              <w:rPr>
                <w:rFonts w:ascii="Tahoma" w:hAnsi="Tahoma" w:cs="Tahoma"/>
                <w:sz w:val="21"/>
                <w:szCs w:val="21"/>
              </w:rPr>
              <w:t>Kuligoski</w:t>
            </w:r>
            <w:proofErr w:type="spellEnd"/>
          </w:p>
        </w:tc>
        <w:tc>
          <w:tcPr>
            <w:tcW w:w="1840" w:type="dxa"/>
            <w:noWrap/>
            <w:hideMark/>
          </w:tcPr>
          <w:p w14:paraId="797156C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05724658909</w:t>
            </w:r>
          </w:p>
        </w:tc>
        <w:tc>
          <w:tcPr>
            <w:tcW w:w="2180" w:type="dxa"/>
            <w:noWrap/>
            <w:hideMark/>
          </w:tcPr>
          <w:p w14:paraId="0C1B363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0AFA88E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AB5FD74" w14:textId="77777777" w:rsidTr="00A46429">
        <w:trPr>
          <w:trHeight w:val="290"/>
        </w:trPr>
        <w:tc>
          <w:tcPr>
            <w:tcW w:w="3920" w:type="dxa"/>
            <w:noWrap/>
            <w:hideMark/>
          </w:tcPr>
          <w:p w14:paraId="1BC32FD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Adriano </w:t>
            </w:r>
            <w:proofErr w:type="spellStart"/>
            <w:r w:rsidRPr="00757D97">
              <w:rPr>
                <w:rFonts w:ascii="Tahoma" w:hAnsi="Tahoma" w:cs="Tahoma"/>
                <w:sz w:val="21"/>
                <w:szCs w:val="21"/>
              </w:rPr>
              <w:t>Antikevis</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Msrtins</w:t>
            </w:r>
            <w:proofErr w:type="spellEnd"/>
          </w:p>
        </w:tc>
        <w:tc>
          <w:tcPr>
            <w:tcW w:w="1840" w:type="dxa"/>
            <w:noWrap/>
            <w:hideMark/>
          </w:tcPr>
          <w:p w14:paraId="2A0FAA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09413490988</w:t>
            </w:r>
          </w:p>
        </w:tc>
        <w:tc>
          <w:tcPr>
            <w:tcW w:w="2180" w:type="dxa"/>
            <w:noWrap/>
            <w:hideMark/>
          </w:tcPr>
          <w:p w14:paraId="3608A34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2.400 </w:t>
            </w:r>
          </w:p>
        </w:tc>
        <w:tc>
          <w:tcPr>
            <w:tcW w:w="2120" w:type="dxa"/>
            <w:noWrap/>
            <w:hideMark/>
          </w:tcPr>
          <w:p w14:paraId="046BE82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B705072" w14:textId="77777777" w:rsidTr="00A46429">
        <w:trPr>
          <w:trHeight w:val="290"/>
        </w:trPr>
        <w:tc>
          <w:tcPr>
            <w:tcW w:w="3920" w:type="dxa"/>
            <w:noWrap/>
            <w:hideMark/>
          </w:tcPr>
          <w:p w14:paraId="72C92A7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Leonel </w:t>
            </w:r>
            <w:proofErr w:type="spellStart"/>
            <w:r w:rsidRPr="00757D97">
              <w:rPr>
                <w:rFonts w:ascii="Tahoma" w:hAnsi="Tahoma" w:cs="Tahoma"/>
                <w:sz w:val="21"/>
                <w:szCs w:val="21"/>
              </w:rPr>
              <w:t>Brunnquell</w:t>
            </w:r>
            <w:proofErr w:type="spellEnd"/>
          </w:p>
        </w:tc>
        <w:tc>
          <w:tcPr>
            <w:tcW w:w="1840" w:type="dxa"/>
            <w:noWrap/>
            <w:hideMark/>
          </w:tcPr>
          <w:p w14:paraId="2A6E596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96451513920</w:t>
            </w:r>
          </w:p>
        </w:tc>
        <w:tc>
          <w:tcPr>
            <w:tcW w:w="2180" w:type="dxa"/>
            <w:noWrap/>
            <w:hideMark/>
          </w:tcPr>
          <w:p w14:paraId="6669170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68A5CB2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31066DC" w14:textId="77777777" w:rsidTr="00A46429">
        <w:trPr>
          <w:trHeight w:val="290"/>
        </w:trPr>
        <w:tc>
          <w:tcPr>
            <w:tcW w:w="3920" w:type="dxa"/>
            <w:noWrap/>
            <w:hideMark/>
          </w:tcPr>
          <w:p w14:paraId="5ECAE9B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Amauri </w:t>
            </w:r>
            <w:proofErr w:type="spellStart"/>
            <w:r w:rsidRPr="00757D97">
              <w:rPr>
                <w:rFonts w:ascii="Tahoma" w:hAnsi="Tahoma" w:cs="Tahoma"/>
                <w:sz w:val="21"/>
                <w:szCs w:val="21"/>
              </w:rPr>
              <w:t>Toporowicz</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Wisniewski</w:t>
            </w:r>
            <w:proofErr w:type="spellEnd"/>
          </w:p>
        </w:tc>
        <w:tc>
          <w:tcPr>
            <w:tcW w:w="1840" w:type="dxa"/>
            <w:noWrap/>
            <w:hideMark/>
          </w:tcPr>
          <w:p w14:paraId="297637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01760209937</w:t>
            </w:r>
          </w:p>
        </w:tc>
        <w:tc>
          <w:tcPr>
            <w:tcW w:w="2180" w:type="dxa"/>
            <w:noWrap/>
            <w:hideMark/>
          </w:tcPr>
          <w:p w14:paraId="37383D4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39415A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CEC52F9" w14:textId="77777777" w:rsidTr="00A46429">
        <w:trPr>
          <w:trHeight w:val="290"/>
        </w:trPr>
        <w:tc>
          <w:tcPr>
            <w:tcW w:w="3920" w:type="dxa"/>
            <w:noWrap/>
            <w:hideMark/>
          </w:tcPr>
          <w:p w14:paraId="0746FE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Crislei</w:t>
            </w:r>
            <w:proofErr w:type="spellEnd"/>
            <w:r w:rsidRPr="00757D97">
              <w:rPr>
                <w:rFonts w:ascii="Tahoma" w:hAnsi="Tahoma" w:cs="Tahoma"/>
                <w:sz w:val="21"/>
                <w:szCs w:val="21"/>
              </w:rPr>
              <w:t xml:space="preserve"> Aparecida </w:t>
            </w:r>
            <w:proofErr w:type="spellStart"/>
            <w:r w:rsidRPr="00757D97">
              <w:rPr>
                <w:rFonts w:ascii="Tahoma" w:hAnsi="Tahoma" w:cs="Tahoma"/>
                <w:sz w:val="21"/>
                <w:szCs w:val="21"/>
              </w:rPr>
              <w:t>Iavorski</w:t>
            </w:r>
            <w:proofErr w:type="spellEnd"/>
          </w:p>
        </w:tc>
        <w:tc>
          <w:tcPr>
            <w:tcW w:w="1840" w:type="dxa"/>
            <w:noWrap/>
            <w:hideMark/>
          </w:tcPr>
          <w:p w14:paraId="498C594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11272529924</w:t>
            </w:r>
          </w:p>
        </w:tc>
        <w:tc>
          <w:tcPr>
            <w:tcW w:w="2180" w:type="dxa"/>
            <w:noWrap/>
            <w:hideMark/>
          </w:tcPr>
          <w:p w14:paraId="28494FC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1F87845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3CCDB2B" w14:textId="77777777" w:rsidTr="00A46429">
        <w:trPr>
          <w:trHeight w:val="290"/>
        </w:trPr>
        <w:tc>
          <w:tcPr>
            <w:tcW w:w="3920" w:type="dxa"/>
            <w:noWrap/>
            <w:hideMark/>
          </w:tcPr>
          <w:p w14:paraId="0137E6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Maria Daniele Moreira</w:t>
            </w:r>
          </w:p>
        </w:tc>
        <w:tc>
          <w:tcPr>
            <w:tcW w:w="1840" w:type="dxa"/>
            <w:noWrap/>
            <w:hideMark/>
          </w:tcPr>
          <w:p w14:paraId="589B90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06601498939</w:t>
            </w:r>
          </w:p>
        </w:tc>
        <w:tc>
          <w:tcPr>
            <w:tcW w:w="2180" w:type="dxa"/>
            <w:noWrap/>
            <w:hideMark/>
          </w:tcPr>
          <w:p w14:paraId="630A9A5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28CFB7D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8C10371" w14:textId="77777777" w:rsidTr="00A46429">
        <w:trPr>
          <w:trHeight w:val="290"/>
        </w:trPr>
        <w:tc>
          <w:tcPr>
            <w:tcW w:w="3920" w:type="dxa"/>
            <w:noWrap/>
            <w:hideMark/>
          </w:tcPr>
          <w:p w14:paraId="2500EA9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Marinez</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Levandovski</w:t>
            </w:r>
            <w:proofErr w:type="spellEnd"/>
          </w:p>
        </w:tc>
        <w:tc>
          <w:tcPr>
            <w:tcW w:w="1840" w:type="dxa"/>
            <w:noWrap/>
            <w:hideMark/>
          </w:tcPr>
          <w:p w14:paraId="2F33B6B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08812657990</w:t>
            </w:r>
          </w:p>
        </w:tc>
        <w:tc>
          <w:tcPr>
            <w:tcW w:w="2180" w:type="dxa"/>
            <w:noWrap/>
            <w:hideMark/>
          </w:tcPr>
          <w:p w14:paraId="6DF620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16370B8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716774E" w14:textId="77777777" w:rsidTr="00A46429">
        <w:trPr>
          <w:trHeight w:val="290"/>
        </w:trPr>
        <w:tc>
          <w:tcPr>
            <w:tcW w:w="3920" w:type="dxa"/>
            <w:noWrap/>
            <w:hideMark/>
          </w:tcPr>
          <w:p w14:paraId="7FADED0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Roberson</w:t>
            </w:r>
            <w:proofErr w:type="spellEnd"/>
            <w:r w:rsidRPr="00757D97">
              <w:rPr>
                <w:rFonts w:ascii="Tahoma" w:hAnsi="Tahoma" w:cs="Tahoma"/>
                <w:sz w:val="21"/>
                <w:szCs w:val="21"/>
              </w:rPr>
              <w:t xml:space="preserve"> Festa</w:t>
            </w:r>
          </w:p>
        </w:tc>
        <w:tc>
          <w:tcPr>
            <w:tcW w:w="1840" w:type="dxa"/>
            <w:noWrap/>
            <w:hideMark/>
          </w:tcPr>
          <w:p w14:paraId="4E6A08D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03468702914</w:t>
            </w:r>
          </w:p>
        </w:tc>
        <w:tc>
          <w:tcPr>
            <w:tcW w:w="2180" w:type="dxa"/>
            <w:noWrap/>
            <w:hideMark/>
          </w:tcPr>
          <w:p w14:paraId="54E30DD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25966E6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F107B1F" w14:textId="77777777" w:rsidTr="00A46429">
        <w:trPr>
          <w:trHeight w:val="290"/>
        </w:trPr>
        <w:tc>
          <w:tcPr>
            <w:tcW w:w="3920" w:type="dxa"/>
            <w:noWrap/>
            <w:hideMark/>
          </w:tcPr>
          <w:p w14:paraId="53EBB7E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Wilson </w:t>
            </w:r>
            <w:proofErr w:type="spellStart"/>
            <w:r w:rsidRPr="00757D97">
              <w:rPr>
                <w:rFonts w:ascii="Tahoma" w:hAnsi="Tahoma" w:cs="Tahoma"/>
                <w:sz w:val="21"/>
                <w:szCs w:val="21"/>
              </w:rPr>
              <w:t>Wenglareck</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Riske</w:t>
            </w:r>
            <w:proofErr w:type="spellEnd"/>
          </w:p>
        </w:tc>
        <w:tc>
          <w:tcPr>
            <w:tcW w:w="1840" w:type="dxa"/>
            <w:noWrap/>
            <w:hideMark/>
          </w:tcPr>
          <w:p w14:paraId="14FB57E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03860412965</w:t>
            </w:r>
          </w:p>
        </w:tc>
        <w:tc>
          <w:tcPr>
            <w:tcW w:w="2180" w:type="dxa"/>
            <w:noWrap/>
            <w:hideMark/>
          </w:tcPr>
          <w:p w14:paraId="09685F9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0426C99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A06F380" w14:textId="77777777" w:rsidTr="00A46429">
        <w:trPr>
          <w:trHeight w:val="290"/>
        </w:trPr>
        <w:tc>
          <w:tcPr>
            <w:tcW w:w="3920" w:type="dxa"/>
            <w:noWrap/>
            <w:hideMark/>
          </w:tcPr>
          <w:p w14:paraId="1650493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Gerson </w:t>
            </w:r>
            <w:proofErr w:type="spellStart"/>
            <w:r w:rsidRPr="00757D97">
              <w:rPr>
                <w:rFonts w:ascii="Tahoma" w:hAnsi="Tahoma" w:cs="Tahoma"/>
                <w:sz w:val="21"/>
                <w:szCs w:val="21"/>
              </w:rPr>
              <w:t>Wenglareck</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Riske</w:t>
            </w:r>
            <w:proofErr w:type="spellEnd"/>
          </w:p>
        </w:tc>
        <w:tc>
          <w:tcPr>
            <w:tcW w:w="1840" w:type="dxa"/>
            <w:noWrap/>
            <w:hideMark/>
          </w:tcPr>
          <w:p w14:paraId="2115FE4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07282097992</w:t>
            </w:r>
          </w:p>
        </w:tc>
        <w:tc>
          <w:tcPr>
            <w:tcW w:w="2180" w:type="dxa"/>
            <w:noWrap/>
            <w:hideMark/>
          </w:tcPr>
          <w:p w14:paraId="63C9ADB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4B19DB8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C116B78" w14:textId="77777777" w:rsidTr="00A46429">
        <w:trPr>
          <w:trHeight w:val="290"/>
        </w:trPr>
        <w:tc>
          <w:tcPr>
            <w:tcW w:w="3920" w:type="dxa"/>
            <w:noWrap/>
            <w:hideMark/>
          </w:tcPr>
          <w:p w14:paraId="37B8573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Meroslau</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Pacholok</w:t>
            </w:r>
            <w:proofErr w:type="spellEnd"/>
          </w:p>
        </w:tc>
        <w:tc>
          <w:tcPr>
            <w:tcW w:w="1840" w:type="dxa"/>
            <w:noWrap/>
            <w:hideMark/>
          </w:tcPr>
          <w:p w14:paraId="35F660B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07644720979</w:t>
            </w:r>
          </w:p>
        </w:tc>
        <w:tc>
          <w:tcPr>
            <w:tcW w:w="2180" w:type="dxa"/>
            <w:noWrap/>
            <w:hideMark/>
          </w:tcPr>
          <w:p w14:paraId="47E881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DC4A59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3CF105F" w14:textId="77777777" w:rsidTr="00A46429">
        <w:trPr>
          <w:trHeight w:val="290"/>
        </w:trPr>
        <w:tc>
          <w:tcPr>
            <w:tcW w:w="3920" w:type="dxa"/>
            <w:noWrap/>
            <w:hideMark/>
          </w:tcPr>
          <w:p w14:paraId="0354BDB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Antonio Cesar Pedroso</w:t>
            </w:r>
          </w:p>
        </w:tc>
        <w:tc>
          <w:tcPr>
            <w:tcW w:w="1840" w:type="dxa"/>
            <w:noWrap/>
            <w:hideMark/>
          </w:tcPr>
          <w:p w14:paraId="64FF47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77939468987</w:t>
            </w:r>
          </w:p>
        </w:tc>
        <w:tc>
          <w:tcPr>
            <w:tcW w:w="2180" w:type="dxa"/>
            <w:noWrap/>
            <w:hideMark/>
          </w:tcPr>
          <w:p w14:paraId="3078757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183F69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CFAD13E" w14:textId="77777777" w:rsidTr="00A46429">
        <w:trPr>
          <w:trHeight w:val="290"/>
        </w:trPr>
        <w:tc>
          <w:tcPr>
            <w:tcW w:w="3920" w:type="dxa"/>
            <w:noWrap/>
            <w:hideMark/>
          </w:tcPr>
          <w:p w14:paraId="49B3E89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Elisiane dos Reis Gatto</w:t>
            </w:r>
          </w:p>
        </w:tc>
        <w:tc>
          <w:tcPr>
            <w:tcW w:w="1840" w:type="dxa"/>
            <w:noWrap/>
            <w:hideMark/>
          </w:tcPr>
          <w:p w14:paraId="15EF187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10284490970</w:t>
            </w:r>
          </w:p>
        </w:tc>
        <w:tc>
          <w:tcPr>
            <w:tcW w:w="2180" w:type="dxa"/>
            <w:noWrap/>
            <w:hideMark/>
          </w:tcPr>
          <w:p w14:paraId="108B44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9C6717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2DB34E2" w14:textId="77777777" w:rsidTr="00A46429">
        <w:trPr>
          <w:trHeight w:val="290"/>
        </w:trPr>
        <w:tc>
          <w:tcPr>
            <w:tcW w:w="3920" w:type="dxa"/>
            <w:noWrap/>
            <w:hideMark/>
          </w:tcPr>
          <w:p w14:paraId="1D3A258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Alana Paula </w:t>
            </w:r>
            <w:proofErr w:type="spellStart"/>
            <w:r w:rsidRPr="00757D97">
              <w:rPr>
                <w:rFonts w:ascii="Tahoma" w:hAnsi="Tahoma" w:cs="Tahoma"/>
                <w:sz w:val="21"/>
                <w:szCs w:val="21"/>
              </w:rPr>
              <w:t>Eidam</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Wendler</w:t>
            </w:r>
            <w:proofErr w:type="spellEnd"/>
          </w:p>
        </w:tc>
        <w:tc>
          <w:tcPr>
            <w:tcW w:w="1840" w:type="dxa"/>
            <w:noWrap/>
            <w:hideMark/>
          </w:tcPr>
          <w:p w14:paraId="5ABE2BA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09284103908</w:t>
            </w:r>
          </w:p>
        </w:tc>
        <w:tc>
          <w:tcPr>
            <w:tcW w:w="2180" w:type="dxa"/>
            <w:noWrap/>
            <w:hideMark/>
          </w:tcPr>
          <w:p w14:paraId="4C9E1C7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11.000 </w:t>
            </w:r>
          </w:p>
        </w:tc>
        <w:tc>
          <w:tcPr>
            <w:tcW w:w="2120" w:type="dxa"/>
            <w:noWrap/>
            <w:hideMark/>
          </w:tcPr>
          <w:p w14:paraId="68B780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57CE2F9" w14:textId="77777777" w:rsidTr="00A46429">
        <w:trPr>
          <w:trHeight w:val="290"/>
        </w:trPr>
        <w:tc>
          <w:tcPr>
            <w:tcW w:w="3920" w:type="dxa"/>
            <w:noWrap/>
            <w:hideMark/>
          </w:tcPr>
          <w:p w14:paraId="0E88A1F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Gerson Luiz Ferreira</w:t>
            </w:r>
          </w:p>
        </w:tc>
        <w:tc>
          <w:tcPr>
            <w:tcW w:w="1840" w:type="dxa"/>
            <w:noWrap/>
            <w:hideMark/>
          </w:tcPr>
          <w:p w14:paraId="2AB933E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06060035922</w:t>
            </w:r>
          </w:p>
        </w:tc>
        <w:tc>
          <w:tcPr>
            <w:tcW w:w="2180" w:type="dxa"/>
            <w:noWrap/>
            <w:hideMark/>
          </w:tcPr>
          <w:p w14:paraId="1E08015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34289F8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77AE146" w14:textId="77777777" w:rsidTr="00A46429">
        <w:trPr>
          <w:trHeight w:val="290"/>
        </w:trPr>
        <w:tc>
          <w:tcPr>
            <w:tcW w:w="3920" w:type="dxa"/>
            <w:noWrap/>
            <w:hideMark/>
          </w:tcPr>
          <w:p w14:paraId="731C37A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Sergio de Souza </w:t>
            </w:r>
            <w:proofErr w:type="spellStart"/>
            <w:r w:rsidRPr="00757D97">
              <w:rPr>
                <w:rFonts w:ascii="Tahoma" w:hAnsi="Tahoma" w:cs="Tahoma"/>
                <w:sz w:val="21"/>
                <w:szCs w:val="21"/>
              </w:rPr>
              <w:t>Truchynski</w:t>
            </w:r>
            <w:proofErr w:type="spellEnd"/>
          </w:p>
        </w:tc>
        <w:tc>
          <w:tcPr>
            <w:tcW w:w="1840" w:type="dxa"/>
            <w:noWrap/>
            <w:hideMark/>
          </w:tcPr>
          <w:p w14:paraId="1C8F1F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04427766919</w:t>
            </w:r>
          </w:p>
        </w:tc>
        <w:tc>
          <w:tcPr>
            <w:tcW w:w="2180" w:type="dxa"/>
            <w:noWrap/>
            <w:hideMark/>
          </w:tcPr>
          <w:p w14:paraId="39AA611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585BDE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EB27E5D" w14:textId="77777777" w:rsidTr="00A46429">
        <w:trPr>
          <w:trHeight w:val="290"/>
        </w:trPr>
        <w:tc>
          <w:tcPr>
            <w:tcW w:w="3920" w:type="dxa"/>
            <w:noWrap/>
            <w:hideMark/>
          </w:tcPr>
          <w:p w14:paraId="2021246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Vilson </w:t>
            </w: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Denke</w:t>
            </w:r>
            <w:proofErr w:type="spellEnd"/>
          </w:p>
        </w:tc>
        <w:tc>
          <w:tcPr>
            <w:tcW w:w="1840" w:type="dxa"/>
            <w:noWrap/>
            <w:hideMark/>
          </w:tcPr>
          <w:p w14:paraId="327D70E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66462355972</w:t>
            </w:r>
          </w:p>
        </w:tc>
        <w:tc>
          <w:tcPr>
            <w:tcW w:w="2180" w:type="dxa"/>
            <w:noWrap/>
            <w:hideMark/>
          </w:tcPr>
          <w:p w14:paraId="116256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49EE4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15728C5" w14:textId="77777777" w:rsidTr="00A46429">
        <w:trPr>
          <w:trHeight w:val="290"/>
        </w:trPr>
        <w:tc>
          <w:tcPr>
            <w:tcW w:w="3920" w:type="dxa"/>
            <w:noWrap/>
            <w:hideMark/>
          </w:tcPr>
          <w:p w14:paraId="00A695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Jucelio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Cochimanski</w:t>
            </w:r>
            <w:proofErr w:type="spellEnd"/>
          </w:p>
        </w:tc>
        <w:tc>
          <w:tcPr>
            <w:tcW w:w="1840" w:type="dxa"/>
            <w:noWrap/>
            <w:hideMark/>
          </w:tcPr>
          <w:p w14:paraId="11CC743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03673352989</w:t>
            </w:r>
          </w:p>
        </w:tc>
        <w:tc>
          <w:tcPr>
            <w:tcW w:w="2180" w:type="dxa"/>
            <w:noWrap/>
            <w:hideMark/>
          </w:tcPr>
          <w:p w14:paraId="6B925C8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8F4C5D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6254DF2" w14:textId="77777777" w:rsidTr="00A46429">
        <w:trPr>
          <w:trHeight w:val="290"/>
        </w:trPr>
        <w:tc>
          <w:tcPr>
            <w:tcW w:w="3920" w:type="dxa"/>
            <w:noWrap/>
            <w:hideMark/>
          </w:tcPr>
          <w:p w14:paraId="57C3C89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Elaine de Fatima W </w:t>
            </w:r>
            <w:proofErr w:type="spellStart"/>
            <w:r w:rsidRPr="00757D97">
              <w:rPr>
                <w:rFonts w:ascii="Tahoma" w:hAnsi="Tahoma" w:cs="Tahoma"/>
                <w:sz w:val="21"/>
                <w:szCs w:val="21"/>
              </w:rPr>
              <w:t>Neck</w:t>
            </w:r>
            <w:proofErr w:type="spellEnd"/>
          </w:p>
        </w:tc>
        <w:tc>
          <w:tcPr>
            <w:tcW w:w="1840" w:type="dxa"/>
            <w:noWrap/>
            <w:hideMark/>
          </w:tcPr>
          <w:p w14:paraId="0CF3E79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06817065976</w:t>
            </w:r>
          </w:p>
        </w:tc>
        <w:tc>
          <w:tcPr>
            <w:tcW w:w="2180" w:type="dxa"/>
            <w:noWrap/>
            <w:hideMark/>
          </w:tcPr>
          <w:p w14:paraId="0409047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68FD3D4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C4F9ED8" w14:textId="77777777" w:rsidTr="00A46429">
        <w:trPr>
          <w:trHeight w:val="290"/>
        </w:trPr>
        <w:tc>
          <w:tcPr>
            <w:tcW w:w="3920" w:type="dxa"/>
            <w:noWrap/>
            <w:hideMark/>
          </w:tcPr>
          <w:p w14:paraId="702C25B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Luzia </w:t>
            </w:r>
            <w:proofErr w:type="spellStart"/>
            <w:r w:rsidRPr="00757D97">
              <w:rPr>
                <w:rFonts w:ascii="Tahoma" w:hAnsi="Tahoma" w:cs="Tahoma"/>
                <w:sz w:val="21"/>
                <w:szCs w:val="21"/>
              </w:rPr>
              <w:t>Andreski</w:t>
            </w:r>
            <w:proofErr w:type="spellEnd"/>
          </w:p>
        </w:tc>
        <w:tc>
          <w:tcPr>
            <w:tcW w:w="1840" w:type="dxa"/>
            <w:noWrap/>
            <w:hideMark/>
          </w:tcPr>
          <w:p w14:paraId="68B0A1E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09192977901</w:t>
            </w:r>
          </w:p>
        </w:tc>
        <w:tc>
          <w:tcPr>
            <w:tcW w:w="2180" w:type="dxa"/>
            <w:noWrap/>
            <w:hideMark/>
          </w:tcPr>
          <w:p w14:paraId="5B40A1B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5987DDA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F0A21D8" w14:textId="77777777" w:rsidTr="00A46429">
        <w:trPr>
          <w:trHeight w:val="290"/>
        </w:trPr>
        <w:tc>
          <w:tcPr>
            <w:tcW w:w="3920" w:type="dxa"/>
            <w:noWrap/>
            <w:hideMark/>
          </w:tcPr>
          <w:p w14:paraId="258DA76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Nelson Irineu Ferraz </w:t>
            </w:r>
            <w:proofErr w:type="spellStart"/>
            <w:r w:rsidRPr="00757D97">
              <w:rPr>
                <w:rFonts w:ascii="Tahoma" w:hAnsi="Tahoma" w:cs="Tahoma"/>
                <w:sz w:val="21"/>
                <w:szCs w:val="21"/>
              </w:rPr>
              <w:t>Chul</w:t>
            </w:r>
            <w:proofErr w:type="spellEnd"/>
          </w:p>
        </w:tc>
        <w:tc>
          <w:tcPr>
            <w:tcW w:w="1840" w:type="dxa"/>
            <w:noWrap/>
            <w:hideMark/>
          </w:tcPr>
          <w:p w14:paraId="465ADEB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68471955920</w:t>
            </w:r>
          </w:p>
        </w:tc>
        <w:tc>
          <w:tcPr>
            <w:tcW w:w="2180" w:type="dxa"/>
            <w:noWrap/>
            <w:hideMark/>
          </w:tcPr>
          <w:p w14:paraId="271F38A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73CDF3A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03EA726" w14:textId="77777777" w:rsidTr="00A46429">
        <w:trPr>
          <w:trHeight w:val="290"/>
        </w:trPr>
        <w:tc>
          <w:tcPr>
            <w:tcW w:w="3920" w:type="dxa"/>
            <w:noWrap/>
            <w:hideMark/>
          </w:tcPr>
          <w:p w14:paraId="02C127D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Adilson Miguel </w:t>
            </w:r>
            <w:proofErr w:type="spellStart"/>
            <w:r w:rsidRPr="00757D97">
              <w:rPr>
                <w:rFonts w:ascii="Tahoma" w:hAnsi="Tahoma" w:cs="Tahoma"/>
                <w:sz w:val="21"/>
                <w:szCs w:val="21"/>
              </w:rPr>
              <w:t>Sobczak</w:t>
            </w:r>
            <w:proofErr w:type="spellEnd"/>
          </w:p>
        </w:tc>
        <w:tc>
          <w:tcPr>
            <w:tcW w:w="1840" w:type="dxa"/>
            <w:noWrap/>
            <w:hideMark/>
          </w:tcPr>
          <w:p w14:paraId="472180A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02595152998</w:t>
            </w:r>
          </w:p>
        </w:tc>
        <w:tc>
          <w:tcPr>
            <w:tcW w:w="2180" w:type="dxa"/>
            <w:noWrap/>
            <w:hideMark/>
          </w:tcPr>
          <w:p w14:paraId="6B51469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280DB0A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4C49AE5" w14:textId="77777777" w:rsidTr="00A46429">
        <w:trPr>
          <w:trHeight w:val="290"/>
        </w:trPr>
        <w:tc>
          <w:tcPr>
            <w:tcW w:w="3920" w:type="dxa"/>
            <w:noWrap/>
            <w:hideMark/>
          </w:tcPr>
          <w:p w14:paraId="6E9F244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Adriano </w:t>
            </w:r>
            <w:proofErr w:type="spellStart"/>
            <w:r w:rsidRPr="00757D97">
              <w:rPr>
                <w:rFonts w:ascii="Tahoma" w:hAnsi="Tahoma" w:cs="Tahoma"/>
                <w:sz w:val="21"/>
                <w:szCs w:val="21"/>
              </w:rPr>
              <w:t>Luby</w:t>
            </w:r>
            <w:proofErr w:type="spellEnd"/>
          </w:p>
        </w:tc>
        <w:tc>
          <w:tcPr>
            <w:tcW w:w="1840" w:type="dxa"/>
            <w:noWrap/>
            <w:hideMark/>
          </w:tcPr>
          <w:p w14:paraId="6A3FE9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09732935944</w:t>
            </w:r>
          </w:p>
        </w:tc>
        <w:tc>
          <w:tcPr>
            <w:tcW w:w="2180" w:type="dxa"/>
            <w:noWrap/>
            <w:hideMark/>
          </w:tcPr>
          <w:p w14:paraId="30E5EE4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7FF353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90A82B6" w14:textId="77777777" w:rsidTr="00A46429">
        <w:trPr>
          <w:trHeight w:val="290"/>
        </w:trPr>
        <w:tc>
          <w:tcPr>
            <w:tcW w:w="3920" w:type="dxa"/>
            <w:noWrap/>
            <w:hideMark/>
          </w:tcPr>
          <w:p w14:paraId="7576FF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Maria Izabel R </w:t>
            </w:r>
            <w:proofErr w:type="spellStart"/>
            <w:r w:rsidRPr="00757D97">
              <w:rPr>
                <w:rFonts w:ascii="Tahoma" w:hAnsi="Tahoma" w:cs="Tahoma"/>
                <w:sz w:val="21"/>
                <w:szCs w:val="21"/>
              </w:rPr>
              <w:t>Kuznik</w:t>
            </w:r>
            <w:proofErr w:type="spellEnd"/>
          </w:p>
        </w:tc>
        <w:tc>
          <w:tcPr>
            <w:tcW w:w="1840" w:type="dxa"/>
            <w:noWrap/>
            <w:hideMark/>
          </w:tcPr>
          <w:p w14:paraId="71463FC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06089042951</w:t>
            </w:r>
          </w:p>
        </w:tc>
        <w:tc>
          <w:tcPr>
            <w:tcW w:w="2180" w:type="dxa"/>
            <w:noWrap/>
            <w:hideMark/>
          </w:tcPr>
          <w:p w14:paraId="2F08C2B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7E233DE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53021DC" w14:textId="77777777" w:rsidTr="00A46429">
        <w:trPr>
          <w:trHeight w:val="290"/>
        </w:trPr>
        <w:tc>
          <w:tcPr>
            <w:tcW w:w="3920" w:type="dxa"/>
            <w:noWrap/>
            <w:hideMark/>
          </w:tcPr>
          <w:p w14:paraId="1345582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Estanislau</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Kuznik</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Kuroski</w:t>
            </w:r>
            <w:proofErr w:type="spellEnd"/>
          </w:p>
        </w:tc>
        <w:tc>
          <w:tcPr>
            <w:tcW w:w="1840" w:type="dxa"/>
            <w:noWrap/>
            <w:hideMark/>
          </w:tcPr>
          <w:p w14:paraId="6653E0C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01825099901</w:t>
            </w:r>
          </w:p>
        </w:tc>
        <w:tc>
          <w:tcPr>
            <w:tcW w:w="2180" w:type="dxa"/>
            <w:noWrap/>
            <w:hideMark/>
          </w:tcPr>
          <w:p w14:paraId="3AE321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3696E08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A108DE5" w14:textId="77777777" w:rsidTr="00A46429">
        <w:trPr>
          <w:trHeight w:val="290"/>
        </w:trPr>
        <w:tc>
          <w:tcPr>
            <w:tcW w:w="3920" w:type="dxa"/>
            <w:noWrap/>
            <w:hideMark/>
          </w:tcPr>
          <w:p w14:paraId="328FE3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Jorge </w:t>
            </w:r>
            <w:proofErr w:type="spellStart"/>
            <w:r w:rsidRPr="00757D97">
              <w:rPr>
                <w:rFonts w:ascii="Tahoma" w:hAnsi="Tahoma" w:cs="Tahoma"/>
                <w:sz w:val="21"/>
                <w:szCs w:val="21"/>
              </w:rPr>
              <w:t>Nievola</w:t>
            </w:r>
            <w:proofErr w:type="spellEnd"/>
          </w:p>
        </w:tc>
        <w:tc>
          <w:tcPr>
            <w:tcW w:w="1840" w:type="dxa"/>
            <w:noWrap/>
            <w:hideMark/>
          </w:tcPr>
          <w:p w14:paraId="5506DD7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79831028953</w:t>
            </w:r>
          </w:p>
        </w:tc>
        <w:tc>
          <w:tcPr>
            <w:tcW w:w="2180" w:type="dxa"/>
            <w:noWrap/>
            <w:hideMark/>
          </w:tcPr>
          <w:p w14:paraId="036AF35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3906845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66886E1" w14:textId="77777777" w:rsidTr="00A46429">
        <w:trPr>
          <w:trHeight w:val="290"/>
        </w:trPr>
        <w:tc>
          <w:tcPr>
            <w:tcW w:w="3920" w:type="dxa"/>
            <w:noWrap/>
            <w:hideMark/>
          </w:tcPr>
          <w:p w14:paraId="7820672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Izolete</w:t>
            </w:r>
            <w:proofErr w:type="spellEnd"/>
            <w:r w:rsidRPr="00757D97">
              <w:rPr>
                <w:rFonts w:ascii="Tahoma" w:hAnsi="Tahoma" w:cs="Tahoma"/>
                <w:sz w:val="21"/>
                <w:szCs w:val="21"/>
              </w:rPr>
              <w:t xml:space="preserve"> De Oliveira </w:t>
            </w:r>
            <w:proofErr w:type="spellStart"/>
            <w:r w:rsidRPr="00757D97">
              <w:rPr>
                <w:rFonts w:ascii="Tahoma" w:hAnsi="Tahoma" w:cs="Tahoma"/>
                <w:sz w:val="21"/>
                <w:szCs w:val="21"/>
              </w:rPr>
              <w:t>Orloski</w:t>
            </w:r>
            <w:proofErr w:type="spellEnd"/>
          </w:p>
        </w:tc>
        <w:tc>
          <w:tcPr>
            <w:tcW w:w="1840" w:type="dxa"/>
            <w:noWrap/>
            <w:hideMark/>
          </w:tcPr>
          <w:p w14:paraId="0E23132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91179971949</w:t>
            </w:r>
          </w:p>
        </w:tc>
        <w:tc>
          <w:tcPr>
            <w:tcW w:w="2180" w:type="dxa"/>
            <w:noWrap/>
            <w:hideMark/>
          </w:tcPr>
          <w:p w14:paraId="72A25E8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9.800 </w:t>
            </w:r>
          </w:p>
        </w:tc>
        <w:tc>
          <w:tcPr>
            <w:tcW w:w="2120" w:type="dxa"/>
            <w:noWrap/>
            <w:hideMark/>
          </w:tcPr>
          <w:p w14:paraId="5A12984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E87FE5D" w14:textId="77777777" w:rsidTr="00A46429">
        <w:trPr>
          <w:trHeight w:val="290"/>
        </w:trPr>
        <w:tc>
          <w:tcPr>
            <w:tcW w:w="3920" w:type="dxa"/>
            <w:noWrap/>
            <w:hideMark/>
          </w:tcPr>
          <w:p w14:paraId="430B2A3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Amauri </w:t>
            </w:r>
            <w:proofErr w:type="spellStart"/>
            <w:r w:rsidRPr="00757D97">
              <w:rPr>
                <w:rFonts w:ascii="Tahoma" w:hAnsi="Tahoma" w:cs="Tahoma"/>
                <w:sz w:val="21"/>
                <w:szCs w:val="21"/>
              </w:rPr>
              <w:t>Necke</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Orloski</w:t>
            </w:r>
            <w:proofErr w:type="spellEnd"/>
          </w:p>
        </w:tc>
        <w:tc>
          <w:tcPr>
            <w:tcW w:w="1840" w:type="dxa"/>
            <w:noWrap/>
            <w:hideMark/>
          </w:tcPr>
          <w:p w14:paraId="1E5FA74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03832470980</w:t>
            </w:r>
          </w:p>
        </w:tc>
        <w:tc>
          <w:tcPr>
            <w:tcW w:w="2180" w:type="dxa"/>
            <w:noWrap/>
            <w:hideMark/>
          </w:tcPr>
          <w:p w14:paraId="56A1D93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A17CF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B059C74" w14:textId="77777777" w:rsidTr="00A46429">
        <w:trPr>
          <w:trHeight w:val="290"/>
        </w:trPr>
        <w:tc>
          <w:tcPr>
            <w:tcW w:w="3920" w:type="dxa"/>
            <w:noWrap/>
            <w:hideMark/>
          </w:tcPr>
          <w:p w14:paraId="623604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Celio Jose </w:t>
            </w:r>
            <w:proofErr w:type="spellStart"/>
            <w:r w:rsidRPr="00757D97">
              <w:rPr>
                <w:rFonts w:ascii="Tahoma" w:hAnsi="Tahoma" w:cs="Tahoma"/>
                <w:sz w:val="21"/>
                <w:szCs w:val="21"/>
              </w:rPr>
              <w:t>Melnik</w:t>
            </w:r>
            <w:proofErr w:type="spellEnd"/>
          </w:p>
        </w:tc>
        <w:tc>
          <w:tcPr>
            <w:tcW w:w="1840" w:type="dxa"/>
            <w:noWrap/>
            <w:hideMark/>
          </w:tcPr>
          <w:p w14:paraId="4D5E91A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94414483972</w:t>
            </w:r>
          </w:p>
        </w:tc>
        <w:tc>
          <w:tcPr>
            <w:tcW w:w="2180" w:type="dxa"/>
            <w:noWrap/>
            <w:hideMark/>
          </w:tcPr>
          <w:p w14:paraId="40078D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7CCACC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2F12FC2" w14:textId="77777777" w:rsidTr="00A46429">
        <w:trPr>
          <w:trHeight w:val="290"/>
        </w:trPr>
        <w:tc>
          <w:tcPr>
            <w:tcW w:w="3920" w:type="dxa"/>
            <w:noWrap/>
            <w:hideMark/>
          </w:tcPr>
          <w:p w14:paraId="714FC3D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Jeferson </w:t>
            </w:r>
            <w:proofErr w:type="spellStart"/>
            <w:r w:rsidRPr="00757D97">
              <w:rPr>
                <w:rFonts w:ascii="Tahoma" w:hAnsi="Tahoma" w:cs="Tahoma"/>
                <w:sz w:val="21"/>
                <w:szCs w:val="21"/>
              </w:rPr>
              <w:t>Orloski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Wenglareck</w:t>
            </w:r>
            <w:proofErr w:type="spellEnd"/>
          </w:p>
        </w:tc>
        <w:tc>
          <w:tcPr>
            <w:tcW w:w="1840" w:type="dxa"/>
            <w:noWrap/>
            <w:hideMark/>
          </w:tcPr>
          <w:p w14:paraId="1C19D83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09997897919</w:t>
            </w:r>
          </w:p>
        </w:tc>
        <w:tc>
          <w:tcPr>
            <w:tcW w:w="2180" w:type="dxa"/>
            <w:noWrap/>
            <w:hideMark/>
          </w:tcPr>
          <w:p w14:paraId="2687A0A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3C2AD9C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71764D4" w14:textId="77777777" w:rsidTr="00A46429">
        <w:trPr>
          <w:trHeight w:val="290"/>
        </w:trPr>
        <w:tc>
          <w:tcPr>
            <w:tcW w:w="3920" w:type="dxa"/>
            <w:noWrap/>
            <w:hideMark/>
          </w:tcPr>
          <w:p w14:paraId="09C2137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Maria Ivete Domingues </w:t>
            </w:r>
            <w:proofErr w:type="spellStart"/>
            <w:r w:rsidRPr="00757D97">
              <w:rPr>
                <w:rFonts w:ascii="Tahoma" w:hAnsi="Tahoma" w:cs="Tahoma"/>
                <w:sz w:val="21"/>
                <w:szCs w:val="21"/>
              </w:rPr>
              <w:t>Guepert</w:t>
            </w:r>
            <w:proofErr w:type="spellEnd"/>
          </w:p>
        </w:tc>
        <w:tc>
          <w:tcPr>
            <w:tcW w:w="1840" w:type="dxa"/>
            <w:noWrap/>
            <w:hideMark/>
          </w:tcPr>
          <w:p w14:paraId="7571D54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06731140902</w:t>
            </w:r>
          </w:p>
        </w:tc>
        <w:tc>
          <w:tcPr>
            <w:tcW w:w="2180" w:type="dxa"/>
            <w:noWrap/>
            <w:hideMark/>
          </w:tcPr>
          <w:p w14:paraId="2B11151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961C6E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3CA736C" w14:textId="77777777" w:rsidTr="00A46429">
        <w:trPr>
          <w:trHeight w:val="290"/>
        </w:trPr>
        <w:tc>
          <w:tcPr>
            <w:tcW w:w="3920" w:type="dxa"/>
            <w:noWrap/>
            <w:hideMark/>
          </w:tcPr>
          <w:p w14:paraId="6783F09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Ricardo </w:t>
            </w:r>
            <w:proofErr w:type="spellStart"/>
            <w:r w:rsidRPr="00757D97">
              <w:rPr>
                <w:rFonts w:ascii="Tahoma" w:hAnsi="Tahoma" w:cs="Tahoma"/>
                <w:sz w:val="21"/>
                <w:szCs w:val="21"/>
              </w:rPr>
              <w:t>Orloski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Majeski</w:t>
            </w:r>
            <w:proofErr w:type="spellEnd"/>
          </w:p>
        </w:tc>
        <w:tc>
          <w:tcPr>
            <w:tcW w:w="1840" w:type="dxa"/>
            <w:noWrap/>
            <w:hideMark/>
          </w:tcPr>
          <w:p w14:paraId="4BB2511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06089641901</w:t>
            </w:r>
          </w:p>
        </w:tc>
        <w:tc>
          <w:tcPr>
            <w:tcW w:w="2180" w:type="dxa"/>
            <w:noWrap/>
            <w:hideMark/>
          </w:tcPr>
          <w:p w14:paraId="12DE81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4.000 </w:t>
            </w:r>
          </w:p>
        </w:tc>
        <w:tc>
          <w:tcPr>
            <w:tcW w:w="2120" w:type="dxa"/>
            <w:noWrap/>
            <w:hideMark/>
          </w:tcPr>
          <w:p w14:paraId="7D0BABC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B45D2B7" w14:textId="77777777" w:rsidTr="00A46429">
        <w:trPr>
          <w:trHeight w:val="290"/>
        </w:trPr>
        <w:tc>
          <w:tcPr>
            <w:tcW w:w="3920" w:type="dxa"/>
            <w:noWrap/>
            <w:hideMark/>
          </w:tcPr>
          <w:p w14:paraId="48BAC6A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Damazio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Wisniewski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Truszczynski</w:t>
            </w:r>
            <w:proofErr w:type="spellEnd"/>
          </w:p>
        </w:tc>
        <w:tc>
          <w:tcPr>
            <w:tcW w:w="1840" w:type="dxa"/>
            <w:noWrap/>
            <w:hideMark/>
          </w:tcPr>
          <w:p w14:paraId="40630AD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84855762920</w:t>
            </w:r>
          </w:p>
        </w:tc>
        <w:tc>
          <w:tcPr>
            <w:tcW w:w="2180" w:type="dxa"/>
            <w:noWrap/>
            <w:hideMark/>
          </w:tcPr>
          <w:p w14:paraId="32A4D49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787BAA6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91C35A2" w14:textId="77777777" w:rsidTr="00A46429">
        <w:trPr>
          <w:trHeight w:val="290"/>
        </w:trPr>
        <w:tc>
          <w:tcPr>
            <w:tcW w:w="3920" w:type="dxa"/>
            <w:noWrap/>
            <w:hideMark/>
          </w:tcPr>
          <w:p w14:paraId="00B19C7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Luiz Gustavo </w:t>
            </w:r>
            <w:proofErr w:type="spellStart"/>
            <w:r w:rsidRPr="00757D97">
              <w:rPr>
                <w:rFonts w:ascii="Tahoma" w:hAnsi="Tahoma" w:cs="Tahoma"/>
                <w:sz w:val="21"/>
                <w:szCs w:val="21"/>
              </w:rPr>
              <w:t>Grokorriski</w:t>
            </w:r>
            <w:proofErr w:type="spellEnd"/>
          </w:p>
        </w:tc>
        <w:tc>
          <w:tcPr>
            <w:tcW w:w="1840" w:type="dxa"/>
            <w:noWrap/>
            <w:hideMark/>
          </w:tcPr>
          <w:p w14:paraId="38CC16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09750961927</w:t>
            </w:r>
          </w:p>
        </w:tc>
        <w:tc>
          <w:tcPr>
            <w:tcW w:w="2180" w:type="dxa"/>
            <w:noWrap/>
            <w:hideMark/>
          </w:tcPr>
          <w:p w14:paraId="0888698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6.400 </w:t>
            </w:r>
          </w:p>
        </w:tc>
        <w:tc>
          <w:tcPr>
            <w:tcW w:w="2120" w:type="dxa"/>
            <w:noWrap/>
            <w:hideMark/>
          </w:tcPr>
          <w:p w14:paraId="7445E9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3486819" w14:textId="77777777" w:rsidTr="00A46429">
        <w:trPr>
          <w:trHeight w:val="290"/>
        </w:trPr>
        <w:tc>
          <w:tcPr>
            <w:tcW w:w="3920" w:type="dxa"/>
            <w:noWrap/>
            <w:hideMark/>
          </w:tcPr>
          <w:p w14:paraId="0A42693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Juliana </w:t>
            </w:r>
            <w:proofErr w:type="spellStart"/>
            <w:r w:rsidRPr="00757D97">
              <w:rPr>
                <w:rFonts w:ascii="Tahoma" w:hAnsi="Tahoma" w:cs="Tahoma"/>
                <w:sz w:val="21"/>
                <w:szCs w:val="21"/>
              </w:rPr>
              <w:t>Zubek</w:t>
            </w:r>
            <w:proofErr w:type="spellEnd"/>
          </w:p>
        </w:tc>
        <w:tc>
          <w:tcPr>
            <w:tcW w:w="1840" w:type="dxa"/>
            <w:noWrap/>
            <w:hideMark/>
          </w:tcPr>
          <w:p w14:paraId="30CA080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05107283918</w:t>
            </w:r>
          </w:p>
        </w:tc>
        <w:tc>
          <w:tcPr>
            <w:tcW w:w="2180" w:type="dxa"/>
            <w:noWrap/>
            <w:hideMark/>
          </w:tcPr>
          <w:p w14:paraId="51A34AE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007DC05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8ADFE9B" w14:textId="77777777" w:rsidTr="00A46429">
        <w:trPr>
          <w:trHeight w:val="290"/>
        </w:trPr>
        <w:tc>
          <w:tcPr>
            <w:tcW w:w="3920" w:type="dxa"/>
            <w:noWrap/>
            <w:hideMark/>
          </w:tcPr>
          <w:p w14:paraId="3BCE848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Laurival</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Fracaro</w:t>
            </w:r>
            <w:proofErr w:type="spellEnd"/>
          </w:p>
        </w:tc>
        <w:tc>
          <w:tcPr>
            <w:tcW w:w="1840" w:type="dxa"/>
            <w:noWrap/>
            <w:hideMark/>
          </w:tcPr>
          <w:p w14:paraId="7CBE7D8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97506214920</w:t>
            </w:r>
          </w:p>
        </w:tc>
        <w:tc>
          <w:tcPr>
            <w:tcW w:w="2180" w:type="dxa"/>
            <w:noWrap/>
            <w:hideMark/>
          </w:tcPr>
          <w:p w14:paraId="32E2085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246603D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CC03B1B" w14:textId="77777777" w:rsidTr="00A46429">
        <w:trPr>
          <w:trHeight w:val="290"/>
        </w:trPr>
        <w:tc>
          <w:tcPr>
            <w:tcW w:w="3920" w:type="dxa"/>
            <w:noWrap/>
            <w:hideMark/>
          </w:tcPr>
          <w:p w14:paraId="460D86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Gilberto Luiz </w:t>
            </w:r>
            <w:proofErr w:type="spellStart"/>
            <w:r w:rsidRPr="00757D97">
              <w:rPr>
                <w:rFonts w:ascii="Tahoma" w:hAnsi="Tahoma" w:cs="Tahoma"/>
                <w:sz w:val="21"/>
                <w:szCs w:val="21"/>
              </w:rPr>
              <w:t>Pesck</w:t>
            </w:r>
            <w:proofErr w:type="spellEnd"/>
          </w:p>
        </w:tc>
        <w:tc>
          <w:tcPr>
            <w:tcW w:w="1840" w:type="dxa"/>
            <w:noWrap/>
            <w:hideMark/>
          </w:tcPr>
          <w:p w14:paraId="0FF3A8B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70949050920</w:t>
            </w:r>
          </w:p>
        </w:tc>
        <w:tc>
          <w:tcPr>
            <w:tcW w:w="2180" w:type="dxa"/>
            <w:noWrap/>
            <w:hideMark/>
          </w:tcPr>
          <w:p w14:paraId="119CF5A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D8830A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03BFB85" w14:textId="77777777" w:rsidTr="00A46429">
        <w:trPr>
          <w:trHeight w:val="290"/>
        </w:trPr>
        <w:tc>
          <w:tcPr>
            <w:tcW w:w="3920" w:type="dxa"/>
            <w:noWrap/>
            <w:hideMark/>
          </w:tcPr>
          <w:p w14:paraId="75A867F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Vanderlei </w:t>
            </w:r>
            <w:proofErr w:type="spellStart"/>
            <w:r w:rsidRPr="00757D97">
              <w:rPr>
                <w:rFonts w:ascii="Tahoma" w:hAnsi="Tahoma" w:cs="Tahoma"/>
                <w:sz w:val="21"/>
                <w:szCs w:val="21"/>
              </w:rPr>
              <w:t>Dlugokenski</w:t>
            </w:r>
            <w:proofErr w:type="spellEnd"/>
          </w:p>
        </w:tc>
        <w:tc>
          <w:tcPr>
            <w:tcW w:w="1840" w:type="dxa"/>
            <w:noWrap/>
            <w:hideMark/>
          </w:tcPr>
          <w:p w14:paraId="58A9D4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00515733938</w:t>
            </w:r>
          </w:p>
        </w:tc>
        <w:tc>
          <w:tcPr>
            <w:tcW w:w="2180" w:type="dxa"/>
            <w:noWrap/>
            <w:hideMark/>
          </w:tcPr>
          <w:p w14:paraId="065128F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729CB0E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0038707" w14:textId="77777777" w:rsidTr="00A46429">
        <w:trPr>
          <w:trHeight w:val="290"/>
        </w:trPr>
        <w:tc>
          <w:tcPr>
            <w:tcW w:w="3920" w:type="dxa"/>
            <w:noWrap/>
            <w:hideMark/>
          </w:tcPr>
          <w:p w14:paraId="182CD03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Anderson W </w:t>
            </w:r>
            <w:proofErr w:type="spellStart"/>
            <w:r w:rsidRPr="00757D97">
              <w:rPr>
                <w:rFonts w:ascii="Tahoma" w:hAnsi="Tahoma" w:cs="Tahoma"/>
                <w:sz w:val="21"/>
                <w:szCs w:val="21"/>
              </w:rPr>
              <w:t>Wierczoskowski</w:t>
            </w:r>
            <w:proofErr w:type="spellEnd"/>
          </w:p>
        </w:tc>
        <w:tc>
          <w:tcPr>
            <w:tcW w:w="1840" w:type="dxa"/>
            <w:noWrap/>
            <w:hideMark/>
          </w:tcPr>
          <w:p w14:paraId="0A3BCE7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07499646939</w:t>
            </w:r>
          </w:p>
        </w:tc>
        <w:tc>
          <w:tcPr>
            <w:tcW w:w="2180" w:type="dxa"/>
            <w:noWrap/>
            <w:hideMark/>
          </w:tcPr>
          <w:p w14:paraId="336C1A8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5541952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82AC2B9" w14:textId="77777777" w:rsidTr="00A46429">
        <w:trPr>
          <w:trHeight w:val="290"/>
        </w:trPr>
        <w:tc>
          <w:tcPr>
            <w:tcW w:w="3920" w:type="dxa"/>
            <w:noWrap/>
            <w:hideMark/>
          </w:tcPr>
          <w:p w14:paraId="326008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Izac</w:t>
            </w:r>
            <w:proofErr w:type="spellEnd"/>
            <w:r w:rsidRPr="00757D97">
              <w:rPr>
                <w:rFonts w:ascii="Tahoma" w:hAnsi="Tahoma" w:cs="Tahoma"/>
                <w:sz w:val="21"/>
                <w:szCs w:val="21"/>
              </w:rPr>
              <w:t xml:space="preserve"> Pereira da Cunha</w:t>
            </w:r>
          </w:p>
        </w:tc>
        <w:tc>
          <w:tcPr>
            <w:tcW w:w="1840" w:type="dxa"/>
            <w:noWrap/>
            <w:hideMark/>
          </w:tcPr>
          <w:p w14:paraId="2934465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00456699961</w:t>
            </w:r>
          </w:p>
        </w:tc>
        <w:tc>
          <w:tcPr>
            <w:tcW w:w="2180" w:type="dxa"/>
            <w:noWrap/>
            <w:hideMark/>
          </w:tcPr>
          <w:p w14:paraId="557A3D0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8.500 </w:t>
            </w:r>
          </w:p>
        </w:tc>
        <w:tc>
          <w:tcPr>
            <w:tcW w:w="2120" w:type="dxa"/>
            <w:noWrap/>
            <w:hideMark/>
          </w:tcPr>
          <w:p w14:paraId="4D84512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14D306E" w14:textId="77777777" w:rsidTr="00A46429">
        <w:trPr>
          <w:trHeight w:val="290"/>
        </w:trPr>
        <w:tc>
          <w:tcPr>
            <w:tcW w:w="3920" w:type="dxa"/>
            <w:noWrap/>
            <w:hideMark/>
          </w:tcPr>
          <w:p w14:paraId="4B7D26D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Licinio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Piasecki</w:t>
            </w:r>
            <w:proofErr w:type="spellEnd"/>
          </w:p>
        </w:tc>
        <w:tc>
          <w:tcPr>
            <w:tcW w:w="1840" w:type="dxa"/>
            <w:noWrap/>
            <w:hideMark/>
          </w:tcPr>
          <w:p w14:paraId="1B472A8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33983097987</w:t>
            </w:r>
          </w:p>
        </w:tc>
        <w:tc>
          <w:tcPr>
            <w:tcW w:w="2180" w:type="dxa"/>
            <w:noWrap/>
            <w:hideMark/>
          </w:tcPr>
          <w:p w14:paraId="1437F1B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413FA29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DCB9726" w14:textId="77777777" w:rsidTr="00A46429">
        <w:trPr>
          <w:trHeight w:val="290"/>
        </w:trPr>
        <w:tc>
          <w:tcPr>
            <w:tcW w:w="3920" w:type="dxa"/>
            <w:noWrap/>
            <w:hideMark/>
          </w:tcPr>
          <w:p w14:paraId="4947C0E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Marcos Jose </w:t>
            </w:r>
            <w:proofErr w:type="spellStart"/>
            <w:r w:rsidRPr="00757D97">
              <w:rPr>
                <w:rFonts w:ascii="Tahoma" w:hAnsi="Tahoma" w:cs="Tahoma"/>
                <w:sz w:val="21"/>
                <w:szCs w:val="21"/>
              </w:rPr>
              <w:t>Roik</w:t>
            </w:r>
            <w:proofErr w:type="spellEnd"/>
          </w:p>
        </w:tc>
        <w:tc>
          <w:tcPr>
            <w:tcW w:w="1840" w:type="dxa"/>
            <w:noWrap/>
            <w:hideMark/>
          </w:tcPr>
          <w:p w14:paraId="60C1438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05358169954</w:t>
            </w:r>
          </w:p>
        </w:tc>
        <w:tc>
          <w:tcPr>
            <w:tcW w:w="2180" w:type="dxa"/>
            <w:noWrap/>
            <w:hideMark/>
          </w:tcPr>
          <w:p w14:paraId="714950E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24B2E3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66059ED" w14:textId="77777777" w:rsidTr="00A46429">
        <w:trPr>
          <w:trHeight w:val="290"/>
        </w:trPr>
        <w:tc>
          <w:tcPr>
            <w:tcW w:w="3920" w:type="dxa"/>
            <w:noWrap/>
            <w:hideMark/>
          </w:tcPr>
          <w:p w14:paraId="067282B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Roseli Maneira </w:t>
            </w:r>
            <w:proofErr w:type="spellStart"/>
            <w:r w:rsidRPr="00757D97">
              <w:rPr>
                <w:rFonts w:ascii="Tahoma" w:hAnsi="Tahoma" w:cs="Tahoma"/>
                <w:sz w:val="21"/>
                <w:szCs w:val="21"/>
              </w:rPr>
              <w:t>Hrezcyk</w:t>
            </w:r>
            <w:proofErr w:type="spellEnd"/>
          </w:p>
        </w:tc>
        <w:tc>
          <w:tcPr>
            <w:tcW w:w="1840" w:type="dxa"/>
            <w:noWrap/>
            <w:hideMark/>
          </w:tcPr>
          <w:p w14:paraId="720E894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03046243901</w:t>
            </w:r>
          </w:p>
        </w:tc>
        <w:tc>
          <w:tcPr>
            <w:tcW w:w="2180" w:type="dxa"/>
            <w:noWrap/>
            <w:hideMark/>
          </w:tcPr>
          <w:p w14:paraId="32B4D22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5DEF74C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0A21D4D" w14:textId="77777777" w:rsidTr="00A46429">
        <w:trPr>
          <w:trHeight w:val="290"/>
        </w:trPr>
        <w:tc>
          <w:tcPr>
            <w:tcW w:w="3920" w:type="dxa"/>
            <w:noWrap/>
            <w:hideMark/>
          </w:tcPr>
          <w:p w14:paraId="7966AC3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lastRenderedPageBreak/>
              <w:t xml:space="preserve">Paulo Adilson </w:t>
            </w:r>
            <w:proofErr w:type="spellStart"/>
            <w:r w:rsidRPr="00757D97">
              <w:rPr>
                <w:rFonts w:ascii="Tahoma" w:hAnsi="Tahoma" w:cs="Tahoma"/>
                <w:sz w:val="21"/>
                <w:szCs w:val="21"/>
              </w:rPr>
              <w:t>Gruber</w:t>
            </w:r>
            <w:proofErr w:type="spellEnd"/>
          </w:p>
        </w:tc>
        <w:tc>
          <w:tcPr>
            <w:tcW w:w="1840" w:type="dxa"/>
            <w:noWrap/>
            <w:hideMark/>
          </w:tcPr>
          <w:p w14:paraId="72E8BE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90542835991</w:t>
            </w:r>
          </w:p>
        </w:tc>
        <w:tc>
          <w:tcPr>
            <w:tcW w:w="2180" w:type="dxa"/>
            <w:noWrap/>
            <w:hideMark/>
          </w:tcPr>
          <w:p w14:paraId="65E1012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03F6081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3A3F11B" w14:textId="77777777" w:rsidTr="00A46429">
        <w:trPr>
          <w:trHeight w:val="290"/>
        </w:trPr>
        <w:tc>
          <w:tcPr>
            <w:tcW w:w="3920" w:type="dxa"/>
            <w:noWrap/>
            <w:hideMark/>
          </w:tcPr>
          <w:p w14:paraId="364AC18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Paulo </w:t>
            </w:r>
            <w:proofErr w:type="spellStart"/>
            <w:r w:rsidRPr="00757D97">
              <w:rPr>
                <w:rFonts w:ascii="Tahoma" w:hAnsi="Tahoma" w:cs="Tahoma"/>
                <w:sz w:val="21"/>
                <w:szCs w:val="21"/>
              </w:rPr>
              <w:t>Vandir</w:t>
            </w:r>
            <w:proofErr w:type="spellEnd"/>
            <w:r w:rsidRPr="00757D97">
              <w:rPr>
                <w:rFonts w:ascii="Tahoma" w:hAnsi="Tahoma" w:cs="Tahoma"/>
                <w:sz w:val="21"/>
                <w:szCs w:val="21"/>
              </w:rPr>
              <w:t xml:space="preserve"> Leal</w:t>
            </w:r>
          </w:p>
        </w:tc>
        <w:tc>
          <w:tcPr>
            <w:tcW w:w="1840" w:type="dxa"/>
            <w:noWrap/>
            <w:hideMark/>
          </w:tcPr>
          <w:p w14:paraId="6CEE43F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04946187952</w:t>
            </w:r>
          </w:p>
        </w:tc>
        <w:tc>
          <w:tcPr>
            <w:tcW w:w="2180" w:type="dxa"/>
            <w:noWrap/>
            <w:hideMark/>
          </w:tcPr>
          <w:p w14:paraId="0BB2F76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BC946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8523A58" w14:textId="77777777" w:rsidTr="00A46429">
        <w:trPr>
          <w:trHeight w:val="290"/>
        </w:trPr>
        <w:tc>
          <w:tcPr>
            <w:tcW w:w="3920" w:type="dxa"/>
            <w:noWrap/>
            <w:hideMark/>
          </w:tcPr>
          <w:p w14:paraId="63654B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Carlos Daniel </w:t>
            </w:r>
            <w:proofErr w:type="spellStart"/>
            <w:r w:rsidRPr="00757D97">
              <w:rPr>
                <w:rFonts w:ascii="Tahoma" w:hAnsi="Tahoma" w:cs="Tahoma"/>
                <w:sz w:val="21"/>
                <w:szCs w:val="21"/>
              </w:rPr>
              <w:t>Possebom</w:t>
            </w:r>
            <w:proofErr w:type="spellEnd"/>
          </w:p>
        </w:tc>
        <w:tc>
          <w:tcPr>
            <w:tcW w:w="1840" w:type="dxa"/>
            <w:noWrap/>
            <w:hideMark/>
          </w:tcPr>
          <w:p w14:paraId="40155F3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09514212983</w:t>
            </w:r>
          </w:p>
        </w:tc>
        <w:tc>
          <w:tcPr>
            <w:tcW w:w="2180" w:type="dxa"/>
            <w:noWrap/>
            <w:hideMark/>
          </w:tcPr>
          <w:p w14:paraId="0EF3081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6.400 </w:t>
            </w:r>
          </w:p>
        </w:tc>
        <w:tc>
          <w:tcPr>
            <w:tcW w:w="2120" w:type="dxa"/>
            <w:noWrap/>
            <w:hideMark/>
          </w:tcPr>
          <w:p w14:paraId="1C893F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BE48884" w14:textId="77777777" w:rsidTr="00A46429">
        <w:trPr>
          <w:trHeight w:val="290"/>
        </w:trPr>
        <w:tc>
          <w:tcPr>
            <w:tcW w:w="3920" w:type="dxa"/>
            <w:noWrap/>
            <w:hideMark/>
          </w:tcPr>
          <w:p w14:paraId="6595195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Cristina </w:t>
            </w:r>
            <w:proofErr w:type="spellStart"/>
            <w:r w:rsidRPr="00757D97">
              <w:rPr>
                <w:rFonts w:ascii="Tahoma" w:hAnsi="Tahoma" w:cs="Tahoma"/>
                <w:sz w:val="21"/>
                <w:szCs w:val="21"/>
              </w:rPr>
              <w:t>Busch</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Ludvinski</w:t>
            </w:r>
            <w:proofErr w:type="spellEnd"/>
          </w:p>
        </w:tc>
        <w:tc>
          <w:tcPr>
            <w:tcW w:w="1840" w:type="dxa"/>
            <w:noWrap/>
            <w:hideMark/>
          </w:tcPr>
          <w:p w14:paraId="23F9CA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03566677906</w:t>
            </w:r>
          </w:p>
        </w:tc>
        <w:tc>
          <w:tcPr>
            <w:tcW w:w="2180" w:type="dxa"/>
            <w:noWrap/>
            <w:hideMark/>
          </w:tcPr>
          <w:p w14:paraId="40CC8F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9.000 </w:t>
            </w:r>
          </w:p>
        </w:tc>
        <w:tc>
          <w:tcPr>
            <w:tcW w:w="2120" w:type="dxa"/>
            <w:noWrap/>
            <w:hideMark/>
          </w:tcPr>
          <w:p w14:paraId="029727F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9C3A34F" w14:textId="77777777" w:rsidTr="00A46429">
        <w:trPr>
          <w:trHeight w:val="290"/>
        </w:trPr>
        <w:tc>
          <w:tcPr>
            <w:tcW w:w="3920" w:type="dxa"/>
            <w:noWrap/>
            <w:hideMark/>
          </w:tcPr>
          <w:p w14:paraId="095617B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Joao </w:t>
            </w:r>
            <w:proofErr w:type="spellStart"/>
            <w:r w:rsidRPr="00757D97">
              <w:rPr>
                <w:rFonts w:ascii="Tahoma" w:hAnsi="Tahoma" w:cs="Tahoma"/>
                <w:sz w:val="21"/>
                <w:szCs w:val="21"/>
              </w:rPr>
              <w:t>Orli</w:t>
            </w:r>
            <w:proofErr w:type="spellEnd"/>
            <w:r w:rsidRPr="00757D97">
              <w:rPr>
                <w:rFonts w:ascii="Tahoma" w:hAnsi="Tahoma" w:cs="Tahoma"/>
                <w:sz w:val="21"/>
                <w:szCs w:val="21"/>
              </w:rPr>
              <w:t xml:space="preserve"> Lima Ferreira</w:t>
            </w:r>
          </w:p>
        </w:tc>
        <w:tc>
          <w:tcPr>
            <w:tcW w:w="1840" w:type="dxa"/>
            <w:noWrap/>
            <w:hideMark/>
          </w:tcPr>
          <w:p w14:paraId="46D9415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89701305949</w:t>
            </w:r>
          </w:p>
        </w:tc>
        <w:tc>
          <w:tcPr>
            <w:tcW w:w="2180" w:type="dxa"/>
            <w:noWrap/>
            <w:hideMark/>
          </w:tcPr>
          <w:p w14:paraId="17AD843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76B646B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B919CF0" w14:textId="77777777" w:rsidTr="00A46429">
        <w:trPr>
          <w:trHeight w:val="290"/>
        </w:trPr>
        <w:tc>
          <w:tcPr>
            <w:tcW w:w="3920" w:type="dxa"/>
            <w:noWrap/>
            <w:hideMark/>
          </w:tcPr>
          <w:p w14:paraId="715CFCD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Agostinho </w:t>
            </w:r>
            <w:proofErr w:type="spellStart"/>
            <w:r w:rsidRPr="00757D97">
              <w:rPr>
                <w:rFonts w:ascii="Tahoma" w:hAnsi="Tahoma" w:cs="Tahoma"/>
                <w:sz w:val="21"/>
                <w:szCs w:val="21"/>
              </w:rPr>
              <w:t>Jukoski</w:t>
            </w:r>
            <w:proofErr w:type="spellEnd"/>
          </w:p>
        </w:tc>
        <w:tc>
          <w:tcPr>
            <w:tcW w:w="1840" w:type="dxa"/>
            <w:noWrap/>
            <w:hideMark/>
          </w:tcPr>
          <w:p w14:paraId="175BC61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24480681949</w:t>
            </w:r>
          </w:p>
        </w:tc>
        <w:tc>
          <w:tcPr>
            <w:tcW w:w="2180" w:type="dxa"/>
            <w:noWrap/>
            <w:hideMark/>
          </w:tcPr>
          <w:p w14:paraId="36CAB35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8.200 </w:t>
            </w:r>
          </w:p>
        </w:tc>
        <w:tc>
          <w:tcPr>
            <w:tcW w:w="2120" w:type="dxa"/>
            <w:noWrap/>
            <w:hideMark/>
          </w:tcPr>
          <w:p w14:paraId="194E4AA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45983EB" w14:textId="77777777" w:rsidTr="00A46429">
        <w:trPr>
          <w:trHeight w:val="290"/>
        </w:trPr>
        <w:tc>
          <w:tcPr>
            <w:tcW w:w="3920" w:type="dxa"/>
            <w:noWrap/>
            <w:hideMark/>
          </w:tcPr>
          <w:p w14:paraId="4C3E819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Anderson Ferreira Dias</w:t>
            </w:r>
          </w:p>
        </w:tc>
        <w:tc>
          <w:tcPr>
            <w:tcW w:w="1840" w:type="dxa"/>
            <w:noWrap/>
            <w:hideMark/>
          </w:tcPr>
          <w:p w14:paraId="14FE9F5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03259710990</w:t>
            </w:r>
          </w:p>
        </w:tc>
        <w:tc>
          <w:tcPr>
            <w:tcW w:w="2180" w:type="dxa"/>
            <w:noWrap/>
            <w:hideMark/>
          </w:tcPr>
          <w:p w14:paraId="07331DB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4F07411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1CA4218" w14:textId="77777777" w:rsidTr="00A46429">
        <w:trPr>
          <w:trHeight w:val="290"/>
        </w:trPr>
        <w:tc>
          <w:tcPr>
            <w:tcW w:w="3920" w:type="dxa"/>
            <w:noWrap/>
            <w:hideMark/>
          </w:tcPr>
          <w:p w14:paraId="5926C9C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Jair Michalski</w:t>
            </w:r>
          </w:p>
        </w:tc>
        <w:tc>
          <w:tcPr>
            <w:tcW w:w="1840" w:type="dxa"/>
            <w:noWrap/>
            <w:hideMark/>
          </w:tcPr>
          <w:p w14:paraId="4017B75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01452769966</w:t>
            </w:r>
          </w:p>
        </w:tc>
        <w:tc>
          <w:tcPr>
            <w:tcW w:w="2180" w:type="dxa"/>
            <w:noWrap/>
            <w:hideMark/>
          </w:tcPr>
          <w:p w14:paraId="68E1CC4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39670F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3565C07" w14:textId="77777777" w:rsidTr="00A46429">
        <w:trPr>
          <w:trHeight w:val="290"/>
        </w:trPr>
        <w:tc>
          <w:tcPr>
            <w:tcW w:w="3920" w:type="dxa"/>
            <w:noWrap/>
            <w:hideMark/>
          </w:tcPr>
          <w:p w14:paraId="07566D1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Jonathan </w:t>
            </w:r>
            <w:proofErr w:type="spellStart"/>
            <w:r w:rsidRPr="00757D97">
              <w:rPr>
                <w:rFonts w:ascii="Tahoma" w:hAnsi="Tahoma" w:cs="Tahoma"/>
                <w:sz w:val="21"/>
                <w:szCs w:val="21"/>
              </w:rPr>
              <w:t>Mocelim</w:t>
            </w:r>
            <w:proofErr w:type="spellEnd"/>
          </w:p>
        </w:tc>
        <w:tc>
          <w:tcPr>
            <w:tcW w:w="1840" w:type="dxa"/>
            <w:noWrap/>
            <w:hideMark/>
          </w:tcPr>
          <w:p w14:paraId="19A39A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12347517988</w:t>
            </w:r>
          </w:p>
        </w:tc>
        <w:tc>
          <w:tcPr>
            <w:tcW w:w="2180" w:type="dxa"/>
            <w:noWrap/>
            <w:hideMark/>
          </w:tcPr>
          <w:p w14:paraId="3473416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3.000 </w:t>
            </w:r>
          </w:p>
        </w:tc>
        <w:tc>
          <w:tcPr>
            <w:tcW w:w="2120" w:type="dxa"/>
            <w:noWrap/>
            <w:hideMark/>
          </w:tcPr>
          <w:p w14:paraId="44A043D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B2DD5D3" w14:textId="77777777" w:rsidTr="00A46429">
        <w:trPr>
          <w:trHeight w:val="290"/>
        </w:trPr>
        <w:tc>
          <w:tcPr>
            <w:tcW w:w="3920" w:type="dxa"/>
            <w:noWrap/>
            <w:hideMark/>
          </w:tcPr>
          <w:p w14:paraId="33154DB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Simone </w:t>
            </w:r>
            <w:proofErr w:type="spellStart"/>
            <w:r w:rsidRPr="00757D97">
              <w:rPr>
                <w:rFonts w:ascii="Tahoma" w:hAnsi="Tahoma" w:cs="Tahoma"/>
                <w:sz w:val="21"/>
                <w:szCs w:val="21"/>
              </w:rPr>
              <w:t>Senn</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Denke</w:t>
            </w:r>
            <w:proofErr w:type="spellEnd"/>
          </w:p>
        </w:tc>
        <w:tc>
          <w:tcPr>
            <w:tcW w:w="1840" w:type="dxa"/>
            <w:noWrap/>
            <w:hideMark/>
          </w:tcPr>
          <w:p w14:paraId="5354134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96452234900</w:t>
            </w:r>
          </w:p>
        </w:tc>
        <w:tc>
          <w:tcPr>
            <w:tcW w:w="2180" w:type="dxa"/>
            <w:noWrap/>
            <w:hideMark/>
          </w:tcPr>
          <w:p w14:paraId="5B74F09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303EFAF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EEC390D" w14:textId="77777777" w:rsidTr="00A46429">
        <w:trPr>
          <w:trHeight w:val="290"/>
        </w:trPr>
        <w:tc>
          <w:tcPr>
            <w:tcW w:w="3920" w:type="dxa"/>
            <w:noWrap/>
            <w:hideMark/>
          </w:tcPr>
          <w:p w14:paraId="2870FD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Silvestre </w:t>
            </w:r>
            <w:proofErr w:type="spellStart"/>
            <w:r w:rsidRPr="00757D97">
              <w:rPr>
                <w:rFonts w:ascii="Tahoma" w:hAnsi="Tahoma" w:cs="Tahoma"/>
                <w:sz w:val="21"/>
                <w:szCs w:val="21"/>
              </w:rPr>
              <w:t>Wisniewski</w:t>
            </w:r>
            <w:proofErr w:type="spellEnd"/>
          </w:p>
        </w:tc>
        <w:tc>
          <w:tcPr>
            <w:tcW w:w="1840" w:type="dxa"/>
            <w:noWrap/>
            <w:hideMark/>
          </w:tcPr>
          <w:p w14:paraId="11BB2A3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68940513991</w:t>
            </w:r>
          </w:p>
        </w:tc>
        <w:tc>
          <w:tcPr>
            <w:tcW w:w="2180" w:type="dxa"/>
            <w:noWrap/>
            <w:hideMark/>
          </w:tcPr>
          <w:p w14:paraId="54504C3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27889C9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34367D1" w14:textId="77777777" w:rsidTr="00A46429">
        <w:trPr>
          <w:trHeight w:val="290"/>
        </w:trPr>
        <w:tc>
          <w:tcPr>
            <w:tcW w:w="3920" w:type="dxa"/>
            <w:noWrap/>
            <w:hideMark/>
          </w:tcPr>
          <w:p w14:paraId="07558CA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Guilherme Rosa</w:t>
            </w:r>
          </w:p>
        </w:tc>
        <w:tc>
          <w:tcPr>
            <w:tcW w:w="1840" w:type="dxa"/>
            <w:noWrap/>
            <w:hideMark/>
          </w:tcPr>
          <w:p w14:paraId="7801AFD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09725489985</w:t>
            </w:r>
          </w:p>
        </w:tc>
        <w:tc>
          <w:tcPr>
            <w:tcW w:w="2180" w:type="dxa"/>
            <w:noWrap/>
            <w:hideMark/>
          </w:tcPr>
          <w:p w14:paraId="73C3CEC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6.600 </w:t>
            </w:r>
          </w:p>
        </w:tc>
        <w:tc>
          <w:tcPr>
            <w:tcW w:w="2120" w:type="dxa"/>
            <w:noWrap/>
            <w:hideMark/>
          </w:tcPr>
          <w:p w14:paraId="39DFA1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3895169" w14:textId="77777777" w:rsidTr="00A46429">
        <w:trPr>
          <w:trHeight w:val="290"/>
        </w:trPr>
        <w:tc>
          <w:tcPr>
            <w:tcW w:w="3920" w:type="dxa"/>
            <w:noWrap/>
            <w:hideMark/>
          </w:tcPr>
          <w:p w14:paraId="5BF29F3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Joao Batista Guimaraes</w:t>
            </w:r>
          </w:p>
        </w:tc>
        <w:tc>
          <w:tcPr>
            <w:tcW w:w="1840" w:type="dxa"/>
            <w:noWrap/>
            <w:hideMark/>
          </w:tcPr>
          <w:p w14:paraId="05D3804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02677126931</w:t>
            </w:r>
          </w:p>
        </w:tc>
        <w:tc>
          <w:tcPr>
            <w:tcW w:w="2180" w:type="dxa"/>
            <w:noWrap/>
            <w:hideMark/>
          </w:tcPr>
          <w:p w14:paraId="1DEC5E6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0FEEB45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287941A" w14:textId="77777777" w:rsidTr="00A46429">
        <w:trPr>
          <w:trHeight w:val="290"/>
        </w:trPr>
        <w:tc>
          <w:tcPr>
            <w:tcW w:w="3920" w:type="dxa"/>
            <w:noWrap/>
            <w:hideMark/>
          </w:tcPr>
          <w:p w14:paraId="560500E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Bernadete Maria Ribeiro</w:t>
            </w:r>
          </w:p>
        </w:tc>
        <w:tc>
          <w:tcPr>
            <w:tcW w:w="1840" w:type="dxa"/>
            <w:noWrap/>
            <w:hideMark/>
          </w:tcPr>
          <w:p w14:paraId="18FFD2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02765838925</w:t>
            </w:r>
          </w:p>
        </w:tc>
        <w:tc>
          <w:tcPr>
            <w:tcW w:w="2180" w:type="dxa"/>
            <w:noWrap/>
            <w:hideMark/>
          </w:tcPr>
          <w:p w14:paraId="29485BC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57F664D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6200C6A" w14:textId="77777777" w:rsidTr="00A46429">
        <w:trPr>
          <w:trHeight w:val="290"/>
        </w:trPr>
        <w:tc>
          <w:tcPr>
            <w:tcW w:w="3920" w:type="dxa"/>
            <w:noWrap/>
            <w:hideMark/>
          </w:tcPr>
          <w:p w14:paraId="464976E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Osni Jose Ribeiro</w:t>
            </w:r>
          </w:p>
        </w:tc>
        <w:tc>
          <w:tcPr>
            <w:tcW w:w="1840" w:type="dxa"/>
            <w:noWrap/>
            <w:hideMark/>
          </w:tcPr>
          <w:p w14:paraId="0B640E8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03299973940</w:t>
            </w:r>
          </w:p>
        </w:tc>
        <w:tc>
          <w:tcPr>
            <w:tcW w:w="2180" w:type="dxa"/>
            <w:noWrap/>
            <w:hideMark/>
          </w:tcPr>
          <w:p w14:paraId="188E463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2529229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52EFCE0" w14:textId="77777777" w:rsidTr="00A46429">
        <w:trPr>
          <w:trHeight w:val="290"/>
        </w:trPr>
        <w:tc>
          <w:tcPr>
            <w:tcW w:w="3920" w:type="dxa"/>
            <w:noWrap/>
            <w:hideMark/>
          </w:tcPr>
          <w:p w14:paraId="0688FC0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Marieli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Rosalia</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Fabri</w:t>
            </w:r>
            <w:proofErr w:type="spellEnd"/>
          </w:p>
        </w:tc>
        <w:tc>
          <w:tcPr>
            <w:tcW w:w="1840" w:type="dxa"/>
            <w:noWrap/>
            <w:hideMark/>
          </w:tcPr>
          <w:p w14:paraId="503950E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08480183977</w:t>
            </w:r>
          </w:p>
        </w:tc>
        <w:tc>
          <w:tcPr>
            <w:tcW w:w="2180" w:type="dxa"/>
            <w:noWrap/>
            <w:hideMark/>
          </w:tcPr>
          <w:p w14:paraId="41E1051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708CD0B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92BFBCB" w14:textId="77777777" w:rsidTr="00A46429">
        <w:trPr>
          <w:trHeight w:val="290"/>
        </w:trPr>
        <w:tc>
          <w:tcPr>
            <w:tcW w:w="3920" w:type="dxa"/>
            <w:noWrap/>
            <w:hideMark/>
          </w:tcPr>
          <w:p w14:paraId="56A810D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Wilson Luiz </w:t>
            </w:r>
            <w:proofErr w:type="spellStart"/>
            <w:r w:rsidRPr="00757D97">
              <w:rPr>
                <w:rFonts w:ascii="Tahoma" w:hAnsi="Tahoma" w:cs="Tahoma"/>
                <w:sz w:val="21"/>
                <w:szCs w:val="21"/>
              </w:rPr>
              <w:t>Pontarolo</w:t>
            </w:r>
            <w:proofErr w:type="spellEnd"/>
          </w:p>
        </w:tc>
        <w:tc>
          <w:tcPr>
            <w:tcW w:w="1840" w:type="dxa"/>
            <w:noWrap/>
            <w:hideMark/>
          </w:tcPr>
          <w:p w14:paraId="089ADE6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44014708934</w:t>
            </w:r>
          </w:p>
        </w:tc>
        <w:tc>
          <w:tcPr>
            <w:tcW w:w="2180" w:type="dxa"/>
            <w:noWrap/>
            <w:hideMark/>
          </w:tcPr>
          <w:p w14:paraId="3853B8A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7EE02D0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21804B1" w14:textId="77777777" w:rsidTr="00A46429">
        <w:trPr>
          <w:trHeight w:val="290"/>
        </w:trPr>
        <w:tc>
          <w:tcPr>
            <w:tcW w:w="3920" w:type="dxa"/>
            <w:noWrap/>
            <w:hideMark/>
          </w:tcPr>
          <w:p w14:paraId="276799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Neuli</w:t>
            </w:r>
            <w:proofErr w:type="spellEnd"/>
            <w:r w:rsidRPr="00757D97">
              <w:rPr>
                <w:rFonts w:ascii="Tahoma" w:hAnsi="Tahoma" w:cs="Tahoma"/>
                <w:sz w:val="21"/>
                <w:szCs w:val="21"/>
              </w:rPr>
              <w:t xml:space="preserve"> Goncalves </w:t>
            </w:r>
            <w:proofErr w:type="spellStart"/>
            <w:r w:rsidRPr="00757D97">
              <w:rPr>
                <w:rFonts w:ascii="Tahoma" w:hAnsi="Tahoma" w:cs="Tahoma"/>
                <w:sz w:val="21"/>
                <w:szCs w:val="21"/>
              </w:rPr>
              <w:t>Specht</w:t>
            </w:r>
            <w:proofErr w:type="spellEnd"/>
          </w:p>
        </w:tc>
        <w:tc>
          <w:tcPr>
            <w:tcW w:w="1840" w:type="dxa"/>
            <w:noWrap/>
            <w:hideMark/>
          </w:tcPr>
          <w:p w14:paraId="4C65716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03489915925</w:t>
            </w:r>
          </w:p>
        </w:tc>
        <w:tc>
          <w:tcPr>
            <w:tcW w:w="2180" w:type="dxa"/>
            <w:noWrap/>
            <w:hideMark/>
          </w:tcPr>
          <w:p w14:paraId="6ABBBB6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3F105E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60BCB6F7" w14:textId="77777777" w:rsidTr="00A46429">
        <w:trPr>
          <w:trHeight w:val="290"/>
        </w:trPr>
        <w:tc>
          <w:tcPr>
            <w:tcW w:w="3920" w:type="dxa"/>
            <w:noWrap/>
            <w:hideMark/>
          </w:tcPr>
          <w:p w14:paraId="1E78E7C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Valtencir </w:t>
            </w:r>
            <w:proofErr w:type="spellStart"/>
            <w:r w:rsidRPr="00757D97">
              <w:rPr>
                <w:rFonts w:ascii="Tahoma" w:hAnsi="Tahoma" w:cs="Tahoma"/>
                <w:sz w:val="21"/>
                <w:szCs w:val="21"/>
              </w:rPr>
              <w:t>Adelcio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Grosskopf</w:t>
            </w:r>
            <w:proofErr w:type="spellEnd"/>
          </w:p>
        </w:tc>
        <w:tc>
          <w:tcPr>
            <w:tcW w:w="1840" w:type="dxa"/>
            <w:noWrap/>
            <w:hideMark/>
          </w:tcPr>
          <w:p w14:paraId="1F6058F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00573641927</w:t>
            </w:r>
          </w:p>
        </w:tc>
        <w:tc>
          <w:tcPr>
            <w:tcW w:w="2180" w:type="dxa"/>
            <w:noWrap/>
            <w:hideMark/>
          </w:tcPr>
          <w:p w14:paraId="4E40F05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7.200 </w:t>
            </w:r>
          </w:p>
        </w:tc>
        <w:tc>
          <w:tcPr>
            <w:tcW w:w="2120" w:type="dxa"/>
            <w:noWrap/>
            <w:hideMark/>
          </w:tcPr>
          <w:p w14:paraId="2C51FF5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54F2547B" w14:textId="77777777" w:rsidTr="00A46429">
        <w:trPr>
          <w:trHeight w:val="290"/>
        </w:trPr>
        <w:tc>
          <w:tcPr>
            <w:tcW w:w="3920" w:type="dxa"/>
            <w:noWrap/>
            <w:hideMark/>
          </w:tcPr>
          <w:p w14:paraId="42C41B3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Joari</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Parolin</w:t>
            </w:r>
            <w:proofErr w:type="spellEnd"/>
          </w:p>
        </w:tc>
        <w:tc>
          <w:tcPr>
            <w:tcW w:w="1840" w:type="dxa"/>
            <w:noWrap/>
            <w:hideMark/>
          </w:tcPr>
          <w:p w14:paraId="7853EB2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04871599930</w:t>
            </w:r>
          </w:p>
        </w:tc>
        <w:tc>
          <w:tcPr>
            <w:tcW w:w="2180" w:type="dxa"/>
            <w:noWrap/>
            <w:hideMark/>
          </w:tcPr>
          <w:p w14:paraId="46706A5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61AD6B1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B5CABBE" w14:textId="77777777" w:rsidTr="00A46429">
        <w:trPr>
          <w:trHeight w:val="290"/>
        </w:trPr>
        <w:tc>
          <w:tcPr>
            <w:tcW w:w="3920" w:type="dxa"/>
            <w:noWrap/>
            <w:hideMark/>
          </w:tcPr>
          <w:p w14:paraId="6F9FC79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Luis</w:t>
            </w:r>
            <w:proofErr w:type="spellEnd"/>
            <w:r w:rsidRPr="00757D97">
              <w:rPr>
                <w:rFonts w:ascii="Tahoma" w:hAnsi="Tahoma" w:cs="Tahoma"/>
                <w:sz w:val="21"/>
                <w:szCs w:val="21"/>
              </w:rPr>
              <w:t xml:space="preserve"> Cesar </w:t>
            </w:r>
            <w:proofErr w:type="spellStart"/>
            <w:r w:rsidRPr="00757D97">
              <w:rPr>
                <w:rFonts w:ascii="Tahoma" w:hAnsi="Tahoma" w:cs="Tahoma"/>
                <w:sz w:val="21"/>
                <w:szCs w:val="21"/>
              </w:rPr>
              <w:t>Tyski</w:t>
            </w:r>
            <w:proofErr w:type="spellEnd"/>
          </w:p>
        </w:tc>
        <w:tc>
          <w:tcPr>
            <w:tcW w:w="1840" w:type="dxa"/>
            <w:noWrap/>
            <w:hideMark/>
          </w:tcPr>
          <w:p w14:paraId="5FB84AE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96526440991</w:t>
            </w:r>
          </w:p>
        </w:tc>
        <w:tc>
          <w:tcPr>
            <w:tcW w:w="2180" w:type="dxa"/>
            <w:noWrap/>
            <w:hideMark/>
          </w:tcPr>
          <w:p w14:paraId="3C1DC34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5CDA3CD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472749E" w14:textId="77777777" w:rsidTr="00A46429">
        <w:trPr>
          <w:trHeight w:val="290"/>
        </w:trPr>
        <w:tc>
          <w:tcPr>
            <w:tcW w:w="3920" w:type="dxa"/>
            <w:noWrap/>
            <w:hideMark/>
          </w:tcPr>
          <w:p w14:paraId="6D35753B"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Valdeson</w:t>
            </w:r>
            <w:proofErr w:type="spellEnd"/>
            <w:r w:rsidRPr="00757D97">
              <w:rPr>
                <w:rFonts w:ascii="Tahoma" w:hAnsi="Tahoma" w:cs="Tahoma"/>
                <w:sz w:val="21"/>
                <w:szCs w:val="21"/>
              </w:rPr>
              <w:t xml:space="preserve"> Joanes </w:t>
            </w:r>
            <w:proofErr w:type="spellStart"/>
            <w:r w:rsidRPr="00757D97">
              <w:rPr>
                <w:rFonts w:ascii="Tahoma" w:hAnsi="Tahoma" w:cs="Tahoma"/>
                <w:sz w:val="21"/>
                <w:szCs w:val="21"/>
              </w:rPr>
              <w:t>Cochinski</w:t>
            </w:r>
            <w:proofErr w:type="spellEnd"/>
          </w:p>
        </w:tc>
        <w:tc>
          <w:tcPr>
            <w:tcW w:w="1840" w:type="dxa"/>
            <w:noWrap/>
            <w:hideMark/>
          </w:tcPr>
          <w:p w14:paraId="36DF572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07909259905</w:t>
            </w:r>
          </w:p>
        </w:tc>
        <w:tc>
          <w:tcPr>
            <w:tcW w:w="2180" w:type="dxa"/>
            <w:noWrap/>
            <w:hideMark/>
          </w:tcPr>
          <w:p w14:paraId="311EB98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02C115E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25D4C5EF" w14:textId="77777777" w:rsidTr="00A46429">
        <w:trPr>
          <w:trHeight w:val="290"/>
        </w:trPr>
        <w:tc>
          <w:tcPr>
            <w:tcW w:w="3920" w:type="dxa"/>
            <w:noWrap/>
            <w:hideMark/>
          </w:tcPr>
          <w:p w14:paraId="75F0BD9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lastRenderedPageBreak/>
              <w:t>Edner</w:t>
            </w:r>
            <w:proofErr w:type="spellEnd"/>
            <w:r w:rsidRPr="00757D97">
              <w:rPr>
                <w:rFonts w:ascii="Tahoma" w:hAnsi="Tahoma" w:cs="Tahoma"/>
                <w:sz w:val="21"/>
                <w:szCs w:val="21"/>
              </w:rPr>
              <w:t xml:space="preserve"> Joelson Pires De Oliveira</w:t>
            </w:r>
          </w:p>
        </w:tc>
        <w:tc>
          <w:tcPr>
            <w:tcW w:w="1840" w:type="dxa"/>
            <w:noWrap/>
            <w:hideMark/>
          </w:tcPr>
          <w:p w14:paraId="2FA66C2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06586476950</w:t>
            </w:r>
          </w:p>
        </w:tc>
        <w:tc>
          <w:tcPr>
            <w:tcW w:w="2180" w:type="dxa"/>
            <w:noWrap/>
            <w:hideMark/>
          </w:tcPr>
          <w:p w14:paraId="1E8FD86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8.400 </w:t>
            </w:r>
          </w:p>
        </w:tc>
        <w:tc>
          <w:tcPr>
            <w:tcW w:w="2120" w:type="dxa"/>
            <w:noWrap/>
            <w:hideMark/>
          </w:tcPr>
          <w:p w14:paraId="0F6EB9A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5D8117B" w14:textId="77777777" w:rsidTr="00A46429">
        <w:trPr>
          <w:trHeight w:val="290"/>
        </w:trPr>
        <w:tc>
          <w:tcPr>
            <w:tcW w:w="3920" w:type="dxa"/>
            <w:noWrap/>
            <w:hideMark/>
          </w:tcPr>
          <w:p w14:paraId="6EBA373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Joao Carlos </w:t>
            </w:r>
            <w:proofErr w:type="spellStart"/>
            <w:r w:rsidRPr="00757D97">
              <w:rPr>
                <w:rFonts w:ascii="Tahoma" w:hAnsi="Tahoma" w:cs="Tahoma"/>
                <w:sz w:val="21"/>
                <w:szCs w:val="21"/>
              </w:rPr>
              <w:t>Postanoviski</w:t>
            </w:r>
            <w:proofErr w:type="spellEnd"/>
          </w:p>
        </w:tc>
        <w:tc>
          <w:tcPr>
            <w:tcW w:w="1840" w:type="dxa"/>
            <w:noWrap/>
            <w:hideMark/>
          </w:tcPr>
          <w:p w14:paraId="78E6220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82575410959</w:t>
            </w:r>
          </w:p>
        </w:tc>
        <w:tc>
          <w:tcPr>
            <w:tcW w:w="2180" w:type="dxa"/>
            <w:noWrap/>
            <w:hideMark/>
          </w:tcPr>
          <w:p w14:paraId="2FB57FE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60F799E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EC793A7" w14:textId="77777777" w:rsidTr="00A46429">
        <w:trPr>
          <w:trHeight w:val="290"/>
        </w:trPr>
        <w:tc>
          <w:tcPr>
            <w:tcW w:w="3920" w:type="dxa"/>
            <w:noWrap/>
            <w:hideMark/>
          </w:tcPr>
          <w:p w14:paraId="1D23580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Adao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Elio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Malinovski</w:t>
            </w:r>
            <w:proofErr w:type="spellEnd"/>
          </w:p>
        </w:tc>
        <w:tc>
          <w:tcPr>
            <w:tcW w:w="1840" w:type="dxa"/>
            <w:noWrap/>
            <w:hideMark/>
          </w:tcPr>
          <w:p w14:paraId="6FF3DA4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46839097900</w:t>
            </w:r>
          </w:p>
        </w:tc>
        <w:tc>
          <w:tcPr>
            <w:tcW w:w="2180" w:type="dxa"/>
            <w:noWrap/>
            <w:hideMark/>
          </w:tcPr>
          <w:p w14:paraId="790AC82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10.000 </w:t>
            </w:r>
          </w:p>
        </w:tc>
        <w:tc>
          <w:tcPr>
            <w:tcW w:w="2120" w:type="dxa"/>
            <w:noWrap/>
            <w:hideMark/>
          </w:tcPr>
          <w:p w14:paraId="2DADC76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7433757" w14:textId="77777777" w:rsidTr="00A46429">
        <w:trPr>
          <w:trHeight w:val="290"/>
        </w:trPr>
        <w:tc>
          <w:tcPr>
            <w:tcW w:w="3920" w:type="dxa"/>
            <w:noWrap/>
            <w:hideMark/>
          </w:tcPr>
          <w:p w14:paraId="49787AA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proofErr w:type="spellStart"/>
            <w:r w:rsidRPr="00757D97">
              <w:rPr>
                <w:rFonts w:ascii="Tahoma" w:hAnsi="Tahoma" w:cs="Tahoma"/>
                <w:sz w:val="21"/>
                <w:szCs w:val="21"/>
              </w:rPr>
              <w:t>Antonio</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Luzeski</w:t>
            </w:r>
            <w:proofErr w:type="spellEnd"/>
          </w:p>
        </w:tc>
        <w:tc>
          <w:tcPr>
            <w:tcW w:w="1840" w:type="dxa"/>
            <w:noWrap/>
            <w:hideMark/>
          </w:tcPr>
          <w:p w14:paraId="2E075FB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75910160915</w:t>
            </w:r>
          </w:p>
        </w:tc>
        <w:tc>
          <w:tcPr>
            <w:tcW w:w="2180" w:type="dxa"/>
            <w:noWrap/>
            <w:hideMark/>
          </w:tcPr>
          <w:p w14:paraId="6BEFEF02"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6.000 </w:t>
            </w:r>
          </w:p>
        </w:tc>
        <w:tc>
          <w:tcPr>
            <w:tcW w:w="2120" w:type="dxa"/>
            <w:noWrap/>
            <w:hideMark/>
          </w:tcPr>
          <w:p w14:paraId="6EB0FF68"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498FDDBB" w14:textId="77777777" w:rsidTr="00A46429">
        <w:trPr>
          <w:trHeight w:val="290"/>
        </w:trPr>
        <w:tc>
          <w:tcPr>
            <w:tcW w:w="3920" w:type="dxa"/>
            <w:noWrap/>
            <w:hideMark/>
          </w:tcPr>
          <w:p w14:paraId="08AEB02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Eliane </w:t>
            </w:r>
            <w:proofErr w:type="spellStart"/>
            <w:r w:rsidRPr="00757D97">
              <w:rPr>
                <w:rFonts w:ascii="Tahoma" w:hAnsi="Tahoma" w:cs="Tahoma"/>
                <w:sz w:val="21"/>
                <w:szCs w:val="21"/>
              </w:rPr>
              <w:t>Repczuk</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Buiar</w:t>
            </w:r>
            <w:proofErr w:type="spellEnd"/>
          </w:p>
        </w:tc>
        <w:tc>
          <w:tcPr>
            <w:tcW w:w="1840" w:type="dxa"/>
            <w:noWrap/>
            <w:hideMark/>
          </w:tcPr>
          <w:p w14:paraId="30A81D0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02756704903</w:t>
            </w:r>
          </w:p>
        </w:tc>
        <w:tc>
          <w:tcPr>
            <w:tcW w:w="2180" w:type="dxa"/>
            <w:noWrap/>
            <w:hideMark/>
          </w:tcPr>
          <w:p w14:paraId="3C6DBDF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591D068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755F0489" w14:textId="77777777" w:rsidTr="00A46429">
        <w:trPr>
          <w:trHeight w:val="290"/>
        </w:trPr>
        <w:tc>
          <w:tcPr>
            <w:tcW w:w="3920" w:type="dxa"/>
            <w:noWrap/>
            <w:hideMark/>
          </w:tcPr>
          <w:p w14:paraId="2F3A185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Joao </w:t>
            </w:r>
            <w:proofErr w:type="spellStart"/>
            <w:r w:rsidRPr="00757D97">
              <w:rPr>
                <w:rFonts w:ascii="Tahoma" w:hAnsi="Tahoma" w:cs="Tahoma"/>
                <w:sz w:val="21"/>
                <w:szCs w:val="21"/>
              </w:rPr>
              <w:t>Buiar</w:t>
            </w:r>
            <w:proofErr w:type="spellEnd"/>
            <w:r w:rsidRPr="00757D97">
              <w:rPr>
                <w:rFonts w:ascii="Tahoma" w:hAnsi="Tahoma" w:cs="Tahoma"/>
                <w:sz w:val="21"/>
                <w:szCs w:val="21"/>
              </w:rPr>
              <w:t xml:space="preserve"> Junior</w:t>
            </w:r>
          </w:p>
        </w:tc>
        <w:tc>
          <w:tcPr>
            <w:tcW w:w="1840" w:type="dxa"/>
            <w:noWrap/>
            <w:hideMark/>
          </w:tcPr>
          <w:p w14:paraId="62C581E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11023993961</w:t>
            </w:r>
          </w:p>
        </w:tc>
        <w:tc>
          <w:tcPr>
            <w:tcW w:w="2180" w:type="dxa"/>
            <w:noWrap/>
            <w:hideMark/>
          </w:tcPr>
          <w:p w14:paraId="4E16284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6.500 </w:t>
            </w:r>
          </w:p>
        </w:tc>
        <w:tc>
          <w:tcPr>
            <w:tcW w:w="2120" w:type="dxa"/>
            <w:noWrap/>
            <w:hideMark/>
          </w:tcPr>
          <w:p w14:paraId="43141B1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7003172" w14:textId="77777777" w:rsidTr="00A46429">
        <w:trPr>
          <w:trHeight w:val="290"/>
        </w:trPr>
        <w:tc>
          <w:tcPr>
            <w:tcW w:w="3920" w:type="dxa"/>
            <w:noWrap/>
            <w:hideMark/>
          </w:tcPr>
          <w:p w14:paraId="593DDFC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Maria Margaret </w:t>
            </w:r>
            <w:proofErr w:type="spellStart"/>
            <w:r w:rsidRPr="00757D97">
              <w:rPr>
                <w:rFonts w:ascii="Tahoma" w:hAnsi="Tahoma" w:cs="Tahoma"/>
                <w:sz w:val="21"/>
                <w:szCs w:val="21"/>
              </w:rPr>
              <w:t>Petrica</w:t>
            </w:r>
            <w:proofErr w:type="spellEnd"/>
            <w:r w:rsidRPr="00757D97">
              <w:rPr>
                <w:rFonts w:ascii="Tahoma" w:hAnsi="Tahoma" w:cs="Tahoma"/>
                <w:sz w:val="21"/>
                <w:szCs w:val="21"/>
              </w:rPr>
              <w:t xml:space="preserve"> </w:t>
            </w:r>
            <w:proofErr w:type="spellStart"/>
            <w:r w:rsidRPr="00757D97">
              <w:rPr>
                <w:rFonts w:ascii="Tahoma" w:hAnsi="Tahoma" w:cs="Tahoma"/>
                <w:sz w:val="21"/>
                <w:szCs w:val="21"/>
              </w:rPr>
              <w:t>Misga</w:t>
            </w:r>
            <w:proofErr w:type="spellEnd"/>
          </w:p>
        </w:tc>
        <w:tc>
          <w:tcPr>
            <w:tcW w:w="1840" w:type="dxa"/>
            <w:noWrap/>
            <w:hideMark/>
          </w:tcPr>
          <w:p w14:paraId="35BF81D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01542887992</w:t>
            </w:r>
          </w:p>
        </w:tc>
        <w:tc>
          <w:tcPr>
            <w:tcW w:w="2180" w:type="dxa"/>
            <w:noWrap/>
            <w:hideMark/>
          </w:tcPr>
          <w:p w14:paraId="0EE4915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71A94D1C"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3BF9C84D" w14:textId="77777777" w:rsidTr="00A46429">
        <w:trPr>
          <w:trHeight w:val="290"/>
        </w:trPr>
        <w:tc>
          <w:tcPr>
            <w:tcW w:w="3920" w:type="dxa"/>
            <w:noWrap/>
            <w:hideMark/>
          </w:tcPr>
          <w:p w14:paraId="2D75A913"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Analice Dias Araujo</w:t>
            </w:r>
          </w:p>
        </w:tc>
        <w:tc>
          <w:tcPr>
            <w:tcW w:w="1840" w:type="dxa"/>
            <w:noWrap/>
            <w:hideMark/>
          </w:tcPr>
          <w:p w14:paraId="15E3FC65"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06020723950</w:t>
            </w:r>
          </w:p>
        </w:tc>
        <w:tc>
          <w:tcPr>
            <w:tcW w:w="2180" w:type="dxa"/>
            <w:noWrap/>
            <w:hideMark/>
          </w:tcPr>
          <w:p w14:paraId="665674E6"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7.000 </w:t>
            </w:r>
          </w:p>
        </w:tc>
        <w:tc>
          <w:tcPr>
            <w:tcW w:w="2120" w:type="dxa"/>
            <w:noWrap/>
            <w:hideMark/>
          </w:tcPr>
          <w:p w14:paraId="1DCF7CF7"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1B66C89A" w14:textId="77777777" w:rsidTr="00A46429">
        <w:trPr>
          <w:trHeight w:val="290"/>
        </w:trPr>
        <w:tc>
          <w:tcPr>
            <w:tcW w:w="3920" w:type="dxa"/>
            <w:noWrap/>
            <w:hideMark/>
          </w:tcPr>
          <w:p w14:paraId="78861121"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Cezar </w:t>
            </w:r>
            <w:proofErr w:type="spellStart"/>
            <w:r w:rsidRPr="00757D97">
              <w:rPr>
                <w:rFonts w:ascii="Tahoma" w:hAnsi="Tahoma" w:cs="Tahoma"/>
                <w:sz w:val="21"/>
                <w:szCs w:val="21"/>
              </w:rPr>
              <w:t>Krepel</w:t>
            </w:r>
            <w:proofErr w:type="spellEnd"/>
            <w:r w:rsidRPr="00757D97">
              <w:rPr>
                <w:rFonts w:ascii="Tahoma" w:hAnsi="Tahoma" w:cs="Tahoma"/>
                <w:sz w:val="21"/>
                <w:szCs w:val="21"/>
              </w:rPr>
              <w:t xml:space="preserve"> de Moura</w:t>
            </w:r>
          </w:p>
        </w:tc>
        <w:tc>
          <w:tcPr>
            <w:tcW w:w="1840" w:type="dxa"/>
            <w:noWrap/>
            <w:hideMark/>
          </w:tcPr>
          <w:p w14:paraId="4A4C130D"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02654340929</w:t>
            </w:r>
          </w:p>
        </w:tc>
        <w:tc>
          <w:tcPr>
            <w:tcW w:w="2180" w:type="dxa"/>
            <w:noWrap/>
            <w:hideMark/>
          </w:tcPr>
          <w:p w14:paraId="6383C17F"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8.000 </w:t>
            </w:r>
          </w:p>
        </w:tc>
        <w:tc>
          <w:tcPr>
            <w:tcW w:w="2120" w:type="dxa"/>
            <w:noWrap/>
            <w:hideMark/>
          </w:tcPr>
          <w:p w14:paraId="50A314EE"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r w:rsidR="00A46429" w:rsidRPr="00757D97" w14:paraId="098AFBFE" w14:textId="77777777" w:rsidTr="00A46429">
        <w:trPr>
          <w:trHeight w:val="290"/>
        </w:trPr>
        <w:tc>
          <w:tcPr>
            <w:tcW w:w="3920" w:type="dxa"/>
            <w:noWrap/>
            <w:hideMark/>
          </w:tcPr>
          <w:p w14:paraId="512A8320"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Adriano Pires</w:t>
            </w:r>
          </w:p>
        </w:tc>
        <w:tc>
          <w:tcPr>
            <w:tcW w:w="1840" w:type="dxa"/>
            <w:noWrap/>
            <w:hideMark/>
          </w:tcPr>
          <w:p w14:paraId="66F551E4"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08369368921</w:t>
            </w:r>
          </w:p>
        </w:tc>
        <w:tc>
          <w:tcPr>
            <w:tcW w:w="2180" w:type="dxa"/>
            <w:noWrap/>
            <w:hideMark/>
          </w:tcPr>
          <w:p w14:paraId="6C538DEA"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 xml:space="preserve">                               6.600 </w:t>
            </w:r>
          </w:p>
        </w:tc>
        <w:tc>
          <w:tcPr>
            <w:tcW w:w="2120" w:type="dxa"/>
            <w:noWrap/>
            <w:hideMark/>
          </w:tcPr>
          <w:p w14:paraId="5C782E09" w14:textId="77777777" w:rsidR="00A46429" w:rsidRPr="00757D97" w:rsidRDefault="00A46429" w:rsidP="00AA3011">
            <w:pPr>
              <w:widowControl w:val="0"/>
              <w:tabs>
                <w:tab w:val="left" w:pos="709"/>
              </w:tabs>
              <w:spacing w:after="0" w:line="288" w:lineRule="auto"/>
              <w:contextualSpacing/>
              <w:jc w:val="center"/>
              <w:rPr>
                <w:rFonts w:ascii="Tahoma" w:hAnsi="Tahoma" w:cs="Tahoma"/>
                <w:sz w:val="21"/>
                <w:szCs w:val="21"/>
              </w:rPr>
            </w:pPr>
            <w:r w:rsidRPr="00757D97">
              <w:rPr>
                <w:rFonts w:ascii="Tahoma" w:hAnsi="Tahoma" w:cs="Tahoma"/>
                <w:sz w:val="21"/>
                <w:szCs w:val="21"/>
              </w:rPr>
              <w:t>31/05/2022</w:t>
            </w:r>
          </w:p>
        </w:tc>
      </w:tr>
    </w:tbl>
    <w:p w14:paraId="22D4CBD6" w14:textId="77777777" w:rsidR="00A46429" w:rsidRPr="00757D97" w:rsidRDefault="00A46429" w:rsidP="00AA3011">
      <w:pPr>
        <w:widowControl w:val="0"/>
        <w:tabs>
          <w:tab w:val="left" w:pos="709"/>
        </w:tabs>
        <w:spacing w:after="0" w:line="288" w:lineRule="auto"/>
        <w:contextualSpacing/>
        <w:rPr>
          <w:rFonts w:ascii="Tahoma" w:hAnsi="Tahoma" w:cs="Tahoma"/>
          <w:sz w:val="21"/>
          <w:szCs w:val="21"/>
        </w:rPr>
      </w:pPr>
    </w:p>
    <w:sectPr w:rsidR="00A46429" w:rsidRPr="00757D97" w:rsidSect="00770B9B">
      <w:pgSz w:w="11907" w:h="16840" w:code="9"/>
      <w:pgMar w:top="1701" w:right="1701" w:bottom="1418"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70C6" w14:textId="77777777" w:rsidR="00FC002C" w:rsidRDefault="00FC002C">
      <w:r>
        <w:separator/>
      </w:r>
    </w:p>
  </w:endnote>
  <w:endnote w:type="continuationSeparator" w:id="0">
    <w:p w14:paraId="3956FCA7" w14:textId="77777777" w:rsidR="00FC002C" w:rsidRDefault="00FC002C">
      <w:r>
        <w:continuationSeparator/>
      </w:r>
    </w:p>
  </w:endnote>
  <w:endnote w:type="continuationNotice" w:id="1">
    <w:p w14:paraId="576C550E" w14:textId="77777777" w:rsidR="00FC002C" w:rsidRDefault="00FC002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Frutiger Light">
    <w:altName w:val="Times New Roman"/>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wiss">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ヒラギノ角ゴ Pro W3">
    <w:altName w:val="MS Gothic"/>
    <w:panose1 w:val="020B03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C145C" w14:textId="77777777" w:rsidR="00B80149" w:rsidRDefault="00B80149">
    <w:pPr>
      <w:framePr w:wrap="around" w:vAnchor="text" w:hAnchor="margin" w:xAlign="center" w:y="1"/>
    </w:pPr>
    <w:r>
      <w:fldChar w:fldCharType="begin"/>
    </w:r>
    <w:r>
      <w:instrText xml:space="preserve">PAGE  </w:instrText>
    </w:r>
    <w:r>
      <w:fldChar w:fldCharType="separate"/>
    </w:r>
    <w:r>
      <w:rPr>
        <w:noProof/>
      </w:rPr>
      <w:t>10</w:t>
    </w:r>
    <w:r>
      <w:fldChar w:fldCharType="end"/>
    </w:r>
  </w:p>
  <w:p w14:paraId="7515DE44" w14:textId="77777777" w:rsidR="00B80149" w:rsidRDefault="00B8014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sz w:val="21"/>
        <w:szCs w:val="21"/>
      </w:rPr>
      <w:id w:val="237909909"/>
      <w:docPartObj>
        <w:docPartGallery w:val="Page Numbers (Bottom of Page)"/>
        <w:docPartUnique/>
      </w:docPartObj>
    </w:sdtPr>
    <w:sdtEndPr/>
    <w:sdtContent>
      <w:p w14:paraId="33A606B5" w14:textId="7F9EB873" w:rsidR="001F61A2" w:rsidRPr="001F61A2" w:rsidRDefault="001F61A2">
        <w:pPr>
          <w:pStyle w:val="Rodap"/>
          <w:jc w:val="right"/>
          <w:rPr>
            <w:rFonts w:ascii="Tahoma" w:hAnsi="Tahoma" w:cs="Tahoma"/>
            <w:sz w:val="21"/>
            <w:szCs w:val="21"/>
          </w:rPr>
        </w:pPr>
        <w:r w:rsidRPr="001F61A2">
          <w:rPr>
            <w:rFonts w:ascii="Tahoma" w:hAnsi="Tahoma" w:cs="Tahoma"/>
            <w:sz w:val="21"/>
            <w:szCs w:val="21"/>
          </w:rPr>
          <w:fldChar w:fldCharType="begin"/>
        </w:r>
        <w:r w:rsidRPr="001F61A2">
          <w:rPr>
            <w:rFonts w:ascii="Tahoma" w:hAnsi="Tahoma" w:cs="Tahoma"/>
            <w:sz w:val="21"/>
            <w:szCs w:val="21"/>
          </w:rPr>
          <w:instrText>PAGE   \* MERGEFORMAT</w:instrText>
        </w:r>
        <w:r w:rsidRPr="001F61A2">
          <w:rPr>
            <w:rFonts w:ascii="Tahoma" w:hAnsi="Tahoma" w:cs="Tahoma"/>
            <w:sz w:val="21"/>
            <w:szCs w:val="21"/>
          </w:rPr>
          <w:fldChar w:fldCharType="separate"/>
        </w:r>
        <w:r w:rsidRPr="001F61A2">
          <w:rPr>
            <w:rFonts w:ascii="Tahoma" w:hAnsi="Tahoma" w:cs="Tahoma"/>
            <w:sz w:val="21"/>
            <w:szCs w:val="21"/>
          </w:rPr>
          <w:t>2</w:t>
        </w:r>
        <w:r w:rsidRPr="001F61A2">
          <w:rPr>
            <w:rFonts w:ascii="Tahoma" w:hAnsi="Tahoma" w:cs="Tahoma"/>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88B4" w14:textId="516E8451" w:rsidR="00B80149" w:rsidRPr="00E30E04" w:rsidRDefault="00B80149" w:rsidP="00E30E04">
    <w:pPr>
      <w:pStyle w:val="Rodap"/>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BA03F" w14:textId="77777777" w:rsidR="00FC002C" w:rsidRDefault="00FC002C">
      <w:r>
        <w:separator/>
      </w:r>
    </w:p>
  </w:footnote>
  <w:footnote w:type="continuationSeparator" w:id="0">
    <w:p w14:paraId="35F24E16" w14:textId="77777777" w:rsidR="00FC002C" w:rsidRDefault="00FC002C">
      <w:r>
        <w:continuationSeparator/>
      </w:r>
    </w:p>
  </w:footnote>
  <w:footnote w:type="continuationNotice" w:id="1">
    <w:p w14:paraId="459714F9" w14:textId="77777777" w:rsidR="00FC002C" w:rsidRDefault="00FC002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CD11" w14:textId="77777777" w:rsidR="00B80149" w:rsidRDefault="00B80149">
    <w:pPr>
      <w:framePr w:wrap="around" w:vAnchor="text" w:hAnchor="margin" w:xAlign="right" w:y="1"/>
    </w:pPr>
    <w:r>
      <w:fldChar w:fldCharType="begin"/>
    </w:r>
    <w:r>
      <w:instrText xml:space="preserve">PAGE  </w:instrText>
    </w:r>
    <w:r>
      <w:fldChar w:fldCharType="separate"/>
    </w:r>
    <w:r>
      <w:rPr>
        <w:noProof/>
      </w:rPr>
      <w:t>1</w:t>
    </w:r>
    <w:r>
      <w:fldChar w:fldCharType="end"/>
    </w:r>
  </w:p>
  <w:p w14:paraId="6FC8C78F" w14:textId="77777777" w:rsidR="00B80149" w:rsidRDefault="00B80149">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6FDA" w14:textId="77777777" w:rsidR="003430AE" w:rsidRDefault="003430A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6385" w14:textId="6856D262" w:rsidR="004E6D15" w:rsidRDefault="004E6D15" w:rsidP="004E6D15">
    <w:pPr>
      <w:pStyle w:val="BodyText21"/>
      <w:tabs>
        <w:tab w:val="left" w:pos="70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3C7096"/>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A"/>
    <w:multiLevelType w:val="singleLevel"/>
    <w:tmpl w:val="6D7A6CB4"/>
    <w:lvl w:ilvl="0">
      <w:start w:val="1"/>
      <w:numFmt w:val="lowerLetter"/>
      <w:lvlText w:val="(%1)"/>
      <w:lvlJc w:val="left"/>
      <w:pPr>
        <w:ind w:left="587" w:hanging="360"/>
      </w:pPr>
      <w:rPr>
        <w:rFonts w:ascii="Tahoma" w:hAnsi="Tahoma" w:cs="Tahoma" w:hint="default"/>
        <w:b w:val="0"/>
        <w:bCs w:val="0"/>
        <w:i w:val="0"/>
        <w:iCs w:val="0"/>
        <w:spacing w:val="0"/>
        <w:sz w:val="21"/>
        <w:szCs w:val="21"/>
      </w:rPr>
    </w:lvl>
  </w:abstractNum>
  <w:abstractNum w:abstractNumId="2" w15:restartNumberingAfterBreak="0">
    <w:nsid w:val="0000001E"/>
    <w:multiLevelType w:val="singleLevel"/>
    <w:tmpl w:val="A086E43C"/>
    <w:lvl w:ilvl="0">
      <w:start w:val="1"/>
      <w:numFmt w:val="lowerRoman"/>
      <w:lvlText w:val="(%1)"/>
      <w:lvlJc w:val="left"/>
      <w:pPr>
        <w:tabs>
          <w:tab w:val="num" w:pos="1080"/>
        </w:tabs>
        <w:ind w:left="1080" w:hanging="360"/>
      </w:pPr>
      <w:rPr>
        <w:rFonts w:ascii="Tahoma" w:hAnsi="Tahoma" w:cs="Tahoma" w:hint="default"/>
        <w:b w:val="0"/>
        <w:spacing w:val="0"/>
        <w:sz w:val="21"/>
        <w:szCs w:val="21"/>
      </w:rPr>
    </w:lvl>
  </w:abstractNum>
  <w:abstractNum w:abstractNumId="3" w15:restartNumberingAfterBreak="0">
    <w:nsid w:val="005A3B62"/>
    <w:multiLevelType w:val="multilevel"/>
    <w:tmpl w:val="5390251C"/>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bCs/>
        <w:i w:val="0"/>
        <w:iCs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4933A9"/>
    <w:multiLevelType w:val="multilevel"/>
    <w:tmpl w:val="9C922BEA"/>
    <w:lvl w:ilvl="0">
      <w:start w:val="5"/>
      <w:numFmt w:val="decimal"/>
      <w:lvlText w:val="%1."/>
      <w:lvlJc w:val="left"/>
      <w:pPr>
        <w:ind w:left="2771" w:hanging="360"/>
      </w:pPr>
      <w:rPr>
        <w:rFonts w:hint="default"/>
        <w:color w:val="FFFFFF" w:themeColor="background1"/>
      </w:rPr>
    </w:lvl>
    <w:lvl w:ilvl="1">
      <w:start w:val="1"/>
      <w:numFmt w:val="decimal"/>
      <w:lvlText w:val="%1.%2."/>
      <w:lvlJc w:val="left"/>
      <w:pPr>
        <w:ind w:left="1283" w:hanging="432"/>
      </w:pPr>
      <w:rPr>
        <w:rFonts w:ascii="Verdana" w:hAnsi="Verdana" w:cs="Tahoma" w:hint="default"/>
        <w:b/>
        <w:i w:val="0"/>
        <w:sz w:val="20"/>
        <w:szCs w:val="20"/>
      </w:rPr>
    </w:lvl>
    <w:lvl w:ilvl="2">
      <w:start w:val="1"/>
      <w:numFmt w:val="decimal"/>
      <w:lvlText w:val="5.2.%3."/>
      <w:lvlJc w:val="left"/>
      <w:pPr>
        <w:ind w:left="788" w:hanging="504"/>
      </w:pPr>
      <w:rPr>
        <w:rFonts w:hint="default"/>
        <w:b w:val="0"/>
        <w:bCs w:val="0"/>
        <w:i w:val="0"/>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4E91A3E"/>
    <w:multiLevelType w:val="hybridMultilevel"/>
    <w:tmpl w:val="E2A09A26"/>
    <w:lvl w:ilvl="0" w:tplc="A470CEB8">
      <w:start w:val="1"/>
      <w:numFmt w:val="decimal"/>
      <w:lvlText w:val="6.%1."/>
      <w:lvlJc w:val="left"/>
      <w:pPr>
        <w:ind w:left="1440" w:hanging="360"/>
      </w:pPr>
      <w:rPr>
        <w:rFonts w:hint="default"/>
      </w:rPr>
    </w:lvl>
    <w:lvl w:ilvl="1" w:tplc="7EF03C9A">
      <w:start w:val="1"/>
      <w:numFmt w:val="decimal"/>
      <w:lvlText w:val="6.%2."/>
      <w:lvlJc w:val="left"/>
      <w:pPr>
        <w:ind w:left="1440" w:hanging="360"/>
      </w:pPr>
      <w:rPr>
        <w:rFonts w:hint="default"/>
      </w:rPr>
    </w:lvl>
    <w:lvl w:ilvl="2" w:tplc="B590E566">
      <w:start w:val="1"/>
      <w:numFmt w:val="lowerRoman"/>
      <w:lvlText w:val="(%3)"/>
      <w:lvlJc w:val="left"/>
      <w:pPr>
        <w:ind w:left="2700" w:hanging="720"/>
      </w:pPr>
      <w:rPr>
        <w:rFonts w:hint="default"/>
      </w:rPr>
    </w:lvl>
    <w:lvl w:ilvl="3" w:tplc="554A4988">
      <w:start w:val="1"/>
      <w:numFmt w:val="decimal"/>
      <w:lvlText w:val="%4."/>
      <w:lvlJc w:val="left"/>
      <w:pPr>
        <w:ind w:left="2880" w:hanging="360"/>
      </w:pPr>
      <w:rPr>
        <w:rFonts w:hint="default"/>
      </w:rPr>
    </w:lvl>
    <w:lvl w:ilvl="4" w:tplc="4CF859A0">
      <w:start w:val="1"/>
      <w:numFmt w:val="decimal"/>
      <w:lvlText w:val="%5)"/>
      <w:lvlJc w:val="left"/>
      <w:pPr>
        <w:ind w:left="3600" w:hanging="360"/>
      </w:pPr>
      <w:rPr>
        <w:rFonts w:hint="default"/>
      </w:r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84D2D79"/>
    <w:multiLevelType w:val="multilevel"/>
    <w:tmpl w:val="E924C204"/>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1080" w:hanging="720"/>
      </w:pPr>
      <w:rPr>
        <w:rFonts w:hint="default"/>
        <w:b w:val="0"/>
        <w:bCs/>
        <w:i w:val="0"/>
        <w:iCs/>
        <w:lang w:val="pt-BR"/>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9A70FD1"/>
    <w:multiLevelType w:val="hybridMultilevel"/>
    <w:tmpl w:val="3320D788"/>
    <w:lvl w:ilvl="0" w:tplc="FFFFFFFF">
      <w:start w:val="1"/>
      <w:numFmt w:val="lowerRoman"/>
      <w:lvlText w:val="(%1)"/>
      <w:lvlJc w:val="left"/>
      <w:pPr>
        <w:tabs>
          <w:tab w:val="num" w:pos="705"/>
        </w:tabs>
        <w:ind w:left="705" w:hanging="70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09AB195D"/>
    <w:multiLevelType w:val="hybridMultilevel"/>
    <w:tmpl w:val="56580692"/>
    <w:lvl w:ilvl="0" w:tplc="86284E8E">
      <w:start w:val="1"/>
      <w:numFmt w:val="decimal"/>
      <w:lvlText w:val="7.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BA55D6C"/>
    <w:multiLevelType w:val="multilevel"/>
    <w:tmpl w:val="7D489804"/>
    <w:lvl w:ilvl="0">
      <w:start w:val="11"/>
      <w:numFmt w:val="decimal"/>
      <w:lvlText w:val="%1."/>
      <w:lvlJc w:val="left"/>
      <w:pPr>
        <w:ind w:left="555" w:hanging="55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BEC1CF3"/>
    <w:multiLevelType w:val="multilevel"/>
    <w:tmpl w:val="7E8AF644"/>
    <w:lvl w:ilvl="0">
      <w:start w:val="11"/>
      <w:numFmt w:val="decimal"/>
      <w:lvlText w:val="%1."/>
      <w:lvlJc w:val="left"/>
      <w:pPr>
        <w:ind w:left="555" w:hanging="55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EC7C51"/>
    <w:multiLevelType w:val="multilevel"/>
    <w:tmpl w:val="1D827BA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2924" w:hanging="1080"/>
      </w:pPr>
      <w:rPr>
        <w:rFonts w:hint="default"/>
        <w:b w:val="0"/>
        <w:i w:val="0"/>
        <w:iCs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0E7A1902"/>
    <w:multiLevelType w:val="multilevel"/>
    <w:tmpl w:val="2B14FD9C"/>
    <w:lvl w:ilvl="0">
      <w:start w:val="10"/>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0DC6CCF"/>
    <w:multiLevelType w:val="multilevel"/>
    <w:tmpl w:val="FF46BD4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Zero"/>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5F215E7"/>
    <w:multiLevelType w:val="multilevel"/>
    <w:tmpl w:val="1F18657A"/>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4831" w:hanging="720"/>
      </w:pPr>
      <w:rPr>
        <w:rFonts w:hint="default"/>
      </w:rPr>
    </w:lvl>
    <w:lvl w:ilvl="3">
      <w:start w:val="1"/>
      <w:numFmt w:val="decimal"/>
      <w:lvlText w:val="7.1.1.%4"/>
      <w:lvlJc w:val="left"/>
      <w:pPr>
        <w:ind w:left="1080" w:hanging="1080"/>
      </w:pPr>
      <w:rPr>
        <w:rFonts w:hint="default"/>
        <w:b w:val="0"/>
        <w:bCs/>
        <w:i w:val="0"/>
        <w:i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74318FD"/>
    <w:multiLevelType w:val="multilevel"/>
    <w:tmpl w:val="996E7BBA"/>
    <w:lvl w:ilvl="0">
      <w:start w:val="11"/>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5B68A9"/>
    <w:multiLevelType w:val="hybridMultilevel"/>
    <w:tmpl w:val="A3C43820"/>
    <w:lvl w:ilvl="0" w:tplc="7256DC3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8E112A"/>
    <w:multiLevelType w:val="multilevel"/>
    <w:tmpl w:val="C29208C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DF5788E"/>
    <w:multiLevelType w:val="multilevel"/>
    <w:tmpl w:val="682E0FA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i w:val="0"/>
        <w:iCs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210F762B"/>
    <w:multiLevelType w:val="multilevel"/>
    <w:tmpl w:val="03D42644"/>
    <w:lvl w:ilvl="0">
      <w:start w:val="6"/>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ascii="Tahoma" w:hAnsi="Tahoma" w:cs="Tahoma" w:hint="default"/>
        <w:b w:val="0"/>
        <w:sz w:val="21"/>
        <w:szCs w:val="21"/>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0" w15:restartNumberingAfterBreak="0">
    <w:nsid w:val="233E49AA"/>
    <w:multiLevelType w:val="multilevel"/>
    <w:tmpl w:val="F6B8BC82"/>
    <w:lvl w:ilvl="0">
      <w:start w:val="11"/>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4935B29"/>
    <w:multiLevelType w:val="multilevel"/>
    <w:tmpl w:val="FFC01A3E"/>
    <w:lvl w:ilvl="0">
      <w:start w:val="11"/>
      <w:numFmt w:val="decimal"/>
      <w:lvlText w:val="%1."/>
      <w:lvlJc w:val="left"/>
      <w:pPr>
        <w:ind w:left="555" w:hanging="55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3" w15:restartNumberingAfterBreak="0">
    <w:nsid w:val="26303B60"/>
    <w:multiLevelType w:val="multilevel"/>
    <w:tmpl w:val="3B324136"/>
    <w:lvl w:ilvl="0">
      <w:start w:val="8"/>
      <w:numFmt w:val="decimal"/>
      <w:lvlText w:val="%1."/>
      <w:lvlJc w:val="left"/>
      <w:pPr>
        <w:ind w:left="390" w:hanging="390"/>
      </w:pPr>
      <w:rPr>
        <w:rFonts w:hint="default"/>
      </w:rPr>
    </w:lvl>
    <w:lvl w:ilvl="1">
      <w:start w:val="1"/>
      <w:numFmt w:val="decimal"/>
      <w:lvlText w:val="9.%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69D03CD"/>
    <w:multiLevelType w:val="multilevel"/>
    <w:tmpl w:val="E3165E9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i w:val="0"/>
        <w:iCs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2ADE3CFC"/>
    <w:multiLevelType w:val="hybridMultilevel"/>
    <w:tmpl w:val="D022243C"/>
    <w:lvl w:ilvl="0" w:tplc="521207F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DFB32A8"/>
    <w:multiLevelType w:val="multilevel"/>
    <w:tmpl w:val="A0380C0C"/>
    <w:lvl w:ilvl="0">
      <w:start w:val="12"/>
      <w:numFmt w:val="decimal"/>
      <w:lvlText w:val="%1."/>
      <w:lvlJc w:val="left"/>
      <w:pPr>
        <w:ind w:left="660" w:hanging="6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4391A95"/>
    <w:multiLevelType w:val="hybridMultilevel"/>
    <w:tmpl w:val="DB74A27A"/>
    <w:lvl w:ilvl="0" w:tplc="15FE0274">
      <w:start w:val="1"/>
      <w:numFmt w:val="decimal"/>
      <w:lvlText w:val="6.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A79749E"/>
    <w:multiLevelType w:val="multilevel"/>
    <w:tmpl w:val="B952F2B4"/>
    <w:lvl w:ilvl="0">
      <w:start w:val="10"/>
      <w:numFmt w:val="decimal"/>
      <w:lvlText w:val="%1."/>
      <w:lvlJc w:val="left"/>
      <w:pPr>
        <w:ind w:left="555" w:hanging="555"/>
      </w:pPr>
      <w:rPr>
        <w:rFonts w:hint="default"/>
      </w:rPr>
    </w:lvl>
    <w:lvl w:ilvl="1">
      <w:start w:val="1"/>
      <w:numFmt w:val="decimal"/>
      <w:lvlText w:val="11.%2."/>
      <w:lvlJc w:val="left"/>
      <w:pPr>
        <w:ind w:left="1146" w:hanging="720"/>
      </w:pPr>
      <w:rPr>
        <w:rFonts w:hint="default"/>
        <w:b/>
      </w:rPr>
    </w:lvl>
    <w:lvl w:ilvl="2">
      <w:start w:val="1"/>
      <w:numFmt w:val="decimal"/>
      <w:lvlText w:val="11.1.%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3C472FF7"/>
    <w:multiLevelType w:val="multilevel"/>
    <w:tmpl w:val="D1E6EDA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bCs/>
      </w:rPr>
    </w:lvl>
    <w:lvl w:ilvl="3">
      <w:start w:val="1"/>
      <w:numFmt w:val="decimal"/>
      <w:lvlText w:val="%1.%2.%3.%4."/>
      <w:lvlJc w:val="left"/>
      <w:pPr>
        <w:ind w:left="1080" w:hanging="1080"/>
      </w:pPr>
      <w:rPr>
        <w:rFonts w:hint="default"/>
      </w:rPr>
    </w:lvl>
    <w:lvl w:ilvl="4">
      <w:start w:val="1"/>
      <w:numFmt w:val="lowerLetter"/>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3D134A0D"/>
    <w:multiLevelType w:val="multilevel"/>
    <w:tmpl w:val="71EABAEA"/>
    <w:lvl w:ilvl="0">
      <w:start w:val="11"/>
      <w:numFmt w:val="decimal"/>
      <w:lvlText w:val="%1."/>
      <w:lvlJc w:val="left"/>
      <w:pPr>
        <w:ind w:left="555" w:hanging="555"/>
      </w:pPr>
      <w:rPr>
        <w:rFonts w:hint="default"/>
      </w:rPr>
    </w:lvl>
    <w:lvl w:ilvl="1">
      <w:start w:val="6"/>
      <w:numFmt w:val="decimal"/>
      <w:lvlText w:val="%1.%2."/>
      <w:lvlJc w:val="left"/>
      <w:pPr>
        <w:ind w:left="720" w:hanging="720"/>
      </w:pPr>
      <w:rPr>
        <w:rFonts w:hint="default"/>
      </w:rPr>
    </w:lvl>
    <w:lvl w:ilvl="2">
      <w:start w:val="1"/>
      <w:numFmt w:val="decimal"/>
      <w:lvlText w:val="1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DA7026C"/>
    <w:multiLevelType w:val="multilevel"/>
    <w:tmpl w:val="15642248"/>
    <w:lvl w:ilvl="0">
      <w:start w:val="7"/>
      <w:numFmt w:val="decimal"/>
      <w:lvlText w:val="%1."/>
      <w:lvlJc w:val="left"/>
      <w:pPr>
        <w:ind w:left="390" w:hanging="390"/>
      </w:pPr>
      <w:rPr>
        <w:rFonts w:hint="default"/>
      </w:rPr>
    </w:lvl>
    <w:lvl w:ilvl="1">
      <w:start w:val="1"/>
      <w:numFmt w:val="decimal"/>
      <w:lvlText w:val="8.%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E9B7ACA"/>
    <w:multiLevelType w:val="hybridMultilevel"/>
    <w:tmpl w:val="3320D788"/>
    <w:lvl w:ilvl="0" w:tplc="FFFFFFFF">
      <w:start w:val="1"/>
      <w:numFmt w:val="lowerRoman"/>
      <w:lvlText w:val="(%1)"/>
      <w:lvlJc w:val="left"/>
      <w:pPr>
        <w:tabs>
          <w:tab w:val="num" w:pos="705"/>
        </w:tabs>
        <w:ind w:left="705" w:hanging="70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3" w15:restartNumberingAfterBreak="0">
    <w:nsid w:val="44802ED3"/>
    <w:multiLevelType w:val="hybridMultilevel"/>
    <w:tmpl w:val="D022243C"/>
    <w:lvl w:ilvl="0" w:tplc="521207F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B75029F"/>
    <w:multiLevelType w:val="multilevel"/>
    <w:tmpl w:val="EDDA689E"/>
    <w:lvl w:ilvl="0">
      <w:start w:val="1"/>
      <w:numFmt w:val="upperRoman"/>
      <w:lvlText w:val="%1."/>
      <w:lvlJc w:val="left"/>
      <w:pPr>
        <w:ind w:left="144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Zero"/>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4C940FA0"/>
    <w:multiLevelType w:val="multilevel"/>
    <w:tmpl w:val="58D0927A"/>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D383020"/>
    <w:multiLevelType w:val="hybridMultilevel"/>
    <w:tmpl w:val="4A3C6216"/>
    <w:lvl w:ilvl="0" w:tplc="4866D404">
      <w:start w:val="1"/>
      <w:numFmt w:val="lowerRoman"/>
      <w:lvlText w:val="(%1)"/>
      <w:lvlJc w:val="left"/>
      <w:pPr>
        <w:ind w:left="1080" w:hanging="720"/>
      </w:pPr>
      <w:rPr>
        <w:rFonts w:hint="default"/>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3855B20"/>
    <w:multiLevelType w:val="multilevel"/>
    <w:tmpl w:val="FBFCB636"/>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lowerRoman"/>
      <w:lvlText w:val="(%3)"/>
      <w:lvlJc w:val="left"/>
      <w:pPr>
        <w:tabs>
          <w:tab w:val="num" w:pos="1701"/>
        </w:tabs>
        <w:ind w:left="1701" w:hanging="992"/>
      </w:pPr>
      <w:rPr>
        <w:b w:val="0"/>
        <w:i w:val="0"/>
        <w:sz w:val="21"/>
        <w:szCs w:val="21"/>
      </w:rPr>
    </w:lvl>
    <w:lvl w:ilvl="3">
      <w:start w:val="1"/>
      <w:numFmt w:val="lowerLetter"/>
      <w:lvlText w:val="(%4)"/>
      <w:lvlJc w:val="left"/>
      <w:pPr>
        <w:tabs>
          <w:tab w:val="num" w:pos="2126"/>
        </w:tabs>
        <w:ind w:left="2126" w:hanging="425"/>
      </w:pPr>
      <w:rPr>
        <w:rFonts w:ascii="Times New Roman" w:hAnsi="Times New Roman" w:cs="Times New Roman" w:hint="default"/>
        <w:b w:val="0"/>
        <w:i w:val="0"/>
        <w:sz w:val="26"/>
        <w:szCs w:val="20"/>
      </w:rPr>
    </w:lvl>
    <w:lvl w:ilvl="4">
      <w:start w:val="1"/>
      <w:numFmt w:val="lowerRoman"/>
      <w:lvlText w:val="(%5)"/>
      <w:lvlJc w:val="left"/>
      <w:pPr>
        <w:tabs>
          <w:tab w:val="num" w:pos="1844"/>
        </w:tabs>
        <w:ind w:left="1844" w:hanging="709"/>
      </w:pPr>
      <w:rPr>
        <w:rFonts w:ascii="Tahoma" w:hAnsi="Tahoma" w:cs="Tahoma" w:hint="default"/>
        <w:b w:val="0"/>
        <w:i w:val="0"/>
        <w:sz w:val="21"/>
        <w:szCs w:val="21"/>
      </w:rPr>
    </w:lvl>
    <w:lvl w:ilvl="5">
      <w:start w:val="1"/>
      <w:numFmt w:val="decimal"/>
      <w:lvlText w:val="%1.%2.%6"/>
      <w:lvlJc w:val="left"/>
      <w:pPr>
        <w:tabs>
          <w:tab w:val="num" w:pos="709"/>
        </w:tabs>
        <w:ind w:left="709" w:hanging="709"/>
      </w:pPr>
      <w:rPr>
        <w:rFonts w:ascii="Times New Roman" w:hAnsi="Times New Roman" w:cs="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Times New Roman" w:hAnsi="Times New Roman" w:cs="Times New Roman" w:hint="default"/>
        <w:b w:val="0"/>
        <w:i w:val="0"/>
        <w:sz w:val="26"/>
      </w:rPr>
    </w:lvl>
  </w:abstractNum>
  <w:abstractNum w:abstractNumId="38" w15:restartNumberingAfterBreak="0">
    <w:nsid w:val="547D0222"/>
    <w:multiLevelType w:val="hybridMultilevel"/>
    <w:tmpl w:val="155609DE"/>
    <w:lvl w:ilvl="0" w:tplc="A7F87E6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A773F05"/>
    <w:multiLevelType w:val="hybridMultilevel"/>
    <w:tmpl w:val="EB6C33CA"/>
    <w:lvl w:ilvl="0" w:tplc="890AA8D0">
      <w:start w:val="1"/>
      <w:numFmt w:val="decimal"/>
      <w:lvlText w:val="6.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5B6D2B8E"/>
    <w:multiLevelType w:val="multilevel"/>
    <w:tmpl w:val="FBFCB63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1"/>
        <w:szCs w:val="21"/>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1844"/>
        </w:tabs>
        <w:ind w:left="1844" w:hanging="709"/>
      </w:pPr>
      <w:rPr>
        <w:rFonts w:ascii="Tahoma" w:hAnsi="Tahoma" w:cs="Tahoma" w:hint="default"/>
        <w:b w:val="0"/>
        <w:i w:val="0"/>
        <w:sz w:val="21"/>
        <w:szCs w:val="21"/>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1" w15:restartNumberingAfterBreak="0">
    <w:nsid w:val="5CF85B11"/>
    <w:multiLevelType w:val="hybridMultilevel"/>
    <w:tmpl w:val="A072DC6E"/>
    <w:lvl w:ilvl="0" w:tplc="F534728C">
      <w:start w:val="1"/>
      <w:numFmt w:val="upperRoman"/>
      <w:lvlText w:val="%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25A4F51"/>
    <w:multiLevelType w:val="hybridMultilevel"/>
    <w:tmpl w:val="207C7A0A"/>
    <w:lvl w:ilvl="0" w:tplc="4C20BD10">
      <w:start w:val="1"/>
      <w:numFmt w:val="decimal"/>
      <w:lvlText w:val="2.%1."/>
      <w:lvlJc w:val="left"/>
      <w:pPr>
        <w:tabs>
          <w:tab w:val="num" w:pos="705"/>
        </w:tabs>
        <w:ind w:left="70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5BA5841"/>
    <w:multiLevelType w:val="multilevel"/>
    <w:tmpl w:val="1CB494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5EE1A49"/>
    <w:multiLevelType w:val="hybridMultilevel"/>
    <w:tmpl w:val="1ED67580"/>
    <w:lvl w:ilvl="0" w:tplc="336ACF9C">
      <w:start w:val="1"/>
      <w:numFmt w:val="lowerRoman"/>
      <w:lvlText w:val="(%1)"/>
      <w:lvlJc w:val="left"/>
      <w:pPr>
        <w:ind w:left="1065" w:hanging="705"/>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6080F48"/>
    <w:multiLevelType w:val="multilevel"/>
    <w:tmpl w:val="D53AAC74"/>
    <w:lvl w:ilvl="0">
      <w:start w:val="11"/>
      <w:numFmt w:val="decimal"/>
      <w:lvlText w:val="%1."/>
      <w:lvlJc w:val="left"/>
      <w:pPr>
        <w:ind w:left="555" w:hanging="55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85257BC"/>
    <w:multiLevelType w:val="multilevel"/>
    <w:tmpl w:val="C09489B8"/>
    <w:lvl w:ilvl="0">
      <w:start w:val="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b w:val="0"/>
        <w:b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6B4639BC"/>
    <w:multiLevelType w:val="hybridMultilevel"/>
    <w:tmpl w:val="DDB64078"/>
    <w:lvl w:ilvl="0" w:tplc="CEA06D78">
      <w:start w:val="1"/>
      <w:numFmt w:val="lowerLetter"/>
      <w:lvlText w:val="(%1)"/>
      <w:lvlJc w:val="left"/>
      <w:pPr>
        <w:tabs>
          <w:tab w:val="num" w:pos="705"/>
        </w:tabs>
        <w:ind w:left="705" w:hanging="70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D983A95"/>
    <w:multiLevelType w:val="multilevel"/>
    <w:tmpl w:val="8AD46636"/>
    <w:lvl w:ilvl="0">
      <w:start w:val="10"/>
      <w:numFmt w:val="decimal"/>
      <w:lvlText w:val="%1."/>
      <w:lvlJc w:val="left"/>
      <w:pPr>
        <w:ind w:left="555" w:hanging="555"/>
      </w:pPr>
      <w:rPr>
        <w:rFonts w:hint="default"/>
      </w:rPr>
    </w:lvl>
    <w:lvl w:ilvl="1">
      <w:start w:val="1"/>
      <w:numFmt w:val="decimal"/>
      <w:lvlText w:val="11.%2."/>
      <w:lvlJc w:val="left"/>
      <w:pPr>
        <w:ind w:left="720" w:hanging="720"/>
      </w:pPr>
      <w:rPr>
        <w:rFonts w:hint="default"/>
        <w:b/>
      </w:rPr>
    </w:lvl>
    <w:lvl w:ilvl="2">
      <w:start w:val="10"/>
      <w:numFmt w:val="decimal"/>
      <w:lvlText w:val="11.1.%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9" w15:restartNumberingAfterBreak="0">
    <w:nsid w:val="6DE66B42"/>
    <w:multiLevelType w:val="hybridMultilevel"/>
    <w:tmpl w:val="763E84C4"/>
    <w:lvl w:ilvl="0" w:tplc="E93ADD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6F962DEC"/>
    <w:multiLevelType w:val="hybridMultilevel"/>
    <w:tmpl w:val="FBF22D24"/>
    <w:lvl w:ilvl="0" w:tplc="6234D110">
      <w:start w:val="1"/>
      <w:numFmt w:val="decimal"/>
      <w:lvlText w:val="3.%1."/>
      <w:lvlJc w:val="left"/>
      <w:pPr>
        <w:tabs>
          <w:tab w:val="num" w:pos="705"/>
        </w:tabs>
        <w:ind w:left="70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718555B4"/>
    <w:multiLevelType w:val="multilevel"/>
    <w:tmpl w:val="75CA3624"/>
    <w:lvl w:ilvl="0">
      <w:start w:val="7"/>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5063EE7"/>
    <w:multiLevelType w:val="hybridMultilevel"/>
    <w:tmpl w:val="A80E8C22"/>
    <w:lvl w:ilvl="0" w:tplc="5E9E625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5330931"/>
    <w:multiLevelType w:val="hybridMultilevel"/>
    <w:tmpl w:val="8DC2EDBE"/>
    <w:lvl w:ilvl="0" w:tplc="25B4B978">
      <w:start w:val="1"/>
      <w:numFmt w:val="decimal"/>
      <w:lvlText w:val="5.%1."/>
      <w:lvlJc w:val="left"/>
      <w:pPr>
        <w:tabs>
          <w:tab w:val="num" w:pos="705"/>
        </w:tabs>
        <w:ind w:left="70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CDA0AE8"/>
    <w:multiLevelType w:val="multilevel"/>
    <w:tmpl w:val="0A782366"/>
    <w:lvl w:ilvl="0">
      <w:start w:val="6"/>
      <w:numFmt w:val="decimal"/>
      <w:lvlText w:val="%1."/>
      <w:lvlJc w:val="left"/>
      <w:pPr>
        <w:ind w:left="400" w:hanging="4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5" w15:restartNumberingAfterBreak="0">
    <w:nsid w:val="7EE573C9"/>
    <w:multiLevelType w:val="hybridMultilevel"/>
    <w:tmpl w:val="93D84728"/>
    <w:lvl w:ilvl="0" w:tplc="99283F5C">
      <w:start w:val="1"/>
      <w:numFmt w:val="decimal"/>
      <w:lvlText w:val="7.%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40"/>
  </w:num>
  <w:num w:numId="3">
    <w:abstractNumId w:val="0"/>
  </w:num>
  <w:num w:numId="4">
    <w:abstractNumId w:val="2"/>
  </w:num>
  <w:num w:numId="5">
    <w:abstractNumId w:val="1"/>
  </w:num>
  <w:num w:numId="6">
    <w:abstractNumId w:val="43"/>
  </w:num>
  <w:num w:numId="7">
    <w:abstractNumId w:val="24"/>
  </w:num>
  <w:num w:numId="8">
    <w:abstractNumId w:val="11"/>
  </w:num>
  <w:num w:numId="9">
    <w:abstractNumId w:val="18"/>
  </w:num>
  <w:num w:numId="10">
    <w:abstractNumId w:val="29"/>
  </w:num>
  <w:num w:numId="11">
    <w:abstractNumId w:val="19"/>
  </w:num>
  <w:num w:numId="12">
    <w:abstractNumId w:val="23"/>
  </w:num>
  <w:num w:numId="13">
    <w:abstractNumId w:val="31"/>
  </w:num>
  <w:num w:numId="14">
    <w:abstractNumId w:val="33"/>
  </w:num>
  <w:num w:numId="15">
    <w:abstractNumId w:val="32"/>
  </w:num>
  <w:num w:numId="16">
    <w:abstractNumId w:val="41"/>
  </w:num>
  <w:num w:numId="17">
    <w:abstractNumId w:val="55"/>
  </w:num>
  <w:num w:numId="18">
    <w:abstractNumId w:val="39"/>
  </w:num>
  <w:num w:numId="19">
    <w:abstractNumId w:val="27"/>
  </w:num>
  <w:num w:numId="20">
    <w:abstractNumId w:val="7"/>
  </w:num>
  <w:num w:numId="21">
    <w:abstractNumId w:val="44"/>
  </w:num>
  <w:num w:numId="22">
    <w:abstractNumId w:val="12"/>
  </w:num>
  <w:num w:numId="23">
    <w:abstractNumId w:val="35"/>
  </w:num>
  <w:num w:numId="24">
    <w:abstractNumId w:val="36"/>
  </w:num>
  <w:num w:numId="25">
    <w:abstractNumId w:val="26"/>
  </w:num>
  <w:num w:numId="26">
    <w:abstractNumId w:val="2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14"/>
  </w:num>
  <w:num w:numId="30">
    <w:abstractNumId w:val="54"/>
  </w:num>
  <w:num w:numId="31">
    <w:abstractNumId w:val="48"/>
  </w:num>
  <w:num w:numId="32">
    <w:abstractNumId w:val="28"/>
  </w:num>
  <w:num w:numId="33">
    <w:abstractNumId w:val="20"/>
  </w:num>
  <w:num w:numId="34">
    <w:abstractNumId w:val="15"/>
  </w:num>
  <w:num w:numId="35">
    <w:abstractNumId w:val="45"/>
  </w:num>
  <w:num w:numId="36">
    <w:abstractNumId w:val="30"/>
  </w:num>
  <w:num w:numId="37">
    <w:abstractNumId w:val="10"/>
  </w:num>
  <w:num w:numId="38">
    <w:abstractNumId w:val="9"/>
  </w:num>
  <w:num w:numId="39">
    <w:abstractNumId w:val="34"/>
  </w:num>
  <w:num w:numId="40">
    <w:abstractNumId w:val="47"/>
  </w:num>
  <w:num w:numId="41">
    <w:abstractNumId w:val="13"/>
  </w:num>
  <w:num w:numId="42">
    <w:abstractNumId w:val="42"/>
  </w:num>
  <w:num w:numId="43">
    <w:abstractNumId w:val="50"/>
  </w:num>
  <w:num w:numId="44">
    <w:abstractNumId w:val="53"/>
  </w:num>
  <w:num w:numId="45">
    <w:abstractNumId w:val="25"/>
  </w:num>
  <w:num w:numId="46">
    <w:abstractNumId w:val="51"/>
  </w:num>
  <w:num w:numId="47">
    <w:abstractNumId w:val="5"/>
  </w:num>
  <w:num w:numId="48">
    <w:abstractNumId w:val="16"/>
  </w:num>
  <w:num w:numId="49">
    <w:abstractNumId w:val="46"/>
  </w:num>
  <w:num w:numId="50">
    <w:abstractNumId w:val="17"/>
  </w:num>
  <w:num w:numId="51">
    <w:abstractNumId w:val="21"/>
  </w:num>
  <w:num w:numId="52">
    <w:abstractNumId w:val="4"/>
  </w:num>
  <w:num w:numId="53">
    <w:abstractNumId w:val="6"/>
  </w:num>
  <w:num w:numId="54">
    <w:abstractNumId w:val="38"/>
  </w:num>
  <w:num w:numId="5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num>
  <w:num w:numId="57">
    <w:abstractNumId w:val="49"/>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via Salaro">
    <w15:presenceInfo w15:providerId="Windows Live" w15:userId="7dd8bfec3b34a6b9"/>
  </w15:person>
  <w15:person w15:author="Vinicius Machado">
    <w15:presenceInfo w15:providerId="AD" w15:userId="S::vinicius.machado@virgo.inc::bf431d2d-5f95-4866-85b0-5474beb75868"/>
  </w15:person>
  <w15:person w15:author="Livia Salaro [2]">
    <w15:presenceInfo w15:providerId="Windows Live" w15:userId="976eae0e62ba8df9"/>
  </w15:person>
  <w15:person w15:author="Erasmo de Moura">
    <w15:presenceInfo w15:providerId="AD" w15:userId="S::emoura@premiumbrazil.com.br::afa3505c-f936-4a9d-be4c-f715c26a1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A8"/>
    <w:rsid w:val="0000002B"/>
    <w:rsid w:val="000008FD"/>
    <w:rsid w:val="0000093C"/>
    <w:rsid w:val="00000C04"/>
    <w:rsid w:val="00000C10"/>
    <w:rsid w:val="00000C44"/>
    <w:rsid w:val="00000EC9"/>
    <w:rsid w:val="00001244"/>
    <w:rsid w:val="000015C4"/>
    <w:rsid w:val="0000176B"/>
    <w:rsid w:val="000020C7"/>
    <w:rsid w:val="00002708"/>
    <w:rsid w:val="00002760"/>
    <w:rsid w:val="0000279D"/>
    <w:rsid w:val="000030F8"/>
    <w:rsid w:val="00003C17"/>
    <w:rsid w:val="00003D10"/>
    <w:rsid w:val="00003EEB"/>
    <w:rsid w:val="00004415"/>
    <w:rsid w:val="00004938"/>
    <w:rsid w:val="00004A11"/>
    <w:rsid w:val="00004D3F"/>
    <w:rsid w:val="00005131"/>
    <w:rsid w:val="0000536C"/>
    <w:rsid w:val="000053E5"/>
    <w:rsid w:val="000054CC"/>
    <w:rsid w:val="000057BD"/>
    <w:rsid w:val="000057C2"/>
    <w:rsid w:val="00005993"/>
    <w:rsid w:val="00005D45"/>
    <w:rsid w:val="0000609F"/>
    <w:rsid w:val="00006828"/>
    <w:rsid w:val="00007139"/>
    <w:rsid w:val="000074DD"/>
    <w:rsid w:val="00007E68"/>
    <w:rsid w:val="00007F7F"/>
    <w:rsid w:val="00007FD9"/>
    <w:rsid w:val="00010AF4"/>
    <w:rsid w:val="00010BB2"/>
    <w:rsid w:val="00010BE1"/>
    <w:rsid w:val="00010CB8"/>
    <w:rsid w:val="00010DC8"/>
    <w:rsid w:val="00011EE6"/>
    <w:rsid w:val="0001284D"/>
    <w:rsid w:val="00013130"/>
    <w:rsid w:val="0001390E"/>
    <w:rsid w:val="00014048"/>
    <w:rsid w:val="000146BB"/>
    <w:rsid w:val="000146F6"/>
    <w:rsid w:val="000147B5"/>
    <w:rsid w:val="000148E2"/>
    <w:rsid w:val="00015143"/>
    <w:rsid w:val="000153B6"/>
    <w:rsid w:val="000155F6"/>
    <w:rsid w:val="00015717"/>
    <w:rsid w:val="000161F5"/>
    <w:rsid w:val="00016B26"/>
    <w:rsid w:val="00016BA9"/>
    <w:rsid w:val="000170D0"/>
    <w:rsid w:val="000200B9"/>
    <w:rsid w:val="00020135"/>
    <w:rsid w:val="000202DF"/>
    <w:rsid w:val="00020A70"/>
    <w:rsid w:val="00020CB5"/>
    <w:rsid w:val="00020D61"/>
    <w:rsid w:val="00021370"/>
    <w:rsid w:val="000219C9"/>
    <w:rsid w:val="00021CC6"/>
    <w:rsid w:val="00021FD4"/>
    <w:rsid w:val="00022688"/>
    <w:rsid w:val="000230ED"/>
    <w:rsid w:val="0002335F"/>
    <w:rsid w:val="00023D35"/>
    <w:rsid w:val="000241DB"/>
    <w:rsid w:val="00024633"/>
    <w:rsid w:val="000249FD"/>
    <w:rsid w:val="00024AC4"/>
    <w:rsid w:val="00024AFB"/>
    <w:rsid w:val="00024E62"/>
    <w:rsid w:val="00024ECA"/>
    <w:rsid w:val="00025831"/>
    <w:rsid w:val="00025E75"/>
    <w:rsid w:val="00026B4E"/>
    <w:rsid w:val="00026C85"/>
    <w:rsid w:val="0002746D"/>
    <w:rsid w:val="000274D6"/>
    <w:rsid w:val="00027C7C"/>
    <w:rsid w:val="00027CB9"/>
    <w:rsid w:val="00027D98"/>
    <w:rsid w:val="00027EBF"/>
    <w:rsid w:val="000309BA"/>
    <w:rsid w:val="00030A60"/>
    <w:rsid w:val="000311CB"/>
    <w:rsid w:val="000312E6"/>
    <w:rsid w:val="0003191F"/>
    <w:rsid w:val="00031F1E"/>
    <w:rsid w:val="000320A1"/>
    <w:rsid w:val="000321CF"/>
    <w:rsid w:val="00032216"/>
    <w:rsid w:val="000325CC"/>
    <w:rsid w:val="00032713"/>
    <w:rsid w:val="00033002"/>
    <w:rsid w:val="00033812"/>
    <w:rsid w:val="0003381A"/>
    <w:rsid w:val="00033901"/>
    <w:rsid w:val="00033E7E"/>
    <w:rsid w:val="00034062"/>
    <w:rsid w:val="00034358"/>
    <w:rsid w:val="000343D7"/>
    <w:rsid w:val="00034C60"/>
    <w:rsid w:val="00034E7E"/>
    <w:rsid w:val="000351D0"/>
    <w:rsid w:val="00035517"/>
    <w:rsid w:val="0003556D"/>
    <w:rsid w:val="00035794"/>
    <w:rsid w:val="00035BBC"/>
    <w:rsid w:val="000361BF"/>
    <w:rsid w:val="0003694C"/>
    <w:rsid w:val="00036B13"/>
    <w:rsid w:val="000370C2"/>
    <w:rsid w:val="0003719C"/>
    <w:rsid w:val="000374AF"/>
    <w:rsid w:val="000378C6"/>
    <w:rsid w:val="00037D20"/>
    <w:rsid w:val="00037D50"/>
    <w:rsid w:val="00037EB9"/>
    <w:rsid w:val="00037F73"/>
    <w:rsid w:val="00040110"/>
    <w:rsid w:val="00040492"/>
    <w:rsid w:val="00040500"/>
    <w:rsid w:val="00040934"/>
    <w:rsid w:val="00042245"/>
    <w:rsid w:val="00042393"/>
    <w:rsid w:val="000424BB"/>
    <w:rsid w:val="000426FD"/>
    <w:rsid w:val="00042719"/>
    <w:rsid w:val="00042D84"/>
    <w:rsid w:val="00043385"/>
    <w:rsid w:val="0004393C"/>
    <w:rsid w:val="00043AA6"/>
    <w:rsid w:val="00043BEE"/>
    <w:rsid w:val="00043DA6"/>
    <w:rsid w:val="00044636"/>
    <w:rsid w:val="0004473A"/>
    <w:rsid w:val="00044F59"/>
    <w:rsid w:val="00045026"/>
    <w:rsid w:val="000451CD"/>
    <w:rsid w:val="000453F5"/>
    <w:rsid w:val="00045583"/>
    <w:rsid w:val="00045701"/>
    <w:rsid w:val="00045A4D"/>
    <w:rsid w:val="00045FAF"/>
    <w:rsid w:val="000465BE"/>
    <w:rsid w:val="00046A46"/>
    <w:rsid w:val="00046D9C"/>
    <w:rsid w:val="000476F4"/>
    <w:rsid w:val="000477C9"/>
    <w:rsid w:val="00047DC3"/>
    <w:rsid w:val="000509E0"/>
    <w:rsid w:val="00050A66"/>
    <w:rsid w:val="00050CA7"/>
    <w:rsid w:val="00050FCD"/>
    <w:rsid w:val="000511AF"/>
    <w:rsid w:val="00051372"/>
    <w:rsid w:val="000513D8"/>
    <w:rsid w:val="0005148B"/>
    <w:rsid w:val="0005216B"/>
    <w:rsid w:val="000524CB"/>
    <w:rsid w:val="00052986"/>
    <w:rsid w:val="00052CF7"/>
    <w:rsid w:val="0005310D"/>
    <w:rsid w:val="00053306"/>
    <w:rsid w:val="000537EF"/>
    <w:rsid w:val="00053850"/>
    <w:rsid w:val="000538C6"/>
    <w:rsid w:val="00054389"/>
    <w:rsid w:val="000543C9"/>
    <w:rsid w:val="000545CD"/>
    <w:rsid w:val="00054629"/>
    <w:rsid w:val="00054B9D"/>
    <w:rsid w:val="0005548C"/>
    <w:rsid w:val="0005577C"/>
    <w:rsid w:val="00055782"/>
    <w:rsid w:val="00055CA6"/>
    <w:rsid w:val="00055E81"/>
    <w:rsid w:val="00056108"/>
    <w:rsid w:val="00056A05"/>
    <w:rsid w:val="00056B58"/>
    <w:rsid w:val="00056F2F"/>
    <w:rsid w:val="000570D1"/>
    <w:rsid w:val="0005725E"/>
    <w:rsid w:val="0005752E"/>
    <w:rsid w:val="000576B1"/>
    <w:rsid w:val="000579EB"/>
    <w:rsid w:val="00057FC6"/>
    <w:rsid w:val="00060111"/>
    <w:rsid w:val="0006011B"/>
    <w:rsid w:val="0006015A"/>
    <w:rsid w:val="0006029A"/>
    <w:rsid w:val="000606D3"/>
    <w:rsid w:val="00060FEC"/>
    <w:rsid w:val="0006140A"/>
    <w:rsid w:val="00061799"/>
    <w:rsid w:val="00061850"/>
    <w:rsid w:val="00061EE2"/>
    <w:rsid w:val="0006298C"/>
    <w:rsid w:val="00062C22"/>
    <w:rsid w:val="00063132"/>
    <w:rsid w:val="0006328F"/>
    <w:rsid w:val="000632C9"/>
    <w:rsid w:val="00064093"/>
    <w:rsid w:val="000644B6"/>
    <w:rsid w:val="000646E6"/>
    <w:rsid w:val="00064B02"/>
    <w:rsid w:val="00064D6D"/>
    <w:rsid w:val="00065043"/>
    <w:rsid w:val="000651B4"/>
    <w:rsid w:val="000653F2"/>
    <w:rsid w:val="00065BBF"/>
    <w:rsid w:val="00065DE3"/>
    <w:rsid w:val="00066112"/>
    <w:rsid w:val="0006765D"/>
    <w:rsid w:val="000679C5"/>
    <w:rsid w:val="00067F18"/>
    <w:rsid w:val="00067FF1"/>
    <w:rsid w:val="0007018D"/>
    <w:rsid w:val="00070660"/>
    <w:rsid w:val="00070911"/>
    <w:rsid w:val="00070CB8"/>
    <w:rsid w:val="00070FB3"/>
    <w:rsid w:val="00071C7E"/>
    <w:rsid w:val="000721A1"/>
    <w:rsid w:val="00072396"/>
    <w:rsid w:val="00072C3C"/>
    <w:rsid w:val="00072CEC"/>
    <w:rsid w:val="00072F4F"/>
    <w:rsid w:val="000730EE"/>
    <w:rsid w:val="000731EE"/>
    <w:rsid w:val="00073228"/>
    <w:rsid w:val="00073262"/>
    <w:rsid w:val="00073401"/>
    <w:rsid w:val="00073811"/>
    <w:rsid w:val="0007394E"/>
    <w:rsid w:val="00073C8C"/>
    <w:rsid w:val="00073D7A"/>
    <w:rsid w:val="00074189"/>
    <w:rsid w:val="00074321"/>
    <w:rsid w:val="0007447C"/>
    <w:rsid w:val="00074565"/>
    <w:rsid w:val="00074E24"/>
    <w:rsid w:val="00075611"/>
    <w:rsid w:val="00075647"/>
    <w:rsid w:val="000759AA"/>
    <w:rsid w:val="00075BD4"/>
    <w:rsid w:val="00075C75"/>
    <w:rsid w:val="00076108"/>
    <w:rsid w:val="0007650F"/>
    <w:rsid w:val="000769AB"/>
    <w:rsid w:val="00076BF2"/>
    <w:rsid w:val="00076DA4"/>
    <w:rsid w:val="00076EC0"/>
    <w:rsid w:val="0007725E"/>
    <w:rsid w:val="00077B87"/>
    <w:rsid w:val="00077E71"/>
    <w:rsid w:val="000800BD"/>
    <w:rsid w:val="000804BA"/>
    <w:rsid w:val="00080C02"/>
    <w:rsid w:val="00080CF3"/>
    <w:rsid w:val="00081A16"/>
    <w:rsid w:val="00081C07"/>
    <w:rsid w:val="00081C17"/>
    <w:rsid w:val="00081D6E"/>
    <w:rsid w:val="00081EE0"/>
    <w:rsid w:val="000822DA"/>
    <w:rsid w:val="0008286D"/>
    <w:rsid w:val="00082A95"/>
    <w:rsid w:val="00082FAD"/>
    <w:rsid w:val="0008314B"/>
    <w:rsid w:val="00083CF0"/>
    <w:rsid w:val="000843E5"/>
    <w:rsid w:val="00084672"/>
    <w:rsid w:val="0008475C"/>
    <w:rsid w:val="00084AAF"/>
    <w:rsid w:val="00085051"/>
    <w:rsid w:val="000852A8"/>
    <w:rsid w:val="00085422"/>
    <w:rsid w:val="00085B28"/>
    <w:rsid w:val="00085BBD"/>
    <w:rsid w:val="00085C33"/>
    <w:rsid w:val="0008613F"/>
    <w:rsid w:val="00086941"/>
    <w:rsid w:val="00086F5F"/>
    <w:rsid w:val="00087348"/>
    <w:rsid w:val="000873EF"/>
    <w:rsid w:val="00087A4D"/>
    <w:rsid w:val="00087D03"/>
    <w:rsid w:val="00087F95"/>
    <w:rsid w:val="000904D3"/>
    <w:rsid w:val="0009059F"/>
    <w:rsid w:val="00090DAE"/>
    <w:rsid w:val="0009176E"/>
    <w:rsid w:val="00091A9F"/>
    <w:rsid w:val="00092475"/>
    <w:rsid w:val="00092723"/>
    <w:rsid w:val="000927C4"/>
    <w:rsid w:val="00092C62"/>
    <w:rsid w:val="000930BB"/>
    <w:rsid w:val="00093535"/>
    <w:rsid w:val="00093592"/>
    <w:rsid w:val="000937C6"/>
    <w:rsid w:val="0009398D"/>
    <w:rsid w:val="00093CE5"/>
    <w:rsid w:val="00093DDA"/>
    <w:rsid w:val="00094251"/>
    <w:rsid w:val="00094287"/>
    <w:rsid w:val="000948B9"/>
    <w:rsid w:val="000954AD"/>
    <w:rsid w:val="00095711"/>
    <w:rsid w:val="0009594E"/>
    <w:rsid w:val="00095C2D"/>
    <w:rsid w:val="0009664D"/>
    <w:rsid w:val="00096678"/>
    <w:rsid w:val="00096D1E"/>
    <w:rsid w:val="00097345"/>
    <w:rsid w:val="0009775B"/>
    <w:rsid w:val="000A07B0"/>
    <w:rsid w:val="000A0911"/>
    <w:rsid w:val="000A09A9"/>
    <w:rsid w:val="000A1009"/>
    <w:rsid w:val="000A11D4"/>
    <w:rsid w:val="000A1A79"/>
    <w:rsid w:val="000A1DC4"/>
    <w:rsid w:val="000A200C"/>
    <w:rsid w:val="000A21DC"/>
    <w:rsid w:val="000A2486"/>
    <w:rsid w:val="000A29DC"/>
    <w:rsid w:val="000A2CE1"/>
    <w:rsid w:val="000A311E"/>
    <w:rsid w:val="000A3197"/>
    <w:rsid w:val="000A31EC"/>
    <w:rsid w:val="000A3510"/>
    <w:rsid w:val="000A3706"/>
    <w:rsid w:val="000A38B4"/>
    <w:rsid w:val="000A3A5C"/>
    <w:rsid w:val="000A3BE5"/>
    <w:rsid w:val="000A3C10"/>
    <w:rsid w:val="000A3DDB"/>
    <w:rsid w:val="000A3E62"/>
    <w:rsid w:val="000A480D"/>
    <w:rsid w:val="000A4D8E"/>
    <w:rsid w:val="000A5059"/>
    <w:rsid w:val="000A52CC"/>
    <w:rsid w:val="000A5D3B"/>
    <w:rsid w:val="000A695A"/>
    <w:rsid w:val="000A6AAB"/>
    <w:rsid w:val="000A6AC9"/>
    <w:rsid w:val="000A704F"/>
    <w:rsid w:val="000A7953"/>
    <w:rsid w:val="000B05A0"/>
    <w:rsid w:val="000B0861"/>
    <w:rsid w:val="000B0ADE"/>
    <w:rsid w:val="000B0C37"/>
    <w:rsid w:val="000B0CE7"/>
    <w:rsid w:val="000B0CEB"/>
    <w:rsid w:val="000B0E10"/>
    <w:rsid w:val="000B106C"/>
    <w:rsid w:val="000B12AB"/>
    <w:rsid w:val="000B1969"/>
    <w:rsid w:val="000B2141"/>
    <w:rsid w:val="000B2C0E"/>
    <w:rsid w:val="000B3223"/>
    <w:rsid w:val="000B3791"/>
    <w:rsid w:val="000B39BC"/>
    <w:rsid w:val="000B3A56"/>
    <w:rsid w:val="000B40BF"/>
    <w:rsid w:val="000B434E"/>
    <w:rsid w:val="000B4461"/>
    <w:rsid w:val="000B488F"/>
    <w:rsid w:val="000B48FA"/>
    <w:rsid w:val="000B4CEF"/>
    <w:rsid w:val="000B5D6B"/>
    <w:rsid w:val="000B5F99"/>
    <w:rsid w:val="000B632C"/>
    <w:rsid w:val="000B6441"/>
    <w:rsid w:val="000B65C6"/>
    <w:rsid w:val="000B6EA9"/>
    <w:rsid w:val="000B7003"/>
    <w:rsid w:val="000B719B"/>
    <w:rsid w:val="000B7265"/>
    <w:rsid w:val="000B7347"/>
    <w:rsid w:val="000B73DC"/>
    <w:rsid w:val="000B78A8"/>
    <w:rsid w:val="000B79A5"/>
    <w:rsid w:val="000B7AAC"/>
    <w:rsid w:val="000B7C03"/>
    <w:rsid w:val="000C0278"/>
    <w:rsid w:val="000C068B"/>
    <w:rsid w:val="000C09B6"/>
    <w:rsid w:val="000C10F0"/>
    <w:rsid w:val="000C1112"/>
    <w:rsid w:val="000C142C"/>
    <w:rsid w:val="000C1703"/>
    <w:rsid w:val="000C1884"/>
    <w:rsid w:val="000C195D"/>
    <w:rsid w:val="000C1A67"/>
    <w:rsid w:val="000C21B7"/>
    <w:rsid w:val="000C247E"/>
    <w:rsid w:val="000C2A0B"/>
    <w:rsid w:val="000C2B2D"/>
    <w:rsid w:val="000C31C8"/>
    <w:rsid w:val="000C34BB"/>
    <w:rsid w:val="000C373E"/>
    <w:rsid w:val="000C3A04"/>
    <w:rsid w:val="000C3AB5"/>
    <w:rsid w:val="000C3AEA"/>
    <w:rsid w:val="000C3DEC"/>
    <w:rsid w:val="000C4556"/>
    <w:rsid w:val="000C46B7"/>
    <w:rsid w:val="000C4C87"/>
    <w:rsid w:val="000C4EC4"/>
    <w:rsid w:val="000C4FF1"/>
    <w:rsid w:val="000C5107"/>
    <w:rsid w:val="000C5244"/>
    <w:rsid w:val="000C52E4"/>
    <w:rsid w:val="000C5629"/>
    <w:rsid w:val="000C5918"/>
    <w:rsid w:val="000C5C21"/>
    <w:rsid w:val="000C5D76"/>
    <w:rsid w:val="000C618E"/>
    <w:rsid w:val="000C6267"/>
    <w:rsid w:val="000C6797"/>
    <w:rsid w:val="000C6994"/>
    <w:rsid w:val="000C6A1C"/>
    <w:rsid w:val="000C6DC5"/>
    <w:rsid w:val="000C6F90"/>
    <w:rsid w:val="000C719B"/>
    <w:rsid w:val="000C79F5"/>
    <w:rsid w:val="000C7A8B"/>
    <w:rsid w:val="000C7D22"/>
    <w:rsid w:val="000C7F48"/>
    <w:rsid w:val="000D0179"/>
    <w:rsid w:val="000D056B"/>
    <w:rsid w:val="000D0668"/>
    <w:rsid w:val="000D07A6"/>
    <w:rsid w:val="000D0B08"/>
    <w:rsid w:val="000D0E00"/>
    <w:rsid w:val="000D0ECE"/>
    <w:rsid w:val="000D0F3A"/>
    <w:rsid w:val="000D112D"/>
    <w:rsid w:val="000D130B"/>
    <w:rsid w:val="000D13BA"/>
    <w:rsid w:val="000D17F9"/>
    <w:rsid w:val="000D1CDA"/>
    <w:rsid w:val="000D1F24"/>
    <w:rsid w:val="000D20C4"/>
    <w:rsid w:val="000D2800"/>
    <w:rsid w:val="000D2935"/>
    <w:rsid w:val="000D2C26"/>
    <w:rsid w:val="000D3091"/>
    <w:rsid w:val="000D33F4"/>
    <w:rsid w:val="000D3475"/>
    <w:rsid w:val="000D3BEB"/>
    <w:rsid w:val="000D3D9E"/>
    <w:rsid w:val="000D4B5B"/>
    <w:rsid w:val="000D4F56"/>
    <w:rsid w:val="000D5118"/>
    <w:rsid w:val="000D52A5"/>
    <w:rsid w:val="000D5936"/>
    <w:rsid w:val="000D5C4C"/>
    <w:rsid w:val="000D5CEF"/>
    <w:rsid w:val="000D63A8"/>
    <w:rsid w:val="000D648F"/>
    <w:rsid w:val="000D7399"/>
    <w:rsid w:val="000D7907"/>
    <w:rsid w:val="000D7AF4"/>
    <w:rsid w:val="000E035F"/>
    <w:rsid w:val="000E0893"/>
    <w:rsid w:val="000E0984"/>
    <w:rsid w:val="000E09DA"/>
    <w:rsid w:val="000E09F8"/>
    <w:rsid w:val="000E0ADA"/>
    <w:rsid w:val="000E100F"/>
    <w:rsid w:val="000E102D"/>
    <w:rsid w:val="000E1101"/>
    <w:rsid w:val="000E1331"/>
    <w:rsid w:val="000E14C7"/>
    <w:rsid w:val="000E19AC"/>
    <w:rsid w:val="000E1DEC"/>
    <w:rsid w:val="000E2195"/>
    <w:rsid w:val="000E241C"/>
    <w:rsid w:val="000E3196"/>
    <w:rsid w:val="000E38AD"/>
    <w:rsid w:val="000E3C05"/>
    <w:rsid w:val="000E3E3A"/>
    <w:rsid w:val="000E4846"/>
    <w:rsid w:val="000E4947"/>
    <w:rsid w:val="000E4BB0"/>
    <w:rsid w:val="000E539E"/>
    <w:rsid w:val="000E56F2"/>
    <w:rsid w:val="000E5D3D"/>
    <w:rsid w:val="000E664F"/>
    <w:rsid w:val="000E6BAE"/>
    <w:rsid w:val="000E6EAC"/>
    <w:rsid w:val="000E6F82"/>
    <w:rsid w:val="000E759A"/>
    <w:rsid w:val="000E7964"/>
    <w:rsid w:val="000E7F08"/>
    <w:rsid w:val="000F0048"/>
    <w:rsid w:val="000F0430"/>
    <w:rsid w:val="000F05BA"/>
    <w:rsid w:val="000F0692"/>
    <w:rsid w:val="000F0971"/>
    <w:rsid w:val="000F0A49"/>
    <w:rsid w:val="000F0FA3"/>
    <w:rsid w:val="000F159F"/>
    <w:rsid w:val="000F1660"/>
    <w:rsid w:val="000F18E9"/>
    <w:rsid w:val="000F1F40"/>
    <w:rsid w:val="000F20FD"/>
    <w:rsid w:val="000F22CC"/>
    <w:rsid w:val="000F2452"/>
    <w:rsid w:val="000F309F"/>
    <w:rsid w:val="000F31B6"/>
    <w:rsid w:val="000F34DB"/>
    <w:rsid w:val="000F353F"/>
    <w:rsid w:val="000F355F"/>
    <w:rsid w:val="000F3D11"/>
    <w:rsid w:val="000F3FB2"/>
    <w:rsid w:val="000F4269"/>
    <w:rsid w:val="000F429F"/>
    <w:rsid w:val="000F4499"/>
    <w:rsid w:val="000F45C7"/>
    <w:rsid w:val="000F4634"/>
    <w:rsid w:val="000F48AC"/>
    <w:rsid w:val="000F4F21"/>
    <w:rsid w:val="000F52E3"/>
    <w:rsid w:val="000F539D"/>
    <w:rsid w:val="000F5643"/>
    <w:rsid w:val="000F57BA"/>
    <w:rsid w:val="000F5E8B"/>
    <w:rsid w:val="000F5F70"/>
    <w:rsid w:val="000F6329"/>
    <w:rsid w:val="000F6479"/>
    <w:rsid w:val="000F65A5"/>
    <w:rsid w:val="000F6B20"/>
    <w:rsid w:val="000F70FD"/>
    <w:rsid w:val="000F781E"/>
    <w:rsid w:val="000F78F2"/>
    <w:rsid w:val="000F7AE7"/>
    <w:rsid w:val="000F7CA3"/>
    <w:rsid w:val="000F7D1B"/>
    <w:rsid w:val="000F7D2D"/>
    <w:rsid w:val="000F7D69"/>
    <w:rsid w:val="000F7D80"/>
    <w:rsid w:val="000F7DBB"/>
    <w:rsid w:val="001000AC"/>
    <w:rsid w:val="001007EE"/>
    <w:rsid w:val="001009C1"/>
    <w:rsid w:val="00100BEB"/>
    <w:rsid w:val="001011A4"/>
    <w:rsid w:val="0010174D"/>
    <w:rsid w:val="00101B87"/>
    <w:rsid w:val="0010202F"/>
    <w:rsid w:val="001020EC"/>
    <w:rsid w:val="001027A7"/>
    <w:rsid w:val="00102AED"/>
    <w:rsid w:val="00103166"/>
    <w:rsid w:val="00103531"/>
    <w:rsid w:val="0010395C"/>
    <w:rsid w:val="00104013"/>
    <w:rsid w:val="00104283"/>
    <w:rsid w:val="0010435C"/>
    <w:rsid w:val="0010437E"/>
    <w:rsid w:val="001047EF"/>
    <w:rsid w:val="001049F7"/>
    <w:rsid w:val="00104C44"/>
    <w:rsid w:val="00104E1E"/>
    <w:rsid w:val="00104FC7"/>
    <w:rsid w:val="00105199"/>
    <w:rsid w:val="00105C20"/>
    <w:rsid w:val="00105DC6"/>
    <w:rsid w:val="001061AC"/>
    <w:rsid w:val="00106270"/>
    <w:rsid w:val="001063D1"/>
    <w:rsid w:val="00106796"/>
    <w:rsid w:val="00106AE2"/>
    <w:rsid w:val="00106B30"/>
    <w:rsid w:val="00106B82"/>
    <w:rsid w:val="00106BE1"/>
    <w:rsid w:val="00106F66"/>
    <w:rsid w:val="001070B9"/>
    <w:rsid w:val="00107267"/>
    <w:rsid w:val="0010785E"/>
    <w:rsid w:val="001079C0"/>
    <w:rsid w:val="00107D13"/>
    <w:rsid w:val="00107EB0"/>
    <w:rsid w:val="00107FA7"/>
    <w:rsid w:val="001103CD"/>
    <w:rsid w:val="001108F8"/>
    <w:rsid w:val="00110A87"/>
    <w:rsid w:val="00110E23"/>
    <w:rsid w:val="00111881"/>
    <w:rsid w:val="001118BF"/>
    <w:rsid w:val="00111B19"/>
    <w:rsid w:val="001124E2"/>
    <w:rsid w:val="0011293F"/>
    <w:rsid w:val="001129FA"/>
    <w:rsid w:val="0011310D"/>
    <w:rsid w:val="001132D1"/>
    <w:rsid w:val="0011349E"/>
    <w:rsid w:val="00113823"/>
    <w:rsid w:val="00113D7E"/>
    <w:rsid w:val="00114279"/>
    <w:rsid w:val="00114A4F"/>
    <w:rsid w:val="00114E96"/>
    <w:rsid w:val="001152AC"/>
    <w:rsid w:val="0011546D"/>
    <w:rsid w:val="001155A5"/>
    <w:rsid w:val="00115C2F"/>
    <w:rsid w:val="00116301"/>
    <w:rsid w:val="0011645E"/>
    <w:rsid w:val="00116815"/>
    <w:rsid w:val="001168EC"/>
    <w:rsid w:val="00116C5D"/>
    <w:rsid w:val="00116E50"/>
    <w:rsid w:val="0011709A"/>
    <w:rsid w:val="0011733E"/>
    <w:rsid w:val="001177D6"/>
    <w:rsid w:val="001206B8"/>
    <w:rsid w:val="00120FEB"/>
    <w:rsid w:val="0012119C"/>
    <w:rsid w:val="0012122B"/>
    <w:rsid w:val="00121284"/>
    <w:rsid w:val="00121AA3"/>
    <w:rsid w:val="00121B95"/>
    <w:rsid w:val="00122608"/>
    <w:rsid w:val="001226FA"/>
    <w:rsid w:val="0012275D"/>
    <w:rsid w:val="00122FAA"/>
    <w:rsid w:val="00123148"/>
    <w:rsid w:val="00123214"/>
    <w:rsid w:val="0012328C"/>
    <w:rsid w:val="001236FA"/>
    <w:rsid w:val="00123A05"/>
    <w:rsid w:val="001245C0"/>
    <w:rsid w:val="00124AA7"/>
    <w:rsid w:val="00124ABE"/>
    <w:rsid w:val="00124D2D"/>
    <w:rsid w:val="00124EE8"/>
    <w:rsid w:val="00124EEF"/>
    <w:rsid w:val="001253F6"/>
    <w:rsid w:val="00125503"/>
    <w:rsid w:val="0012557E"/>
    <w:rsid w:val="00125624"/>
    <w:rsid w:val="00125D70"/>
    <w:rsid w:val="0012618B"/>
    <w:rsid w:val="00126558"/>
    <w:rsid w:val="0012695B"/>
    <w:rsid w:val="00126BB3"/>
    <w:rsid w:val="001271C3"/>
    <w:rsid w:val="00127790"/>
    <w:rsid w:val="00127954"/>
    <w:rsid w:val="001279FC"/>
    <w:rsid w:val="00127D96"/>
    <w:rsid w:val="00127F07"/>
    <w:rsid w:val="001302D2"/>
    <w:rsid w:val="001304E1"/>
    <w:rsid w:val="00130B2F"/>
    <w:rsid w:val="00130B61"/>
    <w:rsid w:val="001310C7"/>
    <w:rsid w:val="001317F0"/>
    <w:rsid w:val="00131D01"/>
    <w:rsid w:val="001328FB"/>
    <w:rsid w:val="00133845"/>
    <w:rsid w:val="00133F26"/>
    <w:rsid w:val="00134070"/>
    <w:rsid w:val="00134680"/>
    <w:rsid w:val="0013493C"/>
    <w:rsid w:val="001359CA"/>
    <w:rsid w:val="00135CF9"/>
    <w:rsid w:val="001362F6"/>
    <w:rsid w:val="00136548"/>
    <w:rsid w:val="00136EBC"/>
    <w:rsid w:val="00136F50"/>
    <w:rsid w:val="001373C7"/>
    <w:rsid w:val="00137436"/>
    <w:rsid w:val="00137545"/>
    <w:rsid w:val="00137C20"/>
    <w:rsid w:val="00137C94"/>
    <w:rsid w:val="00137D49"/>
    <w:rsid w:val="00140117"/>
    <w:rsid w:val="00140267"/>
    <w:rsid w:val="0014081F"/>
    <w:rsid w:val="0014085E"/>
    <w:rsid w:val="00140D54"/>
    <w:rsid w:val="00140E1F"/>
    <w:rsid w:val="0014115C"/>
    <w:rsid w:val="001413BD"/>
    <w:rsid w:val="00141DBC"/>
    <w:rsid w:val="0014256B"/>
    <w:rsid w:val="001426FD"/>
    <w:rsid w:val="00142C23"/>
    <w:rsid w:val="0014305B"/>
    <w:rsid w:val="00143814"/>
    <w:rsid w:val="00144E57"/>
    <w:rsid w:val="00144F05"/>
    <w:rsid w:val="00145080"/>
    <w:rsid w:val="0014517A"/>
    <w:rsid w:val="00145EBC"/>
    <w:rsid w:val="00145EF4"/>
    <w:rsid w:val="0014604D"/>
    <w:rsid w:val="0014606B"/>
    <w:rsid w:val="001467E2"/>
    <w:rsid w:val="0014680A"/>
    <w:rsid w:val="00146A94"/>
    <w:rsid w:val="00146C73"/>
    <w:rsid w:val="0014762B"/>
    <w:rsid w:val="00147777"/>
    <w:rsid w:val="001478E8"/>
    <w:rsid w:val="00147C18"/>
    <w:rsid w:val="001501EB"/>
    <w:rsid w:val="0015077F"/>
    <w:rsid w:val="00150906"/>
    <w:rsid w:val="00150CD2"/>
    <w:rsid w:val="00151253"/>
    <w:rsid w:val="001514C9"/>
    <w:rsid w:val="001523EB"/>
    <w:rsid w:val="00152ADE"/>
    <w:rsid w:val="00152DD7"/>
    <w:rsid w:val="0015320A"/>
    <w:rsid w:val="00153406"/>
    <w:rsid w:val="00153ECD"/>
    <w:rsid w:val="001540B0"/>
    <w:rsid w:val="00154BE4"/>
    <w:rsid w:val="00154F00"/>
    <w:rsid w:val="001555D7"/>
    <w:rsid w:val="00155B07"/>
    <w:rsid w:val="00155D7B"/>
    <w:rsid w:val="00155DBE"/>
    <w:rsid w:val="0015620C"/>
    <w:rsid w:val="001566F0"/>
    <w:rsid w:val="00156A29"/>
    <w:rsid w:val="00157142"/>
    <w:rsid w:val="0015745C"/>
    <w:rsid w:val="0015749C"/>
    <w:rsid w:val="00157B2F"/>
    <w:rsid w:val="001606F6"/>
    <w:rsid w:val="00160799"/>
    <w:rsid w:val="0016080A"/>
    <w:rsid w:val="00161461"/>
    <w:rsid w:val="001619D9"/>
    <w:rsid w:val="00161B29"/>
    <w:rsid w:val="00161BF1"/>
    <w:rsid w:val="00161EC5"/>
    <w:rsid w:val="0016201E"/>
    <w:rsid w:val="0016274B"/>
    <w:rsid w:val="00162987"/>
    <w:rsid w:val="00162BEA"/>
    <w:rsid w:val="00162D03"/>
    <w:rsid w:val="001637BA"/>
    <w:rsid w:val="00163848"/>
    <w:rsid w:val="00163BA2"/>
    <w:rsid w:val="00163D97"/>
    <w:rsid w:val="00164236"/>
    <w:rsid w:val="0016509A"/>
    <w:rsid w:val="00165795"/>
    <w:rsid w:val="00165825"/>
    <w:rsid w:val="00165922"/>
    <w:rsid w:val="001659E7"/>
    <w:rsid w:val="001661C4"/>
    <w:rsid w:val="00166769"/>
    <w:rsid w:val="0016710D"/>
    <w:rsid w:val="001677B6"/>
    <w:rsid w:val="001677DF"/>
    <w:rsid w:val="0016789F"/>
    <w:rsid w:val="001679A4"/>
    <w:rsid w:val="00167FED"/>
    <w:rsid w:val="00170217"/>
    <w:rsid w:val="00170311"/>
    <w:rsid w:val="00170381"/>
    <w:rsid w:val="0017054F"/>
    <w:rsid w:val="00170814"/>
    <w:rsid w:val="001708C6"/>
    <w:rsid w:val="00170A02"/>
    <w:rsid w:val="00170F26"/>
    <w:rsid w:val="00171377"/>
    <w:rsid w:val="00171582"/>
    <w:rsid w:val="00171A12"/>
    <w:rsid w:val="00171A7B"/>
    <w:rsid w:val="00172332"/>
    <w:rsid w:val="0017268A"/>
    <w:rsid w:val="00172A4A"/>
    <w:rsid w:val="00172E0B"/>
    <w:rsid w:val="00172EEA"/>
    <w:rsid w:val="0017326A"/>
    <w:rsid w:val="0017340F"/>
    <w:rsid w:val="001735E3"/>
    <w:rsid w:val="00173A2F"/>
    <w:rsid w:val="00173B24"/>
    <w:rsid w:val="001741E3"/>
    <w:rsid w:val="00174FFC"/>
    <w:rsid w:val="00175043"/>
    <w:rsid w:val="00175880"/>
    <w:rsid w:val="00176189"/>
    <w:rsid w:val="00176397"/>
    <w:rsid w:val="001765B8"/>
    <w:rsid w:val="00177213"/>
    <w:rsid w:val="001773AA"/>
    <w:rsid w:val="0017755D"/>
    <w:rsid w:val="001777D2"/>
    <w:rsid w:val="00177DA0"/>
    <w:rsid w:val="0018007F"/>
    <w:rsid w:val="00180160"/>
    <w:rsid w:val="001808E0"/>
    <w:rsid w:val="001813BF"/>
    <w:rsid w:val="00181444"/>
    <w:rsid w:val="00181A6D"/>
    <w:rsid w:val="00181BB7"/>
    <w:rsid w:val="00181CCB"/>
    <w:rsid w:val="00182333"/>
    <w:rsid w:val="001826D4"/>
    <w:rsid w:val="001827BD"/>
    <w:rsid w:val="00182867"/>
    <w:rsid w:val="00182A3C"/>
    <w:rsid w:val="00182B36"/>
    <w:rsid w:val="00182DBF"/>
    <w:rsid w:val="00182EEF"/>
    <w:rsid w:val="00183390"/>
    <w:rsid w:val="0018360C"/>
    <w:rsid w:val="00183CBA"/>
    <w:rsid w:val="00183CDB"/>
    <w:rsid w:val="00183E4E"/>
    <w:rsid w:val="00183FE8"/>
    <w:rsid w:val="00184284"/>
    <w:rsid w:val="00184466"/>
    <w:rsid w:val="0018468D"/>
    <w:rsid w:val="001846D4"/>
    <w:rsid w:val="00184E27"/>
    <w:rsid w:val="00185331"/>
    <w:rsid w:val="00185A60"/>
    <w:rsid w:val="00185BAD"/>
    <w:rsid w:val="00186048"/>
    <w:rsid w:val="00186254"/>
    <w:rsid w:val="00186726"/>
    <w:rsid w:val="00186C25"/>
    <w:rsid w:val="00186D0F"/>
    <w:rsid w:val="00186E7E"/>
    <w:rsid w:val="00187271"/>
    <w:rsid w:val="001875AC"/>
    <w:rsid w:val="0018769F"/>
    <w:rsid w:val="00190D8D"/>
    <w:rsid w:val="0019106E"/>
    <w:rsid w:val="001912F0"/>
    <w:rsid w:val="00191457"/>
    <w:rsid w:val="00191FE5"/>
    <w:rsid w:val="0019252E"/>
    <w:rsid w:val="00192888"/>
    <w:rsid w:val="00192FDD"/>
    <w:rsid w:val="00193373"/>
    <w:rsid w:val="001933CB"/>
    <w:rsid w:val="001938A9"/>
    <w:rsid w:val="00193D70"/>
    <w:rsid w:val="00193F75"/>
    <w:rsid w:val="0019402B"/>
    <w:rsid w:val="001942A2"/>
    <w:rsid w:val="0019488C"/>
    <w:rsid w:val="00194E7C"/>
    <w:rsid w:val="00195649"/>
    <w:rsid w:val="00195DD2"/>
    <w:rsid w:val="00195F57"/>
    <w:rsid w:val="0019606C"/>
    <w:rsid w:val="00196194"/>
    <w:rsid w:val="001961BA"/>
    <w:rsid w:val="001962F5"/>
    <w:rsid w:val="001963A5"/>
    <w:rsid w:val="0019693B"/>
    <w:rsid w:val="001969FF"/>
    <w:rsid w:val="00196BF2"/>
    <w:rsid w:val="00196D0A"/>
    <w:rsid w:val="001972A8"/>
    <w:rsid w:val="001975F0"/>
    <w:rsid w:val="001979CD"/>
    <w:rsid w:val="00197AEB"/>
    <w:rsid w:val="00197BC5"/>
    <w:rsid w:val="001A003C"/>
    <w:rsid w:val="001A0140"/>
    <w:rsid w:val="001A0694"/>
    <w:rsid w:val="001A1577"/>
    <w:rsid w:val="001A1782"/>
    <w:rsid w:val="001A17F1"/>
    <w:rsid w:val="001A18D0"/>
    <w:rsid w:val="001A1940"/>
    <w:rsid w:val="001A1B21"/>
    <w:rsid w:val="001A1EBA"/>
    <w:rsid w:val="001A211E"/>
    <w:rsid w:val="001A220C"/>
    <w:rsid w:val="001A244F"/>
    <w:rsid w:val="001A2A20"/>
    <w:rsid w:val="001A2AA9"/>
    <w:rsid w:val="001A2C36"/>
    <w:rsid w:val="001A3074"/>
    <w:rsid w:val="001A3B5F"/>
    <w:rsid w:val="001A4203"/>
    <w:rsid w:val="001A464F"/>
    <w:rsid w:val="001A4B30"/>
    <w:rsid w:val="001A4B9E"/>
    <w:rsid w:val="001A4C33"/>
    <w:rsid w:val="001A4D66"/>
    <w:rsid w:val="001A4FB1"/>
    <w:rsid w:val="001A590B"/>
    <w:rsid w:val="001A5A8C"/>
    <w:rsid w:val="001A5DA4"/>
    <w:rsid w:val="001A6224"/>
    <w:rsid w:val="001A65A1"/>
    <w:rsid w:val="001A65E1"/>
    <w:rsid w:val="001A6B25"/>
    <w:rsid w:val="001A702F"/>
    <w:rsid w:val="001A7153"/>
    <w:rsid w:val="001A72E2"/>
    <w:rsid w:val="001A7C2F"/>
    <w:rsid w:val="001A7C55"/>
    <w:rsid w:val="001B03EF"/>
    <w:rsid w:val="001B051E"/>
    <w:rsid w:val="001B0A7B"/>
    <w:rsid w:val="001B0AB5"/>
    <w:rsid w:val="001B14F5"/>
    <w:rsid w:val="001B176D"/>
    <w:rsid w:val="001B182D"/>
    <w:rsid w:val="001B1D21"/>
    <w:rsid w:val="001B2012"/>
    <w:rsid w:val="001B20F6"/>
    <w:rsid w:val="001B2480"/>
    <w:rsid w:val="001B2555"/>
    <w:rsid w:val="001B266A"/>
    <w:rsid w:val="001B2920"/>
    <w:rsid w:val="001B29D4"/>
    <w:rsid w:val="001B2C75"/>
    <w:rsid w:val="001B2D38"/>
    <w:rsid w:val="001B2F82"/>
    <w:rsid w:val="001B3645"/>
    <w:rsid w:val="001B3B7F"/>
    <w:rsid w:val="001B4056"/>
    <w:rsid w:val="001B407D"/>
    <w:rsid w:val="001B4297"/>
    <w:rsid w:val="001B42D3"/>
    <w:rsid w:val="001B4667"/>
    <w:rsid w:val="001B5094"/>
    <w:rsid w:val="001B5462"/>
    <w:rsid w:val="001B5520"/>
    <w:rsid w:val="001B56AA"/>
    <w:rsid w:val="001B5701"/>
    <w:rsid w:val="001B58D1"/>
    <w:rsid w:val="001B5A12"/>
    <w:rsid w:val="001B6409"/>
    <w:rsid w:val="001B659C"/>
    <w:rsid w:val="001B6890"/>
    <w:rsid w:val="001B68AF"/>
    <w:rsid w:val="001B6DBD"/>
    <w:rsid w:val="001C0008"/>
    <w:rsid w:val="001C022F"/>
    <w:rsid w:val="001C05A3"/>
    <w:rsid w:val="001C05F1"/>
    <w:rsid w:val="001C1318"/>
    <w:rsid w:val="001C16AE"/>
    <w:rsid w:val="001C1780"/>
    <w:rsid w:val="001C179E"/>
    <w:rsid w:val="001C1A7E"/>
    <w:rsid w:val="001C1DFE"/>
    <w:rsid w:val="001C31F1"/>
    <w:rsid w:val="001C33F2"/>
    <w:rsid w:val="001C3649"/>
    <w:rsid w:val="001C37FA"/>
    <w:rsid w:val="001C39B2"/>
    <w:rsid w:val="001C3EF8"/>
    <w:rsid w:val="001C40D4"/>
    <w:rsid w:val="001C426F"/>
    <w:rsid w:val="001C4A0D"/>
    <w:rsid w:val="001C4B39"/>
    <w:rsid w:val="001C5045"/>
    <w:rsid w:val="001C50FA"/>
    <w:rsid w:val="001C5667"/>
    <w:rsid w:val="001C56F1"/>
    <w:rsid w:val="001C5715"/>
    <w:rsid w:val="001C5A83"/>
    <w:rsid w:val="001C5B1A"/>
    <w:rsid w:val="001C61FD"/>
    <w:rsid w:val="001C63FF"/>
    <w:rsid w:val="001C6A48"/>
    <w:rsid w:val="001C6A73"/>
    <w:rsid w:val="001C6C98"/>
    <w:rsid w:val="001C70C9"/>
    <w:rsid w:val="001C7243"/>
    <w:rsid w:val="001C75F2"/>
    <w:rsid w:val="001C7A48"/>
    <w:rsid w:val="001C7CB9"/>
    <w:rsid w:val="001D07C0"/>
    <w:rsid w:val="001D0865"/>
    <w:rsid w:val="001D0AA0"/>
    <w:rsid w:val="001D0AAC"/>
    <w:rsid w:val="001D0BF7"/>
    <w:rsid w:val="001D15F5"/>
    <w:rsid w:val="001D1AA8"/>
    <w:rsid w:val="001D2566"/>
    <w:rsid w:val="001D260C"/>
    <w:rsid w:val="001D28DD"/>
    <w:rsid w:val="001D2C0F"/>
    <w:rsid w:val="001D3CB1"/>
    <w:rsid w:val="001D3D03"/>
    <w:rsid w:val="001D4F83"/>
    <w:rsid w:val="001D50C9"/>
    <w:rsid w:val="001D50E8"/>
    <w:rsid w:val="001D5B4A"/>
    <w:rsid w:val="001D5DB8"/>
    <w:rsid w:val="001D5F65"/>
    <w:rsid w:val="001D636F"/>
    <w:rsid w:val="001D63E4"/>
    <w:rsid w:val="001D64F3"/>
    <w:rsid w:val="001D72F7"/>
    <w:rsid w:val="001D73AB"/>
    <w:rsid w:val="001D7A4A"/>
    <w:rsid w:val="001D7E29"/>
    <w:rsid w:val="001D7F78"/>
    <w:rsid w:val="001E0352"/>
    <w:rsid w:val="001E0A89"/>
    <w:rsid w:val="001E0B4F"/>
    <w:rsid w:val="001E0C88"/>
    <w:rsid w:val="001E1C22"/>
    <w:rsid w:val="001E2253"/>
    <w:rsid w:val="001E22FF"/>
    <w:rsid w:val="001E2912"/>
    <w:rsid w:val="001E2ABB"/>
    <w:rsid w:val="001E3012"/>
    <w:rsid w:val="001E308F"/>
    <w:rsid w:val="001E446A"/>
    <w:rsid w:val="001E4A55"/>
    <w:rsid w:val="001E536A"/>
    <w:rsid w:val="001E5913"/>
    <w:rsid w:val="001E5C09"/>
    <w:rsid w:val="001E5D01"/>
    <w:rsid w:val="001E609A"/>
    <w:rsid w:val="001E6250"/>
    <w:rsid w:val="001E6557"/>
    <w:rsid w:val="001E6AE5"/>
    <w:rsid w:val="001E6DB2"/>
    <w:rsid w:val="001E715F"/>
    <w:rsid w:val="001E7328"/>
    <w:rsid w:val="001E7331"/>
    <w:rsid w:val="001E739F"/>
    <w:rsid w:val="001E7A7E"/>
    <w:rsid w:val="001E7A8F"/>
    <w:rsid w:val="001E7EAA"/>
    <w:rsid w:val="001F048A"/>
    <w:rsid w:val="001F0797"/>
    <w:rsid w:val="001F0B25"/>
    <w:rsid w:val="001F0ED0"/>
    <w:rsid w:val="001F1004"/>
    <w:rsid w:val="001F1561"/>
    <w:rsid w:val="001F1879"/>
    <w:rsid w:val="001F1995"/>
    <w:rsid w:val="001F19DC"/>
    <w:rsid w:val="001F2458"/>
    <w:rsid w:val="001F29A5"/>
    <w:rsid w:val="001F2CDD"/>
    <w:rsid w:val="001F3100"/>
    <w:rsid w:val="001F3247"/>
    <w:rsid w:val="001F32AD"/>
    <w:rsid w:val="001F3E3A"/>
    <w:rsid w:val="001F4090"/>
    <w:rsid w:val="001F419D"/>
    <w:rsid w:val="001F4407"/>
    <w:rsid w:val="001F4FE9"/>
    <w:rsid w:val="001F5044"/>
    <w:rsid w:val="001F5082"/>
    <w:rsid w:val="001F50E7"/>
    <w:rsid w:val="001F5312"/>
    <w:rsid w:val="001F54AA"/>
    <w:rsid w:val="001F55E0"/>
    <w:rsid w:val="001F5AC7"/>
    <w:rsid w:val="001F61A2"/>
    <w:rsid w:val="001F61F8"/>
    <w:rsid w:val="001F62EB"/>
    <w:rsid w:val="001F6351"/>
    <w:rsid w:val="001F644D"/>
    <w:rsid w:val="001F68AE"/>
    <w:rsid w:val="001F7461"/>
    <w:rsid w:val="001F75E5"/>
    <w:rsid w:val="001F7E43"/>
    <w:rsid w:val="00200AD4"/>
    <w:rsid w:val="0020124B"/>
    <w:rsid w:val="00201441"/>
    <w:rsid w:val="002016EC"/>
    <w:rsid w:val="002016FA"/>
    <w:rsid w:val="00201A01"/>
    <w:rsid w:val="00201A6B"/>
    <w:rsid w:val="00201D50"/>
    <w:rsid w:val="00202654"/>
    <w:rsid w:val="002027A2"/>
    <w:rsid w:val="00202868"/>
    <w:rsid w:val="00202B2C"/>
    <w:rsid w:val="0020360D"/>
    <w:rsid w:val="00203911"/>
    <w:rsid w:val="00203C85"/>
    <w:rsid w:val="00203F0E"/>
    <w:rsid w:val="002047F9"/>
    <w:rsid w:val="00204AC0"/>
    <w:rsid w:val="00204DA6"/>
    <w:rsid w:val="00204E31"/>
    <w:rsid w:val="00204FFA"/>
    <w:rsid w:val="0020500B"/>
    <w:rsid w:val="0020500E"/>
    <w:rsid w:val="00205118"/>
    <w:rsid w:val="00205399"/>
    <w:rsid w:val="00205B68"/>
    <w:rsid w:val="00205BA5"/>
    <w:rsid w:val="00205C5E"/>
    <w:rsid w:val="00205D0E"/>
    <w:rsid w:val="00205E51"/>
    <w:rsid w:val="00205ED0"/>
    <w:rsid w:val="00205F7D"/>
    <w:rsid w:val="00205FD7"/>
    <w:rsid w:val="0020616B"/>
    <w:rsid w:val="00206396"/>
    <w:rsid w:val="00206E85"/>
    <w:rsid w:val="002070BC"/>
    <w:rsid w:val="0020752F"/>
    <w:rsid w:val="0020758B"/>
    <w:rsid w:val="0020775C"/>
    <w:rsid w:val="0020788C"/>
    <w:rsid w:val="00210598"/>
    <w:rsid w:val="0021086F"/>
    <w:rsid w:val="00210B2F"/>
    <w:rsid w:val="0021108A"/>
    <w:rsid w:val="002117FB"/>
    <w:rsid w:val="00211C0B"/>
    <w:rsid w:val="00212014"/>
    <w:rsid w:val="00212191"/>
    <w:rsid w:val="00212580"/>
    <w:rsid w:val="00212911"/>
    <w:rsid w:val="00212994"/>
    <w:rsid w:val="00213554"/>
    <w:rsid w:val="0021380B"/>
    <w:rsid w:val="00213D08"/>
    <w:rsid w:val="00214159"/>
    <w:rsid w:val="002148D8"/>
    <w:rsid w:val="00214A02"/>
    <w:rsid w:val="002157EF"/>
    <w:rsid w:val="00215A77"/>
    <w:rsid w:val="00215E5A"/>
    <w:rsid w:val="00215F5F"/>
    <w:rsid w:val="0021626B"/>
    <w:rsid w:val="0021626D"/>
    <w:rsid w:val="00216ABF"/>
    <w:rsid w:val="00216E72"/>
    <w:rsid w:val="00217200"/>
    <w:rsid w:val="00217281"/>
    <w:rsid w:val="00217797"/>
    <w:rsid w:val="00217ABD"/>
    <w:rsid w:val="002201D8"/>
    <w:rsid w:val="00220C74"/>
    <w:rsid w:val="0022168D"/>
    <w:rsid w:val="002219EF"/>
    <w:rsid w:val="00221A1B"/>
    <w:rsid w:val="00221B7F"/>
    <w:rsid w:val="00221DC1"/>
    <w:rsid w:val="0022203A"/>
    <w:rsid w:val="002223C7"/>
    <w:rsid w:val="00222428"/>
    <w:rsid w:val="00222790"/>
    <w:rsid w:val="0022290D"/>
    <w:rsid w:val="00223247"/>
    <w:rsid w:val="0022325C"/>
    <w:rsid w:val="00223598"/>
    <w:rsid w:val="002235DA"/>
    <w:rsid w:val="002237B8"/>
    <w:rsid w:val="00223B3E"/>
    <w:rsid w:val="002246AB"/>
    <w:rsid w:val="00224B0B"/>
    <w:rsid w:val="002252FB"/>
    <w:rsid w:val="00225376"/>
    <w:rsid w:val="0022571D"/>
    <w:rsid w:val="00225CC8"/>
    <w:rsid w:val="00225D01"/>
    <w:rsid w:val="002262D1"/>
    <w:rsid w:val="00226462"/>
    <w:rsid w:val="0022695D"/>
    <w:rsid w:val="00226A35"/>
    <w:rsid w:val="00226EE8"/>
    <w:rsid w:val="0022705B"/>
    <w:rsid w:val="00227F5C"/>
    <w:rsid w:val="002300A7"/>
    <w:rsid w:val="002303BE"/>
    <w:rsid w:val="002303F9"/>
    <w:rsid w:val="00230CF6"/>
    <w:rsid w:val="0023100C"/>
    <w:rsid w:val="0023158F"/>
    <w:rsid w:val="002319EA"/>
    <w:rsid w:val="00231C54"/>
    <w:rsid w:val="0023205C"/>
    <w:rsid w:val="00232852"/>
    <w:rsid w:val="0023361E"/>
    <w:rsid w:val="002337C7"/>
    <w:rsid w:val="00233896"/>
    <w:rsid w:val="00233A0E"/>
    <w:rsid w:val="00233B16"/>
    <w:rsid w:val="00233C9F"/>
    <w:rsid w:val="00234760"/>
    <w:rsid w:val="00234963"/>
    <w:rsid w:val="00234B45"/>
    <w:rsid w:val="0023568A"/>
    <w:rsid w:val="002359B5"/>
    <w:rsid w:val="00235BA0"/>
    <w:rsid w:val="00235BF6"/>
    <w:rsid w:val="00235CC2"/>
    <w:rsid w:val="002364EC"/>
    <w:rsid w:val="00236FFE"/>
    <w:rsid w:val="00237C35"/>
    <w:rsid w:val="00237CA8"/>
    <w:rsid w:val="002400F1"/>
    <w:rsid w:val="0024012F"/>
    <w:rsid w:val="002407B5"/>
    <w:rsid w:val="00240956"/>
    <w:rsid w:val="00240E8D"/>
    <w:rsid w:val="00240F7A"/>
    <w:rsid w:val="002410CA"/>
    <w:rsid w:val="00241100"/>
    <w:rsid w:val="0024119A"/>
    <w:rsid w:val="00241873"/>
    <w:rsid w:val="00241DE4"/>
    <w:rsid w:val="0024222F"/>
    <w:rsid w:val="00242F9E"/>
    <w:rsid w:val="00243B59"/>
    <w:rsid w:val="00244384"/>
    <w:rsid w:val="00244663"/>
    <w:rsid w:val="002447CA"/>
    <w:rsid w:val="00244927"/>
    <w:rsid w:val="0024508E"/>
    <w:rsid w:val="002450D5"/>
    <w:rsid w:val="002452E6"/>
    <w:rsid w:val="00245B95"/>
    <w:rsid w:val="00246941"/>
    <w:rsid w:val="00246A24"/>
    <w:rsid w:val="00246C9D"/>
    <w:rsid w:val="00246DE7"/>
    <w:rsid w:val="002470AB"/>
    <w:rsid w:val="002470C1"/>
    <w:rsid w:val="0024712F"/>
    <w:rsid w:val="00247147"/>
    <w:rsid w:val="0024729C"/>
    <w:rsid w:val="002474E5"/>
    <w:rsid w:val="002476AE"/>
    <w:rsid w:val="00247F4A"/>
    <w:rsid w:val="0025017F"/>
    <w:rsid w:val="002503BA"/>
    <w:rsid w:val="00250401"/>
    <w:rsid w:val="0025089C"/>
    <w:rsid w:val="00250FF1"/>
    <w:rsid w:val="0025154F"/>
    <w:rsid w:val="00251611"/>
    <w:rsid w:val="00251DB9"/>
    <w:rsid w:val="002523D5"/>
    <w:rsid w:val="0025254F"/>
    <w:rsid w:val="002526D7"/>
    <w:rsid w:val="00252775"/>
    <w:rsid w:val="0025278D"/>
    <w:rsid w:val="002527B6"/>
    <w:rsid w:val="00252994"/>
    <w:rsid w:val="002533F5"/>
    <w:rsid w:val="00253960"/>
    <w:rsid w:val="00253ED6"/>
    <w:rsid w:val="0025463C"/>
    <w:rsid w:val="002546C3"/>
    <w:rsid w:val="00254852"/>
    <w:rsid w:val="00254A7E"/>
    <w:rsid w:val="00254DF3"/>
    <w:rsid w:val="002551A6"/>
    <w:rsid w:val="0025526D"/>
    <w:rsid w:val="002554FA"/>
    <w:rsid w:val="00255CE8"/>
    <w:rsid w:val="00255DBE"/>
    <w:rsid w:val="00255EF1"/>
    <w:rsid w:val="002562D3"/>
    <w:rsid w:val="002562FB"/>
    <w:rsid w:val="002563AD"/>
    <w:rsid w:val="002565C8"/>
    <w:rsid w:val="00256D07"/>
    <w:rsid w:val="002577FE"/>
    <w:rsid w:val="00257B54"/>
    <w:rsid w:val="00257B5B"/>
    <w:rsid w:val="00260152"/>
    <w:rsid w:val="00260898"/>
    <w:rsid w:val="00260AF0"/>
    <w:rsid w:val="00260BD9"/>
    <w:rsid w:val="00260CF2"/>
    <w:rsid w:val="0026148E"/>
    <w:rsid w:val="00261DE4"/>
    <w:rsid w:val="00261E1C"/>
    <w:rsid w:val="00262076"/>
    <w:rsid w:val="0026289A"/>
    <w:rsid w:val="00262BB7"/>
    <w:rsid w:val="0026384F"/>
    <w:rsid w:val="00263C54"/>
    <w:rsid w:val="00263C8F"/>
    <w:rsid w:val="00263CEB"/>
    <w:rsid w:val="00263E6B"/>
    <w:rsid w:val="00263E95"/>
    <w:rsid w:val="00264640"/>
    <w:rsid w:val="002646C4"/>
    <w:rsid w:val="002646EE"/>
    <w:rsid w:val="002648D9"/>
    <w:rsid w:val="0026550E"/>
    <w:rsid w:val="002659E1"/>
    <w:rsid w:val="002661A9"/>
    <w:rsid w:val="002663B7"/>
    <w:rsid w:val="002665C0"/>
    <w:rsid w:val="00266D87"/>
    <w:rsid w:val="002671A6"/>
    <w:rsid w:val="0026726F"/>
    <w:rsid w:val="00267270"/>
    <w:rsid w:val="0026749D"/>
    <w:rsid w:val="002674FD"/>
    <w:rsid w:val="00267783"/>
    <w:rsid w:val="00267FAE"/>
    <w:rsid w:val="00267FC5"/>
    <w:rsid w:val="00270173"/>
    <w:rsid w:val="00270B49"/>
    <w:rsid w:val="00270D26"/>
    <w:rsid w:val="00270DB5"/>
    <w:rsid w:val="00270F8D"/>
    <w:rsid w:val="002713B5"/>
    <w:rsid w:val="002713B7"/>
    <w:rsid w:val="002716F4"/>
    <w:rsid w:val="002717C8"/>
    <w:rsid w:val="0027186A"/>
    <w:rsid w:val="00271D3F"/>
    <w:rsid w:val="002721AC"/>
    <w:rsid w:val="002727F9"/>
    <w:rsid w:val="00272A67"/>
    <w:rsid w:val="00272E24"/>
    <w:rsid w:val="002735CF"/>
    <w:rsid w:val="00273641"/>
    <w:rsid w:val="002736A2"/>
    <w:rsid w:val="00273C7A"/>
    <w:rsid w:val="00274B76"/>
    <w:rsid w:val="00274BD8"/>
    <w:rsid w:val="00274FAA"/>
    <w:rsid w:val="00275121"/>
    <w:rsid w:val="0027532A"/>
    <w:rsid w:val="00275C67"/>
    <w:rsid w:val="00275D7A"/>
    <w:rsid w:val="002761AA"/>
    <w:rsid w:val="00276E8A"/>
    <w:rsid w:val="002770C7"/>
    <w:rsid w:val="0027756F"/>
    <w:rsid w:val="002777D6"/>
    <w:rsid w:val="002778B0"/>
    <w:rsid w:val="00277937"/>
    <w:rsid w:val="00277BCE"/>
    <w:rsid w:val="00280186"/>
    <w:rsid w:val="002805D8"/>
    <w:rsid w:val="00280B9C"/>
    <w:rsid w:val="00280CF9"/>
    <w:rsid w:val="00280E78"/>
    <w:rsid w:val="00280FA7"/>
    <w:rsid w:val="0028157F"/>
    <w:rsid w:val="00281AAE"/>
    <w:rsid w:val="00281C5C"/>
    <w:rsid w:val="00281E8F"/>
    <w:rsid w:val="00281F4F"/>
    <w:rsid w:val="00282684"/>
    <w:rsid w:val="002828DC"/>
    <w:rsid w:val="00282A0D"/>
    <w:rsid w:val="00282CB2"/>
    <w:rsid w:val="0028366D"/>
    <w:rsid w:val="0028374F"/>
    <w:rsid w:val="00283A8A"/>
    <w:rsid w:val="00283C3A"/>
    <w:rsid w:val="00283CBA"/>
    <w:rsid w:val="00284770"/>
    <w:rsid w:val="002848BB"/>
    <w:rsid w:val="00284EA7"/>
    <w:rsid w:val="00284FB6"/>
    <w:rsid w:val="00284FFF"/>
    <w:rsid w:val="00285418"/>
    <w:rsid w:val="00285623"/>
    <w:rsid w:val="00285736"/>
    <w:rsid w:val="00285F8F"/>
    <w:rsid w:val="0028613E"/>
    <w:rsid w:val="002863BB"/>
    <w:rsid w:val="00286C7D"/>
    <w:rsid w:val="00286F11"/>
    <w:rsid w:val="00287235"/>
    <w:rsid w:val="002872F6"/>
    <w:rsid w:val="00287617"/>
    <w:rsid w:val="00287721"/>
    <w:rsid w:val="00287F78"/>
    <w:rsid w:val="00290671"/>
    <w:rsid w:val="0029103D"/>
    <w:rsid w:val="002911C2"/>
    <w:rsid w:val="002913F2"/>
    <w:rsid w:val="00291A3A"/>
    <w:rsid w:val="00291AA3"/>
    <w:rsid w:val="00291B06"/>
    <w:rsid w:val="002920B6"/>
    <w:rsid w:val="002924AC"/>
    <w:rsid w:val="00292589"/>
    <w:rsid w:val="00292846"/>
    <w:rsid w:val="002928FF"/>
    <w:rsid w:val="00292B95"/>
    <w:rsid w:val="00292F5D"/>
    <w:rsid w:val="00292FFB"/>
    <w:rsid w:val="002932B3"/>
    <w:rsid w:val="002933A4"/>
    <w:rsid w:val="002935A6"/>
    <w:rsid w:val="00293C29"/>
    <w:rsid w:val="00294317"/>
    <w:rsid w:val="00294E14"/>
    <w:rsid w:val="00294E62"/>
    <w:rsid w:val="0029522D"/>
    <w:rsid w:val="0029570C"/>
    <w:rsid w:val="0029586B"/>
    <w:rsid w:val="00295B57"/>
    <w:rsid w:val="00295D3E"/>
    <w:rsid w:val="00295E6E"/>
    <w:rsid w:val="002963D0"/>
    <w:rsid w:val="002963DB"/>
    <w:rsid w:val="00296461"/>
    <w:rsid w:val="002965AC"/>
    <w:rsid w:val="002967DD"/>
    <w:rsid w:val="00296FCC"/>
    <w:rsid w:val="00297CAB"/>
    <w:rsid w:val="00297F6F"/>
    <w:rsid w:val="002A0388"/>
    <w:rsid w:val="002A05F8"/>
    <w:rsid w:val="002A0886"/>
    <w:rsid w:val="002A0A78"/>
    <w:rsid w:val="002A0DDB"/>
    <w:rsid w:val="002A0E61"/>
    <w:rsid w:val="002A0F43"/>
    <w:rsid w:val="002A10EA"/>
    <w:rsid w:val="002A15F5"/>
    <w:rsid w:val="002A177E"/>
    <w:rsid w:val="002A1809"/>
    <w:rsid w:val="002A1A4C"/>
    <w:rsid w:val="002A24BF"/>
    <w:rsid w:val="002A2B75"/>
    <w:rsid w:val="002A35E9"/>
    <w:rsid w:val="002A38E2"/>
    <w:rsid w:val="002A3F84"/>
    <w:rsid w:val="002A421B"/>
    <w:rsid w:val="002A42D7"/>
    <w:rsid w:val="002A42D9"/>
    <w:rsid w:val="002A54EA"/>
    <w:rsid w:val="002A569A"/>
    <w:rsid w:val="002A5EE8"/>
    <w:rsid w:val="002A5F77"/>
    <w:rsid w:val="002A661C"/>
    <w:rsid w:val="002A66A6"/>
    <w:rsid w:val="002A71E0"/>
    <w:rsid w:val="002A7C76"/>
    <w:rsid w:val="002B0738"/>
    <w:rsid w:val="002B07AE"/>
    <w:rsid w:val="002B0E44"/>
    <w:rsid w:val="002B0FD2"/>
    <w:rsid w:val="002B1441"/>
    <w:rsid w:val="002B1CC9"/>
    <w:rsid w:val="002B22C8"/>
    <w:rsid w:val="002B22E7"/>
    <w:rsid w:val="002B233C"/>
    <w:rsid w:val="002B281D"/>
    <w:rsid w:val="002B2934"/>
    <w:rsid w:val="002B30F1"/>
    <w:rsid w:val="002B3427"/>
    <w:rsid w:val="002B3941"/>
    <w:rsid w:val="002B3A97"/>
    <w:rsid w:val="002B3CEE"/>
    <w:rsid w:val="002B40C4"/>
    <w:rsid w:val="002B41BB"/>
    <w:rsid w:val="002B48BC"/>
    <w:rsid w:val="002B4C94"/>
    <w:rsid w:val="002B515B"/>
    <w:rsid w:val="002B53FE"/>
    <w:rsid w:val="002B5E7E"/>
    <w:rsid w:val="002B5EF2"/>
    <w:rsid w:val="002B64A4"/>
    <w:rsid w:val="002B69DA"/>
    <w:rsid w:val="002B6DC9"/>
    <w:rsid w:val="002B78BE"/>
    <w:rsid w:val="002B7C5A"/>
    <w:rsid w:val="002B7CF0"/>
    <w:rsid w:val="002C0113"/>
    <w:rsid w:val="002C01F4"/>
    <w:rsid w:val="002C086B"/>
    <w:rsid w:val="002C0A4B"/>
    <w:rsid w:val="002C0E3F"/>
    <w:rsid w:val="002C0F1A"/>
    <w:rsid w:val="002C0F9A"/>
    <w:rsid w:val="002C1032"/>
    <w:rsid w:val="002C1608"/>
    <w:rsid w:val="002C19F6"/>
    <w:rsid w:val="002C1A12"/>
    <w:rsid w:val="002C1A80"/>
    <w:rsid w:val="002C2183"/>
    <w:rsid w:val="002C2810"/>
    <w:rsid w:val="002C2985"/>
    <w:rsid w:val="002C2BDC"/>
    <w:rsid w:val="002C2C7E"/>
    <w:rsid w:val="002C2C92"/>
    <w:rsid w:val="002C302B"/>
    <w:rsid w:val="002C38C3"/>
    <w:rsid w:val="002C3C44"/>
    <w:rsid w:val="002C4017"/>
    <w:rsid w:val="002C40DF"/>
    <w:rsid w:val="002C4122"/>
    <w:rsid w:val="002C43FE"/>
    <w:rsid w:val="002C4841"/>
    <w:rsid w:val="002C4B7E"/>
    <w:rsid w:val="002C4E80"/>
    <w:rsid w:val="002C55B0"/>
    <w:rsid w:val="002C61E6"/>
    <w:rsid w:val="002C61F4"/>
    <w:rsid w:val="002C64FD"/>
    <w:rsid w:val="002C6532"/>
    <w:rsid w:val="002C679A"/>
    <w:rsid w:val="002C68F4"/>
    <w:rsid w:val="002C69E3"/>
    <w:rsid w:val="002C6DE1"/>
    <w:rsid w:val="002C6F95"/>
    <w:rsid w:val="002C6FC7"/>
    <w:rsid w:val="002C7EBE"/>
    <w:rsid w:val="002C7F14"/>
    <w:rsid w:val="002C7F60"/>
    <w:rsid w:val="002D0370"/>
    <w:rsid w:val="002D06B2"/>
    <w:rsid w:val="002D0862"/>
    <w:rsid w:val="002D09B9"/>
    <w:rsid w:val="002D0BC2"/>
    <w:rsid w:val="002D1814"/>
    <w:rsid w:val="002D1B02"/>
    <w:rsid w:val="002D1EF4"/>
    <w:rsid w:val="002D21AF"/>
    <w:rsid w:val="002D265A"/>
    <w:rsid w:val="002D2ECF"/>
    <w:rsid w:val="002D358B"/>
    <w:rsid w:val="002D36F3"/>
    <w:rsid w:val="002D3931"/>
    <w:rsid w:val="002D3BF7"/>
    <w:rsid w:val="002D3E20"/>
    <w:rsid w:val="002D3F6E"/>
    <w:rsid w:val="002D4108"/>
    <w:rsid w:val="002D4368"/>
    <w:rsid w:val="002D45CD"/>
    <w:rsid w:val="002D46F9"/>
    <w:rsid w:val="002D4B02"/>
    <w:rsid w:val="002D4D42"/>
    <w:rsid w:val="002D52BC"/>
    <w:rsid w:val="002D5A06"/>
    <w:rsid w:val="002D64DF"/>
    <w:rsid w:val="002D6507"/>
    <w:rsid w:val="002D6A58"/>
    <w:rsid w:val="002D725C"/>
    <w:rsid w:val="002D7394"/>
    <w:rsid w:val="002D75CB"/>
    <w:rsid w:val="002D76DB"/>
    <w:rsid w:val="002D7A89"/>
    <w:rsid w:val="002D7B06"/>
    <w:rsid w:val="002E0179"/>
    <w:rsid w:val="002E041C"/>
    <w:rsid w:val="002E0735"/>
    <w:rsid w:val="002E0790"/>
    <w:rsid w:val="002E084D"/>
    <w:rsid w:val="002E0B93"/>
    <w:rsid w:val="002E0BFD"/>
    <w:rsid w:val="002E0D85"/>
    <w:rsid w:val="002E101B"/>
    <w:rsid w:val="002E18DD"/>
    <w:rsid w:val="002E190F"/>
    <w:rsid w:val="002E19F6"/>
    <w:rsid w:val="002E29B9"/>
    <w:rsid w:val="002E2ED2"/>
    <w:rsid w:val="002E312D"/>
    <w:rsid w:val="002E31C8"/>
    <w:rsid w:val="002E324C"/>
    <w:rsid w:val="002E33B4"/>
    <w:rsid w:val="002E373B"/>
    <w:rsid w:val="002E3FC6"/>
    <w:rsid w:val="002E44AF"/>
    <w:rsid w:val="002E46DF"/>
    <w:rsid w:val="002E4709"/>
    <w:rsid w:val="002E534D"/>
    <w:rsid w:val="002E5860"/>
    <w:rsid w:val="002E5A91"/>
    <w:rsid w:val="002E5B38"/>
    <w:rsid w:val="002E6603"/>
    <w:rsid w:val="002E6716"/>
    <w:rsid w:val="002E69B4"/>
    <w:rsid w:val="002E7AAA"/>
    <w:rsid w:val="002E7BBF"/>
    <w:rsid w:val="002E7F59"/>
    <w:rsid w:val="002F06A2"/>
    <w:rsid w:val="002F14D2"/>
    <w:rsid w:val="002F17C1"/>
    <w:rsid w:val="002F21C7"/>
    <w:rsid w:val="002F2332"/>
    <w:rsid w:val="002F251E"/>
    <w:rsid w:val="002F25D0"/>
    <w:rsid w:val="002F287F"/>
    <w:rsid w:val="002F2D34"/>
    <w:rsid w:val="002F301F"/>
    <w:rsid w:val="002F3355"/>
    <w:rsid w:val="002F355D"/>
    <w:rsid w:val="002F3EA8"/>
    <w:rsid w:val="002F4F97"/>
    <w:rsid w:val="002F5396"/>
    <w:rsid w:val="002F5ECF"/>
    <w:rsid w:val="002F60CA"/>
    <w:rsid w:val="002F61A8"/>
    <w:rsid w:val="002F6450"/>
    <w:rsid w:val="002F71EA"/>
    <w:rsid w:val="002F769A"/>
    <w:rsid w:val="002F7756"/>
    <w:rsid w:val="002F78F1"/>
    <w:rsid w:val="003000DB"/>
    <w:rsid w:val="003007E1"/>
    <w:rsid w:val="00300888"/>
    <w:rsid w:val="00300E74"/>
    <w:rsid w:val="00300F68"/>
    <w:rsid w:val="003012DC"/>
    <w:rsid w:val="00301A07"/>
    <w:rsid w:val="00301DAF"/>
    <w:rsid w:val="00301F14"/>
    <w:rsid w:val="0030207B"/>
    <w:rsid w:val="003022DF"/>
    <w:rsid w:val="003025D6"/>
    <w:rsid w:val="00302C49"/>
    <w:rsid w:val="00302EBD"/>
    <w:rsid w:val="00303021"/>
    <w:rsid w:val="003034CA"/>
    <w:rsid w:val="003039B1"/>
    <w:rsid w:val="00303C68"/>
    <w:rsid w:val="00303D5A"/>
    <w:rsid w:val="00303F35"/>
    <w:rsid w:val="003046E2"/>
    <w:rsid w:val="00304B4D"/>
    <w:rsid w:val="00304CFA"/>
    <w:rsid w:val="00305144"/>
    <w:rsid w:val="003051A5"/>
    <w:rsid w:val="003053A0"/>
    <w:rsid w:val="003055D9"/>
    <w:rsid w:val="0030576D"/>
    <w:rsid w:val="003057D2"/>
    <w:rsid w:val="00305800"/>
    <w:rsid w:val="0030580A"/>
    <w:rsid w:val="003058EF"/>
    <w:rsid w:val="003059C1"/>
    <w:rsid w:val="00305A52"/>
    <w:rsid w:val="00305AA1"/>
    <w:rsid w:val="0030651F"/>
    <w:rsid w:val="00306748"/>
    <w:rsid w:val="00307D34"/>
    <w:rsid w:val="00307F91"/>
    <w:rsid w:val="003106D8"/>
    <w:rsid w:val="00310C3C"/>
    <w:rsid w:val="00310DED"/>
    <w:rsid w:val="00311453"/>
    <w:rsid w:val="0031171C"/>
    <w:rsid w:val="00311BE6"/>
    <w:rsid w:val="00311E72"/>
    <w:rsid w:val="00311F55"/>
    <w:rsid w:val="003122C4"/>
    <w:rsid w:val="00312517"/>
    <w:rsid w:val="00312A00"/>
    <w:rsid w:val="00312E0E"/>
    <w:rsid w:val="0031317D"/>
    <w:rsid w:val="003134D8"/>
    <w:rsid w:val="003134DD"/>
    <w:rsid w:val="00313B1D"/>
    <w:rsid w:val="00313DC4"/>
    <w:rsid w:val="00313F8E"/>
    <w:rsid w:val="003147F6"/>
    <w:rsid w:val="00314977"/>
    <w:rsid w:val="00315099"/>
    <w:rsid w:val="003151FB"/>
    <w:rsid w:val="003152F1"/>
    <w:rsid w:val="00315554"/>
    <w:rsid w:val="003156B7"/>
    <w:rsid w:val="0031616B"/>
    <w:rsid w:val="0031682D"/>
    <w:rsid w:val="00316B8F"/>
    <w:rsid w:val="00316C3A"/>
    <w:rsid w:val="00316DFE"/>
    <w:rsid w:val="00316FC9"/>
    <w:rsid w:val="00317407"/>
    <w:rsid w:val="00317495"/>
    <w:rsid w:val="00320081"/>
    <w:rsid w:val="003200FE"/>
    <w:rsid w:val="003206F1"/>
    <w:rsid w:val="00320978"/>
    <w:rsid w:val="00320B06"/>
    <w:rsid w:val="00320C86"/>
    <w:rsid w:val="00320D7A"/>
    <w:rsid w:val="003212D8"/>
    <w:rsid w:val="0032137B"/>
    <w:rsid w:val="003214F8"/>
    <w:rsid w:val="0032151E"/>
    <w:rsid w:val="003216B1"/>
    <w:rsid w:val="003217B1"/>
    <w:rsid w:val="003221EA"/>
    <w:rsid w:val="003221F4"/>
    <w:rsid w:val="00322611"/>
    <w:rsid w:val="00322B3B"/>
    <w:rsid w:val="00322DF4"/>
    <w:rsid w:val="00322EDB"/>
    <w:rsid w:val="0032313E"/>
    <w:rsid w:val="00323378"/>
    <w:rsid w:val="003234B0"/>
    <w:rsid w:val="003237E8"/>
    <w:rsid w:val="00323FCA"/>
    <w:rsid w:val="00323FFF"/>
    <w:rsid w:val="00324220"/>
    <w:rsid w:val="00324359"/>
    <w:rsid w:val="00324665"/>
    <w:rsid w:val="0032483A"/>
    <w:rsid w:val="00324B1E"/>
    <w:rsid w:val="00324B1F"/>
    <w:rsid w:val="00324E2C"/>
    <w:rsid w:val="00324FB4"/>
    <w:rsid w:val="00325099"/>
    <w:rsid w:val="003251CA"/>
    <w:rsid w:val="0032532F"/>
    <w:rsid w:val="003255EE"/>
    <w:rsid w:val="00325A4B"/>
    <w:rsid w:val="00325D71"/>
    <w:rsid w:val="00325E50"/>
    <w:rsid w:val="00325F5D"/>
    <w:rsid w:val="00326329"/>
    <w:rsid w:val="0032677C"/>
    <w:rsid w:val="003267CC"/>
    <w:rsid w:val="00326949"/>
    <w:rsid w:val="00326D21"/>
    <w:rsid w:val="00326F3D"/>
    <w:rsid w:val="003271BC"/>
    <w:rsid w:val="00327651"/>
    <w:rsid w:val="0032771F"/>
    <w:rsid w:val="0033047F"/>
    <w:rsid w:val="00330525"/>
    <w:rsid w:val="00330637"/>
    <w:rsid w:val="00330C89"/>
    <w:rsid w:val="0033104B"/>
    <w:rsid w:val="003317C3"/>
    <w:rsid w:val="00331CA3"/>
    <w:rsid w:val="00331D37"/>
    <w:rsid w:val="003320C8"/>
    <w:rsid w:val="0033232D"/>
    <w:rsid w:val="0033281C"/>
    <w:rsid w:val="0033281D"/>
    <w:rsid w:val="00332BC4"/>
    <w:rsid w:val="0033308F"/>
    <w:rsid w:val="003334A3"/>
    <w:rsid w:val="0033354A"/>
    <w:rsid w:val="0033364C"/>
    <w:rsid w:val="003338CD"/>
    <w:rsid w:val="00333995"/>
    <w:rsid w:val="003340D6"/>
    <w:rsid w:val="003345D9"/>
    <w:rsid w:val="00334846"/>
    <w:rsid w:val="00334866"/>
    <w:rsid w:val="00334EE7"/>
    <w:rsid w:val="003351DC"/>
    <w:rsid w:val="00335818"/>
    <w:rsid w:val="00335834"/>
    <w:rsid w:val="00335DC0"/>
    <w:rsid w:val="003362A6"/>
    <w:rsid w:val="00336403"/>
    <w:rsid w:val="00336644"/>
    <w:rsid w:val="003369A7"/>
    <w:rsid w:val="00336E55"/>
    <w:rsid w:val="00336FA4"/>
    <w:rsid w:val="003372EF"/>
    <w:rsid w:val="0033776D"/>
    <w:rsid w:val="00337DC6"/>
    <w:rsid w:val="003400D6"/>
    <w:rsid w:val="003403CA"/>
    <w:rsid w:val="003403CF"/>
    <w:rsid w:val="00340710"/>
    <w:rsid w:val="003408F3"/>
    <w:rsid w:val="00340A0C"/>
    <w:rsid w:val="00340B83"/>
    <w:rsid w:val="00340BD8"/>
    <w:rsid w:val="0034147D"/>
    <w:rsid w:val="00341757"/>
    <w:rsid w:val="00341B1B"/>
    <w:rsid w:val="003426F6"/>
    <w:rsid w:val="00342712"/>
    <w:rsid w:val="00342A8B"/>
    <w:rsid w:val="00342CE5"/>
    <w:rsid w:val="003430AE"/>
    <w:rsid w:val="003433DF"/>
    <w:rsid w:val="003438DC"/>
    <w:rsid w:val="003439D7"/>
    <w:rsid w:val="00343BE2"/>
    <w:rsid w:val="003448AF"/>
    <w:rsid w:val="00344A1C"/>
    <w:rsid w:val="00344DC2"/>
    <w:rsid w:val="00345653"/>
    <w:rsid w:val="00345BAC"/>
    <w:rsid w:val="00346085"/>
    <w:rsid w:val="00346149"/>
    <w:rsid w:val="003468E0"/>
    <w:rsid w:val="00346AA1"/>
    <w:rsid w:val="00346C22"/>
    <w:rsid w:val="00346E9B"/>
    <w:rsid w:val="003474D4"/>
    <w:rsid w:val="00347938"/>
    <w:rsid w:val="00347F20"/>
    <w:rsid w:val="003506D6"/>
    <w:rsid w:val="0035073A"/>
    <w:rsid w:val="003509B6"/>
    <w:rsid w:val="00350BCE"/>
    <w:rsid w:val="00350D44"/>
    <w:rsid w:val="00350F23"/>
    <w:rsid w:val="00351220"/>
    <w:rsid w:val="003514EE"/>
    <w:rsid w:val="00351564"/>
    <w:rsid w:val="003517B6"/>
    <w:rsid w:val="00351A0F"/>
    <w:rsid w:val="003521F6"/>
    <w:rsid w:val="00352752"/>
    <w:rsid w:val="00352898"/>
    <w:rsid w:val="00352C6F"/>
    <w:rsid w:val="00353422"/>
    <w:rsid w:val="003535F9"/>
    <w:rsid w:val="00353772"/>
    <w:rsid w:val="00353A26"/>
    <w:rsid w:val="00353AD1"/>
    <w:rsid w:val="00353C7C"/>
    <w:rsid w:val="003545AD"/>
    <w:rsid w:val="00354836"/>
    <w:rsid w:val="00354C4C"/>
    <w:rsid w:val="00354C63"/>
    <w:rsid w:val="00354DCF"/>
    <w:rsid w:val="00355304"/>
    <w:rsid w:val="003555AB"/>
    <w:rsid w:val="0035568B"/>
    <w:rsid w:val="00355A69"/>
    <w:rsid w:val="00355FF3"/>
    <w:rsid w:val="00356369"/>
    <w:rsid w:val="0035693A"/>
    <w:rsid w:val="00356F32"/>
    <w:rsid w:val="00356FEE"/>
    <w:rsid w:val="0035723E"/>
    <w:rsid w:val="003573CB"/>
    <w:rsid w:val="003573EC"/>
    <w:rsid w:val="003577F2"/>
    <w:rsid w:val="00357F5C"/>
    <w:rsid w:val="00360068"/>
    <w:rsid w:val="00360635"/>
    <w:rsid w:val="003607C9"/>
    <w:rsid w:val="0036124D"/>
    <w:rsid w:val="0036134F"/>
    <w:rsid w:val="0036176F"/>
    <w:rsid w:val="003625A4"/>
    <w:rsid w:val="00363139"/>
    <w:rsid w:val="00364333"/>
    <w:rsid w:val="003643CD"/>
    <w:rsid w:val="00364452"/>
    <w:rsid w:val="00364544"/>
    <w:rsid w:val="00364833"/>
    <w:rsid w:val="003648D9"/>
    <w:rsid w:val="00364E66"/>
    <w:rsid w:val="003658BA"/>
    <w:rsid w:val="003668D8"/>
    <w:rsid w:val="00366A5B"/>
    <w:rsid w:val="00366C05"/>
    <w:rsid w:val="00366D98"/>
    <w:rsid w:val="00366DAB"/>
    <w:rsid w:val="00366F65"/>
    <w:rsid w:val="00367098"/>
    <w:rsid w:val="0036714E"/>
    <w:rsid w:val="00367DA8"/>
    <w:rsid w:val="00367EE1"/>
    <w:rsid w:val="00367F72"/>
    <w:rsid w:val="00367FEE"/>
    <w:rsid w:val="00370209"/>
    <w:rsid w:val="00370A77"/>
    <w:rsid w:val="00370EAE"/>
    <w:rsid w:val="00371127"/>
    <w:rsid w:val="0037147F"/>
    <w:rsid w:val="003714D1"/>
    <w:rsid w:val="00371A6E"/>
    <w:rsid w:val="00371D4D"/>
    <w:rsid w:val="00371E8D"/>
    <w:rsid w:val="003722B2"/>
    <w:rsid w:val="003723E5"/>
    <w:rsid w:val="00372578"/>
    <w:rsid w:val="00372797"/>
    <w:rsid w:val="00372907"/>
    <w:rsid w:val="00372F20"/>
    <w:rsid w:val="00373306"/>
    <w:rsid w:val="003733C4"/>
    <w:rsid w:val="003743B7"/>
    <w:rsid w:val="0037447F"/>
    <w:rsid w:val="00374B7D"/>
    <w:rsid w:val="00374DEB"/>
    <w:rsid w:val="00375170"/>
    <w:rsid w:val="003763CE"/>
    <w:rsid w:val="00376449"/>
    <w:rsid w:val="0037651F"/>
    <w:rsid w:val="00376720"/>
    <w:rsid w:val="003769C1"/>
    <w:rsid w:val="00376A80"/>
    <w:rsid w:val="00376BAE"/>
    <w:rsid w:val="00376CEC"/>
    <w:rsid w:val="003771CD"/>
    <w:rsid w:val="003773E2"/>
    <w:rsid w:val="0037785F"/>
    <w:rsid w:val="00377EB6"/>
    <w:rsid w:val="003803CE"/>
    <w:rsid w:val="00380979"/>
    <w:rsid w:val="00380A00"/>
    <w:rsid w:val="00380BD8"/>
    <w:rsid w:val="00380D14"/>
    <w:rsid w:val="00380E29"/>
    <w:rsid w:val="00381028"/>
    <w:rsid w:val="003815B5"/>
    <w:rsid w:val="00381683"/>
    <w:rsid w:val="00382022"/>
    <w:rsid w:val="003821A7"/>
    <w:rsid w:val="0038267E"/>
    <w:rsid w:val="00382D93"/>
    <w:rsid w:val="00383071"/>
    <w:rsid w:val="00383128"/>
    <w:rsid w:val="003838F7"/>
    <w:rsid w:val="00383B73"/>
    <w:rsid w:val="00383C5F"/>
    <w:rsid w:val="00383E44"/>
    <w:rsid w:val="0038430F"/>
    <w:rsid w:val="003846B5"/>
    <w:rsid w:val="00384A90"/>
    <w:rsid w:val="00384B74"/>
    <w:rsid w:val="003852A2"/>
    <w:rsid w:val="00385E83"/>
    <w:rsid w:val="00385F61"/>
    <w:rsid w:val="0038672F"/>
    <w:rsid w:val="00386C1B"/>
    <w:rsid w:val="00386FBD"/>
    <w:rsid w:val="00387BED"/>
    <w:rsid w:val="00387C20"/>
    <w:rsid w:val="00387DC7"/>
    <w:rsid w:val="0039047A"/>
    <w:rsid w:val="00390818"/>
    <w:rsid w:val="00390B9F"/>
    <w:rsid w:val="00390BDD"/>
    <w:rsid w:val="00390E23"/>
    <w:rsid w:val="00391026"/>
    <w:rsid w:val="00391700"/>
    <w:rsid w:val="00391743"/>
    <w:rsid w:val="00392693"/>
    <w:rsid w:val="0039274E"/>
    <w:rsid w:val="00392860"/>
    <w:rsid w:val="003928B6"/>
    <w:rsid w:val="00392C1D"/>
    <w:rsid w:val="00392C57"/>
    <w:rsid w:val="00392D18"/>
    <w:rsid w:val="00392EF9"/>
    <w:rsid w:val="003932E0"/>
    <w:rsid w:val="00393671"/>
    <w:rsid w:val="00393755"/>
    <w:rsid w:val="00393A20"/>
    <w:rsid w:val="0039405E"/>
    <w:rsid w:val="00394076"/>
    <w:rsid w:val="003941D1"/>
    <w:rsid w:val="00394619"/>
    <w:rsid w:val="00394C60"/>
    <w:rsid w:val="00394F4C"/>
    <w:rsid w:val="00395510"/>
    <w:rsid w:val="00395B27"/>
    <w:rsid w:val="00395DB7"/>
    <w:rsid w:val="003964EF"/>
    <w:rsid w:val="0039669E"/>
    <w:rsid w:val="00396916"/>
    <w:rsid w:val="00396FDD"/>
    <w:rsid w:val="00396FF5"/>
    <w:rsid w:val="00397420"/>
    <w:rsid w:val="00397660"/>
    <w:rsid w:val="00397DF4"/>
    <w:rsid w:val="003A01C6"/>
    <w:rsid w:val="003A07EB"/>
    <w:rsid w:val="003A12D4"/>
    <w:rsid w:val="003A13ED"/>
    <w:rsid w:val="003A17E1"/>
    <w:rsid w:val="003A1AE2"/>
    <w:rsid w:val="003A1E06"/>
    <w:rsid w:val="003A1E6E"/>
    <w:rsid w:val="003A225C"/>
    <w:rsid w:val="003A269D"/>
    <w:rsid w:val="003A2CA9"/>
    <w:rsid w:val="003A2CC5"/>
    <w:rsid w:val="003A2F53"/>
    <w:rsid w:val="003A3446"/>
    <w:rsid w:val="003A3840"/>
    <w:rsid w:val="003A3894"/>
    <w:rsid w:val="003A39A8"/>
    <w:rsid w:val="003A4C72"/>
    <w:rsid w:val="003A4D10"/>
    <w:rsid w:val="003A513A"/>
    <w:rsid w:val="003A548D"/>
    <w:rsid w:val="003A5800"/>
    <w:rsid w:val="003A5925"/>
    <w:rsid w:val="003A5A62"/>
    <w:rsid w:val="003A5EAC"/>
    <w:rsid w:val="003A60AD"/>
    <w:rsid w:val="003A631C"/>
    <w:rsid w:val="003A65CF"/>
    <w:rsid w:val="003A684C"/>
    <w:rsid w:val="003A69F9"/>
    <w:rsid w:val="003A6CE2"/>
    <w:rsid w:val="003A7AFF"/>
    <w:rsid w:val="003B0010"/>
    <w:rsid w:val="003B0049"/>
    <w:rsid w:val="003B011D"/>
    <w:rsid w:val="003B0627"/>
    <w:rsid w:val="003B09AD"/>
    <w:rsid w:val="003B0D74"/>
    <w:rsid w:val="003B0E4A"/>
    <w:rsid w:val="003B110F"/>
    <w:rsid w:val="003B14AA"/>
    <w:rsid w:val="003B185C"/>
    <w:rsid w:val="003B188A"/>
    <w:rsid w:val="003B198C"/>
    <w:rsid w:val="003B1A3B"/>
    <w:rsid w:val="003B200E"/>
    <w:rsid w:val="003B21A5"/>
    <w:rsid w:val="003B25CF"/>
    <w:rsid w:val="003B2C77"/>
    <w:rsid w:val="003B2E25"/>
    <w:rsid w:val="003B3188"/>
    <w:rsid w:val="003B3481"/>
    <w:rsid w:val="003B3697"/>
    <w:rsid w:val="003B38C9"/>
    <w:rsid w:val="003B3B6A"/>
    <w:rsid w:val="003B3F00"/>
    <w:rsid w:val="003B4199"/>
    <w:rsid w:val="003B4215"/>
    <w:rsid w:val="003B42A1"/>
    <w:rsid w:val="003B44E6"/>
    <w:rsid w:val="003B4ADA"/>
    <w:rsid w:val="003B4D37"/>
    <w:rsid w:val="003B5049"/>
    <w:rsid w:val="003B5409"/>
    <w:rsid w:val="003B556C"/>
    <w:rsid w:val="003B57D4"/>
    <w:rsid w:val="003B6325"/>
    <w:rsid w:val="003B6423"/>
    <w:rsid w:val="003B69C5"/>
    <w:rsid w:val="003B6AA1"/>
    <w:rsid w:val="003B6C81"/>
    <w:rsid w:val="003B70E9"/>
    <w:rsid w:val="003B73CB"/>
    <w:rsid w:val="003B7508"/>
    <w:rsid w:val="003B776F"/>
    <w:rsid w:val="003B7CAE"/>
    <w:rsid w:val="003C0053"/>
    <w:rsid w:val="003C0233"/>
    <w:rsid w:val="003C09E8"/>
    <w:rsid w:val="003C0BA4"/>
    <w:rsid w:val="003C0C2A"/>
    <w:rsid w:val="003C0C5B"/>
    <w:rsid w:val="003C1556"/>
    <w:rsid w:val="003C1879"/>
    <w:rsid w:val="003C1BA5"/>
    <w:rsid w:val="003C27F9"/>
    <w:rsid w:val="003C2D24"/>
    <w:rsid w:val="003C2E3C"/>
    <w:rsid w:val="003C312C"/>
    <w:rsid w:val="003C3F80"/>
    <w:rsid w:val="003C4041"/>
    <w:rsid w:val="003C410C"/>
    <w:rsid w:val="003C41AB"/>
    <w:rsid w:val="003C456C"/>
    <w:rsid w:val="003C4F1D"/>
    <w:rsid w:val="003C5023"/>
    <w:rsid w:val="003C50D2"/>
    <w:rsid w:val="003C52CC"/>
    <w:rsid w:val="003C5C99"/>
    <w:rsid w:val="003C6662"/>
    <w:rsid w:val="003C683C"/>
    <w:rsid w:val="003C6CB0"/>
    <w:rsid w:val="003C75E9"/>
    <w:rsid w:val="003C7B46"/>
    <w:rsid w:val="003D0A21"/>
    <w:rsid w:val="003D0EFE"/>
    <w:rsid w:val="003D1600"/>
    <w:rsid w:val="003D17DE"/>
    <w:rsid w:val="003D1EF1"/>
    <w:rsid w:val="003D23B2"/>
    <w:rsid w:val="003D25E4"/>
    <w:rsid w:val="003D2F89"/>
    <w:rsid w:val="003D3B03"/>
    <w:rsid w:val="003D3CE0"/>
    <w:rsid w:val="003D4B70"/>
    <w:rsid w:val="003D4F0E"/>
    <w:rsid w:val="003D53B1"/>
    <w:rsid w:val="003D57E0"/>
    <w:rsid w:val="003D5D33"/>
    <w:rsid w:val="003D5E9F"/>
    <w:rsid w:val="003D5F51"/>
    <w:rsid w:val="003D6864"/>
    <w:rsid w:val="003D6C05"/>
    <w:rsid w:val="003D6DB7"/>
    <w:rsid w:val="003D6FED"/>
    <w:rsid w:val="003D799C"/>
    <w:rsid w:val="003D7A15"/>
    <w:rsid w:val="003D7B86"/>
    <w:rsid w:val="003D7D41"/>
    <w:rsid w:val="003E0198"/>
    <w:rsid w:val="003E03F9"/>
    <w:rsid w:val="003E0842"/>
    <w:rsid w:val="003E097E"/>
    <w:rsid w:val="003E10A6"/>
    <w:rsid w:val="003E1123"/>
    <w:rsid w:val="003E14AE"/>
    <w:rsid w:val="003E1861"/>
    <w:rsid w:val="003E18B9"/>
    <w:rsid w:val="003E1A5D"/>
    <w:rsid w:val="003E224D"/>
    <w:rsid w:val="003E2432"/>
    <w:rsid w:val="003E2DAA"/>
    <w:rsid w:val="003E2E62"/>
    <w:rsid w:val="003E316B"/>
    <w:rsid w:val="003E31C5"/>
    <w:rsid w:val="003E3547"/>
    <w:rsid w:val="003E380E"/>
    <w:rsid w:val="003E3E06"/>
    <w:rsid w:val="003E44E6"/>
    <w:rsid w:val="003E4783"/>
    <w:rsid w:val="003E4A06"/>
    <w:rsid w:val="003E4F8F"/>
    <w:rsid w:val="003E5663"/>
    <w:rsid w:val="003E6052"/>
    <w:rsid w:val="003E64A0"/>
    <w:rsid w:val="003E6ABB"/>
    <w:rsid w:val="003E6FBA"/>
    <w:rsid w:val="003E71DD"/>
    <w:rsid w:val="003E732B"/>
    <w:rsid w:val="003E7397"/>
    <w:rsid w:val="003E7419"/>
    <w:rsid w:val="003E79C7"/>
    <w:rsid w:val="003F0005"/>
    <w:rsid w:val="003F0315"/>
    <w:rsid w:val="003F037B"/>
    <w:rsid w:val="003F03DF"/>
    <w:rsid w:val="003F0685"/>
    <w:rsid w:val="003F06DC"/>
    <w:rsid w:val="003F08AB"/>
    <w:rsid w:val="003F0C96"/>
    <w:rsid w:val="003F0E3A"/>
    <w:rsid w:val="003F127E"/>
    <w:rsid w:val="003F15B5"/>
    <w:rsid w:val="003F19FA"/>
    <w:rsid w:val="003F1F7E"/>
    <w:rsid w:val="003F1FBC"/>
    <w:rsid w:val="003F206F"/>
    <w:rsid w:val="003F237E"/>
    <w:rsid w:val="003F250F"/>
    <w:rsid w:val="003F259E"/>
    <w:rsid w:val="003F27CD"/>
    <w:rsid w:val="003F28F4"/>
    <w:rsid w:val="003F2D0B"/>
    <w:rsid w:val="003F3062"/>
    <w:rsid w:val="003F3073"/>
    <w:rsid w:val="003F307E"/>
    <w:rsid w:val="003F3212"/>
    <w:rsid w:val="003F377C"/>
    <w:rsid w:val="003F38BA"/>
    <w:rsid w:val="003F38D3"/>
    <w:rsid w:val="003F3CDC"/>
    <w:rsid w:val="003F3E7B"/>
    <w:rsid w:val="003F4242"/>
    <w:rsid w:val="003F43EC"/>
    <w:rsid w:val="003F49D9"/>
    <w:rsid w:val="003F4B05"/>
    <w:rsid w:val="003F4C60"/>
    <w:rsid w:val="003F5E26"/>
    <w:rsid w:val="003F60C6"/>
    <w:rsid w:val="003F60F5"/>
    <w:rsid w:val="003F6859"/>
    <w:rsid w:val="003F6C79"/>
    <w:rsid w:val="003F7122"/>
    <w:rsid w:val="003F7178"/>
    <w:rsid w:val="003F72EE"/>
    <w:rsid w:val="003F7F98"/>
    <w:rsid w:val="00400106"/>
    <w:rsid w:val="004007AB"/>
    <w:rsid w:val="00400B81"/>
    <w:rsid w:val="00400E30"/>
    <w:rsid w:val="00401463"/>
    <w:rsid w:val="004016EA"/>
    <w:rsid w:val="004018EC"/>
    <w:rsid w:val="00401AD3"/>
    <w:rsid w:val="00402242"/>
    <w:rsid w:val="0040258C"/>
    <w:rsid w:val="00402707"/>
    <w:rsid w:val="004028B2"/>
    <w:rsid w:val="004028C5"/>
    <w:rsid w:val="00402A4C"/>
    <w:rsid w:val="00402DE8"/>
    <w:rsid w:val="004033C0"/>
    <w:rsid w:val="004034B7"/>
    <w:rsid w:val="00403881"/>
    <w:rsid w:val="00403ED3"/>
    <w:rsid w:val="004040DF"/>
    <w:rsid w:val="004047BF"/>
    <w:rsid w:val="00404980"/>
    <w:rsid w:val="00405036"/>
    <w:rsid w:val="0040514D"/>
    <w:rsid w:val="00405552"/>
    <w:rsid w:val="0040585F"/>
    <w:rsid w:val="00405F9B"/>
    <w:rsid w:val="00406245"/>
    <w:rsid w:val="0040629D"/>
    <w:rsid w:val="00406CE3"/>
    <w:rsid w:val="00406F88"/>
    <w:rsid w:val="004073F1"/>
    <w:rsid w:val="0040750A"/>
    <w:rsid w:val="00407B13"/>
    <w:rsid w:val="00407FA0"/>
    <w:rsid w:val="0041050F"/>
    <w:rsid w:val="0041076C"/>
    <w:rsid w:val="004109F3"/>
    <w:rsid w:val="00410C13"/>
    <w:rsid w:val="00410C50"/>
    <w:rsid w:val="004112BA"/>
    <w:rsid w:val="004112EA"/>
    <w:rsid w:val="0041138F"/>
    <w:rsid w:val="00411CB9"/>
    <w:rsid w:val="00412180"/>
    <w:rsid w:val="00412B7D"/>
    <w:rsid w:val="00412BA8"/>
    <w:rsid w:val="00412E65"/>
    <w:rsid w:val="00412F2A"/>
    <w:rsid w:val="0041325F"/>
    <w:rsid w:val="0041381B"/>
    <w:rsid w:val="0041392B"/>
    <w:rsid w:val="00413A4F"/>
    <w:rsid w:val="00413AF2"/>
    <w:rsid w:val="0041450A"/>
    <w:rsid w:val="0041475C"/>
    <w:rsid w:val="004148CA"/>
    <w:rsid w:val="00415083"/>
    <w:rsid w:val="004150E6"/>
    <w:rsid w:val="00415480"/>
    <w:rsid w:val="0041594E"/>
    <w:rsid w:val="00415C74"/>
    <w:rsid w:val="00415E64"/>
    <w:rsid w:val="004162FB"/>
    <w:rsid w:val="0041684A"/>
    <w:rsid w:val="00416BED"/>
    <w:rsid w:val="00416DF4"/>
    <w:rsid w:val="00416F2A"/>
    <w:rsid w:val="0041702A"/>
    <w:rsid w:val="00417819"/>
    <w:rsid w:val="0042000C"/>
    <w:rsid w:val="004205D7"/>
    <w:rsid w:val="004205F1"/>
    <w:rsid w:val="00420AFA"/>
    <w:rsid w:val="00420CE4"/>
    <w:rsid w:val="004211FE"/>
    <w:rsid w:val="0042146C"/>
    <w:rsid w:val="004214BE"/>
    <w:rsid w:val="00421731"/>
    <w:rsid w:val="00421D4D"/>
    <w:rsid w:val="00421E70"/>
    <w:rsid w:val="004220A7"/>
    <w:rsid w:val="00422EFD"/>
    <w:rsid w:val="00423117"/>
    <w:rsid w:val="00423147"/>
    <w:rsid w:val="0042320F"/>
    <w:rsid w:val="00424853"/>
    <w:rsid w:val="00424882"/>
    <w:rsid w:val="00424B98"/>
    <w:rsid w:val="00424DF1"/>
    <w:rsid w:val="00425736"/>
    <w:rsid w:val="004257E7"/>
    <w:rsid w:val="0042583B"/>
    <w:rsid w:val="00425B00"/>
    <w:rsid w:val="00425C70"/>
    <w:rsid w:val="00426A60"/>
    <w:rsid w:val="00426AEA"/>
    <w:rsid w:val="00427284"/>
    <w:rsid w:val="004274AD"/>
    <w:rsid w:val="00427509"/>
    <w:rsid w:val="00427636"/>
    <w:rsid w:val="004276AA"/>
    <w:rsid w:val="004278F8"/>
    <w:rsid w:val="00427A4E"/>
    <w:rsid w:val="00427AD7"/>
    <w:rsid w:val="00427AE3"/>
    <w:rsid w:val="00427F2C"/>
    <w:rsid w:val="00427F6B"/>
    <w:rsid w:val="00430014"/>
    <w:rsid w:val="004304E5"/>
    <w:rsid w:val="004305F4"/>
    <w:rsid w:val="0043066E"/>
    <w:rsid w:val="004306C9"/>
    <w:rsid w:val="00430C0B"/>
    <w:rsid w:val="00430C48"/>
    <w:rsid w:val="00430D0E"/>
    <w:rsid w:val="004311BB"/>
    <w:rsid w:val="0043145B"/>
    <w:rsid w:val="004317FF"/>
    <w:rsid w:val="00431D37"/>
    <w:rsid w:val="00432050"/>
    <w:rsid w:val="004324B7"/>
    <w:rsid w:val="004325A0"/>
    <w:rsid w:val="004327DF"/>
    <w:rsid w:val="00432921"/>
    <w:rsid w:val="004329BC"/>
    <w:rsid w:val="00432BDC"/>
    <w:rsid w:val="00432E9F"/>
    <w:rsid w:val="00432EF2"/>
    <w:rsid w:val="00433152"/>
    <w:rsid w:val="0043316A"/>
    <w:rsid w:val="004337D6"/>
    <w:rsid w:val="004339A2"/>
    <w:rsid w:val="00433B0B"/>
    <w:rsid w:val="00433C05"/>
    <w:rsid w:val="00433CD9"/>
    <w:rsid w:val="004344CE"/>
    <w:rsid w:val="004344F0"/>
    <w:rsid w:val="00435A30"/>
    <w:rsid w:val="00435F8C"/>
    <w:rsid w:val="004361BC"/>
    <w:rsid w:val="004363FA"/>
    <w:rsid w:val="00436403"/>
    <w:rsid w:val="004365B6"/>
    <w:rsid w:val="00436971"/>
    <w:rsid w:val="004369E7"/>
    <w:rsid w:val="0043732E"/>
    <w:rsid w:val="004373A9"/>
    <w:rsid w:val="004375EB"/>
    <w:rsid w:val="00437997"/>
    <w:rsid w:val="00440286"/>
    <w:rsid w:val="00440995"/>
    <w:rsid w:val="0044184E"/>
    <w:rsid w:val="004419D7"/>
    <w:rsid w:val="00441B40"/>
    <w:rsid w:val="00441FCF"/>
    <w:rsid w:val="004424A7"/>
    <w:rsid w:val="00442DF7"/>
    <w:rsid w:val="0044331D"/>
    <w:rsid w:val="004433FF"/>
    <w:rsid w:val="00443D58"/>
    <w:rsid w:val="00443ED2"/>
    <w:rsid w:val="004440C8"/>
    <w:rsid w:val="0044415C"/>
    <w:rsid w:val="00444B16"/>
    <w:rsid w:val="00444B7A"/>
    <w:rsid w:val="00444C12"/>
    <w:rsid w:val="00445087"/>
    <w:rsid w:val="00445957"/>
    <w:rsid w:val="004459A9"/>
    <w:rsid w:val="00445A6F"/>
    <w:rsid w:val="00445AD2"/>
    <w:rsid w:val="00445E72"/>
    <w:rsid w:val="00446180"/>
    <w:rsid w:val="00447890"/>
    <w:rsid w:val="00447B5B"/>
    <w:rsid w:val="00450001"/>
    <w:rsid w:val="00450542"/>
    <w:rsid w:val="00450C26"/>
    <w:rsid w:val="00451222"/>
    <w:rsid w:val="0045224D"/>
    <w:rsid w:val="00452718"/>
    <w:rsid w:val="00452C2F"/>
    <w:rsid w:val="00453010"/>
    <w:rsid w:val="00453559"/>
    <w:rsid w:val="004538CA"/>
    <w:rsid w:val="004541E4"/>
    <w:rsid w:val="004546C3"/>
    <w:rsid w:val="0045495B"/>
    <w:rsid w:val="0045523F"/>
    <w:rsid w:val="0045544D"/>
    <w:rsid w:val="00455B9C"/>
    <w:rsid w:val="00455E62"/>
    <w:rsid w:val="00455FC0"/>
    <w:rsid w:val="00456513"/>
    <w:rsid w:val="00456FD2"/>
    <w:rsid w:val="0045723E"/>
    <w:rsid w:val="004573C4"/>
    <w:rsid w:val="004576C5"/>
    <w:rsid w:val="004579AC"/>
    <w:rsid w:val="00457B58"/>
    <w:rsid w:val="00460D7F"/>
    <w:rsid w:val="004611C3"/>
    <w:rsid w:val="004613EA"/>
    <w:rsid w:val="00461440"/>
    <w:rsid w:val="0046179B"/>
    <w:rsid w:val="0046196D"/>
    <w:rsid w:val="00461A51"/>
    <w:rsid w:val="00462096"/>
    <w:rsid w:val="00462696"/>
    <w:rsid w:val="00462DCA"/>
    <w:rsid w:val="00462DEA"/>
    <w:rsid w:val="004634C2"/>
    <w:rsid w:val="004638B6"/>
    <w:rsid w:val="00463A06"/>
    <w:rsid w:val="00463B4D"/>
    <w:rsid w:val="004641B5"/>
    <w:rsid w:val="00464567"/>
    <w:rsid w:val="0046466A"/>
    <w:rsid w:val="00464C2B"/>
    <w:rsid w:val="004650D2"/>
    <w:rsid w:val="00465862"/>
    <w:rsid w:val="00465B0D"/>
    <w:rsid w:val="00465FA3"/>
    <w:rsid w:val="004670A1"/>
    <w:rsid w:val="004670E8"/>
    <w:rsid w:val="004677C4"/>
    <w:rsid w:val="004679EE"/>
    <w:rsid w:val="00470031"/>
    <w:rsid w:val="00470492"/>
    <w:rsid w:val="004706BF"/>
    <w:rsid w:val="004711C6"/>
    <w:rsid w:val="00471E3B"/>
    <w:rsid w:val="00471E5F"/>
    <w:rsid w:val="00471E86"/>
    <w:rsid w:val="00471FD4"/>
    <w:rsid w:val="0047232A"/>
    <w:rsid w:val="004723EF"/>
    <w:rsid w:val="00472D65"/>
    <w:rsid w:val="0047308A"/>
    <w:rsid w:val="0047321F"/>
    <w:rsid w:val="00473569"/>
    <w:rsid w:val="00473610"/>
    <w:rsid w:val="00473B6D"/>
    <w:rsid w:val="00473D26"/>
    <w:rsid w:val="00473E47"/>
    <w:rsid w:val="004742DB"/>
    <w:rsid w:val="00474449"/>
    <w:rsid w:val="004747B0"/>
    <w:rsid w:val="00474A2A"/>
    <w:rsid w:val="0047553B"/>
    <w:rsid w:val="004758FF"/>
    <w:rsid w:val="00476235"/>
    <w:rsid w:val="004764CA"/>
    <w:rsid w:val="0047669B"/>
    <w:rsid w:val="00476787"/>
    <w:rsid w:val="0047681D"/>
    <w:rsid w:val="00476AAB"/>
    <w:rsid w:val="00476C26"/>
    <w:rsid w:val="00476EF4"/>
    <w:rsid w:val="00477133"/>
    <w:rsid w:val="0047738A"/>
    <w:rsid w:val="0047751D"/>
    <w:rsid w:val="0047796D"/>
    <w:rsid w:val="00480369"/>
    <w:rsid w:val="004803BA"/>
    <w:rsid w:val="0048073E"/>
    <w:rsid w:val="00480BFA"/>
    <w:rsid w:val="00480C30"/>
    <w:rsid w:val="00480F48"/>
    <w:rsid w:val="004818C1"/>
    <w:rsid w:val="00481924"/>
    <w:rsid w:val="00481B3B"/>
    <w:rsid w:val="00481DED"/>
    <w:rsid w:val="0048254E"/>
    <w:rsid w:val="004831AF"/>
    <w:rsid w:val="0048332E"/>
    <w:rsid w:val="00483780"/>
    <w:rsid w:val="00483DDA"/>
    <w:rsid w:val="00483E21"/>
    <w:rsid w:val="0048444E"/>
    <w:rsid w:val="004850DC"/>
    <w:rsid w:val="00485E31"/>
    <w:rsid w:val="00485E7E"/>
    <w:rsid w:val="0048601D"/>
    <w:rsid w:val="004860E7"/>
    <w:rsid w:val="00486721"/>
    <w:rsid w:val="00486DE5"/>
    <w:rsid w:val="00487280"/>
    <w:rsid w:val="0048732A"/>
    <w:rsid w:val="0048744F"/>
    <w:rsid w:val="004874D9"/>
    <w:rsid w:val="00487633"/>
    <w:rsid w:val="00487B54"/>
    <w:rsid w:val="00487CC8"/>
    <w:rsid w:val="00487D44"/>
    <w:rsid w:val="004905D2"/>
    <w:rsid w:val="00490FD4"/>
    <w:rsid w:val="0049179B"/>
    <w:rsid w:val="004918EF"/>
    <w:rsid w:val="00491E05"/>
    <w:rsid w:val="004923C3"/>
    <w:rsid w:val="004924DC"/>
    <w:rsid w:val="00492D91"/>
    <w:rsid w:val="00492F90"/>
    <w:rsid w:val="004934F9"/>
    <w:rsid w:val="004936FC"/>
    <w:rsid w:val="00493B29"/>
    <w:rsid w:val="00493CAA"/>
    <w:rsid w:val="00493E5B"/>
    <w:rsid w:val="00494284"/>
    <w:rsid w:val="0049516D"/>
    <w:rsid w:val="004953CE"/>
    <w:rsid w:val="0049540F"/>
    <w:rsid w:val="0049578A"/>
    <w:rsid w:val="004958E0"/>
    <w:rsid w:val="00495910"/>
    <w:rsid w:val="00495924"/>
    <w:rsid w:val="0049614D"/>
    <w:rsid w:val="004963D0"/>
    <w:rsid w:val="00496C96"/>
    <w:rsid w:val="00496FED"/>
    <w:rsid w:val="00497892"/>
    <w:rsid w:val="00497958"/>
    <w:rsid w:val="00497BFD"/>
    <w:rsid w:val="00497D2E"/>
    <w:rsid w:val="004A01B2"/>
    <w:rsid w:val="004A0261"/>
    <w:rsid w:val="004A05E9"/>
    <w:rsid w:val="004A1533"/>
    <w:rsid w:val="004A1581"/>
    <w:rsid w:val="004A1B2E"/>
    <w:rsid w:val="004A1F2D"/>
    <w:rsid w:val="004A2196"/>
    <w:rsid w:val="004A2340"/>
    <w:rsid w:val="004A2DCB"/>
    <w:rsid w:val="004A2FEB"/>
    <w:rsid w:val="004A30AC"/>
    <w:rsid w:val="004A33CE"/>
    <w:rsid w:val="004A3541"/>
    <w:rsid w:val="004A3B76"/>
    <w:rsid w:val="004A4161"/>
    <w:rsid w:val="004A442F"/>
    <w:rsid w:val="004A44E8"/>
    <w:rsid w:val="004A4E91"/>
    <w:rsid w:val="004A4F8A"/>
    <w:rsid w:val="004A5198"/>
    <w:rsid w:val="004A51A4"/>
    <w:rsid w:val="004A563E"/>
    <w:rsid w:val="004A5690"/>
    <w:rsid w:val="004A5B63"/>
    <w:rsid w:val="004A5B9A"/>
    <w:rsid w:val="004A5E0A"/>
    <w:rsid w:val="004A6655"/>
    <w:rsid w:val="004A6AF3"/>
    <w:rsid w:val="004A6D08"/>
    <w:rsid w:val="004A7AEF"/>
    <w:rsid w:val="004A7CBE"/>
    <w:rsid w:val="004B02B4"/>
    <w:rsid w:val="004B062C"/>
    <w:rsid w:val="004B0D69"/>
    <w:rsid w:val="004B16FE"/>
    <w:rsid w:val="004B17E6"/>
    <w:rsid w:val="004B1B10"/>
    <w:rsid w:val="004B1B4D"/>
    <w:rsid w:val="004B1F46"/>
    <w:rsid w:val="004B244A"/>
    <w:rsid w:val="004B3220"/>
    <w:rsid w:val="004B3305"/>
    <w:rsid w:val="004B3B80"/>
    <w:rsid w:val="004B3C52"/>
    <w:rsid w:val="004B446E"/>
    <w:rsid w:val="004B4492"/>
    <w:rsid w:val="004B4A75"/>
    <w:rsid w:val="004B5026"/>
    <w:rsid w:val="004B5526"/>
    <w:rsid w:val="004B5713"/>
    <w:rsid w:val="004B57F3"/>
    <w:rsid w:val="004B5DAB"/>
    <w:rsid w:val="004B5F25"/>
    <w:rsid w:val="004B647F"/>
    <w:rsid w:val="004B6B21"/>
    <w:rsid w:val="004B6C1F"/>
    <w:rsid w:val="004B734C"/>
    <w:rsid w:val="004B7A49"/>
    <w:rsid w:val="004B7E4D"/>
    <w:rsid w:val="004C004C"/>
    <w:rsid w:val="004C0417"/>
    <w:rsid w:val="004C05F0"/>
    <w:rsid w:val="004C0871"/>
    <w:rsid w:val="004C096A"/>
    <w:rsid w:val="004C0BC3"/>
    <w:rsid w:val="004C0D35"/>
    <w:rsid w:val="004C0E08"/>
    <w:rsid w:val="004C104B"/>
    <w:rsid w:val="004C1273"/>
    <w:rsid w:val="004C1AC7"/>
    <w:rsid w:val="004C1CA0"/>
    <w:rsid w:val="004C203B"/>
    <w:rsid w:val="004C2847"/>
    <w:rsid w:val="004C3724"/>
    <w:rsid w:val="004C3CB1"/>
    <w:rsid w:val="004C3F0B"/>
    <w:rsid w:val="004C4A55"/>
    <w:rsid w:val="004C4DF7"/>
    <w:rsid w:val="004C50B2"/>
    <w:rsid w:val="004C5301"/>
    <w:rsid w:val="004C558D"/>
    <w:rsid w:val="004C56C5"/>
    <w:rsid w:val="004C6073"/>
    <w:rsid w:val="004C68DC"/>
    <w:rsid w:val="004C6E75"/>
    <w:rsid w:val="004C6FA5"/>
    <w:rsid w:val="004C738F"/>
    <w:rsid w:val="004C7713"/>
    <w:rsid w:val="004C7961"/>
    <w:rsid w:val="004C7A8D"/>
    <w:rsid w:val="004C7BC5"/>
    <w:rsid w:val="004C7F67"/>
    <w:rsid w:val="004D0316"/>
    <w:rsid w:val="004D0C1D"/>
    <w:rsid w:val="004D0D09"/>
    <w:rsid w:val="004D0F4D"/>
    <w:rsid w:val="004D1D19"/>
    <w:rsid w:val="004D1E91"/>
    <w:rsid w:val="004D1EE0"/>
    <w:rsid w:val="004D21AE"/>
    <w:rsid w:val="004D2532"/>
    <w:rsid w:val="004D2870"/>
    <w:rsid w:val="004D2A2C"/>
    <w:rsid w:val="004D2C12"/>
    <w:rsid w:val="004D2E26"/>
    <w:rsid w:val="004D3118"/>
    <w:rsid w:val="004D3310"/>
    <w:rsid w:val="004D37CF"/>
    <w:rsid w:val="004D47D5"/>
    <w:rsid w:val="004D4996"/>
    <w:rsid w:val="004D4DCA"/>
    <w:rsid w:val="004D509D"/>
    <w:rsid w:val="004D6364"/>
    <w:rsid w:val="004D69AD"/>
    <w:rsid w:val="004D6C5B"/>
    <w:rsid w:val="004D6CC7"/>
    <w:rsid w:val="004D6D4B"/>
    <w:rsid w:val="004D741F"/>
    <w:rsid w:val="004D7949"/>
    <w:rsid w:val="004D7CCB"/>
    <w:rsid w:val="004D7D1A"/>
    <w:rsid w:val="004E026F"/>
    <w:rsid w:val="004E0357"/>
    <w:rsid w:val="004E0609"/>
    <w:rsid w:val="004E0688"/>
    <w:rsid w:val="004E0F7C"/>
    <w:rsid w:val="004E1480"/>
    <w:rsid w:val="004E1B70"/>
    <w:rsid w:val="004E1E3C"/>
    <w:rsid w:val="004E243E"/>
    <w:rsid w:val="004E26F2"/>
    <w:rsid w:val="004E29B9"/>
    <w:rsid w:val="004E2E0F"/>
    <w:rsid w:val="004E2FE6"/>
    <w:rsid w:val="004E3048"/>
    <w:rsid w:val="004E375B"/>
    <w:rsid w:val="004E39B2"/>
    <w:rsid w:val="004E39B4"/>
    <w:rsid w:val="004E3B58"/>
    <w:rsid w:val="004E4A0C"/>
    <w:rsid w:val="004E4F67"/>
    <w:rsid w:val="004E4FA3"/>
    <w:rsid w:val="004E513B"/>
    <w:rsid w:val="004E51B0"/>
    <w:rsid w:val="004E5307"/>
    <w:rsid w:val="004E533B"/>
    <w:rsid w:val="004E5CE5"/>
    <w:rsid w:val="004E603B"/>
    <w:rsid w:val="004E6050"/>
    <w:rsid w:val="004E606E"/>
    <w:rsid w:val="004E66FE"/>
    <w:rsid w:val="004E6B59"/>
    <w:rsid w:val="004E6D15"/>
    <w:rsid w:val="004E72C0"/>
    <w:rsid w:val="004E7443"/>
    <w:rsid w:val="004E7719"/>
    <w:rsid w:val="004E7990"/>
    <w:rsid w:val="004E7C00"/>
    <w:rsid w:val="004E7E40"/>
    <w:rsid w:val="004F00A8"/>
    <w:rsid w:val="004F043B"/>
    <w:rsid w:val="004F0677"/>
    <w:rsid w:val="004F0A80"/>
    <w:rsid w:val="004F0DD1"/>
    <w:rsid w:val="004F13F7"/>
    <w:rsid w:val="004F16B9"/>
    <w:rsid w:val="004F1C7A"/>
    <w:rsid w:val="004F1E53"/>
    <w:rsid w:val="004F1ED9"/>
    <w:rsid w:val="004F1F03"/>
    <w:rsid w:val="004F1F17"/>
    <w:rsid w:val="004F2385"/>
    <w:rsid w:val="004F2C08"/>
    <w:rsid w:val="004F2D52"/>
    <w:rsid w:val="004F3072"/>
    <w:rsid w:val="004F3101"/>
    <w:rsid w:val="004F4CC4"/>
    <w:rsid w:val="004F4F52"/>
    <w:rsid w:val="004F51AE"/>
    <w:rsid w:val="004F52EA"/>
    <w:rsid w:val="004F5839"/>
    <w:rsid w:val="004F5D28"/>
    <w:rsid w:val="004F5F2F"/>
    <w:rsid w:val="004F635F"/>
    <w:rsid w:val="004F65E9"/>
    <w:rsid w:val="004F69B1"/>
    <w:rsid w:val="004F74E2"/>
    <w:rsid w:val="004F75E6"/>
    <w:rsid w:val="004F7D21"/>
    <w:rsid w:val="0050050A"/>
    <w:rsid w:val="005006BA"/>
    <w:rsid w:val="00500A72"/>
    <w:rsid w:val="00500BCE"/>
    <w:rsid w:val="00500F62"/>
    <w:rsid w:val="0050153A"/>
    <w:rsid w:val="00501DC7"/>
    <w:rsid w:val="005023D3"/>
    <w:rsid w:val="0050242E"/>
    <w:rsid w:val="00503790"/>
    <w:rsid w:val="00503C99"/>
    <w:rsid w:val="00503D6A"/>
    <w:rsid w:val="0050403D"/>
    <w:rsid w:val="005042CE"/>
    <w:rsid w:val="00504A94"/>
    <w:rsid w:val="00504B94"/>
    <w:rsid w:val="00505295"/>
    <w:rsid w:val="005053B9"/>
    <w:rsid w:val="0050552A"/>
    <w:rsid w:val="0050616E"/>
    <w:rsid w:val="00506C44"/>
    <w:rsid w:val="005074B8"/>
    <w:rsid w:val="005078FC"/>
    <w:rsid w:val="00507C4B"/>
    <w:rsid w:val="005103AE"/>
    <w:rsid w:val="00510768"/>
    <w:rsid w:val="00510824"/>
    <w:rsid w:val="0051137F"/>
    <w:rsid w:val="0051168C"/>
    <w:rsid w:val="00511ECE"/>
    <w:rsid w:val="00512864"/>
    <w:rsid w:val="005128F1"/>
    <w:rsid w:val="00513296"/>
    <w:rsid w:val="00513310"/>
    <w:rsid w:val="005136E5"/>
    <w:rsid w:val="00513807"/>
    <w:rsid w:val="00513ABB"/>
    <w:rsid w:val="00513B1E"/>
    <w:rsid w:val="00513D9C"/>
    <w:rsid w:val="00513E59"/>
    <w:rsid w:val="005140CC"/>
    <w:rsid w:val="005142B9"/>
    <w:rsid w:val="005147B2"/>
    <w:rsid w:val="00514ABC"/>
    <w:rsid w:val="00514F6B"/>
    <w:rsid w:val="00515127"/>
    <w:rsid w:val="005156E6"/>
    <w:rsid w:val="00515ABC"/>
    <w:rsid w:val="0051646A"/>
    <w:rsid w:val="00516686"/>
    <w:rsid w:val="00516C21"/>
    <w:rsid w:val="00516FB1"/>
    <w:rsid w:val="00516FD2"/>
    <w:rsid w:val="0051717F"/>
    <w:rsid w:val="0051718B"/>
    <w:rsid w:val="0051763F"/>
    <w:rsid w:val="00517831"/>
    <w:rsid w:val="00517A22"/>
    <w:rsid w:val="00517D55"/>
    <w:rsid w:val="00517DF6"/>
    <w:rsid w:val="0052005E"/>
    <w:rsid w:val="00520644"/>
    <w:rsid w:val="00520756"/>
    <w:rsid w:val="00520804"/>
    <w:rsid w:val="0052090D"/>
    <w:rsid w:val="00520A45"/>
    <w:rsid w:val="00521145"/>
    <w:rsid w:val="00521590"/>
    <w:rsid w:val="00521A60"/>
    <w:rsid w:val="00521AEC"/>
    <w:rsid w:val="00521AFC"/>
    <w:rsid w:val="00521CCA"/>
    <w:rsid w:val="005225FB"/>
    <w:rsid w:val="005228F4"/>
    <w:rsid w:val="00522B29"/>
    <w:rsid w:val="00522C2E"/>
    <w:rsid w:val="0052374B"/>
    <w:rsid w:val="00524239"/>
    <w:rsid w:val="0052433E"/>
    <w:rsid w:val="0052454F"/>
    <w:rsid w:val="005246AF"/>
    <w:rsid w:val="0052473B"/>
    <w:rsid w:val="0052551F"/>
    <w:rsid w:val="005257E6"/>
    <w:rsid w:val="00526003"/>
    <w:rsid w:val="0052603E"/>
    <w:rsid w:val="0052658B"/>
    <w:rsid w:val="0052660A"/>
    <w:rsid w:val="005267C0"/>
    <w:rsid w:val="00526A39"/>
    <w:rsid w:val="005270AF"/>
    <w:rsid w:val="00527CC8"/>
    <w:rsid w:val="00527D2A"/>
    <w:rsid w:val="00527FF3"/>
    <w:rsid w:val="00530D41"/>
    <w:rsid w:val="00531557"/>
    <w:rsid w:val="005322D6"/>
    <w:rsid w:val="005323E4"/>
    <w:rsid w:val="005323F1"/>
    <w:rsid w:val="0053254D"/>
    <w:rsid w:val="00532DA8"/>
    <w:rsid w:val="00532F36"/>
    <w:rsid w:val="005330C7"/>
    <w:rsid w:val="005330E5"/>
    <w:rsid w:val="00533156"/>
    <w:rsid w:val="005334F5"/>
    <w:rsid w:val="00533A02"/>
    <w:rsid w:val="005342A2"/>
    <w:rsid w:val="00534B6D"/>
    <w:rsid w:val="00534BA5"/>
    <w:rsid w:val="00534C5B"/>
    <w:rsid w:val="00534DFF"/>
    <w:rsid w:val="0053514F"/>
    <w:rsid w:val="005353B7"/>
    <w:rsid w:val="00535680"/>
    <w:rsid w:val="0053578E"/>
    <w:rsid w:val="00535B08"/>
    <w:rsid w:val="0053602D"/>
    <w:rsid w:val="00536219"/>
    <w:rsid w:val="005364B9"/>
    <w:rsid w:val="00536B71"/>
    <w:rsid w:val="00536F07"/>
    <w:rsid w:val="00537177"/>
    <w:rsid w:val="0053723F"/>
    <w:rsid w:val="0053733A"/>
    <w:rsid w:val="0053775B"/>
    <w:rsid w:val="00537795"/>
    <w:rsid w:val="00537A99"/>
    <w:rsid w:val="00537C67"/>
    <w:rsid w:val="00537D9C"/>
    <w:rsid w:val="00540086"/>
    <w:rsid w:val="0054019B"/>
    <w:rsid w:val="00540202"/>
    <w:rsid w:val="005403E3"/>
    <w:rsid w:val="00540621"/>
    <w:rsid w:val="00540716"/>
    <w:rsid w:val="00540C68"/>
    <w:rsid w:val="00540DEC"/>
    <w:rsid w:val="00540F52"/>
    <w:rsid w:val="00540F58"/>
    <w:rsid w:val="00540F6C"/>
    <w:rsid w:val="0054148A"/>
    <w:rsid w:val="005418B5"/>
    <w:rsid w:val="005424D0"/>
    <w:rsid w:val="00542787"/>
    <w:rsid w:val="00542D5E"/>
    <w:rsid w:val="00542EA2"/>
    <w:rsid w:val="005431C6"/>
    <w:rsid w:val="0054328E"/>
    <w:rsid w:val="005437B4"/>
    <w:rsid w:val="00543C3A"/>
    <w:rsid w:val="00544028"/>
    <w:rsid w:val="00544A97"/>
    <w:rsid w:val="00544F86"/>
    <w:rsid w:val="0054502A"/>
    <w:rsid w:val="005459F4"/>
    <w:rsid w:val="0054607D"/>
    <w:rsid w:val="00546D0E"/>
    <w:rsid w:val="00546F91"/>
    <w:rsid w:val="00550381"/>
    <w:rsid w:val="005504B9"/>
    <w:rsid w:val="00550A11"/>
    <w:rsid w:val="00550BC0"/>
    <w:rsid w:val="00551087"/>
    <w:rsid w:val="005515A4"/>
    <w:rsid w:val="00551685"/>
    <w:rsid w:val="00551E55"/>
    <w:rsid w:val="0055281F"/>
    <w:rsid w:val="00552CD0"/>
    <w:rsid w:val="00552D65"/>
    <w:rsid w:val="00552FEC"/>
    <w:rsid w:val="005530E1"/>
    <w:rsid w:val="0055341E"/>
    <w:rsid w:val="005538AF"/>
    <w:rsid w:val="00553A9B"/>
    <w:rsid w:val="00553B82"/>
    <w:rsid w:val="00554140"/>
    <w:rsid w:val="0055438F"/>
    <w:rsid w:val="00554442"/>
    <w:rsid w:val="005545F0"/>
    <w:rsid w:val="00554C43"/>
    <w:rsid w:val="00554CF6"/>
    <w:rsid w:val="00554D7B"/>
    <w:rsid w:val="0055580F"/>
    <w:rsid w:val="00555A99"/>
    <w:rsid w:val="00555F35"/>
    <w:rsid w:val="00556009"/>
    <w:rsid w:val="00556304"/>
    <w:rsid w:val="00556494"/>
    <w:rsid w:val="00556B1F"/>
    <w:rsid w:val="00556CE5"/>
    <w:rsid w:val="0055726F"/>
    <w:rsid w:val="005575E0"/>
    <w:rsid w:val="00557CAE"/>
    <w:rsid w:val="00557D0C"/>
    <w:rsid w:val="0056002D"/>
    <w:rsid w:val="0056004D"/>
    <w:rsid w:val="00560565"/>
    <w:rsid w:val="00560D14"/>
    <w:rsid w:val="00560D66"/>
    <w:rsid w:val="005618DD"/>
    <w:rsid w:val="00561993"/>
    <w:rsid w:val="005619CD"/>
    <w:rsid w:val="00562829"/>
    <w:rsid w:val="00562B57"/>
    <w:rsid w:val="00562B58"/>
    <w:rsid w:val="00562B69"/>
    <w:rsid w:val="00562C52"/>
    <w:rsid w:val="00562DF1"/>
    <w:rsid w:val="00562FBB"/>
    <w:rsid w:val="005630E6"/>
    <w:rsid w:val="005631BE"/>
    <w:rsid w:val="005632BA"/>
    <w:rsid w:val="00563954"/>
    <w:rsid w:val="00563D18"/>
    <w:rsid w:val="00563E39"/>
    <w:rsid w:val="005645A2"/>
    <w:rsid w:val="00564835"/>
    <w:rsid w:val="00564D04"/>
    <w:rsid w:val="00564D72"/>
    <w:rsid w:val="00564E2E"/>
    <w:rsid w:val="005651E5"/>
    <w:rsid w:val="00565B9C"/>
    <w:rsid w:val="00565C57"/>
    <w:rsid w:val="0056636A"/>
    <w:rsid w:val="00566475"/>
    <w:rsid w:val="00566569"/>
    <w:rsid w:val="005665C0"/>
    <w:rsid w:val="00566B4C"/>
    <w:rsid w:val="00566D04"/>
    <w:rsid w:val="00566E56"/>
    <w:rsid w:val="00567156"/>
    <w:rsid w:val="005676DF"/>
    <w:rsid w:val="00567AAA"/>
    <w:rsid w:val="0057005D"/>
    <w:rsid w:val="005703BF"/>
    <w:rsid w:val="005703E2"/>
    <w:rsid w:val="00570837"/>
    <w:rsid w:val="00570C7A"/>
    <w:rsid w:val="00570E7A"/>
    <w:rsid w:val="005710E5"/>
    <w:rsid w:val="0057142F"/>
    <w:rsid w:val="005715DD"/>
    <w:rsid w:val="00571940"/>
    <w:rsid w:val="00571C42"/>
    <w:rsid w:val="0057220B"/>
    <w:rsid w:val="005726A2"/>
    <w:rsid w:val="00572FB5"/>
    <w:rsid w:val="005736FD"/>
    <w:rsid w:val="00573E6F"/>
    <w:rsid w:val="00574066"/>
    <w:rsid w:val="005742E9"/>
    <w:rsid w:val="005742F6"/>
    <w:rsid w:val="005746BA"/>
    <w:rsid w:val="00574905"/>
    <w:rsid w:val="00574917"/>
    <w:rsid w:val="005753CE"/>
    <w:rsid w:val="00575749"/>
    <w:rsid w:val="00575FFA"/>
    <w:rsid w:val="0057621A"/>
    <w:rsid w:val="005766E7"/>
    <w:rsid w:val="00576804"/>
    <w:rsid w:val="005768C6"/>
    <w:rsid w:val="00576B6B"/>
    <w:rsid w:val="00577385"/>
    <w:rsid w:val="00577681"/>
    <w:rsid w:val="00577853"/>
    <w:rsid w:val="005800BB"/>
    <w:rsid w:val="005808B1"/>
    <w:rsid w:val="00580AE4"/>
    <w:rsid w:val="00580EAB"/>
    <w:rsid w:val="00580EB5"/>
    <w:rsid w:val="0058102E"/>
    <w:rsid w:val="005815C4"/>
    <w:rsid w:val="005818D0"/>
    <w:rsid w:val="00581FD9"/>
    <w:rsid w:val="00582AF8"/>
    <w:rsid w:val="00582BC4"/>
    <w:rsid w:val="00582F1A"/>
    <w:rsid w:val="0058331B"/>
    <w:rsid w:val="0058344F"/>
    <w:rsid w:val="00583C4A"/>
    <w:rsid w:val="00584400"/>
    <w:rsid w:val="0058448A"/>
    <w:rsid w:val="00584A48"/>
    <w:rsid w:val="0058566E"/>
    <w:rsid w:val="00585F28"/>
    <w:rsid w:val="00586425"/>
    <w:rsid w:val="00586A05"/>
    <w:rsid w:val="00586B06"/>
    <w:rsid w:val="00586E89"/>
    <w:rsid w:val="00586FC1"/>
    <w:rsid w:val="00587613"/>
    <w:rsid w:val="00587686"/>
    <w:rsid w:val="005876EE"/>
    <w:rsid w:val="005877EB"/>
    <w:rsid w:val="00587C78"/>
    <w:rsid w:val="00587DAF"/>
    <w:rsid w:val="00587FC3"/>
    <w:rsid w:val="005904D7"/>
    <w:rsid w:val="005906D5"/>
    <w:rsid w:val="005907D9"/>
    <w:rsid w:val="00590B3D"/>
    <w:rsid w:val="00590B73"/>
    <w:rsid w:val="00591078"/>
    <w:rsid w:val="005912D0"/>
    <w:rsid w:val="00591476"/>
    <w:rsid w:val="00591491"/>
    <w:rsid w:val="0059164E"/>
    <w:rsid w:val="00591889"/>
    <w:rsid w:val="005922FE"/>
    <w:rsid w:val="00592363"/>
    <w:rsid w:val="00592626"/>
    <w:rsid w:val="00592C55"/>
    <w:rsid w:val="00592C97"/>
    <w:rsid w:val="00592DE0"/>
    <w:rsid w:val="005933C2"/>
    <w:rsid w:val="00593536"/>
    <w:rsid w:val="0059371E"/>
    <w:rsid w:val="005938D0"/>
    <w:rsid w:val="005940A3"/>
    <w:rsid w:val="00594399"/>
    <w:rsid w:val="0059459A"/>
    <w:rsid w:val="005945EA"/>
    <w:rsid w:val="00594B0A"/>
    <w:rsid w:val="00594CFE"/>
    <w:rsid w:val="00595C0B"/>
    <w:rsid w:val="00595DE6"/>
    <w:rsid w:val="00596EF6"/>
    <w:rsid w:val="00596FBB"/>
    <w:rsid w:val="0059732D"/>
    <w:rsid w:val="0059752A"/>
    <w:rsid w:val="005978B2"/>
    <w:rsid w:val="00597B93"/>
    <w:rsid w:val="00597FFB"/>
    <w:rsid w:val="005A0816"/>
    <w:rsid w:val="005A1017"/>
    <w:rsid w:val="005A11DA"/>
    <w:rsid w:val="005A1767"/>
    <w:rsid w:val="005A22D7"/>
    <w:rsid w:val="005A24DE"/>
    <w:rsid w:val="005A25E1"/>
    <w:rsid w:val="005A2743"/>
    <w:rsid w:val="005A275A"/>
    <w:rsid w:val="005A2C9C"/>
    <w:rsid w:val="005A2EA3"/>
    <w:rsid w:val="005A333F"/>
    <w:rsid w:val="005A34B8"/>
    <w:rsid w:val="005A3554"/>
    <w:rsid w:val="005A3780"/>
    <w:rsid w:val="005A39CC"/>
    <w:rsid w:val="005A4161"/>
    <w:rsid w:val="005A48D6"/>
    <w:rsid w:val="005A4C8C"/>
    <w:rsid w:val="005A4DEB"/>
    <w:rsid w:val="005A4EA1"/>
    <w:rsid w:val="005A51F5"/>
    <w:rsid w:val="005A52C0"/>
    <w:rsid w:val="005A5567"/>
    <w:rsid w:val="005A57E1"/>
    <w:rsid w:val="005A584D"/>
    <w:rsid w:val="005A595D"/>
    <w:rsid w:val="005A5A2A"/>
    <w:rsid w:val="005A5A3D"/>
    <w:rsid w:val="005A63AC"/>
    <w:rsid w:val="005A6652"/>
    <w:rsid w:val="005A6CB5"/>
    <w:rsid w:val="005A6F9D"/>
    <w:rsid w:val="005A704C"/>
    <w:rsid w:val="005A7201"/>
    <w:rsid w:val="005A72E3"/>
    <w:rsid w:val="005A7477"/>
    <w:rsid w:val="005A7DD9"/>
    <w:rsid w:val="005B0057"/>
    <w:rsid w:val="005B0A62"/>
    <w:rsid w:val="005B0ECF"/>
    <w:rsid w:val="005B0F34"/>
    <w:rsid w:val="005B1133"/>
    <w:rsid w:val="005B1A44"/>
    <w:rsid w:val="005B1A8B"/>
    <w:rsid w:val="005B1C69"/>
    <w:rsid w:val="005B1E3B"/>
    <w:rsid w:val="005B2D74"/>
    <w:rsid w:val="005B2EFB"/>
    <w:rsid w:val="005B3017"/>
    <w:rsid w:val="005B30B8"/>
    <w:rsid w:val="005B36BD"/>
    <w:rsid w:val="005B4533"/>
    <w:rsid w:val="005B47E9"/>
    <w:rsid w:val="005B4D04"/>
    <w:rsid w:val="005B4EB8"/>
    <w:rsid w:val="005B4EC3"/>
    <w:rsid w:val="005B5258"/>
    <w:rsid w:val="005B540D"/>
    <w:rsid w:val="005B569C"/>
    <w:rsid w:val="005B5E57"/>
    <w:rsid w:val="005B5FDA"/>
    <w:rsid w:val="005B6470"/>
    <w:rsid w:val="005B6F11"/>
    <w:rsid w:val="005B7515"/>
    <w:rsid w:val="005B7A42"/>
    <w:rsid w:val="005C0145"/>
    <w:rsid w:val="005C01F2"/>
    <w:rsid w:val="005C027A"/>
    <w:rsid w:val="005C03A7"/>
    <w:rsid w:val="005C07BE"/>
    <w:rsid w:val="005C0A7E"/>
    <w:rsid w:val="005C1328"/>
    <w:rsid w:val="005C13EE"/>
    <w:rsid w:val="005C1477"/>
    <w:rsid w:val="005C152D"/>
    <w:rsid w:val="005C163E"/>
    <w:rsid w:val="005C1C40"/>
    <w:rsid w:val="005C2261"/>
    <w:rsid w:val="005C29DB"/>
    <w:rsid w:val="005C3428"/>
    <w:rsid w:val="005C3D45"/>
    <w:rsid w:val="005C3E76"/>
    <w:rsid w:val="005C4124"/>
    <w:rsid w:val="005C4729"/>
    <w:rsid w:val="005C47AB"/>
    <w:rsid w:val="005C48CA"/>
    <w:rsid w:val="005C49A5"/>
    <w:rsid w:val="005C52D5"/>
    <w:rsid w:val="005C55E5"/>
    <w:rsid w:val="005C5A84"/>
    <w:rsid w:val="005C5BA7"/>
    <w:rsid w:val="005C5BDF"/>
    <w:rsid w:val="005C5E22"/>
    <w:rsid w:val="005C63D9"/>
    <w:rsid w:val="005C6621"/>
    <w:rsid w:val="005C6669"/>
    <w:rsid w:val="005C6895"/>
    <w:rsid w:val="005C6A52"/>
    <w:rsid w:val="005C6D82"/>
    <w:rsid w:val="005C6E1E"/>
    <w:rsid w:val="005C6F68"/>
    <w:rsid w:val="005C74EC"/>
    <w:rsid w:val="005C7A88"/>
    <w:rsid w:val="005D0889"/>
    <w:rsid w:val="005D0BA3"/>
    <w:rsid w:val="005D0F4F"/>
    <w:rsid w:val="005D13E3"/>
    <w:rsid w:val="005D16BC"/>
    <w:rsid w:val="005D1989"/>
    <w:rsid w:val="005D2B2B"/>
    <w:rsid w:val="005D2BDD"/>
    <w:rsid w:val="005D2CFE"/>
    <w:rsid w:val="005D2D1A"/>
    <w:rsid w:val="005D309B"/>
    <w:rsid w:val="005D347C"/>
    <w:rsid w:val="005D38F4"/>
    <w:rsid w:val="005D3C58"/>
    <w:rsid w:val="005D400A"/>
    <w:rsid w:val="005D442B"/>
    <w:rsid w:val="005D4754"/>
    <w:rsid w:val="005D4900"/>
    <w:rsid w:val="005D4A9D"/>
    <w:rsid w:val="005D4D61"/>
    <w:rsid w:val="005D51AF"/>
    <w:rsid w:val="005D54DF"/>
    <w:rsid w:val="005D59D8"/>
    <w:rsid w:val="005D5A6B"/>
    <w:rsid w:val="005D5E20"/>
    <w:rsid w:val="005D61C1"/>
    <w:rsid w:val="005D62A9"/>
    <w:rsid w:val="005D62AA"/>
    <w:rsid w:val="005D6332"/>
    <w:rsid w:val="005D671C"/>
    <w:rsid w:val="005D6C21"/>
    <w:rsid w:val="005D748D"/>
    <w:rsid w:val="005D765A"/>
    <w:rsid w:val="005D779F"/>
    <w:rsid w:val="005D7873"/>
    <w:rsid w:val="005D79E9"/>
    <w:rsid w:val="005D7DB7"/>
    <w:rsid w:val="005D7FCB"/>
    <w:rsid w:val="005E048F"/>
    <w:rsid w:val="005E08AC"/>
    <w:rsid w:val="005E0BB0"/>
    <w:rsid w:val="005E134E"/>
    <w:rsid w:val="005E13B6"/>
    <w:rsid w:val="005E16CA"/>
    <w:rsid w:val="005E1AA8"/>
    <w:rsid w:val="005E1D0C"/>
    <w:rsid w:val="005E1D4C"/>
    <w:rsid w:val="005E1F9A"/>
    <w:rsid w:val="005E21C4"/>
    <w:rsid w:val="005E23D5"/>
    <w:rsid w:val="005E2908"/>
    <w:rsid w:val="005E2ECE"/>
    <w:rsid w:val="005E2EF9"/>
    <w:rsid w:val="005E31A9"/>
    <w:rsid w:val="005E32FB"/>
    <w:rsid w:val="005E34A2"/>
    <w:rsid w:val="005E3C00"/>
    <w:rsid w:val="005E4042"/>
    <w:rsid w:val="005E4302"/>
    <w:rsid w:val="005E4CB4"/>
    <w:rsid w:val="005E5B50"/>
    <w:rsid w:val="005E5F01"/>
    <w:rsid w:val="005E60E1"/>
    <w:rsid w:val="005E71A5"/>
    <w:rsid w:val="005E771C"/>
    <w:rsid w:val="005E7927"/>
    <w:rsid w:val="005E7FC6"/>
    <w:rsid w:val="005F0145"/>
    <w:rsid w:val="005F0165"/>
    <w:rsid w:val="005F07D7"/>
    <w:rsid w:val="005F07F0"/>
    <w:rsid w:val="005F17E6"/>
    <w:rsid w:val="005F1C81"/>
    <w:rsid w:val="005F1F82"/>
    <w:rsid w:val="005F1FD0"/>
    <w:rsid w:val="005F21BA"/>
    <w:rsid w:val="005F278B"/>
    <w:rsid w:val="005F27E5"/>
    <w:rsid w:val="005F28A2"/>
    <w:rsid w:val="005F2B42"/>
    <w:rsid w:val="005F2BBA"/>
    <w:rsid w:val="005F2EEF"/>
    <w:rsid w:val="005F31D7"/>
    <w:rsid w:val="005F4047"/>
    <w:rsid w:val="005F4366"/>
    <w:rsid w:val="005F4431"/>
    <w:rsid w:val="005F461A"/>
    <w:rsid w:val="005F49A1"/>
    <w:rsid w:val="005F4F5B"/>
    <w:rsid w:val="005F56CA"/>
    <w:rsid w:val="005F5747"/>
    <w:rsid w:val="005F5887"/>
    <w:rsid w:val="005F5F67"/>
    <w:rsid w:val="005F7104"/>
    <w:rsid w:val="005F7306"/>
    <w:rsid w:val="005F7666"/>
    <w:rsid w:val="005F7A1E"/>
    <w:rsid w:val="005F7B05"/>
    <w:rsid w:val="005F7E29"/>
    <w:rsid w:val="00600769"/>
    <w:rsid w:val="00600890"/>
    <w:rsid w:val="00600E58"/>
    <w:rsid w:val="00600F75"/>
    <w:rsid w:val="0060108D"/>
    <w:rsid w:val="006014AE"/>
    <w:rsid w:val="0060161B"/>
    <w:rsid w:val="006016AE"/>
    <w:rsid w:val="006016F7"/>
    <w:rsid w:val="00601DD8"/>
    <w:rsid w:val="00602DE2"/>
    <w:rsid w:val="00602F2F"/>
    <w:rsid w:val="00603426"/>
    <w:rsid w:val="006035D2"/>
    <w:rsid w:val="0060382C"/>
    <w:rsid w:val="006039F2"/>
    <w:rsid w:val="00603DE2"/>
    <w:rsid w:val="006046B8"/>
    <w:rsid w:val="00604B59"/>
    <w:rsid w:val="006055A7"/>
    <w:rsid w:val="00605A32"/>
    <w:rsid w:val="00606647"/>
    <w:rsid w:val="00606EC5"/>
    <w:rsid w:val="006072C0"/>
    <w:rsid w:val="00607383"/>
    <w:rsid w:val="00607520"/>
    <w:rsid w:val="00607658"/>
    <w:rsid w:val="006076FC"/>
    <w:rsid w:val="006078C7"/>
    <w:rsid w:val="00607D2A"/>
    <w:rsid w:val="00607E22"/>
    <w:rsid w:val="006101FA"/>
    <w:rsid w:val="00610B22"/>
    <w:rsid w:val="00610B7D"/>
    <w:rsid w:val="00611154"/>
    <w:rsid w:val="00611193"/>
    <w:rsid w:val="00611453"/>
    <w:rsid w:val="00611484"/>
    <w:rsid w:val="006115DE"/>
    <w:rsid w:val="00611C26"/>
    <w:rsid w:val="00611D1F"/>
    <w:rsid w:val="00611EDB"/>
    <w:rsid w:val="00612015"/>
    <w:rsid w:val="00612058"/>
    <w:rsid w:val="00612402"/>
    <w:rsid w:val="00612728"/>
    <w:rsid w:val="00612EFA"/>
    <w:rsid w:val="00613B6C"/>
    <w:rsid w:val="00614088"/>
    <w:rsid w:val="006140A3"/>
    <w:rsid w:val="00614496"/>
    <w:rsid w:val="00614763"/>
    <w:rsid w:val="00614E91"/>
    <w:rsid w:val="00614F15"/>
    <w:rsid w:val="00615018"/>
    <w:rsid w:val="00615179"/>
    <w:rsid w:val="00615814"/>
    <w:rsid w:val="00615E9B"/>
    <w:rsid w:val="00616024"/>
    <w:rsid w:val="0061638B"/>
    <w:rsid w:val="00616F73"/>
    <w:rsid w:val="006172AA"/>
    <w:rsid w:val="00617443"/>
    <w:rsid w:val="00617608"/>
    <w:rsid w:val="0061782F"/>
    <w:rsid w:val="00617B0A"/>
    <w:rsid w:val="00617BBF"/>
    <w:rsid w:val="00617D67"/>
    <w:rsid w:val="00620168"/>
    <w:rsid w:val="00620472"/>
    <w:rsid w:val="00620F52"/>
    <w:rsid w:val="006210FC"/>
    <w:rsid w:val="00621630"/>
    <w:rsid w:val="00621794"/>
    <w:rsid w:val="006217E8"/>
    <w:rsid w:val="0062215B"/>
    <w:rsid w:val="00622D33"/>
    <w:rsid w:val="00622EA0"/>
    <w:rsid w:val="00622F99"/>
    <w:rsid w:val="0062317C"/>
    <w:rsid w:val="006236A4"/>
    <w:rsid w:val="0062379A"/>
    <w:rsid w:val="00623B5C"/>
    <w:rsid w:val="00623E38"/>
    <w:rsid w:val="00623F8E"/>
    <w:rsid w:val="0062401F"/>
    <w:rsid w:val="006240CE"/>
    <w:rsid w:val="006242C1"/>
    <w:rsid w:val="006243C1"/>
    <w:rsid w:val="006245F4"/>
    <w:rsid w:val="00624636"/>
    <w:rsid w:val="00624A1D"/>
    <w:rsid w:val="00624CEC"/>
    <w:rsid w:val="00624F35"/>
    <w:rsid w:val="00624F46"/>
    <w:rsid w:val="00625124"/>
    <w:rsid w:val="00625210"/>
    <w:rsid w:val="0062547A"/>
    <w:rsid w:val="00625C5B"/>
    <w:rsid w:val="00625CDA"/>
    <w:rsid w:val="00625ED0"/>
    <w:rsid w:val="00626681"/>
    <w:rsid w:val="0062676A"/>
    <w:rsid w:val="00627158"/>
    <w:rsid w:val="00627531"/>
    <w:rsid w:val="00627D44"/>
    <w:rsid w:val="00627D77"/>
    <w:rsid w:val="00627EAC"/>
    <w:rsid w:val="0063043B"/>
    <w:rsid w:val="00630883"/>
    <w:rsid w:val="00630AE1"/>
    <w:rsid w:val="00630B87"/>
    <w:rsid w:val="00631121"/>
    <w:rsid w:val="00631253"/>
    <w:rsid w:val="006316CE"/>
    <w:rsid w:val="00631781"/>
    <w:rsid w:val="0063196A"/>
    <w:rsid w:val="00631C60"/>
    <w:rsid w:val="00631E8E"/>
    <w:rsid w:val="00631F6E"/>
    <w:rsid w:val="006323DF"/>
    <w:rsid w:val="0063272C"/>
    <w:rsid w:val="00632832"/>
    <w:rsid w:val="00632A52"/>
    <w:rsid w:val="00632D52"/>
    <w:rsid w:val="00632F85"/>
    <w:rsid w:val="006331E3"/>
    <w:rsid w:val="00633473"/>
    <w:rsid w:val="00633A94"/>
    <w:rsid w:val="00633D39"/>
    <w:rsid w:val="0063436E"/>
    <w:rsid w:val="00634888"/>
    <w:rsid w:val="0063489D"/>
    <w:rsid w:val="00634B51"/>
    <w:rsid w:val="00634BAD"/>
    <w:rsid w:val="00634BDD"/>
    <w:rsid w:val="00634D45"/>
    <w:rsid w:val="00634FBA"/>
    <w:rsid w:val="00635146"/>
    <w:rsid w:val="00635833"/>
    <w:rsid w:val="00635836"/>
    <w:rsid w:val="00635847"/>
    <w:rsid w:val="006369A5"/>
    <w:rsid w:val="00636D89"/>
    <w:rsid w:val="00637C5E"/>
    <w:rsid w:val="00637DBA"/>
    <w:rsid w:val="00637ED7"/>
    <w:rsid w:val="006402C6"/>
    <w:rsid w:val="00640864"/>
    <w:rsid w:val="00640F69"/>
    <w:rsid w:val="00641168"/>
    <w:rsid w:val="0064151F"/>
    <w:rsid w:val="0064168A"/>
    <w:rsid w:val="00641EA0"/>
    <w:rsid w:val="00642441"/>
    <w:rsid w:val="0064248E"/>
    <w:rsid w:val="0064256D"/>
    <w:rsid w:val="00642ED7"/>
    <w:rsid w:val="006430FB"/>
    <w:rsid w:val="00643640"/>
    <w:rsid w:val="00643891"/>
    <w:rsid w:val="00643C4E"/>
    <w:rsid w:val="00643D5B"/>
    <w:rsid w:val="00644DB0"/>
    <w:rsid w:val="006450DF"/>
    <w:rsid w:val="00645BCD"/>
    <w:rsid w:val="00645D2E"/>
    <w:rsid w:val="00645EDA"/>
    <w:rsid w:val="006461DD"/>
    <w:rsid w:val="00646367"/>
    <w:rsid w:val="0064669F"/>
    <w:rsid w:val="00646ADE"/>
    <w:rsid w:val="00646B15"/>
    <w:rsid w:val="00646C98"/>
    <w:rsid w:val="00647145"/>
    <w:rsid w:val="00647452"/>
    <w:rsid w:val="006479AD"/>
    <w:rsid w:val="00647AF7"/>
    <w:rsid w:val="00647F53"/>
    <w:rsid w:val="00647FAD"/>
    <w:rsid w:val="006500F5"/>
    <w:rsid w:val="00650409"/>
    <w:rsid w:val="00650807"/>
    <w:rsid w:val="0065094D"/>
    <w:rsid w:val="00650FE7"/>
    <w:rsid w:val="006512E0"/>
    <w:rsid w:val="00651441"/>
    <w:rsid w:val="006515DB"/>
    <w:rsid w:val="00651CB7"/>
    <w:rsid w:val="00652480"/>
    <w:rsid w:val="0065252C"/>
    <w:rsid w:val="006526D4"/>
    <w:rsid w:val="00652B61"/>
    <w:rsid w:val="00652D00"/>
    <w:rsid w:val="00652DEF"/>
    <w:rsid w:val="00653030"/>
    <w:rsid w:val="006530F4"/>
    <w:rsid w:val="0065310E"/>
    <w:rsid w:val="00653ADE"/>
    <w:rsid w:val="00653FC5"/>
    <w:rsid w:val="00654729"/>
    <w:rsid w:val="00655128"/>
    <w:rsid w:val="006554F8"/>
    <w:rsid w:val="00655856"/>
    <w:rsid w:val="00655BD2"/>
    <w:rsid w:val="00655C4E"/>
    <w:rsid w:val="00655E8E"/>
    <w:rsid w:val="006563DD"/>
    <w:rsid w:val="00657201"/>
    <w:rsid w:val="00657C9C"/>
    <w:rsid w:val="00660022"/>
    <w:rsid w:val="006600C2"/>
    <w:rsid w:val="00660218"/>
    <w:rsid w:val="0066052B"/>
    <w:rsid w:val="00660530"/>
    <w:rsid w:val="00660E84"/>
    <w:rsid w:val="00660ED0"/>
    <w:rsid w:val="00661887"/>
    <w:rsid w:val="00661A88"/>
    <w:rsid w:val="00661B35"/>
    <w:rsid w:val="00661BEE"/>
    <w:rsid w:val="00661CF6"/>
    <w:rsid w:val="00661F58"/>
    <w:rsid w:val="00662BC6"/>
    <w:rsid w:val="0066350C"/>
    <w:rsid w:val="00663635"/>
    <w:rsid w:val="0066391B"/>
    <w:rsid w:val="006639F4"/>
    <w:rsid w:val="00663B75"/>
    <w:rsid w:val="00663BE8"/>
    <w:rsid w:val="00663CA6"/>
    <w:rsid w:val="00663FBE"/>
    <w:rsid w:val="00664C2D"/>
    <w:rsid w:val="00664C80"/>
    <w:rsid w:val="006650BA"/>
    <w:rsid w:val="006650EC"/>
    <w:rsid w:val="00665624"/>
    <w:rsid w:val="00665B60"/>
    <w:rsid w:val="0066685E"/>
    <w:rsid w:val="00666918"/>
    <w:rsid w:val="006674FA"/>
    <w:rsid w:val="00667DC9"/>
    <w:rsid w:val="00670257"/>
    <w:rsid w:val="00670893"/>
    <w:rsid w:val="00670D01"/>
    <w:rsid w:val="00671034"/>
    <w:rsid w:val="00671157"/>
    <w:rsid w:val="00671292"/>
    <w:rsid w:val="00671546"/>
    <w:rsid w:val="006718C7"/>
    <w:rsid w:val="00671AF1"/>
    <w:rsid w:val="00671E22"/>
    <w:rsid w:val="006724E2"/>
    <w:rsid w:val="006724F2"/>
    <w:rsid w:val="00672704"/>
    <w:rsid w:val="006730C0"/>
    <w:rsid w:val="00673129"/>
    <w:rsid w:val="006733A1"/>
    <w:rsid w:val="00673866"/>
    <w:rsid w:val="00673C6E"/>
    <w:rsid w:val="00673FF2"/>
    <w:rsid w:val="006743A4"/>
    <w:rsid w:val="0067446D"/>
    <w:rsid w:val="00674570"/>
    <w:rsid w:val="00674775"/>
    <w:rsid w:val="00675B89"/>
    <w:rsid w:val="00675C4C"/>
    <w:rsid w:val="00675F89"/>
    <w:rsid w:val="00676081"/>
    <w:rsid w:val="00676816"/>
    <w:rsid w:val="00676830"/>
    <w:rsid w:val="00676AFD"/>
    <w:rsid w:val="00676B96"/>
    <w:rsid w:val="00676BD3"/>
    <w:rsid w:val="006771CE"/>
    <w:rsid w:val="006775EC"/>
    <w:rsid w:val="006776E5"/>
    <w:rsid w:val="006778CA"/>
    <w:rsid w:val="006803C5"/>
    <w:rsid w:val="006809F5"/>
    <w:rsid w:val="00680D96"/>
    <w:rsid w:val="006810E5"/>
    <w:rsid w:val="006811C7"/>
    <w:rsid w:val="006813E9"/>
    <w:rsid w:val="006814BF"/>
    <w:rsid w:val="006816B3"/>
    <w:rsid w:val="00681E12"/>
    <w:rsid w:val="006822D3"/>
    <w:rsid w:val="00682402"/>
    <w:rsid w:val="0068257C"/>
    <w:rsid w:val="0068304B"/>
    <w:rsid w:val="00683181"/>
    <w:rsid w:val="00684753"/>
    <w:rsid w:val="0068484C"/>
    <w:rsid w:val="00685046"/>
    <w:rsid w:val="00685158"/>
    <w:rsid w:val="00686674"/>
    <w:rsid w:val="00686C45"/>
    <w:rsid w:val="00686D73"/>
    <w:rsid w:val="00686F13"/>
    <w:rsid w:val="00687143"/>
    <w:rsid w:val="00687BAE"/>
    <w:rsid w:val="00690378"/>
    <w:rsid w:val="0069043F"/>
    <w:rsid w:val="00690452"/>
    <w:rsid w:val="006909CA"/>
    <w:rsid w:val="00690BAE"/>
    <w:rsid w:val="00690BFA"/>
    <w:rsid w:val="00690F24"/>
    <w:rsid w:val="006910F6"/>
    <w:rsid w:val="00691475"/>
    <w:rsid w:val="006914B9"/>
    <w:rsid w:val="00691C0D"/>
    <w:rsid w:val="00691C47"/>
    <w:rsid w:val="00691DD0"/>
    <w:rsid w:val="00691DFB"/>
    <w:rsid w:val="00691E44"/>
    <w:rsid w:val="006920C5"/>
    <w:rsid w:val="0069240D"/>
    <w:rsid w:val="00692536"/>
    <w:rsid w:val="00692DA9"/>
    <w:rsid w:val="00692F0A"/>
    <w:rsid w:val="00693706"/>
    <w:rsid w:val="00693909"/>
    <w:rsid w:val="00693C10"/>
    <w:rsid w:val="00693C7E"/>
    <w:rsid w:val="00693F04"/>
    <w:rsid w:val="00694346"/>
    <w:rsid w:val="0069486C"/>
    <w:rsid w:val="006953EE"/>
    <w:rsid w:val="00695969"/>
    <w:rsid w:val="0069596C"/>
    <w:rsid w:val="006963EE"/>
    <w:rsid w:val="006964EB"/>
    <w:rsid w:val="00696504"/>
    <w:rsid w:val="00696667"/>
    <w:rsid w:val="00696767"/>
    <w:rsid w:val="00696AC0"/>
    <w:rsid w:val="00696CD0"/>
    <w:rsid w:val="00696F7D"/>
    <w:rsid w:val="00697023"/>
    <w:rsid w:val="0069715D"/>
    <w:rsid w:val="00697490"/>
    <w:rsid w:val="00697D61"/>
    <w:rsid w:val="00697ED8"/>
    <w:rsid w:val="00697FC3"/>
    <w:rsid w:val="006A00D5"/>
    <w:rsid w:val="006A021C"/>
    <w:rsid w:val="006A0ABF"/>
    <w:rsid w:val="006A0CB6"/>
    <w:rsid w:val="006A13AE"/>
    <w:rsid w:val="006A1D38"/>
    <w:rsid w:val="006A1FE4"/>
    <w:rsid w:val="006A2871"/>
    <w:rsid w:val="006A2E40"/>
    <w:rsid w:val="006A36CF"/>
    <w:rsid w:val="006A402D"/>
    <w:rsid w:val="006A45B3"/>
    <w:rsid w:val="006A4653"/>
    <w:rsid w:val="006A4DAB"/>
    <w:rsid w:val="006A5211"/>
    <w:rsid w:val="006A54A9"/>
    <w:rsid w:val="006A5707"/>
    <w:rsid w:val="006A58C4"/>
    <w:rsid w:val="006A5A27"/>
    <w:rsid w:val="006A5CEC"/>
    <w:rsid w:val="006A60F5"/>
    <w:rsid w:val="006A6246"/>
    <w:rsid w:val="006A631E"/>
    <w:rsid w:val="006A67ED"/>
    <w:rsid w:val="006A706E"/>
    <w:rsid w:val="006A71F1"/>
    <w:rsid w:val="006A7346"/>
    <w:rsid w:val="006A7378"/>
    <w:rsid w:val="006A76A2"/>
    <w:rsid w:val="006A791B"/>
    <w:rsid w:val="006A7B89"/>
    <w:rsid w:val="006A7F28"/>
    <w:rsid w:val="006A7FD1"/>
    <w:rsid w:val="006B008B"/>
    <w:rsid w:val="006B0314"/>
    <w:rsid w:val="006B0A62"/>
    <w:rsid w:val="006B0B1A"/>
    <w:rsid w:val="006B0C43"/>
    <w:rsid w:val="006B0E0E"/>
    <w:rsid w:val="006B1002"/>
    <w:rsid w:val="006B1912"/>
    <w:rsid w:val="006B1BF8"/>
    <w:rsid w:val="006B2139"/>
    <w:rsid w:val="006B2E78"/>
    <w:rsid w:val="006B30EA"/>
    <w:rsid w:val="006B378E"/>
    <w:rsid w:val="006B3DBF"/>
    <w:rsid w:val="006B413B"/>
    <w:rsid w:val="006B42F0"/>
    <w:rsid w:val="006B439A"/>
    <w:rsid w:val="006B4ACD"/>
    <w:rsid w:val="006B5306"/>
    <w:rsid w:val="006B53B9"/>
    <w:rsid w:val="006B5450"/>
    <w:rsid w:val="006B5EAE"/>
    <w:rsid w:val="006B5EB6"/>
    <w:rsid w:val="006B630A"/>
    <w:rsid w:val="006B6843"/>
    <w:rsid w:val="006B6B62"/>
    <w:rsid w:val="006B6DF1"/>
    <w:rsid w:val="006B6F67"/>
    <w:rsid w:val="006B70C2"/>
    <w:rsid w:val="006B7102"/>
    <w:rsid w:val="006B715D"/>
    <w:rsid w:val="006B74A7"/>
    <w:rsid w:val="006C0380"/>
    <w:rsid w:val="006C04B9"/>
    <w:rsid w:val="006C0508"/>
    <w:rsid w:val="006C0852"/>
    <w:rsid w:val="006C0B6C"/>
    <w:rsid w:val="006C0D8F"/>
    <w:rsid w:val="006C0FA9"/>
    <w:rsid w:val="006C12FD"/>
    <w:rsid w:val="006C138D"/>
    <w:rsid w:val="006C1781"/>
    <w:rsid w:val="006C1872"/>
    <w:rsid w:val="006C19AA"/>
    <w:rsid w:val="006C2277"/>
    <w:rsid w:val="006C2281"/>
    <w:rsid w:val="006C2511"/>
    <w:rsid w:val="006C276F"/>
    <w:rsid w:val="006C2779"/>
    <w:rsid w:val="006C2C64"/>
    <w:rsid w:val="006C318D"/>
    <w:rsid w:val="006C3314"/>
    <w:rsid w:val="006C3667"/>
    <w:rsid w:val="006C3A0A"/>
    <w:rsid w:val="006C3D00"/>
    <w:rsid w:val="006C41B0"/>
    <w:rsid w:val="006C455B"/>
    <w:rsid w:val="006C460A"/>
    <w:rsid w:val="006C460B"/>
    <w:rsid w:val="006C47F2"/>
    <w:rsid w:val="006C4BC4"/>
    <w:rsid w:val="006C4D6F"/>
    <w:rsid w:val="006C51DE"/>
    <w:rsid w:val="006C52A8"/>
    <w:rsid w:val="006C55A0"/>
    <w:rsid w:val="006C55CA"/>
    <w:rsid w:val="006C5609"/>
    <w:rsid w:val="006C5896"/>
    <w:rsid w:val="006C5904"/>
    <w:rsid w:val="006C6384"/>
    <w:rsid w:val="006C6534"/>
    <w:rsid w:val="006C66D8"/>
    <w:rsid w:val="006C6B14"/>
    <w:rsid w:val="006C72AF"/>
    <w:rsid w:val="006C75B2"/>
    <w:rsid w:val="006D0669"/>
    <w:rsid w:val="006D0BFE"/>
    <w:rsid w:val="006D0D3B"/>
    <w:rsid w:val="006D0E42"/>
    <w:rsid w:val="006D0ED2"/>
    <w:rsid w:val="006D11C1"/>
    <w:rsid w:val="006D1D8B"/>
    <w:rsid w:val="006D223B"/>
    <w:rsid w:val="006D28C8"/>
    <w:rsid w:val="006D28CC"/>
    <w:rsid w:val="006D29FA"/>
    <w:rsid w:val="006D3201"/>
    <w:rsid w:val="006D3705"/>
    <w:rsid w:val="006D395E"/>
    <w:rsid w:val="006D438F"/>
    <w:rsid w:val="006D4A9A"/>
    <w:rsid w:val="006D5247"/>
    <w:rsid w:val="006D5516"/>
    <w:rsid w:val="006D5557"/>
    <w:rsid w:val="006D5608"/>
    <w:rsid w:val="006D5EEF"/>
    <w:rsid w:val="006D6032"/>
    <w:rsid w:val="006D62B8"/>
    <w:rsid w:val="006D63AB"/>
    <w:rsid w:val="006D6D0C"/>
    <w:rsid w:val="006D70A3"/>
    <w:rsid w:val="006D714E"/>
    <w:rsid w:val="006D753F"/>
    <w:rsid w:val="006D77C1"/>
    <w:rsid w:val="006D7A2A"/>
    <w:rsid w:val="006D7C0A"/>
    <w:rsid w:val="006D7D19"/>
    <w:rsid w:val="006E0111"/>
    <w:rsid w:val="006E01E4"/>
    <w:rsid w:val="006E0828"/>
    <w:rsid w:val="006E08AC"/>
    <w:rsid w:val="006E1449"/>
    <w:rsid w:val="006E1E4B"/>
    <w:rsid w:val="006E31BA"/>
    <w:rsid w:val="006E3372"/>
    <w:rsid w:val="006E337A"/>
    <w:rsid w:val="006E3987"/>
    <w:rsid w:val="006E3A1C"/>
    <w:rsid w:val="006E3A47"/>
    <w:rsid w:val="006E3BCE"/>
    <w:rsid w:val="006E3FE4"/>
    <w:rsid w:val="006E5031"/>
    <w:rsid w:val="006E5453"/>
    <w:rsid w:val="006E65A6"/>
    <w:rsid w:val="006E6891"/>
    <w:rsid w:val="006E7377"/>
    <w:rsid w:val="006E742F"/>
    <w:rsid w:val="006E7665"/>
    <w:rsid w:val="006E7ECF"/>
    <w:rsid w:val="006E7F19"/>
    <w:rsid w:val="006F0171"/>
    <w:rsid w:val="006F0455"/>
    <w:rsid w:val="006F1298"/>
    <w:rsid w:val="006F1357"/>
    <w:rsid w:val="006F151C"/>
    <w:rsid w:val="006F18F6"/>
    <w:rsid w:val="006F23E0"/>
    <w:rsid w:val="006F2553"/>
    <w:rsid w:val="006F25A5"/>
    <w:rsid w:val="006F2C61"/>
    <w:rsid w:val="006F3293"/>
    <w:rsid w:val="006F3298"/>
    <w:rsid w:val="006F33EA"/>
    <w:rsid w:val="006F35CC"/>
    <w:rsid w:val="006F3CE6"/>
    <w:rsid w:val="006F3E3C"/>
    <w:rsid w:val="006F49C4"/>
    <w:rsid w:val="006F55E9"/>
    <w:rsid w:val="006F56E8"/>
    <w:rsid w:val="006F5DC6"/>
    <w:rsid w:val="006F5E23"/>
    <w:rsid w:val="006F5F42"/>
    <w:rsid w:val="006F6A03"/>
    <w:rsid w:val="006F6E19"/>
    <w:rsid w:val="006F6FB3"/>
    <w:rsid w:val="006F7108"/>
    <w:rsid w:val="006F74F0"/>
    <w:rsid w:val="006F7727"/>
    <w:rsid w:val="006F7A01"/>
    <w:rsid w:val="006F7DFD"/>
    <w:rsid w:val="00700605"/>
    <w:rsid w:val="00700611"/>
    <w:rsid w:val="00701025"/>
    <w:rsid w:val="00701376"/>
    <w:rsid w:val="00701BA3"/>
    <w:rsid w:val="00701EAD"/>
    <w:rsid w:val="00701F1F"/>
    <w:rsid w:val="00702158"/>
    <w:rsid w:val="007023C5"/>
    <w:rsid w:val="00702670"/>
    <w:rsid w:val="00702A1B"/>
    <w:rsid w:val="00702E48"/>
    <w:rsid w:val="00703331"/>
    <w:rsid w:val="007034C8"/>
    <w:rsid w:val="00703536"/>
    <w:rsid w:val="007036FB"/>
    <w:rsid w:val="00703725"/>
    <w:rsid w:val="00703757"/>
    <w:rsid w:val="007037D2"/>
    <w:rsid w:val="0070384D"/>
    <w:rsid w:val="007038E3"/>
    <w:rsid w:val="00703DAD"/>
    <w:rsid w:val="00703F40"/>
    <w:rsid w:val="00704195"/>
    <w:rsid w:val="007042B7"/>
    <w:rsid w:val="00704432"/>
    <w:rsid w:val="00704F0B"/>
    <w:rsid w:val="0070511C"/>
    <w:rsid w:val="00705B06"/>
    <w:rsid w:val="00705EBD"/>
    <w:rsid w:val="007063F9"/>
    <w:rsid w:val="00706721"/>
    <w:rsid w:val="007068F3"/>
    <w:rsid w:val="00706AE5"/>
    <w:rsid w:val="00707083"/>
    <w:rsid w:val="00707183"/>
    <w:rsid w:val="00707545"/>
    <w:rsid w:val="00707728"/>
    <w:rsid w:val="0071033F"/>
    <w:rsid w:val="007103D5"/>
    <w:rsid w:val="00710778"/>
    <w:rsid w:val="007107E5"/>
    <w:rsid w:val="00710CF7"/>
    <w:rsid w:val="007111B0"/>
    <w:rsid w:val="00711BB1"/>
    <w:rsid w:val="00711BD8"/>
    <w:rsid w:val="00711D60"/>
    <w:rsid w:val="00711F4F"/>
    <w:rsid w:val="0071279E"/>
    <w:rsid w:val="00712888"/>
    <w:rsid w:val="00712A53"/>
    <w:rsid w:val="00712EB2"/>
    <w:rsid w:val="00712F1A"/>
    <w:rsid w:val="00713250"/>
    <w:rsid w:val="00713AD7"/>
    <w:rsid w:val="00713E47"/>
    <w:rsid w:val="00714232"/>
    <w:rsid w:val="00714274"/>
    <w:rsid w:val="007144A0"/>
    <w:rsid w:val="00714617"/>
    <w:rsid w:val="00714DD2"/>
    <w:rsid w:val="007150DE"/>
    <w:rsid w:val="007153BA"/>
    <w:rsid w:val="007154B6"/>
    <w:rsid w:val="007156C7"/>
    <w:rsid w:val="00715B2C"/>
    <w:rsid w:val="0071647B"/>
    <w:rsid w:val="0071684E"/>
    <w:rsid w:val="007169E9"/>
    <w:rsid w:val="00716AC5"/>
    <w:rsid w:val="00716E8B"/>
    <w:rsid w:val="007175CB"/>
    <w:rsid w:val="0071782C"/>
    <w:rsid w:val="0071790C"/>
    <w:rsid w:val="00717AF6"/>
    <w:rsid w:val="00717F94"/>
    <w:rsid w:val="00717FA0"/>
    <w:rsid w:val="0072078B"/>
    <w:rsid w:val="00721044"/>
    <w:rsid w:val="00721312"/>
    <w:rsid w:val="0072149F"/>
    <w:rsid w:val="007216E2"/>
    <w:rsid w:val="00721750"/>
    <w:rsid w:val="0072177D"/>
    <w:rsid w:val="00722356"/>
    <w:rsid w:val="00722650"/>
    <w:rsid w:val="00722729"/>
    <w:rsid w:val="007229E2"/>
    <w:rsid w:val="00722AF4"/>
    <w:rsid w:val="00722B30"/>
    <w:rsid w:val="00723514"/>
    <w:rsid w:val="00723596"/>
    <w:rsid w:val="00723AB1"/>
    <w:rsid w:val="007244D2"/>
    <w:rsid w:val="00724B8C"/>
    <w:rsid w:val="00724D54"/>
    <w:rsid w:val="00724F12"/>
    <w:rsid w:val="007251CB"/>
    <w:rsid w:val="00725559"/>
    <w:rsid w:val="00725656"/>
    <w:rsid w:val="00725AA7"/>
    <w:rsid w:val="00725B25"/>
    <w:rsid w:val="00725E0A"/>
    <w:rsid w:val="00725E67"/>
    <w:rsid w:val="0072605A"/>
    <w:rsid w:val="0072704E"/>
    <w:rsid w:val="007271EE"/>
    <w:rsid w:val="007272AC"/>
    <w:rsid w:val="007272DB"/>
    <w:rsid w:val="00730091"/>
    <w:rsid w:val="00730147"/>
    <w:rsid w:val="0073038A"/>
    <w:rsid w:val="007305E6"/>
    <w:rsid w:val="00730677"/>
    <w:rsid w:val="007308FC"/>
    <w:rsid w:val="00730E6E"/>
    <w:rsid w:val="00730F38"/>
    <w:rsid w:val="00730FA8"/>
    <w:rsid w:val="00731850"/>
    <w:rsid w:val="00731900"/>
    <w:rsid w:val="00731ABA"/>
    <w:rsid w:val="00731AD6"/>
    <w:rsid w:val="00731AF8"/>
    <w:rsid w:val="00731CA8"/>
    <w:rsid w:val="00731CE9"/>
    <w:rsid w:val="00731D25"/>
    <w:rsid w:val="00732887"/>
    <w:rsid w:val="00733375"/>
    <w:rsid w:val="007333B7"/>
    <w:rsid w:val="00733415"/>
    <w:rsid w:val="007334C7"/>
    <w:rsid w:val="00733594"/>
    <w:rsid w:val="0073370C"/>
    <w:rsid w:val="0073390F"/>
    <w:rsid w:val="00733ACD"/>
    <w:rsid w:val="00733CC8"/>
    <w:rsid w:val="00733D62"/>
    <w:rsid w:val="0073422A"/>
    <w:rsid w:val="007345B6"/>
    <w:rsid w:val="007346C4"/>
    <w:rsid w:val="00734775"/>
    <w:rsid w:val="00734AA2"/>
    <w:rsid w:val="00735530"/>
    <w:rsid w:val="00735762"/>
    <w:rsid w:val="00735A22"/>
    <w:rsid w:val="00735B24"/>
    <w:rsid w:val="00735B2B"/>
    <w:rsid w:val="00736BE3"/>
    <w:rsid w:val="00736EEF"/>
    <w:rsid w:val="00737694"/>
    <w:rsid w:val="00737695"/>
    <w:rsid w:val="00737800"/>
    <w:rsid w:val="00737CA7"/>
    <w:rsid w:val="00737D41"/>
    <w:rsid w:val="0074076C"/>
    <w:rsid w:val="007408BC"/>
    <w:rsid w:val="00741245"/>
    <w:rsid w:val="00741927"/>
    <w:rsid w:val="0074222C"/>
    <w:rsid w:val="0074248B"/>
    <w:rsid w:val="00742570"/>
    <w:rsid w:val="00743265"/>
    <w:rsid w:val="007437FA"/>
    <w:rsid w:val="00743967"/>
    <w:rsid w:val="00743E16"/>
    <w:rsid w:val="00744C00"/>
    <w:rsid w:val="00744E0B"/>
    <w:rsid w:val="00745460"/>
    <w:rsid w:val="00745482"/>
    <w:rsid w:val="00745558"/>
    <w:rsid w:val="00745715"/>
    <w:rsid w:val="0074579D"/>
    <w:rsid w:val="00745B1A"/>
    <w:rsid w:val="007460CE"/>
    <w:rsid w:val="00746806"/>
    <w:rsid w:val="00746878"/>
    <w:rsid w:val="00747178"/>
    <w:rsid w:val="00747558"/>
    <w:rsid w:val="00747CEB"/>
    <w:rsid w:val="00750EBB"/>
    <w:rsid w:val="00751072"/>
    <w:rsid w:val="00751A23"/>
    <w:rsid w:val="00751A85"/>
    <w:rsid w:val="00751BDF"/>
    <w:rsid w:val="00752125"/>
    <w:rsid w:val="00752943"/>
    <w:rsid w:val="00752AFB"/>
    <w:rsid w:val="00752FAC"/>
    <w:rsid w:val="00753235"/>
    <w:rsid w:val="007533A2"/>
    <w:rsid w:val="007539F1"/>
    <w:rsid w:val="00754018"/>
    <w:rsid w:val="007541A1"/>
    <w:rsid w:val="007541FD"/>
    <w:rsid w:val="0075436B"/>
    <w:rsid w:val="007543C5"/>
    <w:rsid w:val="00754639"/>
    <w:rsid w:val="007555D2"/>
    <w:rsid w:val="007557BF"/>
    <w:rsid w:val="007557CD"/>
    <w:rsid w:val="007558DA"/>
    <w:rsid w:val="00755B91"/>
    <w:rsid w:val="00756247"/>
    <w:rsid w:val="00756EF9"/>
    <w:rsid w:val="007577CE"/>
    <w:rsid w:val="00757A2E"/>
    <w:rsid w:val="00757D97"/>
    <w:rsid w:val="007603A9"/>
    <w:rsid w:val="00760719"/>
    <w:rsid w:val="00760CE8"/>
    <w:rsid w:val="00760F7D"/>
    <w:rsid w:val="007616BE"/>
    <w:rsid w:val="00761966"/>
    <w:rsid w:val="00761EBA"/>
    <w:rsid w:val="00761FCC"/>
    <w:rsid w:val="007625F1"/>
    <w:rsid w:val="00762648"/>
    <w:rsid w:val="0076265C"/>
    <w:rsid w:val="00762DA7"/>
    <w:rsid w:val="00762FD5"/>
    <w:rsid w:val="0076358B"/>
    <w:rsid w:val="007637DC"/>
    <w:rsid w:val="00763803"/>
    <w:rsid w:val="00763C22"/>
    <w:rsid w:val="00763C47"/>
    <w:rsid w:val="00763DEA"/>
    <w:rsid w:val="00763F00"/>
    <w:rsid w:val="00764175"/>
    <w:rsid w:val="00764317"/>
    <w:rsid w:val="00764553"/>
    <w:rsid w:val="007645A7"/>
    <w:rsid w:val="0076460F"/>
    <w:rsid w:val="007646A3"/>
    <w:rsid w:val="00764D37"/>
    <w:rsid w:val="00765028"/>
    <w:rsid w:val="007650BF"/>
    <w:rsid w:val="0076515F"/>
    <w:rsid w:val="0076519F"/>
    <w:rsid w:val="00765646"/>
    <w:rsid w:val="00765CE6"/>
    <w:rsid w:val="00765D97"/>
    <w:rsid w:val="007663CC"/>
    <w:rsid w:val="00766BDD"/>
    <w:rsid w:val="00766DA6"/>
    <w:rsid w:val="00766F0E"/>
    <w:rsid w:val="00766F7C"/>
    <w:rsid w:val="007670F9"/>
    <w:rsid w:val="007679A2"/>
    <w:rsid w:val="00767B1D"/>
    <w:rsid w:val="00767B25"/>
    <w:rsid w:val="007700C5"/>
    <w:rsid w:val="007701D4"/>
    <w:rsid w:val="007703DB"/>
    <w:rsid w:val="0077052C"/>
    <w:rsid w:val="007706E2"/>
    <w:rsid w:val="00770B9B"/>
    <w:rsid w:val="00770C2A"/>
    <w:rsid w:val="00770D5D"/>
    <w:rsid w:val="00770E00"/>
    <w:rsid w:val="00771123"/>
    <w:rsid w:val="00771203"/>
    <w:rsid w:val="007712DF"/>
    <w:rsid w:val="00771604"/>
    <w:rsid w:val="00772473"/>
    <w:rsid w:val="0077282B"/>
    <w:rsid w:val="007729A0"/>
    <w:rsid w:val="00772AFE"/>
    <w:rsid w:val="00772E1A"/>
    <w:rsid w:val="00772FFC"/>
    <w:rsid w:val="00773600"/>
    <w:rsid w:val="0077367A"/>
    <w:rsid w:val="00773749"/>
    <w:rsid w:val="00773B06"/>
    <w:rsid w:val="00773D2E"/>
    <w:rsid w:val="00773DA7"/>
    <w:rsid w:val="00774781"/>
    <w:rsid w:val="00774B2C"/>
    <w:rsid w:val="00774CBB"/>
    <w:rsid w:val="00774F77"/>
    <w:rsid w:val="00774FE3"/>
    <w:rsid w:val="00775278"/>
    <w:rsid w:val="00775D3D"/>
    <w:rsid w:val="00775D9E"/>
    <w:rsid w:val="00775EBF"/>
    <w:rsid w:val="00775ECA"/>
    <w:rsid w:val="007768B6"/>
    <w:rsid w:val="00776A76"/>
    <w:rsid w:val="00776B67"/>
    <w:rsid w:val="00776C01"/>
    <w:rsid w:val="00776CB2"/>
    <w:rsid w:val="00776FE3"/>
    <w:rsid w:val="0077716A"/>
    <w:rsid w:val="007772B6"/>
    <w:rsid w:val="0077769B"/>
    <w:rsid w:val="007779A6"/>
    <w:rsid w:val="00777D50"/>
    <w:rsid w:val="0078009E"/>
    <w:rsid w:val="00780B09"/>
    <w:rsid w:val="00780B32"/>
    <w:rsid w:val="00780D41"/>
    <w:rsid w:val="007812EA"/>
    <w:rsid w:val="0078167B"/>
    <w:rsid w:val="00781699"/>
    <w:rsid w:val="00781A7E"/>
    <w:rsid w:val="00781D2A"/>
    <w:rsid w:val="00781DE9"/>
    <w:rsid w:val="007820D9"/>
    <w:rsid w:val="0078254E"/>
    <w:rsid w:val="00782726"/>
    <w:rsid w:val="00782D80"/>
    <w:rsid w:val="00782ECF"/>
    <w:rsid w:val="007834C1"/>
    <w:rsid w:val="007835CF"/>
    <w:rsid w:val="00783A95"/>
    <w:rsid w:val="00783BF9"/>
    <w:rsid w:val="0078497A"/>
    <w:rsid w:val="00784E4C"/>
    <w:rsid w:val="0078540C"/>
    <w:rsid w:val="00785951"/>
    <w:rsid w:val="00785A68"/>
    <w:rsid w:val="00785A75"/>
    <w:rsid w:val="0078627A"/>
    <w:rsid w:val="00786626"/>
    <w:rsid w:val="00786651"/>
    <w:rsid w:val="0078671F"/>
    <w:rsid w:val="00786BFF"/>
    <w:rsid w:val="00786E51"/>
    <w:rsid w:val="00786F65"/>
    <w:rsid w:val="007871E3"/>
    <w:rsid w:val="0078748E"/>
    <w:rsid w:val="00787696"/>
    <w:rsid w:val="00787A6B"/>
    <w:rsid w:val="00787EAB"/>
    <w:rsid w:val="00787FAD"/>
    <w:rsid w:val="007902F8"/>
    <w:rsid w:val="007903AB"/>
    <w:rsid w:val="0079055D"/>
    <w:rsid w:val="0079104D"/>
    <w:rsid w:val="0079127B"/>
    <w:rsid w:val="0079189F"/>
    <w:rsid w:val="00791E65"/>
    <w:rsid w:val="0079277E"/>
    <w:rsid w:val="00792B66"/>
    <w:rsid w:val="00792FEE"/>
    <w:rsid w:val="0079365E"/>
    <w:rsid w:val="0079378A"/>
    <w:rsid w:val="0079417F"/>
    <w:rsid w:val="00794218"/>
    <w:rsid w:val="007945F7"/>
    <w:rsid w:val="00794D79"/>
    <w:rsid w:val="00794EB2"/>
    <w:rsid w:val="00795719"/>
    <w:rsid w:val="007957AD"/>
    <w:rsid w:val="0079589E"/>
    <w:rsid w:val="00795CCC"/>
    <w:rsid w:val="00796185"/>
    <w:rsid w:val="00796C0C"/>
    <w:rsid w:val="00796C74"/>
    <w:rsid w:val="00797178"/>
    <w:rsid w:val="00797195"/>
    <w:rsid w:val="007975DC"/>
    <w:rsid w:val="007978D2"/>
    <w:rsid w:val="00797BEF"/>
    <w:rsid w:val="007A05D9"/>
    <w:rsid w:val="007A0E53"/>
    <w:rsid w:val="007A104B"/>
    <w:rsid w:val="007A13E9"/>
    <w:rsid w:val="007A15F7"/>
    <w:rsid w:val="007A1671"/>
    <w:rsid w:val="007A185B"/>
    <w:rsid w:val="007A1B0D"/>
    <w:rsid w:val="007A1DD5"/>
    <w:rsid w:val="007A21DE"/>
    <w:rsid w:val="007A24BA"/>
    <w:rsid w:val="007A2588"/>
    <w:rsid w:val="007A30E5"/>
    <w:rsid w:val="007A3441"/>
    <w:rsid w:val="007A34AD"/>
    <w:rsid w:val="007A3556"/>
    <w:rsid w:val="007A4185"/>
    <w:rsid w:val="007A44B4"/>
    <w:rsid w:val="007A4C83"/>
    <w:rsid w:val="007A4D23"/>
    <w:rsid w:val="007A50DD"/>
    <w:rsid w:val="007A51CF"/>
    <w:rsid w:val="007A565D"/>
    <w:rsid w:val="007A567B"/>
    <w:rsid w:val="007A5A3D"/>
    <w:rsid w:val="007A5F2A"/>
    <w:rsid w:val="007A603B"/>
    <w:rsid w:val="007A60D8"/>
    <w:rsid w:val="007A6F60"/>
    <w:rsid w:val="007A7A28"/>
    <w:rsid w:val="007A7ADD"/>
    <w:rsid w:val="007A7D89"/>
    <w:rsid w:val="007A7E8E"/>
    <w:rsid w:val="007B073E"/>
    <w:rsid w:val="007B0C50"/>
    <w:rsid w:val="007B0FF6"/>
    <w:rsid w:val="007B1E71"/>
    <w:rsid w:val="007B2BAB"/>
    <w:rsid w:val="007B2CFC"/>
    <w:rsid w:val="007B30F2"/>
    <w:rsid w:val="007B3160"/>
    <w:rsid w:val="007B35A9"/>
    <w:rsid w:val="007B3C3F"/>
    <w:rsid w:val="007B3CE5"/>
    <w:rsid w:val="007B43A1"/>
    <w:rsid w:val="007B4425"/>
    <w:rsid w:val="007B4513"/>
    <w:rsid w:val="007B4E0B"/>
    <w:rsid w:val="007B5D53"/>
    <w:rsid w:val="007B5F7D"/>
    <w:rsid w:val="007B6081"/>
    <w:rsid w:val="007B62A3"/>
    <w:rsid w:val="007B6B27"/>
    <w:rsid w:val="007B6DD3"/>
    <w:rsid w:val="007B74F3"/>
    <w:rsid w:val="007B7D6A"/>
    <w:rsid w:val="007B7D9F"/>
    <w:rsid w:val="007B7EDD"/>
    <w:rsid w:val="007C020E"/>
    <w:rsid w:val="007C0416"/>
    <w:rsid w:val="007C0826"/>
    <w:rsid w:val="007C09F6"/>
    <w:rsid w:val="007C0BA2"/>
    <w:rsid w:val="007C0ED6"/>
    <w:rsid w:val="007C139C"/>
    <w:rsid w:val="007C225D"/>
    <w:rsid w:val="007C252F"/>
    <w:rsid w:val="007C2D1D"/>
    <w:rsid w:val="007C2F40"/>
    <w:rsid w:val="007C306B"/>
    <w:rsid w:val="007C3A2B"/>
    <w:rsid w:val="007C3EA7"/>
    <w:rsid w:val="007C3F08"/>
    <w:rsid w:val="007C3F55"/>
    <w:rsid w:val="007C406B"/>
    <w:rsid w:val="007C4207"/>
    <w:rsid w:val="007C444A"/>
    <w:rsid w:val="007C4873"/>
    <w:rsid w:val="007C491B"/>
    <w:rsid w:val="007C4D20"/>
    <w:rsid w:val="007C54F7"/>
    <w:rsid w:val="007C5A46"/>
    <w:rsid w:val="007C5CBE"/>
    <w:rsid w:val="007C63C8"/>
    <w:rsid w:val="007C63E9"/>
    <w:rsid w:val="007C6467"/>
    <w:rsid w:val="007C65A9"/>
    <w:rsid w:val="007C6A03"/>
    <w:rsid w:val="007C6E02"/>
    <w:rsid w:val="007C712F"/>
    <w:rsid w:val="007C75F8"/>
    <w:rsid w:val="007C76EF"/>
    <w:rsid w:val="007C7713"/>
    <w:rsid w:val="007C7BB9"/>
    <w:rsid w:val="007D0136"/>
    <w:rsid w:val="007D041D"/>
    <w:rsid w:val="007D072A"/>
    <w:rsid w:val="007D0955"/>
    <w:rsid w:val="007D0AD0"/>
    <w:rsid w:val="007D0CFC"/>
    <w:rsid w:val="007D138F"/>
    <w:rsid w:val="007D180C"/>
    <w:rsid w:val="007D1E0E"/>
    <w:rsid w:val="007D1F26"/>
    <w:rsid w:val="007D2257"/>
    <w:rsid w:val="007D23F7"/>
    <w:rsid w:val="007D2425"/>
    <w:rsid w:val="007D2436"/>
    <w:rsid w:val="007D253B"/>
    <w:rsid w:val="007D2AC3"/>
    <w:rsid w:val="007D310A"/>
    <w:rsid w:val="007D3270"/>
    <w:rsid w:val="007D3309"/>
    <w:rsid w:val="007D34D9"/>
    <w:rsid w:val="007D3E04"/>
    <w:rsid w:val="007D3EE7"/>
    <w:rsid w:val="007D4414"/>
    <w:rsid w:val="007D4C14"/>
    <w:rsid w:val="007D4C5F"/>
    <w:rsid w:val="007D4CC4"/>
    <w:rsid w:val="007D4F46"/>
    <w:rsid w:val="007D5041"/>
    <w:rsid w:val="007D5166"/>
    <w:rsid w:val="007D55FB"/>
    <w:rsid w:val="007D6C53"/>
    <w:rsid w:val="007D6E95"/>
    <w:rsid w:val="007D6F76"/>
    <w:rsid w:val="007D775A"/>
    <w:rsid w:val="007D786B"/>
    <w:rsid w:val="007D7C94"/>
    <w:rsid w:val="007D7CB4"/>
    <w:rsid w:val="007D7D71"/>
    <w:rsid w:val="007E0045"/>
    <w:rsid w:val="007E0315"/>
    <w:rsid w:val="007E0DE7"/>
    <w:rsid w:val="007E1476"/>
    <w:rsid w:val="007E2181"/>
    <w:rsid w:val="007E24C9"/>
    <w:rsid w:val="007E257B"/>
    <w:rsid w:val="007E2FDE"/>
    <w:rsid w:val="007E362C"/>
    <w:rsid w:val="007E3775"/>
    <w:rsid w:val="007E37D0"/>
    <w:rsid w:val="007E3FBF"/>
    <w:rsid w:val="007E46B4"/>
    <w:rsid w:val="007E4A81"/>
    <w:rsid w:val="007E4D9D"/>
    <w:rsid w:val="007E546E"/>
    <w:rsid w:val="007E572C"/>
    <w:rsid w:val="007E5730"/>
    <w:rsid w:val="007E5B3A"/>
    <w:rsid w:val="007E5E70"/>
    <w:rsid w:val="007E6BA4"/>
    <w:rsid w:val="007E6C13"/>
    <w:rsid w:val="007E7563"/>
    <w:rsid w:val="007E7D72"/>
    <w:rsid w:val="007F019F"/>
    <w:rsid w:val="007F01E9"/>
    <w:rsid w:val="007F0290"/>
    <w:rsid w:val="007F03E2"/>
    <w:rsid w:val="007F0576"/>
    <w:rsid w:val="007F07E9"/>
    <w:rsid w:val="007F0F10"/>
    <w:rsid w:val="007F0F66"/>
    <w:rsid w:val="007F135F"/>
    <w:rsid w:val="007F19FE"/>
    <w:rsid w:val="007F1D59"/>
    <w:rsid w:val="007F2359"/>
    <w:rsid w:val="007F239A"/>
    <w:rsid w:val="007F2401"/>
    <w:rsid w:val="007F2CE4"/>
    <w:rsid w:val="007F2F5B"/>
    <w:rsid w:val="007F30EF"/>
    <w:rsid w:val="007F3BDE"/>
    <w:rsid w:val="007F3E71"/>
    <w:rsid w:val="007F3F1A"/>
    <w:rsid w:val="007F40E7"/>
    <w:rsid w:val="007F47C4"/>
    <w:rsid w:val="007F5364"/>
    <w:rsid w:val="007F5547"/>
    <w:rsid w:val="007F558C"/>
    <w:rsid w:val="007F59A8"/>
    <w:rsid w:val="007F601C"/>
    <w:rsid w:val="007F68B9"/>
    <w:rsid w:val="007F6D1D"/>
    <w:rsid w:val="007F75C6"/>
    <w:rsid w:val="007F7838"/>
    <w:rsid w:val="007F7877"/>
    <w:rsid w:val="00800139"/>
    <w:rsid w:val="00800266"/>
    <w:rsid w:val="00800B2E"/>
    <w:rsid w:val="00801237"/>
    <w:rsid w:val="00802329"/>
    <w:rsid w:val="00802468"/>
    <w:rsid w:val="00802696"/>
    <w:rsid w:val="00802719"/>
    <w:rsid w:val="00802D3A"/>
    <w:rsid w:val="0080340B"/>
    <w:rsid w:val="0080357D"/>
    <w:rsid w:val="008035B9"/>
    <w:rsid w:val="008036E6"/>
    <w:rsid w:val="00803715"/>
    <w:rsid w:val="00803912"/>
    <w:rsid w:val="00803F2D"/>
    <w:rsid w:val="00803F79"/>
    <w:rsid w:val="0080423B"/>
    <w:rsid w:val="00804304"/>
    <w:rsid w:val="00804900"/>
    <w:rsid w:val="00804E40"/>
    <w:rsid w:val="008050E9"/>
    <w:rsid w:val="00805415"/>
    <w:rsid w:val="00805687"/>
    <w:rsid w:val="008057FB"/>
    <w:rsid w:val="00805850"/>
    <w:rsid w:val="00805A10"/>
    <w:rsid w:val="00805E30"/>
    <w:rsid w:val="008063C1"/>
    <w:rsid w:val="00806493"/>
    <w:rsid w:val="00806C3B"/>
    <w:rsid w:val="00807782"/>
    <w:rsid w:val="00807EA4"/>
    <w:rsid w:val="008105D2"/>
    <w:rsid w:val="00810695"/>
    <w:rsid w:val="00810907"/>
    <w:rsid w:val="00810B19"/>
    <w:rsid w:val="0081128E"/>
    <w:rsid w:val="0081154E"/>
    <w:rsid w:val="0081175B"/>
    <w:rsid w:val="00811781"/>
    <w:rsid w:val="00811F89"/>
    <w:rsid w:val="008120E4"/>
    <w:rsid w:val="00812126"/>
    <w:rsid w:val="008121F2"/>
    <w:rsid w:val="00812785"/>
    <w:rsid w:val="00812C56"/>
    <w:rsid w:val="0081330B"/>
    <w:rsid w:val="00813553"/>
    <w:rsid w:val="008136D2"/>
    <w:rsid w:val="008137E0"/>
    <w:rsid w:val="00813D94"/>
    <w:rsid w:val="008140CE"/>
    <w:rsid w:val="0081421B"/>
    <w:rsid w:val="00814676"/>
    <w:rsid w:val="008147BE"/>
    <w:rsid w:val="008149B8"/>
    <w:rsid w:val="00814D7C"/>
    <w:rsid w:val="00814D92"/>
    <w:rsid w:val="008158E1"/>
    <w:rsid w:val="00815D0E"/>
    <w:rsid w:val="00815D2B"/>
    <w:rsid w:val="00815DA1"/>
    <w:rsid w:val="00816312"/>
    <w:rsid w:val="00816D0D"/>
    <w:rsid w:val="00817185"/>
    <w:rsid w:val="008172AB"/>
    <w:rsid w:val="00817457"/>
    <w:rsid w:val="0081761B"/>
    <w:rsid w:val="00817C05"/>
    <w:rsid w:val="00817C2D"/>
    <w:rsid w:val="00817D39"/>
    <w:rsid w:val="00817EA2"/>
    <w:rsid w:val="00820279"/>
    <w:rsid w:val="008202A3"/>
    <w:rsid w:val="008205D7"/>
    <w:rsid w:val="00820912"/>
    <w:rsid w:val="008209AC"/>
    <w:rsid w:val="00820C62"/>
    <w:rsid w:val="00820E91"/>
    <w:rsid w:val="00820F12"/>
    <w:rsid w:val="00820F5B"/>
    <w:rsid w:val="00820F77"/>
    <w:rsid w:val="008210EE"/>
    <w:rsid w:val="0082117B"/>
    <w:rsid w:val="0082126D"/>
    <w:rsid w:val="008215B4"/>
    <w:rsid w:val="00821A88"/>
    <w:rsid w:val="00822470"/>
    <w:rsid w:val="00822A83"/>
    <w:rsid w:val="00822EDD"/>
    <w:rsid w:val="0082312B"/>
    <w:rsid w:val="00823A0B"/>
    <w:rsid w:val="00823A85"/>
    <w:rsid w:val="00823AF7"/>
    <w:rsid w:val="00823BE1"/>
    <w:rsid w:val="00823D79"/>
    <w:rsid w:val="00823E0F"/>
    <w:rsid w:val="00824099"/>
    <w:rsid w:val="008246D2"/>
    <w:rsid w:val="008248A3"/>
    <w:rsid w:val="00824C21"/>
    <w:rsid w:val="0082540C"/>
    <w:rsid w:val="008260EB"/>
    <w:rsid w:val="00826C1D"/>
    <w:rsid w:val="00826C65"/>
    <w:rsid w:val="0082751A"/>
    <w:rsid w:val="008278BF"/>
    <w:rsid w:val="00827A50"/>
    <w:rsid w:val="00827F87"/>
    <w:rsid w:val="00830A21"/>
    <w:rsid w:val="00830B01"/>
    <w:rsid w:val="00830C71"/>
    <w:rsid w:val="00830FE0"/>
    <w:rsid w:val="00831137"/>
    <w:rsid w:val="00831CEE"/>
    <w:rsid w:val="008321A2"/>
    <w:rsid w:val="008324B4"/>
    <w:rsid w:val="0083269C"/>
    <w:rsid w:val="00832781"/>
    <w:rsid w:val="008329E4"/>
    <w:rsid w:val="008332C4"/>
    <w:rsid w:val="008332F6"/>
    <w:rsid w:val="0083348F"/>
    <w:rsid w:val="00833700"/>
    <w:rsid w:val="00833795"/>
    <w:rsid w:val="00833BF9"/>
    <w:rsid w:val="008341B5"/>
    <w:rsid w:val="00834379"/>
    <w:rsid w:val="008346F0"/>
    <w:rsid w:val="008347B3"/>
    <w:rsid w:val="00834D2D"/>
    <w:rsid w:val="008350C3"/>
    <w:rsid w:val="008354CF"/>
    <w:rsid w:val="00835580"/>
    <w:rsid w:val="00835793"/>
    <w:rsid w:val="008363A0"/>
    <w:rsid w:val="0083676D"/>
    <w:rsid w:val="00837234"/>
    <w:rsid w:val="008372B7"/>
    <w:rsid w:val="008373E2"/>
    <w:rsid w:val="008379FE"/>
    <w:rsid w:val="00837C85"/>
    <w:rsid w:val="00837DE5"/>
    <w:rsid w:val="008404E2"/>
    <w:rsid w:val="008406FD"/>
    <w:rsid w:val="008408F0"/>
    <w:rsid w:val="00840930"/>
    <w:rsid w:val="00840BB5"/>
    <w:rsid w:val="008419D6"/>
    <w:rsid w:val="00842017"/>
    <w:rsid w:val="008426A5"/>
    <w:rsid w:val="008428CF"/>
    <w:rsid w:val="00842A9E"/>
    <w:rsid w:val="0084393A"/>
    <w:rsid w:val="00843A3B"/>
    <w:rsid w:val="00843C50"/>
    <w:rsid w:val="00843C65"/>
    <w:rsid w:val="008445F5"/>
    <w:rsid w:val="00844B28"/>
    <w:rsid w:val="00844FC4"/>
    <w:rsid w:val="00844FD1"/>
    <w:rsid w:val="008452EC"/>
    <w:rsid w:val="008457D2"/>
    <w:rsid w:val="00845DAD"/>
    <w:rsid w:val="00845ED2"/>
    <w:rsid w:val="00845F21"/>
    <w:rsid w:val="00845F61"/>
    <w:rsid w:val="008460A1"/>
    <w:rsid w:val="0084623B"/>
    <w:rsid w:val="00846556"/>
    <w:rsid w:val="00846C81"/>
    <w:rsid w:val="008470C2"/>
    <w:rsid w:val="008472AF"/>
    <w:rsid w:val="00847648"/>
    <w:rsid w:val="00847A98"/>
    <w:rsid w:val="00847B74"/>
    <w:rsid w:val="00847FF9"/>
    <w:rsid w:val="00850156"/>
    <w:rsid w:val="00850349"/>
    <w:rsid w:val="0085047C"/>
    <w:rsid w:val="008505A2"/>
    <w:rsid w:val="00850608"/>
    <w:rsid w:val="00850E25"/>
    <w:rsid w:val="008510E5"/>
    <w:rsid w:val="008516B4"/>
    <w:rsid w:val="008521A8"/>
    <w:rsid w:val="008522C1"/>
    <w:rsid w:val="008523F8"/>
    <w:rsid w:val="00852489"/>
    <w:rsid w:val="008528BF"/>
    <w:rsid w:val="00852C17"/>
    <w:rsid w:val="00853094"/>
    <w:rsid w:val="008530F3"/>
    <w:rsid w:val="00853BCE"/>
    <w:rsid w:val="00854369"/>
    <w:rsid w:val="008544B4"/>
    <w:rsid w:val="008545C8"/>
    <w:rsid w:val="008547F7"/>
    <w:rsid w:val="00854AD7"/>
    <w:rsid w:val="00854E35"/>
    <w:rsid w:val="00856032"/>
    <w:rsid w:val="0085620D"/>
    <w:rsid w:val="00856270"/>
    <w:rsid w:val="008569B8"/>
    <w:rsid w:val="008569EC"/>
    <w:rsid w:val="00857849"/>
    <w:rsid w:val="00857894"/>
    <w:rsid w:val="008578C0"/>
    <w:rsid w:val="008601BE"/>
    <w:rsid w:val="00860BC9"/>
    <w:rsid w:val="008610C4"/>
    <w:rsid w:val="008611E2"/>
    <w:rsid w:val="00861314"/>
    <w:rsid w:val="0086149A"/>
    <w:rsid w:val="00861844"/>
    <w:rsid w:val="00861EAE"/>
    <w:rsid w:val="0086239A"/>
    <w:rsid w:val="00862598"/>
    <w:rsid w:val="00862801"/>
    <w:rsid w:val="00863318"/>
    <w:rsid w:val="0086338C"/>
    <w:rsid w:val="008635FC"/>
    <w:rsid w:val="008639C2"/>
    <w:rsid w:val="00863CD5"/>
    <w:rsid w:val="00863E82"/>
    <w:rsid w:val="00864841"/>
    <w:rsid w:val="00864D2D"/>
    <w:rsid w:val="00864D32"/>
    <w:rsid w:val="008651C0"/>
    <w:rsid w:val="008655F0"/>
    <w:rsid w:val="00865614"/>
    <w:rsid w:val="008657DD"/>
    <w:rsid w:val="00865B5A"/>
    <w:rsid w:val="0086604A"/>
    <w:rsid w:val="0086652D"/>
    <w:rsid w:val="00866999"/>
    <w:rsid w:val="00866D18"/>
    <w:rsid w:val="008671EE"/>
    <w:rsid w:val="00867611"/>
    <w:rsid w:val="008677C7"/>
    <w:rsid w:val="00867BB8"/>
    <w:rsid w:val="00867F70"/>
    <w:rsid w:val="00867FA2"/>
    <w:rsid w:val="00870150"/>
    <w:rsid w:val="00870EC5"/>
    <w:rsid w:val="00871131"/>
    <w:rsid w:val="00871611"/>
    <w:rsid w:val="008716D3"/>
    <w:rsid w:val="00871AF3"/>
    <w:rsid w:val="00872026"/>
    <w:rsid w:val="0087211F"/>
    <w:rsid w:val="008729F1"/>
    <w:rsid w:val="008730F2"/>
    <w:rsid w:val="0087318A"/>
    <w:rsid w:val="008737E8"/>
    <w:rsid w:val="008740F4"/>
    <w:rsid w:val="008746A3"/>
    <w:rsid w:val="008746AA"/>
    <w:rsid w:val="0087499C"/>
    <w:rsid w:val="00874CDF"/>
    <w:rsid w:val="00874E8C"/>
    <w:rsid w:val="00875B79"/>
    <w:rsid w:val="00875DDB"/>
    <w:rsid w:val="00875FA4"/>
    <w:rsid w:val="008762F0"/>
    <w:rsid w:val="00876D3B"/>
    <w:rsid w:val="00876E07"/>
    <w:rsid w:val="00876E45"/>
    <w:rsid w:val="00876F03"/>
    <w:rsid w:val="00876FCA"/>
    <w:rsid w:val="00877023"/>
    <w:rsid w:val="008772FC"/>
    <w:rsid w:val="0087765D"/>
    <w:rsid w:val="00877713"/>
    <w:rsid w:val="00877717"/>
    <w:rsid w:val="00877809"/>
    <w:rsid w:val="00880144"/>
    <w:rsid w:val="00880FA8"/>
    <w:rsid w:val="00881A61"/>
    <w:rsid w:val="00882243"/>
    <w:rsid w:val="00882543"/>
    <w:rsid w:val="00882578"/>
    <w:rsid w:val="00882837"/>
    <w:rsid w:val="00882D0A"/>
    <w:rsid w:val="00882FE6"/>
    <w:rsid w:val="0088331D"/>
    <w:rsid w:val="0088405E"/>
    <w:rsid w:val="0088482B"/>
    <w:rsid w:val="00884B0B"/>
    <w:rsid w:val="008851A7"/>
    <w:rsid w:val="0088523D"/>
    <w:rsid w:val="008854A4"/>
    <w:rsid w:val="00885A69"/>
    <w:rsid w:val="00885A71"/>
    <w:rsid w:val="00885A9E"/>
    <w:rsid w:val="00885B01"/>
    <w:rsid w:val="00885B8A"/>
    <w:rsid w:val="00885E12"/>
    <w:rsid w:val="0088619A"/>
    <w:rsid w:val="008863BF"/>
    <w:rsid w:val="008865FB"/>
    <w:rsid w:val="0088663A"/>
    <w:rsid w:val="0088678F"/>
    <w:rsid w:val="00886FCD"/>
    <w:rsid w:val="00887831"/>
    <w:rsid w:val="008900E9"/>
    <w:rsid w:val="00890760"/>
    <w:rsid w:val="00890946"/>
    <w:rsid w:val="00890DC9"/>
    <w:rsid w:val="00890DD8"/>
    <w:rsid w:val="00891020"/>
    <w:rsid w:val="00891164"/>
    <w:rsid w:val="00891AFA"/>
    <w:rsid w:val="00891E53"/>
    <w:rsid w:val="0089267C"/>
    <w:rsid w:val="00892878"/>
    <w:rsid w:val="00892EC2"/>
    <w:rsid w:val="00892F10"/>
    <w:rsid w:val="00893407"/>
    <w:rsid w:val="00893ABD"/>
    <w:rsid w:val="00893D16"/>
    <w:rsid w:val="008940C4"/>
    <w:rsid w:val="0089432B"/>
    <w:rsid w:val="00894430"/>
    <w:rsid w:val="0089497F"/>
    <w:rsid w:val="00894CB6"/>
    <w:rsid w:val="008952C0"/>
    <w:rsid w:val="00895C90"/>
    <w:rsid w:val="0089607A"/>
    <w:rsid w:val="008961CF"/>
    <w:rsid w:val="00896D2C"/>
    <w:rsid w:val="00897252"/>
    <w:rsid w:val="00897A46"/>
    <w:rsid w:val="008A00C6"/>
    <w:rsid w:val="008A03F4"/>
    <w:rsid w:val="008A057C"/>
    <w:rsid w:val="008A0581"/>
    <w:rsid w:val="008A097D"/>
    <w:rsid w:val="008A159E"/>
    <w:rsid w:val="008A1B6B"/>
    <w:rsid w:val="008A23A2"/>
    <w:rsid w:val="008A27BB"/>
    <w:rsid w:val="008A27CF"/>
    <w:rsid w:val="008A2A4C"/>
    <w:rsid w:val="008A2C68"/>
    <w:rsid w:val="008A2C69"/>
    <w:rsid w:val="008A2CCD"/>
    <w:rsid w:val="008A3354"/>
    <w:rsid w:val="008A36D5"/>
    <w:rsid w:val="008A405F"/>
    <w:rsid w:val="008A42A9"/>
    <w:rsid w:val="008A4ED5"/>
    <w:rsid w:val="008A5AD7"/>
    <w:rsid w:val="008A5DEA"/>
    <w:rsid w:val="008A60C0"/>
    <w:rsid w:val="008A629F"/>
    <w:rsid w:val="008A6D7C"/>
    <w:rsid w:val="008A6E27"/>
    <w:rsid w:val="008A6F41"/>
    <w:rsid w:val="008A71D2"/>
    <w:rsid w:val="008A74D9"/>
    <w:rsid w:val="008B0086"/>
    <w:rsid w:val="008B0180"/>
    <w:rsid w:val="008B0896"/>
    <w:rsid w:val="008B0AB7"/>
    <w:rsid w:val="008B129D"/>
    <w:rsid w:val="008B1323"/>
    <w:rsid w:val="008B1826"/>
    <w:rsid w:val="008B1D94"/>
    <w:rsid w:val="008B2457"/>
    <w:rsid w:val="008B298A"/>
    <w:rsid w:val="008B29F7"/>
    <w:rsid w:val="008B2F98"/>
    <w:rsid w:val="008B3A83"/>
    <w:rsid w:val="008B3C55"/>
    <w:rsid w:val="008B3DBB"/>
    <w:rsid w:val="008B4417"/>
    <w:rsid w:val="008B44C1"/>
    <w:rsid w:val="008B5081"/>
    <w:rsid w:val="008B58EB"/>
    <w:rsid w:val="008B5A8C"/>
    <w:rsid w:val="008B5D26"/>
    <w:rsid w:val="008B6487"/>
    <w:rsid w:val="008B66EE"/>
    <w:rsid w:val="008B703A"/>
    <w:rsid w:val="008B723D"/>
    <w:rsid w:val="008B7367"/>
    <w:rsid w:val="008B7431"/>
    <w:rsid w:val="008B783A"/>
    <w:rsid w:val="008B78B3"/>
    <w:rsid w:val="008B78B9"/>
    <w:rsid w:val="008C028A"/>
    <w:rsid w:val="008C0313"/>
    <w:rsid w:val="008C0321"/>
    <w:rsid w:val="008C03A9"/>
    <w:rsid w:val="008C0853"/>
    <w:rsid w:val="008C0929"/>
    <w:rsid w:val="008C0997"/>
    <w:rsid w:val="008C0A75"/>
    <w:rsid w:val="008C0B19"/>
    <w:rsid w:val="008C11E6"/>
    <w:rsid w:val="008C120D"/>
    <w:rsid w:val="008C13FB"/>
    <w:rsid w:val="008C1443"/>
    <w:rsid w:val="008C1734"/>
    <w:rsid w:val="008C1780"/>
    <w:rsid w:val="008C19CF"/>
    <w:rsid w:val="008C22C6"/>
    <w:rsid w:val="008C274C"/>
    <w:rsid w:val="008C2D3F"/>
    <w:rsid w:val="008C2DA8"/>
    <w:rsid w:val="008C2EE8"/>
    <w:rsid w:val="008C335F"/>
    <w:rsid w:val="008C3387"/>
    <w:rsid w:val="008C3620"/>
    <w:rsid w:val="008C3A92"/>
    <w:rsid w:val="008C412D"/>
    <w:rsid w:val="008C46F9"/>
    <w:rsid w:val="008C4B6F"/>
    <w:rsid w:val="008C4F28"/>
    <w:rsid w:val="008C5086"/>
    <w:rsid w:val="008C53C5"/>
    <w:rsid w:val="008C5502"/>
    <w:rsid w:val="008C5768"/>
    <w:rsid w:val="008C6180"/>
    <w:rsid w:val="008C6247"/>
    <w:rsid w:val="008C680D"/>
    <w:rsid w:val="008C6BDC"/>
    <w:rsid w:val="008C71AC"/>
    <w:rsid w:val="008C7B08"/>
    <w:rsid w:val="008C7EAA"/>
    <w:rsid w:val="008D08D2"/>
    <w:rsid w:val="008D0D05"/>
    <w:rsid w:val="008D1232"/>
    <w:rsid w:val="008D15EE"/>
    <w:rsid w:val="008D1884"/>
    <w:rsid w:val="008D1E10"/>
    <w:rsid w:val="008D2FD4"/>
    <w:rsid w:val="008D31D4"/>
    <w:rsid w:val="008D3325"/>
    <w:rsid w:val="008D3F82"/>
    <w:rsid w:val="008D42CD"/>
    <w:rsid w:val="008D4914"/>
    <w:rsid w:val="008D4ACD"/>
    <w:rsid w:val="008D4BD0"/>
    <w:rsid w:val="008D4CDE"/>
    <w:rsid w:val="008D4FB3"/>
    <w:rsid w:val="008D58AD"/>
    <w:rsid w:val="008D5A0E"/>
    <w:rsid w:val="008D5B4A"/>
    <w:rsid w:val="008D5E1B"/>
    <w:rsid w:val="008D5FDD"/>
    <w:rsid w:val="008D623E"/>
    <w:rsid w:val="008D66BD"/>
    <w:rsid w:val="008D67FB"/>
    <w:rsid w:val="008D723F"/>
    <w:rsid w:val="008D763D"/>
    <w:rsid w:val="008D76CD"/>
    <w:rsid w:val="008D78B3"/>
    <w:rsid w:val="008D7D70"/>
    <w:rsid w:val="008D7EFA"/>
    <w:rsid w:val="008E00FB"/>
    <w:rsid w:val="008E117E"/>
    <w:rsid w:val="008E1992"/>
    <w:rsid w:val="008E214E"/>
    <w:rsid w:val="008E24AA"/>
    <w:rsid w:val="008E2778"/>
    <w:rsid w:val="008E2AA7"/>
    <w:rsid w:val="008E2CEB"/>
    <w:rsid w:val="008E2DFF"/>
    <w:rsid w:val="008E2E7E"/>
    <w:rsid w:val="008E2FF1"/>
    <w:rsid w:val="008E3213"/>
    <w:rsid w:val="008E354E"/>
    <w:rsid w:val="008E3872"/>
    <w:rsid w:val="008E38D6"/>
    <w:rsid w:val="008E397A"/>
    <w:rsid w:val="008E3B42"/>
    <w:rsid w:val="008E4240"/>
    <w:rsid w:val="008E43EB"/>
    <w:rsid w:val="008E4446"/>
    <w:rsid w:val="008E491D"/>
    <w:rsid w:val="008E4C81"/>
    <w:rsid w:val="008E4E0C"/>
    <w:rsid w:val="008E5081"/>
    <w:rsid w:val="008E51B0"/>
    <w:rsid w:val="008E58BA"/>
    <w:rsid w:val="008E59DB"/>
    <w:rsid w:val="008E6105"/>
    <w:rsid w:val="008E679E"/>
    <w:rsid w:val="008E68C1"/>
    <w:rsid w:val="008E6900"/>
    <w:rsid w:val="008E6F40"/>
    <w:rsid w:val="008E73B2"/>
    <w:rsid w:val="008E7811"/>
    <w:rsid w:val="008F0292"/>
    <w:rsid w:val="008F057C"/>
    <w:rsid w:val="008F05EE"/>
    <w:rsid w:val="008F0886"/>
    <w:rsid w:val="008F0CE9"/>
    <w:rsid w:val="008F1546"/>
    <w:rsid w:val="008F1849"/>
    <w:rsid w:val="008F1ABC"/>
    <w:rsid w:val="008F2005"/>
    <w:rsid w:val="008F2195"/>
    <w:rsid w:val="008F25FD"/>
    <w:rsid w:val="008F27B1"/>
    <w:rsid w:val="008F29B7"/>
    <w:rsid w:val="008F2A36"/>
    <w:rsid w:val="008F2A3E"/>
    <w:rsid w:val="008F2C46"/>
    <w:rsid w:val="008F314D"/>
    <w:rsid w:val="008F3796"/>
    <w:rsid w:val="008F3DF1"/>
    <w:rsid w:val="008F3F49"/>
    <w:rsid w:val="008F472C"/>
    <w:rsid w:val="008F49F4"/>
    <w:rsid w:val="008F4F4E"/>
    <w:rsid w:val="008F534C"/>
    <w:rsid w:val="008F5B56"/>
    <w:rsid w:val="008F5BA7"/>
    <w:rsid w:val="008F5D9B"/>
    <w:rsid w:val="008F60C5"/>
    <w:rsid w:val="008F6752"/>
    <w:rsid w:val="008F6CEE"/>
    <w:rsid w:val="008F7650"/>
    <w:rsid w:val="008F7AAC"/>
    <w:rsid w:val="009004A0"/>
    <w:rsid w:val="00900A9A"/>
    <w:rsid w:val="00900EFB"/>
    <w:rsid w:val="00901131"/>
    <w:rsid w:val="009015DF"/>
    <w:rsid w:val="0090189D"/>
    <w:rsid w:val="00901C37"/>
    <w:rsid w:val="00901C88"/>
    <w:rsid w:val="00902939"/>
    <w:rsid w:val="009038C9"/>
    <w:rsid w:val="00903E56"/>
    <w:rsid w:val="009040C9"/>
    <w:rsid w:val="0090462A"/>
    <w:rsid w:val="00904D34"/>
    <w:rsid w:val="00904D56"/>
    <w:rsid w:val="00905278"/>
    <w:rsid w:val="00905456"/>
    <w:rsid w:val="00905B99"/>
    <w:rsid w:val="00905C2F"/>
    <w:rsid w:val="00905C6A"/>
    <w:rsid w:val="00905CAE"/>
    <w:rsid w:val="00905F05"/>
    <w:rsid w:val="0090655F"/>
    <w:rsid w:val="00906835"/>
    <w:rsid w:val="00907335"/>
    <w:rsid w:val="009077E8"/>
    <w:rsid w:val="00910BBD"/>
    <w:rsid w:val="00910EB7"/>
    <w:rsid w:val="00911282"/>
    <w:rsid w:val="009112C1"/>
    <w:rsid w:val="00911302"/>
    <w:rsid w:val="0091155E"/>
    <w:rsid w:val="0091191F"/>
    <w:rsid w:val="00911F99"/>
    <w:rsid w:val="00912E2C"/>
    <w:rsid w:val="00913005"/>
    <w:rsid w:val="00913052"/>
    <w:rsid w:val="00913170"/>
    <w:rsid w:val="00913A28"/>
    <w:rsid w:val="00913F4E"/>
    <w:rsid w:val="00914109"/>
    <w:rsid w:val="009149E9"/>
    <w:rsid w:val="00914A50"/>
    <w:rsid w:val="00914B85"/>
    <w:rsid w:val="00914D46"/>
    <w:rsid w:val="00914DD3"/>
    <w:rsid w:val="00915113"/>
    <w:rsid w:val="009154E0"/>
    <w:rsid w:val="009160DD"/>
    <w:rsid w:val="009167C8"/>
    <w:rsid w:val="00916DE1"/>
    <w:rsid w:val="00916F06"/>
    <w:rsid w:val="0091704E"/>
    <w:rsid w:val="00917332"/>
    <w:rsid w:val="009173DF"/>
    <w:rsid w:val="00920116"/>
    <w:rsid w:val="009202EE"/>
    <w:rsid w:val="00920414"/>
    <w:rsid w:val="009205C5"/>
    <w:rsid w:val="0092065D"/>
    <w:rsid w:val="0092076A"/>
    <w:rsid w:val="00920A56"/>
    <w:rsid w:val="00920BE3"/>
    <w:rsid w:val="00920C92"/>
    <w:rsid w:val="00920E22"/>
    <w:rsid w:val="00920E52"/>
    <w:rsid w:val="009213D3"/>
    <w:rsid w:val="0092182C"/>
    <w:rsid w:val="00921EEC"/>
    <w:rsid w:val="009222B2"/>
    <w:rsid w:val="0092268B"/>
    <w:rsid w:val="00922823"/>
    <w:rsid w:val="00922B6D"/>
    <w:rsid w:val="00922CB6"/>
    <w:rsid w:val="0092342D"/>
    <w:rsid w:val="00923760"/>
    <w:rsid w:val="00923AA6"/>
    <w:rsid w:val="00923E16"/>
    <w:rsid w:val="0092411F"/>
    <w:rsid w:val="0092513F"/>
    <w:rsid w:val="00925286"/>
    <w:rsid w:val="00925290"/>
    <w:rsid w:val="009257DF"/>
    <w:rsid w:val="00925A2E"/>
    <w:rsid w:val="00925B1C"/>
    <w:rsid w:val="00925BDC"/>
    <w:rsid w:val="00925E62"/>
    <w:rsid w:val="00926C21"/>
    <w:rsid w:val="00926C77"/>
    <w:rsid w:val="00926D22"/>
    <w:rsid w:val="00926FB7"/>
    <w:rsid w:val="00927A65"/>
    <w:rsid w:val="00927CF5"/>
    <w:rsid w:val="00927DF6"/>
    <w:rsid w:val="009300E3"/>
    <w:rsid w:val="0093037A"/>
    <w:rsid w:val="00930989"/>
    <w:rsid w:val="00930E28"/>
    <w:rsid w:val="00930E5A"/>
    <w:rsid w:val="00930EE4"/>
    <w:rsid w:val="009311E0"/>
    <w:rsid w:val="00931E67"/>
    <w:rsid w:val="00932673"/>
    <w:rsid w:val="00932F7D"/>
    <w:rsid w:val="009331F1"/>
    <w:rsid w:val="0093328E"/>
    <w:rsid w:val="009332DF"/>
    <w:rsid w:val="009333BE"/>
    <w:rsid w:val="0093344B"/>
    <w:rsid w:val="0093359D"/>
    <w:rsid w:val="009336F1"/>
    <w:rsid w:val="009338F4"/>
    <w:rsid w:val="00933D8B"/>
    <w:rsid w:val="0093456D"/>
    <w:rsid w:val="0093463E"/>
    <w:rsid w:val="0093486A"/>
    <w:rsid w:val="00934FB3"/>
    <w:rsid w:val="0093550B"/>
    <w:rsid w:val="00935698"/>
    <w:rsid w:val="00935955"/>
    <w:rsid w:val="0093606B"/>
    <w:rsid w:val="0093697E"/>
    <w:rsid w:val="00936C22"/>
    <w:rsid w:val="00936EFF"/>
    <w:rsid w:val="009370DC"/>
    <w:rsid w:val="009373BB"/>
    <w:rsid w:val="00937477"/>
    <w:rsid w:val="00937529"/>
    <w:rsid w:val="00937C3E"/>
    <w:rsid w:val="00937D6C"/>
    <w:rsid w:val="0094005D"/>
    <w:rsid w:val="009402C9"/>
    <w:rsid w:val="00940550"/>
    <w:rsid w:val="00940848"/>
    <w:rsid w:val="009417A6"/>
    <w:rsid w:val="00941A16"/>
    <w:rsid w:val="00941ADE"/>
    <w:rsid w:val="00941ED1"/>
    <w:rsid w:val="00942102"/>
    <w:rsid w:val="0094256E"/>
    <w:rsid w:val="009428F2"/>
    <w:rsid w:val="00942B5D"/>
    <w:rsid w:val="00942D39"/>
    <w:rsid w:val="009438D6"/>
    <w:rsid w:val="00943AF0"/>
    <w:rsid w:val="009440A5"/>
    <w:rsid w:val="009441E4"/>
    <w:rsid w:val="00944285"/>
    <w:rsid w:val="00944568"/>
    <w:rsid w:val="009449C2"/>
    <w:rsid w:val="00944A29"/>
    <w:rsid w:val="00944B5E"/>
    <w:rsid w:val="00944BC6"/>
    <w:rsid w:val="00944D7C"/>
    <w:rsid w:val="00944DC3"/>
    <w:rsid w:val="00944E72"/>
    <w:rsid w:val="009454D9"/>
    <w:rsid w:val="0094559A"/>
    <w:rsid w:val="00945BCD"/>
    <w:rsid w:val="009465BD"/>
    <w:rsid w:val="009467B6"/>
    <w:rsid w:val="0094693B"/>
    <w:rsid w:val="00946CC7"/>
    <w:rsid w:val="00946F14"/>
    <w:rsid w:val="0094743D"/>
    <w:rsid w:val="0095021E"/>
    <w:rsid w:val="00950A14"/>
    <w:rsid w:val="00951CBD"/>
    <w:rsid w:val="00951DC8"/>
    <w:rsid w:val="0095202F"/>
    <w:rsid w:val="00952193"/>
    <w:rsid w:val="00952275"/>
    <w:rsid w:val="009524B7"/>
    <w:rsid w:val="009524BE"/>
    <w:rsid w:val="0095292E"/>
    <w:rsid w:val="00952B90"/>
    <w:rsid w:val="00953218"/>
    <w:rsid w:val="00953ABF"/>
    <w:rsid w:val="00953BFA"/>
    <w:rsid w:val="00953DFB"/>
    <w:rsid w:val="0095436D"/>
    <w:rsid w:val="009548B7"/>
    <w:rsid w:val="00954AB4"/>
    <w:rsid w:val="00954BB8"/>
    <w:rsid w:val="0095507B"/>
    <w:rsid w:val="00955657"/>
    <w:rsid w:val="009559EE"/>
    <w:rsid w:val="00955CC3"/>
    <w:rsid w:val="00955F16"/>
    <w:rsid w:val="00956028"/>
    <w:rsid w:val="00956D62"/>
    <w:rsid w:val="00957116"/>
    <w:rsid w:val="0095735F"/>
    <w:rsid w:val="0095787A"/>
    <w:rsid w:val="00957B77"/>
    <w:rsid w:val="00957F60"/>
    <w:rsid w:val="0096028F"/>
    <w:rsid w:val="00960A49"/>
    <w:rsid w:val="00960D18"/>
    <w:rsid w:val="0096148D"/>
    <w:rsid w:val="009614F1"/>
    <w:rsid w:val="00962072"/>
    <w:rsid w:val="009621E7"/>
    <w:rsid w:val="0096229B"/>
    <w:rsid w:val="009622FA"/>
    <w:rsid w:val="00962510"/>
    <w:rsid w:val="009625C8"/>
    <w:rsid w:val="009626C1"/>
    <w:rsid w:val="00962A0B"/>
    <w:rsid w:val="00962D4C"/>
    <w:rsid w:val="00963043"/>
    <w:rsid w:val="009631EC"/>
    <w:rsid w:val="009633C6"/>
    <w:rsid w:val="00963509"/>
    <w:rsid w:val="00963594"/>
    <w:rsid w:val="009637E9"/>
    <w:rsid w:val="00963C0D"/>
    <w:rsid w:val="00963E50"/>
    <w:rsid w:val="0096406B"/>
    <w:rsid w:val="009641CD"/>
    <w:rsid w:val="00964AE1"/>
    <w:rsid w:val="00964C39"/>
    <w:rsid w:val="00964E1C"/>
    <w:rsid w:val="009651A3"/>
    <w:rsid w:val="009656CF"/>
    <w:rsid w:val="0096579D"/>
    <w:rsid w:val="00965A06"/>
    <w:rsid w:val="00965A44"/>
    <w:rsid w:val="00965A54"/>
    <w:rsid w:val="00965AC3"/>
    <w:rsid w:val="00965B3D"/>
    <w:rsid w:val="00966377"/>
    <w:rsid w:val="00966934"/>
    <w:rsid w:val="00966DB8"/>
    <w:rsid w:val="00966F42"/>
    <w:rsid w:val="0096701A"/>
    <w:rsid w:val="0096723F"/>
    <w:rsid w:val="00967A18"/>
    <w:rsid w:val="00967E24"/>
    <w:rsid w:val="00967E8B"/>
    <w:rsid w:val="0097009A"/>
    <w:rsid w:val="009700B1"/>
    <w:rsid w:val="009700F5"/>
    <w:rsid w:val="009702DB"/>
    <w:rsid w:val="00970402"/>
    <w:rsid w:val="00970480"/>
    <w:rsid w:val="00970B59"/>
    <w:rsid w:val="00970E0F"/>
    <w:rsid w:val="00971414"/>
    <w:rsid w:val="009714AE"/>
    <w:rsid w:val="00971D09"/>
    <w:rsid w:val="00972665"/>
    <w:rsid w:val="00972AB3"/>
    <w:rsid w:val="0097330F"/>
    <w:rsid w:val="0097380A"/>
    <w:rsid w:val="00973959"/>
    <w:rsid w:val="0097395A"/>
    <w:rsid w:val="00973DD5"/>
    <w:rsid w:val="00973EB1"/>
    <w:rsid w:val="00974059"/>
    <w:rsid w:val="009743A0"/>
    <w:rsid w:val="00974931"/>
    <w:rsid w:val="00974F30"/>
    <w:rsid w:val="0097503D"/>
    <w:rsid w:val="00975265"/>
    <w:rsid w:val="0097595B"/>
    <w:rsid w:val="00975F9C"/>
    <w:rsid w:val="00976856"/>
    <w:rsid w:val="009768DF"/>
    <w:rsid w:val="009769BE"/>
    <w:rsid w:val="0097714C"/>
    <w:rsid w:val="009773E8"/>
    <w:rsid w:val="00977609"/>
    <w:rsid w:val="009776B1"/>
    <w:rsid w:val="0097787E"/>
    <w:rsid w:val="00977A27"/>
    <w:rsid w:val="00977EEF"/>
    <w:rsid w:val="0098009F"/>
    <w:rsid w:val="009802DD"/>
    <w:rsid w:val="00980EC1"/>
    <w:rsid w:val="00980F33"/>
    <w:rsid w:val="00981154"/>
    <w:rsid w:val="009816AB"/>
    <w:rsid w:val="00981B9B"/>
    <w:rsid w:val="00982199"/>
    <w:rsid w:val="009821D3"/>
    <w:rsid w:val="009823F8"/>
    <w:rsid w:val="009825D7"/>
    <w:rsid w:val="009828A5"/>
    <w:rsid w:val="00982D37"/>
    <w:rsid w:val="00983042"/>
    <w:rsid w:val="0098336D"/>
    <w:rsid w:val="0098363F"/>
    <w:rsid w:val="0098368E"/>
    <w:rsid w:val="009836B8"/>
    <w:rsid w:val="00983938"/>
    <w:rsid w:val="00983AC8"/>
    <w:rsid w:val="00984516"/>
    <w:rsid w:val="00984BEB"/>
    <w:rsid w:val="00985294"/>
    <w:rsid w:val="009856FC"/>
    <w:rsid w:val="00985B3B"/>
    <w:rsid w:val="00985BCB"/>
    <w:rsid w:val="00985BDD"/>
    <w:rsid w:val="009867E4"/>
    <w:rsid w:val="00986CC2"/>
    <w:rsid w:val="00986FEB"/>
    <w:rsid w:val="0098717A"/>
    <w:rsid w:val="0098784B"/>
    <w:rsid w:val="00987873"/>
    <w:rsid w:val="00987B2C"/>
    <w:rsid w:val="00987D25"/>
    <w:rsid w:val="0099020C"/>
    <w:rsid w:val="00990529"/>
    <w:rsid w:val="00990557"/>
    <w:rsid w:val="00990A3E"/>
    <w:rsid w:val="00990D52"/>
    <w:rsid w:val="00990F18"/>
    <w:rsid w:val="009918D4"/>
    <w:rsid w:val="00991AF7"/>
    <w:rsid w:val="009923C5"/>
    <w:rsid w:val="009927E7"/>
    <w:rsid w:val="009932EA"/>
    <w:rsid w:val="00993D26"/>
    <w:rsid w:val="00993D36"/>
    <w:rsid w:val="00994285"/>
    <w:rsid w:val="009943DF"/>
    <w:rsid w:val="00994A7C"/>
    <w:rsid w:val="00994B1A"/>
    <w:rsid w:val="00994C14"/>
    <w:rsid w:val="0099505C"/>
    <w:rsid w:val="0099530C"/>
    <w:rsid w:val="009953E4"/>
    <w:rsid w:val="00995776"/>
    <w:rsid w:val="0099582E"/>
    <w:rsid w:val="00995960"/>
    <w:rsid w:val="00995E8E"/>
    <w:rsid w:val="0099621E"/>
    <w:rsid w:val="009964C5"/>
    <w:rsid w:val="00996828"/>
    <w:rsid w:val="00996C37"/>
    <w:rsid w:val="00996D40"/>
    <w:rsid w:val="00997064"/>
    <w:rsid w:val="00997155"/>
    <w:rsid w:val="0099722A"/>
    <w:rsid w:val="0099773B"/>
    <w:rsid w:val="009978D8"/>
    <w:rsid w:val="00997A1C"/>
    <w:rsid w:val="00997B45"/>
    <w:rsid w:val="00997C92"/>
    <w:rsid w:val="009A0475"/>
    <w:rsid w:val="009A0BFB"/>
    <w:rsid w:val="009A0DB5"/>
    <w:rsid w:val="009A1611"/>
    <w:rsid w:val="009A174E"/>
    <w:rsid w:val="009A1B74"/>
    <w:rsid w:val="009A2002"/>
    <w:rsid w:val="009A2A1A"/>
    <w:rsid w:val="009A2B34"/>
    <w:rsid w:val="009A35E3"/>
    <w:rsid w:val="009A39CF"/>
    <w:rsid w:val="009A3E5D"/>
    <w:rsid w:val="009A4401"/>
    <w:rsid w:val="009A4A52"/>
    <w:rsid w:val="009A4B59"/>
    <w:rsid w:val="009A4D7B"/>
    <w:rsid w:val="009A4D97"/>
    <w:rsid w:val="009A4F2D"/>
    <w:rsid w:val="009A532E"/>
    <w:rsid w:val="009A566D"/>
    <w:rsid w:val="009A5CF7"/>
    <w:rsid w:val="009A5E10"/>
    <w:rsid w:val="009A603A"/>
    <w:rsid w:val="009A6089"/>
    <w:rsid w:val="009A6560"/>
    <w:rsid w:val="009A6675"/>
    <w:rsid w:val="009A7549"/>
    <w:rsid w:val="009A7B2E"/>
    <w:rsid w:val="009A7BA2"/>
    <w:rsid w:val="009A7CB5"/>
    <w:rsid w:val="009A7FBF"/>
    <w:rsid w:val="009B12DB"/>
    <w:rsid w:val="009B1519"/>
    <w:rsid w:val="009B15E7"/>
    <w:rsid w:val="009B1710"/>
    <w:rsid w:val="009B1809"/>
    <w:rsid w:val="009B1833"/>
    <w:rsid w:val="009B1BE8"/>
    <w:rsid w:val="009B1CBF"/>
    <w:rsid w:val="009B2651"/>
    <w:rsid w:val="009B2870"/>
    <w:rsid w:val="009B30EB"/>
    <w:rsid w:val="009B31F5"/>
    <w:rsid w:val="009B3512"/>
    <w:rsid w:val="009B3723"/>
    <w:rsid w:val="009B387D"/>
    <w:rsid w:val="009B3AD8"/>
    <w:rsid w:val="009B3EDF"/>
    <w:rsid w:val="009B4ABC"/>
    <w:rsid w:val="009B4B0D"/>
    <w:rsid w:val="009B4C18"/>
    <w:rsid w:val="009B51D3"/>
    <w:rsid w:val="009B6152"/>
    <w:rsid w:val="009B622A"/>
    <w:rsid w:val="009B62BE"/>
    <w:rsid w:val="009B6343"/>
    <w:rsid w:val="009B64EE"/>
    <w:rsid w:val="009B6567"/>
    <w:rsid w:val="009B6650"/>
    <w:rsid w:val="009B6A7D"/>
    <w:rsid w:val="009B6D24"/>
    <w:rsid w:val="009B6F86"/>
    <w:rsid w:val="009B749F"/>
    <w:rsid w:val="009C02B9"/>
    <w:rsid w:val="009C02E2"/>
    <w:rsid w:val="009C0A7E"/>
    <w:rsid w:val="009C1245"/>
    <w:rsid w:val="009C1269"/>
    <w:rsid w:val="009C1541"/>
    <w:rsid w:val="009C16EF"/>
    <w:rsid w:val="009C1947"/>
    <w:rsid w:val="009C195A"/>
    <w:rsid w:val="009C1BA1"/>
    <w:rsid w:val="009C2458"/>
    <w:rsid w:val="009C2481"/>
    <w:rsid w:val="009C251B"/>
    <w:rsid w:val="009C2CE4"/>
    <w:rsid w:val="009C2DD8"/>
    <w:rsid w:val="009C312F"/>
    <w:rsid w:val="009C31D8"/>
    <w:rsid w:val="009C344B"/>
    <w:rsid w:val="009C370E"/>
    <w:rsid w:val="009C37FC"/>
    <w:rsid w:val="009C3AE8"/>
    <w:rsid w:val="009C489C"/>
    <w:rsid w:val="009C5907"/>
    <w:rsid w:val="009C5982"/>
    <w:rsid w:val="009C5D50"/>
    <w:rsid w:val="009C5DAF"/>
    <w:rsid w:val="009C5FAF"/>
    <w:rsid w:val="009C639A"/>
    <w:rsid w:val="009C66E2"/>
    <w:rsid w:val="009C699F"/>
    <w:rsid w:val="009C6DCB"/>
    <w:rsid w:val="009C71DB"/>
    <w:rsid w:val="009C742D"/>
    <w:rsid w:val="009C7572"/>
    <w:rsid w:val="009C7587"/>
    <w:rsid w:val="009C794F"/>
    <w:rsid w:val="009C79A8"/>
    <w:rsid w:val="009C7B29"/>
    <w:rsid w:val="009D058B"/>
    <w:rsid w:val="009D06A2"/>
    <w:rsid w:val="009D0D66"/>
    <w:rsid w:val="009D0F43"/>
    <w:rsid w:val="009D1558"/>
    <w:rsid w:val="009D15B5"/>
    <w:rsid w:val="009D187D"/>
    <w:rsid w:val="009D1E6C"/>
    <w:rsid w:val="009D2030"/>
    <w:rsid w:val="009D22E4"/>
    <w:rsid w:val="009D36F2"/>
    <w:rsid w:val="009D3C01"/>
    <w:rsid w:val="009D3E5C"/>
    <w:rsid w:val="009D4143"/>
    <w:rsid w:val="009D48C4"/>
    <w:rsid w:val="009D5433"/>
    <w:rsid w:val="009D5A24"/>
    <w:rsid w:val="009D61D7"/>
    <w:rsid w:val="009D62C3"/>
    <w:rsid w:val="009D6B4A"/>
    <w:rsid w:val="009D6D5F"/>
    <w:rsid w:val="009D6DC7"/>
    <w:rsid w:val="009D6ED5"/>
    <w:rsid w:val="009D7590"/>
    <w:rsid w:val="009D7AF7"/>
    <w:rsid w:val="009D7BF5"/>
    <w:rsid w:val="009E048E"/>
    <w:rsid w:val="009E059B"/>
    <w:rsid w:val="009E09AB"/>
    <w:rsid w:val="009E0AD1"/>
    <w:rsid w:val="009E0DBC"/>
    <w:rsid w:val="009E0F32"/>
    <w:rsid w:val="009E12CE"/>
    <w:rsid w:val="009E16AC"/>
    <w:rsid w:val="009E172E"/>
    <w:rsid w:val="009E1839"/>
    <w:rsid w:val="009E1D38"/>
    <w:rsid w:val="009E1D44"/>
    <w:rsid w:val="009E2472"/>
    <w:rsid w:val="009E26FA"/>
    <w:rsid w:val="009E2788"/>
    <w:rsid w:val="009E2B39"/>
    <w:rsid w:val="009E2EC8"/>
    <w:rsid w:val="009E35A1"/>
    <w:rsid w:val="009E35B3"/>
    <w:rsid w:val="009E3612"/>
    <w:rsid w:val="009E39C7"/>
    <w:rsid w:val="009E3D27"/>
    <w:rsid w:val="009E3D78"/>
    <w:rsid w:val="009E3FD1"/>
    <w:rsid w:val="009E4874"/>
    <w:rsid w:val="009E48CD"/>
    <w:rsid w:val="009E4A12"/>
    <w:rsid w:val="009E4AE7"/>
    <w:rsid w:val="009E4DFA"/>
    <w:rsid w:val="009E5474"/>
    <w:rsid w:val="009E5592"/>
    <w:rsid w:val="009E56D4"/>
    <w:rsid w:val="009E57B7"/>
    <w:rsid w:val="009E65BB"/>
    <w:rsid w:val="009E6E2F"/>
    <w:rsid w:val="009E6E55"/>
    <w:rsid w:val="009E6FF6"/>
    <w:rsid w:val="009E750A"/>
    <w:rsid w:val="009E7800"/>
    <w:rsid w:val="009E7876"/>
    <w:rsid w:val="009E7A5E"/>
    <w:rsid w:val="009E7D03"/>
    <w:rsid w:val="009F028D"/>
    <w:rsid w:val="009F032E"/>
    <w:rsid w:val="009F045F"/>
    <w:rsid w:val="009F0BBA"/>
    <w:rsid w:val="009F0C86"/>
    <w:rsid w:val="009F0DEE"/>
    <w:rsid w:val="009F129F"/>
    <w:rsid w:val="009F2549"/>
    <w:rsid w:val="009F26A0"/>
    <w:rsid w:val="009F295C"/>
    <w:rsid w:val="009F2EBD"/>
    <w:rsid w:val="009F3508"/>
    <w:rsid w:val="009F3599"/>
    <w:rsid w:val="009F38F8"/>
    <w:rsid w:val="009F415C"/>
    <w:rsid w:val="009F43DE"/>
    <w:rsid w:val="009F4425"/>
    <w:rsid w:val="009F4EDA"/>
    <w:rsid w:val="009F59BA"/>
    <w:rsid w:val="009F6068"/>
    <w:rsid w:val="009F6133"/>
    <w:rsid w:val="009F6414"/>
    <w:rsid w:val="009F6AC1"/>
    <w:rsid w:val="009F6BC3"/>
    <w:rsid w:val="009F6E3B"/>
    <w:rsid w:val="009F7000"/>
    <w:rsid w:val="009F704F"/>
    <w:rsid w:val="009F781B"/>
    <w:rsid w:val="00A0009B"/>
    <w:rsid w:val="00A00376"/>
    <w:rsid w:val="00A003A1"/>
    <w:rsid w:val="00A0097F"/>
    <w:rsid w:val="00A00D2B"/>
    <w:rsid w:val="00A00D43"/>
    <w:rsid w:val="00A01246"/>
    <w:rsid w:val="00A012B5"/>
    <w:rsid w:val="00A01516"/>
    <w:rsid w:val="00A015E4"/>
    <w:rsid w:val="00A017D0"/>
    <w:rsid w:val="00A01834"/>
    <w:rsid w:val="00A01A76"/>
    <w:rsid w:val="00A01C22"/>
    <w:rsid w:val="00A01C24"/>
    <w:rsid w:val="00A020F2"/>
    <w:rsid w:val="00A02F22"/>
    <w:rsid w:val="00A03E58"/>
    <w:rsid w:val="00A04153"/>
    <w:rsid w:val="00A044DD"/>
    <w:rsid w:val="00A04C38"/>
    <w:rsid w:val="00A04CD7"/>
    <w:rsid w:val="00A04DE4"/>
    <w:rsid w:val="00A0588B"/>
    <w:rsid w:val="00A0615B"/>
    <w:rsid w:val="00A0643D"/>
    <w:rsid w:val="00A06684"/>
    <w:rsid w:val="00A07776"/>
    <w:rsid w:val="00A07A91"/>
    <w:rsid w:val="00A10189"/>
    <w:rsid w:val="00A10331"/>
    <w:rsid w:val="00A1036D"/>
    <w:rsid w:val="00A10500"/>
    <w:rsid w:val="00A10529"/>
    <w:rsid w:val="00A1063A"/>
    <w:rsid w:val="00A1076B"/>
    <w:rsid w:val="00A10CE8"/>
    <w:rsid w:val="00A111B4"/>
    <w:rsid w:val="00A111BD"/>
    <w:rsid w:val="00A1122D"/>
    <w:rsid w:val="00A1183A"/>
    <w:rsid w:val="00A11983"/>
    <w:rsid w:val="00A11AAE"/>
    <w:rsid w:val="00A11BA7"/>
    <w:rsid w:val="00A11DE7"/>
    <w:rsid w:val="00A124EA"/>
    <w:rsid w:val="00A12872"/>
    <w:rsid w:val="00A12B61"/>
    <w:rsid w:val="00A12E57"/>
    <w:rsid w:val="00A13264"/>
    <w:rsid w:val="00A1345B"/>
    <w:rsid w:val="00A13710"/>
    <w:rsid w:val="00A13AE7"/>
    <w:rsid w:val="00A13CF5"/>
    <w:rsid w:val="00A14CFF"/>
    <w:rsid w:val="00A15683"/>
    <w:rsid w:val="00A15AA9"/>
    <w:rsid w:val="00A15BF6"/>
    <w:rsid w:val="00A16298"/>
    <w:rsid w:val="00A1684A"/>
    <w:rsid w:val="00A16F09"/>
    <w:rsid w:val="00A16F6B"/>
    <w:rsid w:val="00A1701B"/>
    <w:rsid w:val="00A1715D"/>
    <w:rsid w:val="00A173BA"/>
    <w:rsid w:val="00A17675"/>
    <w:rsid w:val="00A17840"/>
    <w:rsid w:val="00A17952"/>
    <w:rsid w:val="00A17BD5"/>
    <w:rsid w:val="00A17D5A"/>
    <w:rsid w:val="00A2022B"/>
    <w:rsid w:val="00A20448"/>
    <w:rsid w:val="00A21429"/>
    <w:rsid w:val="00A21490"/>
    <w:rsid w:val="00A2186E"/>
    <w:rsid w:val="00A22387"/>
    <w:rsid w:val="00A224AD"/>
    <w:rsid w:val="00A225F9"/>
    <w:rsid w:val="00A229E9"/>
    <w:rsid w:val="00A22AC5"/>
    <w:rsid w:val="00A22ACC"/>
    <w:rsid w:val="00A22F3E"/>
    <w:rsid w:val="00A2316D"/>
    <w:rsid w:val="00A23389"/>
    <w:rsid w:val="00A2343A"/>
    <w:rsid w:val="00A234C2"/>
    <w:rsid w:val="00A23982"/>
    <w:rsid w:val="00A24205"/>
    <w:rsid w:val="00A24408"/>
    <w:rsid w:val="00A24C82"/>
    <w:rsid w:val="00A24C84"/>
    <w:rsid w:val="00A24D6C"/>
    <w:rsid w:val="00A25516"/>
    <w:rsid w:val="00A25836"/>
    <w:rsid w:val="00A2589A"/>
    <w:rsid w:val="00A25A85"/>
    <w:rsid w:val="00A25BC0"/>
    <w:rsid w:val="00A266EE"/>
    <w:rsid w:val="00A270CB"/>
    <w:rsid w:val="00A2756E"/>
    <w:rsid w:val="00A302DF"/>
    <w:rsid w:val="00A30685"/>
    <w:rsid w:val="00A309EB"/>
    <w:rsid w:val="00A30EA9"/>
    <w:rsid w:val="00A31093"/>
    <w:rsid w:val="00A31143"/>
    <w:rsid w:val="00A313BD"/>
    <w:rsid w:val="00A31EE3"/>
    <w:rsid w:val="00A3244F"/>
    <w:rsid w:val="00A324C8"/>
    <w:rsid w:val="00A32560"/>
    <w:rsid w:val="00A326D7"/>
    <w:rsid w:val="00A32C34"/>
    <w:rsid w:val="00A32D69"/>
    <w:rsid w:val="00A32FD2"/>
    <w:rsid w:val="00A331B2"/>
    <w:rsid w:val="00A334AD"/>
    <w:rsid w:val="00A33C51"/>
    <w:rsid w:val="00A33E18"/>
    <w:rsid w:val="00A33F00"/>
    <w:rsid w:val="00A34BE9"/>
    <w:rsid w:val="00A34F1B"/>
    <w:rsid w:val="00A3510D"/>
    <w:rsid w:val="00A35A33"/>
    <w:rsid w:val="00A35DD6"/>
    <w:rsid w:val="00A36009"/>
    <w:rsid w:val="00A361BF"/>
    <w:rsid w:val="00A36554"/>
    <w:rsid w:val="00A36AE9"/>
    <w:rsid w:val="00A36EEC"/>
    <w:rsid w:val="00A3773A"/>
    <w:rsid w:val="00A3781E"/>
    <w:rsid w:val="00A37B87"/>
    <w:rsid w:val="00A37C4D"/>
    <w:rsid w:val="00A37D9A"/>
    <w:rsid w:val="00A37F8F"/>
    <w:rsid w:val="00A402AF"/>
    <w:rsid w:val="00A402B5"/>
    <w:rsid w:val="00A40365"/>
    <w:rsid w:val="00A405A8"/>
    <w:rsid w:val="00A408CD"/>
    <w:rsid w:val="00A40ABF"/>
    <w:rsid w:val="00A419D0"/>
    <w:rsid w:val="00A41BBA"/>
    <w:rsid w:val="00A41F94"/>
    <w:rsid w:val="00A42223"/>
    <w:rsid w:val="00A422C8"/>
    <w:rsid w:val="00A42393"/>
    <w:rsid w:val="00A428D8"/>
    <w:rsid w:val="00A42A63"/>
    <w:rsid w:val="00A42AAC"/>
    <w:rsid w:val="00A430DE"/>
    <w:rsid w:val="00A431F2"/>
    <w:rsid w:val="00A43274"/>
    <w:rsid w:val="00A433C9"/>
    <w:rsid w:val="00A4353C"/>
    <w:rsid w:val="00A43564"/>
    <w:rsid w:val="00A435FE"/>
    <w:rsid w:val="00A438E0"/>
    <w:rsid w:val="00A439FE"/>
    <w:rsid w:val="00A442C3"/>
    <w:rsid w:val="00A44A80"/>
    <w:rsid w:val="00A44AD1"/>
    <w:rsid w:val="00A44B59"/>
    <w:rsid w:val="00A44D02"/>
    <w:rsid w:val="00A44F2C"/>
    <w:rsid w:val="00A4523E"/>
    <w:rsid w:val="00A452C9"/>
    <w:rsid w:val="00A45F8B"/>
    <w:rsid w:val="00A46429"/>
    <w:rsid w:val="00A46938"/>
    <w:rsid w:val="00A46A27"/>
    <w:rsid w:val="00A47026"/>
    <w:rsid w:val="00A4734C"/>
    <w:rsid w:val="00A475DB"/>
    <w:rsid w:val="00A476FB"/>
    <w:rsid w:val="00A477DC"/>
    <w:rsid w:val="00A47D84"/>
    <w:rsid w:val="00A47E36"/>
    <w:rsid w:val="00A47E52"/>
    <w:rsid w:val="00A500FD"/>
    <w:rsid w:val="00A504A7"/>
    <w:rsid w:val="00A504B5"/>
    <w:rsid w:val="00A50663"/>
    <w:rsid w:val="00A50ADA"/>
    <w:rsid w:val="00A50D06"/>
    <w:rsid w:val="00A51242"/>
    <w:rsid w:val="00A51567"/>
    <w:rsid w:val="00A51741"/>
    <w:rsid w:val="00A51CD1"/>
    <w:rsid w:val="00A521BB"/>
    <w:rsid w:val="00A523B8"/>
    <w:rsid w:val="00A52EB4"/>
    <w:rsid w:val="00A5311E"/>
    <w:rsid w:val="00A535CF"/>
    <w:rsid w:val="00A53933"/>
    <w:rsid w:val="00A53D9A"/>
    <w:rsid w:val="00A54228"/>
    <w:rsid w:val="00A5453C"/>
    <w:rsid w:val="00A55768"/>
    <w:rsid w:val="00A5589C"/>
    <w:rsid w:val="00A55A10"/>
    <w:rsid w:val="00A565B4"/>
    <w:rsid w:val="00A56BA4"/>
    <w:rsid w:val="00A56E5A"/>
    <w:rsid w:val="00A571F6"/>
    <w:rsid w:val="00A6012A"/>
    <w:rsid w:val="00A60790"/>
    <w:rsid w:val="00A60D26"/>
    <w:rsid w:val="00A60F9E"/>
    <w:rsid w:val="00A61151"/>
    <w:rsid w:val="00A6168C"/>
    <w:rsid w:val="00A617A6"/>
    <w:rsid w:val="00A61F21"/>
    <w:rsid w:val="00A62000"/>
    <w:rsid w:val="00A6220E"/>
    <w:rsid w:val="00A6280D"/>
    <w:rsid w:val="00A6285F"/>
    <w:rsid w:val="00A628ED"/>
    <w:rsid w:val="00A6329C"/>
    <w:rsid w:val="00A63CBF"/>
    <w:rsid w:val="00A63D11"/>
    <w:rsid w:val="00A63D1E"/>
    <w:rsid w:val="00A63D8C"/>
    <w:rsid w:val="00A63FDF"/>
    <w:rsid w:val="00A6416A"/>
    <w:rsid w:val="00A64405"/>
    <w:rsid w:val="00A6453D"/>
    <w:rsid w:val="00A6485B"/>
    <w:rsid w:val="00A64C12"/>
    <w:rsid w:val="00A64D20"/>
    <w:rsid w:val="00A64D22"/>
    <w:rsid w:val="00A650BA"/>
    <w:rsid w:val="00A65A9D"/>
    <w:rsid w:val="00A66355"/>
    <w:rsid w:val="00A6638B"/>
    <w:rsid w:val="00A66461"/>
    <w:rsid w:val="00A664AF"/>
    <w:rsid w:val="00A6655B"/>
    <w:rsid w:val="00A66D3B"/>
    <w:rsid w:val="00A66F64"/>
    <w:rsid w:val="00A6775F"/>
    <w:rsid w:val="00A67954"/>
    <w:rsid w:val="00A67A6C"/>
    <w:rsid w:val="00A700AC"/>
    <w:rsid w:val="00A70428"/>
    <w:rsid w:val="00A713DE"/>
    <w:rsid w:val="00A71F37"/>
    <w:rsid w:val="00A726A5"/>
    <w:rsid w:val="00A72BFB"/>
    <w:rsid w:val="00A72CFE"/>
    <w:rsid w:val="00A72D4C"/>
    <w:rsid w:val="00A7345C"/>
    <w:rsid w:val="00A73B62"/>
    <w:rsid w:val="00A73CB6"/>
    <w:rsid w:val="00A74749"/>
    <w:rsid w:val="00A747BE"/>
    <w:rsid w:val="00A748F9"/>
    <w:rsid w:val="00A74EFF"/>
    <w:rsid w:val="00A750CC"/>
    <w:rsid w:val="00A75268"/>
    <w:rsid w:val="00A75E20"/>
    <w:rsid w:val="00A75FF1"/>
    <w:rsid w:val="00A76522"/>
    <w:rsid w:val="00A76C91"/>
    <w:rsid w:val="00A76C9B"/>
    <w:rsid w:val="00A76DE1"/>
    <w:rsid w:val="00A776C9"/>
    <w:rsid w:val="00A778D7"/>
    <w:rsid w:val="00A800A4"/>
    <w:rsid w:val="00A80E43"/>
    <w:rsid w:val="00A8170C"/>
    <w:rsid w:val="00A81728"/>
    <w:rsid w:val="00A81BB4"/>
    <w:rsid w:val="00A81D7D"/>
    <w:rsid w:val="00A81D8B"/>
    <w:rsid w:val="00A81EF3"/>
    <w:rsid w:val="00A820B5"/>
    <w:rsid w:val="00A82319"/>
    <w:rsid w:val="00A823A9"/>
    <w:rsid w:val="00A824B2"/>
    <w:rsid w:val="00A82ED1"/>
    <w:rsid w:val="00A8387B"/>
    <w:rsid w:val="00A841DB"/>
    <w:rsid w:val="00A84571"/>
    <w:rsid w:val="00A8486B"/>
    <w:rsid w:val="00A84F1C"/>
    <w:rsid w:val="00A85149"/>
    <w:rsid w:val="00A8531A"/>
    <w:rsid w:val="00A8532A"/>
    <w:rsid w:val="00A8533E"/>
    <w:rsid w:val="00A856D4"/>
    <w:rsid w:val="00A857CD"/>
    <w:rsid w:val="00A857E9"/>
    <w:rsid w:val="00A85B3C"/>
    <w:rsid w:val="00A85B6B"/>
    <w:rsid w:val="00A85E5A"/>
    <w:rsid w:val="00A8638A"/>
    <w:rsid w:val="00A865CE"/>
    <w:rsid w:val="00A875F9"/>
    <w:rsid w:val="00A87851"/>
    <w:rsid w:val="00A87ACF"/>
    <w:rsid w:val="00A87AED"/>
    <w:rsid w:val="00A87B11"/>
    <w:rsid w:val="00A87C44"/>
    <w:rsid w:val="00A90153"/>
    <w:rsid w:val="00A902BF"/>
    <w:rsid w:val="00A9045B"/>
    <w:rsid w:val="00A9063F"/>
    <w:rsid w:val="00A90948"/>
    <w:rsid w:val="00A90A23"/>
    <w:rsid w:val="00A91333"/>
    <w:rsid w:val="00A913AA"/>
    <w:rsid w:val="00A9174D"/>
    <w:rsid w:val="00A919B5"/>
    <w:rsid w:val="00A92139"/>
    <w:rsid w:val="00A9259E"/>
    <w:rsid w:val="00A926A4"/>
    <w:rsid w:val="00A92B11"/>
    <w:rsid w:val="00A92B88"/>
    <w:rsid w:val="00A92BCB"/>
    <w:rsid w:val="00A92FC6"/>
    <w:rsid w:val="00A937D0"/>
    <w:rsid w:val="00A94171"/>
    <w:rsid w:val="00A941E1"/>
    <w:rsid w:val="00A948EF"/>
    <w:rsid w:val="00A94DE5"/>
    <w:rsid w:val="00A94E9C"/>
    <w:rsid w:val="00A9508A"/>
    <w:rsid w:val="00A95402"/>
    <w:rsid w:val="00A9573B"/>
    <w:rsid w:val="00A95A36"/>
    <w:rsid w:val="00A95B9D"/>
    <w:rsid w:val="00A95C82"/>
    <w:rsid w:val="00A95EC6"/>
    <w:rsid w:val="00A95F7E"/>
    <w:rsid w:val="00A95F96"/>
    <w:rsid w:val="00A960E1"/>
    <w:rsid w:val="00A9615A"/>
    <w:rsid w:val="00A96B8C"/>
    <w:rsid w:val="00A96EB2"/>
    <w:rsid w:val="00A973DE"/>
    <w:rsid w:val="00A9788F"/>
    <w:rsid w:val="00A979CD"/>
    <w:rsid w:val="00A97AA4"/>
    <w:rsid w:val="00A97E25"/>
    <w:rsid w:val="00AA0146"/>
    <w:rsid w:val="00AA0190"/>
    <w:rsid w:val="00AA02B8"/>
    <w:rsid w:val="00AA0BC7"/>
    <w:rsid w:val="00AA0BD6"/>
    <w:rsid w:val="00AA12F5"/>
    <w:rsid w:val="00AA15D1"/>
    <w:rsid w:val="00AA195B"/>
    <w:rsid w:val="00AA1D39"/>
    <w:rsid w:val="00AA219A"/>
    <w:rsid w:val="00AA23A1"/>
    <w:rsid w:val="00AA3011"/>
    <w:rsid w:val="00AA3079"/>
    <w:rsid w:val="00AA35C4"/>
    <w:rsid w:val="00AA36D4"/>
    <w:rsid w:val="00AA3A3B"/>
    <w:rsid w:val="00AA3C80"/>
    <w:rsid w:val="00AA3EC6"/>
    <w:rsid w:val="00AA3F22"/>
    <w:rsid w:val="00AA433A"/>
    <w:rsid w:val="00AA4466"/>
    <w:rsid w:val="00AA4C37"/>
    <w:rsid w:val="00AA5905"/>
    <w:rsid w:val="00AA5B1A"/>
    <w:rsid w:val="00AA5C55"/>
    <w:rsid w:val="00AA6183"/>
    <w:rsid w:val="00AA6395"/>
    <w:rsid w:val="00AA6A7D"/>
    <w:rsid w:val="00AA7061"/>
    <w:rsid w:val="00AA7ED1"/>
    <w:rsid w:val="00AB063F"/>
    <w:rsid w:val="00AB071E"/>
    <w:rsid w:val="00AB0D9D"/>
    <w:rsid w:val="00AB0DDF"/>
    <w:rsid w:val="00AB0F1E"/>
    <w:rsid w:val="00AB10B9"/>
    <w:rsid w:val="00AB1538"/>
    <w:rsid w:val="00AB15FC"/>
    <w:rsid w:val="00AB1AEC"/>
    <w:rsid w:val="00AB1BB3"/>
    <w:rsid w:val="00AB1D8E"/>
    <w:rsid w:val="00AB32ED"/>
    <w:rsid w:val="00AB3374"/>
    <w:rsid w:val="00AB370D"/>
    <w:rsid w:val="00AB3A95"/>
    <w:rsid w:val="00AB43C3"/>
    <w:rsid w:val="00AB4481"/>
    <w:rsid w:val="00AB455E"/>
    <w:rsid w:val="00AB463E"/>
    <w:rsid w:val="00AB467D"/>
    <w:rsid w:val="00AB4806"/>
    <w:rsid w:val="00AB496C"/>
    <w:rsid w:val="00AB4A96"/>
    <w:rsid w:val="00AB4B36"/>
    <w:rsid w:val="00AB4C12"/>
    <w:rsid w:val="00AB4E27"/>
    <w:rsid w:val="00AB4E3B"/>
    <w:rsid w:val="00AB5119"/>
    <w:rsid w:val="00AB5366"/>
    <w:rsid w:val="00AB5B8D"/>
    <w:rsid w:val="00AB5C7B"/>
    <w:rsid w:val="00AB6793"/>
    <w:rsid w:val="00AB68F3"/>
    <w:rsid w:val="00AB6C1B"/>
    <w:rsid w:val="00AB7414"/>
    <w:rsid w:val="00AB742B"/>
    <w:rsid w:val="00AB7751"/>
    <w:rsid w:val="00AB77E3"/>
    <w:rsid w:val="00AB78CA"/>
    <w:rsid w:val="00AB7B57"/>
    <w:rsid w:val="00AC020F"/>
    <w:rsid w:val="00AC02E3"/>
    <w:rsid w:val="00AC0482"/>
    <w:rsid w:val="00AC0598"/>
    <w:rsid w:val="00AC0A0F"/>
    <w:rsid w:val="00AC0D3B"/>
    <w:rsid w:val="00AC11FB"/>
    <w:rsid w:val="00AC1687"/>
    <w:rsid w:val="00AC2132"/>
    <w:rsid w:val="00AC2342"/>
    <w:rsid w:val="00AC311F"/>
    <w:rsid w:val="00AC3622"/>
    <w:rsid w:val="00AC3631"/>
    <w:rsid w:val="00AC3913"/>
    <w:rsid w:val="00AC39CA"/>
    <w:rsid w:val="00AC3B97"/>
    <w:rsid w:val="00AC4579"/>
    <w:rsid w:val="00AC475F"/>
    <w:rsid w:val="00AC4B3B"/>
    <w:rsid w:val="00AC4CCF"/>
    <w:rsid w:val="00AC4E69"/>
    <w:rsid w:val="00AC515B"/>
    <w:rsid w:val="00AC546F"/>
    <w:rsid w:val="00AC5A5C"/>
    <w:rsid w:val="00AC5CC3"/>
    <w:rsid w:val="00AC5D63"/>
    <w:rsid w:val="00AC5E37"/>
    <w:rsid w:val="00AC5E87"/>
    <w:rsid w:val="00AC619E"/>
    <w:rsid w:val="00AC6500"/>
    <w:rsid w:val="00AC6615"/>
    <w:rsid w:val="00AC69DB"/>
    <w:rsid w:val="00AC738F"/>
    <w:rsid w:val="00AC7690"/>
    <w:rsid w:val="00AC7997"/>
    <w:rsid w:val="00AC79D4"/>
    <w:rsid w:val="00AD071F"/>
    <w:rsid w:val="00AD07F6"/>
    <w:rsid w:val="00AD0F96"/>
    <w:rsid w:val="00AD12EA"/>
    <w:rsid w:val="00AD1663"/>
    <w:rsid w:val="00AD18C2"/>
    <w:rsid w:val="00AD1CD0"/>
    <w:rsid w:val="00AD2569"/>
    <w:rsid w:val="00AD292F"/>
    <w:rsid w:val="00AD2A65"/>
    <w:rsid w:val="00AD2A7D"/>
    <w:rsid w:val="00AD2A81"/>
    <w:rsid w:val="00AD2B10"/>
    <w:rsid w:val="00AD2B16"/>
    <w:rsid w:val="00AD36D4"/>
    <w:rsid w:val="00AD36E6"/>
    <w:rsid w:val="00AD3817"/>
    <w:rsid w:val="00AD3B2C"/>
    <w:rsid w:val="00AD4448"/>
    <w:rsid w:val="00AD4A9A"/>
    <w:rsid w:val="00AD4C99"/>
    <w:rsid w:val="00AD4FA9"/>
    <w:rsid w:val="00AD5089"/>
    <w:rsid w:val="00AD5329"/>
    <w:rsid w:val="00AD5B55"/>
    <w:rsid w:val="00AD60AF"/>
    <w:rsid w:val="00AD6F01"/>
    <w:rsid w:val="00AD7010"/>
    <w:rsid w:val="00AD74AA"/>
    <w:rsid w:val="00AD777F"/>
    <w:rsid w:val="00AE06EE"/>
    <w:rsid w:val="00AE0720"/>
    <w:rsid w:val="00AE12BD"/>
    <w:rsid w:val="00AE15DC"/>
    <w:rsid w:val="00AE1BCD"/>
    <w:rsid w:val="00AE1E92"/>
    <w:rsid w:val="00AE1F25"/>
    <w:rsid w:val="00AE2747"/>
    <w:rsid w:val="00AE2786"/>
    <w:rsid w:val="00AE36DA"/>
    <w:rsid w:val="00AE39B9"/>
    <w:rsid w:val="00AE3C78"/>
    <w:rsid w:val="00AE3F68"/>
    <w:rsid w:val="00AE4044"/>
    <w:rsid w:val="00AE420B"/>
    <w:rsid w:val="00AE4287"/>
    <w:rsid w:val="00AE4E7D"/>
    <w:rsid w:val="00AE526F"/>
    <w:rsid w:val="00AE5507"/>
    <w:rsid w:val="00AE5E7A"/>
    <w:rsid w:val="00AE6349"/>
    <w:rsid w:val="00AE640D"/>
    <w:rsid w:val="00AE6439"/>
    <w:rsid w:val="00AE6443"/>
    <w:rsid w:val="00AE64FA"/>
    <w:rsid w:val="00AE70EC"/>
    <w:rsid w:val="00AE780A"/>
    <w:rsid w:val="00AE7D2A"/>
    <w:rsid w:val="00AE7E29"/>
    <w:rsid w:val="00AE7E91"/>
    <w:rsid w:val="00AE7F7B"/>
    <w:rsid w:val="00AF00EA"/>
    <w:rsid w:val="00AF0367"/>
    <w:rsid w:val="00AF0469"/>
    <w:rsid w:val="00AF0820"/>
    <w:rsid w:val="00AF0D9E"/>
    <w:rsid w:val="00AF104A"/>
    <w:rsid w:val="00AF1322"/>
    <w:rsid w:val="00AF168F"/>
    <w:rsid w:val="00AF19E8"/>
    <w:rsid w:val="00AF1D4F"/>
    <w:rsid w:val="00AF21D8"/>
    <w:rsid w:val="00AF28C9"/>
    <w:rsid w:val="00AF2992"/>
    <w:rsid w:val="00AF33A5"/>
    <w:rsid w:val="00AF3501"/>
    <w:rsid w:val="00AF3575"/>
    <w:rsid w:val="00AF3668"/>
    <w:rsid w:val="00AF3A8C"/>
    <w:rsid w:val="00AF4133"/>
    <w:rsid w:val="00AF4152"/>
    <w:rsid w:val="00AF4449"/>
    <w:rsid w:val="00AF4EB6"/>
    <w:rsid w:val="00AF58EF"/>
    <w:rsid w:val="00AF5A39"/>
    <w:rsid w:val="00AF61F9"/>
    <w:rsid w:val="00AF633E"/>
    <w:rsid w:val="00AF685E"/>
    <w:rsid w:val="00AF6B70"/>
    <w:rsid w:val="00AF6DFA"/>
    <w:rsid w:val="00AF701F"/>
    <w:rsid w:val="00AF721D"/>
    <w:rsid w:val="00AF7326"/>
    <w:rsid w:val="00AF7620"/>
    <w:rsid w:val="00AF7700"/>
    <w:rsid w:val="00AF7E1E"/>
    <w:rsid w:val="00B000B0"/>
    <w:rsid w:val="00B00179"/>
    <w:rsid w:val="00B015B8"/>
    <w:rsid w:val="00B0191E"/>
    <w:rsid w:val="00B01CF9"/>
    <w:rsid w:val="00B01D0E"/>
    <w:rsid w:val="00B01D8E"/>
    <w:rsid w:val="00B02649"/>
    <w:rsid w:val="00B0288C"/>
    <w:rsid w:val="00B02F66"/>
    <w:rsid w:val="00B0300B"/>
    <w:rsid w:val="00B03275"/>
    <w:rsid w:val="00B032E0"/>
    <w:rsid w:val="00B03391"/>
    <w:rsid w:val="00B035B2"/>
    <w:rsid w:val="00B03915"/>
    <w:rsid w:val="00B04570"/>
    <w:rsid w:val="00B046A0"/>
    <w:rsid w:val="00B04C66"/>
    <w:rsid w:val="00B04C78"/>
    <w:rsid w:val="00B05393"/>
    <w:rsid w:val="00B063B3"/>
    <w:rsid w:val="00B0665E"/>
    <w:rsid w:val="00B06B62"/>
    <w:rsid w:val="00B06C24"/>
    <w:rsid w:val="00B06DA1"/>
    <w:rsid w:val="00B06F18"/>
    <w:rsid w:val="00B06F8E"/>
    <w:rsid w:val="00B06FCD"/>
    <w:rsid w:val="00B070B5"/>
    <w:rsid w:val="00B070D7"/>
    <w:rsid w:val="00B07F5D"/>
    <w:rsid w:val="00B1009E"/>
    <w:rsid w:val="00B10119"/>
    <w:rsid w:val="00B10512"/>
    <w:rsid w:val="00B10A61"/>
    <w:rsid w:val="00B11162"/>
    <w:rsid w:val="00B11317"/>
    <w:rsid w:val="00B114B4"/>
    <w:rsid w:val="00B11500"/>
    <w:rsid w:val="00B116F9"/>
    <w:rsid w:val="00B117B1"/>
    <w:rsid w:val="00B11B52"/>
    <w:rsid w:val="00B11CA5"/>
    <w:rsid w:val="00B1226A"/>
    <w:rsid w:val="00B12529"/>
    <w:rsid w:val="00B126FD"/>
    <w:rsid w:val="00B131DA"/>
    <w:rsid w:val="00B134E0"/>
    <w:rsid w:val="00B1350B"/>
    <w:rsid w:val="00B135F2"/>
    <w:rsid w:val="00B13800"/>
    <w:rsid w:val="00B13957"/>
    <w:rsid w:val="00B13A5E"/>
    <w:rsid w:val="00B13DBB"/>
    <w:rsid w:val="00B14025"/>
    <w:rsid w:val="00B145AA"/>
    <w:rsid w:val="00B146D0"/>
    <w:rsid w:val="00B150BE"/>
    <w:rsid w:val="00B152DA"/>
    <w:rsid w:val="00B15573"/>
    <w:rsid w:val="00B15583"/>
    <w:rsid w:val="00B15B8E"/>
    <w:rsid w:val="00B15C3E"/>
    <w:rsid w:val="00B15CBD"/>
    <w:rsid w:val="00B1603D"/>
    <w:rsid w:val="00B167A5"/>
    <w:rsid w:val="00B16DC1"/>
    <w:rsid w:val="00B16E4D"/>
    <w:rsid w:val="00B16E7D"/>
    <w:rsid w:val="00B16EFE"/>
    <w:rsid w:val="00B16F35"/>
    <w:rsid w:val="00B1727A"/>
    <w:rsid w:val="00B1736E"/>
    <w:rsid w:val="00B17E8E"/>
    <w:rsid w:val="00B20545"/>
    <w:rsid w:val="00B20C55"/>
    <w:rsid w:val="00B20E8F"/>
    <w:rsid w:val="00B2122A"/>
    <w:rsid w:val="00B21622"/>
    <w:rsid w:val="00B21897"/>
    <w:rsid w:val="00B21990"/>
    <w:rsid w:val="00B21E35"/>
    <w:rsid w:val="00B22303"/>
    <w:rsid w:val="00B223D9"/>
    <w:rsid w:val="00B22AED"/>
    <w:rsid w:val="00B232D8"/>
    <w:rsid w:val="00B23C59"/>
    <w:rsid w:val="00B23F4E"/>
    <w:rsid w:val="00B24030"/>
    <w:rsid w:val="00B24430"/>
    <w:rsid w:val="00B2448D"/>
    <w:rsid w:val="00B24E1B"/>
    <w:rsid w:val="00B25006"/>
    <w:rsid w:val="00B25B22"/>
    <w:rsid w:val="00B261D2"/>
    <w:rsid w:val="00B264B3"/>
    <w:rsid w:val="00B264EA"/>
    <w:rsid w:val="00B2689E"/>
    <w:rsid w:val="00B269BC"/>
    <w:rsid w:val="00B26F4B"/>
    <w:rsid w:val="00B27214"/>
    <w:rsid w:val="00B27D18"/>
    <w:rsid w:val="00B27EF3"/>
    <w:rsid w:val="00B27F34"/>
    <w:rsid w:val="00B27F52"/>
    <w:rsid w:val="00B300CB"/>
    <w:rsid w:val="00B300CC"/>
    <w:rsid w:val="00B309F8"/>
    <w:rsid w:val="00B30F4E"/>
    <w:rsid w:val="00B3109F"/>
    <w:rsid w:val="00B3127B"/>
    <w:rsid w:val="00B3130C"/>
    <w:rsid w:val="00B31658"/>
    <w:rsid w:val="00B31825"/>
    <w:rsid w:val="00B3200C"/>
    <w:rsid w:val="00B322B1"/>
    <w:rsid w:val="00B32709"/>
    <w:rsid w:val="00B32B61"/>
    <w:rsid w:val="00B32E4B"/>
    <w:rsid w:val="00B32F40"/>
    <w:rsid w:val="00B3339E"/>
    <w:rsid w:val="00B33512"/>
    <w:rsid w:val="00B335EA"/>
    <w:rsid w:val="00B33B72"/>
    <w:rsid w:val="00B33EF2"/>
    <w:rsid w:val="00B3418A"/>
    <w:rsid w:val="00B34625"/>
    <w:rsid w:val="00B349D7"/>
    <w:rsid w:val="00B35C21"/>
    <w:rsid w:val="00B364F4"/>
    <w:rsid w:val="00B36666"/>
    <w:rsid w:val="00B3693F"/>
    <w:rsid w:val="00B36C3B"/>
    <w:rsid w:val="00B36EA5"/>
    <w:rsid w:val="00B3721A"/>
    <w:rsid w:val="00B37EA9"/>
    <w:rsid w:val="00B37F92"/>
    <w:rsid w:val="00B409EF"/>
    <w:rsid w:val="00B40A27"/>
    <w:rsid w:val="00B40A49"/>
    <w:rsid w:val="00B40F9C"/>
    <w:rsid w:val="00B41205"/>
    <w:rsid w:val="00B4199D"/>
    <w:rsid w:val="00B41A21"/>
    <w:rsid w:val="00B41F87"/>
    <w:rsid w:val="00B420AA"/>
    <w:rsid w:val="00B42115"/>
    <w:rsid w:val="00B421B5"/>
    <w:rsid w:val="00B4242B"/>
    <w:rsid w:val="00B42597"/>
    <w:rsid w:val="00B427DF"/>
    <w:rsid w:val="00B42D4C"/>
    <w:rsid w:val="00B42D50"/>
    <w:rsid w:val="00B43688"/>
    <w:rsid w:val="00B4382A"/>
    <w:rsid w:val="00B43B75"/>
    <w:rsid w:val="00B43C7E"/>
    <w:rsid w:val="00B43FEB"/>
    <w:rsid w:val="00B44128"/>
    <w:rsid w:val="00B44DD5"/>
    <w:rsid w:val="00B45315"/>
    <w:rsid w:val="00B453BF"/>
    <w:rsid w:val="00B459C2"/>
    <w:rsid w:val="00B459C5"/>
    <w:rsid w:val="00B45A5E"/>
    <w:rsid w:val="00B45AD6"/>
    <w:rsid w:val="00B45BF1"/>
    <w:rsid w:val="00B45D69"/>
    <w:rsid w:val="00B46AE8"/>
    <w:rsid w:val="00B46BAD"/>
    <w:rsid w:val="00B46DDF"/>
    <w:rsid w:val="00B47180"/>
    <w:rsid w:val="00B47185"/>
    <w:rsid w:val="00B47783"/>
    <w:rsid w:val="00B47953"/>
    <w:rsid w:val="00B47D08"/>
    <w:rsid w:val="00B47ED5"/>
    <w:rsid w:val="00B47EFA"/>
    <w:rsid w:val="00B50343"/>
    <w:rsid w:val="00B503A2"/>
    <w:rsid w:val="00B50B47"/>
    <w:rsid w:val="00B50B4B"/>
    <w:rsid w:val="00B50C7D"/>
    <w:rsid w:val="00B50DFC"/>
    <w:rsid w:val="00B50FB4"/>
    <w:rsid w:val="00B51742"/>
    <w:rsid w:val="00B51965"/>
    <w:rsid w:val="00B51A4C"/>
    <w:rsid w:val="00B51AC0"/>
    <w:rsid w:val="00B51F95"/>
    <w:rsid w:val="00B521DA"/>
    <w:rsid w:val="00B52A83"/>
    <w:rsid w:val="00B52BB4"/>
    <w:rsid w:val="00B52CF0"/>
    <w:rsid w:val="00B52D31"/>
    <w:rsid w:val="00B52D70"/>
    <w:rsid w:val="00B53055"/>
    <w:rsid w:val="00B5329E"/>
    <w:rsid w:val="00B53BBE"/>
    <w:rsid w:val="00B54094"/>
    <w:rsid w:val="00B5414E"/>
    <w:rsid w:val="00B54563"/>
    <w:rsid w:val="00B54D06"/>
    <w:rsid w:val="00B54D0D"/>
    <w:rsid w:val="00B54D34"/>
    <w:rsid w:val="00B552C8"/>
    <w:rsid w:val="00B5565E"/>
    <w:rsid w:val="00B559A6"/>
    <w:rsid w:val="00B55A54"/>
    <w:rsid w:val="00B56045"/>
    <w:rsid w:val="00B56278"/>
    <w:rsid w:val="00B5661C"/>
    <w:rsid w:val="00B5744F"/>
    <w:rsid w:val="00B57816"/>
    <w:rsid w:val="00B57E1D"/>
    <w:rsid w:val="00B60170"/>
    <w:rsid w:val="00B60AD6"/>
    <w:rsid w:val="00B60CD1"/>
    <w:rsid w:val="00B6149F"/>
    <w:rsid w:val="00B6153E"/>
    <w:rsid w:val="00B6157E"/>
    <w:rsid w:val="00B616B3"/>
    <w:rsid w:val="00B61B26"/>
    <w:rsid w:val="00B61CA1"/>
    <w:rsid w:val="00B61D2F"/>
    <w:rsid w:val="00B62169"/>
    <w:rsid w:val="00B62483"/>
    <w:rsid w:val="00B6265A"/>
    <w:rsid w:val="00B62B3E"/>
    <w:rsid w:val="00B62F15"/>
    <w:rsid w:val="00B630C9"/>
    <w:rsid w:val="00B634F8"/>
    <w:rsid w:val="00B63857"/>
    <w:rsid w:val="00B63B10"/>
    <w:rsid w:val="00B63DDF"/>
    <w:rsid w:val="00B63E6C"/>
    <w:rsid w:val="00B6463C"/>
    <w:rsid w:val="00B650CE"/>
    <w:rsid w:val="00B654A7"/>
    <w:rsid w:val="00B65619"/>
    <w:rsid w:val="00B65642"/>
    <w:rsid w:val="00B6587C"/>
    <w:rsid w:val="00B6595F"/>
    <w:rsid w:val="00B659F5"/>
    <w:rsid w:val="00B65AFB"/>
    <w:rsid w:val="00B65D8D"/>
    <w:rsid w:val="00B65DB2"/>
    <w:rsid w:val="00B65E90"/>
    <w:rsid w:val="00B65F19"/>
    <w:rsid w:val="00B665C2"/>
    <w:rsid w:val="00B66743"/>
    <w:rsid w:val="00B6724B"/>
    <w:rsid w:val="00B6766A"/>
    <w:rsid w:val="00B679C4"/>
    <w:rsid w:val="00B67AC0"/>
    <w:rsid w:val="00B70079"/>
    <w:rsid w:val="00B70112"/>
    <w:rsid w:val="00B70AB8"/>
    <w:rsid w:val="00B70BB5"/>
    <w:rsid w:val="00B70E11"/>
    <w:rsid w:val="00B70E75"/>
    <w:rsid w:val="00B70EFC"/>
    <w:rsid w:val="00B70F16"/>
    <w:rsid w:val="00B71322"/>
    <w:rsid w:val="00B714E2"/>
    <w:rsid w:val="00B71945"/>
    <w:rsid w:val="00B719A6"/>
    <w:rsid w:val="00B71AE1"/>
    <w:rsid w:val="00B724B4"/>
    <w:rsid w:val="00B729CF"/>
    <w:rsid w:val="00B72C92"/>
    <w:rsid w:val="00B72F87"/>
    <w:rsid w:val="00B7310D"/>
    <w:rsid w:val="00B7312D"/>
    <w:rsid w:val="00B731C4"/>
    <w:rsid w:val="00B736A3"/>
    <w:rsid w:val="00B736DE"/>
    <w:rsid w:val="00B73B51"/>
    <w:rsid w:val="00B73E0F"/>
    <w:rsid w:val="00B741EC"/>
    <w:rsid w:val="00B74EF3"/>
    <w:rsid w:val="00B75042"/>
    <w:rsid w:val="00B75D90"/>
    <w:rsid w:val="00B76582"/>
    <w:rsid w:val="00B7674C"/>
    <w:rsid w:val="00B7680F"/>
    <w:rsid w:val="00B768A3"/>
    <w:rsid w:val="00B76C13"/>
    <w:rsid w:val="00B76DA2"/>
    <w:rsid w:val="00B7745F"/>
    <w:rsid w:val="00B7783C"/>
    <w:rsid w:val="00B778F3"/>
    <w:rsid w:val="00B779A2"/>
    <w:rsid w:val="00B80149"/>
    <w:rsid w:val="00B805E3"/>
    <w:rsid w:val="00B80FE1"/>
    <w:rsid w:val="00B812E5"/>
    <w:rsid w:val="00B8142E"/>
    <w:rsid w:val="00B8199B"/>
    <w:rsid w:val="00B81A6C"/>
    <w:rsid w:val="00B81A7B"/>
    <w:rsid w:val="00B81F23"/>
    <w:rsid w:val="00B827D3"/>
    <w:rsid w:val="00B82EA7"/>
    <w:rsid w:val="00B82EB5"/>
    <w:rsid w:val="00B82EF8"/>
    <w:rsid w:val="00B82F75"/>
    <w:rsid w:val="00B83865"/>
    <w:rsid w:val="00B83CAE"/>
    <w:rsid w:val="00B841DC"/>
    <w:rsid w:val="00B84755"/>
    <w:rsid w:val="00B84DD7"/>
    <w:rsid w:val="00B84E23"/>
    <w:rsid w:val="00B852C0"/>
    <w:rsid w:val="00B85407"/>
    <w:rsid w:val="00B855A8"/>
    <w:rsid w:val="00B85A60"/>
    <w:rsid w:val="00B85BBD"/>
    <w:rsid w:val="00B85C5F"/>
    <w:rsid w:val="00B86F48"/>
    <w:rsid w:val="00B87273"/>
    <w:rsid w:val="00B87437"/>
    <w:rsid w:val="00B8759C"/>
    <w:rsid w:val="00B87D79"/>
    <w:rsid w:val="00B905FF"/>
    <w:rsid w:val="00B9084C"/>
    <w:rsid w:val="00B90BB2"/>
    <w:rsid w:val="00B90C46"/>
    <w:rsid w:val="00B914C4"/>
    <w:rsid w:val="00B916D7"/>
    <w:rsid w:val="00B91B09"/>
    <w:rsid w:val="00B91B80"/>
    <w:rsid w:val="00B91E9E"/>
    <w:rsid w:val="00B91F05"/>
    <w:rsid w:val="00B91F09"/>
    <w:rsid w:val="00B925FC"/>
    <w:rsid w:val="00B92C77"/>
    <w:rsid w:val="00B92CD7"/>
    <w:rsid w:val="00B93695"/>
    <w:rsid w:val="00B937D0"/>
    <w:rsid w:val="00B93830"/>
    <w:rsid w:val="00B93CFB"/>
    <w:rsid w:val="00B93D74"/>
    <w:rsid w:val="00B9457B"/>
    <w:rsid w:val="00B94E3F"/>
    <w:rsid w:val="00B9553F"/>
    <w:rsid w:val="00B957AF"/>
    <w:rsid w:val="00B95E78"/>
    <w:rsid w:val="00B965A5"/>
    <w:rsid w:val="00B9667B"/>
    <w:rsid w:val="00B96705"/>
    <w:rsid w:val="00B967C3"/>
    <w:rsid w:val="00B96CDB"/>
    <w:rsid w:val="00B96ECD"/>
    <w:rsid w:val="00B9703B"/>
    <w:rsid w:val="00B97280"/>
    <w:rsid w:val="00B972A7"/>
    <w:rsid w:val="00B97373"/>
    <w:rsid w:val="00B97595"/>
    <w:rsid w:val="00BA073F"/>
    <w:rsid w:val="00BA092A"/>
    <w:rsid w:val="00BA11F6"/>
    <w:rsid w:val="00BA13B3"/>
    <w:rsid w:val="00BA1B4C"/>
    <w:rsid w:val="00BA24E5"/>
    <w:rsid w:val="00BA2C34"/>
    <w:rsid w:val="00BA2F30"/>
    <w:rsid w:val="00BA3834"/>
    <w:rsid w:val="00BA3F62"/>
    <w:rsid w:val="00BA4685"/>
    <w:rsid w:val="00BA4A47"/>
    <w:rsid w:val="00BA500D"/>
    <w:rsid w:val="00BA52EB"/>
    <w:rsid w:val="00BA570B"/>
    <w:rsid w:val="00BA582F"/>
    <w:rsid w:val="00BA5E99"/>
    <w:rsid w:val="00BA5EEC"/>
    <w:rsid w:val="00BA6075"/>
    <w:rsid w:val="00BA6095"/>
    <w:rsid w:val="00BA60DA"/>
    <w:rsid w:val="00BA640A"/>
    <w:rsid w:val="00BA645C"/>
    <w:rsid w:val="00BA64FF"/>
    <w:rsid w:val="00BA6C8A"/>
    <w:rsid w:val="00BA7234"/>
    <w:rsid w:val="00BA729D"/>
    <w:rsid w:val="00BA7C72"/>
    <w:rsid w:val="00BA7E79"/>
    <w:rsid w:val="00BB04C4"/>
    <w:rsid w:val="00BB08C4"/>
    <w:rsid w:val="00BB0A34"/>
    <w:rsid w:val="00BB0CAC"/>
    <w:rsid w:val="00BB1906"/>
    <w:rsid w:val="00BB1AC4"/>
    <w:rsid w:val="00BB2162"/>
    <w:rsid w:val="00BB21A5"/>
    <w:rsid w:val="00BB346F"/>
    <w:rsid w:val="00BB3750"/>
    <w:rsid w:val="00BB4033"/>
    <w:rsid w:val="00BB4389"/>
    <w:rsid w:val="00BB4624"/>
    <w:rsid w:val="00BB552B"/>
    <w:rsid w:val="00BB5DDF"/>
    <w:rsid w:val="00BB5E25"/>
    <w:rsid w:val="00BB635B"/>
    <w:rsid w:val="00BB67B1"/>
    <w:rsid w:val="00BB73C0"/>
    <w:rsid w:val="00BB7A92"/>
    <w:rsid w:val="00BB7BA2"/>
    <w:rsid w:val="00BB7C0D"/>
    <w:rsid w:val="00BC0503"/>
    <w:rsid w:val="00BC07F0"/>
    <w:rsid w:val="00BC0A61"/>
    <w:rsid w:val="00BC0CDB"/>
    <w:rsid w:val="00BC0E97"/>
    <w:rsid w:val="00BC1008"/>
    <w:rsid w:val="00BC1152"/>
    <w:rsid w:val="00BC147F"/>
    <w:rsid w:val="00BC15E7"/>
    <w:rsid w:val="00BC1749"/>
    <w:rsid w:val="00BC1BE3"/>
    <w:rsid w:val="00BC1E4A"/>
    <w:rsid w:val="00BC2524"/>
    <w:rsid w:val="00BC2968"/>
    <w:rsid w:val="00BC3083"/>
    <w:rsid w:val="00BC3221"/>
    <w:rsid w:val="00BC3AB7"/>
    <w:rsid w:val="00BC3CE1"/>
    <w:rsid w:val="00BC3D8A"/>
    <w:rsid w:val="00BC4466"/>
    <w:rsid w:val="00BC4531"/>
    <w:rsid w:val="00BC459C"/>
    <w:rsid w:val="00BC5052"/>
    <w:rsid w:val="00BC527B"/>
    <w:rsid w:val="00BC546F"/>
    <w:rsid w:val="00BC5DF3"/>
    <w:rsid w:val="00BC657F"/>
    <w:rsid w:val="00BC69A2"/>
    <w:rsid w:val="00BC6D9C"/>
    <w:rsid w:val="00BC6D9E"/>
    <w:rsid w:val="00BC6F5B"/>
    <w:rsid w:val="00BC7438"/>
    <w:rsid w:val="00BC7A67"/>
    <w:rsid w:val="00BD0104"/>
    <w:rsid w:val="00BD0118"/>
    <w:rsid w:val="00BD0902"/>
    <w:rsid w:val="00BD09CE"/>
    <w:rsid w:val="00BD09F5"/>
    <w:rsid w:val="00BD1015"/>
    <w:rsid w:val="00BD152B"/>
    <w:rsid w:val="00BD1AA0"/>
    <w:rsid w:val="00BD1FB8"/>
    <w:rsid w:val="00BD21E2"/>
    <w:rsid w:val="00BD24FE"/>
    <w:rsid w:val="00BD27EA"/>
    <w:rsid w:val="00BD3E3A"/>
    <w:rsid w:val="00BD4000"/>
    <w:rsid w:val="00BD4654"/>
    <w:rsid w:val="00BD468D"/>
    <w:rsid w:val="00BD478A"/>
    <w:rsid w:val="00BD5174"/>
    <w:rsid w:val="00BD530F"/>
    <w:rsid w:val="00BD5840"/>
    <w:rsid w:val="00BD5903"/>
    <w:rsid w:val="00BD5BF8"/>
    <w:rsid w:val="00BD5C02"/>
    <w:rsid w:val="00BD6317"/>
    <w:rsid w:val="00BD6341"/>
    <w:rsid w:val="00BD639A"/>
    <w:rsid w:val="00BD649F"/>
    <w:rsid w:val="00BD68F8"/>
    <w:rsid w:val="00BD6AB8"/>
    <w:rsid w:val="00BD6CB0"/>
    <w:rsid w:val="00BD6D06"/>
    <w:rsid w:val="00BD6ED4"/>
    <w:rsid w:val="00BD706D"/>
    <w:rsid w:val="00BD7727"/>
    <w:rsid w:val="00BD77C1"/>
    <w:rsid w:val="00BD798A"/>
    <w:rsid w:val="00BD7A7B"/>
    <w:rsid w:val="00BE0093"/>
    <w:rsid w:val="00BE03AA"/>
    <w:rsid w:val="00BE0656"/>
    <w:rsid w:val="00BE0687"/>
    <w:rsid w:val="00BE0DF4"/>
    <w:rsid w:val="00BE1591"/>
    <w:rsid w:val="00BE1626"/>
    <w:rsid w:val="00BE1817"/>
    <w:rsid w:val="00BE1C40"/>
    <w:rsid w:val="00BE1FBA"/>
    <w:rsid w:val="00BE234F"/>
    <w:rsid w:val="00BE24DD"/>
    <w:rsid w:val="00BE2758"/>
    <w:rsid w:val="00BE2916"/>
    <w:rsid w:val="00BE2B83"/>
    <w:rsid w:val="00BE2F93"/>
    <w:rsid w:val="00BE3102"/>
    <w:rsid w:val="00BE3A02"/>
    <w:rsid w:val="00BE47AC"/>
    <w:rsid w:val="00BE49DF"/>
    <w:rsid w:val="00BE4BAC"/>
    <w:rsid w:val="00BE4D8E"/>
    <w:rsid w:val="00BE5284"/>
    <w:rsid w:val="00BE5546"/>
    <w:rsid w:val="00BE5728"/>
    <w:rsid w:val="00BE5A47"/>
    <w:rsid w:val="00BE5C46"/>
    <w:rsid w:val="00BE5CCE"/>
    <w:rsid w:val="00BE60FD"/>
    <w:rsid w:val="00BE663A"/>
    <w:rsid w:val="00BE6791"/>
    <w:rsid w:val="00BE69F2"/>
    <w:rsid w:val="00BE7129"/>
    <w:rsid w:val="00BE736C"/>
    <w:rsid w:val="00BE7A7C"/>
    <w:rsid w:val="00BE7B92"/>
    <w:rsid w:val="00BE7DC3"/>
    <w:rsid w:val="00BF006B"/>
    <w:rsid w:val="00BF0243"/>
    <w:rsid w:val="00BF0AAE"/>
    <w:rsid w:val="00BF0B96"/>
    <w:rsid w:val="00BF0DA4"/>
    <w:rsid w:val="00BF1372"/>
    <w:rsid w:val="00BF1756"/>
    <w:rsid w:val="00BF1993"/>
    <w:rsid w:val="00BF1D59"/>
    <w:rsid w:val="00BF1EE3"/>
    <w:rsid w:val="00BF21A2"/>
    <w:rsid w:val="00BF2366"/>
    <w:rsid w:val="00BF2EF2"/>
    <w:rsid w:val="00BF2F41"/>
    <w:rsid w:val="00BF2F48"/>
    <w:rsid w:val="00BF3038"/>
    <w:rsid w:val="00BF3131"/>
    <w:rsid w:val="00BF32FE"/>
    <w:rsid w:val="00BF3638"/>
    <w:rsid w:val="00BF3CD5"/>
    <w:rsid w:val="00BF3CF6"/>
    <w:rsid w:val="00BF3E2D"/>
    <w:rsid w:val="00BF4A68"/>
    <w:rsid w:val="00BF4D5D"/>
    <w:rsid w:val="00BF52AC"/>
    <w:rsid w:val="00BF57AC"/>
    <w:rsid w:val="00BF634F"/>
    <w:rsid w:val="00BF64FB"/>
    <w:rsid w:val="00BF6D1F"/>
    <w:rsid w:val="00BF6D85"/>
    <w:rsid w:val="00BF6E6D"/>
    <w:rsid w:val="00BF6F81"/>
    <w:rsid w:val="00BF71D2"/>
    <w:rsid w:val="00BF7427"/>
    <w:rsid w:val="00BF762E"/>
    <w:rsid w:val="00BF788D"/>
    <w:rsid w:val="00BF7E9F"/>
    <w:rsid w:val="00C0001F"/>
    <w:rsid w:val="00C006F4"/>
    <w:rsid w:val="00C00744"/>
    <w:rsid w:val="00C007AC"/>
    <w:rsid w:val="00C00BFF"/>
    <w:rsid w:val="00C00CF4"/>
    <w:rsid w:val="00C01138"/>
    <w:rsid w:val="00C01875"/>
    <w:rsid w:val="00C018CB"/>
    <w:rsid w:val="00C01D0A"/>
    <w:rsid w:val="00C01D77"/>
    <w:rsid w:val="00C02086"/>
    <w:rsid w:val="00C02160"/>
    <w:rsid w:val="00C023B8"/>
    <w:rsid w:val="00C02611"/>
    <w:rsid w:val="00C030F0"/>
    <w:rsid w:val="00C031EA"/>
    <w:rsid w:val="00C0398A"/>
    <w:rsid w:val="00C03B99"/>
    <w:rsid w:val="00C03F3D"/>
    <w:rsid w:val="00C04399"/>
    <w:rsid w:val="00C04A59"/>
    <w:rsid w:val="00C04EA6"/>
    <w:rsid w:val="00C050BD"/>
    <w:rsid w:val="00C05126"/>
    <w:rsid w:val="00C0527C"/>
    <w:rsid w:val="00C05453"/>
    <w:rsid w:val="00C06B52"/>
    <w:rsid w:val="00C06CC0"/>
    <w:rsid w:val="00C06F5F"/>
    <w:rsid w:val="00C07375"/>
    <w:rsid w:val="00C07612"/>
    <w:rsid w:val="00C0766A"/>
    <w:rsid w:val="00C078C2"/>
    <w:rsid w:val="00C10502"/>
    <w:rsid w:val="00C1051F"/>
    <w:rsid w:val="00C106A8"/>
    <w:rsid w:val="00C10763"/>
    <w:rsid w:val="00C10834"/>
    <w:rsid w:val="00C108D9"/>
    <w:rsid w:val="00C1090F"/>
    <w:rsid w:val="00C10A54"/>
    <w:rsid w:val="00C10C3C"/>
    <w:rsid w:val="00C10EF7"/>
    <w:rsid w:val="00C10FA4"/>
    <w:rsid w:val="00C11428"/>
    <w:rsid w:val="00C11F4C"/>
    <w:rsid w:val="00C1205C"/>
    <w:rsid w:val="00C122AA"/>
    <w:rsid w:val="00C12C34"/>
    <w:rsid w:val="00C12DAF"/>
    <w:rsid w:val="00C13337"/>
    <w:rsid w:val="00C135F8"/>
    <w:rsid w:val="00C141C6"/>
    <w:rsid w:val="00C149F4"/>
    <w:rsid w:val="00C14ACD"/>
    <w:rsid w:val="00C14E80"/>
    <w:rsid w:val="00C15B4D"/>
    <w:rsid w:val="00C1609C"/>
    <w:rsid w:val="00C165D7"/>
    <w:rsid w:val="00C16842"/>
    <w:rsid w:val="00C16FFF"/>
    <w:rsid w:val="00C170E9"/>
    <w:rsid w:val="00C17574"/>
    <w:rsid w:val="00C2049E"/>
    <w:rsid w:val="00C20D0A"/>
    <w:rsid w:val="00C210AF"/>
    <w:rsid w:val="00C211A7"/>
    <w:rsid w:val="00C21577"/>
    <w:rsid w:val="00C21DD3"/>
    <w:rsid w:val="00C21DF4"/>
    <w:rsid w:val="00C21FE4"/>
    <w:rsid w:val="00C22601"/>
    <w:rsid w:val="00C2298A"/>
    <w:rsid w:val="00C22DF1"/>
    <w:rsid w:val="00C234D0"/>
    <w:rsid w:val="00C234FF"/>
    <w:rsid w:val="00C24070"/>
    <w:rsid w:val="00C2437F"/>
    <w:rsid w:val="00C24733"/>
    <w:rsid w:val="00C2481D"/>
    <w:rsid w:val="00C24F1F"/>
    <w:rsid w:val="00C25659"/>
    <w:rsid w:val="00C25EAF"/>
    <w:rsid w:val="00C25EDE"/>
    <w:rsid w:val="00C25FDE"/>
    <w:rsid w:val="00C2626B"/>
    <w:rsid w:val="00C265C3"/>
    <w:rsid w:val="00C266D2"/>
    <w:rsid w:val="00C26AFB"/>
    <w:rsid w:val="00C26CFE"/>
    <w:rsid w:val="00C26F07"/>
    <w:rsid w:val="00C26FA6"/>
    <w:rsid w:val="00C27009"/>
    <w:rsid w:val="00C27927"/>
    <w:rsid w:val="00C27DDB"/>
    <w:rsid w:val="00C30511"/>
    <w:rsid w:val="00C306CF"/>
    <w:rsid w:val="00C30708"/>
    <w:rsid w:val="00C3095F"/>
    <w:rsid w:val="00C3137F"/>
    <w:rsid w:val="00C31388"/>
    <w:rsid w:val="00C314F9"/>
    <w:rsid w:val="00C31660"/>
    <w:rsid w:val="00C31C13"/>
    <w:rsid w:val="00C3295A"/>
    <w:rsid w:val="00C3309D"/>
    <w:rsid w:val="00C33245"/>
    <w:rsid w:val="00C33746"/>
    <w:rsid w:val="00C33D60"/>
    <w:rsid w:val="00C33F9A"/>
    <w:rsid w:val="00C3440C"/>
    <w:rsid w:val="00C35387"/>
    <w:rsid w:val="00C355B8"/>
    <w:rsid w:val="00C35BA2"/>
    <w:rsid w:val="00C35E79"/>
    <w:rsid w:val="00C36139"/>
    <w:rsid w:val="00C36E78"/>
    <w:rsid w:val="00C371B1"/>
    <w:rsid w:val="00C37543"/>
    <w:rsid w:val="00C375EC"/>
    <w:rsid w:val="00C37B81"/>
    <w:rsid w:val="00C405A4"/>
    <w:rsid w:val="00C408B0"/>
    <w:rsid w:val="00C40948"/>
    <w:rsid w:val="00C414CD"/>
    <w:rsid w:val="00C4188B"/>
    <w:rsid w:val="00C41B81"/>
    <w:rsid w:val="00C41C43"/>
    <w:rsid w:val="00C41CC0"/>
    <w:rsid w:val="00C4220E"/>
    <w:rsid w:val="00C4225D"/>
    <w:rsid w:val="00C422AC"/>
    <w:rsid w:val="00C42535"/>
    <w:rsid w:val="00C42CCA"/>
    <w:rsid w:val="00C432B8"/>
    <w:rsid w:val="00C43F85"/>
    <w:rsid w:val="00C446B1"/>
    <w:rsid w:val="00C44C56"/>
    <w:rsid w:val="00C44C96"/>
    <w:rsid w:val="00C45318"/>
    <w:rsid w:val="00C4540F"/>
    <w:rsid w:val="00C4579D"/>
    <w:rsid w:val="00C458BE"/>
    <w:rsid w:val="00C45DC5"/>
    <w:rsid w:val="00C45F18"/>
    <w:rsid w:val="00C4608B"/>
    <w:rsid w:val="00C46290"/>
    <w:rsid w:val="00C4646E"/>
    <w:rsid w:val="00C46525"/>
    <w:rsid w:val="00C466DB"/>
    <w:rsid w:val="00C46902"/>
    <w:rsid w:val="00C46ADD"/>
    <w:rsid w:val="00C46B31"/>
    <w:rsid w:val="00C46BEA"/>
    <w:rsid w:val="00C4708E"/>
    <w:rsid w:val="00C471A0"/>
    <w:rsid w:val="00C4721C"/>
    <w:rsid w:val="00C4771B"/>
    <w:rsid w:val="00C4777F"/>
    <w:rsid w:val="00C47AEF"/>
    <w:rsid w:val="00C508E3"/>
    <w:rsid w:val="00C509CF"/>
    <w:rsid w:val="00C510CF"/>
    <w:rsid w:val="00C51433"/>
    <w:rsid w:val="00C51C87"/>
    <w:rsid w:val="00C52323"/>
    <w:rsid w:val="00C5296E"/>
    <w:rsid w:val="00C52BEC"/>
    <w:rsid w:val="00C531B2"/>
    <w:rsid w:val="00C533D3"/>
    <w:rsid w:val="00C540B5"/>
    <w:rsid w:val="00C54489"/>
    <w:rsid w:val="00C54880"/>
    <w:rsid w:val="00C54966"/>
    <w:rsid w:val="00C54C4B"/>
    <w:rsid w:val="00C55010"/>
    <w:rsid w:val="00C55119"/>
    <w:rsid w:val="00C55579"/>
    <w:rsid w:val="00C556A6"/>
    <w:rsid w:val="00C556B7"/>
    <w:rsid w:val="00C55DD6"/>
    <w:rsid w:val="00C55FA9"/>
    <w:rsid w:val="00C5600A"/>
    <w:rsid w:val="00C562B3"/>
    <w:rsid w:val="00C5646B"/>
    <w:rsid w:val="00C56587"/>
    <w:rsid w:val="00C57B3D"/>
    <w:rsid w:val="00C57C29"/>
    <w:rsid w:val="00C603B6"/>
    <w:rsid w:val="00C60BB1"/>
    <w:rsid w:val="00C60E66"/>
    <w:rsid w:val="00C61128"/>
    <w:rsid w:val="00C61250"/>
    <w:rsid w:val="00C61706"/>
    <w:rsid w:val="00C62357"/>
    <w:rsid w:val="00C629EB"/>
    <w:rsid w:val="00C62D4E"/>
    <w:rsid w:val="00C6353B"/>
    <w:rsid w:val="00C63609"/>
    <w:rsid w:val="00C641C0"/>
    <w:rsid w:val="00C659CA"/>
    <w:rsid w:val="00C65A72"/>
    <w:rsid w:val="00C65B4B"/>
    <w:rsid w:val="00C66A31"/>
    <w:rsid w:val="00C66A9A"/>
    <w:rsid w:val="00C672F4"/>
    <w:rsid w:val="00C67965"/>
    <w:rsid w:val="00C67EF7"/>
    <w:rsid w:val="00C70404"/>
    <w:rsid w:val="00C70AD6"/>
    <w:rsid w:val="00C710E2"/>
    <w:rsid w:val="00C712F1"/>
    <w:rsid w:val="00C71736"/>
    <w:rsid w:val="00C71F57"/>
    <w:rsid w:val="00C725A0"/>
    <w:rsid w:val="00C72717"/>
    <w:rsid w:val="00C728D4"/>
    <w:rsid w:val="00C72970"/>
    <w:rsid w:val="00C7297D"/>
    <w:rsid w:val="00C72BB0"/>
    <w:rsid w:val="00C72D24"/>
    <w:rsid w:val="00C733C8"/>
    <w:rsid w:val="00C73E55"/>
    <w:rsid w:val="00C741E0"/>
    <w:rsid w:val="00C74539"/>
    <w:rsid w:val="00C745B7"/>
    <w:rsid w:val="00C74B95"/>
    <w:rsid w:val="00C74CC5"/>
    <w:rsid w:val="00C750A6"/>
    <w:rsid w:val="00C754DB"/>
    <w:rsid w:val="00C75669"/>
    <w:rsid w:val="00C75A5E"/>
    <w:rsid w:val="00C75D47"/>
    <w:rsid w:val="00C76236"/>
    <w:rsid w:val="00C76449"/>
    <w:rsid w:val="00C76CF4"/>
    <w:rsid w:val="00C76DB2"/>
    <w:rsid w:val="00C76DDC"/>
    <w:rsid w:val="00C77108"/>
    <w:rsid w:val="00C77124"/>
    <w:rsid w:val="00C779A5"/>
    <w:rsid w:val="00C77AB6"/>
    <w:rsid w:val="00C77B34"/>
    <w:rsid w:val="00C77D62"/>
    <w:rsid w:val="00C80734"/>
    <w:rsid w:val="00C80F5D"/>
    <w:rsid w:val="00C8152B"/>
    <w:rsid w:val="00C81FAA"/>
    <w:rsid w:val="00C82035"/>
    <w:rsid w:val="00C82184"/>
    <w:rsid w:val="00C82707"/>
    <w:rsid w:val="00C828B5"/>
    <w:rsid w:val="00C82BB6"/>
    <w:rsid w:val="00C82DFD"/>
    <w:rsid w:val="00C8310B"/>
    <w:rsid w:val="00C831BE"/>
    <w:rsid w:val="00C83241"/>
    <w:rsid w:val="00C83323"/>
    <w:rsid w:val="00C83674"/>
    <w:rsid w:val="00C83697"/>
    <w:rsid w:val="00C83FB3"/>
    <w:rsid w:val="00C83FFF"/>
    <w:rsid w:val="00C852A7"/>
    <w:rsid w:val="00C853B6"/>
    <w:rsid w:val="00C853CB"/>
    <w:rsid w:val="00C855F4"/>
    <w:rsid w:val="00C85724"/>
    <w:rsid w:val="00C85E77"/>
    <w:rsid w:val="00C864B5"/>
    <w:rsid w:val="00C865B0"/>
    <w:rsid w:val="00C86A49"/>
    <w:rsid w:val="00C86FFE"/>
    <w:rsid w:val="00C8746D"/>
    <w:rsid w:val="00C87505"/>
    <w:rsid w:val="00C875EF"/>
    <w:rsid w:val="00C90088"/>
    <w:rsid w:val="00C90169"/>
    <w:rsid w:val="00C905F7"/>
    <w:rsid w:val="00C90E3F"/>
    <w:rsid w:val="00C91BCB"/>
    <w:rsid w:val="00C9200F"/>
    <w:rsid w:val="00C92AFF"/>
    <w:rsid w:val="00C92B3F"/>
    <w:rsid w:val="00C92C20"/>
    <w:rsid w:val="00C92DBE"/>
    <w:rsid w:val="00C93368"/>
    <w:rsid w:val="00C9355C"/>
    <w:rsid w:val="00C9368A"/>
    <w:rsid w:val="00C936F4"/>
    <w:rsid w:val="00C93C8F"/>
    <w:rsid w:val="00C940FC"/>
    <w:rsid w:val="00C9423D"/>
    <w:rsid w:val="00C9489D"/>
    <w:rsid w:val="00C94B8E"/>
    <w:rsid w:val="00C94EA0"/>
    <w:rsid w:val="00C94F79"/>
    <w:rsid w:val="00C952A0"/>
    <w:rsid w:val="00C9531C"/>
    <w:rsid w:val="00C95530"/>
    <w:rsid w:val="00C95B3A"/>
    <w:rsid w:val="00C95B85"/>
    <w:rsid w:val="00C95C2F"/>
    <w:rsid w:val="00C96A09"/>
    <w:rsid w:val="00C97359"/>
    <w:rsid w:val="00C97371"/>
    <w:rsid w:val="00C975D0"/>
    <w:rsid w:val="00CA0101"/>
    <w:rsid w:val="00CA0593"/>
    <w:rsid w:val="00CA07E0"/>
    <w:rsid w:val="00CA09DB"/>
    <w:rsid w:val="00CA0D98"/>
    <w:rsid w:val="00CA0DA7"/>
    <w:rsid w:val="00CA110C"/>
    <w:rsid w:val="00CA136A"/>
    <w:rsid w:val="00CA1598"/>
    <w:rsid w:val="00CA1955"/>
    <w:rsid w:val="00CA21BD"/>
    <w:rsid w:val="00CA23C2"/>
    <w:rsid w:val="00CA27D8"/>
    <w:rsid w:val="00CA2B14"/>
    <w:rsid w:val="00CA381F"/>
    <w:rsid w:val="00CA39D4"/>
    <w:rsid w:val="00CA3A02"/>
    <w:rsid w:val="00CA3E2E"/>
    <w:rsid w:val="00CA4159"/>
    <w:rsid w:val="00CA42D5"/>
    <w:rsid w:val="00CA4B04"/>
    <w:rsid w:val="00CA558E"/>
    <w:rsid w:val="00CA560B"/>
    <w:rsid w:val="00CA5960"/>
    <w:rsid w:val="00CA6701"/>
    <w:rsid w:val="00CA6ECC"/>
    <w:rsid w:val="00CA766D"/>
    <w:rsid w:val="00CA76EE"/>
    <w:rsid w:val="00CA7BC7"/>
    <w:rsid w:val="00CB028F"/>
    <w:rsid w:val="00CB03D6"/>
    <w:rsid w:val="00CB0B6F"/>
    <w:rsid w:val="00CB0E2F"/>
    <w:rsid w:val="00CB14B3"/>
    <w:rsid w:val="00CB160D"/>
    <w:rsid w:val="00CB1776"/>
    <w:rsid w:val="00CB1BDF"/>
    <w:rsid w:val="00CB1C33"/>
    <w:rsid w:val="00CB223D"/>
    <w:rsid w:val="00CB2388"/>
    <w:rsid w:val="00CB289F"/>
    <w:rsid w:val="00CB329A"/>
    <w:rsid w:val="00CB357B"/>
    <w:rsid w:val="00CB3CB3"/>
    <w:rsid w:val="00CB3CEF"/>
    <w:rsid w:val="00CB4359"/>
    <w:rsid w:val="00CB4686"/>
    <w:rsid w:val="00CB4909"/>
    <w:rsid w:val="00CB4B1F"/>
    <w:rsid w:val="00CB4B39"/>
    <w:rsid w:val="00CB5402"/>
    <w:rsid w:val="00CB55F7"/>
    <w:rsid w:val="00CB56C8"/>
    <w:rsid w:val="00CB5EDE"/>
    <w:rsid w:val="00CB685F"/>
    <w:rsid w:val="00CB6971"/>
    <w:rsid w:val="00CB6CF3"/>
    <w:rsid w:val="00CB6CFC"/>
    <w:rsid w:val="00CB71A0"/>
    <w:rsid w:val="00CB71CB"/>
    <w:rsid w:val="00CB727D"/>
    <w:rsid w:val="00CB7283"/>
    <w:rsid w:val="00CB7F19"/>
    <w:rsid w:val="00CC040D"/>
    <w:rsid w:val="00CC066A"/>
    <w:rsid w:val="00CC0AC5"/>
    <w:rsid w:val="00CC0D0F"/>
    <w:rsid w:val="00CC0E95"/>
    <w:rsid w:val="00CC0EF6"/>
    <w:rsid w:val="00CC15C8"/>
    <w:rsid w:val="00CC1FA4"/>
    <w:rsid w:val="00CC2154"/>
    <w:rsid w:val="00CC2558"/>
    <w:rsid w:val="00CC260C"/>
    <w:rsid w:val="00CC2F5F"/>
    <w:rsid w:val="00CC3216"/>
    <w:rsid w:val="00CC3225"/>
    <w:rsid w:val="00CC37BD"/>
    <w:rsid w:val="00CC38EE"/>
    <w:rsid w:val="00CC39E2"/>
    <w:rsid w:val="00CC3F36"/>
    <w:rsid w:val="00CC4BA6"/>
    <w:rsid w:val="00CC4CC2"/>
    <w:rsid w:val="00CC4E71"/>
    <w:rsid w:val="00CC53E5"/>
    <w:rsid w:val="00CC54DE"/>
    <w:rsid w:val="00CC5525"/>
    <w:rsid w:val="00CC5857"/>
    <w:rsid w:val="00CC5990"/>
    <w:rsid w:val="00CC5DAD"/>
    <w:rsid w:val="00CC6218"/>
    <w:rsid w:val="00CC678B"/>
    <w:rsid w:val="00CC69CD"/>
    <w:rsid w:val="00CC6C8D"/>
    <w:rsid w:val="00CC6E8C"/>
    <w:rsid w:val="00CC7685"/>
    <w:rsid w:val="00CC778B"/>
    <w:rsid w:val="00CC7A66"/>
    <w:rsid w:val="00CC7B28"/>
    <w:rsid w:val="00CC7DB1"/>
    <w:rsid w:val="00CD00CE"/>
    <w:rsid w:val="00CD159A"/>
    <w:rsid w:val="00CD16D2"/>
    <w:rsid w:val="00CD1708"/>
    <w:rsid w:val="00CD1BE9"/>
    <w:rsid w:val="00CD21F8"/>
    <w:rsid w:val="00CD229F"/>
    <w:rsid w:val="00CD255A"/>
    <w:rsid w:val="00CD2616"/>
    <w:rsid w:val="00CD262F"/>
    <w:rsid w:val="00CD2672"/>
    <w:rsid w:val="00CD2A84"/>
    <w:rsid w:val="00CD3211"/>
    <w:rsid w:val="00CD330D"/>
    <w:rsid w:val="00CD3519"/>
    <w:rsid w:val="00CD3712"/>
    <w:rsid w:val="00CD3A78"/>
    <w:rsid w:val="00CD3E8B"/>
    <w:rsid w:val="00CD40CA"/>
    <w:rsid w:val="00CD40DE"/>
    <w:rsid w:val="00CD4E3A"/>
    <w:rsid w:val="00CD539E"/>
    <w:rsid w:val="00CD591D"/>
    <w:rsid w:val="00CD5A96"/>
    <w:rsid w:val="00CD5B5F"/>
    <w:rsid w:val="00CD5D84"/>
    <w:rsid w:val="00CD6BBC"/>
    <w:rsid w:val="00CD6F38"/>
    <w:rsid w:val="00CD728F"/>
    <w:rsid w:val="00CD7739"/>
    <w:rsid w:val="00CD77C0"/>
    <w:rsid w:val="00CD7B50"/>
    <w:rsid w:val="00CD7D53"/>
    <w:rsid w:val="00CE06E5"/>
    <w:rsid w:val="00CE1F5D"/>
    <w:rsid w:val="00CE2229"/>
    <w:rsid w:val="00CE22D1"/>
    <w:rsid w:val="00CE2403"/>
    <w:rsid w:val="00CE256A"/>
    <w:rsid w:val="00CE2AEF"/>
    <w:rsid w:val="00CE3257"/>
    <w:rsid w:val="00CE3A6A"/>
    <w:rsid w:val="00CE3D3A"/>
    <w:rsid w:val="00CE3F93"/>
    <w:rsid w:val="00CE4305"/>
    <w:rsid w:val="00CE46C5"/>
    <w:rsid w:val="00CE47C1"/>
    <w:rsid w:val="00CE4B1F"/>
    <w:rsid w:val="00CE4B69"/>
    <w:rsid w:val="00CE4D6A"/>
    <w:rsid w:val="00CE4E9B"/>
    <w:rsid w:val="00CE50CA"/>
    <w:rsid w:val="00CE53ED"/>
    <w:rsid w:val="00CE5657"/>
    <w:rsid w:val="00CE66CD"/>
    <w:rsid w:val="00CE6A28"/>
    <w:rsid w:val="00CE6B27"/>
    <w:rsid w:val="00CE6B6D"/>
    <w:rsid w:val="00CE7559"/>
    <w:rsid w:val="00CE75DA"/>
    <w:rsid w:val="00CE76C7"/>
    <w:rsid w:val="00CE799F"/>
    <w:rsid w:val="00CE79C6"/>
    <w:rsid w:val="00CE7BF5"/>
    <w:rsid w:val="00CE7CCA"/>
    <w:rsid w:val="00CF0198"/>
    <w:rsid w:val="00CF050C"/>
    <w:rsid w:val="00CF077D"/>
    <w:rsid w:val="00CF0996"/>
    <w:rsid w:val="00CF0C14"/>
    <w:rsid w:val="00CF0D01"/>
    <w:rsid w:val="00CF1298"/>
    <w:rsid w:val="00CF16FA"/>
    <w:rsid w:val="00CF2105"/>
    <w:rsid w:val="00CF25D4"/>
    <w:rsid w:val="00CF3021"/>
    <w:rsid w:val="00CF3408"/>
    <w:rsid w:val="00CF34E2"/>
    <w:rsid w:val="00CF3A00"/>
    <w:rsid w:val="00CF3AF3"/>
    <w:rsid w:val="00CF48B1"/>
    <w:rsid w:val="00CF4D60"/>
    <w:rsid w:val="00CF5B46"/>
    <w:rsid w:val="00CF620A"/>
    <w:rsid w:val="00CF66A2"/>
    <w:rsid w:val="00CF69F9"/>
    <w:rsid w:val="00CF7F07"/>
    <w:rsid w:val="00D0029C"/>
    <w:rsid w:val="00D0036C"/>
    <w:rsid w:val="00D00938"/>
    <w:rsid w:val="00D00A35"/>
    <w:rsid w:val="00D00F0F"/>
    <w:rsid w:val="00D00FCB"/>
    <w:rsid w:val="00D01496"/>
    <w:rsid w:val="00D016E1"/>
    <w:rsid w:val="00D017B1"/>
    <w:rsid w:val="00D01B73"/>
    <w:rsid w:val="00D0209E"/>
    <w:rsid w:val="00D02B43"/>
    <w:rsid w:val="00D02C1D"/>
    <w:rsid w:val="00D0320E"/>
    <w:rsid w:val="00D036ED"/>
    <w:rsid w:val="00D037D0"/>
    <w:rsid w:val="00D03DEF"/>
    <w:rsid w:val="00D04077"/>
    <w:rsid w:val="00D0449A"/>
    <w:rsid w:val="00D047EA"/>
    <w:rsid w:val="00D049E7"/>
    <w:rsid w:val="00D04CD9"/>
    <w:rsid w:val="00D050CD"/>
    <w:rsid w:val="00D05A83"/>
    <w:rsid w:val="00D05C39"/>
    <w:rsid w:val="00D05FB4"/>
    <w:rsid w:val="00D05FFF"/>
    <w:rsid w:val="00D063B7"/>
    <w:rsid w:val="00D0656F"/>
    <w:rsid w:val="00D068DC"/>
    <w:rsid w:val="00D06A2C"/>
    <w:rsid w:val="00D06ACF"/>
    <w:rsid w:val="00D06C21"/>
    <w:rsid w:val="00D06C98"/>
    <w:rsid w:val="00D07C77"/>
    <w:rsid w:val="00D07F4B"/>
    <w:rsid w:val="00D10684"/>
    <w:rsid w:val="00D10A07"/>
    <w:rsid w:val="00D1160D"/>
    <w:rsid w:val="00D11AB4"/>
    <w:rsid w:val="00D12159"/>
    <w:rsid w:val="00D12234"/>
    <w:rsid w:val="00D122D4"/>
    <w:rsid w:val="00D123C3"/>
    <w:rsid w:val="00D1297C"/>
    <w:rsid w:val="00D12B69"/>
    <w:rsid w:val="00D12B6C"/>
    <w:rsid w:val="00D12C05"/>
    <w:rsid w:val="00D1307D"/>
    <w:rsid w:val="00D131C3"/>
    <w:rsid w:val="00D13525"/>
    <w:rsid w:val="00D13D22"/>
    <w:rsid w:val="00D153D1"/>
    <w:rsid w:val="00D15AAD"/>
    <w:rsid w:val="00D163B8"/>
    <w:rsid w:val="00D16FE4"/>
    <w:rsid w:val="00D17075"/>
    <w:rsid w:val="00D176F3"/>
    <w:rsid w:val="00D17D4C"/>
    <w:rsid w:val="00D20091"/>
    <w:rsid w:val="00D20196"/>
    <w:rsid w:val="00D20294"/>
    <w:rsid w:val="00D202A0"/>
    <w:rsid w:val="00D209DE"/>
    <w:rsid w:val="00D20A1C"/>
    <w:rsid w:val="00D20AB6"/>
    <w:rsid w:val="00D20B99"/>
    <w:rsid w:val="00D2172D"/>
    <w:rsid w:val="00D21D04"/>
    <w:rsid w:val="00D23056"/>
    <w:rsid w:val="00D2352F"/>
    <w:rsid w:val="00D23784"/>
    <w:rsid w:val="00D23A7F"/>
    <w:rsid w:val="00D23C7C"/>
    <w:rsid w:val="00D23D12"/>
    <w:rsid w:val="00D241FE"/>
    <w:rsid w:val="00D243F3"/>
    <w:rsid w:val="00D246B2"/>
    <w:rsid w:val="00D2478B"/>
    <w:rsid w:val="00D24D70"/>
    <w:rsid w:val="00D24FD1"/>
    <w:rsid w:val="00D24FF3"/>
    <w:rsid w:val="00D252D8"/>
    <w:rsid w:val="00D2536D"/>
    <w:rsid w:val="00D2576F"/>
    <w:rsid w:val="00D260AB"/>
    <w:rsid w:val="00D26799"/>
    <w:rsid w:val="00D26A64"/>
    <w:rsid w:val="00D26AE9"/>
    <w:rsid w:val="00D26D11"/>
    <w:rsid w:val="00D26D40"/>
    <w:rsid w:val="00D27AA5"/>
    <w:rsid w:val="00D27CD4"/>
    <w:rsid w:val="00D27E24"/>
    <w:rsid w:val="00D3022E"/>
    <w:rsid w:val="00D30872"/>
    <w:rsid w:val="00D308DA"/>
    <w:rsid w:val="00D30BBF"/>
    <w:rsid w:val="00D30C83"/>
    <w:rsid w:val="00D31246"/>
    <w:rsid w:val="00D31570"/>
    <w:rsid w:val="00D31B96"/>
    <w:rsid w:val="00D31F07"/>
    <w:rsid w:val="00D324A0"/>
    <w:rsid w:val="00D326B0"/>
    <w:rsid w:val="00D328C6"/>
    <w:rsid w:val="00D329F5"/>
    <w:rsid w:val="00D32AA5"/>
    <w:rsid w:val="00D32AAE"/>
    <w:rsid w:val="00D32C65"/>
    <w:rsid w:val="00D32E92"/>
    <w:rsid w:val="00D3395E"/>
    <w:rsid w:val="00D339EF"/>
    <w:rsid w:val="00D33A35"/>
    <w:rsid w:val="00D33FF7"/>
    <w:rsid w:val="00D3405B"/>
    <w:rsid w:val="00D34740"/>
    <w:rsid w:val="00D347E4"/>
    <w:rsid w:val="00D34A8E"/>
    <w:rsid w:val="00D34DE6"/>
    <w:rsid w:val="00D357F2"/>
    <w:rsid w:val="00D35BE0"/>
    <w:rsid w:val="00D36064"/>
    <w:rsid w:val="00D36AAB"/>
    <w:rsid w:val="00D37516"/>
    <w:rsid w:val="00D37523"/>
    <w:rsid w:val="00D402DD"/>
    <w:rsid w:val="00D40AC5"/>
    <w:rsid w:val="00D41A01"/>
    <w:rsid w:val="00D41BD9"/>
    <w:rsid w:val="00D41CCD"/>
    <w:rsid w:val="00D42378"/>
    <w:rsid w:val="00D42C10"/>
    <w:rsid w:val="00D42E4A"/>
    <w:rsid w:val="00D43508"/>
    <w:rsid w:val="00D43894"/>
    <w:rsid w:val="00D43A92"/>
    <w:rsid w:val="00D4404E"/>
    <w:rsid w:val="00D441F6"/>
    <w:rsid w:val="00D444FB"/>
    <w:rsid w:val="00D446D9"/>
    <w:rsid w:val="00D44BA2"/>
    <w:rsid w:val="00D4527B"/>
    <w:rsid w:val="00D454B1"/>
    <w:rsid w:val="00D45789"/>
    <w:rsid w:val="00D45903"/>
    <w:rsid w:val="00D459E7"/>
    <w:rsid w:val="00D45A31"/>
    <w:rsid w:val="00D45D15"/>
    <w:rsid w:val="00D463B1"/>
    <w:rsid w:val="00D46975"/>
    <w:rsid w:val="00D46D84"/>
    <w:rsid w:val="00D46E00"/>
    <w:rsid w:val="00D46E1A"/>
    <w:rsid w:val="00D47458"/>
    <w:rsid w:val="00D475F7"/>
    <w:rsid w:val="00D50004"/>
    <w:rsid w:val="00D50339"/>
    <w:rsid w:val="00D5042E"/>
    <w:rsid w:val="00D50A2A"/>
    <w:rsid w:val="00D50EFF"/>
    <w:rsid w:val="00D510C3"/>
    <w:rsid w:val="00D515DA"/>
    <w:rsid w:val="00D51E5C"/>
    <w:rsid w:val="00D52400"/>
    <w:rsid w:val="00D5248F"/>
    <w:rsid w:val="00D524EA"/>
    <w:rsid w:val="00D527C5"/>
    <w:rsid w:val="00D532CB"/>
    <w:rsid w:val="00D53406"/>
    <w:rsid w:val="00D534D7"/>
    <w:rsid w:val="00D53F82"/>
    <w:rsid w:val="00D541CF"/>
    <w:rsid w:val="00D54729"/>
    <w:rsid w:val="00D54BB2"/>
    <w:rsid w:val="00D55218"/>
    <w:rsid w:val="00D55491"/>
    <w:rsid w:val="00D554BA"/>
    <w:rsid w:val="00D556F3"/>
    <w:rsid w:val="00D55820"/>
    <w:rsid w:val="00D55B88"/>
    <w:rsid w:val="00D55F1F"/>
    <w:rsid w:val="00D56161"/>
    <w:rsid w:val="00D56AC1"/>
    <w:rsid w:val="00D56CC8"/>
    <w:rsid w:val="00D57B52"/>
    <w:rsid w:val="00D602A8"/>
    <w:rsid w:val="00D60437"/>
    <w:rsid w:val="00D604A0"/>
    <w:rsid w:val="00D60670"/>
    <w:rsid w:val="00D606E4"/>
    <w:rsid w:val="00D6098E"/>
    <w:rsid w:val="00D609A9"/>
    <w:rsid w:val="00D609E0"/>
    <w:rsid w:val="00D60D06"/>
    <w:rsid w:val="00D60FD1"/>
    <w:rsid w:val="00D6160D"/>
    <w:rsid w:val="00D61701"/>
    <w:rsid w:val="00D61D8D"/>
    <w:rsid w:val="00D61ECC"/>
    <w:rsid w:val="00D61EFE"/>
    <w:rsid w:val="00D62040"/>
    <w:rsid w:val="00D62204"/>
    <w:rsid w:val="00D62B58"/>
    <w:rsid w:val="00D62D85"/>
    <w:rsid w:val="00D62E9C"/>
    <w:rsid w:val="00D62FA5"/>
    <w:rsid w:val="00D63622"/>
    <w:rsid w:val="00D63BC7"/>
    <w:rsid w:val="00D641DF"/>
    <w:rsid w:val="00D64B13"/>
    <w:rsid w:val="00D65090"/>
    <w:rsid w:val="00D651D7"/>
    <w:rsid w:val="00D651F0"/>
    <w:rsid w:val="00D65736"/>
    <w:rsid w:val="00D65949"/>
    <w:rsid w:val="00D65E3A"/>
    <w:rsid w:val="00D66911"/>
    <w:rsid w:val="00D669E1"/>
    <w:rsid w:val="00D66D47"/>
    <w:rsid w:val="00D66ECB"/>
    <w:rsid w:val="00D67431"/>
    <w:rsid w:val="00D6743E"/>
    <w:rsid w:val="00D675A1"/>
    <w:rsid w:val="00D676C9"/>
    <w:rsid w:val="00D677C2"/>
    <w:rsid w:val="00D67A66"/>
    <w:rsid w:val="00D70367"/>
    <w:rsid w:val="00D7054C"/>
    <w:rsid w:val="00D708E7"/>
    <w:rsid w:val="00D70921"/>
    <w:rsid w:val="00D71117"/>
    <w:rsid w:val="00D7143C"/>
    <w:rsid w:val="00D7157F"/>
    <w:rsid w:val="00D7162F"/>
    <w:rsid w:val="00D71A78"/>
    <w:rsid w:val="00D71AA4"/>
    <w:rsid w:val="00D71B0B"/>
    <w:rsid w:val="00D71CD3"/>
    <w:rsid w:val="00D72125"/>
    <w:rsid w:val="00D726E9"/>
    <w:rsid w:val="00D727DC"/>
    <w:rsid w:val="00D72C04"/>
    <w:rsid w:val="00D72EF9"/>
    <w:rsid w:val="00D7314C"/>
    <w:rsid w:val="00D73691"/>
    <w:rsid w:val="00D73FC0"/>
    <w:rsid w:val="00D74205"/>
    <w:rsid w:val="00D74A2E"/>
    <w:rsid w:val="00D74B32"/>
    <w:rsid w:val="00D74CB0"/>
    <w:rsid w:val="00D74DC4"/>
    <w:rsid w:val="00D74DD3"/>
    <w:rsid w:val="00D74E21"/>
    <w:rsid w:val="00D753B8"/>
    <w:rsid w:val="00D754C8"/>
    <w:rsid w:val="00D75502"/>
    <w:rsid w:val="00D75B40"/>
    <w:rsid w:val="00D75D29"/>
    <w:rsid w:val="00D767C7"/>
    <w:rsid w:val="00D76D79"/>
    <w:rsid w:val="00D76DAD"/>
    <w:rsid w:val="00D76DE1"/>
    <w:rsid w:val="00D804D1"/>
    <w:rsid w:val="00D8054E"/>
    <w:rsid w:val="00D817C1"/>
    <w:rsid w:val="00D81E14"/>
    <w:rsid w:val="00D82563"/>
    <w:rsid w:val="00D826BE"/>
    <w:rsid w:val="00D82F6C"/>
    <w:rsid w:val="00D83375"/>
    <w:rsid w:val="00D83659"/>
    <w:rsid w:val="00D836C6"/>
    <w:rsid w:val="00D83B1B"/>
    <w:rsid w:val="00D84357"/>
    <w:rsid w:val="00D8435A"/>
    <w:rsid w:val="00D848D5"/>
    <w:rsid w:val="00D84CD1"/>
    <w:rsid w:val="00D85136"/>
    <w:rsid w:val="00D853F3"/>
    <w:rsid w:val="00D85689"/>
    <w:rsid w:val="00D8579D"/>
    <w:rsid w:val="00D857F8"/>
    <w:rsid w:val="00D8583B"/>
    <w:rsid w:val="00D85B4A"/>
    <w:rsid w:val="00D85F7E"/>
    <w:rsid w:val="00D86073"/>
    <w:rsid w:val="00D86726"/>
    <w:rsid w:val="00D86A39"/>
    <w:rsid w:val="00D86AC3"/>
    <w:rsid w:val="00D86B72"/>
    <w:rsid w:val="00D8777E"/>
    <w:rsid w:val="00D87CF0"/>
    <w:rsid w:val="00D87D45"/>
    <w:rsid w:val="00D90676"/>
    <w:rsid w:val="00D91005"/>
    <w:rsid w:val="00D91CC4"/>
    <w:rsid w:val="00D91D05"/>
    <w:rsid w:val="00D92073"/>
    <w:rsid w:val="00D92096"/>
    <w:rsid w:val="00D92B2F"/>
    <w:rsid w:val="00D931BB"/>
    <w:rsid w:val="00D9359A"/>
    <w:rsid w:val="00D93B0B"/>
    <w:rsid w:val="00D93EA0"/>
    <w:rsid w:val="00D94131"/>
    <w:rsid w:val="00D94220"/>
    <w:rsid w:val="00D94643"/>
    <w:rsid w:val="00D9472B"/>
    <w:rsid w:val="00D9516A"/>
    <w:rsid w:val="00D95302"/>
    <w:rsid w:val="00D954AC"/>
    <w:rsid w:val="00D95628"/>
    <w:rsid w:val="00D95A2F"/>
    <w:rsid w:val="00D95A66"/>
    <w:rsid w:val="00D95C3D"/>
    <w:rsid w:val="00D96163"/>
    <w:rsid w:val="00D9623F"/>
    <w:rsid w:val="00D96464"/>
    <w:rsid w:val="00D966DA"/>
    <w:rsid w:val="00D9689A"/>
    <w:rsid w:val="00D96926"/>
    <w:rsid w:val="00D96B52"/>
    <w:rsid w:val="00D970AB"/>
    <w:rsid w:val="00D97694"/>
    <w:rsid w:val="00D979E7"/>
    <w:rsid w:val="00D97EA8"/>
    <w:rsid w:val="00DA0269"/>
    <w:rsid w:val="00DA0390"/>
    <w:rsid w:val="00DA090F"/>
    <w:rsid w:val="00DA0921"/>
    <w:rsid w:val="00DA09CD"/>
    <w:rsid w:val="00DA10BE"/>
    <w:rsid w:val="00DA123E"/>
    <w:rsid w:val="00DA1333"/>
    <w:rsid w:val="00DA1507"/>
    <w:rsid w:val="00DA1550"/>
    <w:rsid w:val="00DA1736"/>
    <w:rsid w:val="00DA25B7"/>
    <w:rsid w:val="00DA2B91"/>
    <w:rsid w:val="00DA2D37"/>
    <w:rsid w:val="00DA2F93"/>
    <w:rsid w:val="00DA3097"/>
    <w:rsid w:val="00DA313B"/>
    <w:rsid w:val="00DA3330"/>
    <w:rsid w:val="00DA33AC"/>
    <w:rsid w:val="00DA37BC"/>
    <w:rsid w:val="00DA393D"/>
    <w:rsid w:val="00DA39A9"/>
    <w:rsid w:val="00DA3EEB"/>
    <w:rsid w:val="00DA4052"/>
    <w:rsid w:val="00DA43ED"/>
    <w:rsid w:val="00DA44BD"/>
    <w:rsid w:val="00DA4AAB"/>
    <w:rsid w:val="00DA4CBA"/>
    <w:rsid w:val="00DA4E00"/>
    <w:rsid w:val="00DA4FEE"/>
    <w:rsid w:val="00DA55DB"/>
    <w:rsid w:val="00DA5A6B"/>
    <w:rsid w:val="00DA5D46"/>
    <w:rsid w:val="00DA5ED4"/>
    <w:rsid w:val="00DA659C"/>
    <w:rsid w:val="00DA6A08"/>
    <w:rsid w:val="00DA7A50"/>
    <w:rsid w:val="00DA7DC5"/>
    <w:rsid w:val="00DB03F5"/>
    <w:rsid w:val="00DB05EE"/>
    <w:rsid w:val="00DB0605"/>
    <w:rsid w:val="00DB0950"/>
    <w:rsid w:val="00DB0B74"/>
    <w:rsid w:val="00DB0C83"/>
    <w:rsid w:val="00DB0EF6"/>
    <w:rsid w:val="00DB0FDF"/>
    <w:rsid w:val="00DB12AE"/>
    <w:rsid w:val="00DB133D"/>
    <w:rsid w:val="00DB1489"/>
    <w:rsid w:val="00DB14B8"/>
    <w:rsid w:val="00DB16DD"/>
    <w:rsid w:val="00DB1A07"/>
    <w:rsid w:val="00DB1BEF"/>
    <w:rsid w:val="00DB1E58"/>
    <w:rsid w:val="00DB21ED"/>
    <w:rsid w:val="00DB225D"/>
    <w:rsid w:val="00DB251A"/>
    <w:rsid w:val="00DB25C5"/>
    <w:rsid w:val="00DB2818"/>
    <w:rsid w:val="00DB2970"/>
    <w:rsid w:val="00DB2B0C"/>
    <w:rsid w:val="00DB2CB8"/>
    <w:rsid w:val="00DB3294"/>
    <w:rsid w:val="00DB333D"/>
    <w:rsid w:val="00DB361B"/>
    <w:rsid w:val="00DB3C35"/>
    <w:rsid w:val="00DB3E9B"/>
    <w:rsid w:val="00DB4177"/>
    <w:rsid w:val="00DB435A"/>
    <w:rsid w:val="00DB4382"/>
    <w:rsid w:val="00DB43C9"/>
    <w:rsid w:val="00DB4444"/>
    <w:rsid w:val="00DB462C"/>
    <w:rsid w:val="00DB4690"/>
    <w:rsid w:val="00DB490A"/>
    <w:rsid w:val="00DB4EAF"/>
    <w:rsid w:val="00DB53E8"/>
    <w:rsid w:val="00DB54B2"/>
    <w:rsid w:val="00DB5743"/>
    <w:rsid w:val="00DB5CA6"/>
    <w:rsid w:val="00DB5DDD"/>
    <w:rsid w:val="00DB5E8B"/>
    <w:rsid w:val="00DB5E9B"/>
    <w:rsid w:val="00DB6108"/>
    <w:rsid w:val="00DB65CE"/>
    <w:rsid w:val="00DB6905"/>
    <w:rsid w:val="00DB6B63"/>
    <w:rsid w:val="00DB7101"/>
    <w:rsid w:val="00DB718C"/>
    <w:rsid w:val="00DB7344"/>
    <w:rsid w:val="00DB74C8"/>
    <w:rsid w:val="00DB75F0"/>
    <w:rsid w:val="00DB7AD9"/>
    <w:rsid w:val="00DB7DB7"/>
    <w:rsid w:val="00DB7DF9"/>
    <w:rsid w:val="00DB7F51"/>
    <w:rsid w:val="00DC01DB"/>
    <w:rsid w:val="00DC0551"/>
    <w:rsid w:val="00DC061B"/>
    <w:rsid w:val="00DC09E9"/>
    <w:rsid w:val="00DC0B8A"/>
    <w:rsid w:val="00DC10CE"/>
    <w:rsid w:val="00DC12AD"/>
    <w:rsid w:val="00DC1E3C"/>
    <w:rsid w:val="00DC1FA7"/>
    <w:rsid w:val="00DC2032"/>
    <w:rsid w:val="00DC2119"/>
    <w:rsid w:val="00DC212B"/>
    <w:rsid w:val="00DC2CC0"/>
    <w:rsid w:val="00DC312C"/>
    <w:rsid w:val="00DC37F4"/>
    <w:rsid w:val="00DC3916"/>
    <w:rsid w:val="00DC3BE1"/>
    <w:rsid w:val="00DC4193"/>
    <w:rsid w:val="00DC456C"/>
    <w:rsid w:val="00DC4A2A"/>
    <w:rsid w:val="00DC4FDE"/>
    <w:rsid w:val="00DC51CF"/>
    <w:rsid w:val="00DC521D"/>
    <w:rsid w:val="00DC573B"/>
    <w:rsid w:val="00DC5CFA"/>
    <w:rsid w:val="00DC5FB1"/>
    <w:rsid w:val="00DC6274"/>
    <w:rsid w:val="00DC6761"/>
    <w:rsid w:val="00DC6EDF"/>
    <w:rsid w:val="00DC718E"/>
    <w:rsid w:val="00DC746D"/>
    <w:rsid w:val="00DD088A"/>
    <w:rsid w:val="00DD090E"/>
    <w:rsid w:val="00DD111D"/>
    <w:rsid w:val="00DD1925"/>
    <w:rsid w:val="00DD1D31"/>
    <w:rsid w:val="00DD1DBB"/>
    <w:rsid w:val="00DD1F85"/>
    <w:rsid w:val="00DD247D"/>
    <w:rsid w:val="00DD2B7B"/>
    <w:rsid w:val="00DD2F8B"/>
    <w:rsid w:val="00DD32E6"/>
    <w:rsid w:val="00DD3C1B"/>
    <w:rsid w:val="00DD3E9B"/>
    <w:rsid w:val="00DD43E0"/>
    <w:rsid w:val="00DD43E1"/>
    <w:rsid w:val="00DD475C"/>
    <w:rsid w:val="00DD4C63"/>
    <w:rsid w:val="00DD5270"/>
    <w:rsid w:val="00DD5477"/>
    <w:rsid w:val="00DD5B3C"/>
    <w:rsid w:val="00DD5EC0"/>
    <w:rsid w:val="00DD605F"/>
    <w:rsid w:val="00DD76B0"/>
    <w:rsid w:val="00DD77B6"/>
    <w:rsid w:val="00DE00BC"/>
    <w:rsid w:val="00DE0683"/>
    <w:rsid w:val="00DE070A"/>
    <w:rsid w:val="00DE155F"/>
    <w:rsid w:val="00DE16FF"/>
    <w:rsid w:val="00DE1B49"/>
    <w:rsid w:val="00DE2030"/>
    <w:rsid w:val="00DE21D7"/>
    <w:rsid w:val="00DE2295"/>
    <w:rsid w:val="00DE2475"/>
    <w:rsid w:val="00DE26F9"/>
    <w:rsid w:val="00DE290D"/>
    <w:rsid w:val="00DE2DC3"/>
    <w:rsid w:val="00DE2E94"/>
    <w:rsid w:val="00DE3A23"/>
    <w:rsid w:val="00DE41E8"/>
    <w:rsid w:val="00DE438B"/>
    <w:rsid w:val="00DE485C"/>
    <w:rsid w:val="00DE4B68"/>
    <w:rsid w:val="00DE4BAE"/>
    <w:rsid w:val="00DE5167"/>
    <w:rsid w:val="00DE5217"/>
    <w:rsid w:val="00DE5358"/>
    <w:rsid w:val="00DE584B"/>
    <w:rsid w:val="00DE613A"/>
    <w:rsid w:val="00DE654B"/>
    <w:rsid w:val="00DE65F4"/>
    <w:rsid w:val="00DE6C08"/>
    <w:rsid w:val="00DE6E90"/>
    <w:rsid w:val="00DE704F"/>
    <w:rsid w:val="00DE7149"/>
    <w:rsid w:val="00DE7454"/>
    <w:rsid w:val="00DE7C3D"/>
    <w:rsid w:val="00DE7EB5"/>
    <w:rsid w:val="00DF0175"/>
    <w:rsid w:val="00DF01A1"/>
    <w:rsid w:val="00DF0A30"/>
    <w:rsid w:val="00DF1294"/>
    <w:rsid w:val="00DF149D"/>
    <w:rsid w:val="00DF1654"/>
    <w:rsid w:val="00DF1781"/>
    <w:rsid w:val="00DF1C5C"/>
    <w:rsid w:val="00DF1D40"/>
    <w:rsid w:val="00DF1D65"/>
    <w:rsid w:val="00DF215C"/>
    <w:rsid w:val="00DF2522"/>
    <w:rsid w:val="00DF2C7D"/>
    <w:rsid w:val="00DF2DD5"/>
    <w:rsid w:val="00DF2E0D"/>
    <w:rsid w:val="00DF3E32"/>
    <w:rsid w:val="00DF4074"/>
    <w:rsid w:val="00DF4692"/>
    <w:rsid w:val="00DF492B"/>
    <w:rsid w:val="00DF4D5C"/>
    <w:rsid w:val="00DF5940"/>
    <w:rsid w:val="00DF5E7F"/>
    <w:rsid w:val="00DF6595"/>
    <w:rsid w:val="00DF677D"/>
    <w:rsid w:val="00DF68AD"/>
    <w:rsid w:val="00DF68EF"/>
    <w:rsid w:val="00DF6AED"/>
    <w:rsid w:val="00DF6C24"/>
    <w:rsid w:val="00DF7A90"/>
    <w:rsid w:val="00DF7BB6"/>
    <w:rsid w:val="00E001E5"/>
    <w:rsid w:val="00E00303"/>
    <w:rsid w:val="00E00686"/>
    <w:rsid w:val="00E008AF"/>
    <w:rsid w:val="00E011F6"/>
    <w:rsid w:val="00E01435"/>
    <w:rsid w:val="00E014EB"/>
    <w:rsid w:val="00E01652"/>
    <w:rsid w:val="00E01DC7"/>
    <w:rsid w:val="00E01E34"/>
    <w:rsid w:val="00E02140"/>
    <w:rsid w:val="00E0242D"/>
    <w:rsid w:val="00E02580"/>
    <w:rsid w:val="00E02C5D"/>
    <w:rsid w:val="00E02FAB"/>
    <w:rsid w:val="00E03767"/>
    <w:rsid w:val="00E03C94"/>
    <w:rsid w:val="00E04861"/>
    <w:rsid w:val="00E04B54"/>
    <w:rsid w:val="00E05771"/>
    <w:rsid w:val="00E05DF5"/>
    <w:rsid w:val="00E06877"/>
    <w:rsid w:val="00E069E2"/>
    <w:rsid w:val="00E06B51"/>
    <w:rsid w:val="00E06D25"/>
    <w:rsid w:val="00E0710E"/>
    <w:rsid w:val="00E07451"/>
    <w:rsid w:val="00E079FC"/>
    <w:rsid w:val="00E07B1F"/>
    <w:rsid w:val="00E07D5D"/>
    <w:rsid w:val="00E105BD"/>
    <w:rsid w:val="00E10946"/>
    <w:rsid w:val="00E10C34"/>
    <w:rsid w:val="00E10F84"/>
    <w:rsid w:val="00E112A2"/>
    <w:rsid w:val="00E118FC"/>
    <w:rsid w:val="00E11993"/>
    <w:rsid w:val="00E11D3C"/>
    <w:rsid w:val="00E11F99"/>
    <w:rsid w:val="00E120FC"/>
    <w:rsid w:val="00E12155"/>
    <w:rsid w:val="00E123D5"/>
    <w:rsid w:val="00E127D9"/>
    <w:rsid w:val="00E12889"/>
    <w:rsid w:val="00E12BAF"/>
    <w:rsid w:val="00E12D33"/>
    <w:rsid w:val="00E13152"/>
    <w:rsid w:val="00E135FE"/>
    <w:rsid w:val="00E1385F"/>
    <w:rsid w:val="00E13FCE"/>
    <w:rsid w:val="00E146FA"/>
    <w:rsid w:val="00E14B49"/>
    <w:rsid w:val="00E14CCE"/>
    <w:rsid w:val="00E151BD"/>
    <w:rsid w:val="00E156D2"/>
    <w:rsid w:val="00E178C6"/>
    <w:rsid w:val="00E17FB5"/>
    <w:rsid w:val="00E20369"/>
    <w:rsid w:val="00E20706"/>
    <w:rsid w:val="00E22079"/>
    <w:rsid w:val="00E220D2"/>
    <w:rsid w:val="00E2289B"/>
    <w:rsid w:val="00E22929"/>
    <w:rsid w:val="00E22EDE"/>
    <w:rsid w:val="00E22F71"/>
    <w:rsid w:val="00E23216"/>
    <w:rsid w:val="00E234D9"/>
    <w:rsid w:val="00E234DA"/>
    <w:rsid w:val="00E24425"/>
    <w:rsid w:val="00E24615"/>
    <w:rsid w:val="00E2465C"/>
    <w:rsid w:val="00E248B1"/>
    <w:rsid w:val="00E24E01"/>
    <w:rsid w:val="00E25E05"/>
    <w:rsid w:val="00E25E61"/>
    <w:rsid w:val="00E26078"/>
    <w:rsid w:val="00E2627E"/>
    <w:rsid w:val="00E267F4"/>
    <w:rsid w:val="00E26BB5"/>
    <w:rsid w:val="00E26D93"/>
    <w:rsid w:val="00E30154"/>
    <w:rsid w:val="00E306B4"/>
    <w:rsid w:val="00E30740"/>
    <w:rsid w:val="00E30919"/>
    <w:rsid w:val="00E30E04"/>
    <w:rsid w:val="00E3156D"/>
    <w:rsid w:val="00E31A65"/>
    <w:rsid w:val="00E320FB"/>
    <w:rsid w:val="00E32108"/>
    <w:rsid w:val="00E3215F"/>
    <w:rsid w:val="00E3243B"/>
    <w:rsid w:val="00E3253A"/>
    <w:rsid w:val="00E331C4"/>
    <w:rsid w:val="00E33902"/>
    <w:rsid w:val="00E33C2D"/>
    <w:rsid w:val="00E33D5B"/>
    <w:rsid w:val="00E33D8F"/>
    <w:rsid w:val="00E34049"/>
    <w:rsid w:val="00E34F09"/>
    <w:rsid w:val="00E35250"/>
    <w:rsid w:val="00E353BA"/>
    <w:rsid w:val="00E357EA"/>
    <w:rsid w:val="00E35930"/>
    <w:rsid w:val="00E35B67"/>
    <w:rsid w:val="00E35FD7"/>
    <w:rsid w:val="00E36608"/>
    <w:rsid w:val="00E369B6"/>
    <w:rsid w:val="00E36D26"/>
    <w:rsid w:val="00E373A7"/>
    <w:rsid w:val="00E374D1"/>
    <w:rsid w:val="00E40BA7"/>
    <w:rsid w:val="00E40F21"/>
    <w:rsid w:val="00E411AA"/>
    <w:rsid w:val="00E4127D"/>
    <w:rsid w:val="00E41329"/>
    <w:rsid w:val="00E41C4E"/>
    <w:rsid w:val="00E425BB"/>
    <w:rsid w:val="00E42F77"/>
    <w:rsid w:val="00E43331"/>
    <w:rsid w:val="00E4351F"/>
    <w:rsid w:val="00E43804"/>
    <w:rsid w:val="00E43B8B"/>
    <w:rsid w:val="00E43CFC"/>
    <w:rsid w:val="00E4481A"/>
    <w:rsid w:val="00E449E3"/>
    <w:rsid w:val="00E44D13"/>
    <w:rsid w:val="00E44F00"/>
    <w:rsid w:val="00E456CD"/>
    <w:rsid w:val="00E45750"/>
    <w:rsid w:val="00E457CD"/>
    <w:rsid w:val="00E4594F"/>
    <w:rsid w:val="00E45BE3"/>
    <w:rsid w:val="00E460A4"/>
    <w:rsid w:val="00E46BA2"/>
    <w:rsid w:val="00E46C49"/>
    <w:rsid w:val="00E46CD7"/>
    <w:rsid w:val="00E46CE5"/>
    <w:rsid w:val="00E46DF9"/>
    <w:rsid w:val="00E47571"/>
    <w:rsid w:val="00E47612"/>
    <w:rsid w:val="00E50200"/>
    <w:rsid w:val="00E50265"/>
    <w:rsid w:val="00E50880"/>
    <w:rsid w:val="00E50CCF"/>
    <w:rsid w:val="00E50EB7"/>
    <w:rsid w:val="00E513F4"/>
    <w:rsid w:val="00E51439"/>
    <w:rsid w:val="00E51984"/>
    <w:rsid w:val="00E519E4"/>
    <w:rsid w:val="00E51A74"/>
    <w:rsid w:val="00E51D8F"/>
    <w:rsid w:val="00E51E0C"/>
    <w:rsid w:val="00E51FE4"/>
    <w:rsid w:val="00E52426"/>
    <w:rsid w:val="00E529C5"/>
    <w:rsid w:val="00E529F0"/>
    <w:rsid w:val="00E52B7A"/>
    <w:rsid w:val="00E52DD7"/>
    <w:rsid w:val="00E531EE"/>
    <w:rsid w:val="00E53523"/>
    <w:rsid w:val="00E5380C"/>
    <w:rsid w:val="00E53931"/>
    <w:rsid w:val="00E539BA"/>
    <w:rsid w:val="00E53F97"/>
    <w:rsid w:val="00E54655"/>
    <w:rsid w:val="00E54A76"/>
    <w:rsid w:val="00E54D16"/>
    <w:rsid w:val="00E551B9"/>
    <w:rsid w:val="00E5559E"/>
    <w:rsid w:val="00E555DF"/>
    <w:rsid w:val="00E55B87"/>
    <w:rsid w:val="00E55D17"/>
    <w:rsid w:val="00E562F6"/>
    <w:rsid w:val="00E564E1"/>
    <w:rsid w:val="00E5658E"/>
    <w:rsid w:val="00E56887"/>
    <w:rsid w:val="00E56C06"/>
    <w:rsid w:val="00E56E9A"/>
    <w:rsid w:val="00E576D2"/>
    <w:rsid w:val="00E57A88"/>
    <w:rsid w:val="00E57DAE"/>
    <w:rsid w:val="00E57DCD"/>
    <w:rsid w:val="00E57E4A"/>
    <w:rsid w:val="00E600EF"/>
    <w:rsid w:val="00E602AC"/>
    <w:rsid w:val="00E604FD"/>
    <w:rsid w:val="00E60537"/>
    <w:rsid w:val="00E6096C"/>
    <w:rsid w:val="00E60D94"/>
    <w:rsid w:val="00E60F1E"/>
    <w:rsid w:val="00E60FA8"/>
    <w:rsid w:val="00E6156F"/>
    <w:rsid w:val="00E61B51"/>
    <w:rsid w:val="00E62000"/>
    <w:rsid w:val="00E6264A"/>
    <w:rsid w:val="00E62837"/>
    <w:rsid w:val="00E62AF5"/>
    <w:rsid w:val="00E62B57"/>
    <w:rsid w:val="00E62E1B"/>
    <w:rsid w:val="00E62F00"/>
    <w:rsid w:val="00E630F3"/>
    <w:rsid w:val="00E6365B"/>
    <w:rsid w:val="00E63B96"/>
    <w:rsid w:val="00E63E8D"/>
    <w:rsid w:val="00E6441D"/>
    <w:rsid w:val="00E64997"/>
    <w:rsid w:val="00E64D45"/>
    <w:rsid w:val="00E65143"/>
    <w:rsid w:val="00E65A03"/>
    <w:rsid w:val="00E65A73"/>
    <w:rsid w:val="00E65D3F"/>
    <w:rsid w:val="00E66A87"/>
    <w:rsid w:val="00E6726F"/>
    <w:rsid w:val="00E67ED7"/>
    <w:rsid w:val="00E70BA5"/>
    <w:rsid w:val="00E710D1"/>
    <w:rsid w:val="00E7126B"/>
    <w:rsid w:val="00E7183D"/>
    <w:rsid w:val="00E71A73"/>
    <w:rsid w:val="00E71BF0"/>
    <w:rsid w:val="00E723EE"/>
    <w:rsid w:val="00E725EF"/>
    <w:rsid w:val="00E72F2B"/>
    <w:rsid w:val="00E730C2"/>
    <w:rsid w:val="00E737D8"/>
    <w:rsid w:val="00E73995"/>
    <w:rsid w:val="00E73D05"/>
    <w:rsid w:val="00E73EA9"/>
    <w:rsid w:val="00E740CB"/>
    <w:rsid w:val="00E744FC"/>
    <w:rsid w:val="00E74960"/>
    <w:rsid w:val="00E74D3C"/>
    <w:rsid w:val="00E7512B"/>
    <w:rsid w:val="00E75CA0"/>
    <w:rsid w:val="00E75DA0"/>
    <w:rsid w:val="00E75E4A"/>
    <w:rsid w:val="00E76362"/>
    <w:rsid w:val="00E76651"/>
    <w:rsid w:val="00E76AF1"/>
    <w:rsid w:val="00E76E3D"/>
    <w:rsid w:val="00E776C9"/>
    <w:rsid w:val="00E7777F"/>
    <w:rsid w:val="00E7778E"/>
    <w:rsid w:val="00E77E36"/>
    <w:rsid w:val="00E77F89"/>
    <w:rsid w:val="00E800B7"/>
    <w:rsid w:val="00E805F1"/>
    <w:rsid w:val="00E80870"/>
    <w:rsid w:val="00E80EB1"/>
    <w:rsid w:val="00E80F03"/>
    <w:rsid w:val="00E81303"/>
    <w:rsid w:val="00E81518"/>
    <w:rsid w:val="00E81961"/>
    <w:rsid w:val="00E81DEB"/>
    <w:rsid w:val="00E81FB7"/>
    <w:rsid w:val="00E8245E"/>
    <w:rsid w:val="00E8299B"/>
    <w:rsid w:val="00E83218"/>
    <w:rsid w:val="00E83342"/>
    <w:rsid w:val="00E834A9"/>
    <w:rsid w:val="00E8401D"/>
    <w:rsid w:val="00E8409C"/>
    <w:rsid w:val="00E841EB"/>
    <w:rsid w:val="00E842B3"/>
    <w:rsid w:val="00E84334"/>
    <w:rsid w:val="00E845EF"/>
    <w:rsid w:val="00E84646"/>
    <w:rsid w:val="00E84BF7"/>
    <w:rsid w:val="00E84F9D"/>
    <w:rsid w:val="00E8501D"/>
    <w:rsid w:val="00E85784"/>
    <w:rsid w:val="00E85ABF"/>
    <w:rsid w:val="00E862D7"/>
    <w:rsid w:val="00E86B84"/>
    <w:rsid w:val="00E87045"/>
    <w:rsid w:val="00E87876"/>
    <w:rsid w:val="00E87AEE"/>
    <w:rsid w:val="00E90044"/>
    <w:rsid w:val="00E907DD"/>
    <w:rsid w:val="00E90A07"/>
    <w:rsid w:val="00E90B74"/>
    <w:rsid w:val="00E91087"/>
    <w:rsid w:val="00E91089"/>
    <w:rsid w:val="00E91472"/>
    <w:rsid w:val="00E914E2"/>
    <w:rsid w:val="00E91635"/>
    <w:rsid w:val="00E92213"/>
    <w:rsid w:val="00E924AE"/>
    <w:rsid w:val="00E92A38"/>
    <w:rsid w:val="00E9344B"/>
    <w:rsid w:val="00E938D5"/>
    <w:rsid w:val="00E93FDB"/>
    <w:rsid w:val="00E9403D"/>
    <w:rsid w:val="00E945F9"/>
    <w:rsid w:val="00E94981"/>
    <w:rsid w:val="00E94B70"/>
    <w:rsid w:val="00E9526E"/>
    <w:rsid w:val="00E955D1"/>
    <w:rsid w:val="00E956F2"/>
    <w:rsid w:val="00E95AA4"/>
    <w:rsid w:val="00E962AC"/>
    <w:rsid w:val="00E9633B"/>
    <w:rsid w:val="00E969A8"/>
    <w:rsid w:val="00E96B03"/>
    <w:rsid w:val="00E96DE9"/>
    <w:rsid w:val="00E97143"/>
    <w:rsid w:val="00E97153"/>
    <w:rsid w:val="00E97408"/>
    <w:rsid w:val="00E9774F"/>
    <w:rsid w:val="00E97CD0"/>
    <w:rsid w:val="00E97CFB"/>
    <w:rsid w:val="00E97F22"/>
    <w:rsid w:val="00E97FF5"/>
    <w:rsid w:val="00EA02EB"/>
    <w:rsid w:val="00EA0A57"/>
    <w:rsid w:val="00EA0D72"/>
    <w:rsid w:val="00EA1189"/>
    <w:rsid w:val="00EA189A"/>
    <w:rsid w:val="00EA1B4B"/>
    <w:rsid w:val="00EA1B76"/>
    <w:rsid w:val="00EA20E3"/>
    <w:rsid w:val="00EA2789"/>
    <w:rsid w:val="00EA2A76"/>
    <w:rsid w:val="00EA2AF5"/>
    <w:rsid w:val="00EA2E46"/>
    <w:rsid w:val="00EA2FD6"/>
    <w:rsid w:val="00EA3AA1"/>
    <w:rsid w:val="00EA3B74"/>
    <w:rsid w:val="00EA4A8B"/>
    <w:rsid w:val="00EA4F19"/>
    <w:rsid w:val="00EA54AB"/>
    <w:rsid w:val="00EA5BAF"/>
    <w:rsid w:val="00EA5C39"/>
    <w:rsid w:val="00EA5F6D"/>
    <w:rsid w:val="00EA6270"/>
    <w:rsid w:val="00EA6EA8"/>
    <w:rsid w:val="00EA6F3D"/>
    <w:rsid w:val="00EA706B"/>
    <w:rsid w:val="00EA77D6"/>
    <w:rsid w:val="00EA7B92"/>
    <w:rsid w:val="00EA7CEF"/>
    <w:rsid w:val="00EA7E16"/>
    <w:rsid w:val="00EB0787"/>
    <w:rsid w:val="00EB0967"/>
    <w:rsid w:val="00EB0D65"/>
    <w:rsid w:val="00EB116C"/>
    <w:rsid w:val="00EB1711"/>
    <w:rsid w:val="00EB174B"/>
    <w:rsid w:val="00EB1833"/>
    <w:rsid w:val="00EB1A48"/>
    <w:rsid w:val="00EB233D"/>
    <w:rsid w:val="00EB23F4"/>
    <w:rsid w:val="00EB2519"/>
    <w:rsid w:val="00EB2621"/>
    <w:rsid w:val="00EB29C2"/>
    <w:rsid w:val="00EB2DDF"/>
    <w:rsid w:val="00EB2F9F"/>
    <w:rsid w:val="00EB325F"/>
    <w:rsid w:val="00EB336F"/>
    <w:rsid w:val="00EB3418"/>
    <w:rsid w:val="00EB341C"/>
    <w:rsid w:val="00EB394A"/>
    <w:rsid w:val="00EB3AED"/>
    <w:rsid w:val="00EB3B47"/>
    <w:rsid w:val="00EB3D0D"/>
    <w:rsid w:val="00EB41CB"/>
    <w:rsid w:val="00EB4218"/>
    <w:rsid w:val="00EB44A1"/>
    <w:rsid w:val="00EB45EB"/>
    <w:rsid w:val="00EB47BB"/>
    <w:rsid w:val="00EB4C15"/>
    <w:rsid w:val="00EB4CEC"/>
    <w:rsid w:val="00EB5887"/>
    <w:rsid w:val="00EB6369"/>
    <w:rsid w:val="00EB6539"/>
    <w:rsid w:val="00EB6BC1"/>
    <w:rsid w:val="00EB6F59"/>
    <w:rsid w:val="00EB6FAB"/>
    <w:rsid w:val="00EB70C8"/>
    <w:rsid w:val="00EB7210"/>
    <w:rsid w:val="00EB73E9"/>
    <w:rsid w:val="00EB742B"/>
    <w:rsid w:val="00EB78B9"/>
    <w:rsid w:val="00EB7AF6"/>
    <w:rsid w:val="00EC0223"/>
    <w:rsid w:val="00EC03A5"/>
    <w:rsid w:val="00EC075E"/>
    <w:rsid w:val="00EC1D21"/>
    <w:rsid w:val="00EC21D0"/>
    <w:rsid w:val="00EC21D8"/>
    <w:rsid w:val="00EC2375"/>
    <w:rsid w:val="00EC2E33"/>
    <w:rsid w:val="00EC2E98"/>
    <w:rsid w:val="00EC2F41"/>
    <w:rsid w:val="00EC3067"/>
    <w:rsid w:val="00EC37DF"/>
    <w:rsid w:val="00EC3A6B"/>
    <w:rsid w:val="00EC42BB"/>
    <w:rsid w:val="00EC4376"/>
    <w:rsid w:val="00EC4935"/>
    <w:rsid w:val="00EC50E5"/>
    <w:rsid w:val="00EC54BA"/>
    <w:rsid w:val="00EC5900"/>
    <w:rsid w:val="00EC5A8D"/>
    <w:rsid w:val="00EC643D"/>
    <w:rsid w:val="00EC6B43"/>
    <w:rsid w:val="00EC734A"/>
    <w:rsid w:val="00EC74C6"/>
    <w:rsid w:val="00EC794B"/>
    <w:rsid w:val="00ED0004"/>
    <w:rsid w:val="00ED01EE"/>
    <w:rsid w:val="00ED0514"/>
    <w:rsid w:val="00ED0696"/>
    <w:rsid w:val="00ED0701"/>
    <w:rsid w:val="00ED08DF"/>
    <w:rsid w:val="00ED0E2A"/>
    <w:rsid w:val="00ED0FB2"/>
    <w:rsid w:val="00ED12D8"/>
    <w:rsid w:val="00ED18CB"/>
    <w:rsid w:val="00ED1E3B"/>
    <w:rsid w:val="00ED1F76"/>
    <w:rsid w:val="00ED22BB"/>
    <w:rsid w:val="00ED24B8"/>
    <w:rsid w:val="00ED270E"/>
    <w:rsid w:val="00ED2C9F"/>
    <w:rsid w:val="00ED3171"/>
    <w:rsid w:val="00ED346B"/>
    <w:rsid w:val="00ED383A"/>
    <w:rsid w:val="00ED3908"/>
    <w:rsid w:val="00ED4595"/>
    <w:rsid w:val="00ED4D18"/>
    <w:rsid w:val="00ED4D35"/>
    <w:rsid w:val="00ED52F9"/>
    <w:rsid w:val="00ED5448"/>
    <w:rsid w:val="00ED5492"/>
    <w:rsid w:val="00ED54E8"/>
    <w:rsid w:val="00ED567A"/>
    <w:rsid w:val="00ED578A"/>
    <w:rsid w:val="00ED57DE"/>
    <w:rsid w:val="00ED5989"/>
    <w:rsid w:val="00ED5C4E"/>
    <w:rsid w:val="00ED5EDF"/>
    <w:rsid w:val="00ED6105"/>
    <w:rsid w:val="00ED6A57"/>
    <w:rsid w:val="00ED6A8B"/>
    <w:rsid w:val="00ED6C87"/>
    <w:rsid w:val="00ED6CA3"/>
    <w:rsid w:val="00ED6CC8"/>
    <w:rsid w:val="00ED6EF0"/>
    <w:rsid w:val="00ED70B6"/>
    <w:rsid w:val="00ED744D"/>
    <w:rsid w:val="00ED76B4"/>
    <w:rsid w:val="00ED77CF"/>
    <w:rsid w:val="00ED794E"/>
    <w:rsid w:val="00ED7A69"/>
    <w:rsid w:val="00ED7D11"/>
    <w:rsid w:val="00ED7FA1"/>
    <w:rsid w:val="00EE0111"/>
    <w:rsid w:val="00EE028C"/>
    <w:rsid w:val="00EE0994"/>
    <w:rsid w:val="00EE0FB2"/>
    <w:rsid w:val="00EE0FB4"/>
    <w:rsid w:val="00EE16BA"/>
    <w:rsid w:val="00EE1853"/>
    <w:rsid w:val="00EE188E"/>
    <w:rsid w:val="00EE23AD"/>
    <w:rsid w:val="00EE24C0"/>
    <w:rsid w:val="00EE29BC"/>
    <w:rsid w:val="00EE2BFA"/>
    <w:rsid w:val="00EE32E3"/>
    <w:rsid w:val="00EE3344"/>
    <w:rsid w:val="00EE3402"/>
    <w:rsid w:val="00EE360C"/>
    <w:rsid w:val="00EE43C1"/>
    <w:rsid w:val="00EE4502"/>
    <w:rsid w:val="00EE486F"/>
    <w:rsid w:val="00EE4DE8"/>
    <w:rsid w:val="00EE56CE"/>
    <w:rsid w:val="00EE5720"/>
    <w:rsid w:val="00EE5A51"/>
    <w:rsid w:val="00EE5B4B"/>
    <w:rsid w:val="00EE5CAF"/>
    <w:rsid w:val="00EE64C9"/>
    <w:rsid w:val="00EE6640"/>
    <w:rsid w:val="00EE766A"/>
    <w:rsid w:val="00EE7963"/>
    <w:rsid w:val="00EF0175"/>
    <w:rsid w:val="00EF060E"/>
    <w:rsid w:val="00EF0A3E"/>
    <w:rsid w:val="00EF0AD9"/>
    <w:rsid w:val="00EF0BA6"/>
    <w:rsid w:val="00EF1124"/>
    <w:rsid w:val="00EF1318"/>
    <w:rsid w:val="00EF1702"/>
    <w:rsid w:val="00EF1EF6"/>
    <w:rsid w:val="00EF21CE"/>
    <w:rsid w:val="00EF26CC"/>
    <w:rsid w:val="00EF2B88"/>
    <w:rsid w:val="00EF2FA1"/>
    <w:rsid w:val="00EF316D"/>
    <w:rsid w:val="00EF39A2"/>
    <w:rsid w:val="00EF3BBB"/>
    <w:rsid w:val="00EF4074"/>
    <w:rsid w:val="00EF441B"/>
    <w:rsid w:val="00EF4458"/>
    <w:rsid w:val="00EF44D0"/>
    <w:rsid w:val="00EF48D1"/>
    <w:rsid w:val="00EF4C8E"/>
    <w:rsid w:val="00EF4D91"/>
    <w:rsid w:val="00EF5251"/>
    <w:rsid w:val="00EF5DB9"/>
    <w:rsid w:val="00EF60AA"/>
    <w:rsid w:val="00EF60C2"/>
    <w:rsid w:val="00EF60F5"/>
    <w:rsid w:val="00EF62A5"/>
    <w:rsid w:val="00EF65F1"/>
    <w:rsid w:val="00EF6727"/>
    <w:rsid w:val="00EF6C4C"/>
    <w:rsid w:val="00EF6D0C"/>
    <w:rsid w:val="00EF71F7"/>
    <w:rsid w:val="00EF72B8"/>
    <w:rsid w:val="00EF72D1"/>
    <w:rsid w:val="00EF7916"/>
    <w:rsid w:val="00EF7DE5"/>
    <w:rsid w:val="00F0007D"/>
    <w:rsid w:val="00F0017E"/>
    <w:rsid w:val="00F00293"/>
    <w:rsid w:val="00F002A1"/>
    <w:rsid w:val="00F00445"/>
    <w:rsid w:val="00F004B1"/>
    <w:rsid w:val="00F007E5"/>
    <w:rsid w:val="00F00DDC"/>
    <w:rsid w:val="00F00F71"/>
    <w:rsid w:val="00F01077"/>
    <w:rsid w:val="00F011AC"/>
    <w:rsid w:val="00F01583"/>
    <w:rsid w:val="00F01613"/>
    <w:rsid w:val="00F01810"/>
    <w:rsid w:val="00F01DA4"/>
    <w:rsid w:val="00F01F09"/>
    <w:rsid w:val="00F02152"/>
    <w:rsid w:val="00F0266C"/>
    <w:rsid w:val="00F02905"/>
    <w:rsid w:val="00F029D7"/>
    <w:rsid w:val="00F02E95"/>
    <w:rsid w:val="00F02F6C"/>
    <w:rsid w:val="00F03743"/>
    <w:rsid w:val="00F03DCF"/>
    <w:rsid w:val="00F03F14"/>
    <w:rsid w:val="00F04819"/>
    <w:rsid w:val="00F048E6"/>
    <w:rsid w:val="00F04B1A"/>
    <w:rsid w:val="00F05050"/>
    <w:rsid w:val="00F05335"/>
    <w:rsid w:val="00F053FE"/>
    <w:rsid w:val="00F056D4"/>
    <w:rsid w:val="00F05E72"/>
    <w:rsid w:val="00F061B3"/>
    <w:rsid w:val="00F065A3"/>
    <w:rsid w:val="00F070D0"/>
    <w:rsid w:val="00F0720B"/>
    <w:rsid w:val="00F07878"/>
    <w:rsid w:val="00F07CEA"/>
    <w:rsid w:val="00F102CD"/>
    <w:rsid w:val="00F10560"/>
    <w:rsid w:val="00F1098A"/>
    <w:rsid w:val="00F10F1A"/>
    <w:rsid w:val="00F11155"/>
    <w:rsid w:val="00F1159C"/>
    <w:rsid w:val="00F1169C"/>
    <w:rsid w:val="00F125D3"/>
    <w:rsid w:val="00F129E1"/>
    <w:rsid w:val="00F12D47"/>
    <w:rsid w:val="00F1310F"/>
    <w:rsid w:val="00F138B8"/>
    <w:rsid w:val="00F1464F"/>
    <w:rsid w:val="00F14814"/>
    <w:rsid w:val="00F148B3"/>
    <w:rsid w:val="00F14A00"/>
    <w:rsid w:val="00F14A2F"/>
    <w:rsid w:val="00F157C6"/>
    <w:rsid w:val="00F158EC"/>
    <w:rsid w:val="00F16188"/>
    <w:rsid w:val="00F1638A"/>
    <w:rsid w:val="00F1638C"/>
    <w:rsid w:val="00F169A7"/>
    <w:rsid w:val="00F16ADF"/>
    <w:rsid w:val="00F16C92"/>
    <w:rsid w:val="00F178F0"/>
    <w:rsid w:val="00F17AFB"/>
    <w:rsid w:val="00F20172"/>
    <w:rsid w:val="00F2039E"/>
    <w:rsid w:val="00F205BA"/>
    <w:rsid w:val="00F20735"/>
    <w:rsid w:val="00F20778"/>
    <w:rsid w:val="00F20E8A"/>
    <w:rsid w:val="00F21038"/>
    <w:rsid w:val="00F21725"/>
    <w:rsid w:val="00F21B0D"/>
    <w:rsid w:val="00F21F1B"/>
    <w:rsid w:val="00F22384"/>
    <w:rsid w:val="00F223CC"/>
    <w:rsid w:val="00F22826"/>
    <w:rsid w:val="00F22C04"/>
    <w:rsid w:val="00F22D51"/>
    <w:rsid w:val="00F23182"/>
    <w:rsid w:val="00F23512"/>
    <w:rsid w:val="00F23849"/>
    <w:rsid w:val="00F23B7D"/>
    <w:rsid w:val="00F2419D"/>
    <w:rsid w:val="00F241BD"/>
    <w:rsid w:val="00F241D9"/>
    <w:rsid w:val="00F2450E"/>
    <w:rsid w:val="00F24D8C"/>
    <w:rsid w:val="00F24DCC"/>
    <w:rsid w:val="00F25601"/>
    <w:rsid w:val="00F256CB"/>
    <w:rsid w:val="00F2607B"/>
    <w:rsid w:val="00F2610B"/>
    <w:rsid w:val="00F261AF"/>
    <w:rsid w:val="00F261B3"/>
    <w:rsid w:val="00F26571"/>
    <w:rsid w:val="00F26AC5"/>
    <w:rsid w:val="00F2713B"/>
    <w:rsid w:val="00F273FB"/>
    <w:rsid w:val="00F27857"/>
    <w:rsid w:val="00F27AAC"/>
    <w:rsid w:val="00F27C6F"/>
    <w:rsid w:val="00F27D7D"/>
    <w:rsid w:val="00F3000C"/>
    <w:rsid w:val="00F30445"/>
    <w:rsid w:val="00F30678"/>
    <w:rsid w:val="00F30817"/>
    <w:rsid w:val="00F309C4"/>
    <w:rsid w:val="00F30F8C"/>
    <w:rsid w:val="00F31A37"/>
    <w:rsid w:val="00F31B68"/>
    <w:rsid w:val="00F31B88"/>
    <w:rsid w:val="00F32069"/>
    <w:rsid w:val="00F3206E"/>
    <w:rsid w:val="00F3213E"/>
    <w:rsid w:val="00F32275"/>
    <w:rsid w:val="00F32349"/>
    <w:rsid w:val="00F32D8C"/>
    <w:rsid w:val="00F33249"/>
    <w:rsid w:val="00F33D5B"/>
    <w:rsid w:val="00F33FAD"/>
    <w:rsid w:val="00F3421F"/>
    <w:rsid w:val="00F34D4E"/>
    <w:rsid w:val="00F34EB2"/>
    <w:rsid w:val="00F34F60"/>
    <w:rsid w:val="00F35373"/>
    <w:rsid w:val="00F370D4"/>
    <w:rsid w:val="00F3776F"/>
    <w:rsid w:val="00F37BBB"/>
    <w:rsid w:val="00F40480"/>
    <w:rsid w:val="00F412DC"/>
    <w:rsid w:val="00F4160F"/>
    <w:rsid w:val="00F41633"/>
    <w:rsid w:val="00F41C0B"/>
    <w:rsid w:val="00F41C87"/>
    <w:rsid w:val="00F41EC7"/>
    <w:rsid w:val="00F4265D"/>
    <w:rsid w:val="00F4267D"/>
    <w:rsid w:val="00F42846"/>
    <w:rsid w:val="00F42B4D"/>
    <w:rsid w:val="00F42ED0"/>
    <w:rsid w:val="00F435DC"/>
    <w:rsid w:val="00F441AF"/>
    <w:rsid w:val="00F4448E"/>
    <w:rsid w:val="00F445FE"/>
    <w:rsid w:val="00F446F8"/>
    <w:rsid w:val="00F44956"/>
    <w:rsid w:val="00F44D9A"/>
    <w:rsid w:val="00F44EBB"/>
    <w:rsid w:val="00F44FCC"/>
    <w:rsid w:val="00F45267"/>
    <w:rsid w:val="00F455BB"/>
    <w:rsid w:val="00F459CE"/>
    <w:rsid w:val="00F45D01"/>
    <w:rsid w:val="00F46787"/>
    <w:rsid w:val="00F46B69"/>
    <w:rsid w:val="00F46BEC"/>
    <w:rsid w:val="00F47692"/>
    <w:rsid w:val="00F478FC"/>
    <w:rsid w:val="00F47E82"/>
    <w:rsid w:val="00F47F82"/>
    <w:rsid w:val="00F504A7"/>
    <w:rsid w:val="00F5090B"/>
    <w:rsid w:val="00F50A3C"/>
    <w:rsid w:val="00F51066"/>
    <w:rsid w:val="00F51129"/>
    <w:rsid w:val="00F51EAB"/>
    <w:rsid w:val="00F51EB0"/>
    <w:rsid w:val="00F51ECE"/>
    <w:rsid w:val="00F526AB"/>
    <w:rsid w:val="00F5271C"/>
    <w:rsid w:val="00F52C41"/>
    <w:rsid w:val="00F52E89"/>
    <w:rsid w:val="00F53470"/>
    <w:rsid w:val="00F53A0C"/>
    <w:rsid w:val="00F53B02"/>
    <w:rsid w:val="00F53B4D"/>
    <w:rsid w:val="00F53BBC"/>
    <w:rsid w:val="00F53BE7"/>
    <w:rsid w:val="00F53C7C"/>
    <w:rsid w:val="00F53CD0"/>
    <w:rsid w:val="00F54070"/>
    <w:rsid w:val="00F547D0"/>
    <w:rsid w:val="00F54E8C"/>
    <w:rsid w:val="00F55783"/>
    <w:rsid w:val="00F55953"/>
    <w:rsid w:val="00F56387"/>
    <w:rsid w:val="00F56577"/>
    <w:rsid w:val="00F56A74"/>
    <w:rsid w:val="00F5730D"/>
    <w:rsid w:val="00F5764C"/>
    <w:rsid w:val="00F577C7"/>
    <w:rsid w:val="00F57899"/>
    <w:rsid w:val="00F578F0"/>
    <w:rsid w:val="00F57A81"/>
    <w:rsid w:val="00F57BD4"/>
    <w:rsid w:val="00F57FA9"/>
    <w:rsid w:val="00F6040F"/>
    <w:rsid w:val="00F60484"/>
    <w:rsid w:val="00F60898"/>
    <w:rsid w:val="00F62140"/>
    <w:rsid w:val="00F621DC"/>
    <w:rsid w:val="00F62360"/>
    <w:rsid w:val="00F625CF"/>
    <w:rsid w:val="00F62711"/>
    <w:rsid w:val="00F62CA3"/>
    <w:rsid w:val="00F6359E"/>
    <w:rsid w:val="00F63694"/>
    <w:rsid w:val="00F640AE"/>
    <w:rsid w:val="00F640C8"/>
    <w:rsid w:val="00F641EB"/>
    <w:rsid w:val="00F64292"/>
    <w:rsid w:val="00F646AE"/>
    <w:rsid w:val="00F654A5"/>
    <w:rsid w:val="00F65DFD"/>
    <w:rsid w:val="00F65E5F"/>
    <w:rsid w:val="00F66173"/>
    <w:rsid w:val="00F661D5"/>
    <w:rsid w:val="00F664A7"/>
    <w:rsid w:val="00F66507"/>
    <w:rsid w:val="00F666B9"/>
    <w:rsid w:val="00F66F7A"/>
    <w:rsid w:val="00F678A9"/>
    <w:rsid w:val="00F6797C"/>
    <w:rsid w:val="00F679FA"/>
    <w:rsid w:val="00F67B23"/>
    <w:rsid w:val="00F67F18"/>
    <w:rsid w:val="00F70420"/>
    <w:rsid w:val="00F705DA"/>
    <w:rsid w:val="00F708BC"/>
    <w:rsid w:val="00F70B2B"/>
    <w:rsid w:val="00F71295"/>
    <w:rsid w:val="00F718BC"/>
    <w:rsid w:val="00F72260"/>
    <w:rsid w:val="00F72261"/>
    <w:rsid w:val="00F72986"/>
    <w:rsid w:val="00F72B9D"/>
    <w:rsid w:val="00F72DC7"/>
    <w:rsid w:val="00F73004"/>
    <w:rsid w:val="00F73392"/>
    <w:rsid w:val="00F733F2"/>
    <w:rsid w:val="00F7352E"/>
    <w:rsid w:val="00F73615"/>
    <w:rsid w:val="00F7372B"/>
    <w:rsid w:val="00F739A0"/>
    <w:rsid w:val="00F73B36"/>
    <w:rsid w:val="00F744B6"/>
    <w:rsid w:val="00F746C1"/>
    <w:rsid w:val="00F74DD5"/>
    <w:rsid w:val="00F75238"/>
    <w:rsid w:val="00F753CC"/>
    <w:rsid w:val="00F7565F"/>
    <w:rsid w:val="00F757A5"/>
    <w:rsid w:val="00F7587C"/>
    <w:rsid w:val="00F76013"/>
    <w:rsid w:val="00F76014"/>
    <w:rsid w:val="00F765D3"/>
    <w:rsid w:val="00F76698"/>
    <w:rsid w:val="00F77020"/>
    <w:rsid w:val="00F776A2"/>
    <w:rsid w:val="00F776CE"/>
    <w:rsid w:val="00F77BDE"/>
    <w:rsid w:val="00F77CCB"/>
    <w:rsid w:val="00F77CE2"/>
    <w:rsid w:val="00F8005D"/>
    <w:rsid w:val="00F804E9"/>
    <w:rsid w:val="00F805BF"/>
    <w:rsid w:val="00F8171D"/>
    <w:rsid w:val="00F81CB7"/>
    <w:rsid w:val="00F82029"/>
    <w:rsid w:val="00F8256A"/>
    <w:rsid w:val="00F82892"/>
    <w:rsid w:val="00F82AE0"/>
    <w:rsid w:val="00F830A6"/>
    <w:rsid w:val="00F83193"/>
    <w:rsid w:val="00F83A83"/>
    <w:rsid w:val="00F83AA8"/>
    <w:rsid w:val="00F83B0E"/>
    <w:rsid w:val="00F83BDD"/>
    <w:rsid w:val="00F840AD"/>
    <w:rsid w:val="00F84261"/>
    <w:rsid w:val="00F848A3"/>
    <w:rsid w:val="00F84E30"/>
    <w:rsid w:val="00F8506A"/>
    <w:rsid w:val="00F850E8"/>
    <w:rsid w:val="00F8526E"/>
    <w:rsid w:val="00F852D4"/>
    <w:rsid w:val="00F85746"/>
    <w:rsid w:val="00F85951"/>
    <w:rsid w:val="00F85DE0"/>
    <w:rsid w:val="00F85EBF"/>
    <w:rsid w:val="00F85F26"/>
    <w:rsid w:val="00F85F40"/>
    <w:rsid w:val="00F86264"/>
    <w:rsid w:val="00F866C5"/>
    <w:rsid w:val="00F86F0E"/>
    <w:rsid w:val="00F87155"/>
    <w:rsid w:val="00F872A4"/>
    <w:rsid w:val="00F872F0"/>
    <w:rsid w:val="00F87655"/>
    <w:rsid w:val="00F87A1C"/>
    <w:rsid w:val="00F87DC9"/>
    <w:rsid w:val="00F905EB"/>
    <w:rsid w:val="00F90900"/>
    <w:rsid w:val="00F90CB0"/>
    <w:rsid w:val="00F90EB7"/>
    <w:rsid w:val="00F9106E"/>
    <w:rsid w:val="00F91225"/>
    <w:rsid w:val="00F9137A"/>
    <w:rsid w:val="00F9169E"/>
    <w:rsid w:val="00F918A9"/>
    <w:rsid w:val="00F91948"/>
    <w:rsid w:val="00F91C83"/>
    <w:rsid w:val="00F91E75"/>
    <w:rsid w:val="00F92528"/>
    <w:rsid w:val="00F92601"/>
    <w:rsid w:val="00F9275A"/>
    <w:rsid w:val="00F92AAE"/>
    <w:rsid w:val="00F92DFF"/>
    <w:rsid w:val="00F92E8A"/>
    <w:rsid w:val="00F9333E"/>
    <w:rsid w:val="00F93372"/>
    <w:rsid w:val="00F93A81"/>
    <w:rsid w:val="00F93F2E"/>
    <w:rsid w:val="00F9407A"/>
    <w:rsid w:val="00F9416F"/>
    <w:rsid w:val="00F94341"/>
    <w:rsid w:val="00F94505"/>
    <w:rsid w:val="00F94545"/>
    <w:rsid w:val="00F948C9"/>
    <w:rsid w:val="00F94917"/>
    <w:rsid w:val="00F94A55"/>
    <w:rsid w:val="00F95045"/>
    <w:rsid w:val="00F95080"/>
    <w:rsid w:val="00F955DD"/>
    <w:rsid w:val="00F95EF2"/>
    <w:rsid w:val="00F95F36"/>
    <w:rsid w:val="00F96004"/>
    <w:rsid w:val="00F96C9F"/>
    <w:rsid w:val="00F96D78"/>
    <w:rsid w:val="00F96E82"/>
    <w:rsid w:val="00F9710E"/>
    <w:rsid w:val="00F9723B"/>
    <w:rsid w:val="00F9725A"/>
    <w:rsid w:val="00F97451"/>
    <w:rsid w:val="00F97AA9"/>
    <w:rsid w:val="00F97AB8"/>
    <w:rsid w:val="00FA08F9"/>
    <w:rsid w:val="00FA096F"/>
    <w:rsid w:val="00FA0F44"/>
    <w:rsid w:val="00FA124D"/>
    <w:rsid w:val="00FA1592"/>
    <w:rsid w:val="00FA18D1"/>
    <w:rsid w:val="00FA220A"/>
    <w:rsid w:val="00FA2228"/>
    <w:rsid w:val="00FA2317"/>
    <w:rsid w:val="00FA256C"/>
    <w:rsid w:val="00FA2996"/>
    <w:rsid w:val="00FA30F3"/>
    <w:rsid w:val="00FA31BB"/>
    <w:rsid w:val="00FA33DD"/>
    <w:rsid w:val="00FA37F2"/>
    <w:rsid w:val="00FA3938"/>
    <w:rsid w:val="00FA3978"/>
    <w:rsid w:val="00FA398A"/>
    <w:rsid w:val="00FA3CCA"/>
    <w:rsid w:val="00FA3DED"/>
    <w:rsid w:val="00FA3EF8"/>
    <w:rsid w:val="00FA43E7"/>
    <w:rsid w:val="00FA493C"/>
    <w:rsid w:val="00FA4D6D"/>
    <w:rsid w:val="00FA5B4F"/>
    <w:rsid w:val="00FA6248"/>
    <w:rsid w:val="00FA6398"/>
    <w:rsid w:val="00FA6485"/>
    <w:rsid w:val="00FA674F"/>
    <w:rsid w:val="00FA69BB"/>
    <w:rsid w:val="00FA6CF3"/>
    <w:rsid w:val="00FA7813"/>
    <w:rsid w:val="00FA7CE3"/>
    <w:rsid w:val="00FB041C"/>
    <w:rsid w:val="00FB0D04"/>
    <w:rsid w:val="00FB1394"/>
    <w:rsid w:val="00FB185E"/>
    <w:rsid w:val="00FB1EF7"/>
    <w:rsid w:val="00FB1FEB"/>
    <w:rsid w:val="00FB23F7"/>
    <w:rsid w:val="00FB25DC"/>
    <w:rsid w:val="00FB2A87"/>
    <w:rsid w:val="00FB2B51"/>
    <w:rsid w:val="00FB314C"/>
    <w:rsid w:val="00FB3483"/>
    <w:rsid w:val="00FB358C"/>
    <w:rsid w:val="00FB398B"/>
    <w:rsid w:val="00FB3A61"/>
    <w:rsid w:val="00FB4645"/>
    <w:rsid w:val="00FB4849"/>
    <w:rsid w:val="00FB4857"/>
    <w:rsid w:val="00FB4AAC"/>
    <w:rsid w:val="00FB4EA9"/>
    <w:rsid w:val="00FB54DB"/>
    <w:rsid w:val="00FB601A"/>
    <w:rsid w:val="00FB6A74"/>
    <w:rsid w:val="00FB6D86"/>
    <w:rsid w:val="00FB7029"/>
    <w:rsid w:val="00FB767B"/>
    <w:rsid w:val="00FB7721"/>
    <w:rsid w:val="00FB7A9D"/>
    <w:rsid w:val="00FB7BBF"/>
    <w:rsid w:val="00FC002C"/>
    <w:rsid w:val="00FC0B40"/>
    <w:rsid w:val="00FC0DC7"/>
    <w:rsid w:val="00FC0EB5"/>
    <w:rsid w:val="00FC10D5"/>
    <w:rsid w:val="00FC1C66"/>
    <w:rsid w:val="00FC24AC"/>
    <w:rsid w:val="00FC2636"/>
    <w:rsid w:val="00FC2A6C"/>
    <w:rsid w:val="00FC2D2F"/>
    <w:rsid w:val="00FC3073"/>
    <w:rsid w:val="00FC3649"/>
    <w:rsid w:val="00FC3CE0"/>
    <w:rsid w:val="00FC3D7D"/>
    <w:rsid w:val="00FC3DFC"/>
    <w:rsid w:val="00FC4378"/>
    <w:rsid w:val="00FC4A90"/>
    <w:rsid w:val="00FC4E0E"/>
    <w:rsid w:val="00FC5449"/>
    <w:rsid w:val="00FC54EB"/>
    <w:rsid w:val="00FC573D"/>
    <w:rsid w:val="00FC5F52"/>
    <w:rsid w:val="00FC6756"/>
    <w:rsid w:val="00FC6C7F"/>
    <w:rsid w:val="00FC71E2"/>
    <w:rsid w:val="00FC78B0"/>
    <w:rsid w:val="00FC7D5C"/>
    <w:rsid w:val="00FD06BE"/>
    <w:rsid w:val="00FD09DC"/>
    <w:rsid w:val="00FD0D09"/>
    <w:rsid w:val="00FD0E09"/>
    <w:rsid w:val="00FD0F3E"/>
    <w:rsid w:val="00FD10A4"/>
    <w:rsid w:val="00FD139F"/>
    <w:rsid w:val="00FD1449"/>
    <w:rsid w:val="00FD1A07"/>
    <w:rsid w:val="00FD1D2C"/>
    <w:rsid w:val="00FD1DC8"/>
    <w:rsid w:val="00FD2409"/>
    <w:rsid w:val="00FD25E1"/>
    <w:rsid w:val="00FD2618"/>
    <w:rsid w:val="00FD2A19"/>
    <w:rsid w:val="00FD2ADE"/>
    <w:rsid w:val="00FD2DF8"/>
    <w:rsid w:val="00FD3611"/>
    <w:rsid w:val="00FD3872"/>
    <w:rsid w:val="00FD38A1"/>
    <w:rsid w:val="00FD3ABA"/>
    <w:rsid w:val="00FD3C1C"/>
    <w:rsid w:val="00FD3C62"/>
    <w:rsid w:val="00FD3D48"/>
    <w:rsid w:val="00FD3FD4"/>
    <w:rsid w:val="00FD5179"/>
    <w:rsid w:val="00FD519D"/>
    <w:rsid w:val="00FD53BA"/>
    <w:rsid w:val="00FD57D4"/>
    <w:rsid w:val="00FD5A04"/>
    <w:rsid w:val="00FD5B59"/>
    <w:rsid w:val="00FD5CFA"/>
    <w:rsid w:val="00FD602E"/>
    <w:rsid w:val="00FD60A1"/>
    <w:rsid w:val="00FD6147"/>
    <w:rsid w:val="00FD62CB"/>
    <w:rsid w:val="00FD636C"/>
    <w:rsid w:val="00FD6656"/>
    <w:rsid w:val="00FD67C5"/>
    <w:rsid w:val="00FD6ACA"/>
    <w:rsid w:val="00FD6C50"/>
    <w:rsid w:val="00FD6E40"/>
    <w:rsid w:val="00FD6EBC"/>
    <w:rsid w:val="00FD6ED5"/>
    <w:rsid w:val="00FD6FAA"/>
    <w:rsid w:val="00FD7180"/>
    <w:rsid w:val="00FD7357"/>
    <w:rsid w:val="00FD742D"/>
    <w:rsid w:val="00FD751C"/>
    <w:rsid w:val="00FD7786"/>
    <w:rsid w:val="00FE043B"/>
    <w:rsid w:val="00FE0783"/>
    <w:rsid w:val="00FE08C6"/>
    <w:rsid w:val="00FE0C6E"/>
    <w:rsid w:val="00FE1036"/>
    <w:rsid w:val="00FE189C"/>
    <w:rsid w:val="00FE1C20"/>
    <w:rsid w:val="00FE1EC5"/>
    <w:rsid w:val="00FE1F31"/>
    <w:rsid w:val="00FE251D"/>
    <w:rsid w:val="00FE2FFA"/>
    <w:rsid w:val="00FE3FA7"/>
    <w:rsid w:val="00FE41C9"/>
    <w:rsid w:val="00FE43FF"/>
    <w:rsid w:val="00FE45D4"/>
    <w:rsid w:val="00FE5AAE"/>
    <w:rsid w:val="00FE5E07"/>
    <w:rsid w:val="00FE5E9D"/>
    <w:rsid w:val="00FE61A4"/>
    <w:rsid w:val="00FE661C"/>
    <w:rsid w:val="00FE6AAF"/>
    <w:rsid w:val="00FE6BD3"/>
    <w:rsid w:val="00FE7706"/>
    <w:rsid w:val="00FE7904"/>
    <w:rsid w:val="00FF0294"/>
    <w:rsid w:val="00FF0CBD"/>
    <w:rsid w:val="00FF107C"/>
    <w:rsid w:val="00FF109A"/>
    <w:rsid w:val="00FF1288"/>
    <w:rsid w:val="00FF181D"/>
    <w:rsid w:val="00FF193E"/>
    <w:rsid w:val="00FF19D6"/>
    <w:rsid w:val="00FF1E01"/>
    <w:rsid w:val="00FF2383"/>
    <w:rsid w:val="00FF2550"/>
    <w:rsid w:val="00FF2C94"/>
    <w:rsid w:val="00FF2F52"/>
    <w:rsid w:val="00FF40AE"/>
    <w:rsid w:val="00FF419A"/>
    <w:rsid w:val="00FF441B"/>
    <w:rsid w:val="00FF497A"/>
    <w:rsid w:val="00FF4AD9"/>
    <w:rsid w:val="00FF4F0D"/>
    <w:rsid w:val="00FF500C"/>
    <w:rsid w:val="00FF56E8"/>
    <w:rsid w:val="00FF5851"/>
    <w:rsid w:val="00FF591F"/>
    <w:rsid w:val="00FF6310"/>
    <w:rsid w:val="00FF6F0C"/>
    <w:rsid w:val="00FF7263"/>
    <w:rsid w:val="00FF749C"/>
    <w:rsid w:val="00FF7CBE"/>
    <w:rsid w:val="6AC32D7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98FF7"/>
  <w15:docId w15:val="{E246EF14-7550-45AC-BCD4-CA17570D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2EFA"/>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character" w:customStyle="1" w:styleId="RodapChar">
    <w:name w:val="Rodapé Char"/>
    <w:basedOn w:val="Fontepargpadro"/>
    <w:link w:val="Rodap"/>
    <w:uiPriority w:val="99"/>
    <w:rsid w:val="00996828"/>
    <w:rPr>
      <w:sz w:val="26"/>
    </w:rPr>
  </w:style>
  <w:style w:type="paragraph" w:customStyle="1" w:styleId="BodyText21">
    <w:name w:val="Body Text 21"/>
    <w:basedOn w:val="Normal"/>
    <w:uiPriority w:val="99"/>
    <w:rsid w:val="00880FA8"/>
    <w:pPr>
      <w:widowControl w:val="0"/>
      <w:spacing w:after="0"/>
    </w:pPr>
    <w:rPr>
      <w:rFonts w:ascii="Arial" w:hAnsi="Arial"/>
      <w:sz w:val="24"/>
      <w:lang w:eastAsia="en-US"/>
    </w:rPr>
  </w:style>
  <w:style w:type="paragraph" w:styleId="Cabealho">
    <w:name w:val="header"/>
    <w:aliases w:val="Guideline,Tulo1,encabezado"/>
    <w:basedOn w:val="Normal"/>
    <w:link w:val="CabealhoChar"/>
    <w:rsid w:val="00880FA8"/>
    <w:pPr>
      <w:tabs>
        <w:tab w:val="center" w:pos="4252"/>
        <w:tab w:val="right" w:pos="8504"/>
      </w:tabs>
    </w:pPr>
  </w:style>
  <w:style w:type="character" w:customStyle="1" w:styleId="CabealhoChar">
    <w:name w:val="Cabeçalho Char"/>
    <w:aliases w:val="Guideline Char,Tulo1 Char,encabezado Char"/>
    <w:basedOn w:val="Fontepargpadro"/>
    <w:link w:val="Cabealho"/>
    <w:rsid w:val="002D21AF"/>
    <w:rPr>
      <w:sz w:val="26"/>
    </w:r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qFormat/>
    <w:rsid w:val="00B3109F"/>
    <w:rPr>
      <w:sz w:val="20"/>
    </w:rPr>
  </w:style>
  <w:style w:type="character" w:customStyle="1" w:styleId="TextodecomentrioChar">
    <w:name w:val="Texto de comentário Char"/>
    <w:basedOn w:val="Fontepargpadro"/>
    <w:link w:val="Textodecomentrio"/>
    <w:qFormat/>
    <w:rsid w:val="009856FC"/>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customStyle="1" w:styleId="TextodenotaderodapChar">
    <w:name w:val="Texto de nota de rodapé Char"/>
    <w:basedOn w:val="Fontepargpadro"/>
    <w:link w:val="Textodenotaderodap"/>
    <w:semiHidden/>
    <w:rsid w:val="00F16188"/>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apple-converted-space">
    <w:name w:val="apple-converted-space"/>
    <w:basedOn w:val="Fontepargpadro"/>
    <w:rsid w:val="00697ED8"/>
  </w:style>
  <w:style w:type="paragraph" w:styleId="PargrafodaLista">
    <w:name w:val="List Paragraph"/>
    <w:aliases w:val="Vitor Título,Vitor T’tulo,Capítulo,Normal numerado,Meu,List Paragraph_0,Vitor T?tulo,Bullet List,FooterText,numbered,List Paragraph1,Paragraphe de liste1,Bulletr List Paragraph,列出段落,列出段落1,List Paragraph2,Comum,リスト段落1,List Paragraph21"/>
    <w:basedOn w:val="Normal"/>
    <w:link w:val="PargrafodaListaChar"/>
    <w:uiPriority w:val="34"/>
    <w:qFormat/>
    <w:rsid w:val="006A2E40"/>
    <w:pPr>
      <w:ind w:left="720"/>
      <w:contextualSpacing/>
    </w:pPr>
  </w:style>
  <w:style w:type="character" w:customStyle="1" w:styleId="PargrafodaListaChar">
    <w:name w:val="Parágrafo da Lista Char"/>
    <w:aliases w:val="Vitor Título Char,Vitor T’tulo Char,Capítulo Char,Normal numerado Char,Meu Char,List Paragraph_0 Char,Vitor T?tulo Char,Bullet List Char,FooterText Char,numbered Char,List Paragraph1 Char,Paragraphe de liste1 Char,列出段落 Char"/>
    <w:link w:val="PargrafodaLista"/>
    <w:uiPriority w:val="99"/>
    <w:qFormat/>
    <w:locked/>
    <w:rsid w:val="007144A0"/>
    <w:rPr>
      <w:sz w:val="26"/>
    </w:rPr>
  </w:style>
  <w:style w:type="character" w:styleId="TextodoEspaoReservado">
    <w:name w:val="Placeholder Text"/>
    <w:basedOn w:val="Fontepargpadro"/>
    <w:uiPriority w:val="99"/>
    <w:semiHidden/>
    <w:rsid w:val="00253ED6"/>
    <w:rPr>
      <w:color w:val="808080"/>
    </w:rPr>
  </w:style>
  <w:style w:type="paragraph" w:styleId="Reviso">
    <w:name w:val="Revision"/>
    <w:hidden/>
    <w:uiPriority w:val="99"/>
    <w:semiHidden/>
    <w:rsid w:val="002C38C3"/>
    <w:rPr>
      <w:sz w:val="26"/>
    </w:rPr>
  </w:style>
  <w:style w:type="paragraph" w:styleId="Commarcadores">
    <w:name w:val="List Bullet"/>
    <w:basedOn w:val="Normal"/>
    <w:unhideWhenUsed/>
    <w:rsid w:val="000D5936"/>
    <w:pPr>
      <w:numPr>
        <w:numId w:val="3"/>
      </w:numPr>
      <w:contextualSpacing/>
    </w:pPr>
  </w:style>
  <w:style w:type="character" w:customStyle="1" w:styleId="DeltaViewDeletion">
    <w:name w:val="DeltaView Deletion"/>
    <w:uiPriority w:val="99"/>
    <w:rsid w:val="00E600EF"/>
    <w:rPr>
      <w:strike/>
      <w:color w:val="FF0000"/>
    </w:rPr>
  </w:style>
  <w:style w:type="character" w:customStyle="1" w:styleId="MenoPendente1">
    <w:name w:val="Menção Pendente1"/>
    <w:basedOn w:val="Fontepargpadro"/>
    <w:uiPriority w:val="99"/>
    <w:semiHidden/>
    <w:unhideWhenUsed/>
    <w:rsid w:val="00335DC0"/>
    <w:rPr>
      <w:color w:val="605E5C"/>
      <w:shd w:val="clear" w:color="auto" w:fill="E1DFDD"/>
    </w:rPr>
  </w:style>
  <w:style w:type="character" w:customStyle="1" w:styleId="MenoPendente2">
    <w:name w:val="Menção Pendente2"/>
    <w:basedOn w:val="Fontepargpadro"/>
    <w:uiPriority w:val="99"/>
    <w:semiHidden/>
    <w:unhideWhenUsed/>
    <w:rsid w:val="00FD2618"/>
    <w:rPr>
      <w:color w:val="605E5C"/>
      <w:shd w:val="clear" w:color="auto" w:fill="E1DFDD"/>
    </w:rPr>
  </w:style>
  <w:style w:type="character" w:customStyle="1" w:styleId="MenoPendente3">
    <w:name w:val="Menção Pendente3"/>
    <w:basedOn w:val="Fontepargpadro"/>
    <w:uiPriority w:val="99"/>
    <w:semiHidden/>
    <w:unhideWhenUsed/>
    <w:rsid w:val="009004A0"/>
    <w:rPr>
      <w:color w:val="605E5C"/>
      <w:shd w:val="clear" w:color="auto" w:fill="E1DFDD"/>
    </w:rPr>
  </w:style>
  <w:style w:type="paragraph" w:customStyle="1" w:styleId="sub">
    <w:name w:val="sub"/>
    <w:rsid w:val="00D50A2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rPr>
  </w:style>
  <w:style w:type="character" w:customStyle="1" w:styleId="ListaColorida-nfase1Char">
    <w:name w:val="Lista Colorida - Ênfase 1 Char"/>
    <w:link w:val="ListaColorida-nfase1"/>
    <w:uiPriority w:val="34"/>
    <w:locked/>
    <w:rsid w:val="000D3475"/>
    <w:rPr>
      <w:rFonts w:ascii="Times New Roman" w:eastAsia="Times New Roman" w:hAnsi="Times New Roman"/>
      <w:sz w:val="24"/>
      <w:szCs w:val="24"/>
    </w:rPr>
  </w:style>
  <w:style w:type="table" w:styleId="ListaColorida-nfase1">
    <w:name w:val="Colorful List Accent 1"/>
    <w:basedOn w:val="Tabelanormal"/>
    <w:link w:val="ListaColorida-nfase1Char"/>
    <w:uiPriority w:val="34"/>
    <w:semiHidden/>
    <w:unhideWhenUsed/>
    <w:rsid w:val="000D3475"/>
    <w:rPr>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tulo">
    <w:name w:val="Title"/>
    <w:basedOn w:val="Normal"/>
    <w:next w:val="Normal"/>
    <w:link w:val="TtuloChar"/>
    <w:qFormat/>
    <w:rsid w:val="009C699F"/>
    <w:pPr>
      <w:spacing w:after="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9C699F"/>
    <w:rPr>
      <w:rFonts w:asciiTheme="majorHAnsi" w:eastAsiaTheme="majorEastAsia" w:hAnsiTheme="majorHAnsi" w:cstheme="majorBidi"/>
      <w:spacing w:val="-10"/>
      <w:kern w:val="28"/>
      <w:sz w:val="56"/>
      <w:szCs w:val="56"/>
    </w:rPr>
  </w:style>
  <w:style w:type="paragraph" w:customStyle="1" w:styleId="ListaColorida-nfase11">
    <w:name w:val="Lista Colorida - Ênfase 11"/>
    <w:basedOn w:val="Normal"/>
    <w:uiPriority w:val="34"/>
    <w:qFormat/>
    <w:rsid w:val="0021108A"/>
    <w:pPr>
      <w:spacing w:after="0"/>
      <w:ind w:left="720"/>
      <w:contextualSpacing/>
      <w:jc w:val="left"/>
    </w:pPr>
    <w:rPr>
      <w:sz w:val="24"/>
      <w:szCs w:val="24"/>
    </w:rPr>
  </w:style>
  <w:style w:type="character" w:styleId="MenoPendente">
    <w:name w:val="Unresolved Mention"/>
    <w:basedOn w:val="Fontepargpadro"/>
    <w:uiPriority w:val="99"/>
    <w:semiHidden/>
    <w:unhideWhenUsed/>
    <w:rsid w:val="0088663A"/>
    <w:rPr>
      <w:color w:val="605E5C"/>
      <w:shd w:val="clear" w:color="auto" w:fill="E1DFDD"/>
    </w:rPr>
  </w:style>
  <w:style w:type="character" w:styleId="Forte">
    <w:name w:val="Strong"/>
    <w:uiPriority w:val="22"/>
    <w:qFormat/>
    <w:rsid w:val="008E214E"/>
    <w:rPr>
      <w:rFonts w:cs="Times New Roman"/>
      <w:b/>
      <w:bCs/>
    </w:rPr>
  </w:style>
  <w:style w:type="paragraph" w:customStyle="1" w:styleId="Level4">
    <w:name w:val="Level 4"/>
    <w:basedOn w:val="Normal"/>
    <w:uiPriority w:val="99"/>
    <w:rsid w:val="008F2A36"/>
    <w:pPr>
      <w:numPr>
        <w:ilvl w:val="3"/>
        <w:numId w:val="23"/>
      </w:numPr>
      <w:spacing w:after="140" w:line="290" w:lineRule="auto"/>
      <w:outlineLvl w:val="3"/>
    </w:pPr>
    <w:rPr>
      <w:rFonts w:ascii="Arial" w:eastAsia="Arial" w:hAnsi="Arial"/>
      <w:sz w:val="20"/>
      <w:lang w:val="en-GB" w:eastAsia="en-GB"/>
    </w:rPr>
  </w:style>
  <w:style w:type="paragraph" w:customStyle="1" w:styleId="Level5">
    <w:name w:val="Level 5"/>
    <w:basedOn w:val="Normal"/>
    <w:uiPriority w:val="99"/>
    <w:rsid w:val="008F2A36"/>
    <w:pPr>
      <w:numPr>
        <w:ilvl w:val="4"/>
        <w:numId w:val="23"/>
      </w:numPr>
      <w:spacing w:after="140" w:line="290" w:lineRule="auto"/>
    </w:pPr>
    <w:rPr>
      <w:rFonts w:ascii="Arial" w:eastAsia="Arial" w:hAnsi="Arial"/>
      <w:sz w:val="20"/>
      <w:lang w:val="en-GB" w:eastAsia="en-GB"/>
    </w:rPr>
  </w:style>
  <w:style w:type="paragraph" w:customStyle="1" w:styleId="Level3">
    <w:name w:val="Level 3"/>
    <w:basedOn w:val="Normal"/>
    <w:uiPriority w:val="99"/>
    <w:rsid w:val="008F2A36"/>
    <w:pPr>
      <w:numPr>
        <w:ilvl w:val="2"/>
        <w:numId w:val="23"/>
      </w:numPr>
      <w:spacing w:after="140" w:line="290" w:lineRule="auto"/>
      <w:outlineLvl w:val="2"/>
    </w:pPr>
    <w:rPr>
      <w:rFonts w:ascii="Arial" w:eastAsia="Arial" w:hAnsi="Arial"/>
      <w:sz w:val="20"/>
      <w:szCs w:val="28"/>
      <w:lang w:val="en-GB" w:eastAsia="en-GB"/>
    </w:rPr>
  </w:style>
  <w:style w:type="paragraph" w:customStyle="1" w:styleId="Level2">
    <w:name w:val="Level 2"/>
    <w:basedOn w:val="Normal"/>
    <w:uiPriority w:val="99"/>
    <w:rsid w:val="008F2A36"/>
    <w:pPr>
      <w:numPr>
        <w:ilvl w:val="1"/>
        <w:numId w:val="23"/>
      </w:numPr>
      <w:spacing w:after="140" w:line="290" w:lineRule="auto"/>
      <w:outlineLvl w:val="1"/>
    </w:pPr>
    <w:rPr>
      <w:rFonts w:ascii="Arial" w:eastAsia="Arial" w:hAnsi="Arial"/>
      <w:sz w:val="20"/>
      <w:szCs w:val="28"/>
      <w:lang w:val="en-GB" w:eastAsia="en-GB"/>
    </w:rPr>
  </w:style>
  <w:style w:type="paragraph" w:customStyle="1" w:styleId="Level1">
    <w:name w:val="Level 1"/>
    <w:basedOn w:val="Normal"/>
    <w:uiPriority w:val="99"/>
    <w:rsid w:val="008F2A36"/>
    <w:pPr>
      <w:keepNext/>
      <w:numPr>
        <w:numId w:val="23"/>
      </w:numPr>
      <w:autoSpaceDE w:val="0"/>
      <w:autoSpaceDN w:val="0"/>
      <w:adjustRightInd w:val="0"/>
      <w:spacing w:before="280" w:after="140" w:line="290" w:lineRule="auto"/>
      <w:outlineLvl w:val="0"/>
    </w:pPr>
    <w:rPr>
      <w:rFonts w:ascii="Arial" w:hAnsi="Arial" w:cs="Arial"/>
      <w:b/>
      <w:bCs/>
      <w:iCs/>
      <w:caps/>
      <w:sz w:val="22"/>
      <w:lang w:eastAsia="en-US"/>
    </w:rPr>
  </w:style>
  <w:style w:type="paragraph" w:customStyle="1" w:styleId="Level6">
    <w:name w:val="Level 6"/>
    <w:basedOn w:val="Normal"/>
    <w:uiPriority w:val="99"/>
    <w:rsid w:val="008F2A36"/>
    <w:pPr>
      <w:numPr>
        <w:ilvl w:val="5"/>
        <w:numId w:val="23"/>
      </w:numPr>
      <w:autoSpaceDE w:val="0"/>
      <w:autoSpaceDN w:val="0"/>
      <w:adjustRightInd w:val="0"/>
      <w:spacing w:after="140" w:line="290" w:lineRule="auto"/>
    </w:pPr>
    <w:rPr>
      <w:rFonts w:ascii="Arial" w:hAnsi="Arial" w:cs="Arial"/>
      <w:sz w:val="20"/>
      <w:szCs w:val="26"/>
      <w:lang w:eastAsia="en-US"/>
    </w:rPr>
  </w:style>
  <w:style w:type="character" w:styleId="Nmerodepgina">
    <w:name w:val="page number"/>
    <w:basedOn w:val="Fontepargpadro"/>
    <w:rsid w:val="00B60170"/>
  </w:style>
  <w:style w:type="paragraph" w:customStyle="1" w:styleId="PDG-normal">
    <w:name w:val="PDG - normal"/>
    <w:qFormat/>
    <w:rsid w:val="00850608"/>
    <w:pPr>
      <w:suppressAutoHyphens/>
      <w:spacing w:after="200" w:line="300" w:lineRule="exact"/>
      <w:jc w:val="both"/>
    </w:pPr>
    <w:rPr>
      <w:rFonts w:ascii="Lucida Grande" w:eastAsia="ヒラギノ角ゴ Pro W3" w:hAnsi="Lucida Grande"/>
      <w:color w:val="000000"/>
      <w:sz w:val="24"/>
      <w:szCs w:val="24"/>
    </w:rPr>
  </w:style>
  <w:style w:type="character" w:styleId="HiperlinkVisitado">
    <w:name w:val="FollowedHyperlink"/>
    <w:basedOn w:val="Fontepargpadro"/>
    <w:uiPriority w:val="99"/>
    <w:semiHidden/>
    <w:unhideWhenUsed/>
    <w:rsid w:val="00A46429"/>
    <w:rPr>
      <w:color w:val="954F72"/>
      <w:u w:val="single"/>
    </w:rPr>
  </w:style>
  <w:style w:type="paragraph" w:customStyle="1" w:styleId="msonormal0">
    <w:name w:val="msonormal"/>
    <w:basedOn w:val="Normal"/>
    <w:rsid w:val="00A46429"/>
    <w:pPr>
      <w:spacing w:before="100" w:beforeAutospacing="1" w:after="100" w:afterAutospacing="1"/>
      <w:jc w:val="left"/>
    </w:pPr>
    <w:rPr>
      <w:sz w:val="24"/>
      <w:szCs w:val="24"/>
    </w:rPr>
  </w:style>
  <w:style w:type="paragraph" w:customStyle="1" w:styleId="xl65">
    <w:name w:val="xl65"/>
    <w:basedOn w:val="Normal"/>
    <w:rsid w:val="00A46429"/>
    <w:pPr>
      <w:spacing w:before="100" w:beforeAutospacing="1" w:after="100" w:afterAutospacing="1"/>
      <w:jc w:val="center"/>
    </w:pPr>
    <w:rPr>
      <w:sz w:val="24"/>
      <w:szCs w:val="24"/>
    </w:rPr>
  </w:style>
  <w:style w:type="paragraph" w:customStyle="1" w:styleId="xl66">
    <w:name w:val="xl66"/>
    <w:basedOn w:val="Normal"/>
    <w:rsid w:val="00A4642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67">
    <w:name w:val="xl67"/>
    <w:basedOn w:val="Normal"/>
    <w:rsid w:val="00A4642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68">
    <w:name w:val="xl68"/>
    <w:basedOn w:val="Normal"/>
    <w:rsid w:val="00A4642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69">
    <w:name w:val="xl69"/>
    <w:basedOn w:val="Normal"/>
    <w:rsid w:val="00A46429"/>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rPr>
  </w:style>
  <w:style w:type="paragraph" w:customStyle="1" w:styleId="xl70">
    <w:name w:val="xl70"/>
    <w:basedOn w:val="Normal"/>
    <w:rsid w:val="00A4642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1">
    <w:name w:val="xl71"/>
    <w:basedOn w:val="Normal"/>
    <w:rsid w:val="00A46429"/>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rPr>
  </w:style>
  <w:style w:type="paragraph" w:customStyle="1" w:styleId="xl72">
    <w:name w:val="xl72"/>
    <w:basedOn w:val="Normal"/>
    <w:rsid w:val="00A46429"/>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rPr>
  </w:style>
  <w:style w:type="paragraph" w:customStyle="1" w:styleId="xl73">
    <w:name w:val="xl73"/>
    <w:basedOn w:val="Normal"/>
    <w:rsid w:val="00A4642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4">
    <w:name w:val="xl74"/>
    <w:basedOn w:val="Normal"/>
    <w:rsid w:val="00A4642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5">
    <w:name w:val="xl75"/>
    <w:basedOn w:val="Normal"/>
    <w:rsid w:val="00A46429"/>
    <w:pPr>
      <w:pBdr>
        <w:top w:val="single" w:sz="4" w:space="0" w:color="auto"/>
        <w:left w:val="single" w:sz="4" w:space="0" w:color="auto"/>
        <w:bottom w:val="single" w:sz="4" w:space="0" w:color="auto"/>
      </w:pBdr>
      <w:spacing w:before="100" w:beforeAutospacing="1" w:after="100" w:afterAutospacing="1"/>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2602">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47215117">
      <w:bodyDiv w:val="1"/>
      <w:marLeft w:val="0"/>
      <w:marRight w:val="0"/>
      <w:marTop w:val="0"/>
      <w:marBottom w:val="0"/>
      <w:divBdr>
        <w:top w:val="none" w:sz="0" w:space="0" w:color="auto"/>
        <w:left w:val="none" w:sz="0" w:space="0" w:color="auto"/>
        <w:bottom w:val="none" w:sz="0" w:space="0" w:color="auto"/>
        <w:right w:val="none" w:sz="0" w:space="0" w:color="auto"/>
      </w:divBdr>
    </w:div>
    <w:div w:id="258370091">
      <w:bodyDiv w:val="1"/>
      <w:marLeft w:val="0"/>
      <w:marRight w:val="0"/>
      <w:marTop w:val="0"/>
      <w:marBottom w:val="0"/>
      <w:divBdr>
        <w:top w:val="none" w:sz="0" w:space="0" w:color="auto"/>
        <w:left w:val="none" w:sz="0" w:space="0" w:color="auto"/>
        <w:bottom w:val="none" w:sz="0" w:space="0" w:color="auto"/>
        <w:right w:val="none" w:sz="0" w:space="0" w:color="auto"/>
      </w:divBdr>
    </w:div>
    <w:div w:id="309285549">
      <w:bodyDiv w:val="1"/>
      <w:marLeft w:val="0"/>
      <w:marRight w:val="0"/>
      <w:marTop w:val="0"/>
      <w:marBottom w:val="0"/>
      <w:divBdr>
        <w:top w:val="none" w:sz="0" w:space="0" w:color="auto"/>
        <w:left w:val="none" w:sz="0" w:space="0" w:color="auto"/>
        <w:bottom w:val="none" w:sz="0" w:space="0" w:color="auto"/>
        <w:right w:val="none" w:sz="0" w:space="0" w:color="auto"/>
      </w:divBdr>
    </w:div>
    <w:div w:id="352616281">
      <w:bodyDiv w:val="1"/>
      <w:marLeft w:val="0"/>
      <w:marRight w:val="0"/>
      <w:marTop w:val="0"/>
      <w:marBottom w:val="0"/>
      <w:divBdr>
        <w:top w:val="none" w:sz="0" w:space="0" w:color="auto"/>
        <w:left w:val="none" w:sz="0" w:space="0" w:color="auto"/>
        <w:bottom w:val="none" w:sz="0" w:space="0" w:color="auto"/>
        <w:right w:val="none" w:sz="0" w:space="0" w:color="auto"/>
      </w:divBdr>
    </w:div>
    <w:div w:id="395058462">
      <w:bodyDiv w:val="1"/>
      <w:marLeft w:val="0"/>
      <w:marRight w:val="0"/>
      <w:marTop w:val="0"/>
      <w:marBottom w:val="0"/>
      <w:divBdr>
        <w:top w:val="none" w:sz="0" w:space="0" w:color="auto"/>
        <w:left w:val="none" w:sz="0" w:space="0" w:color="auto"/>
        <w:bottom w:val="none" w:sz="0" w:space="0" w:color="auto"/>
        <w:right w:val="none" w:sz="0" w:space="0" w:color="auto"/>
      </w:divBdr>
    </w:div>
    <w:div w:id="422336145">
      <w:bodyDiv w:val="1"/>
      <w:marLeft w:val="0"/>
      <w:marRight w:val="0"/>
      <w:marTop w:val="0"/>
      <w:marBottom w:val="0"/>
      <w:divBdr>
        <w:top w:val="none" w:sz="0" w:space="0" w:color="auto"/>
        <w:left w:val="none" w:sz="0" w:space="0" w:color="auto"/>
        <w:bottom w:val="none" w:sz="0" w:space="0" w:color="auto"/>
        <w:right w:val="none" w:sz="0" w:space="0" w:color="auto"/>
      </w:divBdr>
    </w:div>
    <w:div w:id="437336612">
      <w:bodyDiv w:val="1"/>
      <w:marLeft w:val="0"/>
      <w:marRight w:val="0"/>
      <w:marTop w:val="0"/>
      <w:marBottom w:val="0"/>
      <w:divBdr>
        <w:top w:val="none" w:sz="0" w:space="0" w:color="auto"/>
        <w:left w:val="none" w:sz="0" w:space="0" w:color="auto"/>
        <w:bottom w:val="none" w:sz="0" w:space="0" w:color="auto"/>
        <w:right w:val="none" w:sz="0" w:space="0" w:color="auto"/>
      </w:divBdr>
    </w:div>
    <w:div w:id="471681837">
      <w:bodyDiv w:val="1"/>
      <w:marLeft w:val="0"/>
      <w:marRight w:val="0"/>
      <w:marTop w:val="0"/>
      <w:marBottom w:val="0"/>
      <w:divBdr>
        <w:top w:val="none" w:sz="0" w:space="0" w:color="auto"/>
        <w:left w:val="none" w:sz="0" w:space="0" w:color="auto"/>
        <w:bottom w:val="none" w:sz="0" w:space="0" w:color="auto"/>
        <w:right w:val="none" w:sz="0" w:space="0" w:color="auto"/>
      </w:divBdr>
    </w:div>
    <w:div w:id="509879125">
      <w:bodyDiv w:val="1"/>
      <w:marLeft w:val="0"/>
      <w:marRight w:val="0"/>
      <w:marTop w:val="0"/>
      <w:marBottom w:val="0"/>
      <w:divBdr>
        <w:top w:val="none" w:sz="0" w:space="0" w:color="auto"/>
        <w:left w:val="none" w:sz="0" w:space="0" w:color="auto"/>
        <w:bottom w:val="none" w:sz="0" w:space="0" w:color="auto"/>
        <w:right w:val="none" w:sz="0" w:space="0" w:color="auto"/>
      </w:divBdr>
    </w:div>
    <w:div w:id="541601211">
      <w:bodyDiv w:val="1"/>
      <w:marLeft w:val="0"/>
      <w:marRight w:val="0"/>
      <w:marTop w:val="0"/>
      <w:marBottom w:val="0"/>
      <w:divBdr>
        <w:top w:val="none" w:sz="0" w:space="0" w:color="auto"/>
        <w:left w:val="none" w:sz="0" w:space="0" w:color="auto"/>
        <w:bottom w:val="none" w:sz="0" w:space="0" w:color="auto"/>
        <w:right w:val="none" w:sz="0" w:space="0" w:color="auto"/>
      </w:divBdr>
    </w:div>
    <w:div w:id="545720632">
      <w:bodyDiv w:val="1"/>
      <w:marLeft w:val="0"/>
      <w:marRight w:val="0"/>
      <w:marTop w:val="0"/>
      <w:marBottom w:val="0"/>
      <w:divBdr>
        <w:top w:val="none" w:sz="0" w:space="0" w:color="auto"/>
        <w:left w:val="none" w:sz="0" w:space="0" w:color="auto"/>
        <w:bottom w:val="none" w:sz="0" w:space="0" w:color="auto"/>
        <w:right w:val="none" w:sz="0" w:space="0" w:color="auto"/>
      </w:divBdr>
    </w:div>
    <w:div w:id="555430574">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581791343">
      <w:bodyDiv w:val="1"/>
      <w:marLeft w:val="0"/>
      <w:marRight w:val="0"/>
      <w:marTop w:val="0"/>
      <w:marBottom w:val="0"/>
      <w:divBdr>
        <w:top w:val="none" w:sz="0" w:space="0" w:color="auto"/>
        <w:left w:val="none" w:sz="0" w:space="0" w:color="auto"/>
        <w:bottom w:val="none" w:sz="0" w:space="0" w:color="auto"/>
        <w:right w:val="none" w:sz="0" w:space="0" w:color="auto"/>
      </w:divBdr>
    </w:div>
    <w:div w:id="609241244">
      <w:bodyDiv w:val="1"/>
      <w:marLeft w:val="0"/>
      <w:marRight w:val="0"/>
      <w:marTop w:val="0"/>
      <w:marBottom w:val="0"/>
      <w:divBdr>
        <w:top w:val="none" w:sz="0" w:space="0" w:color="auto"/>
        <w:left w:val="none" w:sz="0" w:space="0" w:color="auto"/>
        <w:bottom w:val="none" w:sz="0" w:space="0" w:color="auto"/>
        <w:right w:val="none" w:sz="0" w:space="0" w:color="auto"/>
      </w:divBdr>
    </w:div>
    <w:div w:id="609778526">
      <w:bodyDiv w:val="1"/>
      <w:marLeft w:val="0"/>
      <w:marRight w:val="0"/>
      <w:marTop w:val="0"/>
      <w:marBottom w:val="0"/>
      <w:divBdr>
        <w:top w:val="none" w:sz="0" w:space="0" w:color="auto"/>
        <w:left w:val="none" w:sz="0" w:space="0" w:color="auto"/>
        <w:bottom w:val="none" w:sz="0" w:space="0" w:color="auto"/>
        <w:right w:val="none" w:sz="0" w:space="0" w:color="auto"/>
      </w:divBdr>
    </w:div>
    <w:div w:id="642849103">
      <w:bodyDiv w:val="1"/>
      <w:marLeft w:val="0"/>
      <w:marRight w:val="0"/>
      <w:marTop w:val="0"/>
      <w:marBottom w:val="0"/>
      <w:divBdr>
        <w:top w:val="none" w:sz="0" w:space="0" w:color="auto"/>
        <w:left w:val="none" w:sz="0" w:space="0" w:color="auto"/>
        <w:bottom w:val="none" w:sz="0" w:space="0" w:color="auto"/>
        <w:right w:val="none" w:sz="0" w:space="0" w:color="auto"/>
      </w:divBdr>
    </w:div>
    <w:div w:id="697698581">
      <w:bodyDiv w:val="1"/>
      <w:marLeft w:val="0"/>
      <w:marRight w:val="0"/>
      <w:marTop w:val="0"/>
      <w:marBottom w:val="0"/>
      <w:divBdr>
        <w:top w:val="none" w:sz="0" w:space="0" w:color="auto"/>
        <w:left w:val="none" w:sz="0" w:space="0" w:color="auto"/>
        <w:bottom w:val="none" w:sz="0" w:space="0" w:color="auto"/>
        <w:right w:val="none" w:sz="0" w:space="0" w:color="auto"/>
      </w:divBdr>
    </w:div>
    <w:div w:id="715392529">
      <w:bodyDiv w:val="1"/>
      <w:marLeft w:val="0"/>
      <w:marRight w:val="0"/>
      <w:marTop w:val="0"/>
      <w:marBottom w:val="0"/>
      <w:divBdr>
        <w:top w:val="none" w:sz="0" w:space="0" w:color="auto"/>
        <w:left w:val="none" w:sz="0" w:space="0" w:color="auto"/>
        <w:bottom w:val="none" w:sz="0" w:space="0" w:color="auto"/>
        <w:right w:val="none" w:sz="0" w:space="0" w:color="auto"/>
      </w:divBdr>
    </w:div>
    <w:div w:id="730081665">
      <w:bodyDiv w:val="1"/>
      <w:marLeft w:val="0"/>
      <w:marRight w:val="0"/>
      <w:marTop w:val="0"/>
      <w:marBottom w:val="0"/>
      <w:divBdr>
        <w:top w:val="none" w:sz="0" w:space="0" w:color="auto"/>
        <w:left w:val="none" w:sz="0" w:space="0" w:color="auto"/>
        <w:bottom w:val="none" w:sz="0" w:space="0" w:color="auto"/>
        <w:right w:val="none" w:sz="0" w:space="0" w:color="auto"/>
      </w:divBdr>
    </w:div>
    <w:div w:id="929460223">
      <w:bodyDiv w:val="1"/>
      <w:marLeft w:val="0"/>
      <w:marRight w:val="0"/>
      <w:marTop w:val="0"/>
      <w:marBottom w:val="0"/>
      <w:divBdr>
        <w:top w:val="none" w:sz="0" w:space="0" w:color="auto"/>
        <w:left w:val="none" w:sz="0" w:space="0" w:color="auto"/>
        <w:bottom w:val="none" w:sz="0" w:space="0" w:color="auto"/>
        <w:right w:val="none" w:sz="0" w:space="0" w:color="auto"/>
      </w:divBdr>
    </w:div>
    <w:div w:id="944506549">
      <w:bodyDiv w:val="1"/>
      <w:marLeft w:val="0"/>
      <w:marRight w:val="0"/>
      <w:marTop w:val="0"/>
      <w:marBottom w:val="0"/>
      <w:divBdr>
        <w:top w:val="none" w:sz="0" w:space="0" w:color="auto"/>
        <w:left w:val="none" w:sz="0" w:space="0" w:color="auto"/>
        <w:bottom w:val="none" w:sz="0" w:space="0" w:color="auto"/>
        <w:right w:val="none" w:sz="0" w:space="0" w:color="auto"/>
      </w:divBdr>
    </w:div>
    <w:div w:id="962229731">
      <w:bodyDiv w:val="1"/>
      <w:marLeft w:val="0"/>
      <w:marRight w:val="0"/>
      <w:marTop w:val="0"/>
      <w:marBottom w:val="0"/>
      <w:divBdr>
        <w:top w:val="none" w:sz="0" w:space="0" w:color="auto"/>
        <w:left w:val="none" w:sz="0" w:space="0" w:color="auto"/>
        <w:bottom w:val="none" w:sz="0" w:space="0" w:color="auto"/>
        <w:right w:val="none" w:sz="0" w:space="0" w:color="auto"/>
      </w:divBdr>
    </w:div>
    <w:div w:id="971247489">
      <w:bodyDiv w:val="1"/>
      <w:marLeft w:val="0"/>
      <w:marRight w:val="0"/>
      <w:marTop w:val="0"/>
      <w:marBottom w:val="0"/>
      <w:divBdr>
        <w:top w:val="none" w:sz="0" w:space="0" w:color="auto"/>
        <w:left w:val="none" w:sz="0" w:space="0" w:color="auto"/>
        <w:bottom w:val="none" w:sz="0" w:space="0" w:color="auto"/>
        <w:right w:val="none" w:sz="0" w:space="0" w:color="auto"/>
      </w:divBdr>
    </w:div>
    <w:div w:id="978924478">
      <w:bodyDiv w:val="1"/>
      <w:marLeft w:val="0"/>
      <w:marRight w:val="0"/>
      <w:marTop w:val="0"/>
      <w:marBottom w:val="0"/>
      <w:divBdr>
        <w:top w:val="none" w:sz="0" w:space="0" w:color="auto"/>
        <w:left w:val="none" w:sz="0" w:space="0" w:color="auto"/>
        <w:bottom w:val="none" w:sz="0" w:space="0" w:color="auto"/>
        <w:right w:val="none" w:sz="0" w:space="0" w:color="auto"/>
      </w:divBdr>
    </w:div>
    <w:div w:id="1139686206">
      <w:bodyDiv w:val="1"/>
      <w:marLeft w:val="0"/>
      <w:marRight w:val="0"/>
      <w:marTop w:val="0"/>
      <w:marBottom w:val="0"/>
      <w:divBdr>
        <w:top w:val="none" w:sz="0" w:space="0" w:color="auto"/>
        <w:left w:val="none" w:sz="0" w:space="0" w:color="auto"/>
        <w:bottom w:val="none" w:sz="0" w:space="0" w:color="auto"/>
        <w:right w:val="none" w:sz="0" w:space="0" w:color="auto"/>
      </w:divBdr>
    </w:div>
    <w:div w:id="1231427242">
      <w:bodyDiv w:val="1"/>
      <w:marLeft w:val="0"/>
      <w:marRight w:val="0"/>
      <w:marTop w:val="0"/>
      <w:marBottom w:val="0"/>
      <w:divBdr>
        <w:top w:val="none" w:sz="0" w:space="0" w:color="auto"/>
        <w:left w:val="none" w:sz="0" w:space="0" w:color="auto"/>
        <w:bottom w:val="none" w:sz="0" w:space="0" w:color="auto"/>
        <w:right w:val="none" w:sz="0" w:space="0" w:color="auto"/>
      </w:divBdr>
    </w:div>
    <w:div w:id="1297763470">
      <w:bodyDiv w:val="1"/>
      <w:marLeft w:val="0"/>
      <w:marRight w:val="0"/>
      <w:marTop w:val="0"/>
      <w:marBottom w:val="0"/>
      <w:divBdr>
        <w:top w:val="none" w:sz="0" w:space="0" w:color="auto"/>
        <w:left w:val="none" w:sz="0" w:space="0" w:color="auto"/>
        <w:bottom w:val="none" w:sz="0" w:space="0" w:color="auto"/>
        <w:right w:val="none" w:sz="0" w:space="0" w:color="auto"/>
      </w:divBdr>
    </w:div>
    <w:div w:id="1316954950">
      <w:bodyDiv w:val="1"/>
      <w:marLeft w:val="0"/>
      <w:marRight w:val="0"/>
      <w:marTop w:val="0"/>
      <w:marBottom w:val="0"/>
      <w:divBdr>
        <w:top w:val="none" w:sz="0" w:space="0" w:color="auto"/>
        <w:left w:val="none" w:sz="0" w:space="0" w:color="auto"/>
        <w:bottom w:val="none" w:sz="0" w:space="0" w:color="auto"/>
        <w:right w:val="none" w:sz="0" w:space="0" w:color="auto"/>
      </w:divBdr>
    </w:div>
    <w:div w:id="1331059963">
      <w:bodyDiv w:val="1"/>
      <w:marLeft w:val="0"/>
      <w:marRight w:val="0"/>
      <w:marTop w:val="0"/>
      <w:marBottom w:val="0"/>
      <w:divBdr>
        <w:top w:val="none" w:sz="0" w:space="0" w:color="auto"/>
        <w:left w:val="none" w:sz="0" w:space="0" w:color="auto"/>
        <w:bottom w:val="none" w:sz="0" w:space="0" w:color="auto"/>
        <w:right w:val="none" w:sz="0" w:space="0" w:color="auto"/>
      </w:divBdr>
    </w:div>
    <w:div w:id="1450665813">
      <w:bodyDiv w:val="1"/>
      <w:marLeft w:val="0"/>
      <w:marRight w:val="0"/>
      <w:marTop w:val="0"/>
      <w:marBottom w:val="0"/>
      <w:divBdr>
        <w:top w:val="none" w:sz="0" w:space="0" w:color="auto"/>
        <w:left w:val="none" w:sz="0" w:space="0" w:color="auto"/>
        <w:bottom w:val="none" w:sz="0" w:space="0" w:color="auto"/>
        <w:right w:val="none" w:sz="0" w:space="0" w:color="auto"/>
      </w:divBdr>
    </w:div>
    <w:div w:id="1465736243">
      <w:bodyDiv w:val="1"/>
      <w:marLeft w:val="0"/>
      <w:marRight w:val="0"/>
      <w:marTop w:val="0"/>
      <w:marBottom w:val="0"/>
      <w:divBdr>
        <w:top w:val="none" w:sz="0" w:space="0" w:color="auto"/>
        <w:left w:val="none" w:sz="0" w:space="0" w:color="auto"/>
        <w:bottom w:val="none" w:sz="0" w:space="0" w:color="auto"/>
        <w:right w:val="none" w:sz="0" w:space="0" w:color="auto"/>
      </w:divBdr>
    </w:div>
    <w:div w:id="1499035325">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81010424">
      <w:bodyDiv w:val="1"/>
      <w:marLeft w:val="0"/>
      <w:marRight w:val="0"/>
      <w:marTop w:val="0"/>
      <w:marBottom w:val="0"/>
      <w:divBdr>
        <w:top w:val="none" w:sz="0" w:space="0" w:color="auto"/>
        <w:left w:val="none" w:sz="0" w:space="0" w:color="auto"/>
        <w:bottom w:val="none" w:sz="0" w:space="0" w:color="auto"/>
        <w:right w:val="none" w:sz="0" w:space="0" w:color="auto"/>
      </w:divBdr>
    </w:div>
    <w:div w:id="1725179013">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79183286">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48593318">
      <w:bodyDiv w:val="1"/>
      <w:marLeft w:val="0"/>
      <w:marRight w:val="0"/>
      <w:marTop w:val="0"/>
      <w:marBottom w:val="0"/>
      <w:divBdr>
        <w:top w:val="none" w:sz="0" w:space="0" w:color="auto"/>
        <w:left w:val="none" w:sz="0" w:space="0" w:color="auto"/>
        <w:bottom w:val="none" w:sz="0" w:space="0" w:color="auto"/>
        <w:right w:val="none" w:sz="0" w:space="0" w:color="auto"/>
      </w:divBdr>
    </w:div>
    <w:div w:id="1924559766">
      <w:bodyDiv w:val="1"/>
      <w:marLeft w:val="0"/>
      <w:marRight w:val="0"/>
      <w:marTop w:val="0"/>
      <w:marBottom w:val="0"/>
      <w:divBdr>
        <w:top w:val="none" w:sz="0" w:space="0" w:color="auto"/>
        <w:left w:val="none" w:sz="0" w:space="0" w:color="auto"/>
        <w:bottom w:val="none" w:sz="0" w:space="0" w:color="auto"/>
        <w:right w:val="none" w:sz="0" w:space="0" w:color="auto"/>
      </w:divBdr>
    </w:div>
    <w:div w:id="1926574124">
      <w:bodyDiv w:val="1"/>
      <w:marLeft w:val="0"/>
      <w:marRight w:val="0"/>
      <w:marTop w:val="0"/>
      <w:marBottom w:val="0"/>
      <w:divBdr>
        <w:top w:val="none" w:sz="0" w:space="0" w:color="auto"/>
        <w:left w:val="none" w:sz="0" w:space="0" w:color="auto"/>
        <w:bottom w:val="none" w:sz="0" w:space="0" w:color="auto"/>
        <w:right w:val="none" w:sz="0" w:space="0" w:color="auto"/>
      </w:divBdr>
    </w:div>
    <w:div w:id="1983651883">
      <w:bodyDiv w:val="1"/>
      <w:marLeft w:val="0"/>
      <w:marRight w:val="0"/>
      <w:marTop w:val="0"/>
      <w:marBottom w:val="0"/>
      <w:divBdr>
        <w:top w:val="none" w:sz="0" w:space="0" w:color="auto"/>
        <w:left w:val="none" w:sz="0" w:space="0" w:color="auto"/>
        <w:bottom w:val="none" w:sz="0" w:space="0" w:color="auto"/>
        <w:right w:val="none" w:sz="0" w:space="0" w:color="auto"/>
      </w:divBdr>
    </w:div>
    <w:div w:id="2139763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mailto:juridico@virgo.inc" TargetMode="External"/><Relationship Id="rId26" Type="http://schemas.openxmlformats.org/officeDocument/2006/relationships/hyperlink" Target="mailto:gestao@virgo.in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mailto:gestao@virgo.inc" TargetMode="External"/><Relationship Id="rId25" Type="http://schemas.openxmlformats.org/officeDocument/2006/relationships/hyperlink" Target="mailto:ger1.agente@oliveiratrust.com.br" TargetMode="External"/><Relationship Id="rId2" Type="http://schemas.openxmlformats.org/officeDocument/2006/relationships/customXml" Target="../customXml/item2.xml"/><Relationship Id="rId16" Type="http://schemas.openxmlformats.org/officeDocument/2006/relationships/hyperlink" Target="mailto:dlimberger@premiumbrazil.com.br"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3.com.br"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cpriebe@premiumbrazil.com.br" TargetMode="External"/><Relationship Id="rId23" Type="http://schemas.openxmlformats.org/officeDocument/2006/relationships/header" Target="header3.xml"/><Relationship Id="rId28"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hyperlink" Target="mailto:juridico@virgo.inc" TargetMode="External"/><Relationship Id="rId30"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Props1.xml><?xml version="1.0" encoding="utf-8"?>
<ds:datastoreItem xmlns:ds="http://schemas.openxmlformats.org/officeDocument/2006/customXml" ds:itemID="{8E2FE508-A8D6-4050-8F30-C3AFBDD34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11396A-22AF-4BF1-8AD5-E2BB43759D9A}">
  <ds:schemaRefs>
    <ds:schemaRef ds:uri="http://schemas.microsoft.com/sharepoint/v3/contenttype/forms"/>
  </ds:schemaRefs>
</ds:datastoreItem>
</file>

<file path=customXml/itemProps3.xml><?xml version="1.0" encoding="utf-8"?>
<ds:datastoreItem xmlns:ds="http://schemas.openxmlformats.org/officeDocument/2006/customXml" ds:itemID="{519505CC-634C-4EB1-9085-43780D0E0113}">
  <ds:schemaRefs>
    <ds:schemaRef ds:uri="http://schemas.openxmlformats.org/officeDocument/2006/bibliography"/>
  </ds:schemaRefs>
</ds:datastoreItem>
</file>

<file path=customXml/itemProps4.xml><?xml version="1.0" encoding="utf-8"?>
<ds:datastoreItem xmlns:ds="http://schemas.openxmlformats.org/officeDocument/2006/customXml" ds:itemID="{B84CEA0F-5C54-40B1-9C90-CB13152DEA12}">
  <ds:schemaRefs>
    <ds:schemaRef ds:uri="http://schemas.microsoft.com/office/2006/metadata/properties"/>
    <ds:schemaRef ds:uri="http://schemas.microsoft.com/office/infopath/2007/PartnerControls"/>
    <ds:schemaRef ds:uri="e7b061de-c2f0-4c53-a923-a9f4f559c327"/>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76</Pages>
  <Words>22404</Words>
  <Characters>146442</Characters>
  <Application>Microsoft Office Word</Application>
  <DocSecurity>0</DocSecurity>
  <Lines>1220</Lines>
  <Paragraphs>337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Grupo Maringá</Company>
  <LinksUpToDate>false</LinksUpToDate>
  <CharactersWithSpaces>168509</CharactersWithSpaces>
  <SharedDoc>false</SharedDoc>
  <HLinks>
    <vt:vector size="48" baseType="variant">
      <vt:variant>
        <vt:i4>7536722</vt:i4>
      </vt:variant>
      <vt:variant>
        <vt:i4>21</vt:i4>
      </vt:variant>
      <vt:variant>
        <vt:i4>0</vt:i4>
      </vt:variant>
      <vt:variant>
        <vt:i4>5</vt:i4>
      </vt:variant>
      <vt:variant>
        <vt:lpwstr>mailto:juridico@virgo.inc</vt:lpwstr>
      </vt:variant>
      <vt:variant>
        <vt:lpwstr/>
      </vt:variant>
      <vt:variant>
        <vt:i4>1638454</vt:i4>
      </vt:variant>
      <vt:variant>
        <vt:i4>18</vt:i4>
      </vt:variant>
      <vt:variant>
        <vt:i4>0</vt:i4>
      </vt:variant>
      <vt:variant>
        <vt:i4>5</vt:i4>
      </vt:variant>
      <vt:variant>
        <vt:lpwstr>mailto:gestao@virgo.inc</vt:lpwstr>
      </vt:variant>
      <vt:variant>
        <vt:lpwstr/>
      </vt:variant>
      <vt:variant>
        <vt:i4>3997778</vt:i4>
      </vt:variant>
      <vt:variant>
        <vt:i4>15</vt:i4>
      </vt:variant>
      <vt:variant>
        <vt:i4>0</vt:i4>
      </vt:variant>
      <vt:variant>
        <vt:i4>5</vt:i4>
      </vt:variant>
      <vt:variant>
        <vt:lpwstr>mailto:ger1.agente@oliveiratrust.com.br</vt:lpwstr>
      </vt:variant>
      <vt:variant>
        <vt:lpwstr/>
      </vt:variant>
      <vt:variant>
        <vt:i4>7536722</vt:i4>
      </vt:variant>
      <vt:variant>
        <vt:i4>12</vt:i4>
      </vt:variant>
      <vt:variant>
        <vt:i4>0</vt:i4>
      </vt:variant>
      <vt:variant>
        <vt:i4>5</vt:i4>
      </vt:variant>
      <vt:variant>
        <vt:lpwstr>mailto:juridico@virgo.inc</vt:lpwstr>
      </vt:variant>
      <vt:variant>
        <vt:lpwstr/>
      </vt:variant>
      <vt:variant>
        <vt:i4>1638454</vt:i4>
      </vt:variant>
      <vt:variant>
        <vt:i4>9</vt:i4>
      </vt:variant>
      <vt:variant>
        <vt:i4>0</vt:i4>
      </vt:variant>
      <vt:variant>
        <vt:i4>5</vt:i4>
      </vt:variant>
      <vt:variant>
        <vt:lpwstr>mailto:gestao@virgo.inc</vt:lpwstr>
      </vt:variant>
      <vt:variant>
        <vt:lpwstr/>
      </vt:variant>
      <vt:variant>
        <vt:i4>4653090</vt:i4>
      </vt:variant>
      <vt:variant>
        <vt:i4>6</vt:i4>
      </vt:variant>
      <vt:variant>
        <vt:i4>0</vt:i4>
      </vt:variant>
      <vt:variant>
        <vt:i4>5</vt:i4>
      </vt:variant>
      <vt:variant>
        <vt:lpwstr>mailto:dlimberger@premiumbrazil.com.br</vt:lpwstr>
      </vt:variant>
      <vt:variant>
        <vt:lpwstr/>
      </vt:variant>
      <vt:variant>
        <vt:i4>6946846</vt:i4>
      </vt:variant>
      <vt:variant>
        <vt:i4>3</vt:i4>
      </vt:variant>
      <vt:variant>
        <vt:i4>0</vt:i4>
      </vt:variant>
      <vt:variant>
        <vt:i4>5</vt:i4>
      </vt:variant>
      <vt:variant>
        <vt:lpwstr>mailto:cpriebe@premiumbrazil.com.br</vt:lpwstr>
      </vt:variant>
      <vt:variant>
        <vt:lpwstr/>
      </vt:variant>
      <vt:variant>
        <vt:i4>5505039</vt:i4>
      </vt:variant>
      <vt:variant>
        <vt:i4>0</vt:i4>
      </vt:variant>
      <vt:variant>
        <vt:i4>0</vt:i4>
      </vt:variant>
      <vt:variant>
        <vt:i4>5</vt:i4>
      </vt:variant>
      <vt:variant>
        <vt:lpwstr>http://www.b3.com.br/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Welson Lassali | FLH</dc:creator>
  <cp:keywords>Welson Lassali (FLH)</cp:keywords>
  <cp:lastModifiedBy>Livia Salaro</cp:lastModifiedBy>
  <cp:revision>11</cp:revision>
  <cp:lastPrinted>2019-09-09T22:52:00Z</cp:lastPrinted>
  <dcterms:created xsi:type="dcterms:W3CDTF">2022-03-18T11:08:00Z</dcterms:created>
  <dcterms:modified xsi:type="dcterms:W3CDTF">2022-03-18T11:16:00Z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 - 719/2 - 442526v3 </vt:lpwstr>
  </property>
  <property fmtid="{D5CDD505-2E9C-101B-9397-08002B2CF9AE}" pid="3" name="WS_TRACKING_ID">
    <vt:lpwstr>b82b4371-1854-4e4e-ae8c-5750d567d493</vt:lpwstr>
  </property>
  <property fmtid="{D5CDD505-2E9C-101B-9397-08002B2CF9AE}" pid="4" name="ContentTypeId">
    <vt:lpwstr>0x010100E3994FF76BF5D14F9EC4EDE16BD124A7</vt:lpwstr>
  </property>
</Properties>
</file>